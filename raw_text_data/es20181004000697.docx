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0BB8" w14:textId="77777777" w:rsidR="00854B09" w:rsidRPr="00854B09" w:rsidRDefault="00854B09" w:rsidP="00854B09">
      <w:pPr>
        <w:spacing w:after="0" w:line="360" w:lineRule="auto"/>
        <w:rPr>
          <w:ins w:id="0" w:author="Φλούδα Χριστίνα" w:date="2018-10-11T13:06:00Z"/>
          <w:rFonts w:eastAsia="Times New Roman"/>
          <w:szCs w:val="24"/>
          <w:lang w:eastAsia="en-US"/>
        </w:rPr>
      </w:pPr>
      <w:bookmarkStart w:id="1" w:name="_GoBack"/>
      <w:bookmarkEnd w:id="1"/>
      <w:ins w:id="2" w:author="Φλούδα Χριστίνα" w:date="2018-10-11T13:06:00Z">
        <w:r w:rsidRPr="00854B0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DBA6D7B" w14:textId="77777777" w:rsidR="00854B09" w:rsidRPr="00854B09" w:rsidRDefault="00854B09" w:rsidP="00854B09">
      <w:pPr>
        <w:spacing w:after="0" w:line="360" w:lineRule="auto"/>
        <w:rPr>
          <w:ins w:id="3" w:author="Φλούδα Χριστίνα" w:date="2018-10-11T13:06:00Z"/>
          <w:rFonts w:eastAsia="Times New Roman"/>
          <w:szCs w:val="24"/>
          <w:lang w:eastAsia="en-US"/>
        </w:rPr>
      </w:pPr>
    </w:p>
    <w:p w14:paraId="5406E724" w14:textId="77777777" w:rsidR="00854B09" w:rsidRPr="00854B09" w:rsidRDefault="00854B09" w:rsidP="00854B09">
      <w:pPr>
        <w:spacing w:after="0" w:line="360" w:lineRule="auto"/>
        <w:rPr>
          <w:ins w:id="4" w:author="Φλούδα Χριστίνα" w:date="2018-10-11T13:06:00Z"/>
          <w:rFonts w:eastAsia="Times New Roman"/>
          <w:szCs w:val="24"/>
          <w:lang w:eastAsia="en-US"/>
        </w:rPr>
      </w:pPr>
      <w:ins w:id="5" w:author="Φλούδα Χριστίνα" w:date="2018-10-11T13:06:00Z">
        <w:r w:rsidRPr="00854B09">
          <w:rPr>
            <w:rFonts w:eastAsia="Times New Roman"/>
            <w:szCs w:val="24"/>
            <w:lang w:eastAsia="en-US"/>
          </w:rPr>
          <w:t>ΠΙΝΑΚΑΣ ΠΕΡΙΕΧΟΜΕΝΩΝ</w:t>
        </w:r>
      </w:ins>
    </w:p>
    <w:p w14:paraId="27DE39A7" w14:textId="77777777" w:rsidR="00854B09" w:rsidRPr="00854B09" w:rsidRDefault="00854B09" w:rsidP="00854B09">
      <w:pPr>
        <w:spacing w:after="0" w:line="360" w:lineRule="auto"/>
        <w:rPr>
          <w:ins w:id="6" w:author="Φλούδα Χριστίνα" w:date="2018-10-11T13:06:00Z"/>
          <w:rFonts w:eastAsia="Times New Roman"/>
          <w:szCs w:val="24"/>
          <w:lang w:eastAsia="en-US"/>
        </w:rPr>
      </w:pPr>
      <w:ins w:id="7" w:author="Φλούδα Χριστίνα" w:date="2018-10-11T13:06:00Z">
        <w:r w:rsidRPr="00854B09">
          <w:rPr>
            <w:rFonts w:eastAsia="Times New Roman"/>
            <w:szCs w:val="24"/>
            <w:lang w:eastAsia="en-US"/>
          </w:rPr>
          <w:t xml:space="preserve">ΙΖ΄ ΠΕΡΙΟΔΟΣ </w:t>
        </w:r>
      </w:ins>
    </w:p>
    <w:p w14:paraId="135692E3" w14:textId="77777777" w:rsidR="00854B09" w:rsidRPr="00854B09" w:rsidRDefault="00854B09" w:rsidP="00854B09">
      <w:pPr>
        <w:spacing w:after="0" w:line="360" w:lineRule="auto"/>
        <w:rPr>
          <w:ins w:id="8" w:author="Φλούδα Χριστίνα" w:date="2018-10-11T13:06:00Z"/>
          <w:rFonts w:eastAsia="Times New Roman"/>
          <w:szCs w:val="24"/>
          <w:lang w:eastAsia="en-US"/>
        </w:rPr>
      </w:pPr>
      <w:ins w:id="9" w:author="Φλούδα Χριστίνα" w:date="2018-10-11T13:06:00Z">
        <w:r w:rsidRPr="00854B09">
          <w:rPr>
            <w:rFonts w:eastAsia="Times New Roman"/>
            <w:szCs w:val="24"/>
            <w:lang w:eastAsia="en-US"/>
          </w:rPr>
          <w:t>ΠΡΟΕΔΡΕΥΟΜΕΝΗΣ ΚΟΙΝΟΒΟΥΛΕΥΤΙΚΗΣ ΔΗΜΟΚΡΑΤΙΑΣ</w:t>
        </w:r>
      </w:ins>
    </w:p>
    <w:p w14:paraId="7B4DD26C" w14:textId="77777777" w:rsidR="00854B09" w:rsidRPr="00854B09" w:rsidRDefault="00854B09" w:rsidP="00854B09">
      <w:pPr>
        <w:spacing w:after="0" w:line="360" w:lineRule="auto"/>
        <w:rPr>
          <w:ins w:id="10" w:author="Φλούδα Χριστίνα" w:date="2018-10-11T13:06:00Z"/>
          <w:rFonts w:eastAsia="Times New Roman"/>
          <w:szCs w:val="24"/>
          <w:lang w:eastAsia="en-US"/>
        </w:rPr>
      </w:pPr>
      <w:ins w:id="11" w:author="Φλούδα Χριστίνα" w:date="2018-10-11T13:06:00Z">
        <w:r w:rsidRPr="00854B09">
          <w:rPr>
            <w:rFonts w:eastAsia="Times New Roman"/>
            <w:szCs w:val="24"/>
            <w:lang w:eastAsia="en-US"/>
          </w:rPr>
          <w:t>ΣΥΝΟΔΟΣ Δ΄</w:t>
        </w:r>
      </w:ins>
    </w:p>
    <w:p w14:paraId="738E6FC5" w14:textId="77777777" w:rsidR="00854B09" w:rsidRPr="00854B09" w:rsidRDefault="00854B09" w:rsidP="00854B09">
      <w:pPr>
        <w:spacing w:after="0" w:line="360" w:lineRule="auto"/>
        <w:rPr>
          <w:ins w:id="12" w:author="Φλούδα Χριστίνα" w:date="2018-10-11T13:06:00Z"/>
          <w:rFonts w:eastAsia="Times New Roman"/>
          <w:szCs w:val="24"/>
          <w:lang w:eastAsia="en-US"/>
        </w:rPr>
      </w:pPr>
    </w:p>
    <w:p w14:paraId="3A62C031" w14:textId="77777777" w:rsidR="00854B09" w:rsidRPr="00854B09" w:rsidRDefault="00854B09" w:rsidP="00854B09">
      <w:pPr>
        <w:spacing w:after="0" w:line="360" w:lineRule="auto"/>
        <w:rPr>
          <w:ins w:id="13" w:author="Φλούδα Χριστίνα" w:date="2018-10-11T13:06:00Z"/>
          <w:rFonts w:eastAsia="Times New Roman"/>
          <w:szCs w:val="24"/>
          <w:lang w:eastAsia="en-US"/>
        </w:rPr>
      </w:pPr>
      <w:ins w:id="14" w:author="Φλούδα Χριστίνα" w:date="2018-10-11T13:06:00Z">
        <w:r w:rsidRPr="00854B09">
          <w:rPr>
            <w:rFonts w:eastAsia="Times New Roman"/>
            <w:szCs w:val="24"/>
            <w:lang w:eastAsia="en-US"/>
          </w:rPr>
          <w:t>ΣΥΝΕΔΡΙΑΣΗ Ε΄</w:t>
        </w:r>
      </w:ins>
    </w:p>
    <w:p w14:paraId="7973F9BB" w14:textId="77777777" w:rsidR="00854B09" w:rsidRPr="00854B09" w:rsidRDefault="00854B09" w:rsidP="00854B09">
      <w:pPr>
        <w:spacing w:after="0" w:line="360" w:lineRule="auto"/>
        <w:rPr>
          <w:ins w:id="15" w:author="Φλούδα Χριστίνα" w:date="2018-10-11T13:06:00Z"/>
          <w:rFonts w:eastAsia="Times New Roman"/>
          <w:szCs w:val="24"/>
          <w:lang w:eastAsia="en-US"/>
        </w:rPr>
      </w:pPr>
      <w:ins w:id="16" w:author="Φλούδα Χριστίνα" w:date="2018-10-11T13:06:00Z">
        <w:r w:rsidRPr="00854B09">
          <w:rPr>
            <w:rFonts w:eastAsia="Times New Roman"/>
            <w:szCs w:val="24"/>
            <w:lang w:eastAsia="en-US"/>
          </w:rPr>
          <w:t>Πέμπτη  4 Οκτωβρίου 2018</w:t>
        </w:r>
      </w:ins>
    </w:p>
    <w:p w14:paraId="71406448" w14:textId="77777777" w:rsidR="00854B09" w:rsidRPr="00854B09" w:rsidRDefault="00854B09" w:rsidP="00854B09">
      <w:pPr>
        <w:spacing w:after="0" w:line="360" w:lineRule="auto"/>
        <w:rPr>
          <w:ins w:id="17" w:author="Φλούδα Χριστίνα" w:date="2018-10-11T13:06:00Z"/>
          <w:rFonts w:eastAsia="Times New Roman"/>
          <w:szCs w:val="24"/>
          <w:lang w:eastAsia="en-US"/>
        </w:rPr>
      </w:pPr>
    </w:p>
    <w:p w14:paraId="4E5406FB" w14:textId="77777777" w:rsidR="00854B09" w:rsidRPr="00854B09" w:rsidRDefault="00854B09" w:rsidP="00854B09">
      <w:pPr>
        <w:spacing w:after="0" w:line="360" w:lineRule="auto"/>
        <w:rPr>
          <w:ins w:id="18" w:author="Φλούδα Χριστίνα" w:date="2018-10-11T13:06:00Z"/>
          <w:rFonts w:eastAsia="Times New Roman"/>
          <w:szCs w:val="24"/>
          <w:lang w:eastAsia="en-US"/>
        </w:rPr>
      </w:pPr>
      <w:ins w:id="19" w:author="Φλούδα Χριστίνα" w:date="2018-10-11T13:06:00Z">
        <w:r w:rsidRPr="00854B09">
          <w:rPr>
            <w:rFonts w:eastAsia="Times New Roman"/>
            <w:szCs w:val="24"/>
            <w:lang w:eastAsia="en-US"/>
          </w:rPr>
          <w:t>ΘΕΜΑΤΑ</w:t>
        </w:r>
      </w:ins>
    </w:p>
    <w:p w14:paraId="089CA986" w14:textId="77777777" w:rsidR="00854B09" w:rsidRPr="00854B09" w:rsidRDefault="00854B09" w:rsidP="00854B09">
      <w:pPr>
        <w:spacing w:after="0" w:line="360" w:lineRule="auto"/>
        <w:rPr>
          <w:ins w:id="20" w:author="Φλούδα Χριστίνα" w:date="2018-10-11T13:06:00Z"/>
          <w:rFonts w:eastAsia="Times New Roman"/>
          <w:szCs w:val="24"/>
          <w:lang w:eastAsia="en-US"/>
        </w:rPr>
      </w:pPr>
      <w:ins w:id="21" w:author="Φλούδα Χριστίνα" w:date="2018-10-11T13:06:00Z">
        <w:r w:rsidRPr="00854B09">
          <w:rPr>
            <w:rFonts w:eastAsia="Times New Roman"/>
            <w:szCs w:val="24"/>
            <w:lang w:eastAsia="en-US"/>
          </w:rPr>
          <w:t xml:space="preserve"> </w:t>
        </w:r>
        <w:r w:rsidRPr="00854B09">
          <w:rPr>
            <w:rFonts w:eastAsia="Times New Roman"/>
            <w:szCs w:val="24"/>
            <w:lang w:eastAsia="en-US"/>
          </w:rPr>
          <w:br/>
          <w:t xml:space="preserve">Α. ΕΙΔΙΚΑ ΘΕΜΑΤΑ </w:t>
        </w:r>
        <w:r w:rsidRPr="00854B09">
          <w:rPr>
            <w:rFonts w:eastAsia="Times New Roman"/>
            <w:szCs w:val="24"/>
            <w:lang w:eastAsia="en-US"/>
          </w:rPr>
          <w:br/>
          <w:t xml:space="preserve">1. Επικύρωση Πρακτικών, σελ. </w:t>
        </w:r>
        <w:r w:rsidRPr="00854B09">
          <w:rPr>
            <w:rFonts w:eastAsia="Times New Roman"/>
            <w:szCs w:val="24"/>
            <w:lang w:eastAsia="en-US"/>
          </w:rPr>
          <w:br/>
          <w:t xml:space="preserve">2. Ανακοινώνεται ότι τη συνεδρίαση παρακολουθούν μαθητές από το 1ο Γενικό Λύκειο Πεύκης, το 2ο Δημοτικό Σχολείο Ελληνικού, το Ολλανδικό Λύκειο </w:t>
        </w:r>
        <w:proofErr w:type="spellStart"/>
        <w:r w:rsidRPr="00854B09">
          <w:rPr>
            <w:rFonts w:eastAsia="Times New Roman"/>
            <w:szCs w:val="24"/>
            <w:lang w:eastAsia="en-US"/>
          </w:rPr>
          <w:t>Χετ</w:t>
        </w:r>
        <w:proofErr w:type="spellEnd"/>
        <w:r w:rsidRPr="00854B09">
          <w:rPr>
            <w:rFonts w:eastAsia="Times New Roman"/>
            <w:szCs w:val="24"/>
            <w:lang w:eastAsia="en-US"/>
          </w:rPr>
          <w:t xml:space="preserve"> </w:t>
        </w:r>
        <w:proofErr w:type="spellStart"/>
        <w:r w:rsidRPr="00854B09">
          <w:rPr>
            <w:rFonts w:eastAsia="Times New Roman"/>
            <w:szCs w:val="24"/>
            <w:lang w:eastAsia="en-US"/>
          </w:rPr>
          <w:t>Ρέντενς</w:t>
        </w:r>
        <w:proofErr w:type="spellEnd"/>
        <w:r w:rsidRPr="00854B09">
          <w:rPr>
            <w:rFonts w:eastAsia="Times New Roman"/>
            <w:szCs w:val="24"/>
            <w:lang w:eastAsia="en-US"/>
          </w:rPr>
          <w:t xml:space="preserve">, το Γυμνάσιο Νεμέας και το Ολλανδικό Σχολείο "ROELANDS LYCEUM", σελ. </w:t>
        </w:r>
        <w:r w:rsidRPr="00854B09">
          <w:rPr>
            <w:rFonts w:eastAsia="Times New Roman"/>
            <w:szCs w:val="24"/>
            <w:lang w:eastAsia="en-US"/>
          </w:rPr>
          <w:br/>
          <w:t xml:space="preserve">3. Ανακοινώνεται έγγραφο της Μονάδας Π.Σ.Ε.Α. και Πολιτικής Προστασίας προς τον Πρόεδρο της Βουλής, με το οποίο ενημερώνει ότι την Τρίτη 9 Οκτωβρίου 2018 θα γίνει δοκιμαστική ενεργοποίηση του συνόλου των σειρήνων συναγερμού Πολιτικής Άμυνας, σελ. </w:t>
        </w:r>
        <w:r w:rsidRPr="00854B09">
          <w:rPr>
            <w:rFonts w:eastAsia="Times New Roman"/>
            <w:szCs w:val="24"/>
            <w:lang w:eastAsia="en-US"/>
          </w:rPr>
          <w:br/>
          <w:t xml:space="preserve">4. Επί διαδικαστικού θέματος, σελ. </w:t>
        </w:r>
        <w:r w:rsidRPr="00854B09">
          <w:rPr>
            <w:rFonts w:eastAsia="Times New Roman"/>
            <w:szCs w:val="24"/>
            <w:lang w:eastAsia="en-US"/>
          </w:rPr>
          <w:br/>
          <w:t xml:space="preserve"> </w:t>
        </w:r>
        <w:r w:rsidRPr="00854B09">
          <w:rPr>
            <w:rFonts w:eastAsia="Times New Roman"/>
            <w:szCs w:val="24"/>
            <w:lang w:eastAsia="en-US"/>
          </w:rPr>
          <w:br/>
          <w:t xml:space="preserve">Β. ΚΟΙΝΟΒΟΥΛΕΥΤΙΚΟΣ ΕΛΕΓΧΟΣ </w:t>
        </w:r>
        <w:r w:rsidRPr="00854B09">
          <w:rPr>
            <w:rFonts w:eastAsia="Times New Roman"/>
            <w:szCs w:val="24"/>
            <w:lang w:eastAsia="en-US"/>
          </w:rPr>
          <w:br/>
          <w:t xml:space="preserve">1. Ανακοίνωση του δελτίου επικαίρων ερωτήσεων της Παρασκευής 6 Οκτωβρίου 2018, σελ. </w:t>
        </w:r>
        <w:r w:rsidRPr="00854B09">
          <w:rPr>
            <w:rFonts w:eastAsia="Times New Roman"/>
            <w:szCs w:val="24"/>
            <w:lang w:eastAsia="en-US"/>
          </w:rPr>
          <w:br/>
          <w:t>2. Συζήτηση επικαίρων ερωτήσεων προς τον Υπουργό Αγροτικής Ανάπτυξης και Τροφίμων:</w:t>
        </w:r>
        <w:r w:rsidRPr="00854B09">
          <w:rPr>
            <w:rFonts w:eastAsia="Times New Roman"/>
            <w:szCs w:val="24"/>
            <w:lang w:eastAsia="en-US"/>
          </w:rPr>
          <w:br/>
          <w:t xml:space="preserve">    i. με θέμα: «Προβλήματα </w:t>
        </w:r>
        <w:proofErr w:type="spellStart"/>
        <w:r w:rsidRPr="00854B09">
          <w:rPr>
            <w:rFonts w:eastAsia="Times New Roman"/>
            <w:szCs w:val="24"/>
            <w:lang w:eastAsia="en-US"/>
          </w:rPr>
          <w:t>αιγοπροβατοτρόφων</w:t>
        </w:r>
        <w:proofErr w:type="spellEnd"/>
        <w:r w:rsidRPr="00854B09">
          <w:rPr>
            <w:rFonts w:eastAsia="Times New Roman"/>
            <w:szCs w:val="24"/>
            <w:lang w:eastAsia="en-US"/>
          </w:rPr>
          <w:t xml:space="preserve"> από τη συνεχή πτώση της τιμής του γάλακτος», σελ. </w:t>
        </w:r>
        <w:r w:rsidRPr="00854B09">
          <w:rPr>
            <w:rFonts w:eastAsia="Times New Roman"/>
            <w:szCs w:val="24"/>
            <w:lang w:eastAsia="en-US"/>
          </w:rPr>
          <w:br/>
          <w:t xml:space="preserve">    </w:t>
        </w:r>
        <w:proofErr w:type="spellStart"/>
        <w:r w:rsidRPr="00854B09">
          <w:rPr>
            <w:rFonts w:eastAsia="Times New Roman"/>
            <w:szCs w:val="24"/>
            <w:lang w:eastAsia="en-US"/>
          </w:rPr>
          <w:t>ii</w:t>
        </w:r>
        <w:proofErr w:type="spellEnd"/>
        <w:r w:rsidRPr="00854B09">
          <w:rPr>
            <w:rFonts w:eastAsia="Times New Roman"/>
            <w:szCs w:val="24"/>
            <w:lang w:eastAsia="en-US"/>
          </w:rPr>
          <w:t xml:space="preserve">. με θέμα: «Το </w:t>
        </w:r>
        <w:proofErr w:type="spellStart"/>
        <w:r w:rsidRPr="00854B09">
          <w:rPr>
            <w:rFonts w:eastAsia="Times New Roman"/>
            <w:szCs w:val="24"/>
            <w:lang w:eastAsia="en-US"/>
          </w:rPr>
          <w:t>Brexit</w:t>
        </w:r>
        <w:proofErr w:type="spellEnd"/>
        <w:r w:rsidRPr="00854B09">
          <w:rPr>
            <w:rFonts w:eastAsia="Times New Roman"/>
            <w:szCs w:val="24"/>
            <w:lang w:eastAsia="en-US"/>
          </w:rPr>
          <w:t xml:space="preserve"> έχει αντίκτυπο στη φέτα», σελ. </w:t>
        </w:r>
        <w:r w:rsidRPr="00854B09">
          <w:rPr>
            <w:rFonts w:eastAsia="Times New Roman"/>
            <w:szCs w:val="24"/>
            <w:lang w:eastAsia="en-US"/>
          </w:rPr>
          <w:br/>
          <w:t xml:space="preserve"> </w:t>
        </w:r>
        <w:r w:rsidRPr="00854B09">
          <w:rPr>
            <w:rFonts w:eastAsia="Times New Roman"/>
            <w:szCs w:val="24"/>
            <w:lang w:eastAsia="en-US"/>
          </w:rPr>
          <w:br/>
          <w:t xml:space="preserve">Γ. ΝΟΜΟΘΕΤΙΚΗ ΕΡΓΑΣΙΑ </w:t>
        </w:r>
        <w:r w:rsidRPr="00854B09">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«Ι) Κεντρικά Αποθετήρια Τίτλων, ΙΙ) Προσαρμογή της Ελληνικής Νομοθεσίας στις διατάξεις της Οδηγίας (ΕΕ) 2016/2258 και άλλες διατάξεις και ΙΙΙ) Λοιπές διατάξεις του Υπουργείου Οικονομικών», σελ. </w:t>
        </w:r>
        <w:r w:rsidRPr="00854B09">
          <w:rPr>
            <w:rFonts w:eastAsia="Times New Roman"/>
            <w:szCs w:val="24"/>
            <w:lang w:eastAsia="en-US"/>
          </w:rPr>
          <w:br/>
          <w:t xml:space="preserve"> </w:t>
        </w:r>
        <w:r w:rsidRPr="00854B09">
          <w:rPr>
            <w:rFonts w:eastAsia="Times New Roman"/>
            <w:szCs w:val="24"/>
            <w:lang w:eastAsia="en-US"/>
          </w:rPr>
          <w:br/>
          <w:t>ΠΡΟΕΔΡΕΥΟΝΤΕΣ</w:t>
        </w:r>
      </w:ins>
    </w:p>
    <w:p w14:paraId="7D202117" w14:textId="77777777" w:rsidR="00854B09" w:rsidRPr="00854B09" w:rsidRDefault="00854B09" w:rsidP="00854B09">
      <w:pPr>
        <w:spacing w:after="0" w:line="360" w:lineRule="auto"/>
        <w:rPr>
          <w:ins w:id="22" w:author="Φλούδα Χριστίνα" w:date="2018-10-11T13:06:00Z"/>
          <w:rFonts w:eastAsia="Times New Roman"/>
          <w:szCs w:val="24"/>
          <w:lang w:eastAsia="en-US"/>
        </w:rPr>
      </w:pPr>
    </w:p>
    <w:p w14:paraId="54A25E06" w14:textId="77777777" w:rsidR="00854B09" w:rsidRPr="00854B09" w:rsidRDefault="00854B09" w:rsidP="00854B09">
      <w:pPr>
        <w:spacing w:after="0" w:line="360" w:lineRule="auto"/>
        <w:rPr>
          <w:ins w:id="23" w:author="Φλούδα Χριστίνα" w:date="2018-10-11T13:06:00Z"/>
          <w:rFonts w:eastAsia="Times New Roman"/>
          <w:szCs w:val="24"/>
          <w:lang w:eastAsia="en-US"/>
        </w:rPr>
      </w:pPr>
      <w:ins w:id="24" w:author="Φλούδα Χριστίνα" w:date="2018-10-11T13:06:00Z">
        <w:r w:rsidRPr="00854B09">
          <w:rPr>
            <w:rFonts w:eastAsia="Times New Roman"/>
            <w:szCs w:val="24"/>
            <w:lang w:eastAsia="en-US"/>
          </w:rPr>
          <w:t>ΓΕΩΡΓΙΑΔΗΣ Μ. , σελ.</w:t>
        </w:r>
      </w:ins>
    </w:p>
    <w:p w14:paraId="73FDF0F5" w14:textId="77777777" w:rsidR="00854B09" w:rsidRPr="00854B09" w:rsidRDefault="00854B09" w:rsidP="00854B09">
      <w:pPr>
        <w:spacing w:after="0" w:line="360" w:lineRule="auto"/>
        <w:rPr>
          <w:ins w:id="25" w:author="Φλούδα Χριστίνα" w:date="2018-10-11T13:06:00Z"/>
          <w:rFonts w:eastAsia="Times New Roman"/>
          <w:szCs w:val="24"/>
          <w:lang w:eastAsia="en-US"/>
        </w:rPr>
      </w:pPr>
      <w:ins w:id="26" w:author="Φλούδα Χριστίνα" w:date="2018-10-11T13:06:00Z">
        <w:r w:rsidRPr="00854B09">
          <w:rPr>
            <w:rFonts w:eastAsia="Times New Roman"/>
            <w:szCs w:val="24"/>
            <w:lang w:eastAsia="en-US"/>
          </w:rPr>
          <w:t>ΚΑΚΛΑΜΑΝΗΣ Ν. , σελ.</w:t>
        </w:r>
        <w:r w:rsidRPr="00854B09">
          <w:rPr>
            <w:rFonts w:eastAsia="Times New Roman"/>
            <w:szCs w:val="24"/>
            <w:lang w:eastAsia="en-US"/>
          </w:rPr>
          <w:br/>
          <w:t>ΛΑΜΠΡΟΥΛΗΣ Γ. , σελ.</w:t>
        </w:r>
        <w:r w:rsidRPr="00854B09">
          <w:rPr>
            <w:rFonts w:eastAsia="Times New Roman"/>
            <w:szCs w:val="24"/>
            <w:lang w:eastAsia="en-US"/>
          </w:rPr>
          <w:br/>
        </w:r>
      </w:ins>
    </w:p>
    <w:p w14:paraId="7011CC9B" w14:textId="77777777" w:rsidR="00854B09" w:rsidRPr="00854B09" w:rsidRDefault="00854B09" w:rsidP="00854B09">
      <w:pPr>
        <w:spacing w:after="0" w:line="360" w:lineRule="auto"/>
        <w:rPr>
          <w:ins w:id="27" w:author="Φλούδα Χριστίνα" w:date="2018-10-11T13:06:00Z"/>
          <w:rFonts w:eastAsia="Times New Roman"/>
          <w:szCs w:val="24"/>
          <w:lang w:eastAsia="en-US"/>
        </w:rPr>
      </w:pPr>
    </w:p>
    <w:p w14:paraId="75E33BD5" w14:textId="77777777" w:rsidR="00854B09" w:rsidRPr="00854B09" w:rsidRDefault="00854B09" w:rsidP="00854B09">
      <w:pPr>
        <w:spacing w:after="0" w:line="360" w:lineRule="auto"/>
        <w:rPr>
          <w:ins w:id="28" w:author="Φλούδα Χριστίνα" w:date="2018-10-11T13:06:00Z"/>
          <w:rFonts w:eastAsia="Times New Roman"/>
          <w:szCs w:val="24"/>
          <w:lang w:eastAsia="en-US"/>
        </w:rPr>
      </w:pPr>
      <w:ins w:id="29" w:author="Φλούδα Χριστίνα" w:date="2018-10-11T13:06:00Z">
        <w:r w:rsidRPr="00854B09">
          <w:rPr>
            <w:rFonts w:eastAsia="Times New Roman"/>
            <w:szCs w:val="24"/>
            <w:lang w:eastAsia="en-US"/>
          </w:rPr>
          <w:t>ΟΜΙΛΗΤΕΣ</w:t>
        </w:r>
      </w:ins>
    </w:p>
    <w:p w14:paraId="191AF14C" w14:textId="297B5F61" w:rsidR="00854B09" w:rsidRDefault="00854B09" w:rsidP="00854B09">
      <w:pPr>
        <w:spacing w:line="600" w:lineRule="auto"/>
        <w:ind w:firstLine="720"/>
        <w:jc w:val="center"/>
        <w:rPr>
          <w:ins w:id="30" w:author="Φλούδα Χριστίνα" w:date="2018-10-11T13:06:00Z"/>
          <w:rFonts w:eastAsia="Times New Roman"/>
          <w:szCs w:val="24"/>
        </w:rPr>
      </w:pPr>
      <w:ins w:id="31" w:author="Φλούδα Χριστίνα" w:date="2018-10-11T13:06:00Z">
        <w:r w:rsidRPr="00854B09">
          <w:rPr>
            <w:rFonts w:eastAsia="Times New Roman"/>
            <w:szCs w:val="24"/>
            <w:lang w:eastAsia="en-US"/>
          </w:rPr>
          <w:br/>
          <w:t>Α. Επί διαδικαστικού θέματος:</w:t>
        </w:r>
        <w:r w:rsidRPr="00854B09">
          <w:rPr>
            <w:rFonts w:eastAsia="Times New Roman"/>
            <w:szCs w:val="24"/>
            <w:lang w:eastAsia="en-US"/>
          </w:rPr>
          <w:br/>
          <w:t>ΔΕΝΔΙΑΣ Ν. , σελ.</w:t>
        </w:r>
        <w:r w:rsidRPr="00854B09">
          <w:rPr>
            <w:rFonts w:eastAsia="Times New Roman"/>
            <w:szCs w:val="24"/>
            <w:lang w:eastAsia="en-US"/>
          </w:rPr>
          <w:br/>
          <w:t>ΔΗΜΗΤΡΙΑΔΗΣ Δ. , σελ.</w:t>
        </w:r>
        <w:r w:rsidRPr="00854B09">
          <w:rPr>
            <w:rFonts w:eastAsia="Times New Roman"/>
            <w:szCs w:val="24"/>
            <w:lang w:eastAsia="en-US"/>
          </w:rPr>
          <w:br/>
          <w:t>ΘΕΟΧΑΡΟΠΟΥΛΟΣ Α. , σελ.</w:t>
        </w:r>
        <w:r w:rsidRPr="00854B09">
          <w:rPr>
            <w:rFonts w:eastAsia="Times New Roman"/>
            <w:szCs w:val="24"/>
            <w:lang w:eastAsia="en-US"/>
          </w:rPr>
          <w:br/>
          <w:t>ΚΑΚΛΑΜΑΝΗΣ Ν. , σελ.</w:t>
        </w:r>
        <w:r w:rsidRPr="00854B09">
          <w:rPr>
            <w:rFonts w:eastAsia="Times New Roman"/>
            <w:szCs w:val="24"/>
            <w:lang w:eastAsia="en-US"/>
          </w:rPr>
          <w:br/>
          <w:t>ΛΑΜΠΡΟΥΛΗΣ Γ. , σελ.</w:t>
        </w:r>
        <w:r w:rsidRPr="00854B09">
          <w:rPr>
            <w:rFonts w:eastAsia="Times New Roman"/>
            <w:szCs w:val="24"/>
            <w:lang w:eastAsia="en-US"/>
          </w:rPr>
          <w:br/>
          <w:t>ΜΑΝΤΑΣ Χ. , σελ.</w:t>
        </w:r>
        <w:r w:rsidRPr="00854B09">
          <w:rPr>
            <w:rFonts w:eastAsia="Times New Roman"/>
            <w:szCs w:val="24"/>
            <w:lang w:eastAsia="en-US"/>
          </w:rPr>
          <w:br/>
          <w:t>ΠΑΠΑΝΑΤΣΙΟΥ Α. , σελ.</w:t>
        </w:r>
        <w:r w:rsidRPr="00854B09">
          <w:rPr>
            <w:rFonts w:eastAsia="Times New Roman"/>
            <w:szCs w:val="24"/>
            <w:lang w:eastAsia="en-US"/>
          </w:rPr>
          <w:br/>
          <w:t>ΧΟΥΛΙΑΡΑΚΗΣ Γ. , σελ.</w:t>
        </w:r>
        <w:r w:rsidRPr="00854B09">
          <w:rPr>
            <w:rFonts w:eastAsia="Times New Roman"/>
            <w:szCs w:val="24"/>
            <w:lang w:eastAsia="en-US"/>
          </w:rPr>
          <w:br/>
        </w:r>
        <w:r w:rsidRPr="00854B09">
          <w:rPr>
            <w:rFonts w:eastAsia="Times New Roman"/>
            <w:szCs w:val="24"/>
            <w:lang w:eastAsia="en-US"/>
          </w:rPr>
          <w:br/>
          <w:t>Β. Επί των επικαίρων ερωτήσεων:</w:t>
        </w:r>
        <w:r w:rsidRPr="00854B09">
          <w:rPr>
            <w:rFonts w:eastAsia="Times New Roman"/>
            <w:szCs w:val="24"/>
            <w:lang w:eastAsia="en-US"/>
          </w:rPr>
          <w:br/>
          <w:t>ΚΑΤΣΑΝΙΩΤΗΣ Α. , σελ.</w:t>
        </w:r>
        <w:r w:rsidRPr="00854B09">
          <w:rPr>
            <w:rFonts w:eastAsia="Times New Roman"/>
            <w:szCs w:val="24"/>
            <w:lang w:eastAsia="en-US"/>
          </w:rPr>
          <w:br/>
          <w:t>ΜΩΡΑΪΤΗΣ Ν. , σελ.</w:t>
        </w:r>
        <w:r w:rsidRPr="00854B09">
          <w:rPr>
            <w:rFonts w:eastAsia="Times New Roman"/>
            <w:szCs w:val="24"/>
            <w:lang w:eastAsia="en-US"/>
          </w:rPr>
          <w:br/>
          <w:t>ΤΕΛΙΓΙΟΡΙΔΟΥ Ο. , σελ.</w:t>
        </w:r>
        <w:r w:rsidRPr="00854B09">
          <w:rPr>
            <w:rFonts w:eastAsia="Times New Roman"/>
            <w:szCs w:val="24"/>
            <w:lang w:eastAsia="en-US"/>
          </w:rPr>
          <w:br/>
        </w:r>
        <w:r w:rsidRPr="00854B09">
          <w:rPr>
            <w:rFonts w:eastAsia="Times New Roman"/>
            <w:szCs w:val="24"/>
            <w:lang w:eastAsia="en-US"/>
          </w:rPr>
          <w:br/>
          <w:t>Γ. Επί του σχεδίου νόμου του Υπουργείου Οικονομικών:</w:t>
        </w:r>
        <w:r w:rsidRPr="00854B09">
          <w:rPr>
            <w:rFonts w:eastAsia="Times New Roman"/>
            <w:szCs w:val="24"/>
            <w:lang w:eastAsia="en-US"/>
          </w:rPr>
          <w:br/>
          <w:t>ΒΑΡΔΑΛΗΣ Α. , σελ.</w:t>
        </w:r>
        <w:r w:rsidRPr="00854B09">
          <w:rPr>
            <w:rFonts w:eastAsia="Times New Roman"/>
            <w:szCs w:val="24"/>
            <w:lang w:eastAsia="en-US"/>
          </w:rPr>
          <w:br/>
          <w:t>ΒΕΣΥΡΟΠΟΥΛΟΣ Α. , σελ.</w:t>
        </w:r>
        <w:r w:rsidRPr="00854B09">
          <w:rPr>
            <w:rFonts w:eastAsia="Times New Roman"/>
            <w:szCs w:val="24"/>
            <w:lang w:eastAsia="en-US"/>
          </w:rPr>
          <w:br/>
          <w:t>ΓΑΒΡΟΓΛΟΥ Κ. , σελ.</w:t>
        </w:r>
        <w:r w:rsidRPr="00854B09">
          <w:rPr>
            <w:rFonts w:eastAsia="Times New Roman"/>
            <w:szCs w:val="24"/>
            <w:lang w:eastAsia="en-US"/>
          </w:rPr>
          <w:br/>
          <w:t>ΓΕΩΡΓΙΑΔΗΣ Μ. , σελ.</w:t>
        </w:r>
        <w:r w:rsidRPr="00854B09">
          <w:rPr>
            <w:rFonts w:eastAsia="Times New Roman"/>
            <w:szCs w:val="24"/>
            <w:lang w:eastAsia="en-US"/>
          </w:rPr>
          <w:br/>
          <w:t>ΔΕΝΔΙΑΣ Ν. , σελ.</w:t>
        </w:r>
        <w:r w:rsidRPr="00854B09">
          <w:rPr>
            <w:rFonts w:eastAsia="Times New Roman"/>
            <w:szCs w:val="24"/>
            <w:lang w:eastAsia="en-US"/>
          </w:rPr>
          <w:br/>
          <w:t>ΔΗΜΗΤΡΙΑΔΗΣ Δ. , σελ.</w:t>
        </w:r>
        <w:r w:rsidRPr="00854B09">
          <w:rPr>
            <w:rFonts w:eastAsia="Times New Roman"/>
            <w:szCs w:val="24"/>
            <w:lang w:eastAsia="en-US"/>
          </w:rPr>
          <w:br/>
          <w:t>ΘΕΟΧΑΡΟΠΟΥΛΟΣ Α. , σελ.</w:t>
        </w:r>
        <w:r w:rsidRPr="00854B09">
          <w:rPr>
            <w:rFonts w:eastAsia="Times New Roman"/>
            <w:szCs w:val="24"/>
            <w:lang w:eastAsia="en-US"/>
          </w:rPr>
          <w:br/>
          <w:t>ΚΑΒΑΔΕΛΛΑΣ Δ. , σελ.</w:t>
        </w:r>
        <w:r w:rsidRPr="00854B09">
          <w:rPr>
            <w:rFonts w:eastAsia="Times New Roman"/>
            <w:szCs w:val="24"/>
            <w:lang w:eastAsia="en-US"/>
          </w:rPr>
          <w:br/>
          <w:t>ΚΑΡΑΘΑΝΑΣΟΠΟΥΛΟΣ Ν. , σελ.</w:t>
        </w:r>
        <w:r w:rsidRPr="00854B09">
          <w:rPr>
            <w:rFonts w:eastAsia="Times New Roman"/>
            <w:szCs w:val="24"/>
            <w:lang w:eastAsia="en-US"/>
          </w:rPr>
          <w:br/>
          <w:t>ΚΑΡΡΑΣ Γ. , σελ.</w:t>
        </w:r>
        <w:r w:rsidRPr="00854B09">
          <w:rPr>
            <w:rFonts w:eastAsia="Times New Roman"/>
            <w:szCs w:val="24"/>
            <w:lang w:eastAsia="en-US"/>
          </w:rPr>
          <w:br/>
          <w:t>ΚΑΤΣΙΚΗΣ Κ. , σελ.</w:t>
        </w:r>
        <w:r w:rsidRPr="00854B09">
          <w:rPr>
            <w:rFonts w:eastAsia="Times New Roman"/>
            <w:szCs w:val="24"/>
            <w:lang w:eastAsia="en-US"/>
          </w:rPr>
          <w:br/>
          <w:t>ΚΟΥΤΣΟΥΚΟΣ Γ. , σελ.</w:t>
        </w:r>
        <w:r w:rsidRPr="00854B09">
          <w:rPr>
            <w:rFonts w:eastAsia="Times New Roman"/>
            <w:szCs w:val="24"/>
            <w:lang w:eastAsia="en-US"/>
          </w:rPr>
          <w:br/>
          <w:t>ΜΑΝΤΑΣ Χ. , σελ.</w:t>
        </w:r>
        <w:r w:rsidRPr="00854B09">
          <w:rPr>
            <w:rFonts w:eastAsia="Times New Roman"/>
            <w:szCs w:val="24"/>
            <w:lang w:eastAsia="en-US"/>
          </w:rPr>
          <w:br/>
          <w:t>ΠΑΝΑΓΙΩΤΑΡΟΣ Η. , σελ.</w:t>
        </w:r>
        <w:r w:rsidRPr="00854B09">
          <w:rPr>
            <w:rFonts w:eastAsia="Times New Roman"/>
            <w:szCs w:val="24"/>
            <w:lang w:eastAsia="en-US"/>
          </w:rPr>
          <w:br/>
          <w:t>ΠΑΠΑΝΑΤΣΙΟΥ Α. , σελ.</w:t>
        </w:r>
        <w:r w:rsidRPr="00854B09">
          <w:rPr>
            <w:rFonts w:eastAsia="Times New Roman"/>
            <w:szCs w:val="24"/>
            <w:lang w:eastAsia="en-US"/>
          </w:rPr>
          <w:br/>
          <w:t>ΠΑΠΑΧΡΙΣΤΟΠΟΥΛΟΣ Α. , σελ.</w:t>
        </w:r>
        <w:r w:rsidRPr="00854B09">
          <w:rPr>
            <w:rFonts w:eastAsia="Times New Roman"/>
            <w:szCs w:val="24"/>
            <w:lang w:eastAsia="en-US"/>
          </w:rPr>
          <w:br/>
          <w:t>ΠΕΤΡΟΠΟΥΛΟΣ Α. , σελ.</w:t>
        </w:r>
        <w:r w:rsidRPr="00854B09">
          <w:rPr>
            <w:rFonts w:eastAsia="Times New Roman"/>
            <w:szCs w:val="24"/>
            <w:lang w:eastAsia="en-US"/>
          </w:rPr>
          <w:br/>
          <w:t>ΣΑΡΙΔΗΣ Ι. , σελ.</w:t>
        </w:r>
        <w:r w:rsidRPr="00854B09">
          <w:rPr>
            <w:rFonts w:eastAsia="Times New Roman"/>
            <w:szCs w:val="24"/>
            <w:lang w:eastAsia="en-US"/>
          </w:rPr>
          <w:br/>
          <w:t>ΣΑΧΙΝΙΔΗΣ Ι. , σελ.</w:t>
        </w:r>
        <w:r w:rsidRPr="00854B09">
          <w:rPr>
            <w:rFonts w:eastAsia="Times New Roman"/>
            <w:szCs w:val="24"/>
            <w:lang w:eastAsia="en-US"/>
          </w:rPr>
          <w:br/>
          <w:t>ΤΣΑΚΑΛΩΤΟΣ Ε. , σελ.</w:t>
        </w:r>
        <w:r w:rsidRPr="00854B09">
          <w:rPr>
            <w:rFonts w:eastAsia="Times New Roman"/>
            <w:szCs w:val="24"/>
            <w:lang w:eastAsia="en-US"/>
          </w:rPr>
          <w:br/>
          <w:t>ΧΟΥΛΙΑΡΑΚΗΣ Γ. , σελ.</w:t>
        </w:r>
        <w:r w:rsidRPr="00854B09">
          <w:rPr>
            <w:rFonts w:eastAsia="Times New Roman"/>
            <w:szCs w:val="24"/>
            <w:lang w:eastAsia="en-US"/>
          </w:rPr>
          <w:br/>
          <w:t>ΨΑΡΙΑΝΟΣ Γ. , σελ.</w:t>
        </w:r>
        <w:r w:rsidRPr="00854B09">
          <w:rPr>
            <w:rFonts w:eastAsia="Times New Roman"/>
            <w:szCs w:val="24"/>
            <w:lang w:eastAsia="en-US"/>
          </w:rPr>
          <w:br/>
        </w:r>
        <w:r w:rsidRPr="00854B09">
          <w:rPr>
            <w:rFonts w:eastAsia="Times New Roman"/>
            <w:szCs w:val="24"/>
            <w:lang w:eastAsia="en-US"/>
          </w:rPr>
          <w:br/>
          <w:t>ΠΑΡΕΜΒΑΣΕΙΣ:</w:t>
        </w:r>
        <w:r w:rsidRPr="00854B09">
          <w:rPr>
            <w:rFonts w:eastAsia="Times New Roman"/>
            <w:szCs w:val="24"/>
            <w:lang w:eastAsia="en-US"/>
          </w:rPr>
          <w:br/>
          <w:t>ΒΕΣΥΡΟΠΟΥΛΟΣ Α. , σελ.</w:t>
        </w:r>
        <w:r w:rsidRPr="00854B09">
          <w:rPr>
            <w:rFonts w:eastAsia="Times New Roman"/>
            <w:szCs w:val="24"/>
            <w:lang w:eastAsia="en-US"/>
          </w:rPr>
          <w:br/>
        </w:r>
      </w:ins>
    </w:p>
    <w:p w14:paraId="485EE8A0" w14:textId="5EE883F3" w:rsidR="000E6CB8" w:rsidRDefault="00854B09">
      <w:pPr>
        <w:spacing w:line="600" w:lineRule="auto"/>
        <w:ind w:firstLine="720"/>
        <w:jc w:val="center"/>
        <w:rPr>
          <w:rFonts w:eastAsia="Times New Roman"/>
          <w:szCs w:val="24"/>
        </w:rPr>
      </w:pPr>
      <w:r>
        <w:rPr>
          <w:rFonts w:eastAsia="Times New Roman"/>
          <w:szCs w:val="24"/>
        </w:rPr>
        <w:t>ΠΡΑΚΤΙΚΑ ΒΟΥΛΗΣ</w:t>
      </w:r>
    </w:p>
    <w:p w14:paraId="485EE8A1" w14:textId="77777777" w:rsidR="000E6CB8" w:rsidRDefault="00854B09">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485EE8A2" w14:textId="77777777" w:rsidR="000E6CB8" w:rsidRDefault="00854B0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85EE8A3" w14:textId="77777777" w:rsidR="000E6CB8" w:rsidRDefault="00854B09">
      <w:pPr>
        <w:spacing w:line="600" w:lineRule="auto"/>
        <w:ind w:firstLine="720"/>
        <w:jc w:val="center"/>
        <w:rPr>
          <w:rFonts w:eastAsia="Times New Roman"/>
          <w:szCs w:val="24"/>
        </w:rPr>
      </w:pPr>
      <w:r>
        <w:rPr>
          <w:rFonts w:eastAsia="Times New Roman"/>
          <w:szCs w:val="24"/>
        </w:rPr>
        <w:t>ΣΥΝΟΔΟΣ Δ΄</w:t>
      </w:r>
    </w:p>
    <w:p w14:paraId="485EE8A4" w14:textId="77777777" w:rsidR="000E6CB8" w:rsidRDefault="00854B09">
      <w:pPr>
        <w:spacing w:line="600" w:lineRule="auto"/>
        <w:ind w:firstLine="720"/>
        <w:jc w:val="center"/>
        <w:rPr>
          <w:rFonts w:eastAsia="Times New Roman"/>
          <w:szCs w:val="24"/>
        </w:rPr>
      </w:pPr>
      <w:r>
        <w:rPr>
          <w:rFonts w:eastAsia="Times New Roman"/>
          <w:szCs w:val="24"/>
        </w:rPr>
        <w:t>ΣΥΝΕΔΡΙΑΣΗ Ε΄</w:t>
      </w:r>
    </w:p>
    <w:p w14:paraId="485EE8A5" w14:textId="77777777" w:rsidR="000E6CB8" w:rsidRDefault="00854B09">
      <w:pPr>
        <w:spacing w:line="600" w:lineRule="auto"/>
        <w:ind w:firstLine="720"/>
        <w:jc w:val="center"/>
        <w:rPr>
          <w:rFonts w:eastAsia="Times New Roman"/>
          <w:szCs w:val="24"/>
        </w:rPr>
      </w:pPr>
      <w:r>
        <w:rPr>
          <w:rFonts w:eastAsia="Times New Roman"/>
          <w:szCs w:val="24"/>
        </w:rPr>
        <w:t>Πέμπτη 4 Οκτωβρίου 2018</w:t>
      </w:r>
    </w:p>
    <w:p w14:paraId="485EE8A6" w14:textId="77777777" w:rsidR="000E6CB8" w:rsidRDefault="00854B09">
      <w:pPr>
        <w:spacing w:line="600" w:lineRule="auto"/>
        <w:ind w:firstLine="720"/>
        <w:jc w:val="both"/>
        <w:rPr>
          <w:rFonts w:eastAsia="Times New Roman"/>
          <w:szCs w:val="24"/>
        </w:rPr>
      </w:pPr>
      <w:r>
        <w:rPr>
          <w:rFonts w:eastAsia="Times New Roman"/>
          <w:szCs w:val="24"/>
        </w:rPr>
        <w:t xml:space="preserve">Αθήνα, σήμερα στις 4 Οκτωβρίου 2018, ημέρα Πέμπτη και ώρα 9.45΄, συνήλθε στην Αίθουσα των συνεδριάσεων του Βουλευτηρίου η Βουλή σε ολομέλεια για να συνεδριάσει υπό την προεδρία του Δ΄ Αντιπροέδρου αυτής κ. </w:t>
      </w:r>
      <w:r w:rsidRPr="00A9569B">
        <w:rPr>
          <w:rFonts w:eastAsia="Times New Roman"/>
          <w:b/>
          <w:szCs w:val="24"/>
        </w:rPr>
        <w:t>ΝΙΚΗΤΑ ΚΑΚΛΑΜΑΝΗ</w:t>
      </w:r>
      <w:r w:rsidRPr="00963453">
        <w:rPr>
          <w:rFonts w:eastAsia="Times New Roman"/>
          <w:szCs w:val="24"/>
        </w:rPr>
        <w:t xml:space="preserve">. </w:t>
      </w:r>
    </w:p>
    <w:p w14:paraId="485EE8A7" w14:textId="77777777" w:rsidR="000E6CB8" w:rsidRDefault="00854B09">
      <w:pPr>
        <w:spacing w:line="600" w:lineRule="auto"/>
        <w:ind w:firstLine="720"/>
        <w:jc w:val="both"/>
        <w:rPr>
          <w:rFonts w:eastAsia="Times New Roman"/>
          <w:szCs w:val="24"/>
        </w:rPr>
      </w:pPr>
      <w:r w:rsidRPr="00DF5A37">
        <w:rPr>
          <w:rFonts w:eastAsia="Times New Roman"/>
          <w:b/>
          <w:szCs w:val="24"/>
        </w:rPr>
        <w:t>ΠΡΟΕΔΡΕΥΩΝ (Νικήτας Κακλαμάνης)</w:t>
      </w:r>
      <w:r w:rsidRPr="00DF5A37">
        <w:rPr>
          <w:rFonts w:eastAsia="Times New Roman"/>
          <w:b/>
          <w:szCs w:val="24"/>
        </w:rPr>
        <w:t>:</w:t>
      </w:r>
      <w:r>
        <w:rPr>
          <w:rFonts w:eastAsia="Times New Roman"/>
          <w:szCs w:val="24"/>
        </w:rPr>
        <w:t xml:space="preserve"> Κυρίες και κύριοι συνάδελφοι, αρχίζει η συνεδρίαση.</w:t>
      </w:r>
    </w:p>
    <w:p w14:paraId="485EE8A8" w14:textId="77777777" w:rsidR="000E6CB8" w:rsidRDefault="00854B09">
      <w:pPr>
        <w:spacing w:line="600" w:lineRule="auto"/>
        <w:ind w:firstLine="720"/>
        <w:jc w:val="both"/>
        <w:rPr>
          <w:rFonts w:eastAsia="Times New Roman" w:cs="Times New Roman"/>
          <w:szCs w:val="24"/>
        </w:rPr>
      </w:pPr>
      <w:r>
        <w:rPr>
          <w:rFonts w:eastAsia="Times New Roman"/>
          <w:szCs w:val="24"/>
        </w:rPr>
        <w:t>(ΕΠΙΚΥΡΩΣΗ ΠΡΑΚΤΙΚΩΝ: Σύμφωνα με την από 3</w:t>
      </w:r>
      <w:r w:rsidRPr="00A9569B">
        <w:rPr>
          <w:rFonts w:eastAsia="Times New Roman"/>
          <w:szCs w:val="24"/>
        </w:rPr>
        <w:t>-</w:t>
      </w:r>
      <w:r>
        <w:rPr>
          <w:rFonts w:eastAsia="Times New Roman"/>
          <w:szCs w:val="24"/>
        </w:rPr>
        <w:t>10</w:t>
      </w:r>
      <w:r w:rsidRPr="00A9569B">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Δ΄ συνεδριάσεώς του, της Τετάρτης 3 Οκτωβρίου 2018, σε ό,τι αφορά την ψ</w:t>
      </w:r>
      <w:r>
        <w:rPr>
          <w:rFonts w:eastAsia="Times New Roman"/>
          <w:szCs w:val="24"/>
        </w:rPr>
        <w:t>ήφιση στο σύνολο του σχεδίου νόμου: «Θ</w:t>
      </w:r>
      <w:r>
        <w:rPr>
          <w:rFonts w:eastAsia="Times New Roman" w:cs="Times New Roman"/>
          <w:szCs w:val="24"/>
        </w:rPr>
        <w:t xml:space="preserve">έματα </w:t>
      </w:r>
      <w:proofErr w:type="spellStart"/>
      <w:r>
        <w:rPr>
          <w:rFonts w:eastAsia="Times New Roman" w:cs="Times New Roman"/>
          <w:szCs w:val="24"/>
        </w:rPr>
        <w:t>υδατοδρομίων</w:t>
      </w:r>
      <w:proofErr w:type="spellEnd"/>
      <w:r>
        <w:rPr>
          <w:rFonts w:eastAsia="Times New Roman" w:cs="Times New Roman"/>
          <w:szCs w:val="24"/>
        </w:rPr>
        <w:t>, αστικών οδικών μεταφορών και λοιπές διατάξεις».)</w:t>
      </w:r>
    </w:p>
    <w:p w14:paraId="485EE8A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το </w:t>
      </w:r>
      <w:r>
        <w:rPr>
          <w:rFonts w:eastAsia="Times New Roman" w:cs="Times New Roman"/>
          <w:szCs w:val="24"/>
        </w:rPr>
        <w:t xml:space="preserve">δελτίο επικαίρων ερωτήσεων </w:t>
      </w:r>
      <w:r>
        <w:rPr>
          <w:rFonts w:eastAsia="Times New Roman" w:cs="Times New Roman"/>
          <w:szCs w:val="24"/>
        </w:rPr>
        <w:t>της Παρασκευής 5 Οκτωβρίου 2018.</w:t>
      </w:r>
    </w:p>
    <w:p w14:paraId="485EE8AA" w14:textId="77777777" w:rsidR="000E6CB8" w:rsidRDefault="00854B09">
      <w:pPr>
        <w:spacing w:before="100" w:beforeAutospacing="1" w:after="100" w:afterAutospacing="1" w:line="600" w:lineRule="auto"/>
        <w:ind w:firstLine="720"/>
        <w:contextualSpacing/>
        <w:jc w:val="both"/>
        <w:rPr>
          <w:rFonts w:eastAsia="Times New Roman"/>
          <w:bCs/>
          <w:szCs w:val="24"/>
        </w:rPr>
      </w:pPr>
      <w:r w:rsidRPr="001B509F">
        <w:rPr>
          <w:rFonts w:eastAsia="Times New Roman"/>
          <w:bCs/>
          <w:szCs w:val="24"/>
        </w:rPr>
        <w:t>Α. ΕΠΙΚΑΙΡΕΣ ΕΡΩΤΗΣΕ</w:t>
      </w:r>
      <w:r w:rsidRPr="001B509F">
        <w:rPr>
          <w:rFonts w:eastAsia="Times New Roman"/>
          <w:bCs/>
          <w:szCs w:val="24"/>
        </w:rPr>
        <w:t>ΙΣ Πρώτου Κύκλου (Άρθρο 130 παρ</w:t>
      </w:r>
      <w:r>
        <w:rPr>
          <w:rFonts w:eastAsia="Times New Roman"/>
          <w:bCs/>
          <w:szCs w:val="24"/>
        </w:rPr>
        <w:t xml:space="preserve">άγραφοι </w:t>
      </w:r>
      <w:r w:rsidRPr="001B509F">
        <w:rPr>
          <w:rFonts w:eastAsia="Times New Roman"/>
          <w:bCs/>
          <w:szCs w:val="24"/>
        </w:rPr>
        <w:t xml:space="preserve">2 και 3 </w:t>
      </w:r>
      <w:r>
        <w:rPr>
          <w:rFonts w:eastAsia="Times New Roman"/>
          <w:bCs/>
          <w:szCs w:val="24"/>
        </w:rPr>
        <w:t xml:space="preserve">του </w:t>
      </w:r>
      <w:r w:rsidRPr="001B509F">
        <w:rPr>
          <w:rFonts w:eastAsia="Times New Roman"/>
          <w:bCs/>
          <w:szCs w:val="24"/>
        </w:rPr>
        <w:t>Καν</w:t>
      </w:r>
      <w:r>
        <w:rPr>
          <w:rFonts w:eastAsia="Times New Roman"/>
          <w:bCs/>
          <w:szCs w:val="24"/>
        </w:rPr>
        <w:t>ονισμού της</w:t>
      </w:r>
      <w:r w:rsidRPr="001B509F">
        <w:rPr>
          <w:rFonts w:eastAsia="Times New Roman"/>
          <w:bCs/>
          <w:szCs w:val="24"/>
        </w:rPr>
        <w:t xml:space="preserve"> Βουλής)</w:t>
      </w:r>
    </w:p>
    <w:p w14:paraId="485EE8AB" w14:textId="77777777" w:rsidR="000E6CB8" w:rsidRDefault="00854B09">
      <w:pPr>
        <w:spacing w:before="100" w:beforeAutospacing="1" w:after="100" w:afterAutospacing="1" w:line="600" w:lineRule="auto"/>
        <w:ind w:firstLine="720"/>
        <w:contextualSpacing/>
        <w:jc w:val="both"/>
        <w:rPr>
          <w:rFonts w:eastAsia="Times New Roman"/>
          <w:szCs w:val="24"/>
        </w:rPr>
      </w:pPr>
      <w:r w:rsidRPr="001B509F">
        <w:rPr>
          <w:rFonts w:eastAsia="Times New Roman"/>
          <w:szCs w:val="24"/>
        </w:rPr>
        <w:t>1.</w:t>
      </w:r>
      <w:r>
        <w:rPr>
          <w:rFonts w:eastAsia="Times New Roman"/>
          <w:szCs w:val="24"/>
        </w:rPr>
        <w:t xml:space="preserve"> Η με αριθμό 9/1-10-2018 επίκαιρη ε</w:t>
      </w:r>
      <w:r w:rsidRPr="001B509F">
        <w:rPr>
          <w:rFonts w:eastAsia="Times New Roman"/>
          <w:szCs w:val="24"/>
        </w:rPr>
        <w:t>ρώτηση του Βουλευτή Έβρου της Νέας Δημοκρατίας κ.</w:t>
      </w:r>
      <w:r w:rsidRPr="001B509F">
        <w:rPr>
          <w:rFonts w:eastAsia="Times New Roman"/>
          <w:bCs/>
          <w:szCs w:val="24"/>
        </w:rPr>
        <w:t xml:space="preserve"> Αναστασίου </w:t>
      </w:r>
      <w:proofErr w:type="spellStart"/>
      <w:r w:rsidRPr="001B509F">
        <w:rPr>
          <w:rFonts w:eastAsia="Times New Roman"/>
          <w:bCs/>
          <w:szCs w:val="24"/>
        </w:rPr>
        <w:t>Δημοσχάκη</w:t>
      </w:r>
      <w:proofErr w:type="spellEnd"/>
      <w:r w:rsidRPr="001B509F">
        <w:rPr>
          <w:rFonts w:eastAsia="Times New Roman"/>
          <w:bCs/>
          <w:szCs w:val="24"/>
        </w:rPr>
        <w:t xml:space="preserve"> </w:t>
      </w:r>
      <w:r w:rsidRPr="001B509F">
        <w:rPr>
          <w:rFonts w:eastAsia="Times New Roman"/>
          <w:szCs w:val="24"/>
        </w:rPr>
        <w:t>προς τον Υπουργό</w:t>
      </w:r>
      <w:r w:rsidRPr="001B509F">
        <w:rPr>
          <w:rFonts w:eastAsia="Times New Roman"/>
          <w:bCs/>
          <w:szCs w:val="24"/>
        </w:rPr>
        <w:t xml:space="preserve"> Παιδείας, Έρευνας και Θρησκευμάτων, </w:t>
      </w:r>
      <w:r w:rsidRPr="001B509F">
        <w:rPr>
          <w:rFonts w:eastAsia="Times New Roman"/>
          <w:szCs w:val="24"/>
        </w:rPr>
        <w:t>με θέμα: «Χαρακτηριστ</w:t>
      </w:r>
      <w:r w:rsidRPr="001B509F">
        <w:rPr>
          <w:rFonts w:eastAsia="Times New Roman"/>
          <w:szCs w:val="24"/>
        </w:rPr>
        <w:t>ική αδιαφορία του Υπουργού Παιδείας για τη Σαμοθράκη και τον Έβρο. Δεν ενέταξε το Νησί της Νίκης στην ευνοϊκή ρύθμιση για την εισαγωγή μαθητών πληγέντων περιοχών σε ΑΕΙ-ΤΕΙ».</w:t>
      </w:r>
    </w:p>
    <w:p w14:paraId="485EE8AC" w14:textId="77777777" w:rsidR="000E6CB8" w:rsidRDefault="00854B09">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με αριθμό 3/1-10-2018 επίκαιρη ερώτηση </w:t>
      </w:r>
      <w:r w:rsidRPr="001B509F">
        <w:rPr>
          <w:rFonts w:eastAsia="Times New Roman"/>
          <w:szCs w:val="24"/>
        </w:rPr>
        <w:t>του Βουλευτή Α΄ Πειραιά του Λαϊκού Συ</w:t>
      </w:r>
      <w:r w:rsidRPr="001B509F">
        <w:rPr>
          <w:rFonts w:eastAsia="Times New Roman"/>
          <w:szCs w:val="24"/>
        </w:rPr>
        <w:t>νδέσμου</w:t>
      </w:r>
      <w:r>
        <w:rPr>
          <w:rFonts w:eastAsia="Times New Roman"/>
          <w:szCs w:val="24"/>
        </w:rPr>
        <w:t xml:space="preserve"> </w:t>
      </w:r>
      <w:r w:rsidRPr="001B509F">
        <w:rPr>
          <w:rFonts w:eastAsia="Times New Roman"/>
          <w:szCs w:val="24"/>
        </w:rPr>
        <w:t>-</w:t>
      </w:r>
      <w:r>
        <w:rPr>
          <w:rFonts w:eastAsia="Times New Roman"/>
          <w:szCs w:val="24"/>
        </w:rPr>
        <w:t xml:space="preserve"> </w:t>
      </w:r>
      <w:r w:rsidRPr="001B509F">
        <w:rPr>
          <w:rFonts w:eastAsia="Times New Roman"/>
          <w:szCs w:val="24"/>
        </w:rPr>
        <w:t xml:space="preserve">Χρυσή κ. </w:t>
      </w:r>
      <w:r w:rsidRPr="001B509F">
        <w:rPr>
          <w:rFonts w:eastAsia="Times New Roman"/>
          <w:bCs/>
          <w:szCs w:val="24"/>
        </w:rPr>
        <w:t xml:space="preserve">Νικολάου </w:t>
      </w:r>
      <w:proofErr w:type="spellStart"/>
      <w:r w:rsidRPr="001B509F">
        <w:rPr>
          <w:rFonts w:eastAsia="Times New Roman"/>
          <w:bCs/>
          <w:szCs w:val="24"/>
        </w:rPr>
        <w:t>Κούζηλου</w:t>
      </w:r>
      <w:proofErr w:type="spellEnd"/>
      <w:r w:rsidRPr="001B509F">
        <w:rPr>
          <w:rFonts w:eastAsia="Times New Roman"/>
          <w:szCs w:val="24"/>
        </w:rPr>
        <w:t xml:space="preserve"> προς τον Υπουργό </w:t>
      </w:r>
      <w:r w:rsidRPr="001B509F">
        <w:rPr>
          <w:rFonts w:eastAsia="Times New Roman"/>
          <w:bCs/>
          <w:szCs w:val="24"/>
        </w:rPr>
        <w:t>Εσωτερικών,</w:t>
      </w:r>
      <w:r w:rsidRPr="001B509F">
        <w:rPr>
          <w:rFonts w:eastAsia="Times New Roman"/>
          <w:szCs w:val="24"/>
        </w:rPr>
        <w:t xml:space="preserve"> με θέμα: «Ανεξέλεγκτη η κατάσταση στο κέντρο φιλοξενίας προσφύγων στο Σκαραμαγκά.»</w:t>
      </w:r>
    </w:p>
    <w:p w14:paraId="485EE8AD" w14:textId="77777777" w:rsidR="000E6CB8" w:rsidRDefault="00854B09">
      <w:pPr>
        <w:spacing w:before="100" w:beforeAutospacing="1" w:after="100" w:afterAutospacing="1" w:line="600" w:lineRule="auto"/>
        <w:ind w:firstLine="720"/>
        <w:contextualSpacing/>
        <w:jc w:val="both"/>
        <w:rPr>
          <w:rFonts w:eastAsia="Times New Roman"/>
          <w:szCs w:val="24"/>
        </w:rPr>
      </w:pPr>
      <w:r w:rsidRPr="001B509F">
        <w:rPr>
          <w:rFonts w:eastAsia="Times New Roman"/>
          <w:bCs/>
          <w:szCs w:val="24"/>
        </w:rPr>
        <w:t>Β. ΕΠΙΚΑΙΡΕΣ ΕΡΩΤΗΣΕΙΣ Δεύτερου Κύκλου (Άρθρο 130 παρ</w:t>
      </w:r>
      <w:r>
        <w:rPr>
          <w:rFonts w:eastAsia="Times New Roman"/>
          <w:bCs/>
          <w:szCs w:val="24"/>
        </w:rPr>
        <w:t>άγραφοι</w:t>
      </w:r>
      <w:r w:rsidRPr="001B509F">
        <w:rPr>
          <w:rFonts w:eastAsia="Times New Roman"/>
          <w:bCs/>
          <w:szCs w:val="24"/>
        </w:rPr>
        <w:t xml:space="preserve"> 2 και 3 </w:t>
      </w:r>
      <w:r>
        <w:rPr>
          <w:rFonts w:eastAsia="Times New Roman"/>
          <w:bCs/>
          <w:szCs w:val="24"/>
        </w:rPr>
        <w:t xml:space="preserve">του </w:t>
      </w:r>
      <w:r w:rsidRPr="001B509F">
        <w:rPr>
          <w:rFonts w:eastAsia="Times New Roman"/>
          <w:bCs/>
          <w:szCs w:val="24"/>
        </w:rPr>
        <w:t>Καν</w:t>
      </w:r>
      <w:r>
        <w:rPr>
          <w:rFonts w:eastAsia="Times New Roman"/>
          <w:bCs/>
          <w:szCs w:val="24"/>
        </w:rPr>
        <w:t xml:space="preserve">ονισμού της </w:t>
      </w:r>
      <w:r w:rsidRPr="001B509F">
        <w:rPr>
          <w:rFonts w:eastAsia="Times New Roman"/>
          <w:bCs/>
          <w:szCs w:val="24"/>
        </w:rPr>
        <w:t>Βουλής)</w:t>
      </w:r>
    </w:p>
    <w:p w14:paraId="485EE8AE" w14:textId="77777777" w:rsidR="000E6CB8" w:rsidRDefault="00854B09">
      <w:pPr>
        <w:spacing w:before="100" w:beforeAutospacing="1" w:after="100" w:afterAutospacing="1" w:line="600" w:lineRule="auto"/>
        <w:ind w:firstLine="720"/>
        <w:contextualSpacing/>
        <w:jc w:val="both"/>
        <w:rPr>
          <w:rFonts w:eastAsia="Times New Roman"/>
          <w:szCs w:val="24"/>
        </w:rPr>
      </w:pPr>
      <w:r w:rsidRPr="001B509F">
        <w:rPr>
          <w:rFonts w:eastAsia="Times New Roman"/>
          <w:szCs w:val="24"/>
        </w:rPr>
        <w:t xml:space="preserve">1. Η με αριθμό 10/1-10-2018 </w:t>
      </w:r>
      <w:r>
        <w:rPr>
          <w:rFonts w:eastAsia="Times New Roman"/>
          <w:szCs w:val="24"/>
        </w:rPr>
        <w:t xml:space="preserve">επίκαιρη ερώτηση </w:t>
      </w:r>
      <w:r w:rsidRPr="001B509F">
        <w:rPr>
          <w:rFonts w:eastAsia="Times New Roman"/>
          <w:szCs w:val="24"/>
        </w:rPr>
        <w:t>του Βουλευτή Κορινθίας της Νέας Δημοκρατίας κ.</w:t>
      </w:r>
      <w:r w:rsidRPr="001B509F">
        <w:rPr>
          <w:rFonts w:eastAsia="Times New Roman"/>
          <w:bCs/>
          <w:szCs w:val="24"/>
        </w:rPr>
        <w:t xml:space="preserve"> Χρίστου Δήμα </w:t>
      </w:r>
      <w:r w:rsidRPr="001B509F">
        <w:rPr>
          <w:rFonts w:eastAsia="Times New Roman"/>
          <w:szCs w:val="24"/>
        </w:rPr>
        <w:t>προς τον Υπουργό</w:t>
      </w:r>
      <w:r w:rsidRPr="001B509F">
        <w:rPr>
          <w:rFonts w:eastAsia="Times New Roman"/>
          <w:bCs/>
          <w:szCs w:val="24"/>
        </w:rPr>
        <w:t xml:space="preserve"> Οικονομίας και Ανάπτυξης,</w:t>
      </w:r>
      <w:r w:rsidRPr="001B509F">
        <w:rPr>
          <w:rFonts w:eastAsia="Times New Roman"/>
          <w:szCs w:val="24"/>
        </w:rPr>
        <w:t xml:space="preserve"> με θέμα: «Απορρόφηση πόρων ΕΣΠΑ 2014</w:t>
      </w:r>
      <w:r>
        <w:rPr>
          <w:rFonts w:eastAsia="Times New Roman"/>
          <w:szCs w:val="24"/>
        </w:rPr>
        <w:t xml:space="preserve"> </w:t>
      </w:r>
      <w:r w:rsidRPr="001B509F">
        <w:rPr>
          <w:rFonts w:eastAsia="Times New Roman"/>
          <w:szCs w:val="24"/>
        </w:rPr>
        <w:t>-</w:t>
      </w:r>
      <w:r>
        <w:rPr>
          <w:rFonts w:eastAsia="Times New Roman"/>
          <w:szCs w:val="24"/>
        </w:rPr>
        <w:t xml:space="preserve"> </w:t>
      </w:r>
      <w:r w:rsidRPr="001B509F">
        <w:rPr>
          <w:rFonts w:eastAsia="Times New Roman"/>
          <w:szCs w:val="24"/>
        </w:rPr>
        <w:t>2020».</w:t>
      </w:r>
    </w:p>
    <w:p w14:paraId="485EE8AF" w14:textId="77777777" w:rsidR="000E6CB8" w:rsidRDefault="00854B09">
      <w:pPr>
        <w:spacing w:before="100" w:beforeAutospacing="1" w:after="100" w:afterAutospacing="1" w:line="600" w:lineRule="auto"/>
        <w:ind w:firstLine="720"/>
        <w:contextualSpacing/>
        <w:jc w:val="both"/>
        <w:rPr>
          <w:rFonts w:eastAsia="Times New Roman"/>
          <w:szCs w:val="24"/>
        </w:rPr>
      </w:pPr>
      <w:r w:rsidRPr="001B509F">
        <w:rPr>
          <w:rFonts w:eastAsia="Times New Roman"/>
          <w:szCs w:val="24"/>
        </w:rPr>
        <w:lastRenderedPageBreak/>
        <w:t xml:space="preserve">2. Η με αριθμό 16/2-10-2018 </w:t>
      </w:r>
      <w:r>
        <w:rPr>
          <w:rFonts w:eastAsia="Times New Roman"/>
          <w:szCs w:val="24"/>
        </w:rPr>
        <w:t xml:space="preserve">επίκαιρη ερώτηση </w:t>
      </w:r>
      <w:r w:rsidRPr="001B509F">
        <w:rPr>
          <w:rFonts w:eastAsia="Times New Roman"/>
          <w:szCs w:val="24"/>
        </w:rPr>
        <w:t>του Ανεξάρτητου Β</w:t>
      </w:r>
      <w:r w:rsidRPr="001B509F">
        <w:rPr>
          <w:rFonts w:eastAsia="Times New Roman"/>
          <w:szCs w:val="24"/>
        </w:rPr>
        <w:t xml:space="preserve">ουλευτή Β΄ Αθηνών κ. </w:t>
      </w:r>
      <w:r w:rsidRPr="001B509F">
        <w:rPr>
          <w:rFonts w:eastAsia="Times New Roman"/>
          <w:bCs/>
          <w:szCs w:val="24"/>
        </w:rPr>
        <w:t xml:space="preserve">Θεοχάρη </w:t>
      </w:r>
      <w:proofErr w:type="spellStart"/>
      <w:r w:rsidRPr="001B509F">
        <w:rPr>
          <w:rFonts w:eastAsia="Times New Roman"/>
          <w:bCs/>
          <w:szCs w:val="24"/>
        </w:rPr>
        <w:t>Θεοχάρη</w:t>
      </w:r>
      <w:proofErr w:type="spellEnd"/>
      <w:r>
        <w:rPr>
          <w:rFonts w:eastAsia="Times New Roman"/>
          <w:szCs w:val="24"/>
        </w:rPr>
        <w:t xml:space="preserve"> προς τον Υπουργό </w:t>
      </w:r>
      <w:r w:rsidRPr="001B509F">
        <w:rPr>
          <w:rFonts w:eastAsia="Times New Roman"/>
          <w:bCs/>
          <w:szCs w:val="24"/>
        </w:rPr>
        <w:t xml:space="preserve">Μεταναστευτικής Πολιτικής, </w:t>
      </w:r>
      <w:r w:rsidRPr="001B509F">
        <w:rPr>
          <w:rFonts w:eastAsia="Times New Roman"/>
          <w:szCs w:val="24"/>
        </w:rPr>
        <w:t>με θέμα «Όξυνση του Προσφυγικού Προβλήματος στην Λέσβο».</w:t>
      </w:r>
    </w:p>
    <w:p w14:paraId="485EE8B0" w14:textId="77777777" w:rsidR="000E6CB8" w:rsidRDefault="00854B09">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485EE8B1" w14:textId="77777777" w:rsidR="000E6CB8" w:rsidRDefault="00854B09">
      <w:pPr>
        <w:spacing w:after="0" w:line="600" w:lineRule="auto"/>
        <w:ind w:firstLine="720"/>
        <w:jc w:val="center"/>
        <w:rPr>
          <w:rFonts w:eastAsia="Times New Roman"/>
          <w:b/>
          <w:szCs w:val="24"/>
        </w:rPr>
      </w:pPr>
      <w:r>
        <w:rPr>
          <w:rFonts w:eastAsia="Times New Roman"/>
          <w:b/>
          <w:szCs w:val="24"/>
        </w:rPr>
        <w:t>ΕΠΙΚΑΙΡΩΝ ΕΡΩΤΗΣΕΩΝ</w:t>
      </w:r>
    </w:p>
    <w:p w14:paraId="485EE8B2" w14:textId="77777777" w:rsidR="000E6CB8" w:rsidRDefault="00854B09">
      <w:pPr>
        <w:spacing w:after="0" w:line="600" w:lineRule="auto"/>
        <w:ind w:firstLine="720"/>
        <w:jc w:val="both"/>
        <w:rPr>
          <w:rFonts w:eastAsia="Times New Roman"/>
          <w:szCs w:val="24"/>
        </w:rPr>
      </w:pPr>
      <w:r>
        <w:rPr>
          <w:rFonts w:eastAsia="Times New Roman"/>
          <w:szCs w:val="24"/>
        </w:rPr>
        <w:t xml:space="preserve">Από </w:t>
      </w:r>
      <w:r>
        <w:rPr>
          <w:rFonts w:eastAsia="Times New Roman"/>
          <w:szCs w:val="24"/>
        </w:rPr>
        <w:t>το σημερινό δελτίο επικαίρων ερωτ</w:t>
      </w:r>
      <w:r>
        <w:rPr>
          <w:rFonts w:eastAsia="Times New Roman"/>
          <w:szCs w:val="24"/>
        </w:rPr>
        <w:t>ήσεων δεν θα συζητηθούν</w:t>
      </w:r>
      <w:r>
        <w:rPr>
          <w:rFonts w:eastAsia="Times New Roman"/>
          <w:szCs w:val="24"/>
        </w:rPr>
        <w:t>, σύμφωνα με σχετική επιστολή του Γραμματέα της Κυβέρνησης</w:t>
      </w:r>
      <w:r>
        <w:rPr>
          <w:rFonts w:eastAsia="Times New Roman"/>
          <w:szCs w:val="24"/>
        </w:rPr>
        <w:t>,</w:t>
      </w:r>
      <w:r>
        <w:rPr>
          <w:rFonts w:eastAsia="Times New Roman"/>
          <w:szCs w:val="24"/>
        </w:rPr>
        <w:t xml:space="preserve"> οι κάτωθι επίκαιρες ερωτήσεις:</w:t>
      </w:r>
      <w:r>
        <w:rPr>
          <w:rFonts w:eastAsia="Times New Roman"/>
          <w:szCs w:val="24"/>
        </w:rPr>
        <w:t xml:space="preserve"> </w:t>
      </w:r>
    </w:p>
    <w:p w14:paraId="485EE8B3" w14:textId="77777777" w:rsidR="000E6CB8" w:rsidRDefault="00854B09">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δεύτερη με αριθμό 1/1-10-2018 επίκαιρη ε</w:t>
      </w:r>
      <w:r w:rsidRPr="008215E3">
        <w:rPr>
          <w:rFonts w:eastAsia="Times New Roman"/>
          <w:szCs w:val="24"/>
        </w:rPr>
        <w:t xml:space="preserve">ρώτηση </w:t>
      </w:r>
      <w:r>
        <w:rPr>
          <w:rFonts w:eastAsia="Times New Roman"/>
          <w:szCs w:val="24"/>
        </w:rPr>
        <w:t xml:space="preserve">πρώτου κύκλου </w:t>
      </w:r>
      <w:r w:rsidRPr="008215E3">
        <w:rPr>
          <w:rFonts w:eastAsia="Times New Roman"/>
          <w:szCs w:val="24"/>
        </w:rPr>
        <w:t>του Βουλευτή Α΄ Θεσσ</w:t>
      </w:r>
      <w:r>
        <w:rPr>
          <w:rFonts w:eastAsia="Times New Roman"/>
          <w:szCs w:val="24"/>
        </w:rPr>
        <w:t>αλονίκης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8215E3">
        <w:rPr>
          <w:rFonts w:eastAsia="Times New Roman"/>
          <w:szCs w:val="24"/>
        </w:rPr>
        <w:t xml:space="preserve"> κ. </w:t>
      </w:r>
      <w:r w:rsidRPr="008215E3">
        <w:rPr>
          <w:rFonts w:eastAsia="Times New Roman"/>
          <w:bCs/>
          <w:szCs w:val="24"/>
        </w:rPr>
        <w:t>Αντωνίου Γρέ</w:t>
      </w:r>
      <w:r w:rsidRPr="008215E3">
        <w:rPr>
          <w:rFonts w:eastAsia="Times New Roman"/>
          <w:bCs/>
          <w:szCs w:val="24"/>
        </w:rPr>
        <w:t>γου</w:t>
      </w:r>
      <w:r>
        <w:rPr>
          <w:rFonts w:eastAsia="Times New Roman"/>
          <w:szCs w:val="24"/>
        </w:rPr>
        <w:t xml:space="preserve"> προς την Υπουργό </w:t>
      </w:r>
      <w:r w:rsidRPr="008215E3">
        <w:rPr>
          <w:rFonts w:eastAsia="Times New Roman"/>
          <w:bCs/>
          <w:szCs w:val="24"/>
        </w:rPr>
        <w:t>Πολιτισμού και Αθλητισμού,</w:t>
      </w:r>
      <w:r w:rsidRPr="008215E3">
        <w:rPr>
          <w:rFonts w:eastAsia="Times New Roman"/>
          <w:szCs w:val="24"/>
        </w:rPr>
        <w:t xml:space="preserve"> με θέμα: «Περί του Μουσείου Μακεδονικού Αγώνα και λοιπών φορέων, συλλόγων και σωματείων της Μακεδονίας και του άρθρου 6 τ</w:t>
      </w:r>
      <w:r>
        <w:rPr>
          <w:rFonts w:eastAsia="Times New Roman"/>
          <w:szCs w:val="24"/>
        </w:rPr>
        <w:t xml:space="preserve">ης συμφωνίας Ελλάδας - Σκοπίων». </w:t>
      </w:r>
    </w:p>
    <w:p w14:paraId="485EE8B4" w14:textId="77777777" w:rsidR="000E6CB8" w:rsidRDefault="00854B09">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πρώτη με αριθμό 7/1-10-2018 επίκαιρη ε</w:t>
      </w:r>
      <w:r w:rsidRPr="008215E3">
        <w:rPr>
          <w:rFonts w:eastAsia="Times New Roman"/>
          <w:szCs w:val="24"/>
        </w:rPr>
        <w:t xml:space="preserve">ρώτηση </w:t>
      </w:r>
      <w:r>
        <w:rPr>
          <w:rFonts w:eastAsia="Times New Roman"/>
          <w:szCs w:val="24"/>
        </w:rPr>
        <w:t xml:space="preserve">πρώτου κύκλου </w:t>
      </w:r>
      <w:r w:rsidRPr="008215E3">
        <w:rPr>
          <w:rFonts w:eastAsia="Times New Roman"/>
          <w:szCs w:val="24"/>
        </w:rPr>
        <w:t xml:space="preserve">του Βουλευτή Β΄ Αθηνών της Νέας Δημοκρατίας κ. </w:t>
      </w:r>
      <w:r w:rsidRPr="008215E3">
        <w:rPr>
          <w:rFonts w:eastAsia="Times New Roman"/>
          <w:bCs/>
          <w:szCs w:val="24"/>
        </w:rPr>
        <w:t xml:space="preserve">Γεράσιμου </w:t>
      </w:r>
      <w:proofErr w:type="spellStart"/>
      <w:r w:rsidRPr="008215E3">
        <w:rPr>
          <w:rFonts w:eastAsia="Times New Roman"/>
          <w:bCs/>
          <w:szCs w:val="24"/>
        </w:rPr>
        <w:t>Γιακουμάτου</w:t>
      </w:r>
      <w:proofErr w:type="spellEnd"/>
      <w:r w:rsidRPr="008215E3">
        <w:rPr>
          <w:rFonts w:eastAsia="Times New Roman"/>
          <w:b/>
          <w:bCs/>
          <w:szCs w:val="24"/>
        </w:rPr>
        <w:t xml:space="preserve"> </w:t>
      </w:r>
      <w:r w:rsidRPr="008215E3">
        <w:rPr>
          <w:rFonts w:eastAsia="Times New Roman"/>
          <w:szCs w:val="24"/>
        </w:rPr>
        <w:t xml:space="preserve">προς τον Υπουργό </w:t>
      </w:r>
      <w:r>
        <w:rPr>
          <w:rFonts w:eastAsia="Times New Roman"/>
          <w:bCs/>
          <w:szCs w:val="24"/>
        </w:rPr>
        <w:t xml:space="preserve">Υποδομών και Μεταφορών, </w:t>
      </w:r>
      <w:r w:rsidRPr="008215E3">
        <w:rPr>
          <w:rFonts w:eastAsia="Times New Roman"/>
          <w:szCs w:val="24"/>
        </w:rPr>
        <w:t>με θέμα: «Χρήση εκτάσεων ΓΑΙΑΟΣΕ στο Δή</w:t>
      </w:r>
      <w:r>
        <w:rPr>
          <w:rFonts w:eastAsia="Times New Roman"/>
          <w:szCs w:val="24"/>
        </w:rPr>
        <w:t>μο Αγίων Αναργύρων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Καματερού», λόγω κωλύματος των αρμοδίων Υπουργών, </w:t>
      </w:r>
      <w:r>
        <w:rPr>
          <w:rFonts w:eastAsia="Times New Roman"/>
          <w:szCs w:val="24"/>
        </w:rPr>
        <w:t xml:space="preserve">συγκεκριμένα </w:t>
      </w:r>
      <w:r>
        <w:rPr>
          <w:rFonts w:eastAsia="Times New Roman"/>
          <w:szCs w:val="24"/>
        </w:rPr>
        <w:t>λόγω κωλύ</w:t>
      </w:r>
      <w:r>
        <w:rPr>
          <w:rFonts w:eastAsia="Times New Roman"/>
          <w:szCs w:val="24"/>
        </w:rPr>
        <w:t xml:space="preserve">ματος του Υπουργού Υποδομών και Μεταφορών κ. </w:t>
      </w:r>
      <w:proofErr w:type="spellStart"/>
      <w:r>
        <w:rPr>
          <w:rFonts w:eastAsia="Times New Roman"/>
          <w:szCs w:val="24"/>
        </w:rPr>
        <w:t>Σπίρτζη</w:t>
      </w:r>
      <w:proofErr w:type="spellEnd"/>
      <w:r>
        <w:rPr>
          <w:rFonts w:eastAsia="Times New Roman"/>
          <w:szCs w:val="24"/>
        </w:rPr>
        <w:t>, αφού έχει επίσημη προγραμματισμένη συνάντηση με Ευρωπαία Επίτροπο.</w:t>
      </w:r>
    </w:p>
    <w:p w14:paraId="485EE8B5" w14:textId="77777777" w:rsidR="000E6CB8" w:rsidRDefault="00854B09">
      <w:pPr>
        <w:spacing w:after="0"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δεύτερη με αριθμό 4/1-10-2018 επίκαιρη ε</w:t>
      </w:r>
      <w:r w:rsidRPr="008215E3">
        <w:rPr>
          <w:rFonts w:eastAsia="Times New Roman"/>
          <w:szCs w:val="24"/>
        </w:rPr>
        <w:t xml:space="preserve">ρώτηση </w:t>
      </w:r>
      <w:r>
        <w:rPr>
          <w:rFonts w:eastAsia="Times New Roman"/>
          <w:szCs w:val="24"/>
        </w:rPr>
        <w:t xml:space="preserve">δεύτερου κύκλου </w:t>
      </w:r>
      <w:r w:rsidRPr="008215E3">
        <w:rPr>
          <w:rFonts w:eastAsia="Times New Roman"/>
          <w:szCs w:val="24"/>
        </w:rPr>
        <w:t>της Βουλευτού Β΄ Α</w:t>
      </w:r>
      <w:r>
        <w:rPr>
          <w:rFonts w:eastAsia="Times New Roman"/>
          <w:szCs w:val="24"/>
        </w:rPr>
        <w:t>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8215E3">
        <w:rPr>
          <w:rFonts w:eastAsia="Times New Roman"/>
          <w:szCs w:val="24"/>
        </w:rPr>
        <w:t xml:space="preserve"> </w:t>
      </w:r>
      <w:r w:rsidRPr="008215E3">
        <w:rPr>
          <w:rFonts w:eastAsia="Times New Roman"/>
          <w:szCs w:val="24"/>
        </w:rPr>
        <w:t>κ</w:t>
      </w:r>
      <w:r>
        <w:rPr>
          <w:rFonts w:eastAsia="Times New Roman"/>
          <w:szCs w:val="24"/>
        </w:rPr>
        <w:t>.</w:t>
      </w:r>
      <w:r w:rsidRPr="008215E3">
        <w:rPr>
          <w:rFonts w:eastAsia="Times New Roman"/>
          <w:szCs w:val="24"/>
        </w:rPr>
        <w:t xml:space="preserve"> </w:t>
      </w:r>
      <w:r w:rsidRPr="008215E3">
        <w:rPr>
          <w:rFonts w:eastAsia="Times New Roman"/>
          <w:bCs/>
          <w:szCs w:val="24"/>
        </w:rPr>
        <w:t xml:space="preserve">Ελένης </w:t>
      </w:r>
      <w:proofErr w:type="spellStart"/>
      <w:r w:rsidRPr="008215E3">
        <w:rPr>
          <w:rFonts w:eastAsia="Times New Roman"/>
          <w:bCs/>
          <w:szCs w:val="24"/>
        </w:rPr>
        <w:t>Ζαρούλια</w:t>
      </w:r>
      <w:proofErr w:type="spellEnd"/>
      <w:r w:rsidRPr="008215E3">
        <w:rPr>
          <w:rFonts w:eastAsia="Times New Roman"/>
          <w:b/>
          <w:bCs/>
          <w:szCs w:val="24"/>
        </w:rPr>
        <w:t xml:space="preserve"> </w:t>
      </w:r>
      <w:r w:rsidRPr="008215E3">
        <w:rPr>
          <w:rFonts w:eastAsia="Times New Roman"/>
          <w:szCs w:val="24"/>
        </w:rPr>
        <w:t xml:space="preserve">προς τον Υπουργό </w:t>
      </w:r>
      <w:r w:rsidRPr="008215E3">
        <w:rPr>
          <w:rFonts w:eastAsia="Times New Roman"/>
          <w:bCs/>
          <w:szCs w:val="24"/>
        </w:rPr>
        <w:t xml:space="preserve">Εξωτερικών, </w:t>
      </w:r>
      <w:r w:rsidRPr="008215E3">
        <w:rPr>
          <w:rFonts w:eastAsia="Times New Roman"/>
          <w:szCs w:val="24"/>
        </w:rPr>
        <w:t>με θέμα: «Συνεχίζεται το πογκρ</w:t>
      </w:r>
      <w:r>
        <w:rPr>
          <w:rFonts w:eastAsia="Times New Roman"/>
          <w:szCs w:val="24"/>
        </w:rPr>
        <w:t xml:space="preserve">όμ κατά των Ελλήνων στη Χιμάρα», </w:t>
      </w:r>
      <w:r>
        <w:rPr>
          <w:rFonts w:eastAsia="Times New Roman"/>
          <w:szCs w:val="24"/>
        </w:rPr>
        <w:t>εξαιτίας</w:t>
      </w:r>
      <w:r>
        <w:rPr>
          <w:rFonts w:eastAsia="Times New Roman"/>
          <w:szCs w:val="24"/>
        </w:rPr>
        <w:t xml:space="preserve"> κωλύματος του Αναπληρωτή Υπουργού Εξωτερικών κ. Γεωργίου </w:t>
      </w:r>
      <w:proofErr w:type="spellStart"/>
      <w:r>
        <w:rPr>
          <w:rFonts w:eastAsia="Times New Roman"/>
          <w:szCs w:val="24"/>
        </w:rPr>
        <w:t>Κατρούγκαλου</w:t>
      </w:r>
      <w:proofErr w:type="spellEnd"/>
      <w:r>
        <w:rPr>
          <w:rFonts w:eastAsia="Times New Roman"/>
          <w:szCs w:val="24"/>
        </w:rPr>
        <w:t xml:space="preserve">, λόγω απουσίας του στο εξωτερικό. </w:t>
      </w:r>
    </w:p>
    <w:p w14:paraId="485EE8B6" w14:textId="77777777" w:rsidR="000E6CB8" w:rsidRDefault="00854B09">
      <w:pPr>
        <w:spacing w:after="0" w:line="600" w:lineRule="auto"/>
        <w:ind w:firstLine="720"/>
        <w:jc w:val="both"/>
        <w:rPr>
          <w:rFonts w:eastAsia="Times New Roman"/>
          <w:szCs w:val="24"/>
        </w:rPr>
      </w:pPr>
      <w:r>
        <w:rPr>
          <w:rFonts w:eastAsia="Times New Roman"/>
          <w:szCs w:val="24"/>
        </w:rPr>
        <w:t>Επίσης, δεν θα συζητηθεί η</w:t>
      </w:r>
      <w:r w:rsidRPr="008215E3">
        <w:rPr>
          <w:rFonts w:eastAsia="Times New Roman"/>
          <w:szCs w:val="24"/>
        </w:rPr>
        <w:t xml:space="preserve"> </w:t>
      </w:r>
      <w:r>
        <w:rPr>
          <w:rFonts w:eastAsia="Times New Roman"/>
          <w:szCs w:val="24"/>
        </w:rPr>
        <w:t>τρίτη με αριθμ</w:t>
      </w:r>
      <w:r>
        <w:rPr>
          <w:rFonts w:eastAsia="Times New Roman"/>
          <w:szCs w:val="24"/>
        </w:rPr>
        <w:t>ό 6/1-10-2018 επίκαιρη ε</w:t>
      </w:r>
      <w:r w:rsidRPr="008215E3">
        <w:rPr>
          <w:rFonts w:eastAsia="Times New Roman"/>
          <w:szCs w:val="24"/>
        </w:rPr>
        <w:t xml:space="preserve">ρώτηση </w:t>
      </w:r>
      <w:r>
        <w:rPr>
          <w:rFonts w:eastAsia="Times New Roman"/>
          <w:szCs w:val="24"/>
        </w:rPr>
        <w:t xml:space="preserve">δεύτερου κύκλου </w:t>
      </w:r>
      <w:r w:rsidRPr="008215E3">
        <w:rPr>
          <w:rFonts w:eastAsia="Times New Roman"/>
          <w:szCs w:val="24"/>
        </w:rPr>
        <w:t>του Βουλευτή Α΄</w:t>
      </w:r>
      <w:r>
        <w:rPr>
          <w:rFonts w:eastAsia="Times New Roman"/>
          <w:szCs w:val="24"/>
        </w:rPr>
        <w:t xml:space="preserve"> Πειραιά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sidRPr="008215E3">
        <w:rPr>
          <w:rFonts w:eastAsia="Times New Roman"/>
          <w:szCs w:val="24"/>
        </w:rPr>
        <w:t>Χρυσή</w:t>
      </w:r>
      <w:r>
        <w:rPr>
          <w:rFonts w:eastAsia="Times New Roman"/>
          <w:szCs w:val="24"/>
        </w:rPr>
        <w:t xml:space="preserve"> Αυγή</w:t>
      </w:r>
      <w:r w:rsidRPr="008215E3">
        <w:rPr>
          <w:rFonts w:eastAsia="Times New Roman"/>
          <w:szCs w:val="24"/>
        </w:rPr>
        <w:t xml:space="preserve"> κ. </w:t>
      </w:r>
      <w:r w:rsidRPr="008215E3">
        <w:rPr>
          <w:rFonts w:eastAsia="Times New Roman"/>
          <w:bCs/>
          <w:szCs w:val="24"/>
        </w:rPr>
        <w:t>Νικολάου</w:t>
      </w:r>
      <w:r w:rsidRPr="008215E3">
        <w:rPr>
          <w:rFonts w:eastAsia="Times New Roman"/>
          <w:b/>
          <w:szCs w:val="24"/>
        </w:rPr>
        <w:t xml:space="preserve"> </w:t>
      </w:r>
      <w:proofErr w:type="spellStart"/>
      <w:r w:rsidRPr="008215E3">
        <w:rPr>
          <w:rFonts w:eastAsia="Times New Roman"/>
          <w:bCs/>
          <w:szCs w:val="24"/>
        </w:rPr>
        <w:t>Κούζηλου</w:t>
      </w:r>
      <w:proofErr w:type="spellEnd"/>
      <w:r>
        <w:rPr>
          <w:rFonts w:eastAsia="Times New Roman"/>
          <w:szCs w:val="24"/>
        </w:rPr>
        <w:t xml:space="preserve"> προς τον Υπουργό </w:t>
      </w:r>
      <w:r w:rsidRPr="008215E3">
        <w:rPr>
          <w:rFonts w:eastAsia="Times New Roman"/>
          <w:bCs/>
          <w:szCs w:val="24"/>
        </w:rPr>
        <w:t>Εξωτερικών,</w:t>
      </w:r>
      <w:r w:rsidRPr="008215E3">
        <w:rPr>
          <w:rFonts w:eastAsia="Times New Roman"/>
          <w:szCs w:val="24"/>
        </w:rPr>
        <w:t xml:space="preserve"> με θέμα: «Λιμάνι των Σκοπίων καθίσταται η Θεσσαλονίκη β</w:t>
      </w:r>
      <w:r>
        <w:rPr>
          <w:rFonts w:eastAsia="Times New Roman"/>
          <w:szCs w:val="24"/>
        </w:rPr>
        <w:t xml:space="preserve">άσει της Συμφωνίας των Πρεσπών», λόγω απουσίας του κ. </w:t>
      </w:r>
      <w:proofErr w:type="spellStart"/>
      <w:r>
        <w:rPr>
          <w:rFonts w:eastAsia="Times New Roman"/>
          <w:szCs w:val="24"/>
        </w:rPr>
        <w:t>Κατρούγκαλου</w:t>
      </w:r>
      <w:proofErr w:type="spellEnd"/>
      <w:r>
        <w:rPr>
          <w:rFonts w:eastAsia="Times New Roman"/>
          <w:szCs w:val="24"/>
        </w:rPr>
        <w:t xml:space="preserve"> στο εξωτερικό. </w:t>
      </w:r>
    </w:p>
    <w:p w14:paraId="485EE8B7" w14:textId="77777777" w:rsidR="000E6CB8" w:rsidRDefault="00854B09">
      <w:pPr>
        <w:spacing w:after="0" w:line="600" w:lineRule="auto"/>
        <w:ind w:firstLine="720"/>
        <w:jc w:val="both"/>
        <w:rPr>
          <w:rFonts w:eastAsia="Times New Roman"/>
          <w:szCs w:val="24"/>
        </w:rPr>
      </w:pPr>
      <w:r>
        <w:rPr>
          <w:rFonts w:eastAsia="Times New Roman"/>
          <w:szCs w:val="24"/>
        </w:rPr>
        <w:t>Προχωράμε</w:t>
      </w:r>
      <w:r>
        <w:rPr>
          <w:rFonts w:eastAsia="Times New Roman"/>
          <w:szCs w:val="24"/>
        </w:rPr>
        <w:t xml:space="preserve">, λοιπόν, </w:t>
      </w:r>
      <w:r>
        <w:rPr>
          <w:rFonts w:eastAsia="Times New Roman"/>
          <w:szCs w:val="24"/>
        </w:rPr>
        <w:t xml:space="preserve">σε δύο ερωτήσεις, στις οποίες θα απαντήσει η Υφυπουργός Αγροτικής Ανάπτυξης και Τροφίμων κ. Ολυμπία </w:t>
      </w:r>
      <w:proofErr w:type="spellStart"/>
      <w:r>
        <w:rPr>
          <w:rFonts w:eastAsia="Times New Roman"/>
          <w:szCs w:val="24"/>
        </w:rPr>
        <w:t>Τελιγιορίδου</w:t>
      </w:r>
      <w:proofErr w:type="spellEnd"/>
      <w:r>
        <w:rPr>
          <w:rFonts w:eastAsia="Times New Roman"/>
          <w:szCs w:val="24"/>
        </w:rPr>
        <w:t xml:space="preserve">. </w:t>
      </w:r>
    </w:p>
    <w:p w14:paraId="485EE8B8" w14:textId="77777777" w:rsidR="000E6CB8" w:rsidRDefault="00854B09">
      <w:pPr>
        <w:spacing w:after="0" w:line="600" w:lineRule="auto"/>
        <w:ind w:firstLine="720"/>
        <w:jc w:val="both"/>
        <w:rPr>
          <w:rFonts w:eastAsia="Times New Roman"/>
          <w:szCs w:val="24"/>
        </w:rPr>
      </w:pPr>
      <w:r>
        <w:rPr>
          <w:rFonts w:eastAsia="Times New Roman"/>
          <w:szCs w:val="24"/>
        </w:rPr>
        <w:t>Αρχίζουμε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τρίτη με αριθμό 15/2-1</w:t>
      </w:r>
      <w:r>
        <w:rPr>
          <w:rFonts w:eastAsia="Times New Roman"/>
          <w:szCs w:val="24"/>
        </w:rPr>
        <w:t>0-2018 επίκαιρη ε</w:t>
      </w:r>
      <w:r w:rsidRPr="008215E3">
        <w:rPr>
          <w:rFonts w:eastAsia="Times New Roman"/>
          <w:szCs w:val="24"/>
        </w:rPr>
        <w:t xml:space="preserve">ρώτηση </w:t>
      </w:r>
      <w:r>
        <w:rPr>
          <w:rFonts w:eastAsia="Times New Roman"/>
          <w:szCs w:val="24"/>
        </w:rPr>
        <w:t xml:space="preserve">πρώτου κύκλου </w:t>
      </w:r>
      <w:r w:rsidRPr="008215E3">
        <w:rPr>
          <w:rFonts w:eastAsia="Times New Roman"/>
          <w:szCs w:val="24"/>
        </w:rPr>
        <w:t>του Βουλευτή Αιτωλοακαρνανίας του Κομμουνιστικού Κόμματος Ελλάδ</w:t>
      </w:r>
      <w:r>
        <w:rPr>
          <w:rFonts w:eastAsia="Times New Roman"/>
          <w:szCs w:val="24"/>
        </w:rPr>
        <w:t>α</w:t>
      </w:r>
      <w:r w:rsidRPr="008215E3">
        <w:rPr>
          <w:rFonts w:eastAsia="Times New Roman"/>
          <w:szCs w:val="24"/>
        </w:rPr>
        <w:t xml:space="preserve">ς κ. </w:t>
      </w:r>
      <w:r w:rsidRPr="008215E3">
        <w:rPr>
          <w:rFonts w:eastAsia="Times New Roman"/>
          <w:bCs/>
          <w:szCs w:val="24"/>
        </w:rPr>
        <w:t>Νικολάου Μωραΐτη</w:t>
      </w:r>
      <w:r w:rsidRPr="008215E3">
        <w:rPr>
          <w:rFonts w:eastAsia="Times New Roman"/>
          <w:b/>
          <w:bCs/>
          <w:szCs w:val="24"/>
        </w:rPr>
        <w:t xml:space="preserve"> </w:t>
      </w:r>
      <w:r w:rsidRPr="008215E3">
        <w:rPr>
          <w:rFonts w:eastAsia="Times New Roman"/>
          <w:szCs w:val="24"/>
        </w:rPr>
        <w:t xml:space="preserve">προς τον Υπουργό </w:t>
      </w:r>
      <w:r w:rsidRPr="008215E3">
        <w:rPr>
          <w:rFonts w:eastAsia="Times New Roman"/>
          <w:bCs/>
          <w:szCs w:val="24"/>
        </w:rPr>
        <w:t>Αγροτικής Ανάπτυξης και Τροφίμων,</w:t>
      </w:r>
      <w:r w:rsidRPr="008215E3">
        <w:rPr>
          <w:rFonts w:eastAsia="Times New Roman"/>
          <w:b/>
          <w:bCs/>
          <w:szCs w:val="24"/>
        </w:rPr>
        <w:t xml:space="preserve"> </w:t>
      </w:r>
      <w:r w:rsidRPr="008215E3">
        <w:rPr>
          <w:rFonts w:eastAsia="Times New Roman"/>
          <w:szCs w:val="24"/>
        </w:rPr>
        <w:t xml:space="preserve">με θέμα: «Προβλήματα </w:t>
      </w:r>
      <w:proofErr w:type="spellStart"/>
      <w:r w:rsidRPr="008215E3">
        <w:rPr>
          <w:rFonts w:eastAsia="Times New Roman"/>
          <w:szCs w:val="24"/>
        </w:rPr>
        <w:t>αιγοπροβατοτρόφων</w:t>
      </w:r>
      <w:proofErr w:type="spellEnd"/>
      <w:r w:rsidRPr="008215E3">
        <w:rPr>
          <w:rFonts w:eastAsia="Times New Roman"/>
          <w:szCs w:val="24"/>
        </w:rPr>
        <w:t xml:space="preserve"> από τη συνεχή πτώση της τιμής του γάλακτος</w:t>
      </w:r>
      <w:r w:rsidRPr="008215E3">
        <w:rPr>
          <w:rFonts w:eastAsia="Times New Roman"/>
          <w:szCs w:val="24"/>
        </w:rPr>
        <w:t>».</w:t>
      </w:r>
    </w:p>
    <w:p w14:paraId="485EE8B9" w14:textId="77777777" w:rsidR="000E6CB8" w:rsidRDefault="00854B09">
      <w:pPr>
        <w:spacing w:after="0" w:line="600" w:lineRule="auto"/>
        <w:ind w:firstLine="720"/>
        <w:jc w:val="both"/>
        <w:rPr>
          <w:rFonts w:eastAsia="Times New Roman"/>
          <w:szCs w:val="24"/>
        </w:rPr>
      </w:pPr>
      <w:r>
        <w:rPr>
          <w:rFonts w:eastAsia="Times New Roman"/>
          <w:szCs w:val="24"/>
        </w:rPr>
        <w:t xml:space="preserve">Ορίστε, κύριε Μωραΐτη, έχετε τον λόγο. </w:t>
      </w:r>
    </w:p>
    <w:p w14:paraId="485EE8BA" w14:textId="77777777" w:rsidR="000E6CB8" w:rsidRDefault="00854B09">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Ευχαριστώ, κύριε Πρόεδρε. </w:t>
      </w:r>
    </w:p>
    <w:p w14:paraId="485EE8BB" w14:textId="77777777" w:rsidR="000E6CB8" w:rsidRDefault="00854B09">
      <w:pPr>
        <w:spacing w:after="0" w:line="600" w:lineRule="auto"/>
        <w:ind w:firstLine="720"/>
        <w:jc w:val="both"/>
        <w:rPr>
          <w:rFonts w:eastAsia="Times New Roman"/>
          <w:szCs w:val="24"/>
        </w:rPr>
      </w:pPr>
      <w:r>
        <w:rPr>
          <w:rFonts w:eastAsia="Times New Roman"/>
          <w:szCs w:val="24"/>
        </w:rPr>
        <w:lastRenderedPageBreak/>
        <w:t xml:space="preserve">Για μια φορά ακόμη το ΚΚΕ φέρνει στη Βουλή τα οξυμμένα προβλήματα των φτωχών και μεσαίων κτηνοτρόφων της χώρας, ιδιαίτερα των </w:t>
      </w:r>
      <w:proofErr w:type="spellStart"/>
      <w:r>
        <w:rPr>
          <w:rFonts w:eastAsia="Times New Roman"/>
          <w:szCs w:val="24"/>
        </w:rPr>
        <w:t>αιγοπροβατοτρόφων</w:t>
      </w:r>
      <w:proofErr w:type="spellEnd"/>
      <w:r>
        <w:rPr>
          <w:rFonts w:eastAsia="Times New Roman"/>
          <w:szCs w:val="24"/>
        </w:rPr>
        <w:t xml:space="preserve"> που σήμερα βρίσκονται σ</w:t>
      </w:r>
      <w:r>
        <w:rPr>
          <w:rFonts w:eastAsia="Times New Roman"/>
          <w:szCs w:val="24"/>
        </w:rPr>
        <w:t xml:space="preserve">ε πλήρη κατάρρευση, σε βίαιο ξεκλήρισμα. </w:t>
      </w:r>
    </w:p>
    <w:p w14:paraId="485EE8BC" w14:textId="77777777" w:rsidR="000E6CB8" w:rsidRDefault="00854B09">
      <w:pPr>
        <w:spacing w:after="0" w:line="600" w:lineRule="auto"/>
        <w:ind w:firstLine="720"/>
        <w:jc w:val="both"/>
        <w:rPr>
          <w:rFonts w:eastAsia="Times New Roman"/>
          <w:szCs w:val="24"/>
        </w:rPr>
      </w:pPr>
      <w:r>
        <w:rPr>
          <w:rFonts w:eastAsia="Times New Roman"/>
          <w:szCs w:val="24"/>
        </w:rPr>
        <w:t xml:space="preserve">Αυτή η άσχημη κατάσταση είναι αποτέλεσμα της πολιτικής που υπηρετεί τα συμφέροντα των μεγάλων γαλακτοβιομηχανιών, των καρτέλ στην αγορά του γάλακτος, αλλά και του κρέατος. Μέσα στην ελεύθερη αγορά που έχει τον Θεό </w:t>
      </w:r>
      <w:r>
        <w:rPr>
          <w:rFonts w:eastAsia="Times New Roman"/>
          <w:szCs w:val="24"/>
        </w:rPr>
        <w:t xml:space="preserve">σας οι κτηνοτρόφοι συνθλίβονται στις μυλόπετρες του ανταγωνισμού για μεγαλύτερο κέρδος, για να φθάσει φθηνή πρώτη ύλη στις βιομηχανίες. </w:t>
      </w:r>
    </w:p>
    <w:p w14:paraId="485EE8BD" w14:textId="77777777" w:rsidR="000E6CB8" w:rsidRDefault="00854B09">
      <w:pPr>
        <w:spacing w:after="0" w:line="600" w:lineRule="auto"/>
        <w:ind w:firstLine="720"/>
        <w:jc w:val="both"/>
        <w:rPr>
          <w:rFonts w:eastAsia="Times New Roman"/>
          <w:szCs w:val="24"/>
        </w:rPr>
      </w:pPr>
      <w:r>
        <w:rPr>
          <w:rFonts w:eastAsia="Times New Roman"/>
          <w:szCs w:val="24"/>
        </w:rPr>
        <w:t xml:space="preserve">Αυτή την κατάσταση την επιδεινώνει παραπέρα η νόμιμη και παράνομη εισαγωγή γάλακτος. </w:t>
      </w:r>
    </w:p>
    <w:p w14:paraId="485EE8BE" w14:textId="77777777" w:rsidR="000E6CB8" w:rsidRDefault="00854B09">
      <w:pPr>
        <w:spacing w:after="0" w:line="600" w:lineRule="auto"/>
        <w:ind w:firstLine="720"/>
        <w:jc w:val="both"/>
        <w:rPr>
          <w:rFonts w:eastAsia="Times New Roman"/>
          <w:szCs w:val="24"/>
        </w:rPr>
      </w:pPr>
      <w:r>
        <w:rPr>
          <w:rFonts w:eastAsia="Times New Roman"/>
          <w:szCs w:val="24"/>
        </w:rPr>
        <w:t>Οι παραγωγοί, κυρία Υφυπουργέ, βρ</w:t>
      </w:r>
      <w:r>
        <w:rPr>
          <w:rFonts w:eastAsia="Times New Roman"/>
          <w:szCs w:val="24"/>
        </w:rPr>
        <w:t xml:space="preserve">ίσκονται σε απόγνωση από όλα τα παραπάνω, αλλά και από το ότι η τιμή του γάλακτος κατρακυλάει τα τελευταία χρόνια. Βρίσκεται πολύ κάτω και από το κόστος παραγωγής, που σήμερα φθάνει στα 90 λεπτά. </w:t>
      </w:r>
    </w:p>
    <w:p w14:paraId="485EE8BF" w14:textId="77777777" w:rsidR="000E6CB8" w:rsidRDefault="00854B09">
      <w:pPr>
        <w:spacing w:after="0" w:line="600" w:lineRule="auto"/>
        <w:ind w:firstLine="720"/>
        <w:jc w:val="both"/>
        <w:rPr>
          <w:rFonts w:eastAsia="Times New Roman"/>
          <w:szCs w:val="24"/>
        </w:rPr>
      </w:pPr>
      <w:r>
        <w:rPr>
          <w:rFonts w:eastAsia="Times New Roman"/>
          <w:szCs w:val="24"/>
        </w:rPr>
        <w:t>Και το χειρότερο ακόμα είναι ότι βρισκόμαστε σχεδόν δύο μήν</w:t>
      </w:r>
      <w:r>
        <w:rPr>
          <w:rFonts w:eastAsia="Times New Roman"/>
          <w:szCs w:val="24"/>
        </w:rPr>
        <w:t>ες πριν βρεθούμε στην αιχμή της παραγωγής της νέας χρονιάς και οι παραγωγοί δεν ξέρουν πόσο και πότε θα πληρωθούν.</w:t>
      </w:r>
    </w:p>
    <w:p w14:paraId="485EE8C0" w14:textId="77777777" w:rsidR="000E6CB8" w:rsidRDefault="00854B09">
      <w:pPr>
        <w:spacing w:after="0" w:line="600" w:lineRule="auto"/>
        <w:ind w:firstLine="720"/>
        <w:jc w:val="both"/>
        <w:rPr>
          <w:rFonts w:eastAsia="Times New Roman"/>
          <w:szCs w:val="24"/>
        </w:rPr>
      </w:pPr>
      <w:r>
        <w:rPr>
          <w:rFonts w:eastAsia="Times New Roman"/>
          <w:szCs w:val="24"/>
        </w:rPr>
        <w:t>Και εδώ επιβεβαιώνεται η θέση του ΚΚΕ, όταν γινόταν η συζήτηση πριν από λίγους μήνες στη Βουλή στο νομοσχέδιο στο οποίο λέγατε ότι θα πληρώνο</w:t>
      </w:r>
      <w:r>
        <w:rPr>
          <w:rFonts w:eastAsia="Times New Roman"/>
          <w:szCs w:val="24"/>
        </w:rPr>
        <w:t xml:space="preserve">νται τα </w:t>
      </w:r>
      <w:r>
        <w:rPr>
          <w:rFonts w:eastAsia="Times New Roman"/>
          <w:szCs w:val="24"/>
        </w:rPr>
        <w:lastRenderedPageBreak/>
        <w:t xml:space="preserve">νωπά και </w:t>
      </w:r>
      <w:proofErr w:type="spellStart"/>
      <w:r>
        <w:rPr>
          <w:rFonts w:eastAsia="Times New Roman"/>
          <w:szCs w:val="24"/>
        </w:rPr>
        <w:t>ευαλλοίωτα</w:t>
      </w:r>
      <w:proofErr w:type="spellEnd"/>
      <w:r>
        <w:rPr>
          <w:rFonts w:eastAsia="Times New Roman"/>
          <w:szCs w:val="24"/>
        </w:rPr>
        <w:t xml:space="preserve"> προϊόντα σε εξήντα μέρες. Τι έχουμε σήμερα; Εμείς είχαμε τονίσει τότε ότι πουθενά και ποτέ στον καπιταλισμό οι άνθρωποι του μόχθου και τα συμφέροντα των επιχειρηματιών δεν πάνε παρέα. Και τι έχουμε σήμερα; Κάνουν λογαριασμούς οι</w:t>
      </w:r>
      <w:r>
        <w:rPr>
          <w:rFonts w:eastAsia="Times New Roman"/>
          <w:szCs w:val="24"/>
        </w:rPr>
        <w:t xml:space="preserve"> παραγωγοί και παίρνουν επιταγές για τη σοδειά που παρέδωσαν μετά από τρεις, τέσσερις και πέντε μήνες. Δηλαδή, τι έχουμε; Έχουμε </w:t>
      </w:r>
      <w:proofErr w:type="spellStart"/>
      <w:r>
        <w:rPr>
          <w:rFonts w:eastAsia="Times New Roman"/>
          <w:szCs w:val="24"/>
        </w:rPr>
        <w:t>εκατόν</w:t>
      </w:r>
      <w:proofErr w:type="spellEnd"/>
      <w:r>
        <w:rPr>
          <w:rFonts w:eastAsia="Times New Roman"/>
          <w:szCs w:val="24"/>
        </w:rPr>
        <w:t xml:space="preserve"> πενήντα μέρες αντί για εξήντα μέρες. </w:t>
      </w:r>
    </w:p>
    <w:p w14:paraId="485EE8C1"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το ακόμα χειρότερο είναι ότι αρκετοί παραγωγοί -στην Αιτωλοακαρνανία, για παρά</w:t>
      </w:r>
      <w:r>
        <w:rPr>
          <w:rFonts w:eastAsia="Times New Roman"/>
          <w:color w:val="000000"/>
          <w:szCs w:val="24"/>
          <w:shd w:val="clear" w:color="auto" w:fill="FFFFFF"/>
        </w:rPr>
        <w:t xml:space="preserve">δειγμα, είναι δεκάδες- έχουν παραδώσει την παραγωγή τους και βρίσκουν κλειστές πόρτες, δεν μπορούν να κάνουν λογαριασμούς για την παραγωγή που παρέδωσαν την προηγούμενη χρονιά. </w:t>
      </w:r>
    </w:p>
    <w:p w14:paraId="485EE8C2"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απ’ ό,τι φαίνεται τα βάσανα των φτωχών κτηνοτρόφων και αγροτών δεν έχουν τ</w:t>
      </w:r>
      <w:r>
        <w:rPr>
          <w:rFonts w:eastAsia="Times New Roman"/>
          <w:color w:val="000000"/>
          <w:szCs w:val="24"/>
          <w:shd w:val="clear" w:color="auto" w:fill="FFFFFF"/>
        </w:rPr>
        <w:t xml:space="preserve">έλος. Το Υπουργείο Αγροτικής Ανάπτυξης είχε αναρτήσει στο διαδίκτυο για δημόσια διαβούλευση ευθυγραμμιζόμενο με τις απαιτήσεις της Ευρωπαϊκής Ένωσης τον Κανονισμό 1305/2013. Έτσι, έχουμε, κυρία Υφυπουργέ, νέα οριοθέτηση με φυσικούς περιορισμούς και φυσικά </w:t>
      </w:r>
      <w:r>
        <w:rPr>
          <w:rFonts w:eastAsia="Times New Roman"/>
          <w:color w:val="000000"/>
          <w:szCs w:val="24"/>
          <w:shd w:val="clear" w:color="auto" w:fill="FFFFFF"/>
        </w:rPr>
        <w:t xml:space="preserve">μειονεκτήματα σε κάποιες περιοχές, εκτός ορεινών περιοχών. Υπάρχει, δηλαδή, ένας κατάλογος και ένας χάρτης, που αφήνουν έξω αρκετές περιοχές σε όλη τη χώρα. </w:t>
      </w:r>
    </w:p>
    <w:p w14:paraId="485EE8C3"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Υφυπουργέ να απαντήσετε στο εξής: Αυτός ο χάρτης αφήνει εκατοντάδες τοπικά και δημοτικά διαμ</w:t>
      </w:r>
      <w:r>
        <w:rPr>
          <w:rFonts w:eastAsia="Times New Roman"/>
          <w:color w:val="000000"/>
          <w:szCs w:val="24"/>
          <w:shd w:val="clear" w:color="auto" w:fill="FFFFFF"/>
        </w:rPr>
        <w:t xml:space="preserve">ερίσματα εκτός. Οι κτηνοτρόφοι των περιοχών αυτών </w:t>
      </w:r>
      <w:r>
        <w:rPr>
          <w:rFonts w:eastAsia="Times New Roman"/>
          <w:color w:val="000000"/>
          <w:szCs w:val="24"/>
          <w:shd w:val="clear" w:color="auto" w:fill="FFFFFF"/>
        </w:rPr>
        <w:lastRenderedPageBreak/>
        <w:t xml:space="preserve">θα συνεχίσουν να παίρνουν εξισωτική αποζημίωση μετά το 2019; Αν δεν παίρνουν, θα είναι γι’ αυτούς η χαριστική βολή γιατί πραγματικά πρόκειται για φτωχούς κτηνοτρόφους, με μικρό κλήρο, μικρές μονάδες. </w:t>
      </w:r>
    </w:p>
    <w:p w14:paraId="485EE8C4"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απ</w:t>
      </w:r>
      <w:r>
        <w:rPr>
          <w:rFonts w:eastAsia="Times New Roman"/>
          <w:color w:val="000000"/>
          <w:szCs w:val="24"/>
          <w:shd w:val="clear" w:color="auto" w:fill="FFFFFF"/>
        </w:rPr>
        <w:t xml:space="preserve">αντήσετε, επίσης, κυρία Υφυπουργέ, και στα ερωτήματα που θέτουμε με την ερώτησή μας: </w:t>
      </w:r>
    </w:p>
    <w:p w14:paraId="485EE8C5"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Πώς θα προστατεύσετε τους παραγωγούς από τις εξευτελιστικές τιμές και να οριστούν τιμές επιβίωσης αυτών των ανθρώπων; </w:t>
      </w:r>
    </w:p>
    <w:p w14:paraId="485EE8C6"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πάρετε μέτρα για το κόστος παραγωγής, για φθηνό </w:t>
      </w:r>
      <w:r>
        <w:rPr>
          <w:rFonts w:eastAsia="Times New Roman"/>
          <w:color w:val="000000"/>
          <w:szCs w:val="24"/>
          <w:shd w:val="clear" w:color="auto" w:fill="FFFFFF"/>
        </w:rPr>
        <w:t>πετρέλαιο, για φθηνό ρεύμα και για μια σειρά από άλλα ζητήματα που αναφέρουμε στην ερώτησή μας;</w:t>
      </w:r>
    </w:p>
    <w:p w14:paraId="485EE8C7"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sidRPr="001C2F3C">
        <w:rPr>
          <w:rFonts w:eastAsia="Times New Roman"/>
          <w:b/>
          <w:color w:val="000000"/>
          <w:szCs w:val="24"/>
          <w:shd w:val="clear" w:color="auto" w:fill="FFFFFF"/>
        </w:rPr>
        <w:t>ΠΡΟΕΔΡΕΥΩΝ (Νικήτας Κακλαμάνης):</w:t>
      </w:r>
      <w:r>
        <w:rPr>
          <w:rFonts w:eastAsia="Times New Roman"/>
          <w:b/>
          <w:color w:val="000000"/>
          <w:szCs w:val="24"/>
          <w:shd w:val="clear" w:color="auto" w:fill="FFFFFF"/>
        </w:rPr>
        <w:t xml:space="preserve"> </w:t>
      </w:r>
      <w:r>
        <w:rPr>
          <w:rFonts w:eastAsia="Times New Roman"/>
          <w:color w:val="000000"/>
          <w:szCs w:val="24"/>
          <w:shd w:val="clear" w:color="auto" w:fill="FFFFFF"/>
        </w:rPr>
        <w:t>Κυρία Υπουργέ, έχετε τον λόγο.</w:t>
      </w:r>
    </w:p>
    <w:p w14:paraId="485EE8C8"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sidRPr="001C2F3C">
        <w:rPr>
          <w:rFonts w:eastAsia="Times New Roman"/>
          <w:b/>
          <w:color w:val="000000"/>
          <w:szCs w:val="24"/>
          <w:shd w:val="clear" w:color="auto" w:fill="FFFFFF"/>
        </w:rPr>
        <w:t>ΟΛΥΜΠΙΑ ΤΕΛΙΓΙΟΡΙΔΟΥ (Υ</w:t>
      </w:r>
      <w:r>
        <w:rPr>
          <w:rFonts w:eastAsia="Times New Roman"/>
          <w:b/>
          <w:color w:val="000000"/>
          <w:szCs w:val="24"/>
          <w:shd w:val="clear" w:color="auto" w:fill="FFFFFF"/>
        </w:rPr>
        <w:t>φυ</w:t>
      </w:r>
      <w:r w:rsidRPr="001C2F3C">
        <w:rPr>
          <w:rFonts w:eastAsia="Times New Roman"/>
          <w:b/>
          <w:color w:val="000000"/>
          <w:szCs w:val="24"/>
          <w:shd w:val="clear" w:color="auto" w:fill="FFFFFF"/>
        </w:rPr>
        <w:t>πουργός Αγροτικής Ανάπτυξης και Τροφίμων):</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485EE8C9"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w:t>
      </w:r>
      <w:r>
        <w:rPr>
          <w:rFonts w:eastAsia="Times New Roman"/>
          <w:color w:val="000000"/>
          <w:szCs w:val="24"/>
          <w:shd w:val="clear" w:color="auto" w:fill="FFFFFF"/>
        </w:rPr>
        <w:t xml:space="preserve">ριε συνάδελφε, πραγματικά κατανοώ τη σημασία που έχει η ερώτησή σας. Την κατανοώ, γιατί πράγματι ο κλάδος της </w:t>
      </w:r>
      <w:proofErr w:type="spellStart"/>
      <w:r>
        <w:rPr>
          <w:rFonts w:eastAsia="Times New Roman"/>
          <w:color w:val="000000"/>
          <w:szCs w:val="24"/>
          <w:shd w:val="clear" w:color="auto" w:fill="FFFFFF"/>
        </w:rPr>
        <w:t>αιγοπροβατοτροφίας</w:t>
      </w:r>
      <w:proofErr w:type="spellEnd"/>
      <w:r>
        <w:rPr>
          <w:rFonts w:eastAsia="Times New Roman"/>
          <w:color w:val="000000"/>
          <w:szCs w:val="24"/>
          <w:shd w:val="clear" w:color="auto" w:fill="FFFFFF"/>
        </w:rPr>
        <w:t xml:space="preserve"> είναι ένας από τους πιο σημαντικούς κλάδους της αγροτικής παραγωγής και μπορεί να αποτελέσει έναν από εκείνους τους τομείς που </w:t>
      </w:r>
      <w:r>
        <w:rPr>
          <w:rFonts w:eastAsia="Times New Roman"/>
          <w:color w:val="000000"/>
          <w:szCs w:val="24"/>
          <w:shd w:val="clear" w:color="auto" w:fill="FFFFFF"/>
        </w:rPr>
        <w:t xml:space="preserve">θα βοηθήσουν στην οικονομική ανάπτυξη της χώρας. </w:t>
      </w:r>
    </w:p>
    <w:p w14:paraId="485EE8CA"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 κρίσιμο ζήτημα που θέτετε για τις τιμές του γάλακτος πράγματι είναι πολύ σημαντικό, γιατί αυτήν τη στιγμή υπάρχει μία πίεση από τις γαλακτοβιομηχανίες προς τους </w:t>
      </w:r>
      <w:proofErr w:type="spellStart"/>
      <w:r>
        <w:rPr>
          <w:rFonts w:eastAsia="Times New Roman"/>
          <w:color w:val="000000"/>
          <w:szCs w:val="24"/>
          <w:shd w:val="clear" w:color="auto" w:fill="FFFFFF"/>
        </w:rPr>
        <w:t>αιγοπροβατοτρόφους</w:t>
      </w:r>
      <w:proofErr w:type="spellEnd"/>
      <w:r>
        <w:rPr>
          <w:rFonts w:eastAsia="Times New Roman"/>
          <w:color w:val="000000"/>
          <w:szCs w:val="24"/>
          <w:shd w:val="clear" w:color="auto" w:fill="FFFFFF"/>
        </w:rPr>
        <w:t>, ώστε η τιμή του γάλακτ</w:t>
      </w:r>
      <w:r>
        <w:rPr>
          <w:rFonts w:eastAsia="Times New Roman"/>
          <w:color w:val="000000"/>
          <w:szCs w:val="24"/>
          <w:shd w:val="clear" w:color="auto" w:fill="FFFFFF"/>
        </w:rPr>
        <w:t xml:space="preserve">ος να είναι χαμηλή. </w:t>
      </w:r>
    </w:p>
    <w:p w14:paraId="485EE8CB"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Καταλαβαίνετε ότι δεν μπορούμε στο πλαίσιο του ανταγωνισμού να δούμε αυτό το θέμα, να ορίσουμε εμείς ποια θα είναι η τιμή του γάλακτος από τις γαλακτοβιομηχανίες. Αρμόδια αρχή γι’ αυτό το θέμα είναι η Επιτροπή Ανταγωνισμού. Να σας επισ</w:t>
      </w:r>
      <w:r>
        <w:rPr>
          <w:rFonts w:eastAsia="Times New Roman"/>
          <w:color w:val="000000"/>
          <w:szCs w:val="24"/>
          <w:shd w:val="clear" w:color="auto" w:fill="FFFFFF"/>
        </w:rPr>
        <w:t xml:space="preserve">ημάνω ότι, αν πράγματι </w:t>
      </w:r>
      <w:proofErr w:type="spellStart"/>
      <w:r>
        <w:rPr>
          <w:rFonts w:eastAsia="Times New Roman"/>
          <w:color w:val="000000"/>
          <w:szCs w:val="24"/>
          <w:shd w:val="clear" w:color="auto" w:fill="FFFFFF"/>
        </w:rPr>
        <w:t>στοιχειοθετείται</w:t>
      </w:r>
      <w:proofErr w:type="spellEnd"/>
      <w:r>
        <w:rPr>
          <w:rFonts w:eastAsia="Times New Roman"/>
          <w:color w:val="000000"/>
          <w:szCs w:val="24"/>
          <w:shd w:val="clear" w:color="auto" w:fill="FFFFFF"/>
        </w:rPr>
        <w:t xml:space="preserve"> το γεγονός ότι υπάρχει συγκρότηση καρτέλ ή κατάχρηση της δεσπόζουσας θέσης από την πλευρά των γαλακτοβιομηχανιών, η Επιτροπή Ανταγωνισμού είναι υποχρεωμένη να επέμβει. Αυτό σημαίνει ότι πρέπει να υπάρχουν συγκεκριμέν</w:t>
      </w:r>
      <w:r>
        <w:rPr>
          <w:rFonts w:eastAsia="Times New Roman"/>
          <w:color w:val="000000"/>
          <w:szCs w:val="24"/>
          <w:shd w:val="clear" w:color="auto" w:fill="FFFFFF"/>
        </w:rPr>
        <w:t>α στοιχεία από τα οποία θα προκύπτει το συγκεκριμένο θέμα.</w:t>
      </w:r>
    </w:p>
    <w:p w14:paraId="485EE8CC"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Ως Υπουργείο Αγροτικής Ανάπτυξης θα ήθελα να σας πω ότι είμαστε αποφασισμένοι να στηρίξουμε τον μικρό παραγωγό και το κάνουμε αυτό πιέζοντας και εμείς από τη δική μας πλευρά, ώστε να τηρείται η νομ</w:t>
      </w:r>
      <w:r>
        <w:rPr>
          <w:rFonts w:eastAsia="Times New Roman"/>
          <w:color w:val="000000"/>
          <w:szCs w:val="24"/>
          <w:shd w:val="clear" w:color="auto" w:fill="FFFFFF"/>
        </w:rPr>
        <w:t xml:space="preserve">ιμότητα και οι κανόνες. Για παράδειγμα, θα σας πω ότι γίνονται έλεγχοι όσον αφορά το γάλα για τη διαπίστωση παραβάσεων. Οι έλεγχοι αυτοί γίνονται κυρίως από τον </w:t>
      </w:r>
      <w:r>
        <w:rPr>
          <w:rFonts w:eastAsia="Times New Roman"/>
          <w:color w:val="000000"/>
          <w:szCs w:val="24"/>
          <w:shd w:val="clear" w:color="auto" w:fill="FFFFFF"/>
        </w:rPr>
        <w:t>«</w:t>
      </w:r>
      <w:r>
        <w:rPr>
          <w:rFonts w:eastAsia="Times New Roman"/>
          <w:color w:val="000000"/>
          <w:szCs w:val="24"/>
          <w:shd w:val="clear" w:color="auto" w:fill="FFFFFF"/>
        </w:rPr>
        <w:t>ΕΛΓΟ ΔΗΜΗΤΡΑ</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485EE8CD"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Υπάρχει διασύνδεση με το σύστημα ΑΡΤΕΜΙΣ. Νομίζω ότι αυτό είναι πάρα πολύ σημα</w:t>
      </w:r>
      <w:r>
        <w:rPr>
          <w:rFonts w:eastAsia="Times New Roman"/>
          <w:color w:val="000000"/>
          <w:szCs w:val="24"/>
          <w:shd w:val="clear" w:color="auto" w:fill="FFFFFF"/>
        </w:rPr>
        <w:t>ντικό, ώστε να προσπαθήσουμε να αντιμετωπίσουμε αυτό το θέμα διαπιστώνοντας τις αντίστοιχες παραβάσεις και επιβάλλοντας τις αντίστοιχες κυρώσεις. Αυτό σημαίνει ότι από το Υπουργείο Αγροτικής Ανάπτυξης υπάρχει μία υποχρεωτική δήλωση μηνιαίων αιτήσεων - δηλώ</w:t>
      </w:r>
      <w:r>
        <w:rPr>
          <w:rFonts w:eastAsia="Times New Roman"/>
          <w:color w:val="000000"/>
          <w:szCs w:val="24"/>
          <w:shd w:val="clear" w:color="auto" w:fill="FFFFFF"/>
        </w:rPr>
        <w:t xml:space="preserve">σεων </w:t>
      </w:r>
      <w:proofErr w:type="spellStart"/>
      <w:r>
        <w:rPr>
          <w:rFonts w:eastAsia="Times New Roman"/>
          <w:color w:val="000000"/>
          <w:szCs w:val="24"/>
          <w:shd w:val="clear" w:color="auto" w:fill="FFFFFF"/>
        </w:rPr>
        <w:t>εισκομίσεων</w:t>
      </w:r>
      <w:proofErr w:type="spellEnd"/>
      <w:r>
        <w:rPr>
          <w:rFonts w:eastAsia="Times New Roman"/>
          <w:color w:val="000000"/>
          <w:szCs w:val="24"/>
          <w:shd w:val="clear" w:color="auto" w:fill="FFFFFF"/>
        </w:rPr>
        <w:t xml:space="preserve"> γάλακτος, όπως και μηνιαίων αιτήσεων - δηλώσεων ισοζυγίου γάλακτος. </w:t>
      </w:r>
    </w:p>
    <w:p w14:paraId="485EE8CE"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Μάλιστα σε αυτό το σημείο να σας πω ότι ετοιμάζουμε τώρα μια καινούρια υπουργική απόφαση, η οποία πιστεύω ότι θα σας εκπλήξει θετικά, με την έννοια ότι προσπαθούμε να βελ</w:t>
      </w:r>
      <w:r>
        <w:rPr>
          <w:rFonts w:eastAsia="Times New Roman"/>
          <w:color w:val="000000"/>
          <w:szCs w:val="24"/>
          <w:shd w:val="clear" w:color="auto" w:fill="FFFFFF"/>
        </w:rPr>
        <w:t xml:space="preserve">τιώσουμε την υπάρχουσα νομική βάση και να ορίσουμε αυστηρότερα κριτήρια και αυστηρότερα πρόστιμα στους ειδικούς ελέγχους. </w:t>
      </w:r>
    </w:p>
    <w:p w14:paraId="485EE8CF"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πω επίσης ότι όσον αφορά την αντιμετώπιση του οικονομικού προβλήματος των παραγωγών, δίνουμε ιδιαίτερη βάση στη στήριξη των ομάδων παραγωγών και μέσα από το καινούριο </w:t>
      </w:r>
      <w:r>
        <w:rPr>
          <w:rFonts w:eastAsia="Times New Roman"/>
          <w:color w:val="000000"/>
          <w:szCs w:val="24"/>
          <w:shd w:val="clear" w:color="auto" w:fill="FFFFFF"/>
        </w:rPr>
        <w:t>πρόγραμμα αγροτικής ανάπτυξης</w:t>
      </w:r>
      <w:r>
        <w:rPr>
          <w:rFonts w:eastAsia="Times New Roman"/>
          <w:color w:val="000000"/>
          <w:szCs w:val="24"/>
          <w:shd w:val="clear" w:color="auto" w:fill="FFFFFF"/>
        </w:rPr>
        <w:t xml:space="preserve"> ενισχύονται οι ομάδες παραγωγών, ώστε με συνεργασία και </w:t>
      </w:r>
      <w:r>
        <w:rPr>
          <w:rFonts w:eastAsia="Times New Roman"/>
          <w:color w:val="000000"/>
          <w:szCs w:val="24"/>
          <w:shd w:val="clear" w:color="auto" w:fill="FFFFFF"/>
        </w:rPr>
        <w:t xml:space="preserve">συντονισμένα να μπορέσουν να αντιμετωπίσουν αυτά τα χτυπήματα που δέχονται από τη μείωση της τιμής του γάλακτος. </w:t>
      </w:r>
    </w:p>
    <w:p w14:paraId="485EE8D0" w14:textId="77777777" w:rsidR="000E6CB8" w:rsidRDefault="000E6CB8">
      <w:pPr>
        <w:tabs>
          <w:tab w:val="left" w:pos="1470"/>
        </w:tabs>
        <w:spacing w:line="600" w:lineRule="auto"/>
        <w:ind w:firstLine="720"/>
        <w:jc w:val="both"/>
        <w:rPr>
          <w:rFonts w:eastAsia="Times New Roman"/>
          <w:color w:val="000000"/>
          <w:szCs w:val="24"/>
          <w:shd w:val="clear" w:color="auto" w:fill="FFFFFF"/>
        </w:rPr>
      </w:pPr>
    </w:p>
    <w:p w14:paraId="485EE8D1"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Θέλω, όμως, να σας πω ότι για να μπορέσουμε να βελτιώσουμε την οικονομική κατάσταση των </w:t>
      </w:r>
      <w:proofErr w:type="spellStart"/>
      <w:r>
        <w:rPr>
          <w:rFonts w:eastAsia="Times New Roman" w:cs="Times New Roman"/>
          <w:szCs w:val="24"/>
        </w:rPr>
        <w:t>αιγοπροβατοτρόφων</w:t>
      </w:r>
      <w:proofErr w:type="spellEnd"/>
      <w:r>
        <w:rPr>
          <w:rFonts w:eastAsia="Times New Roman" w:cs="Times New Roman"/>
          <w:szCs w:val="24"/>
        </w:rPr>
        <w:t xml:space="preserve"> δεν αρκεί να δούμε την τιμή του γάλ</w:t>
      </w:r>
      <w:r>
        <w:rPr>
          <w:rFonts w:eastAsia="Times New Roman" w:cs="Times New Roman"/>
          <w:szCs w:val="24"/>
        </w:rPr>
        <w:t xml:space="preserve">ακτος. </w:t>
      </w:r>
      <w:r>
        <w:rPr>
          <w:rFonts w:eastAsia="Times New Roman" w:cs="Times New Roman"/>
          <w:szCs w:val="24"/>
        </w:rPr>
        <w:lastRenderedPageBreak/>
        <w:t>Πρέπει να μειώσουμε το κόστος παραγωγής και σ’ αυτόν τον τομέα νομίζω ότι πρέπει να είμαστε στην κατεύθυνση</w:t>
      </w:r>
      <w:r w:rsidRPr="00982B61">
        <w:rPr>
          <w:rFonts w:eastAsia="Times New Roman" w:cs="Times New Roman"/>
          <w:szCs w:val="24"/>
        </w:rPr>
        <w:t>,</w:t>
      </w:r>
      <w:r>
        <w:rPr>
          <w:rFonts w:eastAsia="Times New Roman" w:cs="Times New Roman"/>
          <w:szCs w:val="24"/>
        </w:rPr>
        <w:t xml:space="preserve"> για παράδειγμα</w:t>
      </w:r>
      <w:r w:rsidRPr="00982B61">
        <w:rPr>
          <w:rFonts w:eastAsia="Times New Roman" w:cs="Times New Roman"/>
          <w:szCs w:val="24"/>
        </w:rPr>
        <w:t>,</w:t>
      </w:r>
      <w:r>
        <w:rPr>
          <w:rFonts w:eastAsia="Times New Roman" w:cs="Times New Roman"/>
          <w:szCs w:val="24"/>
        </w:rPr>
        <w:t xml:space="preserve"> της μείωσης του ενεργειακού κόστους με την αξιοποίηση των νέων τεχνολογιών. </w:t>
      </w:r>
    </w:p>
    <w:p w14:paraId="485EE8D2"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Αυτά είναι θέματα που ενισχύονται από τη δική μ</w:t>
      </w:r>
      <w:r>
        <w:rPr>
          <w:rFonts w:eastAsia="Times New Roman" w:cs="Times New Roman"/>
          <w:szCs w:val="24"/>
        </w:rPr>
        <w:t xml:space="preserve">ας πλευρά με το καινούργιο πρόγραμμα αγροτικής ανάπτυξης. Νομίζω ότι σ’ αυτό θα βοηθούσε ίσως μία προσπάθεια που κάνουμε τώρα στο Υπουργείο Αγροτικής Ανάπτυξης για τη δημιουργία ενός </w:t>
      </w:r>
      <w:r>
        <w:rPr>
          <w:rFonts w:eastAsia="Times New Roman" w:cs="Times New Roman"/>
          <w:szCs w:val="24"/>
        </w:rPr>
        <w:t>π</w:t>
      </w:r>
      <w:r>
        <w:rPr>
          <w:rFonts w:eastAsia="Times New Roman" w:cs="Times New Roman"/>
          <w:szCs w:val="24"/>
        </w:rPr>
        <w:t xml:space="preserve">αρατηρητηρίου </w:t>
      </w:r>
      <w:r>
        <w:rPr>
          <w:rFonts w:eastAsia="Times New Roman" w:cs="Times New Roman"/>
          <w:szCs w:val="24"/>
        </w:rPr>
        <w:t>κόστους παραγωγής</w:t>
      </w:r>
      <w:r>
        <w:rPr>
          <w:rFonts w:eastAsia="Times New Roman" w:cs="Times New Roman"/>
          <w:szCs w:val="24"/>
        </w:rPr>
        <w:t xml:space="preserve">. </w:t>
      </w:r>
    </w:p>
    <w:p w14:paraId="485EE8D3"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Όσον αφορά την αύξηση του εισοδήματος </w:t>
      </w:r>
      <w:r>
        <w:rPr>
          <w:rFonts w:eastAsia="Times New Roman" w:cs="Times New Roman"/>
          <w:szCs w:val="24"/>
        </w:rPr>
        <w:t xml:space="preserve">των </w:t>
      </w:r>
      <w:proofErr w:type="spellStart"/>
      <w:r>
        <w:rPr>
          <w:rFonts w:eastAsia="Times New Roman" w:cs="Times New Roman"/>
          <w:szCs w:val="24"/>
        </w:rPr>
        <w:t>αιγοπροβατοτρόφων</w:t>
      </w:r>
      <w:proofErr w:type="spellEnd"/>
      <w:r>
        <w:rPr>
          <w:rFonts w:eastAsia="Times New Roman" w:cs="Times New Roman"/>
          <w:szCs w:val="24"/>
        </w:rPr>
        <w:t xml:space="preserve">, αλλά και συνολικότερα των ανθρώπων της αγροτικής παραγωγής, υπάρχουν και οι γενικότερες προτάσεις της Κυβέρνησης. Να σας θυμίσω τις εξαγγελίες του Πρωθυπουργού στη Διεθνή Έκθεση Θεσσαλονίκης. Προς αυτήν την κατεύθυνση θα νομοθετηθεί </w:t>
      </w:r>
      <w:r>
        <w:rPr>
          <w:rFonts w:eastAsia="Times New Roman" w:cs="Times New Roman"/>
          <w:szCs w:val="24"/>
        </w:rPr>
        <w:t>άμεσα η μείωση των ασφαλιστικών εισφορών και η κατάργηση του τέλους επιτηδεύματος για τους συνεταιρισμένους αγρότες.</w:t>
      </w:r>
    </w:p>
    <w:p w14:paraId="485EE8D4"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Νομίζω ότι θα πρέπει να στοχεύουμε κυρίως στο να έχουμε ένα καλό προϊόν και μία σωστή μεταποίηση, που θα δίνει την υπεραξία που πρέπει να </w:t>
      </w:r>
      <w:r>
        <w:rPr>
          <w:rFonts w:eastAsia="Times New Roman" w:cs="Times New Roman"/>
          <w:szCs w:val="24"/>
        </w:rPr>
        <w:t>ενσωματωθεί στο αγροτικό εισόδημα.</w:t>
      </w:r>
    </w:p>
    <w:p w14:paraId="485EE8D5"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713C53">
        <w:rPr>
          <w:rFonts w:eastAsia="Times New Roman" w:cs="Times New Roman"/>
          <w:b/>
          <w:szCs w:val="24"/>
        </w:rPr>
        <w:t>:</w:t>
      </w:r>
      <w:r w:rsidRPr="00713C53">
        <w:rPr>
          <w:rFonts w:eastAsia="Times New Roman" w:cs="Times New Roman"/>
          <w:szCs w:val="24"/>
        </w:rPr>
        <w:t xml:space="preserve"> </w:t>
      </w:r>
      <w:r>
        <w:rPr>
          <w:rFonts w:eastAsia="Times New Roman" w:cs="Times New Roman"/>
          <w:szCs w:val="24"/>
        </w:rPr>
        <w:t>Κύριε Μωραΐτη, έχετε τον λόγο για τη δευτερολογία σας.</w:t>
      </w:r>
    </w:p>
    <w:p w14:paraId="485EE8D6"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sidRPr="00713C53">
        <w:rPr>
          <w:rFonts w:eastAsia="Times New Roman" w:cs="Times New Roman"/>
          <w:b/>
          <w:szCs w:val="24"/>
        </w:rPr>
        <w:t>:</w:t>
      </w:r>
      <w:r>
        <w:rPr>
          <w:rFonts w:eastAsia="Times New Roman" w:cs="Times New Roman"/>
          <w:szCs w:val="24"/>
        </w:rPr>
        <w:t xml:space="preserve"> Κυρία Υφυπουργέ, η τοποθέτησή σας δεν απαντάει στα μεγάλα προβλήματα που αντιμετωπίζουν οι φτωχοί και μεσαίοι κτην</w:t>
      </w:r>
      <w:r>
        <w:rPr>
          <w:rFonts w:eastAsia="Times New Roman" w:cs="Times New Roman"/>
          <w:szCs w:val="24"/>
        </w:rPr>
        <w:t xml:space="preserve">οτρόφοι της χώρας. </w:t>
      </w:r>
    </w:p>
    <w:p w14:paraId="485EE8D7"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Τι μας είπατε; Ότι παίρνετε μέτρα για την προστασία των κτηνοτρόφων, ότι γίνονται έλεγχοι από την </w:t>
      </w:r>
      <w:r>
        <w:rPr>
          <w:rFonts w:eastAsia="Times New Roman" w:cs="Times New Roman"/>
          <w:szCs w:val="24"/>
        </w:rPr>
        <w:t xml:space="preserve">αρμόδια </w:t>
      </w:r>
      <w:r>
        <w:rPr>
          <w:rFonts w:eastAsia="Times New Roman" w:cs="Times New Roman"/>
          <w:szCs w:val="24"/>
        </w:rPr>
        <w:t>Επιτροπή Ανταγωνισμού. Έχουν χορτάσει οι κτηνοτρόφοι από λόγια. Είναι εμπαιγμός και κοροϊδία να λέτε ότι γίνονται όλα αυτά. Σας δι</w:t>
      </w:r>
      <w:r>
        <w:rPr>
          <w:rFonts w:eastAsia="Times New Roman" w:cs="Times New Roman"/>
          <w:szCs w:val="24"/>
        </w:rPr>
        <w:t>αψεύδουν τα αποτελέσματα, η άσχημη κατάσταση και η εξαθλίωση που βιώνουν οι κτηνοτρόφοι. Απόδειξη είναι αυτό που αναφέραμε ως προς τις τιμές του γάλακτος, που κάθε χρόνο είναι και πιο χαμηλές. Τα τρία τελευταία χρόνια έχουν πέσει πάνω από 20% αυτές οι τιμέ</w:t>
      </w:r>
      <w:r>
        <w:rPr>
          <w:rFonts w:eastAsia="Times New Roman" w:cs="Times New Roman"/>
          <w:szCs w:val="24"/>
        </w:rPr>
        <w:t xml:space="preserve">ς και στο γάλα και στο κρέας. Απόδειξη όλων αυτών είναι τα στοιχεία που δίνουμε στην ερώτηση. </w:t>
      </w:r>
    </w:p>
    <w:p w14:paraId="485EE8D8"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Άρα, η πολιτική σας είναι αυτή που υπηρετεί τα μονοπώλια και τις μεγάλες καπιταλιστικές επιχειρήσεις. Δεν το λέμε εμείς, το λέει η </w:t>
      </w:r>
      <w:r>
        <w:rPr>
          <w:rFonts w:eastAsia="Times New Roman" w:cs="Times New Roman"/>
          <w:szCs w:val="24"/>
          <w:lang w:val="en-GB"/>
        </w:rPr>
        <w:t>EUROSTAT</w:t>
      </w:r>
      <w:r w:rsidRPr="00782259">
        <w:rPr>
          <w:rFonts w:eastAsia="Times New Roman" w:cs="Times New Roman"/>
          <w:szCs w:val="24"/>
        </w:rPr>
        <w:t xml:space="preserve">. </w:t>
      </w:r>
      <w:r>
        <w:rPr>
          <w:rFonts w:eastAsia="Times New Roman" w:cs="Times New Roman"/>
          <w:szCs w:val="24"/>
        </w:rPr>
        <w:t xml:space="preserve">Για παράδειγμα, την </w:t>
      </w:r>
      <w:r>
        <w:rPr>
          <w:rFonts w:eastAsia="Times New Roman" w:cs="Times New Roman"/>
          <w:szCs w:val="24"/>
        </w:rPr>
        <w:t>περίοδο από το 2005 έως το 2013 -και μη μου πείτε ότι δεν αφορά τη δική σας διακυβέρνηση, γιατί τα πράγματα έχουν επιδεινωθεί σήμερα, είναι ακόμη χειρότερα- πετάχτηκαν έξω από την παραγωγή τριάντα τρεις χιλιάδες τετρακόσιοι ενενήντα προβατοτρόφοι και σαράν</w:t>
      </w:r>
      <w:r>
        <w:rPr>
          <w:rFonts w:eastAsia="Times New Roman" w:cs="Times New Roman"/>
          <w:szCs w:val="24"/>
        </w:rPr>
        <w:t>τα οκτώ χιλιάδες εννιακόσιοι αιγοτρόφοι, δηλαδή πάνω από το 33% των κτηνοτρόφων της χώρας. Η εγκατάλειψη συνεχίζεται με γοργούς ρυθμούς το τελευταίο διάστημα.</w:t>
      </w:r>
    </w:p>
    <w:p w14:paraId="485EE8D9"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Αν επικρατήσουν αυτές οι τιμές, σε συνδυασμό με αυτό για το οποίο δεν απαντήσατε –και σας καλούμε</w:t>
      </w:r>
      <w:r>
        <w:rPr>
          <w:rFonts w:eastAsia="Times New Roman" w:cs="Times New Roman"/>
          <w:szCs w:val="24"/>
        </w:rPr>
        <w:t xml:space="preserve"> να απαντήσετε στη δευτερολογία σας- σε ό,τι αφορά τη νέα οριοθέτηση των περιοχών και τη νέα εξισωτική αποζημίωση, θα υπάρξει βίαιο μαζικό ξεκλήρισμα. </w:t>
      </w:r>
    </w:p>
    <w:p w14:paraId="485EE8DA"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Από την άλλη πλευρά επιβεβαιώνεται αυτό που λέμε. Τι έγινε δηλαδή; Αυτό το διάστημα, ναι μεν, βγήκαν βία</w:t>
      </w:r>
      <w:r>
        <w:rPr>
          <w:rFonts w:eastAsia="Times New Roman" w:cs="Times New Roman"/>
          <w:szCs w:val="24"/>
        </w:rPr>
        <w:t>ια έξω από την παραγωγή οι κτηνοτρόφοι, αλλά εισήλθαν στην παραγωγή οι μεγάλες καπιταλιστικές επιχειρήσεις. Την ίδια χρονική περίοδο αποτελούσαν το 6% και σήμερα είναι πάνω από το 35%. Επομένως, αποδεικνύεται περίτρανα πώς λειτουργούν τα καρτέλ και ποιον υ</w:t>
      </w:r>
      <w:r>
        <w:rPr>
          <w:rFonts w:eastAsia="Times New Roman" w:cs="Times New Roman"/>
          <w:szCs w:val="24"/>
        </w:rPr>
        <w:t xml:space="preserve">πηρετεί η πολιτική σας. Γιατί πραγματικά οκτώ μονοπώλια λυμαίνονται περίπου το 40% της παραγωγής. Αυτή είναι η πραγματικότητα. Όπως είπα άλλωστε, αυτά είναι στοιχεία του αστικού κράτους. </w:t>
      </w:r>
    </w:p>
    <w:p w14:paraId="485EE8DB"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Εδώ συμβαίνει και το άλλο. Ενώ οι κτηνοτρόφοι πωλούν πάμφθηνα τα προ</w:t>
      </w:r>
      <w:r>
        <w:rPr>
          <w:rFonts w:eastAsia="Times New Roman" w:cs="Times New Roman"/>
          <w:szCs w:val="24"/>
        </w:rPr>
        <w:t xml:space="preserve">ϊόντα τους, από την άλλη μεριά οι λαϊκές οικογένειες, τα πλατιά λαϊκά στρώματα δεν μπορούν να πλησιάσουν αυτά τα προϊόντα, γιατί πωλούνται πανάκριβα στη λαϊκή κατανάλωση. </w:t>
      </w:r>
    </w:p>
    <w:p w14:paraId="485EE8DC"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όλα αυτά τα αφηγήματα, η </w:t>
      </w:r>
      <w:proofErr w:type="spellStart"/>
      <w:r>
        <w:rPr>
          <w:rFonts w:eastAsia="Times New Roman" w:cs="Times New Roman"/>
          <w:szCs w:val="24"/>
        </w:rPr>
        <w:t>μεταμνημονιακή</w:t>
      </w:r>
      <w:proofErr w:type="spellEnd"/>
      <w:r>
        <w:rPr>
          <w:rFonts w:eastAsia="Times New Roman" w:cs="Times New Roman"/>
          <w:szCs w:val="24"/>
        </w:rPr>
        <w:t xml:space="preserve"> σας εποχή, η δίκαιη ανάπτυξη γίνον</w:t>
      </w:r>
      <w:r>
        <w:rPr>
          <w:rFonts w:eastAsia="Times New Roman" w:cs="Times New Roman"/>
          <w:szCs w:val="24"/>
        </w:rPr>
        <w:t>ται πραγματικά συντρίμμια, θρύψαλα μπροστά σε αυτό που βιώνουν οι άνθρωποι του μόχθου, οι κτηνοτρόφοι.</w:t>
      </w:r>
    </w:p>
    <w:p w14:paraId="485EE8DD"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Είπατε ότι θα παρθούν μέτρα. Εμείς λέμε καθαρά ότι σε αυτό το εκμεταλλευτικό σύστημα δεν μπορεί να είναι όλοι κερδισμένοι, όπως λέει ο ΣΥΡΙΖΑ. Πραγματικά</w:t>
      </w:r>
      <w:r>
        <w:rPr>
          <w:rFonts w:eastAsia="Times New Roman" w:cs="Times New Roman"/>
          <w:szCs w:val="24"/>
        </w:rPr>
        <w:t xml:space="preserve">, δίνετε μάχη να αθωώσετε το καπιταλιστικό σύστημα. Δεν μπορεί να έχουμε τιμές που να αφήνουν εισόδημα στους παραγωγούς και από την άλλη να πλουτίζουν και οι επιχειρήσεις, γιατί ποτέ και πουθενά αυτά τα κέρδη δεν μοιράστηκαν στους αγρότες και συγκεκριμένα </w:t>
      </w:r>
      <w:r>
        <w:rPr>
          <w:rFonts w:eastAsia="Times New Roman" w:cs="Times New Roman"/>
          <w:szCs w:val="24"/>
        </w:rPr>
        <w:t>στους κτηνοτρόφους.</w:t>
      </w:r>
    </w:p>
    <w:p w14:paraId="485EE8DE"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Τι άλλο μας είπατε, κυρία Υφυπουργέ; Ότι παροτρύνετε τον κόσμο να κάνει ομάδες παραγωγών. Και το προηγούμενο διάστημα τους παροτρύνατε να κάνουν </w:t>
      </w:r>
      <w:proofErr w:type="spellStart"/>
      <w:r>
        <w:rPr>
          <w:rFonts w:eastAsia="Times New Roman" w:cs="Times New Roman"/>
          <w:szCs w:val="24"/>
        </w:rPr>
        <w:t>διεπαγγελματικές</w:t>
      </w:r>
      <w:proofErr w:type="spellEnd"/>
      <w:r>
        <w:rPr>
          <w:rFonts w:eastAsia="Times New Roman" w:cs="Times New Roman"/>
          <w:szCs w:val="24"/>
        </w:rPr>
        <w:t xml:space="preserve"> οργανώσεις και στο γάλα. Ξέρετε τι τους λέτε; Να πάνε τα πρόβατα με τους λ</w:t>
      </w:r>
      <w:r>
        <w:rPr>
          <w:rFonts w:eastAsia="Times New Roman" w:cs="Times New Roman"/>
          <w:szCs w:val="24"/>
        </w:rPr>
        <w:t xml:space="preserve">ύκους. Αυτό ακριβώς τους λέτε, γιατί όπου έγιναν τέτοιες </w:t>
      </w:r>
      <w:proofErr w:type="spellStart"/>
      <w:r>
        <w:rPr>
          <w:rFonts w:eastAsia="Times New Roman" w:cs="Times New Roman"/>
          <w:szCs w:val="24"/>
        </w:rPr>
        <w:t>διεπαγγελματικές</w:t>
      </w:r>
      <w:proofErr w:type="spellEnd"/>
      <w:r>
        <w:rPr>
          <w:rFonts w:eastAsia="Times New Roman" w:cs="Times New Roman"/>
          <w:szCs w:val="24"/>
        </w:rPr>
        <w:t>, αποδείχτηκε ότι ήταν ένα εργαλείο για να εγκλωβίσει περισσότερο τους κτηνοτρόφους και να γίνεται έλεγχος της παραγωγής από τα μονοπώλια. Αυτό, όπως είπα, έγινε σε μία σειρά από περι</w:t>
      </w:r>
      <w:r>
        <w:rPr>
          <w:rFonts w:eastAsia="Times New Roman" w:cs="Times New Roman"/>
          <w:szCs w:val="24"/>
        </w:rPr>
        <w:t xml:space="preserve">οχές και προϊόντα που έγιναν </w:t>
      </w:r>
      <w:proofErr w:type="spellStart"/>
      <w:r>
        <w:rPr>
          <w:rFonts w:eastAsia="Times New Roman" w:cs="Times New Roman"/>
          <w:szCs w:val="24"/>
        </w:rPr>
        <w:t>διεπαγγελματικές</w:t>
      </w:r>
      <w:proofErr w:type="spellEnd"/>
      <w:r>
        <w:rPr>
          <w:rFonts w:eastAsia="Times New Roman" w:cs="Times New Roman"/>
          <w:szCs w:val="24"/>
        </w:rPr>
        <w:t xml:space="preserve">. </w:t>
      </w:r>
    </w:p>
    <w:p w14:paraId="485EE8D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εμείς λέμε καθαρά ότι υπάρχει δρόμος που πραγματικά μπορεί να δώσει ανάσα στους βιοπαλαιστές κτηνοτρόφους και αγρότες. Είναι η πάλη, η σύγκρουση με την Ευρωπαϊκή Ένωση, γιατί στη χώρα μας –το αναφέρατε, </w:t>
      </w:r>
      <w:r>
        <w:rPr>
          <w:rFonts w:eastAsia="Times New Roman" w:cs="Times New Roman"/>
          <w:szCs w:val="24"/>
        </w:rPr>
        <w:t>βέβαια, εσείς από άλλη σκοπιά- υπάρχουν αντικειμενικές προϋποθέσεις για την ανάπτυξη όλων των κλάδων της κτηνοτροφίας προκειμένου να καλύψουν τις σύγχρονες διατροφικές ανάγκες του λαού μας. Πράγματι, έχουμε αρνητικό ισοζύγιο στον αγροτικό τομέα και ένα μεγ</w:t>
      </w:r>
      <w:r>
        <w:rPr>
          <w:rFonts w:eastAsia="Times New Roman" w:cs="Times New Roman"/>
          <w:szCs w:val="24"/>
        </w:rPr>
        <w:t>άλο μέρος από αυτά τα προϊόντα που εισάγουμε προέρχονται κυρίως από κτηνοτροφικά προϊόντα.</w:t>
      </w:r>
    </w:p>
    <w:p w14:paraId="485EE8E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Εμείς καλούμε τους κτηνοτρόφους να πάρουν την υπόθεση στα χέρια τους, να δώσουν τον αγώνα τους και να παλέψουν πραγματικά για να δοθούν λύσεις στα αυξημένα προβλήματ</w:t>
      </w:r>
      <w:r>
        <w:rPr>
          <w:rFonts w:eastAsia="Times New Roman" w:cs="Times New Roman"/>
          <w:szCs w:val="24"/>
        </w:rPr>
        <w:t>α.</w:t>
      </w:r>
    </w:p>
    <w:p w14:paraId="485EE8E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Σας ρωτάμε ξανά, κυρία Υφυπουργέ –διότι αυτό είναι σημαντικό και θέλουμε να απαντήσετε συγκεκριμένα- αν αυτοί εδώ που είναι στο χάρτη θα παραμείνουν έξω από την εξισωτική. Υπάρχει αγωνία σε όλη τη χώρα. Σας λέω, μάλιστα, ενδεικτικά ότι στη </w:t>
      </w:r>
      <w:r>
        <w:rPr>
          <w:rFonts w:eastAsia="Times New Roman" w:cs="Times New Roman"/>
          <w:szCs w:val="24"/>
        </w:rPr>
        <w:t xml:space="preserve">δυτική </w:t>
      </w:r>
      <w:r>
        <w:rPr>
          <w:rFonts w:eastAsia="Times New Roman" w:cs="Times New Roman"/>
          <w:szCs w:val="24"/>
        </w:rPr>
        <w:t>Ελλάδα</w:t>
      </w:r>
      <w:r>
        <w:rPr>
          <w:rFonts w:eastAsia="Times New Roman" w:cs="Times New Roman"/>
          <w:szCs w:val="24"/>
        </w:rPr>
        <w:t xml:space="preserve"> και πιο συγκεκριμένα στην Ηλεία και στην Αιτωλοακαρνανία, για παράδειγμα, είναι εκατό τοπικά διαμερίσματα έξω από τον νέο προσδιορισμό. Αυτό το περιμένουν με αγωνία οι κτηνοτρόφοι όλης της χώρας.</w:t>
      </w:r>
    </w:p>
    <w:p w14:paraId="485EE8E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85EE8E3" w14:textId="77777777" w:rsidR="000E6CB8" w:rsidRDefault="00854B09">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Ορίστε, κυρία Υπουργέ, έχετε τον λόγο.</w:t>
      </w:r>
    </w:p>
    <w:p w14:paraId="485EE8E4" w14:textId="77777777" w:rsidR="000E6CB8" w:rsidRDefault="00854B09">
      <w:pPr>
        <w:spacing w:line="600" w:lineRule="auto"/>
        <w:ind w:firstLine="720"/>
        <w:jc w:val="both"/>
        <w:rPr>
          <w:rFonts w:eastAsia="Times New Roman" w:cs="Times New Roman"/>
          <w:szCs w:val="24"/>
        </w:rPr>
      </w:pPr>
      <w:r w:rsidRPr="000045B2">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Ειλικρινά, μου κάνει εντύπωση που ακούω από Βουλευτή της Αριστεράς να λέει ότι η πρόταση της Κυβέρνησης για τις ομάδες παραγωγών είναι μία πρόταση πο</w:t>
      </w:r>
      <w:r>
        <w:rPr>
          <w:rFonts w:eastAsia="Times New Roman" w:cs="Times New Roman"/>
          <w:szCs w:val="24"/>
        </w:rPr>
        <w:t>υ δεν είναι προς το συμφέρον τους και είναι εναντίον τους.</w:t>
      </w:r>
    </w:p>
    <w:p w14:paraId="485EE8E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Εμείς πιστεύουμε στη συλλογικότητα και στη συνεργασία και θεωρούμε ότι η συνεργασία των αγροτών δείχνει την ισχύ εν τη ενώσει. Μέσα από αυτές τις ομάδες, κατά τη δική μας αντίληψη, μπορεί να έχουμε οικονομικά βιώσιμες επιχειρήσεις οι οποίες μπορούν να αντα</w:t>
      </w:r>
      <w:r>
        <w:rPr>
          <w:rFonts w:eastAsia="Times New Roman" w:cs="Times New Roman"/>
          <w:szCs w:val="24"/>
        </w:rPr>
        <w:t xml:space="preserve">γωνιστούν καλύτερα σ’ αυτό το πράγματι δύσκολο περιβάλλον. Οι ομάδες </w:t>
      </w:r>
      <w:r>
        <w:rPr>
          <w:rFonts w:eastAsia="Times New Roman" w:cs="Times New Roman"/>
          <w:szCs w:val="24"/>
        </w:rPr>
        <w:t>παραγωγών</w:t>
      </w:r>
      <w:r>
        <w:rPr>
          <w:rFonts w:eastAsia="Times New Roman" w:cs="Times New Roman"/>
          <w:szCs w:val="24"/>
        </w:rPr>
        <w:t xml:space="preserve"> θα βοηθήσουν στην αύξηση της παραγωγικότητας, στη μείωση του κόστους παραγωγής και στην καλύτερη διαπραγμάτευση και για τις τιμές των προϊόντων.</w:t>
      </w:r>
    </w:p>
    <w:p w14:paraId="485EE8E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Γι’ αυτό θεωρώ, λοιπόν, πάρα πολ</w:t>
      </w:r>
      <w:r>
        <w:rPr>
          <w:rFonts w:eastAsia="Times New Roman" w:cs="Times New Roman"/>
          <w:szCs w:val="24"/>
        </w:rPr>
        <w:t xml:space="preserve">ύ σημαντικό το μέτρο και όλους αυτούς τους στόχους που έχει το </w:t>
      </w:r>
      <w:r>
        <w:rPr>
          <w:rFonts w:eastAsia="Times New Roman" w:cs="Times New Roman"/>
          <w:szCs w:val="24"/>
        </w:rPr>
        <w:t xml:space="preserve">πρόγραμμα </w:t>
      </w:r>
      <w:r>
        <w:rPr>
          <w:rFonts w:eastAsia="Times New Roman" w:cs="Times New Roman"/>
          <w:szCs w:val="24"/>
        </w:rPr>
        <w:t>Αγροτικής Ανάπτυξης για τη στήριξη των ομάδων παραγωγών που θα μπορούν να αξιοποιήσουν την τεχνολογία, την ευφυή γεωργία, την εκπαίδευση και όλα αυτά.</w:t>
      </w:r>
    </w:p>
    <w:p w14:paraId="485EE8E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συγκεκριμένο ερώτημα που κάνετε για την </w:t>
      </w:r>
      <w:proofErr w:type="spellStart"/>
      <w:r>
        <w:rPr>
          <w:rFonts w:eastAsia="Times New Roman" w:cs="Times New Roman"/>
          <w:szCs w:val="24"/>
        </w:rPr>
        <w:t>επαναχάραξη</w:t>
      </w:r>
      <w:proofErr w:type="spellEnd"/>
      <w:r>
        <w:rPr>
          <w:rFonts w:eastAsia="Times New Roman" w:cs="Times New Roman"/>
          <w:szCs w:val="24"/>
        </w:rPr>
        <w:t xml:space="preserve"> των μειονεκτικών περιοχών υπάρχει ένας ευρωπαϊκός κανονισμός από το 2013, όπως γνωρίζετε, σύμφωνα με τον οποίο είμαστε υποχρεωμένοι να κάνουμε την </w:t>
      </w:r>
      <w:proofErr w:type="spellStart"/>
      <w:r>
        <w:rPr>
          <w:rFonts w:eastAsia="Times New Roman" w:cs="Times New Roman"/>
          <w:szCs w:val="24"/>
        </w:rPr>
        <w:t>επαναχάραξη</w:t>
      </w:r>
      <w:proofErr w:type="spellEnd"/>
      <w:r>
        <w:rPr>
          <w:rFonts w:eastAsia="Times New Roman" w:cs="Times New Roman"/>
          <w:szCs w:val="24"/>
        </w:rPr>
        <w:t xml:space="preserve"> αυτών των περιοχών, γιατί το Μέτρο 10.1 κ</w:t>
      </w:r>
      <w:r>
        <w:rPr>
          <w:rFonts w:eastAsia="Times New Roman" w:cs="Times New Roman"/>
          <w:szCs w:val="24"/>
        </w:rPr>
        <w:t xml:space="preserve">αι 10.2 δεν μπορεί να συνεχίσει να υπάρχει με τα ίδια κριτήρια. Εάν δεν γίνει η </w:t>
      </w:r>
      <w:proofErr w:type="spellStart"/>
      <w:r>
        <w:rPr>
          <w:rFonts w:eastAsia="Times New Roman" w:cs="Times New Roman"/>
          <w:szCs w:val="24"/>
        </w:rPr>
        <w:t>επαναχάραξη</w:t>
      </w:r>
      <w:proofErr w:type="spellEnd"/>
      <w:r>
        <w:rPr>
          <w:rFonts w:eastAsia="Times New Roman" w:cs="Times New Roman"/>
          <w:szCs w:val="24"/>
        </w:rPr>
        <w:t xml:space="preserve"> των μειονεκτικών περιοχών, πιστεύω ότι γνωρίζετε πολύ καλά ότι από 1-1-2019 δεν θα υπάρχει η εξισωτική στη χώρα. </w:t>
      </w:r>
    </w:p>
    <w:p w14:paraId="485EE8E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Θέλω να ξεκαθαρίσω ότι στόχος του Υπουργείου μετά </w:t>
      </w:r>
      <w:r>
        <w:rPr>
          <w:rFonts w:eastAsia="Times New Roman" w:cs="Times New Roman"/>
          <w:szCs w:val="24"/>
        </w:rPr>
        <w:t>και τη δημόσια διαβούλευση που έγινε είναι να μην υπάρξει πραγματικά κα</w:t>
      </w:r>
      <w:r>
        <w:rPr>
          <w:rFonts w:eastAsia="Times New Roman" w:cs="Times New Roman"/>
          <w:szCs w:val="24"/>
        </w:rPr>
        <w:t>μ</w:t>
      </w:r>
      <w:r>
        <w:rPr>
          <w:rFonts w:eastAsia="Times New Roman" w:cs="Times New Roman"/>
          <w:szCs w:val="24"/>
        </w:rPr>
        <w:t xml:space="preserve">μία μειονεκτική περιοχή έξω από τον κατάλογο. Λαμβάνουμε υπ’ </w:t>
      </w:r>
      <w:proofErr w:type="spellStart"/>
      <w:r>
        <w:rPr>
          <w:rFonts w:eastAsia="Times New Roman" w:cs="Times New Roman"/>
          <w:szCs w:val="24"/>
        </w:rPr>
        <w:t>όψιν</w:t>
      </w:r>
      <w:proofErr w:type="spellEnd"/>
      <w:r>
        <w:rPr>
          <w:rFonts w:eastAsia="Times New Roman" w:cs="Times New Roman"/>
          <w:szCs w:val="24"/>
        </w:rPr>
        <w:t xml:space="preserve"> όλα τα σχόλια που έχουν γίνει στη διαβούλευση. Περιμένουμε, αν έχετε και στη δική σας περιοχή αλλά και συνολικότερα, τ</w:t>
      </w:r>
      <w:r>
        <w:rPr>
          <w:rFonts w:eastAsia="Times New Roman" w:cs="Times New Roman"/>
          <w:szCs w:val="24"/>
        </w:rPr>
        <w:t xml:space="preserve">εκμηριωμένες προτάσεις, γιατί κάποιες περιοχές που φαίνονται στον χάρτη ότι </w:t>
      </w:r>
      <w:proofErr w:type="spellStart"/>
      <w:r>
        <w:rPr>
          <w:rFonts w:eastAsia="Times New Roman" w:cs="Times New Roman"/>
          <w:szCs w:val="24"/>
        </w:rPr>
        <w:t>απεντάσσονται</w:t>
      </w:r>
      <w:proofErr w:type="spellEnd"/>
      <w:r>
        <w:rPr>
          <w:rFonts w:eastAsia="Times New Roman" w:cs="Times New Roman"/>
          <w:szCs w:val="24"/>
        </w:rPr>
        <w:t xml:space="preserve"> πρέπει να είναι μέσα και είμαστε διατεθειμένοι να </w:t>
      </w:r>
      <w:proofErr w:type="spellStart"/>
      <w:r>
        <w:rPr>
          <w:rFonts w:eastAsia="Times New Roman" w:cs="Times New Roman"/>
          <w:szCs w:val="24"/>
        </w:rPr>
        <w:t>συνδιαμορφώσουμε</w:t>
      </w:r>
      <w:proofErr w:type="spellEnd"/>
      <w:r>
        <w:rPr>
          <w:rFonts w:eastAsia="Times New Roman" w:cs="Times New Roman"/>
          <w:szCs w:val="24"/>
        </w:rPr>
        <w:t xml:space="preserve"> αυτόν τον χάρτη. </w:t>
      </w:r>
    </w:p>
    <w:p w14:paraId="485EE8E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καταλάβετε ότι είμαστε και υποχρεωμένοι να κάνουμε αυτήν την </w:t>
      </w:r>
      <w:proofErr w:type="spellStart"/>
      <w:r>
        <w:rPr>
          <w:rFonts w:eastAsia="Times New Roman" w:cs="Times New Roman"/>
          <w:szCs w:val="24"/>
        </w:rPr>
        <w:t>επαναχάραξη</w:t>
      </w:r>
      <w:proofErr w:type="spellEnd"/>
      <w:r>
        <w:rPr>
          <w:rFonts w:eastAsia="Times New Roman" w:cs="Times New Roman"/>
          <w:szCs w:val="24"/>
        </w:rPr>
        <w:t xml:space="preserve">. Οι </w:t>
      </w:r>
      <w:r>
        <w:rPr>
          <w:rFonts w:eastAsia="Times New Roman" w:cs="Times New Roman"/>
          <w:szCs w:val="24"/>
        </w:rPr>
        <w:t>υπηρεσίες</w:t>
      </w:r>
      <w:r>
        <w:rPr>
          <w:rFonts w:eastAsia="Times New Roman" w:cs="Times New Roman"/>
          <w:szCs w:val="24"/>
        </w:rPr>
        <w:t>, αλλά και η πολιτική ηγεσία του Υπουργείου Αγροτικής Ανάπτυξης, είναι στη διάθεσή σας, ώστε πράγματι όπου υπάρχει αδικία να μη συντελεστεί και να την αποκαταστήσουμε.</w:t>
      </w:r>
    </w:p>
    <w:p w14:paraId="485EE8E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τα στοιχεία που δίνετε, θα μου επιτρέψετε να σα</w:t>
      </w:r>
      <w:r>
        <w:rPr>
          <w:rFonts w:eastAsia="Times New Roman" w:cs="Times New Roman"/>
          <w:szCs w:val="24"/>
        </w:rPr>
        <w:t xml:space="preserve">ς πω ότι είναι στοιχεία που αφορούν το 2005 μέχρι το 2013. Δεν το λέω για να αποποιηθώ τις ευθύνες της δικής μας Κυβέρνησης. Απλώς, σας λέω ότι τα στοιχεία σας αναφέρονται σε προηγούμενη Κυβέρνηση και σε προηγούμενες πολιτικές ηγεσίες. </w:t>
      </w:r>
    </w:p>
    <w:p w14:paraId="485EE8E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Εγώ θα ήθελα να σας</w:t>
      </w:r>
      <w:r>
        <w:rPr>
          <w:rFonts w:eastAsia="Times New Roman" w:cs="Times New Roman"/>
          <w:szCs w:val="24"/>
        </w:rPr>
        <w:t xml:space="preserve"> αναφέρω τα επίσημα στοιχεία που έχω από τον </w:t>
      </w:r>
      <w:r>
        <w:rPr>
          <w:rFonts w:eastAsia="Times New Roman" w:cs="Times New Roman"/>
          <w:szCs w:val="24"/>
        </w:rPr>
        <w:t>«</w:t>
      </w:r>
      <w:r>
        <w:rPr>
          <w:rFonts w:eastAsia="Times New Roman" w:cs="Times New Roman"/>
          <w:szCs w:val="24"/>
        </w:rPr>
        <w:t>ΕΛΓΟ</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με βάση τους παραγωγούς του πρόβειου και </w:t>
      </w:r>
      <w:proofErr w:type="spellStart"/>
      <w:r>
        <w:rPr>
          <w:rFonts w:eastAsia="Times New Roman" w:cs="Times New Roman"/>
          <w:szCs w:val="24"/>
        </w:rPr>
        <w:t>γίδινου</w:t>
      </w:r>
      <w:proofErr w:type="spellEnd"/>
      <w:r>
        <w:rPr>
          <w:rFonts w:eastAsia="Times New Roman" w:cs="Times New Roman"/>
          <w:szCs w:val="24"/>
        </w:rPr>
        <w:t xml:space="preserve"> γάλακτος και τις ποσότητες που αυτοί παρέδωσαν με βάση τις δηλώσεις </w:t>
      </w:r>
      <w:proofErr w:type="spellStart"/>
      <w:r>
        <w:rPr>
          <w:rFonts w:eastAsia="Times New Roman" w:cs="Times New Roman"/>
          <w:szCs w:val="24"/>
        </w:rPr>
        <w:t>εισκομίσεων</w:t>
      </w:r>
      <w:proofErr w:type="spellEnd"/>
      <w:r>
        <w:rPr>
          <w:rFonts w:eastAsia="Times New Roman" w:cs="Times New Roman"/>
          <w:szCs w:val="24"/>
        </w:rPr>
        <w:t xml:space="preserve"> και των ισοζυγίων. </w:t>
      </w:r>
    </w:p>
    <w:p w14:paraId="485EE8E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Έτσι, το 2013 είχαμε δεκατέσσερις χιλιάδες τρι</w:t>
      </w:r>
      <w:r>
        <w:rPr>
          <w:rFonts w:eastAsia="Times New Roman" w:cs="Times New Roman"/>
          <w:szCs w:val="24"/>
        </w:rPr>
        <w:t xml:space="preserve">ακόσιους επτά παραγωγούς για το </w:t>
      </w:r>
      <w:proofErr w:type="spellStart"/>
      <w:r>
        <w:rPr>
          <w:rFonts w:eastAsia="Times New Roman" w:cs="Times New Roman"/>
          <w:szCs w:val="24"/>
        </w:rPr>
        <w:t>γίδινο</w:t>
      </w:r>
      <w:proofErr w:type="spellEnd"/>
      <w:r>
        <w:rPr>
          <w:rFonts w:eastAsia="Times New Roman" w:cs="Times New Roman"/>
          <w:szCs w:val="24"/>
        </w:rPr>
        <w:t xml:space="preserve"> γάλα και τριάντα εννέα χιλιάδες επτακόσιους εβδομήντα τρεις παραγωγούς για το πρόβειο. Το 2017 είχαμε δεκαπέντε χιλιάδες έντεκα παραγωγούς για το </w:t>
      </w:r>
      <w:proofErr w:type="spellStart"/>
      <w:r>
        <w:rPr>
          <w:rFonts w:eastAsia="Times New Roman" w:cs="Times New Roman"/>
          <w:szCs w:val="24"/>
        </w:rPr>
        <w:t>γίδινο</w:t>
      </w:r>
      <w:proofErr w:type="spellEnd"/>
      <w:r>
        <w:rPr>
          <w:rFonts w:eastAsia="Times New Roman" w:cs="Times New Roman"/>
          <w:szCs w:val="24"/>
        </w:rPr>
        <w:t>, δηλαδή περίπου χίλιοι περισσότεροι και σαράντα μία χιλιάδες ενε</w:t>
      </w:r>
      <w:r>
        <w:rPr>
          <w:rFonts w:eastAsia="Times New Roman" w:cs="Times New Roman"/>
          <w:szCs w:val="24"/>
        </w:rPr>
        <w:t>νήντα εννιά παραγωγούς για το πρόβειο, δηλαδή περίπου δύο χιλιάδες παραγωγοί περισσότεροι.</w:t>
      </w:r>
    </w:p>
    <w:p w14:paraId="485EE8E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Προφανώς, η κατάσταση έχει πάρα πολλά προβλήματα και σ’ αυτό έχετε δίκιο. Σας είπα, όμως, ότι η πρόθεση της πολιτικής ηγεσίας είναι να βοηθήσει σ’ αυτό το πρόβλημα</w:t>
      </w:r>
      <w:r w:rsidRPr="00BA271D">
        <w:rPr>
          <w:rFonts w:eastAsia="Times New Roman" w:cs="Times New Roman"/>
          <w:szCs w:val="24"/>
        </w:rPr>
        <w:t xml:space="preserve">. </w:t>
      </w:r>
      <w:r>
        <w:rPr>
          <w:rFonts w:eastAsia="Times New Roman" w:cs="Times New Roman"/>
          <w:szCs w:val="24"/>
        </w:rPr>
        <w:t>Γι’ αυτό σας είπα και πριν ότι ετοιμάζουμε μια καινούργια υπουργική απόφαση για τους ελέγχους στο γάλα</w:t>
      </w:r>
      <w:r w:rsidRPr="008268B7">
        <w:rPr>
          <w:rFonts w:eastAsia="Times New Roman" w:cs="Times New Roman"/>
          <w:szCs w:val="24"/>
        </w:rPr>
        <w:t>,</w:t>
      </w:r>
      <w:r>
        <w:rPr>
          <w:rFonts w:eastAsia="Times New Roman" w:cs="Times New Roman"/>
          <w:szCs w:val="24"/>
        </w:rPr>
        <w:t xml:space="preserve"> η οποία θα είναι αυστηρή και νομίζω ότι θα </w:t>
      </w:r>
      <w:r>
        <w:rPr>
          <w:rFonts w:eastAsia="Times New Roman" w:cs="Times New Roman"/>
          <w:szCs w:val="24"/>
        </w:rPr>
        <w:lastRenderedPageBreak/>
        <w:t>βάζει όρους και κανόνες ώστε να μην μπορούν να υπάρχουν αυτά τα φαινόμενα από την πλευρά των γαλακτοβιομηχανι</w:t>
      </w:r>
      <w:r>
        <w:rPr>
          <w:rFonts w:eastAsia="Times New Roman" w:cs="Times New Roman"/>
          <w:szCs w:val="24"/>
        </w:rPr>
        <w:t xml:space="preserve">ών. Στηρίζουμε τους μικρούς αγρότες και τους μεσαίους </w:t>
      </w:r>
      <w:proofErr w:type="spellStart"/>
      <w:r>
        <w:rPr>
          <w:rFonts w:eastAsia="Times New Roman" w:cs="Times New Roman"/>
          <w:szCs w:val="24"/>
        </w:rPr>
        <w:t>αιγοπροβατοτρόφους</w:t>
      </w:r>
      <w:proofErr w:type="spellEnd"/>
      <w:r w:rsidRPr="008268B7">
        <w:rPr>
          <w:rFonts w:eastAsia="Times New Roman" w:cs="Times New Roman"/>
          <w:szCs w:val="24"/>
        </w:rPr>
        <w:t xml:space="preserve">. </w:t>
      </w:r>
      <w:r>
        <w:rPr>
          <w:rFonts w:eastAsia="Times New Roman" w:cs="Times New Roman"/>
          <w:szCs w:val="24"/>
        </w:rPr>
        <w:t xml:space="preserve">Και θα δείτε στην πορεία ότι πράγματι η προσπάθειά μας αυτή είναι ειλικρινής και δεν μένει στα λόγια. </w:t>
      </w:r>
    </w:p>
    <w:p w14:paraId="485EE8E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5EE8EF" w14:textId="77777777" w:rsidR="000E6CB8" w:rsidRDefault="00854B09">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Προχωρούμε</w:t>
      </w:r>
      <w:r>
        <w:rPr>
          <w:rFonts w:eastAsia="Times New Roman" w:cs="Times New Roman"/>
          <w:szCs w:val="24"/>
        </w:rPr>
        <w:t xml:space="preserve"> τώρα </w:t>
      </w:r>
      <w:r>
        <w:rPr>
          <w:rFonts w:eastAsia="Times New Roman" w:cs="Times New Roman"/>
          <w:szCs w:val="24"/>
        </w:rPr>
        <w:t>στην επόμενη ε</w:t>
      </w:r>
      <w:r>
        <w:rPr>
          <w:rFonts w:eastAsia="Times New Roman" w:cs="Times New Roman"/>
          <w:szCs w:val="24"/>
        </w:rPr>
        <w:t>πίκαιρη ερώτηση.</w:t>
      </w:r>
      <w:r>
        <w:rPr>
          <w:rFonts w:eastAsia="Times New Roman" w:cs="Times New Roman"/>
          <w:szCs w:val="24"/>
        </w:rPr>
        <w:t xml:space="preserve"> Πρόκειται για την </w:t>
      </w:r>
      <w:r w:rsidRPr="00AE208A">
        <w:rPr>
          <w:rFonts w:eastAsia="Times New Roman" w:cs="Times New Roman"/>
          <w:szCs w:val="24"/>
        </w:rPr>
        <w:t>πρώτη με αριθμό 8/1-10-2018 επίκαιρη ερώτηση δεύτερου κύκλου</w:t>
      </w:r>
      <w:r>
        <w:rPr>
          <w:rFonts w:eastAsia="Times New Roman" w:cs="Times New Roman"/>
          <w:szCs w:val="24"/>
        </w:rPr>
        <w:t xml:space="preserve"> </w:t>
      </w:r>
      <w:r w:rsidRPr="008268B7">
        <w:rPr>
          <w:rFonts w:eastAsia="Times New Roman" w:cs="Times New Roman"/>
          <w:szCs w:val="24"/>
        </w:rPr>
        <w:t xml:space="preserve">του Βουλευτή Αχαΐας της Νέας Δημοκρατίας κ. Ανδρέα </w:t>
      </w:r>
      <w:proofErr w:type="spellStart"/>
      <w:r w:rsidRPr="008268B7">
        <w:rPr>
          <w:rFonts w:eastAsia="Times New Roman" w:cs="Times New Roman"/>
          <w:szCs w:val="24"/>
        </w:rPr>
        <w:t>Κατσανιώτη</w:t>
      </w:r>
      <w:proofErr w:type="spellEnd"/>
      <w:r w:rsidRPr="008268B7">
        <w:rPr>
          <w:rFonts w:eastAsia="Times New Roman" w:cs="Times New Roman"/>
          <w:szCs w:val="24"/>
        </w:rPr>
        <w:t xml:space="preserve"> προς τον Υπουργό Αγροτικής Ανάπτυξης και Τροφίμων, με θέμα: «Το </w:t>
      </w:r>
      <w:proofErr w:type="spellStart"/>
      <w:r w:rsidRPr="008268B7">
        <w:rPr>
          <w:rFonts w:eastAsia="Times New Roman" w:cs="Times New Roman"/>
          <w:szCs w:val="24"/>
        </w:rPr>
        <w:t>Brexit</w:t>
      </w:r>
      <w:proofErr w:type="spellEnd"/>
      <w:r w:rsidRPr="008268B7">
        <w:rPr>
          <w:rFonts w:eastAsia="Times New Roman" w:cs="Times New Roman"/>
          <w:szCs w:val="24"/>
        </w:rPr>
        <w:t xml:space="preserve"> έχει αντίκτυπο στη φέτα».</w:t>
      </w:r>
    </w:p>
    <w:p w14:paraId="485EE8F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Κατσανιώτη</w:t>
      </w:r>
      <w:proofErr w:type="spellEnd"/>
      <w:r>
        <w:rPr>
          <w:rFonts w:eastAsia="Times New Roman" w:cs="Times New Roman"/>
          <w:szCs w:val="24"/>
        </w:rPr>
        <w:t>, εγώ νόμιζα ότι η φέτα είναι στη Θεσσαλία και αλλού, αλλά βλέπω ότι έχει και η Αχαΐα</w:t>
      </w:r>
      <w:r w:rsidRPr="008268B7">
        <w:rPr>
          <w:rFonts w:eastAsia="Times New Roman" w:cs="Times New Roman"/>
          <w:szCs w:val="24"/>
        </w:rPr>
        <w:t xml:space="preserve"> </w:t>
      </w:r>
      <w:r>
        <w:rPr>
          <w:rFonts w:eastAsia="Times New Roman" w:cs="Times New Roman"/>
          <w:szCs w:val="24"/>
        </w:rPr>
        <w:t xml:space="preserve">φέτα. </w:t>
      </w:r>
    </w:p>
    <w:p w14:paraId="485EE8F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85EE8F2"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Κύριε Πρόεδρε, η </w:t>
      </w:r>
      <w:r>
        <w:rPr>
          <w:rFonts w:eastAsia="Times New Roman" w:cs="Times New Roman"/>
          <w:szCs w:val="24"/>
        </w:rPr>
        <w:t xml:space="preserve">δυτική </w:t>
      </w:r>
      <w:r>
        <w:rPr>
          <w:rFonts w:eastAsia="Times New Roman" w:cs="Times New Roman"/>
          <w:szCs w:val="24"/>
        </w:rPr>
        <w:t>Ελλάδα, η Αχαΐα, η Αιτωλοακαρνανία και η Ηλεία είναι η μεγαλύτερη Περιφέρεια σε</w:t>
      </w:r>
      <w:r>
        <w:rPr>
          <w:rFonts w:eastAsia="Times New Roman" w:cs="Times New Roman"/>
          <w:szCs w:val="24"/>
        </w:rPr>
        <w:t xml:space="preserve"> παραγωγή φέτας στην Ελλάδα. </w:t>
      </w:r>
    </w:p>
    <w:p w14:paraId="485EE8F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ξεκινήσω δεν θα μπορούσα να μην ευχηθώ «καλή επιτυχία» στην κυρία Υφυπουργό, γιατί πήγε σε ένα Υπουργείο που ο </w:t>
      </w:r>
      <w:r w:rsidRPr="00F238C3">
        <w:rPr>
          <w:rFonts w:eastAsia="Times New Roman" w:cs="Times New Roman"/>
          <w:szCs w:val="24"/>
        </w:rPr>
        <w:t>απερχόμενος</w:t>
      </w:r>
      <w:r>
        <w:rPr>
          <w:rFonts w:eastAsia="Times New Roman" w:cs="Times New Roman"/>
          <w:szCs w:val="24"/>
        </w:rPr>
        <w:t xml:space="preserve"> Υπουργός, ο μακροβιότερος </w:t>
      </w:r>
      <w:proofErr w:type="spellStart"/>
      <w:r>
        <w:rPr>
          <w:rFonts w:eastAsia="Times New Roman" w:cs="Times New Roman"/>
          <w:szCs w:val="24"/>
        </w:rPr>
        <w:t>μνημονιακός</w:t>
      </w:r>
      <w:proofErr w:type="spellEnd"/>
      <w:r>
        <w:rPr>
          <w:rFonts w:eastAsia="Times New Roman" w:cs="Times New Roman"/>
          <w:szCs w:val="24"/>
        </w:rPr>
        <w:t xml:space="preserve"> Υπουργός Γεωργίας τα έχει κάνει θάλασσα. </w:t>
      </w:r>
    </w:p>
    <w:p w14:paraId="485EE8F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Μια και μιλήσατε γ</w:t>
      </w:r>
      <w:r>
        <w:rPr>
          <w:rFonts w:eastAsia="Times New Roman" w:cs="Times New Roman"/>
          <w:szCs w:val="24"/>
        </w:rPr>
        <w:t>ια στοιχεία του «ΕΛΓΟ-ΔΗΜΗΤΡΑ», θα έχει πολύ μεγάλο ενδιαφέρον, κυρία Υπουργέ, να δούμε τα στοιχεία της ΕΛΣΤΑΤ, γιατί είπατε ότι αφορά προηγούμενες κυβερνήσεις. Το 2009 μέχρι και το 2016 –με τον ίδιο ρυθμό με εξαίρεση το 2013 που σταθεροποιήθηκε λίγο- έχου</w:t>
      </w:r>
      <w:r>
        <w:rPr>
          <w:rFonts w:eastAsia="Times New Roman" w:cs="Times New Roman"/>
          <w:szCs w:val="24"/>
        </w:rPr>
        <w:t xml:space="preserve">με μείωση του ζωικού κεφαλαίου, έχουμε μείωση των καλλιεργήσιμων εκτάσεων κατά 4,4 εκατομμύρια στρέμματα. Το 12% των παραγωγικών εκτάσεων της χώρας που ήταν για αγροτική χρήση έχει σταματήσει να καλλιεργείται. Και επαναλαμβάνω, με τον ίδιο ρυθμό. Δεν ήταν </w:t>
      </w:r>
      <w:r>
        <w:rPr>
          <w:rFonts w:eastAsia="Times New Roman" w:cs="Times New Roman"/>
          <w:szCs w:val="24"/>
        </w:rPr>
        <w:t xml:space="preserve">οι προηγούμενες ή οι τωρινές κυβερνήσεις. </w:t>
      </w:r>
    </w:p>
    <w:p w14:paraId="485EE8F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Μπαίνοντας στο σημερινό θέμα, ξέρουμε ότι αυτή τη στιγμή έχουν ξεκινήσει μεγάλες συζητήσεις που αφορούν το </w:t>
      </w:r>
      <w:proofErr w:type="spellStart"/>
      <w:r>
        <w:rPr>
          <w:rFonts w:eastAsia="Times New Roman" w:cs="Times New Roman"/>
          <w:szCs w:val="24"/>
          <w:lang w:val="en-US"/>
        </w:rPr>
        <w:t>Brexit</w:t>
      </w:r>
      <w:proofErr w:type="spellEnd"/>
      <w:r>
        <w:rPr>
          <w:rFonts w:eastAsia="Times New Roman" w:cs="Times New Roman"/>
          <w:szCs w:val="24"/>
        </w:rPr>
        <w:t xml:space="preserve"> και την Ευρωπαϊκή Ένωση. Ξέρουμε επίσης ότι οι Βρυξέλλες προτείνουν να υιοθετηθεί από το Λονδίνο μια</w:t>
      </w:r>
      <w:r w:rsidRPr="008268B7">
        <w:rPr>
          <w:rFonts w:eastAsia="Times New Roman" w:cs="Times New Roman"/>
          <w:szCs w:val="24"/>
        </w:rPr>
        <w:t>,</w:t>
      </w:r>
      <w:r>
        <w:rPr>
          <w:rFonts w:eastAsia="Times New Roman" w:cs="Times New Roman"/>
          <w:szCs w:val="24"/>
        </w:rPr>
        <w:t xml:space="preserve"> στην ουσία</w:t>
      </w:r>
      <w:r w:rsidRPr="008268B7">
        <w:rPr>
          <w:rFonts w:eastAsia="Times New Roman" w:cs="Times New Roman"/>
          <w:szCs w:val="24"/>
        </w:rPr>
        <w:t>,</w:t>
      </w:r>
      <w:r>
        <w:rPr>
          <w:rFonts w:eastAsia="Times New Roman" w:cs="Times New Roman"/>
          <w:szCs w:val="24"/>
        </w:rPr>
        <w:t xml:space="preserve"> προστασία των </w:t>
      </w:r>
      <w:r>
        <w:rPr>
          <w:rFonts w:eastAsia="Times New Roman" w:cs="Times New Roman"/>
          <w:szCs w:val="24"/>
        </w:rPr>
        <w:t xml:space="preserve">προϊόντων γεωγραφικής ένδειξης </w:t>
      </w:r>
      <w:r>
        <w:rPr>
          <w:rFonts w:eastAsia="Times New Roman" w:cs="Times New Roman"/>
          <w:szCs w:val="24"/>
        </w:rPr>
        <w:t xml:space="preserve">και </w:t>
      </w:r>
      <w:r>
        <w:rPr>
          <w:rFonts w:eastAsia="Times New Roman" w:cs="Times New Roman"/>
          <w:szCs w:val="24"/>
        </w:rPr>
        <w:t xml:space="preserve">προϊόντων ονομασίας προέλευσης </w:t>
      </w:r>
      <w:r>
        <w:rPr>
          <w:rFonts w:eastAsia="Times New Roman" w:cs="Times New Roman"/>
          <w:szCs w:val="24"/>
        </w:rPr>
        <w:t>αντίστοιχη με αυτή που ισχύει για την Ευρωπαϊκή Ένωση. Αυτά τ</w:t>
      </w:r>
      <w:r>
        <w:rPr>
          <w:rFonts w:eastAsia="Times New Roman" w:cs="Times New Roman"/>
          <w:szCs w:val="24"/>
        </w:rPr>
        <w:t xml:space="preserve">α προϊόντα, εκτός από τη φέτα, είναι και μια σειρά από προϊόντα και ελληνικού ενδιαφέροντος και ευρωπαϊκού. </w:t>
      </w:r>
    </w:p>
    <w:p w14:paraId="485EE8F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μαθαίνουμε, αυτό φαίνεται να λέει ο διαπραγματευτής κ. </w:t>
      </w:r>
      <w:proofErr w:type="spellStart"/>
      <w:r>
        <w:rPr>
          <w:rFonts w:eastAsia="Times New Roman" w:cs="Times New Roman"/>
          <w:szCs w:val="24"/>
        </w:rPr>
        <w:t>Μπαρνιέ</w:t>
      </w:r>
      <w:proofErr w:type="spellEnd"/>
      <w:r>
        <w:rPr>
          <w:rFonts w:eastAsia="Times New Roman" w:cs="Times New Roman"/>
          <w:szCs w:val="24"/>
        </w:rPr>
        <w:t xml:space="preserve">, ότι υπάρχει πρόβλημα. Αντιλαμβάνεστε ότι σε μια αγορά σαν την αγγλική εάν </w:t>
      </w:r>
      <w:r>
        <w:rPr>
          <w:rFonts w:eastAsia="Times New Roman" w:cs="Times New Roman"/>
          <w:szCs w:val="24"/>
        </w:rPr>
        <w:t xml:space="preserve">η φέτα μας έχει πρόβλημα ή δημιουργηθεί πρόβλημα και δεν κατοχυρωθεί, τι ζημιά και τι αντίκτυπο μπορεί να έχει στις εξαγωγές μας. </w:t>
      </w:r>
    </w:p>
    <w:p w14:paraId="485EE8F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85EE8F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Και μιλάμε για ένα προϊόν που ο κύκλος τω</w:t>
      </w:r>
      <w:r>
        <w:rPr>
          <w:rFonts w:eastAsia="Times New Roman" w:cs="Times New Roman"/>
          <w:szCs w:val="24"/>
        </w:rPr>
        <w:t>ν ανθρώπων που εργάζεται γύρω απ’ αυτό στην Ελλάδα είναι πάνω από τριακόσιες χιλιάδες. Αντιλαμβάνεστε πώς θα χρησιμοποιηθεί από τη βιομηχανία απέναντι στους παραγωγούς ένα τέτοιο ενδεχόμενο. Εάν έχουμε εικόνα τι γίνεται με τις διαπραγματεύσεις και εάν έχου</w:t>
      </w:r>
      <w:r>
        <w:rPr>
          <w:rFonts w:eastAsia="Times New Roman" w:cs="Times New Roman"/>
          <w:szCs w:val="24"/>
        </w:rPr>
        <w:t xml:space="preserve">με εναλλακτικό σχέδιο, θα δούμε τι μπορούμε να κάνουμε. Ξέρουμε ότι δεν μπορεί να γίνει απευθείας συμφωνία με τη Μεγάλη Βρετανία. Υπάρχει σχέδιο; Υπάρχει κάποιο εναλλακτικό σχέδιο για το οποίο ετοιμαζόμαστε ήδη; </w:t>
      </w:r>
    </w:p>
    <w:p w14:paraId="485EE8F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Να είστε καλά! </w:t>
      </w:r>
    </w:p>
    <w:p w14:paraId="485EE8FA" w14:textId="77777777" w:rsidR="000E6CB8" w:rsidRDefault="00854B09">
      <w:pPr>
        <w:spacing w:line="600" w:lineRule="auto"/>
        <w:ind w:firstLine="720"/>
        <w:jc w:val="both"/>
        <w:rPr>
          <w:rFonts w:eastAsia="Times New Roman" w:cs="Times New Roman"/>
          <w:szCs w:val="24"/>
        </w:rPr>
      </w:pPr>
      <w:r w:rsidRPr="008111CD">
        <w:rPr>
          <w:rFonts w:eastAsia="Times New Roman"/>
          <w:b/>
          <w:bCs/>
        </w:rPr>
        <w:t>ΠΡΟΕΔΡΕΥΩΝ (Νικήτας Κακλαμά</w:t>
      </w:r>
      <w:r w:rsidRPr="008111CD">
        <w:rPr>
          <w:rFonts w:eastAsia="Times New Roman"/>
          <w:b/>
          <w:bCs/>
        </w:rPr>
        <w:t>νης):</w:t>
      </w:r>
      <w:r>
        <w:rPr>
          <w:rFonts w:eastAsia="Times New Roman" w:cs="Times New Roman"/>
          <w:szCs w:val="24"/>
        </w:rPr>
        <w:t xml:space="preserve"> Ορίστε, κυρία Υπουργέ, έχετε τον λόγο.</w:t>
      </w:r>
    </w:p>
    <w:p w14:paraId="485EE8FB" w14:textId="77777777" w:rsidR="000E6CB8" w:rsidRDefault="00854B09">
      <w:pPr>
        <w:spacing w:line="600" w:lineRule="auto"/>
        <w:ind w:firstLine="720"/>
        <w:jc w:val="both"/>
        <w:rPr>
          <w:rFonts w:eastAsia="Times New Roman" w:cs="Times New Roman"/>
          <w:szCs w:val="24"/>
        </w:rPr>
      </w:pPr>
      <w:r w:rsidRPr="0042298D">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Κύριε συνάδελφε, αφού αρέσκεστε να ακούτε στοιχεία, να δώσω κι εγώ </w:t>
      </w:r>
      <w:r>
        <w:rPr>
          <w:rFonts w:eastAsia="Times New Roman" w:cs="Times New Roman"/>
          <w:szCs w:val="24"/>
        </w:rPr>
        <w:lastRenderedPageBreak/>
        <w:t>κάποια στοιχεία τα οποία δείχνουν ότι πράγματι η φέτα είναι ένα εξαγώγιμο πρ</w:t>
      </w:r>
      <w:r>
        <w:rPr>
          <w:rFonts w:eastAsia="Times New Roman" w:cs="Times New Roman"/>
          <w:szCs w:val="24"/>
        </w:rPr>
        <w:t xml:space="preserve">οϊόν, το οποίο είναι πάρα πολύ σημαντικό και ίσως είναι η κορωνίδα των προϊόντων ΠΟΠ και ΠΓΕ της χώρας μας. </w:t>
      </w:r>
    </w:p>
    <w:p w14:paraId="485EE8F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Αυτή τη στιγμή η Ελλάδα διακινεί το 28% παγκοσμίως της ζήτησης σε φέτα. Μιλάμε, λοιπόν, για έναν τζίρο που αγγίζει περίπου τα 350 εκατομμύρια ευρώ </w:t>
      </w:r>
      <w:r>
        <w:rPr>
          <w:rFonts w:eastAsia="Times New Roman" w:cs="Times New Roman"/>
          <w:szCs w:val="24"/>
        </w:rPr>
        <w:t>και τους σαράντα πέντε τόνους. Το υπόλοιπο 72% της παγκόσμιας κατανάλωσης γίνεται από άλλου είδους τυριά: απομιμήσεις, λευκά τυριά και κυρίως από ΗΠΑ, Καναδά, Νότιο Αφρική, Κίνα κ.λπ.</w:t>
      </w:r>
      <w:r>
        <w:rPr>
          <w:rFonts w:eastAsia="Times New Roman" w:cs="Times New Roman"/>
          <w:szCs w:val="24"/>
        </w:rPr>
        <w:t>.</w:t>
      </w:r>
    </w:p>
    <w:p w14:paraId="485EE8FD"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 xml:space="preserve">Θέλω να σας τονίσω για την ιστορία ότι η ελληνική Κυβέρνηση έδωσε όλες </w:t>
      </w:r>
      <w:r w:rsidRPr="00F9195B">
        <w:rPr>
          <w:rFonts w:eastAsia="Times New Roman" w:cs="Times New Roman"/>
          <w:szCs w:val="24"/>
        </w:rPr>
        <w:t xml:space="preserve">τις δυνάμεις </w:t>
      </w:r>
      <w:r>
        <w:rPr>
          <w:rFonts w:eastAsia="Times New Roman" w:cs="Times New Roman"/>
          <w:szCs w:val="24"/>
        </w:rPr>
        <w:t xml:space="preserve">της </w:t>
      </w:r>
      <w:r w:rsidRPr="00F9195B">
        <w:rPr>
          <w:rFonts w:eastAsia="Times New Roman" w:cs="Times New Roman"/>
          <w:szCs w:val="24"/>
        </w:rPr>
        <w:t xml:space="preserve">για την προστασία της φέτας. Να σας θυμίσω, για παράδειγμα, ότι στις 15 Φεβρουαρίου 2017 στην Ολομέλεια του Ευρωπαϊκού Κοινοβουλίου στο Στρασβούργο, που ψηφίστηκε η </w:t>
      </w:r>
      <w:r w:rsidRPr="00F9195B">
        <w:rPr>
          <w:rFonts w:eastAsia="Times New Roman" w:cs="Times New Roman"/>
          <w:szCs w:val="24"/>
          <w:lang w:val="en-US"/>
        </w:rPr>
        <w:t>CETA</w:t>
      </w:r>
      <w:r w:rsidRPr="00F9195B">
        <w:rPr>
          <w:rFonts w:eastAsia="Times New Roman" w:cs="Times New Roman"/>
          <w:szCs w:val="24"/>
        </w:rPr>
        <w:t>, οι Ευρωβουλευτές της δικής σας παράταξης ήταν αυτοί που ψήφισαν αυτή</w:t>
      </w:r>
      <w:r w:rsidRPr="00F9195B">
        <w:rPr>
          <w:rFonts w:eastAsia="Times New Roman" w:cs="Times New Roman"/>
          <w:szCs w:val="24"/>
        </w:rPr>
        <w:t xml:space="preserve"> τη </w:t>
      </w:r>
      <w:r>
        <w:rPr>
          <w:rFonts w:eastAsia="Times New Roman" w:cs="Times New Roman"/>
          <w:szCs w:val="24"/>
        </w:rPr>
        <w:t>σ</w:t>
      </w:r>
      <w:r w:rsidRPr="00F9195B">
        <w:rPr>
          <w:rFonts w:eastAsia="Times New Roman" w:cs="Times New Roman"/>
          <w:szCs w:val="24"/>
        </w:rPr>
        <w:t>υμφωνία</w:t>
      </w:r>
      <w:r w:rsidRPr="00F9195B">
        <w:rPr>
          <w:rFonts w:eastAsia="Times New Roman" w:cs="Times New Roman"/>
          <w:szCs w:val="24"/>
        </w:rPr>
        <w:t xml:space="preserve">, σε αντίθεση με τους </w:t>
      </w:r>
      <w:r>
        <w:rPr>
          <w:rFonts w:eastAsia="Times New Roman" w:cs="Times New Roman"/>
          <w:szCs w:val="24"/>
        </w:rPr>
        <w:t>ε</w:t>
      </w:r>
      <w:r w:rsidRPr="00F9195B">
        <w:rPr>
          <w:rFonts w:eastAsia="Times New Roman" w:cs="Times New Roman"/>
          <w:szCs w:val="24"/>
        </w:rPr>
        <w:t xml:space="preserve">υρωβουλευτές του ΣΥΡΙΖΑ. Σύμφωνα, λοιπόν, με τα άρθρα 20, 21 της </w:t>
      </w:r>
      <w:r w:rsidRPr="00F9195B">
        <w:rPr>
          <w:rFonts w:eastAsia="Times New Roman" w:cs="Times New Roman"/>
          <w:szCs w:val="24"/>
          <w:lang w:val="en-US"/>
        </w:rPr>
        <w:t>CETA</w:t>
      </w:r>
      <w:r w:rsidRPr="00F9195B">
        <w:rPr>
          <w:rFonts w:eastAsia="Times New Roman" w:cs="Times New Roman"/>
          <w:szCs w:val="24"/>
        </w:rPr>
        <w:t>, παράγραφοι 1 και 2, επιτρέπετ</w:t>
      </w:r>
      <w:r>
        <w:rPr>
          <w:rFonts w:eastAsia="Times New Roman" w:cs="Times New Roman"/>
          <w:szCs w:val="24"/>
        </w:rPr>
        <w:t>αι για ένα μεταβατικό στάδιο γι’</w:t>
      </w:r>
      <w:r w:rsidRPr="00F9195B">
        <w:rPr>
          <w:rFonts w:eastAsia="Times New Roman" w:cs="Times New Roman"/>
          <w:szCs w:val="24"/>
        </w:rPr>
        <w:t xml:space="preserve"> αυτούς που έχουν ήδη άδεια να παράγεται ελληνική φέτα στον Καναδά. Καταλαβαίνετε, λοιπόν</w:t>
      </w:r>
      <w:r w:rsidRPr="00F9195B">
        <w:rPr>
          <w:rFonts w:eastAsia="Times New Roman" w:cs="Times New Roman"/>
          <w:szCs w:val="24"/>
        </w:rPr>
        <w:t xml:space="preserve">, πόσο σημαντικό είναι, όχι στα λόγια, αλλά στην πράξη, να βοηθάμε σε αυτά τα θέματα. </w:t>
      </w:r>
    </w:p>
    <w:p w14:paraId="485EE8F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Και τώρα έρχομαι σ</w:t>
      </w:r>
      <w:r w:rsidRPr="00F9195B">
        <w:rPr>
          <w:rFonts w:eastAsia="Times New Roman" w:cs="Times New Roman"/>
          <w:szCs w:val="24"/>
        </w:rPr>
        <w:t>το σχέδιο αποχώρησης της Μεγάλης Βρετανίας από την Ευρωπαϊκή Ένωση: Η διαδικασία αυτή ορίζεται σύμφωνα με το άρθρο 50, το οποίο έχει ενεργοποιηθεί με τ</w:t>
      </w:r>
      <w:r w:rsidRPr="00F9195B">
        <w:rPr>
          <w:rFonts w:eastAsia="Times New Roman" w:cs="Times New Roman"/>
          <w:szCs w:val="24"/>
        </w:rPr>
        <w:t xml:space="preserve">η Συνθήκη της Λισαβόνας για την Ευρωπαϊκή Ένωση το 2007. Οι διαπραγματεύσεις γίνονται από τις αρμόδιες υπηρεσίες της Ευρωπαϊκής Ένωσης με επικεφαλής, όπως πολύ σωστά είπατε, τον κ. </w:t>
      </w:r>
      <w:proofErr w:type="spellStart"/>
      <w:r w:rsidRPr="00F9195B">
        <w:rPr>
          <w:rFonts w:eastAsia="Times New Roman" w:cs="Times New Roman"/>
          <w:szCs w:val="24"/>
        </w:rPr>
        <w:t>Μπαρνιέ</w:t>
      </w:r>
      <w:proofErr w:type="spellEnd"/>
      <w:r w:rsidRPr="00F9195B">
        <w:rPr>
          <w:rFonts w:eastAsia="Times New Roman" w:cs="Times New Roman"/>
          <w:szCs w:val="24"/>
        </w:rPr>
        <w:t>. Θέλω να σας πω ότι υπάρχει ένα αμοιβαίο συμφέρον ανάμεσα στην Ευρω</w:t>
      </w:r>
      <w:r w:rsidRPr="00F9195B">
        <w:rPr>
          <w:rFonts w:eastAsia="Times New Roman" w:cs="Times New Roman"/>
          <w:szCs w:val="24"/>
        </w:rPr>
        <w:t>παϊκή Ένωση και το Ηνωμένο Βασίλειο να προστατευθούν τα προϊόντα ΠΟΠ και ΠΓΕ. Και λέω ότι είναι αμοιβαίο αυτό το συμφέρον</w:t>
      </w:r>
      <w:r>
        <w:rPr>
          <w:rFonts w:eastAsia="Times New Roman" w:cs="Times New Roman"/>
          <w:szCs w:val="24"/>
        </w:rPr>
        <w:t>,</w:t>
      </w:r>
      <w:r w:rsidRPr="00F9195B">
        <w:rPr>
          <w:rFonts w:eastAsia="Times New Roman" w:cs="Times New Roman"/>
          <w:szCs w:val="24"/>
        </w:rPr>
        <w:t xml:space="preserve"> γιατί και η Ευρωπαϊκή Ένωση έχει συμφέρον να προστατευθούν τα δικά της προϊόντα που αγγίζουν περίπου τρεις χιλιάδες τον αριθμό, αλλά </w:t>
      </w:r>
      <w:r w:rsidRPr="00F9195B">
        <w:rPr>
          <w:rFonts w:eastAsia="Times New Roman" w:cs="Times New Roman"/>
          <w:szCs w:val="24"/>
        </w:rPr>
        <w:t xml:space="preserve">το ίδιο συμφέρον έχει και το Ηνωμένο Βασίλειο. Ας πούμε χαρακτηριστικά, το σκωτσέζικο ουίσκι, είναι ένα ΠΟΠ προϊόν για τη Μεγάλη Βρετανία που θέλει να το προστατεύσει. </w:t>
      </w:r>
    </w:p>
    <w:p w14:paraId="485EE8FF"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Η Ευρωπαϊκή Ένωση, λοιπόν, διαπραγματεύεται συνολικά αυτό το θέμα. Η χώρα μας είναι μέλ</w:t>
      </w:r>
      <w:r w:rsidRPr="00F9195B">
        <w:rPr>
          <w:rFonts w:eastAsia="Times New Roman" w:cs="Times New Roman"/>
          <w:szCs w:val="24"/>
        </w:rPr>
        <w:t>ος της Ευρωπαϊκής Ένωσης. Νομίζω ότι η διαπραγμάτευση αυτή θα είναι προς όφελος των χωρών της Ευρωπαϊκής Ένωσης. Πιστεύω ότι θα καταλήξουμε σε μια ισορροπημένη συμφωνία με τη Μεγάλη Βρετανία, ώστε να κινείται η συμφωνία αυτή στο πλαίσιο της εξυπηρέτησης τω</w:t>
      </w:r>
      <w:r w:rsidRPr="00F9195B">
        <w:rPr>
          <w:rFonts w:eastAsia="Times New Roman" w:cs="Times New Roman"/>
          <w:szCs w:val="24"/>
        </w:rPr>
        <w:t>ν συμφερόντων της Ευρωπαϊκής Ένωσης, όσον αφορά την προστασία των προϊόντων ΠΟΠ και ΠΓΕ.</w:t>
      </w:r>
    </w:p>
    <w:p w14:paraId="485EE900"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 xml:space="preserve">Ευχαριστώ. </w:t>
      </w:r>
    </w:p>
    <w:p w14:paraId="485EE901"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b/>
          <w:szCs w:val="24"/>
        </w:rPr>
        <w:lastRenderedPageBreak/>
        <w:t>ΠΡΟΕΔΡΕΥΩΝ (Νικήτας Κακλαμάνης):</w:t>
      </w:r>
      <w:r w:rsidRPr="00F9195B">
        <w:rPr>
          <w:rFonts w:eastAsia="Times New Roman" w:cs="Times New Roman"/>
          <w:szCs w:val="24"/>
        </w:rPr>
        <w:t xml:space="preserve"> Κύριε </w:t>
      </w:r>
      <w:proofErr w:type="spellStart"/>
      <w:r w:rsidRPr="00F9195B">
        <w:rPr>
          <w:rFonts w:eastAsia="Times New Roman" w:cs="Times New Roman"/>
          <w:szCs w:val="24"/>
        </w:rPr>
        <w:t>Κατσανιώτη</w:t>
      </w:r>
      <w:proofErr w:type="spellEnd"/>
      <w:r w:rsidRPr="00F9195B">
        <w:rPr>
          <w:rFonts w:eastAsia="Times New Roman" w:cs="Times New Roman"/>
          <w:szCs w:val="24"/>
        </w:rPr>
        <w:t xml:space="preserve">, έχετε τον λόγο. </w:t>
      </w:r>
    </w:p>
    <w:p w14:paraId="485EE902"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b/>
          <w:szCs w:val="24"/>
        </w:rPr>
        <w:t>ΑΝΔΡΕΑΣ ΚΑΤΣΑΝΙΩΤΗΣ:</w:t>
      </w:r>
      <w:r w:rsidRPr="00F9195B">
        <w:rPr>
          <w:rFonts w:eastAsia="Times New Roman" w:cs="Times New Roman"/>
          <w:szCs w:val="24"/>
        </w:rPr>
        <w:t xml:space="preserve"> Ευχαριστώ, κύριε Πρόεδρε.</w:t>
      </w:r>
    </w:p>
    <w:p w14:paraId="485EE903"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 xml:space="preserve">Κυρία Υφυπουργέ, όντως τα στοιχεία που αφορούν τις εξαγωγές μας είναι αυτά. Δεν περίμενα, όμως, να μην μου πείτε ένα στοιχείο: Πόσους τόνους φέτα εξαγάγαμε στον Καναδά. </w:t>
      </w:r>
    </w:p>
    <w:p w14:paraId="485EE904"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 xml:space="preserve">Η δική σας Κυβέρνηση, ο προηγούμενος Υπουργός, σήκωσε ένα θέμα που στην ουσία βοήθησε </w:t>
      </w:r>
      <w:r w:rsidRPr="00F9195B">
        <w:rPr>
          <w:rFonts w:eastAsia="Times New Roman" w:cs="Times New Roman"/>
          <w:szCs w:val="24"/>
        </w:rPr>
        <w:t>να μειωθεί η τιμή και να πιέσει η βιομηχανία τους παραγωγούς για να μειώσουν την τιμή στο γάλα, λέγοντάς τους ότι χάσαμε την αγορά του Καναδά. Ξέρετε πόσο είναι; Δείτε το. Αυτό που πρέπει να έχουμε στο μυαλό είναι πώς πραγματικά θα προστατεύσουμε τους Έλλη</w:t>
      </w:r>
      <w:r w:rsidRPr="00F9195B">
        <w:rPr>
          <w:rFonts w:eastAsia="Times New Roman" w:cs="Times New Roman"/>
          <w:szCs w:val="24"/>
        </w:rPr>
        <w:t xml:space="preserve">νες παραγωγούς </w:t>
      </w:r>
      <w:proofErr w:type="spellStart"/>
      <w:r w:rsidRPr="00F9195B">
        <w:rPr>
          <w:rFonts w:eastAsia="Times New Roman" w:cs="Times New Roman"/>
          <w:szCs w:val="24"/>
        </w:rPr>
        <w:t>αιγοπρόβ</w:t>
      </w:r>
      <w:r>
        <w:rPr>
          <w:rFonts w:eastAsia="Times New Roman" w:cs="Times New Roman"/>
          <w:szCs w:val="24"/>
        </w:rPr>
        <w:t>ε</w:t>
      </w:r>
      <w:r w:rsidRPr="00F9195B">
        <w:rPr>
          <w:rFonts w:eastAsia="Times New Roman" w:cs="Times New Roman"/>
          <w:szCs w:val="24"/>
        </w:rPr>
        <w:t>ιου</w:t>
      </w:r>
      <w:proofErr w:type="spellEnd"/>
      <w:r w:rsidRPr="00F9195B">
        <w:rPr>
          <w:rFonts w:eastAsia="Times New Roman" w:cs="Times New Roman"/>
          <w:szCs w:val="24"/>
        </w:rPr>
        <w:t xml:space="preserve"> γάλακτος. Θα επιμείνω ότι το εθνικό προϊόν δεν είναι η φέτα. Είναι το </w:t>
      </w:r>
      <w:proofErr w:type="spellStart"/>
      <w:r w:rsidRPr="00F9195B">
        <w:rPr>
          <w:rFonts w:eastAsia="Times New Roman" w:cs="Times New Roman"/>
          <w:szCs w:val="24"/>
        </w:rPr>
        <w:t>αιγοπρόβειο</w:t>
      </w:r>
      <w:proofErr w:type="spellEnd"/>
      <w:r w:rsidRPr="00F9195B">
        <w:rPr>
          <w:rFonts w:eastAsia="Times New Roman" w:cs="Times New Roman"/>
          <w:szCs w:val="24"/>
        </w:rPr>
        <w:t xml:space="preserve"> γάλα, από το οποίο παράγεται η φέτα. Χωρίς αυτό δεν έχουμε φέτα. </w:t>
      </w:r>
    </w:p>
    <w:p w14:paraId="485EE905"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Δεν ξέρω τι σας κάνει να αισθάνεστε σίγουρη ότι όλα θα πάνε καλά με τις διαπραγμ</w:t>
      </w:r>
      <w:r w:rsidRPr="00F9195B">
        <w:rPr>
          <w:rFonts w:eastAsia="Times New Roman" w:cs="Times New Roman"/>
          <w:szCs w:val="24"/>
        </w:rPr>
        <w:t>ατεύσεις με τη Μεγάλη Βρετανία. Εγώ στη θέση σας θα προσπαθούσα να βρω εναλλακτικές. Για παράδειγμα, όλο αυτό το διάστημα που οι διαπραγματεύσεις συνεχίζονται</w:t>
      </w:r>
      <w:r>
        <w:rPr>
          <w:rFonts w:eastAsia="Times New Roman" w:cs="Times New Roman"/>
          <w:szCs w:val="24"/>
        </w:rPr>
        <w:t>,</w:t>
      </w:r>
      <w:r w:rsidRPr="00F9195B">
        <w:rPr>
          <w:rFonts w:eastAsia="Times New Roman" w:cs="Times New Roman"/>
          <w:szCs w:val="24"/>
        </w:rPr>
        <w:t xml:space="preserve"> η ελληνική Κυβέρνηση έχει κάνει μια καμπάνια στη Μεγάλη Βρετανία για να υπενθυμίσει στους Άγγλου</w:t>
      </w:r>
      <w:r w:rsidRPr="00F9195B">
        <w:rPr>
          <w:rFonts w:eastAsia="Times New Roman" w:cs="Times New Roman"/>
          <w:szCs w:val="24"/>
        </w:rPr>
        <w:t xml:space="preserve">ς καταναλωτές -τώρα που έχουμε το δικαίωμα- ότι η φέτα είναι μόνο ελληνική; Έχει μπει το </w:t>
      </w:r>
      <w:r w:rsidRPr="00F9195B">
        <w:rPr>
          <w:rFonts w:eastAsia="Times New Roman" w:cs="Times New Roman"/>
          <w:szCs w:val="24"/>
          <w:lang w:val="en-US"/>
        </w:rPr>
        <w:t>Enterprise</w:t>
      </w:r>
      <w:r w:rsidRPr="00F9195B">
        <w:rPr>
          <w:rFonts w:eastAsia="Times New Roman" w:cs="Times New Roman"/>
          <w:szCs w:val="24"/>
        </w:rPr>
        <w:t xml:space="preserve"> </w:t>
      </w:r>
      <w:r w:rsidRPr="00F9195B">
        <w:rPr>
          <w:rFonts w:eastAsia="Times New Roman" w:cs="Times New Roman"/>
          <w:szCs w:val="24"/>
          <w:lang w:val="en-US"/>
        </w:rPr>
        <w:t>Greece</w:t>
      </w:r>
      <w:r w:rsidRPr="00F9195B">
        <w:rPr>
          <w:rFonts w:eastAsia="Times New Roman" w:cs="Times New Roman"/>
          <w:szCs w:val="24"/>
        </w:rPr>
        <w:t xml:space="preserve">, που μέσα εκεί υπάρχει </w:t>
      </w:r>
      <w:r>
        <w:rPr>
          <w:rFonts w:eastAsia="Times New Roman" w:cs="Times New Roman"/>
          <w:szCs w:val="24"/>
        </w:rPr>
        <w:lastRenderedPageBreak/>
        <w:t>ο Ο</w:t>
      </w:r>
      <w:r w:rsidRPr="00F9195B">
        <w:rPr>
          <w:rFonts w:eastAsia="Times New Roman" w:cs="Times New Roman"/>
          <w:szCs w:val="24"/>
        </w:rPr>
        <w:t xml:space="preserve">ργανισμός </w:t>
      </w:r>
      <w:r>
        <w:rPr>
          <w:rFonts w:eastAsia="Times New Roman" w:cs="Times New Roman"/>
          <w:szCs w:val="24"/>
        </w:rPr>
        <w:t>Π</w:t>
      </w:r>
      <w:r w:rsidRPr="00F9195B">
        <w:rPr>
          <w:rFonts w:eastAsia="Times New Roman" w:cs="Times New Roman"/>
          <w:szCs w:val="24"/>
        </w:rPr>
        <w:t xml:space="preserve">ροώθησης </w:t>
      </w:r>
      <w:r>
        <w:rPr>
          <w:rFonts w:eastAsia="Times New Roman" w:cs="Times New Roman"/>
          <w:szCs w:val="24"/>
        </w:rPr>
        <w:t>Ε</w:t>
      </w:r>
      <w:r w:rsidRPr="00F9195B">
        <w:rPr>
          <w:rFonts w:eastAsia="Times New Roman" w:cs="Times New Roman"/>
          <w:szCs w:val="24"/>
        </w:rPr>
        <w:t xml:space="preserve">ξαγωγών, να κάνει </w:t>
      </w:r>
      <w:r w:rsidRPr="00F9195B">
        <w:rPr>
          <w:rFonts w:eastAsia="Times New Roman" w:cs="Times New Roman"/>
          <w:szCs w:val="24"/>
          <w:lang w:val="en-US"/>
        </w:rPr>
        <w:t>in</w:t>
      </w:r>
      <w:r w:rsidRPr="00F9195B">
        <w:rPr>
          <w:rFonts w:eastAsia="Times New Roman" w:cs="Times New Roman"/>
          <w:szCs w:val="24"/>
        </w:rPr>
        <w:t xml:space="preserve"> </w:t>
      </w:r>
      <w:r w:rsidRPr="00F9195B">
        <w:rPr>
          <w:rFonts w:eastAsia="Times New Roman" w:cs="Times New Roman"/>
          <w:szCs w:val="24"/>
          <w:lang w:val="en-US"/>
        </w:rPr>
        <w:t>store</w:t>
      </w:r>
      <w:r w:rsidRPr="00F9195B">
        <w:rPr>
          <w:rFonts w:eastAsia="Times New Roman" w:cs="Times New Roman"/>
          <w:szCs w:val="24"/>
        </w:rPr>
        <w:t xml:space="preserve"> </w:t>
      </w:r>
      <w:r w:rsidRPr="00F9195B">
        <w:rPr>
          <w:rFonts w:eastAsia="Times New Roman" w:cs="Times New Roman"/>
          <w:szCs w:val="24"/>
          <w:lang w:val="en-US"/>
        </w:rPr>
        <w:t>promotion</w:t>
      </w:r>
      <w:r w:rsidRPr="00F9195B">
        <w:rPr>
          <w:rFonts w:eastAsia="Times New Roman" w:cs="Times New Roman"/>
          <w:szCs w:val="24"/>
        </w:rPr>
        <w:t xml:space="preserve"> στη Μεγάλη Βρετανία, έτσι ώστε να βοηθήσει το προϊόν μας; Δεν θα </w:t>
      </w:r>
      <w:r w:rsidRPr="00F9195B">
        <w:rPr>
          <w:rFonts w:eastAsia="Times New Roman" w:cs="Times New Roman"/>
          <w:szCs w:val="24"/>
        </w:rPr>
        <w:t xml:space="preserve">πήγαινε χαμένο, ξέρετε. Αν όλα πήγαιναν καλά και παίρναμε τη συμφωνία, κέρδος θα είχαμε. </w:t>
      </w:r>
    </w:p>
    <w:p w14:paraId="485EE906" w14:textId="77777777" w:rsidR="000E6CB8" w:rsidRDefault="00854B09">
      <w:pPr>
        <w:spacing w:line="600" w:lineRule="auto"/>
        <w:ind w:firstLine="720"/>
        <w:jc w:val="both"/>
        <w:rPr>
          <w:rFonts w:eastAsia="Times New Roman" w:cs="Times New Roman"/>
          <w:szCs w:val="24"/>
        </w:rPr>
      </w:pPr>
      <w:r w:rsidRPr="00F9195B">
        <w:rPr>
          <w:rFonts w:eastAsia="Times New Roman" w:cs="Times New Roman"/>
          <w:szCs w:val="24"/>
        </w:rPr>
        <w:t>Τελειώνοντας, να πω ότι αυτό που έχει τη μεγαλύτερη σημασία είναι να προστατεύσουμε το προϊόν. Αυτό πρέπει να έχουμε όλοι στο μυαλό μας. Σε αυτή την κατεύθυνση πρέπει</w:t>
      </w:r>
      <w:r w:rsidRPr="00F9195B">
        <w:rPr>
          <w:rFonts w:eastAsia="Times New Roman" w:cs="Times New Roman"/>
          <w:szCs w:val="24"/>
        </w:rPr>
        <w:t xml:space="preserve"> να κινούμαστε. </w:t>
      </w:r>
      <w:r>
        <w:rPr>
          <w:rFonts w:eastAsia="Times New Roman" w:cs="Times New Roman"/>
          <w:szCs w:val="24"/>
        </w:rPr>
        <w:t>Α</w:t>
      </w:r>
      <w:r w:rsidRPr="00F9195B">
        <w:rPr>
          <w:rFonts w:eastAsia="Times New Roman" w:cs="Times New Roman"/>
          <w:szCs w:val="24"/>
        </w:rPr>
        <w:t>ν δεν έχει καλή τιμή το γάλα στον παραγωγό, δεν μπορεί να έχει μέ</w:t>
      </w:r>
      <w:r>
        <w:rPr>
          <w:rFonts w:eastAsia="Times New Roman" w:cs="Times New Roman"/>
          <w:szCs w:val="24"/>
        </w:rPr>
        <w:t>λλον. Δεν μπορεί να έχει μέλλον</w:t>
      </w:r>
      <w:r w:rsidRPr="00F9195B">
        <w:rPr>
          <w:rFonts w:eastAsia="Times New Roman" w:cs="Times New Roman"/>
          <w:szCs w:val="24"/>
        </w:rPr>
        <w:t xml:space="preserve"> αν οι τιμές πιέζονται τόσο πολύ. </w:t>
      </w:r>
    </w:p>
    <w:p w14:paraId="485EE907" w14:textId="77777777" w:rsidR="000E6CB8" w:rsidRDefault="00854B09">
      <w:pPr>
        <w:spacing w:line="600" w:lineRule="auto"/>
        <w:ind w:firstLine="720"/>
        <w:jc w:val="both"/>
        <w:rPr>
          <w:rFonts w:eastAsia="Times New Roman"/>
          <w:szCs w:val="24"/>
        </w:rPr>
      </w:pPr>
      <w:proofErr w:type="spellStart"/>
      <w:r>
        <w:rPr>
          <w:rFonts w:eastAsia="Times New Roman"/>
          <w:szCs w:val="24"/>
        </w:rPr>
        <w:t>Διεπαγγελματική</w:t>
      </w:r>
      <w:proofErr w:type="spellEnd"/>
      <w:r>
        <w:rPr>
          <w:rFonts w:eastAsia="Times New Roman"/>
          <w:szCs w:val="24"/>
        </w:rPr>
        <w:t xml:space="preserve"> φέτας: Την έχετε στο συρτάρι. Η </w:t>
      </w:r>
      <w:proofErr w:type="spellStart"/>
      <w:r>
        <w:rPr>
          <w:rFonts w:eastAsia="Times New Roman"/>
          <w:szCs w:val="24"/>
        </w:rPr>
        <w:t>Διεπαγγελματική</w:t>
      </w:r>
      <w:proofErr w:type="spellEnd"/>
      <w:r>
        <w:rPr>
          <w:rFonts w:eastAsia="Times New Roman"/>
          <w:szCs w:val="24"/>
        </w:rPr>
        <w:t xml:space="preserve"> της φέτας θα μπορούσε πραγματικά να είναι η </w:t>
      </w:r>
      <w:r>
        <w:rPr>
          <w:rFonts w:eastAsia="Times New Roman"/>
          <w:szCs w:val="24"/>
        </w:rPr>
        <w:t>προμετωπίδα στην προώθησή της όλο αυτό το διάστημα στη Μεγάλη Βρετανία. Υπάρχουν κονδύλια που χάνονται, υπάρχουν δυνατότητες που χάνονται. Μπείτε σε αυτήν την κατεύθυνση.</w:t>
      </w:r>
    </w:p>
    <w:p w14:paraId="485EE908" w14:textId="77777777" w:rsidR="000E6CB8" w:rsidRDefault="00854B09">
      <w:pPr>
        <w:spacing w:line="600" w:lineRule="auto"/>
        <w:ind w:firstLine="720"/>
        <w:jc w:val="both"/>
        <w:rPr>
          <w:rFonts w:eastAsia="Times New Roman"/>
          <w:szCs w:val="24"/>
        </w:rPr>
      </w:pPr>
      <w:r>
        <w:rPr>
          <w:rFonts w:eastAsia="Times New Roman"/>
          <w:szCs w:val="24"/>
        </w:rPr>
        <w:t>Ευχαριστώ.</w:t>
      </w:r>
    </w:p>
    <w:p w14:paraId="485EE909" w14:textId="77777777" w:rsidR="000E6CB8" w:rsidRDefault="00854B0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κυρία Υπουργέ, έχετε τον λόγο.</w:t>
      </w:r>
    </w:p>
    <w:p w14:paraId="485EE90A" w14:textId="77777777" w:rsidR="000E6CB8" w:rsidRDefault="00854B09">
      <w:pPr>
        <w:spacing w:line="600" w:lineRule="auto"/>
        <w:ind w:firstLine="720"/>
        <w:jc w:val="both"/>
        <w:rPr>
          <w:rFonts w:eastAsia="Times New Roman"/>
          <w:szCs w:val="24"/>
        </w:rPr>
      </w:pPr>
      <w:r>
        <w:rPr>
          <w:rFonts w:eastAsia="Times New Roman"/>
          <w:b/>
          <w:szCs w:val="24"/>
        </w:rPr>
        <w:t>ΟΛ</w:t>
      </w:r>
      <w:r>
        <w:rPr>
          <w:rFonts w:eastAsia="Times New Roman"/>
          <w:b/>
          <w:szCs w:val="24"/>
        </w:rPr>
        <w:t>ΥΜΠΙΑ ΤΕΛΙΓΙΟΡΙΔΟΥ (Υφυπουργός Αγροτικής Ανάπτυξης και Τροφίμων):</w:t>
      </w:r>
      <w:r>
        <w:rPr>
          <w:rFonts w:eastAsia="Times New Roman"/>
          <w:szCs w:val="24"/>
        </w:rPr>
        <w:t xml:space="preserve"> Απ’ ό,τι αντιλαμβάνομαι, λοιπόν, η ψήφος της Νέας Δημοκρατίας για τη </w:t>
      </w:r>
      <w:r>
        <w:rPr>
          <w:rFonts w:eastAsia="Times New Roman"/>
          <w:szCs w:val="24"/>
          <w:lang w:val="en-US"/>
        </w:rPr>
        <w:t>CETA</w:t>
      </w:r>
      <w:r>
        <w:rPr>
          <w:rFonts w:eastAsia="Times New Roman"/>
          <w:szCs w:val="24"/>
        </w:rPr>
        <w:t xml:space="preserve"> δεν αφορούσε μόνο τις πωλήσεις στον Καναδά. Θέλω, λοιπόν, να σας πω ότι </w:t>
      </w:r>
      <w:r>
        <w:rPr>
          <w:rFonts w:eastAsia="Times New Roman"/>
          <w:szCs w:val="24"/>
        </w:rPr>
        <w:lastRenderedPageBreak/>
        <w:t xml:space="preserve">από τις αρχές του 2015 που γίναμε Κυβέρνηση </w:t>
      </w:r>
      <w:r>
        <w:rPr>
          <w:rFonts w:eastAsia="Times New Roman"/>
          <w:szCs w:val="24"/>
        </w:rPr>
        <w:t>έχουμε συμμετέχει σε πολλά διεθνή φόρα και η προσπάθειά μας ήταν να προστατεύσουμε τα προϊόντα γεωγραφικών ενδείξεων και ανάμεσα σε αυτά το προϊόν της φέτας, το οποίο είναι ένα χαρακτηριστικό ελληνικό προϊόν.</w:t>
      </w:r>
    </w:p>
    <w:p w14:paraId="485EE90B" w14:textId="77777777" w:rsidR="000E6CB8" w:rsidRDefault="00854B09">
      <w:pPr>
        <w:spacing w:line="600" w:lineRule="auto"/>
        <w:ind w:firstLine="720"/>
        <w:jc w:val="both"/>
        <w:rPr>
          <w:rFonts w:eastAsia="Times New Roman"/>
          <w:szCs w:val="24"/>
        </w:rPr>
      </w:pPr>
      <w:r>
        <w:rPr>
          <w:rFonts w:eastAsia="Times New Roman"/>
          <w:szCs w:val="24"/>
        </w:rPr>
        <w:t xml:space="preserve">Όσον αφορά για το πώς θα εξελιχθεί η σχέση της </w:t>
      </w:r>
      <w:r>
        <w:rPr>
          <w:rFonts w:eastAsia="Times New Roman"/>
          <w:szCs w:val="24"/>
        </w:rPr>
        <w:t>Ευρωπαϊκής Ένωσης με το Ηνωμένο Βασίλειο, αντιλαμβάνεστε ότι δεν μπορούμε να το γνωρίζουμε με απόλυτη ακρίβεια. Ακόμη, για παράδειγμα, δεν γνωρίζουμε αν θα υπάρξει ή όχι συμφωνία με το Ηνωμένο Βασίλειο. Ο στόχος και η προσπάθεια της Ευρωπαϊκής Ένωσης είναι</w:t>
      </w:r>
      <w:r>
        <w:rPr>
          <w:rFonts w:eastAsia="Times New Roman"/>
          <w:szCs w:val="24"/>
        </w:rPr>
        <w:t xml:space="preserve"> να υπάρξει η συμφωνία αυτή, να υπάρξει η κατοχύρωση μέσω αυτής της συμφωνίας των προϊόντων ΠΟΠ και ΠΓΕ και νομίζω ότι αυτό είναι προς το συμφέρον, όπως σας είπα και στην </w:t>
      </w:r>
      <w:proofErr w:type="spellStart"/>
      <w:r>
        <w:rPr>
          <w:rFonts w:eastAsia="Times New Roman"/>
          <w:szCs w:val="24"/>
        </w:rPr>
        <w:t>πρωτολογία</w:t>
      </w:r>
      <w:proofErr w:type="spellEnd"/>
      <w:r>
        <w:rPr>
          <w:rFonts w:eastAsia="Times New Roman"/>
          <w:szCs w:val="24"/>
        </w:rPr>
        <w:t xml:space="preserve"> μου, και των δύο πλευρών.</w:t>
      </w:r>
    </w:p>
    <w:p w14:paraId="485EE90C" w14:textId="77777777" w:rsidR="000E6CB8" w:rsidRDefault="00854B09">
      <w:pPr>
        <w:spacing w:line="600" w:lineRule="auto"/>
        <w:ind w:firstLine="720"/>
        <w:jc w:val="both"/>
        <w:rPr>
          <w:rFonts w:eastAsia="Times New Roman"/>
          <w:szCs w:val="24"/>
        </w:rPr>
      </w:pPr>
      <w:r>
        <w:rPr>
          <w:rFonts w:eastAsia="Times New Roman"/>
          <w:szCs w:val="24"/>
        </w:rPr>
        <w:t>Θέλω, επίσης, να σας πω ότι όσον αφορά τις διμερ</w:t>
      </w:r>
      <w:r>
        <w:rPr>
          <w:rFonts w:eastAsia="Times New Roman"/>
          <w:szCs w:val="24"/>
        </w:rPr>
        <w:t>είς σχέσεις και τη διαφήμιση των προϊόντων μας είναι πράγματα που γίνονται από την ελληνική Κυβέρνηση μέσω των συναρμόδιων Υπουργείων. Και όσον αφορά το πώς χειρίζεται η χώρα τη διαπραγμάτευση ανάμεσα στην Ευρωπαϊκή Ένωση και τη Μεγάλη Βρετανία αρμόδιο και</w:t>
      </w:r>
      <w:r>
        <w:rPr>
          <w:rFonts w:eastAsia="Times New Roman"/>
          <w:szCs w:val="24"/>
        </w:rPr>
        <w:t xml:space="preserve"> εποπτεύον, αν το θέλετε, για αυτό είναι το Υπουργείο Εξωτερικών, που ανάλογα με τα θέματα έχει και τις συνεργασίες με τα συναρμόδια Υπουργεία.</w:t>
      </w:r>
    </w:p>
    <w:p w14:paraId="485EE90D" w14:textId="77777777" w:rsidR="000E6CB8" w:rsidRDefault="00854B09">
      <w:pPr>
        <w:spacing w:line="600" w:lineRule="auto"/>
        <w:ind w:firstLine="720"/>
        <w:jc w:val="both"/>
        <w:rPr>
          <w:rFonts w:eastAsia="Times New Roman"/>
          <w:szCs w:val="24"/>
        </w:rPr>
      </w:pPr>
      <w:r>
        <w:rPr>
          <w:rFonts w:eastAsia="Times New Roman"/>
          <w:szCs w:val="24"/>
        </w:rPr>
        <w:lastRenderedPageBreak/>
        <w:t>Είμαστε στην κατεύθυνση που βρίσκεται αυτήν τη στιγμή η ομάδα διαπραγμάτευσης της Κοινότητας, στην κατεύθυνση δη</w:t>
      </w:r>
      <w:r>
        <w:rPr>
          <w:rFonts w:eastAsia="Times New Roman"/>
          <w:szCs w:val="24"/>
        </w:rPr>
        <w:t>λαδή να υπάρξει μια επωφελής και ισόρροπη συμφωνία με τη Μεγάλη Βρετανία. Εάν παραδόξως η συμφωνία αυτή δεν υπάρξει, καταλαβαίνετε ότι δεν μπορούμε σήμερα και ειδικά σε αυτήν την Αίθουσα και σε αυτήν την ερώτηση να συζητήσουμε θέματα διαχείρισης αβεβαιοτήτ</w:t>
      </w:r>
      <w:r>
        <w:rPr>
          <w:rFonts w:eastAsia="Times New Roman"/>
          <w:szCs w:val="24"/>
        </w:rPr>
        <w:t>ων.</w:t>
      </w:r>
    </w:p>
    <w:p w14:paraId="485EE90E" w14:textId="77777777" w:rsidR="000E6CB8" w:rsidRDefault="00854B09">
      <w:pPr>
        <w:spacing w:line="600" w:lineRule="auto"/>
        <w:ind w:firstLine="720"/>
        <w:jc w:val="both"/>
        <w:rPr>
          <w:rFonts w:eastAsia="Times New Roman"/>
          <w:szCs w:val="24"/>
        </w:rPr>
      </w:pPr>
      <w:r>
        <w:rPr>
          <w:rFonts w:eastAsia="Times New Roman"/>
          <w:szCs w:val="24"/>
        </w:rPr>
        <w:t>Σας ευχαριστώ.</w:t>
      </w:r>
    </w:p>
    <w:p w14:paraId="485EE90F" w14:textId="77777777" w:rsidR="000E6CB8" w:rsidRDefault="00854B0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ολοκληρώθηκε η συζήτηση των επικαίρων ερωτήσεων.</w:t>
      </w:r>
    </w:p>
    <w:p w14:paraId="485EE910" w14:textId="77777777" w:rsidR="000E6CB8" w:rsidRDefault="00854B09">
      <w:pPr>
        <w:spacing w:line="600" w:lineRule="auto"/>
        <w:ind w:firstLine="720"/>
        <w:jc w:val="center"/>
        <w:rPr>
          <w:rFonts w:eastAsia="Times New Roman"/>
          <w:szCs w:val="24"/>
        </w:rPr>
      </w:pPr>
      <w:r w:rsidRPr="00E232CE">
        <w:rPr>
          <w:rFonts w:eastAsia="Times New Roman"/>
          <w:color w:val="FF0000"/>
          <w:szCs w:val="24"/>
        </w:rPr>
        <w:t>(</w:t>
      </w:r>
      <w:r w:rsidRPr="000E418F">
        <w:rPr>
          <w:rFonts w:eastAsia="Times New Roman"/>
          <w:color w:val="FF0000"/>
          <w:szCs w:val="24"/>
        </w:rPr>
        <w:t xml:space="preserve">ΑΛΛΑΓΗ </w:t>
      </w:r>
      <w:r w:rsidRPr="000B0E9F">
        <w:rPr>
          <w:rFonts w:eastAsia="Times New Roman"/>
          <w:color w:val="FF0000"/>
          <w:szCs w:val="24"/>
        </w:rPr>
        <w:t>ΣΕΛΙΔΑΣ</w:t>
      </w:r>
      <w:r w:rsidRPr="000B0E9F">
        <w:rPr>
          <w:rFonts w:eastAsia="Times New Roman"/>
          <w:color w:val="FF0000"/>
          <w:szCs w:val="24"/>
        </w:rPr>
        <w:t xml:space="preserve"> ΛΟΓΩ ΑΛΛΑΓΗΣ ΘΕΜΑΤΟΣ</w:t>
      </w:r>
      <w:r w:rsidRPr="00E232CE">
        <w:rPr>
          <w:rFonts w:eastAsia="Times New Roman"/>
          <w:color w:val="FF0000"/>
          <w:szCs w:val="24"/>
        </w:rPr>
        <w:t>)</w:t>
      </w:r>
    </w:p>
    <w:p w14:paraId="485EE911" w14:textId="77777777" w:rsidR="000E6CB8" w:rsidRDefault="00854B0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εισερχ</w:t>
      </w:r>
      <w:r>
        <w:rPr>
          <w:rFonts w:eastAsia="Times New Roman"/>
          <w:szCs w:val="24"/>
        </w:rPr>
        <w:t>όμαστε</w:t>
      </w:r>
      <w:r>
        <w:rPr>
          <w:rFonts w:eastAsia="Times New Roman"/>
          <w:szCs w:val="24"/>
        </w:rPr>
        <w:t xml:space="preserve"> στην ημερήσια διάταξη της </w:t>
      </w:r>
    </w:p>
    <w:p w14:paraId="485EE912" w14:textId="77777777" w:rsidR="000E6CB8" w:rsidRDefault="00854B09">
      <w:pPr>
        <w:spacing w:line="600" w:lineRule="auto"/>
        <w:ind w:firstLine="720"/>
        <w:jc w:val="center"/>
        <w:rPr>
          <w:rFonts w:eastAsia="Times New Roman"/>
          <w:b/>
          <w:szCs w:val="24"/>
        </w:rPr>
      </w:pPr>
      <w:r w:rsidRPr="006B6E8C">
        <w:rPr>
          <w:rFonts w:eastAsia="Times New Roman"/>
          <w:b/>
          <w:szCs w:val="24"/>
        </w:rPr>
        <w:t>ΝΟΜΟΘΕΤΙΚΗΣ ΕΡΓΑΣΙΑΣ</w:t>
      </w:r>
    </w:p>
    <w:p w14:paraId="485EE913" w14:textId="77777777" w:rsidR="000E6CB8" w:rsidRDefault="00854B09">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Οικονομικών: «Ι) Κεντρικά Αποθετήρια Τίτλων, ΙΙ) Προσαρμογή της Ελληνικής Νομοθεσίας στις διατάξεις της Οδη</w:t>
      </w:r>
      <w:r>
        <w:rPr>
          <w:rFonts w:eastAsia="Times New Roman"/>
          <w:szCs w:val="24"/>
        </w:rPr>
        <w:t>γίας (ΕΕ) 2016/2258 και άλλες διατάξεις και ΙΙΙ) Λοιπές διατάξεις του Υπουργείου Οικονομικών».</w:t>
      </w:r>
    </w:p>
    <w:p w14:paraId="485EE914"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Η Διάσκεψη των Προέδρων αποφάσισε στη συνεδρίασή της </w:t>
      </w:r>
      <w:r>
        <w:rPr>
          <w:rFonts w:eastAsia="Times New Roman"/>
          <w:szCs w:val="24"/>
        </w:rPr>
        <w:t xml:space="preserve">στις </w:t>
      </w:r>
      <w:r>
        <w:rPr>
          <w:rFonts w:eastAsia="Times New Roman"/>
          <w:szCs w:val="24"/>
        </w:rPr>
        <w:t xml:space="preserve">27 Σεπτεμβρίου 2018 τη συζήτηση του νομοσχεδίου σε μία συνεδρίαση ενιαία επί της αρχής, των άρθρων και </w:t>
      </w:r>
      <w:r>
        <w:rPr>
          <w:rFonts w:eastAsia="Times New Roman"/>
          <w:szCs w:val="24"/>
        </w:rPr>
        <w:t>των τροπολογιών. Τ</w:t>
      </w:r>
      <w:r>
        <w:rPr>
          <w:rFonts w:eastAsia="Times New Roman"/>
          <w:szCs w:val="24"/>
        </w:rPr>
        <w:t>ο Σώμα</w:t>
      </w:r>
      <w:r>
        <w:rPr>
          <w:rFonts w:eastAsia="Times New Roman"/>
          <w:szCs w:val="24"/>
        </w:rPr>
        <w:t xml:space="preserve"> συμφωνεί;</w:t>
      </w:r>
      <w:r>
        <w:rPr>
          <w:rFonts w:eastAsia="Times New Roman"/>
          <w:szCs w:val="24"/>
        </w:rPr>
        <w:t xml:space="preserve"> </w:t>
      </w:r>
    </w:p>
    <w:p w14:paraId="485EE915" w14:textId="77777777" w:rsidR="000E6CB8" w:rsidRDefault="00854B09">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485EE916" w14:textId="77777777" w:rsidR="000E6CB8" w:rsidRDefault="00854B09">
      <w:pPr>
        <w:spacing w:line="600" w:lineRule="auto"/>
        <w:ind w:firstLine="720"/>
        <w:jc w:val="both"/>
        <w:rPr>
          <w:rFonts w:eastAsia="Times New Roman"/>
          <w:szCs w:val="24"/>
        </w:rPr>
      </w:pPr>
      <w:r w:rsidRPr="005852B0">
        <w:rPr>
          <w:rFonts w:eastAsia="Times New Roman"/>
          <w:b/>
          <w:szCs w:val="24"/>
        </w:rPr>
        <w:t>ΠΡΟΕΔΡΕΥΩΝ (Νικήτας Κακλαμάνης):</w:t>
      </w:r>
      <w:r>
        <w:rPr>
          <w:rFonts w:eastAsia="Times New Roman"/>
          <w:szCs w:val="24"/>
        </w:rPr>
        <w:t xml:space="preserve"> Το Σώμα </w:t>
      </w:r>
      <w:proofErr w:type="spellStart"/>
      <w:r>
        <w:rPr>
          <w:rFonts w:eastAsia="Times New Roman"/>
          <w:szCs w:val="24"/>
        </w:rPr>
        <w:t>συνεφώνησε</w:t>
      </w:r>
      <w:proofErr w:type="spellEnd"/>
      <w:r>
        <w:rPr>
          <w:rFonts w:eastAsia="Times New Roman"/>
          <w:szCs w:val="24"/>
        </w:rPr>
        <w:t xml:space="preserve">. </w:t>
      </w:r>
    </w:p>
    <w:p w14:paraId="485EE917" w14:textId="77777777" w:rsidR="000E6CB8" w:rsidRDefault="00854B09">
      <w:pPr>
        <w:spacing w:line="600" w:lineRule="auto"/>
        <w:ind w:firstLine="720"/>
        <w:jc w:val="both"/>
        <w:rPr>
          <w:rFonts w:eastAsia="Times New Roman"/>
          <w:szCs w:val="24"/>
        </w:rPr>
      </w:pPr>
      <w:r>
        <w:rPr>
          <w:rFonts w:eastAsia="Times New Roman"/>
          <w:szCs w:val="24"/>
        </w:rPr>
        <w:t xml:space="preserve">Απ’ ό,τι βλέπω, ο καθένας θα έρθει να υποστηρίξει τη δική του τροπολογία, ο κ. </w:t>
      </w:r>
      <w:proofErr w:type="spellStart"/>
      <w:r>
        <w:rPr>
          <w:rFonts w:eastAsia="Times New Roman"/>
          <w:szCs w:val="24"/>
        </w:rPr>
        <w:t>Γαβρόγλου</w:t>
      </w:r>
      <w:proofErr w:type="spellEnd"/>
      <w:r>
        <w:rPr>
          <w:rFonts w:eastAsia="Times New Roman"/>
          <w:szCs w:val="24"/>
        </w:rPr>
        <w:t xml:space="preserve"> και ο κ. Πετρόπουλος. Πάρα ταύτα, όσοι </w:t>
      </w:r>
      <w:r>
        <w:rPr>
          <w:rFonts w:eastAsia="Times New Roman"/>
          <w:szCs w:val="24"/>
        </w:rPr>
        <w:t xml:space="preserve">εκ των </w:t>
      </w:r>
      <w:r>
        <w:rPr>
          <w:rFonts w:eastAsia="Times New Roman"/>
          <w:szCs w:val="24"/>
        </w:rPr>
        <w:t>ε</w:t>
      </w:r>
      <w:r>
        <w:rPr>
          <w:rFonts w:eastAsia="Times New Roman"/>
          <w:szCs w:val="24"/>
        </w:rPr>
        <w:t>ισηγητών, μέχρι να έρθουν οι Υπουργοί, θέλετε να τοποθετηθείτε και επί των τροπολογιών, μπορείτε να το κάνετε. Στο τέλος, μετά την παρουσίαση από τους Υπουργούς, θα έχετε και έναν μικρό χρόνο δευτερολογίας, είτε για το νομοσχέδιο είτε κυρίως για τι</w:t>
      </w:r>
      <w:r>
        <w:rPr>
          <w:rFonts w:eastAsia="Times New Roman"/>
          <w:szCs w:val="24"/>
        </w:rPr>
        <w:t xml:space="preserve">ς τροπολογίες, αν ακούσετε κάτι που σας ενδιαφέρει και θα πρέπει να το σχολιάσετε. </w:t>
      </w:r>
    </w:p>
    <w:p w14:paraId="485EE918" w14:textId="77777777" w:rsidR="000E6CB8" w:rsidRDefault="00854B09">
      <w:pPr>
        <w:spacing w:line="600" w:lineRule="auto"/>
        <w:ind w:firstLine="720"/>
        <w:contextualSpacing/>
        <w:jc w:val="both"/>
        <w:rPr>
          <w:rFonts w:eastAsia="Times New Roman"/>
          <w:szCs w:val="24"/>
        </w:rPr>
      </w:pPr>
      <w:r>
        <w:rPr>
          <w:rFonts w:eastAsia="Times New Roman"/>
          <w:szCs w:val="24"/>
        </w:rPr>
        <w:t>Υποθέτω ότι συμφωνείτε με την εισήγηση.</w:t>
      </w:r>
    </w:p>
    <w:p w14:paraId="485EE919" w14:textId="77777777" w:rsidR="000E6CB8" w:rsidRDefault="00854B09">
      <w:pPr>
        <w:spacing w:line="600" w:lineRule="auto"/>
        <w:ind w:firstLine="720"/>
        <w:contextualSpacing/>
        <w:jc w:val="both"/>
        <w:rPr>
          <w:rFonts w:eastAsia="Times New Roman"/>
          <w:szCs w:val="24"/>
        </w:rPr>
      </w:pPr>
      <w:r>
        <w:rPr>
          <w:rFonts w:eastAsia="Times New Roman"/>
          <w:b/>
          <w:szCs w:val="24"/>
        </w:rPr>
        <w:t xml:space="preserve">ΟΛΟΙ ΟΙ </w:t>
      </w:r>
      <w:r w:rsidRPr="00894EA3">
        <w:rPr>
          <w:rFonts w:eastAsia="Times New Roman"/>
          <w:b/>
          <w:szCs w:val="24"/>
        </w:rPr>
        <w:t>ΒΟΥΛΕΥΤΕΣ:</w:t>
      </w:r>
      <w:r>
        <w:rPr>
          <w:rFonts w:eastAsia="Times New Roman"/>
          <w:szCs w:val="24"/>
        </w:rPr>
        <w:t xml:space="preserve"> Μάλιστα, μάλιστα.</w:t>
      </w:r>
    </w:p>
    <w:p w14:paraId="485EE91A" w14:textId="77777777" w:rsidR="000E6CB8" w:rsidRDefault="00854B09">
      <w:pPr>
        <w:spacing w:line="600" w:lineRule="auto"/>
        <w:ind w:firstLine="720"/>
        <w:contextualSpacing/>
        <w:jc w:val="both"/>
        <w:rPr>
          <w:rFonts w:eastAsia="Times New Roman"/>
          <w:szCs w:val="24"/>
        </w:rPr>
      </w:pPr>
      <w:r w:rsidRPr="00894EA3">
        <w:rPr>
          <w:rFonts w:eastAsia="Times New Roman"/>
          <w:b/>
          <w:szCs w:val="24"/>
        </w:rPr>
        <w:t>ΠΡΟΕΔΡΕΥΩΝ (Νικήτας Κακλαμάνης):</w:t>
      </w:r>
      <w:r>
        <w:rPr>
          <w:rFonts w:eastAsia="Times New Roman"/>
          <w:szCs w:val="24"/>
        </w:rPr>
        <w:t xml:space="preserve"> Το Σώμα </w:t>
      </w:r>
      <w:proofErr w:type="spellStart"/>
      <w:r>
        <w:rPr>
          <w:rFonts w:eastAsia="Times New Roman"/>
          <w:szCs w:val="24"/>
        </w:rPr>
        <w:t>συνεφώνησε</w:t>
      </w:r>
      <w:proofErr w:type="spellEnd"/>
      <w:r>
        <w:rPr>
          <w:rFonts w:eastAsia="Times New Roman"/>
          <w:szCs w:val="24"/>
        </w:rPr>
        <w:t>.</w:t>
      </w:r>
    </w:p>
    <w:p w14:paraId="485EE91B"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Τον λόγο έχει ο εισηγητής του ΣΥΡΙΖΑ κ. </w:t>
      </w:r>
      <w:r>
        <w:rPr>
          <w:rFonts w:eastAsia="Times New Roman"/>
          <w:szCs w:val="24"/>
        </w:rPr>
        <w:t>Δημήτριος Δημητριάδης για δεκαπέντε λεπτά.</w:t>
      </w:r>
    </w:p>
    <w:p w14:paraId="485EE91C" w14:textId="77777777" w:rsidR="000E6CB8" w:rsidRDefault="00854B09">
      <w:pPr>
        <w:spacing w:line="600" w:lineRule="auto"/>
        <w:ind w:firstLine="720"/>
        <w:contextualSpacing/>
        <w:jc w:val="both"/>
        <w:rPr>
          <w:rFonts w:eastAsia="Times New Roman"/>
          <w:szCs w:val="24"/>
        </w:rPr>
      </w:pPr>
      <w:r w:rsidRPr="00894EA3">
        <w:rPr>
          <w:rFonts w:eastAsia="Times New Roman"/>
          <w:b/>
          <w:szCs w:val="24"/>
        </w:rPr>
        <w:t xml:space="preserve">ΔΗΜΗΤΡΙΟΣ ΔΗΜΗΤΡΙΑΔΗΣ: </w:t>
      </w:r>
      <w:r>
        <w:rPr>
          <w:rFonts w:eastAsia="Times New Roman"/>
          <w:szCs w:val="24"/>
        </w:rPr>
        <w:t>Ευχαριστώ, κύριε Πρόεδρε.</w:t>
      </w:r>
    </w:p>
    <w:p w14:paraId="485EE91D" w14:textId="77777777" w:rsidR="000E6CB8" w:rsidRDefault="00854B09">
      <w:pPr>
        <w:spacing w:line="600" w:lineRule="auto"/>
        <w:ind w:firstLine="720"/>
        <w:contextualSpacing/>
        <w:jc w:val="both"/>
        <w:rPr>
          <w:rFonts w:eastAsia="Times New Roman"/>
          <w:szCs w:val="24"/>
        </w:rPr>
      </w:pPr>
      <w:r>
        <w:rPr>
          <w:rFonts w:eastAsia="Times New Roman"/>
          <w:szCs w:val="24"/>
        </w:rPr>
        <w:lastRenderedPageBreak/>
        <w:t xml:space="preserve">Κυρία Υπουργέ, κυρίες και κύριοι συνάδελφοι, το παρόν νομοσχέδιο προέρχεται από το Γ΄ </w:t>
      </w:r>
      <w:r>
        <w:rPr>
          <w:rFonts w:eastAsia="Times New Roman"/>
          <w:szCs w:val="24"/>
        </w:rPr>
        <w:t>θ</w:t>
      </w:r>
      <w:r>
        <w:rPr>
          <w:rFonts w:eastAsia="Times New Roman"/>
          <w:szCs w:val="24"/>
        </w:rPr>
        <w:t>ερινό Τμήμα της Βουλής και ολοκληρώνεται στην αρχή αυτής της νέας Περιόδου. Εύχομαι καλή αρχή και καλή επιτυχία στις εργασίες της νέας Περιόδου.</w:t>
      </w:r>
    </w:p>
    <w:p w14:paraId="485EE91E" w14:textId="77777777" w:rsidR="000E6CB8" w:rsidRDefault="00854B09">
      <w:pPr>
        <w:spacing w:line="600" w:lineRule="auto"/>
        <w:ind w:firstLine="720"/>
        <w:contextualSpacing/>
        <w:jc w:val="both"/>
        <w:rPr>
          <w:rFonts w:eastAsia="Times New Roman"/>
          <w:szCs w:val="24"/>
        </w:rPr>
      </w:pPr>
      <w:r>
        <w:rPr>
          <w:rFonts w:eastAsia="Times New Roman"/>
          <w:szCs w:val="24"/>
        </w:rPr>
        <w:t>Είναι μια περίοδος κανονικότητας αυτή στην οποία έχουμε εισέλθει από το καλοκαίρι, μια κανονικότητα που εκφράζε</w:t>
      </w:r>
      <w:r>
        <w:rPr>
          <w:rFonts w:eastAsia="Times New Roman"/>
          <w:szCs w:val="24"/>
        </w:rPr>
        <w:t xml:space="preserve">ται και μόνο από το γεγονός ότι είχαμε μετά από πάρα πολλά χρόνια </w:t>
      </w:r>
      <w:r>
        <w:rPr>
          <w:rFonts w:eastAsia="Times New Roman"/>
          <w:szCs w:val="24"/>
        </w:rPr>
        <w:t>θ</w:t>
      </w:r>
      <w:r>
        <w:rPr>
          <w:rFonts w:eastAsia="Times New Roman"/>
          <w:szCs w:val="24"/>
        </w:rPr>
        <w:t xml:space="preserve">ερινά Τμήματα. Κανονικότητα είναι το γεγονός ότι καταρτίζουμε </w:t>
      </w:r>
      <w:r>
        <w:rPr>
          <w:rFonts w:eastAsia="Times New Roman"/>
          <w:szCs w:val="24"/>
        </w:rPr>
        <w:t>π</w:t>
      </w:r>
      <w:r>
        <w:rPr>
          <w:rFonts w:eastAsia="Times New Roman"/>
          <w:szCs w:val="24"/>
        </w:rPr>
        <w:t>ροϋπολογισμό μετά από πάρα πολλά χρόνια ως ελληνική Κυβέρνηση στην Ευρωπαϊκή Επιτροπή. Η κανονικότητα έχει να κάνει με την οικ</w:t>
      </w:r>
      <w:r>
        <w:rPr>
          <w:rFonts w:eastAsia="Times New Roman"/>
          <w:szCs w:val="24"/>
        </w:rPr>
        <w:t xml:space="preserve">ονομία και με την εξομάλυνση μιας σειράς οικονομικών μεγεθών, τα οποία μας βεβαιώνουν ή μας πείθουν για τη θετική προοπτική της ανάπτυξης της χώρας μας και για το ότι μπαίνουμε πράγματι σε μια νέα εποχή που καθορίζεται, κατά τη γνώμη μου, </w:t>
      </w:r>
      <w:r>
        <w:rPr>
          <w:rFonts w:eastAsia="Times New Roman"/>
          <w:szCs w:val="24"/>
        </w:rPr>
        <w:t xml:space="preserve">κατ’ αρχάς </w:t>
      </w:r>
      <w:r>
        <w:rPr>
          <w:rFonts w:eastAsia="Times New Roman"/>
          <w:szCs w:val="24"/>
        </w:rPr>
        <w:t>από μί</w:t>
      </w:r>
      <w:r>
        <w:rPr>
          <w:rFonts w:eastAsia="Times New Roman"/>
          <w:szCs w:val="24"/>
        </w:rPr>
        <w:t>α κανονικότητα.</w:t>
      </w:r>
    </w:p>
    <w:p w14:paraId="485EE91F"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Η σημερινή συνεδρίαση έρχεται επίσης σε μια εποχή που κάνουμε σταθερά, αλλά σοβαρά βήματα στην έξοδο από την κρίση. Έχουμε βγει από τα μνημόνια, όπως </w:t>
      </w:r>
      <w:proofErr w:type="spellStart"/>
      <w:r>
        <w:rPr>
          <w:rFonts w:eastAsia="Times New Roman"/>
          <w:szCs w:val="24"/>
        </w:rPr>
        <w:t>προείπα</w:t>
      </w:r>
      <w:proofErr w:type="spellEnd"/>
      <w:r>
        <w:rPr>
          <w:rFonts w:eastAsia="Times New Roman"/>
          <w:szCs w:val="24"/>
        </w:rPr>
        <w:t>. Το οικονομικό κλίμα βελτιώνεται μέρα με τη μέρα, πράγμα που καταδεικνύεται και απ</w:t>
      </w:r>
      <w:r>
        <w:rPr>
          <w:rFonts w:eastAsia="Times New Roman"/>
          <w:szCs w:val="24"/>
        </w:rPr>
        <w:t>ό διάφορα στοιχεία</w:t>
      </w:r>
      <w:r>
        <w:rPr>
          <w:rFonts w:eastAsia="Times New Roman"/>
          <w:szCs w:val="24"/>
        </w:rPr>
        <w:t>,</w:t>
      </w:r>
      <w:r>
        <w:rPr>
          <w:rFonts w:eastAsia="Times New Roman"/>
          <w:szCs w:val="24"/>
        </w:rPr>
        <w:t xml:space="preserve"> που κατατέθηκαν το τελευταίο διάστημα όχι μόνο από τις επίσημες υπηρεσίες της χώρας, αλλά και από τους διεθνείς συνομιλη</w:t>
      </w:r>
      <w:r>
        <w:rPr>
          <w:rFonts w:eastAsia="Times New Roman"/>
          <w:szCs w:val="24"/>
        </w:rPr>
        <w:lastRenderedPageBreak/>
        <w:t>τές, τους ευρωπαίους εταίρους, τις αρμόδιες ευρωπαϊκές επιτροπές, όπως παραδείγματος χάρ</w:t>
      </w:r>
      <w:r>
        <w:rPr>
          <w:rFonts w:eastAsia="Times New Roman"/>
          <w:szCs w:val="24"/>
        </w:rPr>
        <w:t>ιν</w:t>
      </w:r>
      <w:r>
        <w:rPr>
          <w:rFonts w:eastAsia="Times New Roman"/>
          <w:szCs w:val="24"/>
        </w:rPr>
        <w:t xml:space="preserve"> το ότι η ανεργία τον Ιούν</w:t>
      </w:r>
      <w:r>
        <w:rPr>
          <w:rFonts w:eastAsia="Times New Roman"/>
          <w:szCs w:val="24"/>
        </w:rPr>
        <w:t>ιο του 2018 καταγράφηκε για πρώτη φορά στο 19,1%, πέφτοντας περίπου οκτώ μονάδες σε σχέση με το 2013, κάτι που μας κάνει αισιόδοξους, χωρίς να σημαίνει πως έχουμε πετύχει τον στόχο για τη μεγάλη μείωση της ανεργίας που απαιτείται για τη χώρα μας και για λό</w:t>
      </w:r>
      <w:r>
        <w:rPr>
          <w:rFonts w:eastAsia="Times New Roman"/>
          <w:szCs w:val="24"/>
        </w:rPr>
        <w:t xml:space="preserve">γους ανάπτυξης, αλλά και για λόγους ουσίας και βιοτικού επιπέδου του ελληνικού λαού. </w:t>
      </w:r>
    </w:p>
    <w:p w14:paraId="485EE920" w14:textId="77777777" w:rsidR="000E6CB8" w:rsidRDefault="00854B09">
      <w:pPr>
        <w:spacing w:line="600" w:lineRule="auto"/>
        <w:ind w:firstLine="720"/>
        <w:contextualSpacing/>
        <w:jc w:val="both"/>
        <w:rPr>
          <w:rFonts w:eastAsia="Times New Roman"/>
          <w:szCs w:val="24"/>
        </w:rPr>
      </w:pPr>
      <w:r>
        <w:rPr>
          <w:rFonts w:eastAsia="Times New Roman"/>
          <w:szCs w:val="24"/>
        </w:rPr>
        <w:t>Επιπλέον, ο δείκτης ιδιωτικής κατανάλωσης βρίσκεται σε μια ανοδική τροχιά, όπως επίσης σημαντική άνοδο παρουσιάζουν και οι εισαγωγές. Αυτή ακριβώς η άνοδος και η δυνατότη</w:t>
      </w:r>
      <w:r>
        <w:rPr>
          <w:rFonts w:eastAsia="Times New Roman"/>
          <w:szCs w:val="24"/>
        </w:rPr>
        <w:t xml:space="preserve">τα αντικατοπτρίζεται και στον </w:t>
      </w:r>
      <w:r>
        <w:rPr>
          <w:rFonts w:eastAsia="Times New Roman"/>
          <w:szCs w:val="24"/>
        </w:rPr>
        <w:t>π</w:t>
      </w:r>
      <w:r>
        <w:rPr>
          <w:rFonts w:eastAsia="Times New Roman"/>
          <w:szCs w:val="24"/>
        </w:rPr>
        <w:t xml:space="preserve">ροϋπολογισμό που κατατέθηκε τη Δευτέρα για να συζητηθεί στις αρμόδιες επιτροπές της Βουλής. </w:t>
      </w:r>
    </w:p>
    <w:p w14:paraId="485EE921" w14:textId="77777777" w:rsidR="000E6CB8" w:rsidRDefault="00854B09">
      <w:pPr>
        <w:spacing w:line="600" w:lineRule="auto"/>
        <w:ind w:firstLine="720"/>
        <w:contextualSpacing/>
        <w:jc w:val="both"/>
        <w:rPr>
          <w:rFonts w:eastAsia="Times New Roman"/>
          <w:szCs w:val="24"/>
        </w:rPr>
      </w:pPr>
      <w:r>
        <w:rPr>
          <w:rFonts w:eastAsia="Times New Roman"/>
          <w:szCs w:val="24"/>
        </w:rPr>
        <w:t>Το νομοσχέδιο συναρθρώνεται σε τρία κυρίως μέρη. Το πρώτο αφορά προσαρμογές της ελληνικής νομοθεσίας σε οδηγίες της Ευρωπαϊκής Ένωση</w:t>
      </w:r>
      <w:r>
        <w:rPr>
          <w:rFonts w:eastAsia="Times New Roman"/>
          <w:szCs w:val="24"/>
        </w:rPr>
        <w:t xml:space="preserve">ς και πιο συγκεκριμένα για τα </w:t>
      </w:r>
      <w:r>
        <w:rPr>
          <w:rFonts w:eastAsia="Times New Roman"/>
          <w:szCs w:val="24"/>
        </w:rPr>
        <w:t>κ</w:t>
      </w:r>
      <w:r>
        <w:rPr>
          <w:rFonts w:eastAsia="Times New Roman"/>
          <w:szCs w:val="24"/>
        </w:rPr>
        <w:t xml:space="preserve">εντρικά </w:t>
      </w:r>
      <w:r>
        <w:rPr>
          <w:rFonts w:eastAsia="Times New Roman"/>
          <w:szCs w:val="24"/>
        </w:rPr>
        <w:t>α</w:t>
      </w:r>
      <w:r>
        <w:rPr>
          <w:rFonts w:eastAsia="Times New Roman"/>
          <w:szCs w:val="24"/>
        </w:rPr>
        <w:t xml:space="preserve">ποθετήρια </w:t>
      </w:r>
      <w:r>
        <w:rPr>
          <w:rFonts w:eastAsia="Times New Roman"/>
          <w:szCs w:val="24"/>
        </w:rPr>
        <w:t>τ</w:t>
      </w:r>
      <w:r>
        <w:rPr>
          <w:rFonts w:eastAsia="Times New Roman"/>
          <w:szCs w:val="24"/>
        </w:rPr>
        <w:t xml:space="preserve">ίτλων και την </w:t>
      </w:r>
      <w:r>
        <w:rPr>
          <w:rFonts w:eastAsia="Times New Roman"/>
          <w:szCs w:val="24"/>
        </w:rPr>
        <w:t>ο</w:t>
      </w:r>
      <w:r>
        <w:rPr>
          <w:rFonts w:eastAsia="Times New Roman"/>
          <w:szCs w:val="24"/>
        </w:rPr>
        <w:t>δηγία 2016/2258 για τις ανταλλαγές φορολογικών πληροφοριών στην καταπολέμηση παράνομων δραστηριοτήτων εντός Ευρωπαϊκής Ένωσης. Επίσης, διευθετεί μια σειρά από ζητήματα που προκύπτουν από την</w:t>
      </w:r>
      <w:r>
        <w:rPr>
          <w:rFonts w:eastAsia="Times New Roman"/>
          <w:szCs w:val="24"/>
        </w:rPr>
        <w:t xml:space="preserve"> καθημερινότητα της διακυβέρνησης και κυρίως είναι της αρμοδιότητας του Υπουργείου Οικονομικών.</w:t>
      </w:r>
    </w:p>
    <w:p w14:paraId="485EE922"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Όσον αφορά τα </w:t>
      </w:r>
      <w:r>
        <w:rPr>
          <w:rFonts w:eastAsia="Times New Roman"/>
          <w:szCs w:val="24"/>
        </w:rPr>
        <w:t>κ</w:t>
      </w:r>
      <w:r>
        <w:rPr>
          <w:rFonts w:eastAsia="Times New Roman"/>
          <w:szCs w:val="24"/>
        </w:rPr>
        <w:t xml:space="preserve">εντρικά </w:t>
      </w:r>
      <w:r>
        <w:rPr>
          <w:rFonts w:eastAsia="Times New Roman"/>
          <w:szCs w:val="24"/>
        </w:rPr>
        <w:t>α</w:t>
      </w:r>
      <w:r>
        <w:rPr>
          <w:rFonts w:eastAsia="Times New Roman"/>
          <w:szCs w:val="24"/>
        </w:rPr>
        <w:t xml:space="preserve">ποθετήρια </w:t>
      </w:r>
      <w:r>
        <w:rPr>
          <w:rFonts w:eastAsia="Times New Roman"/>
          <w:szCs w:val="24"/>
        </w:rPr>
        <w:t>τ</w:t>
      </w:r>
      <w:r>
        <w:rPr>
          <w:rFonts w:eastAsia="Times New Roman"/>
          <w:szCs w:val="24"/>
        </w:rPr>
        <w:t xml:space="preserve">ίτλων, προσαρμόζεται στην ελληνική νομοθεσία, στις διατάξεις του </w:t>
      </w:r>
      <w:r>
        <w:rPr>
          <w:rFonts w:eastAsia="Times New Roman"/>
          <w:szCs w:val="24"/>
        </w:rPr>
        <w:t>κ</w:t>
      </w:r>
      <w:r>
        <w:rPr>
          <w:rFonts w:eastAsia="Times New Roman"/>
          <w:szCs w:val="24"/>
        </w:rPr>
        <w:t xml:space="preserve">ανονισμού 909/2014 του Ευρωπαϊκού Κοινοβουλίου </w:t>
      </w:r>
      <w:r>
        <w:rPr>
          <w:rFonts w:eastAsia="Times New Roman"/>
          <w:szCs w:val="24"/>
        </w:rPr>
        <w:lastRenderedPageBreak/>
        <w:t>και του Συμβ</w:t>
      </w:r>
      <w:r>
        <w:rPr>
          <w:rFonts w:eastAsia="Times New Roman"/>
          <w:szCs w:val="24"/>
        </w:rPr>
        <w:t>ουλίου της 23</w:t>
      </w:r>
      <w:r>
        <w:rPr>
          <w:rFonts w:eastAsia="Times New Roman"/>
          <w:szCs w:val="24"/>
          <w:vertAlign w:val="superscript"/>
        </w:rPr>
        <w:t xml:space="preserve">ης </w:t>
      </w:r>
      <w:r>
        <w:rPr>
          <w:rFonts w:eastAsia="Times New Roman"/>
          <w:szCs w:val="24"/>
        </w:rPr>
        <w:t xml:space="preserve">Ιουλίου 2014 σχετικά με τη βελτίωση του διακανονισμού αξιογράφων στην Ευρωπαϊκή Ένωση και τα </w:t>
      </w:r>
      <w:r>
        <w:rPr>
          <w:rFonts w:eastAsia="Times New Roman"/>
          <w:szCs w:val="24"/>
        </w:rPr>
        <w:t>κ</w:t>
      </w:r>
      <w:r>
        <w:rPr>
          <w:rFonts w:eastAsia="Times New Roman"/>
          <w:szCs w:val="24"/>
        </w:rPr>
        <w:t xml:space="preserve">εντρικά </w:t>
      </w:r>
      <w:r>
        <w:rPr>
          <w:rFonts w:eastAsia="Times New Roman"/>
          <w:szCs w:val="24"/>
        </w:rPr>
        <w:t>α</w:t>
      </w:r>
      <w:r>
        <w:rPr>
          <w:rFonts w:eastAsia="Times New Roman"/>
          <w:szCs w:val="24"/>
        </w:rPr>
        <w:t xml:space="preserve">ποθετήρια </w:t>
      </w:r>
      <w:r>
        <w:rPr>
          <w:rFonts w:eastAsia="Times New Roman"/>
          <w:szCs w:val="24"/>
        </w:rPr>
        <w:t>τ</w:t>
      </w:r>
      <w:r>
        <w:rPr>
          <w:rFonts w:eastAsia="Times New Roman"/>
          <w:szCs w:val="24"/>
        </w:rPr>
        <w:t xml:space="preserve">ίτλων. Ο </w:t>
      </w:r>
      <w:r>
        <w:rPr>
          <w:rFonts w:eastAsia="Times New Roman"/>
          <w:szCs w:val="24"/>
        </w:rPr>
        <w:t>κ</w:t>
      </w:r>
      <w:r>
        <w:rPr>
          <w:rFonts w:eastAsia="Times New Roman"/>
          <w:szCs w:val="24"/>
        </w:rPr>
        <w:t xml:space="preserve">ανονισμός 909/2014, ο γνωστός και ως </w:t>
      </w:r>
      <w:r>
        <w:rPr>
          <w:rFonts w:eastAsia="Times New Roman"/>
          <w:szCs w:val="24"/>
          <w:lang w:val="en-US"/>
        </w:rPr>
        <w:t>CSDR</w:t>
      </w:r>
      <w:r w:rsidRPr="00557C51">
        <w:rPr>
          <w:rFonts w:eastAsia="Times New Roman"/>
          <w:szCs w:val="24"/>
        </w:rPr>
        <w:t xml:space="preserve">, </w:t>
      </w:r>
      <w:r>
        <w:rPr>
          <w:rFonts w:eastAsia="Times New Roman"/>
          <w:szCs w:val="24"/>
        </w:rPr>
        <w:t>θεσπίζει ενιαίες απαιτήσεις για τον διακανονισμό των χρηματοοικονομικών μ</w:t>
      </w:r>
      <w:r>
        <w:rPr>
          <w:rFonts w:eastAsia="Times New Roman"/>
          <w:szCs w:val="24"/>
        </w:rPr>
        <w:t xml:space="preserve">έσων, καθώς και για την οργάνωση και λειτουργία των </w:t>
      </w:r>
      <w:r>
        <w:rPr>
          <w:rFonts w:eastAsia="Times New Roman"/>
          <w:szCs w:val="24"/>
        </w:rPr>
        <w:t>κ</w:t>
      </w:r>
      <w:r>
        <w:rPr>
          <w:rFonts w:eastAsia="Times New Roman"/>
          <w:szCs w:val="24"/>
        </w:rPr>
        <w:t xml:space="preserve">εντρικών </w:t>
      </w:r>
      <w:r>
        <w:rPr>
          <w:rFonts w:eastAsia="Times New Roman"/>
          <w:szCs w:val="24"/>
        </w:rPr>
        <w:t>α</w:t>
      </w:r>
      <w:r>
        <w:rPr>
          <w:rFonts w:eastAsia="Times New Roman"/>
          <w:szCs w:val="24"/>
        </w:rPr>
        <w:t xml:space="preserve">ποθετηρίων </w:t>
      </w:r>
      <w:r>
        <w:rPr>
          <w:rFonts w:eastAsia="Times New Roman"/>
          <w:szCs w:val="24"/>
        </w:rPr>
        <w:t>τ</w:t>
      </w:r>
      <w:r>
        <w:rPr>
          <w:rFonts w:eastAsia="Times New Roman"/>
          <w:szCs w:val="24"/>
        </w:rPr>
        <w:t xml:space="preserve">ίτλων στην Ευρωπαϊκή Ένωση. </w:t>
      </w:r>
    </w:p>
    <w:p w14:paraId="485EE923"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Οι κινητές αξίες που τηρούνται σήμερα στο σύστημα άυλων τίτλων του </w:t>
      </w:r>
      <w:r>
        <w:rPr>
          <w:rFonts w:eastAsia="Times New Roman"/>
          <w:szCs w:val="24"/>
        </w:rPr>
        <w:t>ε</w:t>
      </w:r>
      <w:r>
        <w:rPr>
          <w:rFonts w:eastAsia="Times New Roman"/>
          <w:szCs w:val="24"/>
        </w:rPr>
        <w:t xml:space="preserve">λληνικού </w:t>
      </w:r>
      <w:r>
        <w:rPr>
          <w:rFonts w:eastAsia="Times New Roman"/>
          <w:szCs w:val="24"/>
        </w:rPr>
        <w:t>κ</w:t>
      </w:r>
      <w:r>
        <w:rPr>
          <w:rFonts w:eastAsia="Times New Roman"/>
          <w:szCs w:val="24"/>
        </w:rPr>
        <w:t xml:space="preserve">εντρικού </w:t>
      </w:r>
      <w:r>
        <w:rPr>
          <w:rFonts w:eastAsia="Times New Roman"/>
          <w:szCs w:val="24"/>
        </w:rPr>
        <w:t>α</w:t>
      </w:r>
      <w:r>
        <w:rPr>
          <w:rFonts w:eastAsia="Times New Roman"/>
          <w:szCs w:val="24"/>
        </w:rPr>
        <w:t xml:space="preserve">ποθετηρίου </w:t>
      </w:r>
      <w:r>
        <w:rPr>
          <w:rFonts w:eastAsia="Times New Roman"/>
          <w:szCs w:val="24"/>
        </w:rPr>
        <w:t>τ</w:t>
      </w:r>
      <w:r>
        <w:rPr>
          <w:rFonts w:eastAsia="Times New Roman"/>
          <w:szCs w:val="24"/>
        </w:rPr>
        <w:t xml:space="preserve">ίτλων είναι πλήρως </w:t>
      </w:r>
      <w:proofErr w:type="spellStart"/>
      <w:r>
        <w:rPr>
          <w:rFonts w:eastAsia="Times New Roman"/>
          <w:szCs w:val="24"/>
        </w:rPr>
        <w:t>αποϋλοποιημένες</w:t>
      </w:r>
      <w:proofErr w:type="spellEnd"/>
      <w:r>
        <w:rPr>
          <w:rFonts w:eastAsia="Times New Roman"/>
          <w:szCs w:val="24"/>
        </w:rPr>
        <w:t xml:space="preserve"> ήδη από το 1999-2000. Ο αποκλειστικός τύπος λογαριασμού τελικού επενδυτή που υιοθετήθηκε στην Ελλάδα από τότε, ενοποίησε τον διακανονισμό για την τήρηση του μητρώου των μετόχων. Οι επιταγές του </w:t>
      </w:r>
      <w:r>
        <w:rPr>
          <w:rFonts w:eastAsia="Times New Roman"/>
          <w:szCs w:val="24"/>
          <w:lang w:val="en-US"/>
        </w:rPr>
        <w:t>CSDR</w:t>
      </w:r>
      <w:r>
        <w:rPr>
          <w:rFonts w:eastAsia="Times New Roman"/>
          <w:szCs w:val="24"/>
        </w:rPr>
        <w:t xml:space="preserve"> απαιτούν τη χρήση μικτ</w:t>
      </w:r>
      <w:r>
        <w:rPr>
          <w:rFonts w:eastAsia="Times New Roman"/>
          <w:szCs w:val="24"/>
        </w:rPr>
        <w:t xml:space="preserve">ού υποδείγματος τήρησης λογαριασμών, με δυνατότητα επιλογής από τους επενδυτές μεταξύ τύπων λογαριασμών. Για τον λόγο αυτό θεσμοθετείται η χρήση του συλλογικού λογαριασμού. </w:t>
      </w:r>
    </w:p>
    <w:p w14:paraId="485EE924" w14:textId="77777777" w:rsidR="000E6CB8" w:rsidRDefault="00854B09">
      <w:pPr>
        <w:spacing w:line="600" w:lineRule="auto"/>
        <w:ind w:firstLine="720"/>
        <w:contextualSpacing/>
        <w:jc w:val="both"/>
        <w:rPr>
          <w:rFonts w:eastAsia="Times New Roman"/>
          <w:szCs w:val="24"/>
        </w:rPr>
      </w:pPr>
      <w:r>
        <w:rPr>
          <w:rFonts w:eastAsia="Times New Roman"/>
          <w:szCs w:val="24"/>
        </w:rPr>
        <w:t>Οι διατάξεις του σχεδίου νόμου αποσκοπούν στην προσαρμογή του εθνικού δικαίου αναφ</w:t>
      </w:r>
      <w:r>
        <w:rPr>
          <w:rFonts w:eastAsia="Times New Roman"/>
          <w:szCs w:val="24"/>
        </w:rPr>
        <w:t xml:space="preserve">ορικά με το σύστημα άυλων τίτλων, όπως λειτουργεί ήδη υπό το εθνικό μονοπώλιο του </w:t>
      </w:r>
      <w:r>
        <w:rPr>
          <w:rFonts w:eastAsia="Times New Roman"/>
          <w:szCs w:val="24"/>
        </w:rPr>
        <w:t>κ</w:t>
      </w:r>
      <w:r>
        <w:rPr>
          <w:rFonts w:eastAsia="Times New Roman"/>
          <w:szCs w:val="24"/>
        </w:rPr>
        <w:t xml:space="preserve">εντρικού </w:t>
      </w:r>
      <w:r>
        <w:rPr>
          <w:rFonts w:eastAsia="Times New Roman"/>
          <w:szCs w:val="24"/>
        </w:rPr>
        <w:t>α</w:t>
      </w:r>
      <w:r>
        <w:rPr>
          <w:rFonts w:eastAsia="Times New Roman"/>
          <w:szCs w:val="24"/>
        </w:rPr>
        <w:t xml:space="preserve">ποθετηρίου </w:t>
      </w:r>
      <w:r>
        <w:rPr>
          <w:rFonts w:eastAsia="Times New Roman"/>
          <w:szCs w:val="24"/>
        </w:rPr>
        <w:t>α</w:t>
      </w:r>
      <w:r>
        <w:rPr>
          <w:rFonts w:eastAsia="Times New Roman"/>
          <w:szCs w:val="24"/>
        </w:rPr>
        <w:t>ξιών ως διαχειριστή του συστήματος άυλων τίτλων.</w:t>
      </w:r>
    </w:p>
    <w:p w14:paraId="485EE925"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Το υπάρχον σύστημα λειτουργεί κατά βάση με διαχωρισμό ανά πελάτη υπό τις κύριες θεσμικές προβλέψεις ότ</w:t>
      </w:r>
      <w:r>
        <w:rPr>
          <w:rFonts w:eastAsia="Times New Roman"/>
          <w:szCs w:val="24"/>
        </w:rPr>
        <w:t xml:space="preserve">ι μέτοχος είναι ο εγγεγραμμένος στα αρχεία </w:t>
      </w:r>
      <w:r>
        <w:rPr>
          <w:rFonts w:eastAsia="Times New Roman"/>
          <w:szCs w:val="24"/>
        </w:rPr>
        <w:t xml:space="preserve">του </w:t>
      </w:r>
      <w:r w:rsidRPr="005927E3" w:rsidDel="00A704DA">
        <w:rPr>
          <w:rFonts w:eastAsia="Times New Roman"/>
          <w:szCs w:val="24"/>
        </w:rPr>
        <w:lastRenderedPageBreak/>
        <w:t>κ</w:t>
      </w:r>
      <w:r w:rsidRPr="005927E3">
        <w:rPr>
          <w:rFonts w:eastAsia="Times New Roman"/>
          <w:szCs w:val="24"/>
        </w:rPr>
        <w:t xml:space="preserve">εντρικού </w:t>
      </w:r>
      <w:r w:rsidRPr="005927E3" w:rsidDel="00A704DA">
        <w:rPr>
          <w:rFonts w:eastAsia="Times New Roman"/>
          <w:szCs w:val="24"/>
        </w:rPr>
        <w:t>α</w:t>
      </w:r>
      <w:r w:rsidRPr="005927E3">
        <w:rPr>
          <w:rFonts w:eastAsia="Times New Roman"/>
          <w:szCs w:val="24"/>
        </w:rPr>
        <w:t xml:space="preserve">ποθετηρίου </w:t>
      </w:r>
      <w:r w:rsidRPr="005927E3" w:rsidDel="00A704DA">
        <w:rPr>
          <w:rFonts w:eastAsia="Times New Roman"/>
          <w:szCs w:val="24"/>
        </w:rPr>
        <w:t>τ</w:t>
      </w:r>
      <w:r w:rsidRPr="005927E3">
        <w:rPr>
          <w:rFonts w:eastAsia="Times New Roman"/>
          <w:szCs w:val="24"/>
        </w:rPr>
        <w:t>ίτλων</w:t>
      </w:r>
      <w:r>
        <w:rPr>
          <w:rFonts w:eastAsia="Times New Roman"/>
          <w:szCs w:val="24"/>
        </w:rPr>
        <w:t xml:space="preserve">. Οι μεταβιβάσεις άυλων τίτλων διενεργούνται με καταχωρήσεις στα αρχεία –άρθρο 39-, καθώς και οι άυλοι τίτλοι τηρούνται </w:t>
      </w:r>
      <w:r w:rsidRPr="005927E3">
        <w:rPr>
          <w:rFonts w:eastAsia="Times New Roman"/>
          <w:szCs w:val="24"/>
        </w:rPr>
        <w:t xml:space="preserve">επ' </w:t>
      </w:r>
      <w:proofErr w:type="spellStart"/>
      <w:r w:rsidRPr="005927E3">
        <w:rPr>
          <w:rFonts w:eastAsia="Times New Roman"/>
          <w:szCs w:val="24"/>
        </w:rPr>
        <w:t>ονόματι</w:t>
      </w:r>
      <w:proofErr w:type="spellEnd"/>
      <w:r w:rsidRPr="005927E3">
        <w:rPr>
          <w:rFonts w:eastAsia="Times New Roman"/>
          <w:szCs w:val="24"/>
        </w:rPr>
        <w:t xml:space="preserve"> ενός εκάστου επενδυτή</w:t>
      </w:r>
      <w:r>
        <w:rPr>
          <w:rFonts w:eastAsia="Times New Roman"/>
          <w:szCs w:val="24"/>
        </w:rPr>
        <w:t xml:space="preserve">, δηλαδή μερίδα επενδυτή, </w:t>
      </w:r>
      <w:r w:rsidRPr="005F1F3A">
        <w:rPr>
          <w:rFonts w:eastAsia="Times New Roman"/>
          <w:szCs w:val="24"/>
        </w:rPr>
        <w:t>στ</w:t>
      </w:r>
      <w:r w:rsidRPr="005F1F3A">
        <w:rPr>
          <w:rFonts w:eastAsia="Times New Roman"/>
          <w:szCs w:val="24"/>
        </w:rPr>
        <w:t xml:space="preserve">ο </w:t>
      </w:r>
      <w:r>
        <w:rPr>
          <w:rFonts w:eastAsia="Times New Roman"/>
          <w:szCs w:val="24"/>
        </w:rPr>
        <w:t>σ</w:t>
      </w:r>
      <w:r w:rsidRPr="005F1F3A">
        <w:rPr>
          <w:rFonts w:eastAsia="Times New Roman"/>
          <w:szCs w:val="24"/>
        </w:rPr>
        <w:t xml:space="preserve">ύστημα </w:t>
      </w:r>
      <w:r>
        <w:rPr>
          <w:rFonts w:eastAsia="Times New Roman"/>
          <w:szCs w:val="24"/>
        </w:rPr>
        <w:t>ά</w:t>
      </w:r>
      <w:r w:rsidRPr="005F1F3A">
        <w:rPr>
          <w:rFonts w:eastAsia="Times New Roman"/>
          <w:szCs w:val="24"/>
        </w:rPr>
        <w:t xml:space="preserve">υλων </w:t>
      </w:r>
      <w:r>
        <w:rPr>
          <w:rFonts w:eastAsia="Times New Roman"/>
          <w:szCs w:val="24"/>
        </w:rPr>
        <w:t>τ</w:t>
      </w:r>
      <w:r w:rsidRPr="005F1F3A">
        <w:rPr>
          <w:rFonts w:eastAsia="Times New Roman"/>
          <w:szCs w:val="24"/>
        </w:rPr>
        <w:t>ίτλων</w:t>
      </w:r>
      <w:r>
        <w:rPr>
          <w:rFonts w:eastAsia="Times New Roman"/>
          <w:szCs w:val="24"/>
        </w:rPr>
        <w:t xml:space="preserve"> και όχι επ’ </w:t>
      </w:r>
      <w:proofErr w:type="spellStart"/>
      <w:r>
        <w:rPr>
          <w:rFonts w:eastAsia="Times New Roman"/>
          <w:szCs w:val="24"/>
        </w:rPr>
        <w:t>ονόματι</w:t>
      </w:r>
      <w:proofErr w:type="spellEnd"/>
      <w:r>
        <w:rPr>
          <w:rFonts w:eastAsia="Times New Roman"/>
          <w:szCs w:val="24"/>
        </w:rPr>
        <w:t xml:space="preserve"> </w:t>
      </w:r>
      <w:r w:rsidRPr="005F1F3A">
        <w:rPr>
          <w:rFonts w:eastAsia="Times New Roman"/>
          <w:szCs w:val="24"/>
        </w:rPr>
        <w:t>των συμμετεχόντων υπό το πρότυπο του συλλογικού λογαριασμού. Επομένως, απαιτείται να τροποποιηθούν όλες εκείνες οι διατάξεις της κείμενης νομοθεσίας που στηρίζονται σε αυτές τις προβλέψεις</w:t>
      </w:r>
      <w:r>
        <w:rPr>
          <w:rFonts w:eastAsia="Times New Roman"/>
          <w:szCs w:val="24"/>
        </w:rPr>
        <w:t>,</w:t>
      </w:r>
      <w:r w:rsidRPr="005F1F3A">
        <w:rPr>
          <w:rFonts w:eastAsia="Times New Roman"/>
          <w:szCs w:val="24"/>
        </w:rPr>
        <w:t xml:space="preserve"> ώστε να καταστεί εφικτή</w:t>
      </w:r>
      <w:r w:rsidRPr="005F1F3A">
        <w:rPr>
          <w:rFonts w:eastAsia="Times New Roman"/>
          <w:szCs w:val="24"/>
        </w:rPr>
        <w:t xml:space="preserve"> η προσαρμογή τους στα νέα δεδομένα που εισάγει ο </w:t>
      </w:r>
      <w:r w:rsidRPr="001A183F">
        <w:rPr>
          <w:rFonts w:eastAsia="Times New Roman"/>
          <w:szCs w:val="24"/>
        </w:rPr>
        <w:t>CSDR</w:t>
      </w:r>
      <w:r>
        <w:rPr>
          <w:rFonts w:eastAsia="Times New Roman"/>
          <w:szCs w:val="24"/>
        </w:rPr>
        <w:t>.</w:t>
      </w:r>
    </w:p>
    <w:p w14:paraId="485EE926"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Τέλος, </w:t>
      </w:r>
      <w:r w:rsidRPr="001A183F">
        <w:rPr>
          <w:rFonts w:eastAsia="Times New Roman"/>
          <w:szCs w:val="24"/>
        </w:rPr>
        <w:t xml:space="preserve">με τις διατάξεις του νομοσχεδίου επιχειρείται η ενοποίηση και </w:t>
      </w:r>
      <w:proofErr w:type="spellStart"/>
      <w:r w:rsidRPr="001A183F">
        <w:rPr>
          <w:rFonts w:eastAsia="Times New Roman"/>
          <w:szCs w:val="24"/>
        </w:rPr>
        <w:t>ομογενοποίηση</w:t>
      </w:r>
      <w:proofErr w:type="spellEnd"/>
      <w:r w:rsidRPr="001A183F">
        <w:rPr>
          <w:rFonts w:eastAsia="Times New Roman"/>
          <w:szCs w:val="24"/>
        </w:rPr>
        <w:t xml:space="preserve"> των ρυθμίσεων της κείμενης νομοθεσίας αναφορικά με το σύστημα άυλων τίτλων</w:t>
      </w:r>
      <w:r>
        <w:rPr>
          <w:rFonts w:eastAsia="Times New Roman"/>
          <w:szCs w:val="24"/>
        </w:rPr>
        <w:t>,</w:t>
      </w:r>
      <w:r w:rsidRPr="001A183F">
        <w:rPr>
          <w:rFonts w:eastAsia="Times New Roman"/>
          <w:szCs w:val="24"/>
        </w:rPr>
        <w:t xml:space="preserve"> ώστε η προσαρμογή </w:t>
      </w:r>
      <w:r>
        <w:rPr>
          <w:rFonts w:eastAsia="Times New Roman"/>
          <w:szCs w:val="24"/>
        </w:rPr>
        <w:t>με το</w:t>
      </w:r>
      <w:r w:rsidRPr="001A183F">
        <w:rPr>
          <w:rFonts w:eastAsia="Times New Roman"/>
          <w:szCs w:val="24"/>
        </w:rPr>
        <w:t xml:space="preserve"> </w:t>
      </w:r>
      <w:proofErr w:type="spellStart"/>
      <w:r w:rsidRPr="001A183F">
        <w:rPr>
          <w:rFonts w:eastAsia="Times New Roman"/>
          <w:szCs w:val="24"/>
        </w:rPr>
        <w:t>ενωσιακό</w:t>
      </w:r>
      <w:proofErr w:type="spellEnd"/>
      <w:r w:rsidRPr="001A183F">
        <w:rPr>
          <w:rFonts w:eastAsia="Times New Roman"/>
          <w:szCs w:val="24"/>
        </w:rPr>
        <w:t xml:space="preserve"> μέτρο να</w:t>
      </w:r>
      <w:r w:rsidRPr="001A183F">
        <w:rPr>
          <w:rFonts w:eastAsia="Times New Roman"/>
          <w:szCs w:val="24"/>
        </w:rPr>
        <w:t xml:space="preserve"> συμπεριλάβει τα ειδικότερα νομικά χαρακτηριστικά του </w:t>
      </w:r>
      <w:r>
        <w:rPr>
          <w:rFonts w:eastAsia="Times New Roman"/>
          <w:szCs w:val="24"/>
        </w:rPr>
        <w:t>ελληνικού</w:t>
      </w:r>
      <w:r w:rsidRPr="001A183F">
        <w:rPr>
          <w:rFonts w:eastAsia="Times New Roman"/>
          <w:szCs w:val="24"/>
        </w:rPr>
        <w:t xml:space="preserve"> συστήματος</w:t>
      </w:r>
      <w:r>
        <w:rPr>
          <w:rFonts w:eastAsia="Times New Roman"/>
          <w:szCs w:val="24"/>
        </w:rPr>
        <w:t>.</w:t>
      </w:r>
    </w:p>
    <w:p w14:paraId="485EE927"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Τα κυριότερα σημεία του πρώτου μέρους τα έχουμε συζητήσει στις επιτροπές ανά άρθρο. Επειδή δεν θα μας πάρει ο χρόνος, δεν θα αναφερθώ επιμέρους. </w:t>
      </w:r>
    </w:p>
    <w:p w14:paraId="485EE928"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Το δεύτερο κομμάτι του συγκεκριμέν</w:t>
      </w:r>
      <w:r>
        <w:rPr>
          <w:rFonts w:eastAsia="Times New Roman"/>
          <w:szCs w:val="24"/>
        </w:rPr>
        <w:t xml:space="preserve">ου νομοσχεδίου αφορά την </w:t>
      </w:r>
      <w:r>
        <w:rPr>
          <w:rFonts w:eastAsia="Times New Roman"/>
          <w:szCs w:val="24"/>
        </w:rPr>
        <w:t>ο</w:t>
      </w:r>
      <w:r>
        <w:rPr>
          <w:rFonts w:eastAsia="Times New Roman"/>
          <w:szCs w:val="24"/>
        </w:rPr>
        <w:t xml:space="preserve">δηγία 2016/2258 της Ευρωπαϊκής Ένωσης και αφορά την πρόσβαση φορολογικών αρχών σε πληροφορίες για την καταπολέμηση της νομιμοποίησης εσόδων από παράνομες δραστηριότητες. </w:t>
      </w:r>
    </w:p>
    <w:p w14:paraId="485EE929"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lastRenderedPageBreak/>
        <w:t>Με τις διατάξεις του άρθρου 31 πραγματοποιείται η ενσωμάτωσ</w:t>
      </w:r>
      <w:r>
        <w:rPr>
          <w:rFonts w:eastAsia="Times New Roman"/>
          <w:szCs w:val="24"/>
        </w:rPr>
        <w:t xml:space="preserve">η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ίκαιο της </w:t>
      </w:r>
      <w:r>
        <w:rPr>
          <w:rFonts w:eastAsia="Times New Roman"/>
          <w:szCs w:val="24"/>
        </w:rPr>
        <w:t>ο</w:t>
      </w:r>
      <w:r>
        <w:rPr>
          <w:rFonts w:eastAsia="Times New Roman"/>
          <w:szCs w:val="24"/>
        </w:rPr>
        <w:t xml:space="preserve">δηγίας 2016/2258 σχετικά με την πρόσβαση των φορολογικών αρχών κάθε κράτους μέλους της Ευρωπαϊκής Ένωσης </w:t>
      </w:r>
      <w:r w:rsidRPr="002E4FAD">
        <w:rPr>
          <w:rFonts w:eastAsia="Times New Roman"/>
          <w:szCs w:val="24"/>
        </w:rPr>
        <w:t xml:space="preserve">στους μηχανισμούς, </w:t>
      </w:r>
      <w:r>
        <w:rPr>
          <w:rFonts w:eastAsia="Times New Roman"/>
          <w:szCs w:val="24"/>
        </w:rPr>
        <w:t>σ</w:t>
      </w:r>
      <w:r w:rsidRPr="002E4FAD">
        <w:rPr>
          <w:rFonts w:eastAsia="Times New Roman"/>
          <w:szCs w:val="24"/>
        </w:rPr>
        <w:t xml:space="preserve">τις διαδικασίες, </w:t>
      </w:r>
      <w:r>
        <w:rPr>
          <w:rFonts w:eastAsia="Times New Roman"/>
          <w:szCs w:val="24"/>
        </w:rPr>
        <w:t>σ</w:t>
      </w:r>
      <w:r w:rsidRPr="002E4FAD">
        <w:rPr>
          <w:rFonts w:eastAsia="Times New Roman"/>
          <w:szCs w:val="24"/>
        </w:rPr>
        <w:t>τα έγγραφα και τις πληροφορίες</w:t>
      </w:r>
      <w:r>
        <w:rPr>
          <w:rFonts w:eastAsia="Times New Roman"/>
          <w:szCs w:val="24"/>
        </w:rPr>
        <w:t xml:space="preserve"> για την καταπολέμηση της νομιμοποίησης εσόδων από παράνομες δραστηριότητες, προκειμένου να διασφαλιστεί η ορθή και απρόσκοπτη εφαρμογή της διοικητικής συνεργασίας μέσω της αυτόματης ανταλλαγής πληροφοριών μεταξύ κρατών-μελών της Ευρωπαϊκής Ένωσης για τους</w:t>
      </w:r>
      <w:r>
        <w:rPr>
          <w:rFonts w:eastAsia="Times New Roman"/>
          <w:szCs w:val="24"/>
        </w:rPr>
        <w:t xml:space="preserve"> δικαιούχους χρηματοοικονομικών λογαριασμών με βάση το παγκόσμιο πρότυπο του ν.4170/2013, όπως τροποποιήθηκε από τις διατάξεις του ν.4378/2016. </w:t>
      </w:r>
    </w:p>
    <w:p w14:paraId="485EE92A"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Η παρούσα </w:t>
      </w:r>
      <w:r>
        <w:rPr>
          <w:rFonts w:eastAsia="Times New Roman"/>
          <w:szCs w:val="24"/>
        </w:rPr>
        <w:t>ο</w:t>
      </w:r>
      <w:r>
        <w:rPr>
          <w:rFonts w:eastAsia="Times New Roman"/>
          <w:szCs w:val="24"/>
        </w:rPr>
        <w:t xml:space="preserve">δηγία τροποποιεί την αρχική </w:t>
      </w:r>
      <w:r>
        <w:rPr>
          <w:rFonts w:eastAsia="Times New Roman"/>
          <w:szCs w:val="24"/>
        </w:rPr>
        <w:t>ο</w:t>
      </w:r>
      <w:r>
        <w:rPr>
          <w:rFonts w:eastAsia="Times New Roman"/>
          <w:szCs w:val="24"/>
        </w:rPr>
        <w:t>δηγία της Ευρωπαϊκής Ένωσης 2011/16 η οποία εφαρμόζει το παγκόσμιο πρότ</w:t>
      </w:r>
      <w:r>
        <w:rPr>
          <w:rFonts w:eastAsia="Times New Roman"/>
          <w:szCs w:val="24"/>
        </w:rPr>
        <w:t>υπο για την αυτόματη ανταλλαγή πληροφοριών περί χρηματοοικονομικών λογαριασμών σε φορολογικά θέματα εντός Ευρωπαϊκής Ένωσης και διασφαλίζει ότι οι πληροφορίες σχετικά με τους δικαιούχους χρηματοοικονομικών λογαριασμών κοινοποιούνται στο κράτος-μέλος κατοικ</w:t>
      </w:r>
      <w:r>
        <w:rPr>
          <w:rFonts w:eastAsia="Times New Roman"/>
          <w:szCs w:val="24"/>
        </w:rPr>
        <w:t xml:space="preserve">ίας του δικαιούχου. </w:t>
      </w:r>
    </w:p>
    <w:p w14:paraId="485EE92B"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Όσον αφορά στο άρθρο 32, με τη διάταξη αυτή θεσπίζεται η πρόσβαση των φορολογικών αρχών, δηλαδή της ΑΑΔΕ, στους μηχανισμούς, στα έγγραφα, στις διαδικασίες και στις πληροφορίες που ορίζονται στις διατάξεις της </w:t>
      </w:r>
      <w:r>
        <w:rPr>
          <w:rFonts w:eastAsia="Times New Roman"/>
          <w:szCs w:val="24"/>
        </w:rPr>
        <w:t>ο</w:t>
      </w:r>
      <w:r>
        <w:rPr>
          <w:rFonts w:eastAsia="Times New Roman"/>
          <w:szCs w:val="24"/>
        </w:rPr>
        <w:t>δηγίας 2015/849 της Ευρωπ</w:t>
      </w:r>
      <w:r>
        <w:rPr>
          <w:rFonts w:eastAsia="Times New Roman"/>
          <w:szCs w:val="24"/>
        </w:rPr>
        <w:t>αϊκής Ένωσης</w:t>
      </w:r>
      <w:r>
        <w:rPr>
          <w:rFonts w:eastAsia="Times New Roman"/>
          <w:szCs w:val="24"/>
        </w:rPr>
        <w:t>,</w:t>
      </w:r>
      <w:r>
        <w:rPr>
          <w:rFonts w:eastAsia="Times New Roman"/>
          <w:szCs w:val="24"/>
        </w:rPr>
        <w:t xml:space="preserve"> που κυρώθηκε πρόσφατα με τον ν.4557/2018. </w:t>
      </w:r>
    </w:p>
    <w:p w14:paraId="485EE92C"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lastRenderedPageBreak/>
        <w:t>Το τρίτο μέρος αφορά ένα σύνολο διατάξεων του Υπουργείου Οικονομικών και συγκεκριμένα την καθημερινότητα του πολίτη. Στο άρθρο 34 τροποποιείται ο ν.4428/2016 και γίνονται οι απαραίτητες διορθώσεις τω</w:t>
      </w:r>
      <w:r>
        <w:rPr>
          <w:rFonts w:eastAsia="Times New Roman"/>
          <w:szCs w:val="24"/>
        </w:rPr>
        <w:t xml:space="preserve">ν παραπομπών που προέρχονται στο παράτημα του κοινού προτύπου αναφοράς του τρίτου άρθρου του ν.4428/2016. </w:t>
      </w:r>
    </w:p>
    <w:p w14:paraId="485EE92D"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Στο άρθρο 35 τροποποιείται το άρθρο 14 του Κώδικα Φορολογίας Εισοδήματος</w:t>
      </w:r>
      <w:r>
        <w:rPr>
          <w:rFonts w:eastAsia="Times New Roman"/>
          <w:szCs w:val="24"/>
        </w:rPr>
        <w:t>,</w:t>
      </w:r>
      <w:r>
        <w:rPr>
          <w:rFonts w:eastAsia="Times New Roman"/>
          <w:szCs w:val="24"/>
        </w:rPr>
        <w:t xml:space="preserve"> που αφορά τις κατηγορίες εισοδήματος από μισθωτή εργασία και συντάξεις που </w:t>
      </w:r>
      <w:r>
        <w:rPr>
          <w:rFonts w:eastAsia="Times New Roman"/>
          <w:szCs w:val="24"/>
        </w:rPr>
        <w:t>απαλλάσσονται από τον φόρο. Με την προτεινόμενη ρύθμιση προβλέπεται η απαλλαγή από τον φόρο του 65% της πτητικής αποζημίωσης που λαμβάνουν οι πιλότοι της Πολιτικής Αεροπορίας κατ’ αντιστοιχία με τη φορολογική μεταχείριση του πτητικού επιδόματος των Ενόπλων</w:t>
      </w:r>
      <w:r>
        <w:rPr>
          <w:rFonts w:eastAsia="Times New Roman"/>
          <w:szCs w:val="24"/>
        </w:rPr>
        <w:t xml:space="preserve"> Δυνάμεων. </w:t>
      </w:r>
    </w:p>
    <w:p w14:paraId="485EE92E"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Σαφής βούλησή μας με αυτό το άρθρο είναι η προσπάθειά μας να ενισχύσουμε και να στηρίξουμε τον </w:t>
      </w:r>
      <w:r w:rsidRPr="00F166F4">
        <w:rPr>
          <w:rFonts w:eastAsia="Times New Roman"/>
          <w:szCs w:val="24"/>
        </w:rPr>
        <w:t xml:space="preserve">εθνικό </w:t>
      </w:r>
      <w:r>
        <w:rPr>
          <w:rFonts w:eastAsia="Times New Roman"/>
          <w:szCs w:val="24"/>
        </w:rPr>
        <w:t>αερομεταφορέα και μάλιστα σε μια περίοδο όπου η ακόμη και πιο έντονη αύξηση του τουριστικού ρεύματος συνδυάζεται με επενδύσεις</w:t>
      </w:r>
      <w:r>
        <w:rPr>
          <w:rFonts w:eastAsia="Times New Roman"/>
          <w:szCs w:val="24"/>
        </w:rPr>
        <w:t>,</w:t>
      </w:r>
      <w:r>
        <w:rPr>
          <w:rFonts w:eastAsia="Times New Roman"/>
          <w:szCs w:val="24"/>
        </w:rPr>
        <w:t xml:space="preserve"> που προγραμματ</w:t>
      </w:r>
      <w:r>
        <w:rPr>
          <w:rFonts w:eastAsia="Times New Roman"/>
          <w:szCs w:val="24"/>
        </w:rPr>
        <w:t xml:space="preserve">ίζονται από τις εταιρείες αερομεταφορών και θα βοηθήσουν να πετύχουμε σε αυτό το ζήτημα -των αερομεταφορών- μια σημαντική ανάπτυξη με πολύ μεγαλύτερους δεσμούς από ό,τι είχαμε μέχρι σήμερα. </w:t>
      </w:r>
    </w:p>
    <w:p w14:paraId="485EE92F"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lastRenderedPageBreak/>
        <w:t>Στο άρθρο 36 έχουμε επιστροφή φόρου εισοδήματος και ΦΠΑ. Με την π</w:t>
      </w:r>
      <w:r>
        <w:rPr>
          <w:rFonts w:eastAsia="Times New Roman"/>
          <w:szCs w:val="24"/>
        </w:rPr>
        <w:t>ροτεινόμενη διάταξη επιταχύνεται η διαδικασία της επιστροφής φόρου εισοδήματος νομικών προσώπων και νομικών οντοτήτων ή φόρου προστιθέμενης αξίας φυσικών προσώπων ή νομικών προσώπων και νομικών οντοτήτων μέχρι του συνολικού ποσού των 10.000 ευρώ σε εκκρεμε</w:t>
      </w:r>
      <w:r>
        <w:rPr>
          <w:rFonts w:eastAsia="Times New Roman"/>
          <w:szCs w:val="24"/>
        </w:rPr>
        <w:t xml:space="preserve">ίς ανά δικαιούχο και ανά φορολογία κατά την ημερομηνία δημοσίευσης του παρόντος με υποθέσεις ελέγχου, με απώτερο στόχο την ενίσχυση της οικονομικής δραστηριότητας. </w:t>
      </w:r>
    </w:p>
    <w:p w14:paraId="485EE930"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Η επιστροφή διενεργείται άμεσα για αιτήματα</w:t>
      </w:r>
      <w:r>
        <w:rPr>
          <w:rFonts w:eastAsia="Times New Roman"/>
          <w:szCs w:val="24"/>
        </w:rPr>
        <w:t>,</w:t>
      </w:r>
      <w:r>
        <w:rPr>
          <w:rFonts w:eastAsia="Times New Roman"/>
          <w:szCs w:val="24"/>
        </w:rPr>
        <w:t xml:space="preserve"> που ανέρχονται μέχρι το ποσό των 10.000 ευρώ. </w:t>
      </w:r>
      <w:r>
        <w:rPr>
          <w:rFonts w:eastAsia="Times New Roman"/>
          <w:szCs w:val="24"/>
        </w:rPr>
        <w:t>Σε περίπτωση που εκκρεμεί έλεγχος για περισσότερα του ενός αιτήματα ανά δικαιούχο, η επιστροφή διενεργείται άμεσα, εφόσον τα συνολικά αιτήματα του δικαιούχου ανέρχονται μέχρι και του ποσού των 10.00</w:t>
      </w:r>
      <w:r>
        <w:rPr>
          <w:rFonts w:eastAsia="Times New Roman"/>
          <w:szCs w:val="24"/>
        </w:rPr>
        <w:t>0</w:t>
      </w:r>
      <w:r>
        <w:rPr>
          <w:rFonts w:eastAsia="Times New Roman"/>
          <w:szCs w:val="24"/>
        </w:rPr>
        <w:t xml:space="preserve"> ευρώ ανά φορολογία. Δεν θεωρούνται εκκρεμείς οι υποθέσει</w:t>
      </w:r>
      <w:r>
        <w:rPr>
          <w:rFonts w:eastAsia="Times New Roman"/>
          <w:szCs w:val="24"/>
        </w:rPr>
        <w:t>ς για τις οποίες έχει εκδοθεί προσωρινός διορθωτικός προσδιορισμού φόρου. Τέλος, σε μεταγενέστερο χρόνο θα μπορεί να διενεργείται δειγματοληπτικός έλεγχος των επιστροφών αυτών.</w:t>
      </w:r>
    </w:p>
    <w:p w14:paraId="485EE931"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Με τη διάταξη αυτή οι επιχειρήσεις αποκτούν επιπρόσθετη ρευστότητα, μειώνεται ο</w:t>
      </w:r>
      <w:r>
        <w:rPr>
          <w:rFonts w:eastAsia="Times New Roman"/>
          <w:szCs w:val="24"/>
        </w:rPr>
        <w:t xml:space="preserve"> όγκος των απαιτούμενων γραφειοκρατικών διαδικασιών, με αποτέλεσμα να διευκολύνεται η οικονομική δραστηριότητα εν γένει. </w:t>
      </w:r>
    </w:p>
    <w:p w14:paraId="485EE932"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Διασφαλίζεται όμως ταυτόχρονα και το δικαίωμα των φορολογικών αρχών να διεξάγουν επίσης δειγματοληπτικά σε μεταγενέστερο χρόνο ελέγχους, διαφυλάττοντας μ’ αυτόν τον τρόπο το δημόσιο συμφέρον. </w:t>
      </w:r>
    </w:p>
    <w:p w14:paraId="485EE933" w14:textId="77777777" w:rsidR="000E6CB8" w:rsidRDefault="00854B09">
      <w:pPr>
        <w:spacing w:line="600" w:lineRule="auto"/>
        <w:ind w:firstLine="720"/>
        <w:jc w:val="both"/>
        <w:rPr>
          <w:rFonts w:eastAsia="Times New Roman"/>
          <w:szCs w:val="24"/>
        </w:rPr>
      </w:pPr>
      <w:r>
        <w:rPr>
          <w:rFonts w:eastAsia="Times New Roman"/>
          <w:szCs w:val="24"/>
        </w:rPr>
        <w:t xml:space="preserve">Στο άρθρο 37 τροποποιείται το άρθρο 54Α του Κώδικα Φορολογικής </w:t>
      </w:r>
      <w:r>
        <w:rPr>
          <w:rFonts w:eastAsia="Times New Roman"/>
          <w:szCs w:val="24"/>
        </w:rPr>
        <w:t>Διαδικασίας όπου με το ισχύον θεσμικό πλαίσιο ο φορολογούμενος που είχε οφειλές από φόρους ακίνητης περιουσίας ΦΑΠ ή ΕΝΦΙΑ μπορούσε να μεταβιβάσει ένα ακίνητο εφόσον, πρώτον, εξοφλούσε τον φόρο που αντιστοιχούσε στο συγκεκριμένο ακίνητο ή, δεύτερον, με παρ</w:t>
      </w:r>
      <w:r>
        <w:rPr>
          <w:rFonts w:eastAsia="Times New Roman"/>
          <w:szCs w:val="24"/>
        </w:rPr>
        <w:t>ακράτηση του συμβολαιογράφου από το τίμημα του φόρου του μεταβιβαζόμενου ακινήτου. Προϋπόθεση σε κάθε περίπτωση για την εκτέλεση του συμβολαίου ήταν η αποπληρωμή των υπολοίπων φόρων ακινήτων. Με την προτεινόμενη ρύθμιση, λοιπόν, δίνεται η δυνατότητα στον φ</w:t>
      </w:r>
      <w:r>
        <w:rPr>
          <w:rFonts w:eastAsia="Times New Roman"/>
          <w:szCs w:val="24"/>
        </w:rPr>
        <w:t xml:space="preserve">ορολογούμενο να </w:t>
      </w:r>
      <w:proofErr w:type="spellStart"/>
      <w:r>
        <w:rPr>
          <w:rFonts w:eastAsia="Times New Roman"/>
          <w:szCs w:val="24"/>
        </w:rPr>
        <w:t>παρακρατείται</w:t>
      </w:r>
      <w:proofErr w:type="spellEnd"/>
      <w:r>
        <w:rPr>
          <w:rFonts w:eastAsia="Times New Roman"/>
          <w:szCs w:val="24"/>
        </w:rPr>
        <w:t xml:space="preserve"> το τίμημα του συγκεκριμένου φόρου των ακινήτων από τον συμβολαιογράφο κατά τη σύνταξη του συμβολαίου. Μιλάμε για τον φόρο που αντιστοιχεί σε ΦΑΠ και ΕΝΦΙΑ. </w:t>
      </w:r>
    </w:p>
    <w:p w14:paraId="485EE934" w14:textId="77777777" w:rsidR="000E6CB8" w:rsidRDefault="00854B09">
      <w:pPr>
        <w:spacing w:line="600" w:lineRule="auto"/>
        <w:ind w:firstLine="720"/>
        <w:jc w:val="both"/>
        <w:rPr>
          <w:rFonts w:eastAsia="Times New Roman"/>
          <w:szCs w:val="24"/>
        </w:rPr>
      </w:pPr>
      <w:r>
        <w:rPr>
          <w:rFonts w:eastAsia="Times New Roman"/>
          <w:szCs w:val="24"/>
        </w:rPr>
        <w:t>Στο άρθρο 38 τροποποιείται το άρθρο 3 του ν.4223/2013 όπου απαλλάσσον</w:t>
      </w:r>
      <w:r>
        <w:rPr>
          <w:rFonts w:eastAsia="Times New Roman"/>
          <w:szCs w:val="24"/>
        </w:rPr>
        <w:t>ται από τον ΕΝΦΙΑ το έτος 2018 τα δικαιώματα επί του συνόλου της ακίνητης περιουσίας των προσώπων που απεβίωσαν εξαιτίας των πυρκαγιών που έπληξαν τις περιοχές της Περιφέρειας Αττικής την 23</w:t>
      </w:r>
      <w:r w:rsidRPr="00C57C5D">
        <w:rPr>
          <w:rFonts w:eastAsia="Times New Roman"/>
          <w:szCs w:val="24"/>
          <w:vertAlign w:val="superscript"/>
        </w:rPr>
        <w:t>η</w:t>
      </w:r>
      <w:r>
        <w:rPr>
          <w:rFonts w:eastAsia="Times New Roman"/>
          <w:szCs w:val="24"/>
        </w:rPr>
        <w:t xml:space="preserve"> και 24</w:t>
      </w:r>
      <w:r w:rsidRPr="00C57C5D">
        <w:rPr>
          <w:rFonts w:eastAsia="Times New Roman"/>
          <w:szCs w:val="24"/>
          <w:vertAlign w:val="superscript"/>
        </w:rPr>
        <w:t>η</w:t>
      </w:r>
      <w:r>
        <w:rPr>
          <w:rFonts w:eastAsia="Times New Roman"/>
          <w:szCs w:val="24"/>
        </w:rPr>
        <w:t xml:space="preserve"> Ιουλίου 2018 ανεξάρτητα από το πού βρίσκεται η περιουσία</w:t>
      </w:r>
      <w:r>
        <w:rPr>
          <w:rFonts w:eastAsia="Times New Roman"/>
          <w:szCs w:val="24"/>
        </w:rPr>
        <w:t xml:space="preserve"> αυτή. Είναι το ελάχιστο που μπορούμε να κάνουμε, που </w:t>
      </w:r>
      <w:r>
        <w:rPr>
          <w:rFonts w:eastAsia="Times New Roman"/>
          <w:szCs w:val="24"/>
        </w:rPr>
        <w:lastRenderedPageBreak/>
        <w:t xml:space="preserve">μπορεί να γίνει σε μια σειρά από μέτρα που έχουν παρθεί και πρέπει να παρθούν για την έμπρακτη στήριξη από τη μεριά της πολιτείας προς τους πληγέντες αυτή την καταστροφική και αποφράδα ημερομηνία. </w:t>
      </w:r>
    </w:p>
    <w:p w14:paraId="485EE935" w14:textId="77777777" w:rsidR="000E6CB8" w:rsidRDefault="00854B09">
      <w:pPr>
        <w:spacing w:line="600" w:lineRule="auto"/>
        <w:ind w:firstLine="720"/>
        <w:jc w:val="both"/>
        <w:rPr>
          <w:rFonts w:eastAsia="Times New Roman"/>
          <w:szCs w:val="24"/>
        </w:rPr>
      </w:pPr>
      <w:r>
        <w:rPr>
          <w:rFonts w:eastAsia="Times New Roman"/>
          <w:szCs w:val="24"/>
        </w:rPr>
        <w:t>Το ά</w:t>
      </w:r>
      <w:r>
        <w:rPr>
          <w:rFonts w:eastAsia="Times New Roman"/>
          <w:szCs w:val="24"/>
        </w:rPr>
        <w:t xml:space="preserve">ρθρο 39 είναι συνέχεια του άρθρου 38 στην ουσία, κινείται στο ίδιο πνεύμα. Αφορά τη στήριξη </w:t>
      </w:r>
      <w:proofErr w:type="spellStart"/>
      <w:r>
        <w:rPr>
          <w:rFonts w:eastAsia="Times New Roman"/>
          <w:szCs w:val="24"/>
        </w:rPr>
        <w:t>πυροπλήκτων</w:t>
      </w:r>
      <w:proofErr w:type="spellEnd"/>
      <w:r>
        <w:rPr>
          <w:rFonts w:eastAsia="Times New Roman"/>
          <w:szCs w:val="24"/>
        </w:rPr>
        <w:t xml:space="preserve"> της 23</w:t>
      </w:r>
      <w:r w:rsidRPr="00C57C5D">
        <w:rPr>
          <w:rFonts w:eastAsia="Times New Roman"/>
          <w:szCs w:val="24"/>
          <w:vertAlign w:val="superscript"/>
        </w:rPr>
        <w:t>ης</w:t>
      </w:r>
      <w:r>
        <w:rPr>
          <w:rFonts w:eastAsia="Times New Roman"/>
          <w:szCs w:val="24"/>
        </w:rPr>
        <w:t xml:space="preserve"> και 24</w:t>
      </w:r>
      <w:r w:rsidRPr="00C57C5D">
        <w:rPr>
          <w:rFonts w:eastAsia="Times New Roman"/>
          <w:szCs w:val="24"/>
          <w:vertAlign w:val="superscript"/>
        </w:rPr>
        <w:t>ης</w:t>
      </w:r>
      <w:r>
        <w:rPr>
          <w:rFonts w:eastAsia="Times New Roman"/>
          <w:szCs w:val="24"/>
        </w:rPr>
        <w:t xml:space="preserve"> Ιουλίου 2018 στην Περιφέρεια Αττικής. Με την προτεινόμενη διάταξη ορίζεται ότι οι συνταξιούχοι των οποίων η σύνταξη εξακολουθεί να καν</w:t>
      </w:r>
      <w:r>
        <w:rPr>
          <w:rFonts w:eastAsia="Times New Roman"/>
          <w:szCs w:val="24"/>
        </w:rPr>
        <w:t xml:space="preserve">ονίζεται και να καταβάλλεται από το </w:t>
      </w:r>
      <w:r>
        <w:rPr>
          <w:rFonts w:eastAsia="Times New Roman"/>
          <w:szCs w:val="24"/>
        </w:rPr>
        <w:t>δ</w:t>
      </w:r>
      <w:r>
        <w:rPr>
          <w:rFonts w:eastAsia="Times New Roman"/>
          <w:szCs w:val="24"/>
        </w:rPr>
        <w:t>ημόσιο και οι οποίοι έχουν κύρια ή δευτερεύουσα κατοικία ή φιλοξενούνται σύμφωνα με το έντυπο Ε1 της δήλωσης φορολογίας εισοδήματος των φορολογικών ετών 2016 και 2017 σε περιοχές της Περιφέρειας Αττικής οι οποίες επλήγη</w:t>
      </w:r>
      <w:r>
        <w:rPr>
          <w:rFonts w:eastAsia="Times New Roman"/>
          <w:szCs w:val="24"/>
        </w:rPr>
        <w:t>σαν επίσης από τις πυρκαγιές της 23</w:t>
      </w:r>
      <w:r w:rsidRPr="00387487">
        <w:rPr>
          <w:rFonts w:eastAsia="Times New Roman"/>
          <w:szCs w:val="24"/>
          <w:vertAlign w:val="superscript"/>
        </w:rPr>
        <w:t>ης</w:t>
      </w:r>
      <w:r>
        <w:rPr>
          <w:rFonts w:eastAsia="Times New Roman"/>
          <w:szCs w:val="24"/>
        </w:rPr>
        <w:t xml:space="preserve"> και 24</w:t>
      </w:r>
      <w:r w:rsidRPr="00387487">
        <w:rPr>
          <w:rFonts w:eastAsia="Times New Roman"/>
          <w:szCs w:val="24"/>
          <w:vertAlign w:val="superscript"/>
        </w:rPr>
        <w:t>ης</w:t>
      </w:r>
      <w:r>
        <w:rPr>
          <w:rFonts w:eastAsia="Times New Roman"/>
          <w:szCs w:val="24"/>
        </w:rPr>
        <w:t xml:space="preserve"> Ιουλίου 2018 θα λάβουν από το </w:t>
      </w:r>
      <w:r>
        <w:rPr>
          <w:rFonts w:eastAsia="Times New Roman"/>
          <w:szCs w:val="24"/>
        </w:rPr>
        <w:t>δ</w:t>
      </w:r>
      <w:r>
        <w:rPr>
          <w:rFonts w:eastAsia="Times New Roman"/>
          <w:szCs w:val="24"/>
        </w:rPr>
        <w:t>ημόσιο ανάλογη οικονομική ενίσχυση με αυτή των συνταξιούχων του ΕΦΚΑ, δηλαδή δυο ακαθάριστες μηνιαίες συντάξεις Ιουλίου 2018, με την ίδια ακριβώς διαδικασία. Με αυτό το άρθρο επί</w:t>
      </w:r>
      <w:r>
        <w:rPr>
          <w:rFonts w:eastAsia="Times New Roman"/>
          <w:szCs w:val="24"/>
        </w:rPr>
        <w:t xml:space="preserve">σης ερχόμαστε να συνδράμουμε στην έμπρακτη στήριξη για την ενίσχυση των πληγέντων. </w:t>
      </w:r>
    </w:p>
    <w:p w14:paraId="485EE936" w14:textId="77777777" w:rsidR="000E6CB8" w:rsidRDefault="00854B09">
      <w:pPr>
        <w:spacing w:line="600" w:lineRule="auto"/>
        <w:ind w:firstLine="720"/>
        <w:jc w:val="both"/>
        <w:rPr>
          <w:rFonts w:eastAsia="Times New Roman"/>
          <w:szCs w:val="24"/>
        </w:rPr>
      </w:pPr>
      <w:r>
        <w:rPr>
          <w:rFonts w:eastAsia="Times New Roman"/>
          <w:szCs w:val="24"/>
        </w:rPr>
        <w:t xml:space="preserve">Στο άρθρο 40 τροποποιείται η διάταξη του ν. 4270/2014 όπου ειδικότερα απλοποιείται η διαδικασία λογιστικής καταγραφής των επιστροφών των αδιάθετων </w:t>
      </w:r>
      <w:r>
        <w:rPr>
          <w:rFonts w:eastAsia="Times New Roman"/>
          <w:szCs w:val="24"/>
        </w:rPr>
        <w:lastRenderedPageBreak/>
        <w:t>υπολοίπων, των χρηματικών</w:t>
      </w:r>
      <w:r>
        <w:rPr>
          <w:rFonts w:eastAsia="Times New Roman"/>
          <w:szCs w:val="24"/>
        </w:rPr>
        <w:t xml:space="preserve"> ενταλμάτων προ πληρωμής, ώστε αυτές να μην γίνονται στις ΔΟΥ αλλά στον λογαριασμό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 xml:space="preserve">ημοσίου που διατηρεί στην Τράπεζα της Ελλάδος. </w:t>
      </w:r>
    </w:p>
    <w:p w14:paraId="485EE937" w14:textId="77777777" w:rsidR="000E6CB8" w:rsidRDefault="00854B09">
      <w:pPr>
        <w:spacing w:line="600" w:lineRule="auto"/>
        <w:ind w:firstLine="720"/>
        <w:jc w:val="both"/>
        <w:rPr>
          <w:rFonts w:eastAsia="Times New Roman"/>
          <w:szCs w:val="24"/>
        </w:rPr>
      </w:pPr>
      <w:r>
        <w:rPr>
          <w:rFonts w:eastAsia="Times New Roman"/>
          <w:szCs w:val="24"/>
        </w:rPr>
        <w:t>Στο άρθρο 41 τροποποιούνται οι διατάξεις του ν.4314/2014, τροποποιούνται τα άρθρα 11 και 12 του ν.</w:t>
      </w:r>
      <w:r>
        <w:rPr>
          <w:rFonts w:eastAsia="Times New Roman"/>
          <w:szCs w:val="24"/>
        </w:rPr>
        <w:t xml:space="preserve">4314/2014 προκειμένου να </w:t>
      </w:r>
      <w:proofErr w:type="spellStart"/>
      <w:r>
        <w:rPr>
          <w:rFonts w:eastAsia="Times New Roman"/>
          <w:szCs w:val="24"/>
        </w:rPr>
        <w:t>επικαιροποιηθούν</w:t>
      </w:r>
      <w:proofErr w:type="spellEnd"/>
      <w:r>
        <w:rPr>
          <w:rFonts w:eastAsia="Times New Roman"/>
          <w:szCs w:val="24"/>
        </w:rPr>
        <w:t xml:space="preserve"> μετά τη θέση σε ισχύ του νέου οργανισμού του Υπουργείου Οικονομικών με την οποία έγινε αναδιάρθρωση των υπηρεσιών της Γενικής Γραμματείας Δημοσιονομικής Πολιτικής στην οποία υπάγεται η ΕΔΕΛ. Ειδικότερα στο άρθρο 11</w:t>
      </w:r>
      <w:r>
        <w:rPr>
          <w:rFonts w:eastAsia="Times New Roman"/>
          <w:szCs w:val="24"/>
        </w:rPr>
        <w:t xml:space="preserve"> του ν. 4314 ορίζεται η ΕΔΕΛ ως αρχή ελέγχου για όλα τα ευρωπαϊκά προγράμματα  του ΕΣΠΑ 2014-2020 και του ευρωπαϊκού </w:t>
      </w:r>
      <w:r>
        <w:rPr>
          <w:rFonts w:eastAsia="Times New Roman"/>
          <w:szCs w:val="24"/>
        </w:rPr>
        <w:t>π</w:t>
      </w:r>
      <w:r>
        <w:rPr>
          <w:rFonts w:eastAsia="Times New Roman"/>
          <w:szCs w:val="24"/>
        </w:rPr>
        <w:t xml:space="preserve">ρογράμματος «Αλιεία και Θάλασσα 2014-2020» επίσης. Επιπλέον, δε, καθορίζεται και η σύνθεση αυτής καθώς και οι αρμοδιότητές της. </w:t>
      </w:r>
    </w:p>
    <w:p w14:paraId="485EE938" w14:textId="77777777" w:rsidR="000E6CB8" w:rsidRDefault="00854B09">
      <w:pPr>
        <w:spacing w:line="600" w:lineRule="auto"/>
        <w:ind w:firstLine="720"/>
        <w:jc w:val="both"/>
        <w:rPr>
          <w:rFonts w:eastAsia="Times New Roman"/>
          <w:szCs w:val="24"/>
        </w:rPr>
      </w:pPr>
      <w:r>
        <w:rPr>
          <w:rFonts w:eastAsia="Times New Roman"/>
          <w:szCs w:val="24"/>
        </w:rPr>
        <w:t>Στο άρθρο</w:t>
      </w:r>
      <w:r>
        <w:rPr>
          <w:rFonts w:eastAsia="Times New Roman"/>
          <w:szCs w:val="24"/>
        </w:rPr>
        <w:t xml:space="preserve"> 42 έχουμε τροποποίηση διατάξεων του ν.4549/2018 όπου τροποποιούνται τα άρθρα 91, 93 και 102. Δεν είναι πολύ σημαντικές αυτές οι αλλαγές. Είναι πιο πολύ νομοτεχνικές.</w:t>
      </w:r>
    </w:p>
    <w:p w14:paraId="485EE939" w14:textId="77777777" w:rsidR="000E6CB8" w:rsidRDefault="00854B09">
      <w:pPr>
        <w:spacing w:line="600" w:lineRule="auto"/>
        <w:ind w:firstLine="720"/>
        <w:jc w:val="both"/>
        <w:rPr>
          <w:rFonts w:eastAsia="Times New Roman"/>
          <w:szCs w:val="24"/>
        </w:rPr>
      </w:pPr>
      <w:r>
        <w:rPr>
          <w:rFonts w:eastAsia="Times New Roman"/>
          <w:szCs w:val="24"/>
        </w:rPr>
        <w:t>Με τις προτεινόμενες διατάξεις του άρθρου 43 καθορίζεται η αποζημίωση για τα μέλη συλλογι</w:t>
      </w:r>
      <w:r>
        <w:rPr>
          <w:rFonts w:eastAsia="Times New Roman"/>
          <w:szCs w:val="24"/>
        </w:rPr>
        <w:t xml:space="preserve">κών οργάνων -Επιτροπή Ανταγωνισμού, Ομάδες Εργασίας και Διοίκησης Έργου- που συγκροτήθηκαν με κύριο έργο την επισκόπηση δαπανών των Υπουργείων και των εποπτευόμενων φορέων τους στο πλαίσιο συνεργασίας της </w:t>
      </w:r>
      <w:r>
        <w:rPr>
          <w:rFonts w:eastAsia="Times New Roman"/>
          <w:szCs w:val="24"/>
        </w:rPr>
        <w:lastRenderedPageBreak/>
        <w:t>Ελληνικής Δημοκρατίας με την Υπηρεσία Υποστήριξης Δ</w:t>
      </w:r>
      <w:r>
        <w:rPr>
          <w:rFonts w:eastAsia="Times New Roman"/>
          <w:szCs w:val="24"/>
        </w:rPr>
        <w:t xml:space="preserve">ιαρθρωτικών Μεταρρυθμίσεων της Ευρωπαϊκής Επιτροπής, η οποία θα επιβαρυνθεί εξ ολοκλήρου βέβαια με την κάλυψη της προκαλούμενης δαπάνης. </w:t>
      </w:r>
    </w:p>
    <w:p w14:paraId="485EE93A" w14:textId="77777777" w:rsidR="000E6CB8" w:rsidRDefault="00854B09">
      <w:pPr>
        <w:spacing w:line="600" w:lineRule="auto"/>
        <w:ind w:firstLine="720"/>
        <w:jc w:val="both"/>
        <w:rPr>
          <w:rFonts w:eastAsia="Times New Roman"/>
          <w:szCs w:val="24"/>
        </w:rPr>
      </w:pPr>
      <w:r>
        <w:rPr>
          <w:rFonts w:eastAsia="Times New Roman"/>
          <w:szCs w:val="24"/>
        </w:rPr>
        <w:t xml:space="preserve">Στο άρθρο 44 ρυθμίζονται ζητήματα μισθολογικής κατάταξης των </w:t>
      </w:r>
      <w:proofErr w:type="spellStart"/>
      <w:r>
        <w:rPr>
          <w:rFonts w:eastAsia="Times New Roman"/>
          <w:szCs w:val="24"/>
        </w:rPr>
        <w:t>μετατασσομένων</w:t>
      </w:r>
      <w:proofErr w:type="spellEnd"/>
      <w:r>
        <w:rPr>
          <w:rFonts w:eastAsia="Times New Roman"/>
          <w:szCs w:val="24"/>
        </w:rPr>
        <w:t xml:space="preserve"> υπαλλήλων από κατώτερη σε ανώτερη κατηγορί</w:t>
      </w:r>
      <w:r>
        <w:rPr>
          <w:rFonts w:eastAsia="Times New Roman"/>
          <w:szCs w:val="24"/>
        </w:rPr>
        <w:t xml:space="preserve">α εκπαίδευσης. Ειδικότερα, ο χρόνος υπηρεσίας που πρέπει να ληφθεί υπ’ </w:t>
      </w:r>
      <w:proofErr w:type="spellStart"/>
      <w:r>
        <w:rPr>
          <w:rFonts w:eastAsia="Times New Roman"/>
          <w:szCs w:val="24"/>
        </w:rPr>
        <w:t>όψιν</w:t>
      </w:r>
      <w:proofErr w:type="spellEnd"/>
      <w:r>
        <w:rPr>
          <w:rFonts w:eastAsia="Times New Roman"/>
          <w:szCs w:val="24"/>
        </w:rPr>
        <w:t xml:space="preserve"> για τη μισθολογική κατάταξη και εξέλιξη στα μισθολογικά κλιμάκια της ανώτερης εκπαιδευτικής βαθμίδας. Αποσαφηνίζεται, λοιπόν, ο τρόπος υπολογισμού αυτού του χρόνου υπηρεσίας και εί</w:t>
      </w:r>
      <w:r>
        <w:rPr>
          <w:rFonts w:eastAsia="Times New Roman"/>
          <w:szCs w:val="24"/>
        </w:rPr>
        <w:t xml:space="preserve">ναι ο συνολικός χρόνος προϋπηρεσίας. Έστω ότι ένας ΔΕ έχει απασχοληθεί για δέκα έτη, στην περίπτωση που μεταβεί από ΔΕ σε ΠΕ κατηγορία μένει να υπολογιστεί προς την κατάταξή του ως ΠΕ το χρονικό διάστημα της δεκαετίας. </w:t>
      </w:r>
    </w:p>
    <w:p w14:paraId="485EE93B" w14:textId="77777777" w:rsidR="000E6CB8" w:rsidRDefault="00854B09">
      <w:pPr>
        <w:spacing w:line="600" w:lineRule="auto"/>
        <w:ind w:firstLine="720"/>
        <w:jc w:val="both"/>
        <w:rPr>
          <w:rFonts w:eastAsia="Times New Roman"/>
          <w:szCs w:val="24"/>
        </w:rPr>
      </w:pPr>
      <w:r>
        <w:rPr>
          <w:rFonts w:eastAsia="Times New Roman"/>
          <w:szCs w:val="24"/>
        </w:rPr>
        <w:t>Στο άρθρο 45 εξομοιώνονται μισθολογι</w:t>
      </w:r>
      <w:r>
        <w:rPr>
          <w:rFonts w:eastAsia="Times New Roman"/>
          <w:szCs w:val="24"/>
        </w:rPr>
        <w:t>κά οι υπάλληλοι του Υπουργείου Οικονομικών με σχέση εργασίας δημοσίου και ιδιωτικού δικαίου αορίστου χρόνου που έχουν διοριστεί ή μεταταχθεί μετά την 1</w:t>
      </w:r>
      <w:r>
        <w:rPr>
          <w:rFonts w:eastAsia="Times New Roman"/>
          <w:szCs w:val="24"/>
        </w:rPr>
        <w:t>-</w:t>
      </w:r>
      <w:r>
        <w:rPr>
          <w:rFonts w:eastAsia="Times New Roman"/>
          <w:szCs w:val="24"/>
        </w:rPr>
        <w:t>11</w:t>
      </w:r>
      <w:r>
        <w:rPr>
          <w:rFonts w:eastAsia="Times New Roman"/>
          <w:szCs w:val="24"/>
        </w:rPr>
        <w:t>-</w:t>
      </w:r>
      <w:r>
        <w:rPr>
          <w:rFonts w:eastAsia="Times New Roman"/>
          <w:szCs w:val="24"/>
        </w:rPr>
        <w:t>2011 με όσους υπηρετούσαν πριν την ανωτέρω ημερομηνία, καθώς και σε εποπτευόμενα απ’ αυτό νομικά πρόσ</w:t>
      </w:r>
      <w:r>
        <w:rPr>
          <w:rFonts w:eastAsia="Times New Roman"/>
          <w:szCs w:val="24"/>
        </w:rPr>
        <w:t xml:space="preserve">ωπα δημοσίου δικαίου, στην Ελληνική Στατιστική Αρχή, στην Ανεξάρτητη Αρχή Δημοσίων Εσόδων, καθώς και στο Νομικό Συμβούλιο του Κράτους ως διοικητικό προσωπικό. </w:t>
      </w:r>
    </w:p>
    <w:p w14:paraId="485EE93C"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Ειδικότερα, προβλέπεται η χορήγηση στο σύνολο των εν λόγω υπαλλήλων της προσωπικής διαφοράς του </w:t>
      </w:r>
      <w:r>
        <w:rPr>
          <w:rFonts w:eastAsia="Times New Roman"/>
          <w:szCs w:val="24"/>
        </w:rPr>
        <w:t xml:space="preserve">άρθρου 27 του ν.4354/2015 κατ’ εφαρμογή της συνταγματικής αρχής της ισότητας, δεδομένου ότι πρόκειται για υπαλλήλους οι οποίοι παρέχουν τις ίδιες ακριβώς υπηρεσίες και ασκούν παρόμοια καθήκοντα με όσους υπηρετούσαν ήδη πριν την κρίσιμη αυτή ημερομηνία. </w:t>
      </w:r>
    </w:p>
    <w:p w14:paraId="485EE93D"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Εδ</w:t>
      </w:r>
      <w:r>
        <w:rPr>
          <w:rFonts w:eastAsia="Times New Roman"/>
          <w:szCs w:val="24"/>
        </w:rPr>
        <w:t>ώ υπάρχει και μια τροπολογία από το Υπουργείο για την οποία, κύριε Πρόεδρε, επιφυλάσσομαι να τοποθετηθώ στη δευτερολογία μου.</w:t>
      </w:r>
    </w:p>
    <w:p w14:paraId="485EE93E" w14:textId="77777777" w:rsidR="000E6CB8" w:rsidRDefault="00854B09">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w:t>
      </w:r>
      <w:r>
        <w:rPr>
          <w:rFonts w:eastAsia="Times New Roman" w:cs="Times New Roman"/>
          <w:szCs w:val="24"/>
        </w:rPr>
        <w:t xml:space="preserve"> </w:t>
      </w:r>
      <w:r w:rsidRPr="00F81B27">
        <w:rPr>
          <w:rFonts w:eastAsia="Times New Roman" w:cs="Times New Roman"/>
          <w:szCs w:val="24"/>
        </w:rPr>
        <w:t>κυρίου Βουλευτή)</w:t>
      </w:r>
    </w:p>
    <w:p w14:paraId="485EE93F"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άρθρο 46 επιδιώκεται η μείωση της επιβάρυν</w:t>
      </w:r>
      <w:r>
        <w:rPr>
          <w:rFonts w:eastAsia="Times New Roman"/>
          <w:szCs w:val="24"/>
        </w:rPr>
        <w:t xml:space="preserve">σης του έργου του Νομικού Συμβουλίου του Κράτους και των μελών του, η οποία οφείλεται στο γεγονός ότι με την ένταξη στις ρυθμίσεις του ν.3869/2010 και των χρεών προς το </w:t>
      </w:r>
      <w:r>
        <w:rPr>
          <w:rFonts w:eastAsia="Times New Roman"/>
          <w:szCs w:val="24"/>
        </w:rPr>
        <w:t xml:space="preserve">ελληνικό δημόσιο </w:t>
      </w:r>
      <w:r>
        <w:rPr>
          <w:rFonts w:eastAsia="Times New Roman"/>
          <w:szCs w:val="24"/>
        </w:rPr>
        <w:t>φυσικών προσώπων στερούμενων πτωχευτικής ικανότητας, ενώπιον των ειρην</w:t>
      </w:r>
      <w:r>
        <w:rPr>
          <w:rFonts w:eastAsia="Times New Roman"/>
          <w:szCs w:val="24"/>
        </w:rPr>
        <w:t xml:space="preserve">οδικείων όλης της χώρας ασκήθηκε από ενδιαφερομένους και εκκρεμεί μεγάλος αριθμός σχετικών αιτήσεων, δεκαέξι χιλιάδες περίπου. Οι υποθέσεις αυτές δεν παρουσιάζουν σημαντικά νομικά και πραγματολογικά ζητήματα για τα μέλη του Νομικού Συμβουλίου του Κράτους, </w:t>
      </w:r>
      <w:r>
        <w:rPr>
          <w:rFonts w:eastAsia="Times New Roman"/>
          <w:szCs w:val="24"/>
        </w:rPr>
        <w:t xml:space="preserve">επομένως μπορούν να αποκατασταθούν επαρκώς από </w:t>
      </w:r>
      <w:r>
        <w:rPr>
          <w:rFonts w:eastAsia="Times New Roman"/>
          <w:szCs w:val="24"/>
        </w:rPr>
        <w:lastRenderedPageBreak/>
        <w:t>υπαλλήλους της αρμόδιας Οικονομικής Αρχής και άρα δεν είναι απαραίτητη η παρουσία τους.</w:t>
      </w:r>
    </w:p>
    <w:p w14:paraId="485EE940"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Πρόεδρε, θα μου επιτρέψετε να μιλήσω για ένα λεπτό ακόμη, γιατί από τη συζήτηση στις επιτροπές γι’ αυτό ακριβώς το </w:t>
      </w:r>
      <w:r>
        <w:rPr>
          <w:rFonts w:eastAsia="Times New Roman"/>
          <w:szCs w:val="24"/>
        </w:rPr>
        <w:t>νομοσχέδιο προέκυψαν δύο ζητήματα που, ακριβώς επειδή η κριτική στο εν λόγω νομοσχέδιο ήταν -θα έλεγα- ιδιαίτερα θετική από τη μεριά της Αντιπολίτευσης, αναδείχθηκαν είτε με αφορμή την τροπολογία που κατέθεσε ο κ. Κουτσούκος για λογαριασμό του ΚΙΝΑΛ είτε α</w:t>
      </w:r>
      <w:r>
        <w:rPr>
          <w:rFonts w:eastAsia="Times New Roman"/>
          <w:szCs w:val="24"/>
        </w:rPr>
        <w:t xml:space="preserve">πό την παρέμβαση του εισηγητή της Αξιωματικής Αντιπολίτευσης κ. </w:t>
      </w:r>
      <w:proofErr w:type="spellStart"/>
      <w:r>
        <w:rPr>
          <w:rFonts w:eastAsia="Times New Roman"/>
          <w:szCs w:val="24"/>
        </w:rPr>
        <w:t>Βεσυρόπουλου</w:t>
      </w:r>
      <w:proofErr w:type="spellEnd"/>
      <w:r>
        <w:rPr>
          <w:rFonts w:eastAsia="Times New Roman"/>
          <w:szCs w:val="24"/>
        </w:rPr>
        <w:t>. Αναδείχθηκαν, λοιπόν, δύο ζητήματα για τα οποία θα ήθελα να πω επιγραμματικά δυο λόγια.</w:t>
      </w:r>
    </w:p>
    <w:p w14:paraId="485EE941"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πρώτο αφορά τις συντάξεις, τα αντίμετρα και τον </w:t>
      </w:r>
      <w:r>
        <w:rPr>
          <w:rFonts w:eastAsia="Times New Roman"/>
          <w:szCs w:val="24"/>
        </w:rPr>
        <w:t>π</w:t>
      </w:r>
      <w:r>
        <w:rPr>
          <w:rFonts w:eastAsia="Times New Roman"/>
          <w:szCs w:val="24"/>
        </w:rPr>
        <w:t xml:space="preserve">ροϋπολογισμό. Με την κατάθεση του </w:t>
      </w:r>
      <w:r>
        <w:rPr>
          <w:rFonts w:eastAsia="Times New Roman"/>
          <w:szCs w:val="24"/>
        </w:rPr>
        <w:t>π</w:t>
      </w:r>
      <w:r>
        <w:rPr>
          <w:rFonts w:eastAsia="Times New Roman"/>
          <w:szCs w:val="24"/>
        </w:rPr>
        <w:t>ροϋ</w:t>
      </w:r>
      <w:r>
        <w:rPr>
          <w:rFonts w:eastAsia="Times New Roman"/>
          <w:szCs w:val="24"/>
        </w:rPr>
        <w:t>πολογισμού έγινε φανερό ότι όλη αυτή η φιλολογία για το τι θα συμβεί την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για τη δήθεν μείωση των συντάξεων και όλα τα σχετικά απλώς έχει καταπέσει στο κενό. Δεν υφίσταται τέτοια εκδοχή. Το αποδεικνύει η κατάρτιση του </w:t>
      </w:r>
      <w:r>
        <w:rPr>
          <w:rFonts w:eastAsia="Times New Roman"/>
          <w:szCs w:val="24"/>
        </w:rPr>
        <w:t>π</w:t>
      </w:r>
      <w:r>
        <w:rPr>
          <w:rFonts w:eastAsia="Times New Roman"/>
          <w:szCs w:val="24"/>
        </w:rPr>
        <w:t>ροϋπολογισμού για το έτος 201</w:t>
      </w:r>
      <w:r>
        <w:rPr>
          <w:rFonts w:eastAsia="Times New Roman"/>
          <w:szCs w:val="24"/>
        </w:rPr>
        <w:t>9 και η σύμφωνη γνώμη του αρμόδιου επικεφαλής της Ευρωπαϊκής Επιτροπής, ο οποίος είπε πως ακριβώς επειδή το μέτρο είναι μόνο δημοσιονομικό και οι δημοσιονομικοί στόχοι ήδη έχουν επιτευχθεί κι έχει εξασφαλιστεί η επιτυχία των δημοσιονομικών στόχων για το πλ</w:t>
      </w:r>
      <w:r>
        <w:rPr>
          <w:rFonts w:eastAsia="Times New Roman"/>
          <w:szCs w:val="24"/>
        </w:rPr>
        <w:t xml:space="preserve">εόνασμα του 3,5%, δεν συντρέχει κάποιος λόγος μείωσης της προσωπικής διαφοράς. Διότι μόνο αυτό </w:t>
      </w:r>
      <w:r>
        <w:rPr>
          <w:rFonts w:eastAsia="Times New Roman"/>
          <w:szCs w:val="24"/>
        </w:rPr>
        <w:lastRenderedPageBreak/>
        <w:t>αφορούσε η εν λόγω νομοθετική πρωτοβουλία. Δεν συντρέχει, λοιπόν, κανένας λόγος ώστε η προσωπική διαφορά να καταργηθεί, άρα δεν συντρέχει κανένας λόγος τελικά με</w:t>
      </w:r>
      <w:r>
        <w:rPr>
          <w:rFonts w:eastAsia="Times New Roman"/>
          <w:szCs w:val="24"/>
        </w:rPr>
        <w:t xml:space="preserve">ίωσης του ποσού της σύνταξης γι’ αυτήν τη μερίδα των συνταξιούχων. </w:t>
      </w:r>
    </w:p>
    <w:p w14:paraId="485EE942"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Όσον αφορά την τροπολογία του κ. Κουτσούκου…</w:t>
      </w:r>
    </w:p>
    <w:p w14:paraId="485EE943"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748B5">
        <w:rPr>
          <w:rFonts w:eastAsia="Times New Roman"/>
          <w:b/>
          <w:szCs w:val="24"/>
        </w:rPr>
        <w:t>ΠΡΟΕΔΡΕΥΩΝ (Νικήτας Κακλαμάνης):</w:t>
      </w:r>
      <w:r>
        <w:rPr>
          <w:rFonts w:eastAsia="Times New Roman"/>
          <w:szCs w:val="24"/>
        </w:rPr>
        <w:t xml:space="preserve"> Και κλείνετε με αυτό, κύριε συνάδελφε.</w:t>
      </w:r>
    </w:p>
    <w:p w14:paraId="485EE944"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748B5">
        <w:rPr>
          <w:rFonts w:eastAsia="Times New Roman"/>
          <w:b/>
          <w:szCs w:val="24"/>
        </w:rPr>
        <w:t>ΔΗΜΗΤΡΙΟΣ ΔΗΜΗΤΡΙΑΔΗΣ:</w:t>
      </w:r>
      <w:r>
        <w:rPr>
          <w:rFonts w:eastAsia="Times New Roman"/>
          <w:szCs w:val="24"/>
        </w:rPr>
        <w:t xml:space="preserve"> Κλείνω, κύριε Πρόεδρε. </w:t>
      </w:r>
    </w:p>
    <w:p w14:paraId="485EE945"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Όσον αφορά, λοιπόν, την </w:t>
      </w:r>
      <w:r>
        <w:rPr>
          <w:rFonts w:eastAsia="Times New Roman"/>
          <w:szCs w:val="24"/>
        </w:rPr>
        <w:t xml:space="preserve">τροπολογία του κ. Κουτσούκου μιλάει για μεταβίβαση δέκα χιλιάδων ακινήτων στην Εταιρεία Συμμετοχών και </w:t>
      </w:r>
      <w:r>
        <w:rPr>
          <w:rFonts w:eastAsia="Times New Roman"/>
          <w:szCs w:val="24"/>
        </w:rPr>
        <w:t>Π</w:t>
      </w:r>
      <w:r>
        <w:rPr>
          <w:rFonts w:eastAsia="Times New Roman"/>
          <w:szCs w:val="24"/>
        </w:rPr>
        <w:t xml:space="preserve">εριουσίας του Δημοσίου. </w:t>
      </w:r>
    </w:p>
    <w:p w14:paraId="485EE946"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Οφείλουμε να ξεκαθαρίσουμε ότι δεν υπάρχει μεταβίβαση, υπάρχει μετάβαση για έλεγχο ως προς τη μεταβίβαση, όπου από τον έλεγχο σ</w:t>
      </w:r>
      <w:r>
        <w:rPr>
          <w:rFonts w:eastAsia="Times New Roman"/>
          <w:szCs w:val="24"/>
        </w:rPr>
        <w:t xml:space="preserve">αφώς και ρητά εξαιρούνται όλα εκείνα τα ακίνητα που </w:t>
      </w:r>
      <w:proofErr w:type="spellStart"/>
      <w:r>
        <w:rPr>
          <w:rFonts w:eastAsia="Times New Roman"/>
          <w:szCs w:val="24"/>
        </w:rPr>
        <w:t>εκπληρούν</w:t>
      </w:r>
      <w:proofErr w:type="spellEnd"/>
      <w:r>
        <w:rPr>
          <w:rFonts w:eastAsia="Times New Roman"/>
          <w:szCs w:val="24"/>
        </w:rPr>
        <w:t xml:space="preserve"> δημόσιους σκοπούς, όπως αναλυτικά αναφέρεται στην αρμόδια υπουργική απόφαση.</w:t>
      </w:r>
    </w:p>
    <w:p w14:paraId="485EE947"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 και για την ανοχή σας, κύριε Πρόεδρε.</w:t>
      </w:r>
    </w:p>
    <w:p w14:paraId="485EE948" w14:textId="77777777" w:rsidR="000E6CB8" w:rsidRDefault="00854B09">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85EE949" w14:textId="77777777" w:rsidR="000E6CB8" w:rsidRDefault="00854B09">
      <w:pPr>
        <w:spacing w:line="600" w:lineRule="auto"/>
        <w:ind w:firstLine="720"/>
        <w:jc w:val="both"/>
        <w:rPr>
          <w:rFonts w:eastAsia="Times New Roman" w:cs="Times New Roman"/>
        </w:rPr>
      </w:pPr>
      <w:r>
        <w:rPr>
          <w:rFonts w:eastAsia="Times New Roman"/>
          <w:b/>
          <w:szCs w:val="24"/>
        </w:rPr>
        <w:lastRenderedPageBreak/>
        <w:t xml:space="preserve">ΠΡΟΕΔΡΕΥΩΝ (Νικήτας </w:t>
      </w:r>
      <w:r>
        <w:rPr>
          <w:rFonts w:eastAsia="Times New Roman"/>
          <w:b/>
          <w:szCs w:val="24"/>
        </w:rPr>
        <w:t>Κακλαμάνης):</w:t>
      </w:r>
      <w:r>
        <w:rPr>
          <w:rFonts w:eastAsia="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 xml:space="preserve">έχω </w:t>
      </w:r>
      <w:r>
        <w:rPr>
          <w:rFonts w:eastAsia="Times New Roman" w:cs="Times New Roman"/>
        </w:rPr>
        <w:t>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w:t>
      </w:r>
      <w:r>
        <w:rPr>
          <w:rFonts w:eastAsia="Times New Roman" w:cs="Times New Roman"/>
        </w:rPr>
        <w:t>σαρ</w:t>
      </w:r>
      <w:r>
        <w:rPr>
          <w:rFonts w:eastAsia="Times New Roman" w:cs="Times New Roman"/>
        </w:rPr>
        <w:t>άντα οκτώ</w:t>
      </w:r>
      <w:r w:rsidRPr="000742D7">
        <w:rPr>
          <w:rFonts w:eastAsia="Times New Roman" w:cs="Times New Roman"/>
        </w:rPr>
        <w:t xml:space="preserve"> μαθήτριες </w:t>
      </w:r>
      <w:r>
        <w:rPr>
          <w:rFonts w:eastAsia="Times New Roman" w:cs="Times New Roman"/>
        </w:rPr>
        <w:t xml:space="preserve">και μαθητές </w:t>
      </w:r>
      <w:r w:rsidRPr="000742D7">
        <w:rPr>
          <w:rFonts w:eastAsia="Times New Roman" w:cs="Times New Roman"/>
        </w:rPr>
        <w:t xml:space="preserve">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1</w:t>
      </w:r>
      <w:r w:rsidRPr="00707B65">
        <w:rPr>
          <w:rFonts w:eastAsia="Times New Roman" w:cs="Times New Roman"/>
          <w:vertAlign w:val="superscript"/>
        </w:rPr>
        <w:t>ο</w:t>
      </w:r>
      <w:r>
        <w:rPr>
          <w:rFonts w:eastAsia="Times New Roman" w:cs="Times New Roman"/>
        </w:rPr>
        <w:t xml:space="preserve"> Γενικό Λύκειο Πεύκης </w:t>
      </w:r>
      <w:r>
        <w:rPr>
          <w:rFonts w:eastAsia="Times New Roman" w:cs="Times New Roman"/>
        </w:rPr>
        <w:t>(πρώτο τ</w:t>
      </w:r>
      <w:r>
        <w:rPr>
          <w:rFonts w:eastAsia="Times New Roman" w:cs="Times New Roman"/>
        </w:rPr>
        <w:t>μήμα</w:t>
      </w:r>
      <w:r>
        <w:rPr>
          <w:rFonts w:eastAsia="Times New Roman" w:cs="Times New Roman"/>
        </w:rPr>
        <w:t>)</w:t>
      </w:r>
      <w:r w:rsidRPr="000742D7">
        <w:rPr>
          <w:rFonts w:eastAsia="Times New Roman" w:cs="Times New Roman"/>
        </w:rPr>
        <w:t xml:space="preserve">. </w:t>
      </w:r>
    </w:p>
    <w:p w14:paraId="485EE94A" w14:textId="77777777" w:rsidR="000E6CB8" w:rsidRDefault="00854B09">
      <w:pPr>
        <w:spacing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485EE94B" w14:textId="77777777" w:rsidR="000E6CB8" w:rsidRDefault="00854B09">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485EE94C"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Πάντως, αν μου επιτρέπετε ένα σχόλιο, από το 1990 που είμαι στο</w:t>
      </w:r>
      <w:r>
        <w:rPr>
          <w:rFonts w:eastAsia="Times New Roman"/>
          <w:szCs w:val="24"/>
        </w:rPr>
        <w:t xml:space="preserve"> Κοινοβούλιο, αλλά, απ’ ό,τι έψαξα στα Πρακτικά, και από τη Μεταπολίτευση πρώτη φορά κατατίθεται </w:t>
      </w:r>
      <w:r>
        <w:rPr>
          <w:rFonts w:eastAsia="Times New Roman"/>
          <w:szCs w:val="24"/>
        </w:rPr>
        <w:t>π</w:t>
      </w:r>
      <w:r>
        <w:rPr>
          <w:rFonts w:eastAsia="Times New Roman"/>
          <w:szCs w:val="24"/>
        </w:rPr>
        <w:t xml:space="preserve">ροϋπολογισμός με δύο σενάρια. Αυτό δεν έχει ξαναγίνει ποτέ στο ελληνικό Κοινοβούλιο. </w:t>
      </w:r>
    </w:p>
    <w:p w14:paraId="485EE94D"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Τον λόγο έχει ο εισηγητής της Νέας Δημοκρατίας κ. </w:t>
      </w:r>
      <w:proofErr w:type="spellStart"/>
      <w:r>
        <w:rPr>
          <w:rFonts w:eastAsia="Times New Roman"/>
          <w:szCs w:val="24"/>
        </w:rPr>
        <w:t>Βεσυρόπουλος</w:t>
      </w:r>
      <w:proofErr w:type="spellEnd"/>
      <w:r>
        <w:rPr>
          <w:rFonts w:eastAsia="Times New Roman"/>
          <w:szCs w:val="24"/>
        </w:rPr>
        <w:t>.</w:t>
      </w:r>
    </w:p>
    <w:p w14:paraId="485EE94E"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07B65">
        <w:rPr>
          <w:rFonts w:eastAsia="Times New Roman"/>
          <w:b/>
          <w:szCs w:val="24"/>
        </w:rPr>
        <w:t xml:space="preserve">ΧΡΗΣΤΟΣ </w:t>
      </w:r>
      <w:r w:rsidRPr="00707B65">
        <w:rPr>
          <w:rFonts w:eastAsia="Times New Roman"/>
          <w:b/>
          <w:szCs w:val="24"/>
        </w:rPr>
        <w:t>ΜΑΝΤΑΣ:</w:t>
      </w:r>
      <w:r>
        <w:rPr>
          <w:rFonts w:eastAsia="Times New Roman"/>
          <w:szCs w:val="24"/>
        </w:rPr>
        <w:t xml:space="preserve"> Μπορώ να μιλήσω, κύριε Πρόεδρε; Κάνατε μια παρέμβαση, κύριε Πρόεδρε και θα ήθελα να μιλήσω.</w:t>
      </w:r>
    </w:p>
    <w:p w14:paraId="485EE94F"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μιλήσετε, κύριε Μαντά, μετά τον εισηγητή. </w:t>
      </w:r>
    </w:p>
    <w:p w14:paraId="485EE950"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07B65">
        <w:rPr>
          <w:rFonts w:eastAsia="Times New Roman"/>
          <w:b/>
          <w:szCs w:val="24"/>
        </w:rPr>
        <w:lastRenderedPageBreak/>
        <w:t>ΑΠΟΣΤΟΛΟΣ ΒΕΣΥΡΟΠΟΥΛΟΣ:</w:t>
      </w:r>
      <w:r>
        <w:rPr>
          <w:rFonts w:eastAsia="Times New Roman"/>
          <w:szCs w:val="24"/>
        </w:rPr>
        <w:t xml:space="preserve"> Ευχαριστώ, κύριε Πρόεδρε.</w:t>
      </w:r>
    </w:p>
    <w:p w14:paraId="485EE951"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w:t>
      </w:r>
      <w:r>
        <w:rPr>
          <w:rFonts w:eastAsia="Times New Roman"/>
          <w:szCs w:val="24"/>
        </w:rPr>
        <w:t xml:space="preserve">ι, η συζήτηση του νομοσχεδίου για την προσαρμογή της ελληνικής νομοθεσίας στις διατάξεις του </w:t>
      </w:r>
      <w:r>
        <w:rPr>
          <w:rFonts w:eastAsia="Times New Roman"/>
          <w:szCs w:val="24"/>
        </w:rPr>
        <w:t>κ</w:t>
      </w:r>
      <w:r>
        <w:rPr>
          <w:rFonts w:eastAsia="Times New Roman"/>
          <w:szCs w:val="24"/>
        </w:rPr>
        <w:t>ανονισμού ΕΕ 909/2014 του Ευρωπαϊκού Κοινοβουλίου και του Συμβουλίου της 23</w:t>
      </w:r>
      <w:r w:rsidRPr="00707B65">
        <w:rPr>
          <w:rFonts w:eastAsia="Times New Roman"/>
          <w:szCs w:val="24"/>
          <w:vertAlign w:val="superscript"/>
        </w:rPr>
        <w:t>ης</w:t>
      </w:r>
      <w:r>
        <w:rPr>
          <w:rFonts w:eastAsia="Times New Roman"/>
          <w:szCs w:val="24"/>
        </w:rPr>
        <w:t xml:space="preserve"> Ιουλίου 2014 για τη βελτίωση του διακανονισμού αξιογράφων στην Ευρωπαϊκή Ένωση και τ</w:t>
      </w:r>
      <w:r>
        <w:rPr>
          <w:rFonts w:eastAsia="Times New Roman"/>
          <w:szCs w:val="24"/>
        </w:rPr>
        <w:t xml:space="preserve">α κεντρικά αποθετήρια τίτλων, συμπίπτει με την κατάθεση του προσχεδίου του </w:t>
      </w:r>
      <w:r>
        <w:rPr>
          <w:rFonts w:eastAsia="Times New Roman"/>
          <w:szCs w:val="24"/>
        </w:rPr>
        <w:t>π</w:t>
      </w:r>
      <w:r>
        <w:rPr>
          <w:rFonts w:eastAsia="Times New Roman"/>
          <w:szCs w:val="24"/>
        </w:rPr>
        <w:t xml:space="preserve">ροϋπολογισμού από την Κυβέρνηση, που καταρρίπτει τον μύθο περί εξόδου από τα μνημόνια ή «καθαρής εξόδου». </w:t>
      </w:r>
    </w:p>
    <w:p w14:paraId="485EE95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Μέσα από το προσχέδιο του </w:t>
      </w:r>
      <w:r>
        <w:rPr>
          <w:rFonts w:eastAsia="Times New Roman" w:cs="Times New Roman"/>
          <w:szCs w:val="24"/>
        </w:rPr>
        <w:t>π</w:t>
      </w:r>
      <w:r>
        <w:rPr>
          <w:rFonts w:eastAsia="Times New Roman" w:cs="Times New Roman"/>
          <w:szCs w:val="24"/>
        </w:rPr>
        <w:t xml:space="preserve">ροϋπολογισμού η μόνη βεβαιότητα που προκύπτει </w:t>
      </w:r>
      <w:r>
        <w:rPr>
          <w:rFonts w:eastAsia="Times New Roman" w:cs="Times New Roman"/>
          <w:szCs w:val="24"/>
        </w:rPr>
        <w:t>είναι οι φόροι και η απόλυτη ταύτισή τους με την Κυβέρνηση του κ. Τσίπρα. Αναρωτιέται κανείς τι άλλο χρειάζεται για να αντιληφθεί η Κυβέρνηση ότι έχει εξαντληθεί η φοροδοτική ικανότητα των πολιτών. Η απάντηση του κ. Τσίπρα βεβαίως είναι οι φόροι, οι κατασχ</w:t>
      </w:r>
      <w:r>
        <w:rPr>
          <w:rFonts w:eastAsia="Times New Roman" w:cs="Times New Roman"/>
          <w:szCs w:val="24"/>
        </w:rPr>
        <w:t xml:space="preserve">έσεις και οι πλειστηριασμοί. Το αφήγημα της «καθαρής εξόδου» κατέρρευσε ήδη στις αγορές, αφού χθες το επιτόκιο του δεκαετούς ελληνικού ομολόγου αυξήθηκε στο 4,43%, ποσοστό που είναι απαγορευτικό για έξοδο στις αγορές. </w:t>
      </w:r>
    </w:p>
    <w:p w14:paraId="485EE95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Μέσα σε αυτές τις ζοφερές συνθήκες γι</w:t>
      </w:r>
      <w:r>
        <w:rPr>
          <w:rFonts w:eastAsia="Times New Roman" w:cs="Times New Roman"/>
          <w:szCs w:val="24"/>
        </w:rPr>
        <w:t xml:space="preserve">α τη χώρα, που επιβαρύνονται ακόμα περισσότερο με τις μεθοδεύσεις της Κυβέρνησης στο θέμα των Σκοπίων, γίνεται η </w:t>
      </w:r>
      <w:r>
        <w:rPr>
          <w:rFonts w:eastAsia="Times New Roman" w:cs="Times New Roman"/>
          <w:szCs w:val="24"/>
        </w:rPr>
        <w:lastRenderedPageBreak/>
        <w:t>συζήτηση του νομοσχεδίου, με το οποίο δημιουργείται ένα κοινό ευρωπαϊκό πλαίσιο διακανονισμού αξιογράφων, αλλά και λειτουργίας των κεντρικών απ</w:t>
      </w:r>
      <w:r>
        <w:rPr>
          <w:rFonts w:eastAsia="Times New Roman" w:cs="Times New Roman"/>
          <w:szCs w:val="24"/>
        </w:rPr>
        <w:t xml:space="preserve">οθετηρίων. </w:t>
      </w:r>
    </w:p>
    <w:p w14:paraId="485EE95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Επισημαίνω ότι η προσαρμογή της ελληνικής νομοθεσίας στις διατάξεις του </w:t>
      </w:r>
      <w:r>
        <w:rPr>
          <w:rFonts w:eastAsia="Times New Roman" w:cs="Times New Roman"/>
          <w:szCs w:val="24"/>
        </w:rPr>
        <w:t>κ</w:t>
      </w:r>
      <w:r>
        <w:rPr>
          <w:rFonts w:eastAsia="Times New Roman" w:cs="Times New Roman"/>
          <w:szCs w:val="24"/>
        </w:rPr>
        <w:t>ανονισμού ΕΕ 909/2014 του Ευρωπαϊκού Κοινοβουλίου και του Συμβουλίου της 23</w:t>
      </w:r>
      <w:r w:rsidRPr="00B72536">
        <w:rPr>
          <w:rFonts w:eastAsia="Times New Roman" w:cs="Times New Roman"/>
          <w:szCs w:val="24"/>
          <w:vertAlign w:val="superscript"/>
        </w:rPr>
        <w:t>ης</w:t>
      </w:r>
      <w:r>
        <w:rPr>
          <w:rFonts w:eastAsia="Times New Roman" w:cs="Times New Roman"/>
          <w:szCs w:val="24"/>
        </w:rPr>
        <w:t xml:space="preserve"> Ιουλίου 2014 θα έπρεπε ήδη να έχει γίνει, αλλά έρχεται με σημαντική καθυστέρηση στη Βουλή με ευθύνη της Κυβέρνησης, που αποδεικνύει για μια ακόμη φορά την προχειρότητα η οποία την χαρακτηρίζει στον τομέα του κοινοβουλευτικού έργο</w:t>
      </w:r>
      <w:r>
        <w:rPr>
          <w:rFonts w:eastAsia="Times New Roman" w:cs="Times New Roman"/>
          <w:szCs w:val="24"/>
        </w:rPr>
        <w:t>υ</w:t>
      </w:r>
      <w:r>
        <w:rPr>
          <w:rFonts w:eastAsia="Times New Roman" w:cs="Times New Roman"/>
          <w:szCs w:val="24"/>
        </w:rPr>
        <w:t>.</w:t>
      </w:r>
    </w:p>
    <w:p w14:paraId="485EE95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Η καθυστέρηση αυτή έχει</w:t>
      </w:r>
      <w:r>
        <w:rPr>
          <w:rFonts w:eastAsia="Times New Roman" w:cs="Times New Roman"/>
          <w:szCs w:val="24"/>
        </w:rPr>
        <w:t xml:space="preserve"> επιπτώσεις, αφού όλο αυτό το διάστημα δημιουργήθηκε ένα κλίμα ανησυχίας και ανασφάλειας στους θεσμικούς επενδυτές από τη στιγμή που η χώρα μας ήταν από τις λίγες χώρες της Ευρωπαϊκής Ένωσης που είχε καθυστερήσει να ενσωματώσει στην εθνική της νομοθεσία το</w:t>
      </w:r>
      <w:r>
        <w:rPr>
          <w:rFonts w:eastAsia="Times New Roman" w:cs="Times New Roman"/>
          <w:szCs w:val="24"/>
        </w:rPr>
        <w:t xml:space="preserve">ν συγκεκριμένο </w:t>
      </w:r>
      <w:r>
        <w:rPr>
          <w:rFonts w:eastAsia="Times New Roman" w:cs="Times New Roman"/>
          <w:szCs w:val="24"/>
        </w:rPr>
        <w:t>κ</w:t>
      </w:r>
      <w:r>
        <w:rPr>
          <w:rFonts w:eastAsia="Times New Roman" w:cs="Times New Roman"/>
          <w:szCs w:val="24"/>
        </w:rPr>
        <w:t>ανονισμό που δημιουργεί ένα κοινό ευρωπαϊκό πλαίσιο διακανονισμού αξιογράφων.</w:t>
      </w:r>
    </w:p>
    <w:p w14:paraId="485EE95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Ο στόχος που τέθηκε από την Ευρωπαϊκή Ένωση με τον συγκεκριμένο </w:t>
      </w:r>
      <w:r>
        <w:rPr>
          <w:rFonts w:eastAsia="Times New Roman" w:cs="Times New Roman"/>
          <w:szCs w:val="24"/>
        </w:rPr>
        <w:t>κ</w:t>
      </w:r>
      <w:r>
        <w:rPr>
          <w:rFonts w:eastAsia="Times New Roman" w:cs="Times New Roman"/>
          <w:szCs w:val="24"/>
        </w:rPr>
        <w:t>ανονισμό είναι η απελευθέρωση των υπηρεσιών που παρέχονται από κεντρικά αποθετήρια τίτλων ως φορε</w:t>
      </w:r>
      <w:r>
        <w:rPr>
          <w:rFonts w:eastAsia="Times New Roman" w:cs="Times New Roman"/>
          <w:szCs w:val="24"/>
        </w:rPr>
        <w:t>ίς διακανονισμού της τήρησης κινητών αξιών σε λογιστική μορφή, σε πανευρωπαϊκό επίπεδο, προκειμένου να δημιουργηθεί ένα ενιαίο πανευ</w:t>
      </w:r>
      <w:r>
        <w:rPr>
          <w:rFonts w:eastAsia="Times New Roman" w:cs="Times New Roman"/>
          <w:szCs w:val="24"/>
        </w:rPr>
        <w:lastRenderedPageBreak/>
        <w:t>ρωπαϊκό πλαίσιο διακανονισμού αξιογράφων, το οποίο θα επιτρέπει σε κάθε επενδυτή της Ένωσης να επενδύει σε ευρωπαϊκά αξιόγρα</w:t>
      </w:r>
      <w:r>
        <w:rPr>
          <w:rFonts w:eastAsia="Times New Roman" w:cs="Times New Roman"/>
          <w:szCs w:val="24"/>
        </w:rPr>
        <w:t>φα με τους ίδιους όρους και χρησιμοποιώντας τις ίδιες διαδικασίες.</w:t>
      </w:r>
    </w:p>
    <w:p w14:paraId="485EE95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Ουσιαστικά δηλαδή ο στόχος που τίθεται σε επίπεδο Ευρωπαϊκής Ένωσης είναι η διαμόρφωση ενιαίων κανόνων για όλες τις χώρες-μέλη και τα κεντρικά αποθετήρια τίτλων όλων των κρατών-μελών της Ευ</w:t>
      </w:r>
      <w:r>
        <w:rPr>
          <w:rFonts w:eastAsia="Times New Roman" w:cs="Times New Roman"/>
          <w:szCs w:val="24"/>
        </w:rPr>
        <w:t xml:space="preserve">ρωπαϊκής Ένωσης, τα οποία θα πρέπει να ξεκινήσουν μια νέα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από τις επιτροπές κεφαλαιαγοράς, ενώ το κανονιστικό πλαίσιο για τη λειτουργία τους υπάγεται σε νέους και ενιαίους κανόνες και ρυθμίσεις.</w:t>
      </w:r>
    </w:p>
    <w:p w14:paraId="485EE95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Επισήμανα, όμως, στην ομιλία μου στην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 ότι με τον τρόπο που η Κυβέρνηση φέρνει αυτό το νομοσχέδιο υπάρχουν τα εξής ζητήματα:</w:t>
      </w:r>
    </w:p>
    <w:p w14:paraId="485EE95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Πρώτον, δεν ρυθμίζεται με σαφήνεια ο χρόνος κτήσης των εμπράγματων δικαιωμάτων στους συλλογικούς λογαριασμούς, με αποτέλεσμα να δημιουργούνται συνθήκες ανασφάλε</w:t>
      </w:r>
      <w:r>
        <w:rPr>
          <w:rFonts w:eastAsia="Times New Roman" w:cs="Times New Roman"/>
          <w:szCs w:val="24"/>
        </w:rPr>
        <w:t>ιας ως προς τον χρόνο κτήσης της κυριότητας, ενώ δεν προβλέπονται και οι συνέπειες της μη καταχώρισης από τους διαμεσολαβητές, κάτι που αποτελεί παράβαση της υποχρέωσης που έχουν.</w:t>
      </w:r>
    </w:p>
    <w:p w14:paraId="485EE95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Στο παρόν νομοσχέδιο, ενώ για τους τίτλους που τηρούνται απευθείας στο αποθε</w:t>
      </w:r>
      <w:r>
        <w:rPr>
          <w:rFonts w:eastAsia="Times New Roman" w:cs="Times New Roman"/>
          <w:szCs w:val="24"/>
        </w:rPr>
        <w:t xml:space="preserve">τήριο ορίζεται πότε διενεργείται η μεταβίβαση, για τους τίτλους που τηρούνται </w:t>
      </w:r>
      <w:r>
        <w:rPr>
          <w:rFonts w:eastAsia="Times New Roman" w:cs="Times New Roman"/>
          <w:szCs w:val="24"/>
        </w:rPr>
        <w:lastRenderedPageBreak/>
        <w:t>σε συλλογικούς λογαριασμούς ορίζεται μόνο η υποχρέωση των διαμεσολαβητών να εγγράψουν τη μεταβίβαση, χωρίς να διευκρινίζεται πότε επέρχεται η μεταβίβαση.</w:t>
      </w:r>
    </w:p>
    <w:p w14:paraId="485EE95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Δεύτερον, η εποπτεία των</w:t>
      </w:r>
      <w:r>
        <w:rPr>
          <w:rFonts w:eastAsia="Times New Roman" w:cs="Times New Roman"/>
          <w:szCs w:val="24"/>
        </w:rPr>
        <w:t xml:space="preserve"> καταχωρίσεων σε συλλογικούς λογαριασμούς από την Επιτροπή Κεφαλαιαγοράς δεν μπορεί να ασκηθεί αποτελεσματικά από τη στιγμή που οι καταχωρίσεις γίνονται στα βιβλία αλλοδαπών θεματοφυλάκων. Με αυτόν τον τρόπο υπάρχει ο κίνδυνος να καθυστερούν ή να παραλείπο</w:t>
      </w:r>
      <w:r>
        <w:rPr>
          <w:rFonts w:eastAsia="Times New Roman" w:cs="Times New Roman"/>
          <w:szCs w:val="24"/>
        </w:rPr>
        <w:t>νται καταχωρίσεις μεταβιβάσεων, με αποτέλεσμα να τίθενται σε κίνδυνο τα δικαιώματα των επενδυτών και να υπάρχει ενδεχόμενη απώλεια εσόδων.</w:t>
      </w:r>
    </w:p>
    <w:p w14:paraId="485EE95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Σας το είπα στην </w:t>
      </w:r>
      <w:r>
        <w:rPr>
          <w:rFonts w:eastAsia="Times New Roman" w:cs="Times New Roman"/>
          <w:szCs w:val="24"/>
        </w:rPr>
        <w:t>ε</w:t>
      </w:r>
      <w:r>
        <w:rPr>
          <w:rFonts w:eastAsia="Times New Roman" w:cs="Times New Roman"/>
          <w:szCs w:val="24"/>
        </w:rPr>
        <w:t xml:space="preserve">πιτροπή, σας το λέω και τώρα, θα πρέπει ως προς τα συγκεκριμένα ζητήματα να οριστεί ρητώς ο τρόπος </w:t>
      </w:r>
      <w:r>
        <w:rPr>
          <w:rFonts w:eastAsia="Times New Roman" w:cs="Times New Roman"/>
          <w:szCs w:val="24"/>
        </w:rPr>
        <w:t>κτήσης και όχι μόνο απόδειξης της κυριότητας επί των άυλων αξιών στο νομοσχέδιο.</w:t>
      </w:r>
    </w:p>
    <w:p w14:paraId="485EE95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Τρίτον, είναι εύλογη η παρατήρηση που κάνουμε για το άρθρο 17, για την ταυτοποίηση των μετόχων που είναι καταχωρ</w:t>
      </w:r>
      <w:r>
        <w:rPr>
          <w:rFonts w:eastAsia="Times New Roman" w:cs="Times New Roman"/>
          <w:szCs w:val="24"/>
        </w:rPr>
        <w:t>η</w:t>
      </w:r>
      <w:r>
        <w:rPr>
          <w:rFonts w:eastAsia="Times New Roman" w:cs="Times New Roman"/>
          <w:szCs w:val="24"/>
        </w:rPr>
        <w:t xml:space="preserve">μένοι σε συλλογικούς λογαριασμούς. Η διάκριση μεταξύ ανωνύμων και ονομαστικών μετοχών, ως προς την αποκάλυψη των μετόχων, δεν συνάδει με το δικαίωμα όλων των εκδοτών και όχι μόνο των ονομαστικών μετοχών να γνωρίζουν τους μετόχους τους. </w:t>
      </w:r>
      <w:r>
        <w:rPr>
          <w:rFonts w:eastAsia="Times New Roman" w:cs="Times New Roman"/>
          <w:szCs w:val="24"/>
        </w:rPr>
        <w:t>Έ</w:t>
      </w:r>
      <w:r>
        <w:rPr>
          <w:rFonts w:eastAsia="Times New Roman" w:cs="Times New Roman"/>
          <w:szCs w:val="24"/>
        </w:rPr>
        <w:t>να δικαίωμα που απο</w:t>
      </w:r>
      <w:r>
        <w:rPr>
          <w:rFonts w:eastAsia="Times New Roman" w:cs="Times New Roman"/>
          <w:szCs w:val="24"/>
        </w:rPr>
        <w:t xml:space="preserve">ρρέει και από τη δεύτερη οδηγία για τα δικαιώματα των μετόχων, την </w:t>
      </w:r>
      <w:r>
        <w:rPr>
          <w:rFonts w:eastAsia="Times New Roman" w:cs="Times New Roman"/>
          <w:szCs w:val="24"/>
          <w:lang w:val="en-US"/>
        </w:rPr>
        <w:t>SRD</w:t>
      </w:r>
      <w:r>
        <w:rPr>
          <w:rFonts w:eastAsia="Times New Roman" w:cs="Times New Roman"/>
          <w:szCs w:val="24"/>
        </w:rPr>
        <w:t xml:space="preserve"> </w:t>
      </w:r>
      <w:r>
        <w:rPr>
          <w:rFonts w:eastAsia="Times New Roman" w:cs="Times New Roman"/>
          <w:szCs w:val="24"/>
          <w:lang w:val="en-US"/>
        </w:rPr>
        <w:t>II</w:t>
      </w:r>
      <w:r w:rsidRPr="006D2CA3">
        <w:rPr>
          <w:rFonts w:eastAsia="Times New Roman" w:cs="Times New Roman"/>
          <w:szCs w:val="24"/>
        </w:rPr>
        <w:t xml:space="preserve">, </w:t>
      </w:r>
      <w:r>
        <w:rPr>
          <w:rFonts w:eastAsia="Times New Roman" w:cs="Times New Roman"/>
          <w:szCs w:val="24"/>
        </w:rPr>
        <w:t>η οποία θα ενσωματωθεί άμεσα στο εθνικό δίκαιο το επόμενο διάστημα.</w:t>
      </w:r>
    </w:p>
    <w:p w14:paraId="485EE95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Καλό είναι, λοιπόν, να δείτε και αυτήν την παράμετρο.</w:t>
      </w:r>
    </w:p>
    <w:p w14:paraId="485EE95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στα υπόλοιπα άρ</w:t>
      </w:r>
      <w:r>
        <w:rPr>
          <w:rFonts w:eastAsia="Times New Roman" w:cs="Times New Roman"/>
          <w:szCs w:val="24"/>
        </w:rPr>
        <w:t xml:space="preserve">θρα του, εκτός της προσαρμογής της ελληνικής νομοθεσίας στον ευρωπαϊκό </w:t>
      </w:r>
      <w:r>
        <w:rPr>
          <w:rFonts w:eastAsia="Times New Roman" w:cs="Times New Roman"/>
          <w:szCs w:val="24"/>
        </w:rPr>
        <w:t>κ</w:t>
      </w:r>
      <w:r>
        <w:rPr>
          <w:rFonts w:eastAsia="Times New Roman" w:cs="Times New Roman"/>
          <w:szCs w:val="24"/>
        </w:rPr>
        <w:t>ανονισμό, έχει ως σημείο αναφοράς διάσπαρτες, αποσπασματικές και άσχετες μεταξύ τους διατάξεις φορολογικού και δημοσιονομικού περιεχομένου.</w:t>
      </w:r>
    </w:p>
    <w:p w14:paraId="485EE96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Θα αναφερθώ σε ορισμένες από αυτές:</w:t>
      </w:r>
    </w:p>
    <w:p w14:paraId="485EE96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Με τα άρ</w:t>
      </w:r>
      <w:r>
        <w:rPr>
          <w:rFonts w:eastAsia="Times New Roman" w:cs="Times New Roman"/>
          <w:szCs w:val="24"/>
        </w:rPr>
        <w:t xml:space="preserve">θρα 31, 32 και 33 ενσωματώνεται στο εθνικό δίκαιο η </w:t>
      </w:r>
      <w:r>
        <w:rPr>
          <w:rFonts w:eastAsia="Times New Roman" w:cs="Times New Roman"/>
          <w:szCs w:val="24"/>
        </w:rPr>
        <w:t>ο</w:t>
      </w:r>
      <w:r>
        <w:rPr>
          <w:rFonts w:eastAsia="Times New Roman" w:cs="Times New Roman"/>
          <w:szCs w:val="24"/>
        </w:rPr>
        <w:t>δηγία 2016/2258 του Συμβουλίου της 6</w:t>
      </w:r>
      <w:r w:rsidRPr="006D2CA3">
        <w:rPr>
          <w:rFonts w:eastAsia="Times New Roman" w:cs="Times New Roman"/>
          <w:szCs w:val="24"/>
          <w:vertAlign w:val="superscript"/>
        </w:rPr>
        <w:t>ης</w:t>
      </w:r>
      <w:r>
        <w:rPr>
          <w:rFonts w:eastAsia="Times New Roman" w:cs="Times New Roman"/>
          <w:szCs w:val="24"/>
        </w:rPr>
        <w:t xml:space="preserve"> Δεκεμβρίου 2016 σχετικά με την τροποποίηση της </w:t>
      </w:r>
      <w:r>
        <w:rPr>
          <w:rFonts w:eastAsia="Times New Roman" w:cs="Times New Roman"/>
          <w:szCs w:val="24"/>
        </w:rPr>
        <w:t>ο</w:t>
      </w:r>
      <w:r>
        <w:rPr>
          <w:rFonts w:eastAsia="Times New Roman" w:cs="Times New Roman"/>
          <w:szCs w:val="24"/>
        </w:rPr>
        <w:t>δηγίας 2011/16/ΕΕ για τη διευκόλυνση πρόσβασης των φορολογικών αρχών σε πληροφορίες, για να μην χρησιμοποιείται το χ</w:t>
      </w:r>
      <w:r>
        <w:rPr>
          <w:rFonts w:eastAsia="Times New Roman" w:cs="Times New Roman"/>
          <w:szCs w:val="24"/>
        </w:rPr>
        <w:t>ρηματοπιστωτικό σύστημα για τη νομιμοποίηση εσόδων από παράνομες δραστηριότητες.</w:t>
      </w:r>
    </w:p>
    <w:p w14:paraId="485EE962" w14:textId="77777777" w:rsidR="000E6CB8" w:rsidRDefault="00854B09">
      <w:pPr>
        <w:spacing w:line="600" w:lineRule="auto"/>
        <w:ind w:firstLine="720"/>
        <w:jc w:val="both"/>
        <w:rPr>
          <w:rFonts w:eastAsia="Times New Roman"/>
          <w:szCs w:val="24"/>
        </w:rPr>
      </w:pPr>
      <w:r>
        <w:rPr>
          <w:rFonts w:eastAsia="Times New Roman"/>
          <w:szCs w:val="24"/>
        </w:rPr>
        <w:t>Η Νέα Δημοκρατία έχει πρωτοστατήσει σε αυτήν την προσπάθεια συνεργασίας των φορολογικών αρχών ως κυβέρνηση και είναι δεδομένη η θέση της. Η Κυβέρνηση, όμως, έχει ευθύνες από τ</w:t>
      </w:r>
      <w:r>
        <w:rPr>
          <w:rFonts w:eastAsia="Times New Roman"/>
          <w:szCs w:val="24"/>
        </w:rPr>
        <w:t xml:space="preserve">η στιγμή που καθυστέρησε να ενσωματώσει τη συγκεκριμένη </w:t>
      </w:r>
      <w:r>
        <w:rPr>
          <w:rFonts w:eastAsia="Times New Roman"/>
          <w:szCs w:val="24"/>
        </w:rPr>
        <w:t>ο</w:t>
      </w:r>
      <w:r>
        <w:rPr>
          <w:rFonts w:eastAsia="Times New Roman"/>
          <w:szCs w:val="24"/>
        </w:rPr>
        <w:t>δηγία στο εθνικό δίκαιο και αυτό αποδεικνύεται από το γεγονός ότι προβλέπεται η αναδρομική ισχύς των διατάξεων αυτών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2018.</w:t>
      </w:r>
    </w:p>
    <w:p w14:paraId="485EE963" w14:textId="77777777" w:rsidR="000E6CB8" w:rsidRDefault="00854B09">
      <w:pPr>
        <w:spacing w:line="600" w:lineRule="auto"/>
        <w:ind w:firstLine="720"/>
        <w:jc w:val="both"/>
        <w:rPr>
          <w:rFonts w:eastAsia="Times New Roman"/>
          <w:szCs w:val="24"/>
        </w:rPr>
      </w:pPr>
      <w:r>
        <w:rPr>
          <w:rFonts w:eastAsia="Times New Roman"/>
          <w:szCs w:val="24"/>
        </w:rPr>
        <w:t xml:space="preserve">Η διάταξη για την άμεση επιστροφή φόρου μέχρι του ύψους του ποσού των 10.000 ευρώ ανά φορολογία και δικαιούχο, εφόσον δεν έχει εκδοθεί προσωρινός </w:t>
      </w:r>
      <w:r>
        <w:rPr>
          <w:rFonts w:eastAsia="Times New Roman"/>
          <w:szCs w:val="24"/>
        </w:rPr>
        <w:lastRenderedPageBreak/>
        <w:t>διορθωτικός προσδιορισμός φόρου, που προβλέπεται στο άρθρο 36, έχει δύο παραμέτρους. Η πρώτη είναι ότι η διάτα</w:t>
      </w:r>
      <w:r>
        <w:rPr>
          <w:rFonts w:eastAsia="Times New Roman"/>
          <w:szCs w:val="24"/>
        </w:rPr>
        <w:t>ξη αυτή κατατίθεται γιατί καταγράφεται σαφής υστέρηση των στόχων για την επιστροφή φόρων. Η δεύτερη είναι πολύ πιο ουσιαστική από τη στιγμή που η συγκεκριμένη ρύθμιση δεν έχει πάγιο χαρακτήρα, αλλά έχει πεδίο εφαρμογής μόνο για τις εκκρεμείς κατά την ημερο</w:t>
      </w:r>
      <w:r>
        <w:rPr>
          <w:rFonts w:eastAsia="Times New Roman"/>
          <w:szCs w:val="24"/>
        </w:rPr>
        <w:t xml:space="preserve">μηνία δημοσίευσης του παρόντος υποθέσεις ελέγχου επιστροφής όπως αναφέρεται. Γιατί; Γιατί πολύ απλά οι υποθέσεις που θα καταστούν εκκρεμείς ακόμη και την επομένη ημέρα της δημοσίευσης του ΦΕΚ τίθενται εκτός της συγκεκριμένης ρύθμισης. </w:t>
      </w:r>
    </w:p>
    <w:p w14:paraId="485EE964" w14:textId="77777777" w:rsidR="000E6CB8" w:rsidRDefault="00854B09">
      <w:pPr>
        <w:spacing w:line="600" w:lineRule="auto"/>
        <w:ind w:firstLine="720"/>
        <w:jc w:val="both"/>
        <w:rPr>
          <w:rFonts w:eastAsia="Times New Roman"/>
          <w:szCs w:val="24"/>
        </w:rPr>
      </w:pPr>
      <w:r>
        <w:rPr>
          <w:rFonts w:eastAsia="Times New Roman"/>
          <w:szCs w:val="24"/>
        </w:rPr>
        <w:t>Εμείς είμαστε θετικο</w:t>
      </w:r>
      <w:r>
        <w:rPr>
          <w:rFonts w:eastAsia="Times New Roman"/>
          <w:szCs w:val="24"/>
        </w:rPr>
        <w:t>ί. Τι πιο απλό, όμως, από το να θεσμοθετηθεί ένα μόνιμο και ορθολογικό θεσμικό πλαίσιο για την επιτάχυνση των επιστροφών φόρου αντί να κατατίθενται αποσπασματικές ρυθμίσεις που είναι και ατελείς;</w:t>
      </w:r>
    </w:p>
    <w:p w14:paraId="485EE965" w14:textId="77777777" w:rsidR="000E6CB8" w:rsidRDefault="00854B09">
      <w:pPr>
        <w:spacing w:line="600" w:lineRule="auto"/>
        <w:ind w:firstLine="720"/>
        <w:jc w:val="both"/>
        <w:rPr>
          <w:rFonts w:eastAsia="Times New Roman"/>
          <w:szCs w:val="24"/>
        </w:rPr>
      </w:pPr>
      <w:r>
        <w:rPr>
          <w:rFonts w:eastAsia="Times New Roman"/>
          <w:szCs w:val="24"/>
        </w:rPr>
        <w:t>Θετικά αντιμετωπίζουμε τις διατάξεις του άρθρου 37, με τις ο</w:t>
      </w:r>
      <w:r>
        <w:rPr>
          <w:rFonts w:eastAsia="Times New Roman"/>
          <w:szCs w:val="24"/>
        </w:rPr>
        <w:t>ποίες δίνεται η δυνατότητα χορήγησης του πιστοποιητικού ΕΝΦΙΑ για μεταβίβαση συγκεκριμένου ακινήτου με παρακράτηση και απόδοση του συνολικά οφειλόμενου ποσού κύριων και πρόσθετων φόρων και προσαυξήσεων για το σύνολο των ακινήτων για το οποίο υπάρχει σχετικ</w:t>
      </w:r>
      <w:r>
        <w:rPr>
          <w:rFonts w:eastAsia="Times New Roman"/>
          <w:szCs w:val="24"/>
        </w:rPr>
        <w:t>ή υποχρέωση και όχι μόνο για το μεταβιβαζόμενο ακίνητο.</w:t>
      </w:r>
    </w:p>
    <w:p w14:paraId="485EE966"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Το ίδιο ισχύει και για το άρθρο 38 για την απαλλαγή από τον ΕΝΦΙΑ των </w:t>
      </w:r>
      <w:proofErr w:type="spellStart"/>
      <w:r>
        <w:rPr>
          <w:rFonts w:eastAsia="Times New Roman"/>
          <w:szCs w:val="24"/>
        </w:rPr>
        <w:t>θανόντων</w:t>
      </w:r>
      <w:proofErr w:type="spellEnd"/>
      <w:r>
        <w:rPr>
          <w:rFonts w:eastAsia="Times New Roman"/>
          <w:szCs w:val="24"/>
        </w:rPr>
        <w:t xml:space="preserve"> στις πυρκαγιές της Αττικής, αλλά και για το άρθρο 39 με το οποίο επεκτείν</w:t>
      </w:r>
      <w:r>
        <w:rPr>
          <w:rFonts w:eastAsia="Times New Roman"/>
          <w:szCs w:val="24"/>
        </w:rPr>
        <w:t>ονται</w:t>
      </w:r>
      <w:r>
        <w:rPr>
          <w:rFonts w:eastAsia="Times New Roman"/>
          <w:szCs w:val="24"/>
        </w:rPr>
        <w:t xml:space="preserve"> τα μέτρα ενίσχυσης για τους πυρόπληκτους σ</w:t>
      </w:r>
      <w:r>
        <w:rPr>
          <w:rFonts w:eastAsia="Times New Roman"/>
          <w:szCs w:val="24"/>
        </w:rPr>
        <w:t xml:space="preserve">υνταξιούχους και στους συνταξιούχους του </w:t>
      </w:r>
      <w:r>
        <w:rPr>
          <w:rFonts w:eastAsia="Times New Roman"/>
          <w:szCs w:val="24"/>
        </w:rPr>
        <w:t>δ</w:t>
      </w:r>
      <w:r>
        <w:rPr>
          <w:rFonts w:eastAsia="Times New Roman"/>
          <w:szCs w:val="24"/>
        </w:rPr>
        <w:t>ημοσίου, με την υποσημείωση ότι θα έπρεπε να το είχατε προβλέψει στην αρχική ρύθμιση που κατατέθηκε.</w:t>
      </w:r>
    </w:p>
    <w:p w14:paraId="485EE967" w14:textId="77777777" w:rsidR="000E6CB8" w:rsidRDefault="00854B09">
      <w:pPr>
        <w:spacing w:line="600" w:lineRule="auto"/>
        <w:ind w:firstLine="720"/>
        <w:jc w:val="both"/>
        <w:rPr>
          <w:rFonts w:eastAsia="Times New Roman"/>
          <w:szCs w:val="24"/>
        </w:rPr>
      </w:pPr>
      <w:r>
        <w:rPr>
          <w:rFonts w:eastAsia="Times New Roman"/>
          <w:szCs w:val="24"/>
        </w:rPr>
        <w:t xml:space="preserve">Στο άρθρο 42 για λόγους συνέπειας θα ψηφίσουμε </w:t>
      </w:r>
      <w:r>
        <w:rPr>
          <w:rFonts w:eastAsia="Times New Roman"/>
          <w:szCs w:val="24"/>
        </w:rPr>
        <w:t>«παρών»</w:t>
      </w:r>
      <w:r>
        <w:rPr>
          <w:rFonts w:eastAsia="Times New Roman"/>
          <w:szCs w:val="24"/>
        </w:rPr>
        <w:t>, όπως είχαμε πράξει αιτιολογώντας τη στάση μας κατά τη συζ</w:t>
      </w:r>
      <w:r>
        <w:rPr>
          <w:rFonts w:eastAsia="Times New Roman"/>
          <w:szCs w:val="24"/>
        </w:rPr>
        <w:t xml:space="preserve">ήτηση του πολυνομοσχεδίου. Με τις διατάξεις του συγκεκριμένου άρθρου ο Υπουργός Οικονομικών παρέχει με απόφασή του την εγγύηση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ημοσίου προς ημεδαπά ή αλλοδαπά χρηματοπιστωτικά ιδρύματα, οργανισμούς ή κοινοπραξίες αυτών και οργανισμούς δημοσί</w:t>
      </w:r>
      <w:r>
        <w:rPr>
          <w:rFonts w:eastAsia="Times New Roman"/>
          <w:szCs w:val="24"/>
        </w:rPr>
        <w:t xml:space="preserve">ου δικαίου για δάνεια, εγγυητικές επιστολές, </w:t>
      </w:r>
      <w:proofErr w:type="spellStart"/>
      <w:r>
        <w:rPr>
          <w:rFonts w:eastAsia="Times New Roman"/>
          <w:szCs w:val="24"/>
        </w:rPr>
        <w:t>αντεγγυήσεις</w:t>
      </w:r>
      <w:proofErr w:type="spellEnd"/>
      <w:r>
        <w:rPr>
          <w:rFonts w:eastAsia="Times New Roman"/>
          <w:szCs w:val="24"/>
        </w:rPr>
        <w:t>, πιστώσεις και κάθε άλλο χρηματοδοτικό μέσο που χορηγούν υπέρ ιδιωτικών επιχειρήσεων, επαγγελματιών και συνεταιριστικών οργανώσεων, καθώς και κρατικών φορέων δημοσίου ή ιδιωτικού ή μεικτού δικαίου.</w:t>
      </w:r>
    </w:p>
    <w:p w14:paraId="485EE968" w14:textId="77777777" w:rsidR="000E6CB8" w:rsidRDefault="00854B09">
      <w:pPr>
        <w:spacing w:line="600" w:lineRule="auto"/>
        <w:ind w:firstLine="720"/>
        <w:jc w:val="both"/>
        <w:rPr>
          <w:rFonts w:eastAsia="Times New Roman"/>
          <w:szCs w:val="24"/>
        </w:rPr>
      </w:pPr>
      <w:r>
        <w:rPr>
          <w:rFonts w:eastAsia="Times New Roman"/>
          <w:szCs w:val="24"/>
        </w:rPr>
        <w:t xml:space="preserve">Αντίθετα, η Νέα Δημοκρατία θα καταψηφίσει το άρθρο 43 με το οποίο καταβάλλεται αποζημίωση με απόφαση του Υπουργού Οικονομικών, κατά παρέκκλιση των κείμενων διατάξεων, στα μέλη των συλλογικών οργάνων που συγκροτήθηκαν με αποφάσεις των οικείων Υπουργών κατά </w:t>
      </w:r>
      <w:r>
        <w:rPr>
          <w:rFonts w:eastAsia="Times New Roman"/>
          <w:szCs w:val="24"/>
        </w:rPr>
        <w:t>τα έτη 2016 και 2017, για την επισκόπηση δαπανών των Υπουργείων και των εποπτευόμενων φορέων τους.</w:t>
      </w:r>
    </w:p>
    <w:p w14:paraId="485EE969"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Το καταψηφίζουμε για τρεις λόγους. Πρώτον, γιατί είναι παράδοξο και καινοφανές η Κυβέρνηση να θεσμοθετεί αύξηση δαπανών για την αμοιβή των μελών </w:t>
      </w:r>
      <w:r>
        <w:rPr>
          <w:rFonts w:eastAsia="Times New Roman"/>
          <w:szCs w:val="24"/>
        </w:rPr>
        <w:t>ε</w:t>
      </w:r>
      <w:r>
        <w:rPr>
          <w:rFonts w:eastAsia="Times New Roman"/>
          <w:szCs w:val="24"/>
        </w:rPr>
        <w:t>πιτροπών πο</w:t>
      </w:r>
      <w:r>
        <w:rPr>
          <w:rFonts w:eastAsia="Times New Roman"/>
          <w:szCs w:val="24"/>
        </w:rPr>
        <w:t xml:space="preserve">υ υποτίθεται ότι ασχολήθηκαν με την μείωση των δαπανών του </w:t>
      </w:r>
      <w:r>
        <w:rPr>
          <w:rFonts w:eastAsia="Times New Roman"/>
          <w:szCs w:val="24"/>
        </w:rPr>
        <w:t>δ</w:t>
      </w:r>
      <w:r>
        <w:rPr>
          <w:rFonts w:eastAsia="Times New Roman"/>
          <w:szCs w:val="24"/>
        </w:rPr>
        <w:t>ημοσίου. Δεύτερον, γιατί δεν τίθεται όριο σε αυτές τις δαπάνες, αλλά θα καθοριστούν με απλή απόφαση του Υπουργού. Και τρίτον, γιατί στο νέο οργανόγραμμα το</w:t>
      </w:r>
      <w:r>
        <w:rPr>
          <w:rFonts w:eastAsia="Times New Roman"/>
          <w:szCs w:val="24"/>
        </w:rPr>
        <w:t>υ</w:t>
      </w:r>
      <w:r>
        <w:rPr>
          <w:rFonts w:eastAsia="Times New Roman"/>
          <w:szCs w:val="24"/>
        </w:rPr>
        <w:t xml:space="preserve"> Υπουργείο Οικονομικών, που εσείς φέρατε</w:t>
      </w:r>
      <w:r>
        <w:rPr>
          <w:rFonts w:eastAsia="Times New Roman"/>
          <w:szCs w:val="24"/>
        </w:rPr>
        <w:t xml:space="preserve">, συστάθηκε στη Γενική Γραμματεία Δημοσιονομικής Πολιτικής μια νέα </w:t>
      </w:r>
      <w:r>
        <w:rPr>
          <w:rFonts w:eastAsia="Times New Roman"/>
          <w:szCs w:val="24"/>
        </w:rPr>
        <w:t>δ</w:t>
      </w:r>
      <w:r>
        <w:rPr>
          <w:rFonts w:eastAsia="Times New Roman"/>
          <w:szCs w:val="24"/>
        </w:rPr>
        <w:t xml:space="preserve">ιεύθυνση </w:t>
      </w:r>
      <w:r>
        <w:rPr>
          <w:rFonts w:eastAsia="Times New Roman"/>
          <w:szCs w:val="24"/>
        </w:rPr>
        <w:t>α</w:t>
      </w:r>
      <w:r>
        <w:rPr>
          <w:rFonts w:eastAsia="Times New Roman"/>
          <w:szCs w:val="24"/>
        </w:rPr>
        <w:t xml:space="preserve">ξιολόγησης </w:t>
      </w:r>
      <w:r>
        <w:rPr>
          <w:rFonts w:eastAsia="Times New Roman"/>
          <w:szCs w:val="24"/>
        </w:rPr>
        <w:t>δ</w:t>
      </w:r>
      <w:r>
        <w:rPr>
          <w:rFonts w:eastAsia="Times New Roman"/>
          <w:szCs w:val="24"/>
        </w:rPr>
        <w:t xml:space="preserve">ράσεων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υπό τη Γενική Διεύθυνση Δημοσιονομικής Πολιτικής και Προϋπολογισμού, με στόχο τον σχεδιασμό, τον συντονισμό, την υλοποίηση και την αξιολόγησ</w:t>
      </w:r>
      <w:r>
        <w:rPr>
          <w:rFonts w:eastAsia="Times New Roman"/>
          <w:szCs w:val="24"/>
        </w:rPr>
        <w:t>η γενικών θεμάτων επισκοπήσεων δαπανών φορέων Γενικής Κυβέρνησης, δηλαδή που θα είχε αυτό ακριβώς το έργο για το οποίο εσείς θεσμοθετείτε νέες και πρόσθετες δαπάνες.</w:t>
      </w:r>
    </w:p>
    <w:p w14:paraId="485EE96A" w14:textId="77777777" w:rsidR="000E6CB8" w:rsidRDefault="00854B09">
      <w:pPr>
        <w:spacing w:line="600" w:lineRule="auto"/>
        <w:ind w:firstLine="720"/>
        <w:jc w:val="both"/>
        <w:rPr>
          <w:rFonts w:eastAsia="Times New Roman"/>
          <w:szCs w:val="24"/>
        </w:rPr>
      </w:pPr>
      <w:r>
        <w:rPr>
          <w:rFonts w:eastAsia="Times New Roman"/>
          <w:szCs w:val="24"/>
        </w:rPr>
        <w:t>Η Νέα Δημοκρατία θα υπερψηφίσει το άρθρο 45 για τη χορήγηση της προσωπικής διαφοράς</w:t>
      </w:r>
      <w:r>
        <w:rPr>
          <w:rFonts w:eastAsia="Times New Roman"/>
          <w:szCs w:val="24"/>
        </w:rPr>
        <w:t>,</w:t>
      </w:r>
      <w:r>
        <w:rPr>
          <w:rFonts w:eastAsia="Times New Roman"/>
          <w:szCs w:val="24"/>
        </w:rPr>
        <w:t xml:space="preserve"> της π</w:t>
      </w:r>
      <w:r>
        <w:rPr>
          <w:rFonts w:eastAsia="Times New Roman"/>
          <w:szCs w:val="24"/>
        </w:rPr>
        <w:t>αραγράφου 1 του άρθρου 27 του ν.4354/2015</w:t>
      </w:r>
      <w:r>
        <w:rPr>
          <w:rFonts w:eastAsia="Times New Roman"/>
          <w:szCs w:val="24"/>
        </w:rPr>
        <w:t>,</w:t>
      </w:r>
      <w:r>
        <w:rPr>
          <w:rFonts w:eastAsia="Times New Roman"/>
          <w:szCs w:val="24"/>
        </w:rPr>
        <w:t xml:space="preserve"> στους υπαλλήλους με σχέση εργασίας δημοσίου δικαίου ή ιδιωτικού δικαίου αορίστου χρόνου, συμπεριλαμβανομένων των αποφοίτων της Εθνικής Σχολής Δημόσιας Διοίκησης και Αυτοδιοίκησης, που έχουν διοριστεί ή μεταταχθεί </w:t>
      </w:r>
      <w:r>
        <w:rPr>
          <w:rFonts w:eastAsia="Times New Roman"/>
          <w:szCs w:val="24"/>
        </w:rPr>
        <w:t>μετά την 1</w:t>
      </w:r>
      <w:r>
        <w:rPr>
          <w:rFonts w:eastAsia="Times New Roman"/>
          <w:szCs w:val="24"/>
        </w:rPr>
        <w:t>-</w:t>
      </w:r>
      <w:r>
        <w:rPr>
          <w:rFonts w:eastAsia="Times New Roman"/>
          <w:szCs w:val="24"/>
        </w:rPr>
        <w:t>11</w:t>
      </w:r>
      <w:r>
        <w:rPr>
          <w:rFonts w:eastAsia="Times New Roman"/>
          <w:szCs w:val="24"/>
        </w:rPr>
        <w:t>-</w:t>
      </w:r>
      <w:r>
        <w:rPr>
          <w:rFonts w:eastAsia="Times New Roman"/>
          <w:szCs w:val="24"/>
        </w:rPr>
        <w:t>2011 ως και την ημερομηνία δημοσίευσης του υπό ψήφιση νόμου στις υπηρεσίες του Υπουργείου Οικονομικών και των εποπτευόμενων από αυτό νομικών προσώπων δημοσίου δικαίου.</w:t>
      </w:r>
    </w:p>
    <w:p w14:paraId="485EE96B"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Για το άρθρο 46, όμως, ζητήσαμε </w:t>
      </w:r>
      <w:r>
        <w:rPr>
          <w:rFonts w:eastAsia="Times New Roman"/>
          <w:szCs w:val="24"/>
        </w:rPr>
        <w:t>-</w:t>
      </w:r>
      <w:r>
        <w:rPr>
          <w:rFonts w:eastAsia="Times New Roman"/>
          <w:szCs w:val="24"/>
        </w:rPr>
        <w:t>προκειμένου να ψηφίσουμε θετικά</w:t>
      </w:r>
      <w:r>
        <w:rPr>
          <w:rFonts w:eastAsia="Times New Roman"/>
          <w:szCs w:val="24"/>
        </w:rPr>
        <w:t>-</w:t>
      </w:r>
      <w:r>
        <w:rPr>
          <w:rFonts w:eastAsia="Times New Roman"/>
          <w:szCs w:val="24"/>
        </w:rPr>
        <w:t xml:space="preserve"> να υπάρξ</w:t>
      </w:r>
      <w:r>
        <w:rPr>
          <w:rFonts w:eastAsia="Times New Roman"/>
          <w:szCs w:val="24"/>
        </w:rPr>
        <w:t xml:space="preserve">ει γνωμοδότηση του Επιστημονικού Συμβουλίου της Βουλής ως προς τη συνταγματικότητα της συγκεκριμένης διάταξης που επιτρέπει να γίνεται η εκπροσώπηση του </w:t>
      </w:r>
      <w:r>
        <w:rPr>
          <w:rFonts w:eastAsia="Times New Roman"/>
          <w:szCs w:val="24"/>
        </w:rPr>
        <w:t xml:space="preserve">δημοσίου </w:t>
      </w:r>
      <w:r>
        <w:rPr>
          <w:rFonts w:eastAsia="Times New Roman"/>
          <w:szCs w:val="24"/>
        </w:rPr>
        <w:t xml:space="preserve">ενώπιον του </w:t>
      </w:r>
      <w:r>
        <w:rPr>
          <w:rFonts w:eastAsia="Times New Roman"/>
          <w:szCs w:val="24"/>
        </w:rPr>
        <w:t xml:space="preserve">ειρηνοδικείου </w:t>
      </w:r>
      <w:r>
        <w:rPr>
          <w:rFonts w:eastAsia="Times New Roman"/>
          <w:szCs w:val="24"/>
        </w:rPr>
        <w:t>από υπάλληλο της αρμόδιας Υπηρεσίας Φορολογικής Διοίκησης και όχι πλ</w:t>
      </w:r>
      <w:r>
        <w:rPr>
          <w:rFonts w:eastAsia="Times New Roman"/>
          <w:szCs w:val="24"/>
        </w:rPr>
        <w:t>έον από μέλος του Νομικού Συμβουλίου του Κράτους. Και αυτό γιατί υπάρχει η αίσθηση ότι προσκρούει η συγκεκριμένη διάταξη στο άρθρο 100Α του Συντάγματος.</w:t>
      </w:r>
    </w:p>
    <w:p w14:paraId="485EE96C" w14:textId="77777777" w:rsidR="000E6CB8" w:rsidRDefault="00854B09">
      <w:pPr>
        <w:spacing w:line="600" w:lineRule="auto"/>
        <w:ind w:firstLine="720"/>
        <w:jc w:val="both"/>
        <w:rPr>
          <w:rFonts w:eastAsia="Times New Roman"/>
          <w:szCs w:val="24"/>
        </w:rPr>
      </w:pPr>
      <w:r>
        <w:rPr>
          <w:rFonts w:eastAsia="Times New Roman"/>
          <w:szCs w:val="24"/>
        </w:rPr>
        <w:t xml:space="preserve">Κυρίες και κύριοι συνάδελφοι, η Κυβέρνηση </w:t>
      </w:r>
      <w:r>
        <w:rPr>
          <w:rFonts w:eastAsia="Times New Roman"/>
          <w:szCs w:val="24"/>
        </w:rPr>
        <w:t>-</w:t>
      </w:r>
      <w:r>
        <w:rPr>
          <w:rFonts w:eastAsia="Times New Roman"/>
          <w:szCs w:val="24"/>
        </w:rPr>
        <w:t xml:space="preserve">κατά τη συνήθη πρακτική </w:t>
      </w:r>
      <w:r>
        <w:rPr>
          <w:rFonts w:eastAsia="Times New Roman"/>
          <w:szCs w:val="24"/>
        </w:rPr>
        <w:t>της-</w:t>
      </w:r>
      <w:r>
        <w:rPr>
          <w:rFonts w:eastAsia="Times New Roman"/>
          <w:szCs w:val="24"/>
        </w:rPr>
        <w:t xml:space="preserve"> προέβη στην κατάθεση εκπρόθεσμω</w:t>
      </w:r>
      <w:r>
        <w:rPr>
          <w:rFonts w:eastAsia="Times New Roman"/>
          <w:szCs w:val="24"/>
        </w:rPr>
        <w:t>ν τροπολογιών ακόμα και χθες το βράδυ, μια εξόχως αντικοινοβουλευτική συμπεριφορά που η Κυβέρνηση ΣΥΡΙΖΑ - ΑΝΕΛ την έχει μετατρέψει σε κανόνα.</w:t>
      </w:r>
    </w:p>
    <w:p w14:paraId="485EE96D" w14:textId="77777777" w:rsidR="000E6CB8" w:rsidRDefault="00854B09">
      <w:pPr>
        <w:spacing w:line="600" w:lineRule="auto"/>
        <w:ind w:firstLine="720"/>
        <w:jc w:val="both"/>
        <w:rPr>
          <w:rFonts w:eastAsia="Times New Roman"/>
          <w:szCs w:val="24"/>
        </w:rPr>
      </w:pPr>
      <w:r>
        <w:rPr>
          <w:rFonts w:eastAsia="Times New Roman"/>
          <w:szCs w:val="24"/>
        </w:rPr>
        <w:t xml:space="preserve">Ακόμα και η τροπολογία για την αύξηση της </w:t>
      </w:r>
      <w:proofErr w:type="spellStart"/>
      <w:r>
        <w:rPr>
          <w:rFonts w:eastAsia="Times New Roman"/>
          <w:szCs w:val="24"/>
        </w:rPr>
        <w:t>μοριοδότησης</w:t>
      </w:r>
      <w:proofErr w:type="spellEnd"/>
      <w:r>
        <w:rPr>
          <w:rFonts w:eastAsia="Times New Roman"/>
          <w:szCs w:val="24"/>
        </w:rPr>
        <w:t xml:space="preserve"> για τις μετεγγραφές φοιτητών με χαμηλό εισόδημα, που είναι</w:t>
      </w:r>
      <w:r>
        <w:rPr>
          <w:rFonts w:eastAsia="Times New Roman"/>
          <w:szCs w:val="24"/>
        </w:rPr>
        <w:t xml:space="preserve"> η μοναδική που θα μπορούσε να δικαιολογηθεί, να έχει νομιμοποιητική βάση και να στηριχθεί από όλους μας, είναι ατελής, αφού θα έπρεπε να προβλέπει και την αύξηση της </w:t>
      </w:r>
      <w:proofErr w:type="spellStart"/>
      <w:r>
        <w:rPr>
          <w:rFonts w:eastAsia="Times New Roman"/>
          <w:szCs w:val="24"/>
        </w:rPr>
        <w:t>μοριοδότησης</w:t>
      </w:r>
      <w:proofErr w:type="spellEnd"/>
      <w:r>
        <w:rPr>
          <w:rFonts w:eastAsia="Times New Roman"/>
          <w:szCs w:val="24"/>
        </w:rPr>
        <w:t xml:space="preserve"> για τους φοιτητές που είναι μέλη πολύτεκνων οικογενειών. </w:t>
      </w:r>
    </w:p>
    <w:p w14:paraId="485EE96E" w14:textId="77777777" w:rsidR="000E6CB8" w:rsidRDefault="00854B09">
      <w:pPr>
        <w:spacing w:line="600" w:lineRule="auto"/>
        <w:ind w:firstLine="720"/>
        <w:jc w:val="both"/>
        <w:rPr>
          <w:rFonts w:eastAsia="Times New Roman"/>
          <w:szCs w:val="24"/>
        </w:rPr>
      </w:pPr>
      <w:r>
        <w:rPr>
          <w:rFonts w:eastAsia="Times New Roman"/>
          <w:szCs w:val="24"/>
        </w:rPr>
        <w:lastRenderedPageBreak/>
        <w:t>Θα μπορούσαμε, επί</w:t>
      </w:r>
      <w:r>
        <w:rPr>
          <w:rFonts w:eastAsia="Times New Roman"/>
          <w:szCs w:val="24"/>
        </w:rPr>
        <w:t>σης, να συζητήσουμε την τροπολογία για το Ηλεκτρονικό Μητρώο Πλοίων για τα σκάφη αναψυχής, το οποίο είχε θεσμοθετηθεί από την προηγούμενη κυβέρνηση το 2014, αλλά εδώ και τέσσερα σχεδόν χρόνια δεν είχε ενεργοποιηθεί με ευθύνη της Κυβέρνησης. Οι ρυθμίσεις, ό</w:t>
      </w:r>
      <w:r>
        <w:rPr>
          <w:rFonts w:eastAsia="Times New Roman"/>
          <w:szCs w:val="24"/>
        </w:rPr>
        <w:t xml:space="preserve">μως, που περιέχονται στην τροπολογία θα μπορούσαν να έρθουν σε ένα ξεχωριστό νομοσχέδιο που θα αντιμετώπιζε συνολικά τα ζητήματα του θαλάσσιου τουρισμού.  </w:t>
      </w:r>
    </w:p>
    <w:p w14:paraId="485EE96F" w14:textId="77777777" w:rsidR="000E6CB8" w:rsidRDefault="00854B09">
      <w:pPr>
        <w:spacing w:line="600" w:lineRule="auto"/>
        <w:ind w:firstLine="720"/>
        <w:jc w:val="both"/>
        <w:rPr>
          <w:rFonts w:eastAsia="Times New Roman"/>
          <w:szCs w:val="24"/>
        </w:rPr>
      </w:pPr>
      <w:r>
        <w:rPr>
          <w:rFonts w:eastAsia="Times New Roman"/>
          <w:szCs w:val="24"/>
        </w:rPr>
        <w:t>Φέρνετε, επίσης, τροπολογία με την οποία παρατείνετε για δεύτερη φορά το μεταβατικό στάδιο για την α</w:t>
      </w:r>
      <w:r>
        <w:rPr>
          <w:rFonts w:eastAsia="Times New Roman"/>
          <w:szCs w:val="24"/>
        </w:rPr>
        <w:t>ποζημίωση της Καθολικής Ταχυδρομικής Υπηρεσίας, όταν από τον Ιανουάριο του 2015 δεν έχετε κάνει απολύτως τίποτα. Ούτε την έκδοση της ΚΥΑ για τον επιμερισμό του κόστους της Καθολικής Ταχυδρομικής Υπηρεσίας στους φορείς παροχής ταχυδρομικής υπηρεσίας δεν κατ</w:t>
      </w:r>
      <w:r>
        <w:rPr>
          <w:rFonts w:eastAsia="Times New Roman"/>
          <w:szCs w:val="24"/>
        </w:rPr>
        <w:t xml:space="preserve">αφέρατε να εκδώσετε.  </w:t>
      </w:r>
    </w:p>
    <w:p w14:paraId="485EE970" w14:textId="77777777" w:rsidR="000E6CB8" w:rsidRDefault="00854B09">
      <w:pPr>
        <w:spacing w:line="600" w:lineRule="auto"/>
        <w:ind w:firstLine="720"/>
        <w:jc w:val="both"/>
        <w:rPr>
          <w:rFonts w:eastAsia="Times New Roman"/>
          <w:szCs w:val="24"/>
        </w:rPr>
      </w:pPr>
      <w:r>
        <w:rPr>
          <w:rFonts w:eastAsia="Times New Roman"/>
          <w:szCs w:val="24"/>
        </w:rPr>
        <w:t>Σε ό,τι αφορά στην παροχή στοιχείων των φορολογουμένων σε διατραπεζικές εταιρείες ή νομικά πρόσωπα δημοσίου δικαίου, το θέμα είναι πολύ σοβαρό για να έρθει με μια τροπολογία και μάλιστα με αυτού του είδους τις πρακτικές. Θα πρέπει να</w:t>
      </w:r>
      <w:r>
        <w:rPr>
          <w:rFonts w:eastAsia="Times New Roman"/>
          <w:szCs w:val="24"/>
        </w:rPr>
        <w:t xml:space="preserve"> υπάρξει γνωμοδότηση της Ανεξάρτητης Αρχής Προστασίας Προσωπικών Δεδομένων, ώστε να εξασφαλιστεί το φορολογικό απόρρητο και ότι αυτά τα στοιχεία που θα δοθούν θα είναι τα απολύτως απαραίτητα και δεν θα υπάρχει ο κίνδυνος περαιτέρω διαρροής. </w:t>
      </w:r>
    </w:p>
    <w:p w14:paraId="485EE971"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Είναι σαφές </w:t>
      </w:r>
      <w:r>
        <w:rPr>
          <w:rFonts w:eastAsia="Times New Roman"/>
          <w:szCs w:val="24"/>
        </w:rPr>
        <w:t>ότι εμείς δεν μπορούμε να νομιμοποιήσουμε αυτή την πρακτική κατάθεσης άσχετων τροπολογιών και μάλιστα την 12</w:t>
      </w:r>
      <w:r w:rsidRPr="00D75557">
        <w:rPr>
          <w:rFonts w:eastAsia="Times New Roman"/>
          <w:szCs w:val="24"/>
          <w:vertAlign w:val="superscript"/>
        </w:rPr>
        <w:t>η</w:t>
      </w:r>
      <w:r>
        <w:rPr>
          <w:rFonts w:eastAsia="Times New Roman"/>
          <w:szCs w:val="24"/>
        </w:rPr>
        <w:t xml:space="preserve"> ώρα. </w:t>
      </w:r>
    </w:p>
    <w:p w14:paraId="485EE972" w14:textId="77777777" w:rsidR="000E6CB8" w:rsidRDefault="00854B09">
      <w:pPr>
        <w:spacing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σε ένα ακόμα νομοσχέδιο λειτουργεί εποικοδομητικά και με όρους ευθύνης απέναντι στη χώρα και </w:t>
      </w:r>
      <w:r>
        <w:rPr>
          <w:rFonts w:eastAsia="Times New Roman"/>
          <w:szCs w:val="24"/>
        </w:rPr>
        <w:t xml:space="preserve">τους πολίτες. Δεν περιμένουμε να εκτιμηθεί αυτό από την Κυβέρνηση ΣΥΡΙΖΑ-ΑΝΕΛ που έχει μετατρέψει τη διχαστική λογική σε καθημερινή πρακτική. </w:t>
      </w:r>
    </w:p>
    <w:p w14:paraId="485EE973" w14:textId="77777777" w:rsidR="000E6CB8" w:rsidRDefault="00854B09">
      <w:pPr>
        <w:spacing w:line="600" w:lineRule="auto"/>
        <w:ind w:firstLine="720"/>
        <w:jc w:val="both"/>
        <w:rPr>
          <w:rFonts w:eastAsia="Times New Roman"/>
          <w:szCs w:val="24"/>
        </w:rPr>
      </w:pPr>
      <w:r>
        <w:rPr>
          <w:rFonts w:eastAsia="Times New Roman"/>
          <w:szCs w:val="24"/>
        </w:rPr>
        <w:t>Η Κυβέρνηση επιχειρεί να μείνει γαντζωμένη στην εξουσία με κάθε τρόπο, έστω και με την ανασύνθεση της κοινοβουλευ</w:t>
      </w:r>
      <w:r>
        <w:rPr>
          <w:rFonts w:eastAsia="Times New Roman"/>
          <w:szCs w:val="24"/>
        </w:rPr>
        <w:t xml:space="preserve">τική πλειοψηφίας, με τρόπους που δεν </w:t>
      </w:r>
      <w:proofErr w:type="spellStart"/>
      <w:r>
        <w:rPr>
          <w:rFonts w:eastAsia="Times New Roman"/>
          <w:szCs w:val="24"/>
        </w:rPr>
        <w:t>περιποίουν</w:t>
      </w:r>
      <w:proofErr w:type="spellEnd"/>
      <w:r>
        <w:rPr>
          <w:rFonts w:eastAsia="Times New Roman"/>
          <w:szCs w:val="24"/>
        </w:rPr>
        <w:t xml:space="preserve"> </w:t>
      </w:r>
      <w:r>
        <w:rPr>
          <w:rFonts w:eastAsia="Times New Roman"/>
          <w:szCs w:val="24"/>
        </w:rPr>
        <w:t>τιμή στο δημοκρατικό μας πολίτευμα. Έχουμε ακούσει, μάλιστα, από κυβερνητικούς κύκλους καινοφανείς θεωρίες, όπως αυτή της διατήρησης μιας κυβέρνησης μειοψηφίας.</w:t>
      </w:r>
    </w:p>
    <w:p w14:paraId="485EE974" w14:textId="77777777" w:rsidR="000E6CB8" w:rsidRDefault="00854B09">
      <w:pPr>
        <w:spacing w:line="600" w:lineRule="auto"/>
        <w:ind w:firstLine="720"/>
        <w:jc w:val="both"/>
        <w:rPr>
          <w:rFonts w:eastAsia="Times New Roman"/>
          <w:szCs w:val="24"/>
        </w:rPr>
      </w:pPr>
      <w:r>
        <w:rPr>
          <w:rFonts w:eastAsia="Times New Roman"/>
          <w:szCs w:val="24"/>
        </w:rPr>
        <w:t>Η λύση είναι μία: Θα πρέπει να δοθεί άμεσα ο λό</w:t>
      </w:r>
      <w:r>
        <w:rPr>
          <w:rFonts w:eastAsia="Times New Roman"/>
          <w:szCs w:val="24"/>
        </w:rPr>
        <w:t xml:space="preserve">γος στους πολίτες, από τη στιγμή που η δυσαρμονία ανάμεσα στη Κυβέρνηση και στην ελληνική κοινωνία ποτέ άλλοτε δεν ήταν στον βαθμό που είναι σήμερα. Την κρίση των πολιτών ό,τι κι αν κάνει η Κυβέρνηση δεν θα την αποφύγει. </w:t>
      </w:r>
    </w:p>
    <w:p w14:paraId="485EE975" w14:textId="77777777" w:rsidR="000E6CB8" w:rsidRDefault="00854B09">
      <w:pPr>
        <w:spacing w:line="600" w:lineRule="auto"/>
        <w:ind w:firstLine="720"/>
        <w:jc w:val="both"/>
        <w:rPr>
          <w:rFonts w:eastAsia="Times New Roman"/>
          <w:szCs w:val="24"/>
        </w:rPr>
      </w:pPr>
      <w:r>
        <w:rPr>
          <w:rFonts w:eastAsia="Times New Roman"/>
          <w:szCs w:val="24"/>
        </w:rPr>
        <w:t>Σας ευχαριστώ.</w:t>
      </w:r>
    </w:p>
    <w:p w14:paraId="485EE976" w14:textId="77777777" w:rsidR="000E6CB8" w:rsidRDefault="00854B09">
      <w:pPr>
        <w:spacing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της Νέας Δημοκρατίας)</w:t>
      </w:r>
    </w:p>
    <w:p w14:paraId="485EE977" w14:textId="77777777" w:rsidR="000E6CB8" w:rsidRDefault="00854B09">
      <w:pPr>
        <w:spacing w:line="600" w:lineRule="auto"/>
        <w:ind w:firstLine="720"/>
        <w:jc w:val="both"/>
        <w:rPr>
          <w:rFonts w:eastAsia="Times New Roman"/>
          <w:szCs w:val="24"/>
        </w:rPr>
      </w:pPr>
      <w:r w:rsidRPr="001325D8">
        <w:rPr>
          <w:rFonts w:eastAsia="Times New Roman"/>
          <w:b/>
          <w:szCs w:val="24"/>
        </w:rPr>
        <w:t>ΧΡΗΣΤΟΣ ΜΑΝΤΑΣ:</w:t>
      </w:r>
      <w:r>
        <w:rPr>
          <w:rFonts w:eastAsia="Times New Roman"/>
          <w:b/>
          <w:szCs w:val="24"/>
        </w:rPr>
        <w:t xml:space="preserve"> </w:t>
      </w:r>
      <w:r>
        <w:rPr>
          <w:rFonts w:eastAsia="Times New Roman"/>
          <w:szCs w:val="24"/>
        </w:rPr>
        <w:t xml:space="preserve">Κύριε Πρόεδρε, μπορώ να έχω τον λόγο; </w:t>
      </w:r>
    </w:p>
    <w:p w14:paraId="485EE978" w14:textId="77777777" w:rsidR="000E6CB8" w:rsidRDefault="00854B09">
      <w:pPr>
        <w:spacing w:line="600" w:lineRule="auto"/>
        <w:ind w:firstLine="720"/>
        <w:jc w:val="both"/>
        <w:rPr>
          <w:rFonts w:eastAsia="Times New Roman"/>
          <w:szCs w:val="24"/>
        </w:rPr>
      </w:pPr>
      <w:r w:rsidRPr="001325D8">
        <w:rPr>
          <w:rFonts w:eastAsia="Times New Roman"/>
          <w:b/>
          <w:szCs w:val="24"/>
        </w:rPr>
        <w:lastRenderedPageBreak/>
        <w:t>ΠΡΟΕΔΡΕΥΩΝ (Νικήτας Κακλαμάνης):</w:t>
      </w:r>
      <w:r>
        <w:rPr>
          <w:rFonts w:eastAsia="Times New Roman"/>
          <w:b/>
          <w:szCs w:val="24"/>
        </w:rPr>
        <w:t xml:space="preserve"> </w:t>
      </w:r>
      <w:r>
        <w:rPr>
          <w:rFonts w:eastAsia="Times New Roman"/>
          <w:szCs w:val="24"/>
        </w:rPr>
        <w:t>Έχετε τον λόγο</w:t>
      </w:r>
      <w:r w:rsidRPr="007E5702">
        <w:rPr>
          <w:rFonts w:eastAsia="Times New Roman"/>
          <w:szCs w:val="24"/>
        </w:rPr>
        <w:t xml:space="preserve"> </w:t>
      </w:r>
      <w:r>
        <w:rPr>
          <w:rFonts w:eastAsia="Times New Roman"/>
          <w:szCs w:val="24"/>
        </w:rPr>
        <w:t xml:space="preserve">για ένα λεπτό, κύριε Μαντά. </w:t>
      </w:r>
    </w:p>
    <w:p w14:paraId="485EE979" w14:textId="77777777" w:rsidR="000E6CB8" w:rsidRDefault="00854B09">
      <w:pPr>
        <w:spacing w:line="600" w:lineRule="auto"/>
        <w:ind w:firstLine="720"/>
        <w:jc w:val="both"/>
        <w:rPr>
          <w:rFonts w:eastAsia="Times New Roman"/>
          <w:szCs w:val="24"/>
        </w:rPr>
      </w:pPr>
      <w:r w:rsidRPr="001325D8">
        <w:rPr>
          <w:rFonts w:eastAsia="Times New Roman"/>
          <w:b/>
          <w:szCs w:val="24"/>
        </w:rPr>
        <w:t>ΧΡΗΣΤΟΣ ΜΑΝΤΑΣ:</w:t>
      </w:r>
      <w:r>
        <w:rPr>
          <w:rFonts w:eastAsia="Times New Roman"/>
          <w:b/>
          <w:szCs w:val="24"/>
        </w:rPr>
        <w:t xml:space="preserve"> </w:t>
      </w:r>
      <w:r>
        <w:rPr>
          <w:rFonts w:eastAsia="Times New Roman"/>
          <w:szCs w:val="24"/>
        </w:rPr>
        <w:t xml:space="preserve">Παίρνω τον λόγο, κύριε Πρόεδρε, επειδή κάνατε μία αναφορά στο προσχέδιο του </w:t>
      </w:r>
      <w:r>
        <w:rPr>
          <w:rFonts w:eastAsia="Times New Roman"/>
          <w:szCs w:val="24"/>
        </w:rPr>
        <w:t>προϋπολογισμού</w:t>
      </w:r>
      <w:r>
        <w:rPr>
          <w:rFonts w:eastAsia="Times New Roman"/>
          <w:szCs w:val="24"/>
        </w:rPr>
        <w:t>, ότι αυτό είναι πρωτοφανές. Θέλω να ενημερώσω κι εσάς και το Σώμα για ένα-δύο βασικά πράγματα, για να κάνουμε την αντιπαράθεση πάνω σε πραγματικά ζητήματα που υπάρχο</w:t>
      </w:r>
      <w:r>
        <w:rPr>
          <w:rFonts w:eastAsia="Times New Roman"/>
          <w:szCs w:val="24"/>
        </w:rPr>
        <w:t xml:space="preserve">υν.   </w:t>
      </w:r>
    </w:p>
    <w:p w14:paraId="485EE97A" w14:textId="77777777" w:rsidR="000E6CB8" w:rsidRDefault="00854B0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Εάν έχετε να μου πείτε ότι έκανα λάθος, πάρτε τον λόγο. Επί της ουσίας για τον </w:t>
      </w:r>
      <w:r>
        <w:rPr>
          <w:rFonts w:eastAsia="Times New Roman"/>
          <w:szCs w:val="24"/>
        </w:rPr>
        <w:t xml:space="preserve">προϋπολογισμό </w:t>
      </w:r>
      <w:r>
        <w:rPr>
          <w:rFonts w:eastAsia="Times New Roman"/>
          <w:szCs w:val="24"/>
        </w:rPr>
        <w:t xml:space="preserve">δεν κάνουμε κουβέντα σήμερα. </w:t>
      </w:r>
    </w:p>
    <w:p w14:paraId="485EE97B" w14:textId="77777777" w:rsidR="000E6CB8" w:rsidRDefault="00854B09">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Όχι. Επειδή κάνατε μία παρατήρηση, όμως, νομίζω ότι…</w:t>
      </w:r>
    </w:p>
    <w:p w14:paraId="485EE97C" w14:textId="77777777" w:rsidR="000E6CB8" w:rsidRDefault="00854B09">
      <w:pPr>
        <w:spacing w:line="600" w:lineRule="auto"/>
        <w:ind w:firstLine="720"/>
        <w:jc w:val="both"/>
        <w:rPr>
          <w:rFonts w:eastAsia="Times New Roman"/>
          <w:szCs w:val="24"/>
        </w:rPr>
      </w:pPr>
      <w:r>
        <w:rPr>
          <w:rFonts w:eastAsia="Times New Roman"/>
          <w:b/>
          <w:szCs w:val="24"/>
        </w:rPr>
        <w:t>ΠΡΟΕΔΡΕΥΩΝ (Νικήτας Κακλ</w:t>
      </w:r>
      <w:r>
        <w:rPr>
          <w:rFonts w:eastAsia="Times New Roman"/>
          <w:b/>
          <w:szCs w:val="24"/>
        </w:rPr>
        <w:t xml:space="preserve">αμάνης): </w:t>
      </w:r>
      <w:r>
        <w:rPr>
          <w:rFonts w:eastAsia="Times New Roman"/>
          <w:szCs w:val="24"/>
        </w:rPr>
        <w:t xml:space="preserve">Είναι σωστή ή λάθος; Εάν είναι λάθος, πείτε μου «κάνατε λάθος», έχει ξαναγίνει. Όχι να μιλήσετε για τον </w:t>
      </w:r>
      <w:r>
        <w:rPr>
          <w:rFonts w:eastAsia="Times New Roman"/>
          <w:szCs w:val="24"/>
        </w:rPr>
        <w:t xml:space="preserve">προϋπολογισμό </w:t>
      </w:r>
      <w:r>
        <w:rPr>
          <w:rFonts w:eastAsia="Times New Roman"/>
          <w:szCs w:val="24"/>
        </w:rPr>
        <w:t xml:space="preserve">τώρα. </w:t>
      </w:r>
    </w:p>
    <w:p w14:paraId="485EE97D" w14:textId="77777777" w:rsidR="000E6CB8" w:rsidRDefault="00854B09">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Δεν μιλάω για τον </w:t>
      </w:r>
      <w:r>
        <w:rPr>
          <w:rFonts w:eastAsia="Times New Roman"/>
          <w:szCs w:val="24"/>
        </w:rPr>
        <w:t>προϋπολογισμό</w:t>
      </w:r>
      <w:r>
        <w:rPr>
          <w:rFonts w:eastAsia="Times New Roman"/>
          <w:szCs w:val="24"/>
        </w:rPr>
        <w:t xml:space="preserve">. </w:t>
      </w:r>
    </w:p>
    <w:p w14:paraId="485EE97E" w14:textId="77777777" w:rsidR="000E6CB8" w:rsidRDefault="00854B0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Δεν έχω βάλει χρόνο. Επαφίεμαι σ</w:t>
      </w:r>
      <w:r>
        <w:rPr>
          <w:rFonts w:eastAsia="Times New Roman"/>
          <w:szCs w:val="24"/>
        </w:rPr>
        <w:t>την πειθαρχία σας και στη σοβαρότητά σας.</w:t>
      </w:r>
    </w:p>
    <w:p w14:paraId="485EE97F" w14:textId="77777777" w:rsidR="000E6CB8" w:rsidRDefault="00854B09">
      <w:pPr>
        <w:spacing w:line="600" w:lineRule="auto"/>
        <w:ind w:firstLine="720"/>
        <w:jc w:val="both"/>
        <w:rPr>
          <w:rFonts w:eastAsia="Times New Roman"/>
          <w:szCs w:val="24"/>
        </w:rPr>
      </w:pPr>
      <w:r>
        <w:rPr>
          <w:rFonts w:eastAsia="Times New Roman"/>
          <w:b/>
          <w:szCs w:val="24"/>
        </w:rPr>
        <w:lastRenderedPageBreak/>
        <w:t xml:space="preserve">ΧΡΗΣΤΟΣ ΜΑΝΤΑΣ: </w:t>
      </w:r>
      <w:r>
        <w:rPr>
          <w:rFonts w:eastAsia="Times New Roman"/>
          <w:szCs w:val="24"/>
        </w:rPr>
        <w:t xml:space="preserve">Με θετική διάθεση, λοιπόν, κύριε Πρόεδρε, ήθελα να σας ενημερώσω για το εξής. Το προσχέδιο του </w:t>
      </w:r>
      <w:r>
        <w:rPr>
          <w:rFonts w:eastAsia="Times New Roman"/>
          <w:szCs w:val="24"/>
        </w:rPr>
        <w:t xml:space="preserve">προϋπολογισμού </w:t>
      </w:r>
      <w:r>
        <w:rPr>
          <w:rFonts w:eastAsia="Times New Roman"/>
          <w:szCs w:val="24"/>
        </w:rPr>
        <w:t>περιλαμβάνει ένα σενάριο βάσης -όχι βασικό σενάριο, επαναλαμβάνω, ένα σενάριο βάσης- και</w:t>
      </w:r>
      <w:r>
        <w:rPr>
          <w:rFonts w:eastAsia="Times New Roman"/>
          <w:szCs w:val="24"/>
        </w:rPr>
        <w:t xml:space="preserve"> τις </w:t>
      </w:r>
      <w:proofErr w:type="spellStart"/>
      <w:r>
        <w:rPr>
          <w:rFonts w:eastAsia="Times New Roman"/>
          <w:szCs w:val="24"/>
        </w:rPr>
        <w:t>προτιθέμενες</w:t>
      </w:r>
      <w:proofErr w:type="spellEnd"/>
      <w:r>
        <w:rPr>
          <w:rFonts w:eastAsia="Times New Roman"/>
          <w:szCs w:val="24"/>
        </w:rPr>
        <w:t xml:space="preserve"> παρεμβάσεις από την πλευρά της Κυβέρνησης.</w:t>
      </w:r>
    </w:p>
    <w:p w14:paraId="485EE980" w14:textId="77777777" w:rsidR="000E6CB8" w:rsidRDefault="00854B09">
      <w:pPr>
        <w:spacing w:line="600" w:lineRule="auto"/>
        <w:ind w:firstLine="720"/>
        <w:jc w:val="both"/>
        <w:rPr>
          <w:rFonts w:eastAsia="Times New Roman"/>
          <w:szCs w:val="24"/>
        </w:rPr>
      </w:pPr>
      <w:r>
        <w:rPr>
          <w:rFonts w:eastAsia="Times New Roman"/>
          <w:szCs w:val="24"/>
        </w:rPr>
        <w:t xml:space="preserve">Αυτό συμβαίνει, κύριε Πρόεδρε, -αυτό κυρίως ήθελα να πω- διότι από το 2010, όταν κάποιες πολιτικές δυνάμεις μάς είχαν βάλει με τα μπούνια στα μνημόνια, τα </w:t>
      </w:r>
      <w:r>
        <w:rPr>
          <w:rFonts w:eastAsia="Times New Roman"/>
          <w:szCs w:val="24"/>
        </w:rPr>
        <w:t>Ευρωπαϊκά Εξάμηνα</w:t>
      </w:r>
      <w:r>
        <w:rPr>
          <w:rFonts w:eastAsia="Times New Roman"/>
          <w:szCs w:val="24"/>
        </w:rPr>
        <w:t xml:space="preserve">, που είχαν αρχίσει να </w:t>
      </w:r>
      <w:r>
        <w:rPr>
          <w:rFonts w:eastAsia="Times New Roman"/>
          <w:szCs w:val="24"/>
        </w:rPr>
        <w:t xml:space="preserve">ισχύουν από τότε, διαμορφώνουν μία μορφή στους προϋπολογισμούς όλων των χωρών της Ευρωπαϊκής Ένωσης με αυτόν τον τρόπο, δηλαδή, με ένα σενάριο βάσης και τις </w:t>
      </w:r>
      <w:proofErr w:type="spellStart"/>
      <w:r>
        <w:rPr>
          <w:rFonts w:eastAsia="Times New Roman"/>
          <w:szCs w:val="24"/>
        </w:rPr>
        <w:t>προτιθέμενες</w:t>
      </w:r>
      <w:proofErr w:type="spellEnd"/>
      <w:r>
        <w:rPr>
          <w:rFonts w:eastAsia="Times New Roman"/>
          <w:szCs w:val="24"/>
        </w:rPr>
        <w:t xml:space="preserve"> παρεμβάσεις που προτείνουν όλες οι </w:t>
      </w:r>
      <w:r>
        <w:rPr>
          <w:rFonts w:eastAsia="Times New Roman"/>
          <w:szCs w:val="24"/>
        </w:rPr>
        <w:t xml:space="preserve">κυβερνήσεις </w:t>
      </w:r>
      <w:r>
        <w:rPr>
          <w:rFonts w:eastAsia="Times New Roman"/>
          <w:szCs w:val="24"/>
        </w:rPr>
        <w:t>της Ευρωπαϊκής Ένωσης στη διαδικασία το</w:t>
      </w:r>
      <w:r>
        <w:rPr>
          <w:rFonts w:eastAsia="Times New Roman"/>
          <w:szCs w:val="24"/>
        </w:rPr>
        <w:t xml:space="preserve">υ Ευρωπαϊκού Εξαμήνου. Αυτό ήθελα να εξηγήσω. </w:t>
      </w:r>
    </w:p>
    <w:p w14:paraId="485EE981" w14:textId="77777777" w:rsidR="000E6CB8" w:rsidRDefault="00854B09">
      <w:pPr>
        <w:spacing w:line="600" w:lineRule="auto"/>
        <w:ind w:firstLine="720"/>
        <w:jc w:val="both"/>
        <w:rPr>
          <w:rFonts w:eastAsia="Times New Roman"/>
          <w:szCs w:val="24"/>
        </w:rPr>
      </w:pPr>
      <w:r>
        <w:rPr>
          <w:rFonts w:eastAsia="Times New Roman"/>
          <w:szCs w:val="24"/>
        </w:rPr>
        <w:t xml:space="preserve">Και να πω μία ακόμα κουβέντα και τελειώνω, γιατί είναι ουσιαστικό αυτό, κύριε Πρόεδρε. Όταν λέτε κάτι, θέλω να το εξηγήσω. Οφείλω από τη δική μας πλευρά να το εξηγήσω. </w:t>
      </w:r>
    </w:p>
    <w:p w14:paraId="485EE982" w14:textId="77777777" w:rsidR="000E6CB8" w:rsidRDefault="00854B0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εξηγ</w:t>
      </w:r>
      <w:r>
        <w:rPr>
          <w:rFonts w:eastAsia="Times New Roman"/>
          <w:szCs w:val="24"/>
        </w:rPr>
        <w:t xml:space="preserve">ήσατε. </w:t>
      </w:r>
    </w:p>
    <w:p w14:paraId="485EE983"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Τελειώνω με το εξής: Θα ήταν εντελώς άστοχο για οποιαδήποτε κυβέρνηση πάνω σε ένα σενάριο βάσης, που είναι μια τυπική διαδικασία που αποτυπώνει τα μέχρι τότε δεδομένα, να μην έλεγε ότι δεν θα κάνει κα</w:t>
      </w:r>
      <w:r>
        <w:rPr>
          <w:rFonts w:eastAsia="Times New Roman" w:cs="Times New Roman"/>
          <w:szCs w:val="24"/>
        </w:rPr>
        <w:t>μ</w:t>
      </w:r>
      <w:r>
        <w:rPr>
          <w:rFonts w:eastAsia="Times New Roman" w:cs="Times New Roman"/>
          <w:szCs w:val="24"/>
        </w:rPr>
        <w:t xml:space="preserve">μία παρέμβαση, ότι θα πήγαινε </w:t>
      </w:r>
      <w:r>
        <w:rPr>
          <w:rFonts w:eastAsia="Times New Roman" w:cs="Times New Roman"/>
          <w:szCs w:val="24"/>
        </w:rPr>
        <w:t>διακοπές ή –δεν ξέρω- κάτι άλλο.</w:t>
      </w:r>
    </w:p>
    <w:p w14:paraId="485EE98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Περί αυτού, λοιπόν, πρόκειται. Γιατί έχουν γραφτεί πολλά γι’ αυτό, ότι υπάρχουν διπλά βιβλία, διπλά σενάρια. </w:t>
      </w:r>
    </w:p>
    <w:p w14:paraId="485EE98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w:t>
      </w:r>
    </w:p>
    <w:p w14:paraId="485EE986" w14:textId="77777777" w:rsidR="000E6CB8" w:rsidRDefault="00854B0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κύριε Μαντά. Πάντως ευχαριστώ που με επιβεβαιώσατε ως προς τ</w:t>
      </w:r>
      <w:r>
        <w:rPr>
          <w:rFonts w:eastAsia="Times New Roman"/>
          <w:bCs/>
          <w:szCs w:val="24"/>
        </w:rPr>
        <w:t xml:space="preserve">ο τυπικό τουλάχιστον, ότι γίνεται για πρώτη φορά. Προχωράμε. </w:t>
      </w:r>
    </w:p>
    <w:p w14:paraId="485EE987" w14:textId="77777777" w:rsidR="000E6CB8" w:rsidRDefault="00854B09">
      <w:pPr>
        <w:spacing w:line="600" w:lineRule="auto"/>
        <w:ind w:firstLine="720"/>
        <w:jc w:val="both"/>
        <w:rPr>
          <w:rFonts w:eastAsia="Times New Roman"/>
          <w:bCs/>
          <w:szCs w:val="24"/>
        </w:rPr>
      </w:pPr>
      <w:r>
        <w:rPr>
          <w:rFonts w:eastAsia="Times New Roman"/>
          <w:bCs/>
          <w:szCs w:val="24"/>
        </w:rPr>
        <w:t>Τον λόγο έχει ο κ. Ιωάννης Κουτσούκος από τη Δημοκρατική Συμπαράταξη.</w:t>
      </w:r>
    </w:p>
    <w:p w14:paraId="485EE988"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Έχω εκλεγεί ως Γιάννης, κύριε Πρόεδρε.</w:t>
      </w:r>
    </w:p>
    <w:p w14:paraId="485EE989" w14:textId="77777777" w:rsidR="000E6CB8" w:rsidRDefault="00854B0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Εγώ λέω ό,τι βλέπω γραμμένο. Ξέρ</w:t>
      </w:r>
      <w:r>
        <w:rPr>
          <w:rFonts w:eastAsia="Times New Roman"/>
          <w:bCs/>
          <w:szCs w:val="24"/>
        </w:rPr>
        <w:t>εις ότι εγώ σε φωνάζω λίγο πιο απλά λόγω φιλίας.</w:t>
      </w:r>
    </w:p>
    <w:p w14:paraId="485EE98A"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είναι τυπική η παρατήρηση, είναι ουσιαστική.</w:t>
      </w:r>
    </w:p>
    <w:p w14:paraId="485EE98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85EE98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Ένιωσε την ανάγκη ο κ. Μαντάς να παίξει τον ρόλο του Υπουργού Οικονομικών. Είναι εδώ η εκπρόσωπος του Υπουργείου</w:t>
      </w:r>
      <w:r>
        <w:rPr>
          <w:rFonts w:eastAsia="Times New Roman" w:cs="Times New Roman"/>
          <w:szCs w:val="24"/>
        </w:rPr>
        <w:t xml:space="preserve"> Οικονομικών. Μπορούσε να μας το εξηγήσει, κύριε Μαντά.</w:t>
      </w:r>
    </w:p>
    <w:p w14:paraId="485EE98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Λέει πουθενά η διαδικασία των εξαμήνων ότι θα καταθέτουμε ένα προσχέδιο με δύο σενάρια όπου στο ένα λέει ότι κόβουμε τις συντάξεις και στο άλλο ότι δεν τις κόβουμε;</w:t>
      </w:r>
    </w:p>
    <w:p w14:paraId="485EE98E"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Τίποτα δεν έχετε κα</w:t>
      </w:r>
      <w:r>
        <w:rPr>
          <w:rFonts w:eastAsia="Times New Roman" w:cs="Times New Roman"/>
          <w:szCs w:val="24"/>
        </w:rPr>
        <w:t>ταλάβει.</w:t>
      </w:r>
    </w:p>
    <w:p w14:paraId="485EE98F"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έχουμε καταλάβει ότι προσπαθείτε να κοροϊδέψετε τον ελληνικό λαό; Νομίζετε ότι δεν το έχουμε καταλάβει αυτό;</w:t>
      </w:r>
    </w:p>
    <w:p w14:paraId="485EE99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εάν είστε στοιχειωδώς σοβαροί, θα μας πείτε τι σχέδιο θα στείλετε στις 15 του Οκτώβρη στις</w:t>
      </w:r>
      <w:r>
        <w:rPr>
          <w:rFonts w:eastAsia="Times New Roman" w:cs="Times New Roman"/>
          <w:szCs w:val="24"/>
        </w:rPr>
        <w:t xml:space="preserve"> Βρυξέλλες; Διότι δεν μπορεί να καταθέτετε στη Βουλή ένα προσχέδιο με δύο σενάρια και στις 15 του Οκτώβρη να στείλετε άλλο!</w:t>
      </w:r>
    </w:p>
    <w:p w14:paraId="485EE991" w14:textId="77777777" w:rsidR="000E6CB8" w:rsidRDefault="00854B0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Αγαπητέ Γιάννη λίγο πιο χαμηλόφωνα, γιατί υπάρχει αντήχηση με τα καινούργια μικρόφωνα και δεν ακούγ</w:t>
      </w:r>
      <w:r>
        <w:rPr>
          <w:rFonts w:eastAsia="Times New Roman"/>
          <w:bCs/>
          <w:szCs w:val="24"/>
        </w:rPr>
        <w:t>εσαι καλά. Δεν υπάρχει λόγος.</w:t>
      </w:r>
    </w:p>
    <w:p w14:paraId="485EE992"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θα έκανα αυτή την παρέμβαση, αλλά ο κ. Μαντάς βιαζόταν…</w:t>
      </w:r>
    </w:p>
    <w:p w14:paraId="485EE993" w14:textId="77777777" w:rsidR="000E6CB8" w:rsidRDefault="00854B09">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Να ζωντανέψει λίγο η συνεδρίαση!</w:t>
      </w:r>
    </w:p>
    <w:p w14:paraId="485EE994"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Πρόεδρε, αυτό το νομοσχέδιο προσφέρεται για να κάνουμε μία συζήτηση σε δύο θέματα που άπτονται του νομοσχεδίου. Αυτά που είπε ο κ. Μαντάς δεν άπτονται. Θα τα κουβεντιάσουμε την άλλη εβδομάδα που θα έρθει στην </w:t>
      </w:r>
      <w:r>
        <w:rPr>
          <w:rFonts w:eastAsia="Times New Roman" w:cs="Times New Roman"/>
          <w:szCs w:val="24"/>
        </w:rPr>
        <w:t xml:space="preserve">επιτροπή </w:t>
      </w:r>
      <w:r>
        <w:rPr>
          <w:rFonts w:eastAsia="Times New Roman" w:cs="Times New Roman"/>
          <w:szCs w:val="24"/>
        </w:rPr>
        <w:t>το προσχέδι</w:t>
      </w:r>
      <w:r>
        <w:rPr>
          <w:rFonts w:eastAsia="Times New Roman" w:cs="Times New Roman"/>
          <w:szCs w:val="24"/>
        </w:rPr>
        <w:t>ο του προϋπολογισμού.</w:t>
      </w:r>
    </w:p>
    <w:p w14:paraId="485EE99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Η πρώτη παρατήρηση που πρέπει να κάνει </w:t>
      </w:r>
      <w:r>
        <w:rPr>
          <w:rFonts w:eastAsia="Times New Roman" w:cs="Times New Roman"/>
          <w:szCs w:val="24"/>
        </w:rPr>
        <w:t xml:space="preserve">κάποιος </w:t>
      </w:r>
      <w:r>
        <w:rPr>
          <w:rFonts w:eastAsia="Times New Roman" w:cs="Times New Roman"/>
          <w:szCs w:val="24"/>
        </w:rPr>
        <w:t xml:space="preserve">μια και το νομοσχέδιο έχει για τίτλο τα αποθετήρια της </w:t>
      </w:r>
      <w:r>
        <w:rPr>
          <w:rFonts w:eastAsia="Times New Roman" w:cs="Times New Roman"/>
          <w:szCs w:val="24"/>
        </w:rPr>
        <w:t>κεφαλαιαγοράς</w:t>
      </w:r>
      <w:r>
        <w:rPr>
          <w:rFonts w:eastAsia="Times New Roman" w:cs="Times New Roman"/>
          <w:szCs w:val="24"/>
        </w:rPr>
        <w:t>, είναι ότι σήμερα είναι η επόμενη μέρα της «μαύρης» Τετάρτης, όπου αποδείχτηκε όχι μόνο η ρηχότητα της λειτουργίας της</w:t>
      </w:r>
      <w:r>
        <w:rPr>
          <w:rFonts w:eastAsia="Times New Roman" w:cs="Times New Roman"/>
          <w:szCs w:val="24"/>
        </w:rPr>
        <w:t xml:space="preserve"> ελληνικής αγοράς αλλά και το γεγονός ότι η Κυβέρνηση βρίσκεται αλλού.</w:t>
      </w:r>
    </w:p>
    <w:p w14:paraId="485EE99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 Μας λέει, δηλαδή, η Κυβέρνηση ότι βγήκαμε από τα μνημόνια, ότι έχουμε μία καθαρή έξοδο και αποδεικνύεται τόσο η ρηχότητα και η επικινδυνότητα που υπάρχει στην αγορά όσο και το γεγονός </w:t>
      </w:r>
      <w:r>
        <w:rPr>
          <w:rFonts w:eastAsia="Times New Roman" w:cs="Times New Roman"/>
          <w:szCs w:val="24"/>
        </w:rPr>
        <w:t xml:space="preserve">ότι η Επιτροπή Κεφαλαιαγοράς δεν μπορεί να ελέγξει τις εξελίξεις –πρόσφατα είχαμε το σκάνδαλο της </w:t>
      </w:r>
      <w:r>
        <w:rPr>
          <w:rFonts w:eastAsia="Times New Roman" w:cs="Times New Roman"/>
          <w:szCs w:val="24"/>
        </w:rPr>
        <w:t>«</w:t>
      </w:r>
      <w:r>
        <w:rPr>
          <w:rFonts w:eastAsia="Times New Roman" w:cs="Times New Roman"/>
          <w:szCs w:val="24"/>
          <w:lang w:val="en-US"/>
        </w:rPr>
        <w:t>FOLLI</w:t>
      </w:r>
      <w:r w:rsidRPr="00164905">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w:t>
      </w:r>
      <w:r w:rsidRPr="00164905">
        <w:rPr>
          <w:rFonts w:eastAsia="Times New Roman" w:cs="Times New Roman"/>
          <w:szCs w:val="24"/>
        </w:rPr>
        <w:t>-</w:t>
      </w:r>
      <w:r>
        <w:rPr>
          <w:rFonts w:eastAsia="Times New Roman" w:cs="Times New Roman"/>
          <w:szCs w:val="24"/>
        </w:rPr>
        <w:t xml:space="preserve"> και βέβαια όλα αυτά γίνονται την πλάτη του ελληνικού λαού.</w:t>
      </w:r>
    </w:p>
    <w:p w14:paraId="485EE99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Και όπως γνωρίζουμε όλοι, στο τέλος του 2014 η κεφαλαιοποίηση των ελληνικών τραπεζών -τις μετοχές των οποίων κατείχε το Ταμείο Χρηματοπιστωτικής Σταθερότητας, δηλαδή, το ελληνικό δημόσιο- ήταν 25 δισεκατομμύρια. Και αυτά τα 25 δισεκατομμύρια έχουν κάνει φτ</w:t>
      </w:r>
      <w:r>
        <w:rPr>
          <w:rFonts w:eastAsia="Times New Roman" w:cs="Times New Roman"/>
          <w:szCs w:val="24"/>
        </w:rPr>
        <w:t xml:space="preserve">ερά χάρη στην πολιτική της Κυβέρνησης του ΣΥΡΙΖΑ. </w:t>
      </w:r>
    </w:p>
    <w:p w14:paraId="485EE99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Είναι έτσι, κύριε Μαντά;</w:t>
      </w:r>
    </w:p>
    <w:p w14:paraId="485EE999"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Όχι.</w:t>
      </w:r>
    </w:p>
    <w:p w14:paraId="485EE99A"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Εάν δεν είναι έτσι, να μας το πείτε. Να μας πείτε </w:t>
      </w:r>
      <w:r>
        <w:rPr>
          <w:rFonts w:eastAsia="Times New Roman" w:cs="Times New Roman"/>
          <w:szCs w:val="24"/>
        </w:rPr>
        <w:t>ποια</w:t>
      </w:r>
      <w:r>
        <w:rPr>
          <w:rFonts w:eastAsia="Times New Roman" w:cs="Times New Roman"/>
          <w:szCs w:val="24"/>
        </w:rPr>
        <w:t xml:space="preserve"> είναι η κεφαλαιοποίηση των τεσσάρων συστημικών τραπεζών μετά απ’ όσα έχετε κάνει με </w:t>
      </w:r>
      <w:r>
        <w:rPr>
          <w:rFonts w:eastAsia="Times New Roman" w:cs="Times New Roman"/>
          <w:szCs w:val="24"/>
        </w:rPr>
        <w:t xml:space="preserve">την πολιτική σας αυτά τα τελευταία χρόνια. Αυτό είναι το ένα που θα μας επέτρεπε να κάνουμε μία σοβαρή συζήτηση για το τι πρέπει να γίνει σε αυτόν τον τόπο, για να μην παίζουμε εκλογικά παιχνίδια και τίθεται η χώρα σε τεράστιους </w:t>
      </w:r>
      <w:proofErr w:type="spellStart"/>
      <w:r>
        <w:rPr>
          <w:rFonts w:eastAsia="Times New Roman" w:cs="Times New Roman"/>
          <w:szCs w:val="24"/>
        </w:rPr>
        <w:t>επιτοκιακούς</w:t>
      </w:r>
      <w:proofErr w:type="spellEnd"/>
      <w:r>
        <w:rPr>
          <w:rFonts w:eastAsia="Times New Roman" w:cs="Times New Roman"/>
          <w:szCs w:val="24"/>
        </w:rPr>
        <w:t xml:space="preserve"> κινδύνους. Και</w:t>
      </w:r>
      <w:r>
        <w:rPr>
          <w:rFonts w:eastAsia="Times New Roman" w:cs="Times New Roman"/>
          <w:szCs w:val="24"/>
        </w:rPr>
        <w:t xml:space="preserve"> ουσιαστικά με τις μεθοδεύσεις της η Κυβέρνηση υπονομεύει το έδαφος για την ίδια τη χώρα και άρα αναδεικνύεται επί της ουσίας μια πολιτική εθνικής συνεννόησης και κοινωνικής συναίνεσης, για να βγάλει τη χώρα από τα αδιέξοδα. Αυτό είναι το κεντρικό μήνυμα ό</w:t>
      </w:r>
      <w:r>
        <w:rPr>
          <w:rFonts w:eastAsia="Times New Roman" w:cs="Times New Roman"/>
          <w:szCs w:val="24"/>
        </w:rPr>
        <w:t>σων έγιναν χθες και όσων θα γίνουν τις επόμενες μέρες.</w:t>
      </w:r>
    </w:p>
    <w:p w14:paraId="485EE99B" w14:textId="77777777" w:rsidR="000E6CB8" w:rsidRDefault="00854B0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Συγγνώμη, κύριε Κουτσούκο για τη διακοπή.</w:t>
      </w:r>
    </w:p>
    <w:p w14:paraId="485EE99C" w14:textId="77777777" w:rsidR="000E6CB8" w:rsidRDefault="00854B09">
      <w:pPr>
        <w:spacing w:line="600" w:lineRule="auto"/>
        <w:ind w:firstLine="720"/>
        <w:jc w:val="both"/>
        <w:rPr>
          <w:rFonts w:eastAsia="Times New Roman"/>
          <w:bCs/>
          <w:szCs w:val="24"/>
        </w:rPr>
      </w:pPr>
      <w:r w:rsidRPr="00726A05">
        <w:rPr>
          <w:rFonts w:eastAsia="Times New Roman"/>
          <w:bCs/>
          <w:szCs w:val="24"/>
        </w:rPr>
        <w:lastRenderedPageBreak/>
        <w:t xml:space="preserve">Κυρίες και κύριοι συνάδελφοι, γίνεται γνωστό στο Σώμα ότι </w:t>
      </w:r>
      <w:r>
        <w:rPr>
          <w:rFonts w:eastAsia="Times New Roman"/>
          <w:bCs/>
          <w:szCs w:val="24"/>
        </w:rPr>
        <w:t>τη συνεδρίασή μας παρακολουθούν</w:t>
      </w:r>
      <w:r w:rsidRPr="00726A05">
        <w:rPr>
          <w:rFonts w:eastAsia="Times New Roman"/>
          <w:bCs/>
          <w:szCs w:val="24"/>
        </w:rPr>
        <w:t xml:space="preserve"> </w:t>
      </w:r>
      <w:r w:rsidRPr="00726A05">
        <w:rPr>
          <w:rFonts w:eastAsia="Times New Roman"/>
          <w:bCs/>
          <w:szCs w:val="24"/>
        </w:rPr>
        <w:t xml:space="preserve">από τα άνω δυτικά θεωρεία, αφού </w:t>
      </w:r>
      <w:r>
        <w:rPr>
          <w:rFonts w:eastAsia="Times New Roman"/>
          <w:bCs/>
          <w:szCs w:val="24"/>
        </w:rPr>
        <w:t xml:space="preserve"> </w:t>
      </w:r>
      <w:r>
        <w:rPr>
          <w:rFonts w:eastAsia="Times New Roman"/>
          <w:bCs/>
          <w:szCs w:val="24"/>
        </w:rPr>
        <w:t>προ</w:t>
      </w:r>
      <w:r>
        <w:rPr>
          <w:rFonts w:eastAsia="Times New Roman"/>
          <w:bCs/>
          <w:szCs w:val="24"/>
        </w:rPr>
        <w:t xml:space="preserve">ηγουμένως </w:t>
      </w:r>
      <w:r>
        <w:rPr>
          <w:rFonts w:eastAsia="Times New Roman"/>
          <w:bCs/>
          <w:szCs w:val="24"/>
        </w:rPr>
        <w:t>συμμετείχαν στο Πρόγραμμα «Εργαστήρι Δημοκρατίας»</w:t>
      </w:r>
      <w:r w:rsidRPr="00726A05">
        <w:rPr>
          <w:rFonts w:eastAsia="Times New Roman"/>
          <w:bCs/>
          <w:szCs w:val="24"/>
        </w:rPr>
        <w:t xml:space="preserve">, </w:t>
      </w:r>
      <w:r>
        <w:rPr>
          <w:rFonts w:eastAsia="Times New Roman"/>
          <w:bCs/>
          <w:szCs w:val="24"/>
        </w:rPr>
        <w:t>είκοσι μία</w:t>
      </w:r>
      <w:r w:rsidRPr="00726A05">
        <w:rPr>
          <w:rFonts w:eastAsia="Times New Roman"/>
          <w:bCs/>
          <w:szCs w:val="24"/>
        </w:rPr>
        <w:t xml:space="preserve"> μαθήτριες και μαθητές και </w:t>
      </w:r>
      <w:r>
        <w:rPr>
          <w:rFonts w:eastAsia="Times New Roman"/>
          <w:bCs/>
          <w:szCs w:val="24"/>
        </w:rPr>
        <w:t>ένας συνοδός εκπαιδευτικός</w:t>
      </w:r>
      <w:r w:rsidRPr="00726A05">
        <w:rPr>
          <w:rFonts w:eastAsia="Times New Roman"/>
          <w:bCs/>
          <w:szCs w:val="24"/>
        </w:rPr>
        <w:t xml:space="preserve"> α</w:t>
      </w:r>
      <w:r>
        <w:rPr>
          <w:rFonts w:eastAsia="Times New Roman"/>
          <w:bCs/>
          <w:szCs w:val="24"/>
        </w:rPr>
        <w:t>πό το 2</w:t>
      </w:r>
      <w:r w:rsidRPr="00726A05">
        <w:rPr>
          <w:rFonts w:eastAsia="Times New Roman"/>
          <w:bCs/>
          <w:szCs w:val="24"/>
        </w:rPr>
        <w:t xml:space="preserve">ο </w:t>
      </w:r>
      <w:r>
        <w:rPr>
          <w:rFonts w:eastAsia="Times New Roman"/>
          <w:bCs/>
          <w:szCs w:val="24"/>
        </w:rPr>
        <w:t>Δημοτικό Σχολείο Ελληνικού</w:t>
      </w:r>
      <w:r w:rsidRPr="00726A05">
        <w:rPr>
          <w:rFonts w:eastAsia="Times New Roman"/>
          <w:bCs/>
          <w:szCs w:val="24"/>
        </w:rPr>
        <w:t>.</w:t>
      </w:r>
    </w:p>
    <w:p w14:paraId="485EE99D" w14:textId="77777777" w:rsidR="000E6CB8" w:rsidRDefault="00854B09">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485EE99E" w14:textId="77777777" w:rsidR="000E6CB8" w:rsidRDefault="00854B09">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485EE99F" w14:textId="77777777" w:rsidR="000E6CB8" w:rsidRDefault="00854B09">
      <w:pPr>
        <w:spacing w:line="600" w:lineRule="auto"/>
        <w:ind w:firstLine="720"/>
        <w:jc w:val="both"/>
        <w:rPr>
          <w:rFonts w:eastAsia="Times New Roman"/>
          <w:bCs/>
          <w:szCs w:val="24"/>
        </w:rPr>
      </w:pPr>
      <w:r>
        <w:rPr>
          <w:rFonts w:eastAsia="Times New Roman"/>
          <w:bCs/>
          <w:szCs w:val="24"/>
        </w:rPr>
        <w:t xml:space="preserve">Συνεχίστε, κύριε </w:t>
      </w:r>
      <w:r>
        <w:rPr>
          <w:rFonts w:eastAsia="Times New Roman"/>
          <w:bCs/>
          <w:szCs w:val="24"/>
        </w:rPr>
        <w:t>Κουτσούκο.</w:t>
      </w:r>
    </w:p>
    <w:p w14:paraId="485EE9A0" w14:textId="77777777" w:rsidR="000E6CB8" w:rsidRDefault="00854B09">
      <w:pPr>
        <w:spacing w:line="600" w:lineRule="auto"/>
        <w:ind w:firstLine="720"/>
        <w:jc w:val="both"/>
        <w:rPr>
          <w:rFonts w:eastAsia="Times New Roman"/>
          <w:bCs/>
          <w:szCs w:val="24"/>
        </w:rPr>
      </w:pPr>
      <w:r>
        <w:rPr>
          <w:rFonts w:eastAsia="Times New Roman" w:cs="Times New Roman"/>
          <w:b/>
          <w:szCs w:val="24"/>
        </w:rPr>
        <w:t>ΓΙΑΝΝΗΣ ΚΟΥΤΣΟΥΚΟΣ:</w:t>
      </w:r>
      <w:r>
        <w:rPr>
          <w:rFonts w:eastAsia="Times New Roman" w:cs="Times New Roman"/>
          <w:szCs w:val="24"/>
        </w:rPr>
        <w:t xml:space="preserve"> Η δεύτερη παρατήρηση έχει να κάνει με το κλείσιμο της ομιλίας του εισηγητή της Πλειοψηφίας κ. Δημητριάδη. Αναφέρθηκε στη δική μας τροπολογία, της Δημοκρατικής Συμπαράταξης, σε σχέση με την ακύρωση της πράξης του κ. </w:t>
      </w:r>
      <w:proofErr w:type="spellStart"/>
      <w:r>
        <w:rPr>
          <w:rFonts w:eastAsia="Times New Roman" w:cs="Times New Roman"/>
          <w:szCs w:val="24"/>
        </w:rPr>
        <w:t>Τσακαλώτου</w:t>
      </w:r>
      <w:proofErr w:type="spellEnd"/>
      <w:r>
        <w:rPr>
          <w:rFonts w:eastAsia="Times New Roman" w:cs="Times New Roman"/>
          <w:szCs w:val="24"/>
        </w:rPr>
        <w:t xml:space="preserve"> να μεταβιβάσει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δέκα εννιά ακίνητα από το ελληνικό δημόσιο στην Εταιρεία Ακινήτων Δημοσίου, η οποία είναι θυγατρική του </w:t>
      </w:r>
      <w:proofErr w:type="spellStart"/>
      <w:r>
        <w:rPr>
          <w:rFonts w:eastAsia="Times New Roman" w:cs="Times New Roman"/>
          <w:szCs w:val="24"/>
        </w:rPr>
        <w:t>υπερταμείου</w:t>
      </w:r>
      <w:proofErr w:type="spellEnd"/>
      <w:r>
        <w:rPr>
          <w:rFonts w:eastAsia="Times New Roman" w:cs="Times New Roman"/>
          <w:szCs w:val="24"/>
        </w:rPr>
        <w:t>.</w:t>
      </w:r>
    </w:p>
    <w:p w14:paraId="485EE9A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Είπαμε και στην </w:t>
      </w:r>
      <w:r>
        <w:rPr>
          <w:rFonts w:eastAsia="Times New Roman" w:cs="Times New Roman"/>
          <w:szCs w:val="24"/>
        </w:rPr>
        <w:t>επιτροπή</w:t>
      </w:r>
      <w:r>
        <w:rPr>
          <w:rFonts w:eastAsia="Times New Roman" w:cs="Times New Roman"/>
          <w:szCs w:val="24"/>
        </w:rPr>
        <w:t xml:space="preserve">, που είχε την καλοσύνη ο κ. </w:t>
      </w:r>
      <w:proofErr w:type="spellStart"/>
      <w:r>
        <w:rPr>
          <w:rFonts w:eastAsia="Times New Roman" w:cs="Times New Roman"/>
          <w:szCs w:val="24"/>
        </w:rPr>
        <w:t>Τσακαλώτος</w:t>
      </w:r>
      <w:proofErr w:type="spellEnd"/>
      <w:r>
        <w:rPr>
          <w:rFonts w:eastAsia="Times New Roman" w:cs="Times New Roman"/>
          <w:szCs w:val="24"/>
        </w:rPr>
        <w:t xml:space="preserve"> να έρθει και να μας απαντήσει, ότι κάν</w:t>
      </w:r>
      <w:r>
        <w:rPr>
          <w:rFonts w:eastAsia="Times New Roman" w:cs="Times New Roman"/>
          <w:szCs w:val="24"/>
        </w:rPr>
        <w:t xml:space="preserve">ουμε μία προσπάθεια να βοηθήσουμε την Κυβέρνηση να διορθώσει το λάθος της. Διότι παραδέχθηκε ο κ. </w:t>
      </w:r>
      <w:proofErr w:type="spellStart"/>
      <w:r>
        <w:rPr>
          <w:rFonts w:eastAsia="Times New Roman" w:cs="Times New Roman"/>
          <w:szCs w:val="24"/>
        </w:rPr>
        <w:t>Τσακαλώτος</w:t>
      </w:r>
      <w:proofErr w:type="spellEnd"/>
      <w:r>
        <w:rPr>
          <w:rFonts w:eastAsia="Times New Roman" w:cs="Times New Roman"/>
          <w:szCs w:val="24"/>
        </w:rPr>
        <w:t xml:space="preserve"> ότι έχουν γίνει λάθη και το είπε και η κυρία Μυρσίνη Ζορμπά. </w:t>
      </w:r>
    </w:p>
    <w:p w14:paraId="485EE9A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Εκείνο που δεν έχει κα</w:t>
      </w:r>
      <w:r>
        <w:rPr>
          <w:rFonts w:eastAsia="Times New Roman" w:cs="Times New Roman"/>
          <w:szCs w:val="24"/>
        </w:rPr>
        <w:t>μ</w:t>
      </w:r>
      <w:r>
        <w:rPr>
          <w:rFonts w:eastAsia="Times New Roman" w:cs="Times New Roman"/>
          <w:szCs w:val="24"/>
        </w:rPr>
        <w:t>μία λογική είναι αυτό που μόλις είπε ο εισηγητής της Πλειοψηφί</w:t>
      </w:r>
      <w:r>
        <w:rPr>
          <w:rFonts w:eastAsia="Times New Roman" w:cs="Times New Roman"/>
          <w:szCs w:val="24"/>
        </w:rPr>
        <w:t>ας ότι, δηλαδή, είναι μία πράξη προς μετάβαση για έλεγχο. Φαίνεται ότι δεν έχουμε τελειώσει τα ίδια ελληνικά σχολεία με τον ΣΥΡΙΖΑ, διότι το ΦΕΚ 2320 λέει στην παράγραφο 1: «Μεταβιβάζονται κατ’ άρθρο 96 και ούτω καθ’ εξής». Λέει «μεταβιβάζονται»!</w:t>
      </w:r>
    </w:p>
    <w:p w14:paraId="485EE9A3" w14:textId="77777777" w:rsidR="000E6CB8" w:rsidRDefault="00854B09">
      <w:pPr>
        <w:spacing w:line="600" w:lineRule="auto"/>
        <w:ind w:firstLine="720"/>
        <w:jc w:val="both"/>
        <w:rPr>
          <w:rFonts w:eastAsia="Times New Roman" w:cs="Times New Roman"/>
          <w:szCs w:val="24"/>
        </w:rPr>
      </w:pPr>
      <w:r w:rsidRPr="00FE3588">
        <w:rPr>
          <w:rFonts w:eastAsia="Times New Roman" w:cs="Times New Roman"/>
          <w:b/>
          <w:szCs w:val="24"/>
        </w:rPr>
        <w:t>ΔΗΜΗΤΡΙΟΣ</w:t>
      </w:r>
      <w:r w:rsidRPr="00FE3588">
        <w:rPr>
          <w:rFonts w:eastAsia="Times New Roman" w:cs="Times New Roman"/>
          <w:b/>
          <w:szCs w:val="24"/>
        </w:rPr>
        <w:t xml:space="preserve"> ΔΗΜΗΤΡΙΑΔΗΣ:</w:t>
      </w:r>
      <w:r>
        <w:rPr>
          <w:rFonts w:eastAsia="Times New Roman" w:cs="Times New Roman"/>
          <w:szCs w:val="24"/>
        </w:rPr>
        <w:t xml:space="preserve"> Εφόσον ελεγχθούν.</w:t>
      </w:r>
    </w:p>
    <w:p w14:paraId="485EE9A4" w14:textId="77777777" w:rsidR="000E6CB8" w:rsidRDefault="00854B09">
      <w:pPr>
        <w:spacing w:line="600" w:lineRule="auto"/>
        <w:ind w:firstLine="720"/>
        <w:jc w:val="both"/>
        <w:rPr>
          <w:rFonts w:eastAsia="Times New Roman" w:cs="Times New Roman"/>
          <w:szCs w:val="24"/>
        </w:rPr>
      </w:pPr>
      <w:r w:rsidRPr="00FE3588">
        <w:rPr>
          <w:rFonts w:eastAsia="Times New Roman" w:cs="Times New Roman"/>
          <w:b/>
          <w:szCs w:val="24"/>
        </w:rPr>
        <w:t>ΠΡΟΕΔΡΕΥΩΝ (Νικήτας Κακλαμάνης):</w:t>
      </w:r>
      <w:r>
        <w:rPr>
          <w:rFonts w:eastAsia="Times New Roman" w:cs="Times New Roman"/>
          <w:szCs w:val="24"/>
        </w:rPr>
        <w:t xml:space="preserve"> Κύριε Δημητριάδη, μιλήσατε και δεν σας διέκοψε </w:t>
      </w:r>
      <w:r>
        <w:rPr>
          <w:rFonts w:eastAsia="Times New Roman" w:cs="Times New Roman"/>
          <w:szCs w:val="24"/>
        </w:rPr>
        <w:t>κάποιος</w:t>
      </w:r>
      <w:r>
        <w:rPr>
          <w:rFonts w:eastAsia="Times New Roman" w:cs="Times New Roman"/>
          <w:szCs w:val="24"/>
        </w:rPr>
        <w:t>. Ακούστε τον αντίλογο. Στη δευτερολογία σας θα απαντήσετε.</w:t>
      </w:r>
    </w:p>
    <w:p w14:paraId="485EE9A5" w14:textId="77777777" w:rsidR="000E6CB8" w:rsidRDefault="00854B09">
      <w:pPr>
        <w:spacing w:line="600" w:lineRule="auto"/>
        <w:ind w:firstLine="720"/>
        <w:jc w:val="both"/>
        <w:rPr>
          <w:rFonts w:eastAsia="Times New Roman" w:cs="Times New Roman"/>
          <w:szCs w:val="24"/>
        </w:rPr>
      </w:pPr>
      <w:r w:rsidRPr="00FE3588">
        <w:rPr>
          <w:rFonts w:eastAsia="Times New Roman" w:cs="Times New Roman"/>
          <w:b/>
          <w:szCs w:val="24"/>
        </w:rPr>
        <w:t>ΓΙΑΝΝΗΣ ΚΟΥΤΣΟΥΚΟΣ:</w:t>
      </w:r>
      <w:r>
        <w:rPr>
          <w:rFonts w:eastAsia="Times New Roman" w:cs="Times New Roman"/>
          <w:szCs w:val="24"/>
        </w:rPr>
        <w:t xml:space="preserve"> Ξέρω ότι ενοχλείστε, αλλά θα μάθετε να ακούτε. Λέει «μεταβιβάζονται» και αν δεν το έχετε πάρει χαμπάρι, δείτε τι έχει γίνει σε όλη την ελληνική περιφέρεια. </w:t>
      </w:r>
    </w:p>
    <w:p w14:paraId="485EE9A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Εχθές έμαθα ότι συνεδρίασε το δημοτικό συμβούλιο του Δήμου Λάρισας και ζητάει να ακυρωθεί η πράξη </w:t>
      </w:r>
      <w:r>
        <w:rPr>
          <w:rFonts w:eastAsia="Times New Roman" w:cs="Times New Roman"/>
          <w:szCs w:val="24"/>
        </w:rPr>
        <w:t xml:space="preserve">για </w:t>
      </w:r>
      <w:proofErr w:type="spellStart"/>
      <w:r>
        <w:rPr>
          <w:rFonts w:eastAsia="Times New Roman" w:cs="Times New Roman"/>
          <w:szCs w:val="24"/>
        </w:rPr>
        <w:t>εκατόν</w:t>
      </w:r>
      <w:proofErr w:type="spellEnd"/>
      <w:r>
        <w:rPr>
          <w:rFonts w:eastAsia="Times New Roman" w:cs="Times New Roman"/>
          <w:szCs w:val="24"/>
        </w:rPr>
        <w:t xml:space="preserve"> ενενήντα ακίνητα. Αυτό γίνεται σε όλη την Ελλάδα, διότι ξέρουν οι άνθρωποι ότι τα ακίνητα που είναι στο ελληνικό δημόσιο και δεν είναι προστατευόμενα, όπως η Κνωσσός για παράδειγμα που μπήκε κατά λά</w:t>
      </w:r>
      <w:r>
        <w:rPr>
          <w:rFonts w:eastAsia="Times New Roman" w:cs="Times New Roman"/>
          <w:szCs w:val="24"/>
        </w:rPr>
        <w:lastRenderedPageBreak/>
        <w:t>θος, είναι ακίνητα του ελληνικού δημοσίου που ε</w:t>
      </w:r>
      <w:r>
        <w:rPr>
          <w:rFonts w:eastAsia="Times New Roman" w:cs="Times New Roman"/>
          <w:szCs w:val="24"/>
        </w:rPr>
        <w:t xml:space="preserve">ίναι δημόσιας χρήσης. Είναι νοσοκομεία, είναι κέντρα υγείας, είναι πλατείες, είναι αγροτεμάχια. Λοιπόν, ποιος είναι ο λόγος αυτά να πάνε στο </w:t>
      </w:r>
      <w:proofErr w:type="spellStart"/>
      <w:r>
        <w:rPr>
          <w:rFonts w:eastAsia="Times New Roman" w:cs="Times New Roman"/>
          <w:szCs w:val="24"/>
        </w:rPr>
        <w:t>Υπερταμείο</w:t>
      </w:r>
      <w:proofErr w:type="spellEnd"/>
      <w:r>
        <w:rPr>
          <w:rFonts w:eastAsia="Times New Roman" w:cs="Times New Roman"/>
          <w:szCs w:val="24"/>
        </w:rPr>
        <w:t xml:space="preserve">; Υπάρχει </w:t>
      </w:r>
      <w:r>
        <w:rPr>
          <w:rFonts w:eastAsia="Times New Roman" w:cs="Times New Roman"/>
          <w:szCs w:val="24"/>
        </w:rPr>
        <w:t xml:space="preserve">κάποιος </w:t>
      </w:r>
      <w:r>
        <w:rPr>
          <w:rFonts w:eastAsia="Times New Roman" w:cs="Times New Roman"/>
          <w:szCs w:val="24"/>
        </w:rPr>
        <w:t>άλλος λόγος;</w:t>
      </w:r>
    </w:p>
    <w:p w14:paraId="485EE9A7"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Εξαιρούνται.</w:t>
      </w:r>
    </w:p>
    <w:p w14:paraId="485EE9A8"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εξαιρούνται.</w:t>
      </w:r>
    </w:p>
    <w:p w14:paraId="485EE9A9"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(Νικήτας Κακλαμάνης):</w:t>
      </w:r>
      <w:r>
        <w:rPr>
          <w:rFonts w:eastAsia="Times New Roman" w:cs="Times New Roman"/>
          <w:szCs w:val="24"/>
        </w:rPr>
        <w:t xml:space="preserve"> Κύριε Δημητριάδη, με </w:t>
      </w:r>
      <w:proofErr w:type="spellStart"/>
      <w:r>
        <w:rPr>
          <w:rFonts w:eastAsia="Times New Roman" w:cs="Times New Roman"/>
          <w:szCs w:val="24"/>
        </w:rPr>
        <w:t>συγχωρείτε</w:t>
      </w:r>
      <w:proofErr w:type="spellEnd"/>
      <w:r>
        <w:rPr>
          <w:rFonts w:eastAsia="Times New Roman" w:cs="Times New Roman"/>
          <w:szCs w:val="24"/>
        </w:rPr>
        <w:t xml:space="preserve">, αλλά είναι η τελευταία φορά που παρεμβαίνω. </w:t>
      </w:r>
    </w:p>
    <w:p w14:paraId="485EE9AA"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υπάρχουν στην εξαίρεση αυτά. Στην εξαίρεση είναι οι αρχαιολογικοί χώροι. Το καταλάβατε; Διαβάστε το άρθρο 196 παράγραφος 4</w:t>
      </w:r>
      <w:r>
        <w:rPr>
          <w:rFonts w:eastAsia="Times New Roman" w:cs="Times New Roman"/>
          <w:szCs w:val="24"/>
        </w:rPr>
        <w:t xml:space="preserve">. Τα ίδια σχολεία τελειώσαμε, τα ελληνικά σχολεία εδώ. Δεν τελειώσαμε </w:t>
      </w:r>
      <w:r>
        <w:rPr>
          <w:rFonts w:eastAsia="Times New Roman" w:cs="Times New Roman"/>
          <w:szCs w:val="24"/>
        </w:rPr>
        <w:t xml:space="preserve">κάτι </w:t>
      </w:r>
      <w:r>
        <w:rPr>
          <w:rFonts w:eastAsia="Times New Roman" w:cs="Times New Roman"/>
          <w:szCs w:val="24"/>
        </w:rPr>
        <w:t>άλλο. Τα ίδια διαβάζουμε.</w:t>
      </w:r>
    </w:p>
    <w:p w14:paraId="485EE9A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Λοιπόν, πάψτε να υπερασπίζεστε μια πολιτική που είναι λάθος. Και μάλιστα πάψτε να λέτε ότι αντιδρούμε, επειδή θα φανούν οι </w:t>
      </w:r>
      <w:proofErr w:type="spellStart"/>
      <w:r>
        <w:rPr>
          <w:rFonts w:eastAsia="Times New Roman" w:cs="Times New Roman"/>
          <w:szCs w:val="24"/>
        </w:rPr>
        <w:t>λαμογιές</w:t>
      </w:r>
      <w:proofErr w:type="spellEnd"/>
      <w:r>
        <w:rPr>
          <w:rFonts w:eastAsia="Times New Roman" w:cs="Times New Roman"/>
          <w:szCs w:val="24"/>
        </w:rPr>
        <w:t xml:space="preserve"> των τοπικών αρχόντων. Μ</w:t>
      </w:r>
      <w:r>
        <w:rPr>
          <w:rFonts w:eastAsia="Times New Roman" w:cs="Times New Roman"/>
          <w:szCs w:val="24"/>
        </w:rPr>
        <w:t xml:space="preserve">α, οι τοπικοί άρχοντες διεκδικούσαν να είναι καταγεγραμμένα και είναι καταγεγραμμένα αυτά. </w:t>
      </w:r>
    </w:p>
    <w:p w14:paraId="485EE9A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για να τελειώσω με αυτό το ζήτημα, έχουμε καταθέσει ερώτηση και θέλω, κύριε Μαντά, να δω την ευαισθησία σας και όχι να με διακόπτετε, όταν δ</w:t>
      </w:r>
      <w:r>
        <w:rPr>
          <w:rFonts w:eastAsia="Times New Roman" w:cs="Times New Roman"/>
          <w:szCs w:val="24"/>
        </w:rPr>
        <w:t>εν σας αρέσει.</w:t>
      </w:r>
    </w:p>
    <w:p w14:paraId="485EE9AD" w14:textId="77777777" w:rsidR="000E6CB8" w:rsidRDefault="00854B09">
      <w:pPr>
        <w:spacing w:line="600" w:lineRule="auto"/>
        <w:ind w:firstLine="720"/>
        <w:jc w:val="both"/>
        <w:rPr>
          <w:rFonts w:eastAsia="Times New Roman" w:cs="Times New Roman"/>
          <w:szCs w:val="24"/>
        </w:rPr>
      </w:pPr>
      <w:r w:rsidRPr="00FE3588">
        <w:rPr>
          <w:rFonts w:eastAsia="Times New Roman" w:cs="Times New Roman"/>
          <w:b/>
          <w:szCs w:val="24"/>
        </w:rPr>
        <w:lastRenderedPageBreak/>
        <w:t>ΧΡΗΣΤΟΣ ΜΑΝΤΑΣ:</w:t>
      </w:r>
      <w:r>
        <w:rPr>
          <w:rFonts w:eastAsia="Times New Roman" w:cs="Times New Roman"/>
          <w:szCs w:val="24"/>
        </w:rPr>
        <w:t xml:space="preserve"> Σας διέκοψα εγώ;</w:t>
      </w:r>
    </w:p>
    <w:p w14:paraId="485EE9AE"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Έχουμε καταθέσει ερώτηση από 11 </w:t>
      </w:r>
      <w:r>
        <w:rPr>
          <w:rFonts w:eastAsia="Times New Roman" w:cs="Times New Roman"/>
          <w:szCs w:val="24"/>
        </w:rPr>
        <w:t>Σεπτεμβρίου</w:t>
      </w:r>
      <w:r>
        <w:rPr>
          <w:rFonts w:eastAsia="Times New Roman" w:cs="Times New Roman"/>
          <w:szCs w:val="24"/>
        </w:rPr>
        <w:t xml:space="preserve"> και ζητάμε να μας δώσετε την περιγραφή των δέκα χιλιάδων </w:t>
      </w:r>
      <w:proofErr w:type="spellStart"/>
      <w:r>
        <w:rPr>
          <w:rFonts w:eastAsia="Times New Roman" w:cs="Times New Roman"/>
          <w:szCs w:val="24"/>
        </w:rPr>
        <w:t>εκατόν</w:t>
      </w:r>
      <w:proofErr w:type="spellEnd"/>
      <w:r>
        <w:rPr>
          <w:rFonts w:eastAsia="Times New Roman" w:cs="Times New Roman"/>
          <w:szCs w:val="24"/>
        </w:rPr>
        <w:t xml:space="preserve"> δέκα εννιά ακινήτων που μεταφέρθηκαν με τους κωδικούς του ΚΑΕΚ. Γιατί; Για να μην μάθουν οι τοπικές κοινωνίες; </w:t>
      </w:r>
    </w:p>
    <w:p w14:paraId="485EE9A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Εγώ σας λέω, λοιπόν, ποια ήταν η πρακτική των προηγούμενων κυβερνήσεων, αγαπητο</w:t>
      </w:r>
      <w:r>
        <w:rPr>
          <w:rFonts w:eastAsia="Times New Roman" w:cs="Times New Roman"/>
          <w:szCs w:val="24"/>
        </w:rPr>
        <w:t xml:space="preserve">ί συνάδελφοι του ΣΥΡΙΖΑ. Θα σας δείξω την απάντηση του κ. Μανιάτη σε ερώτηση δικού σας συναδέλφου, που είχε την περιγραφή των ακινήτων, και λέει «πείτε μας και τους κωδικούς» και η </w:t>
      </w:r>
      <w:r>
        <w:rPr>
          <w:rFonts w:eastAsia="Times New Roman" w:cs="Times New Roman"/>
          <w:szCs w:val="24"/>
        </w:rPr>
        <w:t xml:space="preserve">κυβέρνηση </w:t>
      </w:r>
      <w:r>
        <w:rPr>
          <w:rFonts w:eastAsia="Times New Roman" w:cs="Times New Roman"/>
          <w:szCs w:val="24"/>
        </w:rPr>
        <w:t xml:space="preserve">ενήργησε με διαφάνεια. </w:t>
      </w:r>
    </w:p>
    <w:p w14:paraId="485EE9B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Εσείς γιατί κατεβάσατε από την ιστοσελίδα</w:t>
      </w:r>
      <w:r>
        <w:rPr>
          <w:rFonts w:eastAsia="Times New Roman" w:cs="Times New Roman"/>
          <w:szCs w:val="24"/>
        </w:rPr>
        <w:t xml:space="preserve"> της ΕΤΑΔ την περιγραφή των ακινήτων; Τι πολιτική αδιαφάνειας και μεθοδεύσεων είναι αυτή; Αυτά που συμβαίνουν </w:t>
      </w:r>
      <w:r>
        <w:rPr>
          <w:rFonts w:eastAsia="Times New Roman" w:cs="Times New Roman"/>
          <w:szCs w:val="24"/>
        </w:rPr>
        <w:t xml:space="preserve">σ’ </w:t>
      </w:r>
      <w:r>
        <w:rPr>
          <w:rFonts w:eastAsia="Times New Roman" w:cs="Times New Roman"/>
          <w:szCs w:val="24"/>
        </w:rPr>
        <w:t>αυτήν τη χώρα είναι πρωτοφανή.</w:t>
      </w:r>
    </w:p>
    <w:p w14:paraId="485EE9B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Περιμένουμε, λοιπόν, την απάντηση, γιατί η κοινοβουλευτική προθεσμία λήγει αύριο. Αλλά να ξέρετε ότι θα επανέλθο</w:t>
      </w:r>
      <w:r>
        <w:rPr>
          <w:rFonts w:eastAsia="Times New Roman" w:cs="Times New Roman"/>
          <w:szCs w:val="24"/>
        </w:rPr>
        <w:t>υμε. Έχετε μία ευθύνη απέναντι στη Βουλή και στον ελληνικό λαό. Υπερασπιστείτε την πολιτική σας, αλλά με διαφάνεια, μην κρυβόσαστε.</w:t>
      </w:r>
    </w:p>
    <w:p w14:paraId="485EE9B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κυρίες και κύριοι συνάδελφοι, είναι ιδιαίτερα επίκαιρο μετά τις εξελίξεις που συμβαίνουν στην κεφαλαιαγορά κα</w:t>
      </w:r>
      <w:r>
        <w:rPr>
          <w:rFonts w:eastAsia="Times New Roman" w:cs="Times New Roman"/>
          <w:szCs w:val="24"/>
        </w:rPr>
        <w:t xml:space="preserve">ι στην ελληνική αγορά, καθώς αλλάζει ουσιαστικά τον τρόπο με τον οποίο οι τίτλοι των μετόχων κατατίθενται και διαφυλάσσονται, και είναι αποτέλεσμα ενός ευρωπαϊκού κανονισμού και μιας ευρωπαϊκής οδηγίας. </w:t>
      </w:r>
    </w:p>
    <w:p w14:paraId="485EE9B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Να το περιγράψω λίγο πιο απλά, για να μας καταλάβει </w:t>
      </w:r>
      <w:r>
        <w:rPr>
          <w:rFonts w:eastAsia="Times New Roman" w:cs="Times New Roman"/>
          <w:szCs w:val="24"/>
        </w:rPr>
        <w:t xml:space="preserve">και ο κόσμος. Μέχρι σήμερα υπάρχει ένα κρατικό μονοπώλιο, είναι το </w:t>
      </w:r>
      <w:r>
        <w:rPr>
          <w:rFonts w:eastAsia="Times New Roman" w:cs="Times New Roman"/>
          <w:szCs w:val="24"/>
        </w:rPr>
        <w:t>κ</w:t>
      </w:r>
      <w:r>
        <w:rPr>
          <w:rFonts w:eastAsia="Times New Roman" w:cs="Times New Roman"/>
          <w:szCs w:val="24"/>
        </w:rPr>
        <w:t xml:space="preserve">εντρικό </w:t>
      </w:r>
      <w:r>
        <w:rPr>
          <w:rFonts w:eastAsia="Times New Roman" w:cs="Times New Roman"/>
          <w:szCs w:val="24"/>
        </w:rPr>
        <w:t>α</w:t>
      </w:r>
      <w:r>
        <w:rPr>
          <w:rFonts w:eastAsia="Times New Roman" w:cs="Times New Roman"/>
          <w:szCs w:val="24"/>
        </w:rPr>
        <w:t xml:space="preserve">ποθετήριο </w:t>
      </w:r>
      <w:r>
        <w:rPr>
          <w:rFonts w:eastAsia="Times New Roman" w:cs="Times New Roman"/>
          <w:szCs w:val="24"/>
        </w:rPr>
        <w:t>τ</w:t>
      </w:r>
      <w:r>
        <w:rPr>
          <w:rFonts w:eastAsia="Times New Roman" w:cs="Times New Roman"/>
          <w:szCs w:val="24"/>
        </w:rPr>
        <w:t xml:space="preserve">ίτλων που λειτουργούσε ως θυγατρική του </w:t>
      </w:r>
      <w:r>
        <w:rPr>
          <w:rFonts w:eastAsia="Times New Roman" w:cs="Times New Roman"/>
          <w:szCs w:val="24"/>
        </w:rPr>
        <w:t xml:space="preserve">ελληνικού χρηματιστηρίου </w:t>
      </w:r>
      <w:r>
        <w:rPr>
          <w:rFonts w:eastAsia="Times New Roman" w:cs="Times New Roman"/>
          <w:szCs w:val="24"/>
        </w:rPr>
        <w:t>και λειτουργεί κάτω από την εποπτεία της Επιτροπής Κεφαλαιαγοράς. Εκεί κατατίθενται όλοι οι άυλοι τίτλο</w:t>
      </w:r>
      <w:r>
        <w:rPr>
          <w:rFonts w:eastAsia="Times New Roman" w:cs="Times New Roman"/>
          <w:szCs w:val="24"/>
        </w:rPr>
        <w:t xml:space="preserve">ι και εκεί υπάρχουν οι ατομικοί λογαριασμοί του </w:t>
      </w:r>
      <w:r>
        <w:rPr>
          <w:rFonts w:eastAsia="Times New Roman" w:cs="Times New Roman"/>
          <w:szCs w:val="24"/>
        </w:rPr>
        <w:t xml:space="preserve">κάθε </w:t>
      </w:r>
      <w:r>
        <w:rPr>
          <w:rFonts w:eastAsia="Times New Roman" w:cs="Times New Roman"/>
          <w:szCs w:val="24"/>
        </w:rPr>
        <w:t xml:space="preserve">Έλληνα πολίτη επενδυτή που αγοράζει και πουλάει τίτλους. </w:t>
      </w:r>
    </w:p>
    <w:p w14:paraId="485EE9B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Πρέπει να υπάρχει διαφάνεια </w:t>
      </w:r>
      <w:r>
        <w:rPr>
          <w:rFonts w:eastAsia="Times New Roman" w:cs="Times New Roman"/>
          <w:szCs w:val="24"/>
        </w:rPr>
        <w:t>σ’</w:t>
      </w:r>
      <w:r>
        <w:rPr>
          <w:rFonts w:eastAsia="Times New Roman" w:cs="Times New Roman"/>
          <w:szCs w:val="24"/>
        </w:rPr>
        <w:t xml:space="preserve"> αυτήν τη διαδικασία και πρέπει να υπάρχουν εγγυητικοί μηχανισμοί, καθώς το αποθετήριο συμβάλλει στη διατήρηση των </w:t>
      </w:r>
      <w:r>
        <w:rPr>
          <w:rFonts w:eastAsia="Times New Roman" w:cs="Times New Roman"/>
          <w:szCs w:val="24"/>
        </w:rPr>
        <w:t xml:space="preserve">συναλλακτικών αξιών, διασφαλίζει την ορθή λειτουργία των χρηματοπιστωτικών αγορών και προσφέρει στους συμμετέχοντες τις εγγυήσεις ότι οι συναλλαγές τους εκτελούνται σωστά και έγκαιρα ακόμα και στην περίοδο ακραίων καταστάσεων και πιέσεων, όπως είναι αυτές </w:t>
      </w:r>
      <w:r>
        <w:rPr>
          <w:rFonts w:eastAsia="Times New Roman" w:cs="Times New Roman"/>
          <w:szCs w:val="24"/>
        </w:rPr>
        <w:t>παραδείγματος χάριν που ζήσαμε χθες.</w:t>
      </w:r>
    </w:p>
    <w:p w14:paraId="485EE9B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Η Ευρωπαϊκή Ένωση, συζητώντας </w:t>
      </w:r>
      <w:r>
        <w:rPr>
          <w:rFonts w:eastAsia="Times New Roman" w:cs="Times New Roman"/>
          <w:szCs w:val="24"/>
        </w:rPr>
        <w:t>τον τρόπο για να</w:t>
      </w:r>
      <w:r>
        <w:rPr>
          <w:rFonts w:eastAsia="Times New Roman" w:cs="Times New Roman"/>
          <w:szCs w:val="24"/>
        </w:rPr>
        <w:t xml:space="preserve"> αντιμετωπίσει αυτό το ζήτημα σε πανευρωπαϊκό επίπεδο, εκτίμησε ότι δεν χρειάζεται, μια και είμαστε στην ενιαία αγορά, να υπάρχει ένα ενιαίο αποθετήριο τίτλων, αλλά έδωσε τη</w:t>
      </w:r>
      <w:r>
        <w:rPr>
          <w:rFonts w:eastAsia="Times New Roman" w:cs="Times New Roman"/>
          <w:szCs w:val="24"/>
        </w:rPr>
        <w:t xml:space="preserve"> δυνατότητα στις εθνικές αρχές να εποπτεύουν επιμέρους αποθετήρια τα οποία, όμως, είναι πλέον επιχειρήσεις του ιδιωτικού δικαίου και θα έλεγα ότι είναι κερδοσκοπικού χαρακτήρα επιχειρήσεις, διότι έχουν </w:t>
      </w:r>
      <w:r>
        <w:rPr>
          <w:rFonts w:eastAsia="Times New Roman" w:cs="Times New Roman"/>
          <w:szCs w:val="24"/>
        </w:rPr>
        <w:t xml:space="preserve">μία </w:t>
      </w:r>
      <w:r>
        <w:rPr>
          <w:rFonts w:eastAsia="Times New Roman" w:cs="Times New Roman"/>
          <w:szCs w:val="24"/>
        </w:rPr>
        <w:t>προμήθεια και βγάζουν ένα αποτέλεσμα.</w:t>
      </w:r>
    </w:p>
    <w:p w14:paraId="485EE9B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Έτσι, λοιπόν</w:t>
      </w:r>
      <w:r>
        <w:rPr>
          <w:rFonts w:eastAsia="Times New Roman" w:cs="Times New Roman"/>
          <w:szCs w:val="24"/>
        </w:rPr>
        <w:t>, στην Ελλάδα, όταν αυτό το νομοθέτημα θα τεθεί σε ισχύ, αύριο με τις διαδικασίες που προβλέπει το άρθρο 1 έως 30 πρέπει να πιστοποιηθούν τα κεντρικά αποθετήρια μεταξύ των οποίων είναι και το αποθετήριο της Επιτροπής Κεφαλαιαγοράς. Πρέπει και αυτό να πιστο</w:t>
      </w:r>
      <w:r>
        <w:rPr>
          <w:rFonts w:eastAsia="Times New Roman" w:cs="Times New Roman"/>
          <w:szCs w:val="24"/>
        </w:rPr>
        <w:t>ποιηθεί.</w:t>
      </w:r>
    </w:p>
    <w:p w14:paraId="485EE9B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Ποια είναι τα ζητήματα που γεννιούνται και για τα οποία καλέσαμε την </w:t>
      </w:r>
      <w:r w:rsidRPr="001866BC">
        <w:rPr>
          <w:rFonts w:eastAsia="Times New Roman" w:cs="Times New Roman"/>
          <w:szCs w:val="24"/>
        </w:rPr>
        <w:t>Κυβέρνηση</w:t>
      </w:r>
      <w:r>
        <w:rPr>
          <w:rFonts w:eastAsia="Times New Roman" w:cs="Times New Roman"/>
          <w:szCs w:val="24"/>
        </w:rPr>
        <w:t xml:space="preserve"> να μας πει τι μέριμνα έχει για να ενισχύσει την </w:t>
      </w:r>
      <w:r>
        <w:rPr>
          <w:rFonts w:eastAsia="Times New Roman" w:cs="Times New Roman"/>
          <w:szCs w:val="24"/>
        </w:rPr>
        <w:t xml:space="preserve">κεφαλαιαγορά </w:t>
      </w:r>
      <w:r>
        <w:rPr>
          <w:rFonts w:eastAsia="Times New Roman" w:cs="Times New Roman"/>
          <w:szCs w:val="24"/>
        </w:rPr>
        <w:t xml:space="preserve">και να πάρει μέτρα έναντι του σκληρού ανταγωνισμού -γιατί εδώ θα έρθουν Γάλλοι, Άγγλοι, Γερμανοί, ό,τι </w:t>
      </w:r>
      <w:r>
        <w:rPr>
          <w:rFonts w:eastAsia="Times New Roman" w:cs="Times New Roman"/>
          <w:szCs w:val="24"/>
        </w:rPr>
        <w:t>θέλεις θα έρθουν, για να φτιάξουν δικά τους αποθετήρια; Απάντηση δεν πήραμε.</w:t>
      </w:r>
    </w:p>
    <w:p w14:paraId="485EE9B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Είναι, κατά την γνώμη μου, κυρίες και κύριοι συνάδελφοι, το θέμα που συνδέεται με τη διαφάνεια, διότι τώρα με βάση αυτό το νομοθέτημα περνάμε από τους ατομικούς λογαριασμούς στους</w:t>
      </w:r>
      <w:r>
        <w:rPr>
          <w:rFonts w:eastAsia="Times New Roman" w:cs="Times New Roman"/>
          <w:szCs w:val="24"/>
        </w:rPr>
        <w:t xml:space="preserve"> συλλογικούς λογαριασμούς. Και όπως μας είπαν </w:t>
      </w:r>
      <w:r>
        <w:rPr>
          <w:rFonts w:eastAsia="Times New Roman" w:cs="Times New Roman"/>
          <w:szCs w:val="24"/>
        </w:rPr>
        <w:lastRenderedPageBreak/>
        <w:t xml:space="preserve">εκπρόσωποι των επενδυτών που ήρθαν στην </w:t>
      </w:r>
      <w:r>
        <w:rPr>
          <w:rFonts w:eastAsia="Times New Roman" w:cs="Times New Roman"/>
          <w:szCs w:val="24"/>
        </w:rPr>
        <w:t>επιτροπή</w:t>
      </w:r>
      <w:r>
        <w:rPr>
          <w:rFonts w:eastAsia="Times New Roman" w:cs="Times New Roman"/>
          <w:szCs w:val="24"/>
        </w:rPr>
        <w:t>, εδώ υπάρχει ένα θέμα διαφάνειας των συναλλαγών. Δηλαδή, μέχρι σήμερα όλες οι ελεγκτικές αρχές, φορολογικές και άλλες, είχαν τη δυνατότητα, αλλά και οι επενδυτές</w:t>
      </w:r>
      <w:r>
        <w:rPr>
          <w:rFonts w:eastAsia="Times New Roman" w:cs="Times New Roman"/>
          <w:szCs w:val="24"/>
        </w:rPr>
        <w:t xml:space="preserve">, να έχουν μια πρόσβαση στους ατομικούς λογαριασμούς. Στη διαδικασία των συλλογικών λογαριασμών αυτό δεν φαίνεται να έχει αντιμετωπιστεί. Αυτό είναι ένα κεντρικό ζήτημα. </w:t>
      </w:r>
    </w:p>
    <w:p w14:paraId="485EE9B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εγώ δεν έχω </w:t>
      </w:r>
      <w:r>
        <w:rPr>
          <w:rFonts w:eastAsia="Times New Roman" w:cs="Times New Roman"/>
          <w:szCs w:val="24"/>
        </w:rPr>
        <w:t>κάποιο</w:t>
      </w:r>
      <w:r>
        <w:rPr>
          <w:rFonts w:eastAsia="Times New Roman" w:cs="Times New Roman"/>
          <w:szCs w:val="24"/>
        </w:rPr>
        <w:t xml:space="preserve"> πρόβλημα με τη «μετάφραση» και την αντιστοίχιση</w:t>
      </w:r>
      <w:r>
        <w:rPr>
          <w:rFonts w:eastAsia="Times New Roman" w:cs="Times New Roman"/>
          <w:szCs w:val="24"/>
        </w:rPr>
        <w:t xml:space="preserve"> των διατάξεων, καθώς, όπως μας είπαν από την Επιτροπή Κεφαλαιαγοράς και την Τράπεζα της Ελλάδος, συμμετείχαν στη Νομοπαρασκευαστική Επιτροπή που λειτουργούσε από πέρυσι. Έπρεπε να έχει έρθει αυτό το νομοθέτημα αλλά δεν ήρθε. Εν πάση </w:t>
      </w:r>
      <w:proofErr w:type="spellStart"/>
      <w:r>
        <w:rPr>
          <w:rFonts w:eastAsia="Times New Roman" w:cs="Times New Roman"/>
          <w:szCs w:val="24"/>
        </w:rPr>
        <w:t>περιπτώσει</w:t>
      </w:r>
      <w:proofErr w:type="spellEnd"/>
      <w:r>
        <w:rPr>
          <w:rFonts w:eastAsia="Times New Roman" w:cs="Times New Roman"/>
          <w:szCs w:val="24"/>
        </w:rPr>
        <w:t>, έχω την εκ</w:t>
      </w:r>
      <w:r>
        <w:rPr>
          <w:rFonts w:eastAsia="Times New Roman" w:cs="Times New Roman"/>
          <w:szCs w:val="24"/>
        </w:rPr>
        <w:t>τίμηση ότι έχουν την τεχνογνωσία, καθώς η Βουλή των Ελλήνων δεν την έχει να αποτυπώσει όλα αυτά τα τεχνικά χαρακτηριστικά σε διατάξεις νόμου.</w:t>
      </w:r>
    </w:p>
    <w:p w14:paraId="485EE9B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Το ζήτημα που έθεσα και στην </w:t>
      </w:r>
      <w:r>
        <w:rPr>
          <w:rFonts w:eastAsia="Times New Roman" w:cs="Times New Roman"/>
          <w:szCs w:val="24"/>
        </w:rPr>
        <w:t>επιτροπή</w:t>
      </w:r>
      <w:r>
        <w:rPr>
          <w:rFonts w:eastAsia="Times New Roman" w:cs="Times New Roman"/>
          <w:szCs w:val="24"/>
        </w:rPr>
        <w:t>, ρωτώντας την Επιτροπή Κεφαλαιαγοράς, είναι αυτό των μεταβατικών διατάξεων τ</w:t>
      </w:r>
      <w:r>
        <w:rPr>
          <w:rFonts w:eastAsia="Times New Roman" w:cs="Times New Roman"/>
          <w:szCs w:val="24"/>
        </w:rPr>
        <w:t xml:space="preserve">ου άρθρου 29 και των ειδικών λογαριασμών. </w:t>
      </w:r>
    </w:p>
    <w:p w14:paraId="485EE9B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Τι κάνει το άρθρο 29; Φροντίζει με τις μεταβατικές διατάξεις να περάσουμε από το προηγούμενο καθεστώς στο σημερινό. Εκεί πρέπει να εκκαθαριστούν όλες </w:t>
      </w:r>
      <w:r>
        <w:rPr>
          <w:rFonts w:eastAsia="Times New Roman" w:cs="Times New Roman"/>
          <w:szCs w:val="24"/>
        </w:rPr>
        <w:lastRenderedPageBreak/>
        <w:t>οι παλιές υποθέσεις -όλοι οι σκελετοί που υπάρχουν στην ντουλάπ</w:t>
      </w:r>
      <w:r>
        <w:rPr>
          <w:rFonts w:eastAsia="Times New Roman" w:cs="Times New Roman"/>
          <w:szCs w:val="24"/>
        </w:rPr>
        <w:t xml:space="preserve">α- χρεοκοπημένων εταιρειών, εταιρειών που έκλεισαν για λόγους παράβασης των κανόνων </w:t>
      </w:r>
      <w:proofErr w:type="spellStart"/>
      <w:r>
        <w:rPr>
          <w:rFonts w:eastAsia="Times New Roman" w:cs="Times New Roman"/>
          <w:szCs w:val="24"/>
        </w:rPr>
        <w:t>κ.ο.κ.</w:t>
      </w:r>
      <w:proofErr w:type="spellEnd"/>
      <w:r>
        <w:rPr>
          <w:rFonts w:eastAsia="Times New Roman" w:cs="Times New Roman"/>
          <w:szCs w:val="24"/>
        </w:rPr>
        <w:t xml:space="preserve"> και δεν είμαι σε θέση και ούτε ήταν σε θέση εκεί να μου πουν αν αυτή η διαδικασία θα εγγυηθεί τα συμφέροντα ορισμένων επενδυτών, καθώς προβλέπεται ότι μετά από λίγο </w:t>
      </w:r>
      <w:r>
        <w:rPr>
          <w:rFonts w:eastAsia="Times New Roman" w:cs="Times New Roman"/>
          <w:szCs w:val="24"/>
        </w:rPr>
        <w:t xml:space="preserve">καιρό, αν δεν εμφανιστεί ο ενδιαφερόμενος, θα πάμε σε πλειστηριασμούς τίτλων και θα χάσουν κάποιοι τα δικαιώματά τους. </w:t>
      </w:r>
    </w:p>
    <w:p w14:paraId="485EE9B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Γι’ αυτό σε αυτό το άρθρο εμείς θα κρατήσουμε επιφύλαξη, γιατί δεν έχουμε πλήρη εικόνα των διαδικασιών και των ρυθμίσεων και δεν επέτρεψ</w:t>
      </w:r>
      <w:r>
        <w:rPr>
          <w:rFonts w:eastAsia="Times New Roman" w:cs="Times New Roman"/>
          <w:szCs w:val="24"/>
        </w:rPr>
        <w:t xml:space="preserve">ε, θα έλεγα, η συζήτηση να φωτιστεί πλήρως η </w:t>
      </w:r>
      <w:r>
        <w:rPr>
          <w:rFonts w:eastAsia="Times New Roman" w:cs="Times New Roman"/>
          <w:szCs w:val="24"/>
        </w:rPr>
        <w:t xml:space="preserve">επιτροπή </w:t>
      </w:r>
      <w:r>
        <w:rPr>
          <w:rFonts w:eastAsia="Times New Roman" w:cs="Times New Roman"/>
          <w:szCs w:val="24"/>
        </w:rPr>
        <w:t>και κατά συνέπεια και η Ολομέλεια. Φαντάζομαι ότι κανένας από τους συναδέλφους της Ολομέλειας δεν έχει τη δυνατότητα σε αυτά τα τεχνικά στοιχεία να τοποθετηθεί με πλήρη γνώση αν αυτό που λέει είναι σωστ</w:t>
      </w:r>
      <w:r>
        <w:rPr>
          <w:rFonts w:eastAsia="Times New Roman" w:cs="Times New Roman"/>
          <w:szCs w:val="24"/>
        </w:rPr>
        <w:t>ό ή λάθος.</w:t>
      </w:r>
    </w:p>
    <w:p w14:paraId="485EE9B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Τα υπόλοιπα άρθρα του νομοσχεδίου είναι το κομμάτι αυτό που κάνει επέκταση της </w:t>
      </w:r>
      <w:r>
        <w:rPr>
          <w:rFonts w:eastAsia="Times New Roman" w:cs="Times New Roman"/>
          <w:szCs w:val="24"/>
        </w:rPr>
        <w:t xml:space="preserve">οδηγίας </w:t>
      </w:r>
      <w:r>
        <w:rPr>
          <w:rFonts w:eastAsia="Times New Roman" w:cs="Times New Roman"/>
          <w:szCs w:val="24"/>
        </w:rPr>
        <w:t xml:space="preserve">του 2016, της </w:t>
      </w:r>
      <w:r>
        <w:rPr>
          <w:rFonts w:eastAsia="Times New Roman" w:cs="Times New Roman"/>
          <w:szCs w:val="24"/>
        </w:rPr>
        <w:t xml:space="preserve">οδηγίας </w:t>
      </w:r>
      <w:r>
        <w:rPr>
          <w:rFonts w:eastAsia="Times New Roman" w:cs="Times New Roman"/>
          <w:szCs w:val="24"/>
        </w:rPr>
        <w:t>2258 της 6</w:t>
      </w:r>
      <w:r w:rsidRPr="00F7224F">
        <w:rPr>
          <w:rFonts w:eastAsia="Times New Roman" w:cs="Times New Roman"/>
          <w:szCs w:val="24"/>
          <w:vertAlign w:val="superscript"/>
        </w:rPr>
        <w:t>ης</w:t>
      </w:r>
      <w:r>
        <w:rPr>
          <w:rFonts w:eastAsia="Times New Roman" w:cs="Times New Roman"/>
          <w:szCs w:val="24"/>
        </w:rPr>
        <w:t xml:space="preserve"> Δεκεμβρίου 2016, την οποία έχουμε κυρώσει εδώ με μια σειρά νόμους. Με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 xml:space="preserve">οδηγία </w:t>
      </w:r>
      <w:r>
        <w:rPr>
          <w:rFonts w:eastAsia="Times New Roman" w:cs="Times New Roman"/>
          <w:szCs w:val="24"/>
        </w:rPr>
        <w:t>μπορούν να έχουν πρόσβαση στα στοιχε</w:t>
      </w:r>
      <w:r>
        <w:rPr>
          <w:rFonts w:eastAsia="Times New Roman" w:cs="Times New Roman"/>
          <w:szCs w:val="24"/>
        </w:rPr>
        <w:t xml:space="preserve">ία όλες οι </w:t>
      </w:r>
      <w:r>
        <w:rPr>
          <w:rFonts w:eastAsia="Times New Roman" w:cs="Times New Roman"/>
          <w:szCs w:val="24"/>
        </w:rPr>
        <w:t xml:space="preserve">αρχές </w:t>
      </w:r>
      <w:r>
        <w:rPr>
          <w:rFonts w:eastAsia="Times New Roman" w:cs="Times New Roman"/>
          <w:szCs w:val="24"/>
        </w:rPr>
        <w:t xml:space="preserve">που ασχολούνται με το ξέπλυμα του «μαύρου» χρήματος, της διαδικασίας της φορολογικής αποφυγής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Το κρίνω σωστό, αν και κατά την γνώμη μου, όπως είπα και στην </w:t>
      </w:r>
      <w:r>
        <w:rPr>
          <w:rFonts w:eastAsia="Times New Roman" w:cs="Times New Roman"/>
          <w:szCs w:val="24"/>
        </w:rPr>
        <w:t>επιτροπή</w:t>
      </w:r>
      <w:r>
        <w:rPr>
          <w:rFonts w:eastAsia="Times New Roman" w:cs="Times New Roman"/>
          <w:szCs w:val="24"/>
        </w:rPr>
        <w:t>, αυτό θα ήταν αυτονόητο.</w:t>
      </w:r>
    </w:p>
    <w:p w14:paraId="485EE9B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το νομοσχέδιο έχει μια σειρά άρθρων </w:t>
      </w:r>
      <w:r>
        <w:rPr>
          <w:rFonts w:eastAsia="Times New Roman" w:cs="Times New Roman"/>
          <w:szCs w:val="24"/>
        </w:rPr>
        <w:t>που προσπαθεί να λύσει ορισμένα προβλήματα. Τα περισσότερα είναι στη σωστή κατεύθυνση. Έχουμε ορισμένες επιφυλάξεις, αλλά δεν μας επιτρέπει ο χρόνος να αναφερθούμε αναλυτικά σε αυτά. Θα τοποθετηθούμε, αν μας δοθεί ο λόγος, στη δευτερολογία μας. Θέλω να τοπ</w:t>
      </w:r>
      <w:r>
        <w:rPr>
          <w:rFonts w:eastAsia="Times New Roman" w:cs="Times New Roman"/>
          <w:szCs w:val="24"/>
        </w:rPr>
        <w:t xml:space="preserve">οθετηθώ κατά κύριο λόγο στο άρθρο 45. </w:t>
      </w:r>
    </w:p>
    <w:p w14:paraId="485EE9B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Τι κάνει με το άρθρο 45 το Υπουργείο Οικονομικών; Έρχεται να λύσει ένα παλιό ζήτημα, το οποίο το είχαμε θέσει πάρα πολλοί από εμάς -το είχα θέσει κι εγώ με τροπολογία μου το προηγούμενο διάστημα- που έλεγε το εξής: Στ</w:t>
      </w:r>
      <w:r>
        <w:rPr>
          <w:rFonts w:eastAsia="Times New Roman" w:cs="Times New Roman"/>
          <w:szCs w:val="24"/>
        </w:rPr>
        <w:t xml:space="preserve">ο Υπουργείο Οικονομικών έχουμε υπαλλήλους δύο ταχυτήτων. Έχουμε τους υπαλλήλους που έχουν κρατήσει την προσωπική διαφορά και έχουμε και τους νεοδιορισμένους υπαλλήλους ή τους </w:t>
      </w:r>
      <w:proofErr w:type="spellStart"/>
      <w:r>
        <w:rPr>
          <w:rFonts w:eastAsia="Times New Roman" w:cs="Times New Roman"/>
          <w:szCs w:val="24"/>
        </w:rPr>
        <w:t>νεομεταταχθέντες</w:t>
      </w:r>
      <w:proofErr w:type="spellEnd"/>
      <w:r>
        <w:rPr>
          <w:rFonts w:eastAsia="Times New Roman" w:cs="Times New Roman"/>
          <w:szCs w:val="24"/>
        </w:rPr>
        <w:t xml:space="preserve"> υπαλλήλους, οι οποίοι με πάρα πολύ υψηλά προσόντα, ιδίως οι νεοδ</w:t>
      </w:r>
      <w:r>
        <w:rPr>
          <w:rFonts w:eastAsia="Times New Roman" w:cs="Times New Roman"/>
          <w:szCs w:val="24"/>
        </w:rPr>
        <w:t xml:space="preserve">ιορισμένοι, με μεταπτυχιακά, με διδακτορικά, με εμπειρία σε ελεγκτικές εταιρείες έχουν τεράστια διαφορά αποδοχών, παρά το γεγονός ότι κάνουν και πολύ καλή δουλειά. </w:t>
      </w:r>
    </w:p>
    <w:p w14:paraId="485EE9C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Το Υπουργείο έρχεται να το λύσει αυτό με έναν τρόπο, ο οποίος αφήνει κενά. Και αυτά τα κενά</w:t>
      </w:r>
      <w:r>
        <w:rPr>
          <w:rFonts w:eastAsia="Times New Roman" w:cs="Times New Roman"/>
          <w:szCs w:val="24"/>
        </w:rPr>
        <w:t xml:space="preserve"> τέθηκαν και από τους εκπροσώπους των εργαζομένων στην Επιτροπή Οικονομικών της Βουλής. Έρχεται το Υπουργείο και βάζει ημερομηνία λήξης. Αυτό, όμως, σημαίνει ότι η διαδικασία της καινούργιας προκήρυξης που είναι σε ε</w:t>
      </w:r>
      <w:r>
        <w:rPr>
          <w:rFonts w:eastAsia="Times New Roman" w:cs="Times New Roman"/>
          <w:szCs w:val="24"/>
        </w:rPr>
        <w:lastRenderedPageBreak/>
        <w:t>ξέλιξη αύριο, σε λίγες ημέρες,  θα μας δ</w:t>
      </w:r>
      <w:r>
        <w:rPr>
          <w:rFonts w:eastAsia="Times New Roman" w:cs="Times New Roman"/>
          <w:szCs w:val="24"/>
        </w:rPr>
        <w:t xml:space="preserve">ημιουργήσει πάλι υπαλλήλους δύο ταχυτήτων. Οι μετατάξεις που είναι σε εξέλιξη πάλι θα μας δημιουργήσουν υπαλλήλους δύο ταχυτήτων. Πέραν τούτου, αφήνει κενό σε ορισμένους χώρους οι οποίοι είχαν την ίδια πολιτική αμοιβών και τις ίδιες προσωπικές διαφορές με </w:t>
      </w:r>
      <w:r>
        <w:rPr>
          <w:rFonts w:eastAsia="Times New Roman" w:cs="Times New Roman"/>
          <w:szCs w:val="24"/>
        </w:rPr>
        <w:t xml:space="preserve">το Υπουργείο Οικονομικών. Ο ένας χώρος από αυτούς είναι το Ελεγκτικό Συνέδριο, ο άλλος χώρος είναι το Υπουργείο Οικονομίας. Μπορεί να είναι και κάτι άλλο που έχει διαλάθει την προσοχή μας. </w:t>
      </w:r>
    </w:p>
    <w:p w14:paraId="485EE9C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Υποστήριξα, όμως, στην </w:t>
      </w:r>
      <w:r>
        <w:rPr>
          <w:rFonts w:eastAsia="Times New Roman" w:cs="Times New Roman"/>
          <w:szCs w:val="24"/>
        </w:rPr>
        <w:t xml:space="preserve">επιτροπή </w:t>
      </w:r>
      <w:r>
        <w:rPr>
          <w:rFonts w:eastAsia="Times New Roman" w:cs="Times New Roman"/>
          <w:szCs w:val="24"/>
        </w:rPr>
        <w:t>και το υποστηρίζω και τώρα ότι ανε</w:t>
      </w:r>
      <w:r>
        <w:rPr>
          <w:rFonts w:eastAsia="Times New Roman" w:cs="Times New Roman"/>
          <w:szCs w:val="24"/>
        </w:rPr>
        <w:t xml:space="preserve">ξάρτητα αν θα ψηφίσουμε τη διάταξη, γιατί λύνει ένα επιμέρους θέμα, δεν είναι σωστή θεσμικά και δεν κλείνει, αλλά ανοίγει θέματα. </w:t>
      </w:r>
    </w:p>
    <w:p w14:paraId="485EE9C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με μία νομοτεχνική βελτίωση με βάση την τροπολογία που είχα καταθέσει εδώ κι έναν χρόνο αυτή η ρύθμιση </w:t>
      </w:r>
      <w:r>
        <w:rPr>
          <w:rFonts w:eastAsia="Times New Roman" w:cs="Times New Roman"/>
          <w:szCs w:val="24"/>
        </w:rPr>
        <w:t>μπορεί να γίνει πάγια ρύθμιση και να μην έχει ανάγκη η Βουλή και ο Υπουργός Οικονομικών κάθε φορά να έρχεται πίσω από τις εξελίξεις. Διότι οι νέες προσλήψεις, οι νέες μετατάξεις και οι διαφορές που υπάρχουν θα δημιουργούν κάθε φορά αυτήν την ανάγκη και την</w:t>
      </w:r>
      <w:r>
        <w:rPr>
          <w:rFonts w:eastAsia="Times New Roman" w:cs="Times New Roman"/>
          <w:szCs w:val="24"/>
        </w:rPr>
        <w:t xml:space="preserve"> πίεση. </w:t>
      </w:r>
    </w:p>
    <w:p w14:paraId="485EE9C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85EE9C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485EE9C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Πήραμε εχθές το βράδυ ένα σωρό τροπολογίες. Φαντάζομαι ότι, όταν μιλήσουν οι Υπουργοί, θα μας δώσετε για ένα λεπτό τον λόγ</w:t>
      </w:r>
      <w:r>
        <w:rPr>
          <w:rFonts w:eastAsia="Times New Roman" w:cs="Times New Roman"/>
          <w:szCs w:val="24"/>
        </w:rPr>
        <w:t xml:space="preserve">ο. </w:t>
      </w:r>
    </w:p>
    <w:p w14:paraId="485EE9C6" w14:textId="77777777" w:rsidR="000E6CB8" w:rsidRDefault="00854B09">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Θα έχετε δευτερολογία. </w:t>
      </w:r>
    </w:p>
    <w:p w14:paraId="485EE9C7"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Ωραία, κύριε Πρόεδρε. Άρα, θα τελειώσω εδώ. Θα μιλήσω μετά για τις κυβερνητικές τροπολογίες που κατατέθηκαν χθες το βράδυ. Είπα ότι εμείς, ως ΠΑΣΟΚ, ως Δημοκρατική Συμπαράταξη</w:t>
      </w:r>
      <w:r>
        <w:rPr>
          <w:rFonts w:eastAsia="Times New Roman" w:cs="Times New Roman"/>
          <w:szCs w:val="24"/>
        </w:rPr>
        <w:t xml:space="preserve"> και ως Κίνημα Αλλαγής, όσον αφορά </w:t>
      </w:r>
      <w:r>
        <w:rPr>
          <w:rFonts w:eastAsia="Times New Roman" w:cs="Times New Roman"/>
          <w:szCs w:val="24"/>
        </w:rPr>
        <w:t>σ</w:t>
      </w:r>
      <w:r>
        <w:rPr>
          <w:rFonts w:eastAsia="Times New Roman" w:cs="Times New Roman"/>
          <w:szCs w:val="24"/>
        </w:rPr>
        <w:t xml:space="preserve">τις </w:t>
      </w:r>
      <w:r>
        <w:rPr>
          <w:rFonts w:eastAsia="Times New Roman" w:cs="Times New Roman"/>
          <w:szCs w:val="24"/>
        </w:rPr>
        <w:t>οδηγίες</w:t>
      </w:r>
      <w:r>
        <w:rPr>
          <w:rFonts w:eastAsia="Times New Roman" w:cs="Times New Roman"/>
          <w:szCs w:val="24"/>
        </w:rPr>
        <w:t xml:space="preserve"> και τις εφαρμογές κανονισμών στη χώρα μας έχουμε συνέπεια και σοβαρότητα, έχουμε μια σταθερή άποψη και τις υπερψηφίζουμε. Η επιφύλαξή μας αφορά </w:t>
      </w:r>
      <w:r>
        <w:rPr>
          <w:rFonts w:eastAsia="Times New Roman" w:cs="Times New Roman"/>
          <w:szCs w:val="24"/>
        </w:rPr>
        <w:t>σ</w:t>
      </w:r>
      <w:r>
        <w:rPr>
          <w:rFonts w:eastAsia="Times New Roman" w:cs="Times New Roman"/>
          <w:szCs w:val="24"/>
        </w:rPr>
        <w:t xml:space="preserve">τα άρθρα και οι διαφορές μας αφορούν </w:t>
      </w:r>
      <w:r>
        <w:rPr>
          <w:rFonts w:eastAsia="Times New Roman" w:cs="Times New Roman"/>
          <w:szCs w:val="24"/>
        </w:rPr>
        <w:t>σ</w:t>
      </w:r>
      <w:r>
        <w:rPr>
          <w:rFonts w:eastAsia="Times New Roman" w:cs="Times New Roman"/>
          <w:szCs w:val="24"/>
        </w:rPr>
        <w:t xml:space="preserve">τη στρατηγική της Κυβέρνησης. Σε κάθε περίπτωση θα τις δούμε, ιδίως όταν μας δίνει αφορμές ο Κοινοβουλευτικός Εκπρόσωπος του ΣΥΡΙΖΑ, παρεμβαίνοντας πριν από τις ομιλίες μας. </w:t>
      </w:r>
    </w:p>
    <w:p w14:paraId="485EE9C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85EE9C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85EE9CA" w14:textId="77777777" w:rsidR="000E6CB8" w:rsidRDefault="00854B09">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Επειδή έχουν γραφτεί μόνο δύο ομιλητές, έχουμε την πολυτέλεια οι εισηγητές και οι αγορητές να έχουν μια πεντάλεπτη δευτερολογία, είτε επί των τροπολογιών ή για ό,τι άλλο θέλουν να τοποθετηθούν, 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xml:space="preserve">, αφού ολοκληρωθεί ο κύκλος των ομιλιών. </w:t>
      </w:r>
    </w:p>
    <w:p w14:paraId="485EE9CB"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 xml:space="preserve">Κύριε Πρόεδρε, επειδή ο κ. Κουτσούκος αναφέρθηκε σε εμένα, οφείλω να απαντήσω. </w:t>
      </w:r>
    </w:p>
    <w:p w14:paraId="485EE9CC" w14:textId="77777777" w:rsidR="000E6CB8" w:rsidRDefault="00854B09">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Θα απαντήσετε. Εκτός αν θέλετε επί </w:t>
      </w:r>
      <w:r>
        <w:rPr>
          <w:rFonts w:eastAsia="Times New Roman" w:cs="Times New Roman"/>
          <w:szCs w:val="24"/>
        </w:rPr>
        <w:t xml:space="preserve">προσωπικού τον λόγο. </w:t>
      </w:r>
    </w:p>
    <w:p w14:paraId="485EE9CD"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Όχι, δεν είναι επί προσωπικού. Είναι επί πολιτικού. </w:t>
      </w:r>
    </w:p>
    <w:p w14:paraId="485EE9CE" w14:textId="77777777" w:rsidR="000E6CB8" w:rsidRDefault="00854B09">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Ωραία, έχετε τον λόγο για δύο λεπτά. </w:t>
      </w:r>
    </w:p>
    <w:p w14:paraId="485EE9CF"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Έρχομαι κι ε</w:t>
      </w:r>
      <w:r>
        <w:rPr>
          <w:rFonts w:eastAsia="Times New Roman" w:cs="Times New Roman"/>
          <w:szCs w:val="24"/>
        </w:rPr>
        <w:t>γώ να επιβεβαιώσω αυτά που ανέφερε ο κ. Μαντάς πριν, ότι πραγματικά από το 2010 στο προσχέδιο του προϋπολογισμού σε όλα τα κράτη της Ευρωπαϊκής Ένωσης για το ευρωπαϊκό εξάμηνο υπάρχει το σενάριο βάσης. Μπαίνοντας λίγο και στην ουσία, να πω τι είναι το σενά</w:t>
      </w:r>
      <w:r>
        <w:rPr>
          <w:rFonts w:eastAsia="Times New Roman" w:cs="Times New Roman"/>
          <w:szCs w:val="24"/>
        </w:rPr>
        <w:t xml:space="preserve">ριο βάσης. </w:t>
      </w:r>
    </w:p>
    <w:p w14:paraId="485EE9D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Το σενάριο βάσης είναι ό,τι υπήρχε στο </w:t>
      </w:r>
      <w:r>
        <w:rPr>
          <w:rFonts w:eastAsia="Times New Roman" w:cs="Times New Roman"/>
          <w:szCs w:val="24"/>
        </w:rPr>
        <w:t>μ</w:t>
      </w:r>
      <w:r>
        <w:rPr>
          <w:rFonts w:eastAsia="Times New Roman" w:cs="Times New Roman"/>
          <w:szCs w:val="24"/>
        </w:rPr>
        <w:t xml:space="preserve">εσοπρόθεσμο. Από εκεί και μετά, ό,τι έχει νομοθετηθεί μέχρι το προσχέδιο του προϋπολογισμού αποτελεί το σενάριο βάσης. Αλίμονο αν η κάθε </w:t>
      </w:r>
      <w:r>
        <w:rPr>
          <w:rFonts w:eastAsia="Times New Roman" w:cs="Times New Roman"/>
          <w:szCs w:val="24"/>
        </w:rPr>
        <w:t xml:space="preserve">κυβέρνηση </w:t>
      </w:r>
      <w:r>
        <w:rPr>
          <w:rFonts w:eastAsia="Times New Roman" w:cs="Times New Roman"/>
          <w:szCs w:val="24"/>
        </w:rPr>
        <w:t>δεν θα είχε κάποια άλλη πρόταση και αλίμονο αν δεν θα ήθε</w:t>
      </w:r>
      <w:r>
        <w:rPr>
          <w:rFonts w:eastAsia="Times New Roman" w:cs="Times New Roman"/>
          <w:szCs w:val="24"/>
        </w:rPr>
        <w:t xml:space="preserve">λε να υλοποιήσει τη δική της πολιτική σε μια νορμάλ κατάσταση, όπως </w:t>
      </w:r>
      <w:r>
        <w:rPr>
          <w:rFonts w:eastAsia="Times New Roman" w:cs="Times New Roman"/>
          <w:szCs w:val="24"/>
        </w:rPr>
        <w:lastRenderedPageBreak/>
        <w:t xml:space="preserve">είμαστε τώρα, που πλέον δεν είμαστε στα μνημόνια που ήμασταν από το 2010 μέχρι σήμερα. </w:t>
      </w:r>
    </w:p>
    <w:p w14:paraId="485EE9D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Νομίζω ότι αγνοείτε αυτή τη διάταξη, γιατί ακριβώς από το 2010 μέχρι σήμερα η χώρα μας δεν ήταν σε κ</w:t>
      </w:r>
      <w:r>
        <w:rPr>
          <w:rFonts w:eastAsia="Times New Roman" w:cs="Times New Roman"/>
          <w:szCs w:val="24"/>
        </w:rPr>
        <w:t xml:space="preserve">ανονική κατάσταση. Από εδώ και μετά, σε  κανονική κατάσταση, όπως είμαστε τώρα, έτσι θα είναι όλα τα προσχέδια των προϋπολογισμών μας. </w:t>
      </w:r>
    </w:p>
    <w:p w14:paraId="485EE9D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Θα αναφερθώ λίγο και στο κομμάτι που…</w:t>
      </w:r>
    </w:p>
    <w:p w14:paraId="485EE9D3" w14:textId="77777777" w:rsidR="000E6CB8" w:rsidRDefault="00854B09">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Κυρία Υπουργέ, δεν θα κάνετε αγόρευση. </w:t>
      </w:r>
    </w:p>
    <w:p w14:paraId="485EE9D4"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ΑΙΚΑΤΕΡΙΝ</w:t>
      </w:r>
      <w:r>
        <w:rPr>
          <w:rFonts w:eastAsia="Times New Roman" w:cs="Times New Roman"/>
          <w:b/>
          <w:szCs w:val="24"/>
        </w:rPr>
        <w:t xml:space="preserve">Η ΠΑΠΑΝΑΤΣΙΟΥ (Υφυπουργός Οικονομικών): </w:t>
      </w:r>
      <w:r>
        <w:rPr>
          <w:rFonts w:eastAsia="Times New Roman" w:cs="Times New Roman"/>
          <w:szCs w:val="24"/>
        </w:rPr>
        <w:t xml:space="preserve">Όχι, δεν θα κάνω αγόρευση. Θα μιλήσω μέσα στα δύο λεπτά που μου δώσατε. </w:t>
      </w:r>
    </w:p>
    <w:p w14:paraId="485EE9D5" w14:textId="77777777" w:rsidR="000E6CB8" w:rsidRDefault="00854B09">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Το ότι είναι δύο οι εγγεγραμμένοι ομιλητές δεν σημαίνει…</w:t>
      </w:r>
    </w:p>
    <w:p w14:paraId="485EE9D6" w14:textId="77777777" w:rsidR="000E6CB8" w:rsidRDefault="00854B09">
      <w:pPr>
        <w:tabs>
          <w:tab w:val="left" w:pos="2940"/>
        </w:tabs>
        <w:spacing w:line="600" w:lineRule="auto"/>
        <w:ind w:firstLine="720"/>
        <w:jc w:val="both"/>
        <w:rPr>
          <w:rFonts w:eastAsia="Times New Roman"/>
          <w:szCs w:val="24"/>
        </w:rPr>
      </w:pPr>
      <w:r w:rsidRPr="002B411F">
        <w:rPr>
          <w:rFonts w:eastAsia="Times New Roman"/>
          <w:b/>
          <w:szCs w:val="24"/>
        </w:rPr>
        <w:t>ΑΙΚΑΤΕΡΙΝΗ ΠΑΠΑΝΑΤΣΙΟΥ (Υφυπουργός Οικονομικών):</w:t>
      </w:r>
      <w:r>
        <w:rPr>
          <w:rFonts w:eastAsia="Times New Roman"/>
          <w:szCs w:val="24"/>
        </w:rPr>
        <w:t xml:space="preserve"> Αναφ</w:t>
      </w:r>
      <w:r>
        <w:rPr>
          <w:rFonts w:eastAsia="Times New Roman"/>
          <w:szCs w:val="24"/>
        </w:rPr>
        <w:t xml:space="preserve">ορικά με τα δέκα χιλιάδες ακίνητα, κύριε Πρόεδρε, στα οποία αναφέρθηκε ο κ. Κουτσούκος, θα πρέπει να το κάνουμε ξεκάθαρο: Δεν μεταβιβάζονται ούτε και θα μπορούσαν, άλλωστε. </w:t>
      </w:r>
    </w:p>
    <w:p w14:paraId="485EE9D7"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lastRenderedPageBreak/>
        <w:t xml:space="preserve">Μιλάτε πάντοτε για την υπουργική απόφαση και για τον νόμο. Κατ’ </w:t>
      </w:r>
      <w:r>
        <w:rPr>
          <w:rFonts w:eastAsia="Times New Roman"/>
          <w:szCs w:val="24"/>
        </w:rPr>
        <w:t>αρχάς</w:t>
      </w:r>
      <w:r>
        <w:rPr>
          <w:rFonts w:eastAsia="Times New Roman"/>
          <w:szCs w:val="24"/>
        </w:rPr>
        <w:t xml:space="preserve">, στην </w:t>
      </w:r>
      <w:r>
        <w:rPr>
          <w:rFonts w:eastAsia="Times New Roman"/>
          <w:szCs w:val="24"/>
        </w:rPr>
        <w:t>υπουργική απόφαση υπάρχει και δεύτερο άρθρο. Στο δεύτερο άρθρο είναι οι κατηγορίες των ακινήτων, που δεν είναι δυνατόν να μεταβιβαστούν και είναι ξεκάθαρες και στο άρθρο 2 της υπουργικής απόφασης, όπως, επίσης, και στον νόμο της ΕΕΣΥΠ.</w:t>
      </w:r>
    </w:p>
    <w:p w14:paraId="485EE9D8"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Θα αναφερθώ στις εξα</w:t>
      </w:r>
      <w:r>
        <w:rPr>
          <w:rFonts w:eastAsia="Times New Roman"/>
          <w:szCs w:val="24"/>
        </w:rPr>
        <w:t xml:space="preserve">ιρέσεις. Οι εξαιρέσεις, δηλαδή όσα δεν μεταβιβάζονται σε καμμιά περίπτωση, είναι: αιγιαλοί, παραλίες, παρόχθιες εκτάσεις, </w:t>
      </w:r>
      <w:proofErr w:type="spellStart"/>
      <w:r>
        <w:rPr>
          <w:rFonts w:eastAsia="Times New Roman"/>
          <w:szCs w:val="24"/>
        </w:rPr>
        <w:t>υδρότοποι</w:t>
      </w:r>
      <w:proofErr w:type="spellEnd"/>
      <w:r>
        <w:rPr>
          <w:rFonts w:eastAsia="Times New Roman"/>
          <w:szCs w:val="24"/>
        </w:rPr>
        <w:t xml:space="preserve">, περιοχές </w:t>
      </w:r>
      <w:proofErr w:type="spellStart"/>
      <w:r>
        <w:rPr>
          <w:rFonts w:eastAsia="Times New Roman"/>
          <w:szCs w:val="24"/>
        </w:rPr>
        <w:t>Ραμσάρ</w:t>
      </w:r>
      <w:proofErr w:type="spellEnd"/>
      <w:r>
        <w:rPr>
          <w:rFonts w:eastAsia="Times New Roman"/>
          <w:szCs w:val="24"/>
        </w:rPr>
        <w:t>, περιοχές</w:t>
      </w:r>
      <w:r w:rsidRPr="00A62066">
        <w:rPr>
          <w:rFonts w:eastAsia="Times New Roman"/>
          <w:szCs w:val="24"/>
        </w:rPr>
        <w:t xml:space="preserve"> </w:t>
      </w:r>
      <w:r>
        <w:rPr>
          <w:rFonts w:eastAsia="Times New Roman"/>
          <w:szCs w:val="24"/>
          <w:lang w:val="en-US"/>
        </w:rPr>
        <w:t>NATURA</w:t>
      </w:r>
      <w:r>
        <w:rPr>
          <w:rFonts w:eastAsia="Times New Roman"/>
          <w:szCs w:val="24"/>
        </w:rPr>
        <w:t>, αρχαιολογικοί χώροι, αμιγώς δασικές εκτάσεις κ.λπ</w:t>
      </w:r>
      <w:r>
        <w:rPr>
          <w:rFonts w:eastAsia="Times New Roman"/>
          <w:szCs w:val="24"/>
        </w:rPr>
        <w:t>.</w:t>
      </w:r>
      <w:r>
        <w:rPr>
          <w:rFonts w:eastAsia="Times New Roman"/>
          <w:szCs w:val="24"/>
        </w:rPr>
        <w:t>. Επίσης, πράγματα εκτός συναλλαγής, όπ</w:t>
      </w:r>
      <w:r>
        <w:rPr>
          <w:rFonts w:eastAsia="Times New Roman"/>
          <w:szCs w:val="24"/>
        </w:rPr>
        <w:t>ως πλατείες, πεζοδρόμια, δρόμοι, αιγιαλοί, λιμάνια, όρμοι, λίμνες, καθώς και άλλα κοινόχρηστα, δηλαδή όλα όσα είναι προορισμένα για την εξυπηρέτηση των δημοσίων, δημοτικών, κοινοτικών ή θρησκευτικών σκοπών.</w:t>
      </w:r>
    </w:p>
    <w:p w14:paraId="485EE9D9"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Συμπερασματικά, καμμιά μεταφορά ακινήτου δεν συντ</w:t>
      </w:r>
      <w:r>
        <w:rPr>
          <w:rFonts w:eastAsia="Times New Roman"/>
          <w:szCs w:val="24"/>
        </w:rPr>
        <w:t>ελείται, αν δεν συντρέχει περίπτωση της παραγράφου 4. Και το ξέρετε πάρα πολύ καλά.</w:t>
      </w:r>
    </w:p>
    <w:p w14:paraId="485EE9DA" w14:textId="77777777" w:rsidR="000E6CB8" w:rsidRDefault="00854B09">
      <w:pPr>
        <w:tabs>
          <w:tab w:val="left" w:pos="2940"/>
        </w:tabs>
        <w:spacing w:line="600" w:lineRule="auto"/>
        <w:ind w:firstLine="720"/>
        <w:jc w:val="both"/>
        <w:rPr>
          <w:rFonts w:eastAsia="Times New Roman"/>
          <w:szCs w:val="24"/>
        </w:rPr>
      </w:pPr>
      <w:r w:rsidRPr="007A0AB5">
        <w:rPr>
          <w:rFonts w:eastAsia="Times New Roman"/>
          <w:b/>
          <w:szCs w:val="24"/>
        </w:rPr>
        <w:t>ΠΡΟΕΔΡΕΥΩΝ (Νικήτας Κακλαμάνης):</w:t>
      </w:r>
      <w:r>
        <w:rPr>
          <w:rFonts w:eastAsia="Times New Roman"/>
          <w:szCs w:val="24"/>
        </w:rPr>
        <w:t xml:space="preserve"> Κυρία Υπουργέ, κλείστε παρακαλώ.</w:t>
      </w:r>
    </w:p>
    <w:p w14:paraId="485EE9DB"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Για να ολοκληρωθεί η </w:t>
      </w:r>
      <w:r>
        <w:rPr>
          <w:rFonts w:eastAsia="Times New Roman"/>
          <w:szCs w:val="24"/>
        </w:rPr>
        <w:t>μετεγγραφή</w:t>
      </w:r>
      <w:r>
        <w:rPr>
          <w:rFonts w:eastAsia="Times New Roman"/>
          <w:szCs w:val="24"/>
        </w:rPr>
        <w:t xml:space="preserve">, πρέπει να γίνει η </w:t>
      </w:r>
      <w:r>
        <w:rPr>
          <w:rFonts w:eastAsia="Times New Roman"/>
          <w:szCs w:val="24"/>
        </w:rPr>
        <w:t>μετεγγ</w:t>
      </w:r>
      <w:r>
        <w:rPr>
          <w:rFonts w:eastAsia="Times New Roman"/>
          <w:szCs w:val="24"/>
        </w:rPr>
        <w:t xml:space="preserve">ραφή </w:t>
      </w:r>
      <w:r>
        <w:rPr>
          <w:rFonts w:eastAsia="Times New Roman"/>
          <w:szCs w:val="24"/>
        </w:rPr>
        <w:t xml:space="preserve">στο υποθηκοφυλακείο της </w:t>
      </w:r>
      <w:r>
        <w:rPr>
          <w:rFonts w:eastAsia="Times New Roman"/>
          <w:szCs w:val="24"/>
        </w:rPr>
        <w:lastRenderedPageBreak/>
        <w:t>κάθε περιοχής. Δεν έχει γίνει σε καμμία περιοχή αυτό και εκτός αυτού, η υπουργική απόφαση το λέει ξεκάθαρα ότι εξετάζεται η μεταβίβαση.</w:t>
      </w:r>
    </w:p>
    <w:p w14:paraId="485EE9DC" w14:textId="77777777" w:rsidR="000E6CB8" w:rsidRDefault="00854B09">
      <w:pPr>
        <w:tabs>
          <w:tab w:val="left" w:pos="2940"/>
        </w:tabs>
        <w:spacing w:line="600" w:lineRule="auto"/>
        <w:ind w:firstLine="720"/>
        <w:jc w:val="both"/>
        <w:rPr>
          <w:rFonts w:eastAsia="Times New Roman"/>
          <w:szCs w:val="24"/>
        </w:rPr>
      </w:pPr>
      <w:r w:rsidRPr="007A0AB5">
        <w:rPr>
          <w:rFonts w:eastAsia="Times New Roman"/>
          <w:b/>
          <w:szCs w:val="24"/>
        </w:rPr>
        <w:t>ΠΡΟΕΔΡΕΥΩΝ (Νικήτας Κακλαμάνης):</w:t>
      </w:r>
      <w:r>
        <w:rPr>
          <w:rFonts w:eastAsia="Times New Roman"/>
          <w:szCs w:val="24"/>
        </w:rPr>
        <w:t xml:space="preserve"> Κυρία Υπουργέ, κλείστε σας παρακαλώ. Κλείστε.</w:t>
      </w:r>
    </w:p>
    <w:p w14:paraId="485EE9DD"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ΑΙΚΑΤΕΡΙΝΗ Π</w:t>
      </w:r>
      <w:r>
        <w:rPr>
          <w:rFonts w:eastAsia="Times New Roman"/>
          <w:b/>
          <w:szCs w:val="24"/>
        </w:rPr>
        <w:t>ΑΠΑΝΑΤΣΙΟΥ (Υφυπουργός Οικονομικών):</w:t>
      </w:r>
      <w:r>
        <w:rPr>
          <w:rFonts w:eastAsia="Times New Roman"/>
          <w:szCs w:val="24"/>
        </w:rPr>
        <w:t xml:space="preserve"> Συνεχίζοντας θα ήθελα να πω ότι αυτή είναι η νομοθεσία του </w:t>
      </w:r>
      <w:proofErr w:type="spellStart"/>
      <w:r>
        <w:rPr>
          <w:rFonts w:eastAsia="Times New Roman"/>
          <w:szCs w:val="24"/>
        </w:rPr>
        <w:t>υπερταμείου</w:t>
      </w:r>
      <w:proofErr w:type="spellEnd"/>
      <w:r>
        <w:rPr>
          <w:rFonts w:eastAsia="Times New Roman"/>
          <w:szCs w:val="24"/>
        </w:rPr>
        <w:t xml:space="preserve">. Εσείς με τη νομοθεσία του ΤΑΙΠΕΔ έχετε δώσει αρχαιολογικούς χώρους, οι οποίοι είναι καταγεγραμμένοι αυτήν τη στιγμή και στα </w:t>
      </w:r>
      <w:proofErr w:type="spellStart"/>
      <w:r>
        <w:rPr>
          <w:rFonts w:eastAsia="Times New Roman"/>
          <w:szCs w:val="24"/>
        </w:rPr>
        <w:t>υποθηκοφυλάκεια</w:t>
      </w:r>
      <w:proofErr w:type="spellEnd"/>
      <w:r>
        <w:rPr>
          <w:rFonts w:eastAsia="Times New Roman"/>
          <w:szCs w:val="24"/>
        </w:rPr>
        <w:t xml:space="preserve"> και όπο</w:t>
      </w:r>
      <w:r>
        <w:rPr>
          <w:rFonts w:eastAsia="Times New Roman"/>
          <w:szCs w:val="24"/>
        </w:rPr>
        <w:t>υ αλλού πρέπει. Αναφέρομαι στους χώρους του Υπουργείου Πολιτισμού.</w:t>
      </w:r>
    </w:p>
    <w:p w14:paraId="485EE9DE" w14:textId="77777777" w:rsidR="000E6CB8" w:rsidRDefault="00854B09">
      <w:pPr>
        <w:tabs>
          <w:tab w:val="left" w:pos="2940"/>
        </w:tabs>
        <w:spacing w:line="600" w:lineRule="auto"/>
        <w:ind w:firstLine="720"/>
        <w:jc w:val="both"/>
        <w:rPr>
          <w:rFonts w:eastAsia="Times New Roman"/>
          <w:szCs w:val="24"/>
        </w:rPr>
      </w:pPr>
      <w:r w:rsidRPr="007A0AB5">
        <w:rPr>
          <w:rFonts w:eastAsia="Times New Roman"/>
          <w:b/>
          <w:szCs w:val="24"/>
        </w:rPr>
        <w:t>ΠΡΟΕΔΡΕΥΩΝ (Νικήτας Κακλαμάνης):</w:t>
      </w:r>
      <w:r>
        <w:rPr>
          <w:rFonts w:eastAsia="Times New Roman"/>
          <w:szCs w:val="24"/>
        </w:rPr>
        <w:t xml:space="preserve"> Κυρία Υπουργέ, έχετε καταλάβει ότι υπάρχει </w:t>
      </w:r>
      <w:proofErr w:type="spellStart"/>
      <w:r>
        <w:rPr>
          <w:rFonts w:eastAsia="Times New Roman"/>
          <w:szCs w:val="24"/>
        </w:rPr>
        <w:t>Προεδρεύων</w:t>
      </w:r>
      <w:proofErr w:type="spellEnd"/>
      <w:r>
        <w:rPr>
          <w:rFonts w:eastAsia="Times New Roman"/>
          <w:szCs w:val="24"/>
        </w:rPr>
        <w:t>;</w:t>
      </w:r>
    </w:p>
    <w:p w14:paraId="485EE9DF"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Ευχαριστώ, κύριε Πρόεδρε.</w:t>
      </w:r>
    </w:p>
    <w:p w14:paraId="485EE9E0" w14:textId="77777777" w:rsidR="000E6CB8" w:rsidRDefault="00854B09">
      <w:pPr>
        <w:tabs>
          <w:tab w:val="left" w:pos="2940"/>
        </w:tabs>
        <w:spacing w:line="600" w:lineRule="auto"/>
        <w:ind w:firstLine="720"/>
        <w:jc w:val="both"/>
        <w:rPr>
          <w:rFonts w:eastAsia="Times New Roman"/>
          <w:szCs w:val="24"/>
        </w:rPr>
      </w:pPr>
      <w:r w:rsidRPr="007A0AB5">
        <w:rPr>
          <w:rFonts w:eastAsia="Times New Roman"/>
          <w:b/>
          <w:szCs w:val="24"/>
        </w:rPr>
        <w:t>ΠΡΟΕΔΡΕΥΩΝ (Νικήτας Κακλαμ</w:t>
      </w:r>
      <w:r w:rsidRPr="007A0AB5">
        <w:rPr>
          <w:rFonts w:eastAsia="Times New Roman"/>
          <w:b/>
          <w:szCs w:val="24"/>
        </w:rPr>
        <w:t>άνης):</w:t>
      </w:r>
      <w:r>
        <w:rPr>
          <w:rFonts w:eastAsia="Times New Roman"/>
          <w:szCs w:val="24"/>
        </w:rPr>
        <w:t xml:space="preserve"> Τώρα ακούστε τι θα σας πω. Εσείς σήμερα τυχαίνει να εκπροσωπείτε την Κυβέρνηση. Είτε θετικά είτε αρνητικά για μια αναφορά στο πρόσωπό σας, εφόσον δεν είναι ύβρις, δεν μπορείτε να μου ζητάτε τον λόγο να απαντάτε. Θα τα καταγράφετε και στο τέλος που έ</w:t>
      </w:r>
      <w:r>
        <w:rPr>
          <w:rFonts w:eastAsia="Times New Roman"/>
          <w:szCs w:val="24"/>
        </w:rPr>
        <w:t xml:space="preserve">χετε -δόξα τω </w:t>
      </w:r>
      <w:r>
        <w:rPr>
          <w:rFonts w:eastAsia="Times New Roman"/>
          <w:szCs w:val="24"/>
        </w:rPr>
        <w:t>θεώ</w:t>
      </w:r>
      <w:r>
        <w:rPr>
          <w:rFonts w:eastAsia="Times New Roman"/>
          <w:szCs w:val="24"/>
        </w:rPr>
        <w:t xml:space="preserve">- είκοσι λεπτά, απαντάτε σε όλα και με μία ανοχή να απαντήσετε περισσότερο. Όμως, </w:t>
      </w:r>
      <w:r>
        <w:rPr>
          <w:rFonts w:eastAsia="Times New Roman"/>
          <w:szCs w:val="24"/>
        </w:rPr>
        <w:lastRenderedPageBreak/>
        <w:t>όχι κάθε φορά που γίνεται αναφορά στο όνομά σας να ζητάτε τον λόγο και να μιλάτε ανά πέντε λεπτά. Αυτό δεν θα γίνει.</w:t>
      </w:r>
    </w:p>
    <w:p w14:paraId="485EE9E1" w14:textId="77777777" w:rsidR="000E6CB8" w:rsidRDefault="00854B09">
      <w:pPr>
        <w:tabs>
          <w:tab w:val="left" w:pos="2940"/>
        </w:tabs>
        <w:spacing w:line="600" w:lineRule="auto"/>
        <w:ind w:firstLine="720"/>
        <w:jc w:val="both"/>
        <w:rPr>
          <w:rFonts w:eastAsia="Times New Roman"/>
          <w:szCs w:val="24"/>
        </w:rPr>
      </w:pPr>
      <w:r w:rsidRPr="00EB27DA">
        <w:rPr>
          <w:rFonts w:eastAsia="Times New Roman"/>
          <w:b/>
          <w:szCs w:val="24"/>
        </w:rPr>
        <w:t>ΔΗΜΗΤΡΙΟΣ ΔΗΜΗΤΡΙΑΔΗΣ:</w:t>
      </w:r>
      <w:r>
        <w:rPr>
          <w:rFonts w:eastAsia="Times New Roman"/>
          <w:szCs w:val="24"/>
        </w:rPr>
        <w:t xml:space="preserve"> Παρακαλώ, κύριε Π</w:t>
      </w:r>
      <w:r>
        <w:rPr>
          <w:rFonts w:eastAsia="Times New Roman"/>
          <w:szCs w:val="24"/>
        </w:rPr>
        <w:t>ρόεδρε, θα μπορούσα να έχω τον λόγο</w:t>
      </w:r>
      <w:r>
        <w:rPr>
          <w:rFonts w:eastAsia="Times New Roman"/>
          <w:szCs w:val="24"/>
        </w:rPr>
        <w:tab/>
        <w:t>;</w:t>
      </w:r>
    </w:p>
    <w:p w14:paraId="485EE9E2" w14:textId="77777777" w:rsidR="000E6CB8" w:rsidRDefault="00854B09">
      <w:pPr>
        <w:tabs>
          <w:tab w:val="left" w:pos="2940"/>
        </w:tabs>
        <w:spacing w:line="600" w:lineRule="auto"/>
        <w:ind w:firstLine="720"/>
        <w:jc w:val="both"/>
        <w:rPr>
          <w:rFonts w:eastAsia="Times New Roman"/>
          <w:szCs w:val="24"/>
        </w:rPr>
      </w:pPr>
      <w:r w:rsidRPr="00EB27DA">
        <w:rPr>
          <w:rFonts w:eastAsia="Times New Roman"/>
          <w:b/>
          <w:szCs w:val="24"/>
        </w:rPr>
        <w:t>ΠΡΟΕΔΡΕΥΩΝ (Νικήτας Κακλαμάνης):</w:t>
      </w:r>
      <w:r>
        <w:rPr>
          <w:rFonts w:eastAsia="Times New Roman"/>
          <w:szCs w:val="24"/>
        </w:rPr>
        <w:t xml:space="preserve"> Εσείς τι θέλετε, κύριε Δημητριάδη;</w:t>
      </w:r>
    </w:p>
    <w:p w14:paraId="485EE9E3"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Επειδή αναφέρθηκε ο κ. Κουτσούκος σε μένα…</w:t>
      </w:r>
    </w:p>
    <w:p w14:paraId="485EE9E4" w14:textId="77777777" w:rsidR="000E6CB8" w:rsidRDefault="00854B09">
      <w:pPr>
        <w:tabs>
          <w:tab w:val="left" w:pos="2940"/>
        </w:tabs>
        <w:spacing w:line="600" w:lineRule="auto"/>
        <w:ind w:firstLine="720"/>
        <w:jc w:val="both"/>
        <w:rPr>
          <w:rFonts w:eastAsia="Times New Roman"/>
          <w:szCs w:val="24"/>
        </w:rPr>
      </w:pPr>
      <w:r w:rsidRPr="00EB27DA">
        <w:rPr>
          <w:rFonts w:eastAsia="Times New Roman"/>
          <w:b/>
          <w:szCs w:val="24"/>
        </w:rPr>
        <w:t>ΠΡΟΕΔΡΕΥΩΝ (Νικήτας Κακλαμάνης):</w:t>
      </w:r>
      <w:r>
        <w:rPr>
          <w:rFonts w:eastAsia="Times New Roman"/>
          <w:szCs w:val="24"/>
        </w:rPr>
        <w:t xml:space="preserve"> Ωραία. Θα τα πείτε στη δευτερολογία σας. Δεν σας έβρισε.</w:t>
      </w:r>
    </w:p>
    <w:p w14:paraId="485EE9E5"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Συγγνώμη, αλλά χρησιμοποίησε την έκφραση «αν γνωρίζουμε ελληνικά, αν μιλάμε, αν διαβάζουμε τα ίδια πράγματα». Θέλω τον λόγο για δέκα δευτερόλεπτα μόνο.</w:t>
      </w:r>
    </w:p>
    <w:p w14:paraId="485EE9E6" w14:textId="77777777" w:rsidR="000E6CB8" w:rsidRDefault="00854B09">
      <w:pPr>
        <w:tabs>
          <w:tab w:val="left" w:pos="2940"/>
        </w:tabs>
        <w:spacing w:line="600" w:lineRule="auto"/>
        <w:ind w:firstLine="720"/>
        <w:jc w:val="both"/>
        <w:rPr>
          <w:rFonts w:eastAsia="Times New Roman"/>
          <w:szCs w:val="24"/>
        </w:rPr>
      </w:pPr>
      <w:r w:rsidRPr="00EB27DA">
        <w:rPr>
          <w:rFonts w:eastAsia="Times New Roman"/>
          <w:b/>
          <w:szCs w:val="24"/>
        </w:rPr>
        <w:t>ΠΡΟΕΔΡΕΥΩΝ (Νικήτας Κακ</w:t>
      </w:r>
      <w:r w:rsidRPr="00EB27DA">
        <w:rPr>
          <w:rFonts w:eastAsia="Times New Roman"/>
          <w:b/>
          <w:szCs w:val="24"/>
        </w:rPr>
        <w:t>λαμάνης):</w:t>
      </w:r>
      <w:r>
        <w:rPr>
          <w:rFonts w:eastAsia="Times New Roman"/>
          <w:szCs w:val="24"/>
        </w:rPr>
        <w:t xml:space="preserve"> Ορίστε, έχετε τον λόγο για ένα λεπτό και τελειώνουν αυτές οι παρεμβάσεις. </w:t>
      </w:r>
    </w:p>
    <w:p w14:paraId="485EE9E7"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Μάλιστα.</w:t>
      </w:r>
    </w:p>
    <w:p w14:paraId="485EE9E8"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Για τα ελληνικά, λοιπόν, που, ενδεχομένως, γνωρίζουμε ή δεν γνωρίζουμε, διαβάζω την υπουργική απόφαση επί λέξει: «Από τη μεταβίβαση εξαιρού</w:t>
      </w:r>
      <w:r>
        <w:rPr>
          <w:rFonts w:eastAsia="Times New Roman"/>
          <w:szCs w:val="24"/>
        </w:rPr>
        <w:t xml:space="preserve">νται όσα </w:t>
      </w:r>
      <w:r>
        <w:rPr>
          <w:rFonts w:eastAsia="Times New Roman"/>
          <w:szCs w:val="24"/>
        </w:rPr>
        <w:lastRenderedPageBreak/>
        <w:t>τυχόν από τα ανωτέρω ακίνητα…» -αυτά που είναι προς μεταβίβαση δηλαδή- «…εμπίπτουν στις εξαιρέσεις της παραγράφου 4 του άρθρου 196…»</w:t>
      </w:r>
    </w:p>
    <w:p w14:paraId="485EE9E9" w14:textId="77777777" w:rsidR="000E6CB8" w:rsidRDefault="00854B09">
      <w:pPr>
        <w:tabs>
          <w:tab w:val="left" w:pos="2940"/>
        </w:tabs>
        <w:spacing w:line="600" w:lineRule="auto"/>
        <w:ind w:firstLine="720"/>
        <w:jc w:val="both"/>
        <w:rPr>
          <w:rFonts w:eastAsia="Times New Roman"/>
          <w:szCs w:val="24"/>
        </w:rPr>
      </w:pPr>
      <w:r w:rsidRPr="00EB27DA">
        <w:rPr>
          <w:rFonts w:eastAsia="Times New Roman"/>
          <w:b/>
          <w:szCs w:val="24"/>
        </w:rPr>
        <w:t>ΠΡΟΕΔΡΕΥΩΝ (Νικήτας Κακλαμάνης):</w:t>
      </w:r>
      <w:r>
        <w:rPr>
          <w:rFonts w:eastAsia="Times New Roman"/>
          <w:szCs w:val="24"/>
        </w:rPr>
        <w:t xml:space="preserve"> Τα είπε η Υπουργός σας, κύριε Δημητριάδη. Για το όνομα του </w:t>
      </w:r>
      <w:r>
        <w:rPr>
          <w:rFonts w:eastAsia="Times New Roman"/>
          <w:szCs w:val="24"/>
        </w:rPr>
        <w:t>θ</w:t>
      </w:r>
      <w:r>
        <w:rPr>
          <w:rFonts w:eastAsia="Times New Roman"/>
          <w:szCs w:val="24"/>
        </w:rPr>
        <w:t>εού!</w:t>
      </w:r>
    </w:p>
    <w:p w14:paraId="485EE9EA" w14:textId="77777777" w:rsidR="000E6CB8" w:rsidRDefault="00854B09">
      <w:pPr>
        <w:tabs>
          <w:tab w:val="left" w:pos="2940"/>
        </w:tabs>
        <w:spacing w:line="600" w:lineRule="auto"/>
        <w:ind w:firstLine="720"/>
        <w:jc w:val="both"/>
        <w:rPr>
          <w:rFonts w:eastAsia="Times New Roman"/>
          <w:szCs w:val="24"/>
        </w:rPr>
      </w:pPr>
      <w:r>
        <w:rPr>
          <w:rFonts w:eastAsia="Times New Roman"/>
          <w:b/>
          <w:szCs w:val="24"/>
        </w:rPr>
        <w:t>ΔΗΜΗΤΡΙΟΣ ΔΗΜΗΤΡ</w:t>
      </w:r>
      <w:r>
        <w:rPr>
          <w:rFonts w:eastAsia="Times New Roman"/>
          <w:b/>
          <w:szCs w:val="24"/>
        </w:rPr>
        <w:t>ΙΑΔΗΣ:</w:t>
      </w:r>
      <w:r>
        <w:rPr>
          <w:rFonts w:eastAsia="Times New Roman"/>
          <w:szCs w:val="24"/>
        </w:rPr>
        <w:t xml:space="preserve"> Ακριβώς. Άρα ξέρουμε ελληνικά. Δεν υπάρχει λόγος να μιλάμε προσβλητικά ο ένας προς τον άλλον εδώ μέσα. Ευχαριστώ.</w:t>
      </w:r>
    </w:p>
    <w:p w14:paraId="485EE9EB" w14:textId="77777777" w:rsidR="000E6CB8" w:rsidRDefault="00854B09">
      <w:pPr>
        <w:tabs>
          <w:tab w:val="left" w:pos="2940"/>
        </w:tabs>
        <w:spacing w:line="600" w:lineRule="auto"/>
        <w:ind w:firstLine="720"/>
        <w:jc w:val="both"/>
        <w:rPr>
          <w:rFonts w:eastAsia="Times New Roman"/>
          <w:szCs w:val="24"/>
        </w:rPr>
      </w:pPr>
      <w:r w:rsidRPr="00EB27DA">
        <w:rPr>
          <w:rFonts w:eastAsia="Times New Roman"/>
          <w:b/>
          <w:szCs w:val="24"/>
        </w:rPr>
        <w:t>ΠΡΟΕΔΡΕΥΩΝ (Νικήτας Κακλαμάνης):</w:t>
      </w:r>
      <w:r>
        <w:rPr>
          <w:rFonts w:eastAsia="Times New Roman"/>
          <w:szCs w:val="24"/>
        </w:rPr>
        <w:t xml:space="preserve"> Παρακαλώ πολύ, δεν θα συμβεί ξανά αυτό και το ξεκαθαρίζω. Μόνο σε προσωπικό ή υβριστικό σχόλιο όποιος συνάδελφος θέλει θα έχει τον λόγο..</w:t>
      </w:r>
    </w:p>
    <w:p w14:paraId="485EE9EC"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Προχωράμε με τον ειδικό αγορητή της Χρυσής Αυγής κ. Ιωάννη </w:t>
      </w:r>
      <w:proofErr w:type="spellStart"/>
      <w:r>
        <w:rPr>
          <w:rFonts w:eastAsia="Times New Roman"/>
          <w:szCs w:val="24"/>
        </w:rPr>
        <w:t>Σαχινίδη</w:t>
      </w:r>
      <w:proofErr w:type="spellEnd"/>
      <w:r>
        <w:rPr>
          <w:rFonts w:eastAsia="Times New Roman"/>
          <w:szCs w:val="24"/>
        </w:rPr>
        <w:t>.</w:t>
      </w:r>
    </w:p>
    <w:p w14:paraId="485EE9ED"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Σαχινίδη</w:t>
      </w:r>
      <w:proofErr w:type="spellEnd"/>
      <w:r>
        <w:rPr>
          <w:rFonts w:eastAsia="Times New Roman"/>
          <w:szCs w:val="24"/>
        </w:rPr>
        <w:t>, έχετε τον λόγο.</w:t>
      </w:r>
    </w:p>
    <w:p w14:paraId="485EE9EE" w14:textId="77777777" w:rsidR="000E6CB8" w:rsidRDefault="00854B09">
      <w:pPr>
        <w:tabs>
          <w:tab w:val="left" w:pos="2940"/>
        </w:tabs>
        <w:spacing w:line="600" w:lineRule="auto"/>
        <w:ind w:firstLine="720"/>
        <w:jc w:val="both"/>
        <w:rPr>
          <w:rFonts w:eastAsia="Times New Roman"/>
          <w:szCs w:val="24"/>
        </w:rPr>
      </w:pPr>
      <w:r w:rsidRPr="00995A1D">
        <w:rPr>
          <w:rFonts w:eastAsia="Times New Roman"/>
          <w:b/>
          <w:szCs w:val="24"/>
        </w:rPr>
        <w:t>ΙΩΑΝΝΗΣ ΣΑΧΙΝΙΔΗ</w:t>
      </w:r>
      <w:r w:rsidRPr="00995A1D">
        <w:rPr>
          <w:rFonts w:eastAsia="Times New Roman"/>
          <w:b/>
          <w:szCs w:val="24"/>
        </w:rPr>
        <w:t>Σ:</w:t>
      </w:r>
      <w:r>
        <w:rPr>
          <w:rFonts w:eastAsia="Times New Roman"/>
          <w:szCs w:val="24"/>
        </w:rPr>
        <w:t xml:space="preserve"> Ευχαριστώ, κύριε Πρόεδρε.</w:t>
      </w:r>
    </w:p>
    <w:p w14:paraId="485EE9EF"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Ευκαιρίας δοθείσης, όταν θα πάρει τον λόγο η κυρία Υπουργός, θα πρέπει να μας απαντήσει ακριβώς πάνω σε αυτά που αναφέρθηκε. </w:t>
      </w:r>
    </w:p>
    <w:p w14:paraId="485EE9F0"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Το δεύτερο άρθρο που αναφέρατε αφαιρεί κάποιους κωδικούς. Για ποιο λόγο είχαν μπει, όμως; Υπήρχε περί</w:t>
      </w:r>
      <w:r>
        <w:rPr>
          <w:rFonts w:eastAsia="Times New Roman"/>
          <w:szCs w:val="24"/>
        </w:rPr>
        <w:t xml:space="preserve">πτωση να περάσουν; Δεν μπορέσατε να προνοήσετε από την αρχή να το αποφύγετε όλο αυτό; </w:t>
      </w:r>
    </w:p>
    <w:p w14:paraId="485EE9F1"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lastRenderedPageBreak/>
        <w:t xml:space="preserve">Επειδή αναφερθήκατε και στο προσχέδιο του </w:t>
      </w:r>
      <w:r>
        <w:rPr>
          <w:rFonts w:eastAsia="Times New Roman"/>
          <w:szCs w:val="24"/>
        </w:rPr>
        <w:t>π</w:t>
      </w:r>
      <w:r>
        <w:rPr>
          <w:rFonts w:eastAsia="Times New Roman"/>
          <w:szCs w:val="24"/>
        </w:rPr>
        <w:t>ροϋπολογισμού, θα πρέπει να εξηγήσετε στον ελληνικό λαό πώς επί των ημερών σας αυξήθηκε το εξωτερικό χρέος κατά είκοσι και πλέ</w:t>
      </w:r>
      <w:r>
        <w:rPr>
          <w:rFonts w:eastAsia="Times New Roman"/>
          <w:szCs w:val="24"/>
        </w:rPr>
        <w:t>ον δισεκατομμύρια. Πώς γίνεται να μπήκαμε στα μνημόνια με χρέος 129% του ΑΕΠ και σήμερα να βγαίνουμε με χρέος 195</w:t>
      </w:r>
      <w:r>
        <w:rPr>
          <w:rFonts w:eastAsia="Times New Roman"/>
          <w:szCs w:val="24"/>
        </w:rPr>
        <w:t>%</w:t>
      </w:r>
      <w:r>
        <w:rPr>
          <w:rFonts w:eastAsia="Times New Roman"/>
          <w:szCs w:val="24"/>
        </w:rPr>
        <w:t>; Είναι απλά μαθηματικά και ο ελληνικός λαός δεν τα καταλαβαίνει. Θα πρέπει να τα εξηγήσετε.</w:t>
      </w:r>
    </w:p>
    <w:p w14:paraId="485EE9F2" w14:textId="77777777" w:rsidR="000E6CB8" w:rsidRDefault="00854B09">
      <w:pPr>
        <w:tabs>
          <w:tab w:val="left" w:pos="2940"/>
        </w:tabs>
        <w:spacing w:line="600" w:lineRule="auto"/>
        <w:ind w:firstLine="720"/>
        <w:jc w:val="both"/>
        <w:rPr>
          <w:rFonts w:eastAsia="Times New Roman" w:cs="Times New Roman"/>
          <w:szCs w:val="24"/>
        </w:rPr>
      </w:pPr>
      <w:r>
        <w:rPr>
          <w:rFonts w:eastAsia="Times New Roman"/>
          <w:szCs w:val="24"/>
        </w:rPr>
        <w:t>Σχετικά με το σχέδιο νόμου, δεν θα αναφερθώ στα δ</w:t>
      </w:r>
      <w:r>
        <w:rPr>
          <w:rFonts w:eastAsia="Times New Roman"/>
          <w:szCs w:val="24"/>
        </w:rPr>
        <w:t>ύο πρώτα μέρη που αφορούν τα άρθρα 1 έως 30 από το Πρώτο Μέρος και τα άρθρα 30 έως 34 από το Δεύτερο Μέρος. Θα αναφερθώ στο Τρίτο Μέρος και στο άρθρο 35, που αναφέρει την απαλλαγή κατά ποσοστό 65% από τον φόρο ή πτητική αποζημίωση που καταβάλλεται στους πι</w:t>
      </w:r>
      <w:r>
        <w:rPr>
          <w:rFonts w:eastAsia="Times New Roman"/>
          <w:szCs w:val="24"/>
        </w:rPr>
        <w:t xml:space="preserve">λότους της Πολιτικής Αεροπορίας ή της </w:t>
      </w:r>
      <w:r>
        <w:rPr>
          <w:rFonts w:eastAsia="Times New Roman"/>
          <w:szCs w:val="24"/>
        </w:rPr>
        <w:t>υ</w:t>
      </w:r>
      <w:r>
        <w:rPr>
          <w:rFonts w:eastAsia="Times New Roman"/>
          <w:szCs w:val="24"/>
        </w:rPr>
        <w:t>πηρεσίας Πολιτικής Αεροπορίας.</w:t>
      </w:r>
      <w:r>
        <w:rPr>
          <w:rFonts w:eastAsia="Times New Roman" w:cs="Times New Roman"/>
          <w:szCs w:val="24"/>
        </w:rPr>
        <w:t xml:space="preserve"> </w:t>
      </w:r>
      <w:r>
        <w:rPr>
          <w:rFonts w:eastAsia="Times New Roman" w:cs="Times New Roman"/>
          <w:szCs w:val="24"/>
        </w:rPr>
        <w:t xml:space="preserve">Δεν αναφέρει, όμως, πουθενά πόση θα είναι η εκτιμώμενη δαπάνη για τον κρατικό προϋπολογισμό. </w:t>
      </w:r>
    </w:p>
    <w:p w14:paraId="485EE9F3"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Επιπλέον, θεωρούμε ότι θα ήταν προτιμότερο για ευνόητους και προφανείς λόγους να θεωρούνταν </w:t>
      </w:r>
      <w:r>
        <w:rPr>
          <w:rFonts w:eastAsia="Times New Roman" w:cs="Times New Roman"/>
          <w:szCs w:val="24"/>
        </w:rPr>
        <w:t xml:space="preserve">θέμα ύψιστης προτεραιότητας η αύξηση των αποδοχών και των επιδομάτων των ιπταμένων της Πολεμικής Αεροπορίας και οι σχετικές φοροαπαλλαγές, οι οποίες θα αφορούσαν τους πιλότους των Ενόπλων Δυνάμεων ως μία πρόσθετη ενίσχυση. Θα το καταψηφίσουμε το άρθρο 35. </w:t>
      </w:r>
    </w:p>
    <w:p w14:paraId="485EE9F4"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36 αναφέρεται σε εκκρεμείς κατά την ημερομηνία δημοσίευσης του νόμου υποθέσεις ελέγχου επιστροφής φόρου εισοδήματος νομικών προσώπων και νομικών οντοτήτων ή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π</w:t>
      </w:r>
      <w:r>
        <w:rPr>
          <w:rFonts w:eastAsia="Times New Roman" w:cs="Times New Roman"/>
          <w:szCs w:val="24"/>
        </w:rPr>
        <w:t xml:space="preserve">ροστιθέμενης </w:t>
      </w:r>
      <w:r>
        <w:rPr>
          <w:rFonts w:eastAsia="Times New Roman" w:cs="Times New Roman"/>
          <w:szCs w:val="24"/>
        </w:rPr>
        <w:t>α</w:t>
      </w:r>
      <w:r>
        <w:rPr>
          <w:rFonts w:eastAsia="Times New Roman" w:cs="Times New Roman"/>
          <w:szCs w:val="24"/>
        </w:rPr>
        <w:t>ξίας φυσικών προσώπων ή νομικών προσώπων και νομικών οντοτήτων, εφόσ</w:t>
      </w:r>
      <w:r>
        <w:rPr>
          <w:rFonts w:eastAsia="Times New Roman" w:cs="Times New Roman"/>
          <w:szCs w:val="24"/>
        </w:rPr>
        <w:t xml:space="preserve">ον το συνολικό αιτηθέν ποσό των εκκρεμών αιτήσεων ανέρχεται μέχρι το ύψος των 10.000 ευρώ ανά φορολογία και ανά δικαιούχο. Η επιστροφή διενεργείται άμεσα με την επιφύλαξη των περί παραγραφής διατάξεων. </w:t>
      </w:r>
    </w:p>
    <w:p w14:paraId="485EE9F5"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διάταξη είναι ανεπαρκής, κυρία Υπουργέ. Το κράτος έ</w:t>
      </w:r>
      <w:r>
        <w:rPr>
          <w:rFonts w:eastAsia="Times New Roman" w:cs="Times New Roman"/>
          <w:szCs w:val="24"/>
        </w:rPr>
        <w:t>χει εξελιχθεί σε έναν πρώτης τάξεως μπαταχτσή στις οφειλές του προς τους πολίτες, προκειμένου να πετύχει τα πολυπόθητα πλεονάσματα. Αυτή, όμως, η νόμιμη υπεξαίρεση που διαπράττει αναίσχυντα το κράτος σε βάρος των πολιτών του πρέπει κάποια στιγμή να σταματή</w:t>
      </w:r>
      <w:r>
        <w:rPr>
          <w:rFonts w:eastAsia="Times New Roman" w:cs="Times New Roman"/>
          <w:szCs w:val="24"/>
        </w:rPr>
        <w:t>σει. Τα ημίμετρα, όπως η εν λόγω διάταξη, δεν αρκούν, ενώ το ποσό των 10.000 ευρώ που ορίζεται ότι μπορεί να επιστραφεί άμεσα είναι εξοργιστικά χαμηλό και αποτελεί κοροϊδία προς τις επιχειρήσεις και τους επιχειρηματίες, οι οποίοι έχουν καταστραφεί και έχου</w:t>
      </w:r>
      <w:r>
        <w:rPr>
          <w:rFonts w:eastAsia="Times New Roman" w:cs="Times New Roman"/>
          <w:szCs w:val="24"/>
        </w:rPr>
        <w:t xml:space="preserve">ν οδηγηθεί στο λουκέτο λόγω της ασυνέπειας του κράτους στις πληρωμές του. </w:t>
      </w:r>
    </w:p>
    <w:p w14:paraId="485EE9F6"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Ζητάμε άμεση εξόφληση όλων των οφειλών του κράτους προς φυσικά και νομικά πρόσωπα, χωρίς προσκόμματα και γραφειοκρατικές διαδικασίες. Είναι η μόνη λύση για να μπορέσει να </w:t>
      </w:r>
      <w:proofErr w:type="spellStart"/>
      <w:r>
        <w:rPr>
          <w:rFonts w:eastAsia="Times New Roman" w:cs="Times New Roman"/>
          <w:szCs w:val="24"/>
        </w:rPr>
        <w:t>επανεκκινη</w:t>
      </w:r>
      <w:r>
        <w:rPr>
          <w:rFonts w:eastAsia="Times New Roman" w:cs="Times New Roman"/>
          <w:szCs w:val="24"/>
        </w:rPr>
        <w:t>θεί</w:t>
      </w:r>
      <w:proofErr w:type="spellEnd"/>
      <w:r>
        <w:rPr>
          <w:rFonts w:eastAsia="Times New Roman" w:cs="Times New Roman"/>
          <w:szCs w:val="24"/>
        </w:rPr>
        <w:t xml:space="preserve"> η αγορά. Όλα τα υπόλοιπα είναι στάχτη </w:t>
      </w:r>
      <w:r>
        <w:rPr>
          <w:rFonts w:eastAsia="Times New Roman" w:cs="Times New Roman"/>
          <w:szCs w:val="24"/>
        </w:rPr>
        <w:lastRenderedPageBreak/>
        <w:t>στα μάτια εν όψει των επικείμενων εκλογών. Θα ψηφίσουμε «</w:t>
      </w:r>
      <w:r>
        <w:rPr>
          <w:rFonts w:eastAsia="Times New Roman" w:cs="Times New Roman"/>
          <w:szCs w:val="24"/>
        </w:rPr>
        <w:t>παρών</w:t>
      </w:r>
      <w:r>
        <w:rPr>
          <w:rFonts w:eastAsia="Times New Roman" w:cs="Times New Roman"/>
          <w:szCs w:val="24"/>
        </w:rPr>
        <w:t xml:space="preserve">» στο συγκεκριμένο άρθρο. </w:t>
      </w:r>
    </w:p>
    <w:p w14:paraId="485EE9F7"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37 είναι δυνατή η μετά από αίτηση του υπόχρεου χορήγηση πιστοποιητικού ΕΝΦΙΑ για μεταβίβαση συγκεκριμένου ακινήτου </w:t>
      </w:r>
      <w:r>
        <w:rPr>
          <w:rFonts w:eastAsia="Times New Roman" w:cs="Times New Roman"/>
          <w:szCs w:val="24"/>
        </w:rPr>
        <w:t>με παρακράτηση και απόδοση του συνολικά οφειλόμενου ποσού κύριων και πρόσθετων φόρων και προσαυξήσεων για όλα τα ακίνητα για τα οποία είναι υπόχρεος. Οποιαδήποτε ρύθμιση διευκολύνει ή απλοποιεί τη διαδικασία μεταβίβασης ακινήτου είναι σε θετική κατεύθυνση.</w:t>
      </w:r>
      <w:r>
        <w:rPr>
          <w:rFonts w:eastAsia="Times New Roman" w:cs="Times New Roman"/>
          <w:szCs w:val="24"/>
        </w:rPr>
        <w:t xml:space="preserve"> Δυστυχώς, όμως, ημίμετρα και αποσπασματικές ρυθμίσεις, όπως η εν λόγω διάταξη, δεν αρκούν για να ζωντανέψουν την αγορά των ακινήτων, η οποία έχει εντελώς απονεκρωθεί λόγω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διαχρονικά των κυβερνήσεων την τελευταία δεκαετία. Το κατα</w:t>
      </w:r>
      <w:r>
        <w:rPr>
          <w:rFonts w:eastAsia="Times New Roman" w:cs="Times New Roman"/>
          <w:szCs w:val="24"/>
        </w:rPr>
        <w:t>ψηφίζουμε.</w:t>
      </w:r>
    </w:p>
    <w:p w14:paraId="485EE9F8"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Ιδιαίτερης προσοχής πρέπει να τύχει και το άρθρο 38, με το οποίο απαλλάσσονται από τον ΕΝΦΙΑ τα ακίνητα των </w:t>
      </w:r>
      <w:proofErr w:type="spellStart"/>
      <w:r>
        <w:rPr>
          <w:rFonts w:eastAsia="Times New Roman" w:cs="Times New Roman"/>
          <w:szCs w:val="24"/>
        </w:rPr>
        <w:t>θανόντων</w:t>
      </w:r>
      <w:proofErr w:type="spellEnd"/>
      <w:r>
        <w:rPr>
          <w:rFonts w:eastAsia="Times New Roman" w:cs="Times New Roman"/>
          <w:szCs w:val="24"/>
        </w:rPr>
        <w:t xml:space="preserve"> από τη φονική πυρκαγιά στο Μάτι για το έτος 2018. Σε ένα ιδιαίτερα κρίσιμο θέμα, στο οποίο η συμπαράσταση της πολιτείας θα έπρεπ</w:t>
      </w:r>
      <w:r>
        <w:rPr>
          <w:rFonts w:eastAsia="Times New Roman" w:cs="Times New Roman"/>
          <w:szCs w:val="24"/>
        </w:rPr>
        <w:t xml:space="preserve">ε να είναι αποφασιστική, διαρκής και αποτελεσματική, η Κυβέρνηση για ακόμα μία φορά επιδεικνύει ασυγχώρητη επιπολαιότητα και προχειρότητα. </w:t>
      </w:r>
    </w:p>
    <w:p w14:paraId="485EE9F9"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διατύπωση της εν λόγω ρύθμισης προκαλεί πολλά σοβαρά ερωτήματα, τα οποία είπαμε και στις </w:t>
      </w:r>
      <w:r>
        <w:rPr>
          <w:rFonts w:eastAsia="Times New Roman" w:cs="Times New Roman"/>
          <w:szCs w:val="24"/>
        </w:rPr>
        <w:t>ε</w:t>
      </w:r>
      <w:r>
        <w:rPr>
          <w:rFonts w:eastAsia="Times New Roman" w:cs="Times New Roman"/>
          <w:szCs w:val="24"/>
        </w:rPr>
        <w:t>πιτροπές, κυρία Υπουργέ:</w:t>
      </w:r>
      <w:r>
        <w:rPr>
          <w:rFonts w:eastAsia="Times New Roman" w:cs="Times New Roman"/>
          <w:szCs w:val="24"/>
        </w:rPr>
        <w:t xml:space="preserve"> Τι θα γίνει με τις προγενέστερες </w:t>
      </w:r>
      <w:r>
        <w:rPr>
          <w:rFonts w:eastAsia="Times New Roman" w:cs="Times New Roman"/>
          <w:szCs w:val="24"/>
        </w:rPr>
        <w:lastRenderedPageBreak/>
        <w:t xml:space="preserve">τυχόν υφιστάμενες οφειλές ΕΝΦΙΑ για τα συγκεκριμένα ακίνητα; Για τα επόμενα έτη θα υφίσταται υποχρέωση καταβολής ΕΝΦΙΑ για αυτά τα ακίνητα; Η διάταξη αναφέρεται μόνο σε </w:t>
      </w:r>
      <w:proofErr w:type="spellStart"/>
      <w:r>
        <w:rPr>
          <w:rFonts w:eastAsia="Times New Roman" w:cs="Times New Roman"/>
          <w:szCs w:val="24"/>
        </w:rPr>
        <w:t>θανόντες</w:t>
      </w:r>
      <w:proofErr w:type="spellEnd"/>
      <w:r>
        <w:rPr>
          <w:rFonts w:eastAsia="Times New Roman" w:cs="Times New Roman"/>
          <w:szCs w:val="24"/>
        </w:rPr>
        <w:t>. Για ποιον λόγο δεν υπάρχει πρόβλεψη και για</w:t>
      </w:r>
      <w:r>
        <w:rPr>
          <w:rFonts w:eastAsia="Times New Roman" w:cs="Times New Roman"/>
          <w:szCs w:val="24"/>
        </w:rPr>
        <w:t xml:space="preserve"> την ακίνητη περιουσία των δεκάδων τραυματιών, </w:t>
      </w:r>
      <w:proofErr w:type="spellStart"/>
      <w:r>
        <w:rPr>
          <w:rFonts w:eastAsia="Times New Roman" w:cs="Times New Roman"/>
          <w:szCs w:val="24"/>
        </w:rPr>
        <w:t>εγκαυματιών</w:t>
      </w:r>
      <w:proofErr w:type="spellEnd"/>
      <w:r>
        <w:rPr>
          <w:rFonts w:eastAsia="Times New Roman" w:cs="Times New Roman"/>
          <w:szCs w:val="24"/>
        </w:rPr>
        <w:t>, των οποίων η ζωή σημαδεύτηκε και καταστράφηκε εκείνη την ημέρα; Θα ψηφίσουμε «</w:t>
      </w:r>
      <w:r>
        <w:rPr>
          <w:rFonts w:eastAsia="Times New Roman" w:cs="Times New Roman"/>
          <w:szCs w:val="24"/>
        </w:rPr>
        <w:t>παρών</w:t>
      </w:r>
      <w:r>
        <w:rPr>
          <w:rFonts w:eastAsia="Times New Roman" w:cs="Times New Roman"/>
          <w:szCs w:val="24"/>
        </w:rPr>
        <w:t>».</w:t>
      </w:r>
    </w:p>
    <w:p w14:paraId="485EE9FA"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άρθρο 39 η έκτακτη οικονομική ενίσχυση σε πυρόπληκτους συνταξιούχους των περιοχών της Περιφέρειας Αττικής,</w:t>
      </w:r>
      <w:r>
        <w:rPr>
          <w:rFonts w:eastAsia="Times New Roman" w:cs="Times New Roman"/>
          <w:szCs w:val="24"/>
        </w:rPr>
        <w:t xml:space="preserve"> οι οποίες επλήγησαν από τις πυρκαγιές της 23</w:t>
      </w:r>
      <w:r w:rsidRPr="00C34628">
        <w:rPr>
          <w:rFonts w:eastAsia="Times New Roman" w:cs="Times New Roman"/>
          <w:szCs w:val="24"/>
          <w:vertAlign w:val="superscript"/>
        </w:rPr>
        <w:t>ης</w:t>
      </w:r>
      <w:r>
        <w:rPr>
          <w:rFonts w:eastAsia="Times New Roman" w:cs="Times New Roman"/>
          <w:szCs w:val="24"/>
        </w:rPr>
        <w:t xml:space="preserve"> και 24</w:t>
      </w:r>
      <w:r w:rsidRPr="00C34628">
        <w:rPr>
          <w:rFonts w:eastAsia="Times New Roman" w:cs="Times New Roman"/>
          <w:szCs w:val="24"/>
          <w:vertAlign w:val="superscript"/>
        </w:rPr>
        <w:t>ης</w:t>
      </w:r>
      <w:r>
        <w:rPr>
          <w:rFonts w:eastAsia="Times New Roman" w:cs="Times New Roman"/>
          <w:szCs w:val="24"/>
        </w:rPr>
        <w:t xml:space="preserve"> Ιουλίου 2018, είναι δύο ακαθάριστες μηνιαίες συντάξεις για τον μήνα Ιούλιο του 2018. Παρέχεται και σε όσους πληγέντες δικαιούνται πολεμική σύνταξη ή σύνταξη αναπήρου πολίτη ειρηνικής περιόδου ή σύντα</w:t>
      </w:r>
      <w:r>
        <w:rPr>
          <w:rFonts w:eastAsia="Times New Roman" w:cs="Times New Roman"/>
          <w:szCs w:val="24"/>
        </w:rPr>
        <w:t xml:space="preserve">ξη εθνικής αντίστασης. Η ως άνω διάταξη επεκτείνει τα έκτακτα μέτρα ενίσχυσης των πυροπαθών συνταξιούχων σε μεγαλύτερο αριθμό πληγέντων συμπολιτών μας. Θα την υπερψηφίσουμε. </w:t>
      </w:r>
    </w:p>
    <w:p w14:paraId="485EE9FB"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Στα άρθρα 40 και 41 τροποποιούνται και συμπληρώνονται τεχνικής φύσεως διατάξεις. </w:t>
      </w:r>
      <w:r>
        <w:rPr>
          <w:rFonts w:eastAsia="Times New Roman" w:cs="Times New Roman"/>
          <w:szCs w:val="24"/>
        </w:rPr>
        <w:t>Θα ψηφίσουμε «</w:t>
      </w:r>
      <w:r>
        <w:rPr>
          <w:rFonts w:eastAsia="Times New Roman" w:cs="Times New Roman"/>
          <w:szCs w:val="24"/>
        </w:rPr>
        <w:t>παρών</w:t>
      </w:r>
      <w:r>
        <w:rPr>
          <w:rFonts w:eastAsia="Times New Roman" w:cs="Times New Roman"/>
          <w:szCs w:val="24"/>
        </w:rPr>
        <w:t>».</w:t>
      </w:r>
    </w:p>
    <w:p w14:paraId="485EE9FC"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42 προβλέπεται η παροχή με απόφαση του Υπουργού Οικονομικών της εγγύησης του ελληνικού </w:t>
      </w:r>
      <w:r>
        <w:rPr>
          <w:rFonts w:eastAsia="Times New Roman" w:cs="Times New Roman"/>
          <w:szCs w:val="24"/>
        </w:rPr>
        <w:t>δ</w:t>
      </w:r>
      <w:r>
        <w:rPr>
          <w:rFonts w:eastAsia="Times New Roman" w:cs="Times New Roman"/>
          <w:szCs w:val="24"/>
        </w:rPr>
        <w:t xml:space="preserve">ημοσίου προς ημεδαπά ή αλλοδαπά χρηματοπιστωτικά ιδρύματα, οργανισμούς, ή κοινοπραξίες αυτών και οργανισμούς δημοσίου </w:t>
      </w:r>
      <w:r>
        <w:rPr>
          <w:rFonts w:eastAsia="Times New Roman" w:cs="Times New Roman"/>
          <w:szCs w:val="24"/>
        </w:rPr>
        <w:lastRenderedPageBreak/>
        <w:t xml:space="preserve">δικαίου για δάνεια, εγγυητικές επιστολές, </w:t>
      </w:r>
      <w:proofErr w:type="spellStart"/>
      <w:r>
        <w:rPr>
          <w:rFonts w:eastAsia="Times New Roman" w:cs="Times New Roman"/>
          <w:szCs w:val="24"/>
        </w:rPr>
        <w:t>αντεγγυήσεις</w:t>
      </w:r>
      <w:proofErr w:type="spellEnd"/>
      <w:r>
        <w:rPr>
          <w:rFonts w:eastAsia="Times New Roman" w:cs="Times New Roman"/>
          <w:szCs w:val="24"/>
        </w:rPr>
        <w:t>, πιστώσεις και κάθε άλλο χρηματοδοτικό μέσο που χορηγούν υπέρ ιδιωτικών επιχειρήσεω</w:t>
      </w:r>
      <w:r>
        <w:rPr>
          <w:rFonts w:eastAsia="Times New Roman" w:cs="Times New Roman"/>
          <w:szCs w:val="24"/>
        </w:rPr>
        <w:t xml:space="preserve">ν, επαγγελματιών και συνεταιριστικών οργανώσεων, καθώς και κρατικών φορέων δημοσίου ή ιδιωτικού μεικτού δικαίου. </w:t>
      </w:r>
    </w:p>
    <w:p w14:paraId="485EE9FD"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θεσπίζονται ασφαλιστικές δικλείδες και δεν παρέχεται κανένα εχέγγυο για το ότι η Κυβέρνηση θα λειτουργήσει με διαφάνεια, αμερόληπτη κρίση </w:t>
      </w:r>
      <w:r>
        <w:rPr>
          <w:rFonts w:eastAsia="Times New Roman" w:cs="Times New Roman"/>
          <w:szCs w:val="24"/>
        </w:rPr>
        <w:t xml:space="preserve">και αντικειμενικότητα στην επιλογή των φυσικών και νομικών προσώπων που θα ευνοηθούν από την παροχή εγγύησης του ελληνικού </w:t>
      </w:r>
      <w:r>
        <w:rPr>
          <w:rFonts w:eastAsia="Times New Roman" w:cs="Times New Roman"/>
          <w:szCs w:val="24"/>
        </w:rPr>
        <w:t>δ</w:t>
      </w:r>
      <w:r>
        <w:rPr>
          <w:rFonts w:eastAsia="Times New Roman" w:cs="Times New Roman"/>
          <w:szCs w:val="24"/>
        </w:rPr>
        <w:t xml:space="preserve">ημοσίου. </w:t>
      </w:r>
    </w:p>
    <w:p w14:paraId="485EE9FE" w14:textId="77777777" w:rsidR="000E6CB8" w:rsidRDefault="00854B09">
      <w:pPr>
        <w:tabs>
          <w:tab w:val="left" w:pos="6677"/>
        </w:tabs>
        <w:spacing w:line="600" w:lineRule="auto"/>
        <w:ind w:firstLine="720"/>
        <w:jc w:val="both"/>
        <w:rPr>
          <w:rFonts w:eastAsia="Times New Roman" w:cs="Times New Roman"/>
          <w:szCs w:val="24"/>
        </w:rPr>
      </w:pPr>
      <w:proofErr w:type="spellStart"/>
      <w:r w:rsidRPr="00393836">
        <w:rPr>
          <w:rFonts w:eastAsia="Times New Roman" w:cs="Times New Roman"/>
          <w:szCs w:val="24"/>
        </w:rPr>
        <w:t>Πολλ</w:t>
      </w:r>
      <w:r>
        <w:rPr>
          <w:rFonts w:eastAsia="Times New Roman" w:cs="Times New Roman"/>
          <w:szCs w:val="24"/>
        </w:rPr>
        <w:t>ώ</w:t>
      </w:r>
      <w:proofErr w:type="spellEnd"/>
      <w:r>
        <w:rPr>
          <w:rFonts w:eastAsia="Times New Roman" w:cs="Times New Roman"/>
          <w:szCs w:val="24"/>
        </w:rPr>
        <w:t xml:space="preserve"> δε μάλλον, όταν η σχετική απόφαση θα λαμβάνεται αποκλειστικά και μόνο από τον αρμόδιο Υπουργό</w:t>
      </w:r>
      <w:r w:rsidRPr="0068732F">
        <w:rPr>
          <w:rFonts w:eastAsia="Times New Roman" w:cs="Times New Roman"/>
          <w:szCs w:val="24"/>
        </w:rPr>
        <w:t>,</w:t>
      </w:r>
      <w:r>
        <w:rPr>
          <w:rFonts w:eastAsia="Times New Roman" w:cs="Times New Roman"/>
          <w:szCs w:val="24"/>
        </w:rPr>
        <w:t xml:space="preserve"> χωρίς τη συμμετοχή </w:t>
      </w:r>
      <w:r w:rsidRPr="0068732F">
        <w:rPr>
          <w:rFonts w:eastAsia="Times New Roman" w:cs="Times New Roman"/>
          <w:szCs w:val="24"/>
        </w:rPr>
        <w:t>-</w:t>
      </w:r>
      <w:r>
        <w:rPr>
          <w:rFonts w:eastAsia="Times New Roman" w:cs="Times New Roman"/>
          <w:szCs w:val="24"/>
        </w:rPr>
        <w:t>έ</w:t>
      </w:r>
      <w:r>
        <w:rPr>
          <w:rFonts w:eastAsia="Times New Roman" w:cs="Times New Roman"/>
          <w:szCs w:val="24"/>
        </w:rPr>
        <w:t>στω και γνωμοδοτική</w:t>
      </w:r>
      <w:r w:rsidRPr="0068732F">
        <w:rPr>
          <w:rFonts w:eastAsia="Times New Roman" w:cs="Times New Roman"/>
          <w:szCs w:val="24"/>
        </w:rPr>
        <w:t>-</w:t>
      </w:r>
      <w:r>
        <w:rPr>
          <w:rFonts w:eastAsia="Times New Roman" w:cs="Times New Roman"/>
          <w:szCs w:val="24"/>
        </w:rPr>
        <w:t xml:space="preserve"> οποιουδήποτε άλλου φορέα ή εποπτικού οργάνου του δημοσίου, προκειμένου να μπορεί να υπάρχει έλεγχος και εποπτεία στις σχετικές υπουργικές αποφάσεις. Καταψηφίζουμε και αυτό το άρθρο. </w:t>
      </w:r>
    </w:p>
    <w:p w14:paraId="485EE9FF"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Στο άρθρο 43 έχουμε ακόμη μία περίπτωση φωτογραφικής</w:t>
      </w:r>
      <w:r>
        <w:rPr>
          <w:rFonts w:eastAsia="Times New Roman" w:cs="Times New Roman"/>
          <w:szCs w:val="24"/>
        </w:rPr>
        <w:t xml:space="preserve"> διάταξης, η οποία αποσκοπεί στην εξυπηρέτηση του κομματικού στρατού της Κυβέρνησης και των ημετέρων στο δημόσιο τομέα, </w:t>
      </w:r>
      <w:r w:rsidRPr="00F331DF">
        <w:rPr>
          <w:rFonts w:eastAsia="Times New Roman"/>
          <w:bCs/>
        </w:rPr>
        <w:t>και</w:t>
      </w:r>
      <w:r>
        <w:rPr>
          <w:rFonts w:eastAsia="Times New Roman" w:cs="Times New Roman"/>
          <w:szCs w:val="24"/>
        </w:rPr>
        <w:t xml:space="preserve"> </w:t>
      </w:r>
      <w:r w:rsidRPr="004506CC">
        <w:rPr>
          <w:rFonts w:eastAsia="Times New Roman" w:cs="Times New Roman"/>
          <w:bCs/>
          <w:shd w:val="clear" w:color="auto" w:fill="FFFFFF"/>
        </w:rPr>
        <w:t>μάλιστα</w:t>
      </w:r>
      <w:r>
        <w:rPr>
          <w:rFonts w:eastAsia="Times New Roman" w:cs="Times New Roman"/>
          <w:szCs w:val="24"/>
        </w:rPr>
        <w:t xml:space="preserve"> με επιβάρυνση των φορολογουμένων</w:t>
      </w:r>
      <w:r w:rsidRPr="0068732F">
        <w:rPr>
          <w:rFonts w:eastAsia="Times New Roman" w:cs="Times New Roman"/>
          <w:szCs w:val="24"/>
        </w:rPr>
        <w:t>,</w:t>
      </w:r>
      <w:r>
        <w:rPr>
          <w:rFonts w:eastAsia="Times New Roman" w:cs="Times New Roman"/>
          <w:szCs w:val="24"/>
        </w:rPr>
        <w:t xml:space="preserve"> το ύψος της οποίας δεν προσδιορίζεται ούτε κατ’ εκτίμηση από την </w:t>
      </w:r>
      <w:r>
        <w:rPr>
          <w:rFonts w:eastAsia="Times New Roman" w:cs="Times New Roman"/>
          <w:szCs w:val="24"/>
        </w:rPr>
        <w:t>έ</w:t>
      </w:r>
      <w:r>
        <w:rPr>
          <w:rFonts w:eastAsia="Times New Roman" w:cs="Times New Roman"/>
          <w:szCs w:val="24"/>
        </w:rPr>
        <w:t>κθεση του Γενικού Λογιστ</w:t>
      </w:r>
      <w:r>
        <w:rPr>
          <w:rFonts w:eastAsia="Times New Roman" w:cs="Times New Roman"/>
          <w:szCs w:val="24"/>
        </w:rPr>
        <w:t xml:space="preserve">ηρίου του Κράτους. Καταψηφίζουμε και αυτό το άρθρο. </w:t>
      </w:r>
    </w:p>
    <w:p w14:paraId="485EEA00"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Με το άρθρο 44 ευνοούνται οι υπάλληλοι της συγκεκριμένης κατηγορίας, σε αντίθεση με προγενέστερες κρίσεις του Ελεγκτικού Συνεδρίου, σύμφωνα με τις οποίες ήταν μη νόμιμη η μισθολογική αναγνώριση του συνόλ</w:t>
      </w:r>
      <w:r>
        <w:rPr>
          <w:rFonts w:eastAsia="Times New Roman" w:cs="Times New Roman"/>
          <w:szCs w:val="24"/>
        </w:rPr>
        <w:t xml:space="preserve">ου της προϋπηρεσίας που </w:t>
      </w:r>
      <w:proofErr w:type="spellStart"/>
      <w:r>
        <w:rPr>
          <w:rFonts w:eastAsia="Times New Roman" w:cs="Times New Roman"/>
          <w:szCs w:val="24"/>
        </w:rPr>
        <w:t>διανύθηκε</w:t>
      </w:r>
      <w:proofErr w:type="spellEnd"/>
      <w:r>
        <w:rPr>
          <w:rFonts w:eastAsia="Times New Roman" w:cs="Times New Roman"/>
          <w:szCs w:val="24"/>
        </w:rPr>
        <w:t xml:space="preserve"> με προσόν κατώτερης εκπαιδευτικής κατηγορίας. Πρόκειται για άλλη μία περίπτωση νομοθέτησης με ρουσφετολογικά κριτήρια, στην προσπάθεια της Κυβέρνησής σας να αποφύγετε την επερχόμενη εκλογική σας συντριβή. Θα καταψηφίσουμε </w:t>
      </w:r>
      <w:r>
        <w:rPr>
          <w:rFonts w:eastAsia="Times New Roman" w:cs="Times New Roman"/>
          <w:szCs w:val="24"/>
        </w:rPr>
        <w:t xml:space="preserve">και αυτό το άρθρο. </w:t>
      </w:r>
    </w:p>
    <w:p w14:paraId="485EEA01"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Με το άρθρο 45, μέσω της χορήγησης της προσωπικής διαφοράς, αυξάνονται οι αποδοχές των υπαλλήλων του Υπουργείου Οικονομικών και των εποπτευόμενων φορέων. Σε αυτήν την περίπτωση, όπως και στο προηγούμενο άρθρο, έχουμε μία ύστατη και απέλ</w:t>
      </w:r>
      <w:r>
        <w:rPr>
          <w:rFonts w:eastAsia="Times New Roman" w:cs="Times New Roman"/>
          <w:szCs w:val="24"/>
        </w:rPr>
        <w:t>πιδα προσπάθεια της Κυβέρνησης, προφανώς, όπως ανέφερα και πριν, εν</w:t>
      </w:r>
      <w:r>
        <w:rPr>
          <w:rFonts w:eastAsia="Times New Roman" w:cs="Times New Roman"/>
          <w:szCs w:val="24"/>
        </w:rPr>
        <w:t xml:space="preserve"> </w:t>
      </w:r>
      <w:r>
        <w:rPr>
          <w:rFonts w:eastAsia="Times New Roman" w:cs="Times New Roman"/>
          <w:szCs w:val="24"/>
        </w:rPr>
        <w:t>όψει των επικείμενων εκλογών, για να αποφύγει την εκλογική της εξαφάνιση, μοιράζοντας δωράκια δεξιά και αριστερά και αυξάνοντας τους μισθούς των ήδη προνομιούχων δημοσίων υπαλλήλων, την ίδ</w:t>
      </w:r>
      <w:r>
        <w:rPr>
          <w:rFonts w:eastAsia="Times New Roman" w:cs="Times New Roman"/>
          <w:szCs w:val="24"/>
        </w:rPr>
        <w:t xml:space="preserve">ια ώρα που η πλειοψηφία των Ελλήνων συμπολιτών μας πένεται. Θα καταψηφίσουμε και αυτό το άρθρο. </w:t>
      </w:r>
    </w:p>
    <w:p w14:paraId="485EEA02"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Σκοπός της διάταξης του </w:t>
      </w:r>
      <w:r w:rsidRPr="00EB7466">
        <w:rPr>
          <w:rFonts w:eastAsia="Times New Roman"/>
          <w:szCs w:val="24"/>
        </w:rPr>
        <w:t>άρθρο</w:t>
      </w:r>
      <w:r>
        <w:rPr>
          <w:rFonts w:eastAsia="Times New Roman" w:cs="Times New Roman"/>
          <w:szCs w:val="24"/>
        </w:rPr>
        <w:t>υ 46 υποτίθεται ότι είναι η ελάφρυνση των μελών του Νομικού Συμβουλίου του Κράτους. Πλην όμως, με τα όσα προτείνονται, είναι σίγου</w:t>
      </w:r>
      <w:r>
        <w:rPr>
          <w:rFonts w:eastAsia="Times New Roman" w:cs="Times New Roman"/>
          <w:szCs w:val="24"/>
        </w:rPr>
        <w:t xml:space="preserve">ρο ότι η εκπροσώπηση του ελληνικού δημοσίου ενώπιον των δικαστικών αρχών στις συγκεκριμένες περιπτώσεις, εκ των πραγμάτων θα υποβαθμιστεί και </w:t>
      </w:r>
      <w:r>
        <w:rPr>
          <w:rFonts w:eastAsia="Times New Roman" w:cs="Times New Roman"/>
          <w:szCs w:val="24"/>
        </w:rPr>
        <w:lastRenderedPageBreak/>
        <w:t>μάλιστα σε πολύ μεγάλο βαθμό, εφόσον στις πλείστες των περιπτώσεων το δημόσιο θα εκπροσωπείται στις δικαστικές αίθ</w:t>
      </w:r>
      <w:r>
        <w:rPr>
          <w:rFonts w:eastAsia="Times New Roman" w:cs="Times New Roman"/>
          <w:szCs w:val="24"/>
        </w:rPr>
        <w:t xml:space="preserve">ουσες, όχι από νομικούς, αλλά από υπαλλήλους με ελάχιστη ή ανύπαρκτη γνώση νομικών. Καταψηφίζουμε και αυτό το άρθρο. </w:t>
      </w:r>
    </w:p>
    <w:p w14:paraId="485EEA03"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Θα αναφερθώ, τώρα, στις τροπολογίες </w:t>
      </w:r>
      <w:r w:rsidRPr="00F331DF">
        <w:rPr>
          <w:rFonts w:eastAsia="Times New Roman"/>
          <w:bCs/>
        </w:rPr>
        <w:t>και</w:t>
      </w:r>
      <w:r>
        <w:rPr>
          <w:rFonts w:eastAsia="Times New Roman" w:cs="Times New Roman"/>
          <w:szCs w:val="24"/>
        </w:rPr>
        <w:t xml:space="preserve"> </w:t>
      </w:r>
      <w:r w:rsidRPr="00B71410">
        <w:rPr>
          <w:rFonts w:eastAsia="Times New Roman"/>
          <w:bCs/>
        </w:rPr>
        <w:t>συγκεκριμένα</w:t>
      </w:r>
      <w:r>
        <w:rPr>
          <w:rFonts w:eastAsia="Times New Roman" w:cs="Times New Roman"/>
          <w:szCs w:val="24"/>
        </w:rPr>
        <w:t xml:space="preserve"> στην τροπολογία με γενικό αριθμό 1763 και ειδικό 260 του Υπουργείου Παιδείας. Με την </w:t>
      </w:r>
      <w:r>
        <w:rPr>
          <w:rFonts w:eastAsia="Times New Roman" w:cs="Times New Roman"/>
          <w:szCs w:val="24"/>
        </w:rPr>
        <w:t>εν λόγω τροπολογία, κατ’ αρχ</w:t>
      </w:r>
      <w:r>
        <w:rPr>
          <w:rFonts w:eastAsia="Times New Roman" w:cs="Times New Roman"/>
          <w:szCs w:val="24"/>
        </w:rPr>
        <w:t>άς</w:t>
      </w:r>
      <w:r>
        <w:rPr>
          <w:rFonts w:eastAsia="Times New Roman" w:cs="Times New Roman"/>
          <w:szCs w:val="24"/>
        </w:rPr>
        <w:t>, ρυθμίζονται θέματα διοικητικής και συνδικαλιστικής φύσεως και λειτουργίας διαφόρων υπηρεσιών, συμβουλίων, υπαγόμενων στο Υπουργείο Παιδείας και του Κεντρικού Υπηρεσιακού Συμβουλίου Διοικητικού Προσωπικού, ως συντονιστικού ορ</w:t>
      </w:r>
      <w:r>
        <w:rPr>
          <w:rFonts w:eastAsia="Times New Roman" w:cs="Times New Roman"/>
          <w:szCs w:val="24"/>
        </w:rPr>
        <w:t xml:space="preserve">γάνου. </w:t>
      </w:r>
    </w:p>
    <w:p w14:paraId="485EEA04"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Πρόκειται για ρυθμίσεις, </w:t>
      </w:r>
      <w:r w:rsidRPr="008F0891">
        <w:rPr>
          <w:rFonts w:eastAsia="Times New Roman" w:cs="Times New Roman"/>
          <w:bCs/>
          <w:shd w:val="clear" w:color="auto" w:fill="FFFFFF"/>
        </w:rPr>
        <w:t>που</w:t>
      </w:r>
      <w:r>
        <w:rPr>
          <w:rFonts w:eastAsia="Times New Roman" w:cs="Times New Roman"/>
          <w:szCs w:val="24"/>
        </w:rPr>
        <w:t xml:space="preserve"> στην ουσία ενδιαφέρουν αποκλειστικά και μόνο τους επαγγελματίες συνδικαλιστές, οι οποίοι δυστυχώς λυμαίνονται τον χώρο της εκπαίδευσης. </w:t>
      </w:r>
    </w:p>
    <w:p w14:paraId="485EEA05"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Επιπλέον, ορίζεται ότι ενισχύονται στη </w:t>
      </w:r>
      <w:proofErr w:type="spellStart"/>
      <w:r>
        <w:rPr>
          <w:rFonts w:eastAsia="Times New Roman" w:cs="Times New Roman"/>
          <w:szCs w:val="24"/>
        </w:rPr>
        <w:t>μοριοδότηση</w:t>
      </w:r>
      <w:proofErr w:type="spellEnd"/>
      <w:r>
        <w:rPr>
          <w:rFonts w:eastAsia="Times New Roman" w:cs="Times New Roman"/>
          <w:szCs w:val="24"/>
        </w:rPr>
        <w:t xml:space="preserve"> οι φοιτητές με πολύ χαμηλό εισό</w:t>
      </w:r>
      <w:r>
        <w:rPr>
          <w:rFonts w:eastAsia="Times New Roman" w:cs="Times New Roman"/>
          <w:szCs w:val="24"/>
        </w:rPr>
        <w:t xml:space="preserve">δημα, </w:t>
      </w:r>
      <w:r w:rsidRPr="00A64BBE">
        <w:rPr>
          <w:rFonts w:eastAsia="Times New Roman" w:cs="Times New Roman"/>
          <w:szCs w:val="24"/>
        </w:rPr>
        <w:t>μέχρι 3.000 ευρώ,</w:t>
      </w:r>
      <w:r>
        <w:rPr>
          <w:rFonts w:eastAsia="Times New Roman" w:cs="Times New Roman"/>
          <w:szCs w:val="24"/>
        </w:rPr>
        <w:t xml:space="preserve"> προκειμένου να αποκτήσουν το δικαίωμα της μετεγγραφής. </w:t>
      </w:r>
    </w:p>
    <w:p w14:paraId="485EEA06"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Πλην όμως, η ίδια προστασία πρέπει να ισχύσει και για τα πιο χαμηλά εισοδήματα έως και 10.000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12.000 ευρώ, τα οποία αποτελούν και την πλειοψηφία των σχετικών περιπτώσεων. </w:t>
      </w:r>
    </w:p>
    <w:p w14:paraId="485EEA07"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Τέλος, με την προτεινόμενη τροπολογία εισάγεται ρύθμιση, η οποία ορίζει ότι οι μουσουλμάνοι πολίτες της Θράκης έχουν τη δυνατότητα να επιλέξουν την υπαγωγή τους στη δικαιοδοσία των διοικητικών δικαστηρίων, αντί για αυτή του μουφτή, χωρίς να απαιτείται η πρ</w:t>
      </w:r>
      <w:r>
        <w:rPr>
          <w:rFonts w:eastAsia="Times New Roman" w:cs="Times New Roman"/>
          <w:szCs w:val="24"/>
        </w:rPr>
        <w:t xml:space="preserve">οηγούμενη έκδοση προεδρικού διατάγματος. </w:t>
      </w:r>
    </w:p>
    <w:p w14:paraId="485EEA08"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Η εν λόγω ρύθμιση αποτελεί ημίμετρο και στην πράξη θα αποδειχθεί αναποτελεσματική, εφόσον δυστυχώς οι κύκλοι του Τούρκικου Προξενείου της Θράκης δρουν ανεξέλεγκτοι και πιέζουν τους Έλληνες μουσουλμάνους της μειονότ</w:t>
      </w:r>
      <w:r>
        <w:rPr>
          <w:rFonts w:eastAsia="Times New Roman" w:cs="Times New Roman"/>
          <w:szCs w:val="24"/>
        </w:rPr>
        <w:t xml:space="preserve">ητας. </w:t>
      </w:r>
    </w:p>
    <w:p w14:paraId="485EEA09"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Μοναδική και αποτελεσματική λύση για να αντιμετωπιστεί το πρόβλημα θα είναι επιτέλους κάποια στιγμή να θεσπίσετε, χωρίς εξαιρέσεις και αστερίσκους, την υποχρεωτική υπαγωγή όλων των Ελλήνων πολιτών ανά την επικράτεια στη δικαιοδοσία των αστικών δικασ</w:t>
      </w:r>
      <w:r>
        <w:rPr>
          <w:rFonts w:eastAsia="Times New Roman" w:cs="Times New Roman"/>
          <w:szCs w:val="24"/>
        </w:rPr>
        <w:t>τηρίων. Καταψηφίζουμε και αυτή την τροπολογία.</w:t>
      </w:r>
    </w:p>
    <w:p w14:paraId="485EEA0A"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Με την προτεινόμενη τροπολογία με γενικό αριθμό 1770 και ειδικό 263 επιβαρύνεται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με 30.000.000 ευρώ, προκειμένου να καλυφθεί το κόστος παροχής καθολικής ταχυδρομικής υπηρεσίας για τα </w:t>
      </w:r>
      <w:r>
        <w:rPr>
          <w:rFonts w:eastAsia="Times New Roman" w:cs="Times New Roman"/>
          <w:szCs w:val="24"/>
        </w:rPr>
        <w:t>έτη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Πρόκειται για κατασπατάληση δημοσίου χρήματος σε φορείς, οι παροχές των οποίων δεν είναι αντίστοιχες της ενίσχυσης που λαμβάνουν από το κράτος. Διαπιστώνεται η πλήρης αδυναμία του συγκεκριμένου τομέα να λειτουργήσει σε υγιείς βάσεις και η </w:t>
      </w:r>
      <w:r>
        <w:rPr>
          <w:rFonts w:eastAsia="Times New Roman" w:cs="Times New Roman"/>
          <w:szCs w:val="24"/>
        </w:rPr>
        <w:t xml:space="preserve">πλήρης εξάρτησή του από την κρατική οικονομική συνδρομή. </w:t>
      </w:r>
    </w:p>
    <w:p w14:paraId="485EEA0B"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Για τις υπόλοιπες τροπολογίες -δεν ξέρουμε και ποιες θα γίνουν δεκτές- θα αναφερθώ στη δευτερολογία μου.</w:t>
      </w:r>
    </w:p>
    <w:p w14:paraId="485EEA0C"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Ευχαριστώ.</w:t>
      </w:r>
    </w:p>
    <w:p w14:paraId="485EEA0D"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E67DC7">
        <w:rPr>
          <w:rFonts w:eastAsia="Times New Roman" w:cs="Times New Roman"/>
          <w:b/>
          <w:szCs w:val="24"/>
        </w:rPr>
        <w:t>:</w:t>
      </w:r>
      <w:r w:rsidRPr="00E67DC7">
        <w:rPr>
          <w:rFonts w:eastAsia="Times New Roman" w:cs="Times New Roman"/>
          <w:szCs w:val="24"/>
        </w:rPr>
        <w:t xml:space="preserve"> </w:t>
      </w:r>
      <w:r>
        <w:rPr>
          <w:rFonts w:eastAsia="Times New Roman" w:cs="Times New Roman"/>
          <w:szCs w:val="24"/>
        </w:rPr>
        <w:t xml:space="preserve">Κι εγώ, κύριε </w:t>
      </w:r>
      <w:proofErr w:type="spellStart"/>
      <w:r>
        <w:rPr>
          <w:rFonts w:eastAsia="Times New Roman" w:cs="Times New Roman"/>
          <w:szCs w:val="24"/>
        </w:rPr>
        <w:t>Σαχινίδη</w:t>
      </w:r>
      <w:proofErr w:type="spellEnd"/>
      <w:r>
        <w:rPr>
          <w:rFonts w:eastAsia="Times New Roman" w:cs="Times New Roman"/>
          <w:szCs w:val="24"/>
        </w:rPr>
        <w:t>.</w:t>
      </w:r>
    </w:p>
    <w:p w14:paraId="485EEA0E"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Να δώσω τον λόγο -μια και</w:t>
      </w:r>
      <w:r>
        <w:rPr>
          <w:rFonts w:eastAsia="Times New Roman" w:cs="Times New Roman"/>
          <w:szCs w:val="24"/>
        </w:rPr>
        <w:t xml:space="preserve"> ήρθε στη Βουλή </w:t>
      </w:r>
      <w:r w:rsidRPr="00F331DF">
        <w:rPr>
          <w:rFonts w:eastAsia="Times New Roman"/>
          <w:bCs/>
        </w:rPr>
        <w:t>κα</w:t>
      </w:r>
      <w:r>
        <w:rPr>
          <w:rFonts w:eastAsia="Times New Roman"/>
          <w:bCs/>
        </w:rPr>
        <w:t>ι</w:t>
      </w:r>
      <w:r>
        <w:rPr>
          <w:rFonts w:eastAsia="Times New Roman" w:cs="Times New Roman"/>
          <w:szCs w:val="24"/>
        </w:rPr>
        <w:t xml:space="preserve"> για να το έχουν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οι υπόλοιποι τέσσερις αγορητές- για πέντε λεπτά, στον κ. </w:t>
      </w:r>
      <w:proofErr w:type="spellStart"/>
      <w:r>
        <w:rPr>
          <w:rFonts w:eastAsia="Times New Roman" w:cs="Times New Roman"/>
          <w:szCs w:val="24"/>
        </w:rPr>
        <w:t>Γαβρόγλου</w:t>
      </w:r>
      <w:proofErr w:type="spellEnd"/>
      <w:r>
        <w:rPr>
          <w:rFonts w:eastAsia="Times New Roman" w:cs="Times New Roman"/>
          <w:szCs w:val="24"/>
        </w:rPr>
        <w:t>, για την τροπολογία του.</w:t>
      </w:r>
    </w:p>
    <w:p w14:paraId="485EEA0F"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sidRPr="00E82516">
        <w:rPr>
          <w:rFonts w:eastAsia="Times New Roman"/>
          <w:b/>
          <w:color w:val="000000"/>
          <w:szCs w:val="24"/>
          <w:shd w:val="clear" w:color="auto" w:fill="FFFFFF"/>
        </w:rPr>
        <w:t>ΚΩΝΣΤΑΝΤΙΝΟΣ ΓΑΒΡΟΓΛΟΥ (Υπουργός Παιδείας, Έρευνας και Θρησκευμάτων):</w:t>
      </w:r>
      <w:r>
        <w:rPr>
          <w:rFonts w:eastAsia="Times New Roman"/>
          <w:color w:val="000000"/>
          <w:szCs w:val="24"/>
          <w:shd w:val="clear" w:color="auto" w:fill="FFFFFF"/>
        </w:rPr>
        <w:t xml:space="preserve"> Ευχαριστώ, κύριε Πρόεδρε.</w:t>
      </w:r>
    </w:p>
    <w:p w14:paraId="485EEA10"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να αναφερ</w:t>
      </w:r>
      <w:r>
        <w:rPr>
          <w:rFonts w:eastAsia="Times New Roman"/>
          <w:color w:val="000000"/>
          <w:szCs w:val="24"/>
          <w:shd w:val="clear" w:color="auto" w:fill="FFFFFF"/>
        </w:rPr>
        <w:t xml:space="preserve">θώ στην τροπολογία που έχει σχέση με τη θητεία στα υπηρεσιακά συμβούλια, τα οποία τώρα είναι και επιφορτισμένα με επιλογές κάποιων στελεχών εκπαίδευσης. </w:t>
      </w:r>
    </w:p>
    <w:p w14:paraId="485EEA11"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όμως, για το οποίο θα ήθελα να πω δυο λόγια παραπάνω είναι οι επόμενες δύο τροπολογίες. Η πρώτη </w:t>
      </w:r>
      <w:r>
        <w:rPr>
          <w:rFonts w:eastAsia="Times New Roman"/>
          <w:color w:val="000000"/>
          <w:szCs w:val="24"/>
          <w:shd w:val="clear" w:color="auto" w:fill="FFFFFF"/>
        </w:rPr>
        <w:t>έχει σχέση με την αύξηση των μορίων για παιδιά από οικογένειες με πολύ χαμηλό εισόδημα. Μέχρι σήμερα τετραμελής οικογένεια, που είχε εισόδημα μέχρι 12</w:t>
      </w:r>
      <w:r>
        <w:rPr>
          <w:rFonts w:eastAsia="Times New Roman"/>
          <w:color w:val="000000"/>
          <w:szCs w:val="24"/>
          <w:shd w:val="clear" w:color="auto" w:fill="FFFFFF"/>
        </w:rPr>
        <w:t>.000</w:t>
      </w:r>
      <w:r>
        <w:rPr>
          <w:rFonts w:eastAsia="Times New Roman"/>
          <w:color w:val="000000"/>
          <w:szCs w:val="24"/>
          <w:shd w:val="clear" w:color="auto" w:fill="FFFFFF"/>
        </w:rPr>
        <w:t xml:space="preserve"> ευρώ, το παιδί έπαιρνε πέντε μόρια, το αυξάνουμε </w:t>
      </w:r>
      <w:r>
        <w:rPr>
          <w:rFonts w:eastAsia="Times New Roman"/>
          <w:color w:val="000000"/>
          <w:szCs w:val="24"/>
          <w:shd w:val="clear" w:color="auto" w:fill="FFFFFF"/>
        </w:rPr>
        <w:lastRenderedPageBreak/>
        <w:t>σε έξι μόρια. Είναι μ</w:t>
      </w:r>
      <w:r>
        <w:rPr>
          <w:rFonts w:eastAsia="Times New Roman"/>
          <w:color w:val="000000"/>
          <w:szCs w:val="24"/>
          <w:shd w:val="clear" w:color="auto" w:fill="FFFFFF"/>
        </w:rPr>
        <w:t>ί</w:t>
      </w:r>
      <w:r>
        <w:rPr>
          <w:rFonts w:eastAsia="Times New Roman"/>
          <w:color w:val="000000"/>
          <w:szCs w:val="24"/>
          <w:shd w:val="clear" w:color="auto" w:fill="FFFFFF"/>
        </w:rPr>
        <w:t xml:space="preserve">α μεγάλη αύξηση. Το ένα μόριο επιπλέον ακούγεται ως ελάχιστο, αλλά με αυτόν τον τρόπο, αν είχαμε, παραδείγματος χάριν, τα περσινά νούμερα, θα είχαν μετεγγραφεί πεντακόσια εξήντα άτομα παραπάνω απ’ ό,τι τώρα. </w:t>
      </w:r>
    </w:p>
    <w:p w14:paraId="485EEA12"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Ξέρετε ότι οι μετεγγραφές είναι πολύ περίπλοκο </w:t>
      </w:r>
      <w:r>
        <w:rPr>
          <w:rFonts w:eastAsia="Times New Roman"/>
          <w:color w:val="000000"/>
          <w:szCs w:val="24"/>
          <w:shd w:val="clear" w:color="auto" w:fill="FFFFFF"/>
        </w:rPr>
        <w:t>ζήτημα. Σε ορισμένα τμήματα πάει πάρα πολύς κόσμος νομίμως, αλλά και εμείς πάρα πολλές φορές υπερβαίνουμε τον νόμο, προσπαθώντας, ειδικά για παιδιά με μεγάλα προβλήματα υγείας, να είμαστε κάπως ευνοϊκότεροι, δηλαδή τα τμήματα, στα οποία θα εισαχθούν, να μπ</w:t>
      </w:r>
      <w:r>
        <w:rPr>
          <w:rFonts w:eastAsia="Times New Roman"/>
          <w:color w:val="000000"/>
          <w:szCs w:val="24"/>
          <w:shd w:val="clear" w:color="auto" w:fill="FFFFFF"/>
        </w:rPr>
        <w:t>ορούν να υπερβούν το 15% που ορίζει ο νόμος. Πάντως με αυτήν την τροπολογία ενισχύουμε τα παιδιά οικογενειών με χαμηλό εισόδημα, όπως ακριβώς είχαμε κάνει πέρσι και τις μετεγγραφές των αδελφών.</w:t>
      </w:r>
    </w:p>
    <w:p w14:paraId="485EEA13"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Έρχομαι τώρα στο θέμα της </w:t>
      </w:r>
      <w:proofErr w:type="spellStart"/>
      <w:r>
        <w:rPr>
          <w:rFonts w:eastAsia="Times New Roman"/>
          <w:color w:val="000000"/>
          <w:szCs w:val="24"/>
          <w:shd w:val="clear" w:color="auto" w:fill="FFFFFF"/>
        </w:rPr>
        <w:t>σαρίας</w:t>
      </w:r>
      <w:proofErr w:type="spellEnd"/>
      <w:r>
        <w:rPr>
          <w:rFonts w:eastAsia="Times New Roman"/>
          <w:color w:val="000000"/>
          <w:szCs w:val="24"/>
          <w:shd w:val="clear" w:color="auto" w:fill="FFFFFF"/>
        </w:rPr>
        <w:t>, Θυμάστε ότι στη Βουλή είχε ψηφιστεί ένας νόμος από όλες τις πτέρυγες της Βουλής, εκτός της Χρυσής Αυγής. Δεν θα επαναλάβω το σκεπτικό του νόμου. Θα σημειώσω, όμως, ότι είχαμε πει τότε ότι η έναρξη της ισχύος του νόμου να ε</w:t>
      </w:r>
      <w:r>
        <w:rPr>
          <w:rFonts w:eastAsia="Times New Roman"/>
          <w:color w:val="000000"/>
          <w:szCs w:val="24"/>
          <w:shd w:val="clear" w:color="auto" w:fill="FFFFFF"/>
        </w:rPr>
        <w:t xml:space="preserve">ίναι μετά τη δημοσίευση του προεδρικού διατάγματος. Για το περιεχόμενο του προεδρικού διατάγματος συγκροτήσαμε μία επιτροπή, για την οποία όλα τα κόμματα υπέδειξαν εκπροσώπους. Αυτή η επιτροπή συνεδρίασε για αρκετό καιρό. Έτσι καθυστέρησε η διαμόρφωση του </w:t>
      </w:r>
      <w:r>
        <w:rPr>
          <w:rFonts w:eastAsia="Times New Roman"/>
          <w:color w:val="000000"/>
          <w:szCs w:val="24"/>
          <w:shd w:val="clear" w:color="auto" w:fill="FFFFFF"/>
        </w:rPr>
        <w:t xml:space="preserve">κειμένου του προεδρικού διατάγματος, το οποίο τώρα έχει πάρει τον δρόμο του προς το Συμβούλιο της Επικρατείας. Στο μεταξύ ο νόμος της </w:t>
      </w:r>
      <w:proofErr w:type="spellStart"/>
      <w:r>
        <w:rPr>
          <w:rFonts w:eastAsia="Times New Roman"/>
          <w:color w:val="000000"/>
          <w:szCs w:val="24"/>
          <w:shd w:val="clear" w:color="auto" w:fill="FFFFFF"/>
        </w:rPr>
        <w:t>προαιρετικότητας</w:t>
      </w:r>
      <w:proofErr w:type="spellEnd"/>
      <w:r>
        <w:rPr>
          <w:rFonts w:eastAsia="Times New Roman"/>
          <w:color w:val="000000"/>
          <w:szCs w:val="24"/>
          <w:shd w:val="clear" w:color="auto" w:fill="FFFFFF"/>
        </w:rPr>
        <w:t xml:space="preserve">, που ψηφίσαμε όλοι </w:t>
      </w:r>
      <w:r>
        <w:rPr>
          <w:rFonts w:eastAsia="Times New Roman"/>
          <w:color w:val="000000"/>
          <w:szCs w:val="24"/>
          <w:shd w:val="clear" w:color="auto" w:fill="FFFFFF"/>
        </w:rPr>
        <w:lastRenderedPageBreak/>
        <w:t>μαζί, δεν εφαρμοζόταν, καθώς αναμενόταν η έκδοση του προεδρικού διατάγματος. Εμείς προ</w:t>
      </w:r>
      <w:r>
        <w:rPr>
          <w:rFonts w:eastAsia="Times New Roman"/>
          <w:color w:val="000000"/>
          <w:szCs w:val="24"/>
          <w:shd w:val="clear" w:color="auto" w:fill="FFFFFF"/>
        </w:rPr>
        <w:t xml:space="preserve">τείνουμε να αρχίσει να εφαρμόζεται μετά τη δημοσίευσή του στην Εφημερίδα της Κυβερνήσεως, εν αναμονή του προεδρικού διατάγματος. Έτσι και αλλιώς δεν αλλάζει τίποτα ως προς την εφαρμογή του νόμου, παρά μόνον για τον εκσυγχρονισμό των </w:t>
      </w:r>
      <w:proofErr w:type="spellStart"/>
      <w:r>
        <w:rPr>
          <w:rFonts w:eastAsia="Times New Roman"/>
          <w:color w:val="000000"/>
          <w:szCs w:val="24"/>
          <w:shd w:val="clear" w:color="auto" w:fill="FFFFFF"/>
        </w:rPr>
        <w:t>μουφτ</w:t>
      </w:r>
      <w:r>
        <w:rPr>
          <w:rFonts w:eastAsia="Times New Roman"/>
          <w:color w:val="000000"/>
          <w:szCs w:val="24"/>
          <w:shd w:val="clear" w:color="auto" w:fill="FFFFFF"/>
        </w:rPr>
        <w:t>ε</w:t>
      </w:r>
      <w:r>
        <w:rPr>
          <w:rFonts w:eastAsia="Times New Roman"/>
          <w:color w:val="000000"/>
          <w:szCs w:val="24"/>
          <w:shd w:val="clear" w:color="auto" w:fill="FFFFFF"/>
        </w:rPr>
        <w:t>ιώ</w:t>
      </w:r>
      <w:r>
        <w:rPr>
          <w:rFonts w:eastAsia="Times New Roman"/>
          <w:color w:val="000000"/>
          <w:szCs w:val="24"/>
          <w:shd w:val="clear" w:color="auto" w:fill="FFFFFF"/>
        </w:rPr>
        <w:t>ν</w:t>
      </w:r>
      <w:proofErr w:type="spellEnd"/>
      <w:r>
        <w:rPr>
          <w:rFonts w:eastAsia="Times New Roman"/>
          <w:color w:val="000000"/>
          <w:szCs w:val="24"/>
          <w:shd w:val="clear" w:color="auto" w:fill="FFFFFF"/>
        </w:rPr>
        <w:t>.</w:t>
      </w:r>
    </w:p>
    <w:p w14:paraId="485EEA14"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Αυτές είναι </w:t>
      </w:r>
      <w:r>
        <w:rPr>
          <w:rFonts w:eastAsia="Times New Roman"/>
          <w:color w:val="000000"/>
          <w:szCs w:val="24"/>
          <w:shd w:val="clear" w:color="auto" w:fill="FFFFFF"/>
        </w:rPr>
        <w:t>οι τροπολογίες. Σας ευχαριστώ, κύριε Πρόεδρε.</w:t>
      </w:r>
    </w:p>
    <w:p w14:paraId="485EEA15"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sidRPr="00651067">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Ευχαριστώ και εγώ.</w:t>
      </w:r>
    </w:p>
    <w:p w14:paraId="485EEA16"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ειδικός αγορητής του Κομμουνιστικού Κόμματος Ελλάδας κ. </w:t>
      </w:r>
      <w:proofErr w:type="spellStart"/>
      <w:r>
        <w:rPr>
          <w:rFonts w:eastAsia="Times New Roman"/>
          <w:color w:val="000000"/>
          <w:szCs w:val="24"/>
          <w:shd w:val="clear" w:color="auto" w:fill="FFFFFF"/>
        </w:rPr>
        <w:t>Βαρδαλής</w:t>
      </w:r>
      <w:proofErr w:type="spellEnd"/>
      <w:r>
        <w:rPr>
          <w:rFonts w:eastAsia="Times New Roman"/>
          <w:color w:val="000000"/>
          <w:szCs w:val="24"/>
          <w:shd w:val="clear" w:color="auto" w:fill="FFFFFF"/>
        </w:rPr>
        <w:t>.</w:t>
      </w:r>
    </w:p>
    <w:p w14:paraId="485EEA17"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sidRPr="00651067">
        <w:rPr>
          <w:rFonts w:eastAsia="Times New Roman"/>
          <w:b/>
          <w:color w:val="000000"/>
          <w:szCs w:val="24"/>
          <w:shd w:val="clear" w:color="auto" w:fill="FFFFFF"/>
        </w:rPr>
        <w:t>ΑΘΑΝΑΣΙΟΣ ΒΑΡΔΑΛΗΣ: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485EEA18"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ξεκινώντας θα θ</w:t>
      </w:r>
      <w:r>
        <w:rPr>
          <w:rFonts w:eastAsia="Times New Roman"/>
          <w:color w:val="000000"/>
          <w:szCs w:val="24"/>
          <w:shd w:val="clear" w:color="auto" w:fill="FFFFFF"/>
        </w:rPr>
        <w:t xml:space="preserve">έλαμε να καταγγείλουμε αυτήν τη βιομηχανία κατάθεσης τροπολογιών της τελευταίας στιγμής και μάλιστα νύχτα. </w:t>
      </w:r>
      <w:r>
        <w:rPr>
          <w:rFonts w:eastAsia="Times New Roman"/>
          <w:color w:val="000000"/>
          <w:szCs w:val="24"/>
          <w:shd w:val="clear" w:color="auto" w:fill="FFFFFF"/>
        </w:rPr>
        <w:t>Π</w:t>
      </w:r>
      <w:r>
        <w:rPr>
          <w:rFonts w:eastAsia="Times New Roman"/>
          <w:color w:val="000000"/>
          <w:szCs w:val="24"/>
          <w:shd w:val="clear" w:color="auto" w:fill="FFFFFF"/>
        </w:rPr>
        <w:t>ρόκειται για τροπολογίες που δεν έχουν τυπικό χαρακτήρα, αλλά αφορούν και ουσιαστικά ζητήματα.</w:t>
      </w:r>
    </w:p>
    <w:p w14:paraId="485EEA19"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να ξεκινήσω με ένα από αυτό, γιατί είναι και</w:t>
      </w:r>
      <w:r>
        <w:rPr>
          <w:rFonts w:eastAsia="Times New Roman"/>
          <w:color w:val="000000"/>
          <w:szCs w:val="24"/>
          <w:shd w:val="clear" w:color="auto" w:fill="FFFFFF"/>
        </w:rPr>
        <w:t xml:space="preserve"> ένα ερώτημα από την πλευρά μας. </w:t>
      </w:r>
    </w:p>
    <w:p w14:paraId="485EEA1A"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προσπαθείτε να κάνετε, για παράδειγμα, με την τροπολογία 1775/265; Στην αιτιολογική έκθεση λέτε ότι, με στόχο τη χρηματοπιστωτική σταθερότητα και τη </w:t>
      </w:r>
      <w:r>
        <w:rPr>
          <w:rFonts w:eastAsia="Times New Roman"/>
          <w:color w:val="000000"/>
          <w:szCs w:val="24"/>
          <w:shd w:val="clear" w:color="auto" w:fill="FFFFFF"/>
        </w:rPr>
        <w:lastRenderedPageBreak/>
        <w:t>μείωση των επισφαλειών, δίνετε τη δυνατότητα να δίνουν στοιχεία σε δια</w:t>
      </w:r>
      <w:r>
        <w:rPr>
          <w:rFonts w:eastAsia="Times New Roman"/>
          <w:color w:val="000000"/>
          <w:szCs w:val="24"/>
          <w:shd w:val="clear" w:color="auto" w:fill="FFFFFF"/>
        </w:rPr>
        <w:t>τραπεζικές εταιρείες που διαχειρίζονται αρχεία δεδομένων οικονομικής συμπεριφοράς. Δίνετε το δικαίωμα σε νομικά πρόσωπα του δημοσίου, δηλαδή σε ΔΕΚΟ, δημοτικές επιχειρήσεις, ΕΥΔΑΠ, ΔΕΗ, να δίνουν στοιχεία για το πώς αποπληρώνονται ή όχι κάθε είδους λογαρια</w:t>
      </w:r>
      <w:r>
        <w:rPr>
          <w:rFonts w:eastAsia="Times New Roman"/>
          <w:color w:val="000000"/>
          <w:szCs w:val="24"/>
          <w:shd w:val="clear" w:color="auto" w:fill="FFFFFF"/>
        </w:rPr>
        <w:t>σμοί από τα λαϊκά στρώματα, ακόμα και για τα δημοτικά τέλη.</w:t>
      </w:r>
    </w:p>
    <w:p w14:paraId="485EEA1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Ρωτάμε το εξής: Πρόκειται για μέσο πίεσης των λαϊκών στρωμάτων</w:t>
      </w:r>
      <w:r w:rsidRPr="001B1E4E">
        <w:rPr>
          <w:rFonts w:eastAsia="Times New Roman" w:cs="Times New Roman"/>
          <w:szCs w:val="24"/>
        </w:rPr>
        <w:t>,</w:t>
      </w:r>
      <w:r>
        <w:rPr>
          <w:rFonts w:eastAsia="Times New Roman" w:cs="Times New Roman"/>
          <w:szCs w:val="24"/>
        </w:rPr>
        <w:t xml:space="preserve"> έτσι ώστε να πάνε να αποπληρώσουν οφειλές για τα κόκκινα δάνεια; Αν πρόκειται γι’ αυτό, η γνώμη μας είναι ότι πρέπει να αποσυρθεί η συγκεκριμένη τροπολογία.</w:t>
      </w:r>
    </w:p>
    <w:p w14:paraId="485EEA1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Κατ’ αρχ</w:t>
      </w:r>
      <w:r>
        <w:rPr>
          <w:rFonts w:eastAsia="Times New Roman" w:cs="Times New Roman"/>
          <w:szCs w:val="24"/>
        </w:rPr>
        <w:t>άς</w:t>
      </w:r>
      <w:r>
        <w:rPr>
          <w:rFonts w:eastAsia="Times New Roman" w:cs="Times New Roman"/>
          <w:szCs w:val="24"/>
        </w:rPr>
        <w:t xml:space="preserve">, δεν είναι έκπληξη το γεγονός ότι όλοι οι </w:t>
      </w:r>
      <w:r>
        <w:rPr>
          <w:rFonts w:eastAsia="Times New Roman" w:cs="Times New Roman"/>
          <w:szCs w:val="24"/>
        </w:rPr>
        <w:t>ε</w:t>
      </w:r>
      <w:r>
        <w:rPr>
          <w:rFonts w:eastAsia="Times New Roman" w:cs="Times New Roman"/>
          <w:szCs w:val="24"/>
        </w:rPr>
        <w:t xml:space="preserve">ισηγητές μέχρι </w:t>
      </w:r>
      <w:r>
        <w:rPr>
          <w:rFonts w:eastAsia="Times New Roman" w:cs="Times New Roman"/>
          <w:szCs w:val="24"/>
        </w:rPr>
        <w:t>τώρα αναφέρθηκαν κυρίως στο τρίτο μέρος που αφορά τις λοιπές διατάξεις του νομοσχεδίου. Και λέω ότι δεν μας εκπλήσσει, γιατί στα δύο πρώτα μέρη του νομοσχεδίου όλοι συμφωνείτε, και η Κυβέρνηση και τα κόμματα της Αντιπολίτευσης.</w:t>
      </w:r>
    </w:p>
    <w:p w14:paraId="485EEA1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Το πρώτο μέρος του νομοσχεδί</w:t>
      </w:r>
      <w:r>
        <w:rPr>
          <w:rFonts w:eastAsia="Times New Roman" w:cs="Times New Roman"/>
          <w:szCs w:val="24"/>
        </w:rPr>
        <w:t xml:space="preserve">ου αφορά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 xml:space="preserve">ίτλων και περιέχει ρυθμίσεις, που ουσιαστικά τι κάνουν; Απελευθερώνουν τις υπηρεσίες που παρέχονται από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ίτλων ως φορείς διακανονισμού της τήρησης κινητών αξιών σε λογιστική μορφή σε όλη την Ευρωπαϊκή</w:t>
      </w:r>
      <w:r>
        <w:rPr>
          <w:rFonts w:eastAsia="Times New Roman" w:cs="Times New Roman"/>
          <w:szCs w:val="24"/>
        </w:rPr>
        <w:t xml:space="preserve"> Ένωση καταργώντας το κρατικό μονοπώλιο. </w:t>
      </w:r>
    </w:p>
    <w:p w14:paraId="485EEA1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Η ελληνική νομοθεσία προσαρμόζεται με αυτή της Ευρωπαϊκής Ένωσης, μ</w:t>
      </w:r>
      <w:r>
        <w:rPr>
          <w:rFonts w:eastAsia="Times New Roman" w:cs="Times New Roman"/>
          <w:szCs w:val="24"/>
        </w:rPr>
        <w:t>ί</w:t>
      </w:r>
      <w:r>
        <w:rPr>
          <w:rFonts w:eastAsia="Times New Roman" w:cs="Times New Roman"/>
          <w:szCs w:val="24"/>
        </w:rPr>
        <w:t>α προσαρμογή που είναι αναγκαία ώστε να λειτουργήσει ενιαία το συνολικό μοντέλο λειτουργίας των άυλων τίτλων σε όλη την Ευρωπαϊκή Ένωση. Μ</w:t>
      </w:r>
      <w:r>
        <w:rPr>
          <w:rFonts w:eastAsia="Times New Roman" w:cs="Times New Roman"/>
          <w:szCs w:val="24"/>
        </w:rPr>
        <w:t>ί</w:t>
      </w:r>
      <w:r>
        <w:rPr>
          <w:rFonts w:eastAsia="Times New Roman" w:cs="Times New Roman"/>
          <w:szCs w:val="24"/>
        </w:rPr>
        <w:t>α τέτοι</w:t>
      </w:r>
      <w:r>
        <w:rPr>
          <w:rFonts w:eastAsia="Times New Roman" w:cs="Times New Roman"/>
          <w:szCs w:val="24"/>
        </w:rPr>
        <w:t xml:space="preserve">α προσαρμογή είναι αναγκαία, γιατί το </w:t>
      </w:r>
      <w:proofErr w:type="spellStart"/>
      <w:r>
        <w:rPr>
          <w:rFonts w:eastAsia="Times New Roman" w:cs="Times New Roman"/>
          <w:szCs w:val="24"/>
        </w:rPr>
        <w:t>αποθετηριακό</w:t>
      </w:r>
      <w:proofErr w:type="spellEnd"/>
      <w:r>
        <w:rPr>
          <w:rFonts w:eastAsia="Times New Roman" w:cs="Times New Roman"/>
          <w:szCs w:val="24"/>
        </w:rPr>
        <w:t xml:space="preserve"> σύστημα της χώρας μας πρέπει να πάρει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τα νέα μέτρα απελευθέρωσης που επιβάλλονται σε αυτόν τον τομέα από την Ευρωπαϊκή Ένωση και που στόχο έχουν να αυξηθεί η ασφάλεια και η αποτελεσματικότητα </w:t>
      </w:r>
      <w:r>
        <w:rPr>
          <w:rFonts w:eastAsia="Times New Roman" w:cs="Times New Roman"/>
          <w:szCs w:val="24"/>
        </w:rPr>
        <w:t xml:space="preserve">του </w:t>
      </w:r>
      <w:proofErr w:type="spellStart"/>
      <w:r>
        <w:rPr>
          <w:rFonts w:eastAsia="Times New Roman" w:cs="Times New Roman"/>
          <w:szCs w:val="24"/>
        </w:rPr>
        <w:t>αποθετηριακού</w:t>
      </w:r>
      <w:proofErr w:type="spellEnd"/>
      <w:r>
        <w:rPr>
          <w:rFonts w:eastAsia="Times New Roman" w:cs="Times New Roman"/>
          <w:szCs w:val="24"/>
        </w:rPr>
        <w:t xml:space="preserve"> συστήματος, να κάνει πιο ορθολογικές και κατ’ επέκταση, να καταστήσει πιο ανταγωνιστικές τις υπηρεσίες τήρησης τίτλων σε όλες τις χώρες της Ευρωπαϊκής Ένωσης.</w:t>
      </w:r>
    </w:p>
    <w:p w14:paraId="485EEA1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Γιατί είναι κάτι τέτοιο απαραίτητο και σε ποιους; Θέλουν να δημιουργηθεί ένα εν</w:t>
      </w:r>
      <w:r>
        <w:rPr>
          <w:rFonts w:eastAsia="Times New Roman" w:cs="Times New Roman"/>
          <w:szCs w:val="24"/>
        </w:rPr>
        <w:t xml:space="preserve">ιαίο πλαίσιο σε όλη την Ευρωπαϊκή Ένωση, με το οποίο θα γίνονται αυτοί οι διακανονισμοί και θα μπορεί ο κάθε επενδυτής, σε όποια χώρα της Ευρωπαϊκής Ένωσης, να επενδύει σε ευρωπαϊκά αξιόγραφα. </w:t>
      </w:r>
    </w:p>
    <w:p w14:paraId="485EEA2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Σ’ αυτή την κατεύθυνση θέλουν να καθαρίσουν τον δρόμο από κάθε</w:t>
      </w:r>
      <w:r>
        <w:rPr>
          <w:rFonts w:eastAsia="Times New Roman" w:cs="Times New Roman"/>
          <w:szCs w:val="24"/>
        </w:rPr>
        <w:t xml:space="preserve"> εμπόδιο για τη δράση του κεφαλαίου γιατί, όπως γνωρίζετε, μέχρι σήμερα στην Ευρωπαϊκή Ένωση δεν υπάρχει ενιαία ρύθμιση για θέματα δικαιωμάτων επί τίτλων και αυτά ορίζονται από τις νομοθεσίες των κρατών-μελών, οι οποίες βεβαίως διαφέρουν από χώρα σε χώρα.</w:t>
      </w:r>
    </w:p>
    <w:p w14:paraId="485EEA2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Αν πάρει κανείς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ότι οι διασυνοριακές </w:t>
      </w:r>
      <w:proofErr w:type="spellStart"/>
      <w:r>
        <w:rPr>
          <w:rFonts w:eastAsia="Times New Roman" w:cs="Times New Roman"/>
          <w:szCs w:val="24"/>
        </w:rPr>
        <w:t>διακρατήσεις</w:t>
      </w:r>
      <w:proofErr w:type="spellEnd"/>
      <w:r>
        <w:rPr>
          <w:rFonts w:eastAsia="Times New Roman" w:cs="Times New Roman"/>
          <w:szCs w:val="24"/>
        </w:rPr>
        <w:t xml:space="preserve"> και μεταβιβάσεις τίτλων θα αυξηθούν τα επόμενα χρόνια, έχει μεγάλη σημασία να υπάρχουν –για το κεφάλαιο βέβαια- σαφείς κανόνες μεταξύ των επενδυτών που αφορούν την κυριότητα επί των τίτλων που </w:t>
      </w:r>
      <w:proofErr w:type="spellStart"/>
      <w:r>
        <w:rPr>
          <w:rFonts w:eastAsia="Times New Roman" w:cs="Times New Roman"/>
          <w:szCs w:val="24"/>
        </w:rPr>
        <w:t>διακρατούνται</w:t>
      </w:r>
      <w:proofErr w:type="spellEnd"/>
      <w:r>
        <w:rPr>
          <w:rFonts w:eastAsia="Times New Roman" w:cs="Times New Roman"/>
          <w:szCs w:val="24"/>
        </w:rPr>
        <w:t xml:space="preserve"> σε λογαριασμούς που τηρούν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ίτλων.</w:t>
      </w:r>
    </w:p>
    <w:p w14:paraId="485EEA2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Τι άλλο, κατά τη γνώμη μας, προσπαθεί να κάνει; Θέλει να διαμορφώσει συνθήκες ώστε η ελληνική αγορά τίτλων να γίνει πιο ελκυστική στους ξένους επενδυτές, στα ξένα κεφάλαια χρηματοδότησ</w:t>
      </w:r>
      <w:r>
        <w:rPr>
          <w:rFonts w:eastAsia="Times New Roman" w:cs="Times New Roman"/>
          <w:szCs w:val="24"/>
        </w:rPr>
        <w:t xml:space="preserve">ης, αλλά και στις επιχειρήσεις, ντόπιες και ξένες, που επιζητούν λύσεις </w:t>
      </w:r>
      <w:proofErr w:type="spellStart"/>
      <w:r>
        <w:rPr>
          <w:rFonts w:eastAsia="Times New Roman" w:cs="Times New Roman"/>
          <w:szCs w:val="24"/>
        </w:rPr>
        <w:t>αποϋλοποίησης</w:t>
      </w:r>
      <w:proofErr w:type="spellEnd"/>
      <w:r>
        <w:rPr>
          <w:rFonts w:eastAsia="Times New Roman" w:cs="Times New Roman"/>
          <w:szCs w:val="24"/>
        </w:rPr>
        <w:t xml:space="preserve"> των τίτλων τους για την καλύτερη πρόσβασή τους σε μηχανισμούς τέτοιας χρηματοδότησης. </w:t>
      </w:r>
    </w:p>
    <w:p w14:paraId="485EEA2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Αυτό προσπαθεί να το κάνει προωθώντας γενικότερα την απελευθέρωση των υπηρεσιών που</w:t>
      </w:r>
      <w:r>
        <w:rPr>
          <w:rFonts w:eastAsia="Times New Roman" w:cs="Times New Roman"/>
          <w:szCs w:val="24"/>
        </w:rPr>
        <w:t xml:space="preserve"> παρέχονται από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 xml:space="preserve">ίτλων καταργώντας, όπως είπα και στην αρχή, το εθνικό μονοπώλιο του </w:t>
      </w:r>
      <w:r>
        <w:rPr>
          <w:rFonts w:eastAsia="Times New Roman" w:cs="Times New Roman"/>
          <w:szCs w:val="24"/>
        </w:rPr>
        <w:t>Κ</w:t>
      </w:r>
      <w:r>
        <w:rPr>
          <w:rFonts w:eastAsia="Times New Roman" w:cs="Times New Roman"/>
          <w:szCs w:val="24"/>
        </w:rPr>
        <w:t>εντρικού Αποθετηρίου Αξιών ως διαχειριστή του συστήματος άυλων τίτλων, ζήτημα που έχει να κάνει και με την ανάπτυξη του ανταγωνισμού.</w:t>
      </w:r>
    </w:p>
    <w:p w14:paraId="485EEA2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Ακόμη καθιερώ</w:t>
      </w:r>
      <w:r>
        <w:rPr>
          <w:rFonts w:eastAsia="Times New Roman" w:cs="Times New Roman"/>
          <w:szCs w:val="24"/>
        </w:rPr>
        <w:t>νει μ</w:t>
      </w:r>
      <w:r>
        <w:rPr>
          <w:rFonts w:eastAsia="Times New Roman" w:cs="Times New Roman"/>
          <w:szCs w:val="24"/>
        </w:rPr>
        <w:t>ί</w:t>
      </w:r>
      <w:r>
        <w:rPr>
          <w:rFonts w:eastAsia="Times New Roman" w:cs="Times New Roman"/>
          <w:szCs w:val="24"/>
        </w:rPr>
        <w:t>α ουσιαστική διαφορά με το μέχρι σήμερα ισχύον νομοθετικό πλαίσιο. Ποια είναι αυτή η διαφορά; Καθιερώνει τους συλλογικούς λογαρια</w:t>
      </w:r>
      <w:r>
        <w:rPr>
          <w:rFonts w:eastAsia="Times New Roman" w:cs="Times New Roman"/>
          <w:szCs w:val="24"/>
        </w:rPr>
        <w:lastRenderedPageBreak/>
        <w:t>σμούς που πλέον μπορούν να χρησιμοποιηθούν –γιατί μέχρι τώρα δεν υπήρχε τέτοια δυνατότητα- και μέσω αυτών των λογαριασμών</w:t>
      </w:r>
      <w:r>
        <w:rPr>
          <w:rFonts w:eastAsia="Times New Roman" w:cs="Times New Roman"/>
          <w:szCs w:val="24"/>
        </w:rPr>
        <w:t xml:space="preserve"> ομάδες επενδυτών να δραστηριοποιούνται στο Ελληνικό Χρηματιστήριο.</w:t>
      </w:r>
    </w:p>
    <w:p w14:paraId="485EEA2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Επομένως, γίνεται φανερό ότι εδώ δεν έχουμε να κάνουμε με μία απλή προσαρμογή της νομοθεσίας της Ευρωπαϊκής Ένωσης και εκσυγχρονισμού της ελληνικής νομοθεσίας, αλλά με ουσιαστικά μέτρα που</w:t>
      </w:r>
      <w:r>
        <w:rPr>
          <w:rFonts w:eastAsia="Times New Roman" w:cs="Times New Roman"/>
          <w:szCs w:val="24"/>
        </w:rPr>
        <w:t xml:space="preserve"> απελευθερώνουν ακόμη περισσότερο τη δράση του κεφαλαίου και διευκολύνουν την ελεύθερη κίνηση του κεφαλαίου στην ενιαία καπιταλιστική αγορά της Ευρωπαϊκής Ένωσης.</w:t>
      </w:r>
    </w:p>
    <w:p w14:paraId="485EEA26" w14:textId="77777777" w:rsidR="000E6CB8" w:rsidRDefault="00854B09">
      <w:pPr>
        <w:spacing w:line="600" w:lineRule="auto"/>
        <w:ind w:firstLine="720"/>
        <w:jc w:val="both"/>
        <w:rPr>
          <w:rFonts w:eastAsia="Times New Roman"/>
          <w:szCs w:val="24"/>
        </w:rPr>
      </w:pPr>
      <w:r>
        <w:rPr>
          <w:rFonts w:eastAsia="Times New Roman"/>
          <w:szCs w:val="24"/>
        </w:rPr>
        <w:t>Ο στόχος τέτοιων ρυθμίσεων ποιος είναι; Θέλουν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ενισχύσουν τη χρηματιστηριακή αγορά, ιδίως την αγορά άυλων τίτλων, το τμήμα δηλαδή της πιο επιθετικής κερδοσκοπίας του κεφαλαίου. Επιδιώκουν τη μεγαλύτερη συγκέντρωση των μονοπωλιακών χρηματιστικών ομίλων που δραστηριοποιούνται στον κλάδο, τη διασφάλισ</w:t>
      </w:r>
      <w:r>
        <w:rPr>
          <w:rFonts w:eastAsia="Times New Roman"/>
          <w:szCs w:val="24"/>
        </w:rPr>
        <w:t xml:space="preserve">η της κερδοφορίας τους και την ενίσχυση της θέσης τους στους </w:t>
      </w:r>
      <w:proofErr w:type="spellStart"/>
      <w:r>
        <w:rPr>
          <w:rFonts w:eastAsia="Times New Roman"/>
          <w:szCs w:val="24"/>
        </w:rPr>
        <w:t>ενδοϊμπεριαλιστικούς</w:t>
      </w:r>
      <w:proofErr w:type="spellEnd"/>
      <w:r>
        <w:rPr>
          <w:rFonts w:eastAsia="Times New Roman"/>
          <w:szCs w:val="24"/>
        </w:rPr>
        <w:t xml:space="preserve"> ανταγωνισμούς που μαίνονται, να ενισχύσουν τη δυνατότητα αυτών που κατέχουν τα κεφάλαια του χρήματος και που είναι παράσιτα, που απομυζούν υπεραξία που έχει παραχθεί στην άλλ</w:t>
      </w:r>
      <w:r>
        <w:rPr>
          <w:rFonts w:eastAsia="Times New Roman"/>
          <w:szCs w:val="24"/>
        </w:rPr>
        <w:t>η άκρη του κόσμου, από εκεί που έχουν τοποθετήσει τα κεφάλαιά τους. Να, αυτός είναι ο σύγχρονος μονοπωλιακός καπιταλισμός της μετοχικής καπιταλιστικής ιδιοκτησίας στα μέσα παραγωγής.</w:t>
      </w:r>
    </w:p>
    <w:p w14:paraId="485EEA27" w14:textId="77777777" w:rsidR="000E6CB8" w:rsidRDefault="00854B09">
      <w:pPr>
        <w:spacing w:line="600" w:lineRule="auto"/>
        <w:ind w:firstLine="720"/>
        <w:jc w:val="both"/>
        <w:rPr>
          <w:rFonts w:eastAsia="Times New Roman"/>
          <w:szCs w:val="24"/>
        </w:rPr>
      </w:pPr>
      <w:r>
        <w:rPr>
          <w:rFonts w:eastAsia="Times New Roman"/>
          <w:szCs w:val="24"/>
        </w:rPr>
        <w:lastRenderedPageBreak/>
        <w:t>Το νομοσχέδιο, όμως, δεν μένει μόνο σε αυτά. Στο Δεύτερο Κεφάλαιο, για πα</w:t>
      </w:r>
      <w:r>
        <w:rPr>
          <w:rFonts w:eastAsia="Times New Roman"/>
          <w:szCs w:val="24"/>
        </w:rPr>
        <w:t xml:space="preserve">ράδειγμα, υιοθετούνται μέτρα που αποβλέπουν στην ενίσχυση των επιχειρήσεων. Για παράδειγμα, εισάγονται ρυθμίσεις που επιτρέπουν τη χρήση υπηρεσιών </w:t>
      </w:r>
      <w:proofErr w:type="spellStart"/>
      <w:r>
        <w:rPr>
          <w:rFonts w:eastAsia="Times New Roman"/>
          <w:szCs w:val="24"/>
        </w:rPr>
        <w:t>αποϋλοποίησης</w:t>
      </w:r>
      <w:proofErr w:type="spellEnd"/>
      <w:r>
        <w:rPr>
          <w:rFonts w:eastAsia="Times New Roman"/>
          <w:szCs w:val="24"/>
        </w:rPr>
        <w:t xml:space="preserve"> τίτλων και από μη εισηγμένες επιχειρήσεις ή όπως στο Τέταρτο Κεφάλαιο εισάγει ειδικά προνόμια γ</w:t>
      </w:r>
      <w:r>
        <w:rPr>
          <w:rFonts w:eastAsia="Times New Roman"/>
          <w:szCs w:val="24"/>
        </w:rPr>
        <w:t>ια τους επενδυτές, όταν οι κινητές αξίες τους τηρούνται μέσω συνολικών λογαριασμών για την προστασία των επενδυτών έναντι των κινδύνων πτώχευσης ή άλλης αφερεγγυότητας του διαμεσολαβητή.</w:t>
      </w:r>
    </w:p>
    <w:p w14:paraId="485EEA28" w14:textId="77777777" w:rsidR="000E6CB8" w:rsidRDefault="00854B09">
      <w:pPr>
        <w:spacing w:line="600" w:lineRule="auto"/>
        <w:ind w:firstLine="720"/>
        <w:jc w:val="both"/>
        <w:rPr>
          <w:rFonts w:eastAsia="Times New Roman"/>
          <w:szCs w:val="24"/>
        </w:rPr>
      </w:pPr>
      <w:r>
        <w:rPr>
          <w:rFonts w:eastAsia="Times New Roman"/>
          <w:szCs w:val="24"/>
        </w:rPr>
        <w:t>Οι εργαζόμενοι και τα λαϊκά στρώματα που μας ακούν ας σκεφτούν ποιους</w:t>
      </w:r>
      <w:r>
        <w:rPr>
          <w:rFonts w:eastAsia="Times New Roman"/>
          <w:szCs w:val="24"/>
        </w:rPr>
        <w:t xml:space="preserve"> αφορούν αυτά τα θέματα που ρυθμίζει το συγκεκριμένο νομοσχέδιο. Αφορούν τα πιστωτικά και άλλα χρηματοοικονομικά ιδρύματα που η δραστηριότητές τους σχετίζονται με την τήρηση τίτλων, τους εκδότες τίτλων, τις επιχειρήσεις που επενδύουν σε τίτλους, αυτούς που</w:t>
      </w:r>
      <w:r>
        <w:rPr>
          <w:rFonts w:eastAsia="Times New Roman"/>
          <w:szCs w:val="24"/>
        </w:rPr>
        <w:t xml:space="preserve"> διαχειρίζονται αγορές σε τίτλους, των επενδυτών και γενικά την κεφαλαιαγορά. Αφορούν, επίσης, επιχειρήσεις που επιζητούν χρηματοδότηση μέσω έκδοσης τίτλων και τη διάθεσή τους στο κοινό, τις εισηγμένες επιχειρήσεις αλλά και εκείνες που θα κάνουν χρήση του </w:t>
      </w:r>
      <w:r>
        <w:rPr>
          <w:rFonts w:eastAsia="Times New Roman"/>
          <w:szCs w:val="24"/>
        </w:rPr>
        <w:t>άυλου συστήματος, χωρίς την εισαγωγή ή τη χρήση ανάλογης χρηματοδότησης. Τέλος, αφορούν και επιχειρήσεις που μπορεί να λειτουργούν στο εξωτερικό και να συνδέονται με την ελληνική αγορά στο πλαί</w:t>
      </w:r>
      <w:r>
        <w:rPr>
          <w:rFonts w:eastAsia="Times New Roman"/>
          <w:szCs w:val="24"/>
        </w:rPr>
        <w:lastRenderedPageBreak/>
        <w:t xml:space="preserve">σιο χρήσης υπηρεσιών καταχώρησης που μπορεί να παρέχει το </w:t>
      </w:r>
      <w:r>
        <w:rPr>
          <w:rFonts w:eastAsia="Times New Roman"/>
          <w:szCs w:val="24"/>
        </w:rPr>
        <w:t>ε</w:t>
      </w:r>
      <w:r>
        <w:rPr>
          <w:rFonts w:eastAsia="Times New Roman"/>
          <w:szCs w:val="24"/>
        </w:rPr>
        <w:t>θνικ</w:t>
      </w:r>
      <w:r>
        <w:rPr>
          <w:rFonts w:eastAsia="Times New Roman"/>
          <w:szCs w:val="24"/>
        </w:rPr>
        <w:t xml:space="preserve">ό </w:t>
      </w:r>
      <w:r>
        <w:rPr>
          <w:rFonts w:eastAsia="Times New Roman"/>
          <w:szCs w:val="24"/>
        </w:rPr>
        <w:t>κ</w:t>
      </w:r>
      <w:r>
        <w:rPr>
          <w:rFonts w:eastAsia="Times New Roman"/>
          <w:szCs w:val="24"/>
        </w:rPr>
        <w:t xml:space="preserve">εντρικό </w:t>
      </w:r>
      <w:r>
        <w:rPr>
          <w:rFonts w:eastAsia="Times New Roman"/>
          <w:szCs w:val="24"/>
        </w:rPr>
        <w:t>α</w:t>
      </w:r>
      <w:r>
        <w:rPr>
          <w:rFonts w:eastAsia="Times New Roman"/>
          <w:szCs w:val="24"/>
        </w:rPr>
        <w:t xml:space="preserve">ποθετήριο </w:t>
      </w:r>
      <w:r>
        <w:rPr>
          <w:rFonts w:eastAsia="Times New Roman"/>
          <w:szCs w:val="24"/>
        </w:rPr>
        <w:t>τ</w:t>
      </w:r>
      <w:r>
        <w:rPr>
          <w:rFonts w:eastAsia="Times New Roman"/>
          <w:szCs w:val="24"/>
        </w:rPr>
        <w:t>ίτλων. Τους μόνους που δεν αφορούν είναι οι εργαζόμενοι και τα λαϊκά στρώματα.</w:t>
      </w:r>
    </w:p>
    <w:p w14:paraId="485EEA29" w14:textId="77777777" w:rsidR="000E6CB8" w:rsidRDefault="00854B09">
      <w:pPr>
        <w:spacing w:line="600" w:lineRule="auto"/>
        <w:ind w:firstLine="720"/>
        <w:jc w:val="both"/>
        <w:rPr>
          <w:rFonts w:eastAsia="Times New Roman"/>
          <w:szCs w:val="24"/>
        </w:rPr>
      </w:pPr>
      <w:r>
        <w:rPr>
          <w:rFonts w:eastAsia="Times New Roman"/>
          <w:szCs w:val="24"/>
        </w:rPr>
        <w:t>Απ’ όλα τα παραπάνω προκύπτει αβίαστα το συμπέρασμα για ποιους νοιάζεστε και για ποιους νομοθετείτε. Τα επιχειρήματα που ακούστηκαν περί δήθεν ρύθμιση της</w:t>
      </w:r>
      <w:r>
        <w:rPr>
          <w:rFonts w:eastAsia="Times New Roman"/>
          <w:szCs w:val="24"/>
        </w:rPr>
        <w:t xml:space="preserve"> αγοράς, διαφάνειας των συναλλαγών και περιορισμού της κερδοσκοπίας απλώς αποτελούν προσπάθεια χειραγώγησης και αποπροσανατολισμού του λαού από το κύριο. Σας ενδιαφέρει η καπιταλιστική ανάπτυξη και σε αυτήν την κατεύθυνση για εσάς είναι σημαντική οι επενδυ</w:t>
      </w:r>
      <w:r>
        <w:rPr>
          <w:rFonts w:eastAsia="Times New Roman"/>
          <w:szCs w:val="24"/>
        </w:rPr>
        <w:t>τές που επενδύουν σε τίτλους, αλλά και άλλα κεφάλαια που διενεργούν σχετικές επενδύσεις. Το ενδιαφέρον σας επικεντρώνεται στις επιχειρήσεις που επιζητούν χρηματοδότηση μέσω της έκδοσης τίτλων και της διάθεσής τους στο κοινό σε εισηγμένες επιχειρήσεις, αλλά</w:t>
      </w:r>
      <w:r>
        <w:rPr>
          <w:rFonts w:eastAsia="Times New Roman"/>
          <w:szCs w:val="24"/>
        </w:rPr>
        <w:t xml:space="preserve"> και σε εκείνες που κάνουν χρήση του άυλου αυτού συστήματος για την εισαγωγή ή τη χρήση ανάλογης χρηματοδότησης.</w:t>
      </w:r>
    </w:p>
    <w:p w14:paraId="485EEA2A" w14:textId="77777777" w:rsidR="000E6CB8" w:rsidRDefault="00854B09">
      <w:pPr>
        <w:spacing w:line="600" w:lineRule="auto"/>
        <w:ind w:firstLine="720"/>
        <w:jc w:val="both"/>
        <w:rPr>
          <w:rFonts w:eastAsia="Times New Roman"/>
          <w:szCs w:val="24"/>
        </w:rPr>
      </w:pPr>
      <w:r>
        <w:rPr>
          <w:rFonts w:eastAsia="Times New Roman"/>
          <w:szCs w:val="24"/>
        </w:rPr>
        <w:t>Τέλος, αυτό που κυρίως σας ενδιαφέρει είναι τα εργαλεία που παίζουν κεντρικό ρόλο στην καπιταλιστική ανάπτυξη, όπως είναι οι επενδύσεις και η κ</w:t>
      </w:r>
      <w:r>
        <w:rPr>
          <w:rFonts w:eastAsia="Times New Roman"/>
          <w:szCs w:val="24"/>
        </w:rPr>
        <w:t>ερδοφορία του κεφαλαίου, δηλαδή αυτό που σας ενδιαφέρει είναι τα πιστωτικά ιδρύματα και οι επιχειρήσεις επενδύσεων αλλά και γενικότερα τα χρηματοοικονομικά ιδρύματα που λειτουργούν στη χώρα μας.</w:t>
      </w:r>
    </w:p>
    <w:p w14:paraId="485EEA2B" w14:textId="77777777" w:rsidR="000E6CB8" w:rsidRDefault="00854B09">
      <w:pPr>
        <w:spacing w:line="600" w:lineRule="auto"/>
        <w:ind w:firstLine="720"/>
        <w:jc w:val="both"/>
        <w:rPr>
          <w:rFonts w:eastAsia="Times New Roman"/>
          <w:szCs w:val="24"/>
        </w:rPr>
      </w:pPr>
      <w:r>
        <w:rPr>
          <w:rFonts w:eastAsia="Times New Roman"/>
          <w:szCs w:val="24"/>
        </w:rPr>
        <w:lastRenderedPageBreak/>
        <w:t>Με το Δεύτερο Μέρος του νομοσχεδίου με τις προτεινόμενες διατ</w:t>
      </w:r>
      <w:r>
        <w:rPr>
          <w:rFonts w:eastAsia="Times New Roman"/>
          <w:szCs w:val="24"/>
        </w:rPr>
        <w:t xml:space="preserve">άξεις εναρμονίζεται η ελληνική νομοθεσία με την </w:t>
      </w:r>
      <w:r>
        <w:rPr>
          <w:rFonts w:eastAsia="Times New Roman"/>
          <w:szCs w:val="24"/>
        </w:rPr>
        <w:t>ο</w:t>
      </w:r>
      <w:r>
        <w:rPr>
          <w:rFonts w:eastAsia="Times New Roman"/>
          <w:szCs w:val="24"/>
        </w:rPr>
        <w:t>δηγία της Ευρωπαϊκής Ένωσης 2258/2016, μ</w:t>
      </w:r>
      <w:r>
        <w:rPr>
          <w:rFonts w:eastAsia="Times New Roman"/>
          <w:szCs w:val="24"/>
        </w:rPr>
        <w:t>ί</w:t>
      </w:r>
      <w:r>
        <w:rPr>
          <w:rFonts w:eastAsia="Times New Roman"/>
          <w:szCs w:val="24"/>
        </w:rPr>
        <w:t xml:space="preserve">α </w:t>
      </w:r>
      <w:r>
        <w:rPr>
          <w:rFonts w:eastAsia="Times New Roman"/>
          <w:szCs w:val="24"/>
        </w:rPr>
        <w:t>ο</w:t>
      </w:r>
      <w:r>
        <w:rPr>
          <w:rFonts w:eastAsia="Times New Roman"/>
          <w:szCs w:val="24"/>
        </w:rPr>
        <w:t xml:space="preserve">δηγία που αφορά την υποχρεωτική αυτόματη ανταλλαγή πληροφοριών στον φορολογικό τομέα. Δεν είναι η πρώτη φορά που διάφοροι ιμπεριαλιστικοί οργανισμοί, όπως είναι η </w:t>
      </w:r>
      <w:r>
        <w:rPr>
          <w:rFonts w:eastAsia="Times New Roman"/>
          <w:szCs w:val="24"/>
        </w:rPr>
        <w:t xml:space="preserve">Ευρωπαϊκή Ένωση, το παγκόσμιο φόρουμ του ΟΟΣΑ, οι </w:t>
      </w:r>
      <w:r>
        <w:rPr>
          <w:rFonts w:eastAsia="Times New Roman"/>
          <w:szCs w:val="24"/>
          <w:lang w:val="en-US"/>
        </w:rPr>
        <w:t>G</w:t>
      </w:r>
      <w:r w:rsidRPr="008B1449">
        <w:rPr>
          <w:rFonts w:eastAsia="Times New Roman"/>
          <w:szCs w:val="24"/>
        </w:rPr>
        <w:t>20</w:t>
      </w:r>
      <w:r>
        <w:rPr>
          <w:rFonts w:eastAsia="Times New Roman"/>
          <w:szCs w:val="24"/>
        </w:rPr>
        <w:t xml:space="preserve">, έχουν αποφασίσει διάφορες δράσεις και στα πλαίσια αυτών των δράσεων επιδιώκουν τον εκσυγχρονισμό της νομοθεσίας με σκοπό, όπως λένε, την καταπολέμηση της φοροδιαφυγής και της </w:t>
      </w:r>
      <w:proofErr w:type="spellStart"/>
      <w:r>
        <w:rPr>
          <w:rFonts w:eastAsia="Times New Roman"/>
          <w:szCs w:val="24"/>
        </w:rPr>
        <w:t>φοροαποφυγής</w:t>
      </w:r>
      <w:proofErr w:type="spellEnd"/>
      <w:r>
        <w:rPr>
          <w:rFonts w:eastAsia="Times New Roman"/>
          <w:szCs w:val="24"/>
        </w:rPr>
        <w:t>.</w:t>
      </w:r>
    </w:p>
    <w:p w14:paraId="485EEA2C" w14:textId="77777777" w:rsidR="000E6CB8" w:rsidRDefault="00854B09">
      <w:pPr>
        <w:spacing w:line="600" w:lineRule="auto"/>
        <w:ind w:firstLine="720"/>
        <w:jc w:val="both"/>
        <w:rPr>
          <w:rFonts w:eastAsia="Times New Roman"/>
          <w:szCs w:val="24"/>
        </w:rPr>
      </w:pPr>
      <w:r>
        <w:rPr>
          <w:rFonts w:eastAsia="Times New Roman"/>
          <w:szCs w:val="24"/>
        </w:rPr>
        <w:t>Ως Κομμουνισ</w:t>
      </w:r>
      <w:r>
        <w:rPr>
          <w:rFonts w:eastAsia="Times New Roman"/>
          <w:szCs w:val="24"/>
        </w:rPr>
        <w:t xml:space="preserve">τικό Κόμμα έχουμε διατυπώσει κατά καιρούς σε ανάλογες προσπάθειες ενσωμάτωσης </w:t>
      </w:r>
      <w:r>
        <w:rPr>
          <w:rFonts w:eastAsia="Times New Roman"/>
          <w:szCs w:val="24"/>
        </w:rPr>
        <w:t>ο</w:t>
      </w:r>
      <w:r>
        <w:rPr>
          <w:rFonts w:eastAsia="Times New Roman"/>
          <w:szCs w:val="24"/>
        </w:rPr>
        <w:t>δηγιών της Ευρωπαϊκής Ένωσης και εκσυγχρονισμού της νομοθεσίας ότι όλο αυτό το ενδιαφέρον της Ευρωπαϊκής Ένωσης και των άλλων ιμπεριαλιστικών οργανισμών καθώς και όλων των κομμά</w:t>
      </w:r>
      <w:r>
        <w:rPr>
          <w:rFonts w:eastAsia="Times New Roman"/>
          <w:szCs w:val="24"/>
        </w:rPr>
        <w:t xml:space="preserve">των του </w:t>
      </w:r>
      <w:proofErr w:type="spellStart"/>
      <w:r>
        <w:rPr>
          <w:rFonts w:eastAsia="Times New Roman"/>
          <w:szCs w:val="24"/>
        </w:rPr>
        <w:t>ευρωμονόδρομου</w:t>
      </w:r>
      <w:proofErr w:type="spellEnd"/>
      <w:r>
        <w:rPr>
          <w:rFonts w:eastAsia="Times New Roman"/>
          <w:szCs w:val="24"/>
        </w:rPr>
        <w:t xml:space="preserve"> είναι υποκριτικό.</w:t>
      </w:r>
    </w:p>
    <w:p w14:paraId="485EEA2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Κι αυτό γιατί; Διότι από τη στιγμή που αποδέχεσαι τις τέσσερις ελευθερίες του Μάαστριχτ –την ελευθερία κίνησης κεφαλαίων, εμπορευμάτων, υπηρεσιών, αλλά και εργαζομένων- από τη στιγμή που το κυνήγι του μέγιστου ποσοστού κέρδους είναι η επιδίωξη του κεφαλαίο</w:t>
      </w:r>
      <w:r>
        <w:rPr>
          <w:rFonts w:eastAsia="Times New Roman" w:cs="Times New Roman"/>
          <w:szCs w:val="24"/>
        </w:rPr>
        <w:t xml:space="preserve">υ, πολύ μικρή αποτελεσματικότητα θα έχεις όποια μέτρα κι αν πάρεις. </w:t>
      </w:r>
    </w:p>
    <w:p w14:paraId="485EEA2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όλοι σας λέτε και μάλιστα σε όλους τους τόνους, πως θέλετε να χτυπήσετε τη φοροδιαφυγή. Χρόνια τώρα εξαγγέλθηκαν διάφορα μέτρα που δήθεν θα την καταπολεμούσαν. Ενσωματώθηκαν μια </w:t>
      </w:r>
      <w:r>
        <w:rPr>
          <w:rFonts w:eastAsia="Times New Roman" w:cs="Times New Roman"/>
          <w:szCs w:val="24"/>
        </w:rPr>
        <w:t xml:space="preserve">σειρά από </w:t>
      </w:r>
      <w:r>
        <w:rPr>
          <w:rFonts w:eastAsia="Times New Roman" w:cs="Times New Roman"/>
          <w:szCs w:val="24"/>
        </w:rPr>
        <w:t>ο</w:t>
      </w:r>
      <w:r>
        <w:rPr>
          <w:rFonts w:eastAsia="Times New Roman" w:cs="Times New Roman"/>
          <w:szCs w:val="24"/>
        </w:rPr>
        <w:t xml:space="preserve">δηγίες της Ευρωπαϊκής Ένωσης. Όμως, από την εμπειρία έχει αποδειχθεί πως όσες φορές εξαγγέλλονταν τέτοια μέτρα, στην πράξη αυτό που είχαμε ήταν η παραπέρα κλιμάκωση της </w:t>
      </w:r>
      <w:proofErr w:type="spellStart"/>
      <w:r>
        <w:rPr>
          <w:rFonts w:eastAsia="Times New Roman" w:cs="Times New Roman"/>
          <w:szCs w:val="24"/>
        </w:rPr>
        <w:t>φοροεπιδρομής</w:t>
      </w:r>
      <w:proofErr w:type="spellEnd"/>
      <w:r>
        <w:rPr>
          <w:rFonts w:eastAsia="Times New Roman" w:cs="Times New Roman"/>
          <w:szCs w:val="24"/>
        </w:rPr>
        <w:t xml:space="preserve"> στα λαϊκά στρώματα. </w:t>
      </w:r>
    </w:p>
    <w:p w14:paraId="485EEA2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Άρα η πάταξη της φοροδιαφυγής χρησιμοποιή</w:t>
      </w:r>
      <w:r>
        <w:rPr>
          <w:rFonts w:eastAsia="Times New Roman" w:cs="Times New Roman"/>
          <w:szCs w:val="24"/>
        </w:rPr>
        <w:t xml:space="preserve">θηκε κυρίως ως πρόσχημα. Αυτό έγινε γιατί η απελευθέρωση της κίνησης κεφαλαίων δημιούργησε ευνοϊκότερους όρους για την ύπαρξη φορολογικών παραδείσων. Από την άλλη μεριά, όλοι αυτοί οι κανόνες, οι διάφορες </w:t>
      </w:r>
      <w:r>
        <w:rPr>
          <w:rFonts w:eastAsia="Times New Roman" w:cs="Times New Roman"/>
          <w:szCs w:val="24"/>
        </w:rPr>
        <w:t>ο</w:t>
      </w:r>
      <w:r>
        <w:rPr>
          <w:rFonts w:eastAsia="Times New Roman" w:cs="Times New Roman"/>
          <w:szCs w:val="24"/>
        </w:rPr>
        <w:t>δηγίες της Ευρωπαϊκής Ένωσης σχεδιάζονται κατά τρό</w:t>
      </w:r>
      <w:r>
        <w:rPr>
          <w:rFonts w:eastAsia="Times New Roman" w:cs="Times New Roman"/>
          <w:szCs w:val="24"/>
        </w:rPr>
        <w:t xml:space="preserve">πο ώστε να μη θέτουν φραγμούς στην ανάπτυξη ή τις επενδύσεις, προκειμένου να μη δημιουργούν ανταγωνιστικά μειονεκτήματα για τις επιχειρήσεις της Ένωσης, όπως επίσης και για να ελαχιστοποιούν το κόστος για τον διοικητικό φόρτο των επιχειρήσεων. </w:t>
      </w:r>
    </w:p>
    <w:p w14:paraId="485EEA3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Μπορεί με τ</w:t>
      </w:r>
      <w:r>
        <w:rPr>
          <w:rFonts w:eastAsia="Times New Roman" w:cs="Times New Roman"/>
          <w:szCs w:val="24"/>
        </w:rPr>
        <w:t xml:space="preserve">η συγκεκριμένη </w:t>
      </w:r>
      <w:r>
        <w:rPr>
          <w:rFonts w:eastAsia="Times New Roman" w:cs="Times New Roman"/>
          <w:szCs w:val="24"/>
        </w:rPr>
        <w:t>ο</w:t>
      </w:r>
      <w:r>
        <w:rPr>
          <w:rFonts w:eastAsia="Times New Roman" w:cs="Times New Roman"/>
          <w:szCs w:val="24"/>
        </w:rPr>
        <w:t>δηγία να θεσπίζεται η πρόσβαση των φορολογικών αρχών κάθε κράτους-μέλους της Ευρωπαϊκής Ένωσης στους μηχανισμούς, στις διαδικασίες, στα έγγραφα και στις πληροφορίες, σχετικά με την πρόληψη της χρησιμοποίησης του χρηματοπιστωτικού συστήματος</w:t>
      </w:r>
      <w:r>
        <w:rPr>
          <w:rFonts w:eastAsia="Times New Roman" w:cs="Times New Roman"/>
          <w:szCs w:val="24"/>
        </w:rPr>
        <w:t xml:space="preserve"> για τη νομιμοποίηση εσόδων από παράνομες δραστηριότητες ή για τη χρηματοδότηση της τρομοκρατίας, όπως </w:t>
      </w:r>
      <w:r>
        <w:rPr>
          <w:rFonts w:eastAsia="Times New Roman" w:cs="Times New Roman"/>
          <w:szCs w:val="24"/>
        </w:rPr>
        <w:lastRenderedPageBreak/>
        <w:t>οι ίδιοι λέτε στη σελίδα 14 της αιτιολογικής έκθεσης. Όμως, αυτό που μένει ιδιαίτερα στο απυρόβλητο για άλλη μια φορά, είναι οι νόμιμες και προκλητικές φ</w:t>
      </w:r>
      <w:r>
        <w:rPr>
          <w:rFonts w:eastAsia="Times New Roman" w:cs="Times New Roman"/>
          <w:szCs w:val="24"/>
        </w:rPr>
        <w:t xml:space="preserve">οροαπαλλαγές του κεφαλαίου που πληρώνει ο λαός με άγρια </w:t>
      </w:r>
      <w:proofErr w:type="spellStart"/>
      <w:r>
        <w:rPr>
          <w:rFonts w:eastAsia="Times New Roman" w:cs="Times New Roman"/>
          <w:szCs w:val="24"/>
        </w:rPr>
        <w:t>φοροεπιδρομή</w:t>
      </w:r>
      <w:proofErr w:type="spellEnd"/>
      <w:r>
        <w:rPr>
          <w:rFonts w:eastAsia="Times New Roman" w:cs="Times New Roman"/>
          <w:szCs w:val="24"/>
        </w:rPr>
        <w:t xml:space="preserve">. </w:t>
      </w:r>
    </w:p>
    <w:p w14:paraId="485EEA3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Με λίγα λόγια, η φορολογική πολιτική Ευρωπαϊκής Ένωσης και όλων των ελληνικών κυβερνήσεων μέχρι τώρα υπηρετεί ακριβώς αυτή τη θεμελιώδη στρατηγική της ενίσχυσης με κάθε τρόπο της κερδοφ</w:t>
      </w:r>
      <w:r>
        <w:rPr>
          <w:rFonts w:eastAsia="Times New Roman" w:cs="Times New Roman"/>
          <w:szCs w:val="24"/>
        </w:rPr>
        <w:t>ορίας του κεφαλαίου. Την ίδια στιγμή που νομοθετείτε απαλλαγή του κεφαλαίου από φόρους και υποχρεώσεις, με –εντός εισαγωγικών- «αναπτυξιακούς» και πληθώρα άλλους νόμους προκλητικών φοροαπαλλαγών, επιδοτήσεων και ενισχύσεων στους επιχειρηματικούς ομίλους, ό</w:t>
      </w:r>
      <w:r>
        <w:rPr>
          <w:rFonts w:eastAsia="Times New Roman" w:cs="Times New Roman"/>
          <w:szCs w:val="24"/>
        </w:rPr>
        <w:t>πως κάνει η συγκεκριμένη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την ίδια ώρα λεηλατείτε το πενιχρό λαϊκό εισόδημα με αβάσταχτη άμεση και έμμεση φορολογία, μείωση μισθών και συντάξεων, κατάργηση κοινωνικών δικαιωμάτων. </w:t>
      </w:r>
    </w:p>
    <w:p w14:paraId="485EEA3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Ο εργαζόμενος λαός πρέπει να ξεμπερδεύει με την</w:t>
      </w:r>
      <w:r>
        <w:rPr>
          <w:rFonts w:eastAsia="Times New Roman" w:cs="Times New Roman"/>
          <w:szCs w:val="24"/>
        </w:rPr>
        <w:t xml:space="preserve"> κοροϊδία περί δίκαιης κατανομής βαρών στον καπιταλισμό, διεκδικώντας την κοινωνικοποίηση των μονοπωλίων και του πλούτου που ο ίδιος παράγει.</w:t>
      </w:r>
    </w:p>
    <w:p w14:paraId="485EEA3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Επειδή δεν υπάρχει χρόνος να αναφερθώ στο τρίτο κομμάτι που αφορά τις λοιπές διατάξεις, στη δευτερολογία θα αναφερ</w:t>
      </w:r>
      <w:r>
        <w:rPr>
          <w:rFonts w:eastAsia="Times New Roman" w:cs="Times New Roman"/>
          <w:szCs w:val="24"/>
        </w:rPr>
        <w:t xml:space="preserve">θούμε σε συγκεκριμένα άρθρα με τα οποία διαφωνούμε στο συγκεκριμένο μέρος του νομοσχεδίου. </w:t>
      </w:r>
    </w:p>
    <w:p w14:paraId="485EEA3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485EEA35" w14:textId="77777777" w:rsidR="000E6CB8" w:rsidRDefault="00854B09">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Κι εγώ, κύριε </w:t>
      </w:r>
      <w:proofErr w:type="spellStart"/>
      <w:r>
        <w:rPr>
          <w:rFonts w:eastAsia="Times New Roman" w:cs="Times New Roman"/>
          <w:szCs w:val="24"/>
        </w:rPr>
        <w:t>Βαρδαλή</w:t>
      </w:r>
      <w:proofErr w:type="spellEnd"/>
      <w:r>
        <w:rPr>
          <w:rFonts w:eastAsia="Times New Roman" w:cs="Times New Roman"/>
          <w:szCs w:val="24"/>
        </w:rPr>
        <w:t>.</w:t>
      </w:r>
    </w:p>
    <w:p w14:paraId="485EEA36" w14:textId="77777777" w:rsidR="000E6CB8" w:rsidRDefault="00854B09">
      <w:pPr>
        <w:spacing w:line="600" w:lineRule="auto"/>
        <w:ind w:firstLine="720"/>
        <w:jc w:val="both"/>
        <w:rPr>
          <w:rFonts w:eastAsia="Times New Roman" w:cs="Times New Roman"/>
        </w:rPr>
      </w:pPr>
      <w:r w:rsidRPr="0073770D">
        <w:rPr>
          <w:rFonts w:eastAsia="Times New Roman" w:cs="Times New Roman"/>
        </w:rPr>
        <w:t>Κυρίες και κύριοι συνάδελφοι, έχω την τιμή να ανακοινώσω στο Σώμα ότι τη συνεδρία</w:t>
      </w:r>
      <w:r w:rsidRPr="0073770D">
        <w:rPr>
          <w:rFonts w:eastAsia="Times New Roman" w:cs="Times New Roman"/>
        </w:rPr>
        <w:t>σή μας παρακολουθούν από τα άνω δυτικά θεωρεία, αφού προηγουμένως ξεναγήθηκαν στην έκθεση της αίθουσας «</w:t>
      </w:r>
      <w:r w:rsidRPr="0073770D">
        <w:rPr>
          <w:rFonts w:eastAsia="Times New Roman" w:cs="Times New Roman"/>
        </w:rPr>
        <w:t>ΕΛΕΥΘΕΡΙΟΣ ΒΕΝΙΖΕΛΟΣ</w:t>
      </w:r>
      <w:r w:rsidRPr="0073770D">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σαράντα τέσσερις</w:t>
      </w:r>
      <w:r w:rsidRPr="0073770D">
        <w:rPr>
          <w:rFonts w:eastAsia="Times New Roman" w:cs="Times New Roman"/>
        </w:rPr>
        <w:t xml:space="preserve"> μαθητές και μαθήτριες και </w:t>
      </w:r>
      <w:r>
        <w:rPr>
          <w:rFonts w:eastAsia="Times New Roman" w:cs="Times New Roman"/>
        </w:rPr>
        <w:t>δυο</w:t>
      </w:r>
      <w:r w:rsidRPr="0073770D">
        <w:rPr>
          <w:rFonts w:eastAsia="Times New Roman" w:cs="Times New Roman"/>
        </w:rPr>
        <w:t xml:space="preserve">  εκπαιδευτικοί συνοδοί τους από το 1</w:t>
      </w:r>
      <w:r w:rsidRPr="0073770D">
        <w:rPr>
          <w:rFonts w:eastAsia="Times New Roman" w:cs="Times New Roman"/>
          <w:vertAlign w:val="superscript"/>
        </w:rPr>
        <w:t>ο</w:t>
      </w:r>
      <w:r w:rsidRPr="0073770D">
        <w:rPr>
          <w:rFonts w:eastAsia="Times New Roman" w:cs="Times New Roman"/>
        </w:rPr>
        <w:t xml:space="preserve"> </w:t>
      </w:r>
      <w:r>
        <w:rPr>
          <w:rFonts w:eastAsia="Times New Roman" w:cs="Times New Roman"/>
        </w:rPr>
        <w:t>Γενικό Λύκειο Πεύκης</w:t>
      </w:r>
      <w:r>
        <w:rPr>
          <w:rFonts w:eastAsia="Times New Roman" w:cs="Times New Roman"/>
        </w:rPr>
        <w:t xml:space="preserve"> (δεύτερο τμήμα)</w:t>
      </w:r>
      <w:r w:rsidRPr="0073770D">
        <w:rPr>
          <w:rFonts w:eastAsia="Times New Roman" w:cs="Times New Roman"/>
        </w:rPr>
        <w:t xml:space="preserve">. </w:t>
      </w:r>
    </w:p>
    <w:p w14:paraId="485EEA37" w14:textId="77777777" w:rsidR="000E6CB8" w:rsidRDefault="00854B09">
      <w:pPr>
        <w:spacing w:line="600" w:lineRule="auto"/>
        <w:ind w:firstLine="720"/>
        <w:jc w:val="both"/>
        <w:rPr>
          <w:rFonts w:eastAsia="Times New Roman" w:cs="Times New Roman"/>
        </w:rPr>
      </w:pPr>
      <w:r w:rsidRPr="0073770D">
        <w:rPr>
          <w:rFonts w:eastAsia="Times New Roman" w:cs="Times New Roman"/>
        </w:rPr>
        <w:t xml:space="preserve">Η Βουλή τούς καλωσορίζει. </w:t>
      </w:r>
    </w:p>
    <w:p w14:paraId="485EEA38" w14:textId="77777777" w:rsidR="000E6CB8" w:rsidRDefault="00854B09">
      <w:pPr>
        <w:spacing w:line="600" w:lineRule="auto"/>
        <w:ind w:firstLine="720"/>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485EEA39" w14:textId="77777777" w:rsidR="000E6CB8" w:rsidRDefault="00854B09">
      <w:pPr>
        <w:spacing w:line="600" w:lineRule="auto"/>
        <w:ind w:firstLine="720"/>
        <w:jc w:val="both"/>
        <w:rPr>
          <w:rFonts w:eastAsia="Times New Roman" w:cs="Times New Roman"/>
        </w:rPr>
      </w:pPr>
      <w:r>
        <w:rPr>
          <w:rFonts w:eastAsia="Times New Roman" w:cs="Times New Roman"/>
        </w:rPr>
        <w:t xml:space="preserve">Πριν δώσω τον λόγο στον κ. </w:t>
      </w:r>
      <w:proofErr w:type="spellStart"/>
      <w:r>
        <w:rPr>
          <w:rFonts w:eastAsia="Times New Roman" w:cs="Times New Roman"/>
        </w:rPr>
        <w:t>Παπαχριστόπουλο</w:t>
      </w:r>
      <w:proofErr w:type="spellEnd"/>
      <w:r>
        <w:rPr>
          <w:rFonts w:eastAsia="Times New Roman" w:cs="Times New Roman"/>
        </w:rPr>
        <w:t>, θα μιλήσει ο κ. Πετρόπουλος</w:t>
      </w:r>
      <w:r>
        <w:rPr>
          <w:rFonts w:eastAsia="Times New Roman" w:cs="Times New Roman"/>
        </w:rPr>
        <w:t xml:space="preserve"> για πέντε λεπτά, προκειμένου να μας αναπτύξει την τροπολογία του. Αμέσως μετά θα λάβει ο κ. </w:t>
      </w:r>
      <w:proofErr w:type="spellStart"/>
      <w:r>
        <w:rPr>
          <w:rFonts w:eastAsia="Times New Roman" w:cs="Times New Roman"/>
        </w:rPr>
        <w:t>Παπαχριστόπουλος</w:t>
      </w:r>
      <w:proofErr w:type="spellEnd"/>
      <w:r>
        <w:rPr>
          <w:rFonts w:eastAsia="Times New Roman" w:cs="Times New Roman"/>
        </w:rPr>
        <w:t xml:space="preserve"> τον λόγο.</w:t>
      </w:r>
    </w:p>
    <w:p w14:paraId="485EEA3A" w14:textId="77777777" w:rsidR="000E6CB8" w:rsidRDefault="00854B09">
      <w:pPr>
        <w:spacing w:line="600" w:lineRule="auto"/>
        <w:ind w:firstLine="720"/>
        <w:jc w:val="both"/>
        <w:rPr>
          <w:rFonts w:eastAsia="Times New Roman" w:cs="Times New Roman"/>
        </w:rPr>
      </w:pPr>
      <w:r>
        <w:rPr>
          <w:rFonts w:eastAsia="Times New Roman" w:cs="Times New Roman"/>
        </w:rPr>
        <w:t xml:space="preserve">Ορίστε, κύριε Πετρόπουλε, έχετε τον λόγο για πέντε λεπτά από τη θέση σας. </w:t>
      </w:r>
    </w:p>
    <w:p w14:paraId="485EEA3B" w14:textId="77777777" w:rsidR="000E6CB8" w:rsidRDefault="00854B09">
      <w:pPr>
        <w:spacing w:line="600" w:lineRule="auto"/>
        <w:ind w:firstLine="720"/>
        <w:jc w:val="both"/>
        <w:rPr>
          <w:rFonts w:eastAsia="Times New Roman" w:cs="Times New Roman"/>
        </w:rPr>
      </w:pPr>
      <w:r w:rsidRPr="003B56E5">
        <w:rPr>
          <w:rFonts w:eastAsia="Times New Roman" w:cs="Times New Roman"/>
          <w:b/>
        </w:rPr>
        <w:t>ΑΝΑΣΤΑΣΙΟΣ ΠΕΤΡΟΠΟΥΛΟΣ (Υφυπουργός Εργασίας, Κοινωνικής Ασφάλ</w:t>
      </w:r>
      <w:r w:rsidRPr="003B56E5">
        <w:rPr>
          <w:rFonts w:eastAsia="Times New Roman" w:cs="Times New Roman"/>
          <w:b/>
        </w:rPr>
        <w:t>ισης και Κοινωνικής Αλληλεγγύης):</w:t>
      </w:r>
      <w:r>
        <w:rPr>
          <w:rFonts w:eastAsia="Times New Roman" w:cs="Times New Roman"/>
        </w:rPr>
        <w:t xml:space="preserve"> Ευχαριστώ, κύριε Πρόεδρε. </w:t>
      </w:r>
    </w:p>
    <w:p w14:paraId="485EEA3C" w14:textId="77777777" w:rsidR="000E6CB8" w:rsidRDefault="00854B09">
      <w:pPr>
        <w:spacing w:line="600" w:lineRule="auto"/>
        <w:ind w:firstLine="720"/>
        <w:jc w:val="both"/>
        <w:rPr>
          <w:rFonts w:eastAsia="Times New Roman" w:cs="Times New Roman"/>
          <w:szCs w:val="24"/>
        </w:rPr>
      </w:pPr>
      <w:r>
        <w:rPr>
          <w:rFonts w:eastAsia="Times New Roman" w:cs="Times New Roman"/>
        </w:rPr>
        <w:lastRenderedPageBreak/>
        <w:t>Θα ήθελα πολύ σύντομα να πω κάτι που νομίζω πως όλες οι πτέρυγες θα κατανοήσουμε με τον ίδιο τρόπο. Πρέπει να δώσουμε τη δυνατότητα να μη χάνει στελέχη ο ΕΦΚΑ, ενώ στο μεταξύ δεν έχει γίνει το ορ</w:t>
      </w:r>
      <w:r>
        <w:rPr>
          <w:rFonts w:eastAsia="Times New Roman" w:cs="Times New Roman"/>
        </w:rPr>
        <w:t>γανόγραμμα το οποίο επίκειται να οργανωθεί, όπως και το ψηφιακό οργανόγραμμα, ώστε να μπορεί και ο ΕΦΚΑ να δέχεται στελέχη</w:t>
      </w:r>
      <w:r w:rsidRPr="007509F8">
        <w:rPr>
          <w:rFonts w:eastAsia="Times New Roman" w:cs="Times New Roman"/>
        </w:rPr>
        <w:t xml:space="preserve"> </w:t>
      </w:r>
      <w:r>
        <w:rPr>
          <w:rFonts w:eastAsia="Times New Roman" w:cs="Times New Roman"/>
        </w:rPr>
        <w:t>με την κινητικότητα. Επειδή δεν υπάρχει το οργανόγραμμα, μόνο φεύγουν και δεν παίρνει ο ΕΦΚΑ. Ο ΕΦΚΑ είναι πρώτος σε αποχώρηση και με</w:t>
      </w:r>
      <w:r>
        <w:rPr>
          <w:rFonts w:eastAsia="Times New Roman" w:cs="Times New Roman"/>
        </w:rPr>
        <w:t xml:space="preserve">τακίνηση στελεχών προς άλλους φορείς. Πρόκειται για </w:t>
      </w:r>
      <w:proofErr w:type="spellStart"/>
      <w:r>
        <w:rPr>
          <w:rFonts w:eastAsia="Times New Roman" w:cs="Times New Roman"/>
        </w:rPr>
        <w:t>εκατόν</w:t>
      </w:r>
      <w:proofErr w:type="spellEnd"/>
      <w:r>
        <w:rPr>
          <w:rFonts w:eastAsia="Times New Roman" w:cs="Times New Roman"/>
        </w:rPr>
        <w:t xml:space="preserve"> είκοσι πέντε με την πρώτη περίπτωση της υποβολής των αιτήσεων και διακόσιους πενήντα τέσσερις τη δεύτερη φορά. Η εκροή στελεχών, για να το πούμε έτσι, είναι τριπλάσια στον πίνακα σε σχέση με τον δε</w:t>
      </w:r>
      <w:r>
        <w:rPr>
          <w:rFonts w:eastAsia="Times New Roman" w:cs="Times New Roman"/>
        </w:rPr>
        <w:t>ύτερο κατά σειρά μεγαλύτερο φορέα σε εκροές στελεχών.</w:t>
      </w:r>
    </w:p>
    <w:p w14:paraId="485EEA3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άλιστα, επειδή περίπου το 44% είναι πανεπιστημιακής και τεχνολογικής εκπαίδευσης από το προσωπικό που υπηρετεί στον ΕΦΚΑ και στο ΕΤΕΑΕΠ, αντιλαμβάνεστε ότι στη σειρά που φεύγουν με την κινητικότητα, φε</w:t>
      </w:r>
      <w:r>
        <w:rPr>
          <w:rFonts w:eastAsia="Times New Roman" w:cs="Times New Roman"/>
          <w:szCs w:val="24"/>
        </w:rPr>
        <w:t xml:space="preserve">ύγουν κυρίως στελέχη αυτής της κατηγορίας της </w:t>
      </w:r>
      <w:r w:rsidRPr="0099016F">
        <w:rPr>
          <w:rFonts w:eastAsia="Times New Roman" w:cs="Times New Roman"/>
          <w:szCs w:val="24"/>
        </w:rPr>
        <w:t>πανεπιστημιακής και τεχνολογικής εκπαίδευσης</w:t>
      </w:r>
      <w:r>
        <w:rPr>
          <w:rFonts w:eastAsia="Times New Roman" w:cs="Times New Roman"/>
          <w:szCs w:val="24"/>
        </w:rPr>
        <w:t xml:space="preserve">. Και είναι ένας φορέας ο οποίος χρειάζεται ειδίκευση, είναι άνθρωποι με ειδίκευση, δεν βγάζει συντάξεις ο οποιοσδήποτε υπάλληλος, πρέπει να έχει και γνώσεις. </w:t>
      </w:r>
      <w:r>
        <w:rPr>
          <w:rFonts w:eastAsia="Times New Roman" w:cs="Times New Roman"/>
          <w:szCs w:val="24"/>
        </w:rPr>
        <w:t>Α</w:t>
      </w:r>
      <w:r>
        <w:rPr>
          <w:rFonts w:eastAsia="Times New Roman" w:cs="Times New Roman"/>
          <w:szCs w:val="24"/>
        </w:rPr>
        <w:t>υτό δυ</w:t>
      </w:r>
      <w:r>
        <w:rPr>
          <w:rFonts w:eastAsia="Times New Roman" w:cs="Times New Roman"/>
          <w:szCs w:val="24"/>
        </w:rPr>
        <w:t xml:space="preserve">σκολεύει πάρα πολύ το έργο μας για την ολοκλήρωση της προσπάθειας που κάνουμε για τη συντομότερη έκδοση συντάξεων στον ελληνικό λαό, μετά από τόσες πολλές καθυστερήσεις που υπήρξαν από το παρελθόν. </w:t>
      </w:r>
    </w:p>
    <w:p w14:paraId="485EEA3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Και γι’ αυτό</w:t>
      </w:r>
      <w:r>
        <w:rPr>
          <w:rFonts w:eastAsia="Times New Roman" w:cs="Times New Roman"/>
          <w:szCs w:val="24"/>
        </w:rPr>
        <w:t>ν</w:t>
      </w:r>
      <w:r>
        <w:rPr>
          <w:rFonts w:eastAsia="Times New Roman" w:cs="Times New Roman"/>
          <w:szCs w:val="24"/>
        </w:rPr>
        <w:t xml:space="preserve"> τον λόγο θα παρακαλούσα να γίνει δεκτή αυτή</w:t>
      </w:r>
      <w:r>
        <w:rPr>
          <w:rFonts w:eastAsia="Times New Roman" w:cs="Times New Roman"/>
          <w:szCs w:val="24"/>
        </w:rPr>
        <w:t xml:space="preserve"> η τροπολογία από όλες τις πτέρυγες. Είναι ζήτημα μιας σωστής διαχείρισης στην βάση των αναγκών που έχουν προκύψει στον χώρο της ασφάλισης.</w:t>
      </w:r>
    </w:p>
    <w:p w14:paraId="485EEA3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Αυτά θέλω να πω, κύριε Πρόεδρε.</w:t>
      </w:r>
    </w:p>
    <w:p w14:paraId="485EEA4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Σας ευχαριστώ.</w:t>
      </w:r>
    </w:p>
    <w:p w14:paraId="485EEA41" w14:textId="77777777" w:rsidR="000E6CB8" w:rsidRDefault="00854B09">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Και εμείς ευχαριστούμε για την συντο</w:t>
      </w:r>
      <w:r>
        <w:rPr>
          <w:rFonts w:eastAsia="Times New Roman" w:cs="Times New Roman"/>
          <w:szCs w:val="24"/>
        </w:rPr>
        <w:t>μία.</w:t>
      </w:r>
    </w:p>
    <w:p w14:paraId="485EEA4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485EEA43" w14:textId="77777777" w:rsidR="000E6CB8" w:rsidRDefault="00854B09">
      <w:pPr>
        <w:spacing w:line="600" w:lineRule="auto"/>
        <w:ind w:firstLine="720"/>
        <w:jc w:val="both"/>
        <w:rPr>
          <w:rFonts w:eastAsia="Times New Roman" w:cs="Times New Roman"/>
          <w:szCs w:val="24"/>
        </w:rPr>
      </w:pPr>
      <w:r w:rsidRPr="00AE5195">
        <w:rPr>
          <w:rFonts w:eastAsia="Times New Roman" w:cs="Times New Roman"/>
          <w:b/>
          <w:szCs w:val="24"/>
        </w:rPr>
        <w:t>ΑΘΑΝΑΣΙΟΣ ΠΑΠΑΧΡΙΣΤΟΠΟΥΛΟΣ:</w:t>
      </w:r>
      <w:r>
        <w:rPr>
          <w:rFonts w:eastAsia="Times New Roman" w:cs="Times New Roman"/>
          <w:szCs w:val="24"/>
        </w:rPr>
        <w:t xml:space="preserve"> Σας ευχαριστώ, κύριε Πρόεδρε. </w:t>
      </w:r>
    </w:p>
    <w:p w14:paraId="485EEA4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Χάρηκα που άκουσα τον Υπουργό Παιδείας, τον κ. </w:t>
      </w:r>
      <w:proofErr w:type="spellStart"/>
      <w:r>
        <w:rPr>
          <w:rFonts w:eastAsia="Times New Roman" w:cs="Times New Roman"/>
          <w:szCs w:val="24"/>
        </w:rPr>
        <w:t>Γαβρόγλου</w:t>
      </w:r>
      <w:proofErr w:type="spellEnd"/>
      <w:r>
        <w:rPr>
          <w:rFonts w:eastAsia="Times New Roman" w:cs="Times New Roman"/>
          <w:szCs w:val="24"/>
        </w:rPr>
        <w:t>, που λαβαίνει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οικονομική κατάσταση κάποιων φοιτητών, γιατί είναι ένα</w:t>
      </w:r>
      <w:r>
        <w:rPr>
          <w:rFonts w:eastAsia="Times New Roman" w:cs="Times New Roman"/>
          <w:szCs w:val="24"/>
        </w:rPr>
        <w:t xml:space="preserve"> αίτημα που σχεδόν έχει αποκτήσει τεράστιες διαστάσεις. Πολύ λίγες οικογένειες μπορούν να συντηρούν ένα δεύτερο σπίτι εκτός από το κανονικό τους και νομίζω ότι είναι προς τη θετική κατεύθυνση η </w:t>
      </w:r>
      <w:proofErr w:type="spellStart"/>
      <w:r>
        <w:rPr>
          <w:rFonts w:eastAsia="Times New Roman" w:cs="Times New Roman"/>
          <w:szCs w:val="24"/>
        </w:rPr>
        <w:t>μοριοδότηση</w:t>
      </w:r>
      <w:proofErr w:type="spellEnd"/>
      <w:r>
        <w:rPr>
          <w:rFonts w:eastAsia="Times New Roman" w:cs="Times New Roman"/>
          <w:szCs w:val="24"/>
        </w:rPr>
        <w:t xml:space="preserve"> για τη μετακίνηση αυτών των φοιτητών κοντά στο σπί</w:t>
      </w:r>
      <w:r>
        <w:rPr>
          <w:rFonts w:eastAsia="Times New Roman" w:cs="Times New Roman"/>
          <w:szCs w:val="24"/>
        </w:rPr>
        <w:t>τι τους.</w:t>
      </w:r>
    </w:p>
    <w:p w14:paraId="485EEA4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Το δεύτερο που έχει σχέση με το νομοσχέδιο, που είπαμε πάρα πολλά και στις Επιτροπές, πιστεύουμε ότι με την καινούργια τροπολογία, εκτός από τους υπαλλήλους του Υπουργείου Οικονομικών, της ΕΤΑΕ, της ΕΛΣΤΑΤ, του Νομικού </w:t>
      </w:r>
      <w:r>
        <w:rPr>
          <w:rFonts w:eastAsia="Times New Roman" w:cs="Times New Roman"/>
          <w:szCs w:val="24"/>
        </w:rPr>
        <w:lastRenderedPageBreak/>
        <w:t xml:space="preserve">Συμβουλίου του Κράτους, του </w:t>
      </w:r>
      <w:r>
        <w:rPr>
          <w:rFonts w:eastAsia="Times New Roman" w:cs="Times New Roman"/>
          <w:szCs w:val="24"/>
        </w:rPr>
        <w:t>Ταμείου Παρακαταθηκών και της Επιτροπής Κεφαλαιαγοράς, θα είναι και οι υπάλληλοι του Ελεγκτικού Συνεδρίου και νομίζω ότι το δικαιούνται.</w:t>
      </w:r>
    </w:p>
    <w:p w14:paraId="485EEA4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Θέλω ακόμη να αναδείξω από αυτό το νομοσχέδιο ένα σημείο που, κατά τη γνώμη μου, είναι πάρα πολύ σημαντικό. Ταλαιπωρείτ</w:t>
      </w:r>
      <w:r>
        <w:rPr>
          <w:rFonts w:eastAsia="Times New Roman" w:cs="Times New Roman"/>
          <w:szCs w:val="24"/>
        </w:rPr>
        <w:t>αι η χώρα μας από διαφθορά και διαπλοκή πολλές δεκαετίες τώρα. Πρόσβαση, λοιπόν, αποκτούν οι φορολογικές αρχές σε όλες τις πληροφορίες: τραπεζικού, μετοχικού, ασφαλιστικού</w:t>
      </w:r>
      <w:r w:rsidRPr="00DE6FF8">
        <w:rPr>
          <w:rFonts w:eastAsia="Times New Roman" w:cs="Times New Roman"/>
          <w:szCs w:val="24"/>
        </w:rPr>
        <w:t xml:space="preserve"> </w:t>
      </w:r>
      <w:r>
        <w:rPr>
          <w:rFonts w:eastAsia="Times New Roman" w:cs="Times New Roman"/>
          <w:szCs w:val="24"/>
        </w:rPr>
        <w:t>χαρακτήρα, ακόμη και στα ασφαλιστήρια,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καταπολέμησης του ξεπλύματος </w:t>
      </w:r>
      <w:r>
        <w:rPr>
          <w:rFonts w:eastAsia="Times New Roman" w:cs="Times New Roman"/>
          <w:szCs w:val="24"/>
        </w:rPr>
        <w:t xml:space="preserve">«βρώμικου» χρήματος. Ένας πρώην Υπουργός πιστεύω ότι έχει καινούργια προβλήματα με αυτή την ιστορία. Είναι χαρακτηριστικό ότι η φορολογική διοίκηση θα αποκτήσει πρόσβαση στο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π</w:t>
      </w:r>
      <w:r>
        <w:rPr>
          <w:rFonts w:eastAsia="Times New Roman" w:cs="Times New Roman"/>
          <w:szCs w:val="24"/>
        </w:rPr>
        <w:t xml:space="preserve">ραγματικών </w:t>
      </w:r>
      <w:r>
        <w:rPr>
          <w:rFonts w:eastAsia="Times New Roman" w:cs="Times New Roman"/>
          <w:szCs w:val="24"/>
        </w:rPr>
        <w:t>δ</w:t>
      </w:r>
      <w:r>
        <w:rPr>
          <w:rFonts w:eastAsia="Times New Roman" w:cs="Times New Roman"/>
          <w:szCs w:val="24"/>
        </w:rPr>
        <w:t>ικαιούχων, το οποίο είναι υποχρεωμένες να τηρούν όλες οι ανώνυ</w:t>
      </w:r>
      <w:r>
        <w:rPr>
          <w:rFonts w:eastAsia="Times New Roman" w:cs="Times New Roman"/>
          <w:szCs w:val="24"/>
        </w:rPr>
        <w:t>μες εταιρείες.</w:t>
      </w:r>
    </w:p>
    <w:p w14:paraId="485EEA4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Δεν θέλω να κάνω περισσότερα σχόλια για το παρόν νομοσχέδιο, για το οποίο εμείς συμφωνούμε σχεδόν απόλυτα. Είναι σε θετική κατεύθυνση. Επειδή, όμως, θέματα της οικονομίας είναι στην επικαιρότητα, εγώ κρίνω σκόπιμο να αναφέρω τα εξής, διότι </w:t>
      </w:r>
      <w:r>
        <w:rPr>
          <w:rFonts w:eastAsia="Times New Roman" w:cs="Times New Roman"/>
          <w:szCs w:val="24"/>
        </w:rPr>
        <w:t>δεν είμαστε εδώ πέρα κα</w:t>
      </w:r>
      <w:r>
        <w:rPr>
          <w:rFonts w:eastAsia="Times New Roman" w:cs="Times New Roman"/>
          <w:szCs w:val="24"/>
        </w:rPr>
        <w:t>μ</w:t>
      </w:r>
      <w:r>
        <w:rPr>
          <w:rFonts w:eastAsia="Times New Roman" w:cs="Times New Roman"/>
          <w:szCs w:val="24"/>
        </w:rPr>
        <w:t>μία γραφειοκρατική ομάδα, νομίζω ότι η επικαιρότητα καίει, είναι αυτή που ακούν όλοι οι πολίτες και περιμένουν από εμάς να ακούσουν μία γνώμη. Μπήκε ένα θέμα, λοιπόν, με τις μετοχές τραπεζών. Θέλω εδώ να πω τα εξής: Είναι πρώτο θέμα</w:t>
      </w:r>
      <w:r>
        <w:rPr>
          <w:rFonts w:eastAsia="Times New Roman" w:cs="Times New Roman"/>
          <w:szCs w:val="24"/>
        </w:rPr>
        <w:t xml:space="preserve"> στον Τύπο και θέλω απλά να θυμίσω μερικά </w:t>
      </w:r>
      <w:r>
        <w:rPr>
          <w:rFonts w:eastAsia="Times New Roman" w:cs="Times New Roman"/>
          <w:szCs w:val="24"/>
        </w:rPr>
        <w:lastRenderedPageBreak/>
        <w:t>χαρακτηριστικά να δούμε εάν δικαιολογείται ή όχι αυτή η δήθεν φοβερή ανησυχία για τις τραπεζικές μετοχές. Θέλω, λοιπόν, να θυμίσω τα εξής: Εκτός του ότι οι μακροοικονομικοί δείκτες στη χώρα είναι θετικοί, παράδειγμ</w:t>
      </w:r>
      <w:r>
        <w:rPr>
          <w:rFonts w:eastAsia="Times New Roman" w:cs="Times New Roman"/>
          <w:szCs w:val="24"/>
        </w:rPr>
        <w:t xml:space="preserve">α, έχει μειωθεί η ανεργία -όχι πολύ, αλλά έχει μειωθεί- έχει κατέβει κάτω από 20%, οι δείκτες εμπιστοσύνης επίσης είναι θετικοί για όλη τη χώρα. </w:t>
      </w:r>
      <w:r>
        <w:rPr>
          <w:rFonts w:eastAsia="Times New Roman" w:cs="Times New Roman"/>
          <w:szCs w:val="24"/>
        </w:rPr>
        <w:t>Γ</w:t>
      </w:r>
      <w:r>
        <w:rPr>
          <w:rFonts w:eastAsia="Times New Roman" w:cs="Times New Roman"/>
          <w:szCs w:val="24"/>
        </w:rPr>
        <w:t>ενικά υπάρχει μ</w:t>
      </w:r>
      <w:r>
        <w:rPr>
          <w:rFonts w:eastAsia="Times New Roman" w:cs="Times New Roman"/>
          <w:szCs w:val="24"/>
        </w:rPr>
        <w:t>ί</w:t>
      </w:r>
      <w:r>
        <w:rPr>
          <w:rFonts w:eastAsia="Times New Roman" w:cs="Times New Roman"/>
          <w:szCs w:val="24"/>
        </w:rPr>
        <w:t>α βελτίωση σε όλους, σχεδόν, τους οικονομικούς δείκτες. Δεν θέλω να θυμίσω ότι το 15,1% ήταν τ</w:t>
      </w:r>
      <w:r>
        <w:rPr>
          <w:rFonts w:eastAsia="Times New Roman" w:cs="Times New Roman"/>
          <w:szCs w:val="24"/>
        </w:rPr>
        <w:t>ο έλλειμμα στην αρχή, το 2009 και σήμερα είναι πλεόνασμα, μικρό μεν, αλλά είναι πλεόνασμα.</w:t>
      </w:r>
    </w:p>
    <w:p w14:paraId="485EEA4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Θα μπορούσα να πω πάρα πολλά. Αυτό που έχει μεγάλη σημασία για τις τράπεζες είναι ότι πριν λίγο καιρό, τον Μάιο, τα </w:t>
      </w:r>
      <w:r>
        <w:rPr>
          <w:rFonts w:eastAsia="Times New Roman" w:cs="Times New Roman"/>
          <w:szCs w:val="24"/>
          <w:lang w:val="en-US"/>
        </w:rPr>
        <w:t>stress</w:t>
      </w:r>
      <w:r w:rsidRPr="00AE5195">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για τις τράπεζες ήταν όλα θετικά. Θέ</w:t>
      </w:r>
      <w:r>
        <w:rPr>
          <w:rFonts w:eastAsia="Times New Roman" w:cs="Times New Roman"/>
          <w:szCs w:val="24"/>
        </w:rPr>
        <w:t xml:space="preserve">λω ακόμη να θυμίσω ότι οι δείκτες κεφαλαιακής επάρκειας επίσης ήταν θετικοί. </w:t>
      </w:r>
      <w:r>
        <w:rPr>
          <w:rFonts w:eastAsia="Times New Roman" w:cs="Times New Roman"/>
          <w:szCs w:val="24"/>
        </w:rPr>
        <w:t>Α</w:t>
      </w:r>
      <w:r>
        <w:rPr>
          <w:rFonts w:eastAsia="Times New Roman" w:cs="Times New Roman"/>
          <w:szCs w:val="24"/>
        </w:rPr>
        <w:t>κόμη και τα κόκκινα δάνεια που όλοι γνωρίζουν, όλοι πιστεύουν ότι είναι ένα πρόβλημα, ξεπέρασαν τον στόχο το πρώτο εξάμηνο του 2018. Δηλαδή, υπήρχε και εκεί θετική κίνηση, παρότι</w:t>
      </w:r>
      <w:r>
        <w:rPr>
          <w:rFonts w:eastAsia="Times New Roman" w:cs="Times New Roman"/>
          <w:szCs w:val="24"/>
        </w:rPr>
        <w:t xml:space="preserve"> τα κόκκινα δάνεια είναι υπαρκτά.</w:t>
      </w:r>
    </w:p>
    <w:p w14:paraId="485EEA49"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 xml:space="preserve">Οι καταθέσεις αυξάνονται μήνα με τον μήνα. Κάποιοι στεναχωριούνται, αλλά τα νούμερα, ότι γυρίζουν πλέον δισεκατομμύρια στις τράπεζες, είναι γεγονός. Ο </w:t>
      </w:r>
      <w:r w:rsidRPr="009758FE">
        <w:rPr>
          <w:rFonts w:eastAsia="Times New Roman" w:cs="Times New Roman"/>
          <w:szCs w:val="24"/>
          <w:lang w:val="en-US"/>
        </w:rPr>
        <w:t>ELA</w:t>
      </w:r>
      <w:r w:rsidRPr="009758FE">
        <w:rPr>
          <w:rFonts w:eastAsia="Times New Roman" w:cs="Times New Roman"/>
          <w:szCs w:val="24"/>
        </w:rPr>
        <w:t>, ο έκτακτος μηχανισμός ενίσχυσης της ρευστότητας των τραπεζών, είχε</w:t>
      </w:r>
      <w:r w:rsidRPr="009758FE">
        <w:rPr>
          <w:rFonts w:eastAsia="Times New Roman" w:cs="Times New Roman"/>
          <w:szCs w:val="24"/>
        </w:rPr>
        <w:t xml:space="preserve"> σαν αποτέλεσμα να μηδενιστεί για δύο τράπεζες και να είναι έτοιμος να μηδενιστεί για άλλες δύο. Όλα αυτά συνηγορούν στο ότι είναι λίγο περίεργο; Εγώ θα έλεγα όχι. Ένα πρακτορείο, το </w:t>
      </w:r>
      <w:r>
        <w:rPr>
          <w:rFonts w:eastAsia="Times New Roman" w:cs="Times New Roman"/>
          <w:szCs w:val="24"/>
        </w:rPr>
        <w:t>«</w:t>
      </w:r>
      <w:r w:rsidRPr="009758FE">
        <w:rPr>
          <w:rFonts w:eastAsia="Times New Roman" w:cs="Times New Roman"/>
          <w:szCs w:val="24"/>
          <w:lang w:val="en-US"/>
        </w:rPr>
        <w:t>Bloomberg</w:t>
      </w:r>
      <w:r>
        <w:rPr>
          <w:rFonts w:eastAsia="Times New Roman" w:cs="Times New Roman"/>
          <w:szCs w:val="24"/>
        </w:rPr>
        <w:t>»</w:t>
      </w:r>
      <w:r>
        <w:rPr>
          <w:rFonts w:eastAsia="Times New Roman" w:cs="Times New Roman"/>
          <w:szCs w:val="24"/>
        </w:rPr>
        <w:t>,</w:t>
      </w:r>
      <w:r w:rsidRPr="009758FE">
        <w:rPr>
          <w:rFonts w:eastAsia="Times New Roman" w:cs="Times New Roman"/>
          <w:szCs w:val="24"/>
        </w:rPr>
        <w:t xml:space="preserve"> και άλλες φορές έχει δώσει εξετάσεις. Αλλά δεν υπάρχει </w:t>
      </w:r>
      <w:r w:rsidRPr="009758FE">
        <w:rPr>
          <w:rFonts w:eastAsia="Times New Roman" w:cs="Times New Roman"/>
          <w:szCs w:val="24"/>
        </w:rPr>
        <w:lastRenderedPageBreak/>
        <w:t xml:space="preserve">μόνο </w:t>
      </w:r>
      <w:r w:rsidRPr="009758FE">
        <w:rPr>
          <w:rFonts w:eastAsia="Times New Roman" w:cs="Times New Roman"/>
          <w:szCs w:val="24"/>
        </w:rPr>
        <w:t xml:space="preserve">το </w:t>
      </w:r>
      <w:r>
        <w:rPr>
          <w:rFonts w:eastAsia="Times New Roman" w:cs="Times New Roman"/>
          <w:szCs w:val="24"/>
        </w:rPr>
        <w:t>«</w:t>
      </w:r>
      <w:r w:rsidRPr="009758FE">
        <w:rPr>
          <w:rFonts w:eastAsia="Times New Roman" w:cs="Times New Roman"/>
          <w:szCs w:val="24"/>
          <w:lang w:val="en-US"/>
        </w:rPr>
        <w:t>Bloomberg</w:t>
      </w:r>
      <w:r>
        <w:rPr>
          <w:rFonts w:eastAsia="Times New Roman" w:cs="Times New Roman"/>
          <w:szCs w:val="24"/>
        </w:rPr>
        <w:t>»</w:t>
      </w:r>
      <w:r w:rsidRPr="009758FE">
        <w:rPr>
          <w:rFonts w:eastAsia="Times New Roman" w:cs="Times New Roman"/>
          <w:szCs w:val="24"/>
        </w:rPr>
        <w:t xml:space="preserve">. Υπάρχει και η </w:t>
      </w:r>
      <w:r>
        <w:rPr>
          <w:rFonts w:eastAsia="Times New Roman" w:cs="Times New Roman"/>
          <w:szCs w:val="24"/>
        </w:rPr>
        <w:t>«</w:t>
      </w:r>
      <w:r w:rsidRPr="009758FE">
        <w:rPr>
          <w:rFonts w:eastAsia="Times New Roman" w:cs="Times New Roman"/>
          <w:szCs w:val="24"/>
          <w:lang w:val="en-US"/>
        </w:rPr>
        <w:t>Morgan</w:t>
      </w:r>
      <w:r w:rsidRPr="009758FE">
        <w:rPr>
          <w:rFonts w:eastAsia="Times New Roman" w:cs="Times New Roman"/>
          <w:szCs w:val="24"/>
        </w:rPr>
        <w:t xml:space="preserve"> </w:t>
      </w:r>
      <w:r w:rsidRPr="009758FE">
        <w:rPr>
          <w:rFonts w:eastAsia="Times New Roman" w:cs="Times New Roman"/>
          <w:szCs w:val="24"/>
          <w:lang w:val="en-US"/>
        </w:rPr>
        <w:t>Stanley</w:t>
      </w:r>
      <w:r>
        <w:rPr>
          <w:rFonts w:eastAsia="Times New Roman" w:cs="Times New Roman"/>
          <w:szCs w:val="24"/>
        </w:rPr>
        <w:t>»</w:t>
      </w:r>
      <w:r w:rsidRPr="009758FE">
        <w:rPr>
          <w:rFonts w:eastAsia="Times New Roman" w:cs="Times New Roman"/>
          <w:szCs w:val="24"/>
        </w:rPr>
        <w:t>. Υπάρχουν και άλλοι, που έχουν εντελώς αντίθετη άποψη. Είναι κάτι που πρέπει να μας ανησυχεί; Σίγουρα το λαμβάνουμε υπ</w:t>
      </w:r>
      <w:r>
        <w:rPr>
          <w:rFonts w:eastAsia="Times New Roman" w:cs="Times New Roman"/>
          <w:szCs w:val="24"/>
        </w:rPr>
        <w:t xml:space="preserve">’ </w:t>
      </w:r>
      <w:proofErr w:type="spellStart"/>
      <w:r w:rsidRPr="009758FE">
        <w:rPr>
          <w:rFonts w:eastAsia="Times New Roman" w:cs="Times New Roman"/>
          <w:szCs w:val="24"/>
        </w:rPr>
        <w:t>όψ</w:t>
      </w:r>
      <w:r>
        <w:rPr>
          <w:rFonts w:eastAsia="Times New Roman" w:cs="Times New Roman"/>
          <w:szCs w:val="24"/>
        </w:rPr>
        <w:t>ιν</w:t>
      </w:r>
      <w:proofErr w:type="spellEnd"/>
      <w:r w:rsidRPr="009758FE">
        <w:rPr>
          <w:rFonts w:eastAsia="Times New Roman" w:cs="Times New Roman"/>
          <w:szCs w:val="24"/>
        </w:rPr>
        <w:t>. Εγώ, όμως, πιστεύω –και επιτρέψτε μου να εκτεθώ- ότι πολύ σύντομα θα δείτε να διορθ</w:t>
      </w:r>
      <w:r w:rsidRPr="009758FE">
        <w:rPr>
          <w:rFonts w:eastAsia="Times New Roman" w:cs="Times New Roman"/>
          <w:szCs w:val="24"/>
        </w:rPr>
        <w:t xml:space="preserve">ώνεται αυτή η κατάσταση. Και όταν λέω σύντομα, πιστεύω ότι μπορεί να μην χρειαστεί ούτε μία εβδομάδα για να το δούμε αυτό. </w:t>
      </w:r>
    </w:p>
    <w:p w14:paraId="485EEA4A"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Θέσαμε ένα ερώτημα σε αυτούς που κινδυνολογούν. Η εικόνα του Χρηματιστηρίου αντιστοιχεί στην πραγματική εικόνα των τραπεζών και της οικονομίας; Για πείτε μου. Εγώ λέω όχι. Δεν παίζω ποτέ Χρηματιστήριο, όπως και πολλοί από εσάς εδώ. Δεν παίζει κανένας ίσως.</w:t>
      </w:r>
      <w:r w:rsidRPr="009758FE">
        <w:rPr>
          <w:rFonts w:eastAsia="Times New Roman" w:cs="Times New Roman"/>
          <w:szCs w:val="24"/>
        </w:rPr>
        <w:t xml:space="preserve"> Συμβαίνει συχνά; Πάρα πολύ συχνά. Μάλιστα, χρησιμοποιούν και ωραίες λέξεις, όπως «διόρθωση» και κάτι τέτοια. Θέλω να πιστεύω ότι πολύ σύντομα αυτό το θέμα θα λυθεί. </w:t>
      </w:r>
    </w:p>
    <w:p w14:paraId="485EEA4B"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 xml:space="preserve">Αναφέρονται πάρα πολύ στο </w:t>
      </w:r>
      <w:r w:rsidRPr="008E7FAA">
        <w:rPr>
          <w:rFonts w:eastAsia="Times New Roman" w:cs="Times New Roman"/>
          <w:szCs w:val="24"/>
        </w:rPr>
        <w:t xml:space="preserve">4% </w:t>
      </w:r>
      <w:r>
        <w:rPr>
          <w:rFonts w:eastAsia="Times New Roman" w:cs="Times New Roman"/>
          <w:szCs w:val="24"/>
        </w:rPr>
        <w:t>–</w:t>
      </w:r>
      <w:r w:rsidRPr="008E7FAA">
        <w:rPr>
          <w:rFonts w:eastAsia="Times New Roman" w:cs="Times New Roman"/>
          <w:szCs w:val="24"/>
        </w:rPr>
        <w:t>περ</w:t>
      </w:r>
      <w:r>
        <w:rPr>
          <w:rFonts w:eastAsia="Times New Roman" w:cs="Times New Roman"/>
          <w:szCs w:val="24"/>
        </w:rPr>
        <w:t>ίπου-</w:t>
      </w:r>
      <w:r w:rsidRPr="009758FE">
        <w:rPr>
          <w:rFonts w:eastAsia="Times New Roman" w:cs="Times New Roman"/>
          <w:szCs w:val="24"/>
        </w:rPr>
        <w:t xml:space="preserve"> για τα δεκαετή ομόλογα. Πράγματι δεν είναι το καλύ</w:t>
      </w:r>
      <w:r w:rsidRPr="009758FE">
        <w:rPr>
          <w:rFonts w:eastAsia="Times New Roman" w:cs="Times New Roman"/>
          <w:szCs w:val="24"/>
        </w:rPr>
        <w:t xml:space="preserve">τερο δυνατό. Ξέρουμε, όμως, όλοι ότι υπάρχει μια </w:t>
      </w:r>
      <w:proofErr w:type="spellStart"/>
      <w:r w:rsidRPr="009758FE">
        <w:rPr>
          <w:rFonts w:eastAsia="Times New Roman" w:cs="Times New Roman"/>
          <w:szCs w:val="24"/>
        </w:rPr>
        <w:t>χαίνουσα</w:t>
      </w:r>
      <w:proofErr w:type="spellEnd"/>
      <w:r w:rsidRPr="009758FE">
        <w:rPr>
          <w:rFonts w:eastAsia="Times New Roman" w:cs="Times New Roman"/>
          <w:szCs w:val="24"/>
        </w:rPr>
        <w:t xml:space="preserve"> πληγή που λέγεται «ιταλική οικονομία». Δεν είναι η ελληνική οικονομία το πρόβλημα. Σας είπα τι συμβαίνει στην ελληνική οικονομία. Μοιραία, σε επίπεδο παγκοσμιοποίησης, η μία οικονομία παρασύρει την </w:t>
      </w:r>
      <w:r w:rsidRPr="009758FE">
        <w:rPr>
          <w:rFonts w:eastAsia="Times New Roman" w:cs="Times New Roman"/>
          <w:szCs w:val="24"/>
        </w:rPr>
        <w:t xml:space="preserve">άλλη. Δεν θριαμβολόγησε κανείς. Ψυχραιμία. Πολύ σύντομα πιστεύω ότι θα διορθωθεί και αυτό. </w:t>
      </w:r>
    </w:p>
    <w:p w14:paraId="485EEA4C"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lastRenderedPageBreak/>
        <w:t>Θέλω, επίσης, να θυμίσω ότι πρόσφατα ο Αμερικανός Υπουργός Εμπορίου ενημέρωσε επίσημα τον Πρωθυπουργό για τη συγκατάθεση του Υπουργείου Οικονομικών των Ηνωμένων Πολ</w:t>
      </w:r>
      <w:r w:rsidRPr="009758FE">
        <w:rPr>
          <w:rFonts w:eastAsia="Times New Roman" w:cs="Times New Roman"/>
          <w:szCs w:val="24"/>
        </w:rPr>
        <w:t xml:space="preserve">ιτειών στη διοίκηση του </w:t>
      </w:r>
      <w:r w:rsidRPr="009758FE">
        <w:rPr>
          <w:rFonts w:eastAsia="Times New Roman" w:cs="Times New Roman"/>
          <w:szCs w:val="24"/>
          <w:lang w:val="en-US"/>
        </w:rPr>
        <w:t>EBRD</w:t>
      </w:r>
      <w:r w:rsidRPr="009758FE">
        <w:rPr>
          <w:rFonts w:eastAsia="Times New Roman" w:cs="Times New Roman"/>
          <w:szCs w:val="24"/>
        </w:rPr>
        <w:t xml:space="preserve">, </w:t>
      </w:r>
      <w:r>
        <w:rPr>
          <w:rFonts w:eastAsia="Times New Roman" w:cs="Times New Roman"/>
          <w:szCs w:val="24"/>
        </w:rPr>
        <w:t>ώστε η τελευταία ν</w:t>
      </w:r>
      <w:r w:rsidRPr="009758FE">
        <w:rPr>
          <w:rFonts w:eastAsia="Times New Roman" w:cs="Times New Roman"/>
          <w:szCs w:val="24"/>
        </w:rPr>
        <w:t xml:space="preserve">α επεκτείνει την επενδυτική δραστηριότητά της στην Ελλάδα μέχρι το 2025. Το ποσό; Γύρω στα 2 δισεκατομμύρια. </w:t>
      </w:r>
    </w:p>
    <w:p w14:paraId="485EEA4D"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Θέλω ακόμα να θυμίσω μερικά πράγματα που πιστεύω ότι παίζουν ρόλο. Χθες, ξέρετε, πέρασε αθόρυβα έν</w:t>
      </w:r>
      <w:r w:rsidRPr="009758FE">
        <w:rPr>
          <w:rFonts w:eastAsia="Times New Roman" w:cs="Times New Roman"/>
          <w:szCs w:val="24"/>
        </w:rPr>
        <w:t xml:space="preserve">α νομοσχέδιο. Είναι, όμως, κάτι που εγώ το ζω. Και το ζουν αυτοί που ζούνε στα νησιά. Περάσαμε, ξέρετε, ένα νομοσχέδιο για τα </w:t>
      </w:r>
      <w:proofErr w:type="spellStart"/>
      <w:r w:rsidRPr="009758FE">
        <w:rPr>
          <w:rFonts w:eastAsia="Times New Roman" w:cs="Times New Roman"/>
          <w:szCs w:val="24"/>
        </w:rPr>
        <w:t>υδατοδρόμια</w:t>
      </w:r>
      <w:proofErr w:type="spellEnd"/>
      <w:r w:rsidRPr="009758FE">
        <w:rPr>
          <w:rFonts w:eastAsia="Times New Roman" w:cs="Times New Roman"/>
          <w:szCs w:val="24"/>
        </w:rPr>
        <w:t xml:space="preserve">. </w:t>
      </w:r>
    </w:p>
    <w:p w14:paraId="485EEA4E"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 xml:space="preserve">Η Ελλάδα είναι νησιωτική χώρα. Η </w:t>
      </w:r>
      <w:proofErr w:type="spellStart"/>
      <w:r w:rsidRPr="009758FE">
        <w:rPr>
          <w:rFonts w:eastAsia="Times New Roman" w:cs="Times New Roman"/>
          <w:szCs w:val="24"/>
        </w:rPr>
        <w:t>νησιωτικότητα</w:t>
      </w:r>
      <w:proofErr w:type="spellEnd"/>
      <w:r w:rsidRPr="009758FE">
        <w:rPr>
          <w:rFonts w:eastAsia="Times New Roman" w:cs="Times New Roman"/>
          <w:szCs w:val="24"/>
        </w:rPr>
        <w:t xml:space="preserve"> έχει υποτιμηθεί. Δεν λέω ότι κάποιοι από αυτούς δεν έχουν στον ήλιο μ</w:t>
      </w:r>
      <w:r w:rsidRPr="009758FE">
        <w:rPr>
          <w:rFonts w:eastAsia="Times New Roman" w:cs="Times New Roman"/>
          <w:szCs w:val="24"/>
        </w:rPr>
        <w:t>οίρα. Δηλαδή, αν συμβεί ένα επείγον περιστατικό</w:t>
      </w:r>
      <w:r>
        <w:rPr>
          <w:rFonts w:eastAsia="Times New Roman" w:cs="Times New Roman"/>
          <w:szCs w:val="24"/>
        </w:rPr>
        <w:t>,</w:t>
      </w:r>
      <w:r w:rsidRPr="009758FE">
        <w:rPr>
          <w:rFonts w:eastAsia="Times New Roman" w:cs="Times New Roman"/>
          <w:szCs w:val="24"/>
        </w:rPr>
        <w:t xml:space="preserve"> δεν αντιμετωπίζεται. Χρόνια ζητάνε τα </w:t>
      </w:r>
      <w:proofErr w:type="spellStart"/>
      <w:r w:rsidRPr="009758FE">
        <w:rPr>
          <w:rFonts w:eastAsia="Times New Roman" w:cs="Times New Roman"/>
          <w:szCs w:val="24"/>
        </w:rPr>
        <w:t>υδατοδρόμια</w:t>
      </w:r>
      <w:proofErr w:type="spellEnd"/>
      <w:r w:rsidRPr="009758FE">
        <w:rPr>
          <w:rFonts w:eastAsia="Times New Roman" w:cs="Times New Roman"/>
          <w:szCs w:val="24"/>
        </w:rPr>
        <w:t>, ειδικά νησιά που δεν έχουν αεροδρόμια και που είναι δύσκολο να γίνουν. Εδώ και εκατό χρόνια, σας πληροφορώ από το 1920, είχε ξεκινήσει αυτή η ιστορία. Κυβερ</w:t>
      </w:r>
      <w:r w:rsidRPr="009758FE">
        <w:rPr>
          <w:rFonts w:eastAsia="Times New Roman" w:cs="Times New Roman"/>
          <w:szCs w:val="24"/>
        </w:rPr>
        <w:t>νούσαν, ξανακυβερνούσαν. Αυτή η Κυβέρνηση, όμως, σηκώνει αυτή τη στιγμή τη λέξη «ανάπτυξη». Γιατί αυτό σημαίνει τα εκατό καινούρ</w:t>
      </w:r>
      <w:r>
        <w:rPr>
          <w:rFonts w:eastAsia="Times New Roman" w:cs="Times New Roman"/>
          <w:szCs w:val="24"/>
        </w:rPr>
        <w:t>γ</w:t>
      </w:r>
      <w:r w:rsidRPr="009758FE">
        <w:rPr>
          <w:rFonts w:eastAsia="Times New Roman" w:cs="Times New Roman"/>
          <w:szCs w:val="24"/>
        </w:rPr>
        <w:t xml:space="preserve">ια που μπορεί να γίνουν. Και ξεκινάνε το 2019. Δεν είναι απλό. Δεν είμαστε γραφειοκράτες. Κάτι γίνεται σε αυτή τη χώρα. Και το </w:t>
      </w:r>
      <w:r w:rsidRPr="009758FE">
        <w:rPr>
          <w:rFonts w:eastAsia="Times New Roman" w:cs="Times New Roman"/>
          <w:szCs w:val="24"/>
        </w:rPr>
        <w:t xml:space="preserve">αναφέρω γιατί θεωρώ ότι στις κουβέντες του τύπου «να φύγετε, να πάτε από εκεί </w:t>
      </w:r>
      <w:r w:rsidRPr="009758FE">
        <w:rPr>
          <w:rFonts w:eastAsia="Times New Roman" w:cs="Times New Roman"/>
          <w:szCs w:val="24"/>
        </w:rPr>
        <w:lastRenderedPageBreak/>
        <w:t xml:space="preserve">που ήρθατε, είστε η πιο χυδαία Κυβέρνηση, είστε η χειρότερη Κυβέρνηση» η απάντηση είναι: στοιχεία. </w:t>
      </w:r>
    </w:p>
    <w:p w14:paraId="485EEA4F"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Θεωρώ ακόμα σκόπιμο να πω το εξής: Η Αξιωματική Αντιπολίτευση θα πρέπει να είν</w:t>
      </w:r>
      <w:r w:rsidRPr="009758FE">
        <w:rPr>
          <w:rFonts w:eastAsia="Times New Roman" w:cs="Times New Roman"/>
          <w:szCs w:val="24"/>
        </w:rPr>
        <w:t>αι προσεκτική. Συνελήφθη πάρα πολλές φορές να λέει ανακρίβειες. Είμαι πολύ προσεκτικός στις εκφράσεις μου. Τι ακούσαμε; Ότι από τα 1,6 δισεκατομμύρια φαγωθήκανε λεφτά. Και βγαίνει με τον πιο επίσημο τρόπο η Ευρωπαϊκή Ένωση και λέει: «Όχι, δεν υπάρχει τέτοι</w:t>
      </w:r>
      <w:r w:rsidRPr="009758FE">
        <w:rPr>
          <w:rFonts w:eastAsia="Times New Roman" w:cs="Times New Roman"/>
          <w:szCs w:val="24"/>
        </w:rPr>
        <w:t xml:space="preserve">ο πράγμα». Και ακούσαμε ότι </w:t>
      </w:r>
      <w:r>
        <w:rPr>
          <w:rFonts w:eastAsia="Times New Roman" w:cs="Times New Roman"/>
          <w:szCs w:val="24"/>
        </w:rPr>
        <w:t>«</w:t>
      </w:r>
      <w:r w:rsidRPr="009758FE">
        <w:rPr>
          <w:rFonts w:eastAsia="Times New Roman" w:cs="Times New Roman"/>
          <w:szCs w:val="24"/>
        </w:rPr>
        <w:t xml:space="preserve">τα αρχαία πηγαίνουν στο </w:t>
      </w:r>
      <w:proofErr w:type="spellStart"/>
      <w:r w:rsidRPr="009758FE">
        <w:rPr>
          <w:rFonts w:eastAsia="Times New Roman" w:cs="Times New Roman"/>
          <w:szCs w:val="24"/>
        </w:rPr>
        <w:t>υπερταμείο</w:t>
      </w:r>
      <w:proofErr w:type="spellEnd"/>
      <w:r w:rsidRPr="009758FE">
        <w:rPr>
          <w:rFonts w:eastAsia="Times New Roman" w:cs="Times New Roman"/>
          <w:szCs w:val="24"/>
        </w:rPr>
        <w:t>, τα πουλάνε, πουλάνε την Ακρόπολη</w:t>
      </w:r>
      <w:r>
        <w:rPr>
          <w:rFonts w:eastAsia="Times New Roman" w:cs="Times New Roman"/>
          <w:szCs w:val="24"/>
        </w:rPr>
        <w:t>»</w:t>
      </w:r>
      <w:r w:rsidRPr="009758FE">
        <w:rPr>
          <w:rFonts w:eastAsia="Times New Roman" w:cs="Times New Roman"/>
          <w:szCs w:val="24"/>
        </w:rPr>
        <w:t xml:space="preserve">. Και γελάει, βέβαια, κάθε πικραμένος. </w:t>
      </w:r>
    </w:p>
    <w:p w14:paraId="485EEA50" w14:textId="77777777" w:rsidR="000E6CB8" w:rsidRDefault="00854B09">
      <w:pPr>
        <w:spacing w:line="600" w:lineRule="auto"/>
        <w:ind w:firstLine="720"/>
        <w:jc w:val="both"/>
        <w:rPr>
          <w:rFonts w:eastAsia="Times New Roman" w:cs="Times New Roman"/>
          <w:szCs w:val="24"/>
        </w:rPr>
      </w:pPr>
      <w:r w:rsidRPr="009758FE">
        <w:rPr>
          <w:rFonts w:eastAsia="Times New Roman" w:cs="Times New Roman"/>
          <w:szCs w:val="24"/>
        </w:rPr>
        <w:t xml:space="preserve">Το τελευταίο αποκούμπι αυτής της Αξιωματικής Αντιπολίτευσης ήταν οι συντάξεις και το αφορολόγητο. </w:t>
      </w:r>
    </w:p>
    <w:p w14:paraId="485EEA51"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Με τον πιο επίσημο </w:t>
      </w:r>
      <w:r>
        <w:rPr>
          <w:rFonts w:eastAsia="Times New Roman"/>
          <w:szCs w:val="24"/>
        </w:rPr>
        <w:t xml:space="preserve">τρόπο, λοιπόν, όχι μόνο ο </w:t>
      </w:r>
      <w:proofErr w:type="spellStart"/>
      <w:r>
        <w:rPr>
          <w:rFonts w:eastAsia="Times New Roman"/>
          <w:szCs w:val="24"/>
        </w:rPr>
        <w:t>Σεντένο</w:t>
      </w:r>
      <w:proofErr w:type="spellEnd"/>
      <w:r>
        <w:rPr>
          <w:rFonts w:eastAsia="Times New Roman"/>
          <w:szCs w:val="24"/>
        </w:rPr>
        <w:t xml:space="preserve">, όχι μόνο ο </w:t>
      </w:r>
      <w:proofErr w:type="spellStart"/>
      <w:r>
        <w:rPr>
          <w:rFonts w:eastAsia="Times New Roman"/>
          <w:szCs w:val="24"/>
        </w:rPr>
        <w:t>Μοσκοβισί</w:t>
      </w:r>
      <w:proofErr w:type="spellEnd"/>
      <w:r>
        <w:rPr>
          <w:rFonts w:eastAsia="Times New Roman"/>
          <w:szCs w:val="24"/>
        </w:rPr>
        <w:t xml:space="preserve">, αλλά και ο ίδιος ο </w:t>
      </w:r>
      <w:proofErr w:type="spellStart"/>
      <w:r>
        <w:rPr>
          <w:rFonts w:eastAsia="Times New Roman"/>
          <w:szCs w:val="24"/>
        </w:rPr>
        <w:t>Ρέγκλιν</w:t>
      </w:r>
      <w:proofErr w:type="spellEnd"/>
      <w:r>
        <w:rPr>
          <w:rFonts w:eastAsia="Times New Roman"/>
          <w:szCs w:val="24"/>
        </w:rPr>
        <w:t>, είπαν</w:t>
      </w:r>
      <w:r w:rsidRPr="0073791A">
        <w:rPr>
          <w:rFonts w:eastAsia="Times New Roman"/>
          <w:szCs w:val="24"/>
        </w:rPr>
        <w:t xml:space="preserve">: </w:t>
      </w:r>
      <w:r>
        <w:rPr>
          <w:rFonts w:eastAsia="Times New Roman"/>
          <w:szCs w:val="24"/>
        </w:rPr>
        <w:t>«Παιδιά, δεν είναι διαρθρωτικό μέτρο, είναι δημοσιονομικό. Δεν μας επηρεάζει. Πιάστε το 3,5% και τελεία». Να το ακούσουν οι συνταξιούχοι, γιατί είναι πάνω από ενάμι</w:t>
      </w:r>
      <w:r>
        <w:rPr>
          <w:rFonts w:eastAsia="Times New Roman"/>
          <w:szCs w:val="24"/>
        </w:rPr>
        <w:t>σ</w:t>
      </w:r>
      <w:r>
        <w:rPr>
          <w:rFonts w:eastAsia="Times New Roman"/>
          <w:szCs w:val="24"/>
        </w:rPr>
        <w:t>η</w:t>
      </w:r>
      <w:r>
        <w:rPr>
          <w:rFonts w:eastAsia="Times New Roman"/>
          <w:szCs w:val="24"/>
        </w:rPr>
        <w:t xml:space="preserve"> εκατομμύριο οι άνθρωποι που τους αφορά αυτό και δεν μπορεί να ακούνε ψευδείς ειδήσεις από το πρωί ως το βράδυ, ψεύτικες ειδήσεις. Λυπάμαι που ανεβάζω τους τόνους. Αυτό αφορά ανθρώπους φτωχούς. Δεν κόβονται, λοιπόν, οι συντάξεις. Τι να κάνουμε; Κάποιοι σ</w:t>
      </w:r>
      <w:r>
        <w:rPr>
          <w:rFonts w:eastAsia="Times New Roman"/>
          <w:szCs w:val="24"/>
        </w:rPr>
        <w:t xml:space="preserve">τεναχωριούνται. Επειδή </w:t>
      </w:r>
      <w:r>
        <w:rPr>
          <w:rFonts w:eastAsia="Times New Roman"/>
          <w:szCs w:val="24"/>
        </w:rPr>
        <w:lastRenderedPageBreak/>
        <w:t>κάπου έχουν αρχίσει να το καταπίνουν αυτό, το καινούργιο επιχείρημα είναι ότι είναι προσωρινό μέτρο. Όχι, δεν είναι προσωρινό. Δεν είναι αναβολή, είναι ακύρωση, είναι οριστική ακύρωση κι ας εκτεθώ εγώ.</w:t>
      </w:r>
    </w:p>
    <w:p w14:paraId="485EEA52" w14:textId="77777777" w:rsidR="000E6CB8" w:rsidRDefault="00854B09">
      <w:pPr>
        <w:spacing w:line="600" w:lineRule="auto"/>
        <w:ind w:firstLine="720"/>
        <w:contextualSpacing/>
        <w:jc w:val="both"/>
        <w:rPr>
          <w:rFonts w:eastAsia="Times New Roman"/>
          <w:szCs w:val="24"/>
        </w:rPr>
      </w:pPr>
      <w:r>
        <w:rPr>
          <w:rFonts w:eastAsia="Times New Roman"/>
          <w:szCs w:val="24"/>
        </w:rPr>
        <w:t>Θέλω ακόμα να αναδείξω δύο σημε</w:t>
      </w:r>
      <w:r>
        <w:rPr>
          <w:rFonts w:eastAsia="Times New Roman"/>
          <w:szCs w:val="24"/>
        </w:rPr>
        <w:t>ία και μιλάω πάντα με στοιχεία. Δεν έχουμε ξανακούσει να γίνεται άρση ασυλίας ενός Ευρωβουλευτή για εξακόσιες χιλιάδες που χρωστάει στο ελληνικό δημόσιο. Δεν έχουμε επίσης ξανακούσει, ακούμε για πρώτη φορά ότι ένας άλλος Βουλευτής κάνει μήνυση σε μια πολυε</w:t>
      </w:r>
      <w:r>
        <w:rPr>
          <w:rFonts w:eastAsia="Times New Roman"/>
          <w:szCs w:val="24"/>
        </w:rPr>
        <w:t xml:space="preserve">θνική γιατί δήθεν τον διασύρει. </w:t>
      </w:r>
      <w:r>
        <w:rPr>
          <w:rFonts w:eastAsia="Times New Roman"/>
          <w:szCs w:val="24"/>
          <w:lang w:val="en-US"/>
        </w:rPr>
        <w:t>H</w:t>
      </w:r>
      <w:r w:rsidRPr="0073791A">
        <w:rPr>
          <w:rFonts w:eastAsia="Times New Roman"/>
          <w:szCs w:val="24"/>
        </w:rPr>
        <w:t xml:space="preserve">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ξέρετε, είναι ένας κολοσσός απίστευτος που έχει παραδεχθεί αυτά που κάνει. Η ίδια τα έχει παραδεχθεί και έχει συνεργαστεί με το </w:t>
      </w:r>
      <w:r>
        <w:rPr>
          <w:rFonts w:eastAsia="Times New Roman"/>
          <w:szCs w:val="24"/>
          <w:lang w:val="en-US"/>
        </w:rPr>
        <w:t>FBI</w:t>
      </w:r>
      <w:r w:rsidRPr="0073791A">
        <w:rPr>
          <w:rFonts w:eastAsia="Times New Roman"/>
          <w:szCs w:val="24"/>
        </w:rPr>
        <w:t xml:space="preserve"> </w:t>
      </w:r>
      <w:r>
        <w:rPr>
          <w:rFonts w:eastAsia="Times New Roman"/>
          <w:szCs w:val="24"/>
        </w:rPr>
        <w:t>γι’ αυτά που κάνει. Δεν ξέρω αν είναι κίνηση απελπισίας. Εγώ εύχομαι να δικαιω</w:t>
      </w:r>
      <w:r>
        <w:rPr>
          <w:rFonts w:eastAsia="Times New Roman"/>
          <w:szCs w:val="24"/>
        </w:rPr>
        <w:t xml:space="preserve">θεί κιόλας αυτός ο Βουλευτής, αλλά φοβάμαι ότι είναι κίνηση απελπισίας. </w:t>
      </w:r>
    </w:p>
    <w:p w14:paraId="485EEA53" w14:textId="77777777" w:rsidR="000E6CB8" w:rsidRDefault="00854B09">
      <w:pPr>
        <w:spacing w:line="600" w:lineRule="auto"/>
        <w:ind w:firstLine="720"/>
        <w:contextualSpacing/>
        <w:jc w:val="both"/>
        <w:rPr>
          <w:rFonts w:eastAsia="Times New Roman"/>
          <w:szCs w:val="24"/>
        </w:rPr>
      </w:pPr>
      <w:r>
        <w:rPr>
          <w:rFonts w:eastAsia="Times New Roman"/>
          <w:szCs w:val="24"/>
        </w:rPr>
        <w:t>Επίσης θέλω να αναφερθώ σε ένα γεγονός πολύ νωπό και πρόσφατο, γιατί ακούω καθημερινά την Αξιωματική Αντιπολίτευση να ζητάει εκλογές. Ανέβηκαν πάλι στα κεραμίδια, επειδή έγινε αυτό πο</w:t>
      </w:r>
      <w:r>
        <w:rPr>
          <w:rFonts w:eastAsia="Times New Roman"/>
          <w:szCs w:val="24"/>
        </w:rPr>
        <w:t xml:space="preserve">υ έγινε στο Χρηματιστήριο. «Εκλογές τώρα». Ναι; Για ποιον λόγο; </w:t>
      </w:r>
    </w:p>
    <w:p w14:paraId="485EEA54" w14:textId="77777777" w:rsidR="000E6CB8" w:rsidRDefault="00854B09">
      <w:pPr>
        <w:spacing w:line="600" w:lineRule="auto"/>
        <w:ind w:firstLine="720"/>
        <w:contextualSpacing/>
        <w:jc w:val="both"/>
        <w:rPr>
          <w:rFonts w:eastAsia="Times New Roman"/>
          <w:szCs w:val="24"/>
        </w:rPr>
      </w:pPr>
      <w:r>
        <w:rPr>
          <w:rFonts w:eastAsia="Times New Roman"/>
          <w:szCs w:val="24"/>
        </w:rPr>
        <w:t>Ακούστε λίγο. Έχω μπροστά μου τα στοιχεία και μιλάω πάντα με στοιχεία. Είμαι πολύ προσεκτικός. Υπάρχουν δύο πορίσματα. Είμαι στην Επιτροπή του ΚΕΕΛΠΝΟ, του «Ερρίκος Ντυνάν» και της «</w:t>
      </w:r>
      <w:r>
        <w:rPr>
          <w:rFonts w:eastAsia="Times New Roman"/>
          <w:szCs w:val="24"/>
          <w:lang w:val="en-US"/>
        </w:rPr>
        <w:t>Novartis</w:t>
      </w:r>
      <w:r>
        <w:rPr>
          <w:rFonts w:eastAsia="Times New Roman"/>
          <w:szCs w:val="24"/>
        </w:rPr>
        <w:t>»</w:t>
      </w:r>
      <w:r>
        <w:rPr>
          <w:rFonts w:eastAsia="Times New Roman"/>
          <w:szCs w:val="24"/>
        </w:rPr>
        <w:t>. Οικονομικά στοιχεία είναι όλα αυτά. Οικονομικό είναι το νομοσχέδιο. Ζητάμε να δούμε ποιο είναι το οικονομικό</w:t>
      </w:r>
      <w:r w:rsidRPr="0068314D">
        <w:rPr>
          <w:rFonts w:eastAsia="Times New Roman"/>
          <w:szCs w:val="24"/>
        </w:rPr>
        <w:t xml:space="preserve"> </w:t>
      </w:r>
      <w:r>
        <w:rPr>
          <w:rFonts w:eastAsia="Times New Roman"/>
          <w:szCs w:val="24"/>
          <w:lang w:val="en-US"/>
        </w:rPr>
        <w:lastRenderedPageBreak/>
        <w:t>status</w:t>
      </w:r>
      <w:r w:rsidRPr="0068314D">
        <w:rPr>
          <w:rFonts w:eastAsia="Times New Roman"/>
          <w:szCs w:val="24"/>
        </w:rPr>
        <w:t xml:space="preserve"> </w:t>
      </w:r>
      <w:r>
        <w:rPr>
          <w:rFonts w:eastAsia="Times New Roman"/>
          <w:szCs w:val="24"/>
        </w:rPr>
        <w:t>και πώς το καταλαβαίνουν κάποιοι. Δύο πορίσματα έχουμε. Το ένα είναι του μικτού κλιμακίου ελέγχου σε διοικητικό επίπεδο από τη Γενική Επιθ</w:t>
      </w:r>
      <w:r>
        <w:rPr>
          <w:rFonts w:eastAsia="Times New Roman"/>
          <w:szCs w:val="24"/>
        </w:rPr>
        <w:t>εωρήτρια Δημόσιας Διοίκησης κ. Παπασπύρου. Το άλλο –προσέξτε το- είναι των εισαγγελέων διαφθοράς για το ΚΕΕΛΠΝΟ, που αξιοποιεί και το πόρισμα του μικτού κλιμακίου ελέγχου. Εμείς τα έχουμε αυτά, τα έχουμε δει. Δεν θέλω να πω περισσότερα. Κάποιοι αισθάνονται</w:t>
      </w:r>
      <w:r>
        <w:rPr>
          <w:rFonts w:eastAsia="Times New Roman"/>
          <w:szCs w:val="24"/>
        </w:rPr>
        <w:t xml:space="preserve"> ότι σφίγγει ο κλοιός γύρω από τον λαιμό τους και πιστεύω ότι δεν αντιδρούν ψύχραιμα. Αντιδρούν λίγο απελπισμένα.</w:t>
      </w:r>
    </w:p>
    <w:p w14:paraId="485EEA55"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Θ΄ Αντιπρόεδρος της Βουλής κ. </w:t>
      </w:r>
      <w:r w:rsidRPr="00B26D4E">
        <w:rPr>
          <w:rFonts w:eastAsia="Times New Roman"/>
          <w:b/>
          <w:szCs w:val="24"/>
        </w:rPr>
        <w:t>ΜΑΡΙΟΣ ΓΕΩΡΓΙΑΔΗΣ</w:t>
      </w:r>
      <w:r>
        <w:rPr>
          <w:rFonts w:eastAsia="Times New Roman"/>
          <w:szCs w:val="24"/>
        </w:rPr>
        <w:t>)</w:t>
      </w:r>
    </w:p>
    <w:p w14:paraId="485EEA56"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Εγώ τελειώνω. Δεν θέλω να πω άλλα. Εννοείται ότι εμείς συμφωνούμε με το νομοσχέδιο και όλες τις τροπολογίες και θα το υπερψηφίσουμε. </w:t>
      </w:r>
    </w:p>
    <w:p w14:paraId="485EEA57" w14:textId="77777777" w:rsidR="000E6CB8" w:rsidRDefault="00854B09">
      <w:pPr>
        <w:spacing w:line="600" w:lineRule="auto"/>
        <w:ind w:firstLine="720"/>
        <w:contextualSpacing/>
        <w:jc w:val="both"/>
        <w:rPr>
          <w:rFonts w:eastAsia="Times New Roman"/>
          <w:szCs w:val="24"/>
        </w:rPr>
      </w:pPr>
      <w:r>
        <w:rPr>
          <w:rFonts w:eastAsia="Times New Roman"/>
          <w:szCs w:val="24"/>
        </w:rPr>
        <w:t>Απλά θέλω να ξαναθυμίσω ότι αυτή η χώρα δεν άξιζε να χρεοκοπήσει. Αυτή η χώρα –δεν είναι υπερβολή- όσοι πραγματικά την αγα</w:t>
      </w:r>
      <w:r>
        <w:rPr>
          <w:rFonts w:eastAsia="Times New Roman"/>
          <w:szCs w:val="24"/>
        </w:rPr>
        <w:t>πάνε και την έχουν τιμήσει, θα πουν ότι είναι το «φιλέτο» του πλανήτη από κάθε άποψη, γεωγραφική, γεωπολιτική, ό,τι θέλετε. Δεν άξιζε το σύνολο των πολιτών να χάσει το ένα τέταρτο της περιουσίας του. Για όσους δεν θυμούνται και έχουν ασθενική μνήμη, η χώρα</w:t>
      </w:r>
      <w:r>
        <w:rPr>
          <w:rFonts w:eastAsia="Times New Roman"/>
          <w:szCs w:val="24"/>
        </w:rPr>
        <w:t xml:space="preserve"> παρελήφθη χρεοκοπημένη και γίνεται μια γιγάντια προσπάθεια. Σ’ αυτή την προσπάθεια εγώ λέω ότι χρειαζόμαστε όλοι. Δεν θεωρώ ότι σ’ όλα τα κόμματα είναι όλοι ίδιοι. </w:t>
      </w:r>
      <w:r>
        <w:rPr>
          <w:rFonts w:eastAsia="Times New Roman"/>
          <w:szCs w:val="24"/>
        </w:rPr>
        <w:lastRenderedPageBreak/>
        <w:t>Είναι λίγοι αυτοί που έχουν κάνει παρατυπίες, για να μην πω καμ</w:t>
      </w:r>
      <w:r>
        <w:rPr>
          <w:rFonts w:eastAsia="Times New Roman"/>
          <w:szCs w:val="24"/>
        </w:rPr>
        <w:t>μ</w:t>
      </w:r>
      <w:r>
        <w:rPr>
          <w:rFonts w:eastAsia="Times New Roman"/>
          <w:szCs w:val="24"/>
        </w:rPr>
        <w:t>ιά βαρύτερη κουβέντα. Νομίζ</w:t>
      </w:r>
      <w:r>
        <w:rPr>
          <w:rFonts w:eastAsia="Times New Roman"/>
          <w:szCs w:val="24"/>
        </w:rPr>
        <w:t xml:space="preserve">ω ότι η προσπάθεια από εδώ και πέρα πρέπει να είναι κοινή. Η χώρα πρέπει να επανέλθει. Αν αναφέρθηκα στα </w:t>
      </w:r>
      <w:proofErr w:type="spellStart"/>
      <w:r>
        <w:rPr>
          <w:rFonts w:eastAsia="Times New Roman"/>
          <w:szCs w:val="24"/>
        </w:rPr>
        <w:t>υδατοδρόμια</w:t>
      </w:r>
      <w:proofErr w:type="spellEnd"/>
      <w:r>
        <w:rPr>
          <w:rFonts w:eastAsia="Times New Roman"/>
          <w:szCs w:val="24"/>
        </w:rPr>
        <w:t>, καθίστε και σκεφτείτε. Πολλές τέτοιες κινήσεις γίνονται τον τελευταίο καιρό και μ’ αυτό το νομοσχέδιο η χώρα να γίνει πάλι κανονική. Είναι</w:t>
      </w:r>
      <w:r>
        <w:rPr>
          <w:rFonts w:eastAsia="Times New Roman"/>
          <w:szCs w:val="24"/>
        </w:rPr>
        <w:t xml:space="preserve"> χρέος όλων μας, όπως είναι χρέος όλων μας αν η μητέρα μας, ο αδελφός μας, το παιδί μας έχει παρανομήσει, να αποστασιοποιηθούμε κατά μείζονα λόγο από άτομα που λένε ότι είναι φίλοι μας ή ανήκουμε στο ίδιο κόμμα.</w:t>
      </w:r>
    </w:p>
    <w:p w14:paraId="485EEA58" w14:textId="77777777" w:rsidR="000E6CB8" w:rsidRDefault="00854B09">
      <w:pPr>
        <w:spacing w:line="600" w:lineRule="auto"/>
        <w:ind w:firstLine="720"/>
        <w:contextualSpacing/>
        <w:jc w:val="both"/>
        <w:rPr>
          <w:rFonts w:eastAsia="Times New Roman"/>
          <w:szCs w:val="24"/>
        </w:rPr>
      </w:pPr>
      <w:r>
        <w:rPr>
          <w:rFonts w:eastAsia="Times New Roman"/>
          <w:szCs w:val="24"/>
        </w:rPr>
        <w:t>Ευχαριστώ πολύ.</w:t>
      </w:r>
    </w:p>
    <w:p w14:paraId="485EEA59" w14:textId="77777777" w:rsidR="000E6CB8" w:rsidRDefault="00854B09">
      <w:pPr>
        <w:spacing w:line="600" w:lineRule="auto"/>
        <w:ind w:firstLine="720"/>
        <w:contextualSpacing/>
        <w:jc w:val="both"/>
        <w:rPr>
          <w:rFonts w:eastAsia="Times New Roman"/>
          <w:szCs w:val="24"/>
        </w:rPr>
      </w:pPr>
      <w:r w:rsidRPr="00080E51">
        <w:rPr>
          <w:rFonts w:eastAsia="Times New Roman"/>
          <w:b/>
          <w:szCs w:val="24"/>
        </w:rPr>
        <w:t>ΠΡΟΕΔΡΕΥΩΝ (Μάριος Γεωργιάδη</w:t>
      </w:r>
      <w:r w:rsidRPr="00080E51">
        <w:rPr>
          <w:rFonts w:eastAsia="Times New Roman"/>
          <w:b/>
          <w:szCs w:val="24"/>
        </w:rPr>
        <w:t>ς):</w:t>
      </w:r>
      <w:r w:rsidRPr="00796015">
        <w:rPr>
          <w:rFonts w:eastAsia="Times New Roman"/>
          <w:szCs w:val="24"/>
        </w:rPr>
        <w:t xml:space="preserve"> </w:t>
      </w:r>
      <w:r>
        <w:rPr>
          <w:rFonts w:eastAsia="Times New Roman"/>
          <w:szCs w:val="24"/>
        </w:rPr>
        <w:t xml:space="preserve">Ευχαριστούμε τον κ. </w:t>
      </w:r>
      <w:proofErr w:type="spellStart"/>
      <w:r>
        <w:rPr>
          <w:rFonts w:eastAsia="Times New Roman"/>
          <w:szCs w:val="24"/>
        </w:rPr>
        <w:t>Παπαχριστόπουλο</w:t>
      </w:r>
      <w:proofErr w:type="spellEnd"/>
      <w:r>
        <w:rPr>
          <w:rFonts w:eastAsia="Times New Roman"/>
          <w:szCs w:val="24"/>
        </w:rPr>
        <w:t>.</w:t>
      </w:r>
    </w:p>
    <w:p w14:paraId="485EEA5A" w14:textId="77777777" w:rsidR="000E6CB8" w:rsidRDefault="00854B09">
      <w:pPr>
        <w:spacing w:line="600" w:lineRule="auto"/>
        <w:ind w:firstLine="720"/>
        <w:contextualSpacing/>
        <w:jc w:val="both"/>
        <w:rPr>
          <w:rFonts w:eastAsia="Times New Roman"/>
          <w:szCs w:val="24"/>
        </w:rPr>
      </w:pPr>
      <w:r>
        <w:rPr>
          <w:rFonts w:eastAsia="Times New Roman"/>
          <w:szCs w:val="24"/>
        </w:rPr>
        <w:t>Θα ήθελα να ενημερώσω το Σώμα ότι μόνο δύο ομιλητές έχουν εγγραφεί στον κατάλογο. Αφού μιλήσουν και οι Κοινοβουλευτικοί Εκπρόσωποι και η Υπουργός, θεωρώ ότι θα ολοκληρώσουμε σύντομα τη συνεδρίαση.</w:t>
      </w:r>
    </w:p>
    <w:p w14:paraId="485EEA5B" w14:textId="77777777" w:rsidR="000E6CB8" w:rsidRDefault="00854B09">
      <w:pPr>
        <w:spacing w:line="600" w:lineRule="auto"/>
        <w:ind w:firstLine="720"/>
        <w:contextualSpacing/>
        <w:jc w:val="both"/>
        <w:rPr>
          <w:rFonts w:eastAsia="Times New Roman"/>
          <w:szCs w:val="24"/>
        </w:rPr>
      </w:pPr>
      <w:r>
        <w:rPr>
          <w:rFonts w:eastAsia="Times New Roman"/>
          <w:szCs w:val="24"/>
        </w:rPr>
        <w:t>Ο κ. Ψαριανός έχει</w:t>
      </w:r>
      <w:r>
        <w:rPr>
          <w:rFonts w:eastAsia="Times New Roman"/>
          <w:szCs w:val="24"/>
        </w:rPr>
        <w:t xml:space="preserve"> τον λόγο για δεκαπέντε λεπτά.</w:t>
      </w:r>
    </w:p>
    <w:p w14:paraId="485EEA5C" w14:textId="77777777" w:rsidR="000E6CB8" w:rsidRDefault="00854B09">
      <w:pPr>
        <w:tabs>
          <w:tab w:val="center" w:pos="4753"/>
          <w:tab w:val="left" w:pos="6156"/>
        </w:tabs>
        <w:spacing w:line="600" w:lineRule="auto"/>
        <w:ind w:firstLine="720"/>
        <w:jc w:val="both"/>
        <w:rPr>
          <w:rFonts w:eastAsia="Times New Roman"/>
          <w:szCs w:val="24"/>
        </w:rPr>
      </w:pPr>
      <w:r w:rsidRPr="000A189A">
        <w:rPr>
          <w:rFonts w:eastAsia="Times New Roman"/>
          <w:b/>
          <w:szCs w:val="24"/>
        </w:rPr>
        <w:t>ΓΡΗΓΟΡΙΟΣ ΨΑΡΙΑΝΟΣ:</w:t>
      </w:r>
      <w:r>
        <w:rPr>
          <w:rFonts w:eastAsia="Times New Roman"/>
          <w:szCs w:val="24"/>
        </w:rPr>
        <w:t xml:space="preserve"> Ευχαριστώ</w:t>
      </w:r>
      <w:r w:rsidRPr="000A189A">
        <w:rPr>
          <w:rFonts w:eastAsia="Times New Roman"/>
          <w:szCs w:val="24"/>
        </w:rPr>
        <w:t xml:space="preserve"> πολύ</w:t>
      </w:r>
      <w:r>
        <w:rPr>
          <w:rFonts w:eastAsia="Times New Roman"/>
          <w:szCs w:val="24"/>
        </w:rPr>
        <w:t>,</w:t>
      </w:r>
      <w:r w:rsidRPr="000A189A">
        <w:rPr>
          <w:rFonts w:eastAsia="Times New Roman"/>
          <w:szCs w:val="24"/>
        </w:rPr>
        <w:t xml:space="preserve"> κύριε </w:t>
      </w:r>
      <w:r>
        <w:rPr>
          <w:rFonts w:eastAsia="Times New Roman"/>
          <w:szCs w:val="24"/>
        </w:rPr>
        <w:t>Π</w:t>
      </w:r>
      <w:r w:rsidRPr="000A189A">
        <w:rPr>
          <w:rFonts w:eastAsia="Times New Roman"/>
          <w:szCs w:val="24"/>
        </w:rPr>
        <w:t>ρόεδρε</w:t>
      </w:r>
      <w:r>
        <w:rPr>
          <w:rFonts w:eastAsia="Times New Roman"/>
          <w:szCs w:val="24"/>
        </w:rPr>
        <w:t>.</w:t>
      </w:r>
    </w:p>
    <w:p w14:paraId="485EEA5D"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Γίνεται μια </w:t>
      </w:r>
      <w:r w:rsidRPr="000A189A">
        <w:rPr>
          <w:rFonts w:eastAsia="Times New Roman"/>
          <w:szCs w:val="24"/>
        </w:rPr>
        <w:t>ολόκληρη συζήτηση τώρα τελευταία</w:t>
      </w:r>
      <w:r>
        <w:rPr>
          <w:rFonts w:eastAsia="Times New Roman"/>
          <w:szCs w:val="24"/>
        </w:rPr>
        <w:t>,</w:t>
      </w:r>
      <w:r w:rsidRPr="000A189A">
        <w:rPr>
          <w:rFonts w:eastAsia="Times New Roman"/>
          <w:szCs w:val="24"/>
        </w:rPr>
        <w:t xml:space="preserve"> εδώ και αρκετό καιρό</w:t>
      </w:r>
      <w:r>
        <w:rPr>
          <w:rFonts w:eastAsia="Times New Roman"/>
          <w:szCs w:val="24"/>
        </w:rPr>
        <w:t>,</w:t>
      </w:r>
      <w:r w:rsidRPr="000A189A">
        <w:rPr>
          <w:rFonts w:eastAsia="Times New Roman"/>
          <w:szCs w:val="24"/>
        </w:rPr>
        <w:t xml:space="preserve"> από τον </w:t>
      </w:r>
      <w:r>
        <w:rPr>
          <w:rFonts w:eastAsia="Times New Roman"/>
          <w:szCs w:val="24"/>
        </w:rPr>
        <w:t>Α</w:t>
      </w:r>
      <w:r w:rsidRPr="000A189A">
        <w:rPr>
          <w:rFonts w:eastAsia="Times New Roman"/>
          <w:szCs w:val="24"/>
        </w:rPr>
        <w:t>ύγουστο</w:t>
      </w:r>
      <w:r>
        <w:rPr>
          <w:rFonts w:eastAsia="Times New Roman"/>
          <w:szCs w:val="24"/>
        </w:rPr>
        <w:t>,</w:t>
      </w:r>
      <w:r w:rsidRPr="000A189A">
        <w:rPr>
          <w:rFonts w:eastAsia="Times New Roman"/>
          <w:szCs w:val="24"/>
        </w:rPr>
        <w:t xml:space="preserve"> για την έξοδο από τα μνημόνια </w:t>
      </w:r>
      <w:r>
        <w:rPr>
          <w:rFonts w:eastAsia="Times New Roman"/>
          <w:szCs w:val="24"/>
        </w:rPr>
        <w:t>-</w:t>
      </w:r>
      <w:r w:rsidRPr="000A189A">
        <w:rPr>
          <w:rFonts w:eastAsia="Times New Roman"/>
          <w:szCs w:val="24"/>
        </w:rPr>
        <w:t>την περίφημη</w:t>
      </w:r>
      <w:r>
        <w:rPr>
          <w:rFonts w:eastAsia="Times New Roman"/>
          <w:szCs w:val="24"/>
        </w:rPr>
        <w:t>-, την επιστροφή στη υλοποίηση της</w:t>
      </w:r>
      <w:r w:rsidRPr="000A189A">
        <w:rPr>
          <w:rFonts w:eastAsia="Times New Roman"/>
          <w:szCs w:val="24"/>
        </w:rPr>
        <w:t xml:space="preserve"> λαϊκής βού</w:t>
      </w:r>
      <w:r w:rsidRPr="000A189A">
        <w:rPr>
          <w:rFonts w:eastAsia="Times New Roman"/>
          <w:szCs w:val="24"/>
        </w:rPr>
        <w:t>λησης από διάφορες ομάδες και από σύνολο μικρών και μεγαλύτερων ομάδων</w:t>
      </w:r>
      <w:r>
        <w:rPr>
          <w:rFonts w:eastAsia="Times New Roman"/>
          <w:szCs w:val="24"/>
        </w:rPr>
        <w:t>, για τα δίκαια</w:t>
      </w:r>
      <w:r w:rsidRPr="000A189A">
        <w:rPr>
          <w:rFonts w:eastAsia="Times New Roman"/>
          <w:szCs w:val="24"/>
        </w:rPr>
        <w:t xml:space="preserve"> αιτήματα</w:t>
      </w:r>
      <w:r>
        <w:rPr>
          <w:rFonts w:eastAsia="Times New Roman"/>
          <w:szCs w:val="24"/>
        </w:rPr>
        <w:t>,</w:t>
      </w:r>
      <w:r w:rsidRPr="000A189A">
        <w:rPr>
          <w:rFonts w:eastAsia="Times New Roman"/>
          <w:szCs w:val="24"/>
        </w:rPr>
        <w:t xml:space="preserve"> για τα κεκτημένα και όλα αυτά</w:t>
      </w:r>
      <w:r>
        <w:rPr>
          <w:rFonts w:eastAsia="Times New Roman"/>
          <w:szCs w:val="24"/>
        </w:rPr>
        <w:t>,</w:t>
      </w:r>
      <w:r w:rsidRPr="000A189A">
        <w:rPr>
          <w:rFonts w:eastAsia="Times New Roman"/>
          <w:szCs w:val="24"/>
        </w:rPr>
        <w:t xml:space="preserve"> ότι </w:t>
      </w:r>
      <w:r w:rsidRPr="000A189A">
        <w:rPr>
          <w:rFonts w:eastAsia="Times New Roman"/>
          <w:szCs w:val="24"/>
        </w:rPr>
        <w:lastRenderedPageBreak/>
        <w:t>επιτέλους γυρί</w:t>
      </w:r>
      <w:r>
        <w:rPr>
          <w:rFonts w:eastAsia="Times New Roman"/>
          <w:szCs w:val="24"/>
        </w:rPr>
        <w:t>ζ</w:t>
      </w:r>
      <w:r w:rsidRPr="000A189A">
        <w:rPr>
          <w:rFonts w:eastAsia="Times New Roman"/>
          <w:szCs w:val="24"/>
        </w:rPr>
        <w:t>ουμε σε συνθήκες εθνικής κυριαρχίας και δεν μας δίνουν οδηγίες</w:t>
      </w:r>
      <w:r>
        <w:rPr>
          <w:rFonts w:eastAsia="Times New Roman"/>
          <w:szCs w:val="24"/>
        </w:rPr>
        <w:t>,</w:t>
      </w:r>
      <w:r w:rsidRPr="000A189A">
        <w:rPr>
          <w:rFonts w:eastAsia="Times New Roman"/>
          <w:szCs w:val="24"/>
        </w:rPr>
        <w:t xml:space="preserve"> κανένας </w:t>
      </w:r>
      <w:r>
        <w:rPr>
          <w:rFonts w:eastAsia="Times New Roman"/>
          <w:szCs w:val="24"/>
        </w:rPr>
        <w:t>-μην πω κα</w:t>
      </w:r>
      <w:r>
        <w:rPr>
          <w:rFonts w:eastAsia="Times New Roman"/>
          <w:szCs w:val="24"/>
        </w:rPr>
        <w:t>μ</w:t>
      </w:r>
      <w:r>
        <w:rPr>
          <w:rFonts w:eastAsia="Times New Roman"/>
          <w:szCs w:val="24"/>
        </w:rPr>
        <w:t>μιά</w:t>
      </w:r>
      <w:r w:rsidRPr="000A189A">
        <w:rPr>
          <w:rFonts w:eastAsia="Times New Roman"/>
          <w:szCs w:val="24"/>
        </w:rPr>
        <w:t xml:space="preserve"> λέξη</w:t>
      </w:r>
      <w:r>
        <w:rPr>
          <w:rFonts w:eastAsia="Times New Roman"/>
          <w:szCs w:val="24"/>
        </w:rPr>
        <w:t>-</w:t>
      </w:r>
      <w:r w:rsidRPr="000A189A">
        <w:rPr>
          <w:rFonts w:eastAsia="Times New Roman"/>
          <w:szCs w:val="24"/>
        </w:rPr>
        <w:t xml:space="preserve"> εκβιαστής</w:t>
      </w:r>
      <w:r>
        <w:rPr>
          <w:rFonts w:eastAsia="Times New Roman"/>
          <w:szCs w:val="24"/>
        </w:rPr>
        <w:t>,</w:t>
      </w:r>
      <w:r w:rsidRPr="000A189A">
        <w:rPr>
          <w:rFonts w:eastAsia="Times New Roman"/>
          <w:szCs w:val="24"/>
        </w:rPr>
        <w:t xml:space="preserve"> τοκογλ</w:t>
      </w:r>
      <w:r w:rsidRPr="000A189A">
        <w:rPr>
          <w:rFonts w:eastAsia="Times New Roman"/>
          <w:szCs w:val="24"/>
        </w:rPr>
        <w:t>ύφ</w:t>
      </w:r>
      <w:r>
        <w:rPr>
          <w:rFonts w:eastAsia="Times New Roman"/>
          <w:szCs w:val="24"/>
        </w:rPr>
        <w:t>ος,</w:t>
      </w:r>
      <w:r w:rsidRPr="000A189A">
        <w:rPr>
          <w:rFonts w:eastAsia="Times New Roman"/>
          <w:szCs w:val="24"/>
        </w:rPr>
        <w:t xml:space="preserve"> δανειστής</w:t>
      </w:r>
      <w:r>
        <w:rPr>
          <w:rFonts w:eastAsia="Times New Roman"/>
          <w:szCs w:val="24"/>
        </w:rPr>
        <w:t>, ο</w:t>
      </w:r>
      <w:r w:rsidRPr="000A189A">
        <w:rPr>
          <w:rFonts w:eastAsia="Times New Roman"/>
          <w:szCs w:val="24"/>
        </w:rPr>
        <w:t xml:space="preserve"> οποίος μας υποχρεώνει να επιβάλλουμε άδικα μέτρα τα οποία εμείς δεν θέλουμε</w:t>
      </w:r>
      <w:r>
        <w:rPr>
          <w:rFonts w:eastAsia="Times New Roman"/>
          <w:szCs w:val="24"/>
        </w:rPr>
        <w:t>, γι’ αυτό επιβάλλου</w:t>
      </w:r>
      <w:r w:rsidRPr="000A189A">
        <w:rPr>
          <w:rFonts w:eastAsia="Times New Roman"/>
          <w:szCs w:val="24"/>
        </w:rPr>
        <w:t xml:space="preserve">με ακόμα </w:t>
      </w:r>
      <w:proofErr w:type="spellStart"/>
      <w:r>
        <w:rPr>
          <w:rFonts w:eastAsia="Times New Roman"/>
          <w:szCs w:val="24"/>
        </w:rPr>
        <w:t>αδικότερα</w:t>
      </w:r>
      <w:proofErr w:type="spellEnd"/>
      <w:r w:rsidRPr="000A189A">
        <w:rPr>
          <w:rFonts w:eastAsia="Times New Roman"/>
          <w:szCs w:val="24"/>
        </w:rPr>
        <w:t xml:space="preserve"> από αυτά που μας επιβάλλουν </w:t>
      </w:r>
      <w:r>
        <w:rPr>
          <w:rFonts w:eastAsia="Times New Roman"/>
          <w:szCs w:val="24"/>
        </w:rPr>
        <w:t>κ.λπ.</w:t>
      </w:r>
      <w:r>
        <w:rPr>
          <w:rFonts w:eastAsia="Times New Roman"/>
          <w:szCs w:val="24"/>
        </w:rPr>
        <w:t>.</w:t>
      </w:r>
      <w:r>
        <w:rPr>
          <w:rFonts w:eastAsia="Times New Roman"/>
          <w:szCs w:val="24"/>
        </w:rPr>
        <w:t xml:space="preserve"> Ευτυχώς τέλειωσε τώρα αυτό. Βγαίνουμε από τα μνημόνια. </w:t>
      </w:r>
    </w:p>
    <w:p w14:paraId="485EEA5E"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Εδώ πρέπει να βάλω έναν αστερίσκο για να πω ότι από τα μνημόνια βγαίνουν αυτοί, δεν βγαίνουμε εμείς. Σταματάνε να τα σκάνε, δηλαδή σταματάνε </w:t>
      </w:r>
      <w:r w:rsidRPr="000A189A">
        <w:rPr>
          <w:rFonts w:eastAsia="Times New Roman"/>
          <w:szCs w:val="24"/>
        </w:rPr>
        <w:t>να χρηματοδοτούν</w:t>
      </w:r>
      <w:r>
        <w:rPr>
          <w:rFonts w:eastAsia="Times New Roman"/>
          <w:szCs w:val="24"/>
        </w:rPr>
        <w:t>.</w:t>
      </w:r>
      <w:r w:rsidRPr="000A189A">
        <w:rPr>
          <w:rFonts w:eastAsia="Times New Roman"/>
          <w:szCs w:val="24"/>
        </w:rPr>
        <w:t xml:space="preserve"> Εμείς πρέπει να υλοποιήσου</w:t>
      </w:r>
      <w:r>
        <w:rPr>
          <w:rFonts w:eastAsia="Times New Roman"/>
          <w:szCs w:val="24"/>
        </w:rPr>
        <w:t>με</w:t>
      </w:r>
      <w:r w:rsidRPr="000A189A">
        <w:rPr>
          <w:rFonts w:eastAsia="Times New Roman"/>
          <w:szCs w:val="24"/>
        </w:rPr>
        <w:t xml:space="preserve"> κατά γράμμα ό</w:t>
      </w:r>
      <w:r>
        <w:rPr>
          <w:rFonts w:eastAsia="Times New Roman"/>
          <w:szCs w:val="24"/>
        </w:rPr>
        <w:t>,</w:t>
      </w:r>
      <w:r w:rsidRPr="000A189A">
        <w:rPr>
          <w:rFonts w:eastAsia="Times New Roman"/>
          <w:szCs w:val="24"/>
        </w:rPr>
        <w:t>τι έχουμε ψηφίσει και αποφασίσει</w:t>
      </w:r>
      <w:r>
        <w:rPr>
          <w:rFonts w:eastAsia="Times New Roman"/>
          <w:szCs w:val="24"/>
        </w:rPr>
        <w:t>.</w:t>
      </w:r>
      <w:r w:rsidRPr="000A189A">
        <w:rPr>
          <w:rFonts w:eastAsia="Times New Roman"/>
          <w:szCs w:val="24"/>
        </w:rPr>
        <w:t xml:space="preserve"> </w:t>
      </w:r>
      <w:r>
        <w:rPr>
          <w:rFonts w:eastAsia="Times New Roman"/>
          <w:szCs w:val="24"/>
        </w:rPr>
        <w:t>Αυτοί</w:t>
      </w:r>
      <w:r w:rsidRPr="000A189A">
        <w:rPr>
          <w:rFonts w:eastAsia="Times New Roman"/>
          <w:szCs w:val="24"/>
        </w:rPr>
        <w:t xml:space="preserve"> γλιτώνουν το β</w:t>
      </w:r>
      <w:r w:rsidRPr="000A189A">
        <w:rPr>
          <w:rFonts w:eastAsia="Times New Roman"/>
          <w:szCs w:val="24"/>
        </w:rPr>
        <w:t xml:space="preserve">άρος </w:t>
      </w:r>
      <w:r>
        <w:rPr>
          <w:rFonts w:eastAsia="Times New Roman"/>
          <w:szCs w:val="24"/>
        </w:rPr>
        <w:t xml:space="preserve">να μας έχουν σαν το μικρό, </w:t>
      </w:r>
      <w:r w:rsidRPr="000A189A">
        <w:rPr>
          <w:rFonts w:eastAsia="Times New Roman"/>
          <w:szCs w:val="24"/>
        </w:rPr>
        <w:t>το απροσάρμοστο</w:t>
      </w:r>
      <w:r>
        <w:rPr>
          <w:rFonts w:eastAsia="Times New Roman"/>
          <w:szCs w:val="24"/>
        </w:rPr>
        <w:t>,</w:t>
      </w:r>
      <w:r w:rsidRPr="000A189A">
        <w:rPr>
          <w:rFonts w:eastAsia="Times New Roman"/>
          <w:szCs w:val="24"/>
        </w:rPr>
        <w:t xml:space="preserve"> το οποίο πρέπει να διορθώσ</w:t>
      </w:r>
      <w:r>
        <w:rPr>
          <w:rFonts w:eastAsia="Times New Roman"/>
          <w:szCs w:val="24"/>
        </w:rPr>
        <w:t>ει</w:t>
      </w:r>
      <w:r w:rsidRPr="000A189A">
        <w:rPr>
          <w:rFonts w:eastAsia="Times New Roman"/>
          <w:szCs w:val="24"/>
        </w:rPr>
        <w:t xml:space="preserve"> τα πράγματα όπως </w:t>
      </w:r>
      <w:r>
        <w:rPr>
          <w:rFonts w:eastAsia="Times New Roman"/>
          <w:szCs w:val="24"/>
        </w:rPr>
        <w:t xml:space="preserve">του λένε </w:t>
      </w:r>
      <w:r w:rsidRPr="000A189A">
        <w:rPr>
          <w:rFonts w:eastAsia="Times New Roman"/>
          <w:szCs w:val="24"/>
        </w:rPr>
        <w:t>αυτοί οι εκβιαστές</w:t>
      </w:r>
      <w:r>
        <w:rPr>
          <w:rFonts w:eastAsia="Times New Roman"/>
          <w:szCs w:val="24"/>
        </w:rPr>
        <w:t>,</w:t>
      </w:r>
      <w:r w:rsidRPr="000A189A">
        <w:rPr>
          <w:rFonts w:eastAsia="Times New Roman"/>
          <w:szCs w:val="24"/>
        </w:rPr>
        <w:t xml:space="preserve"> οι </w:t>
      </w:r>
      <w:r>
        <w:rPr>
          <w:rFonts w:eastAsia="Times New Roman"/>
          <w:szCs w:val="24"/>
        </w:rPr>
        <w:t>τρισάθλιοι</w:t>
      </w:r>
      <w:r w:rsidRPr="000A189A">
        <w:rPr>
          <w:rFonts w:eastAsia="Times New Roman"/>
          <w:szCs w:val="24"/>
        </w:rPr>
        <w:t xml:space="preserve"> τύποι</w:t>
      </w:r>
      <w:r>
        <w:rPr>
          <w:rFonts w:eastAsia="Times New Roman"/>
          <w:szCs w:val="24"/>
        </w:rPr>
        <w:t xml:space="preserve">, οι </w:t>
      </w:r>
      <w:proofErr w:type="spellStart"/>
      <w:r>
        <w:rPr>
          <w:rFonts w:eastAsia="Times New Roman"/>
          <w:szCs w:val="24"/>
        </w:rPr>
        <w:t>μερκελιστές</w:t>
      </w:r>
      <w:proofErr w:type="spellEnd"/>
      <w:r>
        <w:rPr>
          <w:rFonts w:eastAsia="Times New Roman"/>
          <w:szCs w:val="24"/>
        </w:rPr>
        <w:t xml:space="preserve"> </w:t>
      </w:r>
      <w:r w:rsidRPr="000A189A">
        <w:rPr>
          <w:rFonts w:eastAsia="Times New Roman"/>
          <w:szCs w:val="24"/>
        </w:rPr>
        <w:t>και όλοι αυτοί</w:t>
      </w:r>
      <w:r>
        <w:rPr>
          <w:rFonts w:eastAsia="Times New Roman"/>
          <w:szCs w:val="24"/>
        </w:rPr>
        <w:t>, που μας επιβάλανε</w:t>
      </w:r>
      <w:r w:rsidRPr="000A189A">
        <w:rPr>
          <w:rFonts w:eastAsia="Times New Roman"/>
          <w:szCs w:val="24"/>
        </w:rPr>
        <w:t xml:space="preserve"> διάφορες ιστορίες να κάνουμε</w:t>
      </w:r>
      <w:r>
        <w:rPr>
          <w:rFonts w:eastAsia="Times New Roman"/>
          <w:szCs w:val="24"/>
        </w:rPr>
        <w:t>,</w:t>
      </w:r>
      <w:r w:rsidRPr="000A189A">
        <w:rPr>
          <w:rFonts w:eastAsia="Times New Roman"/>
          <w:szCs w:val="24"/>
        </w:rPr>
        <w:t xml:space="preserve"> που είναι πολύ άδικες</w:t>
      </w:r>
      <w:r>
        <w:rPr>
          <w:rFonts w:eastAsia="Times New Roman"/>
          <w:szCs w:val="24"/>
        </w:rPr>
        <w:t xml:space="preserve">. Είναι </w:t>
      </w:r>
      <w:r w:rsidRPr="000A189A">
        <w:rPr>
          <w:rFonts w:eastAsia="Times New Roman"/>
          <w:szCs w:val="24"/>
        </w:rPr>
        <w:t>πρά</w:t>
      </w:r>
      <w:r w:rsidRPr="000A189A">
        <w:rPr>
          <w:rFonts w:eastAsia="Times New Roman"/>
          <w:szCs w:val="24"/>
        </w:rPr>
        <w:t>γματα</w:t>
      </w:r>
      <w:r>
        <w:rPr>
          <w:rFonts w:eastAsia="Times New Roman"/>
          <w:szCs w:val="24"/>
        </w:rPr>
        <w:t>,</w:t>
      </w:r>
      <w:r w:rsidRPr="000A189A">
        <w:rPr>
          <w:rFonts w:eastAsia="Times New Roman"/>
          <w:szCs w:val="24"/>
        </w:rPr>
        <w:t xml:space="preserve"> δηλαδή</w:t>
      </w:r>
      <w:r>
        <w:rPr>
          <w:rFonts w:eastAsia="Times New Roman"/>
          <w:szCs w:val="24"/>
        </w:rPr>
        <w:t>,</w:t>
      </w:r>
      <w:r w:rsidRPr="000A189A">
        <w:rPr>
          <w:rFonts w:eastAsia="Times New Roman"/>
          <w:szCs w:val="24"/>
        </w:rPr>
        <w:t xml:space="preserve"> τα οποία </w:t>
      </w:r>
      <w:r>
        <w:rPr>
          <w:rFonts w:eastAsia="Times New Roman"/>
          <w:szCs w:val="24"/>
        </w:rPr>
        <w:t>έπρεπε</w:t>
      </w:r>
      <w:r w:rsidRPr="000A189A">
        <w:rPr>
          <w:rFonts w:eastAsia="Times New Roman"/>
          <w:szCs w:val="24"/>
        </w:rPr>
        <w:t xml:space="preserve"> να έχουμε κάνει </w:t>
      </w:r>
      <w:r>
        <w:rPr>
          <w:rFonts w:eastAsia="Times New Roman"/>
          <w:szCs w:val="24"/>
        </w:rPr>
        <w:t xml:space="preserve">εμείς από μόνοι μας εδώ και δέκα, είκοσι, τριάντα, σαράντα </w:t>
      </w:r>
      <w:r w:rsidRPr="000A189A">
        <w:rPr>
          <w:rFonts w:eastAsia="Times New Roman"/>
          <w:szCs w:val="24"/>
        </w:rPr>
        <w:t xml:space="preserve">χρόνια σε όλη </w:t>
      </w:r>
      <w:r>
        <w:rPr>
          <w:rFonts w:eastAsia="Times New Roman"/>
          <w:szCs w:val="24"/>
        </w:rPr>
        <w:t xml:space="preserve">τη </w:t>
      </w:r>
      <w:r w:rsidRPr="000A189A">
        <w:rPr>
          <w:rFonts w:eastAsia="Times New Roman"/>
          <w:szCs w:val="24"/>
        </w:rPr>
        <w:t>διάρκεια</w:t>
      </w:r>
      <w:r>
        <w:rPr>
          <w:rFonts w:eastAsia="Times New Roman"/>
          <w:szCs w:val="24"/>
        </w:rPr>
        <w:t xml:space="preserve">, όχι της </w:t>
      </w:r>
      <w:r>
        <w:rPr>
          <w:rFonts w:eastAsia="Times New Roman"/>
          <w:szCs w:val="24"/>
        </w:rPr>
        <w:t>Μ</w:t>
      </w:r>
      <w:r>
        <w:rPr>
          <w:rFonts w:eastAsia="Times New Roman"/>
          <w:szCs w:val="24"/>
        </w:rPr>
        <w:t xml:space="preserve">εταπολίτευσης, </w:t>
      </w:r>
      <w:r w:rsidRPr="000A189A">
        <w:rPr>
          <w:rFonts w:eastAsia="Times New Roman"/>
          <w:szCs w:val="24"/>
        </w:rPr>
        <w:t>λάθος το λέμε</w:t>
      </w:r>
      <w:r>
        <w:rPr>
          <w:rFonts w:eastAsia="Times New Roman"/>
          <w:szCs w:val="24"/>
        </w:rPr>
        <w:t>,</w:t>
      </w:r>
      <w:r w:rsidRPr="000A189A">
        <w:rPr>
          <w:rFonts w:eastAsia="Times New Roman"/>
          <w:szCs w:val="24"/>
        </w:rPr>
        <w:t xml:space="preserve"> γιατί δεν είναι </w:t>
      </w:r>
      <w:r>
        <w:rPr>
          <w:rFonts w:eastAsia="Times New Roman"/>
          <w:szCs w:val="24"/>
        </w:rPr>
        <w:t>σαράντα</w:t>
      </w:r>
      <w:r w:rsidRPr="000A189A">
        <w:rPr>
          <w:rFonts w:eastAsia="Times New Roman"/>
          <w:szCs w:val="24"/>
        </w:rPr>
        <w:t xml:space="preserve"> χρόνια </w:t>
      </w:r>
      <w:r>
        <w:rPr>
          <w:rFonts w:eastAsia="Times New Roman"/>
          <w:szCs w:val="24"/>
        </w:rPr>
        <w:t>Μ</w:t>
      </w:r>
      <w:r w:rsidRPr="000A189A">
        <w:rPr>
          <w:rFonts w:eastAsia="Times New Roman"/>
          <w:szCs w:val="24"/>
        </w:rPr>
        <w:t>εταπολίτευση</w:t>
      </w:r>
      <w:r>
        <w:rPr>
          <w:rFonts w:eastAsia="Times New Roman"/>
          <w:szCs w:val="24"/>
        </w:rPr>
        <w:t>,</w:t>
      </w:r>
      <w:r w:rsidRPr="000A189A">
        <w:rPr>
          <w:rFonts w:eastAsia="Times New Roman"/>
          <w:szCs w:val="24"/>
        </w:rPr>
        <w:t xml:space="preserve"> είναι από τη </w:t>
      </w:r>
      <w:r>
        <w:rPr>
          <w:rFonts w:eastAsia="Times New Roman"/>
          <w:szCs w:val="24"/>
        </w:rPr>
        <w:t>Μ</w:t>
      </w:r>
      <w:r w:rsidRPr="000A189A">
        <w:rPr>
          <w:rFonts w:eastAsia="Times New Roman"/>
          <w:szCs w:val="24"/>
        </w:rPr>
        <w:t>εταπολίτευση μέχρι σήμερ</w:t>
      </w:r>
      <w:r w:rsidRPr="000A189A">
        <w:rPr>
          <w:rFonts w:eastAsia="Times New Roman"/>
          <w:szCs w:val="24"/>
        </w:rPr>
        <w:t>α</w:t>
      </w:r>
      <w:r>
        <w:rPr>
          <w:rFonts w:eastAsia="Times New Roman"/>
          <w:szCs w:val="24"/>
        </w:rPr>
        <w:t>.</w:t>
      </w:r>
      <w:r w:rsidRPr="000A189A">
        <w:rPr>
          <w:rFonts w:eastAsia="Times New Roman"/>
          <w:szCs w:val="24"/>
        </w:rPr>
        <w:t xml:space="preserve"> </w:t>
      </w:r>
      <w:r>
        <w:rPr>
          <w:rFonts w:eastAsia="Times New Roman"/>
          <w:szCs w:val="24"/>
        </w:rPr>
        <w:t xml:space="preserve">Η </w:t>
      </w:r>
      <w:r>
        <w:rPr>
          <w:rFonts w:eastAsia="Times New Roman"/>
          <w:szCs w:val="24"/>
        </w:rPr>
        <w:t>Μ</w:t>
      </w:r>
      <w:r>
        <w:rPr>
          <w:rFonts w:eastAsia="Times New Roman"/>
          <w:szCs w:val="24"/>
        </w:rPr>
        <w:t>εταπολίτευση ήταν μόνο από το ’74-’75, ά</w:t>
      </w:r>
      <w:r w:rsidRPr="000A189A">
        <w:rPr>
          <w:rFonts w:eastAsia="Times New Roman"/>
          <w:szCs w:val="24"/>
        </w:rPr>
        <w:t xml:space="preserve">ντε μέχρι </w:t>
      </w:r>
      <w:r>
        <w:rPr>
          <w:rFonts w:eastAsia="Times New Roman"/>
          <w:szCs w:val="24"/>
        </w:rPr>
        <w:t>σ</w:t>
      </w:r>
      <w:r w:rsidRPr="000A189A">
        <w:rPr>
          <w:rFonts w:eastAsia="Times New Roman"/>
          <w:szCs w:val="24"/>
        </w:rPr>
        <w:t xml:space="preserve">τις εκλογές του </w:t>
      </w:r>
      <w:r>
        <w:rPr>
          <w:rFonts w:eastAsia="Times New Roman"/>
          <w:szCs w:val="24"/>
        </w:rPr>
        <w:t>’</w:t>
      </w:r>
      <w:r w:rsidRPr="000A189A">
        <w:rPr>
          <w:rFonts w:eastAsia="Times New Roman"/>
          <w:szCs w:val="24"/>
        </w:rPr>
        <w:t>77</w:t>
      </w:r>
      <w:r>
        <w:rPr>
          <w:rFonts w:eastAsia="Times New Roman"/>
          <w:szCs w:val="24"/>
        </w:rPr>
        <w:t>.</w:t>
      </w:r>
      <w:r w:rsidRPr="000A189A">
        <w:rPr>
          <w:rFonts w:eastAsia="Times New Roman"/>
          <w:szCs w:val="24"/>
        </w:rPr>
        <w:t xml:space="preserve"> </w:t>
      </w:r>
      <w:r>
        <w:rPr>
          <w:rFonts w:eastAsia="Times New Roman"/>
          <w:szCs w:val="24"/>
        </w:rPr>
        <w:t>Α</w:t>
      </w:r>
      <w:r w:rsidRPr="000A189A">
        <w:rPr>
          <w:rFonts w:eastAsia="Times New Roman"/>
          <w:szCs w:val="24"/>
        </w:rPr>
        <w:t xml:space="preserve">πό </w:t>
      </w:r>
      <w:r>
        <w:rPr>
          <w:rFonts w:eastAsia="Times New Roman"/>
          <w:szCs w:val="24"/>
        </w:rPr>
        <w:t>ε</w:t>
      </w:r>
      <w:r w:rsidRPr="000A189A">
        <w:rPr>
          <w:rFonts w:eastAsia="Times New Roman"/>
          <w:szCs w:val="24"/>
        </w:rPr>
        <w:t>κεί και πέρα</w:t>
      </w:r>
      <w:r>
        <w:rPr>
          <w:rFonts w:eastAsia="Times New Roman"/>
          <w:szCs w:val="24"/>
        </w:rPr>
        <w:t>,</w:t>
      </w:r>
      <w:r w:rsidRPr="000A189A">
        <w:rPr>
          <w:rFonts w:eastAsia="Times New Roman"/>
          <w:szCs w:val="24"/>
        </w:rPr>
        <w:t xml:space="preserve"> είναι </w:t>
      </w:r>
      <w:r>
        <w:rPr>
          <w:rFonts w:eastAsia="Times New Roman"/>
          <w:szCs w:val="24"/>
        </w:rPr>
        <w:t>μια</w:t>
      </w:r>
      <w:r w:rsidRPr="000A189A">
        <w:rPr>
          <w:rFonts w:eastAsia="Times New Roman"/>
          <w:szCs w:val="24"/>
        </w:rPr>
        <w:t xml:space="preserve"> κανονική περίοδος που η χώρα έπρεπε να προσαρμοστεί στις συνθήκες που </w:t>
      </w:r>
      <w:r>
        <w:rPr>
          <w:rFonts w:eastAsia="Times New Roman"/>
          <w:szCs w:val="24"/>
        </w:rPr>
        <w:t xml:space="preserve">σε </w:t>
      </w:r>
      <w:r w:rsidRPr="000A189A">
        <w:rPr>
          <w:rFonts w:eastAsia="Times New Roman"/>
          <w:szCs w:val="24"/>
        </w:rPr>
        <w:t>υποχρεώνουν</w:t>
      </w:r>
      <w:r>
        <w:rPr>
          <w:rFonts w:eastAsia="Times New Roman"/>
          <w:szCs w:val="24"/>
        </w:rPr>
        <w:t xml:space="preserve"> η συμπόρευσή σου</w:t>
      </w:r>
      <w:r w:rsidRPr="000A189A">
        <w:rPr>
          <w:rFonts w:eastAsia="Times New Roman"/>
          <w:szCs w:val="24"/>
        </w:rPr>
        <w:t xml:space="preserve"> με τους άλλους </w:t>
      </w:r>
      <w:r>
        <w:rPr>
          <w:rFonts w:eastAsia="Times New Roman"/>
          <w:szCs w:val="24"/>
        </w:rPr>
        <w:t>ε</w:t>
      </w:r>
      <w:r w:rsidRPr="000A189A">
        <w:rPr>
          <w:rFonts w:eastAsia="Times New Roman"/>
          <w:szCs w:val="24"/>
        </w:rPr>
        <w:t xml:space="preserve">υρωπαίους εταίρους </w:t>
      </w:r>
      <w:r>
        <w:rPr>
          <w:rFonts w:eastAsia="Times New Roman"/>
          <w:szCs w:val="24"/>
        </w:rPr>
        <w:t xml:space="preserve">σου </w:t>
      </w:r>
      <w:r w:rsidRPr="000A189A">
        <w:rPr>
          <w:rFonts w:eastAsia="Times New Roman"/>
          <w:szCs w:val="24"/>
        </w:rPr>
        <w:lastRenderedPageBreak/>
        <w:t xml:space="preserve">σε σχέση </w:t>
      </w:r>
      <w:r>
        <w:rPr>
          <w:rFonts w:eastAsia="Times New Roman"/>
          <w:szCs w:val="24"/>
        </w:rPr>
        <w:t>συν</w:t>
      </w:r>
      <w:r w:rsidRPr="000A189A">
        <w:rPr>
          <w:rFonts w:eastAsia="Times New Roman"/>
          <w:szCs w:val="24"/>
        </w:rPr>
        <w:t>εργασίας</w:t>
      </w:r>
      <w:r>
        <w:rPr>
          <w:rFonts w:eastAsia="Times New Roman"/>
          <w:szCs w:val="24"/>
        </w:rPr>
        <w:t>, ο</w:t>
      </w:r>
      <w:r w:rsidRPr="000A189A">
        <w:rPr>
          <w:rFonts w:eastAsia="Times New Roman"/>
          <w:szCs w:val="24"/>
        </w:rPr>
        <w:t>ι ελληνικές νομοθεσίες και τα ελληνικά</w:t>
      </w:r>
      <w:r>
        <w:rPr>
          <w:rFonts w:eastAsia="Times New Roman"/>
          <w:szCs w:val="24"/>
        </w:rPr>
        <w:t xml:space="preserve"> συστήματα </w:t>
      </w:r>
      <w:r w:rsidRPr="000A189A">
        <w:rPr>
          <w:rFonts w:eastAsia="Times New Roman"/>
          <w:szCs w:val="24"/>
        </w:rPr>
        <w:t>να διαφο</w:t>
      </w:r>
      <w:r>
        <w:rPr>
          <w:rFonts w:eastAsia="Times New Roman"/>
          <w:szCs w:val="24"/>
        </w:rPr>
        <w:t>ροποιηθούν και να είναι πιο σύνν</w:t>
      </w:r>
      <w:r w:rsidRPr="000A189A">
        <w:rPr>
          <w:rFonts w:eastAsia="Times New Roman"/>
          <w:szCs w:val="24"/>
        </w:rPr>
        <w:t>ομα με το ευρωπαϊκό σύνολο και όλα αυτά τα πράγματα</w:t>
      </w:r>
      <w:r>
        <w:rPr>
          <w:rFonts w:eastAsia="Times New Roman"/>
          <w:szCs w:val="24"/>
        </w:rPr>
        <w:t>. Είναι πράγματα</w:t>
      </w:r>
      <w:r w:rsidRPr="000A189A">
        <w:rPr>
          <w:rFonts w:eastAsia="Times New Roman"/>
          <w:szCs w:val="24"/>
        </w:rPr>
        <w:t xml:space="preserve"> τα οποία έπρεπε να </w:t>
      </w:r>
      <w:r>
        <w:rPr>
          <w:rFonts w:eastAsia="Times New Roman"/>
          <w:szCs w:val="24"/>
        </w:rPr>
        <w:t>έχουν</w:t>
      </w:r>
      <w:r w:rsidRPr="000A189A">
        <w:rPr>
          <w:rFonts w:eastAsia="Times New Roman"/>
          <w:szCs w:val="24"/>
        </w:rPr>
        <w:t xml:space="preserve"> κάνει</w:t>
      </w:r>
      <w:r>
        <w:rPr>
          <w:rFonts w:eastAsia="Times New Roman"/>
          <w:szCs w:val="24"/>
        </w:rPr>
        <w:t xml:space="preserve"> </w:t>
      </w:r>
      <w:r w:rsidRPr="000A189A">
        <w:rPr>
          <w:rFonts w:eastAsia="Times New Roman"/>
          <w:szCs w:val="24"/>
        </w:rPr>
        <w:t>όλες οι προηγούμενες κυβερνήσεις</w:t>
      </w:r>
      <w:r>
        <w:rPr>
          <w:rFonts w:eastAsia="Times New Roman"/>
          <w:szCs w:val="24"/>
        </w:rPr>
        <w:t>.</w:t>
      </w:r>
      <w:r w:rsidRPr="000A189A">
        <w:rPr>
          <w:rFonts w:eastAsia="Times New Roman"/>
          <w:szCs w:val="24"/>
        </w:rPr>
        <w:t xml:space="preserve"> </w:t>
      </w:r>
      <w:r>
        <w:rPr>
          <w:rFonts w:eastAsia="Times New Roman"/>
          <w:szCs w:val="24"/>
        </w:rPr>
        <w:t>Κ</w:t>
      </w:r>
      <w:r w:rsidRPr="000A189A">
        <w:rPr>
          <w:rFonts w:eastAsia="Times New Roman"/>
          <w:szCs w:val="24"/>
        </w:rPr>
        <w:t>αμ</w:t>
      </w:r>
      <w:r>
        <w:rPr>
          <w:rFonts w:eastAsia="Times New Roman"/>
          <w:szCs w:val="24"/>
        </w:rPr>
        <w:t>μ</w:t>
      </w:r>
      <w:r w:rsidRPr="000A189A">
        <w:rPr>
          <w:rFonts w:eastAsia="Times New Roman"/>
          <w:szCs w:val="24"/>
        </w:rPr>
        <w:t xml:space="preserve">ία δεν </w:t>
      </w:r>
      <w:r w:rsidRPr="000A189A">
        <w:rPr>
          <w:rFonts w:eastAsia="Times New Roman"/>
          <w:szCs w:val="24"/>
        </w:rPr>
        <w:t xml:space="preserve">έκανε </w:t>
      </w:r>
      <w:r>
        <w:rPr>
          <w:rFonts w:eastAsia="Times New Roman"/>
          <w:szCs w:val="24"/>
        </w:rPr>
        <w:t>α</w:t>
      </w:r>
      <w:r w:rsidRPr="000A189A">
        <w:rPr>
          <w:rFonts w:eastAsia="Times New Roman"/>
          <w:szCs w:val="24"/>
        </w:rPr>
        <w:t>κριβώς αυτ</w:t>
      </w:r>
      <w:r>
        <w:rPr>
          <w:rFonts w:eastAsia="Times New Roman"/>
          <w:szCs w:val="24"/>
        </w:rPr>
        <w:t>ά</w:t>
      </w:r>
      <w:r w:rsidRPr="000A189A">
        <w:rPr>
          <w:rFonts w:eastAsia="Times New Roman"/>
          <w:szCs w:val="24"/>
        </w:rPr>
        <w:t xml:space="preserve"> που όφειλε να κάνει</w:t>
      </w:r>
      <w:r>
        <w:rPr>
          <w:rFonts w:eastAsia="Times New Roman"/>
          <w:szCs w:val="24"/>
        </w:rPr>
        <w:t xml:space="preserve"> κ</w:t>
      </w:r>
      <w:r w:rsidRPr="000A189A">
        <w:rPr>
          <w:rFonts w:eastAsia="Times New Roman"/>
          <w:szCs w:val="24"/>
        </w:rPr>
        <w:t xml:space="preserve">αι </w:t>
      </w:r>
      <w:r>
        <w:rPr>
          <w:rFonts w:eastAsia="Times New Roman"/>
          <w:szCs w:val="24"/>
        </w:rPr>
        <w:t>φθάνουμε</w:t>
      </w:r>
      <w:r w:rsidRPr="000A189A">
        <w:rPr>
          <w:rFonts w:eastAsia="Times New Roman"/>
          <w:szCs w:val="24"/>
        </w:rPr>
        <w:t xml:space="preserve"> τώρα να ανεβαίνουμε στο κύμα του λαϊκισμού</w:t>
      </w:r>
      <w:r>
        <w:rPr>
          <w:rFonts w:eastAsia="Times New Roman"/>
          <w:szCs w:val="24"/>
        </w:rPr>
        <w:t>,</w:t>
      </w:r>
      <w:r w:rsidRPr="000A189A">
        <w:rPr>
          <w:rFonts w:eastAsia="Times New Roman"/>
          <w:szCs w:val="24"/>
        </w:rPr>
        <w:t xml:space="preserve"> να καταγγέλλουμε και </w:t>
      </w:r>
      <w:r>
        <w:rPr>
          <w:rFonts w:eastAsia="Times New Roman"/>
          <w:szCs w:val="24"/>
        </w:rPr>
        <w:t xml:space="preserve">να </w:t>
      </w:r>
      <w:proofErr w:type="spellStart"/>
      <w:r>
        <w:rPr>
          <w:rFonts w:eastAsia="Times New Roman"/>
          <w:szCs w:val="24"/>
        </w:rPr>
        <w:t>καταχεριάζουμε</w:t>
      </w:r>
      <w:proofErr w:type="spellEnd"/>
      <w:r>
        <w:rPr>
          <w:rFonts w:eastAsia="Times New Roman"/>
          <w:szCs w:val="24"/>
        </w:rPr>
        <w:t xml:space="preserve"> </w:t>
      </w:r>
      <w:r w:rsidRPr="000A189A">
        <w:rPr>
          <w:rFonts w:eastAsia="Times New Roman"/>
          <w:szCs w:val="24"/>
        </w:rPr>
        <w:t>αυτούς τους Ευρωπαίους</w:t>
      </w:r>
      <w:r>
        <w:rPr>
          <w:rFonts w:eastAsia="Times New Roman"/>
          <w:szCs w:val="24"/>
        </w:rPr>
        <w:t>,</w:t>
      </w:r>
      <w:r w:rsidRPr="000A189A">
        <w:rPr>
          <w:rFonts w:eastAsia="Times New Roman"/>
          <w:szCs w:val="24"/>
        </w:rPr>
        <w:t xml:space="preserve"> τους έτσι</w:t>
      </w:r>
      <w:r>
        <w:rPr>
          <w:rFonts w:eastAsia="Times New Roman"/>
          <w:szCs w:val="24"/>
        </w:rPr>
        <w:t>,</w:t>
      </w:r>
      <w:r w:rsidRPr="000A189A">
        <w:rPr>
          <w:rFonts w:eastAsia="Times New Roman"/>
          <w:szCs w:val="24"/>
        </w:rPr>
        <w:t xml:space="preserve"> τους </w:t>
      </w:r>
      <w:r>
        <w:rPr>
          <w:rFonts w:eastAsia="Times New Roman"/>
          <w:szCs w:val="24"/>
        </w:rPr>
        <w:t>«μπήξε»</w:t>
      </w:r>
      <w:r w:rsidRPr="000A189A">
        <w:rPr>
          <w:rFonts w:eastAsia="Times New Roman"/>
          <w:szCs w:val="24"/>
        </w:rPr>
        <w:t xml:space="preserve"> και τους </w:t>
      </w:r>
      <w:r>
        <w:rPr>
          <w:rFonts w:eastAsia="Times New Roman"/>
          <w:szCs w:val="24"/>
        </w:rPr>
        <w:t>«</w:t>
      </w:r>
      <w:r w:rsidRPr="000A189A">
        <w:rPr>
          <w:rFonts w:eastAsia="Times New Roman"/>
          <w:szCs w:val="24"/>
        </w:rPr>
        <w:t>δείξε</w:t>
      </w:r>
      <w:r>
        <w:rPr>
          <w:rFonts w:eastAsia="Times New Roman"/>
          <w:szCs w:val="24"/>
        </w:rPr>
        <w:t>»,</w:t>
      </w:r>
      <w:r w:rsidRPr="000A189A">
        <w:rPr>
          <w:rFonts w:eastAsia="Times New Roman"/>
          <w:szCs w:val="24"/>
        </w:rPr>
        <w:t xml:space="preserve"> </w:t>
      </w:r>
      <w:r>
        <w:rPr>
          <w:rFonts w:eastAsia="Times New Roman"/>
          <w:szCs w:val="24"/>
        </w:rPr>
        <w:t>μ</w:t>
      </w:r>
      <w:r w:rsidRPr="000A189A">
        <w:rPr>
          <w:rFonts w:eastAsia="Times New Roman"/>
          <w:szCs w:val="24"/>
        </w:rPr>
        <w:t xml:space="preserve">έχρι που κάνουμε τις </w:t>
      </w:r>
      <w:proofErr w:type="spellStart"/>
      <w:r w:rsidRPr="000A189A">
        <w:rPr>
          <w:rFonts w:eastAsia="Times New Roman"/>
          <w:szCs w:val="24"/>
        </w:rPr>
        <w:t>κωλοτούμπες</w:t>
      </w:r>
      <w:proofErr w:type="spellEnd"/>
      <w:r>
        <w:rPr>
          <w:rFonts w:eastAsia="Times New Roman"/>
          <w:szCs w:val="24"/>
        </w:rPr>
        <w:t xml:space="preserve"> πιρουέτες </w:t>
      </w:r>
      <w:r w:rsidRPr="000A189A">
        <w:rPr>
          <w:rFonts w:eastAsia="Times New Roman"/>
          <w:szCs w:val="24"/>
        </w:rPr>
        <w:t>και αρχίζου</w:t>
      </w:r>
      <w:r w:rsidRPr="000A189A">
        <w:rPr>
          <w:rFonts w:eastAsia="Times New Roman"/>
          <w:szCs w:val="24"/>
        </w:rPr>
        <w:t>με και υπογράφουμε</w:t>
      </w:r>
      <w:r>
        <w:rPr>
          <w:rFonts w:eastAsia="Times New Roman"/>
          <w:szCs w:val="24"/>
        </w:rPr>
        <w:t>,</w:t>
      </w:r>
      <w:r w:rsidRPr="000A189A">
        <w:rPr>
          <w:rFonts w:eastAsia="Times New Roman"/>
          <w:szCs w:val="24"/>
        </w:rPr>
        <w:t xml:space="preserve"> ψηφίζου</w:t>
      </w:r>
      <w:r>
        <w:rPr>
          <w:rFonts w:eastAsia="Times New Roman"/>
          <w:szCs w:val="24"/>
        </w:rPr>
        <w:t>με</w:t>
      </w:r>
      <w:r w:rsidRPr="000A189A">
        <w:rPr>
          <w:rFonts w:eastAsia="Times New Roman"/>
          <w:szCs w:val="24"/>
        </w:rPr>
        <w:t xml:space="preserve"> πολύ πιο σκληρά πράγματα από αυτά που ζητά</w:t>
      </w:r>
      <w:r>
        <w:rPr>
          <w:rFonts w:eastAsia="Times New Roman"/>
          <w:szCs w:val="24"/>
        </w:rPr>
        <w:t>νε</w:t>
      </w:r>
      <w:r w:rsidRPr="000A189A">
        <w:rPr>
          <w:rFonts w:eastAsia="Times New Roman"/>
          <w:szCs w:val="24"/>
        </w:rPr>
        <w:t xml:space="preserve"> αυτ</w:t>
      </w:r>
      <w:r>
        <w:rPr>
          <w:rFonts w:eastAsia="Times New Roman"/>
          <w:szCs w:val="24"/>
        </w:rPr>
        <w:t xml:space="preserve">οί. </w:t>
      </w:r>
    </w:p>
    <w:p w14:paraId="485EEA5F"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Ε</w:t>
      </w:r>
      <w:r w:rsidRPr="000A189A">
        <w:rPr>
          <w:rFonts w:eastAsia="Times New Roman"/>
          <w:szCs w:val="24"/>
        </w:rPr>
        <w:t>υτυχώς</w:t>
      </w:r>
      <w:r>
        <w:rPr>
          <w:rFonts w:eastAsia="Times New Roman"/>
          <w:szCs w:val="24"/>
        </w:rPr>
        <w:t>,</w:t>
      </w:r>
      <w:r w:rsidRPr="000A189A">
        <w:rPr>
          <w:rFonts w:eastAsia="Times New Roman"/>
          <w:szCs w:val="24"/>
        </w:rPr>
        <w:t xml:space="preserve"> </w:t>
      </w:r>
      <w:r>
        <w:rPr>
          <w:rFonts w:eastAsia="Times New Roman"/>
          <w:szCs w:val="24"/>
        </w:rPr>
        <w:t>όμως,</w:t>
      </w:r>
      <w:r w:rsidRPr="000A189A">
        <w:rPr>
          <w:rFonts w:eastAsia="Times New Roman"/>
          <w:szCs w:val="24"/>
        </w:rPr>
        <w:t xml:space="preserve"> όλ</w:t>
      </w:r>
      <w:r>
        <w:rPr>
          <w:rFonts w:eastAsia="Times New Roman"/>
          <w:szCs w:val="24"/>
        </w:rPr>
        <w:t>η</w:t>
      </w:r>
      <w:r w:rsidRPr="000A189A">
        <w:rPr>
          <w:rFonts w:eastAsia="Times New Roman"/>
          <w:szCs w:val="24"/>
        </w:rPr>
        <w:t xml:space="preserve"> αυτ</w:t>
      </w:r>
      <w:r>
        <w:rPr>
          <w:rFonts w:eastAsia="Times New Roman"/>
          <w:szCs w:val="24"/>
        </w:rPr>
        <w:t>ή</w:t>
      </w:r>
      <w:r w:rsidRPr="000A189A">
        <w:rPr>
          <w:rFonts w:eastAsia="Times New Roman"/>
          <w:szCs w:val="24"/>
        </w:rPr>
        <w:t xml:space="preserve"> </w:t>
      </w:r>
      <w:r>
        <w:rPr>
          <w:rFonts w:eastAsia="Times New Roman"/>
          <w:szCs w:val="24"/>
        </w:rPr>
        <w:t>η τραγική</w:t>
      </w:r>
      <w:r w:rsidRPr="000A189A">
        <w:rPr>
          <w:rFonts w:eastAsia="Times New Roman"/>
          <w:szCs w:val="24"/>
        </w:rPr>
        <w:t xml:space="preserve"> περίοδος των μνημονίων</w:t>
      </w:r>
      <w:r>
        <w:rPr>
          <w:rFonts w:eastAsia="Times New Roman"/>
          <w:szCs w:val="24"/>
        </w:rPr>
        <w:t>, των «επάρατων»,</w:t>
      </w:r>
      <w:r w:rsidRPr="000A189A">
        <w:rPr>
          <w:rFonts w:eastAsia="Times New Roman"/>
          <w:szCs w:val="24"/>
        </w:rPr>
        <w:t xml:space="preserve"> </w:t>
      </w:r>
      <w:r>
        <w:rPr>
          <w:rFonts w:eastAsia="Times New Roman"/>
          <w:szCs w:val="24"/>
        </w:rPr>
        <w:t>με</w:t>
      </w:r>
      <w:r w:rsidRPr="000A189A">
        <w:rPr>
          <w:rFonts w:eastAsia="Times New Roman"/>
          <w:szCs w:val="24"/>
        </w:rPr>
        <w:t xml:space="preserve"> τους </w:t>
      </w:r>
      <w:r>
        <w:rPr>
          <w:rFonts w:eastAsia="Times New Roman"/>
          <w:szCs w:val="24"/>
        </w:rPr>
        <w:t>«</w:t>
      </w:r>
      <w:r w:rsidRPr="000A189A">
        <w:rPr>
          <w:rFonts w:eastAsia="Times New Roman"/>
          <w:szCs w:val="24"/>
        </w:rPr>
        <w:t>επαχθείς όρους</w:t>
      </w:r>
      <w:r>
        <w:rPr>
          <w:rFonts w:eastAsia="Times New Roman"/>
          <w:szCs w:val="24"/>
        </w:rPr>
        <w:t>»</w:t>
      </w:r>
      <w:r w:rsidRPr="000A189A">
        <w:rPr>
          <w:rFonts w:eastAsia="Times New Roman"/>
          <w:szCs w:val="24"/>
        </w:rPr>
        <w:t xml:space="preserve"> και τα υπόλοιπα</w:t>
      </w:r>
      <w:r>
        <w:rPr>
          <w:rFonts w:eastAsia="Times New Roman"/>
          <w:szCs w:val="24"/>
        </w:rPr>
        <w:t>,</w:t>
      </w:r>
      <w:r w:rsidRPr="000A189A">
        <w:rPr>
          <w:rFonts w:eastAsia="Times New Roman"/>
          <w:szCs w:val="24"/>
        </w:rPr>
        <w:t xml:space="preserve"> αυτά που έχου</w:t>
      </w:r>
      <w:r>
        <w:rPr>
          <w:rFonts w:eastAsia="Times New Roman"/>
          <w:szCs w:val="24"/>
        </w:rPr>
        <w:t xml:space="preserve">με συνηθίσει </w:t>
      </w:r>
      <w:r w:rsidRPr="000A189A">
        <w:rPr>
          <w:rFonts w:eastAsia="Times New Roman"/>
          <w:szCs w:val="24"/>
        </w:rPr>
        <w:t>να ακούμε και να λέμε</w:t>
      </w:r>
      <w:r>
        <w:rPr>
          <w:rFonts w:eastAsia="Times New Roman"/>
          <w:szCs w:val="24"/>
        </w:rPr>
        <w:t>,</w:t>
      </w:r>
      <w:r w:rsidRPr="000A189A">
        <w:rPr>
          <w:rFonts w:eastAsia="Times New Roman"/>
          <w:szCs w:val="24"/>
        </w:rPr>
        <w:t xml:space="preserve"> τελείωσε</w:t>
      </w:r>
      <w:r>
        <w:rPr>
          <w:rFonts w:eastAsia="Times New Roman"/>
          <w:szCs w:val="24"/>
        </w:rPr>
        <w:t>,</w:t>
      </w:r>
      <w:r w:rsidRPr="000A189A">
        <w:rPr>
          <w:rFonts w:eastAsia="Times New Roman"/>
          <w:szCs w:val="24"/>
        </w:rPr>
        <w:t xml:space="preserve"> οπότε μπορούμε να κάνουμε ό</w:t>
      </w:r>
      <w:r>
        <w:rPr>
          <w:rFonts w:eastAsia="Times New Roman"/>
          <w:szCs w:val="24"/>
        </w:rPr>
        <w:t>,</w:t>
      </w:r>
      <w:r w:rsidRPr="000A189A">
        <w:rPr>
          <w:rFonts w:eastAsia="Times New Roman"/>
          <w:szCs w:val="24"/>
        </w:rPr>
        <w:t xml:space="preserve">τι </w:t>
      </w:r>
      <w:r>
        <w:rPr>
          <w:rFonts w:eastAsia="Times New Roman"/>
          <w:szCs w:val="24"/>
        </w:rPr>
        <w:t>θέλουμε εμείς. Άρα, δεν θα</w:t>
      </w:r>
      <w:r w:rsidRPr="000A189A">
        <w:rPr>
          <w:rFonts w:eastAsia="Times New Roman"/>
          <w:szCs w:val="24"/>
        </w:rPr>
        <w:t xml:space="preserve"> </w:t>
      </w:r>
      <w:r>
        <w:rPr>
          <w:rFonts w:eastAsia="Times New Roman"/>
          <w:szCs w:val="24"/>
        </w:rPr>
        <w:t>περιμένουμε από κανέναν –μην πω καμ</w:t>
      </w:r>
      <w:r>
        <w:rPr>
          <w:rFonts w:eastAsia="Times New Roman"/>
          <w:szCs w:val="24"/>
        </w:rPr>
        <w:t>μ</w:t>
      </w:r>
      <w:r>
        <w:rPr>
          <w:rFonts w:eastAsia="Times New Roman"/>
          <w:szCs w:val="24"/>
        </w:rPr>
        <w:t xml:space="preserve">ιά λέξη πάλι- να μας πει εάν θα κόψουμε ή δεν θα κόψουμε. Δεν θα τις κόψουμε </w:t>
      </w:r>
      <w:r w:rsidRPr="000A189A">
        <w:rPr>
          <w:rFonts w:eastAsia="Times New Roman"/>
          <w:szCs w:val="24"/>
        </w:rPr>
        <w:t xml:space="preserve">τις συντάξεις και μάλιστα </w:t>
      </w:r>
      <w:r>
        <w:rPr>
          <w:rFonts w:eastAsia="Times New Roman"/>
          <w:szCs w:val="24"/>
        </w:rPr>
        <w:t xml:space="preserve">θα εξομοιώσουμε προς τα πάνω τις συντάξεις, προς αυτούς </w:t>
      </w:r>
      <w:r>
        <w:rPr>
          <w:rFonts w:eastAsia="Times New Roman"/>
          <w:szCs w:val="24"/>
        </w:rPr>
        <w:t>που έπαιρναν δύο, τρεις και τέσσερις συντάξεις και ακόμα δεν έχουν μειωθεί αυτές. Μιλάμε για τις συντάξεις κάτι γιαγιάδων και παππούδων που έπαιρναν 400 ευρώ να τους τα κάνουμε 320 ευρώ μέχρι να περιμένουν να πεθάνουν.</w:t>
      </w:r>
    </w:p>
    <w:p w14:paraId="485EEA60"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Εμείς, λοιπόν, επειδή έχουμε λαϊκή κυ</w:t>
      </w:r>
      <w:r>
        <w:rPr>
          <w:rFonts w:eastAsia="Times New Roman"/>
          <w:szCs w:val="24"/>
        </w:rPr>
        <w:t xml:space="preserve">ριαρχία, </w:t>
      </w:r>
      <w:r w:rsidRPr="000A189A">
        <w:rPr>
          <w:rFonts w:eastAsia="Times New Roman"/>
          <w:szCs w:val="24"/>
        </w:rPr>
        <w:t>εθνική ανεξαρτησία και βγήκα</w:t>
      </w:r>
      <w:r>
        <w:rPr>
          <w:rFonts w:eastAsia="Times New Roman"/>
          <w:szCs w:val="24"/>
        </w:rPr>
        <w:t>με από</w:t>
      </w:r>
      <w:r w:rsidRPr="000A189A">
        <w:rPr>
          <w:rFonts w:eastAsia="Times New Roman"/>
          <w:szCs w:val="24"/>
        </w:rPr>
        <w:t xml:space="preserve"> τα μνημόνια</w:t>
      </w:r>
      <w:r>
        <w:rPr>
          <w:rFonts w:eastAsia="Times New Roman"/>
          <w:szCs w:val="24"/>
        </w:rPr>
        <w:t xml:space="preserve">, δεν θα κόψουμε τις συντάξεις, </w:t>
      </w:r>
      <w:r w:rsidRPr="000A189A">
        <w:rPr>
          <w:rFonts w:eastAsia="Times New Roman"/>
          <w:szCs w:val="24"/>
        </w:rPr>
        <w:t>κ</w:t>
      </w:r>
      <w:r>
        <w:rPr>
          <w:rFonts w:eastAsia="Times New Roman"/>
          <w:szCs w:val="24"/>
        </w:rPr>
        <w:t>υρία</w:t>
      </w:r>
      <w:r w:rsidRPr="000A189A">
        <w:rPr>
          <w:rFonts w:eastAsia="Times New Roman"/>
          <w:szCs w:val="24"/>
        </w:rPr>
        <w:t xml:space="preserve"> </w:t>
      </w:r>
      <w:proofErr w:type="spellStart"/>
      <w:r w:rsidRPr="000A189A">
        <w:rPr>
          <w:rFonts w:eastAsia="Times New Roman"/>
          <w:szCs w:val="24"/>
        </w:rPr>
        <w:t>Μέρκελ</w:t>
      </w:r>
      <w:proofErr w:type="spellEnd"/>
      <w:r w:rsidRPr="000A189A">
        <w:rPr>
          <w:rFonts w:eastAsia="Times New Roman"/>
          <w:szCs w:val="24"/>
        </w:rPr>
        <w:t xml:space="preserve"> και κύριοι της </w:t>
      </w:r>
      <w:r w:rsidRPr="000A189A">
        <w:rPr>
          <w:rFonts w:eastAsia="Times New Roman"/>
          <w:szCs w:val="24"/>
        </w:rPr>
        <w:lastRenderedPageBreak/>
        <w:t xml:space="preserve">ευρωπαϊκής </w:t>
      </w:r>
      <w:r>
        <w:rPr>
          <w:rFonts w:eastAsia="Times New Roman"/>
          <w:szCs w:val="24"/>
        </w:rPr>
        <w:t xml:space="preserve">νομενκλατούρας κ.λπ.. Δεν θα κόψουμε καμμία σύνταξη. Θα δώσουμε αυξήσεις στις συντάξεις </w:t>
      </w:r>
      <w:r w:rsidRPr="000A189A">
        <w:rPr>
          <w:rFonts w:eastAsia="Times New Roman"/>
          <w:szCs w:val="24"/>
        </w:rPr>
        <w:t xml:space="preserve">και θα επαναφέρουμε τους μισθούς εκεί που </w:t>
      </w:r>
      <w:r w:rsidRPr="000A189A">
        <w:rPr>
          <w:rFonts w:eastAsia="Times New Roman"/>
          <w:szCs w:val="24"/>
        </w:rPr>
        <w:t>ήταν</w:t>
      </w:r>
      <w:r>
        <w:rPr>
          <w:rFonts w:eastAsia="Times New Roman"/>
          <w:szCs w:val="24"/>
        </w:rPr>
        <w:t xml:space="preserve">, όλους και όχι στα </w:t>
      </w:r>
      <w:r w:rsidRPr="000A189A">
        <w:rPr>
          <w:rFonts w:eastAsia="Times New Roman"/>
          <w:szCs w:val="24"/>
        </w:rPr>
        <w:t>751</w:t>
      </w:r>
      <w:r>
        <w:rPr>
          <w:rFonts w:eastAsia="Times New Roman"/>
          <w:szCs w:val="24"/>
        </w:rPr>
        <w:t>ευρώ. Ε</w:t>
      </w:r>
      <w:r w:rsidRPr="000A189A">
        <w:rPr>
          <w:rFonts w:eastAsia="Times New Roman"/>
          <w:szCs w:val="24"/>
        </w:rPr>
        <w:t xml:space="preserve">πειδή </w:t>
      </w:r>
      <w:r>
        <w:rPr>
          <w:rFonts w:eastAsia="Times New Roman"/>
          <w:szCs w:val="24"/>
        </w:rPr>
        <w:t>η ε</w:t>
      </w:r>
      <w:r w:rsidRPr="000A189A">
        <w:rPr>
          <w:rFonts w:eastAsia="Times New Roman"/>
          <w:szCs w:val="24"/>
        </w:rPr>
        <w:t>θνική κυριαρχία είναι πιο δυνατή τώρα από ό</w:t>
      </w:r>
      <w:r>
        <w:rPr>
          <w:rFonts w:eastAsia="Times New Roman"/>
          <w:szCs w:val="24"/>
        </w:rPr>
        <w:t>,</w:t>
      </w:r>
      <w:r w:rsidRPr="000A189A">
        <w:rPr>
          <w:rFonts w:eastAsia="Times New Roman"/>
          <w:szCs w:val="24"/>
        </w:rPr>
        <w:t>τι ήταν πριν</w:t>
      </w:r>
      <w:r>
        <w:rPr>
          <w:rFonts w:eastAsia="Times New Roman"/>
          <w:szCs w:val="24"/>
        </w:rPr>
        <w:t>,</w:t>
      </w:r>
      <w:r w:rsidRPr="000A189A">
        <w:rPr>
          <w:rFonts w:eastAsia="Times New Roman"/>
          <w:szCs w:val="24"/>
        </w:rPr>
        <w:t xml:space="preserve"> θα κάνουμε τον βασικό μισθό 1.000 ευρώ και μπόνους και επιδόματα 200 ευρώ για κάθε </w:t>
      </w:r>
      <w:r>
        <w:rPr>
          <w:rFonts w:eastAsia="Times New Roman"/>
          <w:szCs w:val="24"/>
        </w:rPr>
        <w:t xml:space="preserve">έναν </w:t>
      </w:r>
      <w:r w:rsidRPr="000A189A">
        <w:rPr>
          <w:rFonts w:eastAsia="Times New Roman"/>
          <w:szCs w:val="24"/>
        </w:rPr>
        <w:t>που έχει καθαρά χέρια</w:t>
      </w:r>
      <w:r>
        <w:rPr>
          <w:rFonts w:eastAsia="Times New Roman"/>
          <w:szCs w:val="24"/>
        </w:rPr>
        <w:t>. Ξέρετε, είναι</w:t>
      </w:r>
      <w:r w:rsidRPr="000A189A">
        <w:rPr>
          <w:rFonts w:eastAsia="Times New Roman"/>
          <w:szCs w:val="24"/>
        </w:rPr>
        <w:t xml:space="preserve"> αυτά τα επιδόματα που </w:t>
      </w:r>
      <w:r>
        <w:rPr>
          <w:rFonts w:eastAsia="Times New Roman"/>
          <w:szCs w:val="24"/>
        </w:rPr>
        <w:t>έδιναν</w:t>
      </w:r>
      <w:r w:rsidRPr="000A189A">
        <w:rPr>
          <w:rFonts w:eastAsia="Times New Roman"/>
          <w:szCs w:val="24"/>
        </w:rPr>
        <w:t xml:space="preserve"> έ</w:t>
      </w:r>
      <w:r w:rsidRPr="000A189A">
        <w:rPr>
          <w:rFonts w:eastAsia="Times New Roman"/>
          <w:szCs w:val="24"/>
        </w:rPr>
        <w:t>γκαιρη</w:t>
      </w:r>
      <w:r>
        <w:rPr>
          <w:rFonts w:eastAsia="Times New Roman"/>
          <w:szCs w:val="24"/>
        </w:rPr>
        <w:t>ς</w:t>
      </w:r>
      <w:r w:rsidRPr="000A189A">
        <w:rPr>
          <w:rFonts w:eastAsia="Times New Roman"/>
          <w:szCs w:val="24"/>
        </w:rPr>
        <w:t xml:space="preserve"> προσέλευση</w:t>
      </w:r>
      <w:r>
        <w:rPr>
          <w:rFonts w:eastAsia="Times New Roman"/>
          <w:szCs w:val="24"/>
        </w:rPr>
        <w:t>ς</w:t>
      </w:r>
      <w:r w:rsidRPr="000A189A">
        <w:rPr>
          <w:rFonts w:eastAsia="Times New Roman"/>
          <w:szCs w:val="24"/>
        </w:rPr>
        <w:t xml:space="preserve"> στην υπηρεσία</w:t>
      </w:r>
      <w:r>
        <w:rPr>
          <w:rFonts w:eastAsia="Times New Roman"/>
          <w:szCs w:val="24"/>
        </w:rPr>
        <w:t>.</w:t>
      </w:r>
      <w:r w:rsidRPr="000A189A">
        <w:rPr>
          <w:rFonts w:eastAsia="Times New Roman"/>
          <w:szCs w:val="24"/>
        </w:rPr>
        <w:t xml:space="preserve"> </w:t>
      </w:r>
      <w:r>
        <w:rPr>
          <w:rFonts w:eastAsia="Times New Roman"/>
          <w:szCs w:val="24"/>
        </w:rPr>
        <w:t>«Π</w:t>
      </w:r>
      <w:r w:rsidRPr="000A189A">
        <w:rPr>
          <w:rFonts w:eastAsia="Times New Roman"/>
          <w:szCs w:val="24"/>
        </w:rPr>
        <w:t>άρε ένα κατοστάρικο</w:t>
      </w:r>
      <w:r>
        <w:rPr>
          <w:rFonts w:eastAsia="Times New Roman"/>
          <w:szCs w:val="24"/>
        </w:rPr>
        <w:t>!</w:t>
      </w:r>
      <w:r w:rsidRPr="000A189A">
        <w:rPr>
          <w:rFonts w:eastAsia="Times New Roman"/>
          <w:szCs w:val="24"/>
        </w:rPr>
        <w:t xml:space="preserve"> </w:t>
      </w:r>
      <w:r>
        <w:rPr>
          <w:rFonts w:eastAsia="Times New Roman"/>
          <w:szCs w:val="24"/>
        </w:rPr>
        <w:t>Τ</w:t>
      </w:r>
      <w:r w:rsidRPr="000A189A">
        <w:rPr>
          <w:rFonts w:eastAsia="Times New Roman"/>
          <w:szCs w:val="24"/>
        </w:rPr>
        <w:t xml:space="preserve">ι ώρα </w:t>
      </w:r>
      <w:r>
        <w:rPr>
          <w:rFonts w:eastAsia="Times New Roman"/>
          <w:szCs w:val="24"/>
        </w:rPr>
        <w:t>φεύγεις; Μια</w:t>
      </w:r>
      <w:r w:rsidRPr="000A189A">
        <w:rPr>
          <w:rFonts w:eastAsia="Times New Roman"/>
          <w:szCs w:val="24"/>
        </w:rPr>
        <w:t xml:space="preserve"> ώρα αργότερα και ας </w:t>
      </w:r>
      <w:r>
        <w:rPr>
          <w:rFonts w:eastAsia="Times New Roman"/>
          <w:szCs w:val="24"/>
        </w:rPr>
        <w:t>έ</w:t>
      </w:r>
      <w:r w:rsidRPr="000A189A">
        <w:rPr>
          <w:rFonts w:eastAsia="Times New Roman"/>
          <w:szCs w:val="24"/>
        </w:rPr>
        <w:t>χεις φύγει τρεις ώρες νωρίτερα</w:t>
      </w:r>
      <w:r>
        <w:rPr>
          <w:rFonts w:eastAsia="Times New Roman"/>
          <w:szCs w:val="24"/>
        </w:rPr>
        <w:t>,</w:t>
      </w:r>
      <w:r w:rsidRPr="000A189A">
        <w:rPr>
          <w:rFonts w:eastAsia="Times New Roman"/>
          <w:szCs w:val="24"/>
        </w:rPr>
        <w:t xml:space="preserve"> γιατί κάποιος </w:t>
      </w:r>
      <w:r>
        <w:rPr>
          <w:rFonts w:eastAsia="Times New Roman"/>
          <w:szCs w:val="24"/>
        </w:rPr>
        <w:t xml:space="preserve">άλλος σου έχει χτυπήσει την κάρτα κ.λπ.; Πάρε </w:t>
      </w:r>
      <w:r w:rsidRPr="000A189A">
        <w:rPr>
          <w:rFonts w:eastAsia="Times New Roman"/>
          <w:szCs w:val="24"/>
        </w:rPr>
        <w:t>τέσσερα κατοστάρικα</w:t>
      </w:r>
      <w:r>
        <w:rPr>
          <w:rFonts w:eastAsia="Times New Roman"/>
          <w:szCs w:val="24"/>
        </w:rPr>
        <w:t>».</w:t>
      </w:r>
      <w:r w:rsidRPr="000A189A">
        <w:rPr>
          <w:rFonts w:eastAsia="Times New Roman"/>
          <w:szCs w:val="24"/>
        </w:rPr>
        <w:t xml:space="preserve"> </w:t>
      </w:r>
      <w:r>
        <w:rPr>
          <w:rFonts w:eastAsia="Times New Roman"/>
          <w:szCs w:val="24"/>
        </w:rPr>
        <w:t>Α</w:t>
      </w:r>
      <w:r w:rsidRPr="000A189A">
        <w:rPr>
          <w:rFonts w:eastAsia="Times New Roman"/>
          <w:szCs w:val="24"/>
        </w:rPr>
        <w:t>υτά</w:t>
      </w:r>
      <w:r>
        <w:rPr>
          <w:rFonts w:eastAsia="Times New Roman"/>
          <w:szCs w:val="24"/>
        </w:rPr>
        <w:t>,</w:t>
      </w:r>
      <w:r w:rsidRPr="000A189A">
        <w:rPr>
          <w:rFonts w:eastAsia="Times New Roman"/>
          <w:szCs w:val="24"/>
        </w:rPr>
        <w:t xml:space="preserve"> λοιπόν</w:t>
      </w:r>
      <w:r>
        <w:rPr>
          <w:rFonts w:eastAsia="Times New Roman"/>
          <w:szCs w:val="24"/>
        </w:rPr>
        <w:t xml:space="preserve">, θα τα κάνουμε όλα μόνοι μας, </w:t>
      </w:r>
      <w:r>
        <w:rPr>
          <w:rFonts w:eastAsia="Times New Roman"/>
          <w:szCs w:val="24"/>
        </w:rPr>
        <w:t xml:space="preserve">επειδή έτσι γουστάρουμε και επειδή έχουμε εθνική ανεξαρτησία και δεν κρεμόμαστε από κανέναν –μην πω αυτή τη λέξη που ήθελα να πω και δύο, τρεις φορές πριν και που αρχίζει από «κ».  </w:t>
      </w:r>
      <w:r w:rsidRPr="000A189A">
        <w:rPr>
          <w:rFonts w:eastAsia="Times New Roman"/>
          <w:szCs w:val="24"/>
        </w:rPr>
        <w:t xml:space="preserve"> </w:t>
      </w:r>
    </w:p>
    <w:p w14:paraId="485EEA61" w14:textId="77777777" w:rsidR="000E6CB8" w:rsidRDefault="00854B09">
      <w:pPr>
        <w:tabs>
          <w:tab w:val="left" w:pos="0"/>
        </w:tabs>
        <w:spacing w:line="600" w:lineRule="auto"/>
        <w:ind w:firstLine="709"/>
        <w:jc w:val="both"/>
        <w:rPr>
          <w:rFonts w:eastAsia="Times New Roman" w:cs="Times New Roman"/>
          <w:szCs w:val="24"/>
        </w:rPr>
      </w:pPr>
      <w:r>
        <w:rPr>
          <w:rFonts w:eastAsia="Times New Roman"/>
          <w:szCs w:val="24"/>
        </w:rPr>
        <w:t>Α</w:t>
      </w:r>
      <w:r w:rsidRPr="000A189A">
        <w:rPr>
          <w:rFonts w:eastAsia="Times New Roman"/>
          <w:szCs w:val="24"/>
        </w:rPr>
        <w:t>υτή</w:t>
      </w:r>
      <w:r>
        <w:rPr>
          <w:rFonts w:eastAsia="Times New Roman"/>
          <w:szCs w:val="24"/>
        </w:rPr>
        <w:t xml:space="preserve"> είναι</w:t>
      </w:r>
      <w:r w:rsidRPr="000A189A">
        <w:rPr>
          <w:rFonts w:eastAsia="Times New Roman"/>
          <w:szCs w:val="24"/>
        </w:rPr>
        <w:t xml:space="preserve"> η ιστορία</w:t>
      </w:r>
      <w:r>
        <w:rPr>
          <w:rFonts w:eastAsia="Times New Roman"/>
          <w:szCs w:val="24"/>
        </w:rPr>
        <w:t>,</w:t>
      </w:r>
      <w:r w:rsidRPr="000A189A">
        <w:rPr>
          <w:rFonts w:eastAsia="Times New Roman"/>
          <w:szCs w:val="24"/>
        </w:rPr>
        <w:t xml:space="preserve"> αυτό το φοβερό δημοφιλές παραμύθι για </w:t>
      </w:r>
      <w:r>
        <w:rPr>
          <w:rFonts w:eastAsia="Times New Roman"/>
          <w:szCs w:val="24"/>
        </w:rPr>
        <w:t>«καφενόβιους»</w:t>
      </w:r>
      <w:r>
        <w:rPr>
          <w:rFonts w:eastAsia="Times New Roman"/>
          <w:szCs w:val="24"/>
        </w:rPr>
        <w:t>, «αφελείς», «ανόητους», οπαδούς, χούλιγκαν διαφόρων ομάδων και κομμάτων, για τους ημέ</w:t>
      </w:r>
      <w:r w:rsidRPr="001740E2">
        <w:rPr>
          <w:rFonts w:eastAsia="Times New Roman"/>
          <w:szCs w:val="24"/>
        </w:rPr>
        <w:t>τερ</w:t>
      </w:r>
      <w:r>
        <w:rPr>
          <w:rFonts w:eastAsia="Times New Roman"/>
          <w:szCs w:val="24"/>
        </w:rPr>
        <w:t>ους –είτε με «η» είτε με «υ» δεν με ενδιαφέρει.</w:t>
      </w:r>
    </w:p>
    <w:p w14:paraId="485EEA62" w14:textId="77777777" w:rsidR="000E6CB8" w:rsidRDefault="00854B09">
      <w:pPr>
        <w:spacing w:line="600" w:lineRule="auto"/>
        <w:ind w:firstLine="720"/>
        <w:jc w:val="both"/>
        <w:rPr>
          <w:rFonts w:eastAsia="Times New Roman"/>
          <w:szCs w:val="24"/>
        </w:rPr>
      </w:pPr>
      <w:r>
        <w:rPr>
          <w:rFonts w:eastAsia="Times New Roman"/>
          <w:szCs w:val="24"/>
        </w:rPr>
        <w:t>Εγώ δεν ήμουν «ημέτερος» ούτε «</w:t>
      </w:r>
      <w:proofErr w:type="spellStart"/>
      <w:r>
        <w:rPr>
          <w:rFonts w:eastAsia="Times New Roman"/>
          <w:szCs w:val="24"/>
        </w:rPr>
        <w:t>υμέτερος</w:t>
      </w:r>
      <w:proofErr w:type="spellEnd"/>
      <w:r>
        <w:rPr>
          <w:rFonts w:eastAsia="Times New Roman"/>
          <w:szCs w:val="24"/>
        </w:rPr>
        <w:t>» κανενός –πολύ περισσότερο βέβαια «</w:t>
      </w:r>
      <w:proofErr w:type="spellStart"/>
      <w:r>
        <w:rPr>
          <w:rFonts w:eastAsia="Times New Roman"/>
          <w:szCs w:val="24"/>
        </w:rPr>
        <w:t>υμέτερος</w:t>
      </w:r>
      <w:proofErr w:type="spellEnd"/>
      <w:r>
        <w:rPr>
          <w:rFonts w:eastAsia="Times New Roman"/>
          <w:szCs w:val="24"/>
        </w:rPr>
        <w:t xml:space="preserve">». Αυτή είναι η σύγχρονη Ελλάδα που </w:t>
      </w:r>
      <w:r>
        <w:rPr>
          <w:rFonts w:eastAsia="Times New Roman"/>
          <w:szCs w:val="24"/>
        </w:rPr>
        <w:t xml:space="preserve">έχει ρίξει την ανεργία γιατί δίνει μισθούς σε κάτι εποχιακούς, με αποσπασματική απασχόληση. Παίρνει ο άλλος 120 ευρώ, κάτι σαν </w:t>
      </w:r>
      <w:proofErr w:type="spellStart"/>
      <w:r>
        <w:rPr>
          <w:rFonts w:eastAsia="Times New Roman"/>
          <w:szCs w:val="24"/>
        </w:rPr>
        <w:t>εξτραδάκι</w:t>
      </w:r>
      <w:proofErr w:type="spellEnd"/>
      <w:r>
        <w:rPr>
          <w:rFonts w:eastAsia="Times New Roman"/>
          <w:szCs w:val="24"/>
        </w:rPr>
        <w:t>, αλλά βγαίνει από τους πίνακες της ανεργίας. Δεν είναι πια, έχουμε ρίξει την ανεργία!</w:t>
      </w:r>
    </w:p>
    <w:p w14:paraId="485EEA63" w14:textId="77777777" w:rsidR="000E6CB8" w:rsidRDefault="00854B09">
      <w:pPr>
        <w:spacing w:line="600" w:lineRule="auto"/>
        <w:ind w:firstLine="720"/>
        <w:jc w:val="both"/>
        <w:rPr>
          <w:rFonts w:eastAsia="Times New Roman"/>
          <w:szCs w:val="24"/>
        </w:rPr>
      </w:pPr>
      <w:r>
        <w:rPr>
          <w:rFonts w:eastAsia="Times New Roman"/>
          <w:szCs w:val="24"/>
        </w:rPr>
        <w:lastRenderedPageBreak/>
        <w:t>Όλα αυτά μπορούμε να τα κάνουμε χ</w:t>
      </w:r>
      <w:r>
        <w:rPr>
          <w:rFonts w:eastAsia="Times New Roman"/>
          <w:szCs w:val="24"/>
        </w:rPr>
        <w:t>ωρίς να ενσωματώνουμε στη νομοθεσία μας τις ευρωπαϊκές οδηγίες που μας δίνουν. Τι τα θέλουμε αυτά; Να τους τα στείλουμε όλα πίσω. Οι 4225/1996 και 3264/2012. Πάρτε τα. Εμείς θα κάνουμε το δικό μας σύστημα. Τι οδηγίες να ενσωματώσουμε, κύριοι συνάδελφοι, τη</w:t>
      </w:r>
      <w:r>
        <w:rPr>
          <w:rFonts w:eastAsia="Times New Roman"/>
          <w:szCs w:val="24"/>
        </w:rPr>
        <w:t xml:space="preserve">ς ευρωπαϊκής νομενκλατούρας. Είναι πολύ ωραίες αυτές οι λέξεις. Τις λέγαμε και τις πιπιλίζαμε επί χρόνια. Κι ανεβήκαμε πάνω στο σερφ, πάνω στο κύμα, σαν παγκόσμιοι πρωταθλητές. Πήραμε την εξουσία. Μαζευτήκαμε όλες οι </w:t>
      </w:r>
      <w:proofErr w:type="spellStart"/>
      <w:r>
        <w:rPr>
          <w:rFonts w:eastAsia="Times New Roman"/>
          <w:szCs w:val="24"/>
        </w:rPr>
        <w:t>ομαδούλες</w:t>
      </w:r>
      <w:proofErr w:type="spellEnd"/>
      <w:r>
        <w:rPr>
          <w:rFonts w:eastAsia="Times New Roman"/>
          <w:szCs w:val="24"/>
        </w:rPr>
        <w:t xml:space="preserve"> από το ΠΑΣΟΚ, τη Νέα Δημοκρατ</w:t>
      </w:r>
      <w:r>
        <w:rPr>
          <w:rFonts w:eastAsia="Times New Roman"/>
          <w:szCs w:val="24"/>
        </w:rPr>
        <w:t xml:space="preserve">ία, όλες οι φράξιες του ΣΥΡΙΖΑ, του συνασπισμού, </w:t>
      </w:r>
      <w:proofErr w:type="spellStart"/>
      <w:r>
        <w:rPr>
          <w:rFonts w:eastAsia="Times New Roman"/>
          <w:szCs w:val="24"/>
        </w:rPr>
        <w:t>γκρουπούσκλα</w:t>
      </w:r>
      <w:proofErr w:type="spellEnd"/>
      <w:r>
        <w:rPr>
          <w:rFonts w:eastAsia="Times New Roman"/>
          <w:szCs w:val="24"/>
        </w:rPr>
        <w:t xml:space="preserve">. Μαζευτήκαμε όλοι μαζί και φτιάξαμε ένα </w:t>
      </w:r>
      <w:proofErr w:type="spellStart"/>
      <w:r>
        <w:rPr>
          <w:rFonts w:eastAsia="Times New Roman"/>
          <w:szCs w:val="24"/>
        </w:rPr>
        <w:t>συμπούρμπουλο</w:t>
      </w:r>
      <w:proofErr w:type="spellEnd"/>
      <w:r>
        <w:rPr>
          <w:rFonts w:eastAsia="Times New Roman"/>
          <w:szCs w:val="24"/>
        </w:rPr>
        <w:t xml:space="preserve"> το οποίο τακτοποιεί </w:t>
      </w:r>
      <w:proofErr w:type="spellStart"/>
      <w:r>
        <w:rPr>
          <w:rFonts w:eastAsia="Times New Roman"/>
          <w:szCs w:val="24"/>
        </w:rPr>
        <w:t>πελατάκια</w:t>
      </w:r>
      <w:proofErr w:type="spellEnd"/>
      <w:r>
        <w:rPr>
          <w:rFonts w:eastAsia="Times New Roman"/>
          <w:szCs w:val="24"/>
        </w:rPr>
        <w:t xml:space="preserve">. Και τώρα θα ενσωματώσουμε οδηγίες; Γιατί; </w:t>
      </w:r>
    </w:p>
    <w:p w14:paraId="485EEA64" w14:textId="77777777" w:rsidR="000E6CB8" w:rsidRDefault="00854B09">
      <w:pPr>
        <w:spacing w:line="600" w:lineRule="auto"/>
        <w:ind w:firstLine="720"/>
        <w:jc w:val="both"/>
        <w:rPr>
          <w:rFonts w:eastAsia="Times New Roman"/>
          <w:szCs w:val="24"/>
        </w:rPr>
      </w:pPr>
      <w:r>
        <w:rPr>
          <w:rFonts w:eastAsia="Times New Roman"/>
          <w:szCs w:val="24"/>
        </w:rPr>
        <w:t>Έχουμε εθνική ανεξαρτησία, έχουμε μια λαϊκή κυβέρνηση εκλεγμένη απ</w:t>
      </w:r>
      <w:r>
        <w:rPr>
          <w:rFonts w:eastAsia="Times New Roman"/>
          <w:szCs w:val="24"/>
        </w:rPr>
        <w:t xml:space="preserve">ό όλες τις πλευρές. Είναι μια πρώτη φορά αριστερή Κυβέρνηση αλλά είναι μέσα και η Δεξιά και το ΠΑΣΟΚ και η Ακροδεξιά. Όλα μαζί είναι μέσα. Άρα, εκφράζετε το σύνολο του ελληνικού λαού και των πελατολογίων όλων αυτών των κομμάτων του </w:t>
      </w:r>
      <w:proofErr w:type="spellStart"/>
      <w:r>
        <w:rPr>
          <w:rFonts w:eastAsia="Times New Roman"/>
          <w:szCs w:val="24"/>
        </w:rPr>
        <w:t>συμπούρμπουλου</w:t>
      </w:r>
      <w:proofErr w:type="spellEnd"/>
      <w:r>
        <w:rPr>
          <w:rFonts w:eastAsia="Times New Roman"/>
          <w:szCs w:val="24"/>
        </w:rPr>
        <w:t>, οπότε θα</w:t>
      </w:r>
      <w:r>
        <w:rPr>
          <w:rFonts w:eastAsia="Times New Roman"/>
          <w:szCs w:val="24"/>
        </w:rPr>
        <w:t xml:space="preserve"> κάνουμε εμείς τα προγράμματά μας από εδώ και πέρα. Θα διορίσουμε τα υπόλοιπα ανιψάκια μας και τον </w:t>
      </w:r>
      <w:proofErr w:type="spellStart"/>
      <w:r>
        <w:rPr>
          <w:rFonts w:eastAsia="Times New Roman"/>
          <w:szCs w:val="24"/>
        </w:rPr>
        <w:t>Χιούι</w:t>
      </w:r>
      <w:proofErr w:type="spellEnd"/>
      <w:r>
        <w:rPr>
          <w:rFonts w:eastAsia="Times New Roman"/>
          <w:szCs w:val="24"/>
        </w:rPr>
        <w:t xml:space="preserve"> και τον Ντιούι και τον </w:t>
      </w:r>
      <w:proofErr w:type="spellStart"/>
      <w:r>
        <w:rPr>
          <w:rFonts w:eastAsia="Times New Roman"/>
          <w:szCs w:val="24"/>
        </w:rPr>
        <w:t>Λιούι</w:t>
      </w:r>
      <w:proofErr w:type="spellEnd"/>
      <w:r>
        <w:rPr>
          <w:rFonts w:eastAsia="Times New Roman"/>
          <w:szCs w:val="24"/>
        </w:rPr>
        <w:t xml:space="preserve"> που δεν τους έχουμε διορίσει ακόμα. Θα διορίσουμε ξαδέρφια, κουμπάρες, φιλενάδες, χορεύτριες, ό,τι μπορούμε, μέχρι να γίνο</w:t>
      </w:r>
      <w:r>
        <w:rPr>
          <w:rFonts w:eastAsia="Times New Roman"/>
          <w:szCs w:val="24"/>
        </w:rPr>
        <w:t xml:space="preserve">υν εκλογές μην τυχόν και πάρουμε κανένα </w:t>
      </w:r>
      <w:proofErr w:type="spellStart"/>
      <w:r>
        <w:rPr>
          <w:rFonts w:eastAsia="Times New Roman"/>
          <w:szCs w:val="24"/>
        </w:rPr>
        <w:t>ποσοστάκι</w:t>
      </w:r>
      <w:proofErr w:type="spellEnd"/>
      <w:r>
        <w:rPr>
          <w:rFonts w:eastAsia="Times New Roman"/>
          <w:szCs w:val="24"/>
        </w:rPr>
        <w:t xml:space="preserve"> και ρεφάρουμε. Ωραία είναι αυτά. Πολύ ωραία είναι, ελληνικέ λαέ.</w:t>
      </w:r>
    </w:p>
    <w:p w14:paraId="485EEA65" w14:textId="77777777" w:rsidR="000E6CB8" w:rsidRDefault="00854B09">
      <w:pPr>
        <w:spacing w:line="600" w:lineRule="auto"/>
        <w:ind w:firstLine="720"/>
        <w:jc w:val="both"/>
        <w:rPr>
          <w:rFonts w:eastAsia="Times New Roman"/>
          <w:szCs w:val="24"/>
        </w:rPr>
      </w:pPr>
      <w:r>
        <w:rPr>
          <w:rFonts w:eastAsia="Times New Roman"/>
          <w:szCs w:val="24"/>
        </w:rPr>
        <w:lastRenderedPageBreak/>
        <w:t>Εδώ έχουμε ένα σχέδιο νόμου που έρχεται με τη διαδικασία περίπου του επείγοντος πάλι, να ρυθμίσει διάφορα πράγματα που αποτελείται από τρία μ</w:t>
      </w:r>
      <w:r>
        <w:rPr>
          <w:rFonts w:eastAsia="Times New Roman"/>
          <w:szCs w:val="24"/>
        </w:rPr>
        <w:t>έρη. Το πρώτο και το δεύτερο είναι προσαρμογή της ελληνικής νομοθεσίας στους ευρωπαϊκούς κανονισμούς. Αυτό που έπρεπε τώρα είναι να τους έχουμε κοπανίσει στο κεφάλι. Θα έπρεπε να λέμε: «Παρατήστε μας ήσυχους. Δεν ενσωματώνουμε τίποτα, δεν αλλάζουμε τίποτα.</w:t>
      </w:r>
      <w:r>
        <w:rPr>
          <w:rFonts w:eastAsia="Times New Roman"/>
          <w:szCs w:val="24"/>
        </w:rPr>
        <w:t xml:space="preserve"> Τα δικά μας πράγματα θα φτιάξουμε και να τα αφήσετε αυτά που ξέρετε, κύριοι της </w:t>
      </w:r>
      <w:proofErr w:type="spellStart"/>
      <w:r>
        <w:rPr>
          <w:rFonts w:eastAsia="Times New Roman"/>
          <w:szCs w:val="24"/>
        </w:rPr>
        <w:t>νομεκλατούρας</w:t>
      </w:r>
      <w:proofErr w:type="spellEnd"/>
      <w:r>
        <w:rPr>
          <w:rFonts w:eastAsia="Times New Roman"/>
          <w:szCs w:val="24"/>
        </w:rPr>
        <w:t xml:space="preserve">». </w:t>
      </w:r>
    </w:p>
    <w:p w14:paraId="485EEA66" w14:textId="77777777" w:rsidR="000E6CB8" w:rsidRDefault="00854B09">
      <w:pPr>
        <w:spacing w:line="600" w:lineRule="auto"/>
        <w:ind w:firstLine="720"/>
        <w:jc w:val="both"/>
        <w:rPr>
          <w:rFonts w:eastAsia="Times New Roman"/>
          <w:szCs w:val="24"/>
        </w:rPr>
      </w:pPr>
      <w:r>
        <w:rPr>
          <w:rFonts w:eastAsia="Times New Roman"/>
          <w:szCs w:val="24"/>
        </w:rPr>
        <w:t xml:space="preserve">Στο πρώτο και το δεύτερο μέρος, λοιπόν, έχουμε τέτοια. Εμείς οι γερμανοτσολιάδες, οι </w:t>
      </w:r>
      <w:proofErr w:type="spellStart"/>
      <w:r>
        <w:rPr>
          <w:rFonts w:eastAsia="Times New Roman"/>
          <w:szCs w:val="24"/>
        </w:rPr>
        <w:t>δοσίλογοι</w:t>
      </w:r>
      <w:proofErr w:type="spellEnd"/>
      <w:r>
        <w:rPr>
          <w:rFonts w:eastAsia="Times New Roman"/>
          <w:szCs w:val="24"/>
        </w:rPr>
        <w:t xml:space="preserve"> και οι οπαδοί του </w:t>
      </w:r>
      <w:proofErr w:type="spellStart"/>
      <w:r>
        <w:rPr>
          <w:rFonts w:eastAsia="Times New Roman"/>
          <w:szCs w:val="24"/>
        </w:rPr>
        <w:t>ευρωμονόδρομου</w:t>
      </w:r>
      <w:proofErr w:type="spellEnd"/>
      <w:r>
        <w:rPr>
          <w:rFonts w:eastAsia="Times New Roman"/>
          <w:szCs w:val="24"/>
        </w:rPr>
        <w:t xml:space="preserve"> –λείπει το ΚΚΕ- οι </w:t>
      </w:r>
      <w:proofErr w:type="spellStart"/>
      <w:r>
        <w:rPr>
          <w:rFonts w:eastAsia="Times New Roman"/>
          <w:szCs w:val="24"/>
        </w:rPr>
        <w:t>ευρωλιγούρη</w:t>
      </w:r>
      <w:r>
        <w:rPr>
          <w:rFonts w:eastAsia="Times New Roman"/>
          <w:szCs w:val="24"/>
        </w:rPr>
        <w:t>δες</w:t>
      </w:r>
      <w:proofErr w:type="spellEnd"/>
      <w:r>
        <w:rPr>
          <w:rFonts w:eastAsia="Times New Roman"/>
          <w:szCs w:val="24"/>
        </w:rPr>
        <w:t xml:space="preserve"> θα ψηφίσουμε το πρώτο και το δεύτερο μέρος. Κι αν ο λαός μας καταγγείλει και διαλέξει μια επόμενη κυβέρνηση που είναι ακόμα πιο προοδευτική και αριστερή από την τρέχουσα </w:t>
      </w:r>
      <w:proofErr w:type="spellStart"/>
      <w:r>
        <w:rPr>
          <w:rFonts w:eastAsia="Times New Roman"/>
          <w:szCs w:val="24"/>
        </w:rPr>
        <w:t>αριστεροδεξιοπασοκοψεκασμένη</w:t>
      </w:r>
      <w:proofErr w:type="spellEnd"/>
      <w:r>
        <w:rPr>
          <w:rFonts w:eastAsia="Times New Roman"/>
          <w:szCs w:val="24"/>
        </w:rPr>
        <w:t>, θα προχωρήσουμε όλοι ενωμένοι στα πεπρωμένα της φυλή</w:t>
      </w:r>
      <w:r>
        <w:rPr>
          <w:rFonts w:eastAsia="Times New Roman"/>
          <w:szCs w:val="24"/>
        </w:rPr>
        <w:t xml:space="preserve">ς κ.λπ., </w:t>
      </w:r>
      <w:proofErr w:type="spellStart"/>
      <w:r>
        <w:rPr>
          <w:rFonts w:eastAsia="Times New Roman"/>
          <w:szCs w:val="24"/>
          <w:lang w:val="en-US"/>
        </w:rPr>
        <w:t>etc</w:t>
      </w:r>
      <w:proofErr w:type="spellEnd"/>
      <w:r w:rsidRPr="00660464">
        <w:rPr>
          <w:rFonts w:eastAsia="Times New Roman"/>
          <w:szCs w:val="24"/>
        </w:rPr>
        <w:t xml:space="preserve">. </w:t>
      </w:r>
    </w:p>
    <w:p w14:paraId="485EEA67" w14:textId="77777777" w:rsidR="000E6CB8" w:rsidRDefault="00854B09">
      <w:pPr>
        <w:spacing w:line="600" w:lineRule="auto"/>
        <w:ind w:firstLine="720"/>
        <w:jc w:val="both"/>
        <w:rPr>
          <w:rFonts w:eastAsia="Times New Roman"/>
          <w:szCs w:val="24"/>
        </w:rPr>
      </w:pPr>
      <w:r>
        <w:rPr>
          <w:rFonts w:eastAsia="Times New Roman"/>
          <w:szCs w:val="24"/>
        </w:rPr>
        <w:t xml:space="preserve">Αυτά όλα για την ενσωμάτωση και την προσαρμογή της ελληνικής νομοθεσίας και των κανονισμών σε σχέση με τις οδηγίες που στέλνουν αυτές οι νομενκλατούρες –ας φωνάξω κι εγώ λίγο, να μην φωνάζει μόνο ο </w:t>
      </w:r>
      <w:proofErr w:type="spellStart"/>
      <w:r>
        <w:rPr>
          <w:rFonts w:eastAsia="Times New Roman"/>
          <w:szCs w:val="24"/>
        </w:rPr>
        <w:t>Παπαχριστόπουλος</w:t>
      </w:r>
      <w:proofErr w:type="spellEnd"/>
      <w:r>
        <w:rPr>
          <w:rFonts w:eastAsia="Times New Roman"/>
          <w:szCs w:val="24"/>
        </w:rPr>
        <w:t>- και που οδηγούν τον λαό στην ανέχεια, εν</w:t>
      </w:r>
      <w:r>
        <w:rPr>
          <w:rFonts w:eastAsia="Times New Roman"/>
          <w:szCs w:val="24"/>
        </w:rPr>
        <w:t xml:space="preserve">ώ ο λαός έχει τα δικά του συστήματα και τις δικές του </w:t>
      </w:r>
      <w:proofErr w:type="spellStart"/>
      <w:r>
        <w:rPr>
          <w:rFonts w:eastAsia="Times New Roman"/>
          <w:szCs w:val="24"/>
        </w:rPr>
        <w:t>ομαδούλες</w:t>
      </w:r>
      <w:proofErr w:type="spellEnd"/>
      <w:r>
        <w:rPr>
          <w:rFonts w:eastAsia="Times New Roman"/>
          <w:szCs w:val="24"/>
        </w:rPr>
        <w:t xml:space="preserve"> που μπορεί να τακτοποιεί στα πανεπιστήμια, στην υγεία, στην </w:t>
      </w:r>
      <w:r>
        <w:rPr>
          <w:rFonts w:eastAsia="Times New Roman"/>
          <w:szCs w:val="24"/>
        </w:rPr>
        <w:lastRenderedPageBreak/>
        <w:t>πρόνοια, στους διορισμούς, στα ρουσφέτια, σε όλους τους τομείς και μπορεί να προχωρήσει από μόνος του στα πεπρωμένα της φυλής και δε</w:t>
      </w:r>
      <w:r>
        <w:rPr>
          <w:rFonts w:eastAsia="Times New Roman"/>
          <w:szCs w:val="24"/>
        </w:rPr>
        <w:t>ν χρειάζεται οδηγίες από κανέναν «</w:t>
      </w:r>
      <w:proofErr w:type="spellStart"/>
      <w:r>
        <w:rPr>
          <w:rFonts w:eastAsia="Times New Roman"/>
          <w:szCs w:val="24"/>
        </w:rPr>
        <w:t>κερ</w:t>
      </w:r>
      <w:proofErr w:type="spellEnd"/>
      <w:r>
        <w:rPr>
          <w:rFonts w:eastAsia="Times New Roman"/>
          <w:szCs w:val="24"/>
        </w:rPr>
        <w:t xml:space="preserve">...» –να μην ξαναπώ τη λέξη αυτή για τέταρτη φορά. </w:t>
      </w:r>
    </w:p>
    <w:p w14:paraId="485EEA68" w14:textId="77777777" w:rsidR="000E6CB8" w:rsidRDefault="00854B09">
      <w:pPr>
        <w:spacing w:line="600" w:lineRule="auto"/>
        <w:ind w:firstLine="720"/>
        <w:jc w:val="both"/>
        <w:rPr>
          <w:rFonts w:eastAsia="Times New Roman"/>
          <w:szCs w:val="24"/>
        </w:rPr>
      </w:pPr>
      <w:r>
        <w:rPr>
          <w:rFonts w:eastAsia="Times New Roman"/>
          <w:szCs w:val="24"/>
        </w:rPr>
        <w:t>Στο τρίτο μέρος κάνουμε τέτοιες τακτοποιήσεις εθνικής ανεξαρτησίας και δίνουμε λεφτουδάκια εν</w:t>
      </w:r>
      <w:r>
        <w:rPr>
          <w:rFonts w:eastAsia="Times New Roman"/>
          <w:szCs w:val="24"/>
        </w:rPr>
        <w:t xml:space="preserve"> </w:t>
      </w:r>
      <w:r>
        <w:rPr>
          <w:rFonts w:eastAsia="Times New Roman"/>
          <w:szCs w:val="24"/>
        </w:rPr>
        <w:t>όψει εκλογών, επιδόματα, πτητικά επιδόματα σε πιλότους που δεν πετάνε. Πα</w:t>
      </w:r>
      <w:r>
        <w:rPr>
          <w:rFonts w:eastAsia="Times New Roman"/>
          <w:szCs w:val="24"/>
        </w:rPr>
        <w:t>ίρνουν επιδόματα οι βατραχάνθρωποι, οι διάφοροι από τις Ένοπλες Δυνάμεις που κάνουν σκληρά πράγματα. Μάλιστα, παίρνουν 700 ευρώ, 800 ευρώ, 1.000 ευρώ άνθρωποι που μπορεί να χάσουν τη ζωή τους την άλλη μέρα γιατί δεν κάθονται σε ένα γραφείο να ξύνονται. Κάν</w:t>
      </w:r>
      <w:r>
        <w:rPr>
          <w:rFonts w:eastAsia="Times New Roman"/>
          <w:szCs w:val="24"/>
        </w:rPr>
        <w:t>ουν πολύ άγρια και σκληρά πράγματα. Ένα μεγάλο μέρος παλιών μου συντρόφων όταν ακούν Ένοπλες Δυνάμεις ή ένστολοι τους ανεβαίνει το αίμα στο κεφάλι γιατί θεωρείται ότι έχουν μια ιδιαίτερη μεταχείριση. Δεν έχουν καμμία ιδιαίτερη μεταχείριση, σε σχέση με αυτό</w:t>
      </w:r>
      <w:r>
        <w:rPr>
          <w:rFonts w:eastAsia="Times New Roman"/>
          <w:szCs w:val="24"/>
        </w:rPr>
        <w:t xml:space="preserve"> που κάνουν!</w:t>
      </w:r>
    </w:p>
    <w:p w14:paraId="485EEA69"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όταν δίνεις επιδόματα στους πιλότους της Πολιτικής Αεροπορίας ή στις Ένοπλες Δυνάμεις ή στους δικαστικούς ή σε διάφορες ειδικές κατηγορίες που θεωρούνται πιο ίσες από τους υπόλοιπους –γιατί όλοι είμαστε ίσοι εκτός από μερικούς που είναι </w:t>
      </w:r>
      <w:r>
        <w:rPr>
          <w:rFonts w:eastAsia="Times New Roman"/>
          <w:szCs w:val="24"/>
        </w:rPr>
        <w:t>ακόμα πιο ίσοι- όταν λοιπόν δίνεις τέτοια επιδόματα, για παράδειγμα, στους πιλότους, τα δίνεις στους πιλότους. Δεν τα δίνεις σε αυτούς που δηλώνουν ή ήταν πιλότοι και κάθονται σε ένα γραφείο και μπορεί να πάνε, μπορεί και να μην πάνε, αλλά θα παίρνουν πτητ</w:t>
      </w:r>
      <w:r>
        <w:rPr>
          <w:rFonts w:eastAsia="Times New Roman"/>
          <w:szCs w:val="24"/>
        </w:rPr>
        <w:t xml:space="preserve">ικό επίδομα. </w:t>
      </w:r>
    </w:p>
    <w:p w14:paraId="485EEA6A"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Γιατί; Διότι κάποιος μας έχει ζητήσει να τακτοποιήσουμε αυτή την περιοχή των εργαζομένων και των απασχολούμενων και πρέπει να την τακτοποιήσουμε γιατί μάθαμε ότι έχει κάτι «</w:t>
      </w:r>
      <w:proofErr w:type="spellStart"/>
      <w:r>
        <w:rPr>
          <w:rFonts w:eastAsia="Times New Roman"/>
          <w:szCs w:val="24"/>
        </w:rPr>
        <w:t>πελατάκια</w:t>
      </w:r>
      <w:proofErr w:type="spellEnd"/>
      <w:r>
        <w:rPr>
          <w:rFonts w:eastAsia="Times New Roman"/>
          <w:szCs w:val="24"/>
        </w:rPr>
        <w:t xml:space="preserve">» εκεί πέρα. </w:t>
      </w:r>
    </w:p>
    <w:p w14:paraId="485EEA6B"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Τέτοιες κατηγορίες εργαζομένων και απασχολούμε</w:t>
      </w:r>
      <w:r>
        <w:rPr>
          <w:rFonts w:eastAsia="Times New Roman"/>
          <w:szCs w:val="24"/>
        </w:rPr>
        <w:t>νων υπάρχουν πάρα πολλές, σε όλες τις περιοχές και όλες αυτές μαζί κάνουν το σύνολο του ελληνικού λαού. Να δώσουμε, λοιπόν, πτητικό επίδομα σε όλον τον ελληνικό λαό, ο οποίος πετάει δεν πετάει, το πτητικό επίδομα το έχει ανάγκη. Όπως και ο γάιδαρος. Πετάει</w:t>
      </w:r>
      <w:r>
        <w:rPr>
          <w:rFonts w:eastAsia="Times New Roman"/>
          <w:szCs w:val="24"/>
        </w:rPr>
        <w:t xml:space="preserve"> ο γάιδαρος; Δεν πετάει, αλλά ας πάρει ένα πτητικό επίδομα, δεν χάθηκε ο κόσμος. </w:t>
      </w:r>
    </w:p>
    <w:p w14:paraId="485EEA6C"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Τέτοιες ρυθμίσεις έχουμε. Δεν θέλω αναλυτικά να λέω ένα-ένα και τα άρθρα και τις τροποποιήσεις και τις τροπολογίες. Σχετικά με τις τροπολογίες: Έρχονται πάλι τέσσερις τροπολο</w:t>
      </w:r>
      <w:r>
        <w:rPr>
          <w:rFonts w:eastAsia="Times New Roman"/>
          <w:szCs w:val="24"/>
        </w:rPr>
        <w:t xml:space="preserve">γίες. Μέχρι να τελειώσουμε τη συζήτηση μπορεί να έχουν έρθει είκοσι επτά. Χθες -ας πούμε- ήρθαν τρεις στην καθισιά μας. Είχαμε δύο τροπολογίες στις επιτροπές, που ήρθαν στο τέλος των επιτροπών μετά την ακρόαση φορέων, από τις οποίες τη μία μόνο συζητήσαμε </w:t>
      </w:r>
      <w:r>
        <w:rPr>
          <w:rFonts w:eastAsia="Times New Roman"/>
          <w:szCs w:val="24"/>
        </w:rPr>
        <w:t>ακροθιγώς και στα γρήγορα -στα όρθια που λέμε- και μετά ήρθαν εδώ πέρα -το χαρτί ήταν ζεστό, δεν μπορούσες να το πιάσεις, μόλις είχε βγει με τα κουλουράκια από τον φούρνο- άλλες δύο, τρεις, τροπολογίες. Δεν προλάβαινες να τις διαβάσεις ούτε για πλάκα. Τι ν</w:t>
      </w:r>
      <w:r>
        <w:rPr>
          <w:rFonts w:eastAsia="Times New Roman"/>
          <w:szCs w:val="24"/>
        </w:rPr>
        <w:t xml:space="preserve">α ψηφίσουμε γι’ αυτές τις τροπολογίες; Κάποιος θέλει να τακτοποιήσει τροπολογίες ή περιοχές τακτοποιήσεων και τις φέρνει και τις χώνει. </w:t>
      </w:r>
    </w:p>
    <w:p w14:paraId="485EEA6D"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Έχουμε μία, ας πούμε, μία σύναψη συμφωνίας με το Κουβέιτ για να αναπνέουμε εναλλάξ, λίγο αυτοί, λίγο εμείς. Είναι δίκαι</w:t>
      </w:r>
      <w:r>
        <w:rPr>
          <w:rFonts w:eastAsia="Times New Roman"/>
          <w:szCs w:val="24"/>
        </w:rPr>
        <w:t>η η συμφωνία, ερχόμαστε, την ψηφίζουμε, την υπογράφουμε και πίσω από αυτή έρχονται κάτι τροπολογίες που χώνουν, μπάζουν, επιδόματα από κάτω από το τραπέζι, από δίπλα, από παραδίπλα, που δεν ξέρουμε αν θα τα δεχτεί η Ευρωπαϊκή Ένωση και η ευρωζώνη και η νομ</w:t>
      </w:r>
      <w:r>
        <w:rPr>
          <w:rFonts w:eastAsia="Times New Roman"/>
          <w:szCs w:val="24"/>
        </w:rPr>
        <w:t xml:space="preserve">ενκλατούρα, αλλά εμείς θα τα πούμε τώρα, θα τα ψηφίσουμε και μπορεί και να μην τα δώσουμε αν δεν μας αφήσει η νομενκλατούρα. </w:t>
      </w:r>
    </w:p>
    <w:p w14:paraId="485EEA6E"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πρέπει να απαλλαγούμε από αυτή. Το ξαναλέω, για πέμπτη φορά. </w:t>
      </w:r>
      <w:proofErr w:type="spellStart"/>
      <w:r>
        <w:rPr>
          <w:rFonts w:eastAsia="Times New Roman"/>
          <w:szCs w:val="24"/>
        </w:rPr>
        <w:t>Απαλλαγήκαμε</w:t>
      </w:r>
      <w:proofErr w:type="spellEnd"/>
      <w:r>
        <w:rPr>
          <w:rFonts w:eastAsia="Times New Roman"/>
          <w:szCs w:val="24"/>
        </w:rPr>
        <w:t>. Βγήκαμε από τα μνημόνια, τους διαολοστέλνου</w:t>
      </w:r>
      <w:r>
        <w:rPr>
          <w:rFonts w:eastAsia="Times New Roman"/>
          <w:szCs w:val="24"/>
        </w:rPr>
        <w:t xml:space="preserve">με, τελειώσαμε. Θα κάνουμε ό,τι γουστάρουμε. </w:t>
      </w:r>
    </w:p>
    <w:p w14:paraId="485EEA6F"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Έχουμε τέτοιες ρυθμίσεις. Για παράδειγμα, κάηκαν ενενήντα εννιά άνθρωποι στο Μάτι. Αντί να ψάξουμε να βρούμε ευθύνες, κουκουλώσαμε την ιστορία κάτω από τα καμένα και τα μπαζωμένα με την αιτιολογία ότι εκεί ήταν</w:t>
      </w:r>
      <w:r>
        <w:rPr>
          <w:rFonts w:eastAsia="Times New Roman"/>
          <w:szCs w:val="24"/>
        </w:rPr>
        <w:t xml:space="preserve"> κάτι αυθαίρετα. Μα, στον </w:t>
      </w:r>
      <w:proofErr w:type="spellStart"/>
      <w:r>
        <w:rPr>
          <w:rFonts w:eastAsia="Times New Roman"/>
          <w:szCs w:val="24"/>
        </w:rPr>
        <w:t>Βουτζά</w:t>
      </w:r>
      <w:proofErr w:type="spellEnd"/>
      <w:r>
        <w:rPr>
          <w:rFonts w:eastAsia="Times New Roman"/>
          <w:szCs w:val="24"/>
        </w:rPr>
        <w:t xml:space="preserve"> δεν ήταν αυθαίρετα, ούτε όλο το Μάτι είναι αυθαίρετα. Το μισό Μάτι είναι νομίμως </w:t>
      </w:r>
      <w:proofErr w:type="spellStart"/>
      <w:r>
        <w:rPr>
          <w:rFonts w:eastAsia="Times New Roman"/>
          <w:szCs w:val="24"/>
        </w:rPr>
        <w:t>ρυμοτομημένο</w:t>
      </w:r>
      <w:proofErr w:type="spellEnd"/>
      <w:r>
        <w:rPr>
          <w:rFonts w:eastAsia="Times New Roman"/>
          <w:szCs w:val="24"/>
        </w:rPr>
        <w:t xml:space="preserve"> κανονικά, το κομμάτι του, όπως βλέπουμε τη θάλασσα, αριστερά, προς τον Άγιο Αντρέα, προς τον Μαραθώνα. Η ζούγκλα στο Μάτι έχει αυ</w:t>
      </w:r>
      <w:r>
        <w:rPr>
          <w:rFonts w:eastAsia="Times New Roman"/>
          <w:szCs w:val="24"/>
        </w:rPr>
        <w:t xml:space="preserve">θαίρετα και μέσα στις ρεματιές, γι’ αυτό καήκανε εκεί οι άνθρωποι και δεν μπορούσαν να βγουν στη θάλασσα, γιατί είχαμε αφήσει να γίνουν τα σπίτια και οι </w:t>
      </w:r>
      <w:proofErr w:type="spellStart"/>
      <w:r>
        <w:rPr>
          <w:rFonts w:eastAsia="Times New Roman"/>
          <w:szCs w:val="24"/>
        </w:rPr>
        <w:t>βιλίτσες</w:t>
      </w:r>
      <w:proofErr w:type="spellEnd"/>
      <w:r>
        <w:rPr>
          <w:rFonts w:eastAsia="Times New Roman"/>
          <w:szCs w:val="24"/>
        </w:rPr>
        <w:t xml:space="preserve"> και τα νομίμως ή παρανόμως </w:t>
      </w:r>
      <w:proofErr w:type="spellStart"/>
      <w:r>
        <w:rPr>
          <w:rFonts w:eastAsia="Times New Roman"/>
          <w:szCs w:val="24"/>
        </w:rPr>
        <w:t>αποκτηθέντα</w:t>
      </w:r>
      <w:proofErr w:type="spellEnd"/>
      <w:r>
        <w:rPr>
          <w:rFonts w:eastAsia="Times New Roman"/>
          <w:szCs w:val="24"/>
        </w:rPr>
        <w:t xml:space="preserve"> παραθαλάσσια </w:t>
      </w:r>
      <w:proofErr w:type="spellStart"/>
      <w:r>
        <w:rPr>
          <w:rFonts w:eastAsia="Times New Roman"/>
          <w:szCs w:val="24"/>
        </w:rPr>
        <w:t>οικοπεδάκια</w:t>
      </w:r>
      <w:proofErr w:type="spellEnd"/>
      <w:r>
        <w:rPr>
          <w:rFonts w:eastAsia="Times New Roman"/>
          <w:szCs w:val="24"/>
        </w:rPr>
        <w:t xml:space="preserve"> φράγμα προς τον </w:t>
      </w:r>
      <w:r>
        <w:rPr>
          <w:rFonts w:eastAsia="Times New Roman"/>
          <w:szCs w:val="24"/>
        </w:rPr>
        <w:lastRenderedPageBreak/>
        <w:t>κόσμο και έμεν</w:t>
      </w:r>
      <w:r>
        <w:rPr>
          <w:rFonts w:eastAsia="Times New Roman"/>
          <w:szCs w:val="24"/>
        </w:rPr>
        <w:t xml:space="preserve">αν κάτι μονοπατάκια τέτοια που ήταν κάτι μικρά ρεματάκια, τα οποία έγιναν </w:t>
      </w:r>
      <w:proofErr w:type="spellStart"/>
      <w:r>
        <w:rPr>
          <w:rFonts w:eastAsia="Times New Roman"/>
          <w:szCs w:val="24"/>
        </w:rPr>
        <w:t>σκαλοπατάκια</w:t>
      </w:r>
      <w:proofErr w:type="spellEnd"/>
      <w:r>
        <w:rPr>
          <w:rFonts w:eastAsia="Times New Roman"/>
          <w:szCs w:val="24"/>
        </w:rPr>
        <w:t xml:space="preserve"> για να βγαίνει ο κόσμος στη θάλασσα. Εκεί στριμώχτηκε ο κόσμος, καήκανε εκεί οι μισοί και όσοι πρόλαβαν, οι είκοσι έξι, βγήκαν σε εκείνο το οικόπεδο το καταραμένο και κα</w:t>
      </w:r>
      <w:r>
        <w:rPr>
          <w:rFonts w:eastAsia="Times New Roman"/>
          <w:szCs w:val="24"/>
        </w:rPr>
        <w:t xml:space="preserve">ήκανε οι άνθρωποι εκεί, πάνω από τα βράχια της θάλασσας. </w:t>
      </w:r>
    </w:p>
    <w:p w14:paraId="485EEA70"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Αυτό βεβαίως είναι για να κατεδαφίσουμε τα αυθαίρετα και να τακτοποιήσουμε τις χρήσεις γης, το κτηματολόγιο, το δασολόγιο, να τακτοποιήσουμε όλα αυτά που έκανε η επάρατη Δεξιά και οι απατεώνες «</w:t>
      </w:r>
      <w:proofErr w:type="spellStart"/>
      <w:r>
        <w:rPr>
          <w:rFonts w:eastAsia="Times New Roman"/>
          <w:szCs w:val="24"/>
        </w:rPr>
        <w:t>σοσι</w:t>
      </w:r>
      <w:r>
        <w:rPr>
          <w:rFonts w:eastAsia="Times New Roman"/>
          <w:szCs w:val="24"/>
        </w:rPr>
        <w:t>αληστές</w:t>
      </w:r>
      <w:proofErr w:type="spellEnd"/>
      <w:r>
        <w:rPr>
          <w:rFonts w:eastAsia="Times New Roman"/>
          <w:szCs w:val="24"/>
        </w:rPr>
        <w:t>» κ.λπ.</w:t>
      </w:r>
      <w:r>
        <w:rPr>
          <w:rFonts w:eastAsia="Times New Roman"/>
          <w:szCs w:val="24"/>
        </w:rPr>
        <w:t>.</w:t>
      </w:r>
      <w:r>
        <w:rPr>
          <w:rFonts w:eastAsia="Times New Roman"/>
          <w:szCs w:val="24"/>
        </w:rPr>
        <w:t xml:space="preserve"> Να τα τακτοποιήσουμε τώρα που είμαστε εμείς στα πράγματα. </w:t>
      </w:r>
    </w:p>
    <w:p w14:paraId="485EEA7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Και θα αρχίσουμε πράγματι και θα γκρεμίζουμε τα αυθαίρετα. Ως τώρα, από ό,τι ξέρω, έχουν γκρεμιστεί γύρω στ</w:t>
      </w:r>
      <w:r>
        <w:rPr>
          <w:rFonts w:eastAsia="Times New Roman" w:cs="Times New Roman"/>
          <w:szCs w:val="24"/>
        </w:rPr>
        <w:t>ο</w:t>
      </w:r>
      <w:r>
        <w:rPr>
          <w:rFonts w:eastAsia="Times New Roman" w:cs="Times New Roman"/>
          <w:szCs w:val="24"/>
        </w:rPr>
        <w:t xml:space="preserve"> ενάμισ</w:t>
      </w:r>
      <w:r>
        <w:rPr>
          <w:rFonts w:eastAsia="Times New Roman" w:cs="Times New Roman"/>
          <w:szCs w:val="24"/>
        </w:rPr>
        <w:t>η</w:t>
      </w:r>
      <w:r>
        <w:rPr>
          <w:rFonts w:eastAsia="Times New Roman" w:cs="Times New Roman"/>
          <w:szCs w:val="24"/>
        </w:rPr>
        <w:t xml:space="preserve"> εκατομμύριο αυθαίρετα από τον Ιούλιο που έγινε η φωτιά και η κατ</w:t>
      </w:r>
      <w:r>
        <w:rPr>
          <w:rFonts w:eastAsia="Times New Roman" w:cs="Times New Roman"/>
          <w:szCs w:val="24"/>
        </w:rPr>
        <w:t xml:space="preserve">αστροφή στο Μάτι και στην </w:t>
      </w:r>
      <w:proofErr w:type="spellStart"/>
      <w:r>
        <w:rPr>
          <w:rFonts w:eastAsia="Times New Roman" w:cs="Times New Roman"/>
          <w:szCs w:val="24"/>
        </w:rPr>
        <w:t>Κινέτα</w:t>
      </w:r>
      <w:proofErr w:type="spellEnd"/>
      <w:r>
        <w:rPr>
          <w:rFonts w:eastAsia="Times New Roman" w:cs="Times New Roman"/>
          <w:szCs w:val="24"/>
        </w:rPr>
        <w:t xml:space="preserve"> και στον </w:t>
      </w:r>
      <w:proofErr w:type="spellStart"/>
      <w:r>
        <w:rPr>
          <w:rFonts w:eastAsia="Times New Roman" w:cs="Times New Roman"/>
          <w:szCs w:val="24"/>
        </w:rPr>
        <w:t>Βουτζά</w:t>
      </w:r>
      <w:proofErr w:type="spellEnd"/>
      <w:r>
        <w:rPr>
          <w:rFonts w:eastAsia="Times New Roman" w:cs="Times New Roman"/>
          <w:szCs w:val="24"/>
        </w:rPr>
        <w:t>.</w:t>
      </w:r>
    </w:p>
    <w:p w14:paraId="485EEA7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Προχθές είδα στο </w:t>
      </w:r>
      <w:r>
        <w:rPr>
          <w:rFonts w:eastAsia="Times New Roman" w:cs="Times New Roman"/>
          <w:szCs w:val="24"/>
          <w:lang w:val="en-US"/>
        </w:rPr>
        <w:t>YouTube</w:t>
      </w:r>
      <w:r w:rsidRPr="007934DA">
        <w:rPr>
          <w:rFonts w:eastAsia="Times New Roman" w:cs="Times New Roman"/>
          <w:szCs w:val="24"/>
        </w:rPr>
        <w:t xml:space="preserve">, </w:t>
      </w:r>
      <w:r>
        <w:rPr>
          <w:rFonts w:eastAsia="Times New Roman" w:cs="Times New Roman"/>
          <w:szCs w:val="24"/>
        </w:rPr>
        <w:t>εκεί το έχουν ανεβάσει, ότι κατεδάφισαν ένα παράπηγμα από αυτά που κατεδαφίζονται από μόνα τους μόλις φυσήξει. Πήγαν κάτι μπουλντόζες εκεί και το σαρώσανε.</w:t>
      </w:r>
    </w:p>
    <w:p w14:paraId="485EEA7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Θέλουμε να τακτοποιήσουμ</w:t>
      </w:r>
      <w:r>
        <w:rPr>
          <w:rFonts w:eastAsia="Times New Roman" w:cs="Times New Roman"/>
          <w:szCs w:val="24"/>
        </w:rPr>
        <w:t xml:space="preserve">ε πράγματα πραγματικά και όχι </w:t>
      </w:r>
      <w:proofErr w:type="spellStart"/>
      <w:r>
        <w:rPr>
          <w:rFonts w:eastAsia="Times New Roman" w:cs="Times New Roman"/>
          <w:szCs w:val="24"/>
        </w:rPr>
        <w:t>ομαδούλες</w:t>
      </w:r>
      <w:proofErr w:type="spellEnd"/>
      <w:r>
        <w:rPr>
          <w:rFonts w:eastAsia="Times New Roman" w:cs="Times New Roman"/>
          <w:szCs w:val="24"/>
        </w:rPr>
        <w:t xml:space="preserve"> και να κάνουμε κόλπα; Ας τα κάνουμε. Δεν διαφωνεί κανένας, διαφωνούν μόνο κάποιοι οι </w:t>
      </w:r>
      <w:r>
        <w:rPr>
          <w:rFonts w:eastAsia="Times New Roman" w:cs="Times New Roman"/>
          <w:szCs w:val="24"/>
        </w:rPr>
        <w:lastRenderedPageBreak/>
        <w:t xml:space="preserve">οποίοι είναι βολεμένοι με αυτό το σύστημα ως τώρα του άκρατου κρατισμού και της τακτοποίησης. </w:t>
      </w:r>
    </w:p>
    <w:p w14:paraId="485EEA7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Είπα και χθες ότι η Σταδίου -ένας </w:t>
      </w:r>
      <w:r>
        <w:rPr>
          <w:rFonts w:eastAsia="Times New Roman" w:cs="Times New Roman"/>
          <w:szCs w:val="24"/>
        </w:rPr>
        <w:t>εμβληματικός δρόμος όχι μόνο της Αθήνας και της Αττικής, αλλά ολόκληρης της χώρας- είναι ένας νεκρός δρόμος. Αριστερά και δεξιά δεν υπάρχει μαγαζί ανοιχτό, δεν υπάρχει εταιρεία που να δουλεύει. Δεν υπάρχει τίποτα. Είναι νεκρός δρόμος. Τι υπάρχει; Μόνο δημό</w:t>
      </w:r>
      <w:r>
        <w:rPr>
          <w:rFonts w:eastAsia="Times New Roman" w:cs="Times New Roman"/>
          <w:szCs w:val="24"/>
        </w:rPr>
        <w:t>σιες υπηρεσίες και οργανισμοί και παραρτήματα οργανισμών δημοσίων υπηρεσιών και Υπουργείων στα ψηλά πατώματα. Αυτοί ευημερούν.</w:t>
      </w:r>
    </w:p>
    <w:p w14:paraId="485EEA7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Έχουμε πιει τα αίμα του κάθε φουκαρά που ξεσκίζεται για να έχει ένα μαγαζάκι για να έχουμε μπει εμείς ως νταβατζήδες με 80% συμμε</w:t>
      </w:r>
      <w:r>
        <w:rPr>
          <w:rFonts w:eastAsia="Times New Roman" w:cs="Times New Roman"/>
          <w:szCs w:val="24"/>
        </w:rPr>
        <w:t xml:space="preserve">τοχή στο μαγαζάκι του φουκαρά, του πίνουμε το αίμα, για να διορίζουμε τον </w:t>
      </w:r>
      <w:proofErr w:type="spellStart"/>
      <w:r>
        <w:rPr>
          <w:rFonts w:eastAsia="Times New Roman" w:cs="Times New Roman"/>
          <w:szCs w:val="24"/>
        </w:rPr>
        <w:t>Χιούι</w:t>
      </w:r>
      <w:proofErr w:type="spellEnd"/>
      <w:r>
        <w:rPr>
          <w:rFonts w:eastAsia="Times New Roman" w:cs="Times New Roman"/>
          <w:szCs w:val="24"/>
        </w:rPr>
        <w:t xml:space="preserve">, τον </w:t>
      </w:r>
      <w:proofErr w:type="spellStart"/>
      <w:r>
        <w:rPr>
          <w:rFonts w:eastAsia="Times New Roman" w:cs="Times New Roman"/>
          <w:szCs w:val="24"/>
        </w:rPr>
        <w:t>Λιούι</w:t>
      </w:r>
      <w:proofErr w:type="spellEnd"/>
      <w:r>
        <w:rPr>
          <w:rFonts w:eastAsia="Times New Roman" w:cs="Times New Roman"/>
          <w:szCs w:val="24"/>
        </w:rPr>
        <w:t xml:space="preserve">, τον Ντιούι, τον Καρακώστα και την </w:t>
      </w:r>
      <w:proofErr w:type="spellStart"/>
      <w:r>
        <w:rPr>
          <w:rFonts w:eastAsia="Times New Roman" w:cs="Times New Roman"/>
          <w:szCs w:val="24"/>
        </w:rPr>
        <w:t>Παπαβαγγέλω</w:t>
      </w:r>
      <w:proofErr w:type="spellEnd"/>
      <w:r>
        <w:rPr>
          <w:rFonts w:eastAsia="Times New Roman" w:cs="Times New Roman"/>
          <w:szCs w:val="24"/>
        </w:rPr>
        <w:t>, επειδή είναι κολλητάρια μας.</w:t>
      </w:r>
    </w:p>
    <w:p w14:paraId="485EEA7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Αυτό είναι το σύστημα του «</w:t>
      </w:r>
      <w:proofErr w:type="spellStart"/>
      <w:r>
        <w:rPr>
          <w:rFonts w:eastAsia="Times New Roman" w:cs="Times New Roman"/>
          <w:szCs w:val="24"/>
        </w:rPr>
        <w:t>Κατσαπλιαδιστάν</w:t>
      </w:r>
      <w:proofErr w:type="spellEnd"/>
      <w:r>
        <w:rPr>
          <w:rFonts w:eastAsia="Times New Roman" w:cs="Times New Roman"/>
          <w:szCs w:val="24"/>
        </w:rPr>
        <w:t>» που θέλει να γίνει Ευρωπαϊκή Ένωση, ενώ είνα</w:t>
      </w:r>
      <w:r>
        <w:rPr>
          <w:rFonts w:eastAsia="Times New Roman" w:cs="Times New Roman"/>
          <w:szCs w:val="24"/>
        </w:rPr>
        <w:t xml:space="preserve">ι μια Σομαλία που γεωγραφικά ανήκει στην Ευρώπη και το φέρει και </w:t>
      </w:r>
      <w:proofErr w:type="spellStart"/>
      <w:r>
        <w:rPr>
          <w:rFonts w:eastAsia="Times New Roman" w:cs="Times New Roman"/>
          <w:szCs w:val="24"/>
        </w:rPr>
        <w:t>βαρέως</w:t>
      </w:r>
      <w:proofErr w:type="spellEnd"/>
      <w:r>
        <w:rPr>
          <w:rFonts w:eastAsia="Times New Roman" w:cs="Times New Roman"/>
          <w:szCs w:val="24"/>
        </w:rPr>
        <w:t xml:space="preserve"> που ανήκει στην Ευρώπη, γιατί είναι η καταραμένη νομενκλατούρα, οι </w:t>
      </w:r>
      <w:proofErr w:type="spellStart"/>
      <w:r>
        <w:rPr>
          <w:rFonts w:eastAsia="Times New Roman" w:cs="Times New Roman"/>
          <w:szCs w:val="24"/>
        </w:rPr>
        <w:t>βρωμο</w:t>
      </w:r>
      <w:proofErr w:type="spellEnd"/>
      <w:r>
        <w:rPr>
          <w:rFonts w:eastAsia="Times New Roman" w:cs="Times New Roman"/>
          <w:szCs w:val="24"/>
        </w:rPr>
        <w:t>-Ευρωπαίοι, που θα μας πείτε εσείς τι θα κάνουμε! Και καταγγέλλει την τρόικα που μια τρόικα έφτιαξε αυτή τη χώρα</w:t>
      </w:r>
      <w:r>
        <w:rPr>
          <w:rFonts w:eastAsia="Times New Roman" w:cs="Times New Roman"/>
          <w:szCs w:val="24"/>
        </w:rPr>
        <w:t>.</w:t>
      </w:r>
    </w:p>
    <w:p w14:paraId="485EEA7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Η Επανάσταση του 1821, που λέμε για την εθνική ανεξαρτησία και ταράζομαι, είναι ένα παραμύθι που πουλάνε στον κόσμο. Επαναστάσεις ξεκίνησαν και τον προηγούμενο αιώνα από τους Φιλικούς και απέτυχαν. Η Επανάσταση του 1821 συνετρίβη. Ως το 1827 η χώρα ήταν </w:t>
      </w:r>
      <w:proofErr w:type="spellStart"/>
      <w:r>
        <w:rPr>
          <w:rFonts w:eastAsia="Times New Roman" w:cs="Times New Roman"/>
          <w:szCs w:val="24"/>
        </w:rPr>
        <w:t>κολυμπηθρόξυλα</w:t>
      </w:r>
      <w:proofErr w:type="spellEnd"/>
      <w:r>
        <w:rPr>
          <w:rFonts w:eastAsia="Times New Roman" w:cs="Times New Roman"/>
          <w:szCs w:val="24"/>
        </w:rPr>
        <w:t>, κρανίου τόπος. Στην Πελοπόννησο δεν υπήρχε κάτοικος, είχαμε καταστραφεί. Και ήρθε η τρόικα του Ναβαρίνου, για δικά της συμφέροντα, και έφτιαξε αυτό το κρατίδιο. Βρήκε τον καλύτερο Έλληνα κυβερνήτη που υπήρχε και τον έφερε να κυβερνήσει το ε</w:t>
      </w:r>
      <w:r>
        <w:rPr>
          <w:rFonts w:eastAsia="Times New Roman" w:cs="Times New Roman"/>
          <w:szCs w:val="24"/>
        </w:rPr>
        <w:t xml:space="preserve">λληνικό κρατίδιο, τον Καποδίστρια, κι εμείς τον καθαρίσαμε μέσα σε ενάμιση χρόνο. </w:t>
      </w:r>
    </w:p>
    <w:p w14:paraId="485EEA7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Από τότε, αλωνίζουμε. Παίρνουμε δάνεια, τα «τρώμε», χρωστάμε, δεν δίνουμε τίποτα, πουλάμε τσαμπουκά και μαγκιά. Για όλα φταίνε οι ξένοι κι εμείς είμαστε κάτι αδικημένοι, κάτ</w:t>
      </w:r>
      <w:r>
        <w:rPr>
          <w:rFonts w:eastAsia="Times New Roman" w:cs="Times New Roman"/>
          <w:szCs w:val="24"/>
        </w:rPr>
        <w:t>ι φουκαράδες που μας ταπεινώνουν και μας πίνουν το αίμα και αυτοί οι «</w:t>
      </w:r>
      <w:proofErr w:type="spellStart"/>
      <w:r>
        <w:rPr>
          <w:rFonts w:eastAsia="Times New Roman" w:cs="Times New Roman"/>
          <w:szCs w:val="24"/>
        </w:rPr>
        <w:t>κερ</w:t>
      </w:r>
      <w:proofErr w:type="spellEnd"/>
      <w:r>
        <w:rPr>
          <w:rFonts w:eastAsia="Times New Roman" w:cs="Times New Roman"/>
          <w:szCs w:val="24"/>
        </w:rPr>
        <w:t>...»… Δεν θα το πω πέμπτη φορά. Αυτοί φταίνε για όλα.</w:t>
      </w:r>
    </w:p>
    <w:p w14:paraId="485EEA79" w14:textId="77777777" w:rsidR="000E6CB8" w:rsidRDefault="00854B09">
      <w:pPr>
        <w:spacing w:line="600" w:lineRule="auto"/>
        <w:ind w:firstLine="720"/>
        <w:jc w:val="both"/>
        <w:rPr>
          <w:rFonts w:eastAsia="Times New Roman" w:cs="Times New Roman"/>
          <w:szCs w:val="24"/>
        </w:rPr>
      </w:pPr>
      <w:r w:rsidRPr="00C74DEA">
        <w:rPr>
          <w:rFonts w:eastAsia="Times New Roman" w:cs="Times New Roman"/>
          <w:b/>
          <w:szCs w:val="24"/>
        </w:rPr>
        <w:t>ΠΡΟΕΔΡΕΥΩΝ (Μάριος Γεωργιάδης):</w:t>
      </w:r>
      <w:r>
        <w:rPr>
          <w:rFonts w:eastAsia="Times New Roman" w:cs="Times New Roman"/>
          <w:szCs w:val="24"/>
        </w:rPr>
        <w:t xml:space="preserve"> Κύριε Ψαριανέ, σας υπενθυμίζω ότι είστε στα δεκαοκτώ λεπτά.</w:t>
      </w:r>
    </w:p>
    <w:p w14:paraId="485EEA7A" w14:textId="77777777" w:rsidR="000E6CB8" w:rsidRDefault="00854B09">
      <w:pPr>
        <w:spacing w:line="600" w:lineRule="auto"/>
        <w:ind w:firstLine="720"/>
        <w:jc w:val="both"/>
        <w:rPr>
          <w:rFonts w:eastAsia="Times New Roman" w:cs="Times New Roman"/>
          <w:szCs w:val="24"/>
        </w:rPr>
      </w:pPr>
      <w:r w:rsidRPr="00C74DEA">
        <w:rPr>
          <w:rFonts w:eastAsia="Times New Roman" w:cs="Times New Roman"/>
          <w:b/>
          <w:szCs w:val="24"/>
        </w:rPr>
        <w:t>ΓΡΗΓΟΡΙΟΣ ΨΑΡΙΑΝΟΣ:</w:t>
      </w:r>
      <w:r>
        <w:rPr>
          <w:rFonts w:eastAsia="Times New Roman" w:cs="Times New Roman"/>
          <w:szCs w:val="24"/>
        </w:rPr>
        <w:t xml:space="preserve"> Ναι, κύριε Πρόεδρ</w:t>
      </w:r>
      <w:r>
        <w:rPr>
          <w:rFonts w:eastAsia="Times New Roman" w:cs="Times New Roman"/>
          <w:szCs w:val="24"/>
        </w:rPr>
        <w:t>ε.</w:t>
      </w:r>
    </w:p>
    <w:p w14:paraId="485EEA7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Για τον εμφύλιο έφταιγαν οι ξένοι, για το Κυπριακό έφταιγαν οι ξένοι, για τη χούντα έφταιγαν οι ξένοι, για τη μικρασιατική καταστροφή έφταιγαν οι ξένοι, για τις ήττες του 1897 οι ξένοι έφταιγαν. Για όλα τα δεινά που έχουν γίνει στη χώρα έφταιγαν </w:t>
      </w:r>
      <w:r>
        <w:rPr>
          <w:rFonts w:eastAsia="Times New Roman" w:cs="Times New Roman"/>
          <w:szCs w:val="24"/>
        </w:rPr>
        <w:lastRenderedPageBreak/>
        <w:t>οι ξένο</w:t>
      </w:r>
      <w:r>
        <w:rPr>
          <w:rFonts w:eastAsia="Times New Roman" w:cs="Times New Roman"/>
          <w:szCs w:val="24"/>
        </w:rPr>
        <w:t xml:space="preserve">ι. Και αυτά τα έλεγαν αριστεροί, δεξιοί, κεντρώοι, </w:t>
      </w:r>
      <w:proofErr w:type="spellStart"/>
      <w:r>
        <w:rPr>
          <w:rFonts w:eastAsia="Times New Roman" w:cs="Times New Roman"/>
          <w:szCs w:val="24"/>
        </w:rPr>
        <w:t>πασόκοι</w:t>
      </w:r>
      <w:proofErr w:type="spellEnd"/>
      <w:r>
        <w:rPr>
          <w:rFonts w:eastAsia="Times New Roman" w:cs="Times New Roman"/>
          <w:szCs w:val="24"/>
        </w:rPr>
        <w:t xml:space="preserve"> και πουλάνε ακόμα αυτό το παραμύθι. Και αυτό το παραμύθι όσο πουλιέται και τρώγεται από «</w:t>
      </w:r>
      <w:proofErr w:type="spellStart"/>
      <w:r>
        <w:rPr>
          <w:rFonts w:eastAsia="Times New Roman" w:cs="Times New Roman"/>
          <w:szCs w:val="24"/>
        </w:rPr>
        <w:t>σανοφάγους</w:t>
      </w:r>
      <w:proofErr w:type="spellEnd"/>
      <w:r>
        <w:rPr>
          <w:rFonts w:eastAsia="Times New Roman" w:cs="Times New Roman"/>
          <w:szCs w:val="24"/>
        </w:rPr>
        <w:t>», όλοι αυτοί οι πωλητές, από όλες τις παρατάξεις, θα φτιάχνουν μια συγκυβέρνηση σαν αυτή που έχου</w:t>
      </w:r>
      <w:r>
        <w:rPr>
          <w:rFonts w:eastAsia="Times New Roman" w:cs="Times New Roman"/>
          <w:szCs w:val="24"/>
        </w:rPr>
        <w:t>με και τη χαιρόμαστε και έβγαλε τη χώρα από τα μνημόνια και διαολόστειλε τους κερατάδες τους ξένους. Το λέω στο τέλος.</w:t>
      </w:r>
    </w:p>
    <w:p w14:paraId="485EEA7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w:t>
      </w:r>
    </w:p>
    <w:p w14:paraId="485EEA7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Θα ψηφίσουμε το πρώτο και το δεύτερο μέρος, για το τρίτο επιφυλασσόμαστε, πάμε προς το «</w:t>
      </w:r>
      <w:r>
        <w:rPr>
          <w:rFonts w:eastAsia="Times New Roman" w:cs="Times New Roman"/>
          <w:szCs w:val="24"/>
        </w:rPr>
        <w:t>όχι</w:t>
      </w:r>
      <w:r>
        <w:rPr>
          <w:rFonts w:eastAsia="Times New Roman" w:cs="Times New Roman"/>
          <w:szCs w:val="24"/>
        </w:rPr>
        <w:t>».</w:t>
      </w:r>
    </w:p>
    <w:p w14:paraId="485EEA7E"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w:t>
      </w:r>
    </w:p>
    <w:p w14:paraId="485EEA7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Τελευταίος εκ των εισηγητών και ειδικών αγορητών είναι ο κ. </w:t>
      </w:r>
      <w:proofErr w:type="spellStart"/>
      <w:r>
        <w:rPr>
          <w:rFonts w:eastAsia="Times New Roman" w:cs="Times New Roman"/>
          <w:szCs w:val="24"/>
        </w:rPr>
        <w:t>Καβαδέλλας</w:t>
      </w:r>
      <w:proofErr w:type="spellEnd"/>
      <w:r>
        <w:rPr>
          <w:rFonts w:eastAsia="Times New Roman" w:cs="Times New Roman"/>
          <w:szCs w:val="24"/>
        </w:rPr>
        <w:t>. Μετά έχουμε δύο ομιλητές και τους Κοινοβουλευτικούς Εκπροσώπους, την Υπουργό και προχωράμε.</w:t>
      </w:r>
    </w:p>
    <w:p w14:paraId="485EEA8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δεκαπέντε λεπτά.</w:t>
      </w:r>
    </w:p>
    <w:p w14:paraId="485EEA81" w14:textId="77777777" w:rsidR="000E6CB8" w:rsidRDefault="00854B09">
      <w:pPr>
        <w:spacing w:line="600" w:lineRule="auto"/>
        <w:ind w:firstLine="720"/>
        <w:jc w:val="both"/>
        <w:rPr>
          <w:rFonts w:eastAsia="Times New Roman" w:cs="Times New Roman"/>
          <w:szCs w:val="24"/>
        </w:rPr>
      </w:pPr>
      <w:r w:rsidRPr="005E4033">
        <w:rPr>
          <w:rFonts w:eastAsia="Times New Roman" w:cs="Times New Roman"/>
          <w:b/>
          <w:szCs w:val="24"/>
        </w:rPr>
        <w:t>ΔΗΜΗΤΡΙΟΣ ΚΑΒΑΔΕ</w:t>
      </w:r>
      <w:r w:rsidRPr="005E4033">
        <w:rPr>
          <w:rFonts w:eastAsia="Times New Roman" w:cs="Times New Roman"/>
          <w:b/>
          <w:szCs w:val="24"/>
        </w:rPr>
        <w:t>ΛΛΑΣ:</w:t>
      </w:r>
      <w:r>
        <w:rPr>
          <w:rFonts w:eastAsia="Times New Roman" w:cs="Times New Roman"/>
          <w:szCs w:val="24"/>
        </w:rPr>
        <w:t xml:space="preserve"> Ευχαριστώ, πολύ κύριε Πρόεδρε.</w:t>
      </w:r>
    </w:p>
    <w:p w14:paraId="485EEA8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Η Ένωση Κεντρώων, μιας που ανέφερε ο κ. Ψαριανός για τους ξένους, λέει ότι φταίμε εμείς. Φταίτε εσείς όπως κυβερνήσατε και θα έπρεπε εμείς οι ίδιοι να είχαμε προβλέψει και να είχαμε διορθώσει τα πράγματα πολύ πριν έρθου</w:t>
      </w:r>
      <w:r>
        <w:rPr>
          <w:rFonts w:eastAsia="Times New Roman" w:cs="Times New Roman"/>
          <w:szCs w:val="24"/>
        </w:rPr>
        <w:t>ν οι άλλοι και μας δείξουν το πώς.</w:t>
      </w:r>
    </w:p>
    <w:p w14:paraId="485EEA83" w14:textId="77777777" w:rsidR="000E6CB8" w:rsidRDefault="00854B09">
      <w:pPr>
        <w:spacing w:line="600" w:lineRule="auto"/>
        <w:ind w:firstLine="720"/>
        <w:jc w:val="both"/>
        <w:rPr>
          <w:rFonts w:eastAsia="Times New Roman"/>
          <w:szCs w:val="24"/>
        </w:rPr>
      </w:pPr>
      <w:r>
        <w:rPr>
          <w:rFonts w:eastAsia="Times New Roman"/>
          <w:szCs w:val="24"/>
        </w:rPr>
        <w:lastRenderedPageBreak/>
        <w:t>Σήμερα θα μιλήσουμε για οικονομικά. Είναι μεγάλη πρόκληση ο προϋπολογισμός, όπως τον φέρνετε. Πρώτη φορά βλέπω προϋπολογισμό, ο οποίος είναι αλλήθωρος. Και «θα σας κόψουμε συντάξεις», κοιτάζουμε δεξιά και «δεν θα σας κόψο</w:t>
      </w:r>
      <w:r>
        <w:rPr>
          <w:rFonts w:eastAsia="Times New Roman"/>
          <w:szCs w:val="24"/>
        </w:rPr>
        <w:t>υμε συντάξεις», κοιτάζουμε αριστερά. Όλοι θα μπούμε στο «κρεβάτι του Προκρούστη» μέχρι να πεθάνουν οι εβδομηντάρηδες για να σωθεί ο προϋπολογισμός και η Κυβέρνηση.</w:t>
      </w:r>
    </w:p>
    <w:p w14:paraId="485EEA84" w14:textId="77777777" w:rsidR="000E6CB8" w:rsidRDefault="00854B09">
      <w:pPr>
        <w:spacing w:line="600" w:lineRule="auto"/>
        <w:ind w:firstLine="720"/>
        <w:jc w:val="both"/>
        <w:rPr>
          <w:rFonts w:eastAsia="Times New Roman" w:cs="Times New Roman"/>
          <w:szCs w:val="24"/>
        </w:rPr>
      </w:pPr>
      <w:r>
        <w:rPr>
          <w:rFonts w:eastAsia="Times New Roman"/>
          <w:szCs w:val="24"/>
        </w:rPr>
        <w:t>Σήμερα, λοιπόν, κατά βάση θα συζητήσουμε τροπολογίες της τελευταίας στιγμής και το σχέδιο νό</w:t>
      </w:r>
      <w:r>
        <w:rPr>
          <w:rFonts w:eastAsia="Times New Roman"/>
          <w:szCs w:val="24"/>
        </w:rPr>
        <w:t xml:space="preserve">μου του Υπουργείου Οικονομικών με πρώτο μέρος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 xml:space="preserve">ίτλων, δεύτερο μέρος την προσαρμογή της ελληνικής νομοθεσίας στις διατάξεις της </w:t>
      </w:r>
      <w:r>
        <w:rPr>
          <w:rFonts w:eastAsia="Times New Roman" w:cs="Times New Roman"/>
          <w:szCs w:val="24"/>
        </w:rPr>
        <w:t>ο</w:t>
      </w:r>
      <w:r>
        <w:rPr>
          <w:rFonts w:eastAsia="Times New Roman" w:cs="Times New Roman"/>
          <w:szCs w:val="24"/>
        </w:rPr>
        <w:t>δηγίας της Ευρωπαϊκής Ένωσης 2016/2258 και άλλες διατάξεις και τρίτο μέρος τις λοιπές διατάξεις του Υπουρ</w:t>
      </w:r>
      <w:r>
        <w:rPr>
          <w:rFonts w:eastAsia="Times New Roman" w:cs="Times New Roman"/>
          <w:szCs w:val="24"/>
        </w:rPr>
        <w:t>γείου Οικονομικών.</w:t>
      </w:r>
    </w:p>
    <w:p w14:paraId="485EEA8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Η Ένωση Κεντρώων είναι το κόμμα που πιστεύει στη σύγκλιση του νομικού πλαισίου των οικονομιών και των λοιπών υπηρεσιών εντός των χωρών της Ευρωπαϊκής Ένωσης και παρίσταται με θετική στάση σε κάθε προσπάθεια σύγκλισης. Μας προβληματίζετε </w:t>
      </w:r>
      <w:r>
        <w:rPr>
          <w:rFonts w:eastAsia="Times New Roman" w:cs="Times New Roman"/>
          <w:szCs w:val="24"/>
        </w:rPr>
        <w:t xml:space="preserve">σοβαρά, όμως, με την πάγια πρακτική σας να εμπλέκετε και άλλα θέματα σε κάθε νομοσχέδιο, όπως τροπολογίες, ρυθμίσεις για ιπταμένους που δεν ίπτανται και διάφορες άλλες φοροαπαλλαγές και </w:t>
      </w:r>
      <w:proofErr w:type="spellStart"/>
      <w:r>
        <w:rPr>
          <w:rFonts w:eastAsia="Times New Roman" w:cs="Times New Roman"/>
          <w:szCs w:val="24"/>
        </w:rPr>
        <w:t>φορορρυθμίσεις</w:t>
      </w:r>
      <w:proofErr w:type="spellEnd"/>
      <w:r>
        <w:rPr>
          <w:rFonts w:eastAsia="Times New Roman" w:cs="Times New Roman"/>
          <w:szCs w:val="24"/>
        </w:rPr>
        <w:t>.</w:t>
      </w:r>
    </w:p>
    <w:p w14:paraId="485EEA8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Υπάρχουν και ζητήματα τα οποία μας προβληματίζουν, όπω</w:t>
      </w:r>
      <w:r>
        <w:rPr>
          <w:rFonts w:eastAsia="Times New Roman" w:cs="Times New Roman"/>
          <w:szCs w:val="24"/>
        </w:rPr>
        <w:t xml:space="preserve">ς είναι η μεταβίβαση των δέκα χιλιάδων </w:t>
      </w:r>
      <w:proofErr w:type="spellStart"/>
      <w:r>
        <w:rPr>
          <w:rFonts w:eastAsia="Times New Roman" w:cs="Times New Roman"/>
          <w:szCs w:val="24"/>
        </w:rPr>
        <w:t>εκατόν</w:t>
      </w:r>
      <w:proofErr w:type="spellEnd"/>
      <w:r>
        <w:rPr>
          <w:rFonts w:eastAsia="Times New Roman" w:cs="Times New Roman"/>
          <w:szCs w:val="24"/>
        </w:rPr>
        <w:t xml:space="preserve"> δεκαεννιά ακινήτων, τα οποία εκτός μνημονίου τα τοποθετήσατε στον κουβά των απαιτήσεων των δανειστών. Τι συνέβη; Τι συνεννόηση υπήρξε; Εμείς θα σας δώσουμε αυτά τα ακίνητα, εσείς θα μας δώσετε τις συντάξεις; Δε</w:t>
      </w:r>
      <w:r>
        <w:rPr>
          <w:rFonts w:eastAsia="Times New Roman" w:cs="Times New Roman"/>
          <w:szCs w:val="24"/>
        </w:rPr>
        <w:t>ν ξέρω για ποιο λόγο, αλλά μπήκαν εκτός μνημονίων, μπήκαν με τη δική μας καλή θέληση, τα βάλαμε όλα.</w:t>
      </w:r>
    </w:p>
    <w:p w14:paraId="485EEA8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Μεταξύ αυτών κατ’ αρχάς δεν υπήρχαν εξαιρέσεις, έγιναν τόσο βιαστικά τα πράγματα. όπου ετέθησαν στον ίδιο κουβά και οι αρχαιολογικοί χώροι. Μας δώσατε, βεβ</w:t>
      </w:r>
      <w:r>
        <w:rPr>
          <w:rFonts w:eastAsia="Times New Roman" w:cs="Times New Roman"/>
          <w:szCs w:val="24"/>
        </w:rPr>
        <w:t>αίως, εξηγήσεις αργότερα. Με νεότερες αποφάσεις σας αφαιρέσατε κάποιους κωδικούς, αλλά εμείς δεν γνωρίζουμε τι αντιπροσωπεύουν αυτοί οι κωδικοί. Ποιος γνωρίζει ποια ακίνητα θα εξαιρεθούν μια και στο ΦΕΚ της απόφασης αναφέρονται, όπως είπα, κωδικοποιημένα κ</w:t>
      </w:r>
      <w:r>
        <w:rPr>
          <w:rFonts w:eastAsia="Times New Roman" w:cs="Times New Roman"/>
          <w:szCs w:val="24"/>
        </w:rPr>
        <w:t>αι ουδείς δύναται να γνωρίζει τις αντιστοιχίσεις των τίτλων, πρέπει να ψάξει πολύ για να βρει την άκρη.</w:t>
      </w:r>
    </w:p>
    <w:p w14:paraId="485EEA8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Πάντως για ακόμη μια φορά και ενώ 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της Βουλής είχε έτοιμο αυτό το νομοσχέδιο προς ψήφιση -εδώ και ενάμιση χρόνο ήταν στα συ</w:t>
      </w:r>
      <w:r>
        <w:rPr>
          <w:rFonts w:eastAsia="Times New Roman" w:cs="Times New Roman"/>
          <w:szCs w:val="24"/>
        </w:rPr>
        <w:t>ρτάρια σας μέσα- και ενώ αποτελούσε απαραίτητη προϋπόθεση αυτή η ενσωμάτωση στην ελληνική νομοθεσία για να προχωρήσουμε μπροστά, να συγκλίνουμε με την Ευρώπη –ήταν υποχρέωση αμέσου ενδιαφέροντος των εταίρων μας, διότι έτσι δημιουργείται ένα αξιόπιστο πλαίσ</w:t>
      </w:r>
      <w:r>
        <w:rPr>
          <w:rFonts w:eastAsia="Times New Roman" w:cs="Times New Roman"/>
          <w:szCs w:val="24"/>
        </w:rPr>
        <w:t xml:space="preserve">ιο διευθέτησης αξιογράφων- εσείς, όπως </w:t>
      </w:r>
      <w:r>
        <w:rPr>
          <w:rFonts w:eastAsia="Times New Roman" w:cs="Times New Roman"/>
          <w:szCs w:val="24"/>
        </w:rPr>
        <w:lastRenderedPageBreak/>
        <w:t xml:space="preserve">πάντα, χωρίς καμμία αξιολόγηση το φέρνετε κάποια στιγμή, τελευταία στιγμή συνήθως, προς ψήφιση. </w:t>
      </w:r>
    </w:p>
    <w:p w14:paraId="485EEA8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Πρακτικά, κατά το νομοσχέδιο, μετά τη ψήφιση θα δύναται ο οιοσδήποτε επενδυτής να επενδύει σε ευρωπαϊκά αξιόγραφα βάσει </w:t>
      </w:r>
      <w:r>
        <w:rPr>
          <w:rFonts w:eastAsia="Times New Roman" w:cs="Times New Roman"/>
          <w:szCs w:val="24"/>
        </w:rPr>
        <w:t xml:space="preserve">κανόνων και διεργασιών που </w:t>
      </w:r>
      <w:proofErr w:type="spellStart"/>
      <w:r>
        <w:rPr>
          <w:rFonts w:eastAsia="Times New Roman" w:cs="Times New Roman"/>
          <w:szCs w:val="24"/>
        </w:rPr>
        <w:t>υπακούουν</w:t>
      </w:r>
      <w:proofErr w:type="spellEnd"/>
      <w:r>
        <w:rPr>
          <w:rFonts w:eastAsia="Times New Roman" w:cs="Times New Roman"/>
          <w:szCs w:val="24"/>
        </w:rPr>
        <w:t xml:space="preserve"> στους ίδιους νόμους για όλα τα κράτη-μέλη της Ευρωπαϊκής Ένωσης που έχουν ενθυλακώσει το σχετικό νομοθέτημα.</w:t>
      </w:r>
    </w:p>
    <w:p w14:paraId="485EEA8A" w14:textId="77777777" w:rsidR="000E6CB8" w:rsidRDefault="00854B09">
      <w:pPr>
        <w:spacing w:line="600" w:lineRule="auto"/>
        <w:ind w:firstLine="720"/>
        <w:jc w:val="both"/>
        <w:rPr>
          <w:rFonts w:eastAsia="Times New Roman"/>
          <w:szCs w:val="24"/>
        </w:rPr>
      </w:pPr>
      <w:r>
        <w:rPr>
          <w:rFonts w:eastAsia="Times New Roman" w:cs="Times New Roman"/>
          <w:szCs w:val="24"/>
        </w:rPr>
        <w:t>Υπάρχουν, βεβαίως, κάποιες αντιφάσεις και ασάφειες. Υπάρχουν κάποιες περίεργες διεργασίες και εύλογα ρωτάμε πώ</w:t>
      </w:r>
      <w:r>
        <w:rPr>
          <w:rFonts w:eastAsia="Times New Roman" w:cs="Times New Roman"/>
          <w:szCs w:val="24"/>
        </w:rPr>
        <w:t>ς προσδιορίζεται ο χρόνος απόκτησης των εμπραγμάτων δικαιωμάτων όσον αφορά λογαριασμούς συλλογικής μορφής;</w:t>
      </w:r>
    </w:p>
    <w:p w14:paraId="485EEA8B" w14:textId="77777777" w:rsidR="000E6CB8" w:rsidRDefault="00854B09">
      <w:pPr>
        <w:spacing w:line="600" w:lineRule="auto"/>
        <w:ind w:firstLine="720"/>
        <w:jc w:val="both"/>
        <w:rPr>
          <w:rFonts w:eastAsia="Times New Roman"/>
          <w:szCs w:val="24"/>
        </w:rPr>
      </w:pPr>
      <w:r>
        <w:rPr>
          <w:rFonts w:eastAsia="Times New Roman"/>
          <w:szCs w:val="24"/>
        </w:rPr>
        <w:t xml:space="preserve">Στο αποθετήριο τίτλων κατά την απευθείας μεταβίβαση σημειώνεται η χρονική στιγμή της πράξης, ενώ στους συλλογικούς λογαριασμούς κατά τη μεταβολή δεν </w:t>
      </w:r>
      <w:r>
        <w:rPr>
          <w:rFonts w:eastAsia="Times New Roman"/>
          <w:szCs w:val="24"/>
        </w:rPr>
        <w:t xml:space="preserve">υπάρχει κάποια χρονική σήμανση, δεν αναγράφεται η χρονική στιγμή της πράξης. Ακόμα πιο δύσκολο θα ήταν να παρακολουθήσουμε πράξεις ανάλογες σε αποθετήρια της αλλοδαπής. </w:t>
      </w:r>
    </w:p>
    <w:p w14:paraId="485EEA8C" w14:textId="77777777" w:rsidR="000E6CB8" w:rsidRDefault="00854B09">
      <w:pPr>
        <w:spacing w:line="600" w:lineRule="auto"/>
        <w:ind w:firstLine="720"/>
        <w:jc w:val="both"/>
        <w:rPr>
          <w:rFonts w:eastAsia="Times New Roman"/>
          <w:szCs w:val="24"/>
        </w:rPr>
      </w:pPr>
      <w:r>
        <w:rPr>
          <w:rFonts w:eastAsia="Times New Roman"/>
          <w:szCs w:val="24"/>
        </w:rPr>
        <w:t>Υπάρχει κι ένα άλλο θέμα, το οποίο πρέπει να το δείτε σοβαρά. Θα θέσουμε την προσοχή σ</w:t>
      </w:r>
      <w:r>
        <w:rPr>
          <w:rFonts w:eastAsia="Times New Roman"/>
          <w:szCs w:val="24"/>
        </w:rPr>
        <w:t xml:space="preserve">ας στην ανάγκη στήριξης του </w:t>
      </w:r>
      <w:r>
        <w:rPr>
          <w:rFonts w:eastAsia="Times New Roman"/>
          <w:szCs w:val="24"/>
        </w:rPr>
        <w:t>Χ</w:t>
      </w:r>
      <w:r>
        <w:rPr>
          <w:rFonts w:eastAsia="Times New Roman"/>
          <w:szCs w:val="24"/>
        </w:rPr>
        <w:t xml:space="preserve">ρηματιστηρίου, γιατί τα αποθετήρια τίτλων θα του στερήσουν χαρτοφυλάκια και πράξεις. Εκεί πρέπει να βάλουμε όλοι πλάτη. </w:t>
      </w:r>
    </w:p>
    <w:p w14:paraId="485EEA8D" w14:textId="77777777" w:rsidR="000E6CB8" w:rsidRDefault="00854B09">
      <w:pPr>
        <w:spacing w:line="600" w:lineRule="auto"/>
        <w:ind w:firstLine="720"/>
        <w:jc w:val="both"/>
        <w:rPr>
          <w:rFonts w:eastAsia="Times New Roman"/>
          <w:szCs w:val="24"/>
        </w:rPr>
      </w:pPr>
      <w:r>
        <w:rPr>
          <w:rFonts w:eastAsia="Times New Roman"/>
          <w:szCs w:val="24"/>
        </w:rPr>
        <w:lastRenderedPageBreak/>
        <w:t>Περνώντας στα φορολογικά ζητήματα, έχουμε να παρατηρήσουμε την προχειρότητα με την οποία νομοθετείτε, αδικ</w:t>
      </w:r>
      <w:r>
        <w:rPr>
          <w:rFonts w:eastAsia="Times New Roman"/>
          <w:szCs w:val="24"/>
        </w:rPr>
        <w:t>ώντας μερίδα των πολιτών. Σύμφωνα, λοιπόν, με το άρθρο 36, και λόγω απαιτήσεων των μνημονίων, υποχρεούστε για άμεση επιστροφή φόρων. Το νομοθέτημα, όμως, δεν καλύπτει όλες τις περιπτώσεις, μιας και περιλαμβάνονται μόνο οι έως δημοσίευση του ΦΕΚ περιπτώσεις</w:t>
      </w:r>
      <w:r>
        <w:rPr>
          <w:rFonts w:eastAsia="Times New Roman"/>
          <w:szCs w:val="24"/>
        </w:rPr>
        <w:t xml:space="preserve">. Οι υπόλοιποι ας πάνε να βρούνε το δίκιο τους.  </w:t>
      </w:r>
    </w:p>
    <w:p w14:paraId="485EEA8E" w14:textId="77777777" w:rsidR="000E6CB8" w:rsidRDefault="00854B09">
      <w:pPr>
        <w:spacing w:line="600" w:lineRule="auto"/>
        <w:ind w:firstLine="720"/>
        <w:jc w:val="both"/>
        <w:rPr>
          <w:rFonts w:eastAsia="Times New Roman"/>
          <w:szCs w:val="24"/>
        </w:rPr>
      </w:pPr>
      <w:r>
        <w:rPr>
          <w:rFonts w:eastAsia="Times New Roman"/>
          <w:szCs w:val="24"/>
        </w:rPr>
        <w:t xml:space="preserve">Είναι έντονες οι αντιρρήσεις μας για την αδικία που επιχειρείται δια του άρθρου 38, όπου υπάρχει πρόβλεψη απαλλαγών ΕΝΦΙΑ μόνο για τους </w:t>
      </w:r>
      <w:proofErr w:type="spellStart"/>
      <w:r>
        <w:rPr>
          <w:rFonts w:eastAsia="Times New Roman"/>
          <w:szCs w:val="24"/>
        </w:rPr>
        <w:t>θανόντες</w:t>
      </w:r>
      <w:proofErr w:type="spellEnd"/>
      <w:r>
        <w:rPr>
          <w:rFonts w:eastAsia="Times New Roman"/>
          <w:szCs w:val="24"/>
        </w:rPr>
        <w:t xml:space="preserve">. Λες και οι </w:t>
      </w:r>
      <w:proofErr w:type="spellStart"/>
      <w:r>
        <w:rPr>
          <w:rFonts w:eastAsia="Times New Roman"/>
          <w:szCs w:val="24"/>
        </w:rPr>
        <w:t>θανόντες</w:t>
      </w:r>
      <w:proofErr w:type="spellEnd"/>
      <w:r>
        <w:rPr>
          <w:rFonts w:eastAsia="Times New Roman"/>
          <w:szCs w:val="24"/>
        </w:rPr>
        <w:t xml:space="preserve"> έχουν μεγαλύτερη ανάγκη από τους </w:t>
      </w:r>
      <w:proofErr w:type="spellStart"/>
      <w:r>
        <w:rPr>
          <w:rFonts w:eastAsia="Times New Roman"/>
          <w:szCs w:val="24"/>
        </w:rPr>
        <w:t>πολυτρα</w:t>
      </w:r>
      <w:r>
        <w:rPr>
          <w:rFonts w:eastAsia="Times New Roman"/>
          <w:szCs w:val="24"/>
        </w:rPr>
        <w:t>υματίες</w:t>
      </w:r>
      <w:proofErr w:type="spellEnd"/>
      <w:r>
        <w:rPr>
          <w:rFonts w:eastAsia="Times New Roman"/>
          <w:szCs w:val="24"/>
        </w:rPr>
        <w:t xml:space="preserve">, που το δράμα συνεχίζεται. </w:t>
      </w:r>
    </w:p>
    <w:p w14:paraId="485EEA8F" w14:textId="77777777" w:rsidR="000E6CB8" w:rsidRDefault="00854B09">
      <w:pPr>
        <w:spacing w:line="600" w:lineRule="auto"/>
        <w:ind w:firstLine="720"/>
        <w:jc w:val="both"/>
        <w:rPr>
          <w:rFonts w:eastAsia="Times New Roman"/>
          <w:szCs w:val="24"/>
        </w:rPr>
      </w:pPr>
      <w:r>
        <w:rPr>
          <w:rFonts w:eastAsia="Times New Roman"/>
          <w:szCs w:val="24"/>
        </w:rPr>
        <w:t xml:space="preserve">Κάνετε και κάποια επέκταση επί των συνταξιούχων. Αυτοί οι </w:t>
      </w:r>
      <w:proofErr w:type="spellStart"/>
      <w:r>
        <w:rPr>
          <w:rFonts w:eastAsia="Times New Roman"/>
          <w:szCs w:val="24"/>
        </w:rPr>
        <w:t>πολυεγκαυματίες</w:t>
      </w:r>
      <w:proofErr w:type="spellEnd"/>
      <w:r>
        <w:rPr>
          <w:rFonts w:eastAsia="Times New Roman"/>
          <w:szCs w:val="24"/>
        </w:rPr>
        <w:t xml:space="preserve">, οι </w:t>
      </w:r>
      <w:proofErr w:type="spellStart"/>
      <w:r>
        <w:rPr>
          <w:rFonts w:eastAsia="Times New Roman"/>
          <w:szCs w:val="24"/>
        </w:rPr>
        <w:t>πολυτραυματίες</w:t>
      </w:r>
      <w:proofErr w:type="spellEnd"/>
      <w:r>
        <w:rPr>
          <w:rFonts w:eastAsia="Times New Roman"/>
          <w:szCs w:val="24"/>
        </w:rPr>
        <w:t>, αυτοί οι οποίοι θα πεθάνουν σε δύο, τρεις, τέσσερις μήνες, σε έναν χρόνο, γιατί η υγεία τους έχει κλονιστεί σοβαρά, οι άλλοι π</w:t>
      </w:r>
      <w:r>
        <w:rPr>
          <w:rFonts w:eastAsia="Times New Roman"/>
          <w:szCs w:val="24"/>
        </w:rPr>
        <w:t xml:space="preserve">ου έχασαν τα πάντα, αυτοί που δεν θα έχουν κατοικία για χρόνια και θα πληρώνουν για ΕΝΦΙΑ, θα πηγαίνουν εκεί να βλέπουν κάτι κολώνες που έχουν μείνει και θα πηγαίνουν μετά στην εφορία να τα ακουμπάνε. </w:t>
      </w:r>
    </w:p>
    <w:p w14:paraId="485EEA90" w14:textId="77777777" w:rsidR="000E6CB8" w:rsidRDefault="00854B09">
      <w:pPr>
        <w:spacing w:line="600" w:lineRule="auto"/>
        <w:ind w:firstLine="720"/>
        <w:jc w:val="both"/>
        <w:rPr>
          <w:rFonts w:eastAsia="Times New Roman"/>
          <w:szCs w:val="24"/>
        </w:rPr>
      </w:pPr>
      <w:r>
        <w:rPr>
          <w:rFonts w:eastAsia="Times New Roman"/>
          <w:szCs w:val="24"/>
        </w:rPr>
        <w:t xml:space="preserve">Ζητούμε επέκταση του ευεργετήματος σε κάθε περίπτωση, όπως περιγράφονται ανωτέρω, δηλαδή, σε ανθρώπους που έχουν υποστεί μεγάλη οικονομική ζημία, </w:t>
      </w:r>
      <w:r>
        <w:rPr>
          <w:rFonts w:eastAsia="Times New Roman"/>
          <w:szCs w:val="24"/>
        </w:rPr>
        <w:lastRenderedPageBreak/>
        <w:t xml:space="preserve">έχασαν το σπίτι τους, στους τραυματίες, στους </w:t>
      </w:r>
      <w:proofErr w:type="spellStart"/>
      <w:r>
        <w:rPr>
          <w:rFonts w:eastAsia="Times New Roman"/>
          <w:szCs w:val="24"/>
        </w:rPr>
        <w:t>εγκαυματίες</w:t>
      </w:r>
      <w:proofErr w:type="spellEnd"/>
      <w:r>
        <w:rPr>
          <w:rFonts w:eastAsia="Times New Roman"/>
          <w:szCs w:val="24"/>
        </w:rPr>
        <w:t xml:space="preserve"> και για όσο διάστημα διαρκεί το πρόβλημα τους, ακόμα</w:t>
      </w:r>
      <w:r>
        <w:rPr>
          <w:rFonts w:eastAsia="Times New Roman"/>
          <w:szCs w:val="24"/>
        </w:rPr>
        <w:t xml:space="preserve"> δηλαδή κι αν έχει κάποιος μόνιμη βλάβη υγείας. Εξαιτίας της κακής λειτουργίας του κράτους καταστράφηκαν αυτοί οι άνθρωποι, εξαιτίας των δικών μας ενεργειών. Υπάρχουν, λοιπόν, άνθρωποι οι οποίοι έχουν μόνιμη βλάβη υγείας, έχουν αδυναμία επισκευής της ακίνη</w:t>
      </w:r>
      <w:r>
        <w:rPr>
          <w:rFonts w:eastAsia="Times New Roman"/>
          <w:szCs w:val="24"/>
        </w:rPr>
        <w:t xml:space="preserve">της περιουσίας, η οποία κάηκε, καταστράφηκε και δεν έχουν τα χρήματα –και σε περίοδο κρίσης- να φέρουν εις πέρας αυτό το έργο.   </w:t>
      </w:r>
    </w:p>
    <w:p w14:paraId="485EEA91" w14:textId="77777777" w:rsidR="000E6CB8" w:rsidRDefault="00854B09">
      <w:pPr>
        <w:spacing w:line="600" w:lineRule="auto"/>
        <w:ind w:firstLine="720"/>
        <w:jc w:val="both"/>
        <w:rPr>
          <w:rFonts w:eastAsia="Times New Roman"/>
          <w:szCs w:val="24"/>
        </w:rPr>
      </w:pPr>
      <w:r>
        <w:rPr>
          <w:rFonts w:eastAsia="Times New Roman"/>
          <w:szCs w:val="24"/>
        </w:rPr>
        <w:t xml:space="preserve">Φέρνετε πάλι απανωτές τροπολογίες εν </w:t>
      </w:r>
      <w:proofErr w:type="spellStart"/>
      <w:r>
        <w:rPr>
          <w:rFonts w:eastAsia="Times New Roman"/>
          <w:szCs w:val="24"/>
        </w:rPr>
        <w:t>ψυχρώ</w:t>
      </w:r>
      <w:proofErr w:type="spellEnd"/>
      <w:r>
        <w:rPr>
          <w:rFonts w:eastAsia="Times New Roman"/>
          <w:szCs w:val="24"/>
        </w:rPr>
        <w:t>. Κάποια στιγμή πρέπει να πρυτανεύσει η λογική. Παρ’ όλα αυτά, θα αποδεχθούμε την πρ</w:t>
      </w:r>
      <w:r>
        <w:rPr>
          <w:rFonts w:eastAsia="Times New Roman"/>
          <w:szCs w:val="24"/>
        </w:rPr>
        <w:t xml:space="preserve">όκληση προς όφελος των πολιτών. Δυστυχώς, πρέπει κι εμείς να παίξουμε το παιχνίδι αυτό όπως το βάζετε στον αγώνα. </w:t>
      </w:r>
    </w:p>
    <w:p w14:paraId="485EEA92" w14:textId="77777777" w:rsidR="000E6CB8" w:rsidRDefault="00854B09">
      <w:pPr>
        <w:spacing w:line="600" w:lineRule="auto"/>
        <w:ind w:firstLine="720"/>
        <w:jc w:val="both"/>
        <w:rPr>
          <w:rFonts w:eastAsia="Times New Roman"/>
          <w:szCs w:val="24"/>
        </w:rPr>
      </w:pPr>
      <w:r>
        <w:rPr>
          <w:rFonts w:eastAsia="Times New Roman"/>
          <w:szCs w:val="24"/>
        </w:rPr>
        <w:t>Εμείς, όπως έχουμε πει επανειλημμένα, συμπορευόμαστε με το δίκαιο και αντιπολιτευόμαστε το άδικο. Γι</w:t>
      </w:r>
      <w:r>
        <w:rPr>
          <w:rFonts w:eastAsia="Times New Roman"/>
          <w:szCs w:val="24"/>
        </w:rPr>
        <w:t>α</w:t>
      </w:r>
      <w:r>
        <w:rPr>
          <w:rFonts w:eastAsia="Times New Roman"/>
          <w:szCs w:val="24"/>
        </w:rPr>
        <w:t xml:space="preserve"> αυτό θα πούμε «ναι» στην τροπολογία νούμερο 1, την τροπολογία 1763/260/2-10-2018. Αφορά τη ρύθμιση θεμάτων αρμοδιότητας του Υπουργείου Παιδείας, Έρευνας και Θρησκευμάτων και περιλαμβάνει τρεις διαφορετικές ρυθμίσεις. </w:t>
      </w:r>
    </w:p>
    <w:p w14:paraId="485EEA93" w14:textId="77777777" w:rsidR="000E6CB8" w:rsidRDefault="00854B09">
      <w:pPr>
        <w:spacing w:line="600" w:lineRule="auto"/>
        <w:ind w:firstLine="720"/>
        <w:jc w:val="both"/>
        <w:rPr>
          <w:rFonts w:eastAsia="Times New Roman"/>
          <w:szCs w:val="24"/>
        </w:rPr>
      </w:pPr>
      <w:r>
        <w:rPr>
          <w:rFonts w:eastAsia="Times New Roman"/>
          <w:szCs w:val="24"/>
        </w:rPr>
        <w:t>Η πρώτη ρυθμίζει την προσαρμογή των υ</w:t>
      </w:r>
      <w:r>
        <w:rPr>
          <w:rFonts w:eastAsia="Times New Roman"/>
          <w:szCs w:val="24"/>
        </w:rPr>
        <w:t xml:space="preserve">πηρεσιακών συμβουλίων στα νέα οργανογράμματα του Υπουργείου Παιδείας, Έρευνας και Θρησκευμάτων. Η δεύτερη </w:t>
      </w:r>
      <w:r>
        <w:rPr>
          <w:rFonts w:eastAsia="Times New Roman"/>
          <w:szCs w:val="24"/>
        </w:rPr>
        <w:lastRenderedPageBreak/>
        <w:t xml:space="preserve">προβλέπει μεγαλύτερη </w:t>
      </w:r>
      <w:proofErr w:type="spellStart"/>
      <w:r>
        <w:rPr>
          <w:rFonts w:eastAsia="Times New Roman"/>
          <w:szCs w:val="24"/>
        </w:rPr>
        <w:t>μοριοδότηση</w:t>
      </w:r>
      <w:proofErr w:type="spellEnd"/>
      <w:r>
        <w:rPr>
          <w:rFonts w:eastAsia="Times New Roman"/>
          <w:szCs w:val="24"/>
        </w:rPr>
        <w:t xml:space="preserve"> στις μετ</w:t>
      </w:r>
      <w:r>
        <w:rPr>
          <w:rFonts w:eastAsia="Times New Roman"/>
          <w:szCs w:val="24"/>
        </w:rPr>
        <w:t>εγ</w:t>
      </w:r>
      <w:r>
        <w:rPr>
          <w:rFonts w:eastAsia="Times New Roman"/>
          <w:szCs w:val="24"/>
        </w:rPr>
        <w:t>γραφές φοιτητών για τις ευάλωτες οικονομικά ομάδες. Η τρίτη αφορά το θέμα της υπαγωγής των μουσουλμάνων Ελλ</w:t>
      </w:r>
      <w:r>
        <w:rPr>
          <w:rFonts w:eastAsia="Times New Roman"/>
          <w:szCs w:val="24"/>
        </w:rPr>
        <w:t xml:space="preserve">ήνων πολιτών στα ελληνικά πολιτικά δικαστήρια, για τις οικογενειακές και κληρονομικές τους υποθέσεις, σε περίπτωση που ένα από τα δύο μέρη δεν επιθυμεί την υπαγωγή στη δικαιοδοσία του μουφτή. </w:t>
      </w:r>
    </w:p>
    <w:p w14:paraId="485EEA9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Για εμάς είναι θέμα εφαρμογής της αρχής της ισότητας ενώπιον το</w:t>
      </w:r>
      <w:r>
        <w:rPr>
          <w:rFonts w:eastAsia="Times New Roman" w:cs="Times New Roman"/>
          <w:szCs w:val="24"/>
        </w:rPr>
        <w:t xml:space="preserve">υ νόμου όλων των Ελλήνων πολιτών και ιδίως του δικαιώματος προσφυγής τους στη δικαιοσύνη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w:t>
      </w:r>
      <w:r>
        <w:rPr>
          <w:rFonts w:eastAsia="Times New Roman" w:cs="Times New Roman"/>
          <w:szCs w:val="24"/>
        </w:rPr>
        <w:t xml:space="preserve"> χωρίς διακρίσεις φύλου ή θρησκεύματος. Είναι θετική η διάταξη για τις γυναίκες </w:t>
      </w:r>
      <w:proofErr w:type="spellStart"/>
      <w:r>
        <w:rPr>
          <w:rFonts w:eastAsia="Times New Roman" w:cs="Times New Roman"/>
          <w:szCs w:val="24"/>
        </w:rPr>
        <w:t>μουσουλμάνες</w:t>
      </w:r>
      <w:proofErr w:type="spellEnd"/>
      <w:r>
        <w:rPr>
          <w:rFonts w:eastAsia="Times New Roman" w:cs="Times New Roman"/>
          <w:szCs w:val="24"/>
        </w:rPr>
        <w:t xml:space="preserve">, οι οποίες υπό τον ιερό νόμο της </w:t>
      </w:r>
      <w:proofErr w:type="spellStart"/>
      <w:r>
        <w:rPr>
          <w:rFonts w:eastAsia="Times New Roman" w:cs="Times New Roman"/>
          <w:szCs w:val="24"/>
        </w:rPr>
        <w:t>σ</w:t>
      </w:r>
      <w:r>
        <w:rPr>
          <w:rFonts w:eastAsia="Times New Roman" w:cs="Times New Roman"/>
          <w:szCs w:val="24"/>
        </w:rPr>
        <w:t>αρία</w:t>
      </w:r>
      <w:r>
        <w:rPr>
          <w:rFonts w:eastAsia="Times New Roman" w:cs="Times New Roman"/>
          <w:szCs w:val="24"/>
        </w:rPr>
        <w:t>ς</w:t>
      </w:r>
      <w:proofErr w:type="spellEnd"/>
      <w:r>
        <w:rPr>
          <w:rFonts w:eastAsia="Times New Roman" w:cs="Times New Roman"/>
          <w:szCs w:val="24"/>
        </w:rPr>
        <w:t xml:space="preserve"> θα είχαν λιγότερα </w:t>
      </w:r>
      <w:r>
        <w:rPr>
          <w:rFonts w:eastAsia="Times New Roman" w:cs="Times New Roman"/>
          <w:szCs w:val="24"/>
        </w:rPr>
        <w:t>δικαιώματα από τους άνδρες σε περίπτωση που θα υπήρχε κάποια διχογνωμία.</w:t>
      </w:r>
    </w:p>
    <w:p w14:paraId="485EEA9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Όσο αφορά την τροπολογία υπ’ αριθμόν 1770/263/3</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w:t>
      </w:r>
      <w:r>
        <w:rPr>
          <w:rFonts w:eastAsia="Times New Roman" w:cs="Times New Roman"/>
          <w:szCs w:val="24"/>
        </w:rPr>
        <w:t>,</w:t>
      </w:r>
      <w:r>
        <w:rPr>
          <w:rFonts w:eastAsia="Times New Roman" w:cs="Times New Roman"/>
          <w:szCs w:val="24"/>
        </w:rPr>
        <w:t xml:space="preserve"> δεν θα είμαστε ευχάριστοι προς εσάς. Αφορά την τροποποίηση του άρθρου 8 του ν.4053/2012. Προβλέπει την παράταση για δύο ακόμη </w:t>
      </w:r>
      <w:r>
        <w:rPr>
          <w:rFonts w:eastAsia="Times New Roman" w:cs="Times New Roman"/>
          <w:szCs w:val="24"/>
        </w:rPr>
        <w:t>έτη</w:t>
      </w:r>
      <w:r>
        <w:rPr>
          <w:rFonts w:eastAsia="Times New Roman" w:cs="Times New Roman"/>
          <w:szCs w:val="24"/>
        </w:rPr>
        <w:t>,</w:t>
      </w:r>
      <w:r>
        <w:rPr>
          <w:rFonts w:eastAsia="Times New Roman" w:cs="Times New Roman"/>
          <w:szCs w:val="24"/>
        </w:rPr>
        <w:t xml:space="preserve"> για το 2016-2017</w:t>
      </w:r>
      <w:r>
        <w:rPr>
          <w:rFonts w:eastAsia="Times New Roman" w:cs="Times New Roman"/>
          <w:szCs w:val="24"/>
        </w:rPr>
        <w:t>,</w:t>
      </w:r>
      <w:r>
        <w:rPr>
          <w:rFonts w:eastAsia="Times New Roman" w:cs="Times New Roman"/>
          <w:szCs w:val="24"/>
        </w:rPr>
        <w:t xml:space="preserve"> της κάλυψης από τον κρατικό προϋπολογισμό μέρους της αποζημίωσης της καθολικής ταχυδρομικής υπηρεσίας από το επαληθευμένο από την Εθνική Επιτροπή Τηλεπικοινωνιών και Ταχυδρομείων καθαρό κόστος παροχής αυτής. Προκαλείται πρόσθετη δαπά</w:t>
      </w:r>
      <w:r>
        <w:rPr>
          <w:rFonts w:eastAsia="Times New Roman" w:cs="Times New Roman"/>
          <w:szCs w:val="24"/>
        </w:rPr>
        <w:t>νη στον κρατικό προϋπολογισμό ύψους 30 εκατομμυρίων ευρώ</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σε τόσο δύσκολους καιρούς.</w:t>
      </w:r>
    </w:p>
    <w:p w14:paraId="485EEA9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Για τις λοιπές τροπολογίες που ήρθαν μόλις τώρα, δεν έχουμε να πούμε πολλά πράγματα. Ίσως μέχρι την ψήφιση να έχουμε πιο καλή εικόνα.</w:t>
      </w:r>
    </w:p>
    <w:p w14:paraId="485EEA9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85EEA98" w14:textId="77777777" w:rsidR="000E6CB8" w:rsidRDefault="00854B09">
      <w:pPr>
        <w:spacing w:line="600" w:lineRule="auto"/>
        <w:ind w:firstLine="720"/>
        <w:jc w:val="both"/>
        <w:rPr>
          <w:rFonts w:eastAsia="Times New Roman"/>
          <w:bCs/>
          <w:szCs w:val="24"/>
        </w:rPr>
      </w:pPr>
      <w:r>
        <w:rPr>
          <w:rFonts w:eastAsia="Times New Roman"/>
          <w:b/>
          <w:bCs/>
          <w:szCs w:val="24"/>
        </w:rPr>
        <w:t>ΠΡΟΕΔΡΕΥΩΝ (Μάρ</w:t>
      </w:r>
      <w:r>
        <w:rPr>
          <w:rFonts w:eastAsia="Times New Roman"/>
          <w:b/>
          <w:bCs/>
          <w:szCs w:val="24"/>
        </w:rPr>
        <w:t>ιος Γεωργιάδης):</w:t>
      </w:r>
      <w:r>
        <w:rPr>
          <w:rFonts w:eastAsia="Times New Roman"/>
          <w:bCs/>
          <w:szCs w:val="24"/>
        </w:rPr>
        <w:t xml:space="preserve"> Ευχαριστούμε πολύ τον κ. </w:t>
      </w:r>
      <w:proofErr w:type="spellStart"/>
      <w:r>
        <w:rPr>
          <w:rFonts w:eastAsia="Times New Roman"/>
          <w:bCs/>
          <w:szCs w:val="24"/>
        </w:rPr>
        <w:t>Καβαδέλλα</w:t>
      </w:r>
      <w:proofErr w:type="spellEnd"/>
      <w:r>
        <w:rPr>
          <w:rFonts w:eastAsia="Times New Roman"/>
          <w:bCs/>
          <w:szCs w:val="24"/>
        </w:rPr>
        <w:t>.</w:t>
      </w:r>
    </w:p>
    <w:p w14:paraId="485EEA99" w14:textId="77777777" w:rsidR="000E6CB8" w:rsidRDefault="00854B09">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Σαρίδης</w:t>
      </w:r>
      <w:proofErr w:type="spellEnd"/>
      <w:r>
        <w:rPr>
          <w:rFonts w:eastAsia="Times New Roman"/>
          <w:bCs/>
          <w:szCs w:val="24"/>
        </w:rPr>
        <w:t xml:space="preserve"> από την Ένωση Κεντρώων. Αμέσως μετά είναι ο κ. Καρράς και μετά θα πάρει τον λόγο η κυρία Υπουργός</w:t>
      </w:r>
      <w:r>
        <w:rPr>
          <w:rFonts w:eastAsia="Times New Roman"/>
          <w:bCs/>
          <w:szCs w:val="24"/>
        </w:rPr>
        <w:t>,</w:t>
      </w:r>
      <w:r>
        <w:rPr>
          <w:rFonts w:eastAsia="Times New Roman"/>
          <w:bCs/>
          <w:szCs w:val="24"/>
        </w:rPr>
        <w:t xml:space="preserve"> για να συνεχίσουμε με τους Κοινοβουλευτικούς Εκπροσώπους.</w:t>
      </w:r>
    </w:p>
    <w:p w14:paraId="485EEA9A" w14:textId="77777777" w:rsidR="000E6CB8" w:rsidRDefault="00854B09">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Σαρίδ</w:t>
      </w:r>
      <w:r>
        <w:rPr>
          <w:rFonts w:eastAsia="Times New Roman"/>
          <w:bCs/>
          <w:szCs w:val="24"/>
        </w:rPr>
        <w:t>η</w:t>
      </w:r>
      <w:proofErr w:type="spellEnd"/>
      <w:r>
        <w:rPr>
          <w:rFonts w:eastAsia="Times New Roman"/>
          <w:bCs/>
          <w:szCs w:val="24"/>
        </w:rPr>
        <w:t>, έχετε τον λόγο για επτά λεπτά.</w:t>
      </w:r>
    </w:p>
    <w:p w14:paraId="485EEA9B" w14:textId="77777777" w:rsidR="000E6CB8" w:rsidRDefault="00854B09">
      <w:pPr>
        <w:spacing w:line="600" w:lineRule="auto"/>
        <w:ind w:firstLine="720"/>
        <w:jc w:val="both"/>
        <w:rPr>
          <w:rFonts w:eastAsia="Times New Roman"/>
          <w:bCs/>
          <w:szCs w:val="24"/>
        </w:rPr>
      </w:pPr>
      <w:r w:rsidRPr="00614AFC">
        <w:rPr>
          <w:rFonts w:eastAsia="Times New Roman"/>
          <w:b/>
          <w:bCs/>
          <w:szCs w:val="24"/>
        </w:rPr>
        <w:t xml:space="preserve">ΙΩΑΝΝΗΣ ΣΑΡΙΔΗΣ: </w:t>
      </w:r>
      <w:r>
        <w:rPr>
          <w:rFonts w:eastAsia="Times New Roman"/>
          <w:bCs/>
          <w:szCs w:val="24"/>
        </w:rPr>
        <w:t>Ευχαριστώ πολύ, κύριε Πρόεδρε.</w:t>
      </w:r>
    </w:p>
    <w:p w14:paraId="485EEA9C" w14:textId="77777777" w:rsidR="000E6CB8" w:rsidRDefault="00854B09">
      <w:pPr>
        <w:spacing w:line="600" w:lineRule="auto"/>
        <w:ind w:firstLine="720"/>
        <w:jc w:val="both"/>
        <w:rPr>
          <w:rFonts w:eastAsia="Times New Roman"/>
          <w:bCs/>
          <w:szCs w:val="24"/>
        </w:rPr>
      </w:pPr>
      <w:r>
        <w:rPr>
          <w:rFonts w:eastAsia="Times New Roman"/>
          <w:bCs/>
          <w:szCs w:val="24"/>
        </w:rPr>
        <w:t>Κυρία Υπουργέ, κυρίες και κύριοι συνάδελφοι, επί τρία χρόνια, από τότε που άρχισε να γράφεται δηλαδή το κοινοβουλευτικό κομμάτι της ιστορίας της Ένωσης Κεντρώων μέχρι και σήμ</w:t>
      </w:r>
      <w:r>
        <w:rPr>
          <w:rFonts w:eastAsia="Times New Roman"/>
          <w:bCs/>
          <w:szCs w:val="24"/>
        </w:rPr>
        <w:t xml:space="preserve">ερα, επιμένουμε να προβάλλουμε σταθερά την ανάγκη για πολιτική σταθερότητα και σε κάθε ευκαιρία επαναλαμβάνουμε το κοινωνικό αίτημα για πολιτική συνεργασία, για κοινοβουλευτική συναίνεση και για εθνική συνεννόηση. </w:t>
      </w:r>
    </w:p>
    <w:p w14:paraId="485EEA9D" w14:textId="77777777" w:rsidR="000E6CB8" w:rsidRDefault="00854B09">
      <w:pPr>
        <w:spacing w:line="600" w:lineRule="auto"/>
        <w:ind w:firstLine="720"/>
        <w:jc w:val="both"/>
        <w:rPr>
          <w:rFonts w:eastAsia="Times New Roman"/>
          <w:bCs/>
          <w:szCs w:val="24"/>
        </w:rPr>
      </w:pPr>
      <w:r>
        <w:rPr>
          <w:rFonts w:eastAsia="Times New Roman"/>
          <w:bCs/>
          <w:szCs w:val="24"/>
        </w:rPr>
        <w:t>Επί τρία ολόκληρα χρόνια δεν κουραζόμαστε</w:t>
      </w:r>
      <w:r>
        <w:rPr>
          <w:rFonts w:eastAsia="Times New Roman"/>
          <w:bCs/>
          <w:szCs w:val="24"/>
        </w:rPr>
        <w:t xml:space="preserve"> να παρουσιάζουμε το ίδιο ακριβώς επιχείρημα, πως</w:t>
      </w:r>
      <w:r w:rsidRPr="002424B6">
        <w:rPr>
          <w:rFonts w:eastAsia="Times New Roman"/>
          <w:bCs/>
          <w:szCs w:val="24"/>
        </w:rPr>
        <w:t>,</w:t>
      </w:r>
      <w:r>
        <w:rPr>
          <w:rFonts w:eastAsia="Times New Roman"/>
          <w:bCs/>
          <w:szCs w:val="24"/>
        </w:rPr>
        <w:t xml:space="preserve"> δηλαδή</w:t>
      </w:r>
      <w:r w:rsidRPr="002424B6">
        <w:rPr>
          <w:rFonts w:eastAsia="Times New Roman"/>
          <w:bCs/>
          <w:szCs w:val="24"/>
        </w:rPr>
        <w:t>,</w:t>
      </w:r>
      <w:r>
        <w:rPr>
          <w:rFonts w:eastAsia="Times New Roman"/>
          <w:bCs/>
          <w:szCs w:val="24"/>
        </w:rPr>
        <w:t xml:space="preserve"> για να ανατραπούν τα όσα απαράδεκτα επιβλήθηκαν </w:t>
      </w:r>
      <w:r>
        <w:rPr>
          <w:rFonts w:eastAsia="Times New Roman"/>
          <w:bCs/>
          <w:szCs w:val="24"/>
        </w:rPr>
        <w:lastRenderedPageBreak/>
        <w:t>στους Έλληνες, χρειάζονται τόσοι Βουλευτές όσοι ήταν εκείνοι που τον Αύγουστο του 2015 ψήφισαν κόντρα στη βούληση των Ελλήνων τη συνέχιση των μνημονίων.</w:t>
      </w:r>
    </w:p>
    <w:p w14:paraId="485EEA9E" w14:textId="77777777" w:rsidR="000E6CB8" w:rsidRDefault="00854B09">
      <w:pPr>
        <w:spacing w:line="600" w:lineRule="auto"/>
        <w:ind w:firstLine="720"/>
        <w:jc w:val="both"/>
        <w:rPr>
          <w:rFonts w:eastAsia="Times New Roman"/>
          <w:bCs/>
          <w:szCs w:val="24"/>
        </w:rPr>
      </w:pPr>
      <w:r>
        <w:rPr>
          <w:rFonts w:eastAsia="Times New Roman"/>
          <w:bCs/>
          <w:szCs w:val="24"/>
        </w:rPr>
        <w:t>Κυρίες και κύριοι συνάδελφοι, σταθείτε για ένα λεπτό κ</w:t>
      </w:r>
      <w:r>
        <w:rPr>
          <w:rFonts w:eastAsia="Times New Roman"/>
          <w:bCs/>
          <w:szCs w:val="24"/>
        </w:rPr>
        <w:t xml:space="preserve">αι σκεφτείτε την εικόνα που παρουσιάζουμε ως Κοινοβούλιο. Στο μοναδικό πράγμα που κατάφερε το ελληνικό </w:t>
      </w:r>
      <w:r>
        <w:rPr>
          <w:rFonts w:eastAsia="Times New Roman"/>
          <w:bCs/>
          <w:szCs w:val="24"/>
        </w:rPr>
        <w:t>Κ</w:t>
      </w:r>
      <w:r>
        <w:rPr>
          <w:rFonts w:eastAsia="Times New Roman"/>
          <w:bCs/>
          <w:szCs w:val="24"/>
        </w:rPr>
        <w:t>οινοβούλιο να πετύχει τόσο υψηλή ομοφωνία, ήταν στην υπερψήφιση των μνημονίων από διακόσιους είκοσι πέντε Βουλευτές. Η τελευταία φορά που η πλειοψηφία σ</w:t>
      </w:r>
      <w:r>
        <w:rPr>
          <w:rFonts w:eastAsia="Times New Roman"/>
          <w:bCs/>
          <w:szCs w:val="24"/>
        </w:rPr>
        <w:t>υμφώνησε σε κάτι, ήταν τον Αύγουστο του 2015 και αυτό το κάτι ήταν η ανατροπή του αποτελέσματος του μοναδικού δημοψηφίσματος που κάναμε μέσα σε σαράντα χρόνια. Αυτή είναι η εικόνα που βλέπουν οι πολίτες. Έχουν κάθε δικαίωμα, λοιπόν, να πιστεύουν πως δεν εί</w:t>
      </w:r>
      <w:r>
        <w:rPr>
          <w:rFonts w:eastAsia="Times New Roman"/>
          <w:bCs/>
          <w:szCs w:val="24"/>
        </w:rPr>
        <w:t>μαστε ικανοί να συνεργαστούμε για τίποτε άλλο</w:t>
      </w:r>
      <w:r>
        <w:rPr>
          <w:rFonts w:eastAsia="Times New Roman"/>
          <w:bCs/>
          <w:szCs w:val="24"/>
        </w:rPr>
        <w:t>,</w:t>
      </w:r>
      <w:r>
        <w:rPr>
          <w:rFonts w:eastAsia="Times New Roman"/>
          <w:bCs/>
          <w:szCs w:val="24"/>
        </w:rPr>
        <w:t xml:space="preserve"> παρά μόνο να υποκύπτουμε σε εκβιασμούς.</w:t>
      </w:r>
    </w:p>
    <w:p w14:paraId="485EEA9F" w14:textId="77777777" w:rsidR="000E6CB8" w:rsidRDefault="00854B09">
      <w:pPr>
        <w:spacing w:line="600" w:lineRule="auto"/>
        <w:ind w:firstLine="720"/>
        <w:jc w:val="both"/>
        <w:rPr>
          <w:rFonts w:eastAsia="Times New Roman"/>
          <w:bCs/>
          <w:szCs w:val="24"/>
        </w:rPr>
      </w:pPr>
      <w:r w:rsidRPr="00AE5244">
        <w:rPr>
          <w:rFonts w:eastAsia="Times New Roman"/>
          <w:bCs/>
          <w:szCs w:val="24"/>
        </w:rPr>
        <w:t xml:space="preserve">Κυρίες και κύριοι συνάδελφοι, χρειάστηκαν διακόσιοι είκοσι πέντε Βουλευτές για να επιβληθούν τα μνημόνια και </w:t>
      </w:r>
      <w:r w:rsidRPr="00AE5244">
        <w:rPr>
          <w:rFonts w:eastAsia="Times New Roman"/>
          <w:bCs/>
          <w:szCs w:val="24"/>
        </w:rPr>
        <w:t xml:space="preserve">χρειάζονται </w:t>
      </w:r>
      <w:r w:rsidRPr="00AE5244">
        <w:rPr>
          <w:rFonts w:eastAsia="Times New Roman"/>
          <w:bCs/>
          <w:szCs w:val="24"/>
        </w:rPr>
        <w:t xml:space="preserve">μόλις </w:t>
      </w:r>
      <w:proofErr w:type="spellStart"/>
      <w:r w:rsidRPr="00AE5244">
        <w:rPr>
          <w:rFonts w:eastAsia="Times New Roman"/>
          <w:bCs/>
          <w:szCs w:val="24"/>
        </w:rPr>
        <w:t>εκατόν</w:t>
      </w:r>
      <w:proofErr w:type="spellEnd"/>
      <w:r w:rsidRPr="00AE5244">
        <w:rPr>
          <w:rFonts w:eastAsia="Times New Roman"/>
          <w:bCs/>
          <w:szCs w:val="24"/>
        </w:rPr>
        <w:t xml:space="preserve"> πενήντα ένας </w:t>
      </w:r>
      <w:r w:rsidRPr="00AE5244">
        <w:rPr>
          <w:rFonts w:eastAsia="Times New Roman"/>
          <w:bCs/>
          <w:szCs w:val="24"/>
        </w:rPr>
        <w:t xml:space="preserve">για να τα εφαρμόσουν. </w:t>
      </w:r>
      <w:r w:rsidRPr="00AE5244">
        <w:rPr>
          <w:rFonts w:eastAsia="Times New Roman"/>
          <w:bCs/>
          <w:szCs w:val="24"/>
        </w:rPr>
        <w:t xml:space="preserve">Τα επέβαλλαν διακόσιοι είκοσι πέντε </w:t>
      </w:r>
      <w:r>
        <w:rPr>
          <w:rFonts w:eastAsia="Times New Roman"/>
          <w:bCs/>
          <w:szCs w:val="24"/>
        </w:rPr>
        <w:t xml:space="preserve">Βουλευτές και </w:t>
      </w:r>
      <w:proofErr w:type="spellStart"/>
      <w:r>
        <w:rPr>
          <w:rFonts w:eastAsia="Times New Roman"/>
          <w:bCs/>
          <w:szCs w:val="24"/>
        </w:rPr>
        <w:t>εκατόν</w:t>
      </w:r>
      <w:proofErr w:type="spellEnd"/>
      <w:r>
        <w:rPr>
          <w:rFonts w:eastAsia="Times New Roman"/>
          <w:bCs/>
          <w:szCs w:val="24"/>
        </w:rPr>
        <w:t xml:space="preserve"> πενήντα ένας Βουλευτές τα διαχειρίζονται. Πόσοι πιστεύετε χρειάζονται για να ανατραπούν; Γιατί δεν τολμάμε καν σε αυτή την Αίθουσα να αναρωτηθούμε πόσοι Βουλευτές χρειάζονται για να ανατραπούν τα μνη</w:t>
      </w:r>
      <w:r>
        <w:rPr>
          <w:rFonts w:eastAsia="Times New Roman"/>
          <w:bCs/>
          <w:szCs w:val="24"/>
        </w:rPr>
        <w:t>μόνια;</w:t>
      </w:r>
    </w:p>
    <w:p w14:paraId="485EEAA0" w14:textId="77777777" w:rsidR="000E6CB8" w:rsidRDefault="00854B09">
      <w:pPr>
        <w:spacing w:line="600" w:lineRule="auto"/>
        <w:ind w:firstLine="720"/>
        <w:jc w:val="both"/>
        <w:rPr>
          <w:rFonts w:eastAsia="Times New Roman" w:cs="Times New Roman"/>
          <w:szCs w:val="24"/>
        </w:rPr>
      </w:pPr>
      <w:r>
        <w:rPr>
          <w:rFonts w:eastAsia="Times New Roman"/>
          <w:bCs/>
          <w:szCs w:val="24"/>
        </w:rPr>
        <w:lastRenderedPageBreak/>
        <w:t>Δυστυχώς, αυτό που εγώ καταλαβαίνω είναι πως δεν τολμάμε να ανοίξουμε τη συζήτηση για το πώς θα μπορούσαν να αλλάξουν τα πράγματα, γιατί τότε θα πρέπει να παραδεχ</w:t>
      </w:r>
      <w:r>
        <w:rPr>
          <w:rFonts w:eastAsia="Times New Roman"/>
          <w:bCs/>
          <w:szCs w:val="24"/>
        </w:rPr>
        <w:t>θ</w:t>
      </w:r>
      <w:r>
        <w:rPr>
          <w:rFonts w:eastAsia="Times New Roman"/>
          <w:bCs/>
          <w:szCs w:val="24"/>
        </w:rPr>
        <w:t>ούμε ανοιχτά στον ελληνικό λαό ότι αυτό που ξέρουμε πως πρέπει να κάνουμε είναι και το</w:t>
      </w:r>
      <w:r>
        <w:rPr>
          <w:rFonts w:eastAsia="Times New Roman"/>
          <w:bCs/>
          <w:szCs w:val="24"/>
        </w:rPr>
        <w:t xml:space="preserve"> μόνο που δεν σκοπεύουμε να κάνουμε, δηλαδή να συνεργαστούμε.</w:t>
      </w:r>
    </w:p>
    <w:p w14:paraId="485EEAA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Δυστυχώς, για όσον καιρό δεν καταφέρνουμε να ενωθούμε</w:t>
      </w:r>
      <w:r w:rsidRPr="0075226E">
        <w:rPr>
          <w:rFonts w:eastAsia="Times New Roman" w:cs="Times New Roman"/>
          <w:szCs w:val="24"/>
        </w:rPr>
        <w:t>,</w:t>
      </w:r>
      <w:r>
        <w:rPr>
          <w:rFonts w:eastAsia="Times New Roman" w:cs="Times New Roman"/>
          <w:szCs w:val="24"/>
        </w:rPr>
        <w:t xml:space="preserve"> ημέρες όπως η χθεσινή θα στοιχειώνουν τους εφιάλτες μας. Χωρίς πολιτική σταθερότητα το τραπεζικό σύστημα είναι εκτεθειμένο στις ορέξεις των</w:t>
      </w:r>
      <w:r>
        <w:rPr>
          <w:rFonts w:eastAsia="Times New Roman" w:cs="Times New Roman"/>
          <w:szCs w:val="24"/>
        </w:rPr>
        <w:t xml:space="preserve"> κάθε είδους αρπακτικών.</w:t>
      </w:r>
    </w:p>
    <w:p w14:paraId="485EEAA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Προχωρώ τώρα στον σχολιασμό ορισμένων εκ των τροπολογιών που βρήκαν τον δρόμο τους και μπήκαν και σε αυτό το νομοσχέδιο.</w:t>
      </w:r>
    </w:p>
    <w:p w14:paraId="485EEAA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Ξεκινώ με την τροπολογία με γενικό αριθμό 1763 και ειδικό 260 υπό τον τίτλο</w:t>
      </w:r>
      <w:r>
        <w:rPr>
          <w:rFonts w:eastAsia="Times New Roman" w:cs="Times New Roman"/>
          <w:szCs w:val="24"/>
        </w:rPr>
        <w:t>:</w:t>
      </w:r>
      <w:r>
        <w:rPr>
          <w:rFonts w:eastAsia="Times New Roman" w:cs="Times New Roman"/>
          <w:szCs w:val="24"/>
        </w:rPr>
        <w:t xml:space="preserve"> «Ρύθμιση θεμάτων αρμοδιότητας του</w:t>
      </w:r>
      <w:r>
        <w:rPr>
          <w:rFonts w:eastAsia="Times New Roman" w:cs="Times New Roman"/>
          <w:szCs w:val="24"/>
        </w:rPr>
        <w:t xml:space="preserve"> Υπουργείου Παιδείας». Η επιτάχυνση της διαδικασίας που καθιστά την εφαρμογή του μουσουλμανικού νόμου στη χώρα μας προαιρετική, σε αντίθεση με τα όσα απαράδεκτα </w:t>
      </w:r>
      <w:proofErr w:type="spellStart"/>
      <w:r>
        <w:rPr>
          <w:rFonts w:eastAsia="Times New Roman" w:cs="Times New Roman"/>
          <w:szCs w:val="24"/>
        </w:rPr>
        <w:t>συνέβαιναν</w:t>
      </w:r>
      <w:proofErr w:type="spellEnd"/>
      <w:r>
        <w:rPr>
          <w:rFonts w:eastAsia="Times New Roman" w:cs="Times New Roman"/>
          <w:szCs w:val="24"/>
        </w:rPr>
        <w:t xml:space="preserve"> μέχρι και εχθές, μέχρι και σήμερα είναι θετικό μέτρο και κινείται προς τη σωστή κατε</w:t>
      </w:r>
      <w:r>
        <w:rPr>
          <w:rFonts w:eastAsia="Times New Roman" w:cs="Times New Roman"/>
          <w:szCs w:val="24"/>
        </w:rPr>
        <w:t>ύθυνση, όπως άλλωστε και κάθε πρόβλεψη, κάθε πρόνοια που ανοίγει την πόρτα των ελληνικών δικαστηρίων στους Έλληνες μουσουλμάνους και δεν τους αντιμετωπίζουν ως ένα ξένο σώμα.</w:t>
      </w:r>
    </w:p>
    <w:p w14:paraId="485EEAA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Έχω πει και θα ξαναπώ ότι η δράση του τουρκικού προξενείου πρέπει να περιοριστεί.</w:t>
      </w:r>
      <w:r>
        <w:rPr>
          <w:rFonts w:eastAsia="Times New Roman" w:cs="Times New Roman"/>
          <w:szCs w:val="24"/>
        </w:rPr>
        <w:t xml:space="preserve"> Ένας από τους τρόπους που μπορούμε να το πετύχουμε αυτό είναι να σπάσουμε το κατεστημένο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w:t>
      </w:r>
    </w:p>
    <w:p w14:paraId="485EEAA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1775 και ειδικό 265 στο δεύτερο μέρος της προβλέπει τη διεύρυνση των κατηγοριών εκείνων των νομικών προσώπων στις οποίες θα</w:t>
      </w:r>
      <w:r>
        <w:rPr>
          <w:rFonts w:eastAsia="Times New Roman" w:cs="Times New Roman"/>
          <w:szCs w:val="24"/>
        </w:rPr>
        <w:t xml:space="preserve"> επιτρέπονται να χορηγούνται απόρρητα στοιχεία και πληροφορίες φορολογουμένων από πρόσωπα που τους έχουν ανατεθεί αρμοδιότητες ή καθήκοντα της φορολογικής διοίκησης. </w:t>
      </w:r>
    </w:p>
    <w:p w14:paraId="485EEAA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Αυτή την τροπολογία, κυρία Υπουργέ, θα πρέπει να την εξηγήσετε αναλυτικά στους Έλληνες πο</w:t>
      </w:r>
      <w:r>
        <w:rPr>
          <w:rFonts w:eastAsia="Times New Roman" w:cs="Times New Roman"/>
          <w:szCs w:val="24"/>
        </w:rPr>
        <w:t>λίτες. Δεν μπορεί ένα τόσο σημαντικό θέμα να περνάει στα ψιλά. Τι ακριβώς θα ισχύει, δηλαδή, από εδώ και πέρα; Τι δικαιώματα πρόσβασης έχουν στα προσωπικά δεδομένα των πολιτών αυτοί που αποκτούν τα δικαιώματα αυτά με την τροπολογία μιας νύχτας; Ποιοι είναι</w:t>
      </w:r>
      <w:r>
        <w:rPr>
          <w:rFonts w:eastAsia="Times New Roman" w:cs="Times New Roman"/>
          <w:szCs w:val="24"/>
        </w:rPr>
        <w:t xml:space="preserve"> αυτοί που θα ξέρουν για εμάς όσα ξέρει το ελληνικό δημόσιο για εμάς; Έχω την πεποίθηση ότι έχετε πολλά να εξηγήσετε με αυτή την τροπολογία.</w:t>
      </w:r>
    </w:p>
    <w:p w14:paraId="485EEAA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Κλείνω την εισήγησή μου με μια αναφορά στα άρθρα του </w:t>
      </w:r>
      <w:r>
        <w:rPr>
          <w:rFonts w:eastAsia="Times New Roman" w:cs="Times New Roman"/>
          <w:szCs w:val="24"/>
        </w:rPr>
        <w:t>τρίτου μ</w:t>
      </w:r>
      <w:r>
        <w:rPr>
          <w:rFonts w:eastAsia="Times New Roman" w:cs="Times New Roman"/>
          <w:szCs w:val="24"/>
        </w:rPr>
        <w:t>έρους του νομοσχεδίου, που αφορούν τους πυρόπληκτους τ</w:t>
      </w:r>
      <w:r>
        <w:rPr>
          <w:rFonts w:eastAsia="Times New Roman" w:cs="Times New Roman"/>
          <w:szCs w:val="24"/>
        </w:rPr>
        <w:t xml:space="preserve">ης </w:t>
      </w:r>
      <w:r>
        <w:rPr>
          <w:rFonts w:eastAsia="Times New Roman" w:cs="Times New Roman"/>
          <w:szCs w:val="24"/>
        </w:rPr>
        <w:t>α</w:t>
      </w:r>
      <w:r>
        <w:rPr>
          <w:rFonts w:eastAsia="Times New Roman" w:cs="Times New Roman"/>
          <w:szCs w:val="24"/>
        </w:rPr>
        <w:t xml:space="preserve">νατολικής Αττικής. Κανείς δεν διαφωνεί, το έχουμε πει πάρα πολλές φορές από αυτή την Αίθουσα, πως οφείλουμε </w:t>
      </w:r>
      <w:r>
        <w:rPr>
          <w:rFonts w:eastAsia="Times New Roman" w:cs="Times New Roman"/>
          <w:szCs w:val="24"/>
        </w:rPr>
        <w:lastRenderedPageBreak/>
        <w:t>να σταθούμε δίπλα στους συμπολίτες μας που επλήγησαν ανεπανόρθωτα. Γι</w:t>
      </w:r>
      <w:r>
        <w:rPr>
          <w:rFonts w:eastAsia="Times New Roman" w:cs="Times New Roman"/>
          <w:szCs w:val="24"/>
        </w:rPr>
        <w:t>α</w:t>
      </w:r>
      <w:r>
        <w:rPr>
          <w:rFonts w:eastAsia="Times New Roman" w:cs="Times New Roman"/>
          <w:szCs w:val="24"/>
        </w:rPr>
        <w:t xml:space="preserve"> αυτόν ακριβώς τον λόγο αναρωτιέμαι γιατί το Υπουργείο Οικονομικών δεν έχε</w:t>
      </w:r>
      <w:r>
        <w:rPr>
          <w:rFonts w:eastAsia="Times New Roman" w:cs="Times New Roman"/>
          <w:szCs w:val="24"/>
        </w:rPr>
        <w:t xml:space="preserve">ι προχωρήσει στην έκδοση υπουργικής απόφασης με την οποία θα αξιοποιούνται τα χρήματα που έχει συγκεντρωμένα για αυτόν ακριβώς τον σκοπό ο κ. </w:t>
      </w:r>
      <w:proofErr w:type="spellStart"/>
      <w:r>
        <w:rPr>
          <w:rFonts w:eastAsia="Times New Roman" w:cs="Times New Roman"/>
          <w:szCs w:val="24"/>
        </w:rPr>
        <w:t>Τσακαλώτος</w:t>
      </w:r>
      <w:proofErr w:type="spellEnd"/>
      <w:r>
        <w:rPr>
          <w:rFonts w:eastAsia="Times New Roman" w:cs="Times New Roman"/>
          <w:szCs w:val="24"/>
        </w:rPr>
        <w:t xml:space="preserve"> στον λογαριασμό της εισφοράς του ν.128/1975. </w:t>
      </w:r>
    </w:p>
    <w:p w14:paraId="485EEAA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Αν θέλει η κυρία Υπουργός, αν έχει την ευγενή καλοσύνη</w:t>
      </w:r>
      <w:r>
        <w:rPr>
          <w:rFonts w:eastAsia="Times New Roman" w:cs="Times New Roman"/>
          <w:szCs w:val="24"/>
        </w:rPr>
        <w:t>,</w:t>
      </w:r>
      <w:r>
        <w:rPr>
          <w:rFonts w:eastAsia="Times New Roman" w:cs="Times New Roman"/>
          <w:szCs w:val="24"/>
        </w:rPr>
        <w:t xml:space="preserve"> ας πληροφορήσει το Σώμα για το πώς αυτά τα χρήματα θα αξιοποιηθούν υπέρ των πληγέντων συμπολιτών μας όχι μόνο στην </w:t>
      </w:r>
      <w:r>
        <w:rPr>
          <w:rFonts w:eastAsia="Times New Roman" w:cs="Times New Roman"/>
          <w:szCs w:val="24"/>
        </w:rPr>
        <w:t>α</w:t>
      </w:r>
      <w:r>
        <w:rPr>
          <w:rFonts w:eastAsia="Times New Roman" w:cs="Times New Roman"/>
          <w:szCs w:val="24"/>
        </w:rPr>
        <w:t>νατολική Αττική, όχι μόνο στη Μάνδρα, αλλά και γενικά σε κάθε φυσική καταστροφή.</w:t>
      </w:r>
    </w:p>
    <w:p w14:paraId="485EEAA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85EEAAA" w14:textId="77777777" w:rsidR="000E6CB8" w:rsidRDefault="00854B09">
      <w:pPr>
        <w:spacing w:line="600" w:lineRule="auto"/>
        <w:ind w:firstLine="720"/>
        <w:jc w:val="both"/>
        <w:rPr>
          <w:rFonts w:eastAsia="Times New Roman" w:cs="Times New Roman"/>
          <w:szCs w:val="24"/>
        </w:rPr>
      </w:pPr>
      <w:r w:rsidRPr="00137DDC">
        <w:rPr>
          <w:rFonts w:eastAsia="Times New Roman" w:cs="Times New Roman"/>
          <w:b/>
          <w:szCs w:val="24"/>
        </w:rPr>
        <w:t>ΠΡΟΕΔΡΕΥΩΝ (Μάριος Γεωργιάδης):</w:t>
      </w:r>
      <w:r>
        <w:rPr>
          <w:rFonts w:eastAsia="Times New Roman" w:cs="Times New Roman"/>
          <w:szCs w:val="24"/>
        </w:rPr>
        <w:t xml:space="preserve"> Ευχαριστού</w:t>
      </w:r>
      <w:r>
        <w:rPr>
          <w:rFonts w:eastAsia="Times New Roman" w:cs="Times New Roman"/>
          <w:szCs w:val="24"/>
        </w:rPr>
        <w:t xml:space="preserve">με τον κ. </w:t>
      </w:r>
      <w:proofErr w:type="spellStart"/>
      <w:r>
        <w:rPr>
          <w:rFonts w:eastAsia="Times New Roman" w:cs="Times New Roman"/>
          <w:szCs w:val="24"/>
        </w:rPr>
        <w:t>Σαρίδη</w:t>
      </w:r>
      <w:proofErr w:type="spellEnd"/>
      <w:r>
        <w:rPr>
          <w:rFonts w:eastAsia="Times New Roman" w:cs="Times New Roman"/>
          <w:szCs w:val="24"/>
        </w:rPr>
        <w:t>.</w:t>
      </w:r>
    </w:p>
    <w:p w14:paraId="485EEAA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Τον λόγο έχει ο κ. Καρράς για επτά λεπτά.</w:t>
      </w:r>
    </w:p>
    <w:p w14:paraId="485EEAAC" w14:textId="77777777" w:rsidR="000E6CB8" w:rsidRDefault="00854B09">
      <w:pPr>
        <w:spacing w:line="600" w:lineRule="auto"/>
        <w:ind w:firstLine="720"/>
        <w:jc w:val="both"/>
        <w:rPr>
          <w:rFonts w:eastAsia="Times New Roman" w:cs="Times New Roman"/>
          <w:szCs w:val="24"/>
        </w:rPr>
      </w:pPr>
      <w:r w:rsidRPr="00137DDC">
        <w:rPr>
          <w:rFonts w:eastAsia="Times New Roman" w:cs="Times New Roman"/>
          <w:b/>
          <w:szCs w:val="24"/>
        </w:rPr>
        <w:t>ΓΕΩΡΓΙΟΣ</w:t>
      </w:r>
      <w:r>
        <w:rPr>
          <w:rFonts w:eastAsia="Times New Roman" w:cs="Times New Roman"/>
          <w:b/>
          <w:szCs w:val="24"/>
        </w:rPr>
        <w:t xml:space="preserve"> </w:t>
      </w:r>
      <w:r w:rsidRPr="00137DDC">
        <w:rPr>
          <w:rFonts w:eastAsia="Times New Roman" w:cs="Times New Roman"/>
          <w:b/>
          <w:szCs w:val="24"/>
        </w:rPr>
        <w:t>-</w:t>
      </w:r>
      <w:r>
        <w:rPr>
          <w:rFonts w:eastAsia="Times New Roman" w:cs="Times New Roman"/>
          <w:b/>
          <w:szCs w:val="24"/>
        </w:rPr>
        <w:t xml:space="preserve"> </w:t>
      </w:r>
      <w:r w:rsidRPr="00137DDC">
        <w:rPr>
          <w:rFonts w:eastAsia="Times New Roman" w:cs="Times New Roman"/>
          <w:b/>
          <w:szCs w:val="24"/>
        </w:rPr>
        <w:t>ΔΗΜΗΤΡΙΟΣ ΚΑΡΡΑΣ:</w:t>
      </w:r>
      <w:r>
        <w:rPr>
          <w:rFonts w:eastAsia="Times New Roman" w:cs="Times New Roman"/>
          <w:szCs w:val="24"/>
        </w:rPr>
        <w:t xml:space="preserve"> Κύριε Πρόεδρε, το νομοσχέδιο αυτό καθαυτό το κρίνω τεχνικού χαρακτήρα και νομίζω ότι μπορώ να μην σταθώ αυτή </w:t>
      </w:r>
      <w:r>
        <w:rPr>
          <w:rFonts w:eastAsia="Times New Roman" w:cs="Times New Roman"/>
          <w:szCs w:val="24"/>
        </w:rPr>
        <w:t xml:space="preserve">τη στιγμή. Έχει ήδη πει ο κ. Κουτσούκος αρκετά και θα πουν και οι συνάδελφοι. </w:t>
      </w:r>
    </w:p>
    <w:p w14:paraId="485EEAA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Μένω, όμως, στο γνωστό ζήτημα των τροπολογιών. Και αυτό το κάνω όχι για να επαναλάβω τα γνωστά σχόλια</w:t>
      </w:r>
      <w:r>
        <w:rPr>
          <w:rFonts w:eastAsia="Times New Roman" w:cs="Times New Roman"/>
          <w:szCs w:val="24"/>
        </w:rPr>
        <w:t>,</w:t>
      </w:r>
      <w:r>
        <w:rPr>
          <w:rFonts w:eastAsia="Times New Roman" w:cs="Times New Roman"/>
          <w:szCs w:val="24"/>
        </w:rPr>
        <w:t xml:space="preserve"> ότι παραβιάζεται το Σύνταγμα ή ο Κανονισμός της </w:t>
      </w:r>
      <w:r>
        <w:rPr>
          <w:rFonts w:eastAsia="Times New Roman" w:cs="Times New Roman"/>
          <w:szCs w:val="24"/>
        </w:rPr>
        <w:lastRenderedPageBreak/>
        <w:t>Βουλής</w:t>
      </w:r>
      <w:r>
        <w:rPr>
          <w:rFonts w:eastAsia="Times New Roman" w:cs="Times New Roman"/>
          <w:szCs w:val="24"/>
        </w:rPr>
        <w:t>,</w:t>
      </w:r>
      <w:r>
        <w:rPr>
          <w:rFonts w:eastAsia="Times New Roman" w:cs="Times New Roman"/>
          <w:szCs w:val="24"/>
        </w:rPr>
        <w:t xml:space="preserve"> λόγω του ασχέτου μ</w:t>
      </w:r>
      <w:r>
        <w:rPr>
          <w:rFonts w:eastAsia="Times New Roman" w:cs="Times New Roman"/>
          <w:szCs w:val="24"/>
        </w:rPr>
        <w:t>εταξύ των, αλλά βλέπω ότι τίθενται σημαντικά προβλήματα και ζητήματα, τα οποία αφορούν και ατομικά δικαιώματα</w:t>
      </w:r>
      <w:r>
        <w:rPr>
          <w:rFonts w:eastAsia="Times New Roman" w:cs="Times New Roman"/>
          <w:szCs w:val="24"/>
        </w:rPr>
        <w:t xml:space="preserve"> των Ελλήνων μουσουλμάνων</w:t>
      </w:r>
      <w:r>
        <w:rPr>
          <w:rFonts w:eastAsia="Times New Roman" w:cs="Times New Roman"/>
          <w:szCs w:val="24"/>
        </w:rPr>
        <w:t>, κάτω από μία τροπολογία η οποία αφορά ζητήματα υπαλλήλων του Υπουργείου Παιδείας και έρχεται και μπαίνει και μία τρίτη π</w:t>
      </w:r>
      <w:r>
        <w:rPr>
          <w:rFonts w:eastAsia="Times New Roman" w:cs="Times New Roman"/>
          <w:szCs w:val="24"/>
        </w:rPr>
        <w:t xml:space="preserve">αράγραφος. </w:t>
      </w:r>
    </w:p>
    <w:p w14:paraId="485EEAA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Να θυμίσω ότι τον Γενάρη φέτος έγινε μία μεταβολή της νομοθεσίας στο ζήτημα της δικαιοδοσίας</w:t>
      </w:r>
      <w:r>
        <w:rPr>
          <w:rFonts w:eastAsia="Times New Roman" w:cs="Times New Roman"/>
          <w:szCs w:val="24"/>
        </w:rPr>
        <w:t xml:space="preserve"> των μουφτήδων</w:t>
      </w:r>
      <w:r>
        <w:rPr>
          <w:rFonts w:eastAsia="Times New Roman" w:cs="Times New Roman"/>
          <w:szCs w:val="24"/>
        </w:rPr>
        <w:t xml:space="preserve"> για τους Έλληνες μουσουλμάνους.</w:t>
      </w:r>
    </w:p>
    <w:p w14:paraId="485EEAA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Ρυθμίστηκε –έγινε μια πρόοδος τότε- ότι θα μπορούν να καταφεύγουν στα τακτικά πολιτικά δικαστήρια, να εφα</w:t>
      </w:r>
      <w:r>
        <w:rPr>
          <w:rFonts w:eastAsia="Times New Roman" w:cs="Times New Roman"/>
          <w:szCs w:val="24"/>
        </w:rPr>
        <w:t xml:space="preserve">ρμόζεται το </w:t>
      </w:r>
      <w:r>
        <w:rPr>
          <w:rFonts w:eastAsia="Times New Roman" w:cs="Times New Roman"/>
          <w:szCs w:val="24"/>
        </w:rPr>
        <w:t>α</w:t>
      </w:r>
      <w:r>
        <w:rPr>
          <w:rFonts w:eastAsia="Times New Roman" w:cs="Times New Roman"/>
          <w:szCs w:val="24"/>
        </w:rPr>
        <w:t xml:space="preserve">στικό </w:t>
      </w:r>
      <w:r>
        <w:rPr>
          <w:rFonts w:eastAsia="Times New Roman" w:cs="Times New Roman"/>
          <w:szCs w:val="24"/>
        </w:rPr>
        <w:t>δ</w:t>
      </w:r>
      <w:r>
        <w:rPr>
          <w:rFonts w:eastAsia="Times New Roman" w:cs="Times New Roman"/>
          <w:szCs w:val="24"/>
        </w:rPr>
        <w:t>ίκαιο, δηλαδή το κοινό δίκαιο όλων των Ελλήνων</w:t>
      </w:r>
      <w:r w:rsidRPr="00F14D00">
        <w:rPr>
          <w:rFonts w:eastAsia="Times New Roman" w:cs="Times New Roman"/>
          <w:szCs w:val="24"/>
        </w:rPr>
        <w:t>,</w:t>
      </w:r>
      <w:r>
        <w:rPr>
          <w:rFonts w:eastAsia="Times New Roman" w:cs="Times New Roman"/>
          <w:szCs w:val="24"/>
        </w:rPr>
        <w:t xml:space="preserve"> για να επιλύουν διαφορές οικογενειακού και κληρονομικού δικαίου.</w:t>
      </w:r>
    </w:p>
    <w:p w14:paraId="485EEAB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Μάλιστα, τότε τέθηκε και ένα ζήτημα, ότι</w:t>
      </w:r>
      <w:r>
        <w:rPr>
          <w:rFonts w:eastAsia="Times New Roman" w:cs="Times New Roman"/>
          <w:szCs w:val="24"/>
        </w:rPr>
        <w:t>,</w:t>
      </w:r>
      <w:r>
        <w:rPr>
          <w:rFonts w:eastAsia="Times New Roman" w:cs="Times New Roman"/>
          <w:szCs w:val="24"/>
        </w:rPr>
        <w:t xml:space="preserve"> επειδή δεν μπορεί να αφαιρεθεί το δικαίωμα από τον ιεροδίκη, τον μουφτή</w:t>
      </w:r>
      <w:r>
        <w:rPr>
          <w:rFonts w:eastAsia="Times New Roman" w:cs="Times New Roman"/>
          <w:szCs w:val="24"/>
        </w:rPr>
        <w:t>,</w:t>
      </w:r>
      <w:r>
        <w:rPr>
          <w:rFonts w:eastAsia="Times New Roman" w:cs="Times New Roman"/>
          <w:szCs w:val="24"/>
        </w:rPr>
        <w:t xml:space="preserve"> να ασκεί</w:t>
      </w:r>
      <w:r>
        <w:rPr>
          <w:rFonts w:eastAsia="Times New Roman" w:cs="Times New Roman"/>
          <w:szCs w:val="24"/>
        </w:rPr>
        <w:t xml:space="preserve"> δικαιοδοτικά καθήκοντα σε εκείνους που το επιθυμούν, θα αναλαμβάνει να κρίνει τις υποθέσεις των </w:t>
      </w:r>
      <w:r>
        <w:rPr>
          <w:rFonts w:eastAsia="Times New Roman" w:cs="Times New Roman"/>
          <w:szCs w:val="24"/>
        </w:rPr>
        <w:t>μ</w:t>
      </w:r>
      <w:r>
        <w:rPr>
          <w:rFonts w:eastAsia="Times New Roman" w:cs="Times New Roman"/>
          <w:szCs w:val="24"/>
        </w:rPr>
        <w:t>ουσουλμάνων συμπατριωτών μας, όταν και οι δύο</w:t>
      </w:r>
      <w:r>
        <w:rPr>
          <w:rFonts w:eastAsia="Times New Roman" w:cs="Times New Roman"/>
          <w:szCs w:val="24"/>
        </w:rPr>
        <w:t>,</w:t>
      </w:r>
      <w:r>
        <w:rPr>
          <w:rFonts w:eastAsia="Times New Roman" w:cs="Times New Roman"/>
          <w:szCs w:val="24"/>
        </w:rPr>
        <w:t xml:space="preserve"> με κοινή δήλωσή </w:t>
      </w:r>
      <w:r>
        <w:rPr>
          <w:rFonts w:eastAsia="Times New Roman" w:cs="Times New Roman"/>
          <w:szCs w:val="24"/>
        </w:rPr>
        <w:t>τους,</w:t>
      </w:r>
      <w:r>
        <w:rPr>
          <w:rFonts w:eastAsia="Times New Roman" w:cs="Times New Roman"/>
          <w:szCs w:val="24"/>
        </w:rPr>
        <w:t xml:space="preserve"> θα απευθύνονται σε αυτόν και ζητούν να επιλύσει τις διαφορές του οικογενειακού ή κληρονομ</w:t>
      </w:r>
      <w:r>
        <w:rPr>
          <w:rFonts w:eastAsia="Times New Roman" w:cs="Times New Roman"/>
          <w:szCs w:val="24"/>
        </w:rPr>
        <w:t>ικού δικαίου</w:t>
      </w:r>
      <w:r>
        <w:rPr>
          <w:rFonts w:eastAsia="Times New Roman" w:cs="Times New Roman"/>
          <w:szCs w:val="24"/>
        </w:rPr>
        <w:t>,</w:t>
      </w:r>
      <w:r>
        <w:rPr>
          <w:rFonts w:eastAsia="Times New Roman" w:cs="Times New Roman"/>
          <w:szCs w:val="24"/>
        </w:rPr>
        <w:t xml:space="preserve"> με βάση τον ιερό μουσουλμανικό νόμο.</w:t>
      </w:r>
    </w:p>
    <w:p w14:paraId="485EEAB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Ετέθη ένα ζήτημα, ότι η εφαρμογή αυτών των διατάξεων θα άρχιζε από την ώρα που θα </w:t>
      </w:r>
      <w:proofErr w:type="spellStart"/>
      <w:r>
        <w:rPr>
          <w:rFonts w:eastAsia="Times New Roman" w:cs="Times New Roman"/>
          <w:szCs w:val="24"/>
        </w:rPr>
        <w:t>εκδίδετο</w:t>
      </w:r>
      <w:proofErr w:type="spellEnd"/>
      <w:r>
        <w:rPr>
          <w:rFonts w:eastAsia="Times New Roman" w:cs="Times New Roman"/>
          <w:szCs w:val="24"/>
        </w:rPr>
        <w:t xml:space="preserve">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r>
        <w:rPr>
          <w:rFonts w:eastAsia="Times New Roman" w:cs="Times New Roman"/>
          <w:szCs w:val="24"/>
        </w:rPr>
        <w:t xml:space="preserve"> που προέβλεπε ο νέος νόμος</w:t>
      </w:r>
      <w:r>
        <w:rPr>
          <w:rFonts w:eastAsia="Times New Roman" w:cs="Times New Roman"/>
          <w:szCs w:val="24"/>
        </w:rPr>
        <w:t xml:space="preserve">. Βεβαίως, </w:t>
      </w:r>
      <w:r w:rsidRPr="009B4350">
        <w:rPr>
          <w:rFonts w:eastAsia="Times New Roman" w:cs="Times New Roman"/>
          <w:szCs w:val="24"/>
        </w:rPr>
        <w:t>κύριε Πρόεδρε</w:t>
      </w:r>
      <w:r>
        <w:rPr>
          <w:rFonts w:eastAsia="Times New Roman" w:cs="Times New Roman"/>
          <w:szCs w:val="24"/>
        </w:rPr>
        <w:t xml:space="preserve">, κάνω την παρένθεση και λέω ότι δεν τα αναφέρω για να ακουστούν από τον Υπουργό </w:t>
      </w:r>
      <w:r>
        <w:rPr>
          <w:rFonts w:eastAsia="Times New Roman" w:cs="Times New Roman"/>
          <w:szCs w:val="24"/>
        </w:rPr>
        <w:t>Παιδείας</w:t>
      </w:r>
      <w:r>
        <w:rPr>
          <w:rFonts w:eastAsia="Times New Roman" w:cs="Times New Roman"/>
          <w:szCs w:val="24"/>
        </w:rPr>
        <w:t xml:space="preserve"> –ο οποίος έφερε την τροπολογία και </w:t>
      </w:r>
      <w:proofErr w:type="spellStart"/>
      <w:r>
        <w:rPr>
          <w:rFonts w:eastAsia="Times New Roman" w:cs="Times New Roman"/>
          <w:szCs w:val="24"/>
        </w:rPr>
        <w:t>απεχώρησε</w:t>
      </w:r>
      <w:proofErr w:type="spellEnd"/>
      <w:r>
        <w:rPr>
          <w:rFonts w:eastAsia="Times New Roman" w:cs="Times New Roman"/>
          <w:szCs w:val="24"/>
        </w:rPr>
        <w:t>-, αλλά τα αναφέρω για να καταγραφούν στα Πρακτικά.</w:t>
      </w:r>
    </w:p>
    <w:p w14:paraId="485EEAB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Τότε ετέθη το ζήτημα αν θα εκδοθεί και αν υπήρχε πρόθεση να εκδοθεί 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δι</w:t>
      </w:r>
      <w:r>
        <w:rPr>
          <w:rFonts w:eastAsia="Times New Roman" w:cs="Times New Roman"/>
          <w:szCs w:val="24"/>
        </w:rPr>
        <w:t xml:space="preserve">άταγμα. Είχα την εικόνα ότι δεν ήταν στις προθέσεις της </w:t>
      </w:r>
      <w:r w:rsidRPr="001866BC">
        <w:rPr>
          <w:rFonts w:eastAsia="Times New Roman" w:cs="Times New Roman"/>
          <w:szCs w:val="24"/>
        </w:rPr>
        <w:t>Κυβέρνησης</w:t>
      </w:r>
      <w:r>
        <w:rPr>
          <w:rFonts w:eastAsia="Times New Roman" w:cs="Times New Roman"/>
          <w:szCs w:val="24"/>
        </w:rPr>
        <w:t xml:space="preserve"> να επιλύσει σύντομα το θέμα και γι’ αυτό κατέθεσα τότε, αρχές του Γενάρη, μια τροπολογία</w:t>
      </w:r>
      <w:r>
        <w:rPr>
          <w:rFonts w:eastAsia="Times New Roman" w:cs="Times New Roman"/>
          <w:szCs w:val="24"/>
        </w:rPr>
        <w:t>,</w:t>
      </w:r>
      <w:r>
        <w:rPr>
          <w:rFonts w:eastAsia="Times New Roman" w:cs="Times New Roman"/>
          <w:szCs w:val="24"/>
        </w:rPr>
        <w:t xml:space="preserve"> στην οποία έλεγα ότι</w:t>
      </w:r>
      <w:r>
        <w:rPr>
          <w:rFonts w:eastAsia="Times New Roman" w:cs="Times New Roman"/>
          <w:szCs w:val="24"/>
        </w:rPr>
        <w:t>,</w:t>
      </w:r>
      <w:r>
        <w:rPr>
          <w:rFonts w:eastAsia="Times New Roman" w:cs="Times New Roman"/>
          <w:szCs w:val="24"/>
        </w:rPr>
        <w:t xml:space="preserve"> αν θέλετε πραγματικά να βελτιώσετε τη θέση των ανθρώπων αυτών, ο</w:t>
      </w:r>
      <w:r>
        <w:rPr>
          <w:rFonts w:eastAsia="Times New Roman" w:cs="Times New Roman"/>
          <w:szCs w:val="24"/>
        </w:rPr>
        <w:t xml:space="preserve">ι οποίοι είναι μουσουλμανικού θρησκεύματος αλλά Έλληνες πολίτες, να θέσετε στο νομοσχέδιο προθεσμία εντός της οποίας θα εκδοθεί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ούτως ώστε να γνωρίζουν τι δικαι</w:t>
      </w:r>
      <w:r>
        <w:rPr>
          <w:rFonts w:eastAsia="Times New Roman" w:cs="Times New Roman"/>
          <w:szCs w:val="24"/>
        </w:rPr>
        <w:t>ώματα</w:t>
      </w:r>
      <w:r>
        <w:rPr>
          <w:rFonts w:eastAsia="Times New Roman" w:cs="Times New Roman"/>
          <w:szCs w:val="24"/>
        </w:rPr>
        <w:t xml:space="preserve"> έχουν. Τότε θεώρησα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άκρως επείγον και άκρως α</w:t>
      </w:r>
      <w:r>
        <w:rPr>
          <w:rFonts w:eastAsia="Times New Roman" w:cs="Times New Roman"/>
          <w:szCs w:val="24"/>
        </w:rPr>
        <w:t xml:space="preserve">παραίτητο για τον εξής λόγο: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δεν θα </w:t>
      </w:r>
      <w:r w:rsidRPr="00B86F58">
        <w:rPr>
          <w:rFonts w:eastAsia="Times New Roman" w:cs="Times New Roman"/>
          <w:szCs w:val="24"/>
        </w:rPr>
        <w:t xml:space="preserve">ήταν </w:t>
      </w:r>
      <w:r>
        <w:rPr>
          <w:rFonts w:eastAsia="Times New Roman" w:cs="Times New Roman"/>
          <w:szCs w:val="24"/>
        </w:rPr>
        <w:t>τυπικό</w:t>
      </w:r>
      <w:r w:rsidRPr="00B86F58">
        <w:rPr>
          <w:rFonts w:eastAsia="Times New Roman" w:cs="Times New Roman"/>
          <w:szCs w:val="24"/>
        </w:rPr>
        <w:t>,</w:t>
      </w:r>
      <w:r>
        <w:rPr>
          <w:rFonts w:eastAsia="Times New Roman" w:cs="Times New Roman"/>
          <w:szCs w:val="24"/>
        </w:rPr>
        <w:t xml:space="preserve"> αλλά θα καθόριζε τη δικονομία που θα </w:t>
      </w:r>
      <w:r>
        <w:rPr>
          <w:rFonts w:eastAsia="Times New Roman" w:cs="Times New Roman"/>
          <w:szCs w:val="24"/>
        </w:rPr>
        <w:t>τηρ</w:t>
      </w:r>
      <w:r>
        <w:rPr>
          <w:rFonts w:eastAsia="Times New Roman" w:cs="Times New Roman"/>
          <w:szCs w:val="24"/>
        </w:rPr>
        <w:t xml:space="preserve">ούσε ο μουφτής όταν οι διαφορές </w:t>
      </w:r>
      <w:proofErr w:type="spellStart"/>
      <w:r>
        <w:rPr>
          <w:rFonts w:eastAsia="Times New Roman" w:cs="Times New Roman"/>
          <w:szCs w:val="24"/>
        </w:rPr>
        <w:t>άγοντο</w:t>
      </w:r>
      <w:proofErr w:type="spellEnd"/>
      <w:r>
        <w:rPr>
          <w:rFonts w:eastAsia="Times New Roman" w:cs="Times New Roman"/>
          <w:szCs w:val="24"/>
        </w:rPr>
        <w:t xml:space="preserve"> </w:t>
      </w:r>
      <w:proofErr w:type="spellStart"/>
      <w:r>
        <w:rPr>
          <w:rFonts w:eastAsia="Times New Roman" w:cs="Times New Roman"/>
          <w:szCs w:val="24"/>
        </w:rPr>
        <w:t>ενώπιόν</w:t>
      </w:r>
      <w:proofErr w:type="spellEnd"/>
      <w:r>
        <w:rPr>
          <w:rFonts w:eastAsia="Times New Roman" w:cs="Times New Roman"/>
          <w:szCs w:val="24"/>
        </w:rPr>
        <w:t xml:space="preserve"> του για να εφαρμόσει τη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δηλαδή ζητήματα τα οποία πρέπει η ελληνική πολιτεία να καλύψει, για</w:t>
      </w:r>
      <w:r>
        <w:rPr>
          <w:rFonts w:eastAsia="Times New Roman" w:cs="Times New Roman"/>
          <w:szCs w:val="24"/>
        </w:rPr>
        <w:t xml:space="preserve">τί η δικονομία, τουλάχιστον για τους νομικούς, είναι μείζον ζήτημα προστασίας </w:t>
      </w:r>
      <w:r>
        <w:rPr>
          <w:rFonts w:eastAsia="Times New Roman" w:cs="Times New Roman"/>
          <w:szCs w:val="24"/>
        </w:rPr>
        <w:t xml:space="preserve">ατομικών </w:t>
      </w:r>
      <w:r>
        <w:rPr>
          <w:rFonts w:eastAsia="Times New Roman" w:cs="Times New Roman"/>
          <w:szCs w:val="24"/>
        </w:rPr>
        <w:t xml:space="preserve">δικαιωμάτων. </w:t>
      </w:r>
    </w:p>
    <w:p w14:paraId="485EEAB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Καταθέτω στα Πρακτικά την προαναφερθείσα τροπολογία.</w:t>
      </w:r>
    </w:p>
    <w:p w14:paraId="485EEAB4" w14:textId="77777777" w:rsidR="000E6CB8" w:rsidRDefault="00854B09">
      <w:pPr>
        <w:spacing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Πρακτικά το προαναφερθέν </w:t>
      </w:r>
      <w:r>
        <w:rPr>
          <w:rFonts w:eastAsia="Times New Roman" w:cs="Times New Roman"/>
          <w:szCs w:val="24"/>
        </w:rPr>
        <w:t>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85EEAB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Σιγή επί της τροπολογίας</w:t>
      </w:r>
      <w:r>
        <w:rPr>
          <w:rFonts w:eastAsia="Times New Roman" w:cs="Times New Roman"/>
          <w:szCs w:val="24"/>
        </w:rPr>
        <w:t xml:space="preserve"> μου από την Κυβέρνηση</w:t>
      </w:r>
      <w:r>
        <w:rPr>
          <w:rFonts w:eastAsia="Times New Roman" w:cs="Times New Roman"/>
          <w:szCs w:val="24"/>
        </w:rPr>
        <w:t xml:space="preserve">. Προχωρήσαμε και αφέθηκε. Και μάλιστα είπε τότε ο κ. </w:t>
      </w:r>
      <w:proofErr w:type="spellStart"/>
      <w:r>
        <w:rPr>
          <w:rFonts w:eastAsia="Times New Roman" w:cs="Times New Roman"/>
          <w:szCs w:val="24"/>
        </w:rPr>
        <w:t>Γαβρόγλου</w:t>
      </w:r>
      <w:proofErr w:type="spellEnd"/>
      <w:r>
        <w:rPr>
          <w:rFonts w:eastAsia="Times New Roman" w:cs="Times New Roman"/>
          <w:szCs w:val="24"/>
        </w:rPr>
        <w:t>,</w:t>
      </w:r>
      <w:r>
        <w:rPr>
          <w:rFonts w:eastAsia="Times New Roman" w:cs="Times New Roman"/>
          <w:szCs w:val="24"/>
        </w:rPr>
        <w:t xml:space="preserve"> και έχει καταγραφεί στα Πρακτικά</w:t>
      </w:r>
      <w:r>
        <w:rPr>
          <w:rFonts w:eastAsia="Times New Roman" w:cs="Times New Roman"/>
          <w:szCs w:val="24"/>
        </w:rPr>
        <w:t>,</w:t>
      </w:r>
      <w:r>
        <w:rPr>
          <w:rFonts w:eastAsia="Times New Roman" w:cs="Times New Roman"/>
          <w:szCs w:val="24"/>
        </w:rPr>
        <w:t xml:space="preserve"> ότι πρέπει να κάνουμε μια τομή, ένα βήμα, </w:t>
      </w:r>
      <w:r>
        <w:rPr>
          <w:rFonts w:eastAsia="Times New Roman" w:cs="Times New Roman"/>
          <w:szCs w:val="24"/>
        </w:rPr>
        <w:t xml:space="preserve">για </w:t>
      </w:r>
      <w:r>
        <w:rPr>
          <w:rFonts w:eastAsia="Times New Roman" w:cs="Times New Roman"/>
          <w:szCs w:val="24"/>
        </w:rPr>
        <w:t>να απευθύνονται στα πολιτικά δικαστήρια, διότι εκ των μουσουλμάνων συμπατριωτών μας το 70% με 75% απευθύνοντα</w:t>
      </w:r>
      <w:r>
        <w:rPr>
          <w:rFonts w:eastAsia="Times New Roman" w:cs="Times New Roman"/>
          <w:szCs w:val="24"/>
        </w:rPr>
        <w:t>ι</w:t>
      </w:r>
      <w:r>
        <w:rPr>
          <w:rFonts w:eastAsia="Times New Roman" w:cs="Times New Roman"/>
          <w:szCs w:val="24"/>
        </w:rPr>
        <w:t xml:space="preserve"> στον ιεροδίκη.</w:t>
      </w:r>
    </w:p>
    <w:p w14:paraId="485EEAB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Θέλω να θυμίσω και κάτι παραπέρα, ότι απασχολήθηκ</w:t>
      </w:r>
      <w:r>
        <w:rPr>
          <w:rFonts w:eastAsia="Times New Roman" w:cs="Times New Roman"/>
          <w:szCs w:val="24"/>
        </w:rPr>
        <w:t xml:space="preserve">ε τότε και η Επιστημονική Υπηρεσία της Βουλής, η οποία είπε «ναι, να εκδοθεί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είναι μέσα στα πλαίσια του Συντάγματος», αλλά επιπλέον υπέδειξε προς τη Βουλή και την </w:t>
      </w:r>
      <w:r w:rsidRPr="001866BC">
        <w:rPr>
          <w:rFonts w:eastAsia="Times New Roman" w:cs="Times New Roman"/>
          <w:szCs w:val="24"/>
        </w:rPr>
        <w:t>Κυβέρνηση</w:t>
      </w:r>
      <w:r>
        <w:rPr>
          <w:rFonts w:eastAsia="Times New Roman" w:cs="Times New Roman"/>
          <w:szCs w:val="24"/>
        </w:rPr>
        <w:t xml:space="preserve"> να επιχειρήσουν μια κωδικοποίηση του ιερού μουσουλμανικού νό</w:t>
      </w:r>
      <w:r>
        <w:rPr>
          <w:rFonts w:eastAsia="Times New Roman" w:cs="Times New Roman"/>
          <w:szCs w:val="24"/>
        </w:rPr>
        <w:t>μου, ο οποίος είναι κυρίως άγραφος και ερμηνεύεται κατά το δοκούν από τους μουφτήδες και</w:t>
      </w:r>
      <w:r>
        <w:rPr>
          <w:rFonts w:eastAsia="Times New Roman" w:cs="Times New Roman"/>
          <w:szCs w:val="24"/>
        </w:rPr>
        <w:t>,</w:t>
      </w:r>
      <w:r>
        <w:rPr>
          <w:rFonts w:eastAsia="Times New Roman" w:cs="Times New Roman"/>
          <w:szCs w:val="24"/>
        </w:rPr>
        <w:t xml:space="preserve"> επομένως, δεν προασπίζει τα δικαιώματα </w:t>
      </w:r>
      <w:proofErr w:type="spellStart"/>
      <w:r>
        <w:rPr>
          <w:rFonts w:eastAsia="Times New Roman" w:cs="Times New Roman"/>
          <w:szCs w:val="24"/>
        </w:rPr>
        <w:t>ισότητος</w:t>
      </w:r>
      <w:proofErr w:type="spellEnd"/>
      <w:r>
        <w:rPr>
          <w:rFonts w:eastAsia="Times New Roman" w:cs="Times New Roman"/>
          <w:szCs w:val="24"/>
        </w:rPr>
        <w:t xml:space="preserve">, κυρίως των γυναικών και των ανηλίκων. </w:t>
      </w:r>
      <w:r>
        <w:rPr>
          <w:rFonts w:eastAsia="Times New Roman" w:cs="Times New Roman"/>
          <w:szCs w:val="24"/>
        </w:rPr>
        <w:t>Θα ή</w:t>
      </w:r>
      <w:r>
        <w:rPr>
          <w:rFonts w:eastAsia="Times New Roman" w:cs="Times New Roman"/>
          <w:szCs w:val="24"/>
        </w:rPr>
        <w:t>ταν, λοιπόν, μια σημαντική πρόοδος.</w:t>
      </w:r>
    </w:p>
    <w:p w14:paraId="485EEAB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Έρχομαι σήμερα στην Αίθουσα και βλέπω τ</w:t>
      </w:r>
      <w:r>
        <w:rPr>
          <w:rFonts w:eastAsia="Times New Roman" w:cs="Times New Roman"/>
          <w:szCs w:val="24"/>
        </w:rPr>
        <w:t xml:space="preserve">ροπολογία του κ. </w:t>
      </w:r>
      <w:proofErr w:type="spellStart"/>
      <w:r>
        <w:rPr>
          <w:rFonts w:eastAsia="Times New Roman" w:cs="Times New Roman"/>
          <w:szCs w:val="24"/>
        </w:rPr>
        <w:t>Γαβρόγλου</w:t>
      </w:r>
      <w:proofErr w:type="spellEnd"/>
      <w:r>
        <w:rPr>
          <w:rFonts w:eastAsia="Times New Roman" w:cs="Times New Roman"/>
          <w:szCs w:val="24"/>
        </w:rPr>
        <w:t xml:space="preserve">, ο οποίος λέει ότι δεν έχει εκδοθεί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αλλά όσοι θέλουν </w:t>
      </w:r>
      <w:r>
        <w:rPr>
          <w:rFonts w:eastAsia="Times New Roman" w:cs="Times New Roman"/>
          <w:szCs w:val="24"/>
        </w:rPr>
        <w:t>ν</w:t>
      </w:r>
      <w:r>
        <w:rPr>
          <w:rFonts w:eastAsia="Times New Roman" w:cs="Times New Roman"/>
          <w:szCs w:val="24"/>
        </w:rPr>
        <w:t>α πηγαίνουν στα πολιτικά δικαστήρια.</w:t>
      </w:r>
      <w:r>
        <w:rPr>
          <w:rFonts w:eastAsia="Times New Roman" w:cs="Times New Roman"/>
          <w:szCs w:val="24"/>
        </w:rPr>
        <w:t xml:space="preserve"> Πώς όμως θα ασκεί τα δικαιώματά του το 70</w:t>
      </w:r>
      <w:r>
        <w:rPr>
          <w:rFonts w:eastAsia="Times New Roman" w:cs="Times New Roman"/>
          <w:szCs w:val="24"/>
        </w:rPr>
        <w:t>%-</w:t>
      </w:r>
      <w:r>
        <w:rPr>
          <w:rFonts w:eastAsia="Times New Roman" w:cs="Times New Roman"/>
          <w:szCs w:val="24"/>
        </w:rPr>
        <w:t>75% των μουσουλμάνων συμπολιτών μας που απευθύνεται στον μουφτή;</w:t>
      </w:r>
      <w:r>
        <w:rPr>
          <w:rFonts w:eastAsia="Times New Roman" w:cs="Times New Roman"/>
          <w:szCs w:val="24"/>
        </w:rPr>
        <w:t xml:space="preserve"> </w:t>
      </w:r>
    </w:p>
    <w:p w14:paraId="485EEAB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λύ</w:t>
      </w:r>
      <w:r>
        <w:rPr>
          <w:rFonts w:eastAsia="Times New Roman" w:cs="Times New Roman"/>
          <w:szCs w:val="24"/>
        </w:rPr>
        <w:t>νει το πρόβλημα εκείνων που θα παραμείνουν στη δικαιοδοσία του μουφτή</w:t>
      </w:r>
      <w:r>
        <w:rPr>
          <w:rFonts w:eastAsia="Times New Roman" w:cs="Times New Roman"/>
          <w:szCs w:val="24"/>
        </w:rPr>
        <w:t>.</w:t>
      </w:r>
      <w:r>
        <w:rPr>
          <w:rFonts w:eastAsia="Times New Roman" w:cs="Times New Roman"/>
          <w:szCs w:val="24"/>
        </w:rPr>
        <w:t xml:space="preserve"> Λύνει το πρόβλημα σχετικά με το ποια δικονομία, ποια δικαιώματα θα έχουν; </w:t>
      </w:r>
      <w:r>
        <w:rPr>
          <w:rFonts w:eastAsia="Times New Roman" w:cs="Times New Roman"/>
          <w:szCs w:val="24"/>
        </w:rPr>
        <w:t>Θ</w:t>
      </w:r>
      <w:r>
        <w:rPr>
          <w:rFonts w:eastAsia="Times New Roman" w:cs="Times New Roman"/>
          <w:szCs w:val="24"/>
        </w:rPr>
        <w:t>α το συζητούσα για τους άντρες, χωρίς να κάνω διάκριση γένους</w:t>
      </w:r>
      <w:r>
        <w:rPr>
          <w:rFonts w:eastAsia="Times New Roman" w:cs="Times New Roman"/>
          <w:szCs w:val="24"/>
        </w:rPr>
        <w:t xml:space="preserve"> και φύλου</w:t>
      </w:r>
      <w:r>
        <w:rPr>
          <w:rFonts w:eastAsia="Times New Roman" w:cs="Times New Roman"/>
          <w:szCs w:val="24"/>
        </w:rPr>
        <w:t>, αλλά θα θυμίσω το εξής: Ο ιερός μουσο</w:t>
      </w:r>
      <w:r>
        <w:rPr>
          <w:rFonts w:eastAsia="Times New Roman" w:cs="Times New Roman"/>
          <w:szCs w:val="24"/>
        </w:rPr>
        <w:t xml:space="preserve">υλμανικός νόμος έχει κάποιες διατάξεις οι οποίες πολλές φορές δεν αρμόζουν στις σύγχρονες εποχές. Μπορεί τότε να εξυπηρετούσε την κοινωνία και τη διαβίωση ή ακόμη και τη μουσουλμανική θρησκεία. </w:t>
      </w:r>
    </w:p>
    <w:p w14:paraId="485EEAB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Το διαζύγιο, το οποίο ζητά ο σύζυγος με τον ιερό μουσουλμανικ</w:t>
      </w:r>
      <w:r>
        <w:rPr>
          <w:rFonts w:eastAsia="Times New Roman" w:cs="Times New Roman"/>
          <w:szCs w:val="24"/>
        </w:rPr>
        <w:t xml:space="preserve">ό νόμο, δίνει δικαίωμα στη γυναίκα </w:t>
      </w:r>
      <w:r>
        <w:rPr>
          <w:rFonts w:eastAsia="Times New Roman" w:cs="Times New Roman"/>
          <w:szCs w:val="24"/>
        </w:rPr>
        <w:t xml:space="preserve">για </w:t>
      </w:r>
      <w:r>
        <w:rPr>
          <w:rFonts w:eastAsia="Times New Roman" w:cs="Times New Roman"/>
          <w:szCs w:val="24"/>
        </w:rPr>
        <w:t>τρεις μήνες μόνο διατροφή, φταίει δε</w:t>
      </w:r>
      <w:r>
        <w:rPr>
          <w:rFonts w:eastAsia="Times New Roman" w:cs="Times New Roman"/>
          <w:szCs w:val="24"/>
        </w:rPr>
        <w:t>ν</w:t>
      </w:r>
      <w:r>
        <w:rPr>
          <w:rFonts w:eastAsia="Times New Roman" w:cs="Times New Roman"/>
          <w:szCs w:val="24"/>
        </w:rPr>
        <w:t xml:space="preserve"> φταίει, και μετά την εγκαταλείπει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χετικά με τα παιδιά: Όταν τα παιδιά είναι ανήλικα</w:t>
      </w:r>
      <w:r>
        <w:rPr>
          <w:rFonts w:eastAsia="Times New Roman" w:cs="Times New Roman"/>
          <w:szCs w:val="24"/>
        </w:rPr>
        <w:t>,</w:t>
      </w:r>
      <w:r>
        <w:rPr>
          <w:rFonts w:eastAsia="Times New Roman" w:cs="Times New Roman"/>
          <w:szCs w:val="24"/>
        </w:rPr>
        <w:t xml:space="preserve"> έχουν ελάχιστη προστασία στα κληρονομικά δικαιώματα. Είπαμε, λοιπόν, να βάλουμε μια τάξη. </w:t>
      </w:r>
    </w:p>
    <w:p w14:paraId="485EEAB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πανέρχομαι, λοιπόν, για να πω ότι έρχεται ο κ. </w:t>
      </w:r>
      <w:proofErr w:type="spellStart"/>
      <w:r>
        <w:rPr>
          <w:rFonts w:eastAsia="Times New Roman" w:cs="Times New Roman"/>
          <w:szCs w:val="24"/>
        </w:rPr>
        <w:t>Γαβρόγλου</w:t>
      </w:r>
      <w:proofErr w:type="spellEnd"/>
      <w:r>
        <w:rPr>
          <w:rFonts w:eastAsia="Times New Roman" w:cs="Times New Roman"/>
          <w:szCs w:val="24"/>
        </w:rPr>
        <w:t xml:space="preserve"> και μας λέει σήμερα ότι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δεν το χρειαζόμαστε. Έτσι μας λέει εμμέσως. Αφού, λοιπόν, δεν το χρειαζόμαστε, κάνω και εγώ </w:t>
      </w:r>
      <w:r>
        <w:rPr>
          <w:rFonts w:eastAsia="Times New Roman" w:cs="Times New Roman"/>
          <w:szCs w:val="24"/>
        </w:rPr>
        <w:t xml:space="preserve">μια αναδρομή, για </w:t>
      </w:r>
      <w:r>
        <w:rPr>
          <w:rFonts w:eastAsia="Times New Roman" w:cs="Times New Roman"/>
          <w:szCs w:val="24"/>
        </w:rPr>
        <w:t>να δω πότε το ξεκί</w:t>
      </w:r>
      <w:r>
        <w:rPr>
          <w:rFonts w:eastAsia="Times New Roman" w:cs="Times New Roman"/>
          <w:szCs w:val="24"/>
        </w:rPr>
        <w:lastRenderedPageBreak/>
        <w:t xml:space="preserve">νησε. Ο νόμος ψηφίστηκε </w:t>
      </w:r>
      <w:r>
        <w:rPr>
          <w:rFonts w:eastAsia="Times New Roman" w:cs="Times New Roman"/>
          <w:szCs w:val="24"/>
        </w:rPr>
        <w:t>στις 8 Ιανουαρίου 2018. Το</w:t>
      </w:r>
      <w:r>
        <w:rPr>
          <w:rFonts w:eastAsia="Times New Roman" w:cs="Times New Roman"/>
          <w:szCs w:val="24"/>
        </w:rPr>
        <w:t xml:space="preserve"> σχέδιο του προεδρικού διατάγματος το</w:t>
      </w:r>
      <w:r>
        <w:rPr>
          <w:rFonts w:eastAsia="Times New Roman" w:cs="Times New Roman"/>
          <w:szCs w:val="24"/>
        </w:rPr>
        <w:t xml:space="preserve"> ξεκίνησε στις 28 Αυγούστου 2018 και το έθεσε υπό διαβούλευση, η οποία τελείωσε </w:t>
      </w:r>
      <w:r>
        <w:rPr>
          <w:rFonts w:eastAsia="Times New Roman" w:cs="Times New Roman"/>
          <w:szCs w:val="24"/>
        </w:rPr>
        <w:t xml:space="preserve">στις </w:t>
      </w:r>
      <w:r>
        <w:rPr>
          <w:rFonts w:eastAsia="Times New Roman" w:cs="Times New Roman"/>
          <w:szCs w:val="24"/>
        </w:rPr>
        <w:t xml:space="preserve">7 Σεπτεμβρίου 2018. Γιατί χάθηκε τόσος χρόνος; </w:t>
      </w:r>
    </w:p>
    <w:p w14:paraId="485EEAB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Δεύτερον, ποια είναι η ανάγκη σήμερα για να απεμπολήσουμε, ν</w:t>
      </w:r>
      <w:r>
        <w:rPr>
          <w:rFonts w:eastAsia="Times New Roman" w:cs="Times New Roman"/>
          <w:szCs w:val="24"/>
        </w:rPr>
        <w:t xml:space="preserve">α εγκαταλείψουμε εκείνες τις διατάξεις που είναι απαραίτητες για να καθορίσουμε τους δικονομικούς κανόνες που θα εφαρμόζουν οι ιεροδίκες; </w:t>
      </w:r>
    </w:p>
    <w:p w14:paraId="485EEAB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Έχω μια υποψία -από την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συζητείται, ακούγεται, δεν ξέρω αν είναι ακριβές</w:t>
      </w:r>
      <w:r w:rsidRPr="00A66F5C">
        <w:rPr>
          <w:rFonts w:eastAsia="Times New Roman" w:cs="Times New Roman"/>
          <w:szCs w:val="24"/>
        </w:rPr>
        <w:t>-</w:t>
      </w:r>
      <w:r>
        <w:rPr>
          <w:rFonts w:eastAsia="Times New Roman" w:cs="Times New Roman"/>
          <w:szCs w:val="24"/>
        </w:rPr>
        <w:t xml:space="preserve"> ότι ασκούνται πιέσε</w:t>
      </w:r>
      <w:r>
        <w:rPr>
          <w:rFonts w:eastAsia="Times New Roman" w:cs="Times New Roman"/>
          <w:szCs w:val="24"/>
        </w:rPr>
        <w:t xml:space="preserve">ις ακόμη και για αιρετούς μουφτήδες. Πρέπει να θυμίσω ότι σήμερα ο </w:t>
      </w:r>
      <w:r>
        <w:rPr>
          <w:rFonts w:eastAsia="Times New Roman" w:cs="Times New Roman"/>
          <w:szCs w:val="24"/>
        </w:rPr>
        <w:t>μ</w:t>
      </w:r>
      <w:r>
        <w:rPr>
          <w:rFonts w:eastAsia="Times New Roman" w:cs="Times New Roman"/>
          <w:szCs w:val="24"/>
        </w:rPr>
        <w:t xml:space="preserve">ουφτής </w:t>
      </w:r>
      <w:r>
        <w:rPr>
          <w:rFonts w:eastAsia="Times New Roman" w:cs="Times New Roman"/>
          <w:szCs w:val="24"/>
        </w:rPr>
        <w:t>ορίζ</w:t>
      </w:r>
      <w:r>
        <w:rPr>
          <w:rFonts w:eastAsia="Times New Roman" w:cs="Times New Roman"/>
          <w:szCs w:val="24"/>
        </w:rPr>
        <w:t>εται ως ανώτατος κρατικός λειτουργός και ασκεί τα δικαιώματά του και τα καθήκοντά του, και τα θρησκευτικά και τα δικαιοδοτικά. Εάν, λοιπόν, συνδέονται όλα αυτά τα γεγονότα, θα ε</w:t>
      </w:r>
      <w:r>
        <w:rPr>
          <w:rFonts w:eastAsia="Times New Roman" w:cs="Times New Roman"/>
          <w:szCs w:val="24"/>
        </w:rPr>
        <w:t xml:space="preserve">ξακολουθήσουμε στο τελευταίο σημείο της Ευρώπης να εφαρμόζουμε τη μη κωδικοποιημένη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xml:space="preserve">, τη μη καταγεγραμμένη; </w:t>
      </w:r>
    </w:p>
    <w:p w14:paraId="485EEAB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η διάταξη αυτή δεν θα έπρεπε να έρθει από τον κ. </w:t>
      </w:r>
      <w:proofErr w:type="spellStart"/>
      <w:r>
        <w:rPr>
          <w:rFonts w:eastAsia="Times New Roman" w:cs="Times New Roman"/>
          <w:szCs w:val="24"/>
        </w:rPr>
        <w:t>Γαβρόγλου</w:t>
      </w:r>
      <w:proofErr w:type="spellEnd"/>
      <w:r>
        <w:rPr>
          <w:rFonts w:eastAsia="Times New Roman" w:cs="Times New Roman"/>
          <w:szCs w:val="24"/>
        </w:rPr>
        <w:t xml:space="preserve"> σήμερα. Διότι ενώ τότε -και το ανέφερε σήμερα στην ομιλία του- </w:t>
      </w:r>
      <w:r>
        <w:rPr>
          <w:rFonts w:eastAsia="Times New Roman" w:cs="Times New Roman"/>
          <w:szCs w:val="24"/>
        </w:rPr>
        <w:t xml:space="preserve">ψηφίστηκε σχεδόν από όλες τις πτέρυγες της Βουλής η διάταξη αυτή, σήμερα εγκαταλείπεται και γυρίζουμε πίσω. </w:t>
      </w:r>
    </w:p>
    <w:p w14:paraId="485EEAB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Δεν θέλω να πιστεύω ότι είναι αποτέλεσμα πιέσεων διεθνών παραγόντων. Πολλά ακούμε τελευταία. Θέλω μόνο να πω, ότι δεν αρμόζει στην ελληνική πολιτεί</w:t>
      </w:r>
      <w:r>
        <w:rPr>
          <w:rFonts w:eastAsia="Times New Roman" w:cs="Times New Roman"/>
          <w:szCs w:val="24"/>
        </w:rPr>
        <w:t xml:space="preserve">α, το 2018, να μην έχει κατοχυρώσει ακόμα ατομικά δικαιώματα οικογενειακού και κληρονομικού δικαίου στις γυναίκες και τα παιδιά των οικογενειών που θρησκεύονται το μουσουλμανικό δόγμα. </w:t>
      </w:r>
    </w:p>
    <w:p w14:paraId="485EEAB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Νομίζω, λοιπόν, </w:t>
      </w:r>
      <w:r w:rsidRPr="002B5B2E">
        <w:rPr>
          <w:rFonts w:eastAsia="Times New Roman"/>
          <w:bCs/>
          <w:shd w:val="clear" w:color="auto" w:fill="FFFFFF"/>
        </w:rPr>
        <w:t>ότι</w:t>
      </w:r>
      <w:r>
        <w:rPr>
          <w:rFonts w:eastAsia="Times New Roman"/>
          <w:bCs/>
          <w:shd w:val="clear" w:color="auto" w:fill="FFFFFF"/>
        </w:rPr>
        <w:t>,</w:t>
      </w:r>
      <w:r>
        <w:rPr>
          <w:rFonts w:eastAsia="Times New Roman" w:cs="Times New Roman"/>
          <w:szCs w:val="24"/>
        </w:rPr>
        <w:t xml:space="preserve"> αν ήθελε ο κ. </w:t>
      </w:r>
      <w:proofErr w:type="spellStart"/>
      <w:r>
        <w:rPr>
          <w:rFonts w:eastAsia="Times New Roman" w:cs="Times New Roman"/>
          <w:szCs w:val="24"/>
        </w:rPr>
        <w:t>Γαβρόγλου</w:t>
      </w:r>
      <w:proofErr w:type="spellEnd"/>
      <w:r>
        <w:rPr>
          <w:rFonts w:eastAsia="Times New Roman" w:cs="Times New Roman"/>
          <w:szCs w:val="24"/>
        </w:rPr>
        <w:t xml:space="preserve"> </w:t>
      </w:r>
      <w:r>
        <w:rPr>
          <w:rFonts w:eastAsia="Times New Roman" w:cs="Times New Roman"/>
          <w:szCs w:val="24"/>
        </w:rPr>
        <w:t xml:space="preserve">-είναι απών- </w:t>
      </w:r>
      <w:r>
        <w:rPr>
          <w:rFonts w:eastAsia="Times New Roman" w:cs="Times New Roman"/>
          <w:szCs w:val="24"/>
        </w:rPr>
        <w:t>να φέρει και</w:t>
      </w:r>
      <w:r>
        <w:rPr>
          <w:rFonts w:eastAsia="Times New Roman" w:cs="Times New Roman"/>
          <w:szCs w:val="24"/>
        </w:rPr>
        <w:t xml:space="preserve"> να υποστηρίξει την τροπολογία αυτή</w:t>
      </w:r>
      <w:r>
        <w:rPr>
          <w:rFonts w:eastAsia="Times New Roman" w:cs="Times New Roman"/>
          <w:szCs w:val="24"/>
        </w:rPr>
        <w:t>,</w:t>
      </w:r>
      <w:r>
        <w:rPr>
          <w:rFonts w:eastAsia="Times New Roman" w:cs="Times New Roman"/>
          <w:szCs w:val="24"/>
        </w:rPr>
        <w:t xml:space="preserve"> θα έπρεπε τουλάχιστον ταυτόχρονα να έφερνε και την προθεσμία εντός της οποίας το Υπουργείο Παιδείας θα </w:t>
      </w:r>
      <w:proofErr w:type="spellStart"/>
      <w:r>
        <w:rPr>
          <w:rFonts w:eastAsia="Times New Roman" w:cs="Times New Roman"/>
          <w:szCs w:val="24"/>
        </w:rPr>
        <w:t>εδεσμεύετο</w:t>
      </w:r>
      <w:proofErr w:type="spellEnd"/>
      <w:r>
        <w:rPr>
          <w:rFonts w:eastAsia="Times New Roman" w:cs="Times New Roman"/>
          <w:szCs w:val="24"/>
        </w:rPr>
        <w:t xml:space="preserve"> να ορίσει ουσιαστικούς και δικονομικούς κανόνες προστασίας. Δεν το έπραξε αυτό και μπαίνει στη σκέψη μου </w:t>
      </w:r>
      <w:r>
        <w:rPr>
          <w:rFonts w:eastAsia="Times New Roman" w:cs="Times New Roman"/>
          <w:szCs w:val="24"/>
        </w:rPr>
        <w:t xml:space="preserve">ότι υποκρύπτονται και εδώ πιέσεις. Ακούσαμε για πολλές μεταβολές, </w:t>
      </w:r>
      <w:r w:rsidRPr="00CE328F">
        <w:rPr>
          <w:rFonts w:eastAsia="Times New Roman" w:cs="Times New Roman"/>
          <w:szCs w:val="24"/>
        </w:rPr>
        <w:t>οι οποίες απειλούνται.</w:t>
      </w:r>
      <w:r>
        <w:rPr>
          <w:rFonts w:eastAsia="Times New Roman" w:cs="Times New Roman"/>
          <w:szCs w:val="24"/>
        </w:rPr>
        <w:t xml:space="preserve"> Ας μην το πούμε ακόμα, αλλά περιμένουμε να δούμε αν θα επιβεβαιωθεί η υποψία </w:t>
      </w:r>
      <w:r>
        <w:rPr>
          <w:rFonts w:eastAsia="Times New Roman" w:cs="Times New Roman"/>
          <w:szCs w:val="24"/>
        </w:rPr>
        <w:t xml:space="preserve">μου </w:t>
      </w:r>
      <w:r>
        <w:rPr>
          <w:rFonts w:eastAsia="Times New Roman" w:cs="Times New Roman"/>
          <w:szCs w:val="24"/>
        </w:rPr>
        <w:t xml:space="preserve">ή όχι. </w:t>
      </w:r>
    </w:p>
    <w:p w14:paraId="485EEAC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85EEAC1" w14:textId="77777777" w:rsidR="000E6CB8" w:rsidRDefault="00854B09">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r>
        <w:rPr>
          <w:rFonts w:eastAsia="Times New Roman" w:cs="Times New Roman"/>
          <w:szCs w:val="24"/>
        </w:rPr>
        <w:t>Καρρά.</w:t>
      </w:r>
    </w:p>
    <w:p w14:paraId="485EEAC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Τον λόγο έχει η Υφυπουργός Οικονομικών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sidRPr="00A66F5C">
        <w:rPr>
          <w:rFonts w:eastAsia="Times New Roman" w:cs="Times New Roman"/>
          <w:szCs w:val="24"/>
        </w:rPr>
        <w:t xml:space="preserve">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 για δεκαοκτώ λεπτά. Αμέσως μετά, ξεκινάμε με τους Κοινοβουλευτικούς Εκπροσώπους, μετά πάμε στις δευτερολογίες και συνεχίζουμε με την ψηφοφορία.</w:t>
      </w:r>
    </w:p>
    <w:p w14:paraId="485EEAC3"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Ευχαριστώ, κύριε Πρόεδρε.</w:t>
      </w:r>
    </w:p>
    <w:p w14:paraId="485EEAC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θα ξεκινήσω με την κατάθεση νομοτεχνικών βελτιώσεων στο σχέδιο νόμου που συζητάμε σήμερα. Θα αναφερθώ σε δύο, που είναι οι πιο σημαντικές. </w:t>
      </w:r>
    </w:p>
    <w:p w14:paraId="485EEAC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Η μια είναι στην παράγραφο 1 </w:t>
      </w:r>
      <w:r>
        <w:rPr>
          <w:rFonts w:eastAsia="Times New Roman" w:cs="Times New Roman"/>
          <w:szCs w:val="24"/>
        </w:rPr>
        <w:t xml:space="preserve">του άρθρου 45 του σχεδίου νόμου. Στη </w:t>
      </w:r>
      <w:r w:rsidRPr="00294513">
        <w:rPr>
          <w:rFonts w:eastAsia="Times New Roman" w:cs="Times New Roman"/>
          <w:szCs w:val="24"/>
        </w:rPr>
        <w:t>ρύθμιση</w:t>
      </w:r>
      <w:r>
        <w:rPr>
          <w:rFonts w:eastAsia="Times New Roman" w:cs="Times New Roman"/>
          <w:szCs w:val="24"/>
        </w:rPr>
        <w:t xml:space="preserve"> για την προσωπική διαφορά των εργαζομένων στο Υπουργείο Οικονομικών προστίθεται και το Υπουργείο Οικονομίας και Ανάπτυξης, όπως επίσης </w:t>
      </w:r>
      <w:r w:rsidRPr="00F331DF">
        <w:rPr>
          <w:rFonts w:eastAsia="Times New Roman"/>
          <w:bCs/>
        </w:rPr>
        <w:t>και</w:t>
      </w:r>
      <w:r>
        <w:rPr>
          <w:rFonts w:eastAsia="Times New Roman" w:cs="Times New Roman"/>
          <w:szCs w:val="24"/>
        </w:rPr>
        <w:t xml:space="preserve"> οι εργαζόμενοι στο Ελληνικό Δημοσιονομικό Συμβούλιο </w:t>
      </w:r>
      <w:r w:rsidRPr="00F331DF">
        <w:rPr>
          <w:rFonts w:eastAsia="Times New Roman"/>
          <w:bCs/>
        </w:rPr>
        <w:t>και</w:t>
      </w:r>
      <w:r>
        <w:rPr>
          <w:rFonts w:eastAsia="Times New Roman" w:cs="Times New Roman"/>
          <w:szCs w:val="24"/>
        </w:rPr>
        <w:t xml:space="preserve"> το </w:t>
      </w:r>
      <w:r w:rsidRPr="00D24BDE">
        <w:rPr>
          <w:rFonts w:eastAsia="Times New Roman" w:cs="Times New Roman"/>
          <w:bCs/>
          <w:shd w:val="clear" w:color="auto" w:fill="FFFFFF"/>
        </w:rPr>
        <w:t>Ελεγκτικό Συν</w:t>
      </w:r>
      <w:r w:rsidRPr="00D24BDE">
        <w:rPr>
          <w:rFonts w:eastAsia="Times New Roman" w:cs="Times New Roman"/>
          <w:bCs/>
          <w:shd w:val="clear" w:color="auto" w:fill="FFFFFF"/>
        </w:rPr>
        <w:t>έδριο</w:t>
      </w:r>
      <w:r>
        <w:rPr>
          <w:rFonts w:eastAsia="Times New Roman" w:cs="Times New Roman"/>
          <w:bCs/>
          <w:shd w:val="clear" w:color="auto" w:fill="FFFFFF"/>
        </w:rPr>
        <w:t>.</w:t>
      </w:r>
      <w:r>
        <w:rPr>
          <w:rFonts w:eastAsia="Times New Roman" w:cs="Times New Roman"/>
          <w:szCs w:val="24"/>
        </w:rPr>
        <w:t xml:space="preserve"> </w:t>
      </w:r>
    </w:p>
    <w:p w14:paraId="485EEAC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Στην παράγραφο 2 του άρθρου 46 γίνεται μια βελτίωση για τους προϊσταμένους των ΔΟΥ, που πρέπει να παρευρίσκονται στον εξωδικαστικό. Σε αυτές τις περιπτώσεις, ο προϊστάμενος της παραπάνω υπηρεσίας, της ΔΟΥ δηλαδή, παρίσταται ενώπιον του δικαστηρίου </w:t>
      </w:r>
      <w:r>
        <w:rPr>
          <w:rFonts w:eastAsia="Times New Roman" w:cs="Times New Roman"/>
          <w:szCs w:val="24"/>
        </w:rPr>
        <w:t xml:space="preserve">σε όλα τα στάδια της διαδικασίας, με γραπτή δήλωσή του, η οποία αποστέλλεται με τον φάκελο απόψεων της </w:t>
      </w:r>
      <w:r>
        <w:rPr>
          <w:rFonts w:eastAsia="Times New Roman" w:cs="Times New Roman"/>
          <w:szCs w:val="24"/>
        </w:rPr>
        <w:t>υ</w:t>
      </w:r>
      <w:r>
        <w:rPr>
          <w:rFonts w:eastAsia="Times New Roman" w:cs="Times New Roman"/>
          <w:szCs w:val="24"/>
        </w:rPr>
        <w:t xml:space="preserve">πηρεσίας προς τη </w:t>
      </w:r>
      <w:r>
        <w:rPr>
          <w:rFonts w:eastAsia="Times New Roman" w:cs="Times New Roman"/>
          <w:szCs w:val="24"/>
        </w:rPr>
        <w:t>γ</w:t>
      </w:r>
      <w:r>
        <w:rPr>
          <w:rFonts w:eastAsia="Times New Roman" w:cs="Times New Roman"/>
          <w:szCs w:val="24"/>
        </w:rPr>
        <w:t xml:space="preserve">ραμματεία του δικαστηρίου. </w:t>
      </w:r>
    </w:p>
    <w:p w14:paraId="485EEAC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Σε ειδικές περιπτώσεις υποθέσεων, που παρουσιάζουν ιδιαίτερα νομικά προβλήματα, η ανωτέρω </w:t>
      </w:r>
      <w:r>
        <w:rPr>
          <w:rFonts w:eastAsia="Times New Roman" w:cs="Times New Roman"/>
          <w:szCs w:val="24"/>
        </w:rPr>
        <w:t>υ</w:t>
      </w:r>
      <w:r>
        <w:rPr>
          <w:rFonts w:eastAsia="Times New Roman" w:cs="Times New Roman"/>
          <w:szCs w:val="24"/>
        </w:rPr>
        <w:t xml:space="preserve">πηρεσία μπορεί </w:t>
      </w:r>
      <w:r>
        <w:rPr>
          <w:rFonts w:eastAsia="Times New Roman" w:cs="Times New Roman"/>
          <w:szCs w:val="24"/>
        </w:rPr>
        <w:t xml:space="preserve">να ζητήσει αιτιολογημένα τον ορισμό, ως εκπροσώπου, μέλους του Νομικού Συμβουλίου του Κράτους ή δικηγόρου σε έδρες </w:t>
      </w:r>
      <w:r>
        <w:rPr>
          <w:rFonts w:eastAsia="Times New Roman" w:cs="Times New Roman"/>
          <w:szCs w:val="24"/>
        </w:rPr>
        <w:lastRenderedPageBreak/>
        <w:t>π</w:t>
      </w:r>
      <w:r>
        <w:rPr>
          <w:rFonts w:eastAsia="Times New Roman" w:cs="Times New Roman"/>
          <w:szCs w:val="24"/>
        </w:rPr>
        <w:t>ρωτοδικείων που δεν λειτουργεί γραφείο του Νομικού Συμβουλίου του Κράτους. Οι υπόλοιπες νομοτεχνικές είναι τυπικές. Τις καταθέτω. Ευχαριστώ.</w:t>
      </w:r>
    </w:p>
    <w:p w14:paraId="485EEAC8" w14:textId="77777777" w:rsidR="000E6CB8" w:rsidRDefault="00854B09">
      <w:pPr>
        <w:spacing w:line="600" w:lineRule="auto"/>
        <w:ind w:firstLine="720"/>
        <w:jc w:val="both"/>
        <w:rPr>
          <w:rFonts w:eastAsia="Times New Roman" w:cs="Times New Roman"/>
        </w:rPr>
      </w:pPr>
      <w:r w:rsidRPr="000731CA">
        <w:rPr>
          <w:rFonts w:eastAsia="Times New Roman" w:cs="Times New Roman"/>
        </w:rPr>
        <w:t xml:space="preserve">(Στο σημείο αυτό </w:t>
      </w:r>
      <w:r>
        <w:rPr>
          <w:rFonts w:eastAsia="Times New Roman" w:cs="Times New Roman"/>
        </w:rPr>
        <w:t>η Υφυπουργός κ</w:t>
      </w:r>
      <w:r>
        <w:rPr>
          <w:rFonts w:eastAsia="Times New Roman" w:cs="Times New Roman"/>
        </w:rPr>
        <w:t>.</w:t>
      </w:r>
      <w:r>
        <w:rPr>
          <w:rFonts w:eastAsia="Times New Roman" w:cs="Times New Roman"/>
        </w:rPr>
        <w:t xml:space="preserve"> Αικατερίνη </w:t>
      </w:r>
      <w:proofErr w:type="spellStart"/>
      <w:r>
        <w:rPr>
          <w:rFonts w:eastAsia="Times New Roman" w:cs="Times New Roman"/>
        </w:rPr>
        <w:t>Παπανάτσιου</w:t>
      </w:r>
      <w:proofErr w:type="spellEnd"/>
      <w:r w:rsidRPr="000731CA">
        <w:rPr>
          <w:rFonts w:eastAsia="Times New Roman" w:cs="Times New Roman"/>
        </w:rPr>
        <w:t xml:space="preserve"> καταθέτει για τα Πρακτικά </w:t>
      </w:r>
      <w:r>
        <w:rPr>
          <w:rFonts w:eastAsia="Times New Roman" w:cs="Times New Roman"/>
        </w:rPr>
        <w:t>τις προαναφερθείσες νομοτεχνικές βελτιώσεις, οι οποίες έχουν ως εξής:</w:t>
      </w:r>
    </w:p>
    <w:p w14:paraId="485EEAC9" w14:textId="77777777" w:rsidR="000E6CB8" w:rsidRDefault="00854B09">
      <w:pPr>
        <w:spacing w:line="600" w:lineRule="auto"/>
        <w:ind w:firstLine="720"/>
        <w:jc w:val="center"/>
        <w:rPr>
          <w:rFonts w:eastAsia="Times New Roman" w:cs="Times New Roman"/>
          <w:color w:val="FF0000"/>
        </w:rPr>
      </w:pPr>
      <w:r w:rsidRPr="008A0C9D">
        <w:rPr>
          <w:rFonts w:eastAsia="Times New Roman" w:cs="Times New Roman"/>
          <w:color w:val="FF0000"/>
        </w:rPr>
        <w:t>(ΑΛΛΑΓΗ ΣΕΛΙΔΑΣ</w:t>
      </w:r>
    </w:p>
    <w:p w14:paraId="485EEACA" w14:textId="77777777" w:rsidR="000E6CB8" w:rsidRDefault="00854B09">
      <w:pPr>
        <w:spacing w:line="600" w:lineRule="auto"/>
        <w:ind w:firstLine="720"/>
        <w:jc w:val="center"/>
        <w:rPr>
          <w:rFonts w:eastAsia="Times New Roman" w:cs="Times New Roman"/>
          <w:color w:val="FF0000"/>
        </w:rPr>
      </w:pPr>
      <w:r w:rsidRPr="008A0C9D">
        <w:rPr>
          <w:rFonts w:eastAsia="Times New Roman" w:cs="Times New Roman"/>
          <w:color w:val="FF0000"/>
        </w:rPr>
        <w:t>(Να μπουν οι σελίδες 147-148)</w:t>
      </w:r>
    </w:p>
    <w:p w14:paraId="485EEACB" w14:textId="77777777" w:rsidR="000E6CB8" w:rsidRDefault="00854B09">
      <w:pPr>
        <w:spacing w:line="600" w:lineRule="auto"/>
        <w:ind w:firstLine="720"/>
        <w:jc w:val="center"/>
        <w:rPr>
          <w:rFonts w:eastAsia="Times New Roman" w:cs="Times New Roman"/>
          <w:color w:val="FF0000"/>
        </w:rPr>
      </w:pPr>
      <w:r w:rsidRPr="008A0C9D">
        <w:rPr>
          <w:rFonts w:eastAsia="Times New Roman" w:cs="Times New Roman"/>
          <w:color w:val="FF0000"/>
        </w:rPr>
        <w:t>(ΑΛΛΑΓΗ ΣΕΛΙΔΑΣ)</w:t>
      </w:r>
    </w:p>
    <w:p w14:paraId="485EEACC"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Ερχόμαστε τώρα στο νομοσχέδιο. </w:t>
      </w:r>
    </w:p>
    <w:p w14:paraId="485EEAC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 νομοσχέδιο που συζητείται σήμερα κεντρικό ζήτημα αποτελεί η προσαρμογή του πλαισίου λειτουργίας του </w:t>
      </w:r>
      <w:r>
        <w:rPr>
          <w:rFonts w:eastAsia="Times New Roman" w:cs="Times New Roman"/>
          <w:szCs w:val="24"/>
        </w:rPr>
        <w:t>κ</w:t>
      </w:r>
      <w:r>
        <w:rPr>
          <w:rFonts w:eastAsia="Times New Roman" w:cs="Times New Roman"/>
          <w:szCs w:val="24"/>
        </w:rPr>
        <w:t xml:space="preserve">εντρικού </w:t>
      </w:r>
      <w:r>
        <w:rPr>
          <w:rFonts w:eastAsia="Times New Roman" w:cs="Times New Roman"/>
          <w:szCs w:val="24"/>
        </w:rPr>
        <w:t>α</w:t>
      </w:r>
      <w:r>
        <w:rPr>
          <w:rFonts w:eastAsia="Times New Roman" w:cs="Times New Roman"/>
          <w:szCs w:val="24"/>
        </w:rPr>
        <w:t xml:space="preserve">ποθετηρίου </w:t>
      </w:r>
      <w:r>
        <w:rPr>
          <w:rFonts w:eastAsia="Times New Roman" w:cs="Times New Roman"/>
          <w:szCs w:val="24"/>
        </w:rPr>
        <w:t>τ</w:t>
      </w:r>
      <w:r>
        <w:rPr>
          <w:rFonts w:eastAsia="Times New Roman" w:cs="Times New Roman"/>
          <w:szCs w:val="24"/>
        </w:rPr>
        <w:t>ίτλων στα νέα ευρωπ</w:t>
      </w:r>
      <w:r>
        <w:rPr>
          <w:rFonts w:eastAsia="Times New Roman" w:cs="Times New Roman"/>
          <w:szCs w:val="24"/>
        </w:rPr>
        <w:t xml:space="preserve">αϊκά δεδομένα. Στόχος είναι να προσαρμοστεί το εθνικό δίκαιο, όπως λειτουργεί σήμερα, υπό το εθνικό μονοπώλιο του </w:t>
      </w:r>
      <w:r>
        <w:rPr>
          <w:rFonts w:eastAsia="Times New Roman" w:cs="Times New Roman"/>
          <w:szCs w:val="24"/>
        </w:rPr>
        <w:t>κ</w:t>
      </w:r>
      <w:r>
        <w:rPr>
          <w:rFonts w:eastAsia="Times New Roman" w:cs="Times New Roman"/>
          <w:szCs w:val="24"/>
        </w:rPr>
        <w:t xml:space="preserve">εντρικού </w:t>
      </w:r>
      <w:r>
        <w:rPr>
          <w:rFonts w:eastAsia="Times New Roman" w:cs="Times New Roman"/>
          <w:szCs w:val="24"/>
        </w:rPr>
        <w:t>α</w:t>
      </w:r>
      <w:r>
        <w:rPr>
          <w:rFonts w:eastAsia="Times New Roman" w:cs="Times New Roman"/>
          <w:szCs w:val="24"/>
        </w:rPr>
        <w:t xml:space="preserve">ποθετηρίου </w:t>
      </w:r>
      <w:r>
        <w:rPr>
          <w:rFonts w:eastAsia="Times New Roman" w:cs="Times New Roman"/>
          <w:szCs w:val="24"/>
        </w:rPr>
        <w:t>α</w:t>
      </w:r>
      <w:r>
        <w:rPr>
          <w:rFonts w:eastAsia="Times New Roman" w:cs="Times New Roman"/>
          <w:szCs w:val="24"/>
        </w:rPr>
        <w:t xml:space="preserve">ξιών με τις διατάξεις του </w:t>
      </w:r>
      <w:r>
        <w:rPr>
          <w:rFonts w:eastAsia="Times New Roman" w:cs="Times New Roman"/>
          <w:szCs w:val="24"/>
        </w:rPr>
        <w:t>κ</w:t>
      </w:r>
      <w:r>
        <w:rPr>
          <w:rFonts w:eastAsia="Times New Roman" w:cs="Times New Roman"/>
          <w:szCs w:val="24"/>
        </w:rPr>
        <w:t xml:space="preserve">ανονισμού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909/2014. </w:t>
      </w:r>
    </w:p>
    <w:p w14:paraId="485EEAC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Παράλληλα, στο νομοσχέδιο εισάγονται και άλλες ση</w:t>
      </w:r>
      <w:r>
        <w:rPr>
          <w:rFonts w:eastAsia="Times New Roman" w:cs="Times New Roman"/>
          <w:szCs w:val="24"/>
        </w:rPr>
        <w:t xml:space="preserve">μαντικές διατάξεις, που αφορούν την περαιτέρω βελτίωση του πλαισίου για την αντιμετώπιση του ξεπλύματος μαύρου χρήματος, νέα μέτρα ενίσχυσης των πληγέντων από τις πυρκαγιές και άλλες διατάξεις φορολογικού χαρακτήρα. </w:t>
      </w:r>
    </w:p>
    <w:p w14:paraId="485EEAC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προβλέπεται η άμεση ε</w:t>
      </w:r>
      <w:r>
        <w:rPr>
          <w:rFonts w:eastAsia="Times New Roman" w:cs="Times New Roman"/>
          <w:szCs w:val="24"/>
        </w:rPr>
        <w:t xml:space="preserve">πιστροφή του φόρου εισοδήματος νομικών προσώπων ή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π</w:t>
      </w:r>
      <w:r>
        <w:rPr>
          <w:rFonts w:eastAsia="Times New Roman" w:cs="Times New Roman"/>
          <w:szCs w:val="24"/>
        </w:rPr>
        <w:t xml:space="preserve">ροστιθέμενης </w:t>
      </w:r>
      <w:r>
        <w:rPr>
          <w:rFonts w:eastAsia="Times New Roman" w:cs="Times New Roman"/>
          <w:szCs w:val="24"/>
        </w:rPr>
        <w:t>α</w:t>
      </w:r>
      <w:r>
        <w:rPr>
          <w:rFonts w:eastAsia="Times New Roman" w:cs="Times New Roman"/>
          <w:szCs w:val="24"/>
        </w:rPr>
        <w:t>ξίας φυσικών προσώπων και νομικών προσώπων μέχρι του συνολικού ποσού των 10.000 ευρώ σε υποθέσεις που είναι εκκρεμείς κατά την ημερομηνία δημοσίευσης του παρόντος νόμου.</w:t>
      </w:r>
    </w:p>
    <w:p w14:paraId="485EEAD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Δεν θεωρούνται </w:t>
      </w:r>
      <w:r>
        <w:rPr>
          <w:rFonts w:eastAsia="Times New Roman" w:cs="Times New Roman"/>
          <w:szCs w:val="24"/>
        </w:rPr>
        <w:t>εκκρεμείς οι υποθέσεις για τις οποίες έχει εκδοθεί προσωρινός διορθωτικός προσδιορισμός φόρου. Ας δούμε τι θέλουμε να πετύχουμε με τη διάταξη αυτή. Οι επιχειρήσεις αποκτούν επιπρόσθετη ρευστότητα, ενώ μειώνεται ο όγκος των απαιτούμενων γραφειοκρατικών διαδ</w:t>
      </w:r>
      <w:r>
        <w:rPr>
          <w:rFonts w:eastAsia="Times New Roman" w:cs="Times New Roman"/>
          <w:szCs w:val="24"/>
        </w:rPr>
        <w:t>ικασιών, με αποτέλεσμα να διευκολύνεται η οικονομική δραστηριότητα. Διασφαλίζεται, όμως, ταυτόχρονα και το δικαίωμα των φορολογικών αρχών να διεξάγουν δειγματοληπτικά</w:t>
      </w:r>
      <w:r>
        <w:rPr>
          <w:rFonts w:eastAsia="Times New Roman" w:cs="Times New Roman"/>
          <w:szCs w:val="24"/>
        </w:rPr>
        <w:t>,</w:t>
      </w:r>
      <w:r>
        <w:rPr>
          <w:rFonts w:eastAsia="Times New Roman" w:cs="Times New Roman"/>
          <w:szCs w:val="24"/>
        </w:rPr>
        <w:t xml:space="preserve"> σε μεταγενέστερο χρόνο</w:t>
      </w:r>
      <w:r>
        <w:rPr>
          <w:rFonts w:eastAsia="Times New Roman" w:cs="Times New Roman"/>
          <w:szCs w:val="24"/>
        </w:rPr>
        <w:t>,</w:t>
      </w:r>
      <w:r>
        <w:rPr>
          <w:rFonts w:eastAsia="Times New Roman" w:cs="Times New Roman"/>
          <w:szCs w:val="24"/>
        </w:rPr>
        <w:t xml:space="preserve"> ελέγχους, διαφυλάσσοντας με αυτόν τον τρόπο το δημόσιο συμφέρον.</w:t>
      </w:r>
      <w:r>
        <w:rPr>
          <w:rFonts w:eastAsia="Times New Roman" w:cs="Times New Roman"/>
          <w:szCs w:val="24"/>
        </w:rPr>
        <w:t xml:space="preserve"> Επίσης, δίνεται η δυνατότητα στους ελεγκτές να απαλλαχθούν από πολλές υποθέσεις ήσσονος σημασίας, με αποτέλεσμα να εστιάσουν σε υποθέσεις επιστροφής φόρου άνω των 10.000 ευρώ αλλά και σε άλλους σημαντικότερους ελέγχους. </w:t>
      </w:r>
    </w:p>
    <w:p w14:paraId="485EEAD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Η διαδικασία αυτή συμβάλλει σημαντ</w:t>
      </w:r>
      <w:r>
        <w:rPr>
          <w:rFonts w:eastAsia="Times New Roman" w:cs="Times New Roman"/>
          <w:szCs w:val="24"/>
        </w:rPr>
        <w:t xml:space="preserve">ικά και στη μείωση των ληξιπρόθεσμων οφειλών του </w:t>
      </w:r>
      <w:r>
        <w:rPr>
          <w:rFonts w:eastAsia="Times New Roman" w:cs="Times New Roman"/>
          <w:szCs w:val="24"/>
        </w:rPr>
        <w:t>δ</w:t>
      </w:r>
      <w:r>
        <w:rPr>
          <w:rFonts w:eastAsia="Times New Roman" w:cs="Times New Roman"/>
          <w:szCs w:val="24"/>
        </w:rPr>
        <w:t>ημοσίου προς τους πολίτες. Την επαναλαμβάνουμε, μετά την επιτυχία που είχε η προηγούμενη διάταξη. Δεν τη φέρνουμε, όμως, μόνιμα, όπως τέθηκε ένα ζήτημα από τον Εκπρόσωπο της Αξιωματικής Αντιπολίτευσης, γιατ</w:t>
      </w:r>
      <w:r>
        <w:rPr>
          <w:rFonts w:eastAsia="Times New Roman" w:cs="Times New Roman"/>
          <w:szCs w:val="24"/>
        </w:rPr>
        <w:t xml:space="preserve">ί θεωρούμε ότι </w:t>
      </w:r>
      <w:r>
        <w:rPr>
          <w:rFonts w:eastAsia="Times New Roman" w:cs="Times New Roman"/>
          <w:szCs w:val="24"/>
        </w:rPr>
        <w:lastRenderedPageBreak/>
        <w:t>σε αυτή</w:t>
      </w:r>
      <w:r>
        <w:rPr>
          <w:rFonts w:eastAsia="Times New Roman" w:cs="Times New Roman"/>
          <w:szCs w:val="24"/>
        </w:rPr>
        <w:t xml:space="preserve"> την</w:t>
      </w:r>
      <w:r>
        <w:rPr>
          <w:rFonts w:eastAsia="Times New Roman" w:cs="Times New Roman"/>
          <w:szCs w:val="24"/>
        </w:rPr>
        <w:t xml:space="preserve"> περίπτωση δίνουμε μια δυνατότητα σε φορολογούμενους να προσπαθούν οι επιστροφές να είναι κάτω από τις 10.000 ευρώ για να αποφεύγουν τον έλεγχο. Δεν θέλουμε να παγιώσουμε αυτή την κατάσταση. Πιστεύουμε ότι</w:t>
      </w:r>
      <w:r>
        <w:rPr>
          <w:rFonts w:eastAsia="Times New Roman" w:cs="Times New Roman"/>
          <w:szCs w:val="24"/>
        </w:rPr>
        <w:t>,</w:t>
      </w:r>
      <w:r>
        <w:rPr>
          <w:rFonts w:eastAsia="Times New Roman" w:cs="Times New Roman"/>
          <w:szCs w:val="24"/>
        </w:rPr>
        <w:t xml:space="preserve"> όσο μειώνονται οι οφειλ</w:t>
      </w:r>
      <w:r>
        <w:rPr>
          <w:rFonts w:eastAsia="Times New Roman" w:cs="Times New Roman"/>
          <w:szCs w:val="24"/>
        </w:rPr>
        <w:t xml:space="preserve">ές, θα μπορούν να ελέγχονται κανονικά και δεν θα χρειάζεται να γίνεται αυτό στο επόμενο διάστημα. </w:t>
      </w:r>
    </w:p>
    <w:p w14:paraId="485EEAD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Η επόμενη διάταξη έχει να κάνει με την περίπτωση μεταβίβασης ακινήτου. Προβλέπεται η δυνατότητα, εφόσον ο πολίτης το επιθυμεί, η φορολογική αρχή να παρακρατε</w:t>
      </w:r>
      <w:r>
        <w:rPr>
          <w:rFonts w:eastAsia="Times New Roman" w:cs="Times New Roman"/>
          <w:szCs w:val="24"/>
        </w:rPr>
        <w:t>ί με τη σύμφωνη γνώμη του το συνολικό οφειλόμενο ποσό του φόρου ακίνητης περιουσίας ή του ΕΝΦΙΑ για όλα τα ακίνητα, χωρίς να χρειάζεται κάποια ρύθμιση. Μέχρι σήμερα, ένας φορολογούμενος που θέλει να μεταβιβάσει ένα ακίνητο και έχει οφειλές σε φόρους ακίνητ</w:t>
      </w:r>
      <w:r>
        <w:rPr>
          <w:rFonts w:eastAsia="Times New Roman" w:cs="Times New Roman"/>
          <w:szCs w:val="24"/>
        </w:rPr>
        <w:t xml:space="preserve">ης περιουσίας από άλλα ακίνητα μπορεί να προχωρήσει στη μεταβίβαση, μόνο εφόσον έχει κάνει ρύθμιση του υπολειπόμενου φόρου που αφορά τα άλλα ακίνητά του και πρέπει να προσκομίσει το αντίστοιχο πιστοποιητικό. </w:t>
      </w:r>
    </w:p>
    <w:p w14:paraId="485EEAD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Ας δούμε τι κάνουμε τώρα με την προτεινόμενη δι</w:t>
      </w:r>
      <w:r>
        <w:rPr>
          <w:rFonts w:eastAsia="Times New Roman" w:cs="Times New Roman"/>
          <w:szCs w:val="24"/>
        </w:rPr>
        <w:t xml:space="preserve">άταξη. Στη διαδικασία μεταβίβασης, το ποσό των υπολειπόμενων φόρων από άλλα ακίνητα μπορεί να </w:t>
      </w:r>
      <w:proofErr w:type="spellStart"/>
      <w:r>
        <w:rPr>
          <w:rFonts w:eastAsia="Times New Roman" w:cs="Times New Roman"/>
          <w:szCs w:val="24"/>
        </w:rPr>
        <w:t>παρακρατείται</w:t>
      </w:r>
      <w:proofErr w:type="spellEnd"/>
      <w:r>
        <w:rPr>
          <w:rFonts w:eastAsia="Times New Roman" w:cs="Times New Roman"/>
          <w:szCs w:val="24"/>
        </w:rPr>
        <w:t xml:space="preserve"> από τον συμβολαιογράφο και να αποδίδεται μέσα σε αποκλειστική προθεσμία τριών ημερών. Με τον τρόπο αυτό, διασφαλίζονται οι συναλλαγές των πολιτών αλ</w:t>
      </w:r>
      <w:r>
        <w:rPr>
          <w:rFonts w:eastAsia="Times New Roman" w:cs="Times New Roman"/>
          <w:szCs w:val="24"/>
        </w:rPr>
        <w:t xml:space="preserve">λά και τα συμφέροντα του </w:t>
      </w:r>
      <w:r>
        <w:rPr>
          <w:rFonts w:eastAsia="Times New Roman" w:cs="Times New Roman"/>
          <w:szCs w:val="24"/>
        </w:rPr>
        <w:t>δ</w:t>
      </w:r>
      <w:r>
        <w:rPr>
          <w:rFonts w:eastAsia="Times New Roman" w:cs="Times New Roman"/>
          <w:szCs w:val="24"/>
        </w:rPr>
        <w:t xml:space="preserve">ημοσίου. </w:t>
      </w:r>
    </w:p>
    <w:p w14:paraId="485EEAD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με το παρόν νομοσχέδιο, ενσωματώνεται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η </w:t>
      </w:r>
      <w:r>
        <w:rPr>
          <w:rFonts w:eastAsia="Times New Roman" w:cs="Times New Roman"/>
          <w:szCs w:val="24"/>
        </w:rPr>
        <w:t>ο</w:t>
      </w:r>
      <w:r>
        <w:rPr>
          <w:rFonts w:eastAsia="Times New Roman" w:cs="Times New Roman"/>
          <w:szCs w:val="24"/>
        </w:rPr>
        <w:t>δηγία 2016/2258 της Ευρωπαϊκής Ένωσης. Θεσμοθετείται η πρόσβαση των φορολογικών αρχών κάθε κράτους</w:t>
      </w:r>
      <w:r>
        <w:rPr>
          <w:rFonts w:eastAsia="Times New Roman" w:cs="Times New Roman"/>
          <w:szCs w:val="24"/>
        </w:rPr>
        <w:t>-</w:t>
      </w:r>
      <w:r>
        <w:rPr>
          <w:rFonts w:eastAsia="Times New Roman" w:cs="Times New Roman"/>
          <w:szCs w:val="24"/>
        </w:rPr>
        <w:t xml:space="preserve">μέλους της Ευρωπαϊκής Ένωσης στους μηχανισμούς, τις </w:t>
      </w:r>
      <w:r>
        <w:rPr>
          <w:rFonts w:eastAsia="Times New Roman" w:cs="Times New Roman"/>
          <w:szCs w:val="24"/>
        </w:rPr>
        <w:t>διαδικασίες, τα έγγραφα και τις πληροφορίες των κρατών</w:t>
      </w:r>
      <w:r>
        <w:rPr>
          <w:rFonts w:eastAsia="Times New Roman" w:cs="Times New Roman"/>
          <w:szCs w:val="24"/>
        </w:rPr>
        <w:t>-</w:t>
      </w:r>
      <w:r>
        <w:rPr>
          <w:rFonts w:eastAsia="Times New Roman" w:cs="Times New Roman"/>
          <w:szCs w:val="24"/>
        </w:rPr>
        <w:t>μελών της Ευρωπαϊκής Ένωσης, στο πλαίσιο της καταπολέμησης της νομιμοποίησης εσόδων από παράνομες δραστηριότητες. Διασφαλίζεται, δηλαδή, η ορθή και απρόσκοπτη εφαρμογή της διοικητικής συνεργασίας μεταξ</w:t>
      </w:r>
      <w:r>
        <w:rPr>
          <w:rFonts w:eastAsia="Times New Roman" w:cs="Times New Roman"/>
          <w:szCs w:val="24"/>
        </w:rPr>
        <w:t>ύ των κρατών</w:t>
      </w:r>
      <w:r>
        <w:rPr>
          <w:rFonts w:eastAsia="Times New Roman" w:cs="Times New Roman"/>
          <w:szCs w:val="24"/>
        </w:rPr>
        <w:t>-</w:t>
      </w:r>
      <w:r>
        <w:rPr>
          <w:rFonts w:eastAsia="Times New Roman" w:cs="Times New Roman"/>
          <w:szCs w:val="24"/>
        </w:rPr>
        <w:t xml:space="preserve">μελών μέσω της αυτόματης ανταλλαγής πληροφοριών και τους δικαιούχους χρηματοοικονομικών λογαριασμών με βάση το παγκόσμιο πρότυπο. </w:t>
      </w:r>
    </w:p>
    <w:p w14:paraId="485EEAD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Επιπλέον, στο νομοσχέδιο αυτό η Κυβέρνηση εισάγει και άλλα μέτρα για τους συμπολίτες μας που επλήγησαν από τις κ</w:t>
      </w:r>
      <w:r>
        <w:rPr>
          <w:rFonts w:eastAsia="Times New Roman" w:cs="Times New Roman"/>
          <w:szCs w:val="24"/>
        </w:rPr>
        <w:t xml:space="preserve">αταστροφικές πυρκαγιές του Ιουλίου, σε συνέχεια δέσμης προηγούμενων μέτρων. Συγκεκριμένα, προβλέπεται η απαλλαγή από τον ΕΝΦΙΑ του 2018 για τα πρόσωπα που απεβίωσαν εξαιτίας των πυρκαγιών του καλοκαιριού, για το σύνολο της περιουσίας αυτών, ανεξάρτητα του </w:t>
      </w:r>
      <w:r>
        <w:rPr>
          <w:rFonts w:eastAsia="Times New Roman" w:cs="Times New Roman"/>
          <w:szCs w:val="24"/>
        </w:rPr>
        <w:t xml:space="preserve">τόπου που βρίσκονται τα ακίνητα. </w:t>
      </w:r>
    </w:p>
    <w:p w14:paraId="485EEAD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Ορίζεται, επίσης, ότι οι συνταξιούχοι, των οποίων η σύνταξη εξακολουθεί να κανονίζεται και να καταβάλλεται από το </w:t>
      </w:r>
      <w:r>
        <w:rPr>
          <w:rFonts w:eastAsia="Times New Roman" w:cs="Times New Roman"/>
          <w:szCs w:val="24"/>
        </w:rPr>
        <w:t>δ</w:t>
      </w:r>
      <w:r>
        <w:rPr>
          <w:rFonts w:eastAsia="Times New Roman" w:cs="Times New Roman"/>
          <w:szCs w:val="24"/>
        </w:rPr>
        <w:t>ημόσιο και οι οποίοι έχουν κύρια ή δευτερεύουσα κατοικία ή φιλοξενούνται, σύμφωνα με το έντυπο Ε1 της φορολ</w:t>
      </w:r>
      <w:r>
        <w:rPr>
          <w:rFonts w:eastAsia="Times New Roman" w:cs="Times New Roman"/>
          <w:szCs w:val="24"/>
        </w:rPr>
        <w:t>ογικής δήλωσης ετών 2016-2017</w:t>
      </w:r>
      <w:r>
        <w:rPr>
          <w:rFonts w:eastAsia="Times New Roman" w:cs="Times New Roman"/>
          <w:szCs w:val="24"/>
        </w:rPr>
        <w:t>,</w:t>
      </w:r>
      <w:r>
        <w:rPr>
          <w:rFonts w:eastAsia="Times New Roman" w:cs="Times New Roman"/>
          <w:szCs w:val="24"/>
        </w:rPr>
        <w:t xml:space="preserve"> σε περιοχές της </w:t>
      </w:r>
      <w:r>
        <w:rPr>
          <w:rFonts w:eastAsia="Times New Roman" w:cs="Times New Roman"/>
          <w:szCs w:val="24"/>
        </w:rPr>
        <w:t>Π</w:t>
      </w:r>
      <w:r>
        <w:rPr>
          <w:rFonts w:eastAsia="Times New Roman" w:cs="Times New Roman"/>
          <w:szCs w:val="24"/>
        </w:rPr>
        <w:t xml:space="preserve">εριφέρειας Αττικής οι οποίες επλήγησαν </w:t>
      </w:r>
      <w:r>
        <w:rPr>
          <w:rFonts w:eastAsia="Times New Roman" w:cs="Times New Roman"/>
          <w:szCs w:val="24"/>
        </w:rPr>
        <w:lastRenderedPageBreak/>
        <w:t>από τις πυρκαγιές, θα λάβουν από το δημόσιο ανάλογη οικονομική ενίσχυση με αυτή των συνταξιούχων του ΕΦΚΑ, δηλαδή δύο ακαθάριστες μηνιαίες συντάξεις μηνός Ιουλίου 2018 μ</w:t>
      </w:r>
      <w:r>
        <w:rPr>
          <w:rFonts w:eastAsia="Times New Roman" w:cs="Times New Roman"/>
          <w:szCs w:val="24"/>
        </w:rPr>
        <w:t xml:space="preserve">ε την ίδια ακριβώς σχετική διαδικασία. </w:t>
      </w:r>
    </w:p>
    <w:p w14:paraId="485EEAD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Τέλος, με τη διάταξη του νομοσχεδίου διορθώνεται μια σημαντική μισθολογική ανισότητα που αφορούσε ένα τμήμα υπαλλήλων του Υπουργείου Οικονομικών και με τη νομοτεχνική που κάνουμε τώρα και του Υπουργείου Οικονομίας. </w:t>
      </w:r>
    </w:p>
    <w:p w14:paraId="485EEAD8"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Συγκεκριμένα, εξομοιώνονται μισθολογικά όσοι υπάλληλοι υπηρέτησαν στο Υπουργείο Οικονομικών ή στα εποπτευόμενα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ικαίου</w:t>
      </w:r>
      <w:r w:rsidRPr="008C449D">
        <w:rPr>
          <w:rFonts w:eastAsia="Times New Roman"/>
          <w:szCs w:val="24"/>
        </w:rPr>
        <w:t>,</w:t>
      </w:r>
      <w:r>
        <w:rPr>
          <w:rFonts w:eastAsia="Times New Roman"/>
          <w:szCs w:val="24"/>
        </w:rPr>
        <w:t xml:space="preserve"> στην ΑΑΔΕ, στο Ελεγκτικό Συνέδριο, στο δημοσιονομικό, με τους υπαλλήλους που υπηρετούσαν στο Υπουργείο πριν</w:t>
      </w:r>
      <w:r>
        <w:rPr>
          <w:rFonts w:eastAsia="Times New Roman"/>
          <w:szCs w:val="24"/>
        </w:rPr>
        <w:t xml:space="preserve"> από </w:t>
      </w:r>
      <w:r>
        <w:rPr>
          <w:rFonts w:eastAsia="Times New Roman"/>
          <w:szCs w:val="24"/>
        </w:rPr>
        <w:t>την 1</w:t>
      </w:r>
      <w:r w:rsidRPr="0036496C">
        <w:rPr>
          <w:rFonts w:eastAsia="Times New Roman"/>
          <w:szCs w:val="24"/>
          <w:vertAlign w:val="superscript"/>
        </w:rPr>
        <w:t>η</w:t>
      </w:r>
      <w:r>
        <w:rPr>
          <w:rFonts w:eastAsia="Times New Roman"/>
          <w:szCs w:val="24"/>
        </w:rPr>
        <w:t xml:space="preserve"> Νοεμβρίου </w:t>
      </w:r>
      <w:r>
        <w:rPr>
          <w:rFonts w:eastAsia="Times New Roman"/>
          <w:szCs w:val="24"/>
        </w:rPr>
        <w:t>2011.</w:t>
      </w:r>
    </w:p>
    <w:p w14:paraId="485EEAD9"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Ειδικότερα, προβλέπεται η χορήγηση στο σύνολο των εν λόγω υπαλλήλων της προσωπικής διαφοράς του άρθρου 27 του ν.4354/2015</w:t>
      </w:r>
      <w:r>
        <w:rPr>
          <w:rFonts w:eastAsia="Times New Roman"/>
          <w:szCs w:val="24"/>
        </w:rPr>
        <w:t>,</w:t>
      </w:r>
      <w:r>
        <w:rPr>
          <w:rFonts w:eastAsia="Times New Roman"/>
          <w:szCs w:val="24"/>
        </w:rPr>
        <w:t xml:space="preserve"> κατ’ εφαρμογή </w:t>
      </w:r>
      <w:r>
        <w:rPr>
          <w:rFonts w:eastAsia="Times New Roman"/>
          <w:szCs w:val="24"/>
        </w:rPr>
        <w:t>της</w:t>
      </w:r>
      <w:r>
        <w:rPr>
          <w:rFonts w:eastAsia="Times New Roman"/>
          <w:szCs w:val="24"/>
        </w:rPr>
        <w:t xml:space="preserve"> συνταγματικής </w:t>
      </w:r>
      <w:r>
        <w:rPr>
          <w:rFonts w:eastAsia="Times New Roman"/>
          <w:szCs w:val="24"/>
        </w:rPr>
        <w:t>αρχή</w:t>
      </w:r>
      <w:r>
        <w:rPr>
          <w:rFonts w:eastAsia="Times New Roman"/>
          <w:szCs w:val="24"/>
        </w:rPr>
        <w:t>ς</w:t>
      </w:r>
      <w:r>
        <w:rPr>
          <w:rFonts w:eastAsia="Times New Roman"/>
          <w:szCs w:val="24"/>
        </w:rPr>
        <w:t xml:space="preserve"> </w:t>
      </w:r>
      <w:r>
        <w:rPr>
          <w:rFonts w:eastAsia="Times New Roman"/>
          <w:szCs w:val="24"/>
        </w:rPr>
        <w:t xml:space="preserve">της ισότητας και με δεδομένο ότι πρόκειται για υπαλλήλους οι οποίοι </w:t>
      </w:r>
      <w:r>
        <w:rPr>
          <w:rFonts w:eastAsia="Times New Roman"/>
          <w:szCs w:val="24"/>
        </w:rPr>
        <w:t>παρέ</w:t>
      </w:r>
      <w:r>
        <w:rPr>
          <w:rFonts w:eastAsia="Times New Roman"/>
          <w:szCs w:val="24"/>
        </w:rPr>
        <w:t>χουν τις</w:t>
      </w:r>
      <w:r>
        <w:rPr>
          <w:rFonts w:eastAsia="Times New Roman"/>
          <w:szCs w:val="24"/>
        </w:rPr>
        <w:t xml:space="preserve"> ίδιες υπηρεσίες και ασκούν όμοια καθήκοντα με όσους υπηρετούσαν πριν </w:t>
      </w:r>
      <w:r>
        <w:rPr>
          <w:rFonts w:eastAsia="Times New Roman"/>
          <w:szCs w:val="24"/>
        </w:rPr>
        <w:t xml:space="preserve">από </w:t>
      </w:r>
      <w:r>
        <w:rPr>
          <w:rFonts w:eastAsia="Times New Roman"/>
          <w:szCs w:val="24"/>
        </w:rPr>
        <w:t>την κρίσιμη ημερομηνία.</w:t>
      </w:r>
    </w:p>
    <w:p w14:paraId="485EEADA"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Θέλω να πω στο σημείο αυτό ότι η μισθολογική διαφορά που υπήρχε μεταξύ εργαζομένων των ίδιων φορέων, που παρείχαν ίδιες υπηρεσίες, είχαν ίδια καθήκοντα και αρκετά συχνά είχαν και τα ίδια προσόντα -πολλές φορές μπορεί να είχαν και </w:t>
      </w:r>
      <w:r>
        <w:rPr>
          <w:rFonts w:eastAsia="Times New Roman"/>
          <w:szCs w:val="24"/>
        </w:rPr>
        <w:lastRenderedPageBreak/>
        <w:t>περισσότερα προσόντα- δημι</w:t>
      </w:r>
      <w:r>
        <w:rPr>
          <w:rFonts w:eastAsia="Times New Roman"/>
          <w:szCs w:val="24"/>
        </w:rPr>
        <w:t xml:space="preserve">ουργούσε ζήτημα αδικίας, το οποίο οδηγούσε σε αρνήσεις διορισμού, παραιτήσεις εργαζομένων και διαρροή προς τον ιδιωτικό τομέα, γεγονός που με τη σειρά του προκαλούσε μεγάλο πρόβλημα στον ίδιο τον σχεδιασμό και στο έργο των υπηρεσιών των Υπουργείων και της </w:t>
      </w:r>
      <w:r>
        <w:rPr>
          <w:rFonts w:eastAsia="Times New Roman"/>
          <w:szCs w:val="24"/>
        </w:rPr>
        <w:t xml:space="preserve">ΑΑΔΕ, σε πόστα νευραλγικά για την άσκηση της φορολογικής διοίκησης, τη διενέργεια ελέγχων και τη λειτουργία των υπηρεσιών του </w:t>
      </w:r>
      <w:r>
        <w:rPr>
          <w:rFonts w:eastAsia="Times New Roman"/>
          <w:szCs w:val="24"/>
        </w:rPr>
        <w:t>δ</w:t>
      </w:r>
      <w:r>
        <w:rPr>
          <w:rFonts w:eastAsia="Times New Roman"/>
          <w:szCs w:val="24"/>
        </w:rPr>
        <w:t>ημοσίου. Έτσι, με τη διάταξη αυτή διορθώνεται μια μισθολογική αδικία, που συμβάλλει και στην καλύτερη λειτουργία της δημόσιας διο</w:t>
      </w:r>
      <w:r>
        <w:rPr>
          <w:rFonts w:eastAsia="Times New Roman"/>
          <w:szCs w:val="24"/>
        </w:rPr>
        <w:t>ίκησης.</w:t>
      </w:r>
    </w:p>
    <w:p w14:paraId="485EEADB"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Θέλω να αναφερθώ στην απαλλαγή από τον φόρο του 65% της πτητικής αποζημίωσης. Εδώ θα πρέπει να τονίσουμε ότι τη λαμβάνουν οι πιλότοι της Πολιτικής Αεροπορίας και της Υπηρεσίας Πολιτικής Αεροπορίας. Διευκρινίστηκε και τονίζεται ότι αυτή αφορά αποκλε</w:t>
      </w:r>
      <w:r>
        <w:rPr>
          <w:rFonts w:eastAsia="Times New Roman"/>
          <w:szCs w:val="24"/>
        </w:rPr>
        <w:t>ιστικά και μόνο όσους εκτελούν πτήσεις. Δεν αφορά οποιουσδήποτε άλλους εργαζόμενους σ’ αυτές τις υπηρεσίες. Το δείχνει, άλλωστε, και το όνομα της αποζημίωσης ότι είναι πτητική αποζημίωση. Δεν μπορεί να είναι κάτι άλλο.</w:t>
      </w:r>
    </w:p>
    <w:p w14:paraId="485EEADC"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Θα αναφερθώ και στις τροπολογίες που </w:t>
      </w:r>
      <w:r>
        <w:rPr>
          <w:rFonts w:eastAsia="Times New Roman"/>
          <w:szCs w:val="24"/>
        </w:rPr>
        <w:t xml:space="preserve">έχουμε καταθέσει. Η τροπολογία με γενικό αριθμό 1775 και ειδικό αριθμό 265 αφορά το Ηλεκτρονικό Μητρώο Πλοίων. Θα ήθελα να πω για το συγκεκριμένο ότι πραγματικά είχε νομοθετηθεί το 2014 από τις προηγούμενες κυβερνήσεις, αλλά δεν είχε υλοποιηθεί. Ερχόμαστε </w:t>
      </w:r>
      <w:r>
        <w:rPr>
          <w:rFonts w:eastAsia="Times New Roman"/>
          <w:szCs w:val="24"/>
        </w:rPr>
        <w:t xml:space="preserve">σήμερα και το </w:t>
      </w:r>
      <w:r>
        <w:rPr>
          <w:rFonts w:eastAsia="Times New Roman"/>
          <w:szCs w:val="24"/>
        </w:rPr>
        <w:lastRenderedPageBreak/>
        <w:t xml:space="preserve">υλοποιούμε. Θα καταγράφονται σ’ αυτό τα τουριστικά πλοία και σκάφη αναψυχής. Γίνεται πράξη. </w:t>
      </w:r>
    </w:p>
    <w:p w14:paraId="485EEADD"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Ήδη αυτή τη στιγμή γίνονται οι δοκιμαστικές καταχωρίσεις στην ΑΑΔΕ. Έχει γίνει το συγκεκριμένο </w:t>
      </w:r>
      <w:r>
        <w:rPr>
          <w:rFonts w:eastAsia="Times New Roman"/>
          <w:szCs w:val="24"/>
        </w:rPr>
        <w:t>μ</w:t>
      </w:r>
      <w:r>
        <w:rPr>
          <w:rFonts w:eastAsia="Times New Roman"/>
          <w:szCs w:val="24"/>
        </w:rPr>
        <w:t>ητρώο με αξιοποίηση της σύγχρονης τεχνολογίας από υπα</w:t>
      </w:r>
      <w:r>
        <w:rPr>
          <w:rFonts w:eastAsia="Times New Roman"/>
          <w:szCs w:val="24"/>
        </w:rPr>
        <w:t xml:space="preserve">λλήλους της Γενικής Γραμματείας Πληροφορικών Συστημάτων, της ΑΑΔΕ και του Υπουργείου Ναυτιλίας και Νησιωτικής Πολιτικής, χωρίς να καταφύγουμε σε ανάδοχο εταιρεία. </w:t>
      </w:r>
    </w:p>
    <w:p w14:paraId="485EEADE"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Είναι εγκατεστημένο στην ΑΑΔΕ και θα ενημερώνεται με τη συνεργασία των πολιτών, του Υπουργεί</w:t>
      </w:r>
      <w:r>
        <w:rPr>
          <w:rFonts w:eastAsia="Times New Roman"/>
          <w:szCs w:val="24"/>
        </w:rPr>
        <w:t>ου Ναυτιλίας και της Ανεξάρτητης Αρχής Δημοσίων Εσόδων. Θεωρούμε ότι είναι μια ακόμη σημαντική λειτουργία</w:t>
      </w:r>
      <w:r>
        <w:rPr>
          <w:rFonts w:eastAsia="Times New Roman"/>
          <w:szCs w:val="24"/>
        </w:rPr>
        <w:t>,</w:t>
      </w:r>
      <w:r>
        <w:rPr>
          <w:rFonts w:eastAsia="Times New Roman"/>
          <w:szCs w:val="24"/>
        </w:rPr>
        <w:t xml:space="preserve"> που εκσυγχρονίζει τη δημόσια διοίκηση και συμβάλλει στην ανάπτυξη του θαλάσσιου τουρισμού, ενός τομέα που αποτελεί συγκριτικό πλεονέκτημα της χώρας μ</w:t>
      </w:r>
      <w:r>
        <w:rPr>
          <w:rFonts w:eastAsia="Times New Roman"/>
          <w:szCs w:val="24"/>
        </w:rPr>
        <w:t>ας.</w:t>
      </w:r>
    </w:p>
    <w:p w14:paraId="485EEADF"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Θεωρείται ότι δημιουργεί ένα ενιαίο και σύγχρονο σύστημα καταγραφής και παρακολούθησης των τουριστικών πλοίων. Θα χαρτογραφούνται τα πάσης φύσεως πλοία που χρησιμοποιούνται για τουρισμό και αναψυχή, αυτά στα οποία γίνεται ιδιωτική χρήση, αλλά και αυτά </w:t>
      </w:r>
      <w:r>
        <w:rPr>
          <w:rFonts w:eastAsia="Times New Roman"/>
          <w:szCs w:val="24"/>
        </w:rPr>
        <w:t>που αφορούν επαγγελματική εκμετάλλευση στο πλαίσιο του θαλάσσιου τουρισμού.</w:t>
      </w:r>
    </w:p>
    <w:p w14:paraId="485EEAE0"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lastRenderedPageBreak/>
        <w:t>Επίσης, επιτυγχάνουμε και απλούστευση των διαδικασιών για τους ιδιοκτήτες και όσους δραστηριοποιούνται στον τομέα αυτόν, αλλά έχουμε και τη δυνατότητα και σαν διοίκηση να έχουμε τη</w:t>
      </w:r>
      <w:r>
        <w:rPr>
          <w:rFonts w:eastAsia="Times New Roman"/>
          <w:szCs w:val="24"/>
        </w:rPr>
        <w:t>ν εξαγωγή στατιστικών στοιχείων για την οργάνωση, τον σχεδιασμό και των κεντρικών πολιτικών μας για τον θαλάσσιο τουρισμό.</w:t>
      </w:r>
    </w:p>
    <w:p w14:paraId="485EEAE1" w14:textId="77777777" w:rsidR="000E6CB8" w:rsidRDefault="00854B09">
      <w:pPr>
        <w:tabs>
          <w:tab w:val="left" w:pos="2940"/>
        </w:tabs>
        <w:spacing w:line="600" w:lineRule="auto"/>
        <w:ind w:firstLine="720"/>
        <w:jc w:val="both"/>
        <w:rPr>
          <w:rFonts w:eastAsia="Times New Roman"/>
          <w:szCs w:val="24"/>
        </w:rPr>
      </w:pPr>
      <w:r>
        <w:rPr>
          <w:rFonts w:eastAsia="Times New Roman"/>
          <w:szCs w:val="24"/>
        </w:rPr>
        <w:t xml:space="preserve">Θα ήθελα να συμπληρώσω στο συγκεκριμένο σημείο ότι τα υπόλοιπα πλοία αναψυχής και μικρά σκάφη τα οποία είναι υπόχρεα για την πληρωμή του </w:t>
      </w:r>
      <w:r>
        <w:rPr>
          <w:rFonts w:eastAsia="Times New Roman"/>
          <w:szCs w:val="24"/>
        </w:rPr>
        <w:t>τ</w:t>
      </w:r>
      <w:r>
        <w:rPr>
          <w:rFonts w:eastAsia="Times New Roman"/>
          <w:szCs w:val="24"/>
        </w:rPr>
        <w:t xml:space="preserve">έλους </w:t>
      </w:r>
      <w:r>
        <w:rPr>
          <w:rFonts w:eastAsia="Times New Roman"/>
          <w:szCs w:val="24"/>
        </w:rPr>
        <w:t>π</w:t>
      </w:r>
      <w:r>
        <w:rPr>
          <w:rFonts w:eastAsia="Times New Roman"/>
          <w:szCs w:val="24"/>
        </w:rPr>
        <w:t xml:space="preserve">λοίων </w:t>
      </w:r>
      <w:r>
        <w:rPr>
          <w:rFonts w:eastAsia="Times New Roman"/>
          <w:szCs w:val="24"/>
        </w:rPr>
        <w:t>α</w:t>
      </w:r>
      <w:r>
        <w:rPr>
          <w:rFonts w:eastAsia="Times New Roman"/>
          <w:szCs w:val="24"/>
        </w:rPr>
        <w:t xml:space="preserve">ναψυχής και </w:t>
      </w:r>
      <w:r>
        <w:rPr>
          <w:rFonts w:eastAsia="Times New Roman"/>
          <w:szCs w:val="24"/>
        </w:rPr>
        <w:t>η</w:t>
      </w:r>
      <w:r>
        <w:rPr>
          <w:rFonts w:eastAsia="Times New Roman"/>
          <w:szCs w:val="24"/>
        </w:rPr>
        <w:t xml:space="preserve">μερόπλοιων θα καταχωρίζονται σε ηλεκτρονική εφαρμογή που θα λειτουργήσει στην ΑΑΔΕ για τον </w:t>
      </w:r>
      <w:r>
        <w:rPr>
          <w:rFonts w:eastAsia="Times New Roman"/>
          <w:szCs w:val="24"/>
        </w:rPr>
        <w:t>σκοπό αυτό.</w:t>
      </w:r>
    </w:p>
    <w:p w14:paraId="485EEAE2"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το επόμενο διάστημα, τις επόμενες ημέρες</w:t>
      </w:r>
      <w:r>
        <w:rPr>
          <w:rFonts w:eastAsia="Times New Roman" w:cs="Times New Roman"/>
          <w:szCs w:val="24"/>
        </w:rPr>
        <w:t>,</w:t>
      </w:r>
      <w:r>
        <w:rPr>
          <w:rFonts w:eastAsia="Times New Roman" w:cs="Times New Roman"/>
          <w:szCs w:val="24"/>
        </w:rPr>
        <w:t xml:space="preserve"> θα έχουμε και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η οποία θα πάρει ΦΕΚ, για την εφαρμογή του </w:t>
      </w:r>
      <w:r>
        <w:rPr>
          <w:rFonts w:eastAsia="Times New Roman" w:cs="Times New Roman"/>
          <w:szCs w:val="24"/>
        </w:rPr>
        <w:t>τ</w:t>
      </w:r>
      <w:r>
        <w:rPr>
          <w:rFonts w:eastAsia="Times New Roman" w:cs="Times New Roman"/>
          <w:szCs w:val="24"/>
        </w:rPr>
        <w:t xml:space="preserve">έλους </w:t>
      </w:r>
      <w:r>
        <w:rPr>
          <w:rFonts w:eastAsia="Times New Roman" w:cs="Times New Roman"/>
          <w:szCs w:val="24"/>
        </w:rPr>
        <w:t>π</w:t>
      </w:r>
      <w:r>
        <w:rPr>
          <w:rFonts w:eastAsia="Times New Roman" w:cs="Times New Roman"/>
          <w:szCs w:val="24"/>
        </w:rPr>
        <w:t xml:space="preserve">λοίων </w:t>
      </w:r>
      <w:r>
        <w:rPr>
          <w:rFonts w:eastAsia="Times New Roman" w:cs="Times New Roman"/>
          <w:szCs w:val="24"/>
        </w:rPr>
        <w:t>α</w:t>
      </w:r>
      <w:r>
        <w:rPr>
          <w:rFonts w:eastAsia="Times New Roman" w:cs="Times New Roman"/>
          <w:szCs w:val="24"/>
        </w:rPr>
        <w:t xml:space="preserve">ναψυχής και </w:t>
      </w:r>
      <w:r>
        <w:rPr>
          <w:rFonts w:eastAsia="Times New Roman" w:cs="Times New Roman"/>
          <w:szCs w:val="24"/>
        </w:rPr>
        <w:t>η</w:t>
      </w:r>
      <w:r>
        <w:rPr>
          <w:rFonts w:eastAsia="Times New Roman" w:cs="Times New Roman"/>
          <w:szCs w:val="24"/>
        </w:rPr>
        <w:t xml:space="preserve">μερόπλοιων. Είναι κάτι που χρονίζει. Είναι ένα </w:t>
      </w:r>
      <w:r>
        <w:rPr>
          <w:rFonts w:eastAsia="Times New Roman" w:cs="Times New Roman"/>
          <w:szCs w:val="24"/>
        </w:rPr>
        <w:t>τ</w:t>
      </w:r>
      <w:r>
        <w:rPr>
          <w:rFonts w:eastAsia="Times New Roman" w:cs="Times New Roman"/>
          <w:szCs w:val="24"/>
        </w:rPr>
        <w:t>έλος που θα διευρύνει τη φορολογ</w:t>
      </w:r>
      <w:r>
        <w:rPr>
          <w:rFonts w:eastAsia="Times New Roman" w:cs="Times New Roman"/>
          <w:szCs w:val="24"/>
        </w:rPr>
        <w:t xml:space="preserve">ική βάση. Έχει ολοκληρωθεί και σύντομα θα αρχίσει να ισχύει. </w:t>
      </w:r>
    </w:p>
    <w:p w14:paraId="485EEAE3"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η</w:t>
      </w:r>
      <w:r>
        <w:rPr>
          <w:rFonts w:eastAsia="Times New Roman" w:cs="Times New Roman"/>
          <w:szCs w:val="24"/>
        </w:rPr>
        <w:t xml:space="preserve">λεκτρονικό </w:t>
      </w:r>
      <w:r>
        <w:rPr>
          <w:rFonts w:eastAsia="Times New Roman" w:cs="Times New Roman"/>
          <w:szCs w:val="24"/>
        </w:rPr>
        <w:t>μ</w:t>
      </w:r>
      <w:r>
        <w:rPr>
          <w:rFonts w:eastAsia="Times New Roman" w:cs="Times New Roman"/>
          <w:szCs w:val="24"/>
        </w:rPr>
        <w:t>ητρώο πλέον έρχεται να υποστηρίξει τον γενικότερο σχεδιασμό της Κυβέρνησης για την ανάπτυξη του θαλάσσιου τουρισμού. Για να γίνει πράξη αυτό</w:t>
      </w:r>
      <w:r>
        <w:rPr>
          <w:rFonts w:eastAsia="Times New Roman" w:cs="Times New Roman"/>
          <w:szCs w:val="24"/>
        </w:rPr>
        <w:t>,</w:t>
      </w:r>
      <w:r>
        <w:rPr>
          <w:rFonts w:eastAsia="Times New Roman" w:cs="Times New Roman"/>
          <w:szCs w:val="24"/>
        </w:rPr>
        <w:t xml:space="preserve"> χρειάζεται ο ηλεκτρονικός εκσυγχρονι</w:t>
      </w:r>
      <w:r>
        <w:rPr>
          <w:rFonts w:eastAsia="Times New Roman" w:cs="Times New Roman"/>
          <w:szCs w:val="24"/>
        </w:rPr>
        <w:t xml:space="preserve">σμός του </w:t>
      </w:r>
      <w:r>
        <w:rPr>
          <w:rFonts w:eastAsia="Times New Roman" w:cs="Times New Roman"/>
          <w:szCs w:val="24"/>
        </w:rPr>
        <w:t>δ</w:t>
      </w:r>
      <w:r>
        <w:rPr>
          <w:rFonts w:eastAsia="Times New Roman" w:cs="Times New Roman"/>
          <w:szCs w:val="24"/>
        </w:rPr>
        <w:t xml:space="preserve">ημοσίου, η κατάλληλη υποστήριξη του ανθρώπινου δυναμικού, των δημοσίων υπηρεσιών και η προσαρμογή στις εξελίξεις της τεχνολογίας. </w:t>
      </w:r>
    </w:p>
    <w:p w14:paraId="485EEAE4"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Στη συγκεκριμένη τροπολογία φέρνουμε μόνο ό,τι ήταν απαραίτητο για τη λειτουργία του </w:t>
      </w:r>
      <w:r>
        <w:rPr>
          <w:rFonts w:eastAsia="Times New Roman" w:cs="Times New Roman"/>
          <w:szCs w:val="24"/>
        </w:rPr>
        <w:t>η</w:t>
      </w:r>
      <w:r>
        <w:rPr>
          <w:rFonts w:eastAsia="Times New Roman" w:cs="Times New Roman"/>
          <w:szCs w:val="24"/>
        </w:rPr>
        <w:t xml:space="preserve">λεκτρονικού </w:t>
      </w:r>
      <w:r>
        <w:rPr>
          <w:rFonts w:eastAsia="Times New Roman" w:cs="Times New Roman"/>
          <w:szCs w:val="24"/>
        </w:rPr>
        <w:t>μ</w:t>
      </w:r>
      <w:r>
        <w:rPr>
          <w:rFonts w:eastAsia="Times New Roman" w:cs="Times New Roman"/>
          <w:szCs w:val="24"/>
        </w:rPr>
        <w:t>ητρώου και γι’ α</w:t>
      </w:r>
      <w:r>
        <w:rPr>
          <w:rFonts w:eastAsia="Times New Roman" w:cs="Times New Roman"/>
          <w:szCs w:val="24"/>
        </w:rPr>
        <w:t xml:space="preserve">υτό εκσυγχρονίζεται το νομοθετικό πλαίσιο, βλέποντας και την εφαρμογή του. </w:t>
      </w:r>
    </w:p>
    <w:p w14:paraId="485EEAE5"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1770 και ειδικό 263 ερχόμαστε να τροποποιήσουμε το άρθρο 8 του ν.4053/2012, που όριζε μεταβατικό στάδιο τα έτη 2013, 2014 και 2015. Το επεκτείνουμε</w:t>
      </w:r>
      <w:r>
        <w:rPr>
          <w:rFonts w:eastAsia="Times New Roman" w:cs="Times New Roman"/>
          <w:szCs w:val="24"/>
        </w:rPr>
        <w:t xml:space="preserve"> στα έτη 2016 και 2017. </w:t>
      </w:r>
    </w:p>
    <w:p w14:paraId="485EEAE6"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θα ήθελα να πω ότι η σημερινή συνεδρίαση έρχεται σε μια στιγμή κατά την οποία η Ελλάδα κάνει σταδιακά αλλά σταθερά βήματα προς την έξοδο από την κρίση. Το οικονομικό κλίμα βελτιώνεται μέρα με τη μέρα, πράγμα το </w:t>
      </w:r>
      <w:r>
        <w:rPr>
          <w:rFonts w:eastAsia="Times New Roman" w:cs="Times New Roman"/>
          <w:szCs w:val="24"/>
        </w:rPr>
        <w:t>οποίο καταδεικνύεται από διαφορετικά στοιχεία που κατατέθηκαν το τελευταίο διάστημα. Η ανεργία τον Μάιο καταγράφηκε στο 19,5%, πέφτοντας περίπου οκτώ μονάδες σε σχέση με το 2013. Και φυσικά, δεν πέφτει στα επίπεδα που επιδιώκουμε, αλλά πάντως είναι ένα σαφ</w:t>
      </w:r>
      <w:r>
        <w:rPr>
          <w:rFonts w:eastAsia="Times New Roman" w:cs="Times New Roman"/>
          <w:szCs w:val="24"/>
        </w:rPr>
        <w:t xml:space="preserve">ές στοιχείο για το ότι έχουμε μείωση. Ο δείκτης ιδιωτικής κατανάλωσης βρίσκεται σε ανοδική τροχιά, ενώ αξιοσημείωτη άνοδο παρουσιάζουν και οι εξαγωγές μας. </w:t>
      </w:r>
    </w:p>
    <w:p w14:paraId="485EEAE7"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η φάση στην οποία είμαστε αντικατοπτρίζεται και στο προσχέδιο του </w:t>
      </w:r>
      <w:r>
        <w:rPr>
          <w:rFonts w:eastAsia="Times New Roman" w:cs="Times New Roman"/>
          <w:szCs w:val="24"/>
        </w:rPr>
        <w:t>π</w:t>
      </w:r>
      <w:r>
        <w:rPr>
          <w:rFonts w:eastAsia="Times New Roman" w:cs="Times New Roman"/>
          <w:szCs w:val="24"/>
        </w:rPr>
        <w:t>ροϋπολογισμού που καταθέσαμ</w:t>
      </w:r>
      <w:r>
        <w:rPr>
          <w:rFonts w:eastAsia="Times New Roman" w:cs="Times New Roman"/>
          <w:szCs w:val="24"/>
        </w:rPr>
        <w:t xml:space="preserve">ε τη Δευτέρα. Αναφέρθηκα και πριν, θα αναφερθώ και πάλι. Στο προσχέδιο φαίνεται ξεκάθαρα ότι υπάρχει ο δημοσιονομικός χώρος </w:t>
      </w:r>
      <w:r>
        <w:rPr>
          <w:rFonts w:eastAsia="Times New Roman" w:cs="Times New Roman"/>
          <w:szCs w:val="24"/>
        </w:rPr>
        <w:lastRenderedPageBreak/>
        <w:t>ώστε το μέτρο για την περικοπή των συντάξεων να μην εφαρμοστεί και παράλληλα να ενσωματωθούν και τα θετικά μέτρα που εξήγγειλε ο Πρω</w:t>
      </w:r>
      <w:r>
        <w:rPr>
          <w:rFonts w:eastAsia="Times New Roman" w:cs="Times New Roman"/>
          <w:szCs w:val="24"/>
        </w:rPr>
        <w:t xml:space="preserve">θυπουργός στη Διεθνή Έκθεση Θεσσαλονίκης για το 2019. </w:t>
      </w:r>
    </w:p>
    <w:p w14:paraId="485EEAE8"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Κατανοούμε την αγωνία της Αντιπολίτευσης</w:t>
      </w:r>
      <w:r>
        <w:rPr>
          <w:rFonts w:eastAsia="Times New Roman" w:cs="Times New Roman"/>
          <w:szCs w:val="24"/>
        </w:rPr>
        <w:t>,</w:t>
      </w:r>
      <w:r>
        <w:rPr>
          <w:rFonts w:eastAsia="Times New Roman" w:cs="Times New Roman"/>
          <w:szCs w:val="24"/>
        </w:rPr>
        <w:t xml:space="preserve"> που θέτει τεχνικά επιχειρήματα, καθώς μέρα με τη μέρα ο στόχος που έχει θέσει η Κυβέρνηση για ακύρωση του μέτρου των συντάξεων φαίνεται να επιτυγχάνεται. Τους </w:t>
      </w:r>
      <w:r>
        <w:rPr>
          <w:rFonts w:eastAsia="Times New Roman" w:cs="Times New Roman"/>
          <w:szCs w:val="24"/>
        </w:rPr>
        <w:t xml:space="preserve">συνιστούμε ψυχραιμία. </w:t>
      </w:r>
    </w:p>
    <w:p w14:paraId="485EEAE9"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Συνεχίζουμε με στόχο να βγούμε από την κρίση και να βάλουμε τα θεμέλια για την αυτόνομη πορεία της χώρας, για μία ανάπτυξη που δεν θα αφορά μόνο τους λίγους, αλλά και την κοινωνική πλειοψηφία. </w:t>
      </w:r>
    </w:p>
    <w:p w14:paraId="485EEAEA"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85EEAEB" w14:textId="77777777" w:rsidR="000E6CB8" w:rsidRDefault="00854B09">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w:t>
      </w:r>
      <w:r w:rsidRPr="00B819E1">
        <w:rPr>
          <w:rFonts w:eastAsia="Times New Roman" w:cs="Times New Roman"/>
          <w:szCs w:val="24"/>
        </w:rPr>
        <w:t>ρυγα του ΣΥΡΙΖΑ)</w:t>
      </w:r>
    </w:p>
    <w:p w14:paraId="485EEAEC"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την κυρία Υπουργό. </w:t>
      </w:r>
    </w:p>
    <w:p w14:paraId="485EEAED"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w:t>
      </w:r>
      <w:proofErr w:type="spellStart"/>
      <w:r>
        <w:rPr>
          <w:rFonts w:eastAsia="Times New Roman" w:cs="Times New Roman"/>
          <w:szCs w:val="24"/>
        </w:rPr>
        <w:t>Παναγιώταρος</w:t>
      </w:r>
      <w:proofErr w:type="spellEnd"/>
      <w:r>
        <w:rPr>
          <w:rFonts w:eastAsia="Times New Roman" w:cs="Times New Roman"/>
          <w:szCs w:val="24"/>
        </w:rPr>
        <w:t xml:space="preserve">, αμέσως μετά ο Κοινοβουλευτικός Εκπρόσωπος της Νέας Δημοκρατίας κ. </w:t>
      </w:r>
      <w:proofErr w:type="spellStart"/>
      <w:r>
        <w:rPr>
          <w:rFonts w:eastAsia="Times New Roman" w:cs="Times New Roman"/>
          <w:szCs w:val="24"/>
        </w:rPr>
        <w:t>Δένδιας</w:t>
      </w:r>
      <w:proofErr w:type="spellEnd"/>
      <w:r>
        <w:rPr>
          <w:rFonts w:eastAsia="Times New Roman" w:cs="Times New Roman"/>
          <w:szCs w:val="24"/>
        </w:rPr>
        <w:t xml:space="preserve"> και έπειτα θα συνεχιστ</w:t>
      </w:r>
      <w:r>
        <w:rPr>
          <w:rFonts w:eastAsia="Times New Roman" w:cs="Times New Roman"/>
          <w:szCs w:val="24"/>
        </w:rPr>
        <w:t>εί η διαδικασία.</w:t>
      </w:r>
    </w:p>
    <w:p w14:paraId="485EEAEE"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δώδεκα λεπτά.</w:t>
      </w:r>
    </w:p>
    <w:p w14:paraId="485EEAEF"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πολύ, κύριε Πρόεδρε.</w:t>
      </w:r>
    </w:p>
    <w:p w14:paraId="485EEAF0"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Πριν να ξεκινήσω, θα ήθελα να κάνω ένα μικρό σχόλιο και να εκφράσω μία απορία, σχετικά με μία έκθεση που γίνεται στη Βουλή για τον</w:t>
      </w:r>
      <w:r>
        <w:rPr>
          <w:rFonts w:eastAsia="Times New Roman" w:cs="Times New Roman"/>
          <w:szCs w:val="24"/>
        </w:rPr>
        <w:t xml:space="preserve"> ήρωα </w:t>
      </w:r>
      <w:proofErr w:type="spellStart"/>
      <w:r>
        <w:rPr>
          <w:rFonts w:eastAsia="Times New Roman" w:cs="Times New Roman"/>
          <w:szCs w:val="24"/>
        </w:rPr>
        <w:t>Πλουμπίδη</w:t>
      </w:r>
      <w:proofErr w:type="spellEnd"/>
      <w:r>
        <w:rPr>
          <w:rFonts w:eastAsia="Times New Roman" w:cs="Times New Roman"/>
          <w:szCs w:val="24"/>
        </w:rPr>
        <w:t>, τον οποίο μας τον παρουσιάζουν ως τον μέγα απελευθερωτή της πόλεως των Αθηνών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85EEAF1"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δημοσίευμα της «</w:t>
      </w:r>
      <w:r>
        <w:rPr>
          <w:rFonts w:eastAsia="Times New Roman" w:cs="Times New Roman"/>
          <w:szCs w:val="24"/>
        </w:rPr>
        <w:t>ΑΥΓΗΣ</w:t>
      </w:r>
      <w:r>
        <w:rPr>
          <w:rFonts w:eastAsia="Times New Roman" w:cs="Times New Roman"/>
          <w:szCs w:val="24"/>
        </w:rPr>
        <w:t xml:space="preserve">» της εποχής -δεν ξέρουμε τώρα αν το διαψεύσετε ή όχι-, της εφημερίδας σας, λέει ότι κατηγορείτε τον </w:t>
      </w:r>
      <w:proofErr w:type="spellStart"/>
      <w:r>
        <w:rPr>
          <w:rFonts w:eastAsia="Times New Roman" w:cs="Times New Roman"/>
          <w:szCs w:val="24"/>
        </w:rPr>
        <w:t>Πλουμπίδη</w:t>
      </w:r>
      <w:proofErr w:type="spellEnd"/>
      <w:r>
        <w:rPr>
          <w:rFonts w:eastAsia="Times New Roman" w:cs="Times New Roman"/>
          <w:szCs w:val="24"/>
        </w:rPr>
        <w:t>, ο οποίος παρεμπι</w:t>
      </w:r>
      <w:r>
        <w:rPr>
          <w:rFonts w:eastAsia="Times New Roman" w:cs="Times New Roman"/>
          <w:szCs w:val="24"/>
        </w:rPr>
        <w:t>πτόντως είχε καταδικαστεί εις θάνατον ως πράκτορας της Σοβιετικής Ενώσεως, ότι ήταν πράκτορας της Ασφάλειας. Και θα πρέπει επιτέλους να αποφασίσετε τι ήταν από όλα αυτά, αν ήταν πράκτορας της Σοβιετικής Ενώσεως, πράκτορας της Ασφάλειας, ή λαϊκός ήρωας, όπω</w:t>
      </w:r>
      <w:r>
        <w:rPr>
          <w:rFonts w:eastAsia="Times New Roman" w:cs="Times New Roman"/>
          <w:szCs w:val="24"/>
        </w:rPr>
        <w:t>ς λέτε τώρα εσείς.</w:t>
      </w:r>
    </w:p>
    <w:p w14:paraId="485EEAF2"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485EEAF3" w14:textId="77777777" w:rsidR="000E6CB8" w:rsidRDefault="00854B09">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w:t>
      </w:r>
      <w:r w:rsidRPr="004B2E64">
        <w:rPr>
          <w:rFonts w:eastAsia="Times New Roman" w:cs="Times New Roman"/>
          <w:szCs w:val="24"/>
        </w:rPr>
        <w:t xml:space="preserve"> </w:t>
      </w:r>
      <w:r>
        <w:rPr>
          <w:rFonts w:eastAsia="Times New Roman" w:cs="Times New Roman"/>
          <w:szCs w:val="24"/>
        </w:rPr>
        <w:t>προαναφερθέν δημοσίευμα, το οποίο βρίσκεται στο α</w:t>
      </w:r>
      <w:r w:rsidRPr="004B2E64">
        <w:rPr>
          <w:rFonts w:eastAsia="Times New Roman" w:cs="Times New Roman"/>
          <w:szCs w:val="24"/>
        </w:rPr>
        <w:t>ρχείο του Τμήματος Γραμματείας της Διεύθυνσης Στενογραφίας και Πρακτικών της Βο</w:t>
      </w:r>
      <w:r w:rsidRPr="004B2E64">
        <w:rPr>
          <w:rFonts w:eastAsia="Times New Roman" w:cs="Times New Roman"/>
          <w:szCs w:val="24"/>
        </w:rPr>
        <w:t>υλής)</w:t>
      </w:r>
    </w:p>
    <w:p w14:paraId="485EEAF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Όσον αφορά το εν λόγω οικονομικό νομοσχέδιο, αυτό συζητείται την επομένη της αναμενόμενης «χρηματιστηριακής σφαλιάρας» στο αρρωστημένο τραπεζικό σύστημα, το οποίο μας δείχνει ότι η οικονομία αυτής της χώρας είναι όχι απλώς σαθρή, αλλά είναι μία πυραμ</w:t>
      </w:r>
      <w:r>
        <w:rPr>
          <w:rFonts w:eastAsia="Times New Roman" w:cs="Times New Roman"/>
          <w:szCs w:val="24"/>
        </w:rPr>
        <w:t>ίδα ούτε καν σε πήλινα πόδια.</w:t>
      </w:r>
    </w:p>
    <w:p w14:paraId="485EEAF5"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Βλέπουμε ότι οι τράπεζες, οι οποίες θεωρείτε και λέτε ότι είναι η ραχοκοκαλιά της οικονομίας, οι οποίες στα χρόνια μέχρι και το μνημόνιο είχαν πάρει κρατικές εγγυήσεις που άγγιζαν τα 200 δισεκατομμύρια ευρώ, στα χρόνια των </w:t>
      </w:r>
      <w:r>
        <w:rPr>
          <w:rFonts w:eastAsia="Times New Roman"/>
          <w:color w:val="000000"/>
          <w:szCs w:val="24"/>
          <w:shd w:val="clear" w:color="auto" w:fill="FFFFFF"/>
        </w:rPr>
        <w:t xml:space="preserve">μνημονίων πήραν μέσω των </w:t>
      </w:r>
      <w:proofErr w:type="spellStart"/>
      <w:r>
        <w:rPr>
          <w:rFonts w:eastAsia="Times New Roman"/>
          <w:color w:val="000000"/>
          <w:szCs w:val="24"/>
          <w:shd w:val="clear" w:color="auto" w:fill="FFFFFF"/>
        </w:rPr>
        <w:t>ανακεφαλαιοποιήσεων</w:t>
      </w:r>
      <w:proofErr w:type="spellEnd"/>
      <w:r>
        <w:rPr>
          <w:rFonts w:eastAsia="Times New Roman"/>
          <w:color w:val="000000"/>
          <w:szCs w:val="24"/>
          <w:shd w:val="clear" w:color="auto" w:fill="FFFFFF"/>
        </w:rPr>
        <w:t xml:space="preserve"> γύρω στα 45 δισεκατομμύρια ευρώ κρατική ενίσχυση, δανεικά χρήματα, ενώ ο ελληνικός λαός με τα μνημόνια έφτυνε αίμα, έτσι ώστε οι αποτυχημένοι τραπεζίτες που οδηγούσαν τις τράπεζες σε χρεοκοπία να παίρνουν ανάσα </w:t>
      </w:r>
      <w:r>
        <w:rPr>
          <w:rFonts w:eastAsia="Times New Roman"/>
          <w:color w:val="000000"/>
          <w:szCs w:val="24"/>
          <w:shd w:val="clear" w:color="auto" w:fill="FFFFFF"/>
        </w:rPr>
        <w:t>ξανά και ξανά. Και όχι μόνον αυτό, αλλά και να επιβραβεύονται με το να διορίζονται σε άλλες θέσεις, με το να παίρνουν δουλειές του δημοσίου και όλα αυτά. Και φυσικά στο τέλος ο ελληνικός λαός, η Ελλάδα, η ελληνική οικονομία «πλήρωσε τη νύφη».</w:t>
      </w:r>
    </w:p>
    <w:p w14:paraId="485EEAF6"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οι τράπ</w:t>
      </w:r>
      <w:r>
        <w:rPr>
          <w:rFonts w:eastAsia="Times New Roman"/>
          <w:color w:val="000000"/>
          <w:szCs w:val="24"/>
          <w:shd w:val="clear" w:color="auto" w:fill="FFFFFF"/>
        </w:rPr>
        <w:t xml:space="preserve">εζες αυτές που καταπατούν και το Σύνταγμα και τους νόμους, όταν έχουν να κάνουν με μικρούς δανειολήπτες, καθώς το κράτος δεν εφαρμόζει τους νόμους, όπως το άρθρο 95 που ορίζει ότι οι τελεσίδικες αποφάσεις δικαστηρίων –και είναι </w:t>
      </w:r>
      <w:proofErr w:type="spellStart"/>
      <w:r>
        <w:rPr>
          <w:rFonts w:eastAsia="Times New Roman"/>
          <w:color w:val="000000"/>
          <w:szCs w:val="24"/>
          <w:shd w:val="clear" w:color="auto" w:fill="FFFFFF"/>
        </w:rPr>
        <w:t>πάμπολλες</w:t>
      </w:r>
      <w:proofErr w:type="spellEnd"/>
      <w:r>
        <w:rPr>
          <w:rFonts w:eastAsia="Times New Roman"/>
          <w:color w:val="000000"/>
          <w:szCs w:val="24"/>
          <w:shd w:val="clear" w:color="auto" w:fill="FFFFFF"/>
        </w:rPr>
        <w:t xml:space="preserve"> υπέρ δανειοληπτών-</w:t>
      </w:r>
      <w:r>
        <w:rPr>
          <w:rFonts w:eastAsia="Times New Roman"/>
          <w:color w:val="000000"/>
          <w:szCs w:val="24"/>
          <w:shd w:val="clear" w:color="auto" w:fill="FFFFFF"/>
        </w:rPr>
        <w:t xml:space="preserve"> θα έπρεπε αυτομάτως να λογίζονται ως νόμος του κράτους και το κράτος, η κεντρική διοίκηση να κινείται προς αυτή την κατεύθυνση. Αυτό φυσικά δεν το κάνετε. Αντίθετα κάποιοι υπερβολικά μεγάλοι «καρχαρίες», οι οποίοι έπαιρναν τεράστια δάνεια, δεν τα αποπλήρω</w:t>
      </w:r>
      <w:r>
        <w:rPr>
          <w:rFonts w:eastAsia="Times New Roman"/>
          <w:color w:val="000000"/>
          <w:szCs w:val="24"/>
          <w:shd w:val="clear" w:color="auto" w:fill="FFFFFF"/>
        </w:rPr>
        <w:t>σαν ποτέ και στην πορεία βγήκαν αλώβητοι, ατσαλάκωτοι και επί της ουσίας όλοι σχεδόν ατιμώρητοι.</w:t>
      </w:r>
    </w:p>
    <w:p w14:paraId="485EEAF7"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Έγινε συζήτηση και σήμερα από κάποιον </w:t>
      </w:r>
      <w:proofErr w:type="spellStart"/>
      <w:r>
        <w:rPr>
          <w:rFonts w:eastAsia="Times New Roman"/>
          <w:color w:val="000000"/>
          <w:szCs w:val="24"/>
          <w:shd w:val="clear" w:color="auto" w:fill="FFFFFF"/>
        </w:rPr>
        <w:t>προλαλήσαντα</w:t>
      </w:r>
      <w:proofErr w:type="spellEnd"/>
      <w:r>
        <w:rPr>
          <w:rFonts w:eastAsia="Times New Roman"/>
          <w:color w:val="000000"/>
          <w:szCs w:val="24"/>
          <w:shd w:val="clear" w:color="auto" w:fill="FFFFFF"/>
        </w:rPr>
        <w:t xml:space="preserve"> σχετικά με την παράνομη εισφορά του ν.128/1975, από την οποία μαζεύτηκε ένας κουμπαράς, ένα πολύ μεγάλο ποσό</w:t>
      </w:r>
      <w:r>
        <w:rPr>
          <w:rFonts w:eastAsia="Times New Roman"/>
          <w:color w:val="000000"/>
          <w:szCs w:val="24"/>
          <w:shd w:val="clear" w:color="auto" w:fill="FFFFFF"/>
        </w:rPr>
        <w:t>. Αναρωτήθηκε ένας Βουλευτής πριν πού είναι αυτά τα λεφτά σήμερα, τα οποία θα μπορούσαν να δοθούν σε πυρόπληκτους ή σε άλλους οι οποίοι έχουν πρόβλημα. Τα λεφτά αυτά έχουν φαγωθεί εδώ και πάρα πολύ καιρό. Αυτός ο κωδικός έχει χρησιμοποιηθεί για να κλειστού</w:t>
      </w:r>
      <w:r>
        <w:rPr>
          <w:rFonts w:eastAsia="Times New Roman"/>
          <w:color w:val="000000"/>
          <w:szCs w:val="24"/>
          <w:shd w:val="clear" w:color="auto" w:fill="FFFFFF"/>
        </w:rPr>
        <w:t>ν αυτές οι τρύπες που δεν κλείνουν με τίποτα και πουθενά.</w:t>
      </w:r>
    </w:p>
    <w:p w14:paraId="485EEAF8"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εδώ δράττομαι της ευκαιρίας για να κάνω ένα μικρό σχόλιο στα όσα είπε προχθές ο κ. Μητσοτάκης -δεν θυμάμαι πού- ο οποίος με βαρύγδουπο ύφος έλεγε ότι η Νέα Δημοκρατία θα κυνηγήσει τους κακοπληρω</w:t>
      </w:r>
      <w:r>
        <w:rPr>
          <w:rFonts w:eastAsia="Times New Roman"/>
          <w:color w:val="000000"/>
          <w:szCs w:val="24"/>
          <w:shd w:val="clear" w:color="auto" w:fill="FFFFFF"/>
        </w:rPr>
        <w:t>τές και τους μπαταχτσήδες οι οποίοι ζούσαν, ζουν και βασιλεύουν εις βάρος του ελληνικού λαού.</w:t>
      </w:r>
    </w:p>
    <w:p w14:paraId="485EEAF9"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Βεβαίως θα μπορούσαμε και εμείς να πούμε να δει, πρώτον, τα οικονομικά του </w:t>
      </w:r>
      <w:r>
        <w:rPr>
          <w:rFonts w:eastAsia="Times New Roman"/>
          <w:color w:val="000000"/>
          <w:szCs w:val="24"/>
          <w:shd w:val="clear" w:color="auto" w:fill="FFFFFF"/>
        </w:rPr>
        <w:t>κ</w:t>
      </w:r>
      <w:r>
        <w:rPr>
          <w:rFonts w:eastAsia="Times New Roman"/>
          <w:color w:val="000000"/>
          <w:szCs w:val="24"/>
          <w:shd w:val="clear" w:color="auto" w:fill="FFFFFF"/>
        </w:rPr>
        <w:t xml:space="preserve">όμματός του. Όταν παρέλαβε, χρωστούσε η Νέα Δημοκρατία γύρω στα 225 εκατομμύρια ευρώ, </w:t>
      </w:r>
      <w:r>
        <w:rPr>
          <w:rFonts w:eastAsia="Times New Roman"/>
          <w:color w:val="000000"/>
          <w:szCs w:val="24"/>
          <w:shd w:val="clear" w:color="auto" w:fill="FFFFFF"/>
        </w:rPr>
        <w:t>κάτι θαλασσοδάνεια που ψάχνουν τρόπο να τα εξαφανίσουν. Πέραν, όμως, των 225 εκατομμυρίων, επί προεδρίας του κ. Μητσοτάκη η Νέα Δημοκρατία δανείστηκε άλλα 25 εκατομμύρια και φυσικά χωρίς καμ</w:t>
      </w:r>
      <w:r>
        <w:rPr>
          <w:rFonts w:eastAsia="Times New Roman"/>
          <w:color w:val="000000"/>
          <w:szCs w:val="24"/>
          <w:shd w:val="clear" w:color="auto" w:fill="FFFFFF"/>
        </w:rPr>
        <w:t>μ</w:t>
      </w:r>
      <w:r>
        <w:rPr>
          <w:rFonts w:eastAsia="Times New Roman"/>
          <w:color w:val="000000"/>
          <w:szCs w:val="24"/>
          <w:shd w:val="clear" w:color="auto" w:fill="FFFFFF"/>
        </w:rPr>
        <w:t>ία απολύτως εγγύηση, γιατί είναι πρακτικώς αδύνατο να αποπληρωθού</w:t>
      </w:r>
      <w:r>
        <w:rPr>
          <w:rFonts w:eastAsia="Times New Roman"/>
          <w:color w:val="000000"/>
          <w:szCs w:val="24"/>
          <w:shd w:val="clear" w:color="auto" w:fill="FFFFFF"/>
        </w:rPr>
        <w:t>ν όλα αυτά. Για να μην πούμε για τα δάνεια του «</w:t>
      </w:r>
      <w:r>
        <w:rPr>
          <w:rFonts w:eastAsia="Times New Roman"/>
          <w:color w:val="000000"/>
          <w:szCs w:val="24"/>
          <w:shd w:val="clear" w:color="auto" w:fill="FFFFFF"/>
        </w:rPr>
        <w:t>ΚΗΡΥΚΑ ΧΑΝΙΩΝ</w:t>
      </w:r>
      <w:r>
        <w:rPr>
          <w:rFonts w:eastAsia="Times New Roman"/>
          <w:color w:val="000000"/>
          <w:szCs w:val="24"/>
          <w:shd w:val="clear" w:color="auto" w:fill="FFFFFF"/>
        </w:rPr>
        <w:t>» κ.λπ.</w:t>
      </w:r>
      <w:r>
        <w:rPr>
          <w:rFonts w:eastAsia="Times New Roman"/>
          <w:color w:val="000000"/>
          <w:szCs w:val="24"/>
          <w:shd w:val="clear" w:color="auto" w:fill="FFFFFF"/>
        </w:rPr>
        <w:t>.</w:t>
      </w:r>
    </w:p>
    <w:p w14:paraId="485EEAFA"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εν λόγω νομοσχέδιο, πέραν των οικονομικών διατάξεων, άρθρων κ.λπ. έχει και το κεφάλαιο «</w:t>
      </w:r>
      <w:r>
        <w:rPr>
          <w:rFonts w:eastAsia="Times New Roman"/>
          <w:color w:val="000000"/>
          <w:szCs w:val="24"/>
          <w:shd w:val="clear" w:color="auto" w:fill="FFFFFF"/>
        </w:rPr>
        <w:t>ά</w:t>
      </w:r>
      <w:r>
        <w:rPr>
          <w:rFonts w:eastAsia="Times New Roman"/>
          <w:color w:val="000000"/>
          <w:szCs w:val="24"/>
          <w:shd w:val="clear" w:color="auto" w:fill="FFFFFF"/>
        </w:rPr>
        <w:t xml:space="preserve">λλες διατάξεις». Κάποιες αφορούν τους πυρόπληκτους στο Μάτι και στον </w:t>
      </w:r>
      <w:proofErr w:type="spellStart"/>
      <w:r>
        <w:rPr>
          <w:rFonts w:eastAsia="Times New Roman"/>
          <w:color w:val="000000"/>
          <w:szCs w:val="24"/>
          <w:shd w:val="clear" w:color="auto" w:fill="FFFFFF"/>
        </w:rPr>
        <w:t>Βουτζά</w:t>
      </w:r>
      <w:proofErr w:type="spellEnd"/>
      <w:r>
        <w:rPr>
          <w:rFonts w:eastAsia="Times New Roman"/>
          <w:color w:val="000000"/>
          <w:szCs w:val="24"/>
          <w:shd w:val="clear" w:color="auto" w:fill="FFFFFF"/>
        </w:rPr>
        <w:t>. Δεν θέλουμε να εί</w:t>
      </w:r>
      <w:r>
        <w:rPr>
          <w:rFonts w:eastAsia="Times New Roman"/>
          <w:color w:val="000000"/>
          <w:szCs w:val="24"/>
          <w:shd w:val="clear" w:color="auto" w:fill="FFFFFF"/>
        </w:rPr>
        <w:t>μαστε μάντεις αρνητικών εξελίξεων, αλλά, αν κρίνουμε από τις αποζημιώσεις που θα έπρεπε να έχουν πάρει οι πληγέντες στη Μάνδρα όχι πέρ</w:t>
      </w:r>
      <w:r>
        <w:rPr>
          <w:rFonts w:eastAsia="Times New Roman"/>
          <w:color w:val="000000"/>
          <w:szCs w:val="24"/>
          <w:shd w:val="clear" w:color="auto" w:fill="FFFFFF"/>
        </w:rPr>
        <w:t>υ</w:t>
      </w:r>
      <w:r>
        <w:rPr>
          <w:rFonts w:eastAsia="Times New Roman"/>
          <w:color w:val="000000"/>
          <w:szCs w:val="24"/>
          <w:shd w:val="clear" w:color="auto" w:fill="FFFFFF"/>
        </w:rPr>
        <w:t>σι, αλλά πριν από τρία χρόνια, το 2015, και ακόμα δεν τις έχουν πάρει</w:t>
      </w:r>
      <w:r>
        <w:rPr>
          <w:rFonts w:eastAsia="Times New Roman"/>
          <w:color w:val="000000"/>
          <w:szCs w:val="24"/>
          <w:shd w:val="clear" w:color="auto" w:fill="FFFFFF"/>
        </w:rPr>
        <w:t>,</w:t>
      </w:r>
      <w:r>
        <w:rPr>
          <w:rFonts w:eastAsia="Times New Roman"/>
          <w:color w:val="000000"/>
          <w:szCs w:val="24"/>
          <w:shd w:val="clear" w:color="auto" w:fill="FFFFFF"/>
        </w:rPr>
        <w:t xml:space="preserve"> και δούμε πού βρίσκονται οι πάσης φύσεως αποζημιώσ</w:t>
      </w:r>
      <w:r>
        <w:rPr>
          <w:rFonts w:eastAsia="Times New Roman"/>
          <w:color w:val="000000"/>
          <w:szCs w:val="24"/>
          <w:shd w:val="clear" w:color="auto" w:fill="FFFFFF"/>
        </w:rPr>
        <w:t>εις των πληγέντων στη Μάνδρα πέρ</w:t>
      </w:r>
      <w:r>
        <w:rPr>
          <w:rFonts w:eastAsia="Times New Roman"/>
          <w:color w:val="000000"/>
          <w:szCs w:val="24"/>
          <w:shd w:val="clear" w:color="auto" w:fill="FFFFFF"/>
        </w:rPr>
        <w:t>υ</w:t>
      </w:r>
      <w:r>
        <w:rPr>
          <w:rFonts w:eastAsia="Times New Roman"/>
          <w:color w:val="000000"/>
          <w:szCs w:val="24"/>
          <w:shd w:val="clear" w:color="auto" w:fill="FFFFFF"/>
        </w:rPr>
        <w:t xml:space="preserve">σι, μάλλον καταλαβαίνουμε τι θα γίνει και με τις αποζημιώσεις των πληγέντων στο Μάτι, στον </w:t>
      </w:r>
      <w:proofErr w:type="spellStart"/>
      <w:r>
        <w:rPr>
          <w:rFonts w:eastAsia="Times New Roman"/>
          <w:color w:val="000000"/>
          <w:szCs w:val="24"/>
          <w:shd w:val="clear" w:color="auto" w:fill="FFFFFF"/>
        </w:rPr>
        <w:t>Βουτζά</w:t>
      </w:r>
      <w:proofErr w:type="spellEnd"/>
      <w:r>
        <w:rPr>
          <w:rFonts w:eastAsia="Times New Roman"/>
          <w:color w:val="000000"/>
          <w:szCs w:val="24"/>
          <w:shd w:val="clear" w:color="auto" w:fill="FFFFFF"/>
        </w:rPr>
        <w:t xml:space="preserve"> και στις άλλες περιοχές οι οποίες καταστράφηκαν από τη φοβερή αυτή πυρκαγιά πριν από μερικούς μήνες.</w:t>
      </w:r>
    </w:p>
    <w:p w14:paraId="485EEAFB"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θα ήθελα</w:t>
      </w:r>
      <w:r>
        <w:rPr>
          <w:rFonts w:eastAsia="Times New Roman"/>
          <w:color w:val="000000"/>
          <w:szCs w:val="24"/>
          <w:shd w:val="clear" w:color="auto" w:fill="FFFFFF"/>
        </w:rPr>
        <w:t xml:space="preserve"> να κάνω μία μικρή διόρθωση. Εκ παραδρομής ο εισηγητής μας στην τροπολογία που αφορά τους μουφτήδες έπρεπε να πει ότι ψηφίζουμε «</w:t>
      </w:r>
      <w:r>
        <w:rPr>
          <w:rFonts w:eastAsia="Times New Roman"/>
          <w:color w:val="000000"/>
          <w:szCs w:val="24"/>
          <w:shd w:val="clear" w:color="auto" w:fill="FFFFFF"/>
        </w:rPr>
        <w:t>παρών</w:t>
      </w:r>
      <w:r>
        <w:rPr>
          <w:rFonts w:eastAsia="Times New Roman"/>
          <w:color w:val="000000"/>
          <w:szCs w:val="24"/>
          <w:shd w:val="clear" w:color="auto" w:fill="FFFFFF"/>
        </w:rPr>
        <w:t xml:space="preserve">». Θα το πει εξάλλου και ο ίδιος μετά στην ψήφιση κατ’ </w:t>
      </w:r>
      <w:proofErr w:type="spellStart"/>
      <w:r>
        <w:rPr>
          <w:rFonts w:eastAsia="Times New Roman"/>
          <w:color w:val="000000"/>
          <w:szCs w:val="24"/>
          <w:shd w:val="clear" w:color="auto" w:fill="FFFFFF"/>
        </w:rPr>
        <w:t>άρθρον</w:t>
      </w:r>
      <w:proofErr w:type="spellEnd"/>
      <w:r>
        <w:rPr>
          <w:rFonts w:eastAsia="Times New Roman"/>
          <w:color w:val="000000"/>
          <w:szCs w:val="24"/>
          <w:shd w:val="clear" w:color="auto" w:fill="FFFFFF"/>
        </w:rPr>
        <w:t>. Αυτό έγινε εκ παραδρομής.</w:t>
      </w:r>
    </w:p>
    <w:p w14:paraId="485EEAFC"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Βέβαια μιλάμε για μία οικονομία π</w:t>
      </w:r>
      <w:r>
        <w:rPr>
          <w:rFonts w:eastAsia="Times New Roman"/>
          <w:color w:val="000000"/>
          <w:szCs w:val="24"/>
          <w:shd w:val="clear" w:color="auto" w:fill="FFFFFF"/>
        </w:rPr>
        <w:t>ου δεν έχει μέλλον και το έχουμε πει πολλές φορές και σας το λένε και οι ειδικοί -κάποτε το λέγατε και εσείς ως Αντιπολίτευση- και με φορολογία της τάξης του 40% και 45%, με ασφαλιστικές εισφορές οι οποίες φτάνουν μέχρι το 26% των εσόδων, με απίστευτη γραφ</w:t>
      </w:r>
      <w:r>
        <w:rPr>
          <w:rFonts w:eastAsia="Times New Roman"/>
          <w:color w:val="000000"/>
          <w:szCs w:val="24"/>
          <w:shd w:val="clear" w:color="auto" w:fill="FFFFFF"/>
        </w:rPr>
        <w:t xml:space="preserve">ειοκρατία, με φόρους παντού, </w:t>
      </w:r>
      <w:r>
        <w:rPr>
          <w:rFonts w:eastAsia="Times New Roman"/>
          <w:color w:val="000000"/>
          <w:szCs w:val="24"/>
          <w:shd w:val="clear" w:color="auto" w:fill="FFFFFF"/>
        </w:rPr>
        <w:lastRenderedPageBreak/>
        <w:t>με μία κατάσταση στην οποία δεν μπορεί να αναπνεύσει κανένας ελεύθερος επαγγελματίας, οι μικρομεσαίοι, η ραχοκοκαλιά της οικονομίας, ανάπτυξη δεν πρόκειται να υπάρχει ποτέ και για τίποτα ό,τι και αν λέτε, ό,τι και αν κάνετε.</w:t>
      </w:r>
    </w:p>
    <w:p w14:paraId="485EEAFD"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 xml:space="preserve">ς διαψεύδουν συνεχώς τα στατιστικά στοιχεία άλλων κρατών, όμορων κρατών ή κρατών εντός Ευρωπαϊκής Ένωσης, όπως είναι η αδερφή χώρα Κύπρος, </w:t>
      </w:r>
      <w:r>
        <w:rPr>
          <w:rFonts w:eastAsia="Times New Roman" w:cs="Times New Roman"/>
          <w:szCs w:val="24"/>
        </w:rPr>
        <w:t xml:space="preserve">στην οποία </w:t>
      </w:r>
      <w:r>
        <w:rPr>
          <w:rFonts w:eastAsia="Times New Roman" w:cs="Times New Roman"/>
          <w:szCs w:val="24"/>
        </w:rPr>
        <w:t>με μία φορολογία της τάξης του 12,5% βλέπει συνεχώς να πηγαίνουν επιχειρηματίες από όλον τον κόσμο, να εγκ</w:t>
      </w:r>
      <w:r>
        <w:rPr>
          <w:rFonts w:eastAsia="Times New Roman" w:cs="Times New Roman"/>
          <w:szCs w:val="24"/>
        </w:rPr>
        <w:t xml:space="preserve">αθιδρύουν τις εταιρείες τους εκεί και τα έσοδα αυτής της χώρας να εκτοξεύονται. </w:t>
      </w:r>
    </w:p>
    <w:p w14:paraId="485EEAFE"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Το ίδιο δείχνουν τα στατιστικά και για τη Ρουμανία, μία χώρα που ανταγωνίζεται την Κύπρο στο ζήτημα των φορολογικών δεικτών, στον ΦΠΑ και σε όλα όσα θα έπρεπε εμείς εδώ –αν κα</w:t>
      </w:r>
      <w:r>
        <w:rPr>
          <w:rFonts w:eastAsia="Times New Roman" w:cs="Times New Roman"/>
          <w:szCs w:val="24"/>
        </w:rPr>
        <w:t>ι εφόσον θέλουμε να δούμε μία άσπρη μέρα- να τα έχουμε βάλει σε πρώτη γραμμή. Όχι.</w:t>
      </w:r>
    </w:p>
    <w:p w14:paraId="485EEAFF"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Όμως, εμείς, εσείς ως Κυβέρνηση, ως χώρα παραμυθιάζετε τον κόσμο συνεχώς. Το τελευταίο παραμύθι σας είναι η έξοδος από τα μνημόνια, με το οποίο φυσικά δεν πείσατε ούτε τους </w:t>
      </w:r>
      <w:r>
        <w:rPr>
          <w:rFonts w:eastAsia="Times New Roman" w:cs="Times New Roman"/>
          <w:szCs w:val="24"/>
        </w:rPr>
        <w:t xml:space="preserve">εαυτούς σας. Είδαμε τι έγινε και τι θα εξελιχθεί με τις τράπεζες, βλέπουμε τι γίνεται με διάφορους δείκτες. Είδαμε προχθές έναν παγκόσμιο δείκτη, όπου είμαστε μαζί με τη Ζιμπάμπουε σε ζητήματα -αν δεν κάνω λάθος- οικονομικής ελευθερίας για το τι μπορεί να </w:t>
      </w:r>
      <w:r>
        <w:rPr>
          <w:rFonts w:eastAsia="Times New Roman" w:cs="Times New Roman"/>
          <w:szCs w:val="24"/>
        </w:rPr>
        <w:t>κάνει ένας επιχειρηματίας.</w:t>
      </w:r>
    </w:p>
    <w:p w14:paraId="485EEB00"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αυτό το περίφημο τελευταίο παραμύθι σας περί της εξόδου από τα μνημόνια, συνεχώς μέρα με την ημέρα, με δραματικό τρόπο αυτοδιαψεύδεται εις βάρος φυσικά των Ελλήνων πολιτών. Είδαμε και το απίστευτο, εκτός από το </w:t>
      </w:r>
      <w:r>
        <w:rPr>
          <w:rFonts w:eastAsia="Times New Roman" w:cs="Times New Roman"/>
          <w:szCs w:val="24"/>
          <w:lang w:val="en-GB"/>
        </w:rPr>
        <w:t>brain</w:t>
      </w:r>
      <w:r w:rsidRPr="00105A3D">
        <w:rPr>
          <w:rFonts w:eastAsia="Times New Roman" w:cs="Times New Roman"/>
          <w:szCs w:val="24"/>
        </w:rPr>
        <w:t xml:space="preserve"> </w:t>
      </w:r>
      <w:r>
        <w:rPr>
          <w:rFonts w:eastAsia="Times New Roman" w:cs="Times New Roman"/>
          <w:szCs w:val="24"/>
          <w:lang w:val="en-GB"/>
        </w:rPr>
        <w:t>drai</w:t>
      </w:r>
      <w:r>
        <w:rPr>
          <w:rFonts w:eastAsia="Times New Roman" w:cs="Times New Roman"/>
          <w:szCs w:val="24"/>
          <w:lang w:val="en-GB"/>
        </w:rPr>
        <w:t>n</w:t>
      </w:r>
      <w:r>
        <w:rPr>
          <w:rFonts w:eastAsia="Times New Roman" w:cs="Times New Roman"/>
          <w:szCs w:val="24"/>
        </w:rPr>
        <w:t>, τη φυγή των νέων Ελλήνων στο εξωτερικό, γιατί εδώ δεν μπορούν να βρουν δουλειά ενώ έξω βρίσκουν και μπορούν να αποκατασταθούν οι ίδιοι και οι οικογένειές τους, να έχουμε και τη φυγή τώρα της τρίτης ηλικίας, να υπάρχουν Έλληνες πολίτες τρίτης ηλικίας στη</w:t>
      </w:r>
      <w:r>
        <w:rPr>
          <w:rFonts w:eastAsia="Times New Roman" w:cs="Times New Roman"/>
          <w:szCs w:val="24"/>
        </w:rPr>
        <w:t xml:space="preserve"> </w:t>
      </w:r>
      <w:r>
        <w:rPr>
          <w:rFonts w:eastAsia="Times New Roman" w:cs="Times New Roman"/>
          <w:szCs w:val="24"/>
        </w:rPr>
        <w:t>β</w:t>
      </w:r>
      <w:r>
        <w:rPr>
          <w:rFonts w:eastAsia="Times New Roman" w:cs="Times New Roman"/>
          <w:szCs w:val="24"/>
        </w:rPr>
        <w:t>όρεια Ελλάδα, οι οποίοι μπορούν να φύγουν και να πάνε να ζήσουν στη Βουλγαρία κατά κύριο λόγο, κοντά από τα σπίτια τους, γιατί πολύ απλά η καθημερινότητα τους έρχεται πολύ πιο φθηνά και με τις μικρές συντάξεις που παίρνουν, μπορούν να επιβιώσουν εκεί, εν</w:t>
      </w:r>
      <w:r>
        <w:rPr>
          <w:rFonts w:eastAsia="Times New Roman" w:cs="Times New Roman"/>
          <w:szCs w:val="24"/>
        </w:rPr>
        <w:t xml:space="preserve">ώ εδώ φυσικά δεν υπάρχει αυτή η περίπτωση. </w:t>
      </w:r>
    </w:p>
    <w:p w14:paraId="485EEB01"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Όπως και να έχει -το έχουμε ξαναπεί- αν δεν υπάρχει έθνος η οικονομία δεν μας λέει τίποτα.</w:t>
      </w:r>
    </w:p>
    <w:p w14:paraId="485EEB02"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Βλέπουμε τις διαθέσεις σας και στο μεγαλύτερο εθνικό ζήτημα που προσπαθείτε αυτή τη στιγμή να κλείσετε, το λεγόμενο «</w:t>
      </w:r>
      <w:r>
        <w:rPr>
          <w:rFonts w:eastAsia="Times New Roman" w:cs="Times New Roman"/>
          <w:szCs w:val="24"/>
        </w:rPr>
        <w:t>σ</w:t>
      </w:r>
      <w:r>
        <w:rPr>
          <w:rFonts w:eastAsia="Times New Roman" w:cs="Times New Roman"/>
          <w:szCs w:val="24"/>
        </w:rPr>
        <w:t>κοπ</w:t>
      </w:r>
      <w:r>
        <w:rPr>
          <w:rFonts w:eastAsia="Times New Roman" w:cs="Times New Roman"/>
          <w:szCs w:val="24"/>
        </w:rPr>
        <w:t>ιανό». Με απίστευτες μεθοδεύσεις εις βάρος της συντριπτικής πλειο</w:t>
      </w:r>
      <w:r>
        <w:rPr>
          <w:rFonts w:eastAsia="Times New Roman" w:cs="Times New Roman"/>
          <w:szCs w:val="24"/>
        </w:rPr>
        <w:t>νότητας</w:t>
      </w:r>
      <w:r>
        <w:rPr>
          <w:rFonts w:eastAsia="Times New Roman" w:cs="Times New Roman"/>
          <w:szCs w:val="24"/>
        </w:rPr>
        <w:t xml:space="preserve"> του ελληνικού λαού, θέλετε να κάνετε τη χάρη σε κάποιους άλλους και μάλιστα χωρίς κανένα αντάλλαγμα. Είστε τραγικοί! Δεν είστε καλοί ούτε στη γεωπολιτική ούτε στη </w:t>
      </w:r>
      <w:proofErr w:type="spellStart"/>
      <w:r>
        <w:rPr>
          <w:rFonts w:eastAsia="Times New Roman" w:cs="Times New Roman"/>
          <w:szCs w:val="24"/>
        </w:rPr>
        <w:t>γεωστρατηγική</w:t>
      </w:r>
      <w:proofErr w:type="spellEnd"/>
      <w:r>
        <w:rPr>
          <w:rFonts w:eastAsia="Times New Roman" w:cs="Times New Roman"/>
          <w:szCs w:val="24"/>
        </w:rPr>
        <w:t>, αν υπ</w:t>
      </w:r>
      <w:r>
        <w:rPr>
          <w:rFonts w:eastAsia="Times New Roman" w:cs="Times New Roman"/>
          <w:szCs w:val="24"/>
        </w:rPr>
        <w:t>οθέσουμε ότι αυτή τη βάζετε πιο πάνω από τα εθνικά ζητήματα.</w:t>
      </w:r>
    </w:p>
    <w:p w14:paraId="485EEB03"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ότι δέχεστε μία συμφωνία, η οποία κατά 95% είναι προς όφελος των γειτόνων και εις βάρος της Ελλάδος, των συμφερόντων μας, της </w:t>
      </w:r>
      <w:r>
        <w:rPr>
          <w:rFonts w:eastAsia="Times New Roman" w:cs="Times New Roman"/>
          <w:szCs w:val="24"/>
        </w:rPr>
        <w:t>β</w:t>
      </w:r>
      <w:r>
        <w:rPr>
          <w:rFonts w:eastAsia="Times New Roman" w:cs="Times New Roman"/>
          <w:szCs w:val="24"/>
        </w:rPr>
        <w:t>όρειας Ελλάδος, της Μακεδονίας μας και όλων όσων εμπεριέχον</w:t>
      </w:r>
      <w:r>
        <w:rPr>
          <w:rFonts w:eastAsia="Times New Roman" w:cs="Times New Roman"/>
          <w:szCs w:val="24"/>
        </w:rPr>
        <w:t xml:space="preserve">ται σε αυτήν. </w:t>
      </w:r>
    </w:p>
    <w:p w14:paraId="485EEB04"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Εδώ θα θέλαμε να πούμε ότι στην προκειμένη περίπτωση οι Ηνωμένες Πολιτείες είναι αυτές οι οποίες θέλουν να επιβάλουν το κλείσιμο αυτής της διένεξης, όπως και να είναι. Αντί να επιβάλετε εσείς, σαν Ελλάδα, το κλείσιμο της συμφωνίας με τον τρό</w:t>
      </w:r>
      <w:r>
        <w:rPr>
          <w:rFonts w:eastAsia="Times New Roman" w:cs="Times New Roman"/>
          <w:szCs w:val="24"/>
        </w:rPr>
        <w:t xml:space="preserve">πο που εμείς θέλουμε, επιβάλλοντας ένα όνομα το οποίο δεν θα πετάει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χιλιάδες χρόνια ελληνικής ιστορίας και όχι μόνο, δεχτήκατε ένα όνομα το οποίο εξυπηρετεί τον αλυτρωτισμό των γειτόνων μας, δεχτήκατε μακεδονική εθνότητα, μακεδονικ</w:t>
      </w:r>
      <w:r>
        <w:rPr>
          <w:rFonts w:eastAsia="Times New Roman" w:cs="Times New Roman"/>
          <w:szCs w:val="24"/>
        </w:rPr>
        <w:t>ή γλώσσα, δεχτήκατε τα πάντα. Ανοίξατε τον ασκό του Αιόλου και κανείς δεν ξέρει πότε και πώς θα κλείσει αυτός.</w:t>
      </w:r>
    </w:p>
    <w:p w14:paraId="485EEB05"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Το γεγονός που δείχνει την κατάντια της ελληνικής εξωτερικής πολιτικής έγκειται στο ότι περιμέναμε να αποτύχει το δημοψήφισμα στα Σκόπια, προκειμ</w:t>
      </w:r>
      <w:r>
        <w:rPr>
          <w:rFonts w:eastAsia="Times New Roman" w:cs="Times New Roman"/>
          <w:szCs w:val="24"/>
        </w:rPr>
        <w:t xml:space="preserve">ένου να καταρρεύσει αυτή η μεθόδευση εις βάρος της Ελλάδος, όπως και έγινε. Είχαμε διαξιφισμούς μεταξύ στελεχών της Κυβέρνησής σας, που κάποιοι έλεγαν ότι το δημοψήφισμα ήταν αποτυχημένο και άλλοι επιτυχημένο. Ο κ. Τσίπρας μάλιστα έστειλε και συγχαρητήρια </w:t>
      </w:r>
      <w:r>
        <w:rPr>
          <w:rFonts w:eastAsia="Times New Roman" w:cs="Times New Roman"/>
          <w:szCs w:val="24"/>
        </w:rPr>
        <w:t xml:space="preserve">στον κ. </w:t>
      </w:r>
      <w:proofErr w:type="spellStart"/>
      <w:r>
        <w:rPr>
          <w:rFonts w:eastAsia="Times New Roman" w:cs="Times New Roman"/>
          <w:szCs w:val="24"/>
        </w:rPr>
        <w:t>Ζάεφ</w:t>
      </w:r>
      <w:proofErr w:type="spellEnd"/>
      <w:r>
        <w:rPr>
          <w:rFonts w:eastAsia="Times New Roman" w:cs="Times New Roman"/>
          <w:szCs w:val="24"/>
        </w:rPr>
        <w:t>.</w:t>
      </w:r>
    </w:p>
    <w:p w14:paraId="485EEB06"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Ο Υπουργός Εξωτερικών της Ελλάδος, ο κ. Κοτζιάς, με πολλά ερωτηματικά -είναι αυτό που κυκλοφορεί ευρέως στα διπλωματικά σαλόνια, ότι τα Σκόπια έχουν δύο Υπουργούς Εξωτερικών και η Ελλάδα δεν έχει κανέναν- να λέει «θα δούμε, ναι μεν αλλά».</w:t>
      </w:r>
    </w:p>
    <w:p w14:paraId="485EEB07"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Η ο</w:t>
      </w:r>
      <w:r>
        <w:rPr>
          <w:rFonts w:eastAsia="Times New Roman" w:cs="Times New Roman"/>
          <w:szCs w:val="24"/>
        </w:rPr>
        <w:t>υσία είναι ότι θα έπρεπε να έχετε πάρει την πρωτοβουλία των κινήσεων στα χέρια σας, να έχετε κλείσει αυτό το εθνικό ζήτημα, το οποίο όπως φαίνεται άγγιξε όλους τους Έλληνες, στη συντριπτική τους πλειο</w:t>
      </w:r>
      <w:r>
        <w:rPr>
          <w:rFonts w:eastAsia="Times New Roman" w:cs="Times New Roman"/>
          <w:szCs w:val="24"/>
        </w:rPr>
        <w:t>νότητα</w:t>
      </w:r>
      <w:r>
        <w:rPr>
          <w:rFonts w:eastAsia="Times New Roman" w:cs="Times New Roman"/>
          <w:szCs w:val="24"/>
        </w:rPr>
        <w:t xml:space="preserve"> και τους έβγαλε στους δρόμους. Ό,τι δεν κατάφεραν τρία και πλέον μνημόνια, μεσοπρόθεσμα, δυσβάσταχτα μέτρα, ΕΝΦΙΑ και οτιδήποτε άλλο, το καταφέρατε με αυτή την προδοτική συμφωνία, να βγάλετε εκατομμύρια Έλληνες στους δρόμους, όχι μόνο της Ελλάδος, αλλά σε</w:t>
      </w:r>
      <w:r>
        <w:rPr>
          <w:rFonts w:eastAsia="Times New Roman" w:cs="Times New Roman"/>
          <w:szCs w:val="24"/>
        </w:rPr>
        <w:t xml:space="preserve"> ολόκληρη την υφήλιο.</w:t>
      </w:r>
    </w:p>
    <w:p w14:paraId="485EEB0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Απ’ ό,τι όλα δείχνουν, αυτός ο κόσμος θα βγει ξανά και ξανά. Δεν θα κουραστεί να βγαίνει μέχρι να έρθει το επιθυμητό, δηλαδή να μην υπάρξει προδοσία και παράδοση του ονόματος της Μακεδονίας μας.</w:t>
      </w:r>
    </w:p>
    <w:p w14:paraId="485EEB0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Φανταστείτε -και κλείνω, κύριε Πρόεδρε-</w:t>
      </w:r>
      <w:r>
        <w:rPr>
          <w:rFonts w:eastAsia="Times New Roman" w:cs="Times New Roman"/>
          <w:szCs w:val="24"/>
        </w:rPr>
        <w:t xml:space="preserve"> την ξεφτίλα της εξωτερικής πολιτικής να τα μαθαίνουμε από τα «</w:t>
      </w:r>
      <w:r>
        <w:rPr>
          <w:rFonts w:eastAsia="Times New Roman" w:cs="Times New Roman"/>
          <w:szCs w:val="24"/>
          <w:lang w:val="en-US"/>
        </w:rPr>
        <w:t>non</w:t>
      </w:r>
      <w:r w:rsidRPr="00932BB6">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των Σκοπιανών και από διαρροές σκόπιμες, τις οποίες τις θέλατε και εσείς! Φανταστείτε πόσο πολύ θέλατε να γίνει αυτή η διαρ</w:t>
      </w:r>
      <w:r>
        <w:rPr>
          <w:rFonts w:eastAsia="Times New Roman" w:cs="Times New Roman"/>
          <w:szCs w:val="24"/>
        </w:rPr>
        <w:lastRenderedPageBreak/>
        <w:t>ροή που έδειχνε την κ</w:t>
      </w:r>
      <w:r>
        <w:rPr>
          <w:rFonts w:eastAsia="Times New Roman" w:cs="Times New Roman"/>
          <w:szCs w:val="24"/>
        </w:rPr>
        <w:t>.</w:t>
      </w:r>
      <w:r>
        <w:rPr>
          <w:rFonts w:eastAsia="Times New Roman" w:cs="Times New Roman"/>
          <w:szCs w:val="24"/>
        </w:rPr>
        <w:t xml:space="preserve"> Σπυράκη με «τη γίδα στην πλάτη» να μ</w:t>
      </w:r>
      <w:r>
        <w:rPr>
          <w:rFonts w:eastAsia="Times New Roman" w:cs="Times New Roman"/>
          <w:szCs w:val="24"/>
        </w:rPr>
        <w:t xml:space="preserve">ιλά με τον Πρωθυπουργό των Σκοπίων και να λένε τα δικά τους. Δεν το θέλατε, αλλά όποιος έπρεπε να το διαβάσει διάβασε το τι ειπώθηκε μεταξύ του Σκοπιανού Πρωθυπουργού και των Αρχηγών των </w:t>
      </w:r>
      <w:r>
        <w:rPr>
          <w:rFonts w:eastAsia="Times New Roman" w:cs="Times New Roman"/>
          <w:szCs w:val="24"/>
        </w:rPr>
        <w:t>κ</w:t>
      </w:r>
      <w:r>
        <w:rPr>
          <w:rFonts w:eastAsia="Times New Roman" w:cs="Times New Roman"/>
          <w:szCs w:val="24"/>
        </w:rPr>
        <w:t>ομμάτων της Αντιπολίτευσης στα Σκόπια, οι οποίοι έλεγαν ότι είναι εύ</w:t>
      </w:r>
      <w:r>
        <w:rPr>
          <w:rFonts w:eastAsia="Times New Roman" w:cs="Times New Roman"/>
          <w:szCs w:val="24"/>
        </w:rPr>
        <w:t>κολος ο Τσίπρας, ότι ο Τσίπρας δεν έχει ορκισθεί και άρα δεν έχει πρόβλημα να λέει άλλα εδώ και άλλα εκεί, ο Τσίπρας το ένα, ο Τσίπρας το άλλο.</w:t>
      </w:r>
    </w:p>
    <w:p w14:paraId="485EEB0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Αυτοί είστε! Ήταν το όνειρό σας, βέβαια, το 1949 να ξεπουλήσετε τη Μακεδονία. Δεν το καταφέρατε και το προσπαθεί</w:t>
      </w:r>
      <w:r>
        <w:rPr>
          <w:rFonts w:eastAsia="Times New Roman" w:cs="Times New Roman"/>
          <w:szCs w:val="24"/>
        </w:rPr>
        <w:t>τε τώρα. Το σίγουρο είναι ότι και τώρα, για μια ακόμα φορά θα αποτύχετε.</w:t>
      </w:r>
    </w:p>
    <w:p w14:paraId="485EEB0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85EEB0C" w14:textId="77777777" w:rsidR="000E6CB8" w:rsidRDefault="00854B09">
      <w:pPr>
        <w:spacing w:line="600" w:lineRule="auto"/>
        <w:ind w:firstLine="720"/>
        <w:jc w:val="both"/>
        <w:rPr>
          <w:rFonts w:eastAsia="Times New Roman"/>
          <w:bCs/>
        </w:rPr>
      </w:pPr>
      <w:r w:rsidRPr="001A2031">
        <w:rPr>
          <w:rFonts w:eastAsia="Times New Roman"/>
          <w:b/>
          <w:bCs/>
        </w:rPr>
        <w:t>ΠΡΟΕΔΡΕΥΩΝ (Μάριος Γεωργιάδης):</w:t>
      </w:r>
      <w:r>
        <w:rPr>
          <w:rFonts w:eastAsia="Times New Roman"/>
          <w:b/>
          <w:bCs/>
        </w:rPr>
        <w:t xml:space="preserve"> </w:t>
      </w:r>
      <w:r>
        <w:rPr>
          <w:rFonts w:eastAsia="Times New Roman"/>
          <w:bCs/>
        </w:rPr>
        <w:t xml:space="preserve">Ευχαριστούμε τον κ. </w:t>
      </w:r>
      <w:proofErr w:type="spellStart"/>
      <w:r>
        <w:rPr>
          <w:rFonts w:eastAsia="Times New Roman"/>
          <w:bCs/>
        </w:rPr>
        <w:t>Παναγιώταρο</w:t>
      </w:r>
      <w:proofErr w:type="spellEnd"/>
      <w:r>
        <w:rPr>
          <w:rFonts w:eastAsia="Times New Roman"/>
          <w:bCs/>
        </w:rPr>
        <w:t xml:space="preserve">. </w:t>
      </w:r>
    </w:p>
    <w:p w14:paraId="485EEB0D" w14:textId="77777777" w:rsidR="000E6CB8" w:rsidRDefault="00854B09">
      <w:pPr>
        <w:spacing w:line="600" w:lineRule="auto"/>
        <w:ind w:firstLine="720"/>
        <w:jc w:val="both"/>
        <w:rPr>
          <w:rFonts w:eastAsia="Times New Roman"/>
          <w:bCs/>
        </w:rPr>
      </w:pPr>
      <w:r>
        <w:rPr>
          <w:rFonts w:eastAsia="Times New Roman"/>
          <w:bCs/>
        </w:rPr>
        <w:t>Η Υφυπουργός κ</w:t>
      </w:r>
      <w:r>
        <w:rPr>
          <w:rFonts w:eastAsia="Times New Roman"/>
          <w:bCs/>
        </w:rPr>
        <w:t>.</w:t>
      </w:r>
      <w:r>
        <w:rPr>
          <w:rFonts w:eastAsia="Times New Roman"/>
          <w:bCs/>
        </w:rPr>
        <w:t xml:space="preserve"> </w:t>
      </w:r>
      <w:proofErr w:type="spellStart"/>
      <w:r>
        <w:rPr>
          <w:rFonts w:eastAsia="Times New Roman"/>
          <w:bCs/>
        </w:rPr>
        <w:t>Παπανάτσιου</w:t>
      </w:r>
      <w:proofErr w:type="spellEnd"/>
      <w:r>
        <w:rPr>
          <w:rFonts w:eastAsia="Times New Roman"/>
          <w:bCs/>
        </w:rPr>
        <w:t xml:space="preserve"> έχει ζητήσει τον λόγο για ένα λεπτό, προκειμένου να κάνει κάποιες διευκρινίσεις.</w:t>
      </w:r>
    </w:p>
    <w:p w14:paraId="485EEB0E" w14:textId="77777777" w:rsidR="000E6CB8" w:rsidRDefault="00854B09">
      <w:pPr>
        <w:spacing w:line="600" w:lineRule="auto"/>
        <w:ind w:firstLine="720"/>
        <w:jc w:val="both"/>
        <w:rPr>
          <w:rFonts w:eastAsia="Times New Roman"/>
          <w:bCs/>
        </w:rPr>
      </w:pPr>
      <w:r>
        <w:rPr>
          <w:rFonts w:eastAsia="Times New Roman"/>
          <w:bCs/>
        </w:rPr>
        <w:t xml:space="preserve">Αμέσως μετά θα ακολουθήσει ο κ. </w:t>
      </w:r>
      <w:proofErr w:type="spellStart"/>
      <w:r>
        <w:rPr>
          <w:rFonts w:eastAsia="Times New Roman"/>
          <w:bCs/>
        </w:rPr>
        <w:t>Δένδιας</w:t>
      </w:r>
      <w:proofErr w:type="spellEnd"/>
      <w:r>
        <w:rPr>
          <w:rFonts w:eastAsia="Times New Roman"/>
          <w:bCs/>
        </w:rPr>
        <w:t>.</w:t>
      </w:r>
    </w:p>
    <w:p w14:paraId="485EEB0F" w14:textId="77777777" w:rsidR="000E6CB8" w:rsidRDefault="00854B09">
      <w:pPr>
        <w:spacing w:line="600" w:lineRule="auto"/>
        <w:ind w:firstLine="720"/>
        <w:jc w:val="both"/>
        <w:rPr>
          <w:rFonts w:eastAsia="Times New Roman"/>
          <w:bCs/>
        </w:rPr>
      </w:pPr>
      <w:r w:rsidRPr="001A2031">
        <w:rPr>
          <w:rFonts w:eastAsia="Times New Roman"/>
          <w:b/>
          <w:bCs/>
        </w:rPr>
        <w:t>ΑΙΚΑΤΕΡΙΝΗ ΠΑΠΑΝΑΤΣΙΟΥ (Υφυπουργός Οικονομικών):</w:t>
      </w:r>
      <w:r>
        <w:rPr>
          <w:rFonts w:eastAsia="Times New Roman"/>
          <w:bCs/>
        </w:rPr>
        <w:t xml:space="preserve"> Θα χρειασθώ μόνο ένα λεπτό, κύριε Πρόεδρε.</w:t>
      </w:r>
    </w:p>
    <w:p w14:paraId="485EEB10" w14:textId="77777777" w:rsidR="000E6CB8" w:rsidRDefault="00854B09">
      <w:pPr>
        <w:spacing w:line="600" w:lineRule="auto"/>
        <w:ind w:firstLine="720"/>
        <w:jc w:val="both"/>
        <w:rPr>
          <w:rFonts w:eastAsia="Times New Roman"/>
          <w:bCs/>
        </w:rPr>
      </w:pPr>
      <w:r>
        <w:rPr>
          <w:rFonts w:eastAsia="Times New Roman"/>
          <w:bCs/>
        </w:rPr>
        <w:lastRenderedPageBreak/>
        <w:t xml:space="preserve">Συγγνώμη που παίρνω πάλι τον </w:t>
      </w:r>
      <w:r>
        <w:rPr>
          <w:rFonts w:eastAsia="Times New Roman"/>
          <w:bCs/>
        </w:rPr>
        <w:t>λόγο, αλλά δεν στήριξα την τροπολογία με γενικό αριθμό 1775 στο δεύτερο μέρος της. Επειδή τέθηκαν και ερωτήματα, αυτό το λέω για να μην αφήνουμε κάτι αναπάντητο.</w:t>
      </w:r>
    </w:p>
    <w:p w14:paraId="485EEB11" w14:textId="77777777" w:rsidR="000E6CB8" w:rsidRDefault="00854B09">
      <w:pPr>
        <w:spacing w:line="600" w:lineRule="auto"/>
        <w:ind w:firstLine="720"/>
        <w:jc w:val="both"/>
        <w:rPr>
          <w:rFonts w:eastAsia="Times New Roman"/>
          <w:bCs/>
        </w:rPr>
      </w:pPr>
      <w:r>
        <w:rPr>
          <w:rFonts w:eastAsia="Times New Roman"/>
          <w:bCs/>
        </w:rPr>
        <w:t xml:space="preserve">Όσον αφορά την τροποποίηση του άρθρου 17 του Κώδικα Φορολογικής Διαδικασίας, στις περιπτώσεις </w:t>
      </w:r>
      <w:r>
        <w:rPr>
          <w:rFonts w:eastAsia="Times New Roman"/>
          <w:bCs/>
        </w:rPr>
        <w:t>αυτές το απόρρητο σίγουρα είναι εκείνο το οποίο παραμένει ούτως ή άλλως. Γίνεται αποκλειστικά και μόνο με σκοπό την ενημέρωση των αρχείων των εταιρειών και όχι για άλλη χρήση και δίνονται μόνο τα στοιχεία, δεν δίνονται άλλες πληροφορίες. Δίνονται μόνο τα σ</w:t>
      </w:r>
      <w:r>
        <w:rPr>
          <w:rFonts w:eastAsia="Times New Roman"/>
          <w:bCs/>
        </w:rPr>
        <w:t>τοιχεία τα οποία μπορούν και να τα πάρουν από τον ίδιο τον φορολογούμενο.</w:t>
      </w:r>
    </w:p>
    <w:p w14:paraId="485EEB12" w14:textId="77777777" w:rsidR="000E6CB8" w:rsidRDefault="00854B09">
      <w:pPr>
        <w:spacing w:line="600" w:lineRule="auto"/>
        <w:ind w:firstLine="720"/>
        <w:jc w:val="both"/>
        <w:rPr>
          <w:rFonts w:eastAsia="Times New Roman"/>
          <w:bCs/>
        </w:rPr>
      </w:pPr>
      <w:r>
        <w:rPr>
          <w:rFonts w:eastAsia="Times New Roman"/>
          <w:bCs/>
        </w:rPr>
        <w:t>Θα σας πω τώρα για ποιον λόγο δίνονται όλα αυτά τα στοιχεία. Κατ’ αρχ</w:t>
      </w:r>
      <w:r>
        <w:rPr>
          <w:rFonts w:eastAsia="Times New Roman"/>
          <w:bCs/>
        </w:rPr>
        <w:t>άς</w:t>
      </w:r>
      <w:r>
        <w:rPr>
          <w:rFonts w:eastAsia="Times New Roman"/>
          <w:bCs/>
        </w:rPr>
        <w:t>, αυτό συμβάλλει στην τήρηση αξιόπιστου αρχείου από μέρους των εταιρειών με ακριβείς πληροφορίες και μειώνει τυ</w:t>
      </w:r>
      <w:r>
        <w:rPr>
          <w:rFonts w:eastAsia="Times New Roman"/>
          <w:bCs/>
        </w:rPr>
        <w:t xml:space="preserve">χόν επισφάλειες προς όφελος των </w:t>
      </w:r>
      <w:proofErr w:type="spellStart"/>
      <w:r>
        <w:rPr>
          <w:rFonts w:eastAsia="Times New Roman"/>
          <w:bCs/>
        </w:rPr>
        <w:t>συναλλασσομένων</w:t>
      </w:r>
      <w:proofErr w:type="spellEnd"/>
      <w:r>
        <w:rPr>
          <w:rFonts w:eastAsia="Times New Roman"/>
          <w:bCs/>
        </w:rPr>
        <w:t>, ώστε να μην οδηγούνται σε προβλήματα τα λάθος άτομα, να μη λαμβάνονται μέτρα απ’ αυτές τις εταιρείες εναντίον ατόμων που δεν έχουν αντίστοιχα οικονομικά χαρακτηριστικά, εισόδημα κ</w:t>
      </w:r>
      <w:r>
        <w:rPr>
          <w:rFonts w:eastAsia="Times New Roman"/>
          <w:bCs/>
        </w:rPr>
        <w:t>.</w:t>
      </w:r>
      <w:r>
        <w:rPr>
          <w:rFonts w:eastAsia="Times New Roman"/>
          <w:bCs/>
        </w:rPr>
        <w:t>λπ.</w:t>
      </w:r>
      <w:r>
        <w:rPr>
          <w:rFonts w:eastAsia="Times New Roman"/>
          <w:bCs/>
        </w:rPr>
        <w:t>.</w:t>
      </w:r>
    </w:p>
    <w:p w14:paraId="485EEB13" w14:textId="77777777" w:rsidR="000E6CB8" w:rsidRDefault="00854B09">
      <w:pPr>
        <w:spacing w:line="600" w:lineRule="auto"/>
        <w:ind w:firstLine="720"/>
        <w:jc w:val="both"/>
        <w:rPr>
          <w:rFonts w:eastAsia="Times New Roman"/>
          <w:bCs/>
        </w:rPr>
      </w:pPr>
      <w:r>
        <w:rPr>
          <w:rFonts w:eastAsia="Times New Roman"/>
          <w:bCs/>
        </w:rPr>
        <w:t>Επίσης, προϋπόθεση για</w:t>
      </w:r>
      <w:r>
        <w:rPr>
          <w:rFonts w:eastAsia="Times New Roman"/>
          <w:bCs/>
        </w:rPr>
        <w:t xml:space="preserve"> τη χορήγηση αυτών των στοιχείων είναι αφ’ ενός η υποβολή πλήρως αιτιολογημένου αιτήματος από το εκάστοτε νομικό πρόσωπο για </w:t>
      </w:r>
      <w:r>
        <w:rPr>
          <w:rFonts w:eastAsia="Times New Roman"/>
          <w:bCs/>
        </w:rPr>
        <w:lastRenderedPageBreak/>
        <w:t>χορήγηση συγκεκριμένων στοιχείων μητρώου και αφ’ ετέρου η εξυπηρέτηση του δημοσίου συμφέροντος. Δεν υποκρύπτει τίποτα άλλο.</w:t>
      </w:r>
    </w:p>
    <w:p w14:paraId="485EEB14" w14:textId="77777777" w:rsidR="000E6CB8" w:rsidRDefault="00854B09">
      <w:pPr>
        <w:spacing w:line="600" w:lineRule="auto"/>
        <w:ind w:firstLine="720"/>
        <w:jc w:val="both"/>
        <w:rPr>
          <w:rFonts w:eastAsia="Times New Roman"/>
          <w:bCs/>
        </w:rPr>
      </w:pPr>
      <w:r>
        <w:rPr>
          <w:rFonts w:eastAsia="Times New Roman"/>
          <w:bCs/>
        </w:rPr>
        <w:t>Ευχαρισ</w:t>
      </w:r>
      <w:r>
        <w:rPr>
          <w:rFonts w:eastAsia="Times New Roman"/>
          <w:bCs/>
        </w:rPr>
        <w:t>τώ.</w:t>
      </w:r>
    </w:p>
    <w:p w14:paraId="485EEB15" w14:textId="77777777" w:rsidR="000E6CB8" w:rsidRDefault="00854B09">
      <w:pPr>
        <w:spacing w:line="600" w:lineRule="auto"/>
        <w:ind w:firstLine="720"/>
        <w:jc w:val="both"/>
        <w:rPr>
          <w:rFonts w:eastAsia="Times New Roman"/>
          <w:bCs/>
        </w:rPr>
      </w:pPr>
      <w:r w:rsidRPr="002D3B64">
        <w:rPr>
          <w:rFonts w:eastAsia="Times New Roman"/>
          <w:b/>
          <w:bCs/>
        </w:rPr>
        <w:t>ΠΡΟΕΔΡΕΥΩΝ (Μάριος Γεωργιάδης):</w:t>
      </w:r>
      <w:r>
        <w:rPr>
          <w:rFonts w:eastAsia="Times New Roman"/>
          <w:bCs/>
        </w:rPr>
        <w:t xml:space="preserve"> Ευχαριστούμε την κυρία Υπουργό για τις διευκρινίσεις.</w:t>
      </w:r>
    </w:p>
    <w:p w14:paraId="485EEB16" w14:textId="77777777" w:rsidR="000E6CB8" w:rsidRDefault="00854B09">
      <w:pPr>
        <w:spacing w:line="600" w:lineRule="auto"/>
        <w:ind w:firstLine="720"/>
        <w:jc w:val="both"/>
        <w:rPr>
          <w:rFonts w:eastAsia="Times New Roman"/>
          <w:bCs/>
        </w:rPr>
      </w:pPr>
      <w:r>
        <w:rPr>
          <w:rFonts w:eastAsia="Times New Roman"/>
          <w:bCs/>
        </w:rPr>
        <w:t xml:space="preserve">Ο Κοινοβουλευτικός Εκπρόσωπος της Νέας Δημοκρατίας κ. </w:t>
      </w:r>
      <w:proofErr w:type="spellStart"/>
      <w:r>
        <w:rPr>
          <w:rFonts w:eastAsia="Times New Roman"/>
          <w:bCs/>
        </w:rPr>
        <w:t>Δένδιας</w:t>
      </w:r>
      <w:proofErr w:type="spellEnd"/>
      <w:r>
        <w:rPr>
          <w:rFonts w:eastAsia="Times New Roman"/>
          <w:bCs/>
        </w:rPr>
        <w:t xml:space="preserve"> έχει τον λόγο για δώδεκα λεπτά.</w:t>
      </w:r>
    </w:p>
    <w:p w14:paraId="485EEB17" w14:textId="77777777" w:rsidR="000E6CB8" w:rsidRDefault="00854B09">
      <w:pPr>
        <w:spacing w:line="600" w:lineRule="auto"/>
        <w:ind w:firstLine="720"/>
        <w:jc w:val="both"/>
        <w:rPr>
          <w:rFonts w:eastAsia="Times New Roman"/>
          <w:bCs/>
        </w:rPr>
      </w:pPr>
      <w:r w:rsidRPr="002D3B64">
        <w:rPr>
          <w:rFonts w:eastAsia="Times New Roman"/>
          <w:b/>
          <w:bCs/>
        </w:rPr>
        <w:t xml:space="preserve">ΝΙΚΟΛΑΟΣ </w:t>
      </w:r>
      <w:r>
        <w:rPr>
          <w:rFonts w:eastAsia="Times New Roman"/>
          <w:b/>
          <w:bCs/>
        </w:rPr>
        <w:t>- ΓΕΩΡΓΙΟΣ</w:t>
      </w:r>
      <w:r w:rsidRPr="002D3B64">
        <w:rPr>
          <w:rFonts w:eastAsia="Times New Roman"/>
          <w:b/>
          <w:bCs/>
        </w:rPr>
        <w:t xml:space="preserve"> ΔΕΝΔΙΑΣ</w:t>
      </w:r>
      <w:r>
        <w:rPr>
          <w:rFonts w:eastAsia="Times New Roman"/>
          <w:b/>
          <w:bCs/>
        </w:rPr>
        <w:t>:</w:t>
      </w:r>
      <w:r>
        <w:rPr>
          <w:rFonts w:eastAsia="Times New Roman"/>
          <w:bCs/>
        </w:rPr>
        <w:t xml:space="preserve"> Τις ευχαριστίες μου, κύριε Πρόεδρε. </w:t>
      </w:r>
    </w:p>
    <w:p w14:paraId="485EEB18" w14:textId="77777777" w:rsidR="000E6CB8" w:rsidRDefault="00854B09">
      <w:pPr>
        <w:spacing w:line="600" w:lineRule="auto"/>
        <w:ind w:firstLine="720"/>
        <w:jc w:val="both"/>
        <w:rPr>
          <w:rFonts w:eastAsia="Times New Roman"/>
          <w:bCs/>
        </w:rPr>
      </w:pPr>
      <w:r>
        <w:rPr>
          <w:rFonts w:eastAsia="Times New Roman"/>
          <w:bCs/>
        </w:rPr>
        <w:t>Κυρίες</w:t>
      </w:r>
      <w:r>
        <w:rPr>
          <w:rFonts w:eastAsia="Times New Roman"/>
          <w:bCs/>
        </w:rPr>
        <w:t xml:space="preserve"> και κύριοι συνάδελφοι, σπανίως ασχολούμαι -ξεκινώ απ’ αυτό- με τη Χρυσή Αυγή, δεν τρώω την ώρα μου. Όμως, δεν μπορώ παρά να παρατηρήσω τους «Φιλιππικούς» περί προστασίας της Μακεδονίας από έναν πολιτικό χώρο η ιστορική έκφραση του οποίου υπό τον ναζισμό κ</w:t>
      </w:r>
      <w:r>
        <w:rPr>
          <w:rFonts w:eastAsia="Times New Roman"/>
          <w:bCs/>
        </w:rPr>
        <w:t>αι την κατοχή παρέδωσε τη Μακεδονία στους Βούλγαρους. Η μεγαλύτερη εθνική απειλή που έζησε η Μακεδονία ήταν η βουλγαρική κατοχή και ο ναζισμός έδωσε τη Μακεδονία στους Βούλγαρους.</w:t>
      </w:r>
    </w:p>
    <w:p w14:paraId="485EEB19" w14:textId="77777777" w:rsidR="000E6CB8" w:rsidRDefault="00854B09">
      <w:pPr>
        <w:spacing w:line="600" w:lineRule="auto"/>
        <w:ind w:firstLine="720"/>
        <w:jc w:val="both"/>
        <w:rPr>
          <w:rFonts w:eastAsia="Times New Roman"/>
          <w:bCs/>
        </w:rPr>
      </w:pPr>
      <w:r>
        <w:rPr>
          <w:rFonts w:eastAsia="Times New Roman"/>
          <w:bCs/>
        </w:rPr>
        <w:t>Έρχονται, λοιπόν, οι εκπρόσωποι του ναζισμού στην Ελλάδα τώρα και εμφανίζοντ</w:t>
      </w:r>
      <w:r>
        <w:rPr>
          <w:rFonts w:eastAsia="Times New Roman"/>
          <w:bCs/>
        </w:rPr>
        <w:t>αι να ζητάνε και τα ρέστα!</w:t>
      </w:r>
    </w:p>
    <w:p w14:paraId="485EEB1A" w14:textId="77777777" w:rsidR="000E6CB8" w:rsidRDefault="00854B09">
      <w:pPr>
        <w:spacing w:line="600" w:lineRule="auto"/>
        <w:ind w:firstLine="720"/>
        <w:jc w:val="both"/>
        <w:rPr>
          <w:rFonts w:eastAsia="Times New Roman"/>
          <w:bCs/>
        </w:rPr>
      </w:pPr>
      <w:r>
        <w:rPr>
          <w:rFonts w:eastAsia="Times New Roman"/>
          <w:bCs/>
        </w:rPr>
        <w:t>Ειλικρινώς, εάν κανείς δεν έχει αυτό που λέμε «μνήμη χρυσόψαρου» και ακούει αυτά τα πράγματα, όσο κι αν δεν έχει καμ</w:t>
      </w:r>
      <w:r>
        <w:rPr>
          <w:rFonts w:eastAsia="Times New Roman"/>
          <w:bCs/>
        </w:rPr>
        <w:t>μ</w:t>
      </w:r>
      <w:r>
        <w:rPr>
          <w:rFonts w:eastAsia="Times New Roman"/>
          <w:bCs/>
        </w:rPr>
        <w:t xml:space="preserve">ία έννοια να εκνευριστεί –διότι ο </w:t>
      </w:r>
      <w:r>
        <w:rPr>
          <w:rFonts w:eastAsia="Times New Roman"/>
          <w:bCs/>
        </w:rPr>
        <w:lastRenderedPageBreak/>
        <w:t xml:space="preserve">εκνευρισμός προϋποθέτει και αξιολόγηση του </w:t>
      </w:r>
      <w:proofErr w:type="spellStart"/>
      <w:r>
        <w:rPr>
          <w:rFonts w:eastAsia="Times New Roman"/>
          <w:bCs/>
        </w:rPr>
        <w:t>τοποθετουμένου</w:t>
      </w:r>
      <w:proofErr w:type="spellEnd"/>
      <w:r>
        <w:rPr>
          <w:rFonts w:eastAsia="Times New Roman"/>
          <w:bCs/>
        </w:rPr>
        <w:t>- πραγματικά του δημι</w:t>
      </w:r>
      <w:r>
        <w:rPr>
          <w:rFonts w:eastAsia="Times New Roman"/>
          <w:bCs/>
        </w:rPr>
        <w:t xml:space="preserve">ουργείται μια έκπληξη για τον τρόπο που μπορεί να εκφράζεται </w:t>
      </w:r>
      <w:r>
        <w:rPr>
          <w:rFonts w:eastAsia="Times New Roman"/>
          <w:bCs/>
        </w:rPr>
        <w:t xml:space="preserve">κάποιος </w:t>
      </w:r>
      <w:r>
        <w:rPr>
          <w:rFonts w:eastAsia="Times New Roman"/>
          <w:bCs/>
        </w:rPr>
        <w:t>σ</w:t>
      </w:r>
      <w:r>
        <w:rPr>
          <w:rFonts w:eastAsia="Times New Roman"/>
          <w:bCs/>
        </w:rPr>
        <w:t>ε</w:t>
      </w:r>
      <w:r>
        <w:rPr>
          <w:rFonts w:eastAsia="Times New Roman"/>
          <w:bCs/>
        </w:rPr>
        <w:t xml:space="preserve"> αυτή τη χώρα.</w:t>
      </w:r>
    </w:p>
    <w:p w14:paraId="485EEB1B" w14:textId="77777777" w:rsidR="000E6CB8" w:rsidRDefault="00854B09">
      <w:pPr>
        <w:spacing w:line="600" w:lineRule="auto"/>
        <w:ind w:firstLine="720"/>
        <w:jc w:val="both"/>
        <w:rPr>
          <w:rFonts w:eastAsia="Times New Roman"/>
          <w:bCs/>
        </w:rPr>
      </w:pPr>
      <w:r>
        <w:rPr>
          <w:rFonts w:eastAsia="Times New Roman"/>
          <w:bCs/>
        </w:rPr>
        <w:t>Ας αναφερθώ τώρα στα πιο τετριμμένα.</w:t>
      </w:r>
    </w:p>
    <w:p w14:paraId="485EEB1C" w14:textId="77777777" w:rsidR="000E6CB8" w:rsidRDefault="00854B09">
      <w:pPr>
        <w:spacing w:line="600" w:lineRule="auto"/>
        <w:ind w:firstLine="720"/>
        <w:jc w:val="both"/>
        <w:rPr>
          <w:rFonts w:eastAsia="Times New Roman"/>
          <w:bCs/>
        </w:rPr>
      </w:pPr>
      <w:r>
        <w:rPr>
          <w:rFonts w:eastAsia="Times New Roman"/>
          <w:bCs/>
        </w:rPr>
        <w:t>Κυρίες και κύριοι συνάδελφοι, κυρία Υπουργέ, παραλείψατε να μας ευχηθείτε, γιατί σήμερα είναι τα γενέθλια της Νέας Δημοκρατίας. Συμπλ</w:t>
      </w:r>
      <w:r>
        <w:rPr>
          <w:rFonts w:eastAsia="Times New Roman"/>
          <w:bCs/>
        </w:rPr>
        <w:t>ηρώνουμε σαράντα τέσσερα χρόνια ζωής.</w:t>
      </w:r>
    </w:p>
    <w:p w14:paraId="485EEB1D" w14:textId="77777777" w:rsidR="000E6CB8" w:rsidRDefault="00854B09">
      <w:pPr>
        <w:spacing w:line="600" w:lineRule="auto"/>
        <w:ind w:firstLine="720"/>
        <w:jc w:val="both"/>
        <w:rPr>
          <w:rFonts w:eastAsia="Times New Roman"/>
          <w:bCs/>
        </w:rPr>
      </w:pPr>
      <w:r>
        <w:rPr>
          <w:rFonts w:eastAsia="Times New Roman"/>
          <w:b/>
          <w:bCs/>
        </w:rPr>
        <w:t>ΧΡΗΣΤΟΣ ΜΑΝΤΑΣ:</w:t>
      </w:r>
      <w:r>
        <w:rPr>
          <w:rFonts w:eastAsia="Times New Roman"/>
          <w:bCs/>
        </w:rPr>
        <w:t xml:space="preserve"> Χρόνια πολλά!</w:t>
      </w:r>
    </w:p>
    <w:p w14:paraId="485EEB1E" w14:textId="77777777" w:rsidR="000E6CB8" w:rsidRDefault="00854B09">
      <w:pPr>
        <w:spacing w:line="600" w:lineRule="auto"/>
        <w:ind w:firstLine="720"/>
        <w:jc w:val="center"/>
        <w:rPr>
          <w:rFonts w:eastAsia="Times New Roman"/>
          <w:bCs/>
        </w:rPr>
      </w:pPr>
      <w:r>
        <w:rPr>
          <w:rFonts w:eastAsia="Times New Roman"/>
          <w:bCs/>
        </w:rPr>
        <w:t>(Γέλωτες στην Αίθουσα)</w:t>
      </w:r>
    </w:p>
    <w:p w14:paraId="485EEB1F" w14:textId="77777777" w:rsidR="000E6CB8" w:rsidRDefault="00854B09">
      <w:pPr>
        <w:spacing w:line="600" w:lineRule="auto"/>
        <w:ind w:firstLine="720"/>
        <w:jc w:val="both"/>
        <w:rPr>
          <w:rFonts w:eastAsia="Times New Roman"/>
          <w:bCs/>
        </w:rPr>
      </w:pPr>
      <w:r>
        <w:rPr>
          <w:rFonts w:eastAsia="Times New Roman"/>
          <w:b/>
          <w:bCs/>
        </w:rPr>
        <w:t xml:space="preserve">ΝΙΚΟΛΑΟΣ </w:t>
      </w:r>
      <w:r>
        <w:rPr>
          <w:rFonts w:eastAsia="Times New Roman"/>
          <w:b/>
          <w:bCs/>
        </w:rPr>
        <w:t>- ΓΕΩΡΓΙΟΣ</w:t>
      </w:r>
      <w:r>
        <w:rPr>
          <w:rFonts w:eastAsia="Times New Roman"/>
          <w:b/>
          <w:bCs/>
        </w:rPr>
        <w:t xml:space="preserve"> ΔΕΝΔΙΑΣ</w:t>
      </w:r>
      <w:r w:rsidRPr="00A64938">
        <w:rPr>
          <w:rFonts w:eastAsia="Times New Roman"/>
          <w:b/>
          <w:bCs/>
        </w:rPr>
        <w:t>:</w:t>
      </w:r>
      <w:r>
        <w:rPr>
          <w:rFonts w:eastAsia="Times New Roman"/>
          <w:bCs/>
        </w:rPr>
        <w:t xml:space="preserve"> Είμαι βέβαιος ότι δεν το κάνατε εκ προθέσεως.</w:t>
      </w:r>
    </w:p>
    <w:p w14:paraId="485EEB20" w14:textId="77777777" w:rsidR="000E6CB8" w:rsidRDefault="00854B09">
      <w:pPr>
        <w:spacing w:line="600" w:lineRule="auto"/>
        <w:ind w:firstLine="720"/>
        <w:jc w:val="both"/>
        <w:rPr>
          <w:rFonts w:eastAsia="Times New Roman"/>
          <w:bCs/>
        </w:rPr>
      </w:pPr>
      <w:r>
        <w:rPr>
          <w:rFonts w:eastAsia="Times New Roman"/>
          <w:bCs/>
        </w:rPr>
        <w:t>Έχω να πω ότι είναι πάρα πολύ καλό το ότι συμβαίνει αυτό με ένα νομοθέτημα που αποτελεί πρ</w:t>
      </w:r>
      <w:r>
        <w:rPr>
          <w:rFonts w:eastAsia="Times New Roman"/>
          <w:bCs/>
        </w:rPr>
        <w:t xml:space="preserve">οσαρμογή της ελληνικής νομοθεσίας σε έναν </w:t>
      </w:r>
      <w:r>
        <w:rPr>
          <w:rFonts w:eastAsia="Times New Roman"/>
          <w:bCs/>
        </w:rPr>
        <w:t>κ</w:t>
      </w:r>
      <w:r>
        <w:rPr>
          <w:rFonts w:eastAsia="Times New Roman"/>
          <w:bCs/>
        </w:rPr>
        <w:t xml:space="preserve">ανονισμό και σε μια </w:t>
      </w:r>
      <w:r>
        <w:rPr>
          <w:rFonts w:eastAsia="Times New Roman"/>
          <w:bCs/>
        </w:rPr>
        <w:t>ο</w:t>
      </w:r>
      <w:r>
        <w:rPr>
          <w:rFonts w:eastAsia="Times New Roman"/>
          <w:bCs/>
        </w:rPr>
        <w:t>δηγία, διότι ιστορικά η Νέα Δημοκρατία περηφανεύεται μεταξύ άλλων για δ</w:t>
      </w:r>
      <w:r>
        <w:rPr>
          <w:rFonts w:eastAsia="Times New Roman"/>
          <w:bCs/>
        </w:rPr>
        <w:t>ύ</w:t>
      </w:r>
      <w:r>
        <w:rPr>
          <w:rFonts w:eastAsia="Times New Roman"/>
          <w:bCs/>
        </w:rPr>
        <w:t xml:space="preserve">ο τεράστια επιτεύγματα, την </w:t>
      </w:r>
      <w:r>
        <w:rPr>
          <w:rFonts w:eastAsia="Times New Roman"/>
          <w:bCs/>
        </w:rPr>
        <w:t>α</w:t>
      </w:r>
      <w:r>
        <w:rPr>
          <w:rFonts w:eastAsia="Times New Roman"/>
          <w:bCs/>
        </w:rPr>
        <w:t xml:space="preserve">ποκατάσταση της </w:t>
      </w:r>
      <w:r>
        <w:rPr>
          <w:rFonts w:eastAsia="Times New Roman"/>
          <w:bCs/>
        </w:rPr>
        <w:t>δ</w:t>
      </w:r>
      <w:r>
        <w:rPr>
          <w:rFonts w:eastAsia="Times New Roman"/>
          <w:bCs/>
        </w:rPr>
        <w:t>ημοκρατίας, μιας σύγχρονης ευρωπαϊκής δημοκρατίας, το 1974 από τον Κωνσταν</w:t>
      </w:r>
      <w:r>
        <w:rPr>
          <w:rFonts w:eastAsia="Times New Roman"/>
          <w:bCs/>
        </w:rPr>
        <w:t>τίνο Καραμανλή και την είσοδο της Ελλάδας στην ευρωπαϊκή οικογένεια με την υπογραφή του Κωνσταντίνου Καραμανλή και του Γεωργίου Ράλλη το 19</w:t>
      </w:r>
      <w:r>
        <w:rPr>
          <w:rFonts w:eastAsia="Times New Roman"/>
          <w:bCs/>
        </w:rPr>
        <w:t>79</w:t>
      </w:r>
      <w:r>
        <w:rPr>
          <w:rFonts w:eastAsia="Times New Roman"/>
          <w:bCs/>
        </w:rPr>
        <w:t>.</w:t>
      </w:r>
    </w:p>
    <w:p w14:paraId="485EEB2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Άρα πολύ ωραία σήμερα συζητάμε για ένα ενιαίο ευρωπαϊκό πλαίσιο διακανονισμού κινητών αξιών. Αυτή είναι η καλή πλ</w:t>
      </w:r>
      <w:r>
        <w:rPr>
          <w:rFonts w:eastAsia="Times New Roman" w:cs="Times New Roman"/>
          <w:szCs w:val="24"/>
        </w:rPr>
        <w:t>ευρά, ότι το σύνολο σχεδόν των κομμάτων, η συντριπτική πλειο</w:t>
      </w:r>
      <w:r>
        <w:rPr>
          <w:rFonts w:eastAsia="Times New Roman" w:cs="Times New Roman"/>
          <w:szCs w:val="24"/>
        </w:rPr>
        <w:t>νότητα</w:t>
      </w:r>
      <w:r>
        <w:rPr>
          <w:rFonts w:eastAsia="Times New Roman" w:cs="Times New Roman"/>
          <w:szCs w:val="24"/>
        </w:rPr>
        <w:t xml:space="preserve"> του δημοκρατικού τόξου πιστεύει στην Ενωμένη Ευρώπη, στο μέλλον της προοπτικής της χώρας μας σε αυτήν.</w:t>
      </w:r>
    </w:p>
    <w:p w14:paraId="485EEB2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Βέβαια, για το ίδιο το νομοθέτημα τοποθετήθηκε, οφείλω να πω εξαιρετικά λεπτομερειακά,</w:t>
      </w:r>
      <w:r>
        <w:rPr>
          <w:rFonts w:eastAsia="Times New Roman" w:cs="Times New Roman"/>
          <w:szCs w:val="24"/>
        </w:rPr>
        <w:t xml:space="preserve"> ο επιμελής εισηγητής μας κ. Απόστολος </w:t>
      </w:r>
      <w:proofErr w:type="spellStart"/>
      <w:r>
        <w:rPr>
          <w:rFonts w:eastAsia="Times New Roman" w:cs="Times New Roman"/>
          <w:szCs w:val="24"/>
        </w:rPr>
        <w:t>Βεσυρόπουλος</w:t>
      </w:r>
      <w:proofErr w:type="spellEnd"/>
      <w:r>
        <w:rPr>
          <w:rFonts w:eastAsia="Times New Roman" w:cs="Times New Roman"/>
          <w:szCs w:val="24"/>
        </w:rPr>
        <w:t>. Δεν έχει έννοια να τα επαναλάβω και να κουράσω. Όμως, κυρία Υπουργέ -και είναι κρίμα γιατί χάσαμε τη μεγάλη χαρά της παρουσίας στην Αίθουσα του κυρίου Υπουργού Οικονομικών, ο οποίος ήρθε ευγενώς να σας α</w:t>
      </w:r>
      <w:r>
        <w:rPr>
          <w:rFonts w:eastAsia="Times New Roman" w:cs="Times New Roman"/>
          <w:szCs w:val="24"/>
        </w:rPr>
        <w:t xml:space="preserve">κούσει και σωφρόνως να αποχωρήσει αμέσως μετά για να μην τα ακούσει- εν πάση </w:t>
      </w:r>
      <w:proofErr w:type="spellStart"/>
      <w:r>
        <w:rPr>
          <w:rFonts w:eastAsia="Times New Roman" w:cs="Times New Roman"/>
          <w:szCs w:val="24"/>
        </w:rPr>
        <w:t>περιπτώσει</w:t>
      </w:r>
      <w:proofErr w:type="spellEnd"/>
      <w:r>
        <w:rPr>
          <w:rFonts w:eastAsia="Times New Roman" w:cs="Times New Roman"/>
          <w:szCs w:val="24"/>
        </w:rPr>
        <w:t>, δεν συζητάμε στην Αίθουσα σε μια ευνοϊκή συγκυρία για την ευρύτερη οικονομική κατάσταση στη χώρα.</w:t>
      </w:r>
    </w:p>
    <w:p w14:paraId="485EEB2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 καλώς τον! Πάνω που έλεγα για εσάς, κύριε Υπουργέ.</w:t>
      </w:r>
    </w:p>
    <w:p w14:paraId="485EEB24" w14:textId="77777777" w:rsidR="000E6CB8" w:rsidRDefault="00854B09">
      <w:pPr>
        <w:spacing w:line="600" w:lineRule="auto"/>
        <w:ind w:firstLine="720"/>
        <w:jc w:val="both"/>
        <w:rPr>
          <w:rFonts w:eastAsia="Times New Roman" w:cs="Times New Roman"/>
          <w:szCs w:val="24"/>
        </w:rPr>
      </w:pPr>
      <w:r w:rsidRPr="00454B87">
        <w:rPr>
          <w:rFonts w:eastAsia="Times New Roman" w:cs="Times New Roman"/>
          <w:b/>
          <w:szCs w:val="24"/>
        </w:rPr>
        <w:t>ΕΥΚΛΕΙΔΗΣ ΤΣΑΚΑ</w:t>
      </w:r>
      <w:r w:rsidRPr="00454B87">
        <w:rPr>
          <w:rFonts w:eastAsia="Times New Roman" w:cs="Times New Roman"/>
          <w:b/>
          <w:szCs w:val="24"/>
        </w:rPr>
        <w:t>ΛΩΤΟΣ (Υπουργός Οικονομικών):</w:t>
      </w:r>
      <w:r w:rsidRPr="00454B87">
        <w:rPr>
          <w:rFonts w:eastAsia="Times New Roman" w:cs="Times New Roman"/>
          <w:szCs w:val="24"/>
        </w:rPr>
        <w:t xml:space="preserve"> </w:t>
      </w:r>
      <w:r>
        <w:rPr>
          <w:rFonts w:eastAsia="Times New Roman" w:cs="Times New Roman"/>
          <w:szCs w:val="24"/>
        </w:rPr>
        <w:t>Τα καλύτερα φαντάζομαι!</w:t>
      </w:r>
    </w:p>
    <w:p w14:paraId="485EEB25"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ΔΕΝΔΙΑΣ:</w:t>
      </w:r>
      <w:r>
        <w:rPr>
          <w:rFonts w:eastAsia="Times New Roman" w:cs="Times New Roman"/>
          <w:szCs w:val="24"/>
        </w:rPr>
        <w:t xml:space="preserve"> Κάπου θα κρυφακούγατε, κύριε Υπουργέ, μου φαίνεται.</w:t>
      </w:r>
    </w:p>
    <w:p w14:paraId="485EEB2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Είμαι πολύ προσεχτικός, όταν μιλάω για το Χρηματιστήριο και ακόμα -δύο φορές- πιο προσεχτικός, όταν μιλάω για το τραπεζικό σύστημα της χώρας. Είχαμε </w:t>
      </w:r>
      <w:r>
        <w:rPr>
          <w:rFonts w:eastAsia="Times New Roman" w:cs="Times New Roman"/>
          <w:szCs w:val="24"/>
        </w:rPr>
        <w:lastRenderedPageBreak/>
        <w:t>χθες τη συγκεκριμένη εξέλιξη στο Χρηματιστήριο όσον αφορά τις τραπεζικές μετοχές. Σήμερα υπάρχει μια σχετικ</w:t>
      </w:r>
      <w:r>
        <w:rPr>
          <w:rFonts w:eastAsia="Times New Roman" w:cs="Times New Roman"/>
          <w:szCs w:val="24"/>
        </w:rPr>
        <w:t xml:space="preserve">ά θετική αντίδραση του δείκτη -θα το έχετε σίγουρα πληροφορηθεί- όμως, μου λένε ότι σε μεγάλο βαθμό αυτό οφείλεται σε μια είδηση που υπάρχει. Υπάρχει μια διαρροή και εμφανίζεται ως υπόθεση στο </w:t>
      </w:r>
      <w:r>
        <w:rPr>
          <w:rFonts w:eastAsia="Times New Roman" w:cs="Times New Roman"/>
          <w:szCs w:val="24"/>
        </w:rPr>
        <w:t>«</w:t>
      </w:r>
      <w:r>
        <w:rPr>
          <w:rFonts w:eastAsia="Times New Roman" w:cs="Times New Roman"/>
          <w:szCs w:val="24"/>
          <w:lang w:val="en-US"/>
        </w:rPr>
        <w:t>BLOOM</w:t>
      </w:r>
      <w:r>
        <w:rPr>
          <w:rFonts w:eastAsia="Times New Roman" w:cs="Times New Roman"/>
          <w:szCs w:val="24"/>
        </w:rPr>
        <w:t>Β</w:t>
      </w:r>
      <w:r>
        <w:rPr>
          <w:rFonts w:eastAsia="Times New Roman" w:cs="Times New Roman"/>
          <w:szCs w:val="24"/>
          <w:lang w:val="en-US"/>
        </w:rPr>
        <w:t>ERG</w:t>
      </w:r>
      <w:r>
        <w:rPr>
          <w:rFonts w:eastAsia="Times New Roman" w:cs="Times New Roman"/>
          <w:szCs w:val="24"/>
        </w:rPr>
        <w:t>»</w:t>
      </w:r>
      <w:r>
        <w:rPr>
          <w:rFonts w:eastAsia="Times New Roman" w:cs="Times New Roman"/>
          <w:szCs w:val="24"/>
        </w:rPr>
        <w:t xml:space="preserve"> περί κυβερνητικής παρέμβασης και δημιουργίας κάποιο</w:t>
      </w:r>
      <w:r>
        <w:rPr>
          <w:rFonts w:eastAsia="Times New Roman" w:cs="Times New Roman"/>
          <w:szCs w:val="24"/>
        </w:rPr>
        <w:t>υ φορέα ο οποίος θα μπορέσει να «βοηθήσει» το τραπεζικό σύστημα; Όλα αυτά τα διατυπώνω ερωτηματικά, κύριε Υπουργέ. Έχει μεγάλη σημασία να μας πείτε εάν πραγματικά σκέφτεστε να κάνετε κάτι, εάν μένετε παρατηρητές, εάν θεωρείτε ότι έχουν όλα καλώς ή κάτι άλλ</w:t>
      </w:r>
      <w:r>
        <w:rPr>
          <w:rFonts w:eastAsia="Times New Roman" w:cs="Times New Roman"/>
          <w:szCs w:val="24"/>
        </w:rPr>
        <w:t>ο. Διότι πίσω από όλα αυτά, τα οποία βλέπουμε στις τράπεζες, υπάρχει μια τεράστια κυβερνητική αστοχία, κυβερνητική αστοχία μεταξύ άλλων πολλών αστοχιών, αλλά εδώ συγκεκριμένα αφορά τον μη χειρισμό του τεράστιου ζητήματος των κόκκινων δανείων.</w:t>
      </w:r>
    </w:p>
    <w:p w14:paraId="485EEB2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Όταν το 2014 εισηγήθηκα έναν νόμο για το ζήτημα των κόκκινων δανείων, ο οποίος μάλιστα ήταν το ένα τρίτο περίπου της αρχικής άποψής μου για τον συνολικό χειρισμό του θέματος, υπήρχαν άλλα δύο κομμάτια, το ένα αφορούσε τα στεγαστικά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Αυτά είναι θέματα</w:t>
      </w:r>
      <w:r>
        <w:rPr>
          <w:rFonts w:eastAsia="Times New Roman" w:cs="Times New Roman"/>
          <w:szCs w:val="24"/>
        </w:rPr>
        <w:t xml:space="preserve"> της τότε διαφωνίας μου με τον τότε Υπουργό Οικονομικών. Εν πάση </w:t>
      </w:r>
      <w:proofErr w:type="spellStart"/>
      <w:r>
        <w:rPr>
          <w:rFonts w:eastAsia="Times New Roman" w:cs="Times New Roman"/>
          <w:szCs w:val="24"/>
        </w:rPr>
        <w:t>περιπτώσει</w:t>
      </w:r>
      <w:proofErr w:type="spellEnd"/>
      <w:r>
        <w:rPr>
          <w:rFonts w:eastAsia="Times New Roman" w:cs="Times New Roman"/>
          <w:szCs w:val="24"/>
        </w:rPr>
        <w:t>, ο ΣΥΡΙΖΑ ως Αντιπολίτευση ήρθε και υποσχόταν τότε τα πά</w:t>
      </w:r>
      <w:r>
        <w:rPr>
          <w:rFonts w:eastAsia="Times New Roman" w:cs="Times New Roman"/>
          <w:szCs w:val="24"/>
        </w:rPr>
        <w:lastRenderedPageBreak/>
        <w:t xml:space="preserve">ντα στους πάντες. Έλεγε δηλαδή -το θυμάστε- «δεν υπάρχει κανένας λόγος να ενταχθείτε στον νόμο </w:t>
      </w:r>
      <w:proofErr w:type="spellStart"/>
      <w:r>
        <w:rPr>
          <w:rFonts w:eastAsia="Times New Roman" w:cs="Times New Roman"/>
          <w:szCs w:val="24"/>
        </w:rPr>
        <w:t>Δένδια</w:t>
      </w:r>
      <w:proofErr w:type="spellEnd"/>
      <w:r>
        <w:rPr>
          <w:rFonts w:eastAsia="Times New Roman" w:cs="Times New Roman"/>
          <w:szCs w:val="24"/>
        </w:rPr>
        <w:t>, γιατί εμείς θα φέρουμ</w:t>
      </w:r>
      <w:r>
        <w:rPr>
          <w:rFonts w:eastAsia="Times New Roman" w:cs="Times New Roman"/>
          <w:szCs w:val="24"/>
        </w:rPr>
        <w:t>ε ένα καλύτερο νομοθέτημα, θα υπάρξει κούρεμα δανείων, θα χαρίσουμε, θα φτιάξουμε».</w:t>
      </w:r>
    </w:p>
    <w:p w14:paraId="485EEB2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Δεν έγινε τίποτα από αυτά. Μείνατε περίπου δ</w:t>
      </w:r>
      <w:r>
        <w:rPr>
          <w:rFonts w:eastAsia="Times New Roman" w:cs="Times New Roman"/>
          <w:szCs w:val="24"/>
        </w:rPr>
        <w:t>ύ</w:t>
      </w:r>
      <w:r>
        <w:rPr>
          <w:rFonts w:eastAsia="Times New Roman" w:cs="Times New Roman"/>
          <w:szCs w:val="24"/>
        </w:rPr>
        <w:t xml:space="preserve">ο χρόνια σε αμηχανία, βεβαίως ακυρώνοντας το προηγούμενο πλαίσιο, διότι κανείς δεν θα πήγαινε να ενταχθεί σε ένα πλαίσιο, όταν </w:t>
      </w:r>
      <w:r>
        <w:rPr>
          <w:rFonts w:eastAsia="Times New Roman" w:cs="Times New Roman"/>
          <w:szCs w:val="24"/>
        </w:rPr>
        <w:t>κάποιος του υπόσχεται κάτι με το οποίο θα του χαρίσει τα δάνεια, περάσατε νομοθετήματα. Φαίνεται καθαρά ότι με τα νομοθετήματα που περάσατε δεν έχετε καταφέρει τίποτα αξιόλογο, με αποτέλεσμα αυτή τη στιγμή να αντιμετωπίζουμε κρίση στον τραπεζικό τομέα. Και</w:t>
      </w:r>
      <w:r>
        <w:rPr>
          <w:rFonts w:eastAsia="Times New Roman" w:cs="Times New Roman"/>
          <w:szCs w:val="24"/>
        </w:rPr>
        <w:t xml:space="preserve"> ας μην </w:t>
      </w:r>
      <w:proofErr w:type="spellStart"/>
      <w:r>
        <w:rPr>
          <w:rFonts w:eastAsia="Times New Roman" w:cs="Times New Roman"/>
          <w:szCs w:val="24"/>
        </w:rPr>
        <w:t>κοροϊδευόμαστε</w:t>
      </w:r>
      <w:proofErr w:type="spellEnd"/>
      <w:r>
        <w:rPr>
          <w:rFonts w:eastAsia="Times New Roman" w:cs="Times New Roman"/>
          <w:szCs w:val="24"/>
        </w:rPr>
        <w:t>, η οποιαδήποτε κρίση -έστω και η πιο μικρή- στον τραπεζικό τομέα θέτει σε συνολική διακινδύνευση την οικονομία μιας χώρας. Θα ήθελα, λοιπόν, πάρα πολύ να ακούσω τι έχει να πει για αυτό ο Υπουργός Οικονομικών.</w:t>
      </w:r>
    </w:p>
    <w:p w14:paraId="485EEB2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Έρχομαι τώρα πέρα από αυ</w:t>
      </w:r>
      <w:r>
        <w:rPr>
          <w:rFonts w:eastAsia="Times New Roman" w:cs="Times New Roman"/>
          <w:szCs w:val="24"/>
        </w:rPr>
        <w:t xml:space="preserve">τά στα ευρύτερα ζητήματα της πρωτοφανούς κατάθεσης, παρ’ ότι ο Κυβερνητικός Εκπρόσωπος του ΣΥΡΙΖΑ προσπάθησε να εξηγήσει τι συμβαίνει εδώ και να το παρουσιάσει ως κάτι λογικό. Για να καταλάβουμε, υπάρχει προηγούμενο κατάθεσης εναλλακτικού σχεδίου; Βεβαίως </w:t>
      </w:r>
      <w:r>
        <w:rPr>
          <w:rFonts w:eastAsia="Times New Roman" w:cs="Times New Roman"/>
          <w:szCs w:val="24"/>
        </w:rPr>
        <w:t>υπάρχει το σχέδιο βάσης. Σωστά μας το είπατε, κύριε συνάδελφε. Όμως, τέτοιο προηγούμενο εναλλακτικού σχεδίου ευρωπαϊκό υπάρχει, ή είναι σύνηθες, ή το έχουμε δει κάποια άλλη φορά, ή το έχει κάνει κάποιος άλλος;</w:t>
      </w:r>
    </w:p>
    <w:p w14:paraId="485EEB2A"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Στο </w:t>
      </w:r>
      <w:r>
        <w:rPr>
          <w:rFonts w:eastAsia="Times New Roman" w:cs="Times New Roman"/>
          <w:szCs w:val="24"/>
        </w:rPr>
        <w:t>μ</w:t>
      </w:r>
      <w:r>
        <w:rPr>
          <w:rFonts w:eastAsia="Times New Roman" w:cs="Times New Roman"/>
          <w:szCs w:val="24"/>
        </w:rPr>
        <w:t>εσοπρόθεσμο.</w:t>
      </w:r>
    </w:p>
    <w:p w14:paraId="485EEB2B"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w:t>
      </w:r>
      <w:r>
        <w:rPr>
          <w:rFonts w:eastAsia="Times New Roman" w:cs="Times New Roman"/>
          <w:b/>
          <w:szCs w:val="24"/>
        </w:rPr>
        <w:t xml:space="preserve">ΕΩΡΓΙΟΣ </w:t>
      </w:r>
      <w:r>
        <w:rPr>
          <w:rFonts w:eastAsia="Times New Roman" w:cs="Times New Roman"/>
          <w:b/>
          <w:szCs w:val="24"/>
        </w:rPr>
        <w:t xml:space="preserve">ΔΕΝΔΙΑΣ: </w:t>
      </w:r>
      <w:r>
        <w:rPr>
          <w:rFonts w:eastAsia="Times New Roman" w:cs="Times New Roman"/>
          <w:szCs w:val="24"/>
        </w:rPr>
        <w:t>Απολύτως.</w:t>
      </w:r>
    </w:p>
    <w:p w14:paraId="485EEB2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Εσείς λοιπόν, θεωρείτε φυσιολογικό να καταθέτουμε ένα σενάριο, να καταθέτουμε ένα δεύτερο σενάριο, φαντάζομαι και ένα τρίτο σενάριο, κύριε Υπουργέ, και ένα τέταρτο και ένα πέμπτο και ένα έκτο και να αντιμετωπίζουμε την κατάθεση τ</w:t>
      </w:r>
      <w:r>
        <w:rPr>
          <w:rFonts w:eastAsia="Times New Roman" w:cs="Times New Roman"/>
          <w:szCs w:val="24"/>
        </w:rPr>
        <w:t>ου προσχεδίου του προϋπολογισμού, όχι ως υποβολή της κυβερνητικής πρότασης, βεβαίως δεκτική συζήτησης με τους Ευρωπαίους εταίρους;</w:t>
      </w:r>
    </w:p>
    <w:p w14:paraId="485EEB2D" w14:textId="77777777" w:rsidR="000E6CB8" w:rsidRDefault="00854B09">
      <w:pPr>
        <w:spacing w:line="600" w:lineRule="auto"/>
        <w:ind w:firstLine="720"/>
        <w:jc w:val="both"/>
        <w:rPr>
          <w:rFonts w:eastAsia="Times New Roman"/>
          <w:szCs w:val="24"/>
        </w:rPr>
      </w:pPr>
      <w:r>
        <w:rPr>
          <w:rFonts w:eastAsia="Times New Roman"/>
          <w:szCs w:val="24"/>
        </w:rPr>
        <w:t xml:space="preserve">Άλλωστε κάτι τέτοιο συμβαίνει στη γείτονα Ιταλία εις </w:t>
      </w:r>
      <w:proofErr w:type="spellStart"/>
      <w:r>
        <w:rPr>
          <w:rFonts w:eastAsia="Times New Roman"/>
          <w:szCs w:val="24"/>
        </w:rPr>
        <w:t>βλάβην</w:t>
      </w:r>
      <w:proofErr w:type="spellEnd"/>
      <w:r>
        <w:rPr>
          <w:rFonts w:eastAsia="Times New Roman"/>
          <w:szCs w:val="24"/>
        </w:rPr>
        <w:t xml:space="preserve"> της ευρύτερης ευρωπαϊκής οικονομίας, αλλά αυτό δεν είναι το θέμα.</w:t>
      </w:r>
      <w:r>
        <w:rPr>
          <w:rFonts w:eastAsia="Times New Roman"/>
          <w:szCs w:val="24"/>
        </w:rPr>
        <w:t xml:space="preserve"> Όμως, επιφυλάσσετε στον εαυτό σας τη δυνατότητα να καταθέτετε διαφορετικά σχέδια, ακριβώς για να σας δώσουν -θα μου επιτρέψ</w:t>
      </w:r>
      <w:r>
        <w:rPr>
          <w:rFonts w:eastAsia="Times New Roman"/>
          <w:szCs w:val="24"/>
        </w:rPr>
        <w:t>ε</w:t>
      </w:r>
      <w:r>
        <w:rPr>
          <w:rFonts w:eastAsia="Times New Roman"/>
          <w:szCs w:val="24"/>
        </w:rPr>
        <w:t xml:space="preserve">τε να σας πω- την «ελαφρώς» </w:t>
      </w:r>
      <w:proofErr w:type="spellStart"/>
      <w:r>
        <w:rPr>
          <w:rFonts w:eastAsia="Times New Roman"/>
          <w:szCs w:val="24"/>
        </w:rPr>
        <w:t>λαϊκιστική</w:t>
      </w:r>
      <w:proofErr w:type="spellEnd"/>
      <w:r>
        <w:rPr>
          <w:rFonts w:eastAsia="Times New Roman"/>
          <w:szCs w:val="24"/>
        </w:rPr>
        <w:t xml:space="preserve"> δυνατότητα να απευθυνθείτε στο εκλογικό Σώμα και, όπως συνήθως κάνετε, να του λέτε και το άσ</w:t>
      </w:r>
      <w:r>
        <w:rPr>
          <w:rFonts w:eastAsia="Times New Roman"/>
          <w:szCs w:val="24"/>
        </w:rPr>
        <w:t xml:space="preserve">προ και το μαύρο και το κίτρινο και το κόκκινο και το πράσινο και το μπλε και ό,τι βολεύει και ό,τι δεν βολεύει και ό,τι σας αρέσει και ό,τι δεν αρέσει και να πορευόμαστε </w:t>
      </w:r>
      <w:r>
        <w:rPr>
          <w:rFonts w:eastAsia="Times New Roman"/>
          <w:szCs w:val="24"/>
        </w:rPr>
        <w:t xml:space="preserve">σαν </w:t>
      </w:r>
      <w:r>
        <w:rPr>
          <w:rFonts w:eastAsia="Times New Roman"/>
          <w:szCs w:val="24"/>
        </w:rPr>
        <w:t>ένας όμιλος συζητητών, ωσάν να ήμασταν γενικά σύλλογος συζήτησης διαφόρων θεμάτων</w:t>
      </w:r>
      <w:r>
        <w:rPr>
          <w:rFonts w:eastAsia="Times New Roman"/>
          <w:szCs w:val="24"/>
        </w:rPr>
        <w:t xml:space="preserve"> και όχι εθνικό Κοινοβούλιο, το οποίο πρέπει να τοποθετείται επί συγκεκριμένων θέσεων.</w:t>
      </w:r>
    </w:p>
    <w:p w14:paraId="485EEB2E" w14:textId="77777777" w:rsidR="000E6CB8" w:rsidRDefault="00854B09">
      <w:pPr>
        <w:spacing w:line="600" w:lineRule="auto"/>
        <w:ind w:firstLine="720"/>
        <w:jc w:val="both"/>
        <w:rPr>
          <w:rFonts w:eastAsia="Times New Roman"/>
          <w:szCs w:val="24"/>
        </w:rPr>
      </w:pPr>
      <w:r>
        <w:rPr>
          <w:rFonts w:eastAsia="Times New Roman"/>
          <w:szCs w:val="24"/>
        </w:rPr>
        <w:lastRenderedPageBreak/>
        <w:t>Αυτό δε το οποίο είναι ιδιαίτερα -πρέπει να σας πω- ενοχλητικό είναι ότι το εναλλακτικό σας σενάριο προϋποθέτει θυσία των ελαφρύνσεων, τις οποίες είχατε υποσχεθεί εσείς,</w:t>
      </w:r>
      <w:r>
        <w:rPr>
          <w:rFonts w:eastAsia="Times New Roman"/>
          <w:szCs w:val="24"/>
        </w:rPr>
        <w:t xml:space="preserve"> δηλαδή της μείωσης του κατώτατου φορολογικού συντελεστή από το 22% στο 20%, την κατάργηση της εισφοράς αλληλεγγύης για τα εισοδήματα μέχρι τις 30.000 ευρώ, τα 450</w:t>
      </w:r>
      <w:r>
        <w:rPr>
          <w:rFonts w:eastAsia="Times New Roman"/>
          <w:szCs w:val="24"/>
        </w:rPr>
        <w:t xml:space="preserve"> εκατομμύρια</w:t>
      </w:r>
      <w:r>
        <w:rPr>
          <w:rFonts w:eastAsia="Times New Roman"/>
          <w:szCs w:val="24"/>
        </w:rPr>
        <w:t xml:space="preserve"> ευρώ από την επιδότηση ενοικίου. Και μάλιστα οφείλω να σας πω ότι μου έκανε…</w:t>
      </w:r>
    </w:p>
    <w:p w14:paraId="485EEB2F" w14:textId="77777777" w:rsidR="000E6CB8" w:rsidRDefault="00854B09">
      <w:pPr>
        <w:spacing w:line="600" w:lineRule="auto"/>
        <w:ind w:firstLine="720"/>
        <w:jc w:val="both"/>
        <w:rPr>
          <w:rFonts w:eastAsia="Times New Roman"/>
          <w:szCs w:val="24"/>
        </w:rPr>
      </w:pPr>
      <w:r>
        <w:rPr>
          <w:rFonts w:eastAsia="Times New Roman"/>
          <w:b/>
          <w:szCs w:val="24"/>
        </w:rPr>
        <w:t>ΕΥΚ</w:t>
      </w:r>
      <w:r>
        <w:rPr>
          <w:rFonts w:eastAsia="Times New Roman"/>
          <w:b/>
          <w:szCs w:val="24"/>
        </w:rPr>
        <w:t>ΛΕΙΔΗΣ ΤΣΑΚΑΛΩΤΟΣ (Υπουργός Οικονομικών):</w:t>
      </w:r>
      <w:r>
        <w:rPr>
          <w:rFonts w:eastAsia="Times New Roman"/>
          <w:szCs w:val="24"/>
        </w:rPr>
        <w:t xml:space="preserve"> Εσείς λέγατε ότι δεν υπάρχει.</w:t>
      </w:r>
    </w:p>
    <w:p w14:paraId="485EEB30" w14:textId="77777777" w:rsidR="000E6CB8" w:rsidRDefault="00854B09">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 ΓΕΩΡΓΙΟΣ</w:t>
      </w:r>
      <w:r>
        <w:rPr>
          <w:rFonts w:eastAsia="Times New Roman"/>
          <w:b/>
          <w:szCs w:val="24"/>
        </w:rPr>
        <w:t xml:space="preserve"> ΔΕΝΔΙΑΣ:</w:t>
      </w:r>
      <w:r>
        <w:rPr>
          <w:rFonts w:eastAsia="Times New Roman"/>
          <w:szCs w:val="24"/>
        </w:rPr>
        <w:t xml:space="preserve"> Μπράβο, μου έκανε φοβερή εντύπωση η απίστευτη παραδοξολογία, για την οποία δεν συγκρατηθήκατε, την πετάξατε και τώρα.</w:t>
      </w:r>
    </w:p>
    <w:p w14:paraId="485EEB31" w14:textId="77777777" w:rsidR="000E6CB8" w:rsidRDefault="00854B09">
      <w:pPr>
        <w:spacing w:line="600" w:lineRule="auto"/>
        <w:ind w:firstLine="720"/>
        <w:jc w:val="both"/>
        <w:rPr>
          <w:rFonts w:eastAsia="Times New Roman"/>
          <w:szCs w:val="24"/>
        </w:rPr>
      </w:pPr>
      <w:r>
        <w:rPr>
          <w:rFonts w:eastAsia="Times New Roman"/>
          <w:b/>
          <w:szCs w:val="24"/>
        </w:rPr>
        <w:t xml:space="preserve">ΕΥΚΛΕΙΔΗΣ ΤΣΑΚΑΛΩΤΟΣ (Υπουργός </w:t>
      </w:r>
      <w:r>
        <w:rPr>
          <w:rFonts w:eastAsia="Times New Roman"/>
          <w:b/>
          <w:szCs w:val="24"/>
        </w:rPr>
        <w:t>Οικονομικών):</w:t>
      </w:r>
      <w:r>
        <w:rPr>
          <w:rFonts w:eastAsia="Times New Roman"/>
          <w:szCs w:val="24"/>
        </w:rPr>
        <w:t xml:space="preserve"> Κοροϊδεύετε; Στεναχωριέστε για κάτι που δεν υπάρχει;</w:t>
      </w:r>
    </w:p>
    <w:p w14:paraId="485EEB32" w14:textId="77777777" w:rsidR="000E6CB8" w:rsidRDefault="00854B09">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Υπουργέ, δεν ακούγεστε.</w:t>
      </w:r>
    </w:p>
    <w:p w14:paraId="485EEB33" w14:textId="77777777" w:rsidR="000E6CB8" w:rsidRDefault="00854B09">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 xml:space="preserve">– ΓΕΩΡΓΙΟΣ </w:t>
      </w:r>
      <w:r>
        <w:rPr>
          <w:rFonts w:eastAsia="Times New Roman"/>
          <w:b/>
          <w:szCs w:val="24"/>
        </w:rPr>
        <w:t>ΔΕΝΔΙΑΣ:</w:t>
      </w:r>
      <w:r>
        <w:rPr>
          <w:rFonts w:eastAsia="Times New Roman"/>
          <w:szCs w:val="24"/>
        </w:rPr>
        <w:t xml:space="preserve"> Ενώ συνήθως δεν διακόπτετε, τώρα δεν μπορέσατε να συγκρατηθείτε. Είστε τόσο ευχαριστημένος με αυτή</w:t>
      </w:r>
      <w:r>
        <w:rPr>
          <w:rFonts w:eastAsia="Times New Roman"/>
          <w:szCs w:val="24"/>
        </w:rPr>
        <w:t xml:space="preserve"> την παραδοξολογία την οποία έχετε σκεφτεί, που αμέσως πρέπει να την πετάξετε στον κοινοβουλευτικό διάλογο!</w:t>
      </w:r>
    </w:p>
    <w:p w14:paraId="485EEB34" w14:textId="77777777" w:rsidR="000E6CB8" w:rsidRDefault="00854B09">
      <w:pPr>
        <w:spacing w:line="600" w:lineRule="auto"/>
        <w:ind w:firstLine="720"/>
        <w:jc w:val="both"/>
        <w:rPr>
          <w:rFonts w:eastAsia="Times New Roman"/>
          <w:szCs w:val="24"/>
        </w:rPr>
      </w:pPr>
      <w:r>
        <w:rPr>
          <w:rFonts w:eastAsia="Times New Roman"/>
          <w:szCs w:val="24"/>
        </w:rPr>
        <w:lastRenderedPageBreak/>
        <w:t>Δηλαδή, λέτε: «Μα τι είναι αυτά που λέτε; Εσείς λ</w:t>
      </w:r>
      <w:r>
        <w:rPr>
          <w:rFonts w:eastAsia="Times New Roman"/>
          <w:szCs w:val="24"/>
        </w:rPr>
        <w:t>έ</w:t>
      </w:r>
      <w:r>
        <w:rPr>
          <w:rFonts w:eastAsia="Times New Roman"/>
          <w:szCs w:val="24"/>
        </w:rPr>
        <w:t>γ</w:t>
      </w:r>
      <w:r>
        <w:rPr>
          <w:rFonts w:eastAsia="Times New Roman"/>
          <w:szCs w:val="24"/>
        </w:rPr>
        <w:t>α</w:t>
      </w:r>
      <w:r>
        <w:rPr>
          <w:rFonts w:eastAsia="Times New Roman"/>
          <w:szCs w:val="24"/>
        </w:rPr>
        <w:t xml:space="preserve">τε ότι δεν υπάρχουν. Άρα εμείς που τώρα τα θυσιάζουμε δεν κάνουμε κάτι κακό, αφού θυσιάζουμε το </w:t>
      </w:r>
      <w:r>
        <w:rPr>
          <w:rFonts w:eastAsia="Times New Roman"/>
          <w:szCs w:val="24"/>
        </w:rPr>
        <w:t>ανύπαρκτο». Μα, αν συμφωνείτε εσείς ότι ήταν ανύπαρκτο, γιατί τα υποσχεθήκατε; Να καταλάβω, δηλαδή, πού στέκεστε. Διότι σε δύο βάρκες, κύριε Υπουργέ, δεν είναι δυνατόν να στέκεστε. Πρέπει να αποφασίσετε μια μέθοδο συζήτησης.</w:t>
      </w:r>
    </w:p>
    <w:p w14:paraId="485EEB35" w14:textId="77777777" w:rsidR="000E6CB8" w:rsidRDefault="00854B0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τη δική σας</w:t>
      </w:r>
      <w:r>
        <w:rPr>
          <w:rFonts w:eastAsia="Times New Roman"/>
          <w:szCs w:val="24"/>
        </w:rPr>
        <w:t xml:space="preserve"> πρόταση συζητάμε τώρα, όχι τις δικές μας απόψεις. Επί της δικής σας πρότασης, λοιπόν, αυτά τα οποία εσείς εισηγείστε τα αναιρείτε. Λοιπόν, μπορώ να καταλάβω ποιο από τα δύο σενάρια, το βασικό ή το εναλλακτικό, είναι αυτό το οποίο επιθυμείτε. Να ξέρουμε τι</w:t>
      </w:r>
      <w:r>
        <w:rPr>
          <w:rFonts w:eastAsia="Times New Roman"/>
          <w:szCs w:val="24"/>
        </w:rPr>
        <w:t xml:space="preserve"> συμβαίνει. Και διότι εάν αυτό το οποίο επιθυμείτε είναι αυτό που είναι το σενάριο βάσης, όπως είπε ο αγαπητός κύριος συνάδελφος προηγουμένως, τότε από εκεί και πέρα δεν υπάρχει κανένας λόγος για όσα μας λέγατε πριν, να μας υπόσχεστε, δηλαδή, περικοπές, ελ</w:t>
      </w:r>
      <w:r>
        <w:rPr>
          <w:rFonts w:eastAsia="Times New Roman"/>
          <w:szCs w:val="24"/>
        </w:rPr>
        <w:t>αφρύνσεις και όλα τα σχετικά. Όλα αυτά, ξέρετε, τα παιχνίδια έχουν ένα λογικό όριο και το λογικό όριο το οποίο προσεγγίζει είναι η υπομονή της ελληνικής κοινωνίας σε όσα έχετε κάνει όλον αυτόν τον καιρό.</w:t>
      </w:r>
    </w:p>
    <w:p w14:paraId="485EEB36" w14:textId="77777777" w:rsidR="000E6CB8" w:rsidRDefault="00854B09">
      <w:pPr>
        <w:spacing w:line="600" w:lineRule="auto"/>
        <w:ind w:firstLine="720"/>
        <w:jc w:val="both"/>
        <w:rPr>
          <w:rFonts w:eastAsia="Times New Roman"/>
          <w:szCs w:val="24"/>
        </w:rPr>
      </w:pPr>
      <w:r>
        <w:rPr>
          <w:rFonts w:eastAsia="Times New Roman"/>
          <w:szCs w:val="24"/>
        </w:rPr>
        <w:t>Όλα αυτά τελειώνουν. Θέλετε να τελειώσουν σε έναν μή</w:t>
      </w:r>
      <w:r>
        <w:rPr>
          <w:rFonts w:eastAsia="Times New Roman"/>
          <w:szCs w:val="24"/>
        </w:rPr>
        <w:t xml:space="preserve">να, θέλετε να τελειώσουν σε δύο μήνες, θέλετε να τελειώσουν σε τέσσερις μήνες, θέλετε να το τραβήξετε όσο θέλετε; Ξέρετε, οφείλω να σας εξομολογηθώ κάτι. Για εμάς, είναι το καλύτερο </w:t>
      </w:r>
      <w:r>
        <w:rPr>
          <w:rFonts w:eastAsia="Times New Roman"/>
          <w:szCs w:val="24"/>
        </w:rPr>
        <w:lastRenderedPageBreak/>
        <w:t>διάστημα, διότι μπορούμε και δημιουργούμε την ελπίδα, την αισιοδοξία, τη δ</w:t>
      </w:r>
      <w:r>
        <w:rPr>
          <w:rFonts w:eastAsia="Times New Roman"/>
          <w:szCs w:val="24"/>
        </w:rPr>
        <w:t>υνατότητα. Άρα παρατείνοντας την παραμονή σας στην εξουσία, παρατείνετε στην πραγματικότητα τη δική μας ευχαρίστηση και τη δική σας δυστυχία. Διότι κάθε μέρα που περνάει</w:t>
      </w:r>
      <w:r>
        <w:rPr>
          <w:rFonts w:eastAsia="Times New Roman"/>
          <w:szCs w:val="24"/>
        </w:rPr>
        <w:t>,</w:t>
      </w:r>
      <w:r>
        <w:rPr>
          <w:rFonts w:eastAsia="Times New Roman"/>
          <w:szCs w:val="24"/>
        </w:rPr>
        <w:t xml:space="preserve"> τα πράγματα χειρότερα θα γίνονται για εσάς. Καλύτερα δεν πρόκειται να γίνονται. Το κα</w:t>
      </w:r>
      <w:r>
        <w:rPr>
          <w:rFonts w:eastAsia="Times New Roman"/>
          <w:szCs w:val="24"/>
        </w:rPr>
        <w:t>κό είναι ότι θα γίνονται χειρότερα και για την ελληνική κοινωνία.</w:t>
      </w:r>
    </w:p>
    <w:p w14:paraId="485EEB37" w14:textId="77777777" w:rsidR="000E6CB8" w:rsidRDefault="00854B09">
      <w:pPr>
        <w:spacing w:line="600" w:lineRule="auto"/>
        <w:ind w:firstLine="720"/>
        <w:jc w:val="both"/>
        <w:rPr>
          <w:rFonts w:eastAsia="Times New Roman"/>
          <w:szCs w:val="24"/>
        </w:rPr>
      </w:pPr>
      <w:r>
        <w:rPr>
          <w:rFonts w:eastAsia="Times New Roman"/>
          <w:szCs w:val="24"/>
        </w:rPr>
        <w:t>Δεν θα αναφερθώ σε όλες τις τροπολογίες. Θα αναφερθεί στο τέλος ως προς την ψήφιση ο εισηγητής μας. Θέλω απλώς να κάνω μια παρατήρηση για το θέμα του Νομικού Συμβουλίου του Κράτους. Νομίζω ό</w:t>
      </w:r>
      <w:r>
        <w:rPr>
          <w:rFonts w:eastAsia="Times New Roman"/>
          <w:szCs w:val="24"/>
        </w:rPr>
        <w:t xml:space="preserve">τι πάσχει η διάταξη. Δεν διαφωνώ στο σκεπτικό. Καταλαβαίνω ότι δεν υπάρχει το ανθρώπινο δυναμικό για τις πάρα πολλές παραστάσεις ενώπιον του </w:t>
      </w:r>
      <w:r>
        <w:rPr>
          <w:rFonts w:eastAsia="Times New Roman"/>
          <w:szCs w:val="24"/>
        </w:rPr>
        <w:t>ε</w:t>
      </w:r>
      <w:r>
        <w:rPr>
          <w:rFonts w:eastAsia="Times New Roman"/>
          <w:szCs w:val="24"/>
        </w:rPr>
        <w:t>ιρηνοδικείου. Φοβάμαι, όμως, ότι η διάταξη όπως είναι πάσχει. Και αυτό το οποίο αναφέρεται στην αιτιολογική έκθεση</w:t>
      </w:r>
      <w:r>
        <w:rPr>
          <w:rFonts w:eastAsia="Times New Roman"/>
          <w:szCs w:val="24"/>
        </w:rPr>
        <w:t xml:space="preserve"> του νόμου περί ανάλογης εφαρμογής του ανακριτικού συστήματος που ισχύει στη διοικητική δικονομία, φοβάμαι ότι δεν μπορεί να σταθεί. Επειδή αυτό το πράγμα δεν είναι πολιτικό, θα πρότεινα να υπάρχει μια μεγαλύτερη και σοβαρότερη έρευνα από τους νομικούς της</w:t>
      </w:r>
      <w:r>
        <w:rPr>
          <w:rFonts w:eastAsia="Times New Roman"/>
          <w:szCs w:val="24"/>
        </w:rPr>
        <w:t xml:space="preserve"> Κυβέρνησης.</w:t>
      </w:r>
    </w:p>
    <w:p w14:paraId="485EEB38" w14:textId="77777777" w:rsidR="000E6CB8" w:rsidRDefault="00854B09">
      <w:pPr>
        <w:spacing w:line="600" w:lineRule="auto"/>
        <w:ind w:firstLine="720"/>
        <w:jc w:val="both"/>
        <w:rPr>
          <w:rFonts w:eastAsia="Times New Roman"/>
          <w:szCs w:val="24"/>
        </w:rPr>
      </w:pPr>
      <w:r>
        <w:rPr>
          <w:rFonts w:eastAsia="Times New Roman"/>
          <w:szCs w:val="24"/>
        </w:rPr>
        <w:t>Το άλλο πράγμα στο οποίο θέλω να τοποθετηθώ αφορά την πρώτη από τη σειρά των τροπολογιών, την τροπολογία με γενικό αριθμό 1763 και ειδικό 260, η οποία είναι εκπρόθεσμη, τα συνήθη κυβερνητικά. Εντάξει, τα έχουμε πει, αυτή η Κυβέρνηση σε αυτό δε</w:t>
      </w:r>
      <w:r>
        <w:rPr>
          <w:rFonts w:eastAsia="Times New Roman"/>
          <w:szCs w:val="24"/>
        </w:rPr>
        <w:t xml:space="preserve">ν πρόκειται να σοβαρευτεί, ας ελπίσουμε η επόμενη, η δική </w:t>
      </w:r>
      <w:r>
        <w:rPr>
          <w:rFonts w:eastAsia="Times New Roman"/>
          <w:szCs w:val="24"/>
        </w:rPr>
        <w:lastRenderedPageBreak/>
        <w:t xml:space="preserve">μας κυβέρνηση να μπορέσει να αποκαταστήσει τη νομοθετική σοβαρότητα στη διαδικασία. Εδώ αναφέρομαι στο τμήμα της τροπολογίας, διότι έρχεται με δύο διαφορετικά θέματα μέσα. Το πρώτο είναι θετικό. Θα </w:t>
      </w:r>
      <w:r>
        <w:rPr>
          <w:rFonts w:eastAsia="Times New Roman"/>
          <w:szCs w:val="24"/>
        </w:rPr>
        <w:t>τοποθετηθεί ο εισηγητής μας. Δεν έχουμε αντίρρηση. Έτσι, όμως, όπως έρχεται η τροπολογία, με το θέμα των μουφτήδων μέσα, δεν μπορούμε να την ψηφίσουμε.</w:t>
      </w:r>
    </w:p>
    <w:p w14:paraId="485EEB39" w14:textId="77777777" w:rsidR="000E6CB8" w:rsidRDefault="00854B09">
      <w:pPr>
        <w:spacing w:line="600" w:lineRule="auto"/>
        <w:ind w:firstLine="720"/>
        <w:contextualSpacing/>
        <w:jc w:val="both"/>
        <w:rPr>
          <w:rFonts w:eastAsia="Times New Roman"/>
          <w:szCs w:val="24"/>
        </w:rPr>
      </w:pPr>
      <w:r>
        <w:rPr>
          <w:rFonts w:eastAsia="Times New Roman"/>
          <w:szCs w:val="24"/>
        </w:rPr>
        <w:t>Έρχεται εδώ ο Υπουργός Παιδείας προηγουμένως και λέει</w:t>
      </w:r>
      <w:r w:rsidRPr="00B9785C">
        <w:rPr>
          <w:rFonts w:eastAsia="Times New Roman"/>
          <w:szCs w:val="24"/>
        </w:rPr>
        <w:t>:</w:t>
      </w:r>
      <w:r>
        <w:rPr>
          <w:rFonts w:eastAsia="Times New Roman"/>
          <w:szCs w:val="24"/>
        </w:rPr>
        <w:t xml:space="preserve"> «Θα προχωρήσουμε στην εφαρμογή της διάταξης χωρίς</w:t>
      </w:r>
      <w:r>
        <w:rPr>
          <w:rFonts w:eastAsia="Times New Roman"/>
          <w:szCs w:val="24"/>
        </w:rPr>
        <w:t xml:space="preserve"> την έκδοση του προεδρικού διατάγματος». Όμως, μαζί δεν είχαμε συμφωνήσει ότι απαιτείται το προεδρικό διάταγμα; Εδώ δεν τα είχαμε συμφωνήσει, σ</w:t>
      </w:r>
      <w:r>
        <w:rPr>
          <w:rFonts w:eastAsia="Times New Roman"/>
          <w:szCs w:val="24"/>
        </w:rPr>
        <w:t>ε</w:t>
      </w:r>
      <w:r>
        <w:rPr>
          <w:rFonts w:eastAsia="Times New Roman"/>
          <w:szCs w:val="24"/>
        </w:rPr>
        <w:t xml:space="preserve"> αυτή την Αίθουσα; Τι άλλαξε; Θέλω να καταλάβω.</w:t>
      </w:r>
    </w:p>
    <w:p w14:paraId="485EEB3A" w14:textId="77777777" w:rsidR="000E6CB8" w:rsidRDefault="00854B09">
      <w:pPr>
        <w:spacing w:line="600" w:lineRule="auto"/>
        <w:ind w:firstLine="720"/>
        <w:contextualSpacing/>
        <w:jc w:val="both"/>
        <w:rPr>
          <w:rFonts w:eastAsia="Times New Roman"/>
          <w:szCs w:val="24"/>
        </w:rPr>
      </w:pPr>
      <w:r>
        <w:rPr>
          <w:rFonts w:eastAsia="Times New Roman"/>
          <w:szCs w:val="24"/>
        </w:rPr>
        <w:t>Μάλιστα, τι μας λέει; Μας λέει ότι έχουμε στείλει για επεξεργασί</w:t>
      </w:r>
      <w:r>
        <w:rPr>
          <w:rFonts w:eastAsia="Times New Roman"/>
          <w:szCs w:val="24"/>
        </w:rPr>
        <w:t xml:space="preserve">α στο Συμβούλιο της Επικρατείας το προεδρικό διάταγμα που αφορά τη διαδικασία ενώπιον των μουφτήδων, αλλά παρά ταύτα έρχομαι εγώ και λέω να εφαρμοστεί η διάταξη αύριο το πρωί. Γιατί; Μπορούμε να καταλάβουμε το γιατί; Δεν μας </w:t>
      </w:r>
      <w:proofErr w:type="spellStart"/>
      <w:r>
        <w:rPr>
          <w:rFonts w:eastAsia="Times New Roman"/>
          <w:szCs w:val="24"/>
        </w:rPr>
        <w:t>εδόθη</w:t>
      </w:r>
      <w:proofErr w:type="spellEnd"/>
      <w:r>
        <w:rPr>
          <w:rFonts w:eastAsia="Times New Roman"/>
          <w:szCs w:val="24"/>
        </w:rPr>
        <w:t xml:space="preserve"> καμμία σοβαρή εξήγηση.</w:t>
      </w:r>
    </w:p>
    <w:p w14:paraId="485EEB3B" w14:textId="77777777" w:rsidR="000E6CB8" w:rsidRDefault="00854B09">
      <w:pPr>
        <w:spacing w:line="600" w:lineRule="auto"/>
        <w:ind w:firstLine="720"/>
        <w:contextualSpacing/>
        <w:jc w:val="both"/>
        <w:rPr>
          <w:rFonts w:eastAsia="Times New Roman"/>
          <w:szCs w:val="24"/>
        </w:rPr>
      </w:pPr>
      <w:r>
        <w:rPr>
          <w:rFonts w:eastAsia="Times New Roman"/>
          <w:szCs w:val="24"/>
        </w:rPr>
        <w:t>Το</w:t>
      </w:r>
      <w:r>
        <w:rPr>
          <w:rFonts w:eastAsia="Times New Roman"/>
          <w:szCs w:val="24"/>
        </w:rPr>
        <w:t xml:space="preserve"> θέμα είναι εξαιρετικά σημαντικό, εθνικά σημαντικό, όχι πολιτικά σημαντικό ή κομματικά σημαντικό, αλλά υπάρχουν αυτά τα περίεργα –θα μου επιτρέψετε να πω- περί μη εφαρμογής κ.λπ. και ταχείας και μέσα σε τροπολογία και μάλιστα σε τι τροπολογία; Σε τροπολογί</w:t>
      </w:r>
      <w:r>
        <w:rPr>
          <w:rFonts w:eastAsia="Times New Roman"/>
          <w:szCs w:val="24"/>
        </w:rPr>
        <w:t>α που είναι κρυμμένο κάτω από άλλη θετική διάταξη. Όλα αυτά βάζουν την Αντιπολίτευση σε πολύ μεγάλες σκέψεις.</w:t>
      </w:r>
    </w:p>
    <w:p w14:paraId="485EEB3C" w14:textId="77777777" w:rsidR="000E6CB8" w:rsidRDefault="00854B09">
      <w:pPr>
        <w:spacing w:line="600" w:lineRule="auto"/>
        <w:ind w:firstLine="720"/>
        <w:contextualSpacing/>
        <w:jc w:val="both"/>
        <w:rPr>
          <w:rFonts w:eastAsia="Times New Roman"/>
          <w:szCs w:val="24"/>
        </w:rPr>
      </w:pPr>
      <w:r>
        <w:rPr>
          <w:rFonts w:eastAsia="Times New Roman"/>
          <w:szCs w:val="24"/>
        </w:rPr>
        <w:lastRenderedPageBreak/>
        <w:t>Ακριβώς επειδή είναι θέμα δυνάμει εθνικό, δεν θέλω να επεκταθώ επ’ αυτού. Σας λέω ευθέως ότι δεν μπορούμε να ψηφίσουμε αυτή την τροπολογία υπ’ αυτ</w:t>
      </w:r>
      <w:r>
        <w:rPr>
          <w:rFonts w:eastAsia="Times New Roman"/>
          <w:szCs w:val="24"/>
        </w:rPr>
        <w:t xml:space="preserve">ές τις παραμέτρους. Σας ζητώ να τη σπάσετε στα δύο και να κρατήσετε το πάνω κομμάτι που αφορά τα συγκεκριμένα θέματα της </w:t>
      </w:r>
      <w:proofErr w:type="spellStart"/>
      <w:r>
        <w:rPr>
          <w:rFonts w:eastAsia="Times New Roman"/>
          <w:szCs w:val="24"/>
        </w:rPr>
        <w:t>μοριοδότησης</w:t>
      </w:r>
      <w:proofErr w:type="spellEnd"/>
      <w:r>
        <w:rPr>
          <w:rFonts w:eastAsia="Times New Roman"/>
          <w:szCs w:val="24"/>
        </w:rPr>
        <w:t xml:space="preserve">, του οικογενειακού εισοδήματος κ.λπ., ώστε να τα δούμε θετικά. Είμαστε έτοιμοι να το συζητήσουμε θετικά και να αφήσετε το </w:t>
      </w:r>
      <w:r>
        <w:rPr>
          <w:rFonts w:eastAsia="Times New Roman"/>
          <w:szCs w:val="24"/>
        </w:rPr>
        <w:t xml:space="preserve">θέμα του μουφτή. Αν θέλετε, να ενημερώσετε την Αντιπολίτευση για τον λόγο που φέρνετε διάταξη ξαφνικά, διότι όπως στο </w:t>
      </w:r>
      <w:r>
        <w:rPr>
          <w:rFonts w:eastAsia="Times New Roman"/>
          <w:szCs w:val="24"/>
        </w:rPr>
        <w:t>σ</w:t>
      </w:r>
      <w:r>
        <w:rPr>
          <w:rFonts w:eastAsia="Times New Roman"/>
          <w:szCs w:val="24"/>
        </w:rPr>
        <w:t xml:space="preserve">κοπιανό, έτσι και σε όλα τα θέματα έχετε ως Κυβέρνηση την τάση εν </w:t>
      </w:r>
      <w:proofErr w:type="spellStart"/>
      <w:r>
        <w:rPr>
          <w:rFonts w:eastAsia="Times New Roman"/>
          <w:szCs w:val="24"/>
        </w:rPr>
        <w:t>κρυπτώ</w:t>
      </w:r>
      <w:proofErr w:type="spellEnd"/>
      <w:r>
        <w:rPr>
          <w:rFonts w:eastAsia="Times New Roman"/>
          <w:szCs w:val="24"/>
        </w:rPr>
        <w:t xml:space="preserve"> και </w:t>
      </w:r>
      <w:proofErr w:type="spellStart"/>
      <w:r>
        <w:rPr>
          <w:rFonts w:eastAsia="Times New Roman"/>
          <w:szCs w:val="24"/>
        </w:rPr>
        <w:t>παραβύστω</w:t>
      </w:r>
      <w:proofErr w:type="spellEnd"/>
      <w:r>
        <w:rPr>
          <w:rFonts w:eastAsia="Times New Roman"/>
          <w:szCs w:val="24"/>
        </w:rPr>
        <w:t xml:space="preserve"> να αποφασίζετε και να φέρνετε διατάξεις στη Βουλή.</w:t>
      </w:r>
    </w:p>
    <w:p w14:paraId="485EEB3D" w14:textId="77777777" w:rsidR="000E6CB8" w:rsidRDefault="00854B09">
      <w:pPr>
        <w:spacing w:line="600" w:lineRule="auto"/>
        <w:ind w:firstLine="720"/>
        <w:contextualSpacing/>
        <w:jc w:val="both"/>
        <w:rPr>
          <w:rFonts w:eastAsia="Times New Roman"/>
          <w:szCs w:val="24"/>
        </w:rPr>
      </w:pPr>
      <w:r>
        <w:rPr>
          <w:rFonts w:eastAsia="Times New Roman"/>
          <w:szCs w:val="24"/>
        </w:rPr>
        <w:t>Σας λέω, λοιπόν, επειδή ακριβώς εδώ είναι εθνικό το θέμα, να πάρετε πίσω την τροπολογία ή, αν θέλετε, σπάστε τη ώστε να ψηφιστεί η μισή, πάρτε το άλλο κομμάτι πίσω, ενημερώστε μας, αν θέλετε εκτός της Αιθούσης, για το τι συμβαίνει πίσω απ’ αυτό και από εκ</w:t>
      </w:r>
      <w:r>
        <w:rPr>
          <w:rFonts w:eastAsia="Times New Roman"/>
          <w:szCs w:val="24"/>
        </w:rPr>
        <w:t>εί και πέρα να έλθουμε και να τα συζητήσουμε όλα.</w:t>
      </w:r>
    </w:p>
    <w:p w14:paraId="485EEB3E" w14:textId="77777777" w:rsidR="000E6CB8" w:rsidRDefault="00854B09">
      <w:pPr>
        <w:spacing w:line="600" w:lineRule="auto"/>
        <w:ind w:firstLine="720"/>
        <w:contextualSpacing/>
        <w:jc w:val="both"/>
        <w:rPr>
          <w:rFonts w:eastAsia="Times New Roman"/>
          <w:szCs w:val="24"/>
        </w:rPr>
      </w:pPr>
      <w:r>
        <w:rPr>
          <w:rFonts w:eastAsia="Times New Roman"/>
          <w:szCs w:val="24"/>
        </w:rPr>
        <w:t>Σας ευχαριστώ πολύ.</w:t>
      </w:r>
    </w:p>
    <w:p w14:paraId="485EEB3F" w14:textId="77777777" w:rsidR="000E6CB8" w:rsidRDefault="00854B0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85EEB40" w14:textId="77777777" w:rsidR="000E6CB8" w:rsidRDefault="00854B09">
      <w:pPr>
        <w:spacing w:line="600" w:lineRule="auto"/>
        <w:ind w:firstLine="720"/>
        <w:contextualSpacing/>
        <w:jc w:val="both"/>
        <w:rPr>
          <w:rFonts w:eastAsia="Times New Roman"/>
          <w:szCs w:val="24"/>
        </w:rPr>
      </w:pPr>
      <w:r w:rsidRPr="00057C6A">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Δένδια</w:t>
      </w:r>
      <w:proofErr w:type="spellEnd"/>
      <w:r>
        <w:rPr>
          <w:rFonts w:eastAsia="Times New Roman"/>
          <w:szCs w:val="24"/>
        </w:rPr>
        <w:t>.</w:t>
      </w:r>
    </w:p>
    <w:p w14:paraId="485EEB41"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Έχει ζητήσει τον λόγο ο Υπουργός κ. </w:t>
      </w:r>
      <w:proofErr w:type="spellStart"/>
      <w:r>
        <w:rPr>
          <w:rFonts w:eastAsia="Times New Roman"/>
          <w:szCs w:val="24"/>
        </w:rPr>
        <w:t>Τσακαλώτος</w:t>
      </w:r>
      <w:proofErr w:type="spellEnd"/>
      <w:r>
        <w:rPr>
          <w:rFonts w:eastAsia="Times New Roman"/>
          <w:szCs w:val="24"/>
        </w:rPr>
        <w:t xml:space="preserve"> για κάποιες διευκρινίσεις</w:t>
      </w:r>
      <w:r>
        <w:rPr>
          <w:rFonts w:eastAsia="Times New Roman"/>
          <w:szCs w:val="24"/>
        </w:rPr>
        <w:t xml:space="preserve"> και αμέσως μετά θα μιλήσει ο Κοινοβουλευτικός Εκπρόσωπος της Δημοκρατικής Συμπαράταξης κ. Θεοχαρόπουλος.</w:t>
      </w:r>
    </w:p>
    <w:p w14:paraId="485EEB42" w14:textId="77777777" w:rsidR="000E6CB8" w:rsidRDefault="00854B09">
      <w:pPr>
        <w:spacing w:line="600" w:lineRule="auto"/>
        <w:ind w:firstLine="720"/>
        <w:contextualSpacing/>
        <w:jc w:val="both"/>
        <w:rPr>
          <w:rFonts w:eastAsia="Times New Roman"/>
          <w:szCs w:val="24"/>
        </w:rPr>
      </w:pPr>
      <w:r>
        <w:rPr>
          <w:rFonts w:eastAsia="Times New Roman"/>
          <w:szCs w:val="24"/>
        </w:rPr>
        <w:lastRenderedPageBreak/>
        <w:t>Κύριε Υπουργέ, έχετε τον λόγο.</w:t>
      </w:r>
    </w:p>
    <w:p w14:paraId="485EEB43" w14:textId="77777777" w:rsidR="000E6CB8" w:rsidRDefault="00854B09">
      <w:pPr>
        <w:spacing w:line="600" w:lineRule="auto"/>
        <w:ind w:firstLine="720"/>
        <w:contextualSpacing/>
        <w:jc w:val="both"/>
        <w:rPr>
          <w:rFonts w:eastAsia="Times New Roman"/>
          <w:szCs w:val="24"/>
        </w:rPr>
      </w:pPr>
      <w:r w:rsidRPr="00057C6A">
        <w:rPr>
          <w:rFonts w:eastAsia="Times New Roman"/>
          <w:b/>
          <w:szCs w:val="24"/>
        </w:rPr>
        <w:t xml:space="preserve">ΕΥΚΛΕΙΔΗΣ ΤΣΑΚΑΛΩΤΟΣ (Υπουργός Οικονομικών): </w:t>
      </w:r>
      <w:r>
        <w:rPr>
          <w:rFonts w:eastAsia="Times New Roman"/>
          <w:szCs w:val="24"/>
        </w:rPr>
        <w:t>Θα χρειαστώ τρία-τέσσερα λεπτά, κύριε Πρόεδρε.</w:t>
      </w:r>
    </w:p>
    <w:p w14:paraId="485EEB44" w14:textId="77777777" w:rsidR="000E6CB8" w:rsidRDefault="00854B09">
      <w:pPr>
        <w:spacing w:line="600" w:lineRule="auto"/>
        <w:ind w:firstLine="720"/>
        <w:contextualSpacing/>
        <w:jc w:val="both"/>
        <w:rPr>
          <w:rFonts w:eastAsia="Times New Roman"/>
          <w:szCs w:val="24"/>
        </w:rPr>
      </w:pPr>
      <w:r>
        <w:rPr>
          <w:rFonts w:eastAsia="Times New Roman"/>
          <w:szCs w:val="24"/>
        </w:rPr>
        <w:t>Το πρώτο που θα ήθελα να πω</w:t>
      </w:r>
      <w:r>
        <w:rPr>
          <w:rFonts w:eastAsia="Times New Roman"/>
          <w:szCs w:val="24"/>
        </w:rPr>
        <w:t xml:space="preserve"> είναι ότι δεχόμαστε όλες τις κυβερνητικές τροπολογίες. Το λέω αυτό για τα Πρακτικά.</w:t>
      </w:r>
    </w:p>
    <w:p w14:paraId="485EEB45" w14:textId="77777777" w:rsidR="000E6CB8" w:rsidRDefault="00854B09">
      <w:pPr>
        <w:spacing w:line="600" w:lineRule="auto"/>
        <w:ind w:firstLine="720"/>
        <w:contextualSpacing/>
        <w:jc w:val="both"/>
        <w:rPr>
          <w:rFonts w:eastAsia="Times New Roman"/>
          <w:szCs w:val="24"/>
        </w:rPr>
      </w:pPr>
      <w:r>
        <w:rPr>
          <w:rFonts w:eastAsia="Times New Roman"/>
          <w:szCs w:val="24"/>
        </w:rPr>
        <w:t xml:space="preserve">Θέλω να μιλήσω για ένα μόνο λεπτό για τον </w:t>
      </w:r>
      <w:r>
        <w:rPr>
          <w:rFonts w:eastAsia="Times New Roman"/>
          <w:szCs w:val="24"/>
        </w:rPr>
        <w:t>π</w:t>
      </w:r>
      <w:r>
        <w:rPr>
          <w:rFonts w:eastAsia="Times New Roman"/>
          <w:szCs w:val="24"/>
        </w:rPr>
        <w:t>ροϋπολογισμό και μετά θα μιλήσω για τις τράπεζες, που είναι ένα σημαντικό θέμα.</w:t>
      </w:r>
    </w:p>
    <w:p w14:paraId="485EEB46" w14:textId="77777777" w:rsidR="000E6CB8" w:rsidRDefault="00854B09">
      <w:pPr>
        <w:spacing w:line="600" w:lineRule="auto"/>
        <w:ind w:firstLine="720"/>
        <w:contextualSpacing/>
        <w:jc w:val="both"/>
        <w:rPr>
          <w:rFonts w:eastAsia="Times New Roman"/>
          <w:szCs w:val="24"/>
        </w:rPr>
      </w:pPr>
      <w:r>
        <w:rPr>
          <w:rFonts w:eastAsia="Times New Roman"/>
          <w:szCs w:val="24"/>
        </w:rPr>
        <w:t>Ένα πράγμα που μου έχει κάνει φοβερή εντύπωση γι</w:t>
      </w:r>
      <w:r>
        <w:rPr>
          <w:rFonts w:eastAsia="Times New Roman"/>
          <w:szCs w:val="24"/>
        </w:rPr>
        <w:t xml:space="preserve">α όλο το κίνημα «Μένουμε Ευρώπη» είναι το πόσα λίγα ξέρει για την Ευρώπη. Μου κάνει εντύπωση το ότι είναι </w:t>
      </w:r>
      <w:proofErr w:type="spellStart"/>
      <w:r>
        <w:rPr>
          <w:rFonts w:eastAsia="Times New Roman"/>
          <w:szCs w:val="24"/>
        </w:rPr>
        <w:t>φιλοευρωπαίοι</w:t>
      </w:r>
      <w:proofErr w:type="spellEnd"/>
      <w:r>
        <w:rPr>
          <w:rFonts w:eastAsia="Times New Roman"/>
          <w:szCs w:val="24"/>
        </w:rPr>
        <w:t xml:space="preserve">, γιατί δεν φαίνεται να ξέρουν πώς δουλεύει η Ευρώπη, τι κανόνες έχει η Ευρώπη, πώς λειτουργεί η Ευρώπη. Μου λέει ο κ. </w:t>
      </w:r>
      <w:proofErr w:type="spellStart"/>
      <w:r>
        <w:rPr>
          <w:rFonts w:eastAsia="Times New Roman"/>
          <w:szCs w:val="24"/>
        </w:rPr>
        <w:t>Δένδιας</w:t>
      </w:r>
      <w:proofErr w:type="spellEnd"/>
      <w:r w:rsidRPr="00057C6A">
        <w:rPr>
          <w:rFonts w:eastAsia="Times New Roman"/>
          <w:szCs w:val="24"/>
        </w:rPr>
        <w:t>:</w:t>
      </w:r>
      <w:r>
        <w:rPr>
          <w:rFonts w:eastAsia="Times New Roman"/>
          <w:szCs w:val="24"/>
        </w:rPr>
        <w:t xml:space="preserve"> «Πότε είχε ξαναγίνει αυτό, ποια χώρα το έχει ξανακάνει αυτό;». Πρέπει να ενημερώσω τον κ. </w:t>
      </w:r>
      <w:proofErr w:type="spellStart"/>
      <w:r>
        <w:rPr>
          <w:rFonts w:eastAsia="Times New Roman"/>
          <w:szCs w:val="24"/>
        </w:rPr>
        <w:t>Δένδια</w:t>
      </w:r>
      <w:proofErr w:type="spellEnd"/>
      <w:r>
        <w:rPr>
          <w:rFonts w:eastAsia="Times New Roman"/>
          <w:szCs w:val="24"/>
        </w:rPr>
        <w:t xml:space="preserve"> ότι από το 2010 που ήμασταν εμείς σε πρόγραμμα, άρα δεν μας αφορούσε, υπάρχει το ευρωπαϊκό εξάμηνο.</w:t>
      </w:r>
    </w:p>
    <w:p w14:paraId="485EEB47" w14:textId="77777777" w:rsidR="000E6CB8" w:rsidRDefault="00854B09">
      <w:pPr>
        <w:spacing w:line="600" w:lineRule="auto"/>
        <w:ind w:firstLine="720"/>
        <w:contextualSpacing/>
        <w:jc w:val="both"/>
        <w:rPr>
          <w:rFonts w:eastAsia="Times New Roman"/>
          <w:szCs w:val="24"/>
        </w:rPr>
      </w:pPr>
      <w:r w:rsidRPr="00057C6A">
        <w:rPr>
          <w:rFonts w:eastAsia="Times New Roman"/>
          <w:b/>
          <w:szCs w:val="24"/>
        </w:rPr>
        <w:t xml:space="preserve">ΝΙΚΟΛΑΟΣ </w:t>
      </w:r>
      <w:r>
        <w:rPr>
          <w:rFonts w:eastAsia="Times New Roman"/>
          <w:b/>
          <w:szCs w:val="24"/>
        </w:rPr>
        <w:t xml:space="preserve">– ΓΕΩΡΓΙΟΣ </w:t>
      </w:r>
      <w:r w:rsidRPr="00057C6A">
        <w:rPr>
          <w:rFonts w:eastAsia="Times New Roman"/>
          <w:b/>
          <w:szCs w:val="24"/>
        </w:rPr>
        <w:t>ΔΕΝΔΙΑΣ:</w:t>
      </w:r>
      <w:r w:rsidRPr="00B60899">
        <w:rPr>
          <w:rFonts w:eastAsia="Times New Roman"/>
          <w:szCs w:val="24"/>
        </w:rPr>
        <w:t xml:space="preserve"> </w:t>
      </w:r>
      <w:r>
        <w:rPr>
          <w:rFonts w:eastAsia="Times New Roman"/>
          <w:szCs w:val="24"/>
        </w:rPr>
        <w:t>Ολόκληρο πείτε το, όχι το μισ</w:t>
      </w:r>
      <w:r>
        <w:rPr>
          <w:rFonts w:eastAsia="Times New Roman"/>
          <w:szCs w:val="24"/>
        </w:rPr>
        <w:t>ό!</w:t>
      </w:r>
    </w:p>
    <w:p w14:paraId="485EEB48" w14:textId="77777777" w:rsidR="000E6CB8" w:rsidRDefault="00854B09">
      <w:pPr>
        <w:spacing w:line="600" w:lineRule="auto"/>
        <w:ind w:firstLine="720"/>
        <w:contextualSpacing/>
        <w:jc w:val="both"/>
        <w:rPr>
          <w:rFonts w:eastAsia="Times New Roman"/>
          <w:szCs w:val="24"/>
        </w:rPr>
      </w:pPr>
      <w:r w:rsidRPr="00057C6A">
        <w:rPr>
          <w:rFonts w:eastAsia="Times New Roman"/>
          <w:b/>
          <w:szCs w:val="24"/>
        </w:rPr>
        <w:t>ΕΥΚΛΕΙΔΗΣ ΤΣΑΚΑΛΩΤΟΣ (Υπουργός Οικονομικών):</w:t>
      </w:r>
      <w:r>
        <w:rPr>
          <w:rFonts w:eastAsia="Times New Roman"/>
          <w:szCs w:val="24"/>
        </w:rPr>
        <w:t xml:space="preserve"> Κάθε χώρα κάθε χρόνο καταθέτει ένα προσχέδιο στην Κομισιόν</w:t>
      </w:r>
      <w:r>
        <w:rPr>
          <w:rFonts w:eastAsia="Times New Roman"/>
          <w:szCs w:val="24"/>
        </w:rPr>
        <w:t>, στο οποίο</w:t>
      </w:r>
      <w:r>
        <w:rPr>
          <w:rFonts w:eastAsia="Times New Roman"/>
          <w:szCs w:val="24"/>
        </w:rPr>
        <w:t xml:space="preserve"> υπάρχει το σενάριο βάσης και το τι θέλει να κάνει η κυβέρνηση. Κάθε χώρα, κάθε χρόνο. Εμείς είναι η πρώτη χρονιά που το κάναμε, γιατί είχα</w:t>
      </w:r>
      <w:r>
        <w:rPr>
          <w:rFonts w:eastAsia="Times New Roman"/>
          <w:szCs w:val="24"/>
        </w:rPr>
        <w:t xml:space="preserve">με δύο κόμματα που διέλυσαν την Ελλάδα και τη </w:t>
      </w:r>
      <w:r>
        <w:rPr>
          <w:rFonts w:eastAsia="Times New Roman"/>
          <w:szCs w:val="24"/>
        </w:rPr>
        <w:lastRenderedPageBreak/>
        <w:t>χρεοκόπησαν. Ήμασταν σε προγράμματα και άρα δεν ήμασταν στο ευρωπαϊκό εξάμηνο από το 2010.</w:t>
      </w:r>
    </w:p>
    <w:p w14:paraId="485EEB49" w14:textId="77777777" w:rsidR="000E6CB8" w:rsidRDefault="00854B09">
      <w:pPr>
        <w:spacing w:line="600" w:lineRule="auto"/>
        <w:ind w:firstLine="720"/>
        <w:contextualSpacing/>
        <w:jc w:val="both"/>
        <w:rPr>
          <w:rFonts w:eastAsia="Times New Roman"/>
          <w:szCs w:val="24"/>
        </w:rPr>
      </w:pPr>
      <w:r>
        <w:rPr>
          <w:rFonts w:eastAsia="Times New Roman"/>
          <w:szCs w:val="24"/>
        </w:rPr>
        <w:t>Δεύτερον</w:t>
      </w:r>
      <w:r w:rsidRPr="00B60899">
        <w:rPr>
          <w:rFonts w:eastAsia="Times New Roman"/>
          <w:szCs w:val="24"/>
        </w:rPr>
        <w:t>:</w:t>
      </w:r>
      <w:r>
        <w:rPr>
          <w:rFonts w:eastAsia="Times New Roman"/>
          <w:szCs w:val="24"/>
        </w:rPr>
        <w:t xml:space="preserve"> Το σενάριο βάσης είναι σενάριο βάσης. Αυτό τώρα είναι θέμα οικονομικών, όχι θέμα της Ευρώπης. Δεν είναι το βα</w:t>
      </w:r>
      <w:r>
        <w:rPr>
          <w:rFonts w:eastAsia="Times New Roman"/>
          <w:szCs w:val="24"/>
        </w:rPr>
        <w:t>σικό σενάριο. Βασικό σενάριο σημαίνει με τι εσύ δουλεύεις και τι θέλεις να κάνεις. Είναι το σενάριο βάσης που έχουν όλες οι χώρες, όχι μόνο στον προϋπολογισμό τώρα αλλά και στο μεσοπρόθεσμο. Δείτε το</w:t>
      </w:r>
      <w:r>
        <w:rPr>
          <w:rFonts w:eastAsia="Times New Roman"/>
          <w:szCs w:val="24"/>
        </w:rPr>
        <w:t>ύ</w:t>
      </w:r>
      <w:r>
        <w:rPr>
          <w:rFonts w:eastAsia="Times New Roman"/>
          <w:szCs w:val="24"/>
        </w:rPr>
        <w:t>ς πίνακες του ελληνικού μεσοπρόθεσμου και όλων των άλλων</w:t>
      </w:r>
      <w:r>
        <w:rPr>
          <w:rFonts w:eastAsia="Times New Roman"/>
          <w:szCs w:val="24"/>
        </w:rPr>
        <w:t xml:space="preserve"> ευρωπαϊκών χωρών. Έχουν το βασικό σενάριο, το σενάριο βάσης. Τι λέει αυτό; Αν δεν κάνουμε τίποτα, αν δεν αλλάξουμε κανέναν φόρο, καμμία κοινωνική ασφαλιστική εισφορά, καμμία δαπάνη είτε προς τα πάνω είτε προς τα κάτω, ποιο θα είναι το αποτέλεσμα; Το αποτέ</w:t>
      </w:r>
      <w:r>
        <w:rPr>
          <w:rFonts w:eastAsia="Times New Roman"/>
          <w:szCs w:val="24"/>
        </w:rPr>
        <w:t>λεσμα για εμάς, αν μου έδινε ο Αλέξης Τσίπρας τρεις μήνες διακοπές μετά απ’ αυτό που έχουμε τραβήξει και αν δεν φέρναμε κανένα νομοσχέδιο, θα σήμαινε ότι θα είχαμε πρωτογενές πλεόνασμα 4,1% ή 4,3%, μου φαίνεται. Άρα αυτό είναι το πρωτογενές πλεόνασμα που έ</w:t>
      </w:r>
      <w:r>
        <w:rPr>
          <w:rFonts w:eastAsia="Times New Roman"/>
          <w:szCs w:val="24"/>
        </w:rPr>
        <w:t>χουμε.</w:t>
      </w:r>
    </w:p>
    <w:p w14:paraId="485EEB4A"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Μάθατε πώς δουλεύει η Ευρώπη, πώς είναι το εξάμηνο, πώς δουλεύουμε. Άρα αυτό που κάνουμε εμείς δεν </w:t>
      </w:r>
      <w:r w:rsidRPr="00EA126C">
        <w:rPr>
          <w:rFonts w:eastAsia="Times New Roman"/>
          <w:szCs w:val="24"/>
        </w:rPr>
        <w:t>είναι εναλλακτικά σενάρια</w:t>
      </w:r>
      <w:r>
        <w:rPr>
          <w:rFonts w:eastAsia="Times New Roman"/>
          <w:szCs w:val="24"/>
        </w:rPr>
        <w:t>.</w:t>
      </w:r>
      <w:r w:rsidRPr="00EA126C">
        <w:rPr>
          <w:rFonts w:eastAsia="Times New Roman"/>
          <w:szCs w:val="24"/>
        </w:rPr>
        <w:t xml:space="preserve"> Εμείς καταθέτουμε τι θέλουμε να κάνουμε</w:t>
      </w:r>
      <w:r>
        <w:rPr>
          <w:rFonts w:eastAsia="Times New Roman"/>
          <w:szCs w:val="24"/>
        </w:rPr>
        <w:t>.</w:t>
      </w:r>
      <w:r w:rsidRPr="00EA126C">
        <w:rPr>
          <w:rFonts w:eastAsia="Times New Roman"/>
          <w:szCs w:val="24"/>
        </w:rPr>
        <w:t xml:space="preserve"> </w:t>
      </w:r>
      <w:r>
        <w:rPr>
          <w:rFonts w:eastAsia="Times New Roman"/>
          <w:szCs w:val="24"/>
        </w:rPr>
        <w:t>Α</w:t>
      </w:r>
      <w:r w:rsidRPr="00EA126C">
        <w:rPr>
          <w:rFonts w:eastAsia="Times New Roman"/>
          <w:szCs w:val="24"/>
        </w:rPr>
        <w:t xml:space="preserve">υτό που θέλουμε να κάνουμε αντιμετωπίζει και </w:t>
      </w:r>
      <w:r>
        <w:rPr>
          <w:rFonts w:eastAsia="Times New Roman"/>
          <w:szCs w:val="24"/>
        </w:rPr>
        <w:t>τη μη</w:t>
      </w:r>
      <w:r w:rsidRPr="00EA126C">
        <w:rPr>
          <w:rFonts w:eastAsia="Times New Roman"/>
          <w:szCs w:val="24"/>
        </w:rPr>
        <w:t xml:space="preserve"> μείωση των συντάξεων</w:t>
      </w:r>
      <w:r>
        <w:rPr>
          <w:rFonts w:eastAsia="Times New Roman"/>
          <w:szCs w:val="24"/>
        </w:rPr>
        <w:t xml:space="preserve">, έχει </w:t>
      </w:r>
      <w:r w:rsidRPr="00EA126C">
        <w:rPr>
          <w:rFonts w:eastAsia="Times New Roman"/>
          <w:szCs w:val="24"/>
        </w:rPr>
        <w:t>κομ</w:t>
      </w:r>
      <w:r w:rsidRPr="00EA126C">
        <w:rPr>
          <w:rFonts w:eastAsia="Times New Roman"/>
          <w:szCs w:val="24"/>
        </w:rPr>
        <w:t xml:space="preserve">μάτι από τα αντίμετρα </w:t>
      </w:r>
      <w:r>
        <w:rPr>
          <w:rFonts w:eastAsia="Times New Roman"/>
          <w:szCs w:val="24"/>
        </w:rPr>
        <w:t>κ</w:t>
      </w:r>
      <w:r w:rsidRPr="00EA126C">
        <w:rPr>
          <w:rFonts w:eastAsia="Times New Roman"/>
          <w:szCs w:val="24"/>
        </w:rPr>
        <w:t>αι πώς θα αντιμετωπίσουμε όλα τα άλλα τα αντίμετρα</w:t>
      </w:r>
      <w:r>
        <w:rPr>
          <w:rFonts w:eastAsia="Times New Roman"/>
          <w:szCs w:val="24"/>
        </w:rPr>
        <w:t>.</w:t>
      </w:r>
      <w:r w:rsidRPr="00EA126C">
        <w:rPr>
          <w:rFonts w:eastAsia="Times New Roman"/>
          <w:szCs w:val="24"/>
        </w:rPr>
        <w:t xml:space="preserve"> Εδώ είμαστε να τα πούμε</w:t>
      </w:r>
      <w:r>
        <w:rPr>
          <w:rFonts w:eastAsia="Times New Roman"/>
          <w:szCs w:val="24"/>
        </w:rPr>
        <w:t>.</w:t>
      </w:r>
    </w:p>
    <w:p w14:paraId="485EEB4B"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lastRenderedPageBreak/>
        <w:t>Ε</w:t>
      </w:r>
      <w:r w:rsidRPr="00EA126C">
        <w:rPr>
          <w:rFonts w:eastAsia="Times New Roman"/>
          <w:szCs w:val="24"/>
        </w:rPr>
        <w:t xml:space="preserve">πιτρέψτε μου </w:t>
      </w:r>
      <w:r>
        <w:rPr>
          <w:rFonts w:eastAsia="Times New Roman"/>
          <w:szCs w:val="24"/>
        </w:rPr>
        <w:t>για ένα, δύο λεπτά να μιλήσω για τις τράπεζες, γιατί είναι πολύ σοβαρό το θέμα. Ο εκπρόσωπος</w:t>
      </w:r>
      <w:r w:rsidRPr="00EA126C">
        <w:rPr>
          <w:rFonts w:eastAsia="Times New Roman"/>
          <w:szCs w:val="24"/>
        </w:rPr>
        <w:t xml:space="preserve"> τ</w:t>
      </w:r>
      <w:r>
        <w:rPr>
          <w:rFonts w:eastAsia="Times New Roman"/>
          <w:szCs w:val="24"/>
        </w:rPr>
        <w:t>ου</w:t>
      </w:r>
      <w:r w:rsidRPr="00EA126C">
        <w:rPr>
          <w:rFonts w:eastAsia="Times New Roman"/>
          <w:szCs w:val="24"/>
        </w:rPr>
        <w:t xml:space="preserve"> </w:t>
      </w:r>
      <w:r>
        <w:rPr>
          <w:rFonts w:eastAsia="Times New Roman"/>
          <w:szCs w:val="24"/>
        </w:rPr>
        <w:t xml:space="preserve">ΚΙΝΑΛ </w:t>
      </w:r>
      <w:r w:rsidRPr="00EA126C">
        <w:rPr>
          <w:rFonts w:eastAsia="Times New Roman"/>
          <w:szCs w:val="24"/>
        </w:rPr>
        <w:t xml:space="preserve">για άλλη </w:t>
      </w:r>
      <w:r>
        <w:rPr>
          <w:rFonts w:eastAsia="Times New Roman"/>
          <w:szCs w:val="24"/>
        </w:rPr>
        <w:t>μ</w:t>
      </w:r>
      <w:r>
        <w:rPr>
          <w:rFonts w:eastAsia="Times New Roman"/>
          <w:szCs w:val="24"/>
        </w:rPr>
        <w:t>ι</w:t>
      </w:r>
      <w:r>
        <w:rPr>
          <w:rFonts w:eastAsia="Times New Roman"/>
          <w:szCs w:val="24"/>
        </w:rPr>
        <w:t>α</w:t>
      </w:r>
      <w:r w:rsidRPr="00EA126C">
        <w:rPr>
          <w:rFonts w:eastAsia="Times New Roman"/>
          <w:szCs w:val="24"/>
        </w:rPr>
        <w:t xml:space="preserve"> φορά μ</w:t>
      </w:r>
      <w:r>
        <w:rPr>
          <w:rFonts w:eastAsia="Times New Roman"/>
          <w:szCs w:val="24"/>
        </w:rPr>
        <w:t>ά</w:t>
      </w:r>
      <w:r w:rsidRPr="00EA126C">
        <w:rPr>
          <w:rFonts w:eastAsia="Times New Roman"/>
          <w:szCs w:val="24"/>
        </w:rPr>
        <w:t>ς εξέπληξε αρνητικά</w:t>
      </w:r>
      <w:r>
        <w:rPr>
          <w:rFonts w:eastAsia="Times New Roman"/>
          <w:szCs w:val="24"/>
        </w:rPr>
        <w:t xml:space="preserve"> εκφράζοντας μια</w:t>
      </w:r>
      <w:r w:rsidRPr="00EA126C">
        <w:rPr>
          <w:rFonts w:eastAsia="Times New Roman"/>
          <w:szCs w:val="24"/>
        </w:rPr>
        <w:t xml:space="preserve"> τέτοια πολιτική για τις τράπεζες</w:t>
      </w:r>
      <w:r>
        <w:rPr>
          <w:rFonts w:eastAsia="Times New Roman"/>
          <w:szCs w:val="24"/>
        </w:rPr>
        <w:t>.</w:t>
      </w:r>
      <w:r w:rsidRPr="00EA126C">
        <w:rPr>
          <w:rFonts w:eastAsia="Times New Roman"/>
          <w:szCs w:val="24"/>
        </w:rPr>
        <w:t xml:space="preserve"> </w:t>
      </w:r>
      <w:r>
        <w:rPr>
          <w:rFonts w:eastAsia="Times New Roman"/>
          <w:szCs w:val="24"/>
        </w:rPr>
        <w:t>Σπεκουλάρει σε α</w:t>
      </w:r>
      <w:r w:rsidRPr="00EA126C">
        <w:rPr>
          <w:rFonts w:eastAsia="Times New Roman"/>
          <w:szCs w:val="24"/>
        </w:rPr>
        <w:t>υτό το θέμα</w:t>
      </w:r>
      <w:r>
        <w:rPr>
          <w:rFonts w:eastAsia="Times New Roman"/>
          <w:szCs w:val="24"/>
        </w:rPr>
        <w:t xml:space="preserve"> και</w:t>
      </w:r>
      <w:r w:rsidRPr="00EA126C">
        <w:rPr>
          <w:rFonts w:eastAsia="Times New Roman"/>
          <w:szCs w:val="24"/>
        </w:rPr>
        <w:t xml:space="preserve"> πραγματικά με </w:t>
      </w:r>
      <w:r>
        <w:rPr>
          <w:rFonts w:eastAsia="Times New Roman"/>
          <w:szCs w:val="24"/>
        </w:rPr>
        <w:t>σόκαρε</w:t>
      </w:r>
      <w:r w:rsidRPr="00EA126C">
        <w:rPr>
          <w:rFonts w:eastAsia="Times New Roman"/>
          <w:szCs w:val="24"/>
        </w:rPr>
        <w:t xml:space="preserve"> </w:t>
      </w:r>
      <w:r>
        <w:rPr>
          <w:rFonts w:eastAsia="Times New Roman"/>
          <w:szCs w:val="24"/>
        </w:rPr>
        <w:t>η</w:t>
      </w:r>
      <w:r w:rsidRPr="00EA126C">
        <w:rPr>
          <w:rFonts w:eastAsia="Times New Roman"/>
          <w:szCs w:val="24"/>
        </w:rPr>
        <w:t xml:space="preserve"> παρέμβαση του κ</w:t>
      </w:r>
      <w:r>
        <w:rPr>
          <w:rFonts w:eastAsia="Times New Roman"/>
          <w:szCs w:val="24"/>
        </w:rPr>
        <w:t>.</w:t>
      </w:r>
      <w:r w:rsidRPr="00EA126C">
        <w:rPr>
          <w:rFonts w:eastAsia="Times New Roman"/>
          <w:szCs w:val="24"/>
        </w:rPr>
        <w:t xml:space="preserve"> </w:t>
      </w:r>
      <w:r>
        <w:rPr>
          <w:rFonts w:eastAsia="Times New Roman"/>
          <w:szCs w:val="24"/>
        </w:rPr>
        <w:t>Θεοδωράκη. Δ</w:t>
      </w:r>
      <w:r w:rsidRPr="00EA126C">
        <w:rPr>
          <w:rFonts w:eastAsia="Times New Roman"/>
          <w:szCs w:val="24"/>
        </w:rPr>
        <w:t>εν ξέρω αν την ακούσετε</w:t>
      </w:r>
      <w:r>
        <w:rPr>
          <w:rFonts w:eastAsia="Times New Roman"/>
          <w:szCs w:val="24"/>
        </w:rPr>
        <w:t>,</w:t>
      </w:r>
      <w:r w:rsidRPr="00EA126C">
        <w:rPr>
          <w:rFonts w:eastAsia="Times New Roman"/>
          <w:szCs w:val="24"/>
        </w:rPr>
        <w:t xml:space="preserve"> αλλά ήταν πολύ χαμηλότερα από ό</w:t>
      </w:r>
      <w:r>
        <w:rPr>
          <w:rFonts w:eastAsia="Times New Roman"/>
          <w:szCs w:val="24"/>
        </w:rPr>
        <w:t>,</w:t>
      </w:r>
      <w:r w:rsidRPr="00EA126C">
        <w:rPr>
          <w:rFonts w:eastAsia="Times New Roman"/>
          <w:szCs w:val="24"/>
        </w:rPr>
        <w:t xml:space="preserve">τι περιμένω από οποιονδήποτε </w:t>
      </w:r>
      <w:r>
        <w:rPr>
          <w:rFonts w:eastAsia="Times New Roman"/>
          <w:szCs w:val="24"/>
        </w:rPr>
        <w:t xml:space="preserve">κοινοβουλευτικό </w:t>
      </w:r>
      <w:r w:rsidRPr="00EA126C">
        <w:rPr>
          <w:rFonts w:eastAsia="Times New Roman"/>
          <w:szCs w:val="24"/>
        </w:rPr>
        <w:t>άνθρωπο μέσα σε αυτ</w:t>
      </w:r>
      <w:r w:rsidRPr="00EA126C">
        <w:rPr>
          <w:rFonts w:eastAsia="Times New Roman"/>
          <w:szCs w:val="24"/>
        </w:rPr>
        <w:t>ή τη Βουλή</w:t>
      </w:r>
      <w:r>
        <w:rPr>
          <w:rFonts w:eastAsia="Times New Roman"/>
          <w:szCs w:val="24"/>
        </w:rPr>
        <w:t xml:space="preserve">. Ο κ. </w:t>
      </w:r>
      <w:proofErr w:type="spellStart"/>
      <w:r>
        <w:rPr>
          <w:rFonts w:eastAsia="Times New Roman"/>
          <w:szCs w:val="24"/>
        </w:rPr>
        <w:t>Δένδιας</w:t>
      </w:r>
      <w:proofErr w:type="spellEnd"/>
      <w:r>
        <w:rPr>
          <w:rFonts w:eastAsia="Times New Roman"/>
          <w:szCs w:val="24"/>
        </w:rPr>
        <w:t>, όμως, ήταν πολύ σοβαρός.</w:t>
      </w:r>
    </w:p>
    <w:p w14:paraId="485EEB4C"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Η δική μου άποψη για τις τράπεζες, κύριε </w:t>
      </w:r>
      <w:proofErr w:type="spellStart"/>
      <w:r>
        <w:rPr>
          <w:rFonts w:eastAsia="Times New Roman"/>
          <w:szCs w:val="24"/>
        </w:rPr>
        <w:t>Δένδια</w:t>
      </w:r>
      <w:proofErr w:type="spellEnd"/>
      <w:r>
        <w:rPr>
          <w:rFonts w:eastAsia="Times New Roman"/>
          <w:szCs w:val="24"/>
        </w:rPr>
        <w:t>, είναι πολύ σαφής</w:t>
      </w:r>
      <w:r>
        <w:rPr>
          <w:rFonts w:eastAsia="Times New Roman"/>
          <w:szCs w:val="24"/>
        </w:rPr>
        <w:t>.</w:t>
      </w:r>
      <w:r w:rsidRPr="00EA126C">
        <w:rPr>
          <w:rFonts w:eastAsia="Times New Roman"/>
          <w:szCs w:val="24"/>
        </w:rPr>
        <w:t xml:space="preserve"> </w:t>
      </w:r>
      <w:r>
        <w:rPr>
          <w:rFonts w:eastAsia="Times New Roman"/>
          <w:szCs w:val="24"/>
        </w:rPr>
        <w:t>Έ</w:t>
      </w:r>
      <w:r w:rsidRPr="00EA126C">
        <w:rPr>
          <w:rFonts w:eastAsia="Times New Roman"/>
          <w:szCs w:val="24"/>
        </w:rPr>
        <w:t xml:space="preserve">χουμε </w:t>
      </w:r>
      <w:r>
        <w:rPr>
          <w:rFonts w:eastAsia="Times New Roman"/>
          <w:szCs w:val="24"/>
        </w:rPr>
        <w:t>τέσσερα</w:t>
      </w:r>
      <w:r w:rsidRPr="00EA126C">
        <w:rPr>
          <w:rFonts w:eastAsia="Times New Roman"/>
          <w:szCs w:val="24"/>
        </w:rPr>
        <w:t xml:space="preserve"> θετικά πράγματα που έχουν γίνει το τελευταίο καιρό για τις τράπεζες</w:t>
      </w:r>
      <w:r>
        <w:rPr>
          <w:rFonts w:eastAsia="Times New Roman"/>
          <w:szCs w:val="24"/>
        </w:rPr>
        <w:t>.</w:t>
      </w:r>
      <w:r w:rsidRPr="00EA126C">
        <w:rPr>
          <w:rFonts w:eastAsia="Times New Roman"/>
          <w:szCs w:val="24"/>
        </w:rPr>
        <w:t xml:space="preserve"> </w:t>
      </w:r>
      <w:r>
        <w:rPr>
          <w:rFonts w:eastAsia="Times New Roman"/>
          <w:szCs w:val="24"/>
        </w:rPr>
        <w:t>Ο</w:t>
      </w:r>
      <w:r w:rsidRPr="00EA126C">
        <w:rPr>
          <w:rFonts w:eastAsia="Times New Roman"/>
          <w:szCs w:val="24"/>
        </w:rPr>
        <w:t xml:space="preserve">ι δύο από τις τέσσερις </w:t>
      </w:r>
      <w:r>
        <w:rPr>
          <w:rFonts w:eastAsia="Times New Roman"/>
          <w:szCs w:val="24"/>
        </w:rPr>
        <w:t xml:space="preserve">τράπεζες </w:t>
      </w:r>
      <w:r w:rsidRPr="00EA126C">
        <w:rPr>
          <w:rFonts w:eastAsia="Times New Roman"/>
          <w:szCs w:val="24"/>
        </w:rPr>
        <w:t xml:space="preserve">δεν έχουν πια </w:t>
      </w:r>
      <w:r>
        <w:rPr>
          <w:rFonts w:eastAsia="Times New Roman"/>
          <w:szCs w:val="24"/>
          <w:lang w:val="en-US"/>
        </w:rPr>
        <w:t>ELA</w:t>
      </w:r>
      <w:r w:rsidRPr="0010756C">
        <w:rPr>
          <w:rFonts w:eastAsia="Times New Roman"/>
          <w:szCs w:val="24"/>
        </w:rPr>
        <w:t xml:space="preserve">, </w:t>
      </w:r>
      <w:r w:rsidRPr="0010756C">
        <w:rPr>
          <w:rFonts w:eastAsia="Times New Roman"/>
          <w:szCs w:val="24"/>
        </w:rPr>
        <w:t>δηλαδ</w:t>
      </w:r>
      <w:r>
        <w:rPr>
          <w:rFonts w:eastAsia="Times New Roman"/>
          <w:szCs w:val="24"/>
        </w:rPr>
        <w:t>ή δεν έχουν</w:t>
      </w:r>
      <w:r w:rsidRPr="00EA126C">
        <w:rPr>
          <w:rFonts w:eastAsia="Times New Roman"/>
          <w:szCs w:val="24"/>
        </w:rPr>
        <w:t xml:space="preserve"> την επείγουσα παροχή ρευστότητας</w:t>
      </w:r>
      <w:r>
        <w:rPr>
          <w:rFonts w:eastAsia="Times New Roman"/>
          <w:szCs w:val="24"/>
        </w:rPr>
        <w:t xml:space="preserve">. Για τις </w:t>
      </w:r>
      <w:r w:rsidRPr="00EA126C">
        <w:rPr>
          <w:rFonts w:eastAsia="Times New Roman"/>
          <w:szCs w:val="24"/>
        </w:rPr>
        <w:t>δύο άλλες θα τελειώσει αυτό τα Χριστούγεννα</w:t>
      </w:r>
      <w:r>
        <w:rPr>
          <w:rFonts w:eastAsia="Times New Roman"/>
          <w:szCs w:val="24"/>
        </w:rPr>
        <w:t>.</w:t>
      </w:r>
      <w:r w:rsidRPr="00EA126C">
        <w:rPr>
          <w:rFonts w:eastAsia="Times New Roman"/>
          <w:szCs w:val="24"/>
        </w:rPr>
        <w:t xml:space="preserve"> </w:t>
      </w:r>
      <w:r>
        <w:rPr>
          <w:rFonts w:eastAsia="Times New Roman"/>
          <w:szCs w:val="24"/>
        </w:rPr>
        <w:t>Ό</w:t>
      </w:r>
      <w:r w:rsidRPr="00EA126C">
        <w:rPr>
          <w:rFonts w:eastAsia="Times New Roman"/>
          <w:szCs w:val="24"/>
        </w:rPr>
        <w:t xml:space="preserve">λες οι τράπεζες φτάσανε </w:t>
      </w:r>
      <w:r>
        <w:rPr>
          <w:rFonts w:eastAsia="Times New Roman"/>
          <w:szCs w:val="24"/>
        </w:rPr>
        <w:t>σ</w:t>
      </w:r>
      <w:r w:rsidRPr="00EA126C">
        <w:rPr>
          <w:rFonts w:eastAsia="Times New Roman"/>
          <w:szCs w:val="24"/>
        </w:rPr>
        <w:t xml:space="preserve">τους στόχους για τα </w:t>
      </w:r>
      <w:proofErr w:type="spellStart"/>
      <w:r w:rsidRPr="009664A5">
        <w:rPr>
          <w:rFonts w:eastAsia="Times New Roman" w:cs="Times New Roman"/>
          <w:szCs w:val="24"/>
        </w:rPr>
        <w:t>NPLs</w:t>
      </w:r>
      <w:proofErr w:type="spellEnd"/>
      <w:r>
        <w:rPr>
          <w:rFonts w:eastAsia="Times New Roman" w:cs="Times New Roman"/>
          <w:szCs w:val="24"/>
        </w:rPr>
        <w:t>,</w:t>
      </w:r>
      <w:r w:rsidRPr="00EA126C">
        <w:rPr>
          <w:rFonts w:eastAsia="Times New Roman"/>
          <w:szCs w:val="24"/>
        </w:rPr>
        <w:t xml:space="preserve"> για τα κόκκινα δάνεια</w:t>
      </w:r>
      <w:r>
        <w:rPr>
          <w:rFonts w:eastAsia="Times New Roman"/>
          <w:szCs w:val="24"/>
        </w:rPr>
        <w:t xml:space="preserve"> κ</w:t>
      </w:r>
      <w:r w:rsidRPr="00EA126C">
        <w:rPr>
          <w:rFonts w:eastAsia="Times New Roman"/>
          <w:szCs w:val="24"/>
        </w:rPr>
        <w:t xml:space="preserve">αι όχι μόνο </w:t>
      </w:r>
      <w:r>
        <w:rPr>
          <w:rFonts w:eastAsia="Times New Roman"/>
          <w:szCs w:val="24"/>
        </w:rPr>
        <w:t>έφτασαν, αλλά</w:t>
      </w:r>
      <w:r w:rsidRPr="00EA126C">
        <w:rPr>
          <w:rFonts w:eastAsia="Times New Roman"/>
          <w:szCs w:val="24"/>
        </w:rPr>
        <w:t xml:space="preserve"> το ξεπέρασα</w:t>
      </w:r>
      <w:r>
        <w:rPr>
          <w:rFonts w:eastAsia="Times New Roman"/>
          <w:szCs w:val="24"/>
        </w:rPr>
        <w:t>ν.</w:t>
      </w:r>
      <w:r w:rsidRPr="00EA126C">
        <w:rPr>
          <w:rFonts w:eastAsia="Times New Roman"/>
          <w:szCs w:val="24"/>
        </w:rPr>
        <w:t xml:space="preserve"> </w:t>
      </w:r>
      <w:r>
        <w:rPr>
          <w:rFonts w:eastAsia="Times New Roman"/>
          <w:szCs w:val="24"/>
        </w:rPr>
        <w:t xml:space="preserve">Όλες οι τράπεζες πέρασαν </w:t>
      </w:r>
      <w:r w:rsidRPr="00EA126C">
        <w:rPr>
          <w:rFonts w:eastAsia="Times New Roman"/>
          <w:szCs w:val="24"/>
        </w:rPr>
        <w:t xml:space="preserve">τα </w:t>
      </w:r>
      <w:proofErr w:type="spellStart"/>
      <w:r w:rsidRPr="00EA126C">
        <w:rPr>
          <w:rFonts w:eastAsia="Times New Roman"/>
          <w:szCs w:val="24"/>
        </w:rPr>
        <w:t>stress</w:t>
      </w:r>
      <w:proofErr w:type="spellEnd"/>
      <w:r w:rsidRPr="00EA126C">
        <w:rPr>
          <w:rFonts w:eastAsia="Times New Roman"/>
          <w:szCs w:val="24"/>
        </w:rPr>
        <w:t xml:space="preserve"> </w:t>
      </w:r>
      <w:proofErr w:type="spellStart"/>
      <w:r w:rsidRPr="00EA126C">
        <w:rPr>
          <w:rFonts w:eastAsia="Times New Roman"/>
          <w:szCs w:val="24"/>
        </w:rPr>
        <w:t>te</w:t>
      </w:r>
      <w:r w:rsidRPr="00EA126C">
        <w:rPr>
          <w:rFonts w:eastAsia="Times New Roman"/>
          <w:szCs w:val="24"/>
        </w:rPr>
        <w:t>sts</w:t>
      </w:r>
      <w:proofErr w:type="spellEnd"/>
      <w:r>
        <w:rPr>
          <w:rFonts w:eastAsia="Times New Roman"/>
          <w:szCs w:val="24"/>
        </w:rPr>
        <w:t>.</w:t>
      </w:r>
      <w:r w:rsidRPr="00EA126C">
        <w:rPr>
          <w:rFonts w:eastAsia="Times New Roman"/>
          <w:szCs w:val="24"/>
        </w:rPr>
        <w:t xml:space="preserve"> </w:t>
      </w:r>
      <w:r>
        <w:rPr>
          <w:rFonts w:eastAsia="Times New Roman"/>
          <w:szCs w:val="24"/>
        </w:rPr>
        <w:t>Σ</w:t>
      </w:r>
      <w:r w:rsidRPr="00EA126C">
        <w:rPr>
          <w:rFonts w:eastAsia="Times New Roman"/>
          <w:szCs w:val="24"/>
        </w:rPr>
        <w:t>ήμερα γράφ</w:t>
      </w:r>
      <w:r>
        <w:rPr>
          <w:rFonts w:eastAsia="Times New Roman"/>
          <w:szCs w:val="24"/>
        </w:rPr>
        <w:t>ουν οι «</w:t>
      </w:r>
      <w:r w:rsidRPr="00EA126C">
        <w:rPr>
          <w:rFonts w:eastAsia="Times New Roman"/>
          <w:szCs w:val="24"/>
        </w:rPr>
        <w:t>FINANCIAL TIMES</w:t>
      </w:r>
      <w:r>
        <w:rPr>
          <w:rFonts w:eastAsia="Times New Roman"/>
          <w:szCs w:val="24"/>
        </w:rPr>
        <w:t>» -</w:t>
      </w:r>
      <w:r w:rsidRPr="00EA126C">
        <w:rPr>
          <w:rFonts w:eastAsia="Times New Roman"/>
          <w:szCs w:val="24"/>
        </w:rPr>
        <w:t xml:space="preserve">το έγραψε και </w:t>
      </w:r>
      <w:r>
        <w:rPr>
          <w:rFonts w:eastAsia="Times New Roman"/>
          <w:szCs w:val="24"/>
          <w:lang w:val="en-US"/>
        </w:rPr>
        <w:t>o</w:t>
      </w:r>
      <w:r w:rsidRPr="00A56845">
        <w:rPr>
          <w:rFonts w:eastAsia="Times New Roman"/>
          <w:szCs w:val="24"/>
        </w:rPr>
        <w:t xml:space="preserve"> </w:t>
      </w:r>
      <w:r>
        <w:rPr>
          <w:rFonts w:eastAsia="Times New Roman"/>
          <w:szCs w:val="24"/>
        </w:rPr>
        <w:t>οίκος</w:t>
      </w:r>
      <w:r w:rsidRPr="00EA126C">
        <w:rPr>
          <w:rFonts w:eastAsia="Times New Roman"/>
          <w:szCs w:val="24"/>
        </w:rPr>
        <w:t xml:space="preserve"> </w:t>
      </w:r>
      <w:r>
        <w:rPr>
          <w:rFonts w:eastAsia="Times New Roman"/>
          <w:szCs w:val="24"/>
        </w:rPr>
        <w:t>«</w:t>
      </w:r>
      <w:r w:rsidRPr="00EA126C">
        <w:rPr>
          <w:rFonts w:eastAsia="Times New Roman"/>
          <w:szCs w:val="24"/>
        </w:rPr>
        <w:t>MORGAN STANLEY</w:t>
      </w:r>
      <w:r>
        <w:rPr>
          <w:rFonts w:eastAsia="Times New Roman"/>
          <w:szCs w:val="24"/>
        </w:rPr>
        <w:t>»</w:t>
      </w:r>
      <w:r w:rsidRPr="00EA126C">
        <w:rPr>
          <w:rFonts w:eastAsia="Times New Roman"/>
          <w:szCs w:val="24"/>
        </w:rPr>
        <w:t xml:space="preserve"> εχθές</w:t>
      </w:r>
      <w:r>
        <w:rPr>
          <w:rFonts w:eastAsia="Times New Roman"/>
          <w:szCs w:val="24"/>
        </w:rPr>
        <w:t>-</w:t>
      </w:r>
      <w:r w:rsidRPr="00EA126C">
        <w:rPr>
          <w:rFonts w:eastAsia="Times New Roman"/>
          <w:szCs w:val="24"/>
        </w:rPr>
        <w:t xml:space="preserve"> ότι είναι με επάρκεια κεφαλαιοποιημένες</w:t>
      </w:r>
      <w:r>
        <w:rPr>
          <w:rFonts w:eastAsia="Times New Roman"/>
          <w:szCs w:val="24"/>
        </w:rPr>
        <w:t>.</w:t>
      </w:r>
      <w:r w:rsidRPr="00EA126C">
        <w:rPr>
          <w:rFonts w:eastAsia="Times New Roman"/>
          <w:szCs w:val="24"/>
        </w:rPr>
        <w:t xml:space="preserve"> </w:t>
      </w:r>
      <w:r>
        <w:rPr>
          <w:rFonts w:eastAsia="Times New Roman"/>
          <w:szCs w:val="24"/>
        </w:rPr>
        <w:t>Ό</w:t>
      </w:r>
      <w:r w:rsidRPr="00EA126C">
        <w:rPr>
          <w:rFonts w:eastAsia="Times New Roman"/>
          <w:szCs w:val="24"/>
        </w:rPr>
        <w:t xml:space="preserve">λες οι τράπεζες έχουν επιστροφή </w:t>
      </w:r>
      <w:r>
        <w:rPr>
          <w:rFonts w:eastAsia="Times New Roman"/>
          <w:szCs w:val="24"/>
        </w:rPr>
        <w:t>καταθέσεων.</w:t>
      </w:r>
      <w:r w:rsidRPr="00EA126C">
        <w:rPr>
          <w:rFonts w:eastAsia="Times New Roman"/>
          <w:szCs w:val="24"/>
        </w:rPr>
        <w:t xml:space="preserve"> </w:t>
      </w:r>
    </w:p>
    <w:p w14:paraId="485EEB4D" w14:textId="77777777" w:rsidR="000E6CB8" w:rsidRDefault="00854B09">
      <w:pPr>
        <w:tabs>
          <w:tab w:val="center" w:pos="4753"/>
          <w:tab w:val="left" w:pos="6156"/>
        </w:tabs>
        <w:spacing w:line="600" w:lineRule="auto"/>
        <w:ind w:firstLine="720"/>
        <w:jc w:val="both"/>
        <w:rPr>
          <w:rFonts w:eastAsia="Times New Roman"/>
          <w:szCs w:val="24"/>
        </w:rPr>
      </w:pPr>
      <w:r w:rsidRPr="00EE04D5">
        <w:rPr>
          <w:rFonts w:eastAsia="Times New Roman"/>
          <w:color w:val="000000" w:themeColor="text1"/>
          <w:szCs w:val="24"/>
        </w:rPr>
        <w:t>Αυτά είναι τα θεμελιακά δεδομένα. Αυτά είναι που κοιτάνε και πρέπει να κοιτάνε, ό</w:t>
      </w:r>
      <w:r w:rsidRPr="00EE04D5">
        <w:rPr>
          <w:rFonts w:eastAsia="Times New Roman"/>
          <w:color w:val="000000" w:themeColor="text1"/>
          <w:szCs w:val="24"/>
        </w:rPr>
        <w:t xml:space="preserve">χι αυτοί που κάνουν σπέκουλα, όχι αυτοί που </w:t>
      </w:r>
      <w:proofErr w:type="spellStart"/>
      <w:r w:rsidRPr="00EE04D5">
        <w:rPr>
          <w:rFonts w:eastAsia="Times New Roman"/>
          <w:color w:val="000000" w:themeColor="text1"/>
          <w:szCs w:val="24"/>
        </w:rPr>
        <w:t>σορτάρουν</w:t>
      </w:r>
      <w:proofErr w:type="spellEnd"/>
      <w:r w:rsidRPr="00EE04D5">
        <w:rPr>
          <w:rFonts w:eastAsia="Times New Roman"/>
          <w:color w:val="000000" w:themeColor="text1"/>
          <w:szCs w:val="24"/>
        </w:rPr>
        <w:t xml:space="preserve"> αλλά οι επενδυτές που μακροπρόθεσμα κοιτάνε και θέλουν να βγάλουν λεφτά. Οι ελληνικές τράπεζες είναι σε πολύ καλή θέση. Έχουν πολλές προκλήσεις </w:t>
      </w:r>
      <w:r w:rsidRPr="00EA126C">
        <w:rPr>
          <w:rFonts w:eastAsia="Times New Roman"/>
          <w:szCs w:val="24"/>
        </w:rPr>
        <w:t xml:space="preserve">μπροστά </w:t>
      </w:r>
      <w:r>
        <w:rPr>
          <w:rFonts w:eastAsia="Times New Roman"/>
          <w:szCs w:val="24"/>
        </w:rPr>
        <w:t>τους και</w:t>
      </w:r>
      <w:r w:rsidRPr="00EA126C">
        <w:rPr>
          <w:rFonts w:eastAsia="Times New Roman"/>
          <w:szCs w:val="24"/>
        </w:rPr>
        <w:t xml:space="preserve"> γι</w:t>
      </w:r>
      <w:r>
        <w:rPr>
          <w:rFonts w:eastAsia="Times New Roman"/>
          <w:szCs w:val="24"/>
        </w:rPr>
        <w:t>’</w:t>
      </w:r>
      <w:r w:rsidRPr="00EA126C">
        <w:rPr>
          <w:rFonts w:eastAsia="Times New Roman"/>
          <w:szCs w:val="24"/>
        </w:rPr>
        <w:t xml:space="preserve"> αυτό με </w:t>
      </w:r>
      <w:r w:rsidRPr="00EA126C">
        <w:rPr>
          <w:rFonts w:eastAsia="Times New Roman"/>
          <w:szCs w:val="24"/>
        </w:rPr>
        <w:lastRenderedPageBreak/>
        <w:t>ρωτήσατε αν νομίζουμε</w:t>
      </w:r>
      <w:r>
        <w:rPr>
          <w:rFonts w:eastAsia="Times New Roman"/>
          <w:szCs w:val="24"/>
        </w:rPr>
        <w:t xml:space="preserve"> ότι</w:t>
      </w:r>
      <w:r w:rsidRPr="00EA126C">
        <w:rPr>
          <w:rFonts w:eastAsia="Times New Roman"/>
          <w:szCs w:val="24"/>
        </w:rPr>
        <w:t xml:space="preserve"> όλα πάνε καλά</w:t>
      </w:r>
      <w:r>
        <w:rPr>
          <w:rFonts w:eastAsia="Times New Roman"/>
          <w:szCs w:val="24"/>
        </w:rPr>
        <w:t>.</w:t>
      </w:r>
      <w:r w:rsidRPr="00EA126C">
        <w:rPr>
          <w:rFonts w:eastAsia="Times New Roman"/>
          <w:szCs w:val="24"/>
        </w:rPr>
        <w:t xml:space="preserve"> Βεβαίως πρέπει να συνεχίσουν αυτό</w:t>
      </w:r>
      <w:r>
        <w:rPr>
          <w:rFonts w:eastAsia="Times New Roman"/>
          <w:szCs w:val="24"/>
        </w:rPr>
        <w:t>ν</w:t>
      </w:r>
      <w:r w:rsidRPr="00EA126C">
        <w:rPr>
          <w:rFonts w:eastAsia="Times New Roman"/>
          <w:szCs w:val="24"/>
        </w:rPr>
        <w:t xml:space="preserve"> τον αγώνα να μειώσουν τα κόκκινα δάνεια</w:t>
      </w:r>
      <w:r>
        <w:rPr>
          <w:rFonts w:eastAsia="Times New Roman"/>
          <w:szCs w:val="24"/>
        </w:rPr>
        <w:t>.</w:t>
      </w:r>
      <w:r w:rsidRPr="00EA126C">
        <w:rPr>
          <w:rFonts w:eastAsia="Times New Roman"/>
          <w:szCs w:val="24"/>
        </w:rPr>
        <w:t xml:space="preserve"> </w:t>
      </w:r>
    </w:p>
    <w:p w14:paraId="485EEB4E"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Ε</w:t>
      </w:r>
      <w:r w:rsidRPr="00EA126C">
        <w:rPr>
          <w:rFonts w:eastAsia="Times New Roman"/>
          <w:szCs w:val="24"/>
        </w:rPr>
        <w:t xml:space="preserve">μείς έχουμε δημιουργήσει </w:t>
      </w:r>
      <w:r>
        <w:rPr>
          <w:rFonts w:eastAsia="Times New Roman"/>
          <w:szCs w:val="24"/>
        </w:rPr>
        <w:t>–και δεν είναι εδώ ο κ. Μαντάς ή κάποιος άλλος για να με βοηθήσουν να βρω καλή ελληνική λέξη γι</w:t>
      </w:r>
      <w:r>
        <w:rPr>
          <w:rFonts w:eastAsia="Times New Roman"/>
          <w:szCs w:val="24"/>
        </w:rPr>
        <w:t>’</w:t>
      </w:r>
      <w:r>
        <w:rPr>
          <w:rFonts w:eastAsia="Times New Roman"/>
          <w:szCs w:val="24"/>
        </w:rPr>
        <w:t xml:space="preserve"> αυτό- </w:t>
      </w:r>
      <w:r w:rsidRPr="00EA126C">
        <w:rPr>
          <w:rFonts w:eastAsia="Times New Roman"/>
          <w:szCs w:val="24"/>
        </w:rPr>
        <w:t xml:space="preserve">ένα </w:t>
      </w:r>
      <w:proofErr w:type="spellStart"/>
      <w:r w:rsidRPr="00EA126C">
        <w:rPr>
          <w:rFonts w:eastAsia="Times New Roman"/>
          <w:szCs w:val="24"/>
        </w:rPr>
        <w:t>thinking</w:t>
      </w:r>
      <w:proofErr w:type="spellEnd"/>
      <w:r>
        <w:rPr>
          <w:rFonts w:eastAsia="Times New Roman"/>
          <w:szCs w:val="24"/>
        </w:rPr>
        <w:t xml:space="preserve"> </w:t>
      </w:r>
      <w:r>
        <w:rPr>
          <w:rFonts w:eastAsia="Times New Roman"/>
          <w:szCs w:val="24"/>
          <w:lang w:val="en-US"/>
        </w:rPr>
        <w:t>capacity</w:t>
      </w:r>
      <w:r>
        <w:rPr>
          <w:rFonts w:eastAsia="Times New Roman"/>
          <w:szCs w:val="24"/>
        </w:rPr>
        <w:t>, δηλαδή έχου</w:t>
      </w:r>
      <w:r>
        <w:rPr>
          <w:rFonts w:eastAsia="Times New Roman"/>
          <w:szCs w:val="24"/>
        </w:rPr>
        <w:t xml:space="preserve">με </w:t>
      </w:r>
      <w:r w:rsidRPr="00EA126C">
        <w:rPr>
          <w:rFonts w:eastAsia="Times New Roman"/>
          <w:szCs w:val="24"/>
        </w:rPr>
        <w:t>δημιουργήσει θεσμούς που γρήγορ</w:t>
      </w:r>
      <w:r>
        <w:rPr>
          <w:rFonts w:eastAsia="Times New Roman"/>
          <w:szCs w:val="24"/>
        </w:rPr>
        <w:t>α</w:t>
      </w:r>
      <w:r w:rsidRPr="00EA126C">
        <w:rPr>
          <w:rFonts w:eastAsia="Times New Roman"/>
          <w:szCs w:val="24"/>
        </w:rPr>
        <w:t xml:space="preserve"> μπορεί να αντιμετωπίσουν οποιοδήποτε πρόβλημα</w:t>
      </w:r>
      <w:r>
        <w:rPr>
          <w:rFonts w:eastAsia="Times New Roman"/>
          <w:szCs w:val="24"/>
        </w:rPr>
        <w:t>,</w:t>
      </w:r>
      <w:r w:rsidRPr="00EA126C">
        <w:rPr>
          <w:rFonts w:eastAsia="Times New Roman"/>
          <w:szCs w:val="24"/>
        </w:rPr>
        <w:t xml:space="preserve"> που είναι </w:t>
      </w:r>
      <w:r>
        <w:rPr>
          <w:rFonts w:eastAsia="Times New Roman"/>
          <w:szCs w:val="24"/>
        </w:rPr>
        <w:t xml:space="preserve">και </w:t>
      </w:r>
      <w:r w:rsidRPr="00EA126C">
        <w:rPr>
          <w:rFonts w:eastAsia="Times New Roman"/>
          <w:szCs w:val="24"/>
        </w:rPr>
        <w:t xml:space="preserve">τα </w:t>
      </w:r>
      <w:r>
        <w:rPr>
          <w:rFonts w:eastAsia="Times New Roman"/>
          <w:szCs w:val="24"/>
        </w:rPr>
        <w:t>Υ</w:t>
      </w:r>
      <w:r w:rsidRPr="00EA126C">
        <w:rPr>
          <w:rFonts w:eastAsia="Times New Roman"/>
          <w:szCs w:val="24"/>
        </w:rPr>
        <w:t>πουργεία</w:t>
      </w:r>
      <w:r>
        <w:rPr>
          <w:rFonts w:eastAsia="Times New Roman"/>
          <w:szCs w:val="24"/>
        </w:rPr>
        <w:t xml:space="preserve"> και </w:t>
      </w:r>
      <w:r w:rsidRPr="00EA126C">
        <w:rPr>
          <w:rFonts w:eastAsia="Times New Roman"/>
          <w:szCs w:val="24"/>
        </w:rPr>
        <w:t xml:space="preserve">η </w:t>
      </w:r>
      <w:r>
        <w:rPr>
          <w:rFonts w:eastAsia="Times New Roman"/>
          <w:szCs w:val="24"/>
        </w:rPr>
        <w:t>Τ</w:t>
      </w:r>
      <w:r w:rsidRPr="00EA126C">
        <w:rPr>
          <w:rFonts w:eastAsia="Times New Roman"/>
          <w:szCs w:val="24"/>
        </w:rPr>
        <w:t>ράπεζα της Ελλάδας</w:t>
      </w:r>
      <w:r>
        <w:rPr>
          <w:rFonts w:eastAsia="Times New Roman"/>
          <w:szCs w:val="24"/>
        </w:rPr>
        <w:t>,</w:t>
      </w:r>
      <w:r w:rsidRPr="00EA126C">
        <w:rPr>
          <w:rFonts w:eastAsia="Times New Roman"/>
          <w:szCs w:val="24"/>
        </w:rPr>
        <w:t xml:space="preserve"> </w:t>
      </w:r>
      <w:r>
        <w:rPr>
          <w:rFonts w:eastAsia="Times New Roman"/>
          <w:szCs w:val="24"/>
        </w:rPr>
        <w:t xml:space="preserve">και </w:t>
      </w:r>
      <w:r w:rsidRPr="00EA126C">
        <w:rPr>
          <w:rFonts w:eastAsia="Times New Roman"/>
          <w:szCs w:val="24"/>
        </w:rPr>
        <w:t xml:space="preserve">το </w:t>
      </w:r>
      <w:r>
        <w:rPr>
          <w:rFonts w:eastAsia="Times New Roman"/>
          <w:szCs w:val="24"/>
        </w:rPr>
        <w:t>ΤΧΣ</w:t>
      </w:r>
      <w:r w:rsidRPr="00EA126C">
        <w:rPr>
          <w:rFonts w:eastAsia="Times New Roman"/>
          <w:szCs w:val="24"/>
        </w:rPr>
        <w:t xml:space="preserve"> και βέβαια </w:t>
      </w:r>
      <w:r>
        <w:rPr>
          <w:rFonts w:eastAsia="Times New Roman"/>
          <w:szCs w:val="24"/>
        </w:rPr>
        <w:t>η</w:t>
      </w:r>
      <w:r w:rsidRPr="00EA126C">
        <w:rPr>
          <w:rFonts w:eastAsia="Times New Roman"/>
          <w:szCs w:val="24"/>
        </w:rPr>
        <w:t xml:space="preserve"> Ένωση Τραπεζών</w:t>
      </w:r>
      <w:r>
        <w:rPr>
          <w:rFonts w:eastAsia="Times New Roman"/>
          <w:szCs w:val="24"/>
        </w:rPr>
        <w:t>,</w:t>
      </w:r>
      <w:r w:rsidRPr="00EA126C">
        <w:rPr>
          <w:rFonts w:eastAsia="Times New Roman"/>
          <w:szCs w:val="24"/>
        </w:rPr>
        <w:t xml:space="preserve"> που αντιμετωπίζου</w:t>
      </w:r>
      <w:r>
        <w:rPr>
          <w:rFonts w:eastAsia="Times New Roman"/>
          <w:szCs w:val="24"/>
        </w:rPr>
        <w:t>ν</w:t>
      </w:r>
      <w:r w:rsidRPr="00EA126C">
        <w:rPr>
          <w:rFonts w:eastAsia="Times New Roman"/>
          <w:szCs w:val="24"/>
        </w:rPr>
        <w:t xml:space="preserve"> προβλήματα</w:t>
      </w:r>
      <w:r>
        <w:rPr>
          <w:rFonts w:eastAsia="Times New Roman"/>
          <w:szCs w:val="24"/>
        </w:rPr>
        <w:t>.</w:t>
      </w:r>
      <w:r w:rsidRPr="00EA126C">
        <w:rPr>
          <w:rFonts w:eastAsia="Times New Roman"/>
          <w:szCs w:val="24"/>
        </w:rPr>
        <w:t xml:space="preserve"> Αν δεν δουλεύει</w:t>
      </w:r>
      <w:r>
        <w:rPr>
          <w:rFonts w:eastAsia="Times New Roman"/>
          <w:szCs w:val="24"/>
        </w:rPr>
        <w:t>,</w:t>
      </w:r>
      <w:r w:rsidRPr="00EA126C">
        <w:rPr>
          <w:rFonts w:eastAsia="Times New Roman"/>
          <w:szCs w:val="24"/>
        </w:rPr>
        <w:t xml:space="preserve"> για παράδειγμα</w:t>
      </w:r>
      <w:r>
        <w:rPr>
          <w:rFonts w:eastAsia="Times New Roman"/>
          <w:szCs w:val="24"/>
        </w:rPr>
        <w:t>,</w:t>
      </w:r>
      <w:r w:rsidRPr="00EA126C">
        <w:rPr>
          <w:rFonts w:eastAsia="Times New Roman"/>
          <w:szCs w:val="24"/>
        </w:rPr>
        <w:t xml:space="preserve"> το εξωδικαστικό</w:t>
      </w:r>
      <w:r>
        <w:rPr>
          <w:rFonts w:eastAsia="Times New Roman"/>
          <w:szCs w:val="24"/>
        </w:rPr>
        <w:t>,</w:t>
      </w:r>
      <w:r w:rsidRPr="00EA126C">
        <w:rPr>
          <w:rFonts w:eastAsia="Times New Roman"/>
          <w:szCs w:val="24"/>
        </w:rPr>
        <w:t xml:space="preserve"> πώς μπορεί να δουλέψει καλύτερα</w:t>
      </w:r>
      <w:r>
        <w:rPr>
          <w:rFonts w:eastAsia="Times New Roman"/>
          <w:szCs w:val="24"/>
        </w:rPr>
        <w:t>,</w:t>
      </w:r>
      <w:r w:rsidRPr="00EA126C">
        <w:rPr>
          <w:rFonts w:eastAsia="Times New Roman"/>
          <w:szCs w:val="24"/>
        </w:rPr>
        <w:t xml:space="preserve"> πώς μπορ</w:t>
      </w:r>
      <w:r>
        <w:rPr>
          <w:rFonts w:eastAsia="Times New Roman"/>
          <w:szCs w:val="24"/>
        </w:rPr>
        <w:t>ούμε</w:t>
      </w:r>
      <w:r w:rsidRPr="00EA126C">
        <w:rPr>
          <w:rFonts w:eastAsia="Times New Roman"/>
          <w:szCs w:val="24"/>
        </w:rPr>
        <w:t xml:space="preserve"> να το ξεμπλοκάρ</w:t>
      </w:r>
      <w:r>
        <w:rPr>
          <w:rFonts w:eastAsia="Times New Roman"/>
          <w:szCs w:val="24"/>
        </w:rPr>
        <w:t>ουμε με</w:t>
      </w:r>
      <w:r w:rsidRPr="00EA126C">
        <w:rPr>
          <w:rFonts w:eastAsia="Times New Roman"/>
          <w:szCs w:val="24"/>
        </w:rPr>
        <w:t xml:space="preserve"> καινούργιες ιδέες που τυχόν </w:t>
      </w:r>
      <w:r>
        <w:rPr>
          <w:rFonts w:eastAsia="Times New Roman"/>
          <w:szCs w:val="24"/>
        </w:rPr>
        <w:t>μπαίνουν</w:t>
      </w:r>
      <w:r w:rsidRPr="00EA126C">
        <w:rPr>
          <w:rFonts w:eastAsia="Times New Roman"/>
          <w:szCs w:val="24"/>
        </w:rPr>
        <w:t xml:space="preserve"> στο τραπέζι και τ</w:t>
      </w:r>
      <w:r>
        <w:rPr>
          <w:rFonts w:eastAsia="Times New Roman"/>
          <w:szCs w:val="24"/>
        </w:rPr>
        <w:t>ις</w:t>
      </w:r>
      <w:r w:rsidRPr="00EA126C">
        <w:rPr>
          <w:rFonts w:eastAsia="Times New Roman"/>
          <w:szCs w:val="24"/>
        </w:rPr>
        <w:t xml:space="preserve"> συζητά</w:t>
      </w:r>
      <w:r>
        <w:rPr>
          <w:rFonts w:eastAsia="Times New Roman"/>
          <w:szCs w:val="24"/>
        </w:rPr>
        <w:t>μ</w:t>
      </w:r>
      <w:r w:rsidRPr="00EA126C">
        <w:rPr>
          <w:rFonts w:eastAsia="Times New Roman"/>
          <w:szCs w:val="24"/>
        </w:rPr>
        <w:t>ε</w:t>
      </w:r>
      <w:r>
        <w:rPr>
          <w:rFonts w:eastAsia="Times New Roman"/>
          <w:szCs w:val="24"/>
        </w:rPr>
        <w:t>. Έχουμε μια</w:t>
      </w:r>
      <w:r w:rsidRPr="00EA126C">
        <w:rPr>
          <w:rFonts w:eastAsia="Times New Roman"/>
          <w:szCs w:val="24"/>
        </w:rPr>
        <w:t xml:space="preserve"> </w:t>
      </w:r>
      <w:r>
        <w:rPr>
          <w:rFonts w:eastAsia="Times New Roman"/>
          <w:szCs w:val="24"/>
        </w:rPr>
        <w:t>Κ</w:t>
      </w:r>
      <w:r w:rsidRPr="00EA126C">
        <w:rPr>
          <w:rFonts w:eastAsia="Times New Roman"/>
          <w:szCs w:val="24"/>
        </w:rPr>
        <w:t>υβέρνηση που έχει αυτή την επίβλεψη</w:t>
      </w:r>
      <w:r>
        <w:rPr>
          <w:rFonts w:eastAsia="Times New Roman"/>
          <w:szCs w:val="24"/>
        </w:rPr>
        <w:t>,</w:t>
      </w:r>
      <w:r w:rsidRPr="00EA126C">
        <w:rPr>
          <w:rFonts w:eastAsia="Times New Roman"/>
          <w:szCs w:val="24"/>
        </w:rPr>
        <w:t xml:space="preserve"> συζητάει με όλους και συναινετικά όλοι μαζί νομίζουμε ότι αυτή η πρόκ</w:t>
      </w:r>
      <w:r w:rsidRPr="00EA126C">
        <w:rPr>
          <w:rFonts w:eastAsia="Times New Roman"/>
          <w:szCs w:val="24"/>
        </w:rPr>
        <w:t xml:space="preserve">ληση των κόκκινων δανείων είναι εντελώς </w:t>
      </w:r>
      <w:r>
        <w:rPr>
          <w:rFonts w:eastAsia="Times New Roman"/>
          <w:szCs w:val="24"/>
        </w:rPr>
        <w:t>αντιμετωπίσιμη.</w:t>
      </w:r>
    </w:p>
    <w:p w14:paraId="485EEB4F" w14:textId="77777777" w:rsidR="000E6CB8" w:rsidRDefault="00854B09">
      <w:pPr>
        <w:tabs>
          <w:tab w:val="center" w:pos="4753"/>
          <w:tab w:val="left" w:pos="6156"/>
        </w:tabs>
        <w:spacing w:line="600" w:lineRule="auto"/>
        <w:ind w:firstLine="720"/>
        <w:jc w:val="both"/>
        <w:rPr>
          <w:rFonts w:eastAsia="Times New Roman"/>
          <w:szCs w:val="24"/>
        </w:rPr>
      </w:pPr>
      <w:r w:rsidRPr="00EA126C">
        <w:rPr>
          <w:rFonts w:eastAsia="Times New Roman"/>
          <w:szCs w:val="24"/>
        </w:rPr>
        <w:t xml:space="preserve">Άρα θα σας παρακαλούσα όλους εδώ </w:t>
      </w:r>
      <w:r>
        <w:rPr>
          <w:rFonts w:eastAsia="Times New Roman"/>
          <w:szCs w:val="24"/>
        </w:rPr>
        <w:t>-</w:t>
      </w:r>
      <w:r w:rsidRPr="00EA126C">
        <w:rPr>
          <w:rFonts w:eastAsia="Times New Roman"/>
          <w:szCs w:val="24"/>
        </w:rPr>
        <w:t xml:space="preserve">και τώρα </w:t>
      </w:r>
      <w:r>
        <w:rPr>
          <w:rFonts w:eastAsia="Times New Roman"/>
          <w:szCs w:val="24"/>
        </w:rPr>
        <w:t xml:space="preserve">δεν μιλάω σε σας, γιατί, όπως είπα, </w:t>
      </w:r>
      <w:r w:rsidRPr="00EA126C">
        <w:rPr>
          <w:rFonts w:eastAsia="Times New Roman"/>
          <w:szCs w:val="24"/>
        </w:rPr>
        <w:t>ήσασταν προσεκτικοί</w:t>
      </w:r>
      <w:r>
        <w:rPr>
          <w:rFonts w:eastAsia="Times New Roman"/>
          <w:szCs w:val="24"/>
        </w:rPr>
        <w:t>-</w:t>
      </w:r>
      <w:r w:rsidRPr="00EA126C">
        <w:rPr>
          <w:rFonts w:eastAsia="Times New Roman"/>
          <w:szCs w:val="24"/>
        </w:rPr>
        <w:t xml:space="preserve"> να μη </w:t>
      </w:r>
      <w:r>
        <w:rPr>
          <w:rFonts w:eastAsia="Times New Roman"/>
          <w:szCs w:val="24"/>
        </w:rPr>
        <w:t xml:space="preserve">λέτε ότι οι </w:t>
      </w:r>
      <w:r w:rsidRPr="00EA126C">
        <w:rPr>
          <w:rFonts w:eastAsia="Times New Roman"/>
          <w:szCs w:val="24"/>
        </w:rPr>
        <w:t>τράπεζες καταρρέουν</w:t>
      </w:r>
      <w:r>
        <w:rPr>
          <w:rFonts w:eastAsia="Times New Roman"/>
          <w:szCs w:val="24"/>
        </w:rPr>
        <w:t xml:space="preserve"> και</w:t>
      </w:r>
      <w:r w:rsidRPr="00EA126C">
        <w:rPr>
          <w:rFonts w:eastAsia="Times New Roman"/>
          <w:szCs w:val="24"/>
        </w:rPr>
        <w:t xml:space="preserve"> ότι είναι σε χάλια κατάσταση</w:t>
      </w:r>
      <w:r>
        <w:rPr>
          <w:rFonts w:eastAsia="Times New Roman"/>
          <w:szCs w:val="24"/>
        </w:rPr>
        <w:t>.</w:t>
      </w:r>
      <w:r w:rsidRPr="00EA126C">
        <w:rPr>
          <w:rFonts w:eastAsia="Times New Roman"/>
          <w:szCs w:val="24"/>
        </w:rPr>
        <w:t xml:space="preserve"> </w:t>
      </w:r>
      <w:r>
        <w:rPr>
          <w:rFonts w:eastAsia="Times New Roman"/>
          <w:szCs w:val="24"/>
        </w:rPr>
        <w:t>Δ</w:t>
      </w:r>
      <w:r w:rsidRPr="00EA126C">
        <w:rPr>
          <w:rFonts w:eastAsia="Times New Roman"/>
          <w:szCs w:val="24"/>
        </w:rPr>
        <w:t>εν είναι σωστό</w:t>
      </w:r>
      <w:r>
        <w:rPr>
          <w:rFonts w:eastAsia="Times New Roman"/>
          <w:szCs w:val="24"/>
        </w:rPr>
        <w:t xml:space="preserve"> και όχι μόνο </w:t>
      </w:r>
      <w:r w:rsidRPr="00EA126C">
        <w:rPr>
          <w:rFonts w:eastAsia="Times New Roman"/>
          <w:szCs w:val="24"/>
        </w:rPr>
        <w:t>δεν είναι σωστό</w:t>
      </w:r>
      <w:r>
        <w:rPr>
          <w:rFonts w:eastAsia="Times New Roman"/>
          <w:szCs w:val="24"/>
        </w:rPr>
        <w:t>,</w:t>
      </w:r>
      <w:r w:rsidRPr="00EA126C">
        <w:rPr>
          <w:rFonts w:eastAsia="Times New Roman"/>
          <w:szCs w:val="24"/>
        </w:rPr>
        <w:t xml:space="preserve"> </w:t>
      </w:r>
      <w:r>
        <w:rPr>
          <w:rFonts w:eastAsia="Times New Roman"/>
          <w:szCs w:val="24"/>
        </w:rPr>
        <w:t>αλλά δ</w:t>
      </w:r>
      <w:r w:rsidRPr="00EA126C">
        <w:rPr>
          <w:rFonts w:eastAsia="Times New Roman"/>
          <w:szCs w:val="24"/>
        </w:rPr>
        <w:t>εν είναι και αλήθεια και αυτό είναι το πιο σημαντικό</w:t>
      </w:r>
      <w:r>
        <w:rPr>
          <w:rFonts w:eastAsia="Times New Roman"/>
          <w:szCs w:val="24"/>
        </w:rPr>
        <w:t>.</w:t>
      </w:r>
    </w:p>
    <w:p w14:paraId="485EEB50"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Σε σχέση με αυτό που λέγεται ότι </w:t>
      </w:r>
      <w:r w:rsidRPr="00EA126C">
        <w:rPr>
          <w:rFonts w:eastAsia="Times New Roman"/>
          <w:szCs w:val="24"/>
        </w:rPr>
        <w:t xml:space="preserve">όσο </w:t>
      </w:r>
      <w:r>
        <w:rPr>
          <w:rFonts w:eastAsia="Times New Roman"/>
          <w:szCs w:val="24"/>
        </w:rPr>
        <w:t>μένει</w:t>
      </w:r>
      <w:r w:rsidRPr="00EA126C">
        <w:rPr>
          <w:rFonts w:eastAsia="Times New Roman"/>
          <w:szCs w:val="24"/>
        </w:rPr>
        <w:t xml:space="preserve"> ο ΣΥΡΙΖΑ θα είναι χειρότερα για το</w:t>
      </w:r>
      <w:r>
        <w:rPr>
          <w:rFonts w:eastAsia="Times New Roman"/>
          <w:szCs w:val="24"/>
        </w:rPr>
        <w:t>ν</w:t>
      </w:r>
      <w:r w:rsidRPr="00EA126C">
        <w:rPr>
          <w:rFonts w:eastAsia="Times New Roman"/>
          <w:szCs w:val="24"/>
        </w:rPr>
        <w:t xml:space="preserve"> ΣΥΡΙΖΑ</w:t>
      </w:r>
      <w:r>
        <w:rPr>
          <w:rFonts w:eastAsia="Times New Roman"/>
          <w:szCs w:val="24"/>
        </w:rPr>
        <w:t>,</w:t>
      </w:r>
      <w:r w:rsidRPr="00EA126C">
        <w:rPr>
          <w:rFonts w:eastAsia="Times New Roman"/>
          <w:szCs w:val="24"/>
        </w:rPr>
        <w:t xml:space="preserve"> εγώ έχω </w:t>
      </w:r>
      <w:r>
        <w:rPr>
          <w:rFonts w:eastAsia="Times New Roman"/>
          <w:szCs w:val="24"/>
        </w:rPr>
        <w:t>μια</w:t>
      </w:r>
      <w:r w:rsidRPr="00EA126C">
        <w:rPr>
          <w:rFonts w:eastAsia="Times New Roman"/>
          <w:szCs w:val="24"/>
        </w:rPr>
        <w:t xml:space="preserve"> άλλη πρόβλεψη</w:t>
      </w:r>
      <w:r>
        <w:rPr>
          <w:rFonts w:eastAsia="Times New Roman"/>
          <w:szCs w:val="24"/>
        </w:rPr>
        <w:t>.</w:t>
      </w:r>
      <w:r w:rsidRPr="00EA126C">
        <w:rPr>
          <w:rFonts w:eastAsia="Times New Roman"/>
          <w:szCs w:val="24"/>
        </w:rPr>
        <w:t xml:space="preserve"> </w:t>
      </w:r>
      <w:r>
        <w:rPr>
          <w:rFonts w:eastAsia="Times New Roman"/>
          <w:szCs w:val="24"/>
        </w:rPr>
        <w:t>Τ</w:t>
      </w:r>
      <w:r w:rsidRPr="00EA126C">
        <w:rPr>
          <w:rFonts w:eastAsia="Times New Roman"/>
          <w:szCs w:val="24"/>
        </w:rPr>
        <w:t xml:space="preserve">ο </w:t>
      </w:r>
      <w:r>
        <w:rPr>
          <w:rFonts w:eastAsia="Times New Roman"/>
          <w:szCs w:val="24"/>
        </w:rPr>
        <w:t>2019</w:t>
      </w:r>
      <w:r w:rsidRPr="00EA126C">
        <w:rPr>
          <w:rFonts w:eastAsia="Times New Roman"/>
          <w:szCs w:val="24"/>
        </w:rPr>
        <w:t xml:space="preserve"> </w:t>
      </w:r>
      <w:r>
        <w:rPr>
          <w:rFonts w:eastAsia="Times New Roman"/>
          <w:szCs w:val="24"/>
        </w:rPr>
        <w:t>θα έχουμε</w:t>
      </w:r>
      <w:r w:rsidRPr="00EA126C">
        <w:rPr>
          <w:rFonts w:eastAsia="Times New Roman"/>
          <w:szCs w:val="24"/>
        </w:rPr>
        <w:t xml:space="preserve"> μεγαλύτερη ανάπτυξη </w:t>
      </w:r>
      <w:r>
        <w:rPr>
          <w:rFonts w:eastAsia="Times New Roman"/>
          <w:szCs w:val="24"/>
        </w:rPr>
        <w:lastRenderedPageBreak/>
        <w:t>από ό,τι είχα</w:t>
      </w:r>
      <w:r>
        <w:rPr>
          <w:rFonts w:eastAsia="Times New Roman"/>
          <w:szCs w:val="24"/>
        </w:rPr>
        <w:t>με το 2018</w:t>
      </w:r>
      <w:r>
        <w:rPr>
          <w:rFonts w:eastAsia="Times New Roman"/>
          <w:szCs w:val="24"/>
        </w:rPr>
        <w:t>, ενώ</w:t>
      </w:r>
      <w:r w:rsidRPr="00EA126C">
        <w:rPr>
          <w:rFonts w:eastAsia="Times New Roman"/>
          <w:szCs w:val="24"/>
        </w:rPr>
        <w:t xml:space="preserve"> το </w:t>
      </w:r>
      <w:r>
        <w:rPr>
          <w:rFonts w:eastAsia="Times New Roman"/>
          <w:szCs w:val="24"/>
        </w:rPr>
        <w:t>20</w:t>
      </w:r>
      <w:r w:rsidRPr="00EA126C">
        <w:rPr>
          <w:rFonts w:eastAsia="Times New Roman"/>
          <w:szCs w:val="24"/>
        </w:rPr>
        <w:t xml:space="preserve">18 </w:t>
      </w:r>
      <w:r>
        <w:rPr>
          <w:rFonts w:eastAsia="Times New Roman"/>
          <w:szCs w:val="24"/>
        </w:rPr>
        <w:t xml:space="preserve">είχαμε </w:t>
      </w:r>
      <w:r w:rsidRPr="00EA126C">
        <w:rPr>
          <w:rFonts w:eastAsia="Times New Roman"/>
          <w:szCs w:val="24"/>
        </w:rPr>
        <w:t>μεγαλύτερ</w:t>
      </w:r>
      <w:r>
        <w:rPr>
          <w:rFonts w:eastAsia="Times New Roman"/>
          <w:szCs w:val="24"/>
        </w:rPr>
        <w:t xml:space="preserve">η από το 2017. Το 2019 θα έχουμε περισσότερους ανθρώπους στην απασχόληση από ό,τι είχαμε το 2018 και το 2018 από </w:t>
      </w:r>
      <w:r>
        <w:rPr>
          <w:rFonts w:eastAsia="Times New Roman"/>
          <w:szCs w:val="24"/>
        </w:rPr>
        <w:t xml:space="preserve">ό,τι </w:t>
      </w:r>
      <w:r>
        <w:rPr>
          <w:rFonts w:eastAsia="Times New Roman"/>
          <w:szCs w:val="24"/>
        </w:rPr>
        <w:t>το 2017. Το 2019 θα έχουμε περισσότερες επενδύσεις από ό,τι είχαμε το 2018 και το 2017. Και</w:t>
      </w:r>
      <w:r>
        <w:rPr>
          <w:rFonts w:eastAsia="Times New Roman"/>
          <w:szCs w:val="24"/>
        </w:rPr>
        <w:t>,</w:t>
      </w:r>
      <w:r>
        <w:rPr>
          <w:rFonts w:eastAsia="Times New Roman"/>
          <w:szCs w:val="24"/>
        </w:rPr>
        <w:t xml:space="preserve"> στο κ</w:t>
      </w:r>
      <w:r>
        <w:rPr>
          <w:rFonts w:eastAsia="Times New Roman"/>
          <w:szCs w:val="24"/>
        </w:rPr>
        <w:t>άτω</w:t>
      </w:r>
      <w:r>
        <w:rPr>
          <w:rFonts w:eastAsia="Times New Roman"/>
          <w:szCs w:val="24"/>
        </w:rPr>
        <w:t>-</w:t>
      </w:r>
      <w:r>
        <w:rPr>
          <w:rFonts w:eastAsia="Times New Roman"/>
          <w:szCs w:val="24"/>
        </w:rPr>
        <w:t>κάτω</w:t>
      </w:r>
      <w:r>
        <w:rPr>
          <w:rFonts w:eastAsia="Times New Roman"/>
          <w:szCs w:val="24"/>
        </w:rPr>
        <w:t>,</w:t>
      </w:r>
      <w:r>
        <w:rPr>
          <w:rFonts w:eastAsia="Times New Roman"/>
          <w:szCs w:val="24"/>
        </w:rPr>
        <w:t xml:space="preserve"> αν πίστευα το αντίθετο, δεν θα συζητούσα για εκλογές. </w:t>
      </w:r>
    </w:p>
    <w:p w14:paraId="485EEB51" w14:textId="77777777" w:rsidR="000E6CB8" w:rsidRDefault="00854B09">
      <w:pPr>
        <w:spacing w:line="600" w:lineRule="auto"/>
        <w:ind w:firstLine="709"/>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485EEB52" w14:textId="77777777" w:rsidR="000E6CB8" w:rsidRDefault="00854B09">
      <w:pPr>
        <w:spacing w:line="600" w:lineRule="auto"/>
        <w:ind w:firstLine="720"/>
        <w:jc w:val="both"/>
        <w:rPr>
          <w:rFonts w:eastAsia="Times New Roman" w:cs="Times New Roman"/>
          <w:szCs w:val="24"/>
        </w:rPr>
      </w:pPr>
      <w:r w:rsidRPr="00FC73C9">
        <w:rPr>
          <w:rFonts w:eastAsia="Times New Roman" w:cs="Times New Roman"/>
          <w:b/>
          <w:szCs w:val="24"/>
        </w:rPr>
        <w:t>ΠΡΟΕΔΡΕΥΩΝ (</w:t>
      </w:r>
      <w:r>
        <w:rPr>
          <w:rFonts w:eastAsia="Times New Roman" w:cs="Times New Roman"/>
          <w:b/>
          <w:szCs w:val="24"/>
        </w:rPr>
        <w:t>Μάριος Γεωργιάδης)</w:t>
      </w:r>
      <w:r w:rsidRPr="00FC73C9">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Τσακαλώτ</w:t>
      </w:r>
      <w:r>
        <w:rPr>
          <w:rFonts w:eastAsia="Times New Roman" w:cs="Times New Roman"/>
          <w:szCs w:val="24"/>
        </w:rPr>
        <w:t>ο</w:t>
      </w:r>
      <w:proofErr w:type="spellEnd"/>
      <w:r>
        <w:rPr>
          <w:rFonts w:eastAsia="Times New Roman" w:cs="Times New Roman"/>
          <w:szCs w:val="24"/>
        </w:rPr>
        <w:t xml:space="preserve">. </w:t>
      </w:r>
    </w:p>
    <w:p w14:paraId="485EEB53" w14:textId="77777777" w:rsidR="000E6CB8" w:rsidRDefault="00854B09">
      <w:pPr>
        <w:spacing w:line="600" w:lineRule="auto"/>
        <w:ind w:firstLine="720"/>
        <w:jc w:val="both"/>
        <w:rPr>
          <w:rFonts w:eastAsia="Times New Roman"/>
          <w:szCs w:val="24"/>
        </w:rPr>
      </w:pPr>
      <w:r>
        <w:rPr>
          <w:rFonts w:eastAsia="Times New Roman" w:cs="Times New Roman"/>
          <w:szCs w:val="24"/>
        </w:rPr>
        <w:t xml:space="preserve">Τον λόγο </w:t>
      </w:r>
      <w:r w:rsidRPr="00EA126C">
        <w:rPr>
          <w:rFonts w:eastAsia="Times New Roman"/>
          <w:szCs w:val="24"/>
        </w:rPr>
        <w:t xml:space="preserve">έχει ο </w:t>
      </w:r>
      <w:r>
        <w:rPr>
          <w:rFonts w:eastAsia="Times New Roman"/>
          <w:szCs w:val="24"/>
        </w:rPr>
        <w:t>Κ</w:t>
      </w:r>
      <w:r w:rsidRPr="00EA126C">
        <w:rPr>
          <w:rFonts w:eastAsia="Times New Roman"/>
          <w:szCs w:val="24"/>
        </w:rPr>
        <w:t xml:space="preserve">οινοβουλευτικός </w:t>
      </w:r>
      <w:r>
        <w:rPr>
          <w:rFonts w:eastAsia="Times New Roman"/>
          <w:szCs w:val="24"/>
        </w:rPr>
        <w:t>Ε</w:t>
      </w:r>
      <w:r w:rsidRPr="00EA126C">
        <w:rPr>
          <w:rFonts w:eastAsia="Times New Roman"/>
          <w:szCs w:val="24"/>
        </w:rPr>
        <w:t>κπρόσωπος της Δημοκρατικής Παράταξης</w:t>
      </w:r>
      <w:r>
        <w:rPr>
          <w:rFonts w:eastAsia="Times New Roman"/>
          <w:szCs w:val="24"/>
        </w:rPr>
        <w:t xml:space="preserve"> </w:t>
      </w:r>
      <w:r w:rsidRPr="00EA126C">
        <w:rPr>
          <w:rFonts w:eastAsia="Times New Roman"/>
          <w:szCs w:val="24"/>
        </w:rPr>
        <w:t>κ</w:t>
      </w:r>
      <w:r>
        <w:rPr>
          <w:rFonts w:eastAsia="Times New Roman"/>
          <w:szCs w:val="24"/>
        </w:rPr>
        <w:t>.</w:t>
      </w:r>
      <w:r w:rsidRPr="00EA126C">
        <w:rPr>
          <w:rFonts w:eastAsia="Times New Roman"/>
          <w:szCs w:val="24"/>
        </w:rPr>
        <w:t xml:space="preserve"> </w:t>
      </w:r>
      <w:r>
        <w:rPr>
          <w:rFonts w:eastAsia="Times New Roman"/>
          <w:szCs w:val="24"/>
        </w:rPr>
        <w:t>Θεοχ</w:t>
      </w:r>
      <w:r w:rsidRPr="00EA126C">
        <w:rPr>
          <w:rFonts w:eastAsia="Times New Roman"/>
          <w:szCs w:val="24"/>
        </w:rPr>
        <w:t>αρόπουλος</w:t>
      </w:r>
      <w:r>
        <w:rPr>
          <w:rFonts w:eastAsia="Times New Roman"/>
          <w:szCs w:val="24"/>
        </w:rPr>
        <w:t>.</w:t>
      </w:r>
    </w:p>
    <w:p w14:paraId="485EEB54" w14:textId="77777777" w:rsidR="000E6CB8" w:rsidRDefault="00854B09">
      <w:pPr>
        <w:spacing w:line="600" w:lineRule="auto"/>
        <w:ind w:firstLine="720"/>
        <w:jc w:val="both"/>
        <w:rPr>
          <w:rFonts w:eastAsia="Times New Roman"/>
          <w:szCs w:val="24"/>
        </w:rPr>
      </w:pPr>
      <w:r>
        <w:rPr>
          <w:rFonts w:eastAsia="Times New Roman"/>
          <w:szCs w:val="24"/>
        </w:rPr>
        <w:t xml:space="preserve">Κύριε Υπουργέ, θα ήθελα να κάνω μια διευκρίνιση. Αναφέρατε πριν ως εκπρόσωπο του ΚΙΝΑΛ τον κ. Θεοδωράκη. Ο κ. Κουτσούκος είναι. </w:t>
      </w:r>
    </w:p>
    <w:p w14:paraId="485EEB55" w14:textId="77777777" w:rsidR="000E6CB8" w:rsidRDefault="00854B09">
      <w:pPr>
        <w:spacing w:line="600" w:lineRule="auto"/>
        <w:ind w:firstLine="720"/>
        <w:jc w:val="both"/>
        <w:rPr>
          <w:rFonts w:eastAsia="Times New Roman" w:cs="Times New Roman"/>
          <w:szCs w:val="24"/>
        </w:rPr>
      </w:pPr>
      <w:r w:rsidRPr="00135A7A">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Ο κ. Κουτσούκος, ναι. Δεν ήταν σωστή η παρέμβασή του. </w:t>
      </w:r>
    </w:p>
    <w:p w14:paraId="485EEB56" w14:textId="77777777" w:rsidR="000E6CB8" w:rsidRDefault="00854B09">
      <w:pPr>
        <w:spacing w:line="600" w:lineRule="auto"/>
        <w:ind w:firstLine="720"/>
        <w:jc w:val="both"/>
        <w:rPr>
          <w:rFonts w:eastAsia="Times New Roman" w:cs="Times New Roman"/>
          <w:szCs w:val="24"/>
        </w:rPr>
      </w:pPr>
      <w:r w:rsidRPr="00FC73C9">
        <w:rPr>
          <w:rFonts w:eastAsia="Times New Roman" w:cs="Times New Roman"/>
          <w:b/>
          <w:szCs w:val="24"/>
        </w:rPr>
        <w:t>ΠΡΟΕΔΡΕΥΩΝ (</w:t>
      </w:r>
      <w:r>
        <w:rPr>
          <w:rFonts w:eastAsia="Times New Roman" w:cs="Times New Roman"/>
          <w:b/>
          <w:szCs w:val="24"/>
        </w:rPr>
        <w:t>Μάρι</w:t>
      </w:r>
      <w:r>
        <w:rPr>
          <w:rFonts w:eastAsia="Times New Roman" w:cs="Times New Roman"/>
          <w:b/>
          <w:szCs w:val="24"/>
        </w:rPr>
        <w:t>ος Γεωργιάδης)</w:t>
      </w:r>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Απλώς μια διευκρίνιση κάνω, γιατί είπατε «ο κ. Θεοδωράκης». </w:t>
      </w:r>
    </w:p>
    <w:p w14:paraId="485EEB5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έχετε δώδεκα λεπτά στη διάθεσή σας. </w:t>
      </w:r>
    </w:p>
    <w:p w14:paraId="485EEB58" w14:textId="77777777" w:rsidR="000E6CB8" w:rsidRDefault="00854B09">
      <w:pPr>
        <w:spacing w:line="600" w:lineRule="auto"/>
        <w:ind w:firstLine="720"/>
        <w:jc w:val="both"/>
        <w:rPr>
          <w:rFonts w:eastAsia="Times New Roman"/>
          <w:szCs w:val="24"/>
        </w:rPr>
      </w:pPr>
      <w:r w:rsidRPr="004F5C07">
        <w:rPr>
          <w:rFonts w:eastAsia="Times New Roman"/>
          <w:b/>
          <w:szCs w:val="24"/>
        </w:rPr>
        <w:lastRenderedPageBreak/>
        <w:t xml:space="preserve">ΑΘΑΝΑΣΙΟΣ ΘΕΟΧΑΡΟΠΟΥΛΟΣ: </w:t>
      </w:r>
      <w:r>
        <w:rPr>
          <w:rFonts w:eastAsia="Times New Roman"/>
          <w:szCs w:val="24"/>
        </w:rPr>
        <w:t xml:space="preserve">Θα ζητούσα και εγώ τη διευκρίνιση στη συνέχεια, αλλά θα τοποθετηθούμε. Θα τα πούμε όλα τα θέματα σε σχέση με την τοποθέτηση. </w:t>
      </w:r>
    </w:p>
    <w:p w14:paraId="485EEB59" w14:textId="77777777" w:rsidR="000E6CB8" w:rsidRDefault="00854B09">
      <w:pPr>
        <w:spacing w:line="600" w:lineRule="auto"/>
        <w:ind w:firstLine="720"/>
        <w:jc w:val="both"/>
        <w:rPr>
          <w:rFonts w:eastAsia="Times New Roman" w:cs="Times New Roman"/>
          <w:szCs w:val="24"/>
        </w:rPr>
      </w:pPr>
      <w:r>
        <w:rPr>
          <w:rFonts w:eastAsia="Times New Roman"/>
          <w:szCs w:val="24"/>
        </w:rPr>
        <w:t xml:space="preserve">Κυρίες </w:t>
      </w:r>
      <w:r w:rsidRPr="00EA126C">
        <w:rPr>
          <w:rFonts w:eastAsia="Times New Roman"/>
          <w:szCs w:val="24"/>
        </w:rPr>
        <w:t xml:space="preserve">και κύριοι </w:t>
      </w:r>
      <w:r>
        <w:rPr>
          <w:rFonts w:eastAsia="Times New Roman"/>
          <w:szCs w:val="24"/>
        </w:rPr>
        <w:t>Β</w:t>
      </w:r>
      <w:r w:rsidRPr="00EA126C">
        <w:rPr>
          <w:rFonts w:eastAsia="Times New Roman"/>
          <w:szCs w:val="24"/>
        </w:rPr>
        <w:t>ουλευτές</w:t>
      </w:r>
      <w:r>
        <w:rPr>
          <w:rFonts w:eastAsia="Times New Roman"/>
          <w:szCs w:val="24"/>
        </w:rPr>
        <w:t>,</w:t>
      </w:r>
      <w:r w:rsidRPr="00EA126C">
        <w:rPr>
          <w:rFonts w:eastAsia="Times New Roman"/>
          <w:szCs w:val="24"/>
        </w:rPr>
        <w:t xml:space="preserve"> </w:t>
      </w:r>
      <w:r>
        <w:rPr>
          <w:rFonts w:eastAsia="Times New Roman"/>
          <w:szCs w:val="24"/>
        </w:rPr>
        <w:t>π</w:t>
      </w:r>
      <w:r w:rsidRPr="00EA126C">
        <w:rPr>
          <w:rFonts w:eastAsia="Times New Roman"/>
          <w:szCs w:val="24"/>
        </w:rPr>
        <w:t>ράγματι σήμερα έχου</w:t>
      </w:r>
      <w:r>
        <w:rPr>
          <w:rFonts w:eastAsia="Times New Roman"/>
          <w:szCs w:val="24"/>
        </w:rPr>
        <w:t>με</w:t>
      </w:r>
      <w:r w:rsidRPr="00EA126C">
        <w:rPr>
          <w:rFonts w:eastAsia="Times New Roman"/>
          <w:szCs w:val="24"/>
        </w:rPr>
        <w:t xml:space="preserve"> υπερβεί το νομοσχέδιο</w:t>
      </w:r>
      <w:r>
        <w:rPr>
          <w:rFonts w:eastAsia="Times New Roman"/>
          <w:szCs w:val="24"/>
        </w:rPr>
        <w:t>, το οποίο είναι σε θετική</w:t>
      </w:r>
      <w:r w:rsidRPr="00EA126C">
        <w:rPr>
          <w:rFonts w:eastAsia="Times New Roman"/>
          <w:szCs w:val="24"/>
        </w:rPr>
        <w:t xml:space="preserve"> κατεύθυνση και το έχουμε πει κ</w:t>
      </w:r>
      <w:r w:rsidRPr="00EA126C">
        <w:rPr>
          <w:rFonts w:eastAsia="Times New Roman"/>
          <w:szCs w:val="24"/>
        </w:rPr>
        <w:t xml:space="preserve">αι </w:t>
      </w:r>
      <w:r>
        <w:rPr>
          <w:rFonts w:eastAsia="Times New Roman"/>
          <w:szCs w:val="24"/>
        </w:rPr>
        <w:t>στις</w:t>
      </w:r>
      <w:r w:rsidRPr="00EA126C">
        <w:rPr>
          <w:rFonts w:eastAsia="Times New Roman"/>
          <w:szCs w:val="24"/>
        </w:rPr>
        <w:t xml:space="preserve"> </w:t>
      </w:r>
      <w:r>
        <w:rPr>
          <w:rFonts w:eastAsia="Times New Roman"/>
          <w:szCs w:val="24"/>
        </w:rPr>
        <w:t>ε</w:t>
      </w:r>
      <w:r w:rsidRPr="00EA126C">
        <w:rPr>
          <w:rFonts w:eastAsia="Times New Roman"/>
          <w:szCs w:val="24"/>
        </w:rPr>
        <w:t>πιτροπές</w:t>
      </w:r>
      <w:r>
        <w:rPr>
          <w:rFonts w:eastAsia="Times New Roman"/>
          <w:szCs w:val="24"/>
        </w:rPr>
        <w:t>.</w:t>
      </w:r>
      <w:r w:rsidRPr="00EA126C">
        <w:rPr>
          <w:rFonts w:eastAsia="Times New Roman"/>
          <w:szCs w:val="24"/>
        </w:rPr>
        <w:t xml:space="preserve"> </w:t>
      </w:r>
      <w:r>
        <w:rPr>
          <w:rFonts w:eastAsia="Times New Roman"/>
          <w:szCs w:val="24"/>
        </w:rPr>
        <w:t>Σ</w:t>
      </w:r>
      <w:r w:rsidRPr="00EA126C">
        <w:rPr>
          <w:rFonts w:eastAsia="Times New Roman"/>
          <w:szCs w:val="24"/>
        </w:rPr>
        <w:t xml:space="preserve">ε </w:t>
      </w:r>
      <w:r>
        <w:rPr>
          <w:rFonts w:eastAsia="Times New Roman"/>
          <w:szCs w:val="24"/>
        </w:rPr>
        <w:t>μια άλλη</w:t>
      </w:r>
      <w:r w:rsidRPr="00EA126C">
        <w:rPr>
          <w:rFonts w:eastAsia="Times New Roman"/>
          <w:szCs w:val="24"/>
        </w:rPr>
        <w:t xml:space="preserve"> λογική </w:t>
      </w:r>
      <w:r>
        <w:rPr>
          <w:rFonts w:eastAsia="Times New Roman"/>
          <w:szCs w:val="24"/>
        </w:rPr>
        <w:t xml:space="preserve">από αυτή που είχε ο ΣΥΡΙΖΑ, όταν ήταν </w:t>
      </w:r>
      <w:r w:rsidRPr="00EA126C">
        <w:rPr>
          <w:rFonts w:eastAsia="Times New Roman"/>
          <w:szCs w:val="24"/>
        </w:rPr>
        <w:t xml:space="preserve">στην </w:t>
      </w:r>
      <w:r>
        <w:rPr>
          <w:rFonts w:eastAsia="Times New Roman"/>
          <w:szCs w:val="24"/>
        </w:rPr>
        <w:t>α</w:t>
      </w:r>
      <w:r w:rsidRPr="00EA126C">
        <w:rPr>
          <w:rFonts w:eastAsia="Times New Roman"/>
          <w:szCs w:val="24"/>
        </w:rPr>
        <w:t>ντιπολίτευση</w:t>
      </w:r>
      <w:r>
        <w:rPr>
          <w:rFonts w:eastAsia="Times New Roman"/>
          <w:szCs w:val="24"/>
        </w:rPr>
        <w:t xml:space="preserve">, εμείς, όταν </w:t>
      </w:r>
      <w:r w:rsidRPr="00EA126C">
        <w:rPr>
          <w:rFonts w:eastAsia="Times New Roman"/>
          <w:szCs w:val="24"/>
        </w:rPr>
        <w:t xml:space="preserve">υπάρχουν κάποια </w:t>
      </w:r>
      <w:r>
        <w:rPr>
          <w:rFonts w:eastAsia="Times New Roman"/>
          <w:szCs w:val="24"/>
        </w:rPr>
        <w:t>θ</w:t>
      </w:r>
      <w:r w:rsidRPr="00EA126C">
        <w:rPr>
          <w:rFonts w:eastAsia="Times New Roman"/>
          <w:szCs w:val="24"/>
        </w:rPr>
        <w:t>ετικά στοιχεία</w:t>
      </w:r>
      <w:r>
        <w:rPr>
          <w:rFonts w:eastAsia="Times New Roman"/>
          <w:szCs w:val="24"/>
        </w:rPr>
        <w:t>, τα λέμε και τ</w:t>
      </w:r>
      <w:r w:rsidRPr="00EA126C">
        <w:rPr>
          <w:rFonts w:eastAsia="Times New Roman"/>
          <w:szCs w:val="24"/>
        </w:rPr>
        <w:t>α ψηφί</w:t>
      </w:r>
      <w:r>
        <w:rPr>
          <w:rFonts w:eastAsia="Times New Roman"/>
          <w:szCs w:val="24"/>
        </w:rPr>
        <w:t>ζουμε.</w:t>
      </w:r>
    </w:p>
    <w:p w14:paraId="485EEB5A" w14:textId="77777777" w:rsidR="000E6CB8" w:rsidRDefault="00854B09">
      <w:pPr>
        <w:spacing w:line="600" w:lineRule="auto"/>
        <w:ind w:firstLine="720"/>
        <w:jc w:val="both"/>
        <w:rPr>
          <w:rFonts w:eastAsia="Times New Roman"/>
          <w:szCs w:val="24"/>
        </w:rPr>
      </w:pPr>
      <w:r>
        <w:rPr>
          <w:rFonts w:eastAsia="Times New Roman"/>
          <w:szCs w:val="24"/>
        </w:rPr>
        <w:t>Εδώ έχουμε έναν κατάλογο για το τι έχει καταψηφίσει ο ΣΥΡΙΖΑ για τα συγκεκριμένα θέματα τ</w:t>
      </w:r>
      <w:r>
        <w:rPr>
          <w:rFonts w:eastAsia="Times New Roman"/>
          <w:szCs w:val="24"/>
        </w:rPr>
        <w:t xml:space="preserve">ης φοροδιαφυγής, που έχει το νομοσχέδιο. Σας τα είπαμε και στις </w:t>
      </w:r>
      <w:r>
        <w:rPr>
          <w:rFonts w:eastAsia="Times New Roman"/>
          <w:szCs w:val="24"/>
        </w:rPr>
        <w:t>ε</w:t>
      </w:r>
      <w:r>
        <w:rPr>
          <w:rFonts w:eastAsia="Times New Roman"/>
          <w:szCs w:val="24"/>
        </w:rPr>
        <w:t xml:space="preserve">πιτροπές. Όμως, εν πάση </w:t>
      </w:r>
      <w:proofErr w:type="spellStart"/>
      <w:r>
        <w:rPr>
          <w:rFonts w:eastAsia="Times New Roman"/>
          <w:szCs w:val="24"/>
        </w:rPr>
        <w:t>περιπτώσει</w:t>
      </w:r>
      <w:proofErr w:type="spellEnd"/>
      <w:r>
        <w:rPr>
          <w:rFonts w:eastAsia="Times New Roman"/>
          <w:szCs w:val="24"/>
        </w:rPr>
        <w:t xml:space="preserve">, δεν είναι αυτό το νόημα σήμερα. Νομίζω ότι οι εξελίξεις είναι σημαντικές. </w:t>
      </w:r>
    </w:p>
    <w:p w14:paraId="485EEB5B" w14:textId="77777777" w:rsidR="000E6CB8" w:rsidRDefault="00854B09">
      <w:pPr>
        <w:spacing w:line="600" w:lineRule="auto"/>
        <w:ind w:firstLine="720"/>
        <w:jc w:val="both"/>
        <w:rPr>
          <w:rFonts w:eastAsia="Times New Roman"/>
          <w:szCs w:val="24"/>
        </w:rPr>
      </w:pPr>
      <w:r>
        <w:rPr>
          <w:rFonts w:eastAsia="Times New Roman"/>
          <w:szCs w:val="24"/>
        </w:rPr>
        <w:t>Να πω για το θέμα των αγορών πρώτα απ’ όλα. Κύριε Υπουργέ, όταν οι αγορές πάνε κ</w:t>
      </w:r>
      <w:r>
        <w:rPr>
          <w:rFonts w:eastAsia="Times New Roman"/>
          <w:szCs w:val="24"/>
        </w:rPr>
        <w:t>αλά, λέ</w:t>
      </w:r>
      <w:r>
        <w:rPr>
          <w:rFonts w:eastAsia="Times New Roman"/>
          <w:szCs w:val="24"/>
        </w:rPr>
        <w:t>τ</w:t>
      </w:r>
      <w:r>
        <w:rPr>
          <w:rFonts w:eastAsia="Times New Roman"/>
          <w:szCs w:val="24"/>
        </w:rPr>
        <w:t xml:space="preserve">ε «μπράβο» στην Κυβέρνηση και όταν δεν πάνε καλά, φταίνε οι κερδοσκόποι; Τουλάχιστον να κρατήσουμε το ίδιο επιχείρημα για την Κυβέρνησή σας. Σας ακούμε συνεχώς να βγάζετε </w:t>
      </w:r>
      <w:r>
        <w:rPr>
          <w:rFonts w:eastAsia="Times New Roman"/>
          <w:szCs w:val="24"/>
          <w:lang w:val="en-US"/>
        </w:rPr>
        <w:t>non</w:t>
      </w:r>
      <w:r w:rsidRPr="002402F5">
        <w:rPr>
          <w:rFonts w:eastAsia="Times New Roman"/>
          <w:szCs w:val="24"/>
        </w:rPr>
        <w:t xml:space="preserve"> </w:t>
      </w:r>
      <w:r>
        <w:rPr>
          <w:rFonts w:eastAsia="Times New Roman"/>
          <w:szCs w:val="24"/>
          <w:lang w:val="en-US"/>
        </w:rPr>
        <w:t>paper</w:t>
      </w:r>
      <w:r>
        <w:rPr>
          <w:rFonts w:eastAsia="Times New Roman"/>
          <w:szCs w:val="24"/>
        </w:rPr>
        <w:t xml:space="preserve"> στα οποία, όταν πάνε καλά, όταν οι αγορές αναβαθμίζουν, έχετε διθυράμβους. </w:t>
      </w:r>
    </w:p>
    <w:p w14:paraId="485EEB5C" w14:textId="77777777" w:rsidR="000E6CB8" w:rsidRDefault="00854B09">
      <w:pPr>
        <w:spacing w:line="600" w:lineRule="auto"/>
        <w:ind w:firstLine="720"/>
        <w:jc w:val="both"/>
        <w:rPr>
          <w:rFonts w:eastAsia="Times New Roman"/>
          <w:szCs w:val="24"/>
        </w:rPr>
      </w:pPr>
      <w:r w:rsidRPr="008A0DEB">
        <w:rPr>
          <w:rFonts w:eastAsia="Times New Roman"/>
          <w:b/>
          <w:szCs w:val="24"/>
        </w:rPr>
        <w:t>ΕΥΚΛΕΙΔΗΣ ΤΣΑΚΑΛΩΤΟΣ (Υπουργός Οικονομικών):</w:t>
      </w:r>
      <w:r>
        <w:rPr>
          <w:rFonts w:eastAsia="Times New Roman"/>
          <w:szCs w:val="24"/>
        </w:rPr>
        <w:t xml:space="preserve"> Δικό μου;</w:t>
      </w:r>
    </w:p>
    <w:p w14:paraId="485EEB5D" w14:textId="77777777" w:rsidR="000E6CB8" w:rsidRDefault="00854B09">
      <w:pPr>
        <w:spacing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 xml:space="preserve">Μιλάω για τα </w:t>
      </w:r>
      <w:r>
        <w:rPr>
          <w:rFonts w:eastAsia="Times New Roman"/>
          <w:szCs w:val="24"/>
          <w:lang w:val="en-US"/>
        </w:rPr>
        <w:t>non</w:t>
      </w:r>
      <w:r w:rsidRPr="002402F5">
        <w:rPr>
          <w:rFonts w:eastAsia="Times New Roman"/>
          <w:szCs w:val="24"/>
        </w:rPr>
        <w:t xml:space="preserve"> </w:t>
      </w:r>
      <w:r>
        <w:rPr>
          <w:rFonts w:eastAsia="Times New Roman"/>
          <w:szCs w:val="24"/>
          <w:lang w:val="en-US"/>
        </w:rPr>
        <w:t>paper</w:t>
      </w:r>
      <w:r>
        <w:rPr>
          <w:rFonts w:eastAsia="Times New Roman"/>
          <w:szCs w:val="24"/>
        </w:rPr>
        <w:t xml:space="preserve"> του Μαξίμου. Τώρα αν δεν σας εκφράζει το επικοινωνιακό επιτελείο του Μαξίμου</w:t>
      </w:r>
      <w:r w:rsidRPr="00B13043">
        <w:rPr>
          <w:rFonts w:eastAsia="Times New Roman"/>
          <w:szCs w:val="24"/>
        </w:rPr>
        <w:t>,</w:t>
      </w:r>
      <w:r>
        <w:rPr>
          <w:rFonts w:eastAsia="Times New Roman"/>
          <w:szCs w:val="24"/>
        </w:rPr>
        <w:t xml:space="preserve"> είναι ένα άλλο θέμα. Βρείτε τα στην Κυβέρνησή σας. Έχω συγκεκριμένα πολλά. Και δεν μπορείτε να τα αμφισβητήσετε. </w:t>
      </w:r>
    </w:p>
    <w:p w14:paraId="485EEB5E" w14:textId="77777777" w:rsidR="000E6CB8" w:rsidRDefault="00854B09">
      <w:pPr>
        <w:spacing w:line="600" w:lineRule="auto"/>
        <w:ind w:firstLine="720"/>
        <w:jc w:val="both"/>
        <w:rPr>
          <w:rFonts w:eastAsia="Times New Roman"/>
          <w:szCs w:val="24"/>
        </w:rPr>
      </w:pPr>
      <w:r>
        <w:rPr>
          <w:rFonts w:eastAsia="Times New Roman"/>
          <w:szCs w:val="24"/>
        </w:rPr>
        <w:t xml:space="preserve">Όταν δεν πάνε καλά, κατηγορείτε μόνο τις αγορές και τους κερδοσκόπους. Εν πάση </w:t>
      </w:r>
      <w:proofErr w:type="spellStart"/>
      <w:r>
        <w:rPr>
          <w:rFonts w:eastAsia="Times New Roman"/>
          <w:szCs w:val="24"/>
        </w:rPr>
        <w:t>περιπτώσει</w:t>
      </w:r>
      <w:proofErr w:type="spellEnd"/>
      <w:r>
        <w:rPr>
          <w:rFonts w:eastAsia="Times New Roman"/>
          <w:szCs w:val="24"/>
        </w:rPr>
        <w:t>, διαλέξτε επιχείρημα. Όμως,  και ως προς τη χθεσιν</w:t>
      </w:r>
      <w:r>
        <w:rPr>
          <w:rFonts w:eastAsia="Times New Roman"/>
          <w:szCs w:val="24"/>
        </w:rPr>
        <w:t>ή διαρροή που είδα από την Κυβέρνησή σας για το τι πρέπει να κάνετε από εδώ και στο εξής, αυτά ουσιαστικά δεν τα έχετε κάνει. Δεν έχει λυθεί το θέμα των κόκκινων δανείων, για παράδειγμα. Εμείς έχουμε κάνει προτάσεις για να επιλυθεί. Σε κα</w:t>
      </w:r>
      <w:r>
        <w:rPr>
          <w:rFonts w:eastAsia="Times New Roman"/>
          <w:szCs w:val="24"/>
        </w:rPr>
        <w:t>μ</w:t>
      </w:r>
      <w:r>
        <w:rPr>
          <w:rFonts w:eastAsia="Times New Roman"/>
          <w:szCs w:val="24"/>
        </w:rPr>
        <w:t>μία εκδοχή της νε</w:t>
      </w:r>
      <w:r>
        <w:rPr>
          <w:rFonts w:eastAsia="Times New Roman"/>
          <w:szCs w:val="24"/>
        </w:rPr>
        <w:t xml:space="preserve">οφιλελεύθερης λογικής, αλλά ούτε και της δικής σας δεν λύνεται το πρόβλημα των κόκκινων δανείων. Λέτε στη διαρροή που έδωσε χθες η Κυβέρνησή σας -για να καθησυχάσετε- πάλι για τα κόκκινα δάνεια. </w:t>
      </w:r>
    </w:p>
    <w:p w14:paraId="485EEB5F" w14:textId="77777777" w:rsidR="000E6CB8" w:rsidRDefault="00854B09">
      <w:pPr>
        <w:spacing w:line="600" w:lineRule="auto"/>
        <w:ind w:firstLine="720"/>
        <w:jc w:val="both"/>
        <w:rPr>
          <w:rFonts w:eastAsia="Times New Roman"/>
          <w:szCs w:val="24"/>
        </w:rPr>
      </w:pPr>
      <w:r>
        <w:rPr>
          <w:rFonts w:eastAsia="Times New Roman"/>
          <w:szCs w:val="24"/>
        </w:rPr>
        <w:t>Ο Τσίπρας έλεγε -εκτός αν το αμφισβητείτε κι αυτό- «θα βαρέσ</w:t>
      </w:r>
      <w:r>
        <w:rPr>
          <w:rFonts w:eastAsia="Times New Roman"/>
          <w:szCs w:val="24"/>
        </w:rPr>
        <w:t xml:space="preserve">ω τα νταούλια και οι αγορές θα χορέψουν». Δεν σας αρέσει τώρα, αλλά το είπατε πριν από πέντε χρόνια. Τουλάχιστον να πείτε «κάναμε λάθος τότε, όταν μιλούσαμε μ’ αυτόν τον τρόπο». </w:t>
      </w:r>
    </w:p>
    <w:p w14:paraId="485EEB60" w14:textId="77777777" w:rsidR="000E6CB8" w:rsidRDefault="00854B09">
      <w:pPr>
        <w:spacing w:line="600" w:lineRule="auto"/>
        <w:ind w:firstLine="720"/>
        <w:jc w:val="both"/>
        <w:rPr>
          <w:rFonts w:eastAsia="Times New Roman"/>
          <w:szCs w:val="24"/>
        </w:rPr>
      </w:pPr>
      <w:r>
        <w:rPr>
          <w:rFonts w:eastAsia="Times New Roman"/>
          <w:szCs w:val="24"/>
        </w:rPr>
        <w:t>Επίσης, σας λέμε το εξής: Βεβαίως και υπάρχουν κερδοσκοπικές λογικές και βεβα</w:t>
      </w:r>
      <w:r>
        <w:rPr>
          <w:rFonts w:eastAsia="Times New Roman"/>
          <w:szCs w:val="24"/>
        </w:rPr>
        <w:t xml:space="preserve">ίως όλα αυτά εμείς τα έχουμε επισημάνει πολλές φορές, κύριε Υπουργέ. </w:t>
      </w:r>
    </w:p>
    <w:p w14:paraId="485EEB61" w14:textId="77777777" w:rsidR="000E6CB8" w:rsidRDefault="00854B09">
      <w:pPr>
        <w:spacing w:line="600" w:lineRule="auto"/>
        <w:ind w:firstLine="720"/>
        <w:jc w:val="both"/>
        <w:rPr>
          <w:rFonts w:eastAsia="Times New Roman"/>
          <w:szCs w:val="24"/>
        </w:rPr>
      </w:pPr>
      <w:r>
        <w:rPr>
          <w:rFonts w:eastAsia="Times New Roman"/>
          <w:szCs w:val="24"/>
        </w:rPr>
        <w:lastRenderedPageBreak/>
        <w:t>Πήρατε πίσω την έκφραση «καθαρή έξοδος». Δεν ξανάκουσα τη λέξη «καθαρή έξοδος» από την Κυβέρνησή σας και τους Υπουργούς σας. Δεν θυμάμαι αν εσείς προσωπικά τη χρησιμοποιούσατε. Τελευταία</w:t>
      </w:r>
      <w:r>
        <w:rPr>
          <w:rFonts w:eastAsia="Times New Roman"/>
          <w:szCs w:val="24"/>
        </w:rPr>
        <w:t xml:space="preserve"> πάντως δεν την έχω ακούσει. Με διθυράμβους λέγατε ότι όλα πάνε καλά. Να θυμηθώ τη φιέστα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στο Ζάππειο για το συγκεκριμένο θέμα αμέσως μετά. Δείχνουν ότι αυτά δεν ισχύουν. Δεν υπάρχει εμπιστοσύνη. Στις αγορές δεν θέλετε να βγείτε για να δα</w:t>
      </w:r>
      <w:r>
        <w:rPr>
          <w:rFonts w:eastAsia="Times New Roman"/>
          <w:szCs w:val="24"/>
        </w:rPr>
        <w:t xml:space="preserve">νειστεί η χώρα μας; Εκεί δεν θα βγείτε; Πού θα βγείτε; Αυτό δεν θεωρείτε επιτυχία; Πώς θα βγείτε, όταν υπάρχει μια τέτοια κατάσταση αυτή τη στιγμή; </w:t>
      </w:r>
    </w:p>
    <w:p w14:paraId="485EEB62" w14:textId="77777777" w:rsidR="000E6CB8" w:rsidRDefault="00854B09">
      <w:pPr>
        <w:spacing w:line="600" w:lineRule="auto"/>
        <w:ind w:firstLine="720"/>
        <w:jc w:val="both"/>
        <w:rPr>
          <w:rFonts w:eastAsia="Times New Roman"/>
          <w:szCs w:val="24"/>
        </w:rPr>
      </w:pPr>
      <w:r>
        <w:rPr>
          <w:rFonts w:eastAsia="Times New Roman"/>
          <w:szCs w:val="24"/>
        </w:rPr>
        <w:t>Αμφισβήτηση αυτή τη στιγμή και στο τραπεζικό σύστημα. Βεβαίως να στηρίξουμε όλοι μας το τραπεζικό σύστημα τ</w:t>
      </w:r>
      <w:r>
        <w:rPr>
          <w:rFonts w:eastAsia="Times New Roman"/>
          <w:szCs w:val="24"/>
        </w:rPr>
        <w:t>ης χώρας και προσοχή στο τι λέμε δημοσίως όλοι μας, γιατί αυτά είναι ευαίσθητα θέματα. Όσοι έχουμε έναν λόγο</w:t>
      </w:r>
      <w:r>
        <w:rPr>
          <w:rFonts w:eastAsia="Times New Roman"/>
          <w:szCs w:val="24"/>
        </w:rPr>
        <w:t>,</w:t>
      </w:r>
      <w:r>
        <w:rPr>
          <w:rFonts w:eastAsia="Times New Roman"/>
          <w:szCs w:val="24"/>
        </w:rPr>
        <w:t xml:space="preserve"> ο οποίος ακούγεται</w:t>
      </w:r>
      <w:r>
        <w:rPr>
          <w:rFonts w:eastAsia="Times New Roman"/>
          <w:szCs w:val="24"/>
        </w:rPr>
        <w:t>,</w:t>
      </w:r>
      <w:r>
        <w:rPr>
          <w:rFonts w:eastAsia="Times New Roman"/>
          <w:szCs w:val="24"/>
        </w:rPr>
        <w:t xml:space="preserve"> πρέπει να προσέχουμε πολύ. Όμως, ταυτοχρόνως χρειάζεται να προχωρήσουμε και σε αλλαγές. Αυτά όλα σας τα λέμε και σας τα έχουμε</w:t>
      </w:r>
      <w:r>
        <w:rPr>
          <w:rFonts w:eastAsia="Times New Roman"/>
          <w:szCs w:val="24"/>
        </w:rPr>
        <w:t xml:space="preserve"> πει πάρα πολλές φορές. </w:t>
      </w:r>
    </w:p>
    <w:p w14:paraId="485EEB63" w14:textId="77777777" w:rsidR="000E6CB8" w:rsidRDefault="00854B0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οι χθεσινές εξελίξεις δείχνουν ότι δεν είναι κανένας δρόμος εύκολος. Δεν έχουμε υπερβεί την κρίση. Δεν την έχουμε υπερβεί. Κα</w:t>
      </w:r>
      <w:r>
        <w:rPr>
          <w:rFonts w:eastAsia="Times New Roman"/>
          <w:szCs w:val="24"/>
        </w:rPr>
        <w:t>μ</w:t>
      </w:r>
      <w:r>
        <w:rPr>
          <w:rFonts w:eastAsia="Times New Roman"/>
          <w:szCs w:val="24"/>
        </w:rPr>
        <w:t>μία έξοδος στις αγορές δεν θα είναι εύκολη. Σας τα έλεγε κάποια στιγμή ο Διοικητής τη</w:t>
      </w:r>
      <w:r>
        <w:rPr>
          <w:rFonts w:eastAsia="Times New Roman"/>
          <w:szCs w:val="24"/>
        </w:rPr>
        <w:t xml:space="preserve">ς </w:t>
      </w:r>
      <w:r>
        <w:rPr>
          <w:rFonts w:eastAsia="Times New Roman"/>
          <w:szCs w:val="24"/>
        </w:rPr>
        <w:t>Τ</w:t>
      </w:r>
      <w:r>
        <w:rPr>
          <w:rFonts w:eastAsia="Times New Roman"/>
          <w:szCs w:val="24"/>
        </w:rPr>
        <w:t xml:space="preserve">ράπεζας της Ελλάδας, ο κ. Στουρνάρας. Σας έλεγε ότι δεν θα είναι εύκολη αυτή η πορεία. Τον κατηγορήσατε. Καθυβρίσατε τον κ. Στουρνάρα. Μαθαίνουμε μάλιστα ότι στις </w:t>
      </w:r>
      <w:r>
        <w:rPr>
          <w:rFonts w:eastAsia="Times New Roman"/>
          <w:szCs w:val="24"/>
        </w:rPr>
        <w:lastRenderedPageBreak/>
        <w:t>συσκέψεις που κάνετε ούτε καν την άποψ</w:t>
      </w:r>
      <w:r>
        <w:rPr>
          <w:rFonts w:eastAsia="Times New Roman"/>
          <w:szCs w:val="24"/>
        </w:rPr>
        <w:t>η</w:t>
      </w:r>
      <w:r>
        <w:rPr>
          <w:rFonts w:eastAsia="Times New Roman"/>
          <w:szCs w:val="24"/>
        </w:rPr>
        <w:t xml:space="preserve"> το</w:t>
      </w:r>
      <w:r>
        <w:rPr>
          <w:rFonts w:eastAsia="Times New Roman"/>
          <w:szCs w:val="24"/>
        </w:rPr>
        <w:t>ύ</w:t>
      </w:r>
      <w:r>
        <w:rPr>
          <w:rFonts w:eastAsia="Times New Roman"/>
          <w:szCs w:val="24"/>
        </w:rPr>
        <w:t xml:space="preserve"> καθ’ ύλην αρμόδιου, που σχετίζεται με το συγκε</w:t>
      </w:r>
      <w:r>
        <w:rPr>
          <w:rFonts w:eastAsia="Times New Roman"/>
          <w:szCs w:val="24"/>
        </w:rPr>
        <w:t xml:space="preserve">κριμένο θέμα της Ευρωπαϊκής Κεντρικής Τράπεζας, δεν έχετε πάρει αυτές τις μέρες. </w:t>
      </w:r>
      <w:r>
        <w:rPr>
          <w:rFonts w:eastAsia="Times New Roman"/>
          <w:szCs w:val="24"/>
        </w:rPr>
        <w:t>Μ</w:t>
      </w:r>
      <w:r>
        <w:rPr>
          <w:rFonts w:eastAsia="Times New Roman"/>
          <w:szCs w:val="24"/>
        </w:rPr>
        <w:t>αθαίνουμε ότι και στις συσκέψεις στο Μαξίμου ούτε τον καθ’ ύλην αρμόδιο της Ευρωπαϊκής Κεντρικής Τράπεζας δεν έχετε. Εκτός κι αν δεν τον αφορά κι αυτό το θέμα. Ή επειδή είστε</w:t>
      </w:r>
      <w:r>
        <w:rPr>
          <w:rFonts w:eastAsia="Times New Roman"/>
          <w:szCs w:val="24"/>
        </w:rPr>
        <w:t xml:space="preserve"> σε διάσταση, δεν </w:t>
      </w:r>
      <w:r>
        <w:rPr>
          <w:rFonts w:eastAsia="Times New Roman"/>
          <w:szCs w:val="24"/>
        </w:rPr>
        <w:t xml:space="preserve">τον καλείται καν </w:t>
      </w:r>
      <w:r>
        <w:rPr>
          <w:rFonts w:eastAsia="Times New Roman"/>
          <w:szCs w:val="24"/>
        </w:rPr>
        <w:t xml:space="preserve">στο συγκεκριμένο ζήτημα; </w:t>
      </w:r>
    </w:p>
    <w:p w14:paraId="485EEB64" w14:textId="77777777" w:rsidR="000E6CB8" w:rsidRDefault="00854B09">
      <w:pPr>
        <w:spacing w:line="600" w:lineRule="auto"/>
        <w:ind w:firstLine="720"/>
        <w:jc w:val="both"/>
        <w:rPr>
          <w:rFonts w:eastAsia="Times New Roman"/>
          <w:szCs w:val="24"/>
        </w:rPr>
      </w:pPr>
      <w:r>
        <w:rPr>
          <w:rFonts w:eastAsia="Times New Roman"/>
          <w:szCs w:val="24"/>
        </w:rPr>
        <w:t xml:space="preserve">Πάμε στον προϋπολογισμό. Έχω κρατήσει αυτό που χαρακτηριστικά είπατε, </w:t>
      </w:r>
      <w:r>
        <w:rPr>
          <w:rFonts w:eastAsia="Times New Roman"/>
          <w:szCs w:val="24"/>
        </w:rPr>
        <w:t xml:space="preserve">δηλαδή </w:t>
      </w:r>
      <w:r>
        <w:rPr>
          <w:rFonts w:eastAsia="Times New Roman"/>
          <w:szCs w:val="24"/>
        </w:rPr>
        <w:t>ότι κάποιοι δεν ξέρουν π</w:t>
      </w:r>
      <w:r>
        <w:rPr>
          <w:rFonts w:eastAsia="Times New Roman"/>
          <w:szCs w:val="24"/>
        </w:rPr>
        <w:t>ώ</w:t>
      </w:r>
      <w:r>
        <w:rPr>
          <w:rFonts w:eastAsia="Times New Roman"/>
          <w:szCs w:val="24"/>
        </w:rPr>
        <w:t>ς λειτουργεί η Ευρώπη. Αυτό πραγματικά με παραξένεψε. Τουλάχιστον τα λέτε σε κόμματα και σε α</w:t>
      </w:r>
      <w:r>
        <w:rPr>
          <w:rFonts w:eastAsia="Times New Roman"/>
          <w:szCs w:val="24"/>
        </w:rPr>
        <w:t xml:space="preserve">νθρώπους, που μόνο σ’ αυτό δεν θα έπρεπε να αναφέρεστε. Αναφερθήκατε συνολικά στην </w:t>
      </w:r>
      <w:r>
        <w:rPr>
          <w:rFonts w:eastAsia="Times New Roman"/>
          <w:szCs w:val="24"/>
        </w:rPr>
        <w:t>Α</w:t>
      </w:r>
      <w:r>
        <w:rPr>
          <w:rFonts w:eastAsia="Times New Roman"/>
          <w:szCs w:val="24"/>
        </w:rPr>
        <w:t xml:space="preserve">ντιπολίτευση. Τώρα έχετε γίνει στην Κυβέρνησή σας </w:t>
      </w:r>
      <w:r>
        <w:rPr>
          <w:rFonts w:eastAsia="Times New Roman"/>
          <w:szCs w:val="24"/>
        </w:rPr>
        <w:t xml:space="preserve">και </w:t>
      </w:r>
      <w:r>
        <w:rPr>
          <w:rFonts w:eastAsia="Times New Roman"/>
          <w:szCs w:val="24"/>
        </w:rPr>
        <w:t>γνώστες όλου του συστήματος στην Ευρώπη και στο πώς λειτουργεί!</w:t>
      </w:r>
    </w:p>
    <w:p w14:paraId="485EEB65" w14:textId="77777777" w:rsidR="000E6CB8" w:rsidRDefault="00854B09">
      <w:pPr>
        <w:spacing w:line="600" w:lineRule="auto"/>
        <w:ind w:firstLine="720"/>
        <w:jc w:val="both"/>
        <w:rPr>
          <w:rFonts w:eastAsia="Times New Roman"/>
          <w:szCs w:val="24"/>
        </w:rPr>
      </w:pPr>
      <w:r>
        <w:rPr>
          <w:rFonts w:eastAsia="Times New Roman"/>
          <w:szCs w:val="24"/>
        </w:rPr>
        <w:t xml:space="preserve">Αναφερθήκατε σε αυτό που σας λέμε, </w:t>
      </w:r>
      <w:r>
        <w:rPr>
          <w:rFonts w:eastAsia="Times New Roman"/>
          <w:szCs w:val="24"/>
        </w:rPr>
        <w:t>δηλαδή</w:t>
      </w:r>
      <w:r>
        <w:rPr>
          <w:rFonts w:eastAsia="Times New Roman"/>
          <w:szCs w:val="24"/>
        </w:rPr>
        <w:t xml:space="preserve"> </w:t>
      </w:r>
      <w:r>
        <w:rPr>
          <w:rFonts w:eastAsia="Times New Roman"/>
          <w:szCs w:val="24"/>
        </w:rPr>
        <w:t>ότι είναι πρωτοφανές αυτό που κάνετε στον προϋπολογισμό σας. Τι κάνατε; Υπογράψατε εσείς με την τρόικα –όπως θέλετε ονομάστε την, αλλά το ίδιο είναι- τη μείωση των συντάξεων και μετά από δυο μήνες φέρατε δ</w:t>
      </w:r>
      <w:r>
        <w:rPr>
          <w:rFonts w:eastAsia="Times New Roman"/>
          <w:szCs w:val="24"/>
        </w:rPr>
        <w:t>ύ</w:t>
      </w:r>
      <w:r>
        <w:rPr>
          <w:rFonts w:eastAsia="Times New Roman"/>
          <w:szCs w:val="24"/>
        </w:rPr>
        <w:t xml:space="preserve">ο εναλλακτικά σενάρια στον προϋπολογισμό. Αυτό τι </w:t>
      </w:r>
      <w:r>
        <w:rPr>
          <w:rFonts w:eastAsia="Times New Roman"/>
          <w:szCs w:val="24"/>
        </w:rPr>
        <w:t xml:space="preserve">σχέση έχει με τη μόνιμη διαδικασία η οποία υπάρχει με τα σενάρια βάσης; </w:t>
      </w:r>
      <w:r>
        <w:rPr>
          <w:rFonts w:eastAsia="Times New Roman"/>
          <w:szCs w:val="24"/>
        </w:rPr>
        <w:t>Τ</w:t>
      </w:r>
      <w:r>
        <w:rPr>
          <w:rFonts w:eastAsia="Times New Roman"/>
          <w:szCs w:val="24"/>
        </w:rPr>
        <w:t>ο άλλο</w:t>
      </w:r>
      <w:r>
        <w:rPr>
          <w:rFonts w:eastAsia="Times New Roman"/>
          <w:szCs w:val="24"/>
        </w:rPr>
        <w:t xml:space="preserve"> είναι μια μόνιμη διαδικασία του προϋπολογισμού που κατατίθεται σε όλες τις χώρες της Ευρωπαϊκής Ένωσης. </w:t>
      </w:r>
    </w:p>
    <w:p w14:paraId="485EEB66"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Εσείς αυτή τη στιγμή υπογράφετε ως Κυβέρνηση τη μείωση των συντάξεων κα</w:t>
      </w:r>
      <w:r>
        <w:rPr>
          <w:rFonts w:eastAsia="Times New Roman"/>
          <w:szCs w:val="24"/>
        </w:rPr>
        <w:t>ι σε δυο</w:t>
      </w:r>
      <w:r>
        <w:rPr>
          <w:rFonts w:eastAsia="Times New Roman"/>
          <w:szCs w:val="24"/>
        </w:rPr>
        <w:t>-</w:t>
      </w:r>
      <w:r>
        <w:rPr>
          <w:rFonts w:eastAsia="Times New Roman"/>
          <w:szCs w:val="24"/>
        </w:rPr>
        <w:t>τρεις μήνες φέρνετε δύο εναλλακτικά σενάρια. Ένα για έξω και ένα για μέσα</w:t>
      </w:r>
      <w:r>
        <w:rPr>
          <w:rFonts w:eastAsia="Times New Roman"/>
          <w:szCs w:val="24"/>
        </w:rPr>
        <w:t>!</w:t>
      </w:r>
      <w:r>
        <w:rPr>
          <w:rFonts w:eastAsia="Times New Roman"/>
          <w:szCs w:val="24"/>
        </w:rPr>
        <w:t xml:space="preserve"> </w:t>
      </w:r>
    </w:p>
    <w:p w14:paraId="485EEB67"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A54F0">
        <w:rPr>
          <w:rFonts w:eastAsia="Times New Roman"/>
          <w:b/>
          <w:szCs w:val="24"/>
        </w:rPr>
        <w:t>ΧΡΗΣΤΟΣ ΜΑΝΤΑΣ:</w:t>
      </w:r>
      <w:r>
        <w:rPr>
          <w:rFonts w:eastAsia="Times New Roman"/>
          <w:szCs w:val="24"/>
        </w:rPr>
        <w:t xml:space="preserve"> Δεν σου αρέσει;</w:t>
      </w:r>
    </w:p>
    <w:p w14:paraId="485EEB68"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A54F0">
        <w:rPr>
          <w:rFonts w:eastAsia="Times New Roman"/>
          <w:b/>
          <w:szCs w:val="24"/>
        </w:rPr>
        <w:t>ΑΘΑΝΑΣΙΟΣ ΘΕΟΧΑΡΟΠΟΥΛΟΣ:</w:t>
      </w:r>
      <w:r>
        <w:rPr>
          <w:rFonts w:eastAsia="Times New Roman"/>
          <w:szCs w:val="24"/>
        </w:rPr>
        <w:t xml:space="preserve"> Το θέμα είναι ότι κοροϊδεύετε τον ελληνικό λαό. Δεν είναι σε ποιον αρέσει και τι αρέσει. Κοροϊδεύετε τον ελληνικό </w:t>
      </w:r>
      <w:r>
        <w:rPr>
          <w:rFonts w:eastAsia="Times New Roman"/>
          <w:szCs w:val="24"/>
        </w:rPr>
        <w:t>λαό.</w:t>
      </w:r>
    </w:p>
    <w:p w14:paraId="485EEB69"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A54F0">
        <w:rPr>
          <w:rFonts w:eastAsia="Times New Roman"/>
          <w:b/>
          <w:szCs w:val="24"/>
        </w:rPr>
        <w:t>ΕΥΚΛΕΙΔΗΣ ΤΣΑΚΑΛΩΤΟΣ (Υπουργός Οικονομικών):</w:t>
      </w:r>
      <w:r>
        <w:rPr>
          <w:rFonts w:eastAsia="Times New Roman"/>
          <w:szCs w:val="24"/>
        </w:rPr>
        <w:t xml:space="preserve"> Μπορείτε να μου εξηγήσετε πού είναι η κοροϊδία;</w:t>
      </w:r>
    </w:p>
    <w:p w14:paraId="485EEB6A"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Αλλά είστε, κύριε Υπουργέ, στον δρόμο που χάραξε ο Μαρξ. Πράγματι, αυτός είναι ο δρόμος. </w:t>
      </w:r>
    </w:p>
    <w:p w14:paraId="485EEB6B"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A54F0">
        <w:rPr>
          <w:rFonts w:eastAsia="Times New Roman"/>
          <w:b/>
          <w:szCs w:val="24"/>
        </w:rPr>
        <w:t>ΠΡΟΕΔΡΕΥΩΝ (Μάριος Γεωργιάδης):</w:t>
      </w:r>
      <w:r>
        <w:rPr>
          <w:rFonts w:eastAsia="Times New Roman"/>
          <w:szCs w:val="24"/>
        </w:rPr>
        <w:t xml:space="preserve"> Κύριε Υπουρ</w:t>
      </w:r>
      <w:r>
        <w:rPr>
          <w:rFonts w:eastAsia="Times New Roman"/>
          <w:szCs w:val="24"/>
        </w:rPr>
        <w:t xml:space="preserve">γέ, δεν ακούγεστε. </w:t>
      </w:r>
    </w:p>
    <w:p w14:paraId="485EEB6C"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w:t>
      </w:r>
      <w:r>
        <w:rPr>
          <w:rFonts w:eastAsia="Times New Roman"/>
          <w:szCs w:val="24"/>
        </w:rPr>
        <w:t>«</w:t>
      </w:r>
      <w:r>
        <w:rPr>
          <w:rFonts w:eastAsia="Times New Roman"/>
          <w:szCs w:val="24"/>
        </w:rPr>
        <w:t xml:space="preserve">Αυτές είναι οι αρχές μου. Αν δεν σας αρέσουν, εντάξει, έχω κι </w:t>
      </w:r>
      <w:r>
        <w:rPr>
          <w:rFonts w:eastAsia="Times New Roman"/>
          <w:szCs w:val="24"/>
        </w:rPr>
        <w:t>ά</w:t>
      </w:r>
      <w:r w:rsidRPr="00EC1ABC">
        <w:t>λλες</w:t>
      </w:r>
      <w:r>
        <w:rPr>
          <w:rFonts w:eastAsia="Times New Roman"/>
          <w:szCs w:val="24"/>
        </w:rPr>
        <w:t>»</w:t>
      </w:r>
      <w:r>
        <w:rPr>
          <w:rFonts w:eastAsia="Times New Roman"/>
          <w:szCs w:val="24"/>
        </w:rPr>
        <w:t xml:space="preserve">. Αλλά, πράγματι, </w:t>
      </w:r>
      <w:r>
        <w:rPr>
          <w:rFonts w:eastAsia="Times New Roman"/>
          <w:szCs w:val="24"/>
        </w:rPr>
        <w:t xml:space="preserve">αυτή είναι η λογική </w:t>
      </w:r>
      <w:r>
        <w:rPr>
          <w:rFonts w:eastAsia="Times New Roman"/>
          <w:szCs w:val="24"/>
        </w:rPr>
        <w:t xml:space="preserve">του </w:t>
      </w:r>
      <w:r>
        <w:rPr>
          <w:rFonts w:eastAsia="Times New Roman"/>
          <w:szCs w:val="24"/>
        </w:rPr>
        <w:t xml:space="preserve">κωμικού </w:t>
      </w:r>
      <w:proofErr w:type="spellStart"/>
      <w:r>
        <w:rPr>
          <w:rFonts w:eastAsia="Times New Roman"/>
          <w:szCs w:val="24"/>
        </w:rPr>
        <w:t>Γκράουτσο</w:t>
      </w:r>
      <w:proofErr w:type="spellEnd"/>
      <w:r>
        <w:rPr>
          <w:rFonts w:eastAsia="Times New Roman"/>
          <w:szCs w:val="24"/>
        </w:rPr>
        <w:t xml:space="preserve"> Μαρξ και όχι </w:t>
      </w:r>
      <w:r w:rsidRPr="00EC1ABC">
        <w:t>του</w:t>
      </w:r>
      <w:r>
        <w:rPr>
          <w:rFonts w:eastAsia="Times New Roman"/>
          <w:szCs w:val="24"/>
        </w:rPr>
        <w:t xml:space="preserve"> </w:t>
      </w:r>
      <w:r>
        <w:rPr>
          <w:rFonts w:eastAsia="Times New Roman"/>
          <w:szCs w:val="24"/>
        </w:rPr>
        <w:t xml:space="preserve">Καρλ </w:t>
      </w:r>
      <w:r>
        <w:rPr>
          <w:rFonts w:eastAsia="Times New Roman"/>
          <w:szCs w:val="24"/>
        </w:rPr>
        <w:t>Μαρξ</w:t>
      </w:r>
      <w:r>
        <w:rPr>
          <w:rFonts w:eastAsia="Times New Roman"/>
          <w:szCs w:val="24"/>
        </w:rPr>
        <w:t>!</w:t>
      </w:r>
    </w:p>
    <w:p w14:paraId="485EEB6D"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Πού είναι η κοροϊδία, μπορείς να μου εξηγήσεις;</w:t>
      </w:r>
    </w:p>
    <w:p w14:paraId="485EEB6E"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Στο ότι υπογράψατε κάτι δ</w:t>
      </w:r>
      <w:r>
        <w:rPr>
          <w:rFonts w:eastAsia="Times New Roman"/>
          <w:szCs w:val="24"/>
        </w:rPr>
        <w:t>ύ</w:t>
      </w:r>
      <w:r>
        <w:rPr>
          <w:rFonts w:eastAsia="Times New Roman"/>
          <w:szCs w:val="24"/>
        </w:rPr>
        <w:t>ο μήνες πριν και στο ότι λέτε, μετά από δύο μήνες, ότι υπάρχουν αυτά τα δύο σενάρια, χωρίς να πείτε την αλήθεια στον ελληνικό λαό. Είναι τόσο καθαρό αυτό πο</w:t>
      </w:r>
      <w:r>
        <w:rPr>
          <w:rFonts w:eastAsia="Times New Roman"/>
          <w:szCs w:val="24"/>
        </w:rPr>
        <w:t>υ σας λέω και σας λέμε και όλοι και δεν μπορείτε να το καταλάβετε. Και</w:t>
      </w:r>
      <w:r>
        <w:rPr>
          <w:rFonts w:eastAsia="Times New Roman"/>
          <w:szCs w:val="24"/>
        </w:rPr>
        <w:t>,</w:t>
      </w:r>
      <w:r>
        <w:rPr>
          <w:rFonts w:eastAsia="Times New Roman"/>
          <w:szCs w:val="24"/>
        </w:rPr>
        <w:t xml:space="preserve"> βεβαίως, αν θέλετε να δείτε την κοροϊδία, δείτε τους πίνακες 2.1 και 2.2, αλλά και τους πίνακες 2.7 και 2.8 του </w:t>
      </w:r>
      <w:r>
        <w:rPr>
          <w:rFonts w:eastAsia="Times New Roman"/>
          <w:szCs w:val="24"/>
        </w:rPr>
        <w:t>π</w:t>
      </w:r>
      <w:r>
        <w:rPr>
          <w:rFonts w:eastAsia="Times New Roman"/>
          <w:szCs w:val="24"/>
        </w:rPr>
        <w:t>ροϋπολογισμού</w:t>
      </w:r>
      <w:r>
        <w:rPr>
          <w:rFonts w:eastAsia="Times New Roman"/>
          <w:szCs w:val="24"/>
        </w:rPr>
        <w:t>,</w:t>
      </w:r>
      <w:r>
        <w:rPr>
          <w:rFonts w:eastAsia="Times New Roman"/>
          <w:szCs w:val="24"/>
        </w:rPr>
        <w:t xml:space="preserve"> που το πιστοποιούν. </w:t>
      </w:r>
    </w:p>
    <w:p w14:paraId="485EEB6F"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Αλλά, πέρα από το θέμα των συντάξεω</w:t>
      </w:r>
      <w:r>
        <w:rPr>
          <w:rFonts w:eastAsia="Times New Roman"/>
          <w:szCs w:val="24"/>
        </w:rPr>
        <w:t>ν, κύριε Υπουργέ, μου λέτε τώρα ποια είναι η κοροϊδία, όταν λέγατε στο αφορολόγητο ότι θα παραιτηθείτε αν μειωθεί το αφορολόγητο; Μειώθηκε στο μισό, είστε κι εσείς στη θέση σας και υπογράψατε ξανά νέα μείωση του αφορολόγητου; Και μου λέτε ποια είναι η κορο</w:t>
      </w:r>
      <w:r>
        <w:rPr>
          <w:rFonts w:eastAsia="Times New Roman"/>
          <w:szCs w:val="24"/>
        </w:rPr>
        <w:t xml:space="preserve">ϊδία; Μόνιμη είναι η κοροϊδία της Κυβέρνησής σας. Μόνιμη. Και στα κόμματα της </w:t>
      </w:r>
      <w:r>
        <w:rPr>
          <w:rFonts w:eastAsia="Times New Roman"/>
          <w:szCs w:val="24"/>
        </w:rPr>
        <w:t>Α</w:t>
      </w:r>
      <w:r>
        <w:rPr>
          <w:rFonts w:eastAsia="Times New Roman"/>
          <w:szCs w:val="24"/>
        </w:rPr>
        <w:t xml:space="preserve">ντιπολίτευσης και στον ελληνικό λαό. Αλλά, τουλάχιστον μην έρχεστε ως τιμητές, για να μπορέσει να γίνει μια συζήτηση βάσει των προβλημάτων που υπάρχουν στην ελληνική οικονομία. </w:t>
      </w:r>
    </w:p>
    <w:p w14:paraId="485EEB70"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Κατά τη δική μας άποψη, το προσχέδιο του </w:t>
      </w:r>
      <w:r>
        <w:rPr>
          <w:rFonts w:eastAsia="Times New Roman"/>
          <w:szCs w:val="24"/>
        </w:rPr>
        <w:t>π</w:t>
      </w:r>
      <w:r>
        <w:rPr>
          <w:rFonts w:eastAsia="Times New Roman"/>
          <w:szCs w:val="24"/>
        </w:rPr>
        <w:t xml:space="preserve">ροϋπολογισμού καταρρίπτει πλήρως το αφήγημά σας περί καθαρής εξόδου της χώρας από τη σκληρή επιτροπεία. Αποδεικνύει ότι η Κυβέρνηση νομίζει, αυτό που σας είπα ακριβώς, </w:t>
      </w:r>
      <w:r>
        <w:rPr>
          <w:rFonts w:eastAsia="Times New Roman"/>
          <w:szCs w:val="24"/>
        </w:rPr>
        <w:t xml:space="preserve">δηλαδή </w:t>
      </w:r>
      <w:r>
        <w:rPr>
          <w:rFonts w:eastAsia="Times New Roman"/>
          <w:szCs w:val="24"/>
        </w:rPr>
        <w:t xml:space="preserve">ότι μπορείτε να κοροϊδεύετε του </w:t>
      </w:r>
      <w:r>
        <w:rPr>
          <w:rFonts w:eastAsia="Times New Roman"/>
          <w:szCs w:val="24"/>
        </w:rPr>
        <w:t xml:space="preserve">πολίτες. Στηρίζεται μόνο στη συνέχιση της </w:t>
      </w:r>
      <w:proofErr w:type="spellStart"/>
      <w:r>
        <w:rPr>
          <w:rFonts w:eastAsia="Times New Roman"/>
          <w:szCs w:val="24"/>
        </w:rPr>
        <w:t>υπερφορολόγησης</w:t>
      </w:r>
      <w:proofErr w:type="spellEnd"/>
      <w:r>
        <w:rPr>
          <w:rFonts w:eastAsia="Times New Roman"/>
          <w:szCs w:val="24"/>
        </w:rPr>
        <w:t xml:space="preserve"> των νοικοκυριών και των επιχειρήσεων. Μείωση που καταγράφεται και στους ρυθμούς των επενδύσεων ακόμα και στη χρηματοδότηση της οικονομίας. Σε </w:t>
      </w:r>
      <w:r>
        <w:rPr>
          <w:rFonts w:eastAsia="Times New Roman"/>
          <w:szCs w:val="24"/>
        </w:rPr>
        <w:lastRenderedPageBreak/>
        <w:t>αυτά πρέπει να απαντήσετε όλο το επόμενο χρονικό διάστημ</w:t>
      </w:r>
      <w:r>
        <w:rPr>
          <w:rFonts w:eastAsia="Times New Roman"/>
          <w:szCs w:val="24"/>
        </w:rPr>
        <w:t>α και εννοώ στις επιτροπές και στην Ολομέλεια που θα γίνει η συζήτηση. Και σήμερα, όμως, αν θέλετε να μας δώσετε κάποιες απαντήσεις</w:t>
      </w:r>
      <w:r>
        <w:rPr>
          <w:rFonts w:eastAsia="Times New Roman"/>
          <w:szCs w:val="24"/>
        </w:rPr>
        <w:t>,</w:t>
      </w:r>
      <w:r>
        <w:rPr>
          <w:rFonts w:eastAsia="Times New Roman"/>
          <w:szCs w:val="24"/>
        </w:rPr>
        <w:t xml:space="preserve"> μήπως μας πείσετε σε ορισμένα θέματα, εδώ είμαστε. Αν μπορείτε να μας πείσετε για τις επενδύσεις και για όλα αυτά τα οποία </w:t>
      </w:r>
      <w:r>
        <w:rPr>
          <w:rFonts w:eastAsia="Times New Roman"/>
          <w:szCs w:val="24"/>
        </w:rPr>
        <w:t>μειώνονται. Αλλά και για τα πλεονάσματα, 3,5%, τα δυσβάσταχτα πρωτογενή πλεονάσματα 3,5%.</w:t>
      </w:r>
    </w:p>
    <w:p w14:paraId="485EEB71"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Ποια οικονομική πολιτική, κύριε </w:t>
      </w:r>
      <w:proofErr w:type="spellStart"/>
      <w:r>
        <w:rPr>
          <w:rFonts w:eastAsia="Times New Roman"/>
          <w:szCs w:val="24"/>
        </w:rPr>
        <w:t>Τσακαλώτ</w:t>
      </w:r>
      <w:r>
        <w:rPr>
          <w:rFonts w:eastAsia="Times New Roman"/>
          <w:szCs w:val="24"/>
        </w:rPr>
        <w:t>ε</w:t>
      </w:r>
      <w:proofErr w:type="spellEnd"/>
      <w:r>
        <w:rPr>
          <w:rFonts w:eastAsia="Times New Roman"/>
          <w:szCs w:val="24"/>
        </w:rPr>
        <w:t>, λέει ότι μοναδικός στόχος αυτής της Κυβέρνησης είναι να πετυχαίνεις πρωτογενή πλεονάσματα 3,5%; Εκεί που δεν θέλατε τα πλεο</w:t>
      </w:r>
      <w:r>
        <w:rPr>
          <w:rFonts w:eastAsia="Times New Roman"/>
          <w:szCs w:val="24"/>
        </w:rPr>
        <w:t xml:space="preserve">νάσματα όταν ήσασταν στην </w:t>
      </w:r>
      <w:r>
        <w:rPr>
          <w:rFonts w:eastAsia="Times New Roman"/>
          <w:szCs w:val="24"/>
        </w:rPr>
        <w:t>α</w:t>
      </w:r>
      <w:r>
        <w:rPr>
          <w:rFonts w:eastAsia="Times New Roman"/>
          <w:szCs w:val="24"/>
        </w:rPr>
        <w:t>ντιπολίτευση -δεν είχαμε μία δήλωσή σας ότι θέλετε τα πλεονάσματα της Κυβέρνησης προεκλογικά- να έχετε κάνει μοναδικό στόχο το 3,5% και να υπερφορολογείτε για να το πετύχετε. Να έχετε κάνει κι ένα ασφαλιστικό που πρέπει να αλλάξε</w:t>
      </w:r>
      <w:r>
        <w:rPr>
          <w:rFonts w:eastAsia="Times New Roman"/>
          <w:szCs w:val="24"/>
        </w:rPr>
        <w:t xml:space="preserve">ι ριζικά, να το έχετε κάνει ουσιαστικά φορολογικό νομοσχέδιο. </w:t>
      </w:r>
    </w:p>
    <w:p w14:paraId="485EEB72"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έχουμε πει ποια είναι η δική μας θέση, ότι το πρωτογενές πλεόνασμα και οι στόχοι πρέπει να μειωθούν και να φτάσουν στο 2% για όλη την επόμενη πενταετία και να μη βάζουμε υπερβολικούς στόχου</w:t>
      </w:r>
      <w:r>
        <w:rPr>
          <w:rFonts w:eastAsia="Times New Roman"/>
          <w:szCs w:val="24"/>
        </w:rPr>
        <w:t>ς που στραγγίζουν την οικονομία.</w:t>
      </w:r>
    </w:p>
    <w:p w14:paraId="485EEB73"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Όταν σας τα έλεγε και σας τα έγραφε στις διάφορες αναλύσεις του και το Γραφείο Προϋπολογισμού της Βουλής αυτά, ουσιαστικά, φωνάζατε εναντίον του </w:t>
      </w:r>
      <w:r>
        <w:rPr>
          <w:rFonts w:eastAsia="Times New Roman"/>
          <w:szCs w:val="24"/>
        </w:rPr>
        <w:lastRenderedPageBreak/>
        <w:t>Γραφείου Προϋπολογισμού της Βουλής. Αλλά και άλλα θέματα που συζητήθηκαν, πριν</w:t>
      </w:r>
      <w:r>
        <w:rPr>
          <w:rFonts w:eastAsia="Times New Roman"/>
          <w:szCs w:val="24"/>
        </w:rPr>
        <w:t xml:space="preserve"> έρθετε εσείς εδώ, και με την Υφυπουργό. Μάλιστα, είδα </w:t>
      </w:r>
      <w:r>
        <w:rPr>
          <w:rFonts w:eastAsia="Times New Roman"/>
          <w:szCs w:val="24"/>
        </w:rPr>
        <w:t>ε</w:t>
      </w:r>
      <w:r>
        <w:rPr>
          <w:rFonts w:eastAsia="Times New Roman"/>
          <w:szCs w:val="24"/>
        </w:rPr>
        <w:t>ισηγητή του ΣΥΡΙΖΑ, Κοινοβουλευτικό Εκπρόσωπο του ΣΥΡΙΖΑ και την Υπουργό να φωνάζουν</w:t>
      </w:r>
      <w:r>
        <w:rPr>
          <w:rFonts w:eastAsia="Times New Roman"/>
          <w:szCs w:val="24"/>
        </w:rPr>
        <w:t>,</w:t>
      </w:r>
      <w:r>
        <w:rPr>
          <w:rFonts w:eastAsia="Times New Roman"/>
          <w:szCs w:val="24"/>
        </w:rPr>
        <w:t xml:space="preserve"> γιατί έχει γίνει θέμα από την </w:t>
      </w:r>
      <w:r>
        <w:rPr>
          <w:rFonts w:eastAsia="Times New Roman"/>
          <w:szCs w:val="24"/>
        </w:rPr>
        <w:t>Α</w:t>
      </w:r>
      <w:r>
        <w:rPr>
          <w:rFonts w:eastAsia="Times New Roman"/>
          <w:szCs w:val="24"/>
        </w:rPr>
        <w:t xml:space="preserve">ντιπολίτευση ότι δεν έχει αποσαφηνιστεί το θέμα </w:t>
      </w:r>
      <w:r w:rsidRPr="00136B84">
        <w:rPr>
          <w:rFonts w:eastAsia="Times New Roman"/>
          <w:szCs w:val="24"/>
        </w:rPr>
        <w:t xml:space="preserve">των </w:t>
      </w:r>
      <w:r>
        <w:rPr>
          <w:rFonts w:eastAsia="Times New Roman"/>
          <w:szCs w:val="24"/>
        </w:rPr>
        <w:t xml:space="preserve">δέκα χιλιάδων </w:t>
      </w:r>
      <w:proofErr w:type="spellStart"/>
      <w:r>
        <w:rPr>
          <w:rFonts w:eastAsia="Times New Roman"/>
          <w:szCs w:val="24"/>
        </w:rPr>
        <w:t>εκατόν</w:t>
      </w:r>
      <w:proofErr w:type="spellEnd"/>
      <w:r>
        <w:rPr>
          <w:rFonts w:eastAsia="Times New Roman"/>
          <w:szCs w:val="24"/>
        </w:rPr>
        <w:t xml:space="preserve"> δεκαεννέα</w:t>
      </w:r>
      <w:r w:rsidRPr="00527FF1">
        <w:rPr>
          <w:rFonts w:eastAsia="Times New Roman"/>
          <w:szCs w:val="24"/>
        </w:rPr>
        <w:t xml:space="preserve"> </w:t>
      </w:r>
      <w:r w:rsidRPr="00136B84">
        <w:rPr>
          <w:rFonts w:eastAsia="Times New Roman"/>
          <w:szCs w:val="24"/>
        </w:rPr>
        <w:t xml:space="preserve">ακινήτων </w:t>
      </w:r>
      <w:r>
        <w:rPr>
          <w:rFonts w:eastAsia="Times New Roman"/>
          <w:szCs w:val="24"/>
        </w:rPr>
        <w:t xml:space="preserve">του </w:t>
      </w:r>
      <w:r>
        <w:rPr>
          <w:rFonts w:eastAsia="Times New Roman"/>
          <w:szCs w:val="24"/>
        </w:rPr>
        <w:t>δ</w:t>
      </w:r>
      <w:r>
        <w:rPr>
          <w:rFonts w:eastAsia="Times New Roman"/>
          <w:szCs w:val="24"/>
        </w:rPr>
        <w:t xml:space="preserve">ημοσίου και μάλιστα άκουσα την Υπουργό να δίνει στοιχεία και τα στοιχεία που έδινε είναι αυτά που είπε και ο </w:t>
      </w:r>
      <w:r>
        <w:rPr>
          <w:rFonts w:eastAsia="Times New Roman"/>
          <w:szCs w:val="24"/>
        </w:rPr>
        <w:t>ε</w:t>
      </w:r>
      <w:r>
        <w:rPr>
          <w:rFonts w:eastAsia="Times New Roman"/>
          <w:szCs w:val="24"/>
        </w:rPr>
        <w:t xml:space="preserve">ισηγητής της Δημοκρατικής Συμπαράταξης, για παράδειγμα, </w:t>
      </w:r>
      <w:r>
        <w:rPr>
          <w:rFonts w:eastAsia="Times New Roman"/>
          <w:szCs w:val="24"/>
        </w:rPr>
        <w:t xml:space="preserve">ότι </w:t>
      </w:r>
      <w:r>
        <w:rPr>
          <w:rFonts w:eastAsia="Times New Roman"/>
          <w:szCs w:val="24"/>
        </w:rPr>
        <w:t>δεν</w:t>
      </w:r>
      <w:r>
        <w:rPr>
          <w:rFonts w:eastAsia="Times New Roman"/>
          <w:szCs w:val="24"/>
        </w:rPr>
        <w:t xml:space="preserve"> υπάρχει εξαίρεση </w:t>
      </w:r>
      <w:r>
        <w:rPr>
          <w:rFonts w:eastAsia="Times New Roman"/>
          <w:szCs w:val="24"/>
        </w:rPr>
        <w:t xml:space="preserve">για </w:t>
      </w:r>
      <w:r>
        <w:rPr>
          <w:rFonts w:eastAsia="Times New Roman"/>
          <w:szCs w:val="24"/>
        </w:rPr>
        <w:t>τα μουσεία</w:t>
      </w:r>
      <w:r>
        <w:rPr>
          <w:rFonts w:eastAsia="Times New Roman"/>
          <w:szCs w:val="24"/>
        </w:rPr>
        <w:t>.</w:t>
      </w:r>
      <w:r>
        <w:rPr>
          <w:rFonts w:eastAsia="Times New Roman"/>
          <w:szCs w:val="24"/>
        </w:rPr>
        <w:t xml:space="preserve"> Στους αρχαιολογικούς χώρους υπάρχει</w:t>
      </w:r>
      <w:r>
        <w:rPr>
          <w:rFonts w:eastAsia="Times New Roman"/>
          <w:szCs w:val="24"/>
        </w:rPr>
        <w:t xml:space="preserve"> μόνο. Κα</w:t>
      </w:r>
      <w:r>
        <w:rPr>
          <w:rFonts w:eastAsia="Times New Roman"/>
          <w:szCs w:val="24"/>
        </w:rPr>
        <w:t>μ</w:t>
      </w:r>
      <w:r>
        <w:rPr>
          <w:rFonts w:eastAsia="Times New Roman"/>
          <w:szCs w:val="24"/>
        </w:rPr>
        <w:t xml:space="preserve">μία απάντηση δεν πήραμε. </w:t>
      </w:r>
    </w:p>
    <w:p w14:paraId="485EEB74"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Δεύτερον, αντί να τα λέει αυτά προς εμάς, ας τα πει προς την Υπουργό Πολιτισμού που είπε ότι «πράγματι, κάναμε λάθος». Θα μπορούσαμε να το είχαμε κάνει καλύτερα αυτό το σύστημα. Δεν είπε βέβαια ότι έγινε </w:t>
      </w:r>
      <w:proofErr w:type="spellStart"/>
      <w:r>
        <w:rPr>
          <w:rFonts w:eastAsia="Times New Roman"/>
          <w:szCs w:val="24"/>
        </w:rPr>
        <w:t>στοχευμένα</w:t>
      </w:r>
      <w:proofErr w:type="spellEnd"/>
      <w:r>
        <w:rPr>
          <w:rFonts w:eastAsia="Times New Roman"/>
          <w:szCs w:val="24"/>
        </w:rPr>
        <w:t>. Αλλά είπε ότι «θα μπορούσαμε να το έχουμ</w:t>
      </w:r>
      <w:r>
        <w:rPr>
          <w:rFonts w:eastAsia="Times New Roman"/>
          <w:szCs w:val="24"/>
        </w:rPr>
        <w:t xml:space="preserve">ε προβλέψει». Ε, ούτε αυτό δεν λέει η Κυβέρνησή σας, ο </w:t>
      </w:r>
      <w:r>
        <w:rPr>
          <w:rFonts w:eastAsia="Times New Roman"/>
          <w:szCs w:val="24"/>
        </w:rPr>
        <w:t>ε</w:t>
      </w:r>
      <w:r>
        <w:rPr>
          <w:rFonts w:eastAsia="Times New Roman"/>
          <w:szCs w:val="24"/>
        </w:rPr>
        <w:t xml:space="preserve">ισηγητής του ΣΥΡΙΖΑ και ούτω καθεξής, ότι θα μπορούσε να έχει προβλεφθεί καλύτερα. Δηλαδή, το βλέπει η Υπουργός Πολιτισμού και κατηγορεί η Υπουργός Οικονομικών την </w:t>
      </w:r>
      <w:r>
        <w:rPr>
          <w:rFonts w:eastAsia="Times New Roman"/>
          <w:szCs w:val="24"/>
        </w:rPr>
        <w:t>Α</w:t>
      </w:r>
      <w:r>
        <w:rPr>
          <w:rFonts w:eastAsia="Times New Roman"/>
          <w:szCs w:val="24"/>
        </w:rPr>
        <w:t xml:space="preserve">ντιπολίτευση για το γεγονός ότι το </w:t>
      </w:r>
      <w:r>
        <w:rPr>
          <w:rFonts w:eastAsia="Times New Roman"/>
          <w:szCs w:val="24"/>
        </w:rPr>
        <w:t xml:space="preserve">στηλιτεύει και το ανακαλύπτει; Ότι δεν είχατε προχωρήσει σε αυτή την πρόβλεψη; </w:t>
      </w:r>
    </w:p>
    <w:p w14:paraId="485EEB75"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Βουλευτές, κύριε Υπουργέ, δεν μπορούμε να βγούμε από την κρίση με αυτόν τον τρόπο. Πείτε μου ποιες διαρθρωτικές μεταρρυθμίσεις στην οικονομία και στον τρόπο λ</w:t>
      </w:r>
      <w:r>
        <w:rPr>
          <w:rFonts w:eastAsia="Times New Roman"/>
          <w:szCs w:val="24"/>
        </w:rPr>
        <w:t xml:space="preserve">ειτουργίας αυτή τη στιγμή της οικονομίας έχουν γίνει στη </w:t>
      </w:r>
      <w:r>
        <w:rPr>
          <w:rFonts w:eastAsia="Times New Roman"/>
          <w:szCs w:val="24"/>
        </w:rPr>
        <w:lastRenderedPageBreak/>
        <w:t>χώρα για να μπορέσουμε να βγούμε από την κρίση; Γιατί αν θεωρείτε ότι το πρόβλημα είναι μόνο λογιστικό στη χώρα, δεν είναι. Και είναι και διαχρονικά, αν θέλετε, τα προβλήματα σε πολλούς τομείς της οι</w:t>
      </w:r>
      <w:r>
        <w:rPr>
          <w:rFonts w:eastAsia="Times New Roman"/>
          <w:szCs w:val="24"/>
        </w:rPr>
        <w:t xml:space="preserve">κονομίας. </w:t>
      </w:r>
    </w:p>
    <w:p w14:paraId="485EEB76" w14:textId="77777777" w:rsidR="000E6CB8" w:rsidRDefault="00854B0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Τι έχει αλλάξει, από το να κυνηγούμε στόχους πρωτογενών πλεονασμάτων με την </w:t>
      </w:r>
      <w:proofErr w:type="spellStart"/>
      <w:r>
        <w:rPr>
          <w:rFonts w:eastAsia="Times New Roman"/>
          <w:szCs w:val="24"/>
        </w:rPr>
        <w:t>υπερφορολόγηση</w:t>
      </w:r>
      <w:proofErr w:type="spellEnd"/>
      <w:r>
        <w:rPr>
          <w:rFonts w:eastAsia="Times New Roman"/>
          <w:szCs w:val="24"/>
        </w:rPr>
        <w:t>; Ή νομίζει κάποιος ότι τους πετυχαίνουμε τους στόχους με την ανάπτυξη αυτή τη στιγμή; Δεν μπορούμε να βγούμε από την κρίση όσο συνεχίζεται αυτή η αδιέξοδη</w:t>
      </w:r>
      <w:r>
        <w:rPr>
          <w:rFonts w:eastAsia="Times New Roman"/>
          <w:szCs w:val="24"/>
        </w:rPr>
        <w:t xml:space="preserve"> πολιτική και όσο συνεχίζεται μία πολιτική η οποία, ουσιαστικά, αποτελεί κοροϊδία.  </w:t>
      </w:r>
    </w:p>
    <w:p w14:paraId="485EEB77" w14:textId="77777777" w:rsidR="000E6CB8" w:rsidRDefault="00854B09">
      <w:pPr>
        <w:spacing w:line="600" w:lineRule="auto"/>
        <w:ind w:firstLine="720"/>
        <w:jc w:val="both"/>
        <w:rPr>
          <w:rFonts w:eastAsia="Times New Roman" w:cs="Times New Roman"/>
          <w:szCs w:val="24"/>
        </w:rPr>
      </w:pPr>
      <w:r w:rsidRPr="004438AB">
        <w:rPr>
          <w:rFonts w:eastAsia="Times New Roman" w:cs="Times New Roman"/>
          <w:szCs w:val="24"/>
        </w:rPr>
        <w:t>Άκουγα</w:t>
      </w:r>
      <w:r>
        <w:rPr>
          <w:rFonts w:eastAsia="Times New Roman" w:cs="Times New Roman"/>
          <w:szCs w:val="24"/>
        </w:rPr>
        <w:t xml:space="preserve"> τους προηγούμενους μήνες τους Βουλευτές σας και το κόμμα σας να μιλάνε στα κανάλια και να μη λένε ότι έχουν ως στόχο το να μη μειωθούν οι συντάξεις.</w:t>
      </w:r>
    </w:p>
    <w:p w14:paraId="485EEB7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Εμείς σας καταθ</w:t>
      </w:r>
      <w:r>
        <w:rPr>
          <w:rFonts w:eastAsia="Times New Roman" w:cs="Times New Roman"/>
          <w:szCs w:val="24"/>
        </w:rPr>
        <w:t xml:space="preserve">έσαμε εδώ στη Βουλή, αν θέλετε τη δική μας θέση, ότι δεν πρέπει να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Είμαστε ξεκάθαροι σε αυτό. Και είπαμε: «Διαπραγματευτείτε αποτελεσματικά για να μη γίνονται αυτά με μονομερείς ενέργειες», αυτή είναι η θέση μας. Όμως, εσείς το υπο</w:t>
      </w:r>
      <w:r>
        <w:rPr>
          <w:rFonts w:eastAsia="Times New Roman" w:cs="Times New Roman"/>
          <w:szCs w:val="24"/>
        </w:rPr>
        <w:t>γράψατε, λέγατε επί δύο μήνες παντού: «Δεν θα μιλήσουμε γι’ αυτό, έχουμε υπογράψει τη μείωση των συντάξεων, θα το δούμε όταν θα έρθει η ώρα». Όταν ήρθε η ώρα, καταθέσατε δύο εναλλακτικά σενάρια.</w:t>
      </w:r>
    </w:p>
    <w:p w14:paraId="485EEB7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Και σε όλα τα θέματα, όλο το προηγούμενο χρονικό διάστημα, μ</w:t>
      </w:r>
      <w:r>
        <w:rPr>
          <w:rFonts w:eastAsia="Times New Roman" w:cs="Times New Roman"/>
          <w:szCs w:val="24"/>
        </w:rPr>
        <w:t>α</w:t>
      </w:r>
      <w:r>
        <w:rPr>
          <w:rFonts w:eastAsia="Times New Roman" w:cs="Times New Roman"/>
          <w:szCs w:val="24"/>
        </w:rPr>
        <w:t xml:space="preserve">ς αποδεικνύετε ότι αυτά τα οποία γίνονται, ουσιαστικά δεν είναι εις βάρος των υψηλών στρωμάτων, είναι εις βάρος των χαμηλών στρωμάτων, </w:t>
      </w:r>
      <w:r w:rsidRPr="00353F85">
        <w:rPr>
          <w:rFonts w:eastAsia="Times New Roman" w:cs="Times New Roman"/>
          <w:szCs w:val="24"/>
        </w:rPr>
        <w:t>διότι μειώνετε το αφορολόγητο στο ποσό στο οποίο το μειώνετε.</w:t>
      </w:r>
      <w:r>
        <w:rPr>
          <w:rFonts w:eastAsia="Times New Roman" w:cs="Times New Roman"/>
          <w:szCs w:val="24"/>
        </w:rPr>
        <w:t xml:space="preserve"> Μιας και είστε εδώ, πείτε μας τουλάχιστον: Έχετε σκοπό και </w:t>
      </w:r>
      <w:r>
        <w:rPr>
          <w:rFonts w:eastAsia="Times New Roman" w:cs="Times New Roman"/>
          <w:szCs w:val="24"/>
        </w:rPr>
        <w:t>σε αυτό, κάποια στιγμή, να καταθέσετε διπλά σενάρια στην ελληνική Βουλή; Πώς θα χειριστείτε τη νέα μείωση του αφορολόγητου; Γιατί ακούμε και εσάς, την Κυβέρνησή σας, και τους Βουλευτές σας, παρά το γεγονός ότι υπογράφετε τη μείωση του αφορολόγητου, να δηλώ</w:t>
      </w:r>
      <w:r>
        <w:rPr>
          <w:rFonts w:eastAsia="Times New Roman" w:cs="Times New Roman"/>
          <w:szCs w:val="24"/>
        </w:rPr>
        <w:t>νετε παντού ότι, όσον αφορά το αφορολόγητο, θα έρθει στην ώρα της η συζήτηση. Αυτό δεν λέτε; Δεν έχετε πάρει κάποια δέσμευση και σε αυτό.</w:t>
      </w:r>
    </w:p>
    <w:p w14:paraId="485EEB7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Λοιπόν, δεν γίνεται να προχωρήσουμε έτσι, χρειάζεται μια αποτελεσματική πολιτική και επειδή σας είδα στις επιτροπές –δ</w:t>
      </w:r>
      <w:r>
        <w:rPr>
          <w:rFonts w:eastAsia="Times New Roman" w:cs="Times New Roman"/>
          <w:szCs w:val="24"/>
        </w:rPr>
        <w:t xml:space="preserve">ιάβασα τα </w:t>
      </w:r>
      <w:r>
        <w:rPr>
          <w:rFonts w:eastAsia="Times New Roman" w:cs="Times New Roman"/>
          <w:szCs w:val="24"/>
        </w:rPr>
        <w:t>π</w:t>
      </w:r>
      <w:r>
        <w:rPr>
          <w:rFonts w:eastAsia="Times New Roman" w:cs="Times New Roman"/>
          <w:szCs w:val="24"/>
        </w:rPr>
        <w:t xml:space="preserve">ρακτικά των επιτροπών- ότι έχετε όψιμες ανησυχίες και για τη </w:t>
      </w:r>
      <w:r>
        <w:rPr>
          <w:rFonts w:eastAsia="Times New Roman" w:cs="Times New Roman"/>
          <w:szCs w:val="24"/>
        </w:rPr>
        <w:t>σ</w:t>
      </w:r>
      <w:r>
        <w:rPr>
          <w:rFonts w:eastAsia="Times New Roman" w:cs="Times New Roman"/>
          <w:szCs w:val="24"/>
        </w:rPr>
        <w:t>οσιαλδημοκρατία...</w:t>
      </w:r>
    </w:p>
    <w:p w14:paraId="485EEB7B"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Στην Ελλάδα, όχι στην Ευρώπη.</w:t>
      </w:r>
    </w:p>
    <w:p w14:paraId="485EEB7C"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Ελλάδα, </w:t>
      </w:r>
      <w:r>
        <w:rPr>
          <w:rFonts w:eastAsia="Times New Roman" w:cs="Times New Roman"/>
          <w:szCs w:val="24"/>
        </w:rPr>
        <w:t xml:space="preserve">μάλιστα, </w:t>
      </w:r>
      <w:r>
        <w:rPr>
          <w:rFonts w:eastAsia="Times New Roman" w:cs="Times New Roman"/>
          <w:szCs w:val="24"/>
        </w:rPr>
        <w:t>όχι στην Ευρώπη. Αν είναι δυνατόν να έχετε</w:t>
      </w:r>
      <w:r>
        <w:rPr>
          <w:rFonts w:eastAsia="Times New Roman" w:cs="Times New Roman"/>
          <w:szCs w:val="24"/>
        </w:rPr>
        <w:t xml:space="preserve"> ασπαστεί εσείς τις ευρωπαϊκές αρχές της </w:t>
      </w:r>
      <w:r>
        <w:rPr>
          <w:rFonts w:eastAsia="Times New Roman" w:cs="Times New Roman"/>
          <w:szCs w:val="24"/>
        </w:rPr>
        <w:t>σ</w:t>
      </w:r>
      <w:r>
        <w:rPr>
          <w:rFonts w:eastAsia="Times New Roman" w:cs="Times New Roman"/>
          <w:szCs w:val="24"/>
        </w:rPr>
        <w:t>οσιαλ</w:t>
      </w:r>
      <w:r>
        <w:rPr>
          <w:rFonts w:eastAsia="Times New Roman" w:cs="Times New Roman"/>
          <w:szCs w:val="24"/>
        </w:rPr>
        <w:lastRenderedPageBreak/>
        <w:t>δημοκρατίας, που μιλάνε για κράτος δικαίου, για ανεξάρτητες αρχές, για μη επιδοματική ανακύκλωση της φτώχειας, ότι δεν τα παίρνω από όλους για να δώσω ψίχουλα με επιδόματα, αλλά φτιάχνω τομείς στην παιδεία, στ</w:t>
      </w:r>
      <w:r>
        <w:rPr>
          <w:rFonts w:eastAsia="Times New Roman" w:cs="Times New Roman"/>
          <w:szCs w:val="24"/>
        </w:rPr>
        <w:t>ην υγεία και εκεί που πρέπει, που είναι πραγματικά τομείς οι οποίοι μπορούν να ενισχύσουν την κοινωνία στη χώρα μας! Και</w:t>
      </w:r>
      <w:r>
        <w:rPr>
          <w:rFonts w:eastAsia="Times New Roman" w:cs="Times New Roman"/>
          <w:szCs w:val="24"/>
        </w:rPr>
        <w:t>,</w:t>
      </w:r>
      <w:r>
        <w:rPr>
          <w:rFonts w:eastAsia="Times New Roman" w:cs="Times New Roman"/>
          <w:szCs w:val="24"/>
        </w:rPr>
        <w:t xml:space="preserve"> βέβαια, στους άλλους τομείς το κράτος ασκεί σκληρή εποπτεία, αλλά δεν παράγει ουσιαστικά </w:t>
      </w:r>
      <w:r>
        <w:rPr>
          <w:rFonts w:eastAsia="Times New Roman" w:cs="Times New Roman"/>
          <w:szCs w:val="24"/>
        </w:rPr>
        <w:t xml:space="preserve">το ίδιο αλλά </w:t>
      </w:r>
      <w:r>
        <w:rPr>
          <w:rFonts w:eastAsia="Times New Roman" w:cs="Times New Roman"/>
          <w:szCs w:val="24"/>
        </w:rPr>
        <w:t>αφήνει την υγιή παραγωγική δραστ</w:t>
      </w:r>
      <w:r>
        <w:rPr>
          <w:rFonts w:eastAsia="Times New Roman" w:cs="Times New Roman"/>
          <w:szCs w:val="24"/>
        </w:rPr>
        <w:t>ηριότητα να υπάρξει.</w:t>
      </w:r>
    </w:p>
    <w:p w14:paraId="485EEB7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Σε τι από όλα αυτά εσείς έχετε σχέση με τη </w:t>
      </w:r>
      <w:r>
        <w:rPr>
          <w:rFonts w:eastAsia="Times New Roman" w:cs="Times New Roman"/>
          <w:szCs w:val="24"/>
        </w:rPr>
        <w:t>σ</w:t>
      </w:r>
      <w:r>
        <w:rPr>
          <w:rFonts w:eastAsia="Times New Roman" w:cs="Times New Roman"/>
          <w:szCs w:val="24"/>
        </w:rPr>
        <w:t xml:space="preserve">οσιαλδημοκρατία; Και προς τι αυτές οι όψιμες, πραγματικά, </w:t>
      </w:r>
      <w:r w:rsidRPr="00194925">
        <w:rPr>
          <w:rFonts w:eastAsia="Times New Roman" w:cs="Times New Roman"/>
          <w:szCs w:val="24"/>
        </w:rPr>
        <w:t>ανησυχίες; Έχει</w:t>
      </w:r>
      <w:r>
        <w:rPr>
          <w:rFonts w:eastAsia="Times New Roman" w:cs="Times New Roman"/>
          <w:szCs w:val="24"/>
        </w:rPr>
        <w:t xml:space="preserve"> πει κανείς από εσάς ότι είναι σοσιαλδημοκράτης; Έχετε πει ότι θέλετε να γυρίσετε στη </w:t>
      </w:r>
      <w:r>
        <w:rPr>
          <w:rFonts w:eastAsia="Times New Roman" w:cs="Times New Roman"/>
          <w:szCs w:val="24"/>
        </w:rPr>
        <w:t>σ</w:t>
      </w:r>
      <w:r>
        <w:rPr>
          <w:rFonts w:eastAsia="Times New Roman" w:cs="Times New Roman"/>
          <w:szCs w:val="24"/>
        </w:rPr>
        <w:t>οσιαλδημοκρατία; Δεν το έχετε π</w:t>
      </w:r>
      <w:r>
        <w:rPr>
          <w:rFonts w:eastAsia="Times New Roman" w:cs="Times New Roman"/>
          <w:szCs w:val="24"/>
        </w:rPr>
        <w:t xml:space="preserve">ει ποτέ, διότι δεν ασπάζεστε τις αρχές </w:t>
      </w:r>
      <w:r>
        <w:rPr>
          <w:rFonts w:eastAsia="Times New Roman" w:cs="Times New Roman"/>
          <w:szCs w:val="24"/>
        </w:rPr>
        <w:t>μας,</w:t>
      </w:r>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Σ</w:t>
      </w:r>
      <w:r>
        <w:rPr>
          <w:rFonts w:eastAsia="Times New Roman" w:cs="Times New Roman"/>
          <w:szCs w:val="24"/>
        </w:rPr>
        <w:t>οσιαλδημοκρατίας. Προσπαθείτε να καπηλευτείτε ουσιαστικά ό,τι σας ενδιαφέρει. Προσκολλάστε στην Ευρωπαϊκή Ένωση κάθε φορά εκεί που σας συμφέρει, από τη</w:t>
      </w:r>
      <w:r>
        <w:rPr>
          <w:rFonts w:eastAsia="Times New Roman" w:cs="Times New Roman"/>
          <w:szCs w:val="24"/>
        </w:rPr>
        <w:t>ν</w:t>
      </w:r>
      <w:r>
        <w:rPr>
          <w:rFonts w:eastAsia="Times New Roman" w:cs="Times New Roman"/>
          <w:szCs w:val="24"/>
        </w:rPr>
        <w:t xml:space="preserve"> κ. </w:t>
      </w:r>
      <w:proofErr w:type="spellStart"/>
      <w:r>
        <w:rPr>
          <w:rFonts w:eastAsia="Times New Roman" w:cs="Times New Roman"/>
          <w:szCs w:val="24"/>
        </w:rPr>
        <w:t>Μέρκελ</w:t>
      </w:r>
      <w:proofErr w:type="spellEnd"/>
      <w:r>
        <w:rPr>
          <w:rFonts w:eastAsia="Times New Roman" w:cs="Times New Roman"/>
          <w:szCs w:val="24"/>
        </w:rPr>
        <w:t xml:space="preserve">, στην Ευρωπαϊκή Σοσιαλδημοκρατία </w:t>
      </w:r>
      <w:proofErr w:type="spellStart"/>
      <w:r>
        <w:rPr>
          <w:rFonts w:eastAsia="Times New Roman" w:cs="Times New Roman"/>
          <w:szCs w:val="24"/>
        </w:rPr>
        <w:t>κ.ο.κ.</w:t>
      </w:r>
      <w:proofErr w:type="spellEnd"/>
      <w:r>
        <w:rPr>
          <w:rFonts w:eastAsia="Times New Roman" w:cs="Times New Roman"/>
          <w:szCs w:val="24"/>
        </w:rPr>
        <w:t>.</w:t>
      </w:r>
    </w:p>
    <w:p w14:paraId="485EEB7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Η Ευρωπαϊκή Σοσιαλδημοκρατία, λοιπόν, είναι απέναντι στις αδιέξοδες πολιτικές, δογματικής λιτότητας, οι οποίες εφαρμόζονται σήμερα στη χώρα μας και δεν μπορείτε να τις ασπάζεστε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Συνεχίζετε και έ</w:t>
      </w:r>
      <w:r>
        <w:rPr>
          <w:rFonts w:eastAsia="Times New Roman" w:cs="Times New Roman"/>
          <w:szCs w:val="24"/>
        </w:rPr>
        <w:t xml:space="preserve">χετε μια τέτοια πολιτική σε όλα αυτά τα θέματα. Και να σας πω και κάτι; Όταν θα γυρίσετε στην αντιπολίτευση, μετά </w:t>
      </w:r>
      <w:r>
        <w:rPr>
          <w:rFonts w:eastAsia="Times New Roman" w:cs="Times New Roman"/>
          <w:szCs w:val="24"/>
        </w:rPr>
        <w:lastRenderedPageBreak/>
        <w:t>τις εκλογές, και πάλι φοβάμαι ότι θα γυρίσετε στον αντιπολιτευτικό λαϊκισμό σας ως κυβέρνηση...</w:t>
      </w:r>
    </w:p>
    <w:p w14:paraId="485EEB7F"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w:t>
      </w:r>
      <w:r>
        <w:rPr>
          <w:rFonts w:eastAsia="Times New Roman" w:cs="Times New Roman"/>
          <w:szCs w:val="24"/>
        </w:rPr>
        <w:t>σείς πού θα είστε; Στη Νέα Δημοκρατία;</w:t>
      </w:r>
    </w:p>
    <w:p w14:paraId="485EEB80"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Εμείς θα είμαστε ενισχυμένοι, θα έχουμε ανατρέψει τους πολιτικούς συσχετισμούς απέναντι στον ΣΥΡΙΖΑ και στη Νέα Δημοκρατία</w:t>
      </w:r>
      <w:r>
        <w:rPr>
          <w:rFonts w:eastAsia="Times New Roman" w:cs="Times New Roman"/>
          <w:szCs w:val="24"/>
        </w:rPr>
        <w:t>,</w:t>
      </w:r>
      <w:r>
        <w:rPr>
          <w:rFonts w:eastAsia="Times New Roman" w:cs="Times New Roman"/>
          <w:szCs w:val="24"/>
        </w:rPr>
        <w:t xml:space="preserve"> οι οποίοι πρέπει να ηττηθούν.</w:t>
      </w:r>
    </w:p>
    <w:p w14:paraId="485EEB8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Επειδή έχετε και τα γενέθλια σας, αγαπ</w:t>
      </w:r>
      <w:r>
        <w:rPr>
          <w:rFonts w:eastAsia="Times New Roman" w:cs="Times New Roman"/>
          <w:szCs w:val="24"/>
        </w:rPr>
        <w:t xml:space="preserve">ητοί συνάδελφοι της Νέας Δημοκρατίας, και αναφερθήκατε στα επιτεύγματα της Νέας Δημοκρατίας, κλείνοντας δεν μπορώ να μην πω πού οφείλονται και ορισμένες παθογένειες στη χώρα μας. Διότι ξεχάσατε την πενταετία Καραμανλή, 2004-2008. Αν και ο κ. </w:t>
      </w:r>
      <w:proofErr w:type="spellStart"/>
      <w:r>
        <w:rPr>
          <w:rFonts w:eastAsia="Times New Roman" w:cs="Times New Roman"/>
          <w:szCs w:val="24"/>
        </w:rPr>
        <w:t>Δένδιας</w:t>
      </w:r>
      <w:proofErr w:type="spellEnd"/>
      <w:r>
        <w:rPr>
          <w:rFonts w:eastAsia="Times New Roman" w:cs="Times New Roman"/>
          <w:szCs w:val="24"/>
        </w:rPr>
        <w:t xml:space="preserve"> –και θ</w:t>
      </w:r>
      <w:r>
        <w:rPr>
          <w:rFonts w:eastAsia="Times New Roman" w:cs="Times New Roman"/>
          <w:szCs w:val="24"/>
        </w:rPr>
        <w:t>έλω να το τονίσω- με την αναφορά του στη Χρυσή Αυγή και με τη σύλληψη των ανθρώπων της Χρυσής Αυγής πραγματικά τον τιμά –προσωπικά εννοώ- και η αναφορά που έκανε και ο τρόπος που είχε χειριστεί τότε αυτό το θέμα.</w:t>
      </w:r>
    </w:p>
    <w:p w14:paraId="485EEB8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Λέω, όμως, ότι δεν αναφερθήκατε στα «επιτεύ</w:t>
      </w:r>
      <w:r>
        <w:rPr>
          <w:rFonts w:eastAsia="Times New Roman" w:cs="Times New Roman"/>
          <w:szCs w:val="24"/>
        </w:rPr>
        <w:t>γματα» της Νέας Δημοκρατίας, που είναι το πώς μπήκε η χώρα στην κρίση το 2004-2009 που φτάσαμε στα δίδυμα ελλείμματα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στο πώς χειριστήκατε όλη αυτή την περίοδο τα ζητήματα αυτά και εσείς. Να σας θυμίσω τον λαϊκισμό των </w:t>
      </w:r>
      <w:proofErr w:type="spellStart"/>
      <w:r>
        <w:rPr>
          <w:rFonts w:eastAsia="Times New Roman" w:cs="Times New Roman"/>
          <w:szCs w:val="24"/>
        </w:rPr>
        <w:t>Ζαππείων</w:t>
      </w:r>
      <w:proofErr w:type="spellEnd"/>
      <w:r>
        <w:rPr>
          <w:rFonts w:eastAsia="Times New Roman" w:cs="Times New Roman"/>
          <w:szCs w:val="24"/>
        </w:rPr>
        <w:t>. Ο λαϊκισμός δεν</w:t>
      </w:r>
      <w:r>
        <w:rPr>
          <w:rFonts w:eastAsia="Times New Roman" w:cs="Times New Roman"/>
          <w:szCs w:val="24"/>
        </w:rPr>
        <w:t xml:space="preserve"> έχει </w:t>
      </w:r>
      <w:r>
        <w:rPr>
          <w:rFonts w:eastAsia="Times New Roman" w:cs="Times New Roman"/>
          <w:szCs w:val="24"/>
        </w:rPr>
        <w:lastRenderedPageBreak/>
        <w:t>χρώμα. Είτε είναι δεξιός είτε είναι αριστερός, είναι λαϊκισμός. Δυστυχώς κι εσείς στο κόμμα σας έχετε επιδοθεί σε έναν λαϊκισμό άλλου είδους, αλλά πάντως λαϊκισμό.</w:t>
      </w:r>
    </w:p>
    <w:p w14:paraId="485EEB8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w:t>
      </w:r>
    </w:p>
    <w:p w14:paraId="485EEB84"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Θεοχαρόπουλε.</w:t>
      </w:r>
    </w:p>
    <w:p w14:paraId="485EEB8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Κύριε Υπο</w:t>
      </w:r>
      <w:r>
        <w:rPr>
          <w:rFonts w:eastAsia="Times New Roman" w:cs="Times New Roman"/>
          <w:szCs w:val="24"/>
        </w:rPr>
        <w:t>υργέ, θέλετε διευκρινίσεις;</w:t>
      </w:r>
    </w:p>
    <w:p w14:paraId="485EEB86"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κύριε Πρόεδρε.</w:t>
      </w:r>
    </w:p>
    <w:p w14:paraId="485EEB87"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Για πόσο;</w:t>
      </w:r>
    </w:p>
    <w:p w14:paraId="485EEB88"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έχω μιλήσει.</w:t>
      </w:r>
    </w:p>
    <w:p w14:paraId="485EEB89"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 ξέρω ότι δεν έχετε μιλήσει. Έχει μιλήσει, όμως, η κ. </w:t>
      </w:r>
      <w:proofErr w:type="spellStart"/>
      <w:r>
        <w:rPr>
          <w:rFonts w:eastAsia="Times New Roman" w:cs="Times New Roman"/>
          <w:szCs w:val="24"/>
        </w:rPr>
        <w:t>Παπανάτσιου</w:t>
      </w:r>
      <w:proofErr w:type="spellEnd"/>
      <w:r>
        <w:rPr>
          <w:rFonts w:eastAsia="Times New Roman" w:cs="Times New Roman"/>
          <w:szCs w:val="24"/>
        </w:rPr>
        <w:t xml:space="preserve"> στον χρόνο που δικαιούστε.</w:t>
      </w:r>
    </w:p>
    <w:p w14:paraId="485EEB8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Δεν θέλετε να ακούσετε και τους υπόλοιπους Κοινοβουλευτικούς; Αν πει κάτι ο κ. </w:t>
      </w:r>
      <w:proofErr w:type="spellStart"/>
      <w:r>
        <w:rPr>
          <w:rFonts w:eastAsia="Times New Roman" w:cs="Times New Roman"/>
          <w:szCs w:val="24"/>
        </w:rPr>
        <w:t>Κατσίκης</w:t>
      </w:r>
      <w:proofErr w:type="spellEnd"/>
      <w:r>
        <w:rPr>
          <w:rFonts w:eastAsia="Times New Roman" w:cs="Times New Roman"/>
          <w:szCs w:val="24"/>
        </w:rPr>
        <w:t xml:space="preserve">, ο κ. Μαντάς ή ο κ. </w:t>
      </w:r>
      <w:proofErr w:type="spellStart"/>
      <w:r>
        <w:rPr>
          <w:rFonts w:eastAsia="Times New Roman" w:cs="Times New Roman"/>
          <w:szCs w:val="24"/>
        </w:rPr>
        <w:t>Καραθανασόπουλος</w:t>
      </w:r>
      <w:proofErr w:type="spellEnd"/>
      <w:r>
        <w:rPr>
          <w:rFonts w:eastAsia="Times New Roman" w:cs="Times New Roman"/>
          <w:szCs w:val="24"/>
        </w:rPr>
        <w:t>,</w:t>
      </w:r>
      <w:r>
        <w:rPr>
          <w:rFonts w:eastAsia="Times New Roman" w:cs="Times New Roman"/>
          <w:szCs w:val="24"/>
        </w:rPr>
        <w:t xml:space="preserve"> θα θέλετε μετά να απαντήσετε κι εκ</w:t>
      </w:r>
      <w:r>
        <w:rPr>
          <w:rFonts w:eastAsia="Times New Roman" w:cs="Times New Roman"/>
          <w:szCs w:val="24"/>
        </w:rPr>
        <w:t xml:space="preserve">εί. </w:t>
      </w:r>
    </w:p>
    <w:p w14:paraId="485EEB8B"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Νομίζω ότι οι συνάδελφοι του ΚΚΕ θα πουν εποικοδομητικά πράγματα και δεν θα χρειαστεί να απαντήσω, οπότε δεν ανησυχώ.</w:t>
      </w:r>
    </w:p>
    <w:p w14:paraId="485EEB8C"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Είστε σίγουρος ότι θα πουν υπέρ της Κυβέρνησης;</w:t>
      </w:r>
    </w:p>
    <w:p w14:paraId="485EEB8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Ελάτε, κ</w:t>
      </w:r>
      <w:r>
        <w:rPr>
          <w:rFonts w:eastAsia="Times New Roman" w:cs="Times New Roman"/>
          <w:szCs w:val="24"/>
        </w:rPr>
        <w:t>ύριε Υπουργέ, για να μην καθυστερούμε.</w:t>
      </w:r>
    </w:p>
    <w:p w14:paraId="485EEB8E"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Η αλήθεια είναι ότι πρέπει να φύγω σύντομα. Δεν το κάνω από αγένεια, ούτε για να καθυστερώ τη Βουλή.</w:t>
      </w:r>
    </w:p>
    <w:p w14:paraId="485EEB8F"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Παρακαλώ, κύριε Υπουργέ.</w:t>
      </w:r>
    </w:p>
    <w:p w14:paraId="485EEB90" w14:textId="77777777" w:rsidR="000E6CB8" w:rsidRDefault="00854B09">
      <w:pPr>
        <w:spacing w:line="600" w:lineRule="auto"/>
        <w:ind w:firstLine="720"/>
        <w:jc w:val="both"/>
        <w:rPr>
          <w:rFonts w:eastAsia="Times New Roman"/>
          <w:szCs w:val="24"/>
        </w:rPr>
      </w:pPr>
      <w:r w:rsidRPr="007F2752">
        <w:rPr>
          <w:rFonts w:eastAsia="Times New Roman"/>
          <w:b/>
          <w:szCs w:val="24"/>
        </w:rPr>
        <w:t xml:space="preserve">ΕΥΚΛΕΙΔΗΣ </w:t>
      </w:r>
      <w:r w:rsidRPr="007F2752">
        <w:rPr>
          <w:rFonts w:eastAsia="Times New Roman"/>
          <w:b/>
          <w:szCs w:val="24"/>
        </w:rPr>
        <w:t>ΤΣΑΚΑΛΩΤΟΣ (Υπουργός Οικονομικών):</w:t>
      </w:r>
      <w:r>
        <w:rPr>
          <w:rFonts w:eastAsia="Times New Roman"/>
          <w:szCs w:val="24"/>
        </w:rPr>
        <w:t xml:space="preserve"> </w:t>
      </w:r>
      <w:r w:rsidRPr="007F2752">
        <w:rPr>
          <w:rFonts w:eastAsia="Times New Roman"/>
          <w:szCs w:val="24"/>
        </w:rPr>
        <w:t>Κύριε Θεοχαρόπουλε, όπως λέτε και στη Βέροια</w:t>
      </w:r>
      <w:r>
        <w:rPr>
          <w:rFonts w:eastAsia="Times New Roman"/>
          <w:szCs w:val="24"/>
        </w:rPr>
        <w:t>,</w:t>
      </w:r>
      <w:r w:rsidRPr="007F2752">
        <w:rPr>
          <w:rFonts w:eastAsia="Times New Roman"/>
          <w:szCs w:val="24"/>
        </w:rPr>
        <w:t xml:space="preserve"> υπάρχει </w:t>
      </w:r>
      <w:r>
        <w:rPr>
          <w:rFonts w:eastAsia="Times New Roman"/>
          <w:szCs w:val="24"/>
        </w:rPr>
        <w:t>«</w:t>
      </w:r>
      <w:r w:rsidRPr="007F2752">
        <w:rPr>
          <w:rFonts w:eastAsia="Times New Roman"/>
          <w:szCs w:val="24"/>
          <w:lang w:val="en-US"/>
        </w:rPr>
        <w:t>the</w:t>
      </w:r>
      <w:r w:rsidRPr="007F2752">
        <w:rPr>
          <w:rFonts w:eastAsia="Times New Roman"/>
          <w:szCs w:val="24"/>
        </w:rPr>
        <w:t xml:space="preserve"> </w:t>
      </w:r>
      <w:r w:rsidRPr="007F2752">
        <w:rPr>
          <w:rFonts w:eastAsia="Times New Roman"/>
          <w:szCs w:val="24"/>
          <w:lang w:val="en-US"/>
        </w:rPr>
        <w:t>bottom</w:t>
      </w:r>
      <w:r w:rsidRPr="007F2752">
        <w:rPr>
          <w:rFonts w:eastAsia="Times New Roman"/>
          <w:szCs w:val="24"/>
        </w:rPr>
        <w:t xml:space="preserve"> </w:t>
      </w:r>
      <w:r w:rsidRPr="007F2752">
        <w:rPr>
          <w:rFonts w:eastAsia="Times New Roman"/>
          <w:szCs w:val="24"/>
          <w:lang w:val="en-US"/>
        </w:rPr>
        <w:t>line</w:t>
      </w:r>
      <w:r>
        <w:rPr>
          <w:rFonts w:eastAsia="Times New Roman"/>
          <w:szCs w:val="24"/>
        </w:rPr>
        <w:t>»</w:t>
      </w:r>
      <w:r w:rsidRPr="007F2752">
        <w:rPr>
          <w:rFonts w:eastAsia="Times New Roman"/>
          <w:szCs w:val="24"/>
        </w:rPr>
        <w:t xml:space="preserve">. Το </w:t>
      </w:r>
      <w:r>
        <w:rPr>
          <w:rFonts w:eastAsia="Times New Roman"/>
          <w:szCs w:val="24"/>
        </w:rPr>
        <w:t>«</w:t>
      </w:r>
      <w:r w:rsidRPr="007F2752">
        <w:rPr>
          <w:rFonts w:eastAsia="Times New Roman"/>
          <w:szCs w:val="24"/>
          <w:lang w:val="en-US"/>
        </w:rPr>
        <w:t>bottom</w:t>
      </w:r>
      <w:r w:rsidRPr="007F2752">
        <w:rPr>
          <w:rFonts w:eastAsia="Times New Roman"/>
          <w:szCs w:val="24"/>
        </w:rPr>
        <w:t xml:space="preserve"> </w:t>
      </w:r>
      <w:r w:rsidRPr="007F2752">
        <w:rPr>
          <w:rFonts w:eastAsia="Times New Roman"/>
          <w:szCs w:val="24"/>
          <w:lang w:val="en-US"/>
        </w:rPr>
        <w:t>line</w:t>
      </w:r>
      <w:r>
        <w:rPr>
          <w:rFonts w:eastAsia="Times New Roman"/>
          <w:szCs w:val="24"/>
        </w:rPr>
        <w:t>»</w:t>
      </w:r>
      <w:r w:rsidRPr="007F2752">
        <w:rPr>
          <w:rFonts w:eastAsia="Times New Roman"/>
          <w:szCs w:val="24"/>
        </w:rPr>
        <w:t xml:space="preserve"> είναι</w:t>
      </w:r>
      <w:r>
        <w:rPr>
          <w:rFonts w:eastAsia="Times New Roman"/>
          <w:b/>
          <w:szCs w:val="24"/>
        </w:rPr>
        <w:t xml:space="preserve"> </w:t>
      </w:r>
      <w:r w:rsidRPr="007F2752">
        <w:rPr>
          <w:rFonts w:eastAsia="Times New Roman"/>
          <w:szCs w:val="24"/>
        </w:rPr>
        <w:t xml:space="preserve">η </w:t>
      </w:r>
      <w:r>
        <w:rPr>
          <w:rFonts w:eastAsia="Times New Roman"/>
          <w:szCs w:val="24"/>
        </w:rPr>
        <w:t xml:space="preserve">ουσία των πραγμάτων. </w:t>
      </w:r>
    </w:p>
    <w:p w14:paraId="485EEB91" w14:textId="77777777" w:rsidR="000E6CB8" w:rsidRDefault="00854B09">
      <w:pPr>
        <w:spacing w:line="600" w:lineRule="auto"/>
        <w:ind w:firstLine="720"/>
        <w:jc w:val="both"/>
        <w:rPr>
          <w:rFonts w:eastAsia="Times New Roman"/>
          <w:szCs w:val="24"/>
        </w:rPr>
      </w:pPr>
      <w:r>
        <w:rPr>
          <w:rFonts w:eastAsia="Times New Roman"/>
          <w:szCs w:val="24"/>
        </w:rPr>
        <w:t>Για ένα</w:t>
      </w:r>
      <w:r>
        <w:rPr>
          <w:rFonts w:eastAsia="Times New Roman"/>
          <w:szCs w:val="24"/>
        </w:rPr>
        <w:t>ν</w:t>
      </w:r>
      <w:r>
        <w:rPr>
          <w:rFonts w:eastAsia="Times New Roman"/>
          <w:szCs w:val="24"/>
        </w:rPr>
        <w:t xml:space="preserve">, ενάμιση χρόνο λέτε εσείς και η Νέα Δημοκρατία ότι είναι </w:t>
      </w:r>
      <w:proofErr w:type="spellStart"/>
      <w:r>
        <w:rPr>
          <w:rFonts w:eastAsia="Times New Roman"/>
          <w:szCs w:val="24"/>
        </w:rPr>
        <w:t>μούφα</w:t>
      </w:r>
      <w:proofErr w:type="spellEnd"/>
      <w:r>
        <w:rPr>
          <w:rFonts w:eastAsia="Times New Roman"/>
          <w:szCs w:val="24"/>
        </w:rPr>
        <w:t xml:space="preserve"> ότι βγαίνουμε από το πρόγραμμ</w:t>
      </w:r>
      <w:r>
        <w:rPr>
          <w:rFonts w:eastAsia="Times New Roman"/>
          <w:szCs w:val="24"/>
        </w:rPr>
        <w:t>α, ότι είναι λάθος ότι θα έχουμε ελευθερία κινήσεων. Και πού το στηρίζατε αυτό; Στις συντάξεις.</w:t>
      </w:r>
    </w:p>
    <w:p w14:paraId="485EEB92" w14:textId="77777777" w:rsidR="000E6CB8" w:rsidRDefault="00854B09">
      <w:pPr>
        <w:spacing w:line="600" w:lineRule="auto"/>
        <w:ind w:firstLine="720"/>
        <w:jc w:val="both"/>
        <w:rPr>
          <w:rFonts w:eastAsia="Times New Roman"/>
          <w:szCs w:val="24"/>
        </w:rPr>
      </w:pPr>
      <w:r>
        <w:rPr>
          <w:rFonts w:eastAsia="Times New Roman"/>
          <w:szCs w:val="24"/>
        </w:rPr>
        <w:lastRenderedPageBreak/>
        <w:t>Για ενάμιση χρόνο βάλατε όλα τα αυγά σας σε αυτό το καλάθι, λέγατε ότι αποδεικνύει ότι δεν βγαίνουμε και δεν έχουμε καθαρή έξοδο, επειδή θα μειωθούν οι συντάξει</w:t>
      </w:r>
      <w:r>
        <w:rPr>
          <w:rFonts w:eastAsia="Times New Roman"/>
          <w:szCs w:val="24"/>
        </w:rPr>
        <w:t>ς. Αυτό λέγατε. Μπορώ να σας φέρω χιλιάδες εφημερίδες με χιλιάδες λόγους και από το ΠΑΣΟΚ και από τ</w:t>
      </w:r>
      <w:r>
        <w:rPr>
          <w:rFonts w:eastAsia="Times New Roman"/>
          <w:szCs w:val="24"/>
        </w:rPr>
        <w:t>ο</w:t>
      </w:r>
      <w:r>
        <w:rPr>
          <w:rFonts w:eastAsia="Times New Roman"/>
          <w:szCs w:val="24"/>
        </w:rPr>
        <w:t xml:space="preserve"> ΚΙΝΑΛ και από τη Νέα Δημοκρατία. Χτίσατε όλο το αφήγημά σας λέγοντας ότι θα κοπούν οι συντάξεις, άρα δεν έχουμε καθαρή έξοδο. Δεν φταίω εγώ γι</w:t>
      </w:r>
      <w:r>
        <w:rPr>
          <w:rFonts w:eastAsia="Times New Roman"/>
          <w:szCs w:val="24"/>
        </w:rPr>
        <w:t>’</w:t>
      </w:r>
      <w:r>
        <w:rPr>
          <w:rFonts w:eastAsia="Times New Roman"/>
          <w:szCs w:val="24"/>
        </w:rPr>
        <w:t xml:space="preserve"> αυτό.</w:t>
      </w:r>
    </w:p>
    <w:p w14:paraId="485EEB93" w14:textId="77777777" w:rsidR="000E6CB8" w:rsidRDefault="00854B09">
      <w:pPr>
        <w:spacing w:line="600" w:lineRule="auto"/>
        <w:ind w:firstLine="720"/>
        <w:jc w:val="both"/>
        <w:rPr>
          <w:rFonts w:eastAsia="Times New Roman"/>
          <w:szCs w:val="24"/>
        </w:rPr>
      </w:pPr>
      <w:r>
        <w:rPr>
          <w:rFonts w:eastAsia="Times New Roman"/>
          <w:szCs w:val="24"/>
        </w:rPr>
        <w:t>Και μ</w:t>
      </w:r>
      <w:r>
        <w:rPr>
          <w:rFonts w:eastAsia="Times New Roman"/>
          <w:szCs w:val="24"/>
        </w:rPr>
        <w:t xml:space="preserve">άλιστα ο κ. </w:t>
      </w:r>
      <w:proofErr w:type="spellStart"/>
      <w:r>
        <w:rPr>
          <w:rFonts w:eastAsia="Times New Roman"/>
          <w:szCs w:val="24"/>
        </w:rPr>
        <w:t>Δένδιας</w:t>
      </w:r>
      <w:proofErr w:type="spellEnd"/>
      <w:r>
        <w:rPr>
          <w:rFonts w:eastAsia="Times New Roman"/>
          <w:szCs w:val="24"/>
        </w:rPr>
        <w:t>, που έχει πολύ καλή μνήμη, θα ξέρει ότι σας προειδοποιούσα γι</w:t>
      </w:r>
      <w:r>
        <w:rPr>
          <w:rFonts w:eastAsia="Times New Roman"/>
          <w:szCs w:val="24"/>
        </w:rPr>
        <w:t>’</w:t>
      </w:r>
      <w:r>
        <w:rPr>
          <w:rFonts w:eastAsia="Times New Roman"/>
          <w:szCs w:val="24"/>
        </w:rPr>
        <w:t xml:space="preserve"> αυτό. Σας έλεγα και στον προϋπολογισμό πέρσι: Μη βάζετε όλα τα αυγά σας σε αυτό το μοναδικό καλάθι. Γιατί, τι θα κάνετε, αν δεν μειωθούν οι συντάξεις;</w:t>
      </w:r>
    </w:p>
    <w:p w14:paraId="485EEB94" w14:textId="77777777" w:rsidR="000E6CB8" w:rsidRDefault="00854B09">
      <w:pPr>
        <w:spacing w:line="600" w:lineRule="auto"/>
        <w:ind w:firstLine="720"/>
        <w:jc w:val="both"/>
        <w:rPr>
          <w:rFonts w:eastAsia="Times New Roman"/>
          <w:szCs w:val="24"/>
        </w:rPr>
      </w:pPr>
      <w:r>
        <w:rPr>
          <w:rFonts w:eastAsia="Times New Roman"/>
          <w:szCs w:val="24"/>
        </w:rPr>
        <w:t>Τώρα καταλαβαίνω ότι μ</w:t>
      </w:r>
      <w:r>
        <w:rPr>
          <w:rFonts w:eastAsia="Times New Roman"/>
          <w:szCs w:val="24"/>
        </w:rPr>
        <w:t xml:space="preserve">ε </w:t>
      </w:r>
      <w:proofErr w:type="spellStart"/>
      <w:r>
        <w:rPr>
          <w:rFonts w:eastAsia="Times New Roman"/>
          <w:szCs w:val="24"/>
        </w:rPr>
        <w:t>βηματάκια</w:t>
      </w:r>
      <w:proofErr w:type="spellEnd"/>
      <w:r>
        <w:rPr>
          <w:rFonts w:eastAsia="Times New Roman"/>
          <w:szCs w:val="24"/>
        </w:rPr>
        <w:t xml:space="preserve"> </w:t>
      </w:r>
      <w:r>
        <w:rPr>
          <w:rFonts w:eastAsia="Times New Roman"/>
          <w:szCs w:val="24"/>
        </w:rPr>
        <w:t>«</w:t>
      </w:r>
      <w:proofErr w:type="spellStart"/>
      <w:r>
        <w:rPr>
          <w:rFonts w:eastAsia="Times New Roman"/>
          <w:szCs w:val="24"/>
        </w:rPr>
        <w:t>τσούκου-τσούκου-τσούκου</w:t>
      </w:r>
      <w:proofErr w:type="spellEnd"/>
      <w:r>
        <w:rPr>
          <w:rFonts w:eastAsia="Times New Roman"/>
          <w:szCs w:val="24"/>
        </w:rPr>
        <w:t>»</w:t>
      </w:r>
      <w:r>
        <w:rPr>
          <w:rFonts w:eastAsia="Times New Roman"/>
          <w:szCs w:val="24"/>
        </w:rPr>
        <w:t xml:space="preserve"> λέτε κάτι άλλο. Έχετε ενσωματώσει και έχετε φοβηθεί ότι υπάρχει πιθανότητα -μεγάλη, μικρή;- ότι μάλλον δεν θα μειωθούν οι συντάξεις και αποδεικνύει ότι δεν έχουμε καθαρή έξοδο από τις αγορές, επειδή δεν μπορούμε να βγο</w:t>
      </w:r>
      <w:r>
        <w:rPr>
          <w:rFonts w:eastAsia="Times New Roman"/>
          <w:szCs w:val="24"/>
        </w:rPr>
        <w:t>ύμε στις αγορές αυτή τη στιγμή που γίνεται ο χαμός στην Ιταλία και στις αναδυόμενες αγορές και γενικά. Εκεί είναι το καινούργιο καλάθι; Εκεί θα βάλετε όλα τα αυγά σας; Να το ξέρουμε εάν είναι αυτό. Να μου πείτε ποια είναι η απόδειξη ότι δεν έχουμε καθαρή έ</w:t>
      </w:r>
      <w:r>
        <w:rPr>
          <w:rFonts w:eastAsia="Times New Roman"/>
          <w:szCs w:val="24"/>
        </w:rPr>
        <w:t xml:space="preserve">ξοδο. Να το πείτε. Πριν λέγατε οι συντάξεις. Τώρα εγώ καταλαβαίνω ότι το παίρνετε πίσω. Εάν οι συντάξεις </w:t>
      </w:r>
      <w:r>
        <w:rPr>
          <w:rFonts w:eastAsia="Times New Roman"/>
          <w:szCs w:val="24"/>
        </w:rPr>
        <w:lastRenderedPageBreak/>
        <w:t>δεν μειωθούν, δεν θα βγείτε να πείτε ότι έχουμε καθαρή έξοδο. Άρα όλη αυτή η επένδυση πάει χαμένη. Έτσι καταλαβαίνω εγώ. Διορθώστε με εάν δεν είναι έτσ</w:t>
      </w:r>
      <w:r>
        <w:rPr>
          <w:rFonts w:eastAsia="Times New Roman"/>
          <w:szCs w:val="24"/>
        </w:rPr>
        <w:t>ι.</w:t>
      </w:r>
    </w:p>
    <w:p w14:paraId="485EEB95" w14:textId="77777777" w:rsidR="000E6CB8" w:rsidRDefault="00854B09">
      <w:pPr>
        <w:spacing w:line="600" w:lineRule="auto"/>
        <w:ind w:firstLine="720"/>
        <w:jc w:val="both"/>
        <w:rPr>
          <w:rFonts w:eastAsia="Times New Roman"/>
          <w:szCs w:val="24"/>
        </w:rPr>
      </w:pPr>
      <w:r>
        <w:rPr>
          <w:rFonts w:eastAsia="Times New Roman"/>
          <w:szCs w:val="24"/>
        </w:rPr>
        <w:t>Τι θα πείτε από εδώ και πέρα; Θα πείτε ότι δεν βγαίνουμε στις αγορές; Και άμα βγούμε στις αγορές τι θα πείτε; Άρα ποιος κοροϊδεύει ποιόν; Εμείς δουλέψαμε για δύο χρόνια για να αλλάξουμε μια πολιτική που τη θεωρήσαμε άδικη τότε και το είπαμε. Το είπα εγώ</w:t>
      </w:r>
      <w:r>
        <w:rPr>
          <w:rFonts w:eastAsia="Times New Roman"/>
          <w:szCs w:val="24"/>
        </w:rPr>
        <w:t xml:space="preserve"> πρώτος βγαίνοντας από το </w:t>
      </w:r>
      <w:proofErr w:type="spellStart"/>
      <w:r>
        <w:rPr>
          <w:rFonts w:eastAsia="Times New Roman"/>
          <w:szCs w:val="24"/>
          <w:lang w:val="en-US"/>
        </w:rPr>
        <w:t>Eurogroup</w:t>
      </w:r>
      <w:proofErr w:type="spellEnd"/>
      <w:r w:rsidRPr="007F2752">
        <w:rPr>
          <w:rFonts w:eastAsia="Times New Roman"/>
          <w:szCs w:val="24"/>
        </w:rPr>
        <w:t xml:space="preserve"> </w:t>
      </w:r>
      <w:r>
        <w:rPr>
          <w:rFonts w:eastAsia="Times New Roman"/>
          <w:szCs w:val="24"/>
        </w:rPr>
        <w:t>της Μάλτας. Δουλέψαμε δύο χρόνια γι</w:t>
      </w:r>
      <w:r>
        <w:rPr>
          <w:rFonts w:eastAsia="Times New Roman"/>
          <w:szCs w:val="24"/>
        </w:rPr>
        <w:t>’</w:t>
      </w:r>
      <w:r>
        <w:rPr>
          <w:rFonts w:eastAsia="Times New Roman"/>
          <w:szCs w:val="24"/>
        </w:rPr>
        <w:t xml:space="preserve"> αυτό. Δεν κοροϊδέψαμε κανέναν. </w:t>
      </w:r>
    </w:p>
    <w:p w14:paraId="485EEB96" w14:textId="77777777" w:rsidR="000E6CB8" w:rsidRDefault="00854B09">
      <w:pPr>
        <w:spacing w:line="600" w:lineRule="auto"/>
        <w:ind w:firstLine="720"/>
        <w:jc w:val="both"/>
        <w:rPr>
          <w:rFonts w:eastAsia="Times New Roman"/>
          <w:szCs w:val="24"/>
        </w:rPr>
      </w:pPr>
      <w:r>
        <w:rPr>
          <w:rFonts w:eastAsia="Times New Roman"/>
          <w:szCs w:val="24"/>
        </w:rPr>
        <w:t>Εμείς ξέρουμε πόσο έχει υποφέρει ο λαός, ξέραμε ότι δεν ήταν σωστή πολιτική να μειωθούν οι συντάξεις και είμαστε πολύ κατά στο να το κάνουμε. Κανέναν δ</w:t>
      </w:r>
      <w:r>
        <w:rPr>
          <w:rFonts w:eastAsia="Times New Roman"/>
          <w:szCs w:val="24"/>
        </w:rPr>
        <w:t>εν κοροϊδέψαμε, γιατί έχουμε μεγάλη ανησυχία γι</w:t>
      </w:r>
      <w:r>
        <w:rPr>
          <w:rFonts w:eastAsia="Times New Roman"/>
          <w:szCs w:val="24"/>
        </w:rPr>
        <w:t xml:space="preserve">’ αυτόν τον </w:t>
      </w:r>
      <w:r>
        <w:rPr>
          <w:rFonts w:eastAsia="Times New Roman"/>
          <w:szCs w:val="24"/>
        </w:rPr>
        <w:t xml:space="preserve">λαό και κάναμε μεγάλη προσπάθεια να αντιστρέψουμε ό,τι τον έχει ταλαιπωρήσει. Οπότε μη μας λέτε εμάς ότι κοροϊδέψαμε τον λαό, γιατί εμείς προσπαθήσαμε να μη μειωθούν οι συντάξεις. Εσείς παίζετε με </w:t>
      </w:r>
      <w:r>
        <w:rPr>
          <w:rFonts w:eastAsia="Times New Roman"/>
          <w:szCs w:val="24"/>
        </w:rPr>
        <w:t>τον πόνο τους, για να κερδίσετε και έναν πόντο στην πολιτική σκακιέρα.</w:t>
      </w:r>
    </w:p>
    <w:p w14:paraId="485EEB97" w14:textId="77777777" w:rsidR="000E6CB8" w:rsidRDefault="00854B0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5EEB98"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sidRPr="005D1ECD">
        <w:rPr>
          <w:rFonts w:eastAsia="Times New Roman"/>
          <w:szCs w:val="24"/>
        </w:rPr>
        <w:t>Ευχαριστούμε τον κύριο Υπουργό για τις διευκρινίσεις.</w:t>
      </w:r>
      <w:r>
        <w:rPr>
          <w:rFonts w:eastAsia="Times New Roman"/>
          <w:b/>
          <w:szCs w:val="24"/>
        </w:rPr>
        <w:t xml:space="preserve"> </w:t>
      </w:r>
    </w:p>
    <w:p w14:paraId="485EEB99" w14:textId="77777777" w:rsidR="000E6CB8" w:rsidRDefault="00854B09">
      <w:pPr>
        <w:spacing w:line="600" w:lineRule="auto"/>
        <w:ind w:firstLine="720"/>
        <w:jc w:val="both"/>
        <w:rPr>
          <w:rFonts w:eastAsia="Times New Roman"/>
          <w:b/>
          <w:szCs w:val="24"/>
        </w:rPr>
      </w:pPr>
      <w:r>
        <w:rPr>
          <w:rFonts w:eastAsia="Times New Roman"/>
          <w:b/>
          <w:szCs w:val="24"/>
        </w:rPr>
        <w:lastRenderedPageBreak/>
        <w:t>ΑΘΑΝΑΣΙΟΣ ΘΕΟΧΑΡΟΠΟΥΛΟΣ</w:t>
      </w:r>
      <w:r w:rsidRPr="007F2752">
        <w:rPr>
          <w:rFonts w:eastAsia="Times New Roman"/>
          <w:b/>
          <w:szCs w:val="24"/>
        </w:rPr>
        <w:t>:</w:t>
      </w:r>
      <w:r>
        <w:rPr>
          <w:rFonts w:eastAsia="Times New Roman"/>
          <w:b/>
          <w:szCs w:val="24"/>
        </w:rPr>
        <w:t xml:space="preserve"> </w:t>
      </w:r>
      <w:r w:rsidRPr="005D1ECD">
        <w:rPr>
          <w:rFonts w:eastAsia="Times New Roman"/>
          <w:szCs w:val="24"/>
        </w:rPr>
        <w:t xml:space="preserve">Κύριε Πρόεδρε, θα ήθελα τον </w:t>
      </w:r>
      <w:r w:rsidRPr="005D1ECD">
        <w:rPr>
          <w:rFonts w:eastAsia="Times New Roman"/>
          <w:szCs w:val="24"/>
        </w:rPr>
        <w:t>λόγο για ένα λεπτό</w:t>
      </w:r>
      <w:r>
        <w:rPr>
          <w:rFonts w:eastAsia="Times New Roman"/>
          <w:szCs w:val="24"/>
        </w:rPr>
        <w:t>,</w:t>
      </w:r>
      <w:r w:rsidRPr="005D1ECD">
        <w:rPr>
          <w:rFonts w:eastAsia="Times New Roman"/>
          <w:szCs w:val="24"/>
        </w:rPr>
        <w:t xml:space="preserve"> για να απαντήσω.</w:t>
      </w:r>
    </w:p>
    <w:p w14:paraId="485EEB9A" w14:textId="77777777" w:rsidR="000E6CB8" w:rsidRDefault="00854B09">
      <w:pPr>
        <w:spacing w:line="600" w:lineRule="auto"/>
        <w:ind w:firstLine="720"/>
        <w:jc w:val="both"/>
        <w:rPr>
          <w:rFonts w:eastAsia="Times New Roman"/>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sidRPr="005D1ECD">
        <w:rPr>
          <w:rFonts w:eastAsia="Times New Roman"/>
          <w:szCs w:val="24"/>
        </w:rPr>
        <w:t xml:space="preserve">Δεν μπορούμε να μπούμε σε διαδικασία </w:t>
      </w:r>
      <w:proofErr w:type="spellStart"/>
      <w:r>
        <w:rPr>
          <w:rFonts w:eastAsia="Times New Roman"/>
          <w:szCs w:val="24"/>
        </w:rPr>
        <w:t>ερωτ</w:t>
      </w:r>
      <w:r w:rsidRPr="005D1ECD">
        <w:rPr>
          <w:rFonts w:eastAsia="Times New Roman"/>
          <w:szCs w:val="24"/>
        </w:rPr>
        <w:t>απαντήσεων</w:t>
      </w:r>
      <w:proofErr w:type="spellEnd"/>
      <w:r w:rsidRPr="005D1ECD">
        <w:rPr>
          <w:rFonts w:eastAsia="Times New Roman"/>
          <w:szCs w:val="24"/>
        </w:rPr>
        <w:t xml:space="preserve">. </w:t>
      </w:r>
    </w:p>
    <w:p w14:paraId="485EEB9B" w14:textId="77777777" w:rsidR="000E6CB8" w:rsidRDefault="00854B09">
      <w:pPr>
        <w:spacing w:line="600" w:lineRule="auto"/>
        <w:ind w:firstLine="720"/>
        <w:jc w:val="center"/>
        <w:rPr>
          <w:rFonts w:eastAsia="Times New Roman"/>
          <w:szCs w:val="24"/>
        </w:rPr>
      </w:pPr>
      <w:r>
        <w:rPr>
          <w:rFonts w:eastAsia="Times New Roman"/>
          <w:szCs w:val="24"/>
        </w:rPr>
        <w:t>(Θόρυβος στην Αίθουσα)</w:t>
      </w:r>
    </w:p>
    <w:p w14:paraId="485EEB9C" w14:textId="77777777" w:rsidR="000E6CB8" w:rsidRDefault="00854B09">
      <w:pPr>
        <w:spacing w:line="600" w:lineRule="auto"/>
        <w:ind w:firstLine="720"/>
        <w:jc w:val="both"/>
        <w:rPr>
          <w:rFonts w:eastAsia="Times New Roman"/>
          <w:szCs w:val="24"/>
        </w:rPr>
      </w:pPr>
      <w:r>
        <w:rPr>
          <w:rFonts w:eastAsia="Times New Roman"/>
          <w:szCs w:val="24"/>
        </w:rPr>
        <w:t>Ακούστε, αγαπητοί συνάδελφοι, θα πρέπει να απαντήσει μετά και ο Υπουργός. Δεν σας έχει θίξει. Δεν υπάρχει ζήτη</w:t>
      </w:r>
      <w:r>
        <w:rPr>
          <w:rFonts w:eastAsia="Times New Roman"/>
          <w:szCs w:val="24"/>
        </w:rPr>
        <w:t xml:space="preserve">μα επί προσωπικού. </w:t>
      </w:r>
    </w:p>
    <w:p w14:paraId="485EEB9D" w14:textId="77777777" w:rsidR="000E6CB8" w:rsidRDefault="00854B09">
      <w:pPr>
        <w:spacing w:line="600" w:lineRule="auto"/>
        <w:ind w:firstLine="720"/>
        <w:jc w:val="both"/>
        <w:rPr>
          <w:rFonts w:eastAsia="Times New Roman"/>
          <w:b/>
          <w:szCs w:val="24"/>
        </w:rPr>
      </w:pPr>
      <w:r>
        <w:rPr>
          <w:rFonts w:eastAsia="Times New Roman"/>
          <w:b/>
          <w:szCs w:val="24"/>
        </w:rPr>
        <w:t xml:space="preserve">ΑΘΑΝΑΣΙΟΣ ΘΕΟΧΑΡΟΠΟΥΛΟΣ: </w:t>
      </w:r>
      <w:r w:rsidRPr="00907F22">
        <w:rPr>
          <w:rFonts w:eastAsia="Times New Roman"/>
          <w:szCs w:val="24"/>
        </w:rPr>
        <w:t>Ένα λεπτό θα ήθελα, κύριε Πρόεδρε.</w:t>
      </w:r>
    </w:p>
    <w:p w14:paraId="485EEB9E"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sidRPr="005D1ECD">
        <w:rPr>
          <w:rFonts w:eastAsia="Times New Roman"/>
          <w:szCs w:val="24"/>
        </w:rPr>
        <w:t xml:space="preserve">Ένα λεπτό μου ζήτησε, κύριε Θεοχαρόπουλε και ο κ. </w:t>
      </w:r>
      <w:proofErr w:type="spellStart"/>
      <w:r w:rsidRPr="005D1ECD">
        <w:rPr>
          <w:rFonts w:eastAsia="Times New Roman"/>
          <w:szCs w:val="24"/>
        </w:rPr>
        <w:t>Δένδιας</w:t>
      </w:r>
      <w:proofErr w:type="spellEnd"/>
      <w:r w:rsidRPr="005D1ECD">
        <w:rPr>
          <w:rFonts w:eastAsia="Times New Roman"/>
          <w:szCs w:val="24"/>
        </w:rPr>
        <w:t xml:space="preserve"> πριν και δεν του έδωσα τον λόγο. Έχετε δικαίωμα δευτερολογίας</w:t>
      </w:r>
      <w:r>
        <w:rPr>
          <w:rFonts w:eastAsia="Times New Roman"/>
          <w:szCs w:val="24"/>
        </w:rPr>
        <w:t>,</w:t>
      </w:r>
      <w:r w:rsidRPr="005D1ECD">
        <w:rPr>
          <w:rFonts w:eastAsia="Times New Roman"/>
          <w:szCs w:val="24"/>
        </w:rPr>
        <w:t xml:space="preserve"> αν θέλετε</w:t>
      </w:r>
      <w:r>
        <w:rPr>
          <w:rFonts w:eastAsia="Times New Roman"/>
          <w:szCs w:val="24"/>
        </w:rPr>
        <w:t>,</w:t>
      </w:r>
      <w:r w:rsidRPr="005D1ECD">
        <w:rPr>
          <w:rFonts w:eastAsia="Times New Roman"/>
          <w:szCs w:val="24"/>
        </w:rPr>
        <w:t xml:space="preserve"> να τοποθετηθ</w:t>
      </w:r>
      <w:r w:rsidRPr="005D1ECD">
        <w:rPr>
          <w:rFonts w:eastAsia="Times New Roman"/>
          <w:szCs w:val="24"/>
        </w:rPr>
        <w:t>είτε.</w:t>
      </w:r>
    </w:p>
    <w:p w14:paraId="485EEB9F" w14:textId="77777777" w:rsidR="000E6CB8" w:rsidRDefault="00854B09">
      <w:pPr>
        <w:spacing w:line="600" w:lineRule="auto"/>
        <w:ind w:firstLine="720"/>
        <w:jc w:val="both"/>
        <w:rPr>
          <w:rFonts w:eastAsia="Times New Roman"/>
          <w:szCs w:val="24"/>
        </w:rPr>
      </w:pPr>
      <w:r>
        <w:rPr>
          <w:rFonts w:eastAsia="Times New Roman"/>
          <w:b/>
          <w:szCs w:val="24"/>
        </w:rPr>
        <w:t xml:space="preserve">ΑΘΑΝΑΣΙΟΣ ΘΕΟΧΑΡΟΠΟΥΛΟΣ: </w:t>
      </w:r>
      <w:r w:rsidRPr="005D1ECD">
        <w:rPr>
          <w:rFonts w:eastAsia="Times New Roman"/>
          <w:szCs w:val="24"/>
        </w:rPr>
        <w:t>Δεν θα τη χρησιμοποιήσω. Δεν γίνεται, κύριε Πρόεδρε, τώρα πρέπει να δώσω την απάντηση.</w:t>
      </w:r>
    </w:p>
    <w:p w14:paraId="485EEBA0" w14:textId="77777777" w:rsidR="000E6CB8" w:rsidRDefault="00854B09">
      <w:pPr>
        <w:spacing w:line="600" w:lineRule="auto"/>
        <w:ind w:firstLine="720"/>
        <w:jc w:val="both"/>
        <w:rPr>
          <w:rFonts w:eastAsia="Times New Roman"/>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Pr>
          <w:rFonts w:eastAsia="Times New Roman"/>
          <w:szCs w:val="24"/>
        </w:rPr>
        <w:t xml:space="preserve">Να συνεχίσουμε λίγο τη διαδικασία. Περιμένει και ο κ. </w:t>
      </w:r>
      <w:proofErr w:type="spellStart"/>
      <w:r>
        <w:rPr>
          <w:rFonts w:eastAsia="Times New Roman"/>
          <w:szCs w:val="24"/>
        </w:rPr>
        <w:t>Κατσίκης</w:t>
      </w:r>
      <w:proofErr w:type="spellEnd"/>
      <w:r>
        <w:rPr>
          <w:rFonts w:eastAsia="Times New Roman"/>
          <w:szCs w:val="24"/>
        </w:rPr>
        <w:t xml:space="preserve">. </w:t>
      </w:r>
    </w:p>
    <w:p w14:paraId="485EEBA1" w14:textId="77777777" w:rsidR="000E6CB8" w:rsidRDefault="00854B09">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Μα, ρώτησε κάτι,</w:t>
      </w:r>
      <w:r>
        <w:rPr>
          <w:rFonts w:eastAsia="Times New Roman"/>
          <w:szCs w:val="24"/>
        </w:rPr>
        <w:t xml:space="preserve"> κύριε Πρόεδρε.</w:t>
      </w:r>
    </w:p>
    <w:p w14:paraId="485EEBA2" w14:textId="77777777" w:rsidR="000E6CB8" w:rsidRDefault="00854B09">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sidRPr="005D1ECD">
        <w:rPr>
          <w:rFonts w:eastAsia="Times New Roman"/>
          <w:b/>
          <w:szCs w:val="24"/>
        </w:rPr>
        <w:t>:</w:t>
      </w:r>
      <w:r>
        <w:rPr>
          <w:rFonts w:eastAsia="Times New Roman"/>
          <w:b/>
          <w:szCs w:val="24"/>
        </w:rPr>
        <w:t xml:space="preserve"> </w:t>
      </w:r>
      <w:r w:rsidRPr="005D1ECD">
        <w:rPr>
          <w:rFonts w:eastAsia="Times New Roman"/>
          <w:szCs w:val="24"/>
        </w:rPr>
        <w:t xml:space="preserve">Δεν είναι </w:t>
      </w:r>
      <w:r>
        <w:rPr>
          <w:rFonts w:eastAsia="Times New Roman"/>
          <w:szCs w:val="24"/>
        </w:rPr>
        <w:t xml:space="preserve">ότι </w:t>
      </w:r>
      <w:r w:rsidRPr="005D1ECD">
        <w:rPr>
          <w:rFonts w:eastAsia="Times New Roman"/>
          <w:szCs w:val="24"/>
        </w:rPr>
        <w:t>ρώτησε κάτι. Δεν μπορείτε να απαντήσετε τώρα και να μπούμε σε διαδικασία διαλόγου αυτή τη στιγμή.</w:t>
      </w:r>
      <w:r>
        <w:rPr>
          <w:rFonts w:eastAsia="Times New Roman"/>
          <w:szCs w:val="24"/>
        </w:rPr>
        <w:t xml:space="preserve"> Μπορείτε να περιμένετε και να απαντήσετε μετά. Θα πρέπει να απαντήσει μετά και ο κύριος Υπουργός</w:t>
      </w:r>
      <w:r>
        <w:rPr>
          <w:rFonts w:eastAsia="Times New Roman"/>
          <w:szCs w:val="24"/>
        </w:rPr>
        <w:t>.</w:t>
      </w:r>
    </w:p>
    <w:p w14:paraId="485EEBA3" w14:textId="77777777" w:rsidR="000E6CB8" w:rsidRDefault="00854B09">
      <w:pPr>
        <w:spacing w:line="600" w:lineRule="auto"/>
        <w:ind w:firstLine="720"/>
        <w:jc w:val="both"/>
        <w:rPr>
          <w:rFonts w:eastAsia="Times New Roman"/>
          <w:b/>
          <w:szCs w:val="24"/>
        </w:rPr>
      </w:pPr>
      <w:r>
        <w:rPr>
          <w:rFonts w:eastAsia="Times New Roman"/>
          <w:b/>
          <w:szCs w:val="24"/>
        </w:rPr>
        <w:t xml:space="preserve">ΑΘΑΝΑΣΙΟΣ ΘΕΟΧΑΡΟΠΟΥΛΟΣ: </w:t>
      </w:r>
      <w:r w:rsidRPr="00B31068">
        <w:rPr>
          <w:rFonts w:eastAsia="Times New Roman"/>
          <w:szCs w:val="24"/>
        </w:rPr>
        <w:t>Η διαδικασία του διαλόγου</w:t>
      </w:r>
      <w:r>
        <w:rPr>
          <w:rFonts w:eastAsia="Times New Roman"/>
          <w:szCs w:val="24"/>
        </w:rPr>
        <w:t xml:space="preserve"> είναι πυλώνας της δημοκρατίας</w:t>
      </w:r>
      <w:r w:rsidRPr="00B31068">
        <w:rPr>
          <w:rFonts w:eastAsia="Times New Roman"/>
          <w:szCs w:val="24"/>
        </w:rPr>
        <w:t>...</w:t>
      </w:r>
    </w:p>
    <w:p w14:paraId="485EEBA4"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sidRPr="00B31068">
        <w:rPr>
          <w:rFonts w:eastAsia="Times New Roman"/>
          <w:szCs w:val="24"/>
        </w:rPr>
        <w:t>Κύριε Θεοχαρόπουλε, βοηθήστε τη διαδικασία.</w:t>
      </w:r>
    </w:p>
    <w:p w14:paraId="485EEBA5" w14:textId="77777777" w:rsidR="000E6CB8" w:rsidRDefault="00854B09">
      <w:pPr>
        <w:spacing w:line="600" w:lineRule="auto"/>
        <w:ind w:firstLine="720"/>
        <w:jc w:val="both"/>
        <w:rPr>
          <w:rFonts w:eastAsia="Times New Roman"/>
          <w:b/>
          <w:szCs w:val="24"/>
        </w:rPr>
      </w:pPr>
      <w:r>
        <w:rPr>
          <w:rFonts w:eastAsia="Times New Roman"/>
          <w:b/>
          <w:szCs w:val="24"/>
        </w:rPr>
        <w:t xml:space="preserve">ΑΘΑΝΑΣΙΟΣ ΘΕΟΧΑΡΟΠΟΥΛΟΣ: </w:t>
      </w:r>
      <w:r w:rsidRPr="00B31068">
        <w:rPr>
          <w:rFonts w:eastAsia="Times New Roman"/>
          <w:szCs w:val="24"/>
        </w:rPr>
        <w:t xml:space="preserve">Κύριε Πρόεδρε, είμαι Κοινοβουλευτικός Εκπρόσωπος. Δεν πήρα τον λόγο </w:t>
      </w:r>
      <w:r w:rsidRPr="00B31068">
        <w:rPr>
          <w:rFonts w:eastAsia="Times New Roman"/>
          <w:szCs w:val="24"/>
        </w:rPr>
        <w:t>πέρα από την ομιλία μου. Δεν θέλω δευτερολογία.</w:t>
      </w:r>
    </w:p>
    <w:p w14:paraId="485EEBA6"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5D1ECD">
        <w:rPr>
          <w:rFonts w:eastAsia="Times New Roman"/>
          <w:b/>
          <w:szCs w:val="24"/>
        </w:rPr>
        <w:t>:</w:t>
      </w:r>
      <w:r w:rsidRPr="00B31068">
        <w:rPr>
          <w:rFonts w:eastAsia="Times New Roman"/>
          <w:szCs w:val="24"/>
        </w:rPr>
        <w:t xml:space="preserve"> Εγώ το καταλαβαίνω αυτό που λέτε. Βοηθήστε λίγο επί της διαδικασίας. </w:t>
      </w:r>
    </w:p>
    <w:p w14:paraId="485EEBA7" w14:textId="77777777" w:rsidR="000E6CB8" w:rsidRDefault="00854B09">
      <w:pPr>
        <w:spacing w:line="600" w:lineRule="auto"/>
        <w:ind w:firstLine="720"/>
        <w:jc w:val="both"/>
        <w:rPr>
          <w:rFonts w:eastAsia="Times New Roman"/>
          <w:b/>
          <w:szCs w:val="24"/>
        </w:rPr>
      </w:pPr>
      <w:r>
        <w:rPr>
          <w:rFonts w:eastAsia="Times New Roman"/>
          <w:b/>
          <w:szCs w:val="24"/>
        </w:rPr>
        <w:t xml:space="preserve">ΑΘΑΝΑΣΙΟΣ ΘΕΟΧΑΡΟΠΟΥΛΟΣ: </w:t>
      </w:r>
      <w:r w:rsidRPr="00907F22">
        <w:rPr>
          <w:rFonts w:eastAsia="Times New Roman"/>
          <w:szCs w:val="24"/>
        </w:rPr>
        <w:t>Θα είχαμε ολοκληρώσει, κύριε Πρόεδρε.</w:t>
      </w:r>
    </w:p>
    <w:p w14:paraId="485EEBA8" w14:textId="77777777" w:rsidR="000E6CB8" w:rsidRDefault="00854B09">
      <w:pPr>
        <w:spacing w:line="600" w:lineRule="auto"/>
        <w:ind w:firstLine="720"/>
        <w:jc w:val="both"/>
        <w:rPr>
          <w:rFonts w:eastAsia="Times New Roman"/>
          <w:szCs w:val="24"/>
        </w:rPr>
      </w:pPr>
      <w:r>
        <w:rPr>
          <w:rFonts w:eastAsia="Times New Roman"/>
          <w:b/>
          <w:szCs w:val="24"/>
        </w:rPr>
        <w:t>ΠΡΟΕΔΡΕΥΩΝ (Μάριος Γεωργιάδης)</w:t>
      </w:r>
      <w:r w:rsidRPr="00907F22">
        <w:rPr>
          <w:rFonts w:eastAsia="Times New Roman"/>
          <w:b/>
          <w:szCs w:val="24"/>
        </w:rPr>
        <w:t>:</w:t>
      </w:r>
      <w:r>
        <w:rPr>
          <w:rFonts w:eastAsia="Times New Roman"/>
          <w:b/>
          <w:szCs w:val="24"/>
        </w:rPr>
        <w:t xml:space="preserve"> </w:t>
      </w:r>
      <w:r w:rsidRPr="00B31068">
        <w:rPr>
          <w:rFonts w:eastAsia="Times New Roman"/>
          <w:szCs w:val="24"/>
        </w:rPr>
        <w:t xml:space="preserve">Θα θέλει </w:t>
      </w:r>
      <w:r w:rsidRPr="00B31068">
        <w:rPr>
          <w:rFonts w:eastAsia="Times New Roman"/>
          <w:szCs w:val="24"/>
        </w:rPr>
        <w:t xml:space="preserve">και ο κ. </w:t>
      </w:r>
      <w:proofErr w:type="spellStart"/>
      <w:r w:rsidRPr="00B31068">
        <w:rPr>
          <w:rFonts w:eastAsia="Times New Roman"/>
          <w:szCs w:val="24"/>
        </w:rPr>
        <w:t>Δένδιας</w:t>
      </w:r>
      <w:proofErr w:type="spellEnd"/>
      <w:r w:rsidRPr="00B31068">
        <w:rPr>
          <w:rFonts w:eastAsia="Times New Roman"/>
          <w:szCs w:val="24"/>
        </w:rPr>
        <w:t xml:space="preserve"> να πάρει τον λόγο μετ</w:t>
      </w:r>
      <w:r>
        <w:rPr>
          <w:rFonts w:eastAsia="Times New Roman"/>
          <w:szCs w:val="24"/>
        </w:rPr>
        <w:t>ά.</w:t>
      </w:r>
    </w:p>
    <w:p w14:paraId="485EEBA9" w14:textId="77777777" w:rsidR="000E6CB8" w:rsidRDefault="00854B09">
      <w:pPr>
        <w:spacing w:line="600" w:lineRule="auto"/>
        <w:ind w:firstLine="720"/>
        <w:jc w:val="both"/>
        <w:rPr>
          <w:rFonts w:eastAsia="Times New Roman"/>
          <w:b/>
          <w:szCs w:val="24"/>
        </w:rPr>
      </w:pPr>
      <w:r>
        <w:rPr>
          <w:rFonts w:eastAsia="Times New Roman"/>
          <w:b/>
          <w:szCs w:val="24"/>
        </w:rPr>
        <w:t xml:space="preserve">ΑΘΑΝΑΣΙΟΣ ΘΕΟΧΑΡΟΠΟΥΛΟΣ: </w:t>
      </w:r>
      <w:r w:rsidRPr="00907F22">
        <w:rPr>
          <w:rFonts w:eastAsia="Times New Roman"/>
          <w:szCs w:val="24"/>
        </w:rPr>
        <w:t>Ας τον πάρει, έτσι είναι η δημοκρατία.</w:t>
      </w:r>
    </w:p>
    <w:p w14:paraId="485EEBAA" w14:textId="77777777" w:rsidR="000E6CB8" w:rsidRDefault="00854B09">
      <w:pPr>
        <w:spacing w:line="600" w:lineRule="auto"/>
        <w:ind w:firstLine="720"/>
        <w:jc w:val="both"/>
        <w:rPr>
          <w:rFonts w:eastAsia="Times New Roman"/>
          <w:b/>
          <w:szCs w:val="24"/>
        </w:rPr>
      </w:pPr>
      <w:r>
        <w:rPr>
          <w:rFonts w:eastAsia="Times New Roman"/>
          <w:b/>
          <w:szCs w:val="24"/>
        </w:rPr>
        <w:lastRenderedPageBreak/>
        <w:t>ΠΡΟΕΔΡΕΥΩΝ (Μάριος Γεωργιάδης)</w:t>
      </w:r>
      <w:r w:rsidRPr="005D1ECD">
        <w:rPr>
          <w:rFonts w:eastAsia="Times New Roman"/>
          <w:b/>
          <w:szCs w:val="24"/>
        </w:rPr>
        <w:t>:</w:t>
      </w:r>
      <w:r w:rsidRPr="00B31068">
        <w:rPr>
          <w:rFonts w:eastAsia="Times New Roman"/>
          <w:szCs w:val="24"/>
        </w:rPr>
        <w:t xml:space="preserve"> Δεν είναι το θέμα να τον πάρει. Έτσι είναι η δημοκρατία, έτσι είναι η διαδικασία </w:t>
      </w:r>
      <w:r>
        <w:rPr>
          <w:rFonts w:eastAsia="Times New Roman"/>
          <w:szCs w:val="24"/>
        </w:rPr>
        <w:t>όμως!</w:t>
      </w:r>
      <w:r w:rsidRPr="00B31068">
        <w:rPr>
          <w:rFonts w:eastAsia="Times New Roman"/>
          <w:szCs w:val="24"/>
        </w:rPr>
        <w:t xml:space="preserve"> Περιμένετε να μιλήσει ο κ. </w:t>
      </w:r>
      <w:proofErr w:type="spellStart"/>
      <w:r w:rsidRPr="00B31068">
        <w:rPr>
          <w:rFonts w:eastAsia="Times New Roman"/>
          <w:szCs w:val="24"/>
        </w:rPr>
        <w:t>Κατσί</w:t>
      </w:r>
      <w:r w:rsidRPr="00B31068">
        <w:rPr>
          <w:rFonts w:eastAsia="Times New Roman"/>
          <w:szCs w:val="24"/>
        </w:rPr>
        <w:t>κης</w:t>
      </w:r>
      <w:proofErr w:type="spellEnd"/>
      <w:r w:rsidRPr="00B31068">
        <w:rPr>
          <w:rFonts w:eastAsia="Times New Roman"/>
          <w:szCs w:val="24"/>
        </w:rPr>
        <w:t xml:space="preserve">, να μιλήσει και ο κ. </w:t>
      </w:r>
      <w:proofErr w:type="spellStart"/>
      <w:r w:rsidRPr="00B31068">
        <w:rPr>
          <w:rFonts w:eastAsia="Times New Roman"/>
          <w:szCs w:val="24"/>
        </w:rPr>
        <w:t>Καραθανασόπουλος</w:t>
      </w:r>
      <w:proofErr w:type="spellEnd"/>
      <w:r>
        <w:rPr>
          <w:rFonts w:eastAsia="Times New Roman"/>
          <w:szCs w:val="24"/>
        </w:rPr>
        <w:t>,</w:t>
      </w:r>
      <w:r w:rsidRPr="00B31068">
        <w:rPr>
          <w:rFonts w:eastAsia="Times New Roman"/>
          <w:szCs w:val="24"/>
        </w:rPr>
        <w:t xml:space="preserve"> να ολοκληρώσουμε τη διαδικασία και μετά...</w:t>
      </w:r>
    </w:p>
    <w:p w14:paraId="485EEBAB" w14:textId="77777777" w:rsidR="000E6CB8" w:rsidRDefault="00854B09">
      <w:pPr>
        <w:spacing w:line="600" w:lineRule="auto"/>
        <w:ind w:firstLine="720"/>
        <w:jc w:val="both"/>
        <w:rPr>
          <w:rFonts w:eastAsia="Times New Roman"/>
          <w:b/>
          <w:szCs w:val="24"/>
        </w:rPr>
      </w:pPr>
      <w:r>
        <w:rPr>
          <w:rFonts w:eastAsia="Times New Roman"/>
          <w:b/>
          <w:szCs w:val="24"/>
        </w:rPr>
        <w:t>ΑΘΑΝΑΣΙΟΣ ΘΕΟΧΑΡΟΠΟΥΛΟΣ:</w:t>
      </w:r>
      <w:r w:rsidRPr="00B31068">
        <w:rPr>
          <w:rFonts w:eastAsia="Times New Roman"/>
          <w:szCs w:val="24"/>
        </w:rPr>
        <w:t xml:space="preserve"> Αν πάμε σε δευτερολογίες</w:t>
      </w:r>
      <w:r>
        <w:rPr>
          <w:rFonts w:eastAsia="Times New Roman"/>
          <w:szCs w:val="24"/>
        </w:rPr>
        <w:t>,</w:t>
      </w:r>
      <w:r w:rsidRPr="00B31068">
        <w:rPr>
          <w:rFonts w:eastAsia="Times New Roman"/>
          <w:szCs w:val="24"/>
        </w:rPr>
        <w:t xml:space="preserve"> περισσότερο θα καθυστερήσουμε.</w:t>
      </w:r>
    </w:p>
    <w:p w14:paraId="485EEBAC"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sidRPr="00B31068">
        <w:rPr>
          <w:rFonts w:eastAsia="Times New Roman"/>
          <w:szCs w:val="24"/>
        </w:rPr>
        <w:t>Ας καθυστερήσουμε περισσότερο, τι να κάνουμε; Μην μπούμε</w:t>
      </w:r>
      <w:r w:rsidRPr="00B31068">
        <w:rPr>
          <w:rFonts w:eastAsia="Times New Roman"/>
          <w:szCs w:val="24"/>
        </w:rPr>
        <w:t xml:space="preserve"> σε αυτή τη διαδικασία τώρα</w:t>
      </w:r>
      <w:r>
        <w:rPr>
          <w:rFonts w:eastAsia="Times New Roman"/>
          <w:szCs w:val="24"/>
        </w:rPr>
        <w:t>.</w:t>
      </w:r>
      <w:r w:rsidRPr="00B31068">
        <w:rPr>
          <w:rFonts w:eastAsia="Times New Roman"/>
          <w:szCs w:val="24"/>
        </w:rPr>
        <w:t xml:space="preserve"> Καταλαβαίνετε πώς το λέω.</w:t>
      </w:r>
    </w:p>
    <w:p w14:paraId="485EEBAD" w14:textId="77777777" w:rsidR="000E6CB8" w:rsidRDefault="00854B09">
      <w:pPr>
        <w:spacing w:line="600" w:lineRule="auto"/>
        <w:ind w:firstLine="720"/>
        <w:jc w:val="both"/>
        <w:rPr>
          <w:rFonts w:eastAsia="Times New Roman"/>
          <w:b/>
          <w:szCs w:val="24"/>
        </w:rPr>
      </w:pPr>
      <w:r>
        <w:rPr>
          <w:rFonts w:eastAsia="Times New Roman"/>
          <w:b/>
          <w:szCs w:val="24"/>
        </w:rPr>
        <w:t xml:space="preserve">ΑΘΑΝΑΣΙΟΣ ΘΕΟΧΑΡΟΠΟΥΛΟΣ: </w:t>
      </w:r>
      <w:r w:rsidRPr="00907F22">
        <w:rPr>
          <w:rFonts w:eastAsia="Times New Roman"/>
          <w:szCs w:val="24"/>
        </w:rPr>
        <w:t>Όχι.</w:t>
      </w:r>
    </w:p>
    <w:p w14:paraId="485EEBAE"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5D1ECD">
        <w:rPr>
          <w:rFonts w:eastAsia="Times New Roman"/>
          <w:b/>
          <w:szCs w:val="24"/>
        </w:rPr>
        <w:t>:</w:t>
      </w:r>
      <w:r>
        <w:rPr>
          <w:rFonts w:eastAsia="Times New Roman"/>
          <w:b/>
          <w:szCs w:val="24"/>
        </w:rPr>
        <w:t xml:space="preserve"> </w:t>
      </w:r>
      <w:r w:rsidRPr="00B31068">
        <w:rPr>
          <w:rFonts w:eastAsia="Times New Roman"/>
          <w:szCs w:val="24"/>
        </w:rPr>
        <w:t>Θα πρέπει να απαντήσει και ο Υπουργός μετά.</w:t>
      </w:r>
    </w:p>
    <w:p w14:paraId="485EEBAF" w14:textId="77777777" w:rsidR="000E6CB8" w:rsidRDefault="00854B09">
      <w:pPr>
        <w:spacing w:line="600" w:lineRule="auto"/>
        <w:ind w:firstLine="720"/>
        <w:jc w:val="both"/>
        <w:rPr>
          <w:rFonts w:eastAsia="Times New Roman"/>
          <w:szCs w:val="24"/>
        </w:rPr>
      </w:pPr>
      <w:r>
        <w:rPr>
          <w:rFonts w:eastAsia="Times New Roman"/>
          <w:b/>
          <w:szCs w:val="24"/>
        </w:rPr>
        <w:t xml:space="preserve">ΑΘΑΝΑΣΙΟΣ ΘΕΟΧΑΡΟΠΟΥΛΟΣ: </w:t>
      </w:r>
      <w:r w:rsidRPr="00B31068">
        <w:rPr>
          <w:rFonts w:eastAsia="Times New Roman"/>
          <w:szCs w:val="24"/>
        </w:rPr>
        <w:t>Ένα λεπτό να απαντήσω και να κάνω μια ερώτηση. Δεν θέλω περισσότερο χρ</w:t>
      </w:r>
      <w:r w:rsidRPr="00B31068">
        <w:rPr>
          <w:rFonts w:eastAsia="Times New Roman"/>
          <w:szCs w:val="24"/>
        </w:rPr>
        <w:t>όνο.</w:t>
      </w:r>
    </w:p>
    <w:p w14:paraId="485EEBB0" w14:textId="77777777" w:rsidR="000E6CB8" w:rsidRDefault="00854B09">
      <w:pPr>
        <w:spacing w:line="600" w:lineRule="auto"/>
        <w:ind w:firstLine="720"/>
        <w:jc w:val="both"/>
        <w:rPr>
          <w:rFonts w:eastAsia="Times New Roman"/>
          <w:b/>
          <w:szCs w:val="24"/>
        </w:rPr>
      </w:pPr>
      <w:r>
        <w:rPr>
          <w:rFonts w:eastAsia="Times New Roman"/>
          <w:b/>
          <w:szCs w:val="24"/>
        </w:rPr>
        <w:t>ΠΡΟΕΔΡΕΥΩΝ (Μάριος Γεωργιάδης)</w:t>
      </w:r>
      <w:r w:rsidRPr="00B31068">
        <w:rPr>
          <w:rFonts w:eastAsia="Times New Roman"/>
          <w:b/>
          <w:szCs w:val="24"/>
        </w:rPr>
        <w:t>:</w:t>
      </w:r>
      <w:r>
        <w:rPr>
          <w:rFonts w:eastAsia="Times New Roman"/>
          <w:b/>
          <w:szCs w:val="24"/>
        </w:rPr>
        <w:t xml:space="preserve"> </w:t>
      </w:r>
      <w:r w:rsidRPr="00B31068">
        <w:rPr>
          <w:rFonts w:eastAsia="Times New Roman"/>
          <w:szCs w:val="24"/>
        </w:rPr>
        <w:t>Κύριε Θεοχαρόπουλ</w:t>
      </w:r>
      <w:r>
        <w:rPr>
          <w:rFonts w:eastAsia="Times New Roman"/>
          <w:szCs w:val="24"/>
        </w:rPr>
        <w:t>ε</w:t>
      </w:r>
      <w:r w:rsidRPr="00B31068">
        <w:rPr>
          <w:rFonts w:eastAsia="Times New Roman"/>
          <w:szCs w:val="24"/>
        </w:rPr>
        <w:t>, περιμένετε να κάνω μια ανακοίνωση και να σας δώσω αυτό το λεπτό. Καταλαβαίνετε ότι δυσχεραίνετε αυτή τη στιγμή τη διαδικασία.</w:t>
      </w:r>
    </w:p>
    <w:p w14:paraId="485EEBB1" w14:textId="77777777" w:rsidR="000E6CB8" w:rsidRDefault="00854B09">
      <w:pPr>
        <w:spacing w:line="600" w:lineRule="auto"/>
        <w:ind w:firstLine="720"/>
        <w:jc w:val="both"/>
        <w:rPr>
          <w:rFonts w:eastAsia="Times New Roman"/>
          <w:b/>
          <w:szCs w:val="24"/>
        </w:rPr>
      </w:pP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t xml:space="preserve">συνεδρίασή μας παρακολουθούν από τα άνω δυτικά θεωρεία, αφού προηγουμένως </w:t>
      </w:r>
      <w:r>
        <w:rPr>
          <w:rFonts w:eastAsia="Times New Roman" w:cs="Times New Roman"/>
        </w:rPr>
        <w:lastRenderedPageBreak/>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w:t>
      </w:r>
      <w:r>
        <w:rPr>
          <w:rFonts w:eastAsia="Times New Roman" w:cs="Times New Roman"/>
        </w:rPr>
        <w:t xml:space="preserve">ριες και τέσσερις εκπαιδευτικοί συνοδοί τους από το Ολλανδικό Λύκειο </w:t>
      </w:r>
      <w:proofErr w:type="spellStart"/>
      <w:r>
        <w:rPr>
          <w:rFonts w:eastAsia="Times New Roman" w:cs="Times New Roman"/>
        </w:rPr>
        <w:t>Χετ</w:t>
      </w:r>
      <w:proofErr w:type="spellEnd"/>
      <w:r>
        <w:rPr>
          <w:rFonts w:eastAsia="Times New Roman" w:cs="Times New Roman"/>
        </w:rPr>
        <w:t xml:space="preserve"> </w:t>
      </w:r>
      <w:proofErr w:type="spellStart"/>
      <w:r>
        <w:rPr>
          <w:rFonts w:eastAsia="Times New Roman" w:cs="Times New Roman"/>
        </w:rPr>
        <w:t>Ρέντενς</w:t>
      </w:r>
      <w:proofErr w:type="spellEnd"/>
      <w:r>
        <w:rPr>
          <w:rFonts w:eastAsia="Times New Roman" w:cs="Times New Roman"/>
        </w:rPr>
        <w:t xml:space="preserve">. </w:t>
      </w:r>
    </w:p>
    <w:p w14:paraId="485EEBB2" w14:textId="77777777" w:rsidR="000E6CB8" w:rsidRDefault="00854B09">
      <w:pPr>
        <w:spacing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485EEBB3" w14:textId="77777777" w:rsidR="000E6CB8" w:rsidRDefault="00854B09">
      <w:pPr>
        <w:spacing w:line="600" w:lineRule="auto"/>
        <w:ind w:left="360"/>
        <w:jc w:val="center"/>
        <w:rPr>
          <w:rFonts w:eastAsia="Times New Roman"/>
          <w:b/>
          <w:szCs w:val="24"/>
        </w:rPr>
      </w:pPr>
      <w:r>
        <w:rPr>
          <w:rFonts w:eastAsia="Times New Roman" w:cs="Times New Roman"/>
        </w:rPr>
        <w:t>(Χειροκροτήματα απ’ όλες τις πτέρυγες της Βουλής)</w:t>
      </w:r>
    </w:p>
    <w:p w14:paraId="485EEBB4" w14:textId="77777777" w:rsidR="000E6CB8" w:rsidRDefault="00854B09">
      <w:pPr>
        <w:spacing w:line="600" w:lineRule="auto"/>
        <w:ind w:firstLine="720"/>
        <w:jc w:val="both"/>
        <w:rPr>
          <w:rFonts w:eastAsia="Times New Roman"/>
          <w:szCs w:val="24"/>
        </w:rPr>
      </w:pPr>
      <w:r>
        <w:rPr>
          <w:rFonts w:eastAsia="Times New Roman"/>
          <w:szCs w:val="24"/>
        </w:rPr>
        <w:t>Κύριε Θεοχαρόπουλε, έχετε τον λόγο για ένα λεπτό. Να είστε σύντομος, για να βοηθήσετε τη διαδικασ</w:t>
      </w:r>
      <w:r>
        <w:rPr>
          <w:rFonts w:eastAsia="Times New Roman"/>
          <w:szCs w:val="24"/>
        </w:rPr>
        <w:t xml:space="preserve">ία. </w:t>
      </w:r>
    </w:p>
    <w:p w14:paraId="485EEBB5" w14:textId="77777777" w:rsidR="000E6CB8" w:rsidRDefault="00854B09">
      <w:pPr>
        <w:spacing w:line="600" w:lineRule="auto"/>
        <w:ind w:firstLine="720"/>
        <w:jc w:val="both"/>
        <w:rPr>
          <w:rFonts w:eastAsia="Times New Roman"/>
          <w:szCs w:val="24"/>
        </w:rPr>
      </w:pPr>
      <w:r w:rsidRPr="004A1EE4">
        <w:rPr>
          <w:rFonts w:eastAsia="Times New Roman"/>
          <w:b/>
          <w:szCs w:val="24"/>
        </w:rPr>
        <w:t xml:space="preserve">ΝΙΚΟΛΑΟΣ </w:t>
      </w:r>
      <w:r>
        <w:rPr>
          <w:rFonts w:eastAsia="Times New Roman"/>
          <w:b/>
          <w:szCs w:val="24"/>
        </w:rPr>
        <w:t xml:space="preserve">– ΓΕΩΡΓΙΟΣ </w:t>
      </w:r>
      <w:r w:rsidRPr="004A1EE4">
        <w:rPr>
          <w:rFonts w:eastAsia="Times New Roman"/>
          <w:b/>
          <w:szCs w:val="24"/>
        </w:rPr>
        <w:t>ΔΕΝΔΙΑΣ:</w:t>
      </w:r>
      <w:r>
        <w:rPr>
          <w:rFonts w:eastAsia="Times New Roman"/>
          <w:szCs w:val="24"/>
        </w:rPr>
        <w:t xml:space="preserve"> Κι εγώ θα ήθελα τον λόγο, κύριε Πρόεδρε. </w:t>
      </w:r>
    </w:p>
    <w:p w14:paraId="485EEBB6" w14:textId="77777777" w:rsidR="000E6CB8" w:rsidRDefault="00854B09">
      <w:pPr>
        <w:spacing w:line="600" w:lineRule="auto"/>
        <w:ind w:firstLine="720"/>
        <w:jc w:val="both"/>
        <w:rPr>
          <w:rFonts w:eastAsia="Times New Roman"/>
          <w:szCs w:val="24"/>
        </w:rPr>
      </w:pPr>
      <w:r w:rsidRPr="00B42CC6">
        <w:rPr>
          <w:rFonts w:eastAsia="Times New Roman"/>
          <w:b/>
          <w:szCs w:val="24"/>
        </w:rPr>
        <w:t xml:space="preserve">ΑΘΑΝΑΣΙΟΣ ΘΕΟΧΑΡΟΠΟΥΛΟΣ: </w:t>
      </w:r>
      <w:r>
        <w:rPr>
          <w:rFonts w:eastAsia="Times New Roman"/>
          <w:szCs w:val="24"/>
        </w:rPr>
        <w:t>Βεβαίως.</w:t>
      </w:r>
    </w:p>
    <w:p w14:paraId="485EEBB7" w14:textId="77777777" w:rsidR="000E6CB8" w:rsidRDefault="00854B09">
      <w:pPr>
        <w:spacing w:line="600" w:lineRule="auto"/>
        <w:ind w:firstLine="720"/>
        <w:jc w:val="both"/>
        <w:rPr>
          <w:rFonts w:eastAsia="Times New Roman"/>
          <w:szCs w:val="24"/>
        </w:rPr>
      </w:pPr>
      <w:r>
        <w:rPr>
          <w:rFonts w:eastAsia="Times New Roman"/>
          <w:szCs w:val="24"/>
        </w:rPr>
        <w:t xml:space="preserve">Κύριε Υπουργέ, είπατε ότι λέγαμε πως δεν θα βγούμε από την κρίση λόγω των συντάξεων. Σας λέγαμε ότι δεν θα βγούμε από την κρίση… </w:t>
      </w:r>
    </w:p>
    <w:p w14:paraId="485EEBB8" w14:textId="77777777" w:rsidR="000E6CB8" w:rsidRDefault="00854B09">
      <w:pPr>
        <w:spacing w:line="600" w:lineRule="auto"/>
        <w:ind w:firstLine="720"/>
        <w:jc w:val="both"/>
        <w:rPr>
          <w:rFonts w:eastAsia="Times New Roman"/>
          <w:szCs w:val="24"/>
        </w:rPr>
      </w:pPr>
      <w:r w:rsidRPr="00B42CC6">
        <w:rPr>
          <w:rFonts w:eastAsia="Times New Roman"/>
          <w:b/>
          <w:szCs w:val="24"/>
        </w:rPr>
        <w:t xml:space="preserve">ΕΥΚΛΕΙΔΗΣ ΤΣΑΚΑΛΩΤΟΣ (Υπουργός Οικονομικών): </w:t>
      </w:r>
      <w:r>
        <w:rPr>
          <w:rFonts w:eastAsia="Times New Roman"/>
          <w:szCs w:val="24"/>
        </w:rPr>
        <w:t xml:space="preserve">Ότι δεν θα υπάρχει καθαρή έξοδος. </w:t>
      </w:r>
    </w:p>
    <w:p w14:paraId="485EEBB9" w14:textId="77777777" w:rsidR="000E6CB8" w:rsidRDefault="00854B09">
      <w:pPr>
        <w:spacing w:line="600" w:lineRule="auto"/>
        <w:ind w:firstLine="720"/>
        <w:jc w:val="both"/>
        <w:rPr>
          <w:rFonts w:eastAsia="Times New Roman"/>
          <w:szCs w:val="24"/>
        </w:rPr>
      </w:pPr>
      <w:r w:rsidRPr="00B42CC6">
        <w:rPr>
          <w:rFonts w:eastAsia="Times New Roman"/>
          <w:b/>
          <w:szCs w:val="24"/>
        </w:rPr>
        <w:t>ΑΘΑΝΑΣΙΟΣ ΘΕΟΧΑΡΟΠΟΥΛΟΣ:</w:t>
      </w:r>
      <w:r>
        <w:rPr>
          <w:rFonts w:eastAsia="Times New Roman"/>
          <w:b/>
          <w:szCs w:val="24"/>
        </w:rPr>
        <w:t xml:space="preserve"> </w:t>
      </w:r>
      <w:r>
        <w:rPr>
          <w:rFonts w:eastAsia="Times New Roman"/>
          <w:szCs w:val="24"/>
        </w:rPr>
        <w:t xml:space="preserve">Κοιτάξτε. Να σας δώσω μια απάντηση κι αν θέλετε, απαντήστε μου. Εγώ δεν έχω πρόβλημα. </w:t>
      </w:r>
    </w:p>
    <w:p w14:paraId="485EEBBA" w14:textId="77777777" w:rsidR="000E6CB8" w:rsidRDefault="00854B09">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Κύριε Υπουργέ, θα απαντήσετε μετ</w:t>
      </w:r>
      <w:r>
        <w:rPr>
          <w:rFonts w:eastAsia="Times New Roman"/>
          <w:szCs w:val="24"/>
        </w:rPr>
        <w:t>ά ό,τι θέλετε, σας παρακαλώ.</w:t>
      </w:r>
    </w:p>
    <w:p w14:paraId="485EEBBB" w14:textId="77777777" w:rsidR="000E6CB8" w:rsidRDefault="00854B09">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ΑΘΑΝΑΣΙΟΣ ΘΕΟΧΑΡΟΠΟΥΛΟΣ: </w:t>
      </w:r>
      <w:r>
        <w:rPr>
          <w:rFonts w:eastAsia="Times New Roman"/>
          <w:szCs w:val="24"/>
        </w:rPr>
        <w:t>Λέμε, λοιπόν, ότι αυτό που έχετε υπογράψει είναι ένα σκληρό πρόγραμμα, ουσιαστικά, για όλη αυτή την πενταετία που έρχεται, με δεσμεύσεις για τη χώρα πρωτογενών πλεονασμάτων 3,5%, με μειώσεις αφορολόγητ</w:t>
      </w:r>
      <w:r>
        <w:rPr>
          <w:rFonts w:eastAsia="Times New Roman"/>
          <w:szCs w:val="24"/>
        </w:rPr>
        <w:t xml:space="preserve">ου, με πάρα πολλά θέματα, που συνιστούν ουσιαστικά ένα σκληρό πρόγραμμα, σκληρή εποπτεία. </w:t>
      </w:r>
    </w:p>
    <w:p w14:paraId="485EEBBC" w14:textId="77777777" w:rsidR="000E6CB8" w:rsidRDefault="00854B09">
      <w:pPr>
        <w:spacing w:line="600" w:lineRule="auto"/>
        <w:ind w:firstLine="720"/>
        <w:jc w:val="both"/>
        <w:rPr>
          <w:rFonts w:eastAsia="Times New Roman"/>
          <w:szCs w:val="24"/>
        </w:rPr>
      </w:pPr>
      <w:r>
        <w:rPr>
          <w:rFonts w:eastAsia="Times New Roman"/>
          <w:szCs w:val="24"/>
        </w:rPr>
        <w:t>Σας λέγαμε, λοιπόν, ότι όλο αυτό το βιώνουν οι Έλληνες πολίτες κι έχει πολλές πτυχές, έχει και τις συντάξεις μέσα, έχει και το αφορολόγητο μέσα. Κι όλα αυτά οδηγούν στη μη έξοδο από την κρίση, καθώς ουσιαστικά βρισκόμαστε σε ένα νέο δημοσιονομικό, σκληρό π</w:t>
      </w:r>
      <w:r>
        <w:rPr>
          <w:rFonts w:eastAsia="Times New Roman"/>
          <w:szCs w:val="24"/>
        </w:rPr>
        <w:t xml:space="preserve">ρόγραμμα μέχρι, τουλάχιστον, το 2022. Αυτό, λοιπόν, που σας λέγαμε προσπαθήσατε τώρα να το αλλοιώσετε.  </w:t>
      </w:r>
    </w:p>
    <w:p w14:paraId="485EEBBD" w14:textId="77777777" w:rsidR="000E6CB8" w:rsidRDefault="00854B09">
      <w:pPr>
        <w:spacing w:line="600" w:lineRule="auto"/>
        <w:ind w:firstLine="720"/>
        <w:jc w:val="both"/>
        <w:rPr>
          <w:rFonts w:eastAsia="Times New Roman"/>
          <w:szCs w:val="24"/>
        </w:rPr>
      </w:pPr>
      <w:r>
        <w:rPr>
          <w:rFonts w:eastAsia="Times New Roman"/>
          <w:szCs w:val="24"/>
        </w:rPr>
        <w:t xml:space="preserve">Δεν έχουμε βγει από την κρίση, κύριε Υπουργέ. Δεν έχουμε βγει από την κρίση. Και </w:t>
      </w:r>
      <w:r>
        <w:rPr>
          <w:rFonts w:eastAsia="Times New Roman"/>
          <w:szCs w:val="24"/>
        </w:rPr>
        <w:t>σας το λέω</w:t>
      </w:r>
      <w:r>
        <w:rPr>
          <w:rFonts w:eastAsia="Times New Roman"/>
          <w:szCs w:val="24"/>
        </w:rPr>
        <w:t xml:space="preserve"> αυτό, </w:t>
      </w:r>
      <w:r>
        <w:rPr>
          <w:rFonts w:eastAsia="Times New Roman"/>
          <w:szCs w:val="24"/>
        </w:rPr>
        <w:t xml:space="preserve">καθώς </w:t>
      </w:r>
      <w:r>
        <w:rPr>
          <w:rFonts w:eastAsia="Times New Roman"/>
          <w:szCs w:val="24"/>
        </w:rPr>
        <w:t>αποδεικνύεται από τη φορολογική πολιτική, από τ</w:t>
      </w:r>
      <w:r>
        <w:rPr>
          <w:rFonts w:eastAsia="Times New Roman"/>
          <w:szCs w:val="24"/>
        </w:rPr>
        <w:t xml:space="preserve">ο ασφαλιστικό. </w:t>
      </w:r>
    </w:p>
    <w:p w14:paraId="485EEBBE" w14:textId="77777777" w:rsidR="000E6CB8" w:rsidRDefault="00854B09">
      <w:pPr>
        <w:spacing w:line="600" w:lineRule="auto"/>
        <w:ind w:firstLine="720"/>
        <w:jc w:val="both"/>
        <w:rPr>
          <w:rFonts w:eastAsia="Times New Roman"/>
          <w:szCs w:val="24"/>
        </w:rPr>
      </w:pPr>
      <w:r w:rsidRPr="00B42CC6">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 xml:space="preserve">Θα σας φέρω στοιχεία γι’ αυτό. </w:t>
      </w:r>
    </w:p>
    <w:p w14:paraId="485EEBBF" w14:textId="77777777" w:rsidR="000E6CB8" w:rsidRDefault="00854B09">
      <w:pPr>
        <w:spacing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 xml:space="preserve">Ρωτήστε έναν πολίτη, αν βγαίνετε έξω, αν νομίζει ότι έχουμε βγει σήμερα από την κρίση και από τη σκληρή εποπτεία. </w:t>
      </w:r>
    </w:p>
    <w:p w14:paraId="485EEBC0" w14:textId="77777777" w:rsidR="000E6CB8" w:rsidRDefault="00854B09">
      <w:pPr>
        <w:spacing w:line="600" w:lineRule="auto"/>
        <w:ind w:firstLine="720"/>
        <w:jc w:val="both"/>
        <w:rPr>
          <w:rFonts w:eastAsia="Times New Roman"/>
          <w:szCs w:val="24"/>
        </w:rPr>
      </w:pPr>
      <w:r>
        <w:rPr>
          <w:rFonts w:eastAsia="Times New Roman"/>
          <w:b/>
          <w:szCs w:val="24"/>
        </w:rPr>
        <w:t>ΠΡΟΕΔΡΕΥΩΝ (Μάριος Γεωρ</w:t>
      </w:r>
      <w:r>
        <w:rPr>
          <w:rFonts w:eastAsia="Times New Roman"/>
          <w:b/>
          <w:szCs w:val="24"/>
        </w:rPr>
        <w:t>γιάδης):</w:t>
      </w:r>
      <w:r>
        <w:rPr>
          <w:rFonts w:eastAsia="Times New Roman"/>
          <w:szCs w:val="24"/>
        </w:rPr>
        <w:t xml:space="preserve"> </w:t>
      </w:r>
      <w:r w:rsidRPr="00A932BF">
        <w:rPr>
          <w:rFonts w:eastAsia="Times New Roman"/>
          <w:szCs w:val="24"/>
        </w:rPr>
        <w:t>Κύριε Θεοχαρόπουλε, είναι ξεκάθαρο</w:t>
      </w:r>
      <w:r>
        <w:rPr>
          <w:rFonts w:eastAsia="Times New Roman"/>
          <w:szCs w:val="24"/>
        </w:rPr>
        <w:t xml:space="preserve">. </w:t>
      </w:r>
    </w:p>
    <w:p w14:paraId="485EEBC1" w14:textId="77777777" w:rsidR="000E6CB8" w:rsidRDefault="00854B09">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Ποιος κοροϊδεύει τον ελληνικό λαό, κύριε Υπουργέ; Όταν έχετε δηλώσει εσείς προσωπικά ότι δεν θα μειωθεί το αφορολόγητο και το αφορολόγητο μειώθηκε στο μισό, τουλάχιστον θα έπρεπε να είμ</w:t>
      </w:r>
      <w:r>
        <w:rPr>
          <w:rFonts w:eastAsia="Times New Roman"/>
          <w:szCs w:val="24"/>
        </w:rPr>
        <w:t>αστε πολύ προσεκτικοί όταν χρησιμοποιούμε διάφορα λόγια.</w:t>
      </w:r>
    </w:p>
    <w:p w14:paraId="485EEBC2" w14:textId="77777777" w:rsidR="000E6CB8" w:rsidRDefault="00854B09">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συνάδελφε, είναι ξεκάθαρο αυτό που είπατε. Ολοκληρώστε. </w:t>
      </w:r>
    </w:p>
    <w:p w14:paraId="485EEBC3" w14:textId="77777777" w:rsidR="000E6CB8" w:rsidRDefault="00854B09">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Είπατε ή δεν είπατε ότι δεν θα μειωθεί το αφορολόγητο, κύριε Υπουργέ; Απαντήστε</w:t>
      </w:r>
      <w:r>
        <w:rPr>
          <w:rFonts w:eastAsia="Times New Roman"/>
          <w:szCs w:val="24"/>
        </w:rPr>
        <w:t xml:space="preserve"> σε αυτό.  </w:t>
      </w:r>
    </w:p>
    <w:p w14:paraId="485EEBC4" w14:textId="77777777" w:rsidR="000E6CB8" w:rsidRDefault="00854B09">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Θεοχαρόπουλε, τα είπατε και στην ομιλία σας.  </w:t>
      </w:r>
    </w:p>
    <w:p w14:paraId="485EEBC5" w14:textId="77777777" w:rsidR="000E6CB8" w:rsidRDefault="00854B09">
      <w:pPr>
        <w:spacing w:line="600" w:lineRule="auto"/>
        <w:ind w:firstLine="720"/>
        <w:jc w:val="both"/>
        <w:rPr>
          <w:rFonts w:eastAsia="Times New Roman"/>
          <w:szCs w:val="24"/>
        </w:rPr>
      </w:pPr>
      <w:r w:rsidRPr="00B42CC6">
        <w:rPr>
          <w:rFonts w:eastAsia="Times New Roman"/>
          <w:b/>
          <w:szCs w:val="24"/>
        </w:rPr>
        <w:t>ΕΥΚΛΕΙΔΗΣ ΤΣΑΚΑΛΩΤΟΣ (Υπουργός Οικονομικών):</w:t>
      </w:r>
      <w:r>
        <w:rPr>
          <w:rFonts w:eastAsia="Times New Roman"/>
          <w:b/>
          <w:szCs w:val="24"/>
        </w:rPr>
        <w:t xml:space="preserve"> </w:t>
      </w:r>
      <w:proofErr w:type="spellStart"/>
      <w:r>
        <w:rPr>
          <w:rFonts w:eastAsia="Times New Roman"/>
          <w:szCs w:val="24"/>
          <w:lang w:val="en-US"/>
        </w:rPr>
        <w:t>Scripta</w:t>
      </w:r>
      <w:proofErr w:type="spellEnd"/>
      <w:r w:rsidRPr="005B3045">
        <w:rPr>
          <w:rFonts w:eastAsia="Times New Roman"/>
          <w:szCs w:val="24"/>
        </w:rPr>
        <w:t xml:space="preserve"> </w:t>
      </w:r>
      <w:proofErr w:type="spellStart"/>
      <w:r>
        <w:rPr>
          <w:rFonts w:eastAsia="Times New Roman"/>
          <w:szCs w:val="24"/>
          <w:lang w:val="en-US"/>
        </w:rPr>
        <w:t>manent</w:t>
      </w:r>
      <w:proofErr w:type="spellEnd"/>
      <w:r w:rsidRPr="005B3045">
        <w:rPr>
          <w:rFonts w:eastAsia="Times New Roman"/>
          <w:szCs w:val="24"/>
        </w:rPr>
        <w:t xml:space="preserve">. </w:t>
      </w:r>
      <w:r>
        <w:rPr>
          <w:rFonts w:eastAsia="Times New Roman"/>
          <w:szCs w:val="24"/>
        </w:rPr>
        <w:t>Τώρα τα βάλατε όλα τα α</w:t>
      </w:r>
      <w:r>
        <w:rPr>
          <w:rFonts w:eastAsia="Times New Roman"/>
          <w:szCs w:val="24"/>
        </w:rPr>
        <w:t>υ</w:t>
      </w:r>
      <w:r>
        <w:rPr>
          <w:rFonts w:eastAsia="Times New Roman"/>
          <w:szCs w:val="24"/>
        </w:rPr>
        <w:t>γά σας σε αυτό το καλάθι. Δεν φταίω εγώ. Σας προειδοποίησα. Να με ακούτε ά</w:t>
      </w:r>
      <w:r>
        <w:rPr>
          <w:rFonts w:eastAsia="Times New Roman"/>
          <w:szCs w:val="24"/>
        </w:rPr>
        <w:t xml:space="preserve">λλη φορά! </w:t>
      </w:r>
    </w:p>
    <w:p w14:paraId="485EEBC6" w14:textId="77777777" w:rsidR="000E6CB8" w:rsidRDefault="00854B09">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 xml:space="preserve">Εντάξει, κύριε Υπουργέ. Τα είπατε κι εσείς. Ας προχωρήσουμε. </w:t>
      </w:r>
    </w:p>
    <w:p w14:paraId="485EEBC7" w14:textId="77777777" w:rsidR="000E6CB8" w:rsidRDefault="00854B09">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των Ανεξαρτήτων Ελλήνων κ. </w:t>
      </w:r>
      <w:proofErr w:type="spellStart"/>
      <w:r>
        <w:rPr>
          <w:rFonts w:eastAsia="Times New Roman"/>
          <w:szCs w:val="24"/>
        </w:rPr>
        <w:t>Κατσίκης</w:t>
      </w:r>
      <w:proofErr w:type="spellEnd"/>
      <w:r>
        <w:rPr>
          <w:rFonts w:eastAsia="Times New Roman"/>
          <w:szCs w:val="24"/>
        </w:rPr>
        <w:t xml:space="preserve"> για δώδεκα λεπτά. Αμέσως μετά ο κ. </w:t>
      </w:r>
      <w:proofErr w:type="spellStart"/>
      <w:r>
        <w:rPr>
          <w:rFonts w:eastAsia="Times New Roman"/>
          <w:szCs w:val="24"/>
        </w:rPr>
        <w:t>Καραθανασόπουλος</w:t>
      </w:r>
      <w:proofErr w:type="spellEnd"/>
      <w:r>
        <w:rPr>
          <w:rFonts w:eastAsia="Times New Roman"/>
          <w:szCs w:val="24"/>
        </w:rPr>
        <w:t xml:space="preserve"> και ο κ. Μαντάς και ολοκληρώνουμε με τους Κοινοβουλευτικούς Εκπροσώπους.  </w:t>
      </w:r>
    </w:p>
    <w:p w14:paraId="485EEBC8" w14:textId="77777777" w:rsidR="000E6CB8" w:rsidRDefault="00854B09">
      <w:pPr>
        <w:spacing w:line="600" w:lineRule="auto"/>
        <w:ind w:firstLine="720"/>
        <w:jc w:val="both"/>
        <w:rPr>
          <w:rFonts w:eastAsia="Times New Roman"/>
          <w:szCs w:val="24"/>
        </w:rPr>
      </w:pPr>
      <w:r w:rsidRPr="002F7B9F">
        <w:rPr>
          <w:rFonts w:eastAsia="Times New Roman"/>
          <w:b/>
          <w:szCs w:val="24"/>
        </w:rPr>
        <w:t>ΚΩΝΣΤΑΝΤΙΝΟΣ ΚΑΤΣΙΚΗΣ:</w:t>
      </w:r>
      <w:r>
        <w:rPr>
          <w:rFonts w:eastAsia="Times New Roman"/>
          <w:szCs w:val="24"/>
        </w:rPr>
        <w:t xml:space="preserve"> Κύριοι συνάδελφοι, αντηχεί ακόμη στ’ </w:t>
      </w:r>
      <w:r w:rsidRPr="00DA3ABC">
        <w:rPr>
          <w:rFonts w:eastAsia="Times New Roman"/>
          <w:color w:val="000000" w:themeColor="text1"/>
          <w:szCs w:val="24"/>
        </w:rPr>
        <w:t xml:space="preserve">αυτιά μου αυτό που η </w:t>
      </w:r>
      <w:r w:rsidRPr="00DA3ABC">
        <w:rPr>
          <w:rFonts w:eastAsia="Times New Roman"/>
          <w:color w:val="000000" w:themeColor="text1"/>
          <w:szCs w:val="24"/>
        </w:rPr>
        <w:t>Α</w:t>
      </w:r>
      <w:r w:rsidRPr="00DA3ABC">
        <w:rPr>
          <w:rFonts w:eastAsia="Times New Roman"/>
          <w:color w:val="000000" w:themeColor="text1"/>
          <w:szCs w:val="24"/>
        </w:rPr>
        <w:t>ντιπολίτευση δήλωσε στις προγραμματικές δηλώσε</w:t>
      </w:r>
      <w:r w:rsidRPr="00DA3ABC">
        <w:rPr>
          <w:rFonts w:eastAsia="Times New Roman"/>
          <w:color w:val="000000" w:themeColor="text1"/>
          <w:szCs w:val="24"/>
        </w:rPr>
        <w:t xml:space="preserve">ις, μετά την ορκωμοσία μας σε αυτή την </w:t>
      </w:r>
      <w:r w:rsidRPr="00DA3ABC">
        <w:rPr>
          <w:rFonts w:eastAsia="Times New Roman"/>
          <w:color w:val="000000" w:themeColor="text1"/>
          <w:szCs w:val="24"/>
        </w:rPr>
        <w:t>π</w:t>
      </w:r>
      <w:r w:rsidRPr="00DA3ABC">
        <w:rPr>
          <w:rFonts w:eastAsia="Times New Roman"/>
          <w:color w:val="000000" w:themeColor="text1"/>
          <w:szCs w:val="24"/>
        </w:rPr>
        <w:t>ερίοδο της κοινοβουλευτικής μας θητείας, σύμφωνα με το οποίο η εποικοδομητική αντιπολίτευση συνίσταται στο ότι θα συναινούν οι συνάδελφοι Βουλευτές και οι Αρχηγοί των πολιτικών παρατάξεων σε οτιδήποτε εξυπηρετεί τη χ</w:t>
      </w:r>
      <w:r w:rsidRPr="00DA3ABC">
        <w:rPr>
          <w:rFonts w:eastAsia="Times New Roman"/>
          <w:color w:val="000000" w:themeColor="text1"/>
          <w:szCs w:val="24"/>
        </w:rPr>
        <w:t xml:space="preserve">ώρα, διευκολύνει τους Έλληνες πολίτες, θα συντάσσονται με αυτό, θα ομονοούν και θα ψηφίζουν. </w:t>
      </w:r>
    </w:p>
    <w:p w14:paraId="485EEBC9" w14:textId="77777777" w:rsidR="000E6CB8" w:rsidRDefault="00854B09">
      <w:pPr>
        <w:spacing w:line="600" w:lineRule="auto"/>
        <w:ind w:firstLine="720"/>
        <w:jc w:val="both"/>
        <w:rPr>
          <w:rFonts w:eastAsia="Times New Roman"/>
          <w:szCs w:val="24"/>
        </w:rPr>
      </w:pPr>
      <w:r w:rsidRPr="0004526A">
        <w:rPr>
          <w:rFonts w:eastAsia="Times New Roman"/>
          <w:szCs w:val="24"/>
        </w:rPr>
        <w:t xml:space="preserve">Και αυτό που συνιστά μία αρχή, </w:t>
      </w:r>
      <w:proofErr w:type="spellStart"/>
      <w:r w:rsidRPr="0004526A">
        <w:rPr>
          <w:rFonts w:eastAsia="Times New Roman"/>
          <w:szCs w:val="24"/>
        </w:rPr>
        <w:t>πολλάκις</w:t>
      </w:r>
      <w:proofErr w:type="spellEnd"/>
      <w:r w:rsidRPr="0004526A">
        <w:rPr>
          <w:rFonts w:eastAsia="Times New Roman"/>
          <w:szCs w:val="24"/>
        </w:rPr>
        <w:t>,</w:t>
      </w:r>
      <w:r w:rsidRPr="0004526A">
        <w:rPr>
          <w:rFonts w:eastAsia="Times New Roman"/>
          <w:szCs w:val="24"/>
        </w:rPr>
        <w:t xml:space="preserve"> εκπεφρασμένη από όλους τους Αρχηγούς των πολιτικών παρατάξεων του ελληνικού Κοινοβουλίου σήμερα –κι όχι μόνο σήμερα αλλά </w:t>
      </w:r>
      <w:r w:rsidRPr="0004526A">
        <w:rPr>
          <w:rFonts w:eastAsia="Times New Roman"/>
          <w:szCs w:val="24"/>
        </w:rPr>
        <w:t xml:space="preserve">ίσως σήμερα περισσότερο από ποτέ άλλοτε- έρχεται αρνούμενο θα έλεγα, όταν δηλώσεις από αυτό το Βήμα, αναφορικά με την ελπίδα των Ελλήνων περί της μη περικοπής των συντάξεών τους, γίνονται </w:t>
      </w:r>
      <w:r>
        <w:rPr>
          <w:rFonts w:eastAsia="Times New Roman"/>
          <w:szCs w:val="24"/>
        </w:rPr>
        <w:t xml:space="preserve">θέμα πολιτικής αντιπαράθεσης </w:t>
      </w:r>
      <w:r>
        <w:rPr>
          <w:rFonts w:eastAsia="Times New Roman"/>
          <w:szCs w:val="24"/>
        </w:rPr>
        <w:lastRenderedPageBreak/>
        <w:t>μέσα από στοιχεία δημαγωγίας και λαϊκισ</w:t>
      </w:r>
      <w:r>
        <w:rPr>
          <w:rFonts w:eastAsia="Times New Roman"/>
          <w:szCs w:val="24"/>
        </w:rPr>
        <w:t>μού που συνθέτουν τη συμπεριφορά συναδέλφων, δυστυχώς, προβάλλοντας κατ’ αυτόν τον τρόπο το κομματικό όφελος, δυναμιτίζοντας την ελπίδα των συνταξιούχων και των Ελλήνων, η οποία εκπορεύεται μέσα από μία φιλότιμη και ειλικρινή προσπάθεια αυτής της Κυβέρνηση</w:t>
      </w:r>
      <w:r>
        <w:rPr>
          <w:rFonts w:eastAsia="Times New Roman"/>
          <w:szCs w:val="24"/>
        </w:rPr>
        <w:t>ς</w:t>
      </w:r>
      <w:r>
        <w:rPr>
          <w:rFonts w:eastAsia="Times New Roman"/>
          <w:szCs w:val="24"/>
        </w:rPr>
        <w:t>,</w:t>
      </w:r>
      <w:r>
        <w:rPr>
          <w:rFonts w:eastAsia="Times New Roman"/>
          <w:szCs w:val="24"/>
        </w:rPr>
        <w:t xml:space="preserve"> να πάρει πίσω ένα μέτρο </w:t>
      </w:r>
      <w:r>
        <w:rPr>
          <w:rFonts w:eastAsia="Times New Roman"/>
          <w:szCs w:val="24"/>
        </w:rPr>
        <w:t>-</w:t>
      </w:r>
      <w:r>
        <w:rPr>
          <w:rFonts w:eastAsia="Times New Roman"/>
          <w:szCs w:val="24"/>
        </w:rPr>
        <w:t>που, πραγματικά, όλοι ψηφίσαμε</w:t>
      </w:r>
      <w:r>
        <w:rPr>
          <w:rFonts w:eastAsia="Times New Roman"/>
          <w:szCs w:val="24"/>
        </w:rPr>
        <w:t>-</w:t>
      </w:r>
      <w:r>
        <w:rPr>
          <w:rFonts w:eastAsia="Times New Roman"/>
          <w:szCs w:val="24"/>
        </w:rPr>
        <w:t xml:space="preserve"> αυτό της περικοπής των συντάξεων. </w:t>
      </w:r>
    </w:p>
    <w:p w14:paraId="485EEBCA" w14:textId="77777777" w:rsidR="000E6CB8" w:rsidRDefault="00854B09">
      <w:pPr>
        <w:spacing w:line="600" w:lineRule="auto"/>
        <w:ind w:firstLine="720"/>
        <w:jc w:val="both"/>
        <w:rPr>
          <w:rFonts w:eastAsia="Times New Roman"/>
          <w:szCs w:val="24"/>
        </w:rPr>
      </w:pPr>
      <w:r>
        <w:rPr>
          <w:rFonts w:eastAsia="Times New Roman"/>
          <w:szCs w:val="24"/>
        </w:rPr>
        <w:t>Όσο περνάει ο χρόνος, τόσο περισσότερο βλέπουμε ότι αυτή η προσπάθεια μάλλον οδεύει σε επιτυχία, αφού και οι Ευρωπαίοι αρχίζουν σιγά σιγά προς τούτο να συναινούν</w:t>
      </w:r>
      <w:r>
        <w:rPr>
          <w:rFonts w:eastAsia="Times New Roman"/>
          <w:szCs w:val="24"/>
        </w:rPr>
        <w:t xml:space="preserve"> και τα δημοσιονομικά μας μας επιτρέπουν να αναστείλουμε ή να καταργήσουμε, αν θέλετε, αυτό το μέτρο, να μην περικόψουμε τις συντάξεις, να μην επιφέρουμε, σε συνέχεια των δικών σας οικονομικών πληγμάτων, και άλλα πλήγματα στις ελληνικές οικογένειες, στα ελ</w:t>
      </w:r>
      <w:r>
        <w:rPr>
          <w:rFonts w:eastAsia="Times New Roman"/>
          <w:szCs w:val="24"/>
        </w:rPr>
        <w:t xml:space="preserve">ληνικά νοικοκυριά. </w:t>
      </w:r>
    </w:p>
    <w:p w14:paraId="485EEBCB" w14:textId="77777777" w:rsidR="000E6CB8" w:rsidRDefault="00854B09">
      <w:pPr>
        <w:spacing w:line="600" w:lineRule="auto"/>
        <w:ind w:firstLine="720"/>
        <w:jc w:val="both"/>
        <w:rPr>
          <w:rFonts w:eastAsia="Times New Roman"/>
          <w:szCs w:val="24"/>
        </w:rPr>
      </w:pPr>
      <w:r>
        <w:rPr>
          <w:rFonts w:eastAsia="Times New Roman"/>
          <w:szCs w:val="24"/>
        </w:rPr>
        <w:t xml:space="preserve">Και παρά το ότι αυτό με θλίβει –εγώ δεν είμαι τίποτα, ο ελάχιστος του Κοινοβουλίου είμαι- κάνω μια σύσταση σε όλους να σταματήσουν αυτή την πολιτική προπαγάνδα, η οποία, πραγματικά, είπα και επαναλαμβάνω, κομματικό όφελος εξυπηρετεί κι </w:t>
      </w:r>
      <w:r>
        <w:rPr>
          <w:rFonts w:eastAsia="Times New Roman"/>
          <w:szCs w:val="24"/>
        </w:rPr>
        <w:t xml:space="preserve">όχι εθνικό συμφέρον. </w:t>
      </w:r>
    </w:p>
    <w:p w14:paraId="485EEBCC" w14:textId="77777777" w:rsidR="000E6CB8" w:rsidRDefault="00854B09">
      <w:pPr>
        <w:spacing w:line="600" w:lineRule="auto"/>
        <w:ind w:firstLine="720"/>
        <w:jc w:val="both"/>
        <w:rPr>
          <w:rFonts w:eastAsia="Times New Roman"/>
          <w:szCs w:val="24"/>
        </w:rPr>
      </w:pPr>
      <w:r>
        <w:rPr>
          <w:rFonts w:eastAsia="Times New Roman"/>
          <w:szCs w:val="24"/>
        </w:rPr>
        <w:lastRenderedPageBreak/>
        <w:t xml:space="preserve">Κύριε Υπουργέ, κυρίες και κύριοι συνάδελφοι, θα ήθελα να πω δυο λόγια μόνο, και θα είμαι και σύντομος, για το παρόν σχέδιο νόμου, το οποίο όπως </w:t>
      </w:r>
      <w:proofErr w:type="spellStart"/>
      <w:r>
        <w:rPr>
          <w:rFonts w:eastAsia="Times New Roman"/>
          <w:szCs w:val="24"/>
        </w:rPr>
        <w:t>πολλάκις</w:t>
      </w:r>
      <w:proofErr w:type="spellEnd"/>
      <w:r>
        <w:rPr>
          <w:rFonts w:eastAsia="Times New Roman"/>
          <w:szCs w:val="24"/>
        </w:rPr>
        <w:t xml:space="preserve"> αναφέρθηκε συναρθρώνεται σε τρία μέρη.</w:t>
      </w:r>
    </w:p>
    <w:p w14:paraId="485EEBC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Τα δύο πρώτα αφορούν προσαρμογές της ελλην</w:t>
      </w:r>
      <w:r>
        <w:rPr>
          <w:rFonts w:eastAsia="Times New Roman" w:cs="Times New Roman"/>
          <w:szCs w:val="24"/>
        </w:rPr>
        <w:t xml:space="preserve">ικής νομοθεσίας σε </w:t>
      </w:r>
      <w:r>
        <w:rPr>
          <w:rFonts w:eastAsia="Times New Roman" w:cs="Times New Roman"/>
          <w:szCs w:val="24"/>
        </w:rPr>
        <w:t>ο</w:t>
      </w:r>
      <w:r>
        <w:rPr>
          <w:rFonts w:eastAsia="Times New Roman" w:cs="Times New Roman"/>
          <w:szCs w:val="24"/>
        </w:rPr>
        <w:t xml:space="preserve">δηγίες της Ευρωπαϊκής Ένωσης. Και πιο συγκεκριμένα το πρώτο στο Κεντρικό Αποθετήριο Τίτλων, το δεύτερο στην </w:t>
      </w:r>
      <w:r>
        <w:rPr>
          <w:rFonts w:eastAsia="Times New Roman" w:cs="Times New Roman"/>
          <w:szCs w:val="24"/>
        </w:rPr>
        <w:t>ο</w:t>
      </w:r>
      <w:r>
        <w:rPr>
          <w:rFonts w:eastAsia="Times New Roman" w:cs="Times New Roman"/>
          <w:szCs w:val="24"/>
        </w:rPr>
        <w:t>δηγία 2225/2016 για τις ανταλλαγές φορολογικών πληροφοριών, στην καταπολέμηση παράνομων δραστηριοτήτων εντός της Ευρωπαϊκής Ένω</w:t>
      </w:r>
      <w:r>
        <w:rPr>
          <w:rFonts w:eastAsia="Times New Roman" w:cs="Times New Roman"/>
          <w:szCs w:val="24"/>
        </w:rPr>
        <w:t xml:space="preserve">σης και το τρίτο διευθετεί λοιπά ζητήματα του Υπουργείου Οικονομικών αναφορικά με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 xml:space="preserve">ίτλων. Προσαρμόζεται η ελληνική νομοθεσία στις διατάξεις του </w:t>
      </w:r>
      <w:r>
        <w:rPr>
          <w:rFonts w:eastAsia="Times New Roman" w:cs="Times New Roman"/>
          <w:szCs w:val="24"/>
        </w:rPr>
        <w:t>κ</w:t>
      </w:r>
      <w:r>
        <w:rPr>
          <w:rFonts w:eastAsia="Times New Roman" w:cs="Times New Roman"/>
          <w:szCs w:val="24"/>
        </w:rPr>
        <w:t>ανονισμού 909/2014 του Ευρωπαϊκού Κοινοβουλίου και του Συμβουλίου της 23ης Ιουλίου του 2</w:t>
      </w:r>
      <w:r>
        <w:rPr>
          <w:rFonts w:eastAsia="Times New Roman" w:cs="Times New Roman"/>
          <w:szCs w:val="24"/>
        </w:rPr>
        <w:t>014</w:t>
      </w:r>
      <w:r>
        <w:rPr>
          <w:rFonts w:eastAsia="Times New Roman" w:cs="Times New Roman"/>
          <w:szCs w:val="24"/>
        </w:rPr>
        <w:t>,</w:t>
      </w:r>
      <w:r>
        <w:rPr>
          <w:rFonts w:eastAsia="Times New Roman" w:cs="Times New Roman"/>
          <w:szCs w:val="24"/>
        </w:rPr>
        <w:t xml:space="preserve"> σχετικά με τη βελτίωση διακανονισμού αξιογράφων στην Ευρωπαϊκή Ένωση και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ίτλων.</w:t>
      </w:r>
    </w:p>
    <w:p w14:paraId="485EEBC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Ειδικότερα ορίζεται ότι τα </w:t>
      </w:r>
      <w:r>
        <w:rPr>
          <w:rFonts w:eastAsia="Times New Roman" w:cs="Times New Roman"/>
          <w:szCs w:val="24"/>
        </w:rPr>
        <w:t>κ</w:t>
      </w:r>
      <w:r>
        <w:rPr>
          <w:rFonts w:eastAsia="Times New Roman" w:cs="Times New Roman"/>
          <w:szCs w:val="24"/>
        </w:rPr>
        <w:t xml:space="preserve">εντρικά </w:t>
      </w:r>
      <w:r>
        <w:rPr>
          <w:rFonts w:eastAsia="Times New Roman" w:cs="Times New Roman"/>
          <w:szCs w:val="24"/>
        </w:rPr>
        <w:t>α</w:t>
      </w:r>
      <w:r>
        <w:rPr>
          <w:rFonts w:eastAsia="Times New Roman" w:cs="Times New Roman"/>
          <w:szCs w:val="24"/>
        </w:rPr>
        <w:t xml:space="preserve">ποθετήρια </w:t>
      </w:r>
      <w:r>
        <w:rPr>
          <w:rFonts w:eastAsia="Times New Roman" w:cs="Times New Roman"/>
          <w:szCs w:val="24"/>
        </w:rPr>
        <w:t>τ</w:t>
      </w:r>
      <w:r>
        <w:rPr>
          <w:rFonts w:eastAsia="Times New Roman" w:cs="Times New Roman"/>
          <w:szCs w:val="24"/>
        </w:rPr>
        <w:t>ίτλων</w:t>
      </w:r>
      <w:r>
        <w:rPr>
          <w:rFonts w:eastAsia="Times New Roman" w:cs="Times New Roman"/>
          <w:szCs w:val="24"/>
        </w:rPr>
        <w:t>,</w:t>
      </w:r>
      <w:r>
        <w:rPr>
          <w:rFonts w:eastAsia="Times New Roman" w:cs="Times New Roman"/>
          <w:szCs w:val="24"/>
        </w:rPr>
        <w:t xml:space="preserve"> θα λειτουργήσουν με τη μορφή ανώνυμης εταιρείας με την άδεια της </w:t>
      </w:r>
      <w:r>
        <w:rPr>
          <w:rFonts w:eastAsia="Times New Roman" w:cs="Times New Roman"/>
          <w:szCs w:val="24"/>
        </w:rPr>
        <w:t>Ε</w:t>
      </w:r>
      <w:r>
        <w:rPr>
          <w:rFonts w:eastAsia="Times New Roman" w:cs="Times New Roman"/>
          <w:szCs w:val="24"/>
        </w:rPr>
        <w:t xml:space="preserve">πιτροπής Κεφαλαιαγοράς, </w:t>
      </w:r>
      <w:r>
        <w:rPr>
          <w:rFonts w:eastAsia="Times New Roman" w:cs="Times New Roman"/>
          <w:szCs w:val="24"/>
        </w:rPr>
        <w:t>στην οποία οφείλουν να υποβάλλουν τις εκθέσεις των ορκωτών ελεγκτών, ενώ επίσης οφείλουν να έχουν κανονισμό λειτουργίας</w:t>
      </w:r>
      <w:r>
        <w:rPr>
          <w:rFonts w:eastAsia="Times New Roman" w:cs="Times New Roman"/>
          <w:szCs w:val="24"/>
        </w:rPr>
        <w:t>,</w:t>
      </w:r>
      <w:r>
        <w:rPr>
          <w:rFonts w:eastAsia="Times New Roman" w:cs="Times New Roman"/>
          <w:szCs w:val="24"/>
        </w:rPr>
        <w:t xml:space="preserve"> ο οποίος θα εγκρίνεται από την </w:t>
      </w:r>
      <w:r>
        <w:rPr>
          <w:rFonts w:eastAsia="Times New Roman" w:cs="Times New Roman"/>
          <w:szCs w:val="24"/>
        </w:rPr>
        <w:t>Ε</w:t>
      </w:r>
      <w:r>
        <w:rPr>
          <w:rFonts w:eastAsia="Times New Roman" w:cs="Times New Roman"/>
          <w:szCs w:val="24"/>
        </w:rPr>
        <w:t>πιτροπή Κεφαλαιαγοράς.</w:t>
      </w:r>
    </w:p>
    <w:p w14:paraId="485EEBC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του σχεδίου νόμου αφορά στην ενσωμάτωση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 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δηγίας της Ευρωπαϊκής Ένωσης 2016/2258</w:t>
      </w:r>
      <w:r>
        <w:rPr>
          <w:rFonts w:eastAsia="Times New Roman" w:cs="Times New Roman"/>
          <w:szCs w:val="24"/>
        </w:rPr>
        <w:t>,</w:t>
      </w:r>
      <w:r>
        <w:rPr>
          <w:rFonts w:eastAsia="Times New Roman" w:cs="Times New Roman"/>
          <w:szCs w:val="24"/>
        </w:rPr>
        <w:t xml:space="preserve"> όσον αφορά την πρόσβαση των φορολογικών αρχών σε πληροφορίες για την καταπολέμηση της νομιμοποίησης εσόδων από παράνομες δραστηριότητες, προκειμένου να διασφαλιστεί η ορθή και απρόσκοπτη εφαρμογή της διοικητικής συ</w:t>
      </w:r>
      <w:r>
        <w:rPr>
          <w:rFonts w:eastAsia="Times New Roman" w:cs="Times New Roman"/>
          <w:szCs w:val="24"/>
        </w:rPr>
        <w:t>νεργασίας μέσω της αυτόματης ανταλλαγής πληροφοριών μεταξύ κρατών-μελών της Ευρωπαϊκής Ένωσης για τους δικαιούχους χρηματοοικονομικών λογαριασμών.</w:t>
      </w:r>
    </w:p>
    <w:p w14:paraId="485EEBD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Κύριοι συνάδελφοι, έχουμε τονίσει ουκ ολίγες φορές απ’ αυτό το Βήμα</w:t>
      </w:r>
      <w:r>
        <w:rPr>
          <w:rFonts w:eastAsia="Times New Roman" w:cs="Times New Roman"/>
          <w:szCs w:val="24"/>
        </w:rPr>
        <w:t>,</w:t>
      </w:r>
      <w:r>
        <w:rPr>
          <w:rFonts w:eastAsia="Times New Roman" w:cs="Times New Roman"/>
          <w:szCs w:val="24"/>
        </w:rPr>
        <w:t xml:space="preserve"> πως η θέσπιση ενός νομικού πλαισίου βασι</w:t>
      </w:r>
      <w:r>
        <w:rPr>
          <w:rFonts w:eastAsia="Times New Roman" w:cs="Times New Roman"/>
          <w:szCs w:val="24"/>
        </w:rPr>
        <w:t>σμένου στην ενίσχυση της διαφάνειας</w:t>
      </w:r>
      <w:r>
        <w:rPr>
          <w:rFonts w:eastAsia="Times New Roman" w:cs="Times New Roman"/>
          <w:szCs w:val="24"/>
        </w:rPr>
        <w:t>,</w:t>
      </w:r>
      <w:r>
        <w:rPr>
          <w:rFonts w:eastAsia="Times New Roman" w:cs="Times New Roman"/>
          <w:szCs w:val="24"/>
        </w:rPr>
        <w:t xml:space="preserve"> μπορεί να λειτουργήσει ως ισχυρός αποτρεπτικός παράγοντας παράνομων και εγκληματικών δραστηριοτήτων, καθιστώντας το </w:t>
      </w:r>
      <w:proofErr w:type="spellStart"/>
      <w:r>
        <w:rPr>
          <w:rFonts w:eastAsia="Times New Roman" w:cs="Times New Roman"/>
          <w:szCs w:val="24"/>
        </w:rPr>
        <w:t>ενωσιακό</w:t>
      </w:r>
      <w:proofErr w:type="spellEnd"/>
      <w:r>
        <w:rPr>
          <w:rFonts w:eastAsia="Times New Roman" w:cs="Times New Roman"/>
          <w:szCs w:val="24"/>
        </w:rPr>
        <w:t xml:space="preserve"> και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αποτελεσματικότερο στη διαχείριση των νέων απειλών κατά της ασφάλειας των κρ</w:t>
      </w:r>
      <w:r>
        <w:rPr>
          <w:rFonts w:eastAsia="Times New Roman" w:cs="Times New Roman"/>
          <w:szCs w:val="24"/>
        </w:rPr>
        <w:t>ατών μελών.</w:t>
      </w:r>
    </w:p>
    <w:p w14:paraId="485EEBD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Αναφορικά τέλος με τις διατάξεις που περιλαμβάνονται στο τρίτο μέρος, γίνεται ευκρινής η ανθρωπιστική προσέγγιση της πολιτείας</w:t>
      </w:r>
      <w:r>
        <w:rPr>
          <w:rFonts w:eastAsia="Times New Roman" w:cs="Times New Roman"/>
          <w:szCs w:val="24"/>
        </w:rPr>
        <w:t>,</w:t>
      </w:r>
      <w:r>
        <w:rPr>
          <w:rFonts w:eastAsia="Times New Roman" w:cs="Times New Roman"/>
          <w:szCs w:val="24"/>
        </w:rPr>
        <w:t xml:space="preserve"> απέναντι στους συμπολίτες μας που επλήγησαν πρόσφατα από τις καταστροφικές πυρκαγιές του Ιουλίου, όπως αναφέρεται τό</w:t>
      </w:r>
      <w:r>
        <w:rPr>
          <w:rFonts w:eastAsia="Times New Roman" w:cs="Times New Roman"/>
          <w:szCs w:val="24"/>
        </w:rPr>
        <w:t>σο στο άρθρο 38 όσο και στο άρθρο 39.</w:t>
      </w:r>
    </w:p>
    <w:p w14:paraId="485EEBD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Απαλλάσσονται από τον ΕΝΦΙΑ του έτους 2018 για το σύνολο της περιουσίας </w:t>
      </w:r>
      <w:r>
        <w:rPr>
          <w:rFonts w:eastAsia="Times New Roman" w:cs="Times New Roman"/>
          <w:szCs w:val="24"/>
        </w:rPr>
        <w:t>τους,</w:t>
      </w:r>
      <w:r>
        <w:rPr>
          <w:rFonts w:eastAsia="Times New Roman" w:cs="Times New Roman"/>
          <w:szCs w:val="24"/>
        </w:rPr>
        <w:t xml:space="preserve"> τα πρόσωπα που απεβίωσαν εξαιτίας των πυρκαγιών που έπληξαν τις περιοχές της Περιφέρειας Αττικής –περιοχές όπου διακονώ το κοινοβουλευτικό μ</w:t>
      </w:r>
      <w:r>
        <w:rPr>
          <w:rFonts w:eastAsia="Times New Roman" w:cs="Times New Roman"/>
          <w:szCs w:val="24"/>
        </w:rPr>
        <w:t xml:space="preserve">ου αξίωμα ορκισμένος να υπηρετώ τους συμπολίτες μου- βιώνοντας το θρήνο που έλαβε </w:t>
      </w:r>
      <w:r>
        <w:rPr>
          <w:rFonts w:eastAsia="Times New Roman" w:cs="Times New Roman"/>
          <w:szCs w:val="24"/>
        </w:rPr>
        <w:t xml:space="preserve">η </w:t>
      </w:r>
      <w:r>
        <w:rPr>
          <w:rFonts w:eastAsia="Times New Roman" w:cs="Times New Roman"/>
          <w:szCs w:val="24"/>
        </w:rPr>
        <w:t xml:space="preserve">χώρα στο Μάτι της Ραφήνας και του Μαραθώνα, πλήττοντας την κύρια ή τη δευτερεύουσα κατοικία των ανθρώπων και αριθμώντας </w:t>
      </w:r>
      <w:r>
        <w:rPr>
          <w:rFonts w:eastAsia="Times New Roman" w:cs="Times New Roman"/>
          <w:szCs w:val="24"/>
        </w:rPr>
        <w:t>ενενήντα εννέα</w:t>
      </w:r>
      <w:r>
        <w:rPr>
          <w:rFonts w:eastAsia="Times New Roman" w:cs="Times New Roman"/>
          <w:szCs w:val="24"/>
        </w:rPr>
        <w:t xml:space="preserve"> απώλειες ζωών. Αυτοί θα λάβουν από το</w:t>
      </w:r>
      <w:r>
        <w:rPr>
          <w:rFonts w:eastAsia="Times New Roman" w:cs="Times New Roman"/>
          <w:szCs w:val="24"/>
        </w:rPr>
        <w:t xml:space="preserve"> δημόσιο δύο ακαθάριστες μηνιαίες αποδοχές πέραν των 5.000 και των 8.000 </w:t>
      </w:r>
      <w:r>
        <w:rPr>
          <w:rFonts w:eastAsia="Times New Roman" w:cs="Times New Roman"/>
          <w:szCs w:val="24"/>
        </w:rPr>
        <w:t xml:space="preserve">ευρώ </w:t>
      </w:r>
      <w:r>
        <w:rPr>
          <w:rFonts w:eastAsia="Times New Roman" w:cs="Times New Roman"/>
          <w:szCs w:val="24"/>
        </w:rPr>
        <w:t xml:space="preserve">που έχουν λάβει –και ακόμη δίδεται- αλλά και των δεκάδων εκατομμυρίων τα οποία συγκεντρώνονται με τη ελπίδα της </w:t>
      </w:r>
      <w:proofErr w:type="spellStart"/>
      <w:r>
        <w:rPr>
          <w:rFonts w:eastAsia="Times New Roman" w:cs="Times New Roman"/>
          <w:szCs w:val="24"/>
        </w:rPr>
        <w:t>επανέγερσης</w:t>
      </w:r>
      <w:proofErr w:type="spellEnd"/>
      <w:r>
        <w:rPr>
          <w:rFonts w:eastAsia="Times New Roman" w:cs="Times New Roman"/>
          <w:szCs w:val="24"/>
        </w:rPr>
        <w:t xml:space="preserve"> των κατοικιών που επλήγησαν, καταστράφηκαν είτε μερικώ</w:t>
      </w:r>
      <w:r>
        <w:rPr>
          <w:rFonts w:eastAsia="Times New Roman" w:cs="Times New Roman"/>
          <w:szCs w:val="24"/>
        </w:rPr>
        <w:t xml:space="preserve">ς είτε ολοσχερώς από τις πυρκαγιές. Και αυτό -εάν θέλετε- το κρίνω ως ένα δείγμα κοινωνικής πολιτικής αυτής της Κυβέρνησης κόντρα σε ανάλγητες κοινωνικές τακτικές του παρελθόντος. </w:t>
      </w:r>
    </w:p>
    <w:p w14:paraId="485EEBD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Κύριε Υπουργέ, θα ήθελα να εκφράσω μία ένσταση, μελετώντας την με γενικό αρ</w:t>
      </w:r>
      <w:r>
        <w:rPr>
          <w:rFonts w:eastAsia="Times New Roman" w:cs="Times New Roman"/>
          <w:szCs w:val="24"/>
        </w:rPr>
        <w:t xml:space="preserve">ιθμό 1775 και ειδικό 265 τροπολογία σε ό,τι αφορά το δεύτερο άρθρο της, που σχετίζεται με την τροποποίηση του ν.4174/2013 αναφορικά με τον Κώδικα Φορολογικής Διαδικασίας. </w:t>
      </w:r>
    </w:p>
    <w:p w14:paraId="485EEBD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Ακριβώς αυτό το άρθρο το οποίο πάει να τροποποιήσει τον προαναφερθέντα νόμο, δεν στο</w:t>
      </w:r>
      <w:r>
        <w:rPr>
          <w:rFonts w:eastAsia="Times New Roman" w:cs="Times New Roman"/>
          <w:szCs w:val="24"/>
        </w:rPr>
        <w:t>ιχειοθετεί επαρκώς αυτό το οποίο πάει να κάνει, δηλαδή την αναγκαιότητα διεύρυνσης της χορήγησης απόρρητων φορολογικών στοιχείων.</w:t>
      </w:r>
    </w:p>
    <w:p w14:paraId="485EEBD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Και εδώ θέλω ειλικρινά λίγο την προσοχή σας κατά τη στιγμή αυτή που θα αναπτύξω τις αντιρρήσεις μου ιδιαίτερα σχετικά με τη δι</w:t>
      </w:r>
      <w:r>
        <w:rPr>
          <w:rFonts w:eastAsia="Times New Roman" w:cs="Times New Roman"/>
          <w:szCs w:val="24"/>
        </w:rPr>
        <w:t xml:space="preserve">εύρυνση φορολογικών στοιχείων σε φορείς που δεν ανήκουν στη γενική κυβέρνηση. </w:t>
      </w:r>
    </w:p>
    <w:p w14:paraId="485EEBD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Ειλικρινά δεν μπορώ να αντιληφθώ</w:t>
      </w:r>
      <w:r>
        <w:rPr>
          <w:rFonts w:eastAsia="Times New Roman" w:cs="Times New Roman"/>
          <w:szCs w:val="24"/>
        </w:rPr>
        <w:t>,</w:t>
      </w:r>
      <w:r>
        <w:rPr>
          <w:rFonts w:eastAsia="Times New Roman" w:cs="Times New Roman"/>
          <w:szCs w:val="24"/>
        </w:rPr>
        <w:t xml:space="preserve"> για ποιον λόγο θα χορηγούνται από την Ανεξάρτητη Αρχή Δημοσίων Εσόδων συγκεκριμένα στοιχεία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Φ</w:t>
      </w:r>
      <w:r>
        <w:rPr>
          <w:rFonts w:eastAsia="Times New Roman" w:cs="Times New Roman"/>
          <w:szCs w:val="24"/>
        </w:rPr>
        <w:t>ορολογουμένων</w:t>
      </w:r>
      <w:r>
        <w:rPr>
          <w:rFonts w:eastAsia="Times New Roman" w:cs="Times New Roman"/>
          <w:szCs w:val="24"/>
        </w:rPr>
        <w:t>,</w:t>
      </w:r>
      <w:r>
        <w:rPr>
          <w:rFonts w:eastAsia="Times New Roman" w:cs="Times New Roman"/>
          <w:szCs w:val="24"/>
        </w:rPr>
        <w:t xml:space="preserve"> σε διατραπεζικές εταιρείες </w:t>
      </w:r>
      <w:r>
        <w:rPr>
          <w:rFonts w:eastAsia="Times New Roman" w:cs="Times New Roman"/>
          <w:szCs w:val="24"/>
        </w:rPr>
        <w:t xml:space="preserve">που δεν ανήκουν, σημειώνω, καν σε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Ούτε μπορώ να αντιληφθώ</w:t>
      </w:r>
      <w:r>
        <w:rPr>
          <w:rFonts w:eastAsia="Times New Roman" w:cs="Times New Roman"/>
          <w:szCs w:val="24"/>
        </w:rPr>
        <w:t>,</w:t>
      </w:r>
      <w:r>
        <w:rPr>
          <w:rFonts w:eastAsia="Times New Roman" w:cs="Times New Roman"/>
          <w:szCs w:val="24"/>
        </w:rPr>
        <w:t xml:space="preserve"> πώς διασφαλίζεται με τον τρόπο αυτόν το δημόσιο συμφέρον, γιατί αυτό λέει το συγκεκριμένο άρθρο σε αυτή την τροπολογία, δηλαδή ότι διασφαλίζεται το δημόσιο συμφέρον. </w:t>
      </w:r>
      <w:r>
        <w:rPr>
          <w:rFonts w:eastAsia="Times New Roman" w:cs="Times New Roman"/>
          <w:szCs w:val="24"/>
        </w:rPr>
        <w:t>Αντίθετα κρίνω πως είναι σαφές ότι διασφαλίζεται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το συμφέρον των πιστωτικών ιδρυμάτων και ότι οι δικές τους επισφάλειες μειώνονται πρωτίστως. Άλλωστε αυτό αποτελεί και τον βασικό λόγο ίδρυσης των διατραπεζικών εταιρειών. </w:t>
      </w:r>
    </w:p>
    <w:p w14:paraId="485EEBD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Όπως, επίσης, κύριε Υπουργέ, δεν είναι σαφές ποιο </w:t>
      </w:r>
      <w:r>
        <w:rPr>
          <w:rFonts w:eastAsia="Times New Roman" w:cs="Times New Roman"/>
          <w:szCs w:val="24"/>
        </w:rPr>
        <w:t xml:space="preserve">είναι </w:t>
      </w:r>
      <w:r>
        <w:rPr>
          <w:rFonts w:eastAsia="Times New Roman" w:cs="Times New Roman"/>
          <w:szCs w:val="24"/>
        </w:rPr>
        <w:t>το εύρος των διατραπεζικών εταιρειών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των πιστωτικών και χρηματοδοτικών ιδρυμάτων χάρις των οποίων γίνεται η διαχείριση των αρχείων. Ενδεχομένως πρόκειται και για αλλοδαπά πιστωτικά ιδρύμα</w:t>
      </w:r>
      <w:r>
        <w:rPr>
          <w:rFonts w:eastAsia="Times New Roman" w:cs="Times New Roman"/>
          <w:szCs w:val="24"/>
        </w:rPr>
        <w:t>τα</w:t>
      </w:r>
      <w:r w:rsidRPr="009F1F36">
        <w:rPr>
          <w:rFonts w:eastAsia="Times New Roman" w:cs="Times New Roman"/>
          <w:szCs w:val="24"/>
        </w:rPr>
        <w:t>,</w:t>
      </w:r>
      <w:r>
        <w:rPr>
          <w:rFonts w:eastAsia="Times New Roman" w:cs="Times New Roman"/>
          <w:szCs w:val="24"/>
        </w:rPr>
        <w:t xml:space="preserve"> προς τα οποία είναι ορατός ο κίνδυνος να διοχετεύονται στοιχεία φορολογουμένων χωρίς εχέγγυα και καθ’ υπέρβαση του προβλεπόμενου πλαισίου. </w:t>
      </w:r>
    </w:p>
    <w:p w14:paraId="485EEBD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η ενημέρωση των αρχείων και των δεδομένων που τηρούν οι εν λόγω εταιρείες δεν θεωρούμε ότι αποτελεί </w:t>
      </w:r>
      <w:r>
        <w:rPr>
          <w:rFonts w:eastAsia="Times New Roman" w:cs="Times New Roman"/>
          <w:szCs w:val="24"/>
        </w:rPr>
        <w:t>επαρκή αιτιολογία</w:t>
      </w:r>
      <w:r>
        <w:rPr>
          <w:rFonts w:eastAsia="Times New Roman" w:cs="Times New Roman"/>
          <w:szCs w:val="24"/>
        </w:rPr>
        <w:t>,</w:t>
      </w:r>
      <w:r>
        <w:rPr>
          <w:rFonts w:eastAsia="Times New Roman" w:cs="Times New Roman"/>
          <w:szCs w:val="24"/>
        </w:rPr>
        <w:t xml:space="preserve"> ώστε να αίρεται το απόρρητο εν προκειμένω και μάλιστα χωρίς κα</w:t>
      </w:r>
      <w:r>
        <w:rPr>
          <w:rFonts w:eastAsia="Times New Roman" w:cs="Times New Roman"/>
          <w:szCs w:val="24"/>
        </w:rPr>
        <w:t>μ</w:t>
      </w:r>
      <w:r>
        <w:rPr>
          <w:rFonts w:eastAsia="Times New Roman" w:cs="Times New Roman"/>
          <w:szCs w:val="24"/>
        </w:rPr>
        <w:t>μιά άλλη προϋπόθεση ή διαδικασία. Στο σχέδιο νόμου δεν γίνεται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αναφορά για τον τρόπο χορήγησης των στοιχείων, την υποβολή αιτήματος, τη συμπλήρωση εντύπου ούτε ότι η ι</w:t>
      </w:r>
      <w:r>
        <w:rPr>
          <w:rFonts w:eastAsia="Times New Roman" w:cs="Times New Roman"/>
          <w:szCs w:val="24"/>
        </w:rPr>
        <w:t xml:space="preserve">κανοποίηση των αιτημάτων επαφίεται στην κρίση της φορολογικής διοίκησης. </w:t>
      </w:r>
    </w:p>
    <w:p w14:paraId="485EEBD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Εξάλλου ουδόλως μπορεί να ελεγχθεί ότι τα στοιχειά αυτά δεν θα χρησιμοποιηθούν για οποιονδήποτε αλλότριο, θα έλεγα, σκοπό πλην της ενημέρωσης των αρχείων. Προφανώς υπάρχουν και άλλοι</w:t>
      </w:r>
      <w:r>
        <w:rPr>
          <w:rFonts w:eastAsia="Times New Roman" w:cs="Times New Roman"/>
          <w:szCs w:val="24"/>
        </w:rPr>
        <w:t xml:space="preserve"> τρόποι να πραγματοποιηθεί η ενημέρωση αυτή</w:t>
      </w:r>
      <w:r w:rsidRPr="009F1F36">
        <w:rPr>
          <w:rFonts w:eastAsia="Times New Roman" w:cs="Times New Roman"/>
          <w:szCs w:val="24"/>
        </w:rPr>
        <w:t>,</w:t>
      </w:r>
      <w:r>
        <w:rPr>
          <w:rFonts w:eastAsia="Times New Roman" w:cs="Times New Roman"/>
          <w:szCs w:val="24"/>
        </w:rPr>
        <w:t xml:space="preserve"> ενώ είναι πιθανό πρόσβαση στα στοιχεία αυτά να έχουν ή να αποκτήσουν και άλλα συνεργαζόμενα με τις διατραπεζικές εταιρείες πρόσωπα, ιδιώτες, εταιρείες, δικηγορικά γραφεία κ</w:t>
      </w:r>
      <w:r w:rsidRPr="009F1F36">
        <w:rPr>
          <w:rFonts w:eastAsia="Times New Roman" w:cs="Times New Roman"/>
          <w:szCs w:val="24"/>
        </w:rPr>
        <w:t>.</w:t>
      </w:r>
      <w:r>
        <w:rPr>
          <w:rFonts w:eastAsia="Times New Roman" w:cs="Times New Roman"/>
          <w:szCs w:val="24"/>
        </w:rPr>
        <w:t>λπ</w:t>
      </w:r>
      <w:r w:rsidRPr="009F1F36">
        <w:rPr>
          <w:rFonts w:eastAsia="Times New Roman" w:cs="Times New Roman"/>
          <w:szCs w:val="24"/>
        </w:rPr>
        <w:t>.,</w:t>
      </w:r>
      <w:r>
        <w:rPr>
          <w:rFonts w:eastAsia="Times New Roman" w:cs="Times New Roman"/>
          <w:szCs w:val="24"/>
        </w:rPr>
        <w:t xml:space="preserve"> με συνέπεια να αίρεται άμεσα το α</w:t>
      </w:r>
      <w:r>
        <w:rPr>
          <w:rFonts w:eastAsia="Times New Roman" w:cs="Times New Roman"/>
          <w:szCs w:val="24"/>
        </w:rPr>
        <w:t>πόρρητο για πολύ μεγαλύτερο εύρος προσώπων κατά τρόπο που δεν αιτιολογείται από τη διάταξη.</w:t>
      </w:r>
    </w:p>
    <w:p w14:paraId="485EEBD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Ως προς την προτεινόμενη περίπτωση </w:t>
      </w:r>
      <w:proofErr w:type="spellStart"/>
      <w:r>
        <w:rPr>
          <w:rFonts w:eastAsia="Times New Roman" w:cs="Times New Roman"/>
          <w:szCs w:val="24"/>
        </w:rPr>
        <w:t>ιστ</w:t>
      </w:r>
      <w:proofErr w:type="spellEnd"/>
      <w:r>
        <w:rPr>
          <w:rFonts w:eastAsia="Times New Roman" w:cs="Times New Roman"/>
          <w:szCs w:val="24"/>
        </w:rPr>
        <w:t>΄ σελίδα 3 του σώματος της τροπολογίας</w:t>
      </w:r>
      <w:r w:rsidRPr="009F1F36">
        <w:rPr>
          <w:rFonts w:eastAsia="Times New Roman" w:cs="Times New Roman"/>
          <w:szCs w:val="24"/>
        </w:rPr>
        <w:t>,</w:t>
      </w:r>
      <w:r>
        <w:rPr>
          <w:rFonts w:eastAsia="Times New Roman" w:cs="Times New Roman"/>
          <w:szCs w:val="24"/>
        </w:rPr>
        <w:t xml:space="preserve"> σας διαβάζω το εδάφιο: «Προβλέπεται ότι η φορολογική διοίκηση δύναται να χορηγεί τα στ</w:t>
      </w:r>
      <w:r>
        <w:rPr>
          <w:rFonts w:eastAsia="Times New Roman" w:cs="Times New Roman"/>
          <w:szCs w:val="24"/>
        </w:rPr>
        <w:t xml:space="preserve">οιχεία και τις πληροφορίες Μητρώου Φορολογουμένων σε νομικά πρόσωπα δημοσίου δικαίου, σε δημόσιες επιχειρήσεις ή επιχειρήσεις νομικών προσώπων δημοσίου δικαίου, αμιγείς ή μεικτές επιχειρήσεις ΟΤΑ και στους συνδέσμους </w:t>
      </w:r>
      <w:r>
        <w:rPr>
          <w:rFonts w:eastAsia="Times New Roman" w:cs="Times New Roman"/>
          <w:szCs w:val="24"/>
        </w:rPr>
        <w:lastRenderedPageBreak/>
        <w:t>δήμων, σε δημόσιους οργανισμούς καθώς κ</w:t>
      </w:r>
      <w:r>
        <w:rPr>
          <w:rFonts w:eastAsia="Times New Roman" w:cs="Times New Roman"/>
          <w:szCs w:val="24"/>
        </w:rPr>
        <w:t xml:space="preserve">αι σε νομικά πρόσωπα ιδιωτικού δικαίου». Αυτό λέει, χωρίς να το έχω ολοκληρώσει, η περίπτωση </w:t>
      </w:r>
      <w:proofErr w:type="spellStart"/>
      <w:r>
        <w:rPr>
          <w:rFonts w:eastAsia="Times New Roman" w:cs="Times New Roman"/>
          <w:szCs w:val="24"/>
        </w:rPr>
        <w:t>ιστ</w:t>
      </w:r>
      <w:proofErr w:type="spellEnd"/>
      <w:r>
        <w:rPr>
          <w:rFonts w:eastAsia="Times New Roman" w:cs="Times New Roman"/>
          <w:szCs w:val="24"/>
        </w:rPr>
        <w:t xml:space="preserve">΄. </w:t>
      </w:r>
    </w:p>
    <w:p w14:paraId="485EEBD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Θεωρούμε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ότι δεν είναι νομοτεχνικά ορθή και ότι συγχέεται και κατά μεγάλο μέρος επικαλύπτεται με την περίπτωση </w:t>
      </w:r>
      <w:proofErr w:type="spellStart"/>
      <w:r>
        <w:rPr>
          <w:rFonts w:eastAsia="Times New Roman" w:cs="Times New Roman"/>
          <w:szCs w:val="24"/>
        </w:rPr>
        <w:t>ιε</w:t>
      </w:r>
      <w:proofErr w:type="spellEnd"/>
      <w:r>
        <w:rPr>
          <w:rFonts w:eastAsia="Times New Roman" w:cs="Times New Roman"/>
          <w:szCs w:val="24"/>
        </w:rPr>
        <w:t xml:space="preserve">΄. </w:t>
      </w:r>
    </w:p>
    <w:p w14:paraId="485EEBD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Σημειώνεται, τέλος, ότι από </w:t>
      </w:r>
      <w:r>
        <w:rPr>
          <w:rFonts w:eastAsia="Times New Roman" w:cs="Times New Roman"/>
          <w:szCs w:val="24"/>
        </w:rPr>
        <w:t xml:space="preserve">τις προτεινόμενες διατάξεις διαπιστώνεται μία σύγχυση, αγαπητέ κύριε Υπουργέ, ως προς την έννοια του δημοσίου συμφέροντος, ενώ διαφαίνεται ότι με αυτές δεν </w:t>
      </w:r>
      <w:proofErr w:type="spellStart"/>
      <w:r>
        <w:rPr>
          <w:rFonts w:eastAsia="Times New Roman" w:cs="Times New Roman"/>
          <w:szCs w:val="24"/>
        </w:rPr>
        <w:t>σκοπείται</w:t>
      </w:r>
      <w:proofErr w:type="spellEnd"/>
      <w:r>
        <w:rPr>
          <w:rFonts w:eastAsia="Times New Roman" w:cs="Times New Roman"/>
          <w:szCs w:val="24"/>
        </w:rPr>
        <w:t xml:space="preserve"> το συμφέρον της Ανεξάρτητης Αρχής Δημοσίων Εσόδων αλλά των φορέων προς τους οποίους θα διο</w:t>
      </w:r>
      <w:r>
        <w:rPr>
          <w:rFonts w:eastAsia="Times New Roman" w:cs="Times New Roman"/>
          <w:szCs w:val="24"/>
        </w:rPr>
        <w:t>χετεύονται τα στοιχεία. Άλλωστε τα στοιχεία που συγκεντρώνει η φορολογική διοίκηση</w:t>
      </w:r>
      <w:r>
        <w:rPr>
          <w:rFonts w:eastAsia="Times New Roman" w:cs="Times New Roman"/>
          <w:szCs w:val="24"/>
        </w:rPr>
        <w:t>,</w:t>
      </w:r>
      <w:r>
        <w:rPr>
          <w:rFonts w:eastAsia="Times New Roman" w:cs="Times New Roman"/>
          <w:szCs w:val="24"/>
        </w:rPr>
        <w:t xml:space="preserve"> αποσκοπούν στην εκτέλεση του κρατικού προϋπολογισμού και όχι στην εξυπηρέτηση των συμφερόντων άλλων φορέων και ιδίως ιδιωτών.</w:t>
      </w:r>
    </w:p>
    <w:p w14:paraId="485EEBD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εάν στην περίπτωση </w:t>
      </w:r>
      <w:proofErr w:type="spellStart"/>
      <w:r>
        <w:rPr>
          <w:rFonts w:eastAsia="Times New Roman" w:cs="Times New Roman"/>
          <w:szCs w:val="24"/>
        </w:rPr>
        <w:t>ιστ</w:t>
      </w:r>
      <w:proofErr w:type="spellEnd"/>
      <w:r>
        <w:rPr>
          <w:rFonts w:eastAsia="Times New Roman" w:cs="Times New Roman"/>
          <w:szCs w:val="24"/>
        </w:rPr>
        <w:t>΄ πρόκειται εν μέρει</w:t>
      </w:r>
      <w:r>
        <w:rPr>
          <w:rFonts w:eastAsia="Times New Roman" w:cs="Times New Roman"/>
          <w:szCs w:val="24"/>
        </w:rPr>
        <w:t xml:space="preserve"> για δημόσιους, με την ευρύτερη έννοια, φορείς, στην περίπτωση </w:t>
      </w:r>
      <w:proofErr w:type="spellStart"/>
      <w:r>
        <w:rPr>
          <w:rFonts w:eastAsia="Times New Roman" w:cs="Times New Roman"/>
          <w:szCs w:val="24"/>
        </w:rPr>
        <w:t>ιε</w:t>
      </w:r>
      <w:proofErr w:type="spellEnd"/>
      <w:r>
        <w:rPr>
          <w:rFonts w:eastAsia="Times New Roman" w:cs="Times New Roman"/>
          <w:szCs w:val="24"/>
        </w:rPr>
        <w:t>΄ πρόκειται αποκλειστικά για ιδιώτες και εξυπηρέτηση ιδιωτικών συμφερόντων</w:t>
      </w:r>
      <w:r w:rsidRPr="009F1F36">
        <w:rPr>
          <w:rFonts w:eastAsia="Times New Roman" w:cs="Times New Roman"/>
          <w:szCs w:val="24"/>
        </w:rPr>
        <w:t>,</w:t>
      </w:r>
      <w:r>
        <w:rPr>
          <w:rFonts w:eastAsia="Times New Roman" w:cs="Times New Roman"/>
          <w:szCs w:val="24"/>
        </w:rPr>
        <w:t xml:space="preserve"> γεγονός που καθιστά άκρως επισφαλή αλλά και επικίνδυνη τη χορήγηση στοιχείων σε αυτούς, δεδομένου μάλιστα ότι τα εν</w:t>
      </w:r>
      <w:r>
        <w:rPr>
          <w:rFonts w:eastAsia="Times New Roman" w:cs="Times New Roman"/>
          <w:szCs w:val="24"/>
        </w:rPr>
        <w:t xml:space="preserve"> λόγω στοιχεία δεν τηρούνται πρωτογενώς από τη φορολογική διοίκηση, αλλά έχουν προσκομιστεί σε αυτή για συγκεκριμένο λόγο και αποκλειστικά για φορολογικούς σκοπούς.</w:t>
      </w:r>
    </w:p>
    <w:p w14:paraId="485EEBD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Θεωρούμε ιδιαίτερα επικίνδυνη τη διεύρυνση του φορολογικού απορρήτου</w:t>
      </w:r>
      <w:r w:rsidRPr="00762C56">
        <w:rPr>
          <w:rFonts w:eastAsia="Times New Roman" w:cs="Times New Roman"/>
          <w:szCs w:val="24"/>
        </w:rPr>
        <w:t>,</w:t>
      </w:r>
      <w:r>
        <w:rPr>
          <w:rFonts w:eastAsia="Times New Roman" w:cs="Times New Roman"/>
          <w:szCs w:val="24"/>
        </w:rPr>
        <w:t xml:space="preserve"> τη στιγμή μάλιστα που</w:t>
      </w:r>
      <w:r>
        <w:rPr>
          <w:rFonts w:eastAsia="Times New Roman" w:cs="Times New Roman"/>
          <w:szCs w:val="24"/>
        </w:rPr>
        <w:t xml:space="preserve"> η Ευρωπαϊκή Ένωση έχει θέσει ιδιαίτερους όρους ως προς την προστασία των προσωπικών δεδομένων και της ιδιωτικής ζωής των πολιτών. Συγκεκριμένα δε η παροχή στοιχείων όπως όνομα και επώνυμο της μητέρας, αριθμός ταυτότητας, οικογενειακή κατάσταση, διεύθυνση </w:t>
      </w:r>
      <w:r>
        <w:rPr>
          <w:rFonts w:eastAsia="Times New Roman" w:cs="Times New Roman"/>
          <w:szCs w:val="24"/>
        </w:rPr>
        <w:t>κατοικίας, ταχυδρομικός κώδικας κ</w:t>
      </w:r>
      <w:r w:rsidRPr="002C1AE0">
        <w:rPr>
          <w:rFonts w:eastAsia="Times New Roman" w:cs="Times New Roman"/>
          <w:szCs w:val="24"/>
        </w:rPr>
        <w:t>.</w:t>
      </w:r>
      <w:r>
        <w:rPr>
          <w:rFonts w:eastAsia="Times New Roman" w:cs="Times New Roman"/>
          <w:szCs w:val="24"/>
        </w:rPr>
        <w:t>λπ</w:t>
      </w:r>
      <w:r w:rsidRPr="002C1AE0">
        <w:rPr>
          <w:rFonts w:eastAsia="Times New Roman" w:cs="Times New Roman"/>
          <w:szCs w:val="24"/>
        </w:rPr>
        <w:t>.</w:t>
      </w:r>
      <w:r>
        <w:rPr>
          <w:rFonts w:eastAsia="Times New Roman" w:cs="Times New Roman"/>
          <w:szCs w:val="24"/>
        </w:rPr>
        <w:t>,</w:t>
      </w:r>
      <w:r>
        <w:rPr>
          <w:rFonts w:eastAsia="Times New Roman" w:cs="Times New Roman"/>
          <w:szCs w:val="24"/>
        </w:rPr>
        <w:t xml:space="preserve"> σε οποιονδήποτε</w:t>
      </w:r>
      <w:r w:rsidRPr="002C1AE0">
        <w:rPr>
          <w:rFonts w:eastAsia="Times New Roman" w:cs="Times New Roman"/>
          <w:szCs w:val="24"/>
        </w:rPr>
        <w:t>,</w:t>
      </w:r>
      <w:r>
        <w:rPr>
          <w:rFonts w:eastAsia="Times New Roman" w:cs="Times New Roman"/>
          <w:szCs w:val="24"/>
        </w:rPr>
        <w:t xml:space="preserve"> θα μπορούσε να θέσει σε κίνδυνο ακόμη και την οικογένεια του ατόμου. Επιπλέον σε περιοχές με έναν μόνο ταχυδρομικό κώδικα είναι εμφανής και η κατοικία του φυσικού προσώπου. </w:t>
      </w:r>
    </w:p>
    <w:p w14:paraId="485EEBD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Τελειώνοντας, θέλω να παρα</w:t>
      </w:r>
      <w:r>
        <w:rPr>
          <w:rFonts w:eastAsia="Times New Roman" w:cs="Times New Roman"/>
          <w:szCs w:val="24"/>
        </w:rPr>
        <w:t>καλέσω ή νομοτεχνικά να την βελτιώσετε χωρίς να εξυπηρετούνται από αυτή τη διάταξη ιδιωτικά συμφέροντα μέσα από διεύρυνση φορολογικών απορρήτων προς ιδιωτικές εταιρείες και άλλους επιχειρηματικούς ομίλους</w:t>
      </w:r>
      <w:r>
        <w:rPr>
          <w:rFonts w:eastAsia="Times New Roman" w:cs="Times New Roman"/>
          <w:szCs w:val="24"/>
        </w:rPr>
        <w:t>,</w:t>
      </w:r>
      <w:r>
        <w:rPr>
          <w:rFonts w:eastAsia="Times New Roman" w:cs="Times New Roman"/>
          <w:szCs w:val="24"/>
        </w:rPr>
        <w:t xml:space="preserve"> ή, κύριε Υπουργέ, να αποσύρετε αυτή τη διάταξη.</w:t>
      </w:r>
    </w:p>
    <w:p w14:paraId="485EEBE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 κύριε Πρόεδρε για την ανοχή σας.</w:t>
      </w:r>
    </w:p>
    <w:p w14:paraId="485EEBE1" w14:textId="77777777" w:rsidR="000E6CB8" w:rsidRDefault="00854B09">
      <w:pPr>
        <w:spacing w:line="600" w:lineRule="auto"/>
        <w:ind w:firstLine="720"/>
        <w:jc w:val="both"/>
        <w:rPr>
          <w:rFonts w:eastAsia="Times New Roman" w:cs="Times New Roman"/>
          <w:szCs w:val="24"/>
        </w:rPr>
      </w:pPr>
      <w:r w:rsidRPr="00551858">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Κατσίκη</w:t>
      </w:r>
      <w:proofErr w:type="spellEnd"/>
      <w:r>
        <w:rPr>
          <w:rFonts w:eastAsia="Times New Roman" w:cs="Times New Roman"/>
          <w:szCs w:val="24"/>
        </w:rPr>
        <w:t>.</w:t>
      </w:r>
    </w:p>
    <w:p w14:paraId="485EEBE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Απομένουν από </w:t>
      </w:r>
      <w:r>
        <w:rPr>
          <w:rFonts w:eastAsia="Times New Roman" w:cs="Times New Roman"/>
          <w:szCs w:val="24"/>
        </w:rPr>
        <w:t xml:space="preserve">τους </w:t>
      </w:r>
      <w:r>
        <w:rPr>
          <w:rFonts w:eastAsia="Times New Roman" w:cs="Times New Roman"/>
          <w:szCs w:val="24"/>
        </w:rPr>
        <w:t xml:space="preserve">Κοινοβουλευτικούς </w:t>
      </w:r>
      <w:r>
        <w:rPr>
          <w:rFonts w:eastAsia="Times New Roman" w:cs="Times New Roman"/>
          <w:szCs w:val="24"/>
        </w:rPr>
        <w:t xml:space="preserve">Εκπροσώπους </w:t>
      </w: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που θα πάρει τον λόγο τώρα και αμέσως μετά είναι ο κ. Μαντάς και ολοκληρώνουμε και</w:t>
      </w:r>
      <w:r>
        <w:rPr>
          <w:rFonts w:eastAsia="Times New Roman" w:cs="Times New Roman"/>
          <w:szCs w:val="24"/>
        </w:rPr>
        <w:t xml:space="preserve"> τη διαδικασία των Κοινοβουλευτικών. Έχουμε τις δευτερολογίες και</w:t>
      </w:r>
      <w:r>
        <w:rPr>
          <w:rFonts w:eastAsia="Times New Roman" w:cs="Times New Roman"/>
          <w:szCs w:val="24"/>
        </w:rPr>
        <w:t>,</w:t>
      </w:r>
      <w:r>
        <w:rPr>
          <w:rFonts w:eastAsia="Times New Roman" w:cs="Times New Roman"/>
          <w:szCs w:val="24"/>
        </w:rPr>
        <w:t xml:space="preserve"> αν θέλει να κλείσει, να τοποθετηθεί ο κύριος Υπουργός για να προχωρήσουμε στην </w:t>
      </w:r>
      <w:r>
        <w:rPr>
          <w:rFonts w:eastAsia="Times New Roman" w:cs="Times New Roman"/>
          <w:szCs w:val="24"/>
        </w:rPr>
        <w:lastRenderedPageBreak/>
        <w:t>ψηφοφορία. Υπολογίζουμε ότι μέχρι τις 16.00΄ θα έχουμε ολοκληρώσει τη διαδικασία.</w:t>
      </w:r>
    </w:p>
    <w:p w14:paraId="485EEBE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w:t>
      </w:r>
      <w:r>
        <w:rPr>
          <w:rFonts w:eastAsia="Times New Roman" w:cs="Times New Roman"/>
          <w:szCs w:val="24"/>
        </w:rPr>
        <w:t xml:space="preserve"> τον λόγο για δώδεκα λεπτά.</w:t>
      </w:r>
    </w:p>
    <w:p w14:paraId="485EEBE4" w14:textId="77777777" w:rsidR="000E6CB8" w:rsidRDefault="00854B09">
      <w:pPr>
        <w:spacing w:line="600" w:lineRule="auto"/>
        <w:ind w:firstLine="720"/>
        <w:jc w:val="both"/>
        <w:rPr>
          <w:rFonts w:eastAsia="Times New Roman" w:cs="Times New Roman"/>
          <w:szCs w:val="24"/>
        </w:rPr>
      </w:pPr>
      <w:r w:rsidRPr="000626CB">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485EEBE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εγώ σε αυτή την τροπολογία θα ήθελα να αναφερθώ, κύριε Υπουργέ. Αναφέρθηκε και ο </w:t>
      </w:r>
      <w:r>
        <w:rPr>
          <w:rFonts w:eastAsia="Times New Roman" w:cs="Times New Roman"/>
          <w:szCs w:val="24"/>
        </w:rPr>
        <w:t>ε</w:t>
      </w:r>
      <w:r>
        <w:rPr>
          <w:rFonts w:eastAsia="Times New Roman" w:cs="Times New Roman"/>
          <w:szCs w:val="24"/>
        </w:rPr>
        <w:t xml:space="preserve">ισηγητής μας βάζοντας μια σειρά ερωτηματικά, γιατί και η κ. </w:t>
      </w:r>
      <w:proofErr w:type="spellStart"/>
      <w:r>
        <w:rPr>
          <w:rFonts w:eastAsia="Times New Roman" w:cs="Times New Roman"/>
          <w:szCs w:val="24"/>
        </w:rPr>
        <w:t>Παπανάτσιου</w:t>
      </w:r>
      <w:proofErr w:type="spellEnd"/>
      <w:r>
        <w:rPr>
          <w:rFonts w:eastAsia="Times New Roman" w:cs="Times New Roman"/>
          <w:szCs w:val="24"/>
        </w:rPr>
        <w:t xml:space="preserve"> στην προσπάθειά τ</w:t>
      </w:r>
      <w:r>
        <w:rPr>
          <w:rFonts w:eastAsia="Times New Roman" w:cs="Times New Roman"/>
          <w:szCs w:val="24"/>
        </w:rPr>
        <w:t xml:space="preserve">ης να απαντήσει, μίλησε για διασταύρωση απλά και μόνο στοιχείων, για να μη γίνονται λάθη. </w:t>
      </w:r>
    </w:p>
    <w:p w14:paraId="485EEBE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Όμως γεννά ερωτηματικά</w:t>
      </w:r>
      <w:r>
        <w:rPr>
          <w:rFonts w:eastAsia="Times New Roman" w:cs="Times New Roman"/>
          <w:szCs w:val="24"/>
        </w:rPr>
        <w:t>,</w:t>
      </w:r>
      <w:r>
        <w:rPr>
          <w:rFonts w:eastAsia="Times New Roman" w:cs="Times New Roman"/>
          <w:szCs w:val="24"/>
        </w:rPr>
        <w:t xml:space="preserve"> ως προς το μήπως είναι ακριβώς η απαρχή μιας προσπάθειας κλιμάκωσης της πίεσης σε υπερχρεωμένα νοικοκυριά είτε σε τράπεζες είτε σε δήμους είτ</w:t>
      </w:r>
      <w:r>
        <w:rPr>
          <w:rFonts w:eastAsia="Times New Roman" w:cs="Times New Roman"/>
          <w:szCs w:val="24"/>
        </w:rPr>
        <w:t>ε σε δημοτικές επιχειρήσεις είτε σε επιχειρήσεις δημόσιες</w:t>
      </w:r>
      <w:r>
        <w:rPr>
          <w:rFonts w:eastAsia="Times New Roman" w:cs="Times New Roman"/>
          <w:szCs w:val="24"/>
        </w:rPr>
        <w:t>,</w:t>
      </w:r>
      <w:r>
        <w:rPr>
          <w:rFonts w:eastAsia="Times New Roman" w:cs="Times New Roman"/>
          <w:szCs w:val="24"/>
        </w:rPr>
        <w:t xml:space="preserve"> να ασκηθεί μια πίεση για να μπορούν πιο γρήγορα να καλύπτουν τις οφειλές τους. Και το λέμε αυτό, ακριβώς</w:t>
      </w:r>
      <w:r>
        <w:rPr>
          <w:rFonts w:eastAsia="Times New Roman" w:cs="Times New Roman"/>
          <w:szCs w:val="24"/>
        </w:rPr>
        <w:t>,</w:t>
      </w:r>
      <w:r>
        <w:rPr>
          <w:rFonts w:eastAsia="Times New Roman" w:cs="Times New Roman"/>
          <w:szCs w:val="24"/>
        </w:rPr>
        <w:t xml:space="preserve"> γιατί δημιουργεί ερωτηματικά. Για παράδειγμα έγινε αναφορά για τις διατραπεζικές εταιρείες </w:t>
      </w:r>
      <w:r>
        <w:rPr>
          <w:rFonts w:eastAsia="Times New Roman" w:cs="Times New Roman"/>
          <w:szCs w:val="24"/>
        </w:rPr>
        <w:t xml:space="preserve">που διαχειρίζονται αρχεία. Ένα άλλο παράδειγμα είναι το εξής: Ξέρουμε πολύ καλά ότι η ΔΕΗ </w:t>
      </w:r>
      <w:r>
        <w:rPr>
          <w:rFonts w:eastAsia="Times New Roman" w:cs="Times New Roman"/>
          <w:szCs w:val="24"/>
        </w:rPr>
        <w:t>-</w:t>
      </w:r>
      <w:r>
        <w:rPr>
          <w:rFonts w:eastAsia="Times New Roman" w:cs="Times New Roman"/>
          <w:szCs w:val="24"/>
        </w:rPr>
        <w:t>που είναι μέσα σε αυτούς τους φορείς που θα δίνονται τα απόρρητα στοιχεία</w:t>
      </w:r>
      <w:r>
        <w:rPr>
          <w:rFonts w:eastAsia="Times New Roman" w:cs="Times New Roman"/>
          <w:szCs w:val="24"/>
        </w:rPr>
        <w:t>-</w:t>
      </w:r>
      <w:r>
        <w:rPr>
          <w:rFonts w:eastAsia="Times New Roman" w:cs="Times New Roman"/>
          <w:szCs w:val="24"/>
        </w:rPr>
        <w:t xml:space="preserve"> συνεργάζεται με εισπρακτικά γραφεία για τους οφειλέτες της. Άρα δημιουργούνται βάσιμα ερωτ</w:t>
      </w:r>
      <w:r>
        <w:rPr>
          <w:rFonts w:eastAsia="Times New Roman" w:cs="Times New Roman"/>
          <w:szCs w:val="24"/>
        </w:rPr>
        <w:t xml:space="preserve">ήματα κατά τη γνώμη μας. Δεν μπορούν να δικαιολογηθούν με τον όρο της «διασταύρωσης στοιχείων» και κατά τη </w:t>
      </w:r>
      <w:r>
        <w:rPr>
          <w:rFonts w:eastAsia="Times New Roman" w:cs="Times New Roman"/>
          <w:szCs w:val="24"/>
        </w:rPr>
        <w:lastRenderedPageBreak/>
        <w:t>γνώμη μας πρέπει να αποσυρθούν αυτές οι διατάξεις που προβλέπονται στη συγκεκριμένη τροπολογία για την τροποποίηση του άρθρου 17 του Κώδικα Φορολογικ</w:t>
      </w:r>
      <w:r>
        <w:rPr>
          <w:rFonts w:eastAsia="Times New Roman" w:cs="Times New Roman"/>
          <w:szCs w:val="24"/>
        </w:rPr>
        <w:t>ής Διαδικασίας.</w:t>
      </w:r>
    </w:p>
    <w:p w14:paraId="485EEBE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Πηγαίνοντας στα γενικότερα ζητήματα</w:t>
      </w:r>
      <w:r>
        <w:rPr>
          <w:rFonts w:eastAsia="Times New Roman" w:cs="Times New Roman"/>
          <w:szCs w:val="24"/>
        </w:rPr>
        <w:t>.</w:t>
      </w:r>
      <w:r>
        <w:rPr>
          <w:rFonts w:eastAsia="Times New Roman" w:cs="Times New Roman"/>
          <w:szCs w:val="24"/>
        </w:rPr>
        <w:t xml:space="preserve"> Βεβαίως για το νομοσχέδιο τοποθετήθηκε αναλυτικά ο </w:t>
      </w:r>
      <w:r>
        <w:rPr>
          <w:rFonts w:eastAsia="Times New Roman" w:cs="Times New Roman"/>
          <w:szCs w:val="24"/>
        </w:rPr>
        <w:t>ε</w:t>
      </w:r>
      <w:r>
        <w:rPr>
          <w:rFonts w:eastAsia="Times New Roman" w:cs="Times New Roman"/>
          <w:szCs w:val="24"/>
        </w:rPr>
        <w:t>ισηγητής μας. Θα σταθώ περισσότερο σε αυτή την βολική αντιπαράθεση, η οποία επαναλαμβάνεται και θα κλιμακώνεται και θα οξύνεται όσο πλησιάζει η περίοδο</w:t>
      </w:r>
      <w:r>
        <w:rPr>
          <w:rFonts w:eastAsia="Times New Roman" w:cs="Times New Roman"/>
          <w:szCs w:val="24"/>
        </w:rPr>
        <w:t xml:space="preserve">ς των εκλογών. Μπήκαμε, άλλωστε, σε μια παρατεταμένη προεκλογική περίοδο. Είναι μια βολική αντιπαράθεση που διευκολύνει την Κυβέρνηση, τη στιγμή που η Κυβέρνηση συνεχίζει και μάλιστα με ιδιαίτερη επάρκεια και επιτυχία την πολιτική των </w:t>
      </w:r>
      <w:r>
        <w:rPr>
          <w:rFonts w:eastAsia="Times New Roman" w:cs="Times New Roman"/>
          <w:szCs w:val="24"/>
        </w:rPr>
        <w:t>κ</w:t>
      </w:r>
      <w:r>
        <w:rPr>
          <w:rFonts w:eastAsia="Times New Roman" w:cs="Times New Roman"/>
          <w:szCs w:val="24"/>
        </w:rPr>
        <w:t xml:space="preserve">υβερνήσεων της Νέας </w:t>
      </w:r>
      <w:r>
        <w:rPr>
          <w:rFonts w:eastAsia="Times New Roman" w:cs="Times New Roman"/>
          <w:szCs w:val="24"/>
        </w:rPr>
        <w:t>Δημοκρατίας και του ΠΑΣΟΚ, συνεχίζει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πολιτική που ικανοποιεί σε όλα τα επίπεδα τις ανάγκες των επιχειρηματικών ομίλων, τις ανάγκες του κεφαλαίου στη φάση της ανάκαμψης της καπιταλιστικής οικονομίας, τη στιγμή που πολύ περισσότερο η Κυβέρνηση α</w:t>
      </w:r>
      <w:r>
        <w:rPr>
          <w:rFonts w:eastAsia="Times New Roman" w:cs="Times New Roman"/>
          <w:szCs w:val="24"/>
        </w:rPr>
        <w:t>ποτελεί τον σημαιοφόρο των</w:t>
      </w:r>
      <w:r w:rsidRPr="00B30C4D">
        <w:rPr>
          <w:rFonts w:eastAsia="Times New Roman" w:cs="Times New Roman"/>
          <w:szCs w:val="24"/>
        </w:rPr>
        <w:t xml:space="preserve"> </w:t>
      </w:r>
      <w:proofErr w:type="spellStart"/>
      <w:r>
        <w:rPr>
          <w:rFonts w:eastAsia="Times New Roman" w:cs="Times New Roman"/>
          <w:szCs w:val="24"/>
        </w:rPr>
        <w:t>αμερικανονατοϊκών</w:t>
      </w:r>
      <w:proofErr w:type="spellEnd"/>
      <w:r>
        <w:rPr>
          <w:rFonts w:eastAsia="Times New Roman" w:cs="Times New Roman"/>
          <w:szCs w:val="24"/>
        </w:rPr>
        <w:t xml:space="preserve"> σχεδιασμών στην περιοχή, τη στιγμή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δίνει γη και ύδωρ στους </w:t>
      </w:r>
      <w:proofErr w:type="spellStart"/>
      <w:r>
        <w:rPr>
          <w:rFonts w:eastAsia="Times New Roman" w:cs="Times New Roman"/>
          <w:szCs w:val="24"/>
        </w:rPr>
        <w:t>αμερικανονατοϊκούς</w:t>
      </w:r>
      <w:proofErr w:type="spellEnd"/>
      <w:r>
        <w:rPr>
          <w:rFonts w:eastAsia="Times New Roman" w:cs="Times New Roman"/>
          <w:szCs w:val="24"/>
        </w:rPr>
        <w:t xml:space="preserve"> ιμπεριαλιστικούς σχεδιασμούς</w:t>
      </w:r>
      <w:r>
        <w:rPr>
          <w:rFonts w:eastAsia="Times New Roman" w:cs="Times New Roman"/>
          <w:szCs w:val="24"/>
        </w:rPr>
        <w:t>,</w:t>
      </w:r>
      <w:r>
        <w:rPr>
          <w:rFonts w:eastAsia="Times New Roman" w:cs="Times New Roman"/>
          <w:szCs w:val="24"/>
        </w:rPr>
        <w:t xml:space="preserve"> για να υλοποιήσουν τους σχεδιασμούς τους στην ευρύτερη περιοχή. </w:t>
      </w:r>
    </w:p>
    <w:p w14:paraId="485EEBE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Για παράδειγμα έγινε μια </w:t>
      </w:r>
      <w:r>
        <w:rPr>
          <w:rFonts w:eastAsia="Times New Roman" w:cs="Times New Roman"/>
          <w:szCs w:val="24"/>
        </w:rPr>
        <w:t xml:space="preserve">ολόκληρη συζήτηση -τοποθετήθηκε και ο κύριος Υπουργός- για τις δύο εκδοχές του προσχεδίου. Δηλαδή αν ήταν τρεις, τέσσερις ή </w:t>
      </w:r>
      <w:r>
        <w:rPr>
          <w:rFonts w:eastAsia="Times New Roman" w:cs="Times New Roman"/>
          <w:szCs w:val="24"/>
        </w:rPr>
        <w:lastRenderedPageBreak/>
        <w:t xml:space="preserve">πέντε θα άλλαζε κάτι; Αναφέρομαι στα δύο σενάρια στο σενάριο βάσης και στο εναλλακτικό. Αλλάζει κάτι ως προς τον χαρακτήρα του </w:t>
      </w:r>
      <w:r>
        <w:rPr>
          <w:rFonts w:eastAsia="Times New Roman" w:cs="Times New Roman"/>
          <w:szCs w:val="24"/>
        </w:rPr>
        <w:t>π</w:t>
      </w:r>
      <w:r>
        <w:rPr>
          <w:rFonts w:eastAsia="Times New Roman" w:cs="Times New Roman"/>
          <w:szCs w:val="24"/>
        </w:rPr>
        <w:t>ροϋπ</w:t>
      </w:r>
      <w:r>
        <w:rPr>
          <w:rFonts w:eastAsia="Times New Roman" w:cs="Times New Roman"/>
          <w:szCs w:val="24"/>
        </w:rPr>
        <w:t xml:space="preserve">ολογισμού είτε το ένα είτε το άλλο σενάριο; Δεν είναι αντιλαϊκός και στις δύο του εκδοχές ο </w:t>
      </w:r>
      <w:r>
        <w:rPr>
          <w:rFonts w:eastAsia="Times New Roman" w:cs="Times New Roman"/>
          <w:szCs w:val="24"/>
        </w:rPr>
        <w:t>π</w:t>
      </w:r>
      <w:r>
        <w:rPr>
          <w:rFonts w:eastAsia="Times New Roman" w:cs="Times New Roman"/>
          <w:szCs w:val="24"/>
        </w:rPr>
        <w:t xml:space="preserve">ροϋπολογισμός; Δεν αποτελεί το προσχέδιο του κρατικού </w:t>
      </w:r>
      <w:r>
        <w:rPr>
          <w:rFonts w:eastAsia="Times New Roman" w:cs="Times New Roman"/>
          <w:szCs w:val="24"/>
        </w:rPr>
        <w:t>π</w:t>
      </w:r>
      <w:r>
        <w:rPr>
          <w:rFonts w:eastAsia="Times New Roman" w:cs="Times New Roman"/>
          <w:szCs w:val="24"/>
        </w:rPr>
        <w:t xml:space="preserve">ροϋπολογισμού κλιμάκωση της αντιλαϊκής επίθεσης; </w:t>
      </w:r>
    </w:p>
    <w:p w14:paraId="485EEBE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Δεν αποτελεί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ένα εργαλείο αναδια</w:t>
      </w:r>
      <w:r>
        <w:rPr>
          <w:rFonts w:eastAsia="Times New Roman" w:cs="Times New Roman"/>
          <w:szCs w:val="24"/>
        </w:rPr>
        <w:t xml:space="preserve">νομής του κοινωνικά παραγόμενου πλούτου;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τα παίρνει από τους πολλούς για να τα δώσει στους λίγους</w:t>
      </w:r>
      <w:r w:rsidRPr="00A1043F">
        <w:rPr>
          <w:rFonts w:eastAsia="Times New Roman" w:cs="Times New Roman"/>
          <w:szCs w:val="24"/>
        </w:rPr>
        <w:t xml:space="preserve">. </w:t>
      </w:r>
      <w:r>
        <w:rPr>
          <w:rFonts w:eastAsia="Times New Roman" w:cs="Times New Roman"/>
          <w:szCs w:val="24"/>
        </w:rPr>
        <w:t xml:space="preserve">Αυτό κάνετε. </w:t>
      </w:r>
    </w:p>
    <w:p w14:paraId="485EEBE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Μάλιστα είναι φανερό ότι πρόκειται για κλιμάκωση αντιλαϊκής επίθεσης, ακόμη κι αν πάρουμε το εναλλακτικό, το ευνοϊκό,</w:t>
      </w:r>
      <w:r>
        <w:rPr>
          <w:rFonts w:eastAsia="Times New Roman" w:cs="Times New Roman"/>
          <w:szCs w:val="24"/>
        </w:rPr>
        <w:t xml:space="preserve"> για εσάς σενάριο. Από ποιους έχει όλα αυτά τα φορολογικά έσοδα; Από έναν κόσμο ο οποίος έχει πληρώσει όλα τα προηγούμενα χρόνια τεράστια ποσά στις εφορίες, έχει υποστεί μειώσεις στις συντάξεις του -</w:t>
      </w:r>
      <w:r w:rsidRPr="00D66BCA">
        <w:rPr>
          <w:rFonts w:eastAsia="Times New Roman"/>
          <w:bCs/>
        </w:rPr>
        <w:t>είναι</w:t>
      </w:r>
      <w:r>
        <w:rPr>
          <w:rFonts w:eastAsia="Times New Roman" w:cs="Times New Roman"/>
          <w:szCs w:val="24"/>
        </w:rPr>
        <w:t xml:space="preserve"> κλοπή των συντάξεων, δεν είναι μειώσεις- </w:t>
      </w:r>
      <w:r w:rsidRPr="00F331DF">
        <w:rPr>
          <w:rFonts w:eastAsia="Times New Roman"/>
          <w:bCs/>
        </w:rPr>
        <w:t>και</w:t>
      </w:r>
      <w:r>
        <w:rPr>
          <w:rFonts w:eastAsia="Times New Roman" w:cs="Times New Roman"/>
          <w:szCs w:val="24"/>
        </w:rPr>
        <w:t xml:space="preserve"> μειώσεις στους μισθούς του και σήμερα καλείται να πληρώσει ακόμη περισσότερα στη φορολογία. Από τον ίδιο δηλαδή κόσμο, τα λαϊκά εισοδήματα, που επιβαρύνονται όλα τα προηγούμενα χρόνια, και σήμερα συνεχίζετε να παίρνετε το βασικό κομμάτι, το 95%  των φορολ</w:t>
      </w:r>
      <w:r>
        <w:rPr>
          <w:rFonts w:eastAsia="Times New Roman" w:cs="Times New Roman"/>
          <w:szCs w:val="24"/>
        </w:rPr>
        <w:t xml:space="preserve">ογικών εσόδων. </w:t>
      </w:r>
    </w:p>
    <w:p w14:paraId="485EEBE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αυτή ακριβώς η καταλήστευση του λαϊκού εισοδήματος οδηγεί στα ματωμένα πρωτογενή πλεονάσματα και στον δημοσιονομικό χώρο, όπως ονομάζεται, για να μπορείτε να κάνετε τα παιχνίδια με τις διάφορες παροχές. Δηλαδή -και εδώ πέρα ε</w:t>
      </w:r>
      <w:r>
        <w:rPr>
          <w:rFonts w:eastAsia="Times New Roman" w:cs="Times New Roman"/>
          <w:szCs w:val="24"/>
        </w:rPr>
        <w:t>ίναι η ουσία, αν θέλετε, της κριτικής μας- στο εναλλακτικό σενάριο ενώ ματώνετε τον λαό για να πιάσει αυτά τα πρωτογενή πλεονάσματα, δίνετε κίνητρα για να θωρακιστεί η ανταγωνιστικότητα των επιχειρηματικών ομίλων. Γιατί μη μου πείτε ότι είναι διαφορετικό α</w:t>
      </w:r>
      <w:r>
        <w:rPr>
          <w:rFonts w:eastAsia="Times New Roman" w:cs="Times New Roman"/>
          <w:szCs w:val="24"/>
        </w:rPr>
        <w:t xml:space="preserve">υτό. </w:t>
      </w:r>
    </w:p>
    <w:p w14:paraId="485EEBE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Έχετε οργανώσει μία τεράστια </w:t>
      </w:r>
      <w:proofErr w:type="spellStart"/>
      <w:r>
        <w:rPr>
          <w:rFonts w:eastAsia="Times New Roman" w:cs="Times New Roman"/>
          <w:szCs w:val="24"/>
        </w:rPr>
        <w:t>φοροεπιδρομή</w:t>
      </w:r>
      <w:proofErr w:type="spellEnd"/>
      <w:r>
        <w:rPr>
          <w:rFonts w:eastAsia="Times New Roman" w:cs="Times New Roman"/>
          <w:szCs w:val="24"/>
        </w:rPr>
        <w:t xml:space="preserve"> στα λαϊκά στρώματα και κάνετε επιδότηση -λέει- των ασφαλιστικών εισφορών. Δηλαδή από τα χρήματα του εργαζόμενου, του συνταξιούχου που τα φορολογείτε, θα δώσετε επιδότηση στους επιχειρηματικούς ομίλους, για τι</w:t>
      </w:r>
      <w:r>
        <w:rPr>
          <w:rFonts w:eastAsia="Times New Roman" w:cs="Times New Roman"/>
          <w:szCs w:val="24"/>
        </w:rPr>
        <w:t xml:space="preserve">ς ασφαλιστικές εισφορές των εργαζομένων έως </w:t>
      </w:r>
      <w:r>
        <w:rPr>
          <w:rFonts w:eastAsia="Times New Roman" w:cs="Times New Roman"/>
          <w:szCs w:val="24"/>
        </w:rPr>
        <w:t>είκοσι τεσσάρων</w:t>
      </w:r>
      <w:r>
        <w:rPr>
          <w:rFonts w:eastAsia="Times New Roman" w:cs="Times New Roman"/>
          <w:szCs w:val="24"/>
        </w:rPr>
        <w:t xml:space="preserve"> χρονών. Ποιοι κερδίζουν από αυτή τη διαδικασία; Πληρώνει ο φορολογούμενος για να καρπωθεί ο κεφαλαιοκράτης. </w:t>
      </w:r>
    </w:p>
    <w:p w14:paraId="485EEBE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Με τις ίδιες διατάξεις, πάλι, λέτε </w:t>
      </w:r>
      <w:r w:rsidRPr="002B5B2E">
        <w:rPr>
          <w:rFonts w:eastAsia="Times New Roman"/>
          <w:bCs/>
          <w:shd w:val="clear" w:color="auto" w:fill="FFFFFF"/>
        </w:rPr>
        <w:t>ότι</w:t>
      </w:r>
      <w:r>
        <w:rPr>
          <w:rFonts w:eastAsia="Times New Roman" w:cs="Times New Roman"/>
          <w:szCs w:val="24"/>
        </w:rPr>
        <w:t xml:space="preserve"> θα μειώσετε τον φορολογικό συντελεστή των διανεμ</w:t>
      </w:r>
      <w:r>
        <w:rPr>
          <w:rFonts w:eastAsia="Times New Roman" w:cs="Times New Roman"/>
          <w:szCs w:val="24"/>
        </w:rPr>
        <w:t xml:space="preserve">όμενων κερδών από 15% σε 10%. Αλήθεια; Πληρώνει, δηλαδή, ο συνταξιούχος, για να μειώσει τη φορολογία του κεφαλαιοκράτη, όσον αφορά τα κέρδη, </w:t>
      </w:r>
      <w:r w:rsidRPr="00703911">
        <w:rPr>
          <w:rFonts w:eastAsia="Times New Roman" w:cs="Times New Roman"/>
        </w:rPr>
        <w:t>ο οποίος</w:t>
      </w:r>
      <w:r>
        <w:rPr>
          <w:rFonts w:eastAsia="Times New Roman" w:cs="Times New Roman"/>
          <w:szCs w:val="24"/>
        </w:rPr>
        <w:t xml:space="preserve"> θα πληρώνει 10% φόρο για τα κέρδη </w:t>
      </w:r>
      <w:r w:rsidRPr="008F0891">
        <w:rPr>
          <w:rFonts w:eastAsia="Times New Roman" w:cs="Times New Roman"/>
          <w:bCs/>
          <w:shd w:val="clear" w:color="auto" w:fill="FFFFFF"/>
        </w:rPr>
        <w:t>που</w:t>
      </w:r>
      <w:r>
        <w:rPr>
          <w:rFonts w:eastAsia="Times New Roman" w:cs="Times New Roman"/>
          <w:szCs w:val="24"/>
        </w:rPr>
        <w:t xml:space="preserve"> έχει, ενώ το κατώτερο κλιμάκιο εισοδήματος ενός φυσικού προσώπου που</w:t>
      </w:r>
      <w:r>
        <w:rPr>
          <w:rFonts w:eastAsia="Times New Roman" w:cs="Times New Roman"/>
          <w:szCs w:val="24"/>
        </w:rPr>
        <w:t xml:space="preserve"> είναι είτε συνταξιούχος είτε εργαζόμενος, είναι 22%; Και το λέτε χωρίς ντροπή αυτό το πράγμα; Ποιον εξυπηρετεί</w:t>
      </w:r>
      <w:r>
        <w:rPr>
          <w:rFonts w:eastAsia="Times New Roman" w:cs="Times New Roman"/>
          <w:szCs w:val="24"/>
        </w:rPr>
        <w:t>,</w:t>
      </w:r>
      <w:r>
        <w:rPr>
          <w:rFonts w:eastAsia="Times New Roman" w:cs="Times New Roman"/>
          <w:szCs w:val="24"/>
        </w:rPr>
        <w:t xml:space="preserve"> λοιπόν, </w:t>
      </w:r>
      <w:r>
        <w:rPr>
          <w:rFonts w:eastAsia="Times New Roman" w:cs="Times New Roman"/>
          <w:szCs w:val="24"/>
        </w:rPr>
        <w:lastRenderedPageBreak/>
        <w:t xml:space="preserve">αυτή η </w:t>
      </w:r>
      <w:proofErr w:type="spellStart"/>
      <w:r>
        <w:rPr>
          <w:rFonts w:eastAsia="Times New Roman" w:cs="Times New Roman"/>
          <w:szCs w:val="24"/>
        </w:rPr>
        <w:t>φοροεπιδρομή</w:t>
      </w:r>
      <w:proofErr w:type="spellEnd"/>
      <w:r>
        <w:rPr>
          <w:rFonts w:eastAsia="Times New Roman" w:cs="Times New Roman"/>
          <w:szCs w:val="24"/>
        </w:rPr>
        <w:t>; Βάζετε τον λαό να ματώνει</w:t>
      </w:r>
      <w:r>
        <w:rPr>
          <w:rFonts w:eastAsia="Times New Roman" w:cs="Times New Roman"/>
          <w:szCs w:val="24"/>
        </w:rPr>
        <w:t>,</w:t>
      </w:r>
      <w:r>
        <w:rPr>
          <w:rFonts w:eastAsia="Times New Roman" w:cs="Times New Roman"/>
          <w:szCs w:val="24"/>
        </w:rPr>
        <w:t xml:space="preserve"> για να μειώνετε την φορολογία των κεφαλαιοκρατών. </w:t>
      </w:r>
    </w:p>
    <w:p w14:paraId="485EEBE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Την ίδια ακριβώς λογική έχει η μείωσ</w:t>
      </w:r>
      <w:r>
        <w:rPr>
          <w:rFonts w:eastAsia="Times New Roman" w:cs="Times New Roman"/>
          <w:szCs w:val="24"/>
        </w:rPr>
        <w:t xml:space="preserve">η του φορολογικού συντελεστή για τα νομικά πρόσωπα από το 29% στο 25% σταδιακά -κάθε έτος 1%. Η ίδια λογική είναι. Αυτή, λοιπόν, είναι η αναδιανομή την οποία κάνετε, από τους λιγότερο φτωχούς προς όφελος των πλουσίων. </w:t>
      </w:r>
      <w:r w:rsidRPr="00D66BCA">
        <w:rPr>
          <w:rFonts w:eastAsia="Times New Roman"/>
          <w:bCs/>
        </w:rPr>
        <w:t>Είναι</w:t>
      </w:r>
      <w:r>
        <w:rPr>
          <w:rFonts w:eastAsia="Times New Roman" w:cs="Times New Roman"/>
          <w:szCs w:val="24"/>
        </w:rPr>
        <w:t xml:space="preserve"> μια σκληρή ταξική αναδιανομή. </w:t>
      </w:r>
    </w:p>
    <w:p w14:paraId="485EEBE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λέτε εδώ πέρα </w:t>
      </w:r>
      <w:r w:rsidRPr="002B5B2E">
        <w:rPr>
          <w:rFonts w:eastAsia="Times New Roman"/>
          <w:bCs/>
          <w:shd w:val="clear" w:color="auto" w:fill="FFFFFF"/>
        </w:rPr>
        <w:t>ότι</w:t>
      </w:r>
      <w:r>
        <w:rPr>
          <w:rFonts w:eastAsia="Times New Roman" w:cs="Times New Roman"/>
          <w:szCs w:val="24"/>
        </w:rPr>
        <w:t xml:space="preserve"> πρέπει ο λαός να αποδεχθεί αυτή την υπόθεση; Η αντιπαράθεση για το αν θα μειωθούν ή όχι οι συντάξεις </w:t>
      </w:r>
      <w:r w:rsidRPr="000034AC">
        <w:rPr>
          <w:rFonts w:eastAsia="Times New Roman"/>
          <w:bCs/>
        </w:rPr>
        <w:t>είναι</w:t>
      </w:r>
      <w:r>
        <w:rPr>
          <w:rFonts w:eastAsia="Times New Roman" w:cs="Times New Roman"/>
          <w:szCs w:val="24"/>
        </w:rPr>
        <w:t xml:space="preserve"> μια σκιαμαχία. Το λέμε καθαρά. Και όλα αυτά τη στιγμή που έχουν χάσει οι συνταξιούχοι πάνω από το 1/3 των συντάξιμων αποδοχών το</w:t>
      </w:r>
      <w:r>
        <w:rPr>
          <w:rFonts w:eastAsia="Times New Roman" w:cs="Times New Roman"/>
          <w:szCs w:val="24"/>
        </w:rPr>
        <w:t xml:space="preserve">υς, και επί κυβερνήσεων </w:t>
      </w:r>
      <w:r w:rsidRPr="006B5B37">
        <w:rPr>
          <w:rFonts w:eastAsia="Times New Roman" w:cs="Times New Roman"/>
          <w:szCs w:val="24"/>
        </w:rPr>
        <w:t>Νέας Δημοκρατίας</w:t>
      </w:r>
      <w:r>
        <w:rPr>
          <w:rFonts w:eastAsia="Times New Roman" w:cs="Times New Roman"/>
          <w:szCs w:val="24"/>
        </w:rPr>
        <w:t xml:space="preserve"> και ΠΑΣΟΚ και επί </w:t>
      </w:r>
      <w:r w:rsidRPr="001866BC">
        <w:rPr>
          <w:rFonts w:eastAsia="Times New Roman" w:cs="Times New Roman"/>
          <w:szCs w:val="24"/>
        </w:rPr>
        <w:t>Κυβερνήσ</w:t>
      </w:r>
      <w:r>
        <w:rPr>
          <w:rFonts w:eastAsia="Times New Roman" w:cs="Times New Roman"/>
          <w:szCs w:val="24"/>
        </w:rPr>
        <w:t xml:space="preserve">εων ΣΥΡΙΖΑ και ΑΝΕΛ. </w:t>
      </w:r>
      <w:r w:rsidRPr="00A8202F">
        <w:rPr>
          <w:rFonts w:eastAsia="Times New Roman"/>
          <w:bCs/>
          <w:shd w:val="clear" w:color="auto" w:fill="FFFFFF"/>
        </w:rPr>
        <w:t>Δεν</w:t>
      </w:r>
      <w:r>
        <w:rPr>
          <w:rFonts w:eastAsia="Times New Roman" w:cs="Times New Roman"/>
          <w:szCs w:val="24"/>
        </w:rPr>
        <w:t xml:space="preserve"> γίνεται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αναπλήρωση των απωλειών, παρ</w:t>
      </w:r>
      <w:r>
        <w:rPr>
          <w:rFonts w:eastAsia="Times New Roman" w:cs="Times New Roman"/>
          <w:szCs w:val="24"/>
        </w:rPr>
        <w:t xml:space="preserve">’ </w:t>
      </w:r>
      <w:r>
        <w:rPr>
          <w:rFonts w:eastAsia="Times New Roman" w:cs="Times New Roman"/>
          <w:szCs w:val="24"/>
        </w:rPr>
        <w:t>ότι ήρθε η ανάκαμψη, παρ</w:t>
      </w:r>
      <w:r>
        <w:rPr>
          <w:rFonts w:eastAsia="Times New Roman" w:cs="Times New Roman"/>
          <w:szCs w:val="24"/>
        </w:rPr>
        <w:t xml:space="preserve">’ </w:t>
      </w:r>
      <w:r>
        <w:rPr>
          <w:rFonts w:eastAsia="Times New Roman" w:cs="Times New Roman"/>
          <w:szCs w:val="24"/>
        </w:rPr>
        <w:t xml:space="preserve">ότι αλλάζουμε σελίδα όπως ισχυρίζεστε. </w:t>
      </w:r>
    </w:p>
    <w:p w14:paraId="485EEBF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Όχι μόνο δεν θα έχουν αναπλήρωση των απωλειών τους αλ</w:t>
      </w:r>
      <w:r>
        <w:rPr>
          <w:rFonts w:eastAsia="Times New Roman" w:cs="Times New Roman"/>
          <w:szCs w:val="24"/>
        </w:rPr>
        <w:t xml:space="preserve">λά θα πρέπει να ζούνε με αυτή την κλοπή που έχετε κάνει στις συντάξεις </w:t>
      </w:r>
      <w:r>
        <w:rPr>
          <w:rFonts w:eastAsia="Times New Roman" w:cs="Times New Roman"/>
          <w:szCs w:val="24"/>
        </w:rPr>
        <w:t>τους,</w:t>
      </w:r>
      <w:r>
        <w:rPr>
          <w:rFonts w:eastAsia="Times New Roman" w:cs="Times New Roman"/>
          <w:szCs w:val="24"/>
        </w:rPr>
        <w:t xml:space="preserve"> και, βεβαίως, με την κατάργηση της προσωπικής διαφοράς να επικρέμεται ως δαμόκλειος σπάθη πάνω από τα κεφάλια των συνταξιούχων. Γιατί μπορεί να μη γίνει τώρα </w:t>
      </w:r>
      <w:r w:rsidRPr="00A37EC3">
        <w:rPr>
          <w:rFonts w:eastAsia="Times New Roman" w:cs="Times New Roman"/>
        </w:rPr>
        <w:t>αλλά</w:t>
      </w:r>
      <w:r>
        <w:rPr>
          <w:rFonts w:eastAsia="Times New Roman" w:cs="Times New Roman"/>
          <w:szCs w:val="24"/>
        </w:rPr>
        <w:t xml:space="preserve"> μπορεί να γίνει μετά από έξι μήνες ή να υπάρχει ως απειλή. </w:t>
      </w:r>
    </w:p>
    <w:p w14:paraId="485EEBF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Το βασικό, όμως, το οποίο θέλετε να επιτύχετε </w:t>
      </w:r>
      <w:r w:rsidRPr="00F331DF">
        <w:rPr>
          <w:rFonts w:eastAsia="Times New Roman"/>
          <w:bCs/>
        </w:rPr>
        <w:t>και</w:t>
      </w:r>
      <w:r>
        <w:rPr>
          <w:rFonts w:eastAsia="Times New Roman" w:cs="Times New Roman"/>
          <w:szCs w:val="24"/>
        </w:rPr>
        <w:t xml:space="preserve"> για το οποίο δίνει χέρι βοηθείας και η </w:t>
      </w:r>
      <w:r w:rsidRPr="00A92A6A">
        <w:rPr>
          <w:rFonts w:eastAsia="Times New Roman" w:cs="Times New Roman"/>
        </w:rPr>
        <w:t>Νέα Δημοκρατία</w:t>
      </w:r>
      <w:r>
        <w:rPr>
          <w:rFonts w:eastAsia="Times New Roman" w:cs="Times New Roman"/>
        </w:rPr>
        <w:t xml:space="preserve"> </w:t>
      </w:r>
      <w:r>
        <w:rPr>
          <w:rFonts w:eastAsia="Times New Roman" w:cs="Times New Roman"/>
          <w:szCs w:val="24"/>
        </w:rPr>
        <w:t xml:space="preserve">και το ΠΑΣΟΚ, είναι να μειωθούν οι απαιτήσεις των εργαζομένων </w:t>
      </w:r>
      <w:r w:rsidRPr="00F331DF">
        <w:rPr>
          <w:rFonts w:eastAsia="Times New Roman"/>
          <w:bCs/>
        </w:rPr>
        <w:t>και</w:t>
      </w:r>
      <w:r>
        <w:rPr>
          <w:rFonts w:eastAsia="Times New Roman" w:cs="Times New Roman"/>
          <w:szCs w:val="24"/>
        </w:rPr>
        <w:t xml:space="preserve"> να βολεύονται με τα ψίχου</w:t>
      </w:r>
      <w:r>
        <w:rPr>
          <w:rFonts w:eastAsia="Times New Roman" w:cs="Times New Roman"/>
          <w:szCs w:val="24"/>
        </w:rPr>
        <w:t xml:space="preserve">λα. Επιδιώκετε, </w:t>
      </w:r>
      <w:r w:rsidRPr="000034AC">
        <w:rPr>
          <w:rFonts w:eastAsia="Times New Roman"/>
          <w:bCs/>
          <w:shd w:val="clear" w:color="auto" w:fill="FFFFFF"/>
        </w:rPr>
        <w:t>δηλαδή</w:t>
      </w:r>
      <w:r>
        <w:rPr>
          <w:rFonts w:eastAsia="Times New Roman"/>
          <w:bCs/>
          <w:shd w:val="clear" w:color="auto" w:fill="FFFFFF"/>
        </w:rPr>
        <w:t xml:space="preserve">, </w:t>
      </w:r>
      <w:r>
        <w:rPr>
          <w:rFonts w:eastAsia="Times New Roman" w:cs="Times New Roman"/>
          <w:szCs w:val="24"/>
        </w:rPr>
        <w:t>να αποδεχθούν οι εργαζόμενοι, τα λαϊκά στρώματα, οι συνταξιούχοι, τη λογική «να σε κάψω, Γιάννη, να σ’ αλείψω λάδι». Θέλετε, δηλαδή, να δέχονται τις μειώσεις στους μισθούς, τις μειώσεις στις συντάξεις, στο όνομα της θωράκισης της δη</w:t>
      </w:r>
      <w:r>
        <w:rPr>
          <w:rFonts w:eastAsia="Times New Roman" w:cs="Times New Roman"/>
          <w:szCs w:val="24"/>
        </w:rPr>
        <w:t>μοσιονομικής πειθαρχίας και της ανταγωνιστικότητας των επιχειρηματικών ομίλων και να βολεύονται με ορισμένα ψίχουλα επιδοματικής λογικής.</w:t>
      </w:r>
    </w:p>
    <w:p w14:paraId="485EEBF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Αντίστοιχη είναι και η συζήτηση που γίνεται για την υπόθεση των τραπεζών και τις εξελίξεις τις οποίες έχουμε στο χρημα</w:t>
      </w:r>
      <w:r>
        <w:rPr>
          <w:rFonts w:eastAsia="Times New Roman" w:cs="Times New Roman"/>
          <w:szCs w:val="24"/>
        </w:rPr>
        <w:t xml:space="preserve">τοπιστωτικό σύστημα. </w:t>
      </w:r>
    </w:p>
    <w:p w14:paraId="485EEBF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Τι συγκαλύπτει αυτή η αντιπαράθεση η βολική; Συγκαλύπτει τις αβεβαιότητες για τις οικονομικές εξελίξεις και στο επίπεδο της ελληνικής οικονομίας αλλά και στη διεθνή καπιταλιστική οικονομία. Πρόκειται, δηλαδή, για μια ασθενική ανάκαμψη</w:t>
      </w:r>
      <w:r>
        <w:rPr>
          <w:rFonts w:eastAsia="Times New Roman" w:cs="Times New Roman"/>
          <w:szCs w:val="24"/>
        </w:rPr>
        <w:t xml:space="preserve"> και μάλιστα όταν υπάρχουν αυτή τη στιγμή τριβές σε συγκεκριμένες οικονομίες που είναι στη γειτονιά μας </w:t>
      </w:r>
      <w:r>
        <w:rPr>
          <w:rFonts w:eastAsia="Times New Roman" w:cs="Times New Roman"/>
          <w:szCs w:val="24"/>
        </w:rPr>
        <w:t>-</w:t>
      </w:r>
      <w:r>
        <w:rPr>
          <w:rFonts w:eastAsia="Times New Roman" w:cs="Times New Roman"/>
          <w:szCs w:val="24"/>
        </w:rPr>
        <w:t>όπως στην Ιταλία και την Τουρκία</w:t>
      </w:r>
      <w:r>
        <w:rPr>
          <w:rFonts w:eastAsia="Times New Roman" w:cs="Times New Roman"/>
          <w:szCs w:val="24"/>
        </w:rPr>
        <w:t>-</w:t>
      </w:r>
      <w:r>
        <w:rPr>
          <w:rFonts w:eastAsia="Times New Roman" w:cs="Times New Roman"/>
          <w:szCs w:val="24"/>
        </w:rPr>
        <w:t xml:space="preserve"> και όταν κλιμακώνεται ένας εμπορικός πόλεμος ανάμεσα στις Ηνωμένες Πολιτείες και στην Ευρωπαϊκή Ένωση, ανάμεσα στις Η</w:t>
      </w:r>
      <w:r>
        <w:rPr>
          <w:rFonts w:eastAsia="Times New Roman" w:cs="Times New Roman"/>
          <w:szCs w:val="24"/>
        </w:rPr>
        <w:t xml:space="preserve">νωμένες Πολιτείες και στην Κίνα, μέσα από τη λογική του προστατευτισμού που επηρεάζει το διεθνές εμπόριο, άρα μειώνει ακόμη περισσότερο τις </w:t>
      </w:r>
      <w:r>
        <w:rPr>
          <w:rFonts w:eastAsia="Times New Roman" w:cs="Times New Roman"/>
          <w:szCs w:val="24"/>
        </w:rPr>
        <w:lastRenderedPageBreak/>
        <w:t xml:space="preserve">προσδοκίες, όταν πρόκειται και εκφράζεται μια γενικότερη </w:t>
      </w:r>
      <w:proofErr w:type="spellStart"/>
      <w:r>
        <w:rPr>
          <w:rFonts w:eastAsia="Times New Roman" w:cs="Times New Roman"/>
          <w:szCs w:val="24"/>
        </w:rPr>
        <w:t>γεωστρατηγική</w:t>
      </w:r>
      <w:proofErr w:type="spellEnd"/>
      <w:r>
        <w:rPr>
          <w:rFonts w:eastAsia="Times New Roman" w:cs="Times New Roman"/>
          <w:szCs w:val="24"/>
        </w:rPr>
        <w:t xml:space="preserve"> αντιπαράθεση και σύγκρουση ανάμεσα στις μεγάλ</w:t>
      </w:r>
      <w:r>
        <w:rPr>
          <w:rFonts w:eastAsia="Times New Roman" w:cs="Times New Roman"/>
          <w:szCs w:val="24"/>
        </w:rPr>
        <w:t xml:space="preserve">ες ιμπεριαλιστικές δυνάμεις με επίκεντρο το </w:t>
      </w:r>
      <w:proofErr w:type="spellStart"/>
      <w:r>
        <w:rPr>
          <w:rFonts w:eastAsia="Times New Roman" w:cs="Times New Roman"/>
          <w:szCs w:val="24"/>
        </w:rPr>
        <w:t>ξαναμοίρασμα</w:t>
      </w:r>
      <w:proofErr w:type="spellEnd"/>
      <w:r>
        <w:rPr>
          <w:rFonts w:eastAsia="Times New Roman" w:cs="Times New Roman"/>
          <w:szCs w:val="24"/>
        </w:rPr>
        <w:t xml:space="preserve"> των αγορών και τον έλεγχο του χρηματοπιστωτικού συστήματος. Δεν υπάρχουν εδώ αντιτιθέμενα συμφέροντα ανάμεσα στην Ευρωπαϊκή Κεντρική Τράπεζα και στα αμερικάνικα </w:t>
      </w:r>
      <w:r>
        <w:rPr>
          <w:rFonts w:eastAsia="Times New Roman" w:cs="Times New Roman"/>
          <w:szCs w:val="24"/>
          <w:lang w:val="en-US"/>
        </w:rPr>
        <w:t>funds</w:t>
      </w:r>
      <w:r w:rsidRPr="00E152F8">
        <w:rPr>
          <w:rFonts w:eastAsia="Times New Roman" w:cs="Times New Roman"/>
          <w:szCs w:val="24"/>
        </w:rPr>
        <w:t xml:space="preserve"> </w:t>
      </w:r>
      <w:r>
        <w:rPr>
          <w:rFonts w:eastAsia="Times New Roman" w:cs="Times New Roman"/>
          <w:szCs w:val="24"/>
        </w:rPr>
        <w:t>για τον έλεγχο των ελληνικών τρα</w:t>
      </w:r>
      <w:r>
        <w:rPr>
          <w:rFonts w:eastAsia="Times New Roman" w:cs="Times New Roman"/>
          <w:szCs w:val="24"/>
        </w:rPr>
        <w:t xml:space="preserve">πεζών; Δεν εκφράζονται τέτοιους είδους συγκρούσεις; </w:t>
      </w:r>
    </w:p>
    <w:p w14:paraId="485EEBF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Άρα, λοιπόν, θέλετε να συγκαλύψετε όλα αυτά, να πείτε ότι κάτι δεν υπάρχει, να μειώσετε όλη αυτή</w:t>
      </w:r>
      <w:r>
        <w:rPr>
          <w:rFonts w:eastAsia="Times New Roman" w:cs="Times New Roman"/>
          <w:szCs w:val="24"/>
        </w:rPr>
        <w:t xml:space="preserve"> την κατάσταση. Πάνω απ’ όλα, όμως, θέλετε να αξιοποιήσετε την κατάσταση και τις εξελίξεις στο χρηματοπιστωτικό σύστημα ως μέσο πίεσης στους υπερχρεωμένους δανειολήπτες</w:t>
      </w:r>
      <w:r>
        <w:rPr>
          <w:rFonts w:eastAsia="Times New Roman" w:cs="Times New Roman"/>
          <w:szCs w:val="24"/>
        </w:rPr>
        <w:t>,</w:t>
      </w:r>
      <w:r>
        <w:rPr>
          <w:rFonts w:eastAsia="Times New Roman" w:cs="Times New Roman"/>
          <w:szCs w:val="24"/>
        </w:rPr>
        <w:t xml:space="preserve"> για να βάλουν πλάτη, να μειωθούν οι επισφάλειες των τραπεζών, τα κόκκινα δάνεια, άρα δ</w:t>
      </w:r>
      <w:r>
        <w:rPr>
          <w:rFonts w:eastAsia="Times New Roman" w:cs="Times New Roman"/>
          <w:szCs w:val="24"/>
        </w:rPr>
        <w:t xml:space="preserve">ηλαδή να σφίξουν ακόμη περισσότερο το ζωνάρι για τη σωτηρία των τραπεζών και του χρηματοπιστωτικού συστήματος. </w:t>
      </w:r>
    </w:p>
    <w:p w14:paraId="485EEBF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Αυτή είναι η φιλοσοφία και η λογική της πολιτικής σας, η οποία ακριβώς θυσιάζει την ικανοποίηση των λαϊκών αναγκών στον βωμό της σωτηρίας είτε τ</w:t>
      </w:r>
      <w:r>
        <w:rPr>
          <w:rFonts w:eastAsia="Times New Roman" w:cs="Times New Roman"/>
          <w:szCs w:val="24"/>
        </w:rPr>
        <w:t>ων τραπεζών είτε συνολικότερα του καπιταλιστικού συστήματος και των επιχειρηματικών ομίλων. Άρα, λοιπόν, δεν πρέπει να δοθεί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ανοχή από τους εργαζόμενους και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επανάπαυση για το τι τους έχετε ετοιμάσει για μετά. </w:t>
      </w:r>
    </w:p>
    <w:p w14:paraId="485EEBF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Πάνω απ’ όλα δεν πρέπει να δοθεί</w:t>
      </w:r>
      <w:r>
        <w:rPr>
          <w:rFonts w:eastAsia="Times New Roman" w:cs="Times New Roman"/>
          <w:szCs w:val="24"/>
        </w:rPr>
        <w:t xml:space="preserve"> καμ</w:t>
      </w:r>
      <w:r>
        <w:rPr>
          <w:rFonts w:eastAsia="Times New Roman" w:cs="Times New Roman"/>
          <w:szCs w:val="24"/>
        </w:rPr>
        <w:t>μιά</w:t>
      </w:r>
      <w:r>
        <w:rPr>
          <w:rFonts w:eastAsia="Times New Roman" w:cs="Times New Roman"/>
          <w:szCs w:val="24"/>
        </w:rPr>
        <w:t xml:space="preserve"> ανοχή και επανάπαυση, όταν εμπλέκεται η χώρα όλο και πιο βαθιά σε αυτούς τους σκληρούς ιμπεριαλιστικούς ανταγωνισμούς στην ευρύτερη περιοχή, όπου το θερμόμετρο ανεβαίνει, οι κίνδυνοι του πολέμου έρχονται όλο και πιο κοντά στη γειτονιά μας και η Ελλ</w:t>
      </w:r>
      <w:r>
        <w:rPr>
          <w:rFonts w:eastAsia="Times New Roman" w:cs="Times New Roman"/>
          <w:szCs w:val="24"/>
        </w:rPr>
        <w:t xml:space="preserve">άδα αποτελεί τον σημαιοφόρο. Μετατρέπετε την Ελλάδα, η Κυβέρνηση του ΣΥΡΙΖΑ και των ΑΝΕΛ, σε </w:t>
      </w:r>
      <w:proofErr w:type="spellStart"/>
      <w:r>
        <w:rPr>
          <w:rFonts w:eastAsia="Times New Roman" w:cs="Times New Roman"/>
          <w:szCs w:val="24"/>
        </w:rPr>
        <w:t>προκεχωρημένο</w:t>
      </w:r>
      <w:proofErr w:type="spellEnd"/>
      <w:r>
        <w:rPr>
          <w:rFonts w:eastAsia="Times New Roman" w:cs="Times New Roman"/>
          <w:szCs w:val="24"/>
        </w:rPr>
        <w:t xml:space="preserve"> φυλάκιο του αμερικάνικου ιμπεριαλισμού. Ο Αμερικάνος </w:t>
      </w:r>
      <w:r>
        <w:rPr>
          <w:rFonts w:eastAsia="Times New Roman" w:cs="Times New Roman"/>
          <w:szCs w:val="24"/>
        </w:rPr>
        <w:t>π</w:t>
      </w:r>
      <w:r>
        <w:rPr>
          <w:rFonts w:eastAsia="Times New Roman" w:cs="Times New Roman"/>
          <w:szCs w:val="24"/>
        </w:rPr>
        <w:t xml:space="preserve">ρέσβης αλωνίζει από Υπουργεία σε πόλεις. Χθες πήγε στην Αλεξανδρούπολη και απαίτησε η βάση που </w:t>
      </w:r>
      <w:r>
        <w:rPr>
          <w:rFonts w:eastAsia="Times New Roman" w:cs="Times New Roman"/>
          <w:szCs w:val="24"/>
        </w:rPr>
        <w:t>θα είναι εκεί, όσον αφορά τα ελικόπτερα, να μπορεί να ασκεί και ηλεκτρονικό πόλεμο</w:t>
      </w:r>
      <w:r>
        <w:rPr>
          <w:rFonts w:eastAsia="Times New Roman" w:cs="Times New Roman"/>
          <w:szCs w:val="24"/>
        </w:rPr>
        <w:t>,</w:t>
      </w:r>
      <w:r>
        <w:rPr>
          <w:rFonts w:eastAsia="Times New Roman" w:cs="Times New Roman"/>
          <w:szCs w:val="24"/>
        </w:rPr>
        <w:t xml:space="preserve"> για να ελέγχει τα στενά απέναντι στη ρωσική επιρροή και στάση. Έχετε ουσιαστικά μετατρέψει την αμερικάνικη πρεσβεία σε δεύτερο σπίτι σας. </w:t>
      </w:r>
    </w:p>
    <w:p w14:paraId="485EEBF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Έτσι, λοιπόν, σε μια περίοδο που </w:t>
      </w:r>
      <w:r>
        <w:rPr>
          <w:rFonts w:eastAsia="Times New Roman" w:cs="Times New Roman"/>
          <w:szCs w:val="24"/>
        </w:rPr>
        <w:t>το ΝΑΤΟ κλιμακώνει τις πολεμικές απειλές απέναντι στη Ρωσία, φέρνει στρατό, κάνει μεγάλες στρατιωτικές ασκήσεις, η Ελλάδα αποδεικνύεται σημαιοφόρος αυτών των σχεδιασμών στην ευρύτερη περιοχή, μόνο και μόνο για να αναβαθμιστεί η γεωπολιτική θέση της Ελλάδος</w:t>
      </w:r>
      <w:r>
        <w:rPr>
          <w:rFonts w:eastAsia="Times New Roman" w:cs="Times New Roman"/>
          <w:szCs w:val="24"/>
        </w:rPr>
        <w:t xml:space="preserve">. Δηλαδή για ποιον λόγο; Για να μπορέσουν οι ελληνικοί επιχειρηματικοί όμιλοι να πάρουν ένα μεγαλύτερο κομμάτι από τις φέτες και τις ευκαιρίες τις οποίες ανοίγονται στα </w:t>
      </w:r>
      <w:r>
        <w:rPr>
          <w:rFonts w:eastAsia="Times New Roman" w:cs="Times New Roman"/>
          <w:szCs w:val="24"/>
        </w:rPr>
        <w:t>Δ</w:t>
      </w:r>
      <w:r>
        <w:rPr>
          <w:rFonts w:eastAsia="Times New Roman" w:cs="Times New Roman"/>
          <w:szCs w:val="24"/>
        </w:rPr>
        <w:t xml:space="preserve">υτικά </w:t>
      </w:r>
      <w:r>
        <w:rPr>
          <w:rFonts w:eastAsia="Times New Roman" w:cs="Times New Roman"/>
          <w:szCs w:val="24"/>
        </w:rPr>
        <w:t>Β</w:t>
      </w:r>
      <w:r>
        <w:rPr>
          <w:rFonts w:eastAsia="Times New Roman" w:cs="Times New Roman"/>
          <w:szCs w:val="24"/>
        </w:rPr>
        <w:t>αλκάνια και στην ευρύτερη περιοχή. Άρα, λοιπόν, είναι κοινή η μήτρα που βάζει τ</w:t>
      </w:r>
      <w:r>
        <w:rPr>
          <w:rFonts w:eastAsia="Times New Roman" w:cs="Times New Roman"/>
          <w:szCs w:val="24"/>
        </w:rPr>
        <w:t xml:space="preserve">ον ελληνικό λαό σε κίνδυνο να ματώσει στην κυριολεξία είτε τον «ματώνει» καθημερινά </w:t>
      </w:r>
      <w:r>
        <w:rPr>
          <w:rFonts w:eastAsia="Times New Roman" w:cs="Times New Roman"/>
          <w:szCs w:val="24"/>
        </w:rPr>
        <w:lastRenderedPageBreak/>
        <w:t xml:space="preserve">μέσα από την ολομέτωπη επίθεση που δέχεται στο βιοτικό του επίπεδο και στα εργασιακά δικαιώματα. </w:t>
      </w:r>
    </w:p>
    <w:p w14:paraId="485EEBF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πρέπει η εργατική τάξη και τα πλατιά λαϊκά στρώματα να </w:t>
      </w:r>
      <w:r>
        <w:rPr>
          <w:rFonts w:eastAsia="Times New Roman" w:cs="Times New Roman"/>
          <w:szCs w:val="24"/>
        </w:rPr>
        <w:t>συγκρουστούν με την πραγματική αιτία. Και δεν είναι ούτε η αδυναμία της σημερινής Κυβέρνησης ή οι προθέσεις της επόμενης, αλλά επί της ουσίας είναι η πολιτική που εξυπηρετεί τις ανάγκες του κεφαλαίου, γιατί αυτοί βρίσκονται πίσω από την επιδείνωση της θέση</w:t>
      </w:r>
      <w:r>
        <w:rPr>
          <w:rFonts w:eastAsia="Times New Roman" w:cs="Times New Roman"/>
          <w:szCs w:val="24"/>
        </w:rPr>
        <w:t>ς των λαϊκών στρωμάτων και των λαών. Και</w:t>
      </w:r>
      <w:r>
        <w:rPr>
          <w:rFonts w:eastAsia="Times New Roman" w:cs="Times New Roman"/>
          <w:szCs w:val="24"/>
        </w:rPr>
        <w:t>,</w:t>
      </w:r>
      <w:r>
        <w:rPr>
          <w:rFonts w:eastAsia="Times New Roman" w:cs="Times New Roman"/>
          <w:szCs w:val="24"/>
        </w:rPr>
        <w:t xml:space="preserve"> ακριβώς, πρέπει να απαλλαγούν από αυτούς τους σχεδιασμούς και να συγκρουστούν με τα συμφέροντα του κεφαλαίου και τις πολιτικές της Ευρωπαϊκής Ένωσης, ισχυροποιώντας με αποφασιστικότητα τους αγώνες, τον ταξικό προσανατολισμό του κινήματος αλλά και το ΚΚΕ. </w:t>
      </w:r>
    </w:p>
    <w:p w14:paraId="485EEBF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5EEBFA"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w:t>
      </w:r>
      <w:r>
        <w:rPr>
          <w:rFonts w:eastAsia="Times New Roman" w:cs="Times New Roman"/>
          <w:szCs w:val="24"/>
        </w:rPr>
        <w:t xml:space="preserve">νωσης και λειτουργίας της Βουλής των Ελλήνων, πενήντα μαθητές και μαθήτριες και τρεις συνοδοί εκπαιδευτικοί από το Γυμνάσιο Νεμέας. </w:t>
      </w:r>
    </w:p>
    <w:p w14:paraId="485EEBF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485EEBFC" w14:textId="77777777" w:rsidR="000E6CB8" w:rsidRDefault="00854B0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485EEBF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ένα λεπτό. </w:t>
      </w:r>
    </w:p>
    <w:p w14:paraId="485EEBFE" w14:textId="77777777" w:rsidR="000E6CB8" w:rsidRDefault="00854B09">
      <w:pPr>
        <w:tabs>
          <w:tab w:val="left" w:pos="1695"/>
        </w:tabs>
        <w:spacing w:line="600" w:lineRule="auto"/>
        <w:ind w:firstLine="720"/>
        <w:jc w:val="both"/>
        <w:rPr>
          <w:rFonts w:eastAsia="Times New Roman"/>
          <w:szCs w:val="24"/>
        </w:rPr>
      </w:pPr>
      <w:r w:rsidRPr="0086377C">
        <w:rPr>
          <w:rFonts w:eastAsia="Times New Roman"/>
          <w:b/>
          <w:szCs w:val="24"/>
        </w:rPr>
        <w:t>Ε</w:t>
      </w:r>
      <w:r w:rsidRPr="0086377C">
        <w:rPr>
          <w:rFonts w:eastAsia="Times New Roman"/>
          <w:b/>
          <w:szCs w:val="24"/>
        </w:rPr>
        <w:t>ΥΚΛΕΙΔΗΣ ΤΣΑΚΑΛΩΤΟΣ (Υπουργός Οικονομικών):</w:t>
      </w:r>
      <w:r>
        <w:rPr>
          <w:rFonts w:eastAsia="Times New Roman"/>
          <w:szCs w:val="24"/>
        </w:rPr>
        <w:t xml:space="preserve"> Θέλω να κάνω μια διευκρίνιση σε μια λέξη που είπε ο κ. </w:t>
      </w:r>
      <w:proofErr w:type="spellStart"/>
      <w:r>
        <w:rPr>
          <w:rFonts w:eastAsia="Times New Roman"/>
          <w:szCs w:val="24"/>
        </w:rPr>
        <w:t>Καραθανασόπουλος</w:t>
      </w:r>
      <w:proofErr w:type="spellEnd"/>
      <w:r>
        <w:rPr>
          <w:rFonts w:eastAsia="Times New Roman"/>
          <w:szCs w:val="24"/>
        </w:rPr>
        <w:t>.</w:t>
      </w:r>
    </w:p>
    <w:p w14:paraId="485EEBFF"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 xml:space="preserve">Εμείς ποτέ δεν έχουμε κρύψει ότι είναι δύσκολα τα πράγματα και ότι οι συσχετισμοί στην Ευρώπη, όπως κι εσείς τους αναλύσατε, ήταν εναντίον </w:t>
      </w:r>
      <w:r>
        <w:rPr>
          <w:rFonts w:eastAsia="Times New Roman"/>
          <w:szCs w:val="24"/>
        </w:rPr>
        <w:t>μας. Ό,τι προσπαθήσαμε να κάνουμε και προσπαθούμε να κάνουμε</w:t>
      </w:r>
      <w:r>
        <w:rPr>
          <w:rFonts w:eastAsia="Times New Roman"/>
          <w:szCs w:val="24"/>
        </w:rPr>
        <w:t>,</w:t>
      </w:r>
      <w:r>
        <w:rPr>
          <w:rFonts w:eastAsia="Times New Roman"/>
          <w:szCs w:val="24"/>
        </w:rPr>
        <w:t xml:space="preserve"> είναι εντός αυτών των συσχετισμών.</w:t>
      </w:r>
    </w:p>
    <w:p w14:paraId="485EEC00"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Όμως χρησιμοποιήσατε μια λέξη που θέλω να τη διορθώσετε. Είπατε ότι η επίθεση και η αναδιανομή ενάντια στα συμφέροντα –αν το θυμάμαι καλά- κλιμακώνεται. Αυτό ε</w:t>
      </w:r>
      <w:r>
        <w:rPr>
          <w:rFonts w:eastAsia="Times New Roman"/>
          <w:szCs w:val="24"/>
        </w:rPr>
        <w:t>ίναι λάθος.</w:t>
      </w:r>
    </w:p>
    <w:p w14:paraId="485EEC01" w14:textId="77777777" w:rsidR="000E6CB8" w:rsidRDefault="00854B09">
      <w:pPr>
        <w:tabs>
          <w:tab w:val="left" w:pos="1695"/>
        </w:tabs>
        <w:spacing w:line="600" w:lineRule="auto"/>
        <w:ind w:firstLine="720"/>
        <w:jc w:val="both"/>
        <w:rPr>
          <w:rFonts w:eastAsia="Times New Roman"/>
          <w:szCs w:val="24"/>
        </w:rPr>
      </w:pPr>
      <w:r w:rsidRPr="0086377C">
        <w:rPr>
          <w:rFonts w:eastAsia="Times New Roman"/>
          <w:b/>
          <w:szCs w:val="24"/>
        </w:rPr>
        <w:t>ΝΙΚΟΛΑΟΣ ΚΑΡΑΘΑΝΑΣΟΠΟΥΛΟΣ:</w:t>
      </w:r>
      <w:r>
        <w:rPr>
          <w:rFonts w:eastAsia="Times New Roman"/>
          <w:szCs w:val="24"/>
        </w:rPr>
        <w:t xml:space="preserve"> Η αντιλαϊκή επίθεση κλιμακώνεται, είπα.</w:t>
      </w:r>
    </w:p>
    <w:p w14:paraId="485EEC02" w14:textId="77777777" w:rsidR="000E6CB8" w:rsidRDefault="00854B09">
      <w:pPr>
        <w:tabs>
          <w:tab w:val="left" w:pos="1695"/>
        </w:tabs>
        <w:spacing w:line="600" w:lineRule="auto"/>
        <w:ind w:firstLine="720"/>
        <w:jc w:val="both"/>
        <w:rPr>
          <w:rFonts w:eastAsia="Times New Roman"/>
          <w:szCs w:val="24"/>
        </w:rPr>
      </w:pPr>
      <w:r w:rsidRPr="00ED59D7">
        <w:rPr>
          <w:rFonts w:eastAsia="Times New Roman"/>
          <w:b/>
          <w:szCs w:val="24"/>
        </w:rPr>
        <w:t>ΕΥΚΛΕΙΔΗΣ ΤΣΑΚΑΛΩΤΟΣ (Υπουργός Οικονομικών):</w:t>
      </w:r>
      <w:r>
        <w:rPr>
          <w:rFonts w:eastAsia="Times New Roman"/>
          <w:szCs w:val="24"/>
        </w:rPr>
        <w:t xml:space="preserve"> «Η αντιλαϊκή επίθεση κλιμακώνεται». Η λέξη κλιμακώνεται είναι που με ενδιαφέρει. Δεν θυμάμαι ποιο ήταν το άλλο που είπατε, αν ήταν ο</w:t>
      </w:r>
      <w:r>
        <w:rPr>
          <w:rFonts w:eastAsia="Times New Roman"/>
          <w:szCs w:val="24"/>
        </w:rPr>
        <w:t xml:space="preserve"> κόσμος της εργασίας ή τα λαϊκά στρώματα. Αυτό δεν είναι σωστό, είναι λάθος.</w:t>
      </w:r>
    </w:p>
    <w:p w14:paraId="485EEC03"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lastRenderedPageBreak/>
        <w:t>Δηλαδή είναι σωστό να πείτε ότι το 3,5% πρωτογενές πλεόνασμα είναι πολύ ψηλό και αυτό δημιουργεί πολλά προβλήματα στα λαϊκά στρώματα. Αυτό είναι σωστό. Δεν είναι, όμως, σωστό, αφο</w:t>
      </w:r>
      <w:r>
        <w:rPr>
          <w:rFonts w:eastAsia="Times New Roman"/>
          <w:szCs w:val="24"/>
        </w:rPr>
        <w:t xml:space="preserve">ύ έχουμε ήδη φτάσει στο 3,5%, να λέτε ότι κλιμακώνεται. </w:t>
      </w:r>
    </w:p>
    <w:p w14:paraId="485EEC04"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 xml:space="preserve">Ίσα-ίσα αν δείτε το προσχέδιο του </w:t>
      </w:r>
      <w:r>
        <w:rPr>
          <w:rFonts w:eastAsia="Times New Roman"/>
          <w:szCs w:val="24"/>
        </w:rPr>
        <w:t>π</w:t>
      </w:r>
      <w:r>
        <w:rPr>
          <w:rFonts w:eastAsia="Times New Roman"/>
          <w:szCs w:val="24"/>
        </w:rPr>
        <w:t>ροϋπολογισμού και έχετε και στο πίσω μέρος του μυαλού σας το μεσοπρόθεσμο, θα ξέρετε ότι από το 2019 και πέρα ο δημόσιος τομέας είναι υπέρ των λαϊκών στρωμάτων. Δεν</w:t>
      </w:r>
      <w:r>
        <w:rPr>
          <w:rFonts w:eastAsia="Times New Roman"/>
          <w:szCs w:val="24"/>
        </w:rPr>
        <w:t xml:space="preserve"> κλιμακώνεται. Κάθε χρόνο θα είναι επεκτατική η πολιτική. Φέτος είναι 750 που είναι στο προσχέδιο, είναι 250 που ήταν από τα αντίμετρα που είχαμε δημοσιονομικό χώρο το 2018 που συνεχίζονται, είναι αυτό που είναι στο προσχέδιο για τα νοσοκομεία και για τη σ</w:t>
      </w:r>
      <w:r>
        <w:rPr>
          <w:rFonts w:eastAsia="Times New Roman"/>
          <w:szCs w:val="24"/>
        </w:rPr>
        <w:t>τέγαση. Όλα αυτά μαζί είναι υπέρ των λαϊκών στρωμάτων.</w:t>
      </w:r>
    </w:p>
    <w:p w14:paraId="485EEC05"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Άρα δεν διαφωνώ ότι μπορούμε να συζητήσουμε τους συσχετισμούς. Μπορούμε να συζητήσουμε ότι είναι πολύ υψηλοί οι στόχοι μας αλλά δεν μπορείτε να πείτε ότι κλιμακώνεται. Δεν είναι σωστό. Αυτόν τον χρόνο</w:t>
      </w:r>
      <w:r>
        <w:rPr>
          <w:rFonts w:eastAsia="Times New Roman"/>
          <w:szCs w:val="24"/>
        </w:rPr>
        <w:t>,</w:t>
      </w:r>
      <w:r>
        <w:rPr>
          <w:rFonts w:eastAsia="Times New Roman"/>
          <w:szCs w:val="24"/>
        </w:rPr>
        <w:t xml:space="preserve"> το 2019, θα δούμε πόσο θα είναι ακριβώς. Θα είναι 1 με 1,2 δισεκατομμύρια επεκτατική πολιτική, που το μεγάλο κομμάτι πάει στα λαϊκά στρώματα.</w:t>
      </w:r>
    </w:p>
    <w:p w14:paraId="485EEC06"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Αυτή τη διευκρίνιση ήθελα να κάνω.</w:t>
      </w:r>
    </w:p>
    <w:p w14:paraId="485EEC07" w14:textId="77777777" w:rsidR="000E6CB8" w:rsidRDefault="00854B09">
      <w:pPr>
        <w:tabs>
          <w:tab w:val="left" w:pos="1695"/>
        </w:tabs>
        <w:spacing w:line="600" w:lineRule="auto"/>
        <w:ind w:firstLine="720"/>
        <w:jc w:val="both"/>
        <w:rPr>
          <w:rFonts w:eastAsia="Times New Roman"/>
          <w:szCs w:val="24"/>
        </w:rPr>
      </w:pPr>
      <w:r>
        <w:rPr>
          <w:rFonts w:eastAsia="Times New Roman"/>
          <w:b/>
          <w:szCs w:val="24"/>
        </w:rPr>
        <w:lastRenderedPageBreak/>
        <w:t>ΝΙΚΟΛΑΟΣ ΚΑΡΑΘΑΝΑΣΟΠΟΥΛΟΣ:</w:t>
      </w:r>
      <w:r>
        <w:rPr>
          <w:rFonts w:eastAsia="Times New Roman"/>
          <w:szCs w:val="24"/>
        </w:rPr>
        <w:t xml:space="preserve"> Κύριε Πρόεδρε, θα ήθελα τον λόγο για τριάντα δευτερ</w:t>
      </w:r>
      <w:r>
        <w:rPr>
          <w:rFonts w:eastAsia="Times New Roman"/>
          <w:szCs w:val="24"/>
        </w:rPr>
        <w:t>όλεπτα. Μια διευκρίνιση θέλω να κάνω. Να εξηγήσω στον κύριο Υπουργό πού βρίσκεται το «κλιμακώνεται». Θέλω να καταλάβει πώς το εννοούμε εμείς, γιατί φεύγει ο κύριος Υπουργός.</w:t>
      </w:r>
    </w:p>
    <w:p w14:paraId="485EEC08" w14:textId="77777777" w:rsidR="000E6CB8" w:rsidRDefault="00854B09">
      <w:pPr>
        <w:tabs>
          <w:tab w:val="left" w:pos="1695"/>
        </w:tabs>
        <w:spacing w:line="600" w:lineRule="auto"/>
        <w:ind w:firstLine="720"/>
        <w:jc w:val="both"/>
        <w:rPr>
          <w:rFonts w:eastAsia="Times New Roman"/>
          <w:szCs w:val="24"/>
        </w:rPr>
      </w:pPr>
      <w:r w:rsidRPr="004D5522">
        <w:rPr>
          <w:rFonts w:eastAsia="Times New Roman"/>
          <w:b/>
          <w:szCs w:val="24"/>
        </w:rPr>
        <w:t xml:space="preserve">ΠΡΟΕΔΡΕΥΩΝ (Μάριος Γεωργιάδης): </w:t>
      </w:r>
      <w:r>
        <w:rPr>
          <w:rFonts w:eastAsia="Times New Roman"/>
          <w:szCs w:val="24"/>
        </w:rPr>
        <w:t>Έφυγε ο κύριος Υπουργός.</w:t>
      </w:r>
    </w:p>
    <w:p w14:paraId="485EEC09" w14:textId="77777777" w:rsidR="000E6CB8" w:rsidRDefault="00854B09">
      <w:pPr>
        <w:tabs>
          <w:tab w:val="left" w:pos="1695"/>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b/>
          <w:szCs w:val="24"/>
        </w:rPr>
        <w:t>:</w:t>
      </w:r>
      <w:r>
        <w:rPr>
          <w:rFonts w:eastAsia="Times New Roman"/>
          <w:szCs w:val="24"/>
        </w:rPr>
        <w:t xml:space="preserve"> Να το ακούσει έστω ο κ. Μαντάς.</w:t>
      </w:r>
    </w:p>
    <w:p w14:paraId="485EEC0A" w14:textId="77777777" w:rsidR="000E6CB8" w:rsidRDefault="00854B09">
      <w:pPr>
        <w:tabs>
          <w:tab w:val="left" w:pos="1695"/>
        </w:tabs>
        <w:spacing w:line="600" w:lineRule="auto"/>
        <w:ind w:firstLine="720"/>
        <w:jc w:val="both"/>
        <w:rPr>
          <w:rFonts w:eastAsia="Times New Roman"/>
          <w:szCs w:val="24"/>
        </w:rPr>
      </w:pPr>
      <w:r w:rsidRPr="004D5522">
        <w:rPr>
          <w:rFonts w:eastAsia="Times New Roman"/>
          <w:b/>
          <w:szCs w:val="24"/>
        </w:rPr>
        <w:t>ΠΡΟΕΔΡΕΥΩΝ (Μάριος Γεωργιάδης):</w:t>
      </w:r>
      <w:r>
        <w:rPr>
          <w:rFonts w:eastAsia="Times New Roman"/>
          <w:szCs w:val="24"/>
        </w:rPr>
        <w:t xml:space="preserve"> Ορίστε, κύριε </w:t>
      </w:r>
      <w:proofErr w:type="spellStart"/>
      <w:r>
        <w:rPr>
          <w:rFonts w:eastAsia="Times New Roman"/>
          <w:szCs w:val="24"/>
        </w:rPr>
        <w:t>Καραθανασόπουλε</w:t>
      </w:r>
      <w:proofErr w:type="spellEnd"/>
      <w:r>
        <w:rPr>
          <w:rFonts w:eastAsia="Times New Roman"/>
          <w:szCs w:val="24"/>
        </w:rPr>
        <w:t>, έχετε τον λόγο για ένα λεπτό. Δεν σας στερώ τον λόγο.</w:t>
      </w:r>
    </w:p>
    <w:p w14:paraId="485EEC0B" w14:textId="77777777" w:rsidR="000E6CB8" w:rsidRDefault="00854B09">
      <w:pPr>
        <w:tabs>
          <w:tab w:val="left" w:pos="1695"/>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Θέλω να πω το εξής: Γιατί λέμε ότι κλιμακώνεται η αντιλαϊκή επίθεση, κύριε Πρόεδρε; Λέμε γιατί ακριβώς και στο προσχέδιο του </w:t>
      </w:r>
      <w:r>
        <w:rPr>
          <w:rFonts w:eastAsia="Times New Roman"/>
          <w:szCs w:val="24"/>
        </w:rPr>
        <w:t>π</w:t>
      </w:r>
      <w:r>
        <w:rPr>
          <w:rFonts w:eastAsia="Times New Roman"/>
          <w:szCs w:val="24"/>
        </w:rPr>
        <w:t>ροϋπολογισμού η Κυβέρνηση εκφράζει τις ευχαριστίες της στον λαό</w:t>
      </w:r>
      <w:r>
        <w:rPr>
          <w:rFonts w:eastAsia="Times New Roman"/>
          <w:szCs w:val="24"/>
        </w:rPr>
        <w:t>,</w:t>
      </w:r>
      <w:r>
        <w:rPr>
          <w:rFonts w:eastAsia="Times New Roman"/>
          <w:szCs w:val="24"/>
        </w:rPr>
        <w:t xml:space="preserve"> που υποβλήθηκε σε τεράστιες θυσίες όλα τα προηγούμενα χρόνια. </w:t>
      </w:r>
    </w:p>
    <w:p w14:paraId="485EEC0C"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Ό</w:t>
      </w:r>
      <w:r>
        <w:rPr>
          <w:rFonts w:eastAsia="Times New Roman"/>
          <w:szCs w:val="24"/>
        </w:rPr>
        <w:t xml:space="preserve">μως το ευχαριστώ αυτό δεν πιάνει καθόλου τόπο. Γιατί; Γιατί θα συνεχίζει να υποβάλλεται σε τεράστιες θυσίες και τα επόμενα χρόνια και τις επόμενες δεκαετίες, μέχρι το 2060, με τα πρωτογενή πλεονάσματα, με τη φορολογική επιδρομή που γίνεται, με την επίθεση </w:t>
      </w:r>
      <w:r>
        <w:rPr>
          <w:rFonts w:eastAsia="Times New Roman"/>
          <w:szCs w:val="24"/>
        </w:rPr>
        <w:t>στο βιοτικό του επίπεδο.</w:t>
      </w:r>
    </w:p>
    <w:p w14:paraId="485EEC0D"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 xml:space="preserve">Γι’ αυτό λέμε ότι είναι κλιμάκωση. Δεν είναι μια χρονιά και τέλειωσε. Είναι ότι όλα αυτά έρχονται συσσωρευμένα στα βάρη που έχει υποστεί ο λαός και φορτώνεται </w:t>
      </w:r>
      <w:r>
        <w:rPr>
          <w:rFonts w:eastAsia="Times New Roman"/>
          <w:szCs w:val="24"/>
        </w:rPr>
        <w:lastRenderedPageBreak/>
        <w:t xml:space="preserve">και ένα βαρίδι παραπάνω. Αυτή είναι η ουσία του ζητήματος και αυτό το </w:t>
      </w:r>
      <w:r>
        <w:rPr>
          <w:rFonts w:eastAsia="Times New Roman"/>
          <w:szCs w:val="24"/>
        </w:rPr>
        <w:t>κάνει για να θωρακιστεί η ανταγωνιστικότητα του κεφαλαίου και να γίνει αναδιανομή προς όφελος των επιχειρηματικών ομίλων.</w:t>
      </w:r>
    </w:p>
    <w:p w14:paraId="485EEC0E"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Ευχαριστώ πολύ.</w:t>
      </w:r>
    </w:p>
    <w:p w14:paraId="485EEC0F" w14:textId="77777777" w:rsidR="000E6CB8" w:rsidRDefault="00854B09">
      <w:pPr>
        <w:tabs>
          <w:tab w:val="left" w:pos="1695"/>
        </w:tabs>
        <w:spacing w:line="600" w:lineRule="auto"/>
        <w:ind w:firstLine="720"/>
        <w:jc w:val="both"/>
        <w:rPr>
          <w:rFonts w:eastAsia="Times New Roman"/>
          <w:szCs w:val="24"/>
        </w:rPr>
      </w:pPr>
      <w:r w:rsidRPr="00857F4A">
        <w:rPr>
          <w:rFonts w:eastAsia="Times New Roman"/>
          <w:b/>
          <w:szCs w:val="24"/>
        </w:rPr>
        <w:t>ΠΡΟΕΔΡΕΥΩΝ (Μάριος Γεωργιάδης):</w:t>
      </w:r>
      <w:r>
        <w:rPr>
          <w:rFonts w:eastAsia="Times New Roman"/>
          <w:szCs w:val="24"/>
        </w:rPr>
        <w:t xml:space="preserve"> Είναι ξεκάθαρο, κύριε </w:t>
      </w:r>
      <w:proofErr w:type="spellStart"/>
      <w:r>
        <w:rPr>
          <w:rFonts w:eastAsia="Times New Roman"/>
          <w:szCs w:val="24"/>
        </w:rPr>
        <w:t>Καραθανασόπουλε</w:t>
      </w:r>
      <w:proofErr w:type="spellEnd"/>
      <w:r>
        <w:rPr>
          <w:rFonts w:eastAsia="Times New Roman"/>
          <w:szCs w:val="24"/>
        </w:rPr>
        <w:t>, και το είπατε και στην ομιλία σας.</w:t>
      </w:r>
    </w:p>
    <w:p w14:paraId="485EEC10"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Κύριε Μαντά,</w:t>
      </w:r>
      <w:r>
        <w:rPr>
          <w:rFonts w:eastAsia="Times New Roman"/>
          <w:szCs w:val="24"/>
        </w:rPr>
        <w:t xml:space="preserve"> έχετε τον λόγο για δώδεκα λεπτά και αμέσως μετά να ετοιμαστούν όσοι επιθυμούν να δευτερολογήσουν για να ολοκληρώσουμε τη διαδικασία.</w:t>
      </w:r>
    </w:p>
    <w:p w14:paraId="485EEC11" w14:textId="77777777" w:rsidR="000E6CB8" w:rsidRDefault="00854B09">
      <w:pPr>
        <w:tabs>
          <w:tab w:val="left" w:pos="1695"/>
        </w:tabs>
        <w:spacing w:line="600" w:lineRule="auto"/>
        <w:ind w:firstLine="720"/>
        <w:jc w:val="both"/>
        <w:rPr>
          <w:rFonts w:eastAsia="Times New Roman"/>
          <w:szCs w:val="24"/>
        </w:rPr>
      </w:pPr>
      <w:r w:rsidRPr="005D0323">
        <w:rPr>
          <w:rFonts w:eastAsia="Times New Roman"/>
          <w:b/>
          <w:szCs w:val="24"/>
        </w:rPr>
        <w:t>ΧΡΗΣΤΟΣ ΜΑΝΤΑΣ:</w:t>
      </w:r>
      <w:r>
        <w:rPr>
          <w:rFonts w:eastAsia="Times New Roman"/>
          <w:szCs w:val="24"/>
        </w:rPr>
        <w:t xml:space="preserve"> Θα προσπαθήσω να σχολιάσω μερικά πράγματα που ακούστηκαν γενικότερα και με αφορμή το νομοσχέδιο και την εν</w:t>
      </w:r>
      <w:r>
        <w:rPr>
          <w:rFonts w:eastAsia="Times New Roman"/>
          <w:szCs w:val="24"/>
        </w:rPr>
        <w:t>σωμάτωση της οδηγίας που συζητάμε σήμερα.</w:t>
      </w:r>
    </w:p>
    <w:p w14:paraId="485EEC12" w14:textId="77777777" w:rsidR="000E6CB8" w:rsidRDefault="00854B09">
      <w:pPr>
        <w:tabs>
          <w:tab w:val="left" w:pos="1695"/>
        </w:tabs>
        <w:spacing w:line="600" w:lineRule="auto"/>
        <w:ind w:firstLine="720"/>
        <w:jc w:val="both"/>
        <w:rPr>
          <w:rFonts w:eastAsia="Times New Roman"/>
          <w:szCs w:val="24"/>
        </w:rPr>
      </w:pPr>
      <w:r>
        <w:rPr>
          <w:rFonts w:eastAsia="Times New Roman"/>
          <w:szCs w:val="24"/>
        </w:rPr>
        <w:t>Να πω ότι δεν υπάρχει αμφιβολία -ακούστηκε σχεδόν από τις περισσότερες πλευρές του δημοκρατικού τόξου- ότι έχουμε εδώ θετικές διατάξεις. Και οι λοιπές διατάξεις αλλά και οι τροπολογίες νομίζω ότι είναι σε θετική κα</w:t>
      </w:r>
      <w:r>
        <w:rPr>
          <w:rFonts w:eastAsia="Times New Roman"/>
          <w:szCs w:val="24"/>
        </w:rPr>
        <w:t>τεύθυνση και θα φανεί αυτό και στις ψηφοφορίες. Απ’ ό,τι κατάλαβα, οι περισσότερες θα ψηφιστούν από το μεγαλύτερο τμήμα της Βουλής. Λύνουν προβλήματα δηλαδή. Λύνουν συγκεκριμένα προβλήματα.</w:t>
      </w:r>
    </w:p>
    <w:p w14:paraId="485EEC13"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κάνω μία μικρή αναφορά σε αυτό που έθεσε ο κ. </w:t>
      </w:r>
      <w:proofErr w:type="spellStart"/>
      <w:r>
        <w:rPr>
          <w:rFonts w:eastAsia="Times New Roman" w:cs="Times New Roman"/>
          <w:szCs w:val="24"/>
        </w:rPr>
        <w:t>Δένδιας</w:t>
      </w:r>
      <w:proofErr w:type="spellEnd"/>
      <w:r>
        <w:rPr>
          <w:rFonts w:eastAsia="Times New Roman" w:cs="Times New Roman"/>
          <w:szCs w:val="24"/>
        </w:rPr>
        <w:t>, για</w:t>
      </w:r>
      <w:r>
        <w:rPr>
          <w:rFonts w:eastAsia="Times New Roman" w:cs="Times New Roman"/>
          <w:szCs w:val="24"/>
        </w:rPr>
        <w:t xml:space="preserve"> να εξηγήσω σε σχέση με την τροπολογία του Υπουργείου Παιδείας. </w:t>
      </w:r>
    </w:p>
    <w:p w14:paraId="485EEC14"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θα ήθελα να σας πω ότι…</w:t>
      </w:r>
    </w:p>
    <w:p w14:paraId="485EEC15"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 σπάσει θέλουμε. </w:t>
      </w:r>
    </w:p>
    <w:p w14:paraId="485EEC16"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Περιμένετε να εξηγήσω. </w:t>
      </w:r>
    </w:p>
    <w:p w14:paraId="485EEC17"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Όπως θυμάστε, ο νόμος που τροποποιούσε –αν θυμάμαι καλά- τον ν.1920/1</w:t>
      </w:r>
      <w:r>
        <w:rPr>
          <w:rFonts w:eastAsia="Times New Roman" w:cs="Times New Roman"/>
          <w:szCs w:val="24"/>
        </w:rPr>
        <w:t xml:space="preserve">991, ο ν.4511/2018 που μιλούσε για τα δικαιοδοτικά δικαιώματα των μουφτήδων της Θράκης εντός της ελληνικής έννομης τάξης έτυχε μιας ευρείας υποστήριξης. </w:t>
      </w:r>
    </w:p>
    <w:p w14:paraId="485EEC18"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sidRPr="00312BAF">
        <w:rPr>
          <w:rFonts w:eastAsia="Times New Roman" w:cs="Times New Roman"/>
          <w:szCs w:val="24"/>
        </w:rPr>
        <w:t>(Στο σημείο αυτό την</w:t>
      </w:r>
      <w:r>
        <w:rPr>
          <w:rFonts w:eastAsia="Times New Roman" w:cs="Times New Roman"/>
          <w:szCs w:val="24"/>
        </w:rPr>
        <w:t xml:space="preserve"> Προεδρική Έδρα καταλαμβάνει ο ΣΤ</w:t>
      </w:r>
      <w:r w:rsidRPr="00312BAF">
        <w:rPr>
          <w:rFonts w:eastAsia="Times New Roman" w:cs="Times New Roman"/>
          <w:szCs w:val="24"/>
        </w:rPr>
        <w:t xml:space="preserve">΄ Αντιπρόεδρος της Βουλής κ. </w:t>
      </w:r>
      <w:r w:rsidRPr="0025434C">
        <w:rPr>
          <w:rFonts w:eastAsia="Times New Roman" w:cs="Times New Roman"/>
          <w:b/>
          <w:szCs w:val="24"/>
        </w:rPr>
        <w:t>ΓΕΩΡΓΙΟΣ ΛΑΜΠΡΟΥΛΗΣ</w:t>
      </w:r>
      <w:r w:rsidRPr="00312BAF">
        <w:rPr>
          <w:rFonts w:eastAsia="Times New Roman" w:cs="Times New Roman"/>
          <w:szCs w:val="24"/>
        </w:rPr>
        <w:t>)</w:t>
      </w:r>
      <w:r>
        <w:rPr>
          <w:rFonts w:eastAsia="Times New Roman" w:cs="Times New Roman"/>
          <w:szCs w:val="24"/>
        </w:rPr>
        <w:t xml:space="preserve"> </w:t>
      </w:r>
    </w:p>
    <w:p w14:paraId="485EEC19"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οποίο συμβαίνει τώρα για να είμαστε σαφείς –το λέει και στην αιτιολογική έκθεση, αυτό θα προσπαθήσω να επαναλάβω και να εξηγήσω- είναι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προβλεπόταν ένα προεδρικό διάταγμα. Πράγματι αυτό έχει καθυστερήσει. Αυτή τη στιγμή έχει υποβληθ</w:t>
      </w:r>
      <w:r>
        <w:rPr>
          <w:rFonts w:eastAsia="Times New Roman" w:cs="Times New Roman"/>
          <w:szCs w:val="24"/>
        </w:rPr>
        <w:t>εί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γνωμοδότηση. Αυτό το οποίο απλά κάνει η τροπολογία</w:t>
      </w:r>
      <w:r>
        <w:rPr>
          <w:rFonts w:eastAsia="Times New Roman" w:cs="Times New Roman"/>
          <w:szCs w:val="24"/>
        </w:rPr>
        <w:t>,</w:t>
      </w:r>
      <w:r>
        <w:rPr>
          <w:rFonts w:eastAsia="Times New Roman" w:cs="Times New Roman"/>
          <w:szCs w:val="24"/>
        </w:rPr>
        <w:t xml:space="preserve"> είναι να ξεκινήσει την εφαρμογή του νόμου από τώρα. Η ουσία είναι ότι υπάρχουν αιτήματα από τη μουσουλμανική κοινότητα </w:t>
      </w:r>
      <w:r>
        <w:rPr>
          <w:rFonts w:eastAsia="Times New Roman" w:cs="Times New Roman"/>
          <w:szCs w:val="24"/>
        </w:rPr>
        <w:t>-</w:t>
      </w:r>
      <w:r>
        <w:rPr>
          <w:rFonts w:eastAsia="Times New Roman" w:cs="Times New Roman"/>
          <w:szCs w:val="24"/>
        </w:rPr>
        <w:t>επειδή δεν έχει ολο</w:t>
      </w:r>
      <w:r>
        <w:rPr>
          <w:rFonts w:eastAsia="Times New Roman" w:cs="Times New Roman"/>
          <w:szCs w:val="24"/>
        </w:rPr>
        <w:lastRenderedPageBreak/>
        <w:t>κληρωθεί η έκδοση του προεδρικού διατάγματος έω</w:t>
      </w:r>
      <w:r>
        <w:rPr>
          <w:rFonts w:eastAsia="Times New Roman" w:cs="Times New Roman"/>
          <w:szCs w:val="24"/>
        </w:rPr>
        <w:t>ς την έναρξη του τρέχοντος δικαστικού έτους</w:t>
      </w:r>
      <w:r>
        <w:rPr>
          <w:rFonts w:eastAsia="Times New Roman" w:cs="Times New Roman"/>
          <w:szCs w:val="24"/>
        </w:rPr>
        <w:t>-</w:t>
      </w:r>
      <w:r>
        <w:rPr>
          <w:rFonts w:eastAsia="Times New Roman" w:cs="Times New Roman"/>
          <w:szCs w:val="24"/>
        </w:rPr>
        <w:t xml:space="preserve"> να μπορούν να προσφύγουν στα ελληνικά δικαστήρια. Περί αυτού πρόκειται. </w:t>
      </w:r>
    </w:p>
    <w:p w14:paraId="485EEC1A"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ότι είναι μία τροπολογία η οποία δεν αλλάζει τον νόμο –που επαναλαμβάνω ότι έτυχε μιας ευρείας υποστήριξης- αλλά επιταχύνει την </w:t>
      </w:r>
      <w:r>
        <w:rPr>
          <w:rFonts w:eastAsia="Times New Roman" w:cs="Times New Roman"/>
          <w:szCs w:val="24"/>
        </w:rPr>
        <w:t>εφαρμογή του. Σας είπα σε ποιο στάδιο βρίσκεται το προεδρικό διάταγμα. Νομίζω ότι από τη στιγμή που συμφωνείτε με την ουσία του νόμου, πρέπει να προχωρήσουμε. Γι’ αυτό έκανα και αυτή την περαιτέρω εξήγηση, όσο μπορούσα, βεβαίως</w:t>
      </w:r>
      <w:r>
        <w:rPr>
          <w:rFonts w:eastAsia="Times New Roman" w:cs="Times New Roman"/>
          <w:szCs w:val="24"/>
        </w:rPr>
        <w:t>,</w:t>
      </w:r>
      <w:r>
        <w:rPr>
          <w:rFonts w:eastAsia="Times New Roman" w:cs="Times New Roman"/>
          <w:szCs w:val="24"/>
        </w:rPr>
        <w:t xml:space="preserve"> και μέσα από την αιτιολογικ</w:t>
      </w:r>
      <w:r>
        <w:rPr>
          <w:rFonts w:eastAsia="Times New Roman" w:cs="Times New Roman"/>
          <w:szCs w:val="24"/>
        </w:rPr>
        <w:t xml:space="preserve">ή έκθεση. </w:t>
      </w:r>
    </w:p>
    <w:p w14:paraId="485EEC1B"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Προσυπογράφω προφανώς και την αναφορά του κ. </w:t>
      </w:r>
      <w:proofErr w:type="spellStart"/>
      <w:r>
        <w:rPr>
          <w:rFonts w:eastAsia="Times New Roman" w:cs="Times New Roman"/>
          <w:szCs w:val="24"/>
        </w:rPr>
        <w:t>Δένδια</w:t>
      </w:r>
      <w:proofErr w:type="spellEnd"/>
      <w:r>
        <w:rPr>
          <w:rFonts w:eastAsia="Times New Roman" w:cs="Times New Roman"/>
          <w:szCs w:val="24"/>
        </w:rPr>
        <w:t xml:space="preserve"> στο ναζιστικό μόρφωμα, που έχει το θράσος να μιλάει με αυτόν τον τρόπο για τα εθνικά ζητήματα. </w:t>
      </w:r>
    </w:p>
    <w:p w14:paraId="485EEC1C"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όμως, να πω ειδικότερα στον Κοινοβουλευτικό Εκπρόσωπο της Αξιωματικής Αντιπολίτευσης ότ</w:t>
      </w:r>
      <w:r>
        <w:rPr>
          <w:rFonts w:eastAsia="Times New Roman" w:cs="Times New Roman"/>
          <w:szCs w:val="24"/>
        </w:rPr>
        <w:t>ι η μέριμνα του να μην αναζωπυρωθούν εθνικιστικά στερεότυπα και ακροδεξιές προσεγγίσεις σε ένα τόσο μεγάλο ζήτημα</w:t>
      </w:r>
      <w:r>
        <w:rPr>
          <w:rFonts w:eastAsia="Times New Roman" w:cs="Times New Roman"/>
          <w:szCs w:val="24"/>
        </w:rPr>
        <w:t>,</w:t>
      </w:r>
      <w:r>
        <w:rPr>
          <w:rFonts w:eastAsia="Times New Roman" w:cs="Times New Roman"/>
          <w:szCs w:val="24"/>
        </w:rPr>
        <w:t xml:space="preserve"> πρέπει να προσεχθεί. </w:t>
      </w:r>
    </w:p>
    <w:p w14:paraId="485EEC1D"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αντάζομαι ότι καταλαβαίνετε για τι μιλάω, διότι και στη Νέα Δημοκρατία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εγώ -προφανώς όχι από την πλειοψη</w:t>
      </w:r>
      <w:r>
        <w:rPr>
          <w:rFonts w:eastAsia="Times New Roman" w:cs="Times New Roman"/>
          <w:szCs w:val="24"/>
        </w:rPr>
        <w:t xml:space="preserve">φία των στελεχών της, αλλά από </w:t>
      </w:r>
      <w:r>
        <w:rPr>
          <w:rFonts w:eastAsia="Times New Roman" w:cs="Times New Roman"/>
          <w:szCs w:val="24"/>
        </w:rPr>
        <w:lastRenderedPageBreak/>
        <w:t>πολύ προβεβλημένα στελέχη που έχουν κρίσιμους ρόλους στον χώρο της Αξιωματικής Αντιπολίτευσης- καταλαβαίνω ότι υπάρχει μία πίεση να πάμε σε αυτή την κατεύθυνση εθνικιστικών αναδιπλώσεων μη λύσης και διαιώνισης του προβλήματος</w:t>
      </w:r>
      <w:r>
        <w:rPr>
          <w:rFonts w:eastAsia="Times New Roman" w:cs="Times New Roman"/>
          <w:szCs w:val="24"/>
        </w:rPr>
        <w:t xml:space="preserve"> με τη γείτονα χώρα, που δεν βρίσκει ευήκοα </w:t>
      </w:r>
      <w:proofErr w:type="spellStart"/>
      <w:r>
        <w:rPr>
          <w:rFonts w:eastAsia="Times New Roman" w:cs="Times New Roman"/>
          <w:szCs w:val="24"/>
        </w:rPr>
        <w:t>ώτα</w:t>
      </w:r>
      <w:proofErr w:type="spellEnd"/>
      <w:r>
        <w:rPr>
          <w:rFonts w:eastAsia="Times New Roman" w:cs="Times New Roman"/>
          <w:szCs w:val="24"/>
        </w:rPr>
        <w:t xml:space="preserve"> ούτε στο ίδιο το Ευρωπαϊκό Λαϊκό Κόμμα στο οποίο ανήκετε. </w:t>
      </w:r>
    </w:p>
    <w:p w14:paraId="485EEC1E"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ιλήσατε λίγο πριν για τα δύο μεγάλα επιτεύγματα της Νέας Δημοκρατίας, αλλά σε αυτό το κρίσιμο σημείο, σε αυτή την κρίσιμη στιγμή, νομίζω ότι πρέπει </w:t>
      </w:r>
      <w:r>
        <w:rPr>
          <w:rFonts w:eastAsia="Times New Roman" w:cs="Times New Roman"/>
          <w:szCs w:val="24"/>
        </w:rPr>
        <w:t>με έναν συνετό και συνεπή τρόπο</w:t>
      </w:r>
      <w:r>
        <w:rPr>
          <w:rFonts w:eastAsia="Times New Roman" w:cs="Times New Roman"/>
          <w:szCs w:val="24"/>
        </w:rPr>
        <w:t>,</w:t>
      </w:r>
      <w:r>
        <w:rPr>
          <w:rFonts w:eastAsia="Times New Roman" w:cs="Times New Roman"/>
          <w:szCs w:val="24"/>
        </w:rPr>
        <w:t xml:space="preserve"> να δούμε πώς θα ανοίξει ο δρόμος για την επίλυση αυτού του προβλήματος. Και σας καλώ να συμβάλετε σε αυτό</w:t>
      </w:r>
      <w:r>
        <w:rPr>
          <w:rFonts w:eastAsia="Times New Roman" w:cs="Times New Roman"/>
          <w:szCs w:val="24"/>
        </w:rPr>
        <w:t>.</w:t>
      </w:r>
    </w:p>
    <w:p w14:paraId="485EEC1F" w14:textId="77777777" w:rsidR="000E6CB8" w:rsidRDefault="00854B0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πάω παρακάτω. Έγινε μια ορισμένη συζήτηση για τον προϋπολογισμό και την οικονομική πολιτική γενικά. Δεν θα πω τ</w:t>
      </w:r>
      <w:r>
        <w:rPr>
          <w:rFonts w:eastAsia="Times New Roman" w:cs="Times New Roman"/>
          <w:szCs w:val="24"/>
        </w:rPr>
        <w:t xml:space="preserve">ίποτα για τα θέματα του Χρηματιστηρίου και των τραπεζών. Νομίζω ότι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έδωσε μία σαφή απάντηση. Πιστεύω και ελπίζω και στις δευτερολογίες οι εισηγητές να είναι μετρημένοι, όπως πρέπει να είμαστε μετρημένοι σε αυτ</w:t>
      </w:r>
      <w:r>
        <w:rPr>
          <w:rFonts w:eastAsia="Times New Roman" w:cs="Times New Roman"/>
          <w:szCs w:val="24"/>
        </w:rPr>
        <w:t xml:space="preserve">ό το θέμα που είναι κρίσιμο και ευαίσθητο και το καταλαβαίνουμε όλοι. Νομίζω ότι ήταν πλήρης και επαρκής η απάντηση του Ευκλείδη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485EEC20"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Θα ήθελα, όμως, να πω μερικά συμπεράσματα</w:t>
      </w:r>
      <w:r>
        <w:rPr>
          <w:rFonts w:eastAsia="Times New Roman"/>
          <w:color w:val="000000"/>
          <w:szCs w:val="24"/>
          <w:shd w:val="clear" w:color="auto" w:fill="FFFFFF"/>
        </w:rPr>
        <w:t>,</w:t>
      </w:r>
      <w:r>
        <w:rPr>
          <w:rFonts w:eastAsia="Times New Roman"/>
          <w:color w:val="000000"/>
          <w:szCs w:val="24"/>
          <w:shd w:val="clear" w:color="auto" w:fill="FFFFFF"/>
        </w:rPr>
        <w:t xml:space="preserve"> που βγάζω εγώ από τις ομιλίες των άλλων πολιτικών δυνάμεων</w:t>
      </w:r>
      <w:r>
        <w:rPr>
          <w:rFonts w:eastAsia="Times New Roman"/>
          <w:color w:val="000000"/>
          <w:szCs w:val="24"/>
          <w:shd w:val="clear" w:color="auto" w:fill="FFFFFF"/>
        </w:rPr>
        <w:t>,</w:t>
      </w:r>
      <w:r>
        <w:rPr>
          <w:rFonts w:eastAsia="Times New Roman"/>
          <w:color w:val="000000"/>
          <w:szCs w:val="24"/>
          <w:shd w:val="clear" w:color="auto" w:fill="FFFFFF"/>
        </w:rPr>
        <w:t xml:space="preserve"> σε σχέση κα</w:t>
      </w:r>
      <w:r>
        <w:rPr>
          <w:rFonts w:eastAsia="Times New Roman"/>
          <w:color w:val="000000"/>
          <w:szCs w:val="24"/>
          <w:shd w:val="clear" w:color="auto" w:fill="FFFFFF"/>
        </w:rPr>
        <w:t xml:space="preserve">ι με την ουσία της οικονομικής πολιτικής και με το πώς εξελίσσονται τα πράγματα. </w:t>
      </w:r>
    </w:p>
    <w:p w14:paraId="485EEC21"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Νέα Δημοκρατία βρίσκεται σε στρατηγικό αδιέξοδο. Δεν μπορεί να χωνέψει ότι έχουμε βγει από τη σκληρή επιτροπεία των μνημονίων. Η αλήθεια είναι ότι βρισκόμαστε </w:t>
      </w:r>
      <w:proofErr w:type="spellStart"/>
      <w:r>
        <w:rPr>
          <w:rFonts w:eastAsia="Times New Roman"/>
          <w:color w:val="000000"/>
          <w:szCs w:val="24"/>
          <w:shd w:val="clear" w:color="auto" w:fill="FFFFFF"/>
        </w:rPr>
        <w:t>μεταμνημονιακ</w:t>
      </w:r>
      <w:r>
        <w:rPr>
          <w:rFonts w:eastAsia="Times New Roman"/>
          <w:color w:val="000000"/>
          <w:szCs w:val="24"/>
          <w:shd w:val="clear" w:color="auto" w:fill="FFFFFF"/>
        </w:rPr>
        <w:t>ά</w:t>
      </w:r>
      <w:proofErr w:type="spellEnd"/>
      <w:r>
        <w:rPr>
          <w:rFonts w:eastAsia="Times New Roman"/>
          <w:color w:val="000000"/>
          <w:szCs w:val="24"/>
          <w:shd w:val="clear" w:color="auto" w:fill="FFFFFF"/>
        </w:rPr>
        <w:t xml:space="preserve"> σε ενισχυμένη εποπτεία, με ό,τι σημαίνει αυτό. Το παράδειγμα της προσέγγισής μας στο θέμα των συντάξεων είναι απολύτως προς αυτήν την κατεύθυνση και δεν είναι καθόλου παράδοξο, αλλά και άλλα πολλά παραδείγματα, όπως η εφαρμογή της επεκτασιμότητας στις συ</w:t>
      </w:r>
      <w:r>
        <w:rPr>
          <w:rFonts w:eastAsia="Times New Roman"/>
          <w:color w:val="000000"/>
          <w:szCs w:val="24"/>
          <w:shd w:val="clear" w:color="auto" w:fill="FFFFFF"/>
        </w:rPr>
        <w:t>λλογικές συμβάσεις, η οποία ήδη έδωσε ήδη σε χιλιάδες εργαζόμενους</w:t>
      </w:r>
      <w:r>
        <w:rPr>
          <w:rFonts w:eastAsia="Times New Roman"/>
          <w:color w:val="000000"/>
          <w:szCs w:val="24"/>
          <w:shd w:val="clear" w:color="auto" w:fill="FFFFFF"/>
        </w:rPr>
        <w:t>,</w:t>
      </w:r>
      <w:r>
        <w:rPr>
          <w:rFonts w:eastAsia="Times New Roman"/>
          <w:color w:val="000000"/>
          <w:szCs w:val="24"/>
          <w:shd w:val="clear" w:color="auto" w:fill="FFFFFF"/>
        </w:rPr>
        <w:t xml:space="preserve"> που δεν καλύπτονταν από τις κλαδικές συμβάσεις</w:t>
      </w:r>
      <w:r>
        <w:rPr>
          <w:rFonts w:eastAsia="Times New Roman"/>
          <w:color w:val="000000"/>
          <w:szCs w:val="24"/>
          <w:shd w:val="clear" w:color="auto" w:fill="FFFFFF"/>
        </w:rPr>
        <w:t>,</w:t>
      </w:r>
      <w:r>
        <w:rPr>
          <w:rFonts w:eastAsia="Times New Roman"/>
          <w:color w:val="000000"/>
          <w:szCs w:val="24"/>
          <w:shd w:val="clear" w:color="auto" w:fill="FFFFFF"/>
        </w:rPr>
        <w:t xml:space="preserve"> τη δυνατότητα αύξησης σημαντικής του μισθού τους.</w:t>
      </w:r>
      <w:r>
        <w:rPr>
          <w:rFonts w:eastAsia="Times New Roman"/>
          <w:color w:val="000000"/>
          <w:szCs w:val="24"/>
          <w:shd w:val="clear" w:color="auto" w:fill="FFFFFF"/>
        </w:rPr>
        <w:t xml:space="preserve"> </w:t>
      </w:r>
      <w:r>
        <w:rPr>
          <w:rFonts w:eastAsia="Times New Roman"/>
          <w:color w:val="000000"/>
          <w:szCs w:val="24"/>
          <w:shd w:val="clear" w:color="auto" w:fill="FFFFFF"/>
        </w:rPr>
        <w:t>Κλείνω αυτήν την παρένθεση και συνεχίζω.</w:t>
      </w:r>
    </w:p>
    <w:p w14:paraId="485EEC22"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Ακριβώς αυτό το οποίο κάνει η Κυβέρνηση και το απ</w:t>
      </w:r>
      <w:r>
        <w:rPr>
          <w:rFonts w:eastAsia="Times New Roman"/>
          <w:color w:val="000000"/>
          <w:szCs w:val="24"/>
          <w:shd w:val="clear" w:color="auto" w:fill="FFFFFF"/>
        </w:rPr>
        <w:t>οτυπώνει και ο προϋπολογισμός –σας εξηγήσαμε πώς ακριβώς λειτουργεί ο προϋπολογισμός και νομίζω ότι πρέπει να συζητάμε σε μία κοινή βάση να το ξεκαθαρίσουμε αυτό- και δείχνει αυτήν την κατεύθυνση, ότι τώρα πια μετά τα μνημόνια, μετά την έξοδο από το πρόγρα</w:t>
      </w:r>
      <w:r>
        <w:rPr>
          <w:rFonts w:eastAsia="Times New Roman"/>
          <w:color w:val="000000"/>
          <w:szCs w:val="24"/>
          <w:shd w:val="clear" w:color="auto" w:fill="FFFFFF"/>
        </w:rPr>
        <w:t xml:space="preserve">μμα -όχι χωρίς δυσκολίες και προβλήματα ποτέ δεν είπαμε ότι ως διά μαγείας έχουν αλλάξει όλα- μπορούμε να κάνουμε πολύ συγκεκριμένα βήματα, απτά βήματα βελτίωσης της θέσης του που θα τα δει στην καθημερινότητά του ο ελληνικός λαός. </w:t>
      </w:r>
      <w:r>
        <w:rPr>
          <w:rFonts w:eastAsia="Times New Roman"/>
          <w:color w:val="000000"/>
          <w:szCs w:val="24"/>
          <w:shd w:val="clear" w:color="auto" w:fill="FFFFFF"/>
        </w:rPr>
        <w:lastRenderedPageBreak/>
        <w:t xml:space="preserve">Έχουμε κάνει ήδη πολλά, </w:t>
      </w:r>
      <w:r>
        <w:rPr>
          <w:rFonts w:eastAsia="Times New Roman"/>
          <w:color w:val="000000"/>
          <w:szCs w:val="24"/>
          <w:shd w:val="clear" w:color="auto" w:fill="FFFFFF"/>
        </w:rPr>
        <w:t xml:space="preserve">αλλά τώρα πια μπορούμε να κάνουμε πολύ περισσότερα και αυτά είναι πολύ συγκεκριμένα, αποτυπωμένα στο σχέδιο του προϋπολογισμού. Θα έχουμε την ευκαιρία να τα συζητήσουμε. </w:t>
      </w:r>
    </w:p>
    <w:p w14:paraId="485EEC23"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στρατηγικό αδιέξοδο της Νέας Δημοκρατίας είναι ότι δεν μπορεί να εξηγήσει ούτε στον εαυτό της ούτε στον ελληνικό λαό ούτε στην Ευρώπη πώς κρατάει μία τέτοια στάση απέναντι σε μια πολιτική, η οποία έβγαλε τη χώρα από τα προγράμματα και το μείγμα της οποί</w:t>
      </w:r>
      <w:r>
        <w:rPr>
          <w:rFonts w:eastAsia="Times New Roman"/>
          <w:color w:val="000000"/>
          <w:szCs w:val="24"/>
          <w:shd w:val="clear" w:color="auto" w:fill="FFFFFF"/>
        </w:rPr>
        <w:t xml:space="preserve">ας, έτσι όπως αποτυπώνεται και στον προϋπολογισμό, δίνει νέες δυνατότητες. </w:t>
      </w:r>
    </w:p>
    <w:p w14:paraId="485EEC24"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ΚΙΝΑΛ</w:t>
      </w:r>
      <w:r>
        <w:rPr>
          <w:rFonts w:eastAsia="Times New Roman"/>
          <w:color w:val="000000"/>
          <w:szCs w:val="24"/>
          <w:shd w:val="clear" w:color="auto" w:fill="FFFFFF"/>
        </w:rPr>
        <w:t>,</w:t>
      </w:r>
      <w:r>
        <w:rPr>
          <w:rFonts w:eastAsia="Times New Roman"/>
          <w:color w:val="000000"/>
          <w:szCs w:val="24"/>
          <w:shd w:val="clear" w:color="auto" w:fill="FFFFFF"/>
        </w:rPr>
        <w:t xml:space="preserve"> κατά τη γνώμη μου</w:t>
      </w:r>
      <w:r>
        <w:rPr>
          <w:rFonts w:eastAsia="Times New Roman"/>
          <w:color w:val="000000"/>
          <w:szCs w:val="24"/>
          <w:shd w:val="clear" w:color="auto" w:fill="FFFFFF"/>
        </w:rPr>
        <w:t>,</w:t>
      </w:r>
      <w:r>
        <w:rPr>
          <w:rFonts w:eastAsia="Times New Roman"/>
          <w:color w:val="000000"/>
          <w:szCs w:val="24"/>
          <w:shd w:val="clear" w:color="auto" w:fill="FFFFFF"/>
        </w:rPr>
        <w:t xml:space="preserve"> βρίσκεται σε πλήρη σύγχυση. Δεν ξέρει με ποιον να πάει και ποιον να αφήσει. Δεν ξέρει πού πατάει και πού βρίσκεται. Και το λέω αυτό</w:t>
      </w:r>
      <w:r>
        <w:rPr>
          <w:rFonts w:eastAsia="Times New Roman"/>
          <w:color w:val="000000"/>
          <w:szCs w:val="24"/>
          <w:shd w:val="clear" w:color="auto" w:fill="FFFFFF"/>
        </w:rPr>
        <w:t>,</w:t>
      </w:r>
      <w:r>
        <w:rPr>
          <w:rFonts w:eastAsia="Times New Roman"/>
          <w:color w:val="000000"/>
          <w:szCs w:val="24"/>
          <w:shd w:val="clear" w:color="auto" w:fill="FFFFFF"/>
        </w:rPr>
        <w:t xml:space="preserve"> διότι ξαφνικά υψώνονται οι τόνοι και υιοθετούνται θέσεις, όπως στην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του εισηγητή του ΚΙΝΑΛ, ειδικά με το τραπεζικό σύστημα -άλλες πολιτικές δυνάμεις τις απέφυγαν- οι οποίες</w:t>
      </w:r>
      <w:r>
        <w:rPr>
          <w:rFonts w:eastAsia="Times New Roman"/>
          <w:color w:val="000000"/>
          <w:szCs w:val="24"/>
          <w:shd w:val="clear" w:color="auto" w:fill="FFFFFF"/>
        </w:rPr>
        <w:t>,</w:t>
      </w:r>
      <w:r>
        <w:rPr>
          <w:rFonts w:eastAsia="Times New Roman"/>
          <w:color w:val="000000"/>
          <w:szCs w:val="24"/>
          <w:shd w:val="clear" w:color="auto" w:fill="FFFFFF"/>
        </w:rPr>
        <w:t xml:space="preserve"> τουλάχιστον εμένα</w:t>
      </w:r>
      <w:r>
        <w:rPr>
          <w:rFonts w:eastAsia="Times New Roman"/>
          <w:color w:val="000000"/>
          <w:szCs w:val="24"/>
          <w:shd w:val="clear" w:color="auto" w:fill="FFFFFF"/>
        </w:rPr>
        <w:t>,</w:t>
      </w:r>
      <w:r>
        <w:rPr>
          <w:rFonts w:eastAsia="Times New Roman"/>
          <w:color w:val="000000"/>
          <w:szCs w:val="24"/>
          <w:shd w:val="clear" w:color="auto" w:fill="FFFFFF"/>
        </w:rPr>
        <w:t xml:space="preserve"> με ξενίζουν με τους τόνους που αναπτύσσονται και εν</w:t>
      </w:r>
      <w:r>
        <w:rPr>
          <w:rFonts w:eastAsia="Times New Roman"/>
          <w:color w:val="000000"/>
          <w:szCs w:val="24"/>
          <w:shd w:val="clear" w:color="auto" w:fill="FFFFFF"/>
        </w:rPr>
        <w:t xml:space="preserve">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δεν νομίζω ότι αν το δει κανείς πολύ προσεκτικά τα συγκεκριμένα θέματα που τέθηκαν και από τον εισηγητή του ΚΙΝΑΛ και από τον Κοινοβουλευτικό Εκπρόσωπο σε έναν βαθμό είναι προφάσεις εν αμαρτίαις</w:t>
      </w:r>
      <w:r>
        <w:rPr>
          <w:rFonts w:eastAsia="Times New Roman"/>
          <w:color w:val="000000"/>
          <w:szCs w:val="24"/>
          <w:shd w:val="clear" w:color="auto" w:fill="FFFFFF"/>
        </w:rPr>
        <w:t>,</w:t>
      </w:r>
      <w:r>
        <w:rPr>
          <w:rFonts w:eastAsia="Times New Roman"/>
          <w:color w:val="000000"/>
          <w:szCs w:val="24"/>
          <w:shd w:val="clear" w:color="auto" w:fill="FFFFFF"/>
        </w:rPr>
        <w:t xml:space="preserve"> για να το πω έτσι πολύ απλά. </w:t>
      </w:r>
    </w:p>
    <w:p w14:paraId="485EEC25"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Μια πολιτική</w:t>
      </w:r>
      <w:r>
        <w:rPr>
          <w:rFonts w:eastAsia="Times New Roman"/>
          <w:color w:val="000000"/>
          <w:szCs w:val="24"/>
          <w:shd w:val="clear" w:color="auto" w:fill="FFFFFF"/>
        </w:rPr>
        <w:t xml:space="preserve"> δύναμη που, όπως και οι άλλες πολιτικές δυνάμεις, το παλιό δικομματικό σύστημα, που οδήγησε τη χώρα σε μείωση κατά ένα τέταρτο του εθνικού της εισοδήματος, σε εκτόξευση της ανεργίας στο 27%, στο να καταστρέψει εν καιρώ ειρήνης την κοινωνία ολόκληρη, θα έπ</w:t>
      </w:r>
      <w:r>
        <w:rPr>
          <w:rFonts w:eastAsia="Times New Roman"/>
          <w:color w:val="000000"/>
          <w:szCs w:val="24"/>
          <w:shd w:val="clear" w:color="auto" w:fill="FFFFFF"/>
        </w:rPr>
        <w:t>ρεπε</w:t>
      </w:r>
      <w:r>
        <w:rPr>
          <w:rFonts w:eastAsia="Times New Roman"/>
          <w:color w:val="000000"/>
          <w:szCs w:val="24"/>
          <w:shd w:val="clear" w:color="auto" w:fill="FFFFFF"/>
        </w:rPr>
        <w:t>,</w:t>
      </w:r>
      <w:r>
        <w:rPr>
          <w:rFonts w:eastAsia="Times New Roman"/>
          <w:color w:val="000000"/>
          <w:szCs w:val="24"/>
          <w:shd w:val="clear" w:color="auto" w:fill="FFFFFF"/>
        </w:rPr>
        <w:t xml:space="preserve"> κατά τη γνώμη μου</w:t>
      </w:r>
      <w:r>
        <w:rPr>
          <w:rFonts w:eastAsia="Times New Roman"/>
          <w:color w:val="000000"/>
          <w:szCs w:val="24"/>
          <w:shd w:val="clear" w:color="auto" w:fill="FFFFFF"/>
        </w:rPr>
        <w:t>,</w:t>
      </w:r>
      <w:r>
        <w:rPr>
          <w:rFonts w:eastAsia="Times New Roman"/>
          <w:color w:val="000000"/>
          <w:szCs w:val="24"/>
          <w:shd w:val="clear" w:color="auto" w:fill="FFFFFF"/>
        </w:rPr>
        <w:t xml:space="preserve"> να κρατάει λίγο πιο χαμηλούς τόνους</w:t>
      </w:r>
      <w:r>
        <w:rPr>
          <w:rFonts w:eastAsia="Times New Roman"/>
          <w:color w:val="000000"/>
          <w:szCs w:val="24"/>
          <w:shd w:val="clear" w:color="auto" w:fill="FFFFFF"/>
        </w:rPr>
        <w:t>, σε</w:t>
      </w:r>
      <w:r>
        <w:rPr>
          <w:rFonts w:eastAsia="Times New Roman"/>
          <w:color w:val="000000"/>
          <w:szCs w:val="24"/>
          <w:shd w:val="clear" w:color="auto" w:fill="FFFFFF"/>
        </w:rPr>
        <w:t xml:space="preserve"> </w:t>
      </w:r>
      <w:r>
        <w:rPr>
          <w:rFonts w:eastAsia="Times New Roman"/>
          <w:color w:val="000000"/>
          <w:szCs w:val="24"/>
          <w:shd w:val="clear" w:color="auto" w:fill="FFFFFF"/>
        </w:rPr>
        <w:t>σχέση με αυτό που συμβαίνει σήμερα. Να κάνει σκληρή κριτική, αλλά επί των πραγματικών δεδομένων. Αυτή είναι μία απαίτηση</w:t>
      </w:r>
      <w:r>
        <w:rPr>
          <w:rFonts w:eastAsia="Times New Roman"/>
          <w:color w:val="000000"/>
          <w:szCs w:val="24"/>
          <w:shd w:val="clear" w:color="auto" w:fill="FFFFFF"/>
        </w:rPr>
        <w:t>,</w:t>
      </w:r>
      <w:r>
        <w:rPr>
          <w:rFonts w:eastAsia="Times New Roman"/>
          <w:color w:val="000000"/>
          <w:szCs w:val="24"/>
          <w:shd w:val="clear" w:color="auto" w:fill="FFFFFF"/>
        </w:rPr>
        <w:t xml:space="preserve"> που προσωπικά εκφράζω</w:t>
      </w:r>
      <w:r>
        <w:rPr>
          <w:rFonts w:eastAsia="Times New Roman"/>
          <w:color w:val="000000"/>
          <w:szCs w:val="24"/>
          <w:shd w:val="clear" w:color="auto" w:fill="FFFFFF"/>
        </w:rPr>
        <w:t>,</w:t>
      </w:r>
      <w:r>
        <w:rPr>
          <w:rFonts w:eastAsia="Times New Roman"/>
          <w:color w:val="000000"/>
          <w:szCs w:val="24"/>
          <w:shd w:val="clear" w:color="auto" w:fill="FFFFFF"/>
        </w:rPr>
        <w:t xml:space="preserve"> για να μπορούμε να κάνουμε έναν γόνιμο διάλογο</w:t>
      </w:r>
      <w:r>
        <w:rPr>
          <w:rFonts w:eastAsia="Times New Roman"/>
          <w:color w:val="000000"/>
          <w:szCs w:val="24"/>
          <w:shd w:val="clear" w:color="auto" w:fill="FFFFFF"/>
        </w:rPr>
        <w:t>,</w:t>
      </w:r>
      <w:r>
        <w:rPr>
          <w:rFonts w:eastAsia="Times New Roman"/>
          <w:color w:val="000000"/>
          <w:szCs w:val="24"/>
          <w:shd w:val="clear" w:color="auto" w:fill="FFFFFF"/>
        </w:rPr>
        <w:t xml:space="preserve"> με επιχειρήματα.</w:t>
      </w:r>
    </w:p>
    <w:p w14:paraId="485EEC26" w14:textId="77777777" w:rsidR="000E6CB8" w:rsidRDefault="00854B0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νομίζω ότι από την πλευρά του ΚΚΕ ακούστηκε μια κριτική</w:t>
      </w:r>
      <w:r>
        <w:rPr>
          <w:rFonts w:eastAsia="Times New Roman"/>
          <w:color w:val="000000"/>
          <w:szCs w:val="24"/>
          <w:shd w:val="clear" w:color="auto" w:fill="FFFFFF"/>
        </w:rPr>
        <w:t>,</w:t>
      </w:r>
      <w:r>
        <w:rPr>
          <w:rFonts w:eastAsia="Times New Roman"/>
          <w:color w:val="000000"/>
          <w:szCs w:val="24"/>
          <w:shd w:val="clear" w:color="auto" w:fill="FFFFFF"/>
        </w:rPr>
        <w:t xml:space="preserve"> που θα την χαρακτήριζα κριτική του Μεσοπολέμου. Θα μου πείτε: Δεν είμαστε σε συνθήκες που μοιάζουν με τον Μεσοπόλεμο;</w:t>
      </w:r>
    </w:p>
    <w:p w14:paraId="485EEC27"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Θα μπορούσε κανείς να το συζητήσει και πώς ακριβώς </w:t>
      </w:r>
      <w:r>
        <w:rPr>
          <w:rFonts w:eastAsia="Times New Roman" w:cs="Times New Roman"/>
          <w:szCs w:val="24"/>
        </w:rPr>
        <w:t>διαρθρώνονται τα διάφορα δεδομένα στη διεθνή και ευρωπαϊκή σκηνή</w:t>
      </w:r>
      <w:r>
        <w:rPr>
          <w:rFonts w:eastAsia="Times New Roman" w:cs="Times New Roman"/>
          <w:szCs w:val="24"/>
        </w:rPr>
        <w:t>,</w:t>
      </w:r>
      <w:r>
        <w:rPr>
          <w:rFonts w:eastAsia="Times New Roman" w:cs="Times New Roman"/>
          <w:szCs w:val="24"/>
        </w:rPr>
        <w:t xml:space="preserve"> που έχουν ομοιότητες κ.λπ.</w:t>
      </w:r>
      <w:r>
        <w:rPr>
          <w:rFonts w:eastAsia="Times New Roman" w:cs="Times New Roman"/>
          <w:szCs w:val="24"/>
        </w:rPr>
        <w:t>.</w:t>
      </w:r>
      <w:r>
        <w:rPr>
          <w:rFonts w:eastAsia="Times New Roman" w:cs="Times New Roman"/>
          <w:szCs w:val="24"/>
        </w:rPr>
        <w:t xml:space="preserve"> Όμως η κριτική του στην οικονομική πολιτική της Κυβέρνησης και ιδιαίτερα στο θέμα του προϋπολογισμού, νομίζω ότι είναι μία κριτική μεσοπολέμου, ταυτίζοντας μία δύ</w:t>
      </w:r>
      <w:r>
        <w:rPr>
          <w:rFonts w:eastAsia="Times New Roman" w:cs="Times New Roman"/>
          <w:szCs w:val="24"/>
        </w:rPr>
        <w:t>ναμη της Ριζοσπαστικής Αριστεράς, σχεδόν με ό,τι πιο αντιδραστικό υπάρχει σε ευρωπαϊκό επίπεδο και μη βλέποντας αυτό</w:t>
      </w:r>
      <w:r>
        <w:rPr>
          <w:rFonts w:eastAsia="Times New Roman" w:cs="Times New Roman"/>
          <w:szCs w:val="24"/>
        </w:rPr>
        <w:t>,</w:t>
      </w:r>
      <w:r>
        <w:rPr>
          <w:rFonts w:eastAsia="Times New Roman" w:cs="Times New Roman"/>
          <w:szCs w:val="24"/>
        </w:rPr>
        <w:t xml:space="preserve"> που νομίζω ότι βλέπει η πλειοψηφία του ελληνικού λαού, ότι η αυτή η Κυβέρνηση, ο ΣΥΡΙΖΑ, κάνει ό,τι μπορεί μέσα στις </w:t>
      </w:r>
      <w:r>
        <w:rPr>
          <w:rFonts w:eastAsia="Times New Roman" w:cs="Times New Roman"/>
          <w:szCs w:val="24"/>
        </w:rPr>
        <w:lastRenderedPageBreak/>
        <w:t>δεδομένες συνθήκες κα</w:t>
      </w:r>
      <w:r>
        <w:rPr>
          <w:rFonts w:eastAsia="Times New Roman" w:cs="Times New Roman"/>
          <w:szCs w:val="24"/>
        </w:rPr>
        <w:t>ι σε μία αντιξοότητα</w:t>
      </w:r>
      <w:r>
        <w:rPr>
          <w:rFonts w:eastAsia="Times New Roman" w:cs="Times New Roman"/>
          <w:szCs w:val="24"/>
        </w:rPr>
        <w:t>,</w:t>
      </w:r>
      <w:r>
        <w:rPr>
          <w:rFonts w:eastAsia="Times New Roman" w:cs="Times New Roman"/>
          <w:szCs w:val="24"/>
        </w:rPr>
        <w:t xml:space="preserve"> που νομίζω ότι όλοι την καταλαβαίνουμε, των ευρωπαϊκών και διεθνών συσχετισμών, έτσι ώστε να ανοίξει καινούργιους δρόμους για τη χώρα.</w:t>
      </w:r>
    </w:p>
    <w:p w14:paraId="485EEC28"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Η ουσία, κυρίες και κύριοι συνάδελφοι, είναι –και νομίζω ότι αυτός είναι ο πυρήνας όλης αυτής θα έλ</w:t>
      </w:r>
      <w:r>
        <w:rPr>
          <w:rFonts w:eastAsia="Times New Roman" w:cs="Times New Roman"/>
          <w:szCs w:val="24"/>
        </w:rPr>
        <w:t xml:space="preserve">εγα της κριτικής, που κάποιες στιγμές ακούγεται σαν ανερμάτιστη κριτική- ότι εν τοις </w:t>
      </w:r>
      <w:proofErr w:type="spellStart"/>
      <w:r>
        <w:rPr>
          <w:rFonts w:eastAsia="Times New Roman" w:cs="Times New Roman"/>
          <w:szCs w:val="24"/>
        </w:rPr>
        <w:t>πράγμασι</w:t>
      </w:r>
      <w:proofErr w:type="spellEnd"/>
      <w:r>
        <w:rPr>
          <w:rFonts w:eastAsia="Times New Roman" w:cs="Times New Roman"/>
          <w:szCs w:val="24"/>
        </w:rPr>
        <w:t>,</w:t>
      </w:r>
      <w:r>
        <w:rPr>
          <w:rFonts w:eastAsia="Times New Roman" w:cs="Times New Roman"/>
          <w:szCs w:val="24"/>
        </w:rPr>
        <w:t xml:space="preserve"> βρισκόμαστε σε μία νέα περίοδο, επαναλαμβάνω όχι χωρίς δυσκολίες, όχι χωρίς προβλήματα, αλλά αυτή η νέα περίοδος δίνει πραγματική και απτή προοπτική στην κοινωνι</w:t>
      </w:r>
      <w:r>
        <w:rPr>
          <w:rFonts w:eastAsia="Times New Roman" w:cs="Times New Roman"/>
          <w:szCs w:val="24"/>
        </w:rPr>
        <w:t xml:space="preserve">κή πλειοψηφία. </w:t>
      </w:r>
    </w:p>
    <w:p w14:paraId="485EEC29"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85EEC2A" w14:textId="77777777" w:rsidR="000E6CB8" w:rsidRDefault="00854B09">
      <w:pPr>
        <w:tabs>
          <w:tab w:val="left" w:pos="667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5EEC2B"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C10C17">
        <w:rPr>
          <w:rFonts w:eastAsia="Times New Roman" w:cs="Times New Roman"/>
          <w:b/>
          <w:szCs w:val="24"/>
        </w:rPr>
        <w:t>:</w:t>
      </w:r>
      <w:r w:rsidRPr="00C10C17">
        <w:rPr>
          <w:rFonts w:eastAsia="Times New Roman" w:cs="Times New Roman"/>
          <w:szCs w:val="24"/>
        </w:rPr>
        <w:t xml:space="preserve"> </w:t>
      </w:r>
      <w:r>
        <w:rPr>
          <w:rFonts w:eastAsia="Times New Roman" w:cs="Times New Roman"/>
          <w:szCs w:val="24"/>
        </w:rPr>
        <w:t xml:space="preserve">Με την παρέμβαση του κ. Μαντά ολοκληρώθηκε ο κύκλος των ομιλιών των Κοινοβουλευτικών Εκπροσώπων, οπότε περνάμε τώρα στις δευτερολογίες. </w:t>
      </w:r>
    </w:p>
    <w:p w14:paraId="485EEC2C"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w:t>
      </w:r>
      <w:r>
        <w:rPr>
          <w:rFonts w:eastAsia="Times New Roman" w:cs="Times New Roman"/>
          <w:b/>
          <w:szCs w:val="24"/>
        </w:rPr>
        <w:t xml:space="preserve"> ΓΕΩΡΓΙΟΣ</w:t>
      </w:r>
      <w:r>
        <w:rPr>
          <w:rFonts w:eastAsia="Times New Roman" w:cs="Times New Roman"/>
          <w:b/>
          <w:szCs w:val="24"/>
        </w:rPr>
        <w:t xml:space="preserve"> </w:t>
      </w:r>
      <w:r>
        <w:rPr>
          <w:rFonts w:eastAsia="Times New Roman" w:cs="Times New Roman"/>
          <w:b/>
          <w:szCs w:val="24"/>
        </w:rPr>
        <w:t>ΔΕΝΔΙΑΣ</w:t>
      </w:r>
      <w:r w:rsidRPr="00C10C17">
        <w:rPr>
          <w:rFonts w:eastAsia="Times New Roman" w:cs="Times New Roman"/>
          <w:b/>
          <w:szCs w:val="24"/>
        </w:rPr>
        <w:t>:</w:t>
      </w:r>
      <w:r>
        <w:rPr>
          <w:rFonts w:eastAsia="Times New Roman" w:cs="Times New Roman"/>
          <w:szCs w:val="24"/>
        </w:rPr>
        <w:t xml:space="preserve"> Κύριε Πρόεδρε, θα ήθελα τον λόγο.</w:t>
      </w:r>
    </w:p>
    <w:p w14:paraId="485EEC2D"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C10C17">
        <w:rPr>
          <w:rFonts w:eastAsia="Times New Roman" w:cs="Times New Roman"/>
          <w:b/>
          <w:szCs w:val="24"/>
        </w:rPr>
        <w:t>:</w:t>
      </w:r>
      <w:r w:rsidRPr="00C10C17">
        <w:rPr>
          <w:rFonts w:eastAsia="Times New Roman" w:cs="Times New Roman"/>
          <w:szCs w:val="24"/>
        </w:rPr>
        <w:t xml:space="preserve"> </w:t>
      </w:r>
      <w:r>
        <w:rPr>
          <w:rFonts w:eastAsia="Times New Roman" w:cs="Times New Roman"/>
          <w:szCs w:val="24"/>
        </w:rPr>
        <w:t xml:space="preserve">Βεβαίως,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485EEC2E"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Μετά από εσάς, υπάρχει άλλος Κοινοβουλευτικός που θα ήθελε να δευτερολογήσει, για να κλείσουμε αυτόν τον κύκλο και να περάσουμε στις δευτερολογί</w:t>
      </w:r>
      <w:r>
        <w:rPr>
          <w:rFonts w:eastAsia="Times New Roman" w:cs="Times New Roman"/>
          <w:szCs w:val="24"/>
        </w:rPr>
        <w:t>ες των εισηγητών-αγορητών;</w:t>
      </w:r>
    </w:p>
    <w:p w14:paraId="485EEC2F"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sidRPr="00C10C17">
        <w:rPr>
          <w:rFonts w:eastAsia="Times New Roman" w:cs="Times New Roman"/>
          <w:b/>
          <w:szCs w:val="24"/>
        </w:rPr>
        <w:t>:</w:t>
      </w:r>
      <w:r w:rsidRPr="00C10C17">
        <w:rPr>
          <w:rFonts w:eastAsia="Times New Roman" w:cs="Times New Roman"/>
          <w:szCs w:val="24"/>
        </w:rPr>
        <w:t xml:space="preserve"> </w:t>
      </w:r>
      <w:r>
        <w:rPr>
          <w:rFonts w:eastAsia="Times New Roman" w:cs="Times New Roman"/>
          <w:szCs w:val="24"/>
        </w:rPr>
        <w:t>Κύριε Πρόεδρε, θα κρατήσω κι εγώ αυτή τη δυνατότητα, αλλά μπορεί να μην τη χρησιμοποιήσω. Θέλω απλά</w:t>
      </w:r>
      <w:r>
        <w:rPr>
          <w:rFonts w:eastAsia="Times New Roman" w:cs="Times New Roman"/>
          <w:szCs w:val="24"/>
        </w:rPr>
        <w:t>,</w:t>
      </w:r>
      <w:r>
        <w:rPr>
          <w:rFonts w:eastAsia="Times New Roman" w:cs="Times New Roman"/>
          <w:szCs w:val="24"/>
        </w:rPr>
        <w:t xml:space="preserve"> να ακούσω τι θα πει ο κ. </w:t>
      </w:r>
      <w:proofErr w:type="spellStart"/>
      <w:r>
        <w:rPr>
          <w:rFonts w:eastAsia="Times New Roman" w:cs="Times New Roman"/>
          <w:szCs w:val="24"/>
        </w:rPr>
        <w:t>Δένδιας</w:t>
      </w:r>
      <w:proofErr w:type="spellEnd"/>
      <w:r>
        <w:rPr>
          <w:rFonts w:eastAsia="Times New Roman" w:cs="Times New Roman"/>
          <w:szCs w:val="24"/>
        </w:rPr>
        <w:t>.</w:t>
      </w:r>
    </w:p>
    <w:p w14:paraId="485EEC30"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C10C17">
        <w:rPr>
          <w:rFonts w:eastAsia="Times New Roman" w:cs="Times New Roman"/>
          <w:b/>
          <w:szCs w:val="24"/>
        </w:rPr>
        <w:t>:</w:t>
      </w:r>
      <w:r w:rsidRPr="00C10C17">
        <w:rPr>
          <w:rFonts w:eastAsia="Times New Roman" w:cs="Times New Roman"/>
          <w:szCs w:val="24"/>
        </w:rPr>
        <w:t xml:space="preserve"> </w:t>
      </w:r>
      <w:r>
        <w:rPr>
          <w:rFonts w:eastAsia="Times New Roman" w:cs="Times New Roman"/>
          <w:szCs w:val="24"/>
        </w:rPr>
        <w:t>Κύριε Μαντά, έχετε κάθε δικαίωμα να ζητήσετε</w:t>
      </w:r>
      <w:r>
        <w:rPr>
          <w:rFonts w:eastAsia="Times New Roman" w:cs="Times New Roman"/>
          <w:szCs w:val="24"/>
        </w:rPr>
        <w:t xml:space="preserve"> να δευτερολογήσετε ή να παρέμβετε. Δεν σας στερεί κανείς το δικαίωμα αυτό.</w:t>
      </w:r>
    </w:p>
    <w:p w14:paraId="485EEC31"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485EEC32"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ΔΕΝΔΙΑΣ</w:t>
      </w:r>
      <w:r w:rsidRPr="00C10C17">
        <w:rPr>
          <w:rFonts w:eastAsia="Times New Roman" w:cs="Times New Roman"/>
          <w:b/>
          <w:szCs w:val="24"/>
        </w:rPr>
        <w:t>:</w:t>
      </w:r>
      <w:r w:rsidRPr="00C10C17">
        <w:rPr>
          <w:rFonts w:eastAsia="Times New Roman" w:cs="Times New Roman"/>
          <w:szCs w:val="24"/>
        </w:rPr>
        <w:t xml:space="preserve"> </w:t>
      </w:r>
      <w:r>
        <w:rPr>
          <w:rFonts w:eastAsia="Times New Roman" w:cs="Times New Roman"/>
          <w:szCs w:val="24"/>
        </w:rPr>
        <w:t>Σας ευχαριστώ, κύριε Πρόεδρε.</w:t>
      </w:r>
    </w:p>
    <w:p w14:paraId="485EEC33"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w:t>
      </w:r>
      <w:r>
        <w:rPr>
          <w:rFonts w:eastAsia="Times New Roman" w:cs="Times New Roman"/>
          <w:szCs w:val="24"/>
        </w:rPr>
        <w:t xml:space="preserve"> πρέπει να αναφερθώ σε ορισμένα θέματα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ελέχθησαν</w:t>
      </w:r>
      <w:proofErr w:type="spellEnd"/>
      <w:r>
        <w:rPr>
          <w:rFonts w:eastAsia="Times New Roman" w:cs="Times New Roman"/>
          <w:szCs w:val="24"/>
        </w:rPr>
        <w:t xml:space="preserve"> από τον Υπουργό Οικονομικών, ο οποίος αντικαταστάθηκε στα κυβερνητικά έδρανα. Δεν λέω ότι έγινε επί τούτου, αλλά θα με ενδιέφερε ο περαιτέρω αντίλογός του, γιατί έχετε παρατηρήσει, κύριε </w:t>
      </w:r>
      <w:proofErr w:type="spellStart"/>
      <w:r>
        <w:rPr>
          <w:rFonts w:eastAsia="Times New Roman" w:cs="Times New Roman"/>
          <w:szCs w:val="24"/>
        </w:rPr>
        <w:t>Χουλιαράκη</w:t>
      </w:r>
      <w:proofErr w:type="spellEnd"/>
      <w:r>
        <w:rPr>
          <w:rFonts w:eastAsia="Times New Roman" w:cs="Times New Roman"/>
          <w:szCs w:val="24"/>
        </w:rPr>
        <w:t>, ότι ο Υπουργός των Οικονομικών τοποθετείτα</w:t>
      </w:r>
      <w:r>
        <w:rPr>
          <w:rFonts w:eastAsia="Times New Roman" w:cs="Times New Roman"/>
          <w:szCs w:val="24"/>
        </w:rPr>
        <w:t xml:space="preserve">ι κατά τη διάρκεια της συζητήσεως στο Κοινοβούλιο και ο Κανονισμός μας εμποδίζει να ανταπαντήσουμε σε αυτά που λέει. </w:t>
      </w:r>
    </w:p>
    <w:p w14:paraId="485EEC34"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Κατ’ αρχήν, απέφυγε η Κυβέρνηση, παρ</w:t>
      </w:r>
      <w:r>
        <w:rPr>
          <w:rFonts w:eastAsia="Times New Roman" w:cs="Times New Roman"/>
          <w:szCs w:val="24"/>
        </w:rPr>
        <w:t xml:space="preserve">’ </w:t>
      </w:r>
      <w:r>
        <w:rPr>
          <w:rFonts w:eastAsia="Times New Roman" w:cs="Times New Roman"/>
          <w:szCs w:val="24"/>
        </w:rPr>
        <w:t xml:space="preserve">ότι το έθεσα ευθέως, να μας συγχαρεί για τα </w:t>
      </w:r>
      <w:r>
        <w:rPr>
          <w:rFonts w:eastAsia="Times New Roman" w:cs="Times New Roman"/>
          <w:szCs w:val="24"/>
        </w:rPr>
        <w:t>τεσσαρακοστά τέταρτα</w:t>
      </w:r>
      <w:r>
        <w:rPr>
          <w:rFonts w:eastAsia="Times New Roman" w:cs="Times New Roman"/>
          <w:szCs w:val="24"/>
        </w:rPr>
        <w:t xml:space="preserve"> γενέθλιά μας. Μόνο από την Αίθουσα </w:t>
      </w:r>
      <w:r>
        <w:rPr>
          <w:rFonts w:eastAsia="Times New Roman" w:cs="Times New Roman"/>
          <w:szCs w:val="24"/>
        </w:rPr>
        <w:t xml:space="preserve">δεχτήκαμε τις ευχές. Φαντάζομαι ότι ο κ. </w:t>
      </w:r>
      <w:proofErr w:type="spellStart"/>
      <w:r>
        <w:rPr>
          <w:rFonts w:eastAsia="Times New Roman" w:cs="Times New Roman"/>
          <w:szCs w:val="24"/>
        </w:rPr>
        <w:t>Χουλιαράκης</w:t>
      </w:r>
      <w:proofErr w:type="spellEnd"/>
      <w:r>
        <w:rPr>
          <w:rFonts w:eastAsia="Times New Roman" w:cs="Times New Roman"/>
          <w:szCs w:val="24"/>
        </w:rPr>
        <w:t xml:space="preserve">, αν μιλήσει, θα φροντίσει να μας ευχηθεί. </w:t>
      </w:r>
    </w:p>
    <w:p w14:paraId="485EEC35"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Μάλιστα, μια και είναι μια Κυβέρνηση της Αριστεράς, ως προς το νομοθέτημα</w:t>
      </w:r>
      <w:r>
        <w:rPr>
          <w:rFonts w:eastAsia="Times New Roman" w:cs="Times New Roman"/>
          <w:szCs w:val="24"/>
        </w:rPr>
        <w:t>,</w:t>
      </w:r>
      <w:r>
        <w:rPr>
          <w:rFonts w:eastAsia="Times New Roman" w:cs="Times New Roman"/>
          <w:szCs w:val="24"/>
        </w:rPr>
        <w:t xml:space="preserve"> επικαλέστηκα τα δύο τεράστια σημαντικά βήματα που κάναμε, την αποκατάσταση της </w:t>
      </w:r>
      <w:r>
        <w:rPr>
          <w:rFonts w:eastAsia="Times New Roman" w:cs="Times New Roman"/>
          <w:szCs w:val="24"/>
        </w:rPr>
        <w:t>δημοκρ</w:t>
      </w:r>
      <w:r>
        <w:rPr>
          <w:rFonts w:eastAsia="Times New Roman" w:cs="Times New Roman"/>
          <w:szCs w:val="24"/>
        </w:rPr>
        <w:t xml:space="preserve">ατίας </w:t>
      </w:r>
      <w:r>
        <w:rPr>
          <w:rFonts w:eastAsia="Times New Roman" w:cs="Times New Roman"/>
          <w:szCs w:val="24"/>
        </w:rPr>
        <w:t>και την είσοδο στην Ευρώπη. Όσον αφορά, όμως, τον ευρύτερο διάλογο με την Αριστερά, νομίζω ότι αξίζει να μνημονεύσουμε και τον Κωνσταντίνο Μητσοτάκη, ο οποίος εν τη πράξει</w:t>
      </w:r>
      <w:r>
        <w:rPr>
          <w:rFonts w:eastAsia="Times New Roman" w:cs="Times New Roman"/>
          <w:szCs w:val="24"/>
        </w:rPr>
        <w:t>,</w:t>
      </w:r>
      <w:r>
        <w:rPr>
          <w:rFonts w:eastAsia="Times New Roman" w:cs="Times New Roman"/>
          <w:szCs w:val="24"/>
        </w:rPr>
        <w:t xml:space="preserve"> οδήγησε τη χώρα σε εθνική συμφιλίωση, σχηματίζοντας και υποστηρίζοντας μία Κυ</w:t>
      </w:r>
      <w:r>
        <w:rPr>
          <w:rFonts w:eastAsia="Times New Roman" w:cs="Times New Roman"/>
          <w:szCs w:val="24"/>
        </w:rPr>
        <w:t>βέρνηση</w:t>
      </w:r>
      <w:r>
        <w:rPr>
          <w:rFonts w:eastAsia="Times New Roman" w:cs="Times New Roman"/>
          <w:szCs w:val="24"/>
        </w:rPr>
        <w:t>,</w:t>
      </w:r>
      <w:r>
        <w:rPr>
          <w:rFonts w:eastAsia="Times New Roman" w:cs="Times New Roman"/>
          <w:szCs w:val="24"/>
        </w:rPr>
        <w:t xml:space="preserve"> στην οποία μετείχε και η Αριστερά και μάλιστα</w:t>
      </w:r>
      <w:r>
        <w:rPr>
          <w:rFonts w:eastAsia="Times New Roman" w:cs="Times New Roman"/>
          <w:szCs w:val="24"/>
        </w:rPr>
        <w:t>,</w:t>
      </w:r>
      <w:r>
        <w:rPr>
          <w:rFonts w:eastAsia="Times New Roman" w:cs="Times New Roman"/>
          <w:szCs w:val="24"/>
        </w:rPr>
        <w:t xml:space="preserve"> το Κομμουνιστικό Κόμμα Ελλάδος. </w:t>
      </w:r>
    </w:p>
    <w:p w14:paraId="485EEC36"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Το δεύτερο που θέλω να πω</w:t>
      </w:r>
      <w:r>
        <w:rPr>
          <w:rFonts w:eastAsia="Times New Roman" w:cs="Times New Roman"/>
          <w:szCs w:val="24"/>
        </w:rPr>
        <w:t>,</w:t>
      </w:r>
      <w:r>
        <w:rPr>
          <w:rFonts w:eastAsia="Times New Roman" w:cs="Times New Roman"/>
          <w:szCs w:val="24"/>
        </w:rPr>
        <w:t xml:space="preserve"> είναι ότι ο Υπουργός Οικονομικών διακατέχεται από μία παιδική καυχησιολογία. Κάθε φορά που κάποιος από τους συναδέλφους του λέει κάτι, σηκών</w:t>
      </w:r>
      <w:r>
        <w:rPr>
          <w:rFonts w:eastAsia="Times New Roman" w:cs="Times New Roman"/>
          <w:szCs w:val="24"/>
        </w:rPr>
        <w:t>εται και του λέει, με το καθηγητικό ύφος μάλιστα –που το έχει εξ επαγγέλματος, δεν το κάνει από κακία πρέπει να πω- «δεν ξέρετε εσείς πολύ καλά την Ευρώπη, δεν καταλαβαίνετε πολύ καλά τους ευρωπαϊκούς μηχανισμούς».</w:t>
      </w:r>
    </w:p>
    <w:p w14:paraId="485EEC37"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Αυτό θα ήταν χαριτωμένο, αν δεν είχε το ε</w:t>
      </w:r>
      <w:r>
        <w:rPr>
          <w:rFonts w:eastAsia="Times New Roman" w:cs="Times New Roman"/>
          <w:szCs w:val="24"/>
        </w:rPr>
        <w:t>ξής τραγικό, κυρίες και κύριοι συνάδελφοι. Αν η Κυβέρνηση ήξερε τόσο καλά την Ευρώπη και αντιλαμβανόταν τόσο καλά τους συσχετισμούς και τους ευρωπαϊκούς μηχανισμούς, μήπως θέλετε να μας εξηγήσετε πώς οδηγηθήκατε στην πανωλεθρία του 2015, την οποία πληρώσαμ</w:t>
      </w:r>
      <w:r>
        <w:rPr>
          <w:rFonts w:eastAsia="Times New Roman" w:cs="Times New Roman"/>
          <w:szCs w:val="24"/>
        </w:rPr>
        <w:t>ε πανάκριβα; Μην πάμε τώρα σε ποσοτικοποιήσεις της λέξης «πανάκριβα», γιατί μπορεί εκεί να διαφωνήσουμε,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πληρώσαμε πανάκριβα. </w:t>
      </w:r>
      <w:r>
        <w:rPr>
          <w:rFonts w:eastAsia="Times New Roman" w:cs="Times New Roman"/>
          <w:szCs w:val="24"/>
        </w:rPr>
        <w:lastRenderedPageBreak/>
        <w:t>Μάλιστα</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τότε, ο οποίος τώρα μας εξηγεί πόσο καλά έχει μάθει την Ευρώπη, μετείχε σε </w:t>
      </w:r>
      <w:r>
        <w:rPr>
          <w:rFonts w:eastAsia="Times New Roman" w:cs="Times New Roman"/>
          <w:szCs w:val="24"/>
        </w:rPr>
        <w:t xml:space="preserve">αυτήν την Κυβέρνηση. </w:t>
      </w:r>
    </w:p>
    <w:p w14:paraId="485EEC38" w14:textId="77777777" w:rsidR="000E6CB8" w:rsidRDefault="00854B09">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Εγώ ανήκω σε αυτούς που διαβάζουν ανεξαρτήτως αν συμφωνώ ή αν εκτιμώ τον συγγραφέα. Αξίζει να δείτε το βιβλίο του κ. </w:t>
      </w:r>
      <w:proofErr w:type="spellStart"/>
      <w:r>
        <w:rPr>
          <w:rFonts w:eastAsia="Times New Roman" w:cs="Times New Roman"/>
          <w:szCs w:val="24"/>
        </w:rPr>
        <w:t>Βαρουφάκη</w:t>
      </w:r>
      <w:proofErr w:type="spellEnd"/>
      <w:r>
        <w:rPr>
          <w:rFonts w:eastAsia="Times New Roman" w:cs="Times New Roman"/>
          <w:szCs w:val="24"/>
        </w:rPr>
        <w:t xml:space="preserve">, πώς αναφέρεται στον κ. </w:t>
      </w:r>
      <w:proofErr w:type="spellStart"/>
      <w:r>
        <w:rPr>
          <w:rFonts w:eastAsia="Times New Roman" w:cs="Times New Roman"/>
          <w:szCs w:val="24"/>
        </w:rPr>
        <w:t>Τσακαλώτο</w:t>
      </w:r>
      <w:proofErr w:type="spellEnd"/>
      <w:r>
        <w:rPr>
          <w:rFonts w:eastAsia="Times New Roman" w:cs="Times New Roman"/>
          <w:szCs w:val="24"/>
        </w:rPr>
        <w:t xml:space="preserve"> και την αρχική φάση της συμμετοχής του σ’ αυτήν την Κυβέρνηση και τη συμφ</w:t>
      </w:r>
      <w:r>
        <w:rPr>
          <w:rFonts w:eastAsia="Times New Roman" w:cs="Times New Roman"/>
          <w:szCs w:val="24"/>
        </w:rPr>
        <w:t>ωνία τους στην ολομέτωπη επίθεση εναντίον της Ευρώπης, που φαίνεται να ξέρουν τόσο καλά, ώστε να καταλήξουμε στο συγκεκριμένο τραγικό για τη χώρα αποτέλεσμα.</w:t>
      </w:r>
    </w:p>
    <w:p w14:paraId="485EEC3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Θα αναφερθώ τώρα στην κριτική</w:t>
      </w:r>
      <w:r>
        <w:rPr>
          <w:rFonts w:eastAsia="Times New Roman" w:cs="Times New Roman"/>
          <w:szCs w:val="24"/>
        </w:rPr>
        <w:t>,</w:t>
      </w:r>
      <w:r>
        <w:rPr>
          <w:rFonts w:eastAsia="Times New Roman" w:cs="Times New Roman"/>
          <w:szCs w:val="24"/>
        </w:rPr>
        <w:t xml:space="preserve"> που ασκείτε σε μας, στη Νέα Δημοκρατία. Μας λέει κάθε φορά ο Υπουργ</w:t>
      </w:r>
      <w:r>
        <w:rPr>
          <w:rFonts w:eastAsia="Times New Roman" w:cs="Times New Roman"/>
          <w:szCs w:val="24"/>
        </w:rPr>
        <w:t xml:space="preserve">ός των Οικονομικών «Όλες οι προβλέψεις σας έχουν πέσει έξω, όλα τα σενάριά σας δεν επαληθεύτηκαν. Άλλα λέγατε και άλλα σας βγαίνουν. Δεν έχετε ως Αντιπολίτευση λόγο ύπαρξης και στέρεο σενάριο». </w:t>
      </w:r>
    </w:p>
    <w:p w14:paraId="485EEC3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Θα τα πάρω με τη σειρά. Εμείς καταλαβαίνουμε ότι κάθε </w:t>
      </w:r>
      <w:r>
        <w:rPr>
          <w:rFonts w:eastAsia="Times New Roman" w:cs="Times New Roman"/>
          <w:szCs w:val="24"/>
        </w:rPr>
        <w:t>κυβέρνηση πιέζεται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μια κυβέρνηση</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δημοσκοπικά</w:t>
      </w:r>
      <w:proofErr w:type="spellEnd"/>
      <w:r>
        <w:rPr>
          <w:rFonts w:eastAsia="Times New Roman" w:cs="Times New Roman"/>
          <w:szCs w:val="24"/>
        </w:rPr>
        <w:t xml:space="preserve"> πιέζεται πάρα πολύ, δηλαδή, όταν έχεις μια </w:t>
      </w:r>
      <w:proofErr w:type="spellStart"/>
      <w:r>
        <w:rPr>
          <w:rFonts w:eastAsia="Times New Roman" w:cs="Times New Roman"/>
          <w:szCs w:val="24"/>
        </w:rPr>
        <w:t>δημοσκοπική</w:t>
      </w:r>
      <w:proofErr w:type="spellEnd"/>
      <w:r>
        <w:rPr>
          <w:rFonts w:eastAsia="Times New Roman" w:cs="Times New Roman"/>
          <w:szCs w:val="24"/>
        </w:rPr>
        <w:t xml:space="preserve"> διαφορά δέκα, δώδεκα μονάδες από την Αντιπολίτευση. </w:t>
      </w:r>
    </w:p>
    <w:p w14:paraId="485EEC3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Το καταλαβαίνω, κύριε Υπουργέ. Δεν είναι εύκολο. Κάθε μέρα έχεις βαρίδια στα πόδια. Ό</w:t>
      </w:r>
      <w:r>
        <w:rPr>
          <w:rFonts w:eastAsia="Times New Roman" w:cs="Times New Roman"/>
          <w:szCs w:val="24"/>
        </w:rPr>
        <w:t>μως, ποια ήταν τα σενάρια της Κυβέρνησης</w:t>
      </w:r>
      <w:r>
        <w:rPr>
          <w:rFonts w:eastAsia="Times New Roman" w:cs="Times New Roman"/>
          <w:szCs w:val="24"/>
        </w:rPr>
        <w:t>,</w:t>
      </w:r>
      <w:r>
        <w:rPr>
          <w:rFonts w:eastAsia="Times New Roman" w:cs="Times New Roman"/>
          <w:szCs w:val="24"/>
        </w:rPr>
        <w:t xml:space="preserve"> που πέτυχαν κατ’ αρχήν; Εγώ δεν θέλω να θυμίσω στον Υπουργό Οικονομικών τη δήλωση παραίτησής του. </w:t>
      </w:r>
      <w:r>
        <w:rPr>
          <w:rFonts w:eastAsia="Times New Roman" w:cs="Times New Roman"/>
          <w:szCs w:val="24"/>
        </w:rPr>
        <w:lastRenderedPageBreak/>
        <w:t xml:space="preserve">Το θυμάστε. Εν πάση </w:t>
      </w:r>
      <w:proofErr w:type="spellStart"/>
      <w:r>
        <w:rPr>
          <w:rFonts w:eastAsia="Times New Roman" w:cs="Times New Roman"/>
          <w:szCs w:val="24"/>
        </w:rPr>
        <w:t>περιπτώσει</w:t>
      </w:r>
      <w:proofErr w:type="spellEnd"/>
      <w:r>
        <w:rPr>
          <w:rFonts w:eastAsia="Times New Roman" w:cs="Times New Roman"/>
          <w:szCs w:val="24"/>
        </w:rPr>
        <w:t>, το είπε. Δεν θέλω να τον φέρω σε δύσκολη θέση. Όμως, για να το πει στην Αίθουσα –δεν</w:t>
      </w:r>
      <w:r>
        <w:rPr>
          <w:rFonts w:eastAsia="Times New Roman" w:cs="Times New Roman"/>
          <w:szCs w:val="24"/>
        </w:rPr>
        <w:t xml:space="preserve"> είναι απλό, εγώ δεν νομίζω ότι είναι ανεύθυνος γενικά- σημαίνει ότι το δικό του βασικό σενάριο ήταν ότι θα αποφύγει τη μείωση του αφορολόγητου. Δεν υπάρχει κανένας Υπουργός Οικονομικών στα συγκαλά του</w:t>
      </w:r>
      <w:r>
        <w:rPr>
          <w:rFonts w:eastAsia="Times New Roman" w:cs="Times New Roman"/>
          <w:szCs w:val="24"/>
        </w:rPr>
        <w:t>,</w:t>
      </w:r>
      <w:r>
        <w:rPr>
          <w:rFonts w:eastAsia="Times New Roman" w:cs="Times New Roman"/>
          <w:szCs w:val="24"/>
        </w:rPr>
        <w:t xml:space="preserve"> ο οποίος έρχεται και λέει «Αν μειωθεί, εγώ θα παραιτη</w:t>
      </w:r>
      <w:r>
        <w:rPr>
          <w:rFonts w:eastAsia="Times New Roman" w:cs="Times New Roman"/>
          <w:szCs w:val="24"/>
        </w:rPr>
        <w:t>θώ», αν δεν προβλέπει ότι δεν θα μειωθεί. Πώς, λοιπόν, ο ίδιος άνθρωπος έχει κάνει κολοσσιαία αστοχία</w:t>
      </w:r>
      <w:r>
        <w:rPr>
          <w:rFonts w:eastAsia="Times New Roman" w:cs="Times New Roman"/>
          <w:szCs w:val="24"/>
        </w:rPr>
        <w:t>,</w:t>
      </w:r>
      <w:r>
        <w:rPr>
          <w:rFonts w:eastAsia="Times New Roman" w:cs="Times New Roman"/>
          <w:szCs w:val="24"/>
        </w:rPr>
        <w:t xml:space="preserve"> που αφορά υπό όρους και την ίδια τη δική του πολιτική ύπαρξη; Πώς έρχεται και λέει μετά στην Αντιπολίτευση «Κύριοι, δεν σας βγήκε το σενάριο»; </w:t>
      </w:r>
    </w:p>
    <w:p w14:paraId="485EEC3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Δεύτερο θ</w:t>
      </w:r>
      <w:r>
        <w:rPr>
          <w:rFonts w:eastAsia="Times New Roman" w:cs="Times New Roman"/>
          <w:szCs w:val="24"/>
        </w:rPr>
        <w:t xml:space="preserve">έμα είναι η έξοδος από την επιτροπεία. </w:t>
      </w:r>
    </w:p>
    <w:p w14:paraId="485EEC3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κυβερνητικής </w:t>
      </w:r>
      <w:r>
        <w:rPr>
          <w:rFonts w:eastAsia="Times New Roman" w:cs="Times New Roman"/>
          <w:szCs w:val="24"/>
        </w:rPr>
        <w:t>π</w:t>
      </w:r>
      <w:r>
        <w:rPr>
          <w:rFonts w:eastAsia="Times New Roman" w:cs="Times New Roman"/>
          <w:szCs w:val="24"/>
        </w:rPr>
        <w:t>λειοψηφίας, ένα λεπτό, «</w:t>
      </w:r>
      <w:proofErr w:type="spellStart"/>
      <w:r>
        <w:rPr>
          <w:rFonts w:eastAsia="Times New Roman" w:cs="Times New Roman"/>
          <w:szCs w:val="24"/>
        </w:rPr>
        <w:t>Στάκα</w:t>
      </w:r>
      <w:proofErr w:type="spellEnd"/>
      <w:r>
        <w:rPr>
          <w:rFonts w:eastAsia="Times New Roman" w:cs="Times New Roman"/>
          <w:szCs w:val="24"/>
        </w:rPr>
        <w:t xml:space="preserve">, Τούρκο, να γεμίσω». Το παρουσιάζετε ωσάν να είναι μια επιτυχία σας, ως κάτι το οποίο κατορθώσατε, ως έγινε δι’ ενεργεία σας. </w:t>
      </w:r>
    </w:p>
    <w:p w14:paraId="485EEC3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Θα με συγχωρ</w:t>
      </w:r>
      <w:r>
        <w:rPr>
          <w:rFonts w:eastAsia="Times New Roman" w:cs="Times New Roman"/>
          <w:szCs w:val="24"/>
        </w:rPr>
        <w:t>ήσετε να σας πω –επειδή εγώ δικηγόρος είμαι, έτσι βγάζω το ψωμί μου, έτσι ζω την οικογένειά μου- ότι αυτή ήταν μια σύμβαση</w:t>
      </w:r>
      <w:r>
        <w:rPr>
          <w:rFonts w:eastAsia="Times New Roman" w:cs="Times New Roman"/>
          <w:szCs w:val="24"/>
        </w:rPr>
        <w:t>,</w:t>
      </w:r>
      <w:r>
        <w:rPr>
          <w:rFonts w:eastAsia="Times New Roman" w:cs="Times New Roman"/>
          <w:szCs w:val="24"/>
        </w:rPr>
        <w:t xml:space="preserve"> η οποία έληξε. Δεν τη διακόψατε. Δεν πετύχατε αποτελέσματα</w:t>
      </w:r>
      <w:r>
        <w:rPr>
          <w:rFonts w:eastAsia="Times New Roman" w:cs="Times New Roman"/>
          <w:szCs w:val="24"/>
        </w:rPr>
        <w:t>,</w:t>
      </w:r>
      <w:r>
        <w:rPr>
          <w:rFonts w:eastAsia="Times New Roman" w:cs="Times New Roman"/>
          <w:szCs w:val="24"/>
        </w:rPr>
        <w:t xml:space="preserve"> που να επιτρέψουν τη διακοπή της. Απλώς έληξε η σύμβαση. Ονομάζετε </w:t>
      </w:r>
      <w:r>
        <w:rPr>
          <w:rFonts w:eastAsia="Times New Roman" w:cs="Times New Roman"/>
          <w:szCs w:val="24"/>
        </w:rPr>
        <w:t>επιτυχία σας και καυχησιολογείτε για ένα πράγμα</w:t>
      </w:r>
      <w:r>
        <w:rPr>
          <w:rFonts w:eastAsia="Times New Roman" w:cs="Times New Roman"/>
          <w:szCs w:val="24"/>
        </w:rPr>
        <w:t>,</w:t>
      </w:r>
      <w:r>
        <w:rPr>
          <w:rFonts w:eastAsia="Times New Roman" w:cs="Times New Roman"/>
          <w:szCs w:val="24"/>
        </w:rPr>
        <w:t xml:space="preserve"> που έχει μόνο χρονική διάσταση. Τελείωσε η σύμβαση. Αυτό δεν συνιστά δική σας επιτυχία, απλώς συνέβη. Το ερώτημα είναι την ώρα που τελειώνει αυτή η </w:t>
      </w:r>
      <w:r>
        <w:rPr>
          <w:rFonts w:eastAsia="Times New Roman" w:cs="Times New Roman"/>
          <w:szCs w:val="24"/>
        </w:rPr>
        <w:lastRenderedPageBreak/>
        <w:t>σύμβαση</w:t>
      </w:r>
      <w:r>
        <w:rPr>
          <w:rFonts w:eastAsia="Times New Roman" w:cs="Times New Roman"/>
          <w:szCs w:val="24"/>
        </w:rPr>
        <w:t>,</w:t>
      </w:r>
      <w:r>
        <w:rPr>
          <w:rFonts w:eastAsia="Times New Roman" w:cs="Times New Roman"/>
          <w:szCs w:val="24"/>
        </w:rPr>
        <w:t xml:space="preserve"> σε τι θέση βρισκόμαστε, την ώρα που τελειώνει αυτή</w:t>
      </w:r>
      <w:r>
        <w:rPr>
          <w:rFonts w:eastAsia="Times New Roman" w:cs="Times New Roman"/>
          <w:szCs w:val="24"/>
        </w:rPr>
        <w:t xml:space="preserve"> η σύμβαση τι όρους εποπτείας παίρνουμε, την ώρα που τελειώνει αυτή η σύμβαση σε τι θέση βρίσκεται η ελληνική κοινωνία. Σ’ αυτό καλείστε να απαντήσετε και όχι στις ευρύτερες καυχησιολογίες. </w:t>
      </w:r>
    </w:p>
    <w:p w14:paraId="485EEC3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επειδή δεν θέλω να καθυστερήσω περισσότερο, κ</w:t>
      </w:r>
      <w:r>
        <w:rPr>
          <w:rFonts w:eastAsia="Times New Roman" w:cs="Times New Roman"/>
          <w:szCs w:val="24"/>
        </w:rPr>
        <w:t xml:space="preserve">ύριε Πρόεδρε, θέλω να σας πω και κάτι ακόμα. Λέτε στη Νέα Δημοκρατία ότι δεν έχει σενάριο ως Αντιπολίτευση. Ο ΣΥΡΙΖΑ αποτελεί την κλασική περίπτωση του κατ’ αρχήν </w:t>
      </w:r>
      <w:proofErr w:type="spellStart"/>
      <w:r>
        <w:rPr>
          <w:rFonts w:eastAsia="Times New Roman" w:cs="Times New Roman"/>
          <w:szCs w:val="24"/>
        </w:rPr>
        <w:t>λαϊκιστικού</w:t>
      </w:r>
      <w:proofErr w:type="spellEnd"/>
      <w:r>
        <w:rPr>
          <w:rFonts w:eastAsia="Times New Roman" w:cs="Times New Roman"/>
          <w:szCs w:val="24"/>
        </w:rPr>
        <w:t xml:space="preserve"> επιχειρήματος, το οποίο μέσα από μια κρίση πετυχαίνει μια ευκαιριακή πλειοψηφία –</w:t>
      </w:r>
      <w:r>
        <w:rPr>
          <w:rFonts w:eastAsia="Times New Roman" w:cs="Times New Roman"/>
          <w:szCs w:val="24"/>
        </w:rPr>
        <w:t>μειοψηφία αριθμητικά, αλλά κοινοβουλευτική πλειοψηφία- και από εκεί και πέρα</w:t>
      </w:r>
      <w:r>
        <w:rPr>
          <w:rFonts w:eastAsia="Times New Roman" w:cs="Times New Roman"/>
          <w:szCs w:val="24"/>
        </w:rPr>
        <w:t>,</w:t>
      </w:r>
      <w:r>
        <w:rPr>
          <w:rFonts w:eastAsia="Times New Roman" w:cs="Times New Roman"/>
          <w:szCs w:val="24"/>
        </w:rPr>
        <w:t xml:space="preserve"> χωρίς κανένα σενάριο, χωρίς κανένα «</w:t>
      </w:r>
      <w:proofErr w:type="spellStart"/>
      <w:r w:rsidRPr="004E5252">
        <w:rPr>
          <w:rFonts w:eastAsia="Times New Roman" w:cs="Times New Roman"/>
          <w:szCs w:val="24"/>
        </w:rPr>
        <w:t>raison</w:t>
      </w:r>
      <w:proofErr w:type="spellEnd"/>
      <w:r w:rsidRPr="004E5252">
        <w:rPr>
          <w:rFonts w:eastAsia="Times New Roman" w:cs="Times New Roman"/>
          <w:szCs w:val="24"/>
        </w:rPr>
        <w:t xml:space="preserve"> d'</w:t>
      </w:r>
      <w:r>
        <w:rPr>
          <w:rFonts w:eastAsia="Times New Roman" w:cs="Times New Roman"/>
          <w:szCs w:val="24"/>
        </w:rPr>
        <w:t xml:space="preserve"> </w:t>
      </w:r>
      <w:proofErr w:type="spellStart"/>
      <w:r w:rsidRPr="004E5252">
        <w:rPr>
          <w:rFonts w:eastAsia="Times New Roman" w:cs="Times New Roman"/>
          <w:szCs w:val="24"/>
        </w:rPr>
        <w:t>être</w:t>
      </w:r>
      <w:proofErr w:type="spellEnd"/>
      <w:r>
        <w:rPr>
          <w:rFonts w:eastAsia="Times New Roman" w:cs="Times New Roman"/>
          <w:szCs w:val="24"/>
        </w:rPr>
        <w:t>»</w:t>
      </w:r>
      <w:r>
        <w:rPr>
          <w:rFonts w:eastAsia="Times New Roman"/>
          <w:color w:val="545454"/>
          <w:szCs w:val="24"/>
          <w:shd w:val="clear" w:color="auto" w:fill="FFFFFF"/>
        </w:rPr>
        <w:t xml:space="preserve"> </w:t>
      </w:r>
      <w:r>
        <w:rPr>
          <w:rFonts w:eastAsia="Times New Roman" w:cs="Times New Roman"/>
          <w:szCs w:val="24"/>
        </w:rPr>
        <w:t xml:space="preserve">χρησιμοποιεί οποιοδήποτε μέσο παραμονής και διαιώνισης στην εξουσία. </w:t>
      </w:r>
    </w:p>
    <w:p w14:paraId="485EEC4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Εκτός αν μου πείτε ότι συνιστά προγραμματική σας θέση η </w:t>
      </w:r>
      <w:r>
        <w:rPr>
          <w:rFonts w:eastAsia="Times New Roman" w:cs="Times New Roman"/>
          <w:szCs w:val="24"/>
        </w:rPr>
        <w:t>συνεργασία με την «υπερδεξιά» –για να μη χρησιμοποιήσω αρνητική έκφραση- των Ανεξάρτητων Ελλήνων, με την οποία δεν συμφωνείτε σε τίποτα. Σε τίποτα! Δεν έχετε κοινό λόγο. Ξεχάστε τα θέματα της Μακεδονίας και πάμε στα θέματα της οικογένειας. Συμφωνείτε σε τί</w:t>
      </w:r>
      <w:r>
        <w:rPr>
          <w:rFonts w:eastAsia="Times New Roman" w:cs="Times New Roman"/>
          <w:szCs w:val="24"/>
        </w:rPr>
        <w:t>ποτα αναφορικά με τις απόψεις σας στο οικογενειακό δίκαιο με το συγκεκριμένο κόμμα; Αναφερόμενοι στα θέματα της ελευθερίας του ατόμου, συμφωνείτε σε τίποτα με το συγκεκριμένο κόμμα; Ας πάμε στα θέματα οποιασδήποτε κοινωνικής έκφρασης και εκδήλωσης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υμφωνε</w:t>
      </w:r>
      <w:r>
        <w:rPr>
          <w:rFonts w:eastAsia="Times New Roman" w:cs="Times New Roman"/>
          <w:szCs w:val="24"/>
        </w:rPr>
        <w:t xml:space="preserve">ίτε σε τίποτα με το συγκεκριμένο κόμμα; Ακόμα </w:t>
      </w:r>
      <w:r>
        <w:rPr>
          <w:rFonts w:eastAsia="Times New Roman" w:cs="Times New Roman"/>
          <w:szCs w:val="24"/>
        </w:rPr>
        <w:lastRenderedPageBreak/>
        <w:t>και στα θέματα της Εκκλησίας, συμφωνείτε σε τίποτα με το συγκεκριμένο κόμμα; Πείτε μας, ποιο είναι το ελάχιστο στοιχείο</w:t>
      </w:r>
      <w:r>
        <w:rPr>
          <w:rFonts w:eastAsia="Times New Roman" w:cs="Times New Roman"/>
          <w:szCs w:val="24"/>
        </w:rPr>
        <w:t>,</w:t>
      </w:r>
      <w:r>
        <w:rPr>
          <w:rFonts w:eastAsia="Times New Roman" w:cs="Times New Roman"/>
          <w:szCs w:val="24"/>
        </w:rPr>
        <w:t xml:space="preserve"> που σας επιτρέπει να βρίσκεστε κάτω από την ίδια σκέπη στη διακυβέρνηση; </w:t>
      </w:r>
    </w:p>
    <w:p w14:paraId="485EEC41"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Θέλετε, όμως, ν</w:t>
      </w:r>
      <w:r>
        <w:rPr>
          <w:rFonts w:eastAsia="Times New Roman" w:cs="Times New Roman"/>
          <w:szCs w:val="24"/>
        </w:rPr>
        <w:t xml:space="preserve">α αφήσουμε τους ΑΝΕΛ; Σας τα έχουν πει πάρα πολλές φορές; Ας πάμε στο ευρωπαϊκό πλαίσιο. Ανήκατε στο κόμμα της Αριστεράς, από το οποίο μάλιστα ο κ. </w:t>
      </w:r>
      <w:proofErr w:type="spellStart"/>
      <w:r>
        <w:rPr>
          <w:rFonts w:eastAsia="Times New Roman" w:cs="Times New Roman"/>
          <w:szCs w:val="24"/>
        </w:rPr>
        <w:t>Μελανσόν</w:t>
      </w:r>
      <w:proofErr w:type="spellEnd"/>
      <w:r>
        <w:rPr>
          <w:rFonts w:eastAsia="Times New Roman" w:cs="Times New Roman"/>
          <w:szCs w:val="24"/>
        </w:rPr>
        <w:t xml:space="preserve"> ζήτησε να σας πετάξουν έξω; </w:t>
      </w:r>
    </w:p>
    <w:p w14:paraId="485EEC42" w14:textId="77777777" w:rsidR="000E6CB8" w:rsidRDefault="00854B09">
      <w:pPr>
        <w:spacing w:line="600" w:lineRule="auto"/>
        <w:ind w:firstLine="720"/>
        <w:jc w:val="both"/>
        <w:rPr>
          <w:rFonts w:eastAsia="Times New Roman"/>
          <w:bCs/>
        </w:rPr>
      </w:pPr>
      <w:r w:rsidRPr="005A3733">
        <w:rPr>
          <w:rFonts w:eastAsia="Times New Roman"/>
          <w:b/>
          <w:bCs/>
        </w:rPr>
        <w:t xml:space="preserve">ΠΡΟΕΔΡΕΥΩΝ (Γεώργιος </w:t>
      </w:r>
      <w:proofErr w:type="spellStart"/>
      <w:r w:rsidRPr="005A3733">
        <w:rPr>
          <w:rFonts w:eastAsia="Times New Roman"/>
          <w:b/>
          <w:bCs/>
        </w:rPr>
        <w:t>Λαμπρούλης</w:t>
      </w:r>
      <w:proofErr w:type="spellEnd"/>
      <w:r w:rsidRPr="005A3733">
        <w:rPr>
          <w:rFonts w:eastAsia="Times New Roman"/>
          <w:b/>
          <w:bCs/>
        </w:rPr>
        <w:t>):</w:t>
      </w:r>
      <w:r>
        <w:rPr>
          <w:rFonts w:eastAsia="Times New Roman"/>
          <w:b/>
          <w:bCs/>
        </w:rPr>
        <w:t xml:space="preserve"> </w:t>
      </w:r>
      <w:r>
        <w:rPr>
          <w:rFonts w:eastAsia="Times New Roman"/>
          <w:bCs/>
        </w:rPr>
        <w:t xml:space="preserve">Κύριε </w:t>
      </w:r>
      <w:proofErr w:type="spellStart"/>
      <w:r>
        <w:rPr>
          <w:rFonts w:eastAsia="Times New Roman"/>
          <w:bCs/>
        </w:rPr>
        <w:t>Δένδια</w:t>
      </w:r>
      <w:proofErr w:type="spellEnd"/>
      <w:r>
        <w:rPr>
          <w:rFonts w:eastAsia="Times New Roman"/>
          <w:bCs/>
        </w:rPr>
        <w:t>, σας παρακαλώ να ολοκλη</w:t>
      </w:r>
      <w:r>
        <w:rPr>
          <w:rFonts w:eastAsia="Times New Roman"/>
          <w:bCs/>
        </w:rPr>
        <w:t>ρώνουμε.</w:t>
      </w:r>
    </w:p>
    <w:p w14:paraId="485EEC43" w14:textId="77777777" w:rsidR="000E6CB8" w:rsidRDefault="00854B09">
      <w:pPr>
        <w:spacing w:line="600" w:lineRule="auto"/>
        <w:ind w:firstLine="720"/>
        <w:jc w:val="both"/>
        <w:rPr>
          <w:rFonts w:eastAsia="Times New Roman"/>
          <w:bCs/>
        </w:rPr>
      </w:pPr>
      <w:r>
        <w:rPr>
          <w:rFonts w:eastAsia="Times New Roman"/>
          <w:b/>
          <w:bCs/>
        </w:rPr>
        <w:t xml:space="preserve">ΝΙΚΟΛΑΟΣ </w:t>
      </w:r>
      <w:r>
        <w:rPr>
          <w:rFonts w:eastAsia="Times New Roman" w:cs="Times New Roman"/>
          <w:b/>
          <w:szCs w:val="24"/>
        </w:rPr>
        <w:t>- ΓΕΩΡΓΙΟΣ</w:t>
      </w:r>
      <w:r>
        <w:rPr>
          <w:rFonts w:eastAsia="Times New Roman"/>
          <w:b/>
          <w:bCs/>
        </w:rPr>
        <w:t xml:space="preserve"> ΔΕΝΔΙΑΣ</w:t>
      </w:r>
      <w:r w:rsidRPr="005A3733">
        <w:rPr>
          <w:rFonts w:eastAsia="Times New Roman"/>
          <w:b/>
          <w:bCs/>
        </w:rPr>
        <w:t>:</w:t>
      </w:r>
      <w:r>
        <w:rPr>
          <w:rFonts w:eastAsia="Times New Roman"/>
          <w:bCs/>
        </w:rPr>
        <w:t xml:space="preserve"> Τελειώνω σε μισό λεπτό, κύριε Πρόεδρε. Σας ευχαριστώ. Δεν θέλω να καταχραστώ της καλοσύνης σας και της ευγένειάς σας.</w:t>
      </w:r>
    </w:p>
    <w:p w14:paraId="485EEC44" w14:textId="77777777" w:rsidR="000E6CB8" w:rsidRDefault="00854B09">
      <w:pPr>
        <w:spacing w:line="600" w:lineRule="auto"/>
        <w:ind w:firstLine="720"/>
        <w:jc w:val="both"/>
        <w:rPr>
          <w:rFonts w:eastAsia="Times New Roman"/>
          <w:bCs/>
        </w:rPr>
      </w:pPr>
      <w:r>
        <w:rPr>
          <w:rFonts w:eastAsia="Times New Roman"/>
          <w:bCs/>
        </w:rPr>
        <w:t>Ξεχάστε το αυτό. Συγχρόνως</w:t>
      </w:r>
      <w:r>
        <w:rPr>
          <w:rFonts w:eastAsia="Times New Roman"/>
          <w:bCs/>
        </w:rPr>
        <w:t>,</w:t>
      </w:r>
      <w:r>
        <w:rPr>
          <w:rFonts w:eastAsia="Times New Roman"/>
          <w:bCs/>
        </w:rPr>
        <w:t xml:space="preserve"> πηγαίνετε ως παρατηρητές στο σοσιαλιστικό κόμμα και επιδιώκετε και εκεί </w:t>
      </w:r>
      <w:r>
        <w:rPr>
          <w:rFonts w:eastAsia="Times New Roman"/>
          <w:bCs/>
        </w:rPr>
        <w:t xml:space="preserve">να γίνετε μέλος και να βγάλετε το ΚΙΝΑΛ, ασκώντας όποια ευρωπαϊκή επιρροή μπορείτε, ναι ή όχι; Τι είστε; </w:t>
      </w:r>
    </w:p>
    <w:p w14:paraId="485EEC45" w14:textId="77777777" w:rsidR="000E6CB8" w:rsidRDefault="00854B09">
      <w:pPr>
        <w:spacing w:line="600" w:lineRule="auto"/>
        <w:ind w:firstLine="720"/>
        <w:jc w:val="both"/>
        <w:rPr>
          <w:rFonts w:eastAsia="Times New Roman"/>
          <w:bCs/>
        </w:rPr>
      </w:pPr>
      <w:r>
        <w:rPr>
          <w:rFonts w:eastAsia="Times New Roman"/>
          <w:bCs/>
        </w:rPr>
        <w:t xml:space="preserve">Και κάνετε και το ακόμα πιο αστείο. Εμφανίζεστε ενώπιον του Προέδρου </w:t>
      </w:r>
      <w:proofErr w:type="spellStart"/>
      <w:r>
        <w:rPr>
          <w:rFonts w:eastAsia="Times New Roman"/>
          <w:bCs/>
        </w:rPr>
        <w:t>Τραμπ</w:t>
      </w:r>
      <w:proofErr w:type="spellEnd"/>
      <w:r>
        <w:rPr>
          <w:rFonts w:eastAsia="Times New Roman"/>
          <w:bCs/>
        </w:rPr>
        <w:t>,</w:t>
      </w:r>
      <w:r>
        <w:rPr>
          <w:rFonts w:eastAsia="Times New Roman"/>
          <w:bCs/>
        </w:rPr>
        <w:t xml:space="preserve"> ως θαυμαστές του. </w:t>
      </w:r>
      <w:r>
        <w:rPr>
          <w:rFonts w:eastAsia="Times New Roman"/>
          <w:bCs/>
        </w:rPr>
        <w:t>Μ</w:t>
      </w:r>
      <w:r>
        <w:rPr>
          <w:rFonts w:eastAsia="Times New Roman"/>
          <w:bCs/>
        </w:rPr>
        <w:t xml:space="preserve">ε </w:t>
      </w:r>
      <w:proofErr w:type="spellStart"/>
      <w:r>
        <w:rPr>
          <w:rFonts w:eastAsia="Times New Roman"/>
          <w:bCs/>
        </w:rPr>
        <w:t>συγχωρείτε</w:t>
      </w:r>
      <w:proofErr w:type="spellEnd"/>
      <w:r>
        <w:rPr>
          <w:rFonts w:eastAsia="Times New Roman"/>
          <w:bCs/>
        </w:rPr>
        <w:t xml:space="preserve">, εντάξει, μιλήσαμε για σημαίες ευκαιρίας. </w:t>
      </w:r>
      <w:r>
        <w:rPr>
          <w:rFonts w:eastAsia="Times New Roman"/>
          <w:bCs/>
        </w:rPr>
        <w:t xml:space="preserve">Έχουμε δει πολλά σ’ αυτή τη ζωή, σ’ αυτό το Κοινοβούλιο, σ’ αυτή τη χώρα. Όμως, για τον </w:t>
      </w:r>
      <w:r>
        <w:rPr>
          <w:rFonts w:eastAsia="Times New Roman"/>
          <w:bCs/>
        </w:rPr>
        <w:t>θ</w:t>
      </w:r>
      <w:r>
        <w:rPr>
          <w:rFonts w:eastAsia="Times New Roman"/>
          <w:bCs/>
        </w:rPr>
        <w:t xml:space="preserve">εό! Έχετε υπερβεί κάθε όριο! </w:t>
      </w:r>
    </w:p>
    <w:p w14:paraId="485EEC46" w14:textId="77777777" w:rsidR="000E6CB8" w:rsidRDefault="00854B09">
      <w:pPr>
        <w:spacing w:line="600" w:lineRule="auto"/>
        <w:ind w:firstLine="720"/>
        <w:jc w:val="both"/>
        <w:rPr>
          <w:rFonts w:eastAsia="Times New Roman"/>
          <w:bCs/>
        </w:rPr>
      </w:pPr>
      <w:r>
        <w:rPr>
          <w:rFonts w:eastAsia="Times New Roman"/>
          <w:bCs/>
        </w:rPr>
        <w:lastRenderedPageBreak/>
        <w:t>Υπ’ αυτήν την έννοια, τα σημερινά μας γενέθλια έχουν σημασία</w:t>
      </w:r>
      <w:r>
        <w:rPr>
          <w:rFonts w:eastAsia="Times New Roman"/>
          <w:bCs/>
        </w:rPr>
        <w:t>,</w:t>
      </w:r>
      <w:r>
        <w:rPr>
          <w:rFonts w:eastAsia="Times New Roman"/>
          <w:bCs/>
        </w:rPr>
        <w:t xml:space="preserve"> πέρα από τον επετειακό τους χαρακτήρα, διότι αυτή η χώρα πρέπει να έχει κάποιες σταθερές και διότι χωρίς σταθερές συγκεκριμένων κομμάτων με συγκεκριμένες απόψεις, με τη συνέπειά τους, με την παρουσία τους στη δημόσια ζωή, η κοινωνία προσλαμβάνει το λανθασ</w:t>
      </w:r>
      <w:r>
        <w:rPr>
          <w:rFonts w:eastAsia="Times New Roman"/>
          <w:bCs/>
        </w:rPr>
        <w:t xml:space="preserve">μένο παράδειγμα. </w:t>
      </w:r>
    </w:p>
    <w:p w14:paraId="485EEC47" w14:textId="77777777" w:rsidR="000E6CB8" w:rsidRDefault="00854B09">
      <w:pPr>
        <w:spacing w:line="600" w:lineRule="auto"/>
        <w:ind w:firstLine="720"/>
        <w:jc w:val="both"/>
        <w:rPr>
          <w:rFonts w:eastAsia="Times New Roman" w:cs="Times New Roman"/>
          <w:szCs w:val="24"/>
        </w:rPr>
      </w:pPr>
      <w:proofErr w:type="spellStart"/>
      <w:r>
        <w:rPr>
          <w:rFonts w:eastAsia="Times New Roman" w:cs="Times New Roman"/>
          <w:szCs w:val="24"/>
        </w:rPr>
        <w:t>Σχετικοποιεί</w:t>
      </w:r>
      <w:proofErr w:type="spellEnd"/>
      <w:r>
        <w:rPr>
          <w:rFonts w:eastAsia="Times New Roman" w:cs="Times New Roman"/>
          <w:szCs w:val="24"/>
        </w:rPr>
        <w:t xml:space="preserve"> την πολιτική, </w:t>
      </w:r>
      <w:proofErr w:type="spellStart"/>
      <w:r>
        <w:rPr>
          <w:rFonts w:eastAsia="Times New Roman" w:cs="Times New Roman"/>
          <w:szCs w:val="24"/>
        </w:rPr>
        <w:t>σχετικοποιεί</w:t>
      </w:r>
      <w:proofErr w:type="spellEnd"/>
      <w:r>
        <w:rPr>
          <w:rFonts w:eastAsia="Times New Roman" w:cs="Times New Roman"/>
          <w:szCs w:val="24"/>
        </w:rPr>
        <w:t xml:space="preserve"> τους πολιτικούς, τους απορρίπτει καθ’ ολοκληρίαν και πηγαίνει και σε εκφάνσεις, οι οποίες είναι καθολικά απαράδεκτες και ελπίζω και πιστεύω ότι θα μπορέσουν να εκλείψουν από το Ελληνικό Κοινοβούλιο.</w:t>
      </w:r>
    </w:p>
    <w:p w14:paraId="485EEC4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85EEC49" w14:textId="77777777" w:rsidR="000E6CB8" w:rsidRDefault="00854B09">
      <w:pPr>
        <w:spacing w:line="600" w:lineRule="auto"/>
        <w:ind w:firstLine="720"/>
        <w:jc w:val="both"/>
        <w:rPr>
          <w:rFonts w:eastAsia="Times New Roman" w:cs="Times New Roman"/>
          <w:szCs w:val="24"/>
        </w:rPr>
      </w:pPr>
      <w:r w:rsidRPr="006F0388">
        <w:rPr>
          <w:rFonts w:eastAsia="Times New Roman" w:cs="Times New Roman"/>
          <w:b/>
          <w:szCs w:val="24"/>
        </w:rPr>
        <w:t>ΧΡΗΣΤΟΣ ΜΑΝΤΑΣ:</w:t>
      </w:r>
      <w:r>
        <w:rPr>
          <w:rFonts w:eastAsia="Times New Roman" w:cs="Times New Roman"/>
          <w:szCs w:val="24"/>
        </w:rPr>
        <w:t xml:space="preserve"> Θα ήθελα να ζητήσω τον λόγο, κύριε Πρόεδρε.</w:t>
      </w:r>
    </w:p>
    <w:p w14:paraId="485EEC4A" w14:textId="77777777" w:rsidR="000E6CB8" w:rsidRDefault="00854B09">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Τώρα σε ποιον να δώσω τον λόγο; Στον κ. </w:t>
      </w:r>
      <w:proofErr w:type="spellStart"/>
      <w:r>
        <w:rPr>
          <w:rFonts w:eastAsia="Times New Roman" w:cs="Times New Roman"/>
          <w:szCs w:val="24"/>
        </w:rPr>
        <w:t>Χουλιαράκη</w:t>
      </w:r>
      <w:proofErr w:type="spellEnd"/>
      <w:r>
        <w:rPr>
          <w:rFonts w:eastAsia="Times New Roman" w:cs="Times New Roman"/>
          <w:szCs w:val="24"/>
        </w:rPr>
        <w:t xml:space="preserve"> ή στον κ. Μαντά, ως Κοινοβουλευτικό Εκπρόσωπο;</w:t>
      </w:r>
    </w:p>
    <w:p w14:paraId="485EEC4B" w14:textId="77777777" w:rsidR="000E6CB8" w:rsidRDefault="00854B09">
      <w:pPr>
        <w:spacing w:line="600" w:lineRule="auto"/>
        <w:ind w:firstLine="720"/>
        <w:jc w:val="both"/>
        <w:rPr>
          <w:rFonts w:eastAsia="Times New Roman" w:cs="Times New Roman"/>
          <w:b/>
          <w:szCs w:val="24"/>
        </w:rPr>
      </w:pPr>
      <w:r w:rsidRPr="006F0388">
        <w:rPr>
          <w:rFonts w:eastAsia="Times New Roman" w:cs="Times New Roman"/>
          <w:b/>
          <w:szCs w:val="24"/>
        </w:rPr>
        <w:t>ΧΡΗΣΤΟΣ ΜΑΝΤΑΣ:</w:t>
      </w:r>
      <w:r>
        <w:rPr>
          <w:rFonts w:eastAsia="Times New Roman" w:cs="Times New Roman"/>
          <w:szCs w:val="24"/>
        </w:rPr>
        <w:t xml:space="preserve"> Εγώ, εγώ.</w:t>
      </w:r>
    </w:p>
    <w:p w14:paraId="485EEC4C" w14:textId="77777777" w:rsidR="000E6CB8" w:rsidRDefault="00854B09">
      <w:pPr>
        <w:spacing w:line="600" w:lineRule="auto"/>
        <w:ind w:firstLine="720"/>
        <w:jc w:val="both"/>
        <w:rPr>
          <w:rFonts w:eastAsia="Times New Roman" w:cs="Times New Roman"/>
          <w:szCs w:val="24"/>
        </w:rPr>
      </w:pPr>
      <w:r w:rsidRPr="008238F0">
        <w:rPr>
          <w:rFonts w:eastAsia="Times New Roman" w:cs="Times New Roman"/>
          <w:b/>
          <w:szCs w:val="24"/>
        </w:rPr>
        <w:t>ΠΡΟΕΔΡΕΥΩΝ (Γεώργ</w:t>
      </w:r>
      <w:r w:rsidRPr="008238F0">
        <w:rPr>
          <w:rFonts w:eastAsia="Times New Roman" w:cs="Times New Roman"/>
          <w:b/>
          <w:szCs w:val="24"/>
        </w:rPr>
        <w:t xml:space="preserve">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Ζήτησε τον λόγο ο κ. Υπουργός. Συνεννοηθείτε πώς θέλετε.</w:t>
      </w:r>
    </w:p>
    <w:p w14:paraId="485EEC4D" w14:textId="77777777" w:rsidR="000E6CB8" w:rsidRDefault="00854B09">
      <w:pPr>
        <w:spacing w:line="600" w:lineRule="auto"/>
        <w:ind w:firstLine="720"/>
        <w:jc w:val="both"/>
        <w:rPr>
          <w:rFonts w:eastAsia="Times New Roman" w:cs="Times New Roman"/>
          <w:szCs w:val="24"/>
        </w:rPr>
      </w:pPr>
      <w:r w:rsidRPr="006F0388">
        <w:rPr>
          <w:rFonts w:eastAsia="Times New Roman" w:cs="Times New Roman"/>
          <w:b/>
          <w:szCs w:val="24"/>
        </w:rPr>
        <w:t>ΧΡΗΣΤΟΣ ΜΑΝΤΑΣ:</w:t>
      </w:r>
      <w:r>
        <w:rPr>
          <w:rFonts w:eastAsia="Times New Roman" w:cs="Times New Roman"/>
          <w:szCs w:val="24"/>
        </w:rPr>
        <w:t xml:space="preserve"> Εγώ να μιλήσω πρώτα και μετά ο κ. </w:t>
      </w:r>
      <w:proofErr w:type="spellStart"/>
      <w:r>
        <w:rPr>
          <w:rFonts w:eastAsia="Times New Roman" w:cs="Times New Roman"/>
          <w:szCs w:val="24"/>
        </w:rPr>
        <w:t>Χουλιαράκης</w:t>
      </w:r>
      <w:proofErr w:type="spellEnd"/>
      <w:r>
        <w:rPr>
          <w:rFonts w:eastAsia="Times New Roman" w:cs="Times New Roman"/>
          <w:szCs w:val="24"/>
        </w:rPr>
        <w:t>.</w:t>
      </w:r>
    </w:p>
    <w:p w14:paraId="485EEC4E" w14:textId="77777777" w:rsidR="000E6CB8" w:rsidRDefault="00854B09">
      <w:pPr>
        <w:spacing w:line="600" w:lineRule="auto"/>
        <w:ind w:firstLine="720"/>
        <w:jc w:val="both"/>
        <w:rPr>
          <w:rFonts w:eastAsia="Times New Roman" w:cs="Times New Roman"/>
          <w:szCs w:val="24"/>
        </w:rPr>
      </w:pPr>
      <w:r w:rsidRPr="008238F0">
        <w:rPr>
          <w:rFonts w:eastAsia="Times New Roman" w:cs="Times New Roman"/>
          <w:b/>
          <w:szCs w:val="24"/>
        </w:rPr>
        <w:lastRenderedPageBreak/>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Εντάξει. Θα δώσουμε τον λόγο πρώτα στον κ. Μαντά. </w:t>
      </w:r>
    </w:p>
    <w:p w14:paraId="485EEC4F" w14:textId="77777777" w:rsidR="000E6CB8" w:rsidRDefault="00854B09">
      <w:pPr>
        <w:spacing w:line="600" w:lineRule="auto"/>
        <w:ind w:firstLine="720"/>
        <w:jc w:val="both"/>
        <w:rPr>
          <w:rFonts w:eastAsia="Times New Roman" w:cs="Times New Roman"/>
          <w:b/>
          <w:szCs w:val="24"/>
        </w:rPr>
      </w:pPr>
      <w:r>
        <w:rPr>
          <w:rFonts w:eastAsia="Times New Roman" w:cs="Times New Roman"/>
          <w:szCs w:val="24"/>
        </w:rPr>
        <w:t>Κύριε Υπουργέ, μετά τον κ. Μαντά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θέλετε τον λόγο ή θέλετε στο τέλος</w:t>
      </w:r>
      <w:r>
        <w:rPr>
          <w:rFonts w:eastAsia="Times New Roman" w:cs="Times New Roman"/>
          <w:szCs w:val="24"/>
        </w:rPr>
        <w:t>,</w:t>
      </w:r>
      <w:r>
        <w:rPr>
          <w:rFonts w:eastAsia="Times New Roman" w:cs="Times New Roman"/>
          <w:szCs w:val="24"/>
        </w:rPr>
        <w:t xml:space="preserve"> αφού τοποθετηθούν οι αγορητές και οι εισηγητές;</w:t>
      </w:r>
      <w:r w:rsidRPr="004F0D73">
        <w:rPr>
          <w:rFonts w:eastAsia="Times New Roman" w:cs="Times New Roman"/>
          <w:b/>
          <w:szCs w:val="24"/>
        </w:rPr>
        <w:t xml:space="preserve"> </w:t>
      </w:r>
    </w:p>
    <w:p w14:paraId="485EEC50" w14:textId="77777777" w:rsidR="000E6CB8" w:rsidRDefault="00854B09">
      <w:pPr>
        <w:spacing w:line="600" w:lineRule="auto"/>
        <w:ind w:firstLine="720"/>
        <w:jc w:val="both"/>
        <w:rPr>
          <w:rFonts w:eastAsia="Times New Roman" w:cs="Times New Roman"/>
          <w:szCs w:val="24"/>
        </w:rPr>
      </w:pPr>
      <w:r w:rsidRPr="006F0388">
        <w:rPr>
          <w:rFonts w:eastAsia="Times New Roman" w:cs="Times New Roman"/>
          <w:b/>
          <w:szCs w:val="24"/>
        </w:rPr>
        <w:t>ΓΕΩΡΓΙΟΣ ΧΟΥΛΙΑΡΑΚΗΣ (Αναπληρωτής Υπουργός Οικονομικών</w:t>
      </w:r>
      <w:r>
        <w:rPr>
          <w:rFonts w:eastAsia="Times New Roman" w:cs="Times New Roman"/>
          <w:b/>
          <w:szCs w:val="24"/>
        </w:rPr>
        <w:t>)</w:t>
      </w:r>
      <w:r w:rsidRPr="006F0388">
        <w:rPr>
          <w:rFonts w:eastAsia="Times New Roman" w:cs="Times New Roman"/>
          <w:b/>
          <w:szCs w:val="24"/>
        </w:rPr>
        <w:t>:</w:t>
      </w:r>
      <w:r>
        <w:rPr>
          <w:rFonts w:eastAsia="Times New Roman" w:cs="Times New Roman"/>
          <w:szCs w:val="24"/>
        </w:rPr>
        <w:t xml:space="preserve"> Για ένα λεπτό μόνο θα ήθελα να μιλήσω μετά τον κ. Μαντά. </w:t>
      </w:r>
    </w:p>
    <w:p w14:paraId="485EEC51" w14:textId="77777777" w:rsidR="000E6CB8" w:rsidRDefault="00854B09">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Καλώς. </w:t>
      </w:r>
    </w:p>
    <w:p w14:paraId="485EEC52"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Κύριε Μαντά, θ</w:t>
      </w:r>
      <w:r>
        <w:rPr>
          <w:rFonts w:eastAsia="Times New Roman" w:cs="Times New Roman"/>
          <w:szCs w:val="24"/>
        </w:rPr>
        <w:t>α εξαντλήσετε όλο τον χρόνο της δευτερολογίας σας;</w:t>
      </w:r>
    </w:p>
    <w:p w14:paraId="485EEC53" w14:textId="77777777" w:rsidR="000E6CB8" w:rsidRDefault="00854B09">
      <w:pPr>
        <w:spacing w:line="600" w:lineRule="auto"/>
        <w:ind w:firstLine="720"/>
        <w:jc w:val="both"/>
        <w:rPr>
          <w:rFonts w:eastAsia="Times New Roman" w:cs="Times New Roman"/>
          <w:szCs w:val="24"/>
        </w:rPr>
      </w:pPr>
      <w:r w:rsidRPr="006F0388">
        <w:rPr>
          <w:rFonts w:eastAsia="Times New Roman" w:cs="Times New Roman"/>
          <w:b/>
          <w:szCs w:val="24"/>
        </w:rPr>
        <w:t>ΧΡΗΣΤΟΣ ΜΑΝΤΑΣ:</w:t>
      </w:r>
      <w:r>
        <w:rPr>
          <w:rFonts w:eastAsia="Times New Roman" w:cs="Times New Roman"/>
          <w:b/>
          <w:szCs w:val="24"/>
        </w:rPr>
        <w:t xml:space="preserve"> </w:t>
      </w:r>
      <w:r w:rsidRPr="004F0D73">
        <w:rPr>
          <w:rFonts w:eastAsia="Times New Roman" w:cs="Times New Roman"/>
          <w:szCs w:val="24"/>
        </w:rPr>
        <w:t>Όχι, θα είμαι σύντομος.</w:t>
      </w:r>
    </w:p>
    <w:p w14:paraId="485EEC54" w14:textId="77777777" w:rsidR="000E6CB8" w:rsidRDefault="00854B09">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b/>
          <w:szCs w:val="24"/>
        </w:rPr>
        <w:t xml:space="preserve"> </w:t>
      </w:r>
      <w:r w:rsidRPr="004F0D73">
        <w:rPr>
          <w:rFonts w:eastAsia="Times New Roman" w:cs="Times New Roman"/>
          <w:szCs w:val="24"/>
        </w:rPr>
        <w:t>Το δικαιούστε</w:t>
      </w:r>
      <w:r>
        <w:rPr>
          <w:rFonts w:eastAsia="Times New Roman" w:cs="Times New Roman"/>
          <w:szCs w:val="24"/>
        </w:rPr>
        <w:t>, δεν είναι θέμα</w:t>
      </w:r>
      <w:r w:rsidRPr="004F0D73">
        <w:rPr>
          <w:rFonts w:eastAsia="Times New Roman" w:cs="Times New Roman"/>
          <w:szCs w:val="24"/>
        </w:rPr>
        <w:t>.</w:t>
      </w:r>
    </w:p>
    <w:p w14:paraId="485EEC5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85EEC56" w14:textId="77777777" w:rsidR="000E6CB8" w:rsidRDefault="00854B09">
      <w:pPr>
        <w:spacing w:line="600" w:lineRule="auto"/>
        <w:ind w:firstLine="720"/>
        <w:jc w:val="both"/>
        <w:rPr>
          <w:rFonts w:eastAsia="Times New Roman" w:cs="Times New Roman"/>
          <w:szCs w:val="24"/>
        </w:rPr>
      </w:pPr>
      <w:r w:rsidRPr="006F0388">
        <w:rPr>
          <w:rFonts w:eastAsia="Times New Roman" w:cs="Times New Roman"/>
          <w:b/>
          <w:szCs w:val="24"/>
        </w:rPr>
        <w:t>ΧΡΗΣΤΟΣ ΜΑΝΤΑΣ:</w:t>
      </w:r>
      <w:r>
        <w:rPr>
          <w:rFonts w:eastAsia="Times New Roman" w:cs="Times New Roman"/>
          <w:b/>
          <w:szCs w:val="24"/>
        </w:rPr>
        <w:t xml:space="preserve"> </w:t>
      </w:r>
      <w:r>
        <w:rPr>
          <w:rFonts w:eastAsia="Times New Roman" w:cs="Times New Roman"/>
          <w:szCs w:val="24"/>
        </w:rPr>
        <w:t xml:space="preserve">Για τα οικονομικά θέματα και για το τι συνέβη το 2015 μετά </w:t>
      </w:r>
      <w:r>
        <w:rPr>
          <w:rFonts w:eastAsia="Times New Roman" w:cs="Times New Roman"/>
          <w:szCs w:val="24"/>
        </w:rPr>
        <w:t>τον εκτροχιασμό του προγράμματος της Νέας Δημοκρατίας</w:t>
      </w:r>
      <w:r>
        <w:rPr>
          <w:rFonts w:eastAsia="Times New Roman" w:cs="Times New Roman"/>
          <w:szCs w:val="24"/>
        </w:rPr>
        <w:t>,</w:t>
      </w:r>
      <w:r>
        <w:rPr>
          <w:rFonts w:eastAsia="Times New Roman" w:cs="Times New Roman"/>
          <w:szCs w:val="24"/>
        </w:rPr>
        <w:t xml:space="preserve"> που ποτέ δεν μπόρεσε να φτάσει σε αυτή την περιβόητη ημερομηνία, δεν θα πω πολλά πράγματα, γιατί τα έχουμε πει πολλές φορές και φαντάζομαι ότι ίσως και ο κ. </w:t>
      </w:r>
      <w:proofErr w:type="spellStart"/>
      <w:r>
        <w:rPr>
          <w:rFonts w:eastAsia="Times New Roman" w:cs="Times New Roman"/>
          <w:szCs w:val="24"/>
        </w:rPr>
        <w:t>Χουλιαράκης</w:t>
      </w:r>
      <w:proofErr w:type="spellEnd"/>
      <w:r>
        <w:rPr>
          <w:rFonts w:eastAsia="Times New Roman" w:cs="Times New Roman"/>
          <w:szCs w:val="24"/>
        </w:rPr>
        <w:t xml:space="preserve"> μπορεί να τοποθετηθεί σε αυτό.</w:t>
      </w:r>
    </w:p>
    <w:p w14:paraId="485EEC5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επειδή υπήρξε μία γενικότερη αναφορά, από ψυχής θα έλεγα, από τον κ. </w:t>
      </w:r>
      <w:proofErr w:type="spellStart"/>
      <w:r>
        <w:rPr>
          <w:rFonts w:eastAsia="Times New Roman" w:cs="Times New Roman"/>
          <w:szCs w:val="24"/>
        </w:rPr>
        <w:t>Δένδια</w:t>
      </w:r>
      <w:proofErr w:type="spellEnd"/>
      <w:r>
        <w:rPr>
          <w:rFonts w:eastAsia="Times New Roman" w:cs="Times New Roman"/>
          <w:szCs w:val="24"/>
        </w:rPr>
        <w:t xml:space="preserve"> για την ταυτότητα του </w:t>
      </w:r>
      <w:r>
        <w:rPr>
          <w:rFonts w:eastAsia="Times New Roman" w:cs="Times New Roman"/>
          <w:szCs w:val="24"/>
        </w:rPr>
        <w:t>κ</w:t>
      </w:r>
      <w:r>
        <w:rPr>
          <w:rFonts w:eastAsia="Times New Roman" w:cs="Times New Roman"/>
          <w:szCs w:val="24"/>
        </w:rPr>
        <w:t>όμματός μας και την ανησυχία του για το πόσο αριστεροί είμαστε και το πόσο ριζοσπάστες αριστεροί είμαστε</w:t>
      </w:r>
      <w:r>
        <w:rPr>
          <w:rFonts w:eastAsia="Times New Roman" w:cs="Times New Roman"/>
          <w:szCs w:val="24"/>
        </w:rPr>
        <w:t>,</w:t>
      </w:r>
      <w:r>
        <w:rPr>
          <w:rFonts w:eastAsia="Times New Roman" w:cs="Times New Roman"/>
          <w:szCs w:val="24"/>
        </w:rPr>
        <w:t xml:space="preserve"> θα ήθελα να πω δύο κουβέντες και να εξηγήσω μ</w:t>
      </w:r>
      <w:r>
        <w:rPr>
          <w:rFonts w:eastAsia="Times New Roman" w:cs="Times New Roman"/>
          <w:szCs w:val="24"/>
        </w:rPr>
        <w:t xml:space="preserve">ερικά πράγματα, επειδή πιθανά την Ολομέλειά μας την παρακολουθεί και ο ελληνικός λαός ή κάποιοι άνθρωποι, εν πάση </w:t>
      </w:r>
      <w:proofErr w:type="spellStart"/>
      <w:r>
        <w:rPr>
          <w:rFonts w:eastAsia="Times New Roman" w:cs="Times New Roman"/>
          <w:szCs w:val="24"/>
        </w:rPr>
        <w:t>περιπτώσει</w:t>
      </w:r>
      <w:proofErr w:type="spellEnd"/>
      <w:r>
        <w:rPr>
          <w:rFonts w:eastAsia="Times New Roman" w:cs="Times New Roman"/>
          <w:szCs w:val="24"/>
        </w:rPr>
        <w:t>.</w:t>
      </w:r>
    </w:p>
    <w:p w14:paraId="485EEC5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ειδική αναφορά έγινε σε σχέση με τη συνεργασία μας με το </w:t>
      </w:r>
      <w:r>
        <w:rPr>
          <w:rFonts w:eastAsia="Times New Roman" w:cs="Times New Roman"/>
          <w:szCs w:val="24"/>
        </w:rPr>
        <w:t>Κ</w:t>
      </w:r>
      <w:r>
        <w:rPr>
          <w:rFonts w:eastAsia="Times New Roman" w:cs="Times New Roman"/>
          <w:szCs w:val="24"/>
        </w:rPr>
        <w:t xml:space="preserve">όμμα των Ανεξάρτητων Ελλήνων και οι απορίες του κ. </w:t>
      </w:r>
      <w:proofErr w:type="spellStart"/>
      <w:r>
        <w:rPr>
          <w:rFonts w:eastAsia="Times New Roman" w:cs="Times New Roman"/>
          <w:szCs w:val="24"/>
        </w:rPr>
        <w:t>Δένδια</w:t>
      </w:r>
      <w:proofErr w:type="spellEnd"/>
      <w:r>
        <w:rPr>
          <w:rFonts w:eastAsia="Times New Roman" w:cs="Times New Roman"/>
          <w:szCs w:val="24"/>
        </w:rPr>
        <w:t xml:space="preserve"> και ο τρόπ</w:t>
      </w:r>
      <w:r>
        <w:rPr>
          <w:rFonts w:eastAsia="Times New Roman" w:cs="Times New Roman"/>
          <w:szCs w:val="24"/>
        </w:rPr>
        <w:t xml:space="preserve">ος που τοποθέτησε τα διάφορα πράγματα είναι για να πει ότι είμαστε, εν πάση </w:t>
      </w:r>
      <w:proofErr w:type="spellStart"/>
      <w:r>
        <w:rPr>
          <w:rFonts w:eastAsia="Times New Roman" w:cs="Times New Roman"/>
          <w:szCs w:val="24"/>
        </w:rPr>
        <w:t>περιπτώσει</w:t>
      </w:r>
      <w:proofErr w:type="spellEnd"/>
      <w:r>
        <w:rPr>
          <w:rFonts w:eastAsia="Times New Roman" w:cs="Times New Roman"/>
          <w:szCs w:val="24"/>
        </w:rPr>
        <w:t>, ένα κόμμα, μία πολιτική δύναμη παντός καιρού που πάμε με όλα, τα βρίσκουμε με όλους και σε κάθε περίπτωση</w:t>
      </w:r>
      <w:r>
        <w:rPr>
          <w:rFonts w:eastAsia="Times New Roman" w:cs="Times New Roman"/>
          <w:szCs w:val="24"/>
        </w:rPr>
        <w:t>,</w:t>
      </w:r>
      <w:r>
        <w:rPr>
          <w:rFonts w:eastAsia="Times New Roman" w:cs="Times New Roman"/>
          <w:szCs w:val="24"/>
        </w:rPr>
        <w:t xml:space="preserve"> όλο αυτό το κάνουμε για να συνεχίσουμε να διατηρούμε την κυβε</w:t>
      </w:r>
      <w:r>
        <w:rPr>
          <w:rFonts w:eastAsia="Times New Roman" w:cs="Times New Roman"/>
          <w:szCs w:val="24"/>
        </w:rPr>
        <w:t>ρνητική εξουσία. Για την άλλη εξουσία</w:t>
      </w:r>
      <w:r>
        <w:rPr>
          <w:rFonts w:eastAsia="Times New Roman" w:cs="Times New Roman"/>
          <w:szCs w:val="24"/>
        </w:rPr>
        <w:t>,</w:t>
      </w:r>
      <w:r>
        <w:rPr>
          <w:rFonts w:eastAsia="Times New Roman" w:cs="Times New Roman"/>
          <w:szCs w:val="24"/>
        </w:rPr>
        <w:t xml:space="preserve"> ας μην μιλήσουμε, είναι μια άλλη συζήτηση.</w:t>
      </w:r>
    </w:p>
    <w:p w14:paraId="485EEC5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Θέλω να πω, λοιπόν, απαντώντας σε αυτά, ότι ο κ. </w:t>
      </w:r>
      <w:proofErr w:type="spellStart"/>
      <w:r>
        <w:rPr>
          <w:rFonts w:eastAsia="Times New Roman" w:cs="Times New Roman"/>
          <w:szCs w:val="24"/>
        </w:rPr>
        <w:t>Δένδιας</w:t>
      </w:r>
      <w:proofErr w:type="spellEnd"/>
      <w:r>
        <w:rPr>
          <w:rFonts w:eastAsia="Times New Roman" w:cs="Times New Roman"/>
          <w:szCs w:val="24"/>
        </w:rPr>
        <w:t>, ο οποίος νομίζω ότι έχει μία μετριοπαθή προσέγγιση στα πράγματα, δεν μπορεί να αντιληφθεί ορισμένα όρια και οριοθετή</w:t>
      </w:r>
      <w:r>
        <w:rPr>
          <w:rFonts w:eastAsia="Times New Roman" w:cs="Times New Roman"/>
          <w:szCs w:val="24"/>
        </w:rPr>
        <w:t>σεις</w:t>
      </w:r>
      <w:r>
        <w:rPr>
          <w:rFonts w:eastAsia="Times New Roman" w:cs="Times New Roman"/>
          <w:szCs w:val="24"/>
        </w:rPr>
        <w:t>,</w:t>
      </w:r>
      <w:r>
        <w:rPr>
          <w:rFonts w:eastAsia="Times New Roman" w:cs="Times New Roman"/>
          <w:szCs w:val="24"/>
        </w:rPr>
        <w:t xml:space="preserve"> οι οποίες υπάρχουν ή και ορισμένες τοποθετήσεις</w:t>
      </w:r>
      <w:r>
        <w:rPr>
          <w:rFonts w:eastAsia="Times New Roman" w:cs="Times New Roman"/>
          <w:szCs w:val="24"/>
        </w:rPr>
        <w:t>,</w:t>
      </w:r>
      <w:r>
        <w:rPr>
          <w:rFonts w:eastAsia="Times New Roman" w:cs="Times New Roman"/>
          <w:szCs w:val="24"/>
        </w:rPr>
        <w:t xml:space="preserve"> που υπάρχουν από την πλευρά του ΣΥΡΙΖΑ, γιατί μάλλον δεν υπήρξε ποτέ στην πορεία της ζωής του, δεν πέρασε από τον χώρο της Αριστεράς, εκτός αν κάνω λάθος …</w:t>
      </w:r>
    </w:p>
    <w:p w14:paraId="485EEC5A" w14:textId="77777777" w:rsidR="000E6CB8" w:rsidRDefault="00854B09">
      <w:pPr>
        <w:spacing w:line="600" w:lineRule="auto"/>
        <w:ind w:firstLine="720"/>
        <w:jc w:val="both"/>
        <w:rPr>
          <w:rFonts w:eastAsia="Times New Roman" w:cs="Times New Roman"/>
          <w:szCs w:val="24"/>
        </w:rPr>
      </w:pPr>
      <w:r w:rsidRPr="00594605">
        <w:rPr>
          <w:rFonts w:eastAsia="Times New Roman" w:cs="Times New Roman"/>
          <w:b/>
          <w:szCs w:val="24"/>
        </w:rPr>
        <w:t>ΓΡΗΓΟΡΙΟΣ ΨΑΡΙΑΝΟΣ:</w:t>
      </w:r>
      <w:r>
        <w:rPr>
          <w:rFonts w:eastAsia="Times New Roman" w:cs="Times New Roman"/>
          <w:szCs w:val="24"/>
        </w:rPr>
        <w:t xml:space="preserve"> Ποτέ δεν είναι αργά.</w:t>
      </w:r>
    </w:p>
    <w:p w14:paraId="485EEC5B"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lastRenderedPageBreak/>
        <w:t>ΧΡΗΣ</w:t>
      </w:r>
      <w:r>
        <w:rPr>
          <w:rFonts w:eastAsia="Times New Roman" w:cs="Times New Roman"/>
          <w:b/>
          <w:szCs w:val="24"/>
        </w:rPr>
        <w:t>ΤΟΣ ΜΑΝΤΑΣ:</w:t>
      </w:r>
      <w:r>
        <w:rPr>
          <w:rFonts w:eastAsia="Times New Roman" w:cs="Times New Roman"/>
          <w:szCs w:val="24"/>
        </w:rPr>
        <w:t xml:space="preserve"> …και δεν καταλαβαίνει μερικά πράγματα, τα οποία για κάποιους,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ίσως έχουν περάσει από τον χώρο της Αριστεράς μπορεί να είναι πιο κοινός τόπος. Και θα πω δύο, τρία πιο συγκεκριμένα πράγματα: </w:t>
      </w:r>
    </w:p>
    <w:p w14:paraId="485EEC5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Πρώτον, το να κάνεις συνεργασία</w:t>
      </w:r>
      <w:r>
        <w:rPr>
          <w:rFonts w:eastAsia="Times New Roman" w:cs="Times New Roman"/>
          <w:szCs w:val="24"/>
        </w:rPr>
        <w:t xml:space="preserve"> με ένα κόμμα με το οποίο έχεις σημαντικότατες διαφορές σε ιδεολογικά ζητήματα και σε πολλές προσεγγίσεις της κοινωνικής ζωής, αλλά με ένα συγκεκριμένο πρόγραμμα για την έξοδο από τα μνημόνια και αυτήν την οικονομική πολιτική, η οποία εφαρμόσθηκε τα προηγο</w:t>
      </w:r>
      <w:r>
        <w:rPr>
          <w:rFonts w:eastAsia="Times New Roman" w:cs="Times New Roman"/>
          <w:szCs w:val="24"/>
        </w:rPr>
        <w:t>ύμενα χρόνια και για την πάταξη των εστιών της διαφθοράς, της διαπλοκής κ.λπ., νομίζω ότι δεν είναι ούτε πρωτοφανές σε ευρωπαϊκό επίπεδο –δεν μιλάω μόνο για τη χώρα μας, αλλά και εδώ υπάρχουν ανάλογα ιστορικά δεδομένα, που φαντάζομαι ότι μπορεί να τα ανασύ</w:t>
      </w:r>
      <w:r>
        <w:rPr>
          <w:rFonts w:eastAsia="Times New Roman" w:cs="Times New Roman"/>
          <w:szCs w:val="24"/>
        </w:rPr>
        <w:t xml:space="preserve">ρει από τη μνήμη του ο κ. </w:t>
      </w:r>
      <w:proofErr w:type="spellStart"/>
      <w:r>
        <w:rPr>
          <w:rFonts w:eastAsia="Times New Roman" w:cs="Times New Roman"/>
          <w:szCs w:val="24"/>
        </w:rPr>
        <w:t>Δένδιας</w:t>
      </w:r>
      <w:proofErr w:type="spellEnd"/>
      <w:r>
        <w:rPr>
          <w:rFonts w:eastAsia="Times New Roman" w:cs="Times New Roman"/>
          <w:szCs w:val="24"/>
        </w:rPr>
        <w:t>- αλλά πολύ περισσότερο είναι απολύτως σαφές ότι από την πρώτη στιγμή εμείς από τη δική μας πλευρά, αλλά και το Κόμμα των Ανεξάρτητων Ελλήνων, με το οποίο έχουμε μία ειλικρινή συνεργασία, δεν τα κρύψαμε αυτά τα πράγματα, τα</w:t>
      </w:r>
      <w:r>
        <w:rPr>
          <w:rFonts w:eastAsia="Times New Roman" w:cs="Times New Roman"/>
          <w:szCs w:val="24"/>
        </w:rPr>
        <w:t xml:space="preserve"> είπαμε με σαφήνεια. Και μάλιστα αυτά, στην πορεία της διαδρομής εκδηλώνονται σε κάποιες συγκεκριμένες περιπτώσεις νομοσχεδίων, διατάξεων κ.λπ.</w:t>
      </w:r>
      <w:r>
        <w:rPr>
          <w:rFonts w:eastAsia="Times New Roman" w:cs="Times New Roman"/>
          <w:szCs w:val="24"/>
        </w:rPr>
        <w:t>.</w:t>
      </w:r>
      <w:r>
        <w:rPr>
          <w:rFonts w:eastAsia="Times New Roman" w:cs="Times New Roman"/>
          <w:szCs w:val="24"/>
        </w:rPr>
        <w:t xml:space="preserve"> </w:t>
      </w:r>
    </w:p>
    <w:p w14:paraId="485EEC5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Όμως, αυτό το οποίο έχει </w:t>
      </w:r>
      <w:proofErr w:type="spellStart"/>
      <w:r>
        <w:rPr>
          <w:rFonts w:eastAsia="Times New Roman" w:cs="Times New Roman"/>
          <w:szCs w:val="24"/>
        </w:rPr>
        <w:t>στοχοποιήσει</w:t>
      </w:r>
      <w:proofErr w:type="spellEnd"/>
      <w:r>
        <w:rPr>
          <w:rFonts w:eastAsia="Times New Roman" w:cs="Times New Roman"/>
          <w:szCs w:val="24"/>
        </w:rPr>
        <w:t xml:space="preserve"> στην ουσία η Νέα Δημοκρατία</w:t>
      </w:r>
      <w:r>
        <w:rPr>
          <w:rFonts w:eastAsia="Times New Roman" w:cs="Times New Roman"/>
          <w:szCs w:val="24"/>
        </w:rPr>
        <w:t>,</w:t>
      </w:r>
      <w:r>
        <w:rPr>
          <w:rFonts w:eastAsia="Times New Roman" w:cs="Times New Roman"/>
          <w:szCs w:val="24"/>
        </w:rPr>
        <w:t xml:space="preserve"> δεν είναι τάχα να μας κάνει πιο προοδευτικο</w:t>
      </w:r>
      <w:r>
        <w:rPr>
          <w:rFonts w:eastAsia="Times New Roman" w:cs="Times New Roman"/>
          <w:szCs w:val="24"/>
        </w:rPr>
        <w:t>ύς, πιο αριστερούς, πιο συνετούς</w:t>
      </w:r>
      <w:r>
        <w:rPr>
          <w:rFonts w:eastAsia="Times New Roman" w:cs="Times New Roman"/>
          <w:szCs w:val="24"/>
        </w:rPr>
        <w:t>. Α</w:t>
      </w:r>
      <w:r>
        <w:rPr>
          <w:rFonts w:eastAsia="Times New Roman" w:cs="Times New Roman"/>
          <w:szCs w:val="24"/>
        </w:rPr>
        <w:t xml:space="preserve">υτό που </w:t>
      </w:r>
      <w:r>
        <w:rPr>
          <w:rFonts w:eastAsia="Times New Roman" w:cs="Times New Roman"/>
          <w:szCs w:val="24"/>
        </w:rPr>
        <w:lastRenderedPageBreak/>
        <w:t>έχει βάλει στο στόχαστρο</w:t>
      </w:r>
      <w:r>
        <w:rPr>
          <w:rFonts w:eastAsia="Times New Roman" w:cs="Times New Roman"/>
          <w:szCs w:val="24"/>
        </w:rPr>
        <w:t>,</w:t>
      </w:r>
      <w:r>
        <w:rPr>
          <w:rFonts w:eastAsia="Times New Roman" w:cs="Times New Roman"/>
          <w:szCs w:val="24"/>
        </w:rPr>
        <w:t xml:space="preserve"> είναι να σπάσει αυτή την κυβερνητική συνεργασία</w:t>
      </w:r>
      <w:r>
        <w:rPr>
          <w:rFonts w:eastAsia="Times New Roman" w:cs="Times New Roman"/>
          <w:szCs w:val="24"/>
        </w:rPr>
        <w:t>,</w:t>
      </w:r>
      <w:r>
        <w:rPr>
          <w:rFonts w:eastAsia="Times New Roman" w:cs="Times New Roman"/>
          <w:szCs w:val="24"/>
        </w:rPr>
        <w:t xml:space="preserve"> για να πάνε στις πολυπόθητες εκλογές. Θα πάμε κύριε </w:t>
      </w:r>
      <w:proofErr w:type="spellStart"/>
      <w:r>
        <w:rPr>
          <w:rFonts w:eastAsia="Times New Roman" w:cs="Times New Roman"/>
          <w:szCs w:val="24"/>
        </w:rPr>
        <w:t>Δένδια</w:t>
      </w:r>
      <w:proofErr w:type="spellEnd"/>
      <w:r>
        <w:rPr>
          <w:rFonts w:eastAsia="Times New Roman" w:cs="Times New Roman"/>
          <w:szCs w:val="24"/>
        </w:rPr>
        <w:t xml:space="preserve">, μην βιάζεστε, το Φθινόπωρο του 2019. Λίγοι μήνες έμειναν. </w:t>
      </w:r>
    </w:p>
    <w:p w14:paraId="485EEC5E" w14:textId="77777777" w:rsidR="000E6CB8" w:rsidRDefault="00854B09">
      <w:pPr>
        <w:spacing w:line="600" w:lineRule="auto"/>
        <w:ind w:firstLine="720"/>
        <w:jc w:val="both"/>
        <w:rPr>
          <w:rFonts w:eastAsia="Times New Roman"/>
          <w:szCs w:val="24"/>
        </w:rPr>
      </w:pPr>
      <w:r>
        <w:rPr>
          <w:rFonts w:eastAsia="Times New Roman"/>
          <w:szCs w:val="24"/>
        </w:rPr>
        <w:t>Μην βιάζεστε, διότι</w:t>
      </w:r>
      <w:r>
        <w:rPr>
          <w:rFonts w:eastAsia="Times New Roman"/>
          <w:szCs w:val="24"/>
        </w:rPr>
        <w:t xml:space="preserve"> όσο βιάζεστε, τόσο περισσότερα λάθη κάνετε και έτσι δεν καταλαβαίνετε ούτε τη στάση μας απέναντι στις Ηνωμένες Πολιτείες της Αμερικής ούτε τη στάση μας απέναντι στη Ρωσία -όπως δεν την καταλαβαίνουν κι άλλοι- ούτε τη στάση μας απέναντι στην Κίνα και δεν κ</w:t>
      </w:r>
      <w:r>
        <w:rPr>
          <w:rFonts w:eastAsia="Times New Roman"/>
          <w:szCs w:val="24"/>
        </w:rPr>
        <w:t>αταλαβαίνετε τι πάει να πει μια άσκηση πολιτικής</w:t>
      </w:r>
      <w:r>
        <w:rPr>
          <w:rFonts w:eastAsia="Times New Roman"/>
          <w:szCs w:val="24"/>
        </w:rPr>
        <w:t>,</w:t>
      </w:r>
      <w:r>
        <w:rPr>
          <w:rFonts w:eastAsia="Times New Roman"/>
          <w:szCs w:val="24"/>
        </w:rPr>
        <w:t xml:space="preserve"> η οποία είναι </w:t>
      </w:r>
      <w:proofErr w:type="spellStart"/>
      <w:r>
        <w:rPr>
          <w:rFonts w:eastAsia="Times New Roman"/>
          <w:szCs w:val="24"/>
        </w:rPr>
        <w:t>πολυεπίπεδη</w:t>
      </w:r>
      <w:proofErr w:type="spellEnd"/>
      <w:r>
        <w:rPr>
          <w:rFonts w:eastAsia="Times New Roman"/>
          <w:szCs w:val="24"/>
        </w:rPr>
        <w:t xml:space="preserve">, έχει στοχεύσεις και λύνει προβλήματα, όπως το πρόβλημα με την </w:t>
      </w:r>
      <w:r>
        <w:rPr>
          <w:rFonts w:eastAsia="Times New Roman"/>
          <w:szCs w:val="24"/>
        </w:rPr>
        <w:t>Π</w:t>
      </w:r>
      <w:r>
        <w:rPr>
          <w:rFonts w:eastAsia="Times New Roman"/>
          <w:szCs w:val="24"/>
        </w:rPr>
        <w:t>ρώην Γιουγκοσλαβική Δημοκρατία της Μακεδονίας, που νομίζω ότι πρέπει όλες οι δυνάμεις του δημοκρατικού τόξου να συμβ</w:t>
      </w:r>
      <w:r>
        <w:rPr>
          <w:rFonts w:eastAsia="Times New Roman"/>
          <w:szCs w:val="24"/>
        </w:rPr>
        <w:t>άλουν</w:t>
      </w:r>
      <w:r>
        <w:rPr>
          <w:rFonts w:eastAsia="Times New Roman"/>
          <w:szCs w:val="24"/>
        </w:rPr>
        <w:t>,</w:t>
      </w:r>
      <w:r>
        <w:rPr>
          <w:rFonts w:eastAsia="Times New Roman"/>
          <w:szCs w:val="24"/>
        </w:rPr>
        <w:t xml:space="preserve"> για να βάλουμε ένα τέλος σε αυτήν την περιπέτεια.</w:t>
      </w:r>
    </w:p>
    <w:p w14:paraId="485EEC5F" w14:textId="77777777" w:rsidR="000E6CB8" w:rsidRDefault="00854B09">
      <w:pPr>
        <w:spacing w:line="600" w:lineRule="auto"/>
        <w:ind w:firstLine="720"/>
        <w:jc w:val="both"/>
        <w:rPr>
          <w:rFonts w:eastAsia="Times New Roman"/>
          <w:szCs w:val="24"/>
        </w:rPr>
      </w:pPr>
      <w:r>
        <w:rPr>
          <w:rFonts w:eastAsia="Times New Roman"/>
          <w:szCs w:val="24"/>
        </w:rPr>
        <w:t>Νομίζω ότι η προσπάθεια να εμφανιστεί ο ΣΥΡΙΖΑ σαν ένα κόμμα παντός καιρού ή σε σύγχυση ή δεν ξέρω και τι άλλο, μάλλον είναι στην πλευρά της Αξιωματικής Αντιπολίτευσης. Δεν μας αφορά –και μπορούμε να</w:t>
      </w:r>
      <w:r>
        <w:rPr>
          <w:rFonts w:eastAsia="Times New Roman"/>
          <w:szCs w:val="24"/>
        </w:rPr>
        <w:t xml:space="preserve"> κάνουμε μια πολύ-πολύ συγκεκριμένη συζήτηση και στον δημόσιο διάλογο</w:t>
      </w:r>
      <w:r>
        <w:rPr>
          <w:rFonts w:eastAsia="Times New Roman"/>
          <w:szCs w:val="24"/>
        </w:rPr>
        <w:t>,</w:t>
      </w:r>
      <w:r>
        <w:rPr>
          <w:rFonts w:eastAsia="Times New Roman"/>
          <w:szCs w:val="24"/>
        </w:rPr>
        <w:t xml:space="preserve"> για να δούμε τι ακριβώς συμβαίνει στο κάθε ένα επιμέρους ζήτημα- και την επιστρέφουμε, θα έλεγα, διότι αυτό το κύριο πράγμα το οποίο, δυστυχώς για τον κ. </w:t>
      </w:r>
      <w:proofErr w:type="spellStart"/>
      <w:r>
        <w:rPr>
          <w:rFonts w:eastAsia="Times New Roman"/>
          <w:szCs w:val="24"/>
        </w:rPr>
        <w:t>Δένδια</w:t>
      </w:r>
      <w:proofErr w:type="spellEnd"/>
      <w:r>
        <w:rPr>
          <w:rFonts w:eastAsia="Times New Roman"/>
          <w:szCs w:val="24"/>
        </w:rPr>
        <w:t>, έχει να αντιμετωπίσει σ</w:t>
      </w:r>
      <w:r>
        <w:rPr>
          <w:rFonts w:eastAsia="Times New Roman"/>
          <w:szCs w:val="24"/>
        </w:rPr>
        <w:t>το εσωτερικό του -όχι σε συνεργασία με ένα άλλο κόμμα- είναι οι εθνικιστικές και ακροδεξιές απόψεις που, δυστυχώς, έχουν πάρει το πάνω χέρι.</w:t>
      </w:r>
    </w:p>
    <w:p w14:paraId="485EEC60" w14:textId="77777777" w:rsidR="000E6CB8" w:rsidRDefault="00854B09">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ζητήσει τον λόγο. Δύο λεπτά σας αρκούν;</w:t>
      </w:r>
    </w:p>
    <w:p w14:paraId="485EEC61" w14:textId="77777777" w:rsidR="000E6CB8" w:rsidRDefault="00854B09">
      <w:pPr>
        <w:spacing w:line="600" w:lineRule="auto"/>
        <w:ind w:firstLine="720"/>
        <w:jc w:val="both"/>
        <w:rPr>
          <w:rFonts w:eastAsia="Times New Roman"/>
          <w:szCs w:val="24"/>
        </w:rPr>
      </w:pPr>
      <w:r>
        <w:rPr>
          <w:rFonts w:eastAsia="Times New Roman"/>
          <w:b/>
          <w:szCs w:val="24"/>
        </w:rPr>
        <w:t xml:space="preserve">ΓΕΩΡΓΙΟΣ ΧΟΥΛΙΑΡΑΚΗΣ (Αναπληρωτής Υπουργών Οικονομικών): </w:t>
      </w:r>
      <w:r>
        <w:rPr>
          <w:rFonts w:eastAsia="Times New Roman"/>
          <w:szCs w:val="24"/>
        </w:rPr>
        <w:t>Μάλιστα. Ευχαριστώ, κύριε Πρόεδρε.</w:t>
      </w:r>
    </w:p>
    <w:p w14:paraId="485EEC62" w14:textId="77777777" w:rsidR="000E6CB8" w:rsidRDefault="00854B09">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Δένδιας</w:t>
      </w:r>
      <w:proofErr w:type="spellEnd"/>
      <w:r>
        <w:rPr>
          <w:rFonts w:eastAsia="Times New Roman"/>
          <w:szCs w:val="24"/>
        </w:rPr>
        <w:t xml:space="preserve"> χαρακτήρισε την ολοκλήρωση του τρίτου προγράμματος οικονομικής προσαρμογής σαν μια διαδικασία προδιαγεγραμμένη να ολοκληρωθεί, όπως κάθε συμβόλαιο που </w:t>
      </w:r>
      <w:r>
        <w:rPr>
          <w:rFonts w:eastAsia="Times New Roman"/>
          <w:szCs w:val="24"/>
        </w:rPr>
        <w:t xml:space="preserve">λήγει. Εγώ θα θυμίσω ότι αντίστοιχα συμβόλαια έληξαν με το τέλος του πρώτου προγράμματος, αλλά δυστυχώς χρειάστηκαν και δεύτερα. Τέτοια συμβόλαια έληξαν με το τέλος του δεύτερου προγράμματος, αλλά αναπόφευκτα χρειάστηκαν τρίτα, ενώ το καλοκαίρι του 2018 η </w:t>
      </w:r>
      <w:r>
        <w:rPr>
          <w:rFonts w:eastAsia="Times New Roman"/>
          <w:szCs w:val="24"/>
        </w:rPr>
        <w:t>λήξη του τρίτου συμβολαίου δεν χρειάστηκε τέταρτο.</w:t>
      </w:r>
    </w:p>
    <w:p w14:paraId="485EEC63" w14:textId="77777777" w:rsidR="000E6CB8" w:rsidRDefault="00854B09">
      <w:pPr>
        <w:spacing w:line="600" w:lineRule="auto"/>
        <w:ind w:firstLine="720"/>
        <w:jc w:val="both"/>
        <w:rPr>
          <w:rFonts w:eastAsia="Times New Roman"/>
          <w:szCs w:val="24"/>
        </w:rPr>
      </w:pPr>
      <w:r>
        <w:rPr>
          <w:rFonts w:eastAsia="Times New Roman"/>
          <w:szCs w:val="24"/>
        </w:rPr>
        <w:t>Και δεν χρειάστηκε τέταρτο για τους εξής λόγους, και αυτό σημαίνει έξοδος από το πρόγραμμα: Πρώτον, τα δημόσια οικονομικά έχουν μπει πια σε τροχιά βιώσιμη. Δεν νομίζω ότι αυτό μπορείτε να το αμφισβητήσετε.</w:t>
      </w:r>
      <w:r>
        <w:rPr>
          <w:rFonts w:eastAsia="Times New Roman"/>
          <w:szCs w:val="24"/>
        </w:rPr>
        <w:t xml:space="preserve"> Δεν νομίζω ότι κανείς μπορεί να αμφιβάλ</w:t>
      </w:r>
      <w:r>
        <w:rPr>
          <w:rFonts w:eastAsia="Times New Roman"/>
          <w:szCs w:val="24"/>
        </w:rPr>
        <w:t>λ</w:t>
      </w:r>
      <w:r>
        <w:rPr>
          <w:rFonts w:eastAsia="Times New Roman"/>
          <w:szCs w:val="24"/>
        </w:rPr>
        <w:t xml:space="preserve">ει πια γι’ αυτό. Εξαιτίας αυτού, η αβεβαιότητα που ταλαιπώρησε τη χώρα για αρκετά χρόνια -και μιλάω κυρίως για τον ακραίο κίνδυνο του </w:t>
      </w:r>
      <w:proofErr w:type="spellStart"/>
      <w:r>
        <w:rPr>
          <w:rFonts w:eastAsia="Times New Roman"/>
          <w:szCs w:val="24"/>
          <w:lang w:val="en-US"/>
        </w:rPr>
        <w:t>G</w:t>
      </w:r>
      <w:r>
        <w:rPr>
          <w:rFonts w:eastAsia="Times New Roman"/>
          <w:szCs w:val="24"/>
          <w:lang w:val="en-US"/>
        </w:rPr>
        <w:t>rexit</w:t>
      </w:r>
      <w:proofErr w:type="spellEnd"/>
      <w:r>
        <w:rPr>
          <w:rFonts w:eastAsia="Times New Roman"/>
          <w:szCs w:val="24"/>
        </w:rPr>
        <w:t>- υποχώρησε, έφυγε. Η πιστοληπτική ικανότητα της χώρας αναβαθμίζεται βήμα-β</w:t>
      </w:r>
      <w:r>
        <w:rPr>
          <w:rFonts w:eastAsia="Times New Roman"/>
          <w:szCs w:val="24"/>
        </w:rPr>
        <w:t xml:space="preserve">ήμα όλο </w:t>
      </w:r>
      <w:r>
        <w:rPr>
          <w:rFonts w:eastAsia="Times New Roman"/>
          <w:szCs w:val="24"/>
        </w:rPr>
        <w:lastRenderedPageBreak/>
        <w:t>τον τελευταίο χρόνο. Το κόστος δανεισμού έχει μειωθεί από το 11% στο 4%. Παραμένει υψηλό, σημαντικά χαμηλότερο από ότι ήταν πριν από ένα, δύο, τρία ή περισσότερα χρόνια και με προοπτική να μειωθεί ακόμα παραπάνω, μόλις οι αναταράξεις στην Ευρώπη, ε</w:t>
      </w:r>
      <w:r>
        <w:rPr>
          <w:rFonts w:eastAsia="Times New Roman"/>
          <w:szCs w:val="24"/>
        </w:rPr>
        <w:t>ξαιτίας της Ιταλίας, αλλά και των αναδυόμενων οικονομιών της Τουρκίας και της Αργεντινής υποχωρήσουν. Πάνω απ’ όλα, η οικονομική ανάκαμψη έχει δρομολογηθεί.</w:t>
      </w:r>
    </w:p>
    <w:p w14:paraId="485EEC64" w14:textId="77777777" w:rsidR="000E6CB8" w:rsidRDefault="00854B0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485EEC65" w14:textId="77777777" w:rsidR="000E6CB8" w:rsidRDefault="00854B09">
      <w:pPr>
        <w:spacing w:line="600" w:lineRule="auto"/>
        <w:ind w:firstLine="720"/>
        <w:jc w:val="both"/>
        <w:rPr>
          <w:rFonts w:eastAsia="Times New Roman"/>
          <w:szCs w:val="24"/>
        </w:rPr>
      </w:pPr>
      <w:r>
        <w:rPr>
          <w:rFonts w:eastAsia="Times New Roman"/>
          <w:szCs w:val="24"/>
        </w:rPr>
        <w:t>Μιλάμε για το έ</w:t>
      </w:r>
      <w:r>
        <w:rPr>
          <w:rFonts w:eastAsia="Times New Roman"/>
          <w:szCs w:val="24"/>
        </w:rPr>
        <w:t>κτο τρίμηνο θετικών ρυθμών. Η ανεργία μειώνεται και το προσχέδιο προϋπολογισμού που κατατέθηκε στη Βουλή τη Δευτέρα -τελειώνω, κύριε Πρόεδρε- ήταν το πρώτο προσχέδιο προϋπολογισμού από το 2010</w:t>
      </w:r>
      <w:r w:rsidRPr="006D3F83">
        <w:rPr>
          <w:rFonts w:eastAsia="Times New Roman"/>
          <w:szCs w:val="24"/>
        </w:rPr>
        <w:t>,</w:t>
      </w:r>
      <w:r>
        <w:rPr>
          <w:rFonts w:eastAsia="Times New Roman"/>
          <w:szCs w:val="24"/>
        </w:rPr>
        <w:t xml:space="preserve"> που αποτυπώνει αλλαγή στο μείγμα δημοσιονομικής πολιτικής, σε </w:t>
      </w:r>
      <w:r>
        <w:rPr>
          <w:rFonts w:eastAsia="Times New Roman"/>
          <w:szCs w:val="24"/>
        </w:rPr>
        <w:t>κατεύθυνση φιλική στη μεγέθυνση, που ενισχύει την κοινωνική προστασία, που επεκτείνει αντί να περιστέλλει. Αυτά ορίζουν το τέλος του προγράμματος και όχι η ημερομηνία λήξης ενός συμβολαίου.</w:t>
      </w:r>
    </w:p>
    <w:p w14:paraId="485EEC66" w14:textId="77777777" w:rsidR="000E6CB8" w:rsidRDefault="00854B09">
      <w:pPr>
        <w:spacing w:line="600" w:lineRule="auto"/>
        <w:ind w:firstLine="720"/>
        <w:jc w:val="both"/>
        <w:rPr>
          <w:rFonts w:eastAsia="Times New Roman"/>
          <w:szCs w:val="24"/>
        </w:rPr>
      </w:pPr>
      <w:r>
        <w:rPr>
          <w:rFonts w:eastAsia="Times New Roman"/>
          <w:szCs w:val="24"/>
        </w:rPr>
        <w:t>Όμως, μια και είμαι στο Βήμα, κύριε Πρόεδρε, θα ήθελα να ευχηθώ χρ</w:t>
      </w:r>
      <w:r>
        <w:rPr>
          <w:rFonts w:eastAsia="Times New Roman"/>
          <w:szCs w:val="24"/>
        </w:rPr>
        <w:t xml:space="preserve">όνια πολλά στη Νέα Δημοκρατία για τα σαράντα τέσσερα χρόνια της. Οι επέτειοι είναι πάντα μια καλή αφορμή για </w:t>
      </w:r>
      <w:proofErr w:type="spellStart"/>
      <w:r>
        <w:rPr>
          <w:rFonts w:eastAsia="Times New Roman"/>
          <w:szCs w:val="24"/>
        </w:rPr>
        <w:t>αναστοχασμό</w:t>
      </w:r>
      <w:proofErr w:type="spellEnd"/>
      <w:r>
        <w:rPr>
          <w:rFonts w:eastAsia="Times New Roman"/>
          <w:szCs w:val="24"/>
        </w:rPr>
        <w:t xml:space="preserve">. Νομίζω ότι η Νέα Δημοκρατία θα ήταν </w:t>
      </w:r>
      <w:r>
        <w:rPr>
          <w:rFonts w:eastAsia="Times New Roman"/>
          <w:szCs w:val="24"/>
        </w:rPr>
        <w:lastRenderedPageBreak/>
        <w:t xml:space="preserve">καλό να </w:t>
      </w:r>
      <w:proofErr w:type="spellStart"/>
      <w:r>
        <w:rPr>
          <w:rFonts w:eastAsia="Times New Roman"/>
          <w:szCs w:val="24"/>
        </w:rPr>
        <w:t>αναστοχαστεί</w:t>
      </w:r>
      <w:proofErr w:type="spellEnd"/>
      <w:r>
        <w:rPr>
          <w:rFonts w:eastAsia="Times New Roman"/>
          <w:szCs w:val="24"/>
        </w:rPr>
        <w:t xml:space="preserve"> για ποιον λόγο η σημερινή της μορφή διαφέρει τόσο από τη Νέα Δημοκρατία του Π</w:t>
      </w:r>
      <w:r>
        <w:rPr>
          <w:rFonts w:eastAsia="Times New Roman"/>
          <w:szCs w:val="24"/>
        </w:rPr>
        <w:t>αναγιώτη Κανελλόπουλου, του Παναγή Παπαληγούρα, του Κωνσταντίνου Τσάτσου.</w:t>
      </w:r>
    </w:p>
    <w:p w14:paraId="485EEC67" w14:textId="77777777" w:rsidR="000E6CB8" w:rsidRDefault="00854B09">
      <w:pPr>
        <w:spacing w:line="600" w:lineRule="auto"/>
        <w:ind w:firstLine="720"/>
        <w:jc w:val="both"/>
        <w:rPr>
          <w:rFonts w:eastAsia="Times New Roman"/>
          <w:szCs w:val="24"/>
        </w:rPr>
      </w:pPr>
      <w:r>
        <w:rPr>
          <w:rFonts w:eastAsia="Times New Roman"/>
          <w:szCs w:val="24"/>
        </w:rPr>
        <w:t>Ευχαριστώ.</w:t>
      </w:r>
    </w:p>
    <w:p w14:paraId="485EEC68" w14:textId="77777777" w:rsidR="000E6CB8" w:rsidRDefault="00854B0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Ευχαριστώ τον κύριο Υπουργό.</w:t>
      </w:r>
    </w:p>
    <w:p w14:paraId="485EEC69" w14:textId="77777777" w:rsidR="000E6CB8" w:rsidRDefault="00854B09">
      <w:pPr>
        <w:spacing w:line="600" w:lineRule="auto"/>
        <w:ind w:firstLine="720"/>
        <w:jc w:val="both"/>
        <w:rPr>
          <w:rFonts w:eastAsia="Times New Roman"/>
          <w:szCs w:val="24"/>
        </w:rPr>
      </w:pPr>
      <w:r>
        <w:rPr>
          <w:rFonts w:eastAsia="Times New Roman"/>
          <w:szCs w:val="24"/>
        </w:rPr>
        <w:t>Συνεχίζουμε με τις παρεμβάσεις, τις δευτερολογίες των εισηγητών και αγορητών. Πρώτος έχει τον λόγο ο κ. Δημη</w:t>
      </w:r>
      <w:r>
        <w:rPr>
          <w:rFonts w:eastAsia="Times New Roman"/>
          <w:szCs w:val="24"/>
        </w:rPr>
        <w:t>τριάδης.</w:t>
      </w:r>
    </w:p>
    <w:p w14:paraId="485EEC6A" w14:textId="77777777" w:rsidR="000E6CB8" w:rsidRDefault="00854B09">
      <w:pPr>
        <w:spacing w:line="600" w:lineRule="auto"/>
        <w:ind w:firstLine="720"/>
        <w:jc w:val="both"/>
        <w:rPr>
          <w:rFonts w:eastAsia="Times New Roman"/>
          <w:szCs w:val="24"/>
        </w:rPr>
      </w:pPr>
      <w:r>
        <w:rPr>
          <w:rFonts w:eastAsia="Times New Roman"/>
          <w:szCs w:val="24"/>
        </w:rPr>
        <w:t>Ορίστε, έχετε τον λόγο.</w:t>
      </w:r>
    </w:p>
    <w:p w14:paraId="485EEC6B" w14:textId="77777777" w:rsidR="000E6CB8" w:rsidRDefault="00854B09">
      <w:pPr>
        <w:spacing w:line="600" w:lineRule="auto"/>
        <w:ind w:firstLine="720"/>
        <w:contextualSpacing/>
        <w:jc w:val="both"/>
        <w:rPr>
          <w:rFonts w:eastAsia="Times New Roman"/>
          <w:szCs w:val="24"/>
        </w:rPr>
      </w:pPr>
      <w:r w:rsidRPr="00EC4CC5">
        <w:rPr>
          <w:rFonts w:eastAsia="Times New Roman"/>
          <w:b/>
          <w:szCs w:val="24"/>
        </w:rPr>
        <w:t>ΔΗΜΗΤΡΙΟΣ ΔΗΜΗΤΡΙΑΔΗΣ:</w:t>
      </w:r>
      <w:r w:rsidRPr="00F0379A">
        <w:rPr>
          <w:rFonts w:eastAsia="Times New Roman"/>
          <w:szCs w:val="24"/>
        </w:rPr>
        <w:t xml:space="preserve"> </w:t>
      </w:r>
      <w:r>
        <w:rPr>
          <w:rFonts w:eastAsia="Times New Roman"/>
          <w:szCs w:val="24"/>
        </w:rPr>
        <w:t>Ευχαριστώ, κύριε Πρόεδρε.</w:t>
      </w:r>
    </w:p>
    <w:p w14:paraId="485EEC6C" w14:textId="77777777" w:rsidR="000E6CB8" w:rsidRDefault="00854B09">
      <w:pPr>
        <w:spacing w:line="600" w:lineRule="auto"/>
        <w:ind w:firstLine="720"/>
        <w:contextualSpacing/>
        <w:jc w:val="both"/>
        <w:rPr>
          <w:rFonts w:eastAsia="Times New Roman"/>
          <w:szCs w:val="24"/>
        </w:rPr>
      </w:pPr>
      <w:r>
        <w:rPr>
          <w:rFonts w:eastAsia="Times New Roman"/>
          <w:szCs w:val="24"/>
        </w:rPr>
        <w:t>Θα ήθελα να αναφέρω τρία πράγματα στη δευτερολογία μου. Το πρώτο αφορά αυτό καθ</w:t>
      </w:r>
      <w:r w:rsidRPr="00146493">
        <w:rPr>
          <w:rFonts w:eastAsia="Times New Roman"/>
          <w:szCs w:val="24"/>
        </w:rPr>
        <w:t>’</w:t>
      </w:r>
      <w:r>
        <w:rPr>
          <w:rFonts w:eastAsia="Times New Roman"/>
          <w:szCs w:val="24"/>
        </w:rPr>
        <w:t xml:space="preserve"> </w:t>
      </w:r>
      <w:r>
        <w:rPr>
          <w:rFonts w:eastAsia="Times New Roman"/>
          <w:szCs w:val="24"/>
        </w:rPr>
        <w:t>αυτό το νομοσχέδιο και την κριτική που έγινε για το νομοσχέδιο, που οφείλω να ομολογήσω ότι ή</w:t>
      </w:r>
      <w:r>
        <w:rPr>
          <w:rFonts w:eastAsia="Times New Roman"/>
          <w:szCs w:val="24"/>
        </w:rPr>
        <w:t>ταν μια κριτική αξιολόγηση ικανοποιητική, θετική και έδειξε πως έχουμε τις δυνατότητες στη νέα εποχή που μπήκαμε η συζήτηση στο Κοινοβούλιό μας να γίνεται με όρους ποιοτικότερους, να γίνεται με όρους συναίνεσης και προοπτικής για τα συμφέροντα του ελληνικο</w:t>
      </w:r>
      <w:r>
        <w:rPr>
          <w:rFonts w:eastAsia="Times New Roman"/>
          <w:szCs w:val="24"/>
        </w:rPr>
        <w:t xml:space="preserve">ύ λαού και της ελληνικής κοινωνίας. </w:t>
      </w:r>
    </w:p>
    <w:p w14:paraId="485EEC6D" w14:textId="77777777" w:rsidR="000E6CB8" w:rsidRDefault="00854B09">
      <w:pPr>
        <w:spacing w:line="600" w:lineRule="auto"/>
        <w:ind w:firstLine="720"/>
        <w:contextualSpacing/>
        <w:jc w:val="both"/>
        <w:rPr>
          <w:rFonts w:eastAsia="Times New Roman"/>
          <w:szCs w:val="24"/>
        </w:rPr>
      </w:pPr>
      <w:r>
        <w:rPr>
          <w:rFonts w:eastAsia="Times New Roman"/>
          <w:szCs w:val="24"/>
        </w:rPr>
        <w:t>Αυτή ακριβώς η συζήτηση ανέδειξε, όμως, άλλους δύο τομείς, έναν που αφορά τη συζήτηση</w:t>
      </w:r>
      <w:r w:rsidRPr="00146493">
        <w:rPr>
          <w:rFonts w:eastAsia="Times New Roman"/>
          <w:szCs w:val="24"/>
        </w:rPr>
        <w:t>,</w:t>
      </w:r>
      <w:r>
        <w:rPr>
          <w:rFonts w:eastAsia="Times New Roman"/>
          <w:szCs w:val="24"/>
        </w:rPr>
        <w:t xml:space="preserve"> που έγινε στις επιτροπές, αλλά και ό,τι επήλθε από τις τροπολογίες που καταθέσαμε. </w:t>
      </w:r>
    </w:p>
    <w:p w14:paraId="485EEC6E" w14:textId="77777777" w:rsidR="000E6CB8" w:rsidRDefault="00854B09">
      <w:pPr>
        <w:spacing w:line="600" w:lineRule="auto"/>
        <w:ind w:firstLine="720"/>
        <w:contextualSpacing/>
        <w:jc w:val="both"/>
        <w:rPr>
          <w:rFonts w:eastAsia="Times New Roman"/>
          <w:szCs w:val="24"/>
        </w:rPr>
      </w:pPr>
      <w:r>
        <w:rPr>
          <w:rFonts w:eastAsia="Times New Roman"/>
          <w:szCs w:val="24"/>
        </w:rPr>
        <w:lastRenderedPageBreak/>
        <w:t xml:space="preserve">Το τρίτο θέμα είναι το γεγονός ότι αυτή ακριβώς </w:t>
      </w:r>
      <w:r>
        <w:rPr>
          <w:rFonts w:eastAsia="Times New Roman"/>
          <w:szCs w:val="24"/>
        </w:rPr>
        <w:t xml:space="preserve">η συζήτηση έχει κάποια επίδικα, τα οποία έπονται και αφορούν τον </w:t>
      </w:r>
      <w:r>
        <w:rPr>
          <w:rFonts w:eastAsia="Times New Roman"/>
          <w:szCs w:val="24"/>
        </w:rPr>
        <w:t>π</w:t>
      </w:r>
      <w:r>
        <w:rPr>
          <w:rFonts w:eastAsia="Times New Roman"/>
          <w:szCs w:val="24"/>
        </w:rPr>
        <w:t>ροϋπολογισμό, όπου είχαμε μια σειρά τοποθετήσεων, οι οποίες προκαταβολικά προσπαθούσαν να προεξοφλήσουν πράγματα</w:t>
      </w:r>
      <w:r>
        <w:rPr>
          <w:rFonts w:eastAsia="Times New Roman"/>
          <w:szCs w:val="24"/>
        </w:rPr>
        <w:t>,</w:t>
      </w:r>
      <w:r>
        <w:rPr>
          <w:rFonts w:eastAsia="Times New Roman"/>
          <w:szCs w:val="24"/>
        </w:rPr>
        <w:t xml:space="preserve"> που πραγματικά δεν ισχύουν, οπότε οφείλω απλά να πω μερικά βασικά πράγματα.</w:t>
      </w:r>
    </w:p>
    <w:p w14:paraId="485EEC6F" w14:textId="77777777" w:rsidR="000E6CB8" w:rsidRDefault="00854B09">
      <w:pPr>
        <w:spacing w:line="600" w:lineRule="auto"/>
        <w:ind w:firstLine="720"/>
        <w:contextualSpacing/>
        <w:jc w:val="both"/>
        <w:rPr>
          <w:rFonts w:eastAsia="Times New Roman"/>
          <w:szCs w:val="24"/>
        </w:rPr>
      </w:pPr>
      <w:r>
        <w:rPr>
          <w:rFonts w:eastAsia="Times New Roman"/>
          <w:szCs w:val="24"/>
        </w:rPr>
        <w:t>Όσον αφορά τις τροπολογίες</w:t>
      </w:r>
      <w:r>
        <w:rPr>
          <w:rFonts w:eastAsia="Times New Roman"/>
          <w:szCs w:val="24"/>
        </w:rPr>
        <w:t>,</w:t>
      </w:r>
      <w:r>
        <w:rPr>
          <w:rFonts w:eastAsia="Times New Roman"/>
          <w:szCs w:val="24"/>
        </w:rPr>
        <w:t xml:space="preserve"> που έχουν κατατεθεί και την κουβέντα που παρήχθη όλη αυτήν την περίοδο στις επιτροπές, αλλά και σήμερα στην Ολομέλεια, με την τροπολογία</w:t>
      </w:r>
      <w:r>
        <w:rPr>
          <w:rFonts w:eastAsia="Times New Roman"/>
          <w:szCs w:val="24"/>
        </w:rPr>
        <w:t>,</w:t>
      </w:r>
      <w:r>
        <w:rPr>
          <w:rFonts w:eastAsia="Times New Roman"/>
          <w:szCs w:val="24"/>
        </w:rPr>
        <w:t xml:space="preserve"> που κατέθεσε το ΚΙΝΑΛ, που αφορά τη μεταφορά των δέκα χιλιάδων ΚΑΕΚ, δηλαδή ακινήτων, στο </w:t>
      </w:r>
      <w:proofErr w:type="spellStart"/>
      <w:r>
        <w:rPr>
          <w:rFonts w:eastAsia="Times New Roman"/>
          <w:szCs w:val="24"/>
        </w:rPr>
        <w:t>υπερταμείο</w:t>
      </w:r>
      <w:proofErr w:type="spellEnd"/>
      <w:r>
        <w:rPr>
          <w:rFonts w:eastAsia="Times New Roman"/>
          <w:szCs w:val="24"/>
        </w:rPr>
        <w:t>, το οποίο ονομάζει «μεταβίβαση ακινήτων», νομίζω ότι καταδείχθηκε και αποδείχθηκε από τη διαδικασία στο Κοινοβούλιό μας ότι δεν είναι μεταβίβαση</w:t>
      </w:r>
      <w:r>
        <w:rPr>
          <w:rFonts w:eastAsia="Times New Roman"/>
          <w:szCs w:val="24"/>
        </w:rPr>
        <w:t>,</w:t>
      </w:r>
      <w:r>
        <w:rPr>
          <w:rFonts w:eastAsia="Times New Roman"/>
          <w:szCs w:val="24"/>
        </w:rPr>
        <w:t xml:space="preserve"> μέχρις ότου ολοκληρωθεί ο έλεγχος αυτών των ακινήτων για το εάν είναι ή όχι συμβατά με τη μεταβίβασή τους στο </w:t>
      </w:r>
      <w:proofErr w:type="spellStart"/>
      <w:r>
        <w:rPr>
          <w:rFonts w:eastAsia="Times New Roman"/>
          <w:szCs w:val="24"/>
        </w:rPr>
        <w:t>υπερταμείο</w:t>
      </w:r>
      <w:proofErr w:type="spellEnd"/>
      <w:r>
        <w:rPr>
          <w:rFonts w:eastAsia="Times New Roman"/>
          <w:szCs w:val="24"/>
        </w:rPr>
        <w:t xml:space="preserve">. Εφόσον γίνει αυτός ο έλεγχος και εξαιρεθούν όλα εκείνα τα ακίνητα δημοσίου συμφέροντος απ’ αυτές τις δέκα χιλιάδες </w:t>
      </w:r>
      <w:r w:rsidRPr="00EC4CC5">
        <w:rPr>
          <w:rFonts w:eastAsia="Times New Roman"/>
          <w:szCs w:val="24"/>
        </w:rPr>
        <w:t>ΚΑΕΚ</w:t>
      </w:r>
      <w:r>
        <w:rPr>
          <w:rFonts w:eastAsia="Times New Roman"/>
          <w:szCs w:val="24"/>
        </w:rPr>
        <w:t>, τότε θα ολοκ</w:t>
      </w:r>
      <w:r>
        <w:rPr>
          <w:rFonts w:eastAsia="Times New Roman"/>
          <w:szCs w:val="24"/>
        </w:rPr>
        <w:t xml:space="preserve">ληρωθεί η μη μεταβίβαση των ακινήτων στο </w:t>
      </w:r>
      <w:proofErr w:type="spellStart"/>
      <w:r>
        <w:rPr>
          <w:rFonts w:eastAsia="Times New Roman"/>
          <w:szCs w:val="24"/>
        </w:rPr>
        <w:t>υπερταμείο</w:t>
      </w:r>
      <w:proofErr w:type="spellEnd"/>
      <w:r>
        <w:rPr>
          <w:rFonts w:eastAsia="Times New Roman"/>
          <w:szCs w:val="24"/>
        </w:rPr>
        <w:t>.</w:t>
      </w:r>
    </w:p>
    <w:p w14:paraId="485EEC70" w14:textId="77777777" w:rsidR="000E6CB8" w:rsidRDefault="00854B09">
      <w:pPr>
        <w:spacing w:line="600" w:lineRule="auto"/>
        <w:ind w:firstLine="720"/>
        <w:contextualSpacing/>
        <w:jc w:val="both"/>
        <w:rPr>
          <w:rFonts w:eastAsia="Times New Roman"/>
          <w:szCs w:val="24"/>
        </w:rPr>
      </w:pPr>
      <w:r>
        <w:rPr>
          <w:rFonts w:eastAsia="Times New Roman"/>
          <w:szCs w:val="24"/>
        </w:rPr>
        <w:t>Ένα άλλο θέμα</w:t>
      </w:r>
      <w:r>
        <w:rPr>
          <w:rFonts w:eastAsia="Times New Roman"/>
          <w:szCs w:val="24"/>
        </w:rPr>
        <w:t>,</w:t>
      </w:r>
      <w:r>
        <w:rPr>
          <w:rFonts w:eastAsia="Times New Roman"/>
          <w:szCs w:val="24"/>
        </w:rPr>
        <w:t xml:space="preserve"> αφορά την τροπολογία για το </w:t>
      </w:r>
      <w:r>
        <w:rPr>
          <w:rFonts w:eastAsia="Times New Roman"/>
          <w:szCs w:val="24"/>
        </w:rPr>
        <w:t>Μ</w:t>
      </w:r>
      <w:r>
        <w:rPr>
          <w:rFonts w:eastAsia="Times New Roman"/>
          <w:szCs w:val="24"/>
        </w:rPr>
        <w:t xml:space="preserve">ητρώο </w:t>
      </w:r>
      <w:r>
        <w:rPr>
          <w:rFonts w:eastAsia="Times New Roman"/>
          <w:szCs w:val="24"/>
        </w:rPr>
        <w:t>Π</w:t>
      </w:r>
      <w:r>
        <w:rPr>
          <w:rFonts w:eastAsia="Times New Roman"/>
          <w:szCs w:val="24"/>
        </w:rPr>
        <w:t>λοίων. Πράγματι</w:t>
      </w:r>
      <w:r>
        <w:rPr>
          <w:rFonts w:eastAsia="Times New Roman"/>
          <w:szCs w:val="24"/>
        </w:rPr>
        <w:t>,</w:t>
      </w:r>
      <w:r>
        <w:rPr>
          <w:rFonts w:eastAsia="Times New Roman"/>
          <w:szCs w:val="24"/>
        </w:rPr>
        <w:t xml:space="preserve"> είναι ιδιαίτερα σημαντικό το ότι έχουμε ένα μητρώο πλοίων, το οποίο όχι μόνο </w:t>
      </w:r>
      <w:proofErr w:type="spellStart"/>
      <w:r>
        <w:rPr>
          <w:rFonts w:eastAsia="Times New Roman"/>
          <w:szCs w:val="24"/>
        </w:rPr>
        <w:t>κανονικοποιεί</w:t>
      </w:r>
      <w:proofErr w:type="spellEnd"/>
      <w:r>
        <w:rPr>
          <w:rFonts w:eastAsia="Times New Roman"/>
          <w:szCs w:val="24"/>
        </w:rPr>
        <w:t xml:space="preserve"> μια διαδικασία, η οποία δεν υπήρχε, αλλά ταυτόχρονα φέρνει και έσοδα </w:t>
      </w:r>
      <w:r>
        <w:rPr>
          <w:rFonts w:eastAsia="Times New Roman"/>
          <w:szCs w:val="24"/>
        </w:rPr>
        <w:lastRenderedPageBreak/>
        <w:t xml:space="preserve">στο ελληνικό δημόσιο και λειτουργεί ως ένας πυλώνας, ως μία αναπτυξιακή προοπτική για τη </w:t>
      </w:r>
      <w:proofErr w:type="spellStart"/>
      <w:r>
        <w:rPr>
          <w:rFonts w:eastAsia="Times New Roman"/>
          <w:szCs w:val="24"/>
        </w:rPr>
        <w:t>νησιωτ</w:t>
      </w:r>
      <w:r>
        <w:rPr>
          <w:rFonts w:eastAsia="Times New Roman"/>
          <w:szCs w:val="24"/>
        </w:rPr>
        <w:t>ικότητα</w:t>
      </w:r>
      <w:proofErr w:type="spellEnd"/>
      <w:r>
        <w:rPr>
          <w:rFonts w:eastAsia="Times New Roman"/>
          <w:szCs w:val="24"/>
        </w:rPr>
        <w:t xml:space="preserve"> και τον τουρισμό, η οποία σε συνδυασμό με το χθεσινό νομοσχέδιο για τα </w:t>
      </w:r>
      <w:proofErr w:type="spellStart"/>
      <w:r>
        <w:rPr>
          <w:rFonts w:eastAsia="Times New Roman"/>
          <w:szCs w:val="24"/>
        </w:rPr>
        <w:t>υδατοδρόμια</w:t>
      </w:r>
      <w:proofErr w:type="spellEnd"/>
      <w:r>
        <w:rPr>
          <w:rFonts w:eastAsia="Times New Roman"/>
          <w:szCs w:val="24"/>
        </w:rPr>
        <w:t>, το οποίο έχει ολοκληρωθεί, μπορούμε βάσιμα να ελπίζουμε πως πράγματι μπορεί να απογειώσει στη συνέχεια και την επικοινωνία στη νησιωτική ενδοχώρα μας, η οποία είναι</w:t>
      </w:r>
      <w:r>
        <w:rPr>
          <w:rFonts w:eastAsia="Times New Roman"/>
          <w:szCs w:val="24"/>
        </w:rPr>
        <w:t xml:space="preserve"> πάρα πολύ σημαντική για τη χώρα μας, αλλά και τις αναπτυξιακές δυνατότητες είτε σε σχέση με τον τουρισμό είτε σε σχέση με αυτήν </w:t>
      </w:r>
      <w:proofErr w:type="spellStart"/>
      <w:r>
        <w:rPr>
          <w:rFonts w:eastAsia="Times New Roman"/>
          <w:szCs w:val="24"/>
        </w:rPr>
        <w:t>καθ</w:t>
      </w:r>
      <w:r>
        <w:rPr>
          <w:rFonts w:eastAsia="Times New Roman"/>
          <w:szCs w:val="24"/>
        </w:rPr>
        <w:t>’</w:t>
      </w:r>
      <w:r>
        <w:rPr>
          <w:rFonts w:eastAsia="Times New Roman"/>
          <w:szCs w:val="24"/>
        </w:rPr>
        <w:t>αυτήν</w:t>
      </w:r>
      <w:proofErr w:type="spellEnd"/>
      <w:r>
        <w:rPr>
          <w:rFonts w:eastAsia="Times New Roman"/>
          <w:szCs w:val="24"/>
        </w:rPr>
        <w:t xml:space="preserve"> την οικονομία της νησιωτικής ανάπτυξης. </w:t>
      </w:r>
    </w:p>
    <w:p w14:paraId="485EEC71" w14:textId="77777777" w:rsidR="000E6CB8" w:rsidRDefault="00854B09">
      <w:pPr>
        <w:spacing w:line="600" w:lineRule="auto"/>
        <w:ind w:firstLine="720"/>
        <w:contextualSpacing/>
        <w:jc w:val="both"/>
        <w:rPr>
          <w:rFonts w:eastAsia="Times New Roman"/>
          <w:szCs w:val="24"/>
        </w:rPr>
      </w:pPr>
      <w:r>
        <w:rPr>
          <w:rFonts w:eastAsia="Times New Roman"/>
          <w:szCs w:val="24"/>
        </w:rPr>
        <w:t>Ένα άλλο θέμα αφορά την κατάργηση της προσωπικής διαφοράς για τους υπαλλήλου</w:t>
      </w:r>
      <w:r>
        <w:rPr>
          <w:rFonts w:eastAsia="Times New Roman"/>
          <w:szCs w:val="24"/>
        </w:rPr>
        <w:t>ς του Υπουργείου Οικονομικών, όπου υπάρχει τροπολογία η οποία ενσωματώνει σ’ αυτήν την κατάργηση της προσωπικής διαφοράς και τους υπαλλήλους του Δημοσιονομικού Συμβουλίου, τους υπαλλήλους του Υπουργείου Οικονομίας και Ανάπτυξης και του Ελεγκτικού Συνεδρίου</w:t>
      </w:r>
      <w:r>
        <w:rPr>
          <w:rFonts w:eastAsia="Times New Roman"/>
          <w:szCs w:val="24"/>
        </w:rPr>
        <w:t xml:space="preserve">. </w:t>
      </w:r>
    </w:p>
    <w:p w14:paraId="485EEC72" w14:textId="77777777" w:rsidR="000E6CB8" w:rsidRDefault="00854B09">
      <w:pPr>
        <w:spacing w:line="600" w:lineRule="auto"/>
        <w:ind w:firstLine="720"/>
        <w:contextualSpacing/>
        <w:jc w:val="both"/>
        <w:rPr>
          <w:rFonts w:eastAsia="Times New Roman"/>
          <w:szCs w:val="24"/>
        </w:rPr>
      </w:pPr>
      <w:r>
        <w:rPr>
          <w:rFonts w:eastAsia="Times New Roman"/>
          <w:szCs w:val="24"/>
        </w:rPr>
        <w:t>Εδώ οφείλω να καταθέσω στην Ολομέλεια, ακριβώς γιατί ήμουν ο εισηγητής της Πλειοψηφίας, ότι υπάρχουν ακόμα δύο ομάδες εργαζομένων</w:t>
      </w:r>
      <w:r>
        <w:rPr>
          <w:rFonts w:eastAsia="Times New Roman"/>
          <w:szCs w:val="24"/>
        </w:rPr>
        <w:t>,</w:t>
      </w:r>
      <w:r>
        <w:rPr>
          <w:rFonts w:eastAsia="Times New Roman"/>
          <w:szCs w:val="24"/>
        </w:rPr>
        <w:t xml:space="preserve"> που άπτονται αυτού του ζητήματος της προσωπικής διαφοράς, οι οποίες όμως δεν είναι της άμεσης αρμοδιότητας του Υπουργείου </w:t>
      </w:r>
      <w:r>
        <w:rPr>
          <w:rFonts w:eastAsia="Times New Roman"/>
          <w:szCs w:val="24"/>
        </w:rPr>
        <w:t xml:space="preserve">Οικονομικών. Είναι ένα υπόλοιπο ομάδων των γραμματειών του Υπουργείου Οικονομίας και Ανάπτυξης και του Ελληνικού Οργανισμού </w:t>
      </w:r>
      <w:r>
        <w:rPr>
          <w:rFonts w:eastAsia="Times New Roman"/>
          <w:szCs w:val="24"/>
        </w:rPr>
        <w:lastRenderedPageBreak/>
        <w:t>Φαρμάκου. Αυτό δεν ήμασταν σε θέση να το αντιμετωπίσουμε</w:t>
      </w:r>
      <w:r>
        <w:rPr>
          <w:rFonts w:eastAsia="Times New Roman"/>
          <w:szCs w:val="24"/>
        </w:rPr>
        <w:t>,</w:t>
      </w:r>
      <w:r>
        <w:rPr>
          <w:rFonts w:eastAsia="Times New Roman"/>
          <w:szCs w:val="24"/>
        </w:rPr>
        <w:t xml:space="preserve"> σε σχέση με τη συγκεκριμένη τροπολογία, αλλά προφανώς</w:t>
      </w:r>
      <w:r>
        <w:rPr>
          <w:rFonts w:eastAsia="Times New Roman"/>
          <w:szCs w:val="24"/>
        </w:rPr>
        <w:t>,</w:t>
      </w:r>
      <w:r>
        <w:rPr>
          <w:rFonts w:eastAsia="Times New Roman"/>
          <w:szCs w:val="24"/>
        </w:rPr>
        <w:t xml:space="preserve"> είναι στην οπτική </w:t>
      </w:r>
      <w:r>
        <w:rPr>
          <w:rFonts w:eastAsia="Times New Roman"/>
          <w:szCs w:val="24"/>
        </w:rPr>
        <w:t>μ</w:t>
      </w:r>
      <w:r>
        <w:rPr>
          <w:rFonts w:eastAsia="Times New Roman"/>
          <w:szCs w:val="24"/>
        </w:rPr>
        <w:t>ας,</w:t>
      </w:r>
      <w:r>
        <w:rPr>
          <w:rFonts w:eastAsia="Times New Roman"/>
          <w:szCs w:val="24"/>
        </w:rPr>
        <w:t xml:space="preserve"> για να μπορέσουμε να το δούμε στη συνέχεια, γιατί πραγματικά</w:t>
      </w:r>
      <w:r>
        <w:rPr>
          <w:rFonts w:eastAsia="Times New Roman"/>
          <w:szCs w:val="24"/>
        </w:rPr>
        <w:t>,</w:t>
      </w:r>
      <w:r>
        <w:rPr>
          <w:rFonts w:eastAsia="Times New Roman"/>
          <w:szCs w:val="24"/>
        </w:rPr>
        <w:t xml:space="preserve"> έχει πολύ μεγάλη σημασία. </w:t>
      </w:r>
    </w:p>
    <w:p w14:paraId="485EEC73" w14:textId="77777777" w:rsidR="000E6CB8" w:rsidRDefault="00854B09">
      <w:pPr>
        <w:spacing w:line="600" w:lineRule="auto"/>
        <w:ind w:firstLine="720"/>
        <w:contextualSpacing/>
        <w:jc w:val="both"/>
        <w:rPr>
          <w:rFonts w:eastAsia="Times New Roman"/>
          <w:szCs w:val="24"/>
        </w:rPr>
      </w:pPr>
      <w:r>
        <w:rPr>
          <w:rFonts w:eastAsia="Times New Roman"/>
          <w:szCs w:val="24"/>
        </w:rPr>
        <w:t>Το τέταρτο ζήτημα που προέκυψε από την ακροαματική διαδικασία αφορά τις συντάξεις. Η παραφιλολογία και η αναμονή της Αξιωματικής Αντιπολίτευσης και του ΚΙΝΑΛ ότι</w:t>
      </w:r>
      <w:r w:rsidRPr="004C5C4F">
        <w:rPr>
          <w:rFonts w:eastAsia="Times New Roman"/>
          <w:szCs w:val="24"/>
        </w:rPr>
        <w:t xml:space="preserve"> </w:t>
      </w:r>
      <w:r>
        <w:rPr>
          <w:rFonts w:eastAsia="Times New Roman"/>
          <w:szCs w:val="24"/>
        </w:rPr>
        <w:t>τ</w:t>
      </w:r>
      <w:r>
        <w:rPr>
          <w:rFonts w:eastAsia="Times New Roman"/>
          <w:szCs w:val="24"/>
        </w:rPr>
        <w:t>ελικά, σύμφωνα με τη δέσμευσή μας πριν από δύο χρόνια, θα καταργηθεί από τις συντάξεις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η προσωπική διαφορά γι’ αυτούς τους συνταξιούχους που την έχουν, δεν έχει ευοδωθεί. Έχει καταργηθεί –νομίζω- με τον πιο σοβαρό και υπεύθυνο τρόπο. Το είπαν </w:t>
      </w:r>
      <w:r>
        <w:rPr>
          <w:rFonts w:eastAsia="Times New Roman"/>
          <w:szCs w:val="24"/>
        </w:rPr>
        <w:t xml:space="preserve">και οι διεθνείς συνομιλητές μας από την Ευρωπαϊκή Ένωση. Ο κ. </w:t>
      </w:r>
      <w:proofErr w:type="spellStart"/>
      <w:r>
        <w:rPr>
          <w:rFonts w:eastAsia="Times New Roman"/>
          <w:szCs w:val="24"/>
        </w:rPr>
        <w:t>Σεντένο</w:t>
      </w:r>
      <w:proofErr w:type="spellEnd"/>
      <w:r>
        <w:rPr>
          <w:rFonts w:eastAsia="Times New Roman"/>
          <w:szCs w:val="24"/>
        </w:rPr>
        <w:t xml:space="preserve"> συγκεκριμένα το ξεκαθάρισε, αλλά υπάρχει και η δική μας επιχειρηματολογία, δηλαδή ότι είναι μια ρύθμιση αμιγώς δημοσιονομική και όχι αναπτυξιακή και ακριβώς επειδή έχουμε πετύχει τους δη</w:t>
      </w:r>
      <w:r>
        <w:rPr>
          <w:rFonts w:eastAsia="Times New Roman"/>
          <w:szCs w:val="24"/>
        </w:rPr>
        <w:t>μοσιονομικούς στόχους, δεν συντρέχει κανένας λόγος να καταργηθεί η προσωπική διαφορά σε εκείνη τη μερίδα των συνταξιούχων. Έτσι πιστεύουμε ότι αυτή η διαδικασία θα ολοκληρωθεί με επιτυχία, αλλά συνδυάζεται –και πάω στο τελευταίο κομμάτι- με την επιχειρηματ</w:t>
      </w:r>
      <w:r>
        <w:rPr>
          <w:rFonts w:eastAsia="Times New Roman"/>
          <w:szCs w:val="24"/>
        </w:rPr>
        <w:t>ολογία της Αξιωματικής Αντιπολίτευσης και του ΚΙΝΑΛ</w:t>
      </w:r>
      <w:r>
        <w:rPr>
          <w:rFonts w:eastAsia="Times New Roman"/>
          <w:szCs w:val="24"/>
        </w:rPr>
        <w:t>,</w:t>
      </w:r>
      <w:r>
        <w:rPr>
          <w:rFonts w:eastAsia="Times New Roman"/>
          <w:szCs w:val="24"/>
        </w:rPr>
        <w:t xml:space="preserve"> κυρίως που αφορά τον </w:t>
      </w:r>
      <w:r>
        <w:rPr>
          <w:rFonts w:eastAsia="Times New Roman"/>
          <w:szCs w:val="24"/>
        </w:rPr>
        <w:t>π</w:t>
      </w:r>
      <w:r>
        <w:rPr>
          <w:rFonts w:eastAsia="Times New Roman"/>
          <w:szCs w:val="24"/>
        </w:rPr>
        <w:t>ροϋπολογισμό.</w:t>
      </w:r>
    </w:p>
    <w:p w14:paraId="485EEC74"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Ό</w:t>
      </w:r>
      <w:r w:rsidRPr="00CF2DC8">
        <w:rPr>
          <w:rFonts w:eastAsia="Times New Roman"/>
          <w:szCs w:val="24"/>
        </w:rPr>
        <w:t xml:space="preserve">πως </w:t>
      </w:r>
      <w:r>
        <w:rPr>
          <w:rFonts w:eastAsia="Times New Roman"/>
          <w:szCs w:val="24"/>
        </w:rPr>
        <w:t xml:space="preserve">είχα πει και στην ομιλία μου στην εισαγωγή για το νομοσχέδιο, </w:t>
      </w:r>
      <w:r w:rsidRPr="00CF2DC8">
        <w:rPr>
          <w:rFonts w:eastAsia="Times New Roman"/>
          <w:szCs w:val="24"/>
        </w:rPr>
        <w:t xml:space="preserve">ήδη έχουμε μπει σε </w:t>
      </w:r>
      <w:r>
        <w:rPr>
          <w:rFonts w:eastAsia="Times New Roman"/>
          <w:szCs w:val="24"/>
        </w:rPr>
        <w:t>μια</w:t>
      </w:r>
      <w:r w:rsidRPr="00CF2DC8">
        <w:rPr>
          <w:rFonts w:eastAsia="Times New Roman"/>
          <w:szCs w:val="24"/>
        </w:rPr>
        <w:t xml:space="preserve"> εποχή κανονικότητας</w:t>
      </w:r>
      <w:r>
        <w:rPr>
          <w:rFonts w:eastAsia="Times New Roman"/>
          <w:szCs w:val="24"/>
        </w:rPr>
        <w:t>.</w:t>
      </w:r>
      <w:r w:rsidRPr="00CF2DC8">
        <w:rPr>
          <w:rFonts w:eastAsia="Times New Roman"/>
          <w:szCs w:val="24"/>
        </w:rPr>
        <w:t xml:space="preserve"> Με λίγα λόγια</w:t>
      </w:r>
      <w:r>
        <w:rPr>
          <w:rFonts w:eastAsia="Times New Roman"/>
          <w:szCs w:val="24"/>
        </w:rPr>
        <w:t>, είναι μια</w:t>
      </w:r>
      <w:r w:rsidRPr="00CF2DC8">
        <w:rPr>
          <w:rFonts w:eastAsia="Times New Roman"/>
          <w:szCs w:val="24"/>
        </w:rPr>
        <w:t xml:space="preserve"> εποχή μετάβασης </w:t>
      </w:r>
      <w:r w:rsidRPr="00CF2DC8">
        <w:rPr>
          <w:rFonts w:eastAsia="Times New Roman"/>
          <w:szCs w:val="24"/>
        </w:rPr>
        <w:lastRenderedPageBreak/>
        <w:t>από την φαυλότη</w:t>
      </w:r>
      <w:r w:rsidRPr="00CF2DC8">
        <w:rPr>
          <w:rFonts w:eastAsia="Times New Roman"/>
          <w:szCs w:val="24"/>
        </w:rPr>
        <w:t>τα του παρελθόντος σε αυτό που είναι κοινωνικά δίκαιο</w:t>
      </w:r>
      <w:r>
        <w:rPr>
          <w:rFonts w:eastAsia="Times New Roman"/>
          <w:szCs w:val="24"/>
        </w:rPr>
        <w:t>.</w:t>
      </w:r>
      <w:r w:rsidRPr="00CF2DC8">
        <w:rPr>
          <w:rFonts w:eastAsia="Times New Roman"/>
          <w:szCs w:val="24"/>
        </w:rPr>
        <w:t xml:space="preserve"> </w:t>
      </w:r>
      <w:r>
        <w:rPr>
          <w:rFonts w:eastAsia="Times New Roman"/>
          <w:szCs w:val="24"/>
        </w:rPr>
        <w:t>Τ</w:t>
      </w:r>
      <w:r w:rsidRPr="00CF2DC8">
        <w:rPr>
          <w:rFonts w:eastAsia="Times New Roman"/>
          <w:szCs w:val="24"/>
        </w:rPr>
        <w:t xml:space="preserve">ουλάχιστον </w:t>
      </w:r>
      <w:r>
        <w:rPr>
          <w:rFonts w:eastAsia="Times New Roman"/>
          <w:szCs w:val="24"/>
        </w:rPr>
        <w:t xml:space="preserve">αυτή είναι η </w:t>
      </w:r>
      <w:r w:rsidRPr="00CF2DC8">
        <w:rPr>
          <w:rFonts w:eastAsia="Times New Roman"/>
          <w:szCs w:val="24"/>
        </w:rPr>
        <w:t>προσπάθειά μας και αυτό</w:t>
      </w:r>
      <w:r>
        <w:rPr>
          <w:rFonts w:eastAsia="Times New Roman"/>
          <w:szCs w:val="24"/>
        </w:rPr>
        <w:t>ς</w:t>
      </w:r>
      <w:r w:rsidRPr="00CF2DC8">
        <w:rPr>
          <w:rFonts w:eastAsia="Times New Roman"/>
          <w:szCs w:val="24"/>
        </w:rPr>
        <w:t xml:space="preserve"> </w:t>
      </w:r>
      <w:r>
        <w:rPr>
          <w:rFonts w:eastAsia="Times New Roman"/>
          <w:szCs w:val="24"/>
        </w:rPr>
        <w:t xml:space="preserve">είναι ο πολιτικός μας στόχος. </w:t>
      </w:r>
    </w:p>
    <w:p w14:paraId="485EEC75"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Ο δε</w:t>
      </w:r>
      <w:r w:rsidRPr="00CF2DC8">
        <w:rPr>
          <w:rFonts w:eastAsia="Times New Roman"/>
          <w:szCs w:val="24"/>
        </w:rPr>
        <w:t xml:space="preserve"> προϋπολογισμός</w:t>
      </w:r>
      <w:r>
        <w:rPr>
          <w:rFonts w:eastAsia="Times New Roman"/>
          <w:szCs w:val="24"/>
        </w:rPr>
        <w:t>,</w:t>
      </w:r>
      <w:r w:rsidRPr="00CF2DC8">
        <w:rPr>
          <w:rFonts w:eastAsia="Times New Roman"/>
          <w:szCs w:val="24"/>
        </w:rPr>
        <w:t xml:space="preserve"> </w:t>
      </w:r>
      <w:r>
        <w:rPr>
          <w:rFonts w:eastAsia="Times New Roman"/>
          <w:szCs w:val="24"/>
        </w:rPr>
        <w:t>τον οποίο</w:t>
      </w:r>
      <w:r w:rsidRPr="00CF2DC8">
        <w:rPr>
          <w:rFonts w:eastAsia="Times New Roman"/>
          <w:szCs w:val="24"/>
        </w:rPr>
        <w:t xml:space="preserve"> έχουμε καταθέσει και για πρώτη φορά είναι δικός </w:t>
      </w:r>
      <w:r>
        <w:rPr>
          <w:rFonts w:eastAsia="Times New Roman"/>
          <w:szCs w:val="24"/>
        </w:rPr>
        <w:t xml:space="preserve">μας, </w:t>
      </w:r>
      <w:r w:rsidRPr="00CF2DC8">
        <w:rPr>
          <w:rFonts w:eastAsia="Times New Roman"/>
          <w:szCs w:val="24"/>
        </w:rPr>
        <w:t xml:space="preserve">από </w:t>
      </w:r>
      <w:r>
        <w:rPr>
          <w:rFonts w:eastAsia="Times New Roman"/>
          <w:szCs w:val="24"/>
        </w:rPr>
        <w:t xml:space="preserve">προσαρμοστικός που ήταν </w:t>
      </w:r>
      <w:r w:rsidRPr="00CF2DC8">
        <w:rPr>
          <w:rFonts w:eastAsia="Times New Roman"/>
          <w:szCs w:val="24"/>
        </w:rPr>
        <w:t xml:space="preserve">μέχρι </w:t>
      </w:r>
      <w:r w:rsidRPr="00CF2DC8">
        <w:rPr>
          <w:rFonts w:eastAsia="Times New Roman"/>
          <w:szCs w:val="24"/>
        </w:rPr>
        <w:t>σήμερα</w:t>
      </w:r>
      <w:r>
        <w:rPr>
          <w:rFonts w:eastAsia="Times New Roman"/>
          <w:szCs w:val="24"/>
        </w:rPr>
        <w:t xml:space="preserve"> -γιατί προσαρμοζόταν σε μια σειρά υποχρεώσεις που είχε η χώρα και δεσμεύσεις λόγω των προγραμμάτων και του μνημονίου που ήταν συνδεδεμένη- </w:t>
      </w:r>
      <w:r w:rsidRPr="00CF2DC8">
        <w:rPr>
          <w:rFonts w:eastAsia="Times New Roman"/>
          <w:szCs w:val="24"/>
        </w:rPr>
        <w:t>γίνεται επεκτατικός και ως προς τη δομή του</w:t>
      </w:r>
      <w:r>
        <w:rPr>
          <w:rFonts w:eastAsia="Times New Roman"/>
          <w:szCs w:val="24"/>
        </w:rPr>
        <w:t xml:space="preserve">. </w:t>
      </w:r>
    </w:p>
    <w:p w14:paraId="485EEC76"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w:t>
      </w:r>
      <w:r>
        <w:rPr>
          <w:rFonts w:eastAsia="Times New Roman"/>
          <w:szCs w:val="24"/>
        </w:rPr>
        <w:t>ου κυρίου Βουλευτή)</w:t>
      </w:r>
    </w:p>
    <w:p w14:paraId="485EEC77"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Κύριε Πρόεδρε, τελειώνω σε ένα λεπτό. </w:t>
      </w:r>
    </w:p>
    <w:p w14:paraId="485EEC78"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Δ</w:t>
      </w:r>
      <w:r w:rsidRPr="00CF2DC8">
        <w:rPr>
          <w:rFonts w:eastAsia="Times New Roman"/>
          <w:szCs w:val="24"/>
        </w:rPr>
        <w:t>ιότι</w:t>
      </w:r>
      <w:r>
        <w:rPr>
          <w:rFonts w:eastAsia="Times New Roman"/>
          <w:szCs w:val="24"/>
        </w:rPr>
        <w:t>,</w:t>
      </w:r>
      <w:r w:rsidRPr="00CF2DC8">
        <w:rPr>
          <w:rFonts w:eastAsia="Times New Roman"/>
          <w:szCs w:val="24"/>
        </w:rPr>
        <w:t xml:space="preserve"> </w:t>
      </w:r>
      <w:r>
        <w:rPr>
          <w:rFonts w:eastAsia="Times New Roman"/>
          <w:szCs w:val="24"/>
        </w:rPr>
        <w:t>π</w:t>
      </w:r>
      <w:r w:rsidRPr="00CF2DC8">
        <w:rPr>
          <w:rFonts w:eastAsia="Times New Roman"/>
          <w:szCs w:val="24"/>
        </w:rPr>
        <w:t>αρ</w:t>
      </w:r>
      <w:r>
        <w:rPr>
          <w:rFonts w:eastAsia="Times New Roman"/>
          <w:szCs w:val="24"/>
        </w:rPr>
        <w:t>’</w:t>
      </w:r>
      <w:r>
        <w:rPr>
          <w:rFonts w:eastAsia="Times New Roman"/>
          <w:szCs w:val="24"/>
        </w:rPr>
        <w:t xml:space="preserve"> </w:t>
      </w:r>
      <w:r w:rsidRPr="00CF2DC8">
        <w:rPr>
          <w:rFonts w:eastAsia="Times New Roman"/>
          <w:szCs w:val="24"/>
        </w:rPr>
        <w:t xml:space="preserve">όλο που έχουμε </w:t>
      </w:r>
      <w:r>
        <w:rPr>
          <w:rFonts w:eastAsia="Times New Roman"/>
          <w:szCs w:val="24"/>
        </w:rPr>
        <w:t>π</w:t>
      </w:r>
      <w:r w:rsidRPr="00CF2DC8">
        <w:rPr>
          <w:rFonts w:eastAsia="Times New Roman"/>
          <w:szCs w:val="24"/>
        </w:rPr>
        <w:t xml:space="preserve">ράγματι συμφωνήσει </w:t>
      </w:r>
      <w:r>
        <w:rPr>
          <w:rFonts w:eastAsia="Times New Roman"/>
          <w:szCs w:val="24"/>
        </w:rPr>
        <w:t>σε</w:t>
      </w:r>
      <w:r w:rsidRPr="00CF2DC8">
        <w:rPr>
          <w:rFonts w:eastAsia="Times New Roman"/>
          <w:szCs w:val="24"/>
        </w:rPr>
        <w:t xml:space="preserve"> πλεονάσματα</w:t>
      </w:r>
      <w:r>
        <w:rPr>
          <w:rFonts w:eastAsia="Times New Roman"/>
          <w:szCs w:val="24"/>
        </w:rPr>
        <w:t xml:space="preserve"> 3,5%</w:t>
      </w:r>
      <w:r w:rsidRPr="00CF2DC8">
        <w:rPr>
          <w:rFonts w:eastAsia="Times New Roman"/>
          <w:szCs w:val="24"/>
        </w:rPr>
        <w:t xml:space="preserve"> </w:t>
      </w:r>
      <w:r>
        <w:rPr>
          <w:rFonts w:eastAsia="Times New Roman"/>
          <w:szCs w:val="24"/>
        </w:rPr>
        <w:t>-τα</w:t>
      </w:r>
      <w:r w:rsidRPr="00CF2DC8">
        <w:rPr>
          <w:rFonts w:eastAsia="Times New Roman"/>
          <w:szCs w:val="24"/>
        </w:rPr>
        <w:t xml:space="preserve"> οποία</w:t>
      </w:r>
      <w:r>
        <w:rPr>
          <w:rFonts w:eastAsia="Times New Roman"/>
          <w:szCs w:val="24"/>
        </w:rPr>
        <w:t>,</w:t>
      </w:r>
      <w:r w:rsidRPr="00CF2DC8">
        <w:rPr>
          <w:rFonts w:eastAsia="Times New Roman"/>
          <w:szCs w:val="24"/>
        </w:rPr>
        <w:t xml:space="preserve"> σημειωτέον</w:t>
      </w:r>
      <w:r>
        <w:rPr>
          <w:rFonts w:eastAsia="Times New Roman"/>
          <w:szCs w:val="24"/>
        </w:rPr>
        <w:t>,</w:t>
      </w:r>
      <w:r w:rsidRPr="00CF2DC8">
        <w:rPr>
          <w:rFonts w:eastAsia="Times New Roman"/>
          <w:szCs w:val="24"/>
        </w:rPr>
        <w:t xml:space="preserve"> τα </w:t>
      </w:r>
      <w:r>
        <w:rPr>
          <w:rFonts w:eastAsia="Times New Roman"/>
          <w:szCs w:val="24"/>
        </w:rPr>
        <w:t>π</w:t>
      </w:r>
      <w:r w:rsidRPr="00CF2DC8">
        <w:rPr>
          <w:rFonts w:eastAsia="Times New Roman"/>
          <w:szCs w:val="24"/>
        </w:rPr>
        <w:t xml:space="preserve">ετυχαίνουμε εδώ και τρία χρόνια και είναι βέβαιον και το αποδέχονται </w:t>
      </w:r>
      <w:r>
        <w:rPr>
          <w:rFonts w:eastAsia="Times New Roman"/>
          <w:szCs w:val="24"/>
        </w:rPr>
        <w:t>ό</w:t>
      </w:r>
      <w:r w:rsidRPr="00CF2DC8">
        <w:rPr>
          <w:rFonts w:eastAsia="Times New Roman"/>
          <w:szCs w:val="24"/>
        </w:rPr>
        <w:t xml:space="preserve">λοι </w:t>
      </w:r>
      <w:r>
        <w:rPr>
          <w:rFonts w:eastAsia="Times New Roman"/>
          <w:szCs w:val="24"/>
        </w:rPr>
        <w:t>ο</w:t>
      </w:r>
      <w:r w:rsidRPr="00CF2DC8">
        <w:rPr>
          <w:rFonts w:eastAsia="Times New Roman"/>
          <w:szCs w:val="24"/>
        </w:rPr>
        <w:t>ι διεθνείς συνομιλητές μας σ</w:t>
      </w:r>
      <w:r w:rsidRPr="00CF2DC8">
        <w:rPr>
          <w:rFonts w:eastAsia="Times New Roman"/>
          <w:szCs w:val="24"/>
        </w:rPr>
        <w:t>την Ευρωπαϊκή Ένωση</w:t>
      </w:r>
      <w:r>
        <w:rPr>
          <w:rFonts w:eastAsia="Times New Roman"/>
          <w:szCs w:val="24"/>
        </w:rPr>
        <w:t xml:space="preserve"> ότι</w:t>
      </w:r>
      <w:r w:rsidRPr="00CF2DC8">
        <w:rPr>
          <w:rFonts w:eastAsia="Times New Roman"/>
          <w:szCs w:val="24"/>
        </w:rPr>
        <w:t xml:space="preserve"> μπορού</w:t>
      </w:r>
      <w:r>
        <w:rPr>
          <w:rFonts w:eastAsia="Times New Roman"/>
          <w:szCs w:val="24"/>
        </w:rPr>
        <w:t>με να το πετύχουμε και το</w:t>
      </w:r>
      <w:r w:rsidRPr="00CF2DC8">
        <w:rPr>
          <w:rFonts w:eastAsia="Times New Roman"/>
          <w:szCs w:val="24"/>
        </w:rPr>
        <w:t xml:space="preserve"> </w:t>
      </w:r>
      <w:r>
        <w:rPr>
          <w:rFonts w:eastAsia="Times New Roman"/>
          <w:szCs w:val="24"/>
        </w:rPr>
        <w:t>20</w:t>
      </w:r>
      <w:r w:rsidRPr="00CF2DC8">
        <w:rPr>
          <w:rFonts w:eastAsia="Times New Roman"/>
          <w:szCs w:val="24"/>
        </w:rPr>
        <w:t>19</w:t>
      </w:r>
      <w:r>
        <w:rPr>
          <w:rFonts w:eastAsia="Times New Roman"/>
          <w:szCs w:val="24"/>
        </w:rPr>
        <w:t xml:space="preserve"> και το 20</w:t>
      </w:r>
      <w:r w:rsidRPr="00CF2DC8">
        <w:rPr>
          <w:rFonts w:eastAsia="Times New Roman"/>
          <w:szCs w:val="24"/>
        </w:rPr>
        <w:t>20</w:t>
      </w:r>
      <w:r>
        <w:rPr>
          <w:rFonts w:eastAsia="Times New Roman"/>
          <w:szCs w:val="24"/>
        </w:rPr>
        <w:t xml:space="preserve"> και</w:t>
      </w:r>
      <w:r w:rsidRPr="00CF2DC8">
        <w:rPr>
          <w:rFonts w:eastAsia="Times New Roman"/>
          <w:szCs w:val="24"/>
        </w:rPr>
        <w:t xml:space="preserve"> </w:t>
      </w:r>
      <w:r>
        <w:rPr>
          <w:rFonts w:eastAsia="Times New Roman"/>
          <w:szCs w:val="24"/>
        </w:rPr>
        <w:t>το 2021 και το</w:t>
      </w:r>
      <w:r w:rsidRPr="00CF2DC8">
        <w:rPr>
          <w:rFonts w:eastAsia="Times New Roman"/>
          <w:szCs w:val="24"/>
        </w:rPr>
        <w:t xml:space="preserve"> </w:t>
      </w:r>
      <w:r>
        <w:rPr>
          <w:rFonts w:eastAsia="Times New Roman"/>
          <w:szCs w:val="24"/>
        </w:rPr>
        <w:t>20</w:t>
      </w:r>
      <w:r w:rsidRPr="00CF2DC8">
        <w:rPr>
          <w:rFonts w:eastAsia="Times New Roman"/>
          <w:szCs w:val="24"/>
        </w:rPr>
        <w:t>22</w:t>
      </w:r>
      <w:r>
        <w:rPr>
          <w:rFonts w:eastAsia="Times New Roman"/>
          <w:szCs w:val="24"/>
        </w:rPr>
        <w:t>-</w:t>
      </w:r>
      <w:r w:rsidRPr="00CF2DC8">
        <w:rPr>
          <w:rFonts w:eastAsia="Times New Roman"/>
          <w:szCs w:val="24"/>
        </w:rPr>
        <w:t xml:space="preserve"> επειδή το πλεόνασμα</w:t>
      </w:r>
      <w:r>
        <w:rPr>
          <w:rFonts w:eastAsia="Times New Roman"/>
          <w:szCs w:val="24"/>
        </w:rPr>
        <w:t xml:space="preserve"> θ</w:t>
      </w:r>
      <w:r w:rsidRPr="00CF2DC8">
        <w:rPr>
          <w:rFonts w:eastAsia="Times New Roman"/>
          <w:szCs w:val="24"/>
        </w:rPr>
        <w:t>α είναι 4,2%</w:t>
      </w:r>
      <w:r>
        <w:rPr>
          <w:rFonts w:eastAsia="Times New Roman"/>
          <w:szCs w:val="24"/>
        </w:rPr>
        <w:t>,</w:t>
      </w:r>
      <w:r w:rsidRPr="00CF2DC8">
        <w:rPr>
          <w:rFonts w:eastAsia="Times New Roman"/>
          <w:szCs w:val="24"/>
        </w:rPr>
        <w:t xml:space="preserve"> αυτή</w:t>
      </w:r>
      <w:r>
        <w:rPr>
          <w:rFonts w:eastAsia="Times New Roman"/>
          <w:szCs w:val="24"/>
        </w:rPr>
        <w:t>ν τη</w:t>
      </w:r>
      <w:r w:rsidRPr="00CF2DC8">
        <w:rPr>
          <w:rFonts w:eastAsia="Times New Roman"/>
          <w:szCs w:val="24"/>
        </w:rPr>
        <w:t xml:space="preserve"> διαφορά του 0,</w:t>
      </w:r>
      <w:r>
        <w:rPr>
          <w:rFonts w:eastAsia="Times New Roman"/>
          <w:szCs w:val="24"/>
        </w:rPr>
        <w:t>7% στο πλεόνασμα μπορούμε να τη</w:t>
      </w:r>
      <w:r w:rsidRPr="00CF2DC8">
        <w:rPr>
          <w:rFonts w:eastAsia="Times New Roman"/>
          <w:szCs w:val="24"/>
        </w:rPr>
        <w:t xml:space="preserve"> χρησιμοποιήσουμε για τις τομές</w:t>
      </w:r>
      <w:r>
        <w:rPr>
          <w:rFonts w:eastAsia="Times New Roman"/>
          <w:szCs w:val="24"/>
        </w:rPr>
        <w:t>,</w:t>
      </w:r>
      <w:r w:rsidRPr="00CF2DC8">
        <w:rPr>
          <w:rFonts w:eastAsia="Times New Roman"/>
          <w:szCs w:val="24"/>
        </w:rPr>
        <w:t xml:space="preserve"> που έχουμε ανάγκη σε επίρρωση αυτής </w:t>
      </w:r>
      <w:r w:rsidRPr="00CF2DC8">
        <w:rPr>
          <w:rFonts w:eastAsia="Times New Roman"/>
          <w:szCs w:val="24"/>
        </w:rPr>
        <w:t xml:space="preserve">της </w:t>
      </w:r>
      <w:proofErr w:type="spellStart"/>
      <w:r w:rsidRPr="00CF2DC8">
        <w:rPr>
          <w:rFonts w:eastAsia="Times New Roman"/>
          <w:szCs w:val="24"/>
        </w:rPr>
        <w:t>επεκτατικότητας</w:t>
      </w:r>
      <w:proofErr w:type="spellEnd"/>
      <w:r>
        <w:rPr>
          <w:rFonts w:eastAsia="Times New Roman"/>
          <w:szCs w:val="24"/>
        </w:rPr>
        <w:t>.</w:t>
      </w:r>
      <w:r w:rsidRPr="00CF2DC8">
        <w:rPr>
          <w:rFonts w:eastAsia="Times New Roman"/>
          <w:szCs w:val="24"/>
        </w:rPr>
        <w:t xml:space="preserve"> Με λίγα λόγια</w:t>
      </w:r>
      <w:r>
        <w:rPr>
          <w:rFonts w:eastAsia="Times New Roman"/>
          <w:szCs w:val="24"/>
        </w:rPr>
        <w:t>,</w:t>
      </w:r>
      <w:r w:rsidRPr="00CF2DC8">
        <w:rPr>
          <w:rFonts w:eastAsia="Times New Roman"/>
          <w:szCs w:val="24"/>
        </w:rPr>
        <w:t xml:space="preserve"> </w:t>
      </w:r>
      <w:r>
        <w:rPr>
          <w:rFonts w:eastAsia="Times New Roman"/>
          <w:szCs w:val="24"/>
        </w:rPr>
        <w:t xml:space="preserve">μπορούμε </w:t>
      </w:r>
      <w:r w:rsidRPr="00CF2DC8">
        <w:rPr>
          <w:rFonts w:eastAsia="Times New Roman"/>
          <w:szCs w:val="24"/>
        </w:rPr>
        <w:t xml:space="preserve">να κάνουμε </w:t>
      </w:r>
      <w:r>
        <w:rPr>
          <w:rFonts w:eastAsia="Times New Roman"/>
          <w:szCs w:val="24"/>
        </w:rPr>
        <w:t>μειώσεις</w:t>
      </w:r>
      <w:r w:rsidRPr="00CF2DC8">
        <w:rPr>
          <w:rFonts w:eastAsia="Times New Roman"/>
          <w:szCs w:val="24"/>
        </w:rPr>
        <w:t xml:space="preserve"> εκεί που </w:t>
      </w:r>
      <w:r>
        <w:rPr>
          <w:rFonts w:eastAsia="Times New Roman"/>
          <w:szCs w:val="24"/>
        </w:rPr>
        <w:t>πραγματικά</w:t>
      </w:r>
      <w:r w:rsidRPr="00CF2DC8">
        <w:rPr>
          <w:rFonts w:eastAsia="Times New Roman"/>
          <w:szCs w:val="24"/>
        </w:rPr>
        <w:t xml:space="preserve"> είναι σημαντικό να γίνουν</w:t>
      </w:r>
      <w:r>
        <w:rPr>
          <w:rFonts w:eastAsia="Times New Roman"/>
          <w:szCs w:val="24"/>
        </w:rPr>
        <w:t xml:space="preserve">, </w:t>
      </w:r>
      <w:r>
        <w:rPr>
          <w:rFonts w:eastAsia="Times New Roman"/>
          <w:szCs w:val="24"/>
        </w:rPr>
        <w:t>και το κάνει ο προϋπολογισμός. Δ</w:t>
      </w:r>
      <w:r w:rsidRPr="00CF2DC8">
        <w:rPr>
          <w:rFonts w:eastAsia="Times New Roman"/>
          <w:szCs w:val="24"/>
        </w:rPr>
        <w:t>ηλαδή</w:t>
      </w:r>
      <w:r>
        <w:rPr>
          <w:rFonts w:eastAsia="Times New Roman"/>
          <w:szCs w:val="24"/>
        </w:rPr>
        <w:t>,</w:t>
      </w:r>
      <w:r w:rsidRPr="00CF2DC8">
        <w:rPr>
          <w:rFonts w:eastAsia="Times New Roman"/>
          <w:szCs w:val="24"/>
        </w:rPr>
        <w:t xml:space="preserve"> </w:t>
      </w:r>
      <w:r>
        <w:rPr>
          <w:rFonts w:eastAsia="Times New Roman"/>
          <w:szCs w:val="24"/>
        </w:rPr>
        <w:t xml:space="preserve">ο ΕΝΦΙΑ </w:t>
      </w:r>
      <w:r>
        <w:rPr>
          <w:rFonts w:eastAsia="Times New Roman"/>
          <w:szCs w:val="24"/>
        </w:rPr>
        <w:lastRenderedPageBreak/>
        <w:t xml:space="preserve">μειώνεται </w:t>
      </w:r>
      <w:proofErr w:type="spellStart"/>
      <w:r>
        <w:rPr>
          <w:rFonts w:eastAsia="Times New Roman"/>
          <w:szCs w:val="24"/>
        </w:rPr>
        <w:t>μεσοσταθμικά</w:t>
      </w:r>
      <w:proofErr w:type="spellEnd"/>
      <w:r w:rsidRPr="00CF2DC8">
        <w:rPr>
          <w:rFonts w:eastAsia="Times New Roman"/>
          <w:szCs w:val="24"/>
        </w:rPr>
        <w:t xml:space="preserve"> </w:t>
      </w:r>
      <w:r>
        <w:rPr>
          <w:rFonts w:eastAsia="Times New Roman"/>
          <w:szCs w:val="24"/>
        </w:rPr>
        <w:t xml:space="preserve">μέχρι 30% μέσα σε δύο χρόνια, </w:t>
      </w:r>
      <w:r w:rsidRPr="00CF2DC8">
        <w:rPr>
          <w:rFonts w:eastAsia="Times New Roman"/>
          <w:szCs w:val="24"/>
        </w:rPr>
        <w:t xml:space="preserve">στις ασφαλιστικές εισφορές σε </w:t>
      </w:r>
      <w:r>
        <w:rPr>
          <w:rFonts w:eastAsia="Times New Roman"/>
          <w:szCs w:val="24"/>
        </w:rPr>
        <w:t>μια</w:t>
      </w:r>
      <w:r w:rsidRPr="00CF2DC8">
        <w:rPr>
          <w:rFonts w:eastAsia="Times New Roman"/>
          <w:szCs w:val="24"/>
        </w:rPr>
        <w:t xml:space="preserve"> σειρά κατηγορίες</w:t>
      </w:r>
      <w:r>
        <w:rPr>
          <w:rFonts w:eastAsia="Times New Roman"/>
          <w:szCs w:val="24"/>
        </w:rPr>
        <w:t>, στη</w:t>
      </w:r>
      <w:r w:rsidRPr="00CF2DC8">
        <w:rPr>
          <w:rFonts w:eastAsia="Times New Roman"/>
          <w:szCs w:val="24"/>
        </w:rPr>
        <w:t xml:space="preserve"> φορολογία </w:t>
      </w:r>
      <w:r>
        <w:rPr>
          <w:rFonts w:eastAsia="Times New Roman"/>
          <w:szCs w:val="24"/>
        </w:rPr>
        <w:t>ε</w:t>
      </w:r>
      <w:r w:rsidRPr="00CF2DC8">
        <w:rPr>
          <w:rFonts w:eastAsia="Times New Roman"/>
          <w:szCs w:val="24"/>
        </w:rPr>
        <w:t>ισοδήματος</w:t>
      </w:r>
      <w:r>
        <w:rPr>
          <w:rFonts w:eastAsia="Times New Roman"/>
          <w:szCs w:val="24"/>
        </w:rPr>
        <w:t>,</w:t>
      </w:r>
      <w:r w:rsidRPr="00CF2DC8">
        <w:rPr>
          <w:rFonts w:eastAsia="Times New Roman"/>
          <w:szCs w:val="24"/>
        </w:rPr>
        <w:t xml:space="preserve"> στην επιδότηση </w:t>
      </w:r>
      <w:r>
        <w:rPr>
          <w:rFonts w:eastAsia="Times New Roman"/>
          <w:szCs w:val="24"/>
        </w:rPr>
        <w:t>ασφαλιστικών</w:t>
      </w:r>
      <w:r w:rsidRPr="00CF2DC8">
        <w:rPr>
          <w:rFonts w:eastAsia="Times New Roman"/>
          <w:szCs w:val="24"/>
        </w:rPr>
        <w:t xml:space="preserve"> εισφορών των νέων</w:t>
      </w:r>
      <w:r>
        <w:rPr>
          <w:rFonts w:eastAsia="Times New Roman"/>
          <w:szCs w:val="24"/>
        </w:rPr>
        <w:t>.</w:t>
      </w:r>
      <w:r w:rsidRPr="00CF2DC8">
        <w:rPr>
          <w:rFonts w:eastAsia="Times New Roman"/>
          <w:szCs w:val="24"/>
        </w:rPr>
        <w:t xml:space="preserve"> </w:t>
      </w:r>
      <w:r>
        <w:rPr>
          <w:rFonts w:eastAsia="Times New Roman"/>
          <w:szCs w:val="24"/>
        </w:rPr>
        <w:t>Ακόμα,</w:t>
      </w:r>
      <w:r w:rsidRPr="00CF2DC8">
        <w:rPr>
          <w:rFonts w:eastAsia="Times New Roman"/>
          <w:szCs w:val="24"/>
        </w:rPr>
        <w:t xml:space="preserve"> έχουμε το γεγονός της αλλαγής </w:t>
      </w:r>
      <w:r>
        <w:rPr>
          <w:rFonts w:eastAsia="Times New Roman"/>
          <w:szCs w:val="24"/>
        </w:rPr>
        <w:t xml:space="preserve">της αναλογίας των </w:t>
      </w:r>
      <w:r w:rsidRPr="00CF2DC8">
        <w:rPr>
          <w:rFonts w:eastAsia="Times New Roman"/>
          <w:szCs w:val="24"/>
        </w:rPr>
        <w:t>προσλήψεων</w:t>
      </w:r>
      <w:r>
        <w:rPr>
          <w:rFonts w:eastAsia="Times New Roman"/>
          <w:szCs w:val="24"/>
        </w:rPr>
        <w:t>,</w:t>
      </w:r>
      <w:r w:rsidRPr="00CF2DC8">
        <w:rPr>
          <w:rFonts w:eastAsia="Times New Roman"/>
          <w:szCs w:val="24"/>
        </w:rPr>
        <w:t xml:space="preserve"> από </w:t>
      </w:r>
      <w:r>
        <w:rPr>
          <w:rFonts w:eastAsia="Times New Roman"/>
          <w:szCs w:val="24"/>
        </w:rPr>
        <w:t>ένα</w:t>
      </w:r>
      <w:r w:rsidRPr="00CF2DC8">
        <w:rPr>
          <w:rFonts w:eastAsia="Times New Roman"/>
          <w:szCs w:val="24"/>
        </w:rPr>
        <w:t xml:space="preserve"> προς </w:t>
      </w:r>
      <w:r>
        <w:rPr>
          <w:rFonts w:eastAsia="Times New Roman"/>
          <w:szCs w:val="24"/>
        </w:rPr>
        <w:t>τρία</w:t>
      </w:r>
      <w:r>
        <w:rPr>
          <w:rFonts w:eastAsia="Times New Roman"/>
          <w:szCs w:val="24"/>
        </w:rPr>
        <w:t>,</w:t>
      </w:r>
      <w:r w:rsidRPr="00CF2DC8">
        <w:rPr>
          <w:rFonts w:eastAsia="Times New Roman"/>
          <w:szCs w:val="24"/>
        </w:rPr>
        <w:t xml:space="preserve"> που ήταν</w:t>
      </w:r>
      <w:r>
        <w:rPr>
          <w:rFonts w:eastAsia="Times New Roman"/>
          <w:szCs w:val="24"/>
        </w:rPr>
        <w:t xml:space="preserve"> πάει στο ένα προς ένα από την ενίσχυση της υγείας. </w:t>
      </w:r>
    </w:p>
    <w:p w14:paraId="485EEC79"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Με λίγα λόγια, </w:t>
      </w:r>
      <w:r w:rsidRPr="00CF2DC8">
        <w:rPr>
          <w:rFonts w:eastAsia="Times New Roman"/>
          <w:szCs w:val="24"/>
        </w:rPr>
        <w:t>τ</w:t>
      </w:r>
      <w:r w:rsidRPr="00CF2DC8">
        <w:rPr>
          <w:rFonts w:eastAsia="Times New Roman"/>
          <w:szCs w:val="24"/>
        </w:rPr>
        <w:t xml:space="preserve">ο </w:t>
      </w:r>
      <w:r>
        <w:rPr>
          <w:rFonts w:eastAsia="Times New Roman"/>
          <w:szCs w:val="24"/>
        </w:rPr>
        <w:t>20</w:t>
      </w:r>
      <w:r w:rsidRPr="00CF2DC8">
        <w:rPr>
          <w:rFonts w:eastAsia="Times New Roman"/>
          <w:szCs w:val="24"/>
        </w:rPr>
        <w:t xml:space="preserve">19 </w:t>
      </w:r>
      <w:r>
        <w:rPr>
          <w:rFonts w:eastAsia="Times New Roman"/>
          <w:szCs w:val="24"/>
        </w:rPr>
        <w:t xml:space="preserve">για εμάς είναι </w:t>
      </w:r>
      <w:r w:rsidRPr="00CF2DC8">
        <w:rPr>
          <w:rFonts w:eastAsia="Times New Roman"/>
          <w:szCs w:val="24"/>
        </w:rPr>
        <w:t xml:space="preserve">ένα έτος μιας μεγάλης στροφής από τις πολιτικές της υποταγής στις πολιτικές της </w:t>
      </w:r>
      <w:r>
        <w:rPr>
          <w:rFonts w:eastAsia="Times New Roman"/>
          <w:szCs w:val="24"/>
        </w:rPr>
        <w:t xml:space="preserve">αξιοπρέπειας. </w:t>
      </w:r>
    </w:p>
    <w:p w14:paraId="485EEC7A"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Σας ε</w:t>
      </w:r>
      <w:r w:rsidRPr="00CF2DC8">
        <w:rPr>
          <w:rFonts w:eastAsia="Times New Roman"/>
          <w:szCs w:val="24"/>
        </w:rPr>
        <w:t>υχαριστώ</w:t>
      </w:r>
      <w:r>
        <w:rPr>
          <w:rFonts w:eastAsia="Times New Roman"/>
          <w:szCs w:val="24"/>
        </w:rPr>
        <w:t>.</w:t>
      </w:r>
    </w:p>
    <w:p w14:paraId="485EEC7B" w14:textId="77777777" w:rsidR="000E6CB8" w:rsidRDefault="00854B09">
      <w:pPr>
        <w:spacing w:line="600" w:lineRule="auto"/>
        <w:ind w:firstLine="720"/>
        <w:jc w:val="both"/>
        <w:rPr>
          <w:rFonts w:eastAsia="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Τον λόγο έχει ο εισηγητής από </w:t>
      </w:r>
      <w:r w:rsidRPr="00CF2DC8">
        <w:rPr>
          <w:rFonts w:eastAsia="Times New Roman"/>
          <w:szCs w:val="24"/>
        </w:rPr>
        <w:t>τη Νέα Δημοκρατία</w:t>
      </w:r>
      <w:r>
        <w:rPr>
          <w:rFonts w:eastAsia="Times New Roman"/>
          <w:szCs w:val="24"/>
        </w:rPr>
        <w:t xml:space="preserve"> κ. </w:t>
      </w:r>
      <w:proofErr w:type="spellStart"/>
      <w:r>
        <w:rPr>
          <w:rFonts w:eastAsia="Times New Roman"/>
          <w:szCs w:val="24"/>
        </w:rPr>
        <w:t>Βεσυρόπουλος</w:t>
      </w:r>
      <w:proofErr w:type="spellEnd"/>
      <w:r>
        <w:rPr>
          <w:rFonts w:eastAsia="Times New Roman"/>
          <w:szCs w:val="24"/>
        </w:rPr>
        <w:t xml:space="preserve">. </w:t>
      </w:r>
    </w:p>
    <w:p w14:paraId="485EEC7C" w14:textId="77777777" w:rsidR="000E6CB8" w:rsidRDefault="00854B09">
      <w:pPr>
        <w:tabs>
          <w:tab w:val="center" w:pos="4753"/>
          <w:tab w:val="left" w:pos="6156"/>
        </w:tabs>
        <w:spacing w:line="600" w:lineRule="auto"/>
        <w:ind w:firstLine="720"/>
        <w:jc w:val="both"/>
        <w:rPr>
          <w:rFonts w:eastAsia="Times New Roman"/>
          <w:szCs w:val="24"/>
        </w:rPr>
      </w:pPr>
      <w:r w:rsidRPr="001E35EE">
        <w:rPr>
          <w:rFonts w:eastAsia="Times New Roman"/>
          <w:b/>
          <w:szCs w:val="24"/>
        </w:rPr>
        <w:t>ΑΠΟΣΤΟΛΟΣ ΒΕΣΥΡΟΠΟΥΛΟΣ</w:t>
      </w:r>
      <w:r>
        <w:rPr>
          <w:rFonts w:eastAsia="Times New Roman"/>
          <w:b/>
          <w:szCs w:val="24"/>
        </w:rPr>
        <w:t>:</w:t>
      </w:r>
      <w:r w:rsidRPr="00CF2DC8">
        <w:rPr>
          <w:rFonts w:eastAsia="Times New Roman"/>
          <w:szCs w:val="24"/>
        </w:rPr>
        <w:t xml:space="preserve"> </w:t>
      </w:r>
      <w:r>
        <w:rPr>
          <w:rFonts w:eastAsia="Times New Roman"/>
          <w:szCs w:val="24"/>
        </w:rPr>
        <w:t>Θα χρειαστώ ένα λεπτό, κύριε Πρόεδρε, γιατί έχω τοποθετηθεί και</w:t>
      </w:r>
      <w:r w:rsidRPr="00CF2DC8">
        <w:rPr>
          <w:rFonts w:eastAsia="Times New Roman"/>
          <w:szCs w:val="24"/>
        </w:rPr>
        <w:t xml:space="preserve"> αιτιολογήσ</w:t>
      </w:r>
      <w:r>
        <w:rPr>
          <w:rFonts w:eastAsia="Times New Roman"/>
          <w:szCs w:val="24"/>
        </w:rPr>
        <w:t>ει</w:t>
      </w:r>
      <w:r w:rsidRPr="00CF2DC8">
        <w:rPr>
          <w:rFonts w:eastAsia="Times New Roman"/>
          <w:szCs w:val="24"/>
        </w:rPr>
        <w:t xml:space="preserve"> τη στάση μας για τις τροπολογίες στην </w:t>
      </w:r>
      <w:proofErr w:type="spellStart"/>
      <w:r w:rsidRPr="00CF2DC8">
        <w:rPr>
          <w:rFonts w:eastAsia="Times New Roman"/>
          <w:szCs w:val="24"/>
        </w:rPr>
        <w:t>πρωτολογία</w:t>
      </w:r>
      <w:proofErr w:type="spellEnd"/>
      <w:r w:rsidRPr="00CF2DC8">
        <w:rPr>
          <w:rFonts w:eastAsia="Times New Roman"/>
          <w:szCs w:val="24"/>
        </w:rPr>
        <w:t xml:space="preserve"> μου</w:t>
      </w:r>
      <w:r>
        <w:rPr>
          <w:rFonts w:eastAsia="Times New Roman"/>
          <w:szCs w:val="24"/>
        </w:rPr>
        <w:t>,</w:t>
      </w:r>
      <w:r w:rsidRPr="00CF2DC8">
        <w:rPr>
          <w:rFonts w:eastAsia="Times New Roman"/>
          <w:szCs w:val="24"/>
        </w:rPr>
        <w:t xml:space="preserve"> τόσο </w:t>
      </w:r>
      <w:r>
        <w:rPr>
          <w:rFonts w:eastAsia="Times New Roman"/>
          <w:szCs w:val="24"/>
        </w:rPr>
        <w:t>εγώ όσο και</w:t>
      </w:r>
      <w:r w:rsidRPr="00CF2DC8">
        <w:rPr>
          <w:rFonts w:eastAsia="Times New Roman"/>
          <w:szCs w:val="24"/>
        </w:rPr>
        <w:t xml:space="preserve"> ο κ</w:t>
      </w:r>
      <w:r>
        <w:rPr>
          <w:rFonts w:eastAsia="Times New Roman"/>
          <w:szCs w:val="24"/>
        </w:rPr>
        <w:t>.</w:t>
      </w:r>
      <w:r w:rsidRPr="00CF2DC8">
        <w:rPr>
          <w:rFonts w:eastAsia="Times New Roman"/>
          <w:szCs w:val="24"/>
        </w:rPr>
        <w:t xml:space="preserve"> </w:t>
      </w:r>
      <w:proofErr w:type="spellStart"/>
      <w:r>
        <w:rPr>
          <w:rFonts w:eastAsia="Times New Roman"/>
          <w:szCs w:val="24"/>
        </w:rPr>
        <w:t>Δ</w:t>
      </w:r>
      <w:r w:rsidRPr="00CF2DC8">
        <w:rPr>
          <w:rFonts w:eastAsia="Times New Roman"/>
          <w:szCs w:val="24"/>
        </w:rPr>
        <w:t>ένδιας</w:t>
      </w:r>
      <w:proofErr w:type="spellEnd"/>
      <w:r>
        <w:rPr>
          <w:rFonts w:eastAsia="Times New Roman"/>
          <w:szCs w:val="24"/>
        </w:rPr>
        <w:t>,</w:t>
      </w:r>
      <w:r w:rsidRPr="00CF2DC8">
        <w:rPr>
          <w:rFonts w:eastAsia="Times New Roman"/>
          <w:szCs w:val="24"/>
        </w:rPr>
        <w:t xml:space="preserve"> ο Κοινοβουλευτικός Εκπρόσωπος της Νέας Δημοκρατίας</w:t>
      </w:r>
      <w:r>
        <w:rPr>
          <w:rFonts w:eastAsia="Times New Roman"/>
          <w:szCs w:val="24"/>
        </w:rPr>
        <w:t>.</w:t>
      </w:r>
    </w:p>
    <w:p w14:paraId="485EEC7D"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Θ</w:t>
      </w:r>
      <w:r w:rsidRPr="00CF2DC8">
        <w:rPr>
          <w:rFonts w:eastAsia="Times New Roman"/>
          <w:szCs w:val="24"/>
        </w:rPr>
        <w:t>α επαναλάβ</w:t>
      </w:r>
      <w:r>
        <w:rPr>
          <w:rFonts w:eastAsia="Times New Roman"/>
          <w:szCs w:val="24"/>
        </w:rPr>
        <w:t xml:space="preserve">ω, </w:t>
      </w:r>
      <w:r w:rsidRPr="00CF2DC8">
        <w:rPr>
          <w:rFonts w:eastAsia="Times New Roman"/>
          <w:szCs w:val="24"/>
        </w:rPr>
        <w:t>κύρι</w:t>
      </w:r>
      <w:r>
        <w:rPr>
          <w:rFonts w:eastAsia="Times New Roman"/>
          <w:szCs w:val="24"/>
        </w:rPr>
        <w:t>ε</w:t>
      </w:r>
      <w:r w:rsidRPr="00CF2DC8">
        <w:rPr>
          <w:rFonts w:eastAsia="Times New Roman"/>
          <w:szCs w:val="24"/>
        </w:rPr>
        <w:t xml:space="preserve"> Υπουργέ</w:t>
      </w:r>
      <w:r>
        <w:rPr>
          <w:rFonts w:eastAsia="Times New Roman"/>
          <w:szCs w:val="24"/>
        </w:rPr>
        <w:t>, αυτό που έχου</w:t>
      </w:r>
      <w:r>
        <w:rPr>
          <w:rFonts w:eastAsia="Times New Roman"/>
          <w:szCs w:val="24"/>
        </w:rPr>
        <w:t>με</w:t>
      </w:r>
      <w:r w:rsidRPr="00CF2DC8">
        <w:rPr>
          <w:rFonts w:eastAsia="Times New Roman"/>
          <w:szCs w:val="24"/>
        </w:rPr>
        <w:t xml:space="preserve"> ζητήσει και από τον Υπουργό που αποχώρησε</w:t>
      </w:r>
      <w:r>
        <w:rPr>
          <w:rFonts w:eastAsia="Times New Roman"/>
          <w:szCs w:val="24"/>
        </w:rPr>
        <w:t>. Γ</w:t>
      </w:r>
      <w:r w:rsidRPr="00CF2DC8">
        <w:rPr>
          <w:rFonts w:eastAsia="Times New Roman"/>
          <w:szCs w:val="24"/>
        </w:rPr>
        <w:t>ια να ψηφίσου</w:t>
      </w:r>
      <w:r>
        <w:rPr>
          <w:rFonts w:eastAsia="Times New Roman"/>
          <w:szCs w:val="24"/>
        </w:rPr>
        <w:t>με</w:t>
      </w:r>
      <w:r w:rsidRPr="00CF2DC8">
        <w:rPr>
          <w:rFonts w:eastAsia="Times New Roman"/>
          <w:szCs w:val="24"/>
        </w:rPr>
        <w:t xml:space="preserve"> την τροπολογία του Υπουργείου Παιδείας με </w:t>
      </w:r>
      <w:r>
        <w:rPr>
          <w:rFonts w:eastAsia="Times New Roman"/>
          <w:szCs w:val="24"/>
        </w:rPr>
        <w:t xml:space="preserve">γενικό </w:t>
      </w:r>
      <w:r w:rsidRPr="00CF2DC8">
        <w:rPr>
          <w:rFonts w:eastAsia="Times New Roman"/>
          <w:szCs w:val="24"/>
        </w:rPr>
        <w:t>αριθμό 1</w:t>
      </w:r>
      <w:r>
        <w:rPr>
          <w:rFonts w:eastAsia="Times New Roman"/>
          <w:szCs w:val="24"/>
        </w:rPr>
        <w:t>7</w:t>
      </w:r>
      <w:r w:rsidRPr="00CF2DC8">
        <w:rPr>
          <w:rFonts w:eastAsia="Times New Roman"/>
          <w:szCs w:val="24"/>
        </w:rPr>
        <w:t xml:space="preserve">63 </w:t>
      </w:r>
      <w:r>
        <w:rPr>
          <w:rFonts w:eastAsia="Times New Roman"/>
          <w:szCs w:val="24"/>
        </w:rPr>
        <w:t xml:space="preserve">και ειδικό </w:t>
      </w:r>
      <w:r w:rsidRPr="00CF2DC8">
        <w:rPr>
          <w:rFonts w:eastAsia="Times New Roman"/>
          <w:szCs w:val="24"/>
        </w:rPr>
        <w:t>260</w:t>
      </w:r>
      <w:r>
        <w:rPr>
          <w:rFonts w:eastAsia="Times New Roman"/>
          <w:szCs w:val="24"/>
        </w:rPr>
        <w:t>,</w:t>
      </w:r>
      <w:r w:rsidRPr="00CF2DC8">
        <w:rPr>
          <w:rFonts w:eastAsia="Times New Roman"/>
          <w:szCs w:val="24"/>
        </w:rPr>
        <w:t xml:space="preserve"> θέλουμε να </w:t>
      </w:r>
      <w:r>
        <w:rPr>
          <w:rFonts w:eastAsia="Times New Roman"/>
          <w:szCs w:val="24"/>
        </w:rPr>
        <w:t>«</w:t>
      </w:r>
      <w:r w:rsidRPr="00CF2DC8">
        <w:rPr>
          <w:rFonts w:eastAsia="Times New Roman"/>
          <w:szCs w:val="24"/>
        </w:rPr>
        <w:t>σπάσει</w:t>
      </w:r>
      <w:r>
        <w:rPr>
          <w:rFonts w:eastAsia="Times New Roman"/>
          <w:szCs w:val="24"/>
        </w:rPr>
        <w:t>»</w:t>
      </w:r>
      <w:r w:rsidRPr="00CF2DC8">
        <w:rPr>
          <w:rFonts w:eastAsia="Times New Roman"/>
          <w:szCs w:val="24"/>
        </w:rPr>
        <w:t xml:space="preserve"> η τροπολογία και </w:t>
      </w:r>
      <w:r w:rsidRPr="00CF2DC8">
        <w:rPr>
          <w:rFonts w:eastAsia="Times New Roman"/>
          <w:szCs w:val="24"/>
        </w:rPr>
        <w:lastRenderedPageBreak/>
        <w:t xml:space="preserve">να φύγει η </w:t>
      </w:r>
      <w:r>
        <w:rPr>
          <w:rFonts w:eastAsia="Times New Roman"/>
          <w:szCs w:val="24"/>
        </w:rPr>
        <w:t xml:space="preserve">τρίτη </w:t>
      </w:r>
      <w:r w:rsidRPr="00CF2DC8">
        <w:rPr>
          <w:rFonts w:eastAsia="Times New Roman"/>
          <w:szCs w:val="24"/>
        </w:rPr>
        <w:t>παράγραφος</w:t>
      </w:r>
      <w:r>
        <w:rPr>
          <w:rFonts w:eastAsia="Times New Roman"/>
          <w:szCs w:val="24"/>
        </w:rPr>
        <w:t>,</w:t>
      </w:r>
      <w:r w:rsidRPr="00CF2DC8">
        <w:rPr>
          <w:rFonts w:eastAsia="Times New Roman"/>
          <w:szCs w:val="24"/>
        </w:rPr>
        <w:t xml:space="preserve"> που μιλάει για θέματα για τους μουφτήδες της Θράκης</w:t>
      </w:r>
      <w:r>
        <w:rPr>
          <w:rFonts w:eastAsia="Times New Roman"/>
          <w:szCs w:val="24"/>
        </w:rPr>
        <w:t>, γιατί η πρώτη</w:t>
      </w:r>
      <w:r w:rsidRPr="00CF2DC8">
        <w:rPr>
          <w:rFonts w:eastAsia="Times New Roman"/>
          <w:szCs w:val="24"/>
        </w:rPr>
        <w:t xml:space="preserve"> παράγραφος της τροπολογίας </w:t>
      </w:r>
      <w:r>
        <w:rPr>
          <w:rFonts w:eastAsia="Times New Roman"/>
          <w:szCs w:val="24"/>
        </w:rPr>
        <w:t>α</w:t>
      </w:r>
      <w:r w:rsidRPr="00CF2DC8">
        <w:rPr>
          <w:rFonts w:eastAsia="Times New Roman"/>
          <w:szCs w:val="24"/>
        </w:rPr>
        <w:t>υτής έχει θετικές διατάξεις</w:t>
      </w:r>
      <w:r>
        <w:rPr>
          <w:rFonts w:eastAsia="Times New Roman"/>
          <w:szCs w:val="24"/>
        </w:rPr>
        <w:t>.</w:t>
      </w:r>
      <w:r w:rsidRPr="00CF2DC8">
        <w:rPr>
          <w:rFonts w:eastAsia="Times New Roman"/>
          <w:szCs w:val="24"/>
        </w:rPr>
        <w:t xml:space="preserve"> </w:t>
      </w:r>
      <w:r>
        <w:rPr>
          <w:rFonts w:eastAsia="Times New Roman"/>
          <w:szCs w:val="24"/>
        </w:rPr>
        <w:t>Μ</w:t>
      </w:r>
      <w:r w:rsidRPr="00CF2DC8">
        <w:rPr>
          <w:rFonts w:eastAsia="Times New Roman"/>
          <w:szCs w:val="24"/>
        </w:rPr>
        <w:t xml:space="preserve">ιλάει για την αύξηση </w:t>
      </w:r>
      <w:r>
        <w:rPr>
          <w:rFonts w:eastAsia="Times New Roman"/>
          <w:szCs w:val="24"/>
        </w:rPr>
        <w:t xml:space="preserve">της </w:t>
      </w:r>
      <w:proofErr w:type="spellStart"/>
      <w:r w:rsidRPr="00CF2DC8">
        <w:rPr>
          <w:rFonts w:eastAsia="Times New Roman"/>
          <w:szCs w:val="24"/>
        </w:rPr>
        <w:t>μοριοδότηση</w:t>
      </w:r>
      <w:r>
        <w:rPr>
          <w:rFonts w:eastAsia="Times New Roman"/>
          <w:szCs w:val="24"/>
        </w:rPr>
        <w:t>ς</w:t>
      </w:r>
      <w:proofErr w:type="spellEnd"/>
      <w:r w:rsidRPr="00CF2DC8">
        <w:rPr>
          <w:rFonts w:eastAsia="Times New Roman"/>
          <w:szCs w:val="24"/>
        </w:rPr>
        <w:t xml:space="preserve"> </w:t>
      </w:r>
      <w:r>
        <w:rPr>
          <w:rFonts w:eastAsia="Times New Roman"/>
          <w:szCs w:val="24"/>
        </w:rPr>
        <w:t>σ</w:t>
      </w:r>
      <w:r w:rsidRPr="00CF2DC8">
        <w:rPr>
          <w:rFonts w:eastAsia="Times New Roman"/>
          <w:szCs w:val="24"/>
        </w:rPr>
        <w:t>τις μεταγραφές των φοιτητών</w:t>
      </w:r>
      <w:r>
        <w:rPr>
          <w:rFonts w:eastAsia="Times New Roman"/>
          <w:szCs w:val="24"/>
        </w:rPr>
        <w:t>,</w:t>
      </w:r>
      <w:r w:rsidRPr="00CF2DC8">
        <w:rPr>
          <w:rFonts w:eastAsia="Times New Roman"/>
          <w:szCs w:val="24"/>
        </w:rPr>
        <w:t xml:space="preserve"> με χαμηλό εισόδημα και θέλουμε </w:t>
      </w:r>
      <w:r>
        <w:rPr>
          <w:rFonts w:eastAsia="Times New Roman"/>
          <w:szCs w:val="24"/>
        </w:rPr>
        <w:t xml:space="preserve">να </w:t>
      </w:r>
      <w:r w:rsidRPr="00CF2DC8">
        <w:rPr>
          <w:rFonts w:eastAsia="Times New Roman"/>
          <w:szCs w:val="24"/>
        </w:rPr>
        <w:t>την ψηφίσουμε</w:t>
      </w:r>
      <w:r>
        <w:rPr>
          <w:rFonts w:eastAsia="Times New Roman"/>
          <w:szCs w:val="24"/>
        </w:rPr>
        <w:t>,</w:t>
      </w:r>
      <w:r w:rsidRPr="00CF2DC8">
        <w:rPr>
          <w:rFonts w:eastAsia="Times New Roman"/>
          <w:szCs w:val="24"/>
        </w:rPr>
        <w:t xml:space="preserve"> </w:t>
      </w:r>
      <w:r>
        <w:rPr>
          <w:rFonts w:eastAsia="Times New Roman"/>
          <w:szCs w:val="24"/>
        </w:rPr>
        <w:t>α</w:t>
      </w:r>
      <w:r w:rsidRPr="00CF2DC8">
        <w:rPr>
          <w:rFonts w:eastAsia="Times New Roman"/>
          <w:szCs w:val="24"/>
        </w:rPr>
        <w:t>ν και εδώ εί</w:t>
      </w:r>
      <w:r w:rsidRPr="00CF2DC8">
        <w:rPr>
          <w:rFonts w:eastAsia="Times New Roman"/>
          <w:szCs w:val="24"/>
        </w:rPr>
        <w:t xml:space="preserve">ναι ατελής και είπαμε ότι έπρεπε να προβλέπει και αύξηση της </w:t>
      </w:r>
      <w:proofErr w:type="spellStart"/>
      <w:r w:rsidRPr="00CF2DC8">
        <w:rPr>
          <w:rFonts w:eastAsia="Times New Roman"/>
          <w:szCs w:val="24"/>
        </w:rPr>
        <w:t>μοριοδότησης</w:t>
      </w:r>
      <w:proofErr w:type="spellEnd"/>
      <w:r w:rsidRPr="00CF2DC8">
        <w:rPr>
          <w:rFonts w:eastAsia="Times New Roman"/>
          <w:szCs w:val="24"/>
        </w:rPr>
        <w:t xml:space="preserve"> για τους φοιτητές μέλη πολύτεκνων οικογενειών</w:t>
      </w:r>
      <w:r>
        <w:rPr>
          <w:rFonts w:eastAsia="Times New Roman"/>
          <w:szCs w:val="24"/>
        </w:rPr>
        <w:t>.</w:t>
      </w:r>
    </w:p>
    <w:p w14:paraId="485EEC7E" w14:textId="77777777" w:rsidR="000E6CB8" w:rsidRDefault="00854B09">
      <w:pPr>
        <w:tabs>
          <w:tab w:val="center" w:pos="4753"/>
          <w:tab w:val="left" w:pos="6156"/>
        </w:tabs>
        <w:spacing w:line="600" w:lineRule="auto"/>
        <w:ind w:firstLine="720"/>
        <w:jc w:val="both"/>
        <w:rPr>
          <w:rFonts w:eastAsia="Times New Roman"/>
          <w:szCs w:val="24"/>
        </w:rPr>
      </w:pPr>
      <w:r>
        <w:rPr>
          <w:rFonts w:eastAsia="Times New Roman"/>
          <w:szCs w:val="24"/>
        </w:rPr>
        <w:t xml:space="preserve">Ευχαριστώ. </w:t>
      </w:r>
    </w:p>
    <w:p w14:paraId="485EEC7F" w14:textId="77777777" w:rsidR="000E6CB8" w:rsidRDefault="00854B09">
      <w:pPr>
        <w:spacing w:line="600" w:lineRule="auto"/>
        <w:ind w:firstLine="720"/>
        <w:jc w:val="both"/>
        <w:rPr>
          <w:rFonts w:eastAsia="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szCs w:val="24"/>
        </w:rPr>
        <w:t>Ε</w:t>
      </w:r>
      <w:r w:rsidRPr="00CF2DC8">
        <w:rPr>
          <w:rFonts w:eastAsia="Times New Roman"/>
          <w:szCs w:val="24"/>
        </w:rPr>
        <w:t>υχαριστούμε τον κ</w:t>
      </w:r>
      <w:r>
        <w:rPr>
          <w:rFonts w:eastAsia="Times New Roman"/>
          <w:szCs w:val="24"/>
        </w:rPr>
        <w:t>.</w:t>
      </w:r>
      <w:r w:rsidRPr="00CF2DC8">
        <w:rPr>
          <w:rFonts w:eastAsia="Times New Roman"/>
          <w:szCs w:val="24"/>
        </w:rPr>
        <w:t xml:space="preserve"> </w:t>
      </w:r>
      <w:proofErr w:type="spellStart"/>
      <w:r>
        <w:rPr>
          <w:rFonts w:eastAsia="Times New Roman"/>
          <w:szCs w:val="24"/>
        </w:rPr>
        <w:t>Βεσυρόπουλο</w:t>
      </w:r>
      <w:proofErr w:type="spellEnd"/>
      <w:r>
        <w:rPr>
          <w:rFonts w:eastAsia="Times New Roman"/>
          <w:szCs w:val="24"/>
        </w:rPr>
        <w:t xml:space="preserve">. </w:t>
      </w:r>
    </w:p>
    <w:p w14:paraId="485EEC80" w14:textId="77777777" w:rsidR="000E6CB8" w:rsidRDefault="00854B09">
      <w:pPr>
        <w:spacing w:line="600" w:lineRule="auto"/>
        <w:ind w:firstLine="720"/>
        <w:jc w:val="both"/>
        <w:rPr>
          <w:rFonts w:eastAsia="Times New Roman"/>
          <w:szCs w:val="24"/>
        </w:rPr>
      </w:pPr>
      <w:r>
        <w:rPr>
          <w:rFonts w:eastAsia="Times New Roman"/>
          <w:szCs w:val="24"/>
        </w:rPr>
        <w:t>Τον</w:t>
      </w:r>
      <w:r w:rsidRPr="00CF2DC8">
        <w:rPr>
          <w:rFonts w:eastAsia="Times New Roman"/>
          <w:szCs w:val="24"/>
        </w:rPr>
        <w:t xml:space="preserve"> λόγο έχει ο ειδικός αγορητής από τη Δημοκρατική </w:t>
      </w:r>
      <w:r>
        <w:rPr>
          <w:rFonts w:eastAsia="Times New Roman"/>
          <w:szCs w:val="24"/>
        </w:rPr>
        <w:t>Σ</w:t>
      </w:r>
      <w:r w:rsidRPr="00CF2DC8">
        <w:rPr>
          <w:rFonts w:eastAsia="Times New Roman"/>
          <w:szCs w:val="24"/>
        </w:rPr>
        <w:t>υμ</w:t>
      </w:r>
      <w:r w:rsidRPr="00CF2DC8">
        <w:rPr>
          <w:rFonts w:eastAsia="Times New Roman"/>
          <w:szCs w:val="24"/>
        </w:rPr>
        <w:t>παράταξη κ</w:t>
      </w:r>
      <w:r>
        <w:rPr>
          <w:rFonts w:eastAsia="Times New Roman"/>
          <w:szCs w:val="24"/>
        </w:rPr>
        <w:t xml:space="preserve">. </w:t>
      </w:r>
      <w:r w:rsidRPr="00CF2DC8">
        <w:rPr>
          <w:rFonts w:eastAsia="Times New Roman"/>
          <w:szCs w:val="24"/>
        </w:rPr>
        <w:t>Κουτσούκος</w:t>
      </w:r>
      <w:r>
        <w:rPr>
          <w:rFonts w:eastAsia="Times New Roman"/>
          <w:szCs w:val="24"/>
        </w:rPr>
        <w:t xml:space="preserve">. </w:t>
      </w:r>
    </w:p>
    <w:p w14:paraId="485EEC81" w14:textId="77777777" w:rsidR="000E6CB8" w:rsidRDefault="00854B09">
      <w:pPr>
        <w:spacing w:line="600" w:lineRule="auto"/>
        <w:ind w:firstLine="720"/>
        <w:jc w:val="both"/>
        <w:rPr>
          <w:rFonts w:eastAsia="Times New Roman"/>
          <w:szCs w:val="24"/>
        </w:rPr>
      </w:pPr>
      <w:r>
        <w:rPr>
          <w:rFonts w:eastAsia="Times New Roman"/>
          <w:b/>
          <w:szCs w:val="24"/>
        </w:rPr>
        <w:t>ΓΙΑΝΝΗΣ</w:t>
      </w:r>
      <w:r w:rsidRPr="001D3031">
        <w:rPr>
          <w:rFonts w:eastAsia="Times New Roman"/>
          <w:b/>
          <w:szCs w:val="24"/>
        </w:rPr>
        <w:t xml:space="preserve"> ΚΟΥΤΣΟΥΚΟΣ: </w:t>
      </w:r>
      <w:r w:rsidRPr="00CF2DC8">
        <w:rPr>
          <w:rFonts w:eastAsia="Times New Roman"/>
          <w:szCs w:val="24"/>
        </w:rPr>
        <w:t>Ευχαριστώ</w:t>
      </w:r>
      <w:r>
        <w:rPr>
          <w:rFonts w:eastAsia="Times New Roman"/>
          <w:szCs w:val="24"/>
        </w:rPr>
        <w:t xml:space="preserve">, κύριε Πρόεδρε. </w:t>
      </w:r>
    </w:p>
    <w:p w14:paraId="485EEC82" w14:textId="77777777" w:rsidR="000E6CB8" w:rsidRDefault="00854B09">
      <w:pPr>
        <w:spacing w:line="600" w:lineRule="auto"/>
        <w:ind w:firstLine="720"/>
        <w:jc w:val="both"/>
        <w:rPr>
          <w:rFonts w:eastAsia="Times New Roman"/>
          <w:szCs w:val="24"/>
        </w:rPr>
      </w:pPr>
      <w:r>
        <w:rPr>
          <w:rFonts w:eastAsia="Times New Roman"/>
          <w:szCs w:val="24"/>
        </w:rPr>
        <w:t>Θα ήθελα ν</w:t>
      </w:r>
      <w:r w:rsidRPr="00CF2DC8">
        <w:rPr>
          <w:rFonts w:eastAsia="Times New Roman"/>
          <w:szCs w:val="24"/>
        </w:rPr>
        <w:t xml:space="preserve">α κάνω </w:t>
      </w:r>
      <w:r>
        <w:rPr>
          <w:rFonts w:eastAsia="Times New Roman"/>
          <w:szCs w:val="24"/>
        </w:rPr>
        <w:t>μια</w:t>
      </w:r>
      <w:r w:rsidRPr="00CF2DC8">
        <w:rPr>
          <w:rFonts w:eastAsia="Times New Roman"/>
          <w:szCs w:val="24"/>
        </w:rPr>
        <w:t xml:space="preserve"> τυπική παρατήρηση και </w:t>
      </w:r>
      <w:r>
        <w:rPr>
          <w:rFonts w:eastAsia="Times New Roman"/>
          <w:szCs w:val="24"/>
        </w:rPr>
        <w:t xml:space="preserve">προς </w:t>
      </w:r>
      <w:r w:rsidRPr="00CF2DC8">
        <w:rPr>
          <w:rFonts w:eastAsia="Times New Roman"/>
          <w:szCs w:val="24"/>
        </w:rPr>
        <w:t>τον κ</w:t>
      </w:r>
      <w:r>
        <w:rPr>
          <w:rFonts w:eastAsia="Times New Roman"/>
          <w:szCs w:val="24"/>
        </w:rPr>
        <w:t>.</w:t>
      </w:r>
      <w:r w:rsidRPr="00CF2DC8">
        <w:rPr>
          <w:rFonts w:eastAsia="Times New Roman"/>
          <w:szCs w:val="24"/>
        </w:rPr>
        <w:t xml:space="preserve"> </w:t>
      </w:r>
      <w:proofErr w:type="spellStart"/>
      <w:r w:rsidRPr="00CF2DC8">
        <w:rPr>
          <w:rFonts w:eastAsia="Times New Roman"/>
          <w:szCs w:val="24"/>
        </w:rPr>
        <w:t>Δένδια</w:t>
      </w:r>
      <w:proofErr w:type="spellEnd"/>
      <w:r w:rsidRPr="00CF2DC8">
        <w:rPr>
          <w:rFonts w:eastAsia="Times New Roman"/>
          <w:szCs w:val="24"/>
        </w:rPr>
        <w:t xml:space="preserve"> και </w:t>
      </w:r>
      <w:r>
        <w:rPr>
          <w:rFonts w:eastAsia="Times New Roman"/>
          <w:szCs w:val="24"/>
        </w:rPr>
        <w:t xml:space="preserve">προς τον </w:t>
      </w:r>
      <w:r w:rsidRPr="00CF2DC8">
        <w:rPr>
          <w:rFonts w:eastAsia="Times New Roman"/>
          <w:szCs w:val="24"/>
        </w:rPr>
        <w:t>εκπρόσωπο του ΣΥΡΙΖΑ</w:t>
      </w:r>
      <w:r>
        <w:rPr>
          <w:rFonts w:eastAsia="Times New Roman"/>
          <w:szCs w:val="24"/>
        </w:rPr>
        <w:t>.</w:t>
      </w:r>
      <w:r w:rsidRPr="00CF2DC8">
        <w:rPr>
          <w:rFonts w:eastAsia="Times New Roman"/>
          <w:szCs w:val="24"/>
        </w:rPr>
        <w:t xml:space="preserve"> </w:t>
      </w:r>
      <w:r>
        <w:rPr>
          <w:rFonts w:eastAsia="Times New Roman"/>
          <w:szCs w:val="24"/>
        </w:rPr>
        <w:t>Το λογότυπο του «Κινήματος Αλλαγής»</w:t>
      </w:r>
      <w:r w:rsidRPr="00CF2DC8">
        <w:rPr>
          <w:rFonts w:eastAsia="Times New Roman"/>
          <w:szCs w:val="24"/>
        </w:rPr>
        <w:t xml:space="preserve"> δεν επιδέχεται παρερμηνείες</w:t>
      </w:r>
      <w:r>
        <w:rPr>
          <w:rFonts w:eastAsia="Times New Roman"/>
          <w:szCs w:val="24"/>
        </w:rPr>
        <w:t>.</w:t>
      </w:r>
      <w:r w:rsidRPr="00CF2DC8">
        <w:rPr>
          <w:rFonts w:eastAsia="Times New Roman"/>
          <w:szCs w:val="24"/>
        </w:rPr>
        <w:t xml:space="preserve"> </w:t>
      </w:r>
      <w:r>
        <w:rPr>
          <w:rFonts w:eastAsia="Times New Roman"/>
          <w:szCs w:val="24"/>
        </w:rPr>
        <w:t>Ε</w:t>
      </w:r>
      <w:r w:rsidRPr="00CF2DC8">
        <w:rPr>
          <w:rFonts w:eastAsia="Times New Roman"/>
          <w:szCs w:val="24"/>
        </w:rPr>
        <w:t xml:space="preserve">μείς τη Νέα Δημοκρατία δεν </w:t>
      </w:r>
      <w:r>
        <w:rPr>
          <w:rFonts w:eastAsia="Times New Roman"/>
          <w:szCs w:val="24"/>
        </w:rPr>
        <w:t>τη λέμε</w:t>
      </w:r>
      <w:r w:rsidRPr="00CF2DC8">
        <w:rPr>
          <w:rFonts w:eastAsia="Times New Roman"/>
          <w:szCs w:val="24"/>
        </w:rPr>
        <w:t xml:space="preserve"> ούτε </w:t>
      </w:r>
      <w:r>
        <w:rPr>
          <w:rFonts w:eastAsia="Times New Roman"/>
          <w:szCs w:val="24"/>
        </w:rPr>
        <w:t>«Ν.Δ.»</w:t>
      </w:r>
      <w:r w:rsidRPr="00CF2DC8">
        <w:rPr>
          <w:rFonts w:eastAsia="Times New Roman"/>
          <w:szCs w:val="24"/>
        </w:rPr>
        <w:t xml:space="preserve"> </w:t>
      </w:r>
      <w:r>
        <w:rPr>
          <w:rFonts w:eastAsia="Times New Roman"/>
          <w:szCs w:val="24"/>
        </w:rPr>
        <w:t>ο</w:t>
      </w:r>
      <w:r w:rsidRPr="00CF2DC8">
        <w:rPr>
          <w:rFonts w:eastAsia="Times New Roman"/>
          <w:szCs w:val="24"/>
        </w:rPr>
        <w:t xml:space="preserve">ύτε </w:t>
      </w:r>
      <w:r>
        <w:rPr>
          <w:rFonts w:eastAsia="Times New Roman"/>
          <w:szCs w:val="24"/>
        </w:rPr>
        <w:t>«Ν», «Δ». Το ίδιο ισχύει και για τον ΣΥΡΙΖΑ. Παρακαλώ, λ</w:t>
      </w:r>
      <w:r w:rsidRPr="00CF2DC8">
        <w:rPr>
          <w:rFonts w:eastAsia="Times New Roman"/>
          <w:szCs w:val="24"/>
        </w:rPr>
        <w:t>οιπόν</w:t>
      </w:r>
      <w:r>
        <w:rPr>
          <w:rFonts w:eastAsia="Times New Roman"/>
          <w:szCs w:val="24"/>
        </w:rPr>
        <w:t>,</w:t>
      </w:r>
      <w:r w:rsidRPr="00CF2DC8">
        <w:rPr>
          <w:rFonts w:eastAsia="Times New Roman"/>
          <w:szCs w:val="24"/>
        </w:rPr>
        <w:t xml:space="preserve"> να μας αντιμετωπί</w:t>
      </w:r>
      <w:r>
        <w:rPr>
          <w:rFonts w:eastAsia="Times New Roman"/>
          <w:szCs w:val="24"/>
        </w:rPr>
        <w:t>ζ</w:t>
      </w:r>
      <w:r w:rsidRPr="00CF2DC8">
        <w:rPr>
          <w:rFonts w:eastAsia="Times New Roman"/>
          <w:szCs w:val="24"/>
        </w:rPr>
        <w:t>ουν με ευπρέπεια</w:t>
      </w:r>
      <w:r>
        <w:rPr>
          <w:rFonts w:eastAsia="Times New Roman"/>
          <w:szCs w:val="24"/>
        </w:rPr>
        <w:t>.</w:t>
      </w:r>
    </w:p>
    <w:p w14:paraId="485EEC83" w14:textId="77777777" w:rsidR="000E6CB8" w:rsidRDefault="00854B09">
      <w:pPr>
        <w:spacing w:line="600" w:lineRule="auto"/>
        <w:ind w:firstLine="720"/>
        <w:jc w:val="both"/>
        <w:rPr>
          <w:rFonts w:eastAsia="Times New Roman"/>
          <w:szCs w:val="24"/>
        </w:rPr>
      </w:pPr>
      <w:r>
        <w:rPr>
          <w:rFonts w:eastAsia="Times New Roman"/>
          <w:szCs w:val="24"/>
        </w:rPr>
        <w:lastRenderedPageBreak/>
        <w:t>Έρχομαι τώρα στα θέματα. Κύριε Πρόεδρε, δεν θα ασχοληθώ</w:t>
      </w:r>
      <w:r w:rsidRPr="00CF2DC8">
        <w:rPr>
          <w:rFonts w:eastAsia="Times New Roman"/>
          <w:szCs w:val="24"/>
        </w:rPr>
        <w:t xml:space="preserve"> με τον ιταμό τρόπο που ο </w:t>
      </w:r>
      <w:r>
        <w:rPr>
          <w:rFonts w:eastAsia="Times New Roman"/>
          <w:szCs w:val="24"/>
        </w:rPr>
        <w:t>Υ</w:t>
      </w:r>
      <w:r w:rsidRPr="00CF2DC8">
        <w:rPr>
          <w:rFonts w:eastAsia="Times New Roman"/>
          <w:szCs w:val="24"/>
        </w:rPr>
        <w:t xml:space="preserve">πουργός </w:t>
      </w:r>
      <w:r>
        <w:rPr>
          <w:rFonts w:eastAsia="Times New Roman"/>
          <w:szCs w:val="24"/>
        </w:rPr>
        <w:t>Ο</w:t>
      </w:r>
      <w:r w:rsidRPr="00CF2DC8">
        <w:rPr>
          <w:rFonts w:eastAsia="Times New Roman"/>
          <w:szCs w:val="24"/>
        </w:rPr>
        <w:t>ικονομικών αντ</w:t>
      </w:r>
      <w:r w:rsidRPr="00CF2DC8">
        <w:rPr>
          <w:rFonts w:eastAsia="Times New Roman"/>
          <w:szCs w:val="24"/>
        </w:rPr>
        <w:t>ιμετωπίζει τους πολιτικούς του αντιπάλους</w:t>
      </w:r>
      <w:r>
        <w:rPr>
          <w:rFonts w:eastAsia="Times New Roman"/>
          <w:szCs w:val="24"/>
        </w:rPr>
        <w:t>.</w:t>
      </w:r>
      <w:r w:rsidRPr="00CF2DC8">
        <w:rPr>
          <w:rFonts w:eastAsia="Times New Roman"/>
          <w:szCs w:val="24"/>
        </w:rPr>
        <w:t xml:space="preserve"> </w:t>
      </w:r>
      <w:r>
        <w:rPr>
          <w:rFonts w:eastAsia="Times New Roman"/>
          <w:szCs w:val="24"/>
        </w:rPr>
        <w:t>Α</w:t>
      </w:r>
      <w:r w:rsidRPr="00CF2DC8">
        <w:rPr>
          <w:rFonts w:eastAsia="Times New Roman"/>
          <w:szCs w:val="24"/>
        </w:rPr>
        <w:t>υτό δεν αφορά εμένα προσωπικά</w:t>
      </w:r>
      <w:r>
        <w:rPr>
          <w:rFonts w:eastAsia="Times New Roman"/>
          <w:szCs w:val="24"/>
        </w:rPr>
        <w:t>,</w:t>
      </w:r>
      <w:r w:rsidRPr="00CF2DC8">
        <w:rPr>
          <w:rFonts w:eastAsia="Times New Roman"/>
          <w:szCs w:val="24"/>
        </w:rPr>
        <w:t xml:space="preserve"> </w:t>
      </w:r>
      <w:r>
        <w:rPr>
          <w:rFonts w:eastAsia="Times New Roman"/>
          <w:szCs w:val="24"/>
        </w:rPr>
        <w:t>α</w:t>
      </w:r>
      <w:r w:rsidRPr="00CF2DC8">
        <w:rPr>
          <w:rFonts w:eastAsia="Times New Roman"/>
          <w:szCs w:val="24"/>
        </w:rPr>
        <w:t>ν και έκανε προσωπική αναφορά σε μένα</w:t>
      </w:r>
      <w:r>
        <w:rPr>
          <w:rFonts w:eastAsia="Times New Roman"/>
          <w:szCs w:val="24"/>
        </w:rPr>
        <w:t xml:space="preserve"> και μ</w:t>
      </w:r>
      <w:r w:rsidRPr="00CF2DC8">
        <w:rPr>
          <w:rFonts w:eastAsia="Times New Roman"/>
          <w:szCs w:val="24"/>
        </w:rPr>
        <w:t xml:space="preserve">ε μπέρδεψε λίγο </w:t>
      </w:r>
      <w:r>
        <w:rPr>
          <w:rFonts w:eastAsia="Times New Roman"/>
          <w:szCs w:val="24"/>
        </w:rPr>
        <w:t xml:space="preserve">με </w:t>
      </w:r>
      <w:r w:rsidRPr="00CF2DC8">
        <w:rPr>
          <w:rFonts w:eastAsia="Times New Roman"/>
          <w:szCs w:val="24"/>
        </w:rPr>
        <w:t>το</w:t>
      </w:r>
      <w:r>
        <w:rPr>
          <w:rFonts w:eastAsia="Times New Roman"/>
          <w:szCs w:val="24"/>
        </w:rPr>
        <w:t>ν</w:t>
      </w:r>
      <w:r w:rsidRPr="00CF2DC8">
        <w:rPr>
          <w:rFonts w:eastAsia="Times New Roman"/>
          <w:szCs w:val="24"/>
        </w:rPr>
        <w:t xml:space="preserve"> Θεοδωράκη και τους </w:t>
      </w:r>
      <w:r>
        <w:rPr>
          <w:rFonts w:eastAsia="Times New Roman"/>
          <w:szCs w:val="24"/>
        </w:rPr>
        <w:t>άλλους.</w:t>
      </w:r>
      <w:r w:rsidRPr="00CF2DC8">
        <w:rPr>
          <w:rFonts w:eastAsia="Times New Roman"/>
          <w:szCs w:val="24"/>
        </w:rPr>
        <w:t xml:space="preserve"> </w:t>
      </w:r>
      <w:r>
        <w:rPr>
          <w:rFonts w:eastAsia="Times New Roman"/>
          <w:szCs w:val="24"/>
        </w:rPr>
        <w:t>Ε</w:t>
      </w:r>
      <w:r w:rsidRPr="00CF2DC8">
        <w:rPr>
          <w:rFonts w:eastAsia="Times New Roman"/>
          <w:szCs w:val="24"/>
        </w:rPr>
        <w:t>ίπε τελικά</w:t>
      </w:r>
      <w:r>
        <w:rPr>
          <w:rFonts w:eastAsia="Times New Roman"/>
          <w:szCs w:val="24"/>
        </w:rPr>
        <w:t>,</w:t>
      </w:r>
      <w:r w:rsidRPr="00CF2DC8">
        <w:rPr>
          <w:rFonts w:eastAsia="Times New Roman"/>
          <w:szCs w:val="24"/>
        </w:rPr>
        <w:t xml:space="preserve"> ότι εννοεί τον </w:t>
      </w:r>
      <w:r>
        <w:rPr>
          <w:rFonts w:eastAsia="Times New Roman"/>
          <w:szCs w:val="24"/>
        </w:rPr>
        <w:t>Κουτσούκο. Όμως, αυτό</w:t>
      </w:r>
      <w:r w:rsidRPr="00CF2DC8">
        <w:rPr>
          <w:rFonts w:eastAsia="Times New Roman"/>
          <w:szCs w:val="24"/>
        </w:rPr>
        <w:t xml:space="preserve"> το κάνει και με τους </w:t>
      </w:r>
      <w:r>
        <w:rPr>
          <w:rFonts w:eastAsia="Times New Roman"/>
          <w:szCs w:val="24"/>
        </w:rPr>
        <w:t>άλλους.</w:t>
      </w:r>
      <w:r w:rsidRPr="00CF2DC8">
        <w:rPr>
          <w:rFonts w:eastAsia="Times New Roman"/>
          <w:szCs w:val="24"/>
        </w:rPr>
        <w:t xml:space="preserve"> Θα σταθώ</w:t>
      </w:r>
      <w:r w:rsidRPr="00CF2DC8">
        <w:rPr>
          <w:rFonts w:eastAsia="Times New Roman"/>
          <w:szCs w:val="24"/>
        </w:rPr>
        <w:t xml:space="preserve"> μόνο στην ουσία</w:t>
      </w:r>
      <w:r>
        <w:rPr>
          <w:rFonts w:eastAsia="Times New Roman"/>
          <w:szCs w:val="24"/>
        </w:rPr>
        <w:t>,</w:t>
      </w:r>
      <w:r w:rsidRPr="00CF2DC8">
        <w:rPr>
          <w:rFonts w:eastAsia="Times New Roman"/>
          <w:szCs w:val="24"/>
        </w:rPr>
        <w:t xml:space="preserve"> γιατί τα θέματα είναι πάρα πολύ σοβαρά</w:t>
      </w:r>
      <w:r>
        <w:rPr>
          <w:rFonts w:eastAsia="Times New Roman"/>
          <w:szCs w:val="24"/>
        </w:rPr>
        <w:t>.</w:t>
      </w:r>
    </w:p>
    <w:p w14:paraId="485EEC84" w14:textId="77777777" w:rsidR="000E6CB8" w:rsidRDefault="00854B09">
      <w:pPr>
        <w:spacing w:line="600" w:lineRule="auto"/>
        <w:ind w:firstLine="720"/>
        <w:jc w:val="both"/>
        <w:rPr>
          <w:rFonts w:eastAsia="Times New Roman" w:cs="Times New Roman"/>
          <w:b/>
          <w:szCs w:val="24"/>
        </w:rPr>
      </w:pPr>
      <w:r>
        <w:rPr>
          <w:rFonts w:eastAsia="Times New Roman"/>
          <w:szCs w:val="24"/>
        </w:rPr>
        <w:t>Ε</w:t>
      </w:r>
      <w:r w:rsidRPr="00CF2DC8">
        <w:rPr>
          <w:rFonts w:eastAsia="Times New Roman"/>
          <w:szCs w:val="24"/>
        </w:rPr>
        <w:t xml:space="preserve">γώ δεν </w:t>
      </w:r>
      <w:proofErr w:type="spellStart"/>
      <w:r w:rsidRPr="00CF2DC8">
        <w:rPr>
          <w:rFonts w:eastAsia="Times New Roman"/>
          <w:szCs w:val="24"/>
        </w:rPr>
        <w:t>καταστροφολόγ</w:t>
      </w:r>
      <w:r>
        <w:rPr>
          <w:rFonts w:eastAsia="Times New Roman"/>
          <w:szCs w:val="24"/>
        </w:rPr>
        <w:t>ησα</w:t>
      </w:r>
      <w:proofErr w:type="spellEnd"/>
      <w:r w:rsidRPr="00CF2DC8">
        <w:rPr>
          <w:rFonts w:eastAsia="Times New Roman"/>
          <w:szCs w:val="24"/>
        </w:rPr>
        <w:t xml:space="preserve"> από το </w:t>
      </w:r>
      <w:r>
        <w:rPr>
          <w:rFonts w:eastAsia="Times New Roman"/>
          <w:szCs w:val="24"/>
        </w:rPr>
        <w:t>Β</w:t>
      </w:r>
      <w:r w:rsidRPr="00CF2DC8">
        <w:rPr>
          <w:rFonts w:eastAsia="Times New Roman"/>
          <w:szCs w:val="24"/>
        </w:rPr>
        <w:t>ήμα</w:t>
      </w:r>
      <w:r>
        <w:rPr>
          <w:rFonts w:eastAsia="Times New Roman"/>
          <w:szCs w:val="24"/>
        </w:rPr>
        <w:t>.</w:t>
      </w:r>
      <w:r w:rsidRPr="00CF2DC8">
        <w:rPr>
          <w:rFonts w:eastAsia="Times New Roman"/>
          <w:szCs w:val="24"/>
        </w:rPr>
        <w:t xml:space="preserve"> </w:t>
      </w:r>
      <w:r>
        <w:rPr>
          <w:rFonts w:eastAsia="Times New Roman"/>
          <w:szCs w:val="24"/>
        </w:rPr>
        <w:t>Ε</w:t>
      </w:r>
      <w:r w:rsidRPr="00CF2DC8">
        <w:rPr>
          <w:rFonts w:eastAsia="Times New Roman"/>
          <w:szCs w:val="24"/>
        </w:rPr>
        <w:t>γώ</w:t>
      </w:r>
      <w:r>
        <w:rPr>
          <w:rFonts w:eastAsia="Times New Roman"/>
          <w:szCs w:val="24"/>
        </w:rPr>
        <w:t>,</w:t>
      </w:r>
      <w:r w:rsidRPr="00CF2DC8">
        <w:rPr>
          <w:rFonts w:eastAsia="Times New Roman"/>
          <w:szCs w:val="24"/>
        </w:rPr>
        <w:t xml:space="preserve"> πρώτον</w:t>
      </w:r>
      <w:r>
        <w:rPr>
          <w:rFonts w:eastAsia="Times New Roman"/>
          <w:szCs w:val="24"/>
        </w:rPr>
        <w:t>,</w:t>
      </w:r>
      <w:r w:rsidRPr="00CF2DC8">
        <w:rPr>
          <w:rFonts w:eastAsia="Times New Roman"/>
          <w:szCs w:val="24"/>
        </w:rPr>
        <w:t xml:space="preserve"> καταλόγισ</w:t>
      </w:r>
      <w:r>
        <w:rPr>
          <w:rFonts w:eastAsia="Times New Roman"/>
          <w:szCs w:val="24"/>
        </w:rPr>
        <w:t>α</w:t>
      </w:r>
      <w:r w:rsidRPr="00CF2DC8">
        <w:rPr>
          <w:rFonts w:eastAsia="Times New Roman"/>
          <w:szCs w:val="24"/>
        </w:rPr>
        <w:t xml:space="preserve"> τις ευθύνες της </w:t>
      </w:r>
      <w:r>
        <w:rPr>
          <w:rFonts w:eastAsia="Times New Roman"/>
          <w:szCs w:val="24"/>
        </w:rPr>
        <w:t>Κ</w:t>
      </w:r>
      <w:r w:rsidRPr="00CF2DC8">
        <w:rPr>
          <w:rFonts w:eastAsia="Times New Roman"/>
          <w:szCs w:val="24"/>
        </w:rPr>
        <w:t>υβέρνησης του ΣΥΡΙΖΑ για την απώλεια των 25 δισεκατομμυρίων</w:t>
      </w:r>
      <w:r>
        <w:rPr>
          <w:rFonts w:eastAsia="Times New Roman"/>
          <w:szCs w:val="24"/>
        </w:rPr>
        <w:t xml:space="preserve"> ευρώ</w:t>
      </w:r>
      <w:r w:rsidRPr="00CF2DC8">
        <w:rPr>
          <w:rFonts w:eastAsia="Times New Roman"/>
          <w:szCs w:val="24"/>
        </w:rPr>
        <w:t xml:space="preserve"> του Ταμείου Χρηματοπιστωτικής Σταθερότητας</w:t>
      </w:r>
      <w:r>
        <w:rPr>
          <w:rFonts w:eastAsia="Times New Roman"/>
          <w:szCs w:val="24"/>
        </w:rPr>
        <w:t>,</w:t>
      </w:r>
      <w:r w:rsidRPr="00CF2DC8">
        <w:rPr>
          <w:rFonts w:eastAsia="Times New Roman"/>
          <w:szCs w:val="24"/>
        </w:rPr>
        <w:t xml:space="preserve"> του </w:t>
      </w:r>
      <w:r>
        <w:rPr>
          <w:rFonts w:eastAsia="Times New Roman"/>
          <w:szCs w:val="24"/>
        </w:rPr>
        <w:t>ΤΧΣ,</w:t>
      </w:r>
      <w:r w:rsidRPr="00CF2DC8">
        <w:rPr>
          <w:rFonts w:eastAsia="Times New Roman"/>
          <w:szCs w:val="24"/>
        </w:rPr>
        <w:t xml:space="preserve"> π</w:t>
      </w:r>
      <w:r w:rsidRPr="00CF2DC8">
        <w:rPr>
          <w:rFonts w:eastAsia="Times New Roman"/>
          <w:szCs w:val="24"/>
        </w:rPr>
        <w:t xml:space="preserve">ου είχε τις μετοχές των </w:t>
      </w:r>
      <w:r>
        <w:rPr>
          <w:rFonts w:eastAsia="Times New Roman"/>
          <w:szCs w:val="24"/>
        </w:rPr>
        <w:t>ελληνικών</w:t>
      </w:r>
      <w:r w:rsidRPr="00CF2DC8">
        <w:rPr>
          <w:rFonts w:eastAsia="Times New Roman"/>
          <w:szCs w:val="24"/>
        </w:rPr>
        <w:t xml:space="preserve"> τραπεζών </w:t>
      </w:r>
      <w:r>
        <w:rPr>
          <w:rFonts w:eastAsia="Times New Roman"/>
          <w:szCs w:val="24"/>
        </w:rPr>
        <w:t xml:space="preserve">και </w:t>
      </w:r>
      <w:r w:rsidRPr="00CF2DC8">
        <w:rPr>
          <w:rFonts w:eastAsia="Times New Roman"/>
          <w:szCs w:val="24"/>
        </w:rPr>
        <w:t>οι οποίες εξανεμίστηκαν</w:t>
      </w:r>
      <w:r>
        <w:rPr>
          <w:rFonts w:eastAsia="Times New Roman"/>
          <w:szCs w:val="24"/>
        </w:rPr>
        <w:t>. Κ</w:t>
      </w:r>
      <w:r w:rsidRPr="00CF2DC8">
        <w:rPr>
          <w:rFonts w:eastAsia="Times New Roman"/>
          <w:szCs w:val="24"/>
        </w:rPr>
        <w:t>αι με αφορμή τη χθεσινή μαύρη Τετάρτη</w:t>
      </w:r>
      <w:r>
        <w:rPr>
          <w:rFonts w:eastAsia="Times New Roman"/>
          <w:szCs w:val="24"/>
        </w:rPr>
        <w:t xml:space="preserve"> είπα </w:t>
      </w:r>
      <w:r w:rsidRPr="00CF2DC8">
        <w:rPr>
          <w:rFonts w:eastAsia="Times New Roman"/>
          <w:szCs w:val="24"/>
        </w:rPr>
        <w:t xml:space="preserve">ότι υπάρχει πρόβλημα αβεβαιότητας και ανασφάλειας στην </w:t>
      </w:r>
      <w:r>
        <w:rPr>
          <w:rFonts w:eastAsia="Times New Roman"/>
          <w:szCs w:val="24"/>
        </w:rPr>
        <w:t>ε</w:t>
      </w:r>
      <w:r w:rsidRPr="00CF2DC8">
        <w:rPr>
          <w:rFonts w:eastAsia="Times New Roman"/>
          <w:szCs w:val="24"/>
        </w:rPr>
        <w:t>λληνική οικονομία</w:t>
      </w:r>
      <w:r>
        <w:rPr>
          <w:rFonts w:eastAsia="Times New Roman"/>
          <w:szCs w:val="24"/>
        </w:rPr>
        <w:t>,</w:t>
      </w:r>
      <w:r w:rsidRPr="00CF2DC8">
        <w:rPr>
          <w:rFonts w:eastAsia="Times New Roman"/>
          <w:szCs w:val="24"/>
        </w:rPr>
        <w:t xml:space="preserve"> </w:t>
      </w:r>
      <w:r>
        <w:rPr>
          <w:rFonts w:eastAsia="Times New Roman"/>
          <w:szCs w:val="24"/>
        </w:rPr>
        <w:t>ότι ε</w:t>
      </w:r>
      <w:r w:rsidRPr="00CF2DC8">
        <w:rPr>
          <w:rFonts w:eastAsia="Times New Roman"/>
          <w:szCs w:val="24"/>
        </w:rPr>
        <w:t xml:space="preserve">ίναι ρηχή </w:t>
      </w:r>
      <w:r>
        <w:rPr>
          <w:rFonts w:eastAsia="Times New Roman"/>
          <w:szCs w:val="24"/>
        </w:rPr>
        <w:t xml:space="preserve">η </w:t>
      </w:r>
      <w:r w:rsidRPr="00CF2DC8">
        <w:rPr>
          <w:rFonts w:eastAsia="Times New Roman"/>
          <w:szCs w:val="24"/>
        </w:rPr>
        <w:t>αγορά και ότι π</w:t>
      </w:r>
      <w:r>
        <w:rPr>
          <w:rFonts w:eastAsia="Times New Roman"/>
          <w:szCs w:val="24"/>
        </w:rPr>
        <w:t>ροφανώς η ανάλυση του Μαξίμου χθ</w:t>
      </w:r>
      <w:r w:rsidRPr="00CF2DC8">
        <w:rPr>
          <w:rFonts w:eastAsia="Times New Roman"/>
          <w:szCs w:val="24"/>
        </w:rPr>
        <w:t xml:space="preserve">ες </w:t>
      </w:r>
      <w:r>
        <w:rPr>
          <w:rFonts w:eastAsia="Times New Roman"/>
          <w:szCs w:val="24"/>
        </w:rPr>
        <w:t>πως ό,τι</w:t>
      </w:r>
      <w:r w:rsidRPr="00CF2DC8">
        <w:rPr>
          <w:rFonts w:eastAsia="Times New Roman"/>
          <w:szCs w:val="24"/>
        </w:rPr>
        <w:t xml:space="preserve"> συνέβη ήταν γιατί υπήρξε κερδοσκοπική επίθεση</w:t>
      </w:r>
      <w:r>
        <w:rPr>
          <w:rFonts w:eastAsia="Times New Roman"/>
          <w:szCs w:val="24"/>
        </w:rPr>
        <w:t>,</w:t>
      </w:r>
      <w:r w:rsidRPr="00CF2DC8">
        <w:rPr>
          <w:rFonts w:eastAsia="Times New Roman"/>
          <w:szCs w:val="24"/>
        </w:rPr>
        <w:t xml:space="preserve"> είναι </w:t>
      </w:r>
      <w:r>
        <w:rPr>
          <w:rFonts w:eastAsia="Times New Roman"/>
          <w:szCs w:val="24"/>
        </w:rPr>
        <w:t>λειψή. Μ</w:t>
      </w:r>
      <w:r w:rsidRPr="00CF2DC8">
        <w:rPr>
          <w:rFonts w:eastAsia="Times New Roman"/>
          <w:szCs w:val="24"/>
        </w:rPr>
        <w:t xml:space="preserve">πορεί να υπήρξε </w:t>
      </w:r>
      <w:r>
        <w:rPr>
          <w:rFonts w:eastAsia="Times New Roman"/>
          <w:szCs w:val="24"/>
        </w:rPr>
        <w:t xml:space="preserve">και </w:t>
      </w:r>
      <w:r w:rsidRPr="00CF2DC8">
        <w:rPr>
          <w:rFonts w:eastAsia="Times New Roman"/>
          <w:szCs w:val="24"/>
        </w:rPr>
        <w:t>κερδοσκοπική επίθεση</w:t>
      </w:r>
      <w:r>
        <w:rPr>
          <w:rFonts w:eastAsia="Times New Roman"/>
          <w:szCs w:val="24"/>
        </w:rPr>
        <w:t>.</w:t>
      </w:r>
      <w:r w:rsidRPr="00CF2DC8">
        <w:rPr>
          <w:rFonts w:eastAsia="Times New Roman"/>
          <w:szCs w:val="24"/>
        </w:rPr>
        <w:t xml:space="preserve"> Πάντως με τζίρο 100 εκατομμύρια </w:t>
      </w:r>
      <w:r>
        <w:rPr>
          <w:rFonts w:eastAsia="Times New Roman"/>
          <w:szCs w:val="24"/>
        </w:rPr>
        <w:t xml:space="preserve">ευρώ </w:t>
      </w:r>
      <w:r w:rsidRPr="00CF2DC8">
        <w:rPr>
          <w:rFonts w:eastAsia="Times New Roman"/>
          <w:szCs w:val="24"/>
        </w:rPr>
        <w:t>δεν μπορεί να υπάρχουν αυτά τα αποτελέσματα</w:t>
      </w:r>
      <w:r>
        <w:rPr>
          <w:rFonts w:eastAsia="Times New Roman"/>
          <w:szCs w:val="24"/>
        </w:rPr>
        <w:t>.</w:t>
      </w:r>
    </w:p>
    <w:p w14:paraId="485EEC85" w14:textId="77777777" w:rsidR="000E6CB8" w:rsidRDefault="00854B09">
      <w:pPr>
        <w:tabs>
          <w:tab w:val="left" w:pos="7375"/>
        </w:tabs>
        <w:spacing w:after="0" w:line="600" w:lineRule="auto"/>
        <w:ind w:firstLine="680"/>
        <w:jc w:val="both"/>
        <w:rPr>
          <w:rFonts w:eastAsia="Times New Roman" w:cs="Times New Roman"/>
          <w:szCs w:val="24"/>
        </w:rPr>
      </w:pPr>
      <w:r>
        <w:rPr>
          <w:rFonts w:eastAsia="Times New Roman" w:cs="Times New Roman"/>
          <w:szCs w:val="24"/>
        </w:rPr>
        <w:t>Και θέλω να τονίσω τώρα -και γι’ αυτό το θέτω- ότι εμείς ως</w:t>
      </w:r>
      <w:r>
        <w:rPr>
          <w:rFonts w:eastAsia="Times New Roman" w:cs="Times New Roman"/>
          <w:szCs w:val="24"/>
        </w:rPr>
        <w:t xml:space="preserve"> ΠΑΣΟΚ, ως Δημοκρατική Συμπαράταξη, ως Κίνημα Αλλαγής, ουδέποτε κινδυνολογήσαμε και ουδέποτε είπαμε στους επενδυτές: «Μην έρθετε στην Ελλάδα, γιατί δεν ξέρετε τι θα πάθετε». Αυτά τα έκανε ο ΣΥΡΙΖΑ.</w:t>
      </w:r>
    </w:p>
    <w:p w14:paraId="485EEC8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κύριε Υπουργέ, να διαβάσετε προσεκτικά την </w:t>
      </w:r>
      <w:r>
        <w:rPr>
          <w:rFonts w:eastAsia="Times New Roman" w:cs="Times New Roman"/>
          <w:szCs w:val="24"/>
        </w:rPr>
        <w:t>ανακοίνωση της κ</w:t>
      </w:r>
      <w:r>
        <w:rPr>
          <w:rFonts w:eastAsia="Times New Roman" w:cs="Times New Roman"/>
          <w:szCs w:val="24"/>
        </w:rPr>
        <w:t>.</w:t>
      </w:r>
      <w:r>
        <w:rPr>
          <w:rFonts w:eastAsia="Times New Roman" w:cs="Times New Roman"/>
          <w:szCs w:val="24"/>
        </w:rPr>
        <w:t xml:space="preserve"> Γεννηματά μετά από τη συνάντηση με την Ένωση των Ελληνικών Τραπεζών σήμερα και να σας καλέσω με βάση αυτό να πάρετε τις ευθύνες σας, γιατί δεν μπορούμε να κρύβουμε το πρόβλημα κάτω από το χαλί. Οι αγορές βλέπουν πολύ καλύτερα από μερικούς</w:t>
      </w:r>
      <w:r>
        <w:rPr>
          <w:rFonts w:eastAsia="Times New Roman" w:cs="Times New Roman"/>
          <w:szCs w:val="24"/>
        </w:rPr>
        <w:t xml:space="preserve"> από εμάς και πρέπει να πάρετε αποφάσεις. Η πρότασή μας εμάς είναι για τη λεγόμενη «</w:t>
      </w:r>
      <w:r>
        <w:rPr>
          <w:rFonts w:eastAsia="Times New Roman" w:cs="Times New Roman"/>
          <w:szCs w:val="24"/>
          <w:lang w:val="en-US"/>
        </w:rPr>
        <w:t>bad</w:t>
      </w:r>
      <w:r w:rsidRPr="00651479">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sidRPr="00651479">
        <w:rPr>
          <w:rFonts w:eastAsia="Times New Roman" w:cs="Times New Roman"/>
          <w:szCs w:val="24"/>
        </w:rPr>
        <w:t xml:space="preserve">. </w:t>
      </w:r>
      <w:r>
        <w:rPr>
          <w:rFonts w:eastAsia="Times New Roman" w:cs="Times New Roman"/>
          <w:szCs w:val="24"/>
        </w:rPr>
        <w:t xml:space="preserve">Ήδη το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w:t>
      </w:r>
      <w:r w:rsidRPr="00651479">
        <w:rPr>
          <w:rFonts w:eastAsia="Times New Roman" w:cs="Times New Roman"/>
          <w:szCs w:val="24"/>
        </w:rPr>
        <w:t xml:space="preserve">, </w:t>
      </w:r>
      <w:r>
        <w:rPr>
          <w:rFonts w:eastAsia="Times New Roman" w:cs="Times New Roman"/>
          <w:szCs w:val="24"/>
        </w:rPr>
        <w:t>που διάβαζα προ ολίγου, έχει ένα σενάριο μιας παρόμοιας πρότασης ενός οχήματος ειδικού σκοπού. Πάρτε τις αποφάσεις σας, μην ξορκίζετε το πρόβ</w:t>
      </w:r>
      <w:r>
        <w:rPr>
          <w:rFonts w:eastAsia="Times New Roman" w:cs="Times New Roman"/>
          <w:szCs w:val="24"/>
        </w:rPr>
        <w:t xml:space="preserve">λημα. </w:t>
      </w:r>
      <w:r>
        <w:rPr>
          <w:rFonts w:eastAsia="Times New Roman" w:cs="Times New Roman"/>
          <w:szCs w:val="24"/>
        </w:rPr>
        <w:t>Εάν θέλετε να συνεννοηθούμε, εδώ είναι Βουλή, να έρθετε με νηφαλιότητα και χωρίς τη λογική του «να χρεώσουμε τους πολιτικούς μας αντιπάλους».</w:t>
      </w:r>
    </w:p>
    <w:p w14:paraId="485EEC8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έθιξε ο κ. </w:t>
      </w:r>
      <w:proofErr w:type="spellStart"/>
      <w:r>
        <w:rPr>
          <w:rFonts w:eastAsia="Times New Roman" w:cs="Times New Roman"/>
          <w:szCs w:val="24"/>
        </w:rPr>
        <w:t>Τσακαλώτος</w:t>
      </w:r>
      <w:proofErr w:type="spellEnd"/>
      <w:r>
        <w:rPr>
          <w:rFonts w:eastAsia="Times New Roman" w:cs="Times New Roman"/>
          <w:szCs w:val="24"/>
        </w:rPr>
        <w:t xml:space="preserve"> έχει να κάνει με το ότι εμείς επενδύσαμε στη μη περικοπή των συντά</w:t>
      </w:r>
      <w:r>
        <w:rPr>
          <w:rFonts w:eastAsia="Times New Roman" w:cs="Times New Roman"/>
          <w:szCs w:val="24"/>
        </w:rPr>
        <w:t xml:space="preserve">ξεων. Του ξαναθυμίζω ότι καταψηφίσαμε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καταψηφίσαμε τον </w:t>
      </w:r>
      <w:proofErr w:type="spellStart"/>
      <w:r>
        <w:rPr>
          <w:rFonts w:eastAsia="Times New Roman" w:cs="Times New Roman"/>
          <w:szCs w:val="24"/>
        </w:rPr>
        <w:t>επαναϋπολογισμό</w:t>
      </w:r>
      <w:proofErr w:type="spellEnd"/>
      <w:r>
        <w:rPr>
          <w:rFonts w:eastAsia="Times New Roman" w:cs="Times New Roman"/>
          <w:szCs w:val="24"/>
        </w:rPr>
        <w:t xml:space="preserve"> των συντάξεων, την περικοπή της προσωπική διαφοράς. Έχουμε καταθέσει πρόταση νόμου, η αντιπροσωπεία μας το έθεσε στην τρόικα και εγώ προσωπικά με τον κ. </w:t>
      </w:r>
      <w:proofErr w:type="spellStart"/>
      <w:r>
        <w:rPr>
          <w:rFonts w:eastAsia="Times New Roman" w:cs="Times New Roman"/>
          <w:szCs w:val="24"/>
        </w:rPr>
        <w:t>Κεγκέρογλ</w:t>
      </w:r>
      <w:r>
        <w:rPr>
          <w:rFonts w:eastAsia="Times New Roman" w:cs="Times New Roman"/>
          <w:szCs w:val="24"/>
        </w:rPr>
        <w:t>ου</w:t>
      </w:r>
      <w:proofErr w:type="spellEnd"/>
      <w:r>
        <w:rPr>
          <w:rFonts w:eastAsia="Times New Roman" w:cs="Times New Roman"/>
          <w:szCs w:val="24"/>
        </w:rPr>
        <w:t xml:space="preserve"> στην αντιπροσωπεία του </w:t>
      </w:r>
      <w:r>
        <w:rPr>
          <w:rFonts w:eastAsia="Times New Roman" w:cs="Times New Roman"/>
          <w:szCs w:val="24"/>
          <w:lang w:val="en-US"/>
        </w:rPr>
        <w:t>SPD</w:t>
      </w:r>
      <w:r>
        <w:rPr>
          <w:rFonts w:eastAsia="Times New Roman" w:cs="Times New Roman"/>
          <w:szCs w:val="24"/>
        </w:rPr>
        <w:t>,</w:t>
      </w:r>
      <w:r w:rsidRPr="00651479">
        <w:rPr>
          <w:rFonts w:eastAsia="Times New Roman" w:cs="Times New Roman"/>
          <w:szCs w:val="24"/>
        </w:rPr>
        <w:t xml:space="preserve"> </w:t>
      </w:r>
      <w:r>
        <w:rPr>
          <w:rFonts w:eastAsia="Times New Roman" w:cs="Times New Roman"/>
          <w:szCs w:val="24"/>
        </w:rPr>
        <w:t xml:space="preserve">γιατί θεωρούμε ότι όχι μόνο δεν πρέπει να </w:t>
      </w:r>
      <w:proofErr w:type="spellStart"/>
      <w:r>
        <w:rPr>
          <w:rFonts w:eastAsia="Times New Roman" w:cs="Times New Roman"/>
          <w:szCs w:val="24"/>
        </w:rPr>
        <w:t>περικοπεί</w:t>
      </w:r>
      <w:proofErr w:type="spellEnd"/>
      <w:r>
        <w:rPr>
          <w:rFonts w:eastAsia="Times New Roman" w:cs="Times New Roman"/>
          <w:szCs w:val="24"/>
        </w:rPr>
        <w:t xml:space="preserve"> η προσωπική διαφορά, αλλά πρέπει να ανατραπεί ο νόμος </w:t>
      </w:r>
      <w:proofErr w:type="spellStart"/>
      <w:r>
        <w:rPr>
          <w:rFonts w:eastAsia="Times New Roman" w:cs="Times New Roman"/>
          <w:szCs w:val="24"/>
        </w:rPr>
        <w:t>Κατρούγκαλου</w:t>
      </w:r>
      <w:proofErr w:type="spellEnd"/>
      <w:r>
        <w:rPr>
          <w:rFonts w:eastAsia="Times New Roman" w:cs="Times New Roman"/>
          <w:szCs w:val="24"/>
        </w:rPr>
        <w:t>, γιατί οι μειώσεις είναι εδώ μπροστά μας.</w:t>
      </w:r>
    </w:p>
    <w:p w14:paraId="485EEC8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ο κ. </w:t>
      </w:r>
      <w:proofErr w:type="spellStart"/>
      <w:r>
        <w:rPr>
          <w:rFonts w:eastAsia="Times New Roman" w:cs="Times New Roman"/>
          <w:szCs w:val="24"/>
        </w:rPr>
        <w:t>Χουλιαράκης</w:t>
      </w:r>
      <w:proofErr w:type="spellEnd"/>
      <w:r>
        <w:rPr>
          <w:rFonts w:eastAsia="Times New Roman" w:cs="Times New Roman"/>
          <w:szCs w:val="24"/>
        </w:rPr>
        <w:t xml:space="preserve"> μίλησε για το συμβόλαιο που έληξε, θ</w:t>
      </w:r>
      <w:r>
        <w:rPr>
          <w:rFonts w:eastAsia="Times New Roman" w:cs="Times New Roman"/>
          <w:szCs w:val="24"/>
        </w:rPr>
        <w:t xml:space="preserve">α ήθελα να πω το εξής. Κύριε Υπουργέ, με τη σεμνότητα και την ευγένεια που σας διακρίνει, θέλω να παρατηρήσω ότι βρισκόμαστε σε ένα συμβόλαιο διαρκείας. Έχει ημερομηνία λήξης το 2022 σε σχέση με τα </w:t>
      </w:r>
      <w:proofErr w:type="spellStart"/>
      <w:r>
        <w:rPr>
          <w:rFonts w:eastAsia="Times New Roman" w:cs="Times New Roman"/>
          <w:szCs w:val="24"/>
        </w:rPr>
        <w:t>υπερ</w:t>
      </w:r>
      <w:proofErr w:type="spellEnd"/>
      <w:r>
        <w:rPr>
          <w:rFonts w:eastAsia="Times New Roman" w:cs="Times New Roman"/>
          <w:szCs w:val="24"/>
        </w:rPr>
        <w:t xml:space="preserve">-πλεονάσματα, το 2032, το 2060 και σε σχέση με το </w:t>
      </w:r>
      <w:proofErr w:type="spellStart"/>
      <w:r>
        <w:rPr>
          <w:rFonts w:eastAsia="Times New Roman" w:cs="Times New Roman"/>
          <w:szCs w:val="24"/>
        </w:rPr>
        <w:t>υπερ</w:t>
      </w:r>
      <w:r>
        <w:rPr>
          <w:rFonts w:eastAsia="Times New Roman" w:cs="Times New Roman"/>
          <w:szCs w:val="24"/>
        </w:rPr>
        <w:t>ταμείο</w:t>
      </w:r>
      <w:proofErr w:type="spellEnd"/>
      <w:r>
        <w:rPr>
          <w:rFonts w:eastAsia="Times New Roman" w:cs="Times New Roman"/>
          <w:szCs w:val="24"/>
        </w:rPr>
        <w:t xml:space="preserve"> έχει το 2125, πιο προσγειωμένα.</w:t>
      </w:r>
    </w:p>
    <w:p w14:paraId="485EEC8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Έρχομαι τώρα σε ένα ζήτημα στο οποίο αναφέρθηκε ο εισηγητής του ΣΥΡΙΖΑ, γιατί έχουμε καταθέσει τη σχετική τροπολογία. Για να μην </w:t>
      </w:r>
      <w:proofErr w:type="spellStart"/>
      <w:r>
        <w:rPr>
          <w:rFonts w:eastAsia="Times New Roman" w:cs="Times New Roman"/>
          <w:szCs w:val="24"/>
        </w:rPr>
        <w:t>ξαναμαλώνουμε</w:t>
      </w:r>
      <w:proofErr w:type="spellEnd"/>
      <w:r>
        <w:rPr>
          <w:rFonts w:eastAsia="Times New Roman" w:cs="Times New Roman"/>
          <w:szCs w:val="24"/>
        </w:rPr>
        <w:t xml:space="preserve"> -δεν θέλω- ας απαντήσει ο κ. </w:t>
      </w:r>
      <w:proofErr w:type="spellStart"/>
      <w:r>
        <w:rPr>
          <w:rFonts w:eastAsia="Times New Roman" w:cs="Times New Roman"/>
          <w:szCs w:val="24"/>
        </w:rPr>
        <w:t>Τσακαλώτος</w:t>
      </w:r>
      <w:proofErr w:type="spellEnd"/>
      <w:r>
        <w:rPr>
          <w:rFonts w:eastAsia="Times New Roman" w:cs="Times New Roman"/>
          <w:szCs w:val="24"/>
        </w:rPr>
        <w:t xml:space="preserve"> στην ερώτησή μας και να καταθέσει </w:t>
      </w:r>
      <w:r>
        <w:rPr>
          <w:rFonts w:eastAsia="Times New Roman" w:cs="Times New Roman"/>
          <w:szCs w:val="24"/>
        </w:rPr>
        <w:t xml:space="preserve">τα στοιχεία των δέκα χιλιάδων </w:t>
      </w:r>
      <w:proofErr w:type="spellStart"/>
      <w:r>
        <w:rPr>
          <w:rFonts w:eastAsia="Times New Roman" w:cs="Times New Roman"/>
          <w:szCs w:val="24"/>
        </w:rPr>
        <w:t>εκατόν</w:t>
      </w:r>
      <w:proofErr w:type="spellEnd"/>
      <w:r>
        <w:rPr>
          <w:rFonts w:eastAsia="Times New Roman" w:cs="Times New Roman"/>
          <w:szCs w:val="24"/>
        </w:rPr>
        <w:t xml:space="preserve"> δέκα εννέα ακινήτων, για να μάθει και ο κ. Μαντάς ποια είναι στα Γιάννενα, να μάθει και ο συνάδελφος εισηγητής ποια είναι στην εκλογική του περιφέρεια και μετά να δούμε αν πάνε ή δεν πάνε. Είναι στοιχειώδης συνταγματική</w:t>
      </w:r>
      <w:r>
        <w:rPr>
          <w:rFonts w:eastAsia="Times New Roman" w:cs="Times New Roman"/>
          <w:szCs w:val="24"/>
        </w:rPr>
        <w:t xml:space="preserve"> και κοινοβουλευτική του υποχρέωση.</w:t>
      </w:r>
    </w:p>
    <w:p w14:paraId="485EEC8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Κατά τη συνήθη πρακτική της Κυβέρνησης, έχουμε σοβαρές τροπολογίες. Η μία τροπολογία είναι αυτή που ενώ είχαμε ένα νομοσχέδιο για τα τουριστικά σκάφη, έρχεται και λέει ότι αναστέλλει την εφαρμογή του μητρώου, ενώ έπρεπε </w:t>
      </w:r>
      <w:r>
        <w:rPr>
          <w:rFonts w:eastAsia="Times New Roman" w:cs="Times New Roman"/>
          <w:szCs w:val="24"/>
        </w:rPr>
        <w:t>να έχει εφαρμόσει το μητρώο των τουριστικών σκαφών. Και σε αυτή την τροπολογία έχει μια ρύθμιση που έχει να κάνει με το φορολογικό απόρρητο.</w:t>
      </w:r>
    </w:p>
    <w:p w14:paraId="485EEC8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Προσέξτε, δεν μπορεί να περνάνε τόσο εκ του πονηρού και απαλά τα ζητήματα του φορολογικού απορρήτου, διότι όταν χαλ</w:t>
      </w:r>
      <w:r>
        <w:rPr>
          <w:rFonts w:eastAsia="Times New Roman" w:cs="Times New Roman"/>
          <w:szCs w:val="24"/>
        </w:rPr>
        <w:t>αρώνεις το φορολογικό απόρρητο, κλείνεις το μάτι σε εκείνον που κάνει φοροδιαφυγή. Πρέπει να υπάρχει εμπιστοσύνη στη φορολογική αρχή. Και ρωτήσαμε και δεν έχουμε πάρει απάντηση στο εξής: Οι διατραπεζικές ενώσεις είναι εταιρείες των τραπεζών που θα κάνουν ε</w:t>
      </w:r>
      <w:r>
        <w:rPr>
          <w:rFonts w:eastAsia="Times New Roman" w:cs="Times New Roman"/>
          <w:szCs w:val="24"/>
        </w:rPr>
        <w:t>ισπράξεις; Είναι εισπρακτικές εταιρείες; Περί τίνος πρόκειται και ποια είναι η ανάγκη να υπάρξει αυτή η ρύθμιση; Απάντηση δεν έχουμε πάρει.</w:t>
      </w:r>
    </w:p>
    <w:p w14:paraId="485EEC8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85EEC8D"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Σε ό,τι αφορά τη ρύθμιση για τον ΕΦΚΑ, εδώ αποδεικνύεται η προχειρότητα της Κυβέρνησης. Λειτουργεί ο ΕΦΚΑ εδώ και δύο χρόνια, δεν έχει ακόμα </w:t>
      </w:r>
      <w:r>
        <w:rPr>
          <w:rFonts w:eastAsia="Times New Roman" w:cs="Times New Roman"/>
          <w:szCs w:val="24"/>
        </w:rPr>
        <w:t>ο</w:t>
      </w:r>
      <w:r>
        <w:rPr>
          <w:rFonts w:eastAsia="Times New Roman" w:cs="Times New Roman"/>
          <w:szCs w:val="24"/>
        </w:rPr>
        <w:t xml:space="preserve">ργανισμό, θέλουν να φύγουν οι υπάλληλοι και τι λέει η ρύθμιση; Ότι θα περνάει από το γραφείο του Προέδρου και του </w:t>
      </w:r>
      <w:r>
        <w:rPr>
          <w:rFonts w:eastAsia="Times New Roman" w:cs="Times New Roman"/>
          <w:szCs w:val="24"/>
        </w:rPr>
        <w:t>Διοικητή. Δηλαδή αν είναι να φύγουν τριακόσιοι που έχουν κάνει αίτηση, να διαλέξουμε ποια είναι τα ρουσφέτια του ΣΥΡΙΖΑ και να αφήσουμε τους άλλους εκεί να βολοδέρνουν. Ε, όχι! Αυτή η ρύθμιση είναι επικίνδυνη. Αν θέλετε, αναστείλετε τη διαδικασία των μετατ</w:t>
      </w:r>
      <w:r>
        <w:rPr>
          <w:rFonts w:eastAsia="Times New Roman" w:cs="Times New Roman"/>
          <w:szCs w:val="24"/>
        </w:rPr>
        <w:t xml:space="preserve">άξεων, ώσπου να γίνει η διαδικασία του </w:t>
      </w:r>
      <w:r>
        <w:rPr>
          <w:rFonts w:eastAsia="Times New Roman" w:cs="Times New Roman"/>
          <w:szCs w:val="24"/>
        </w:rPr>
        <w:t>ο</w:t>
      </w:r>
      <w:r>
        <w:rPr>
          <w:rFonts w:eastAsia="Times New Roman" w:cs="Times New Roman"/>
          <w:szCs w:val="24"/>
        </w:rPr>
        <w:t>ργανισμού.</w:t>
      </w:r>
    </w:p>
    <w:p w14:paraId="485EEC8E"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τις άλλες δύο τροπολογίες, θέλω να πω ότι θα τις ψηφίσουμε. Πρόκειται γι’ αυτή που αναφέρεται στα μόρια για τις μεταγραφές. Καλό θα ήταν να είχαμε ακούσει και τους </w:t>
      </w:r>
      <w:r>
        <w:rPr>
          <w:rFonts w:eastAsia="Times New Roman" w:cs="Times New Roman"/>
          <w:szCs w:val="24"/>
        </w:rPr>
        <w:t>π</w:t>
      </w:r>
      <w:r>
        <w:rPr>
          <w:rFonts w:eastAsia="Times New Roman" w:cs="Times New Roman"/>
          <w:szCs w:val="24"/>
        </w:rPr>
        <w:t>ολύτεκνους, αλλά και γι’ αυτή</w:t>
      </w:r>
      <w:r>
        <w:rPr>
          <w:rFonts w:eastAsia="Times New Roman" w:cs="Times New Roman"/>
          <w:szCs w:val="24"/>
        </w:rPr>
        <w:t>ν που αναφέρεται στην τροποποίηση του ν.4053 για τις υπηρεσίες κοινής ωφέλειας.</w:t>
      </w:r>
    </w:p>
    <w:p w14:paraId="485EEC8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έρχομαι σε μια τελευταία παρατήρηση και τελειώνω. </w:t>
      </w:r>
      <w:proofErr w:type="spellStart"/>
      <w:r>
        <w:rPr>
          <w:rFonts w:eastAsia="Times New Roman" w:cs="Times New Roman"/>
          <w:szCs w:val="24"/>
        </w:rPr>
        <w:t>Απερρίφθη</w:t>
      </w:r>
      <w:proofErr w:type="spellEnd"/>
      <w:r>
        <w:rPr>
          <w:rFonts w:eastAsia="Times New Roman" w:cs="Times New Roman"/>
          <w:szCs w:val="24"/>
        </w:rPr>
        <w:t xml:space="preserve"> μετά πολλών επαίνων η τροπολογία μας σχετικά με το να μην ενσωματώνεται στην προσωπική διαφορά το επίδομα της πα</w:t>
      </w:r>
      <w:r>
        <w:rPr>
          <w:rFonts w:eastAsia="Times New Roman" w:cs="Times New Roman"/>
          <w:szCs w:val="24"/>
        </w:rPr>
        <w:t>ραμεθορίου. Κύριε Υπουργέ, είστε του Γενικού Λογιστηρίου, ρωτήστε να σας το πουν. Όπως, επίσης, και η τροπολογία μας με την οποίαν εφαρμόζουμε την απόφαση του Συμβουλίου της Επικρατείας για το επίδομα θέση ευθύνης στους προϊσταμένους των νοσηλευτικών υπηρε</w:t>
      </w:r>
      <w:r>
        <w:rPr>
          <w:rFonts w:eastAsia="Times New Roman" w:cs="Times New Roman"/>
          <w:szCs w:val="24"/>
        </w:rPr>
        <w:t>σιών.</w:t>
      </w:r>
    </w:p>
    <w:p w14:paraId="485EEC9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Με αυτά, κύριε Πρόεδρε, ολοκλήρωσα και σας ευχαριστώ.</w:t>
      </w:r>
    </w:p>
    <w:p w14:paraId="485EEC91" w14:textId="77777777" w:rsidR="000E6CB8" w:rsidRDefault="00854B09">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D1322">
        <w:rPr>
          <w:rFonts w:eastAsia="Times New Roman"/>
          <w:b/>
          <w:szCs w:val="24"/>
        </w:rPr>
        <w:t xml:space="preserve">: </w:t>
      </w:r>
      <w:r w:rsidRPr="00CD1322">
        <w:rPr>
          <w:rFonts w:eastAsia="Times New Roman"/>
          <w:szCs w:val="24"/>
        </w:rPr>
        <w:t>Ευχαριστώ, κύριε Κουτσούκο.</w:t>
      </w:r>
    </w:p>
    <w:p w14:paraId="485EEC92" w14:textId="77777777" w:rsidR="000E6CB8" w:rsidRDefault="00854B09">
      <w:pPr>
        <w:spacing w:line="600" w:lineRule="auto"/>
        <w:ind w:firstLine="720"/>
        <w:jc w:val="both"/>
        <w:rPr>
          <w:rFonts w:eastAsia="Times New Roman"/>
          <w:szCs w:val="24"/>
        </w:rPr>
      </w:pPr>
      <w:r>
        <w:rPr>
          <w:rFonts w:eastAsia="Times New Roman"/>
          <w:szCs w:val="24"/>
        </w:rPr>
        <w:t>Τον λόγο έχει ο ειδικός αγορητής της Χρυσής Αυγής κ.</w:t>
      </w:r>
      <w:r w:rsidRPr="00CD1322">
        <w:rPr>
          <w:rFonts w:eastAsia="Times New Roman"/>
          <w:szCs w:val="24"/>
        </w:rPr>
        <w:t xml:space="preserve"> </w:t>
      </w:r>
      <w:proofErr w:type="spellStart"/>
      <w:r w:rsidRPr="00CD1322">
        <w:rPr>
          <w:rFonts w:eastAsia="Times New Roman"/>
          <w:szCs w:val="24"/>
        </w:rPr>
        <w:t>Σαχινίδη</w:t>
      </w:r>
      <w:r>
        <w:rPr>
          <w:rFonts w:eastAsia="Times New Roman"/>
          <w:szCs w:val="24"/>
        </w:rPr>
        <w:t>ς</w:t>
      </w:r>
      <w:proofErr w:type="spellEnd"/>
      <w:r>
        <w:rPr>
          <w:rFonts w:eastAsia="Times New Roman"/>
          <w:szCs w:val="24"/>
        </w:rPr>
        <w:t>.</w:t>
      </w:r>
    </w:p>
    <w:p w14:paraId="485EEC93" w14:textId="77777777" w:rsidR="000E6CB8" w:rsidRDefault="00854B09">
      <w:pPr>
        <w:spacing w:line="600" w:lineRule="auto"/>
        <w:ind w:firstLine="720"/>
        <w:jc w:val="both"/>
        <w:rPr>
          <w:rFonts w:eastAsia="Times New Roman"/>
          <w:szCs w:val="24"/>
        </w:rPr>
      </w:pPr>
      <w:r>
        <w:rPr>
          <w:rFonts w:eastAsia="Times New Roman"/>
          <w:b/>
          <w:szCs w:val="24"/>
        </w:rPr>
        <w:t>ΙΩΑΝΝΗΣ ΣΑΧΙΝΙΔΗΣ</w:t>
      </w:r>
      <w:r w:rsidRPr="00CD1322">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485EEC94" w14:textId="77777777" w:rsidR="000E6CB8" w:rsidRDefault="00854B09">
      <w:pPr>
        <w:spacing w:line="600" w:lineRule="auto"/>
        <w:ind w:firstLine="720"/>
        <w:jc w:val="both"/>
        <w:rPr>
          <w:rFonts w:eastAsia="Times New Roman"/>
          <w:szCs w:val="24"/>
        </w:rPr>
      </w:pPr>
      <w:r>
        <w:rPr>
          <w:rFonts w:eastAsia="Times New Roman"/>
          <w:szCs w:val="24"/>
        </w:rPr>
        <w:t>Κύριε Υπουργέ, ένα από τα</w:t>
      </w:r>
      <w:r>
        <w:rPr>
          <w:rFonts w:eastAsia="Times New Roman"/>
          <w:szCs w:val="24"/>
        </w:rPr>
        <w:t xml:space="preserve"> επιχειρήματα που σας βοήθησε να έρθετε στην εξουσία ήταν η υπόσχεση που είχατε δώσει να διαγράψετε το επονείδιστο χρέος. Μάλιστα, είχατε συγκροτήσει και </w:t>
      </w:r>
      <w:r>
        <w:rPr>
          <w:rFonts w:eastAsia="Times New Roman"/>
          <w:szCs w:val="24"/>
        </w:rPr>
        <w:t>ε</w:t>
      </w:r>
      <w:r>
        <w:rPr>
          <w:rFonts w:eastAsia="Times New Roman"/>
          <w:szCs w:val="24"/>
        </w:rPr>
        <w:t xml:space="preserve">ιδική </w:t>
      </w:r>
      <w:r>
        <w:rPr>
          <w:rFonts w:eastAsia="Times New Roman"/>
          <w:szCs w:val="24"/>
        </w:rPr>
        <w:t>ε</w:t>
      </w:r>
      <w:r>
        <w:rPr>
          <w:rFonts w:eastAsia="Times New Roman"/>
          <w:szCs w:val="24"/>
        </w:rPr>
        <w:t xml:space="preserve">πιτροπή στη Βουλή για να υπολογίσει και το ακριβές κούρεμα. </w:t>
      </w:r>
    </w:p>
    <w:p w14:paraId="485EEC95" w14:textId="77777777" w:rsidR="000E6CB8" w:rsidRDefault="00854B09">
      <w:pPr>
        <w:spacing w:line="600" w:lineRule="auto"/>
        <w:ind w:firstLine="720"/>
        <w:jc w:val="both"/>
        <w:rPr>
          <w:rFonts w:eastAsia="Times New Roman"/>
          <w:szCs w:val="24"/>
        </w:rPr>
      </w:pPr>
      <w:r>
        <w:rPr>
          <w:rFonts w:eastAsia="Times New Roman"/>
          <w:szCs w:val="24"/>
        </w:rPr>
        <w:lastRenderedPageBreak/>
        <w:t>Έχουν περάσει τέσσερα ολόκληρα χρ</w:t>
      </w:r>
      <w:r>
        <w:rPr>
          <w:rFonts w:eastAsia="Times New Roman"/>
          <w:szCs w:val="24"/>
        </w:rPr>
        <w:t xml:space="preserve">όνια, κύριε Υπουργέ και η Κυβέρνησή σας έχει προσθέσει στο χρέος της Ελλάδας επιπλέον 20 δισεκατομμύρια ευρώ, κάτι το οποίο αναφέρεται στο προσχέδιο του προϋπολογισμού στο οποίο αναφέρθηκε και προηγουμένως ο Υπουργός Οικονομικών, ο κ. </w:t>
      </w:r>
      <w:proofErr w:type="spellStart"/>
      <w:r>
        <w:rPr>
          <w:rFonts w:eastAsia="Times New Roman"/>
          <w:szCs w:val="24"/>
        </w:rPr>
        <w:t>Τσακαλώτος</w:t>
      </w:r>
      <w:proofErr w:type="spellEnd"/>
      <w:r>
        <w:rPr>
          <w:rFonts w:eastAsia="Times New Roman"/>
          <w:szCs w:val="24"/>
        </w:rPr>
        <w:t>. Συγκεκριμ</w:t>
      </w:r>
      <w:r>
        <w:rPr>
          <w:rFonts w:eastAsia="Times New Roman"/>
          <w:szCs w:val="24"/>
        </w:rPr>
        <w:t xml:space="preserve">ένα, το χρέος της </w:t>
      </w:r>
      <w:r>
        <w:rPr>
          <w:rFonts w:eastAsia="Times New Roman"/>
          <w:szCs w:val="24"/>
        </w:rPr>
        <w:t>κ</w:t>
      </w:r>
      <w:r>
        <w:rPr>
          <w:rFonts w:eastAsia="Times New Roman"/>
          <w:szCs w:val="24"/>
        </w:rPr>
        <w:t xml:space="preserve">εντρικής </w:t>
      </w:r>
      <w:r>
        <w:rPr>
          <w:rFonts w:eastAsia="Times New Roman"/>
          <w:szCs w:val="24"/>
        </w:rPr>
        <w:t>δ</w:t>
      </w:r>
      <w:r>
        <w:rPr>
          <w:rFonts w:eastAsia="Times New Roman"/>
          <w:szCs w:val="24"/>
        </w:rPr>
        <w:t xml:space="preserve">ιοίκησης εκτιμάται ότι στο τέλος του 2018 θα ανέλθει στα 357,250 δισεκατομμύρια ευρώ ή στο 195,1% του ΑΕΠ έναντι 329,9 δισεκατομμυρίων ευρώ ή 184,7% του ΑΕΠ που ήταν το 2014. </w:t>
      </w:r>
    </w:p>
    <w:p w14:paraId="485EEC96" w14:textId="77777777" w:rsidR="000E6CB8" w:rsidRDefault="00854B09">
      <w:pPr>
        <w:spacing w:line="600" w:lineRule="auto"/>
        <w:ind w:firstLine="720"/>
        <w:jc w:val="both"/>
        <w:rPr>
          <w:rFonts w:eastAsia="Times New Roman"/>
          <w:szCs w:val="24"/>
        </w:rPr>
      </w:pPr>
      <w:r>
        <w:rPr>
          <w:rFonts w:eastAsia="Times New Roman"/>
          <w:szCs w:val="24"/>
        </w:rPr>
        <w:t>Μπορεί η Κυβέρνησή σας να υποστηρίζει ότι αυτή η αύ</w:t>
      </w:r>
      <w:r>
        <w:rPr>
          <w:rFonts w:eastAsia="Times New Roman"/>
          <w:szCs w:val="24"/>
        </w:rPr>
        <w:t>ξηση του χρέους μέσα στο 2018 είναι προσωρινή και οφείλεται στη δημιουργία των ταμειακών διαθέσιμων ασφαλείας ή αλλιώς «</w:t>
      </w:r>
      <w:r>
        <w:rPr>
          <w:rFonts w:eastAsia="Times New Roman"/>
          <w:szCs w:val="24"/>
          <w:lang w:val="en-US"/>
        </w:rPr>
        <w:t>cash</w:t>
      </w:r>
      <w:r w:rsidRPr="004D3B7F">
        <w:rPr>
          <w:rFonts w:eastAsia="Times New Roman"/>
          <w:szCs w:val="24"/>
        </w:rPr>
        <w:t xml:space="preserve"> </w:t>
      </w:r>
      <w:r>
        <w:rPr>
          <w:rFonts w:eastAsia="Times New Roman"/>
          <w:szCs w:val="24"/>
          <w:lang w:val="en-US"/>
        </w:rPr>
        <w:t>buffer</w:t>
      </w:r>
      <w:r>
        <w:rPr>
          <w:rFonts w:eastAsia="Times New Roman"/>
          <w:szCs w:val="24"/>
        </w:rPr>
        <w:t xml:space="preserve">», όπως λέγονται, και είναι προσωρινή. Ο δανεισμός, όμως, κύριε Υπουργέ, έχει γίνει και δυστυχώς οι τόκοι τρέχουν. </w:t>
      </w:r>
    </w:p>
    <w:p w14:paraId="485EEC97" w14:textId="77777777" w:rsidR="000E6CB8" w:rsidRDefault="00854B09">
      <w:pPr>
        <w:spacing w:line="600" w:lineRule="auto"/>
        <w:ind w:firstLine="720"/>
        <w:jc w:val="both"/>
        <w:rPr>
          <w:rFonts w:eastAsia="Times New Roman"/>
          <w:szCs w:val="24"/>
        </w:rPr>
      </w:pPr>
      <w:r>
        <w:rPr>
          <w:rFonts w:eastAsia="Times New Roman"/>
          <w:szCs w:val="24"/>
        </w:rPr>
        <w:t>Επειδή, ό</w:t>
      </w:r>
      <w:r>
        <w:rPr>
          <w:rFonts w:eastAsia="Times New Roman"/>
          <w:szCs w:val="24"/>
        </w:rPr>
        <w:t>μως, ο ελληνικός λαός δεν καταλαβαίνει αυτές τις ορολογίες, όπως αυτή που ανέφερα προηγουμένως, το «</w:t>
      </w:r>
      <w:r>
        <w:rPr>
          <w:rFonts w:eastAsia="Times New Roman"/>
          <w:szCs w:val="24"/>
          <w:lang w:val="en-US"/>
        </w:rPr>
        <w:t>cash</w:t>
      </w:r>
      <w:r>
        <w:rPr>
          <w:rFonts w:eastAsia="Times New Roman"/>
          <w:szCs w:val="24"/>
        </w:rPr>
        <w:t xml:space="preserve"> </w:t>
      </w:r>
      <w:r>
        <w:rPr>
          <w:rFonts w:eastAsia="Times New Roman"/>
          <w:szCs w:val="24"/>
          <w:lang w:val="en-US"/>
        </w:rPr>
        <w:t>buffer</w:t>
      </w:r>
      <w:r>
        <w:rPr>
          <w:rFonts w:eastAsia="Times New Roman"/>
          <w:szCs w:val="24"/>
        </w:rPr>
        <w:t>», τα «μεσοπρόθεσμα», τα «μακροπρόθεσμα» και εσείς, όπως και όλοι οι προκάτοχοί σας, δεν έχετε μπει καν στον κόπο να εξηγήσετε τι ακριβώς σημαίνο</w:t>
      </w:r>
      <w:r>
        <w:rPr>
          <w:rFonts w:eastAsia="Times New Roman"/>
          <w:szCs w:val="24"/>
        </w:rPr>
        <w:t xml:space="preserve">υν και τι ακριβώς κάνετε. </w:t>
      </w:r>
    </w:p>
    <w:p w14:paraId="485EEC98" w14:textId="77777777" w:rsidR="000E6CB8" w:rsidRDefault="00854B09">
      <w:pPr>
        <w:spacing w:line="600" w:lineRule="auto"/>
        <w:ind w:firstLine="720"/>
        <w:jc w:val="both"/>
        <w:rPr>
          <w:rFonts w:eastAsia="Times New Roman"/>
          <w:szCs w:val="24"/>
        </w:rPr>
      </w:pPr>
      <w:r>
        <w:rPr>
          <w:rFonts w:eastAsia="Times New Roman"/>
          <w:szCs w:val="24"/>
        </w:rPr>
        <w:t>Εξηγήστε σε έναν απλό πολίτη, σε έναν άνθρωπο ο οποίος δεν έχει πάρα πολλές γνώσεις πώς γίνεται πριν από οκτώ χρόνια να μπήκαμε -και έκανα ερώτηση προηγουμένως και στην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στα μνημόνια με χρέος 128% του ΑΕΠ και </w:t>
      </w:r>
      <w:r>
        <w:rPr>
          <w:rFonts w:eastAsia="Times New Roman"/>
          <w:szCs w:val="24"/>
        </w:rPr>
        <w:lastRenderedPageBreak/>
        <w:t>σήμερ</w:t>
      </w:r>
      <w:r>
        <w:rPr>
          <w:rFonts w:eastAsia="Times New Roman"/>
          <w:szCs w:val="24"/>
        </w:rPr>
        <w:t>α να έρχεται η Συγκυβέρνησή σας και να μας λέει ότι βγαίνουμε από τα μνημόνια με το χρέος στο εξωτερικό να έχει ανέβει στο 195% του ΑΕΠ. Αυτό για να το πιστέψουμε θα πρέπει να πιστέψουμε ότι ζούμε σε μια ουτοπία, κύριε Υπουργέ. Δώστε μας μια απάντηση σχετι</w:t>
      </w:r>
      <w:r>
        <w:rPr>
          <w:rFonts w:eastAsia="Times New Roman"/>
          <w:szCs w:val="24"/>
        </w:rPr>
        <w:t>κά με το πώς γίνεται με το 128% του ΑΕΠ χρέος να μπαίνουμε στα μνημόνια και να βγαίνουμε με το 195%. Είναι πράγματα τα οποία χρήζουν εξηγήσεων.</w:t>
      </w:r>
    </w:p>
    <w:p w14:paraId="485EEC99" w14:textId="77777777" w:rsidR="000E6CB8" w:rsidRDefault="00854B09">
      <w:pPr>
        <w:spacing w:line="600" w:lineRule="auto"/>
        <w:ind w:firstLine="720"/>
        <w:jc w:val="both"/>
        <w:rPr>
          <w:rFonts w:eastAsia="Times New Roman"/>
          <w:b/>
          <w:szCs w:val="24"/>
        </w:rPr>
      </w:pPr>
      <w:r w:rsidRPr="004D3B7F">
        <w:rPr>
          <w:rFonts w:eastAsia="Times New Roman"/>
          <w:szCs w:val="24"/>
        </w:rPr>
        <w:t xml:space="preserve">Έγινε μια αναφορά από τον Κοινοβουλευτικό Εκπρόσωπο της Κυβέρνησης στη δευτερολογία του </w:t>
      </w:r>
      <w:r>
        <w:rPr>
          <w:rFonts w:eastAsia="Times New Roman"/>
          <w:szCs w:val="24"/>
        </w:rPr>
        <w:t>σχετικά με το ότι θα</w:t>
      </w:r>
      <w:r w:rsidRPr="004D3B7F">
        <w:rPr>
          <w:rFonts w:eastAsia="Times New Roman"/>
          <w:szCs w:val="24"/>
        </w:rPr>
        <w:t xml:space="preserve"> πρέ</w:t>
      </w:r>
      <w:r w:rsidRPr="004D3B7F">
        <w:rPr>
          <w:rFonts w:eastAsia="Times New Roman"/>
          <w:szCs w:val="24"/>
        </w:rPr>
        <w:t xml:space="preserve">πει να μπει ένα τέλος σχετικά με την περιπέτεια στο </w:t>
      </w:r>
      <w:r>
        <w:rPr>
          <w:rFonts w:eastAsia="Times New Roman"/>
          <w:szCs w:val="24"/>
        </w:rPr>
        <w:t>σ</w:t>
      </w:r>
      <w:r w:rsidRPr="004D3B7F">
        <w:rPr>
          <w:rFonts w:eastAsia="Times New Roman"/>
          <w:szCs w:val="24"/>
        </w:rPr>
        <w:t>κοπιανό. Κανείς</w:t>
      </w:r>
      <w:r>
        <w:rPr>
          <w:rFonts w:eastAsia="Times New Roman"/>
          <w:szCs w:val="24"/>
        </w:rPr>
        <w:t>,</w:t>
      </w:r>
      <w:r w:rsidRPr="004D3B7F">
        <w:rPr>
          <w:rFonts w:eastAsia="Times New Roman"/>
          <w:szCs w:val="24"/>
        </w:rPr>
        <w:t xml:space="preserve"> όμως, από το λεγόμενο</w:t>
      </w:r>
      <w:r>
        <w:rPr>
          <w:rFonts w:eastAsia="Times New Roman"/>
          <w:b/>
          <w:szCs w:val="24"/>
        </w:rPr>
        <w:t xml:space="preserve"> </w:t>
      </w:r>
      <w:r>
        <w:rPr>
          <w:rFonts w:eastAsia="Times New Roman"/>
          <w:szCs w:val="24"/>
        </w:rPr>
        <w:t>δ</w:t>
      </w:r>
      <w:r w:rsidRPr="004D3B7F">
        <w:rPr>
          <w:rFonts w:eastAsia="Times New Roman"/>
          <w:szCs w:val="24"/>
        </w:rPr>
        <w:t>ημοκρατικό</w:t>
      </w:r>
      <w:r>
        <w:rPr>
          <w:rFonts w:eastAsia="Times New Roman"/>
          <w:szCs w:val="24"/>
        </w:rPr>
        <w:t xml:space="preserve"> τ</w:t>
      </w:r>
      <w:r w:rsidRPr="004D3B7F">
        <w:rPr>
          <w:rFonts w:eastAsia="Times New Roman"/>
          <w:szCs w:val="24"/>
        </w:rPr>
        <w:t xml:space="preserve">όξο ή </w:t>
      </w:r>
      <w:r>
        <w:rPr>
          <w:rFonts w:eastAsia="Times New Roman"/>
          <w:szCs w:val="24"/>
        </w:rPr>
        <w:t>σ</w:t>
      </w:r>
      <w:r w:rsidRPr="004D3B7F">
        <w:rPr>
          <w:rFonts w:eastAsia="Times New Roman"/>
          <w:szCs w:val="24"/>
        </w:rPr>
        <w:t xml:space="preserve">υνταγματικό </w:t>
      </w:r>
      <w:r>
        <w:rPr>
          <w:rFonts w:eastAsia="Times New Roman"/>
          <w:szCs w:val="24"/>
        </w:rPr>
        <w:t>τ</w:t>
      </w:r>
      <w:r w:rsidRPr="004D3B7F">
        <w:rPr>
          <w:rFonts w:eastAsia="Times New Roman"/>
          <w:szCs w:val="24"/>
        </w:rPr>
        <w:t xml:space="preserve">όξο, όπως λέγεστε, δεν έχει μπει στη διαδικασία ή στον κόπο να εξηγήσει και </w:t>
      </w:r>
      <w:r>
        <w:rPr>
          <w:rFonts w:eastAsia="Times New Roman"/>
          <w:szCs w:val="24"/>
        </w:rPr>
        <w:t xml:space="preserve">σε </w:t>
      </w:r>
      <w:r w:rsidRPr="004D3B7F">
        <w:rPr>
          <w:rFonts w:eastAsia="Times New Roman"/>
          <w:szCs w:val="24"/>
        </w:rPr>
        <w:t xml:space="preserve">εμάς, αλλά και στον ελληνικό λαό που μας </w:t>
      </w:r>
      <w:r w:rsidRPr="004D3B7F">
        <w:rPr>
          <w:rFonts w:eastAsia="Times New Roman"/>
          <w:szCs w:val="24"/>
        </w:rPr>
        <w:t>παρακολουθεί</w:t>
      </w:r>
      <w:r>
        <w:rPr>
          <w:rFonts w:eastAsia="Times New Roman"/>
          <w:szCs w:val="24"/>
        </w:rPr>
        <w:t>,</w:t>
      </w:r>
      <w:r w:rsidRPr="004D3B7F">
        <w:rPr>
          <w:rFonts w:eastAsia="Times New Roman"/>
          <w:szCs w:val="24"/>
        </w:rPr>
        <w:t xml:space="preserve"> ποιο ακριβώς είναι το πρόβλημα που έχει η Ελλάδα στο </w:t>
      </w:r>
      <w:r>
        <w:rPr>
          <w:rFonts w:eastAsia="Times New Roman"/>
          <w:szCs w:val="24"/>
        </w:rPr>
        <w:t>σ</w:t>
      </w:r>
      <w:r w:rsidRPr="004D3B7F">
        <w:rPr>
          <w:rFonts w:eastAsia="Times New Roman"/>
          <w:szCs w:val="24"/>
        </w:rPr>
        <w:t>κοπιανό και ποια θα είναι τα προβλήματα που θα αντιμετωπίσουμε εάν δεν λυθεί. Εάν είναι να το λύσετε με τη συμφωνία των Πρεσπών</w:t>
      </w:r>
      <w:r>
        <w:rPr>
          <w:rFonts w:eastAsia="Times New Roman"/>
          <w:szCs w:val="24"/>
        </w:rPr>
        <w:t>,</w:t>
      </w:r>
      <w:r w:rsidRPr="004D3B7F">
        <w:rPr>
          <w:rFonts w:eastAsia="Times New Roman"/>
          <w:szCs w:val="24"/>
        </w:rPr>
        <w:t xml:space="preserve"> μη σώσει και λυθεί ποτέ.</w:t>
      </w:r>
      <w:r>
        <w:rPr>
          <w:rFonts w:eastAsia="Times New Roman"/>
          <w:b/>
          <w:szCs w:val="24"/>
        </w:rPr>
        <w:t xml:space="preserve"> </w:t>
      </w:r>
    </w:p>
    <w:p w14:paraId="485EEC9A" w14:textId="77777777" w:rsidR="000E6CB8" w:rsidRDefault="00854B09">
      <w:pPr>
        <w:spacing w:line="600" w:lineRule="auto"/>
        <w:ind w:firstLine="720"/>
        <w:jc w:val="both"/>
        <w:rPr>
          <w:rFonts w:eastAsia="Times New Roman"/>
          <w:szCs w:val="24"/>
        </w:rPr>
      </w:pPr>
      <w:r>
        <w:rPr>
          <w:rFonts w:eastAsia="Times New Roman"/>
          <w:szCs w:val="24"/>
        </w:rPr>
        <w:t>Μάλιστα, έ</w:t>
      </w:r>
      <w:r w:rsidRPr="004D3B7F">
        <w:rPr>
          <w:rFonts w:eastAsia="Times New Roman"/>
          <w:szCs w:val="24"/>
        </w:rPr>
        <w:t>γινε και από την Υπουργ</w:t>
      </w:r>
      <w:r w:rsidRPr="004D3B7F">
        <w:rPr>
          <w:rFonts w:eastAsia="Times New Roman"/>
          <w:szCs w:val="24"/>
        </w:rPr>
        <w:t>ό, την κ</w:t>
      </w:r>
      <w:r>
        <w:rPr>
          <w:rFonts w:eastAsia="Times New Roman"/>
          <w:szCs w:val="24"/>
        </w:rPr>
        <w:t>.</w:t>
      </w:r>
      <w:r w:rsidRPr="004D3B7F">
        <w:rPr>
          <w:rFonts w:eastAsia="Times New Roman"/>
          <w:szCs w:val="24"/>
        </w:rPr>
        <w:t xml:space="preserve"> </w:t>
      </w:r>
      <w:proofErr w:type="spellStart"/>
      <w:r w:rsidRPr="004D3B7F">
        <w:rPr>
          <w:rFonts w:eastAsia="Times New Roman"/>
          <w:szCs w:val="24"/>
        </w:rPr>
        <w:t>Παπανάτσιου</w:t>
      </w:r>
      <w:proofErr w:type="spellEnd"/>
      <w:r>
        <w:rPr>
          <w:rFonts w:eastAsia="Times New Roman"/>
          <w:szCs w:val="24"/>
        </w:rPr>
        <w:t>,</w:t>
      </w:r>
      <w:r w:rsidRPr="004D3B7F">
        <w:rPr>
          <w:rFonts w:eastAsia="Times New Roman"/>
          <w:szCs w:val="24"/>
        </w:rPr>
        <w:t xml:space="preserve"> μια αναφορά πως </w:t>
      </w:r>
      <w:r>
        <w:rPr>
          <w:rFonts w:eastAsia="Times New Roman"/>
          <w:szCs w:val="24"/>
        </w:rPr>
        <w:t>κάποιοι</w:t>
      </w:r>
      <w:r w:rsidRPr="004D3B7F">
        <w:rPr>
          <w:rFonts w:eastAsia="Times New Roman"/>
          <w:szCs w:val="24"/>
        </w:rPr>
        <w:t xml:space="preserve"> εντός του Κοινοβουλίου δεν δικαιούνται να μιλούν για τη Μακεδονία κάνοντας αναφορά σε ιδεολογικούς προγόνους. Δικός μας ιδεολογικός πρόγονος ήταν ο εθνάρχης Μεταξάς και ο Ίων Δραγούμης. Οι </w:t>
      </w:r>
      <w:r>
        <w:rPr>
          <w:rFonts w:eastAsia="Times New Roman"/>
          <w:szCs w:val="24"/>
        </w:rPr>
        <w:t>δικοί σας ιδεολογικο</w:t>
      </w:r>
      <w:r>
        <w:rPr>
          <w:rFonts w:eastAsia="Times New Roman"/>
          <w:szCs w:val="24"/>
        </w:rPr>
        <w:t xml:space="preserve">ί πρόγονοι, οι </w:t>
      </w:r>
      <w:r w:rsidRPr="004D3B7F">
        <w:rPr>
          <w:rFonts w:eastAsia="Times New Roman"/>
          <w:szCs w:val="24"/>
        </w:rPr>
        <w:t xml:space="preserve">σύντροφοι είναι αυτοί που υπέγραψαν το </w:t>
      </w:r>
      <w:r>
        <w:rPr>
          <w:rFonts w:eastAsia="Times New Roman"/>
          <w:szCs w:val="24"/>
        </w:rPr>
        <w:t>σ</w:t>
      </w:r>
      <w:r w:rsidRPr="004D3B7F">
        <w:rPr>
          <w:rFonts w:eastAsia="Times New Roman"/>
          <w:szCs w:val="24"/>
        </w:rPr>
        <w:t xml:space="preserve">ύμφωνο </w:t>
      </w:r>
      <w:proofErr w:type="spellStart"/>
      <w:r w:rsidRPr="005076CF">
        <w:rPr>
          <w:rFonts w:eastAsia="Times New Roman" w:cs="Times New Roman"/>
          <w:bCs/>
          <w:szCs w:val="24"/>
        </w:rPr>
        <w:t>Ρίμπεντροπ</w:t>
      </w:r>
      <w:proofErr w:type="spellEnd"/>
      <w:r>
        <w:rPr>
          <w:rFonts w:eastAsia="Times New Roman" w:cs="Times New Roman"/>
          <w:b/>
          <w:bCs/>
          <w:szCs w:val="24"/>
        </w:rPr>
        <w:t xml:space="preserve"> </w:t>
      </w:r>
      <w:r w:rsidRPr="005076CF">
        <w:rPr>
          <w:rFonts w:eastAsia="Times New Roman" w:cs="Times New Roman"/>
          <w:bCs/>
          <w:szCs w:val="24"/>
        </w:rPr>
        <w:t>και</w:t>
      </w:r>
      <w:r w:rsidRPr="004D3B7F">
        <w:rPr>
          <w:rFonts w:eastAsia="Times New Roman"/>
          <w:szCs w:val="24"/>
        </w:rPr>
        <w:t xml:space="preserve"> Μολότ</w:t>
      </w:r>
      <w:r>
        <w:rPr>
          <w:rFonts w:eastAsia="Times New Roman"/>
          <w:szCs w:val="24"/>
        </w:rPr>
        <w:t>ο</w:t>
      </w:r>
      <w:r w:rsidRPr="004D3B7F">
        <w:rPr>
          <w:rFonts w:eastAsia="Times New Roman"/>
          <w:szCs w:val="24"/>
        </w:rPr>
        <w:t>φ.</w:t>
      </w:r>
    </w:p>
    <w:p w14:paraId="485EEC9B" w14:textId="77777777" w:rsidR="000E6CB8" w:rsidRDefault="00854B09">
      <w:pPr>
        <w:spacing w:line="600" w:lineRule="auto"/>
        <w:ind w:firstLine="720"/>
        <w:jc w:val="both"/>
        <w:rPr>
          <w:rFonts w:eastAsia="Times New Roman"/>
          <w:szCs w:val="24"/>
        </w:rPr>
      </w:pPr>
      <w:r w:rsidRPr="004D3B7F">
        <w:rPr>
          <w:rFonts w:eastAsia="Times New Roman"/>
          <w:szCs w:val="24"/>
        </w:rPr>
        <w:lastRenderedPageBreak/>
        <w:t>Ευχαριστώ.</w:t>
      </w:r>
    </w:p>
    <w:p w14:paraId="485EEC9C" w14:textId="77777777" w:rsidR="000E6CB8" w:rsidRDefault="00854B09">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D1322">
        <w:rPr>
          <w:rFonts w:eastAsia="Times New Roman"/>
          <w:b/>
          <w:szCs w:val="24"/>
        </w:rPr>
        <w:t>:</w:t>
      </w:r>
      <w:r>
        <w:rPr>
          <w:rFonts w:eastAsia="Times New Roman"/>
          <w:b/>
          <w:szCs w:val="24"/>
        </w:rPr>
        <w:t xml:space="preserve"> </w:t>
      </w:r>
      <w:r w:rsidRPr="000A55F9">
        <w:rPr>
          <w:rFonts w:eastAsia="Times New Roman"/>
          <w:szCs w:val="24"/>
        </w:rPr>
        <w:t xml:space="preserve">Τον λόγο έχει ο ειδικός αγορητής από το Κομμουνιστικό Κόμμα, ο κ. </w:t>
      </w:r>
      <w:proofErr w:type="spellStart"/>
      <w:r w:rsidRPr="000A55F9">
        <w:rPr>
          <w:rFonts w:eastAsia="Times New Roman"/>
          <w:szCs w:val="24"/>
        </w:rPr>
        <w:t>Βαρδαλής</w:t>
      </w:r>
      <w:proofErr w:type="spellEnd"/>
      <w:r w:rsidRPr="000A55F9">
        <w:rPr>
          <w:rFonts w:eastAsia="Times New Roman"/>
          <w:szCs w:val="24"/>
        </w:rPr>
        <w:t>.</w:t>
      </w:r>
    </w:p>
    <w:p w14:paraId="485EEC9D" w14:textId="77777777" w:rsidR="000E6CB8" w:rsidRDefault="00854B09">
      <w:pPr>
        <w:spacing w:line="600" w:lineRule="auto"/>
        <w:ind w:firstLine="720"/>
        <w:jc w:val="both"/>
        <w:rPr>
          <w:rFonts w:eastAsia="Times New Roman"/>
          <w:szCs w:val="24"/>
        </w:rPr>
      </w:pPr>
      <w:r>
        <w:rPr>
          <w:rFonts w:eastAsia="Times New Roman"/>
          <w:b/>
          <w:szCs w:val="24"/>
        </w:rPr>
        <w:t>ΑΘΑΝΑΣΙΟΣ ΒΑΡΔΑΛΗΣ</w:t>
      </w:r>
      <w:r w:rsidRPr="004D3B7F">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485EEC9E" w14:textId="77777777" w:rsidR="000E6CB8" w:rsidRDefault="00854B09">
      <w:pPr>
        <w:spacing w:line="600" w:lineRule="auto"/>
        <w:ind w:firstLine="720"/>
        <w:jc w:val="both"/>
        <w:rPr>
          <w:rFonts w:eastAsia="Times New Roman"/>
          <w:szCs w:val="24"/>
        </w:rPr>
      </w:pPr>
      <w:r>
        <w:rPr>
          <w:rFonts w:eastAsia="Times New Roman"/>
          <w:szCs w:val="24"/>
        </w:rPr>
        <w:t>Εγώ</w:t>
      </w:r>
      <w:r>
        <w:rPr>
          <w:rFonts w:eastAsia="Times New Roman"/>
          <w:szCs w:val="24"/>
        </w:rPr>
        <w:t xml:space="preserve"> θα σταθώ στην ουσία των ζητημάτων που θίγει το συγκεκριμένο νομοσχέδιο που συζητάμε. Παρακολούθησα με προσοχή τη συζήτηση τόσο στις επιτροπές όσο και σήμερα στην Ολομέλεια. </w:t>
      </w:r>
      <w:proofErr w:type="spellStart"/>
      <w:r>
        <w:rPr>
          <w:rFonts w:eastAsia="Times New Roman"/>
          <w:szCs w:val="24"/>
        </w:rPr>
        <w:t>Επιχαίρει</w:t>
      </w:r>
      <w:proofErr w:type="spellEnd"/>
      <w:r>
        <w:rPr>
          <w:rFonts w:eastAsia="Times New Roman"/>
          <w:szCs w:val="24"/>
        </w:rPr>
        <w:t xml:space="preserve"> η Κυβέρνηση ότι βρήκε -και πράγματι έτσι είναι- μια συναίνεση και από τη</w:t>
      </w:r>
      <w:r>
        <w:rPr>
          <w:rFonts w:eastAsia="Times New Roman"/>
          <w:szCs w:val="24"/>
        </w:rPr>
        <w:t>ν πλειοψηφία των κομμάτων της Αντιπολίτευσης, τόσο από τη Νέα Δημοκρατία όσο και από τη Δημοκρατική Συμπαράταξη, το Ποτάμι, την Ένωση Κεντρώων. Το ψηφίζουν.</w:t>
      </w:r>
    </w:p>
    <w:p w14:paraId="485EEC9F" w14:textId="77777777" w:rsidR="000E6CB8" w:rsidRDefault="00854B09">
      <w:pPr>
        <w:spacing w:line="600" w:lineRule="auto"/>
        <w:ind w:firstLine="720"/>
        <w:jc w:val="both"/>
        <w:rPr>
          <w:rFonts w:eastAsia="Times New Roman"/>
          <w:szCs w:val="24"/>
        </w:rPr>
      </w:pPr>
      <w:r>
        <w:rPr>
          <w:rFonts w:eastAsia="Times New Roman"/>
          <w:szCs w:val="24"/>
        </w:rPr>
        <w:t>Ποια ήταν η κύρια επιχειρηματολογία αυτών των κομμάτων που συμφωνούν με το συγκεκριμένο νομοσχέδιο,</w:t>
      </w:r>
      <w:r>
        <w:rPr>
          <w:rFonts w:eastAsia="Times New Roman"/>
          <w:szCs w:val="24"/>
        </w:rPr>
        <w:t xml:space="preserve"> όπως προωθεί η Κυβέρνηση; Συμφωνούμε, λέει, στο βασικό, ότι είμαστε κόμμα που συμφωνεί με την Ευρωπαϊκή Ένωση και άρα δεν μπορούμε να μην ψηφίσουμε </w:t>
      </w:r>
      <w:r>
        <w:rPr>
          <w:rFonts w:eastAsia="Times New Roman"/>
          <w:szCs w:val="24"/>
        </w:rPr>
        <w:t>ο</w:t>
      </w:r>
      <w:r>
        <w:rPr>
          <w:rFonts w:eastAsia="Times New Roman"/>
          <w:szCs w:val="24"/>
        </w:rPr>
        <w:t xml:space="preserve">δηγίες που έρχονται από εκεί. </w:t>
      </w:r>
    </w:p>
    <w:p w14:paraId="485EECA0" w14:textId="77777777" w:rsidR="000E6CB8" w:rsidRDefault="00854B09">
      <w:pPr>
        <w:spacing w:line="600" w:lineRule="auto"/>
        <w:ind w:firstLine="720"/>
        <w:jc w:val="both"/>
        <w:rPr>
          <w:rFonts w:eastAsia="Times New Roman"/>
          <w:szCs w:val="24"/>
        </w:rPr>
      </w:pPr>
      <w:r>
        <w:rPr>
          <w:rFonts w:eastAsia="Times New Roman"/>
          <w:szCs w:val="24"/>
        </w:rPr>
        <w:t xml:space="preserve">Είναι σωστό αυτό; Προφανώς είναι σωστό. Έτσι είναι. Και δεν είναι ένα απλό </w:t>
      </w:r>
      <w:r>
        <w:rPr>
          <w:rFonts w:eastAsia="Times New Roman"/>
          <w:szCs w:val="24"/>
        </w:rPr>
        <w:t>ζήτημα, μια απλή συμφωνία, αλλά μια συμφωνία σε ένα στρατηγικής κατεύθυνσης ζήτημα.</w:t>
      </w:r>
    </w:p>
    <w:p w14:paraId="485EECA1" w14:textId="77777777" w:rsidR="000E6CB8" w:rsidRDefault="00854B09">
      <w:pPr>
        <w:spacing w:line="600" w:lineRule="auto"/>
        <w:ind w:firstLine="720"/>
        <w:jc w:val="both"/>
        <w:rPr>
          <w:rFonts w:eastAsia="Times New Roman"/>
          <w:szCs w:val="24"/>
        </w:rPr>
      </w:pPr>
      <w:r>
        <w:rPr>
          <w:rFonts w:eastAsia="Times New Roman"/>
          <w:szCs w:val="24"/>
        </w:rPr>
        <w:lastRenderedPageBreak/>
        <w:t>Αυτή η συμφωνία σας, όμως, σε αυτό το στρατηγικό θέμα, όπως είναι η Ευρωπαϊκή Ένωση, δεν μπορεί να κρύψει και μία συμφωνία σε ένα άλλο στρατηγικής σημασίας ζήτημα. Ποιο είν</w:t>
      </w:r>
      <w:r>
        <w:rPr>
          <w:rFonts w:eastAsia="Times New Roman"/>
          <w:szCs w:val="24"/>
        </w:rPr>
        <w:t>αι αυτό; Για να δούμε, τι κάνει το συγκεκριμένο νομοσχέδιο που συζητάμε; Απελευθερώνει τις υπηρεσίες των Κεντρικών Αποθετηρίων Τίτλων; Τις απελευθερώνει. Συμφωνείτε όλοι σας σε αυτό; Συμφωνείτε. Σε τι συμφωνείτε, δηλαδή; Συμφωνείτε στην ακόμη περισσότερο ε</w:t>
      </w:r>
      <w:r>
        <w:rPr>
          <w:rFonts w:eastAsia="Times New Roman"/>
          <w:szCs w:val="24"/>
        </w:rPr>
        <w:t>λεύθερη δράση του κεφαλαίου. Σε αυτό συμφωνείτε. Συμφωνείτε στη διευκόλυνση παραπέρα της ελεύθερης κίνησης των κεφαλαίων, να μην υπάρχει εμπόδιο. Συμφωνείτε, επίσης, στο να γίνει πιο ελκυστική η αγορά τίτλων στη χώρα μας στους επενδυτές, ντόπιους και ξένου</w:t>
      </w:r>
      <w:r>
        <w:rPr>
          <w:rFonts w:eastAsia="Times New Roman"/>
          <w:szCs w:val="24"/>
        </w:rPr>
        <w:t>ς. Αυτά λέει η αιτιολογική έκθεση. Δεν τα λέμε εμείς.</w:t>
      </w:r>
    </w:p>
    <w:p w14:paraId="485EECA2" w14:textId="77777777" w:rsidR="000E6CB8" w:rsidRDefault="00854B09">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δεν είστε μόνο </w:t>
      </w:r>
      <w:proofErr w:type="spellStart"/>
      <w:r>
        <w:rPr>
          <w:rFonts w:eastAsia="Times New Roman"/>
          <w:szCs w:val="24"/>
        </w:rPr>
        <w:t>ευρωλάγνοι</w:t>
      </w:r>
      <w:proofErr w:type="spellEnd"/>
      <w:r>
        <w:rPr>
          <w:rFonts w:eastAsia="Times New Roman"/>
          <w:szCs w:val="24"/>
        </w:rPr>
        <w:t>, όπως ακούστηκε σε αυτή την Αίθουσα, αλλά συμφωνείτε και στην ουσία στον δρόμο, στον τρόπο που είναι οργανωμένη η οικονομία, που στο κέντρο της προσοχής της έχει την ελεύθερη δράση του κεφαλαίου, με σκοπό το μέγιστο ποσοστό κέρδο</w:t>
      </w:r>
      <w:r>
        <w:rPr>
          <w:rFonts w:eastAsia="Times New Roman"/>
          <w:szCs w:val="24"/>
        </w:rPr>
        <w:t xml:space="preserve">υς. Αυτή είναι η συμφωνία που θέλετε να κρύψετε, λέγοντας μόνο ότι «επειδή συμφωνούμε με την Ευρωπαϊκή Ένωση, άρα ψηφίζουμε και το συγκεκριμένο νομοσχέδιο». </w:t>
      </w:r>
    </w:p>
    <w:p w14:paraId="485EECA3" w14:textId="77777777" w:rsidR="000E6CB8" w:rsidRDefault="00854B09">
      <w:pPr>
        <w:spacing w:line="600" w:lineRule="auto"/>
        <w:ind w:firstLine="720"/>
        <w:jc w:val="both"/>
        <w:rPr>
          <w:rFonts w:eastAsia="Times New Roman"/>
          <w:szCs w:val="24"/>
        </w:rPr>
      </w:pPr>
      <w:r>
        <w:rPr>
          <w:rFonts w:eastAsia="Times New Roman"/>
          <w:szCs w:val="24"/>
        </w:rPr>
        <w:t xml:space="preserve">Το δεύτερο που θέλω να επισημάνω στον χρόνο που μου μένει είναι το εξής. Κατ’ αρχάς να σας πω ότι </w:t>
      </w:r>
      <w:r>
        <w:rPr>
          <w:rFonts w:eastAsia="Times New Roman"/>
          <w:szCs w:val="24"/>
        </w:rPr>
        <w:t>συμφωνούμε με ορισμένα άρθρα του Τρίτου Μέρους, λοιπές διατάξεις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Αναφέρομαι στα άρθρα 35, 36, 37, 38, 39, 44 και 45, τα οποία </w:t>
      </w:r>
      <w:r>
        <w:rPr>
          <w:rFonts w:eastAsia="Times New Roman"/>
          <w:szCs w:val="24"/>
        </w:rPr>
        <w:lastRenderedPageBreak/>
        <w:t xml:space="preserve">θα τα ψηφίσουμε. Συμφωνούμε ιδιαίτερα με το άρθρο 45, γιατί βελτιώθηκε και με τις νομοτεχνικές βελτιώσεις που κατατέθηκαν. Άλλωστε το είχαμε επισημάνει κατά τη συζήτηση στις </w:t>
      </w:r>
      <w:r>
        <w:rPr>
          <w:rFonts w:eastAsia="Times New Roman"/>
          <w:szCs w:val="24"/>
        </w:rPr>
        <w:t>ε</w:t>
      </w:r>
      <w:r>
        <w:rPr>
          <w:rFonts w:eastAsia="Times New Roman"/>
          <w:szCs w:val="24"/>
        </w:rPr>
        <w:t>πιτροπές και λήφθη</w:t>
      </w:r>
      <w:r>
        <w:rPr>
          <w:rFonts w:eastAsia="Times New Roman"/>
          <w:szCs w:val="24"/>
        </w:rPr>
        <w:t xml:space="preserve">κε υπ’ </w:t>
      </w:r>
      <w:proofErr w:type="spellStart"/>
      <w:r>
        <w:rPr>
          <w:rFonts w:eastAsia="Times New Roman"/>
          <w:szCs w:val="24"/>
        </w:rPr>
        <w:t>όψιν</w:t>
      </w:r>
      <w:proofErr w:type="spellEnd"/>
      <w:r>
        <w:rPr>
          <w:rFonts w:eastAsia="Times New Roman"/>
          <w:szCs w:val="24"/>
        </w:rPr>
        <w:t xml:space="preserve">, συμπεριλαμβάνει δηλαδή και άλλες υπηρεσίες του </w:t>
      </w:r>
      <w:r>
        <w:rPr>
          <w:rFonts w:eastAsia="Times New Roman"/>
          <w:szCs w:val="24"/>
        </w:rPr>
        <w:t>δ</w:t>
      </w:r>
      <w:r>
        <w:rPr>
          <w:rFonts w:eastAsia="Times New Roman"/>
          <w:szCs w:val="24"/>
        </w:rPr>
        <w:t>ημοσίου και το Υπουργείο Οικονομίας και Ανάπτυξης.</w:t>
      </w:r>
    </w:p>
    <w:p w14:paraId="485EECA4" w14:textId="77777777" w:rsidR="000E6CB8" w:rsidRDefault="00854B09">
      <w:pPr>
        <w:spacing w:line="600" w:lineRule="auto"/>
        <w:ind w:firstLine="720"/>
        <w:jc w:val="both"/>
        <w:rPr>
          <w:rFonts w:eastAsia="Times New Roman"/>
          <w:szCs w:val="24"/>
        </w:rPr>
      </w:pPr>
      <w:r>
        <w:rPr>
          <w:rFonts w:eastAsia="Times New Roman"/>
          <w:szCs w:val="24"/>
        </w:rPr>
        <w:t>Θα ήθελα να σημειώσω δ</w:t>
      </w:r>
      <w:r>
        <w:rPr>
          <w:rFonts w:eastAsia="Times New Roman"/>
          <w:szCs w:val="24"/>
        </w:rPr>
        <w:t>ύ</w:t>
      </w:r>
      <w:r>
        <w:rPr>
          <w:rFonts w:eastAsia="Times New Roman"/>
          <w:szCs w:val="24"/>
        </w:rPr>
        <w:t>ο-τρία ζητήματα και να αναφερθώ σε δ</w:t>
      </w:r>
      <w:r>
        <w:rPr>
          <w:rFonts w:eastAsia="Times New Roman"/>
          <w:szCs w:val="24"/>
        </w:rPr>
        <w:t>ύ</w:t>
      </w:r>
      <w:r>
        <w:rPr>
          <w:rFonts w:eastAsia="Times New Roman"/>
          <w:szCs w:val="24"/>
        </w:rPr>
        <w:t>ο-τρεις τροπολογίες. Πρώτον, όσον αφορά τα άρθρα 38 και 39 που αναφέρονται στην αποκ</w:t>
      </w:r>
      <w:r>
        <w:rPr>
          <w:rFonts w:eastAsia="Times New Roman"/>
          <w:szCs w:val="24"/>
        </w:rPr>
        <w:t xml:space="preserve">ατάσταση συγκεκριμένων ζητημάτων που θίγουν τα άρθρα αυτά στην πυρκαγιά της Αττικής. Συμφωνούμε, θα τα ψηφίσουμε. Όσα, όμως, έγιναν μέχρι τώρα στο συγκεκριμένο ζήτημα, όσα εξαγγέλθηκαν ότι θα γίνουν, δεν αντιμετωπίζουν στην ολότητά του το πρόβλημα. </w:t>
      </w:r>
    </w:p>
    <w:p w14:paraId="485EECA5" w14:textId="77777777" w:rsidR="000E6CB8" w:rsidRDefault="00854B09">
      <w:pPr>
        <w:spacing w:line="600" w:lineRule="auto"/>
        <w:ind w:firstLine="720"/>
        <w:jc w:val="both"/>
        <w:rPr>
          <w:rFonts w:eastAsia="Times New Roman"/>
          <w:szCs w:val="24"/>
        </w:rPr>
      </w:pPr>
      <w:r>
        <w:rPr>
          <w:rFonts w:eastAsia="Times New Roman"/>
          <w:szCs w:val="24"/>
        </w:rPr>
        <w:t xml:space="preserve">Εμείς </w:t>
      </w:r>
      <w:r>
        <w:rPr>
          <w:rFonts w:eastAsia="Times New Roman"/>
          <w:szCs w:val="24"/>
        </w:rPr>
        <w:t xml:space="preserve">από την αρχή, σαν Κομμουνιστικό Κόμμα της Ελλάδας, μιλήσαμε για άμεση αποζημίωση και των κατοίκων και των επαγγελματιών της περιοχής στο 100% της συνολικής ζημιάς. Στη συζήτηση στην </w:t>
      </w:r>
      <w:r>
        <w:rPr>
          <w:rFonts w:eastAsia="Times New Roman"/>
          <w:szCs w:val="24"/>
        </w:rPr>
        <w:t>ε</w:t>
      </w:r>
      <w:r>
        <w:rPr>
          <w:rFonts w:eastAsia="Times New Roman"/>
          <w:szCs w:val="24"/>
        </w:rPr>
        <w:t>πιτροπή επισημάναμε και μια σειρά ζητήματα που μένουν σήμερα που συζητάμε</w:t>
      </w:r>
      <w:r>
        <w:rPr>
          <w:rFonts w:eastAsia="Times New Roman"/>
          <w:szCs w:val="24"/>
        </w:rPr>
        <w:t xml:space="preserve"> ανοιχτά και που ζητούν άμεση λύση, χωρίς καθυστέρηση. Θα ήθελα να πω -δεν θέλω να τα επαναλάβω, εν πάση </w:t>
      </w:r>
      <w:proofErr w:type="spellStart"/>
      <w:r>
        <w:rPr>
          <w:rFonts w:eastAsia="Times New Roman"/>
          <w:szCs w:val="24"/>
        </w:rPr>
        <w:t>περιπτώσει</w:t>
      </w:r>
      <w:proofErr w:type="spellEnd"/>
      <w:r>
        <w:rPr>
          <w:rFonts w:eastAsia="Times New Roman"/>
          <w:szCs w:val="24"/>
        </w:rPr>
        <w:t xml:space="preserve">, όποιος θέλει να λύσει προβλήματα μπορεί να ανατρέξει στο τι είπε το ΚΚΕ και στα Πρακτικά της συζήτησης των </w:t>
      </w:r>
      <w:r>
        <w:rPr>
          <w:rFonts w:eastAsia="Times New Roman"/>
          <w:szCs w:val="24"/>
        </w:rPr>
        <w:t>ε</w:t>
      </w:r>
      <w:r>
        <w:rPr>
          <w:rFonts w:eastAsia="Times New Roman"/>
          <w:szCs w:val="24"/>
        </w:rPr>
        <w:t>πιτροπών- ότι από αυτή τη σκοπι</w:t>
      </w:r>
      <w:r>
        <w:rPr>
          <w:rFonts w:eastAsia="Times New Roman"/>
          <w:szCs w:val="24"/>
        </w:rPr>
        <w:t xml:space="preserve">ά είναι κρίσιμο τα λαϊκά στρώματα της περιοχής να απαιτήσουν με τους αγώνες τους να διεκδικήσουν την αντιμετώπιση προβλημάτων που αφορούν συνολικά την περιοχή. </w:t>
      </w:r>
      <w:r>
        <w:rPr>
          <w:rFonts w:eastAsia="Times New Roman"/>
          <w:szCs w:val="24"/>
        </w:rPr>
        <w:lastRenderedPageBreak/>
        <w:t xml:space="preserve">Και αντιμετωπίζουν λαϊκά προβλήματα όπως είναι η αντιπλημμυρική προστασία, η ύπαρξη νοσοκομείου </w:t>
      </w:r>
      <w:r>
        <w:rPr>
          <w:rFonts w:eastAsia="Times New Roman"/>
          <w:szCs w:val="24"/>
        </w:rPr>
        <w:t>στην Ανατολική Αττική, ζητήματα σχολικών υποδομών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485EECA6" w14:textId="77777777" w:rsidR="000E6CB8" w:rsidRDefault="00854B09">
      <w:pPr>
        <w:spacing w:line="600" w:lineRule="auto"/>
        <w:ind w:firstLine="720"/>
        <w:jc w:val="both"/>
        <w:rPr>
          <w:rFonts w:eastAsia="Times New Roman"/>
          <w:szCs w:val="24"/>
        </w:rPr>
      </w:pPr>
      <w:r>
        <w:rPr>
          <w:rFonts w:eastAsia="Times New Roman"/>
          <w:szCs w:val="24"/>
        </w:rPr>
        <w:t xml:space="preserve">Χρειάζεται, κατά τη γνώμη μας, η λαϊκή οργανωμένη παρέμβαση και δράση για την ανατροπή της πολιτικής που εντείνει την εμπορευματοποίηση της γης και των δασών. </w:t>
      </w:r>
    </w:p>
    <w:p w14:paraId="485EECA7" w14:textId="77777777" w:rsidR="000E6CB8" w:rsidRDefault="00854B09">
      <w:pPr>
        <w:spacing w:line="600" w:lineRule="auto"/>
        <w:ind w:firstLine="720"/>
        <w:jc w:val="both"/>
        <w:rPr>
          <w:rFonts w:eastAsia="Times New Roman"/>
          <w:szCs w:val="24"/>
        </w:rPr>
      </w:pPr>
      <w:r>
        <w:rPr>
          <w:rFonts w:eastAsia="Times New Roman"/>
          <w:szCs w:val="24"/>
        </w:rPr>
        <w:t>Ένα λεπτό, κύριε Πρόεδρε, για να κλείσ</w:t>
      </w:r>
      <w:r>
        <w:rPr>
          <w:rFonts w:eastAsia="Times New Roman"/>
          <w:szCs w:val="24"/>
        </w:rPr>
        <w:t xml:space="preserve">ω με τις τροπολογίες. </w:t>
      </w:r>
    </w:p>
    <w:p w14:paraId="485EECA8" w14:textId="77777777" w:rsidR="000E6CB8" w:rsidRDefault="00854B09">
      <w:pPr>
        <w:spacing w:line="600" w:lineRule="auto"/>
        <w:ind w:firstLine="720"/>
        <w:jc w:val="both"/>
        <w:rPr>
          <w:rFonts w:eastAsia="Times New Roman"/>
          <w:szCs w:val="24"/>
        </w:rPr>
      </w:pPr>
      <w:r>
        <w:rPr>
          <w:rFonts w:eastAsia="Times New Roman"/>
          <w:szCs w:val="24"/>
        </w:rPr>
        <w:t>Όσον αφορά την τροπολογία με γενικό αριθμό 1763/260 του Υπουργείου Παιδείας, εδώ και εμείς έχουμε ένσταση με την εξής έννοια. Υπάρχουν θετικά τα οποία θέλουμε να ψηφίσουμε και υπάρχουν άρθρα μέσα στην ίδια τροπολογία για  τα οποία έχ</w:t>
      </w:r>
      <w:r>
        <w:rPr>
          <w:rFonts w:eastAsia="Times New Roman"/>
          <w:szCs w:val="24"/>
        </w:rPr>
        <w:t>ουμε επιφυλάξεις. Για παράδειγμα, συμφωνούμε με τις μετεγγραφές και θέλουμε να το ψηφίσουμε. Όπως συμφωνούμε και με την άμεση προσφυγή στην ελληνική έννομη τάξη από τη μουσουλμανική μειονότητα. Στα άλλα δύο, όμως, έχουμε επιφυλάξεις. Καλό είναι να διαχωρισ</w:t>
      </w:r>
      <w:r>
        <w:rPr>
          <w:rFonts w:eastAsia="Times New Roman"/>
          <w:szCs w:val="24"/>
        </w:rPr>
        <w:t>τούν. Σε κάθε περίπτωση, εμείς θα ψηφίσουμε τη συγκεκριμένη τροπολογία. Θέλω, όμως, να επισημάνω ότι στα υπόλοιπα δύο έχουμε επιφυλάξεις και θα ψηφίζαμε «</w:t>
      </w:r>
      <w:r>
        <w:rPr>
          <w:rFonts w:eastAsia="Times New Roman"/>
          <w:szCs w:val="24"/>
        </w:rPr>
        <w:t>παρών</w:t>
      </w:r>
      <w:r>
        <w:rPr>
          <w:rFonts w:eastAsia="Times New Roman"/>
          <w:szCs w:val="24"/>
        </w:rPr>
        <w:t xml:space="preserve">», αν ψηφίζονταν χωριστά.  </w:t>
      </w:r>
    </w:p>
    <w:p w14:paraId="485EECA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Για την τροπολογία 1770/263, που αφορά την αποζημίωση της καθολικής υ</w:t>
      </w:r>
      <w:r>
        <w:rPr>
          <w:rFonts w:eastAsia="Times New Roman" w:cs="Times New Roman"/>
          <w:szCs w:val="24"/>
        </w:rPr>
        <w:t xml:space="preserve">πηρεσίας για τα έτη 2016 και 2017 για τα ΕΛΤΑ, εμείς συμφωνούμε. Και αυτήν θα </w:t>
      </w:r>
      <w:r>
        <w:rPr>
          <w:rFonts w:eastAsia="Times New Roman" w:cs="Times New Roman"/>
          <w:szCs w:val="24"/>
        </w:rPr>
        <w:lastRenderedPageBreak/>
        <w:t>την ψηφίσουμε. Κοιτάξτε, όμως, να δείτε. Αυτό είναι αποτέλεσμα της απελευθέρωσης και εδώ των ταχυδρομικών υπηρεσιών. Δίνουμε 15 εκατομμύρια ανά έτος για να καλύψουμε τι; Τις άγον</w:t>
      </w:r>
      <w:r>
        <w:rPr>
          <w:rFonts w:eastAsia="Times New Roman" w:cs="Times New Roman"/>
          <w:szCs w:val="24"/>
        </w:rPr>
        <w:t>ες, τις παραμεθόριες περιοχές, για να γίνεται εκεί το έργο, για να υπάρχει και εκεί υποκατάστημα των ΕΛΤΑ. Το κόστος, όμως, αυτό δεν καλύπτεται, με αποτέλεσμα αργά ή γρήγορα να δημιουργηθεί πρόβλημα στο μέλλον και να αρχίσουν να κλείνουν υποκαταστήματα στι</w:t>
      </w:r>
      <w:r>
        <w:rPr>
          <w:rFonts w:eastAsia="Times New Roman" w:cs="Times New Roman"/>
          <w:szCs w:val="24"/>
        </w:rPr>
        <w:t>ς παραμεθόριες περιοχές. Συμφωνούμε, βεβαίως, να δοθούν αυτά τα 15 εκατομμύρια, αλλά η γνώμη μας είναι ότι είναι λίγα. Αυτή είναι άποψή μας.</w:t>
      </w:r>
    </w:p>
    <w:p w14:paraId="485EECAA"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τέλος θα αναφερθώ στις μετατάξεις του ΕΦΚΑ. Συμφωνούμε ότι ο φορέας ήδη είναι ελλειμματικός σε προσωπικό. Εάν, </w:t>
      </w:r>
      <w:r>
        <w:rPr>
          <w:rFonts w:eastAsia="Times New Roman" w:cs="Times New Roman"/>
          <w:szCs w:val="24"/>
        </w:rPr>
        <w:t>όμως, χρειάζεται απόσπαση ή μετάταξη σε εξαιρετικές περιπτώσεις -όπως παραδείγματος χάριν λόγους υγείας που επικαλούνται- γιατί αυτό θα πρέπει να είναι υπόθεση του Υπουργού και να μην κρίνεται από το υπηρεσιακό συμβούλιο με συγκεκριμένα κριτήρια και όχι γε</w:t>
      </w:r>
      <w:r>
        <w:rPr>
          <w:rFonts w:eastAsia="Times New Roman" w:cs="Times New Roman"/>
          <w:szCs w:val="24"/>
        </w:rPr>
        <w:t xml:space="preserve">νικώς και αορίστως; </w:t>
      </w:r>
    </w:p>
    <w:p w14:paraId="485EECAB"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85EECAC" w14:textId="77777777" w:rsidR="000E6CB8" w:rsidRDefault="00854B09">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ο ειδικός αγορητής από το Ποτάμι κ. Ψαριανός.</w:t>
      </w:r>
    </w:p>
    <w:p w14:paraId="485EECAD" w14:textId="77777777" w:rsidR="000E6CB8" w:rsidRDefault="00854B09">
      <w:pPr>
        <w:spacing w:line="600" w:lineRule="auto"/>
        <w:ind w:firstLine="720"/>
        <w:jc w:val="both"/>
        <w:rPr>
          <w:rFonts w:eastAsia="Times New Roman"/>
          <w:bCs/>
          <w:szCs w:val="24"/>
        </w:rPr>
      </w:pPr>
      <w:r w:rsidRPr="00C12764">
        <w:rPr>
          <w:rFonts w:eastAsia="Times New Roman"/>
          <w:b/>
          <w:bCs/>
          <w:szCs w:val="24"/>
        </w:rPr>
        <w:t xml:space="preserve">ΓΡΗΓΟΡΙΟΣ ΨΑΡΙΑΝΟΣ: </w:t>
      </w:r>
      <w:r>
        <w:rPr>
          <w:rFonts w:eastAsia="Times New Roman"/>
          <w:bCs/>
          <w:szCs w:val="24"/>
        </w:rPr>
        <w:t>Ευχαριστώ πολύ, κύριε Πρόεδρε.</w:t>
      </w:r>
    </w:p>
    <w:p w14:paraId="485EECAE" w14:textId="77777777" w:rsidR="000E6CB8" w:rsidRDefault="00854B09">
      <w:pPr>
        <w:spacing w:line="600" w:lineRule="auto"/>
        <w:ind w:firstLine="720"/>
        <w:jc w:val="both"/>
        <w:rPr>
          <w:rFonts w:eastAsia="Times New Roman"/>
          <w:bCs/>
          <w:szCs w:val="24"/>
        </w:rPr>
      </w:pPr>
      <w:r>
        <w:rPr>
          <w:rFonts w:eastAsia="Times New Roman"/>
          <w:bCs/>
          <w:szCs w:val="24"/>
        </w:rPr>
        <w:lastRenderedPageBreak/>
        <w:t>Είπαμε ότι σε αυτό το νομοσχέδιο το πρώτο και το δεύτερο Μέρος θ</w:t>
      </w:r>
      <w:r>
        <w:rPr>
          <w:rFonts w:eastAsia="Times New Roman"/>
          <w:bCs/>
          <w:szCs w:val="24"/>
        </w:rPr>
        <w:t>α το ψηφίσουμε στο σύνολό τους, γιατί είναι ενσωμάτωση οδηγιών ή βελτιώσεις, υποχρεώσεων της χώρας απέναντι στους Ευρωπαίους εταίρους.</w:t>
      </w:r>
    </w:p>
    <w:p w14:paraId="485EECAF" w14:textId="77777777" w:rsidR="000E6CB8" w:rsidRDefault="00854B09">
      <w:pPr>
        <w:spacing w:line="600" w:lineRule="auto"/>
        <w:ind w:firstLine="720"/>
        <w:jc w:val="both"/>
        <w:rPr>
          <w:rFonts w:eastAsia="Times New Roman"/>
          <w:bCs/>
          <w:szCs w:val="24"/>
        </w:rPr>
      </w:pPr>
      <w:r>
        <w:rPr>
          <w:rFonts w:eastAsia="Times New Roman"/>
          <w:bCs/>
          <w:szCs w:val="24"/>
        </w:rPr>
        <w:t xml:space="preserve">Στο </w:t>
      </w:r>
      <w:r>
        <w:rPr>
          <w:rFonts w:eastAsia="Times New Roman"/>
          <w:bCs/>
          <w:szCs w:val="24"/>
        </w:rPr>
        <w:t>Τ</w:t>
      </w:r>
      <w:r>
        <w:rPr>
          <w:rFonts w:eastAsia="Times New Roman"/>
          <w:bCs/>
          <w:szCs w:val="24"/>
        </w:rPr>
        <w:t xml:space="preserve">ρίτο Μέρος έχουμε διάφορες τακτοποιήσεις. Είπα και στην </w:t>
      </w:r>
      <w:proofErr w:type="spellStart"/>
      <w:r>
        <w:rPr>
          <w:rFonts w:eastAsia="Times New Roman"/>
          <w:bCs/>
          <w:szCs w:val="24"/>
        </w:rPr>
        <w:t>πρωτολογία</w:t>
      </w:r>
      <w:proofErr w:type="spellEnd"/>
      <w:r>
        <w:rPr>
          <w:rFonts w:eastAsia="Times New Roman"/>
          <w:bCs/>
          <w:szCs w:val="24"/>
        </w:rPr>
        <w:t xml:space="preserve"> μου ότι το πτητικό επίδομα που δίδεται στο άρθρο </w:t>
      </w:r>
      <w:r>
        <w:rPr>
          <w:rFonts w:eastAsia="Times New Roman"/>
          <w:bCs/>
          <w:szCs w:val="24"/>
        </w:rPr>
        <w:t>35 δεν μπορεί να δίνεται σε όλους, παρά μόνο σε όσους πραγματικά το δικαιούνται. Αλλιώς να παίρνουμε όλοι οι εργαζόμενοι και οι απασχολούμενοι παντού πτητικά επιδόματα και όχι μόνο στην Υπηρεσία Πολιτικής Αεροπορίας αυτοί που δεν πετάνε να παίρνουν πτητικό</w:t>
      </w:r>
      <w:r>
        <w:rPr>
          <w:rFonts w:eastAsia="Times New Roman"/>
          <w:bCs/>
          <w:szCs w:val="24"/>
        </w:rPr>
        <w:t xml:space="preserve"> επίδομα.</w:t>
      </w:r>
    </w:p>
    <w:p w14:paraId="485EECB0" w14:textId="77777777" w:rsidR="000E6CB8" w:rsidRDefault="00854B09">
      <w:pPr>
        <w:spacing w:line="600" w:lineRule="auto"/>
        <w:ind w:firstLine="720"/>
        <w:jc w:val="both"/>
        <w:rPr>
          <w:rFonts w:eastAsia="Times New Roman"/>
          <w:bCs/>
          <w:szCs w:val="24"/>
        </w:rPr>
      </w:pPr>
      <w:r>
        <w:rPr>
          <w:rFonts w:eastAsia="Times New Roman"/>
          <w:bCs/>
          <w:szCs w:val="24"/>
        </w:rPr>
        <w:t xml:space="preserve">Στο άρθρο 36 εάν και είναι θετική ρύθμιση η επίσπευση της επιστροφής των </w:t>
      </w:r>
      <w:proofErr w:type="spellStart"/>
      <w:r>
        <w:rPr>
          <w:rFonts w:eastAsia="Times New Roman"/>
          <w:bCs/>
          <w:szCs w:val="24"/>
        </w:rPr>
        <w:t>χρωστούμενων</w:t>
      </w:r>
      <w:proofErr w:type="spellEnd"/>
      <w:r>
        <w:rPr>
          <w:rFonts w:eastAsia="Times New Roman"/>
          <w:bCs/>
          <w:szCs w:val="24"/>
        </w:rPr>
        <w:t xml:space="preserve"> από το κράτος τόσο σε νομικά όσο και φυσικά πρόσωπα, όλοι γνωρίζουμε ότι το κράτος χρωστάει πάνω από 3 δισεκατομμύρια στους ιδιώτες έως τώρα. Ήταν 2,7 δισεκατομ</w:t>
      </w:r>
      <w:r>
        <w:rPr>
          <w:rFonts w:eastAsia="Times New Roman"/>
          <w:bCs/>
          <w:szCs w:val="24"/>
        </w:rPr>
        <w:t xml:space="preserve">μύρια και προστέθηκαν τώρα άλλα 300 εκατομμύρια. Το κράτος χρωστάει στους ιδιώτες και σε πολίτες τους, σε φυσικά και νομικά πρόσωπα, πάνω από 3 δισεκατομμύρια. Να τακτοποιηθούν αυτές οι επιστροφές των </w:t>
      </w:r>
      <w:proofErr w:type="spellStart"/>
      <w:r>
        <w:rPr>
          <w:rFonts w:eastAsia="Times New Roman"/>
          <w:bCs/>
          <w:szCs w:val="24"/>
        </w:rPr>
        <w:t>χρωστούμενων</w:t>
      </w:r>
      <w:proofErr w:type="spellEnd"/>
      <w:r>
        <w:rPr>
          <w:rFonts w:eastAsia="Times New Roman"/>
          <w:bCs/>
          <w:szCs w:val="24"/>
        </w:rPr>
        <w:t xml:space="preserve"> σε όλους τους πολίτες και όχι κατ’ επιλογή</w:t>
      </w:r>
      <w:r>
        <w:rPr>
          <w:rFonts w:eastAsia="Times New Roman"/>
          <w:bCs/>
          <w:szCs w:val="24"/>
        </w:rPr>
        <w:t>ν σε κάποιες ομάδες που είναι φιλικά προσκείμενες ή που μας ενδιαφέρουν ή που ανήκουν στο πελατολόγιό μας.</w:t>
      </w:r>
    </w:p>
    <w:p w14:paraId="485EECB1" w14:textId="77777777" w:rsidR="000E6CB8" w:rsidRDefault="00854B09">
      <w:pPr>
        <w:spacing w:line="600" w:lineRule="auto"/>
        <w:ind w:firstLine="720"/>
        <w:jc w:val="both"/>
        <w:rPr>
          <w:rFonts w:eastAsia="Times New Roman"/>
          <w:bCs/>
          <w:szCs w:val="24"/>
        </w:rPr>
      </w:pPr>
      <w:r>
        <w:rPr>
          <w:rFonts w:eastAsia="Times New Roman"/>
          <w:bCs/>
          <w:szCs w:val="24"/>
        </w:rPr>
        <w:lastRenderedPageBreak/>
        <w:t xml:space="preserve">Στο άρθρο 38 απαλλάσσονται από τον ΕΝΦΙΑ τα ενενήντα εννέα θύματα από την καταστροφική φωτιά στο Μάτι, στον Νέο </w:t>
      </w:r>
      <w:proofErr w:type="spellStart"/>
      <w:r>
        <w:rPr>
          <w:rFonts w:eastAsia="Times New Roman"/>
          <w:bCs/>
          <w:szCs w:val="24"/>
        </w:rPr>
        <w:t>Βουτζά</w:t>
      </w:r>
      <w:proofErr w:type="spellEnd"/>
      <w:r>
        <w:rPr>
          <w:rFonts w:eastAsia="Times New Roman"/>
          <w:bCs/>
          <w:szCs w:val="24"/>
        </w:rPr>
        <w:t xml:space="preserve"> και στην περιοχή εκεί. Οι τραυ</w:t>
      </w:r>
      <w:r>
        <w:rPr>
          <w:rFonts w:eastAsia="Times New Roman"/>
          <w:bCs/>
          <w:szCs w:val="24"/>
        </w:rPr>
        <w:t xml:space="preserve">ματίες και οι διασωθέντες έχουν πολύ μεγαλύτερη ανάγκη ενίσχυσης παρά οι κληρονόμοι </w:t>
      </w:r>
      <w:proofErr w:type="spellStart"/>
      <w:r>
        <w:rPr>
          <w:rFonts w:eastAsia="Times New Roman"/>
          <w:bCs/>
          <w:szCs w:val="24"/>
        </w:rPr>
        <w:t>θανόντων</w:t>
      </w:r>
      <w:proofErr w:type="spellEnd"/>
      <w:r>
        <w:rPr>
          <w:rFonts w:eastAsia="Times New Roman"/>
          <w:bCs/>
          <w:szCs w:val="24"/>
        </w:rPr>
        <w:t>, που έχουν περιουσίες που δεν έπαθαν τίποτα ή που είναι σε άλλες περιοχές. Δεν είναι δίκαιη αυτή η διάταξη. Είναι απλώς ένα λαϊκίστικο φιλοδώρημα, για να καλύψουμε</w:t>
      </w:r>
      <w:r>
        <w:rPr>
          <w:rFonts w:eastAsia="Times New Roman"/>
          <w:bCs/>
          <w:szCs w:val="24"/>
        </w:rPr>
        <w:t xml:space="preserve"> τις ευθύνες μας που αφήσαμε να γίνει αυτή η καταστροφή και δεν πήραμε τα μέτρα που έπρεπε να πάρουμε. Και τώρα δίνουμε ένα χαρτζιλίκι στους </w:t>
      </w:r>
      <w:proofErr w:type="spellStart"/>
      <w:r>
        <w:rPr>
          <w:rFonts w:eastAsia="Times New Roman"/>
          <w:bCs/>
          <w:szCs w:val="24"/>
        </w:rPr>
        <w:t>θανόντες</w:t>
      </w:r>
      <w:proofErr w:type="spellEnd"/>
      <w:r>
        <w:rPr>
          <w:rFonts w:eastAsia="Times New Roman"/>
          <w:bCs/>
          <w:szCs w:val="24"/>
        </w:rPr>
        <w:t xml:space="preserve"> και όχι σε αυτούς που διασώθηκαν ή που είναι τραυματίες ή που ζουν και έχασαν τις περιουσίες τους.</w:t>
      </w:r>
    </w:p>
    <w:p w14:paraId="485EECB2" w14:textId="77777777" w:rsidR="000E6CB8" w:rsidRDefault="00854B09">
      <w:pPr>
        <w:spacing w:line="600" w:lineRule="auto"/>
        <w:ind w:firstLine="709"/>
        <w:jc w:val="both"/>
        <w:rPr>
          <w:rFonts w:eastAsia="Times New Roman" w:cs="Times New Roman"/>
          <w:szCs w:val="24"/>
        </w:rPr>
      </w:pPr>
      <w:r>
        <w:rPr>
          <w:rFonts w:eastAsia="Times New Roman"/>
          <w:bCs/>
          <w:szCs w:val="24"/>
        </w:rPr>
        <w:t>Στο άρθ</w:t>
      </w:r>
      <w:r>
        <w:rPr>
          <w:rFonts w:eastAsia="Times New Roman"/>
          <w:bCs/>
          <w:szCs w:val="24"/>
        </w:rPr>
        <w:t>ρο 44 ένας προσληφθείς το 2000 ως απόφοιτος λυκείου εάν αποκτήσει πτυχίο πανεπιστημίου το 2010, θα παίρνει αναδρομικά σαν να είχε το πτυχίο από το 2000 ή από το 1990 εάν πάρει το πτυχίο έως το 2018. Αυτή η διάταξη είναι επίσης άδικη -γιατί είναι αναδρομική</w:t>
      </w:r>
      <w:r>
        <w:rPr>
          <w:rFonts w:eastAsia="Times New Roman"/>
          <w:bCs/>
          <w:szCs w:val="24"/>
        </w:rPr>
        <w:t xml:space="preserve"> για μελλοντικούς πτυχιούχους ή για αυτούς που πήραν πτυχίο πρόσφατα- το να παίρνουν, δηλαδή, αναδρομικά από τότε που ξεκίνησαν να δουλεύουν, ενώ ήταν απόφοιτοι λυκείου. Είναι επίσης μια άδικη και ειδικού τύπου διάταξη που δεν ξέρω τι ακριβώς υποκρύπτει. </w:t>
      </w:r>
      <w:r>
        <w:rPr>
          <w:rFonts w:eastAsia="Times New Roman" w:cs="Times New Roman"/>
          <w:szCs w:val="24"/>
        </w:rPr>
        <w:t>Μ</w:t>
      </w:r>
      <w:r>
        <w:rPr>
          <w:rFonts w:eastAsia="Times New Roman" w:cs="Times New Roman"/>
          <w:szCs w:val="24"/>
        </w:rPr>
        <w:t>πορεί να υποκρύπτει, ας πούμε, και περιπτώσεις σαν την κυρία στα Χανιά, δημόσια υπάλληλος, που είχε πλαστό πτυχίο και αθωώθηκε γιατί, λέει, το πλαστό πτυχίο το πλαστογράφησε για να μην αισθάνεται μειονεκτικά απέναντι στους άλλους που ήταν νομίμως πτυχιούχο</w:t>
      </w:r>
      <w:r>
        <w:rPr>
          <w:rFonts w:eastAsia="Times New Roman" w:cs="Times New Roman"/>
          <w:szCs w:val="24"/>
        </w:rPr>
        <w:t xml:space="preserve">ι </w:t>
      </w:r>
      <w:r>
        <w:rPr>
          <w:rFonts w:eastAsia="Times New Roman" w:cs="Times New Roman"/>
          <w:szCs w:val="24"/>
        </w:rPr>
        <w:lastRenderedPageBreak/>
        <w:t>με κανονικά πτυχία. Αυτή η διάταξη, να παίρνουν αναδρομικά ως πτυχιούχοι ανωτάτων σχολών άνθρωποι που πήραν το πτυχίο τους προχθές, είναι επίσης εκτός λογικής.</w:t>
      </w:r>
    </w:p>
    <w:p w14:paraId="485EECB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Και στις </w:t>
      </w:r>
      <w:r>
        <w:rPr>
          <w:rFonts w:eastAsia="Times New Roman" w:cs="Times New Roman"/>
          <w:szCs w:val="24"/>
        </w:rPr>
        <w:t>ε</w:t>
      </w:r>
      <w:r>
        <w:rPr>
          <w:rFonts w:eastAsia="Times New Roman" w:cs="Times New Roman"/>
          <w:szCs w:val="24"/>
        </w:rPr>
        <w:t xml:space="preserve">πιτροπές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αναφέρθηκα σε κάποια πράγματα τα οποία πρέπει να τα</w:t>
      </w:r>
      <w:r>
        <w:rPr>
          <w:rFonts w:eastAsia="Times New Roman" w:cs="Times New Roman"/>
          <w:szCs w:val="24"/>
        </w:rPr>
        <w:t xml:space="preserve"> ρυθμίσουμε, αλλά πρέπει να ρυθμιστούν δίκαια. Αν φτάσουμε στο σημείο να πούμε μάλιστα ότι βγήκαμε από τα μνημόνια και την κρίση, πρέπει να τα κάνουμε όλα και να κάνουμε ό,τι θέλουμε, να δώσουμε στους πάντες τα πάντα. Διότι υπάρχει, είπαμε, εθνική ανεξαρτη</w:t>
      </w:r>
      <w:r>
        <w:rPr>
          <w:rFonts w:eastAsia="Times New Roman" w:cs="Times New Roman"/>
          <w:szCs w:val="24"/>
        </w:rPr>
        <w:t xml:space="preserve">σία και λαϊκή κυριαρχία, έχουμε βγει από την επιτήρηση και τη σκληρή εποπτεία των τοκογλύφων δανειστών που μας εκβιάζανε τόσα χρόνια. Τώρα είμαστε ελεύθεροι. Μπορούμε να κάνουμε ό,τι θέλουμε, ρουσφέτια, προσλήψεις, να δίνουμε αυξήσεις. </w:t>
      </w:r>
    </w:p>
    <w:p w14:paraId="485EECB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Και για τις συντάξε</w:t>
      </w:r>
      <w:r>
        <w:rPr>
          <w:rFonts w:eastAsia="Times New Roman" w:cs="Times New Roman"/>
          <w:szCs w:val="24"/>
        </w:rPr>
        <w:t>ις, γιατί τώρα συζητάμε αν συμφωνούν ή όχι οι Ευρωπαίοι για την περικοπή ή την άρση της περικοπής των συντάξεων; Για τις συντάξεις ψηφίσαμε, ψηφίσατε την περικοπή των συντάξεων και τώρα ψάχνετε να απελευθερωθείτε από τη δική σας ψήφο και να πείσετε ή να «ψ</w:t>
      </w:r>
      <w:r>
        <w:rPr>
          <w:rFonts w:eastAsia="Times New Roman" w:cs="Times New Roman"/>
          <w:szCs w:val="24"/>
        </w:rPr>
        <w:t xml:space="preserve">ήσετε» τους εταίρους μας, αυτούς τους εκβιαστές, ότι «εντάξει μωρέ, το ψηφίσαμε, αλλά ας αρθεί τώρα η περικοπή των συντάξεων την οποία ψηφίσαμε». </w:t>
      </w:r>
    </w:p>
    <w:p w14:paraId="485EECB5"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Και λέει ο προϋπολογισμός αυτός -ο οποίος είναι ένας προϋπολογισμός «ή θα βρέξει ή θα χιονίσει ή καλό καιρό θα κάνει», δεν είναι ένας προϋπολογισμός του Ιανού με δυο πρόσωπα, αλλά έχει τρία-τέσσερα- θα προσπαθήσουμε να προχωρήσουμε στην άρση της περικοπής </w:t>
      </w:r>
      <w:r>
        <w:rPr>
          <w:rFonts w:eastAsia="Times New Roman" w:cs="Times New Roman"/>
          <w:szCs w:val="24"/>
        </w:rPr>
        <w:t xml:space="preserve">των συντάξεων, που την έχουμε ψηφίσει, και δεν θα κάνουμε σε αντιστάθμισμα αυτά που έχουμε πει ότι θα κάνουμε. Ή θα κάνουμε αυτά που έχουμε πει ότι θα κάνουμε και θα περικόψουμε τις συντάξεις. Ή το ένα ή το άλλο, δηλαδή, </w:t>
      </w:r>
      <w:proofErr w:type="spellStart"/>
      <w:r>
        <w:rPr>
          <w:rFonts w:eastAsia="Times New Roman" w:cs="Times New Roman"/>
          <w:szCs w:val="24"/>
        </w:rPr>
        <w:t>κοροϊδευόμαστε</w:t>
      </w:r>
      <w:proofErr w:type="spellEnd"/>
      <w:r>
        <w:rPr>
          <w:rFonts w:eastAsia="Times New Roman" w:cs="Times New Roman"/>
          <w:szCs w:val="24"/>
        </w:rPr>
        <w:t xml:space="preserve"> εδώ. Πάει να πει, σε</w:t>
      </w:r>
      <w:r>
        <w:rPr>
          <w:rFonts w:eastAsia="Times New Roman" w:cs="Times New Roman"/>
          <w:szCs w:val="24"/>
        </w:rPr>
        <w:t xml:space="preserve"> απλά ελληνικά, ότι τις συντάξεις αν δεν τις κόψουμε δεν θα κοπούν, ε και αν κοπούν κοπήκανε. Δεν καταλαβαίνουμε ακριβώς αυτήν τη λογική και τα παζάρια που γίνονται σε αυτά τα επίπεδα. </w:t>
      </w:r>
    </w:p>
    <w:p w14:paraId="485EECB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Πρέπει να πω ότι η καθαρή έξοδος στις αγορές δεν υπάρχει.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έξοδος στις αγορές διότι οι αγορές εκεί που τους παίζαμε ζουρνάδες, νταούλια και </w:t>
      </w:r>
      <w:proofErr w:type="spellStart"/>
      <w:r>
        <w:rPr>
          <w:rFonts w:eastAsia="Times New Roman" w:cs="Times New Roman"/>
          <w:szCs w:val="24"/>
        </w:rPr>
        <w:t>μπουζουκομπαγλαμάδες</w:t>
      </w:r>
      <w:proofErr w:type="spellEnd"/>
      <w:r>
        <w:rPr>
          <w:rFonts w:eastAsia="Times New Roman" w:cs="Times New Roman"/>
          <w:szCs w:val="24"/>
        </w:rPr>
        <w:t>, τώρα μας παίζουν κάτι σαξόφωνα απ’ έξω και κάτι κοντραμπάσα. Και είδαμε τι έγινε τώρα με την αναταραχή στις τράπεζες, για την οποία λέει η Κυβέρνη</w:t>
      </w:r>
      <w:r>
        <w:rPr>
          <w:rFonts w:eastAsia="Times New Roman" w:cs="Times New Roman"/>
          <w:szCs w:val="24"/>
        </w:rPr>
        <w:t>ση «δεν πειράζει μωρέ, δεν έγινε τίποτα, δεν συμβαίνει. Είναι μία απλή κίνηση των αγορών απέναντι…»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85EECB7"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Δηλαδή, μου θυμίζει αυτό που είχαμε πει όταν κάναμε τα </w:t>
      </w:r>
      <w:r>
        <w:rPr>
          <w:rFonts w:eastAsia="Times New Roman" w:cs="Times New Roman"/>
          <w:szCs w:val="24"/>
          <w:lang w:val="en-US"/>
        </w:rPr>
        <w:t>capital</w:t>
      </w:r>
      <w:r w:rsidRPr="001A4C6D">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ότι σε δύο μήνες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δεν θα υπάρχουν. Και έλεγα εγ</w:t>
      </w:r>
      <w:r>
        <w:rPr>
          <w:rFonts w:eastAsia="Times New Roman" w:cs="Times New Roman"/>
          <w:szCs w:val="24"/>
        </w:rPr>
        <w:t xml:space="preserve">ώ προσωπικά και διάφοροι άλλοι στα κανάλια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όχι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γιατί δεν βάζουμε «</w:t>
      </w:r>
      <w:r>
        <w:rPr>
          <w:rFonts w:eastAsia="Times New Roman" w:cs="Times New Roman"/>
          <w:szCs w:val="24"/>
          <w:lang w:val="en-US"/>
        </w:rPr>
        <w:t>s</w:t>
      </w:r>
      <w:r>
        <w:rPr>
          <w:rFonts w:eastAsia="Times New Roman" w:cs="Times New Roman"/>
          <w:szCs w:val="24"/>
        </w:rPr>
        <w:t xml:space="preserve">» πληθυντικό στην ελληνική εκφορά των λέξεων- θα κρατήσουν </w:t>
      </w:r>
      <w:r>
        <w:rPr>
          <w:rFonts w:eastAsia="Times New Roman" w:cs="Times New Roman"/>
          <w:szCs w:val="24"/>
        </w:rPr>
        <w:lastRenderedPageBreak/>
        <w:t>πάνω από δύο χρόνια. Και «τρώγαμε ξύλο» στα κανάλια γιατί μας λέγανε όλοι οι υπεύθυν</w:t>
      </w:r>
      <w:r>
        <w:rPr>
          <w:rFonts w:eastAsia="Times New Roman" w:cs="Times New Roman"/>
          <w:szCs w:val="24"/>
        </w:rPr>
        <w:t xml:space="preserve">οι Υπουργοί, Υφυπουργοί και Βουλευτές των ΣΥΡΙΖΑΝΕΞΕΛ ότι για δύο μήνες είναι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τα οποία μάλιστα μας τα επιβάλανε οι ξένοι, δεν τα κάναμε εμείς μόνοι μας. </w:t>
      </w:r>
    </w:p>
    <w:p w14:paraId="485EECB8"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Όλα αυτά τα παραμύθια πρέπει να τα πάρουμε όλα πίσω και να αρχίσουμε να λέμε από τ</w:t>
      </w:r>
      <w:r>
        <w:rPr>
          <w:rFonts w:eastAsia="Times New Roman" w:cs="Times New Roman"/>
          <w:szCs w:val="24"/>
        </w:rPr>
        <w:t>ην αρχή κάποιες αλήθειες. Να λέμε, ας πούμε, ότι εξαπατηθήκαμε, ότι έχουμε αυταπάτες, ότι προσπαθούμε να κάνουμε πράγματα, αλλά δεν μπορούμε να τα κάνουμε ή αν μπορούμε, τώρα που είμαστε ελεύθεροι και απαλλαγμένοι από την επιτήρηση και την εποπτεία, δεν τα</w:t>
      </w:r>
      <w:r>
        <w:rPr>
          <w:rFonts w:eastAsia="Times New Roman" w:cs="Times New Roman"/>
          <w:szCs w:val="24"/>
        </w:rPr>
        <w:t xml:space="preserve"> κάνουμε. Να κάνουμε το πρόγραμμα παροχών με τα επιδόματα και όλα αυτά τα κόλπα που γίνονταν τόσα χρόνια από όλους σε ειδικές ομάδες πελατών, ενώ το κοινωνικό σύνολο υπέστη τρομακτική βλάβη και η χώρα καταστράφηκε, ακριβώς από τέτοιες ιδιαίτερες προτιμήσει</w:t>
      </w:r>
      <w:r>
        <w:rPr>
          <w:rFonts w:eastAsia="Times New Roman" w:cs="Times New Roman"/>
          <w:szCs w:val="24"/>
        </w:rPr>
        <w:t xml:space="preserve">ς και φροντίδες σε ειδικές </w:t>
      </w:r>
      <w:proofErr w:type="spellStart"/>
      <w:r>
        <w:rPr>
          <w:rFonts w:eastAsia="Times New Roman" w:cs="Times New Roman"/>
          <w:szCs w:val="24"/>
        </w:rPr>
        <w:t>ομαδούλες</w:t>
      </w:r>
      <w:proofErr w:type="spellEnd"/>
      <w:r>
        <w:rPr>
          <w:rFonts w:eastAsia="Times New Roman" w:cs="Times New Roman"/>
          <w:szCs w:val="24"/>
        </w:rPr>
        <w:t xml:space="preserve">. </w:t>
      </w:r>
    </w:p>
    <w:p w14:paraId="485EECB9"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Αντί να κοιτάμε, λοιπόν, πώς θα βολεύουμε διάφορα «</w:t>
      </w:r>
      <w:proofErr w:type="spellStart"/>
      <w:r>
        <w:rPr>
          <w:rFonts w:eastAsia="Times New Roman" w:cs="Times New Roman"/>
          <w:szCs w:val="24"/>
        </w:rPr>
        <w:t>πελατάκια</w:t>
      </w:r>
      <w:proofErr w:type="spellEnd"/>
      <w:r>
        <w:rPr>
          <w:rFonts w:eastAsia="Times New Roman" w:cs="Times New Roman"/>
          <w:szCs w:val="24"/>
        </w:rPr>
        <w:t>», τους δικούς μας και να παίρνουμε από τον ιδιωτικό τομέα φόρους και να πληρώνουμε διάφορους «μπαγλαμάδες» στις υπηρεσίες που έχουμε τώρα και τους βάζουμε α</w:t>
      </w:r>
      <w:r>
        <w:rPr>
          <w:rFonts w:eastAsia="Times New Roman" w:cs="Times New Roman"/>
          <w:szCs w:val="24"/>
        </w:rPr>
        <w:t xml:space="preserve">πό εδώ και από εκεί σε προσλήψεις και ρουσφέτια, να δούμε αντικειμενικά πώς μπορούμε να προχωρήσουμε στην ανάπτυξη της χώρας, σε μια οικονομική ανάπτυξη που θα είναι για όλους το καλύτερο που μπορεί να μας συμβεί από εδώ και πέρα </w:t>
      </w:r>
      <w:r>
        <w:rPr>
          <w:rFonts w:eastAsia="Times New Roman" w:cs="Times New Roman"/>
          <w:szCs w:val="24"/>
        </w:rPr>
        <w:lastRenderedPageBreak/>
        <w:t>και για εμάς και για τα πα</w:t>
      </w:r>
      <w:r>
        <w:rPr>
          <w:rFonts w:eastAsia="Times New Roman" w:cs="Times New Roman"/>
          <w:szCs w:val="24"/>
        </w:rPr>
        <w:t>ιδιά μας και να έχουμε μια ανάπτυξη πραγματική και να σταματήσουμε να λέμε αν υπάρχει δίκαιη ή άδικη ανάπτυξη. Κάθε ανάπτυξη είναι δίκαιη και ωφελεί όλους, και τους μεγαλοκαρχαρίες του κεφαλαίου και τους εργαζόμενους και τους απλούς πολίτες και την πλουτοκ</w:t>
      </w:r>
      <w:r>
        <w:rPr>
          <w:rFonts w:eastAsia="Times New Roman" w:cs="Times New Roman"/>
          <w:szCs w:val="24"/>
        </w:rPr>
        <w:t>ρατία και τις λαϊκές οικογένειες, και αποφεύγουμε τα τσεκουρώματα και τις λέξεις που χρησιμοποιούμε συνέχεια για να εντυπωσιάζουμε και να γινόμαστε δημοφιλείς στα καφενεία. Πρέπει να αρχίσουμε να μιλάμε επί αληθών μεγεθών και προοπτικών και να μη χαϊδεύουμ</w:t>
      </w:r>
      <w:r>
        <w:rPr>
          <w:rFonts w:eastAsia="Times New Roman" w:cs="Times New Roman"/>
          <w:szCs w:val="24"/>
        </w:rPr>
        <w:t xml:space="preserve">ε αυτιά ή να παινεύουμε και να φροντίζουμε και να δίνουμε φιλοδωρήματα σε ειδικές </w:t>
      </w:r>
      <w:proofErr w:type="spellStart"/>
      <w:r>
        <w:rPr>
          <w:rFonts w:eastAsia="Times New Roman" w:cs="Times New Roman"/>
          <w:szCs w:val="24"/>
        </w:rPr>
        <w:t>ομαδούλες</w:t>
      </w:r>
      <w:proofErr w:type="spellEnd"/>
      <w:r>
        <w:rPr>
          <w:rFonts w:eastAsia="Times New Roman" w:cs="Times New Roman"/>
          <w:szCs w:val="24"/>
        </w:rPr>
        <w:t xml:space="preserve"> πελατών. </w:t>
      </w:r>
    </w:p>
    <w:p w14:paraId="485EECBA" w14:textId="77777777" w:rsidR="000E6CB8" w:rsidRDefault="00854B09">
      <w:pPr>
        <w:spacing w:line="600" w:lineRule="auto"/>
        <w:ind w:firstLine="720"/>
        <w:jc w:val="both"/>
        <w:rPr>
          <w:rFonts w:eastAsia="Times New Roman" w:cs="Times New Roman"/>
          <w:szCs w:val="24"/>
        </w:rPr>
      </w:pPr>
      <w:r w:rsidRPr="00FC2AF8">
        <w:rPr>
          <w:rFonts w:eastAsia="Times New Roman" w:cs="Times New Roman"/>
          <w:b/>
          <w:szCs w:val="24"/>
        </w:rPr>
        <w:t xml:space="preserve">ΠΡΟΕΔΡΕΥΩΝ (Γεώργιος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 xml:space="preserve">Κύριε Ψαριανέ, ολοκληρώστε. </w:t>
      </w:r>
    </w:p>
    <w:p w14:paraId="485EECBB"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Θέλω να σας πω ότι η καθαρή έξοδος στις αγορές δεν υπάρχει και οι συντά</w:t>
      </w:r>
      <w:r>
        <w:rPr>
          <w:rFonts w:eastAsia="Times New Roman" w:cs="Times New Roman"/>
          <w:szCs w:val="24"/>
        </w:rPr>
        <w:t>ξεις πρέπει να μας πείτε ξεκάθαρα αν θα κοπούν και δεν θα κάνουμε τα άλλα που υποσχεθήκαμε ή αν δεν κοπούν και θα κάνουμε τα άλλα που υποσχεθήκαμε ή το αντίστροφο. Να αποφασίσουμε να μιλήσουμε καθαρά, να σταματήσουμε να πουλάμε παραμύθι και να δίνουμε σε χ</w:t>
      </w:r>
      <w:r>
        <w:rPr>
          <w:rFonts w:eastAsia="Times New Roman" w:cs="Times New Roman"/>
          <w:szCs w:val="24"/>
        </w:rPr>
        <w:t xml:space="preserve">αμηλή τιμή σανό σε </w:t>
      </w:r>
      <w:proofErr w:type="spellStart"/>
      <w:r>
        <w:rPr>
          <w:rFonts w:eastAsia="Times New Roman" w:cs="Times New Roman"/>
          <w:szCs w:val="24"/>
        </w:rPr>
        <w:t>σανοφάγους</w:t>
      </w:r>
      <w:proofErr w:type="spellEnd"/>
      <w:r>
        <w:rPr>
          <w:rFonts w:eastAsia="Times New Roman" w:cs="Times New Roman"/>
          <w:szCs w:val="24"/>
        </w:rPr>
        <w:t xml:space="preserve">. </w:t>
      </w:r>
    </w:p>
    <w:p w14:paraId="485EECBC"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5EECBD" w14:textId="77777777" w:rsidR="000E6CB8" w:rsidRDefault="00854B09">
      <w:pPr>
        <w:spacing w:line="600" w:lineRule="auto"/>
        <w:ind w:firstLine="720"/>
        <w:jc w:val="both"/>
        <w:rPr>
          <w:rFonts w:eastAsia="Times New Roman" w:cs="Times New Roman"/>
          <w:szCs w:val="24"/>
        </w:rPr>
      </w:pPr>
      <w:r w:rsidRPr="00FC2AF8">
        <w:rPr>
          <w:rFonts w:eastAsia="Times New Roman" w:cs="Times New Roman"/>
          <w:b/>
          <w:szCs w:val="24"/>
        </w:rPr>
        <w:lastRenderedPageBreak/>
        <w:t xml:space="preserve">ΠΡΟΕΔΡΕΥΩΝ (Γεώργιος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 xml:space="preserve">Κύριε Υπουργέ, έχετε τον λόγο για ένα λεπτό και μετά θα προχωρήσουμε στη ψηφοφορία. </w:t>
      </w:r>
    </w:p>
    <w:p w14:paraId="485EECBE" w14:textId="77777777" w:rsidR="000E6CB8" w:rsidRDefault="00854B09">
      <w:pPr>
        <w:spacing w:line="600" w:lineRule="auto"/>
        <w:ind w:firstLine="720"/>
        <w:jc w:val="both"/>
        <w:rPr>
          <w:rFonts w:eastAsia="Times New Roman" w:cs="Times New Roman"/>
          <w:szCs w:val="24"/>
        </w:rPr>
      </w:pPr>
      <w:r w:rsidRPr="00123356">
        <w:rPr>
          <w:rFonts w:eastAsia="Times New Roman" w:cs="Times New Roman"/>
          <w:b/>
          <w:szCs w:val="24"/>
        </w:rPr>
        <w:t>ΓΕΩΡΓΙΟΣ ΧΟΥΛΙΑΡΑΚΗΣ (Αναπληρωτής Υπουργός Οικονομικών):</w:t>
      </w:r>
      <w:r w:rsidRPr="00123356">
        <w:rPr>
          <w:rFonts w:eastAsia="Times New Roman" w:cs="Times New Roman"/>
          <w:szCs w:val="24"/>
        </w:rPr>
        <w:t xml:space="preserve"> </w:t>
      </w:r>
      <w:r>
        <w:rPr>
          <w:rFonts w:eastAsia="Times New Roman" w:cs="Times New Roman"/>
          <w:szCs w:val="24"/>
        </w:rPr>
        <w:t xml:space="preserve">Κύριε Πρόεδρε, ευχαριστώ πολύ. </w:t>
      </w:r>
    </w:p>
    <w:p w14:paraId="485EECBF"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 δύο διευκρινίσεις. Πρώτα από όλα, σε σχέση με το προσχέδιο του </w:t>
      </w:r>
      <w:r>
        <w:rPr>
          <w:rFonts w:eastAsia="Times New Roman" w:cs="Times New Roman"/>
          <w:szCs w:val="24"/>
        </w:rPr>
        <w:t>π</w:t>
      </w:r>
      <w:r>
        <w:rPr>
          <w:rFonts w:eastAsia="Times New Roman" w:cs="Times New Roman"/>
          <w:szCs w:val="24"/>
        </w:rPr>
        <w:t>ροϋπολογισμού έχει ειπωθεί -θα το επαναλάβω για ακόμη μια φορά- ότι το προσχέδιο ενσωματώνει ένα μόνο σενάριο για την άσκηση της δημοσιονομικής πολιτικής το 2019. Είναι</w:t>
      </w:r>
      <w:r>
        <w:rPr>
          <w:rFonts w:eastAsia="Times New Roman" w:cs="Times New Roman"/>
          <w:szCs w:val="24"/>
        </w:rPr>
        <w:t xml:space="preserve"> ο πίνακας 2.8, 2.9. Η δομή –αν θέλετε, η μορφή- του προσχεδίου διαφέρει από αυτή προηγούμενων προσχεδίων πράγματι. Έχει ένα σενάριο βάσης που ενσωματώνει ό,τι έχει ήδη νομοθετηθεί, χωρίς νέες παρεμβάσεις. Έχει έναν δεύτερο πίνακα που περιγράφει τι προτίθε</w:t>
      </w:r>
      <w:r>
        <w:rPr>
          <w:rFonts w:eastAsia="Times New Roman" w:cs="Times New Roman"/>
          <w:szCs w:val="24"/>
        </w:rPr>
        <w:t xml:space="preserve">ται να νομοθετήσει η Κυβέρνηση για το 2019 και εν τέλει έχει τον πίνακα 2.8 που, όπως είπα, περιγράφει, αποτυπώνει τη δημοσιονομική πολιτική του 2019. </w:t>
      </w:r>
    </w:p>
    <w:p w14:paraId="485EECC0"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 xml:space="preserve">Όμως το προσχέδιο του </w:t>
      </w:r>
      <w:r>
        <w:rPr>
          <w:rFonts w:eastAsia="Times New Roman" w:cs="Times New Roman"/>
          <w:szCs w:val="24"/>
        </w:rPr>
        <w:t>π</w:t>
      </w:r>
      <w:r>
        <w:rPr>
          <w:rFonts w:eastAsia="Times New Roman" w:cs="Times New Roman"/>
          <w:szCs w:val="24"/>
        </w:rPr>
        <w:t>ροϋπολογισμού για πρώτη φορά φέτος θα πρέπει, επειδή ακριβώς ολοκληρώθηκε το πρόγ</w:t>
      </w:r>
      <w:r>
        <w:rPr>
          <w:rFonts w:eastAsia="Times New Roman" w:cs="Times New Roman"/>
          <w:szCs w:val="24"/>
        </w:rPr>
        <w:t>ραμμα με επιτυχία και η χώρα είναι πια εκτός προγραμμάτων οικονομικής προσαρμογής, να κατατεθεί στο πλαίσιο του Ευρωπαϊκού Εξαμήνου. Ευρωπαϊκό Εξάμηνο σημαίνει πλαίσιο συντονισμού των δημοσιονομικών πολιτικών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μελών της Ευρωπαϊκής Νομισματικής </w:t>
      </w:r>
      <w:r>
        <w:rPr>
          <w:rFonts w:eastAsia="Times New Roman" w:cs="Times New Roman"/>
          <w:szCs w:val="24"/>
        </w:rPr>
        <w:t xml:space="preserve">Ένωσης. Θα </w:t>
      </w:r>
      <w:r>
        <w:rPr>
          <w:rFonts w:eastAsia="Times New Roman" w:cs="Times New Roman"/>
          <w:szCs w:val="24"/>
        </w:rPr>
        <w:lastRenderedPageBreak/>
        <w:t>πρέπει να κατατεθεί ώστε να το επεξεργαστεί η Ευρωπαϊκή Επιτροπή, να συμφωνηθεί με την Ευρωπαϊκή Επιτροπή, ακριβώς όπως θα κάνει και για όλους τους άλλους προϋπολογισμούς των χωρών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μελών της Ευρωπαϊκής Νομισματικής Ένωσης. Αυτή είναι η διαδικα</w:t>
      </w:r>
      <w:r>
        <w:rPr>
          <w:rFonts w:eastAsia="Times New Roman" w:cs="Times New Roman"/>
          <w:szCs w:val="24"/>
        </w:rPr>
        <w:t xml:space="preserve">σία, κύριε Ψαριανέ. Το ότι τελείωσε το πρόγραμμα δεν σημαίνει ότι μπορεί κανείς να κάνει ό,τι θέλει. Η Ευρωπαϊκή Νομισματική Ένωση συνεπάγεται προνόμια, συνεπάγεται και υποχρεώσεις. Και η υποχρέωσή σου ανεξάρτητα αν είναι η Ελλάδα, είναι η Γερμανία, είναι </w:t>
      </w:r>
      <w:r>
        <w:rPr>
          <w:rFonts w:eastAsia="Times New Roman" w:cs="Times New Roman"/>
          <w:szCs w:val="24"/>
        </w:rPr>
        <w:t>η Γαλλία…</w:t>
      </w:r>
    </w:p>
    <w:p w14:paraId="485EECC1" w14:textId="77777777" w:rsidR="000E6CB8" w:rsidRDefault="00854B0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Άρα δεν τελείωσε το πρόγραμμα. </w:t>
      </w:r>
    </w:p>
    <w:p w14:paraId="485EECC2" w14:textId="77777777" w:rsidR="000E6CB8" w:rsidRDefault="00854B09">
      <w:pPr>
        <w:spacing w:line="600" w:lineRule="auto"/>
        <w:ind w:firstLine="720"/>
        <w:jc w:val="both"/>
        <w:rPr>
          <w:rFonts w:eastAsia="Times New Roman" w:cs="Times New Roman"/>
          <w:szCs w:val="24"/>
        </w:rPr>
      </w:pPr>
      <w:r w:rsidRPr="00123356">
        <w:rPr>
          <w:rFonts w:eastAsia="Times New Roman" w:cs="Times New Roman"/>
          <w:b/>
          <w:szCs w:val="24"/>
        </w:rPr>
        <w:t>ΓΕΩΡΓΙΟΣ ΧΟΥΛΙΑΡΑΚΗΣ (Αναπληρωτής Υπουργός Οικονομικών):</w:t>
      </w:r>
      <w:r w:rsidRPr="00123356">
        <w:rPr>
          <w:rFonts w:eastAsia="Times New Roman" w:cs="Times New Roman"/>
          <w:szCs w:val="24"/>
        </w:rPr>
        <w:t xml:space="preserve"> </w:t>
      </w:r>
      <w:r>
        <w:rPr>
          <w:rFonts w:eastAsia="Times New Roman" w:cs="Times New Roman"/>
          <w:szCs w:val="24"/>
        </w:rPr>
        <w:t xml:space="preserve">Προφανώς τελείωσε. Αυτό εξηγώ. </w:t>
      </w:r>
    </w:p>
    <w:p w14:paraId="485EECC3"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Ευρωπαϊκό Εξάμηνο σημαίνει συντονισμός δημοσιονομικών πολιτικών όλων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μελών της </w:t>
      </w:r>
      <w:r>
        <w:rPr>
          <w:rFonts w:eastAsia="Times New Roman" w:cs="Times New Roman"/>
          <w:szCs w:val="24"/>
        </w:rPr>
        <w:t>Ε</w:t>
      </w:r>
      <w:r>
        <w:rPr>
          <w:rFonts w:eastAsia="Times New Roman" w:cs="Times New Roman"/>
          <w:szCs w:val="24"/>
        </w:rPr>
        <w:t>υρωζώνης είτ</w:t>
      </w:r>
      <w:r>
        <w:rPr>
          <w:rFonts w:eastAsia="Times New Roman" w:cs="Times New Roman"/>
          <w:szCs w:val="24"/>
        </w:rPr>
        <w:t xml:space="preserve">ε είχαν είτε δεν είχαν είτε έχουν πρόγραμμα. Αυτό πρέπει να γίνει κατανοητό. Σε άλλους δεν αρέσει, σε άλλους αρέσει. Σε αυτούς που αρέσει, αυτοί είναι οι κανόνες. </w:t>
      </w:r>
    </w:p>
    <w:p w14:paraId="485EECC4"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t>Σταματώ εδώ την ομιλία μου. Ευχαριστώ, κύριε Πρόεδρε.</w:t>
      </w:r>
    </w:p>
    <w:p w14:paraId="485EECC5" w14:textId="77777777" w:rsidR="000E6CB8" w:rsidRDefault="00854B09">
      <w:pPr>
        <w:spacing w:line="600" w:lineRule="auto"/>
        <w:ind w:firstLine="720"/>
        <w:jc w:val="both"/>
        <w:rPr>
          <w:rFonts w:eastAsia="Times New Roman" w:cs="Times New Roman"/>
          <w:szCs w:val="24"/>
        </w:rPr>
      </w:pPr>
      <w:r w:rsidRPr="00FC2AF8">
        <w:rPr>
          <w:rFonts w:eastAsia="Times New Roman" w:cs="Times New Roman"/>
          <w:b/>
          <w:szCs w:val="24"/>
        </w:rPr>
        <w:t xml:space="preserve">ΠΡΟΕΔΡΕΥΩΝ (Γεώργιος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Καλώ</w:t>
      </w:r>
      <w:r>
        <w:rPr>
          <w:rFonts w:eastAsia="Times New Roman" w:cs="Times New Roman"/>
          <w:szCs w:val="24"/>
        </w:rPr>
        <w:t xml:space="preserve">ς. Ευχαριστούμε τον κύριο Υπουργό. </w:t>
      </w:r>
    </w:p>
    <w:p w14:paraId="485EECC6" w14:textId="77777777" w:rsidR="000E6CB8" w:rsidRDefault="00854B09">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περάσουμε στην ψηφοφορία, επιτρέψτε μου να κάνω δυο ανακοινώσεις στο Σώμα. </w:t>
      </w:r>
    </w:p>
    <w:p w14:paraId="485EECC7" w14:textId="77777777" w:rsidR="000E6CB8" w:rsidRDefault="00854B09">
      <w:pPr>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w:t>
      </w:r>
      <w:r>
        <w:rPr>
          <w:rFonts w:eastAsia="Times New Roman" w:cs="Times New Roman"/>
        </w:rPr>
        <w:t>από τα άνω δυτικά θεωρεία, αφού</w:t>
      </w:r>
      <w:r w:rsidRPr="00111BFF">
        <w:rPr>
          <w:rFonts w:eastAsia="Times New Roman" w:cs="Times New Roman"/>
        </w:rPr>
        <w:t xml:space="preserve"> </w:t>
      </w:r>
      <w:r>
        <w:rPr>
          <w:rFonts w:eastAsia="Times New Roman" w:cs="Times New Roman"/>
        </w:rPr>
        <w:t>προηγ</w:t>
      </w:r>
      <w:r>
        <w:rPr>
          <w:rFonts w:eastAsia="Times New Roman" w:cs="Times New Roman"/>
        </w:rPr>
        <w:t xml:space="preserve">ουμένως </w:t>
      </w:r>
      <w:r w:rsidRPr="00111BFF">
        <w:rPr>
          <w:rFonts w:eastAsia="Times New Roman" w:cs="Times New Roman"/>
        </w:rPr>
        <w:t xml:space="preserve">ενημερώθηκαν για την ιστορία του κτηρίου και τον τρόπο οργάνωσης και λειτουργίας της Βουλής, </w:t>
      </w:r>
      <w:r>
        <w:rPr>
          <w:rFonts w:eastAsia="Times New Roman" w:cs="Times New Roman"/>
        </w:rPr>
        <w:t>σαράντα επτά</w:t>
      </w:r>
      <w:r w:rsidRPr="00111BFF">
        <w:rPr>
          <w:rFonts w:eastAsia="Times New Roman" w:cs="Times New Roman"/>
        </w:rPr>
        <w:t xml:space="preserve"> μαθήτριες</w:t>
      </w:r>
      <w:r>
        <w:rPr>
          <w:rFonts w:eastAsia="Times New Roman" w:cs="Times New Roman"/>
        </w:rPr>
        <w:t xml:space="preserve"> και μαθητές</w:t>
      </w:r>
      <w:r w:rsidRPr="00111BFF">
        <w:rPr>
          <w:rFonts w:eastAsia="Times New Roman" w:cs="Times New Roman"/>
        </w:rPr>
        <w:t xml:space="preserve"> και </w:t>
      </w:r>
      <w:r>
        <w:rPr>
          <w:rFonts w:eastAsia="Times New Roman" w:cs="Times New Roman"/>
        </w:rPr>
        <w:t>πέντε</w:t>
      </w:r>
      <w:r w:rsidRPr="00111BFF">
        <w:rPr>
          <w:rFonts w:eastAsia="Times New Roman" w:cs="Times New Roman"/>
        </w:rPr>
        <w:t xml:space="preserve"> εκπαιδευτικοί συνοδοί τους από το </w:t>
      </w:r>
      <w:r>
        <w:rPr>
          <w:rFonts w:eastAsia="Times New Roman" w:cs="Times New Roman"/>
        </w:rPr>
        <w:t>ολλανδικό σχολείο «</w:t>
      </w:r>
      <w:r>
        <w:rPr>
          <w:rFonts w:eastAsia="Times New Roman" w:cs="Times New Roman"/>
          <w:lang w:val="en-US"/>
        </w:rPr>
        <w:t>ROELANDS</w:t>
      </w:r>
      <w:r w:rsidRPr="00391C44">
        <w:rPr>
          <w:rFonts w:eastAsia="Times New Roman" w:cs="Times New Roman"/>
        </w:rPr>
        <w:t xml:space="preserve"> </w:t>
      </w:r>
      <w:r>
        <w:rPr>
          <w:rFonts w:eastAsia="Times New Roman" w:cs="Times New Roman"/>
          <w:lang w:val="en-US"/>
        </w:rPr>
        <w:t>LYCEUM</w:t>
      </w:r>
      <w:r>
        <w:rPr>
          <w:rFonts w:eastAsia="Times New Roman" w:cs="Times New Roman"/>
        </w:rPr>
        <w:t>»</w:t>
      </w:r>
      <w:r w:rsidRPr="00111BFF">
        <w:rPr>
          <w:rFonts w:eastAsia="Times New Roman" w:cs="Times New Roman"/>
        </w:rPr>
        <w:t xml:space="preserve">. </w:t>
      </w:r>
    </w:p>
    <w:p w14:paraId="485EECC8" w14:textId="77777777" w:rsidR="000E6CB8" w:rsidRDefault="00854B09">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485EECC9" w14:textId="77777777" w:rsidR="000E6CB8" w:rsidRDefault="00854B09">
      <w:pPr>
        <w:spacing w:line="600" w:lineRule="auto"/>
        <w:ind w:firstLine="720"/>
        <w:jc w:val="center"/>
        <w:rPr>
          <w:rFonts w:eastAsia="Times New Roman" w:cs="Times New Roman"/>
        </w:rPr>
      </w:pPr>
      <w:r w:rsidRPr="00111BFF">
        <w:rPr>
          <w:rFonts w:eastAsia="Times New Roman" w:cs="Times New Roman"/>
        </w:rPr>
        <w:t>(Χειροκροτή</w:t>
      </w:r>
      <w:r w:rsidRPr="00111BFF">
        <w:rPr>
          <w:rFonts w:eastAsia="Times New Roman" w:cs="Times New Roman"/>
        </w:rPr>
        <w:t>ματα απ’ όλες τις πτέρυγες της Βουλής)</w:t>
      </w:r>
    </w:p>
    <w:p w14:paraId="485EECCA" w14:textId="77777777" w:rsidR="000E6CB8" w:rsidRDefault="00854B09">
      <w:pPr>
        <w:spacing w:line="600" w:lineRule="auto"/>
        <w:ind w:firstLine="720"/>
        <w:jc w:val="both"/>
        <w:rPr>
          <w:rFonts w:eastAsia="Times New Roman" w:cs="Times New Roman"/>
        </w:rPr>
      </w:pPr>
      <w:r>
        <w:rPr>
          <w:rFonts w:eastAsia="Times New Roman" w:cs="Times New Roman"/>
          <w:szCs w:val="24"/>
        </w:rPr>
        <w:t xml:space="preserve">Η δεύτερη ανακοίνωση αφορά έγγραφο της Μονάδας </w:t>
      </w:r>
      <w:r w:rsidRPr="00E474A6">
        <w:rPr>
          <w:rFonts w:eastAsia="Times New Roman" w:cs="Times New Roman"/>
        </w:rPr>
        <w:t>Π</w:t>
      </w:r>
      <w:r>
        <w:rPr>
          <w:rFonts w:eastAsia="Times New Roman" w:cs="Times New Roman"/>
        </w:rPr>
        <w:t xml:space="preserve">ΣΕΑ </w:t>
      </w:r>
      <w:r w:rsidRPr="009D6664">
        <w:rPr>
          <w:rFonts w:eastAsia="Times New Roman"/>
          <w:bCs/>
        </w:rPr>
        <w:t>και</w:t>
      </w:r>
      <w:r>
        <w:rPr>
          <w:rFonts w:eastAsia="Times New Roman" w:cs="Times New Roman"/>
        </w:rPr>
        <w:t xml:space="preserve"> Πολιτικής Προστασίας προς τον </w:t>
      </w:r>
      <w:r w:rsidRPr="009D6664">
        <w:rPr>
          <w:rFonts w:eastAsia="Times New Roman"/>
        </w:rPr>
        <w:t>Πρ</w:t>
      </w:r>
      <w:r>
        <w:rPr>
          <w:rFonts w:eastAsia="Times New Roman"/>
        </w:rPr>
        <w:t>όεδρο</w:t>
      </w:r>
      <w:r w:rsidRPr="009D6664">
        <w:rPr>
          <w:rFonts w:eastAsia="Times New Roman"/>
        </w:rPr>
        <w:t xml:space="preserve"> της Βουλής</w:t>
      </w:r>
      <w:r>
        <w:rPr>
          <w:rFonts w:eastAsia="Times New Roman" w:cs="Times New Roman"/>
        </w:rPr>
        <w:t xml:space="preserve"> </w:t>
      </w:r>
      <w:r w:rsidRPr="009D6664">
        <w:rPr>
          <w:rFonts w:eastAsia="Times New Roman"/>
          <w:bCs/>
        </w:rPr>
        <w:t>και</w:t>
      </w:r>
      <w:r>
        <w:rPr>
          <w:rFonts w:eastAsia="Times New Roman" w:cs="Times New Roman"/>
        </w:rPr>
        <w:t xml:space="preserve"> κατ’ επέκταση προς ενημέρωση της Ολομέλειας. Η ενημέρωση έγκειται στη δοκιμαστική ενεργοποίηση του συνόλου των σειρήνων συναγερμού </w:t>
      </w:r>
      <w:r w:rsidRPr="009D6664">
        <w:rPr>
          <w:rFonts w:eastAsia="Times New Roman" w:cs="Times New Roman"/>
        </w:rPr>
        <w:t>Πολιτική</w:t>
      </w:r>
      <w:r>
        <w:rPr>
          <w:rFonts w:eastAsia="Times New Roman" w:cs="Times New Roman"/>
        </w:rPr>
        <w:t xml:space="preserve">ς Άμυνας την Τρίτη 9 Οκτωβρίου 2018, με ώρα έναρξης 11.00΄ </w:t>
      </w:r>
      <w:r w:rsidRPr="009D6664">
        <w:rPr>
          <w:rFonts w:eastAsia="Times New Roman"/>
          <w:bCs/>
        </w:rPr>
        <w:t>και</w:t>
      </w:r>
      <w:r>
        <w:rPr>
          <w:rFonts w:eastAsia="Times New Roman" w:cs="Times New Roman"/>
        </w:rPr>
        <w:t xml:space="preserve"> ώρα λήξης 11.05΄. </w:t>
      </w:r>
      <w:r>
        <w:rPr>
          <w:rFonts w:eastAsia="Times New Roman"/>
          <w:bCs/>
          <w:shd w:val="clear" w:color="auto" w:fill="FFFFFF"/>
        </w:rPr>
        <w:t>Δηλαδή,</w:t>
      </w:r>
      <w:r>
        <w:rPr>
          <w:rFonts w:eastAsia="Times New Roman" w:cs="Times New Roman"/>
        </w:rPr>
        <w:t xml:space="preserve"> θα διαρκέσει πέντε λεπτά.</w:t>
      </w:r>
    </w:p>
    <w:p w14:paraId="485EECCB" w14:textId="77777777" w:rsidR="000E6CB8" w:rsidRDefault="00854B09">
      <w:pPr>
        <w:spacing w:line="600" w:lineRule="auto"/>
        <w:ind w:firstLine="720"/>
        <w:jc w:val="both"/>
        <w:rPr>
          <w:rFonts w:eastAsia="Times New Roman" w:cs="Times New Roman"/>
          <w:bCs/>
          <w:shd w:val="clear" w:color="auto" w:fill="FFFFFF"/>
        </w:rPr>
      </w:pPr>
      <w:r w:rsidRPr="009D6664">
        <w:rPr>
          <w:rFonts w:eastAsia="Times New Roman" w:cs="Times New Roman"/>
          <w:b/>
        </w:rPr>
        <w:t>Γ</w:t>
      </w:r>
      <w:r w:rsidRPr="009D6664">
        <w:rPr>
          <w:rFonts w:eastAsia="Times New Roman" w:cs="Times New Roman"/>
          <w:b/>
        </w:rPr>
        <w:t>ΡΗΓΟΡΙΟΣ ΨΑΡΙΑΝΟΣ:</w:t>
      </w:r>
      <w:r>
        <w:rPr>
          <w:rFonts w:eastAsia="Times New Roman" w:cs="Times New Roman"/>
        </w:rPr>
        <w:t xml:space="preserve"> </w:t>
      </w:r>
      <w:r w:rsidRPr="009D6664">
        <w:rPr>
          <w:rFonts w:eastAsia="Times New Roman" w:cs="Times New Roman"/>
        </w:rPr>
        <w:t>Κύριε Πρόεδρε</w:t>
      </w:r>
      <w:r>
        <w:rPr>
          <w:rFonts w:eastAsia="Times New Roman" w:cs="Times New Roman"/>
        </w:rPr>
        <w:t xml:space="preserve">, </w:t>
      </w:r>
      <w:r w:rsidRPr="009D6664">
        <w:rPr>
          <w:rFonts w:eastAsia="Times New Roman" w:cs="Times New Roman"/>
          <w:bCs/>
          <w:shd w:val="clear" w:color="auto" w:fill="FFFFFF"/>
        </w:rPr>
        <w:t>μπορ</w:t>
      </w:r>
      <w:r>
        <w:rPr>
          <w:rFonts w:eastAsia="Times New Roman" w:cs="Times New Roman"/>
          <w:bCs/>
          <w:shd w:val="clear" w:color="auto" w:fill="FFFFFF"/>
        </w:rPr>
        <w:t xml:space="preserve">ώ </w:t>
      </w:r>
      <w:r w:rsidRPr="009D6664">
        <w:rPr>
          <w:rFonts w:eastAsia="Times New Roman"/>
          <w:bCs/>
          <w:shd w:val="clear" w:color="auto" w:fill="FFFFFF"/>
        </w:rPr>
        <w:t>να</w:t>
      </w:r>
      <w:r>
        <w:rPr>
          <w:rFonts w:eastAsia="Times New Roman" w:cs="Times New Roman"/>
          <w:bCs/>
          <w:shd w:val="clear" w:color="auto" w:fill="FFFFFF"/>
        </w:rPr>
        <w:t xml:space="preserve"> έχω τον λόγο; </w:t>
      </w:r>
    </w:p>
    <w:p w14:paraId="485EECCC" w14:textId="77777777" w:rsidR="000E6CB8" w:rsidRDefault="00854B09">
      <w:pPr>
        <w:spacing w:line="600" w:lineRule="auto"/>
        <w:ind w:firstLine="720"/>
        <w:jc w:val="both"/>
        <w:rPr>
          <w:rFonts w:eastAsia="Times New Roman"/>
          <w:b/>
          <w:bCs/>
          <w:shd w:val="clear" w:color="auto" w:fill="FFFFFF"/>
        </w:rPr>
      </w:pPr>
      <w:r w:rsidRPr="009D6664">
        <w:rPr>
          <w:rFonts w:eastAsia="Times New Roman"/>
          <w:b/>
          <w:bCs/>
          <w:shd w:val="clear" w:color="auto" w:fill="FFFFFF"/>
        </w:rPr>
        <w:t xml:space="preserve">ΠΡΟΕΔΡΕΥΩΝ (Γεώργιος </w:t>
      </w:r>
      <w:proofErr w:type="spellStart"/>
      <w:r w:rsidRPr="009D6664">
        <w:rPr>
          <w:rFonts w:eastAsia="Times New Roman"/>
          <w:b/>
          <w:bCs/>
          <w:shd w:val="clear" w:color="auto" w:fill="FFFFFF"/>
        </w:rPr>
        <w:t>Λαμπρούλης</w:t>
      </w:r>
      <w:proofErr w:type="spellEnd"/>
      <w:r w:rsidRPr="009D6664">
        <w:rPr>
          <w:rFonts w:eastAsia="Times New Roman"/>
          <w:b/>
          <w:bCs/>
          <w:shd w:val="clear" w:color="auto" w:fill="FFFFFF"/>
        </w:rPr>
        <w:t xml:space="preserve">): </w:t>
      </w:r>
      <w:r w:rsidRPr="009D6664">
        <w:rPr>
          <w:rFonts w:eastAsia="Times New Roman"/>
          <w:bCs/>
          <w:shd w:val="clear" w:color="auto" w:fill="FFFFFF"/>
        </w:rPr>
        <w:t>Τι θέλετε, κύριε Ψαριανέ;</w:t>
      </w:r>
      <w:r>
        <w:rPr>
          <w:rFonts w:eastAsia="Times New Roman"/>
          <w:b/>
          <w:bCs/>
          <w:shd w:val="clear" w:color="auto" w:fill="FFFFFF"/>
        </w:rPr>
        <w:t xml:space="preserve"> </w:t>
      </w:r>
    </w:p>
    <w:p w14:paraId="485EECCD" w14:textId="77777777" w:rsidR="000E6CB8" w:rsidRDefault="00854B09">
      <w:pPr>
        <w:spacing w:line="600" w:lineRule="auto"/>
        <w:ind w:firstLine="720"/>
        <w:jc w:val="both"/>
        <w:rPr>
          <w:rFonts w:eastAsia="Times New Roman" w:cs="Times New Roman"/>
          <w:b/>
        </w:rPr>
      </w:pPr>
      <w:r w:rsidRPr="009D6664">
        <w:rPr>
          <w:rFonts w:eastAsia="Times New Roman" w:cs="Times New Roman"/>
          <w:b/>
        </w:rPr>
        <w:t>ΓΡΗΓΟΡΙΟΣ ΨΑΡΙΑΝΟΣ:</w:t>
      </w:r>
      <w:r>
        <w:rPr>
          <w:rFonts w:eastAsia="Times New Roman" w:cs="Times New Roman"/>
          <w:b/>
        </w:rPr>
        <w:t xml:space="preserve"> </w:t>
      </w:r>
      <w:r w:rsidRPr="009D6664">
        <w:rPr>
          <w:rFonts w:eastAsia="Times New Roman" w:cs="Times New Roman"/>
        </w:rPr>
        <w:t xml:space="preserve">Κύριε Πρόεδρε, θα ήθελα </w:t>
      </w:r>
      <w:r w:rsidRPr="009D6664">
        <w:rPr>
          <w:rFonts w:eastAsia="Times New Roman"/>
          <w:bCs/>
          <w:shd w:val="clear" w:color="auto" w:fill="FFFFFF"/>
        </w:rPr>
        <w:t>να</w:t>
      </w:r>
      <w:r w:rsidRPr="009D6664">
        <w:rPr>
          <w:rFonts w:eastAsia="Times New Roman" w:cs="Times New Roman"/>
        </w:rPr>
        <w:t xml:space="preserve"> πω μισή κουβέντα για τις </w:t>
      </w:r>
      <w:r w:rsidRPr="009D6664">
        <w:rPr>
          <w:rFonts w:eastAsia="Times New Roman"/>
        </w:rPr>
        <w:t>τροπολογίες</w:t>
      </w:r>
      <w:r>
        <w:rPr>
          <w:rFonts w:eastAsia="Times New Roman"/>
        </w:rPr>
        <w:t>,</w:t>
      </w:r>
      <w:r w:rsidRPr="009D6664">
        <w:rPr>
          <w:rFonts w:eastAsia="Times New Roman" w:cs="Times New Roman"/>
        </w:rPr>
        <w:t xml:space="preserve"> στις οποίες παρέλειψα να αναφερθώ.</w:t>
      </w:r>
      <w:r>
        <w:rPr>
          <w:rFonts w:eastAsia="Times New Roman" w:cs="Times New Roman"/>
          <w:b/>
        </w:rPr>
        <w:t xml:space="preserve"> </w:t>
      </w:r>
    </w:p>
    <w:p w14:paraId="485EECCE" w14:textId="77777777" w:rsidR="000E6CB8" w:rsidRDefault="00854B09">
      <w:pPr>
        <w:spacing w:line="600" w:lineRule="auto"/>
        <w:ind w:firstLine="720"/>
        <w:jc w:val="both"/>
        <w:rPr>
          <w:rFonts w:eastAsia="Times New Roman"/>
          <w:bCs/>
          <w:shd w:val="clear" w:color="auto" w:fill="FFFFFF"/>
        </w:rPr>
      </w:pPr>
      <w:r w:rsidRPr="009D6664">
        <w:rPr>
          <w:rFonts w:eastAsia="Times New Roman"/>
          <w:b/>
          <w:bCs/>
          <w:shd w:val="clear" w:color="auto" w:fill="FFFFFF"/>
        </w:rPr>
        <w:lastRenderedPageBreak/>
        <w:t xml:space="preserve">ΠΡΟΕΔΡΕΥΩΝ (Γεώργιος </w:t>
      </w:r>
      <w:proofErr w:type="spellStart"/>
      <w:r w:rsidRPr="009D6664">
        <w:rPr>
          <w:rFonts w:eastAsia="Times New Roman"/>
          <w:b/>
          <w:bCs/>
          <w:shd w:val="clear" w:color="auto" w:fill="FFFFFF"/>
        </w:rPr>
        <w:t>Λαμπρούλης</w:t>
      </w:r>
      <w:proofErr w:type="spellEnd"/>
      <w:r w:rsidRPr="009D6664">
        <w:rPr>
          <w:rFonts w:eastAsia="Times New Roman"/>
          <w:b/>
          <w:bCs/>
          <w:shd w:val="clear" w:color="auto" w:fill="FFFFFF"/>
        </w:rPr>
        <w:t xml:space="preserve">): </w:t>
      </w:r>
      <w:r>
        <w:rPr>
          <w:rFonts w:eastAsia="Times New Roman"/>
          <w:bCs/>
          <w:shd w:val="clear" w:color="auto" w:fill="FFFFFF"/>
        </w:rPr>
        <w:t xml:space="preserve">Είχατε δέκα λεπτά στη διάθεσή σας. </w:t>
      </w:r>
    </w:p>
    <w:p w14:paraId="485EECCF" w14:textId="77777777" w:rsidR="000E6CB8" w:rsidRDefault="00854B09">
      <w:pPr>
        <w:spacing w:line="600" w:lineRule="auto"/>
        <w:ind w:firstLine="720"/>
        <w:jc w:val="both"/>
        <w:rPr>
          <w:rFonts w:eastAsia="Times New Roman"/>
        </w:rPr>
      </w:pPr>
      <w:r w:rsidRPr="009D6664">
        <w:rPr>
          <w:rFonts w:eastAsia="Times New Roman" w:cs="Times New Roman"/>
          <w:b/>
        </w:rPr>
        <w:t>ΓΡΗΓΟΡΙΟΣ ΨΑΡΙΑΝΟΣ:</w:t>
      </w:r>
      <w:r>
        <w:rPr>
          <w:rFonts w:eastAsia="Times New Roman" w:cs="Times New Roman"/>
        </w:rPr>
        <w:t xml:space="preserve"> Όχι, </w:t>
      </w:r>
      <w:r w:rsidRPr="009D6664">
        <w:rPr>
          <w:rFonts w:eastAsia="Times New Roman" w:cs="Times New Roman"/>
        </w:rPr>
        <w:t>πρέπει</w:t>
      </w:r>
      <w:r>
        <w:rPr>
          <w:rFonts w:eastAsia="Times New Roman" w:cs="Times New Roman"/>
        </w:rPr>
        <w:t xml:space="preserve"> </w:t>
      </w:r>
      <w:r w:rsidRPr="009D6664">
        <w:rPr>
          <w:rFonts w:eastAsia="Times New Roman"/>
          <w:bCs/>
          <w:shd w:val="clear" w:color="auto" w:fill="FFFFFF"/>
        </w:rPr>
        <w:t>να</w:t>
      </w:r>
      <w:r>
        <w:rPr>
          <w:rFonts w:eastAsia="Times New Roman" w:cs="Times New Roman"/>
        </w:rPr>
        <w:t xml:space="preserve"> πω τη θέση μας για τις </w:t>
      </w:r>
      <w:r w:rsidRPr="009D6664">
        <w:rPr>
          <w:rFonts w:eastAsia="Times New Roman"/>
        </w:rPr>
        <w:t>τροπολογίες</w:t>
      </w:r>
      <w:r>
        <w:rPr>
          <w:rFonts w:eastAsia="Times New Roman" w:cs="Times New Roman"/>
        </w:rPr>
        <w:t xml:space="preserve">. Σε κάποια σημεία </w:t>
      </w:r>
      <w:r w:rsidRPr="009D6664">
        <w:rPr>
          <w:rFonts w:eastAsia="Times New Roman"/>
          <w:bCs/>
        </w:rPr>
        <w:t>και</w:t>
      </w:r>
      <w:r>
        <w:rPr>
          <w:rFonts w:eastAsia="Times New Roman" w:cs="Times New Roman"/>
        </w:rPr>
        <w:t xml:space="preserve"> κάποια </w:t>
      </w:r>
      <w:r w:rsidRPr="009D6664">
        <w:rPr>
          <w:rFonts w:eastAsia="Times New Roman"/>
        </w:rPr>
        <w:t>άρθρ</w:t>
      </w:r>
      <w:r>
        <w:rPr>
          <w:rFonts w:eastAsia="Times New Roman"/>
        </w:rPr>
        <w:t xml:space="preserve">α ή περιοχές των </w:t>
      </w:r>
      <w:r w:rsidRPr="009D6664">
        <w:rPr>
          <w:rFonts w:eastAsia="Times New Roman"/>
        </w:rPr>
        <w:t>τροπολογιών</w:t>
      </w:r>
      <w:r>
        <w:rPr>
          <w:rFonts w:eastAsia="Times New Roman"/>
        </w:rPr>
        <w:t xml:space="preserve"> συμφωνούμε </w:t>
      </w:r>
      <w:r w:rsidRPr="009D6664">
        <w:rPr>
          <w:rFonts w:eastAsia="Times New Roman"/>
          <w:bCs/>
        </w:rPr>
        <w:t>και</w:t>
      </w:r>
      <w:r>
        <w:rPr>
          <w:rFonts w:eastAsia="Times New Roman"/>
        </w:rPr>
        <w:t xml:space="preserve"> </w:t>
      </w:r>
      <w:r>
        <w:rPr>
          <w:rFonts w:eastAsia="Times New Roman"/>
          <w:bCs/>
        </w:rPr>
        <w:t xml:space="preserve">σε </w:t>
      </w:r>
      <w:r>
        <w:rPr>
          <w:rFonts w:eastAsia="Times New Roman"/>
        </w:rPr>
        <w:t>άλλα όχι. Γι’ αυτό έρχονται έτσι μισ</w:t>
      </w:r>
      <w:r>
        <w:rPr>
          <w:rFonts w:eastAsia="Times New Roman"/>
        </w:rPr>
        <w:t xml:space="preserve">ό-μισό, μισό να συμφωνείς, μισό όχι, </w:t>
      </w:r>
      <w:r w:rsidRPr="009D6664">
        <w:rPr>
          <w:rFonts w:eastAsia="Times New Roman"/>
        </w:rPr>
        <w:t>για να</w:t>
      </w:r>
      <w:r>
        <w:rPr>
          <w:rFonts w:eastAsia="Times New Roman"/>
        </w:rPr>
        <w:t xml:space="preserve"> αναγκάζεσαι </w:t>
      </w:r>
      <w:r w:rsidRPr="009D6664">
        <w:rPr>
          <w:rFonts w:eastAsia="Times New Roman"/>
          <w:bCs/>
          <w:shd w:val="clear" w:color="auto" w:fill="FFFFFF"/>
        </w:rPr>
        <w:t>να</w:t>
      </w:r>
      <w:r>
        <w:rPr>
          <w:rFonts w:eastAsia="Times New Roman"/>
        </w:rPr>
        <w:t xml:space="preserve"> τις ψηφίσεις. Εκεί </w:t>
      </w:r>
      <w:r w:rsidRPr="009D6664">
        <w:rPr>
          <w:rFonts w:eastAsia="Times New Roman"/>
          <w:bCs/>
          <w:shd w:val="clear" w:color="auto" w:fill="FFFFFF"/>
        </w:rPr>
        <w:t>που</w:t>
      </w:r>
      <w:r>
        <w:rPr>
          <w:rFonts w:eastAsia="Times New Roman"/>
        </w:rPr>
        <w:t xml:space="preserve"> συμφωνούμε, </w:t>
      </w:r>
      <w:r w:rsidRPr="009D6664">
        <w:rPr>
          <w:rFonts w:eastAsia="Times New Roman"/>
          <w:bCs/>
          <w:shd w:val="clear" w:color="auto" w:fill="FFFFFF"/>
        </w:rPr>
        <w:t>θα</w:t>
      </w:r>
      <w:r>
        <w:rPr>
          <w:rFonts w:eastAsia="Times New Roman"/>
        </w:rPr>
        <w:t xml:space="preserve"> θέλαμε </w:t>
      </w:r>
      <w:r w:rsidRPr="009D6664">
        <w:rPr>
          <w:rFonts w:eastAsia="Times New Roman"/>
          <w:bCs/>
          <w:shd w:val="clear" w:color="auto" w:fill="FFFFFF"/>
        </w:rPr>
        <w:t>να</w:t>
      </w:r>
      <w:r>
        <w:rPr>
          <w:rFonts w:eastAsia="Times New Roman"/>
        </w:rPr>
        <w:t xml:space="preserve"> ξεχωρίζουν, </w:t>
      </w:r>
      <w:r w:rsidRPr="009D6664">
        <w:rPr>
          <w:rFonts w:eastAsia="Times New Roman"/>
        </w:rPr>
        <w:t>για να</w:t>
      </w:r>
      <w:r>
        <w:rPr>
          <w:rFonts w:eastAsia="Times New Roman"/>
        </w:rPr>
        <w:t xml:space="preserve"> τα ψηφίσουμε. </w:t>
      </w:r>
    </w:p>
    <w:p w14:paraId="485EECD0" w14:textId="77777777" w:rsidR="000E6CB8" w:rsidRDefault="00854B09">
      <w:pPr>
        <w:spacing w:line="600" w:lineRule="auto"/>
        <w:ind w:firstLine="720"/>
        <w:jc w:val="both"/>
        <w:rPr>
          <w:rFonts w:eastAsia="Times New Roman" w:cs="Times New Roman"/>
        </w:rPr>
      </w:pPr>
      <w:r w:rsidRPr="009D6664">
        <w:rPr>
          <w:rFonts w:eastAsia="Times New Roman"/>
          <w:bCs/>
          <w:shd w:val="clear" w:color="auto" w:fill="FFFFFF"/>
        </w:rPr>
        <w:t>Επειδή</w:t>
      </w:r>
      <w:r>
        <w:rPr>
          <w:rFonts w:eastAsia="Times New Roman"/>
          <w:bCs/>
          <w:shd w:val="clear" w:color="auto" w:fill="FFFFFF"/>
        </w:rPr>
        <w:t>,</w:t>
      </w:r>
      <w:r>
        <w:rPr>
          <w:rFonts w:eastAsia="Times New Roman"/>
        </w:rPr>
        <w:t xml:space="preserve"> </w:t>
      </w:r>
      <w:r w:rsidRPr="009D6664">
        <w:rPr>
          <w:rFonts w:eastAsia="Times New Roman"/>
          <w:bCs/>
          <w:shd w:val="clear" w:color="auto" w:fill="FFFFFF"/>
        </w:rPr>
        <w:t>όμως</w:t>
      </w:r>
      <w:r>
        <w:rPr>
          <w:rFonts w:eastAsia="Times New Roman"/>
          <w:bCs/>
          <w:shd w:val="clear" w:color="auto" w:fill="FFFFFF"/>
        </w:rPr>
        <w:t>,</w:t>
      </w:r>
      <w:r>
        <w:rPr>
          <w:rFonts w:eastAsia="Times New Roman"/>
        </w:rPr>
        <w:t xml:space="preserve"> έχουμε </w:t>
      </w:r>
      <w:r w:rsidRPr="009D6664">
        <w:rPr>
          <w:rFonts w:eastAsia="Times New Roman"/>
          <w:bCs/>
          <w:shd w:val="clear" w:color="auto" w:fill="FFFFFF"/>
        </w:rPr>
        <w:t>μια</w:t>
      </w:r>
      <w:r>
        <w:rPr>
          <w:rFonts w:eastAsia="Times New Roman"/>
        </w:rPr>
        <w:t xml:space="preserve"> βιομηχανία </w:t>
      </w:r>
      <w:r w:rsidRPr="009D6664">
        <w:rPr>
          <w:rFonts w:eastAsia="Times New Roman"/>
        </w:rPr>
        <w:t>τροπολογιών</w:t>
      </w:r>
      <w:r>
        <w:rPr>
          <w:rFonts w:eastAsia="Times New Roman"/>
        </w:rPr>
        <w:t xml:space="preserve"> </w:t>
      </w:r>
      <w:r w:rsidRPr="0013106F">
        <w:rPr>
          <w:rFonts w:eastAsia="Times New Roman"/>
          <w:bCs/>
          <w:shd w:val="clear" w:color="auto" w:fill="FFFFFF"/>
        </w:rPr>
        <w:t>και</w:t>
      </w:r>
      <w:r>
        <w:rPr>
          <w:rFonts w:eastAsia="Times New Roman"/>
        </w:rPr>
        <w:t xml:space="preserve"> έρχονται κατά σύστημα </w:t>
      </w:r>
      <w:r w:rsidRPr="009D6664">
        <w:rPr>
          <w:rFonts w:eastAsia="Times New Roman"/>
          <w:bCs/>
        </w:rPr>
        <w:t>και</w:t>
      </w:r>
      <w:r>
        <w:rPr>
          <w:rFonts w:eastAsia="Times New Roman"/>
        </w:rPr>
        <w:t xml:space="preserve"> κατά </w:t>
      </w:r>
      <w:proofErr w:type="spellStart"/>
      <w:r>
        <w:rPr>
          <w:rFonts w:eastAsia="Times New Roman"/>
        </w:rPr>
        <w:t>συρροήν</w:t>
      </w:r>
      <w:proofErr w:type="spellEnd"/>
      <w:r>
        <w:rPr>
          <w:rFonts w:eastAsia="Times New Roman"/>
        </w:rPr>
        <w:t xml:space="preserve"> σε κάθε </w:t>
      </w:r>
      <w:r w:rsidRPr="009D6664">
        <w:rPr>
          <w:rFonts w:eastAsia="Times New Roman"/>
        </w:rPr>
        <w:t>νομοσχέδιο</w:t>
      </w:r>
      <w:r>
        <w:rPr>
          <w:rFonts w:eastAsia="Times New Roman"/>
        </w:rPr>
        <w:t xml:space="preserve"> δεκάδες </w:t>
      </w:r>
      <w:r w:rsidRPr="009D6664">
        <w:rPr>
          <w:rFonts w:eastAsia="Times New Roman"/>
        </w:rPr>
        <w:t>τροπολογίες</w:t>
      </w:r>
      <w:r>
        <w:rPr>
          <w:rFonts w:eastAsia="Times New Roman"/>
        </w:rPr>
        <w:t xml:space="preserve">, ζεστές, μόλις βγαίνουν από τον φούρνο, τελευταία στιγμή, </w:t>
      </w:r>
      <w:r w:rsidRPr="009D6664">
        <w:rPr>
          <w:rFonts w:eastAsia="Times New Roman"/>
          <w:bCs/>
          <w:shd w:val="clear" w:color="auto" w:fill="FFFFFF"/>
        </w:rPr>
        <w:t>που</w:t>
      </w:r>
      <w:r>
        <w:rPr>
          <w:rFonts w:eastAsia="Times New Roman"/>
        </w:rPr>
        <w:t xml:space="preserve"> ούτε προλαβαίνουμε </w:t>
      </w:r>
      <w:r w:rsidRPr="009D6664">
        <w:rPr>
          <w:rFonts w:eastAsia="Times New Roman"/>
          <w:bCs/>
          <w:shd w:val="clear" w:color="auto" w:fill="FFFFFF"/>
        </w:rPr>
        <w:t>να</w:t>
      </w:r>
      <w:r>
        <w:rPr>
          <w:rFonts w:eastAsia="Times New Roman"/>
        </w:rPr>
        <w:t xml:space="preserve"> τις δούμε -αυτές προλάβαμε </w:t>
      </w:r>
      <w:r w:rsidRPr="0013106F">
        <w:rPr>
          <w:rFonts w:eastAsia="Times New Roman"/>
          <w:bCs/>
        </w:rPr>
        <w:t>και</w:t>
      </w:r>
      <w:r>
        <w:rPr>
          <w:rFonts w:eastAsia="Times New Roman"/>
        </w:rPr>
        <w:t xml:space="preserve"> τις είδαμε λίγο σήμερα- θα ψηφίσουμε «</w:t>
      </w:r>
      <w:r>
        <w:rPr>
          <w:rFonts w:eastAsia="Times New Roman"/>
        </w:rPr>
        <w:t>παρών</w:t>
      </w:r>
      <w:r>
        <w:rPr>
          <w:rFonts w:eastAsia="Times New Roman"/>
        </w:rPr>
        <w:t>» σε όλες.</w:t>
      </w:r>
      <w:r>
        <w:rPr>
          <w:rFonts w:eastAsia="Times New Roman" w:cs="Times New Roman"/>
          <w:bCs/>
          <w:shd w:val="clear" w:color="auto" w:fill="FFFFFF"/>
        </w:rPr>
        <w:t xml:space="preserve"> </w:t>
      </w:r>
    </w:p>
    <w:p w14:paraId="485EECD1" w14:textId="77777777" w:rsidR="000E6CB8" w:rsidRDefault="00854B09">
      <w:pPr>
        <w:spacing w:line="600" w:lineRule="auto"/>
        <w:ind w:firstLine="720"/>
        <w:jc w:val="both"/>
        <w:rPr>
          <w:rFonts w:eastAsia="Times New Roman"/>
          <w:bCs/>
          <w:shd w:val="clear" w:color="auto" w:fill="FFFFFF"/>
        </w:rPr>
      </w:pPr>
      <w:r w:rsidRPr="009D6664">
        <w:rPr>
          <w:rFonts w:eastAsia="Times New Roman"/>
          <w:b/>
          <w:bCs/>
          <w:shd w:val="clear" w:color="auto" w:fill="FFFFFF"/>
        </w:rPr>
        <w:t xml:space="preserve">ΠΡΟΕΔΡΕΥΩΝ (Γεώργιος </w:t>
      </w:r>
      <w:proofErr w:type="spellStart"/>
      <w:r w:rsidRPr="009D6664">
        <w:rPr>
          <w:rFonts w:eastAsia="Times New Roman"/>
          <w:b/>
          <w:bCs/>
          <w:shd w:val="clear" w:color="auto" w:fill="FFFFFF"/>
        </w:rPr>
        <w:t>Λαμπρούλης</w:t>
      </w:r>
      <w:proofErr w:type="spellEnd"/>
      <w:r w:rsidRPr="009D6664">
        <w:rPr>
          <w:rFonts w:eastAsia="Times New Roman"/>
          <w:b/>
          <w:bCs/>
          <w:shd w:val="clear" w:color="auto" w:fill="FFFFFF"/>
        </w:rPr>
        <w:t>):</w:t>
      </w:r>
      <w:r>
        <w:rPr>
          <w:rFonts w:eastAsia="Times New Roman"/>
          <w:b/>
          <w:bCs/>
          <w:shd w:val="clear" w:color="auto" w:fill="FFFFFF"/>
        </w:rPr>
        <w:t xml:space="preserve"> </w:t>
      </w:r>
      <w:r>
        <w:rPr>
          <w:rFonts w:eastAsia="Times New Roman"/>
          <w:bCs/>
          <w:shd w:val="clear" w:color="auto" w:fill="FFFFFF"/>
        </w:rPr>
        <w:t>Καλώς, κύριε Ψαριανέ.</w:t>
      </w:r>
    </w:p>
    <w:p w14:paraId="485EECD2" w14:textId="77777777" w:rsidR="000E6CB8" w:rsidRDefault="00854B09">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szCs w:val="24"/>
        </w:rPr>
        <w:t>Κυρίες κα</w:t>
      </w:r>
      <w:r>
        <w:rPr>
          <w:rFonts w:eastAsia="Times New Roman" w:cs="Times New Roman"/>
          <w:szCs w:val="24"/>
        </w:rPr>
        <w:t>ι κύριοι συνάδελφοι, κ</w:t>
      </w:r>
      <w:r w:rsidRPr="00EF3F89">
        <w:rPr>
          <w:rFonts w:eastAsia="SimSun" w:cs="Times New Roman"/>
          <w:szCs w:val="24"/>
          <w:lang w:eastAsia="zh-CN"/>
        </w:rPr>
        <w:t>ηρύσσεται περαιωμένη η συζήτηση επί της αρχής, των άρθρων</w:t>
      </w:r>
      <w:r>
        <w:rPr>
          <w:rFonts w:eastAsia="SimSun" w:cs="Times New Roman"/>
          <w:szCs w:val="24"/>
          <w:lang w:eastAsia="zh-CN"/>
        </w:rPr>
        <w:t xml:space="preserve"> και</w:t>
      </w:r>
      <w:r w:rsidRPr="00EF3F89">
        <w:rPr>
          <w:rFonts w:eastAsia="SimSun" w:cs="Times New Roman"/>
          <w:szCs w:val="24"/>
          <w:lang w:eastAsia="zh-CN"/>
        </w:rPr>
        <w:t xml:space="preserve"> των τροπολογιών του σχεδίου νόμου του Υπουργείου </w:t>
      </w:r>
      <w:r>
        <w:rPr>
          <w:rFonts w:eastAsia="SimSun" w:cs="Times New Roman"/>
          <w:szCs w:val="24"/>
          <w:lang w:eastAsia="zh-CN"/>
        </w:rPr>
        <w:t>Οικονομικών</w:t>
      </w:r>
      <w:r>
        <w:rPr>
          <w:rFonts w:eastAsia="SimSun" w:cs="Times New Roman"/>
          <w:szCs w:val="24"/>
          <w:lang w:eastAsia="zh-CN"/>
        </w:rPr>
        <w:t>:</w:t>
      </w:r>
      <w:r>
        <w:rPr>
          <w:rFonts w:eastAsia="SimSun" w:cs="Times New Roman"/>
          <w:szCs w:val="24"/>
          <w:lang w:eastAsia="zh-CN"/>
        </w:rPr>
        <w:t xml:space="preserve"> «</w:t>
      </w:r>
      <w:r w:rsidRPr="003B65C3">
        <w:rPr>
          <w:rFonts w:eastAsia="SimSun" w:cs="Times New Roman"/>
          <w:szCs w:val="24"/>
          <w:lang w:eastAsia="zh-CN"/>
        </w:rPr>
        <w:t xml:space="preserve">Ι) Κεντρικά Αποθετήρια Τίτλων, ΙΙ) Προσαρμογή της Ελληνικής Νομοθεσίας στις διατάξεις της Οδηγίας (ΕΕ) </w:t>
      </w:r>
      <w:r w:rsidRPr="003B65C3">
        <w:rPr>
          <w:rFonts w:eastAsia="SimSun" w:cs="Times New Roman"/>
          <w:szCs w:val="24"/>
          <w:lang w:eastAsia="zh-CN"/>
        </w:rPr>
        <w:t>2016/2258 και άλλες διατάξεις και ΙΙΙ) Λοιπές διατάξεις του Υπουργείου Οικονομικών</w:t>
      </w:r>
      <w:r>
        <w:rPr>
          <w:rFonts w:eastAsia="SimSun" w:cs="Times New Roman"/>
          <w:szCs w:val="24"/>
          <w:lang w:eastAsia="zh-CN"/>
        </w:rPr>
        <w:t>».</w:t>
      </w:r>
      <w:r w:rsidRPr="00EF3F89">
        <w:rPr>
          <w:rFonts w:eastAsia="SimSun" w:cs="Times New Roman"/>
          <w:szCs w:val="24"/>
          <w:lang w:eastAsia="zh-CN"/>
        </w:rPr>
        <w:t xml:space="preserve"> </w:t>
      </w:r>
    </w:p>
    <w:p w14:paraId="485EECD3" w14:textId="77777777" w:rsidR="000E6CB8" w:rsidRDefault="00854B09">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szCs w:val="24"/>
          <w:lang w:eastAsia="zh-CN"/>
        </w:rPr>
        <w:lastRenderedPageBreak/>
        <w:t>Εισερχόμαστε στην ψήφιση</w:t>
      </w:r>
      <w:r w:rsidRPr="00F16D29">
        <w:rPr>
          <w:rFonts w:eastAsia="SimSun" w:cs="Times New Roman"/>
          <w:szCs w:val="24"/>
          <w:lang w:eastAsia="zh-CN"/>
        </w:rPr>
        <w:t xml:space="preserve"> </w:t>
      </w:r>
      <w:r>
        <w:rPr>
          <w:rFonts w:eastAsia="SimSun" w:cs="Times New Roman"/>
          <w:szCs w:val="24"/>
          <w:lang w:eastAsia="zh-CN"/>
        </w:rPr>
        <w:t xml:space="preserve">επί της αρχής, </w:t>
      </w:r>
      <w:r w:rsidRPr="00EF3F89">
        <w:rPr>
          <w:rFonts w:eastAsia="SimSun" w:cs="Times New Roman"/>
          <w:szCs w:val="24"/>
          <w:lang w:eastAsia="zh-CN"/>
        </w:rPr>
        <w:t>των άρθρων</w:t>
      </w:r>
      <w:r>
        <w:rPr>
          <w:rFonts w:eastAsia="SimSun" w:cs="Times New Roman"/>
          <w:szCs w:val="24"/>
          <w:lang w:eastAsia="zh-CN"/>
        </w:rPr>
        <w:t xml:space="preserve">, των </w:t>
      </w:r>
      <w:r w:rsidRPr="00EF3F89">
        <w:rPr>
          <w:rFonts w:eastAsia="SimSun" w:cs="Times New Roman"/>
          <w:szCs w:val="24"/>
          <w:lang w:eastAsia="zh-CN"/>
        </w:rPr>
        <w:t xml:space="preserve">τροπολογιών </w:t>
      </w:r>
      <w:r>
        <w:rPr>
          <w:rFonts w:eastAsia="SimSun" w:cs="Times New Roman"/>
          <w:szCs w:val="24"/>
          <w:lang w:eastAsia="zh-CN"/>
        </w:rPr>
        <w:t xml:space="preserve">και του συνόλου </w:t>
      </w:r>
      <w:r w:rsidRPr="00EF3F89">
        <w:rPr>
          <w:rFonts w:eastAsia="SimSun" w:cs="Times New Roman"/>
          <w:szCs w:val="24"/>
          <w:lang w:eastAsia="zh-CN"/>
        </w:rPr>
        <w:t xml:space="preserve">και η ψήφισή τους θα γίνει χωριστά. </w:t>
      </w:r>
    </w:p>
    <w:p w14:paraId="485EECD4" w14:textId="77777777" w:rsidR="000E6CB8" w:rsidRDefault="00854B09">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Σας επισημαίνω ότι η ψηφοφορία περιλαμβάνει την α</w:t>
      </w:r>
      <w:r>
        <w:rPr>
          <w:rFonts w:eastAsia="SimSun" w:cs="Times New Roman"/>
          <w:szCs w:val="24"/>
          <w:lang w:eastAsia="zh-CN"/>
        </w:rPr>
        <w:t xml:space="preserve">ρχή του νομοσχεδίου, σαράντα έξι άρθρα, τέσσερις τροπολογίες, το ακροτελεύτιο άρθρο, καθώς και το σύνολο του νομοσχεδίου. </w:t>
      </w:r>
    </w:p>
    <w:p w14:paraId="485EECD5" w14:textId="77777777" w:rsidR="000E6CB8" w:rsidRDefault="00854B09">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Κάθε φορά στην οθόνη εμφανίζονται έως τέσσερα άρθρα προς ψήφιση. Για να ψηφίσετε και τα υπόλοιπα θα πρέπει να «κυλίσετε» την οθόνη αφής. Στο πάνω δεξιά μέρος της οθόνης εμφανίζεται κάθε φορά ο αριθμός των άρθρων που απομένουν προς ψήφιση. Αφού καταχωρίσετε</w:t>
      </w:r>
      <w:r>
        <w:rPr>
          <w:rFonts w:eastAsia="SimSun" w:cs="Times New Roman"/>
          <w:szCs w:val="24"/>
          <w:lang w:eastAsia="zh-CN"/>
        </w:rPr>
        <w:t xml:space="preserve"> την ψήφο σας, έχετε τη δυνατότητα να την ελέγξετε ή και να την αναθεωρήσετε έως τη λήξη της ψηφοφορίας. </w:t>
      </w:r>
    </w:p>
    <w:p w14:paraId="485EECD6" w14:textId="77777777" w:rsidR="000E6CB8" w:rsidRDefault="00854B09">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szCs w:val="24"/>
          <w:lang w:eastAsia="zh-CN"/>
        </w:rPr>
        <w:t>Παρακαλώ να ανοίξει το σύστημα της ηλεκτρονικής ψηφοφορίας.</w:t>
      </w:r>
    </w:p>
    <w:p w14:paraId="485EECD7" w14:textId="77777777" w:rsidR="000E6CB8" w:rsidRDefault="00854B09">
      <w:pPr>
        <w:autoSpaceDE w:val="0"/>
        <w:autoSpaceDN w:val="0"/>
        <w:adjustRightInd w:val="0"/>
        <w:spacing w:line="600" w:lineRule="auto"/>
        <w:jc w:val="center"/>
        <w:rPr>
          <w:rFonts w:eastAsia="SimSun" w:cs="Times New Roman"/>
          <w:szCs w:val="24"/>
          <w:lang w:eastAsia="zh-CN"/>
        </w:rPr>
      </w:pPr>
      <w:r w:rsidRPr="00EF3F89">
        <w:rPr>
          <w:rFonts w:eastAsia="SimSun" w:cs="Times New Roman"/>
          <w:szCs w:val="24"/>
          <w:lang w:eastAsia="zh-CN"/>
        </w:rPr>
        <w:t>(ΨΗΦΟΦΟΡΙΑ)</w:t>
      </w:r>
    </w:p>
    <w:p w14:paraId="485EECD8" w14:textId="77777777" w:rsidR="000E6CB8" w:rsidRDefault="00854B09">
      <w:pPr>
        <w:spacing w:line="600" w:lineRule="auto"/>
        <w:ind w:firstLine="720"/>
        <w:jc w:val="both"/>
        <w:rPr>
          <w:rFonts w:eastAsia="Times New Roman" w:cs="Times New Roman"/>
          <w:szCs w:val="24"/>
        </w:rPr>
      </w:pPr>
      <w:r w:rsidRPr="009D6664">
        <w:rPr>
          <w:rFonts w:eastAsia="Times New Roman"/>
          <w:b/>
          <w:bCs/>
          <w:shd w:val="clear" w:color="auto" w:fill="FFFFFF"/>
        </w:rPr>
        <w:t xml:space="preserve">ΠΡΟΕΔΡΕΥΩΝ (Γεώργιος </w:t>
      </w:r>
      <w:proofErr w:type="spellStart"/>
      <w:r w:rsidRPr="009D6664">
        <w:rPr>
          <w:rFonts w:eastAsia="Times New Roman"/>
          <w:b/>
          <w:bCs/>
          <w:shd w:val="clear" w:color="auto" w:fill="FFFFFF"/>
        </w:rPr>
        <w:t>Λαμπρούλης</w:t>
      </w:r>
      <w:proofErr w:type="spellEnd"/>
      <w:r w:rsidRPr="009D6664">
        <w:rPr>
          <w:rFonts w:eastAsia="Times New Roman"/>
          <w:b/>
          <w:bCs/>
          <w:shd w:val="clear" w:color="auto" w:fill="FFFFFF"/>
        </w:rPr>
        <w:t>):</w:t>
      </w:r>
      <w:r>
        <w:rPr>
          <w:rFonts w:eastAsia="Times New Roman"/>
          <w:b/>
          <w:bCs/>
          <w:shd w:val="clear" w:color="auto" w:fill="FFFFFF"/>
        </w:rPr>
        <w:t xml:space="preserve"> </w:t>
      </w:r>
      <w:r w:rsidRPr="00EF3F89">
        <w:rPr>
          <w:rFonts w:eastAsia="SimSun" w:cs="Times New Roman"/>
          <w:szCs w:val="24"/>
          <w:lang w:eastAsia="zh-CN"/>
        </w:rPr>
        <w:t>Παρακαλώ να κλείσει το σύστημα της ηλεκτρονι</w:t>
      </w:r>
      <w:r w:rsidRPr="00EF3F89">
        <w:rPr>
          <w:rFonts w:eastAsia="SimSun" w:cs="Times New Roman"/>
          <w:szCs w:val="24"/>
          <w:lang w:eastAsia="zh-CN"/>
        </w:rPr>
        <w:t>κής ψηφοφορίας.</w:t>
      </w:r>
    </w:p>
    <w:p w14:paraId="485EECD9" w14:textId="77777777" w:rsidR="000E6CB8" w:rsidRDefault="00854B09">
      <w:pPr>
        <w:tabs>
          <w:tab w:val="left" w:pos="2940"/>
        </w:tabs>
        <w:spacing w:line="600" w:lineRule="auto"/>
        <w:ind w:firstLine="709"/>
        <w:jc w:val="center"/>
        <w:rPr>
          <w:rFonts w:eastAsia="Times New Roman" w:cs="Times New Roman"/>
          <w:szCs w:val="24"/>
        </w:rPr>
      </w:pPr>
      <w:r w:rsidRPr="0001772E">
        <w:rPr>
          <w:rFonts w:eastAsia="Times New Roman" w:cs="Times New Roman"/>
          <w:szCs w:val="24"/>
        </w:rPr>
        <w:t>(ΗΛΕΚΤΡΟΝΙΚΗ ΚΑΤΑΜΕΤΡΗΣΗ)</w:t>
      </w:r>
    </w:p>
    <w:p w14:paraId="485EECDA" w14:textId="77777777" w:rsidR="000E6CB8" w:rsidRDefault="00854B09">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485EECDB" w14:textId="77777777" w:rsidR="000E6CB8" w:rsidRDefault="00854B09">
      <w:pPr>
        <w:spacing w:line="600" w:lineRule="auto"/>
        <w:ind w:firstLine="709"/>
        <w:contextualSpacing/>
        <w:jc w:val="both"/>
        <w:rPr>
          <w:rFonts w:eastAsia="Times New Roman" w:cs="Times New Roman"/>
          <w:szCs w:val="24"/>
        </w:rPr>
      </w:pPr>
      <w:r w:rsidRPr="00EF3F89">
        <w:rPr>
          <w:rFonts w:eastAsia="SimSun"/>
          <w:b/>
          <w:bCs/>
          <w:szCs w:val="24"/>
          <w:lang w:eastAsia="zh-CN"/>
        </w:rPr>
        <w:lastRenderedPageBreak/>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w:t>
      </w:r>
      <w:r w:rsidRPr="0001772E">
        <w:rPr>
          <w:rFonts w:eastAsia="Times New Roman" w:cs="Times New Roman"/>
          <w:szCs w:val="24"/>
        </w:rPr>
        <w:t>ουν ως εξής:</w:t>
      </w:r>
    </w:p>
    <w:tbl>
      <w:tblPr>
        <w:tblW w:w="7117" w:type="dxa"/>
        <w:tblInd w:w="10" w:type="dxa"/>
        <w:tblCellMar>
          <w:left w:w="10" w:type="dxa"/>
          <w:right w:w="10" w:type="dxa"/>
        </w:tblCellMar>
        <w:tblLook w:val="04A0" w:firstRow="1" w:lastRow="0" w:firstColumn="1" w:lastColumn="0" w:noHBand="0" w:noVBand="1"/>
      </w:tblPr>
      <w:tblGrid>
        <w:gridCol w:w="915"/>
        <w:gridCol w:w="2308"/>
        <w:gridCol w:w="2698"/>
        <w:gridCol w:w="1163"/>
        <w:gridCol w:w="98"/>
      </w:tblGrid>
      <w:tr w:rsidR="000E6CB8" w14:paraId="485EECDD" w14:textId="77777777">
        <w:trPr>
          <w:trHeight w:val="870"/>
        </w:trPr>
        <w:tc>
          <w:tcPr>
            <w:tcW w:w="7117" w:type="dxa"/>
            <w:gridSpan w:val="5"/>
            <w:tcBorders>
              <w:top w:val="nil"/>
              <w:left w:val="nil"/>
              <w:bottom w:val="nil"/>
              <w:right w:val="nil"/>
            </w:tcBorders>
            <w:shd w:val="clear" w:color="auto" w:fill="auto"/>
            <w:vAlign w:val="center"/>
            <w:hideMark/>
          </w:tcPr>
          <w:p w14:paraId="485EECDC" w14:textId="77777777" w:rsidR="007D6612" w:rsidRPr="001B1C0F" w:rsidRDefault="00854B09" w:rsidP="007D6612">
            <w:pPr>
              <w:jc w:val="center"/>
              <w:rPr>
                <w:rFonts w:ascii="Calibri" w:eastAsia="Times New Roman" w:hAnsi="Calibri" w:cs="Calibri"/>
                <w:color w:val="000000"/>
                <w:szCs w:val="24"/>
              </w:rPr>
            </w:pPr>
            <w:r w:rsidRPr="001B1C0F">
              <w:rPr>
                <w:rFonts w:ascii="Calibri" w:eastAsia="Times New Roman" w:hAnsi="Calibri" w:cs="Calibri"/>
                <w:color w:val="000000"/>
                <w:szCs w:val="24"/>
              </w:rPr>
              <w:t>Ι) Κεντρικά Αποθετήρια Τίτλων,.....,ΙΙΙ) Λοιπές διατάξεις του Υπουργείου Οικονομικών</w:t>
            </w:r>
          </w:p>
        </w:tc>
      </w:tr>
      <w:tr w:rsidR="000E6CB8" w14:paraId="485EECE3" w14:textId="77777777">
        <w:trPr>
          <w:trHeight w:val="300"/>
        </w:trPr>
        <w:tc>
          <w:tcPr>
            <w:tcW w:w="850" w:type="dxa"/>
            <w:tcBorders>
              <w:top w:val="nil"/>
              <w:left w:val="nil"/>
              <w:bottom w:val="nil"/>
              <w:right w:val="nil"/>
            </w:tcBorders>
            <w:shd w:val="clear" w:color="auto" w:fill="auto"/>
            <w:noWrap/>
            <w:vAlign w:val="bottom"/>
            <w:hideMark/>
          </w:tcPr>
          <w:p w14:paraId="485EECDE" w14:textId="77777777" w:rsidR="007D6612" w:rsidRPr="001B1C0F" w:rsidRDefault="00854B09" w:rsidP="007D6612">
            <w:pPr>
              <w:jc w:val="center"/>
              <w:rPr>
                <w:rFonts w:ascii="Calibri" w:eastAsia="Times New Roman" w:hAnsi="Calibri" w:cs="Calibri"/>
                <w:color w:val="000000"/>
                <w:szCs w:val="24"/>
              </w:rPr>
            </w:pPr>
          </w:p>
        </w:tc>
        <w:tc>
          <w:tcPr>
            <w:tcW w:w="2308" w:type="dxa"/>
            <w:tcBorders>
              <w:top w:val="nil"/>
              <w:left w:val="nil"/>
              <w:bottom w:val="nil"/>
              <w:right w:val="nil"/>
            </w:tcBorders>
            <w:shd w:val="clear" w:color="auto" w:fill="auto"/>
            <w:noWrap/>
            <w:vAlign w:val="bottom"/>
            <w:hideMark/>
          </w:tcPr>
          <w:p w14:paraId="485EECDF" w14:textId="77777777" w:rsidR="007D6612" w:rsidRPr="001B1C0F" w:rsidRDefault="00854B09" w:rsidP="007D6612">
            <w:pPr>
              <w:rPr>
                <w:rFonts w:ascii="Calibri" w:eastAsia="Times New Roman" w:hAnsi="Calibri" w:cs="Calibri"/>
                <w:color w:val="000000"/>
                <w:szCs w:val="24"/>
              </w:rPr>
            </w:pPr>
            <w:proofErr w:type="spellStart"/>
            <w:r w:rsidRPr="001B1C0F">
              <w:rPr>
                <w:rFonts w:ascii="Calibri" w:eastAsia="Times New Roman" w:hAnsi="Calibri" w:cs="Calibri"/>
                <w:color w:val="000000"/>
                <w:szCs w:val="24"/>
              </w:rPr>
              <w:t>Ημ</w:t>
            </w:r>
            <w:proofErr w:type="spellEnd"/>
            <w:r w:rsidRPr="001B1C0F">
              <w:rPr>
                <w:rFonts w:ascii="Calibri" w:eastAsia="Times New Roman" w:hAnsi="Calibri" w:cs="Calibri"/>
                <w:color w:val="000000"/>
                <w:szCs w:val="24"/>
              </w:rPr>
              <w:t>/</w:t>
            </w:r>
            <w:proofErr w:type="spellStart"/>
            <w:r w:rsidRPr="001B1C0F">
              <w:rPr>
                <w:rFonts w:ascii="Calibri" w:eastAsia="Times New Roman" w:hAnsi="Calibri" w:cs="Calibri"/>
                <w:color w:val="000000"/>
                <w:szCs w:val="24"/>
              </w:rPr>
              <w:t>νία</w:t>
            </w:r>
            <w:proofErr w:type="spellEnd"/>
            <w:r w:rsidRPr="001B1C0F">
              <w:rPr>
                <w:rFonts w:ascii="Calibri" w:eastAsia="Times New Roman" w:hAnsi="Calibri" w:cs="Calibri"/>
                <w:color w:val="000000"/>
                <w:szCs w:val="24"/>
              </w:rPr>
              <w:t>:</w:t>
            </w:r>
          </w:p>
        </w:tc>
        <w:tc>
          <w:tcPr>
            <w:tcW w:w="2698" w:type="dxa"/>
            <w:tcBorders>
              <w:top w:val="nil"/>
              <w:left w:val="nil"/>
              <w:bottom w:val="nil"/>
              <w:right w:val="nil"/>
            </w:tcBorders>
            <w:shd w:val="clear" w:color="auto" w:fill="auto"/>
            <w:noWrap/>
            <w:vAlign w:val="bottom"/>
            <w:hideMark/>
          </w:tcPr>
          <w:p w14:paraId="485EECE0" w14:textId="77777777" w:rsidR="007D6612" w:rsidRPr="001B1C0F" w:rsidRDefault="00854B09" w:rsidP="007D6612">
            <w:pPr>
              <w:jc w:val="right"/>
              <w:rPr>
                <w:rFonts w:ascii="Calibri" w:eastAsia="Times New Roman" w:hAnsi="Calibri" w:cs="Calibri"/>
                <w:color w:val="000000"/>
                <w:szCs w:val="24"/>
              </w:rPr>
            </w:pPr>
            <w:r w:rsidRPr="001B1C0F">
              <w:rPr>
                <w:rFonts w:ascii="Calibri" w:eastAsia="Times New Roman" w:hAnsi="Calibri" w:cs="Calibri"/>
                <w:color w:val="000000"/>
                <w:szCs w:val="24"/>
              </w:rPr>
              <w:t>4/10/2018</w:t>
            </w:r>
          </w:p>
        </w:tc>
        <w:tc>
          <w:tcPr>
            <w:tcW w:w="1163" w:type="dxa"/>
            <w:tcBorders>
              <w:top w:val="nil"/>
              <w:left w:val="nil"/>
              <w:bottom w:val="nil"/>
              <w:right w:val="nil"/>
            </w:tcBorders>
            <w:shd w:val="clear" w:color="auto" w:fill="auto"/>
            <w:noWrap/>
            <w:vAlign w:val="bottom"/>
            <w:hideMark/>
          </w:tcPr>
          <w:p w14:paraId="485EECE1" w14:textId="77777777" w:rsidR="007D6612" w:rsidRPr="001B1C0F" w:rsidRDefault="00854B09" w:rsidP="007D6612">
            <w:pPr>
              <w:jc w:val="right"/>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485EECE2" w14:textId="77777777" w:rsidR="007D6612" w:rsidRPr="001B1C0F" w:rsidRDefault="00854B09" w:rsidP="007D6612">
            <w:pPr>
              <w:rPr>
                <w:rFonts w:ascii="Times New Roman" w:eastAsia="Times New Roman" w:hAnsi="Times New Roman" w:cs="Times New Roman"/>
                <w:sz w:val="20"/>
              </w:rPr>
            </w:pPr>
          </w:p>
        </w:tc>
      </w:tr>
      <w:tr w:rsidR="000E6CB8" w14:paraId="485EECE9" w14:textId="77777777">
        <w:trPr>
          <w:trHeight w:val="300"/>
        </w:trPr>
        <w:tc>
          <w:tcPr>
            <w:tcW w:w="850" w:type="dxa"/>
            <w:tcBorders>
              <w:top w:val="nil"/>
              <w:left w:val="nil"/>
              <w:bottom w:val="nil"/>
              <w:right w:val="nil"/>
            </w:tcBorders>
            <w:shd w:val="clear" w:color="auto" w:fill="auto"/>
            <w:noWrap/>
            <w:vAlign w:val="bottom"/>
            <w:hideMark/>
          </w:tcPr>
          <w:p w14:paraId="485EECE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CE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Κωδικός:</w:t>
            </w:r>
          </w:p>
        </w:tc>
        <w:tc>
          <w:tcPr>
            <w:tcW w:w="2698" w:type="dxa"/>
            <w:tcBorders>
              <w:top w:val="nil"/>
              <w:left w:val="nil"/>
              <w:bottom w:val="nil"/>
              <w:right w:val="nil"/>
            </w:tcBorders>
            <w:shd w:val="clear" w:color="auto" w:fill="auto"/>
            <w:noWrap/>
            <w:vAlign w:val="bottom"/>
            <w:hideMark/>
          </w:tcPr>
          <w:p w14:paraId="485EECE6" w14:textId="77777777" w:rsidR="007D6612" w:rsidRPr="001B1C0F" w:rsidRDefault="00854B09" w:rsidP="007D6612">
            <w:pPr>
              <w:jc w:val="right"/>
              <w:rPr>
                <w:rFonts w:ascii="Calibri" w:eastAsia="Times New Roman" w:hAnsi="Calibri" w:cs="Calibri"/>
                <w:color w:val="000000"/>
                <w:szCs w:val="24"/>
              </w:rPr>
            </w:pPr>
            <w:r w:rsidRPr="001B1C0F">
              <w:rPr>
                <w:rFonts w:ascii="Calibri" w:eastAsia="Times New Roman" w:hAnsi="Calibri" w:cs="Calibri"/>
                <w:color w:val="000000"/>
                <w:szCs w:val="24"/>
              </w:rPr>
              <w:t>2018104</w:t>
            </w:r>
          </w:p>
        </w:tc>
        <w:tc>
          <w:tcPr>
            <w:tcW w:w="1163" w:type="dxa"/>
            <w:tcBorders>
              <w:top w:val="nil"/>
              <w:left w:val="nil"/>
              <w:bottom w:val="nil"/>
              <w:right w:val="nil"/>
            </w:tcBorders>
            <w:shd w:val="clear" w:color="auto" w:fill="auto"/>
            <w:noWrap/>
            <w:vAlign w:val="bottom"/>
            <w:hideMark/>
          </w:tcPr>
          <w:p w14:paraId="485EECE7" w14:textId="77777777" w:rsidR="007D6612" w:rsidRPr="001B1C0F" w:rsidRDefault="00854B09" w:rsidP="007D6612">
            <w:pPr>
              <w:jc w:val="right"/>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485EECE8" w14:textId="77777777" w:rsidR="007D6612" w:rsidRPr="001B1C0F" w:rsidRDefault="00854B09" w:rsidP="007D6612">
            <w:pPr>
              <w:rPr>
                <w:rFonts w:ascii="Times New Roman" w:eastAsia="Times New Roman" w:hAnsi="Times New Roman" w:cs="Times New Roman"/>
                <w:sz w:val="20"/>
              </w:rPr>
            </w:pPr>
          </w:p>
        </w:tc>
      </w:tr>
      <w:tr w:rsidR="000E6CB8" w14:paraId="485EECEC" w14:textId="77777777">
        <w:trPr>
          <w:trHeight w:val="300"/>
        </w:trPr>
        <w:tc>
          <w:tcPr>
            <w:tcW w:w="850" w:type="dxa"/>
            <w:tcBorders>
              <w:top w:val="nil"/>
              <w:left w:val="nil"/>
              <w:bottom w:val="nil"/>
              <w:right w:val="nil"/>
            </w:tcBorders>
            <w:shd w:val="clear" w:color="auto" w:fill="auto"/>
            <w:noWrap/>
            <w:vAlign w:val="bottom"/>
            <w:hideMark/>
          </w:tcPr>
          <w:p w14:paraId="485EECE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CE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Επί της Αρχής   ΔΕΚΤΟ ΚΑΤΑ ΠΛΕΙΟΨΗΦΙΑ</w:t>
            </w:r>
          </w:p>
        </w:tc>
      </w:tr>
      <w:tr w:rsidR="000E6CB8" w14:paraId="485EECF2" w14:textId="77777777">
        <w:trPr>
          <w:trHeight w:val="300"/>
        </w:trPr>
        <w:tc>
          <w:tcPr>
            <w:tcW w:w="850" w:type="dxa"/>
            <w:tcBorders>
              <w:top w:val="nil"/>
              <w:left w:val="nil"/>
              <w:bottom w:val="nil"/>
              <w:right w:val="nil"/>
            </w:tcBorders>
            <w:shd w:val="clear" w:color="auto" w:fill="auto"/>
            <w:noWrap/>
            <w:vAlign w:val="bottom"/>
            <w:hideMark/>
          </w:tcPr>
          <w:p w14:paraId="485EECE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CE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CE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CF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CF1" w14:textId="77777777" w:rsidR="007D6612" w:rsidRPr="001B1C0F" w:rsidRDefault="00854B09" w:rsidP="007D6612">
            <w:pPr>
              <w:rPr>
                <w:rFonts w:ascii="Calibri" w:eastAsia="Times New Roman" w:hAnsi="Calibri" w:cs="Calibri"/>
                <w:color w:val="000000"/>
                <w:szCs w:val="24"/>
              </w:rPr>
            </w:pPr>
          </w:p>
        </w:tc>
      </w:tr>
      <w:tr w:rsidR="000E6CB8" w14:paraId="485EECF8" w14:textId="77777777">
        <w:trPr>
          <w:trHeight w:val="300"/>
        </w:trPr>
        <w:tc>
          <w:tcPr>
            <w:tcW w:w="850" w:type="dxa"/>
            <w:tcBorders>
              <w:top w:val="nil"/>
              <w:left w:val="nil"/>
              <w:bottom w:val="nil"/>
              <w:right w:val="nil"/>
            </w:tcBorders>
            <w:shd w:val="clear" w:color="auto" w:fill="auto"/>
            <w:noWrap/>
            <w:vAlign w:val="bottom"/>
            <w:hideMark/>
          </w:tcPr>
          <w:p w14:paraId="485EECF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CF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CF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CF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CF7" w14:textId="77777777" w:rsidR="007D6612" w:rsidRPr="001B1C0F" w:rsidRDefault="00854B09" w:rsidP="007D6612">
            <w:pPr>
              <w:rPr>
                <w:rFonts w:ascii="Calibri" w:eastAsia="Times New Roman" w:hAnsi="Calibri" w:cs="Calibri"/>
                <w:color w:val="000000"/>
                <w:szCs w:val="24"/>
              </w:rPr>
            </w:pPr>
          </w:p>
        </w:tc>
      </w:tr>
      <w:tr w:rsidR="000E6CB8" w14:paraId="485EECFE" w14:textId="77777777">
        <w:trPr>
          <w:trHeight w:val="300"/>
        </w:trPr>
        <w:tc>
          <w:tcPr>
            <w:tcW w:w="850" w:type="dxa"/>
            <w:tcBorders>
              <w:top w:val="nil"/>
              <w:left w:val="nil"/>
              <w:bottom w:val="nil"/>
              <w:right w:val="nil"/>
            </w:tcBorders>
            <w:shd w:val="clear" w:color="auto" w:fill="auto"/>
            <w:noWrap/>
            <w:vAlign w:val="bottom"/>
            <w:hideMark/>
          </w:tcPr>
          <w:p w14:paraId="485EECF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CF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CF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CF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CFD" w14:textId="77777777" w:rsidR="007D6612" w:rsidRPr="001B1C0F" w:rsidRDefault="00854B09" w:rsidP="007D6612">
            <w:pPr>
              <w:rPr>
                <w:rFonts w:ascii="Calibri" w:eastAsia="Times New Roman" w:hAnsi="Calibri" w:cs="Calibri"/>
                <w:color w:val="000000"/>
                <w:szCs w:val="24"/>
              </w:rPr>
            </w:pPr>
          </w:p>
        </w:tc>
      </w:tr>
      <w:tr w:rsidR="000E6CB8" w14:paraId="485EED04" w14:textId="77777777">
        <w:trPr>
          <w:trHeight w:val="300"/>
        </w:trPr>
        <w:tc>
          <w:tcPr>
            <w:tcW w:w="850" w:type="dxa"/>
            <w:tcBorders>
              <w:top w:val="nil"/>
              <w:left w:val="nil"/>
              <w:bottom w:val="nil"/>
              <w:right w:val="nil"/>
            </w:tcBorders>
            <w:shd w:val="clear" w:color="auto" w:fill="auto"/>
            <w:noWrap/>
            <w:vAlign w:val="bottom"/>
            <w:hideMark/>
          </w:tcPr>
          <w:p w14:paraId="485EECF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D0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0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0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03" w14:textId="77777777" w:rsidR="007D6612" w:rsidRPr="001B1C0F" w:rsidRDefault="00854B09" w:rsidP="007D6612">
            <w:pPr>
              <w:rPr>
                <w:rFonts w:ascii="Calibri" w:eastAsia="Times New Roman" w:hAnsi="Calibri" w:cs="Calibri"/>
                <w:color w:val="000000"/>
                <w:szCs w:val="24"/>
              </w:rPr>
            </w:pPr>
          </w:p>
        </w:tc>
      </w:tr>
      <w:tr w:rsidR="000E6CB8" w14:paraId="485EED0A" w14:textId="77777777">
        <w:trPr>
          <w:trHeight w:val="300"/>
        </w:trPr>
        <w:tc>
          <w:tcPr>
            <w:tcW w:w="850" w:type="dxa"/>
            <w:tcBorders>
              <w:top w:val="nil"/>
              <w:left w:val="nil"/>
              <w:bottom w:val="nil"/>
              <w:right w:val="nil"/>
            </w:tcBorders>
            <w:shd w:val="clear" w:color="auto" w:fill="auto"/>
            <w:noWrap/>
            <w:vAlign w:val="bottom"/>
            <w:hideMark/>
          </w:tcPr>
          <w:p w14:paraId="485EED0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D0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0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0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09" w14:textId="77777777" w:rsidR="007D6612" w:rsidRPr="001B1C0F" w:rsidRDefault="00854B09" w:rsidP="007D6612">
            <w:pPr>
              <w:rPr>
                <w:rFonts w:ascii="Calibri" w:eastAsia="Times New Roman" w:hAnsi="Calibri" w:cs="Calibri"/>
                <w:color w:val="000000"/>
                <w:szCs w:val="24"/>
              </w:rPr>
            </w:pPr>
          </w:p>
        </w:tc>
      </w:tr>
      <w:tr w:rsidR="000E6CB8" w14:paraId="485EED10" w14:textId="77777777">
        <w:trPr>
          <w:trHeight w:val="300"/>
        </w:trPr>
        <w:tc>
          <w:tcPr>
            <w:tcW w:w="850" w:type="dxa"/>
            <w:tcBorders>
              <w:top w:val="nil"/>
              <w:left w:val="nil"/>
              <w:bottom w:val="nil"/>
              <w:right w:val="nil"/>
            </w:tcBorders>
            <w:shd w:val="clear" w:color="auto" w:fill="auto"/>
            <w:noWrap/>
            <w:vAlign w:val="bottom"/>
            <w:hideMark/>
          </w:tcPr>
          <w:p w14:paraId="485EED0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D0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0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0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0F" w14:textId="77777777" w:rsidR="007D6612" w:rsidRPr="001B1C0F" w:rsidRDefault="00854B09" w:rsidP="007D6612">
            <w:pPr>
              <w:rPr>
                <w:rFonts w:ascii="Calibri" w:eastAsia="Times New Roman" w:hAnsi="Calibri" w:cs="Calibri"/>
                <w:color w:val="000000"/>
                <w:szCs w:val="24"/>
              </w:rPr>
            </w:pPr>
          </w:p>
        </w:tc>
      </w:tr>
      <w:tr w:rsidR="000E6CB8" w14:paraId="485EED16" w14:textId="77777777">
        <w:trPr>
          <w:trHeight w:val="300"/>
        </w:trPr>
        <w:tc>
          <w:tcPr>
            <w:tcW w:w="850" w:type="dxa"/>
            <w:tcBorders>
              <w:top w:val="nil"/>
              <w:left w:val="nil"/>
              <w:bottom w:val="nil"/>
              <w:right w:val="nil"/>
            </w:tcBorders>
            <w:shd w:val="clear" w:color="auto" w:fill="auto"/>
            <w:noWrap/>
            <w:vAlign w:val="bottom"/>
            <w:hideMark/>
          </w:tcPr>
          <w:p w14:paraId="485EED1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D1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1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1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15" w14:textId="77777777" w:rsidR="007D6612" w:rsidRPr="001B1C0F" w:rsidRDefault="00854B09" w:rsidP="007D6612">
            <w:pPr>
              <w:rPr>
                <w:rFonts w:ascii="Calibri" w:eastAsia="Times New Roman" w:hAnsi="Calibri" w:cs="Calibri"/>
                <w:color w:val="000000"/>
                <w:szCs w:val="24"/>
              </w:rPr>
            </w:pPr>
          </w:p>
        </w:tc>
      </w:tr>
      <w:tr w:rsidR="000E6CB8" w14:paraId="485EED1B" w14:textId="77777777">
        <w:trPr>
          <w:trHeight w:val="300"/>
        </w:trPr>
        <w:tc>
          <w:tcPr>
            <w:tcW w:w="3158" w:type="dxa"/>
            <w:gridSpan w:val="2"/>
            <w:tcBorders>
              <w:top w:val="nil"/>
              <w:left w:val="nil"/>
              <w:bottom w:val="nil"/>
              <w:right w:val="nil"/>
            </w:tcBorders>
            <w:shd w:val="clear" w:color="auto" w:fill="auto"/>
            <w:noWrap/>
            <w:vAlign w:val="bottom"/>
            <w:hideMark/>
          </w:tcPr>
          <w:p w14:paraId="485EED1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D1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D1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ED1A" w14:textId="77777777" w:rsidR="007D6612" w:rsidRPr="001B1C0F" w:rsidRDefault="00854B09" w:rsidP="007D6612">
            <w:pPr>
              <w:rPr>
                <w:rFonts w:ascii="Calibri" w:eastAsia="Times New Roman" w:hAnsi="Calibri" w:cs="Calibri"/>
                <w:color w:val="000000"/>
                <w:szCs w:val="24"/>
              </w:rPr>
            </w:pPr>
          </w:p>
        </w:tc>
      </w:tr>
      <w:tr w:rsidR="000E6CB8" w14:paraId="485EED21" w14:textId="77777777">
        <w:trPr>
          <w:trHeight w:val="300"/>
        </w:trPr>
        <w:tc>
          <w:tcPr>
            <w:tcW w:w="850" w:type="dxa"/>
            <w:tcBorders>
              <w:top w:val="nil"/>
              <w:left w:val="nil"/>
              <w:bottom w:val="nil"/>
              <w:right w:val="nil"/>
            </w:tcBorders>
            <w:shd w:val="clear" w:color="auto" w:fill="auto"/>
            <w:noWrap/>
            <w:vAlign w:val="bottom"/>
            <w:hideMark/>
          </w:tcPr>
          <w:p w14:paraId="485EED1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D1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D1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1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D20" w14:textId="77777777" w:rsidR="007D6612" w:rsidRPr="001B1C0F" w:rsidRDefault="00854B09" w:rsidP="007D6612">
            <w:pPr>
              <w:rPr>
                <w:rFonts w:ascii="Times New Roman" w:eastAsia="Times New Roman" w:hAnsi="Times New Roman" w:cs="Times New Roman"/>
                <w:sz w:val="20"/>
              </w:rPr>
            </w:pPr>
          </w:p>
        </w:tc>
      </w:tr>
      <w:tr w:rsidR="000E6CB8" w14:paraId="485EED24" w14:textId="77777777">
        <w:trPr>
          <w:trHeight w:val="300"/>
        </w:trPr>
        <w:tc>
          <w:tcPr>
            <w:tcW w:w="850" w:type="dxa"/>
            <w:tcBorders>
              <w:top w:val="nil"/>
              <w:left w:val="nil"/>
              <w:bottom w:val="nil"/>
              <w:right w:val="nil"/>
            </w:tcBorders>
            <w:shd w:val="clear" w:color="auto" w:fill="auto"/>
            <w:noWrap/>
            <w:vAlign w:val="bottom"/>
            <w:hideMark/>
          </w:tcPr>
          <w:p w14:paraId="485EED2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D2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 ως έχει   ΔΕΚΤΟ ΚΑΤΑ ΠΛΕΙΟΨΗΦΙΑ</w:t>
            </w:r>
          </w:p>
        </w:tc>
      </w:tr>
      <w:tr w:rsidR="000E6CB8" w14:paraId="485EED2A" w14:textId="77777777">
        <w:trPr>
          <w:trHeight w:val="300"/>
        </w:trPr>
        <w:tc>
          <w:tcPr>
            <w:tcW w:w="850" w:type="dxa"/>
            <w:tcBorders>
              <w:top w:val="nil"/>
              <w:left w:val="nil"/>
              <w:bottom w:val="nil"/>
              <w:right w:val="nil"/>
            </w:tcBorders>
            <w:shd w:val="clear" w:color="auto" w:fill="auto"/>
            <w:noWrap/>
            <w:vAlign w:val="bottom"/>
            <w:hideMark/>
          </w:tcPr>
          <w:p w14:paraId="485EED2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D2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2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2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29" w14:textId="77777777" w:rsidR="007D6612" w:rsidRPr="001B1C0F" w:rsidRDefault="00854B09" w:rsidP="007D6612">
            <w:pPr>
              <w:rPr>
                <w:rFonts w:ascii="Calibri" w:eastAsia="Times New Roman" w:hAnsi="Calibri" w:cs="Calibri"/>
                <w:color w:val="000000"/>
                <w:szCs w:val="24"/>
              </w:rPr>
            </w:pPr>
          </w:p>
        </w:tc>
      </w:tr>
      <w:tr w:rsidR="000E6CB8" w14:paraId="485EED30" w14:textId="77777777">
        <w:trPr>
          <w:trHeight w:val="300"/>
        </w:trPr>
        <w:tc>
          <w:tcPr>
            <w:tcW w:w="850" w:type="dxa"/>
            <w:tcBorders>
              <w:top w:val="nil"/>
              <w:left w:val="nil"/>
              <w:bottom w:val="nil"/>
              <w:right w:val="nil"/>
            </w:tcBorders>
            <w:shd w:val="clear" w:color="auto" w:fill="auto"/>
            <w:noWrap/>
            <w:vAlign w:val="bottom"/>
            <w:hideMark/>
          </w:tcPr>
          <w:p w14:paraId="485EED2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D2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2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2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2F" w14:textId="77777777" w:rsidR="007D6612" w:rsidRPr="001B1C0F" w:rsidRDefault="00854B09" w:rsidP="007D6612">
            <w:pPr>
              <w:rPr>
                <w:rFonts w:ascii="Calibri" w:eastAsia="Times New Roman" w:hAnsi="Calibri" w:cs="Calibri"/>
                <w:color w:val="000000"/>
                <w:szCs w:val="24"/>
              </w:rPr>
            </w:pPr>
          </w:p>
        </w:tc>
      </w:tr>
      <w:tr w:rsidR="000E6CB8" w14:paraId="485EED36" w14:textId="77777777">
        <w:trPr>
          <w:trHeight w:val="300"/>
        </w:trPr>
        <w:tc>
          <w:tcPr>
            <w:tcW w:w="850" w:type="dxa"/>
            <w:tcBorders>
              <w:top w:val="nil"/>
              <w:left w:val="nil"/>
              <w:bottom w:val="nil"/>
              <w:right w:val="nil"/>
            </w:tcBorders>
            <w:shd w:val="clear" w:color="auto" w:fill="auto"/>
            <w:noWrap/>
            <w:vAlign w:val="bottom"/>
            <w:hideMark/>
          </w:tcPr>
          <w:p w14:paraId="485EED3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D3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3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3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35" w14:textId="77777777" w:rsidR="007D6612" w:rsidRPr="001B1C0F" w:rsidRDefault="00854B09" w:rsidP="007D6612">
            <w:pPr>
              <w:rPr>
                <w:rFonts w:ascii="Calibri" w:eastAsia="Times New Roman" w:hAnsi="Calibri" w:cs="Calibri"/>
                <w:color w:val="000000"/>
                <w:szCs w:val="24"/>
              </w:rPr>
            </w:pPr>
          </w:p>
        </w:tc>
      </w:tr>
      <w:tr w:rsidR="000E6CB8" w14:paraId="485EED3C" w14:textId="77777777">
        <w:trPr>
          <w:trHeight w:val="300"/>
        </w:trPr>
        <w:tc>
          <w:tcPr>
            <w:tcW w:w="850" w:type="dxa"/>
            <w:tcBorders>
              <w:top w:val="nil"/>
              <w:left w:val="nil"/>
              <w:bottom w:val="nil"/>
              <w:right w:val="nil"/>
            </w:tcBorders>
            <w:shd w:val="clear" w:color="auto" w:fill="auto"/>
            <w:noWrap/>
            <w:vAlign w:val="bottom"/>
            <w:hideMark/>
          </w:tcPr>
          <w:p w14:paraId="485EED3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D3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3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3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3B" w14:textId="77777777" w:rsidR="007D6612" w:rsidRPr="001B1C0F" w:rsidRDefault="00854B09" w:rsidP="007D6612">
            <w:pPr>
              <w:rPr>
                <w:rFonts w:ascii="Calibri" w:eastAsia="Times New Roman" w:hAnsi="Calibri" w:cs="Calibri"/>
                <w:color w:val="000000"/>
                <w:szCs w:val="24"/>
              </w:rPr>
            </w:pPr>
          </w:p>
        </w:tc>
      </w:tr>
      <w:tr w:rsidR="000E6CB8" w14:paraId="485EED42" w14:textId="77777777">
        <w:trPr>
          <w:trHeight w:val="300"/>
        </w:trPr>
        <w:tc>
          <w:tcPr>
            <w:tcW w:w="850" w:type="dxa"/>
            <w:tcBorders>
              <w:top w:val="nil"/>
              <w:left w:val="nil"/>
              <w:bottom w:val="nil"/>
              <w:right w:val="nil"/>
            </w:tcBorders>
            <w:shd w:val="clear" w:color="auto" w:fill="auto"/>
            <w:noWrap/>
            <w:vAlign w:val="bottom"/>
            <w:hideMark/>
          </w:tcPr>
          <w:p w14:paraId="485EED3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D3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3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4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41" w14:textId="77777777" w:rsidR="007D6612" w:rsidRPr="001B1C0F" w:rsidRDefault="00854B09" w:rsidP="007D6612">
            <w:pPr>
              <w:rPr>
                <w:rFonts w:ascii="Calibri" w:eastAsia="Times New Roman" w:hAnsi="Calibri" w:cs="Calibri"/>
                <w:color w:val="000000"/>
                <w:szCs w:val="24"/>
              </w:rPr>
            </w:pPr>
          </w:p>
        </w:tc>
      </w:tr>
      <w:tr w:rsidR="000E6CB8" w14:paraId="485EED48" w14:textId="77777777">
        <w:trPr>
          <w:trHeight w:val="300"/>
        </w:trPr>
        <w:tc>
          <w:tcPr>
            <w:tcW w:w="850" w:type="dxa"/>
            <w:tcBorders>
              <w:top w:val="nil"/>
              <w:left w:val="nil"/>
              <w:bottom w:val="nil"/>
              <w:right w:val="nil"/>
            </w:tcBorders>
            <w:shd w:val="clear" w:color="auto" w:fill="auto"/>
            <w:noWrap/>
            <w:vAlign w:val="bottom"/>
            <w:hideMark/>
          </w:tcPr>
          <w:p w14:paraId="485EED4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D4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4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4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47" w14:textId="77777777" w:rsidR="007D6612" w:rsidRPr="001B1C0F" w:rsidRDefault="00854B09" w:rsidP="007D6612">
            <w:pPr>
              <w:rPr>
                <w:rFonts w:ascii="Calibri" w:eastAsia="Times New Roman" w:hAnsi="Calibri" w:cs="Calibri"/>
                <w:color w:val="000000"/>
                <w:szCs w:val="24"/>
              </w:rPr>
            </w:pPr>
          </w:p>
        </w:tc>
      </w:tr>
      <w:tr w:rsidR="000E6CB8" w14:paraId="485EED4E" w14:textId="77777777">
        <w:trPr>
          <w:trHeight w:val="300"/>
        </w:trPr>
        <w:tc>
          <w:tcPr>
            <w:tcW w:w="850" w:type="dxa"/>
            <w:tcBorders>
              <w:top w:val="nil"/>
              <w:left w:val="nil"/>
              <w:bottom w:val="nil"/>
              <w:right w:val="nil"/>
            </w:tcBorders>
            <w:shd w:val="clear" w:color="auto" w:fill="auto"/>
            <w:noWrap/>
            <w:vAlign w:val="bottom"/>
            <w:hideMark/>
          </w:tcPr>
          <w:p w14:paraId="485EED4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D4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4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4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4D" w14:textId="77777777" w:rsidR="007D6612" w:rsidRPr="001B1C0F" w:rsidRDefault="00854B09" w:rsidP="007D6612">
            <w:pPr>
              <w:rPr>
                <w:rFonts w:ascii="Calibri" w:eastAsia="Times New Roman" w:hAnsi="Calibri" w:cs="Calibri"/>
                <w:color w:val="000000"/>
                <w:szCs w:val="24"/>
              </w:rPr>
            </w:pPr>
          </w:p>
        </w:tc>
      </w:tr>
      <w:tr w:rsidR="000E6CB8" w14:paraId="485EED53" w14:textId="77777777">
        <w:trPr>
          <w:trHeight w:val="300"/>
        </w:trPr>
        <w:tc>
          <w:tcPr>
            <w:tcW w:w="3158" w:type="dxa"/>
            <w:gridSpan w:val="2"/>
            <w:tcBorders>
              <w:top w:val="nil"/>
              <w:left w:val="nil"/>
              <w:bottom w:val="nil"/>
              <w:right w:val="nil"/>
            </w:tcBorders>
            <w:shd w:val="clear" w:color="auto" w:fill="auto"/>
            <w:noWrap/>
            <w:vAlign w:val="bottom"/>
            <w:hideMark/>
          </w:tcPr>
          <w:p w14:paraId="485EED4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D5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D5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52" w14:textId="77777777" w:rsidR="007D6612" w:rsidRPr="001B1C0F" w:rsidRDefault="00854B09" w:rsidP="007D6612">
            <w:pPr>
              <w:rPr>
                <w:rFonts w:ascii="Calibri" w:eastAsia="Times New Roman" w:hAnsi="Calibri" w:cs="Calibri"/>
                <w:color w:val="000000"/>
                <w:szCs w:val="24"/>
              </w:rPr>
            </w:pPr>
          </w:p>
        </w:tc>
      </w:tr>
      <w:tr w:rsidR="000E6CB8" w14:paraId="485EED59" w14:textId="77777777">
        <w:trPr>
          <w:trHeight w:val="300"/>
        </w:trPr>
        <w:tc>
          <w:tcPr>
            <w:tcW w:w="850" w:type="dxa"/>
            <w:tcBorders>
              <w:top w:val="nil"/>
              <w:left w:val="nil"/>
              <w:bottom w:val="nil"/>
              <w:right w:val="nil"/>
            </w:tcBorders>
            <w:shd w:val="clear" w:color="auto" w:fill="auto"/>
            <w:noWrap/>
            <w:vAlign w:val="bottom"/>
            <w:hideMark/>
          </w:tcPr>
          <w:p w14:paraId="485EED5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D5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D5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5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D58" w14:textId="77777777" w:rsidR="007D6612" w:rsidRPr="001B1C0F" w:rsidRDefault="00854B09" w:rsidP="007D6612">
            <w:pPr>
              <w:rPr>
                <w:rFonts w:ascii="Times New Roman" w:eastAsia="Times New Roman" w:hAnsi="Times New Roman" w:cs="Times New Roman"/>
                <w:sz w:val="20"/>
              </w:rPr>
            </w:pPr>
          </w:p>
        </w:tc>
      </w:tr>
      <w:tr w:rsidR="000E6CB8" w14:paraId="485EED5C" w14:textId="77777777">
        <w:trPr>
          <w:trHeight w:val="300"/>
        </w:trPr>
        <w:tc>
          <w:tcPr>
            <w:tcW w:w="850" w:type="dxa"/>
            <w:tcBorders>
              <w:top w:val="nil"/>
              <w:left w:val="nil"/>
              <w:bottom w:val="nil"/>
              <w:right w:val="nil"/>
            </w:tcBorders>
            <w:shd w:val="clear" w:color="auto" w:fill="auto"/>
            <w:noWrap/>
            <w:vAlign w:val="bottom"/>
            <w:hideMark/>
          </w:tcPr>
          <w:p w14:paraId="485EED5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D5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2 ως έχει   ΔΕΚΤΟ </w:t>
            </w:r>
            <w:r w:rsidRPr="001B1C0F">
              <w:rPr>
                <w:rFonts w:ascii="Calibri" w:eastAsia="Times New Roman" w:hAnsi="Calibri" w:cs="Calibri"/>
                <w:color w:val="000000"/>
                <w:szCs w:val="24"/>
              </w:rPr>
              <w:t>ΚΑΤΑ ΠΛΕΙΟΨΗΦΙΑ</w:t>
            </w:r>
          </w:p>
        </w:tc>
      </w:tr>
      <w:tr w:rsidR="000E6CB8" w14:paraId="485EED62" w14:textId="77777777">
        <w:trPr>
          <w:trHeight w:val="300"/>
        </w:trPr>
        <w:tc>
          <w:tcPr>
            <w:tcW w:w="850" w:type="dxa"/>
            <w:tcBorders>
              <w:top w:val="nil"/>
              <w:left w:val="nil"/>
              <w:bottom w:val="nil"/>
              <w:right w:val="nil"/>
            </w:tcBorders>
            <w:shd w:val="clear" w:color="auto" w:fill="auto"/>
            <w:noWrap/>
            <w:vAlign w:val="bottom"/>
            <w:hideMark/>
          </w:tcPr>
          <w:p w14:paraId="485EED5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D5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5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6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61" w14:textId="77777777" w:rsidR="007D6612" w:rsidRPr="001B1C0F" w:rsidRDefault="00854B09" w:rsidP="007D6612">
            <w:pPr>
              <w:rPr>
                <w:rFonts w:ascii="Calibri" w:eastAsia="Times New Roman" w:hAnsi="Calibri" w:cs="Calibri"/>
                <w:color w:val="000000"/>
                <w:szCs w:val="24"/>
              </w:rPr>
            </w:pPr>
          </w:p>
        </w:tc>
      </w:tr>
      <w:tr w:rsidR="000E6CB8" w14:paraId="485EED68" w14:textId="77777777">
        <w:trPr>
          <w:trHeight w:val="300"/>
        </w:trPr>
        <w:tc>
          <w:tcPr>
            <w:tcW w:w="850" w:type="dxa"/>
            <w:tcBorders>
              <w:top w:val="nil"/>
              <w:left w:val="nil"/>
              <w:bottom w:val="nil"/>
              <w:right w:val="nil"/>
            </w:tcBorders>
            <w:shd w:val="clear" w:color="auto" w:fill="auto"/>
            <w:noWrap/>
            <w:vAlign w:val="bottom"/>
            <w:hideMark/>
          </w:tcPr>
          <w:p w14:paraId="485EED6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D6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6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6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67" w14:textId="77777777" w:rsidR="007D6612" w:rsidRPr="001B1C0F" w:rsidRDefault="00854B09" w:rsidP="007D6612">
            <w:pPr>
              <w:rPr>
                <w:rFonts w:ascii="Calibri" w:eastAsia="Times New Roman" w:hAnsi="Calibri" w:cs="Calibri"/>
                <w:color w:val="000000"/>
                <w:szCs w:val="24"/>
              </w:rPr>
            </w:pPr>
          </w:p>
        </w:tc>
      </w:tr>
      <w:tr w:rsidR="000E6CB8" w14:paraId="485EED6E" w14:textId="77777777">
        <w:trPr>
          <w:trHeight w:val="300"/>
        </w:trPr>
        <w:tc>
          <w:tcPr>
            <w:tcW w:w="850" w:type="dxa"/>
            <w:tcBorders>
              <w:top w:val="nil"/>
              <w:left w:val="nil"/>
              <w:bottom w:val="nil"/>
              <w:right w:val="nil"/>
            </w:tcBorders>
            <w:shd w:val="clear" w:color="auto" w:fill="auto"/>
            <w:noWrap/>
            <w:vAlign w:val="bottom"/>
            <w:hideMark/>
          </w:tcPr>
          <w:p w14:paraId="485EED6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D6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6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6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6D" w14:textId="77777777" w:rsidR="007D6612" w:rsidRPr="001B1C0F" w:rsidRDefault="00854B09" w:rsidP="007D6612">
            <w:pPr>
              <w:rPr>
                <w:rFonts w:ascii="Calibri" w:eastAsia="Times New Roman" w:hAnsi="Calibri" w:cs="Calibri"/>
                <w:color w:val="000000"/>
                <w:szCs w:val="24"/>
              </w:rPr>
            </w:pPr>
          </w:p>
        </w:tc>
      </w:tr>
      <w:tr w:rsidR="000E6CB8" w14:paraId="485EED74" w14:textId="77777777">
        <w:trPr>
          <w:trHeight w:val="300"/>
        </w:trPr>
        <w:tc>
          <w:tcPr>
            <w:tcW w:w="850" w:type="dxa"/>
            <w:tcBorders>
              <w:top w:val="nil"/>
              <w:left w:val="nil"/>
              <w:bottom w:val="nil"/>
              <w:right w:val="nil"/>
            </w:tcBorders>
            <w:shd w:val="clear" w:color="auto" w:fill="auto"/>
            <w:noWrap/>
            <w:vAlign w:val="bottom"/>
            <w:hideMark/>
          </w:tcPr>
          <w:p w14:paraId="485EED6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D7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7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7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73" w14:textId="77777777" w:rsidR="007D6612" w:rsidRPr="001B1C0F" w:rsidRDefault="00854B09" w:rsidP="007D6612">
            <w:pPr>
              <w:rPr>
                <w:rFonts w:ascii="Calibri" w:eastAsia="Times New Roman" w:hAnsi="Calibri" w:cs="Calibri"/>
                <w:color w:val="000000"/>
                <w:szCs w:val="24"/>
              </w:rPr>
            </w:pPr>
          </w:p>
        </w:tc>
      </w:tr>
      <w:tr w:rsidR="000E6CB8" w14:paraId="485EED7A" w14:textId="77777777">
        <w:trPr>
          <w:trHeight w:val="300"/>
        </w:trPr>
        <w:tc>
          <w:tcPr>
            <w:tcW w:w="850" w:type="dxa"/>
            <w:tcBorders>
              <w:top w:val="nil"/>
              <w:left w:val="nil"/>
              <w:bottom w:val="nil"/>
              <w:right w:val="nil"/>
            </w:tcBorders>
            <w:shd w:val="clear" w:color="auto" w:fill="auto"/>
            <w:noWrap/>
            <w:vAlign w:val="bottom"/>
            <w:hideMark/>
          </w:tcPr>
          <w:p w14:paraId="485EED7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D7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7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7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79" w14:textId="77777777" w:rsidR="007D6612" w:rsidRPr="001B1C0F" w:rsidRDefault="00854B09" w:rsidP="007D6612">
            <w:pPr>
              <w:rPr>
                <w:rFonts w:ascii="Calibri" w:eastAsia="Times New Roman" w:hAnsi="Calibri" w:cs="Calibri"/>
                <w:color w:val="000000"/>
                <w:szCs w:val="24"/>
              </w:rPr>
            </w:pPr>
          </w:p>
        </w:tc>
      </w:tr>
      <w:tr w:rsidR="000E6CB8" w14:paraId="485EED80" w14:textId="77777777">
        <w:trPr>
          <w:trHeight w:val="300"/>
        </w:trPr>
        <w:tc>
          <w:tcPr>
            <w:tcW w:w="850" w:type="dxa"/>
            <w:tcBorders>
              <w:top w:val="nil"/>
              <w:left w:val="nil"/>
              <w:bottom w:val="nil"/>
              <w:right w:val="nil"/>
            </w:tcBorders>
            <w:shd w:val="clear" w:color="auto" w:fill="auto"/>
            <w:noWrap/>
            <w:vAlign w:val="bottom"/>
            <w:hideMark/>
          </w:tcPr>
          <w:p w14:paraId="485EED7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D7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7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7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7F" w14:textId="77777777" w:rsidR="007D6612" w:rsidRPr="001B1C0F" w:rsidRDefault="00854B09" w:rsidP="007D6612">
            <w:pPr>
              <w:rPr>
                <w:rFonts w:ascii="Calibri" w:eastAsia="Times New Roman" w:hAnsi="Calibri" w:cs="Calibri"/>
                <w:color w:val="000000"/>
                <w:szCs w:val="24"/>
              </w:rPr>
            </w:pPr>
          </w:p>
        </w:tc>
      </w:tr>
      <w:tr w:rsidR="000E6CB8" w14:paraId="485EED86" w14:textId="77777777">
        <w:trPr>
          <w:trHeight w:val="300"/>
        </w:trPr>
        <w:tc>
          <w:tcPr>
            <w:tcW w:w="850" w:type="dxa"/>
            <w:tcBorders>
              <w:top w:val="nil"/>
              <w:left w:val="nil"/>
              <w:bottom w:val="nil"/>
              <w:right w:val="nil"/>
            </w:tcBorders>
            <w:shd w:val="clear" w:color="auto" w:fill="auto"/>
            <w:noWrap/>
            <w:vAlign w:val="bottom"/>
            <w:hideMark/>
          </w:tcPr>
          <w:p w14:paraId="485EED8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ΠΟΤΑΜΙ:</w:t>
            </w:r>
          </w:p>
        </w:tc>
        <w:tc>
          <w:tcPr>
            <w:tcW w:w="2308" w:type="dxa"/>
            <w:tcBorders>
              <w:top w:val="nil"/>
              <w:left w:val="nil"/>
              <w:bottom w:val="nil"/>
              <w:right w:val="nil"/>
            </w:tcBorders>
            <w:shd w:val="clear" w:color="auto" w:fill="auto"/>
            <w:noWrap/>
            <w:vAlign w:val="bottom"/>
            <w:hideMark/>
          </w:tcPr>
          <w:p w14:paraId="485EED8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8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8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85" w14:textId="77777777" w:rsidR="007D6612" w:rsidRPr="001B1C0F" w:rsidRDefault="00854B09" w:rsidP="007D6612">
            <w:pPr>
              <w:rPr>
                <w:rFonts w:ascii="Calibri" w:eastAsia="Times New Roman" w:hAnsi="Calibri" w:cs="Calibri"/>
                <w:color w:val="000000"/>
                <w:szCs w:val="24"/>
              </w:rPr>
            </w:pPr>
          </w:p>
        </w:tc>
      </w:tr>
      <w:tr w:rsidR="000E6CB8" w14:paraId="485EED8B" w14:textId="77777777">
        <w:trPr>
          <w:trHeight w:val="300"/>
        </w:trPr>
        <w:tc>
          <w:tcPr>
            <w:tcW w:w="3158" w:type="dxa"/>
            <w:gridSpan w:val="2"/>
            <w:tcBorders>
              <w:top w:val="nil"/>
              <w:left w:val="nil"/>
              <w:bottom w:val="nil"/>
              <w:right w:val="nil"/>
            </w:tcBorders>
            <w:shd w:val="clear" w:color="auto" w:fill="auto"/>
            <w:noWrap/>
            <w:vAlign w:val="bottom"/>
            <w:hideMark/>
          </w:tcPr>
          <w:p w14:paraId="485EED8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D8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D8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8A" w14:textId="77777777" w:rsidR="007D6612" w:rsidRPr="001B1C0F" w:rsidRDefault="00854B09" w:rsidP="007D6612">
            <w:pPr>
              <w:rPr>
                <w:rFonts w:ascii="Calibri" w:eastAsia="Times New Roman" w:hAnsi="Calibri" w:cs="Calibri"/>
                <w:color w:val="000000"/>
                <w:szCs w:val="24"/>
              </w:rPr>
            </w:pPr>
          </w:p>
        </w:tc>
      </w:tr>
      <w:tr w:rsidR="000E6CB8" w14:paraId="485EED91" w14:textId="77777777">
        <w:trPr>
          <w:trHeight w:val="300"/>
        </w:trPr>
        <w:tc>
          <w:tcPr>
            <w:tcW w:w="850" w:type="dxa"/>
            <w:tcBorders>
              <w:top w:val="nil"/>
              <w:left w:val="nil"/>
              <w:bottom w:val="nil"/>
              <w:right w:val="nil"/>
            </w:tcBorders>
            <w:shd w:val="clear" w:color="auto" w:fill="auto"/>
            <w:noWrap/>
            <w:vAlign w:val="bottom"/>
            <w:hideMark/>
          </w:tcPr>
          <w:p w14:paraId="485EED8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D8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D8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8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D90" w14:textId="77777777" w:rsidR="007D6612" w:rsidRPr="001B1C0F" w:rsidRDefault="00854B09" w:rsidP="007D6612">
            <w:pPr>
              <w:rPr>
                <w:rFonts w:ascii="Times New Roman" w:eastAsia="Times New Roman" w:hAnsi="Times New Roman" w:cs="Times New Roman"/>
                <w:sz w:val="20"/>
              </w:rPr>
            </w:pPr>
          </w:p>
        </w:tc>
      </w:tr>
      <w:tr w:rsidR="000E6CB8" w14:paraId="485EED94" w14:textId="77777777">
        <w:trPr>
          <w:trHeight w:val="300"/>
        </w:trPr>
        <w:tc>
          <w:tcPr>
            <w:tcW w:w="850" w:type="dxa"/>
            <w:tcBorders>
              <w:top w:val="nil"/>
              <w:left w:val="nil"/>
              <w:bottom w:val="nil"/>
              <w:right w:val="nil"/>
            </w:tcBorders>
            <w:shd w:val="clear" w:color="auto" w:fill="auto"/>
            <w:noWrap/>
            <w:vAlign w:val="bottom"/>
            <w:hideMark/>
          </w:tcPr>
          <w:p w14:paraId="485EED9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D9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 ως έχει   ΔΕΚΤΟ ΚΑΤΑ ΠΛΕΙΟΨΗΦΙΑ</w:t>
            </w:r>
          </w:p>
        </w:tc>
      </w:tr>
      <w:tr w:rsidR="000E6CB8" w14:paraId="485EED9A" w14:textId="77777777">
        <w:trPr>
          <w:trHeight w:val="300"/>
        </w:trPr>
        <w:tc>
          <w:tcPr>
            <w:tcW w:w="850" w:type="dxa"/>
            <w:tcBorders>
              <w:top w:val="nil"/>
              <w:left w:val="nil"/>
              <w:bottom w:val="nil"/>
              <w:right w:val="nil"/>
            </w:tcBorders>
            <w:shd w:val="clear" w:color="auto" w:fill="auto"/>
            <w:noWrap/>
            <w:vAlign w:val="bottom"/>
            <w:hideMark/>
          </w:tcPr>
          <w:p w14:paraId="485EED9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D9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9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9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99" w14:textId="77777777" w:rsidR="007D6612" w:rsidRPr="001B1C0F" w:rsidRDefault="00854B09" w:rsidP="007D6612">
            <w:pPr>
              <w:rPr>
                <w:rFonts w:ascii="Calibri" w:eastAsia="Times New Roman" w:hAnsi="Calibri" w:cs="Calibri"/>
                <w:color w:val="000000"/>
                <w:szCs w:val="24"/>
              </w:rPr>
            </w:pPr>
          </w:p>
        </w:tc>
      </w:tr>
      <w:tr w:rsidR="000E6CB8" w14:paraId="485EEDA0" w14:textId="77777777">
        <w:trPr>
          <w:trHeight w:val="300"/>
        </w:trPr>
        <w:tc>
          <w:tcPr>
            <w:tcW w:w="850" w:type="dxa"/>
            <w:tcBorders>
              <w:top w:val="nil"/>
              <w:left w:val="nil"/>
              <w:bottom w:val="nil"/>
              <w:right w:val="nil"/>
            </w:tcBorders>
            <w:shd w:val="clear" w:color="auto" w:fill="auto"/>
            <w:noWrap/>
            <w:vAlign w:val="bottom"/>
            <w:hideMark/>
          </w:tcPr>
          <w:p w14:paraId="485EED9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D9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9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9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9F" w14:textId="77777777" w:rsidR="007D6612" w:rsidRPr="001B1C0F" w:rsidRDefault="00854B09" w:rsidP="007D6612">
            <w:pPr>
              <w:rPr>
                <w:rFonts w:ascii="Calibri" w:eastAsia="Times New Roman" w:hAnsi="Calibri" w:cs="Calibri"/>
                <w:color w:val="000000"/>
                <w:szCs w:val="24"/>
              </w:rPr>
            </w:pPr>
          </w:p>
        </w:tc>
      </w:tr>
      <w:tr w:rsidR="000E6CB8" w14:paraId="485EEDA6" w14:textId="77777777">
        <w:trPr>
          <w:trHeight w:val="300"/>
        </w:trPr>
        <w:tc>
          <w:tcPr>
            <w:tcW w:w="850" w:type="dxa"/>
            <w:tcBorders>
              <w:top w:val="nil"/>
              <w:left w:val="nil"/>
              <w:bottom w:val="nil"/>
              <w:right w:val="nil"/>
            </w:tcBorders>
            <w:shd w:val="clear" w:color="auto" w:fill="auto"/>
            <w:noWrap/>
            <w:vAlign w:val="bottom"/>
            <w:hideMark/>
          </w:tcPr>
          <w:p w14:paraId="485EEDA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DA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A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A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A5" w14:textId="77777777" w:rsidR="007D6612" w:rsidRPr="001B1C0F" w:rsidRDefault="00854B09" w:rsidP="007D6612">
            <w:pPr>
              <w:rPr>
                <w:rFonts w:ascii="Calibri" w:eastAsia="Times New Roman" w:hAnsi="Calibri" w:cs="Calibri"/>
                <w:color w:val="000000"/>
                <w:szCs w:val="24"/>
              </w:rPr>
            </w:pPr>
          </w:p>
        </w:tc>
      </w:tr>
      <w:tr w:rsidR="000E6CB8" w14:paraId="485EEDAC" w14:textId="77777777">
        <w:trPr>
          <w:trHeight w:val="300"/>
        </w:trPr>
        <w:tc>
          <w:tcPr>
            <w:tcW w:w="850" w:type="dxa"/>
            <w:tcBorders>
              <w:top w:val="nil"/>
              <w:left w:val="nil"/>
              <w:bottom w:val="nil"/>
              <w:right w:val="nil"/>
            </w:tcBorders>
            <w:shd w:val="clear" w:color="auto" w:fill="auto"/>
            <w:noWrap/>
            <w:vAlign w:val="bottom"/>
            <w:hideMark/>
          </w:tcPr>
          <w:p w14:paraId="485EEDA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DA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A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A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AB" w14:textId="77777777" w:rsidR="007D6612" w:rsidRPr="001B1C0F" w:rsidRDefault="00854B09" w:rsidP="007D6612">
            <w:pPr>
              <w:rPr>
                <w:rFonts w:ascii="Calibri" w:eastAsia="Times New Roman" w:hAnsi="Calibri" w:cs="Calibri"/>
                <w:color w:val="000000"/>
                <w:szCs w:val="24"/>
              </w:rPr>
            </w:pPr>
          </w:p>
        </w:tc>
      </w:tr>
      <w:tr w:rsidR="000E6CB8" w14:paraId="485EEDB2" w14:textId="77777777">
        <w:trPr>
          <w:trHeight w:val="300"/>
        </w:trPr>
        <w:tc>
          <w:tcPr>
            <w:tcW w:w="850" w:type="dxa"/>
            <w:tcBorders>
              <w:top w:val="nil"/>
              <w:left w:val="nil"/>
              <w:bottom w:val="nil"/>
              <w:right w:val="nil"/>
            </w:tcBorders>
            <w:shd w:val="clear" w:color="auto" w:fill="auto"/>
            <w:noWrap/>
            <w:vAlign w:val="bottom"/>
            <w:hideMark/>
          </w:tcPr>
          <w:p w14:paraId="485EEDA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DA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A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B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B1" w14:textId="77777777" w:rsidR="007D6612" w:rsidRPr="001B1C0F" w:rsidRDefault="00854B09" w:rsidP="007D6612">
            <w:pPr>
              <w:rPr>
                <w:rFonts w:ascii="Calibri" w:eastAsia="Times New Roman" w:hAnsi="Calibri" w:cs="Calibri"/>
                <w:color w:val="000000"/>
                <w:szCs w:val="24"/>
              </w:rPr>
            </w:pPr>
          </w:p>
        </w:tc>
      </w:tr>
      <w:tr w:rsidR="000E6CB8" w14:paraId="485EEDB8" w14:textId="77777777">
        <w:trPr>
          <w:trHeight w:val="300"/>
        </w:trPr>
        <w:tc>
          <w:tcPr>
            <w:tcW w:w="850" w:type="dxa"/>
            <w:tcBorders>
              <w:top w:val="nil"/>
              <w:left w:val="nil"/>
              <w:bottom w:val="nil"/>
              <w:right w:val="nil"/>
            </w:tcBorders>
            <w:shd w:val="clear" w:color="auto" w:fill="auto"/>
            <w:noWrap/>
            <w:vAlign w:val="bottom"/>
            <w:hideMark/>
          </w:tcPr>
          <w:p w14:paraId="485EEDB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DB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B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B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B7" w14:textId="77777777" w:rsidR="007D6612" w:rsidRPr="001B1C0F" w:rsidRDefault="00854B09" w:rsidP="007D6612">
            <w:pPr>
              <w:rPr>
                <w:rFonts w:ascii="Calibri" w:eastAsia="Times New Roman" w:hAnsi="Calibri" w:cs="Calibri"/>
                <w:color w:val="000000"/>
                <w:szCs w:val="24"/>
              </w:rPr>
            </w:pPr>
          </w:p>
        </w:tc>
      </w:tr>
      <w:tr w:rsidR="000E6CB8" w14:paraId="485EEDBE" w14:textId="77777777">
        <w:trPr>
          <w:trHeight w:val="300"/>
        </w:trPr>
        <w:tc>
          <w:tcPr>
            <w:tcW w:w="850" w:type="dxa"/>
            <w:tcBorders>
              <w:top w:val="nil"/>
              <w:left w:val="nil"/>
              <w:bottom w:val="nil"/>
              <w:right w:val="nil"/>
            </w:tcBorders>
            <w:shd w:val="clear" w:color="auto" w:fill="auto"/>
            <w:noWrap/>
            <w:vAlign w:val="bottom"/>
            <w:hideMark/>
          </w:tcPr>
          <w:p w14:paraId="485EEDB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DB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B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B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BD" w14:textId="77777777" w:rsidR="007D6612" w:rsidRPr="001B1C0F" w:rsidRDefault="00854B09" w:rsidP="007D6612">
            <w:pPr>
              <w:rPr>
                <w:rFonts w:ascii="Calibri" w:eastAsia="Times New Roman" w:hAnsi="Calibri" w:cs="Calibri"/>
                <w:color w:val="000000"/>
                <w:szCs w:val="24"/>
              </w:rPr>
            </w:pPr>
          </w:p>
        </w:tc>
      </w:tr>
      <w:tr w:rsidR="000E6CB8" w14:paraId="485EEDC3" w14:textId="77777777">
        <w:trPr>
          <w:trHeight w:val="300"/>
        </w:trPr>
        <w:tc>
          <w:tcPr>
            <w:tcW w:w="3158" w:type="dxa"/>
            <w:gridSpan w:val="2"/>
            <w:tcBorders>
              <w:top w:val="nil"/>
              <w:left w:val="nil"/>
              <w:bottom w:val="nil"/>
              <w:right w:val="nil"/>
            </w:tcBorders>
            <w:shd w:val="clear" w:color="auto" w:fill="auto"/>
            <w:noWrap/>
            <w:vAlign w:val="bottom"/>
            <w:hideMark/>
          </w:tcPr>
          <w:p w14:paraId="485EEDB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DC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DC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C2" w14:textId="77777777" w:rsidR="007D6612" w:rsidRPr="001B1C0F" w:rsidRDefault="00854B09" w:rsidP="007D6612">
            <w:pPr>
              <w:rPr>
                <w:rFonts w:ascii="Calibri" w:eastAsia="Times New Roman" w:hAnsi="Calibri" w:cs="Calibri"/>
                <w:color w:val="000000"/>
                <w:szCs w:val="24"/>
              </w:rPr>
            </w:pPr>
          </w:p>
        </w:tc>
      </w:tr>
      <w:tr w:rsidR="000E6CB8" w14:paraId="485EEDC9" w14:textId="77777777">
        <w:trPr>
          <w:trHeight w:val="300"/>
        </w:trPr>
        <w:tc>
          <w:tcPr>
            <w:tcW w:w="850" w:type="dxa"/>
            <w:tcBorders>
              <w:top w:val="nil"/>
              <w:left w:val="nil"/>
              <w:bottom w:val="nil"/>
              <w:right w:val="nil"/>
            </w:tcBorders>
            <w:shd w:val="clear" w:color="auto" w:fill="auto"/>
            <w:noWrap/>
            <w:vAlign w:val="bottom"/>
            <w:hideMark/>
          </w:tcPr>
          <w:p w14:paraId="485EEDC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DC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DC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C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DC8" w14:textId="77777777" w:rsidR="007D6612" w:rsidRPr="001B1C0F" w:rsidRDefault="00854B09" w:rsidP="007D6612">
            <w:pPr>
              <w:rPr>
                <w:rFonts w:ascii="Times New Roman" w:eastAsia="Times New Roman" w:hAnsi="Times New Roman" w:cs="Times New Roman"/>
                <w:sz w:val="20"/>
              </w:rPr>
            </w:pPr>
          </w:p>
        </w:tc>
      </w:tr>
      <w:tr w:rsidR="000E6CB8" w14:paraId="485EEDCC" w14:textId="77777777">
        <w:trPr>
          <w:trHeight w:val="300"/>
        </w:trPr>
        <w:tc>
          <w:tcPr>
            <w:tcW w:w="850" w:type="dxa"/>
            <w:tcBorders>
              <w:top w:val="nil"/>
              <w:left w:val="nil"/>
              <w:bottom w:val="nil"/>
              <w:right w:val="nil"/>
            </w:tcBorders>
            <w:shd w:val="clear" w:color="auto" w:fill="auto"/>
            <w:noWrap/>
            <w:vAlign w:val="bottom"/>
            <w:hideMark/>
          </w:tcPr>
          <w:p w14:paraId="485EEDC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DC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4 ως έχει   ΔΕΚΤΟ ΚΑΤΑ ΠΛΕΙΟΨΗΦΙΑ</w:t>
            </w:r>
          </w:p>
        </w:tc>
      </w:tr>
      <w:tr w:rsidR="000E6CB8" w14:paraId="485EEDD2" w14:textId="77777777">
        <w:trPr>
          <w:trHeight w:val="300"/>
        </w:trPr>
        <w:tc>
          <w:tcPr>
            <w:tcW w:w="850" w:type="dxa"/>
            <w:tcBorders>
              <w:top w:val="nil"/>
              <w:left w:val="nil"/>
              <w:bottom w:val="nil"/>
              <w:right w:val="nil"/>
            </w:tcBorders>
            <w:shd w:val="clear" w:color="auto" w:fill="auto"/>
            <w:noWrap/>
            <w:vAlign w:val="bottom"/>
            <w:hideMark/>
          </w:tcPr>
          <w:p w14:paraId="485EEDC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DC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C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D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D1" w14:textId="77777777" w:rsidR="007D6612" w:rsidRPr="001B1C0F" w:rsidRDefault="00854B09" w:rsidP="007D6612">
            <w:pPr>
              <w:rPr>
                <w:rFonts w:ascii="Calibri" w:eastAsia="Times New Roman" w:hAnsi="Calibri" w:cs="Calibri"/>
                <w:color w:val="000000"/>
                <w:szCs w:val="24"/>
              </w:rPr>
            </w:pPr>
          </w:p>
        </w:tc>
      </w:tr>
      <w:tr w:rsidR="000E6CB8" w14:paraId="485EEDD8" w14:textId="77777777">
        <w:trPr>
          <w:trHeight w:val="300"/>
        </w:trPr>
        <w:tc>
          <w:tcPr>
            <w:tcW w:w="850" w:type="dxa"/>
            <w:tcBorders>
              <w:top w:val="nil"/>
              <w:left w:val="nil"/>
              <w:bottom w:val="nil"/>
              <w:right w:val="nil"/>
            </w:tcBorders>
            <w:shd w:val="clear" w:color="auto" w:fill="auto"/>
            <w:noWrap/>
            <w:vAlign w:val="bottom"/>
            <w:hideMark/>
          </w:tcPr>
          <w:p w14:paraId="485EEDD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DD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D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D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D7" w14:textId="77777777" w:rsidR="007D6612" w:rsidRPr="001B1C0F" w:rsidRDefault="00854B09" w:rsidP="007D6612">
            <w:pPr>
              <w:rPr>
                <w:rFonts w:ascii="Calibri" w:eastAsia="Times New Roman" w:hAnsi="Calibri" w:cs="Calibri"/>
                <w:color w:val="000000"/>
                <w:szCs w:val="24"/>
              </w:rPr>
            </w:pPr>
          </w:p>
        </w:tc>
      </w:tr>
      <w:tr w:rsidR="000E6CB8" w14:paraId="485EEDDE" w14:textId="77777777">
        <w:trPr>
          <w:trHeight w:val="300"/>
        </w:trPr>
        <w:tc>
          <w:tcPr>
            <w:tcW w:w="850" w:type="dxa"/>
            <w:tcBorders>
              <w:top w:val="nil"/>
              <w:left w:val="nil"/>
              <w:bottom w:val="nil"/>
              <w:right w:val="nil"/>
            </w:tcBorders>
            <w:shd w:val="clear" w:color="auto" w:fill="auto"/>
            <w:noWrap/>
            <w:vAlign w:val="bottom"/>
            <w:hideMark/>
          </w:tcPr>
          <w:p w14:paraId="485EEDD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DD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D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D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DD" w14:textId="77777777" w:rsidR="007D6612" w:rsidRPr="001B1C0F" w:rsidRDefault="00854B09" w:rsidP="007D6612">
            <w:pPr>
              <w:rPr>
                <w:rFonts w:ascii="Calibri" w:eastAsia="Times New Roman" w:hAnsi="Calibri" w:cs="Calibri"/>
                <w:color w:val="000000"/>
                <w:szCs w:val="24"/>
              </w:rPr>
            </w:pPr>
          </w:p>
        </w:tc>
      </w:tr>
      <w:tr w:rsidR="000E6CB8" w14:paraId="485EEDE4" w14:textId="77777777">
        <w:trPr>
          <w:trHeight w:val="300"/>
        </w:trPr>
        <w:tc>
          <w:tcPr>
            <w:tcW w:w="850" w:type="dxa"/>
            <w:tcBorders>
              <w:top w:val="nil"/>
              <w:left w:val="nil"/>
              <w:bottom w:val="nil"/>
              <w:right w:val="nil"/>
            </w:tcBorders>
            <w:shd w:val="clear" w:color="auto" w:fill="auto"/>
            <w:noWrap/>
            <w:vAlign w:val="bottom"/>
            <w:hideMark/>
          </w:tcPr>
          <w:p w14:paraId="485EEDD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DE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E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E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E3" w14:textId="77777777" w:rsidR="007D6612" w:rsidRPr="001B1C0F" w:rsidRDefault="00854B09" w:rsidP="007D6612">
            <w:pPr>
              <w:rPr>
                <w:rFonts w:ascii="Calibri" w:eastAsia="Times New Roman" w:hAnsi="Calibri" w:cs="Calibri"/>
                <w:color w:val="000000"/>
                <w:szCs w:val="24"/>
              </w:rPr>
            </w:pPr>
          </w:p>
        </w:tc>
      </w:tr>
      <w:tr w:rsidR="000E6CB8" w14:paraId="485EEDEA" w14:textId="77777777">
        <w:trPr>
          <w:trHeight w:val="300"/>
        </w:trPr>
        <w:tc>
          <w:tcPr>
            <w:tcW w:w="850" w:type="dxa"/>
            <w:tcBorders>
              <w:top w:val="nil"/>
              <w:left w:val="nil"/>
              <w:bottom w:val="nil"/>
              <w:right w:val="nil"/>
            </w:tcBorders>
            <w:shd w:val="clear" w:color="auto" w:fill="auto"/>
            <w:noWrap/>
            <w:vAlign w:val="bottom"/>
            <w:hideMark/>
          </w:tcPr>
          <w:p w14:paraId="485EEDE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DE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E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E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DE9" w14:textId="77777777" w:rsidR="007D6612" w:rsidRPr="001B1C0F" w:rsidRDefault="00854B09" w:rsidP="007D6612">
            <w:pPr>
              <w:rPr>
                <w:rFonts w:ascii="Calibri" w:eastAsia="Times New Roman" w:hAnsi="Calibri" w:cs="Calibri"/>
                <w:color w:val="000000"/>
                <w:szCs w:val="24"/>
              </w:rPr>
            </w:pPr>
          </w:p>
        </w:tc>
      </w:tr>
      <w:tr w:rsidR="000E6CB8" w14:paraId="485EEDF0" w14:textId="77777777">
        <w:trPr>
          <w:trHeight w:val="300"/>
        </w:trPr>
        <w:tc>
          <w:tcPr>
            <w:tcW w:w="850" w:type="dxa"/>
            <w:tcBorders>
              <w:top w:val="nil"/>
              <w:left w:val="nil"/>
              <w:bottom w:val="nil"/>
              <w:right w:val="nil"/>
            </w:tcBorders>
            <w:shd w:val="clear" w:color="auto" w:fill="auto"/>
            <w:noWrap/>
            <w:vAlign w:val="bottom"/>
            <w:hideMark/>
          </w:tcPr>
          <w:p w14:paraId="485EEDE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DE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E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E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EF" w14:textId="77777777" w:rsidR="007D6612" w:rsidRPr="001B1C0F" w:rsidRDefault="00854B09" w:rsidP="007D6612">
            <w:pPr>
              <w:rPr>
                <w:rFonts w:ascii="Calibri" w:eastAsia="Times New Roman" w:hAnsi="Calibri" w:cs="Calibri"/>
                <w:color w:val="000000"/>
                <w:szCs w:val="24"/>
              </w:rPr>
            </w:pPr>
          </w:p>
        </w:tc>
      </w:tr>
      <w:tr w:rsidR="000E6CB8" w14:paraId="485EEDF6" w14:textId="77777777">
        <w:trPr>
          <w:trHeight w:val="300"/>
        </w:trPr>
        <w:tc>
          <w:tcPr>
            <w:tcW w:w="850" w:type="dxa"/>
            <w:tcBorders>
              <w:top w:val="nil"/>
              <w:left w:val="nil"/>
              <w:bottom w:val="nil"/>
              <w:right w:val="nil"/>
            </w:tcBorders>
            <w:shd w:val="clear" w:color="auto" w:fill="auto"/>
            <w:noWrap/>
            <w:vAlign w:val="bottom"/>
            <w:hideMark/>
          </w:tcPr>
          <w:p w14:paraId="485EEDF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DF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DF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F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F5" w14:textId="77777777" w:rsidR="007D6612" w:rsidRPr="001B1C0F" w:rsidRDefault="00854B09" w:rsidP="007D6612">
            <w:pPr>
              <w:rPr>
                <w:rFonts w:ascii="Calibri" w:eastAsia="Times New Roman" w:hAnsi="Calibri" w:cs="Calibri"/>
                <w:color w:val="000000"/>
                <w:szCs w:val="24"/>
              </w:rPr>
            </w:pPr>
          </w:p>
        </w:tc>
      </w:tr>
      <w:tr w:rsidR="000E6CB8" w14:paraId="485EEDFB" w14:textId="77777777">
        <w:trPr>
          <w:trHeight w:val="300"/>
        </w:trPr>
        <w:tc>
          <w:tcPr>
            <w:tcW w:w="3158" w:type="dxa"/>
            <w:gridSpan w:val="2"/>
            <w:tcBorders>
              <w:top w:val="nil"/>
              <w:left w:val="nil"/>
              <w:bottom w:val="nil"/>
              <w:right w:val="nil"/>
            </w:tcBorders>
            <w:shd w:val="clear" w:color="auto" w:fill="auto"/>
            <w:noWrap/>
            <w:vAlign w:val="bottom"/>
            <w:hideMark/>
          </w:tcPr>
          <w:p w14:paraId="485EEDF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DF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DF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DFA" w14:textId="77777777" w:rsidR="007D6612" w:rsidRPr="001B1C0F" w:rsidRDefault="00854B09" w:rsidP="007D6612">
            <w:pPr>
              <w:rPr>
                <w:rFonts w:ascii="Calibri" w:eastAsia="Times New Roman" w:hAnsi="Calibri" w:cs="Calibri"/>
                <w:color w:val="000000"/>
                <w:szCs w:val="24"/>
              </w:rPr>
            </w:pPr>
          </w:p>
        </w:tc>
      </w:tr>
      <w:tr w:rsidR="000E6CB8" w14:paraId="485EEE01" w14:textId="77777777">
        <w:trPr>
          <w:trHeight w:val="300"/>
        </w:trPr>
        <w:tc>
          <w:tcPr>
            <w:tcW w:w="850" w:type="dxa"/>
            <w:tcBorders>
              <w:top w:val="nil"/>
              <w:left w:val="nil"/>
              <w:bottom w:val="nil"/>
              <w:right w:val="nil"/>
            </w:tcBorders>
            <w:shd w:val="clear" w:color="auto" w:fill="auto"/>
            <w:noWrap/>
            <w:vAlign w:val="bottom"/>
            <w:hideMark/>
          </w:tcPr>
          <w:p w14:paraId="485EEDF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DF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DF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DF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E00" w14:textId="77777777" w:rsidR="007D6612" w:rsidRPr="001B1C0F" w:rsidRDefault="00854B09" w:rsidP="007D6612">
            <w:pPr>
              <w:rPr>
                <w:rFonts w:ascii="Times New Roman" w:eastAsia="Times New Roman" w:hAnsi="Times New Roman" w:cs="Times New Roman"/>
                <w:sz w:val="20"/>
              </w:rPr>
            </w:pPr>
          </w:p>
        </w:tc>
      </w:tr>
      <w:tr w:rsidR="000E6CB8" w14:paraId="485EEE04" w14:textId="77777777">
        <w:trPr>
          <w:trHeight w:val="300"/>
        </w:trPr>
        <w:tc>
          <w:tcPr>
            <w:tcW w:w="850" w:type="dxa"/>
            <w:tcBorders>
              <w:top w:val="nil"/>
              <w:left w:val="nil"/>
              <w:bottom w:val="nil"/>
              <w:right w:val="nil"/>
            </w:tcBorders>
            <w:shd w:val="clear" w:color="auto" w:fill="auto"/>
            <w:noWrap/>
            <w:vAlign w:val="bottom"/>
            <w:hideMark/>
          </w:tcPr>
          <w:p w14:paraId="485EEE0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E0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5 ως έχει   </w:t>
            </w:r>
            <w:r w:rsidRPr="001B1C0F">
              <w:rPr>
                <w:rFonts w:ascii="Calibri" w:eastAsia="Times New Roman" w:hAnsi="Calibri" w:cs="Calibri"/>
                <w:color w:val="000000"/>
                <w:szCs w:val="24"/>
              </w:rPr>
              <w:t>ΔΕΚΤΟ ΚΑΤΑ ΠΛΕΙΟΨΗΦΙΑ</w:t>
            </w:r>
          </w:p>
        </w:tc>
      </w:tr>
      <w:tr w:rsidR="000E6CB8" w14:paraId="485EEE0A" w14:textId="77777777">
        <w:trPr>
          <w:trHeight w:val="300"/>
        </w:trPr>
        <w:tc>
          <w:tcPr>
            <w:tcW w:w="850" w:type="dxa"/>
            <w:tcBorders>
              <w:top w:val="nil"/>
              <w:left w:val="nil"/>
              <w:bottom w:val="nil"/>
              <w:right w:val="nil"/>
            </w:tcBorders>
            <w:shd w:val="clear" w:color="auto" w:fill="auto"/>
            <w:noWrap/>
            <w:vAlign w:val="bottom"/>
            <w:hideMark/>
          </w:tcPr>
          <w:p w14:paraId="485EEE0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E0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0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0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09" w14:textId="77777777" w:rsidR="007D6612" w:rsidRPr="001B1C0F" w:rsidRDefault="00854B09" w:rsidP="007D6612">
            <w:pPr>
              <w:rPr>
                <w:rFonts w:ascii="Calibri" w:eastAsia="Times New Roman" w:hAnsi="Calibri" w:cs="Calibri"/>
                <w:color w:val="000000"/>
                <w:szCs w:val="24"/>
              </w:rPr>
            </w:pPr>
          </w:p>
        </w:tc>
      </w:tr>
      <w:tr w:rsidR="000E6CB8" w14:paraId="485EEE10" w14:textId="77777777">
        <w:trPr>
          <w:trHeight w:val="300"/>
        </w:trPr>
        <w:tc>
          <w:tcPr>
            <w:tcW w:w="850" w:type="dxa"/>
            <w:tcBorders>
              <w:top w:val="nil"/>
              <w:left w:val="nil"/>
              <w:bottom w:val="nil"/>
              <w:right w:val="nil"/>
            </w:tcBorders>
            <w:shd w:val="clear" w:color="auto" w:fill="auto"/>
            <w:noWrap/>
            <w:vAlign w:val="bottom"/>
            <w:hideMark/>
          </w:tcPr>
          <w:p w14:paraId="485EEE0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E0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0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0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0F" w14:textId="77777777" w:rsidR="007D6612" w:rsidRPr="001B1C0F" w:rsidRDefault="00854B09" w:rsidP="007D6612">
            <w:pPr>
              <w:rPr>
                <w:rFonts w:ascii="Calibri" w:eastAsia="Times New Roman" w:hAnsi="Calibri" w:cs="Calibri"/>
                <w:color w:val="000000"/>
                <w:szCs w:val="24"/>
              </w:rPr>
            </w:pPr>
          </w:p>
        </w:tc>
      </w:tr>
      <w:tr w:rsidR="000E6CB8" w14:paraId="485EEE16" w14:textId="77777777">
        <w:trPr>
          <w:trHeight w:val="300"/>
        </w:trPr>
        <w:tc>
          <w:tcPr>
            <w:tcW w:w="850" w:type="dxa"/>
            <w:tcBorders>
              <w:top w:val="nil"/>
              <w:left w:val="nil"/>
              <w:bottom w:val="nil"/>
              <w:right w:val="nil"/>
            </w:tcBorders>
            <w:shd w:val="clear" w:color="auto" w:fill="auto"/>
            <w:noWrap/>
            <w:vAlign w:val="bottom"/>
            <w:hideMark/>
          </w:tcPr>
          <w:p w14:paraId="485EEE1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E1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1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1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15" w14:textId="77777777" w:rsidR="007D6612" w:rsidRPr="001B1C0F" w:rsidRDefault="00854B09" w:rsidP="007D6612">
            <w:pPr>
              <w:rPr>
                <w:rFonts w:ascii="Calibri" w:eastAsia="Times New Roman" w:hAnsi="Calibri" w:cs="Calibri"/>
                <w:color w:val="000000"/>
                <w:szCs w:val="24"/>
              </w:rPr>
            </w:pPr>
          </w:p>
        </w:tc>
      </w:tr>
      <w:tr w:rsidR="000E6CB8" w14:paraId="485EEE1C" w14:textId="77777777">
        <w:trPr>
          <w:trHeight w:val="300"/>
        </w:trPr>
        <w:tc>
          <w:tcPr>
            <w:tcW w:w="850" w:type="dxa"/>
            <w:tcBorders>
              <w:top w:val="nil"/>
              <w:left w:val="nil"/>
              <w:bottom w:val="nil"/>
              <w:right w:val="nil"/>
            </w:tcBorders>
            <w:shd w:val="clear" w:color="auto" w:fill="auto"/>
            <w:noWrap/>
            <w:vAlign w:val="bottom"/>
            <w:hideMark/>
          </w:tcPr>
          <w:p w14:paraId="485EEE1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E1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1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1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1B" w14:textId="77777777" w:rsidR="007D6612" w:rsidRPr="001B1C0F" w:rsidRDefault="00854B09" w:rsidP="007D6612">
            <w:pPr>
              <w:rPr>
                <w:rFonts w:ascii="Calibri" w:eastAsia="Times New Roman" w:hAnsi="Calibri" w:cs="Calibri"/>
                <w:color w:val="000000"/>
                <w:szCs w:val="24"/>
              </w:rPr>
            </w:pPr>
          </w:p>
        </w:tc>
      </w:tr>
      <w:tr w:rsidR="000E6CB8" w14:paraId="485EEE22" w14:textId="77777777">
        <w:trPr>
          <w:trHeight w:val="300"/>
        </w:trPr>
        <w:tc>
          <w:tcPr>
            <w:tcW w:w="850" w:type="dxa"/>
            <w:tcBorders>
              <w:top w:val="nil"/>
              <w:left w:val="nil"/>
              <w:bottom w:val="nil"/>
              <w:right w:val="nil"/>
            </w:tcBorders>
            <w:shd w:val="clear" w:color="auto" w:fill="auto"/>
            <w:noWrap/>
            <w:vAlign w:val="bottom"/>
            <w:hideMark/>
          </w:tcPr>
          <w:p w14:paraId="485EEE1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E1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1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2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21" w14:textId="77777777" w:rsidR="007D6612" w:rsidRPr="001B1C0F" w:rsidRDefault="00854B09" w:rsidP="007D6612">
            <w:pPr>
              <w:rPr>
                <w:rFonts w:ascii="Calibri" w:eastAsia="Times New Roman" w:hAnsi="Calibri" w:cs="Calibri"/>
                <w:color w:val="000000"/>
                <w:szCs w:val="24"/>
              </w:rPr>
            </w:pPr>
          </w:p>
        </w:tc>
      </w:tr>
      <w:tr w:rsidR="000E6CB8" w14:paraId="485EEE28" w14:textId="77777777">
        <w:trPr>
          <w:trHeight w:val="300"/>
        </w:trPr>
        <w:tc>
          <w:tcPr>
            <w:tcW w:w="850" w:type="dxa"/>
            <w:tcBorders>
              <w:top w:val="nil"/>
              <w:left w:val="nil"/>
              <w:bottom w:val="nil"/>
              <w:right w:val="nil"/>
            </w:tcBorders>
            <w:shd w:val="clear" w:color="auto" w:fill="auto"/>
            <w:noWrap/>
            <w:vAlign w:val="bottom"/>
            <w:hideMark/>
          </w:tcPr>
          <w:p w14:paraId="485EEE2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E2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2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2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27" w14:textId="77777777" w:rsidR="007D6612" w:rsidRPr="001B1C0F" w:rsidRDefault="00854B09" w:rsidP="007D6612">
            <w:pPr>
              <w:rPr>
                <w:rFonts w:ascii="Calibri" w:eastAsia="Times New Roman" w:hAnsi="Calibri" w:cs="Calibri"/>
                <w:color w:val="000000"/>
                <w:szCs w:val="24"/>
              </w:rPr>
            </w:pPr>
          </w:p>
        </w:tc>
      </w:tr>
      <w:tr w:rsidR="000E6CB8" w14:paraId="485EEE2E" w14:textId="77777777">
        <w:trPr>
          <w:trHeight w:val="300"/>
        </w:trPr>
        <w:tc>
          <w:tcPr>
            <w:tcW w:w="850" w:type="dxa"/>
            <w:tcBorders>
              <w:top w:val="nil"/>
              <w:left w:val="nil"/>
              <w:bottom w:val="nil"/>
              <w:right w:val="nil"/>
            </w:tcBorders>
            <w:shd w:val="clear" w:color="auto" w:fill="auto"/>
            <w:noWrap/>
            <w:vAlign w:val="bottom"/>
            <w:hideMark/>
          </w:tcPr>
          <w:p w14:paraId="485EEE2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E2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2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2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2D" w14:textId="77777777" w:rsidR="007D6612" w:rsidRPr="001B1C0F" w:rsidRDefault="00854B09" w:rsidP="007D6612">
            <w:pPr>
              <w:rPr>
                <w:rFonts w:ascii="Calibri" w:eastAsia="Times New Roman" w:hAnsi="Calibri" w:cs="Calibri"/>
                <w:color w:val="000000"/>
                <w:szCs w:val="24"/>
              </w:rPr>
            </w:pPr>
          </w:p>
        </w:tc>
      </w:tr>
      <w:tr w:rsidR="000E6CB8" w14:paraId="485EEE33" w14:textId="77777777">
        <w:trPr>
          <w:trHeight w:val="300"/>
        </w:trPr>
        <w:tc>
          <w:tcPr>
            <w:tcW w:w="3158" w:type="dxa"/>
            <w:gridSpan w:val="2"/>
            <w:tcBorders>
              <w:top w:val="nil"/>
              <w:left w:val="nil"/>
              <w:bottom w:val="nil"/>
              <w:right w:val="nil"/>
            </w:tcBorders>
            <w:shd w:val="clear" w:color="auto" w:fill="auto"/>
            <w:noWrap/>
            <w:vAlign w:val="bottom"/>
            <w:hideMark/>
          </w:tcPr>
          <w:p w14:paraId="485EEE2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E3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E3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32" w14:textId="77777777" w:rsidR="007D6612" w:rsidRPr="001B1C0F" w:rsidRDefault="00854B09" w:rsidP="007D6612">
            <w:pPr>
              <w:rPr>
                <w:rFonts w:ascii="Calibri" w:eastAsia="Times New Roman" w:hAnsi="Calibri" w:cs="Calibri"/>
                <w:color w:val="000000"/>
                <w:szCs w:val="24"/>
              </w:rPr>
            </w:pPr>
          </w:p>
        </w:tc>
      </w:tr>
      <w:tr w:rsidR="000E6CB8" w14:paraId="485EEE39" w14:textId="77777777">
        <w:trPr>
          <w:trHeight w:val="300"/>
        </w:trPr>
        <w:tc>
          <w:tcPr>
            <w:tcW w:w="850" w:type="dxa"/>
            <w:tcBorders>
              <w:top w:val="nil"/>
              <w:left w:val="nil"/>
              <w:bottom w:val="nil"/>
              <w:right w:val="nil"/>
            </w:tcBorders>
            <w:shd w:val="clear" w:color="auto" w:fill="auto"/>
            <w:noWrap/>
            <w:vAlign w:val="bottom"/>
            <w:hideMark/>
          </w:tcPr>
          <w:p w14:paraId="485EEE3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E3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E3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3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E38" w14:textId="77777777" w:rsidR="007D6612" w:rsidRPr="001B1C0F" w:rsidRDefault="00854B09" w:rsidP="007D6612">
            <w:pPr>
              <w:rPr>
                <w:rFonts w:ascii="Times New Roman" w:eastAsia="Times New Roman" w:hAnsi="Times New Roman" w:cs="Times New Roman"/>
                <w:sz w:val="20"/>
              </w:rPr>
            </w:pPr>
          </w:p>
        </w:tc>
      </w:tr>
      <w:tr w:rsidR="000E6CB8" w14:paraId="485EEE3C" w14:textId="77777777">
        <w:trPr>
          <w:trHeight w:val="300"/>
        </w:trPr>
        <w:tc>
          <w:tcPr>
            <w:tcW w:w="850" w:type="dxa"/>
            <w:tcBorders>
              <w:top w:val="nil"/>
              <w:left w:val="nil"/>
              <w:bottom w:val="nil"/>
              <w:right w:val="nil"/>
            </w:tcBorders>
            <w:shd w:val="clear" w:color="auto" w:fill="auto"/>
            <w:noWrap/>
            <w:vAlign w:val="bottom"/>
            <w:hideMark/>
          </w:tcPr>
          <w:p w14:paraId="485EEE3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E3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6 ως έχει   ΔΕΚΤΟ ΚΑΤΑ ΠΛΕΙΟΨΗΦΙΑ</w:t>
            </w:r>
          </w:p>
        </w:tc>
      </w:tr>
      <w:tr w:rsidR="000E6CB8" w14:paraId="485EEE42" w14:textId="77777777">
        <w:trPr>
          <w:trHeight w:val="300"/>
        </w:trPr>
        <w:tc>
          <w:tcPr>
            <w:tcW w:w="850" w:type="dxa"/>
            <w:tcBorders>
              <w:top w:val="nil"/>
              <w:left w:val="nil"/>
              <w:bottom w:val="nil"/>
              <w:right w:val="nil"/>
            </w:tcBorders>
            <w:shd w:val="clear" w:color="auto" w:fill="auto"/>
            <w:noWrap/>
            <w:vAlign w:val="bottom"/>
            <w:hideMark/>
          </w:tcPr>
          <w:p w14:paraId="485EEE3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E3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3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4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41" w14:textId="77777777" w:rsidR="007D6612" w:rsidRPr="001B1C0F" w:rsidRDefault="00854B09" w:rsidP="007D6612">
            <w:pPr>
              <w:rPr>
                <w:rFonts w:ascii="Calibri" w:eastAsia="Times New Roman" w:hAnsi="Calibri" w:cs="Calibri"/>
                <w:color w:val="000000"/>
                <w:szCs w:val="24"/>
              </w:rPr>
            </w:pPr>
          </w:p>
        </w:tc>
      </w:tr>
      <w:tr w:rsidR="000E6CB8" w14:paraId="485EEE48" w14:textId="77777777">
        <w:trPr>
          <w:trHeight w:val="300"/>
        </w:trPr>
        <w:tc>
          <w:tcPr>
            <w:tcW w:w="850" w:type="dxa"/>
            <w:tcBorders>
              <w:top w:val="nil"/>
              <w:left w:val="nil"/>
              <w:bottom w:val="nil"/>
              <w:right w:val="nil"/>
            </w:tcBorders>
            <w:shd w:val="clear" w:color="auto" w:fill="auto"/>
            <w:noWrap/>
            <w:vAlign w:val="bottom"/>
            <w:hideMark/>
          </w:tcPr>
          <w:p w14:paraId="485EEE4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E4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4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4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47" w14:textId="77777777" w:rsidR="007D6612" w:rsidRPr="001B1C0F" w:rsidRDefault="00854B09" w:rsidP="007D6612">
            <w:pPr>
              <w:rPr>
                <w:rFonts w:ascii="Calibri" w:eastAsia="Times New Roman" w:hAnsi="Calibri" w:cs="Calibri"/>
                <w:color w:val="000000"/>
                <w:szCs w:val="24"/>
              </w:rPr>
            </w:pPr>
          </w:p>
        </w:tc>
      </w:tr>
      <w:tr w:rsidR="000E6CB8" w14:paraId="485EEE4E" w14:textId="77777777">
        <w:trPr>
          <w:trHeight w:val="300"/>
        </w:trPr>
        <w:tc>
          <w:tcPr>
            <w:tcW w:w="850" w:type="dxa"/>
            <w:tcBorders>
              <w:top w:val="nil"/>
              <w:left w:val="nil"/>
              <w:bottom w:val="nil"/>
              <w:right w:val="nil"/>
            </w:tcBorders>
            <w:shd w:val="clear" w:color="auto" w:fill="auto"/>
            <w:noWrap/>
            <w:vAlign w:val="bottom"/>
            <w:hideMark/>
          </w:tcPr>
          <w:p w14:paraId="485EEE4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E4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4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4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4D" w14:textId="77777777" w:rsidR="007D6612" w:rsidRPr="001B1C0F" w:rsidRDefault="00854B09" w:rsidP="007D6612">
            <w:pPr>
              <w:rPr>
                <w:rFonts w:ascii="Calibri" w:eastAsia="Times New Roman" w:hAnsi="Calibri" w:cs="Calibri"/>
                <w:color w:val="000000"/>
                <w:szCs w:val="24"/>
              </w:rPr>
            </w:pPr>
          </w:p>
        </w:tc>
      </w:tr>
      <w:tr w:rsidR="000E6CB8" w14:paraId="485EEE54" w14:textId="77777777">
        <w:trPr>
          <w:trHeight w:val="300"/>
        </w:trPr>
        <w:tc>
          <w:tcPr>
            <w:tcW w:w="850" w:type="dxa"/>
            <w:tcBorders>
              <w:top w:val="nil"/>
              <w:left w:val="nil"/>
              <w:bottom w:val="nil"/>
              <w:right w:val="nil"/>
            </w:tcBorders>
            <w:shd w:val="clear" w:color="auto" w:fill="auto"/>
            <w:noWrap/>
            <w:vAlign w:val="bottom"/>
            <w:hideMark/>
          </w:tcPr>
          <w:p w14:paraId="485EEE4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E5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5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5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53" w14:textId="77777777" w:rsidR="007D6612" w:rsidRPr="001B1C0F" w:rsidRDefault="00854B09" w:rsidP="007D6612">
            <w:pPr>
              <w:rPr>
                <w:rFonts w:ascii="Calibri" w:eastAsia="Times New Roman" w:hAnsi="Calibri" w:cs="Calibri"/>
                <w:color w:val="000000"/>
                <w:szCs w:val="24"/>
              </w:rPr>
            </w:pPr>
          </w:p>
        </w:tc>
      </w:tr>
      <w:tr w:rsidR="000E6CB8" w14:paraId="485EEE5A" w14:textId="77777777">
        <w:trPr>
          <w:trHeight w:val="300"/>
        </w:trPr>
        <w:tc>
          <w:tcPr>
            <w:tcW w:w="850" w:type="dxa"/>
            <w:tcBorders>
              <w:top w:val="nil"/>
              <w:left w:val="nil"/>
              <w:bottom w:val="nil"/>
              <w:right w:val="nil"/>
            </w:tcBorders>
            <w:shd w:val="clear" w:color="auto" w:fill="auto"/>
            <w:noWrap/>
            <w:vAlign w:val="bottom"/>
            <w:hideMark/>
          </w:tcPr>
          <w:p w14:paraId="485EEE5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Κ.Κ.Ε:</w:t>
            </w:r>
          </w:p>
        </w:tc>
        <w:tc>
          <w:tcPr>
            <w:tcW w:w="2308" w:type="dxa"/>
            <w:tcBorders>
              <w:top w:val="nil"/>
              <w:left w:val="nil"/>
              <w:bottom w:val="nil"/>
              <w:right w:val="nil"/>
            </w:tcBorders>
            <w:shd w:val="clear" w:color="auto" w:fill="auto"/>
            <w:noWrap/>
            <w:vAlign w:val="bottom"/>
            <w:hideMark/>
          </w:tcPr>
          <w:p w14:paraId="485EEE5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5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5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59" w14:textId="77777777" w:rsidR="007D6612" w:rsidRPr="001B1C0F" w:rsidRDefault="00854B09" w:rsidP="007D6612">
            <w:pPr>
              <w:rPr>
                <w:rFonts w:ascii="Calibri" w:eastAsia="Times New Roman" w:hAnsi="Calibri" w:cs="Calibri"/>
                <w:color w:val="000000"/>
                <w:szCs w:val="24"/>
              </w:rPr>
            </w:pPr>
          </w:p>
        </w:tc>
      </w:tr>
      <w:tr w:rsidR="000E6CB8" w14:paraId="485EEE60" w14:textId="77777777">
        <w:trPr>
          <w:trHeight w:val="300"/>
        </w:trPr>
        <w:tc>
          <w:tcPr>
            <w:tcW w:w="850" w:type="dxa"/>
            <w:tcBorders>
              <w:top w:val="nil"/>
              <w:left w:val="nil"/>
              <w:bottom w:val="nil"/>
              <w:right w:val="nil"/>
            </w:tcBorders>
            <w:shd w:val="clear" w:color="auto" w:fill="auto"/>
            <w:noWrap/>
            <w:vAlign w:val="bottom"/>
            <w:hideMark/>
          </w:tcPr>
          <w:p w14:paraId="485EEE5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E5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5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5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5F" w14:textId="77777777" w:rsidR="007D6612" w:rsidRPr="001B1C0F" w:rsidRDefault="00854B09" w:rsidP="007D6612">
            <w:pPr>
              <w:rPr>
                <w:rFonts w:ascii="Calibri" w:eastAsia="Times New Roman" w:hAnsi="Calibri" w:cs="Calibri"/>
                <w:color w:val="000000"/>
                <w:szCs w:val="24"/>
              </w:rPr>
            </w:pPr>
          </w:p>
        </w:tc>
      </w:tr>
      <w:tr w:rsidR="000E6CB8" w14:paraId="485EEE66" w14:textId="77777777">
        <w:trPr>
          <w:trHeight w:val="300"/>
        </w:trPr>
        <w:tc>
          <w:tcPr>
            <w:tcW w:w="850" w:type="dxa"/>
            <w:tcBorders>
              <w:top w:val="nil"/>
              <w:left w:val="nil"/>
              <w:bottom w:val="nil"/>
              <w:right w:val="nil"/>
            </w:tcBorders>
            <w:shd w:val="clear" w:color="auto" w:fill="auto"/>
            <w:noWrap/>
            <w:vAlign w:val="bottom"/>
            <w:hideMark/>
          </w:tcPr>
          <w:p w14:paraId="485EEE6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E6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6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6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65" w14:textId="77777777" w:rsidR="007D6612" w:rsidRPr="001B1C0F" w:rsidRDefault="00854B09" w:rsidP="007D6612">
            <w:pPr>
              <w:rPr>
                <w:rFonts w:ascii="Calibri" w:eastAsia="Times New Roman" w:hAnsi="Calibri" w:cs="Calibri"/>
                <w:color w:val="000000"/>
                <w:szCs w:val="24"/>
              </w:rPr>
            </w:pPr>
          </w:p>
        </w:tc>
      </w:tr>
      <w:tr w:rsidR="000E6CB8" w14:paraId="485EEE6B" w14:textId="77777777">
        <w:trPr>
          <w:trHeight w:val="300"/>
        </w:trPr>
        <w:tc>
          <w:tcPr>
            <w:tcW w:w="3158" w:type="dxa"/>
            <w:gridSpan w:val="2"/>
            <w:tcBorders>
              <w:top w:val="nil"/>
              <w:left w:val="nil"/>
              <w:bottom w:val="nil"/>
              <w:right w:val="nil"/>
            </w:tcBorders>
            <w:shd w:val="clear" w:color="auto" w:fill="auto"/>
            <w:noWrap/>
            <w:vAlign w:val="bottom"/>
            <w:hideMark/>
          </w:tcPr>
          <w:p w14:paraId="485EEE6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E6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E6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6A" w14:textId="77777777" w:rsidR="007D6612" w:rsidRPr="001B1C0F" w:rsidRDefault="00854B09" w:rsidP="007D6612">
            <w:pPr>
              <w:rPr>
                <w:rFonts w:ascii="Calibri" w:eastAsia="Times New Roman" w:hAnsi="Calibri" w:cs="Calibri"/>
                <w:color w:val="000000"/>
                <w:szCs w:val="24"/>
              </w:rPr>
            </w:pPr>
          </w:p>
        </w:tc>
      </w:tr>
      <w:tr w:rsidR="000E6CB8" w14:paraId="485EEE71" w14:textId="77777777">
        <w:trPr>
          <w:trHeight w:val="300"/>
        </w:trPr>
        <w:tc>
          <w:tcPr>
            <w:tcW w:w="850" w:type="dxa"/>
            <w:tcBorders>
              <w:top w:val="nil"/>
              <w:left w:val="nil"/>
              <w:bottom w:val="nil"/>
              <w:right w:val="nil"/>
            </w:tcBorders>
            <w:shd w:val="clear" w:color="auto" w:fill="auto"/>
            <w:noWrap/>
            <w:vAlign w:val="bottom"/>
            <w:hideMark/>
          </w:tcPr>
          <w:p w14:paraId="485EEE6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E6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E6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6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E70" w14:textId="77777777" w:rsidR="007D6612" w:rsidRPr="001B1C0F" w:rsidRDefault="00854B09" w:rsidP="007D6612">
            <w:pPr>
              <w:rPr>
                <w:rFonts w:ascii="Times New Roman" w:eastAsia="Times New Roman" w:hAnsi="Times New Roman" w:cs="Times New Roman"/>
                <w:sz w:val="20"/>
              </w:rPr>
            </w:pPr>
          </w:p>
        </w:tc>
      </w:tr>
      <w:tr w:rsidR="000E6CB8" w14:paraId="485EEE74" w14:textId="77777777">
        <w:trPr>
          <w:trHeight w:val="300"/>
        </w:trPr>
        <w:tc>
          <w:tcPr>
            <w:tcW w:w="850" w:type="dxa"/>
            <w:tcBorders>
              <w:top w:val="nil"/>
              <w:left w:val="nil"/>
              <w:bottom w:val="nil"/>
              <w:right w:val="nil"/>
            </w:tcBorders>
            <w:shd w:val="clear" w:color="auto" w:fill="auto"/>
            <w:noWrap/>
            <w:vAlign w:val="bottom"/>
            <w:hideMark/>
          </w:tcPr>
          <w:p w14:paraId="485EEE7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E7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7 ως έχει   ΔΕΚΤΟ ΚΑΤΑ ΠΛΕΙΟΨΗΦΙΑ</w:t>
            </w:r>
          </w:p>
        </w:tc>
      </w:tr>
      <w:tr w:rsidR="000E6CB8" w14:paraId="485EEE7A" w14:textId="77777777">
        <w:trPr>
          <w:trHeight w:val="300"/>
        </w:trPr>
        <w:tc>
          <w:tcPr>
            <w:tcW w:w="850" w:type="dxa"/>
            <w:tcBorders>
              <w:top w:val="nil"/>
              <w:left w:val="nil"/>
              <w:bottom w:val="nil"/>
              <w:right w:val="nil"/>
            </w:tcBorders>
            <w:shd w:val="clear" w:color="auto" w:fill="auto"/>
            <w:noWrap/>
            <w:vAlign w:val="bottom"/>
            <w:hideMark/>
          </w:tcPr>
          <w:p w14:paraId="485EEE7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E7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7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7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79" w14:textId="77777777" w:rsidR="007D6612" w:rsidRPr="001B1C0F" w:rsidRDefault="00854B09" w:rsidP="007D6612">
            <w:pPr>
              <w:rPr>
                <w:rFonts w:ascii="Calibri" w:eastAsia="Times New Roman" w:hAnsi="Calibri" w:cs="Calibri"/>
                <w:color w:val="000000"/>
                <w:szCs w:val="24"/>
              </w:rPr>
            </w:pPr>
          </w:p>
        </w:tc>
      </w:tr>
      <w:tr w:rsidR="000E6CB8" w14:paraId="485EEE80" w14:textId="77777777">
        <w:trPr>
          <w:trHeight w:val="300"/>
        </w:trPr>
        <w:tc>
          <w:tcPr>
            <w:tcW w:w="850" w:type="dxa"/>
            <w:tcBorders>
              <w:top w:val="nil"/>
              <w:left w:val="nil"/>
              <w:bottom w:val="nil"/>
              <w:right w:val="nil"/>
            </w:tcBorders>
            <w:shd w:val="clear" w:color="auto" w:fill="auto"/>
            <w:noWrap/>
            <w:vAlign w:val="bottom"/>
            <w:hideMark/>
          </w:tcPr>
          <w:p w14:paraId="485EEE7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E7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7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7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7F" w14:textId="77777777" w:rsidR="007D6612" w:rsidRPr="001B1C0F" w:rsidRDefault="00854B09" w:rsidP="007D6612">
            <w:pPr>
              <w:rPr>
                <w:rFonts w:ascii="Calibri" w:eastAsia="Times New Roman" w:hAnsi="Calibri" w:cs="Calibri"/>
                <w:color w:val="000000"/>
                <w:szCs w:val="24"/>
              </w:rPr>
            </w:pPr>
          </w:p>
        </w:tc>
      </w:tr>
      <w:tr w:rsidR="000E6CB8" w14:paraId="485EEE86" w14:textId="77777777">
        <w:trPr>
          <w:trHeight w:val="300"/>
        </w:trPr>
        <w:tc>
          <w:tcPr>
            <w:tcW w:w="850" w:type="dxa"/>
            <w:tcBorders>
              <w:top w:val="nil"/>
              <w:left w:val="nil"/>
              <w:bottom w:val="nil"/>
              <w:right w:val="nil"/>
            </w:tcBorders>
            <w:shd w:val="clear" w:color="auto" w:fill="auto"/>
            <w:noWrap/>
            <w:vAlign w:val="bottom"/>
            <w:hideMark/>
          </w:tcPr>
          <w:p w14:paraId="485EEE8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E8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8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8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85" w14:textId="77777777" w:rsidR="007D6612" w:rsidRPr="001B1C0F" w:rsidRDefault="00854B09" w:rsidP="007D6612">
            <w:pPr>
              <w:rPr>
                <w:rFonts w:ascii="Calibri" w:eastAsia="Times New Roman" w:hAnsi="Calibri" w:cs="Calibri"/>
                <w:color w:val="000000"/>
                <w:szCs w:val="24"/>
              </w:rPr>
            </w:pPr>
          </w:p>
        </w:tc>
      </w:tr>
      <w:tr w:rsidR="000E6CB8" w14:paraId="485EEE8C" w14:textId="77777777">
        <w:trPr>
          <w:trHeight w:val="300"/>
        </w:trPr>
        <w:tc>
          <w:tcPr>
            <w:tcW w:w="850" w:type="dxa"/>
            <w:tcBorders>
              <w:top w:val="nil"/>
              <w:left w:val="nil"/>
              <w:bottom w:val="nil"/>
              <w:right w:val="nil"/>
            </w:tcBorders>
            <w:shd w:val="clear" w:color="auto" w:fill="auto"/>
            <w:noWrap/>
            <w:vAlign w:val="bottom"/>
            <w:hideMark/>
          </w:tcPr>
          <w:p w14:paraId="485EEE8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E8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8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8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8B" w14:textId="77777777" w:rsidR="007D6612" w:rsidRPr="001B1C0F" w:rsidRDefault="00854B09" w:rsidP="007D6612">
            <w:pPr>
              <w:rPr>
                <w:rFonts w:ascii="Calibri" w:eastAsia="Times New Roman" w:hAnsi="Calibri" w:cs="Calibri"/>
                <w:color w:val="000000"/>
                <w:szCs w:val="24"/>
              </w:rPr>
            </w:pPr>
          </w:p>
        </w:tc>
      </w:tr>
      <w:tr w:rsidR="000E6CB8" w14:paraId="485EEE92" w14:textId="77777777">
        <w:trPr>
          <w:trHeight w:val="300"/>
        </w:trPr>
        <w:tc>
          <w:tcPr>
            <w:tcW w:w="850" w:type="dxa"/>
            <w:tcBorders>
              <w:top w:val="nil"/>
              <w:left w:val="nil"/>
              <w:bottom w:val="nil"/>
              <w:right w:val="nil"/>
            </w:tcBorders>
            <w:shd w:val="clear" w:color="auto" w:fill="auto"/>
            <w:noWrap/>
            <w:vAlign w:val="bottom"/>
            <w:hideMark/>
          </w:tcPr>
          <w:p w14:paraId="485EEE8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E8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8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9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91" w14:textId="77777777" w:rsidR="007D6612" w:rsidRPr="001B1C0F" w:rsidRDefault="00854B09" w:rsidP="007D6612">
            <w:pPr>
              <w:rPr>
                <w:rFonts w:ascii="Calibri" w:eastAsia="Times New Roman" w:hAnsi="Calibri" w:cs="Calibri"/>
                <w:color w:val="000000"/>
                <w:szCs w:val="24"/>
              </w:rPr>
            </w:pPr>
          </w:p>
        </w:tc>
      </w:tr>
      <w:tr w:rsidR="000E6CB8" w14:paraId="485EEE98" w14:textId="77777777">
        <w:trPr>
          <w:trHeight w:val="300"/>
        </w:trPr>
        <w:tc>
          <w:tcPr>
            <w:tcW w:w="850" w:type="dxa"/>
            <w:tcBorders>
              <w:top w:val="nil"/>
              <w:left w:val="nil"/>
              <w:bottom w:val="nil"/>
              <w:right w:val="nil"/>
            </w:tcBorders>
            <w:shd w:val="clear" w:color="auto" w:fill="auto"/>
            <w:noWrap/>
            <w:vAlign w:val="bottom"/>
            <w:hideMark/>
          </w:tcPr>
          <w:p w14:paraId="485EEE9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E9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9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9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97" w14:textId="77777777" w:rsidR="007D6612" w:rsidRPr="001B1C0F" w:rsidRDefault="00854B09" w:rsidP="007D6612">
            <w:pPr>
              <w:rPr>
                <w:rFonts w:ascii="Calibri" w:eastAsia="Times New Roman" w:hAnsi="Calibri" w:cs="Calibri"/>
                <w:color w:val="000000"/>
                <w:szCs w:val="24"/>
              </w:rPr>
            </w:pPr>
          </w:p>
        </w:tc>
      </w:tr>
      <w:tr w:rsidR="000E6CB8" w14:paraId="485EEE9E" w14:textId="77777777">
        <w:trPr>
          <w:trHeight w:val="300"/>
        </w:trPr>
        <w:tc>
          <w:tcPr>
            <w:tcW w:w="850" w:type="dxa"/>
            <w:tcBorders>
              <w:top w:val="nil"/>
              <w:left w:val="nil"/>
              <w:bottom w:val="nil"/>
              <w:right w:val="nil"/>
            </w:tcBorders>
            <w:shd w:val="clear" w:color="auto" w:fill="auto"/>
            <w:noWrap/>
            <w:vAlign w:val="bottom"/>
            <w:hideMark/>
          </w:tcPr>
          <w:p w14:paraId="485EEE9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E9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9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9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9D" w14:textId="77777777" w:rsidR="007D6612" w:rsidRPr="001B1C0F" w:rsidRDefault="00854B09" w:rsidP="007D6612">
            <w:pPr>
              <w:rPr>
                <w:rFonts w:ascii="Calibri" w:eastAsia="Times New Roman" w:hAnsi="Calibri" w:cs="Calibri"/>
                <w:color w:val="000000"/>
                <w:szCs w:val="24"/>
              </w:rPr>
            </w:pPr>
          </w:p>
        </w:tc>
      </w:tr>
      <w:tr w:rsidR="000E6CB8" w14:paraId="485EEEA3" w14:textId="77777777">
        <w:trPr>
          <w:trHeight w:val="300"/>
        </w:trPr>
        <w:tc>
          <w:tcPr>
            <w:tcW w:w="3158" w:type="dxa"/>
            <w:gridSpan w:val="2"/>
            <w:tcBorders>
              <w:top w:val="nil"/>
              <w:left w:val="nil"/>
              <w:bottom w:val="nil"/>
              <w:right w:val="nil"/>
            </w:tcBorders>
            <w:shd w:val="clear" w:color="auto" w:fill="auto"/>
            <w:noWrap/>
            <w:vAlign w:val="bottom"/>
            <w:hideMark/>
          </w:tcPr>
          <w:p w14:paraId="485EEE9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EA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EA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A2" w14:textId="77777777" w:rsidR="007D6612" w:rsidRPr="001B1C0F" w:rsidRDefault="00854B09" w:rsidP="007D6612">
            <w:pPr>
              <w:rPr>
                <w:rFonts w:ascii="Calibri" w:eastAsia="Times New Roman" w:hAnsi="Calibri" w:cs="Calibri"/>
                <w:color w:val="000000"/>
                <w:szCs w:val="24"/>
              </w:rPr>
            </w:pPr>
          </w:p>
        </w:tc>
      </w:tr>
      <w:tr w:rsidR="000E6CB8" w14:paraId="485EEEA9" w14:textId="77777777">
        <w:trPr>
          <w:trHeight w:val="300"/>
        </w:trPr>
        <w:tc>
          <w:tcPr>
            <w:tcW w:w="850" w:type="dxa"/>
            <w:tcBorders>
              <w:top w:val="nil"/>
              <w:left w:val="nil"/>
              <w:bottom w:val="nil"/>
              <w:right w:val="nil"/>
            </w:tcBorders>
            <w:shd w:val="clear" w:color="auto" w:fill="auto"/>
            <w:noWrap/>
            <w:vAlign w:val="bottom"/>
            <w:hideMark/>
          </w:tcPr>
          <w:p w14:paraId="485EEEA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EA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EA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A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EA8" w14:textId="77777777" w:rsidR="007D6612" w:rsidRPr="001B1C0F" w:rsidRDefault="00854B09" w:rsidP="007D6612">
            <w:pPr>
              <w:rPr>
                <w:rFonts w:ascii="Times New Roman" w:eastAsia="Times New Roman" w:hAnsi="Times New Roman" w:cs="Times New Roman"/>
                <w:sz w:val="20"/>
              </w:rPr>
            </w:pPr>
          </w:p>
        </w:tc>
      </w:tr>
      <w:tr w:rsidR="000E6CB8" w14:paraId="485EEEAC" w14:textId="77777777">
        <w:trPr>
          <w:trHeight w:val="300"/>
        </w:trPr>
        <w:tc>
          <w:tcPr>
            <w:tcW w:w="850" w:type="dxa"/>
            <w:tcBorders>
              <w:top w:val="nil"/>
              <w:left w:val="nil"/>
              <w:bottom w:val="nil"/>
              <w:right w:val="nil"/>
            </w:tcBorders>
            <w:shd w:val="clear" w:color="auto" w:fill="auto"/>
            <w:noWrap/>
            <w:vAlign w:val="bottom"/>
            <w:hideMark/>
          </w:tcPr>
          <w:p w14:paraId="485EEEA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EA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8 ως</w:t>
            </w:r>
            <w:r w:rsidRPr="001B1C0F">
              <w:rPr>
                <w:rFonts w:ascii="Calibri" w:eastAsia="Times New Roman" w:hAnsi="Calibri" w:cs="Calibri"/>
                <w:color w:val="000000"/>
                <w:szCs w:val="24"/>
              </w:rPr>
              <w:t xml:space="preserve"> έχει   ΔΕΚΤΟ ΚΑΤΑ ΠΛΕΙΟΨΗΦΙΑ</w:t>
            </w:r>
          </w:p>
        </w:tc>
      </w:tr>
      <w:tr w:rsidR="000E6CB8" w14:paraId="485EEEB2" w14:textId="77777777">
        <w:trPr>
          <w:trHeight w:val="300"/>
        </w:trPr>
        <w:tc>
          <w:tcPr>
            <w:tcW w:w="850" w:type="dxa"/>
            <w:tcBorders>
              <w:top w:val="nil"/>
              <w:left w:val="nil"/>
              <w:bottom w:val="nil"/>
              <w:right w:val="nil"/>
            </w:tcBorders>
            <w:shd w:val="clear" w:color="auto" w:fill="auto"/>
            <w:noWrap/>
            <w:vAlign w:val="bottom"/>
            <w:hideMark/>
          </w:tcPr>
          <w:p w14:paraId="485EEEA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EA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A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B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B1" w14:textId="77777777" w:rsidR="007D6612" w:rsidRPr="001B1C0F" w:rsidRDefault="00854B09" w:rsidP="007D6612">
            <w:pPr>
              <w:rPr>
                <w:rFonts w:ascii="Calibri" w:eastAsia="Times New Roman" w:hAnsi="Calibri" w:cs="Calibri"/>
                <w:color w:val="000000"/>
                <w:szCs w:val="24"/>
              </w:rPr>
            </w:pPr>
          </w:p>
        </w:tc>
      </w:tr>
      <w:tr w:rsidR="000E6CB8" w14:paraId="485EEEB8" w14:textId="77777777">
        <w:trPr>
          <w:trHeight w:val="300"/>
        </w:trPr>
        <w:tc>
          <w:tcPr>
            <w:tcW w:w="850" w:type="dxa"/>
            <w:tcBorders>
              <w:top w:val="nil"/>
              <w:left w:val="nil"/>
              <w:bottom w:val="nil"/>
              <w:right w:val="nil"/>
            </w:tcBorders>
            <w:shd w:val="clear" w:color="auto" w:fill="auto"/>
            <w:noWrap/>
            <w:vAlign w:val="bottom"/>
            <w:hideMark/>
          </w:tcPr>
          <w:p w14:paraId="485EEEB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EB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B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B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B7" w14:textId="77777777" w:rsidR="007D6612" w:rsidRPr="001B1C0F" w:rsidRDefault="00854B09" w:rsidP="007D6612">
            <w:pPr>
              <w:rPr>
                <w:rFonts w:ascii="Calibri" w:eastAsia="Times New Roman" w:hAnsi="Calibri" w:cs="Calibri"/>
                <w:color w:val="000000"/>
                <w:szCs w:val="24"/>
              </w:rPr>
            </w:pPr>
          </w:p>
        </w:tc>
      </w:tr>
      <w:tr w:rsidR="000E6CB8" w14:paraId="485EEEBE" w14:textId="77777777">
        <w:trPr>
          <w:trHeight w:val="300"/>
        </w:trPr>
        <w:tc>
          <w:tcPr>
            <w:tcW w:w="850" w:type="dxa"/>
            <w:tcBorders>
              <w:top w:val="nil"/>
              <w:left w:val="nil"/>
              <w:bottom w:val="nil"/>
              <w:right w:val="nil"/>
            </w:tcBorders>
            <w:shd w:val="clear" w:color="auto" w:fill="auto"/>
            <w:noWrap/>
            <w:vAlign w:val="bottom"/>
            <w:hideMark/>
          </w:tcPr>
          <w:p w14:paraId="485EEEB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EB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B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B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BD" w14:textId="77777777" w:rsidR="007D6612" w:rsidRPr="001B1C0F" w:rsidRDefault="00854B09" w:rsidP="007D6612">
            <w:pPr>
              <w:rPr>
                <w:rFonts w:ascii="Calibri" w:eastAsia="Times New Roman" w:hAnsi="Calibri" w:cs="Calibri"/>
                <w:color w:val="000000"/>
                <w:szCs w:val="24"/>
              </w:rPr>
            </w:pPr>
          </w:p>
        </w:tc>
      </w:tr>
      <w:tr w:rsidR="000E6CB8" w14:paraId="485EEEC4" w14:textId="77777777">
        <w:trPr>
          <w:trHeight w:val="300"/>
        </w:trPr>
        <w:tc>
          <w:tcPr>
            <w:tcW w:w="850" w:type="dxa"/>
            <w:tcBorders>
              <w:top w:val="nil"/>
              <w:left w:val="nil"/>
              <w:bottom w:val="nil"/>
              <w:right w:val="nil"/>
            </w:tcBorders>
            <w:shd w:val="clear" w:color="auto" w:fill="auto"/>
            <w:noWrap/>
            <w:vAlign w:val="bottom"/>
            <w:hideMark/>
          </w:tcPr>
          <w:p w14:paraId="485EEEB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EC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C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C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C3" w14:textId="77777777" w:rsidR="007D6612" w:rsidRPr="001B1C0F" w:rsidRDefault="00854B09" w:rsidP="007D6612">
            <w:pPr>
              <w:rPr>
                <w:rFonts w:ascii="Calibri" w:eastAsia="Times New Roman" w:hAnsi="Calibri" w:cs="Calibri"/>
                <w:color w:val="000000"/>
                <w:szCs w:val="24"/>
              </w:rPr>
            </w:pPr>
          </w:p>
        </w:tc>
      </w:tr>
      <w:tr w:rsidR="000E6CB8" w14:paraId="485EEECA" w14:textId="77777777">
        <w:trPr>
          <w:trHeight w:val="300"/>
        </w:trPr>
        <w:tc>
          <w:tcPr>
            <w:tcW w:w="850" w:type="dxa"/>
            <w:tcBorders>
              <w:top w:val="nil"/>
              <w:left w:val="nil"/>
              <w:bottom w:val="nil"/>
              <w:right w:val="nil"/>
            </w:tcBorders>
            <w:shd w:val="clear" w:color="auto" w:fill="auto"/>
            <w:noWrap/>
            <w:vAlign w:val="bottom"/>
            <w:hideMark/>
          </w:tcPr>
          <w:p w14:paraId="485EEEC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EC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C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C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C9" w14:textId="77777777" w:rsidR="007D6612" w:rsidRPr="001B1C0F" w:rsidRDefault="00854B09" w:rsidP="007D6612">
            <w:pPr>
              <w:rPr>
                <w:rFonts w:ascii="Calibri" w:eastAsia="Times New Roman" w:hAnsi="Calibri" w:cs="Calibri"/>
                <w:color w:val="000000"/>
                <w:szCs w:val="24"/>
              </w:rPr>
            </w:pPr>
          </w:p>
        </w:tc>
      </w:tr>
      <w:tr w:rsidR="000E6CB8" w14:paraId="485EEED0" w14:textId="77777777">
        <w:trPr>
          <w:trHeight w:val="300"/>
        </w:trPr>
        <w:tc>
          <w:tcPr>
            <w:tcW w:w="850" w:type="dxa"/>
            <w:tcBorders>
              <w:top w:val="nil"/>
              <w:left w:val="nil"/>
              <w:bottom w:val="nil"/>
              <w:right w:val="nil"/>
            </w:tcBorders>
            <w:shd w:val="clear" w:color="auto" w:fill="auto"/>
            <w:noWrap/>
            <w:vAlign w:val="bottom"/>
            <w:hideMark/>
          </w:tcPr>
          <w:p w14:paraId="485EEEC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EC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C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C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CF" w14:textId="77777777" w:rsidR="007D6612" w:rsidRPr="001B1C0F" w:rsidRDefault="00854B09" w:rsidP="007D6612">
            <w:pPr>
              <w:rPr>
                <w:rFonts w:ascii="Calibri" w:eastAsia="Times New Roman" w:hAnsi="Calibri" w:cs="Calibri"/>
                <w:color w:val="000000"/>
                <w:szCs w:val="24"/>
              </w:rPr>
            </w:pPr>
          </w:p>
        </w:tc>
      </w:tr>
      <w:tr w:rsidR="000E6CB8" w14:paraId="485EEED6" w14:textId="77777777">
        <w:trPr>
          <w:trHeight w:val="300"/>
        </w:trPr>
        <w:tc>
          <w:tcPr>
            <w:tcW w:w="850" w:type="dxa"/>
            <w:tcBorders>
              <w:top w:val="nil"/>
              <w:left w:val="nil"/>
              <w:bottom w:val="nil"/>
              <w:right w:val="nil"/>
            </w:tcBorders>
            <w:shd w:val="clear" w:color="auto" w:fill="auto"/>
            <w:noWrap/>
            <w:vAlign w:val="bottom"/>
            <w:hideMark/>
          </w:tcPr>
          <w:p w14:paraId="485EEED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ED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D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D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D5" w14:textId="77777777" w:rsidR="007D6612" w:rsidRPr="001B1C0F" w:rsidRDefault="00854B09" w:rsidP="007D6612">
            <w:pPr>
              <w:rPr>
                <w:rFonts w:ascii="Calibri" w:eastAsia="Times New Roman" w:hAnsi="Calibri" w:cs="Calibri"/>
                <w:color w:val="000000"/>
                <w:szCs w:val="24"/>
              </w:rPr>
            </w:pPr>
          </w:p>
        </w:tc>
      </w:tr>
      <w:tr w:rsidR="000E6CB8" w14:paraId="485EEEDB" w14:textId="77777777">
        <w:trPr>
          <w:trHeight w:val="300"/>
        </w:trPr>
        <w:tc>
          <w:tcPr>
            <w:tcW w:w="3158" w:type="dxa"/>
            <w:gridSpan w:val="2"/>
            <w:tcBorders>
              <w:top w:val="nil"/>
              <w:left w:val="nil"/>
              <w:bottom w:val="nil"/>
              <w:right w:val="nil"/>
            </w:tcBorders>
            <w:shd w:val="clear" w:color="auto" w:fill="auto"/>
            <w:noWrap/>
            <w:vAlign w:val="bottom"/>
            <w:hideMark/>
          </w:tcPr>
          <w:p w14:paraId="485EEED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ED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ED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DA" w14:textId="77777777" w:rsidR="007D6612" w:rsidRPr="001B1C0F" w:rsidRDefault="00854B09" w:rsidP="007D6612">
            <w:pPr>
              <w:rPr>
                <w:rFonts w:ascii="Calibri" w:eastAsia="Times New Roman" w:hAnsi="Calibri" w:cs="Calibri"/>
                <w:color w:val="000000"/>
                <w:szCs w:val="24"/>
              </w:rPr>
            </w:pPr>
          </w:p>
        </w:tc>
      </w:tr>
      <w:tr w:rsidR="000E6CB8" w14:paraId="485EEEE1" w14:textId="77777777">
        <w:trPr>
          <w:trHeight w:val="300"/>
        </w:trPr>
        <w:tc>
          <w:tcPr>
            <w:tcW w:w="850" w:type="dxa"/>
            <w:tcBorders>
              <w:top w:val="nil"/>
              <w:left w:val="nil"/>
              <w:bottom w:val="nil"/>
              <w:right w:val="nil"/>
            </w:tcBorders>
            <w:shd w:val="clear" w:color="auto" w:fill="auto"/>
            <w:noWrap/>
            <w:vAlign w:val="bottom"/>
            <w:hideMark/>
          </w:tcPr>
          <w:p w14:paraId="485EEED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ED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ED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D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EE0" w14:textId="77777777" w:rsidR="007D6612" w:rsidRPr="001B1C0F" w:rsidRDefault="00854B09" w:rsidP="007D6612">
            <w:pPr>
              <w:rPr>
                <w:rFonts w:ascii="Times New Roman" w:eastAsia="Times New Roman" w:hAnsi="Times New Roman" w:cs="Times New Roman"/>
                <w:sz w:val="20"/>
              </w:rPr>
            </w:pPr>
          </w:p>
        </w:tc>
      </w:tr>
      <w:tr w:rsidR="000E6CB8" w14:paraId="485EEEE4" w14:textId="77777777">
        <w:trPr>
          <w:trHeight w:val="300"/>
        </w:trPr>
        <w:tc>
          <w:tcPr>
            <w:tcW w:w="850" w:type="dxa"/>
            <w:tcBorders>
              <w:top w:val="nil"/>
              <w:left w:val="nil"/>
              <w:bottom w:val="nil"/>
              <w:right w:val="nil"/>
            </w:tcBorders>
            <w:shd w:val="clear" w:color="auto" w:fill="auto"/>
            <w:noWrap/>
            <w:vAlign w:val="bottom"/>
            <w:hideMark/>
          </w:tcPr>
          <w:p w14:paraId="485EEEE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EE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9 ως έχει   ΔΕΚΤΟ ΚΑΤΑ ΠΛΕΙΟΨΗΦΙΑ</w:t>
            </w:r>
          </w:p>
        </w:tc>
      </w:tr>
      <w:tr w:rsidR="000E6CB8" w14:paraId="485EEEEA" w14:textId="77777777">
        <w:trPr>
          <w:trHeight w:val="300"/>
        </w:trPr>
        <w:tc>
          <w:tcPr>
            <w:tcW w:w="850" w:type="dxa"/>
            <w:tcBorders>
              <w:top w:val="nil"/>
              <w:left w:val="nil"/>
              <w:bottom w:val="nil"/>
              <w:right w:val="nil"/>
            </w:tcBorders>
            <w:shd w:val="clear" w:color="auto" w:fill="auto"/>
            <w:noWrap/>
            <w:vAlign w:val="bottom"/>
            <w:hideMark/>
          </w:tcPr>
          <w:p w14:paraId="485EEEE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EE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E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E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E9" w14:textId="77777777" w:rsidR="007D6612" w:rsidRPr="001B1C0F" w:rsidRDefault="00854B09" w:rsidP="007D6612">
            <w:pPr>
              <w:rPr>
                <w:rFonts w:ascii="Calibri" w:eastAsia="Times New Roman" w:hAnsi="Calibri" w:cs="Calibri"/>
                <w:color w:val="000000"/>
                <w:szCs w:val="24"/>
              </w:rPr>
            </w:pPr>
          </w:p>
        </w:tc>
      </w:tr>
      <w:tr w:rsidR="000E6CB8" w14:paraId="485EEEF0" w14:textId="77777777">
        <w:trPr>
          <w:trHeight w:val="300"/>
        </w:trPr>
        <w:tc>
          <w:tcPr>
            <w:tcW w:w="850" w:type="dxa"/>
            <w:tcBorders>
              <w:top w:val="nil"/>
              <w:left w:val="nil"/>
              <w:bottom w:val="nil"/>
              <w:right w:val="nil"/>
            </w:tcBorders>
            <w:shd w:val="clear" w:color="auto" w:fill="auto"/>
            <w:noWrap/>
            <w:vAlign w:val="bottom"/>
            <w:hideMark/>
          </w:tcPr>
          <w:p w14:paraId="485EEEE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EE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E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E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EF" w14:textId="77777777" w:rsidR="007D6612" w:rsidRPr="001B1C0F" w:rsidRDefault="00854B09" w:rsidP="007D6612">
            <w:pPr>
              <w:rPr>
                <w:rFonts w:ascii="Calibri" w:eastAsia="Times New Roman" w:hAnsi="Calibri" w:cs="Calibri"/>
                <w:color w:val="000000"/>
                <w:szCs w:val="24"/>
              </w:rPr>
            </w:pPr>
          </w:p>
        </w:tc>
      </w:tr>
      <w:tr w:rsidR="000E6CB8" w14:paraId="485EEEF6" w14:textId="77777777">
        <w:trPr>
          <w:trHeight w:val="300"/>
        </w:trPr>
        <w:tc>
          <w:tcPr>
            <w:tcW w:w="850" w:type="dxa"/>
            <w:tcBorders>
              <w:top w:val="nil"/>
              <w:left w:val="nil"/>
              <w:bottom w:val="nil"/>
              <w:right w:val="nil"/>
            </w:tcBorders>
            <w:shd w:val="clear" w:color="auto" w:fill="auto"/>
            <w:noWrap/>
            <w:vAlign w:val="bottom"/>
            <w:hideMark/>
          </w:tcPr>
          <w:p w14:paraId="485EEEF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EF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F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F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EF5" w14:textId="77777777" w:rsidR="007D6612" w:rsidRPr="001B1C0F" w:rsidRDefault="00854B09" w:rsidP="007D6612">
            <w:pPr>
              <w:rPr>
                <w:rFonts w:ascii="Calibri" w:eastAsia="Times New Roman" w:hAnsi="Calibri" w:cs="Calibri"/>
                <w:color w:val="000000"/>
                <w:szCs w:val="24"/>
              </w:rPr>
            </w:pPr>
          </w:p>
        </w:tc>
      </w:tr>
      <w:tr w:rsidR="000E6CB8" w14:paraId="485EEEFC" w14:textId="77777777">
        <w:trPr>
          <w:trHeight w:val="300"/>
        </w:trPr>
        <w:tc>
          <w:tcPr>
            <w:tcW w:w="850" w:type="dxa"/>
            <w:tcBorders>
              <w:top w:val="nil"/>
              <w:left w:val="nil"/>
              <w:bottom w:val="nil"/>
              <w:right w:val="nil"/>
            </w:tcBorders>
            <w:shd w:val="clear" w:color="auto" w:fill="auto"/>
            <w:noWrap/>
            <w:vAlign w:val="bottom"/>
            <w:hideMark/>
          </w:tcPr>
          <w:p w14:paraId="485EEEF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EF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F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EF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EFB" w14:textId="77777777" w:rsidR="007D6612" w:rsidRPr="001B1C0F" w:rsidRDefault="00854B09" w:rsidP="007D6612">
            <w:pPr>
              <w:rPr>
                <w:rFonts w:ascii="Calibri" w:eastAsia="Times New Roman" w:hAnsi="Calibri" w:cs="Calibri"/>
                <w:color w:val="000000"/>
                <w:szCs w:val="24"/>
              </w:rPr>
            </w:pPr>
          </w:p>
        </w:tc>
      </w:tr>
      <w:tr w:rsidR="000E6CB8" w14:paraId="485EEF02" w14:textId="77777777">
        <w:trPr>
          <w:trHeight w:val="300"/>
        </w:trPr>
        <w:tc>
          <w:tcPr>
            <w:tcW w:w="850" w:type="dxa"/>
            <w:tcBorders>
              <w:top w:val="nil"/>
              <w:left w:val="nil"/>
              <w:bottom w:val="nil"/>
              <w:right w:val="nil"/>
            </w:tcBorders>
            <w:shd w:val="clear" w:color="auto" w:fill="auto"/>
            <w:noWrap/>
            <w:vAlign w:val="bottom"/>
            <w:hideMark/>
          </w:tcPr>
          <w:p w14:paraId="485EEEF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EF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EF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0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01" w14:textId="77777777" w:rsidR="007D6612" w:rsidRPr="001B1C0F" w:rsidRDefault="00854B09" w:rsidP="007D6612">
            <w:pPr>
              <w:rPr>
                <w:rFonts w:ascii="Calibri" w:eastAsia="Times New Roman" w:hAnsi="Calibri" w:cs="Calibri"/>
                <w:color w:val="000000"/>
                <w:szCs w:val="24"/>
              </w:rPr>
            </w:pPr>
          </w:p>
        </w:tc>
      </w:tr>
      <w:tr w:rsidR="000E6CB8" w14:paraId="485EEF08" w14:textId="77777777">
        <w:trPr>
          <w:trHeight w:val="300"/>
        </w:trPr>
        <w:tc>
          <w:tcPr>
            <w:tcW w:w="850" w:type="dxa"/>
            <w:tcBorders>
              <w:top w:val="nil"/>
              <w:left w:val="nil"/>
              <w:bottom w:val="nil"/>
              <w:right w:val="nil"/>
            </w:tcBorders>
            <w:shd w:val="clear" w:color="auto" w:fill="auto"/>
            <w:noWrap/>
            <w:vAlign w:val="bottom"/>
            <w:hideMark/>
          </w:tcPr>
          <w:p w14:paraId="485EEF0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F0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0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0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07" w14:textId="77777777" w:rsidR="007D6612" w:rsidRPr="001B1C0F" w:rsidRDefault="00854B09" w:rsidP="007D6612">
            <w:pPr>
              <w:rPr>
                <w:rFonts w:ascii="Calibri" w:eastAsia="Times New Roman" w:hAnsi="Calibri" w:cs="Calibri"/>
                <w:color w:val="000000"/>
                <w:szCs w:val="24"/>
              </w:rPr>
            </w:pPr>
          </w:p>
        </w:tc>
      </w:tr>
      <w:tr w:rsidR="000E6CB8" w14:paraId="485EEF0E" w14:textId="77777777">
        <w:trPr>
          <w:trHeight w:val="300"/>
        </w:trPr>
        <w:tc>
          <w:tcPr>
            <w:tcW w:w="850" w:type="dxa"/>
            <w:tcBorders>
              <w:top w:val="nil"/>
              <w:left w:val="nil"/>
              <w:bottom w:val="nil"/>
              <w:right w:val="nil"/>
            </w:tcBorders>
            <w:shd w:val="clear" w:color="auto" w:fill="auto"/>
            <w:noWrap/>
            <w:vAlign w:val="bottom"/>
            <w:hideMark/>
          </w:tcPr>
          <w:p w14:paraId="485EEF0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F0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0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0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0D" w14:textId="77777777" w:rsidR="007D6612" w:rsidRPr="001B1C0F" w:rsidRDefault="00854B09" w:rsidP="007D6612">
            <w:pPr>
              <w:rPr>
                <w:rFonts w:ascii="Calibri" w:eastAsia="Times New Roman" w:hAnsi="Calibri" w:cs="Calibri"/>
                <w:color w:val="000000"/>
                <w:szCs w:val="24"/>
              </w:rPr>
            </w:pPr>
          </w:p>
        </w:tc>
      </w:tr>
      <w:tr w:rsidR="000E6CB8" w14:paraId="485EEF13" w14:textId="77777777">
        <w:trPr>
          <w:trHeight w:val="300"/>
        </w:trPr>
        <w:tc>
          <w:tcPr>
            <w:tcW w:w="3158" w:type="dxa"/>
            <w:gridSpan w:val="2"/>
            <w:tcBorders>
              <w:top w:val="nil"/>
              <w:left w:val="nil"/>
              <w:bottom w:val="nil"/>
              <w:right w:val="nil"/>
            </w:tcBorders>
            <w:shd w:val="clear" w:color="auto" w:fill="auto"/>
            <w:noWrap/>
            <w:vAlign w:val="bottom"/>
            <w:hideMark/>
          </w:tcPr>
          <w:p w14:paraId="485EEF0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F1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F1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12" w14:textId="77777777" w:rsidR="007D6612" w:rsidRPr="001B1C0F" w:rsidRDefault="00854B09" w:rsidP="007D6612">
            <w:pPr>
              <w:rPr>
                <w:rFonts w:ascii="Calibri" w:eastAsia="Times New Roman" w:hAnsi="Calibri" w:cs="Calibri"/>
                <w:color w:val="000000"/>
                <w:szCs w:val="24"/>
              </w:rPr>
            </w:pPr>
          </w:p>
        </w:tc>
      </w:tr>
      <w:tr w:rsidR="000E6CB8" w14:paraId="485EEF19" w14:textId="77777777">
        <w:trPr>
          <w:trHeight w:val="300"/>
        </w:trPr>
        <w:tc>
          <w:tcPr>
            <w:tcW w:w="850" w:type="dxa"/>
            <w:tcBorders>
              <w:top w:val="nil"/>
              <w:left w:val="nil"/>
              <w:bottom w:val="nil"/>
              <w:right w:val="nil"/>
            </w:tcBorders>
            <w:shd w:val="clear" w:color="auto" w:fill="auto"/>
            <w:noWrap/>
            <w:vAlign w:val="bottom"/>
            <w:hideMark/>
          </w:tcPr>
          <w:p w14:paraId="485EEF1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F1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F1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1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F18" w14:textId="77777777" w:rsidR="007D6612" w:rsidRPr="001B1C0F" w:rsidRDefault="00854B09" w:rsidP="007D6612">
            <w:pPr>
              <w:rPr>
                <w:rFonts w:ascii="Times New Roman" w:eastAsia="Times New Roman" w:hAnsi="Times New Roman" w:cs="Times New Roman"/>
                <w:sz w:val="20"/>
              </w:rPr>
            </w:pPr>
          </w:p>
        </w:tc>
      </w:tr>
      <w:tr w:rsidR="000E6CB8" w14:paraId="485EEF1C" w14:textId="77777777">
        <w:trPr>
          <w:trHeight w:val="300"/>
        </w:trPr>
        <w:tc>
          <w:tcPr>
            <w:tcW w:w="850" w:type="dxa"/>
            <w:tcBorders>
              <w:top w:val="nil"/>
              <w:left w:val="nil"/>
              <w:bottom w:val="nil"/>
              <w:right w:val="nil"/>
            </w:tcBorders>
            <w:shd w:val="clear" w:color="auto" w:fill="auto"/>
            <w:noWrap/>
            <w:vAlign w:val="bottom"/>
            <w:hideMark/>
          </w:tcPr>
          <w:p w14:paraId="485EEF1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F1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10 ως έχει   ΔΕΚΤΟ ΚΑΤΑ ΠΛΕΙΟΨΗΦΙΑ</w:t>
            </w:r>
          </w:p>
        </w:tc>
      </w:tr>
      <w:tr w:rsidR="000E6CB8" w14:paraId="485EEF22" w14:textId="77777777">
        <w:trPr>
          <w:trHeight w:val="300"/>
        </w:trPr>
        <w:tc>
          <w:tcPr>
            <w:tcW w:w="850" w:type="dxa"/>
            <w:tcBorders>
              <w:top w:val="nil"/>
              <w:left w:val="nil"/>
              <w:bottom w:val="nil"/>
              <w:right w:val="nil"/>
            </w:tcBorders>
            <w:shd w:val="clear" w:color="auto" w:fill="auto"/>
            <w:noWrap/>
            <w:vAlign w:val="bottom"/>
            <w:hideMark/>
          </w:tcPr>
          <w:p w14:paraId="485EEF1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F1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1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2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21" w14:textId="77777777" w:rsidR="007D6612" w:rsidRPr="001B1C0F" w:rsidRDefault="00854B09" w:rsidP="007D6612">
            <w:pPr>
              <w:rPr>
                <w:rFonts w:ascii="Calibri" w:eastAsia="Times New Roman" w:hAnsi="Calibri" w:cs="Calibri"/>
                <w:color w:val="000000"/>
                <w:szCs w:val="24"/>
              </w:rPr>
            </w:pPr>
          </w:p>
        </w:tc>
      </w:tr>
      <w:tr w:rsidR="000E6CB8" w14:paraId="485EEF28" w14:textId="77777777">
        <w:trPr>
          <w:trHeight w:val="300"/>
        </w:trPr>
        <w:tc>
          <w:tcPr>
            <w:tcW w:w="850" w:type="dxa"/>
            <w:tcBorders>
              <w:top w:val="nil"/>
              <w:left w:val="nil"/>
              <w:bottom w:val="nil"/>
              <w:right w:val="nil"/>
            </w:tcBorders>
            <w:shd w:val="clear" w:color="auto" w:fill="auto"/>
            <w:noWrap/>
            <w:vAlign w:val="bottom"/>
            <w:hideMark/>
          </w:tcPr>
          <w:p w14:paraId="485EEF2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F2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2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2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27" w14:textId="77777777" w:rsidR="007D6612" w:rsidRPr="001B1C0F" w:rsidRDefault="00854B09" w:rsidP="007D6612">
            <w:pPr>
              <w:rPr>
                <w:rFonts w:ascii="Calibri" w:eastAsia="Times New Roman" w:hAnsi="Calibri" w:cs="Calibri"/>
                <w:color w:val="000000"/>
                <w:szCs w:val="24"/>
              </w:rPr>
            </w:pPr>
          </w:p>
        </w:tc>
      </w:tr>
      <w:tr w:rsidR="000E6CB8" w14:paraId="485EEF2E" w14:textId="77777777">
        <w:trPr>
          <w:trHeight w:val="300"/>
        </w:trPr>
        <w:tc>
          <w:tcPr>
            <w:tcW w:w="850" w:type="dxa"/>
            <w:tcBorders>
              <w:top w:val="nil"/>
              <w:left w:val="nil"/>
              <w:bottom w:val="nil"/>
              <w:right w:val="nil"/>
            </w:tcBorders>
            <w:shd w:val="clear" w:color="auto" w:fill="auto"/>
            <w:noWrap/>
            <w:vAlign w:val="bottom"/>
            <w:hideMark/>
          </w:tcPr>
          <w:p w14:paraId="485EEF2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ΔΗ.ΣΥ:</w:t>
            </w:r>
          </w:p>
        </w:tc>
        <w:tc>
          <w:tcPr>
            <w:tcW w:w="2308" w:type="dxa"/>
            <w:tcBorders>
              <w:top w:val="nil"/>
              <w:left w:val="nil"/>
              <w:bottom w:val="nil"/>
              <w:right w:val="nil"/>
            </w:tcBorders>
            <w:shd w:val="clear" w:color="auto" w:fill="auto"/>
            <w:noWrap/>
            <w:vAlign w:val="bottom"/>
            <w:hideMark/>
          </w:tcPr>
          <w:p w14:paraId="485EEF2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2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2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2D" w14:textId="77777777" w:rsidR="007D6612" w:rsidRPr="001B1C0F" w:rsidRDefault="00854B09" w:rsidP="007D6612">
            <w:pPr>
              <w:rPr>
                <w:rFonts w:ascii="Calibri" w:eastAsia="Times New Roman" w:hAnsi="Calibri" w:cs="Calibri"/>
                <w:color w:val="000000"/>
                <w:szCs w:val="24"/>
              </w:rPr>
            </w:pPr>
          </w:p>
        </w:tc>
      </w:tr>
      <w:tr w:rsidR="000E6CB8" w14:paraId="485EEF34" w14:textId="77777777">
        <w:trPr>
          <w:trHeight w:val="300"/>
        </w:trPr>
        <w:tc>
          <w:tcPr>
            <w:tcW w:w="850" w:type="dxa"/>
            <w:tcBorders>
              <w:top w:val="nil"/>
              <w:left w:val="nil"/>
              <w:bottom w:val="nil"/>
              <w:right w:val="nil"/>
            </w:tcBorders>
            <w:shd w:val="clear" w:color="auto" w:fill="auto"/>
            <w:noWrap/>
            <w:vAlign w:val="bottom"/>
            <w:hideMark/>
          </w:tcPr>
          <w:p w14:paraId="485EEF2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F3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3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3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33" w14:textId="77777777" w:rsidR="007D6612" w:rsidRPr="001B1C0F" w:rsidRDefault="00854B09" w:rsidP="007D6612">
            <w:pPr>
              <w:rPr>
                <w:rFonts w:ascii="Calibri" w:eastAsia="Times New Roman" w:hAnsi="Calibri" w:cs="Calibri"/>
                <w:color w:val="000000"/>
                <w:szCs w:val="24"/>
              </w:rPr>
            </w:pPr>
          </w:p>
        </w:tc>
      </w:tr>
      <w:tr w:rsidR="000E6CB8" w14:paraId="485EEF3A" w14:textId="77777777">
        <w:trPr>
          <w:trHeight w:val="300"/>
        </w:trPr>
        <w:tc>
          <w:tcPr>
            <w:tcW w:w="850" w:type="dxa"/>
            <w:tcBorders>
              <w:top w:val="nil"/>
              <w:left w:val="nil"/>
              <w:bottom w:val="nil"/>
              <w:right w:val="nil"/>
            </w:tcBorders>
            <w:shd w:val="clear" w:color="auto" w:fill="auto"/>
            <w:noWrap/>
            <w:vAlign w:val="bottom"/>
            <w:hideMark/>
          </w:tcPr>
          <w:p w14:paraId="485EEF3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F3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3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3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39" w14:textId="77777777" w:rsidR="007D6612" w:rsidRPr="001B1C0F" w:rsidRDefault="00854B09" w:rsidP="007D6612">
            <w:pPr>
              <w:rPr>
                <w:rFonts w:ascii="Calibri" w:eastAsia="Times New Roman" w:hAnsi="Calibri" w:cs="Calibri"/>
                <w:color w:val="000000"/>
                <w:szCs w:val="24"/>
              </w:rPr>
            </w:pPr>
          </w:p>
        </w:tc>
      </w:tr>
      <w:tr w:rsidR="000E6CB8" w14:paraId="485EEF40" w14:textId="77777777">
        <w:trPr>
          <w:trHeight w:val="300"/>
        </w:trPr>
        <w:tc>
          <w:tcPr>
            <w:tcW w:w="850" w:type="dxa"/>
            <w:tcBorders>
              <w:top w:val="nil"/>
              <w:left w:val="nil"/>
              <w:bottom w:val="nil"/>
              <w:right w:val="nil"/>
            </w:tcBorders>
            <w:shd w:val="clear" w:color="auto" w:fill="auto"/>
            <w:noWrap/>
            <w:vAlign w:val="bottom"/>
            <w:hideMark/>
          </w:tcPr>
          <w:p w14:paraId="485EEF3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F3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3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3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3F" w14:textId="77777777" w:rsidR="007D6612" w:rsidRPr="001B1C0F" w:rsidRDefault="00854B09" w:rsidP="007D6612">
            <w:pPr>
              <w:rPr>
                <w:rFonts w:ascii="Calibri" w:eastAsia="Times New Roman" w:hAnsi="Calibri" w:cs="Calibri"/>
                <w:color w:val="000000"/>
                <w:szCs w:val="24"/>
              </w:rPr>
            </w:pPr>
          </w:p>
        </w:tc>
      </w:tr>
      <w:tr w:rsidR="000E6CB8" w14:paraId="485EEF46" w14:textId="77777777">
        <w:trPr>
          <w:trHeight w:val="300"/>
        </w:trPr>
        <w:tc>
          <w:tcPr>
            <w:tcW w:w="850" w:type="dxa"/>
            <w:tcBorders>
              <w:top w:val="nil"/>
              <w:left w:val="nil"/>
              <w:bottom w:val="nil"/>
              <w:right w:val="nil"/>
            </w:tcBorders>
            <w:shd w:val="clear" w:color="auto" w:fill="auto"/>
            <w:noWrap/>
            <w:vAlign w:val="bottom"/>
            <w:hideMark/>
          </w:tcPr>
          <w:p w14:paraId="485EEF4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F4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4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4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45" w14:textId="77777777" w:rsidR="007D6612" w:rsidRPr="001B1C0F" w:rsidRDefault="00854B09" w:rsidP="007D6612">
            <w:pPr>
              <w:rPr>
                <w:rFonts w:ascii="Calibri" w:eastAsia="Times New Roman" w:hAnsi="Calibri" w:cs="Calibri"/>
                <w:color w:val="000000"/>
                <w:szCs w:val="24"/>
              </w:rPr>
            </w:pPr>
          </w:p>
        </w:tc>
      </w:tr>
      <w:tr w:rsidR="000E6CB8" w14:paraId="485EEF4B" w14:textId="77777777">
        <w:trPr>
          <w:trHeight w:val="300"/>
        </w:trPr>
        <w:tc>
          <w:tcPr>
            <w:tcW w:w="3158" w:type="dxa"/>
            <w:gridSpan w:val="2"/>
            <w:tcBorders>
              <w:top w:val="nil"/>
              <w:left w:val="nil"/>
              <w:bottom w:val="nil"/>
              <w:right w:val="nil"/>
            </w:tcBorders>
            <w:shd w:val="clear" w:color="auto" w:fill="auto"/>
            <w:noWrap/>
            <w:vAlign w:val="bottom"/>
            <w:hideMark/>
          </w:tcPr>
          <w:p w14:paraId="485EEF4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F4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F4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4A" w14:textId="77777777" w:rsidR="007D6612" w:rsidRPr="001B1C0F" w:rsidRDefault="00854B09" w:rsidP="007D6612">
            <w:pPr>
              <w:rPr>
                <w:rFonts w:ascii="Calibri" w:eastAsia="Times New Roman" w:hAnsi="Calibri" w:cs="Calibri"/>
                <w:color w:val="000000"/>
                <w:szCs w:val="24"/>
              </w:rPr>
            </w:pPr>
          </w:p>
        </w:tc>
      </w:tr>
      <w:tr w:rsidR="000E6CB8" w14:paraId="485EEF51" w14:textId="77777777">
        <w:trPr>
          <w:trHeight w:val="300"/>
        </w:trPr>
        <w:tc>
          <w:tcPr>
            <w:tcW w:w="850" w:type="dxa"/>
            <w:tcBorders>
              <w:top w:val="nil"/>
              <w:left w:val="nil"/>
              <w:bottom w:val="nil"/>
              <w:right w:val="nil"/>
            </w:tcBorders>
            <w:shd w:val="clear" w:color="auto" w:fill="auto"/>
            <w:noWrap/>
            <w:vAlign w:val="bottom"/>
            <w:hideMark/>
          </w:tcPr>
          <w:p w14:paraId="485EEF4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F4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F4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4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F50" w14:textId="77777777" w:rsidR="007D6612" w:rsidRPr="001B1C0F" w:rsidRDefault="00854B09" w:rsidP="007D6612">
            <w:pPr>
              <w:rPr>
                <w:rFonts w:ascii="Times New Roman" w:eastAsia="Times New Roman" w:hAnsi="Times New Roman" w:cs="Times New Roman"/>
                <w:sz w:val="20"/>
              </w:rPr>
            </w:pPr>
          </w:p>
        </w:tc>
      </w:tr>
      <w:tr w:rsidR="000E6CB8" w14:paraId="485EEF54" w14:textId="77777777">
        <w:trPr>
          <w:trHeight w:val="300"/>
        </w:trPr>
        <w:tc>
          <w:tcPr>
            <w:tcW w:w="850" w:type="dxa"/>
            <w:tcBorders>
              <w:top w:val="nil"/>
              <w:left w:val="nil"/>
              <w:bottom w:val="nil"/>
              <w:right w:val="nil"/>
            </w:tcBorders>
            <w:shd w:val="clear" w:color="auto" w:fill="auto"/>
            <w:noWrap/>
            <w:vAlign w:val="bottom"/>
            <w:hideMark/>
          </w:tcPr>
          <w:p w14:paraId="485EEF5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F5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11 ως έχει   ΔΕΚΤΟ ΚΑΤΑ ΠΛΕΙΟΨΗΦΙΑ</w:t>
            </w:r>
          </w:p>
        </w:tc>
      </w:tr>
      <w:tr w:rsidR="000E6CB8" w14:paraId="485EEF5A" w14:textId="77777777">
        <w:trPr>
          <w:trHeight w:val="300"/>
        </w:trPr>
        <w:tc>
          <w:tcPr>
            <w:tcW w:w="850" w:type="dxa"/>
            <w:tcBorders>
              <w:top w:val="nil"/>
              <w:left w:val="nil"/>
              <w:bottom w:val="nil"/>
              <w:right w:val="nil"/>
            </w:tcBorders>
            <w:shd w:val="clear" w:color="auto" w:fill="auto"/>
            <w:noWrap/>
            <w:vAlign w:val="bottom"/>
            <w:hideMark/>
          </w:tcPr>
          <w:p w14:paraId="485EEF5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F5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5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5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59" w14:textId="77777777" w:rsidR="007D6612" w:rsidRPr="001B1C0F" w:rsidRDefault="00854B09" w:rsidP="007D6612">
            <w:pPr>
              <w:rPr>
                <w:rFonts w:ascii="Calibri" w:eastAsia="Times New Roman" w:hAnsi="Calibri" w:cs="Calibri"/>
                <w:color w:val="000000"/>
                <w:szCs w:val="24"/>
              </w:rPr>
            </w:pPr>
          </w:p>
        </w:tc>
      </w:tr>
      <w:tr w:rsidR="000E6CB8" w14:paraId="485EEF60" w14:textId="77777777">
        <w:trPr>
          <w:trHeight w:val="300"/>
        </w:trPr>
        <w:tc>
          <w:tcPr>
            <w:tcW w:w="850" w:type="dxa"/>
            <w:tcBorders>
              <w:top w:val="nil"/>
              <w:left w:val="nil"/>
              <w:bottom w:val="nil"/>
              <w:right w:val="nil"/>
            </w:tcBorders>
            <w:shd w:val="clear" w:color="auto" w:fill="auto"/>
            <w:noWrap/>
            <w:vAlign w:val="bottom"/>
            <w:hideMark/>
          </w:tcPr>
          <w:p w14:paraId="485EEF5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F5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5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5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5F" w14:textId="77777777" w:rsidR="007D6612" w:rsidRPr="001B1C0F" w:rsidRDefault="00854B09" w:rsidP="007D6612">
            <w:pPr>
              <w:rPr>
                <w:rFonts w:ascii="Calibri" w:eastAsia="Times New Roman" w:hAnsi="Calibri" w:cs="Calibri"/>
                <w:color w:val="000000"/>
                <w:szCs w:val="24"/>
              </w:rPr>
            </w:pPr>
          </w:p>
        </w:tc>
      </w:tr>
      <w:tr w:rsidR="000E6CB8" w14:paraId="485EEF66" w14:textId="77777777">
        <w:trPr>
          <w:trHeight w:val="300"/>
        </w:trPr>
        <w:tc>
          <w:tcPr>
            <w:tcW w:w="850" w:type="dxa"/>
            <w:tcBorders>
              <w:top w:val="nil"/>
              <w:left w:val="nil"/>
              <w:bottom w:val="nil"/>
              <w:right w:val="nil"/>
            </w:tcBorders>
            <w:shd w:val="clear" w:color="auto" w:fill="auto"/>
            <w:noWrap/>
            <w:vAlign w:val="bottom"/>
            <w:hideMark/>
          </w:tcPr>
          <w:p w14:paraId="485EEF6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F6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6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6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65" w14:textId="77777777" w:rsidR="007D6612" w:rsidRPr="001B1C0F" w:rsidRDefault="00854B09" w:rsidP="007D6612">
            <w:pPr>
              <w:rPr>
                <w:rFonts w:ascii="Calibri" w:eastAsia="Times New Roman" w:hAnsi="Calibri" w:cs="Calibri"/>
                <w:color w:val="000000"/>
                <w:szCs w:val="24"/>
              </w:rPr>
            </w:pPr>
          </w:p>
        </w:tc>
      </w:tr>
      <w:tr w:rsidR="000E6CB8" w14:paraId="485EEF6C" w14:textId="77777777">
        <w:trPr>
          <w:trHeight w:val="300"/>
        </w:trPr>
        <w:tc>
          <w:tcPr>
            <w:tcW w:w="850" w:type="dxa"/>
            <w:tcBorders>
              <w:top w:val="nil"/>
              <w:left w:val="nil"/>
              <w:bottom w:val="nil"/>
              <w:right w:val="nil"/>
            </w:tcBorders>
            <w:shd w:val="clear" w:color="auto" w:fill="auto"/>
            <w:noWrap/>
            <w:vAlign w:val="bottom"/>
            <w:hideMark/>
          </w:tcPr>
          <w:p w14:paraId="485EEF6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F6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6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6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6B" w14:textId="77777777" w:rsidR="007D6612" w:rsidRPr="001B1C0F" w:rsidRDefault="00854B09" w:rsidP="007D6612">
            <w:pPr>
              <w:rPr>
                <w:rFonts w:ascii="Calibri" w:eastAsia="Times New Roman" w:hAnsi="Calibri" w:cs="Calibri"/>
                <w:color w:val="000000"/>
                <w:szCs w:val="24"/>
              </w:rPr>
            </w:pPr>
          </w:p>
        </w:tc>
      </w:tr>
      <w:tr w:rsidR="000E6CB8" w14:paraId="485EEF72" w14:textId="77777777">
        <w:trPr>
          <w:trHeight w:val="300"/>
        </w:trPr>
        <w:tc>
          <w:tcPr>
            <w:tcW w:w="850" w:type="dxa"/>
            <w:tcBorders>
              <w:top w:val="nil"/>
              <w:left w:val="nil"/>
              <w:bottom w:val="nil"/>
              <w:right w:val="nil"/>
            </w:tcBorders>
            <w:shd w:val="clear" w:color="auto" w:fill="auto"/>
            <w:noWrap/>
            <w:vAlign w:val="bottom"/>
            <w:hideMark/>
          </w:tcPr>
          <w:p w14:paraId="485EEF6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F6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6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7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71" w14:textId="77777777" w:rsidR="007D6612" w:rsidRPr="001B1C0F" w:rsidRDefault="00854B09" w:rsidP="007D6612">
            <w:pPr>
              <w:rPr>
                <w:rFonts w:ascii="Calibri" w:eastAsia="Times New Roman" w:hAnsi="Calibri" w:cs="Calibri"/>
                <w:color w:val="000000"/>
                <w:szCs w:val="24"/>
              </w:rPr>
            </w:pPr>
          </w:p>
        </w:tc>
      </w:tr>
      <w:tr w:rsidR="000E6CB8" w14:paraId="485EEF78" w14:textId="77777777">
        <w:trPr>
          <w:trHeight w:val="300"/>
        </w:trPr>
        <w:tc>
          <w:tcPr>
            <w:tcW w:w="850" w:type="dxa"/>
            <w:tcBorders>
              <w:top w:val="nil"/>
              <w:left w:val="nil"/>
              <w:bottom w:val="nil"/>
              <w:right w:val="nil"/>
            </w:tcBorders>
            <w:shd w:val="clear" w:color="auto" w:fill="auto"/>
            <w:noWrap/>
            <w:vAlign w:val="bottom"/>
            <w:hideMark/>
          </w:tcPr>
          <w:p w14:paraId="485EEF7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F7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7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7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77" w14:textId="77777777" w:rsidR="007D6612" w:rsidRPr="001B1C0F" w:rsidRDefault="00854B09" w:rsidP="007D6612">
            <w:pPr>
              <w:rPr>
                <w:rFonts w:ascii="Calibri" w:eastAsia="Times New Roman" w:hAnsi="Calibri" w:cs="Calibri"/>
                <w:color w:val="000000"/>
                <w:szCs w:val="24"/>
              </w:rPr>
            </w:pPr>
          </w:p>
        </w:tc>
      </w:tr>
      <w:tr w:rsidR="000E6CB8" w14:paraId="485EEF7E" w14:textId="77777777">
        <w:trPr>
          <w:trHeight w:val="300"/>
        </w:trPr>
        <w:tc>
          <w:tcPr>
            <w:tcW w:w="850" w:type="dxa"/>
            <w:tcBorders>
              <w:top w:val="nil"/>
              <w:left w:val="nil"/>
              <w:bottom w:val="nil"/>
              <w:right w:val="nil"/>
            </w:tcBorders>
            <w:shd w:val="clear" w:color="auto" w:fill="auto"/>
            <w:noWrap/>
            <w:vAlign w:val="bottom"/>
            <w:hideMark/>
          </w:tcPr>
          <w:p w14:paraId="485EEF7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F7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7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7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7D" w14:textId="77777777" w:rsidR="007D6612" w:rsidRPr="001B1C0F" w:rsidRDefault="00854B09" w:rsidP="007D6612">
            <w:pPr>
              <w:rPr>
                <w:rFonts w:ascii="Calibri" w:eastAsia="Times New Roman" w:hAnsi="Calibri" w:cs="Calibri"/>
                <w:color w:val="000000"/>
                <w:szCs w:val="24"/>
              </w:rPr>
            </w:pPr>
          </w:p>
        </w:tc>
      </w:tr>
      <w:tr w:rsidR="000E6CB8" w14:paraId="485EEF83" w14:textId="77777777">
        <w:trPr>
          <w:trHeight w:val="300"/>
        </w:trPr>
        <w:tc>
          <w:tcPr>
            <w:tcW w:w="3158" w:type="dxa"/>
            <w:gridSpan w:val="2"/>
            <w:tcBorders>
              <w:top w:val="nil"/>
              <w:left w:val="nil"/>
              <w:bottom w:val="nil"/>
              <w:right w:val="nil"/>
            </w:tcBorders>
            <w:shd w:val="clear" w:color="auto" w:fill="auto"/>
            <w:noWrap/>
            <w:vAlign w:val="bottom"/>
            <w:hideMark/>
          </w:tcPr>
          <w:p w14:paraId="485EEF7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F8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F8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82" w14:textId="77777777" w:rsidR="007D6612" w:rsidRPr="001B1C0F" w:rsidRDefault="00854B09" w:rsidP="007D6612">
            <w:pPr>
              <w:rPr>
                <w:rFonts w:ascii="Calibri" w:eastAsia="Times New Roman" w:hAnsi="Calibri" w:cs="Calibri"/>
                <w:color w:val="000000"/>
                <w:szCs w:val="24"/>
              </w:rPr>
            </w:pPr>
          </w:p>
        </w:tc>
      </w:tr>
      <w:tr w:rsidR="000E6CB8" w14:paraId="485EEF89" w14:textId="77777777">
        <w:trPr>
          <w:trHeight w:val="300"/>
        </w:trPr>
        <w:tc>
          <w:tcPr>
            <w:tcW w:w="850" w:type="dxa"/>
            <w:tcBorders>
              <w:top w:val="nil"/>
              <w:left w:val="nil"/>
              <w:bottom w:val="nil"/>
              <w:right w:val="nil"/>
            </w:tcBorders>
            <w:shd w:val="clear" w:color="auto" w:fill="auto"/>
            <w:noWrap/>
            <w:vAlign w:val="bottom"/>
            <w:hideMark/>
          </w:tcPr>
          <w:p w14:paraId="485EEF8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F8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F8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8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F88" w14:textId="77777777" w:rsidR="007D6612" w:rsidRPr="001B1C0F" w:rsidRDefault="00854B09" w:rsidP="007D6612">
            <w:pPr>
              <w:rPr>
                <w:rFonts w:ascii="Times New Roman" w:eastAsia="Times New Roman" w:hAnsi="Times New Roman" w:cs="Times New Roman"/>
                <w:sz w:val="20"/>
              </w:rPr>
            </w:pPr>
          </w:p>
        </w:tc>
      </w:tr>
      <w:tr w:rsidR="000E6CB8" w14:paraId="485EEF8C" w14:textId="77777777">
        <w:trPr>
          <w:trHeight w:val="300"/>
        </w:trPr>
        <w:tc>
          <w:tcPr>
            <w:tcW w:w="850" w:type="dxa"/>
            <w:tcBorders>
              <w:top w:val="nil"/>
              <w:left w:val="nil"/>
              <w:bottom w:val="nil"/>
              <w:right w:val="nil"/>
            </w:tcBorders>
            <w:shd w:val="clear" w:color="auto" w:fill="auto"/>
            <w:noWrap/>
            <w:vAlign w:val="bottom"/>
            <w:hideMark/>
          </w:tcPr>
          <w:p w14:paraId="485EEF8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F8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12 ως έχει   ΔΕΚΤΟ ΚΑΤΑ ΠΛΕΙΟΨΗΦΙΑ</w:t>
            </w:r>
          </w:p>
        </w:tc>
      </w:tr>
      <w:tr w:rsidR="000E6CB8" w14:paraId="485EEF92" w14:textId="77777777">
        <w:trPr>
          <w:trHeight w:val="300"/>
        </w:trPr>
        <w:tc>
          <w:tcPr>
            <w:tcW w:w="850" w:type="dxa"/>
            <w:tcBorders>
              <w:top w:val="nil"/>
              <w:left w:val="nil"/>
              <w:bottom w:val="nil"/>
              <w:right w:val="nil"/>
            </w:tcBorders>
            <w:shd w:val="clear" w:color="auto" w:fill="auto"/>
            <w:noWrap/>
            <w:vAlign w:val="bottom"/>
            <w:hideMark/>
          </w:tcPr>
          <w:p w14:paraId="485EEF8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F8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8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9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91" w14:textId="77777777" w:rsidR="007D6612" w:rsidRPr="001B1C0F" w:rsidRDefault="00854B09" w:rsidP="007D6612">
            <w:pPr>
              <w:rPr>
                <w:rFonts w:ascii="Calibri" w:eastAsia="Times New Roman" w:hAnsi="Calibri" w:cs="Calibri"/>
                <w:color w:val="000000"/>
                <w:szCs w:val="24"/>
              </w:rPr>
            </w:pPr>
          </w:p>
        </w:tc>
      </w:tr>
      <w:tr w:rsidR="000E6CB8" w14:paraId="485EEF98" w14:textId="77777777">
        <w:trPr>
          <w:trHeight w:val="300"/>
        </w:trPr>
        <w:tc>
          <w:tcPr>
            <w:tcW w:w="850" w:type="dxa"/>
            <w:tcBorders>
              <w:top w:val="nil"/>
              <w:left w:val="nil"/>
              <w:bottom w:val="nil"/>
              <w:right w:val="nil"/>
            </w:tcBorders>
            <w:shd w:val="clear" w:color="auto" w:fill="auto"/>
            <w:noWrap/>
            <w:vAlign w:val="bottom"/>
            <w:hideMark/>
          </w:tcPr>
          <w:p w14:paraId="485EEF9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F9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9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9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97" w14:textId="77777777" w:rsidR="007D6612" w:rsidRPr="001B1C0F" w:rsidRDefault="00854B09" w:rsidP="007D6612">
            <w:pPr>
              <w:rPr>
                <w:rFonts w:ascii="Calibri" w:eastAsia="Times New Roman" w:hAnsi="Calibri" w:cs="Calibri"/>
                <w:color w:val="000000"/>
                <w:szCs w:val="24"/>
              </w:rPr>
            </w:pPr>
          </w:p>
        </w:tc>
      </w:tr>
      <w:tr w:rsidR="000E6CB8" w14:paraId="485EEF9E" w14:textId="77777777">
        <w:trPr>
          <w:trHeight w:val="300"/>
        </w:trPr>
        <w:tc>
          <w:tcPr>
            <w:tcW w:w="850" w:type="dxa"/>
            <w:tcBorders>
              <w:top w:val="nil"/>
              <w:left w:val="nil"/>
              <w:bottom w:val="nil"/>
              <w:right w:val="nil"/>
            </w:tcBorders>
            <w:shd w:val="clear" w:color="auto" w:fill="auto"/>
            <w:noWrap/>
            <w:vAlign w:val="bottom"/>
            <w:hideMark/>
          </w:tcPr>
          <w:p w14:paraId="485EEF9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F9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9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9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9D" w14:textId="77777777" w:rsidR="007D6612" w:rsidRPr="001B1C0F" w:rsidRDefault="00854B09" w:rsidP="007D6612">
            <w:pPr>
              <w:rPr>
                <w:rFonts w:ascii="Calibri" w:eastAsia="Times New Roman" w:hAnsi="Calibri" w:cs="Calibri"/>
                <w:color w:val="000000"/>
                <w:szCs w:val="24"/>
              </w:rPr>
            </w:pPr>
          </w:p>
        </w:tc>
      </w:tr>
      <w:tr w:rsidR="000E6CB8" w14:paraId="485EEFA4" w14:textId="77777777">
        <w:trPr>
          <w:trHeight w:val="300"/>
        </w:trPr>
        <w:tc>
          <w:tcPr>
            <w:tcW w:w="850" w:type="dxa"/>
            <w:tcBorders>
              <w:top w:val="nil"/>
              <w:left w:val="nil"/>
              <w:bottom w:val="nil"/>
              <w:right w:val="nil"/>
            </w:tcBorders>
            <w:shd w:val="clear" w:color="auto" w:fill="auto"/>
            <w:noWrap/>
            <w:vAlign w:val="bottom"/>
            <w:hideMark/>
          </w:tcPr>
          <w:p w14:paraId="485EEF9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FA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A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A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A3" w14:textId="77777777" w:rsidR="007D6612" w:rsidRPr="001B1C0F" w:rsidRDefault="00854B09" w:rsidP="007D6612">
            <w:pPr>
              <w:rPr>
                <w:rFonts w:ascii="Calibri" w:eastAsia="Times New Roman" w:hAnsi="Calibri" w:cs="Calibri"/>
                <w:color w:val="000000"/>
                <w:szCs w:val="24"/>
              </w:rPr>
            </w:pPr>
          </w:p>
        </w:tc>
      </w:tr>
      <w:tr w:rsidR="000E6CB8" w14:paraId="485EEFAA" w14:textId="77777777">
        <w:trPr>
          <w:trHeight w:val="300"/>
        </w:trPr>
        <w:tc>
          <w:tcPr>
            <w:tcW w:w="850" w:type="dxa"/>
            <w:tcBorders>
              <w:top w:val="nil"/>
              <w:left w:val="nil"/>
              <w:bottom w:val="nil"/>
              <w:right w:val="nil"/>
            </w:tcBorders>
            <w:shd w:val="clear" w:color="auto" w:fill="auto"/>
            <w:noWrap/>
            <w:vAlign w:val="bottom"/>
            <w:hideMark/>
          </w:tcPr>
          <w:p w14:paraId="485EEFA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FA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A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A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A9" w14:textId="77777777" w:rsidR="007D6612" w:rsidRPr="001B1C0F" w:rsidRDefault="00854B09" w:rsidP="007D6612">
            <w:pPr>
              <w:rPr>
                <w:rFonts w:ascii="Calibri" w:eastAsia="Times New Roman" w:hAnsi="Calibri" w:cs="Calibri"/>
                <w:color w:val="000000"/>
                <w:szCs w:val="24"/>
              </w:rPr>
            </w:pPr>
          </w:p>
        </w:tc>
      </w:tr>
      <w:tr w:rsidR="000E6CB8" w14:paraId="485EEFB0" w14:textId="77777777">
        <w:trPr>
          <w:trHeight w:val="300"/>
        </w:trPr>
        <w:tc>
          <w:tcPr>
            <w:tcW w:w="850" w:type="dxa"/>
            <w:tcBorders>
              <w:top w:val="nil"/>
              <w:left w:val="nil"/>
              <w:bottom w:val="nil"/>
              <w:right w:val="nil"/>
            </w:tcBorders>
            <w:shd w:val="clear" w:color="auto" w:fill="auto"/>
            <w:noWrap/>
            <w:vAlign w:val="bottom"/>
            <w:hideMark/>
          </w:tcPr>
          <w:p w14:paraId="485EEFA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FA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A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A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AF" w14:textId="77777777" w:rsidR="007D6612" w:rsidRPr="001B1C0F" w:rsidRDefault="00854B09" w:rsidP="007D6612">
            <w:pPr>
              <w:rPr>
                <w:rFonts w:ascii="Calibri" w:eastAsia="Times New Roman" w:hAnsi="Calibri" w:cs="Calibri"/>
                <w:color w:val="000000"/>
                <w:szCs w:val="24"/>
              </w:rPr>
            </w:pPr>
          </w:p>
        </w:tc>
      </w:tr>
      <w:tr w:rsidR="000E6CB8" w14:paraId="485EEFB6" w14:textId="77777777">
        <w:trPr>
          <w:trHeight w:val="300"/>
        </w:trPr>
        <w:tc>
          <w:tcPr>
            <w:tcW w:w="850" w:type="dxa"/>
            <w:tcBorders>
              <w:top w:val="nil"/>
              <w:left w:val="nil"/>
              <w:bottom w:val="nil"/>
              <w:right w:val="nil"/>
            </w:tcBorders>
            <w:shd w:val="clear" w:color="auto" w:fill="auto"/>
            <w:noWrap/>
            <w:vAlign w:val="bottom"/>
            <w:hideMark/>
          </w:tcPr>
          <w:p w14:paraId="485EEFB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FB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B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B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B5" w14:textId="77777777" w:rsidR="007D6612" w:rsidRPr="001B1C0F" w:rsidRDefault="00854B09" w:rsidP="007D6612">
            <w:pPr>
              <w:rPr>
                <w:rFonts w:ascii="Calibri" w:eastAsia="Times New Roman" w:hAnsi="Calibri" w:cs="Calibri"/>
                <w:color w:val="000000"/>
                <w:szCs w:val="24"/>
              </w:rPr>
            </w:pPr>
          </w:p>
        </w:tc>
      </w:tr>
      <w:tr w:rsidR="000E6CB8" w14:paraId="485EEFBB" w14:textId="77777777">
        <w:trPr>
          <w:trHeight w:val="300"/>
        </w:trPr>
        <w:tc>
          <w:tcPr>
            <w:tcW w:w="3158" w:type="dxa"/>
            <w:gridSpan w:val="2"/>
            <w:tcBorders>
              <w:top w:val="nil"/>
              <w:left w:val="nil"/>
              <w:bottom w:val="nil"/>
              <w:right w:val="nil"/>
            </w:tcBorders>
            <w:shd w:val="clear" w:color="auto" w:fill="auto"/>
            <w:noWrap/>
            <w:vAlign w:val="bottom"/>
            <w:hideMark/>
          </w:tcPr>
          <w:p w14:paraId="485EEFB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FB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FB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BA" w14:textId="77777777" w:rsidR="007D6612" w:rsidRPr="001B1C0F" w:rsidRDefault="00854B09" w:rsidP="007D6612">
            <w:pPr>
              <w:rPr>
                <w:rFonts w:ascii="Calibri" w:eastAsia="Times New Roman" w:hAnsi="Calibri" w:cs="Calibri"/>
                <w:color w:val="000000"/>
                <w:szCs w:val="24"/>
              </w:rPr>
            </w:pPr>
          </w:p>
        </w:tc>
      </w:tr>
      <w:tr w:rsidR="000E6CB8" w14:paraId="485EEFC1" w14:textId="77777777">
        <w:trPr>
          <w:trHeight w:val="300"/>
        </w:trPr>
        <w:tc>
          <w:tcPr>
            <w:tcW w:w="850" w:type="dxa"/>
            <w:tcBorders>
              <w:top w:val="nil"/>
              <w:left w:val="nil"/>
              <w:bottom w:val="nil"/>
              <w:right w:val="nil"/>
            </w:tcBorders>
            <w:shd w:val="clear" w:color="auto" w:fill="auto"/>
            <w:noWrap/>
            <w:vAlign w:val="bottom"/>
            <w:hideMark/>
          </w:tcPr>
          <w:p w14:paraId="485EEFB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FB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FB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B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FC0" w14:textId="77777777" w:rsidR="007D6612" w:rsidRPr="001B1C0F" w:rsidRDefault="00854B09" w:rsidP="007D6612">
            <w:pPr>
              <w:rPr>
                <w:rFonts w:ascii="Times New Roman" w:eastAsia="Times New Roman" w:hAnsi="Times New Roman" w:cs="Times New Roman"/>
                <w:sz w:val="20"/>
              </w:rPr>
            </w:pPr>
          </w:p>
        </w:tc>
      </w:tr>
      <w:tr w:rsidR="000E6CB8" w14:paraId="485EEFC4" w14:textId="77777777">
        <w:trPr>
          <w:trHeight w:val="300"/>
        </w:trPr>
        <w:tc>
          <w:tcPr>
            <w:tcW w:w="850" w:type="dxa"/>
            <w:tcBorders>
              <w:top w:val="nil"/>
              <w:left w:val="nil"/>
              <w:bottom w:val="nil"/>
              <w:right w:val="nil"/>
            </w:tcBorders>
            <w:shd w:val="clear" w:color="auto" w:fill="auto"/>
            <w:noWrap/>
            <w:vAlign w:val="bottom"/>
            <w:hideMark/>
          </w:tcPr>
          <w:p w14:paraId="485EEFC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FC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13 ως έχει   ΔΕΚΤΟ ΚΑΤΑ ΠΛΕΙΟΨΗΦΙΑ</w:t>
            </w:r>
          </w:p>
        </w:tc>
      </w:tr>
      <w:tr w:rsidR="000E6CB8" w14:paraId="485EEFCA" w14:textId="77777777">
        <w:trPr>
          <w:trHeight w:val="300"/>
        </w:trPr>
        <w:tc>
          <w:tcPr>
            <w:tcW w:w="850" w:type="dxa"/>
            <w:tcBorders>
              <w:top w:val="nil"/>
              <w:left w:val="nil"/>
              <w:bottom w:val="nil"/>
              <w:right w:val="nil"/>
            </w:tcBorders>
            <w:shd w:val="clear" w:color="auto" w:fill="auto"/>
            <w:noWrap/>
            <w:vAlign w:val="bottom"/>
            <w:hideMark/>
          </w:tcPr>
          <w:p w14:paraId="485EEFC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EFC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C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C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C9" w14:textId="77777777" w:rsidR="007D6612" w:rsidRPr="001B1C0F" w:rsidRDefault="00854B09" w:rsidP="007D6612">
            <w:pPr>
              <w:rPr>
                <w:rFonts w:ascii="Calibri" w:eastAsia="Times New Roman" w:hAnsi="Calibri" w:cs="Calibri"/>
                <w:color w:val="000000"/>
                <w:szCs w:val="24"/>
              </w:rPr>
            </w:pPr>
          </w:p>
        </w:tc>
      </w:tr>
      <w:tr w:rsidR="000E6CB8" w14:paraId="485EEFD0" w14:textId="77777777">
        <w:trPr>
          <w:trHeight w:val="300"/>
        </w:trPr>
        <w:tc>
          <w:tcPr>
            <w:tcW w:w="850" w:type="dxa"/>
            <w:tcBorders>
              <w:top w:val="nil"/>
              <w:left w:val="nil"/>
              <w:bottom w:val="nil"/>
              <w:right w:val="nil"/>
            </w:tcBorders>
            <w:shd w:val="clear" w:color="auto" w:fill="auto"/>
            <w:noWrap/>
            <w:vAlign w:val="bottom"/>
            <w:hideMark/>
          </w:tcPr>
          <w:p w14:paraId="485EEFC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EFC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C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C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CF" w14:textId="77777777" w:rsidR="007D6612" w:rsidRPr="001B1C0F" w:rsidRDefault="00854B09" w:rsidP="007D6612">
            <w:pPr>
              <w:rPr>
                <w:rFonts w:ascii="Calibri" w:eastAsia="Times New Roman" w:hAnsi="Calibri" w:cs="Calibri"/>
                <w:color w:val="000000"/>
                <w:szCs w:val="24"/>
              </w:rPr>
            </w:pPr>
          </w:p>
        </w:tc>
      </w:tr>
      <w:tr w:rsidR="000E6CB8" w14:paraId="485EEFD6" w14:textId="77777777">
        <w:trPr>
          <w:trHeight w:val="300"/>
        </w:trPr>
        <w:tc>
          <w:tcPr>
            <w:tcW w:w="850" w:type="dxa"/>
            <w:tcBorders>
              <w:top w:val="nil"/>
              <w:left w:val="nil"/>
              <w:bottom w:val="nil"/>
              <w:right w:val="nil"/>
            </w:tcBorders>
            <w:shd w:val="clear" w:color="auto" w:fill="auto"/>
            <w:noWrap/>
            <w:vAlign w:val="bottom"/>
            <w:hideMark/>
          </w:tcPr>
          <w:p w14:paraId="485EEFD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EFD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D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D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D5" w14:textId="77777777" w:rsidR="007D6612" w:rsidRPr="001B1C0F" w:rsidRDefault="00854B09" w:rsidP="007D6612">
            <w:pPr>
              <w:rPr>
                <w:rFonts w:ascii="Calibri" w:eastAsia="Times New Roman" w:hAnsi="Calibri" w:cs="Calibri"/>
                <w:color w:val="000000"/>
                <w:szCs w:val="24"/>
              </w:rPr>
            </w:pPr>
          </w:p>
        </w:tc>
      </w:tr>
      <w:tr w:rsidR="000E6CB8" w14:paraId="485EEFDC" w14:textId="77777777">
        <w:trPr>
          <w:trHeight w:val="300"/>
        </w:trPr>
        <w:tc>
          <w:tcPr>
            <w:tcW w:w="850" w:type="dxa"/>
            <w:tcBorders>
              <w:top w:val="nil"/>
              <w:left w:val="nil"/>
              <w:bottom w:val="nil"/>
              <w:right w:val="nil"/>
            </w:tcBorders>
            <w:shd w:val="clear" w:color="auto" w:fill="auto"/>
            <w:noWrap/>
            <w:vAlign w:val="bottom"/>
            <w:hideMark/>
          </w:tcPr>
          <w:p w14:paraId="485EEFD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EFD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D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D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DB" w14:textId="77777777" w:rsidR="007D6612" w:rsidRPr="001B1C0F" w:rsidRDefault="00854B09" w:rsidP="007D6612">
            <w:pPr>
              <w:rPr>
                <w:rFonts w:ascii="Calibri" w:eastAsia="Times New Roman" w:hAnsi="Calibri" w:cs="Calibri"/>
                <w:color w:val="000000"/>
                <w:szCs w:val="24"/>
              </w:rPr>
            </w:pPr>
          </w:p>
        </w:tc>
      </w:tr>
      <w:tr w:rsidR="000E6CB8" w14:paraId="485EEFE2" w14:textId="77777777">
        <w:trPr>
          <w:trHeight w:val="300"/>
        </w:trPr>
        <w:tc>
          <w:tcPr>
            <w:tcW w:w="850" w:type="dxa"/>
            <w:tcBorders>
              <w:top w:val="nil"/>
              <w:left w:val="nil"/>
              <w:bottom w:val="nil"/>
              <w:right w:val="nil"/>
            </w:tcBorders>
            <w:shd w:val="clear" w:color="auto" w:fill="auto"/>
            <w:noWrap/>
            <w:vAlign w:val="bottom"/>
            <w:hideMark/>
          </w:tcPr>
          <w:p w14:paraId="485EEFD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EFD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D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E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EFE1" w14:textId="77777777" w:rsidR="007D6612" w:rsidRPr="001B1C0F" w:rsidRDefault="00854B09" w:rsidP="007D6612">
            <w:pPr>
              <w:rPr>
                <w:rFonts w:ascii="Calibri" w:eastAsia="Times New Roman" w:hAnsi="Calibri" w:cs="Calibri"/>
                <w:color w:val="000000"/>
                <w:szCs w:val="24"/>
              </w:rPr>
            </w:pPr>
          </w:p>
        </w:tc>
      </w:tr>
      <w:tr w:rsidR="000E6CB8" w14:paraId="485EEFE8" w14:textId="77777777">
        <w:trPr>
          <w:trHeight w:val="300"/>
        </w:trPr>
        <w:tc>
          <w:tcPr>
            <w:tcW w:w="850" w:type="dxa"/>
            <w:tcBorders>
              <w:top w:val="nil"/>
              <w:left w:val="nil"/>
              <w:bottom w:val="nil"/>
              <w:right w:val="nil"/>
            </w:tcBorders>
            <w:shd w:val="clear" w:color="auto" w:fill="auto"/>
            <w:noWrap/>
            <w:vAlign w:val="bottom"/>
            <w:hideMark/>
          </w:tcPr>
          <w:p w14:paraId="485EEFE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EFE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E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E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E7" w14:textId="77777777" w:rsidR="007D6612" w:rsidRPr="001B1C0F" w:rsidRDefault="00854B09" w:rsidP="007D6612">
            <w:pPr>
              <w:rPr>
                <w:rFonts w:ascii="Calibri" w:eastAsia="Times New Roman" w:hAnsi="Calibri" w:cs="Calibri"/>
                <w:color w:val="000000"/>
                <w:szCs w:val="24"/>
              </w:rPr>
            </w:pPr>
          </w:p>
        </w:tc>
      </w:tr>
      <w:tr w:rsidR="000E6CB8" w14:paraId="485EEFEE" w14:textId="77777777">
        <w:trPr>
          <w:trHeight w:val="300"/>
        </w:trPr>
        <w:tc>
          <w:tcPr>
            <w:tcW w:w="850" w:type="dxa"/>
            <w:tcBorders>
              <w:top w:val="nil"/>
              <w:left w:val="nil"/>
              <w:bottom w:val="nil"/>
              <w:right w:val="nil"/>
            </w:tcBorders>
            <w:shd w:val="clear" w:color="auto" w:fill="auto"/>
            <w:noWrap/>
            <w:vAlign w:val="bottom"/>
            <w:hideMark/>
          </w:tcPr>
          <w:p w14:paraId="485EEFE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EFE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E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E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ED" w14:textId="77777777" w:rsidR="007D6612" w:rsidRPr="001B1C0F" w:rsidRDefault="00854B09" w:rsidP="007D6612">
            <w:pPr>
              <w:rPr>
                <w:rFonts w:ascii="Calibri" w:eastAsia="Times New Roman" w:hAnsi="Calibri" w:cs="Calibri"/>
                <w:color w:val="000000"/>
                <w:szCs w:val="24"/>
              </w:rPr>
            </w:pPr>
          </w:p>
        </w:tc>
      </w:tr>
      <w:tr w:rsidR="000E6CB8" w14:paraId="485EEFF3" w14:textId="77777777">
        <w:trPr>
          <w:trHeight w:val="300"/>
        </w:trPr>
        <w:tc>
          <w:tcPr>
            <w:tcW w:w="3158" w:type="dxa"/>
            <w:gridSpan w:val="2"/>
            <w:tcBorders>
              <w:top w:val="nil"/>
              <w:left w:val="nil"/>
              <w:bottom w:val="nil"/>
              <w:right w:val="nil"/>
            </w:tcBorders>
            <w:shd w:val="clear" w:color="auto" w:fill="auto"/>
            <w:noWrap/>
            <w:vAlign w:val="bottom"/>
            <w:hideMark/>
          </w:tcPr>
          <w:p w14:paraId="485EEFE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EFF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EFF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EFF2" w14:textId="77777777" w:rsidR="007D6612" w:rsidRPr="001B1C0F" w:rsidRDefault="00854B09" w:rsidP="007D6612">
            <w:pPr>
              <w:rPr>
                <w:rFonts w:ascii="Calibri" w:eastAsia="Times New Roman" w:hAnsi="Calibri" w:cs="Calibri"/>
                <w:color w:val="000000"/>
                <w:szCs w:val="24"/>
              </w:rPr>
            </w:pPr>
          </w:p>
        </w:tc>
      </w:tr>
      <w:tr w:rsidR="000E6CB8" w14:paraId="485EEFF9" w14:textId="77777777">
        <w:trPr>
          <w:trHeight w:val="300"/>
        </w:trPr>
        <w:tc>
          <w:tcPr>
            <w:tcW w:w="850" w:type="dxa"/>
            <w:tcBorders>
              <w:top w:val="nil"/>
              <w:left w:val="nil"/>
              <w:bottom w:val="nil"/>
              <w:right w:val="nil"/>
            </w:tcBorders>
            <w:shd w:val="clear" w:color="auto" w:fill="auto"/>
            <w:noWrap/>
            <w:vAlign w:val="bottom"/>
            <w:hideMark/>
          </w:tcPr>
          <w:p w14:paraId="485EEFF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EFF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EFF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EFF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EFF8" w14:textId="77777777" w:rsidR="007D6612" w:rsidRPr="001B1C0F" w:rsidRDefault="00854B09" w:rsidP="007D6612">
            <w:pPr>
              <w:rPr>
                <w:rFonts w:ascii="Times New Roman" w:eastAsia="Times New Roman" w:hAnsi="Times New Roman" w:cs="Times New Roman"/>
                <w:sz w:val="20"/>
              </w:rPr>
            </w:pPr>
          </w:p>
        </w:tc>
      </w:tr>
      <w:tr w:rsidR="000E6CB8" w14:paraId="485EEFFC" w14:textId="77777777">
        <w:trPr>
          <w:trHeight w:val="300"/>
        </w:trPr>
        <w:tc>
          <w:tcPr>
            <w:tcW w:w="850" w:type="dxa"/>
            <w:tcBorders>
              <w:top w:val="nil"/>
              <w:left w:val="nil"/>
              <w:bottom w:val="nil"/>
              <w:right w:val="nil"/>
            </w:tcBorders>
            <w:shd w:val="clear" w:color="auto" w:fill="auto"/>
            <w:noWrap/>
            <w:vAlign w:val="bottom"/>
            <w:hideMark/>
          </w:tcPr>
          <w:p w14:paraId="485EEFF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EFF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 Άρθρο 14 ως έχει   ΔΕΚΤΟ ΚΑΤΑ ΠΛΕΙΟΨΗΦΙΑ</w:t>
            </w:r>
          </w:p>
        </w:tc>
      </w:tr>
      <w:tr w:rsidR="000E6CB8" w14:paraId="485EF002" w14:textId="77777777">
        <w:trPr>
          <w:trHeight w:val="300"/>
        </w:trPr>
        <w:tc>
          <w:tcPr>
            <w:tcW w:w="850" w:type="dxa"/>
            <w:tcBorders>
              <w:top w:val="nil"/>
              <w:left w:val="nil"/>
              <w:bottom w:val="nil"/>
              <w:right w:val="nil"/>
            </w:tcBorders>
            <w:shd w:val="clear" w:color="auto" w:fill="auto"/>
            <w:noWrap/>
            <w:vAlign w:val="bottom"/>
            <w:hideMark/>
          </w:tcPr>
          <w:p w14:paraId="485EEFF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ΣΥΡΙΖΑ:</w:t>
            </w:r>
          </w:p>
        </w:tc>
        <w:tc>
          <w:tcPr>
            <w:tcW w:w="2308" w:type="dxa"/>
            <w:tcBorders>
              <w:top w:val="nil"/>
              <w:left w:val="nil"/>
              <w:bottom w:val="nil"/>
              <w:right w:val="nil"/>
            </w:tcBorders>
            <w:shd w:val="clear" w:color="auto" w:fill="auto"/>
            <w:noWrap/>
            <w:vAlign w:val="bottom"/>
            <w:hideMark/>
          </w:tcPr>
          <w:p w14:paraId="485EEFF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EFF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0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01" w14:textId="77777777" w:rsidR="007D6612" w:rsidRPr="001B1C0F" w:rsidRDefault="00854B09" w:rsidP="007D6612">
            <w:pPr>
              <w:rPr>
                <w:rFonts w:ascii="Calibri" w:eastAsia="Times New Roman" w:hAnsi="Calibri" w:cs="Calibri"/>
                <w:color w:val="000000"/>
                <w:szCs w:val="24"/>
              </w:rPr>
            </w:pPr>
          </w:p>
        </w:tc>
      </w:tr>
      <w:tr w:rsidR="000E6CB8" w14:paraId="485EF008" w14:textId="77777777">
        <w:trPr>
          <w:trHeight w:val="300"/>
        </w:trPr>
        <w:tc>
          <w:tcPr>
            <w:tcW w:w="850" w:type="dxa"/>
            <w:tcBorders>
              <w:top w:val="nil"/>
              <w:left w:val="nil"/>
              <w:bottom w:val="nil"/>
              <w:right w:val="nil"/>
            </w:tcBorders>
            <w:shd w:val="clear" w:color="auto" w:fill="auto"/>
            <w:noWrap/>
            <w:vAlign w:val="bottom"/>
            <w:hideMark/>
          </w:tcPr>
          <w:p w14:paraId="485EF00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00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0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0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07" w14:textId="77777777" w:rsidR="007D6612" w:rsidRPr="001B1C0F" w:rsidRDefault="00854B09" w:rsidP="007D6612">
            <w:pPr>
              <w:rPr>
                <w:rFonts w:ascii="Calibri" w:eastAsia="Times New Roman" w:hAnsi="Calibri" w:cs="Calibri"/>
                <w:color w:val="000000"/>
                <w:szCs w:val="24"/>
              </w:rPr>
            </w:pPr>
          </w:p>
        </w:tc>
      </w:tr>
      <w:tr w:rsidR="000E6CB8" w14:paraId="485EF00E" w14:textId="77777777">
        <w:trPr>
          <w:trHeight w:val="300"/>
        </w:trPr>
        <w:tc>
          <w:tcPr>
            <w:tcW w:w="850" w:type="dxa"/>
            <w:tcBorders>
              <w:top w:val="nil"/>
              <w:left w:val="nil"/>
              <w:bottom w:val="nil"/>
              <w:right w:val="nil"/>
            </w:tcBorders>
            <w:shd w:val="clear" w:color="auto" w:fill="auto"/>
            <w:noWrap/>
            <w:vAlign w:val="bottom"/>
            <w:hideMark/>
          </w:tcPr>
          <w:p w14:paraId="485EF00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00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0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0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0D" w14:textId="77777777" w:rsidR="007D6612" w:rsidRPr="001B1C0F" w:rsidRDefault="00854B09" w:rsidP="007D6612">
            <w:pPr>
              <w:rPr>
                <w:rFonts w:ascii="Calibri" w:eastAsia="Times New Roman" w:hAnsi="Calibri" w:cs="Calibri"/>
                <w:color w:val="000000"/>
                <w:szCs w:val="24"/>
              </w:rPr>
            </w:pPr>
          </w:p>
        </w:tc>
      </w:tr>
      <w:tr w:rsidR="000E6CB8" w14:paraId="485EF014" w14:textId="77777777">
        <w:trPr>
          <w:trHeight w:val="300"/>
        </w:trPr>
        <w:tc>
          <w:tcPr>
            <w:tcW w:w="850" w:type="dxa"/>
            <w:tcBorders>
              <w:top w:val="nil"/>
              <w:left w:val="nil"/>
              <w:bottom w:val="nil"/>
              <w:right w:val="nil"/>
            </w:tcBorders>
            <w:shd w:val="clear" w:color="auto" w:fill="auto"/>
            <w:noWrap/>
            <w:vAlign w:val="bottom"/>
            <w:hideMark/>
          </w:tcPr>
          <w:p w14:paraId="485EF00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01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1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1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13" w14:textId="77777777" w:rsidR="007D6612" w:rsidRPr="001B1C0F" w:rsidRDefault="00854B09" w:rsidP="007D6612">
            <w:pPr>
              <w:rPr>
                <w:rFonts w:ascii="Calibri" w:eastAsia="Times New Roman" w:hAnsi="Calibri" w:cs="Calibri"/>
                <w:color w:val="000000"/>
                <w:szCs w:val="24"/>
              </w:rPr>
            </w:pPr>
          </w:p>
        </w:tc>
      </w:tr>
      <w:tr w:rsidR="000E6CB8" w14:paraId="485EF01A" w14:textId="77777777">
        <w:trPr>
          <w:trHeight w:val="300"/>
        </w:trPr>
        <w:tc>
          <w:tcPr>
            <w:tcW w:w="850" w:type="dxa"/>
            <w:tcBorders>
              <w:top w:val="nil"/>
              <w:left w:val="nil"/>
              <w:bottom w:val="nil"/>
              <w:right w:val="nil"/>
            </w:tcBorders>
            <w:shd w:val="clear" w:color="auto" w:fill="auto"/>
            <w:noWrap/>
            <w:vAlign w:val="bottom"/>
            <w:hideMark/>
          </w:tcPr>
          <w:p w14:paraId="485EF01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01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1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1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19" w14:textId="77777777" w:rsidR="007D6612" w:rsidRPr="001B1C0F" w:rsidRDefault="00854B09" w:rsidP="007D6612">
            <w:pPr>
              <w:rPr>
                <w:rFonts w:ascii="Calibri" w:eastAsia="Times New Roman" w:hAnsi="Calibri" w:cs="Calibri"/>
                <w:color w:val="000000"/>
                <w:szCs w:val="24"/>
              </w:rPr>
            </w:pPr>
          </w:p>
        </w:tc>
      </w:tr>
      <w:tr w:rsidR="000E6CB8" w14:paraId="485EF020" w14:textId="77777777">
        <w:trPr>
          <w:trHeight w:val="300"/>
        </w:trPr>
        <w:tc>
          <w:tcPr>
            <w:tcW w:w="850" w:type="dxa"/>
            <w:tcBorders>
              <w:top w:val="nil"/>
              <w:left w:val="nil"/>
              <w:bottom w:val="nil"/>
              <w:right w:val="nil"/>
            </w:tcBorders>
            <w:shd w:val="clear" w:color="auto" w:fill="auto"/>
            <w:noWrap/>
            <w:vAlign w:val="bottom"/>
            <w:hideMark/>
          </w:tcPr>
          <w:p w14:paraId="485EF01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01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1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1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1F" w14:textId="77777777" w:rsidR="007D6612" w:rsidRPr="001B1C0F" w:rsidRDefault="00854B09" w:rsidP="007D6612">
            <w:pPr>
              <w:rPr>
                <w:rFonts w:ascii="Calibri" w:eastAsia="Times New Roman" w:hAnsi="Calibri" w:cs="Calibri"/>
                <w:color w:val="000000"/>
                <w:szCs w:val="24"/>
              </w:rPr>
            </w:pPr>
          </w:p>
        </w:tc>
      </w:tr>
      <w:tr w:rsidR="000E6CB8" w14:paraId="485EF026" w14:textId="77777777">
        <w:trPr>
          <w:trHeight w:val="300"/>
        </w:trPr>
        <w:tc>
          <w:tcPr>
            <w:tcW w:w="850" w:type="dxa"/>
            <w:tcBorders>
              <w:top w:val="nil"/>
              <w:left w:val="nil"/>
              <w:bottom w:val="nil"/>
              <w:right w:val="nil"/>
            </w:tcBorders>
            <w:shd w:val="clear" w:color="auto" w:fill="auto"/>
            <w:noWrap/>
            <w:vAlign w:val="bottom"/>
            <w:hideMark/>
          </w:tcPr>
          <w:p w14:paraId="485EF02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02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2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2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25" w14:textId="77777777" w:rsidR="007D6612" w:rsidRPr="001B1C0F" w:rsidRDefault="00854B09" w:rsidP="007D6612">
            <w:pPr>
              <w:rPr>
                <w:rFonts w:ascii="Calibri" w:eastAsia="Times New Roman" w:hAnsi="Calibri" w:cs="Calibri"/>
                <w:color w:val="000000"/>
                <w:szCs w:val="24"/>
              </w:rPr>
            </w:pPr>
          </w:p>
        </w:tc>
      </w:tr>
      <w:tr w:rsidR="000E6CB8" w14:paraId="485EF02B" w14:textId="77777777">
        <w:trPr>
          <w:trHeight w:val="300"/>
        </w:trPr>
        <w:tc>
          <w:tcPr>
            <w:tcW w:w="3158" w:type="dxa"/>
            <w:gridSpan w:val="2"/>
            <w:tcBorders>
              <w:top w:val="nil"/>
              <w:left w:val="nil"/>
              <w:bottom w:val="nil"/>
              <w:right w:val="nil"/>
            </w:tcBorders>
            <w:shd w:val="clear" w:color="auto" w:fill="auto"/>
            <w:noWrap/>
            <w:vAlign w:val="bottom"/>
            <w:hideMark/>
          </w:tcPr>
          <w:p w14:paraId="485EF02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02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02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2A" w14:textId="77777777" w:rsidR="007D6612" w:rsidRPr="001B1C0F" w:rsidRDefault="00854B09" w:rsidP="007D6612">
            <w:pPr>
              <w:rPr>
                <w:rFonts w:ascii="Calibri" w:eastAsia="Times New Roman" w:hAnsi="Calibri" w:cs="Calibri"/>
                <w:color w:val="000000"/>
                <w:szCs w:val="24"/>
              </w:rPr>
            </w:pPr>
          </w:p>
        </w:tc>
      </w:tr>
      <w:tr w:rsidR="000E6CB8" w14:paraId="485EF031" w14:textId="77777777">
        <w:trPr>
          <w:trHeight w:val="300"/>
        </w:trPr>
        <w:tc>
          <w:tcPr>
            <w:tcW w:w="850" w:type="dxa"/>
            <w:tcBorders>
              <w:top w:val="nil"/>
              <w:left w:val="nil"/>
              <w:bottom w:val="nil"/>
              <w:right w:val="nil"/>
            </w:tcBorders>
            <w:shd w:val="clear" w:color="auto" w:fill="auto"/>
            <w:noWrap/>
            <w:vAlign w:val="bottom"/>
            <w:hideMark/>
          </w:tcPr>
          <w:p w14:paraId="485EF02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02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02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2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030" w14:textId="77777777" w:rsidR="007D6612" w:rsidRPr="001B1C0F" w:rsidRDefault="00854B09" w:rsidP="007D6612">
            <w:pPr>
              <w:rPr>
                <w:rFonts w:ascii="Times New Roman" w:eastAsia="Times New Roman" w:hAnsi="Times New Roman" w:cs="Times New Roman"/>
                <w:sz w:val="20"/>
              </w:rPr>
            </w:pPr>
          </w:p>
        </w:tc>
      </w:tr>
      <w:tr w:rsidR="000E6CB8" w14:paraId="485EF034" w14:textId="77777777">
        <w:trPr>
          <w:trHeight w:val="300"/>
        </w:trPr>
        <w:tc>
          <w:tcPr>
            <w:tcW w:w="850" w:type="dxa"/>
            <w:tcBorders>
              <w:top w:val="nil"/>
              <w:left w:val="nil"/>
              <w:bottom w:val="nil"/>
              <w:right w:val="nil"/>
            </w:tcBorders>
            <w:shd w:val="clear" w:color="auto" w:fill="auto"/>
            <w:noWrap/>
            <w:vAlign w:val="bottom"/>
            <w:hideMark/>
          </w:tcPr>
          <w:p w14:paraId="485EF03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03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15 ως έχει   ΔΕΚΤΟ ΚΑΤΑ ΠΛΕΙΟΨΗΦΙΑ</w:t>
            </w:r>
          </w:p>
        </w:tc>
      </w:tr>
      <w:tr w:rsidR="000E6CB8" w14:paraId="485EF03A" w14:textId="77777777">
        <w:trPr>
          <w:trHeight w:val="300"/>
        </w:trPr>
        <w:tc>
          <w:tcPr>
            <w:tcW w:w="850" w:type="dxa"/>
            <w:tcBorders>
              <w:top w:val="nil"/>
              <w:left w:val="nil"/>
              <w:bottom w:val="nil"/>
              <w:right w:val="nil"/>
            </w:tcBorders>
            <w:shd w:val="clear" w:color="auto" w:fill="auto"/>
            <w:noWrap/>
            <w:vAlign w:val="bottom"/>
            <w:hideMark/>
          </w:tcPr>
          <w:p w14:paraId="485EF03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03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3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3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39" w14:textId="77777777" w:rsidR="007D6612" w:rsidRPr="001B1C0F" w:rsidRDefault="00854B09" w:rsidP="007D6612">
            <w:pPr>
              <w:rPr>
                <w:rFonts w:ascii="Calibri" w:eastAsia="Times New Roman" w:hAnsi="Calibri" w:cs="Calibri"/>
                <w:color w:val="000000"/>
                <w:szCs w:val="24"/>
              </w:rPr>
            </w:pPr>
          </w:p>
        </w:tc>
      </w:tr>
      <w:tr w:rsidR="000E6CB8" w14:paraId="485EF040" w14:textId="77777777">
        <w:trPr>
          <w:trHeight w:val="300"/>
        </w:trPr>
        <w:tc>
          <w:tcPr>
            <w:tcW w:w="850" w:type="dxa"/>
            <w:tcBorders>
              <w:top w:val="nil"/>
              <w:left w:val="nil"/>
              <w:bottom w:val="nil"/>
              <w:right w:val="nil"/>
            </w:tcBorders>
            <w:shd w:val="clear" w:color="auto" w:fill="auto"/>
            <w:noWrap/>
            <w:vAlign w:val="bottom"/>
            <w:hideMark/>
          </w:tcPr>
          <w:p w14:paraId="485EF03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03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3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3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3F" w14:textId="77777777" w:rsidR="007D6612" w:rsidRPr="001B1C0F" w:rsidRDefault="00854B09" w:rsidP="007D6612">
            <w:pPr>
              <w:rPr>
                <w:rFonts w:ascii="Calibri" w:eastAsia="Times New Roman" w:hAnsi="Calibri" w:cs="Calibri"/>
                <w:color w:val="000000"/>
                <w:szCs w:val="24"/>
              </w:rPr>
            </w:pPr>
          </w:p>
        </w:tc>
      </w:tr>
      <w:tr w:rsidR="000E6CB8" w14:paraId="485EF046" w14:textId="77777777">
        <w:trPr>
          <w:trHeight w:val="300"/>
        </w:trPr>
        <w:tc>
          <w:tcPr>
            <w:tcW w:w="850" w:type="dxa"/>
            <w:tcBorders>
              <w:top w:val="nil"/>
              <w:left w:val="nil"/>
              <w:bottom w:val="nil"/>
              <w:right w:val="nil"/>
            </w:tcBorders>
            <w:shd w:val="clear" w:color="auto" w:fill="auto"/>
            <w:noWrap/>
            <w:vAlign w:val="bottom"/>
            <w:hideMark/>
          </w:tcPr>
          <w:p w14:paraId="485EF04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04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4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4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45" w14:textId="77777777" w:rsidR="007D6612" w:rsidRPr="001B1C0F" w:rsidRDefault="00854B09" w:rsidP="007D6612">
            <w:pPr>
              <w:rPr>
                <w:rFonts w:ascii="Calibri" w:eastAsia="Times New Roman" w:hAnsi="Calibri" w:cs="Calibri"/>
                <w:color w:val="000000"/>
                <w:szCs w:val="24"/>
              </w:rPr>
            </w:pPr>
          </w:p>
        </w:tc>
      </w:tr>
      <w:tr w:rsidR="000E6CB8" w14:paraId="485EF04C" w14:textId="77777777">
        <w:trPr>
          <w:trHeight w:val="300"/>
        </w:trPr>
        <w:tc>
          <w:tcPr>
            <w:tcW w:w="850" w:type="dxa"/>
            <w:tcBorders>
              <w:top w:val="nil"/>
              <w:left w:val="nil"/>
              <w:bottom w:val="nil"/>
              <w:right w:val="nil"/>
            </w:tcBorders>
            <w:shd w:val="clear" w:color="auto" w:fill="auto"/>
            <w:noWrap/>
            <w:vAlign w:val="bottom"/>
            <w:hideMark/>
          </w:tcPr>
          <w:p w14:paraId="485EF04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04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4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4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4B" w14:textId="77777777" w:rsidR="007D6612" w:rsidRPr="001B1C0F" w:rsidRDefault="00854B09" w:rsidP="007D6612">
            <w:pPr>
              <w:rPr>
                <w:rFonts w:ascii="Calibri" w:eastAsia="Times New Roman" w:hAnsi="Calibri" w:cs="Calibri"/>
                <w:color w:val="000000"/>
                <w:szCs w:val="24"/>
              </w:rPr>
            </w:pPr>
          </w:p>
        </w:tc>
      </w:tr>
      <w:tr w:rsidR="000E6CB8" w14:paraId="485EF052" w14:textId="77777777">
        <w:trPr>
          <w:trHeight w:val="300"/>
        </w:trPr>
        <w:tc>
          <w:tcPr>
            <w:tcW w:w="850" w:type="dxa"/>
            <w:tcBorders>
              <w:top w:val="nil"/>
              <w:left w:val="nil"/>
              <w:bottom w:val="nil"/>
              <w:right w:val="nil"/>
            </w:tcBorders>
            <w:shd w:val="clear" w:color="auto" w:fill="auto"/>
            <w:noWrap/>
            <w:vAlign w:val="bottom"/>
            <w:hideMark/>
          </w:tcPr>
          <w:p w14:paraId="485EF04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04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4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5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51" w14:textId="77777777" w:rsidR="007D6612" w:rsidRPr="001B1C0F" w:rsidRDefault="00854B09" w:rsidP="007D6612">
            <w:pPr>
              <w:rPr>
                <w:rFonts w:ascii="Calibri" w:eastAsia="Times New Roman" w:hAnsi="Calibri" w:cs="Calibri"/>
                <w:color w:val="000000"/>
                <w:szCs w:val="24"/>
              </w:rPr>
            </w:pPr>
          </w:p>
        </w:tc>
      </w:tr>
      <w:tr w:rsidR="000E6CB8" w14:paraId="485EF058" w14:textId="77777777">
        <w:trPr>
          <w:trHeight w:val="300"/>
        </w:trPr>
        <w:tc>
          <w:tcPr>
            <w:tcW w:w="850" w:type="dxa"/>
            <w:tcBorders>
              <w:top w:val="nil"/>
              <w:left w:val="nil"/>
              <w:bottom w:val="nil"/>
              <w:right w:val="nil"/>
            </w:tcBorders>
            <w:shd w:val="clear" w:color="auto" w:fill="auto"/>
            <w:noWrap/>
            <w:vAlign w:val="bottom"/>
            <w:hideMark/>
          </w:tcPr>
          <w:p w14:paraId="485EF05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05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5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5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57" w14:textId="77777777" w:rsidR="007D6612" w:rsidRPr="001B1C0F" w:rsidRDefault="00854B09" w:rsidP="007D6612">
            <w:pPr>
              <w:rPr>
                <w:rFonts w:ascii="Calibri" w:eastAsia="Times New Roman" w:hAnsi="Calibri" w:cs="Calibri"/>
                <w:color w:val="000000"/>
                <w:szCs w:val="24"/>
              </w:rPr>
            </w:pPr>
          </w:p>
        </w:tc>
      </w:tr>
      <w:tr w:rsidR="000E6CB8" w14:paraId="485EF05E" w14:textId="77777777">
        <w:trPr>
          <w:trHeight w:val="300"/>
        </w:trPr>
        <w:tc>
          <w:tcPr>
            <w:tcW w:w="850" w:type="dxa"/>
            <w:tcBorders>
              <w:top w:val="nil"/>
              <w:left w:val="nil"/>
              <w:bottom w:val="nil"/>
              <w:right w:val="nil"/>
            </w:tcBorders>
            <w:shd w:val="clear" w:color="auto" w:fill="auto"/>
            <w:noWrap/>
            <w:vAlign w:val="bottom"/>
            <w:hideMark/>
          </w:tcPr>
          <w:p w14:paraId="485EF05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05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5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5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5D" w14:textId="77777777" w:rsidR="007D6612" w:rsidRPr="001B1C0F" w:rsidRDefault="00854B09" w:rsidP="007D6612">
            <w:pPr>
              <w:rPr>
                <w:rFonts w:ascii="Calibri" w:eastAsia="Times New Roman" w:hAnsi="Calibri" w:cs="Calibri"/>
                <w:color w:val="000000"/>
                <w:szCs w:val="24"/>
              </w:rPr>
            </w:pPr>
          </w:p>
        </w:tc>
      </w:tr>
      <w:tr w:rsidR="000E6CB8" w14:paraId="485EF063" w14:textId="77777777">
        <w:trPr>
          <w:trHeight w:val="300"/>
        </w:trPr>
        <w:tc>
          <w:tcPr>
            <w:tcW w:w="3158" w:type="dxa"/>
            <w:gridSpan w:val="2"/>
            <w:tcBorders>
              <w:top w:val="nil"/>
              <w:left w:val="nil"/>
              <w:bottom w:val="nil"/>
              <w:right w:val="nil"/>
            </w:tcBorders>
            <w:shd w:val="clear" w:color="auto" w:fill="auto"/>
            <w:noWrap/>
            <w:vAlign w:val="bottom"/>
            <w:hideMark/>
          </w:tcPr>
          <w:p w14:paraId="485EF05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06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06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62" w14:textId="77777777" w:rsidR="007D6612" w:rsidRPr="001B1C0F" w:rsidRDefault="00854B09" w:rsidP="007D6612">
            <w:pPr>
              <w:rPr>
                <w:rFonts w:ascii="Calibri" w:eastAsia="Times New Roman" w:hAnsi="Calibri" w:cs="Calibri"/>
                <w:color w:val="000000"/>
                <w:szCs w:val="24"/>
              </w:rPr>
            </w:pPr>
          </w:p>
        </w:tc>
      </w:tr>
      <w:tr w:rsidR="000E6CB8" w14:paraId="485EF069" w14:textId="77777777">
        <w:trPr>
          <w:trHeight w:val="300"/>
        </w:trPr>
        <w:tc>
          <w:tcPr>
            <w:tcW w:w="850" w:type="dxa"/>
            <w:tcBorders>
              <w:top w:val="nil"/>
              <w:left w:val="nil"/>
              <w:bottom w:val="nil"/>
              <w:right w:val="nil"/>
            </w:tcBorders>
            <w:shd w:val="clear" w:color="auto" w:fill="auto"/>
            <w:noWrap/>
            <w:vAlign w:val="bottom"/>
            <w:hideMark/>
          </w:tcPr>
          <w:p w14:paraId="485EF06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06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06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6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068" w14:textId="77777777" w:rsidR="007D6612" w:rsidRPr="001B1C0F" w:rsidRDefault="00854B09" w:rsidP="007D6612">
            <w:pPr>
              <w:rPr>
                <w:rFonts w:ascii="Times New Roman" w:eastAsia="Times New Roman" w:hAnsi="Times New Roman" w:cs="Times New Roman"/>
                <w:sz w:val="20"/>
              </w:rPr>
            </w:pPr>
          </w:p>
        </w:tc>
      </w:tr>
      <w:tr w:rsidR="000E6CB8" w14:paraId="485EF06C" w14:textId="77777777">
        <w:trPr>
          <w:trHeight w:val="300"/>
        </w:trPr>
        <w:tc>
          <w:tcPr>
            <w:tcW w:w="850" w:type="dxa"/>
            <w:tcBorders>
              <w:top w:val="nil"/>
              <w:left w:val="nil"/>
              <w:bottom w:val="nil"/>
              <w:right w:val="nil"/>
            </w:tcBorders>
            <w:shd w:val="clear" w:color="auto" w:fill="auto"/>
            <w:noWrap/>
            <w:vAlign w:val="bottom"/>
            <w:hideMark/>
          </w:tcPr>
          <w:p w14:paraId="485EF06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06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16 ως έχει   ΔΕΚΤΟ ΚΑΤΑ ΠΛΕΙΟΨΗΦΙΑ</w:t>
            </w:r>
          </w:p>
        </w:tc>
      </w:tr>
      <w:tr w:rsidR="000E6CB8" w14:paraId="485EF072" w14:textId="77777777">
        <w:trPr>
          <w:trHeight w:val="300"/>
        </w:trPr>
        <w:tc>
          <w:tcPr>
            <w:tcW w:w="850" w:type="dxa"/>
            <w:tcBorders>
              <w:top w:val="nil"/>
              <w:left w:val="nil"/>
              <w:bottom w:val="nil"/>
              <w:right w:val="nil"/>
            </w:tcBorders>
            <w:shd w:val="clear" w:color="auto" w:fill="auto"/>
            <w:noWrap/>
            <w:vAlign w:val="bottom"/>
            <w:hideMark/>
          </w:tcPr>
          <w:p w14:paraId="485EF06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06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6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7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71" w14:textId="77777777" w:rsidR="007D6612" w:rsidRPr="001B1C0F" w:rsidRDefault="00854B09" w:rsidP="007D6612">
            <w:pPr>
              <w:rPr>
                <w:rFonts w:ascii="Calibri" w:eastAsia="Times New Roman" w:hAnsi="Calibri" w:cs="Calibri"/>
                <w:color w:val="000000"/>
                <w:szCs w:val="24"/>
              </w:rPr>
            </w:pPr>
          </w:p>
        </w:tc>
      </w:tr>
      <w:tr w:rsidR="000E6CB8" w14:paraId="485EF078" w14:textId="77777777">
        <w:trPr>
          <w:trHeight w:val="300"/>
        </w:trPr>
        <w:tc>
          <w:tcPr>
            <w:tcW w:w="850" w:type="dxa"/>
            <w:tcBorders>
              <w:top w:val="nil"/>
              <w:left w:val="nil"/>
              <w:bottom w:val="nil"/>
              <w:right w:val="nil"/>
            </w:tcBorders>
            <w:shd w:val="clear" w:color="auto" w:fill="auto"/>
            <w:noWrap/>
            <w:vAlign w:val="bottom"/>
            <w:hideMark/>
          </w:tcPr>
          <w:p w14:paraId="485EF07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07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7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7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77" w14:textId="77777777" w:rsidR="007D6612" w:rsidRPr="001B1C0F" w:rsidRDefault="00854B09" w:rsidP="007D6612">
            <w:pPr>
              <w:rPr>
                <w:rFonts w:ascii="Calibri" w:eastAsia="Times New Roman" w:hAnsi="Calibri" w:cs="Calibri"/>
                <w:color w:val="000000"/>
                <w:szCs w:val="24"/>
              </w:rPr>
            </w:pPr>
          </w:p>
        </w:tc>
      </w:tr>
      <w:tr w:rsidR="000E6CB8" w14:paraId="485EF07E" w14:textId="77777777">
        <w:trPr>
          <w:trHeight w:val="300"/>
        </w:trPr>
        <w:tc>
          <w:tcPr>
            <w:tcW w:w="850" w:type="dxa"/>
            <w:tcBorders>
              <w:top w:val="nil"/>
              <w:left w:val="nil"/>
              <w:bottom w:val="nil"/>
              <w:right w:val="nil"/>
            </w:tcBorders>
            <w:shd w:val="clear" w:color="auto" w:fill="auto"/>
            <w:noWrap/>
            <w:vAlign w:val="bottom"/>
            <w:hideMark/>
          </w:tcPr>
          <w:p w14:paraId="485EF07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07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7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7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7D" w14:textId="77777777" w:rsidR="007D6612" w:rsidRPr="001B1C0F" w:rsidRDefault="00854B09" w:rsidP="007D6612">
            <w:pPr>
              <w:rPr>
                <w:rFonts w:ascii="Calibri" w:eastAsia="Times New Roman" w:hAnsi="Calibri" w:cs="Calibri"/>
                <w:color w:val="000000"/>
                <w:szCs w:val="24"/>
              </w:rPr>
            </w:pPr>
          </w:p>
        </w:tc>
      </w:tr>
      <w:tr w:rsidR="000E6CB8" w14:paraId="485EF084" w14:textId="77777777">
        <w:trPr>
          <w:trHeight w:val="300"/>
        </w:trPr>
        <w:tc>
          <w:tcPr>
            <w:tcW w:w="850" w:type="dxa"/>
            <w:tcBorders>
              <w:top w:val="nil"/>
              <w:left w:val="nil"/>
              <w:bottom w:val="nil"/>
              <w:right w:val="nil"/>
            </w:tcBorders>
            <w:shd w:val="clear" w:color="auto" w:fill="auto"/>
            <w:noWrap/>
            <w:vAlign w:val="bottom"/>
            <w:hideMark/>
          </w:tcPr>
          <w:p w14:paraId="485EF07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08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8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8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83" w14:textId="77777777" w:rsidR="007D6612" w:rsidRPr="001B1C0F" w:rsidRDefault="00854B09" w:rsidP="007D6612">
            <w:pPr>
              <w:rPr>
                <w:rFonts w:ascii="Calibri" w:eastAsia="Times New Roman" w:hAnsi="Calibri" w:cs="Calibri"/>
                <w:color w:val="000000"/>
                <w:szCs w:val="24"/>
              </w:rPr>
            </w:pPr>
          </w:p>
        </w:tc>
      </w:tr>
      <w:tr w:rsidR="000E6CB8" w14:paraId="485EF08A" w14:textId="77777777">
        <w:trPr>
          <w:trHeight w:val="300"/>
        </w:trPr>
        <w:tc>
          <w:tcPr>
            <w:tcW w:w="850" w:type="dxa"/>
            <w:tcBorders>
              <w:top w:val="nil"/>
              <w:left w:val="nil"/>
              <w:bottom w:val="nil"/>
              <w:right w:val="nil"/>
            </w:tcBorders>
            <w:shd w:val="clear" w:color="auto" w:fill="auto"/>
            <w:noWrap/>
            <w:vAlign w:val="bottom"/>
            <w:hideMark/>
          </w:tcPr>
          <w:p w14:paraId="485EF08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08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8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8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89" w14:textId="77777777" w:rsidR="007D6612" w:rsidRPr="001B1C0F" w:rsidRDefault="00854B09" w:rsidP="007D6612">
            <w:pPr>
              <w:rPr>
                <w:rFonts w:ascii="Calibri" w:eastAsia="Times New Roman" w:hAnsi="Calibri" w:cs="Calibri"/>
                <w:color w:val="000000"/>
                <w:szCs w:val="24"/>
              </w:rPr>
            </w:pPr>
          </w:p>
        </w:tc>
      </w:tr>
      <w:tr w:rsidR="000E6CB8" w14:paraId="485EF090" w14:textId="77777777">
        <w:trPr>
          <w:trHeight w:val="300"/>
        </w:trPr>
        <w:tc>
          <w:tcPr>
            <w:tcW w:w="850" w:type="dxa"/>
            <w:tcBorders>
              <w:top w:val="nil"/>
              <w:left w:val="nil"/>
              <w:bottom w:val="nil"/>
              <w:right w:val="nil"/>
            </w:tcBorders>
            <w:shd w:val="clear" w:color="auto" w:fill="auto"/>
            <w:noWrap/>
            <w:vAlign w:val="bottom"/>
            <w:hideMark/>
          </w:tcPr>
          <w:p w14:paraId="485EF08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08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8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8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8F" w14:textId="77777777" w:rsidR="007D6612" w:rsidRPr="001B1C0F" w:rsidRDefault="00854B09" w:rsidP="007D6612">
            <w:pPr>
              <w:rPr>
                <w:rFonts w:ascii="Calibri" w:eastAsia="Times New Roman" w:hAnsi="Calibri" w:cs="Calibri"/>
                <w:color w:val="000000"/>
                <w:szCs w:val="24"/>
              </w:rPr>
            </w:pPr>
          </w:p>
        </w:tc>
      </w:tr>
      <w:tr w:rsidR="000E6CB8" w14:paraId="485EF096" w14:textId="77777777">
        <w:trPr>
          <w:trHeight w:val="300"/>
        </w:trPr>
        <w:tc>
          <w:tcPr>
            <w:tcW w:w="850" w:type="dxa"/>
            <w:tcBorders>
              <w:top w:val="nil"/>
              <w:left w:val="nil"/>
              <w:bottom w:val="nil"/>
              <w:right w:val="nil"/>
            </w:tcBorders>
            <w:shd w:val="clear" w:color="auto" w:fill="auto"/>
            <w:noWrap/>
            <w:vAlign w:val="bottom"/>
            <w:hideMark/>
          </w:tcPr>
          <w:p w14:paraId="485EF09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09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9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9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95" w14:textId="77777777" w:rsidR="007D6612" w:rsidRPr="001B1C0F" w:rsidRDefault="00854B09" w:rsidP="007D6612">
            <w:pPr>
              <w:rPr>
                <w:rFonts w:ascii="Calibri" w:eastAsia="Times New Roman" w:hAnsi="Calibri" w:cs="Calibri"/>
                <w:color w:val="000000"/>
                <w:szCs w:val="24"/>
              </w:rPr>
            </w:pPr>
          </w:p>
        </w:tc>
      </w:tr>
      <w:tr w:rsidR="000E6CB8" w14:paraId="485EF09B" w14:textId="77777777">
        <w:trPr>
          <w:trHeight w:val="300"/>
        </w:trPr>
        <w:tc>
          <w:tcPr>
            <w:tcW w:w="3158" w:type="dxa"/>
            <w:gridSpan w:val="2"/>
            <w:tcBorders>
              <w:top w:val="nil"/>
              <w:left w:val="nil"/>
              <w:bottom w:val="nil"/>
              <w:right w:val="nil"/>
            </w:tcBorders>
            <w:shd w:val="clear" w:color="auto" w:fill="auto"/>
            <w:noWrap/>
            <w:vAlign w:val="bottom"/>
            <w:hideMark/>
          </w:tcPr>
          <w:p w14:paraId="485EF09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ΕΝ. </w:t>
            </w:r>
            <w:r w:rsidRPr="001B1C0F">
              <w:rPr>
                <w:rFonts w:ascii="Calibri" w:eastAsia="Times New Roman" w:hAnsi="Calibri" w:cs="Calibri"/>
                <w:color w:val="000000"/>
                <w:szCs w:val="24"/>
              </w:rPr>
              <w:t>ΚΕΝΤΡΩΩΝ:</w:t>
            </w:r>
          </w:p>
        </w:tc>
        <w:tc>
          <w:tcPr>
            <w:tcW w:w="2698" w:type="dxa"/>
            <w:tcBorders>
              <w:top w:val="nil"/>
              <w:left w:val="nil"/>
              <w:bottom w:val="nil"/>
              <w:right w:val="nil"/>
            </w:tcBorders>
            <w:shd w:val="clear" w:color="auto" w:fill="auto"/>
            <w:noWrap/>
            <w:vAlign w:val="bottom"/>
            <w:hideMark/>
          </w:tcPr>
          <w:p w14:paraId="485EF09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09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9A" w14:textId="77777777" w:rsidR="007D6612" w:rsidRPr="001B1C0F" w:rsidRDefault="00854B09" w:rsidP="007D6612">
            <w:pPr>
              <w:rPr>
                <w:rFonts w:ascii="Calibri" w:eastAsia="Times New Roman" w:hAnsi="Calibri" w:cs="Calibri"/>
                <w:color w:val="000000"/>
                <w:szCs w:val="24"/>
              </w:rPr>
            </w:pPr>
          </w:p>
        </w:tc>
      </w:tr>
      <w:tr w:rsidR="000E6CB8" w14:paraId="485EF0A1" w14:textId="77777777">
        <w:trPr>
          <w:trHeight w:val="300"/>
        </w:trPr>
        <w:tc>
          <w:tcPr>
            <w:tcW w:w="850" w:type="dxa"/>
            <w:tcBorders>
              <w:top w:val="nil"/>
              <w:left w:val="nil"/>
              <w:bottom w:val="nil"/>
              <w:right w:val="nil"/>
            </w:tcBorders>
            <w:shd w:val="clear" w:color="auto" w:fill="auto"/>
            <w:noWrap/>
            <w:vAlign w:val="bottom"/>
            <w:hideMark/>
          </w:tcPr>
          <w:p w14:paraId="485EF09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09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09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9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0A0" w14:textId="77777777" w:rsidR="007D6612" w:rsidRPr="001B1C0F" w:rsidRDefault="00854B09" w:rsidP="007D6612">
            <w:pPr>
              <w:rPr>
                <w:rFonts w:ascii="Times New Roman" w:eastAsia="Times New Roman" w:hAnsi="Times New Roman" w:cs="Times New Roman"/>
                <w:sz w:val="20"/>
              </w:rPr>
            </w:pPr>
          </w:p>
        </w:tc>
      </w:tr>
      <w:tr w:rsidR="000E6CB8" w14:paraId="485EF0A4" w14:textId="77777777">
        <w:trPr>
          <w:trHeight w:val="300"/>
        </w:trPr>
        <w:tc>
          <w:tcPr>
            <w:tcW w:w="850" w:type="dxa"/>
            <w:tcBorders>
              <w:top w:val="nil"/>
              <w:left w:val="nil"/>
              <w:bottom w:val="nil"/>
              <w:right w:val="nil"/>
            </w:tcBorders>
            <w:shd w:val="clear" w:color="auto" w:fill="auto"/>
            <w:noWrap/>
            <w:vAlign w:val="bottom"/>
            <w:hideMark/>
          </w:tcPr>
          <w:p w14:paraId="485EF0A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0A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17 ως έχει   ΔΕΚΤΟ ΚΑΤΑ ΠΛΕΙΟΨΗΦΙΑ</w:t>
            </w:r>
          </w:p>
        </w:tc>
      </w:tr>
      <w:tr w:rsidR="000E6CB8" w14:paraId="485EF0AA" w14:textId="77777777">
        <w:trPr>
          <w:trHeight w:val="300"/>
        </w:trPr>
        <w:tc>
          <w:tcPr>
            <w:tcW w:w="850" w:type="dxa"/>
            <w:tcBorders>
              <w:top w:val="nil"/>
              <w:left w:val="nil"/>
              <w:bottom w:val="nil"/>
              <w:right w:val="nil"/>
            </w:tcBorders>
            <w:shd w:val="clear" w:color="auto" w:fill="auto"/>
            <w:noWrap/>
            <w:vAlign w:val="bottom"/>
            <w:hideMark/>
          </w:tcPr>
          <w:p w14:paraId="485EF0A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0A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A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A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A9" w14:textId="77777777" w:rsidR="007D6612" w:rsidRPr="001B1C0F" w:rsidRDefault="00854B09" w:rsidP="007D6612">
            <w:pPr>
              <w:rPr>
                <w:rFonts w:ascii="Calibri" w:eastAsia="Times New Roman" w:hAnsi="Calibri" w:cs="Calibri"/>
                <w:color w:val="000000"/>
                <w:szCs w:val="24"/>
              </w:rPr>
            </w:pPr>
          </w:p>
        </w:tc>
      </w:tr>
      <w:tr w:rsidR="000E6CB8" w14:paraId="485EF0B0" w14:textId="77777777">
        <w:trPr>
          <w:trHeight w:val="300"/>
        </w:trPr>
        <w:tc>
          <w:tcPr>
            <w:tcW w:w="850" w:type="dxa"/>
            <w:tcBorders>
              <w:top w:val="nil"/>
              <w:left w:val="nil"/>
              <w:bottom w:val="nil"/>
              <w:right w:val="nil"/>
            </w:tcBorders>
            <w:shd w:val="clear" w:color="auto" w:fill="auto"/>
            <w:noWrap/>
            <w:vAlign w:val="bottom"/>
            <w:hideMark/>
          </w:tcPr>
          <w:p w14:paraId="485EF0A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0A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A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A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AF" w14:textId="77777777" w:rsidR="007D6612" w:rsidRPr="001B1C0F" w:rsidRDefault="00854B09" w:rsidP="007D6612">
            <w:pPr>
              <w:rPr>
                <w:rFonts w:ascii="Calibri" w:eastAsia="Times New Roman" w:hAnsi="Calibri" w:cs="Calibri"/>
                <w:color w:val="000000"/>
                <w:szCs w:val="24"/>
              </w:rPr>
            </w:pPr>
          </w:p>
        </w:tc>
      </w:tr>
      <w:tr w:rsidR="000E6CB8" w14:paraId="485EF0B6" w14:textId="77777777">
        <w:trPr>
          <w:trHeight w:val="300"/>
        </w:trPr>
        <w:tc>
          <w:tcPr>
            <w:tcW w:w="850" w:type="dxa"/>
            <w:tcBorders>
              <w:top w:val="nil"/>
              <w:left w:val="nil"/>
              <w:bottom w:val="nil"/>
              <w:right w:val="nil"/>
            </w:tcBorders>
            <w:shd w:val="clear" w:color="auto" w:fill="auto"/>
            <w:noWrap/>
            <w:vAlign w:val="bottom"/>
            <w:hideMark/>
          </w:tcPr>
          <w:p w14:paraId="485EF0B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0B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B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B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B5" w14:textId="77777777" w:rsidR="007D6612" w:rsidRPr="001B1C0F" w:rsidRDefault="00854B09" w:rsidP="007D6612">
            <w:pPr>
              <w:rPr>
                <w:rFonts w:ascii="Calibri" w:eastAsia="Times New Roman" w:hAnsi="Calibri" w:cs="Calibri"/>
                <w:color w:val="000000"/>
                <w:szCs w:val="24"/>
              </w:rPr>
            </w:pPr>
          </w:p>
        </w:tc>
      </w:tr>
      <w:tr w:rsidR="000E6CB8" w14:paraId="485EF0BC" w14:textId="77777777">
        <w:trPr>
          <w:trHeight w:val="300"/>
        </w:trPr>
        <w:tc>
          <w:tcPr>
            <w:tcW w:w="850" w:type="dxa"/>
            <w:tcBorders>
              <w:top w:val="nil"/>
              <w:left w:val="nil"/>
              <w:bottom w:val="nil"/>
              <w:right w:val="nil"/>
            </w:tcBorders>
            <w:shd w:val="clear" w:color="auto" w:fill="auto"/>
            <w:noWrap/>
            <w:vAlign w:val="bottom"/>
            <w:hideMark/>
          </w:tcPr>
          <w:p w14:paraId="485EF0B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0B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B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B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BB" w14:textId="77777777" w:rsidR="007D6612" w:rsidRPr="001B1C0F" w:rsidRDefault="00854B09" w:rsidP="007D6612">
            <w:pPr>
              <w:rPr>
                <w:rFonts w:ascii="Calibri" w:eastAsia="Times New Roman" w:hAnsi="Calibri" w:cs="Calibri"/>
                <w:color w:val="000000"/>
                <w:szCs w:val="24"/>
              </w:rPr>
            </w:pPr>
          </w:p>
        </w:tc>
      </w:tr>
      <w:tr w:rsidR="000E6CB8" w14:paraId="485EF0C2" w14:textId="77777777">
        <w:trPr>
          <w:trHeight w:val="300"/>
        </w:trPr>
        <w:tc>
          <w:tcPr>
            <w:tcW w:w="850" w:type="dxa"/>
            <w:tcBorders>
              <w:top w:val="nil"/>
              <w:left w:val="nil"/>
              <w:bottom w:val="nil"/>
              <w:right w:val="nil"/>
            </w:tcBorders>
            <w:shd w:val="clear" w:color="auto" w:fill="auto"/>
            <w:noWrap/>
            <w:vAlign w:val="bottom"/>
            <w:hideMark/>
          </w:tcPr>
          <w:p w14:paraId="485EF0B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0B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B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C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C1" w14:textId="77777777" w:rsidR="007D6612" w:rsidRPr="001B1C0F" w:rsidRDefault="00854B09" w:rsidP="007D6612">
            <w:pPr>
              <w:rPr>
                <w:rFonts w:ascii="Calibri" w:eastAsia="Times New Roman" w:hAnsi="Calibri" w:cs="Calibri"/>
                <w:color w:val="000000"/>
                <w:szCs w:val="24"/>
              </w:rPr>
            </w:pPr>
          </w:p>
        </w:tc>
      </w:tr>
      <w:tr w:rsidR="000E6CB8" w14:paraId="485EF0C8" w14:textId="77777777">
        <w:trPr>
          <w:trHeight w:val="300"/>
        </w:trPr>
        <w:tc>
          <w:tcPr>
            <w:tcW w:w="850" w:type="dxa"/>
            <w:tcBorders>
              <w:top w:val="nil"/>
              <w:left w:val="nil"/>
              <w:bottom w:val="nil"/>
              <w:right w:val="nil"/>
            </w:tcBorders>
            <w:shd w:val="clear" w:color="auto" w:fill="auto"/>
            <w:noWrap/>
            <w:vAlign w:val="bottom"/>
            <w:hideMark/>
          </w:tcPr>
          <w:p w14:paraId="485EF0C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0C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C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C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C7" w14:textId="77777777" w:rsidR="007D6612" w:rsidRPr="001B1C0F" w:rsidRDefault="00854B09" w:rsidP="007D6612">
            <w:pPr>
              <w:rPr>
                <w:rFonts w:ascii="Calibri" w:eastAsia="Times New Roman" w:hAnsi="Calibri" w:cs="Calibri"/>
                <w:color w:val="000000"/>
                <w:szCs w:val="24"/>
              </w:rPr>
            </w:pPr>
          </w:p>
        </w:tc>
      </w:tr>
      <w:tr w:rsidR="000E6CB8" w14:paraId="485EF0CE" w14:textId="77777777">
        <w:trPr>
          <w:trHeight w:val="300"/>
        </w:trPr>
        <w:tc>
          <w:tcPr>
            <w:tcW w:w="850" w:type="dxa"/>
            <w:tcBorders>
              <w:top w:val="nil"/>
              <w:left w:val="nil"/>
              <w:bottom w:val="nil"/>
              <w:right w:val="nil"/>
            </w:tcBorders>
            <w:shd w:val="clear" w:color="auto" w:fill="auto"/>
            <w:noWrap/>
            <w:vAlign w:val="bottom"/>
            <w:hideMark/>
          </w:tcPr>
          <w:p w14:paraId="485EF0C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0C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C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C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CD" w14:textId="77777777" w:rsidR="007D6612" w:rsidRPr="001B1C0F" w:rsidRDefault="00854B09" w:rsidP="007D6612">
            <w:pPr>
              <w:rPr>
                <w:rFonts w:ascii="Calibri" w:eastAsia="Times New Roman" w:hAnsi="Calibri" w:cs="Calibri"/>
                <w:color w:val="000000"/>
                <w:szCs w:val="24"/>
              </w:rPr>
            </w:pPr>
          </w:p>
        </w:tc>
      </w:tr>
      <w:tr w:rsidR="000E6CB8" w14:paraId="485EF0D3" w14:textId="77777777">
        <w:trPr>
          <w:trHeight w:val="300"/>
        </w:trPr>
        <w:tc>
          <w:tcPr>
            <w:tcW w:w="3158" w:type="dxa"/>
            <w:gridSpan w:val="2"/>
            <w:tcBorders>
              <w:top w:val="nil"/>
              <w:left w:val="nil"/>
              <w:bottom w:val="nil"/>
              <w:right w:val="nil"/>
            </w:tcBorders>
            <w:shd w:val="clear" w:color="auto" w:fill="auto"/>
            <w:noWrap/>
            <w:vAlign w:val="bottom"/>
            <w:hideMark/>
          </w:tcPr>
          <w:p w14:paraId="485EF0C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ΕΝ. ΚΕΝΤΡΩΩΝ:</w:t>
            </w:r>
          </w:p>
        </w:tc>
        <w:tc>
          <w:tcPr>
            <w:tcW w:w="2698" w:type="dxa"/>
            <w:tcBorders>
              <w:top w:val="nil"/>
              <w:left w:val="nil"/>
              <w:bottom w:val="nil"/>
              <w:right w:val="nil"/>
            </w:tcBorders>
            <w:shd w:val="clear" w:color="auto" w:fill="auto"/>
            <w:noWrap/>
            <w:vAlign w:val="bottom"/>
            <w:hideMark/>
          </w:tcPr>
          <w:p w14:paraId="485EF0D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0D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D2" w14:textId="77777777" w:rsidR="007D6612" w:rsidRPr="001B1C0F" w:rsidRDefault="00854B09" w:rsidP="007D6612">
            <w:pPr>
              <w:rPr>
                <w:rFonts w:ascii="Calibri" w:eastAsia="Times New Roman" w:hAnsi="Calibri" w:cs="Calibri"/>
                <w:color w:val="000000"/>
                <w:szCs w:val="24"/>
              </w:rPr>
            </w:pPr>
          </w:p>
        </w:tc>
      </w:tr>
      <w:tr w:rsidR="000E6CB8" w14:paraId="485EF0D9" w14:textId="77777777">
        <w:trPr>
          <w:trHeight w:val="300"/>
        </w:trPr>
        <w:tc>
          <w:tcPr>
            <w:tcW w:w="850" w:type="dxa"/>
            <w:tcBorders>
              <w:top w:val="nil"/>
              <w:left w:val="nil"/>
              <w:bottom w:val="nil"/>
              <w:right w:val="nil"/>
            </w:tcBorders>
            <w:shd w:val="clear" w:color="auto" w:fill="auto"/>
            <w:noWrap/>
            <w:vAlign w:val="bottom"/>
            <w:hideMark/>
          </w:tcPr>
          <w:p w14:paraId="485EF0D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0D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0D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D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0D8" w14:textId="77777777" w:rsidR="007D6612" w:rsidRPr="001B1C0F" w:rsidRDefault="00854B09" w:rsidP="007D6612">
            <w:pPr>
              <w:rPr>
                <w:rFonts w:ascii="Times New Roman" w:eastAsia="Times New Roman" w:hAnsi="Times New Roman" w:cs="Times New Roman"/>
                <w:sz w:val="20"/>
              </w:rPr>
            </w:pPr>
          </w:p>
        </w:tc>
      </w:tr>
      <w:tr w:rsidR="000E6CB8" w14:paraId="485EF0DC" w14:textId="77777777">
        <w:trPr>
          <w:trHeight w:val="300"/>
        </w:trPr>
        <w:tc>
          <w:tcPr>
            <w:tcW w:w="850" w:type="dxa"/>
            <w:tcBorders>
              <w:top w:val="nil"/>
              <w:left w:val="nil"/>
              <w:bottom w:val="nil"/>
              <w:right w:val="nil"/>
            </w:tcBorders>
            <w:shd w:val="clear" w:color="auto" w:fill="auto"/>
            <w:noWrap/>
            <w:vAlign w:val="bottom"/>
            <w:hideMark/>
          </w:tcPr>
          <w:p w14:paraId="485EF0D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0D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18 ως έχει   ΔΕΚΤΟ ΚΑΤΑ ΠΛΕΙΟΨΗΦΙΑ</w:t>
            </w:r>
          </w:p>
        </w:tc>
      </w:tr>
      <w:tr w:rsidR="000E6CB8" w14:paraId="485EF0E2" w14:textId="77777777">
        <w:trPr>
          <w:trHeight w:val="300"/>
        </w:trPr>
        <w:tc>
          <w:tcPr>
            <w:tcW w:w="850" w:type="dxa"/>
            <w:tcBorders>
              <w:top w:val="nil"/>
              <w:left w:val="nil"/>
              <w:bottom w:val="nil"/>
              <w:right w:val="nil"/>
            </w:tcBorders>
            <w:shd w:val="clear" w:color="auto" w:fill="auto"/>
            <w:noWrap/>
            <w:vAlign w:val="bottom"/>
            <w:hideMark/>
          </w:tcPr>
          <w:p w14:paraId="485EF0D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0D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D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E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E1" w14:textId="77777777" w:rsidR="007D6612" w:rsidRPr="001B1C0F" w:rsidRDefault="00854B09" w:rsidP="007D6612">
            <w:pPr>
              <w:rPr>
                <w:rFonts w:ascii="Calibri" w:eastAsia="Times New Roman" w:hAnsi="Calibri" w:cs="Calibri"/>
                <w:color w:val="000000"/>
                <w:szCs w:val="24"/>
              </w:rPr>
            </w:pPr>
          </w:p>
        </w:tc>
      </w:tr>
      <w:tr w:rsidR="000E6CB8" w14:paraId="485EF0E8" w14:textId="77777777">
        <w:trPr>
          <w:trHeight w:val="300"/>
        </w:trPr>
        <w:tc>
          <w:tcPr>
            <w:tcW w:w="850" w:type="dxa"/>
            <w:tcBorders>
              <w:top w:val="nil"/>
              <w:left w:val="nil"/>
              <w:bottom w:val="nil"/>
              <w:right w:val="nil"/>
            </w:tcBorders>
            <w:shd w:val="clear" w:color="auto" w:fill="auto"/>
            <w:noWrap/>
            <w:vAlign w:val="bottom"/>
            <w:hideMark/>
          </w:tcPr>
          <w:p w14:paraId="485EF0E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0E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E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E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E7" w14:textId="77777777" w:rsidR="007D6612" w:rsidRPr="001B1C0F" w:rsidRDefault="00854B09" w:rsidP="007D6612">
            <w:pPr>
              <w:rPr>
                <w:rFonts w:ascii="Calibri" w:eastAsia="Times New Roman" w:hAnsi="Calibri" w:cs="Calibri"/>
                <w:color w:val="000000"/>
                <w:szCs w:val="24"/>
              </w:rPr>
            </w:pPr>
          </w:p>
        </w:tc>
      </w:tr>
      <w:tr w:rsidR="000E6CB8" w14:paraId="485EF0EE" w14:textId="77777777">
        <w:trPr>
          <w:trHeight w:val="300"/>
        </w:trPr>
        <w:tc>
          <w:tcPr>
            <w:tcW w:w="850" w:type="dxa"/>
            <w:tcBorders>
              <w:top w:val="nil"/>
              <w:left w:val="nil"/>
              <w:bottom w:val="nil"/>
              <w:right w:val="nil"/>
            </w:tcBorders>
            <w:shd w:val="clear" w:color="auto" w:fill="auto"/>
            <w:noWrap/>
            <w:vAlign w:val="bottom"/>
            <w:hideMark/>
          </w:tcPr>
          <w:p w14:paraId="485EF0E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0E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E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E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ED" w14:textId="77777777" w:rsidR="007D6612" w:rsidRPr="001B1C0F" w:rsidRDefault="00854B09" w:rsidP="007D6612">
            <w:pPr>
              <w:rPr>
                <w:rFonts w:ascii="Calibri" w:eastAsia="Times New Roman" w:hAnsi="Calibri" w:cs="Calibri"/>
                <w:color w:val="000000"/>
                <w:szCs w:val="24"/>
              </w:rPr>
            </w:pPr>
          </w:p>
        </w:tc>
      </w:tr>
      <w:tr w:rsidR="000E6CB8" w14:paraId="485EF0F4" w14:textId="77777777">
        <w:trPr>
          <w:trHeight w:val="300"/>
        </w:trPr>
        <w:tc>
          <w:tcPr>
            <w:tcW w:w="850" w:type="dxa"/>
            <w:tcBorders>
              <w:top w:val="nil"/>
              <w:left w:val="nil"/>
              <w:bottom w:val="nil"/>
              <w:right w:val="nil"/>
            </w:tcBorders>
            <w:shd w:val="clear" w:color="auto" w:fill="auto"/>
            <w:noWrap/>
            <w:vAlign w:val="bottom"/>
            <w:hideMark/>
          </w:tcPr>
          <w:p w14:paraId="485EF0E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0F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F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F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F3" w14:textId="77777777" w:rsidR="007D6612" w:rsidRPr="001B1C0F" w:rsidRDefault="00854B09" w:rsidP="007D6612">
            <w:pPr>
              <w:rPr>
                <w:rFonts w:ascii="Calibri" w:eastAsia="Times New Roman" w:hAnsi="Calibri" w:cs="Calibri"/>
                <w:color w:val="000000"/>
                <w:szCs w:val="24"/>
              </w:rPr>
            </w:pPr>
          </w:p>
        </w:tc>
      </w:tr>
      <w:tr w:rsidR="000E6CB8" w14:paraId="485EF0FA" w14:textId="77777777">
        <w:trPr>
          <w:trHeight w:val="300"/>
        </w:trPr>
        <w:tc>
          <w:tcPr>
            <w:tcW w:w="850" w:type="dxa"/>
            <w:tcBorders>
              <w:top w:val="nil"/>
              <w:left w:val="nil"/>
              <w:bottom w:val="nil"/>
              <w:right w:val="nil"/>
            </w:tcBorders>
            <w:shd w:val="clear" w:color="auto" w:fill="auto"/>
            <w:noWrap/>
            <w:vAlign w:val="bottom"/>
            <w:hideMark/>
          </w:tcPr>
          <w:p w14:paraId="485EF0F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0F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F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F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0F9" w14:textId="77777777" w:rsidR="007D6612" w:rsidRPr="001B1C0F" w:rsidRDefault="00854B09" w:rsidP="007D6612">
            <w:pPr>
              <w:rPr>
                <w:rFonts w:ascii="Calibri" w:eastAsia="Times New Roman" w:hAnsi="Calibri" w:cs="Calibri"/>
                <w:color w:val="000000"/>
                <w:szCs w:val="24"/>
              </w:rPr>
            </w:pPr>
          </w:p>
        </w:tc>
      </w:tr>
      <w:tr w:rsidR="000E6CB8" w14:paraId="485EF100" w14:textId="77777777">
        <w:trPr>
          <w:trHeight w:val="300"/>
        </w:trPr>
        <w:tc>
          <w:tcPr>
            <w:tcW w:w="850" w:type="dxa"/>
            <w:tcBorders>
              <w:top w:val="nil"/>
              <w:left w:val="nil"/>
              <w:bottom w:val="nil"/>
              <w:right w:val="nil"/>
            </w:tcBorders>
            <w:shd w:val="clear" w:color="auto" w:fill="auto"/>
            <w:noWrap/>
            <w:vAlign w:val="bottom"/>
            <w:hideMark/>
          </w:tcPr>
          <w:p w14:paraId="485EF0F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0F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0F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0F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0FF" w14:textId="77777777" w:rsidR="007D6612" w:rsidRPr="001B1C0F" w:rsidRDefault="00854B09" w:rsidP="007D6612">
            <w:pPr>
              <w:rPr>
                <w:rFonts w:ascii="Calibri" w:eastAsia="Times New Roman" w:hAnsi="Calibri" w:cs="Calibri"/>
                <w:color w:val="000000"/>
                <w:szCs w:val="24"/>
              </w:rPr>
            </w:pPr>
          </w:p>
        </w:tc>
      </w:tr>
      <w:tr w:rsidR="000E6CB8" w14:paraId="485EF106" w14:textId="77777777">
        <w:trPr>
          <w:trHeight w:val="300"/>
        </w:trPr>
        <w:tc>
          <w:tcPr>
            <w:tcW w:w="850" w:type="dxa"/>
            <w:tcBorders>
              <w:top w:val="nil"/>
              <w:left w:val="nil"/>
              <w:bottom w:val="nil"/>
              <w:right w:val="nil"/>
            </w:tcBorders>
            <w:shd w:val="clear" w:color="auto" w:fill="auto"/>
            <w:noWrap/>
            <w:vAlign w:val="bottom"/>
            <w:hideMark/>
          </w:tcPr>
          <w:p w14:paraId="485EF10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10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0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0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05" w14:textId="77777777" w:rsidR="007D6612" w:rsidRPr="001B1C0F" w:rsidRDefault="00854B09" w:rsidP="007D6612">
            <w:pPr>
              <w:rPr>
                <w:rFonts w:ascii="Calibri" w:eastAsia="Times New Roman" w:hAnsi="Calibri" w:cs="Calibri"/>
                <w:color w:val="000000"/>
                <w:szCs w:val="24"/>
              </w:rPr>
            </w:pPr>
          </w:p>
        </w:tc>
      </w:tr>
      <w:tr w:rsidR="000E6CB8" w14:paraId="485EF10B" w14:textId="77777777">
        <w:trPr>
          <w:trHeight w:val="300"/>
        </w:trPr>
        <w:tc>
          <w:tcPr>
            <w:tcW w:w="3158" w:type="dxa"/>
            <w:gridSpan w:val="2"/>
            <w:tcBorders>
              <w:top w:val="nil"/>
              <w:left w:val="nil"/>
              <w:bottom w:val="nil"/>
              <w:right w:val="nil"/>
            </w:tcBorders>
            <w:shd w:val="clear" w:color="auto" w:fill="auto"/>
            <w:noWrap/>
            <w:vAlign w:val="bottom"/>
            <w:hideMark/>
          </w:tcPr>
          <w:p w14:paraId="485EF10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10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10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0A" w14:textId="77777777" w:rsidR="007D6612" w:rsidRPr="001B1C0F" w:rsidRDefault="00854B09" w:rsidP="007D6612">
            <w:pPr>
              <w:rPr>
                <w:rFonts w:ascii="Calibri" w:eastAsia="Times New Roman" w:hAnsi="Calibri" w:cs="Calibri"/>
                <w:color w:val="000000"/>
                <w:szCs w:val="24"/>
              </w:rPr>
            </w:pPr>
          </w:p>
        </w:tc>
      </w:tr>
      <w:tr w:rsidR="000E6CB8" w14:paraId="485EF111" w14:textId="77777777">
        <w:trPr>
          <w:trHeight w:val="300"/>
        </w:trPr>
        <w:tc>
          <w:tcPr>
            <w:tcW w:w="850" w:type="dxa"/>
            <w:tcBorders>
              <w:top w:val="nil"/>
              <w:left w:val="nil"/>
              <w:bottom w:val="nil"/>
              <w:right w:val="nil"/>
            </w:tcBorders>
            <w:shd w:val="clear" w:color="auto" w:fill="auto"/>
            <w:noWrap/>
            <w:vAlign w:val="bottom"/>
            <w:hideMark/>
          </w:tcPr>
          <w:p w14:paraId="485EF10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10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10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0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110" w14:textId="77777777" w:rsidR="007D6612" w:rsidRPr="001B1C0F" w:rsidRDefault="00854B09" w:rsidP="007D6612">
            <w:pPr>
              <w:rPr>
                <w:rFonts w:ascii="Times New Roman" w:eastAsia="Times New Roman" w:hAnsi="Times New Roman" w:cs="Times New Roman"/>
                <w:sz w:val="20"/>
              </w:rPr>
            </w:pPr>
          </w:p>
        </w:tc>
      </w:tr>
      <w:tr w:rsidR="000E6CB8" w14:paraId="485EF114" w14:textId="77777777">
        <w:trPr>
          <w:trHeight w:val="300"/>
        </w:trPr>
        <w:tc>
          <w:tcPr>
            <w:tcW w:w="850" w:type="dxa"/>
            <w:tcBorders>
              <w:top w:val="nil"/>
              <w:left w:val="nil"/>
              <w:bottom w:val="nil"/>
              <w:right w:val="nil"/>
            </w:tcBorders>
            <w:shd w:val="clear" w:color="auto" w:fill="auto"/>
            <w:noWrap/>
            <w:vAlign w:val="bottom"/>
            <w:hideMark/>
          </w:tcPr>
          <w:p w14:paraId="485EF11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11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19 ως έχει   ΔΕΚΤΟ ΚΑΤΑ ΠΛΕΙΟΨΗΦΙΑ</w:t>
            </w:r>
          </w:p>
        </w:tc>
      </w:tr>
      <w:tr w:rsidR="000E6CB8" w14:paraId="485EF11A" w14:textId="77777777">
        <w:trPr>
          <w:trHeight w:val="300"/>
        </w:trPr>
        <w:tc>
          <w:tcPr>
            <w:tcW w:w="850" w:type="dxa"/>
            <w:tcBorders>
              <w:top w:val="nil"/>
              <w:left w:val="nil"/>
              <w:bottom w:val="nil"/>
              <w:right w:val="nil"/>
            </w:tcBorders>
            <w:shd w:val="clear" w:color="auto" w:fill="auto"/>
            <w:noWrap/>
            <w:vAlign w:val="bottom"/>
            <w:hideMark/>
          </w:tcPr>
          <w:p w14:paraId="485EF11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11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1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1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19" w14:textId="77777777" w:rsidR="007D6612" w:rsidRPr="001B1C0F" w:rsidRDefault="00854B09" w:rsidP="007D6612">
            <w:pPr>
              <w:rPr>
                <w:rFonts w:ascii="Calibri" w:eastAsia="Times New Roman" w:hAnsi="Calibri" w:cs="Calibri"/>
                <w:color w:val="000000"/>
                <w:szCs w:val="24"/>
              </w:rPr>
            </w:pPr>
          </w:p>
        </w:tc>
      </w:tr>
      <w:tr w:rsidR="000E6CB8" w14:paraId="485EF120" w14:textId="77777777">
        <w:trPr>
          <w:trHeight w:val="300"/>
        </w:trPr>
        <w:tc>
          <w:tcPr>
            <w:tcW w:w="850" w:type="dxa"/>
            <w:tcBorders>
              <w:top w:val="nil"/>
              <w:left w:val="nil"/>
              <w:bottom w:val="nil"/>
              <w:right w:val="nil"/>
            </w:tcBorders>
            <w:shd w:val="clear" w:color="auto" w:fill="auto"/>
            <w:noWrap/>
            <w:vAlign w:val="bottom"/>
            <w:hideMark/>
          </w:tcPr>
          <w:p w14:paraId="485EF11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11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1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1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1F" w14:textId="77777777" w:rsidR="007D6612" w:rsidRPr="001B1C0F" w:rsidRDefault="00854B09" w:rsidP="007D6612">
            <w:pPr>
              <w:rPr>
                <w:rFonts w:ascii="Calibri" w:eastAsia="Times New Roman" w:hAnsi="Calibri" w:cs="Calibri"/>
                <w:color w:val="000000"/>
                <w:szCs w:val="24"/>
              </w:rPr>
            </w:pPr>
          </w:p>
        </w:tc>
      </w:tr>
      <w:tr w:rsidR="000E6CB8" w14:paraId="485EF126" w14:textId="77777777">
        <w:trPr>
          <w:trHeight w:val="300"/>
        </w:trPr>
        <w:tc>
          <w:tcPr>
            <w:tcW w:w="850" w:type="dxa"/>
            <w:tcBorders>
              <w:top w:val="nil"/>
              <w:left w:val="nil"/>
              <w:bottom w:val="nil"/>
              <w:right w:val="nil"/>
            </w:tcBorders>
            <w:shd w:val="clear" w:color="auto" w:fill="auto"/>
            <w:noWrap/>
            <w:vAlign w:val="bottom"/>
            <w:hideMark/>
          </w:tcPr>
          <w:p w14:paraId="485EF12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12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2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2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125" w14:textId="77777777" w:rsidR="007D6612" w:rsidRPr="001B1C0F" w:rsidRDefault="00854B09" w:rsidP="007D6612">
            <w:pPr>
              <w:rPr>
                <w:rFonts w:ascii="Calibri" w:eastAsia="Times New Roman" w:hAnsi="Calibri" w:cs="Calibri"/>
                <w:color w:val="000000"/>
                <w:szCs w:val="24"/>
              </w:rPr>
            </w:pPr>
          </w:p>
        </w:tc>
      </w:tr>
      <w:tr w:rsidR="000E6CB8" w14:paraId="485EF12C" w14:textId="77777777">
        <w:trPr>
          <w:trHeight w:val="300"/>
        </w:trPr>
        <w:tc>
          <w:tcPr>
            <w:tcW w:w="850" w:type="dxa"/>
            <w:tcBorders>
              <w:top w:val="nil"/>
              <w:left w:val="nil"/>
              <w:bottom w:val="nil"/>
              <w:right w:val="nil"/>
            </w:tcBorders>
            <w:shd w:val="clear" w:color="auto" w:fill="auto"/>
            <w:noWrap/>
            <w:vAlign w:val="bottom"/>
            <w:hideMark/>
          </w:tcPr>
          <w:p w14:paraId="485EF12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12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2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2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2B" w14:textId="77777777" w:rsidR="007D6612" w:rsidRPr="001B1C0F" w:rsidRDefault="00854B09" w:rsidP="007D6612">
            <w:pPr>
              <w:rPr>
                <w:rFonts w:ascii="Calibri" w:eastAsia="Times New Roman" w:hAnsi="Calibri" w:cs="Calibri"/>
                <w:color w:val="000000"/>
                <w:szCs w:val="24"/>
              </w:rPr>
            </w:pPr>
          </w:p>
        </w:tc>
      </w:tr>
      <w:tr w:rsidR="000E6CB8" w14:paraId="485EF132" w14:textId="77777777">
        <w:trPr>
          <w:trHeight w:val="300"/>
        </w:trPr>
        <w:tc>
          <w:tcPr>
            <w:tcW w:w="850" w:type="dxa"/>
            <w:tcBorders>
              <w:top w:val="nil"/>
              <w:left w:val="nil"/>
              <w:bottom w:val="nil"/>
              <w:right w:val="nil"/>
            </w:tcBorders>
            <w:shd w:val="clear" w:color="auto" w:fill="auto"/>
            <w:noWrap/>
            <w:vAlign w:val="bottom"/>
            <w:hideMark/>
          </w:tcPr>
          <w:p w14:paraId="485EF12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12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2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3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31" w14:textId="77777777" w:rsidR="007D6612" w:rsidRPr="001B1C0F" w:rsidRDefault="00854B09" w:rsidP="007D6612">
            <w:pPr>
              <w:rPr>
                <w:rFonts w:ascii="Calibri" w:eastAsia="Times New Roman" w:hAnsi="Calibri" w:cs="Calibri"/>
                <w:color w:val="000000"/>
                <w:szCs w:val="24"/>
              </w:rPr>
            </w:pPr>
          </w:p>
        </w:tc>
      </w:tr>
      <w:tr w:rsidR="000E6CB8" w14:paraId="485EF138" w14:textId="77777777">
        <w:trPr>
          <w:trHeight w:val="300"/>
        </w:trPr>
        <w:tc>
          <w:tcPr>
            <w:tcW w:w="850" w:type="dxa"/>
            <w:tcBorders>
              <w:top w:val="nil"/>
              <w:left w:val="nil"/>
              <w:bottom w:val="nil"/>
              <w:right w:val="nil"/>
            </w:tcBorders>
            <w:shd w:val="clear" w:color="auto" w:fill="auto"/>
            <w:noWrap/>
            <w:vAlign w:val="bottom"/>
            <w:hideMark/>
          </w:tcPr>
          <w:p w14:paraId="485EF13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13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3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3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37" w14:textId="77777777" w:rsidR="007D6612" w:rsidRPr="001B1C0F" w:rsidRDefault="00854B09" w:rsidP="007D6612">
            <w:pPr>
              <w:rPr>
                <w:rFonts w:ascii="Calibri" w:eastAsia="Times New Roman" w:hAnsi="Calibri" w:cs="Calibri"/>
                <w:color w:val="000000"/>
                <w:szCs w:val="24"/>
              </w:rPr>
            </w:pPr>
          </w:p>
        </w:tc>
      </w:tr>
      <w:tr w:rsidR="000E6CB8" w14:paraId="485EF13E" w14:textId="77777777">
        <w:trPr>
          <w:trHeight w:val="300"/>
        </w:trPr>
        <w:tc>
          <w:tcPr>
            <w:tcW w:w="850" w:type="dxa"/>
            <w:tcBorders>
              <w:top w:val="nil"/>
              <w:left w:val="nil"/>
              <w:bottom w:val="nil"/>
              <w:right w:val="nil"/>
            </w:tcBorders>
            <w:shd w:val="clear" w:color="auto" w:fill="auto"/>
            <w:noWrap/>
            <w:vAlign w:val="bottom"/>
            <w:hideMark/>
          </w:tcPr>
          <w:p w14:paraId="485EF13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13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3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3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3D" w14:textId="77777777" w:rsidR="007D6612" w:rsidRPr="001B1C0F" w:rsidRDefault="00854B09" w:rsidP="007D6612">
            <w:pPr>
              <w:rPr>
                <w:rFonts w:ascii="Calibri" w:eastAsia="Times New Roman" w:hAnsi="Calibri" w:cs="Calibri"/>
                <w:color w:val="000000"/>
                <w:szCs w:val="24"/>
              </w:rPr>
            </w:pPr>
          </w:p>
        </w:tc>
      </w:tr>
      <w:tr w:rsidR="000E6CB8" w14:paraId="485EF143" w14:textId="77777777">
        <w:trPr>
          <w:trHeight w:val="300"/>
        </w:trPr>
        <w:tc>
          <w:tcPr>
            <w:tcW w:w="3158" w:type="dxa"/>
            <w:gridSpan w:val="2"/>
            <w:tcBorders>
              <w:top w:val="nil"/>
              <w:left w:val="nil"/>
              <w:bottom w:val="nil"/>
              <w:right w:val="nil"/>
            </w:tcBorders>
            <w:shd w:val="clear" w:color="auto" w:fill="auto"/>
            <w:noWrap/>
            <w:vAlign w:val="bottom"/>
            <w:hideMark/>
          </w:tcPr>
          <w:p w14:paraId="485EF13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14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14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42" w14:textId="77777777" w:rsidR="007D6612" w:rsidRPr="001B1C0F" w:rsidRDefault="00854B09" w:rsidP="007D6612">
            <w:pPr>
              <w:rPr>
                <w:rFonts w:ascii="Calibri" w:eastAsia="Times New Roman" w:hAnsi="Calibri" w:cs="Calibri"/>
                <w:color w:val="000000"/>
                <w:szCs w:val="24"/>
              </w:rPr>
            </w:pPr>
          </w:p>
        </w:tc>
      </w:tr>
      <w:tr w:rsidR="000E6CB8" w14:paraId="485EF149" w14:textId="77777777">
        <w:trPr>
          <w:trHeight w:val="300"/>
        </w:trPr>
        <w:tc>
          <w:tcPr>
            <w:tcW w:w="850" w:type="dxa"/>
            <w:tcBorders>
              <w:top w:val="nil"/>
              <w:left w:val="nil"/>
              <w:bottom w:val="nil"/>
              <w:right w:val="nil"/>
            </w:tcBorders>
            <w:shd w:val="clear" w:color="auto" w:fill="auto"/>
            <w:noWrap/>
            <w:vAlign w:val="bottom"/>
            <w:hideMark/>
          </w:tcPr>
          <w:p w14:paraId="485EF14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14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14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4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148" w14:textId="77777777" w:rsidR="007D6612" w:rsidRPr="001B1C0F" w:rsidRDefault="00854B09" w:rsidP="007D6612">
            <w:pPr>
              <w:rPr>
                <w:rFonts w:ascii="Times New Roman" w:eastAsia="Times New Roman" w:hAnsi="Times New Roman" w:cs="Times New Roman"/>
                <w:sz w:val="20"/>
              </w:rPr>
            </w:pPr>
          </w:p>
        </w:tc>
      </w:tr>
      <w:tr w:rsidR="000E6CB8" w14:paraId="485EF14C" w14:textId="77777777">
        <w:trPr>
          <w:trHeight w:val="300"/>
        </w:trPr>
        <w:tc>
          <w:tcPr>
            <w:tcW w:w="850" w:type="dxa"/>
            <w:tcBorders>
              <w:top w:val="nil"/>
              <w:left w:val="nil"/>
              <w:bottom w:val="nil"/>
              <w:right w:val="nil"/>
            </w:tcBorders>
            <w:shd w:val="clear" w:color="auto" w:fill="auto"/>
            <w:noWrap/>
            <w:vAlign w:val="bottom"/>
            <w:hideMark/>
          </w:tcPr>
          <w:p w14:paraId="485EF14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14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20 ως έχει   ΔΕΚΤΟ ΚΑΤΑ ΠΛΕΙΟΨΗΦΙΑ</w:t>
            </w:r>
          </w:p>
        </w:tc>
      </w:tr>
      <w:tr w:rsidR="000E6CB8" w14:paraId="485EF152" w14:textId="77777777">
        <w:trPr>
          <w:trHeight w:val="300"/>
        </w:trPr>
        <w:tc>
          <w:tcPr>
            <w:tcW w:w="850" w:type="dxa"/>
            <w:tcBorders>
              <w:top w:val="nil"/>
              <w:left w:val="nil"/>
              <w:bottom w:val="nil"/>
              <w:right w:val="nil"/>
            </w:tcBorders>
            <w:shd w:val="clear" w:color="auto" w:fill="auto"/>
            <w:noWrap/>
            <w:vAlign w:val="bottom"/>
            <w:hideMark/>
          </w:tcPr>
          <w:p w14:paraId="485EF14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14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4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5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51" w14:textId="77777777" w:rsidR="007D6612" w:rsidRPr="001B1C0F" w:rsidRDefault="00854B09" w:rsidP="007D6612">
            <w:pPr>
              <w:rPr>
                <w:rFonts w:ascii="Calibri" w:eastAsia="Times New Roman" w:hAnsi="Calibri" w:cs="Calibri"/>
                <w:color w:val="000000"/>
                <w:szCs w:val="24"/>
              </w:rPr>
            </w:pPr>
          </w:p>
        </w:tc>
      </w:tr>
      <w:tr w:rsidR="000E6CB8" w14:paraId="485EF158" w14:textId="77777777">
        <w:trPr>
          <w:trHeight w:val="300"/>
        </w:trPr>
        <w:tc>
          <w:tcPr>
            <w:tcW w:w="850" w:type="dxa"/>
            <w:tcBorders>
              <w:top w:val="nil"/>
              <w:left w:val="nil"/>
              <w:bottom w:val="nil"/>
              <w:right w:val="nil"/>
            </w:tcBorders>
            <w:shd w:val="clear" w:color="auto" w:fill="auto"/>
            <w:noWrap/>
            <w:vAlign w:val="bottom"/>
            <w:hideMark/>
          </w:tcPr>
          <w:p w14:paraId="485EF15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15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5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5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57" w14:textId="77777777" w:rsidR="007D6612" w:rsidRPr="001B1C0F" w:rsidRDefault="00854B09" w:rsidP="007D6612">
            <w:pPr>
              <w:rPr>
                <w:rFonts w:ascii="Calibri" w:eastAsia="Times New Roman" w:hAnsi="Calibri" w:cs="Calibri"/>
                <w:color w:val="000000"/>
                <w:szCs w:val="24"/>
              </w:rPr>
            </w:pPr>
          </w:p>
        </w:tc>
      </w:tr>
      <w:tr w:rsidR="000E6CB8" w14:paraId="485EF15E" w14:textId="77777777">
        <w:trPr>
          <w:trHeight w:val="300"/>
        </w:trPr>
        <w:tc>
          <w:tcPr>
            <w:tcW w:w="850" w:type="dxa"/>
            <w:tcBorders>
              <w:top w:val="nil"/>
              <w:left w:val="nil"/>
              <w:bottom w:val="nil"/>
              <w:right w:val="nil"/>
            </w:tcBorders>
            <w:shd w:val="clear" w:color="auto" w:fill="auto"/>
            <w:noWrap/>
            <w:vAlign w:val="bottom"/>
            <w:hideMark/>
          </w:tcPr>
          <w:p w14:paraId="485EF15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15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5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5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15D" w14:textId="77777777" w:rsidR="007D6612" w:rsidRPr="001B1C0F" w:rsidRDefault="00854B09" w:rsidP="007D6612">
            <w:pPr>
              <w:rPr>
                <w:rFonts w:ascii="Calibri" w:eastAsia="Times New Roman" w:hAnsi="Calibri" w:cs="Calibri"/>
                <w:color w:val="000000"/>
                <w:szCs w:val="24"/>
              </w:rPr>
            </w:pPr>
          </w:p>
        </w:tc>
      </w:tr>
      <w:tr w:rsidR="000E6CB8" w14:paraId="485EF164" w14:textId="77777777">
        <w:trPr>
          <w:trHeight w:val="300"/>
        </w:trPr>
        <w:tc>
          <w:tcPr>
            <w:tcW w:w="850" w:type="dxa"/>
            <w:tcBorders>
              <w:top w:val="nil"/>
              <w:left w:val="nil"/>
              <w:bottom w:val="nil"/>
              <w:right w:val="nil"/>
            </w:tcBorders>
            <w:shd w:val="clear" w:color="auto" w:fill="auto"/>
            <w:noWrap/>
            <w:vAlign w:val="bottom"/>
            <w:hideMark/>
          </w:tcPr>
          <w:p w14:paraId="485EF15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16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6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6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63" w14:textId="77777777" w:rsidR="007D6612" w:rsidRPr="001B1C0F" w:rsidRDefault="00854B09" w:rsidP="007D6612">
            <w:pPr>
              <w:rPr>
                <w:rFonts w:ascii="Calibri" w:eastAsia="Times New Roman" w:hAnsi="Calibri" w:cs="Calibri"/>
                <w:color w:val="000000"/>
                <w:szCs w:val="24"/>
              </w:rPr>
            </w:pPr>
          </w:p>
        </w:tc>
      </w:tr>
      <w:tr w:rsidR="000E6CB8" w14:paraId="485EF16A" w14:textId="77777777">
        <w:trPr>
          <w:trHeight w:val="300"/>
        </w:trPr>
        <w:tc>
          <w:tcPr>
            <w:tcW w:w="850" w:type="dxa"/>
            <w:tcBorders>
              <w:top w:val="nil"/>
              <w:left w:val="nil"/>
              <w:bottom w:val="nil"/>
              <w:right w:val="nil"/>
            </w:tcBorders>
            <w:shd w:val="clear" w:color="auto" w:fill="auto"/>
            <w:noWrap/>
            <w:vAlign w:val="bottom"/>
            <w:hideMark/>
          </w:tcPr>
          <w:p w14:paraId="485EF16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16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6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6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69" w14:textId="77777777" w:rsidR="007D6612" w:rsidRPr="001B1C0F" w:rsidRDefault="00854B09" w:rsidP="007D6612">
            <w:pPr>
              <w:rPr>
                <w:rFonts w:ascii="Calibri" w:eastAsia="Times New Roman" w:hAnsi="Calibri" w:cs="Calibri"/>
                <w:color w:val="000000"/>
                <w:szCs w:val="24"/>
              </w:rPr>
            </w:pPr>
          </w:p>
        </w:tc>
      </w:tr>
      <w:tr w:rsidR="000E6CB8" w14:paraId="485EF170" w14:textId="77777777">
        <w:trPr>
          <w:trHeight w:val="300"/>
        </w:trPr>
        <w:tc>
          <w:tcPr>
            <w:tcW w:w="850" w:type="dxa"/>
            <w:tcBorders>
              <w:top w:val="nil"/>
              <w:left w:val="nil"/>
              <w:bottom w:val="nil"/>
              <w:right w:val="nil"/>
            </w:tcBorders>
            <w:shd w:val="clear" w:color="auto" w:fill="auto"/>
            <w:noWrap/>
            <w:vAlign w:val="bottom"/>
            <w:hideMark/>
          </w:tcPr>
          <w:p w14:paraId="485EF16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16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6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6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6F" w14:textId="77777777" w:rsidR="007D6612" w:rsidRPr="001B1C0F" w:rsidRDefault="00854B09" w:rsidP="007D6612">
            <w:pPr>
              <w:rPr>
                <w:rFonts w:ascii="Calibri" w:eastAsia="Times New Roman" w:hAnsi="Calibri" w:cs="Calibri"/>
                <w:color w:val="000000"/>
                <w:szCs w:val="24"/>
              </w:rPr>
            </w:pPr>
          </w:p>
        </w:tc>
      </w:tr>
      <w:tr w:rsidR="000E6CB8" w14:paraId="485EF176" w14:textId="77777777">
        <w:trPr>
          <w:trHeight w:val="300"/>
        </w:trPr>
        <w:tc>
          <w:tcPr>
            <w:tcW w:w="850" w:type="dxa"/>
            <w:tcBorders>
              <w:top w:val="nil"/>
              <w:left w:val="nil"/>
              <w:bottom w:val="nil"/>
              <w:right w:val="nil"/>
            </w:tcBorders>
            <w:shd w:val="clear" w:color="auto" w:fill="auto"/>
            <w:noWrap/>
            <w:vAlign w:val="bottom"/>
            <w:hideMark/>
          </w:tcPr>
          <w:p w14:paraId="485EF17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17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7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7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75" w14:textId="77777777" w:rsidR="007D6612" w:rsidRPr="001B1C0F" w:rsidRDefault="00854B09" w:rsidP="007D6612">
            <w:pPr>
              <w:rPr>
                <w:rFonts w:ascii="Calibri" w:eastAsia="Times New Roman" w:hAnsi="Calibri" w:cs="Calibri"/>
                <w:color w:val="000000"/>
                <w:szCs w:val="24"/>
              </w:rPr>
            </w:pPr>
          </w:p>
        </w:tc>
      </w:tr>
      <w:tr w:rsidR="000E6CB8" w14:paraId="485EF17B" w14:textId="77777777">
        <w:trPr>
          <w:trHeight w:val="300"/>
        </w:trPr>
        <w:tc>
          <w:tcPr>
            <w:tcW w:w="3158" w:type="dxa"/>
            <w:gridSpan w:val="2"/>
            <w:tcBorders>
              <w:top w:val="nil"/>
              <w:left w:val="nil"/>
              <w:bottom w:val="nil"/>
              <w:right w:val="nil"/>
            </w:tcBorders>
            <w:shd w:val="clear" w:color="auto" w:fill="auto"/>
            <w:noWrap/>
            <w:vAlign w:val="bottom"/>
            <w:hideMark/>
          </w:tcPr>
          <w:p w14:paraId="485EF17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17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17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7A" w14:textId="77777777" w:rsidR="007D6612" w:rsidRPr="001B1C0F" w:rsidRDefault="00854B09" w:rsidP="007D6612">
            <w:pPr>
              <w:rPr>
                <w:rFonts w:ascii="Calibri" w:eastAsia="Times New Roman" w:hAnsi="Calibri" w:cs="Calibri"/>
                <w:color w:val="000000"/>
                <w:szCs w:val="24"/>
              </w:rPr>
            </w:pPr>
          </w:p>
        </w:tc>
      </w:tr>
      <w:tr w:rsidR="000E6CB8" w14:paraId="485EF181" w14:textId="77777777">
        <w:trPr>
          <w:trHeight w:val="300"/>
        </w:trPr>
        <w:tc>
          <w:tcPr>
            <w:tcW w:w="850" w:type="dxa"/>
            <w:tcBorders>
              <w:top w:val="nil"/>
              <w:left w:val="nil"/>
              <w:bottom w:val="nil"/>
              <w:right w:val="nil"/>
            </w:tcBorders>
            <w:shd w:val="clear" w:color="auto" w:fill="auto"/>
            <w:noWrap/>
            <w:vAlign w:val="bottom"/>
            <w:hideMark/>
          </w:tcPr>
          <w:p w14:paraId="485EF17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17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17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7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180" w14:textId="77777777" w:rsidR="007D6612" w:rsidRPr="001B1C0F" w:rsidRDefault="00854B09" w:rsidP="007D6612">
            <w:pPr>
              <w:rPr>
                <w:rFonts w:ascii="Times New Roman" w:eastAsia="Times New Roman" w:hAnsi="Times New Roman" w:cs="Times New Roman"/>
                <w:sz w:val="20"/>
              </w:rPr>
            </w:pPr>
          </w:p>
        </w:tc>
      </w:tr>
      <w:tr w:rsidR="000E6CB8" w14:paraId="485EF184" w14:textId="77777777">
        <w:trPr>
          <w:trHeight w:val="300"/>
        </w:trPr>
        <w:tc>
          <w:tcPr>
            <w:tcW w:w="850" w:type="dxa"/>
            <w:tcBorders>
              <w:top w:val="nil"/>
              <w:left w:val="nil"/>
              <w:bottom w:val="nil"/>
              <w:right w:val="nil"/>
            </w:tcBorders>
            <w:shd w:val="clear" w:color="auto" w:fill="auto"/>
            <w:noWrap/>
            <w:vAlign w:val="bottom"/>
            <w:hideMark/>
          </w:tcPr>
          <w:p w14:paraId="485EF18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18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21 ως έχει   ΔΕΚΤΟ ΚΑΤΑ ΠΛΕΙΟΨΗΦΙΑ</w:t>
            </w:r>
          </w:p>
        </w:tc>
      </w:tr>
      <w:tr w:rsidR="000E6CB8" w14:paraId="485EF18A" w14:textId="77777777">
        <w:trPr>
          <w:trHeight w:val="300"/>
        </w:trPr>
        <w:tc>
          <w:tcPr>
            <w:tcW w:w="850" w:type="dxa"/>
            <w:tcBorders>
              <w:top w:val="nil"/>
              <w:left w:val="nil"/>
              <w:bottom w:val="nil"/>
              <w:right w:val="nil"/>
            </w:tcBorders>
            <w:shd w:val="clear" w:color="auto" w:fill="auto"/>
            <w:noWrap/>
            <w:vAlign w:val="bottom"/>
            <w:hideMark/>
          </w:tcPr>
          <w:p w14:paraId="485EF18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18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8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8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89" w14:textId="77777777" w:rsidR="007D6612" w:rsidRPr="001B1C0F" w:rsidRDefault="00854B09" w:rsidP="007D6612">
            <w:pPr>
              <w:rPr>
                <w:rFonts w:ascii="Calibri" w:eastAsia="Times New Roman" w:hAnsi="Calibri" w:cs="Calibri"/>
                <w:color w:val="000000"/>
                <w:szCs w:val="24"/>
              </w:rPr>
            </w:pPr>
          </w:p>
        </w:tc>
      </w:tr>
      <w:tr w:rsidR="000E6CB8" w14:paraId="485EF190" w14:textId="77777777">
        <w:trPr>
          <w:trHeight w:val="300"/>
        </w:trPr>
        <w:tc>
          <w:tcPr>
            <w:tcW w:w="850" w:type="dxa"/>
            <w:tcBorders>
              <w:top w:val="nil"/>
              <w:left w:val="nil"/>
              <w:bottom w:val="nil"/>
              <w:right w:val="nil"/>
            </w:tcBorders>
            <w:shd w:val="clear" w:color="auto" w:fill="auto"/>
            <w:noWrap/>
            <w:vAlign w:val="bottom"/>
            <w:hideMark/>
          </w:tcPr>
          <w:p w14:paraId="485EF18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18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8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8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8F" w14:textId="77777777" w:rsidR="007D6612" w:rsidRPr="001B1C0F" w:rsidRDefault="00854B09" w:rsidP="007D6612">
            <w:pPr>
              <w:rPr>
                <w:rFonts w:ascii="Calibri" w:eastAsia="Times New Roman" w:hAnsi="Calibri" w:cs="Calibri"/>
                <w:color w:val="000000"/>
                <w:szCs w:val="24"/>
              </w:rPr>
            </w:pPr>
          </w:p>
        </w:tc>
      </w:tr>
      <w:tr w:rsidR="000E6CB8" w14:paraId="485EF196" w14:textId="77777777">
        <w:trPr>
          <w:trHeight w:val="300"/>
        </w:trPr>
        <w:tc>
          <w:tcPr>
            <w:tcW w:w="850" w:type="dxa"/>
            <w:tcBorders>
              <w:top w:val="nil"/>
              <w:left w:val="nil"/>
              <w:bottom w:val="nil"/>
              <w:right w:val="nil"/>
            </w:tcBorders>
            <w:shd w:val="clear" w:color="auto" w:fill="auto"/>
            <w:noWrap/>
            <w:vAlign w:val="bottom"/>
            <w:hideMark/>
          </w:tcPr>
          <w:p w14:paraId="485EF19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19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9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9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95" w14:textId="77777777" w:rsidR="007D6612" w:rsidRPr="001B1C0F" w:rsidRDefault="00854B09" w:rsidP="007D6612">
            <w:pPr>
              <w:rPr>
                <w:rFonts w:ascii="Calibri" w:eastAsia="Times New Roman" w:hAnsi="Calibri" w:cs="Calibri"/>
                <w:color w:val="000000"/>
                <w:szCs w:val="24"/>
              </w:rPr>
            </w:pPr>
          </w:p>
        </w:tc>
      </w:tr>
      <w:tr w:rsidR="000E6CB8" w14:paraId="485EF19C" w14:textId="77777777">
        <w:trPr>
          <w:trHeight w:val="300"/>
        </w:trPr>
        <w:tc>
          <w:tcPr>
            <w:tcW w:w="850" w:type="dxa"/>
            <w:tcBorders>
              <w:top w:val="nil"/>
              <w:left w:val="nil"/>
              <w:bottom w:val="nil"/>
              <w:right w:val="nil"/>
            </w:tcBorders>
            <w:shd w:val="clear" w:color="auto" w:fill="auto"/>
            <w:noWrap/>
            <w:vAlign w:val="bottom"/>
            <w:hideMark/>
          </w:tcPr>
          <w:p w14:paraId="485EF19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19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9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9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9B" w14:textId="77777777" w:rsidR="007D6612" w:rsidRPr="001B1C0F" w:rsidRDefault="00854B09" w:rsidP="007D6612">
            <w:pPr>
              <w:rPr>
                <w:rFonts w:ascii="Calibri" w:eastAsia="Times New Roman" w:hAnsi="Calibri" w:cs="Calibri"/>
                <w:color w:val="000000"/>
                <w:szCs w:val="24"/>
              </w:rPr>
            </w:pPr>
          </w:p>
        </w:tc>
      </w:tr>
      <w:tr w:rsidR="000E6CB8" w14:paraId="485EF1A2" w14:textId="77777777">
        <w:trPr>
          <w:trHeight w:val="300"/>
        </w:trPr>
        <w:tc>
          <w:tcPr>
            <w:tcW w:w="850" w:type="dxa"/>
            <w:tcBorders>
              <w:top w:val="nil"/>
              <w:left w:val="nil"/>
              <w:bottom w:val="nil"/>
              <w:right w:val="nil"/>
            </w:tcBorders>
            <w:shd w:val="clear" w:color="auto" w:fill="auto"/>
            <w:noWrap/>
            <w:vAlign w:val="bottom"/>
            <w:hideMark/>
          </w:tcPr>
          <w:p w14:paraId="485EF19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19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9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A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A1" w14:textId="77777777" w:rsidR="007D6612" w:rsidRPr="001B1C0F" w:rsidRDefault="00854B09" w:rsidP="007D6612">
            <w:pPr>
              <w:rPr>
                <w:rFonts w:ascii="Calibri" w:eastAsia="Times New Roman" w:hAnsi="Calibri" w:cs="Calibri"/>
                <w:color w:val="000000"/>
                <w:szCs w:val="24"/>
              </w:rPr>
            </w:pPr>
          </w:p>
        </w:tc>
      </w:tr>
      <w:tr w:rsidR="000E6CB8" w14:paraId="485EF1A8" w14:textId="77777777">
        <w:trPr>
          <w:trHeight w:val="300"/>
        </w:trPr>
        <w:tc>
          <w:tcPr>
            <w:tcW w:w="850" w:type="dxa"/>
            <w:tcBorders>
              <w:top w:val="nil"/>
              <w:left w:val="nil"/>
              <w:bottom w:val="nil"/>
              <w:right w:val="nil"/>
            </w:tcBorders>
            <w:shd w:val="clear" w:color="auto" w:fill="auto"/>
            <w:noWrap/>
            <w:vAlign w:val="bottom"/>
            <w:hideMark/>
          </w:tcPr>
          <w:p w14:paraId="485EF1A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ΑΝ.ΕΛ:</w:t>
            </w:r>
          </w:p>
        </w:tc>
        <w:tc>
          <w:tcPr>
            <w:tcW w:w="2308" w:type="dxa"/>
            <w:tcBorders>
              <w:top w:val="nil"/>
              <w:left w:val="nil"/>
              <w:bottom w:val="nil"/>
              <w:right w:val="nil"/>
            </w:tcBorders>
            <w:shd w:val="clear" w:color="auto" w:fill="auto"/>
            <w:noWrap/>
            <w:vAlign w:val="bottom"/>
            <w:hideMark/>
          </w:tcPr>
          <w:p w14:paraId="485EF1A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A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A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A7" w14:textId="77777777" w:rsidR="007D6612" w:rsidRPr="001B1C0F" w:rsidRDefault="00854B09" w:rsidP="007D6612">
            <w:pPr>
              <w:rPr>
                <w:rFonts w:ascii="Calibri" w:eastAsia="Times New Roman" w:hAnsi="Calibri" w:cs="Calibri"/>
                <w:color w:val="000000"/>
                <w:szCs w:val="24"/>
              </w:rPr>
            </w:pPr>
          </w:p>
        </w:tc>
      </w:tr>
      <w:tr w:rsidR="000E6CB8" w14:paraId="485EF1AE" w14:textId="77777777">
        <w:trPr>
          <w:trHeight w:val="300"/>
        </w:trPr>
        <w:tc>
          <w:tcPr>
            <w:tcW w:w="850" w:type="dxa"/>
            <w:tcBorders>
              <w:top w:val="nil"/>
              <w:left w:val="nil"/>
              <w:bottom w:val="nil"/>
              <w:right w:val="nil"/>
            </w:tcBorders>
            <w:shd w:val="clear" w:color="auto" w:fill="auto"/>
            <w:noWrap/>
            <w:vAlign w:val="bottom"/>
            <w:hideMark/>
          </w:tcPr>
          <w:p w14:paraId="485EF1A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1A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A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A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AD" w14:textId="77777777" w:rsidR="007D6612" w:rsidRPr="001B1C0F" w:rsidRDefault="00854B09" w:rsidP="007D6612">
            <w:pPr>
              <w:rPr>
                <w:rFonts w:ascii="Calibri" w:eastAsia="Times New Roman" w:hAnsi="Calibri" w:cs="Calibri"/>
                <w:color w:val="000000"/>
                <w:szCs w:val="24"/>
              </w:rPr>
            </w:pPr>
          </w:p>
        </w:tc>
      </w:tr>
      <w:tr w:rsidR="000E6CB8" w14:paraId="485EF1B3" w14:textId="77777777">
        <w:trPr>
          <w:trHeight w:val="300"/>
        </w:trPr>
        <w:tc>
          <w:tcPr>
            <w:tcW w:w="3158" w:type="dxa"/>
            <w:gridSpan w:val="2"/>
            <w:tcBorders>
              <w:top w:val="nil"/>
              <w:left w:val="nil"/>
              <w:bottom w:val="nil"/>
              <w:right w:val="nil"/>
            </w:tcBorders>
            <w:shd w:val="clear" w:color="auto" w:fill="auto"/>
            <w:noWrap/>
            <w:vAlign w:val="bottom"/>
            <w:hideMark/>
          </w:tcPr>
          <w:p w14:paraId="485EF1A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1B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1B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B2" w14:textId="77777777" w:rsidR="007D6612" w:rsidRPr="001B1C0F" w:rsidRDefault="00854B09" w:rsidP="007D6612">
            <w:pPr>
              <w:rPr>
                <w:rFonts w:ascii="Calibri" w:eastAsia="Times New Roman" w:hAnsi="Calibri" w:cs="Calibri"/>
                <w:color w:val="000000"/>
                <w:szCs w:val="24"/>
              </w:rPr>
            </w:pPr>
          </w:p>
        </w:tc>
      </w:tr>
      <w:tr w:rsidR="000E6CB8" w14:paraId="485EF1B9" w14:textId="77777777">
        <w:trPr>
          <w:trHeight w:val="300"/>
        </w:trPr>
        <w:tc>
          <w:tcPr>
            <w:tcW w:w="850" w:type="dxa"/>
            <w:tcBorders>
              <w:top w:val="nil"/>
              <w:left w:val="nil"/>
              <w:bottom w:val="nil"/>
              <w:right w:val="nil"/>
            </w:tcBorders>
            <w:shd w:val="clear" w:color="auto" w:fill="auto"/>
            <w:noWrap/>
            <w:vAlign w:val="bottom"/>
            <w:hideMark/>
          </w:tcPr>
          <w:p w14:paraId="485EF1B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1B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1B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B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1B8" w14:textId="77777777" w:rsidR="007D6612" w:rsidRPr="001B1C0F" w:rsidRDefault="00854B09" w:rsidP="007D6612">
            <w:pPr>
              <w:rPr>
                <w:rFonts w:ascii="Times New Roman" w:eastAsia="Times New Roman" w:hAnsi="Times New Roman" w:cs="Times New Roman"/>
                <w:sz w:val="20"/>
              </w:rPr>
            </w:pPr>
          </w:p>
        </w:tc>
      </w:tr>
      <w:tr w:rsidR="000E6CB8" w14:paraId="485EF1BC" w14:textId="77777777">
        <w:trPr>
          <w:trHeight w:val="300"/>
        </w:trPr>
        <w:tc>
          <w:tcPr>
            <w:tcW w:w="850" w:type="dxa"/>
            <w:tcBorders>
              <w:top w:val="nil"/>
              <w:left w:val="nil"/>
              <w:bottom w:val="nil"/>
              <w:right w:val="nil"/>
            </w:tcBorders>
            <w:shd w:val="clear" w:color="auto" w:fill="auto"/>
            <w:noWrap/>
            <w:vAlign w:val="bottom"/>
            <w:hideMark/>
          </w:tcPr>
          <w:p w14:paraId="485EF1B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1B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22 ως έχει   ΔΕΚΤΟ ΚΑΤΑ ΠΛΕΙΟΨΗΦΙΑ</w:t>
            </w:r>
          </w:p>
        </w:tc>
      </w:tr>
      <w:tr w:rsidR="000E6CB8" w14:paraId="485EF1C2" w14:textId="77777777">
        <w:trPr>
          <w:trHeight w:val="300"/>
        </w:trPr>
        <w:tc>
          <w:tcPr>
            <w:tcW w:w="850" w:type="dxa"/>
            <w:tcBorders>
              <w:top w:val="nil"/>
              <w:left w:val="nil"/>
              <w:bottom w:val="nil"/>
              <w:right w:val="nil"/>
            </w:tcBorders>
            <w:shd w:val="clear" w:color="auto" w:fill="auto"/>
            <w:noWrap/>
            <w:vAlign w:val="bottom"/>
            <w:hideMark/>
          </w:tcPr>
          <w:p w14:paraId="485EF1B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1B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B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C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C1" w14:textId="77777777" w:rsidR="007D6612" w:rsidRPr="001B1C0F" w:rsidRDefault="00854B09" w:rsidP="007D6612">
            <w:pPr>
              <w:rPr>
                <w:rFonts w:ascii="Calibri" w:eastAsia="Times New Roman" w:hAnsi="Calibri" w:cs="Calibri"/>
                <w:color w:val="000000"/>
                <w:szCs w:val="24"/>
              </w:rPr>
            </w:pPr>
          </w:p>
        </w:tc>
      </w:tr>
      <w:tr w:rsidR="000E6CB8" w14:paraId="485EF1C8" w14:textId="77777777">
        <w:trPr>
          <w:trHeight w:val="300"/>
        </w:trPr>
        <w:tc>
          <w:tcPr>
            <w:tcW w:w="850" w:type="dxa"/>
            <w:tcBorders>
              <w:top w:val="nil"/>
              <w:left w:val="nil"/>
              <w:bottom w:val="nil"/>
              <w:right w:val="nil"/>
            </w:tcBorders>
            <w:shd w:val="clear" w:color="auto" w:fill="auto"/>
            <w:noWrap/>
            <w:vAlign w:val="bottom"/>
            <w:hideMark/>
          </w:tcPr>
          <w:p w14:paraId="485EF1C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1C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C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C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C7" w14:textId="77777777" w:rsidR="007D6612" w:rsidRPr="001B1C0F" w:rsidRDefault="00854B09" w:rsidP="007D6612">
            <w:pPr>
              <w:rPr>
                <w:rFonts w:ascii="Calibri" w:eastAsia="Times New Roman" w:hAnsi="Calibri" w:cs="Calibri"/>
                <w:color w:val="000000"/>
                <w:szCs w:val="24"/>
              </w:rPr>
            </w:pPr>
          </w:p>
        </w:tc>
      </w:tr>
      <w:tr w:rsidR="000E6CB8" w14:paraId="485EF1CE" w14:textId="77777777">
        <w:trPr>
          <w:trHeight w:val="300"/>
        </w:trPr>
        <w:tc>
          <w:tcPr>
            <w:tcW w:w="850" w:type="dxa"/>
            <w:tcBorders>
              <w:top w:val="nil"/>
              <w:left w:val="nil"/>
              <w:bottom w:val="nil"/>
              <w:right w:val="nil"/>
            </w:tcBorders>
            <w:shd w:val="clear" w:color="auto" w:fill="auto"/>
            <w:noWrap/>
            <w:vAlign w:val="bottom"/>
            <w:hideMark/>
          </w:tcPr>
          <w:p w14:paraId="485EF1C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1C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C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C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CD" w14:textId="77777777" w:rsidR="007D6612" w:rsidRPr="001B1C0F" w:rsidRDefault="00854B09" w:rsidP="007D6612">
            <w:pPr>
              <w:rPr>
                <w:rFonts w:ascii="Calibri" w:eastAsia="Times New Roman" w:hAnsi="Calibri" w:cs="Calibri"/>
                <w:color w:val="000000"/>
                <w:szCs w:val="24"/>
              </w:rPr>
            </w:pPr>
          </w:p>
        </w:tc>
      </w:tr>
      <w:tr w:rsidR="000E6CB8" w14:paraId="485EF1D4" w14:textId="77777777">
        <w:trPr>
          <w:trHeight w:val="300"/>
        </w:trPr>
        <w:tc>
          <w:tcPr>
            <w:tcW w:w="850" w:type="dxa"/>
            <w:tcBorders>
              <w:top w:val="nil"/>
              <w:left w:val="nil"/>
              <w:bottom w:val="nil"/>
              <w:right w:val="nil"/>
            </w:tcBorders>
            <w:shd w:val="clear" w:color="auto" w:fill="auto"/>
            <w:noWrap/>
            <w:vAlign w:val="bottom"/>
            <w:hideMark/>
          </w:tcPr>
          <w:p w14:paraId="485EF1C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1D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D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D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D3" w14:textId="77777777" w:rsidR="007D6612" w:rsidRPr="001B1C0F" w:rsidRDefault="00854B09" w:rsidP="007D6612">
            <w:pPr>
              <w:rPr>
                <w:rFonts w:ascii="Calibri" w:eastAsia="Times New Roman" w:hAnsi="Calibri" w:cs="Calibri"/>
                <w:color w:val="000000"/>
                <w:szCs w:val="24"/>
              </w:rPr>
            </w:pPr>
          </w:p>
        </w:tc>
      </w:tr>
      <w:tr w:rsidR="000E6CB8" w14:paraId="485EF1DA" w14:textId="77777777">
        <w:trPr>
          <w:trHeight w:val="300"/>
        </w:trPr>
        <w:tc>
          <w:tcPr>
            <w:tcW w:w="850" w:type="dxa"/>
            <w:tcBorders>
              <w:top w:val="nil"/>
              <w:left w:val="nil"/>
              <w:bottom w:val="nil"/>
              <w:right w:val="nil"/>
            </w:tcBorders>
            <w:shd w:val="clear" w:color="auto" w:fill="auto"/>
            <w:noWrap/>
            <w:vAlign w:val="bottom"/>
            <w:hideMark/>
          </w:tcPr>
          <w:p w14:paraId="485EF1D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1D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D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D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1D9" w14:textId="77777777" w:rsidR="007D6612" w:rsidRPr="001B1C0F" w:rsidRDefault="00854B09" w:rsidP="007D6612">
            <w:pPr>
              <w:rPr>
                <w:rFonts w:ascii="Calibri" w:eastAsia="Times New Roman" w:hAnsi="Calibri" w:cs="Calibri"/>
                <w:color w:val="000000"/>
                <w:szCs w:val="24"/>
              </w:rPr>
            </w:pPr>
          </w:p>
        </w:tc>
      </w:tr>
      <w:tr w:rsidR="000E6CB8" w14:paraId="485EF1E0" w14:textId="77777777">
        <w:trPr>
          <w:trHeight w:val="300"/>
        </w:trPr>
        <w:tc>
          <w:tcPr>
            <w:tcW w:w="850" w:type="dxa"/>
            <w:tcBorders>
              <w:top w:val="nil"/>
              <w:left w:val="nil"/>
              <w:bottom w:val="nil"/>
              <w:right w:val="nil"/>
            </w:tcBorders>
            <w:shd w:val="clear" w:color="auto" w:fill="auto"/>
            <w:noWrap/>
            <w:vAlign w:val="bottom"/>
            <w:hideMark/>
          </w:tcPr>
          <w:p w14:paraId="485EF1D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1D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D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D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DF" w14:textId="77777777" w:rsidR="007D6612" w:rsidRPr="001B1C0F" w:rsidRDefault="00854B09" w:rsidP="007D6612">
            <w:pPr>
              <w:rPr>
                <w:rFonts w:ascii="Calibri" w:eastAsia="Times New Roman" w:hAnsi="Calibri" w:cs="Calibri"/>
                <w:color w:val="000000"/>
                <w:szCs w:val="24"/>
              </w:rPr>
            </w:pPr>
          </w:p>
        </w:tc>
      </w:tr>
      <w:tr w:rsidR="000E6CB8" w14:paraId="485EF1E6" w14:textId="77777777">
        <w:trPr>
          <w:trHeight w:val="300"/>
        </w:trPr>
        <w:tc>
          <w:tcPr>
            <w:tcW w:w="850" w:type="dxa"/>
            <w:tcBorders>
              <w:top w:val="nil"/>
              <w:left w:val="nil"/>
              <w:bottom w:val="nil"/>
              <w:right w:val="nil"/>
            </w:tcBorders>
            <w:shd w:val="clear" w:color="auto" w:fill="auto"/>
            <w:noWrap/>
            <w:vAlign w:val="bottom"/>
            <w:hideMark/>
          </w:tcPr>
          <w:p w14:paraId="485EF1E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1E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E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E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E5" w14:textId="77777777" w:rsidR="007D6612" w:rsidRPr="001B1C0F" w:rsidRDefault="00854B09" w:rsidP="007D6612">
            <w:pPr>
              <w:rPr>
                <w:rFonts w:ascii="Calibri" w:eastAsia="Times New Roman" w:hAnsi="Calibri" w:cs="Calibri"/>
                <w:color w:val="000000"/>
                <w:szCs w:val="24"/>
              </w:rPr>
            </w:pPr>
          </w:p>
        </w:tc>
      </w:tr>
      <w:tr w:rsidR="000E6CB8" w14:paraId="485EF1EB" w14:textId="77777777">
        <w:trPr>
          <w:trHeight w:val="300"/>
        </w:trPr>
        <w:tc>
          <w:tcPr>
            <w:tcW w:w="3158" w:type="dxa"/>
            <w:gridSpan w:val="2"/>
            <w:tcBorders>
              <w:top w:val="nil"/>
              <w:left w:val="nil"/>
              <w:bottom w:val="nil"/>
              <w:right w:val="nil"/>
            </w:tcBorders>
            <w:shd w:val="clear" w:color="auto" w:fill="auto"/>
            <w:noWrap/>
            <w:vAlign w:val="bottom"/>
            <w:hideMark/>
          </w:tcPr>
          <w:p w14:paraId="485EF1E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1E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1E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EA" w14:textId="77777777" w:rsidR="007D6612" w:rsidRPr="001B1C0F" w:rsidRDefault="00854B09" w:rsidP="007D6612">
            <w:pPr>
              <w:rPr>
                <w:rFonts w:ascii="Calibri" w:eastAsia="Times New Roman" w:hAnsi="Calibri" w:cs="Calibri"/>
                <w:color w:val="000000"/>
                <w:szCs w:val="24"/>
              </w:rPr>
            </w:pPr>
          </w:p>
        </w:tc>
      </w:tr>
      <w:tr w:rsidR="000E6CB8" w14:paraId="485EF1F1" w14:textId="77777777">
        <w:trPr>
          <w:trHeight w:val="300"/>
        </w:trPr>
        <w:tc>
          <w:tcPr>
            <w:tcW w:w="850" w:type="dxa"/>
            <w:tcBorders>
              <w:top w:val="nil"/>
              <w:left w:val="nil"/>
              <w:bottom w:val="nil"/>
              <w:right w:val="nil"/>
            </w:tcBorders>
            <w:shd w:val="clear" w:color="auto" w:fill="auto"/>
            <w:noWrap/>
            <w:vAlign w:val="bottom"/>
            <w:hideMark/>
          </w:tcPr>
          <w:p w14:paraId="485EF1E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1E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1E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E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1F0" w14:textId="77777777" w:rsidR="007D6612" w:rsidRPr="001B1C0F" w:rsidRDefault="00854B09" w:rsidP="007D6612">
            <w:pPr>
              <w:rPr>
                <w:rFonts w:ascii="Times New Roman" w:eastAsia="Times New Roman" w:hAnsi="Times New Roman" w:cs="Times New Roman"/>
                <w:sz w:val="20"/>
              </w:rPr>
            </w:pPr>
          </w:p>
        </w:tc>
      </w:tr>
      <w:tr w:rsidR="000E6CB8" w14:paraId="485EF1F4" w14:textId="77777777">
        <w:trPr>
          <w:trHeight w:val="300"/>
        </w:trPr>
        <w:tc>
          <w:tcPr>
            <w:tcW w:w="850" w:type="dxa"/>
            <w:tcBorders>
              <w:top w:val="nil"/>
              <w:left w:val="nil"/>
              <w:bottom w:val="nil"/>
              <w:right w:val="nil"/>
            </w:tcBorders>
            <w:shd w:val="clear" w:color="auto" w:fill="auto"/>
            <w:noWrap/>
            <w:vAlign w:val="bottom"/>
            <w:hideMark/>
          </w:tcPr>
          <w:p w14:paraId="485EF1F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1F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23 όπως τροποποιήθηκε   ΔΕΚΤΟ ΚΑΤΑ ΠΛΕΙΟΨΗΦΙΑ</w:t>
            </w:r>
          </w:p>
        </w:tc>
      </w:tr>
      <w:tr w:rsidR="000E6CB8" w14:paraId="485EF1FA" w14:textId="77777777">
        <w:trPr>
          <w:trHeight w:val="300"/>
        </w:trPr>
        <w:tc>
          <w:tcPr>
            <w:tcW w:w="850" w:type="dxa"/>
            <w:tcBorders>
              <w:top w:val="nil"/>
              <w:left w:val="nil"/>
              <w:bottom w:val="nil"/>
              <w:right w:val="nil"/>
            </w:tcBorders>
            <w:shd w:val="clear" w:color="auto" w:fill="auto"/>
            <w:noWrap/>
            <w:vAlign w:val="bottom"/>
            <w:hideMark/>
          </w:tcPr>
          <w:p w14:paraId="485EF1F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1F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F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F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F9" w14:textId="77777777" w:rsidR="007D6612" w:rsidRPr="001B1C0F" w:rsidRDefault="00854B09" w:rsidP="007D6612">
            <w:pPr>
              <w:rPr>
                <w:rFonts w:ascii="Calibri" w:eastAsia="Times New Roman" w:hAnsi="Calibri" w:cs="Calibri"/>
                <w:color w:val="000000"/>
                <w:szCs w:val="24"/>
              </w:rPr>
            </w:pPr>
          </w:p>
        </w:tc>
      </w:tr>
      <w:tr w:rsidR="000E6CB8" w14:paraId="485EF200" w14:textId="77777777">
        <w:trPr>
          <w:trHeight w:val="300"/>
        </w:trPr>
        <w:tc>
          <w:tcPr>
            <w:tcW w:w="850" w:type="dxa"/>
            <w:tcBorders>
              <w:top w:val="nil"/>
              <w:left w:val="nil"/>
              <w:bottom w:val="nil"/>
              <w:right w:val="nil"/>
            </w:tcBorders>
            <w:shd w:val="clear" w:color="auto" w:fill="auto"/>
            <w:noWrap/>
            <w:vAlign w:val="bottom"/>
            <w:hideMark/>
          </w:tcPr>
          <w:p w14:paraId="485EF1F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1F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1F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1F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1FF" w14:textId="77777777" w:rsidR="007D6612" w:rsidRPr="001B1C0F" w:rsidRDefault="00854B09" w:rsidP="007D6612">
            <w:pPr>
              <w:rPr>
                <w:rFonts w:ascii="Calibri" w:eastAsia="Times New Roman" w:hAnsi="Calibri" w:cs="Calibri"/>
                <w:color w:val="000000"/>
                <w:szCs w:val="24"/>
              </w:rPr>
            </w:pPr>
          </w:p>
        </w:tc>
      </w:tr>
      <w:tr w:rsidR="000E6CB8" w14:paraId="485EF206" w14:textId="77777777">
        <w:trPr>
          <w:trHeight w:val="300"/>
        </w:trPr>
        <w:tc>
          <w:tcPr>
            <w:tcW w:w="850" w:type="dxa"/>
            <w:tcBorders>
              <w:top w:val="nil"/>
              <w:left w:val="nil"/>
              <w:bottom w:val="nil"/>
              <w:right w:val="nil"/>
            </w:tcBorders>
            <w:shd w:val="clear" w:color="auto" w:fill="auto"/>
            <w:noWrap/>
            <w:vAlign w:val="bottom"/>
            <w:hideMark/>
          </w:tcPr>
          <w:p w14:paraId="485EF20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20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0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0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05" w14:textId="77777777" w:rsidR="007D6612" w:rsidRPr="001B1C0F" w:rsidRDefault="00854B09" w:rsidP="007D6612">
            <w:pPr>
              <w:rPr>
                <w:rFonts w:ascii="Calibri" w:eastAsia="Times New Roman" w:hAnsi="Calibri" w:cs="Calibri"/>
                <w:color w:val="000000"/>
                <w:szCs w:val="24"/>
              </w:rPr>
            </w:pPr>
          </w:p>
        </w:tc>
      </w:tr>
      <w:tr w:rsidR="000E6CB8" w14:paraId="485EF20C" w14:textId="77777777">
        <w:trPr>
          <w:trHeight w:val="300"/>
        </w:trPr>
        <w:tc>
          <w:tcPr>
            <w:tcW w:w="850" w:type="dxa"/>
            <w:tcBorders>
              <w:top w:val="nil"/>
              <w:left w:val="nil"/>
              <w:bottom w:val="nil"/>
              <w:right w:val="nil"/>
            </w:tcBorders>
            <w:shd w:val="clear" w:color="auto" w:fill="auto"/>
            <w:noWrap/>
            <w:vAlign w:val="bottom"/>
            <w:hideMark/>
          </w:tcPr>
          <w:p w14:paraId="485EF20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20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0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0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0B" w14:textId="77777777" w:rsidR="007D6612" w:rsidRPr="001B1C0F" w:rsidRDefault="00854B09" w:rsidP="007D6612">
            <w:pPr>
              <w:rPr>
                <w:rFonts w:ascii="Calibri" w:eastAsia="Times New Roman" w:hAnsi="Calibri" w:cs="Calibri"/>
                <w:color w:val="000000"/>
                <w:szCs w:val="24"/>
              </w:rPr>
            </w:pPr>
          </w:p>
        </w:tc>
      </w:tr>
      <w:tr w:rsidR="000E6CB8" w14:paraId="485EF212" w14:textId="77777777">
        <w:trPr>
          <w:trHeight w:val="300"/>
        </w:trPr>
        <w:tc>
          <w:tcPr>
            <w:tcW w:w="850" w:type="dxa"/>
            <w:tcBorders>
              <w:top w:val="nil"/>
              <w:left w:val="nil"/>
              <w:bottom w:val="nil"/>
              <w:right w:val="nil"/>
            </w:tcBorders>
            <w:shd w:val="clear" w:color="auto" w:fill="auto"/>
            <w:noWrap/>
            <w:vAlign w:val="bottom"/>
            <w:hideMark/>
          </w:tcPr>
          <w:p w14:paraId="485EF20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20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0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1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11" w14:textId="77777777" w:rsidR="007D6612" w:rsidRPr="001B1C0F" w:rsidRDefault="00854B09" w:rsidP="007D6612">
            <w:pPr>
              <w:rPr>
                <w:rFonts w:ascii="Calibri" w:eastAsia="Times New Roman" w:hAnsi="Calibri" w:cs="Calibri"/>
                <w:color w:val="000000"/>
                <w:szCs w:val="24"/>
              </w:rPr>
            </w:pPr>
          </w:p>
        </w:tc>
      </w:tr>
      <w:tr w:rsidR="000E6CB8" w14:paraId="485EF218" w14:textId="77777777">
        <w:trPr>
          <w:trHeight w:val="300"/>
        </w:trPr>
        <w:tc>
          <w:tcPr>
            <w:tcW w:w="850" w:type="dxa"/>
            <w:tcBorders>
              <w:top w:val="nil"/>
              <w:left w:val="nil"/>
              <w:bottom w:val="nil"/>
              <w:right w:val="nil"/>
            </w:tcBorders>
            <w:shd w:val="clear" w:color="auto" w:fill="auto"/>
            <w:noWrap/>
            <w:vAlign w:val="bottom"/>
            <w:hideMark/>
          </w:tcPr>
          <w:p w14:paraId="485EF21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21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1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1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17" w14:textId="77777777" w:rsidR="007D6612" w:rsidRPr="001B1C0F" w:rsidRDefault="00854B09" w:rsidP="007D6612">
            <w:pPr>
              <w:rPr>
                <w:rFonts w:ascii="Calibri" w:eastAsia="Times New Roman" w:hAnsi="Calibri" w:cs="Calibri"/>
                <w:color w:val="000000"/>
                <w:szCs w:val="24"/>
              </w:rPr>
            </w:pPr>
          </w:p>
        </w:tc>
      </w:tr>
      <w:tr w:rsidR="000E6CB8" w14:paraId="485EF21E" w14:textId="77777777">
        <w:trPr>
          <w:trHeight w:val="300"/>
        </w:trPr>
        <w:tc>
          <w:tcPr>
            <w:tcW w:w="850" w:type="dxa"/>
            <w:tcBorders>
              <w:top w:val="nil"/>
              <w:left w:val="nil"/>
              <w:bottom w:val="nil"/>
              <w:right w:val="nil"/>
            </w:tcBorders>
            <w:shd w:val="clear" w:color="auto" w:fill="auto"/>
            <w:noWrap/>
            <w:vAlign w:val="bottom"/>
            <w:hideMark/>
          </w:tcPr>
          <w:p w14:paraId="485EF21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21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1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1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21D" w14:textId="77777777" w:rsidR="007D6612" w:rsidRPr="001B1C0F" w:rsidRDefault="00854B09" w:rsidP="007D6612">
            <w:pPr>
              <w:rPr>
                <w:rFonts w:ascii="Calibri" w:eastAsia="Times New Roman" w:hAnsi="Calibri" w:cs="Calibri"/>
                <w:color w:val="000000"/>
                <w:szCs w:val="24"/>
              </w:rPr>
            </w:pPr>
          </w:p>
        </w:tc>
      </w:tr>
      <w:tr w:rsidR="000E6CB8" w14:paraId="485EF223" w14:textId="77777777">
        <w:trPr>
          <w:trHeight w:val="300"/>
        </w:trPr>
        <w:tc>
          <w:tcPr>
            <w:tcW w:w="3158" w:type="dxa"/>
            <w:gridSpan w:val="2"/>
            <w:tcBorders>
              <w:top w:val="nil"/>
              <w:left w:val="nil"/>
              <w:bottom w:val="nil"/>
              <w:right w:val="nil"/>
            </w:tcBorders>
            <w:shd w:val="clear" w:color="auto" w:fill="auto"/>
            <w:noWrap/>
            <w:vAlign w:val="bottom"/>
            <w:hideMark/>
          </w:tcPr>
          <w:p w14:paraId="485EF21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22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22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22" w14:textId="77777777" w:rsidR="007D6612" w:rsidRPr="001B1C0F" w:rsidRDefault="00854B09" w:rsidP="007D6612">
            <w:pPr>
              <w:rPr>
                <w:rFonts w:ascii="Calibri" w:eastAsia="Times New Roman" w:hAnsi="Calibri" w:cs="Calibri"/>
                <w:color w:val="000000"/>
                <w:szCs w:val="24"/>
              </w:rPr>
            </w:pPr>
          </w:p>
        </w:tc>
      </w:tr>
      <w:tr w:rsidR="000E6CB8" w14:paraId="485EF229" w14:textId="77777777">
        <w:trPr>
          <w:trHeight w:val="300"/>
        </w:trPr>
        <w:tc>
          <w:tcPr>
            <w:tcW w:w="850" w:type="dxa"/>
            <w:tcBorders>
              <w:top w:val="nil"/>
              <w:left w:val="nil"/>
              <w:bottom w:val="nil"/>
              <w:right w:val="nil"/>
            </w:tcBorders>
            <w:shd w:val="clear" w:color="auto" w:fill="auto"/>
            <w:noWrap/>
            <w:vAlign w:val="bottom"/>
            <w:hideMark/>
          </w:tcPr>
          <w:p w14:paraId="485EF22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22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22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2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228" w14:textId="77777777" w:rsidR="007D6612" w:rsidRPr="001B1C0F" w:rsidRDefault="00854B09" w:rsidP="007D6612">
            <w:pPr>
              <w:rPr>
                <w:rFonts w:ascii="Times New Roman" w:eastAsia="Times New Roman" w:hAnsi="Times New Roman" w:cs="Times New Roman"/>
                <w:sz w:val="20"/>
              </w:rPr>
            </w:pPr>
          </w:p>
        </w:tc>
      </w:tr>
      <w:tr w:rsidR="000E6CB8" w14:paraId="485EF22C" w14:textId="77777777">
        <w:trPr>
          <w:trHeight w:val="300"/>
        </w:trPr>
        <w:tc>
          <w:tcPr>
            <w:tcW w:w="850" w:type="dxa"/>
            <w:tcBorders>
              <w:top w:val="nil"/>
              <w:left w:val="nil"/>
              <w:bottom w:val="nil"/>
              <w:right w:val="nil"/>
            </w:tcBorders>
            <w:shd w:val="clear" w:color="auto" w:fill="auto"/>
            <w:noWrap/>
            <w:vAlign w:val="bottom"/>
            <w:hideMark/>
          </w:tcPr>
          <w:p w14:paraId="485EF22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22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24 ως έχει   ΔΕΚΤΟ </w:t>
            </w:r>
            <w:r w:rsidRPr="001B1C0F">
              <w:rPr>
                <w:rFonts w:ascii="Calibri" w:eastAsia="Times New Roman" w:hAnsi="Calibri" w:cs="Calibri"/>
                <w:color w:val="000000"/>
                <w:szCs w:val="24"/>
              </w:rPr>
              <w:t>ΚΑΤΑ ΠΛΕΙΟΨΗΦΙΑ</w:t>
            </w:r>
          </w:p>
        </w:tc>
      </w:tr>
      <w:tr w:rsidR="000E6CB8" w14:paraId="485EF232" w14:textId="77777777">
        <w:trPr>
          <w:trHeight w:val="300"/>
        </w:trPr>
        <w:tc>
          <w:tcPr>
            <w:tcW w:w="850" w:type="dxa"/>
            <w:tcBorders>
              <w:top w:val="nil"/>
              <w:left w:val="nil"/>
              <w:bottom w:val="nil"/>
              <w:right w:val="nil"/>
            </w:tcBorders>
            <w:shd w:val="clear" w:color="auto" w:fill="auto"/>
            <w:noWrap/>
            <w:vAlign w:val="bottom"/>
            <w:hideMark/>
          </w:tcPr>
          <w:p w14:paraId="485EF22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22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2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3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31" w14:textId="77777777" w:rsidR="007D6612" w:rsidRPr="001B1C0F" w:rsidRDefault="00854B09" w:rsidP="007D6612">
            <w:pPr>
              <w:rPr>
                <w:rFonts w:ascii="Calibri" w:eastAsia="Times New Roman" w:hAnsi="Calibri" w:cs="Calibri"/>
                <w:color w:val="000000"/>
                <w:szCs w:val="24"/>
              </w:rPr>
            </w:pPr>
          </w:p>
        </w:tc>
      </w:tr>
      <w:tr w:rsidR="000E6CB8" w14:paraId="485EF238" w14:textId="77777777">
        <w:trPr>
          <w:trHeight w:val="300"/>
        </w:trPr>
        <w:tc>
          <w:tcPr>
            <w:tcW w:w="850" w:type="dxa"/>
            <w:tcBorders>
              <w:top w:val="nil"/>
              <w:left w:val="nil"/>
              <w:bottom w:val="nil"/>
              <w:right w:val="nil"/>
            </w:tcBorders>
            <w:shd w:val="clear" w:color="auto" w:fill="auto"/>
            <w:noWrap/>
            <w:vAlign w:val="bottom"/>
            <w:hideMark/>
          </w:tcPr>
          <w:p w14:paraId="485EF23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23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3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3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37" w14:textId="77777777" w:rsidR="007D6612" w:rsidRPr="001B1C0F" w:rsidRDefault="00854B09" w:rsidP="007D6612">
            <w:pPr>
              <w:rPr>
                <w:rFonts w:ascii="Calibri" w:eastAsia="Times New Roman" w:hAnsi="Calibri" w:cs="Calibri"/>
                <w:color w:val="000000"/>
                <w:szCs w:val="24"/>
              </w:rPr>
            </w:pPr>
          </w:p>
        </w:tc>
      </w:tr>
      <w:tr w:rsidR="000E6CB8" w14:paraId="485EF23E" w14:textId="77777777">
        <w:trPr>
          <w:trHeight w:val="300"/>
        </w:trPr>
        <w:tc>
          <w:tcPr>
            <w:tcW w:w="850" w:type="dxa"/>
            <w:tcBorders>
              <w:top w:val="nil"/>
              <w:left w:val="nil"/>
              <w:bottom w:val="nil"/>
              <w:right w:val="nil"/>
            </w:tcBorders>
            <w:shd w:val="clear" w:color="auto" w:fill="auto"/>
            <w:noWrap/>
            <w:vAlign w:val="bottom"/>
            <w:hideMark/>
          </w:tcPr>
          <w:p w14:paraId="485EF23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23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3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3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3D" w14:textId="77777777" w:rsidR="007D6612" w:rsidRPr="001B1C0F" w:rsidRDefault="00854B09" w:rsidP="007D6612">
            <w:pPr>
              <w:rPr>
                <w:rFonts w:ascii="Calibri" w:eastAsia="Times New Roman" w:hAnsi="Calibri" w:cs="Calibri"/>
                <w:color w:val="000000"/>
                <w:szCs w:val="24"/>
              </w:rPr>
            </w:pPr>
          </w:p>
        </w:tc>
      </w:tr>
      <w:tr w:rsidR="000E6CB8" w14:paraId="485EF244" w14:textId="77777777">
        <w:trPr>
          <w:trHeight w:val="300"/>
        </w:trPr>
        <w:tc>
          <w:tcPr>
            <w:tcW w:w="850" w:type="dxa"/>
            <w:tcBorders>
              <w:top w:val="nil"/>
              <w:left w:val="nil"/>
              <w:bottom w:val="nil"/>
              <w:right w:val="nil"/>
            </w:tcBorders>
            <w:shd w:val="clear" w:color="auto" w:fill="auto"/>
            <w:noWrap/>
            <w:vAlign w:val="bottom"/>
            <w:hideMark/>
          </w:tcPr>
          <w:p w14:paraId="485EF23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24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4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4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43" w14:textId="77777777" w:rsidR="007D6612" w:rsidRPr="001B1C0F" w:rsidRDefault="00854B09" w:rsidP="007D6612">
            <w:pPr>
              <w:rPr>
                <w:rFonts w:ascii="Calibri" w:eastAsia="Times New Roman" w:hAnsi="Calibri" w:cs="Calibri"/>
                <w:color w:val="000000"/>
                <w:szCs w:val="24"/>
              </w:rPr>
            </w:pPr>
          </w:p>
        </w:tc>
      </w:tr>
      <w:tr w:rsidR="000E6CB8" w14:paraId="485EF24A" w14:textId="77777777">
        <w:trPr>
          <w:trHeight w:val="300"/>
        </w:trPr>
        <w:tc>
          <w:tcPr>
            <w:tcW w:w="850" w:type="dxa"/>
            <w:tcBorders>
              <w:top w:val="nil"/>
              <w:left w:val="nil"/>
              <w:bottom w:val="nil"/>
              <w:right w:val="nil"/>
            </w:tcBorders>
            <w:shd w:val="clear" w:color="auto" w:fill="auto"/>
            <w:noWrap/>
            <w:vAlign w:val="bottom"/>
            <w:hideMark/>
          </w:tcPr>
          <w:p w14:paraId="485EF24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24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4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4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49" w14:textId="77777777" w:rsidR="007D6612" w:rsidRPr="001B1C0F" w:rsidRDefault="00854B09" w:rsidP="007D6612">
            <w:pPr>
              <w:rPr>
                <w:rFonts w:ascii="Calibri" w:eastAsia="Times New Roman" w:hAnsi="Calibri" w:cs="Calibri"/>
                <w:color w:val="000000"/>
                <w:szCs w:val="24"/>
              </w:rPr>
            </w:pPr>
          </w:p>
        </w:tc>
      </w:tr>
      <w:tr w:rsidR="000E6CB8" w14:paraId="485EF250" w14:textId="77777777">
        <w:trPr>
          <w:trHeight w:val="300"/>
        </w:trPr>
        <w:tc>
          <w:tcPr>
            <w:tcW w:w="850" w:type="dxa"/>
            <w:tcBorders>
              <w:top w:val="nil"/>
              <w:left w:val="nil"/>
              <w:bottom w:val="nil"/>
              <w:right w:val="nil"/>
            </w:tcBorders>
            <w:shd w:val="clear" w:color="auto" w:fill="auto"/>
            <w:noWrap/>
            <w:vAlign w:val="bottom"/>
            <w:hideMark/>
          </w:tcPr>
          <w:p w14:paraId="485EF24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24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4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4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4F" w14:textId="77777777" w:rsidR="007D6612" w:rsidRPr="001B1C0F" w:rsidRDefault="00854B09" w:rsidP="007D6612">
            <w:pPr>
              <w:rPr>
                <w:rFonts w:ascii="Calibri" w:eastAsia="Times New Roman" w:hAnsi="Calibri" w:cs="Calibri"/>
                <w:color w:val="000000"/>
                <w:szCs w:val="24"/>
              </w:rPr>
            </w:pPr>
          </w:p>
        </w:tc>
      </w:tr>
      <w:tr w:rsidR="000E6CB8" w14:paraId="485EF256" w14:textId="77777777">
        <w:trPr>
          <w:trHeight w:val="300"/>
        </w:trPr>
        <w:tc>
          <w:tcPr>
            <w:tcW w:w="850" w:type="dxa"/>
            <w:tcBorders>
              <w:top w:val="nil"/>
              <w:left w:val="nil"/>
              <w:bottom w:val="nil"/>
              <w:right w:val="nil"/>
            </w:tcBorders>
            <w:shd w:val="clear" w:color="auto" w:fill="auto"/>
            <w:noWrap/>
            <w:vAlign w:val="bottom"/>
            <w:hideMark/>
          </w:tcPr>
          <w:p w14:paraId="485EF25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25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5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5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55" w14:textId="77777777" w:rsidR="007D6612" w:rsidRPr="001B1C0F" w:rsidRDefault="00854B09" w:rsidP="007D6612">
            <w:pPr>
              <w:rPr>
                <w:rFonts w:ascii="Calibri" w:eastAsia="Times New Roman" w:hAnsi="Calibri" w:cs="Calibri"/>
                <w:color w:val="000000"/>
                <w:szCs w:val="24"/>
              </w:rPr>
            </w:pPr>
          </w:p>
        </w:tc>
      </w:tr>
      <w:tr w:rsidR="000E6CB8" w14:paraId="485EF25B" w14:textId="77777777">
        <w:trPr>
          <w:trHeight w:val="300"/>
        </w:trPr>
        <w:tc>
          <w:tcPr>
            <w:tcW w:w="3158" w:type="dxa"/>
            <w:gridSpan w:val="2"/>
            <w:tcBorders>
              <w:top w:val="nil"/>
              <w:left w:val="nil"/>
              <w:bottom w:val="nil"/>
              <w:right w:val="nil"/>
            </w:tcBorders>
            <w:shd w:val="clear" w:color="auto" w:fill="auto"/>
            <w:noWrap/>
            <w:vAlign w:val="bottom"/>
            <w:hideMark/>
          </w:tcPr>
          <w:p w14:paraId="485EF25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25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25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5A" w14:textId="77777777" w:rsidR="007D6612" w:rsidRPr="001B1C0F" w:rsidRDefault="00854B09" w:rsidP="007D6612">
            <w:pPr>
              <w:rPr>
                <w:rFonts w:ascii="Calibri" w:eastAsia="Times New Roman" w:hAnsi="Calibri" w:cs="Calibri"/>
                <w:color w:val="000000"/>
                <w:szCs w:val="24"/>
              </w:rPr>
            </w:pPr>
          </w:p>
        </w:tc>
      </w:tr>
      <w:tr w:rsidR="000E6CB8" w14:paraId="485EF261" w14:textId="77777777">
        <w:trPr>
          <w:trHeight w:val="300"/>
        </w:trPr>
        <w:tc>
          <w:tcPr>
            <w:tcW w:w="850" w:type="dxa"/>
            <w:tcBorders>
              <w:top w:val="nil"/>
              <w:left w:val="nil"/>
              <w:bottom w:val="nil"/>
              <w:right w:val="nil"/>
            </w:tcBorders>
            <w:shd w:val="clear" w:color="auto" w:fill="auto"/>
            <w:noWrap/>
            <w:vAlign w:val="bottom"/>
            <w:hideMark/>
          </w:tcPr>
          <w:p w14:paraId="485EF25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25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25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5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260" w14:textId="77777777" w:rsidR="007D6612" w:rsidRPr="001B1C0F" w:rsidRDefault="00854B09" w:rsidP="007D6612">
            <w:pPr>
              <w:rPr>
                <w:rFonts w:ascii="Times New Roman" w:eastAsia="Times New Roman" w:hAnsi="Times New Roman" w:cs="Times New Roman"/>
                <w:sz w:val="20"/>
              </w:rPr>
            </w:pPr>
          </w:p>
        </w:tc>
      </w:tr>
      <w:tr w:rsidR="000E6CB8" w14:paraId="485EF264" w14:textId="77777777">
        <w:trPr>
          <w:trHeight w:val="300"/>
        </w:trPr>
        <w:tc>
          <w:tcPr>
            <w:tcW w:w="850" w:type="dxa"/>
            <w:tcBorders>
              <w:top w:val="nil"/>
              <w:left w:val="nil"/>
              <w:bottom w:val="nil"/>
              <w:right w:val="nil"/>
            </w:tcBorders>
            <w:shd w:val="clear" w:color="auto" w:fill="auto"/>
            <w:noWrap/>
            <w:vAlign w:val="bottom"/>
            <w:hideMark/>
          </w:tcPr>
          <w:p w14:paraId="485EF26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26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25 ως έχει   ΔΕΚΤΟ ΚΑΤΑ ΠΛΕΙΟΨΗΦΙΑ</w:t>
            </w:r>
          </w:p>
        </w:tc>
      </w:tr>
      <w:tr w:rsidR="000E6CB8" w14:paraId="485EF26A" w14:textId="77777777">
        <w:trPr>
          <w:trHeight w:val="300"/>
        </w:trPr>
        <w:tc>
          <w:tcPr>
            <w:tcW w:w="850" w:type="dxa"/>
            <w:tcBorders>
              <w:top w:val="nil"/>
              <w:left w:val="nil"/>
              <w:bottom w:val="nil"/>
              <w:right w:val="nil"/>
            </w:tcBorders>
            <w:shd w:val="clear" w:color="auto" w:fill="auto"/>
            <w:noWrap/>
            <w:vAlign w:val="bottom"/>
            <w:hideMark/>
          </w:tcPr>
          <w:p w14:paraId="485EF26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26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6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6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69" w14:textId="77777777" w:rsidR="007D6612" w:rsidRPr="001B1C0F" w:rsidRDefault="00854B09" w:rsidP="007D6612">
            <w:pPr>
              <w:rPr>
                <w:rFonts w:ascii="Calibri" w:eastAsia="Times New Roman" w:hAnsi="Calibri" w:cs="Calibri"/>
                <w:color w:val="000000"/>
                <w:szCs w:val="24"/>
              </w:rPr>
            </w:pPr>
          </w:p>
        </w:tc>
      </w:tr>
      <w:tr w:rsidR="000E6CB8" w14:paraId="485EF270" w14:textId="77777777">
        <w:trPr>
          <w:trHeight w:val="300"/>
        </w:trPr>
        <w:tc>
          <w:tcPr>
            <w:tcW w:w="850" w:type="dxa"/>
            <w:tcBorders>
              <w:top w:val="nil"/>
              <w:left w:val="nil"/>
              <w:bottom w:val="nil"/>
              <w:right w:val="nil"/>
            </w:tcBorders>
            <w:shd w:val="clear" w:color="auto" w:fill="auto"/>
            <w:noWrap/>
            <w:vAlign w:val="bottom"/>
            <w:hideMark/>
          </w:tcPr>
          <w:p w14:paraId="485EF26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26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6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6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6F" w14:textId="77777777" w:rsidR="007D6612" w:rsidRPr="001B1C0F" w:rsidRDefault="00854B09" w:rsidP="007D6612">
            <w:pPr>
              <w:rPr>
                <w:rFonts w:ascii="Calibri" w:eastAsia="Times New Roman" w:hAnsi="Calibri" w:cs="Calibri"/>
                <w:color w:val="000000"/>
                <w:szCs w:val="24"/>
              </w:rPr>
            </w:pPr>
          </w:p>
        </w:tc>
      </w:tr>
      <w:tr w:rsidR="000E6CB8" w14:paraId="485EF276" w14:textId="77777777">
        <w:trPr>
          <w:trHeight w:val="300"/>
        </w:trPr>
        <w:tc>
          <w:tcPr>
            <w:tcW w:w="850" w:type="dxa"/>
            <w:tcBorders>
              <w:top w:val="nil"/>
              <w:left w:val="nil"/>
              <w:bottom w:val="nil"/>
              <w:right w:val="nil"/>
            </w:tcBorders>
            <w:shd w:val="clear" w:color="auto" w:fill="auto"/>
            <w:noWrap/>
            <w:vAlign w:val="bottom"/>
            <w:hideMark/>
          </w:tcPr>
          <w:p w14:paraId="485EF27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27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7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7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75" w14:textId="77777777" w:rsidR="007D6612" w:rsidRPr="001B1C0F" w:rsidRDefault="00854B09" w:rsidP="007D6612">
            <w:pPr>
              <w:rPr>
                <w:rFonts w:ascii="Calibri" w:eastAsia="Times New Roman" w:hAnsi="Calibri" w:cs="Calibri"/>
                <w:color w:val="000000"/>
                <w:szCs w:val="24"/>
              </w:rPr>
            </w:pPr>
          </w:p>
        </w:tc>
      </w:tr>
      <w:tr w:rsidR="000E6CB8" w14:paraId="485EF27C" w14:textId="77777777">
        <w:trPr>
          <w:trHeight w:val="300"/>
        </w:trPr>
        <w:tc>
          <w:tcPr>
            <w:tcW w:w="850" w:type="dxa"/>
            <w:tcBorders>
              <w:top w:val="nil"/>
              <w:left w:val="nil"/>
              <w:bottom w:val="nil"/>
              <w:right w:val="nil"/>
            </w:tcBorders>
            <w:shd w:val="clear" w:color="auto" w:fill="auto"/>
            <w:noWrap/>
            <w:vAlign w:val="bottom"/>
            <w:hideMark/>
          </w:tcPr>
          <w:p w14:paraId="485EF27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Χ.Α:</w:t>
            </w:r>
          </w:p>
        </w:tc>
        <w:tc>
          <w:tcPr>
            <w:tcW w:w="2308" w:type="dxa"/>
            <w:tcBorders>
              <w:top w:val="nil"/>
              <w:left w:val="nil"/>
              <w:bottom w:val="nil"/>
              <w:right w:val="nil"/>
            </w:tcBorders>
            <w:shd w:val="clear" w:color="auto" w:fill="auto"/>
            <w:noWrap/>
            <w:vAlign w:val="bottom"/>
            <w:hideMark/>
          </w:tcPr>
          <w:p w14:paraId="485EF27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7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7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7B" w14:textId="77777777" w:rsidR="007D6612" w:rsidRPr="001B1C0F" w:rsidRDefault="00854B09" w:rsidP="007D6612">
            <w:pPr>
              <w:rPr>
                <w:rFonts w:ascii="Calibri" w:eastAsia="Times New Roman" w:hAnsi="Calibri" w:cs="Calibri"/>
                <w:color w:val="000000"/>
                <w:szCs w:val="24"/>
              </w:rPr>
            </w:pPr>
          </w:p>
        </w:tc>
      </w:tr>
      <w:tr w:rsidR="000E6CB8" w14:paraId="485EF282" w14:textId="77777777">
        <w:trPr>
          <w:trHeight w:val="300"/>
        </w:trPr>
        <w:tc>
          <w:tcPr>
            <w:tcW w:w="850" w:type="dxa"/>
            <w:tcBorders>
              <w:top w:val="nil"/>
              <w:left w:val="nil"/>
              <w:bottom w:val="nil"/>
              <w:right w:val="nil"/>
            </w:tcBorders>
            <w:shd w:val="clear" w:color="auto" w:fill="auto"/>
            <w:noWrap/>
            <w:vAlign w:val="bottom"/>
            <w:hideMark/>
          </w:tcPr>
          <w:p w14:paraId="485EF27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27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7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8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81" w14:textId="77777777" w:rsidR="007D6612" w:rsidRPr="001B1C0F" w:rsidRDefault="00854B09" w:rsidP="007D6612">
            <w:pPr>
              <w:rPr>
                <w:rFonts w:ascii="Calibri" w:eastAsia="Times New Roman" w:hAnsi="Calibri" w:cs="Calibri"/>
                <w:color w:val="000000"/>
                <w:szCs w:val="24"/>
              </w:rPr>
            </w:pPr>
          </w:p>
        </w:tc>
      </w:tr>
      <w:tr w:rsidR="000E6CB8" w14:paraId="485EF288" w14:textId="77777777">
        <w:trPr>
          <w:trHeight w:val="300"/>
        </w:trPr>
        <w:tc>
          <w:tcPr>
            <w:tcW w:w="850" w:type="dxa"/>
            <w:tcBorders>
              <w:top w:val="nil"/>
              <w:left w:val="nil"/>
              <w:bottom w:val="nil"/>
              <w:right w:val="nil"/>
            </w:tcBorders>
            <w:shd w:val="clear" w:color="auto" w:fill="auto"/>
            <w:noWrap/>
            <w:vAlign w:val="bottom"/>
            <w:hideMark/>
          </w:tcPr>
          <w:p w14:paraId="485EF28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28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8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8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87" w14:textId="77777777" w:rsidR="007D6612" w:rsidRPr="001B1C0F" w:rsidRDefault="00854B09" w:rsidP="007D6612">
            <w:pPr>
              <w:rPr>
                <w:rFonts w:ascii="Calibri" w:eastAsia="Times New Roman" w:hAnsi="Calibri" w:cs="Calibri"/>
                <w:color w:val="000000"/>
                <w:szCs w:val="24"/>
              </w:rPr>
            </w:pPr>
          </w:p>
        </w:tc>
      </w:tr>
      <w:tr w:rsidR="000E6CB8" w14:paraId="485EF28E" w14:textId="77777777">
        <w:trPr>
          <w:trHeight w:val="300"/>
        </w:trPr>
        <w:tc>
          <w:tcPr>
            <w:tcW w:w="850" w:type="dxa"/>
            <w:tcBorders>
              <w:top w:val="nil"/>
              <w:left w:val="nil"/>
              <w:bottom w:val="nil"/>
              <w:right w:val="nil"/>
            </w:tcBorders>
            <w:shd w:val="clear" w:color="auto" w:fill="auto"/>
            <w:noWrap/>
            <w:vAlign w:val="bottom"/>
            <w:hideMark/>
          </w:tcPr>
          <w:p w14:paraId="485EF28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28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8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8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8D" w14:textId="77777777" w:rsidR="007D6612" w:rsidRPr="001B1C0F" w:rsidRDefault="00854B09" w:rsidP="007D6612">
            <w:pPr>
              <w:rPr>
                <w:rFonts w:ascii="Calibri" w:eastAsia="Times New Roman" w:hAnsi="Calibri" w:cs="Calibri"/>
                <w:color w:val="000000"/>
                <w:szCs w:val="24"/>
              </w:rPr>
            </w:pPr>
          </w:p>
        </w:tc>
      </w:tr>
      <w:tr w:rsidR="000E6CB8" w14:paraId="485EF293" w14:textId="77777777">
        <w:trPr>
          <w:trHeight w:val="300"/>
        </w:trPr>
        <w:tc>
          <w:tcPr>
            <w:tcW w:w="3158" w:type="dxa"/>
            <w:gridSpan w:val="2"/>
            <w:tcBorders>
              <w:top w:val="nil"/>
              <w:left w:val="nil"/>
              <w:bottom w:val="nil"/>
              <w:right w:val="nil"/>
            </w:tcBorders>
            <w:shd w:val="clear" w:color="auto" w:fill="auto"/>
            <w:noWrap/>
            <w:vAlign w:val="bottom"/>
            <w:hideMark/>
          </w:tcPr>
          <w:p w14:paraId="485EF28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29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29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92" w14:textId="77777777" w:rsidR="007D6612" w:rsidRPr="001B1C0F" w:rsidRDefault="00854B09" w:rsidP="007D6612">
            <w:pPr>
              <w:rPr>
                <w:rFonts w:ascii="Calibri" w:eastAsia="Times New Roman" w:hAnsi="Calibri" w:cs="Calibri"/>
                <w:color w:val="000000"/>
                <w:szCs w:val="24"/>
              </w:rPr>
            </w:pPr>
          </w:p>
        </w:tc>
      </w:tr>
      <w:tr w:rsidR="000E6CB8" w14:paraId="485EF299" w14:textId="77777777">
        <w:trPr>
          <w:trHeight w:val="300"/>
        </w:trPr>
        <w:tc>
          <w:tcPr>
            <w:tcW w:w="850" w:type="dxa"/>
            <w:tcBorders>
              <w:top w:val="nil"/>
              <w:left w:val="nil"/>
              <w:bottom w:val="nil"/>
              <w:right w:val="nil"/>
            </w:tcBorders>
            <w:shd w:val="clear" w:color="auto" w:fill="auto"/>
            <w:noWrap/>
            <w:vAlign w:val="bottom"/>
            <w:hideMark/>
          </w:tcPr>
          <w:p w14:paraId="485EF29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29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29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9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298" w14:textId="77777777" w:rsidR="007D6612" w:rsidRPr="001B1C0F" w:rsidRDefault="00854B09" w:rsidP="007D6612">
            <w:pPr>
              <w:rPr>
                <w:rFonts w:ascii="Times New Roman" w:eastAsia="Times New Roman" w:hAnsi="Times New Roman" w:cs="Times New Roman"/>
                <w:sz w:val="20"/>
              </w:rPr>
            </w:pPr>
          </w:p>
        </w:tc>
      </w:tr>
      <w:tr w:rsidR="000E6CB8" w14:paraId="485EF29C" w14:textId="77777777">
        <w:trPr>
          <w:trHeight w:val="300"/>
        </w:trPr>
        <w:tc>
          <w:tcPr>
            <w:tcW w:w="850" w:type="dxa"/>
            <w:tcBorders>
              <w:top w:val="nil"/>
              <w:left w:val="nil"/>
              <w:bottom w:val="nil"/>
              <w:right w:val="nil"/>
            </w:tcBorders>
            <w:shd w:val="clear" w:color="auto" w:fill="auto"/>
            <w:noWrap/>
            <w:vAlign w:val="bottom"/>
            <w:hideMark/>
          </w:tcPr>
          <w:p w14:paraId="485EF29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29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26 ως έχει   ΔΕΚΤΟ ΚΑΤΑ ΠΛΕΙΟΨΗΦΙΑ</w:t>
            </w:r>
          </w:p>
        </w:tc>
      </w:tr>
      <w:tr w:rsidR="000E6CB8" w14:paraId="485EF2A2" w14:textId="77777777">
        <w:trPr>
          <w:trHeight w:val="300"/>
        </w:trPr>
        <w:tc>
          <w:tcPr>
            <w:tcW w:w="850" w:type="dxa"/>
            <w:tcBorders>
              <w:top w:val="nil"/>
              <w:left w:val="nil"/>
              <w:bottom w:val="nil"/>
              <w:right w:val="nil"/>
            </w:tcBorders>
            <w:shd w:val="clear" w:color="auto" w:fill="auto"/>
            <w:noWrap/>
            <w:vAlign w:val="bottom"/>
            <w:hideMark/>
          </w:tcPr>
          <w:p w14:paraId="485EF29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29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9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A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A1" w14:textId="77777777" w:rsidR="007D6612" w:rsidRPr="001B1C0F" w:rsidRDefault="00854B09" w:rsidP="007D6612">
            <w:pPr>
              <w:rPr>
                <w:rFonts w:ascii="Calibri" w:eastAsia="Times New Roman" w:hAnsi="Calibri" w:cs="Calibri"/>
                <w:color w:val="000000"/>
                <w:szCs w:val="24"/>
              </w:rPr>
            </w:pPr>
          </w:p>
        </w:tc>
      </w:tr>
      <w:tr w:rsidR="000E6CB8" w14:paraId="485EF2A8" w14:textId="77777777">
        <w:trPr>
          <w:trHeight w:val="300"/>
        </w:trPr>
        <w:tc>
          <w:tcPr>
            <w:tcW w:w="850" w:type="dxa"/>
            <w:tcBorders>
              <w:top w:val="nil"/>
              <w:left w:val="nil"/>
              <w:bottom w:val="nil"/>
              <w:right w:val="nil"/>
            </w:tcBorders>
            <w:shd w:val="clear" w:color="auto" w:fill="auto"/>
            <w:noWrap/>
            <w:vAlign w:val="bottom"/>
            <w:hideMark/>
          </w:tcPr>
          <w:p w14:paraId="485EF2A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2A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A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A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A7" w14:textId="77777777" w:rsidR="007D6612" w:rsidRPr="001B1C0F" w:rsidRDefault="00854B09" w:rsidP="007D6612">
            <w:pPr>
              <w:rPr>
                <w:rFonts w:ascii="Calibri" w:eastAsia="Times New Roman" w:hAnsi="Calibri" w:cs="Calibri"/>
                <w:color w:val="000000"/>
                <w:szCs w:val="24"/>
              </w:rPr>
            </w:pPr>
          </w:p>
        </w:tc>
      </w:tr>
      <w:tr w:rsidR="000E6CB8" w14:paraId="485EF2AE" w14:textId="77777777">
        <w:trPr>
          <w:trHeight w:val="300"/>
        </w:trPr>
        <w:tc>
          <w:tcPr>
            <w:tcW w:w="850" w:type="dxa"/>
            <w:tcBorders>
              <w:top w:val="nil"/>
              <w:left w:val="nil"/>
              <w:bottom w:val="nil"/>
              <w:right w:val="nil"/>
            </w:tcBorders>
            <w:shd w:val="clear" w:color="auto" w:fill="auto"/>
            <w:noWrap/>
            <w:vAlign w:val="bottom"/>
            <w:hideMark/>
          </w:tcPr>
          <w:p w14:paraId="485EF2A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2A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A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A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AD" w14:textId="77777777" w:rsidR="007D6612" w:rsidRPr="001B1C0F" w:rsidRDefault="00854B09" w:rsidP="007D6612">
            <w:pPr>
              <w:rPr>
                <w:rFonts w:ascii="Calibri" w:eastAsia="Times New Roman" w:hAnsi="Calibri" w:cs="Calibri"/>
                <w:color w:val="000000"/>
                <w:szCs w:val="24"/>
              </w:rPr>
            </w:pPr>
          </w:p>
        </w:tc>
      </w:tr>
      <w:tr w:rsidR="000E6CB8" w14:paraId="485EF2B4" w14:textId="77777777">
        <w:trPr>
          <w:trHeight w:val="300"/>
        </w:trPr>
        <w:tc>
          <w:tcPr>
            <w:tcW w:w="850" w:type="dxa"/>
            <w:tcBorders>
              <w:top w:val="nil"/>
              <w:left w:val="nil"/>
              <w:bottom w:val="nil"/>
              <w:right w:val="nil"/>
            </w:tcBorders>
            <w:shd w:val="clear" w:color="auto" w:fill="auto"/>
            <w:noWrap/>
            <w:vAlign w:val="bottom"/>
            <w:hideMark/>
          </w:tcPr>
          <w:p w14:paraId="485EF2A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2B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B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B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B3" w14:textId="77777777" w:rsidR="007D6612" w:rsidRPr="001B1C0F" w:rsidRDefault="00854B09" w:rsidP="007D6612">
            <w:pPr>
              <w:rPr>
                <w:rFonts w:ascii="Calibri" w:eastAsia="Times New Roman" w:hAnsi="Calibri" w:cs="Calibri"/>
                <w:color w:val="000000"/>
                <w:szCs w:val="24"/>
              </w:rPr>
            </w:pPr>
          </w:p>
        </w:tc>
      </w:tr>
      <w:tr w:rsidR="000E6CB8" w14:paraId="485EF2BA" w14:textId="77777777">
        <w:trPr>
          <w:trHeight w:val="300"/>
        </w:trPr>
        <w:tc>
          <w:tcPr>
            <w:tcW w:w="850" w:type="dxa"/>
            <w:tcBorders>
              <w:top w:val="nil"/>
              <w:left w:val="nil"/>
              <w:bottom w:val="nil"/>
              <w:right w:val="nil"/>
            </w:tcBorders>
            <w:shd w:val="clear" w:color="auto" w:fill="auto"/>
            <w:noWrap/>
            <w:vAlign w:val="bottom"/>
            <w:hideMark/>
          </w:tcPr>
          <w:p w14:paraId="485EF2B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2B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B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B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B9" w14:textId="77777777" w:rsidR="007D6612" w:rsidRPr="001B1C0F" w:rsidRDefault="00854B09" w:rsidP="007D6612">
            <w:pPr>
              <w:rPr>
                <w:rFonts w:ascii="Calibri" w:eastAsia="Times New Roman" w:hAnsi="Calibri" w:cs="Calibri"/>
                <w:color w:val="000000"/>
                <w:szCs w:val="24"/>
              </w:rPr>
            </w:pPr>
          </w:p>
        </w:tc>
      </w:tr>
      <w:tr w:rsidR="000E6CB8" w14:paraId="485EF2C0" w14:textId="77777777">
        <w:trPr>
          <w:trHeight w:val="300"/>
        </w:trPr>
        <w:tc>
          <w:tcPr>
            <w:tcW w:w="850" w:type="dxa"/>
            <w:tcBorders>
              <w:top w:val="nil"/>
              <w:left w:val="nil"/>
              <w:bottom w:val="nil"/>
              <w:right w:val="nil"/>
            </w:tcBorders>
            <w:shd w:val="clear" w:color="auto" w:fill="auto"/>
            <w:noWrap/>
            <w:vAlign w:val="bottom"/>
            <w:hideMark/>
          </w:tcPr>
          <w:p w14:paraId="485EF2B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2B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B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B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BF" w14:textId="77777777" w:rsidR="007D6612" w:rsidRPr="001B1C0F" w:rsidRDefault="00854B09" w:rsidP="007D6612">
            <w:pPr>
              <w:rPr>
                <w:rFonts w:ascii="Calibri" w:eastAsia="Times New Roman" w:hAnsi="Calibri" w:cs="Calibri"/>
                <w:color w:val="000000"/>
                <w:szCs w:val="24"/>
              </w:rPr>
            </w:pPr>
          </w:p>
        </w:tc>
      </w:tr>
      <w:tr w:rsidR="000E6CB8" w14:paraId="485EF2C6" w14:textId="77777777">
        <w:trPr>
          <w:trHeight w:val="300"/>
        </w:trPr>
        <w:tc>
          <w:tcPr>
            <w:tcW w:w="850" w:type="dxa"/>
            <w:tcBorders>
              <w:top w:val="nil"/>
              <w:left w:val="nil"/>
              <w:bottom w:val="nil"/>
              <w:right w:val="nil"/>
            </w:tcBorders>
            <w:shd w:val="clear" w:color="auto" w:fill="auto"/>
            <w:noWrap/>
            <w:vAlign w:val="bottom"/>
            <w:hideMark/>
          </w:tcPr>
          <w:p w14:paraId="485EF2C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2C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C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C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C5" w14:textId="77777777" w:rsidR="007D6612" w:rsidRPr="001B1C0F" w:rsidRDefault="00854B09" w:rsidP="007D6612">
            <w:pPr>
              <w:rPr>
                <w:rFonts w:ascii="Calibri" w:eastAsia="Times New Roman" w:hAnsi="Calibri" w:cs="Calibri"/>
                <w:color w:val="000000"/>
                <w:szCs w:val="24"/>
              </w:rPr>
            </w:pPr>
          </w:p>
        </w:tc>
      </w:tr>
      <w:tr w:rsidR="000E6CB8" w14:paraId="485EF2CB" w14:textId="77777777">
        <w:trPr>
          <w:trHeight w:val="300"/>
        </w:trPr>
        <w:tc>
          <w:tcPr>
            <w:tcW w:w="3158" w:type="dxa"/>
            <w:gridSpan w:val="2"/>
            <w:tcBorders>
              <w:top w:val="nil"/>
              <w:left w:val="nil"/>
              <w:bottom w:val="nil"/>
              <w:right w:val="nil"/>
            </w:tcBorders>
            <w:shd w:val="clear" w:color="auto" w:fill="auto"/>
            <w:noWrap/>
            <w:vAlign w:val="bottom"/>
            <w:hideMark/>
          </w:tcPr>
          <w:p w14:paraId="485EF2C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2C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2C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CA" w14:textId="77777777" w:rsidR="007D6612" w:rsidRPr="001B1C0F" w:rsidRDefault="00854B09" w:rsidP="007D6612">
            <w:pPr>
              <w:rPr>
                <w:rFonts w:ascii="Calibri" w:eastAsia="Times New Roman" w:hAnsi="Calibri" w:cs="Calibri"/>
                <w:color w:val="000000"/>
                <w:szCs w:val="24"/>
              </w:rPr>
            </w:pPr>
          </w:p>
        </w:tc>
      </w:tr>
      <w:tr w:rsidR="000E6CB8" w14:paraId="485EF2D1" w14:textId="77777777">
        <w:trPr>
          <w:trHeight w:val="300"/>
        </w:trPr>
        <w:tc>
          <w:tcPr>
            <w:tcW w:w="850" w:type="dxa"/>
            <w:tcBorders>
              <w:top w:val="nil"/>
              <w:left w:val="nil"/>
              <w:bottom w:val="nil"/>
              <w:right w:val="nil"/>
            </w:tcBorders>
            <w:shd w:val="clear" w:color="auto" w:fill="auto"/>
            <w:noWrap/>
            <w:vAlign w:val="bottom"/>
            <w:hideMark/>
          </w:tcPr>
          <w:p w14:paraId="485EF2C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2C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2C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C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2D0" w14:textId="77777777" w:rsidR="007D6612" w:rsidRPr="001B1C0F" w:rsidRDefault="00854B09" w:rsidP="007D6612">
            <w:pPr>
              <w:rPr>
                <w:rFonts w:ascii="Times New Roman" w:eastAsia="Times New Roman" w:hAnsi="Times New Roman" w:cs="Times New Roman"/>
                <w:sz w:val="20"/>
              </w:rPr>
            </w:pPr>
          </w:p>
        </w:tc>
      </w:tr>
      <w:tr w:rsidR="000E6CB8" w14:paraId="485EF2D4" w14:textId="77777777">
        <w:trPr>
          <w:trHeight w:val="300"/>
        </w:trPr>
        <w:tc>
          <w:tcPr>
            <w:tcW w:w="850" w:type="dxa"/>
            <w:tcBorders>
              <w:top w:val="nil"/>
              <w:left w:val="nil"/>
              <w:bottom w:val="nil"/>
              <w:right w:val="nil"/>
            </w:tcBorders>
            <w:shd w:val="clear" w:color="auto" w:fill="auto"/>
            <w:noWrap/>
            <w:vAlign w:val="bottom"/>
            <w:hideMark/>
          </w:tcPr>
          <w:p w14:paraId="485EF2D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2D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27 ως έχει  </w:t>
            </w:r>
            <w:r w:rsidRPr="001B1C0F">
              <w:rPr>
                <w:rFonts w:ascii="Calibri" w:eastAsia="Times New Roman" w:hAnsi="Calibri" w:cs="Calibri"/>
                <w:color w:val="000000"/>
                <w:szCs w:val="24"/>
              </w:rPr>
              <w:t xml:space="preserve"> ΔΕΚΤΟ ΚΑΤΑ ΠΛΕΙΟΨΗΦΙΑ</w:t>
            </w:r>
          </w:p>
        </w:tc>
      </w:tr>
      <w:tr w:rsidR="000E6CB8" w14:paraId="485EF2DA" w14:textId="77777777">
        <w:trPr>
          <w:trHeight w:val="300"/>
        </w:trPr>
        <w:tc>
          <w:tcPr>
            <w:tcW w:w="850" w:type="dxa"/>
            <w:tcBorders>
              <w:top w:val="nil"/>
              <w:left w:val="nil"/>
              <w:bottom w:val="nil"/>
              <w:right w:val="nil"/>
            </w:tcBorders>
            <w:shd w:val="clear" w:color="auto" w:fill="auto"/>
            <w:noWrap/>
            <w:vAlign w:val="bottom"/>
            <w:hideMark/>
          </w:tcPr>
          <w:p w14:paraId="485EF2D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2D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D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D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D9" w14:textId="77777777" w:rsidR="007D6612" w:rsidRPr="001B1C0F" w:rsidRDefault="00854B09" w:rsidP="007D6612">
            <w:pPr>
              <w:rPr>
                <w:rFonts w:ascii="Calibri" w:eastAsia="Times New Roman" w:hAnsi="Calibri" w:cs="Calibri"/>
                <w:color w:val="000000"/>
                <w:szCs w:val="24"/>
              </w:rPr>
            </w:pPr>
          </w:p>
        </w:tc>
      </w:tr>
      <w:tr w:rsidR="000E6CB8" w14:paraId="485EF2E0" w14:textId="77777777">
        <w:trPr>
          <w:trHeight w:val="300"/>
        </w:trPr>
        <w:tc>
          <w:tcPr>
            <w:tcW w:w="850" w:type="dxa"/>
            <w:tcBorders>
              <w:top w:val="nil"/>
              <w:left w:val="nil"/>
              <w:bottom w:val="nil"/>
              <w:right w:val="nil"/>
            </w:tcBorders>
            <w:shd w:val="clear" w:color="auto" w:fill="auto"/>
            <w:noWrap/>
            <w:vAlign w:val="bottom"/>
            <w:hideMark/>
          </w:tcPr>
          <w:p w14:paraId="485EF2D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2D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D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D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DF" w14:textId="77777777" w:rsidR="007D6612" w:rsidRPr="001B1C0F" w:rsidRDefault="00854B09" w:rsidP="007D6612">
            <w:pPr>
              <w:rPr>
                <w:rFonts w:ascii="Calibri" w:eastAsia="Times New Roman" w:hAnsi="Calibri" w:cs="Calibri"/>
                <w:color w:val="000000"/>
                <w:szCs w:val="24"/>
              </w:rPr>
            </w:pPr>
          </w:p>
        </w:tc>
      </w:tr>
      <w:tr w:rsidR="000E6CB8" w14:paraId="485EF2E6" w14:textId="77777777">
        <w:trPr>
          <w:trHeight w:val="300"/>
        </w:trPr>
        <w:tc>
          <w:tcPr>
            <w:tcW w:w="850" w:type="dxa"/>
            <w:tcBorders>
              <w:top w:val="nil"/>
              <w:left w:val="nil"/>
              <w:bottom w:val="nil"/>
              <w:right w:val="nil"/>
            </w:tcBorders>
            <w:shd w:val="clear" w:color="auto" w:fill="auto"/>
            <w:noWrap/>
            <w:vAlign w:val="bottom"/>
            <w:hideMark/>
          </w:tcPr>
          <w:p w14:paraId="485EF2E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2E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E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E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E5" w14:textId="77777777" w:rsidR="007D6612" w:rsidRPr="001B1C0F" w:rsidRDefault="00854B09" w:rsidP="007D6612">
            <w:pPr>
              <w:rPr>
                <w:rFonts w:ascii="Calibri" w:eastAsia="Times New Roman" w:hAnsi="Calibri" w:cs="Calibri"/>
                <w:color w:val="000000"/>
                <w:szCs w:val="24"/>
              </w:rPr>
            </w:pPr>
          </w:p>
        </w:tc>
      </w:tr>
      <w:tr w:rsidR="000E6CB8" w14:paraId="485EF2EC" w14:textId="77777777">
        <w:trPr>
          <w:trHeight w:val="300"/>
        </w:trPr>
        <w:tc>
          <w:tcPr>
            <w:tcW w:w="850" w:type="dxa"/>
            <w:tcBorders>
              <w:top w:val="nil"/>
              <w:left w:val="nil"/>
              <w:bottom w:val="nil"/>
              <w:right w:val="nil"/>
            </w:tcBorders>
            <w:shd w:val="clear" w:color="auto" w:fill="auto"/>
            <w:noWrap/>
            <w:vAlign w:val="bottom"/>
            <w:hideMark/>
          </w:tcPr>
          <w:p w14:paraId="485EF2E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2E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E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E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EB" w14:textId="77777777" w:rsidR="007D6612" w:rsidRPr="001B1C0F" w:rsidRDefault="00854B09" w:rsidP="007D6612">
            <w:pPr>
              <w:rPr>
                <w:rFonts w:ascii="Calibri" w:eastAsia="Times New Roman" w:hAnsi="Calibri" w:cs="Calibri"/>
                <w:color w:val="000000"/>
                <w:szCs w:val="24"/>
              </w:rPr>
            </w:pPr>
          </w:p>
        </w:tc>
      </w:tr>
      <w:tr w:rsidR="000E6CB8" w14:paraId="485EF2F2" w14:textId="77777777">
        <w:trPr>
          <w:trHeight w:val="300"/>
        </w:trPr>
        <w:tc>
          <w:tcPr>
            <w:tcW w:w="850" w:type="dxa"/>
            <w:tcBorders>
              <w:top w:val="nil"/>
              <w:left w:val="nil"/>
              <w:bottom w:val="nil"/>
              <w:right w:val="nil"/>
            </w:tcBorders>
            <w:shd w:val="clear" w:color="auto" w:fill="auto"/>
            <w:noWrap/>
            <w:vAlign w:val="bottom"/>
            <w:hideMark/>
          </w:tcPr>
          <w:p w14:paraId="485EF2E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2E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E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F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2F1" w14:textId="77777777" w:rsidR="007D6612" w:rsidRPr="001B1C0F" w:rsidRDefault="00854B09" w:rsidP="007D6612">
            <w:pPr>
              <w:rPr>
                <w:rFonts w:ascii="Calibri" w:eastAsia="Times New Roman" w:hAnsi="Calibri" w:cs="Calibri"/>
                <w:color w:val="000000"/>
                <w:szCs w:val="24"/>
              </w:rPr>
            </w:pPr>
          </w:p>
        </w:tc>
      </w:tr>
      <w:tr w:rsidR="000E6CB8" w14:paraId="485EF2F8" w14:textId="77777777">
        <w:trPr>
          <w:trHeight w:val="300"/>
        </w:trPr>
        <w:tc>
          <w:tcPr>
            <w:tcW w:w="850" w:type="dxa"/>
            <w:tcBorders>
              <w:top w:val="nil"/>
              <w:left w:val="nil"/>
              <w:bottom w:val="nil"/>
              <w:right w:val="nil"/>
            </w:tcBorders>
            <w:shd w:val="clear" w:color="auto" w:fill="auto"/>
            <w:noWrap/>
            <w:vAlign w:val="bottom"/>
            <w:hideMark/>
          </w:tcPr>
          <w:p w14:paraId="485EF2F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2F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F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F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F7" w14:textId="77777777" w:rsidR="007D6612" w:rsidRPr="001B1C0F" w:rsidRDefault="00854B09" w:rsidP="007D6612">
            <w:pPr>
              <w:rPr>
                <w:rFonts w:ascii="Calibri" w:eastAsia="Times New Roman" w:hAnsi="Calibri" w:cs="Calibri"/>
                <w:color w:val="000000"/>
                <w:szCs w:val="24"/>
              </w:rPr>
            </w:pPr>
          </w:p>
        </w:tc>
      </w:tr>
      <w:tr w:rsidR="000E6CB8" w14:paraId="485EF2FE" w14:textId="77777777">
        <w:trPr>
          <w:trHeight w:val="300"/>
        </w:trPr>
        <w:tc>
          <w:tcPr>
            <w:tcW w:w="850" w:type="dxa"/>
            <w:tcBorders>
              <w:top w:val="nil"/>
              <w:left w:val="nil"/>
              <w:bottom w:val="nil"/>
              <w:right w:val="nil"/>
            </w:tcBorders>
            <w:shd w:val="clear" w:color="auto" w:fill="auto"/>
            <w:noWrap/>
            <w:vAlign w:val="bottom"/>
            <w:hideMark/>
          </w:tcPr>
          <w:p w14:paraId="485EF2F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2F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2F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2F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2FD" w14:textId="77777777" w:rsidR="007D6612" w:rsidRPr="001B1C0F" w:rsidRDefault="00854B09" w:rsidP="007D6612">
            <w:pPr>
              <w:rPr>
                <w:rFonts w:ascii="Calibri" w:eastAsia="Times New Roman" w:hAnsi="Calibri" w:cs="Calibri"/>
                <w:color w:val="000000"/>
                <w:szCs w:val="24"/>
              </w:rPr>
            </w:pPr>
          </w:p>
        </w:tc>
      </w:tr>
      <w:tr w:rsidR="000E6CB8" w14:paraId="485EF303" w14:textId="77777777">
        <w:trPr>
          <w:trHeight w:val="300"/>
        </w:trPr>
        <w:tc>
          <w:tcPr>
            <w:tcW w:w="3158" w:type="dxa"/>
            <w:gridSpan w:val="2"/>
            <w:tcBorders>
              <w:top w:val="nil"/>
              <w:left w:val="nil"/>
              <w:bottom w:val="nil"/>
              <w:right w:val="nil"/>
            </w:tcBorders>
            <w:shd w:val="clear" w:color="auto" w:fill="auto"/>
            <w:noWrap/>
            <w:vAlign w:val="bottom"/>
            <w:hideMark/>
          </w:tcPr>
          <w:p w14:paraId="485EF2F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30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30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02" w14:textId="77777777" w:rsidR="007D6612" w:rsidRPr="001B1C0F" w:rsidRDefault="00854B09" w:rsidP="007D6612">
            <w:pPr>
              <w:rPr>
                <w:rFonts w:ascii="Calibri" w:eastAsia="Times New Roman" w:hAnsi="Calibri" w:cs="Calibri"/>
                <w:color w:val="000000"/>
                <w:szCs w:val="24"/>
              </w:rPr>
            </w:pPr>
          </w:p>
        </w:tc>
      </w:tr>
      <w:tr w:rsidR="000E6CB8" w14:paraId="485EF309" w14:textId="77777777">
        <w:trPr>
          <w:trHeight w:val="300"/>
        </w:trPr>
        <w:tc>
          <w:tcPr>
            <w:tcW w:w="850" w:type="dxa"/>
            <w:tcBorders>
              <w:top w:val="nil"/>
              <w:left w:val="nil"/>
              <w:bottom w:val="nil"/>
              <w:right w:val="nil"/>
            </w:tcBorders>
            <w:shd w:val="clear" w:color="auto" w:fill="auto"/>
            <w:noWrap/>
            <w:vAlign w:val="bottom"/>
            <w:hideMark/>
          </w:tcPr>
          <w:p w14:paraId="485EF30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30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30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0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308" w14:textId="77777777" w:rsidR="007D6612" w:rsidRPr="001B1C0F" w:rsidRDefault="00854B09" w:rsidP="007D6612">
            <w:pPr>
              <w:rPr>
                <w:rFonts w:ascii="Times New Roman" w:eastAsia="Times New Roman" w:hAnsi="Times New Roman" w:cs="Times New Roman"/>
                <w:sz w:val="20"/>
              </w:rPr>
            </w:pPr>
          </w:p>
        </w:tc>
      </w:tr>
      <w:tr w:rsidR="000E6CB8" w14:paraId="485EF30C" w14:textId="77777777">
        <w:trPr>
          <w:trHeight w:val="300"/>
        </w:trPr>
        <w:tc>
          <w:tcPr>
            <w:tcW w:w="850" w:type="dxa"/>
            <w:tcBorders>
              <w:top w:val="nil"/>
              <w:left w:val="nil"/>
              <w:bottom w:val="nil"/>
              <w:right w:val="nil"/>
            </w:tcBorders>
            <w:shd w:val="clear" w:color="auto" w:fill="auto"/>
            <w:noWrap/>
            <w:vAlign w:val="bottom"/>
            <w:hideMark/>
          </w:tcPr>
          <w:p w14:paraId="485EF30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30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28 ως έχει   ΔΕΚΤΟ ΚΑΤΑ ΠΛΕΙΟΨΗΦΙΑ</w:t>
            </w:r>
          </w:p>
        </w:tc>
      </w:tr>
      <w:tr w:rsidR="000E6CB8" w14:paraId="485EF312" w14:textId="77777777">
        <w:trPr>
          <w:trHeight w:val="300"/>
        </w:trPr>
        <w:tc>
          <w:tcPr>
            <w:tcW w:w="850" w:type="dxa"/>
            <w:tcBorders>
              <w:top w:val="nil"/>
              <w:left w:val="nil"/>
              <w:bottom w:val="nil"/>
              <w:right w:val="nil"/>
            </w:tcBorders>
            <w:shd w:val="clear" w:color="auto" w:fill="auto"/>
            <w:noWrap/>
            <w:vAlign w:val="bottom"/>
            <w:hideMark/>
          </w:tcPr>
          <w:p w14:paraId="485EF30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30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0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1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11" w14:textId="77777777" w:rsidR="007D6612" w:rsidRPr="001B1C0F" w:rsidRDefault="00854B09" w:rsidP="007D6612">
            <w:pPr>
              <w:rPr>
                <w:rFonts w:ascii="Calibri" w:eastAsia="Times New Roman" w:hAnsi="Calibri" w:cs="Calibri"/>
                <w:color w:val="000000"/>
                <w:szCs w:val="24"/>
              </w:rPr>
            </w:pPr>
          </w:p>
        </w:tc>
      </w:tr>
      <w:tr w:rsidR="000E6CB8" w14:paraId="485EF318" w14:textId="77777777">
        <w:trPr>
          <w:trHeight w:val="300"/>
        </w:trPr>
        <w:tc>
          <w:tcPr>
            <w:tcW w:w="850" w:type="dxa"/>
            <w:tcBorders>
              <w:top w:val="nil"/>
              <w:left w:val="nil"/>
              <w:bottom w:val="nil"/>
              <w:right w:val="nil"/>
            </w:tcBorders>
            <w:shd w:val="clear" w:color="auto" w:fill="auto"/>
            <w:noWrap/>
            <w:vAlign w:val="bottom"/>
            <w:hideMark/>
          </w:tcPr>
          <w:p w14:paraId="485EF31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31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1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1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17" w14:textId="77777777" w:rsidR="007D6612" w:rsidRPr="001B1C0F" w:rsidRDefault="00854B09" w:rsidP="007D6612">
            <w:pPr>
              <w:rPr>
                <w:rFonts w:ascii="Calibri" w:eastAsia="Times New Roman" w:hAnsi="Calibri" w:cs="Calibri"/>
                <w:color w:val="000000"/>
                <w:szCs w:val="24"/>
              </w:rPr>
            </w:pPr>
          </w:p>
        </w:tc>
      </w:tr>
      <w:tr w:rsidR="000E6CB8" w14:paraId="485EF31E" w14:textId="77777777">
        <w:trPr>
          <w:trHeight w:val="300"/>
        </w:trPr>
        <w:tc>
          <w:tcPr>
            <w:tcW w:w="850" w:type="dxa"/>
            <w:tcBorders>
              <w:top w:val="nil"/>
              <w:left w:val="nil"/>
              <w:bottom w:val="nil"/>
              <w:right w:val="nil"/>
            </w:tcBorders>
            <w:shd w:val="clear" w:color="auto" w:fill="auto"/>
            <w:noWrap/>
            <w:vAlign w:val="bottom"/>
            <w:hideMark/>
          </w:tcPr>
          <w:p w14:paraId="485EF31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31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1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1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1D" w14:textId="77777777" w:rsidR="007D6612" w:rsidRPr="001B1C0F" w:rsidRDefault="00854B09" w:rsidP="007D6612">
            <w:pPr>
              <w:rPr>
                <w:rFonts w:ascii="Calibri" w:eastAsia="Times New Roman" w:hAnsi="Calibri" w:cs="Calibri"/>
                <w:color w:val="000000"/>
                <w:szCs w:val="24"/>
              </w:rPr>
            </w:pPr>
          </w:p>
        </w:tc>
      </w:tr>
      <w:tr w:rsidR="000E6CB8" w14:paraId="485EF324" w14:textId="77777777">
        <w:trPr>
          <w:trHeight w:val="300"/>
        </w:trPr>
        <w:tc>
          <w:tcPr>
            <w:tcW w:w="850" w:type="dxa"/>
            <w:tcBorders>
              <w:top w:val="nil"/>
              <w:left w:val="nil"/>
              <w:bottom w:val="nil"/>
              <w:right w:val="nil"/>
            </w:tcBorders>
            <w:shd w:val="clear" w:color="auto" w:fill="auto"/>
            <w:noWrap/>
            <w:vAlign w:val="bottom"/>
            <w:hideMark/>
          </w:tcPr>
          <w:p w14:paraId="485EF31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32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2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2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23" w14:textId="77777777" w:rsidR="007D6612" w:rsidRPr="001B1C0F" w:rsidRDefault="00854B09" w:rsidP="007D6612">
            <w:pPr>
              <w:rPr>
                <w:rFonts w:ascii="Calibri" w:eastAsia="Times New Roman" w:hAnsi="Calibri" w:cs="Calibri"/>
                <w:color w:val="000000"/>
                <w:szCs w:val="24"/>
              </w:rPr>
            </w:pPr>
          </w:p>
        </w:tc>
      </w:tr>
      <w:tr w:rsidR="000E6CB8" w14:paraId="485EF32A" w14:textId="77777777">
        <w:trPr>
          <w:trHeight w:val="300"/>
        </w:trPr>
        <w:tc>
          <w:tcPr>
            <w:tcW w:w="850" w:type="dxa"/>
            <w:tcBorders>
              <w:top w:val="nil"/>
              <w:left w:val="nil"/>
              <w:bottom w:val="nil"/>
              <w:right w:val="nil"/>
            </w:tcBorders>
            <w:shd w:val="clear" w:color="auto" w:fill="auto"/>
            <w:noWrap/>
            <w:vAlign w:val="bottom"/>
            <w:hideMark/>
          </w:tcPr>
          <w:p w14:paraId="485EF32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32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2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2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29" w14:textId="77777777" w:rsidR="007D6612" w:rsidRPr="001B1C0F" w:rsidRDefault="00854B09" w:rsidP="007D6612">
            <w:pPr>
              <w:rPr>
                <w:rFonts w:ascii="Calibri" w:eastAsia="Times New Roman" w:hAnsi="Calibri" w:cs="Calibri"/>
                <w:color w:val="000000"/>
                <w:szCs w:val="24"/>
              </w:rPr>
            </w:pPr>
          </w:p>
        </w:tc>
      </w:tr>
      <w:tr w:rsidR="000E6CB8" w14:paraId="485EF330" w14:textId="77777777">
        <w:trPr>
          <w:trHeight w:val="300"/>
        </w:trPr>
        <w:tc>
          <w:tcPr>
            <w:tcW w:w="850" w:type="dxa"/>
            <w:tcBorders>
              <w:top w:val="nil"/>
              <w:left w:val="nil"/>
              <w:bottom w:val="nil"/>
              <w:right w:val="nil"/>
            </w:tcBorders>
            <w:shd w:val="clear" w:color="auto" w:fill="auto"/>
            <w:noWrap/>
            <w:vAlign w:val="bottom"/>
            <w:hideMark/>
          </w:tcPr>
          <w:p w14:paraId="485EF32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32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2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2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2F" w14:textId="77777777" w:rsidR="007D6612" w:rsidRPr="001B1C0F" w:rsidRDefault="00854B09" w:rsidP="007D6612">
            <w:pPr>
              <w:rPr>
                <w:rFonts w:ascii="Calibri" w:eastAsia="Times New Roman" w:hAnsi="Calibri" w:cs="Calibri"/>
                <w:color w:val="000000"/>
                <w:szCs w:val="24"/>
              </w:rPr>
            </w:pPr>
          </w:p>
        </w:tc>
      </w:tr>
      <w:tr w:rsidR="000E6CB8" w14:paraId="485EF336" w14:textId="77777777">
        <w:trPr>
          <w:trHeight w:val="300"/>
        </w:trPr>
        <w:tc>
          <w:tcPr>
            <w:tcW w:w="850" w:type="dxa"/>
            <w:tcBorders>
              <w:top w:val="nil"/>
              <w:left w:val="nil"/>
              <w:bottom w:val="nil"/>
              <w:right w:val="nil"/>
            </w:tcBorders>
            <w:shd w:val="clear" w:color="auto" w:fill="auto"/>
            <w:noWrap/>
            <w:vAlign w:val="bottom"/>
            <w:hideMark/>
          </w:tcPr>
          <w:p w14:paraId="485EF33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33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3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3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35" w14:textId="77777777" w:rsidR="007D6612" w:rsidRPr="001B1C0F" w:rsidRDefault="00854B09" w:rsidP="007D6612">
            <w:pPr>
              <w:rPr>
                <w:rFonts w:ascii="Calibri" w:eastAsia="Times New Roman" w:hAnsi="Calibri" w:cs="Calibri"/>
                <w:color w:val="000000"/>
                <w:szCs w:val="24"/>
              </w:rPr>
            </w:pPr>
          </w:p>
        </w:tc>
      </w:tr>
      <w:tr w:rsidR="000E6CB8" w14:paraId="485EF33B" w14:textId="77777777">
        <w:trPr>
          <w:trHeight w:val="300"/>
        </w:trPr>
        <w:tc>
          <w:tcPr>
            <w:tcW w:w="3158" w:type="dxa"/>
            <w:gridSpan w:val="2"/>
            <w:tcBorders>
              <w:top w:val="nil"/>
              <w:left w:val="nil"/>
              <w:bottom w:val="nil"/>
              <w:right w:val="nil"/>
            </w:tcBorders>
            <w:shd w:val="clear" w:color="auto" w:fill="auto"/>
            <w:noWrap/>
            <w:vAlign w:val="bottom"/>
            <w:hideMark/>
          </w:tcPr>
          <w:p w14:paraId="485EF33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33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33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3A" w14:textId="77777777" w:rsidR="007D6612" w:rsidRPr="001B1C0F" w:rsidRDefault="00854B09" w:rsidP="007D6612">
            <w:pPr>
              <w:rPr>
                <w:rFonts w:ascii="Calibri" w:eastAsia="Times New Roman" w:hAnsi="Calibri" w:cs="Calibri"/>
                <w:color w:val="000000"/>
                <w:szCs w:val="24"/>
              </w:rPr>
            </w:pPr>
          </w:p>
        </w:tc>
      </w:tr>
      <w:tr w:rsidR="000E6CB8" w14:paraId="485EF341" w14:textId="77777777">
        <w:trPr>
          <w:trHeight w:val="300"/>
        </w:trPr>
        <w:tc>
          <w:tcPr>
            <w:tcW w:w="850" w:type="dxa"/>
            <w:tcBorders>
              <w:top w:val="nil"/>
              <w:left w:val="nil"/>
              <w:bottom w:val="nil"/>
              <w:right w:val="nil"/>
            </w:tcBorders>
            <w:shd w:val="clear" w:color="auto" w:fill="auto"/>
            <w:noWrap/>
            <w:vAlign w:val="bottom"/>
            <w:hideMark/>
          </w:tcPr>
          <w:p w14:paraId="485EF33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33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33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3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340" w14:textId="77777777" w:rsidR="007D6612" w:rsidRPr="001B1C0F" w:rsidRDefault="00854B09" w:rsidP="007D6612">
            <w:pPr>
              <w:rPr>
                <w:rFonts w:ascii="Times New Roman" w:eastAsia="Times New Roman" w:hAnsi="Times New Roman" w:cs="Times New Roman"/>
                <w:sz w:val="20"/>
              </w:rPr>
            </w:pPr>
          </w:p>
        </w:tc>
      </w:tr>
      <w:tr w:rsidR="000E6CB8" w14:paraId="485EF344" w14:textId="77777777">
        <w:trPr>
          <w:trHeight w:val="300"/>
        </w:trPr>
        <w:tc>
          <w:tcPr>
            <w:tcW w:w="850" w:type="dxa"/>
            <w:tcBorders>
              <w:top w:val="nil"/>
              <w:left w:val="nil"/>
              <w:bottom w:val="nil"/>
              <w:right w:val="nil"/>
            </w:tcBorders>
            <w:shd w:val="clear" w:color="auto" w:fill="auto"/>
            <w:noWrap/>
            <w:vAlign w:val="bottom"/>
            <w:hideMark/>
          </w:tcPr>
          <w:p w14:paraId="485EF34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34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29 ως έχει   ΔΕΚΤΟ ΚΑΤΑ ΠΛΕΙΟΨΗΦΙΑ</w:t>
            </w:r>
          </w:p>
        </w:tc>
      </w:tr>
      <w:tr w:rsidR="000E6CB8" w14:paraId="485EF34A" w14:textId="77777777">
        <w:trPr>
          <w:trHeight w:val="300"/>
        </w:trPr>
        <w:tc>
          <w:tcPr>
            <w:tcW w:w="850" w:type="dxa"/>
            <w:tcBorders>
              <w:top w:val="nil"/>
              <w:left w:val="nil"/>
              <w:bottom w:val="nil"/>
              <w:right w:val="nil"/>
            </w:tcBorders>
            <w:shd w:val="clear" w:color="auto" w:fill="auto"/>
            <w:noWrap/>
            <w:vAlign w:val="bottom"/>
            <w:hideMark/>
          </w:tcPr>
          <w:p w14:paraId="485EF34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34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4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4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49" w14:textId="77777777" w:rsidR="007D6612" w:rsidRPr="001B1C0F" w:rsidRDefault="00854B09" w:rsidP="007D6612">
            <w:pPr>
              <w:rPr>
                <w:rFonts w:ascii="Calibri" w:eastAsia="Times New Roman" w:hAnsi="Calibri" w:cs="Calibri"/>
                <w:color w:val="000000"/>
                <w:szCs w:val="24"/>
              </w:rPr>
            </w:pPr>
          </w:p>
        </w:tc>
      </w:tr>
      <w:tr w:rsidR="000E6CB8" w14:paraId="485EF350" w14:textId="77777777">
        <w:trPr>
          <w:trHeight w:val="300"/>
        </w:trPr>
        <w:tc>
          <w:tcPr>
            <w:tcW w:w="850" w:type="dxa"/>
            <w:tcBorders>
              <w:top w:val="nil"/>
              <w:left w:val="nil"/>
              <w:bottom w:val="nil"/>
              <w:right w:val="nil"/>
            </w:tcBorders>
            <w:shd w:val="clear" w:color="auto" w:fill="auto"/>
            <w:noWrap/>
            <w:vAlign w:val="bottom"/>
            <w:hideMark/>
          </w:tcPr>
          <w:p w14:paraId="485EF34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Ν.Δ:</w:t>
            </w:r>
          </w:p>
        </w:tc>
        <w:tc>
          <w:tcPr>
            <w:tcW w:w="2308" w:type="dxa"/>
            <w:tcBorders>
              <w:top w:val="nil"/>
              <w:left w:val="nil"/>
              <w:bottom w:val="nil"/>
              <w:right w:val="nil"/>
            </w:tcBorders>
            <w:shd w:val="clear" w:color="auto" w:fill="auto"/>
            <w:noWrap/>
            <w:vAlign w:val="bottom"/>
            <w:hideMark/>
          </w:tcPr>
          <w:p w14:paraId="485EF34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4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4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4F" w14:textId="77777777" w:rsidR="007D6612" w:rsidRPr="001B1C0F" w:rsidRDefault="00854B09" w:rsidP="007D6612">
            <w:pPr>
              <w:rPr>
                <w:rFonts w:ascii="Calibri" w:eastAsia="Times New Roman" w:hAnsi="Calibri" w:cs="Calibri"/>
                <w:color w:val="000000"/>
                <w:szCs w:val="24"/>
              </w:rPr>
            </w:pPr>
          </w:p>
        </w:tc>
      </w:tr>
      <w:tr w:rsidR="000E6CB8" w14:paraId="485EF356" w14:textId="77777777">
        <w:trPr>
          <w:trHeight w:val="300"/>
        </w:trPr>
        <w:tc>
          <w:tcPr>
            <w:tcW w:w="850" w:type="dxa"/>
            <w:tcBorders>
              <w:top w:val="nil"/>
              <w:left w:val="nil"/>
              <w:bottom w:val="nil"/>
              <w:right w:val="nil"/>
            </w:tcBorders>
            <w:shd w:val="clear" w:color="auto" w:fill="auto"/>
            <w:noWrap/>
            <w:vAlign w:val="bottom"/>
            <w:hideMark/>
          </w:tcPr>
          <w:p w14:paraId="485EF35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35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5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5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55" w14:textId="77777777" w:rsidR="007D6612" w:rsidRPr="001B1C0F" w:rsidRDefault="00854B09" w:rsidP="007D6612">
            <w:pPr>
              <w:rPr>
                <w:rFonts w:ascii="Calibri" w:eastAsia="Times New Roman" w:hAnsi="Calibri" w:cs="Calibri"/>
                <w:color w:val="000000"/>
                <w:szCs w:val="24"/>
              </w:rPr>
            </w:pPr>
          </w:p>
        </w:tc>
      </w:tr>
      <w:tr w:rsidR="000E6CB8" w14:paraId="485EF35C" w14:textId="77777777">
        <w:trPr>
          <w:trHeight w:val="300"/>
        </w:trPr>
        <w:tc>
          <w:tcPr>
            <w:tcW w:w="850" w:type="dxa"/>
            <w:tcBorders>
              <w:top w:val="nil"/>
              <w:left w:val="nil"/>
              <w:bottom w:val="nil"/>
              <w:right w:val="nil"/>
            </w:tcBorders>
            <w:shd w:val="clear" w:color="auto" w:fill="auto"/>
            <w:noWrap/>
            <w:vAlign w:val="bottom"/>
            <w:hideMark/>
          </w:tcPr>
          <w:p w14:paraId="485EF35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35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5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5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5B" w14:textId="77777777" w:rsidR="007D6612" w:rsidRPr="001B1C0F" w:rsidRDefault="00854B09" w:rsidP="007D6612">
            <w:pPr>
              <w:rPr>
                <w:rFonts w:ascii="Calibri" w:eastAsia="Times New Roman" w:hAnsi="Calibri" w:cs="Calibri"/>
                <w:color w:val="000000"/>
                <w:szCs w:val="24"/>
              </w:rPr>
            </w:pPr>
          </w:p>
        </w:tc>
      </w:tr>
      <w:tr w:rsidR="000E6CB8" w14:paraId="485EF362" w14:textId="77777777">
        <w:trPr>
          <w:trHeight w:val="300"/>
        </w:trPr>
        <w:tc>
          <w:tcPr>
            <w:tcW w:w="850" w:type="dxa"/>
            <w:tcBorders>
              <w:top w:val="nil"/>
              <w:left w:val="nil"/>
              <w:bottom w:val="nil"/>
              <w:right w:val="nil"/>
            </w:tcBorders>
            <w:shd w:val="clear" w:color="auto" w:fill="auto"/>
            <w:noWrap/>
            <w:vAlign w:val="bottom"/>
            <w:hideMark/>
          </w:tcPr>
          <w:p w14:paraId="485EF35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35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5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6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61" w14:textId="77777777" w:rsidR="007D6612" w:rsidRPr="001B1C0F" w:rsidRDefault="00854B09" w:rsidP="007D6612">
            <w:pPr>
              <w:rPr>
                <w:rFonts w:ascii="Calibri" w:eastAsia="Times New Roman" w:hAnsi="Calibri" w:cs="Calibri"/>
                <w:color w:val="000000"/>
                <w:szCs w:val="24"/>
              </w:rPr>
            </w:pPr>
          </w:p>
        </w:tc>
      </w:tr>
      <w:tr w:rsidR="000E6CB8" w14:paraId="485EF368" w14:textId="77777777">
        <w:trPr>
          <w:trHeight w:val="300"/>
        </w:trPr>
        <w:tc>
          <w:tcPr>
            <w:tcW w:w="850" w:type="dxa"/>
            <w:tcBorders>
              <w:top w:val="nil"/>
              <w:left w:val="nil"/>
              <w:bottom w:val="nil"/>
              <w:right w:val="nil"/>
            </w:tcBorders>
            <w:shd w:val="clear" w:color="auto" w:fill="auto"/>
            <w:noWrap/>
            <w:vAlign w:val="bottom"/>
            <w:hideMark/>
          </w:tcPr>
          <w:p w14:paraId="485EF36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36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6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6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67" w14:textId="77777777" w:rsidR="007D6612" w:rsidRPr="001B1C0F" w:rsidRDefault="00854B09" w:rsidP="007D6612">
            <w:pPr>
              <w:rPr>
                <w:rFonts w:ascii="Calibri" w:eastAsia="Times New Roman" w:hAnsi="Calibri" w:cs="Calibri"/>
                <w:color w:val="000000"/>
                <w:szCs w:val="24"/>
              </w:rPr>
            </w:pPr>
          </w:p>
        </w:tc>
      </w:tr>
      <w:tr w:rsidR="000E6CB8" w14:paraId="485EF36E" w14:textId="77777777">
        <w:trPr>
          <w:trHeight w:val="300"/>
        </w:trPr>
        <w:tc>
          <w:tcPr>
            <w:tcW w:w="850" w:type="dxa"/>
            <w:tcBorders>
              <w:top w:val="nil"/>
              <w:left w:val="nil"/>
              <w:bottom w:val="nil"/>
              <w:right w:val="nil"/>
            </w:tcBorders>
            <w:shd w:val="clear" w:color="auto" w:fill="auto"/>
            <w:noWrap/>
            <w:vAlign w:val="bottom"/>
            <w:hideMark/>
          </w:tcPr>
          <w:p w14:paraId="485EF36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36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6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6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36D" w14:textId="77777777" w:rsidR="007D6612" w:rsidRPr="001B1C0F" w:rsidRDefault="00854B09" w:rsidP="007D6612">
            <w:pPr>
              <w:rPr>
                <w:rFonts w:ascii="Calibri" w:eastAsia="Times New Roman" w:hAnsi="Calibri" w:cs="Calibri"/>
                <w:color w:val="000000"/>
                <w:szCs w:val="24"/>
              </w:rPr>
            </w:pPr>
          </w:p>
        </w:tc>
      </w:tr>
      <w:tr w:rsidR="000E6CB8" w14:paraId="485EF373" w14:textId="77777777">
        <w:trPr>
          <w:trHeight w:val="300"/>
        </w:trPr>
        <w:tc>
          <w:tcPr>
            <w:tcW w:w="3158" w:type="dxa"/>
            <w:gridSpan w:val="2"/>
            <w:tcBorders>
              <w:top w:val="nil"/>
              <w:left w:val="nil"/>
              <w:bottom w:val="nil"/>
              <w:right w:val="nil"/>
            </w:tcBorders>
            <w:shd w:val="clear" w:color="auto" w:fill="auto"/>
            <w:noWrap/>
            <w:vAlign w:val="bottom"/>
            <w:hideMark/>
          </w:tcPr>
          <w:p w14:paraId="485EF36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37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37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72" w14:textId="77777777" w:rsidR="007D6612" w:rsidRPr="001B1C0F" w:rsidRDefault="00854B09" w:rsidP="007D6612">
            <w:pPr>
              <w:rPr>
                <w:rFonts w:ascii="Calibri" w:eastAsia="Times New Roman" w:hAnsi="Calibri" w:cs="Calibri"/>
                <w:color w:val="000000"/>
                <w:szCs w:val="24"/>
              </w:rPr>
            </w:pPr>
          </w:p>
        </w:tc>
      </w:tr>
      <w:tr w:rsidR="000E6CB8" w14:paraId="485EF379" w14:textId="77777777">
        <w:trPr>
          <w:trHeight w:val="300"/>
        </w:trPr>
        <w:tc>
          <w:tcPr>
            <w:tcW w:w="850" w:type="dxa"/>
            <w:tcBorders>
              <w:top w:val="nil"/>
              <w:left w:val="nil"/>
              <w:bottom w:val="nil"/>
              <w:right w:val="nil"/>
            </w:tcBorders>
            <w:shd w:val="clear" w:color="auto" w:fill="auto"/>
            <w:noWrap/>
            <w:vAlign w:val="bottom"/>
            <w:hideMark/>
          </w:tcPr>
          <w:p w14:paraId="485EF37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37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37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7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378" w14:textId="77777777" w:rsidR="007D6612" w:rsidRPr="001B1C0F" w:rsidRDefault="00854B09" w:rsidP="007D6612">
            <w:pPr>
              <w:rPr>
                <w:rFonts w:ascii="Times New Roman" w:eastAsia="Times New Roman" w:hAnsi="Times New Roman" w:cs="Times New Roman"/>
                <w:sz w:val="20"/>
              </w:rPr>
            </w:pPr>
          </w:p>
        </w:tc>
      </w:tr>
      <w:tr w:rsidR="000E6CB8" w14:paraId="485EF37C" w14:textId="77777777">
        <w:trPr>
          <w:trHeight w:val="300"/>
        </w:trPr>
        <w:tc>
          <w:tcPr>
            <w:tcW w:w="850" w:type="dxa"/>
            <w:tcBorders>
              <w:top w:val="nil"/>
              <w:left w:val="nil"/>
              <w:bottom w:val="nil"/>
              <w:right w:val="nil"/>
            </w:tcBorders>
            <w:shd w:val="clear" w:color="auto" w:fill="auto"/>
            <w:noWrap/>
            <w:vAlign w:val="bottom"/>
            <w:hideMark/>
          </w:tcPr>
          <w:p w14:paraId="485EF37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37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30 </w:t>
            </w:r>
            <w:r w:rsidRPr="001B1C0F">
              <w:rPr>
                <w:rFonts w:ascii="Calibri" w:eastAsia="Times New Roman" w:hAnsi="Calibri" w:cs="Calibri"/>
                <w:color w:val="000000"/>
                <w:szCs w:val="24"/>
              </w:rPr>
              <w:t>ως έχει   ΔΕΚΤΟ ΚΑΤΑ ΠΛΕΙΟΨΗΦΙΑ</w:t>
            </w:r>
          </w:p>
        </w:tc>
      </w:tr>
      <w:tr w:rsidR="000E6CB8" w14:paraId="485EF382" w14:textId="77777777">
        <w:trPr>
          <w:trHeight w:val="300"/>
        </w:trPr>
        <w:tc>
          <w:tcPr>
            <w:tcW w:w="850" w:type="dxa"/>
            <w:tcBorders>
              <w:top w:val="nil"/>
              <w:left w:val="nil"/>
              <w:bottom w:val="nil"/>
              <w:right w:val="nil"/>
            </w:tcBorders>
            <w:shd w:val="clear" w:color="auto" w:fill="auto"/>
            <w:noWrap/>
            <w:vAlign w:val="bottom"/>
            <w:hideMark/>
          </w:tcPr>
          <w:p w14:paraId="485EF37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37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7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8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81" w14:textId="77777777" w:rsidR="007D6612" w:rsidRPr="001B1C0F" w:rsidRDefault="00854B09" w:rsidP="007D6612">
            <w:pPr>
              <w:rPr>
                <w:rFonts w:ascii="Calibri" w:eastAsia="Times New Roman" w:hAnsi="Calibri" w:cs="Calibri"/>
                <w:color w:val="000000"/>
                <w:szCs w:val="24"/>
              </w:rPr>
            </w:pPr>
          </w:p>
        </w:tc>
      </w:tr>
      <w:tr w:rsidR="000E6CB8" w14:paraId="485EF388" w14:textId="77777777">
        <w:trPr>
          <w:trHeight w:val="300"/>
        </w:trPr>
        <w:tc>
          <w:tcPr>
            <w:tcW w:w="850" w:type="dxa"/>
            <w:tcBorders>
              <w:top w:val="nil"/>
              <w:left w:val="nil"/>
              <w:bottom w:val="nil"/>
              <w:right w:val="nil"/>
            </w:tcBorders>
            <w:shd w:val="clear" w:color="auto" w:fill="auto"/>
            <w:noWrap/>
            <w:vAlign w:val="bottom"/>
            <w:hideMark/>
          </w:tcPr>
          <w:p w14:paraId="485EF38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38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8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8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87" w14:textId="77777777" w:rsidR="007D6612" w:rsidRPr="001B1C0F" w:rsidRDefault="00854B09" w:rsidP="007D6612">
            <w:pPr>
              <w:rPr>
                <w:rFonts w:ascii="Calibri" w:eastAsia="Times New Roman" w:hAnsi="Calibri" w:cs="Calibri"/>
                <w:color w:val="000000"/>
                <w:szCs w:val="24"/>
              </w:rPr>
            </w:pPr>
          </w:p>
        </w:tc>
      </w:tr>
      <w:tr w:rsidR="000E6CB8" w14:paraId="485EF38E" w14:textId="77777777">
        <w:trPr>
          <w:trHeight w:val="300"/>
        </w:trPr>
        <w:tc>
          <w:tcPr>
            <w:tcW w:w="850" w:type="dxa"/>
            <w:tcBorders>
              <w:top w:val="nil"/>
              <w:left w:val="nil"/>
              <w:bottom w:val="nil"/>
              <w:right w:val="nil"/>
            </w:tcBorders>
            <w:shd w:val="clear" w:color="auto" w:fill="auto"/>
            <w:noWrap/>
            <w:vAlign w:val="bottom"/>
            <w:hideMark/>
          </w:tcPr>
          <w:p w14:paraId="485EF38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38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8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8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8D" w14:textId="77777777" w:rsidR="007D6612" w:rsidRPr="001B1C0F" w:rsidRDefault="00854B09" w:rsidP="007D6612">
            <w:pPr>
              <w:rPr>
                <w:rFonts w:ascii="Calibri" w:eastAsia="Times New Roman" w:hAnsi="Calibri" w:cs="Calibri"/>
                <w:color w:val="000000"/>
                <w:szCs w:val="24"/>
              </w:rPr>
            </w:pPr>
          </w:p>
        </w:tc>
      </w:tr>
      <w:tr w:rsidR="000E6CB8" w14:paraId="485EF394" w14:textId="77777777">
        <w:trPr>
          <w:trHeight w:val="300"/>
        </w:trPr>
        <w:tc>
          <w:tcPr>
            <w:tcW w:w="850" w:type="dxa"/>
            <w:tcBorders>
              <w:top w:val="nil"/>
              <w:left w:val="nil"/>
              <w:bottom w:val="nil"/>
              <w:right w:val="nil"/>
            </w:tcBorders>
            <w:shd w:val="clear" w:color="auto" w:fill="auto"/>
            <w:noWrap/>
            <w:vAlign w:val="bottom"/>
            <w:hideMark/>
          </w:tcPr>
          <w:p w14:paraId="485EF38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39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9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9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93" w14:textId="77777777" w:rsidR="007D6612" w:rsidRPr="001B1C0F" w:rsidRDefault="00854B09" w:rsidP="007D6612">
            <w:pPr>
              <w:rPr>
                <w:rFonts w:ascii="Calibri" w:eastAsia="Times New Roman" w:hAnsi="Calibri" w:cs="Calibri"/>
                <w:color w:val="000000"/>
                <w:szCs w:val="24"/>
              </w:rPr>
            </w:pPr>
          </w:p>
        </w:tc>
      </w:tr>
      <w:tr w:rsidR="000E6CB8" w14:paraId="485EF39A" w14:textId="77777777">
        <w:trPr>
          <w:trHeight w:val="300"/>
        </w:trPr>
        <w:tc>
          <w:tcPr>
            <w:tcW w:w="850" w:type="dxa"/>
            <w:tcBorders>
              <w:top w:val="nil"/>
              <w:left w:val="nil"/>
              <w:bottom w:val="nil"/>
              <w:right w:val="nil"/>
            </w:tcBorders>
            <w:shd w:val="clear" w:color="auto" w:fill="auto"/>
            <w:noWrap/>
            <w:vAlign w:val="bottom"/>
            <w:hideMark/>
          </w:tcPr>
          <w:p w14:paraId="485EF39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39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9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9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99" w14:textId="77777777" w:rsidR="007D6612" w:rsidRPr="001B1C0F" w:rsidRDefault="00854B09" w:rsidP="007D6612">
            <w:pPr>
              <w:rPr>
                <w:rFonts w:ascii="Calibri" w:eastAsia="Times New Roman" w:hAnsi="Calibri" w:cs="Calibri"/>
                <w:color w:val="000000"/>
                <w:szCs w:val="24"/>
              </w:rPr>
            </w:pPr>
          </w:p>
        </w:tc>
      </w:tr>
      <w:tr w:rsidR="000E6CB8" w14:paraId="485EF3A0" w14:textId="77777777">
        <w:trPr>
          <w:trHeight w:val="300"/>
        </w:trPr>
        <w:tc>
          <w:tcPr>
            <w:tcW w:w="850" w:type="dxa"/>
            <w:tcBorders>
              <w:top w:val="nil"/>
              <w:left w:val="nil"/>
              <w:bottom w:val="nil"/>
              <w:right w:val="nil"/>
            </w:tcBorders>
            <w:shd w:val="clear" w:color="auto" w:fill="auto"/>
            <w:noWrap/>
            <w:vAlign w:val="bottom"/>
            <w:hideMark/>
          </w:tcPr>
          <w:p w14:paraId="485EF39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39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9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9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9F" w14:textId="77777777" w:rsidR="007D6612" w:rsidRPr="001B1C0F" w:rsidRDefault="00854B09" w:rsidP="007D6612">
            <w:pPr>
              <w:rPr>
                <w:rFonts w:ascii="Calibri" w:eastAsia="Times New Roman" w:hAnsi="Calibri" w:cs="Calibri"/>
                <w:color w:val="000000"/>
                <w:szCs w:val="24"/>
              </w:rPr>
            </w:pPr>
          </w:p>
        </w:tc>
      </w:tr>
      <w:tr w:rsidR="000E6CB8" w14:paraId="485EF3A6" w14:textId="77777777">
        <w:trPr>
          <w:trHeight w:val="300"/>
        </w:trPr>
        <w:tc>
          <w:tcPr>
            <w:tcW w:w="850" w:type="dxa"/>
            <w:tcBorders>
              <w:top w:val="nil"/>
              <w:left w:val="nil"/>
              <w:bottom w:val="nil"/>
              <w:right w:val="nil"/>
            </w:tcBorders>
            <w:shd w:val="clear" w:color="auto" w:fill="auto"/>
            <w:noWrap/>
            <w:vAlign w:val="bottom"/>
            <w:hideMark/>
          </w:tcPr>
          <w:p w14:paraId="485EF3A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3A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A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A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A5" w14:textId="77777777" w:rsidR="007D6612" w:rsidRPr="001B1C0F" w:rsidRDefault="00854B09" w:rsidP="007D6612">
            <w:pPr>
              <w:rPr>
                <w:rFonts w:ascii="Calibri" w:eastAsia="Times New Roman" w:hAnsi="Calibri" w:cs="Calibri"/>
                <w:color w:val="000000"/>
                <w:szCs w:val="24"/>
              </w:rPr>
            </w:pPr>
          </w:p>
        </w:tc>
      </w:tr>
      <w:tr w:rsidR="000E6CB8" w14:paraId="485EF3AB" w14:textId="77777777">
        <w:trPr>
          <w:trHeight w:val="300"/>
        </w:trPr>
        <w:tc>
          <w:tcPr>
            <w:tcW w:w="3158" w:type="dxa"/>
            <w:gridSpan w:val="2"/>
            <w:tcBorders>
              <w:top w:val="nil"/>
              <w:left w:val="nil"/>
              <w:bottom w:val="nil"/>
              <w:right w:val="nil"/>
            </w:tcBorders>
            <w:shd w:val="clear" w:color="auto" w:fill="auto"/>
            <w:noWrap/>
            <w:vAlign w:val="bottom"/>
            <w:hideMark/>
          </w:tcPr>
          <w:p w14:paraId="485EF3A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3A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3A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AA" w14:textId="77777777" w:rsidR="007D6612" w:rsidRPr="001B1C0F" w:rsidRDefault="00854B09" w:rsidP="007D6612">
            <w:pPr>
              <w:rPr>
                <w:rFonts w:ascii="Calibri" w:eastAsia="Times New Roman" w:hAnsi="Calibri" w:cs="Calibri"/>
                <w:color w:val="000000"/>
                <w:szCs w:val="24"/>
              </w:rPr>
            </w:pPr>
          </w:p>
        </w:tc>
      </w:tr>
      <w:tr w:rsidR="000E6CB8" w14:paraId="485EF3B1" w14:textId="77777777">
        <w:trPr>
          <w:trHeight w:val="300"/>
        </w:trPr>
        <w:tc>
          <w:tcPr>
            <w:tcW w:w="850" w:type="dxa"/>
            <w:tcBorders>
              <w:top w:val="nil"/>
              <w:left w:val="nil"/>
              <w:bottom w:val="nil"/>
              <w:right w:val="nil"/>
            </w:tcBorders>
            <w:shd w:val="clear" w:color="auto" w:fill="auto"/>
            <w:noWrap/>
            <w:vAlign w:val="bottom"/>
            <w:hideMark/>
          </w:tcPr>
          <w:p w14:paraId="485EF3A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3A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3A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A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3B0" w14:textId="77777777" w:rsidR="007D6612" w:rsidRPr="001B1C0F" w:rsidRDefault="00854B09" w:rsidP="007D6612">
            <w:pPr>
              <w:rPr>
                <w:rFonts w:ascii="Times New Roman" w:eastAsia="Times New Roman" w:hAnsi="Times New Roman" w:cs="Times New Roman"/>
                <w:sz w:val="20"/>
              </w:rPr>
            </w:pPr>
          </w:p>
        </w:tc>
      </w:tr>
      <w:tr w:rsidR="000E6CB8" w14:paraId="485EF3B4" w14:textId="77777777">
        <w:trPr>
          <w:trHeight w:val="300"/>
        </w:trPr>
        <w:tc>
          <w:tcPr>
            <w:tcW w:w="850" w:type="dxa"/>
            <w:tcBorders>
              <w:top w:val="nil"/>
              <w:left w:val="nil"/>
              <w:bottom w:val="nil"/>
              <w:right w:val="nil"/>
            </w:tcBorders>
            <w:shd w:val="clear" w:color="auto" w:fill="auto"/>
            <w:noWrap/>
            <w:vAlign w:val="bottom"/>
            <w:hideMark/>
          </w:tcPr>
          <w:p w14:paraId="485EF3B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3B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31 ως έχει   ΔΕΚΤΟ ΚΑΤΑ ΠΛΕΙΟΨΗΦΙΑ</w:t>
            </w:r>
          </w:p>
        </w:tc>
      </w:tr>
      <w:tr w:rsidR="000E6CB8" w14:paraId="485EF3BA" w14:textId="77777777">
        <w:trPr>
          <w:trHeight w:val="300"/>
        </w:trPr>
        <w:tc>
          <w:tcPr>
            <w:tcW w:w="850" w:type="dxa"/>
            <w:tcBorders>
              <w:top w:val="nil"/>
              <w:left w:val="nil"/>
              <w:bottom w:val="nil"/>
              <w:right w:val="nil"/>
            </w:tcBorders>
            <w:shd w:val="clear" w:color="auto" w:fill="auto"/>
            <w:noWrap/>
            <w:vAlign w:val="bottom"/>
            <w:hideMark/>
          </w:tcPr>
          <w:p w14:paraId="485EF3B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3B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B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B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B9" w14:textId="77777777" w:rsidR="007D6612" w:rsidRPr="001B1C0F" w:rsidRDefault="00854B09" w:rsidP="007D6612">
            <w:pPr>
              <w:rPr>
                <w:rFonts w:ascii="Calibri" w:eastAsia="Times New Roman" w:hAnsi="Calibri" w:cs="Calibri"/>
                <w:color w:val="000000"/>
                <w:szCs w:val="24"/>
              </w:rPr>
            </w:pPr>
          </w:p>
        </w:tc>
      </w:tr>
      <w:tr w:rsidR="000E6CB8" w14:paraId="485EF3C0" w14:textId="77777777">
        <w:trPr>
          <w:trHeight w:val="300"/>
        </w:trPr>
        <w:tc>
          <w:tcPr>
            <w:tcW w:w="850" w:type="dxa"/>
            <w:tcBorders>
              <w:top w:val="nil"/>
              <w:left w:val="nil"/>
              <w:bottom w:val="nil"/>
              <w:right w:val="nil"/>
            </w:tcBorders>
            <w:shd w:val="clear" w:color="auto" w:fill="auto"/>
            <w:noWrap/>
            <w:vAlign w:val="bottom"/>
            <w:hideMark/>
          </w:tcPr>
          <w:p w14:paraId="485EF3B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3B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B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B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BF" w14:textId="77777777" w:rsidR="007D6612" w:rsidRPr="001B1C0F" w:rsidRDefault="00854B09" w:rsidP="007D6612">
            <w:pPr>
              <w:rPr>
                <w:rFonts w:ascii="Calibri" w:eastAsia="Times New Roman" w:hAnsi="Calibri" w:cs="Calibri"/>
                <w:color w:val="000000"/>
                <w:szCs w:val="24"/>
              </w:rPr>
            </w:pPr>
          </w:p>
        </w:tc>
      </w:tr>
      <w:tr w:rsidR="000E6CB8" w14:paraId="485EF3C6" w14:textId="77777777">
        <w:trPr>
          <w:trHeight w:val="300"/>
        </w:trPr>
        <w:tc>
          <w:tcPr>
            <w:tcW w:w="850" w:type="dxa"/>
            <w:tcBorders>
              <w:top w:val="nil"/>
              <w:left w:val="nil"/>
              <w:bottom w:val="nil"/>
              <w:right w:val="nil"/>
            </w:tcBorders>
            <w:shd w:val="clear" w:color="auto" w:fill="auto"/>
            <w:noWrap/>
            <w:vAlign w:val="bottom"/>
            <w:hideMark/>
          </w:tcPr>
          <w:p w14:paraId="485EF3C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3C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C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C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C5" w14:textId="77777777" w:rsidR="007D6612" w:rsidRPr="001B1C0F" w:rsidRDefault="00854B09" w:rsidP="007D6612">
            <w:pPr>
              <w:rPr>
                <w:rFonts w:ascii="Calibri" w:eastAsia="Times New Roman" w:hAnsi="Calibri" w:cs="Calibri"/>
                <w:color w:val="000000"/>
                <w:szCs w:val="24"/>
              </w:rPr>
            </w:pPr>
          </w:p>
        </w:tc>
      </w:tr>
      <w:tr w:rsidR="000E6CB8" w14:paraId="485EF3CC" w14:textId="77777777">
        <w:trPr>
          <w:trHeight w:val="300"/>
        </w:trPr>
        <w:tc>
          <w:tcPr>
            <w:tcW w:w="850" w:type="dxa"/>
            <w:tcBorders>
              <w:top w:val="nil"/>
              <w:left w:val="nil"/>
              <w:bottom w:val="nil"/>
              <w:right w:val="nil"/>
            </w:tcBorders>
            <w:shd w:val="clear" w:color="auto" w:fill="auto"/>
            <w:noWrap/>
            <w:vAlign w:val="bottom"/>
            <w:hideMark/>
          </w:tcPr>
          <w:p w14:paraId="485EF3C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3C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C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C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CB" w14:textId="77777777" w:rsidR="007D6612" w:rsidRPr="001B1C0F" w:rsidRDefault="00854B09" w:rsidP="007D6612">
            <w:pPr>
              <w:rPr>
                <w:rFonts w:ascii="Calibri" w:eastAsia="Times New Roman" w:hAnsi="Calibri" w:cs="Calibri"/>
                <w:color w:val="000000"/>
                <w:szCs w:val="24"/>
              </w:rPr>
            </w:pPr>
          </w:p>
        </w:tc>
      </w:tr>
      <w:tr w:rsidR="000E6CB8" w14:paraId="485EF3D2" w14:textId="77777777">
        <w:trPr>
          <w:trHeight w:val="300"/>
        </w:trPr>
        <w:tc>
          <w:tcPr>
            <w:tcW w:w="850" w:type="dxa"/>
            <w:tcBorders>
              <w:top w:val="nil"/>
              <w:left w:val="nil"/>
              <w:bottom w:val="nil"/>
              <w:right w:val="nil"/>
            </w:tcBorders>
            <w:shd w:val="clear" w:color="auto" w:fill="auto"/>
            <w:noWrap/>
            <w:vAlign w:val="bottom"/>
            <w:hideMark/>
          </w:tcPr>
          <w:p w14:paraId="485EF3C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3C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C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D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3D1" w14:textId="77777777" w:rsidR="007D6612" w:rsidRPr="001B1C0F" w:rsidRDefault="00854B09" w:rsidP="007D6612">
            <w:pPr>
              <w:rPr>
                <w:rFonts w:ascii="Calibri" w:eastAsia="Times New Roman" w:hAnsi="Calibri" w:cs="Calibri"/>
                <w:color w:val="000000"/>
                <w:szCs w:val="24"/>
              </w:rPr>
            </w:pPr>
          </w:p>
        </w:tc>
      </w:tr>
      <w:tr w:rsidR="000E6CB8" w14:paraId="485EF3D8" w14:textId="77777777">
        <w:trPr>
          <w:trHeight w:val="300"/>
        </w:trPr>
        <w:tc>
          <w:tcPr>
            <w:tcW w:w="850" w:type="dxa"/>
            <w:tcBorders>
              <w:top w:val="nil"/>
              <w:left w:val="nil"/>
              <w:bottom w:val="nil"/>
              <w:right w:val="nil"/>
            </w:tcBorders>
            <w:shd w:val="clear" w:color="auto" w:fill="auto"/>
            <w:noWrap/>
            <w:vAlign w:val="bottom"/>
            <w:hideMark/>
          </w:tcPr>
          <w:p w14:paraId="485EF3D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3D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D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D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D7" w14:textId="77777777" w:rsidR="007D6612" w:rsidRPr="001B1C0F" w:rsidRDefault="00854B09" w:rsidP="007D6612">
            <w:pPr>
              <w:rPr>
                <w:rFonts w:ascii="Calibri" w:eastAsia="Times New Roman" w:hAnsi="Calibri" w:cs="Calibri"/>
                <w:color w:val="000000"/>
                <w:szCs w:val="24"/>
              </w:rPr>
            </w:pPr>
          </w:p>
        </w:tc>
      </w:tr>
      <w:tr w:rsidR="000E6CB8" w14:paraId="485EF3DE" w14:textId="77777777">
        <w:trPr>
          <w:trHeight w:val="300"/>
        </w:trPr>
        <w:tc>
          <w:tcPr>
            <w:tcW w:w="850" w:type="dxa"/>
            <w:tcBorders>
              <w:top w:val="nil"/>
              <w:left w:val="nil"/>
              <w:bottom w:val="nil"/>
              <w:right w:val="nil"/>
            </w:tcBorders>
            <w:shd w:val="clear" w:color="auto" w:fill="auto"/>
            <w:noWrap/>
            <w:vAlign w:val="bottom"/>
            <w:hideMark/>
          </w:tcPr>
          <w:p w14:paraId="485EF3D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3D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D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D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DD" w14:textId="77777777" w:rsidR="007D6612" w:rsidRPr="001B1C0F" w:rsidRDefault="00854B09" w:rsidP="007D6612">
            <w:pPr>
              <w:rPr>
                <w:rFonts w:ascii="Calibri" w:eastAsia="Times New Roman" w:hAnsi="Calibri" w:cs="Calibri"/>
                <w:color w:val="000000"/>
                <w:szCs w:val="24"/>
              </w:rPr>
            </w:pPr>
          </w:p>
        </w:tc>
      </w:tr>
      <w:tr w:rsidR="000E6CB8" w14:paraId="485EF3E3" w14:textId="77777777">
        <w:trPr>
          <w:trHeight w:val="300"/>
        </w:trPr>
        <w:tc>
          <w:tcPr>
            <w:tcW w:w="3158" w:type="dxa"/>
            <w:gridSpan w:val="2"/>
            <w:tcBorders>
              <w:top w:val="nil"/>
              <w:left w:val="nil"/>
              <w:bottom w:val="nil"/>
              <w:right w:val="nil"/>
            </w:tcBorders>
            <w:shd w:val="clear" w:color="auto" w:fill="auto"/>
            <w:noWrap/>
            <w:vAlign w:val="bottom"/>
            <w:hideMark/>
          </w:tcPr>
          <w:p w14:paraId="485EF3D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3E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3E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E2" w14:textId="77777777" w:rsidR="007D6612" w:rsidRPr="001B1C0F" w:rsidRDefault="00854B09" w:rsidP="007D6612">
            <w:pPr>
              <w:rPr>
                <w:rFonts w:ascii="Calibri" w:eastAsia="Times New Roman" w:hAnsi="Calibri" w:cs="Calibri"/>
                <w:color w:val="000000"/>
                <w:szCs w:val="24"/>
              </w:rPr>
            </w:pPr>
          </w:p>
        </w:tc>
      </w:tr>
      <w:tr w:rsidR="000E6CB8" w14:paraId="485EF3E9" w14:textId="77777777">
        <w:trPr>
          <w:trHeight w:val="300"/>
        </w:trPr>
        <w:tc>
          <w:tcPr>
            <w:tcW w:w="850" w:type="dxa"/>
            <w:tcBorders>
              <w:top w:val="nil"/>
              <w:left w:val="nil"/>
              <w:bottom w:val="nil"/>
              <w:right w:val="nil"/>
            </w:tcBorders>
            <w:shd w:val="clear" w:color="auto" w:fill="auto"/>
            <w:noWrap/>
            <w:vAlign w:val="bottom"/>
            <w:hideMark/>
          </w:tcPr>
          <w:p w14:paraId="485EF3E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3E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3E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E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3E8" w14:textId="77777777" w:rsidR="007D6612" w:rsidRPr="001B1C0F" w:rsidRDefault="00854B09" w:rsidP="007D6612">
            <w:pPr>
              <w:rPr>
                <w:rFonts w:ascii="Times New Roman" w:eastAsia="Times New Roman" w:hAnsi="Times New Roman" w:cs="Times New Roman"/>
                <w:sz w:val="20"/>
              </w:rPr>
            </w:pPr>
          </w:p>
        </w:tc>
      </w:tr>
      <w:tr w:rsidR="000E6CB8" w14:paraId="485EF3EC" w14:textId="77777777">
        <w:trPr>
          <w:trHeight w:val="300"/>
        </w:trPr>
        <w:tc>
          <w:tcPr>
            <w:tcW w:w="850" w:type="dxa"/>
            <w:tcBorders>
              <w:top w:val="nil"/>
              <w:left w:val="nil"/>
              <w:bottom w:val="nil"/>
              <w:right w:val="nil"/>
            </w:tcBorders>
            <w:shd w:val="clear" w:color="auto" w:fill="auto"/>
            <w:noWrap/>
            <w:vAlign w:val="bottom"/>
            <w:hideMark/>
          </w:tcPr>
          <w:p w14:paraId="485EF3E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3E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32 ως έχει   ΔΕΚΤΟ ΚΑΤΑ ΠΛΕΙΟΨΗΦΙΑ</w:t>
            </w:r>
          </w:p>
        </w:tc>
      </w:tr>
      <w:tr w:rsidR="000E6CB8" w14:paraId="485EF3F2" w14:textId="77777777">
        <w:trPr>
          <w:trHeight w:val="300"/>
        </w:trPr>
        <w:tc>
          <w:tcPr>
            <w:tcW w:w="850" w:type="dxa"/>
            <w:tcBorders>
              <w:top w:val="nil"/>
              <w:left w:val="nil"/>
              <w:bottom w:val="nil"/>
              <w:right w:val="nil"/>
            </w:tcBorders>
            <w:shd w:val="clear" w:color="auto" w:fill="auto"/>
            <w:noWrap/>
            <w:vAlign w:val="bottom"/>
            <w:hideMark/>
          </w:tcPr>
          <w:p w14:paraId="485EF3E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3E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E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F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F1" w14:textId="77777777" w:rsidR="007D6612" w:rsidRPr="001B1C0F" w:rsidRDefault="00854B09" w:rsidP="007D6612">
            <w:pPr>
              <w:rPr>
                <w:rFonts w:ascii="Calibri" w:eastAsia="Times New Roman" w:hAnsi="Calibri" w:cs="Calibri"/>
                <w:color w:val="000000"/>
                <w:szCs w:val="24"/>
              </w:rPr>
            </w:pPr>
          </w:p>
        </w:tc>
      </w:tr>
      <w:tr w:rsidR="000E6CB8" w14:paraId="485EF3F8" w14:textId="77777777">
        <w:trPr>
          <w:trHeight w:val="300"/>
        </w:trPr>
        <w:tc>
          <w:tcPr>
            <w:tcW w:w="850" w:type="dxa"/>
            <w:tcBorders>
              <w:top w:val="nil"/>
              <w:left w:val="nil"/>
              <w:bottom w:val="nil"/>
              <w:right w:val="nil"/>
            </w:tcBorders>
            <w:shd w:val="clear" w:color="auto" w:fill="auto"/>
            <w:noWrap/>
            <w:vAlign w:val="bottom"/>
            <w:hideMark/>
          </w:tcPr>
          <w:p w14:paraId="485EF3F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3F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F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F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F7" w14:textId="77777777" w:rsidR="007D6612" w:rsidRPr="001B1C0F" w:rsidRDefault="00854B09" w:rsidP="007D6612">
            <w:pPr>
              <w:rPr>
                <w:rFonts w:ascii="Calibri" w:eastAsia="Times New Roman" w:hAnsi="Calibri" w:cs="Calibri"/>
                <w:color w:val="000000"/>
                <w:szCs w:val="24"/>
              </w:rPr>
            </w:pPr>
          </w:p>
        </w:tc>
      </w:tr>
      <w:tr w:rsidR="000E6CB8" w14:paraId="485EF3FE" w14:textId="77777777">
        <w:trPr>
          <w:trHeight w:val="300"/>
        </w:trPr>
        <w:tc>
          <w:tcPr>
            <w:tcW w:w="850" w:type="dxa"/>
            <w:tcBorders>
              <w:top w:val="nil"/>
              <w:left w:val="nil"/>
              <w:bottom w:val="nil"/>
              <w:right w:val="nil"/>
            </w:tcBorders>
            <w:shd w:val="clear" w:color="auto" w:fill="auto"/>
            <w:noWrap/>
            <w:vAlign w:val="bottom"/>
            <w:hideMark/>
          </w:tcPr>
          <w:p w14:paraId="485EF3F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3F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3F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3F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3FD" w14:textId="77777777" w:rsidR="007D6612" w:rsidRPr="001B1C0F" w:rsidRDefault="00854B09" w:rsidP="007D6612">
            <w:pPr>
              <w:rPr>
                <w:rFonts w:ascii="Calibri" w:eastAsia="Times New Roman" w:hAnsi="Calibri" w:cs="Calibri"/>
                <w:color w:val="000000"/>
                <w:szCs w:val="24"/>
              </w:rPr>
            </w:pPr>
          </w:p>
        </w:tc>
      </w:tr>
      <w:tr w:rsidR="000E6CB8" w14:paraId="485EF404" w14:textId="77777777">
        <w:trPr>
          <w:trHeight w:val="300"/>
        </w:trPr>
        <w:tc>
          <w:tcPr>
            <w:tcW w:w="850" w:type="dxa"/>
            <w:tcBorders>
              <w:top w:val="nil"/>
              <w:left w:val="nil"/>
              <w:bottom w:val="nil"/>
              <w:right w:val="nil"/>
            </w:tcBorders>
            <w:shd w:val="clear" w:color="auto" w:fill="auto"/>
            <w:noWrap/>
            <w:vAlign w:val="bottom"/>
            <w:hideMark/>
          </w:tcPr>
          <w:p w14:paraId="485EF3F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40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0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0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03" w14:textId="77777777" w:rsidR="007D6612" w:rsidRPr="001B1C0F" w:rsidRDefault="00854B09" w:rsidP="007D6612">
            <w:pPr>
              <w:rPr>
                <w:rFonts w:ascii="Calibri" w:eastAsia="Times New Roman" w:hAnsi="Calibri" w:cs="Calibri"/>
                <w:color w:val="000000"/>
                <w:szCs w:val="24"/>
              </w:rPr>
            </w:pPr>
          </w:p>
        </w:tc>
      </w:tr>
      <w:tr w:rsidR="000E6CB8" w14:paraId="485EF40A" w14:textId="77777777">
        <w:trPr>
          <w:trHeight w:val="300"/>
        </w:trPr>
        <w:tc>
          <w:tcPr>
            <w:tcW w:w="850" w:type="dxa"/>
            <w:tcBorders>
              <w:top w:val="nil"/>
              <w:left w:val="nil"/>
              <w:bottom w:val="nil"/>
              <w:right w:val="nil"/>
            </w:tcBorders>
            <w:shd w:val="clear" w:color="auto" w:fill="auto"/>
            <w:noWrap/>
            <w:vAlign w:val="bottom"/>
            <w:hideMark/>
          </w:tcPr>
          <w:p w14:paraId="485EF40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40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0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0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09" w14:textId="77777777" w:rsidR="007D6612" w:rsidRPr="001B1C0F" w:rsidRDefault="00854B09" w:rsidP="007D6612">
            <w:pPr>
              <w:rPr>
                <w:rFonts w:ascii="Calibri" w:eastAsia="Times New Roman" w:hAnsi="Calibri" w:cs="Calibri"/>
                <w:color w:val="000000"/>
                <w:szCs w:val="24"/>
              </w:rPr>
            </w:pPr>
          </w:p>
        </w:tc>
      </w:tr>
      <w:tr w:rsidR="000E6CB8" w14:paraId="485EF410" w14:textId="77777777">
        <w:trPr>
          <w:trHeight w:val="300"/>
        </w:trPr>
        <w:tc>
          <w:tcPr>
            <w:tcW w:w="850" w:type="dxa"/>
            <w:tcBorders>
              <w:top w:val="nil"/>
              <w:left w:val="nil"/>
              <w:bottom w:val="nil"/>
              <w:right w:val="nil"/>
            </w:tcBorders>
            <w:shd w:val="clear" w:color="auto" w:fill="auto"/>
            <w:noWrap/>
            <w:vAlign w:val="bottom"/>
            <w:hideMark/>
          </w:tcPr>
          <w:p w14:paraId="485EF40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40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0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0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0F" w14:textId="77777777" w:rsidR="007D6612" w:rsidRPr="001B1C0F" w:rsidRDefault="00854B09" w:rsidP="007D6612">
            <w:pPr>
              <w:rPr>
                <w:rFonts w:ascii="Calibri" w:eastAsia="Times New Roman" w:hAnsi="Calibri" w:cs="Calibri"/>
                <w:color w:val="000000"/>
                <w:szCs w:val="24"/>
              </w:rPr>
            </w:pPr>
          </w:p>
        </w:tc>
      </w:tr>
      <w:tr w:rsidR="000E6CB8" w14:paraId="485EF416" w14:textId="77777777">
        <w:trPr>
          <w:trHeight w:val="300"/>
        </w:trPr>
        <w:tc>
          <w:tcPr>
            <w:tcW w:w="850" w:type="dxa"/>
            <w:tcBorders>
              <w:top w:val="nil"/>
              <w:left w:val="nil"/>
              <w:bottom w:val="nil"/>
              <w:right w:val="nil"/>
            </w:tcBorders>
            <w:shd w:val="clear" w:color="auto" w:fill="auto"/>
            <w:noWrap/>
            <w:vAlign w:val="bottom"/>
            <w:hideMark/>
          </w:tcPr>
          <w:p w14:paraId="485EF41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41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1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1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15" w14:textId="77777777" w:rsidR="007D6612" w:rsidRPr="001B1C0F" w:rsidRDefault="00854B09" w:rsidP="007D6612">
            <w:pPr>
              <w:rPr>
                <w:rFonts w:ascii="Calibri" w:eastAsia="Times New Roman" w:hAnsi="Calibri" w:cs="Calibri"/>
                <w:color w:val="000000"/>
                <w:szCs w:val="24"/>
              </w:rPr>
            </w:pPr>
          </w:p>
        </w:tc>
      </w:tr>
      <w:tr w:rsidR="000E6CB8" w14:paraId="485EF41B" w14:textId="77777777">
        <w:trPr>
          <w:trHeight w:val="300"/>
        </w:trPr>
        <w:tc>
          <w:tcPr>
            <w:tcW w:w="3158" w:type="dxa"/>
            <w:gridSpan w:val="2"/>
            <w:tcBorders>
              <w:top w:val="nil"/>
              <w:left w:val="nil"/>
              <w:bottom w:val="nil"/>
              <w:right w:val="nil"/>
            </w:tcBorders>
            <w:shd w:val="clear" w:color="auto" w:fill="auto"/>
            <w:noWrap/>
            <w:vAlign w:val="bottom"/>
            <w:hideMark/>
          </w:tcPr>
          <w:p w14:paraId="485EF41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41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41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1A" w14:textId="77777777" w:rsidR="007D6612" w:rsidRPr="001B1C0F" w:rsidRDefault="00854B09" w:rsidP="007D6612">
            <w:pPr>
              <w:rPr>
                <w:rFonts w:ascii="Calibri" w:eastAsia="Times New Roman" w:hAnsi="Calibri" w:cs="Calibri"/>
                <w:color w:val="000000"/>
                <w:szCs w:val="24"/>
              </w:rPr>
            </w:pPr>
          </w:p>
        </w:tc>
      </w:tr>
      <w:tr w:rsidR="000E6CB8" w14:paraId="485EF421" w14:textId="77777777">
        <w:trPr>
          <w:trHeight w:val="300"/>
        </w:trPr>
        <w:tc>
          <w:tcPr>
            <w:tcW w:w="850" w:type="dxa"/>
            <w:tcBorders>
              <w:top w:val="nil"/>
              <w:left w:val="nil"/>
              <w:bottom w:val="nil"/>
              <w:right w:val="nil"/>
            </w:tcBorders>
            <w:shd w:val="clear" w:color="auto" w:fill="auto"/>
            <w:noWrap/>
            <w:vAlign w:val="bottom"/>
            <w:hideMark/>
          </w:tcPr>
          <w:p w14:paraId="485EF41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41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41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1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420" w14:textId="77777777" w:rsidR="007D6612" w:rsidRPr="001B1C0F" w:rsidRDefault="00854B09" w:rsidP="007D6612">
            <w:pPr>
              <w:rPr>
                <w:rFonts w:ascii="Times New Roman" w:eastAsia="Times New Roman" w:hAnsi="Times New Roman" w:cs="Times New Roman"/>
                <w:sz w:val="20"/>
              </w:rPr>
            </w:pPr>
          </w:p>
        </w:tc>
      </w:tr>
      <w:tr w:rsidR="000E6CB8" w14:paraId="485EF424" w14:textId="77777777">
        <w:trPr>
          <w:trHeight w:val="300"/>
        </w:trPr>
        <w:tc>
          <w:tcPr>
            <w:tcW w:w="850" w:type="dxa"/>
            <w:tcBorders>
              <w:top w:val="nil"/>
              <w:left w:val="nil"/>
              <w:bottom w:val="nil"/>
              <w:right w:val="nil"/>
            </w:tcBorders>
            <w:shd w:val="clear" w:color="auto" w:fill="auto"/>
            <w:noWrap/>
            <w:vAlign w:val="bottom"/>
            <w:hideMark/>
          </w:tcPr>
          <w:p w14:paraId="485EF42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42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33  ως έχει   ΔΕΚΤΟ ΚΑΤΑ ΠΛΕΙΟΨΗΦΙΑ</w:t>
            </w:r>
          </w:p>
        </w:tc>
      </w:tr>
      <w:tr w:rsidR="000E6CB8" w14:paraId="485EF42A" w14:textId="77777777">
        <w:trPr>
          <w:trHeight w:val="300"/>
        </w:trPr>
        <w:tc>
          <w:tcPr>
            <w:tcW w:w="850" w:type="dxa"/>
            <w:tcBorders>
              <w:top w:val="nil"/>
              <w:left w:val="nil"/>
              <w:bottom w:val="nil"/>
              <w:right w:val="nil"/>
            </w:tcBorders>
            <w:shd w:val="clear" w:color="auto" w:fill="auto"/>
            <w:noWrap/>
            <w:vAlign w:val="bottom"/>
            <w:hideMark/>
          </w:tcPr>
          <w:p w14:paraId="485EF42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42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2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2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29" w14:textId="77777777" w:rsidR="007D6612" w:rsidRPr="001B1C0F" w:rsidRDefault="00854B09" w:rsidP="007D6612">
            <w:pPr>
              <w:rPr>
                <w:rFonts w:ascii="Calibri" w:eastAsia="Times New Roman" w:hAnsi="Calibri" w:cs="Calibri"/>
                <w:color w:val="000000"/>
                <w:szCs w:val="24"/>
              </w:rPr>
            </w:pPr>
          </w:p>
        </w:tc>
      </w:tr>
      <w:tr w:rsidR="000E6CB8" w14:paraId="485EF430" w14:textId="77777777">
        <w:trPr>
          <w:trHeight w:val="300"/>
        </w:trPr>
        <w:tc>
          <w:tcPr>
            <w:tcW w:w="850" w:type="dxa"/>
            <w:tcBorders>
              <w:top w:val="nil"/>
              <w:left w:val="nil"/>
              <w:bottom w:val="nil"/>
              <w:right w:val="nil"/>
            </w:tcBorders>
            <w:shd w:val="clear" w:color="auto" w:fill="auto"/>
            <w:noWrap/>
            <w:vAlign w:val="bottom"/>
            <w:hideMark/>
          </w:tcPr>
          <w:p w14:paraId="485EF42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42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2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2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2F" w14:textId="77777777" w:rsidR="007D6612" w:rsidRPr="001B1C0F" w:rsidRDefault="00854B09" w:rsidP="007D6612">
            <w:pPr>
              <w:rPr>
                <w:rFonts w:ascii="Calibri" w:eastAsia="Times New Roman" w:hAnsi="Calibri" w:cs="Calibri"/>
                <w:color w:val="000000"/>
                <w:szCs w:val="24"/>
              </w:rPr>
            </w:pPr>
          </w:p>
        </w:tc>
      </w:tr>
      <w:tr w:rsidR="000E6CB8" w14:paraId="485EF436" w14:textId="77777777">
        <w:trPr>
          <w:trHeight w:val="300"/>
        </w:trPr>
        <w:tc>
          <w:tcPr>
            <w:tcW w:w="850" w:type="dxa"/>
            <w:tcBorders>
              <w:top w:val="nil"/>
              <w:left w:val="nil"/>
              <w:bottom w:val="nil"/>
              <w:right w:val="nil"/>
            </w:tcBorders>
            <w:shd w:val="clear" w:color="auto" w:fill="auto"/>
            <w:noWrap/>
            <w:vAlign w:val="bottom"/>
            <w:hideMark/>
          </w:tcPr>
          <w:p w14:paraId="485EF43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43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3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3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35" w14:textId="77777777" w:rsidR="007D6612" w:rsidRPr="001B1C0F" w:rsidRDefault="00854B09" w:rsidP="007D6612">
            <w:pPr>
              <w:rPr>
                <w:rFonts w:ascii="Calibri" w:eastAsia="Times New Roman" w:hAnsi="Calibri" w:cs="Calibri"/>
                <w:color w:val="000000"/>
                <w:szCs w:val="24"/>
              </w:rPr>
            </w:pPr>
          </w:p>
        </w:tc>
      </w:tr>
      <w:tr w:rsidR="000E6CB8" w14:paraId="485EF43C" w14:textId="77777777">
        <w:trPr>
          <w:trHeight w:val="300"/>
        </w:trPr>
        <w:tc>
          <w:tcPr>
            <w:tcW w:w="850" w:type="dxa"/>
            <w:tcBorders>
              <w:top w:val="nil"/>
              <w:left w:val="nil"/>
              <w:bottom w:val="nil"/>
              <w:right w:val="nil"/>
            </w:tcBorders>
            <w:shd w:val="clear" w:color="auto" w:fill="auto"/>
            <w:noWrap/>
            <w:vAlign w:val="bottom"/>
            <w:hideMark/>
          </w:tcPr>
          <w:p w14:paraId="485EF43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43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3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3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3B" w14:textId="77777777" w:rsidR="007D6612" w:rsidRPr="001B1C0F" w:rsidRDefault="00854B09" w:rsidP="007D6612">
            <w:pPr>
              <w:rPr>
                <w:rFonts w:ascii="Calibri" w:eastAsia="Times New Roman" w:hAnsi="Calibri" w:cs="Calibri"/>
                <w:color w:val="000000"/>
                <w:szCs w:val="24"/>
              </w:rPr>
            </w:pPr>
          </w:p>
        </w:tc>
      </w:tr>
      <w:tr w:rsidR="000E6CB8" w14:paraId="485EF442" w14:textId="77777777">
        <w:trPr>
          <w:trHeight w:val="300"/>
        </w:trPr>
        <w:tc>
          <w:tcPr>
            <w:tcW w:w="850" w:type="dxa"/>
            <w:tcBorders>
              <w:top w:val="nil"/>
              <w:left w:val="nil"/>
              <w:bottom w:val="nil"/>
              <w:right w:val="nil"/>
            </w:tcBorders>
            <w:shd w:val="clear" w:color="auto" w:fill="auto"/>
            <w:noWrap/>
            <w:vAlign w:val="bottom"/>
            <w:hideMark/>
          </w:tcPr>
          <w:p w14:paraId="485EF43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43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3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4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41" w14:textId="77777777" w:rsidR="007D6612" w:rsidRPr="001B1C0F" w:rsidRDefault="00854B09" w:rsidP="007D6612">
            <w:pPr>
              <w:rPr>
                <w:rFonts w:ascii="Calibri" w:eastAsia="Times New Roman" w:hAnsi="Calibri" w:cs="Calibri"/>
                <w:color w:val="000000"/>
                <w:szCs w:val="24"/>
              </w:rPr>
            </w:pPr>
          </w:p>
        </w:tc>
      </w:tr>
      <w:tr w:rsidR="000E6CB8" w14:paraId="485EF448" w14:textId="77777777">
        <w:trPr>
          <w:trHeight w:val="300"/>
        </w:trPr>
        <w:tc>
          <w:tcPr>
            <w:tcW w:w="850" w:type="dxa"/>
            <w:tcBorders>
              <w:top w:val="nil"/>
              <w:left w:val="nil"/>
              <w:bottom w:val="nil"/>
              <w:right w:val="nil"/>
            </w:tcBorders>
            <w:shd w:val="clear" w:color="auto" w:fill="auto"/>
            <w:noWrap/>
            <w:vAlign w:val="bottom"/>
            <w:hideMark/>
          </w:tcPr>
          <w:p w14:paraId="485EF44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44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4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4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47" w14:textId="77777777" w:rsidR="007D6612" w:rsidRPr="001B1C0F" w:rsidRDefault="00854B09" w:rsidP="007D6612">
            <w:pPr>
              <w:rPr>
                <w:rFonts w:ascii="Calibri" w:eastAsia="Times New Roman" w:hAnsi="Calibri" w:cs="Calibri"/>
                <w:color w:val="000000"/>
                <w:szCs w:val="24"/>
              </w:rPr>
            </w:pPr>
          </w:p>
        </w:tc>
      </w:tr>
      <w:tr w:rsidR="000E6CB8" w14:paraId="485EF44E" w14:textId="77777777">
        <w:trPr>
          <w:trHeight w:val="300"/>
        </w:trPr>
        <w:tc>
          <w:tcPr>
            <w:tcW w:w="850" w:type="dxa"/>
            <w:tcBorders>
              <w:top w:val="nil"/>
              <w:left w:val="nil"/>
              <w:bottom w:val="nil"/>
              <w:right w:val="nil"/>
            </w:tcBorders>
            <w:shd w:val="clear" w:color="auto" w:fill="auto"/>
            <w:noWrap/>
            <w:vAlign w:val="bottom"/>
            <w:hideMark/>
          </w:tcPr>
          <w:p w14:paraId="485EF44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44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4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4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4D" w14:textId="77777777" w:rsidR="007D6612" w:rsidRPr="001B1C0F" w:rsidRDefault="00854B09" w:rsidP="007D6612">
            <w:pPr>
              <w:rPr>
                <w:rFonts w:ascii="Calibri" w:eastAsia="Times New Roman" w:hAnsi="Calibri" w:cs="Calibri"/>
                <w:color w:val="000000"/>
                <w:szCs w:val="24"/>
              </w:rPr>
            </w:pPr>
          </w:p>
        </w:tc>
      </w:tr>
      <w:tr w:rsidR="000E6CB8" w14:paraId="485EF453" w14:textId="77777777">
        <w:trPr>
          <w:trHeight w:val="300"/>
        </w:trPr>
        <w:tc>
          <w:tcPr>
            <w:tcW w:w="3158" w:type="dxa"/>
            <w:gridSpan w:val="2"/>
            <w:tcBorders>
              <w:top w:val="nil"/>
              <w:left w:val="nil"/>
              <w:bottom w:val="nil"/>
              <w:right w:val="nil"/>
            </w:tcBorders>
            <w:shd w:val="clear" w:color="auto" w:fill="auto"/>
            <w:noWrap/>
            <w:vAlign w:val="bottom"/>
            <w:hideMark/>
          </w:tcPr>
          <w:p w14:paraId="485EF44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45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45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52" w14:textId="77777777" w:rsidR="007D6612" w:rsidRPr="001B1C0F" w:rsidRDefault="00854B09" w:rsidP="007D6612">
            <w:pPr>
              <w:rPr>
                <w:rFonts w:ascii="Calibri" w:eastAsia="Times New Roman" w:hAnsi="Calibri" w:cs="Calibri"/>
                <w:color w:val="000000"/>
                <w:szCs w:val="24"/>
              </w:rPr>
            </w:pPr>
          </w:p>
        </w:tc>
      </w:tr>
      <w:tr w:rsidR="000E6CB8" w14:paraId="485EF459" w14:textId="77777777">
        <w:trPr>
          <w:trHeight w:val="300"/>
        </w:trPr>
        <w:tc>
          <w:tcPr>
            <w:tcW w:w="850" w:type="dxa"/>
            <w:tcBorders>
              <w:top w:val="nil"/>
              <w:left w:val="nil"/>
              <w:bottom w:val="nil"/>
              <w:right w:val="nil"/>
            </w:tcBorders>
            <w:shd w:val="clear" w:color="auto" w:fill="auto"/>
            <w:noWrap/>
            <w:vAlign w:val="bottom"/>
            <w:hideMark/>
          </w:tcPr>
          <w:p w14:paraId="485EF45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45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45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5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458" w14:textId="77777777" w:rsidR="007D6612" w:rsidRPr="001B1C0F" w:rsidRDefault="00854B09" w:rsidP="007D6612">
            <w:pPr>
              <w:rPr>
                <w:rFonts w:ascii="Times New Roman" w:eastAsia="Times New Roman" w:hAnsi="Times New Roman" w:cs="Times New Roman"/>
                <w:sz w:val="20"/>
              </w:rPr>
            </w:pPr>
          </w:p>
        </w:tc>
      </w:tr>
      <w:tr w:rsidR="000E6CB8" w14:paraId="485EF45C" w14:textId="77777777">
        <w:trPr>
          <w:trHeight w:val="300"/>
        </w:trPr>
        <w:tc>
          <w:tcPr>
            <w:tcW w:w="850" w:type="dxa"/>
            <w:tcBorders>
              <w:top w:val="nil"/>
              <w:left w:val="nil"/>
              <w:bottom w:val="nil"/>
              <w:right w:val="nil"/>
            </w:tcBorders>
            <w:shd w:val="clear" w:color="auto" w:fill="auto"/>
            <w:noWrap/>
            <w:vAlign w:val="bottom"/>
            <w:hideMark/>
          </w:tcPr>
          <w:p w14:paraId="485EF45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45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34 ως έχει   ΔΕΚΤΟ ΚΑΤΑ ΠΛΕΙΟΨΗΦΙΑ</w:t>
            </w:r>
          </w:p>
        </w:tc>
      </w:tr>
      <w:tr w:rsidR="000E6CB8" w14:paraId="485EF462" w14:textId="77777777">
        <w:trPr>
          <w:trHeight w:val="300"/>
        </w:trPr>
        <w:tc>
          <w:tcPr>
            <w:tcW w:w="850" w:type="dxa"/>
            <w:tcBorders>
              <w:top w:val="nil"/>
              <w:left w:val="nil"/>
              <w:bottom w:val="nil"/>
              <w:right w:val="nil"/>
            </w:tcBorders>
            <w:shd w:val="clear" w:color="auto" w:fill="auto"/>
            <w:noWrap/>
            <w:vAlign w:val="bottom"/>
            <w:hideMark/>
          </w:tcPr>
          <w:p w14:paraId="485EF45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45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5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6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61" w14:textId="77777777" w:rsidR="007D6612" w:rsidRPr="001B1C0F" w:rsidRDefault="00854B09" w:rsidP="007D6612">
            <w:pPr>
              <w:rPr>
                <w:rFonts w:ascii="Calibri" w:eastAsia="Times New Roman" w:hAnsi="Calibri" w:cs="Calibri"/>
                <w:color w:val="000000"/>
                <w:szCs w:val="24"/>
              </w:rPr>
            </w:pPr>
          </w:p>
        </w:tc>
      </w:tr>
      <w:tr w:rsidR="000E6CB8" w14:paraId="485EF468" w14:textId="77777777">
        <w:trPr>
          <w:trHeight w:val="300"/>
        </w:trPr>
        <w:tc>
          <w:tcPr>
            <w:tcW w:w="850" w:type="dxa"/>
            <w:tcBorders>
              <w:top w:val="nil"/>
              <w:left w:val="nil"/>
              <w:bottom w:val="nil"/>
              <w:right w:val="nil"/>
            </w:tcBorders>
            <w:shd w:val="clear" w:color="auto" w:fill="auto"/>
            <w:noWrap/>
            <w:vAlign w:val="bottom"/>
            <w:hideMark/>
          </w:tcPr>
          <w:p w14:paraId="485EF46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46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6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6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67" w14:textId="77777777" w:rsidR="007D6612" w:rsidRPr="001B1C0F" w:rsidRDefault="00854B09" w:rsidP="007D6612">
            <w:pPr>
              <w:rPr>
                <w:rFonts w:ascii="Calibri" w:eastAsia="Times New Roman" w:hAnsi="Calibri" w:cs="Calibri"/>
                <w:color w:val="000000"/>
                <w:szCs w:val="24"/>
              </w:rPr>
            </w:pPr>
          </w:p>
        </w:tc>
      </w:tr>
      <w:tr w:rsidR="000E6CB8" w14:paraId="485EF46E" w14:textId="77777777">
        <w:trPr>
          <w:trHeight w:val="300"/>
        </w:trPr>
        <w:tc>
          <w:tcPr>
            <w:tcW w:w="850" w:type="dxa"/>
            <w:tcBorders>
              <w:top w:val="nil"/>
              <w:left w:val="nil"/>
              <w:bottom w:val="nil"/>
              <w:right w:val="nil"/>
            </w:tcBorders>
            <w:shd w:val="clear" w:color="auto" w:fill="auto"/>
            <w:noWrap/>
            <w:vAlign w:val="bottom"/>
            <w:hideMark/>
          </w:tcPr>
          <w:p w14:paraId="485EF46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46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6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6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6D" w14:textId="77777777" w:rsidR="007D6612" w:rsidRPr="001B1C0F" w:rsidRDefault="00854B09" w:rsidP="007D6612">
            <w:pPr>
              <w:rPr>
                <w:rFonts w:ascii="Calibri" w:eastAsia="Times New Roman" w:hAnsi="Calibri" w:cs="Calibri"/>
                <w:color w:val="000000"/>
                <w:szCs w:val="24"/>
              </w:rPr>
            </w:pPr>
          </w:p>
        </w:tc>
      </w:tr>
      <w:tr w:rsidR="000E6CB8" w14:paraId="485EF474" w14:textId="77777777">
        <w:trPr>
          <w:trHeight w:val="300"/>
        </w:trPr>
        <w:tc>
          <w:tcPr>
            <w:tcW w:w="850" w:type="dxa"/>
            <w:tcBorders>
              <w:top w:val="nil"/>
              <w:left w:val="nil"/>
              <w:bottom w:val="nil"/>
              <w:right w:val="nil"/>
            </w:tcBorders>
            <w:shd w:val="clear" w:color="auto" w:fill="auto"/>
            <w:noWrap/>
            <w:vAlign w:val="bottom"/>
            <w:hideMark/>
          </w:tcPr>
          <w:p w14:paraId="485EF46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47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7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7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73" w14:textId="77777777" w:rsidR="007D6612" w:rsidRPr="001B1C0F" w:rsidRDefault="00854B09" w:rsidP="007D6612">
            <w:pPr>
              <w:rPr>
                <w:rFonts w:ascii="Calibri" w:eastAsia="Times New Roman" w:hAnsi="Calibri" w:cs="Calibri"/>
                <w:color w:val="000000"/>
                <w:szCs w:val="24"/>
              </w:rPr>
            </w:pPr>
          </w:p>
        </w:tc>
      </w:tr>
      <w:tr w:rsidR="000E6CB8" w14:paraId="485EF47A" w14:textId="77777777">
        <w:trPr>
          <w:trHeight w:val="300"/>
        </w:trPr>
        <w:tc>
          <w:tcPr>
            <w:tcW w:w="850" w:type="dxa"/>
            <w:tcBorders>
              <w:top w:val="nil"/>
              <w:left w:val="nil"/>
              <w:bottom w:val="nil"/>
              <w:right w:val="nil"/>
            </w:tcBorders>
            <w:shd w:val="clear" w:color="auto" w:fill="auto"/>
            <w:noWrap/>
            <w:vAlign w:val="bottom"/>
            <w:hideMark/>
          </w:tcPr>
          <w:p w14:paraId="485EF47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47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7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7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79" w14:textId="77777777" w:rsidR="007D6612" w:rsidRPr="001B1C0F" w:rsidRDefault="00854B09" w:rsidP="007D6612">
            <w:pPr>
              <w:rPr>
                <w:rFonts w:ascii="Calibri" w:eastAsia="Times New Roman" w:hAnsi="Calibri" w:cs="Calibri"/>
                <w:color w:val="000000"/>
                <w:szCs w:val="24"/>
              </w:rPr>
            </w:pPr>
          </w:p>
        </w:tc>
      </w:tr>
      <w:tr w:rsidR="000E6CB8" w14:paraId="485EF480" w14:textId="77777777">
        <w:trPr>
          <w:trHeight w:val="300"/>
        </w:trPr>
        <w:tc>
          <w:tcPr>
            <w:tcW w:w="850" w:type="dxa"/>
            <w:tcBorders>
              <w:top w:val="nil"/>
              <w:left w:val="nil"/>
              <w:bottom w:val="nil"/>
              <w:right w:val="nil"/>
            </w:tcBorders>
            <w:shd w:val="clear" w:color="auto" w:fill="auto"/>
            <w:noWrap/>
            <w:vAlign w:val="bottom"/>
            <w:hideMark/>
          </w:tcPr>
          <w:p w14:paraId="485EF47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47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7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7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7F" w14:textId="77777777" w:rsidR="007D6612" w:rsidRPr="001B1C0F" w:rsidRDefault="00854B09" w:rsidP="007D6612">
            <w:pPr>
              <w:rPr>
                <w:rFonts w:ascii="Calibri" w:eastAsia="Times New Roman" w:hAnsi="Calibri" w:cs="Calibri"/>
                <w:color w:val="000000"/>
                <w:szCs w:val="24"/>
              </w:rPr>
            </w:pPr>
          </w:p>
        </w:tc>
      </w:tr>
      <w:tr w:rsidR="000E6CB8" w14:paraId="485EF486" w14:textId="77777777">
        <w:trPr>
          <w:trHeight w:val="300"/>
        </w:trPr>
        <w:tc>
          <w:tcPr>
            <w:tcW w:w="850" w:type="dxa"/>
            <w:tcBorders>
              <w:top w:val="nil"/>
              <w:left w:val="nil"/>
              <w:bottom w:val="nil"/>
              <w:right w:val="nil"/>
            </w:tcBorders>
            <w:shd w:val="clear" w:color="auto" w:fill="auto"/>
            <w:noWrap/>
            <w:vAlign w:val="bottom"/>
            <w:hideMark/>
          </w:tcPr>
          <w:p w14:paraId="485EF48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48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8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8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85" w14:textId="77777777" w:rsidR="007D6612" w:rsidRPr="001B1C0F" w:rsidRDefault="00854B09" w:rsidP="007D6612">
            <w:pPr>
              <w:rPr>
                <w:rFonts w:ascii="Calibri" w:eastAsia="Times New Roman" w:hAnsi="Calibri" w:cs="Calibri"/>
                <w:color w:val="000000"/>
                <w:szCs w:val="24"/>
              </w:rPr>
            </w:pPr>
          </w:p>
        </w:tc>
      </w:tr>
      <w:tr w:rsidR="000E6CB8" w14:paraId="485EF48B" w14:textId="77777777">
        <w:trPr>
          <w:trHeight w:val="300"/>
        </w:trPr>
        <w:tc>
          <w:tcPr>
            <w:tcW w:w="3158" w:type="dxa"/>
            <w:gridSpan w:val="2"/>
            <w:tcBorders>
              <w:top w:val="nil"/>
              <w:left w:val="nil"/>
              <w:bottom w:val="nil"/>
              <w:right w:val="nil"/>
            </w:tcBorders>
            <w:shd w:val="clear" w:color="auto" w:fill="auto"/>
            <w:noWrap/>
            <w:vAlign w:val="bottom"/>
            <w:hideMark/>
          </w:tcPr>
          <w:p w14:paraId="485EF48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48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48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8A" w14:textId="77777777" w:rsidR="007D6612" w:rsidRPr="001B1C0F" w:rsidRDefault="00854B09" w:rsidP="007D6612">
            <w:pPr>
              <w:rPr>
                <w:rFonts w:ascii="Calibri" w:eastAsia="Times New Roman" w:hAnsi="Calibri" w:cs="Calibri"/>
                <w:color w:val="000000"/>
                <w:szCs w:val="24"/>
              </w:rPr>
            </w:pPr>
          </w:p>
        </w:tc>
      </w:tr>
      <w:tr w:rsidR="000E6CB8" w14:paraId="485EF491" w14:textId="77777777">
        <w:trPr>
          <w:trHeight w:val="300"/>
        </w:trPr>
        <w:tc>
          <w:tcPr>
            <w:tcW w:w="850" w:type="dxa"/>
            <w:tcBorders>
              <w:top w:val="nil"/>
              <w:left w:val="nil"/>
              <w:bottom w:val="nil"/>
              <w:right w:val="nil"/>
            </w:tcBorders>
            <w:shd w:val="clear" w:color="auto" w:fill="auto"/>
            <w:noWrap/>
            <w:vAlign w:val="bottom"/>
            <w:hideMark/>
          </w:tcPr>
          <w:p w14:paraId="485EF48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48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48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8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490" w14:textId="77777777" w:rsidR="007D6612" w:rsidRPr="001B1C0F" w:rsidRDefault="00854B09" w:rsidP="007D6612">
            <w:pPr>
              <w:rPr>
                <w:rFonts w:ascii="Times New Roman" w:eastAsia="Times New Roman" w:hAnsi="Times New Roman" w:cs="Times New Roman"/>
                <w:sz w:val="20"/>
              </w:rPr>
            </w:pPr>
          </w:p>
        </w:tc>
      </w:tr>
      <w:tr w:rsidR="000E6CB8" w14:paraId="485EF494" w14:textId="77777777">
        <w:trPr>
          <w:trHeight w:val="300"/>
        </w:trPr>
        <w:tc>
          <w:tcPr>
            <w:tcW w:w="850" w:type="dxa"/>
            <w:tcBorders>
              <w:top w:val="nil"/>
              <w:left w:val="nil"/>
              <w:bottom w:val="nil"/>
              <w:right w:val="nil"/>
            </w:tcBorders>
            <w:shd w:val="clear" w:color="auto" w:fill="auto"/>
            <w:noWrap/>
            <w:vAlign w:val="bottom"/>
            <w:hideMark/>
          </w:tcPr>
          <w:p w14:paraId="485EF49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49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35 όπως τροποποιήθηκε   ΔΕΚΤΟ ΚΑΤΑ ΠΛΕΙΟΨΗΦΙΑ</w:t>
            </w:r>
          </w:p>
        </w:tc>
      </w:tr>
      <w:tr w:rsidR="000E6CB8" w14:paraId="485EF49A" w14:textId="77777777">
        <w:trPr>
          <w:trHeight w:val="300"/>
        </w:trPr>
        <w:tc>
          <w:tcPr>
            <w:tcW w:w="850" w:type="dxa"/>
            <w:tcBorders>
              <w:top w:val="nil"/>
              <w:left w:val="nil"/>
              <w:bottom w:val="nil"/>
              <w:right w:val="nil"/>
            </w:tcBorders>
            <w:shd w:val="clear" w:color="auto" w:fill="auto"/>
            <w:noWrap/>
            <w:vAlign w:val="bottom"/>
            <w:hideMark/>
          </w:tcPr>
          <w:p w14:paraId="485EF49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49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9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9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99" w14:textId="77777777" w:rsidR="007D6612" w:rsidRPr="001B1C0F" w:rsidRDefault="00854B09" w:rsidP="007D6612">
            <w:pPr>
              <w:rPr>
                <w:rFonts w:ascii="Calibri" w:eastAsia="Times New Roman" w:hAnsi="Calibri" w:cs="Calibri"/>
                <w:color w:val="000000"/>
                <w:szCs w:val="24"/>
              </w:rPr>
            </w:pPr>
          </w:p>
        </w:tc>
      </w:tr>
      <w:tr w:rsidR="000E6CB8" w14:paraId="485EF4A0" w14:textId="77777777">
        <w:trPr>
          <w:trHeight w:val="300"/>
        </w:trPr>
        <w:tc>
          <w:tcPr>
            <w:tcW w:w="850" w:type="dxa"/>
            <w:tcBorders>
              <w:top w:val="nil"/>
              <w:left w:val="nil"/>
              <w:bottom w:val="nil"/>
              <w:right w:val="nil"/>
            </w:tcBorders>
            <w:shd w:val="clear" w:color="auto" w:fill="auto"/>
            <w:noWrap/>
            <w:vAlign w:val="bottom"/>
            <w:hideMark/>
          </w:tcPr>
          <w:p w14:paraId="485EF49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49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9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9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9F" w14:textId="77777777" w:rsidR="007D6612" w:rsidRPr="001B1C0F" w:rsidRDefault="00854B09" w:rsidP="007D6612">
            <w:pPr>
              <w:rPr>
                <w:rFonts w:ascii="Calibri" w:eastAsia="Times New Roman" w:hAnsi="Calibri" w:cs="Calibri"/>
                <w:color w:val="000000"/>
                <w:szCs w:val="24"/>
              </w:rPr>
            </w:pPr>
          </w:p>
        </w:tc>
      </w:tr>
      <w:tr w:rsidR="000E6CB8" w14:paraId="485EF4A6" w14:textId="77777777">
        <w:trPr>
          <w:trHeight w:val="300"/>
        </w:trPr>
        <w:tc>
          <w:tcPr>
            <w:tcW w:w="850" w:type="dxa"/>
            <w:tcBorders>
              <w:top w:val="nil"/>
              <w:left w:val="nil"/>
              <w:bottom w:val="nil"/>
              <w:right w:val="nil"/>
            </w:tcBorders>
            <w:shd w:val="clear" w:color="auto" w:fill="auto"/>
            <w:noWrap/>
            <w:vAlign w:val="bottom"/>
            <w:hideMark/>
          </w:tcPr>
          <w:p w14:paraId="485EF4A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4A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A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A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A5" w14:textId="77777777" w:rsidR="007D6612" w:rsidRPr="001B1C0F" w:rsidRDefault="00854B09" w:rsidP="007D6612">
            <w:pPr>
              <w:rPr>
                <w:rFonts w:ascii="Calibri" w:eastAsia="Times New Roman" w:hAnsi="Calibri" w:cs="Calibri"/>
                <w:color w:val="000000"/>
                <w:szCs w:val="24"/>
              </w:rPr>
            </w:pPr>
          </w:p>
        </w:tc>
      </w:tr>
      <w:tr w:rsidR="000E6CB8" w14:paraId="485EF4AC" w14:textId="77777777">
        <w:trPr>
          <w:trHeight w:val="300"/>
        </w:trPr>
        <w:tc>
          <w:tcPr>
            <w:tcW w:w="850" w:type="dxa"/>
            <w:tcBorders>
              <w:top w:val="nil"/>
              <w:left w:val="nil"/>
              <w:bottom w:val="nil"/>
              <w:right w:val="nil"/>
            </w:tcBorders>
            <w:shd w:val="clear" w:color="auto" w:fill="auto"/>
            <w:noWrap/>
            <w:vAlign w:val="bottom"/>
            <w:hideMark/>
          </w:tcPr>
          <w:p w14:paraId="485EF4A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4A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A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A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AB" w14:textId="77777777" w:rsidR="007D6612" w:rsidRPr="001B1C0F" w:rsidRDefault="00854B09" w:rsidP="007D6612">
            <w:pPr>
              <w:rPr>
                <w:rFonts w:ascii="Calibri" w:eastAsia="Times New Roman" w:hAnsi="Calibri" w:cs="Calibri"/>
                <w:color w:val="000000"/>
                <w:szCs w:val="24"/>
              </w:rPr>
            </w:pPr>
          </w:p>
        </w:tc>
      </w:tr>
      <w:tr w:rsidR="000E6CB8" w14:paraId="485EF4B2" w14:textId="77777777">
        <w:trPr>
          <w:trHeight w:val="300"/>
        </w:trPr>
        <w:tc>
          <w:tcPr>
            <w:tcW w:w="850" w:type="dxa"/>
            <w:tcBorders>
              <w:top w:val="nil"/>
              <w:left w:val="nil"/>
              <w:bottom w:val="nil"/>
              <w:right w:val="nil"/>
            </w:tcBorders>
            <w:shd w:val="clear" w:color="auto" w:fill="auto"/>
            <w:noWrap/>
            <w:vAlign w:val="bottom"/>
            <w:hideMark/>
          </w:tcPr>
          <w:p w14:paraId="485EF4A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4A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A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B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B1" w14:textId="77777777" w:rsidR="007D6612" w:rsidRPr="001B1C0F" w:rsidRDefault="00854B09" w:rsidP="007D6612">
            <w:pPr>
              <w:rPr>
                <w:rFonts w:ascii="Calibri" w:eastAsia="Times New Roman" w:hAnsi="Calibri" w:cs="Calibri"/>
                <w:color w:val="000000"/>
                <w:szCs w:val="24"/>
              </w:rPr>
            </w:pPr>
          </w:p>
        </w:tc>
      </w:tr>
      <w:tr w:rsidR="000E6CB8" w14:paraId="485EF4B8" w14:textId="77777777">
        <w:trPr>
          <w:trHeight w:val="300"/>
        </w:trPr>
        <w:tc>
          <w:tcPr>
            <w:tcW w:w="850" w:type="dxa"/>
            <w:tcBorders>
              <w:top w:val="nil"/>
              <w:left w:val="nil"/>
              <w:bottom w:val="nil"/>
              <w:right w:val="nil"/>
            </w:tcBorders>
            <w:shd w:val="clear" w:color="auto" w:fill="auto"/>
            <w:noWrap/>
            <w:vAlign w:val="bottom"/>
            <w:hideMark/>
          </w:tcPr>
          <w:p w14:paraId="485EF4B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4B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B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B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B7" w14:textId="77777777" w:rsidR="007D6612" w:rsidRPr="001B1C0F" w:rsidRDefault="00854B09" w:rsidP="007D6612">
            <w:pPr>
              <w:rPr>
                <w:rFonts w:ascii="Calibri" w:eastAsia="Times New Roman" w:hAnsi="Calibri" w:cs="Calibri"/>
                <w:color w:val="000000"/>
                <w:szCs w:val="24"/>
              </w:rPr>
            </w:pPr>
          </w:p>
        </w:tc>
      </w:tr>
      <w:tr w:rsidR="000E6CB8" w14:paraId="485EF4BE" w14:textId="77777777">
        <w:trPr>
          <w:trHeight w:val="300"/>
        </w:trPr>
        <w:tc>
          <w:tcPr>
            <w:tcW w:w="850" w:type="dxa"/>
            <w:tcBorders>
              <w:top w:val="nil"/>
              <w:left w:val="nil"/>
              <w:bottom w:val="nil"/>
              <w:right w:val="nil"/>
            </w:tcBorders>
            <w:shd w:val="clear" w:color="auto" w:fill="auto"/>
            <w:noWrap/>
            <w:vAlign w:val="bottom"/>
            <w:hideMark/>
          </w:tcPr>
          <w:p w14:paraId="485EF4B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4B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B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B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4BD" w14:textId="77777777" w:rsidR="007D6612" w:rsidRPr="001B1C0F" w:rsidRDefault="00854B09" w:rsidP="007D6612">
            <w:pPr>
              <w:rPr>
                <w:rFonts w:ascii="Calibri" w:eastAsia="Times New Roman" w:hAnsi="Calibri" w:cs="Calibri"/>
                <w:color w:val="000000"/>
                <w:szCs w:val="24"/>
              </w:rPr>
            </w:pPr>
          </w:p>
        </w:tc>
      </w:tr>
      <w:tr w:rsidR="000E6CB8" w14:paraId="485EF4C3" w14:textId="77777777">
        <w:trPr>
          <w:trHeight w:val="300"/>
        </w:trPr>
        <w:tc>
          <w:tcPr>
            <w:tcW w:w="3158" w:type="dxa"/>
            <w:gridSpan w:val="2"/>
            <w:tcBorders>
              <w:top w:val="nil"/>
              <w:left w:val="nil"/>
              <w:bottom w:val="nil"/>
              <w:right w:val="nil"/>
            </w:tcBorders>
            <w:shd w:val="clear" w:color="auto" w:fill="auto"/>
            <w:noWrap/>
            <w:vAlign w:val="bottom"/>
            <w:hideMark/>
          </w:tcPr>
          <w:p w14:paraId="485EF4B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ΕΝ. </w:t>
            </w:r>
            <w:r w:rsidRPr="001B1C0F">
              <w:rPr>
                <w:rFonts w:ascii="Calibri" w:eastAsia="Times New Roman" w:hAnsi="Calibri" w:cs="Calibri"/>
                <w:color w:val="000000"/>
                <w:szCs w:val="24"/>
              </w:rPr>
              <w:t>ΚΕΝΤΡΩΩΝ:</w:t>
            </w:r>
          </w:p>
        </w:tc>
        <w:tc>
          <w:tcPr>
            <w:tcW w:w="2698" w:type="dxa"/>
            <w:tcBorders>
              <w:top w:val="nil"/>
              <w:left w:val="nil"/>
              <w:bottom w:val="nil"/>
              <w:right w:val="nil"/>
            </w:tcBorders>
            <w:shd w:val="clear" w:color="auto" w:fill="auto"/>
            <w:noWrap/>
            <w:vAlign w:val="bottom"/>
            <w:hideMark/>
          </w:tcPr>
          <w:p w14:paraId="485EF4C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4C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4C2" w14:textId="77777777" w:rsidR="007D6612" w:rsidRPr="001B1C0F" w:rsidRDefault="00854B09" w:rsidP="007D6612">
            <w:pPr>
              <w:rPr>
                <w:rFonts w:ascii="Calibri" w:eastAsia="Times New Roman" w:hAnsi="Calibri" w:cs="Calibri"/>
                <w:color w:val="000000"/>
                <w:szCs w:val="24"/>
              </w:rPr>
            </w:pPr>
          </w:p>
        </w:tc>
      </w:tr>
      <w:tr w:rsidR="000E6CB8" w14:paraId="485EF4C9" w14:textId="77777777">
        <w:trPr>
          <w:trHeight w:val="300"/>
        </w:trPr>
        <w:tc>
          <w:tcPr>
            <w:tcW w:w="850" w:type="dxa"/>
            <w:tcBorders>
              <w:top w:val="nil"/>
              <w:left w:val="nil"/>
              <w:bottom w:val="nil"/>
              <w:right w:val="nil"/>
            </w:tcBorders>
            <w:shd w:val="clear" w:color="auto" w:fill="auto"/>
            <w:noWrap/>
            <w:vAlign w:val="bottom"/>
            <w:hideMark/>
          </w:tcPr>
          <w:p w14:paraId="485EF4C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4C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4C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C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4C8" w14:textId="77777777" w:rsidR="007D6612" w:rsidRPr="001B1C0F" w:rsidRDefault="00854B09" w:rsidP="007D6612">
            <w:pPr>
              <w:rPr>
                <w:rFonts w:ascii="Times New Roman" w:eastAsia="Times New Roman" w:hAnsi="Times New Roman" w:cs="Times New Roman"/>
                <w:sz w:val="20"/>
              </w:rPr>
            </w:pPr>
          </w:p>
        </w:tc>
      </w:tr>
      <w:tr w:rsidR="000E6CB8" w14:paraId="485EF4CC" w14:textId="77777777">
        <w:trPr>
          <w:trHeight w:val="300"/>
        </w:trPr>
        <w:tc>
          <w:tcPr>
            <w:tcW w:w="850" w:type="dxa"/>
            <w:tcBorders>
              <w:top w:val="nil"/>
              <w:left w:val="nil"/>
              <w:bottom w:val="nil"/>
              <w:right w:val="nil"/>
            </w:tcBorders>
            <w:shd w:val="clear" w:color="auto" w:fill="auto"/>
            <w:noWrap/>
            <w:vAlign w:val="bottom"/>
            <w:hideMark/>
          </w:tcPr>
          <w:p w14:paraId="485EF4C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4C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36 ως έχει   ΔΕΚΤΟ ΚΑΤΑ ΠΛΕΙΟΨΗΦΙΑ</w:t>
            </w:r>
          </w:p>
        </w:tc>
      </w:tr>
      <w:tr w:rsidR="000E6CB8" w14:paraId="485EF4D2" w14:textId="77777777">
        <w:trPr>
          <w:trHeight w:val="300"/>
        </w:trPr>
        <w:tc>
          <w:tcPr>
            <w:tcW w:w="850" w:type="dxa"/>
            <w:tcBorders>
              <w:top w:val="nil"/>
              <w:left w:val="nil"/>
              <w:bottom w:val="nil"/>
              <w:right w:val="nil"/>
            </w:tcBorders>
            <w:shd w:val="clear" w:color="auto" w:fill="auto"/>
            <w:noWrap/>
            <w:vAlign w:val="bottom"/>
            <w:hideMark/>
          </w:tcPr>
          <w:p w14:paraId="485EF4C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4C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C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D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D1" w14:textId="77777777" w:rsidR="007D6612" w:rsidRPr="001B1C0F" w:rsidRDefault="00854B09" w:rsidP="007D6612">
            <w:pPr>
              <w:rPr>
                <w:rFonts w:ascii="Calibri" w:eastAsia="Times New Roman" w:hAnsi="Calibri" w:cs="Calibri"/>
                <w:color w:val="000000"/>
                <w:szCs w:val="24"/>
              </w:rPr>
            </w:pPr>
          </w:p>
        </w:tc>
      </w:tr>
      <w:tr w:rsidR="000E6CB8" w14:paraId="485EF4D8" w14:textId="77777777">
        <w:trPr>
          <w:trHeight w:val="300"/>
        </w:trPr>
        <w:tc>
          <w:tcPr>
            <w:tcW w:w="850" w:type="dxa"/>
            <w:tcBorders>
              <w:top w:val="nil"/>
              <w:left w:val="nil"/>
              <w:bottom w:val="nil"/>
              <w:right w:val="nil"/>
            </w:tcBorders>
            <w:shd w:val="clear" w:color="auto" w:fill="auto"/>
            <w:noWrap/>
            <w:vAlign w:val="bottom"/>
            <w:hideMark/>
          </w:tcPr>
          <w:p w14:paraId="485EF4D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4D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D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D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D7" w14:textId="77777777" w:rsidR="007D6612" w:rsidRPr="001B1C0F" w:rsidRDefault="00854B09" w:rsidP="007D6612">
            <w:pPr>
              <w:rPr>
                <w:rFonts w:ascii="Calibri" w:eastAsia="Times New Roman" w:hAnsi="Calibri" w:cs="Calibri"/>
                <w:color w:val="000000"/>
                <w:szCs w:val="24"/>
              </w:rPr>
            </w:pPr>
          </w:p>
        </w:tc>
      </w:tr>
      <w:tr w:rsidR="000E6CB8" w14:paraId="485EF4DE" w14:textId="77777777">
        <w:trPr>
          <w:trHeight w:val="300"/>
        </w:trPr>
        <w:tc>
          <w:tcPr>
            <w:tcW w:w="850" w:type="dxa"/>
            <w:tcBorders>
              <w:top w:val="nil"/>
              <w:left w:val="nil"/>
              <w:bottom w:val="nil"/>
              <w:right w:val="nil"/>
            </w:tcBorders>
            <w:shd w:val="clear" w:color="auto" w:fill="auto"/>
            <w:noWrap/>
            <w:vAlign w:val="bottom"/>
            <w:hideMark/>
          </w:tcPr>
          <w:p w14:paraId="485EF4D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4D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D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D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DD" w14:textId="77777777" w:rsidR="007D6612" w:rsidRPr="001B1C0F" w:rsidRDefault="00854B09" w:rsidP="007D6612">
            <w:pPr>
              <w:rPr>
                <w:rFonts w:ascii="Calibri" w:eastAsia="Times New Roman" w:hAnsi="Calibri" w:cs="Calibri"/>
                <w:color w:val="000000"/>
                <w:szCs w:val="24"/>
              </w:rPr>
            </w:pPr>
          </w:p>
        </w:tc>
      </w:tr>
      <w:tr w:rsidR="000E6CB8" w14:paraId="485EF4E4" w14:textId="77777777">
        <w:trPr>
          <w:trHeight w:val="300"/>
        </w:trPr>
        <w:tc>
          <w:tcPr>
            <w:tcW w:w="850" w:type="dxa"/>
            <w:tcBorders>
              <w:top w:val="nil"/>
              <w:left w:val="nil"/>
              <w:bottom w:val="nil"/>
              <w:right w:val="nil"/>
            </w:tcBorders>
            <w:shd w:val="clear" w:color="auto" w:fill="auto"/>
            <w:noWrap/>
            <w:vAlign w:val="bottom"/>
            <w:hideMark/>
          </w:tcPr>
          <w:p w14:paraId="485EF4D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4E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E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E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4E3" w14:textId="77777777" w:rsidR="007D6612" w:rsidRPr="001B1C0F" w:rsidRDefault="00854B09" w:rsidP="007D6612">
            <w:pPr>
              <w:rPr>
                <w:rFonts w:ascii="Calibri" w:eastAsia="Times New Roman" w:hAnsi="Calibri" w:cs="Calibri"/>
                <w:color w:val="000000"/>
                <w:szCs w:val="24"/>
              </w:rPr>
            </w:pPr>
          </w:p>
        </w:tc>
      </w:tr>
      <w:tr w:rsidR="000E6CB8" w14:paraId="485EF4EA" w14:textId="77777777">
        <w:trPr>
          <w:trHeight w:val="300"/>
        </w:trPr>
        <w:tc>
          <w:tcPr>
            <w:tcW w:w="850" w:type="dxa"/>
            <w:tcBorders>
              <w:top w:val="nil"/>
              <w:left w:val="nil"/>
              <w:bottom w:val="nil"/>
              <w:right w:val="nil"/>
            </w:tcBorders>
            <w:shd w:val="clear" w:color="auto" w:fill="auto"/>
            <w:noWrap/>
            <w:vAlign w:val="bottom"/>
            <w:hideMark/>
          </w:tcPr>
          <w:p w14:paraId="485EF4E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4E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E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E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E9" w14:textId="77777777" w:rsidR="007D6612" w:rsidRPr="001B1C0F" w:rsidRDefault="00854B09" w:rsidP="007D6612">
            <w:pPr>
              <w:rPr>
                <w:rFonts w:ascii="Calibri" w:eastAsia="Times New Roman" w:hAnsi="Calibri" w:cs="Calibri"/>
                <w:color w:val="000000"/>
                <w:szCs w:val="24"/>
              </w:rPr>
            </w:pPr>
          </w:p>
        </w:tc>
      </w:tr>
      <w:tr w:rsidR="000E6CB8" w14:paraId="485EF4F0" w14:textId="77777777">
        <w:trPr>
          <w:trHeight w:val="300"/>
        </w:trPr>
        <w:tc>
          <w:tcPr>
            <w:tcW w:w="850" w:type="dxa"/>
            <w:tcBorders>
              <w:top w:val="nil"/>
              <w:left w:val="nil"/>
              <w:bottom w:val="nil"/>
              <w:right w:val="nil"/>
            </w:tcBorders>
            <w:shd w:val="clear" w:color="auto" w:fill="auto"/>
            <w:noWrap/>
            <w:vAlign w:val="bottom"/>
            <w:hideMark/>
          </w:tcPr>
          <w:p w14:paraId="485EF4E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4E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E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E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4EF" w14:textId="77777777" w:rsidR="007D6612" w:rsidRPr="001B1C0F" w:rsidRDefault="00854B09" w:rsidP="007D6612">
            <w:pPr>
              <w:rPr>
                <w:rFonts w:ascii="Calibri" w:eastAsia="Times New Roman" w:hAnsi="Calibri" w:cs="Calibri"/>
                <w:color w:val="000000"/>
                <w:szCs w:val="24"/>
              </w:rPr>
            </w:pPr>
          </w:p>
        </w:tc>
      </w:tr>
      <w:tr w:rsidR="000E6CB8" w14:paraId="485EF4F6" w14:textId="77777777">
        <w:trPr>
          <w:trHeight w:val="300"/>
        </w:trPr>
        <w:tc>
          <w:tcPr>
            <w:tcW w:w="850" w:type="dxa"/>
            <w:tcBorders>
              <w:top w:val="nil"/>
              <w:left w:val="nil"/>
              <w:bottom w:val="nil"/>
              <w:right w:val="nil"/>
            </w:tcBorders>
            <w:shd w:val="clear" w:color="auto" w:fill="auto"/>
            <w:noWrap/>
            <w:vAlign w:val="bottom"/>
            <w:hideMark/>
          </w:tcPr>
          <w:p w14:paraId="485EF4F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ΠΟΤΑΜΙ:</w:t>
            </w:r>
          </w:p>
        </w:tc>
        <w:tc>
          <w:tcPr>
            <w:tcW w:w="2308" w:type="dxa"/>
            <w:tcBorders>
              <w:top w:val="nil"/>
              <w:left w:val="nil"/>
              <w:bottom w:val="nil"/>
              <w:right w:val="nil"/>
            </w:tcBorders>
            <w:shd w:val="clear" w:color="auto" w:fill="auto"/>
            <w:noWrap/>
            <w:vAlign w:val="bottom"/>
            <w:hideMark/>
          </w:tcPr>
          <w:p w14:paraId="485EF4F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4F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F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4F5" w14:textId="77777777" w:rsidR="007D6612" w:rsidRPr="001B1C0F" w:rsidRDefault="00854B09" w:rsidP="007D6612">
            <w:pPr>
              <w:rPr>
                <w:rFonts w:ascii="Calibri" w:eastAsia="Times New Roman" w:hAnsi="Calibri" w:cs="Calibri"/>
                <w:color w:val="000000"/>
                <w:szCs w:val="24"/>
              </w:rPr>
            </w:pPr>
          </w:p>
        </w:tc>
      </w:tr>
      <w:tr w:rsidR="000E6CB8" w14:paraId="485EF4FB" w14:textId="77777777">
        <w:trPr>
          <w:trHeight w:val="300"/>
        </w:trPr>
        <w:tc>
          <w:tcPr>
            <w:tcW w:w="3158" w:type="dxa"/>
            <w:gridSpan w:val="2"/>
            <w:tcBorders>
              <w:top w:val="nil"/>
              <w:left w:val="nil"/>
              <w:bottom w:val="nil"/>
              <w:right w:val="nil"/>
            </w:tcBorders>
            <w:shd w:val="clear" w:color="auto" w:fill="auto"/>
            <w:noWrap/>
            <w:vAlign w:val="bottom"/>
            <w:hideMark/>
          </w:tcPr>
          <w:p w14:paraId="485EF4F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4F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4F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4FA" w14:textId="77777777" w:rsidR="007D6612" w:rsidRPr="001B1C0F" w:rsidRDefault="00854B09" w:rsidP="007D6612">
            <w:pPr>
              <w:rPr>
                <w:rFonts w:ascii="Calibri" w:eastAsia="Times New Roman" w:hAnsi="Calibri" w:cs="Calibri"/>
                <w:color w:val="000000"/>
                <w:szCs w:val="24"/>
              </w:rPr>
            </w:pPr>
          </w:p>
        </w:tc>
      </w:tr>
      <w:tr w:rsidR="000E6CB8" w14:paraId="485EF501" w14:textId="77777777">
        <w:trPr>
          <w:trHeight w:val="300"/>
        </w:trPr>
        <w:tc>
          <w:tcPr>
            <w:tcW w:w="850" w:type="dxa"/>
            <w:tcBorders>
              <w:top w:val="nil"/>
              <w:left w:val="nil"/>
              <w:bottom w:val="nil"/>
              <w:right w:val="nil"/>
            </w:tcBorders>
            <w:shd w:val="clear" w:color="auto" w:fill="auto"/>
            <w:noWrap/>
            <w:vAlign w:val="bottom"/>
            <w:hideMark/>
          </w:tcPr>
          <w:p w14:paraId="485EF4F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4F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4F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4F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500" w14:textId="77777777" w:rsidR="007D6612" w:rsidRPr="001B1C0F" w:rsidRDefault="00854B09" w:rsidP="007D6612">
            <w:pPr>
              <w:rPr>
                <w:rFonts w:ascii="Times New Roman" w:eastAsia="Times New Roman" w:hAnsi="Times New Roman" w:cs="Times New Roman"/>
                <w:sz w:val="20"/>
              </w:rPr>
            </w:pPr>
          </w:p>
        </w:tc>
      </w:tr>
      <w:tr w:rsidR="000E6CB8" w14:paraId="485EF504" w14:textId="77777777">
        <w:trPr>
          <w:trHeight w:val="300"/>
        </w:trPr>
        <w:tc>
          <w:tcPr>
            <w:tcW w:w="850" w:type="dxa"/>
            <w:tcBorders>
              <w:top w:val="nil"/>
              <w:left w:val="nil"/>
              <w:bottom w:val="nil"/>
              <w:right w:val="nil"/>
            </w:tcBorders>
            <w:shd w:val="clear" w:color="auto" w:fill="auto"/>
            <w:noWrap/>
            <w:vAlign w:val="bottom"/>
            <w:hideMark/>
          </w:tcPr>
          <w:p w14:paraId="485EF502"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50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37 ως έχει   ΔΕΚΤΟ ΚΑΤΑ ΠΛΕΙΟΨΗΦΙΑ</w:t>
            </w:r>
          </w:p>
        </w:tc>
      </w:tr>
      <w:tr w:rsidR="000E6CB8" w14:paraId="485EF50A" w14:textId="77777777">
        <w:trPr>
          <w:trHeight w:val="300"/>
        </w:trPr>
        <w:tc>
          <w:tcPr>
            <w:tcW w:w="850" w:type="dxa"/>
            <w:tcBorders>
              <w:top w:val="nil"/>
              <w:left w:val="nil"/>
              <w:bottom w:val="nil"/>
              <w:right w:val="nil"/>
            </w:tcBorders>
            <w:shd w:val="clear" w:color="auto" w:fill="auto"/>
            <w:noWrap/>
            <w:vAlign w:val="bottom"/>
            <w:hideMark/>
          </w:tcPr>
          <w:p w14:paraId="485EF50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50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0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0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09" w14:textId="77777777" w:rsidR="007D6612" w:rsidRPr="001B1C0F" w:rsidRDefault="00854B09" w:rsidP="007D6612">
            <w:pPr>
              <w:rPr>
                <w:rFonts w:ascii="Calibri" w:eastAsia="Times New Roman" w:hAnsi="Calibri" w:cs="Calibri"/>
                <w:color w:val="000000"/>
                <w:szCs w:val="24"/>
              </w:rPr>
            </w:pPr>
          </w:p>
        </w:tc>
      </w:tr>
      <w:tr w:rsidR="000E6CB8" w14:paraId="485EF510" w14:textId="77777777">
        <w:trPr>
          <w:trHeight w:val="300"/>
        </w:trPr>
        <w:tc>
          <w:tcPr>
            <w:tcW w:w="850" w:type="dxa"/>
            <w:tcBorders>
              <w:top w:val="nil"/>
              <w:left w:val="nil"/>
              <w:bottom w:val="nil"/>
              <w:right w:val="nil"/>
            </w:tcBorders>
            <w:shd w:val="clear" w:color="auto" w:fill="auto"/>
            <w:noWrap/>
            <w:vAlign w:val="bottom"/>
            <w:hideMark/>
          </w:tcPr>
          <w:p w14:paraId="485EF50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50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0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0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0F" w14:textId="77777777" w:rsidR="007D6612" w:rsidRPr="001B1C0F" w:rsidRDefault="00854B09" w:rsidP="007D6612">
            <w:pPr>
              <w:rPr>
                <w:rFonts w:ascii="Calibri" w:eastAsia="Times New Roman" w:hAnsi="Calibri" w:cs="Calibri"/>
                <w:color w:val="000000"/>
                <w:szCs w:val="24"/>
              </w:rPr>
            </w:pPr>
          </w:p>
        </w:tc>
      </w:tr>
      <w:tr w:rsidR="000E6CB8" w14:paraId="485EF516" w14:textId="77777777">
        <w:trPr>
          <w:trHeight w:val="300"/>
        </w:trPr>
        <w:tc>
          <w:tcPr>
            <w:tcW w:w="850" w:type="dxa"/>
            <w:tcBorders>
              <w:top w:val="nil"/>
              <w:left w:val="nil"/>
              <w:bottom w:val="nil"/>
              <w:right w:val="nil"/>
            </w:tcBorders>
            <w:shd w:val="clear" w:color="auto" w:fill="auto"/>
            <w:noWrap/>
            <w:vAlign w:val="bottom"/>
            <w:hideMark/>
          </w:tcPr>
          <w:p w14:paraId="485EF51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51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1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1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15" w14:textId="77777777" w:rsidR="007D6612" w:rsidRPr="001B1C0F" w:rsidRDefault="00854B09" w:rsidP="007D6612">
            <w:pPr>
              <w:rPr>
                <w:rFonts w:ascii="Calibri" w:eastAsia="Times New Roman" w:hAnsi="Calibri" w:cs="Calibri"/>
                <w:color w:val="000000"/>
                <w:szCs w:val="24"/>
              </w:rPr>
            </w:pPr>
          </w:p>
        </w:tc>
      </w:tr>
      <w:tr w:rsidR="000E6CB8" w14:paraId="485EF51C" w14:textId="77777777">
        <w:trPr>
          <w:trHeight w:val="300"/>
        </w:trPr>
        <w:tc>
          <w:tcPr>
            <w:tcW w:w="850" w:type="dxa"/>
            <w:tcBorders>
              <w:top w:val="nil"/>
              <w:left w:val="nil"/>
              <w:bottom w:val="nil"/>
              <w:right w:val="nil"/>
            </w:tcBorders>
            <w:shd w:val="clear" w:color="auto" w:fill="auto"/>
            <w:noWrap/>
            <w:vAlign w:val="bottom"/>
            <w:hideMark/>
          </w:tcPr>
          <w:p w14:paraId="485EF51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518"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19"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1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1B" w14:textId="77777777" w:rsidR="007D6612" w:rsidRPr="001B1C0F" w:rsidRDefault="00854B09" w:rsidP="007D6612">
            <w:pPr>
              <w:rPr>
                <w:rFonts w:ascii="Calibri" w:eastAsia="Times New Roman" w:hAnsi="Calibri" w:cs="Calibri"/>
                <w:color w:val="000000"/>
                <w:szCs w:val="24"/>
              </w:rPr>
            </w:pPr>
          </w:p>
        </w:tc>
      </w:tr>
      <w:tr w:rsidR="000E6CB8" w14:paraId="485EF522" w14:textId="77777777">
        <w:trPr>
          <w:trHeight w:val="300"/>
        </w:trPr>
        <w:tc>
          <w:tcPr>
            <w:tcW w:w="850" w:type="dxa"/>
            <w:tcBorders>
              <w:top w:val="nil"/>
              <w:left w:val="nil"/>
              <w:bottom w:val="nil"/>
              <w:right w:val="nil"/>
            </w:tcBorders>
            <w:shd w:val="clear" w:color="auto" w:fill="auto"/>
            <w:noWrap/>
            <w:vAlign w:val="bottom"/>
            <w:hideMark/>
          </w:tcPr>
          <w:p w14:paraId="485EF51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51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1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2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21" w14:textId="77777777" w:rsidR="007D6612" w:rsidRPr="001B1C0F" w:rsidRDefault="00854B09" w:rsidP="007D6612">
            <w:pPr>
              <w:rPr>
                <w:rFonts w:ascii="Calibri" w:eastAsia="Times New Roman" w:hAnsi="Calibri" w:cs="Calibri"/>
                <w:color w:val="000000"/>
                <w:szCs w:val="24"/>
              </w:rPr>
            </w:pPr>
          </w:p>
        </w:tc>
      </w:tr>
      <w:tr w:rsidR="000E6CB8" w14:paraId="485EF528" w14:textId="77777777">
        <w:trPr>
          <w:trHeight w:val="300"/>
        </w:trPr>
        <w:tc>
          <w:tcPr>
            <w:tcW w:w="850" w:type="dxa"/>
            <w:tcBorders>
              <w:top w:val="nil"/>
              <w:left w:val="nil"/>
              <w:bottom w:val="nil"/>
              <w:right w:val="nil"/>
            </w:tcBorders>
            <w:shd w:val="clear" w:color="auto" w:fill="auto"/>
            <w:noWrap/>
            <w:vAlign w:val="bottom"/>
            <w:hideMark/>
          </w:tcPr>
          <w:p w14:paraId="485EF52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52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2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2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27" w14:textId="77777777" w:rsidR="007D6612" w:rsidRPr="001B1C0F" w:rsidRDefault="00854B09" w:rsidP="007D6612">
            <w:pPr>
              <w:rPr>
                <w:rFonts w:ascii="Calibri" w:eastAsia="Times New Roman" w:hAnsi="Calibri" w:cs="Calibri"/>
                <w:color w:val="000000"/>
                <w:szCs w:val="24"/>
              </w:rPr>
            </w:pPr>
          </w:p>
        </w:tc>
      </w:tr>
      <w:tr w:rsidR="000E6CB8" w14:paraId="485EF52E" w14:textId="77777777">
        <w:trPr>
          <w:trHeight w:val="300"/>
        </w:trPr>
        <w:tc>
          <w:tcPr>
            <w:tcW w:w="850" w:type="dxa"/>
            <w:tcBorders>
              <w:top w:val="nil"/>
              <w:left w:val="nil"/>
              <w:bottom w:val="nil"/>
              <w:right w:val="nil"/>
            </w:tcBorders>
            <w:shd w:val="clear" w:color="auto" w:fill="auto"/>
            <w:noWrap/>
            <w:vAlign w:val="bottom"/>
            <w:hideMark/>
          </w:tcPr>
          <w:p w14:paraId="485EF52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52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2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2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2D" w14:textId="77777777" w:rsidR="007D6612" w:rsidRPr="001B1C0F" w:rsidRDefault="00854B09" w:rsidP="007D6612">
            <w:pPr>
              <w:rPr>
                <w:rFonts w:ascii="Calibri" w:eastAsia="Times New Roman" w:hAnsi="Calibri" w:cs="Calibri"/>
                <w:color w:val="000000"/>
                <w:szCs w:val="24"/>
              </w:rPr>
            </w:pPr>
          </w:p>
        </w:tc>
      </w:tr>
      <w:tr w:rsidR="000E6CB8" w14:paraId="485EF533" w14:textId="77777777">
        <w:trPr>
          <w:trHeight w:val="300"/>
        </w:trPr>
        <w:tc>
          <w:tcPr>
            <w:tcW w:w="3158" w:type="dxa"/>
            <w:gridSpan w:val="2"/>
            <w:tcBorders>
              <w:top w:val="nil"/>
              <w:left w:val="nil"/>
              <w:bottom w:val="nil"/>
              <w:right w:val="nil"/>
            </w:tcBorders>
            <w:shd w:val="clear" w:color="auto" w:fill="auto"/>
            <w:noWrap/>
            <w:vAlign w:val="bottom"/>
            <w:hideMark/>
          </w:tcPr>
          <w:p w14:paraId="485EF52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530"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53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32" w14:textId="77777777" w:rsidR="007D6612" w:rsidRPr="001B1C0F" w:rsidRDefault="00854B09" w:rsidP="007D6612">
            <w:pPr>
              <w:rPr>
                <w:rFonts w:ascii="Calibri" w:eastAsia="Times New Roman" w:hAnsi="Calibri" w:cs="Calibri"/>
                <w:color w:val="000000"/>
                <w:szCs w:val="24"/>
              </w:rPr>
            </w:pPr>
          </w:p>
        </w:tc>
      </w:tr>
      <w:tr w:rsidR="000E6CB8" w14:paraId="485EF539" w14:textId="77777777">
        <w:trPr>
          <w:trHeight w:val="300"/>
        </w:trPr>
        <w:tc>
          <w:tcPr>
            <w:tcW w:w="850" w:type="dxa"/>
            <w:tcBorders>
              <w:top w:val="nil"/>
              <w:left w:val="nil"/>
              <w:bottom w:val="nil"/>
              <w:right w:val="nil"/>
            </w:tcBorders>
            <w:shd w:val="clear" w:color="auto" w:fill="auto"/>
            <w:noWrap/>
            <w:vAlign w:val="bottom"/>
            <w:hideMark/>
          </w:tcPr>
          <w:p w14:paraId="485EF534"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535"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53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37"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538" w14:textId="77777777" w:rsidR="007D6612" w:rsidRPr="001B1C0F" w:rsidRDefault="00854B09" w:rsidP="007D6612">
            <w:pPr>
              <w:rPr>
                <w:rFonts w:ascii="Times New Roman" w:eastAsia="Times New Roman" w:hAnsi="Times New Roman" w:cs="Times New Roman"/>
                <w:sz w:val="20"/>
              </w:rPr>
            </w:pPr>
          </w:p>
        </w:tc>
      </w:tr>
      <w:tr w:rsidR="000E6CB8" w14:paraId="485EF53C" w14:textId="77777777">
        <w:trPr>
          <w:trHeight w:val="300"/>
        </w:trPr>
        <w:tc>
          <w:tcPr>
            <w:tcW w:w="850" w:type="dxa"/>
            <w:tcBorders>
              <w:top w:val="nil"/>
              <w:left w:val="nil"/>
              <w:bottom w:val="nil"/>
              <w:right w:val="nil"/>
            </w:tcBorders>
            <w:shd w:val="clear" w:color="auto" w:fill="auto"/>
            <w:noWrap/>
            <w:vAlign w:val="bottom"/>
            <w:hideMark/>
          </w:tcPr>
          <w:p w14:paraId="485EF53A"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53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38 όπως τροποποιήθηκε   ΔΕΚΤΟ ΚΑΤΑ ΠΛΕΙΟΨΗΦΙΑ</w:t>
            </w:r>
          </w:p>
        </w:tc>
      </w:tr>
      <w:tr w:rsidR="000E6CB8" w14:paraId="485EF542" w14:textId="77777777">
        <w:trPr>
          <w:trHeight w:val="300"/>
        </w:trPr>
        <w:tc>
          <w:tcPr>
            <w:tcW w:w="850" w:type="dxa"/>
            <w:tcBorders>
              <w:top w:val="nil"/>
              <w:left w:val="nil"/>
              <w:bottom w:val="nil"/>
              <w:right w:val="nil"/>
            </w:tcBorders>
            <w:shd w:val="clear" w:color="auto" w:fill="auto"/>
            <w:noWrap/>
            <w:vAlign w:val="bottom"/>
            <w:hideMark/>
          </w:tcPr>
          <w:p w14:paraId="485EF53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53E"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3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4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41" w14:textId="77777777" w:rsidR="007D6612" w:rsidRPr="001B1C0F" w:rsidRDefault="00854B09" w:rsidP="007D6612">
            <w:pPr>
              <w:rPr>
                <w:rFonts w:ascii="Calibri" w:eastAsia="Times New Roman" w:hAnsi="Calibri" w:cs="Calibri"/>
                <w:color w:val="000000"/>
                <w:szCs w:val="24"/>
              </w:rPr>
            </w:pPr>
          </w:p>
        </w:tc>
      </w:tr>
      <w:tr w:rsidR="000E6CB8" w14:paraId="485EF548" w14:textId="77777777">
        <w:trPr>
          <w:trHeight w:val="300"/>
        </w:trPr>
        <w:tc>
          <w:tcPr>
            <w:tcW w:w="850" w:type="dxa"/>
            <w:tcBorders>
              <w:top w:val="nil"/>
              <w:left w:val="nil"/>
              <w:bottom w:val="nil"/>
              <w:right w:val="nil"/>
            </w:tcBorders>
            <w:shd w:val="clear" w:color="auto" w:fill="auto"/>
            <w:noWrap/>
            <w:vAlign w:val="bottom"/>
            <w:hideMark/>
          </w:tcPr>
          <w:p w14:paraId="485EF54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544"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45"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4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47" w14:textId="77777777" w:rsidR="007D6612" w:rsidRPr="001B1C0F" w:rsidRDefault="00854B09" w:rsidP="007D6612">
            <w:pPr>
              <w:rPr>
                <w:rFonts w:ascii="Calibri" w:eastAsia="Times New Roman" w:hAnsi="Calibri" w:cs="Calibri"/>
                <w:color w:val="000000"/>
                <w:szCs w:val="24"/>
              </w:rPr>
            </w:pPr>
          </w:p>
        </w:tc>
      </w:tr>
      <w:tr w:rsidR="000E6CB8" w14:paraId="485EF54E" w14:textId="77777777">
        <w:trPr>
          <w:trHeight w:val="300"/>
        </w:trPr>
        <w:tc>
          <w:tcPr>
            <w:tcW w:w="850" w:type="dxa"/>
            <w:tcBorders>
              <w:top w:val="nil"/>
              <w:left w:val="nil"/>
              <w:bottom w:val="nil"/>
              <w:right w:val="nil"/>
            </w:tcBorders>
            <w:shd w:val="clear" w:color="auto" w:fill="auto"/>
            <w:noWrap/>
            <w:vAlign w:val="bottom"/>
            <w:hideMark/>
          </w:tcPr>
          <w:p w14:paraId="485EF54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54A"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4B"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4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4D" w14:textId="77777777" w:rsidR="007D6612" w:rsidRPr="001B1C0F" w:rsidRDefault="00854B09" w:rsidP="007D6612">
            <w:pPr>
              <w:rPr>
                <w:rFonts w:ascii="Calibri" w:eastAsia="Times New Roman" w:hAnsi="Calibri" w:cs="Calibri"/>
                <w:color w:val="000000"/>
                <w:szCs w:val="24"/>
              </w:rPr>
            </w:pPr>
          </w:p>
        </w:tc>
      </w:tr>
      <w:tr w:rsidR="000E6CB8" w14:paraId="485EF554" w14:textId="77777777">
        <w:trPr>
          <w:trHeight w:val="300"/>
        </w:trPr>
        <w:tc>
          <w:tcPr>
            <w:tcW w:w="850" w:type="dxa"/>
            <w:tcBorders>
              <w:top w:val="nil"/>
              <w:left w:val="nil"/>
              <w:bottom w:val="nil"/>
              <w:right w:val="nil"/>
            </w:tcBorders>
            <w:shd w:val="clear" w:color="auto" w:fill="auto"/>
            <w:noWrap/>
            <w:vAlign w:val="bottom"/>
            <w:hideMark/>
          </w:tcPr>
          <w:p w14:paraId="485EF54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550"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51"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5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53" w14:textId="77777777" w:rsidR="007D6612" w:rsidRPr="001B1C0F" w:rsidRDefault="00854B09" w:rsidP="007D6612">
            <w:pPr>
              <w:rPr>
                <w:rFonts w:ascii="Calibri" w:eastAsia="Times New Roman" w:hAnsi="Calibri" w:cs="Calibri"/>
                <w:color w:val="000000"/>
                <w:szCs w:val="24"/>
              </w:rPr>
            </w:pPr>
          </w:p>
        </w:tc>
      </w:tr>
      <w:tr w:rsidR="000E6CB8" w14:paraId="485EF55A" w14:textId="77777777">
        <w:trPr>
          <w:trHeight w:val="300"/>
        </w:trPr>
        <w:tc>
          <w:tcPr>
            <w:tcW w:w="850" w:type="dxa"/>
            <w:tcBorders>
              <w:top w:val="nil"/>
              <w:left w:val="nil"/>
              <w:bottom w:val="nil"/>
              <w:right w:val="nil"/>
            </w:tcBorders>
            <w:shd w:val="clear" w:color="auto" w:fill="auto"/>
            <w:noWrap/>
            <w:vAlign w:val="bottom"/>
            <w:hideMark/>
          </w:tcPr>
          <w:p w14:paraId="485EF55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556"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5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5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59" w14:textId="77777777" w:rsidR="007D6612" w:rsidRPr="001B1C0F" w:rsidRDefault="00854B09" w:rsidP="007D6612">
            <w:pPr>
              <w:rPr>
                <w:rFonts w:ascii="Calibri" w:eastAsia="Times New Roman" w:hAnsi="Calibri" w:cs="Calibri"/>
                <w:color w:val="000000"/>
                <w:szCs w:val="24"/>
              </w:rPr>
            </w:pPr>
          </w:p>
        </w:tc>
      </w:tr>
      <w:tr w:rsidR="000E6CB8" w14:paraId="485EF560" w14:textId="77777777">
        <w:trPr>
          <w:trHeight w:val="300"/>
        </w:trPr>
        <w:tc>
          <w:tcPr>
            <w:tcW w:w="850" w:type="dxa"/>
            <w:tcBorders>
              <w:top w:val="nil"/>
              <w:left w:val="nil"/>
              <w:bottom w:val="nil"/>
              <w:right w:val="nil"/>
            </w:tcBorders>
            <w:shd w:val="clear" w:color="auto" w:fill="auto"/>
            <w:noWrap/>
            <w:vAlign w:val="bottom"/>
            <w:hideMark/>
          </w:tcPr>
          <w:p w14:paraId="485EF55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55C"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5D"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5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5F" w14:textId="77777777" w:rsidR="007D6612" w:rsidRPr="001B1C0F" w:rsidRDefault="00854B09" w:rsidP="007D6612">
            <w:pPr>
              <w:rPr>
                <w:rFonts w:ascii="Calibri" w:eastAsia="Times New Roman" w:hAnsi="Calibri" w:cs="Calibri"/>
                <w:color w:val="000000"/>
                <w:szCs w:val="24"/>
              </w:rPr>
            </w:pPr>
          </w:p>
        </w:tc>
      </w:tr>
      <w:tr w:rsidR="000E6CB8" w14:paraId="485EF566" w14:textId="77777777">
        <w:trPr>
          <w:trHeight w:val="300"/>
        </w:trPr>
        <w:tc>
          <w:tcPr>
            <w:tcW w:w="850" w:type="dxa"/>
            <w:tcBorders>
              <w:top w:val="nil"/>
              <w:left w:val="nil"/>
              <w:bottom w:val="nil"/>
              <w:right w:val="nil"/>
            </w:tcBorders>
            <w:shd w:val="clear" w:color="auto" w:fill="auto"/>
            <w:noWrap/>
            <w:vAlign w:val="bottom"/>
            <w:hideMark/>
          </w:tcPr>
          <w:p w14:paraId="485EF56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562"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63"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6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65" w14:textId="77777777" w:rsidR="007D6612" w:rsidRPr="001B1C0F" w:rsidRDefault="00854B09" w:rsidP="007D6612">
            <w:pPr>
              <w:rPr>
                <w:rFonts w:ascii="Calibri" w:eastAsia="Times New Roman" w:hAnsi="Calibri" w:cs="Calibri"/>
                <w:color w:val="000000"/>
                <w:szCs w:val="24"/>
              </w:rPr>
            </w:pPr>
          </w:p>
        </w:tc>
      </w:tr>
      <w:tr w:rsidR="000E6CB8" w14:paraId="485EF56B" w14:textId="77777777">
        <w:trPr>
          <w:trHeight w:val="300"/>
        </w:trPr>
        <w:tc>
          <w:tcPr>
            <w:tcW w:w="3158" w:type="dxa"/>
            <w:gridSpan w:val="2"/>
            <w:tcBorders>
              <w:top w:val="nil"/>
              <w:left w:val="nil"/>
              <w:bottom w:val="nil"/>
              <w:right w:val="nil"/>
            </w:tcBorders>
            <w:shd w:val="clear" w:color="auto" w:fill="auto"/>
            <w:noWrap/>
            <w:vAlign w:val="bottom"/>
            <w:hideMark/>
          </w:tcPr>
          <w:p w14:paraId="485EF56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568"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56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6A" w14:textId="77777777" w:rsidR="007D6612" w:rsidRPr="001B1C0F" w:rsidRDefault="00854B09" w:rsidP="007D6612">
            <w:pPr>
              <w:rPr>
                <w:rFonts w:ascii="Calibri" w:eastAsia="Times New Roman" w:hAnsi="Calibri" w:cs="Calibri"/>
                <w:color w:val="000000"/>
                <w:szCs w:val="24"/>
              </w:rPr>
            </w:pPr>
          </w:p>
        </w:tc>
      </w:tr>
      <w:tr w:rsidR="000E6CB8" w14:paraId="485EF571" w14:textId="77777777">
        <w:trPr>
          <w:trHeight w:val="300"/>
        </w:trPr>
        <w:tc>
          <w:tcPr>
            <w:tcW w:w="850" w:type="dxa"/>
            <w:tcBorders>
              <w:top w:val="nil"/>
              <w:left w:val="nil"/>
              <w:bottom w:val="nil"/>
              <w:right w:val="nil"/>
            </w:tcBorders>
            <w:shd w:val="clear" w:color="auto" w:fill="auto"/>
            <w:noWrap/>
            <w:vAlign w:val="bottom"/>
            <w:hideMark/>
          </w:tcPr>
          <w:p w14:paraId="485EF56C"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56D"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56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6F"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570" w14:textId="77777777" w:rsidR="007D6612" w:rsidRPr="001B1C0F" w:rsidRDefault="00854B09" w:rsidP="007D6612">
            <w:pPr>
              <w:rPr>
                <w:rFonts w:ascii="Times New Roman" w:eastAsia="Times New Roman" w:hAnsi="Times New Roman" w:cs="Times New Roman"/>
                <w:sz w:val="20"/>
              </w:rPr>
            </w:pPr>
          </w:p>
        </w:tc>
      </w:tr>
      <w:tr w:rsidR="000E6CB8" w14:paraId="485EF575" w14:textId="77777777">
        <w:trPr>
          <w:trHeight w:val="300"/>
        </w:trPr>
        <w:tc>
          <w:tcPr>
            <w:tcW w:w="850" w:type="dxa"/>
            <w:tcBorders>
              <w:top w:val="nil"/>
              <w:left w:val="nil"/>
              <w:bottom w:val="nil"/>
              <w:right w:val="nil"/>
            </w:tcBorders>
            <w:shd w:val="clear" w:color="auto" w:fill="auto"/>
            <w:noWrap/>
            <w:vAlign w:val="bottom"/>
            <w:hideMark/>
          </w:tcPr>
          <w:p w14:paraId="485EF572" w14:textId="77777777" w:rsidR="007D6612" w:rsidRPr="001B1C0F" w:rsidRDefault="00854B09" w:rsidP="007D6612">
            <w:pPr>
              <w:rPr>
                <w:rFonts w:ascii="Times New Roman" w:eastAsia="Times New Roman" w:hAnsi="Times New Roman" w:cs="Times New Roman"/>
                <w:sz w:val="20"/>
              </w:rPr>
            </w:pPr>
          </w:p>
        </w:tc>
        <w:tc>
          <w:tcPr>
            <w:tcW w:w="6169" w:type="dxa"/>
            <w:gridSpan w:val="3"/>
            <w:tcBorders>
              <w:top w:val="nil"/>
              <w:left w:val="nil"/>
              <w:bottom w:val="nil"/>
              <w:right w:val="nil"/>
            </w:tcBorders>
            <w:shd w:val="clear" w:color="auto" w:fill="auto"/>
            <w:noWrap/>
            <w:vAlign w:val="bottom"/>
            <w:hideMark/>
          </w:tcPr>
          <w:p w14:paraId="485EF57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39 ως έχει   ΟΜΟΦΩΝΑ</w:t>
            </w:r>
          </w:p>
        </w:tc>
        <w:tc>
          <w:tcPr>
            <w:tcW w:w="98" w:type="dxa"/>
            <w:tcBorders>
              <w:top w:val="nil"/>
              <w:left w:val="nil"/>
              <w:bottom w:val="nil"/>
              <w:right w:val="nil"/>
            </w:tcBorders>
            <w:shd w:val="clear" w:color="auto" w:fill="auto"/>
            <w:noWrap/>
            <w:vAlign w:val="bottom"/>
            <w:hideMark/>
          </w:tcPr>
          <w:p w14:paraId="485EF574" w14:textId="77777777" w:rsidR="007D6612" w:rsidRPr="001B1C0F" w:rsidRDefault="00854B09" w:rsidP="007D6612">
            <w:pPr>
              <w:rPr>
                <w:rFonts w:ascii="Calibri" w:eastAsia="Times New Roman" w:hAnsi="Calibri" w:cs="Calibri"/>
                <w:color w:val="000000"/>
                <w:szCs w:val="24"/>
              </w:rPr>
            </w:pPr>
          </w:p>
        </w:tc>
      </w:tr>
      <w:tr w:rsidR="000E6CB8" w14:paraId="485EF57B" w14:textId="77777777">
        <w:trPr>
          <w:trHeight w:val="300"/>
        </w:trPr>
        <w:tc>
          <w:tcPr>
            <w:tcW w:w="850" w:type="dxa"/>
            <w:tcBorders>
              <w:top w:val="nil"/>
              <w:left w:val="nil"/>
              <w:bottom w:val="nil"/>
              <w:right w:val="nil"/>
            </w:tcBorders>
            <w:shd w:val="clear" w:color="auto" w:fill="auto"/>
            <w:noWrap/>
            <w:vAlign w:val="bottom"/>
            <w:hideMark/>
          </w:tcPr>
          <w:p w14:paraId="485EF57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57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7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7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7A" w14:textId="77777777" w:rsidR="007D6612" w:rsidRPr="001B1C0F" w:rsidRDefault="00854B09" w:rsidP="007D6612">
            <w:pPr>
              <w:rPr>
                <w:rFonts w:ascii="Calibri" w:eastAsia="Times New Roman" w:hAnsi="Calibri" w:cs="Calibri"/>
                <w:color w:val="000000"/>
                <w:szCs w:val="24"/>
              </w:rPr>
            </w:pPr>
          </w:p>
        </w:tc>
      </w:tr>
      <w:tr w:rsidR="000E6CB8" w14:paraId="485EF581" w14:textId="77777777">
        <w:trPr>
          <w:trHeight w:val="300"/>
        </w:trPr>
        <w:tc>
          <w:tcPr>
            <w:tcW w:w="850" w:type="dxa"/>
            <w:tcBorders>
              <w:top w:val="nil"/>
              <w:left w:val="nil"/>
              <w:bottom w:val="nil"/>
              <w:right w:val="nil"/>
            </w:tcBorders>
            <w:shd w:val="clear" w:color="auto" w:fill="auto"/>
            <w:noWrap/>
            <w:vAlign w:val="bottom"/>
            <w:hideMark/>
          </w:tcPr>
          <w:p w14:paraId="485EF57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57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7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7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80" w14:textId="77777777" w:rsidR="007D6612" w:rsidRPr="001B1C0F" w:rsidRDefault="00854B09" w:rsidP="007D6612">
            <w:pPr>
              <w:rPr>
                <w:rFonts w:ascii="Calibri" w:eastAsia="Times New Roman" w:hAnsi="Calibri" w:cs="Calibri"/>
                <w:color w:val="000000"/>
                <w:szCs w:val="24"/>
              </w:rPr>
            </w:pPr>
          </w:p>
        </w:tc>
      </w:tr>
      <w:tr w:rsidR="000E6CB8" w14:paraId="485EF587" w14:textId="77777777">
        <w:trPr>
          <w:trHeight w:val="300"/>
        </w:trPr>
        <w:tc>
          <w:tcPr>
            <w:tcW w:w="850" w:type="dxa"/>
            <w:tcBorders>
              <w:top w:val="nil"/>
              <w:left w:val="nil"/>
              <w:bottom w:val="nil"/>
              <w:right w:val="nil"/>
            </w:tcBorders>
            <w:shd w:val="clear" w:color="auto" w:fill="auto"/>
            <w:noWrap/>
            <w:vAlign w:val="bottom"/>
            <w:hideMark/>
          </w:tcPr>
          <w:p w14:paraId="485EF58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58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8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8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86" w14:textId="77777777" w:rsidR="007D6612" w:rsidRPr="001B1C0F" w:rsidRDefault="00854B09" w:rsidP="007D6612">
            <w:pPr>
              <w:rPr>
                <w:rFonts w:ascii="Calibri" w:eastAsia="Times New Roman" w:hAnsi="Calibri" w:cs="Calibri"/>
                <w:color w:val="000000"/>
                <w:szCs w:val="24"/>
              </w:rPr>
            </w:pPr>
          </w:p>
        </w:tc>
      </w:tr>
      <w:tr w:rsidR="000E6CB8" w14:paraId="485EF58D" w14:textId="77777777">
        <w:trPr>
          <w:trHeight w:val="300"/>
        </w:trPr>
        <w:tc>
          <w:tcPr>
            <w:tcW w:w="850" w:type="dxa"/>
            <w:tcBorders>
              <w:top w:val="nil"/>
              <w:left w:val="nil"/>
              <w:bottom w:val="nil"/>
              <w:right w:val="nil"/>
            </w:tcBorders>
            <w:shd w:val="clear" w:color="auto" w:fill="auto"/>
            <w:noWrap/>
            <w:vAlign w:val="bottom"/>
            <w:hideMark/>
          </w:tcPr>
          <w:p w14:paraId="485EF58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58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8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8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8C" w14:textId="77777777" w:rsidR="007D6612" w:rsidRPr="001B1C0F" w:rsidRDefault="00854B09" w:rsidP="007D6612">
            <w:pPr>
              <w:rPr>
                <w:rFonts w:ascii="Calibri" w:eastAsia="Times New Roman" w:hAnsi="Calibri" w:cs="Calibri"/>
                <w:color w:val="000000"/>
                <w:szCs w:val="24"/>
              </w:rPr>
            </w:pPr>
          </w:p>
        </w:tc>
      </w:tr>
      <w:tr w:rsidR="000E6CB8" w14:paraId="485EF593" w14:textId="77777777">
        <w:trPr>
          <w:trHeight w:val="300"/>
        </w:trPr>
        <w:tc>
          <w:tcPr>
            <w:tcW w:w="850" w:type="dxa"/>
            <w:tcBorders>
              <w:top w:val="nil"/>
              <w:left w:val="nil"/>
              <w:bottom w:val="nil"/>
              <w:right w:val="nil"/>
            </w:tcBorders>
            <w:shd w:val="clear" w:color="auto" w:fill="auto"/>
            <w:noWrap/>
            <w:vAlign w:val="bottom"/>
            <w:hideMark/>
          </w:tcPr>
          <w:p w14:paraId="485EF58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58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9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9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92" w14:textId="77777777" w:rsidR="007D6612" w:rsidRPr="001B1C0F" w:rsidRDefault="00854B09" w:rsidP="007D6612">
            <w:pPr>
              <w:rPr>
                <w:rFonts w:ascii="Calibri" w:eastAsia="Times New Roman" w:hAnsi="Calibri" w:cs="Calibri"/>
                <w:color w:val="000000"/>
                <w:szCs w:val="24"/>
              </w:rPr>
            </w:pPr>
          </w:p>
        </w:tc>
      </w:tr>
      <w:tr w:rsidR="000E6CB8" w14:paraId="485EF599" w14:textId="77777777">
        <w:trPr>
          <w:trHeight w:val="300"/>
        </w:trPr>
        <w:tc>
          <w:tcPr>
            <w:tcW w:w="850" w:type="dxa"/>
            <w:tcBorders>
              <w:top w:val="nil"/>
              <w:left w:val="nil"/>
              <w:bottom w:val="nil"/>
              <w:right w:val="nil"/>
            </w:tcBorders>
            <w:shd w:val="clear" w:color="auto" w:fill="auto"/>
            <w:noWrap/>
            <w:vAlign w:val="bottom"/>
            <w:hideMark/>
          </w:tcPr>
          <w:p w14:paraId="485EF59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59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9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9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98" w14:textId="77777777" w:rsidR="007D6612" w:rsidRPr="001B1C0F" w:rsidRDefault="00854B09" w:rsidP="007D6612">
            <w:pPr>
              <w:rPr>
                <w:rFonts w:ascii="Calibri" w:eastAsia="Times New Roman" w:hAnsi="Calibri" w:cs="Calibri"/>
                <w:color w:val="000000"/>
                <w:szCs w:val="24"/>
              </w:rPr>
            </w:pPr>
          </w:p>
        </w:tc>
      </w:tr>
      <w:tr w:rsidR="000E6CB8" w14:paraId="485EF59F" w14:textId="77777777">
        <w:trPr>
          <w:trHeight w:val="300"/>
        </w:trPr>
        <w:tc>
          <w:tcPr>
            <w:tcW w:w="850" w:type="dxa"/>
            <w:tcBorders>
              <w:top w:val="nil"/>
              <w:left w:val="nil"/>
              <w:bottom w:val="nil"/>
              <w:right w:val="nil"/>
            </w:tcBorders>
            <w:shd w:val="clear" w:color="auto" w:fill="auto"/>
            <w:noWrap/>
            <w:vAlign w:val="bottom"/>
            <w:hideMark/>
          </w:tcPr>
          <w:p w14:paraId="485EF59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59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9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9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9E" w14:textId="77777777" w:rsidR="007D6612" w:rsidRPr="001B1C0F" w:rsidRDefault="00854B09" w:rsidP="007D6612">
            <w:pPr>
              <w:rPr>
                <w:rFonts w:ascii="Calibri" w:eastAsia="Times New Roman" w:hAnsi="Calibri" w:cs="Calibri"/>
                <w:color w:val="000000"/>
                <w:szCs w:val="24"/>
              </w:rPr>
            </w:pPr>
          </w:p>
        </w:tc>
      </w:tr>
      <w:tr w:rsidR="000E6CB8" w14:paraId="485EF5A4" w14:textId="77777777">
        <w:trPr>
          <w:trHeight w:val="300"/>
        </w:trPr>
        <w:tc>
          <w:tcPr>
            <w:tcW w:w="3158" w:type="dxa"/>
            <w:gridSpan w:val="2"/>
            <w:tcBorders>
              <w:top w:val="nil"/>
              <w:left w:val="nil"/>
              <w:bottom w:val="nil"/>
              <w:right w:val="nil"/>
            </w:tcBorders>
            <w:shd w:val="clear" w:color="auto" w:fill="auto"/>
            <w:noWrap/>
            <w:vAlign w:val="bottom"/>
            <w:hideMark/>
          </w:tcPr>
          <w:p w14:paraId="485EF5A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5A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5A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A3" w14:textId="77777777" w:rsidR="007D6612" w:rsidRPr="001B1C0F" w:rsidRDefault="00854B09" w:rsidP="007D6612">
            <w:pPr>
              <w:rPr>
                <w:rFonts w:ascii="Calibri" w:eastAsia="Times New Roman" w:hAnsi="Calibri" w:cs="Calibri"/>
                <w:color w:val="000000"/>
                <w:szCs w:val="24"/>
              </w:rPr>
            </w:pPr>
          </w:p>
        </w:tc>
      </w:tr>
      <w:tr w:rsidR="000E6CB8" w14:paraId="485EF5AA" w14:textId="77777777">
        <w:trPr>
          <w:trHeight w:val="300"/>
        </w:trPr>
        <w:tc>
          <w:tcPr>
            <w:tcW w:w="850" w:type="dxa"/>
            <w:tcBorders>
              <w:top w:val="nil"/>
              <w:left w:val="nil"/>
              <w:bottom w:val="nil"/>
              <w:right w:val="nil"/>
            </w:tcBorders>
            <w:shd w:val="clear" w:color="auto" w:fill="auto"/>
            <w:noWrap/>
            <w:vAlign w:val="bottom"/>
            <w:hideMark/>
          </w:tcPr>
          <w:p w14:paraId="485EF5A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5A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5A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A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5A9" w14:textId="77777777" w:rsidR="007D6612" w:rsidRPr="001B1C0F" w:rsidRDefault="00854B09" w:rsidP="007D6612">
            <w:pPr>
              <w:rPr>
                <w:rFonts w:ascii="Times New Roman" w:eastAsia="Times New Roman" w:hAnsi="Times New Roman" w:cs="Times New Roman"/>
                <w:sz w:val="20"/>
              </w:rPr>
            </w:pPr>
          </w:p>
        </w:tc>
      </w:tr>
      <w:tr w:rsidR="000E6CB8" w14:paraId="485EF5AD" w14:textId="77777777">
        <w:trPr>
          <w:trHeight w:val="300"/>
        </w:trPr>
        <w:tc>
          <w:tcPr>
            <w:tcW w:w="850" w:type="dxa"/>
            <w:tcBorders>
              <w:top w:val="nil"/>
              <w:left w:val="nil"/>
              <w:bottom w:val="nil"/>
              <w:right w:val="nil"/>
            </w:tcBorders>
            <w:shd w:val="clear" w:color="auto" w:fill="auto"/>
            <w:noWrap/>
            <w:vAlign w:val="bottom"/>
            <w:hideMark/>
          </w:tcPr>
          <w:p w14:paraId="485EF5A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5A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40 ως έχει   ΔΕΚΤΟ ΚΑΤΑ ΠΛΕΙΟΨΗΦΙΑ</w:t>
            </w:r>
          </w:p>
        </w:tc>
      </w:tr>
      <w:tr w:rsidR="000E6CB8" w14:paraId="485EF5B3" w14:textId="77777777">
        <w:trPr>
          <w:trHeight w:val="300"/>
        </w:trPr>
        <w:tc>
          <w:tcPr>
            <w:tcW w:w="850" w:type="dxa"/>
            <w:tcBorders>
              <w:top w:val="nil"/>
              <w:left w:val="nil"/>
              <w:bottom w:val="nil"/>
              <w:right w:val="nil"/>
            </w:tcBorders>
            <w:shd w:val="clear" w:color="auto" w:fill="auto"/>
            <w:noWrap/>
            <w:vAlign w:val="bottom"/>
            <w:hideMark/>
          </w:tcPr>
          <w:p w14:paraId="485EF5A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5A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B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B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B2" w14:textId="77777777" w:rsidR="007D6612" w:rsidRPr="001B1C0F" w:rsidRDefault="00854B09" w:rsidP="007D6612">
            <w:pPr>
              <w:rPr>
                <w:rFonts w:ascii="Calibri" w:eastAsia="Times New Roman" w:hAnsi="Calibri" w:cs="Calibri"/>
                <w:color w:val="000000"/>
                <w:szCs w:val="24"/>
              </w:rPr>
            </w:pPr>
          </w:p>
        </w:tc>
      </w:tr>
      <w:tr w:rsidR="000E6CB8" w14:paraId="485EF5B9" w14:textId="77777777">
        <w:trPr>
          <w:trHeight w:val="300"/>
        </w:trPr>
        <w:tc>
          <w:tcPr>
            <w:tcW w:w="850" w:type="dxa"/>
            <w:tcBorders>
              <w:top w:val="nil"/>
              <w:left w:val="nil"/>
              <w:bottom w:val="nil"/>
              <w:right w:val="nil"/>
            </w:tcBorders>
            <w:shd w:val="clear" w:color="auto" w:fill="auto"/>
            <w:noWrap/>
            <w:vAlign w:val="bottom"/>
            <w:hideMark/>
          </w:tcPr>
          <w:p w14:paraId="485EF5B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5B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B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B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B8" w14:textId="77777777" w:rsidR="007D6612" w:rsidRPr="001B1C0F" w:rsidRDefault="00854B09" w:rsidP="007D6612">
            <w:pPr>
              <w:rPr>
                <w:rFonts w:ascii="Calibri" w:eastAsia="Times New Roman" w:hAnsi="Calibri" w:cs="Calibri"/>
                <w:color w:val="000000"/>
                <w:szCs w:val="24"/>
              </w:rPr>
            </w:pPr>
          </w:p>
        </w:tc>
      </w:tr>
      <w:tr w:rsidR="000E6CB8" w14:paraId="485EF5BF" w14:textId="77777777">
        <w:trPr>
          <w:trHeight w:val="300"/>
        </w:trPr>
        <w:tc>
          <w:tcPr>
            <w:tcW w:w="850" w:type="dxa"/>
            <w:tcBorders>
              <w:top w:val="nil"/>
              <w:left w:val="nil"/>
              <w:bottom w:val="nil"/>
              <w:right w:val="nil"/>
            </w:tcBorders>
            <w:shd w:val="clear" w:color="auto" w:fill="auto"/>
            <w:noWrap/>
            <w:vAlign w:val="bottom"/>
            <w:hideMark/>
          </w:tcPr>
          <w:p w14:paraId="485EF5B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5B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B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B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BE" w14:textId="77777777" w:rsidR="007D6612" w:rsidRPr="001B1C0F" w:rsidRDefault="00854B09" w:rsidP="007D6612">
            <w:pPr>
              <w:rPr>
                <w:rFonts w:ascii="Calibri" w:eastAsia="Times New Roman" w:hAnsi="Calibri" w:cs="Calibri"/>
                <w:color w:val="000000"/>
                <w:szCs w:val="24"/>
              </w:rPr>
            </w:pPr>
          </w:p>
        </w:tc>
      </w:tr>
      <w:tr w:rsidR="000E6CB8" w14:paraId="485EF5C5" w14:textId="77777777">
        <w:trPr>
          <w:trHeight w:val="300"/>
        </w:trPr>
        <w:tc>
          <w:tcPr>
            <w:tcW w:w="850" w:type="dxa"/>
            <w:tcBorders>
              <w:top w:val="nil"/>
              <w:left w:val="nil"/>
              <w:bottom w:val="nil"/>
              <w:right w:val="nil"/>
            </w:tcBorders>
            <w:shd w:val="clear" w:color="auto" w:fill="auto"/>
            <w:noWrap/>
            <w:vAlign w:val="bottom"/>
            <w:hideMark/>
          </w:tcPr>
          <w:p w14:paraId="485EF5C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5C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C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C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5C4" w14:textId="77777777" w:rsidR="007D6612" w:rsidRPr="001B1C0F" w:rsidRDefault="00854B09" w:rsidP="007D6612">
            <w:pPr>
              <w:rPr>
                <w:rFonts w:ascii="Calibri" w:eastAsia="Times New Roman" w:hAnsi="Calibri" w:cs="Calibri"/>
                <w:color w:val="000000"/>
                <w:szCs w:val="24"/>
              </w:rPr>
            </w:pPr>
          </w:p>
        </w:tc>
      </w:tr>
      <w:tr w:rsidR="000E6CB8" w14:paraId="485EF5CB" w14:textId="77777777">
        <w:trPr>
          <w:trHeight w:val="300"/>
        </w:trPr>
        <w:tc>
          <w:tcPr>
            <w:tcW w:w="850" w:type="dxa"/>
            <w:tcBorders>
              <w:top w:val="nil"/>
              <w:left w:val="nil"/>
              <w:bottom w:val="nil"/>
              <w:right w:val="nil"/>
            </w:tcBorders>
            <w:shd w:val="clear" w:color="auto" w:fill="auto"/>
            <w:noWrap/>
            <w:vAlign w:val="bottom"/>
            <w:hideMark/>
          </w:tcPr>
          <w:p w14:paraId="485EF5C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Κ.Κ.Ε:</w:t>
            </w:r>
          </w:p>
        </w:tc>
        <w:tc>
          <w:tcPr>
            <w:tcW w:w="2308" w:type="dxa"/>
            <w:tcBorders>
              <w:top w:val="nil"/>
              <w:left w:val="nil"/>
              <w:bottom w:val="nil"/>
              <w:right w:val="nil"/>
            </w:tcBorders>
            <w:shd w:val="clear" w:color="auto" w:fill="auto"/>
            <w:noWrap/>
            <w:vAlign w:val="bottom"/>
            <w:hideMark/>
          </w:tcPr>
          <w:p w14:paraId="485EF5C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C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C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CA" w14:textId="77777777" w:rsidR="007D6612" w:rsidRPr="001B1C0F" w:rsidRDefault="00854B09" w:rsidP="007D6612">
            <w:pPr>
              <w:rPr>
                <w:rFonts w:ascii="Calibri" w:eastAsia="Times New Roman" w:hAnsi="Calibri" w:cs="Calibri"/>
                <w:color w:val="000000"/>
                <w:szCs w:val="24"/>
              </w:rPr>
            </w:pPr>
          </w:p>
        </w:tc>
      </w:tr>
      <w:tr w:rsidR="000E6CB8" w14:paraId="485EF5D1" w14:textId="77777777">
        <w:trPr>
          <w:trHeight w:val="300"/>
        </w:trPr>
        <w:tc>
          <w:tcPr>
            <w:tcW w:w="850" w:type="dxa"/>
            <w:tcBorders>
              <w:top w:val="nil"/>
              <w:left w:val="nil"/>
              <w:bottom w:val="nil"/>
              <w:right w:val="nil"/>
            </w:tcBorders>
            <w:shd w:val="clear" w:color="auto" w:fill="auto"/>
            <w:noWrap/>
            <w:vAlign w:val="bottom"/>
            <w:hideMark/>
          </w:tcPr>
          <w:p w14:paraId="485EF5C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5C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C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C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D0" w14:textId="77777777" w:rsidR="007D6612" w:rsidRPr="001B1C0F" w:rsidRDefault="00854B09" w:rsidP="007D6612">
            <w:pPr>
              <w:rPr>
                <w:rFonts w:ascii="Calibri" w:eastAsia="Times New Roman" w:hAnsi="Calibri" w:cs="Calibri"/>
                <w:color w:val="000000"/>
                <w:szCs w:val="24"/>
              </w:rPr>
            </w:pPr>
          </w:p>
        </w:tc>
      </w:tr>
      <w:tr w:rsidR="000E6CB8" w14:paraId="485EF5D7" w14:textId="77777777">
        <w:trPr>
          <w:trHeight w:val="300"/>
        </w:trPr>
        <w:tc>
          <w:tcPr>
            <w:tcW w:w="850" w:type="dxa"/>
            <w:tcBorders>
              <w:top w:val="nil"/>
              <w:left w:val="nil"/>
              <w:bottom w:val="nil"/>
              <w:right w:val="nil"/>
            </w:tcBorders>
            <w:shd w:val="clear" w:color="auto" w:fill="auto"/>
            <w:noWrap/>
            <w:vAlign w:val="bottom"/>
            <w:hideMark/>
          </w:tcPr>
          <w:p w14:paraId="485EF5D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5D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D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D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D6" w14:textId="77777777" w:rsidR="007D6612" w:rsidRPr="001B1C0F" w:rsidRDefault="00854B09" w:rsidP="007D6612">
            <w:pPr>
              <w:rPr>
                <w:rFonts w:ascii="Calibri" w:eastAsia="Times New Roman" w:hAnsi="Calibri" w:cs="Calibri"/>
                <w:color w:val="000000"/>
                <w:szCs w:val="24"/>
              </w:rPr>
            </w:pPr>
          </w:p>
        </w:tc>
      </w:tr>
      <w:tr w:rsidR="000E6CB8" w14:paraId="485EF5DC" w14:textId="77777777">
        <w:trPr>
          <w:trHeight w:val="300"/>
        </w:trPr>
        <w:tc>
          <w:tcPr>
            <w:tcW w:w="3158" w:type="dxa"/>
            <w:gridSpan w:val="2"/>
            <w:tcBorders>
              <w:top w:val="nil"/>
              <w:left w:val="nil"/>
              <w:bottom w:val="nil"/>
              <w:right w:val="nil"/>
            </w:tcBorders>
            <w:shd w:val="clear" w:color="auto" w:fill="auto"/>
            <w:noWrap/>
            <w:vAlign w:val="bottom"/>
            <w:hideMark/>
          </w:tcPr>
          <w:p w14:paraId="485EF5D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5D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5D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DB" w14:textId="77777777" w:rsidR="007D6612" w:rsidRPr="001B1C0F" w:rsidRDefault="00854B09" w:rsidP="007D6612">
            <w:pPr>
              <w:rPr>
                <w:rFonts w:ascii="Calibri" w:eastAsia="Times New Roman" w:hAnsi="Calibri" w:cs="Calibri"/>
                <w:color w:val="000000"/>
                <w:szCs w:val="24"/>
              </w:rPr>
            </w:pPr>
          </w:p>
        </w:tc>
      </w:tr>
      <w:tr w:rsidR="000E6CB8" w14:paraId="485EF5E2" w14:textId="77777777">
        <w:trPr>
          <w:trHeight w:val="300"/>
        </w:trPr>
        <w:tc>
          <w:tcPr>
            <w:tcW w:w="850" w:type="dxa"/>
            <w:tcBorders>
              <w:top w:val="nil"/>
              <w:left w:val="nil"/>
              <w:bottom w:val="nil"/>
              <w:right w:val="nil"/>
            </w:tcBorders>
            <w:shd w:val="clear" w:color="auto" w:fill="auto"/>
            <w:noWrap/>
            <w:vAlign w:val="bottom"/>
            <w:hideMark/>
          </w:tcPr>
          <w:p w14:paraId="485EF5DD"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5DE"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5D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E0"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5E1" w14:textId="77777777" w:rsidR="007D6612" w:rsidRPr="001B1C0F" w:rsidRDefault="00854B09" w:rsidP="007D6612">
            <w:pPr>
              <w:rPr>
                <w:rFonts w:ascii="Times New Roman" w:eastAsia="Times New Roman" w:hAnsi="Times New Roman" w:cs="Times New Roman"/>
                <w:sz w:val="20"/>
              </w:rPr>
            </w:pPr>
          </w:p>
        </w:tc>
      </w:tr>
      <w:tr w:rsidR="000E6CB8" w14:paraId="485EF5E5" w14:textId="77777777">
        <w:trPr>
          <w:trHeight w:val="300"/>
        </w:trPr>
        <w:tc>
          <w:tcPr>
            <w:tcW w:w="850" w:type="dxa"/>
            <w:tcBorders>
              <w:top w:val="nil"/>
              <w:left w:val="nil"/>
              <w:bottom w:val="nil"/>
              <w:right w:val="nil"/>
            </w:tcBorders>
            <w:shd w:val="clear" w:color="auto" w:fill="auto"/>
            <w:noWrap/>
            <w:vAlign w:val="bottom"/>
            <w:hideMark/>
          </w:tcPr>
          <w:p w14:paraId="485EF5E3"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5E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41 ως έχει   ΔΕΚΤΟ ΚΑΤΑ ΠΛΕΙΟΨΗΦΙΑ</w:t>
            </w:r>
          </w:p>
        </w:tc>
      </w:tr>
      <w:tr w:rsidR="000E6CB8" w14:paraId="485EF5EB" w14:textId="77777777">
        <w:trPr>
          <w:trHeight w:val="300"/>
        </w:trPr>
        <w:tc>
          <w:tcPr>
            <w:tcW w:w="850" w:type="dxa"/>
            <w:tcBorders>
              <w:top w:val="nil"/>
              <w:left w:val="nil"/>
              <w:bottom w:val="nil"/>
              <w:right w:val="nil"/>
            </w:tcBorders>
            <w:shd w:val="clear" w:color="auto" w:fill="auto"/>
            <w:noWrap/>
            <w:vAlign w:val="bottom"/>
            <w:hideMark/>
          </w:tcPr>
          <w:p w14:paraId="485EF5E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5E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E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E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5EA" w14:textId="77777777" w:rsidR="007D6612" w:rsidRPr="001B1C0F" w:rsidRDefault="00854B09" w:rsidP="007D6612">
            <w:pPr>
              <w:rPr>
                <w:rFonts w:ascii="Calibri" w:eastAsia="Times New Roman" w:hAnsi="Calibri" w:cs="Calibri"/>
                <w:color w:val="000000"/>
                <w:szCs w:val="24"/>
              </w:rPr>
            </w:pPr>
          </w:p>
        </w:tc>
      </w:tr>
      <w:tr w:rsidR="000E6CB8" w14:paraId="485EF5F1" w14:textId="77777777">
        <w:trPr>
          <w:trHeight w:val="300"/>
        </w:trPr>
        <w:tc>
          <w:tcPr>
            <w:tcW w:w="850" w:type="dxa"/>
            <w:tcBorders>
              <w:top w:val="nil"/>
              <w:left w:val="nil"/>
              <w:bottom w:val="nil"/>
              <w:right w:val="nil"/>
            </w:tcBorders>
            <w:shd w:val="clear" w:color="auto" w:fill="auto"/>
            <w:noWrap/>
            <w:vAlign w:val="bottom"/>
            <w:hideMark/>
          </w:tcPr>
          <w:p w14:paraId="485EF5E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5E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E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E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F0" w14:textId="77777777" w:rsidR="007D6612" w:rsidRPr="001B1C0F" w:rsidRDefault="00854B09" w:rsidP="007D6612">
            <w:pPr>
              <w:rPr>
                <w:rFonts w:ascii="Calibri" w:eastAsia="Times New Roman" w:hAnsi="Calibri" w:cs="Calibri"/>
                <w:color w:val="000000"/>
                <w:szCs w:val="24"/>
              </w:rPr>
            </w:pPr>
          </w:p>
        </w:tc>
      </w:tr>
      <w:tr w:rsidR="000E6CB8" w14:paraId="485EF5F7" w14:textId="77777777">
        <w:trPr>
          <w:trHeight w:val="300"/>
        </w:trPr>
        <w:tc>
          <w:tcPr>
            <w:tcW w:w="850" w:type="dxa"/>
            <w:tcBorders>
              <w:top w:val="nil"/>
              <w:left w:val="nil"/>
              <w:bottom w:val="nil"/>
              <w:right w:val="nil"/>
            </w:tcBorders>
            <w:shd w:val="clear" w:color="auto" w:fill="auto"/>
            <w:noWrap/>
            <w:vAlign w:val="bottom"/>
            <w:hideMark/>
          </w:tcPr>
          <w:p w14:paraId="485EF5F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5F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F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F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5F6" w14:textId="77777777" w:rsidR="007D6612" w:rsidRPr="001B1C0F" w:rsidRDefault="00854B09" w:rsidP="007D6612">
            <w:pPr>
              <w:rPr>
                <w:rFonts w:ascii="Calibri" w:eastAsia="Times New Roman" w:hAnsi="Calibri" w:cs="Calibri"/>
                <w:color w:val="000000"/>
                <w:szCs w:val="24"/>
              </w:rPr>
            </w:pPr>
          </w:p>
        </w:tc>
      </w:tr>
      <w:tr w:rsidR="000E6CB8" w14:paraId="485EF5FD" w14:textId="77777777">
        <w:trPr>
          <w:trHeight w:val="300"/>
        </w:trPr>
        <w:tc>
          <w:tcPr>
            <w:tcW w:w="850" w:type="dxa"/>
            <w:tcBorders>
              <w:top w:val="nil"/>
              <w:left w:val="nil"/>
              <w:bottom w:val="nil"/>
              <w:right w:val="nil"/>
            </w:tcBorders>
            <w:shd w:val="clear" w:color="auto" w:fill="auto"/>
            <w:noWrap/>
            <w:vAlign w:val="bottom"/>
            <w:hideMark/>
          </w:tcPr>
          <w:p w14:paraId="485EF5F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5F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5F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5F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5FC" w14:textId="77777777" w:rsidR="007D6612" w:rsidRPr="001B1C0F" w:rsidRDefault="00854B09" w:rsidP="007D6612">
            <w:pPr>
              <w:rPr>
                <w:rFonts w:ascii="Calibri" w:eastAsia="Times New Roman" w:hAnsi="Calibri" w:cs="Calibri"/>
                <w:color w:val="000000"/>
                <w:szCs w:val="24"/>
              </w:rPr>
            </w:pPr>
          </w:p>
        </w:tc>
      </w:tr>
      <w:tr w:rsidR="000E6CB8" w14:paraId="485EF603" w14:textId="77777777">
        <w:trPr>
          <w:trHeight w:val="300"/>
        </w:trPr>
        <w:tc>
          <w:tcPr>
            <w:tcW w:w="850" w:type="dxa"/>
            <w:tcBorders>
              <w:top w:val="nil"/>
              <w:left w:val="nil"/>
              <w:bottom w:val="nil"/>
              <w:right w:val="nil"/>
            </w:tcBorders>
            <w:shd w:val="clear" w:color="auto" w:fill="auto"/>
            <w:noWrap/>
            <w:vAlign w:val="bottom"/>
            <w:hideMark/>
          </w:tcPr>
          <w:p w14:paraId="485EF5F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5F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0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0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02" w14:textId="77777777" w:rsidR="007D6612" w:rsidRPr="001B1C0F" w:rsidRDefault="00854B09" w:rsidP="007D6612">
            <w:pPr>
              <w:rPr>
                <w:rFonts w:ascii="Calibri" w:eastAsia="Times New Roman" w:hAnsi="Calibri" w:cs="Calibri"/>
                <w:color w:val="000000"/>
                <w:szCs w:val="24"/>
              </w:rPr>
            </w:pPr>
          </w:p>
        </w:tc>
      </w:tr>
      <w:tr w:rsidR="000E6CB8" w14:paraId="485EF609" w14:textId="77777777">
        <w:trPr>
          <w:trHeight w:val="300"/>
        </w:trPr>
        <w:tc>
          <w:tcPr>
            <w:tcW w:w="850" w:type="dxa"/>
            <w:tcBorders>
              <w:top w:val="nil"/>
              <w:left w:val="nil"/>
              <w:bottom w:val="nil"/>
              <w:right w:val="nil"/>
            </w:tcBorders>
            <w:shd w:val="clear" w:color="auto" w:fill="auto"/>
            <w:noWrap/>
            <w:vAlign w:val="bottom"/>
            <w:hideMark/>
          </w:tcPr>
          <w:p w14:paraId="485EF60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60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0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0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08" w14:textId="77777777" w:rsidR="007D6612" w:rsidRPr="001B1C0F" w:rsidRDefault="00854B09" w:rsidP="007D6612">
            <w:pPr>
              <w:rPr>
                <w:rFonts w:ascii="Calibri" w:eastAsia="Times New Roman" w:hAnsi="Calibri" w:cs="Calibri"/>
                <w:color w:val="000000"/>
                <w:szCs w:val="24"/>
              </w:rPr>
            </w:pPr>
          </w:p>
        </w:tc>
      </w:tr>
      <w:tr w:rsidR="000E6CB8" w14:paraId="485EF60F" w14:textId="77777777">
        <w:trPr>
          <w:trHeight w:val="300"/>
        </w:trPr>
        <w:tc>
          <w:tcPr>
            <w:tcW w:w="850" w:type="dxa"/>
            <w:tcBorders>
              <w:top w:val="nil"/>
              <w:left w:val="nil"/>
              <w:bottom w:val="nil"/>
              <w:right w:val="nil"/>
            </w:tcBorders>
            <w:shd w:val="clear" w:color="auto" w:fill="auto"/>
            <w:noWrap/>
            <w:vAlign w:val="bottom"/>
            <w:hideMark/>
          </w:tcPr>
          <w:p w14:paraId="485EF60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60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0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0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0E" w14:textId="77777777" w:rsidR="007D6612" w:rsidRPr="001B1C0F" w:rsidRDefault="00854B09" w:rsidP="007D6612">
            <w:pPr>
              <w:rPr>
                <w:rFonts w:ascii="Calibri" w:eastAsia="Times New Roman" w:hAnsi="Calibri" w:cs="Calibri"/>
                <w:color w:val="000000"/>
                <w:szCs w:val="24"/>
              </w:rPr>
            </w:pPr>
          </w:p>
        </w:tc>
      </w:tr>
      <w:tr w:rsidR="000E6CB8" w14:paraId="485EF614" w14:textId="77777777">
        <w:trPr>
          <w:trHeight w:val="300"/>
        </w:trPr>
        <w:tc>
          <w:tcPr>
            <w:tcW w:w="3158" w:type="dxa"/>
            <w:gridSpan w:val="2"/>
            <w:tcBorders>
              <w:top w:val="nil"/>
              <w:left w:val="nil"/>
              <w:bottom w:val="nil"/>
              <w:right w:val="nil"/>
            </w:tcBorders>
            <w:shd w:val="clear" w:color="auto" w:fill="auto"/>
            <w:noWrap/>
            <w:vAlign w:val="bottom"/>
            <w:hideMark/>
          </w:tcPr>
          <w:p w14:paraId="485EF61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61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61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13" w14:textId="77777777" w:rsidR="007D6612" w:rsidRPr="001B1C0F" w:rsidRDefault="00854B09" w:rsidP="007D6612">
            <w:pPr>
              <w:rPr>
                <w:rFonts w:ascii="Calibri" w:eastAsia="Times New Roman" w:hAnsi="Calibri" w:cs="Calibri"/>
                <w:color w:val="000000"/>
                <w:szCs w:val="24"/>
              </w:rPr>
            </w:pPr>
          </w:p>
        </w:tc>
      </w:tr>
      <w:tr w:rsidR="000E6CB8" w14:paraId="485EF61A" w14:textId="77777777">
        <w:trPr>
          <w:trHeight w:val="300"/>
        </w:trPr>
        <w:tc>
          <w:tcPr>
            <w:tcW w:w="850" w:type="dxa"/>
            <w:tcBorders>
              <w:top w:val="nil"/>
              <w:left w:val="nil"/>
              <w:bottom w:val="nil"/>
              <w:right w:val="nil"/>
            </w:tcBorders>
            <w:shd w:val="clear" w:color="auto" w:fill="auto"/>
            <w:noWrap/>
            <w:vAlign w:val="bottom"/>
            <w:hideMark/>
          </w:tcPr>
          <w:p w14:paraId="485EF61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61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61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1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619" w14:textId="77777777" w:rsidR="007D6612" w:rsidRPr="001B1C0F" w:rsidRDefault="00854B09" w:rsidP="007D6612">
            <w:pPr>
              <w:rPr>
                <w:rFonts w:ascii="Times New Roman" w:eastAsia="Times New Roman" w:hAnsi="Times New Roman" w:cs="Times New Roman"/>
                <w:sz w:val="20"/>
              </w:rPr>
            </w:pPr>
          </w:p>
        </w:tc>
      </w:tr>
      <w:tr w:rsidR="000E6CB8" w14:paraId="485EF61D" w14:textId="77777777">
        <w:trPr>
          <w:trHeight w:val="300"/>
        </w:trPr>
        <w:tc>
          <w:tcPr>
            <w:tcW w:w="850" w:type="dxa"/>
            <w:tcBorders>
              <w:top w:val="nil"/>
              <w:left w:val="nil"/>
              <w:bottom w:val="nil"/>
              <w:right w:val="nil"/>
            </w:tcBorders>
            <w:shd w:val="clear" w:color="auto" w:fill="auto"/>
            <w:noWrap/>
            <w:vAlign w:val="bottom"/>
            <w:hideMark/>
          </w:tcPr>
          <w:p w14:paraId="485EF61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61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42 ως έχει   ΔΕΚΤΟ ΚΑΤΑ ΠΛΕΙΟΨΗΦΙΑ</w:t>
            </w:r>
          </w:p>
        </w:tc>
      </w:tr>
      <w:tr w:rsidR="000E6CB8" w14:paraId="485EF623" w14:textId="77777777">
        <w:trPr>
          <w:trHeight w:val="300"/>
        </w:trPr>
        <w:tc>
          <w:tcPr>
            <w:tcW w:w="850" w:type="dxa"/>
            <w:tcBorders>
              <w:top w:val="nil"/>
              <w:left w:val="nil"/>
              <w:bottom w:val="nil"/>
              <w:right w:val="nil"/>
            </w:tcBorders>
            <w:shd w:val="clear" w:color="auto" w:fill="auto"/>
            <w:noWrap/>
            <w:vAlign w:val="bottom"/>
            <w:hideMark/>
          </w:tcPr>
          <w:p w14:paraId="485EF61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61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2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2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22" w14:textId="77777777" w:rsidR="007D6612" w:rsidRPr="001B1C0F" w:rsidRDefault="00854B09" w:rsidP="007D6612">
            <w:pPr>
              <w:rPr>
                <w:rFonts w:ascii="Calibri" w:eastAsia="Times New Roman" w:hAnsi="Calibri" w:cs="Calibri"/>
                <w:color w:val="000000"/>
                <w:szCs w:val="24"/>
              </w:rPr>
            </w:pPr>
          </w:p>
        </w:tc>
      </w:tr>
      <w:tr w:rsidR="000E6CB8" w14:paraId="485EF629" w14:textId="77777777">
        <w:trPr>
          <w:trHeight w:val="300"/>
        </w:trPr>
        <w:tc>
          <w:tcPr>
            <w:tcW w:w="850" w:type="dxa"/>
            <w:tcBorders>
              <w:top w:val="nil"/>
              <w:left w:val="nil"/>
              <w:bottom w:val="nil"/>
              <w:right w:val="nil"/>
            </w:tcBorders>
            <w:shd w:val="clear" w:color="auto" w:fill="auto"/>
            <w:noWrap/>
            <w:vAlign w:val="bottom"/>
            <w:hideMark/>
          </w:tcPr>
          <w:p w14:paraId="485EF62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62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2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2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28" w14:textId="77777777" w:rsidR="007D6612" w:rsidRPr="001B1C0F" w:rsidRDefault="00854B09" w:rsidP="007D6612">
            <w:pPr>
              <w:rPr>
                <w:rFonts w:ascii="Calibri" w:eastAsia="Times New Roman" w:hAnsi="Calibri" w:cs="Calibri"/>
                <w:color w:val="000000"/>
                <w:szCs w:val="24"/>
              </w:rPr>
            </w:pPr>
          </w:p>
        </w:tc>
      </w:tr>
      <w:tr w:rsidR="000E6CB8" w14:paraId="485EF62F" w14:textId="77777777">
        <w:trPr>
          <w:trHeight w:val="300"/>
        </w:trPr>
        <w:tc>
          <w:tcPr>
            <w:tcW w:w="850" w:type="dxa"/>
            <w:tcBorders>
              <w:top w:val="nil"/>
              <w:left w:val="nil"/>
              <w:bottom w:val="nil"/>
              <w:right w:val="nil"/>
            </w:tcBorders>
            <w:shd w:val="clear" w:color="auto" w:fill="auto"/>
            <w:noWrap/>
            <w:vAlign w:val="bottom"/>
            <w:hideMark/>
          </w:tcPr>
          <w:p w14:paraId="485EF62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62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2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2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2E" w14:textId="77777777" w:rsidR="007D6612" w:rsidRPr="001B1C0F" w:rsidRDefault="00854B09" w:rsidP="007D6612">
            <w:pPr>
              <w:rPr>
                <w:rFonts w:ascii="Calibri" w:eastAsia="Times New Roman" w:hAnsi="Calibri" w:cs="Calibri"/>
                <w:color w:val="000000"/>
                <w:szCs w:val="24"/>
              </w:rPr>
            </w:pPr>
          </w:p>
        </w:tc>
      </w:tr>
      <w:tr w:rsidR="000E6CB8" w14:paraId="485EF635" w14:textId="77777777">
        <w:trPr>
          <w:trHeight w:val="300"/>
        </w:trPr>
        <w:tc>
          <w:tcPr>
            <w:tcW w:w="850" w:type="dxa"/>
            <w:tcBorders>
              <w:top w:val="nil"/>
              <w:left w:val="nil"/>
              <w:bottom w:val="nil"/>
              <w:right w:val="nil"/>
            </w:tcBorders>
            <w:shd w:val="clear" w:color="auto" w:fill="auto"/>
            <w:noWrap/>
            <w:vAlign w:val="bottom"/>
            <w:hideMark/>
          </w:tcPr>
          <w:p w14:paraId="485EF63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63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3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3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34" w14:textId="77777777" w:rsidR="007D6612" w:rsidRPr="001B1C0F" w:rsidRDefault="00854B09" w:rsidP="007D6612">
            <w:pPr>
              <w:rPr>
                <w:rFonts w:ascii="Calibri" w:eastAsia="Times New Roman" w:hAnsi="Calibri" w:cs="Calibri"/>
                <w:color w:val="000000"/>
                <w:szCs w:val="24"/>
              </w:rPr>
            </w:pPr>
          </w:p>
        </w:tc>
      </w:tr>
      <w:tr w:rsidR="000E6CB8" w14:paraId="485EF63B" w14:textId="77777777">
        <w:trPr>
          <w:trHeight w:val="300"/>
        </w:trPr>
        <w:tc>
          <w:tcPr>
            <w:tcW w:w="850" w:type="dxa"/>
            <w:tcBorders>
              <w:top w:val="nil"/>
              <w:left w:val="nil"/>
              <w:bottom w:val="nil"/>
              <w:right w:val="nil"/>
            </w:tcBorders>
            <w:shd w:val="clear" w:color="auto" w:fill="auto"/>
            <w:noWrap/>
            <w:vAlign w:val="bottom"/>
            <w:hideMark/>
          </w:tcPr>
          <w:p w14:paraId="485EF63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63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3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3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3A" w14:textId="77777777" w:rsidR="007D6612" w:rsidRPr="001B1C0F" w:rsidRDefault="00854B09" w:rsidP="007D6612">
            <w:pPr>
              <w:rPr>
                <w:rFonts w:ascii="Calibri" w:eastAsia="Times New Roman" w:hAnsi="Calibri" w:cs="Calibri"/>
                <w:color w:val="000000"/>
                <w:szCs w:val="24"/>
              </w:rPr>
            </w:pPr>
          </w:p>
        </w:tc>
      </w:tr>
      <w:tr w:rsidR="000E6CB8" w14:paraId="485EF641" w14:textId="77777777">
        <w:trPr>
          <w:trHeight w:val="300"/>
        </w:trPr>
        <w:tc>
          <w:tcPr>
            <w:tcW w:w="850" w:type="dxa"/>
            <w:tcBorders>
              <w:top w:val="nil"/>
              <w:left w:val="nil"/>
              <w:bottom w:val="nil"/>
              <w:right w:val="nil"/>
            </w:tcBorders>
            <w:shd w:val="clear" w:color="auto" w:fill="auto"/>
            <w:noWrap/>
            <w:vAlign w:val="bottom"/>
            <w:hideMark/>
          </w:tcPr>
          <w:p w14:paraId="485EF63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63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3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3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40" w14:textId="77777777" w:rsidR="007D6612" w:rsidRPr="001B1C0F" w:rsidRDefault="00854B09" w:rsidP="007D6612">
            <w:pPr>
              <w:rPr>
                <w:rFonts w:ascii="Calibri" w:eastAsia="Times New Roman" w:hAnsi="Calibri" w:cs="Calibri"/>
                <w:color w:val="000000"/>
                <w:szCs w:val="24"/>
              </w:rPr>
            </w:pPr>
          </w:p>
        </w:tc>
      </w:tr>
      <w:tr w:rsidR="000E6CB8" w14:paraId="485EF647" w14:textId="77777777">
        <w:trPr>
          <w:trHeight w:val="300"/>
        </w:trPr>
        <w:tc>
          <w:tcPr>
            <w:tcW w:w="850" w:type="dxa"/>
            <w:tcBorders>
              <w:top w:val="nil"/>
              <w:left w:val="nil"/>
              <w:bottom w:val="nil"/>
              <w:right w:val="nil"/>
            </w:tcBorders>
            <w:shd w:val="clear" w:color="auto" w:fill="auto"/>
            <w:noWrap/>
            <w:vAlign w:val="bottom"/>
            <w:hideMark/>
          </w:tcPr>
          <w:p w14:paraId="485EF64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64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4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4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46" w14:textId="77777777" w:rsidR="007D6612" w:rsidRPr="001B1C0F" w:rsidRDefault="00854B09" w:rsidP="007D6612">
            <w:pPr>
              <w:rPr>
                <w:rFonts w:ascii="Calibri" w:eastAsia="Times New Roman" w:hAnsi="Calibri" w:cs="Calibri"/>
                <w:color w:val="000000"/>
                <w:szCs w:val="24"/>
              </w:rPr>
            </w:pPr>
          </w:p>
        </w:tc>
      </w:tr>
      <w:tr w:rsidR="000E6CB8" w14:paraId="485EF64C" w14:textId="77777777">
        <w:trPr>
          <w:trHeight w:val="300"/>
        </w:trPr>
        <w:tc>
          <w:tcPr>
            <w:tcW w:w="3158" w:type="dxa"/>
            <w:gridSpan w:val="2"/>
            <w:tcBorders>
              <w:top w:val="nil"/>
              <w:left w:val="nil"/>
              <w:bottom w:val="nil"/>
              <w:right w:val="nil"/>
            </w:tcBorders>
            <w:shd w:val="clear" w:color="auto" w:fill="auto"/>
            <w:noWrap/>
            <w:vAlign w:val="bottom"/>
            <w:hideMark/>
          </w:tcPr>
          <w:p w14:paraId="485EF64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64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64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4B" w14:textId="77777777" w:rsidR="007D6612" w:rsidRPr="001B1C0F" w:rsidRDefault="00854B09" w:rsidP="007D6612">
            <w:pPr>
              <w:rPr>
                <w:rFonts w:ascii="Calibri" w:eastAsia="Times New Roman" w:hAnsi="Calibri" w:cs="Calibri"/>
                <w:color w:val="000000"/>
                <w:szCs w:val="24"/>
              </w:rPr>
            </w:pPr>
          </w:p>
        </w:tc>
      </w:tr>
      <w:tr w:rsidR="000E6CB8" w14:paraId="485EF652" w14:textId="77777777">
        <w:trPr>
          <w:trHeight w:val="300"/>
        </w:trPr>
        <w:tc>
          <w:tcPr>
            <w:tcW w:w="850" w:type="dxa"/>
            <w:tcBorders>
              <w:top w:val="nil"/>
              <w:left w:val="nil"/>
              <w:bottom w:val="nil"/>
              <w:right w:val="nil"/>
            </w:tcBorders>
            <w:shd w:val="clear" w:color="auto" w:fill="auto"/>
            <w:noWrap/>
            <w:vAlign w:val="bottom"/>
            <w:hideMark/>
          </w:tcPr>
          <w:p w14:paraId="485EF64D"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64E"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64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50"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651" w14:textId="77777777" w:rsidR="007D6612" w:rsidRPr="001B1C0F" w:rsidRDefault="00854B09" w:rsidP="007D6612">
            <w:pPr>
              <w:rPr>
                <w:rFonts w:ascii="Times New Roman" w:eastAsia="Times New Roman" w:hAnsi="Times New Roman" w:cs="Times New Roman"/>
                <w:sz w:val="20"/>
              </w:rPr>
            </w:pPr>
          </w:p>
        </w:tc>
      </w:tr>
      <w:tr w:rsidR="000E6CB8" w14:paraId="485EF655" w14:textId="77777777">
        <w:trPr>
          <w:trHeight w:val="300"/>
        </w:trPr>
        <w:tc>
          <w:tcPr>
            <w:tcW w:w="850" w:type="dxa"/>
            <w:tcBorders>
              <w:top w:val="nil"/>
              <w:left w:val="nil"/>
              <w:bottom w:val="nil"/>
              <w:right w:val="nil"/>
            </w:tcBorders>
            <w:shd w:val="clear" w:color="auto" w:fill="auto"/>
            <w:noWrap/>
            <w:vAlign w:val="bottom"/>
            <w:hideMark/>
          </w:tcPr>
          <w:p w14:paraId="485EF653"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65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43 όπως </w:t>
            </w:r>
            <w:proofErr w:type="spellStart"/>
            <w:r w:rsidRPr="001B1C0F">
              <w:rPr>
                <w:rFonts w:ascii="Calibri" w:eastAsia="Times New Roman" w:hAnsi="Calibri" w:cs="Calibri"/>
                <w:color w:val="000000"/>
                <w:szCs w:val="24"/>
              </w:rPr>
              <w:t>τροποιηθήκε</w:t>
            </w:r>
            <w:proofErr w:type="spellEnd"/>
            <w:r w:rsidRPr="001B1C0F">
              <w:rPr>
                <w:rFonts w:ascii="Calibri" w:eastAsia="Times New Roman" w:hAnsi="Calibri" w:cs="Calibri"/>
                <w:color w:val="000000"/>
                <w:szCs w:val="24"/>
              </w:rPr>
              <w:t xml:space="preserve">   ΔΕΚΤΟ ΚΑΤΑ </w:t>
            </w:r>
            <w:r w:rsidRPr="001B1C0F">
              <w:rPr>
                <w:rFonts w:ascii="Calibri" w:eastAsia="Times New Roman" w:hAnsi="Calibri" w:cs="Calibri"/>
                <w:color w:val="000000"/>
                <w:szCs w:val="24"/>
              </w:rPr>
              <w:t>ΠΛΕΙΟΨΗΦΙΑ</w:t>
            </w:r>
          </w:p>
        </w:tc>
      </w:tr>
      <w:tr w:rsidR="000E6CB8" w14:paraId="485EF65B" w14:textId="77777777">
        <w:trPr>
          <w:trHeight w:val="300"/>
        </w:trPr>
        <w:tc>
          <w:tcPr>
            <w:tcW w:w="850" w:type="dxa"/>
            <w:tcBorders>
              <w:top w:val="nil"/>
              <w:left w:val="nil"/>
              <w:bottom w:val="nil"/>
              <w:right w:val="nil"/>
            </w:tcBorders>
            <w:shd w:val="clear" w:color="auto" w:fill="auto"/>
            <w:noWrap/>
            <w:vAlign w:val="bottom"/>
            <w:hideMark/>
          </w:tcPr>
          <w:p w14:paraId="485EF65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65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5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5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5A" w14:textId="77777777" w:rsidR="007D6612" w:rsidRPr="001B1C0F" w:rsidRDefault="00854B09" w:rsidP="007D6612">
            <w:pPr>
              <w:rPr>
                <w:rFonts w:ascii="Calibri" w:eastAsia="Times New Roman" w:hAnsi="Calibri" w:cs="Calibri"/>
                <w:color w:val="000000"/>
                <w:szCs w:val="24"/>
              </w:rPr>
            </w:pPr>
          </w:p>
        </w:tc>
      </w:tr>
      <w:tr w:rsidR="000E6CB8" w14:paraId="485EF661" w14:textId="77777777">
        <w:trPr>
          <w:trHeight w:val="300"/>
        </w:trPr>
        <w:tc>
          <w:tcPr>
            <w:tcW w:w="850" w:type="dxa"/>
            <w:tcBorders>
              <w:top w:val="nil"/>
              <w:left w:val="nil"/>
              <w:bottom w:val="nil"/>
              <w:right w:val="nil"/>
            </w:tcBorders>
            <w:shd w:val="clear" w:color="auto" w:fill="auto"/>
            <w:noWrap/>
            <w:vAlign w:val="bottom"/>
            <w:hideMark/>
          </w:tcPr>
          <w:p w14:paraId="485EF65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65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5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5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60" w14:textId="77777777" w:rsidR="007D6612" w:rsidRPr="001B1C0F" w:rsidRDefault="00854B09" w:rsidP="007D6612">
            <w:pPr>
              <w:rPr>
                <w:rFonts w:ascii="Calibri" w:eastAsia="Times New Roman" w:hAnsi="Calibri" w:cs="Calibri"/>
                <w:color w:val="000000"/>
                <w:szCs w:val="24"/>
              </w:rPr>
            </w:pPr>
          </w:p>
        </w:tc>
      </w:tr>
      <w:tr w:rsidR="000E6CB8" w14:paraId="485EF667" w14:textId="77777777">
        <w:trPr>
          <w:trHeight w:val="300"/>
        </w:trPr>
        <w:tc>
          <w:tcPr>
            <w:tcW w:w="850" w:type="dxa"/>
            <w:tcBorders>
              <w:top w:val="nil"/>
              <w:left w:val="nil"/>
              <w:bottom w:val="nil"/>
              <w:right w:val="nil"/>
            </w:tcBorders>
            <w:shd w:val="clear" w:color="auto" w:fill="auto"/>
            <w:noWrap/>
            <w:vAlign w:val="bottom"/>
            <w:hideMark/>
          </w:tcPr>
          <w:p w14:paraId="485EF66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66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6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6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66" w14:textId="77777777" w:rsidR="007D6612" w:rsidRPr="001B1C0F" w:rsidRDefault="00854B09" w:rsidP="007D6612">
            <w:pPr>
              <w:rPr>
                <w:rFonts w:ascii="Calibri" w:eastAsia="Times New Roman" w:hAnsi="Calibri" w:cs="Calibri"/>
                <w:color w:val="000000"/>
                <w:szCs w:val="24"/>
              </w:rPr>
            </w:pPr>
          </w:p>
        </w:tc>
      </w:tr>
      <w:tr w:rsidR="000E6CB8" w14:paraId="485EF66D" w14:textId="77777777">
        <w:trPr>
          <w:trHeight w:val="300"/>
        </w:trPr>
        <w:tc>
          <w:tcPr>
            <w:tcW w:w="850" w:type="dxa"/>
            <w:tcBorders>
              <w:top w:val="nil"/>
              <w:left w:val="nil"/>
              <w:bottom w:val="nil"/>
              <w:right w:val="nil"/>
            </w:tcBorders>
            <w:shd w:val="clear" w:color="auto" w:fill="auto"/>
            <w:noWrap/>
            <w:vAlign w:val="bottom"/>
            <w:hideMark/>
          </w:tcPr>
          <w:p w14:paraId="485EF66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66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6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6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6C" w14:textId="77777777" w:rsidR="007D6612" w:rsidRPr="001B1C0F" w:rsidRDefault="00854B09" w:rsidP="007D6612">
            <w:pPr>
              <w:rPr>
                <w:rFonts w:ascii="Calibri" w:eastAsia="Times New Roman" w:hAnsi="Calibri" w:cs="Calibri"/>
                <w:color w:val="000000"/>
                <w:szCs w:val="24"/>
              </w:rPr>
            </w:pPr>
          </w:p>
        </w:tc>
      </w:tr>
      <w:tr w:rsidR="000E6CB8" w14:paraId="485EF673" w14:textId="77777777">
        <w:trPr>
          <w:trHeight w:val="300"/>
        </w:trPr>
        <w:tc>
          <w:tcPr>
            <w:tcW w:w="850" w:type="dxa"/>
            <w:tcBorders>
              <w:top w:val="nil"/>
              <w:left w:val="nil"/>
              <w:bottom w:val="nil"/>
              <w:right w:val="nil"/>
            </w:tcBorders>
            <w:shd w:val="clear" w:color="auto" w:fill="auto"/>
            <w:noWrap/>
            <w:vAlign w:val="bottom"/>
            <w:hideMark/>
          </w:tcPr>
          <w:p w14:paraId="485EF66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66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7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7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72" w14:textId="77777777" w:rsidR="007D6612" w:rsidRPr="001B1C0F" w:rsidRDefault="00854B09" w:rsidP="007D6612">
            <w:pPr>
              <w:rPr>
                <w:rFonts w:ascii="Calibri" w:eastAsia="Times New Roman" w:hAnsi="Calibri" w:cs="Calibri"/>
                <w:color w:val="000000"/>
                <w:szCs w:val="24"/>
              </w:rPr>
            </w:pPr>
          </w:p>
        </w:tc>
      </w:tr>
      <w:tr w:rsidR="000E6CB8" w14:paraId="485EF679" w14:textId="77777777">
        <w:trPr>
          <w:trHeight w:val="300"/>
        </w:trPr>
        <w:tc>
          <w:tcPr>
            <w:tcW w:w="850" w:type="dxa"/>
            <w:tcBorders>
              <w:top w:val="nil"/>
              <w:left w:val="nil"/>
              <w:bottom w:val="nil"/>
              <w:right w:val="nil"/>
            </w:tcBorders>
            <w:shd w:val="clear" w:color="auto" w:fill="auto"/>
            <w:noWrap/>
            <w:vAlign w:val="bottom"/>
            <w:hideMark/>
          </w:tcPr>
          <w:p w14:paraId="485EF67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67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7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7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78" w14:textId="77777777" w:rsidR="007D6612" w:rsidRPr="001B1C0F" w:rsidRDefault="00854B09" w:rsidP="007D6612">
            <w:pPr>
              <w:rPr>
                <w:rFonts w:ascii="Calibri" w:eastAsia="Times New Roman" w:hAnsi="Calibri" w:cs="Calibri"/>
                <w:color w:val="000000"/>
                <w:szCs w:val="24"/>
              </w:rPr>
            </w:pPr>
          </w:p>
        </w:tc>
      </w:tr>
      <w:tr w:rsidR="000E6CB8" w14:paraId="485EF67F" w14:textId="77777777">
        <w:trPr>
          <w:trHeight w:val="300"/>
        </w:trPr>
        <w:tc>
          <w:tcPr>
            <w:tcW w:w="850" w:type="dxa"/>
            <w:tcBorders>
              <w:top w:val="nil"/>
              <w:left w:val="nil"/>
              <w:bottom w:val="nil"/>
              <w:right w:val="nil"/>
            </w:tcBorders>
            <w:shd w:val="clear" w:color="auto" w:fill="auto"/>
            <w:noWrap/>
            <w:vAlign w:val="bottom"/>
            <w:hideMark/>
          </w:tcPr>
          <w:p w14:paraId="485EF67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67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7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7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7E" w14:textId="77777777" w:rsidR="007D6612" w:rsidRPr="001B1C0F" w:rsidRDefault="00854B09" w:rsidP="007D6612">
            <w:pPr>
              <w:rPr>
                <w:rFonts w:ascii="Calibri" w:eastAsia="Times New Roman" w:hAnsi="Calibri" w:cs="Calibri"/>
                <w:color w:val="000000"/>
                <w:szCs w:val="24"/>
              </w:rPr>
            </w:pPr>
          </w:p>
        </w:tc>
      </w:tr>
      <w:tr w:rsidR="000E6CB8" w14:paraId="485EF684" w14:textId="77777777">
        <w:trPr>
          <w:trHeight w:val="300"/>
        </w:trPr>
        <w:tc>
          <w:tcPr>
            <w:tcW w:w="3158" w:type="dxa"/>
            <w:gridSpan w:val="2"/>
            <w:tcBorders>
              <w:top w:val="nil"/>
              <w:left w:val="nil"/>
              <w:bottom w:val="nil"/>
              <w:right w:val="nil"/>
            </w:tcBorders>
            <w:shd w:val="clear" w:color="auto" w:fill="auto"/>
            <w:noWrap/>
            <w:vAlign w:val="bottom"/>
            <w:hideMark/>
          </w:tcPr>
          <w:p w14:paraId="485EF68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68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68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83" w14:textId="77777777" w:rsidR="007D6612" w:rsidRPr="001B1C0F" w:rsidRDefault="00854B09" w:rsidP="007D6612">
            <w:pPr>
              <w:rPr>
                <w:rFonts w:ascii="Calibri" w:eastAsia="Times New Roman" w:hAnsi="Calibri" w:cs="Calibri"/>
                <w:color w:val="000000"/>
                <w:szCs w:val="24"/>
              </w:rPr>
            </w:pPr>
          </w:p>
        </w:tc>
      </w:tr>
      <w:tr w:rsidR="000E6CB8" w14:paraId="485EF68A" w14:textId="77777777">
        <w:trPr>
          <w:trHeight w:val="300"/>
        </w:trPr>
        <w:tc>
          <w:tcPr>
            <w:tcW w:w="850" w:type="dxa"/>
            <w:tcBorders>
              <w:top w:val="nil"/>
              <w:left w:val="nil"/>
              <w:bottom w:val="nil"/>
              <w:right w:val="nil"/>
            </w:tcBorders>
            <w:shd w:val="clear" w:color="auto" w:fill="auto"/>
            <w:noWrap/>
            <w:vAlign w:val="bottom"/>
            <w:hideMark/>
          </w:tcPr>
          <w:p w14:paraId="485EF68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68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68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8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689" w14:textId="77777777" w:rsidR="007D6612" w:rsidRPr="001B1C0F" w:rsidRDefault="00854B09" w:rsidP="007D6612">
            <w:pPr>
              <w:rPr>
                <w:rFonts w:ascii="Times New Roman" w:eastAsia="Times New Roman" w:hAnsi="Times New Roman" w:cs="Times New Roman"/>
                <w:sz w:val="20"/>
              </w:rPr>
            </w:pPr>
          </w:p>
        </w:tc>
      </w:tr>
      <w:tr w:rsidR="000E6CB8" w14:paraId="485EF68D" w14:textId="77777777">
        <w:trPr>
          <w:trHeight w:val="300"/>
        </w:trPr>
        <w:tc>
          <w:tcPr>
            <w:tcW w:w="850" w:type="dxa"/>
            <w:tcBorders>
              <w:top w:val="nil"/>
              <w:left w:val="nil"/>
              <w:bottom w:val="nil"/>
              <w:right w:val="nil"/>
            </w:tcBorders>
            <w:shd w:val="clear" w:color="auto" w:fill="auto"/>
            <w:noWrap/>
            <w:vAlign w:val="bottom"/>
            <w:hideMark/>
          </w:tcPr>
          <w:p w14:paraId="485EF68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68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44 ως έχει   ΔΕΚΤΟ ΚΑΤΑ ΠΛΕΙΟΨΗΦΙΑ</w:t>
            </w:r>
          </w:p>
        </w:tc>
      </w:tr>
      <w:tr w:rsidR="000E6CB8" w14:paraId="485EF693" w14:textId="77777777">
        <w:trPr>
          <w:trHeight w:val="300"/>
        </w:trPr>
        <w:tc>
          <w:tcPr>
            <w:tcW w:w="850" w:type="dxa"/>
            <w:tcBorders>
              <w:top w:val="nil"/>
              <w:left w:val="nil"/>
              <w:bottom w:val="nil"/>
              <w:right w:val="nil"/>
            </w:tcBorders>
            <w:shd w:val="clear" w:color="auto" w:fill="auto"/>
            <w:noWrap/>
            <w:vAlign w:val="bottom"/>
            <w:hideMark/>
          </w:tcPr>
          <w:p w14:paraId="485EF68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68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9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9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92" w14:textId="77777777" w:rsidR="007D6612" w:rsidRPr="001B1C0F" w:rsidRDefault="00854B09" w:rsidP="007D6612">
            <w:pPr>
              <w:rPr>
                <w:rFonts w:ascii="Calibri" w:eastAsia="Times New Roman" w:hAnsi="Calibri" w:cs="Calibri"/>
                <w:color w:val="000000"/>
                <w:szCs w:val="24"/>
              </w:rPr>
            </w:pPr>
          </w:p>
        </w:tc>
      </w:tr>
      <w:tr w:rsidR="000E6CB8" w14:paraId="485EF699" w14:textId="77777777">
        <w:trPr>
          <w:trHeight w:val="300"/>
        </w:trPr>
        <w:tc>
          <w:tcPr>
            <w:tcW w:w="850" w:type="dxa"/>
            <w:tcBorders>
              <w:top w:val="nil"/>
              <w:left w:val="nil"/>
              <w:bottom w:val="nil"/>
              <w:right w:val="nil"/>
            </w:tcBorders>
            <w:shd w:val="clear" w:color="auto" w:fill="auto"/>
            <w:noWrap/>
            <w:vAlign w:val="bottom"/>
            <w:hideMark/>
          </w:tcPr>
          <w:p w14:paraId="485EF69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69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9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9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98" w14:textId="77777777" w:rsidR="007D6612" w:rsidRPr="001B1C0F" w:rsidRDefault="00854B09" w:rsidP="007D6612">
            <w:pPr>
              <w:rPr>
                <w:rFonts w:ascii="Calibri" w:eastAsia="Times New Roman" w:hAnsi="Calibri" w:cs="Calibri"/>
                <w:color w:val="000000"/>
                <w:szCs w:val="24"/>
              </w:rPr>
            </w:pPr>
          </w:p>
        </w:tc>
      </w:tr>
      <w:tr w:rsidR="000E6CB8" w14:paraId="485EF69F" w14:textId="77777777">
        <w:trPr>
          <w:trHeight w:val="300"/>
        </w:trPr>
        <w:tc>
          <w:tcPr>
            <w:tcW w:w="850" w:type="dxa"/>
            <w:tcBorders>
              <w:top w:val="nil"/>
              <w:left w:val="nil"/>
              <w:bottom w:val="nil"/>
              <w:right w:val="nil"/>
            </w:tcBorders>
            <w:shd w:val="clear" w:color="auto" w:fill="auto"/>
            <w:noWrap/>
            <w:vAlign w:val="bottom"/>
            <w:hideMark/>
          </w:tcPr>
          <w:p w14:paraId="485EF69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ΔΗ.ΣΥ:</w:t>
            </w:r>
          </w:p>
        </w:tc>
        <w:tc>
          <w:tcPr>
            <w:tcW w:w="2308" w:type="dxa"/>
            <w:tcBorders>
              <w:top w:val="nil"/>
              <w:left w:val="nil"/>
              <w:bottom w:val="nil"/>
              <w:right w:val="nil"/>
            </w:tcBorders>
            <w:shd w:val="clear" w:color="auto" w:fill="auto"/>
            <w:noWrap/>
            <w:vAlign w:val="bottom"/>
            <w:hideMark/>
          </w:tcPr>
          <w:p w14:paraId="485EF69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9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9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9E" w14:textId="77777777" w:rsidR="007D6612" w:rsidRPr="001B1C0F" w:rsidRDefault="00854B09" w:rsidP="007D6612">
            <w:pPr>
              <w:rPr>
                <w:rFonts w:ascii="Calibri" w:eastAsia="Times New Roman" w:hAnsi="Calibri" w:cs="Calibri"/>
                <w:color w:val="000000"/>
                <w:szCs w:val="24"/>
              </w:rPr>
            </w:pPr>
          </w:p>
        </w:tc>
      </w:tr>
      <w:tr w:rsidR="000E6CB8" w14:paraId="485EF6A5" w14:textId="77777777">
        <w:trPr>
          <w:trHeight w:val="300"/>
        </w:trPr>
        <w:tc>
          <w:tcPr>
            <w:tcW w:w="850" w:type="dxa"/>
            <w:tcBorders>
              <w:top w:val="nil"/>
              <w:left w:val="nil"/>
              <w:bottom w:val="nil"/>
              <w:right w:val="nil"/>
            </w:tcBorders>
            <w:shd w:val="clear" w:color="auto" w:fill="auto"/>
            <w:noWrap/>
            <w:vAlign w:val="bottom"/>
            <w:hideMark/>
          </w:tcPr>
          <w:p w14:paraId="485EF6A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6A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A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A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A4" w14:textId="77777777" w:rsidR="007D6612" w:rsidRPr="001B1C0F" w:rsidRDefault="00854B09" w:rsidP="007D6612">
            <w:pPr>
              <w:rPr>
                <w:rFonts w:ascii="Calibri" w:eastAsia="Times New Roman" w:hAnsi="Calibri" w:cs="Calibri"/>
                <w:color w:val="000000"/>
                <w:szCs w:val="24"/>
              </w:rPr>
            </w:pPr>
          </w:p>
        </w:tc>
      </w:tr>
      <w:tr w:rsidR="000E6CB8" w14:paraId="485EF6AB" w14:textId="77777777">
        <w:trPr>
          <w:trHeight w:val="300"/>
        </w:trPr>
        <w:tc>
          <w:tcPr>
            <w:tcW w:w="850" w:type="dxa"/>
            <w:tcBorders>
              <w:top w:val="nil"/>
              <w:left w:val="nil"/>
              <w:bottom w:val="nil"/>
              <w:right w:val="nil"/>
            </w:tcBorders>
            <w:shd w:val="clear" w:color="auto" w:fill="auto"/>
            <w:noWrap/>
            <w:vAlign w:val="bottom"/>
            <w:hideMark/>
          </w:tcPr>
          <w:p w14:paraId="485EF6A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6A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A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A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AA" w14:textId="77777777" w:rsidR="007D6612" w:rsidRPr="001B1C0F" w:rsidRDefault="00854B09" w:rsidP="007D6612">
            <w:pPr>
              <w:rPr>
                <w:rFonts w:ascii="Calibri" w:eastAsia="Times New Roman" w:hAnsi="Calibri" w:cs="Calibri"/>
                <w:color w:val="000000"/>
                <w:szCs w:val="24"/>
              </w:rPr>
            </w:pPr>
          </w:p>
        </w:tc>
      </w:tr>
      <w:tr w:rsidR="000E6CB8" w14:paraId="485EF6B1" w14:textId="77777777">
        <w:trPr>
          <w:trHeight w:val="300"/>
        </w:trPr>
        <w:tc>
          <w:tcPr>
            <w:tcW w:w="850" w:type="dxa"/>
            <w:tcBorders>
              <w:top w:val="nil"/>
              <w:left w:val="nil"/>
              <w:bottom w:val="nil"/>
              <w:right w:val="nil"/>
            </w:tcBorders>
            <w:shd w:val="clear" w:color="auto" w:fill="auto"/>
            <w:noWrap/>
            <w:vAlign w:val="bottom"/>
            <w:hideMark/>
          </w:tcPr>
          <w:p w14:paraId="485EF6A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6A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A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A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B0" w14:textId="77777777" w:rsidR="007D6612" w:rsidRPr="001B1C0F" w:rsidRDefault="00854B09" w:rsidP="007D6612">
            <w:pPr>
              <w:rPr>
                <w:rFonts w:ascii="Calibri" w:eastAsia="Times New Roman" w:hAnsi="Calibri" w:cs="Calibri"/>
                <w:color w:val="000000"/>
                <w:szCs w:val="24"/>
              </w:rPr>
            </w:pPr>
          </w:p>
        </w:tc>
      </w:tr>
      <w:tr w:rsidR="000E6CB8" w14:paraId="485EF6B7" w14:textId="77777777">
        <w:trPr>
          <w:trHeight w:val="300"/>
        </w:trPr>
        <w:tc>
          <w:tcPr>
            <w:tcW w:w="850" w:type="dxa"/>
            <w:tcBorders>
              <w:top w:val="nil"/>
              <w:left w:val="nil"/>
              <w:bottom w:val="nil"/>
              <w:right w:val="nil"/>
            </w:tcBorders>
            <w:shd w:val="clear" w:color="auto" w:fill="auto"/>
            <w:noWrap/>
            <w:vAlign w:val="bottom"/>
            <w:hideMark/>
          </w:tcPr>
          <w:p w14:paraId="485EF6B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6B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B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B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B6" w14:textId="77777777" w:rsidR="007D6612" w:rsidRPr="001B1C0F" w:rsidRDefault="00854B09" w:rsidP="007D6612">
            <w:pPr>
              <w:rPr>
                <w:rFonts w:ascii="Calibri" w:eastAsia="Times New Roman" w:hAnsi="Calibri" w:cs="Calibri"/>
                <w:color w:val="000000"/>
                <w:szCs w:val="24"/>
              </w:rPr>
            </w:pPr>
          </w:p>
        </w:tc>
      </w:tr>
      <w:tr w:rsidR="000E6CB8" w14:paraId="485EF6BC" w14:textId="77777777">
        <w:trPr>
          <w:trHeight w:val="300"/>
        </w:trPr>
        <w:tc>
          <w:tcPr>
            <w:tcW w:w="3158" w:type="dxa"/>
            <w:gridSpan w:val="2"/>
            <w:tcBorders>
              <w:top w:val="nil"/>
              <w:left w:val="nil"/>
              <w:bottom w:val="nil"/>
              <w:right w:val="nil"/>
            </w:tcBorders>
            <w:shd w:val="clear" w:color="auto" w:fill="auto"/>
            <w:noWrap/>
            <w:vAlign w:val="bottom"/>
            <w:hideMark/>
          </w:tcPr>
          <w:p w14:paraId="485EF6B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6B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6B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BB" w14:textId="77777777" w:rsidR="007D6612" w:rsidRPr="001B1C0F" w:rsidRDefault="00854B09" w:rsidP="007D6612">
            <w:pPr>
              <w:rPr>
                <w:rFonts w:ascii="Calibri" w:eastAsia="Times New Roman" w:hAnsi="Calibri" w:cs="Calibri"/>
                <w:color w:val="000000"/>
                <w:szCs w:val="24"/>
              </w:rPr>
            </w:pPr>
          </w:p>
        </w:tc>
      </w:tr>
      <w:tr w:rsidR="000E6CB8" w14:paraId="485EF6C2" w14:textId="77777777">
        <w:trPr>
          <w:trHeight w:val="300"/>
        </w:trPr>
        <w:tc>
          <w:tcPr>
            <w:tcW w:w="850" w:type="dxa"/>
            <w:tcBorders>
              <w:top w:val="nil"/>
              <w:left w:val="nil"/>
              <w:bottom w:val="nil"/>
              <w:right w:val="nil"/>
            </w:tcBorders>
            <w:shd w:val="clear" w:color="auto" w:fill="auto"/>
            <w:noWrap/>
            <w:vAlign w:val="bottom"/>
            <w:hideMark/>
          </w:tcPr>
          <w:p w14:paraId="485EF6BD"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6BE"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6B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C0"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6C1" w14:textId="77777777" w:rsidR="007D6612" w:rsidRPr="001B1C0F" w:rsidRDefault="00854B09" w:rsidP="007D6612">
            <w:pPr>
              <w:rPr>
                <w:rFonts w:ascii="Times New Roman" w:eastAsia="Times New Roman" w:hAnsi="Times New Roman" w:cs="Times New Roman"/>
                <w:sz w:val="20"/>
              </w:rPr>
            </w:pPr>
          </w:p>
        </w:tc>
      </w:tr>
      <w:tr w:rsidR="000E6CB8" w14:paraId="485EF6C5" w14:textId="77777777">
        <w:trPr>
          <w:trHeight w:val="300"/>
        </w:trPr>
        <w:tc>
          <w:tcPr>
            <w:tcW w:w="850" w:type="dxa"/>
            <w:tcBorders>
              <w:top w:val="nil"/>
              <w:left w:val="nil"/>
              <w:bottom w:val="nil"/>
              <w:right w:val="nil"/>
            </w:tcBorders>
            <w:shd w:val="clear" w:color="auto" w:fill="auto"/>
            <w:noWrap/>
            <w:vAlign w:val="bottom"/>
            <w:hideMark/>
          </w:tcPr>
          <w:p w14:paraId="485EF6C3"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6C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Άρθρο 45 όπως τροποποιήθηκε   ΔΕΚΤΟ ΚΑΤΑ ΠΛΕΙΟΨΗΦΙΑ</w:t>
            </w:r>
          </w:p>
        </w:tc>
      </w:tr>
      <w:tr w:rsidR="000E6CB8" w14:paraId="485EF6CB" w14:textId="77777777">
        <w:trPr>
          <w:trHeight w:val="300"/>
        </w:trPr>
        <w:tc>
          <w:tcPr>
            <w:tcW w:w="850" w:type="dxa"/>
            <w:tcBorders>
              <w:top w:val="nil"/>
              <w:left w:val="nil"/>
              <w:bottom w:val="nil"/>
              <w:right w:val="nil"/>
            </w:tcBorders>
            <w:shd w:val="clear" w:color="auto" w:fill="auto"/>
            <w:noWrap/>
            <w:vAlign w:val="bottom"/>
            <w:hideMark/>
          </w:tcPr>
          <w:p w14:paraId="485EF6C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6C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C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C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CA" w14:textId="77777777" w:rsidR="007D6612" w:rsidRPr="001B1C0F" w:rsidRDefault="00854B09" w:rsidP="007D6612">
            <w:pPr>
              <w:rPr>
                <w:rFonts w:ascii="Calibri" w:eastAsia="Times New Roman" w:hAnsi="Calibri" w:cs="Calibri"/>
                <w:color w:val="000000"/>
                <w:szCs w:val="24"/>
              </w:rPr>
            </w:pPr>
          </w:p>
        </w:tc>
      </w:tr>
      <w:tr w:rsidR="000E6CB8" w14:paraId="485EF6D1" w14:textId="77777777">
        <w:trPr>
          <w:trHeight w:val="300"/>
        </w:trPr>
        <w:tc>
          <w:tcPr>
            <w:tcW w:w="850" w:type="dxa"/>
            <w:tcBorders>
              <w:top w:val="nil"/>
              <w:left w:val="nil"/>
              <w:bottom w:val="nil"/>
              <w:right w:val="nil"/>
            </w:tcBorders>
            <w:shd w:val="clear" w:color="auto" w:fill="auto"/>
            <w:noWrap/>
            <w:vAlign w:val="bottom"/>
            <w:hideMark/>
          </w:tcPr>
          <w:p w14:paraId="485EF6C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6C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C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C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D0" w14:textId="77777777" w:rsidR="007D6612" w:rsidRPr="001B1C0F" w:rsidRDefault="00854B09" w:rsidP="007D6612">
            <w:pPr>
              <w:rPr>
                <w:rFonts w:ascii="Calibri" w:eastAsia="Times New Roman" w:hAnsi="Calibri" w:cs="Calibri"/>
                <w:color w:val="000000"/>
                <w:szCs w:val="24"/>
              </w:rPr>
            </w:pPr>
          </w:p>
        </w:tc>
      </w:tr>
      <w:tr w:rsidR="000E6CB8" w14:paraId="485EF6D7" w14:textId="77777777">
        <w:trPr>
          <w:trHeight w:val="300"/>
        </w:trPr>
        <w:tc>
          <w:tcPr>
            <w:tcW w:w="850" w:type="dxa"/>
            <w:tcBorders>
              <w:top w:val="nil"/>
              <w:left w:val="nil"/>
              <w:bottom w:val="nil"/>
              <w:right w:val="nil"/>
            </w:tcBorders>
            <w:shd w:val="clear" w:color="auto" w:fill="auto"/>
            <w:noWrap/>
            <w:vAlign w:val="bottom"/>
            <w:hideMark/>
          </w:tcPr>
          <w:p w14:paraId="485EF6D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6D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D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D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D6" w14:textId="77777777" w:rsidR="007D6612" w:rsidRPr="001B1C0F" w:rsidRDefault="00854B09" w:rsidP="007D6612">
            <w:pPr>
              <w:rPr>
                <w:rFonts w:ascii="Calibri" w:eastAsia="Times New Roman" w:hAnsi="Calibri" w:cs="Calibri"/>
                <w:color w:val="000000"/>
                <w:szCs w:val="24"/>
              </w:rPr>
            </w:pPr>
          </w:p>
        </w:tc>
      </w:tr>
      <w:tr w:rsidR="000E6CB8" w14:paraId="485EF6DD" w14:textId="77777777">
        <w:trPr>
          <w:trHeight w:val="300"/>
        </w:trPr>
        <w:tc>
          <w:tcPr>
            <w:tcW w:w="850" w:type="dxa"/>
            <w:tcBorders>
              <w:top w:val="nil"/>
              <w:left w:val="nil"/>
              <w:bottom w:val="nil"/>
              <w:right w:val="nil"/>
            </w:tcBorders>
            <w:shd w:val="clear" w:color="auto" w:fill="auto"/>
            <w:noWrap/>
            <w:vAlign w:val="bottom"/>
            <w:hideMark/>
          </w:tcPr>
          <w:p w14:paraId="485EF6D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6D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D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D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6DC" w14:textId="77777777" w:rsidR="007D6612" w:rsidRPr="001B1C0F" w:rsidRDefault="00854B09" w:rsidP="007D6612">
            <w:pPr>
              <w:rPr>
                <w:rFonts w:ascii="Calibri" w:eastAsia="Times New Roman" w:hAnsi="Calibri" w:cs="Calibri"/>
                <w:color w:val="000000"/>
                <w:szCs w:val="24"/>
              </w:rPr>
            </w:pPr>
          </w:p>
        </w:tc>
      </w:tr>
      <w:tr w:rsidR="000E6CB8" w14:paraId="485EF6E3" w14:textId="77777777">
        <w:trPr>
          <w:trHeight w:val="300"/>
        </w:trPr>
        <w:tc>
          <w:tcPr>
            <w:tcW w:w="850" w:type="dxa"/>
            <w:tcBorders>
              <w:top w:val="nil"/>
              <w:left w:val="nil"/>
              <w:bottom w:val="nil"/>
              <w:right w:val="nil"/>
            </w:tcBorders>
            <w:shd w:val="clear" w:color="auto" w:fill="auto"/>
            <w:noWrap/>
            <w:vAlign w:val="bottom"/>
            <w:hideMark/>
          </w:tcPr>
          <w:p w14:paraId="485EF6D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6D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E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E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E2" w14:textId="77777777" w:rsidR="007D6612" w:rsidRPr="001B1C0F" w:rsidRDefault="00854B09" w:rsidP="007D6612">
            <w:pPr>
              <w:rPr>
                <w:rFonts w:ascii="Calibri" w:eastAsia="Times New Roman" w:hAnsi="Calibri" w:cs="Calibri"/>
                <w:color w:val="000000"/>
                <w:szCs w:val="24"/>
              </w:rPr>
            </w:pPr>
          </w:p>
        </w:tc>
      </w:tr>
      <w:tr w:rsidR="000E6CB8" w14:paraId="485EF6E9" w14:textId="77777777">
        <w:trPr>
          <w:trHeight w:val="300"/>
        </w:trPr>
        <w:tc>
          <w:tcPr>
            <w:tcW w:w="850" w:type="dxa"/>
            <w:tcBorders>
              <w:top w:val="nil"/>
              <w:left w:val="nil"/>
              <w:bottom w:val="nil"/>
              <w:right w:val="nil"/>
            </w:tcBorders>
            <w:shd w:val="clear" w:color="auto" w:fill="auto"/>
            <w:noWrap/>
            <w:vAlign w:val="bottom"/>
            <w:hideMark/>
          </w:tcPr>
          <w:p w14:paraId="485EF6E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6E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E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E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E8" w14:textId="77777777" w:rsidR="007D6612" w:rsidRPr="001B1C0F" w:rsidRDefault="00854B09" w:rsidP="007D6612">
            <w:pPr>
              <w:rPr>
                <w:rFonts w:ascii="Calibri" w:eastAsia="Times New Roman" w:hAnsi="Calibri" w:cs="Calibri"/>
                <w:color w:val="000000"/>
                <w:szCs w:val="24"/>
              </w:rPr>
            </w:pPr>
          </w:p>
        </w:tc>
      </w:tr>
      <w:tr w:rsidR="000E6CB8" w14:paraId="485EF6EF" w14:textId="77777777">
        <w:trPr>
          <w:trHeight w:val="300"/>
        </w:trPr>
        <w:tc>
          <w:tcPr>
            <w:tcW w:w="850" w:type="dxa"/>
            <w:tcBorders>
              <w:top w:val="nil"/>
              <w:left w:val="nil"/>
              <w:bottom w:val="nil"/>
              <w:right w:val="nil"/>
            </w:tcBorders>
            <w:shd w:val="clear" w:color="auto" w:fill="auto"/>
            <w:noWrap/>
            <w:vAlign w:val="bottom"/>
            <w:hideMark/>
          </w:tcPr>
          <w:p w14:paraId="485EF6E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6E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6E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E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6EE" w14:textId="77777777" w:rsidR="007D6612" w:rsidRPr="001B1C0F" w:rsidRDefault="00854B09" w:rsidP="007D6612">
            <w:pPr>
              <w:rPr>
                <w:rFonts w:ascii="Calibri" w:eastAsia="Times New Roman" w:hAnsi="Calibri" w:cs="Calibri"/>
                <w:color w:val="000000"/>
                <w:szCs w:val="24"/>
              </w:rPr>
            </w:pPr>
          </w:p>
        </w:tc>
      </w:tr>
      <w:tr w:rsidR="000E6CB8" w14:paraId="485EF6F4" w14:textId="77777777">
        <w:trPr>
          <w:trHeight w:val="300"/>
        </w:trPr>
        <w:tc>
          <w:tcPr>
            <w:tcW w:w="3158" w:type="dxa"/>
            <w:gridSpan w:val="2"/>
            <w:tcBorders>
              <w:top w:val="nil"/>
              <w:left w:val="nil"/>
              <w:bottom w:val="nil"/>
              <w:right w:val="nil"/>
            </w:tcBorders>
            <w:shd w:val="clear" w:color="auto" w:fill="auto"/>
            <w:noWrap/>
            <w:vAlign w:val="bottom"/>
            <w:hideMark/>
          </w:tcPr>
          <w:p w14:paraId="485EF6F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6F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6F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6F3" w14:textId="77777777" w:rsidR="007D6612" w:rsidRPr="001B1C0F" w:rsidRDefault="00854B09" w:rsidP="007D6612">
            <w:pPr>
              <w:rPr>
                <w:rFonts w:ascii="Calibri" w:eastAsia="Times New Roman" w:hAnsi="Calibri" w:cs="Calibri"/>
                <w:color w:val="000000"/>
                <w:szCs w:val="24"/>
              </w:rPr>
            </w:pPr>
          </w:p>
        </w:tc>
      </w:tr>
      <w:tr w:rsidR="000E6CB8" w14:paraId="485EF6FA" w14:textId="77777777">
        <w:trPr>
          <w:trHeight w:val="300"/>
        </w:trPr>
        <w:tc>
          <w:tcPr>
            <w:tcW w:w="850" w:type="dxa"/>
            <w:tcBorders>
              <w:top w:val="nil"/>
              <w:left w:val="nil"/>
              <w:bottom w:val="nil"/>
              <w:right w:val="nil"/>
            </w:tcBorders>
            <w:shd w:val="clear" w:color="auto" w:fill="auto"/>
            <w:noWrap/>
            <w:vAlign w:val="bottom"/>
            <w:hideMark/>
          </w:tcPr>
          <w:p w14:paraId="485EF6F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6F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6F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6F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6F9" w14:textId="77777777" w:rsidR="007D6612" w:rsidRPr="001B1C0F" w:rsidRDefault="00854B09" w:rsidP="007D6612">
            <w:pPr>
              <w:rPr>
                <w:rFonts w:ascii="Times New Roman" w:eastAsia="Times New Roman" w:hAnsi="Times New Roman" w:cs="Times New Roman"/>
                <w:sz w:val="20"/>
              </w:rPr>
            </w:pPr>
          </w:p>
        </w:tc>
      </w:tr>
      <w:tr w:rsidR="000E6CB8" w14:paraId="485EF6FD" w14:textId="77777777">
        <w:trPr>
          <w:trHeight w:val="300"/>
        </w:trPr>
        <w:tc>
          <w:tcPr>
            <w:tcW w:w="850" w:type="dxa"/>
            <w:tcBorders>
              <w:top w:val="nil"/>
              <w:left w:val="nil"/>
              <w:bottom w:val="nil"/>
              <w:right w:val="nil"/>
            </w:tcBorders>
            <w:shd w:val="clear" w:color="auto" w:fill="auto"/>
            <w:noWrap/>
            <w:vAlign w:val="bottom"/>
            <w:hideMark/>
          </w:tcPr>
          <w:p w14:paraId="485EF6F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6F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 xml:space="preserve">Άρθρο 46 </w:t>
            </w:r>
            <w:r w:rsidRPr="001B1C0F">
              <w:rPr>
                <w:rFonts w:ascii="Calibri" w:eastAsia="Times New Roman" w:hAnsi="Calibri" w:cs="Calibri"/>
                <w:color w:val="000000"/>
                <w:szCs w:val="24"/>
              </w:rPr>
              <w:t>όπως τροποποιήθηκε   ΔΕΚΤΟ ΚΑΤΑ ΠΛΕΙΟΨΗΦΙΑ</w:t>
            </w:r>
          </w:p>
        </w:tc>
      </w:tr>
      <w:tr w:rsidR="000E6CB8" w14:paraId="485EF703" w14:textId="77777777">
        <w:trPr>
          <w:trHeight w:val="300"/>
        </w:trPr>
        <w:tc>
          <w:tcPr>
            <w:tcW w:w="850" w:type="dxa"/>
            <w:tcBorders>
              <w:top w:val="nil"/>
              <w:left w:val="nil"/>
              <w:bottom w:val="nil"/>
              <w:right w:val="nil"/>
            </w:tcBorders>
            <w:shd w:val="clear" w:color="auto" w:fill="auto"/>
            <w:noWrap/>
            <w:vAlign w:val="bottom"/>
            <w:hideMark/>
          </w:tcPr>
          <w:p w14:paraId="485EF6F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6F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0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0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02" w14:textId="77777777" w:rsidR="007D6612" w:rsidRPr="001B1C0F" w:rsidRDefault="00854B09" w:rsidP="007D6612">
            <w:pPr>
              <w:rPr>
                <w:rFonts w:ascii="Calibri" w:eastAsia="Times New Roman" w:hAnsi="Calibri" w:cs="Calibri"/>
                <w:color w:val="000000"/>
                <w:szCs w:val="24"/>
              </w:rPr>
            </w:pPr>
          </w:p>
        </w:tc>
      </w:tr>
      <w:tr w:rsidR="000E6CB8" w14:paraId="485EF709" w14:textId="77777777">
        <w:trPr>
          <w:trHeight w:val="300"/>
        </w:trPr>
        <w:tc>
          <w:tcPr>
            <w:tcW w:w="850" w:type="dxa"/>
            <w:tcBorders>
              <w:top w:val="nil"/>
              <w:left w:val="nil"/>
              <w:bottom w:val="nil"/>
              <w:right w:val="nil"/>
            </w:tcBorders>
            <w:shd w:val="clear" w:color="auto" w:fill="auto"/>
            <w:noWrap/>
            <w:vAlign w:val="bottom"/>
            <w:hideMark/>
          </w:tcPr>
          <w:p w14:paraId="485EF70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70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0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0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08" w14:textId="77777777" w:rsidR="007D6612" w:rsidRPr="001B1C0F" w:rsidRDefault="00854B09" w:rsidP="007D6612">
            <w:pPr>
              <w:rPr>
                <w:rFonts w:ascii="Calibri" w:eastAsia="Times New Roman" w:hAnsi="Calibri" w:cs="Calibri"/>
                <w:color w:val="000000"/>
                <w:szCs w:val="24"/>
              </w:rPr>
            </w:pPr>
          </w:p>
        </w:tc>
      </w:tr>
      <w:tr w:rsidR="000E6CB8" w14:paraId="485EF70F" w14:textId="77777777">
        <w:trPr>
          <w:trHeight w:val="300"/>
        </w:trPr>
        <w:tc>
          <w:tcPr>
            <w:tcW w:w="850" w:type="dxa"/>
            <w:tcBorders>
              <w:top w:val="nil"/>
              <w:left w:val="nil"/>
              <w:bottom w:val="nil"/>
              <w:right w:val="nil"/>
            </w:tcBorders>
            <w:shd w:val="clear" w:color="auto" w:fill="auto"/>
            <w:noWrap/>
            <w:vAlign w:val="bottom"/>
            <w:hideMark/>
          </w:tcPr>
          <w:p w14:paraId="485EF70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70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0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0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0E" w14:textId="77777777" w:rsidR="007D6612" w:rsidRPr="001B1C0F" w:rsidRDefault="00854B09" w:rsidP="007D6612">
            <w:pPr>
              <w:rPr>
                <w:rFonts w:ascii="Calibri" w:eastAsia="Times New Roman" w:hAnsi="Calibri" w:cs="Calibri"/>
                <w:color w:val="000000"/>
                <w:szCs w:val="24"/>
              </w:rPr>
            </w:pPr>
          </w:p>
        </w:tc>
      </w:tr>
      <w:tr w:rsidR="000E6CB8" w14:paraId="485EF715" w14:textId="77777777">
        <w:trPr>
          <w:trHeight w:val="300"/>
        </w:trPr>
        <w:tc>
          <w:tcPr>
            <w:tcW w:w="850" w:type="dxa"/>
            <w:tcBorders>
              <w:top w:val="nil"/>
              <w:left w:val="nil"/>
              <w:bottom w:val="nil"/>
              <w:right w:val="nil"/>
            </w:tcBorders>
            <w:shd w:val="clear" w:color="auto" w:fill="auto"/>
            <w:noWrap/>
            <w:vAlign w:val="bottom"/>
            <w:hideMark/>
          </w:tcPr>
          <w:p w14:paraId="485EF71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71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1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1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14" w14:textId="77777777" w:rsidR="007D6612" w:rsidRPr="001B1C0F" w:rsidRDefault="00854B09" w:rsidP="007D6612">
            <w:pPr>
              <w:rPr>
                <w:rFonts w:ascii="Calibri" w:eastAsia="Times New Roman" w:hAnsi="Calibri" w:cs="Calibri"/>
                <w:color w:val="000000"/>
                <w:szCs w:val="24"/>
              </w:rPr>
            </w:pPr>
          </w:p>
        </w:tc>
      </w:tr>
      <w:tr w:rsidR="000E6CB8" w14:paraId="485EF71B" w14:textId="77777777">
        <w:trPr>
          <w:trHeight w:val="300"/>
        </w:trPr>
        <w:tc>
          <w:tcPr>
            <w:tcW w:w="850" w:type="dxa"/>
            <w:tcBorders>
              <w:top w:val="nil"/>
              <w:left w:val="nil"/>
              <w:bottom w:val="nil"/>
              <w:right w:val="nil"/>
            </w:tcBorders>
            <w:shd w:val="clear" w:color="auto" w:fill="auto"/>
            <w:noWrap/>
            <w:vAlign w:val="bottom"/>
            <w:hideMark/>
          </w:tcPr>
          <w:p w14:paraId="485EF71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71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1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1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1A" w14:textId="77777777" w:rsidR="007D6612" w:rsidRPr="001B1C0F" w:rsidRDefault="00854B09" w:rsidP="007D6612">
            <w:pPr>
              <w:rPr>
                <w:rFonts w:ascii="Calibri" w:eastAsia="Times New Roman" w:hAnsi="Calibri" w:cs="Calibri"/>
                <w:color w:val="000000"/>
                <w:szCs w:val="24"/>
              </w:rPr>
            </w:pPr>
          </w:p>
        </w:tc>
      </w:tr>
      <w:tr w:rsidR="000E6CB8" w14:paraId="485EF721" w14:textId="77777777">
        <w:trPr>
          <w:trHeight w:val="300"/>
        </w:trPr>
        <w:tc>
          <w:tcPr>
            <w:tcW w:w="850" w:type="dxa"/>
            <w:tcBorders>
              <w:top w:val="nil"/>
              <w:left w:val="nil"/>
              <w:bottom w:val="nil"/>
              <w:right w:val="nil"/>
            </w:tcBorders>
            <w:shd w:val="clear" w:color="auto" w:fill="auto"/>
            <w:noWrap/>
            <w:vAlign w:val="bottom"/>
            <w:hideMark/>
          </w:tcPr>
          <w:p w14:paraId="485EF71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71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1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1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20" w14:textId="77777777" w:rsidR="007D6612" w:rsidRPr="001B1C0F" w:rsidRDefault="00854B09" w:rsidP="007D6612">
            <w:pPr>
              <w:rPr>
                <w:rFonts w:ascii="Calibri" w:eastAsia="Times New Roman" w:hAnsi="Calibri" w:cs="Calibri"/>
                <w:color w:val="000000"/>
                <w:szCs w:val="24"/>
              </w:rPr>
            </w:pPr>
          </w:p>
        </w:tc>
      </w:tr>
      <w:tr w:rsidR="000E6CB8" w14:paraId="485EF727" w14:textId="77777777">
        <w:trPr>
          <w:trHeight w:val="300"/>
        </w:trPr>
        <w:tc>
          <w:tcPr>
            <w:tcW w:w="850" w:type="dxa"/>
            <w:tcBorders>
              <w:top w:val="nil"/>
              <w:left w:val="nil"/>
              <w:bottom w:val="nil"/>
              <w:right w:val="nil"/>
            </w:tcBorders>
            <w:shd w:val="clear" w:color="auto" w:fill="auto"/>
            <w:noWrap/>
            <w:vAlign w:val="bottom"/>
            <w:hideMark/>
          </w:tcPr>
          <w:p w14:paraId="485EF72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72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2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2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26" w14:textId="77777777" w:rsidR="007D6612" w:rsidRPr="001B1C0F" w:rsidRDefault="00854B09" w:rsidP="007D6612">
            <w:pPr>
              <w:rPr>
                <w:rFonts w:ascii="Calibri" w:eastAsia="Times New Roman" w:hAnsi="Calibri" w:cs="Calibri"/>
                <w:color w:val="000000"/>
                <w:szCs w:val="24"/>
              </w:rPr>
            </w:pPr>
          </w:p>
        </w:tc>
      </w:tr>
      <w:tr w:rsidR="000E6CB8" w14:paraId="485EF72C" w14:textId="77777777">
        <w:trPr>
          <w:trHeight w:val="300"/>
        </w:trPr>
        <w:tc>
          <w:tcPr>
            <w:tcW w:w="3158" w:type="dxa"/>
            <w:gridSpan w:val="2"/>
            <w:tcBorders>
              <w:top w:val="nil"/>
              <w:left w:val="nil"/>
              <w:bottom w:val="nil"/>
              <w:right w:val="nil"/>
            </w:tcBorders>
            <w:shd w:val="clear" w:color="auto" w:fill="auto"/>
            <w:noWrap/>
            <w:vAlign w:val="bottom"/>
            <w:hideMark/>
          </w:tcPr>
          <w:p w14:paraId="485EF72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72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72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2B" w14:textId="77777777" w:rsidR="007D6612" w:rsidRPr="001B1C0F" w:rsidRDefault="00854B09" w:rsidP="007D6612">
            <w:pPr>
              <w:rPr>
                <w:rFonts w:ascii="Calibri" w:eastAsia="Times New Roman" w:hAnsi="Calibri" w:cs="Calibri"/>
                <w:color w:val="000000"/>
                <w:szCs w:val="24"/>
              </w:rPr>
            </w:pPr>
          </w:p>
        </w:tc>
      </w:tr>
      <w:tr w:rsidR="000E6CB8" w14:paraId="485EF732" w14:textId="77777777">
        <w:trPr>
          <w:trHeight w:val="300"/>
        </w:trPr>
        <w:tc>
          <w:tcPr>
            <w:tcW w:w="850" w:type="dxa"/>
            <w:tcBorders>
              <w:top w:val="nil"/>
              <w:left w:val="nil"/>
              <w:bottom w:val="nil"/>
              <w:right w:val="nil"/>
            </w:tcBorders>
            <w:shd w:val="clear" w:color="auto" w:fill="auto"/>
            <w:noWrap/>
            <w:vAlign w:val="bottom"/>
            <w:hideMark/>
          </w:tcPr>
          <w:p w14:paraId="485EF72D"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72E"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72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30"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731" w14:textId="77777777" w:rsidR="007D6612" w:rsidRPr="001B1C0F" w:rsidRDefault="00854B09" w:rsidP="007D6612">
            <w:pPr>
              <w:rPr>
                <w:rFonts w:ascii="Times New Roman" w:eastAsia="Times New Roman" w:hAnsi="Times New Roman" w:cs="Times New Roman"/>
                <w:sz w:val="20"/>
              </w:rPr>
            </w:pPr>
          </w:p>
        </w:tc>
      </w:tr>
      <w:tr w:rsidR="000E6CB8" w14:paraId="485EF735" w14:textId="77777777">
        <w:trPr>
          <w:trHeight w:val="300"/>
        </w:trPr>
        <w:tc>
          <w:tcPr>
            <w:tcW w:w="850" w:type="dxa"/>
            <w:tcBorders>
              <w:top w:val="nil"/>
              <w:left w:val="nil"/>
              <w:bottom w:val="nil"/>
              <w:right w:val="nil"/>
            </w:tcBorders>
            <w:shd w:val="clear" w:color="auto" w:fill="auto"/>
            <w:noWrap/>
            <w:vAlign w:val="bottom"/>
            <w:hideMark/>
          </w:tcPr>
          <w:p w14:paraId="485EF733"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73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Υπουργική Τροπολογία 1763/260 ως έχει   ΔΕΚΤΟ ΚΑΤΑ ΠΛΕΙΟΨΗΦΙΑ</w:t>
            </w:r>
          </w:p>
        </w:tc>
      </w:tr>
      <w:tr w:rsidR="000E6CB8" w14:paraId="485EF73B" w14:textId="77777777">
        <w:trPr>
          <w:trHeight w:val="300"/>
        </w:trPr>
        <w:tc>
          <w:tcPr>
            <w:tcW w:w="850" w:type="dxa"/>
            <w:tcBorders>
              <w:top w:val="nil"/>
              <w:left w:val="nil"/>
              <w:bottom w:val="nil"/>
              <w:right w:val="nil"/>
            </w:tcBorders>
            <w:shd w:val="clear" w:color="auto" w:fill="auto"/>
            <w:noWrap/>
            <w:vAlign w:val="bottom"/>
            <w:hideMark/>
          </w:tcPr>
          <w:p w14:paraId="485EF73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73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3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3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3A" w14:textId="77777777" w:rsidR="007D6612" w:rsidRPr="001B1C0F" w:rsidRDefault="00854B09" w:rsidP="007D6612">
            <w:pPr>
              <w:rPr>
                <w:rFonts w:ascii="Calibri" w:eastAsia="Times New Roman" w:hAnsi="Calibri" w:cs="Calibri"/>
                <w:color w:val="000000"/>
                <w:szCs w:val="24"/>
              </w:rPr>
            </w:pPr>
          </w:p>
        </w:tc>
      </w:tr>
      <w:tr w:rsidR="000E6CB8" w14:paraId="485EF741" w14:textId="77777777">
        <w:trPr>
          <w:trHeight w:val="300"/>
        </w:trPr>
        <w:tc>
          <w:tcPr>
            <w:tcW w:w="850" w:type="dxa"/>
            <w:tcBorders>
              <w:top w:val="nil"/>
              <w:left w:val="nil"/>
              <w:bottom w:val="nil"/>
              <w:right w:val="nil"/>
            </w:tcBorders>
            <w:shd w:val="clear" w:color="auto" w:fill="auto"/>
            <w:noWrap/>
            <w:vAlign w:val="bottom"/>
            <w:hideMark/>
          </w:tcPr>
          <w:p w14:paraId="485EF73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73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3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3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40" w14:textId="77777777" w:rsidR="007D6612" w:rsidRPr="001B1C0F" w:rsidRDefault="00854B09" w:rsidP="007D6612">
            <w:pPr>
              <w:rPr>
                <w:rFonts w:ascii="Calibri" w:eastAsia="Times New Roman" w:hAnsi="Calibri" w:cs="Calibri"/>
                <w:color w:val="000000"/>
                <w:szCs w:val="24"/>
              </w:rPr>
            </w:pPr>
          </w:p>
        </w:tc>
      </w:tr>
      <w:tr w:rsidR="000E6CB8" w14:paraId="485EF747" w14:textId="77777777">
        <w:trPr>
          <w:trHeight w:val="300"/>
        </w:trPr>
        <w:tc>
          <w:tcPr>
            <w:tcW w:w="850" w:type="dxa"/>
            <w:tcBorders>
              <w:top w:val="nil"/>
              <w:left w:val="nil"/>
              <w:bottom w:val="nil"/>
              <w:right w:val="nil"/>
            </w:tcBorders>
            <w:shd w:val="clear" w:color="auto" w:fill="auto"/>
            <w:noWrap/>
            <w:vAlign w:val="bottom"/>
            <w:hideMark/>
          </w:tcPr>
          <w:p w14:paraId="485EF74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74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4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4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46" w14:textId="77777777" w:rsidR="007D6612" w:rsidRPr="001B1C0F" w:rsidRDefault="00854B09" w:rsidP="007D6612">
            <w:pPr>
              <w:rPr>
                <w:rFonts w:ascii="Calibri" w:eastAsia="Times New Roman" w:hAnsi="Calibri" w:cs="Calibri"/>
                <w:color w:val="000000"/>
                <w:szCs w:val="24"/>
              </w:rPr>
            </w:pPr>
          </w:p>
        </w:tc>
      </w:tr>
      <w:tr w:rsidR="000E6CB8" w14:paraId="485EF74D" w14:textId="77777777">
        <w:trPr>
          <w:trHeight w:val="300"/>
        </w:trPr>
        <w:tc>
          <w:tcPr>
            <w:tcW w:w="850" w:type="dxa"/>
            <w:tcBorders>
              <w:top w:val="nil"/>
              <w:left w:val="nil"/>
              <w:bottom w:val="nil"/>
              <w:right w:val="nil"/>
            </w:tcBorders>
            <w:shd w:val="clear" w:color="auto" w:fill="auto"/>
            <w:noWrap/>
            <w:vAlign w:val="bottom"/>
            <w:hideMark/>
          </w:tcPr>
          <w:p w14:paraId="485EF74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74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4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4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4C" w14:textId="77777777" w:rsidR="007D6612" w:rsidRPr="001B1C0F" w:rsidRDefault="00854B09" w:rsidP="007D6612">
            <w:pPr>
              <w:rPr>
                <w:rFonts w:ascii="Calibri" w:eastAsia="Times New Roman" w:hAnsi="Calibri" w:cs="Calibri"/>
                <w:color w:val="000000"/>
                <w:szCs w:val="24"/>
              </w:rPr>
            </w:pPr>
          </w:p>
        </w:tc>
      </w:tr>
      <w:tr w:rsidR="000E6CB8" w14:paraId="485EF753" w14:textId="77777777">
        <w:trPr>
          <w:trHeight w:val="300"/>
        </w:trPr>
        <w:tc>
          <w:tcPr>
            <w:tcW w:w="850" w:type="dxa"/>
            <w:tcBorders>
              <w:top w:val="nil"/>
              <w:left w:val="nil"/>
              <w:bottom w:val="nil"/>
              <w:right w:val="nil"/>
            </w:tcBorders>
            <w:shd w:val="clear" w:color="auto" w:fill="auto"/>
            <w:noWrap/>
            <w:vAlign w:val="bottom"/>
            <w:hideMark/>
          </w:tcPr>
          <w:p w14:paraId="485EF74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74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5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5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52" w14:textId="77777777" w:rsidR="007D6612" w:rsidRPr="001B1C0F" w:rsidRDefault="00854B09" w:rsidP="007D6612">
            <w:pPr>
              <w:rPr>
                <w:rFonts w:ascii="Calibri" w:eastAsia="Times New Roman" w:hAnsi="Calibri" w:cs="Calibri"/>
                <w:color w:val="000000"/>
                <w:szCs w:val="24"/>
              </w:rPr>
            </w:pPr>
          </w:p>
        </w:tc>
      </w:tr>
      <w:tr w:rsidR="000E6CB8" w14:paraId="485EF759" w14:textId="77777777">
        <w:trPr>
          <w:trHeight w:val="300"/>
        </w:trPr>
        <w:tc>
          <w:tcPr>
            <w:tcW w:w="850" w:type="dxa"/>
            <w:tcBorders>
              <w:top w:val="nil"/>
              <w:left w:val="nil"/>
              <w:bottom w:val="nil"/>
              <w:right w:val="nil"/>
            </w:tcBorders>
            <w:shd w:val="clear" w:color="auto" w:fill="auto"/>
            <w:noWrap/>
            <w:vAlign w:val="bottom"/>
            <w:hideMark/>
          </w:tcPr>
          <w:p w14:paraId="485EF75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75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5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5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58" w14:textId="77777777" w:rsidR="007D6612" w:rsidRPr="001B1C0F" w:rsidRDefault="00854B09" w:rsidP="007D6612">
            <w:pPr>
              <w:rPr>
                <w:rFonts w:ascii="Calibri" w:eastAsia="Times New Roman" w:hAnsi="Calibri" w:cs="Calibri"/>
                <w:color w:val="000000"/>
                <w:szCs w:val="24"/>
              </w:rPr>
            </w:pPr>
          </w:p>
        </w:tc>
      </w:tr>
      <w:tr w:rsidR="000E6CB8" w14:paraId="485EF75F" w14:textId="77777777">
        <w:trPr>
          <w:trHeight w:val="300"/>
        </w:trPr>
        <w:tc>
          <w:tcPr>
            <w:tcW w:w="850" w:type="dxa"/>
            <w:tcBorders>
              <w:top w:val="nil"/>
              <w:left w:val="nil"/>
              <w:bottom w:val="nil"/>
              <w:right w:val="nil"/>
            </w:tcBorders>
            <w:shd w:val="clear" w:color="auto" w:fill="auto"/>
            <w:noWrap/>
            <w:vAlign w:val="bottom"/>
            <w:hideMark/>
          </w:tcPr>
          <w:p w14:paraId="485EF75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75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5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5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5E" w14:textId="77777777" w:rsidR="007D6612" w:rsidRPr="001B1C0F" w:rsidRDefault="00854B09" w:rsidP="007D6612">
            <w:pPr>
              <w:rPr>
                <w:rFonts w:ascii="Calibri" w:eastAsia="Times New Roman" w:hAnsi="Calibri" w:cs="Calibri"/>
                <w:color w:val="000000"/>
                <w:szCs w:val="24"/>
              </w:rPr>
            </w:pPr>
          </w:p>
        </w:tc>
      </w:tr>
      <w:tr w:rsidR="000E6CB8" w14:paraId="485EF764" w14:textId="77777777">
        <w:trPr>
          <w:trHeight w:val="300"/>
        </w:trPr>
        <w:tc>
          <w:tcPr>
            <w:tcW w:w="3158" w:type="dxa"/>
            <w:gridSpan w:val="2"/>
            <w:tcBorders>
              <w:top w:val="nil"/>
              <w:left w:val="nil"/>
              <w:bottom w:val="nil"/>
              <w:right w:val="nil"/>
            </w:tcBorders>
            <w:shd w:val="clear" w:color="auto" w:fill="auto"/>
            <w:noWrap/>
            <w:vAlign w:val="bottom"/>
            <w:hideMark/>
          </w:tcPr>
          <w:p w14:paraId="485EF76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76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76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63" w14:textId="77777777" w:rsidR="007D6612" w:rsidRPr="001B1C0F" w:rsidRDefault="00854B09" w:rsidP="007D6612">
            <w:pPr>
              <w:rPr>
                <w:rFonts w:ascii="Calibri" w:eastAsia="Times New Roman" w:hAnsi="Calibri" w:cs="Calibri"/>
                <w:color w:val="000000"/>
                <w:szCs w:val="24"/>
              </w:rPr>
            </w:pPr>
          </w:p>
        </w:tc>
      </w:tr>
      <w:tr w:rsidR="000E6CB8" w14:paraId="485EF76A" w14:textId="77777777">
        <w:trPr>
          <w:trHeight w:val="300"/>
        </w:trPr>
        <w:tc>
          <w:tcPr>
            <w:tcW w:w="850" w:type="dxa"/>
            <w:tcBorders>
              <w:top w:val="nil"/>
              <w:left w:val="nil"/>
              <w:bottom w:val="nil"/>
              <w:right w:val="nil"/>
            </w:tcBorders>
            <w:shd w:val="clear" w:color="auto" w:fill="auto"/>
            <w:noWrap/>
            <w:vAlign w:val="bottom"/>
            <w:hideMark/>
          </w:tcPr>
          <w:p w14:paraId="485EF76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76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76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6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769" w14:textId="77777777" w:rsidR="007D6612" w:rsidRPr="001B1C0F" w:rsidRDefault="00854B09" w:rsidP="007D6612">
            <w:pPr>
              <w:rPr>
                <w:rFonts w:ascii="Times New Roman" w:eastAsia="Times New Roman" w:hAnsi="Times New Roman" w:cs="Times New Roman"/>
                <w:sz w:val="20"/>
              </w:rPr>
            </w:pPr>
          </w:p>
        </w:tc>
      </w:tr>
      <w:tr w:rsidR="000E6CB8" w14:paraId="485EF76D" w14:textId="77777777">
        <w:trPr>
          <w:trHeight w:val="300"/>
        </w:trPr>
        <w:tc>
          <w:tcPr>
            <w:tcW w:w="850" w:type="dxa"/>
            <w:tcBorders>
              <w:top w:val="nil"/>
              <w:left w:val="nil"/>
              <w:bottom w:val="nil"/>
              <w:right w:val="nil"/>
            </w:tcBorders>
            <w:shd w:val="clear" w:color="auto" w:fill="auto"/>
            <w:noWrap/>
            <w:vAlign w:val="bottom"/>
            <w:hideMark/>
          </w:tcPr>
          <w:p w14:paraId="485EF76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76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Υπουργική Τροπολογία 1770/263 ως έχει   ΔΕΚΤΟ ΚΑΤΑ ΠΛΕΙΟΨΗΦΙΑ</w:t>
            </w:r>
          </w:p>
        </w:tc>
      </w:tr>
      <w:tr w:rsidR="000E6CB8" w14:paraId="485EF773" w14:textId="77777777">
        <w:trPr>
          <w:trHeight w:val="300"/>
        </w:trPr>
        <w:tc>
          <w:tcPr>
            <w:tcW w:w="850" w:type="dxa"/>
            <w:tcBorders>
              <w:top w:val="nil"/>
              <w:left w:val="nil"/>
              <w:bottom w:val="nil"/>
              <w:right w:val="nil"/>
            </w:tcBorders>
            <w:shd w:val="clear" w:color="auto" w:fill="auto"/>
            <w:noWrap/>
            <w:vAlign w:val="bottom"/>
            <w:hideMark/>
          </w:tcPr>
          <w:p w14:paraId="485EF76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ΣΥΡΙΖΑ:</w:t>
            </w:r>
          </w:p>
        </w:tc>
        <w:tc>
          <w:tcPr>
            <w:tcW w:w="2308" w:type="dxa"/>
            <w:tcBorders>
              <w:top w:val="nil"/>
              <w:left w:val="nil"/>
              <w:bottom w:val="nil"/>
              <w:right w:val="nil"/>
            </w:tcBorders>
            <w:shd w:val="clear" w:color="auto" w:fill="auto"/>
            <w:noWrap/>
            <w:vAlign w:val="bottom"/>
            <w:hideMark/>
          </w:tcPr>
          <w:p w14:paraId="485EF76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7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7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72" w14:textId="77777777" w:rsidR="007D6612" w:rsidRPr="001B1C0F" w:rsidRDefault="00854B09" w:rsidP="007D6612">
            <w:pPr>
              <w:rPr>
                <w:rFonts w:ascii="Calibri" w:eastAsia="Times New Roman" w:hAnsi="Calibri" w:cs="Calibri"/>
                <w:color w:val="000000"/>
                <w:szCs w:val="24"/>
              </w:rPr>
            </w:pPr>
          </w:p>
        </w:tc>
      </w:tr>
      <w:tr w:rsidR="000E6CB8" w14:paraId="485EF779" w14:textId="77777777">
        <w:trPr>
          <w:trHeight w:val="300"/>
        </w:trPr>
        <w:tc>
          <w:tcPr>
            <w:tcW w:w="850" w:type="dxa"/>
            <w:tcBorders>
              <w:top w:val="nil"/>
              <w:left w:val="nil"/>
              <w:bottom w:val="nil"/>
              <w:right w:val="nil"/>
            </w:tcBorders>
            <w:shd w:val="clear" w:color="auto" w:fill="auto"/>
            <w:noWrap/>
            <w:vAlign w:val="bottom"/>
            <w:hideMark/>
          </w:tcPr>
          <w:p w14:paraId="485EF77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77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7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7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78" w14:textId="77777777" w:rsidR="007D6612" w:rsidRPr="001B1C0F" w:rsidRDefault="00854B09" w:rsidP="007D6612">
            <w:pPr>
              <w:rPr>
                <w:rFonts w:ascii="Calibri" w:eastAsia="Times New Roman" w:hAnsi="Calibri" w:cs="Calibri"/>
                <w:color w:val="000000"/>
                <w:szCs w:val="24"/>
              </w:rPr>
            </w:pPr>
          </w:p>
        </w:tc>
      </w:tr>
      <w:tr w:rsidR="000E6CB8" w14:paraId="485EF77F" w14:textId="77777777">
        <w:trPr>
          <w:trHeight w:val="300"/>
        </w:trPr>
        <w:tc>
          <w:tcPr>
            <w:tcW w:w="850" w:type="dxa"/>
            <w:tcBorders>
              <w:top w:val="nil"/>
              <w:left w:val="nil"/>
              <w:bottom w:val="nil"/>
              <w:right w:val="nil"/>
            </w:tcBorders>
            <w:shd w:val="clear" w:color="auto" w:fill="auto"/>
            <w:noWrap/>
            <w:vAlign w:val="bottom"/>
            <w:hideMark/>
          </w:tcPr>
          <w:p w14:paraId="485EF77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77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7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7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7E" w14:textId="77777777" w:rsidR="007D6612" w:rsidRPr="001B1C0F" w:rsidRDefault="00854B09" w:rsidP="007D6612">
            <w:pPr>
              <w:rPr>
                <w:rFonts w:ascii="Calibri" w:eastAsia="Times New Roman" w:hAnsi="Calibri" w:cs="Calibri"/>
                <w:color w:val="000000"/>
                <w:szCs w:val="24"/>
              </w:rPr>
            </w:pPr>
          </w:p>
        </w:tc>
      </w:tr>
      <w:tr w:rsidR="000E6CB8" w14:paraId="485EF785" w14:textId="77777777">
        <w:trPr>
          <w:trHeight w:val="300"/>
        </w:trPr>
        <w:tc>
          <w:tcPr>
            <w:tcW w:w="850" w:type="dxa"/>
            <w:tcBorders>
              <w:top w:val="nil"/>
              <w:left w:val="nil"/>
              <w:bottom w:val="nil"/>
              <w:right w:val="nil"/>
            </w:tcBorders>
            <w:shd w:val="clear" w:color="auto" w:fill="auto"/>
            <w:noWrap/>
            <w:vAlign w:val="bottom"/>
            <w:hideMark/>
          </w:tcPr>
          <w:p w14:paraId="485EF78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78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8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8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84" w14:textId="77777777" w:rsidR="007D6612" w:rsidRPr="001B1C0F" w:rsidRDefault="00854B09" w:rsidP="007D6612">
            <w:pPr>
              <w:rPr>
                <w:rFonts w:ascii="Calibri" w:eastAsia="Times New Roman" w:hAnsi="Calibri" w:cs="Calibri"/>
                <w:color w:val="000000"/>
                <w:szCs w:val="24"/>
              </w:rPr>
            </w:pPr>
          </w:p>
        </w:tc>
      </w:tr>
      <w:tr w:rsidR="000E6CB8" w14:paraId="485EF78B" w14:textId="77777777">
        <w:trPr>
          <w:trHeight w:val="300"/>
        </w:trPr>
        <w:tc>
          <w:tcPr>
            <w:tcW w:w="850" w:type="dxa"/>
            <w:tcBorders>
              <w:top w:val="nil"/>
              <w:left w:val="nil"/>
              <w:bottom w:val="nil"/>
              <w:right w:val="nil"/>
            </w:tcBorders>
            <w:shd w:val="clear" w:color="auto" w:fill="auto"/>
            <w:noWrap/>
            <w:vAlign w:val="bottom"/>
            <w:hideMark/>
          </w:tcPr>
          <w:p w14:paraId="485EF78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78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8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8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8A" w14:textId="77777777" w:rsidR="007D6612" w:rsidRPr="001B1C0F" w:rsidRDefault="00854B09" w:rsidP="007D6612">
            <w:pPr>
              <w:rPr>
                <w:rFonts w:ascii="Calibri" w:eastAsia="Times New Roman" w:hAnsi="Calibri" w:cs="Calibri"/>
                <w:color w:val="000000"/>
                <w:szCs w:val="24"/>
              </w:rPr>
            </w:pPr>
          </w:p>
        </w:tc>
      </w:tr>
      <w:tr w:rsidR="000E6CB8" w14:paraId="485EF791" w14:textId="77777777">
        <w:trPr>
          <w:trHeight w:val="300"/>
        </w:trPr>
        <w:tc>
          <w:tcPr>
            <w:tcW w:w="850" w:type="dxa"/>
            <w:tcBorders>
              <w:top w:val="nil"/>
              <w:left w:val="nil"/>
              <w:bottom w:val="nil"/>
              <w:right w:val="nil"/>
            </w:tcBorders>
            <w:shd w:val="clear" w:color="auto" w:fill="auto"/>
            <w:noWrap/>
            <w:vAlign w:val="bottom"/>
            <w:hideMark/>
          </w:tcPr>
          <w:p w14:paraId="485EF78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78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8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8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90" w14:textId="77777777" w:rsidR="007D6612" w:rsidRPr="001B1C0F" w:rsidRDefault="00854B09" w:rsidP="007D6612">
            <w:pPr>
              <w:rPr>
                <w:rFonts w:ascii="Calibri" w:eastAsia="Times New Roman" w:hAnsi="Calibri" w:cs="Calibri"/>
                <w:color w:val="000000"/>
                <w:szCs w:val="24"/>
              </w:rPr>
            </w:pPr>
          </w:p>
        </w:tc>
      </w:tr>
      <w:tr w:rsidR="000E6CB8" w14:paraId="485EF797" w14:textId="77777777">
        <w:trPr>
          <w:trHeight w:val="300"/>
        </w:trPr>
        <w:tc>
          <w:tcPr>
            <w:tcW w:w="850" w:type="dxa"/>
            <w:tcBorders>
              <w:top w:val="nil"/>
              <w:left w:val="nil"/>
              <w:bottom w:val="nil"/>
              <w:right w:val="nil"/>
            </w:tcBorders>
            <w:shd w:val="clear" w:color="auto" w:fill="auto"/>
            <w:noWrap/>
            <w:vAlign w:val="bottom"/>
            <w:hideMark/>
          </w:tcPr>
          <w:p w14:paraId="485EF79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79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9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9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96" w14:textId="77777777" w:rsidR="007D6612" w:rsidRPr="001B1C0F" w:rsidRDefault="00854B09" w:rsidP="007D6612">
            <w:pPr>
              <w:rPr>
                <w:rFonts w:ascii="Calibri" w:eastAsia="Times New Roman" w:hAnsi="Calibri" w:cs="Calibri"/>
                <w:color w:val="000000"/>
                <w:szCs w:val="24"/>
              </w:rPr>
            </w:pPr>
          </w:p>
        </w:tc>
      </w:tr>
      <w:tr w:rsidR="000E6CB8" w14:paraId="485EF79C" w14:textId="77777777">
        <w:trPr>
          <w:trHeight w:val="300"/>
        </w:trPr>
        <w:tc>
          <w:tcPr>
            <w:tcW w:w="3158" w:type="dxa"/>
            <w:gridSpan w:val="2"/>
            <w:tcBorders>
              <w:top w:val="nil"/>
              <w:left w:val="nil"/>
              <w:bottom w:val="nil"/>
              <w:right w:val="nil"/>
            </w:tcBorders>
            <w:shd w:val="clear" w:color="auto" w:fill="auto"/>
            <w:noWrap/>
            <w:vAlign w:val="bottom"/>
            <w:hideMark/>
          </w:tcPr>
          <w:p w14:paraId="485EF79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79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79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9B" w14:textId="77777777" w:rsidR="007D6612" w:rsidRPr="001B1C0F" w:rsidRDefault="00854B09" w:rsidP="007D6612">
            <w:pPr>
              <w:rPr>
                <w:rFonts w:ascii="Calibri" w:eastAsia="Times New Roman" w:hAnsi="Calibri" w:cs="Calibri"/>
                <w:color w:val="000000"/>
                <w:szCs w:val="24"/>
              </w:rPr>
            </w:pPr>
          </w:p>
        </w:tc>
      </w:tr>
      <w:tr w:rsidR="000E6CB8" w14:paraId="485EF7A2" w14:textId="77777777">
        <w:trPr>
          <w:trHeight w:val="300"/>
        </w:trPr>
        <w:tc>
          <w:tcPr>
            <w:tcW w:w="850" w:type="dxa"/>
            <w:tcBorders>
              <w:top w:val="nil"/>
              <w:left w:val="nil"/>
              <w:bottom w:val="nil"/>
              <w:right w:val="nil"/>
            </w:tcBorders>
            <w:shd w:val="clear" w:color="auto" w:fill="auto"/>
            <w:noWrap/>
            <w:vAlign w:val="bottom"/>
            <w:hideMark/>
          </w:tcPr>
          <w:p w14:paraId="485EF79D"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79E"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79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A0"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7A1" w14:textId="77777777" w:rsidR="007D6612" w:rsidRPr="001B1C0F" w:rsidRDefault="00854B09" w:rsidP="007D6612">
            <w:pPr>
              <w:rPr>
                <w:rFonts w:ascii="Times New Roman" w:eastAsia="Times New Roman" w:hAnsi="Times New Roman" w:cs="Times New Roman"/>
                <w:sz w:val="20"/>
              </w:rPr>
            </w:pPr>
          </w:p>
        </w:tc>
      </w:tr>
      <w:tr w:rsidR="000E6CB8" w14:paraId="485EF7A5" w14:textId="77777777">
        <w:trPr>
          <w:trHeight w:val="300"/>
        </w:trPr>
        <w:tc>
          <w:tcPr>
            <w:tcW w:w="850" w:type="dxa"/>
            <w:tcBorders>
              <w:top w:val="nil"/>
              <w:left w:val="nil"/>
              <w:bottom w:val="nil"/>
              <w:right w:val="nil"/>
            </w:tcBorders>
            <w:shd w:val="clear" w:color="auto" w:fill="auto"/>
            <w:noWrap/>
            <w:vAlign w:val="bottom"/>
            <w:hideMark/>
          </w:tcPr>
          <w:p w14:paraId="485EF7A3"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7A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Υπουργική Τροπολογία 1774/264 ως έχει   ΔΕΚΤΟ ΚΑΤΑ ΠΛΕΙΟΨΗΦΙΑ</w:t>
            </w:r>
          </w:p>
        </w:tc>
      </w:tr>
      <w:tr w:rsidR="000E6CB8" w14:paraId="485EF7AB" w14:textId="77777777">
        <w:trPr>
          <w:trHeight w:val="300"/>
        </w:trPr>
        <w:tc>
          <w:tcPr>
            <w:tcW w:w="850" w:type="dxa"/>
            <w:tcBorders>
              <w:top w:val="nil"/>
              <w:left w:val="nil"/>
              <w:bottom w:val="nil"/>
              <w:right w:val="nil"/>
            </w:tcBorders>
            <w:shd w:val="clear" w:color="auto" w:fill="auto"/>
            <w:noWrap/>
            <w:vAlign w:val="bottom"/>
            <w:hideMark/>
          </w:tcPr>
          <w:p w14:paraId="485EF7A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7A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A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A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AA" w14:textId="77777777" w:rsidR="007D6612" w:rsidRPr="001B1C0F" w:rsidRDefault="00854B09" w:rsidP="007D6612">
            <w:pPr>
              <w:rPr>
                <w:rFonts w:ascii="Calibri" w:eastAsia="Times New Roman" w:hAnsi="Calibri" w:cs="Calibri"/>
                <w:color w:val="000000"/>
                <w:szCs w:val="24"/>
              </w:rPr>
            </w:pPr>
          </w:p>
        </w:tc>
      </w:tr>
      <w:tr w:rsidR="000E6CB8" w14:paraId="485EF7B1" w14:textId="77777777">
        <w:trPr>
          <w:trHeight w:val="300"/>
        </w:trPr>
        <w:tc>
          <w:tcPr>
            <w:tcW w:w="850" w:type="dxa"/>
            <w:tcBorders>
              <w:top w:val="nil"/>
              <w:left w:val="nil"/>
              <w:bottom w:val="nil"/>
              <w:right w:val="nil"/>
            </w:tcBorders>
            <w:shd w:val="clear" w:color="auto" w:fill="auto"/>
            <w:noWrap/>
            <w:vAlign w:val="bottom"/>
            <w:hideMark/>
          </w:tcPr>
          <w:p w14:paraId="485EF7A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7A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A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A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B0" w14:textId="77777777" w:rsidR="007D6612" w:rsidRPr="001B1C0F" w:rsidRDefault="00854B09" w:rsidP="007D6612">
            <w:pPr>
              <w:rPr>
                <w:rFonts w:ascii="Calibri" w:eastAsia="Times New Roman" w:hAnsi="Calibri" w:cs="Calibri"/>
                <w:color w:val="000000"/>
                <w:szCs w:val="24"/>
              </w:rPr>
            </w:pPr>
          </w:p>
        </w:tc>
      </w:tr>
      <w:tr w:rsidR="000E6CB8" w14:paraId="485EF7B7" w14:textId="77777777">
        <w:trPr>
          <w:trHeight w:val="300"/>
        </w:trPr>
        <w:tc>
          <w:tcPr>
            <w:tcW w:w="850" w:type="dxa"/>
            <w:tcBorders>
              <w:top w:val="nil"/>
              <w:left w:val="nil"/>
              <w:bottom w:val="nil"/>
              <w:right w:val="nil"/>
            </w:tcBorders>
            <w:shd w:val="clear" w:color="auto" w:fill="auto"/>
            <w:noWrap/>
            <w:vAlign w:val="bottom"/>
            <w:hideMark/>
          </w:tcPr>
          <w:p w14:paraId="485EF7B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7B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B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B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B6" w14:textId="77777777" w:rsidR="007D6612" w:rsidRPr="001B1C0F" w:rsidRDefault="00854B09" w:rsidP="007D6612">
            <w:pPr>
              <w:rPr>
                <w:rFonts w:ascii="Calibri" w:eastAsia="Times New Roman" w:hAnsi="Calibri" w:cs="Calibri"/>
                <w:color w:val="000000"/>
                <w:szCs w:val="24"/>
              </w:rPr>
            </w:pPr>
          </w:p>
        </w:tc>
      </w:tr>
      <w:tr w:rsidR="000E6CB8" w14:paraId="485EF7BD" w14:textId="77777777">
        <w:trPr>
          <w:trHeight w:val="300"/>
        </w:trPr>
        <w:tc>
          <w:tcPr>
            <w:tcW w:w="850" w:type="dxa"/>
            <w:tcBorders>
              <w:top w:val="nil"/>
              <w:left w:val="nil"/>
              <w:bottom w:val="nil"/>
              <w:right w:val="nil"/>
            </w:tcBorders>
            <w:shd w:val="clear" w:color="auto" w:fill="auto"/>
            <w:noWrap/>
            <w:vAlign w:val="bottom"/>
            <w:hideMark/>
          </w:tcPr>
          <w:p w14:paraId="485EF7B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7B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B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B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BC" w14:textId="77777777" w:rsidR="007D6612" w:rsidRPr="001B1C0F" w:rsidRDefault="00854B09" w:rsidP="007D6612">
            <w:pPr>
              <w:rPr>
                <w:rFonts w:ascii="Calibri" w:eastAsia="Times New Roman" w:hAnsi="Calibri" w:cs="Calibri"/>
                <w:color w:val="000000"/>
                <w:szCs w:val="24"/>
              </w:rPr>
            </w:pPr>
          </w:p>
        </w:tc>
      </w:tr>
      <w:tr w:rsidR="000E6CB8" w14:paraId="485EF7C3" w14:textId="77777777">
        <w:trPr>
          <w:trHeight w:val="300"/>
        </w:trPr>
        <w:tc>
          <w:tcPr>
            <w:tcW w:w="850" w:type="dxa"/>
            <w:tcBorders>
              <w:top w:val="nil"/>
              <w:left w:val="nil"/>
              <w:bottom w:val="nil"/>
              <w:right w:val="nil"/>
            </w:tcBorders>
            <w:shd w:val="clear" w:color="auto" w:fill="auto"/>
            <w:noWrap/>
            <w:vAlign w:val="bottom"/>
            <w:hideMark/>
          </w:tcPr>
          <w:p w14:paraId="485EF7B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7B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C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C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C2" w14:textId="77777777" w:rsidR="007D6612" w:rsidRPr="001B1C0F" w:rsidRDefault="00854B09" w:rsidP="007D6612">
            <w:pPr>
              <w:rPr>
                <w:rFonts w:ascii="Calibri" w:eastAsia="Times New Roman" w:hAnsi="Calibri" w:cs="Calibri"/>
                <w:color w:val="000000"/>
                <w:szCs w:val="24"/>
              </w:rPr>
            </w:pPr>
          </w:p>
        </w:tc>
      </w:tr>
      <w:tr w:rsidR="000E6CB8" w14:paraId="485EF7C9" w14:textId="77777777">
        <w:trPr>
          <w:trHeight w:val="300"/>
        </w:trPr>
        <w:tc>
          <w:tcPr>
            <w:tcW w:w="850" w:type="dxa"/>
            <w:tcBorders>
              <w:top w:val="nil"/>
              <w:left w:val="nil"/>
              <w:bottom w:val="nil"/>
              <w:right w:val="nil"/>
            </w:tcBorders>
            <w:shd w:val="clear" w:color="auto" w:fill="auto"/>
            <w:noWrap/>
            <w:vAlign w:val="bottom"/>
            <w:hideMark/>
          </w:tcPr>
          <w:p w14:paraId="485EF7C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7C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C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C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C8" w14:textId="77777777" w:rsidR="007D6612" w:rsidRPr="001B1C0F" w:rsidRDefault="00854B09" w:rsidP="007D6612">
            <w:pPr>
              <w:rPr>
                <w:rFonts w:ascii="Calibri" w:eastAsia="Times New Roman" w:hAnsi="Calibri" w:cs="Calibri"/>
                <w:color w:val="000000"/>
                <w:szCs w:val="24"/>
              </w:rPr>
            </w:pPr>
          </w:p>
        </w:tc>
      </w:tr>
      <w:tr w:rsidR="000E6CB8" w14:paraId="485EF7CF" w14:textId="77777777">
        <w:trPr>
          <w:trHeight w:val="300"/>
        </w:trPr>
        <w:tc>
          <w:tcPr>
            <w:tcW w:w="850" w:type="dxa"/>
            <w:tcBorders>
              <w:top w:val="nil"/>
              <w:left w:val="nil"/>
              <w:bottom w:val="nil"/>
              <w:right w:val="nil"/>
            </w:tcBorders>
            <w:shd w:val="clear" w:color="auto" w:fill="auto"/>
            <w:noWrap/>
            <w:vAlign w:val="bottom"/>
            <w:hideMark/>
          </w:tcPr>
          <w:p w14:paraId="485EF7C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7C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C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C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CE" w14:textId="77777777" w:rsidR="007D6612" w:rsidRPr="001B1C0F" w:rsidRDefault="00854B09" w:rsidP="007D6612">
            <w:pPr>
              <w:rPr>
                <w:rFonts w:ascii="Calibri" w:eastAsia="Times New Roman" w:hAnsi="Calibri" w:cs="Calibri"/>
                <w:color w:val="000000"/>
                <w:szCs w:val="24"/>
              </w:rPr>
            </w:pPr>
          </w:p>
        </w:tc>
      </w:tr>
      <w:tr w:rsidR="000E6CB8" w14:paraId="485EF7D4" w14:textId="77777777">
        <w:trPr>
          <w:trHeight w:val="300"/>
        </w:trPr>
        <w:tc>
          <w:tcPr>
            <w:tcW w:w="3158" w:type="dxa"/>
            <w:gridSpan w:val="2"/>
            <w:tcBorders>
              <w:top w:val="nil"/>
              <w:left w:val="nil"/>
              <w:bottom w:val="nil"/>
              <w:right w:val="nil"/>
            </w:tcBorders>
            <w:shd w:val="clear" w:color="auto" w:fill="auto"/>
            <w:noWrap/>
            <w:vAlign w:val="bottom"/>
            <w:hideMark/>
          </w:tcPr>
          <w:p w14:paraId="485EF7D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7D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7D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D3" w14:textId="77777777" w:rsidR="007D6612" w:rsidRPr="001B1C0F" w:rsidRDefault="00854B09" w:rsidP="007D6612">
            <w:pPr>
              <w:rPr>
                <w:rFonts w:ascii="Calibri" w:eastAsia="Times New Roman" w:hAnsi="Calibri" w:cs="Calibri"/>
                <w:color w:val="000000"/>
                <w:szCs w:val="24"/>
              </w:rPr>
            </w:pPr>
          </w:p>
        </w:tc>
      </w:tr>
      <w:tr w:rsidR="000E6CB8" w14:paraId="485EF7DA" w14:textId="77777777">
        <w:trPr>
          <w:trHeight w:val="300"/>
        </w:trPr>
        <w:tc>
          <w:tcPr>
            <w:tcW w:w="850" w:type="dxa"/>
            <w:tcBorders>
              <w:top w:val="nil"/>
              <w:left w:val="nil"/>
              <w:bottom w:val="nil"/>
              <w:right w:val="nil"/>
            </w:tcBorders>
            <w:shd w:val="clear" w:color="auto" w:fill="auto"/>
            <w:noWrap/>
            <w:vAlign w:val="bottom"/>
            <w:hideMark/>
          </w:tcPr>
          <w:p w14:paraId="485EF7D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7D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7D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D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7D9" w14:textId="77777777" w:rsidR="007D6612" w:rsidRPr="001B1C0F" w:rsidRDefault="00854B09" w:rsidP="007D6612">
            <w:pPr>
              <w:rPr>
                <w:rFonts w:ascii="Times New Roman" w:eastAsia="Times New Roman" w:hAnsi="Times New Roman" w:cs="Times New Roman"/>
                <w:sz w:val="20"/>
              </w:rPr>
            </w:pPr>
          </w:p>
        </w:tc>
      </w:tr>
      <w:tr w:rsidR="000E6CB8" w14:paraId="485EF7DD" w14:textId="77777777">
        <w:trPr>
          <w:trHeight w:val="300"/>
        </w:trPr>
        <w:tc>
          <w:tcPr>
            <w:tcW w:w="850" w:type="dxa"/>
            <w:tcBorders>
              <w:top w:val="nil"/>
              <w:left w:val="nil"/>
              <w:bottom w:val="nil"/>
              <w:right w:val="nil"/>
            </w:tcBorders>
            <w:shd w:val="clear" w:color="auto" w:fill="auto"/>
            <w:noWrap/>
            <w:vAlign w:val="bottom"/>
            <w:hideMark/>
          </w:tcPr>
          <w:p w14:paraId="485EF7D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7D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Υπουργική</w:t>
            </w:r>
            <w:r w:rsidRPr="001B1C0F">
              <w:rPr>
                <w:rFonts w:ascii="Calibri" w:eastAsia="Times New Roman" w:hAnsi="Calibri" w:cs="Calibri"/>
                <w:color w:val="000000"/>
                <w:szCs w:val="24"/>
              </w:rPr>
              <w:t xml:space="preserve"> Τροπολογία 1775/265 ως έχει   ΔΕΚΤΟ ΚΑΤΑ ΠΛΕΙΟΨΗΦΙΑ</w:t>
            </w:r>
          </w:p>
        </w:tc>
      </w:tr>
      <w:tr w:rsidR="000E6CB8" w14:paraId="485EF7E3" w14:textId="77777777">
        <w:trPr>
          <w:trHeight w:val="300"/>
        </w:trPr>
        <w:tc>
          <w:tcPr>
            <w:tcW w:w="850" w:type="dxa"/>
            <w:tcBorders>
              <w:top w:val="nil"/>
              <w:left w:val="nil"/>
              <w:bottom w:val="nil"/>
              <w:right w:val="nil"/>
            </w:tcBorders>
            <w:shd w:val="clear" w:color="auto" w:fill="auto"/>
            <w:noWrap/>
            <w:vAlign w:val="bottom"/>
            <w:hideMark/>
          </w:tcPr>
          <w:p w14:paraId="485EF7D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7D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E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E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7E2" w14:textId="77777777" w:rsidR="007D6612" w:rsidRPr="001B1C0F" w:rsidRDefault="00854B09" w:rsidP="007D6612">
            <w:pPr>
              <w:rPr>
                <w:rFonts w:ascii="Calibri" w:eastAsia="Times New Roman" w:hAnsi="Calibri" w:cs="Calibri"/>
                <w:color w:val="000000"/>
                <w:szCs w:val="24"/>
              </w:rPr>
            </w:pPr>
          </w:p>
        </w:tc>
      </w:tr>
      <w:tr w:rsidR="000E6CB8" w14:paraId="485EF7E9" w14:textId="77777777">
        <w:trPr>
          <w:trHeight w:val="300"/>
        </w:trPr>
        <w:tc>
          <w:tcPr>
            <w:tcW w:w="850" w:type="dxa"/>
            <w:tcBorders>
              <w:top w:val="nil"/>
              <w:left w:val="nil"/>
              <w:bottom w:val="nil"/>
              <w:right w:val="nil"/>
            </w:tcBorders>
            <w:shd w:val="clear" w:color="auto" w:fill="auto"/>
            <w:noWrap/>
            <w:vAlign w:val="bottom"/>
            <w:hideMark/>
          </w:tcPr>
          <w:p w14:paraId="485EF7E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7E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E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E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E8" w14:textId="77777777" w:rsidR="007D6612" w:rsidRPr="001B1C0F" w:rsidRDefault="00854B09" w:rsidP="007D6612">
            <w:pPr>
              <w:rPr>
                <w:rFonts w:ascii="Calibri" w:eastAsia="Times New Roman" w:hAnsi="Calibri" w:cs="Calibri"/>
                <w:color w:val="000000"/>
                <w:szCs w:val="24"/>
              </w:rPr>
            </w:pPr>
          </w:p>
        </w:tc>
      </w:tr>
      <w:tr w:rsidR="000E6CB8" w14:paraId="485EF7EF" w14:textId="77777777">
        <w:trPr>
          <w:trHeight w:val="300"/>
        </w:trPr>
        <w:tc>
          <w:tcPr>
            <w:tcW w:w="850" w:type="dxa"/>
            <w:tcBorders>
              <w:top w:val="nil"/>
              <w:left w:val="nil"/>
              <w:bottom w:val="nil"/>
              <w:right w:val="nil"/>
            </w:tcBorders>
            <w:shd w:val="clear" w:color="auto" w:fill="auto"/>
            <w:noWrap/>
            <w:vAlign w:val="bottom"/>
            <w:hideMark/>
          </w:tcPr>
          <w:p w14:paraId="485EF7E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7E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E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E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7EE" w14:textId="77777777" w:rsidR="007D6612" w:rsidRPr="001B1C0F" w:rsidRDefault="00854B09" w:rsidP="007D6612">
            <w:pPr>
              <w:rPr>
                <w:rFonts w:ascii="Calibri" w:eastAsia="Times New Roman" w:hAnsi="Calibri" w:cs="Calibri"/>
                <w:color w:val="000000"/>
                <w:szCs w:val="24"/>
              </w:rPr>
            </w:pPr>
          </w:p>
        </w:tc>
      </w:tr>
      <w:tr w:rsidR="000E6CB8" w14:paraId="485EF7F5" w14:textId="77777777">
        <w:trPr>
          <w:trHeight w:val="300"/>
        </w:trPr>
        <w:tc>
          <w:tcPr>
            <w:tcW w:w="850" w:type="dxa"/>
            <w:tcBorders>
              <w:top w:val="nil"/>
              <w:left w:val="nil"/>
              <w:bottom w:val="nil"/>
              <w:right w:val="nil"/>
            </w:tcBorders>
            <w:shd w:val="clear" w:color="auto" w:fill="auto"/>
            <w:noWrap/>
            <w:vAlign w:val="bottom"/>
            <w:hideMark/>
          </w:tcPr>
          <w:p w14:paraId="485EF7F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7F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F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F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F4" w14:textId="77777777" w:rsidR="007D6612" w:rsidRPr="001B1C0F" w:rsidRDefault="00854B09" w:rsidP="007D6612">
            <w:pPr>
              <w:rPr>
                <w:rFonts w:ascii="Calibri" w:eastAsia="Times New Roman" w:hAnsi="Calibri" w:cs="Calibri"/>
                <w:color w:val="000000"/>
                <w:szCs w:val="24"/>
              </w:rPr>
            </w:pPr>
          </w:p>
        </w:tc>
      </w:tr>
      <w:tr w:rsidR="000E6CB8" w14:paraId="485EF7FB" w14:textId="77777777">
        <w:trPr>
          <w:trHeight w:val="300"/>
        </w:trPr>
        <w:tc>
          <w:tcPr>
            <w:tcW w:w="850" w:type="dxa"/>
            <w:tcBorders>
              <w:top w:val="nil"/>
              <w:left w:val="nil"/>
              <w:bottom w:val="nil"/>
              <w:right w:val="nil"/>
            </w:tcBorders>
            <w:shd w:val="clear" w:color="auto" w:fill="auto"/>
            <w:noWrap/>
            <w:vAlign w:val="bottom"/>
            <w:hideMark/>
          </w:tcPr>
          <w:p w14:paraId="485EF7F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7F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F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F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7FA" w14:textId="77777777" w:rsidR="007D6612" w:rsidRPr="001B1C0F" w:rsidRDefault="00854B09" w:rsidP="007D6612">
            <w:pPr>
              <w:rPr>
                <w:rFonts w:ascii="Calibri" w:eastAsia="Times New Roman" w:hAnsi="Calibri" w:cs="Calibri"/>
                <w:color w:val="000000"/>
                <w:szCs w:val="24"/>
              </w:rPr>
            </w:pPr>
          </w:p>
        </w:tc>
      </w:tr>
      <w:tr w:rsidR="000E6CB8" w14:paraId="485EF801" w14:textId="77777777">
        <w:trPr>
          <w:trHeight w:val="300"/>
        </w:trPr>
        <w:tc>
          <w:tcPr>
            <w:tcW w:w="850" w:type="dxa"/>
            <w:tcBorders>
              <w:top w:val="nil"/>
              <w:left w:val="nil"/>
              <w:bottom w:val="nil"/>
              <w:right w:val="nil"/>
            </w:tcBorders>
            <w:shd w:val="clear" w:color="auto" w:fill="auto"/>
            <w:noWrap/>
            <w:vAlign w:val="bottom"/>
            <w:hideMark/>
          </w:tcPr>
          <w:p w14:paraId="485EF7F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7F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7F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7F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00" w14:textId="77777777" w:rsidR="007D6612" w:rsidRPr="001B1C0F" w:rsidRDefault="00854B09" w:rsidP="007D6612">
            <w:pPr>
              <w:rPr>
                <w:rFonts w:ascii="Calibri" w:eastAsia="Times New Roman" w:hAnsi="Calibri" w:cs="Calibri"/>
                <w:color w:val="000000"/>
                <w:szCs w:val="24"/>
              </w:rPr>
            </w:pPr>
          </w:p>
        </w:tc>
      </w:tr>
      <w:tr w:rsidR="000E6CB8" w14:paraId="485EF807" w14:textId="77777777">
        <w:trPr>
          <w:trHeight w:val="300"/>
        </w:trPr>
        <w:tc>
          <w:tcPr>
            <w:tcW w:w="850" w:type="dxa"/>
            <w:tcBorders>
              <w:top w:val="nil"/>
              <w:left w:val="nil"/>
              <w:bottom w:val="nil"/>
              <w:right w:val="nil"/>
            </w:tcBorders>
            <w:shd w:val="clear" w:color="auto" w:fill="auto"/>
            <w:noWrap/>
            <w:vAlign w:val="bottom"/>
            <w:hideMark/>
          </w:tcPr>
          <w:p w14:paraId="485EF80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80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0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0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806" w14:textId="77777777" w:rsidR="007D6612" w:rsidRPr="001B1C0F" w:rsidRDefault="00854B09" w:rsidP="007D6612">
            <w:pPr>
              <w:rPr>
                <w:rFonts w:ascii="Calibri" w:eastAsia="Times New Roman" w:hAnsi="Calibri" w:cs="Calibri"/>
                <w:color w:val="000000"/>
                <w:szCs w:val="24"/>
              </w:rPr>
            </w:pPr>
          </w:p>
        </w:tc>
      </w:tr>
      <w:tr w:rsidR="000E6CB8" w14:paraId="485EF80C" w14:textId="77777777">
        <w:trPr>
          <w:trHeight w:val="300"/>
        </w:trPr>
        <w:tc>
          <w:tcPr>
            <w:tcW w:w="3158" w:type="dxa"/>
            <w:gridSpan w:val="2"/>
            <w:tcBorders>
              <w:top w:val="nil"/>
              <w:left w:val="nil"/>
              <w:bottom w:val="nil"/>
              <w:right w:val="nil"/>
            </w:tcBorders>
            <w:shd w:val="clear" w:color="auto" w:fill="auto"/>
            <w:noWrap/>
            <w:vAlign w:val="bottom"/>
            <w:hideMark/>
          </w:tcPr>
          <w:p w14:paraId="485EF80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80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80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80B" w14:textId="77777777" w:rsidR="007D6612" w:rsidRPr="001B1C0F" w:rsidRDefault="00854B09" w:rsidP="007D6612">
            <w:pPr>
              <w:rPr>
                <w:rFonts w:ascii="Calibri" w:eastAsia="Times New Roman" w:hAnsi="Calibri" w:cs="Calibri"/>
                <w:color w:val="000000"/>
                <w:szCs w:val="24"/>
              </w:rPr>
            </w:pPr>
          </w:p>
        </w:tc>
      </w:tr>
      <w:tr w:rsidR="000E6CB8" w14:paraId="485EF812" w14:textId="77777777">
        <w:trPr>
          <w:trHeight w:val="300"/>
        </w:trPr>
        <w:tc>
          <w:tcPr>
            <w:tcW w:w="850" w:type="dxa"/>
            <w:tcBorders>
              <w:top w:val="nil"/>
              <w:left w:val="nil"/>
              <w:bottom w:val="nil"/>
              <w:right w:val="nil"/>
            </w:tcBorders>
            <w:shd w:val="clear" w:color="auto" w:fill="auto"/>
            <w:noWrap/>
            <w:vAlign w:val="bottom"/>
            <w:hideMark/>
          </w:tcPr>
          <w:p w14:paraId="485EF80D"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80E"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80F"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10"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811" w14:textId="77777777" w:rsidR="007D6612" w:rsidRPr="001B1C0F" w:rsidRDefault="00854B09" w:rsidP="007D6612">
            <w:pPr>
              <w:rPr>
                <w:rFonts w:ascii="Times New Roman" w:eastAsia="Times New Roman" w:hAnsi="Times New Roman" w:cs="Times New Roman"/>
                <w:sz w:val="20"/>
              </w:rPr>
            </w:pPr>
          </w:p>
        </w:tc>
      </w:tr>
      <w:tr w:rsidR="000E6CB8" w14:paraId="485EF815" w14:textId="77777777">
        <w:trPr>
          <w:trHeight w:val="300"/>
        </w:trPr>
        <w:tc>
          <w:tcPr>
            <w:tcW w:w="850" w:type="dxa"/>
            <w:tcBorders>
              <w:top w:val="nil"/>
              <w:left w:val="nil"/>
              <w:bottom w:val="nil"/>
              <w:right w:val="nil"/>
            </w:tcBorders>
            <w:shd w:val="clear" w:color="auto" w:fill="auto"/>
            <w:noWrap/>
            <w:vAlign w:val="bottom"/>
            <w:hideMark/>
          </w:tcPr>
          <w:p w14:paraId="485EF813"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81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Ακροτελεύτιο Άρθρο ως έχει   ΔΕΚΤΟ ΚΑΤΑ ΠΛΕΙΟΨΗΦΙΑ</w:t>
            </w:r>
          </w:p>
        </w:tc>
      </w:tr>
      <w:tr w:rsidR="000E6CB8" w14:paraId="485EF81B" w14:textId="77777777">
        <w:trPr>
          <w:trHeight w:val="300"/>
        </w:trPr>
        <w:tc>
          <w:tcPr>
            <w:tcW w:w="850" w:type="dxa"/>
            <w:tcBorders>
              <w:top w:val="nil"/>
              <w:left w:val="nil"/>
              <w:bottom w:val="nil"/>
              <w:right w:val="nil"/>
            </w:tcBorders>
            <w:shd w:val="clear" w:color="auto" w:fill="auto"/>
            <w:noWrap/>
            <w:vAlign w:val="bottom"/>
            <w:hideMark/>
          </w:tcPr>
          <w:p w14:paraId="485EF81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81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1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1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1A" w14:textId="77777777" w:rsidR="007D6612" w:rsidRPr="001B1C0F" w:rsidRDefault="00854B09" w:rsidP="007D6612">
            <w:pPr>
              <w:rPr>
                <w:rFonts w:ascii="Calibri" w:eastAsia="Times New Roman" w:hAnsi="Calibri" w:cs="Calibri"/>
                <w:color w:val="000000"/>
                <w:szCs w:val="24"/>
              </w:rPr>
            </w:pPr>
          </w:p>
        </w:tc>
      </w:tr>
      <w:tr w:rsidR="000E6CB8" w14:paraId="485EF821" w14:textId="77777777">
        <w:trPr>
          <w:trHeight w:val="300"/>
        </w:trPr>
        <w:tc>
          <w:tcPr>
            <w:tcW w:w="850" w:type="dxa"/>
            <w:tcBorders>
              <w:top w:val="nil"/>
              <w:left w:val="nil"/>
              <w:bottom w:val="nil"/>
              <w:right w:val="nil"/>
            </w:tcBorders>
            <w:shd w:val="clear" w:color="auto" w:fill="auto"/>
            <w:noWrap/>
            <w:vAlign w:val="bottom"/>
            <w:hideMark/>
          </w:tcPr>
          <w:p w14:paraId="485EF81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81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1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1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20" w14:textId="77777777" w:rsidR="007D6612" w:rsidRPr="001B1C0F" w:rsidRDefault="00854B09" w:rsidP="007D6612">
            <w:pPr>
              <w:rPr>
                <w:rFonts w:ascii="Calibri" w:eastAsia="Times New Roman" w:hAnsi="Calibri" w:cs="Calibri"/>
                <w:color w:val="000000"/>
                <w:szCs w:val="24"/>
              </w:rPr>
            </w:pPr>
          </w:p>
        </w:tc>
      </w:tr>
      <w:tr w:rsidR="000E6CB8" w14:paraId="485EF827" w14:textId="77777777">
        <w:trPr>
          <w:trHeight w:val="300"/>
        </w:trPr>
        <w:tc>
          <w:tcPr>
            <w:tcW w:w="850" w:type="dxa"/>
            <w:tcBorders>
              <w:top w:val="nil"/>
              <w:left w:val="nil"/>
              <w:bottom w:val="nil"/>
              <w:right w:val="nil"/>
            </w:tcBorders>
            <w:shd w:val="clear" w:color="auto" w:fill="auto"/>
            <w:noWrap/>
            <w:vAlign w:val="bottom"/>
            <w:hideMark/>
          </w:tcPr>
          <w:p w14:paraId="485EF82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82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2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2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26" w14:textId="77777777" w:rsidR="007D6612" w:rsidRPr="001B1C0F" w:rsidRDefault="00854B09" w:rsidP="007D6612">
            <w:pPr>
              <w:rPr>
                <w:rFonts w:ascii="Calibri" w:eastAsia="Times New Roman" w:hAnsi="Calibri" w:cs="Calibri"/>
                <w:color w:val="000000"/>
                <w:szCs w:val="24"/>
              </w:rPr>
            </w:pPr>
          </w:p>
        </w:tc>
      </w:tr>
      <w:tr w:rsidR="000E6CB8" w14:paraId="485EF82D" w14:textId="77777777">
        <w:trPr>
          <w:trHeight w:val="300"/>
        </w:trPr>
        <w:tc>
          <w:tcPr>
            <w:tcW w:w="850" w:type="dxa"/>
            <w:tcBorders>
              <w:top w:val="nil"/>
              <w:left w:val="nil"/>
              <w:bottom w:val="nil"/>
              <w:right w:val="nil"/>
            </w:tcBorders>
            <w:shd w:val="clear" w:color="auto" w:fill="auto"/>
            <w:noWrap/>
            <w:vAlign w:val="bottom"/>
            <w:hideMark/>
          </w:tcPr>
          <w:p w14:paraId="485EF82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829"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2A"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2B"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82C" w14:textId="77777777" w:rsidR="007D6612" w:rsidRPr="001B1C0F" w:rsidRDefault="00854B09" w:rsidP="007D6612">
            <w:pPr>
              <w:rPr>
                <w:rFonts w:ascii="Calibri" w:eastAsia="Times New Roman" w:hAnsi="Calibri" w:cs="Calibri"/>
                <w:color w:val="000000"/>
                <w:szCs w:val="24"/>
              </w:rPr>
            </w:pPr>
          </w:p>
        </w:tc>
      </w:tr>
      <w:tr w:rsidR="000E6CB8" w14:paraId="485EF833" w14:textId="77777777">
        <w:trPr>
          <w:trHeight w:val="300"/>
        </w:trPr>
        <w:tc>
          <w:tcPr>
            <w:tcW w:w="850" w:type="dxa"/>
            <w:tcBorders>
              <w:top w:val="nil"/>
              <w:left w:val="nil"/>
              <w:bottom w:val="nil"/>
              <w:right w:val="nil"/>
            </w:tcBorders>
            <w:shd w:val="clear" w:color="auto" w:fill="auto"/>
            <w:noWrap/>
            <w:vAlign w:val="bottom"/>
            <w:hideMark/>
          </w:tcPr>
          <w:p w14:paraId="485EF82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82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3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3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832" w14:textId="77777777" w:rsidR="007D6612" w:rsidRPr="001B1C0F" w:rsidRDefault="00854B09" w:rsidP="007D6612">
            <w:pPr>
              <w:rPr>
                <w:rFonts w:ascii="Calibri" w:eastAsia="Times New Roman" w:hAnsi="Calibri" w:cs="Calibri"/>
                <w:color w:val="000000"/>
                <w:szCs w:val="24"/>
              </w:rPr>
            </w:pPr>
          </w:p>
        </w:tc>
      </w:tr>
      <w:tr w:rsidR="000E6CB8" w14:paraId="485EF839" w14:textId="77777777">
        <w:trPr>
          <w:trHeight w:val="300"/>
        </w:trPr>
        <w:tc>
          <w:tcPr>
            <w:tcW w:w="850" w:type="dxa"/>
            <w:tcBorders>
              <w:top w:val="nil"/>
              <w:left w:val="nil"/>
              <w:bottom w:val="nil"/>
              <w:right w:val="nil"/>
            </w:tcBorders>
            <w:shd w:val="clear" w:color="auto" w:fill="auto"/>
            <w:noWrap/>
            <w:vAlign w:val="bottom"/>
            <w:hideMark/>
          </w:tcPr>
          <w:p w14:paraId="485EF83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83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3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3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38" w14:textId="77777777" w:rsidR="007D6612" w:rsidRPr="001B1C0F" w:rsidRDefault="00854B09" w:rsidP="007D6612">
            <w:pPr>
              <w:rPr>
                <w:rFonts w:ascii="Calibri" w:eastAsia="Times New Roman" w:hAnsi="Calibri" w:cs="Calibri"/>
                <w:color w:val="000000"/>
                <w:szCs w:val="24"/>
              </w:rPr>
            </w:pPr>
          </w:p>
        </w:tc>
      </w:tr>
      <w:tr w:rsidR="000E6CB8" w14:paraId="485EF83F" w14:textId="77777777">
        <w:trPr>
          <w:trHeight w:val="300"/>
        </w:trPr>
        <w:tc>
          <w:tcPr>
            <w:tcW w:w="850" w:type="dxa"/>
            <w:tcBorders>
              <w:top w:val="nil"/>
              <w:left w:val="nil"/>
              <w:bottom w:val="nil"/>
              <w:right w:val="nil"/>
            </w:tcBorders>
            <w:shd w:val="clear" w:color="auto" w:fill="auto"/>
            <w:noWrap/>
            <w:vAlign w:val="bottom"/>
            <w:hideMark/>
          </w:tcPr>
          <w:p w14:paraId="485EF83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83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3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3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3E" w14:textId="77777777" w:rsidR="007D6612" w:rsidRPr="001B1C0F" w:rsidRDefault="00854B09" w:rsidP="007D6612">
            <w:pPr>
              <w:rPr>
                <w:rFonts w:ascii="Calibri" w:eastAsia="Times New Roman" w:hAnsi="Calibri" w:cs="Calibri"/>
                <w:color w:val="000000"/>
                <w:szCs w:val="24"/>
              </w:rPr>
            </w:pPr>
          </w:p>
        </w:tc>
      </w:tr>
      <w:tr w:rsidR="000E6CB8" w14:paraId="485EF844" w14:textId="77777777">
        <w:trPr>
          <w:trHeight w:val="300"/>
        </w:trPr>
        <w:tc>
          <w:tcPr>
            <w:tcW w:w="3158" w:type="dxa"/>
            <w:gridSpan w:val="2"/>
            <w:tcBorders>
              <w:top w:val="nil"/>
              <w:left w:val="nil"/>
              <w:bottom w:val="nil"/>
              <w:right w:val="nil"/>
            </w:tcBorders>
            <w:shd w:val="clear" w:color="auto" w:fill="auto"/>
            <w:noWrap/>
            <w:vAlign w:val="bottom"/>
            <w:hideMark/>
          </w:tcPr>
          <w:p w14:paraId="485EF84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lastRenderedPageBreak/>
              <w:t>ΕΝ. ΚΕΝΤΡΩΩΝ:</w:t>
            </w:r>
          </w:p>
        </w:tc>
        <w:tc>
          <w:tcPr>
            <w:tcW w:w="2698" w:type="dxa"/>
            <w:tcBorders>
              <w:top w:val="nil"/>
              <w:left w:val="nil"/>
              <w:bottom w:val="nil"/>
              <w:right w:val="nil"/>
            </w:tcBorders>
            <w:shd w:val="clear" w:color="auto" w:fill="auto"/>
            <w:noWrap/>
            <w:vAlign w:val="bottom"/>
            <w:hideMark/>
          </w:tcPr>
          <w:p w14:paraId="485EF841"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84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843" w14:textId="77777777" w:rsidR="007D6612" w:rsidRPr="001B1C0F" w:rsidRDefault="00854B09" w:rsidP="007D6612">
            <w:pPr>
              <w:rPr>
                <w:rFonts w:ascii="Calibri" w:eastAsia="Times New Roman" w:hAnsi="Calibri" w:cs="Calibri"/>
                <w:color w:val="000000"/>
                <w:szCs w:val="24"/>
              </w:rPr>
            </w:pPr>
          </w:p>
        </w:tc>
      </w:tr>
      <w:tr w:rsidR="000E6CB8" w14:paraId="485EF84A" w14:textId="77777777">
        <w:trPr>
          <w:trHeight w:val="300"/>
        </w:trPr>
        <w:tc>
          <w:tcPr>
            <w:tcW w:w="850" w:type="dxa"/>
            <w:tcBorders>
              <w:top w:val="nil"/>
              <w:left w:val="nil"/>
              <w:bottom w:val="nil"/>
              <w:right w:val="nil"/>
            </w:tcBorders>
            <w:shd w:val="clear" w:color="auto" w:fill="auto"/>
            <w:noWrap/>
            <w:vAlign w:val="bottom"/>
            <w:hideMark/>
          </w:tcPr>
          <w:p w14:paraId="485EF845" w14:textId="77777777" w:rsidR="007D6612" w:rsidRPr="001B1C0F" w:rsidRDefault="00854B09" w:rsidP="007D6612">
            <w:pPr>
              <w:rPr>
                <w:rFonts w:ascii="Times New Roman" w:eastAsia="Times New Roman" w:hAnsi="Times New Roman" w:cs="Times New Roman"/>
                <w:sz w:val="20"/>
              </w:rPr>
            </w:pPr>
          </w:p>
        </w:tc>
        <w:tc>
          <w:tcPr>
            <w:tcW w:w="2308" w:type="dxa"/>
            <w:tcBorders>
              <w:top w:val="nil"/>
              <w:left w:val="nil"/>
              <w:bottom w:val="nil"/>
              <w:right w:val="nil"/>
            </w:tcBorders>
            <w:shd w:val="clear" w:color="auto" w:fill="auto"/>
            <w:noWrap/>
            <w:vAlign w:val="bottom"/>
            <w:hideMark/>
          </w:tcPr>
          <w:p w14:paraId="485EF846" w14:textId="77777777" w:rsidR="007D6612" w:rsidRPr="001B1C0F" w:rsidRDefault="00854B09" w:rsidP="007D6612">
            <w:pPr>
              <w:rPr>
                <w:rFonts w:ascii="Times New Roman" w:eastAsia="Times New Roman" w:hAnsi="Times New Roman" w:cs="Times New Roman"/>
                <w:sz w:val="20"/>
              </w:rPr>
            </w:pPr>
          </w:p>
        </w:tc>
        <w:tc>
          <w:tcPr>
            <w:tcW w:w="2698" w:type="dxa"/>
            <w:tcBorders>
              <w:top w:val="nil"/>
              <w:left w:val="nil"/>
              <w:bottom w:val="nil"/>
              <w:right w:val="nil"/>
            </w:tcBorders>
            <w:shd w:val="clear" w:color="auto" w:fill="auto"/>
            <w:noWrap/>
            <w:vAlign w:val="bottom"/>
            <w:hideMark/>
          </w:tcPr>
          <w:p w14:paraId="485EF847"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48" w14:textId="77777777" w:rsidR="007D6612" w:rsidRPr="001B1C0F" w:rsidRDefault="00854B09" w:rsidP="007D6612">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485EF849" w14:textId="77777777" w:rsidR="007D6612" w:rsidRPr="001B1C0F" w:rsidRDefault="00854B09" w:rsidP="007D6612">
            <w:pPr>
              <w:rPr>
                <w:rFonts w:ascii="Times New Roman" w:eastAsia="Times New Roman" w:hAnsi="Times New Roman" w:cs="Times New Roman"/>
                <w:sz w:val="20"/>
              </w:rPr>
            </w:pPr>
          </w:p>
        </w:tc>
      </w:tr>
      <w:tr w:rsidR="000E6CB8" w14:paraId="485EF84D" w14:textId="77777777">
        <w:trPr>
          <w:trHeight w:val="300"/>
        </w:trPr>
        <w:tc>
          <w:tcPr>
            <w:tcW w:w="850" w:type="dxa"/>
            <w:tcBorders>
              <w:top w:val="nil"/>
              <w:left w:val="nil"/>
              <w:bottom w:val="nil"/>
              <w:right w:val="nil"/>
            </w:tcBorders>
            <w:shd w:val="clear" w:color="auto" w:fill="auto"/>
            <w:noWrap/>
            <w:vAlign w:val="bottom"/>
            <w:hideMark/>
          </w:tcPr>
          <w:p w14:paraId="485EF84B" w14:textId="77777777" w:rsidR="007D6612" w:rsidRPr="001B1C0F" w:rsidRDefault="00854B09" w:rsidP="007D6612">
            <w:pPr>
              <w:rPr>
                <w:rFonts w:ascii="Times New Roman" w:eastAsia="Times New Roman" w:hAnsi="Times New Roman" w:cs="Times New Roman"/>
                <w:sz w:val="20"/>
              </w:rPr>
            </w:pPr>
          </w:p>
        </w:tc>
        <w:tc>
          <w:tcPr>
            <w:tcW w:w="6267" w:type="dxa"/>
            <w:gridSpan w:val="4"/>
            <w:tcBorders>
              <w:top w:val="nil"/>
              <w:left w:val="nil"/>
              <w:bottom w:val="nil"/>
              <w:right w:val="nil"/>
            </w:tcBorders>
            <w:shd w:val="clear" w:color="auto" w:fill="auto"/>
            <w:noWrap/>
            <w:vAlign w:val="bottom"/>
            <w:hideMark/>
          </w:tcPr>
          <w:p w14:paraId="485EF84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Επί του Συνόλου    ΔΕΚΤΟ ΚΑΤΑ ΠΛΕΙΟΨΗΦΙΑ</w:t>
            </w:r>
          </w:p>
        </w:tc>
      </w:tr>
      <w:tr w:rsidR="000E6CB8" w14:paraId="485EF853" w14:textId="77777777">
        <w:trPr>
          <w:trHeight w:val="300"/>
        </w:trPr>
        <w:tc>
          <w:tcPr>
            <w:tcW w:w="850" w:type="dxa"/>
            <w:tcBorders>
              <w:top w:val="nil"/>
              <w:left w:val="nil"/>
              <w:bottom w:val="nil"/>
              <w:right w:val="nil"/>
            </w:tcBorders>
            <w:shd w:val="clear" w:color="auto" w:fill="auto"/>
            <w:noWrap/>
            <w:vAlign w:val="bottom"/>
            <w:hideMark/>
          </w:tcPr>
          <w:p w14:paraId="485EF84E"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ΣΥΡΙΖΑ:</w:t>
            </w:r>
          </w:p>
        </w:tc>
        <w:tc>
          <w:tcPr>
            <w:tcW w:w="2308" w:type="dxa"/>
            <w:tcBorders>
              <w:top w:val="nil"/>
              <w:left w:val="nil"/>
              <w:bottom w:val="nil"/>
              <w:right w:val="nil"/>
            </w:tcBorders>
            <w:shd w:val="clear" w:color="auto" w:fill="auto"/>
            <w:noWrap/>
            <w:vAlign w:val="bottom"/>
            <w:hideMark/>
          </w:tcPr>
          <w:p w14:paraId="485EF84F"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50"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51"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52" w14:textId="77777777" w:rsidR="007D6612" w:rsidRPr="001B1C0F" w:rsidRDefault="00854B09" w:rsidP="007D6612">
            <w:pPr>
              <w:rPr>
                <w:rFonts w:ascii="Calibri" w:eastAsia="Times New Roman" w:hAnsi="Calibri" w:cs="Calibri"/>
                <w:color w:val="000000"/>
                <w:szCs w:val="24"/>
              </w:rPr>
            </w:pPr>
          </w:p>
        </w:tc>
      </w:tr>
      <w:tr w:rsidR="000E6CB8" w14:paraId="485EF859" w14:textId="77777777">
        <w:trPr>
          <w:trHeight w:val="300"/>
        </w:trPr>
        <w:tc>
          <w:tcPr>
            <w:tcW w:w="850" w:type="dxa"/>
            <w:tcBorders>
              <w:top w:val="nil"/>
              <w:left w:val="nil"/>
              <w:bottom w:val="nil"/>
              <w:right w:val="nil"/>
            </w:tcBorders>
            <w:shd w:val="clear" w:color="auto" w:fill="auto"/>
            <w:noWrap/>
            <w:vAlign w:val="bottom"/>
            <w:hideMark/>
          </w:tcPr>
          <w:p w14:paraId="485EF854"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Ν.Δ:</w:t>
            </w:r>
          </w:p>
        </w:tc>
        <w:tc>
          <w:tcPr>
            <w:tcW w:w="2308" w:type="dxa"/>
            <w:tcBorders>
              <w:top w:val="nil"/>
              <w:left w:val="nil"/>
              <w:bottom w:val="nil"/>
              <w:right w:val="nil"/>
            </w:tcBorders>
            <w:shd w:val="clear" w:color="auto" w:fill="auto"/>
            <w:noWrap/>
            <w:vAlign w:val="bottom"/>
            <w:hideMark/>
          </w:tcPr>
          <w:p w14:paraId="485EF855"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56"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57"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858" w14:textId="77777777" w:rsidR="007D6612" w:rsidRPr="001B1C0F" w:rsidRDefault="00854B09" w:rsidP="007D6612">
            <w:pPr>
              <w:rPr>
                <w:rFonts w:ascii="Calibri" w:eastAsia="Times New Roman" w:hAnsi="Calibri" w:cs="Calibri"/>
                <w:color w:val="000000"/>
                <w:szCs w:val="24"/>
              </w:rPr>
            </w:pPr>
          </w:p>
        </w:tc>
      </w:tr>
      <w:tr w:rsidR="000E6CB8" w14:paraId="485EF85F" w14:textId="77777777">
        <w:trPr>
          <w:trHeight w:val="300"/>
        </w:trPr>
        <w:tc>
          <w:tcPr>
            <w:tcW w:w="850" w:type="dxa"/>
            <w:tcBorders>
              <w:top w:val="nil"/>
              <w:left w:val="nil"/>
              <w:bottom w:val="nil"/>
              <w:right w:val="nil"/>
            </w:tcBorders>
            <w:shd w:val="clear" w:color="auto" w:fill="auto"/>
            <w:noWrap/>
            <w:vAlign w:val="bottom"/>
            <w:hideMark/>
          </w:tcPr>
          <w:p w14:paraId="485EF85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ΔΗ.ΣΥ:</w:t>
            </w:r>
          </w:p>
        </w:tc>
        <w:tc>
          <w:tcPr>
            <w:tcW w:w="2308" w:type="dxa"/>
            <w:tcBorders>
              <w:top w:val="nil"/>
              <w:left w:val="nil"/>
              <w:bottom w:val="nil"/>
              <w:right w:val="nil"/>
            </w:tcBorders>
            <w:shd w:val="clear" w:color="auto" w:fill="auto"/>
            <w:noWrap/>
            <w:vAlign w:val="bottom"/>
            <w:hideMark/>
          </w:tcPr>
          <w:p w14:paraId="485EF85B"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5C"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5D"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5E" w14:textId="77777777" w:rsidR="007D6612" w:rsidRPr="001B1C0F" w:rsidRDefault="00854B09" w:rsidP="007D6612">
            <w:pPr>
              <w:rPr>
                <w:rFonts w:ascii="Calibri" w:eastAsia="Times New Roman" w:hAnsi="Calibri" w:cs="Calibri"/>
                <w:color w:val="000000"/>
                <w:szCs w:val="24"/>
              </w:rPr>
            </w:pPr>
          </w:p>
        </w:tc>
      </w:tr>
      <w:tr w:rsidR="000E6CB8" w14:paraId="485EF865" w14:textId="77777777">
        <w:trPr>
          <w:trHeight w:val="300"/>
        </w:trPr>
        <w:tc>
          <w:tcPr>
            <w:tcW w:w="850" w:type="dxa"/>
            <w:tcBorders>
              <w:top w:val="nil"/>
              <w:left w:val="nil"/>
              <w:bottom w:val="nil"/>
              <w:right w:val="nil"/>
            </w:tcBorders>
            <w:shd w:val="clear" w:color="auto" w:fill="auto"/>
            <w:noWrap/>
            <w:vAlign w:val="bottom"/>
            <w:hideMark/>
          </w:tcPr>
          <w:p w14:paraId="485EF860"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Χ.Α:</w:t>
            </w:r>
          </w:p>
        </w:tc>
        <w:tc>
          <w:tcPr>
            <w:tcW w:w="2308" w:type="dxa"/>
            <w:tcBorders>
              <w:top w:val="nil"/>
              <w:left w:val="nil"/>
              <w:bottom w:val="nil"/>
              <w:right w:val="nil"/>
            </w:tcBorders>
            <w:shd w:val="clear" w:color="auto" w:fill="auto"/>
            <w:noWrap/>
            <w:vAlign w:val="bottom"/>
            <w:hideMark/>
          </w:tcPr>
          <w:p w14:paraId="485EF861"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62"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63"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864" w14:textId="77777777" w:rsidR="007D6612" w:rsidRPr="001B1C0F" w:rsidRDefault="00854B09" w:rsidP="007D6612">
            <w:pPr>
              <w:rPr>
                <w:rFonts w:ascii="Calibri" w:eastAsia="Times New Roman" w:hAnsi="Calibri" w:cs="Calibri"/>
                <w:color w:val="000000"/>
                <w:szCs w:val="24"/>
              </w:rPr>
            </w:pPr>
          </w:p>
        </w:tc>
      </w:tr>
      <w:tr w:rsidR="000E6CB8" w14:paraId="485EF86B" w14:textId="77777777">
        <w:trPr>
          <w:trHeight w:val="300"/>
        </w:trPr>
        <w:tc>
          <w:tcPr>
            <w:tcW w:w="850" w:type="dxa"/>
            <w:tcBorders>
              <w:top w:val="nil"/>
              <w:left w:val="nil"/>
              <w:bottom w:val="nil"/>
              <w:right w:val="nil"/>
            </w:tcBorders>
            <w:shd w:val="clear" w:color="auto" w:fill="auto"/>
            <w:noWrap/>
            <w:vAlign w:val="bottom"/>
            <w:hideMark/>
          </w:tcPr>
          <w:p w14:paraId="485EF866"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Κ.Κ.Ε:</w:t>
            </w:r>
          </w:p>
        </w:tc>
        <w:tc>
          <w:tcPr>
            <w:tcW w:w="2308" w:type="dxa"/>
            <w:tcBorders>
              <w:top w:val="nil"/>
              <w:left w:val="nil"/>
              <w:bottom w:val="nil"/>
              <w:right w:val="nil"/>
            </w:tcBorders>
            <w:shd w:val="clear" w:color="auto" w:fill="auto"/>
            <w:noWrap/>
            <w:vAlign w:val="bottom"/>
            <w:hideMark/>
          </w:tcPr>
          <w:p w14:paraId="485EF867"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68"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69"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OXI</w:t>
            </w:r>
          </w:p>
        </w:tc>
        <w:tc>
          <w:tcPr>
            <w:tcW w:w="98" w:type="dxa"/>
            <w:tcBorders>
              <w:top w:val="nil"/>
              <w:left w:val="nil"/>
              <w:bottom w:val="nil"/>
              <w:right w:val="nil"/>
            </w:tcBorders>
            <w:shd w:val="clear" w:color="auto" w:fill="auto"/>
            <w:noWrap/>
            <w:vAlign w:val="bottom"/>
            <w:hideMark/>
          </w:tcPr>
          <w:p w14:paraId="485EF86A" w14:textId="77777777" w:rsidR="007D6612" w:rsidRPr="001B1C0F" w:rsidRDefault="00854B09" w:rsidP="007D6612">
            <w:pPr>
              <w:rPr>
                <w:rFonts w:ascii="Calibri" w:eastAsia="Times New Roman" w:hAnsi="Calibri" w:cs="Calibri"/>
                <w:color w:val="000000"/>
                <w:szCs w:val="24"/>
              </w:rPr>
            </w:pPr>
          </w:p>
        </w:tc>
      </w:tr>
      <w:tr w:rsidR="000E6CB8" w14:paraId="485EF871" w14:textId="77777777">
        <w:trPr>
          <w:trHeight w:val="300"/>
        </w:trPr>
        <w:tc>
          <w:tcPr>
            <w:tcW w:w="850" w:type="dxa"/>
            <w:tcBorders>
              <w:top w:val="nil"/>
              <w:left w:val="nil"/>
              <w:bottom w:val="nil"/>
              <w:right w:val="nil"/>
            </w:tcBorders>
            <w:shd w:val="clear" w:color="auto" w:fill="auto"/>
            <w:noWrap/>
            <w:vAlign w:val="bottom"/>
            <w:hideMark/>
          </w:tcPr>
          <w:p w14:paraId="485EF86C"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ΑΝ.ΕΛ:</w:t>
            </w:r>
          </w:p>
        </w:tc>
        <w:tc>
          <w:tcPr>
            <w:tcW w:w="2308" w:type="dxa"/>
            <w:tcBorders>
              <w:top w:val="nil"/>
              <w:left w:val="nil"/>
              <w:bottom w:val="nil"/>
              <w:right w:val="nil"/>
            </w:tcBorders>
            <w:shd w:val="clear" w:color="auto" w:fill="auto"/>
            <w:noWrap/>
            <w:vAlign w:val="bottom"/>
            <w:hideMark/>
          </w:tcPr>
          <w:p w14:paraId="485EF86D"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6E"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6F"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70" w14:textId="77777777" w:rsidR="007D6612" w:rsidRPr="001B1C0F" w:rsidRDefault="00854B09" w:rsidP="007D6612">
            <w:pPr>
              <w:rPr>
                <w:rFonts w:ascii="Calibri" w:eastAsia="Times New Roman" w:hAnsi="Calibri" w:cs="Calibri"/>
                <w:color w:val="000000"/>
                <w:szCs w:val="24"/>
              </w:rPr>
            </w:pPr>
          </w:p>
        </w:tc>
      </w:tr>
      <w:tr w:rsidR="000E6CB8" w14:paraId="485EF877" w14:textId="77777777">
        <w:trPr>
          <w:trHeight w:val="300"/>
        </w:trPr>
        <w:tc>
          <w:tcPr>
            <w:tcW w:w="850" w:type="dxa"/>
            <w:tcBorders>
              <w:top w:val="nil"/>
              <w:left w:val="nil"/>
              <w:bottom w:val="nil"/>
              <w:right w:val="nil"/>
            </w:tcBorders>
            <w:shd w:val="clear" w:color="auto" w:fill="auto"/>
            <w:noWrap/>
            <w:vAlign w:val="bottom"/>
            <w:hideMark/>
          </w:tcPr>
          <w:p w14:paraId="485EF872"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ΠΟΤΑΜΙ:</w:t>
            </w:r>
          </w:p>
        </w:tc>
        <w:tc>
          <w:tcPr>
            <w:tcW w:w="2308" w:type="dxa"/>
            <w:tcBorders>
              <w:top w:val="nil"/>
              <w:left w:val="nil"/>
              <w:bottom w:val="nil"/>
              <w:right w:val="nil"/>
            </w:tcBorders>
            <w:shd w:val="clear" w:color="auto" w:fill="auto"/>
            <w:noWrap/>
            <w:vAlign w:val="bottom"/>
            <w:hideMark/>
          </w:tcPr>
          <w:p w14:paraId="485EF873" w14:textId="77777777" w:rsidR="007D6612" w:rsidRPr="001B1C0F" w:rsidRDefault="00854B09" w:rsidP="007D6612">
            <w:pPr>
              <w:rPr>
                <w:rFonts w:ascii="Calibri" w:eastAsia="Times New Roman" w:hAnsi="Calibri" w:cs="Calibri"/>
                <w:color w:val="000000"/>
                <w:szCs w:val="24"/>
              </w:rPr>
            </w:pPr>
          </w:p>
        </w:tc>
        <w:tc>
          <w:tcPr>
            <w:tcW w:w="2698" w:type="dxa"/>
            <w:tcBorders>
              <w:top w:val="nil"/>
              <w:left w:val="nil"/>
              <w:bottom w:val="nil"/>
              <w:right w:val="nil"/>
            </w:tcBorders>
            <w:shd w:val="clear" w:color="auto" w:fill="auto"/>
            <w:noWrap/>
            <w:vAlign w:val="bottom"/>
            <w:hideMark/>
          </w:tcPr>
          <w:p w14:paraId="485EF874" w14:textId="77777777" w:rsidR="007D6612" w:rsidRPr="001B1C0F" w:rsidRDefault="00854B09" w:rsidP="007D6612">
            <w:pPr>
              <w:rPr>
                <w:rFonts w:ascii="Times New Roman" w:eastAsia="Times New Roman" w:hAnsi="Times New Roman" w:cs="Times New Roman"/>
                <w:sz w:val="20"/>
              </w:rPr>
            </w:pPr>
          </w:p>
        </w:tc>
        <w:tc>
          <w:tcPr>
            <w:tcW w:w="1163" w:type="dxa"/>
            <w:tcBorders>
              <w:top w:val="nil"/>
              <w:left w:val="nil"/>
              <w:bottom w:val="nil"/>
              <w:right w:val="nil"/>
            </w:tcBorders>
            <w:shd w:val="clear" w:color="auto" w:fill="auto"/>
            <w:noWrap/>
            <w:vAlign w:val="bottom"/>
            <w:hideMark/>
          </w:tcPr>
          <w:p w14:paraId="485EF875"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ΝΑΙ</w:t>
            </w:r>
          </w:p>
        </w:tc>
        <w:tc>
          <w:tcPr>
            <w:tcW w:w="98" w:type="dxa"/>
            <w:tcBorders>
              <w:top w:val="nil"/>
              <w:left w:val="nil"/>
              <w:bottom w:val="nil"/>
              <w:right w:val="nil"/>
            </w:tcBorders>
            <w:shd w:val="clear" w:color="auto" w:fill="auto"/>
            <w:noWrap/>
            <w:vAlign w:val="bottom"/>
            <w:hideMark/>
          </w:tcPr>
          <w:p w14:paraId="485EF876" w14:textId="77777777" w:rsidR="007D6612" w:rsidRPr="001B1C0F" w:rsidRDefault="00854B09" w:rsidP="007D6612">
            <w:pPr>
              <w:rPr>
                <w:rFonts w:ascii="Calibri" w:eastAsia="Times New Roman" w:hAnsi="Calibri" w:cs="Calibri"/>
                <w:color w:val="000000"/>
                <w:szCs w:val="24"/>
              </w:rPr>
            </w:pPr>
          </w:p>
        </w:tc>
      </w:tr>
      <w:tr w:rsidR="000E6CB8" w14:paraId="485EF87C" w14:textId="77777777">
        <w:trPr>
          <w:trHeight w:val="300"/>
        </w:trPr>
        <w:tc>
          <w:tcPr>
            <w:tcW w:w="3158" w:type="dxa"/>
            <w:gridSpan w:val="2"/>
            <w:tcBorders>
              <w:top w:val="nil"/>
              <w:left w:val="nil"/>
              <w:bottom w:val="nil"/>
              <w:right w:val="nil"/>
            </w:tcBorders>
            <w:shd w:val="clear" w:color="auto" w:fill="auto"/>
            <w:noWrap/>
            <w:vAlign w:val="bottom"/>
            <w:hideMark/>
          </w:tcPr>
          <w:p w14:paraId="485EF878"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ΕΝ. ΚΕΝΤΡΩΩΝ:</w:t>
            </w:r>
          </w:p>
        </w:tc>
        <w:tc>
          <w:tcPr>
            <w:tcW w:w="2698" w:type="dxa"/>
            <w:tcBorders>
              <w:top w:val="nil"/>
              <w:left w:val="nil"/>
              <w:bottom w:val="nil"/>
              <w:right w:val="nil"/>
            </w:tcBorders>
            <w:shd w:val="clear" w:color="auto" w:fill="auto"/>
            <w:noWrap/>
            <w:vAlign w:val="bottom"/>
            <w:hideMark/>
          </w:tcPr>
          <w:p w14:paraId="485EF879" w14:textId="77777777" w:rsidR="007D6612" w:rsidRPr="001B1C0F" w:rsidRDefault="00854B09" w:rsidP="007D6612">
            <w:pPr>
              <w:rPr>
                <w:rFonts w:ascii="Calibri" w:eastAsia="Times New Roman" w:hAnsi="Calibri" w:cs="Calibri"/>
                <w:color w:val="000000"/>
                <w:szCs w:val="24"/>
              </w:rPr>
            </w:pPr>
          </w:p>
        </w:tc>
        <w:tc>
          <w:tcPr>
            <w:tcW w:w="1163" w:type="dxa"/>
            <w:tcBorders>
              <w:top w:val="nil"/>
              <w:left w:val="nil"/>
              <w:bottom w:val="nil"/>
              <w:right w:val="nil"/>
            </w:tcBorders>
            <w:shd w:val="clear" w:color="auto" w:fill="auto"/>
            <w:noWrap/>
            <w:vAlign w:val="bottom"/>
            <w:hideMark/>
          </w:tcPr>
          <w:p w14:paraId="485EF87A" w14:textId="77777777" w:rsidR="007D6612" w:rsidRPr="001B1C0F" w:rsidRDefault="00854B09" w:rsidP="007D6612">
            <w:pPr>
              <w:rPr>
                <w:rFonts w:ascii="Calibri" w:eastAsia="Times New Roman" w:hAnsi="Calibri" w:cs="Calibri"/>
                <w:color w:val="000000"/>
                <w:szCs w:val="24"/>
              </w:rPr>
            </w:pPr>
            <w:r w:rsidRPr="001B1C0F">
              <w:rPr>
                <w:rFonts w:ascii="Calibri" w:eastAsia="Times New Roman" w:hAnsi="Calibri" w:cs="Calibri"/>
                <w:color w:val="000000"/>
                <w:szCs w:val="24"/>
              </w:rPr>
              <w:t>ΠΡΝ</w:t>
            </w:r>
          </w:p>
        </w:tc>
        <w:tc>
          <w:tcPr>
            <w:tcW w:w="98" w:type="dxa"/>
            <w:tcBorders>
              <w:top w:val="nil"/>
              <w:left w:val="nil"/>
              <w:bottom w:val="nil"/>
              <w:right w:val="nil"/>
            </w:tcBorders>
            <w:shd w:val="clear" w:color="auto" w:fill="auto"/>
            <w:noWrap/>
            <w:vAlign w:val="bottom"/>
            <w:hideMark/>
          </w:tcPr>
          <w:p w14:paraId="485EF87B" w14:textId="77777777" w:rsidR="007D6612" w:rsidRPr="001B1C0F" w:rsidRDefault="00854B09" w:rsidP="007D6612">
            <w:pPr>
              <w:rPr>
                <w:rFonts w:ascii="Calibri" w:eastAsia="Times New Roman" w:hAnsi="Calibri" w:cs="Calibri"/>
                <w:color w:val="000000"/>
                <w:szCs w:val="24"/>
              </w:rPr>
            </w:pPr>
          </w:p>
        </w:tc>
      </w:tr>
    </w:tbl>
    <w:p w14:paraId="485EF87D" w14:textId="77777777" w:rsidR="000E6CB8" w:rsidRDefault="00854B09">
      <w:pPr>
        <w:spacing w:line="600" w:lineRule="auto"/>
        <w:ind w:firstLine="709"/>
        <w:contextualSpacing/>
        <w:jc w:val="both"/>
        <w:rPr>
          <w:rFonts w:eastAsia="Times New Roman" w:cs="Times New Roman"/>
          <w:szCs w:val="24"/>
        </w:rPr>
      </w:pP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sidRPr="006E4526">
        <w:rPr>
          <w:rFonts w:eastAsia="SimSun"/>
          <w:szCs w:val="24"/>
          <w:lang w:eastAsia="zh-CN"/>
        </w:rPr>
        <w:t>Οικονομικ</w:t>
      </w:r>
      <w:r>
        <w:rPr>
          <w:rFonts w:eastAsia="SimSun"/>
          <w:szCs w:val="24"/>
          <w:lang w:eastAsia="zh-CN"/>
        </w:rPr>
        <w:t>ών</w:t>
      </w:r>
      <w:r>
        <w:rPr>
          <w:rFonts w:eastAsia="SimSun"/>
          <w:szCs w:val="24"/>
          <w:lang w:eastAsia="zh-CN"/>
        </w:rPr>
        <w:t>:</w:t>
      </w:r>
      <w:r>
        <w:rPr>
          <w:rFonts w:eastAsia="SimSun"/>
          <w:szCs w:val="24"/>
          <w:lang w:eastAsia="zh-CN"/>
        </w:rPr>
        <w:t xml:space="preserve"> </w:t>
      </w:r>
      <w:r>
        <w:rPr>
          <w:rFonts w:eastAsia="Times New Roman" w:cs="Times New Roman"/>
          <w:szCs w:val="24"/>
        </w:rPr>
        <w:t xml:space="preserve">«Ι) Κεντρικά Αποθετήρια Τίτλων, ΙΙ) Προσαρμογή της Ελληνικής Νομοθεσίας στις διατάξεις της Οδηγίας (ΕΕ) 2016/2258 και άλλες διατάξεις και ΙΙΙ) </w:t>
      </w:r>
      <w:r>
        <w:rPr>
          <w:rFonts w:eastAsia="Times New Roman" w:cs="Times New Roman"/>
          <w:szCs w:val="24"/>
        </w:rPr>
        <w:t>Λοιπές διατάξεις του Υπουργείου Οικονομικών» 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485EF87E" w14:textId="77777777" w:rsidR="000E6CB8" w:rsidRDefault="00854B09">
      <w:pPr>
        <w:autoSpaceDE w:val="0"/>
        <w:autoSpaceDN w:val="0"/>
        <w:adjustRightInd w:val="0"/>
        <w:spacing w:line="600" w:lineRule="auto"/>
        <w:ind w:firstLine="720"/>
        <w:jc w:val="center"/>
        <w:rPr>
          <w:rFonts w:eastAsia="Times New Roman" w:cs="Times New Roman"/>
          <w:color w:val="FF0000"/>
          <w:szCs w:val="24"/>
        </w:rPr>
      </w:pPr>
      <w:r w:rsidRPr="00963C93">
        <w:rPr>
          <w:rFonts w:eastAsia="Times New Roman" w:cs="Times New Roman"/>
          <w:color w:val="FF0000"/>
          <w:szCs w:val="24"/>
        </w:rPr>
        <w:t>(Να καταχωριστεί το κείμενο του νομοσχεδίου</w:t>
      </w:r>
      <w:r w:rsidRPr="00963C93">
        <w:rPr>
          <w:rFonts w:eastAsia="Times New Roman" w:cs="Times New Roman"/>
          <w:color w:val="FF0000"/>
          <w:szCs w:val="24"/>
        </w:rPr>
        <w:t xml:space="preserve"> σελ. 300α</w:t>
      </w:r>
      <w:r w:rsidRPr="00963C93">
        <w:rPr>
          <w:rFonts w:eastAsia="Times New Roman" w:cs="Times New Roman"/>
          <w:color w:val="FF0000"/>
          <w:szCs w:val="24"/>
        </w:rPr>
        <w:t>)</w:t>
      </w:r>
    </w:p>
    <w:p w14:paraId="485EF87F" w14:textId="77777777" w:rsidR="000E6CB8" w:rsidRDefault="00854B09">
      <w:pPr>
        <w:tabs>
          <w:tab w:val="left" w:pos="2940"/>
        </w:tabs>
        <w:spacing w:line="600" w:lineRule="auto"/>
        <w:ind w:firstLine="720"/>
        <w:jc w:val="both"/>
        <w:rPr>
          <w:rFonts w:eastAsia="Times New Roman"/>
          <w:szCs w:val="24"/>
        </w:rPr>
      </w:pPr>
      <w:r w:rsidRPr="00487C63">
        <w:rPr>
          <w:rFonts w:eastAsia="Times New Roman"/>
          <w:b/>
          <w:szCs w:val="24"/>
        </w:rPr>
        <w:t xml:space="preserve">ΠΡΟΕΔΡΕΥΩΝ (Γεώργιος </w:t>
      </w:r>
      <w:proofErr w:type="spellStart"/>
      <w:r w:rsidRPr="00487C63">
        <w:rPr>
          <w:rFonts w:eastAsia="Times New Roman"/>
          <w:b/>
          <w:szCs w:val="24"/>
        </w:rPr>
        <w:t>Λαμπρούλης</w:t>
      </w:r>
      <w:proofErr w:type="spellEnd"/>
      <w:r w:rsidRPr="00487C63">
        <w:rPr>
          <w:rFonts w:eastAsia="Times New Roman"/>
          <w:b/>
          <w:szCs w:val="24"/>
        </w:rPr>
        <w:t>):</w:t>
      </w:r>
      <w:r>
        <w:rPr>
          <w:rFonts w:eastAsia="Times New Roman"/>
          <w:szCs w:val="24"/>
        </w:rPr>
        <w:t xml:space="preserve"> Κυρίες και κύρι</w:t>
      </w:r>
      <w:r>
        <w:rPr>
          <w:rFonts w:eastAsia="Times New Roman"/>
          <w:szCs w:val="24"/>
        </w:rPr>
        <w:t>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85EF880" w14:textId="77777777" w:rsidR="000E6CB8" w:rsidRDefault="00854B09">
      <w:pPr>
        <w:tabs>
          <w:tab w:val="left" w:pos="2940"/>
        </w:tabs>
        <w:spacing w:line="600" w:lineRule="auto"/>
        <w:ind w:firstLine="720"/>
        <w:jc w:val="both"/>
        <w:rPr>
          <w:rFonts w:eastAsia="Times New Roman"/>
          <w:szCs w:val="24"/>
        </w:rPr>
      </w:pPr>
      <w:r w:rsidRPr="00487C63">
        <w:rPr>
          <w:rFonts w:eastAsia="Times New Roman"/>
          <w:b/>
          <w:szCs w:val="24"/>
        </w:rPr>
        <w:t xml:space="preserve">ΟΛΟΙ ΟΙ ΒΟΥΛΕΥΤΕΣ: </w:t>
      </w:r>
      <w:r>
        <w:rPr>
          <w:rFonts w:eastAsia="Times New Roman"/>
          <w:szCs w:val="24"/>
        </w:rPr>
        <w:t>Μάλιστα, μάλιστα.</w:t>
      </w:r>
    </w:p>
    <w:p w14:paraId="485EF881" w14:textId="77777777" w:rsidR="000E6CB8" w:rsidRDefault="00854B09">
      <w:pPr>
        <w:tabs>
          <w:tab w:val="left" w:pos="2940"/>
        </w:tabs>
        <w:spacing w:line="600" w:lineRule="auto"/>
        <w:ind w:firstLine="720"/>
        <w:jc w:val="both"/>
        <w:rPr>
          <w:rFonts w:eastAsia="Times New Roman"/>
          <w:szCs w:val="24"/>
        </w:rPr>
      </w:pPr>
      <w:r w:rsidRPr="00487C63">
        <w:rPr>
          <w:rFonts w:eastAsia="Times New Roman"/>
          <w:b/>
          <w:szCs w:val="24"/>
        </w:rPr>
        <w:t xml:space="preserve">ΠΡΟΕΔΡΕΥΩΝ (Γεώργιος </w:t>
      </w:r>
      <w:proofErr w:type="spellStart"/>
      <w:r w:rsidRPr="00487C63">
        <w:rPr>
          <w:rFonts w:eastAsia="Times New Roman"/>
          <w:b/>
          <w:szCs w:val="24"/>
        </w:rPr>
        <w:t>Λαμπρούλης</w:t>
      </w:r>
      <w:proofErr w:type="spellEnd"/>
      <w:r w:rsidRPr="00487C63">
        <w:rPr>
          <w:rFonts w:eastAsia="Times New Roman"/>
          <w:b/>
          <w:szCs w:val="24"/>
        </w:rPr>
        <w:t>):</w:t>
      </w:r>
      <w:r>
        <w:rPr>
          <w:rFonts w:eastAsia="Times New Roman"/>
          <w:szCs w:val="24"/>
        </w:rPr>
        <w:t xml:space="preserve"> </w:t>
      </w:r>
      <w:r>
        <w:rPr>
          <w:rFonts w:eastAsia="Times New Roman"/>
          <w:szCs w:val="24"/>
        </w:rPr>
        <w:t>Συνεπώς τ</w:t>
      </w:r>
      <w:r>
        <w:rPr>
          <w:rFonts w:eastAsia="Times New Roman"/>
          <w:szCs w:val="24"/>
        </w:rPr>
        <w:t>ο Σώμα παρ</w:t>
      </w:r>
      <w:r>
        <w:rPr>
          <w:rFonts w:eastAsia="Times New Roman"/>
          <w:szCs w:val="24"/>
        </w:rPr>
        <w:t>έσχε τη ζητηθείσα εξουσιοδότηση.</w:t>
      </w:r>
    </w:p>
    <w:p w14:paraId="485EF882" w14:textId="77777777" w:rsidR="000E6CB8" w:rsidRDefault="00854B09">
      <w:pPr>
        <w:spacing w:line="600" w:lineRule="auto"/>
        <w:ind w:firstLine="54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485EF883" w14:textId="77777777" w:rsidR="000E6CB8" w:rsidRDefault="00854B09">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85EF884" w14:textId="77777777" w:rsidR="000E6CB8" w:rsidRDefault="00854B09">
      <w:pPr>
        <w:spacing w:line="600" w:lineRule="auto"/>
        <w:ind w:firstLine="540"/>
        <w:jc w:val="both"/>
        <w:rPr>
          <w:rFonts w:eastAsia="Times New Roman" w:cs="Times New Roman"/>
          <w:szCs w:val="24"/>
        </w:rPr>
      </w:pPr>
      <w:r w:rsidRPr="00487C63">
        <w:rPr>
          <w:rFonts w:eastAsia="Times New Roman" w:cs="Times New Roman"/>
          <w:b/>
          <w:szCs w:val="24"/>
        </w:rPr>
        <w:t xml:space="preserve">ΠΡΟΕΔΡΕΥΩΝ (Γεώργιος </w:t>
      </w:r>
      <w:proofErr w:type="spellStart"/>
      <w:r w:rsidRPr="00487C63">
        <w:rPr>
          <w:rFonts w:eastAsia="Times New Roman" w:cs="Times New Roman"/>
          <w:b/>
          <w:szCs w:val="24"/>
        </w:rPr>
        <w:t>Λαμπρούλης</w:t>
      </w:r>
      <w:proofErr w:type="spellEnd"/>
      <w:r w:rsidRPr="00487C63">
        <w:rPr>
          <w:rFonts w:eastAsia="Times New Roman" w:cs="Times New Roman"/>
          <w:b/>
          <w:szCs w:val="24"/>
        </w:rPr>
        <w:t xml:space="preserve">): </w:t>
      </w:r>
      <w:r>
        <w:rPr>
          <w:rFonts w:eastAsia="Times New Roman" w:cs="Times New Roman"/>
          <w:szCs w:val="24"/>
        </w:rPr>
        <w:t xml:space="preserve">Με τη συναίνεση του Σώματος και ώρα 16.02΄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5 Οκτωβρίου 2018 και ώρα </w:t>
      </w:r>
      <w:r w:rsidRPr="004B39CE">
        <w:rPr>
          <w:rFonts w:eastAsia="Times New Roman" w:cs="Times New Roman"/>
          <w:szCs w:val="24"/>
        </w:rPr>
        <w:t>1</w:t>
      </w:r>
      <w:r w:rsidRPr="00A023FB">
        <w:rPr>
          <w:rFonts w:eastAsia="Times New Roman" w:cs="Times New Roman"/>
          <w:szCs w:val="24"/>
        </w:rPr>
        <w:t>0</w:t>
      </w:r>
      <w:r>
        <w:rPr>
          <w:rFonts w:eastAsia="Times New Roman" w:cs="Times New Roman"/>
          <w:szCs w:val="24"/>
        </w:rPr>
        <w:t>.00΄, με αντικείμενο εργασιών του Σώματος: κοινοβουλευτικό έλεγχο,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485EF885" w14:textId="77777777" w:rsidR="000E6CB8" w:rsidRDefault="00854B09">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lang w:val="en-US"/>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0E6C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GtwC6vTKznf+5upXydiVUWB2p9o=" w:salt="8luQCmEZ8dbYGftD31Hf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B8"/>
    <w:rsid w:val="000E6CB8"/>
    <w:rsid w:val="00854B09"/>
    <w:rsid w:val="00DE3D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E8A0"/>
  <w15:docId w15:val="{E629692C-AA46-45FC-A9F0-73FDAE57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7D7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7D74"/>
    <w:rPr>
      <w:rFonts w:ascii="Segoe UI" w:hAnsi="Segoe UI" w:cs="Segoe UI"/>
      <w:sz w:val="18"/>
      <w:szCs w:val="18"/>
    </w:rPr>
  </w:style>
  <w:style w:type="paragraph" w:styleId="a4">
    <w:name w:val="Revision"/>
    <w:hidden/>
    <w:uiPriority w:val="99"/>
    <w:semiHidden/>
    <w:rsid w:val="00407BD5"/>
    <w:pPr>
      <w:spacing w:after="0" w:line="240" w:lineRule="auto"/>
    </w:pPr>
  </w:style>
  <w:style w:type="character" w:styleId="a5">
    <w:name w:val="annotation reference"/>
    <w:basedOn w:val="a0"/>
    <w:uiPriority w:val="99"/>
    <w:semiHidden/>
    <w:unhideWhenUsed/>
    <w:rsid w:val="000543AD"/>
    <w:rPr>
      <w:sz w:val="16"/>
      <w:szCs w:val="16"/>
    </w:rPr>
  </w:style>
  <w:style w:type="paragraph" w:styleId="a6">
    <w:name w:val="annotation text"/>
    <w:basedOn w:val="a"/>
    <w:link w:val="Char0"/>
    <w:uiPriority w:val="99"/>
    <w:semiHidden/>
    <w:unhideWhenUsed/>
    <w:rsid w:val="000543AD"/>
    <w:pPr>
      <w:spacing w:line="240" w:lineRule="auto"/>
    </w:pPr>
    <w:rPr>
      <w:sz w:val="20"/>
    </w:rPr>
  </w:style>
  <w:style w:type="character" w:customStyle="1" w:styleId="Char0">
    <w:name w:val="Κείμενο σχολίου Char"/>
    <w:basedOn w:val="a0"/>
    <w:link w:val="a6"/>
    <w:uiPriority w:val="99"/>
    <w:semiHidden/>
    <w:rsid w:val="000543AD"/>
    <w:rPr>
      <w:sz w:val="20"/>
    </w:rPr>
  </w:style>
  <w:style w:type="paragraph" w:styleId="a7">
    <w:name w:val="annotation subject"/>
    <w:basedOn w:val="a6"/>
    <w:next w:val="a6"/>
    <w:link w:val="Char1"/>
    <w:uiPriority w:val="99"/>
    <w:semiHidden/>
    <w:unhideWhenUsed/>
    <w:rsid w:val="000543AD"/>
    <w:rPr>
      <w:b/>
      <w:bCs/>
    </w:rPr>
  </w:style>
  <w:style w:type="character" w:customStyle="1" w:styleId="Char1">
    <w:name w:val="Θέμα σχολίου Char"/>
    <w:basedOn w:val="Char0"/>
    <w:link w:val="a7"/>
    <w:uiPriority w:val="99"/>
    <w:semiHidden/>
    <w:rsid w:val="000543AD"/>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4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697</MetadataID>
    <Session xmlns="641f345b-441b-4b81-9152-adc2e73ba5e1">Δ´</Session>
    <Date xmlns="641f345b-441b-4b81-9152-adc2e73ba5e1">2018-10-03T21:00:00+00:00</Date>
    <Status xmlns="641f345b-441b-4b81-9152-adc2e73ba5e1">
      <Url>http://srv-sp1/praktika/Lists/Incoming_Metadata/EditForm.aspx?ID=697&amp;Source=/praktika/Recordings_Library/Forms/AllItems.aspx</Url>
      <Description>Δημοσιεύτηκε</Description>
    </Status>
    <Meeting xmlns="641f345b-441b-4b81-9152-adc2e73ba5e1">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95408D-FA65-421A-9437-FDD9E23E1A7C}">
  <ds:schemaRefs>
    <ds:schemaRef ds:uri="http://schemas.microsoft.com/sharepoint/v3/contenttype/forms"/>
  </ds:schemaRefs>
</ds:datastoreItem>
</file>

<file path=customXml/itemProps2.xml><?xml version="1.0" encoding="utf-8"?>
<ds:datastoreItem xmlns:ds="http://schemas.openxmlformats.org/officeDocument/2006/customXml" ds:itemID="{5A5A469E-8FF0-43DD-A3A4-100FBD4146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677AAEA3-6721-4C87-B22F-EF1E050F7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288</Pages>
  <Words>51780</Words>
  <Characters>279617</Characters>
  <Application>Microsoft Office Word</Application>
  <DocSecurity>0</DocSecurity>
  <Lines>2330</Lines>
  <Paragraphs>661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2018-10-11T10:07:00Z</dcterms:created>
  <dcterms:modified xsi:type="dcterms:W3CDTF">2018-10-11T10:07:00Z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