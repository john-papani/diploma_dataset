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5B9B4" w14:textId="77777777" w:rsidR="000D3DEF" w:rsidRPr="000D3DEF" w:rsidRDefault="000D3DEF" w:rsidP="000D3DEF">
      <w:pPr>
        <w:spacing w:after="0" w:line="360" w:lineRule="auto"/>
        <w:rPr>
          <w:ins w:id="0" w:author="Φλούδα Χριστίνα" w:date="2018-07-26T13:24:00Z"/>
          <w:rFonts w:eastAsia="Times New Roman"/>
          <w:szCs w:val="24"/>
          <w:lang w:eastAsia="en-US"/>
        </w:rPr>
      </w:pPr>
      <w:bookmarkStart w:id="1" w:name="_GoBack"/>
      <w:bookmarkEnd w:id="1"/>
      <w:ins w:id="2" w:author="Φλούδα Χριστίνα" w:date="2018-07-26T13:24:00Z">
        <w:r w:rsidRPr="000D3D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5D1DF2B" w14:textId="77777777" w:rsidR="000D3DEF" w:rsidRPr="000D3DEF" w:rsidRDefault="000D3DEF" w:rsidP="000D3DEF">
      <w:pPr>
        <w:spacing w:after="0" w:line="360" w:lineRule="auto"/>
        <w:rPr>
          <w:ins w:id="3" w:author="Φλούδα Χριστίνα" w:date="2018-07-26T13:24:00Z"/>
          <w:rFonts w:eastAsia="Times New Roman"/>
          <w:szCs w:val="24"/>
          <w:lang w:eastAsia="en-US"/>
        </w:rPr>
      </w:pPr>
    </w:p>
    <w:p w14:paraId="4F6B57FA" w14:textId="77777777" w:rsidR="000D3DEF" w:rsidRPr="000D3DEF" w:rsidRDefault="000D3DEF" w:rsidP="000D3DEF">
      <w:pPr>
        <w:spacing w:after="0" w:line="360" w:lineRule="auto"/>
        <w:rPr>
          <w:ins w:id="4" w:author="Φλούδα Χριστίνα" w:date="2018-07-26T13:24:00Z"/>
          <w:rFonts w:eastAsia="Times New Roman"/>
          <w:szCs w:val="24"/>
          <w:lang w:eastAsia="en-US"/>
        </w:rPr>
      </w:pPr>
      <w:ins w:id="5" w:author="Φλούδα Χριστίνα" w:date="2018-07-26T13:24:00Z">
        <w:r w:rsidRPr="000D3DEF">
          <w:rPr>
            <w:rFonts w:eastAsia="Times New Roman"/>
            <w:szCs w:val="24"/>
            <w:lang w:eastAsia="en-US"/>
          </w:rPr>
          <w:t>ΠΙΝΑΚΑΣ ΠΕΡΙΕΧΟΜΕΝΩΝ</w:t>
        </w:r>
      </w:ins>
    </w:p>
    <w:p w14:paraId="641AE61D" w14:textId="77777777" w:rsidR="000D3DEF" w:rsidRPr="000D3DEF" w:rsidRDefault="000D3DEF" w:rsidP="000D3DEF">
      <w:pPr>
        <w:spacing w:after="0" w:line="360" w:lineRule="auto"/>
        <w:rPr>
          <w:ins w:id="6" w:author="Φλούδα Χριστίνα" w:date="2018-07-26T13:24:00Z"/>
          <w:rFonts w:eastAsia="Times New Roman"/>
          <w:szCs w:val="24"/>
          <w:lang w:eastAsia="en-US"/>
        </w:rPr>
      </w:pPr>
      <w:ins w:id="7" w:author="Φλούδα Χριστίνα" w:date="2018-07-26T13:24:00Z">
        <w:r w:rsidRPr="000D3DEF">
          <w:rPr>
            <w:rFonts w:eastAsia="Times New Roman"/>
            <w:szCs w:val="24"/>
            <w:lang w:eastAsia="en-US"/>
          </w:rPr>
          <w:t xml:space="preserve">ΙΖ΄ ΠΕΡΙΟΔΟΣ </w:t>
        </w:r>
      </w:ins>
    </w:p>
    <w:p w14:paraId="76FACDA2" w14:textId="77777777" w:rsidR="000D3DEF" w:rsidRPr="000D3DEF" w:rsidRDefault="000D3DEF" w:rsidP="000D3DEF">
      <w:pPr>
        <w:spacing w:after="0" w:line="360" w:lineRule="auto"/>
        <w:rPr>
          <w:ins w:id="8" w:author="Φλούδα Χριστίνα" w:date="2018-07-26T13:24:00Z"/>
          <w:rFonts w:eastAsia="Times New Roman"/>
          <w:szCs w:val="24"/>
          <w:lang w:eastAsia="en-US"/>
        </w:rPr>
      </w:pPr>
      <w:ins w:id="9" w:author="Φλούδα Χριστίνα" w:date="2018-07-26T13:24:00Z">
        <w:r w:rsidRPr="000D3DEF">
          <w:rPr>
            <w:rFonts w:eastAsia="Times New Roman"/>
            <w:szCs w:val="24"/>
            <w:lang w:eastAsia="en-US"/>
          </w:rPr>
          <w:t>ΠΡΟΕΔΡΕΥΟΜΕΝΗΣ ΚΟΙΝΟΒΟΥΛΕΥΤΙΚΗΣ ΔΗΜΟΚΡΑΤΙΑΣ</w:t>
        </w:r>
      </w:ins>
    </w:p>
    <w:p w14:paraId="0EAFBDA9" w14:textId="77777777" w:rsidR="000D3DEF" w:rsidRPr="000D3DEF" w:rsidRDefault="000D3DEF" w:rsidP="000D3DEF">
      <w:pPr>
        <w:spacing w:after="0" w:line="360" w:lineRule="auto"/>
        <w:rPr>
          <w:ins w:id="10" w:author="Φλούδα Χριστίνα" w:date="2018-07-26T13:24:00Z"/>
          <w:rFonts w:eastAsia="Times New Roman"/>
          <w:szCs w:val="24"/>
          <w:lang w:eastAsia="en-US"/>
        </w:rPr>
      </w:pPr>
      <w:ins w:id="11" w:author="Φλούδα Χριστίνα" w:date="2018-07-26T13:24:00Z">
        <w:r w:rsidRPr="000D3DEF">
          <w:rPr>
            <w:rFonts w:eastAsia="Times New Roman"/>
            <w:szCs w:val="24"/>
            <w:lang w:eastAsia="en-US"/>
          </w:rPr>
          <w:t>ΣΥΝΟΔΟΣ Γ΄</w:t>
        </w:r>
      </w:ins>
    </w:p>
    <w:p w14:paraId="070BAEFA" w14:textId="77777777" w:rsidR="000D3DEF" w:rsidRPr="000D3DEF" w:rsidRDefault="000D3DEF" w:rsidP="000D3DEF">
      <w:pPr>
        <w:spacing w:after="0" w:line="360" w:lineRule="auto"/>
        <w:rPr>
          <w:ins w:id="12" w:author="Φλούδα Χριστίνα" w:date="2018-07-26T13:24:00Z"/>
          <w:rFonts w:eastAsia="Times New Roman"/>
          <w:szCs w:val="24"/>
          <w:lang w:eastAsia="en-US"/>
        </w:rPr>
      </w:pPr>
    </w:p>
    <w:p w14:paraId="6644513C" w14:textId="77777777" w:rsidR="000D3DEF" w:rsidRPr="000D3DEF" w:rsidRDefault="000D3DEF" w:rsidP="000D3DEF">
      <w:pPr>
        <w:spacing w:after="0" w:line="360" w:lineRule="auto"/>
        <w:rPr>
          <w:ins w:id="13" w:author="Φλούδα Χριστίνα" w:date="2018-07-26T13:24:00Z"/>
          <w:rFonts w:eastAsia="Times New Roman"/>
          <w:szCs w:val="24"/>
          <w:lang w:eastAsia="en-US"/>
        </w:rPr>
      </w:pPr>
      <w:ins w:id="14" w:author="Φλούδα Χριστίνα" w:date="2018-07-26T13:24:00Z">
        <w:r w:rsidRPr="000D3DEF">
          <w:rPr>
            <w:rFonts w:eastAsia="Times New Roman"/>
            <w:szCs w:val="24"/>
            <w:lang w:eastAsia="en-US"/>
          </w:rPr>
          <w:t>ΣΥΝΕΔΡΙΑΣΗ ΡΝΖ΄</w:t>
        </w:r>
      </w:ins>
    </w:p>
    <w:p w14:paraId="65ED4F46" w14:textId="77777777" w:rsidR="000D3DEF" w:rsidRPr="000D3DEF" w:rsidRDefault="000D3DEF" w:rsidP="000D3DEF">
      <w:pPr>
        <w:spacing w:after="0" w:line="360" w:lineRule="auto"/>
        <w:rPr>
          <w:ins w:id="15" w:author="Φλούδα Χριστίνα" w:date="2018-07-26T13:24:00Z"/>
          <w:rFonts w:eastAsia="Times New Roman"/>
          <w:szCs w:val="24"/>
          <w:lang w:eastAsia="en-US"/>
        </w:rPr>
      </w:pPr>
      <w:ins w:id="16" w:author="Φλούδα Χριστίνα" w:date="2018-07-26T13:24:00Z">
        <w:r w:rsidRPr="000D3DEF">
          <w:rPr>
            <w:rFonts w:eastAsia="Times New Roman"/>
            <w:szCs w:val="24"/>
            <w:lang w:eastAsia="en-US"/>
          </w:rPr>
          <w:t>Παρασκευή  13 Ιουλίου 2018</w:t>
        </w:r>
      </w:ins>
    </w:p>
    <w:p w14:paraId="5C072085" w14:textId="77777777" w:rsidR="000D3DEF" w:rsidRPr="000D3DEF" w:rsidRDefault="000D3DEF" w:rsidP="000D3DEF">
      <w:pPr>
        <w:spacing w:after="0" w:line="360" w:lineRule="auto"/>
        <w:rPr>
          <w:ins w:id="17" w:author="Φλούδα Χριστίνα" w:date="2018-07-26T13:24:00Z"/>
          <w:rFonts w:eastAsia="Times New Roman"/>
          <w:szCs w:val="24"/>
          <w:lang w:eastAsia="en-US"/>
        </w:rPr>
      </w:pPr>
    </w:p>
    <w:p w14:paraId="18778455" w14:textId="77777777" w:rsidR="000D3DEF" w:rsidRPr="000D3DEF" w:rsidRDefault="000D3DEF" w:rsidP="000D3DEF">
      <w:pPr>
        <w:spacing w:after="0" w:line="360" w:lineRule="auto"/>
        <w:rPr>
          <w:ins w:id="18" w:author="Φλούδα Χριστίνα" w:date="2018-07-26T13:24:00Z"/>
          <w:rFonts w:eastAsia="Times New Roman"/>
          <w:szCs w:val="24"/>
          <w:lang w:eastAsia="en-US"/>
        </w:rPr>
      </w:pPr>
      <w:ins w:id="19" w:author="Φλούδα Χριστίνα" w:date="2018-07-26T13:24:00Z">
        <w:r w:rsidRPr="000D3DEF">
          <w:rPr>
            <w:rFonts w:eastAsia="Times New Roman"/>
            <w:szCs w:val="24"/>
            <w:lang w:eastAsia="en-US"/>
          </w:rPr>
          <w:t>ΘΕΜΑΤΑ</w:t>
        </w:r>
      </w:ins>
    </w:p>
    <w:p w14:paraId="3C1C6794" w14:textId="77777777" w:rsidR="000D3DEF" w:rsidRPr="000D3DEF" w:rsidRDefault="000D3DEF" w:rsidP="000D3DEF">
      <w:pPr>
        <w:spacing w:after="0" w:line="360" w:lineRule="auto"/>
        <w:rPr>
          <w:ins w:id="20" w:author="Φλούδα Χριστίνα" w:date="2018-07-26T13:24:00Z"/>
          <w:rFonts w:eastAsia="Times New Roman"/>
          <w:szCs w:val="24"/>
          <w:lang w:eastAsia="en-US"/>
        </w:rPr>
      </w:pPr>
      <w:ins w:id="21" w:author="Φλούδα Χριστίνα" w:date="2018-07-26T13:24:00Z">
        <w:r w:rsidRPr="000D3DEF">
          <w:rPr>
            <w:rFonts w:eastAsia="Times New Roman"/>
            <w:szCs w:val="24"/>
            <w:lang w:eastAsia="en-US"/>
          </w:rPr>
          <w:t xml:space="preserve"> </w:t>
        </w:r>
        <w:r w:rsidRPr="000D3DEF">
          <w:rPr>
            <w:rFonts w:eastAsia="Times New Roman"/>
            <w:szCs w:val="24"/>
            <w:lang w:eastAsia="en-US"/>
          </w:rPr>
          <w:br/>
          <w:t xml:space="preserve">Α. ΕΙΔΙΚΑ ΘΕΜΑΤΑ </w:t>
        </w:r>
        <w:r w:rsidRPr="000D3DEF">
          <w:rPr>
            <w:rFonts w:eastAsia="Times New Roman"/>
            <w:szCs w:val="24"/>
            <w:lang w:eastAsia="en-US"/>
          </w:rPr>
          <w:br/>
          <w:t xml:space="preserve">1. Επικύρωση Πρακτικών, σελ. </w:t>
        </w:r>
        <w:r w:rsidRPr="000D3DEF">
          <w:rPr>
            <w:rFonts w:eastAsia="Times New Roman"/>
            <w:szCs w:val="24"/>
            <w:lang w:eastAsia="en-US"/>
          </w:rPr>
          <w:br/>
          <w:t>2. Ειδική Ημερήσια Διάταξη:</w:t>
        </w:r>
      </w:ins>
    </w:p>
    <w:p w14:paraId="28BE632C" w14:textId="77777777" w:rsidR="000D3DEF" w:rsidRPr="000D3DEF" w:rsidRDefault="000D3DEF" w:rsidP="000D3DEF">
      <w:pPr>
        <w:spacing w:after="0" w:line="360" w:lineRule="auto"/>
        <w:rPr>
          <w:ins w:id="22" w:author="Φλούδα Χριστίνα" w:date="2018-07-26T13:24:00Z"/>
          <w:rFonts w:eastAsia="Times New Roman"/>
          <w:szCs w:val="24"/>
          <w:lang w:eastAsia="en-US"/>
        </w:rPr>
      </w:pPr>
      <w:ins w:id="23" w:author="Φλούδα Χριστίνα" w:date="2018-07-26T13:24:00Z">
        <w:r w:rsidRPr="000D3DEF">
          <w:rPr>
            <w:rFonts w:eastAsia="Times New Roman"/>
            <w:szCs w:val="24"/>
            <w:lang w:eastAsia="en-US"/>
          </w:rPr>
          <w:t>Αποφάσεις Βουλής</w:t>
        </w:r>
      </w:ins>
    </w:p>
    <w:p w14:paraId="2AEF50A0" w14:textId="77777777" w:rsidR="000D3DEF" w:rsidRPr="000D3DEF" w:rsidRDefault="000D3DEF" w:rsidP="000D3DEF">
      <w:pPr>
        <w:spacing w:after="0" w:line="360" w:lineRule="auto"/>
        <w:rPr>
          <w:ins w:id="24" w:author="Φλούδα Χριστίνα" w:date="2018-07-26T13:24:00Z"/>
          <w:rFonts w:eastAsia="Times New Roman"/>
          <w:szCs w:val="24"/>
          <w:lang w:eastAsia="en-US"/>
        </w:rPr>
      </w:pPr>
      <w:ins w:id="25" w:author="Φλούδα Χριστίνα" w:date="2018-07-26T13:24:00Z">
        <w:r w:rsidRPr="000D3DEF">
          <w:rPr>
            <w:rFonts w:eastAsia="Times New Roman"/>
            <w:szCs w:val="24"/>
            <w:lang w:eastAsia="en-US"/>
          </w:rPr>
          <w:t>Συζήτηση και ψήφιση, σύμφωνα με τις διατάξεις του άρθρου 76 του Συντάγματος και του άρθρου 118 του Κανονισμού της Βουλής, των προτάσεων:</w:t>
        </w:r>
        <w:r w:rsidRPr="000D3DEF">
          <w:rPr>
            <w:rFonts w:eastAsia="Times New Roman"/>
            <w:szCs w:val="24"/>
            <w:lang w:eastAsia="en-US"/>
          </w:rPr>
          <w:br/>
          <w:t xml:space="preserve">    α) «Για την τροποποίηση διατάξεων του Κανονισμού της Βουλής - Μέρος Β’ (ΦΕΚ 51Α’/10-4-1997) και Μέρος Κοινοβουλευτικό (ΦΕΚ 106 Α’/24-6-1987), όπως ισχύουν», σελ. </w:t>
        </w:r>
        <w:r w:rsidRPr="000D3DEF">
          <w:rPr>
            <w:rFonts w:eastAsia="Times New Roman"/>
            <w:szCs w:val="24"/>
            <w:lang w:eastAsia="en-US"/>
          </w:rPr>
          <w:br/>
          <w:t xml:space="preserve">    β) «Τροποποίηση της κατά τη ΜΕ’ Συνεδρίαση της 15-12-1994 Απόφασης της Ολομέλειας της Βουλής (ΦΕΚ 234 Α’/27-12-1994), όπως ισχύει, "περί μισθώσεως από τη Βουλή </w:t>
        </w:r>
        <w:proofErr w:type="spellStart"/>
        <w:r w:rsidRPr="000D3DEF">
          <w:rPr>
            <w:rFonts w:eastAsia="Times New Roman"/>
            <w:szCs w:val="24"/>
            <w:lang w:eastAsia="en-US"/>
          </w:rPr>
          <w:t>αναλόγου</w:t>
        </w:r>
        <w:proofErr w:type="spellEnd"/>
        <w:r w:rsidRPr="000D3DEF">
          <w:rPr>
            <w:rFonts w:eastAsia="Times New Roman"/>
            <w:szCs w:val="24"/>
            <w:lang w:eastAsia="en-US"/>
          </w:rPr>
          <w:t xml:space="preserve"> αριθμού δωματίων για τη διαμονή των </w:t>
        </w:r>
        <w:proofErr w:type="spellStart"/>
        <w:r w:rsidRPr="000D3DEF">
          <w:rPr>
            <w:rFonts w:eastAsia="Times New Roman"/>
            <w:szCs w:val="24"/>
            <w:lang w:eastAsia="en-US"/>
          </w:rPr>
          <w:t>στερουμένων</w:t>
        </w:r>
        <w:proofErr w:type="spellEnd"/>
        <w:r w:rsidRPr="000D3DEF">
          <w:rPr>
            <w:rFonts w:eastAsia="Times New Roman"/>
            <w:szCs w:val="24"/>
            <w:lang w:eastAsia="en-US"/>
          </w:rPr>
          <w:t xml:space="preserve"> ιδιοκτήτου ή μισθωμένης κατοικίας στην περιοχή της τέως Διοικήσεως Πρωτευούσης, Βουλευτών επαρχίας"», σελ. </w:t>
        </w:r>
        <w:r w:rsidRPr="000D3DEF">
          <w:rPr>
            <w:rFonts w:eastAsia="Times New Roman"/>
            <w:szCs w:val="24"/>
            <w:lang w:eastAsia="en-US"/>
          </w:rPr>
          <w:br/>
          <w:t xml:space="preserve">3. Επί διαδικαστικού θέματος, σελ. </w:t>
        </w:r>
        <w:r w:rsidRPr="000D3DEF">
          <w:rPr>
            <w:rFonts w:eastAsia="Times New Roman"/>
            <w:szCs w:val="24"/>
            <w:lang w:eastAsia="en-US"/>
          </w:rPr>
          <w:br/>
        </w:r>
      </w:ins>
    </w:p>
    <w:p w14:paraId="39F4C219" w14:textId="77777777" w:rsidR="000D3DEF" w:rsidRPr="000D3DEF" w:rsidRDefault="000D3DEF" w:rsidP="000D3DEF">
      <w:pPr>
        <w:spacing w:after="0" w:line="360" w:lineRule="auto"/>
        <w:rPr>
          <w:ins w:id="26" w:author="Φλούδα Χριστίνα" w:date="2018-07-26T13:24:00Z"/>
          <w:rFonts w:eastAsia="Times New Roman"/>
          <w:szCs w:val="24"/>
          <w:lang w:eastAsia="en-US"/>
        </w:rPr>
      </w:pPr>
      <w:ins w:id="27" w:author="Φλούδα Χριστίνα" w:date="2018-07-26T13:24:00Z">
        <w:r w:rsidRPr="000D3DEF">
          <w:rPr>
            <w:rFonts w:eastAsia="Times New Roman"/>
            <w:szCs w:val="24"/>
            <w:lang w:eastAsia="en-US"/>
          </w:rPr>
          <w:t>ΠΡΟΕΔΡΕΥΩΝ</w:t>
        </w:r>
      </w:ins>
    </w:p>
    <w:p w14:paraId="7DC706DB" w14:textId="77777777" w:rsidR="000D3DEF" w:rsidRPr="000D3DEF" w:rsidRDefault="000D3DEF" w:rsidP="000D3DEF">
      <w:pPr>
        <w:spacing w:after="0" w:line="360" w:lineRule="auto"/>
        <w:rPr>
          <w:ins w:id="28" w:author="Φλούδα Χριστίνα" w:date="2018-07-26T13:24:00Z"/>
          <w:rFonts w:eastAsia="Times New Roman"/>
          <w:szCs w:val="24"/>
          <w:lang w:eastAsia="en-US"/>
        </w:rPr>
      </w:pPr>
    </w:p>
    <w:p w14:paraId="575EEE3A" w14:textId="77777777" w:rsidR="000D3DEF" w:rsidRPr="000D3DEF" w:rsidRDefault="000D3DEF" w:rsidP="000D3DEF">
      <w:pPr>
        <w:spacing w:after="0" w:line="360" w:lineRule="auto"/>
        <w:rPr>
          <w:ins w:id="29" w:author="Φλούδα Χριστίνα" w:date="2018-07-26T13:24:00Z"/>
          <w:rFonts w:eastAsia="Times New Roman"/>
          <w:szCs w:val="24"/>
          <w:lang w:eastAsia="en-US"/>
        </w:rPr>
      </w:pPr>
      <w:ins w:id="30" w:author="Φλούδα Χριστίνα" w:date="2018-07-26T13:24:00Z">
        <w:r w:rsidRPr="000D3DEF">
          <w:rPr>
            <w:rFonts w:eastAsia="Times New Roman"/>
            <w:szCs w:val="24"/>
            <w:lang w:eastAsia="en-US"/>
          </w:rPr>
          <w:t>ΛΥΚΟΥΔΗΣ Σ. , σελ.</w:t>
        </w:r>
        <w:r w:rsidRPr="000D3DEF">
          <w:rPr>
            <w:rFonts w:eastAsia="Times New Roman"/>
            <w:szCs w:val="24"/>
            <w:lang w:eastAsia="en-US"/>
          </w:rPr>
          <w:br/>
        </w:r>
      </w:ins>
    </w:p>
    <w:p w14:paraId="6FE60BD9" w14:textId="77777777" w:rsidR="000D3DEF" w:rsidRPr="000D3DEF" w:rsidRDefault="000D3DEF" w:rsidP="000D3DEF">
      <w:pPr>
        <w:spacing w:after="0" w:line="360" w:lineRule="auto"/>
        <w:rPr>
          <w:ins w:id="31" w:author="Φλούδα Χριστίνα" w:date="2018-07-26T13:24:00Z"/>
          <w:rFonts w:eastAsia="Times New Roman"/>
          <w:szCs w:val="24"/>
          <w:lang w:eastAsia="en-US"/>
        </w:rPr>
      </w:pPr>
    </w:p>
    <w:p w14:paraId="6761696F" w14:textId="77777777" w:rsidR="000D3DEF" w:rsidRPr="000D3DEF" w:rsidRDefault="000D3DEF" w:rsidP="000D3DEF">
      <w:pPr>
        <w:spacing w:after="0" w:line="360" w:lineRule="auto"/>
        <w:rPr>
          <w:ins w:id="32" w:author="Φλούδα Χριστίνα" w:date="2018-07-26T13:24:00Z"/>
          <w:rFonts w:eastAsia="Times New Roman"/>
          <w:szCs w:val="24"/>
          <w:lang w:eastAsia="en-US"/>
        </w:rPr>
      </w:pPr>
      <w:ins w:id="33" w:author="Φλούδα Χριστίνα" w:date="2018-07-26T13:24:00Z">
        <w:r w:rsidRPr="000D3DEF">
          <w:rPr>
            <w:rFonts w:eastAsia="Times New Roman"/>
            <w:szCs w:val="24"/>
            <w:lang w:eastAsia="en-US"/>
          </w:rPr>
          <w:t>ΟΜΙΛΗΤΕΣ</w:t>
        </w:r>
      </w:ins>
    </w:p>
    <w:p w14:paraId="6CE0DDB1" w14:textId="1F16ACDB" w:rsidR="000D3DEF" w:rsidRDefault="000D3DEF" w:rsidP="000D3DEF">
      <w:pPr>
        <w:spacing w:line="600" w:lineRule="auto"/>
        <w:ind w:firstLine="720"/>
        <w:contextualSpacing/>
        <w:jc w:val="center"/>
        <w:rPr>
          <w:ins w:id="34" w:author="Φλούδα Χριστίνα" w:date="2018-07-26T13:24:00Z"/>
          <w:rFonts w:eastAsia="Times New Roman"/>
          <w:szCs w:val="24"/>
        </w:rPr>
      </w:pPr>
      <w:ins w:id="35" w:author="Φλούδα Χριστίνα" w:date="2018-07-26T13:24:00Z">
        <w:r w:rsidRPr="000D3DEF">
          <w:rPr>
            <w:rFonts w:eastAsia="Times New Roman"/>
            <w:szCs w:val="24"/>
            <w:lang w:eastAsia="en-US"/>
          </w:rPr>
          <w:br/>
          <w:t>Α. Επί της Ειδικής Ημερήσιας Διάταξης:</w:t>
        </w:r>
        <w:r w:rsidRPr="000D3DEF">
          <w:rPr>
            <w:rFonts w:eastAsia="Times New Roman"/>
            <w:szCs w:val="24"/>
            <w:lang w:eastAsia="en-US"/>
          </w:rPr>
          <w:br/>
          <w:t>ΒΟΥΤΣΗΣ Ν. , σελ.</w:t>
        </w:r>
        <w:r w:rsidRPr="000D3DEF">
          <w:rPr>
            <w:rFonts w:eastAsia="Times New Roman"/>
            <w:szCs w:val="24"/>
            <w:lang w:eastAsia="en-US"/>
          </w:rPr>
          <w:br/>
          <w:t>ΓΕΩΡΓΙΑΔΗΣ Μ. , σελ.</w:t>
        </w:r>
        <w:r w:rsidRPr="000D3DEF">
          <w:rPr>
            <w:rFonts w:eastAsia="Times New Roman"/>
            <w:szCs w:val="24"/>
            <w:lang w:eastAsia="en-US"/>
          </w:rPr>
          <w:br/>
          <w:t>ΚΟΖΟΜΠΟΛΗ - ΑΜΑΝΑΤΙΔΗ Π. , σελ.</w:t>
        </w:r>
        <w:r w:rsidRPr="000D3DEF">
          <w:rPr>
            <w:rFonts w:eastAsia="Times New Roman"/>
            <w:szCs w:val="24"/>
            <w:lang w:eastAsia="en-US"/>
          </w:rPr>
          <w:br/>
          <w:t>ΛΥΚΟΥΔΗΣ Σ. , σελ.</w:t>
        </w:r>
        <w:r w:rsidRPr="000D3DEF">
          <w:rPr>
            <w:rFonts w:eastAsia="Times New Roman"/>
            <w:szCs w:val="24"/>
            <w:lang w:eastAsia="en-US"/>
          </w:rPr>
          <w:br/>
          <w:t>ΠΑΠΑΘΕΟΔΩΡΟΥ Θ. , σελ.</w:t>
        </w:r>
        <w:r w:rsidRPr="000D3DEF">
          <w:rPr>
            <w:rFonts w:eastAsia="Times New Roman"/>
            <w:szCs w:val="24"/>
            <w:lang w:eastAsia="en-US"/>
          </w:rPr>
          <w:br/>
          <w:t>ΠΑΠΑΧΡΙΣΤΟΠΟΥΛΟΣ Α. , σελ.</w:t>
        </w:r>
        <w:r w:rsidRPr="000D3DEF">
          <w:rPr>
            <w:rFonts w:eastAsia="Times New Roman"/>
            <w:szCs w:val="24"/>
            <w:lang w:eastAsia="en-US"/>
          </w:rPr>
          <w:br/>
          <w:t>ΠΑΠΠΑΣ Χ. , σελ.</w:t>
        </w:r>
        <w:r w:rsidRPr="000D3DEF">
          <w:rPr>
            <w:rFonts w:eastAsia="Times New Roman"/>
            <w:szCs w:val="24"/>
            <w:lang w:eastAsia="en-US"/>
          </w:rPr>
          <w:br/>
          <w:t>ΠΑΦΙΛΗΣ Α. , σελ.</w:t>
        </w:r>
        <w:r w:rsidRPr="000D3DEF">
          <w:rPr>
            <w:rFonts w:eastAsia="Times New Roman"/>
            <w:szCs w:val="24"/>
            <w:lang w:eastAsia="en-US"/>
          </w:rPr>
          <w:br/>
          <w:t>ΤΡΑΓΑΚΗΣ Ι. , σελ.</w:t>
        </w:r>
        <w:r w:rsidRPr="000D3DEF">
          <w:rPr>
            <w:rFonts w:eastAsia="Times New Roman"/>
            <w:szCs w:val="24"/>
            <w:lang w:eastAsia="en-US"/>
          </w:rPr>
          <w:br/>
        </w:r>
        <w:r w:rsidRPr="000D3DEF">
          <w:rPr>
            <w:rFonts w:eastAsia="Times New Roman"/>
            <w:szCs w:val="24"/>
            <w:lang w:eastAsia="en-US"/>
          </w:rPr>
          <w:br/>
          <w:t>Β. Επί διαδικαστικού θέματος:</w:t>
        </w:r>
        <w:r w:rsidRPr="000D3DEF">
          <w:rPr>
            <w:rFonts w:eastAsia="Times New Roman"/>
            <w:szCs w:val="24"/>
            <w:lang w:eastAsia="en-US"/>
          </w:rPr>
          <w:br/>
          <w:t>ΔΡΙΤΣΑΣ Θ. , σελ.</w:t>
        </w:r>
        <w:r w:rsidRPr="000D3DEF">
          <w:rPr>
            <w:rFonts w:eastAsia="Times New Roman"/>
            <w:szCs w:val="24"/>
            <w:lang w:eastAsia="en-US"/>
          </w:rPr>
          <w:br/>
          <w:t>ΛΥΚΟΥΔΗΣ Σ. , σελ.</w:t>
        </w:r>
        <w:r w:rsidRPr="000D3DEF">
          <w:rPr>
            <w:rFonts w:eastAsia="Times New Roman"/>
            <w:szCs w:val="24"/>
            <w:lang w:eastAsia="en-US"/>
          </w:rPr>
          <w:br/>
        </w:r>
      </w:ins>
    </w:p>
    <w:p w14:paraId="289F3E19" w14:textId="3BE575B1" w:rsidR="001E1ED4" w:rsidRDefault="000D3DEF">
      <w:pPr>
        <w:spacing w:line="600" w:lineRule="auto"/>
        <w:ind w:firstLine="720"/>
        <w:contextualSpacing/>
        <w:jc w:val="center"/>
        <w:rPr>
          <w:rFonts w:eastAsia="Times New Roman"/>
          <w:szCs w:val="24"/>
        </w:rPr>
      </w:pPr>
      <w:r>
        <w:rPr>
          <w:rFonts w:eastAsia="Times New Roman"/>
          <w:szCs w:val="24"/>
        </w:rPr>
        <w:t>ΠΡΑΚΤΙΚΑ ΒΟΥΛΗΣ</w:t>
      </w:r>
    </w:p>
    <w:p w14:paraId="289F3E1A" w14:textId="77777777" w:rsidR="001E1ED4" w:rsidRDefault="000D3DEF">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289F3E1B" w14:textId="77777777" w:rsidR="001E1ED4" w:rsidRDefault="000D3DE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89F3E1C" w14:textId="77777777" w:rsidR="001E1ED4" w:rsidRDefault="000D3DEF">
      <w:pPr>
        <w:spacing w:line="600" w:lineRule="auto"/>
        <w:ind w:firstLine="720"/>
        <w:contextualSpacing/>
        <w:jc w:val="center"/>
        <w:rPr>
          <w:rFonts w:eastAsia="Times New Roman"/>
          <w:szCs w:val="24"/>
        </w:rPr>
      </w:pPr>
      <w:r>
        <w:rPr>
          <w:rFonts w:eastAsia="Times New Roman"/>
          <w:szCs w:val="24"/>
        </w:rPr>
        <w:t>ΣΥΝΟΔΟΣ Γ΄</w:t>
      </w:r>
    </w:p>
    <w:p w14:paraId="289F3E1D" w14:textId="77777777" w:rsidR="001E1ED4" w:rsidRDefault="000D3DEF">
      <w:pPr>
        <w:spacing w:line="600" w:lineRule="auto"/>
        <w:ind w:firstLine="720"/>
        <w:contextualSpacing/>
        <w:jc w:val="center"/>
        <w:rPr>
          <w:rFonts w:eastAsia="Times New Roman"/>
          <w:szCs w:val="24"/>
        </w:rPr>
      </w:pPr>
      <w:r>
        <w:rPr>
          <w:rFonts w:eastAsia="Times New Roman"/>
          <w:szCs w:val="24"/>
        </w:rPr>
        <w:t>ΣΥΝΕΔΡΙΑΣΗ ΡΝΖ΄</w:t>
      </w:r>
    </w:p>
    <w:p w14:paraId="289F3E1E" w14:textId="77777777" w:rsidR="001E1ED4" w:rsidRDefault="000D3DEF">
      <w:pPr>
        <w:spacing w:line="600" w:lineRule="auto"/>
        <w:ind w:firstLine="720"/>
        <w:contextualSpacing/>
        <w:jc w:val="center"/>
        <w:rPr>
          <w:rFonts w:eastAsia="Times New Roman"/>
          <w:szCs w:val="24"/>
        </w:rPr>
      </w:pPr>
      <w:r>
        <w:rPr>
          <w:rFonts w:eastAsia="Times New Roman"/>
          <w:szCs w:val="24"/>
        </w:rPr>
        <w:t>Παρασκευή 13 Ιουλίου 2018</w:t>
      </w:r>
    </w:p>
    <w:p w14:paraId="289F3E1F" w14:textId="77777777" w:rsidR="001E1ED4" w:rsidRDefault="000D3DEF">
      <w:pPr>
        <w:spacing w:line="600" w:lineRule="auto"/>
        <w:ind w:firstLine="720"/>
        <w:contextualSpacing/>
        <w:jc w:val="both"/>
        <w:rPr>
          <w:rFonts w:eastAsia="Times New Roman"/>
          <w:szCs w:val="24"/>
        </w:rPr>
      </w:pPr>
      <w:r>
        <w:rPr>
          <w:rFonts w:eastAsia="Times New Roman"/>
          <w:szCs w:val="24"/>
        </w:rPr>
        <w:t>Αθήνα, σήμερα στις 13 Ιουλίου 2018, ημέρα Παρασκευή και ώρα 10.41΄</w:t>
      </w:r>
      <w:r w:rsidRPr="00694687">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E30FD2">
        <w:rPr>
          <w:rFonts w:eastAsia="Times New Roman"/>
          <w:b/>
          <w:szCs w:val="24"/>
        </w:rPr>
        <w:t>ΣΠΥΡΙΔΩΝΟΣ ΛΥΚΟΥΔΗ</w:t>
      </w:r>
      <w:r w:rsidRPr="00505AB3">
        <w:rPr>
          <w:rFonts w:eastAsia="Times New Roman"/>
          <w:szCs w:val="24"/>
        </w:rPr>
        <w:t xml:space="preserve">. </w:t>
      </w:r>
    </w:p>
    <w:p w14:paraId="289F3E20" w14:textId="77777777" w:rsidR="001E1ED4" w:rsidRDefault="000D3DEF">
      <w:pPr>
        <w:spacing w:line="600" w:lineRule="auto"/>
        <w:ind w:firstLine="720"/>
        <w:contextualSpacing/>
        <w:jc w:val="both"/>
        <w:rPr>
          <w:rFonts w:eastAsia="Times New Roman"/>
          <w:szCs w:val="24"/>
        </w:rPr>
      </w:pPr>
      <w:r w:rsidRPr="00505AB3">
        <w:rPr>
          <w:rFonts w:eastAsia="Times New Roman"/>
          <w:b/>
          <w:szCs w:val="24"/>
        </w:rPr>
        <w:t>ΠΡΟΕΔΡΕΥΩΝ (Σπυρίδων Λυκούδης):</w:t>
      </w:r>
      <w:r>
        <w:rPr>
          <w:rFonts w:eastAsia="Times New Roman"/>
          <w:b/>
          <w:szCs w:val="24"/>
        </w:rPr>
        <w:t xml:space="preserve"> </w:t>
      </w:r>
      <w:r>
        <w:rPr>
          <w:rFonts w:eastAsia="Times New Roman"/>
          <w:szCs w:val="24"/>
        </w:rPr>
        <w:t>Κυρίες και κύριοι συνάδελφοι, αρχίζει η συνεδρίαση.</w:t>
      </w:r>
    </w:p>
    <w:p w14:paraId="289F3E21" w14:textId="77777777" w:rsidR="001E1ED4" w:rsidRDefault="000D3DEF">
      <w:pPr>
        <w:tabs>
          <w:tab w:val="left" w:pos="567"/>
        </w:tabs>
        <w:spacing w:line="600" w:lineRule="auto"/>
        <w:ind w:left="153" w:firstLine="567"/>
        <w:contextualSpacing/>
        <w:jc w:val="both"/>
        <w:rPr>
          <w:rFonts w:eastAsia="Times New Roman"/>
          <w:szCs w:val="24"/>
        </w:rPr>
      </w:pPr>
      <w:r>
        <w:rPr>
          <w:rFonts w:eastAsia="Times New Roman"/>
          <w:szCs w:val="24"/>
        </w:rPr>
        <w:t>Εισερχόμα</w:t>
      </w:r>
      <w:r>
        <w:rPr>
          <w:rFonts w:eastAsia="Times New Roman"/>
          <w:szCs w:val="24"/>
        </w:rPr>
        <w:t xml:space="preserve">στε στη </w:t>
      </w:r>
      <w:r>
        <w:rPr>
          <w:rFonts w:eastAsia="Times New Roman"/>
          <w:szCs w:val="24"/>
        </w:rPr>
        <w:t>συμπληρωματική</w:t>
      </w:r>
    </w:p>
    <w:p w14:paraId="289F3E22" w14:textId="77777777" w:rsidR="001E1ED4" w:rsidRDefault="000D3DEF">
      <w:pPr>
        <w:spacing w:line="600" w:lineRule="auto"/>
        <w:ind w:firstLine="539"/>
        <w:contextualSpacing/>
        <w:jc w:val="center"/>
        <w:rPr>
          <w:rFonts w:eastAsia="Times New Roman"/>
          <w:b/>
          <w:szCs w:val="24"/>
        </w:rPr>
      </w:pPr>
      <w:r>
        <w:rPr>
          <w:rFonts w:eastAsia="Times New Roman"/>
          <w:b/>
          <w:szCs w:val="24"/>
        </w:rPr>
        <w:t>ΕΙΔΙΚΗ ΗΜΕΡΗΣΙΑ ΔΙΑΤΑΞΗ</w:t>
      </w:r>
    </w:p>
    <w:p w14:paraId="289F3E23" w14:textId="77777777" w:rsidR="001E1ED4" w:rsidRDefault="000D3DEF">
      <w:pPr>
        <w:tabs>
          <w:tab w:val="left" w:pos="3873"/>
        </w:tabs>
        <w:spacing w:line="600" w:lineRule="auto"/>
        <w:ind w:firstLine="720"/>
        <w:contextualSpacing/>
        <w:jc w:val="both"/>
        <w:rPr>
          <w:rFonts w:eastAsia="Times New Roman" w:cs="Times New Roman"/>
          <w:szCs w:val="24"/>
        </w:rPr>
      </w:pPr>
      <w:r w:rsidRPr="00800DB4">
        <w:rPr>
          <w:rFonts w:eastAsia="Times New Roman"/>
          <w:szCs w:val="24"/>
        </w:rPr>
        <w:t>Αποφάσεις Βουλής</w:t>
      </w:r>
      <w:r w:rsidRPr="00694687">
        <w:rPr>
          <w:rFonts w:eastAsia="Times New Roman"/>
          <w:szCs w:val="24"/>
        </w:rPr>
        <w:t>:</w:t>
      </w:r>
      <w:r>
        <w:rPr>
          <w:rFonts w:eastAsia="Times New Roman"/>
          <w:b/>
          <w:szCs w:val="24"/>
        </w:rPr>
        <w:t xml:space="preserve"> </w:t>
      </w:r>
      <w:r>
        <w:rPr>
          <w:rFonts w:eastAsia="Times New Roman" w:cs="Times New Roman"/>
          <w:szCs w:val="24"/>
        </w:rPr>
        <w:t>σ</w:t>
      </w:r>
      <w:r>
        <w:rPr>
          <w:rFonts w:eastAsia="Times New Roman" w:cs="Times New Roman"/>
          <w:szCs w:val="24"/>
        </w:rPr>
        <w:t>υζήτηση και ψήφιση, σύμφωνα με τις διατάξεις του άρθρου 76 του Συντάγματος και του άρθρου 118 του Κανονισμού της Βουλής, των προτάσεων</w:t>
      </w:r>
      <w:r>
        <w:rPr>
          <w:rFonts w:eastAsia="Times New Roman" w:cs="Times New Roman"/>
          <w:szCs w:val="24"/>
        </w:rPr>
        <w:t>:</w:t>
      </w:r>
    </w:p>
    <w:p w14:paraId="289F3E24"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«Για την τροποποίηση διατάξεων του Κανονισμού της Β</w:t>
      </w:r>
      <w:r>
        <w:rPr>
          <w:rFonts w:eastAsia="Times New Roman" w:cs="Times New Roman"/>
          <w:szCs w:val="24"/>
        </w:rPr>
        <w:t>ουλής - Μέρος Β΄ (ΦΕΚ 51</w:t>
      </w:r>
      <w:r>
        <w:rPr>
          <w:rFonts w:eastAsia="Times New Roman" w:cs="Times New Roman"/>
          <w:szCs w:val="24"/>
        </w:rPr>
        <w:t xml:space="preserve"> </w:t>
      </w:r>
      <w:r>
        <w:rPr>
          <w:rFonts w:eastAsia="Times New Roman" w:cs="Times New Roman"/>
          <w:szCs w:val="24"/>
        </w:rPr>
        <w:t xml:space="preserve">Α΄/10.4.1997) και Μέρος Κοινοβουλευτικό (ΦΕΚ 106 Α΄/24.6.1987), όπως ισχύουν». </w:t>
      </w:r>
    </w:p>
    <w:p w14:paraId="289F3E25"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β) «Τροποποίηση της κατά τη ΜΕ΄ Συνεδρίαση της 15.12.1994 Απόφασης της Ολομέλειας της Βουλής (ΦΕΚ 234 Α΄/27.12.1994), όπως ισχύει, "περί μισθώσεως από </w:t>
      </w:r>
      <w:r>
        <w:rPr>
          <w:rFonts w:eastAsia="Times New Roman" w:cs="Times New Roman"/>
          <w:szCs w:val="24"/>
        </w:rPr>
        <w:t xml:space="preserve">τη Βουλή </w:t>
      </w:r>
      <w:proofErr w:type="spellStart"/>
      <w:r>
        <w:rPr>
          <w:rFonts w:eastAsia="Times New Roman" w:cs="Times New Roman"/>
          <w:szCs w:val="24"/>
        </w:rPr>
        <w:t>αναλόγου</w:t>
      </w:r>
      <w:proofErr w:type="spellEnd"/>
      <w:r>
        <w:rPr>
          <w:rFonts w:eastAsia="Times New Roman" w:cs="Times New Roman"/>
          <w:szCs w:val="24"/>
        </w:rPr>
        <w:t xml:space="preserve"> αριθμού δωματίων για τη διαμονή των </w:t>
      </w:r>
      <w:proofErr w:type="spellStart"/>
      <w:r>
        <w:rPr>
          <w:rFonts w:eastAsia="Times New Roman" w:cs="Times New Roman"/>
          <w:szCs w:val="24"/>
        </w:rPr>
        <w:t>στερουμένων</w:t>
      </w:r>
      <w:proofErr w:type="spellEnd"/>
      <w:r>
        <w:rPr>
          <w:rFonts w:eastAsia="Times New Roman" w:cs="Times New Roman"/>
          <w:szCs w:val="24"/>
        </w:rPr>
        <w:t xml:space="preserve"> ιδιοκτήτου ή μισθωμένης κατοικίας στην περιοχή της τέως Διοικήσεως Πρωτευούσης, Βουλευτών επαρχίας"».</w:t>
      </w:r>
    </w:p>
    <w:p w14:paraId="289F3E26"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λάβουν τον λόγο οι εισηγητές και οι ειδικοί αγορητές για δέκα λεπτά και οι </w:t>
      </w:r>
      <w:r w:rsidRPr="00B1670E">
        <w:rPr>
          <w:rFonts w:eastAsia="Times New Roman" w:cs="Times New Roman"/>
          <w:szCs w:val="24"/>
        </w:rPr>
        <w:t>Κοινοβουλε</w:t>
      </w:r>
      <w:r w:rsidRPr="00B1670E">
        <w:rPr>
          <w:rFonts w:eastAsia="Times New Roman" w:cs="Times New Roman"/>
          <w:szCs w:val="24"/>
        </w:rPr>
        <w:t>υτικ</w:t>
      </w:r>
      <w:r>
        <w:rPr>
          <w:rFonts w:eastAsia="Times New Roman" w:cs="Times New Roman"/>
          <w:szCs w:val="24"/>
        </w:rPr>
        <w:t>οί</w:t>
      </w:r>
      <w:r w:rsidRPr="00B1670E">
        <w:rPr>
          <w:rFonts w:eastAsia="Times New Roman" w:cs="Times New Roman"/>
          <w:szCs w:val="24"/>
        </w:rPr>
        <w:t xml:space="preserve"> Εκπρόσωπο</w:t>
      </w:r>
      <w:r>
        <w:rPr>
          <w:rFonts w:eastAsia="Times New Roman" w:cs="Times New Roman"/>
          <w:szCs w:val="24"/>
        </w:rPr>
        <w:t>ι, αν το επιθυμούν, για δέκα λεπτά.</w:t>
      </w:r>
    </w:p>
    <w:p w14:paraId="289F3E27" w14:textId="77777777" w:rsidR="001E1ED4" w:rsidRDefault="000D3DEF">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επειδή έχει γίνει εκτενής συζήτηση στην </w:t>
      </w:r>
      <w:r>
        <w:rPr>
          <w:rFonts w:eastAsia="Times New Roman" w:cs="Times New Roman"/>
          <w:szCs w:val="24"/>
        </w:rPr>
        <w:t>ε</w:t>
      </w:r>
      <w:r>
        <w:rPr>
          <w:rFonts w:eastAsia="Times New Roman" w:cs="Times New Roman"/>
          <w:szCs w:val="24"/>
        </w:rPr>
        <w:t>πιτροπή, θα ήθελα να φροντίσουμε να έχουμε όσο το δυνατόν πιο περιορισμένη παρέμβαση για να τελειώσουμε και γρήγορα.</w:t>
      </w:r>
    </w:p>
    <w:p w14:paraId="289F3E28" w14:textId="77777777" w:rsidR="001E1ED4" w:rsidRDefault="000D3DEF">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289F3E29"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Τον λόγο έχει η εισηγήτρια της Πλειοψηφίας κ</w:t>
      </w:r>
      <w:r>
        <w:rPr>
          <w:rFonts w:eastAsia="Times New Roman" w:cs="Times New Roman"/>
          <w:szCs w:val="24"/>
        </w:rPr>
        <w:t>.</w:t>
      </w:r>
      <w:r>
        <w:rPr>
          <w:rFonts w:eastAsia="Times New Roman" w:cs="Times New Roman"/>
          <w:szCs w:val="24"/>
        </w:rPr>
        <w:t xml:space="preserve"> Παναγιώτα </w:t>
      </w:r>
      <w:proofErr w:type="spellStart"/>
      <w:r>
        <w:rPr>
          <w:rFonts w:eastAsia="Times New Roman" w:cs="Times New Roman"/>
          <w:szCs w:val="24"/>
        </w:rPr>
        <w:t>Κοζομπόλη</w:t>
      </w:r>
      <w:proofErr w:type="spellEnd"/>
      <w:r>
        <w:rPr>
          <w:rFonts w:eastAsia="Times New Roman" w:cs="Times New Roman"/>
          <w:szCs w:val="24"/>
        </w:rPr>
        <w:t>.</w:t>
      </w:r>
    </w:p>
    <w:p w14:paraId="289F3E2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 </w:t>
      </w:r>
      <w:r>
        <w:rPr>
          <w:rFonts w:eastAsia="Times New Roman" w:cs="Times New Roman"/>
          <w:b/>
          <w:szCs w:val="24"/>
        </w:rPr>
        <w:t xml:space="preserve">ΑΜΑΝΑΤΙΔΗ: </w:t>
      </w:r>
      <w:r w:rsidRPr="00480689">
        <w:rPr>
          <w:rFonts w:eastAsia="Times New Roman"/>
          <w:color w:val="000000"/>
          <w:szCs w:val="24"/>
        </w:rPr>
        <w:t>Ευχαριστώ, κύριε Πρόεδρε.</w:t>
      </w:r>
      <w:r>
        <w:rPr>
          <w:rFonts w:eastAsia="Times New Roman" w:cs="Times New Roman"/>
          <w:szCs w:val="24"/>
        </w:rPr>
        <w:t xml:space="preserve"> </w:t>
      </w:r>
    </w:p>
    <w:p w14:paraId="289F3E2B" w14:textId="77777777" w:rsidR="001E1ED4" w:rsidRDefault="000D3DEF">
      <w:pPr>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από την πρώτη συνεδρίαση αυτής της </w:t>
      </w:r>
      <w:r>
        <w:rPr>
          <w:rFonts w:eastAsia="Times New Roman" w:cs="Times New Roman"/>
          <w:szCs w:val="24"/>
        </w:rPr>
        <w:t>π</w:t>
      </w:r>
      <w:r>
        <w:rPr>
          <w:rFonts w:eastAsia="Times New Roman" w:cs="Times New Roman"/>
          <w:szCs w:val="24"/>
        </w:rPr>
        <w:t xml:space="preserve">εριόδου της </w:t>
      </w:r>
      <w:r w:rsidRPr="00840C4C">
        <w:rPr>
          <w:rFonts w:eastAsia="Times New Roman" w:cs="Times New Roman"/>
          <w:szCs w:val="24"/>
        </w:rPr>
        <w:t>Βουλή</w:t>
      </w:r>
      <w:r>
        <w:rPr>
          <w:rFonts w:eastAsia="Times New Roman" w:cs="Times New Roman"/>
          <w:szCs w:val="24"/>
        </w:rPr>
        <w:t xml:space="preserve">ς η διακηρυγμένη θέση του Προέδρου της </w:t>
      </w:r>
      <w:r w:rsidRPr="00840C4C">
        <w:rPr>
          <w:rFonts w:eastAsia="Times New Roman" w:cs="Times New Roman"/>
          <w:szCs w:val="24"/>
        </w:rPr>
        <w:t>Βουλή</w:t>
      </w:r>
      <w:r>
        <w:rPr>
          <w:rFonts w:eastAsia="Times New Roman" w:cs="Times New Roman"/>
          <w:szCs w:val="24"/>
        </w:rPr>
        <w:t>ς</w:t>
      </w:r>
      <w:r>
        <w:rPr>
          <w:rFonts w:eastAsia="Times New Roman" w:cs="Times New Roman"/>
          <w:szCs w:val="24"/>
        </w:rPr>
        <w:t xml:space="preserve">, την οποία υιοθέτησε ομόφωνα η Επιτροπή Κανονισμού της </w:t>
      </w:r>
      <w:r w:rsidRPr="00840C4C">
        <w:rPr>
          <w:rFonts w:eastAsia="Times New Roman" w:cs="Times New Roman"/>
          <w:szCs w:val="24"/>
        </w:rPr>
        <w:t>Βουλή</w:t>
      </w:r>
      <w:r>
        <w:rPr>
          <w:rFonts w:eastAsia="Times New Roman" w:cs="Times New Roman"/>
          <w:szCs w:val="24"/>
        </w:rPr>
        <w:t>ς, ήταν να γίνουν τροποποιήσεις και παρεμβάσεις</w:t>
      </w:r>
      <w:r>
        <w:rPr>
          <w:rFonts w:eastAsia="Times New Roman" w:cs="Times New Roman"/>
          <w:szCs w:val="24"/>
        </w:rPr>
        <w:t>,</w:t>
      </w:r>
      <w:r>
        <w:rPr>
          <w:rFonts w:eastAsia="Times New Roman" w:cs="Times New Roman"/>
          <w:szCs w:val="24"/>
        </w:rPr>
        <w:t xml:space="preserve"> ώστε ο Κανονισμός της </w:t>
      </w:r>
      <w:r w:rsidRPr="00840C4C">
        <w:rPr>
          <w:rFonts w:eastAsia="Times New Roman" w:cs="Times New Roman"/>
          <w:szCs w:val="24"/>
        </w:rPr>
        <w:t>Βουλή</w:t>
      </w:r>
      <w:r>
        <w:rPr>
          <w:rFonts w:eastAsia="Times New Roman" w:cs="Times New Roman"/>
          <w:szCs w:val="24"/>
        </w:rPr>
        <w:t xml:space="preserve">ς και στα δύο του μέρη -και στο ένα που αφορά το προσωπικό της </w:t>
      </w:r>
      <w:r w:rsidRPr="00840C4C">
        <w:rPr>
          <w:rFonts w:eastAsia="Times New Roman" w:cs="Times New Roman"/>
          <w:szCs w:val="24"/>
        </w:rPr>
        <w:t>Βουλή</w:t>
      </w:r>
      <w:r>
        <w:rPr>
          <w:rFonts w:eastAsia="Times New Roman" w:cs="Times New Roman"/>
          <w:szCs w:val="24"/>
        </w:rPr>
        <w:t xml:space="preserve">ς, τις υπηρεσίες της </w:t>
      </w:r>
      <w:r w:rsidRPr="00840C4C">
        <w:rPr>
          <w:rFonts w:eastAsia="Times New Roman" w:cs="Times New Roman"/>
          <w:szCs w:val="24"/>
        </w:rPr>
        <w:t>Βουλή</w:t>
      </w:r>
      <w:r>
        <w:rPr>
          <w:rFonts w:eastAsia="Times New Roman" w:cs="Times New Roman"/>
          <w:szCs w:val="24"/>
        </w:rPr>
        <w:t>ς, τη διαχείριση των ανθρ</w:t>
      </w:r>
      <w:r>
        <w:rPr>
          <w:rFonts w:eastAsia="Times New Roman" w:cs="Times New Roman"/>
          <w:szCs w:val="24"/>
        </w:rPr>
        <w:t xml:space="preserve">ώπινων πόρων, αλλά και στο άλλο μέρος που αφορά το Κοινοβουλευτικό- να γίνουν παρεμβάσεις, έτσι ώστε ο Κανονισμός της </w:t>
      </w:r>
      <w:r w:rsidRPr="00840C4C">
        <w:rPr>
          <w:rFonts w:eastAsia="Times New Roman" w:cs="Times New Roman"/>
          <w:szCs w:val="24"/>
        </w:rPr>
        <w:t>Βουλή</w:t>
      </w:r>
      <w:r>
        <w:rPr>
          <w:rFonts w:eastAsia="Times New Roman" w:cs="Times New Roman"/>
          <w:szCs w:val="24"/>
        </w:rPr>
        <w:t xml:space="preserve">ς να εκσυγχρονιστεί, να </w:t>
      </w:r>
      <w:proofErr w:type="spellStart"/>
      <w:r>
        <w:rPr>
          <w:rFonts w:eastAsia="Times New Roman" w:cs="Times New Roman"/>
          <w:szCs w:val="24"/>
        </w:rPr>
        <w:t>επικαιροποιηθεί</w:t>
      </w:r>
      <w:proofErr w:type="spellEnd"/>
      <w:r>
        <w:rPr>
          <w:rFonts w:eastAsia="Times New Roman" w:cs="Times New Roman"/>
          <w:szCs w:val="24"/>
        </w:rPr>
        <w:t>.</w:t>
      </w:r>
    </w:p>
    <w:p w14:paraId="289F3E2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τώρα έχουν γίνει πολλές παρεμβάσεις. Ήδη έχει εκτυπωθεί το Κοινοβουλευτικό </w:t>
      </w:r>
      <w:r>
        <w:rPr>
          <w:rFonts w:eastAsia="Times New Roman" w:cs="Times New Roman"/>
          <w:szCs w:val="24"/>
        </w:rPr>
        <w:t>Μ</w:t>
      </w:r>
      <w:r>
        <w:rPr>
          <w:rFonts w:eastAsia="Times New Roman" w:cs="Times New Roman"/>
          <w:szCs w:val="24"/>
        </w:rPr>
        <w:t>έρος και σ</w:t>
      </w:r>
      <w:r>
        <w:rPr>
          <w:rFonts w:eastAsia="Times New Roman" w:cs="Times New Roman"/>
          <w:szCs w:val="24"/>
        </w:rPr>
        <w:t xml:space="preserve">υστηματοποιείται και το </w:t>
      </w:r>
      <w:r w:rsidRPr="00840C4C">
        <w:rPr>
          <w:rFonts w:eastAsia="Times New Roman" w:cs="Times New Roman"/>
          <w:szCs w:val="24"/>
        </w:rPr>
        <w:t>Β</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έρος. Στο πνεύμα που προανέφερα είναι και οι σημερινές διατάξεις, είναι είκοσι εννέα άρθρα, περίπου, που αφορούν και στο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έρος και στο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Μ</w:t>
      </w:r>
      <w:r>
        <w:rPr>
          <w:rFonts w:eastAsia="Times New Roman" w:cs="Times New Roman"/>
          <w:szCs w:val="24"/>
        </w:rPr>
        <w:t>έρος.</w:t>
      </w:r>
    </w:p>
    <w:p w14:paraId="289F3E2D"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ριν κάνω μία πολύ συνοπτική παρουσίαση των διατάξεων που ρυθμίζονται σήμερα, θα</w:t>
      </w:r>
      <w:r>
        <w:rPr>
          <w:rFonts w:eastAsia="Times New Roman" w:cs="Times New Roman"/>
          <w:szCs w:val="24"/>
        </w:rPr>
        <w:t xml:space="preserve"> ήθελα να τονίσω τη θετική </w:t>
      </w:r>
      <w:r>
        <w:rPr>
          <w:rFonts w:eastAsia="Times New Roman" w:cs="Times New Roman"/>
          <w:szCs w:val="24"/>
        </w:rPr>
        <w:lastRenderedPageBreak/>
        <w:t xml:space="preserve">συμβολή του καθηγητή της Επιστημονικής Επιτροπής κ. </w:t>
      </w:r>
      <w:proofErr w:type="spellStart"/>
      <w:r>
        <w:rPr>
          <w:rFonts w:eastAsia="Times New Roman" w:cs="Times New Roman"/>
          <w:szCs w:val="24"/>
        </w:rPr>
        <w:t>Μαυριά</w:t>
      </w:r>
      <w:proofErr w:type="spellEnd"/>
      <w:r>
        <w:rPr>
          <w:rFonts w:eastAsia="Times New Roman" w:cs="Times New Roman"/>
          <w:szCs w:val="24"/>
        </w:rPr>
        <w:t>, των Γραμματέων, Γενικού και Ειδικού, των Υπηρεσιών της Βουλής αλλά και του Συλλόγου των Υπαλλήλων της Βουλής που δεν είχαν μόνο αιτήματα, γιατί περιέχονται εδώ και λύνον</w:t>
      </w:r>
      <w:r>
        <w:rPr>
          <w:rFonts w:eastAsia="Times New Roman" w:cs="Times New Roman"/>
          <w:szCs w:val="24"/>
        </w:rPr>
        <w:t>ται θέματα</w:t>
      </w:r>
      <w:r>
        <w:rPr>
          <w:rFonts w:eastAsia="Times New Roman" w:cs="Times New Roman"/>
          <w:szCs w:val="24"/>
        </w:rPr>
        <w:t>,</w:t>
      </w:r>
      <w:r>
        <w:rPr>
          <w:rFonts w:eastAsia="Times New Roman" w:cs="Times New Roman"/>
          <w:szCs w:val="24"/>
        </w:rPr>
        <w:t xml:space="preserve"> αλλά έκαναν και προτάσεις και έτσι έγινε ένας παραγωγικός διάλογος, που είχε ένα καλό αποτέλεσμα.</w:t>
      </w:r>
    </w:p>
    <w:p w14:paraId="289F3E2E"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προβώ σε μία πολύ συνοπτική παρουσίαση αυτών των νομοθετικών ρυθμίσεων:</w:t>
      </w:r>
    </w:p>
    <w:p w14:paraId="289F3E2F"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Θέλω να σας πω ότι με το άρθρο 1 τακτοποι</w:t>
      </w:r>
      <w:r>
        <w:rPr>
          <w:rFonts w:eastAsia="Times New Roman" w:cs="Times New Roman"/>
          <w:szCs w:val="24"/>
        </w:rPr>
        <w:t>είται μία εκκρεμότητα χρόνων. Δρομολογείται το σχέδιο παρεμβάσεων που πρέπει να γίν</w:t>
      </w:r>
      <w:r>
        <w:rPr>
          <w:rFonts w:eastAsia="Times New Roman" w:cs="Times New Roman"/>
          <w:szCs w:val="24"/>
        </w:rPr>
        <w:t>ει</w:t>
      </w:r>
      <w:r>
        <w:rPr>
          <w:rFonts w:eastAsia="Times New Roman" w:cs="Times New Roman"/>
          <w:szCs w:val="24"/>
        </w:rPr>
        <w:t xml:space="preserve"> στο </w:t>
      </w:r>
      <w:r>
        <w:rPr>
          <w:rFonts w:eastAsia="Times New Roman" w:cs="Times New Roman"/>
          <w:szCs w:val="24"/>
        </w:rPr>
        <w:t>β</w:t>
      </w:r>
      <w:r>
        <w:rPr>
          <w:rFonts w:eastAsia="Times New Roman" w:cs="Times New Roman"/>
          <w:szCs w:val="24"/>
        </w:rPr>
        <w:t xml:space="preserve">ρεφονηπιακό </w:t>
      </w:r>
      <w:r>
        <w:rPr>
          <w:rFonts w:eastAsia="Times New Roman" w:cs="Times New Roman"/>
          <w:szCs w:val="24"/>
        </w:rPr>
        <w:t>σ</w:t>
      </w:r>
      <w:r>
        <w:rPr>
          <w:rFonts w:eastAsia="Times New Roman" w:cs="Times New Roman"/>
          <w:szCs w:val="24"/>
        </w:rPr>
        <w:t xml:space="preserve">ταθμό της Βουλής, ώστε να προσαρμοστεί η άδεια λειτουργίας του </w:t>
      </w:r>
      <w:r>
        <w:rPr>
          <w:rFonts w:eastAsia="Times New Roman" w:cs="Times New Roman"/>
          <w:szCs w:val="24"/>
        </w:rPr>
        <w:t>σ</w:t>
      </w:r>
      <w:r>
        <w:rPr>
          <w:rFonts w:eastAsia="Times New Roman" w:cs="Times New Roman"/>
          <w:szCs w:val="24"/>
        </w:rPr>
        <w:t>ταθμού στο ισχύον νομοθετικό πλαίσιο.</w:t>
      </w:r>
    </w:p>
    <w:p w14:paraId="289F3E30"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το άρθρο 2 προτείνεται η υπαγωγή του Γραφείου Δ</w:t>
      </w:r>
      <w:r>
        <w:rPr>
          <w:rFonts w:eastAsia="Times New Roman" w:cs="Times New Roman"/>
          <w:szCs w:val="24"/>
        </w:rPr>
        <w:t>ιαχείρισης Ψηφιακών Πιστοποιητικών στη Γενική Διεύθυνση Οικονομικών και Διοικητικής Υποστήριξης της Βουλής, γιατί έχει πλέον μόνο έναν υπάλληλο και δεν υφίσταται λόγος να υπάρχει αυτοτελές τμήμα.</w:t>
      </w:r>
    </w:p>
    <w:p w14:paraId="289F3E31"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3 δίδεται η δυνατότητα στο Γραφείο Τύπου και Κοι</w:t>
      </w:r>
      <w:r>
        <w:rPr>
          <w:rFonts w:eastAsia="Times New Roman" w:cs="Times New Roman"/>
          <w:szCs w:val="24"/>
        </w:rPr>
        <w:t>νοβουλευτικής Πληροφόρησης</w:t>
      </w:r>
      <w:r>
        <w:rPr>
          <w:rFonts w:eastAsia="Times New Roman" w:cs="Times New Roman"/>
          <w:szCs w:val="24"/>
        </w:rPr>
        <w:t>,</w:t>
      </w:r>
      <w:r>
        <w:rPr>
          <w:rFonts w:eastAsia="Times New Roman" w:cs="Times New Roman"/>
          <w:szCs w:val="24"/>
        </w:rPr>
        <w:t xml:space="preserve"> να εκδώσει περιοδικό με σκοπό την προβολή του έργου και των δραστηριοτήτων της Βουλής. </w:t>
      </w:r>
    </w:p>
    <w:p w14:paraId="289F3E32"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4 προτείνεται η Διεύθυνση του Τηλεοπτικού και Ραδιοφωνικού Σταθμού να γίνεται από συντονιστή όπως </w:t>
      </w:r>
      <w:r>
        <w:rPr>
          <w:rFonts w:eastAsia="Times New Roman" w:cs="Times New Roman"/>
          <w:szCs w:val="24"/>
        </w:rPr>
        <w:t xml:space="preserve">γίνεται </w:t>
      </w:r>
      <w:r>
        <w:rPr>
          <w:rFonts w:eastAsia="Times New Roman" w:cs="Times New Roman"/>
          <w:szCs w:val="24"/>
        </w:rPr>
        <w:t>και στην πράξη, ενώ με</w:t>
      </w:r>
      <w:r>
        <w:rPr>
          <w:rFonts w:eastAsia="Times New Roman" w:cs="Times New Roman"/>
          <w:szCs w:val="24"/>
        </w:rPr>
        <w:t xml:space="preserve"> το άρθρο 21 προβλέπεται οργανόγραμμα για το κανάλι της Βουλής.</w:t>
      </w:r>
    </w:p>
    <w:p w14:paraId="289F3E33"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5, κυρίες και κύριοι, </w:t>
      </w:r>
      <w:proofErr w:type="spellStart"/>
      <w:r>
        <w:rPr>
          <w:rFonts w:eastAsia="Times New Roman" w:cs="Times New Roman"/>
          <w:szCs w:val="24"/>
        </w:rPr>
        <w:t>οριοθετείται</w:t>
      </w:r>
      <w:proofErr w:type="spellEnd"/>
      <w:r>
        <w:rPr>
          <w:rFonts w:eastAsia="Times New Roman" w:cs="Times New Roman"/>
          <w:szCs w:val="24"/>
        </w:rPr>
        <w:t xml:space="preserve"> ο αριθμός των υπαλλήλων της Βουλής που τοποθετούνται στα γραφεία των Προέδρων των Κοινοβουλευτικών Ομάδων και προτείνεται -αντί του αναφερόμενου </w:t>
      </w:r>
      <w:r>
        <w:rPr>
          <w:rFonts w:eastAsia="Times New Roman" w:cs="Times New Roman"/>
          <w:szCs w:val="24"/>
        </w:rPr>
        <w:t>«</w:t>
      </w:r>
      <w:proofErr w:type="spellStart"/>
      <w:r>
        <w:rPr>
          <w:rFonts w:eastAsia="Times New Roman" w:cs="Times New Roman"/>
          <w:szCs w:val="24"/>
        </w:rPr>
        <w:t>ευλόγου</w:t>
      </w:r>
      <w:proofErr w:type="spellEnd"/>
      <w:r>
        <w:rPr>
          <w:rFonts w:eastAsia="Times New Roman" w:cs="Times New Roman"/>
          <w:szCs w:val="24"/>
        </w:rPr>
        <w:t xml:space="preserve"> αριθμού», που ερμηνευόταν και παρερμηνευόταν μερικές φορές, αλλά πάντως εντελώς υποκειμενικά,- ο αριθμός αυτός να μην υπερβαίνει τους είκοσι για τα γραφεία του Προέδρου της πρώτης και δεύτερης κατά σειρά δύναμης Κοινοβουλευτική</w:t>
      </w:r>
      <w:r>
        <w:rPr>
          <w:rFonts w:eastAsia="Times New Roman" w:cs="Times New Roman"/>
          <w:szCs w:val="24"/>
        </w:rPr>
        <w:t>ς</w:t>
      </w:r>
      <w:r>
        <w:rPr>
          <w:rFonts w:eastAsia="Times New Roman" w:cs="Times New Roman"/>
          <w:szCs w:val="24"/>
        </w:rPr>
        <w:t xml:space="preserve"> Ομάδα</w:t>
      </w:r>
      <w:r>
        <w:rPr>
          <w:rFonts w:eastAsia="Times New Roman" w:cs="Times New Roman"/>
          <w:szCs w:val="24"/>
        </w:rPr>
        <w:t>ς</w:t>
      </w:r>
      <w:r>
        <w:rPr>
          <w:rFonts w:eastAsia="Times New Roman" w:cs="Times New Roman"/>
          <w:szCs w:val="24"/>
        </w:rPr>
        <w:t xml:space="preserve">, τους δέκα </w:t>
      </w:r>
      <w:r>
        <w:rPr>
          <w:rFonts w:eastAsia="Times New Roman" w:cs="Times New Roman"/>
          <w:szCs w:val="24"/>
        </w:rPr>
        <w:t>για την τρίτη κατά σειρά δύναμη</w:t>
      </w:r>
      <w:r>
        <w:rPr>
          <w:rFonts w:eastAsia="Times New Roman" w:cs="Times New Roman"/>
          <w:szCs w:val="24"/>
        </w:rPr>
        <w:t>ς</w:t>
      </w:r>
      <w:r>
        <w:rPr>
          <w:rFonts w:eastAsia="Times New Roman" w:cs="Times New Roman"/>
          <w:szCs w:val="24"/>
        </w:rPr>
        <w:t xml:space="preserve"> Κοινοβουλευτική Ομάδα, ενώ για το γραφείο του Προέδρου των υπολοίπων Κοινοβουλευτικών Ομάδων ο αριθμός αυτών των υπαλλήλων να μην ξεπερνά τους πέντε. </w:t>
      </w:r>
    </w:p>
    <w:p w14:paraId="289F3E34"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Εδώ θα ήθελα να πω, κυρίες και κύριοι συνάδελφοι, ότι κατά τη συζήτηση 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πιτροπή διατυπώθηκε και μία άλλη άποψη -δεν θα πω διαφορετική αλλά μία άλλη απλά- που έλεγε να παγώσει η ισχύουσα κατάσταση, να μείνει ως έχει. Θεωρώ ότι το σωστό είναι να μην υπάρχουν ασάφειες μέσα στις διατάξεις οι οποίες μπορεί να παρερμηνευθούν. Κ</w:t>
      </w:r>
      <w:r>
        <w:rPr>
          <w:rFonts w:eastAsia="Times New Roman" w:cs="Times New Roman"/>
          <w:szCs w:val="24"/>
        </w:rPr>
        <w:t>αι στη φράση «εύλογος αριθμός» νομίζω ότι μπορεί να γίνει κακοποίηση, μπορεί να παρερμηνευθεί πάρα πολλές φορές. Εξάλλου θέλω να πω ότι ο Πρόεδρος της Κοινοβουλευτικής Ομάδας του ΣΥΡΙΖΑ -θα πω και μία προσωπική εμπειρία- έχει επτά υπαλλήλους και λειτουργεί</w:t>
      </w:r>
      <w:r>
        <w:rPr>
          <w:rFonts w:eastAsia="Times New Roman" w:cs="Times New Roman"/>
          <w:szCs w:val="24"/>
        </w:rPr>
        <w:t xml:space="preserve"> μια χαρά. Η </w:t>
      </w:r>
      <w:r>
        <w:rPr>
          <w:rFonts w:eastAsia="Times New Roman" w:cs="Times New Roman"/>
          <w:szCs w:val="24"/>
        </w:rPr>
        <w:t>δεύτερη σε δύναμη</w:t>
      </w:r>
      <w:r>
        <w:rPr>
          <w:rFonts w:eastAsia="Times New Roman" w:cs="Times New Roman"/>
          <w:szCs w:val="24"/>
        </w:rPr>
        <w:t xml:space="preserve"> Κοινοβουλευτική Ομάδα </w:t>
      </w:r>
      <w:r>
        <w:rPr>
          <w:rFonts w:eastAsia="Times New Roman" w:cs="Times New Roman"/>
          <w:szCs w:val="24"/>
        </w:rPr>
        <w:t>έχει</w:t>
      </w:r>
      <w:r>
        <w:rPr>
          <w:rFonts w:eastAsia="Times New Roman" w:cs="Times New Roman"/>
          <w:szCs w:val="24"/>
        </w:rPr>
        <w:t xml:space="preserve"> είκοσι εννέα υπαλλήλους </w:t>
      </w:r>
      <w:r>
        <w:rPr>
          <w:rFonts w:eastAsia="Times New Roman" w:cs="Times New Roman"/>
          <w:szCs w:val="24"/>
        </w:rPr>
        <w:t>κ</w:t>
      </w:r>
      <w:r>
        <w:rPr>
          <w:rFonts w:eastAsia="Times New Roman" w:cs="Times New Roman"/>
          <w:szCs w:val="24"/>
        </w:rPr>
        <w:t>αι νομίζω ότι πρέπει να υπάρξει ένας εκσυγχρονισμός. Δεν νομίζω ότι μπορεί να παγιωθεί αυτή η κατάσταση έτσι όπως είναι.</w:t>
      </w:r>
    </w:p>
    <w:p w14:paraId="289F3E35"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το άρθρο 6 προτείνεται με συγκεκριμένη διαδικασία</w:t>
      </w:r>
      <w:r>
        <w:rPr>
          <w:rFonts w:eastAsia="Times New Roman" w:cs="Times New Roman"/>
          <w:szCs w:val="24"/>
        </w:rPr>
        <w:t xml:space="preserve"> και υπό προϋποθέσεις η δυνατότητα απόσπασης υπαλλήλων της Βουλής σε δημόσιες υπηρεσίες εκτός Αττικής, προκειμένου να συνυπηρετήσουν με σύζυγο ή </w:t>
      </w:r>
      <w:proofErr w:type="spellStart"/>
      <w:r>
        <w:rPr>
          <w:rFonts w:eastAsia="Times New Roman" w:cs="Times New Roman"/>
          <w:szCs w:val="24"/>
        </w:rPr>
        <w:t>συμβιούντα</w:t>
      </w:r>
      <w:proofErr w:type="spellEnd"/>
      <w:r>
        <w:rPr>
          <w:rFonts w:eastAsia="Times New Roman" w:cs="Times New Roman"/>
          <w:szCs w:val="24"/>
        </w:rPr>
        <w:t xml:space="preserve"> δημόσιο υπάλληλο.</w:t>
      </w:r>
    </w:p>
    <w:p w14:paraId="289F3E36"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άρθρο 7 προτείνεται ερμηνευτική διάταξη, προκειμένου να καλυφθεί κενό νόμου </w:t>
      </w:r>
      <w:r>
        <w:rPr>
          <w:rFonts w:eastAsia="Times New Roman" w:cs="Times New Roman"/>
          <w:szCs w:val="24"/>
        </w:rPr>
        <w:t xml:space="preserve">στην περίπτωση κρίσεων για την επιλογή </w:t>
      </w:r>
      <w:r>
        <w:rPr>
          <w:rFonts w:eastAsia="Times New Roman" w:cs="Times New Roman"/>
          <w:szCs w:val="24"/>
        </w:rPr>
        <w:t>π</w:t>
      </w:r>
      <w:r>
        <w:rPr>
          <w:rFonts w:eastAsia="Times New Roman" w:cs="Times New Roman"/>
          <w:szCs w:val="24"/>
        </w:rPr>
        <w:t>ροϊσταμένων.</w:t>
      </w:r>
    </w:p>
    <w:p w14:paraId="289F3E37"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τα άρθρα 8, 9 και 16 διευκρινίζεται ρητά ότι η Υπηρεσία Διάθεσης Ευρωπαϊκών και Λοιπών Πιστώσεων</w:t>
      </w:r>
      <w:r>
        <w:rPr>
          <w:rFonts w:eastAsia="Times New Roman" w:cs="Times New Roman"/>
          <w:szCs w:val="24"/>
        </w:rPr>
        <w:t>,</w:t>
      </w:r>
      <w:r>
        <w:rPr>
          <w:rFonts w:eastAsia="Times New Roman" w:cs="Times New Roman"/>
          <w:szCs w:val="24"/>
        </w:rPr>
        <w:t xml:space="preserve"> μπορεί να χρηματοδοτεί έργα, υπηρεσίες, προμήθειες και μελέτες της Βουλής, ενώ για τη χρηματοδότηση έρ</w:t>
      </w:r>
      <w:r>
        <w:rPr>
          <w:rFonts w:eastAsia="Times New Roman" w:cs="Times New Roman"/>
          <w:szCs w:val="24"/>
        </w:rPr>
        <w:t>γων της Βουλής από τον ειδικό λογαριασμό που διαχειρίζεται η Υπηρεσία Διάθεσης Ευρωπαϊκών και Λοιπών Πιστώσεων, απαιτείται και απόφαση του Προέδρου.</w:t>
      </w:r>
    </w:p>
    <w:p w14:paraId="289F3E38"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το άρθρο 10, κυρίες και κύριοι συνάδελφοι, ικανοποιείται ένα πάγιο αίτημα του Συλλόγου των Υπαλλήλων της</w:t>
      </w:r>
      <w:r>
        <w:rPr>
          <w:rFonts w:eastAsia="Times New Roman" w:cs="Times New Roman"/>
          <w:szCs w:val="24"/>
        </w:rPr>
        <w:t xml:space="preserve"> Βουλής, δηλαδή να γίνει οριστική εκκαθάριση του Ταμείου των Υπαλλήλων της Βουλής, του ΤΑΥΒ. Μέχρι τώρα έχει γίνει μία προσωρινή εκκαθάριση, η ιστορία είναι σε εκκρεμότητα και νομίζω ότι αυτό το αίτημα τακτοποιείται και τακτοποιείται μετά από καιρό. </w:t>
      </w:r>
    </w:p>
    <w:p w14:paraId="289F3E39" w14:textId="77777777" w:rsidR="001E1ED4" w:rsidRDefault="000D3DE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άρθρο 11 προστίθεται στο άρθρο 108 του Κανονισμού της Βουλής στο Μέρος Β΄, η δυνατότητα ανάθεσης και παροχής υπηρεσιών πλην της εκτέλεσης έργων και μελετών που </w:t>
      </w:r>
      <w:r>
        <w:rPr>
          <w:rFonts w:eastAsia="Times New Roman" w:cs="Times New Roman"/>
          <w:szCs w:val="24"/>
        </w:rPr>
        <w:lastRenderedPageBreak/>
        <w:t>είχαμε σήμερα, δηλαδή προστίθεται και η παροχή υπηρεσιών μετά από πρόταση αρμόδιας υπηρεσίας κα</w:t>
      </w:r>
      <w:r>
        <w:rPr>
          <w:rFonts w:eastAsia="Times New Roman" w:cs="Times New Roman"/>
          <w:szCs w:val="24"/>
        </w:rPr>
        <w:t xml:space="preserve">ι μέχρι του ποσού των 90.000 ευρώ. </w:t>
      </w:r>
    </w:p>
    <w:p w14:paraId="289F3E3A" w14:textId="77777777" w:rsidR="001E1ED4" w:rsidRDefault="000D3DEF">
      <w:pPr>
        <w:spacing w:line="600" w:lineRule="auto"/>
        <w:ind w:firstLine="720"/>
        <w:contextualSpacing/>
        <w:jc w:val="both"/>
        <w:rPr>
          <w:rFonts w:eastAsia="Times New Roman"/>
          <w:szCs w:val="24"/>
        </w:rPr>
      </w:pPr>
      <w:r>
        <w:rPr>
          <w:rFonts w:eastAsia="Times New Roman"/>
          <w:szCs w:val="24"/>
        </w:rPr>
        <w:t>Αυτό το ποσό υπήρχε, αλλά τώρα αποσαφηνίζεται ότι αυτό το ποσό αφορά την ετήσια σχετική δαπάνη, δηλαδή</w:t>
      </w:r>
      <w:r>
        <w:rPr>
          <w:rFonts w:eastAsia="Times New Roman"/>
          <w:szCs w:val="24"/>
        </w:rPr>
        <w:t>,</w:t>
      </w:r>
      <w:r>
        <w:rPr>
          <w:rFonts w:eastAsia="Times New Roman"/>
          <w:szCs w:val="24"/>
        </w:rPr>
        <w:t xml:space="preserve"> είναι για ένα έτος.</w:t>
      </w:r>
    </w:p>
    <w:p w14:paraId="289F3E3B"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άρθρο 14 ορίζεται ότι για κάθε σύμβαση για λογαριασμό της Βουλής αξίας μεγαλύτερης των 5.0</w:t>
      </w:r>
      <w:r>
        <w:rPr>
          <w:rFonts w:eastAsia="Times New Roman"/>
          <w:szCs w:val="24"/>
        </w:rPr>
        <w:t>00 ευρώ, όλη η διαδικασία περιβάλλεται τον τύπο που περιβάλλονται οι σχετικές συμβάσεις.</w:t>
      </w:r>
    </w:p>
    <w:p w14:paraId="289F3E3C"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άρθρο 15 παρέχονται διευκρινήσεις για την ανάπτυξη του συστήματος ηλεκτρονικών συμβάσεων της Βουλής.</w:t>
      </w:r>
    </w:p>
    <w:p w14:paraId="289F3E3D"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άρθρο 18 ρυθμίζεται ένα κενό νόμου</w:t>
      </w:r>
      <w:r>
        <w:rPr>
          <w:rFonts w:eastAsia="Times New Roman"/>
          <w:szCs w:val="24"/>
        </w:rPr>
        <w:t xml:space="preserve"> σχετικά με την προσωπική διαφορά των δημοσίων υπαλλήλων.</w:t>
      </w:r>
    </w:p>
    <w:p w14:paraId="289F3E3E"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Με το άρθρο 22 ρυθμίζεται μια ειδική κατηγορία εργαζομένων της Βουλής. Είναι η κατηγορία των </w:t>
      </w:r>
      <w:r>
        <w:rPr>
          <w:rFonts w:eastAsia="Times New Roman"/>
          <w:szCs w:val="24"/>
        </w:rPr>
        <w:t>ε</w:t>
      </w:r>
      <w:r>
        <w:rPr>
          <w:rFonts w:eastAsia="Times New Roman"/>
          <w:szCs w:val="24"/>
        </w:rPr>
        <w:t xml:space="preserve">ιδικών </w:t>
      </w:r>
      <w:r>
        <w:rPr>
          <w:rFonts w:eastAsia="Times New Roman"/>
          <w:szCs w:val="24"/>
        </w:rPr>
        <w:t>φ</w:t>
      </w:r>
      <w:r>
        <w:rPr>
          <w:rFonts w:eastAsia="Times New Roman"/>
          <w:szCs w:val="24"/>
        </w:rPr>
        <w:t>ρουρών. Είναι εξήντα οκτώ εργαζόμενοι αυτή τη στιγμή. Υπήρχε μια ασάφεια στις εργασιακές τους σχ</w:t>
      </w:r>
      <w:r>
        <w:rPr>
          <w:rFonts w:eastAsia="Times New Roman"/>
          <w:szCs w:val="24"/>
        </w:rPr>
        <w:t xml:space="preserve">έσεις. Αυτή τη στιγμή με τις προτεινόμενες διατάξεις ορίζεται μια </w:t>
      </w:r>
      <w:r>
        <w:rPr>
          <w:rFonts w:eastAsia="Times New Roman"/>
          <w:szCs w:val="24"/>
        </w:rPr>
        <w:t>ε</w:t>
      </w:r>
      <w:r>
        <w:rPr>
          <w:rFonts w:eastAsia="Times New Roman"/>
          <w:szCs w:val="24"/>
        </w:rPr>
        <w:t xml:space="preserve">πιτροπή, η οποία σύμφωνα με τα </w:t>
      </w:r>
      <w:r>
        <w:rPr>
          <w:rFonts w:eastAsia="Times New Roman"/>
          <w:szCs w:val="24"/>
        </w:rPr>
        <w:lastRenderedPageBreak/>
        <w:t>προσόντα των εργαζομένων αυτών θα τους κατατάξει σε συγκεκριμένες υπηρεσίες, στις οποίες όμως υποχρεούνται να μείνουν για τουλάχιστον μια πενταετία.</w:t>
      </w:r>
    </w:p>
    <w:p w14:paraId="289F3E3F"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w:t>
      </w:r>
      <w:r>
        <w:rPr>
          <w:rFonts w:eastAsia="Times New Roman"/>
          <w:szCs w:val="24"/>
        </w:rPr>
        <w:t xml:space="preserve">ρο 23 ικανοποιείται ένα πάγιο αίτημα του Συλλόγου των Υπαλλήλων της Βουλής. Πρόκειται για τον Λογαριασμό Αλληλοβοήθειας Υπάλληλων της Βουλής, το γνωστό ΛΑΥΒ. Αλλάζει ο τρόπος διοίκησης του </w:t>
      </w:r>
      <w:r>
        <w:rPr>
          <w:rFonts w:eastAsia="Times New Roman"/>
          <w:szCs w:val="24"/>
        </w:rPr>
        <w:t>τ</w:t>
      </w:r>
      <w:r>
        <w:rPr>
          <w:rFonts w:eastAsia="Times New Roman"/>
          <w:szCs w:val="24"/>
        </w:rPr>
        <w:t>αμείου. Διοικείται από υπηρεσία της Βουλής. Καταγράφονται τα δικαι</w:t>
      </w:r>
      <w:r>
        <w:rPr>
          <w:rFonts w:eastAsia="Times New Roman"/>
          <w:szCs w:val="24"/>
        </w:rPr>
        <w:t xml:space="preserve">ώματα και οι υποχρεώσεις στον </w:t>
      </w:r>
      <w:r>
        <w:rPr>
          <w:rFonts w:eastAsia="Times New Roman"/>
          <w:szCs w:val="24"/>
        </w:rPr>
        <w:t>κ</w:t>
      </w:r>
      <w:r>
        <w:rPr>
          <w:rFonts w:eastAsia="Times New Roman"/>
          <w:szCs w:val="24"/>
        </w:rPr>
        <w:t xml:space="preserve">ανονισμό </w:t>
      </w:r>
      <w:r>
        <w:rPr>
          <w:rFonts w:eastAsia="Times New Roman"/>
          <w:szCs w:val="24"/>
        </w:rPr>
        <w:t>λ</w:t>
      </w:r>
      <w:r>
        <w:rPr>
          <w:rFonts w:eastAsia="Times New Roman"/>
          <w:szCs w:val="24"/>
        </w:rPr>
        <w:t xml:space="preserve">ειτουργίας -είναι όλα πλέον καταγεγραμμένα-  διευρύνονται οι χρηματοδοτήσεις, οι παροχές, οι </w:t>
      </w:r>
      <w:proofErr w:type="spellStart"/>
      <w:r>
        <w:rPr>
          <w:rFonts w:eastAsia="Times New Roman"/>
          <w:szCs w:val="24"/>
        </w:rPr>
        <w:t>επιχορηγίες</w:t>
      </w:r>
      <w:proofErr w:type="spellEnd"/>
      <w:r>
        <w:rPr>
          <w:rFonts w:eastAsia="Times New Roman"/>
          <w:szCs w:val="24"/>
        </w:rPr>
        <w:t xml:space="preserve"> που δίνονται στους υπαλλήλους και καθορίζεται η μηνιαία εισφορά των μελών σε ποσοστό 0,7% επί των πάσης φύσεως</w:t>
      </w:r>
      <w:r>
        <w:rPr>
          <w:rFonts w:eastAsia="Times New Roman"/>
          <w:szCs w:val="24"/>
        </w:rPr>
        <w:t xml:space="preserve"> τακτικών αποδοχών τους, προκειμένου ο συγκεκριμένος λογαριασμός, το συγκεκριμένο </w:t>
      </w:r>
      <w:r>
        <w:rPr>
          <w:rFonts w:eastAsia="Times New Roman"/>
          <w:szCs w:val="24"/>
        </w:rPr>
        <w:t>τ</w:t>
      </w:r>
      <w:r>
        <w:rPr>
          <w:rFonts w:eastAsia="Times New Roman"/>
          <w:szCs w:val="24"/>
        </w:rPr>
        <w:t>αμείο να μπορεί να ανταποκριθεί στους σκοπούς του.</w:t>
      </w:r>
    </w:p>
    <w:p w14:paraId="289F3E40"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άρθρο 24 καταργείται μία διάταξη που είχε θεσπιστεί το 1991, που προέβλεπε επιπλέον αποζημίωση των Βουλευτών στο Τμή</w:t>
      </w:r>
      <w:r>
        <w:rPr>
          <w:rFonts w:eastAsia="Times New Roman"/>
          <w:szCs w:val="24"/>
        </w:rPr>
        <w:t>μα Διακοπής Εργασιών της Βουλής του άρθρου 71 του Συντάγματος.</w:t>
      </w:r>
    </w:p>
    <w:p w14:paraId="289F3E41" w14:textId="77777777" w:rsidR="001E1ED4" w:rsidRDefault="000D3DEF">
      <w:pPr>
        <w:spacing w:line="600" w:lineRule="auto"/>
        <w:ind w:firstLine="720"/>
        <w:contextualSpacing/>
        <w:jc w:val="both"/>
        <w:rPr>
          <w:rFonts w:eastAsia="Times New Roman"/>
          <w:szCs w:val="24"/>
        </w:rPr>
      </w:pPr>
      <w:r>
        <w:rPr>
          <w:rFonts w:eastAsia="Times New Roman"/>
          <w:szCs w:val="24"/>
        </w:rPr>
        <w:lastRenderedPageBreak/>
        <w:t>Με το άρθρο 25 τίθεται μία νομική ασπίδα στη Νομική Υπηρεσία της Βουλής, ανάλογη με εκείνην που έχει τεθεί και στον Συνήγορο του Πολίτη και σε άλλες νομικές υπηρεσίες, προκειμένου να εκφράζει τ</w:t>
      </w:r>
      <w:r>
        <w:rPr>
          <w:rFonts w:eastAsia="Times New Roman"/>
          <w:szCs w:val="24"/>
        </w:rPr>
        <w:t>η γνώμη του, μια ελευθερία στην έκφραση γνώμης δηλαδή.</w:t>
      </w:r>
    </w:p>
    <w:p w14:paraId="289F3E42"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άρθρο 26 καθορίζεται ο τρόπος που η Βουλή των Ελλήνων θα εκφράζει γνώμη για σχέδια νομοθετικών πράξεων της Ευρωπαϊκής Ένωσης.</w:t>
      </w:r>
    </w:p>
    <w:p w14:paraId="289F3E43" w14:textId="77777777" w:rsidR="001E1ED4" w:rsidRDefault="000D3DEF">
      <w:pPr>
        <w:spacing w:line="600" w:lineRule="auto"/>
        <w:ind w:firstLine="720"/>
        <w:contextualSpacing/>
        <w:jc w:val="both"/>
        <w:rPr>
          <w:rFonts w:eastAsia="Times New Roman"/>
          <w:szCs w:val="24"/>
        </w:rPr>
      </w:pPr>
      <w:r>
        <w:rPr>
          <w:rFonts w:eastAsia="Times New Roman"/>
          <w:szCs w:val="24"/>
        </w:rPr>
        <w:t>Με το άρθρο 27 εξομοιώνονται τα μέλη της Διάσκεψης των Προέδρων με μέ</w:t>
      </w:r>
      <w:r>
        <w:rPr>
          <w:rFonts w:eastAsia="Times New Roman"/>
          <w:szCs w:val="24"/>
        </w:rPr>
        <w:t xml:space="preserve">λη των λοιπών κοινοβουλευτικών </w:t>
      </w:r>
      <w:r>
        <w:rPr>
          <w:rFonts w:eastAsia="Times New Roman"/>
          <w:szCs w:val="24"/>
        </w:rPr>
        <w:t>επιτροπών</w:t>
      </w:r>
      <w:r>
        <w:rPr>
          <w:rFonts w:eastAsia="Times New Roman"/>
          <w:szCs w:val="24"/>
        </w:rPr>
        <w:t>.</w:t>
      </w:r>
    </w:p>
    <w:p w14:paraId="289F3E44" w14:textId="77777777" w:rsidR="001E1ED4" w:rsidRDefault="000D3DEF">
      <w:pPr>
        <w:spacing w:line="600" w:lineRule="auto"/>
        <w:ind w:firstLine="720"/>
        <w:contextualSpacing/>
        <w:jc w:val="both"/>
        <w:rPr>
          <w:rFonts w:eastAsia="Times New Roman"/>
          <w:szCs w:val="24"/>
        </w:rPr>
      </w:pPr>
      <w:r>
        <w:rPr>
          <w:rFonts w:eastAsia="Times New Roman"/>
          <w:szCs w:val="24"/>
        </w:rPr>
        <w:t>Τέλος, με το άρθρο 28 καθορίζονται κανόνες και τίθεται πλαίσιο λειτουργίας στο Ίδρυμα της Βουλής. Και εδώ υπήρχε μια μεγάλη ασάφεια. Υπάρχει μια κανονικότητα. Θέλω να σας πω ότι στις συγκεκριμένες διατάξεις έχουν κ</w:t>
      </w:r>
      <w:r>
        <w:rPr>
          <w:rFonts w:eastAsia="Times New Roman"/>
          <w:szCs w:val="24"/>
        </w:rPr>
        <w:t xml:space="preserve">αταλήξει οι </w:t>
      </w:r>
      <w:r>
        <w:rPr>
          <w:rFonts w:eastAsia="Times New Roman"/>
          <w:szCs w:val="24"/>
        </w:rPr>
        <w:t>επιτροπές</w:t>
      </w:r>
      <w:r>
        <w:rPr>
          <w:rFonts w:eastAsia="Times New Roman"/>
          <w:szCs w:val="24"/>
        </w:rPr>
        <w:t>, η Επιστημονική Επιτροπή, και γενικά αυτό που προέκυψε έγινε με απόλυτο διάλογο με το Γενικό Λογιστήριο του Κράτους και με το Ελεγκτικό Συνέδριο.</w:t>
      </w:r>
    </w:p>
    <w:p w14:paraId="289F3E45" w14:textId="77777777" w:rsidR="001E1ED4" w:rsidRDefault="000D3DEF">
      <w:pPr>
        <w:spacing w:line="600" w:lineRule="auto"/>
        <w:ind w:firstLine="720"/>
        <w:contextualSpacing/>
        <w:jc w:val="both"/>
        <w:rPr>
          <w:rFonts w:eastAsia="Times New Roman"/>
          <w:szCs w:val="24"/>
        </w:rPr>
      </w:pPr>
      <w:r>
        <w:rPr>
          <w:rFonts w:eastAsia="Times New Roman"/>
          <w:szCs w:val="24"/>
        </w:rPr>
        <w:t>Ευχαριστώ πολύ.</w:t>
      </w:r>
    </w:p>
    <w:p w14:paraId="289F3E46" w14:textId="77777777" w:rsidR="001E1ED4" w:rsidRDefault="000D3DEF">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κυρία </w:t>
      </w:r>
      <w:proofErr w:type="spellStart"/>
      <w:r>
        <w:rPr>
          <w:rFonts w:eastAsia="Times New Roman"/>
          <w:szCs w:val="24"/>
        </w:rPr>
        <w:t>Κοζομπόλη</w:t>
      </w:r>
      <w:proofErr w:type="spellEnd"/>
      <w:r>
        <w:rPr>
          <w:rFonts w:eastAsia="Times New Roman"/>
          <w:szCs w:val="24"/>
        </w:rPr>
        <w:t>.</w:t>
      </w:r>
    </w:p>
    <w:p w14:paraId="289F3E47"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Ο Πρόεδρος </w:t>
      </w:r>
      <w:r>
        <w:rPr>
          <w:rFonts w:eastAsia="Times New Roman"/>
          <w:szCs w:val="24"/>
        </w:rPr>
        <w:t xml:space="preserve">κ. </w:t>
      </w:r>
      <w:proofErr w:type="spellStart"/>
      <w:r>
        <w:rPr>
          <w:rFonts w:eastAsia="Times New Roman"/>
          <w:szCs w:val="24"/>
        </w:rPr>
        <w:t>Τραγάκης</w:t>
      </w:r>
      <w:proofErr w:type="spellEnd"/>
      <w:r>
        <w:rPr>
          <w:rFonts w:eastAsia="Times New Roman"/>
          <w:szCs w:val="24"/>
        </w:rPr>
        <w:t xml:space="preserve"> έχει τον λόγο.</w:t>
      </w:r>
    </w:p>
    <w:p w14:paraId="289F3E48" w14:textId="77777777" w:rsidR="001E1ED4" w:rsidRDefault="000D3DEF">
      <w:pPr>
        <w:spacing w:line="600" w:lineRule="auto"/>
        <w:ind w:firstLine="720"/>
        <w:contextualSpacing/>
        <w:jc w:val="both"/>
        <w:rPr>
          <w:rFonts w:eastAsia="Times New Roman"/>
          <w:szCs w:val="24"/>
        </w:rPr>
      </w:pPr>
      <w:r>
        <w:rPr>
          <w:rFonts w:eastAsia="Times New Roman"/>
          <w:b/>
          <w:szCs w:val="24"/>
        </w:rPr>
        <w:t>ΙΩΑΝΝΗΣ ΤΡΑΓΑΚΗΣ:</w:t>
      </w:r>
      <w:r>
        <w:rPr>
          <w:rFonts w:eastAsia="Times New Roman"/>
          <w:szCs w:val="24"/>
        </w:rPr>
        <w:t xml:space="preserve"> Ευχαριστώ, κύριε Πρόεδρε.</w:t>
      </w:r>
    </w:p>
    <w:p w14:paraId="289F3E49" w14:textId="77777777" w:rsidR="001E1ED4" w:rsidRDefault="000D3DEF">
      <w:pPr>
        <w:spacing w:line="600" w:lineRule="auto"/>
        <w:ind w:firstLine="720"/>
        <w:contextualSpacing/>
        <w:jc w:val="both"/>
        <w:rPr>
          <w:rFonts w:eastAsia="Times New Roman"/>
          <w:szCs w:val="24"/>
        </w:rPr>
      </w:pPr>
      <w:r>
        <w:rPr>
          <w:rFonts w:eastAsia="Times New Roman"/>
          <w:szCs w:val="24"/>
        </w:rPr>
        <w:t>Η μακρόχρονη παρουσία μου στο Κοινοβούλιο μού δίνει το δικαίωμα μερικούς μύθους να τους αποσαφηνίσω.</w:t>
      </w:r>
    </w:p>
    <w:p w14:paraId="289F3E4A" w14:textId="77777777" w:rsidR="001E1ED4" w:rsidRDefault="000D3DEF">
      <w:pPr>
        <w:spacing w:line="600" w:lineRule="auto"/>
        <w:ind w:firstLine="720"/>
        <w:contextualSpacing/>
        <w:jc w:val="both"/>
        <w:rPr>
          <w:rFonts w:eastAsia="Times New Roman"/>
          <w:szCs w:val="24"/>
        </w:rPr>
      </w:pPr>
      <w:r>
        <w:rPr>
          <w:rFonts w:eastAsia="Times New Roman"/>
          <w:szCs w:val="24"/>
        </w:rPr>
        <w:t>Κατ’ αρχάς, θα ασχοληθώ με το προσωπικό της Βουλής. Θα ήθελα να γνωστοποιήσω σε όλου</w:t>
      </w:r>
      <w:r>
        <w:rPr>
          <w:rFonts w:eastAsia="Times New Roman"/>
          <w:szCs w:val="24"/>
        </w:rPr>
        <w:t>ς ότι το προσωπικό της Βουλής, από την εμπειρία που έχουμε όλοι όσοι έχουμε περάσει από ορισμένες άλλες υπηρεσίες, είναι το καλύτερο που υπάρχει. Το λέω και το εννοώ. Και τι θέλω να πω με αυτό; Γιατί γίνεται αυτό; Διότι η Βουλή είναι η πρώτη η οποία επέβαλ</w:t>
      </w:r>
      <w:r>
        <w:rPr>
          <w:rFonts w:eastAsia="Times New Roman"/>
          <w:szCs w:val="24"/>
        </w:rPr>
        <w:t>ε την αξιολόγηση. Από όλον τον δημόσιο τομέα η Βουλή είναι η πρώτη η οποία επέβαλε την αξιολόγηση. Δηλαδή, όλες οι προαγωγές της Βουλής και οι τοποθετήσεις γίνονται με αξιολογικά κριτήρια. Αυτός είναι ο πρώτος μύθος που ήθελα να διαλύσω.</w:t>
      </w:r>
    </w:p>
    <w:p w14:paraId="289F3E4B" w14:textId="77777777" w:rsidR="001E1ED4" w:rsidRDefault="000D3DEF">
      <w:pPr>
        <w:spacing w:line="600" w:lineRule="auto"/>
        <w:ind w:firstLine="720"/>
        <w:contextualSpacing/>
        <w:jc w:val="both"/>
        <w:rPr>
          <w:rFonts w:eastAsia="Times New Roman"/>
          <w:szCs w:val="24"/>
        </w:rPr>
      </w:pPr>
      <w:r>
        <w:rPr>
          <w:rFonts w:eastAsia="Times New Roman"/>
          <w:szCs w:val="24"/>
        </w:rPr>
        <w:t>Ο δεύτερος μύθος α</w:t>
      </w:r>
      <w:r>
        <w:rPr>
          <w:rFonts w:eastAsia="Times New Roman"/>
          <w:szCs w:val="24"/>
        </w:rPr>
        <w:t>φορά τον αριθμό των υπηρετούντων στη Βουλή.</w:t>
      </w:r>
    </w:p>
    <w:p w14:paraId="289F3E4C" w14:textId="77777777" w:rsidR="001E1ED4" w:rsidRDefault="000D3DEF">
      <w:pPr>
        <w:spacing w:line="600" w:lineRule="auto"/>
        <w:contextualSpacing/>
        <w:jc w:val="both"/>
        <w:rPr>
          <w:rFonts w:eastAsia="Times New Roman"/>
          <w:szCs w:val="24"/>
        </w:rPr>
      </w:pPr>
      <w:r>
        <w:rPr>
          <w:rFonts w:eastAsia="Times New Roman"/>
          <w:szCs w:val="24"/>
        </w:rPr>
        <w:lastRenderedPageBreak/>
        <w:t>Εδώ θα μου επιτρέψετε να κάνω μια παρατήρηση. Το οργανόγραμμα της Βουλής προβλέπει πολύ μεγαλύτερο αριθμό υπαλλήλων στη Βουλή απ’ αυτόν που υπάρχει τώρα. Κατά καιρούς έχουν γίνει βέβαια αρκετές προσθήκες</w:t>
      </w:r>
      <w:r w:rsidRPr="00826281">
        <w:rPr>
          <w:rFonts w:eastAsia="Times New Roman"/>
          <w:szCs w:val="24"/>
        </w:rPr>
        <w:t>,</w:t>
      </w:r>
      <w:r>
        <w:rPr>
          <w:rFonts w:eastAsia="Times New Roman"/>
          <w:szCs w:val="24"/>
        </w:rPr>
        <w:t xml:space="preserve"> αλλά έχ</w:t>
      </w:r>
      <w:r>
        <w:rPr>
          <w:rFonts w:eastAsia="Times New Roman"/>
          <w:szCs w:val="24"/>
        </w:rPr>
        <w:t xml:space="preserve">ουν συνταξιοδοτηθεί και πολλοί υπάλληλοι. </w:t>
      </w:r>
    </w:p>
    <w:p w14:paraId="289F3E4D" w14:textId="77777777" w:rsidR="001E1ED4" w:rsidRDefault="000D3DEF">
      <w:pPr>
        <w:spacing w:line="600" w:lineRule="auto"/>
        <w:ind w:firstLine="720"/>
        <w:contextualSpacing/>
        <w:jc w:val="both"/>
        <w:rPr>
          <w:rFonts w:eastAsia="Times New Roman"/>
          <w:szCs w:val="24"/>
        </w:rPr>
      </w:pPr>
      <w:r>
        <w:rPr>
          <w:rFonts w:eastAsia="Times New Roman"/>
          <w:szCs w:val="24"/>
        </w:rPr>
        <w:t>Ο τρίτος μύθος που θέλω να διαλύσω αφορά στο πόθεν έσχες των Βουλευτών. Επειδή πολλά ακούγονται, πολλά γράφονται και πολλά λέγονται κι επειδή ήμουν Πρόεδρος της Επιτροπής για το πόθεν έσχες επί αρκετά χρόνια, θέλω</w:t>
      </w:r>
      <w:r>
        <w:rPr>
          <w:rFonts w:eastAsia="Times New Roman"/>
          <w:szCs w:val="24"/>
        </w:rPr>
        <w:t xml:space="preserve"> να πω ότι ο έλεγχος των περιουσιακών στοιχείων των Βουλευτών δεν γίνεται από τους Βουλευτές, όπως κακώς γράφεται. Γίνεται από μ</w:t>
      </w:r>
      <w:r>
        <w:rPr>
          <w:rFonts w:eastAsia="Times New Roman"/>
          <w:szCs w:val="24"/>
        </w:rPr>
        <w:t>ε</w:t>
      </w:r>
      <w:r>
        <w:rPr>
          <w:rFonts w:eastAsia="Times New Roman"/>
          <w:szCs w:val="24"/>
        </w:rPr>
        <w:t xml:space="preserve">ικτή επιτροπή στην οποία συμμετέχουν δικαστικοί από τα ανώτατα δικαστήρια της χώρας, επιλεγμένοι με κλήρωση κι αυτοί αναθέτουν </w:t>
      </w:r>
      <w:r>
        <w:rPr>
          <w:rFonts w:eastAsia="Times New Roman"/>
          <w:szCs w:val="24"/>
        </w:rPr>
        <w:t xml:space="preserve">σε ορκωτούς ελεγκτές λογιστές -που ελέγχουν όλο τον δημόσιο τομέα αλλά και όλους τους ιδιωτικούς φορείς- οι οποίοι αποφαίνονται για τα περιουσιακά στοιχεία των Βουλευτών. Και όχι μόνο αυτό. Τα περιουσιακά στοιχεία των Βουλευτών κατ’ έτος αναρτώνται. </w:t>
      </w:r>
    </w:p>
    <w:p w14:paraId="289F3E4E" w14:textId="77777777" w:rsidR="001E1ED4" w:rsidRDefault="000D3DEF">
      <w:pPr>
        <w:spacing w:line="600" w:lineRule="auto"/>
        <w:ind w:firstLine="720"/>
        <w:contextualSpacing/>
        <w:jc w:val="both"/>
        <w:rPr>
          <w:rFonts w:eastAsia="Times New Roman"/>
          <w:szCs w:val="24"/>
        </w:rPr>
      </w:pPr>
      <w:r>
        <w:rPr>
          <w:rFonts w:eastAsia="Times New Roman"/>
          <w:szCs w:val="24"/>
        </w:rPr>
        <w:lastRenderedPageBreak/>
        <w:t>Αν αν</w:t>
      </w:r>
      <w:r>
        <w:rPr>
          <w:rFonts w:eastAsia="Times New Roman"/>
          <w:szCs w:val="24"/>
        </w:rPr>
        <w:t xml:space="preserve">ατρέξουμε σε άλλους φορείς του δημοσίου θα δούμε ότι στους περισσότερους απ’ αυτούς τους φορείς γίνεται δειγματοληπτικός έλεγχος. Παράδειγμα -δεν θα πω πού- για πάνω από επτά χιλιάδες </w:t>
      </w:r>
      <w:proofErr w:type="spellStart"/>
      <w:r>
        <w:rPr>
          <w:rFonts w:eastAsia="Times New Roman"/>
          <w:szCs w:val="24"/>
        </w:rPr>
        <w:t>εκατόν</w:t>
      </w:r>
      <w:proofErr w:type="spellEnd"/>
      <w:r>
        <w:rPr>
          <w:rFonts w:eastAsia="Times New Roman"/>
          <w:szCs w:val="24"/>
        </w:rPr>
        <w:t xml:space="preserve"> τριάντα που υποβάλλουν πόθεν έσχες, ο δειγματοληπτικός έλεγχος αφ</w:t>
      </w:r>
      <w:r>
        <w:rPr>
          <w:rFonts w:eastAsia="Times New Roman"/>
          <w:szCs w:val="24"/>
        </w:rPr>
        <w:t>ορούσε σαράντα πέντε. Κρατήστε το νούμερο αυτό.</w:t>
      </w:r>
    </w:p>
    <w:p w14:paraId="289F3E4F" w14:textId="77777777" w:rsidR="001E1ED4" w:rsidRDefault="000D3DEF">
      <w:pPr>
        <w:spacing w:line="600" w:lineRule="auto"/>
        <w:ind w:firstLine="720"/>
        <w:contextualSpacing/>
        <w:jc w:val="both"/>
        <w:rPr>
          <w:rFonts w:eastAsia="Times New Roman"/>
          <w:szCs w:val="24"/>
        </w:rPr>
      </w:pPr>
      <w:r>
        <w:rPr>
          <w:rFonts w:eastAsia="Times New Roman"/>
          <w:szCs w:val="24"/>
        </w:rPr>
        <w:t>Τώρα θα υπεισέλθω στο κυρίως θέμα μας, που είναι η προτεινόμενη αναθεώρηση της Επιτροπής Κανονισμού της Βουλής. Το Κοινοβουλευτικό Μέρος, το πρώτο μέρος δηλαδή, του Κανονισμού της Βουλής είναι εκείνο που διέπ</w:t>
      </w:r>
      <w:r>
        <w:rPr>
          <w:rFonts w:eastAsia="Times New Roman"/>
          <w:szCs w:val="24"/>
        </w:rPr>
        <w:t xml:space="preserve">ει τους κανόνες λειτουργίας του Κοινοβουλίου. Το δεύτερο μέρος καλύπτει τη λειτουργία της Βουλής σε ό,τι αφορά το υπαλληλικό προσωπικό και τις υπηρεσίες. Αυτή η τροποποίηση που κάνουμε τώρα, αυτή η αναθεώρηση του Κανονισμού, αφορά κυρίως το δεύτερο μέρος, </w:t>
      </w:r>
      <w:r>
        <w:rPr>
          <w:rFonts w:eastAsia="Times New Roman"/>
          <w:szCs w:val="24"/>
        </w:rPr>
        <w:t xml:space="preserve">δηλαδή αφορά στις υπηρεσίες της Βουλής. Έχει γίνει εξονυχιστικός έλεγχος στην επιτροπή κι έχει γίνει μεγάλη συζήτηση για όλα τα άρθρα. Έχουν γίνει ορισμένες διορθώσεις που δεν είχαν προβλεφθεί, αλλά είδαμε από τη συζήτηση ότι έπρεπε να γίνουν. Υπάρχουν κι </w:t>
      </w:r>
      <w:r>
        <w:rPr>
          <w:rFonts w:eastAsia="Times New Roman"/>
          <w:szCs w:val="24"/>
        </w:rPr>
        <w:t xml:space="preserve">ορισμένα ερωτηματικά. </w:t>
      </w:r>
    </w:p>
    <w:p w14:paraId="289F3E50" w14:textId="77777777" w:rsidR="001E1ED4" w:rsidRDefault="000D3DEF">
      <w:pPr>
        <w:spacing w:line="600" w:lineRule="auto"/>
        <w:ind w:firstLine="720"/>
        <w:contextualSpacing/>
        <w:jc w:val="both"/>
        <w:rPr>
          <w:rFonts w:eastAsia="Times New Roman"/>
          <w:szCs w:val="24"/>
        </w:rPr>
      </w:pPr>
      <w:r>
        <w:rPr>
          <w:rFonts w:eastAsia="Times New Roman"/>
          <w:szCs w:val="24"/>
        </w:rPr>
        <w:lastRenderedPageBreak/>
        <w:t xml:space="preserve">Θα πω, λοιπόν, μερικά πράγματα παίρνοντας ένα-ένα τα άρθρα. </w:t>
      </w:r>
    </w:p>
    <w:p w14:paraId="289F3E51"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Σε ό,τι αφορά βέβαια τον </w:t>
      </w:r>
      <w:r>
        <w:rPr>
          <w:rFonts w:eastAsia="Times New Roman"/>
          <w:szCs w:val="24"/>
        </w:rPr>
        <w:t xml:space="preserve">βρεφονηπιακό </w:t>
      </w:r>
      <w:r>
        <w:rPr>
          <w:rFonts w:eastAsia="Times New Roman"/>
          <w:szCs w:val="24"/>
        </w:rPr>
        <w:t xml:space="preserve">σταθμό και το </w:t>
      </w:r>
      <w:r>
        <w:rPr>
          <w:rFonts w:eastAsia="Times New Roman"/>
          <w:szCs w:val="24"/>
        </w:rPr>
        <w:t>νηπιαγωγείο</w:t>
      </w:r>
      <w:r>
        <w:rPr>
          <w:rFonts w:eastAsia="Times New Roman"/>
          <w:szCs w:val="24"/>
        </w:rPr>
        <w:t xml:space="preserve"> ήταν ένα πρόβλημα που μας απασχολούσε από πάρα πολύ παλιά, διότι λειτουργούσε χωρίς άδεια. Προσπαθήσαμε κατά</w:t>
      </w:r>
      <w:r>
        <w:rPr>
          <w:rFonts w:eastAsia="Times New Roman"/>
          <w:szCs w:val="24"/>
        </w:rPr>
        <w:t xml:space="preserve"> καιρούς. Κάναμε ορισμένες επιτροπές. Τώρα συστήνεται αυτή η τριμελής επιτροπή, που προβλέπεται από το άρθρο 1. Η απόφασή της θα ενέχει άδεια λειτουργίας. Άρα, αυτή θα είναι η άδεια λειτουργίας για τον </w:t>
      </w:r>
      <w:r>
        <w:rPr>
          <w:rFonts w:eastAsia="Times New Roman"/>
          <w:szCs w:val="24"/>
        </w:rPr>
        <w:t xml:space="preserve">βρεφονηπιακό σταθμό </w:t>
      </w:r>
      <w:r>
        <w:rPr>
          <w:rFonts w:eastAsia="Times New Roman"/>
          <w:szCs w:val="24"/>
        </w:rPr>
        <w:t xml:space="preserve">και το </w:t>
      </w:r>
      <w:r>
        <w:rPr>
          <w:rFonts w:eastAsia="Times New Roman"/>
          <w:szCs w:val="24"/>
        </w:rPr>
        <w:t>νηπιαγωγείο</w:t>
      </w:r>
      <w:r>
        <w:rPr>
          <w:rFonts w:eastAsia="Times New Roman"/>
          <w:szCs w:val="24"/>
        </w:rPr>
        <w:t xml:space="preserve">. </w:t>
      </w:r>
    </w:p>
    <w:p w14:paraId="289F3E52" w14:textId="77777777" w:rsidR="001E1ED4" w:rsidRDefault="000D3DEF">
      <w:pPr>
        <w:spacing w:line="600" w:lineRule="auto"/>
        <w:ind w:firstLine="720"/>
        <w:contextualSpacing/>
        <w:jc w:val="both"/>
        <w:rPr>
          <w:rFonts w:eastAsia="Times New Roman"/>
          <w:szCs w:val="24"/>
        </w:rPr>
      </w:pPr>
      <w:r>
        <w:rPr>
          <w:rFonts w:eastAsia="Times New Roman"/>
          <w:szCs w:val="24"/>
        </w:rPr>
        <w:t>Στο άρθρο 2 υ</w:t>
      </w:r>
      <w:r>
        <w:rPr>
          <w:rFonts w:eastAsia="Times New Roman"/>
          <w:szCs w:val="24"/>
        </w:rPr>
        <w:t xml:space="preserve">πήρχε μια παρατήρηση που έγινε δεκτή κι ευχαριστώ, κύριε Πρόεδρε. Πράγματι, στην αρχή προβλέπονταν Οικονομικές και Διοικητικές Υπηρεσίες στην Γενική Διεύθυνση. Παρέμεινε τελικά Επιτροπή Πληροφορικής και Βιβλιοθήκης. </w:t>
      </w:r>
    </w:p>
    <w:p w14:paraId="289F3E53" w14:textId="77777777" w:rsidR="001E1ED4" w:rsidRDefault="000D3DEF">
      <w:pPr>
        <w:spacing w:line="600" w:lineRule="auto"/>
        <w:ind w:firstLine="720"/>
        <w:contextualSpacing/>
        <w:jc w:val="both"/>
        <w:rPr>
          <w:rFonts w:eastAsia="Times New Roman"/>
          <w:szCs w:val="24"/>
        </w:rPr>
      </w:pPr>
      <w:r>
        <w:rPr>
          <w:rFonts w:eastAsia="Times New Roman"/>
          <w:szCs w:val="24"/>
        </w:rPr>
        <w:t>Στο άρθρο 3 είναι η έκδοση του περιοδικ</w:t>
      </w:r>
      <w:r>
        <w:rPr>
          <w:rFonts w:eastAsia="Times New Roman"/>
          <w:szCs w:val="24"/>
        </w:rPr>
        <w:t xml:space="preserve">ού μας. Κατά καιρούς είχαμε προσπαθήσει να κάνουμε ένα περιοδικό. Θέλω εδώ να κάνω μια παρένθεση. Το τυπογραφείο της Βουλής είναι από τα καλύτερα που λειτουργούν. Υπήρχε ένα περιοδικό το οποίο έβγαινε και το οποίο ήταν ιδιωτικό. Αυτό το ιδιωτικό περιοδικό </w:t>
      </w:r>
      <w:r>
        <w:rPr>
          <w:rFonts w:eastAsia="Times New Roman"/>
          <w:szCs w:val="24"/>
        </w:rPr>
        <w:lastRenderedPageBreak/>
        <w:t>έπαψε να λειτουργεί, γιατί ζήτησε άλλα πράγματα. Συμφωνώ απόλυτα με την απόφαση να μην γίνει η ανανέωση της σύμβασης για να εκδίδεται αυτό το περιοδικό και να εκδώσει η Βουλή το δικό της περιοδικό. Μπορούμε να το κάνουμε αυτό, γιατί έχουμε το κατάλληλο προ</w:t>
      </w:r>
      <w:r>
        <w:rPr>
          <w:rFonts w:eastAsia="Times New Roman"/>
          <w:szCs w:val="24"/>
        </w:rPr>
        <w:t>σωπικό. Η παρατήρηση που είχα κάνει εγώ, σε ό,τι αφορούσε στα αντικειμενικά κριτήρια όσων προσλάβουμε για εξωτερικούς συνεργάτες, παραμένει. Πιστεύω να διευκρινιστεί κι αυτή.</w:t>
      </w:r>
    </w:p>
    <w:p w14:paraId="289F3E54"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Το άρθρο 4 αφορά στον </w:t>
      </w:r>
      <w:r>
        <w:rPr>
          <w:rFonts w:eastAsia="Times New Roman"/>
          <w:szCs w:val="24"/>
        </w:rPr>
        <w:t xml:space="preserve">βρεφονηπιακό σταθμό </w:t>
      </w:r>
      <w:r>
        <w:rPr>
          <w:rFonts w:eastAsia="Times New Roman"/>
          <w:szCs w:val="24"/>
        </w:rPr>
        <w:t xml:space="preserve">της Βουλής. Εδώ έχω παρατηρήσεις και ενστάσεις. Ο </w:t>
      </w:r>
      <w:r>
        <w:rPr>
          <w:rFonts w:eastAsia="Times New Roman"/>
          <w:szCs w:val="24"/>
        </w:rPr>
        <w:t>σταθμός</w:t>
      </w:r>
      <w:r>
        <w:rPr>
          <w:rFonts w:eastAsia="Times New Roman"/>
          <w:szCs w:val="24"/>
        </w:rPr>
        <w:t xml:space="preserve"> είχε προβλεφθεί από την προηγούμενη αναθεώρηση του Κανονισμού μας να διοικείται από ένα πενταμελές συμβούλιο. Αυτό δεν λειτούργησε ποτέ βέβαια, γιατί δεν </w:t>
      </w:r>
      <w:proofErr w:type="spellStart"/>
      <w:r>
        <w:rPr>
          <w:rFonts w:eastAsia="Times New Roman"/>
          <w:szCs w:val="24"/>
        </w:rPr>
        <w:t>συνεστήθη</w:t>
      </w:r>
      <w:proofErr w:type="spellEnd"/>
      <w:r>
        <w:rPr>
          <w:rFonts w:eastAsia="Times New Roman"/>
          <w:szCs w:val="24"/>
        </w:rPr>
        <w:t xml:space="preserve"> κιόλας. Λειτουργούσε μονοπρόσωπα α</w:t>
      </w:r>
      <w:r>
        <w:rPr>
          <w:rFonts w:eastAsia="Times New Roman"/>
          <w:szCs w:val="24"/>
        </w:rPr>
        <w:t xml:space="preserve">πό τον λεγόμενο συντονιστή. Μ’ αυτή την προσθήκη και την αναθεώρηση που κάνουμε τώρα, ο συντονιστής παραμένει. Η δική μου παρατήρηση έγκειται στην χρονική διάρκεια του συντονιστή. Ο συντονιστής έχει περίπου δύο χρόνια, αν δεν </w:t>
      </w:r>
      <w:proofErr w:type="spellStart"/>
      <w:r>
        <w:rPr>
          <w:rFonts w:eastAsia="Times New Roman"/>
          <w:szCs w:val="24"/>
        </w:rPr>
        <w:t>απατώμαι</w:t>
      </w:r>
      <w:proofErr w:type="spellEnd"/>
      <w:r>
        <w:rPr>
          <w:rFonts w:eastAsia="Times New Roman"/>
          <w:szCs w:val="24"/>
        </w:rPr>
        <w:t>. Επομένως, η περαιτέρ</w:t>
      </w:r>
      <w:r>
        <w:rPr>
          <w:rFonts w:eastAsia="Times New Roman"/>
          <w:szCs w:val="24"/>
        </w:rPr>
        <w:t xml:space="preserve">ω παράταση κατά </w:t>
      </w:r>
      <w:r>
        <w:rPr>
          <w:rFonts w:eastAsia="Times New Roman"/>
          <w:szCs w:val="24"/>
        </w:rPr>
        <w:lastRenderedPageBreak/>
        <w:t xml:space="preserve">τρία χρόνια της θητείας του νομίζω ότι είναι υπερβολική. Προτείνω, λοιπόν, αυτή η θητεία να περιοριστεί στα δύο χρόνια, γιατί τα τρία χρόνια τα θεωρώ πολλά. </w:t>
      </w:r>
    </w:p>
    <w:p w14:paraId="289F3E55" w14:textId="77777777" w:rsidR="001E1ED4" w:rsidRDefault="000D3DEF">
      <w:pPr>
        <w:spacing w:line="600" w:lineRule="auto"/>
        <w:ind w:firstLine="720"/>
        <w:contextualSpacing/>
        <w:jc w:val="both"/>
        <w:rPr>
          <w:rFonts w:eastAsia="Times New Roman"/>
          <w:szCs w:val="24"/>
        </w:rPr>
      </w:pPr>
      <w:r>
        <w:rPr>
          <w:rFonts w:eastAsia="Times New Roman"/>
          <w:szCs w:val="24"/>
        </w:rPr>
        <w:t>Στο άρθρο 5 θα διαφωνήσω με την εισηγήτρια γιατί συμβαίνει το εξής. Η Νέα Δημοκρατ</w:t>
      </w:r>
      <w:r>
        <w:rPr>
          <w:rFonts w:eastAsia="Times New Roman"/>
          <w:szCs w:val="24"/>
        </w:rPr>
        <w:t xml:space="preserve">ία είχε την τύχη να έχει στην Κοινοβουλευτική της Ομάδα δύο </w:t>
      </w:r>
      <w:r>
        <w:rPr>
          <w:rFonts w:eastAsia="Times New Roman"/>
          <w:szCs w:val="24"/>
        </w:rPr>
        <w:t xml:space="preserve">πρώην </w:t>
      </w:r>
      <w:r>
        <w:rPr>
          <w:rFonts w:eastAsia="Times New Roman"/>
          <w:szCs w:val="24"/>
        </w:rPr>
        <w:t xml:space="preserve">Πρωθυπουργούς και τέσσερις </w:t>
      </w:r>
      <w:r>
        <w:rPr>
          <w:rFonts w:eastAsia="Times New Roman"/>
          <w:szCs w:val="24"/>
        </w:rPr>
        <w:t xml:space="preserve">πρώην </w:t>
      </w:r>
      <w:r>
        <w:rPr>
          <w:rFonts w:eastAsia="Times New Roman"/>
          <w:szCs w:val="24"/>
        </w:rPr>
        <w:t>Προέδρους της Βουλής. Όλη αυτή η συσσώρευση λοιπόν, είναι αυτή η οποία παρουσιάζεται στο 29 που είπατε για τη Νέα Δημοκρατία. Εμείς ζητήσαμε αυτή η ρύθμιση π</w:t>
      </w:r>
      <w:r>
        <w:rPr>
          <w:rFonts w:eastAsia="Times New Roman"/>
          <w:szCs w:val="24"/>
        </w:rPr>
        <w:t>ου γίνεται να ισχύσει από τη νέα περίοδο κι όχι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2019. Δεν έγινε αποδεκτό. Εγώ θα επιμείνω, όμως, να ισχύσει από την επόμενη περίοδο κι όχι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2019.</w:t>
      </w:r>
    </w:p>
    <w:p w14:paraId="289F3E5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Σε ό,τι αφορά το άρθρο 6 είναι κάτι το οποίο</w:t>
      </w:r>
      <w:r w:rsidRPr="00BE254D">
        <w:rPr>
          <w:rFonts w:eastAsia="Times New Roman" w:cs="Times New Roman"/>
          <w:szCs w:val="24"/>
        </w:rPr>
        <w:t xml:space="preserve"> ίσχυε στο</w:t>
      </w:r>
      <w:r>
        <w:rPr>
          <w:rFonts w:eastAsia="Times New Roman" w:cs="Times New Roman"/>
          <w:szCs w:val="24"/>
        </w:rPr>
        <w:t>ν</w:t>
      </w:r>
      <w:r w:rsidRPr="00BE254D">
        <w:rPr>
          <w:rFonts w:eastAsia="Times New Roman" w:cs="Times New Roman"/>
          <w:szCs w:val="24"/>
        </w:rPr>
        <w:t xml:space="preserve"> δημόσιο τομέα</w:t>
      </w:r>
      <w:r>
        <w:rPr>
          <w:rFonts w:eastAsia="Times New Roman" w:cs="Times New Roman"/>
          <w:szCs w:val="24"/>
        </w:rPr>
        <w:t xml:space="preserve">. Είναι </w:t>
      </w:r>
      <w:r w:rsidRPr="00BE254D">
        <w:rPr>
          <w:rFonts w:eastAsia="Times New Roman" w:cs="Times New Roman"/>
          <w:szCs w:val="24"/>
        </w:rPr>
        <w:t xml:space="preserve">λογικό να </w:t>
      </w:r>
      <w:r w:rsidRPr="00BE254D">
        <w:rPr>
          <w:rFonts w:eastAsia="Times New Roman" w:cs="Times New Roman"/>
          <w:szCs w:val="24"/>
        </w:rPr>
        <w:t>ισχύσει και</w:t>
      </w:r>
      <w:r>
        <w:rPr>
          <w:rFonts w:eastAsia="Times New Roman" w:cs="Times New Roman"/>
          <w:szCs w:val="24"/>
        </w:rPr>
        <w:t xml:space="preserve"> στη Βουλή η συνυπηρέτηση</w:t>
      </w:r>
      <w:r w:rsidRPr="00BE254D">
        <w:rPr>
          <w:rFonts w:eastAsia="Times New Roman" w:cs="Times New Roman"/>
          <w:szCs w:val="24"/>
        </w:rPr>
        <w:t xml:space="preserve"> </w:t>
      </w:r>
      <w:r>
        <w:rPr>
          <w:rFonts w:eastAsia="Times New Roman" w:cs="Times New Roman"/>
          <w:szCs w:val="24"/>
        </w:rPr>
        <w:t>ζευγαριών που</w:t>
      </w:r>
      <w:r w:rsidRPr="00BE254D">
        <w:rPr>
          <w:rFonts w:eastAsia="Times New Roman" w:cs="Times New Roman"/>
          <w:szCs w:val="24"/>
        </w:rPr>
        <w:t xml:space="preserve"> έχουν είτε οικογενειακά προβλήματα </w:t>
      </w:r>
      <w:r>
        <w:rPr>
          <w:rFonts w:eastAsia="Times New Roman" w:cs="Times New Roman"/>
          <w:szCs w:val="24"/>
        </w:rPr>
        <w:t xml:space="preserve">είτε </w:t>
      </w:r>
      <w:r w:rsidRPr="00BE254D">
        <w:rPr>
          <w:rFonts w:eastAsia="Times New Roman" w:cs="Times New Roman"/>
          <w:szCs w:val="24"/>
        </w:rPr>
        <w:t>προβλήματα υγείας</w:t>
      </w:r>
      <w:r>
        <w:rPr>
          <w:rFonts w:eastAsia="Times New Roman" w:cs="Times New Roman"/>
          <w:szCs w:val="24"/>
        </w:rPr>
        <w:t>.</w:t>
      </w:r>
    </w:p>
    <w:p w14:paraId="289F3E5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7</w:t>
      </w:r>
      <w:r w:rsidRPr="00BE254D">
        <w:rPr>
          <w:rFonts w:eastAsia="Times New Roman" w:cs="Times New Roman"/>
          <w:szCs w:val="24"/>
        </w:rPr>
        <w:t xml:space="preserve"> </w:t>
      </w:r>
      <w:r>
        <w:rPr>
          <w:rFonts w:eastAsia="Times New Roman" w:cs="Times New Roman"/>
          <w:szCs w:val="24"/>
        </w:rPr>
        <w:t>όσον αφορά την</w:t>
      </w:r>
      <w:r w:rsidRPr="00BE254D">
        <w:rPr>
          <w:rFonts w:eastAsia="Times New Roman" w:cs="Times New Roman"/>
          <w:szCs w:val="24"/>
        </w:rPr>
        <w:t xml:space="preserve"> επιλογή των προϊσταμένων</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θα επαναλάβω για μι</w:t>
      </w:r>
      <w:r w:rsidRPr="00BE254D">
        <w:rPr>
          <w:rFonts w:eastAsia="Times New Roman" w:cs="Times New Roman"/>
          <w:szCs w:val="24"/>
        </w:rPr>
        <w:t>α ακόμ</w:t>
      </w:r>
      <w:r>
        <w:rPr>
          <w:rFonts w:eastAsia="Times New Roman" w:cs="Times New Roman"/>
          <w:szCs w:val="24"/>
        </w:rPr>
        <w:t>η</w:t>
      </w:r>
      <w:r w:rsidRPr="00BE254D">
        <w:rPr>
          <w:rFonts w:eastAsia="Times New Roman" w:cs="Times New Roman"/>
          <w:szCs w:val="24"/>
        </w:rPr>
        <w:t xml:space="preserve"> φορά ότι η αξιολόγηση που έγινε</w:t>
      </w:r>
      <w:r>
        <w:rPr>
          <w:rFonts w:eastAsia="Times New Roman" w:cs="Times New Roman"/>
          <w:szCs w:val="24"/>
        </w:rPr>
        <w:t xml:space="preserve">, </w:t>
      </w:r>
      <w:r>
        <w:rPr>
          <w:rFonts w:eastAsia="Times New Roman" w:cs="Times New Roman"/>
          <w:szCs w:val="24"/>
        </w:rPr>
        <w:lastRenderedPageBreak/>
        <w:t>έγινε</w:t>
      </w:r>
      <w:r w:rsidRPr="00BE254D">
        <w:rPr>
          <w:rFonts w:eastAsia="Times New Roman" w:cs="Times New Roman"/>
          <w:szCs w:val="24"/>
        </w:rPr>
        <w:t xml:space="preserve"> στη Βουλή αποκλειστικά και </w:t>
      </w:r>
      <w:r w:rsidRPr="00BE254D">
        <w:rPr>
          <w:rFonts w:eastAsia="Times New Roman" w:cs="Times New Roman"/>
          <w:szCs w:val="24"/>
        </w:rPr>
        <w:t xml:space="preserve">δεν έχει ολοκληρωθεί σε κανένα </w:t>
      </w:r>
      <w:r>
        <w:rPr>
          <w:rFonts w:eastAsia="Times New Roman" w:cs="Times New Roman"/>
          <w:szCs w:val="24"/>
        </w:rPr>
        <w:t xml:space="preserve">Υπουργείο και σε καμμία άλλη </w:t>
      </w:r>
      <w:r w:rsidRPr="00BE254D">
        <w:rPr>
          <w:rFonts w:eastAsia="Times New Roman" w:cs="Times New Roman"/>
          <w:szCs w:val="24"/>
        </w:rPr>
        <w:t>δημόσια υπηρεσία</w:t>
      </w:r>
      <w:r>
        <w:rPr>
          <w:rFonts w:eastAsia="Times New Roman" w:cs="Times New Roman"/>
          <w:szCs w:val="24"/>
        </w:rPr>
        <w:t>. Ε</w:t>
      </w:r>
      <w:r w:rsidRPr="00BE254D">
        <w:rPr>
          <w:rFonts w:eastAsia="Times New Roman" w:cs="Times New Roman"/>
          <w:szCs w:val="24"/>
        </w:rPr>
        <w:t>ίναι σημαντικό</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Θ</w:t>
      </w:r>
      <w:r w:rsidRPr="00BE254D">
        <w:rPr>
          <w:rFonts w:eastAsia="Times New Roman" w:cs="Times New Roman"/>
          <w:szCs w:val="24"/>
        </w:rPr>
        <w:t xml:space="preserve">α κάνω και </w:t>
      </w:r>
      <w:r>
        <w:rPr>
          <w:rFonts w:eastAsia="Times New Roman" w:cs="Times New Roman"/>
          <w:szCs w:val="24"/>
        </w:rPr>
        <w:t xml:space="preserve">μια παρατήρηση εδώ για τη </w:t>
      </w:r>
      <w:r>
        <w:rPr>
          <w:rFonts w:eastAsia="Times New Roman" w:cs="Times New Roman"/>
          <w:szCs w:val="24"/>
        </w:rPr>
        <w:t>«</w:t>
      </w:r>
      <w:r w:rsidRPr="00BE254D">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Εμείς εδώ στη Βουλή, αρκετά χρόνια, </w:t>
      </w:r>
      <w:r w:rsidRPr="00BE254D">
        <w:rPr>
          <w:rFonts w:eastAsia="Times New Roman" w:cs="Times New Roman"/>
          <w:szCs w:val="24"/>
        </w:rPr>
        <w:t xml:space="preserve">αναρτούμε στη </w:t>
      </w:r>
      <w:r>
        <w:rPr>
          <w:rFonts w:eastAsia="Times New Roman" w:cs="Times New Roman"/>
          <w:szCs w:val="24"/>
        </w:rPr>
        <w:t>«</w:t>
      </w:r>
      <w:r w:rsidRPr="00BE254D">
        <w:rPr>
          <w:rFonts w:eastAsia="Times New Roman" w:cs="Times New Roman"/>
          <w:szCs w:val="24"/>
        </w:rPr>
        <w:t>ΔΙΑΥΓΕΙΑ</w:t>
      </w:r>
      <w:r>
        <w:rPr>
          <w:rFonts w:eastAsia="Times New Roman" w:cs="Times New Roman"/>
          <w:szCs w:val="24"/>
        </w:rPr>
        <w:t>»</w:t>
      </w:r>
      <w:r w:rsidRPr="00BE254D">
        <w:rPr>
          <w:rFonts w:eastAsia="Times New Roman" w:cs="Times New Roman"/>
          <w:szCs w:val="24"/>
        </w:rPr>
        <w:t xml:space="preserve"> όλες τις ενέργειες οι οποίες γίνονται</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Ό</w:t>
      </w:r>
      <w:r w:rsidRPr="00BE254D">
        <w:rPr>
          <w:rFonts w:eastAsia="Times New Roman" w:cs="Times New Roman"/>
          <w:szCs w:val="24"/>
        </w:rPr>
        <w:t>λα όσα γρά</w:t>
      </w:r>
      <w:r w:rsidRPr="00BE254D">
        <w:rPr>
          <w:rFonts w:eastAsia="Times New Roman" w:cs="Times New Roman"/>
          <w:szCs w:val="24"/>
        </w:rPr>
        <w:t>φονται</w:t>
      </w:r>
      <w:r>
        <w:rPr>
          <w:rFonts w:eastAsia="Times New Roman" w:cs="Times New Roman"/>
          <w:szCs w:val="24"/>
        </w:rPr>
        <w:t>, όλα όσα ακούγονται είναι εκτός πραγματικότητας εάν δεν ανατρέξουμε στη</w:t>
      </w:r>
      <w:r w:rsidRPr="00BE254D">
        <w:rPr>
          <w:rFonts w:eastAsia="Times New Roman" w:cs="Times New Roman"/>
          <w:szCs w:val="24"/>
        </w:rPr>
        <w:t xml:space="preserve"> </w:t>
      </w:r>
      <w:r>
        <w:rPr>
          <w:rFonts w:eastAsia="Times New Roman" w:cs="Times New Roman"/>
          <w:szCs w:val="24"/>
        </w:rPr>
        <w:t>«</w:t>
      </w:r>
      <w:r w:rsidRPr="00BE254D">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διότι </w:t>
      </w:r>
      <w:r w:rsidRPr="00BE254D">
        <w:rPr>
          <w:rFonts w:eastAsia="Times New Roman" w:cs="Times New Roman"/>
          <w:szCs w:val="24"/>
        </w:rPr>
        <w:t xml:space="preserve">όλα είναι </w:t>
      </w:r>
      <w:r>
        <w:rPr>
          <w:rFonts w:eastAsia="Times New Roman" w:cs="Times New Roman"/>
          <w:szCs w:val="24"/>
        </w:rPr>
        <w:t>αναρτημένα</w:t>
      </w:r>
      <w:r w:rsidRPr="00BE254D">
        <w:rPr>
          <w:rFonts w:eastAsia="Times New Roman" w:cs="Times New Roman"/>
          <w:szCs w:val="24"/>
        </w:rPr>
        <w:t xml:space="preserve"> στη </w:t>
      </w:r>
      <w:r>
        <w:rPr>
          <w:rFonts w:eastAsia="Times New Roman" w:cs="Times New Roman"/>
          <w:szCs w:val="24"/>
        </w:rPr>
        <w:t>«</w:t>
      </w:r>
      <w:r w:rsidRPr="00BE254D">
        <w:rPr>
          <w:rFonts w:eastAsia="Times New Roman" w:cs="Times New Roman"/>
          <w:szCs w:val="24"/>
        </w:rPr>
        <w:t>ΔΙΑΥΓΕΙΑ</w:t>
      </w:r>
      <w:r>
        <w:rPr>
          <w:rFonts w:eastAsia="Times New Roman" w:cs="Times New Roman"/>
          <w:szCs w:val="24"/>
        </w:rPr>
        <w:t>»</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 xml:space="preserve">Είναι αναρτημένα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όλα τα </w:t>
      </w:r>
      <w:r w:rsidRPr="00BE254D">
        <w:rPr>
          <w:rFonts w:eastAsia="Times New Roman" w:cs="Times New Roman"/>
          <w:szCs w:val="24"/>
        </w:rPr>
        <w:t xml:space="preserve">έργα που κάνει η </w:t>
      </w:r>
      <w:r>
        <w:rPr>
          <w:rFonts w:eastAsia="Times New Roman" w:cs="Times New Roman"/>
          <w:szCs w:val="24"/>
        </w:rPr>
        <w:t>Β</w:t>
      </w:r>
      <w:r w:rsidRPr="00BE254D">
        <w:rPr>
          <w:rFonts w:eastAsia="Times New Roman" w:cs="Times New Roman"/>
          <w:szCs w:val="24"/>
        </w:rPr>
        <w:t>ουλή</w:t>
      </w:r>
      <w:r>
        <w:rPr>
          <w:rFonts w:eastAsia="Times New Roman" w:cs="Times New Roman"/>
          <w:szCs w:val="24"/>
        </w:rPr>
        <w:t xml:space="preserve">. </w:t>
      </w:r>
    </w:p>
    <w:p w14:paraId="289F3E5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Εδώ θα κάνω μια παρατήρηση και θα πω ότι </w:t>
      </w:r>
      <w:r w:rsidRPr="00BE254D">
        <w:rPr>
          <w:rFonts w:eastAsia="Times New Roman" w:cs="Times New Roman"/>
          <w:szCs w:val="24"/>
        </w:rPr>
        <w:t xml:space="preserve">η Βουλή κάνει </w:t>
      </w:r>
      <w:r w:rsidRPr="00BE254D">
        <w:rPr>
          <w:rFonts w:eastAsia="Times New Roman" w:cs="Times New Roman"/>
          <w:szCs w:val="24"/>
        </w:rPr>
        <w:t>πολλά έργα</w:t>
      </w:r>
      <w:r>
        <w:rPr>
          <w:rFonts w:eastAsia="Times New Roman" w:cs="Times New Roman"/>
          <w:szCs w:val="24"/>
        </w:rPr>
        <w:t xml:space="preserve">. Η Βουλή αυτήν τη στιγμή, όπως ξέρετε, φτιάχνει την οροφή της που είναι ένα πολύ μεγάλο και δύσκολο έργο. Δεν θα πω για το </w:t>
      </w:r>
      <w:proofErr w:type="spellStart"/>
      <w:r>
        <w:rPr>
          <w:rFonts w:eastAsia="Times New Roman" w:cs="Times New Roman"/>
          <w:szCs w:val="24"/>
        </w:rPr>
        <w:t>Μαράσλειο</w:t>
      </w:r>
      <w:proofErr w:type="spellEnd"/>
      <w:r>
        <w:rPr>
          <w:rFonts w:eastAsia="Times New Roman" w:cs="Times New Roman"/>
          <w:szCs w:val="24"/>
        </w:rPr>
        <w:t>. Δεν θα πω τι έχει συντελεστεί στο Καπνεργοστάσιο. Ήταν ένα έργο πνοής για τη Βουλή και είναι ένα σημαντικό θέμα</w:t>
      </w:r>
      <w:r>
        <w:rPr>
          <w:rFonts w:eastAsia="Times New Roman" w:cs="Times New Roman"/>
          <w:szCs w:val="24"/>
        </w:rPr>
        <w:t xml:space="preserve">. Θέλω να πω με λίγα λόγια ότι 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είναι ένα πολύ σημαντικό θέμα. </w:t>
      </w:r>
    </w:p>
    <w:p w14:paraId="289F3E59"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άρθρα 8 και 9 για τον Ειδικό Λογαριασμό Ευρωπαϊκών και Λοιπών Πιστώσεων της Βουλής, αυτά πάντα </w:t>
      </w:r>
      <w:r>
        <w:rPr>
          <w:rFonts w:eastAsia="Times New Roman" w:cs="Times New Roman"/>
          <w:szCs w:val="24"/>
        </w:rPr>
        <w:lastRenderedPageBreak/>
        <w:t xml:space="preserve">γίνονταν με απόφαση του Προέδρου. Επομένως, καλώς αναφέρεται ότι με </w:t>
      </w:r>
      <w:r>
        <w:rPr>
          <w:rFonts w:eastAsia="Times New Roman" w:cs="Times New Roman"/>
          <w:szCs w:val="24"/>
        </w:rPr>
        <w:t>απόφαση του Προέδρου διατίθενται αυτά τα κονδύλια.</w:t>
      </w:r>
    </w:p>
    <w:p w14:paraId="289F3E5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Όσον αφορά το ΤΑΥΒ, εδώ θα ήθελα να απονείμω και εγώ τα εύσημα στον κύριο καθηγητή, ο οποίος πραγματικά το θέμα το κέντησε</w:t>
      </w:r>
      <w:r>
        <w:rPr>
          <w:rFonts w:eastAsia="Times New Roman" w:cs="Times New Roman"/>
          <w:szCs w:val="24"/>
        </w:rPr>
        <w:t xml:space="preserve"> </w:t>
      </w:r>
      <w:r>
        <w:rPr>
          <w:rFonts w:eastAsia="Times New Roman" w:cs="Times New Roman"/>
          <w:szCs w:val="24"/>
        </w:rPr>
        <w:t>και δεν αφήνει την παραμικρή χαραμάδα αμφισβήτησης για το ΤΑΥΒ. Το θέμα του ΤΑΥΒ α</w:t>
      </w:r>
      <w:r>
        <w:rPr>
          <w:rFonts w:eastAsia="Times New Roman" w:cs="Times New Roman"/>
          <w:szCs w:val="24"/>
        </w:rPr>
        <w:t xml:space="preserve">πασχόλησε πάρα πολύ τους υπαλλήλους, αλλά και τους βοήθησε. Υπήρχαν, όμως, ορισμένες νομικές εκκρεμότητες, που ήταν σαν δαμόκλειος σπάθη πάνω από το κεφάλι των διοικούντων το ΤΑΥΒ. Αυτό λύνεται το θέμα οριστικά, αμετάκλητα και είναι πολύ σημαντικό. </w:t>
      </w:r>
    </w:p>
    <w:p w14:paraId="289F3E5B"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w:t>
      </w:r>
      <w:r>
        <w:rPr>
          <w:rFonts w:eastAsia="Times New Roman" w:cs="Times New Roman"/>
          <w:szCs w:val="24"/>
        </w:rPr>
        <w:t xml:space="preserve">θρο 11 που αφορά τις 90.000 ευρώ που από εφάπαξ γίνονται ετήσιο όριο, δεν </w:t>
      </w:r>
      <w:r w:rsidRPr="00BE254D">
        <w:rPr>
          <w:rFonts w:eastAsia="Times New Roman" w:cs="Times New Roman"/>
          <w:szCs w:val="24"/>
        </w:rPr>
        <w:t>έχω να προσθέσω τίποτα</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Δ</w:t>
      </w:r>
      <w:r w:rsidRPr="00BE254D">
        <w:rPr>
          <w:rFonts w:eastAsia="Times New Roman" w:cs="Times New Roman"/>
          <w:szCs w:val="24"/>
        </w:rPr>
        <w:t>εν νομίζω ότι μπορεί να γίνει και κάτι</w:t>
      </w:r>
      <w:r>
        <w:rPr>
          <w:rFonts w:eastAsia="Times New Roman" w:cs="Times New Roman"/>
          <w:szCs w:val="24"/>
        </w:rPr>
        <w:t>.</w:t>
      </w:r>
    </w:p>
    <w:p w14:paraId="289F3E5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w:t>
      </w:r>
      <w:r>
        <w:rPr>
          <w:rFonts w:eastAsia="Times New Roman" w:cs="Times New Roman"/>
          <w:szCs w:val="24"/>
        </w:rPr>
        <w:t>μη</w:t>
      </w:r>
      <w:r w:rsidRPr="00BE254D">
        <w:rPr>
          <w:rFonts w:eastAsia="Times New Roman" w:cs="Times New Roman"/>
          <w:szCs w:val="24"/>
        </w:rPr>
        <w:t xml:space="preserve"> </w:t>
      </w:r>
      <w:r>
        <w:rPr>
          <w:rFonts w:eastAsia="Times New Roman" w:cs="Times New Roman"/>
          <w:szCs w:val="24"/>
        </w:rPr>
        <w:t>κ</w:t>
      </w:r>
      <w:r w:rsidRPr="00BE254D">
        <w:rPr>
          <w:rFonts w:eastAsia="Times New Roman" w:cs="Times New Roman"/>
          <w:szCs w:val="24"/>
        </w:rPr>
        <w:t xml:space="preserve">υβερνητικές </w:t>
      </w:r>
      <w:r>
        <w:rPr>
          <w:rFonts w:eastAsia="Times New Roman" w:cs="Times New Roman"/>
          <w:szCs w:val="24"/>
        </w:rPr>
        <w:t>ο</w:t>
      </w:r>
      <w:r w:rsidRPr="00BE254D">
        <w:rPr>
          <w:rFonts w:eastAsia="Times New Roman" w:cs="Times New Roman"/>
          <w:szCs w:val="24"/>
        </w:rPr>
        <w:t>ργανώσεις</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 xml:space="preserve">δίναμε </w:t>
      </w:r>
      <w:r w:rsidRPr="00BE254D">
        <w:rPr>
          <w:rFonts w:eastAsia="Times New Roman" w:cs="Times New Roman"/>
          <w:szCs w:val="24"/>
        </w:rPr>
        <w:t>επιχορηγήσ</w:t>
      </w:r>
      <w:r>
        <w:rPr>
          <w:rFonts w:eastAsia="Times New Roman" w:cs="Times New Roman"/>
          <w:szCs w:val="24"/>
        </w:rPr>
        <w:t>εις</w:t>
      </w:r>
      <w:r w:rsidRPr="00BE254D">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μη κυβερνητικές ο</w:t>
      </w:r>
      <w:r w:rsidRPr="00BE254D">
        <w:rPr>
          <w:rFonts w:eastAsia="Times New Roman" w:cs="Times New Roman"/>
          <w:szCs w:val="24"/>
        </w:rPr>
        <w:t xml:space="preserve">ργανώσεις </w:t>
      </w:r>
      <w:r w:rsidRPr="00BE254D">
        <w:rPr>
          <w:rFonts w:eastAsia="Times New Roman" w:cs="Times New Roman"/>
          <w:szCs w:val="24"/>
        </w:rPr>
        <w:t xml:space="preserve">και δεν </w:t>
      </w:r>
      <w:r>
        <w:rPr>
          <w:rFonts w:eastAsia="Times New Roman" w:cs="Times New Roman"/>
          <w:szCs w:val="24"/>
        </w:rPr>
        <w:t xml:space="preserve">μπορούσαν να </w:t>
      </w:r>
      <w:r w:rsidRPr="00BE254D">
        <w:rPr>
          <w:rFonts w:eastAsia="Times New Roman" w:cs="Times New Roman"/>
          <w:szCs w:val="24"/>
        </w:rPr>
        <w:t>πά</w:t>
      </w:r>
      <w:r w:rsidRPr="00BE254D">
        <w:rPr>
          <w:rFonts w:eastAsia="Times New Roman" w:cs="Times New Roman"/>
          <w:szCs w:val="24"/>
        </w:rPr>
        <w:t>ρουν τα λεφτά</w:t>
      </w:r>
      <w:r>
        <w:rPr>
          <w:rFonts w:eastAsia="Times New Roman" w:cs="Times New Roman"/>
          <w:szCs w:val="24"/>
        </w:rPr>
        <w:t>,</w:t>
      </w:r>
      <w:r w:rsidRPr="00BE254D">
        <w:rPr>
          <w:rFonts w:eastAsia="Times New Roman" w:cs="Times New Roman"/>
          <w:szCs w:val="24"/>
        </w:rPr>
        <w:t xml:space="preserve"> διότι αυτομάτως είχαν κατασχέσεις λόγω οφειλών</w:t>
      </w:r>
      <w:r>
        <w:rPr>
          <w:rFonts w:eastAsia="Times New Roman" w:cs="Times New Roman"/>
          <w:szCs w:val="24"/>
        </w:rPr>
        <w:t>. Εκτός του ότι</w:t>
      </w:r>
      <w:r w:rsidRPr="00BE254D">
        <w:rPr>
          <w:rFonts w:eastAsia="Times New Roman" w:cs="Times New Roman"/>
          <w:szCs w:val="24"/>
        </w:rPr>
        <w:t xml:space="preserve"> επεκτείνουμε σε ποιες </w:t>
      </w:r>
      <w:r>
        <w:rPr>
          <w:rFonts w:eastAsia="Times New Roman" w:cs="Times New Roman"/>
          <w:szCs w:val="24"/>
        </w:rPr>
        <w:t>μ</w:t>
      </w:r>
      <w:r w:rsidRPr="00BE254D">
        <w:rPr>
          <w:rFonts w:eastAsia="Times New Roman" w:cs="Times New Roman"/>
          <w:szCs w:val="24"/>
        </w:rPr>
        <w:t xml:space="preserve">η </w:t>
      </w:r>
      <w:r>
        <w:rPr>
          <w:rFonts w:eastAsia="Times New Roman" w:cs="Times New Roman"/>
          <w:szCs w:val="24"/>
        </w:rPr>
        <w:t>κ</w:t>
      </w:r>
      <w:r w:rsidRPr="00BE254D">
        <w:rPr>
          <w:rFonts w:eastAsia="Times New Roman" w:cs="Times New Roman"/>
          <w:szCs w:val="24"/>
        </w:rPr>
        <w:t xml:space="preserve">υβερνητικές </w:t>
      </w:r>
      <w:r>
        <w:rPr>
          <w:rFonts w:eastAsia="Times New Roman" w:cs="Times New Roman"/>
          <w:szCs w:val="24"/>
        </w:rPr>
        <w:t>ο</w:t>
      </w:r>
      <w:r w:rsidRPr="00BE254D">
        <w:rPr>
          <w:rFonts w:eastAsia="Times New Roman" w:cs="Times New Roman"/>
          <w:szCs w:val="24"/>
        </w:rPr>
        <w:t>ργανώσεις</w:t>
      </w:r>
      <w:r w:rsidRPr="00BE254D">
        <w:rPr>
          <w:rFonts w:eastAsia="Times New Roman" w:cs="Times New Roman"/>
          <w:szCs w:val="24"/>
        </w:rPr>
        <w:t xml:space="preserve"> </w:t>
      </w:r>
      <w:r>
        <w:rPr>
          <w:rFonts w:eastAsia="Times New Roman" w:cs="Times New Roman"/>
          <w:szCs w:val="24"/>
        </w:rPr>
        <w:t xml:space="preserve">θα </w:t>
      </w:r>
      <w:proofErr w:type="spellStart"/>
      <w:r w:rsidRPr="00BE254D">
        <w:rPr>
          <w:rFonts w:eastAsia="Times New Roman" w:cs="Times New Roman"/>
          <w:szCs w:val="24"/>
        </w:rPr>
        <w:t>αναφ</w:t>
      </w:r>
      <w:r>
        <w:rPr>
          <w:rFonts w:eastAsia="Times New Roman" w:cs="Times New Roman"/>
          <w:szCs w:val="24"/>
        </w:rPr>
        <w:t>ερόμεθα</w:t>
      </w:r>
      <w:proofErr w:type="spellEnd"/>
      <w:r>
        <w:rPr>
          <w:rFonts w:eastAsia="Times New Roman" w:cs="Times New Roman"/>
          <w:szCs w:val="24"/>
        </w:rPr>
        <w:t xml:space="preserve"> και οι οποίες </w:t>
      </w:r>
      <w:r w:rsidRPr="00BE254D">
        <w:rPr>
          <w:rFonts w:eastAsia="Times New Roman" w:cs="Times New Roman"/>
          <w:szCs w:val="24"/>
        </w:rPr>
        <w:t xml:space="preserve">αναρτώνται </w:t>
      </w:r>
      <w:r>
        <w:rPr>
          <w:rFonts w:eastAsia="Times New Roman" w:cs="Times New Roman"/>
          <w:szCs w:val="24"/>
        </w:rPr>
        <w:t xml:space="preserve">και αυτές </w:t>
      </w:r>
      <w:r w:rsidRPr="00BE254D">
        <w:rPr>
          <w:rFonts w:eastAsia="Times New Roman" w:cs="Times New Roman"/>
          <w:szCs w:val="24"/>
        </w:rPr>
        <w:lastRenderedPageBreak/>
        <w:t xml:space="preserve">στη </w:t>
      </w:r>
      <w:r>
        <w:rPr>
          <w:rFonts w:eastAsia="Times New Roman" w:cs="Times New Roman"/>
          <w:szCs w:val="24"/>
        </w:rPr>
        <w:t>«</w:t>
      </w:r>
      <w:r w:rsidRPr="00BE254D">
        <w:rPr>
          <w:rFonts w:eastAsia="Times New Roman" w:cs="Times New Roman"/>
          <w:szCs w:val="24"/>
        </w:rPr>
        <w:t>ΔΙΑΥΓΕΙΑ</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w:t>
      </w:r>
      <w:r w:rsidRPr="00BE254D">
        <w:rPr>
          <w:rFonts w:eastAsia="Times New Roman" w:cs="Times New Roman"/>
          <w:szCs w:val="24"/>
        </w:rPr>
        <w:t xml:space="preserve">το τονίζω </w:t>
      </w:r>
      <w:r>
        <w:rPr>
          <w:rFonts w:eastAsia="Times New Roman" w:cs="Times New Roman"/>
          <w:szCs w:val="24"/>
        </w:rPr>
        <w:t>και</w:t>
      </w:r>
      <w:r w:rsidRPr="00BE254D">
        <w:rPr>
          <w:rFonts w:eastAsia="Times New Roman" w:cs="Times New Roman"/>
          <w:szCs w:val="24"/>
        </w:rPr>
        <w:t xml:space="preserve"> αυτό</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τ</w:t>
      </w:r>
      <w:r w:rsidRPr="00BE254D">
        <w:rPr>
          <w:rFonts w:eastAsia="Times New Roman" w:cs="Times New Roman"/>
          <w:szCs w:val="24"/>
        </w:rPr>
        <w:t>ώρα με αυτή</w:t>
      </w:r>
      <w:r>
        <w:rPr>
          <w:rFonts w:eastAsia="Times New Roman" w:cs="Times New Roman"/>
          <w:szCs w:val="24"/>
        </w:rPr>
        <w:t>ν</w:t>
      </w:r>
      <w:r w:rsidRPr="00BE254D">
        <w:rPr>
          <w:rFonts w:eastAsia="Times New Roman" w:cs="Times New Roman"/>
          <w:szCs w:val="24"/>
        </w:rPr>
        <w:t xml:space="preserve"> τη ρύθμιση </w:t>
      </w:r>
      <w:r>
        <w:rPr>
          <w:rFonts w:eastAsia="Times New Roman" w:cs="Times New Roman"/>
          <w:szCs w:val="24"/>
        </w:rPr>
        <w:t>δίνεται</w:t>
      </w:r>
      <w:r w:rsidRPr="00BE254D">
        <w:rPr>
          <w:rFonts w:eastAsia="Times New Roman" w:cs="Times New Roman"/>
          <w:szCs w:val="24"/>
        </w:rPr>
        <w:t xml:space="preserve"> το δικαίωμα</w:t>
      </w:r>
      <w:r>
        <w:rPr>
          <w:rFonts w:eastAsia="Times New Roman" w:cs="Times New Roman"/>
          <w:szCs w:val="24"/>
        </w:rPr>
        <w:t xml:space="preserve"> το </w:t>
      </w:r>
      <w:r w:rsidRPr="00BE254D">
        <w:rPr>
          <w:rFonts w:eastAsia="Times New Roman" w:cs="Times New Roman"/>
          <w:szCs w:val="24"/>
        </w:rPr>
        <w:t xml:space="preserve">ποσό </w:t>
      </w:r>
      <w:r>
        <w:rPr>
          <w:rFonts w:eastAsia="Times New Roman" w:cs="Times New Roman"/>
          <w:szCs w:val="24"/>
        </w:rPr>
        <w:t xml:space="preserve">αυτό να </w:t>
      </w:r>
      <w:r w:rsidRPr="00BE254D">
        <w:rPr>
          <w:rFonts w:eastAsia="Times New Roman" w:cs="Times New Roman"/>
          <w:szCs w:val="24"/>
        </w:rPr>
        <w:t>είναι ακατάσχετο</w:t>
      </w:r>
      <w:r>
        <w:rPr>
          <w:rFonts w:eastAsia="Times New Roman" w:cs="Times New Roman"/>
          <w:szCs w:val="24"/>
        </w:rPr>
        <w:t xml:space="preserve">. Είχαμε δώσει χρήματα, εάν δεν </w:t>
      </w:r>
      <w:proofErr w:type="spellStart"/>
      <w:r>
        <w:rPr>
          <w:rFonts w:eastAsia="Times New Roman" w:cs="Times New Roman"/>
          <w:szCs w:val="24"/>
        </w:rPr>
        <w:t>απατώμαι</w:t>
      </w:r>
      <w:proofErr w:type="spellEnd"/>
      <w:r>
        <w:rPr>
          <w:rFonts w:eastAsia="Times New Roman" w:cs="Times New Roman"/>
          <w:szCs w:val="24"/>
        </w:rPr>
        <w:t xml:space="preserve">, κύριε </w:t>
      </w:r>
      <w:r>
        <w:rPr>
          <w:rFonts w:eastAsia="Times New Roman" w:cs="Times New Roman"/>
          <w:szCs w:val="24"/>
        </w:rPr>
        <w:t>γενικέ</w:t>
      </w:r>
      <w:r>
        <w:rPr>
          <w:rFonts w:eastAsia="Times New Roman" w:cs="Times New Roman"/>
          <w:szCs w:val="24"/>
        </w:rPr>
        <w:t xml:space="preserve">, στην </w:t>
      </w:r>
      <w:r>
        <w:rPr>
          <w:rFonts w:eastAsia="Times New Roman" w:cs="Times New Roman"/>
          <w:szCs w:val="24"/>
        </w:rPr>
        <w:t>«</w:t>
      </w:r>
      <w:r>
        <w:rPr>
          <w:rFonts w:eastAsia="Times New Roman" w:cs="Times New Roman"/>
          <w:szCs w:val="24"/>
        </w:rPr>
        <w:t>Κιβωτό</w:t>
      </w:r>
      <w:r>
        <w:rPr>
          <w:rFonts w:eastAsia="Times New Roman" w:cs="Times New Roman"/>
          <w:szCs w:val="24"/>
        </w:rPr>
        <w:t xml:space="preserve"> του Κόσμου»</w:t>
      </w:r>
      <w:r>
        <w:rPr>
          <w:rFonts w:eastAsia="Times New Roman" w:cs="Times New Roman"/>
          <w:szCs w:val="24"/>
        </w:rPr>
        <w:t xml:space="preserve"> –δεν θυμάμαι πού είχαμε δώσει χρήματα- </w:t>
      </w:r>
      <w:r w:rsidRPr="00BE254D">
        <w:rPr>
          <w:rFonts w:eastAsia="Times New Roman" w:cs="Times New Roman"/>
          <w:szCs w:val="24"/>
        </w:rPr>
        <w:t>και δεν μπόρεσα</w:t>
      </w:r>
      <w:r>
        <w:rPr>
          <w:rFonts w:eastAsia="Times New Roman" w:cs="Times New Roman"/>
          <w:szCs w:val="24"/>
        </w:rPr>
        <w:t xml:space="preserve">ν να τα πάρουν, διότι αυτομάτως κατασχέθηκαν, </w:t>
      </w:r>
      <w:r w:rsidRPr="00BE254D">
        <w:rPr>
          <w:rFonts w:eastAsia="Times New Roman" w:cs="Times New Roman"/>
          <w:szCs w:val="24"/>
        </w:rPr>
        <w:t>γιατί υπήρχαν οφειλές</w:t>
      </w:r>
      <w:r>
        <w:rPr>
          <w:rFonts w:eastAsia="Times New Roman" w:cs="Times New Roman"/>
          <w:szCs w:val="24"/>
        </w:rPr>
        <w:t xml:space="preserve">. </w:t>
      </w:r>
    </w:p>
    <w:p w14:paraId="289F3E5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άρθ</w:t>
      </w:r>
      <w:r>
        <w:rPr>
          <w:rFonts w:eastAsia="Times New Roman" w:cs="Times New Roman"/>
          <w:szCs w:val="24"/>
        </w:rPr>
        <w:t xml:space="preserve">ρο 14 μιλάει για </w:t>
      </w:r>
      <w:r>
        <w:rPr>
          <w:rFonts w:eastAsia="Times New Roman" w:cs="Times New Roman"/>
          <w:szCs w:val="24"/>
        </w:rPr>
        <w:t xml:space="preserve">τις </w:t>
      </w:r>
      <w:r>
        <w:rPr>
          <w:rFonts w:eastAsia="Times New Roman" w:cs="Times New Roman"/>
          <w:szCs w:val="24"/>
        </w:rPr>
        <w:t xml:space="preserve">2.000 ευρώ που γίνονται 5.000 ευρώ. </w:t>
      </w:r>
    </w:p>
    <w:p w14:paraId="289F3E5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Για τις ηλεκτρονικές συμβάσεις είμαστε σύμφωνοι.</w:t>
      </w:r>
    </w:p>
    <w:p w14:paraId="289F3E5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17 </w:t>
      </w:r>
      <w:r w:rsidRPr="00BE254D">
        <w:rPr>
          <w:rFonts w:eastAsia="Times New Roman" w:cs="Times New Roman"/>
          <w:szCs w:val="24"/>
        </w:rPr>
        <w:t>αφορά τις μικτές επιτροπές</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Ε</w:t>
      </w:r>
      <w:r w:rsidRPr="00BE254D">
        <w:rPr>
          <w:rFonts w:eastAsia="Times New Roman" w:cs="Times New Roman"/>
          <w:szCs w:val="24"/>
        </w:rPr>
        <w:t xml:space="preserve">ίναι οι μικτές επιτροπές </w:t>
      </w:r>
      <w:r>
        <w:rPr>
          <w:rFonts w:eastAsia="Times New Roman" w:cs="Times New Roman"/>
          <w:szCs w:val="24"/>
        </w:rPr>
        <w:t xml:space="preserve">για την προκήρυξη, αλλά και την </w:t>
      </w:r>
      <w:r w:rsidRPr="00BE254D">
        <w:rPr>
          <w:rFonts w:eastAsia="Times New Roman" w:cs="Times New Roman"/>
          <w:szCs w:val="24"/>
        </w:rPr>
        <w:t>παρατήρηση των έργων της Βουλής</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Η Βουλή έχει ικανό</w:t>
      </w:r>
      <w:r>
        <w:rPr>
          <w:rFonts w:eastAsia="Times New Roman" w:cs="Times New Roman"/>
          <w:szCs w:val="24"/>
        </w:rPr>
        <w:t xml:space="preserve"> και αρκετό </w:t>
      </w:r>
      <w:r w:rsidRPr="00BE254D">
        <w:rPr>
          <w:rFonts w:eastAsia="Times New Roman" w:cs="Times New Roman"/>
          <w:szCs w:val="24"/>
        </w:rPr>
        <w:t>τεχνικό προσωπικό</w:t>
      </w:r>
      <w:r>
        <w:rPr>
          <w:rFonts w:eastAsia="Times New Roman" w:cs="Times New Roman"/>
          <w:szCs w:val="24"/>
        </w:rPr>
        <w:t>,</w:t>
      </w:r>
      <w:r w:rsidRPr="00BE254D">
        <w:rPr>
          <w:rFonts w:eastAsia="Times New Roman" w:cs="Times New Roman"/>
          <w:szCs w:val="24"/>
        </w:rPr>
        <w:t xml:space="preserve"> εξειδικευμένο</w:t>
      </w:r>
      <w:r>
        <w:rPr>
          <w:rFonts w:eastAsia="Times New Roman" w:cs="Times New Roman"/>
          <w:szCs w:val="24"/>
        </w:rPr>
        <w:t>,</w:t>
      </w:r>
      <w:r w:rsidRPr="00BE254D">
        <w:rPr>
          <w:rFonts w:eastAsia="Times New Roman" w:cs="Times New Roman"/>
          <w:szCs w:val="24"/>
        </w:rPr>
        <w:t xml:space="preserve"> για να προβεί σε αυτές όλες τις ενέργειες</w:t>
      </w:r>
      <w:r>
        <w:rPr>
          <w:rFonts w:eastAsia="Times New Roman" w:cs="Times New Roman"/>
          <w:szCs w:val="24"/>
        </w:rPr>
        <w:t>,</w:t>
      </w:r>
      <w:r w:rsidRPr="00BE254D">
        <w:rPr>
          <w:rFonts w:eastAsia="Times New Roman" w:cs="Times New Roman"/>
          <w:szCs w:val="24"/>
        </w:rPr>
        <w:t xml:space="preserve"> δηλαδή και για</w:t>
      </w:r>
      <w:r>
        <w:rPr>
          <w:rFonts w:eastAsia="Times New Roman" w:cs="Times New Roman"/>
          <w:szCs w:val="24"/>
        </w:rPr>
        <w:t xml:space="preserve"> την </w:t>
      </w:r>
      <w:r w:rsidRPr="00BE254D">
        <w:rPr>
          <w:rFonts w:eastAsia="Times New Roman" w:cs="Times New Roman"/>
          <w:szCs w:val="24"/>
        </w:rPr>
        <w:t>προκήρυξη</w:t>
      </w:r>
      <w:r>
        <w:rPr>
          <w:rFonts w:eastAsia="Times New Roman" w:cs="Times New Roman"/>
          <w:szCs w:val="24"/>
        </w:rPr>
        <w:t>,</w:t>
      </w:r>
      <w:r w:rsidRPr="00BE254D">
        <w:rPr>
          <w:rFonts w:eastAsia="Times New Roman" w:cs="Times New Roman"/>
          <w:szCs w:val="24"/>
        </w:rPr>
        <w:t xml:space="preserve"> αλλά και για την παρακολούθηση του έργου</w:t>
      </w:r>
      <w:r>
        <w:rPr>
          <w:rFonts w:eastAsia="Times New Roman" w:cs="Times New Roman"/>
          <w:szCs w:val="24"/>
        </w:rPr>
        <w:t>.</w:t>
      </w:r>
    </w:p>
    <w:p w14:paraId="289F3E6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w:t>
      </w:r>
      <w:r w:rsidRPr="00BE254D">
        <w:rPr>
          <w:rFonts w:eastAsia="Times New Roman" w:cs="Times New Roman"/>
          <w:szCs w:val="24"/>
        </w:rPr>
        <w:t xml:space="preserve">18 είναι κάτι που </w:t>
      </w:r>
      <w:r>
        <w:rPr>
          <w:rFonts w:eastAsia="Times New Roman" w:cs="Times New Roman"/>
          <w:szCs w:val="24"/>
        </w:rPr>
        <w:t>ίσχυε</w:t>
      </w:r>
      <w:r w:rsidRPr="00BE254D">
        <w:rPr>
          <w:rFonts w:eastAsia="Times New Roman" w:cs="Times New Roman"/>
          <w:szCs w:val="24"/>
        </w:rPr>
        <w:t xml:space="preserve"> σε όλ</w:t>
      </w:r>
      <w:r>
        <w:rPr>
          <w:rFonts w:eastAsia="Times New Roman" w:cs="Times New Roman"/>
          <w:szCs w:val="24"/>
        </w:rPr>
        <w:t>ον τον άλλο</w:t>
      </w:r>
      <w:r w:rsidRPr="00BE254D">
        <w:rPr>
          <w:rFonts w:eastAsia="Times New Roman" w:cs="Times New Roman"/>
          <w:szCs w:val="24"/>
        </w:rPr>
        <w:t xml:space="preserve"> δημόσιο τομέα</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Ε</w:t>
      </w:r>
      <w:r w:rsidRPr="00BE254D">
        <w:rPr>
          <w:rFonts w:eastAsia="Times New Roman" w:cs="Times New Roman"/>
          <w:szCs w:val="24"/>
        </w:rPr>
        <w:t xml:space="preserve">ίναι καλό να </w:t>
      </w:r>
      <w:r>
        <w:rPr>
          <w:rFonts w:eastAsia="Times New Roman" w:cs="Times New Roman"/>
          <w:szCs w:val="24"/>
        </w:rPr>
        <w:t xml:space="preserve">ισχύσει και στη </w:t>
      </w:r>
      <w:r>
        <w:rPr>
          <w:rFonts w:eastAsia="Times New Roman" w:cs="Times New Roman"/>
          <w:szCs w:val="24"/>
        </w:rPr>
        <w:t xml:space="preserve">Βουλή και καλώς ισχύει. </w:t>
      </w:r>
    </w:p>
    <w:p w14:paraId="289F3E6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w:t>
      </w:r>
      <w:r w:rsidRPr="00BE254D">
        <w:rPr>
          <w:rFonts w:eastAsia="Times New Roman" w:cs="Times New Roman"/>
          <w:szCs w:val="24"/>
        </w:rPr>
        <w:t xml:space="preserve"> 20 </w:t>
      </w:r>
      <w:r>
        <w:rPr>
          <w:rFonts w:eastAsia="Times New Roman" w:cs="Times New Roman"/>
          <w:szCs w:val="24"/>
        </w:rPr>
        <w:t>αναφέρεται στους</w:t>
      </w:r>
      <w:r w:rsidRPr="00BE254D">
        <w:rPr>
          <w:rFonts w:eastAsia="Times New Roman" w:cs="Times New Roman"/>
          <w:szCs w:val="24"/>
        </w:rPr>
        <w:t xml:space="preserve"> ειδικούς συνεργάτες του Γραφείου Προϋπολογισμού του Κράτους</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Ό</w:t>
      </w:r>
      <w:r w:rsidRPr="00BE254D">
        <w:rPr>
          <w:rFonts w:eastAsia="Times New Roman" w:cs="Times New Roman"/>
          <w:szCs w:val="24"/>
        </w:rPr>
        <w:t>πως ξέρετε</w:t>
      </w:r>
      <w:r>
        <w:rPr>
          <w:rFonts w:eastAsia="Times New Roman" w:cs="Times New Roman"/>
          <w:szCs w:val="24"/>
        </w:rPr>
        <w:t>,</w:t>
      </w:r>
      <w:r w:rsidRPr="00BE254D">
        <w:rPr>
          <w:rFonts w:eastAsia="Times New Roman" w:cs="Times New Roman"/>
          <w:szCs w:val="24"/>
        </w:rPr>
        <w:t xml:space="preserve"> </w:t>
      </w:r>
      <w:r>
        <w:rPr>
          <w:rFonts w:eastAsia="Times New Roman" w:cs="Times New Roman"/>
          <w:szCs w:val="24"/>
        </w:rPr>
        <w:t>το Γραφείο</w:t>
      </w:r>
      <w:r w:rsidRPr="00BE254D">
        <w:rPr>
          <w:rFonts w:eastAsia="Times New Roman" w:cs="Times New Roman"/>
          <w:szCs w:val="24"/>
        </w:rPr>
        <w:t xml:space="preserve"> Προϋπολογισμού του Κράτους</w:t>
      </w:r>
      <w:r>
        <w:rPr>
          <w:rFonts w:eastAsia="Times New Roman" w:cs="Times New Roman"/>
          <w:szCs w:val="24"/>
        </w:rPr>
        <w:t xml:space="preserve"> είναι ανεξάρτητο από τη Βουλή. Πολλοί δεν το ξέρουν. Σε αυτό, όμως, μπορούν να υπηρετήσουν και υπάλληλοι </w:t>
      </w:r>
      <w:r w:rsidRPr="00BE254D">
        <w:rPr>
          <w:rFonts w:eastAsia="Times New Roman" w:cs="Times New Roman"/>
          <w:szCs w:val="24"/>
        </w:rPr>
        <w:t>της Βουλής</w:t>
      </w:r>
      <w:r>
        <w:rPr>
          <w:rFonts w:eastAsia="Times New Roman" w:cs="Times New Roman"/>
          <w:szCs w:val="24"/>
        </w:rPr>
        <w:t xml:space="preserve">. Βάζει μια διάταξη </w:t>
      </w:r>
      <w:r w:rsidRPr="00BE254D">
        <w:rPr>
          <w:rFonts w:eastAsia="Times New Roman" w:cs="Times New Roman"/>
          <w:szCs w:val="24"/>
        </w:rPr>
        <w:t>μέσα για να υπάρξ</w:t>
      </w:r>
      <w:r>
        <w:rPr>
          <w:rFonts w:eastAsia="Times New Roman" w:cs="Times New Roman"/>
          <w:szCs w:val="24"/>
        </w:rPr>
        <w:t xml:space="preserve">ουν </w:t>
      </w:r>
      <w:r w:rsidRPr="00BE254D">
        <w:rPr>
          <w:rFonts w:eastAsia="Times New Roman" w:cs="Times New Roman"/>
          <w:szCs w:val="24"/>
        </w:rPr>
        <w:t>παράλληλα καθήκοντα</w:t>
      </w:r>
      <w:r>
        <w:rPr>
          <w:rFonts w:eastAsia="Times New Roman" w:cs="Times New Roman"/>
          <w:szCs w:val="24"/>
        </w:rPr>
        <w:t xml:space="preserve"> ή ολοκληρωτικά ή με μειωμένη άσκηση των κύριων καθηκόντων τους. Νομίζω ότι αυτό</w:t>
      </w:r>
      <w:r>
        <w:rPr>
          <w:rFonts w:eastAsia="Times New Roman" w:cs="Times New Roman"/>
          <w:szCs w:val="24"/>
        </w:rPr>
        <w:t xml:space="preserve"> θα βοηθήσει το Γραφείο Προϋπολογισμού της Βουλής. </w:t>
      </w:r>
    </w:p>
    <w:p w14:paraId="289F3E6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Όσον αφορά τον Τηλεοπτικό και Ραδιοφωνικό Σταθμό, μίλησα για ό,τι αφορά τον συντονιστή. Θα πω κάτι για το πρόγραμμα. Εάν θα παρατηρήσατε, το πρόγραμμα του Τηλεοπτικού μας Σταθμού, είναι πανελλαδικής εμβέλ</w:t>
      </w:r>
      <w:r>
        <w:rPr>
          <w:rFonts w:eastAsia="Times New Roman" w:cs="Times New Roman"/>
          <w:szCs w:val="24"/>
        </w:rPr>
        <w:t xml:space="preserve">ειας –κρατήστε το αυτό. Και όχι μόνο είναι πανελλαδικής εμβέλειας, αλλά έχουμε και ψηφιακή πλατφόρμα. Τι σημαίνει αυτό; Σημαίνει ότι έχουμε ευκρινή εικόνα στα περισσότερα σημεία όλης της Ελλάδος. </w:t>
      </w:r>
    </w:p>
    <w:p w14:paraId="289F3E6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Σημαίνει ότι εκτός από το ότι ο κόσμος πα</w:t>
      </w:r>
      <w:r>
        <w:rPr>
          <w:rFonts w:eastAsia="Times New Roman" w:cs="Times New Roman"/>
          <w:szCs w:val="24"/>
        </w:rPr>
        <w:t xml:space="preserve">ρακολουθεί τις συνεδριάσεις της Βουλής, τις συνεδριάσεις των </w:t>
      </w:r>
      <w:r>
        <w:rPr>
          <w:rFonts w:eastAsia="Times New Roman" w:cs="Times New Roman"/>
          <w:szCs w:val="24"/>
        </w:rPr>
        <w:t>ε</w:t>
      </w:r>
      <w:r>
        <w:rPr>
          <w:rFonts w:eastAsia="Times New Roman" w:cs="Times New Roman"/>
          <w:szCs w:val="24"/>
        </w:rPr>
        <w:t xml:space="preserve">πιτροπών, έχουμε και πάρα πολύ καλά προγράμματα σε </w:t>
      </w:r>
      <w:r>
        <w:rPr>
          <w:rFonts w:eastAsia="Times New Roman" w:cs="Times New Roman"/>
          <w:szCs w:val="24"/>
        </w:rPr>
        <w:lastRenderedPageBreak/>
        <w:t>ό,τι αφορά το θέμα των ενημερωτικών εκπομπών. Θα έλεγα, όμως, να δώσουμε λίγο περισσότερο βάρος στην ψυχαγωγία, δηλαδή να ελέγξουμε και ένα κομ</w:t>
      </w:r>
      <w:r>
        <w:rPr>
          <w:rFonts w:eastAsia="Times New Roman" w:cs="Times New Roman"/>
          <w:szCs w:val="24"/>
        </w:rPr>
        <w:t xml:space="preserve">μάτι του </w:t>
      </w:r>
      <w:r>
        <w:rPr>
          <w:rFonts w:eastAsia="Times New Roman" w:cs="Times New Roman"/>
          <w:szCs w:val="24"/>
        </w:rPr>
        <w:t>σ</w:t>
      </w:r>
      <w:r>
        <w:rPr>
          <w:rFonts w:eastAsia="Times New Roman" w:cs="Times New Roman"/>
          <w:szCs w:val="24"/>
        </w:rPr>
        <w:t xml:space="preserve">ταθμού, ώστε να παρέχει λίγο περισσότερη ψυχαγωγία, παρά το γεγονός ότι τα προγράμματα του </w:t>
      </w:r>
      <w:r>
        <w:rPr>
          <w:rFonts w:eastAsia="Times New Roman" w:cs="Times New Roman"/>
          <w:szCs w:val="24"/>
        </w:rPr>
        <w:t>τ</w:t>
      </w:r>
      <w:r>
        <w:rPr>
          <w:rFonts w:eastAsia="Times New Roman" w:cs="Times New Roman"/>
          <w:szCs w:val="24"/>
        </w:rPr>
        <w:t xml:space="preserve">ηλεοπτικού </w:t>
      </w:r>
      <w:r>
        <w:rPr>
          <w:rFonts w:eastAsia="Times New Roman" w:cs="Times New Roman"/>
          <w:szCs w:val="24"/>
        </w:rPr>
        <w:t>σ</w:t>
      </w:r>
      <w:r>
        <w:rPr>
          <w:rFonts w:eastAsia="Times New Roman" w:cs="Times New Roman"/>
          <w:szCs w:val="24"/>
        </w:rPr>
        <w:t>ταθμού είναι ποιοτικά.</w:t>
      </w:r>
    </w:p>
    <w:p w14:paraId="289F3E6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Σχετικά με το άρθρο 22, για τη μετάταξη των ειδικών φρουρών, θα ήθελα να πω ότι ήταν ένα πάγιο αίτημα. Δεν γίνεται τίπο</w:t>
      </w:r>
      <w:r>
        <w:rPr>
          <w:rFonts w:eastAsia="Times New Roman" w:cs="Times New Roman"/>
          <w:szCs w:val="24"/>
        </w:rPr>
        <w:t>τα παραπάνω. Από ειδικοί φρουροί</w:t>
      </w:r>
      <w:r>
        <w:rPr>
          <w:rFonts w:eastAsia="Times New Roman" w:cs="Times New Roman"/>
          <w:szCs w:val="24"/>
        </w:rPr>
        <w:t>,</w:t>
      </w:r>
      <w:r>
        <w:rPr>
          <w:rFonts w:eastAsia="Times New Roman" w:cs="Times New Roman"/>
          <w:szCs w:val="24"/>
        </w:rPr>
        <w:t xml:space="preserve"> που ήταν για μια πενταετία και έπρεπε να ανανεώσουμε βάσει του νόμου τη θητεία τους, όπως προβλέπεται, για άλλη μια πενταετία, αυτομάτως τους κάνουμε αορίστου και τους εντάσσουμε στη Βουλή, με την προοπτική να χρησιμοποιηθ</w:t>
      </w:r>
      <w:r>
        <w:rPr>
          <w:rFonts w:eastAsia="Times New Roman" w:cs="Times New Roman"/>
          <w:szCs w:val="24"/>
        </w:rPr>
        <w:t>ούν σε ορισμένους τομείς της Βουλής που υπάρχουν ανάγκες.</w:t>
      </w:r>
    </w:p>
    <w:p w14:paraId="289F3E6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23 αναφέρεται στον ΛΑΥΒ. Ενώ στην αρχή υπήρχαν αρκετές αντιρρήσεις, έγιναν επανειλημμένες συσκέψεις με τον Σύλλογο των Υπαλλήλων της Βουλής και νομίζω ότι βρέθηκε κάπου η χρυσή τομή σε ότι </w:t>
      </w:r>
      <w:r>
        <w:rPr>
          <w:rFonts w:eastAsia="Times New Roman" w:cs="Times New Roman"/>
          <w:szCs w:val="24"/>
        </w:rPr>
        <w:t xml:space="preserve">αφορά τη δανειοδότηση των μελών του Ταμείου Αλληλοβοηθείας Υπαλλήλων Βουλής. Δίνεται, κατ’ αρχάς, η δυνατότητα δανειοδότησης. Μπορούν δηλαδή </w:t>
      </w:r>
      <w:r>
        <w:rPr>
          <w:rFonts w:eastAsia="Times New Roman" w:cs="Times New Roman"/>
          <w:szCs w:val="24"/>
        </w:rPr>
        <w:lastRenderedPageBreak/>
        <w:t>να πάρουν δάνειο μέχρι 2.000 ευρώ. Είναι δικά τους λεφτά, γιατί μην ξεχνάμε ότι αυτήν τη στιγμή ο ΛΑΥΒ έχει ένα απο</w:t>
      </w:r>
      <w:r>
        <w:rPr>
          <w:rFonts w:eastAsia="Times New Roman" w:cs="Times New Roman"/>
          <w:szCs w:val="24"/>
        </w:rPr>
        <w:t>θεματικό 2.800.000 περίπου από εισφορές των μελών του και μπαίνει και το 0,7 τώρα και αυτά από εισφορές των μελών τους είναι. Από αυτά υπάρχουν ορισμένες τρέχουσες υποχρεώσεις -υπάρχουν αρκετές- που παραμένουν περίπου 1.800.000. Δεν ζητάνε τίποτα άλλο. Λέν</w:t>
      </w:r>
      <w:r>
        <w:rPr>
          <w:rFonts w:eastAsia="Times New Roman" w:cs="Times New Roman"/>
          <w:szCs w:val="24"/>
        </w:rPr>
        <w:t>ε το 1.800.000 να μπει σε έναν λογαριασμό και από τον λογαριασμό αυτό να υπάρχουν ορισμένες διαδικασίες. Δεν θα πω για ανίατες ασθένειες, όταν παρατηρούνται ορισμένα θέματα. Θα πω, για παράδειγμα, για λόγους ανάγκης των υπαλλήλων. Με ποια, όμως, προϋπόθεση</w:t>
      </w:r>
      <w:r>
        <w:rPr>
          <w:rFonts w:eastAsia="Times New Roman" w:cs="Times New Roman"/>
          <w:szCs w:val="24"/>
        </w:rPr>
        <w:t>; Οι εισφορές των υπαλλήλων ετησίως είναι περίπου 210.000. Την ίδια συνεισφορά να έχει και ο εργοδότης, την ίδια συνεισφορά να έχει η Βουλή. Είναι 210.000; Να είναι και η εισφορά της Βουλής 210.000. Είναι 230.000; Να είναι και η συνεισφορά 230.000. Αυτή εί</w:t>
      </w:r>
      <w:r>
        <w:rPr>
          <w:rFonts w:eastAsia="Times New Roman" w:cs="Times New Roman"/>
          <w:szCs w:val="24"/>
        </w:rPr>
        <w:t xml:space="preserve">ναι η παρατήρησή μου και θα ήθελα να παρακαλέσω να γίνει αποδεκτή. </w:t>
      </w:r>
    </w:p>
    <w:p w14:paraId="289F3E6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Θα περάσω τώρα στο Κοινοβουλευτικό Μέρος και θα ήθελα να πω τα εξής: Θα μας δοθεί η ευκαιρία να τα πούμε -και υπάρχει μια δέσμευση του Προέδρου ότι θα έχουμε και από τον </w:t>
      </w:r>
      <w:r>
        <w:rPr>
          <w:rFonts w:eastAsia="Times New Roman" w:cs="Times New Roman"/>
          <w:szCs w:val="24"/>
        </w:rPr>
        <w:lastRenderedPageBreak/>
        <w:t xml:space="preserve">Οκτώβριο μία πολύ </w:t>
      </w:r>
      <w:r>
        <w:rPr>
          <w:rFonts w:eastAsia="Times New Roman" w:cs="Times New Roman"/>
          <w:szCs w:val="24"/>
        </w:rPr>
        <w:t>μεγάλη αναθεώρηση- διότι στο Κοινοβουλευτικό Μέρος έχουμε ορισμένες δυσλειτουργίες τις οποίες εμείς οι ίδιοι οι Βουλευτές τις ζούμε εδώ. Είμαστε παρόντες κάθε μέρα και βλέπουμε τι δεν λειτουργεί καλά. Σε αυτές τις περιπτώσεις, λοιπόν, να υπάρξουν ορισμένες</w:t>
      </w:r>
      <w:r>
        <w:rPr>
          <w:rFonts w:eastAsia="Times New Roman" w:cs="Times New Roman"/>
          <w:szCs w:val="24"/>
        </w:rPr>
        <w:t xml:space="preserve"> αλλαγές</w:t>
      </w:r>
      <w:r>
        <w:rPr>
          <w:rFonts w:eastAsia="Times New Roman" w:cs="Times New Roman"/>
          <w:szCs w:val="24"/>
        </w:rPr>
        <w:t>,</w:t>
      </w:r>
      <w:r>
        <w:rPr>
          <w:rFonts w:eastAsia="Times New Roman" w:cs="Times New Roman"/>
          <w:szCs w:val="24"/>
        </w:rPr>
        <w:t xml:space="preserve"> τις οποίες θα συζητήσουμε από κοινού όλα τα </w:t>
      </w:r>
      <w:r>
        <w:rPr>
          <w:rFonts w:eastAsia="Times New Roman" w:cs="Times New Roman"/>
          <w:szCs w:val="24"/>
        </w:rPr>
        <w:t>κ</w:t>
      </w:r>
      <w:r>
        <w:rPr>
          <w:rFonts w:eastAsia="Times New Roman" w:cs="Times New Roman"/>
          <w:szCs w:val="24"/>
        </w:rPr>
        <w:t>όμματα, όπως κάνουμε κάθε φορά σε ότι αφορά και το Κοινοβουλευτικό Μέρος.</w:t>
      </w:r>
    </w:p>
    <w:p w14:paraId="289F3E6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Δεν έχω να πω τίποτα για το άρθρο 26.</w:t>
      </w:r>
    </w:p>
    <w:p w14:paraId="289F3E6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Θέλω να πω κάτι για το άρθρο 25. Στην Επιστημονική Υπηρεσία της Βουλής δημιουργήσαμε τη Ν</w:t>
      </w:r>
      <w:r>
        <w:rPr>
          <w:rFonts w:eastAsia="Times New Roman" w:cs="Times New Roman"/>
          <w:szCs w:val="24"/>
        </w:rPr>
        <w:t xml:space="preserve">ομική Υπηρεσία της Βουλής. </w:t>
      </w:r>
      <w:r>
        <w:rPr>
          <w:rFonts w:eastAsia="Times New Roman" w:cs="Times New Roman"/>
          <w:szCs w:val="24"/>
        </w:rPr>
        <w:t>Σ</w:t>
      </w:r>
      <w:r>
        <w:rPr>
          <w:rFonts w:eastAsia="Times New Roman" w:cs="Times New Roman"/>
          <w:szCs w:val="24"/>
        </w:rPr>
        <w:t>τη Νομική Υπηρεσία της Βουλής, μετά τη δημιουργία της, εμφανίστηκαν ορισμένες δυσλειτουργίες και φοβίες, διότι πάρα πολλές αποφάσεις απ’ αυτές</w:t>
      </w:r>
      <w:r>
        <w:rPr>
          <w:rFonts w:eastAsia="Times New Roman" w:cs="Times New Roman"/>
          <w:szCs w:val="24"/>
        </w:rPr>
        <w:t>,</w:t>
      </w:r>
      <w:r>
        <w:rPr>
          <w:rFonts w:eastAsia="Times New Roman" w:cs="Times New Roman"/>
          <w:szCs w:val="24"/>
        </w:rPr>
        <w:t xml:space="preserve"> που ήταν υποχρεωμένη να λάβει</w:t>
      </w:r>
      <w:r>
        <w:rPr>
          <w:rFonts w:eastAsia="Times New Roman" w:cs="Times New Roman"/>
          <w:szCs w:val="24"/>
        </w:rPr>
        <w:t>,</w:t>
      </w:r>
      <w:r>
        <w:rPr>
          <w:rFonts w:eastAsia="Times New Roman" w:cs="Times New Roman"/>
          <w:szCs w:val="24"/>
        </w:rPr>
        <w:t xml:space="preserve"> καθώς και ελέγχους που έκανε η </w:t>
      </w:r>
      <w:r>
        <w:rPr>
          <w:rFonts w:eastAsia="Times New Roman" w:cs="Times New Roman"/>
          <w:szCs w:val="24"/>
        </w:rPr>
        <w:t>υ</w:t>
      </w:r>
      <w:r>
        <w:rPr>
          <w:rFonts w:eastAsia="Times New Roman" w:cs="Times New Roman"/>
          <w:szCs w:val="24"/>
        </w:rPr>
        <w:t xml:space="preserve">πηρεσία, ενείχαν τον </w:t>
      </w:r>
      <w:r>
        <w:rPr>
          <w:rFonts w:eastAsia="Times New Roman" w:cs="Times New Roman"/>
          <w:szCs w:val="24"/>
        </w:rPr>
        <w:t>κίνδυνο να βρεθούν ενώπιον ποινικών ευθυνών.</w:t>
      </w:r>
    </w:p>
    <w:p w14:paraId="289F3E69"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Με αυτή τη διάταξη, όπως έχει αποσαφηνιστεί, απολαμβάνουν όλα τα προνόμια</w:t>
      </w:r>
      <w:r>
        <w:rPr>
          <w:rFonts w:eastAsia="Times New Roman" w:cs="Times New Roman"/>
          <w:szCs w:val="24"/>
        </w:rPr>
        <w:t>,</w:t>
      </w:r>
      <w:r>
        <w:rPr>
          <w:rFonts w:eastAsia="Times New Roman" w:cs="Times New Roman"/>
          <w:szCs w:val="24"/>
        </w:rPr>
        <w:t xml:space="preserve"> τα οποία έχει, παραδείγματος χάριν, ο Συνήγορος του Πολίτη, γιατί τέτοιο έργο σχεδόν επιτελούν. Άρα, και αυτό είναι σωστό.</w:t>
      </w:r>
    </w:p>
    <w:p w14:paraId="289F3E6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πω κά</w:t>
      </w:r>
      <w:r>
        <w:rPr>
          <w:rFonts w:eastAsia="Times New Roman" w:cs="Times New Roman"/>
          <w:szCs w:val="24"/>
        </w:rPr>
        <w:t>τι για τον έλεγχο</w:t>
      </w:r>
      <w:r>
        <w:rPr>
          <w:rFonts w:eastAsia="Times New Roman" w:cs="Times New Roman"/>
          <w:szCs w:val="24"/>
        </w:rPr>
        <w:t>,</w:t>
      </w:r>
      <w:r>
        <w:rPr>
          <w:rFonts w:eastAsia="Times New Roman" w:cs="Times New Roman"/>
          <w:szCs w:val="24"/>
        </w:rPr>
        <w:t xml:space="preserve"> που υπάρχει στη Βουλή. Όπως γνωρίζετε, ο προληπτικός έλεγχος καταργείται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σε όλο το </w:t>
      </w:r>
      <w:r>
        <w:rPr>
          <w:rFonts w:eastAsia="Times New Roman" w:cs="Times New Roman"/>
          <w:szCs w:val="24"/>
        </w:rPr>
        <w:t>δ</w:t>
      </w:r>
      <w:r>
        <w:rPr>
          <w:rFonts w:eastAsia="Times New Roman" w:cs="Times New Roman"/>
          <w:szCs w:val="24"/>
        </w:rPr>
        <w:t>ημόσιο. Έχει ήδη καταργηθεί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για ορισμένες </w:t>
      </w:r>
      <w:r>
        <w:rPr>
          <w:rFonts w:eastAsia="Times New Roman" w:cs="Times New Roman"/>
          <w:szCs w:val="24"/>
        </w:rPr>
        <w:t>υ</w:t>
      </w:r>
      <w:r>
        <w:rPr>
          <w:rFonts w:eastAsia="Times New Roman" w:cs="Times New Roman"/>
          <w:szCs w:val="24"/>
        </w:rPr>
        <w:t>πηρεσίες.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όμως, </w:t>
      </w:r>
      <w:r w:rsidRPr="00214562">
        <w:rPr>
          <w:rFonts w:eastAsia="Times New Roman" w:cs="Times New Roman"/>
          <w:szCs w:val="24"/>
        </w:rPr>
        <w:t>δεν</w:t>
      </w:r>
      <w:r>
        <w:rPr>
          <w:rFonts w:eastAsia="Times New Roman" w:cs="Times New Roman"/>
          <w:szCs w:val="24"/>
        </w:rPr>
        <w:t xml:space="preserve"> καταργείται στη Βουλή. Είναι σημαντικό ότι ο προληπτικός έλεγχος υπάρχει στη Βουλή, εκτός του κατασταλτικού ελέγχου. </w:t>
      </w:r>
      <w:r>
        <w:rPr>
          <w:rFonts w:eastAsia="Times New Roman" w:cs="Times New Roman"/>
          <w:szCs w:val="24"/>
        </w:rPr>
        <w:t>Υ</w:t>
      </w:r>
      <w:r>
        <w:rPr>
          <w:rFonts w:eastAsia="Times New Roman" w:cs="Times New Roman"/>
          <w:szCs w:val="24"/>
        </w:rPr>
        <w:t xml:space="preserve">πάρχει, εκτός από τον προληπτικό, και ο έλεγχος των δαπανών. Υπάρχει από το πρώτο ευρώ στη Βουλή ο έλεγχος των δαπανών. </w:t>
      </w:r>
    </w:p>
    <w:p w14:paraId="289F3E6B"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Δεν γίνεται τίπο</w:t>
      </w:r>
      <w:r>
        <w:rPr>
          <w:rFonts w:eastAsia="Times New Roman" w:cs="Times New Roman"/>
          <w:szCs w:val="24"/>
        </w:rPr>
        <w:t>τα άλλο με αυτή τη διάταξη και αυτό μεταφέρεται και στο Ίδρυμα της Βουλής, γιατί το Ίδρυμα της Βουλής που ξέρουμε ότι πραγματικά</w:t>
      </w:r>
      <w:r>
        <w:rPr>
          <w:rFonts w:eastAsia="Times New Roman" w:cs="Times New Roman"/>
          <w:szCs w:val="24"/>
        </w:rPr>
        <w:t>,</w:t>
      </w:r>
      <w:r>
        <w:rPr>
          <w:rFonts w:eastAsia="Times New Roman" w:cs="Times New Roman"/>
          <w:szCs w:val="24"/>
        </w:rPr>
        <w:t xml:space="preserve"> επιτελεί ένα τεράστιο έργο -δεν θα φέρω ως παράδειγμα μόνο τη Βουλή των Εφήβων, αλλά και τόσα άλλα- έχει δημιουργήσει τις προϋ</w:t>
      </w:r>
      <w:r>
        <w:rPr>
          <w:rFonts w:eastAsia="Times New Roman" w:cs="Times New Roman"/>
          <w:szCs w:val="24"/>
        </w:rPr>
        <w:t>ποθέσεις εκείνες και λέμε ότι και οι δαπάνες -γιατί και γι’ αυτό το Ίδρυμα κατά καιρούς έχουν γραφτεί αρκετά- θα υπόκεινται στον προληπτικό και τον κατασταλτικό έλεγχο από το πρώτο ευρώ.</w:t>
      </w:r>
    </w:p>
    <w:p w14:paraId="289F3E6C" w14:textId="77777777" w:rsidR="001E1ED4" w:rsidRDefault="000D3DEF">
      <w:pPr>
        <w:spacing w:line="600" w:lineRule="auto"/>
        <w:ind w:firstLine="720"/>
        <w:contextualSpacing/>
        <w:jc w:val="both"/>
        <w:rPr>
          <w:rFonts w:eastAsia="Times New Roman"/>
          <w:szCs w:val="24"/>
        </w:rPr>
      </w:pPr>
      <w:r>
        <w:rPr>
          <w:rFonts w:eastAsia="Times New Roman"/>
          <w:szCs w:val="24"/>
        </w:rPr>
        <w:t>Όσον αφορά την Επιτροπή Ευρωπαϊκών Υποθέσεων και το άρθρο</w:t>
      </w:r>
      <w:r>
        <w:rPr>
          <w:rFonts w:eastAsia="Times New Roman"/>
          <w:szCs w:val="24"/>
        </w:rPr>
        <w:t>,</w:t>
      </w:r>
      <w:r>
        <w:rPr>
          <w:rFonts w:eastAsia="Times New Roman"/>
          <w:szCs w:val="24"/>
        </w:rPr>
        <w:t xml:space="preserve"> που έχει κ</w:t>
      </w:r>
      <w:r>
        <w:rPr>
          <w:rFonts w:eastAsia="Times New Roman"/>
          <w:szCs w:val="24"/>
        </w:rPr>
        <w:t xml:space="preserve">ατατεθεί την τελευταία στιγμή -μπορώ να πω ότι δεν έχει σημασία, είχε «χτενιστεί» και από τις </w:t>
      </w:r>
      <w:r>
        <w:rPr>
          <w:rFonts w:eastAsia="Times New Roman"/>
          <w:szCs w:val="24"/>
        </w:rPr>
        <w:t>υ</w:t>
      </w:r>
      <w:r>
        <w:rPr>
          <w:rFonts w:eastAsia="Times New Roman"/>
          <w:szCs w:val="24"/>
        </w:rPr>
        <w:t xml:space="preserve">πηρεσίες </w:t>
      </w:r>
      <w:r>
        <w:rPr>
          <w:rFonts w:eastAsia="Times New Roman"/>
          <w:szCs w:val="24"/>
        </w:rPr>
        <w:lastRenderedPageBreak/>
        <w:t xml:space="preserve">και από τον καθηγητή κ. </w:t>
      </w:r>
      <w:proofErr w:type="spellStart"/>
      <w:r>
        <w:rPr>
          <w:rFonts w:eastAsia="Times New Roman"/>
          <w:szCs w:val="24"/>
        </w:rPr>
        <w:t>Μαυριά</w:t>
      </w:r>
      <w:proofErr w:type="spellEnd"/>
      <w:r>
        <w:rPr>
          <w:rFonts w:eastAsia="Times New Roman"/>
          <w:szCs w:val="24"/>
        </w:rPr>
        <w:t>- επειδή αφορά την επικουρικότητα, δηλαδή την πράσινη και την κίτρινη κάρτα, και στο Ευρωπαϊκό Κοινοβούλιο είμαστε από τις</w:t>
      </w:r>
      <w:r>
        <w:rPr>
          <w:rFonts w:eastAsia="Times New Roman"/>
          <w:szCs w:val="24"/>
        </w:rPr>
        <w:t xml:space="preserve"> τελευταίες χώρες, παρακαλώ, προβλέπεται τώρα με σφικτές ημερομηνίες –πραγματικά με σφικτές ημερομηνίες- να γίνεται αυτός ο έλεγχος της επικουρικότητας και της αναλογικότητας.</w:t>
      </w:r>
    </w:p>
    <w:p w14:paraId="289F3E6D" w14:textId="77777777" w:rsidR="001E1ED4" w:rsidRDefault="000D3DEF">
      <w:pPr>
        <w:spacing w:line="600" w:lineRule="auto"/>
        <w:ind w:firstLine="720"/>
        <w:contextualSpacing/>
        <w:jc w:val="both"/>
        <w:rPr>
          <w:rFonts w:eastAsia="Times New Roman"/>
          <w:szCs w:val="24"/>
        </w:rPr>
      </w:pPr>
      <w:r>
        <w:rPr>
          <w:rFonts w:eastAsia="Times New Roman"/>
          <w:szCs w:val="24"/>
        </w:rPr>
        <w:t>Βέβαια, αυτό θα φέρει τεράστιο έργο –μα τεράστιο έργο, πραγματικά- στην Επιστημο</w:t>
      </w:r>
      <w:r>
        <w:rPr>
          <w:rFonts w:eastAsia="Times New Roman"/>
          <w:szCs w:val="24"/>
        </w:rPr>
        <w:t xml:space="preserve">νική Επιτροπή της Βουλής. Δηλαδή, σχεδόν διπλασιάζεται το έργο της. Τι σημαίνει αυτό; Όπως έρχονται τα εσωτερικά νομοσχέδια και γίνεται ο έλεγχος συνταγματικότητας από την Επιστημονική Υπηρεσία της Βουλής, έτσι θα έρχονται και όλες οι </w:t>
      </w:r>
      <w:r>
        <w:rPr>
          <w:rFonts w:eastAsia="Times New Roman"/>
          <w:szCs w:val="24"/>
        </w:rPr>
        <w:t>ο</w:t>
      </w:r>
      <w:r>
        <w:rPr>
          <w:rFonts w:eastAsia="Times New Roman"/>
          <w:szCs w:val="24"/>
        </w:rPr>
        <w:t>δηγίες και τα νομοσχ</w:t>
      </w:r>
      <w:r>
        <w:rPr>
          <w:rFonts w:eastAsia="Times New Roman"/>
          <w:szCs w:val="24"/>
        </w:rPr>
        <w:t xml:space="preserve">έδια από το Ευρωπαϊκό Κοινοβούλιο και είναι υποχρεωμένη πια η Επιστημονική Επιτροπή της Βουλής να τα ελέγχει σε ό,τι αφορά την αναλογικότητα και την επικουρικότητα. </w:t>
      </w:r>
    </w:p>
    <w:p w14:paraId="289F3E6E" w14:textId="77777777" w:rsidR="001E1ED4" w:rsidRDefault="000D3DEF">
      <w:pPr>
        <w:spacing w:line="600" w:lineRule="auto"/>
        <w:ind w:firstLine="720"/>
        <w:contextualSpacing/>
        <w:jc w:val="both"/>
        <w:rPr>
          <w:rFonts w:eastAsia="Times New Roman"/>
          <w:szCs w:val="24"/>
        </w:rPr>
      </w:pPr>
      <w:r>
        <w:rPr>
          <w:rFonts w:eastAsia="Times New Roman"/>
          <w:szCs w:val="24"/>
        </w:rPr>
        <w:t>Θα κλείσω με το εξής θέμα: Όπως ξέρετε, με τον ν.4531/2018, άρθρο 33, παράγραφος 2, υπάρχο</w:t>
      </w:r>
      <w:r>
        <w:rPr>
          <w:rFonts w:eastAsia="Times New Roman"/>
          <w:szCs w:val="24"/>
        </w:rPr>
        <w:t>υν ορισμένες ρυθμίσεις</w:t>
      </w:r>
      <w:r>
        <w:rPr>
          <w:rFonts w:eastAsia="Times New Roman"/>
          <w:szCs w:val="24"/>
        </w:rPr>
        <w:t>,</w:t>
      </w:r>
      <w:r>
        <w:rPr>
          <w:rFonts w:eastAsia="Times New Roman"/>
          <w:szCs w:val="24"/>
        </w:rPr>
        <w:t xml:space="preserve"> που αφορούν τους αποσπασμένους υπαλλήλους στα </w:t>
      </w:r>
      <w:r>
        <w:rPr>
          <w:rFonts w:eastAsia="Times New Roman"/>
          <w:szCs w:val="24"/>
        </w:rPr>
        <w:lastRenderedPageBreak/>
        <w:t>Υπουργεία. Δηλαδή, όσοι υπάλληλοι είναι αποσπασμένοι σε Υπουργείο, εφόσον έχει αποδειχθεί ότι υπηρετούν καλώς, ότι αμείβονται από τον φορέα</w:t>
      </w:r>
      <w:r>
        <w:rPr>
          <w:rFonts w:eastAsia="Times New Roman"/>
          <w:szCs w:val="24"/>
        </w:rPr>
        <w:t>,</w:t>
      </w:r>
      <w:r>
        <w:rPr>
          <w:rFonts w:eastAsia="Times New Roman"/>
          <w:szCs w:val="24"/>
        </w:rPr>
        <w:t xml:space="preserve"> στον οποίο υπηρετούν –δεν αλλάζει τίποτα, δηλ</w:t>
      </w:r>
      <w:r>
        <w:rPr>
          <w:rFonts w:eastAsia="Times New Roman"/>
          <w:szCs w:val="24"/>
        </w:rPr>
        <w:t xml:space="preserve">αδή, η ίδια αμοιβή είναι όπου κι αν βρίσκονται- και επειδή ορισμένοι υπάλληλοι που είναι αποσπασμένοι στη Βουλή έχουν ενσωματωθεί ήδη στη Βουλή, η πρότασή μου ήταν ό,τι ισχύει στο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να ισχύσει και στη Βουλή. </w:t>
      </w:r>
    </w:p>
    <w:p w14:paraId="289F3E6F" w14:textId="77777777" w:rsidR="001E1ED4" w:rsidRDefault="000D3DEF">
      <w:pPr>
        <w:spacing w:line="600" w:lineRule="auto"/>
        <w:ind w:firstLine="720"/>
        <w:contextualSpacing/>
        <w:jc w:val="both"/>
        <w:rPr>
          <w:rFonts w:eastAsia="Times New Roman"/>
          <w:szCs w:val="24"/>
        </w:rPr>
      </w:pPr>
      <w:r>
        <w:rPr>
          <w:rFonts w:eastAsia="Times New Roman"/>
          <w:szCs w:val="24"/>
        </w:rPr>
        <w:t>Νομίζω ότι μακρηγόρησα λίγο. Σας ευχαρισ</w:t>
      </w:r>
      <w:r>
        <w:rPr>
          <w:rFonts w:eastAsia="Times New Roman"/>
          <w:szCs w:val="24"/>
        </w:rPr>
        <w:t xml:space="preserve">τώ για την ανοχή και την υπομονή σας. Εύχομαι η επόμενη </w:t>
      </w:r>
      <w:r>
        <w:rPr>
          <w:rFonts w:eastAsia="Times New Roman"/>
          <w:szCs w:val="24"/>
        </w:rPr>
        <w:t>α</w:t>
      </w:r>
      <w:r>
        <w:rPr>
          <w:rFonts w:eastAsia="Times New Roman"/>
          <w:szCs w:val="24"/>
        </w:rPr>
        <w:t xml:space="preserve">ναθεώρηση, η οποία προβλέπεται να είναι τον Οκτώβριο, να είναι μια </w:t>
      </w:r>
      <w:r>
        <w:rPr>
          <w:rFonts w:eastAsia="Times New Roman"/>
          <w:szCs w:val="24"/>
        </w:rPr>
        <w:t>α</w:t>
      </w:r>
      <w:r>
        <w:rPr>
          <w:rFonts w:eastAsia="Times New Roman"/>
          <w:szCs w:val="24"/>
        </w:rPr>
        <w:t xml:space="preserve">ναθεώρηση γενναία, μια </w:t>
      </w:r>
      <w:r>
        <w:rPr>
          <w:rFonts w:eastAsia="Times New Roman"/>
          <w:szCs w:val="24"/>
        </w:rPr>
        <w:t>α</w:t>
      </w:r>
      <w:r>
        <w:rPr>
          <w:rFonts w:eastAsia="Times New Roman"/>
          <w:szCs w:val="24"/>
        </w:rPr>
        <w:t xml:space="preserve">ναθεώρηση η οποία, πραγματικά, θα βάζει πάρα πολλά θέματα σε ότι αφορά κυρίως το κοινοβουλευτικό έργο στις </w:t>
      </w:r>
      <w:r>
        <w:rPr>
          <w:rFonts w:eastAsia="Times New Roman"/>
          <w:szCs w:val="24"/>
        </w:rPr>
        <w:t>πραγματικές τους διαστάσεις και στην εμπειρία που έχουμε αποκτήσει.</w:t>
      </w:r>
    </w:p>
    <w:p w14:paraId="289F3E70" w14:textId="77777777" w:rsidR="001E1ED4" w:rsidRDefault="000D3DEF">
      <w:pPr>
        <w:spacing w:line="600" w:lineRule="auto"/>
        <w:ind w:firstLine="720"/>
        <w:contextualSpacing/>
        <w:jc w:val="both"/>
        <w:rPr>
          <w:rFonts w:eastAsia="Times New Roman"/>
          <w:szCs w:val="24"/>
        </w:rPr>
      </w:pPr>
      <w:r>
        <w:rPr>
          <w:rFonts w:eastAsia="Times New Roman"/>
          <w:szCs w:val="24"/>
        </w:rPr>
        <w:t>Ευχαριστώ πολύ.</w:t>
      </w:r>
    </w:p>
    <w:p w14:paraId="289F3E71" w14:textId="77777777" w:rsidR="001E1ED4" w:rsidRDefault="000D3DEF">
      <w:pPr>
        <w:spacing w:line="600" w:lineRule="auto"/>
        <w:ind w:firstLine="720"/>
        <w:contextualSpacing/>
        <w:jc w:val="both"/>
        <w:rPr>
          <w:rFonts w:eastAsia="Times New Roman"/>
          <w:szCs w:val="24"/>
        </w:rPr>
      </w:pPr>
      <w:r w:rsidRPr="008760E0">
        <w:rPr>
          <w:rFonts w:eastAsia="Times New Roman"/>
          <w:b/>
          <w:szCs w:val="24"/>
        </w:rPr>
        <w:t>ΠΡΟΕΔΡΕΥ</w:t>
      </w:r>
      <w:r>
        <w:rPr>
          <w:rFonts w:eastAsia="Times New Roman"/>
          <w:b/>
          <w:szCs w:val="24"/>
        </w:rPr>
        <w:t xml:space="preserve">ΩΝ </w:t>
      </w:r>
      <w:r w:rsidRPr="008760E0">
        <w:rPr>
          <w:rFonts w:eastAsia="Times New Roman"/>
          <w:b/>
          <w:szCs w:val="24"/>
        </w:rPr>
        <w:t>(</w:t>
      </w:r>
      <w:r>
        <w:rPr>
          <w:rFonts w:eastAsia="Times New Roman"/>
          <w:b/>
          <w:szCs w:val="24"/>
        </w:rPr>
        <w:t>Σπυρίδων Λυκούδης</w:t>
      </w:r>
      <w:r w:rsidRPr="008760E0">
        <w:rPr>
          <w:rFonts w:eastAsia="Times New Roman"/>
          <w:b/>
          <w:szCs w:val="24"/>
        </w:rPr>
        <w:t xml:space="preserve">): </w:t>
      </w:r>
      <w:r>
        <w:rPr>
          <w:rFonts w:eastAsia="Times New Roman"/>
          <w:szCs w:val="24"/>
        </w:rPr>
        <w:t>Ευχαριστούμε, κύριε Πρόεδρε.</w:t>
      </w:r>
    </w:p>
    <w:p w14:paraId="289F3E72"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Ο κ. Παπαθεοδώρου έχει τον λόγο. </w:t>
      </w:r>
    </w:p>
    <w:p w14:paraId="289F3E73" w14:textId="77777777" w:rsidR="001E1ED4" w:rsidRDefault="000D3DEF">
      <w:pPr>
        <w:spacing w:line="600" w:lineRule="auto"/>
        <w:ind w:firstLine="720"/>
        <w:contextualSpacing/>
        <w:jc w:val="both"/>
        <w:rPr>
          <w:rFonts w:eastAsia="Times New Roman"/>
          <w:szCs w:val="24"/>
        </w:rPr>
      </w:pPr>
      <w:r w:rsidRPr="00BE620E">
        <w:rPr>
          <w:rFonts w:eastAsia="Times New Roman"/>
          <w:b/>
          <w:szCs w:val="24"/>
        </w:rPr>
        <w:lastRenderedPageBreak/>
        <w:t xml:space="preserve">ΘΕΟΔΩΡΟΣ ΠΑΠΑΘΕΟΔΩΡΟΥ: </w:t>
      </w:r>
      <w:r>
        <w:rPr>
          <w:rFonts w:eastAsia="Times New Roman"/>
          <w:szCs w:val="24"/>
        </w:rPr>
        <w:t xml:space="preserve">Ευχαριστώ, κύριε Πρόεδρε. </w:t>
      </w:r>
    </w:p>
    <w:p w14:paraId="289F3E74"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Εγώ δεν θα μακρηγορήσω ούτε θα χρειαστώ το διπλάσιο του χρόνου, διότι πιστεύω ότι έχουν γίνει συζητήσεις και έχουν τοποθετηθεί όλα τα κόμματα κατά τη συνεδρίαση της αρμόδιας Επιτροπής Κανονισμού. </w:t>
      </w:r>
    </w:p>
    <w:p w14:paraId="289F3E75" w14:textId="77777777" w:rsidR="001E1ED4" w:rsidRDefault="000D3DEF">
      <w:pPr>
        <w:spacing w:line="600" w:lineRule="auto"/>
        <w:ind w:firstLine="720"/>
        <w:contextualSpacing/>
        <w:jc w:val="both"/>
        <w:rPr>
          <w:rFonts w:eastAsia="Times New Roman"/>
          <w:szCs w:val="24"/>
        </w:rPr>
      </w:pPr>
      <w:r>
        <w:rPr>
          <w:rFonts w:eastAsia="Times New Roman"/>
          <w:szCs w:val="24"/>
        </w:rPr>
        <w:t>Από την αρχή είχαμε εκφράσει την ευχή και είχαμε ζητήσει</w:t>
      </w:r>
      <w:r>
        <w:rPr>
          <w:rFonts w:eastAsia="Times New Roman"/>
          <w:szCs w:val="24"/>
        </w:rPr>
        <w:t>,</w:t>
      </w:r>
      <w:r>
        <w:rPr>
          <w:rFonts w:eastAsia="Times New Roman"/>
          <w:szCs w:val="24"/>
        </w:rPr>
        <w:t xml:space="preserve"> ο</w:t>
      </w:r>
      <w:r>
        <w:rPr>
          <w:rFonts w:eastAsia="Times New Roman"/>
          <w:szCs w:val="24"/>
        </w:rPr>
        <w:t>ι αλλαγές στον Κανονισμό</w:t>
      </w:r>
      <w:r>
        <w:rPr>
          <w:rFonts w:eastAsia="Times New Roman"/>
          <w:szCs w:val="24"/>
        </w:rPr>
        <w:t>,</w:t>
      </w:r>
      <w:r>
        <w:rPr>
          <w:rFonts w:eastAsia="Times New Roman"/>
          <w:szCs w:val="24"/>
        </w:rPr>
        <w:t xml:space="preserve"> να γίνονται κάθε φορά μετά από ώριμη συζήτηση και, πάνω απ’ όλα, να είναι συναινετικές. Κάποιες από αυτές επιτυγχάνουν αυτόν τον στόχο. Κάποιες </w:t>
      </w:r>
      <w:r>
        <w:rPr>
          <w:rFonts w:eastAsia="Times New Roman"/>
          <w:szCs w:val="24"/>
        </w:rPr>
        <w:t>άλλες,</w:t>
      </w:r>
      <w:r>
        <w:rPr>
          <w:rFonts w:eastAsia="Times New Roman"/>
          <w:szCs w:val="24"/>
        </w:rPr>
        <w:t xml:space="preserve"> νομίζουμε ότι βρίσκονται αρκετά μακριά από αυτό</w:t>
      </w:r>
      <w:r>
        <w:rPr>
          <w:rFonts w:eastAsia="Times New Roman"/>
          <w:szCs w:val="24"/>
        </w:rPr>
        <w:t>,</w:t>
      </w:r>
      <w:r>
        <w:rPr>
          <w:rFonts w:eastAsia="Times New Roman"/>
          <w:szCs w:val="24"/>
        </w:rPr>
        <w:t xml:space="preserve"> το οποίο θα πιστεύαμε ότι μπορ</w:t>
      </w:r>
      <w:r>
        <w:rPr>
          <w:rFonts w:eastAsia="Times New Roman"/>
          <w:szCs w:val="24"/>
        </w:rPr>
        <w:t>εί να αποτελέσει ένα πεδίο κοινής συναίνεσης.</w:t>
      </w:r>
    </w:p>
    <w:p w14:paraId="289F3E76"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Επομένως, κύριε Πρόεδρε, σας λέω ότι θα τοποθετηθούμε κατ’ </w:t>
      </w:r>
      <w:proofErr w:type="spellStart"/>
      <w:r>
        <w:rPr>
          <w:rFonts w:eastAsia="Times New Roman"/>
          <w:szCs w:val="24"/>
        </w:rPr>
        <w:t>άρθρον</w:t>
      </w:r>
      <w:proofErr w:type="spellEnd"/>
      <w:r>
        <w:rPr>
          <w:rFonts w:eastAsia="Times New Roman"/>
          <w:szCs w:val="24"/>
        </w:rPr>
        <w:t>.</w:t>
      </w:r>
    </w:p>
    <w:p w14:paraId="289F3E77"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Ευχαριστώ πολύ.  </w:t>
      </w:r>
    </w:p>
    <w:p w14:paraId="289F3E78" w14:textId="77777777" w:rsidR="001E1ED4" w:rsidRDefault="000D3DEF">
      <w:pPr>
        <w:spacing w:line="600" w:lineRule="auto"/>
        <w:ind w:firstLine="720"/>
        <w:contextualSpacing/>
        <w:jc w:val="both"/>
        <w:rPr>
          <w:rFonts w:eastAsia="Times New Roman"/>
          <w:szCs w:val="24"/>
        </w:rPr>
      </w:pPr>
      <w:r w:rsidRPr="008760E0">
        <w:rPr>
          <w:rFonts w:eastAsia="Times New Roman"/>
          <w:b/>
          <w:szCs w:val="24"/>
        </w:rPr>
        <w:t>ΠΡΟΕΔΡΕΥ</w:t>
      </w:r>
      <w:r>
        <w:rPr>
          <w:rFonts w:eastAsia="Times New Roman"/>
          <w:b/>
          <w:szCs w:val="24"/>
        </w:rPr>
        <w:t xml:space="preserve">ΩΝ </w:t>
      </w:r>
      <w:r w:rsidRPr="008760E0">
        <w:rPr>
          <w:rFonts w:eastAsia="Times New Roman"/>
          <w:b/>
          <w:szCs w:val="24"/>
        </w:rPr>
        <w:t>(</w:t>
      </w:r>
      <w:r>
        <w:rPr>
          <w:rFonts w:eastAsia="Times New Roman"/>
          <w:b/>
          <w:szCs w:val="24"/>
        </w:rPr>
        <w:t>Σπυρίδων Λυκούδης</w:t>
      </w:r>
      <w:r w:rsidRPr="008760E0">
        <w:rPr>
          <w:rFonts w:eastAsia="Times New Roman"/>
          <w:b/>
          <w:szCs w:val="24"/>
        </w:rPr>
        <w:t xml:space="preserve">): </w:t>
      </w:r>
      <w:r>
        <w:rPr>
          <w:rFonts w:eastAsia="Times New Roman"/>
          <w:szCs w:val="24"/>
        </w:rPr>
        <w:t xml:space="preserve">Ευχαριστούμε, κύριε Παπαθεοδώρου. </w:t>
      </w:r>
    </w:p>
    <w:p w14:paraId="289F3E79"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Ο κ. Χρήστος Παππάς έχει τον λόγο. </w:t>
      </w:r>
    </w:p>
    <w:p w14:paraId="289F3E7A" w14:textId="77777777" w:rsidR="001E1ED4" w:rsidRDefault="000D3DEF">
      <w:pPr>
        <w:spacing w:line="600" w:lineRule="auto"/>
        <w:ind w:firstLine="720"/>
        <w:contextualSpacing/>
        <w:jc w:val="both"/>
        <w:rPr>
          <w:rFonts w:eastAsia="Times New Roman"/>
          <w:szCs w:val="24"/>
        </w:rPr>
      </w:pPr>
      <w:r w:rsidRPr="00BE620E">
        <w:rPr>
          <w:rFonts w:eastAsia="Times New Roman"/>
          <w:b/>
          <w:szCs w:val="24"/>
        </w:rPr>
        <w:lastRenderedPageBreak/>
        <w:t xml:space="preserve">ΧΡΗΣΤΟΣ ΠΑΠΠΑΣ: </w:t>
      </w:r>
      <w:r>
        <w:rPr>
          <w:rFonts w:eastAsia="Times New Roman"/>
          <w:szCs w:val="24"/>
        </w:rPr>
        <w:t xml:space="preserve">Κύριε </w:t>
      </w:r>
      <w:r>
        <w:rPr>
          <w:rFonts w:eastAsia="Times New Roman"/>
          <w:szCs w:val="24"/>
        </w:rPr>
        <w:t xml:space="preserve">Πρόεδρε, θα είμαι σύντομος για μία συζήτηση, θα έλεγα, χωρίς ενδιαφέρον και ιδιαίτερο αντίκτυπο στον αγωνιζόμενο, μέσα σε εποχές οικονομικής ανέχειας, ελληνικό λαό, ο οποίος παρ’ όλες τις οικονομικές δυσκολίες σηκώνει ψηλά το λάβαρο των εθνικών αγώνων. </w:t>
      </w:r>
    </w:p>
    <w:p w14:paraId="289F3E7B" w14:textId="77777777" w:rsidR="001E1ED4" w:rsidRDefault="000D3DEF">
      <w:pPr>
        <w:spacing w:line="600" w:lineRule="auto"/>
        <w:ind w:firstLine="720"/>
        <w:contextualSpacing/>
        <w:jc w:val="both"/>
        <w:rPr>
          <w:rFonts w:eastAsia="Times New Roman"/>
          <w:szCs w:val="24"/>
        </w:rPr>
      </w:pPr>
      <w:r>
        <w:rPr>
          <w:rFonts w:eastAsia="Times New Roman"/>
          <w:szCs w:val="24"/>
        </w:rPr>
        <w:t>Ει</w:t>
      </w:r>
      <w:r>
        <w:rPr>
          <w:rFonts w:eastAsia="Times New Roman"/>
          <w:szCs w:val="24"/>
        </w:rPr>
        <w:t>δικά στην πρόταση του Προέδρου της Βουλής για την τροποποίηση των διατάξεων του Κανονισμού της Βουλής, θα σταθώ αρχικά στο άρθρο 4 και στο άρθρο 21 της πρότασης, τα οποία φυσικά καταψηφίζουμε. Αυτά τα άρθρα προβλέπουν τις επιμέρους επεμβάσεις διοικητικής κ</w:t>
      </w:r>
      <w:r>
        <w:rPr>
          <w:rFonts w:eastAsia="Times New Roman"/>
          <w:szCs w:val="24"/>
        </w:rPr>
        <w:t xml:space="preserve">αι οργανωτικής φύσεως στον </w:t>
      </w:r>
      <w:r>
        <w:rPr>
          <w:rFonts w:eastAsia="Times New Roman"/>
          <w:szCs w:val="24"/>
        </w:rPr>
        <w:t>τ</w:t>
      </w:r>
      <w:r>
        <w:rPr>
          <w:rFonts w:eastAsia="Times New Roman"/>
          <w:szCs w:val="24"/>
        </w:rPr>
        <w:t xml:space="preserve">ηλεοπτικό και </w:t>
      </w:r>
      <w:r>
        <w:rPr>
          <w:rFonts w:eastAsia="Times New Roman"/>
          <w:szCs w:val="24"/>
        </w:rPr>
        <w:t>ρ</w:t>
      </w:r>
      <w:r>
        <w:rPr>
          <w:rFonts w:eastAsia="Times New Roman"/>
          <w:szCs w:val="24"/>
        </w:rPr>
        <w:t xml:space="preserve">αδιοφωνικό </w:t>
      </w:r>
      <w:r>
        <w:rPr>
          <w:rFonts w:eastAsia="Times New Roman"/>
          <w:szCs w:val="24"/>
        </w:rPr>
        <w:t>σ</w:t>
      </w:r>
      <w:r>
        <w:rPr>
          <w:rFonts w:eastAsia="Times New Roman"/>
          <w:szCs w:val="24"/>
        </w:rPr>
        <w:t>ταθμό της Βουλής.</w:t>
      </w:r>
    </w:p>
    <w:p w14:paraId="289F3E7C" w14:textId="77777777" w:rsidR="001E1ED4" w:rsidRDefault="000D3DEF">
      <w:pPr>
        <w:spacing w:line="600" w:lineRule="auto"/>
        <w:ind w:firstLine="720"/>
        <w:contextualSpacing/>
        <w:jc w:val="both"/>
        <w:rPr>
          <w:rFonts w:eastAsia="Times New Roman"/>
          <w:szCs w:val="24"/>
        </w:rPr>
      </w:pPr>
      <w:r>
        <w:rPr>
          <w:rFonts w:eastAsia="Times New Roman"/>
          <w:szCs w:val="24"/>
        </w:rPr>
        <w:t>Πολλοί βλέπουν -και ιδιαιτέρως μετά την είσοδο της Χρυσής Αυγής βλέπουν ακόμα περισσότεροι, ίσως είναι και το μοναδικό μέσον όπου μπορούν οι Έλληνες πολίτες να ακούσουν και να δουν τι</w:t>
      </w:r>
      <w:r>
        <w:rPr>
          <w:rFonts w:eastAsia="Times New Roman"/>
          <w:szCs w:val="24"/>
        </w:rPr>
        <w:t xml:space="preserve">ς ομιλίες των συναγωνιστών της Χρυσής Αυγής- τον </w:t>
      </w:r>
      <w:r>
        <w:rPr>
          <w:rFonts w:eastAsia="Times New Roman"/>
          <w:szCs w:val="24"/>
        </w:rPr>
        <w:t>τ</w:t>
      </w:r>
      <w:r>
        <w:rPr>
          <w:rFonts w:eastAsia="Times New Roman"/>
          <w:szCs w:val="24"/>
        </w:rPr>
        <w:t xml:space="preserve">ηλεοπτικό </w:t>
      </w:r>
      <w:r>
        <w:rPr>
          <w:rFonts w:eastAsia="Times New Roman"/>
          <w:szCs w:val="24"/>
        </w:rPr>
        <w:t>σ</w:t>
      </w:r>
      <w:r>
        <w:rPr>
          <w:rFonts w:eastAsia="Times New Roman"/>
          <w:szCs w:val="24"/>
        </w:rPr>
        <w:t xml:space="preserve">ταθμό της Βουλής των Ελλήνων ως ένα μέσο μαζικής ενημέρωσης το οποίο, όμως, κατ’ </w:t>
      </w:r>
      <w:proofErr w:type="spellStart"/>
      <w:r>
        <w:rPr>
          <w:rFonts w:eastAsia="Times New Roman"/>
          <w:szCs w:val="24"/>
        </w:rPr>
        <w:t>ουσίαν</w:t>
      </w:r>
      <w:proofErr w:type="spellEnd"/>
      <w:r>
        <w:rPr>
          <w:rFonts w:eastAsia="Times New Roman"/>
          <w:szCs w:val="24"/>
        </w:rPr>
        <w:t xml:space="preserve"> δεν διαφέρει από το κρατικό μέσο ενημέρωσης που λέγεται ΕΡΤ. </w:t>
      </w:r>
    </w:p>
    <w:p w14:paraId="289F3E7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δηλαδή, μια Βουλή, ένα </w:t>
      </w:r>
      <w:r>
        <w:rPr>
          <w:rFonts w:eastAsia="Times New Roman" w:cs="Times New Roman"/>
          <w:szCs w:val="24"/>
        </w:rPr>
        <w:t>κ</w:t>
      </w:r>
      <w:r>
        <w:rPr>
          <w:rFonts w:eastAsia="Times New Roman" w:cs="Times New Roman"/>
          <w:szCs w:val="24"/>
        </w:rPr>
        <w:t xml:space="preserve">ανάλι της Βουλής, το οποίο είναι το ίδιο με την υπόλοιπη ΕΡΤ1, ΕΡΤ2, ΕΡΤ3. Σε ό,τι αφορά ότι αυτό το κανάλι, το </w:t>
      </w:r>
      <w:r>
        <w:rPr>
          <w:rFonts w:eastAsia="Times New Roman" w:cs="Times New Roman"/>
          <w:szCs w:val="24"/>
        </w:rPr>
        <w:t>κ</w:t>
      </w:r>
      <w:r>
        <w:rPr>
          <w:rFonts w:eastAsia="Times New Roman" w:cs="Times New Roman"/>
          <w:szCs w:val="24"/>
        </w:rPr>
        <w:t>ανάλι της Βουλής, «δημοκρατικότατα» θα υπάγεται απευθείας στον Πρόεδρο της Βουλής</w:t>
      </w:r>
      <w:r>
        <w:rPr>
          <w:rFonts w:eastAsia="Times New Roman" w:cs="Times New Roman"/>
          <w:szCs w:val="24"/>
        </w:rPr>
        <w:t>,</w:t>
      </w:r>
      <w:r>
        <w:rPr>
          <w:rFonts w:eastAsia="Times New Roman" w:cs="Times New Roman"/>
          <w:szCs w:val="24"/>
        </w:rPr>
        <w:t xml:space="preserve"> είμαστε σαφώς αντίθετοι. Θα μπορούσε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ο ορισμός</w:t>
      </w:r>
      <w:r>
        <w:rPr>
          <w:rFonts w:eastAsia="Times New Roman" w:cs="Times New Roman"/>
          <w:szCs w:val="24"/>
        </w:rPr>
        <w:t xml:space="preserve"> του συντονιστή αυτού του καναλιού να </w:t>
      </w:r>
      <w:proofErr w:type="spellStart"/>
      <w:r>
        <w:rPr>
          <w:rFonts w:eastAsia="Times New Roman" w:cs="Times New Roman"/>
          <w:szCs w:val="24"/>
        </w:rPr>
        <w:t>υπήγετο</w:t>
      </w:r>
      <w:proofErr w:type="spellEnd"/>
      <w:r>
        <w:rPr>
          <w:rFonts w:eastAsia="Times New Roman" w:cs="Times New Roman"/>
          <w:szCs w:val="24"/>
        </w:rPr>
        <w:t xml:space="preserve"> στη Διάσκεψη των Προέδρων, να υπήρχε ένα συνολικό όργανο ελέγχου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 xml:space="preserve">αναλιού της Βουλής. </w:t>
      </w:r>
    </w:p>
    <w:p w14:paraId="289F3E7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Καταψηφίζουμε, λοιπόν, όπως και το άρθρο 21</w:t>
      </w:r>
      <w:r>
        <w:rPr>
          <w:rFonts w:eastAsia="Times New Roman" w:cs="Times New Roman"/>
          <w:szCs w:val="24"/>
        </w:rPr>
        <w:t>,</w:t>
      </w:r>
      <w:r>
        <w:rPr>
          <w:rFonts w:eastAsia="Times New Roman" w:cs="Times New Roman"/>
          <w:szCs w:val="24"/>
        </w:rPr>
        <w:t xml:space="preserve"> που αφορά πάλι το </w:t>
      </w:r>
      <w:r>
        <w:rPr>
          <w:rFonts w:eastAsia="Times New Roman" w:cs="Times New Roman"/>
          <w:szCs w:val="24"/>
        </w:rPr>
        <w:t>κ</w:t>
      </w:r>
      <w:r>
        <w:rPr>
          <w:rFonts w:eastAsia="Times New Roman" w:cs="Times New Roman"/>
          <w:szCs w:val="24"/>
        </w:rPr>
        <w:t xml:space="preserve">ανάλι της Βουλής και που έχουμε να κάνουμε με όλες αυτές τις </w:t>
      </w:r>
      <w:r>
        <w:rPr>
          <w:rFonts w:eastAsia="Times New Roman" w:cs="Times New Roman"/>
          <w:szCs w:val="24"/>
        </w:rPr>
        <w:t>υ</w:t>
      </w:r>
      <w:r>
        <w:rPr>
          <w:rFonts w:eastAsia="Times New Roman" w:cs="Times New Roman"/>
          <w:szCs w:val="24"/>
        </w:rPr>
        <w:t xml:space="preserve">πηρεσίες, τους τομείς, τις τοποθετήσεις προσώπων στο </w:t>
      </w:r>
      <w:r>
        <w:rPr>
          <w:rFonts w:eastAsia="Times New Roman" w:cs="Times New Roman"/>
          <w:szCs w:val="24"/>
        </w:rPr>
        <w:t>κ</w:t>
      </w:r>
      <w:r>
        <w:rPr>
          <w:rFonts w:eastAsia="Times New Roman" w:cs="Times New Roman"/>
          <w:szCs w:val="24"/>
        </w:rPr>
        <w:t xml:space="preserve">ανάλι της Βουλής. </w:t>
      </w:r>
    </w:p>
    <w:p w14:paraId="289F3E7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προχθές στη Διάσκεψη των Προέδρων ρώτησα τις </w:t>
      </w:r>
      <w:r>
        <w:rPr>
          <w:rFonts w:eastAsia="Times New Roman" w:cs="Times New Roman"/>
          <w:szCs w:val="24"/>
        </w:rPr>
        <w:t>υ</w:t>
      </w:r>
      <w:r>
        <w:rPr>
          <w:rFonts w:eastAsia="Times New Roman" w:cs="Times New Roman"/>
          <w:szCs w:val="24"/>
        </w:rPr>
        <w:t>πηρεσίες το εξής: «Πόσοι τελικά είναι αυτοί οι υπάλληλοι</w:t>
      </w:r>
      <w:r>
        <w:rPr>
          <w:rFonts w:eastAsia="Times New Roman" w:cs="Times New Roman"/>
          <w:szCs w:val="24"/>
        </w:rPr>
        <w:t>,</w:t>
      </w:r>
      <w:r>
        <w:rPr>
          <w:rFonts w:eastAsia="Times New Roman" w:cs="Times New Roman"/>
          <w:szCs w:val="24"/>
        </w:rPr>
        <w:t xml:space="preserve"> που απασχολού</w:t>
      </w:r>
      <w:r>
        <w:rPr>
          <w:rFonts w:eastAsia="Times New Roman" w:cs="Times New Roman"/>
          <w:szCs w:val="24"/>
        </w:rPr>
        <w:t xml:space="preserve">νται στο </w:t>
      </w:r>
      <w:r>
        <w:rPr>
          <w:rFonts w:eastAsia="Times New Roman" w:cs="Times New Roman"/>
          <w:szCs w:val="24"/>
        </w:rPr>
        <w:t>κ</w:t>
      </w:r>
      <w:r>
        <w:rPr>
          <w:rFonts w:eastAsia="Times New Roman" w:cs="Times New Roman"/>
          <w:szCs w:val="24"/>
        </w:rPr>
        <w:t xml:space="preserve">ανάλι της Βουλής;». Μου λένε «περίπου ογδόντα υπάλληλοι». Λοιπόν, να σας πω ότι πάρα πολλές φορές έχει τύχει μετά το μεσημέρι, μετά τις δυόμισι, τρεις η ώρα, όχι σε ημέρα Ολομέλειας, να πάρω τηλέφωνο στο </w:t>
      </w:r>
      <w:r>
        <w:rPr>
          <w:rFonts w:eastAsia="Times New Roman" w:cs="Times New Roman"/>
          <w:szCs w:val="24"/>
        </w:rPr>
        <w:t>κ</w:t>
      </w:r>
      <w:r>
        <w:rPr>
          <w:rFonts w:eastAsia="Times New Roman" w:cs="Times New Roman"/>
          <w:szCs w:val="24"/>
        </w:rPr>
        <w:t>ανάλι της Βουλής και να μην το σηκώσει κα</w:t>
      </w:r>
      <w:r>
        <w:rPr>
          <w:rFonts w:eastAsia="Times New Roman" w:cs="Times New Roman"/>
          <w:szCs w:val="24"/>
        </w:rPr>
        <w:t xml:space="preserve">νείς. </w:t>
      </w:r>
    </w:p>
    <w:p w14:paraId="289F3E8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να κάνουμε με ογδόντα, όπως πληροφορήθηκα, υπαλλήλους του </w:t>
      </w:r>
      <w:r>
        <w:rPr>
          <w:rFonts w:eastAsia="Times New Roman" w:cs="Times New Roman"/>
          <w:szCs w:val="24"/>
        </w:rPr>
        <w:t>κ</w:t>
      </w:r>
      <w:r>
        <w:rPr>
          <w:rFonts w:eastAsia="Times New Roman" w:cs="Times New Roman"/>
          <w:szCs w:val="24"/>
        </w:rPr>
        <w:t xml:space="preserve">αναλιού της Βουλής, όταν το </w:t>
      </w:r>
      <w:r>
        <w:rPr>
          <w:rFonts w:eastAsia="Times New Roman" w:cs="Times New Roman"/>
          <w:szCs w:val="24"/>
        </w:rPr>
        <w:t>«</w:t>
      </w:r>
      <w:r>
        <w:rPr>
          <w:rFonts w:eastAsia="Times New Roman" w:cs="Times New Roman"/>
          <w:szCs w:val="24"/>
          <w:lang w:val="en-US"/>
        </w:rPr>
        <w:t>EPSILON</w:t>
      </w:r>
      <w:r>
        <w:rPr>
          <w:rFonts w:eastAsia="Times New Roman" w:cs="Times New Roman"/>
          <w:szCs w:val="24"/>
        </w:rPr>
        <w:t>»</w:t>
      </w:r>
      <w:r>
        <w:rPr>
          <w:rFonts w:eastAsia="Times New Roman" w:cs="Times New Roman"/>
          <w:szCs w:val="24"/>
        </w:rPr>
        <w:t xml:space="preserve"> για παράδειγμα -το φέρνω σαν παράδειγμα το κανάλι </w:t>
      </w:r>
      <w:r>
        <w:rPr>
          <w:rFonts w:eastAsia="Times New Roman" w:cs="Times New Roman"/>
          <w:szCs w:val="24"/>
        </w:rPr>
        <w:t>«</w:t>
      </w:r>
      <w:r>
        <w:rPr>
          <w:rFonts w:eastAsia="Times New Roman" w:cs="Times New Roman"/>
          <w:szCs w:val="24"/>
          <w:lang w:val="en-US"/>
        </w:rPr>
        <w:t>EPSILON</w:t>
      </w:r>
      <w:r>
        <w:rPr>
          <w:rFonts w:eastAsia="Times New Roman" w:cs="Times New Roman"/>
          <w:szCs w:val="24"/>
        </w:rPr>
        <w:t>»</w:t>
      </w:r>
      <w:r>
        <w:rPr>
          <w:rFonts w:eastAsia="Times New Roman" w:cs="Times New Roman"/>
          <w:szCs w:val="24"/>
        </w:rPr>
        <w:t>, το οποίο έχει ένα σωρό ψυχαγωγικές εκπομπές θα έλεγα χαμηλής αισθητικής, τουλάχιστον</w:t>
      </w:r>
      <w:r>
        <w:rPr>
          <w:rFonts w:eastAsia="Times New Roman" w:cs="Times New Roman"/>
          <w:szCs w:val="24"/>
        </w:rPr>
        <w:t xml:space="preserve"> για εμένα- απασχολεί διακόσιους υπαλλήλους και όταν το </w:t>
      </w:r>
      <w:r>
        <w:rPr>
          <w:rFonts w:eastAsia="Times New Roman" w:cs="Times New Roman"/>
          <w:szCs w:val="24"/>
        </w:rPr>
        <w:t>«ΑΡΤ»</w:t>
      </w:r>
      <w:r>
        <w:rPr>
          <w:rFonts w:eastAsia="Times New Roman" w:cs="Times New Roman"/>
          <w:szCs w:val="24"/>
        </w:rPr>
        <w:t xml:space="preserve">, ένα άλλο κανάλι, απασχολεί εξήντα υπαλλήλους. </w:t>
      </w:r>
    </w:p>
    <w:p w14:paraId="289F3E8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ανάλι της Βουλής πλέον απασχολεί ογδόντα υπαλλήλους που πληρώνονται από τον ελληνικό λαό για να έρχεται ο εκάστοτε Πρόεδρος της Βουλής, σύμφων</w:t>
      </w:r>
      <w:r>
        <w:rPr>
          <w:rFonts w:eastAsia="Times New Roman" w:cs="Times New Roman"/>
          <w:szCs w:val="24"/>
        </w:rPr>
        <w:t>α με αυτά</w:t>
      </w:r>
      <w:r>
        <w:rPr>
          <w:rFonts w:eastAsia="Times New Roman" w:cs="Times New Roman"/>
          <w:szCs w:val="24"/>
        </w:rPr>
        <w:t>,</w:t>
      </w:r>
      <w:r>
        <w:rPr>
          <w:rFonts w:eastAsia="Times New Roman" w:cs="Times New Roman"/>
          <w:szCs w:val="24"/>
        </w:rPr>
        <w:t xml:space="preserve"> που σήμερα θέλετε να περάσετε, να ορίζει και τον συντονιστή του. Είμαστε σαφώς αντίθετοι. </w:t>
      </w:r>
    </w:p>
    <w:p w14:paraId="289F3E8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στα υπόλοιπα άρθρα, γιατί στο άρθρο 4 και το 21 αναφέρθηκα. </w:t>
      </w:r>
    </w:p>
    <w:p w14:paraId="289F3E8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άρθρο για τον </w:t>
      </w:r>
      <w:r>
        <w:rPr>
          <w:rFonts w:eastAsia="Times New Roman" w:cs="Times New Roman"/>
          <w:szCs w:val="24"/>
        </w:rPr>
        <w:t>β</w:t>
      </w:r>
      <w:r>
        <w:rPr>
          <w:rFonts w:eastAsia="Times New Roman" w:cs="Times New Roman"/>
          <w:szCs w:val="24"/>
        </w:rPr>
        <w:t xml:space="preserve">ρεφονηπιακό </w:t>
      </w:r>
      <w:r>
        <w:rPr>
          <w:rFonts w:eastAsia="Times New Roman" w:cs="Times New Roman"/>
          <w:szCs w:val="24"/>
        </w:rPr>
        <w:t>σ</w:t>
      </w:r>
      <w:r>
        <w:rPr>
          <w:rFonts w:eastAsia="Times New Roman" w:cs="Times New Roman"/>
          <w:szCs w:val="24"/>
        </w:rPr>
        <w:t>ταθμό λέμε «</w:t>
      </w:r>
      <w:r>
        <w:rPr>
          <w:rFonts w:eastAsia="Times New Roman" w:cs="Times New Roman"/>
          <w:szCs w:val="24"/>
        </w:rPr>
        <w:t>παρών</w:t>
      </w:r>
      <w:r>
        <w:rPr>
          <w:rFonts w:eastAsia="Times New Roman" w:cs="Times New Roman"/>
          <w:szCs w:val="24"/>
        </w:rPr>
        <w:t>». Θα έλεγα ότι είναι μ</w:t>
      </w:r>
      <w:r>
        <w:rPr>
          <w:rFonts w:eastAsia="Times New Roman" w:cs="Times New Roman"/>
          <w:szCs w:val="24"/>
        </w:rPr>
        <w:t xml:space="preserve">ία καλή εξέλιξη, γιατί τουλάχιστον παύει ο </w:t>
      </w:r>
      <w:r>
        <w:rPr>
          <w:rFonts w:eastAsia="Times New Roman" w:cs="Times New Roman"/>
          <w:szCs w:val="24"/>
        </w:rPr>
        <w:t>β</w:t>
      </w:r>
      <w:r>
        <w:rPr>
          <w:rFonts w:eastAsia="Times New Roman" w:cs="Times New Roman"/>
          <w:szCs w:val="24"/>
        </w:rPr>
        <w:t xml:space="preserve">ρεφονηπιακός </w:t>
      </w:r>
      <w:r>
        <w:rPr>
          <w:rFonts w:eastAsia="Times New Roman" w:cs="Times New Roman"/>
          <w:szCs w:val="24"/>
        </w:rPr>
        <w:t>σ</w:t>
      </w:r>
      <w:r>
        <w:rPr>
          <w:rFonts w:eastAsia="Times New Roman" w:cs="Times New Roman"/>
          <w:szCs w:val="24"/>
        </w:rPr>
        <w:t xml:space="preserve">ταθμός για τα παιδιά των υπαλλήλων, Βουλευτών κ.λπ. να είναι «παράνομος». </w:t>
      </w:r>
    </w:p>
    <w:p w14:paraId="289F3E8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στο άρθρο 2, που είναι μια ρυθμιστική διάταξη, λέμε «</w:t>
      </w:r>
      <w:r>
        <w:rPr>
          <w:rFonts w:eastAsia="Times New Roman" w:cs="Times New Roman"/>
          <w:szCs w:val="24"/>
        </w:rPr>
        <w:t>παρών</w:t>
      </w:r>
      <w:r>
        <w:rPr>
          <w:rFonts w:eastAsia="Times New Roman" w:cs="Times New Roman"/>
          <w:szCs w:val="24"/>
        </w:rPr>
        <w:t xml:space="preserve">». </w:t>
      </w:r>
    </w:p>
    <w:p w14:paraId="289F3E8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π</w:t>
      </w:r>
      <w:r>
        <w:rPr>
          <w:rFonts w:eastAsia="Times New Roman" w:cs="Times New Roman"/>
          <w:szCs w:val="24"/>
        </w:rPr>
        <w:t>εριοδικό της Βουλής. Θα πούμε «</w:t>
      </w:r>
      <w:r>
        <w:rPr>
          <w:rFonts w:eastAsia="Times New Roman" w:cs="Times New Roman"/>
          <w:szCs w:val="24"/>
        </w:rPr>
        <w:t>ναι</w:t>
      </w:r>
      <w:r>
        <w:rPr>
          <w:rFonts w:eastAsia="Times New Roman" w:cs="Times New Roman"/>
          <w:szCs w:val="24"/>
        </w:rPr>
        <w:t>» με το εξής σκ</w:t>
      </w:r>
      <w:r>
        <w:rPr>
          <w:rFonts w:eastAsia="Times New Roman" w:cs="Times New Roman"/>
          <w:szCs w:val="24"/>
        </w:rPr>
        <w:t xml:space="preserve">επτικό: Σκανδαλωδώς μέχρι τώρα οι δραστηριότητες των Βουλευτών, άρθρα κ.λπ., </w:t>
      </w:r>
      <w:proofErr w:type="spellStart"/>
      <w:r>
        <w:rPr>
          <w:rFonts w:eastAsia="Times New Roman" w:cs="Times New Roman"/>
          <w:szCs w:val="24"/>
        </w:rPr>
        <w:t>υπήγοντο</w:t>
      </w:r>
      <w:proofErr w:type="spellEnd"/>
      <w:r>
        <w:rPr>
          <w:rFonts w:eastAsia="Times New Roman" w:cs="Times New Roman"/>
          <w:szCs w:val="24"/>
        </w:rPr>
        <w:t xml:space="preserve"> σε μια ιδιωτική εταιρεία, δηλαδή ανέθετε η Βουλή σε μια ιδιωτική εταιρεία να εκδίδει μηνιαίο περιοδικό που να παρουσιάζει τα πεπραγμένα της Βουλής. </w:t>
      </w:r>
    </w:p>
    <w:p w14:paraId="289F3E8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4</w:t>
      </w:r>
      <w:r>
        <w:rPr>
          <w:rFonts w:eastAsia="Times New Roman" w:cs="Times New Roman"/>
          <w:szCs w:val="24"/>
        </w:rPr>
        <w:t>,</w:t>
      </w:r>
      <w:r>
        <w:rPr>
          <w:rFonts w:eastAsia="Times New Roman" w:cs="Times New Roman"/>
          <w:szCs w:val="24"/>
        </w:rPr>
        <w:t xml:space="preserve"> που αφορ</w:t>
      </w:r>
      <w:r>
        <w:rPr>
          <w:rFonts w:eastAsia="Times New Roman" w:cs="Times New Roman"/>
          <w:szCs w:val="24"/>
        </w:rPr>
        <w:t xml:space="preserve">ά το </w:t>
      </w:r>
      <w:r>
        <w:rPr>
          <w:rFonts w:eastAsia="Times New Roman" w:cs="Times New Roman"/>
          <w:szCs w:val="24"/>
        </w:rPr>
        <w:t>κ</w:t>
      </w:r>
      <w:r>
        <w:rPr>
          <w:rFonts w:eastAsia="Times New Roman" w:cs="Times New Roman"/>
          <w:szCs w:val="24"/>
        </w:rPr>
        <w:t>ανάλι της Βουλής αναφέρθηκα, είμαστε «</w:t>
      </w:r>
      <w:r>
        <w:rPr>
          <w:rFonts w:eastAsia="Times New Roman" w:cs="Times New Roman"/>
          <w:szCs w:val="24"/>
        </w:rPr>
        <w:t>κατά</w:t>
      </w:r>
      <w:r>
        <w:rPr>
          <w:rFonts w:eastAsia="Times New Roman" w:cs="Times New Roman"/>
          <w:szCs w:val="24"/>
        </w:rPr>
        <w:t xml:space="preserve">». </w:t>
      </w:r>
    </w:p>
    <w:p w14:paraId="289F3E8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5, επειδή μπαίνει ένα πλαφόν, σε ό,τι αφορά τους μετακλητούς, θα πούμε «</w:t>
      </w:r>
      <w:r>
        <w:rPr>
          <w:rFonts w:eastAsia="Times New Roman" w:cs="Times New Roman"/>
          <w:szCs w:val="24"/>
        </w:rPr>
        <w:t>παρών</w:t>
      </w:r>
      <w:r>
        <w:rPr>
          <w:rFonts w:eastAsia="Times New Roman" w:cs="Times New Roman"/>
          <w:szCs w:val="24"/>
        </w:rPr>
        <w:t xml:space="preserve">». </w:t>
      </w:r>
    </w:p>
    <w:p w14:paraId="289F3E8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άρθρο 6 είναι μια λογική ρυθμιστική διάταξη και λέμε «</w:t>
      </w:r>
      <w:r>
        <w:rPr>
          <w:rFonts w:eastAsia="Times New Roman" w:cs="Times New Roman"/>
          <w:szCs w:val="24"/>
        </w:rPr>
        <w:t>παρών</w:t>
      </w:r>
      <w:r>
        <w:rPr>
          <w:rFonts w:eastAsia="Times New Roman" w:cs="Times New Roman"/>
          <w:szCs w:val="24"/>
        </w:rPr>
        <w:t xml:space="preserve">» και σε αυτό. </w:t>
      </w:r>
    </w:p>
    <w:p w14:paraId="289F3E89"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7 λέμε «</w:t>
      </w:r>
      <w:r>
        <w:rPr>
          <w:rFonts w:eastAsia="Times New Roman" w:cs="Times New Roman"/>
          <w:szCs w:val="24"/>
        </w:rPr>
        <w:t>παρών</w:t>
      </w:r>
      <w:r>
        <w:rPr>
          <w:rFonts w:eastAsia="Times New Roman" w:cs="Times New Roman"/>
          <w:szCs w:val="24"/>
        </w:rPr>
        <w:t xml:space="preserve">». </w:t>
      </w:r>
    </w:p>
    <w:p w14:paraId="289F3E8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άρθρο 8 είμαστε «</w:t>
      </w:r>
      <w:r>
        <w:rPr>
          <w:rFonts w:eastAsia="Times New Roman" w:cs="Times New Roman"/>
          <w:szCs w:val="24"/>
        </w:rPr>
        <w:t>κατά</w:t>
      </w:r>
      <w:r>
        <w:rPr>
          <w:rFonts w:eastAsia="Times New Roman" w:cs="Times New Roman"/>
          <w:szCs w:val="24"/>
        </w:rPr>
        <w:t>». Είναι ένα άρθρο</w:t>
      </w:r>
      <w:r>
        <w:rPr>
          <w:rFonts w:eastAsia="Times New Roman" w:cs="Times New Roman"/>
          <w:szCs w:val="24"/>
        </w:rPr>
        <w:t>,</w:t>
      </w:r>
      <w:r>
        <w:rPr>
          <w:rFonts w:eastAsia="Times New Roman" w:cs="Times New Roman"/>
          <w:szCs w:val="24"/>
        </w:rPr>
        <w:t xml:space="preserve"> που αφορά την Υπηρεσία Διάθεσης Ευρωπαϊκών και Λοιπών Πιστώσεων, που μπορεί να χρηματοδοτήσει έργα, υπηρεσίες, προμήθειες, μελέτες κ.λπ. της Βουλής. Είναι πολλά τα λεφτά που διακινούνται μέσα εδώ. Είμαστε «</w:t>
      </w:r>
      <w:r>
        <w:rPr>
          <w:rFonts w:eastAsia="Times New Roman" w:cs="Times New Roman"/>
          <w:szCs w:val="24"/>
        </w:rPr>
        <w:t>κατά</w:t>
      </w:r>
      <w:r>
        <w:rPr>
          <w:rFonts w:eastAsia="Times New Roman" w:cs="Times New Roman"/>
          <w:szCs w:val="24"/>
        </w:rPr>
        <w:t xml:space="preserve">». </w:t>
      </w:r>
    </w:p>
    <w:p w14:paraId="289F3E8B"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το άρθρο 9, που αφορά πάλι προμήθειες, μελέτες και ένα σωρό πράγματα, λέμε «</w:t>
      </w:r>
      <w:r>
        <w:rPr>
          <w:rFonts w:eastAsia="Times New Roman" w:cs="Times New Roman"/>
          <w:szCs w:val="24"/>
        </w:rPr>
        <w:t>κατά</w:t>
      </w:r>
      <w:r>
        <w:rPr>
          <w:rFonts w:eastAsia="Times New Roman" w:cs="Times New Roman"/>
          <w:szCs w:val="24"/>
        </w:rPr>
        <w:t xml:space="preserve">». </w:t>
      </w:r>
    </w:p>
    <w:p w14:paraId="289F3E8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 που αφορά τους υπαλλήλους της Βουλής, είναι μια λογική διάταξη και ψηφίζουμε θετικά. </w:t>
      </w:r>
    </w:p>
    <w:p w14:paraId="289F3E8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11, που αφορά την ανάθεση υπηρεσιών Βουλής σε άλλους φορείς δη</w:t>
      </w:r>
      <w:r>
        <w:rPr>
          <w:rFonts w:eastAsia="Times New Roman" w:cs="Times New Roman"/>
          <w:szCs w:val="24"/>
        </w:rPr>
        <w:t>μόσιους ή ιδιωτικούς με αμοιβή, είμαστε «</w:t>
      </w:r>
      <w:r>
        <w:rPr>
          <w:rFonts w:eastAsia="Times New Roman" w:cs="Times New Roman"/>
          <w:szCs w:val="24"/>
        </w:rPr>
        <w:t>κατά</w:t>
      </w:r>
      <w:r>
        <w:rPr>
          <w:rFonts w:eastAsia="Times New Roman" w:cs="Times New Roman"/>
          <w:szCs w:val="24"/>
        </w:rPr>
        <w:t xml:space="preserve">». </w:t>
      </w:r>
    </w:p>
    <w:p w14:paraId="289F3E8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12 για τον προληπτικό έλεγχο δαπανών με ανάρτηση στη διαφάνεια κ.λπ. λέμε «</w:t>
      </w:r>
      <w:r>
        <w:rPr>
          <w:rFonts w:eastAsia="Times New Roman" w:cs="Times New Roman"/>
          <w:szCs w:val="24"/>
        </w:rPr>
        <w:t>παρών</w:t>
      </w:r>
      <w:r>
        <w:rPr>
          <w:rFonts w:eastAsia="Times New Roman" w:cs="Times New Roman"/>
          <w:szCs w:val="24"/>
        </w:rPr>
        <w:t xml:space="preserve">». </w:t>
      </w:r>
    </w:p>
    <w:p w14:paraId="289F3E8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άρθρο 13 είναι ένα άρθρο το οποίο αναφέρεται στην προνομιακή μεταχείριση φορέων</w:t>
      </w:r>
      <w:r>
        <w:rPr>
          <w:rFonts w:eastAsia="Times New Roman" w:cs="Times New Roman"/>
          <w:szCs w:val="24"/>
        </w:rPr>
        <w:t>,</w:t>
      </w:r>
      <w:r>
        <w:rPr>
          <w:rFonts w:eastAsia="Times New Roman" w:cs="Times New Roman"/>
          <w:szCs w:val="24"/>
        </w:rPr>
        <w:t xml:space="preserve"> που προσβάλλουν το έργο της Β</w:t>
      </w:r>
      <w:r>
        <w:rPr>
          <w:rFonts w:eastAsia="Times New Roman" w:cs="Times New Roman"/>
          <w:szCs w:val="24"/>
        </w:rPr>
        <w:t>ουλής και έχουν φορολογικές ή ασφαλιστικές οφειλές. Ψηφίζουμε «</w:t>
      </w:r>
      <w:r>
        <w:rPr>
          <w:rFonts w:eastAsia="Times New Roman" w:cs="Times New Roman"/>
          <w:szCs w:val="24"/>
        </w:rPr>
        <w:t>κατά</w:t>
      </w:r>
      <w:r>
        <w:rPr>
          <w:rFonts w:eastAsia="Times New Roman" w:cs="Times New Roman"/>
          <w:szCs w:val="24"/>
        </w:rPr>
        <w:t>».</w:t>
      </w:r>
    </w:p>
    <w:p w14:paraId="289F3E9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14 υπάρχει αύξηση του χρηματικού ορίου –να το ακούσουμε αυτό- από 2.000 ευρώ σε 5.000 ευρώ που προϋποθέτει γραπτό συμφωνητικό. Φυσικά και ψηφίζουμε «</w:t>
      </w:r>
      <w:r>
        <w:rPr>
          <w:rFonts w:eastAsia="Times New Roman" w:cs="Times New Roman"/>
          <w:szCs w:val="24"/>
        </w:rPr>
        <w:t>κατά</w:t>
      </w:r>
      <w:r>
        <w:rPr>
          <w:rFonts w:eastAsia="Times New Roman" w:cs="Times New Roman"/>
          <w:szCs w:val="24"/>
        </w:rPr>
        <w:t xml:space="preserve">» σε αυτό. </w:t>
      </w:r>
    </w:p>
    <w:p w14:paraId="289F3E9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Για την οικ</w:t>
      </w:r>
      <w:r>
        <w:rPr>
          <w:rFonts w:eastAsia="Times New Roman" w:cs="Times New Roman"/>
          <w:szCs w:val="24"/>
        </w:rPr>
        <w:t xml:space="preserve">ονομία του χρόνου, κύριε Πρόεδρε, θα είμαι πιο σύντομος. </w:t>
      </w:r>
    </w:p>
    <w:p w14:paraId="289F3E9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15 ψηφίζουμε «</w:t>
      </w:r>
      <w:r>
        <w:rPr>
          <w:rFonts w:eastAsia="Times New Roman" w:cs="Times New Roman"/>
          <w:szCs w:val="24"/>
        </w:rPr>
        <w:t>παρών</w:t>
      </w:r>
      <w:r>
        <w:rPr>
          <w:rFonts w:eastAsia="Times New Roman" w:cs="Times New Roman"/>
          <w:szCs w:val="24"/>
        </w:rPr>
        <w:t xml:space="preserve">». </w:t>
      </w:r>
    </w:p>
    <w:p w14:paraId="289F3E9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16 ψηφίζουμε «</w:t>
      </w:r>
      <w:r>
        <w:rPr>
          <w:rFonts w:eastAsia="Times New Roman" w:cs="Times New Roman"/>
          <w:szCs w:val="24"/>
        </w:rPr>
        <w:t>κατά</w:t>
      </w:r>
      <w:r>
        <w:rPr>
          <w:rFonts w:eastAsia="Times New Roman" w:cs="Times New Roman"/>
          <w:szCs w:val="24"/>
        </w:rPr>
        <w:t xml:space="preserve">». </w:t>
      </w:r>
    </w:p>
    <w:p w14:paraId="289F3E9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17, επίσης, είμαστε «</w:t>
      </w:r>
      <w:r>
        <w:rPr>
          <w:rFonts w:eastAsia="Times New Roman" w:cs="Times New Roman"/>
          <w:szCs w:val="24"/>
        </w:rPr>
        <w:t>κατά</w:t>
      </w:r>
      <w:r>
        <w:rPr>
          <w:rFonts w:eastAsia="Times New Roman" w:cs="Times New Roman"/>
          <w:szCs w:val="24"/>
        </w:rPr>
        <w:t xml:space="preserve">». Γιατί τι είναι η Βουλή; Είναι κάτι πέρα από το </w:t>
      </w:r>
      <w:r>
        <w:rPr>
          <w:rFonts w:eastAsia="Times New Roman" w:cs="Times New Roman"/>
          <w:szCs w:val="24"/>
        </w:rPr>
        <w:t>δ</w:t>
      </w:r>
      <w:r>
        <w:rPr>
          <w:rFonts w:eastAsia="Times New Roman" w:cs="Times New Roman"/>
          <w:szCs w:val="24"/>
        </w:rPr>
        <w:t xml:space="preserve">ημόσιο; Η Βουλή –θα έλεγα- είναι η επιτομή του </w:t>
      </w:r>
      <w:r>
        <w:rPr>
          <w:rFonts w:eastAsia="Times New Roman" w:cs="Times New Roman"/>
          <w:szCs w:val="24"/>
        </w:rPr>
        <w:t>δημόσιου χαρακτήρα. Έτσι πρέπει να είναι κανονικά η Βουλή. Άρα, λοιπόν, είμαστε «</w:t>
      </w:r>
      <w:r>
        <w:rPr>
          <w:rFonts w:eastAsia="Times New Roman" w:cs="Times New Roman"/>
          <w:szCs w:val="24"/>
        </w:rPr>
        <w:t>κατά</w:t>
      </w:r>
      <w:r>
        <w:rPr>
          <w:rFonts w:eastAsia="Times New Roman" w:cs="Times New Roman"/>
          <w:szCs w:val="24"/>
        </w:rPr>
        <w:t>».</w:t>
      </w:r>
    </w:p>
    <w:p w14:paraId="289F3E9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18 –που αφορά κάποια μισθοδοτικά των υπαλλήλων της Βουλής- είμαστε στο «</w:t>
      </w:r>
      <w:r>
        <w:rPr>
          <w:rFonts w:eastAsia="Times New Roman" w:cs="Times New Roman"/>
          <w:szCs w:val="24"/>
        </w:rPr>
        <w:t>παρών</w:t>
      </w:r>
      <w:r>
        <w:rPr>
          <w:rFonts w:eastAsia="Times New Roman" w:cs="Times New Roman"/>
          <w:szCs w:val="24"/>
        </w:rPr>
        <w:t xml:space="preserve">». </w:t>
      </w:r>
    </w:p>
    <w:p w14:paraId="289F3E9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19 ψηφίζουμε «</w:t>
      </w:r>
      <w:r>
        <w:rPr>
          <w:rFonts w:eastAsia="Times New Roman" w:cs="Times New Roman"/>
          <w:szCs w:val="24"/>
        </w:rPr>
        <w:t>παρών</w:t>
      </w:r>
      <w:r>
        <w:rPr>
          <w:rFonts w:eastAsia="Times New Roman" w:cs="Times New Roman"/>
          <w:szCs w:val="24"/>
        </w:rPr>
        <w:t xml:space="preserve">». </w:t>
      </w:r>
    </w:p>
    <w:p w14:paraId="289F3E9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20 ψηφίζουμε «</w:t>
      </w:r>
      <w:r>
        <w:rPr>
          <w:rFonts w:eastAsia="Times New Roman" w:cs="Times New Roman"/>
          <w:szCs w:val="24"/>
        </w:rPr>
        <w:t>παρών</w:t>
      </w:r>
      <w:r>
        <w:rPr>
          <w:rFonts w:eastAsia="Times New Roman" w:cs="Times New Roman"/>
          <w:szCs w:val="24"/>
        </w:rPr>
        <w:t xml:space="preserve">». </w:t>
      </w:r>
    </w:p>
    <w:p w14:paraId="289F3E9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21 αναφέρθηκα στην αρχή. Είναι ένα σωρό οργανικές θέσεις του </w:t>
      </w:r>
      <w:r>
        <w:rPr>
          <w:rFonts w:eastAsia="Times New Roman" w:cs="Times New Roman"/>
          <w:szCs w:val="24"/>
        </w:rPr>
        <w:t>κ</w:t>
      </w:r>
      <w:r>
        <w:rPr>
          <w:rFonts w:eastAsia="Times New Roman" w:cs="Times New Roman"/>
          <w:szCs w:val="24"/>
        </w:rPr>
        <w:t>αναλιού της Βουλής. Είμαστε «</w:t>
      </w:r>
      <w:r>
        <w:rPr>
          <w:rFonts w:eastAsia="Times New Roman" w:cs="Times New Roman"/>
          <w:szCs w:val="24"/>
        </w:rPr>
        <w:t>κατά</w:t>
      </w:r>
      <w:r>
        <w:rPr>
          <w:rFonts w:eastAsia="Times New Roman" w:cs="Times New Roman"/>
          <w:szCs w:val="24"/>
        </w:rPr>
        <w:t>».</w:t>
      </w:r>
    </w:p>
    <w:p w14:paraId="289F3E99"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άρθρο 22 αφορά θέματα των ειδικών φρουρών</w:t>
      </w:r>
      <w:r>
        <w:rPr>
          <w:rFonts w:eastAsia="Times New Roman" w:cs="Times New Roman"/>
          <w:szCs w:val="24"/>
        </w:rPr>
        <w:t>,</w:t>
      </w:r>
      <w:r>
        <w:rPr>
          <w:rFonts w:eastAsia="Times New Roman" w:cs="Times New Roman"/>
          <w:szCs w:val="24"/>
        </w:rPr>
        <w:t xml:space="preserve"> που απασχολούνται στην Βουλή. Είναι ένα λογικό αίτημα των φρουρών της Βουλής. Είμαστε στο «</w:t>
      </w:r>
      <w:r>
        <w:rPr>
          <w:rFonts w:eastAsia="Times New Roman" w:cs="Times New Roman"/>
          <w:szCs w:val="24"/>
        </w:rPr>
        <w:t>ναι</w:t>
      </w:r>
      <w:r>
        <w:rPr>
          <w:rFonts w:eastAsia="Times New Roman" w:cs="Times New Roman"/>
          <w:szCs w:val="24"/>
        </w:rPr>
        <w:t>».</w:t>
      </w:r>
    </w:p>
    <w:p w14:paraId="289F3E9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άρθρο 23 ψηφίζουμε «</w:t>
      </w:r>
      <w:r>
        <w:rPr>
          <w:rFonts w:eastAsia="Times New Roman" w:cs="Times New Roman"/>
          <w:szCs w:val="24"/>
        </w:rPr>
        <w:t>παρών</w:t>
      </w:r>
      <w:r>
        <w:rPr>
          <w:rFonts w:eastAsia="Times New Roman" w:cs="Times New Roman"/>
          <w:szCs w:val="24"/>
        </w:rPr>
        <w:t xml:space="preserve">». </w:t>
      </w:r>
    </w:p>
    <w:p w14:paraId="289F3E9B"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24 είμαστε θετικοί, γιατί υπήρχε αυτή η σκανδαλώδης διάταξη στον Κανονισμό της Βουλής, ότι οι Βουλευτές στα Θερινά Τμήματα θα έχουν επιπλέον απολαβές. Και φυσικά </w:t>
      </w:r>
      <w:r>
        <w:rPr>
          <w:rFonts w:eastAsia="Times New Roman" w:cs="Times New Roman"/>
          <w:szCs w:val="24"/>
        </w:rPr>
        <w:lastRenderedPageBreak/>
        <w:t>δεν μπορούμε να είμαστε υπέρ σε αυτό. Και γενικά το κίν</w:t>
      </w:r>
      <w:r>
        <w:rPr>
          <w:rFonts w:eastAsia="Times New Roman" w:cs="Times New Roman"/>
          <w:szCs w:val="24"/>
        </w:rPr>
        <w:t>ημά μας, από την πρώτη στιγμή που μπήκε στο ελληνικό Κοινοβούλιο, από το 2012, έχει συμβάλει στον περιορισμό των προνομίων –όποιος περιορισμός έχει γίνει μέχρι στιγμής- των Βουλευτών και είμαστε συνεπείς με τη γραμμή μας και ψηφίζουμε «</w:t>
      </w:r>
      <w:r>
        <w:rPr>
          <w:rFonts w:eastAsia="Times New Roman" w:cs="Times New Roman"/>
          <w:szCs w:val="24"/>
        </w:rPr>
        <w:t>ναι</w:t>
      </w:r>
      <w:r>
        <w:rPr>
          <w:rFonts w:eastAsia="Times New Roman" w:cs="Times New Roman"/>
          <w:szCs w:val="24"/>
        </w:rPr>
        <w:t>».</w:t>
      </w:r>
    </w:p>
    <w:p w14:paraId="289F3E9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25 ψ</w:t>
      </w:r>
      <w:r>
        <w:rPr>
          <w:rFonts w:eastAsia="Times New Roman" w:cs="Times New Roman"/>
          <w:szCs w:val="24"/>
        </w:rPr>
        <w:t>ηφίζουμε «</w:t>
      </w:r>
      <w:r>
        <w:rPr>
          <w:rFonts w:eastAsia="Times New Roman" w:cs="Times New Roman"/>
          <w:szCs w:val="24"/>
        </w:rPr>
        <w:t>ναι</w:t>
      </w:r>
      <w:r>
        <w:rPr>
          <w:rFonts w:eastAsia="Times New Roman" w:cs="Times New Roman"/>
          <w:szCs w:val="24"/>
        </w:rPr>
        <w:t xml:space="preserve">». </w:t>
      </w:r>
    </w:p>
    <w:p w14:paraId="289F3E9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Στο άρθρο 26</w:t>
      </w:r>
      <w:r w:rsidRPr="00FB0582">
        <w:rPr>
          <w:rFonts w:eastAsia="Times New Roman" w:cs="Times New Roman"/>
          <w:szCs w:val="24"/>
        </w:rPr>
        <w:t xml:space="preserve"> </w:t>
      </w:r>
      <w:r>
        <w:rPr>
          <w:rFonts w:eastAsia="Times New Roman" w:cs="Times New Roman"/>
          <w:szCs w:val="24"/>
        </w:rPr>
        <w:t>ψηφίζουμε «</w:t>
      </w:r>
      <w:r>
        <w:rPr>
          <w:rFonts w:eastAsia="Times New Roman" w:cs="Times New Roman"/>
          <w:szCs w:val="24"/>
        </w:rPr>
        <w:t>ναι</w:t>
      </w:r>
      <w:r>
        <w:rPr>
          <w:rFonts w:eastAsia="Times New Roman" w:cs="Times New Roman"/>
          <w:szCs w:val="24"/>
        </w:rPr>
        <w:t xml:space="preserve">». </w:t>
      </w:r>
    </w:p>
    <w:p w14:paraId="289F3E9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άρθρο 27 έχει απόλυτη σύνδεση με αυτά που σας έλεγα προηγουμένως για τα προνόμια των Βουλευτών και γι’ αυτό είμαστε «</w:t>
      </w:r>
      <w:r>
        <w:rPr>
          <w:rFonts w:eastAsia="Times New Roman" w:cs="Times New Roman"/>
          <w:szCs w:val="24"/>
        </w:rPr>
        <w:t>κατά</w:t>
      </w:r>
      <w:r>
        <w:rPr>
          <w:rFonts w:eastAsia="Times New Roman" w:cs="Times New Roman"/>
          <w:szCs w:val="24"/>
        </w:rPr>
        <w:t>».</w:t>
      </w:r>
    </w:p>
    <w:p w14:paraId="289F3E9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28 είναι ρυθμίσεις λειτουργίας του </w:t>
      </w:r>
      <w:r>
        <w:rPr>
          <w:rFonts w:eastAsia="Times New Roman" w:cs="Times New Roman"/>
          <w:szCs w:val="24"/>
        </w:rPr>
        <w:t>ι</w:t>
      </w:r>
      <w:r>
        <w:rPr>
          <w:rFonts w:eastAsia="Times New Roman" w:cs="Times New Roman"/>
          <w:szCs w:val="24"/>
        </w:rPr>
        <w:t>δρύματος της Βουλής και είμαστε «</w:t>
      </w:r>
      <w:r>
        <w:rPr>
          <w:rFonts w:eastAsia="Times New Roman" w:cs="Times New Roman"/>
          <w:szCs w:val="24"/>
        </w:rPr>
        <w:t>κα</w:t>
      </w:r>
      <w:r>
        <w:rPr>
          <w:rFonts w:eastAsia="Times New Roman" w:cs="Times New Roman"/>
          <w:szCs w:val="24"/>
        </w:rPr>
        <w:t>τά</w:t>
      </w:r>
      <w:r>
        <w:rPr>
          <w:rFonts w:eastAsia="Times New Roman" w:cs="Times New Roman"/>
          <w:szCs w:val="24"/>
        </w:rPr>
        <w:t xml:space="preserve">». </w:t>
      </w:r>
    </w:p>
    <w:p w14:paraId="289F3EA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άρθρο 29, που αφορά την έναρξη ισχύος, είναι ανούσιο άρθρο και. Δεν έχει κάποιο νόημα. Είμαστε «</w:t>
      </w:r>
      <w:r>
        <w:rPr>
          <w:rFonts w:eastAsia="Times New Roman" w:cs="Times New Roman"/>
          <w:szCs w:val="24"/>
        </w:rPr>
        <w:t>κατά</w:t>
      </w:r>
      <w:r>
        <w:rPr>
          <w:rFonts w:eastAsia="Times New Roman" w:cs="Times New Roman"/>
          <w:szCs w:val="24"/>
        </w:rPr>
        <w:t>».</w:t>
      </w:r>
    </w:p>
    <w:p w14:paraId="289F3EA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Η κατάργηση επιδόματος στέγασης, στο πλαίσιο της ρύθμισης κάποιων σκανδαλωδών –θα έλεγα- προνομίων του παρελθόντος, είναι καλό που γίνεται. Ψηφί</w:t>
      </w:r>
      <w:r>
        <w:rPr>
          <w:rFonts w:eastAsia="Times New Roman" w:cs="Times New Roman"/>
          <w:szCs w:val="24"/>
        </w:rPr>
        <w:t>ζουμε «</w:t>
      </w:r>
      <w:r>
        <w:rPr>
          <w:rFonts w:eastAsia="Times New Roman" w:cs="Times New Roman"/>
          <w:szCs w:val="24"/>
        </w:rPr>
        <w:t>ναι</w:t>
      </w:r>
      <w:r>
        <w:rPr>
          <w:rFonts w:eastAsia="Times New Roman" w:cs="Times New Roman"/>
          <w:szCs w:val="24"/>
        </w:rPr>
        <w:t>».</w:t>
      </w:r>
    </w:p>
    <w:p w14:paraId="289F3EA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89F3EA3" w14:textId="77777777" w:rsidR="001E1ED4" w:rsidRDefault="000D3DEF">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Ευχαριστώ, κύριε Παππά.</w:t>
      </w:r>
    </w:p>
    <w:p w14:paraId="289F3EA4" w14:textId="77777777" w:rsidR="001E1ED4" w:rsidRDefault="000D3DEF">
      <w:pPr>
        <w:spacing w:line="600" w:lineRule="auto"/>
        <w:ind w:firstLine="720"/>
        <w:contextualSpacing/>
        <w:jc w:val="both"/>
        <w:rPr>
          <w:rFonts w:eastAsia="Times New Roman"/>
          <w:bCs/>
          <w:szCs w:val="24"/>
        </w:rPr>
      </w:pPr>
      <w:r>
        <w:rPr>
          <w:rFonts w:eastAsia="Times New Roman"/>
          <w:bCs/>
          <w:szCs w:val="24"/>
        </w:rPr>
        <w:t xml:space="preserve">Τον λόγο έχει ο κ. Αθανάσιος </w:t>
      </w:r>
      <w:proofErr w:type="spellStart"/>
      <w:r>
        <w:rPr>
          <w:rFonts w:eastAsia="Times New Roman"/>
          <w:bCs/>
          <w:szCs w:val="24"/>
        </w:rPr>
        <w:t>Παφίλης</w:t>
      </w:r>
      <w:proofErr w:type="spellEnd"/>
      <w:r>
        <w:rPr>
          <w:rFonts w:eastAsia="Times New Roman"/>
          <w:bCs/>
          <w:szCs w:val="24"/>
        </w:rPr>
        <w:t>.</w:t>
      </w:r>
    </w:p>
    <w:p w14:paraId="289F3EA5" w14:textId="77777777" w:rsidR="001E1ED4" w:rsidRDefault="000D3DEF">
      <w:pPr>
        <w:spacing w:line="600" w:lineRule="auto"/>
        <w:ind w:firstLine="720"/>
        <w:contextualSpacing/>
        <w:jc w:val="both"/>
        <w:rPr>
          <w:rFonts w:eastAsia="Times New Roman"/>
          <w:bCs/>
          <w:szCs w:val="24"/>
        </w:rPr>
      </w:pPr>
      <w:r w:rsidRPr="00B74859">
        <w:rPr>
          <w:rFonts w:eastAsia="Times New Roman"/>
          <w:b/>
          <w:bCs/>
          <w:szCs w:val="24"/>
        </w:rPr>
        <w:t xml:space="preserve">ΑΘΑΝΑΣΙΟΣ ΠΑΦΙΛΗΣ: </w:t>
      </w:r>
      <w:r>
        <w:rPr>
          <w:rFonts w:eastAsia="Times New Roman"/>
          <w:bCs/>
          <w:szCs w:val="24"/>
        </w:rPr>
        <w:t>Παίρνω τον λόγο κυρίως για να εξηγήσω για ποιο λόγο ψηφίζουμε ορισμένα «</w:t>
      </w:r>
      <w:r>
        <w:rPr>
          <w:rFonts w:eastAsia="Times New Roman"/>
          <w:bCs/>
          <w:szCs w:val="24"/>
        </w:rPr>
        <w:t>παρών</w:t>
      </w:r>
      <w:r>
        <w:rPr>
          <w:rFonts w:eastAsia="Times New Roman"/>
          <w:bCs/>
          <w:szCs w:val="24"/>
        </w:rPr>
        <w:t>» και ένα «</w:t>
      </w:r>
      <w:r>
        <w:rPr>
          <w:rFonts w:eastAsia="Times New Roman"/>
          <w:bCs/>
          <w:szCs w:val="24"/>
        </w:rPr>
        <w:t>όχι</w:t>
      </w:r>
      <w:r>
        <w:rPr>
          <w:rFonts w:eastAsia="Times New Roman"/>
          <w:bCs/>
          <w:szCs w:val="24"/>
        </w:rPr>
        <w:t xml:space="preserve">», γιατί στην </w:t>
      </w:r>
      <w:r>
        <w:rPr>
          <w:rFonts w:eastAsia="Times New Roman"/>
          <w:bCs/>
          <w:szCs w:val="24"/>
        </w:rPr>
        <w:t>πλειοψηφία οι αλλαγές που γίνονται είναι θετικές.</w:t>
      </w:r>
    </w:p>
    <w:p w14:paraId="289F3EA6" w14:textId="77777777" w:rsidR="001E1ED4" w:rsidRDefault="000D3DEF">
      <w:pPr>
        <w:spacing w:line="600" w:lineRule="auto"/>
        <w:ind w:firstLine="720"/>
        <w:contextualSpacing/>
        <w:jc w:val="both"/>
        <w:rPr>
          <w:rFonts w:eastAsia="Times New Roman"/>
          <w:bCs/>
          <w:szCs w:val="24"/>
        </w:rPr>
      </w:pPr>
      <w:r>
        <w:rPr>
          <w:rFonts w:eastAsia="Times New Roman"/>
          <w:bCs/>
          <w:szCs w:val="24"/>
        </w:rPr>
        <w:t xml:space="preserve">Ξεκινάω με το άρθρο 4. Διαφωνούμε με τη μονοπρόσωπη διοίκηση από τον Πρόεδρο της Βουλής του </w:t>
      </w:r>
      <w:r>
        <w:rPr>
          <w:rFonts w:eastAsia="Times New Roman"/>
          <w:bCs/>
          <w:szCs w:val="24"/>
        </w:rPr>
        <w:t>κ</w:t>
      </w:r>
      <w:r>
        <w:rPr>
          <w:rFonts w:eastAsia="Times New Roman"/>
          <w:bCs/>
          <w:szCs w:val="24"/>
        </w:rPr>
        <w:t>αναλιού. Όχι ότι έχουμε κα</w:t>
      </w:r>
      <w:r>
        <w:rPr>
          <w:rFonts w:eastAsia="Times New Roman"/>
          <w:bCs/>
          <w:szCs w:val="24"/>
        </w:rPr>
        <w:t>μ</w:t>
      </w:r>
      <w:r>
        <w:rPr>
          <w:rFonts w:eastAsia="Times New Roman"/>
          <w:bCs/>
          <w:szCs w:val="24"/>
        </w:rPr>
        <w:t>μιά αυταπάτη από τη μέχρι τώρα εμπειρία ότι εάν διορίζεται από τον εκάστοτε Πρόεδρο –δ</w:t>
      </w:r>
      <w:r>
        <w:rPr>
          <w:rFonts w:eastAsia="Times New Roman"/>
          <w:bCs/>
          <w:szCs w:val="24"/>
        </w:rPr>
        <w:t xml:space="preserve">εν είναι μόνο για τον σημερινό- το συμβούλιο, θα είναι κάπως διαφορετικά τα πράγματα. Γενικότερα, όμως, είναι καλύτερη μια </w:t>
      </w:r>
      <w:proofErr w:type="spellStart"/>
      <w:r>
        <w:rPr>
          <w:rFonts w:eastAsia="Times New Roman"/>
          <w:bCs/>
          <w:szCs w:val="24"/>
        </w:rPr>
        <w:t>συλλογικότερη</w:t>
      </w:r>
      <w:proofErr w:type="spellEnd"/>
      <w:r>
        <w:rPr>
          <w:rFonts w:eastAsia="Times New Roman"/>
          <w:bCs/>
          <w:szCs w:val="24"/>
        </w:rPr>
        <w:t xml:space="preserve"> λειτουργία και θα μπορούσε να γίνει μια συζήτηση γι’ αυτό.</w:t>
      </w:r>
    </w:p>
    <w:p w14:paraId="289F3EA7" w14:textId="77777777" w:rsidR="001E1ED4" w:rsidRDefault="000D3DEF">
      <w:pPr>
        <w:spacing w:line="600" w:lineRule="auto"/>
        <w:ind w:firstLine="720"/>
        <w:contextualSpacing/>
        <w:jc w:val="both"/>
        <w:rPr>
          <w:rFonts w:eastAsia="Times New Roman"/>
          <w:bCs/>
          <w:szCs w:val="24"/>
        </w:rPr>
      </w:pPr>
      <w:r>
        <w:rPr>
          <w:rFonts w:eastAsia="Times New Roman"/>
          <w:bCs/>
          <w:szCs w:val="24"/>
        </w:rPr>
        <w:t>Θα τα πάω με τη σειρά. Δεύτερον, για το άρθρο 7 η διαφωνία μ</w:t>
      </w:r>
      <w:r>
        <w:rPr>
          <w:rFonts w:eastAsia="Times New Roman"/>
          <w:bCs/>
          <w:szCs w:val="24"/>
        </w:rPr>
        <w:t>ας έγκειται στο γεγονός ότι εμείς είχαμε διαφωνήσει με τη διαδικασία επιλογής προϊσταμένων.</w:t>
      </w:r>
    </w:p>
    <w:p w14:paraId="289F3EA8" w14:textId="77777777" w:rsidR="001E1ED4" w:rsidRDefault="000D3DEF">
      <w:pPr>
        <w:spacing w:line="600" w:lineRule="auto"/>
        <w:ind w:firstLine="720"/>
        <w:contextualSpacing/>
        <w:jc w:val="both"/>
        <w:rPr>
          <w:rFonts w:eastAsia="Times New Roman"/>
          <w:bCs/>
          <w:szCs w:val="24"/>
        </w:rPr>
      </w:pPr>
      <w:r>
        <w:rPr>
          <w:rFonts w:eastAsia="Times New Roman"/>
          <w:bCs/>
          <w:szCs w:val="24"/>
        </w:rPr>
        <w:lastRenderedPageBreak/>
        <w:t>Στο άρθρο 10 ρυθμίζονται θέματα διαδικαστικά της εκκαθάρισης του Ταμείου Υπαλλήλων Βουλής, του ΤΑΥΒ, προκειμένου να ολοκληρωθεί η εκκαθάρισή του. Εμείς είχαμε διαφω</w:t>
      </w:r>
      <w:r>
        <w:rPr>
          <w:rFonts w:eastAsia="Times New Roman"/>
          <w:bCs/>
          <w:szCs w:val="24"/>
        </w:rPr>
        <w:t xml:space="preserve">νήσει με τη διάλυση και αυτού του </w:t>
      </w:r>
      <w:r>
        <w:rPr>
          <w:rFonts w:eastAsia="Times New Roman"/>
          <w:bCs/>
          <w:szCs w:val="24"/>
        </w:rPr>
        <w:t>τ</w:t>
      </w:r>
      <w:r>
        <w:rPr>
          <w:rFonts w:eastAsia="Times New Roman"/>
          <w:bCs/>
          <w:szCs w:val="24"/>
        </w:rPr>
        <w:t xml:space="preserve">αμείου και άλλων </w:t>
      </w:r>
      <w:r>
        <w:rPr>
          <w:rFonts w:eastAsia="Times New Roman"/>
          <w:bCs/>
          <w:szCs w:val="24"/>
        </w:rPr>
        <w:t>τ</w:t>
      </w:r>
      <w:r>
        <w:rPr>
          <w:rFonts w:eastAsia="Times New Roman"/>
          <w:bCs/>
          <w:szCs w:val="24"/>
        </w:rPr>
        <w:t>αμείων. Φυσικά, από τη στιγμή που έχει παρθεί η απόφαση και πάει για εκκαθάριση, πρέπει να δρομολογηθεί. Ωστόσο, για λόγους αρχής –όπως το κάναμε και για άλλα Ταμεία- ψηφίζουμε «</w:t>
      </w:r>
      <w:r>
        <w:rPr>
          <w:rFonts w:eastAsia="Times New Roman"/>
          <w:bCs/>
          <w:szCs w:val="24"/>
        </w:rPr>
        <w:t>παρών</w:t>
      </w:r>
      <w:r>
        <w:rPr>
          <w:rFonts w:eastAsia="Times New Roman"/>
          <w:bCs/>
          <w:szCs w:val="24"/>
        </w:rPr>
        <w:t>». Αλλιώς θα ψηφίζαμ</w:t>
      </w:r>
      <w:r>
        <w:rPr>
          <w:rFonts w:eastAsia="Times New Roman"/>
          <w:bCs/>
          <w:szCs w:val="24"/>
        </w:rPr>
        <w:t xml:space="preserve">ε κατά, εάν δεν καταλαβαίναμε την αναγκαιότητα του να προχωρήσει αυτή η εκκαθάριση, την οποία γνωρίζουν και οι εργαζόμενοι και έχουμε συζητήσει και με τη </w:t>
      </w:r>
      <w:r>
        <w:rPr>
          <w:rFonts w:eastAsia="Times New Roman"/>
          <w:bCs/>
          <w:szCs w:val="24"/>
        </w:rPr>
        <w:t>δ</w:t>
      </w:r>
      <w:r>
        <w:rPr>
          <w:rFonts w:eastAsia="Times New Roman"/>
          <w:bCs/>
          <w:szCs w:val="24"/>
        </w:rPr>
        <w:t xml:space="preserve">ιοίκηση του </w:t>
      </w:r>
      <w:r>
        <w:rPr>
          <w:rFonts w:eastAsia="Times New Roman"/>
          <w:bCs/>
          <w:szCs w:val="24"/>
        </w:rPr>
        <w:t>σ</w:t>
      </w:r>
      <w:r>
        <w:rPr>
          <w:rFonts w:eastAsia="Times New Roman"/>
          <w:bCs/>
          <w:szCs w:val="24"/>
        </w:rPr>
        <w:t>ωματείου και έχουμε εξηγήσει αυτόν τον λόγο.</w:t>
      </w:r>
    </w:p>
    <w:p w14:paraId="289F3EA9" w14:textId="77777777" w:rsidR="001E1ED4" w:rsidRDefault="000D3DEF">
      <w:pPr>
        <w:spacing w:line="600" w:lineRule="auto"/>
        <w:ind w:firstLine="720"/>
        <w:contextualSpacing/>
        <w:jc w:val="both"/>
        <w:rPr>
          <w:rFonts w:eastAsia="Times New Roman"/>
          <w:bCs/>
          <w:szCs w:val="24"/>
        </w:rPr>
      </w:pPr>
      <w:r>
        <w:rPr>
          <w:rFonts w:eastAsia="Times New Roman"/>
          <w:bCs/>
          <w:szCs w:val="24"/>
        </w:rPr>
        <w:t>Επίσης, «</w:t>
      </w:r>
      <w:r>
        <w:rPr>
          <w:rFonts w:eastAsia="Times New Roman"/>
          <w:bCs/>
          <w:szCs w:val="24"/>
        </w:rPr>
        <w:t>παρών</w:t>
      </w:r>
      <w:r>
        <w:rPr>
          <w:rFonts w:eastAsia="Times New Roman"/>
          <w:bCs/>
          <w:szCs w:val="24"/>
        </w:rPr>
        <w:t xml:space="preserve">» θα ψηφίσουμε και στο άρθρο </w:t>
      </w:r>
      <w:r>
        <w:rPr>
          <w:rFonts w:eastAsia="Times New Roman"/>
          <w:bCs/>
          <w:szCs w:val="24"/>
        </w:rPr>
        <w:t xml:space="preserve">21, που αφορά το </w:t>
      </w:r>
      <w:r>
        <w:rPr>
          <w:rFonts w:eastAsia="Times New Roman"/>
          <w:bCs/>
          <w:szCs w:val="24"/>
        </w:rPr>
        <w:t>κ</w:t>
      </w:r>
      <w:r>
        <w:rPr>
          <w:rFonts w:eastAsia="Times New Roman"/>
          <w:bCs/>
          <w:szCs w:val="24"/>
        </w:rPr>
        <w:t xml:space="preserve">ανάλι της Βουλής, με παρόμοιο σκεπτικό όπως και στα προηγούμενα. </w:t>
      </w:r>
    </w:p>
    <w:p w14:paraId="289F3EAA" w14:textId="77777777" w:rsidR="001E1ED4" w:rsidRDefault="000D3DEF">
      <w:pPr>
        <w:spacing w:line="600" w:lineRule="auto"/>
        <w:ind w:firstLine="720"/>
        <w:contextualSpacing/>
        <w:jc w:val="both"/>
        <w:rPr>
          <w:rFonts w:eastAsia="Times New Roman" w:cs="Times New Roman"/>
          <w:szCs w:val="24"/>
        </w:rPr>
      </w:pPr>
      <w:r>
        <w:rPr>
          <w:rFonts w:eastAsia="Times New Roman"/>
          <w:bCs/>
          <w:szCs w:val="24"/>
        </w:rPr>
        <w:t xml:space="preserve">Θέλω να πω δυο λόγια –και αυτό είναι σημαντικό γενικότερα πολιτικά- για το άρθρο 26. Το άρθρο 26 τι προβλέπει; </w:t>
      </w:r>
    </w:p>
    <w:p w14:paraId="289F3EAB" w14:textId="77777777" w:rsidR="001E1ED4" w:rsidRDefault="000D3DEF">
      <w:pPr>
        <w:spacing w:after="0" w:line="600" w:lineRule="auto"/>
        <w:ind w:firstLine="720"/>
        <w:contextualSpacing/>
        <w:jc w:val="both"/>
        <w:rPr>
          <w:rFonts w:eastAsia="Times New Roman" w:cs="Times New Roman"/>
          <w:szCs w:val="24"/>
        </w:rPr>
      </w:pPr>
      <w:r>
        <w:rPr>
          <w:rFonts w:eastAsia="Times New Roman" w:cs="Times New Roman"/>
          <w:szCs w:val="24"/>
        </w:rPr>
        <w:t>Προβλέπει ότι σχέδια νομοθετικών πράξεων της Ευρωπαϊκής Ένωσ</w:t>
      </w:r>
      <w:r>
        <w:rPr>
          <w:rFonts w:eastAsia="Times New Roman" w:cs="Times New Roman"/>
          <w:szCs w:val="24"/>
        </w:rPr>
        <w:t xml:space="preserve">ης έρχονται στα Υπουργεία, φυσικά, και έρχονται στην Επιτροπή Ευρωπαϊκών Υποθέσεων. Το καινούργιο είναι </w:t>
      </w:r>
      <w:r>
        <w:rPr>
          <w:rFonts w:eastAsia="Times New Roman" w:cs="Times New Roman"/>
          <w:szCs w:val="24"/>
        </w:rPr>
        <w:lastRenderedPageBreak/>
        <w:t xml:space="preserve">ότι μπορεί, αν ζητηθεί από το ένα τρίτο ή αν αποφασίσει ο Πρόεδρος της Βουλής, να έρθουν στη Βουλή και να γίνει συζήτηση. Δεν έχουμε διαφωνία για αυτό. </w:t>
      </w:r>
    </w:p>
    <w:p w14:paraId="289F3EA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Αυτό που θέλουμε να πούμε είναι ότι είναι μια μεγάλη κοροϊδία απέναντι σε όλους τους λαούς της Ευρώπης. Αυτά θεσμοθετήθηκαν -τουλάχιστον τότε είχα και άμεση αντίληψη, γιατί ήμουν στο Ευρωκοινοβούλιο- για να κοροϊδεύουν τους λαούς της Ευρώπης ότι ακόμα και</w:t>
      </w:r>
      <w:r>
        <w:rPr>
          <w:rFonts w:eastAsia="Times New Roman" w:cs="Times New Roman"/>
          <w:szCs w:val="24"/>
        </w:rPr>
        <w:t xml:space="preserve"> τα κοινοβούλια έχουν τη δυνατότητα να αλλάξουν τα σχέδια νόμων της Ευρωπαϊκής Ένωσης. </w:t>
      </w:r>
    </w:p>
    <w:p w14:paraId="289F3EA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Αυτό που έχει αποδειχθεί, και δεν είναι πλέον επειδή το λέμε εμείς, είναι ότι εδώ έγραψαν στα παλιά τους τα παπούτσια δημοψηφίσματα που έγιναν στο παρελθόν. Εδώ υποχρέω</w:t>
      </w:r>
      <w:r>
        <w:rPr>
          <w:rFonts w:eastAsia="Times New Roman" w:cs="Times New Roman"/>
          <w:szCs w:val="24"/>
        </w:rPr>
        <w:t>σαν να γίνουν δεύτερα δημοψηφίσματα για να συμφωνήσουν για θέματα της Ευρωπαϊκής Ένωσης. Το ίδιο συμβαίνει και εδώ, γιατί αυτά δεν είναι δεσμευτικά. Ακόμα και αν –λέω θεωρητικά, δεν μπορεί να υπάρξει, βέβαια- όλα τα εθνικά κοινοβούλια πουν «</w:t>
      </w:r>
      <w:r>
        <w:rPr>
          <w:rFonts w:eastAsia="Times New Roman" w:cs="Times New Roman"/>
          <w:szCs w:val="24"/>
        </w:rPr>
        <w:t>όχι</w:t>
      </w:r>
      <w:r>
        <w:rPr>
          <w:rFonts w:eastAsia="Times New Roman" w:cs="Times New Roman"/>
          <w:szCs w:val="24"/>
        </w:rPr>
        <w:t>», δεν δεσμε</w:t>
      </w:r>
      <w:r>
        <w:rPr>
          <w:rFonts w:eastAsia="Times New Roman" w:cs="Times New Roman"/>
          <w:szCs w:val="24"/>
        </w:rPr>
        <w:t>ύεται κανένα ευρωπαϊκό όργανο για να τα εφαρμόσει.</w:t>
      </w:r>
    </w:p>
    <w:p w14:paraId="289F3EA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ψηφίζουμε «</w:t>
      </w:r>
      <w:r>
        <w:rPr>
          <w:rFonts w:eastAsia="Times New Roman" w:cs="Times New Roman"/>
          <w:szCs w:val="24"/>
        </w:rPr>
        <w:t>κατά</w:t>
      </w:r>
      <w:r>
        <w:rPr>
          <w:rFonts w:eastAsia="Times New Roman" w:cs="Times New Roman"/>
          <w:szCs w:val="24"/>
        </w:rPr>
        <w:t>» από την άποψη ότι θα δοθεί η δυνατότητα, όταν υπάρξει, να ενημερωθεί ακόμα περισσότερο ο ελληνικός λαός από το να περνούν χωρίς να γίνεται αυτή η συζήτηση. Ωστόσο, θέλουμε να το ξεκαθα</w:t>
      </w:r>
      <w:r>
        <w:rPr>
          <w:rFonts w:eastAsia="Times New Roman" w:cs="Times New Roman"/>
          <w:szCs w:val="24"/>
        </w:rPr>
        <w:t>ρίσουμε και για όσους μας βλέπουν, αν μας βλέπουν -που αμφιβάλλω αν μας βλέπουν για τον Κανονισμό- αλλά γενικότερα και για να καταγραφεί αυτή θέση, γιατί έχει μία ιδιαίτερη σημασία.</w:t>
      </w:r>
    </w:p>
    <w:p w14:paraId="289F3EA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Τέλος, «</w:t>
      </w:r>
      <w:r>
        <w:rPr>
          <w:rFonts w:eastAsia="Times New Roman" w:cs="Times New Roman"/>
          <w:szCs w:val="24"/>
        </w:rPr>
        <w:t>παρών</w:t>
      </w:r>
      <w:r>
        <w:rPr>
          <w:rFonts w:eastAsia="Times New Roman" w:cs="Times New Roman"/>
          <w:szCs w:val="24"/>
        </w:rPr>
        <w:t>» ψηφίζουμε και για το άρθρο 28, το τελευταίο άρθρο, που αφορ</w:t>
      </w:r>
      <w:r>
        <w:rPr>
          <w:rFonts w:eastAsia="Times New Roman" w:cs="Times New Roman"/>
          <w:szCs w:val="24"/>
        </w:rPr>
        <w:t xml:space="preserve">ά το Ίδρυμα της Βουλής για τον Κοινοβουλευτισμό και τη </w:t>
      </w:r>
      <w:r>
        <w:rPr>
          <w:rFonts w:eastAsia="Times New Roman" w:cs="Times New Roman"/>
          <w:szCs w:val="24"/>
        </w:rPr>
        <w:t>δ</w:t>
      </w:r>
      <w:r>
        <w:rPr>
          <w:rFonts w:eastAsia="Times New Roman" w:cs="Times New Roman"/>
          <w:szCs w:val="24"/>
        </w:rPr>
        <w:t>ημοκρατία από τη σκοπιά ότι είχαμε διαφωνήσει για τη συγκρότηση του Ιδρύματος. Όταν συγκροτήθηκε, είπαμε ότι δεν χρειάζεται. Τέλος πάντων, έχουμε και είχαμε πολλές επιφυλάξεις για μια σειρά δράσεις κα</w:t>
      </w:r>
      <w:r>
        <w:rPr>
          <w:rFonts w:eastAsia="Times New Roman" w:cs="Times New Roman"/>
          <w:szCs w:val="24"/>
        </w:rPr>
        <w:t xml:space="preserve">ι για το τι και πώς το προβάλλει. Φυσικά, συμμετέχουμε στην </w:t>
      </w:r>
      <w:r>
        <w:rPr>
          <w:rFonts w:eastAsia="Times New Roman" w:cs="Times New Roman"/>
          <w:szCs w:val="24"/>
        </w:rPr>
        <w:t>ε</w:t>
      </w:r>
      <w:r>
        <w:rPr>
          <w:rFonts w:eastAsia="Times New Roman" w:cs="Times New Roman"/>
          <w:szCs w:val="24"/>
        </w:rPr>
        <w:t>πιτροπή, κάνουμε κάποιες προτάσεις, αλλά γενικά, λόγω αυτής της αντίληψης, ψηφίζουμε «</w:t>
      </w:r>
      <w:r>
        <w:rPr>
          <w:rFonts w:eastAsia="Times New Roman" w:cs="Times New Roman"/>
          <w:szCs w:val="24"/>
        </w:rPr>
        <w:t>παρών</w:t>
      </w:r>
      <w:r>
        <w:rPr>
          <w:rFonts w:eastAsia="Times New Roman" w:cs="Times New Roman"/>
          <w:szCs w:val="24"/>
        </w:rPr>
        <w:t xml:space="preserve">». </w:t>
      </w:r>
    </w:p>
    <w:p w14:paraId="289F3EB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Τα υπόλοιπα δεν υπάρχει κανένας λόγος να τα εξηγήσω και να «φάω» χρόνο. Άλλωστε θα ψηφίσουμε ηλεκτρο</w:t>
      </w:r>
      <w:r>
        <w:rPr>
          <w:rFonts w:eastAsia="Times New Roman" w:cs="Times New Roman"/>
          <w:szCs w:val="24"/>
        </w:rPr>
        <w:t>νικά.</w:t>
      </w:r>
    </w:p>
    <w:p w14:paraId="289F3EB1" w14:textId="77777777" w:rsidR="001E1ED4" w:rsidRDefault="000D3DEF">
      <w:pPr>
        <w:spacing w:line="600" w:lineRule="auto"/>
        <w:ind w:firstLine="720"/>
        <w:contextualSpacing/>
        <w:jc w:val="both"/>
        <w:rPr>
          <w:rFonts w:eastAsia="Times New Roman" w:cs="Times New Roman"/>
          <w:szCs w:val="24"/>
        </w:rPr>
      </w:pPr>
      <w:r w:rsidRPr="0017755A">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289F3EB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συνάδελφος κ. Αθανάσιος </w:t>
      </w:r>
      <w:proofErr w:type="spellStart"/>
      <w:r>
        <w:rPr>
          <w:rFonts w:eastAsia="Times New Roman" w:cs="Times New Roman"/>
          <w:szCs w:val="24"/>
        </w:rPr>
        <w:t>Παπαχριστόπουλος</w:t>
      </w:r>
      <w:proofErr w:type="spellEnd"/>
      <w:r>
        <w:rPr>
          <w:rFonts w:eastAsia="Times New Roman" w:cs="Times New Roman"/>
          <w:szCs w:val="24"/>
        </w:rPr>
        <w:t>.</w:t>
      </w:r>
    </w:p>
    <w:p w14:paraId="289F3EB3" w14:textId="77777777" w:rsidR="001E1ED4" w:rsidRDefault="000D3DEF">
      <w:pPr>
        <w:spacing w:line="600" w:lineRule="auto"/>
        <w:ind w:firstLine="720"/>
        <w:contextualSpacing/>
        <w:jc w:val="both"/>
        <w:rPr>
          <w:rFonts w:eastAsia="Times New Roman" w:cs="Times New Roman"/>
          <w:szCs w:val="24"/>
        </w:rPr>
      </w:pPr>
      <w:r w:rsidRPr="0017755A">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289F3EB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γίνεται πολύς θόρυβος, πιστεύω άδικος θόρυβος πολλές φορές, για τα προνόμια αυτών που εργάζονται στη Βουλή συμπεριλαμβανομένων και των Βουλευτών, θέλω να πω το εξής: Η Βουλή είναι ο ακρογωνιαίος λίθος. Πιστεύω ότι βάζει το τελευταίο λιθαράκι στην </w:t>
      </w:r>
      <w:r>
        <w:rPr>
          <w:rFonts w:eastAsia="Times New Roman" w:cs="Times New Roman"/>
          <w:szCs w:val="24"/>
        </w:rPr>
        <w:t>Κ</w:t>
      </w:r>
      <w:r>
        <w:rPr>
          <w:rFonts w:eastAsia="Times New Roman" w:cs="Times New Roman"/>
          <w:szCs w:val="24"/>
        </w:rPr>
        <w:t>ο</w:t>
      </w:r>
      <w:r>
        <w:rPr>
          <w:rFonts w:eastAsia="Times New Roman" w:cs="Times New Roman"/>
          <w:szCs w:val="24"/>
        </w:rPr>
        <w:t xml:space="preserve">ινοβουλευτική </w:t>
      </w:r>
      <w:r>
        <w:rPr>
          <w:rFonts w:eastAsia="Times New Roman" w:cs="Times New Roman"/>
          <w:szCs w:val="24"/>
        </w:rPr>
        <w:t>Δ</w:t>
      </w:r>
      <w:r>
        <w:rPr>
          <w:rFonts w:eastAsia="Times New Roman" w:cs="Times New Roman"/>
          <w:szCs w:val="24"/>
        </w:rPr>
        <w:t>ημοκρατία και θα πρέπει όλοι να είμαστε πάρα πολύ προσεκτικοί με το τι εικόνα δίνουμε, πρώτα οι Βουλευτές και μετά, βεβαία, και οι υπάλληλοι της Βουλής.</w:t>
      </w:r>
    </w:p>
    <w:p w14:paraId="289F3EB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κατ’ αρχάς, έτσι πρακτικά, ότι εμείς οι ίδιοι Βουλευτές που είμαστε σε </w:t>
      </w:r>
      <w:r>
        <w:rPr>
          <w:rFonts w:eastAsia="Times New Roman" w:cs="Times New Roman"/>
          <w:szCs w:val="24"/>
        </w:rPr>
        <w:t>ε</w:t>
      </w:r>
      <w:r>
        <w:rPr>
          <w:rFonts w:eastAsia="Times New Roman" w:cs="Times New Roman"/>
          <w:szCs w:val="24"/>
        </w:rPr>
        <w:t xml:space="preserve">πιτροπές που τραβάνε έναν χρόνο, όπως η </w:t>
      </w:r>
      <w:r>
        <w:rPr>
          <w:rFonts w:eastAsia="Times New Roman" w:cs="Times New Roman"/>
          <w:szCs w:val="24"/>
        </w:rPr>
        <w:t>Ε</w:t>
      </w:r>
      <w:r>
        <w:rPr>
          <w:rFonts w:eastAsia="Times New Roman" w:cs="Times New Roman"/>
          <w:szCs w:val="24"/>
        </w:rPr>
        <w:t>ξεταστική για την Υγεία, ζητήσαμε να μην έχουμε κα</w:t>
      </w:r>
      <w:r>
        <w:rPr>
          <w:rFonts w:eastAsia="Times New Roman" w:cs="Times New Roman"/>
          <w:szCs w:val="24"/>
        </w:rPr>
        <w:t>μ</w:t>
      </w:r>
      <w:r>
        <w:rPr>
          <w:rFonts w:eastAsia="Times New Roman" w:cs="Times New Roman"/>
          <w:szCs w:val="24"/>
        </w:rPr>
        <w:t xml:space="preserve">μία αμοιβή σε αυτές τις </w:t>
      </w:r>
      <w:r>
        <w:rPr>
          <w:rFonts w:eastAsia="Times New Roman" w:cs="Times New Roman"/>
          <w:szCs w:val="24"/>
        </w:rPr>
        <w:t>ε</w:t>
      </w:r>
      <w:r>
        <w:rPr>
          <w:rFonts w:eastAsia="Times New Roman" w:cs="Times New Roman"/>
          <w:szCs w:val="24"/>
        </w:rPr>
        <w:t>πιτροπές.</w:t>
      </w:r>
    </w:p>
    <w:p w14:paraId="289F3EB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Επίσης, έχουν μειωθεί σε μεγάλο βαθμό -δεν έχει σχέση με αυτό το νομοσχέδιο, αλλά έχει μεγάλη σημασία, γιατί είναι η εικόνα της Β</w:t>
      </w:r>
      <w:r>
        <w:rPr>
          <w:rFonts w:eastAsia="Times New Roman" w:cs="Times New Roman"/>
          <w:szCs w:val="24"/>
        </w:rPr>
        <w:t xml:space="preserve">ουλής- γενικώς οι αμοιβές. Ακούγαμε ότι «παίρνετε </w:t>
      </w:r>
      <w:r>
        <w:rPr>
          <w:rFonts w:eastAsia="Times New Roman" w:cs="Times New Roman"/>
          <w:szCs w:val="24"/>
        </w:rPr>
        <w:lastRenderedPageBreak/>
        <w:t>δέκα, δεκαπέντε χιλιάδες» και κάτι τέτοια. Θέλω, κατ’ αρχάς, να ενημερώσω, γιατί είναι μοναδική ευκαιρία, την κοινωνία ότι ο μισθός των Βουλευτών είναι γύρω στα πέντε χιλιάρικα, τουλάχιστον τόσα παίρνω εγώ,</w:t>
      </w:r>
      <w:r>
        <w:rPr>
          <w:rFonts w:eastAsia="Times New Roman" w:cs="Times New Roman"/>
          <w:szCs w:val="24"/>
        </w:rPr>
        <w:t xml:space="preserve"> περίπου πέντε χιλιάδες με πέντε χιλιάδες διακόσια. </w:t>
      </w:r>
      <w:r>
        <w:rPr>
          <w:rFonts w:eastAsia="Times New Roman" w:cs="Times New Roman"/>
          <w:szCs w:val="24"/>
        </w:rPr>
        <w:t>Ο</w:t>
      </w:r>
      <w:r>
        <w:rPr>
          <w:rFonts w:eastAsia="Times New Roman" w:cs="Times New Roman"/>
          <w:szCs w:val="24"/>
        </w:rPr>
        <w:t>ι Βουλευτές της επαρχίας έχουν ένα προνόμιο γιατί ταξιδεύουν και είναι λογικό. Γιατί ακούω κάτι νούμερα που δεν έχουν σχέση με την πραγματικότητα, ότι «παίρνετε δέκα χιλιάδες» και τέτοια. Δεν ισχύει.</w:t>
      </w:r>
    </w:p>
    <w:p w14:paraId="289F3EB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ό,τι αφορά τώρα το συγκεκριμένο νομοσχέδιο, εγώ θα ήθελα, κατ’ αρχάς, να πω το εξής: Ανήκω στην κατηγορία των Βουλευτών –συγχωρήστε με, θα ευλογήσω τα γένια μου, αλλά έχει μεγάλη σημασία- που δεν μου αρέσει η σπατάλη.</w:t>
      </w:r>
    </w:p>
    <w:p w14:paraId="289F3EB8"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Στο μέτρο των δυνατοτήτων μου δεν θέλω</w:t>
      </w:r>
      <w:r>
        <w:rPr>
          <w:rFonts w:eastAsia="Times New Roman" w:cs="Times New Roman"/>
          <w:szCs w:val="24"/>
        </w:rPr>
        <w:t xml:space="preserve"> να επιβαρύνω την ελληνική κοινωνία με τα δικά μου τα προσωπικά έξοδα και έτσι έχω περιοριστεί να έχω μόνο δύο υπαλλήλους, που τους έχω απόλυτη ανάγκη για τα νομοσχέδια. Δεν έχω μετακλητούς –αυτό δεν σημαίνει ότι κάποιοι δεν τους χρειάζονται-, δεν έχω αστυ</w:t>
      </w:r>
      <w:r>
        <w:rPr>
          <w:rFonts w:eastAsia="Times New Roman" w:cs="Times New Roman"/>
          <w:szCs w:val="24"/>
        </w:rPr>
        <w:t xml:space="preserve">νομικούς, δεν θέλω να έχω βουλευτικό αυτοκίνητο, δεν κάνω </w:t>
      </w:r>
      <w:r>
        <w:rPr>
          <w:rFonts w:eastAsia="Times New Roman" w:cs="Times New Roman"/>
          <w:szCs w:val="24"/>
        </w:rPr>
        <w:lastRenderedPageBreak/>
        <w:t>καν επάγγελμα και νομίζω ότι αυτό το πνεύμα λιτότητας θα πρέπει να κυριαρχήσει -και κυριαρχεί- στις προτάσεις του Προέδρου της Βουλής.</w:t>
      </w:r>
    </w:p>
    <w:p w14:paraId="289F3EB9"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Το λέω αυτό, γιατί -με όλη την αγάπη και τον σεβασμό- χθες το β</w:t>
      </w:r>
      <w:r>
        <w:rPr>
          <w:rFonts w:eastAsia="Times New Roman" w:cs="Times New Roman"/>
          <w:szCs w:val="24"/>
        </w:rPr>
        <w:t xml:space="preserve">ράδυ κάποιοι πάλι εδώ στη Βουλή –και οφείλω να το πω- ξενυχτίσαμε μαζί. Εγώ ήμουν </w:t>
      </w:r>
      <w:r>
        <w:rPr>
          <w:rFonts w:eastAsia="Times New Roman" w:cs="Times New Roman"/>
          <w:szCs w:val="24"/>
        </w:rPr>
        <w:t>ε</w:t>
      </w:r>
      <w:r>
        <w:rPr>
          <w:rFonts w:eastAsia="Times New Roman" w:cs="Times New Roman"/>
          <w:szCs w:val="24"/>
        </w:rPr>
        <w:t xml:space="preserve">ισηγητής, έφυγαν όλοι –ξέρω εγώ- δύο ώρες πιο πριν και εμείς έπρεπε να ψηφίσουμε, να υπογράψουμε στο τέλος. Κάποιοι υπάλληλοι ξενυχτάνε –για όνομα του </w:t>
      </w:r>
      <w:r>
        <w:rPr>
          <w:rFonts w:eastAsia="Times New Roman" w:cs="Times New Roman"/>
          <w:szCs w:val="24"/>
        </w:rPr>
        <w:t>θ</w:t>
      </w:r>
      <w:r>
        <w:rPr>
          <w:rFonts w:eastAsia="Times New Roman" w:cs="Times New Roman"/>
          <w:szCs w:val="24"/>
        </w:rPr>
        <w:t>εού!- και πρέπει να ε</w:t>
      </w:r>
      <w:r>
        <w:rPr>
          <w:rFonts w:eastAsia="Times New Roman" w:cs="Times New Roman"/>
          <w:szCs w:val="24"/>
        </w:rPr>
        <w:t>ίμαστε πολύ προσεκτικοί με τον τρόπο που αντιμετωπίζουμε τους υπαλλήλους της Βουλής.</w:t>
      </w:r>
    </w:p>
    <w:p w14:paraId="289F3EBA"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5 -και με όλο τον σεβασμό στους υπαλλήλους της Βουλής- πιστεύω ότι μάλλον είναι σωστό. Δεν απολύεται κανένας υπάλληλος που είναι παραπάνω, απλά η </w:t>
      </w:r>
      <w:r>
        <w:rPr>
          <w:rFonts w:eastAsia="Times New Roman" w:cs="Times New Roman"/>
          <w:szCs w:val="24"/>
        </w:rPr>
        <w:t>υ</w:t>
      </w:r>
      <w:r>
        <w:rPr>
          <w:rFonts w:eastAsia="Times New Roman" w:cs="Times New Roman"/>
          <w:szCs w:val="24"/>
        </w:rPr>
        <w:t>πηρεσία φροντί</w:t>
      </w:r>
      <w:r>
        <w:rPr>
          <w:rFonts w:eastAsia="Times New Roman" w:cs="Times New Roman"/>
          <w:szCs w:val="24"/>
        </w:rPr>
        <w:t xml:space="preserve">ζει να τον αξιοποιήσει σε ένα σημείο που τον έχει ανάγκη. Όταν ήμουν γιατρός εγώ σε δημόσιο νοσοκομείο, αυτό κάναμε. Δε νομίζω πια ότι είναι τόσο φοβερό, εάν στο γραφείο ενός Προέδρου αντί να είναι δεκαπέντε υπάλληλοι είναι δέκα και οι άλλοι </w:t>
      </w:r>
      <w:r>
        <w:rPr>
          <w:rFonts w:eastAsia="Times New Roman" w:cs="Times New Roman"/>
          <w:szCs w:val="24"/>
        </w:rPr>
        <w:lastRenderedPageBreak/>
        <w:t>πέντε χρειάζον</w:t>
      </w:r>
      <w:r>
        <w:rPr>
          <w:rFonts w:eastAsia="Times New Roman" w:cs="Times New Roman"/>
          <w:szCs w:val="24"/>
        </w:rPr>
        <w:t xml:space="preserve">ται κάπου, χρειάζονται σε αυτούς τους υπαλλήλους που ήταν εχθές το βράδυ εδώ και ξενυχτούσαμε μαζί και τους λυπήθηκε η ψυχή μου. </w:t>
      </w:r>
    </w:p>
    <w:p w14:paraId="289F3EBB"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Σε γενικές γραμμές –και τελειώνω- εμείς είμαστε αυτοί που πρέπει εδώ, στο Ελληνικό Κοινοβούλιο –και βάζω μαζί όλους τους εργαζ</w:t>
      </w:r>
      <w:r>
        <w:rPr>
          <w:rFonts w:eastAsia="Times New Roman" w:cs="Times New Roman"/>
          <w:szCs w:val="24"/>
        </w:rPr>
        <w:t>όμενους και τους Βουλευτές-να δίνουμε το παράδειγμα σε μ</w:t>
      </w:r>
      <w:r>
        <w:rPr>
          <w:rFonts w:eastAsia="Times New Roman" w:cs="Times New Roman"/>
          <w:szCs w:val="24"/>
        </w:rPr>
        <w:t>ί</w:t>
      </w:r>
      <w:r>
        <w:rPr>
          <w:rFonts w:eastAsia="Times New Roman" w:cs="Times New Roman"/>
          <w:szCs w:val="24"/>
        </w:rPr>
        <w:t>α εποχή που η ελληνική κοινωνία μαστίζεται. Ξέρουμε πάρα πολύ καλά ότι περνάει άσχημα και η λέξη «προνόμιο» ενοχλεί. Νομίζω ότι σε αυτήν την κατεύθυνση κινείται αυτή η πρόταση του νομοσχεδίου και εγώ</w:t>
      </w:r>
      <w:r>
        <w:rPr>
          <w:rFonts w:eastAsia="Times New Roman" w:cs="Times New Roman"/>
          <w:szCs w:val="24"/>
        </w:rPr>
        <w:t xml:space="preserve"> προσωπικά την βλέπω σωστή και θα την υπερψηφίσω.</w:t>
      </w:r>
    </w:p>
    <w:p w14:paraId="289F3EBC"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Ευχαριστώ, προς το παρόν.</w:t>
      </w:r>
    </w:p>
    <w:p w14:paraId="289F3EBD"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sidRPr="00BD0C72">
        <w:rPr>
          <w:rFonts w:eastAsia="Times New Roman" w:cs="Times New Roman"/>
          <w:b/>
          <w:szCs w:val="24"/>
        </w:rPr>
        <w:t>:</w:t>
      </w:r>
      <w:r w:rsidRPr="00BD0C72">
        <w:rPr>
          <w:rFonts w:eastAsia="Times New Roman" w:cs="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289F3EBE"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Στη συνέχεια είναι η σειρά μου να λάβω τον λόγο. Θα μου επιτρέψετε, αν δεν έχει αντίρρηση κάποιος συνάδελφος, ν</w:t>
      </w:r>
      <w:r>
        <w:rPr>
          <w:rFonts w:eastAsia="Times New Roman" w:cs="Times New Roman"/>
          <w:szCs w:val="24"/>
        </w:rPr>
        <w:t>α τοποθετηθώ από εδώ, να μην κατέβω από την Έδρα, να ανέβει ο Πρόεδρος, να μην κάνουμε αυτήν την…</w:t>
      </w:r>
    </w:p>
    <w:p w14:paraId="289F3EBF"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sidRPr="00BD0C72">
        <w:rPr>
          <w:rFonts w:eastAsia="Times New Roman" w:cs="Times New Roman"/>
          <w:b/>
          <w:szCs w:val="24"/>
        </w:rPr>
        <w:t>:</w:t>
      </w:r>
      <w:r w:rsidRPr="00BD0C72">
        <w:rPr>
          <w:rFonts w:eastAsia="Times New Roman" w:cs="Times New Roman"/>
          <w:szCs w:val="24"/>
        </w:rPr>
        <w:t xml:space="preserve"> </w:t>
      </w:r>
      <w:r>
        <w:rPr>
          <w:rFonts w:eastAsia="Times New Roman" w:cs="Times New Roman"/>
          <w:szCs w:val="24"/>
        </w:rPr>
        <w:t>Εγκρίνεται.</w:t>
      </w:r>
    </w:p>
    <w:p w14:paraId="289F3EC0"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sidRPr="00BD0C72">
        <w:rPr>
          <w:rFonts w:eastAsia="Times New Roman" w:cs="Times New Roman"/>
          <w:b/>
          <w:szCs w:val="24"/>
        </w:rPr>
        <w:t>:</w:t>
      </w:r>
      <w:r w:rsidRPr="00BD0C72">
        <w:rPr>
          <w:rFonts w:eastAsia="Times New Roman" w:cs="Times New Roman"/>
          <w:szCs w:val="24"/>
        </w:rPr>
        <w:t xml:space="preserve"> </w:t>
      </w:r>
      <w:r>
        <w:rPr>
          <w:rFonts w:eastAsia="Times New Roman" w:cs="Times New Roman"/>
          <w:szCs w:val="24"/>
        </w:rPr>
        <w:t>Εγώ και ως μέλος της Επιτροπής Κανονισμού έχω ήδη τοποθετηθεί στην Επιτροπή Κανονισμού και έκανα</w:t>
      </w:r>
      <w:r>
        <w:rPr>
          <w:rFonts w:eastAsia="Times New Roman" w:cs="Times New Roman"/>
          <w:szCs w:val="24"/>
        </w:rPr>
        <w:t xml:space="preserve"> όσες παρατηρήσεις νομίζω ότι έπρεπε να κάνω και τοποθετήθηκα θετικά. Νομίζω ότι η παρούσα πρόταση επιλύει εκκρεμότητες και ζητήματα που είχαν αναδειχθεί και υπ’ αυτήν την έννοια, επαναλαμβάνω, και από εδώ, στην ηλεκτρονική ψηφοφορία, θα καταδειχθεί η ψήφο</w:t>
      </w:r>
      <w:r>
        <w:rPr>
          <w:rFonts w:eastAsia="Times New Roman" w:cs="Times New Roman"/>
          <w:szCs w:val="24"/>
        </w:rPr>
        <w:t>ς μου, η οποία είναι θετική.</w:t>
      </w:r>
    </w:p>
    <w:p w14:paraId="289F3EC1"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Ο συνάδελφος κ. Μάριος Γεωργιάδης έχει τον λόγο.</w:t>
      </w:r>
    </w:p>
    <w:p w14:paraId="289F3EC2"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 Αντιπρόεδρος της Βουλής)</w:t>
      </w:r>
      <w:r w:rsidRPr="00444790">
        <w:rPr>
          <w:rFonts w:eastAsia="Times New Roman" w:cs="Times New Roman"/>
          <w:b/>
          <w:szCs w:val="24"/>
        </w:rPr>
        <w:t>:</w:t>
      </w:r>
      <w:r>
        <w:rPr>
          <w:rFonts w:eastAsia="Times New Roman" w:cs="Times New Roman"/>
          <w:szCs w:val="24"/>
        </w:rPr>
        <w:t xml:space="preserve"> Ευχαριστώ, κύριε Πρόεδρε.</w:t>
      </w:r>
    </w:p>
    <w:p w14:paraId="289F3EC3"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Θα ήθελα να κάνω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επισημάνσεις όσον αφορά τους υπαλλήλους της Βουλής. Έχω ταχθεί κι εγώ πάρα </w:t>
      </w:r>
      <w:r>
        <w:rPr>
          <w:rFonts w:eastAsia="Times New Roman" w:cs="Times New Roman"/>
          <w:szCs w:val="24"/>
        </w:rPr>
        <w:t xml:space="preserve">πολλές φορές υπέρ τους, γιατί είναι εδώ για να μπορούν να μας βοηθάνε. </w:t>
      </w:r>
    </w:p>
    <w:p w14:paraId="289F3EC4"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Πολλούς από εσάς σας έβλεπα δίπλα μου και εχθές και μέχρι αργά το βράδυ και σήμερα πάλι το πρωί είσαστε εδώ, οπότε θα εξακολουθήσω να σας στηρίζω όπως το κάνω πάντα. </w:t>
      </w:r>
    </w:p>
    <w:p w14:paraId="289F3EC5"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τον κύ</w:t>
      </w:r>
      <w:r>
        <w:rPr>
          <w:rFonts w:eastAsia="Times New Roman" w:cs="Times New Roman"/>
          <w:szCs w:val="24"/>
        </w:rPr>
        <w:t>ριο καθηγητή και τη δουλειά που έχει γίνει και σε αυτή τη νέα βελτιωμένη πρόταση, που ήρθε για τον Κανονισμό της Βουλής, δίνουμε κι εμείς ως Ένωση Κεντρώων τα εύσημα και ευχαριστούμε πολύ για την στήριξή σας στις υπηρεσίες. Ένα θέμα, το οποίο είχα θέσει κα</w:t>
      </w:r>
      <w:r>
        <w:rPr>
          <w:rFonts w:eastAsia="Times New Roman" w:cs="Times New Roman"/>
          <w:szCs w:val="24"/>
        </w:rPr>
        <w:t xml:space="preserve">ι στην Επιτροπή του Κανονισμού, είναι να επιλυθούν τα προβληματικά κομμάτια όσον αφορά τους Αντιπροέδρους της Βουλής για να μην συναντήσουμε αυτά που είχαν. Φαντάζομαι ότι οι </w:t>
      </w:r>
      <w:r>
        <w:rPr>
          <w:rFonts w:eastAsia="Times New Roman" w:cs="Times New Roman"/>
          <w:szCs w:val="24"/>
        </w:rPr>
        <w:t>υ</w:t>
      </w:r>
      <w:r>
        <w:rPr>
          <w:rFonts w:eastAsia="Times New Roman" w:cs="Times New Roman"/>
          <w:szCs w:val="24"/>
        </w:rPr>
        <w:t>πηρεσίες δεν έχουν προλάβει ακόμη να τα φέρουν –αναφέρομαι στο τελευταίο συμβάν-</w:t>
      </w:r>
      <w:r>
        <w:rPr>
          <w:rFonts w:eastAsia="Times New Roman" w:cs="Times New Roman"/>
          <w:szCs w:val="24"/>
        </w:rPr>
        <w:t xml:space="preserve"> οπότε θεωρώ ότι στην επόμενη ευκαιρία με τον Κανονισμό της Βουλής θα έρθουν. </w:t>
      </w:r>
    </w:p>
    <w:p w14:paraId="289F3EC6" w14:textId="77777777" w:rsidR="001E1ED4" w:rsidRDefault="000D3DE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Θα ήθελα να πω και κάποια πράγματα όσον αφορά το άρθρο 5. Από την πλευρά μου, θα ήθελα να πω ότι κατανοώ την πλευρά της Αξιωματικής Αντιπολίτευσης και των άλλων κομμάτων που έχο</w:t>
      </w:r>
      <w:r>
        <w:rPr>
          <w:rFonts w:eastAsia="Times New Roman" w:cs="Times New Roman"/>
          <w:szCs w:val="24"/>
        </w:rPr>
        <w:t>υν παραπάνω υπαλλήλους για τις ανάγκες -και τους έχουν σωστά, δεν έχουν υπερβεί τον αριθμό μέχρι στιγμής- και κατανοώ ότι έχουν κάποιον προγραμματισμό, παρ</w:t>
      </w:r>
      <w:r>
        <w:rPr>
          <w:rFonts w:eastAsia="Times New Roman" w:cs="Times New Roman"/>
          <w:szCs w:val="24"/>
        </w:rPr>
        <w:t xml:space="preserve">’ </w:t>
      </w:r>
      <w:r>
        <w:rPr>
          <w:rFonts w:eastAsia="Times New Roman" w:cs="Times New Roman"/>
          <w:szCs w:val="24"/>
        </w:rPr>
        <w:t xml:space="preserve">όλα αυτά δεν θεωρώ ότι οι όποιοι δύο, τρεις, πέντε μήνες διαφορά θα τους δημιουργήσει τόσα πολλά </w:t>
      </w:r>
      <w:r>
        <w:rPr>
          <w:rFonts w:eastAsia="Times New Roman" w:cs="Times New Roman"/>
          <w:szCs w:val="24"/>
        </w:rPr>
        <w:t xml:space="preserve">προβλήματα, όπως τοποθετήθηκε και </w:t>
      </w:r>
      <w:r>
        <w:rPr>
          <w:rFonts w:eastAsia="Times New Roman" w:cs="Times New Roman"/>
          <w:szCs w:val="24"/>
        </w:rPr>
        <w:lastRenderedPageBreak/>
        <w:t>ο κύριος Πρόεδρος στον Κανονισμό, μίλησε τελευταίος και εγώ στήριξα το να έρθει στην επόμενη κοινοβουλευτική περίοδο.</w:t>
      </w:r>
    </w:p>
    <w:p w14:paraId="289F3EC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Δεν γνωρίζουμε πότε θα είναι αυτή. Μπορεί να είναι τον Οκτώβριο. Εάν είναι τον Οκτώβριο, εάν έχουμε εκλο</w:t>
      </w:r>
      <w:r>
        <w:rPr>
          <w:rFonts w:eastAsia="Times New Roman" w:cs="Times New Roman"/>
          <w:szCs w:val="24"/>
        </w:rPr>
        <w:t xml:space="preserve">γές και είναι η επόμενη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π</w:t>
      </w:r>
      <w:r>
        <w:rPr>
          <w:rFonts w:eastAsia="Times New Roman" w:cs="Times New Roman"/>
          <w:szCs w:val="24"/>
        </w:rPr>
        <w:t>ερίοδος, θα έρθει νωρίτερα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που έχετε προτείνει εσείς. Μπορεί να είναι τον Μάιο, μπορεί να είναι του χρόνου τον Οκτώβριο, αυτό δεν έχει να κάνει. Θεωρώ ότι μέχρι το τέλος του χρόνου έχουμε περίπου έξ</w:t>
      </w:r>
      <w:r>
        <w:rPr>
          <w:rFonts w:eastAsia="Times New Roman" w:cs="Times New Roman"/>
          <w:szCs w:val="24"/>
        </w:rPr>
        <w:t>ι μήνες, ώστε να μπορέσουν να λυθούν αυτά τα προβλήματα.</w:t>
      </w:r>
    </w:p>
    <w:p w14:paraId="289F3EC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Το βασικότερο</w:t>
      </w:r>
      <w:r w:rsidRPr="00016A48">
        <w:rPr>
          <w:rFonts w:eastAsia="Times New Roman" w:cs="Times New Roman"/>
          <w:szCs w:val="24"/>
        </w:rPr>
        <w:t xml:space="preserve"> </w:t>
      </w:r>
      <w:r>
        <w:rPr>
          <w:rFonts w:eastAsia="Times New Roman" w:cs="Times New Roman"/>
          <w:szCs w:val="24"/>
        </w:rPr>
        <w:t xml:space="preserve">όλων, όμως, για το οποίο θα στηρίξουμε στο σύνολο αυτήν την πρόταση που φέρνει ο κύριος Πρόεδρος και γι’ αυτό το άρθρο, είναι, διότι δεν μπορούμε εμείς, ως Ένωση Κεντρώων, να φωνάζουμε </w:t>
      </w:r>
      <w:r>
        <w:rPr>
          <w:rFonts w:eastAsia="Times New Roman" w:cs="Times New Roman"/>
          <w:szCs w:val="24"/>
        </w:rPr>
        <w:t xml:space="preserve">και να λέμε ότι πρέπει να </w:t>
      </w:r>
      <w:proofErr w:type="spellStart"/>
      <w:r>
        <w:rPr>
          <w:rFonts w:eastAsia="Times New Roman" w:cs="Times New Roman"/>
          <w:szCs w:val="24"/>
        </w:rPr>
        <w:t>εξορθολογιστεί</w:t>
      </w:r>
      <w:proofErr w:type="spellEnd"/>
      <w:r>
        <w:rPr>
          <w:rFonts w:eastAsia="Times New Roman" w:cs="Times New Roman"/>
          <w:szCs w:val="24"/>
        </w:rPr>
        <w:t xml:space="preserve"> το </w:t>
      </w:r>
      <w:r>
        <w:rPr>
          <w:rFonts w:eastAsia="Times New Roman" w:cs="Times New Roman"/>
          <w:szCs w:val="24"/>
        </w:rPr>
        <w:t>δ</w:t>
      </w:r>
      <w:r>
        <w:rPr>
          <w:rFonts w:eastAsia="Times New Roman" w:cs="Times New Roman"/>
          <w:szCs w:val="24"/>
        </w:rPr>
        <w:t xml:space="preserve">ημόσιο, να </w:t>
      </w:r>
      <w:proofErr w:type="spellStart"/>
      <w:r>
        <w:rPr>
          <w:rFonts w:eastAsia="Times New Roman" w:cs="Times New Roman"/>
          <w:szCs w:val="24"/>
        </w:rPr>
        <w:t>εξορθολογιστούν</w:t>
      </w:r>
      <w:proofErr w:type="spellEnd"/>
      <w:r>
        <w:rPr>
          <w:rFonts w:eastAsia="Times New Roman" w:cs="Times New Roman"/>
          <w:szCs w:val="24"/>
        </w:rPr>
        <w:t xml:space="preserve"> οι υπηρεσίες γενικότερα και να δουλεύουν οι άνθρωποι στο σωστό πόστο, να ζητάμε να μειωθεί ο αριθμός των Βουλευτών και όταν έρχεται μια ρύθμιση ως προς αυτήν την κατεύθυνση, εμείς, ως </w:t>
      </w:r>
      <w:r>
        <w:rPr>
          <w:rFonts w:eastAsia="Times New Roman" w:cs="Times New Roman"/>
          <w:szCs w:val="24"/>
        </w:rPr>
        <w:t>Ένωση Κεντρώων, να μην τη στηρίζουμε. Είναι ο βασικότερος λόγος που λέμε «</w:t>
      </w:r>
      <w:r>
        <w:rPr>
          <w:rFonts w:eastAsia="Times New Roman" w:cs="Times New Roman"/>
          <w:szCs w:val="24"/>
        </w:rPr>
        <w:t>ναι</w:t>
      </w:r>
      <w:r>
        <w:rPr>
          <w:rFonts w:eastAsia="Times New Roman" w:cs="Times New Roman"/>
          <w:szCs w:val="24"/>
        </w:rPr>
        <w:t xml:space="preserve">» και στο άρθρο 5 και στηρίζουμε την πρόταση του Προέδρου της </w:t>
      </w:r>
      <w:r>
        <w:rPr>
          <w:rFonts w:eastAsia="Times New Roman" w:cs="Times New Roman"/>
          <w:szCs w:val="24"/>
        </w:rPr>
        <w:lastRenderedPageBreak/>
        <w:t xml:space="preserve">Βουλής. Γενικότερα, θεωρούμε ότι όλες οι αλλαγές που έρχονται μέσω του Κανονισμού είναι προς τη σωστή κατεύθυνση και </w:t>
      </w:r>
      <w:r>
        <w:rPr>
          <w:rFonts w:eastAsia="Times New Roman" w:cs="Times New Roman"/>
          <w:szCs w:val="24"/>
        </w:rPr>
        <w:t>γι’ αυτόν τον λόγο εμείς, ως Ένωση Κεντρώων,</w:t>
      </w:r>
      <w:r w:rsidRPr="00E2201E">
        <w:rPr>
          <w:rFonts w:eastAsia="Times New Roman" w:cs="Times New Roman"/>
          <w:szCs w:val="24"/>
        </w:rPr>
        <w:t xml:space="preserve"> </w:t>
      </w:r>
      <w:r>
        <w:rPr>
          <w:rFonts w:eastAsia="Times New Roman" w:cs="Times New Roman"/>
          <w:szCs w:val="24"/>
        </w:rPr>
        <w:t>θα την υπερψηφίσουμε.</w:t>
      </w:r>
    </w:p>
    <w:p w14:paraId="289F3EC9"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89F3ECA"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Γεωργιάδη.</w:t>
      </w:r>
    </w:p>
    <w:p w14:paraId="289F3ECB"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έχει τον λόγο.</w:t>
      </w:r>
    </w:p>
    <w:p w14:paraId="289F3ECC"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Κυρίες και κύριοι συνάδελφοι, πάντοτε αυτή η συζήτηση δίνει το περιθώριο και για κάποια γενικότερα ζητήματα απολογιστικά της διαδρομής μας μέσα στη Βουλή και θα χρησιμοποιήσω σ’ αυτήν την κατεύθυνση τον χρόνο, όπως έκανε και ο Πρόεδρος, ο κ. </w:t>
      </w:r>
      <w:proofErr w:type="spellStart"/>
      <w:r>
        <w:rPr>
          <w:rFonts w:eastAsia="Times New Roman" w:cs="Times New Roman"/>
          <w:szCs w:val="24"/>
        </w:rPr>
        <w:t>Τραγάκης</w:t>
      </w:r>
      <w:proofErr w:type="spellEnd"/>
      <w:r>
        <w:rPr>
          <w:rFonts w:eastAsia="Times New Roman" w:cs="Times New Roman"/>
          <w:szCs w:val="24"/>
        </w:rPr>
        <w:t>, και</w:t>
      </w:r>
      <w:r>
        <w:rPr>
          <w:rFonts w:eastAsia="Times New Roman" w:cs="Times New Roman"/>
          <w:szCs w:val="24"/>
        </w:rPr>
        <w:t xml:space="preserve"> θα μπω κατευθείαν στο θέμα.</w:t>
      </w:r>
    </w:p>
    <w:p w14:paraId="289F3ECD"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Πρώτον, θεωρώ ότι είναι πραγματικά πολύ σημαντικό –αυτό τονίστηκε- ότι η Βουλή, η οποία στο παρελθόν ακολουθούσε άλλες διαδικασίες για τις τοποθετήσεις γενικών διευθυντών, διευθυντών, προϊσταμένων κ</w:t>
      </w:r>
      <w:r>
        <w:rPr>
          <w:rFonts w:eastAsia="Times New Roman" w:cs="Times New Roman"/>
          <w:szCs w:val="24"/>
        </w:rPr>
        <w:t>.</w:t>
      </w:r>
      <w:r>
        <w:rPr>
          <w:rFonts w:eastAsia="Times New Roman" w:cs="Times New Roman"/>
          <w:szCs w:val="24"/>
        </w:rPr>
        <w:t xml:space="preserve">λπ., όπως και στο υπόλοιπο </w:t>
      </w:r>
      <w:r>
        <w:rPr>
          <w:rFonts w:eastAsia="Times New Roman" w:cs="Times New Roman"/>
          <w:szCs w:val="24"/>
        </w:rPr>
        <w:lastRenderedPageBreak/>
        <w:t>δ</w:t>
      </w:r>
      <w:r>
        <w:rPr>
          <w:rFonts w:eastAsia="Times New Roman" w:cs="Times New Roman"/>
          <w:szCs w:val="24"/>
        </w:rPr>
        <w:t>ημόσιο δηλαδή και κάτι παραπάνω, εδώ και έναν χρόνο έχει προχωρήσει σε πολύ σημαντικές πρωτοπόρες διαδικασίες, αξιολογικές και συγκεκριμένες διαδικασίες, με τις οποίες γίνονται αυτές οι τοποθετήσεις, οι καταλήψεις θέσεων κ</w:t>
      </w:r>
      <w:r>
        <w:rPr>
          <w:rFonts w:eastAsia="Times New Roman" w:cs="Times New Roman"/>
          <w:szCs w:val="24"/>
        </w:rPr>
        <w:t>.</w:t>
      </w:r>
      <w:r>
        <w:rPr>
          <w:rFonts w:eastAsia="Times New Roman" w:cs="Times New Roman"/>
          <w:szCs w:val="24"/>
        </w:rPr>
        <w:t>λπ.. Είναι κάτι πάρα πολύ σημαντι</w:t>
      </w:r>
      <w:r>
        <w:rPr>
          <w:rFonts w:eastAsia="Times New Roman" w:cs="Times New Roman"/>
          <w:szCs w:val="24"/>
        </w:rPr>
        <w:t>κό.</w:t>
      </w:r>
    </w:p>
    <w:p w14:paraId="289F3ECE"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Επειδή σ’ αυτήν εδώ την Αίθουσα πολιτικά μιλάμε και καλά κάνουμε, δεν είναι διαδικαστική συζήτηση, να μην διανοηθεί κανείς στο μέλλον, κα</w:t>
      </w:r>
      <w:r>
        <w:rPr>
          <w:rFonts w:eastAsia="Times New Roman" w:cs="Times New Roman"/>
          <w:szCs w:val="24"/>
        </w:rPr>
        <w:t>μ</w:t>
      </w:r>
      <w:r>
        <w:rPr>
          <w:rFonts w:eastAsia="Times New Roman" w:cs="Times New Roman"/>
          <w:szCs w:val="24"/>
        </w:rPr>
        <w:t>μία παράταξη, ακόμη και αυτή στην οποία ανήκω εγώ, να κάνει διαφορετικά αυτά τα πράγματα. Να μην το διανοηθεί, για</w:t>
      </w:r>
      <w:r>
        <w:rPr>
          <w:rFonts w:eastAsia="Times New Roman" w:cs="Times New Roman"/>
          <w:szCs w:val="24"/>
        </w:rPr>
        <w:t>τί έχω ακούσει στον δημόσιο χώρο, στον δημόσιο λόγο, στη δημόσια συζήτηση, με διάφορα προσχήματα, να λέγεται γι’ αυτήν την προσπάθεια που γίνεται, που είναι τομή πραγματικά και γίνεται και κάτω και από την πίεση των καταστάσεων που βρέθηκε η χώρα –δυστυχώς</w:t>
      </w:r>
      <w:r>
        <w:rPr>
          <w:rFonts w:eastAsia="Times New Roman" w:cs="Times New Roman"/>
          <w:szCs w:val="24"/>
        </w:rPr>
        <w:t xml:space="preserve">, έπρεπε να φτάσουμε εκεί, για να πάμε στα αυτονόητα και για το </w:t>
      </w:r>
      <w:r>
        <w:rPr>
          <w:rFonts w:eastAsia="Times New Roman" w:cs="Times New Roman"/>
          <w:szCs w:val="24"/>
        </w:rPr>
        <w:t>δ</w:t>
      </w:r>
      <w:r>
        <w:rPr>
          <w:rFonts w:eastAsia="Times New Roman" w:cs="Times New Roman"/>
          <w:szCs w:val="24"/>
        </w:rPr>
        <w:t>ημόσιο και για τους δημοσίους υπαλλήλους κ</w:t>
      </w:r>
      <w:r>
        <w:rPr>
          <w:rFonts w:eastAsia="Times New Roman" w:cs="Times New Roman"/>
          <w:szCs w:val="24"/>
        </w:rPr>
        <w:t>.</w:t>
      </w:r>
      <w:r>
        <w:rPr>
          <w:rFonts w:eastAsia="Times New Roman" w:cs="Times New Roman"/>
          <w:szCs w:val="24"/>
        </w:rPr>
        <w:t>λπ.- ότι αυτά θα αλλάξουν, εάν πρόκειται να έρθει μια άλλη κατάσταση και θα επανέλθουμε στο άγιο προηγούμενο καθεστώς. Θα είναι τεράστιο λάθος, θα ε</w:t>
      </w:r>
      <w:r>
        <w:rPr>
          <w:rFonts w:eastAsia="Times New Roman" w:cs="Times New Roman"/>
          <w:szCs w:val="24"/>
        </w:rPr>
        <w:t xml:space="preserve">ίναι </w:t>
      </w:r>
      <w:r>
        <w:rPr>
          <w:rFonts w:eastAsia="Times New Roman" w:cs="Times New Roman"/>
          <w:szCs w:val="24"/>
        </w:rPr>
        <w:lastRenderedPageBreak/>
        <w:t>πλήγμα για τη δημοκρατία, θα είναι πλήγμα και για τους υπαλλήλους εδώ πέρα μέσα στη Βουλή. Απ’ αυτό το καθεστώς πιστεύω ότι πρέπει τελεσίδικα να φύγουμε.</w:t>
      </w:r>
    </w:p>
    <w:p w14:paraId="289F3ECF"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πιστεύω ότι με σωστά βήματα αυτό που είχαμε πει εξαρχής σε σχέση με τη διαβούλευση που </w:t>
      </w:r>
      <w:r>
        <w:rPr>
          <w:rFonts w:eastAsia="Times New Roman" w:cs="Times New Roman"/>
          <w:szCs w:val="24"/>
        </w:rPr>
        <w:t>γίνεται για τον Κανονισμό πορευόμαστε. Θυμάστε την κατάσταση. Υπήρχαν πολλοί κανονισμοί, πέραν του Κανονισμού, ειδικοί κανονισμοί για τις υπηρεσίες κ</w:t>
      </w:r>
      <w:r>
        <w:rPr>
          <w:rFonts w:eastAsia="Times New Roman" w:cs="Times New Roman"/>
          <w:szCs w:val="24"/>
        </w:rPr>
        <w:t>.</w:t>
      </w:r>
      <w:r>
        <w:rPr>
          <w:rFonts w:eastAsia="Times New Roman" w:cs="Times New Roman"/>
          <w:szCs w:val="24"/>
        </w:rPr>
        <w:t>λπ., οι οποίοι δεν συζητούνταν μέσα στην Ολομέλεια της Βουλής ή ακόμα και οι μερικές επιδιορθώσεις που γίν</w:t>
      </w:r>
      <w:r>
        <w:rPr>
          <w:rFonts w:eastAsia="Times New Roman" w:cs="Times New Roman"/>
          <w:szCs w:val="24"/>
        </w:rPr>
        <w:t>ονταν στον Γενικό Κανονισμό και στο Μέρος Α΄ και στο Μέρος Β΄ γίνονταν πολύ γρήγορα, πολύ βιαστικά, τις περισσότερες ή όλες τις φορές χωρίς κα</w:t>
      </w:r>
      <w:r>
        <w:rPr>
          <w:rFonts w:eastAsia="Times New Roman" w:cs="Times New Roman"/>
          <w:szCs w:val="24"/>
        </w:rPr>
        <w:t>μ</w:t>
      </w:r>
      <w:r>
        <w:rPr>
          <w:rFonts w:eastAsia="Times New Roman" w:cs="Times New Roman"/>
          <w:szCs w:val="24"/>
        </w:rPr>
        <w:t xml:space="preserve">μία διαβούλευση με τα κόμματα ή με τον Σύλλογο των Υπαλλήλων της Βουλής και εν πάση </w:t>
      </w:r>
      <w:proofErr w:type="spellStart"/>
      <w:r>
        <w:rPr>
          <w:rFonts w:eastAsia="Times New Roman" w:cs="Times New Roman"/>
          <w:szCs w:val="24"/>
        </w:rPr>
        <w:t>περιπτώσει</w:t>
      </w:r>
      <w:proofErr w:type="spellEnd"/>
      <w:r>
        <w:rPr>
          <w:rFonts w:eastAsia="Times New Roman" w:cs="Times New Roman"/>
          <w:szCs w:val="24"/>
        </w:rPr>
        <w:t>, χωρίς κα</w:t>
      </w:r>
      <w:r>
        <w:rPr>
          <w:rFonts w:eastAsia="Times New Roman" w:cs="Times New Roman"/>
          <w:szCs w:val="24"/>
        </w:rPr>
        <w:t>μ</w:t>
      </w:r>
      <w:r>
        <w:rPr>
          <w:rFonts w:eastAsia="Times New Roman" w:cs="Times New Roman"/>
          <w:szCs w:val="24"/>
        </w:rPr>
        <w:t>μία αναλ</w:t>
      </w:r>
      <w:r>
        <w:rPr>
          <w:rFonts w:eastAsia="Times New Roman" w:cs="Times New Roman"/>
          <w:szCs w:val="24"/>
        </w:rPr>
        <w:t>υτική συζήτηση, όπως γίνεται τώρα.</w:t>
      </w:r>
    </w:p>
    <w:p w14:paraId="289F3ED0" w14:textId="77777777" w:rsidR="001E1ED4" w:rsidRDefault="000D3DE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Φύγαμε απ’ αυτήν την ηλικία. Επαναλαμβάνω, φύγαμε όλοι μαζί. Δεν είναι έργο μόνο της παρούσας </w:t>
      </w:r>
      <w:r>
        <w:rPr>
          <w:rFonts w:eastAsia="Times New Roman" w:cs="Times New Roman"/>
          <w:szCs w:val="24"/>
        </w:rPr>
        <w:t>δ</w:t>
      </w:r>
      <w:r>
        <w:rPr>
          <w:rFonts w:eastAsia="Times New Roman" w:cs="Times New Roman"/>
          <w:szCs w:val="24"/>
        </w:rPr>
        <w:t>ιοίκησης της Βουλής ή της Πλειοψηφίας, αλλά φύγαμε όλοι μαζί απ’ αυτήν την κατάσταση και έχουμε πάει σε μ</w:t>
      </w:r>
      <w:r>
        <w:rPr>
          <w:rFonts w:eastAsia="Times New Roman" w:cs="Times New Roman"/>
          <w:szCs w:val="24"/>
        </w:rPr>
        <w:t>ί</w:t>
      </w:r>
      <w:r>
        <w:rPr>
          <w:rFonts w:eastAsia="Times New Roman" w:cs="Times New Roman"/>
          <w:szCs w:val="24"/>
        </w:rPr>
        <w:t xml:space="preserve">α κατάσταση, όπου ο </w:t>
      </w:r>
      <w:r>
        <w:rPr>
          <w:rFonts w:eastAsia="Times New Roman" w:cs="Times New Roman"/>
          <w:szCs w:val="24"/>
        </w:rPr>
        <w:t xml:space="preserve">Κανονισμός πλέον έχει μαζευτεί σ’ ένα </w:t>
      </w:r>
      <w:r>
        <w:rPr>
          <w:rFonts w:eastAsia="Times New Roman" w:cs="Times New Roman"/>
          <w:szCs w:val="24"/>
          <w:lang w:val="en-US"/>
        </w:rPr>
        <w:t>corpus</w:t>
      </w:r>
      <w:r>
        <w:rPr>
          <w:rFonts w:eastAsia="Times New Roman" w:cs="Times New Roman"/>
          <w:szCs w:val="24"/>
        </w:rPr>
        <w:t xml:space="preserve">. Είναι όλα γνωστά και </w:t>
      </w:r>
      <w:proofErr w:type="spellStart"/>
      <w:r>
        <w:rPr>
          <w:rFonts w:eastAsia="Times New Roman" w:cs="Times New Roman"/>
          <w:szCs w:val="24"/>
        </w:rPr>
        <w:lastRenderedPageBreak/>
        <w:t>προσβάσιμα</w:t>
      </w:r>
      <w:proofErr w:type="spellEnd"/>
      <w:r>
        <w:rPr>
          <w:rFonts w:eastAsia="Times New Roman" w:cs="Times New Roman"/>
          <w:szCs w:val="24"/>
        </w:rPr>
        <w:t xml:space="preserve"> και προσπελάσιμα σε όλους, όπως και οι προτάσεις για αναθεωρήσεις και συνεχείς εκσυγχρονισμούς, διότι είναι μ</w:t>
      </w:r>
      <w:r>
        <w:rPr>
          <w:rFonts w:eastAsia="Times New Roman" w:cs="Times New Roman"/>
          <w:szCs w:val="24"/>
        </w:rPr>
        <w:t>ί</w:t>
      </w:r>
      <w:r>
        <w:rPr>
          <w:rFonts w:eastAsia="Times New Roman" w:cs="Times New Roman"/>
          <w:szCs w:val="24"/>
        </w:rPr>
        <w:t xml:space="preserve">α ζωντανή υπόθεση. </w:t>
      </w:r>
    </w:p>
    <w:p w14:paraId="289F3ED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Ο Κανονισμός της Βουλής δεν είναι ένα αμετακίνητ</w:t>
      </w:r>
      <w:r>
        <w:rPr>
          <w:rFonts w:eastAsia="Times New Roman" w:cs="Times New Roman"/>
          <w:szCs w:val="24"/>
        </w:rPr>
        <w:t>ο πράγμα</w:t>
      </w:r>
      <w:r w:rsidRPr="003450E1">
        <w:rPr>
          <w:rFonts w:eastAsia="Times New Roman" w:cs="Times New Roman"/>
          <w:szCs w:val="24"/>
        </w:rPr>
        <w:t xml:space="preserve">, </w:t>
      </w:r>
      <w:r>
        <w:rPr>
          <w:rFonts w:eastAsia="Times New Roman" w:cs="Times New Roman"/>
          <w:szCs w:val="24"/>
        </w:rPr>
        <w:t xml:space="preserve">όπως είναι σε άλλες </w:t>
      </w:r>
      <w:r>
        <w:rPr>
          <w:rFonts w:eastAsia="Times New Roman" w:cs="Times New Roman"/>
          <w:szCs w:val="24"/>
        </w:rPr>
        <w:t>υ</w:t>
      </w:r>
      <w:r>
        <w:rPr>
          <w:rFonts w:eastAsia="Times New Roman" w:cs="Times New Roman"/>
          <w:szCs w:val="24"/>
        </w:rPr>
        <w:t xml:space="preserve">πηρεσίες για την ευταξία της λειτουργίας τους. Το αντιλαμβανόμαστε αυτό. Πρέπει να εναρμονίζεται συνεχώς με τον παλμό των γεγονότων, με τον παλμό των αναγκών, με τον παλμό των καταστάσεων που διαμορφώνονται. </w:t>
      </w:r>
    </w:p>
    <w:p w14:paraId="289F3ED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Επ’ αυτού, πιστεύω ότι όλοι μαζί έχουμε βάλει ένα αποτύπωμα πάρα πολύ θετικό. Θα ήθελα να συγχαρώ από ψυχής και τους συνεργάτες μου και την Επιστημονική Υπηρεσία της Βουλής, τον κ. </w:t>
      </w:r>
      <w:proofErr w:type="spellStart"/>
      <w:r>
        <w:rPr>
          <w:rFonts w:eastAsia="Times New Roman" w:cs="Times New Roman"/>
          <w:szCs w:val="24"/>
        </w:rPr>
        <w:t>Μαυριά</w:t>
      </w:r>
      <w:proofErr w:type="spellEnd"/>
      <w:r>
        <w:rPr>
          <w:rFonts w:eastAsia="Times New Roman" w:cs="Times New Roman"/>
          <w:szCs w:val="24"/>
        </w:rPr>
        <w:t xml:space="preserve">, αλλά και άλλους συναδέλφους μέσα από εκεί. Θέλω να τονίσω </w:t>
      </w:r>
      <w:r>
        <w:rPr>
          <w:rFonts w:eastAsia="Times New Roman" w:cs="Times New Roman"/>
          <w:bCs/>
          <w:shd w:val="clear" w:color="auto" w:fill="FFFFFF"/>
        </w:rPr>
        <w:t>ι</w:t>
      </w:r>
      <w:r w:rsidRPr="000C00C6">
        <w:rPr>
          <w:rFonts w:eastAsia="Times New Roman" w:cs="Times New Roman"/>
          <w:bCs/>
          <w:shd w:val="clear" w:color="auto" w:fill="FFFFFF"/>
        </w:rPr>
        <w:t>διαίτερα</w:t>
      </w:r>
      <w:r>
        <w:rPr>
          <w:rFonts w:eastAsia="Times New Roman" w:cs="Times New Roman"/>
          <w:szCs w:val="24"/>
        </w:rPr>
        <w:t xml:space="preserve"> τον κ. Δημήτρη Κανελλόπουλο. Θα ήθελα,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να ευχαριστήσω και άλλους συναδέλφους, </w:t>
      </w:r>
      <w:r w:rsidRPr="00A37EC3">
        <w:rPr>
          <w:rFonts w:eastAsia="Times New Roman" w:cs="Times New Roman"/>
        </w:rPr>
        <w:t>αλλά</w:t>
      </w:r>
      <w:r>
        <w:rPr>
          <w:rFonts w:eastAsia="Times New Roman" w:cs="Times New Roman"/>
          <w:szCs w:val="24"/>
        </w:rPr>
        <w:t xml:space="preserve"> και τον </w:t>
      </w:r>
      <w:r>
        <w:rPr>
          <w:rFonts w:eastAsia="Times New Roman" w:cs="Times New Roman"/>
          <w:szCs w:val="24"/>
        </w:rPr>
        <w:t>σ</w:t>
      </w:r>
      <w:r>
        <w:rPr>
          <w:rFonts w:eastAsia="Times New Roman" w:cs="Times New Roman"/>
          <w:szCs w:val="24"/>
        </w:rPr>
        <w:t xml:space="preserve">ύλλογο, για τη θετική τους συμβολή σ’ αυτή τη διαδικασία, που κρατάει τώρα τρία χρόνια. Το πηγαίνουμε σιγά-σιγά </w:t>
      </w:r>
      <w:r w:rsidRPr="00F331DF">
        <w:rPr>
          <w:rFonts w:eastAsia="Times New Roman"/>
          <w:bCs/>
        </w:rPr>
        <w:t>και</w:t>
      </w:r>
      <w:r>
        <w:rPr>
          <w:rFonts w:eastAsia="Times New Roman" w:cs="Times New Roman"/>
          <w:szCs w:val="24"/>
        </w:rPr>
        <w:t xml:space="preserve"> το διαμορφώνουμε. </w:t>
      </w:r>
    </w:p>
    <w:p w14:paraId="289F3ED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ξεχάσουμε </w:t>
      </w:r>
      <w:r>
        <w:rPr>
          <w:rFonts w:eastAsia="Times New Roman" w:cs="Times New Roman"/>
          <w:szCs w:val="24"/>
        </w:rPr>
        <w:t xml:space="preserve">-και το λέω για να γραφτεί στα Πρακτικά- ότι υπάρχει δέσμευση πως αφού κλείσουμε όλον τον </w:t>
      </w:r>
      <w:r>
        <w:rPr>
          <w:rFonts w:eastAsia="Times New Roman" w:cs="Times New Roman"/>
          <w:szCs w:val="24"/>
        </w:rPr>
        <w:lastRenderedPageBreak/>
        <w:t>Κανονισμό, ύστερα θα γίνει και μια γλωσσολογική επιμέλεια -την άλλη επιμέλεια, δηλαδή να μην υπάρχουν αλληλοεπικαλύψεις κ.λπ.</w:t>
      </w:r>
      <w:r>
        <w:rPr>
          <w:rFonts w:eastAsia="Times New Roman" w:cs="Times New Roman"/>
          <w:szCs w:val="24"/>
        </w:rPr>
        <w:t>,</w:t>
      </w:r>
      <w:r>
        <w:rPr>
          <w:rFonts w:eastAsia="Times New Roman" w:cs="Times New Roman"/>
          <w:szCs w:val="24"/>
        </w:rPr>
        <w:t xml:space="preserve"> την έχει κάνει η </w:t>
      </w:r>
      <w:r>
        <w:rPr>
          <w:rFonts w:eastAsia="Times New Roman" w:cs="Times New Roman"/>
          <w:szCs w:val="24"/>
        </w:rPr>
        <w:t>ε</w:t>
      </w:r>
      <w:r>
        <w:rPr>
          <w:rFonts w:eastAsia="Times New Roman" w:cs="Times New Roman"/>
          <w:szCs w:val="24"/>
        </w:rPr>
        <w:t xml:space="preserve">πιτροπή υπό τον </w:t>
      </w:r>
      <w:r>
        <w:rPr>
          <w:rFonts w:eastAsia="Times New Roman" w:cs="Times New Roman"/>
          <w:szCs w:val="24"/>
        </w:rPr>
        <w:t>κ</w:t>
      </w:r>
      <w:r>
        <w:rPr>
          <w:rFonts w:eastAsia="Times New Roman" w:cs="Times New Roman"/>
          <w:szCs w:val="24"/>
        </w:rPr>
        <w:t>αθηγ</w:t>
      </w:r>
      <w:r>
        <w:rPr>
          <w:rFonts w:eastAsia="Times New Roman" w:cs="Times New Roman"/>
          <w:szCs w:val="24"/>
        </w:rPr>
        <w:t>ητή- για την εναρμόνιση του λόγου μας, ως προς τα φύλα, ως προς το γυναικείο και το ανδρικό φύλο. Δηλαδή, όλος ο Κανονισμός θα είναι γραμμένος έτσι ώστε να αντανακλά τις σύγχρονες απαιτήσεις και να ξεπερνά μια ρητορική, που πολλές φορές, μέσα στη Βουλή και</w:t>
      </w:r>
      <w:r>
        <w:rPr>
          <w:rFonts w:eastAsia="Times New Roman" w:cs="Times New Roman"/>
          <w:szCs w:val="24"/>
        </w:rPr>
        <w:t xml:space="preserve"> όχι μόνο, έχει ξεφύγει και είναι, ας πούμε, μονοδιάστατη. Αλλά αυτό θα το δούμε όταν έρθει η ώρα. Πάντως, θα γίνει μια τέτοια εναρμόνιση. Επ’ αυτού έχουμε δεσμευτεί. </w:t>
      </w:r>
    </w:p>
    <w:p w14:paraId="289F3ED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Τρίτον, θεωρώ πάρα πολύ σημαντικό ότι κλείνουμε κάποιες σοβαρές εκκρεμότητες που αφορούν</w:t>
      </w:r>
      <w:r>
        <w:rPr>
          <w:rFonts w:eastAsia="Times New Roman" w:cs="Times New Roman"/>
          <w:szCs w:val="24"/>
        </w:rPr>
        <w:t xml:space="preserve"> -το τονίσαμε και προηγούμενα- το ΤΑΥΒ, το ΛΑΥΒ κ.λπ.</w:t>
      </w:r>
      <w:r>
        <w:rPr>
          <w:rFonts w:eastAsia="Times New Roman" w:cs="Times New Roman"/>
          <w:szCs w:val="24"/>
        </w:rPr>
        <w:t>.</w:t>
      </w:r>
      <w:r>
        <w:rPr>
          <w:rFonts w:eastAsia="Times New Roman" w:cs="Times New Roman"/>
          <w:szCs w:val="24"/>
        </w:rPr>
        <w:t xml:space="preserve"> Αυτό το κλείσιμο γίνεται με συναίνεση, σε μια προσπάθεια κάποια ζητήματα που αφορούσαν ταμεία αλληλοβοήθειας και όλη αυτή τη διαδικασία, πλέον να εναρμονιστούν κι αυτά με τη σύγχρονη κατάσταση, το σύγχ</w:t>
      </w:r>
      <w:r>
        <w:rPr>
          <w:rFonts w:eastAsia="Times New Roman" w:cs="Times New Roman"/>
          <w:szCs w:val="24"/>
        </w:rPr>
        <w:t xml:space="preserve">ρονο νομοθετικό πλαίσιο, το ευρύτερο, και ταυτόχρονα να φύγουν από την επικινδυνότητα ευθυνών άνθρωποι, οι οποίοι </w:t>
      </w:r>
      <w:r>
        <w:rPr>
          <w:rFonts w:eastAsia="Times New Roman" w:cs="Times New Roman"/>
          <w:szCs w:val="24"/>
        </w:rPr>
        <w:lastRenderedPageBreak/>
        <w:t xml:space="preserve">ήταν όμηροι μιας διαδικασίας για χρόνια. Πιστεύω πως είναι μια σωστή διαδικασία. </w:t>
      </w:r>
    </w:p>
    <w:p w14:paraId="289F3ED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σε ένα θέμα, το οποίο θεωρώ σημαντικό. </w:t>
      </w:r>
      <w:r w:rsidRPr="00D66BCA">
        <w:rPr>
          <w:rFonts w:eastAsia="Times New Roman"/>
          <w:bCs/>
        </w:rPr>
        <w:t>Είναι</w:t>
      </w:r>
      <w:r>
        <w:rPr>
          <w:rFonts w:eastAsia="Times New Roman" w:cs="Times New Roman"/>
          <w:szCs w:val="24"/>
        </w:rPr>
        <w:t xml:space="preserve"> τα ζητή</w:t>
      </w:r>
      <w:r>
        <w:rPr>
          <w:rFonts w:eastAsia="Times New Roman" w:cs="Times New Roman"/>
          <w:szCs w:val="24"/>
        </w:rPr>
        <w:t xml:space="preserve">ματα του πόθεν έσχες, που τα έβαλε ως παρεμπίπτοντα ο </w:t>
      </w:r>
      <w:r>
        <w:rPr>
          <w:rFonts w:eastAsia="Times New Roman" w:cs="Times New Roman"/>
          <w:szCs w:val="24"/>
        </w:rPr>
        <w:t>π</w:t>
      </w:r>
      <w:r>
        <w:rPr>
          <w:rFonts w:eastAsia="Times New Roman" w:cs="Times New Roman"/>
          <w:szCs w:val="24"/>
        </w:rPr>
        <w:t>ρόεδρος. Συμφωνώ απολύτως μαζί σας που τα θέσατε δημόσια. Διότι ετοιμάζεται και νέο νομοθετικό πλαίσιο για το πόθεν έσχες συνολικά, το οποίο θα πρέπει να συζητήσουμε και το οποίο ενδεχομένως θα έχει πε</w:t>
      </w:r>
      <w:r>
        <w:rPr>
          <w:rFonts w:eastAsia="Times New Roman" w:cs="Times New Roman"/>
          <w:szCs w:val="24"/>
        </w:rPr>
        <w:t xml:space="preserve">ρισσότερα αγκάθια ή αναντιστοιχίες και αντιφάσεις, σαν αυτές που εσείς θέσατε. Καλά κάνατε και το θέσατε δημόσια. </w:t>
      </w:r>
    </w:p>
    <w:p w14:paraId="289F3ED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να μιλήσω για το ζήτημα των υπαλλήλων της Βουλής. Κυρίες και κύριοι συνάδελφοι, δεν αποδέχομαι τις επιθέσεις οι οποίες γίνονται </w:t>
      </w:r>
      <w:r>
        <w:rPr>
          <w:rFonts w:eastAsia="Times New Roman" w:cs="Times New Roman"/>
          <w:szCs w:val="24"/>
        </w:rPr>
        <w:t>-και θα είμαι πάρα πολύ συγκεκριμένος- απέναντι στους υπαλλήλους της Βουλής.</w:t>
      </w:r>
    </w:p>
    <w:p w14:paraId="289F3ED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Κατά πρώτον, θεωρώ προσωπικά αδιανόητο, επειδή η Βουλή έχει εγκληθεί ενώπιον της δικαιοσύνης από τέσσερις πρώην αξιωματούχους, διευθυντές κ.λπ. της Βουλής -έχουν κάθε δικαίωμα, δε</w:t>
      </w:r>
      <w:r>
        <w:rPr>
          <w:rFonts w:eastAsia="Times New Roman" w:cs="Times New Roman"/>
          <w:szCs w:val="24"/>
        </w:rPr>
        <w:t xml:space="preserve">ν πάει εκεί το αδιανόητο- να εγκαλούνται για </w:t>
      </w:r>
      <w:r>
        <w:rPr>
          <w:rFonts w:eastAsia="Times New Roman" w:cs="Times New Roman"/>
          <w:szCs w:val="24"/>
        </w:rPr>
        <w:lastRenderedPageBreak/>
        <w:t>την αυτονόητη κατ’ εμέ παρουσία τους στα όργανα τα οποία κάνουν τις κρίσεις. Έχουν κάθε δικαίωμα -το επαναλαμβάνω για δεύτερη φορά- να προσφεύγουν στα διοικητικά δικαστήρια για τις κρίσεις που γίνονται.  Είναι ά</w:t>
      </w:r>
      <w:r>
        <w:rPr>
          <w:rFonts w:eastAsia="Times New Roman" w:cs="Times New Roman"/>
          <w:szCs w:val="24"/>
        </w:rPr>
        <w:t>δικο αυτό. Διότι αποτελεί, επαναλαμβάνω, αυτονόητη συμμετοχή για το γίγνεσθαι της Βουλής και δεν πρέπει να πάμε πίσω απ’ αυτό. Δηλαδή, υπάρχει η επίκληση της συμμετοχή τους ως αιτία για την ακυρότητα της διαδικασίας που έγινε. Και το λέω δημοσίως.</w:t>
      </w:r>
    </w:p>
    <w:p w14:paraId="289F3ED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Κυρίως, </w:t>
      </w:r>
      <w:r>
        <w:rPr>
          <w:rFonts w:eastAsia="Times New Roman" w:cs="Times New Roman"/>
          <w:szCs w:val="24"/>
        </w:rPr>
        <w:t xml:space="preserve">όμως, δεν αποδέχομαι μια </w:t>
      </w:r>
      <w:proofErr w:type="spellStart"/>
      <w:r>
        <w:rPr>
          <w:rFonts w:eastAsia="Times New Roman" w:cs="Times New Roman"/>
          <w:szCs w:val="24"/>
        </w:rPr>
        <w:t>περιρρέουσα</w:t>
      </w:r>
      <w:proofErr w:type="spellEnd"/>
      <w:r>
        <w:rPr>
          <w:rFonts w:eastAsia="Times New Roman" w:cs="Times New Roman"/>
          <w:szCs w:val="24"/>
        </w:rPr>
        <w:t xml:space="preserve"> λαϊκίστικη φιλολογία –και επ’ αυτού αναφέρθηκε ο κύριος Πρόεδρος, ο κ. </w:t>
      </w:r>
      <w:proofErr w:type="spellStart"/>
      <w:r>
        <w:rPr>
          <w:rFonts w:eastAsia="Times New Roman" w:cs="Times New Roman"/>
          <w:szCs w:val="24"/>
        </w:rPr>
        <w:t>Τραγάκης</w:t>
      </w:r>
      <w:proofErr w:type="spellEnd"/>
      <w:r>
        <w:rPr>
          <w:rFonts w:eastAsia="Times New Roman" w:cs="Times New Roman"/>
          <w:szCs w:val="24"/>
        </w:rPr>
        <w:t>- η οποία μας δυσκολεύει όλους μας και θέτει επί της ουσίας το εξής ζήτημα: Στη Βουλή υπάρχουν πάρα πολλοί που δεν χρειάζονται και που δεν δ</w:t>
      </w:r>
      <w:r>
        <w:rPr>
          <w:rFonts w:eastAsia="Times New Roman" w:cs="Times New Roman"/>
          <w:szCs w:val="24"/>
        </w:rPr>
        <w:t xml:space="preserve">ουλεύουν και πολύ και αυξάνονται αυτοί και ότι οι ίδιοι προφανώς, έχουν το μερίδιο της ευθύνης που τους αναλογεί, διότι επί της ουσίας, κάποιοι εξ αυτών, κινούνται στην γκρίζα ζώνη της αργομισθίας. </w:t>
      </w:r>
    </w:p>
    <w:p w14:paraId="289F3ED9"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Πρόκειται περί μίας πολύ μεγάλης αδικίας. Θέλω να είμαι π</w:t>
      </w:r>
      <w:r>
        <w:rPr>
          <w:rFonts w:eastAsia="Times New Roman" w:cs="Times New Roman"/>
          <w:szCs w:val="24"/>
        </w:rPr>
        <w:t xml:space="preserve">ολύ συγκεκριμένος. Δεν έφυγε κανείς αυτά τα τριάμισι χρόνια που ήταν υπάλληλος της Βουλής. Υπήρξαν ανάγκες για τόσους </w:t>
      </w:r>
      <w:r>
        <w:rPr>
          <w:rFonts w:eastAsia="Times New Roman" w:cs="Times New Roman"/>
          <w:szCs w:val="24"/>
        </w:rPr>
        <w:lastRenderedPageBreak/>
        <w:t>και περισσότερους υπαλλήλους της Βουλής. Και υπάρχουν ακόμα ανάγκες -αναφερθήκατε κι εσείς στο οργανόγραμμα- όχι μόνο, διότι δεν έχει συμπ</w:t>
      </w:r>
      <w:r>
        <w:rPr>
          <w:rFonts w:eastAsia="Times New Roman" w:cs="Times New Roman"/>
          <w:szCs w:val="24"/>
        </w:rPr>
        <w:t xml:space="preserve">ληρωθεί το οργανόγραμμα, αλλά γιατί η Βουλή έχει –δεν θα </w:t>
      </w:r>
      <w:proofErr w:type="spellStart"/>
      <w:r>
        <w:rPr>
          <w:rFonts w:eastAsia="Times New Roman" w:cs="Times New Roman"/>
          <w:szCs w:val="24"/>
        </w:rPr>
        <w:t>ποσοτικοποιήσω</w:t>
      </w:r>
      <w:proofErr w:type="spellEnd"/>
      <w:r>
        <w:rPr>
          <w:rFonts w:eastAsia="Times New Roman" w:cs="Times New Roman"/>
          <w:szCs w:val="24"/>
        </w:rPr>
        <w:t>- επαυξήσει κατά πολύ τη δραστηριότητά της, όχι μόνο μέσα στο καθ’ αυτό κοινοβουλευτικό, νομοθετικό έργο -ήταν και αυτή η πολύ κρίσιμη πενταετία, οκταετία, όλοι το ζήσαμε αυτό- αλλά κυρ</w:t>
      </w:r>
      <w:r>
        <w:rPr>
          <w:rFonts w:eastAsia="Times New Roman" w:cs="Times New Roman"/>
          <w:szCs w:val="24"/>
        </w:rPr>
        <w:t>ίως, σε σχέση με την επαφή της με την κοινωνία, με την επαφή της με τα σύγχρονα μέσα ηλεκτρονικής διακυβέρνησης, με τη δραστηριότητα του Ιδρύματος, με την ανάληψη σειράς εργολαβιών, οι οποίες ήδη εξελίσσονται –ή θα εξελιχθούν- και που απαιτούν εξειδικευμέν</w:t>
      </w:r>
      <w:r>
        <w:rPr>
          <w:rFonts w:eastAsia="Times New Roman" w:cs="Times New Roman"/>
          <w:szCs w:val="24"/>
        </w:rPr>
        <w:t xml:space="preserve">ο δυναμικό, με τη θεσμοθέτηση Νομικής Υπηρεσίας, με τη θεσμοθέτηση </w:t>
      </w:r>
      <w:r>
        <w:rPr>
          <w:rFonts w:eastAsia="Times New Roman" w:cs="Times New Roman"/>
          <w:szCs w:val="24"/>
        </w:rPr>
        <w:t>τ</w:t>
      </w:r>
      <w:r>
        <w:rPr>
          <w:rFonts w:eastAsia="Times New Roman" w:cs="Times New Roman"/>
          <w:szCs w:val="24"/>
        </w:rPr>
        <w:t xml:space="preserve">μήματος για τα αρχεία. Η Βουλή δεν είχε τέτοιο τμήμα, όπως δεν είχε και </w:t>
      </w:r>
      <w:proofErr w:type="spellStart"/>
      <w:r>
        <w:rPr>
          <w:rFonts w:eastAsia="Times New Roman" w:cs="Times New Roman"/>
          <w:szCs w:val="24"/>
        </w:rPr>
        <w:t>περιουσιολόγιο</w:t>
      </w:r>
      <w:proofErr w:type="spellEnd"/>
      <w:r>
        <w:rPr>
          <w:rFonts w:eastAsia="Times New Roman" w:cs="Times New Roman"/>
          <w:szCs w:val="24"/>
        </w:rPr>
        <w:t xml:space="preserve">. Δεν είχε τίποτα. Ούτε κτηματολόγιο είχε ούτε </w:t>
      </w:r>
      <w:proofErr w:type="spellStart"/>
      <w:r>
        <w:rPr>
          <w:rFonts w:eastAsia="Times New Roman" w:cs="Times New Roman"/>
          <w:szCs w:val="24"/>
        </w:rPr>
        <w:t>περιουσιολόγιο</w:t>
      </w:r>
      <w:proofErr w:type="spellEnd"/>
      <w:r>
        <w:rPr>
          <w:rFonts w:eastAsia="Times New Roman" w:cs="Times New Roman"/>
          <w:szCs w:val="24"/>
        </w:rPr>
        <w:t>. Δεν υπήρχαν αυτοί οι φάκελοι, κυρίες κα</w:t>
      </w:r>
      <w:r>
        <w:rPr>
          <w:rFonts w:eastAsia="Times New Roman" w:cs="Times New Roman"/>
          <w:szCs w:val="24"/>
        </w:rPr>
        <w:t xml:space="preserve">ι κύριοι συνάδελφοι. </w:t>
      </w:r>
    </w:p>
    <w:p w14:paraId="289F3ED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αναλυτικά, λοιπόν, να σας πω ότι, ακόμα και αν υπήρχαν γκρίζες περιοχές –η αργομισθία ήταν βαρύ που </w:t>
      </w:r>
      <w:r>
        <w:rPr>
          <w:rFonts w:eastAsia="Times New Roman" w:cs="Times New Roman"/>
          <w:szCs w:val="24"/>
        </w:rPr>
        <w:lastRenderedPageBreak/>
        <w:t xml:space="preserve">είπα προηγούμενα- λειψής λειτουργίας ενός μέρους του δυναμικού της Βουλής, δεν φταίει, βεβαίως, καθόλου, ούτε ένας εκ των </w:t>
      </w:r>
      <w:r>
        <w:rPr>
          <w:rFonts w:eastAsia="Times New Roman" w:cs="Times New Roman"/>
          <w:szCs w:val="24"/>
        </w:rPr>
        <w:t>υπαλλήλων της Βουλής. Κατ</w:t>
      </w:r>
      <w:r>
        <w:rPr>
          <w:rFonts w:eastAsia="Times New Roman" w:cs="Times New Roman"/>
          <w:szCs w:val="24"/>
        </w:rPr>
        <w:t xml:space="preserve">’ </w:t>
      </w:r>
      <w:r>
        <w:rPr>
          <w:rFonts w:eastAsia="Times New Roman" w:cs="Times New Roman"/>
          <w:szCs w:val="24"/>
        </w:rPr>
        <w:t>αρχάς, είχε διπλασιαστεί μέσα σε δώδεκα χρόνια ο αριθμός τους. Κατά δεύτερον, εκ των πραγμάτων, ήταν αποτέλεσμα μίας κυρίως σαφούς πελατειακής νοοτροπίας για τις προσλήψεις.</w:t>
      </w:r>
    </w:p>
    <w:p w14:paraId="289F3EDB"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Αυτό το λέω εν παρενθέσει, για να πω ότι ακόμη και αν υ</w:t>
      </w:r>
      <w:r>
        <w:rPr>
          <w:rFonts w:eastAsia="Times New Roman" w:cs="Times New Roman"/>
          <w:szCs w:val="24"/>
        </w:rPr>
        <w:t>πήρχαν κάποιες τέτοιες περιοχές αναδουλειάς, μέσα από την πολιτική, την όποια έχουμε κάνει για να αναπτυχθεί η δουλειά της Βουλής μέσα σε όλους αυτούς τους τομείς -να εκσυγχρονιστούν οι υπηρεσίες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αυτή τη στιγμή, όχι απλώς δουλεύουν όλοι, οι κυρίες και οι κύριοι που είναι στη Βουλή, αλλά λείπουν κιόλας από το προσωπικό. </w:t>
      </w:r>
    </w:p>
    <w:p w14:paraId="289F3ED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Είχα δεσμευθεί και πέρσι –και το λέω και φέτος δημοσίως- ότι όλοι –εν προκειμένω, νομίζω είναι δεκαεπτά- ότι όσοι προβλέπονται α</w:t>
      </w:r>
      <w:r>
        <w:rPr>
          <w:rFonts w:eastAsia="Times New Roman" w:cs="Times New Roman"/>
          <w:szCs w:val="24"/>
        </w:rPr>
        <w:t xml:space="preserve">πό τη νομοθεσία με το ένα προς τέσσερα που ίσχυε τα τρία προηγούμενα χρόνια –τόσοι αναλογούσαν στη Βουλή για μόνιμους υπαλλήλους- το σύνολο αυτών των υπαλλήλων, μέσα </w:t>
      </w:r>
      <w:r>
        <w:rPr>
          <w:rFonts w:eastAsia="Times New Roman" w:cs="Times New Roman"/>
          <w:szCs w:val="24"/>
        </w:rPr>
        <w:lastRenderedPageBreak/>
        <w:t xml:space="preserve">από προκήρυξη η οποία θα γίνει το καλοκαίρι μέσα από διαδικασίες ΑΣΕΠ, θα προσληφθούν για </w:t>
      </w:r>
      <w:r>
        <w:rPr>
          <w:rFonts w:eastAsia="Times New Roman" w:cs="Times New Roman"/>
          <w:szCs w:val="24"/>
        </w:rPr>
        <w:t xml:space="preserve">συγκεκριμένες δραστηριότητες και τομείς δουλειάς της Βουλής. Και αυτό είναι </w:t>
      </w:r>
      <w:proofErr w:type="spellStart"/>
      <w:r>
        <w:rPr>
          <w:rFonts w:eastAsia="Times New Roman" w:cs="Times New Roman"/>
          <w:szCs w:val="24"/>
        </w:rPr>
        <w:t>συναπόφασή</w:t>
      </w:r>
      <w:proofErr w:type="spellEnd"/>
      <w:r>
        <w:rPr>
          <w:rFonts w:eastAsia="Times New Roman" w:cs="Times New Roman"/>
          <w:szCs w:val="24"/>
        </w:rPr>
        <w:t xml:space="preserve"> μας. </w:t>
      </w:r>
    </w:p>
    <w:p w14:paraId="289F3ED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Γιατί το λέω αυτό; Διότι δεν είναι δυνατόν να δημιουργείται μία εντύπωση ότι εδώ προστίθενται υπάλληλοι στα πλαίσια οποιασδήποτε αντίληψης –κομματικού, μη κομματικ</w:t>
      </w:r>
      <w:r>
        <w:rPr>
          <w:rFonts w:eastAsia="Times New Roman" w:cs="Times New Roman"/>
          <w:szCs w:val="24"/>
        </w:rPr>
        <w:t>ού κράτους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και να διαμορφώνονται αντιπαλότητες και αντιπαραθέσεις και ένας λαϊκίστικος δημόσιος λόγος που θίγει και εμάς, αλλά και τους ίδιους τους υπαλλήλους της Βουλής. </w:t>
      </w:r>
    </w:p>
    <w:p w14:paraId="289F3ED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δεν είναι δυνατόν να μη βλέπουμε ότι στο κανάλι είναι λ</w:t>
      </w:r>
      <w:r>
        <w:rPr>
          <w:rFonts w:eastAsia="Times New Roman" w:cs="Times New Roman"/>
          <w:szCs w:val="24"/>
        </w:rPr>
        <w:t>ιγότεροι τώρα απ’ ό,τι ήταν προηγούμενα. Και για το κανάλι λέω, με αφορμή αυτά που είπε και ο κ. Παππάς, το εξής. Έχετε αντιληφθεί όλοι -και από κα</w:t>
      </w:r>
      <w:r>
        <w:rPr>
          <w:rFonts w:eastAsia="Times New Roman" w:cs="Times New Roman"/>
          <w:szCs w:val="24"/>
        </w:rPr>
        <w:t>μ</w:t>
      </w:r>
      <w:r>
        <w:rPr>
          <w:rFonts w:eastAsia="Times New Roman" w:cs="Times New Roman"/>
          <w:szCs w:val="24"/>
        </w:rPr>
        <w:t>μία πολιτική δύναμη, πέραν της Χρυσής Αυγής, για συγκεκριμένους λόγους δεν έχουν υπάρξει ενστάσεις- ότι ποιο</w:t>
      </w:r>
      <w:r>
        <w:rPr>
          <w:rFonts w:eastAsia="Times New Roman" w:cs="Times New Roman"/>
          <w:szCs w:val="24"/>
        </w:rPr>
        <w:t xml:space="preserve">τικά από κάθε άποψη τεχνολογική, προγράμματος, εκπομπών, επαφής με τον κόσμο, ακροαματικότητας έχει διπλασιαστεί και τριπλασιαστεί η εμβέλειά του, </w:t>
      </w:r>
      <w:r>
        <w:rPr>
          <w:rFonts w:eastAsia="Times New Roman" w:cs="Times New Roman"/>
          <w:szCs w:val="24"/>
        </w:rPr>
        <w:lastRenderedPageBreak/>
        <w:t>πέραν της σωστής κάλυψης που γίνεται στις πολύωρες διαδικασίες εδώ μέσα, που είναι η κύρια λειτουργία του. Πε</w:t>
      </w:r>
      <w:r>
        <w:rPr>
          <w:rFonts w:eastAsia="Times New Roman" w:cs="Times New Roman"/>
          <w:szCs w:val="24"/>
        </w:rPr>
        <w:t>ρισσότεροι χρειάζονται και εκεί.</w:t>
      </w:r>
    </w:p>
    <w:p w14:paraId="289F3ED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είμαι προκλητικός για μερικά πράγματα και παίρνω πλήρως την πολιτική ευθύνη γι’ αυτά που λέω. Και σας λέω ότι μπορούμε να πούμε για μία-μία υπηρεσία. </w:t>
      </w:r>
    </w:p>
    <w:p w14:paraId="289F3EE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Τι γίνεται, λοιπόν; Επειδή για λόγους πολιτικής απόφασης εδώ εξή</w:t>
      </w:r>
      <w:r>
        <w:rPr>
          <w:rFonts w:eastAsia="Times New Roman" w:cs="Times New Roman"/>
          <w:szCs w:val="24"/>
        </w:rPr>
        <w:t xml:space="preserve">ντα δύο κυρίες και κύριοι, καθαρίστριες και καθαριστές, οι ίδιοι που δούλευαν στα συνεργεία των εργολάβων και που δεν </w:t>
      </w:r>
      <w:proofErr w:type="spellStart"/>
      <w:r>
        <w:rPr>
          <w:rFonts w:eastAsia="Times New Roman" w:cs="Times New Roman"/>
          <w:szCs w:val="24"/>
        </w:rPr>
        <w:t>προσμετρώνται</w:t>
      </w:r>
      <w:proofErr w:type="spellEnd"/>
      <w:r>
        <w:rPr>
          <w:rFonts w:eastAsia="Times New Roman" w:cs="Times New Roman"/>
          <w:szCs w:val="24"/>
        </w:rPr>
        <w:t xml:space="preserve"> στους υπαλλήλους της Βουλής, τώρα έχουν περάσει στη Βουλή μέσα από μία κανονική διαδικασία, υφιστάμεθα δημοσίως, μεθοδευμένα</w:t>
      </w:r>
      <w:r>
        <w:rPr>
          <w:rFonts w:eastAsia="Times New Roman" w:cs="Times New Roman"/>
          <w:szCs w:val="24"/>
        </w:rPr>
        <w:t>, συστηματικά, μία κριτική ότι</w:t>
      </w:r>
      <w:r>
        <w:rPr>
          <w:rFonts w:eastAsia="Times New Roman" w:cs="Times New Roman"/>
          <w:szCs w:val="24"/>
        </w:rPr>
        <w:t>:</w:t>
      </w:r>
      <w:r>
        <w:rPr>
          <w:rFonts w:eastAsia="Times New Roman" w:cs="Times New Roman"/>
          <w:szCs w:val="24"/>
        </w:rPr>
        <w:t xml:space="preserve"> «Ήταν τόσοι. Παραλάβαν τόσους και είναι επιπλέον </w:t>
      </w:r>
      <w:proofErr w:type="spellStart"/>
      <w:r>
        <w:rPr>
          <w:rFonts w:eastAsia="Times New Roman" w:cs="Times New Roman"/>
          <w:szCs w:val="24"/>
        </w:rPr>
        <w:t>εκατόν</w:t>
      </w:r>
      <w:proofErr w:type="spellEnd"/>
      <w:r>
        <w:rPr>
          <w:rFonts w:eastAsia="Times New Roman" w:cs="Times New Roman"/>
          <w:szCs w:val="24"/>
        </w:rPr>
        <w:t xml:space="preserve"> είκοσι περίπου», εκ των οποίων σας λέω, ότι η πρώτη δόση, περίπου εξήντα είναι οι καθαρίστριες και οι καθαριστές που ήταν μέσω συνεργείων. Φτάνει μόνο σήμερα να δείτε </w:t>
      </w:r>
      <w:r>
        <w:rPr>
          <w:rFonts w:eastAsia="Times New Roman" w:cs="Times New Roman"/>
          <w:szCs w:val="24"/>
          <w:lang w:val="en-US"/>
        </w:rPr>
        <w:t>s</w:t>
      </w:r>
      <w:r>
        <w:rPr>
          <w:rFonts w:eastAsia="Times New Roman" w:cs="Times New Roman"/>
          <w:szCs w:val="24"/>
          <w:lang w:val="en-US"/>
        </w:rPr>
        <w:t>ite</w:t>
      </w:r>
      <w:r>
        <w:rPr>
          <w:rFonts w:eastAsia="Times New Roman" w:cs="Times New Roman"/>
          <w:szCs w:val="24"/>
        </w:rPr>
        <w:t xml:space="preserve"> και εφημερίδες ολοσέλιδες. Εγώ σέβομαι απεριόριστα τους δημοσιογράφους και τον τρόπο που λειτουργούν και το λειτούργημά τους, γι’ αυτό είμαι πάρα πολύ προσεκτικός και το εννοώ αυτό που λέω.</w:t>
      </w:r>
    </w:p>
    <w:p w14:paraId="289F3EE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Παίρνω πίσω την πρόταση η οποία γίνεται στο όνομά μου σήμερα σ</w:t>
      </w:r>
      <w:r>
        <w:rPr>
          <w:rFonts w:eastAsia="Times New Roman" w:cs="Times New Roman"/>
          <w:szCs w:val="24"/>
        </w:rPr>
        <w:t xml:space="preserve">την Ολομέλεια της Βουλής σε σχέση με τους ειδικούς φρουρούς. Ζητώ να παγώσει αυτή η επεξεργασία που έχουμε κάνει. Δεσμεύομαι απολύτως σε αυτό το ζήτημα, επειδή απασχολεί ανθρώπους και οικογένειες. Θα το επιλύσουμε στην προσεχή </w:t>
      </w:r>
      <w:r>
        <w:rPr>
          <w:rFonts w:eastAsia="Times New Roman" w:cs="Times New Roman"/>
          <w:szCs w:val="24"/>
        </w:rPr>
        <w:t>σ</w:t>
      </w:r>
      <w:r>
        <w:rPr>
          <w:rFonts w:eastAsia="Times New Roman" w:cs="Times New Roman"/>
          <w:szCs w:val="24"/>
        </w:rPr>
        <w:t>ύνοδο της Βουλής, δηλαδή στη</w:t>
      </w:r>
      <w:r>
        <w:rPr>
          <w:rFonts w:eastAsia="Times New Roman" w:cs="Times New Roman"/>
          <w:szCs w:val="24"/>
        </w:rPr>
        <w:t xml:space="preserve">ν προσεχή αναθεώρηση του Κανονισμού, διότι δεν είμαι διατεθειμένος, επειδή αφορά εξήντα οκτώ υπαλλήλους της Βουλής, οι οποίοι θα </w:t>
      </w:r>
      <w:proofErr w:type="spellStart"/>
      <w:r>
        <w:rPr>
          <w:rFonts w:eastAsia="Times New Roman" w:cs="Times New Roman"/>
          <w:szCs w:val="24"/>
        </w:rPr>
        <w:t>προσμετρηθούν</w:t>
      </w:r>
      <w:proofErr w:type="spellEnd"/>
      <w:r>
        <w:rPr>
          <w:rFonts w:eastAsia="Times New Roman" w:cs="Times New Roman"/>
          <w:szCs w:val="24"/>
        </w:rPr>
        <w:t xml:space="preserve"> άμεσα μετά τη σημερινή μας ψηφοφορία στο υπαλληλικό δυναμικό της Βουλής. </w:t>
      </w:r>
    </w:p>
    <w:p w14:paraId="289F3EE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Ενδεχομένως μέσα σε όλο καλοκαίρι θα λέ</w:t>
      </w:r>
      <w:r>
        <w:rPr>
          <w:rFonts w:eastAsia="Times New Roman" w:cs="Times New Roman"/>
          <w:szCs w:val="24"/>
        </w:rPr>
        <w:t xml:space="preserve">νε ότι στις 14 Ιουλίου άλλοι εξήντα οκτώ «κατακόκκινοι» του </w:t>
      </w:r>
      <w:proofErr w:type="spellStart"/>
      <w:r>
        <w:rPr>
          <w:rFonts w:eastAsia="Times New Roman" w:cs="Times New Roman"/>
          <w:szCs w:val="24"/>
        </w:rPr>
        <w:t>Βούτση</w:t>
      </w:r>
      <w:proofErr w:type="spellEnd"/>
      <w:r>
        <w:rPr>
          <w:rFonts w:eastAsia="Times New Roman" w:cs="Times New Roman"/>
          <w:szCs w:val="24"/>
        </w:rPr>
        <w:t xml:space="preserve"> μπήκαν στη Βουλή και εγώ δεν μπορώ να κυκλοφορώ στον δρόμο, όχι για το </w:t>
      </w:r>
      <w:r>
        <w:rPr>
          <w:rFonts w:eastAsia="Times New Roman" w:cs="Times New Roman"/>
          <w:szCs w:val="24"/>
        </w:rPr>
        <w:t>μ</w:t>
      </w:r>
      <w:r>
        <w:rPr>
          <w:rFonts w:eastAsia="Times New Roman" w:cs="Times New Roman"/>
          <w:szCs w:val="24"/>
        </w:rPr>
        <w:t xml:space="preserve">ακεδονικό ή για τα άλλα. Ελάτε να δείτε, κυκλοφορώ πολύ πιο άνετα από πάρα πολλούς εδώ πέρα μέσα, σε όλη την Ελλάδα. </w:t>
      </w:r>
      <w:r>
        <w:rPr>
          <w:rFonts w:eastAsia="Times New Roman" w:cs="Times New Roman"/>
          <w:szCs w:val="24"/>
        </w:rPr>
        <w:t xml:space="preserve">Αφήστε τα αυτά. Αλλά με πιάνει κόσμος που εύλογα θέλει και το παιδί του να έχει μία τέτοια τύχη, αφού κάπου αναφέρεται σήμερα «αν έχεις </w:t>
      </w:r>
      <w:proofErr w:type="spellStart"/>
      <w:r>
        <w:rPr>
          <w:rFonts w:eastAsia="Times New Roman" w:cs="Times New Roman"/>
          <w:szCs w:val="24"/>
        </w:rPr>
        <w:t>Βούτση</w:t>
      </w:r>
      <w:proofErr w:type="spellEnd"/>
      <w:r>
        <w:rPr>
          <w:rFonts w:eastAsia="Times New Roman" w:cs="Times New Roman"/>
          <w:szCs w:val="24"/>
        </w:rPr>
        <w:t xml:space="preserve"> ή μπάρμπα στην Κορώνη, μπαίνεις στη Βουλή αύριο». </w:t>
      </w:r>
    </w:p>
    <w:p w14:paraId="289F3EE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μπορώ να έχω εγώ τώρα αυτή</w:t>
      </w:r>
      <w:r>
        <w:rPr>
          <w:rFonts w:eastAsia="Times New Roman" w:cs="Times New Roman"/>
          <w:szCs w:val="24"/>
        </w:rPr>
        <w:t xml:space="preserve"> την πίεση και να απολογούμαι στον καθένα; Μιλάω και ατομικά. Ή πώς μπορεί η Βουλή να έχει αυτή την αρά, ότι εξήντα οκτώ μαζευτήκαν χθες επειδή ήταν δικά τους παιδιά; </w:t>
      </w:r>
    </w:p>
    <w:p w14:paraId="289F3EE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Ξέρω πως ξέρετε όλοι πως δεν έχουν κα</w:t>
      </w:r>
      <w:r>
        <w:rPr>
          <w:rFonts w:eastAsia="Times New Roman" w:cs="Times New Roman"/>
          <w:szCs w:val="24"/>
        </w:rPr>
        <w:t>μ</w:t>
      </w:r>
      <w:r>
        <w:rPr>
          <w:rFonts w:eastAsia="Times New Roman" w:cs="Times New Roman"/>
          <w:szCs w:val="24"/>
        </w:rPr>
        <w:t>μία σχέση -και γι’ αυτό δεν ψάχνουμε κομματικές τα</w:t>
      </w:r>
      <w:r>
        <w:rPr>
          <w:rFonts w:eastAsia="Times New Roman" w:cs="Times New Roman"/>
          <w:szCs w:val="24"/>
        </w:rPr>
        <w:t>υτότητες εδώ πέρα μέσα- οι εν λόγω ειδικοί φρουροί με το κόμμα μας και καλά κάνουν ή έχουν και πάλι δεν το ξέρω γιατί δεν τους ρωτήσαμε. Πλην, όμως, έτσι περνάει προς την κοινωνία.</w:t>
      </w:r>
    </w:p>
    <w:p w14:paraId="289F3EE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στους περίπου </w:t>
      </w:r>
      <w:proofErr w:type="spellStart"/>
      <w:r>
        <w:rPr>
          <w:rFonts w:eastAsia="Times New Roman" w:cs="Times New Roman"/>
          <w:szCs w:val="24"/>
        </w:rPr>
        <w:t>εκατόν</w:t>
      </w:r>
      <w:proofErr w:type="spellEnd"/>
      <w:r>
        <w:rPr>
          <w:rFonts w:eastAsia="Times New Roman" w:cs="Times New Roman"/>
          <w:szCs w:val="24"/>
        </w:rPr>
        <w:t xml:space="preserve"> είκοσι περίπου, που είναι και καθαρίστριε</w:t>
      </w:r>
      <w:r>
        <w:rPr>
          <w:rFonts w:eastAsia="Times New Roman" w:cs="Times New Roman"/>
          <w:szCs w:val="24"/>
        </w:rPr>
        <w:t>ς, το οποίο, επαναλαμβάνω, ότι σε μαζικά μέσα ενημέρωσης δόθηκε χθες, θα προστεθούν αύριο άλλοι εξήντα οκτώ και θα πρέπει να απολογούμαστε. Είναι απαράδεκτα πράγματα, όταν μάλιστα και η Ολομέλεια πρέπει να γνωρίζει ότι αυτό το Σώμα δημιουργήθηκε από έναν π</w:t>
      </w:r>
      <w:r>
        <w:rPr>
          <w:rFonts w:eastAsia="Times New Roman" w:cs="Times New Roman"/>
          <w:szCs w:val="24"/>
        </w:rPr>
        <w:t xml:space="preserve">ρώην Πρόεδρο της Βουλής. </w:t>
      </w:r>
    </w:p>
    <w:p w14:paraId="289F3EE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Τιμώ όλους τους πρώην Προέδρους της Βουλής. Το έχετε καταλάβει ότι δεν έχω μιλήσει ποτέ για κανέναν και για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εδώ μέσα για το έργο τους. Ό,τι παραλάβαμε, παραλάβαμε. Ήταν πολλά θετικά. Από εκεί και πέρα, ο καθένας αποτιμάται </w:t>
      </w:r>
      <w:r>
        <w:rPr>
          <w:rFonts w:eastAsia="Times New Roman" w:cs="Times New Roman"/>
          <w:szCs w:val="24"/>
        </w:rPr>
        <w:t>και για τα αρνητικά, τις αποκρύψεις ή την αβελτηρία και τη μη επίλυση ζητημάτων. Δεν αναφέρομαι σε αυτά.</w:t>
      </w:r>
    </w:p>
    <w:p w14:paraId="289F3EE7"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Όμως, όλο αυτό το σώμα προέκυψε ξαφνικά</w:t>
      </w:r>
      <w:r>
        <w:rPr>
          <w:rFonts w:eastAsia="Times New Roman"/>
          <w:szCs w:val="24"/>
        </w:rPr>
        <w:t>,</w:t>
      </w:r>
      <w:r>
        <w:rPr>
          <w:rFonts w:eastAsia="Times New Roman"/>
          <w:szCs w:val="24"/>
        </w:rPr>
        <w:t xml:space="preserve"> ως επιπρόσθετο υπαλληλικό δυναμικό δίπλα στη Βουλή</w:t>
      </w:r>
      <w:r>
        <w:rPr>
          <w:rFonts w:eastAsia="Times New Roman"/>
          <w:szCs w:val="24"/>
        </w:rPr>
        <w:t>,</w:t>
      </w:r>
      <w:r>
        <w:rPr>
          <w:rFonts w:eastAsia="Times New Roman"/>
          <w:szCs w:val="24"/>
        </w:rPr>
        <w:t xml:space="preserve"> εν μια </w:t>
      </w:r>
      <w:proofErr w:type="spellStart"/>
      <w:r>
        <w:rPr>
          <w:rFonts w:eastAsia="Times New Roman"/>
          <w:szCs w:val="24"/>
        </w:rPr>
        <w:t>νυκτί</w:t>
      </w:r>
      <w:proofErr w:type="spellEnd"/>
      <w:r>
        <w:rPr>
          <w:rFonts w:eastAsia="Times New Roman"/>
          <w:szCs w:val="24"/>
        </w:rPr>
        <w:t xml:space="preserve"> από ένα</w:t>
      </w:r>
      <w:r>
        <w:rPr>
          <w:rFonts w:eastAsia="Times New Roman"/>
          <w:szCs w:val="24"/>
        </w:rPr>
        <w:t>ν</w:t>
      </w:r>
      <w:r>
        <w:rPr>
          <w:rFonts w:eastAsia="Times New Roman"/>
          <w:szCs w:val="24"/>
        </w:rPr>
        <w:t xml:space="preserve"> πρώην Πρόεδρο της Βουλής πριν από με</w:t>
      </w:r>
      <w:r>
        <w:rPr>
          <w:rFonts w:eastAsia="Times New Roman"/>
          <w:szCs w:val="24"/>
        </w:rPr>
        <w:t>ρικά χρόνια και τώρα ερχόμαστε -και καλά κάνουμε και είμαστε υποχρεωμένοι να το κάνουμε, σας λέω ότι δεσμεύομαι ότι θα το κάνουμε- να τακτοποιήσουμε αυτή την υπόθεση. Μη βγούμε και δαρμένοι.</w:t>
      </w:r>
    </w:p>
    <w:p w14:paraId="289F3EE8"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Πρέπει επ’ αυτών των ζητημάτων να υπάρχει μια ενημέρωση όλων, έτσ</w:t>
      </w:r>
      <w:r>
        <w:rPr>
          <w:rFonts w:eastAsia="Times New Roman"/>
          <w:szCs w:val="24"/>
        </w:rPr>
        <w:t>ι ώστε να μην έχουμε τέτοια προβλήματα.</w:t>
      </w:r>
    </w:p>
    <w:p w14:paraId="289F3EE9"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 xml:space="preserve">Υπάρχουν και κάποιου άλλου είδους εναρμονίσεις τις οποίες θα πρέπει να κάνουμε προς το κοινό αίσθημα. Αναφέρθηκε προηγούμενα και το ζήτημα που είπαμε για το ενοίκιο των Βουλευτών κ.λπ., που είναι προς απόφαση. </w:t>
      </w:r>
    </w:p>
    <w:p w14:paraId="289F3EEA"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Επιτρ</w:t>
      </w:r>
      <w:r>
        <w:rPr>
          <w:rFonts w:eastAsia="Times New Roman"/>
          <w:szCs w:val="24"/>
        </w:rPr>
        <w:t>έψετε μου να σας πω ότι δεν είναι δυνατόν, ακριβώς επειδή η Βουλή βρίσκεται στην Αθήνα, πέραν των σωστών ενι</w:t>
      </w:r>
      <w:r>
        <w:rPr>
          <w:rFonts w:eastAsia="Times New Roman"/>
          <w:szCs w:val="24"/>
        </w:rPr>
        <w:lastRenderedPageBreak/>
        <w:t>σχύσεων που δίνονται για όλους τους Βουλευτές της περιφέρειας</w:t>
      </w:r>
      <w:r>
        <w:rPr>
          <w:rFonts w:eastAsia="Times New Roman"/>
          <w:szCs w:val="24"/>
        </w:rPr>
        <w:t>,</w:t>
      </w:r>
      <w:r>
        <w:rPr>
          <w:rFonts w:eastAsia="Times New Roman"/>
          <w:szCs w:val="24"/>
        </w:rPr>
        <w:t xml:space="preserve"> που δεν έχουν ένα σπίτι στην Αθήνα για να μπορούν να κάνουν τη δουλειά τους εδώ, να υ</w:t>
      </w:r>
      <w:r>
        <w:rPr>
          <w:rFonts w:eastAsia="Times New Roman"/>
          <w:szCs w:val="24"/>
        </w:rPr>
        <w:t xml:space="preserve">πάρχει ένα παράλληλο καθεστώς, όπως υπήρχε μέχρι τώρα. Νομίμως υπήρχε. Όμως, αυτό θα πρέπει να σταματήσει από τη νέα περίοδο, όχι από τη νέα </w:t>
      </w:r>
      <w:r>
        <w:rPr>
          <w:rFonts w:eastAsia="Times New Roman"/>
          <w:szCs w:val="24"/>
        </w:rPr>
        <w:t>σ</w:t>
      </w:r>
      <w:r>
        <w:rPr>
          <w:rFonts w:eastAsia="Times New Roman"/>
          <w:szCs w:val="24"/>
        </w:rPr>
        <w:t>ύνοδο, διότι ακριβώς κάποιοι συνάδελφοι έχουν συμβόλαια κ.λπ</w:t>
      </w:r>
      <w:r>
        <w:rPr>
          <w:rFonts w:eastAsia="Times New Roman"/>
          <w:szCs w:val="24"/>
        </w:rPr>
        <w:t>.</w:t>
      </w:r>
      <w:r>
        <w:rPr>
          <w:rFonts w:eastAsia="Times New Roman"/>
          <w:szCs w:val="24"/>
        </w:rPr>
        <w:t xml:space="preserve">. Όμως, θα τους σταματήσουμε. Θα πάρουμε τώρα την </w:t>
      </w:r>
      <w:r>
        <w:rPr>
          <w:rFonts w:eastAsia="Times New Roman"/>
          <w:szCs w:val="24"/>
        </w:rPr>
        <w:t>απόφαση. Εννοώ ένα καθεστώς γραφείων πολιτικών ή άλλων διευκολύνσεων στις περιφέρειές τους και, μάλιστα, με τη ρήτρα των είκοσι τεσσάρων χιλιομέτρων, αν είναι από την έδρα του νομού ή οτιδήποτε άλλο.</w:t>
      </w:r>
    </w:p>
    <w:p w14:paraId="289F3EEB"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Αυτό αντιλαμβάνεστε πως κατ’ αρχ</w:t>
      </w:r>
      <w:r>
        <w:rPr>
          <w:rFonts w:eastAsia="Times New Roman"/>
          <w:szCs w:val="24"/>
        </w:rPr>
        <w:t>άς</w:t>
      </w:r>
      <w:r>
        <w:rPr>
          <w:rFonts w:eastAsia="Times New Roman"/>
          <w:szCs w:val="24"/>
        </w:rPr>
        <w:t xml:space="preserve"> διαμόρφωνε ένα πλήρες</w:t>
      </w:r>
      <w:r>
        <w:rPr>
          <w:rFonts w:eastAsia="Times New Roman"/>
          <w:szCs w:val="24"/>
        </w:rPr>
        <w:t xml:space="preserve"> καθεστώς ανισοτιμίας ανάμεσα σε όλους τους Βουλευτές, εννοώ και της περιφέρειας, διότι άλλοι έκαναν χρήση, άλλοι δεν έκαναν χρήση κ.λπ</w:t>
      </w:r>
      <w:r>
        <w:rPr>
          <w:rFonts w:eastAsia="Times New Roman"/>
          <w:szCs w:val="24"/>
        </w:rPr>
        <w:t>.</w:t>
      </w:r>
      <w:r>
        <w:rPr>
          <w:rFonts w:eastAsia="Times New Roman"/>
          <w:szCs w:val="24"/>
        </w:rPr>
        <w:t>. Δεν είναι σωστά πράγματα αυτά και θα πρέπει εμείς πρώτοι να τα προλαβαίνουμε.</w:t>
      </w:r>
    </w:p>
    <w:p w14:paraId="289F3EEC"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Όπως, επίσης, δεσμεύομαι ότι στην παρούσ</w:t>
      </w:r>
      <w:r>
        <w:rPr>
          <w:rFonts w:eastAsia="Times New Roman"/>
          <w:szCs w:val="24"/>
        </w:rPr>
        <w:t xml:space="preserve">α τελευταία </w:t>
      </w:r>
      <w:r>
        <w:rPr>
          <w:rFonts w:eastAsia="Times New Roman"/>
          <w:szCs w:val="24"/>
        </w:rPr>
        <w:t>σ</w:t>
      </w:r>
      <w:r>
        <w:rPr>
          <w:rFonts w:eastAsia="Times New Roman"/>
          <w:szCs w:val="24"/>
        </w:rPr>
        <w:t xml:space="preserve">ύνοδο της Βουλής θα δούμε απολύτως -τα στοιχεία τα έχουμε και όλα τα έχουμε και όταν λέω θα δούμε, εννοώ θα δούμε για </w:t>
      </w:r>
      <w:r>
        <w:rPr>
          <w:rFonts w:eastAsia="Times New Roman"/>
          <w:szCs w:val="24"/>
        </w:rPr>
        <w:lastRenderedPageBreak/>
        <w:t xml:space="preserve">να αποφασίσουμε- όλο το καθεστώς της φύλαξης των πρώην Προέδρων Βουλής, Αρχηγών Βουλής, Πρωθυπουργών και όλων των πολύ άξιων </w:t>
      </w:r>
      <w:r>
        <w:rPr>
          <w:rFonts w:eastAsia="Times New Roman"/>
          <w:szCs w:val="24"/>
        </w:rPr>
        <w:t>ανθρώπων, που άφησαν το αποτύπωμά τους εδώ πέρα μέσα και που ζουν τώρα και παράγουν πολιτικό έργο και δημόσια δραστηριότητα και οι οποίοι έχουν καθεμιά και καθένας εξ αυτών έναν συγκεκριμένο αριθμό που δεσμεύουν από την αστυνομική δύναμη της χώρας. Είναι κ</w:t>
      </w:r>
      <w:r>
        <w:rPr>
          <w:rFonts w:eastAsia="Times New Roman"/>
          <w:szCs w:val="24"/>
        </w:rPr>
        <w:t>αλές οι συζητήσεις για ανομία και για μια σειρά από άλλα πράγματα, αλλά θα πρέπει να αφορούν και εμάς και την όποια ανισοτιμία υπάρχει και σ’ αυτό το επίπεδο εδώ πέρα μέσα.</w:t>
      </w:r>
    </w:p>
    <w:p w14:paraId="289F3EED"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Υπάρχει και μια σειρά από άλλα ζητήματα. Ας έρθω και στο άρθρο 5, στο οποίο υπάρχου</w:t>
      </w:r>
      <w:r>
        <w:rPr>
          <w:rFonts w:eastAsia="Times New Roman"/>
          <w:szCs w:val="24"/>
        </w:rPr>
        <w:t xml:space="preserve">ν ενστάσεις, απ’ ότι κατάλαβα, για τους υπηρετούντες υπαλλήλους της Βουλής στα </w:t>
      </w:r>
      <w:r>
        <w:rPr>
          <w:rFonts w:eastAsia="Times New Roman"/>
          <w:szCs w:val="24"/>
        </w:rPr>
        <w:t>κ</w:t>
      </w:r>
      <w:r>
        <w:rPr>
          <w:rFonts w:eastAsia="Times New Roman"/>
          <w:szCs w:val="24"/>
        </w:rPr>
        <w:t xml:space="preserve">όμματα, στις γραμματείες των </w:t>
      </w:r>
      <w:r>
        <w:rPr>
          <w:rFonts w:eastAsia="Times New Roman"/>
          <w:szCs w:val="24"/>
        </w:rPr>
        <w:t>κ</w:t>
      </w:r>
      <w:r>
        <w:rPr>
          <w:rFonts w:eastAsia="Times New Roman"/>
          <w:szCs w:val="24"/>
        </w:rPr>
        <w:t>ομμάτων κ.λπ.</w:t>
      </w:r>
      <w:r>
        <w:rPr>
          <w:rFonts w:eastAsia="Times New Roman"/>
          <w:szCs w:val="24"/>
        </w:rPr>
        <w:t>.</w:t>
      </w:r>
      <w:r>
        <w:rPr>
          <w:rFonts w:eastAsia="Times New Roman"/>
          <w:szCs w:val="24"/>
        </w:rPr>
        <w:t xml:space="preserve"> Προφανώς δεν μιλάμε επ’ αυτού. Δεν υπάρχει κανένα ζήτημα. Και αυτό είναι κάτι που θέλω να διευκρινίσω. </w:t>
      </w:r>
    </w:p>
    <w:p w14:paraId="289F3EEE"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Όπως είπε ο κύριος Πρόεδρος</w:t>
      </w:r>
      <w:r>
        <w:rPr>
          <w:rFonts w:eastAsia="Times New Roman"/>
          <w:szCs w:val="24"/>
        </w:rPr>
        <w:t>, δεν μιλάμε για όσους είναι αποσπασμένοι, διότι υπάρχει, επίσης, ειδικό καθεστώς στους Α</w:t>
      </w:r>
      <w:r>
        <w:rPr>
          <w:rFonts w:eastAsia="Times New Roman"/>
          <w:szCs w:val="24"/>
        </w:rPr>
        <w:lastRenderedPageBreak/>
        <w:t xml:space="preserve">ντιπροέδρους, στους Προέδρους των </w:t>
      </w:r>
      <w:r>
        <w:rPr>
          <w:rFonts w:eastAsia="Times New Roman"/>
          <w:szCs w:val="24"/>
        </w:rPr>
        <w:t>κ</w:t>
      </w:r>
      <w:r>
        <w:rPr>
          <w:rFonts w:eastAsia="Times New Roman"/>
          <w:szCs w:val="24"/>
        </w:rPr>
        <w:t xml:space="preserve">ομμάτων, στους Αρχηγούς των </w:t>
      </w:r>
      <w:r>
        <w:rPr>
          <w:rFonts w:eastAsia="Times New Roman"/>
          <w:szCs w:val="24"/>
        </w:rPr>
        <w:t>κ</w:t>
      </w:r>
      <w:r>
        <w:rPr>
          <w:rFonts w:eastAsia="Times New Roman"/>
          <w:szCs w:val="24"/>
        </w:rPr>
        <w:t>ομμάτων. Δηλαδή, αυτοί είναι πέραν αυτού του αριθμού. Οι είκοσι εννιά για τη Νέα Δημοκρατία, οι δεκαέξι</w:t>
      </w:r>
      <w:r>
        <w:rPr>
          <w:rFonts w:eastAsia="Times New Roman"/>
          <w:szCs w:val="24"/>
        </w:rPr>
        <w:t xml:space="preserve"> για το ΠΑΣΟΚ, οι οκτώ για τον ΣΥΡΙΖΑ, οι άλλοι για τα άλλα </w:t>
      </w:r>
      <w:r>
        <w:rPr>
          <w:rFonts w:eastAsia="Times New Roman"/>
          <w:szCs w:val="24"/>
        </w:rPr>
        <w:t>κ</w:t>
      </w:r>
      <w:r>
        <w:rPr>
          <w:rFonts w:eastAsia="Times New Roman"/>
          <w:szCs w:val="24"/>
        </w:rPr>
        <w:t>όμματα είναι πέραν αυτών οι οποίοι είναι αποσπασμένοι στους άλλους «αξιωματούχους» της Βουλής.</w:t>
      </w:r>
    </w:p>
    <w:p w14:paraId="289F3EEF"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ερχόμαστε να εξορθολογήσουμε αυτό το πράγμα για τώρα και για το μέλλον. Τα δύο πρώτα </w:t>
      </w:r>
      <w:r>
        <w:rPr>
          <w:rFonts w:eastAsia="Times New Roman"/>
          <w:szCs w:val="24"/>
        </w:rPr>
        <w:t>κ</w:t>
      </w:r>
      <w:r>
        <w:rPr>
          <w:rFonts w:eastAsia="Times New Roman"/>
          <w:szCs w:val="24"/>
        </w:rPr>
        <w:t>όμματ</w:t>
      </w:r>
      <w:r>
        <w:rPr>
          <w:rFonts w:eastAsia="Times New Roman"/>
          <w:szCs w:val="24"/>
        </w:rPr>
        <w:t>α, η Αξιωματική Αντιπολίτευση και το κυβερνών κόμμα, επειδή έχουν τους εισηγητές τους, έχουν βαρύνουσα παρουσία μέσα στη Βουλή, θα έχουν ίσο αριθμό υπαλλήλων από τους υπαλλήλους της Βουλής σε ικανό αριθμό, είκοσι, για το τρίτο κόμμα δέκα και για τα άλλα κό</w:t>
      </w:r>
      <w:r>
        <w:rPr>
          <w:rFonts w:eastAsia="Times New Roman"/>
          <w:szCs w:val="24"/>
        </w:rPr>
        <w:t>μματα από πέντε υπαλλήλους.</w:t>
      </w:r>
    </w:p>
    <w:p w14:paraId="289F3EF0"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t xml:space="preserve">Υπάρχουν </w:t>
      </w:r>
      <w:r>
        <w:rPr>
          <w:rFonts w:eastAsia="Times New Roman"/>
          <w:szCs w:val="24"/>
        </w:rPr>
        <w:t>κ</w:t>
      </w:r>
      <w:r>
        <w:rPr>
          <w:rFonts w:eastAsia="Times New Roman"/>
          <w:szCs w:val="24"/>
        </w:rPr>
        <w:t xml:space="preserve">όμματα, όπως το ΚΚΕ, παραδείγματος χάριν, που δεν έχει χρησιμοποιήσει καθόλου αυτή τη μεγάλη δυνατότητα που δίνει η ίδια η Βουλή ιδίοις </w:t>
      </w:r>
      <w:proofErr w:type="spellStart"/>
      <w:r>
        <w:rPr>
          <w:rFonts w:eastAsia="Times New Roman"/>
          <w:szCs w:val="24"/>
        </w:rPr>
        <w:t>εξόδοις</w:t>
      </w:r>
      <w:proofErr w:type="spellEnd"/>
      <w:r>
        <w:rPr>
          <w:rFonts w:eastAsia="Times New Roman"/>
          <w:szCs w:val="24"/>
        </w:rPr>
        <w:t xml:space="preserve"> να υπάρχει στελέχωση των υπηρεσιών τους. Το κυβερνών σήμερα </w:t>
      </w:r>
      <w:r>
        <w:rPr>
          <w:rFonts w:eastAsia="Times New Roman"/>
          <w:szCs w:val="24"/>
        </w:rPr>
        <w:t>κ</w:t>
      </w:r>
      <w:r>
        <w:rPr>
          <w:rFonts w:eastAsia="Times New Roman"/>
          <w:szCs w:val="24"/>
        </w:rPr>
        <w:t>όμμα, επίσης,</w:t>
      </w:r>
      <w:r>
        <w:rPr>
          <w:rFonts w:eastAsia="Times New Roman"/>
          <w:szCs w:val="24"/>
        </w:rPr>
        <w:t xml:space="preserve"> έχει τριάμισι χρόνια από οκτώ, όσους είχε και προηγούμενα.</w:t>
      </w:r>
    </w:p>
    <w:p w14:paraId="289F3EF1" w14:textId="77777777" w:rsidR="001E1ED4" w:rsidRDefault="000D3DEF">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Άρα θα παρακαλούσα πάρα πολύ επ’ αυτού του τόσο εύλογου θέματος και του τόσο αυτονόητου να μη συνεχίσουν να υπάρχουν αντιρρήσεις. </w:t>
      </w:r>
    </w:p>
    <w:p w14:paraId="289F3EF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διότι μακρηγόρησα και μακρηγορώ -τελειώνω-</w:t>
      </w:r>
      <w:r>
        <w:rPr>
          <w:rFonts w:eastAsia="Times New Roman" w:cs="Times New Roman"/>
          <w:szCs w:val="24"/>
        </w:rPr>
        <w:t>,</w:t>
      </w:r>
      <w:r>
        <w:rPr>
          <w:rFonts w:eastAsia="Times New Roman" w:cs="Times New Roman"/>
          <w:szCs w:val="24"/>
        </w:rPr>
        <w:t xml:space="preserve"> αλλά π</w:t>
      </w:r>
      <w:r>
        <w:rPr>
          <w:rFonts w:eastAsia="Times New Roman" w:cs="Times New Roman"/>
          <w:szCs w:val="24"/>
        </w:rPr>
        <w:t>ιστεύω ότι μερικά πράγματα θα πρέπει να διευκρινιστούν.</w:t>
      </w:r>
    </w:p>
    <w:p w14:paraId="289F3EF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μια δουλειά από όλους μας, έτσι ώστε η Βουλή σε αυτά τα πολύ δύσκολα χρόνια, που για τη μεγάλη πλειοψηφία του ελληνικού λαού φάνταζε -σαν προδιάθεση το λέω- σαν έ</w:t>
      </w:r>
      <w:r>
        <w:rPr>
          <w:rFonts w:eastAsia="Times New Roman" w:cs="Times New Roman"/>
          <w:szCs w:val="24"/>
        </w:rPr>
        <w:t xml:space="preserve">να μαυσωλείο και ταυτόχρονα σαν ένας χώρος όπου βασικά </w:t>
      </w:r>
      <w:proofErr w:type="spellStart"/>
      <w:r>
        <w:rPr>
          <w:rFonts w:eastAsia="Times New Roman" w:cs="Times New Roman"/>
          <w:szCs w:val="24"/>
        </w:rPr>
        <w:t>ελαμβάνοντο</w:t>
      </w:r>
      <w:proofErr w:type="spellEnd"/>
      <w:r>
        <w:rPr>
          <w:rFonts w:eastAsia="Times New Roman" w:cs="Times New Roman"/>
          <w:szCs w:val="24"/>
        </w:rPr>
        <w:t xml:space="preserve"> αντικοινωνικές αποφάσεις, να έχει μια επικοινωνία ζωντανή, δημιουργική, ζωογόνα, εμπιστοσύνης με την κοινωνία. Περί αυτού πρόκειται.</w:t>
      </w:r>
    </w:p>
    <w:p w14:paraId="289F3EF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Συμψηφίζονται αυτά τα δύο; Όχι. Συνυπάρχουν, όμως και δη</w:t>
      </w:r>
      <w:r>
        <w:rPr>
          <w:rFonts w:eastAsia="Times New Roman" w:cs="Times New Roman"/>
          <w:szCs w:val="24"/>
        </w:rPr>
        <w:t>μιουργούν μια εντύπωση στ</w:t>
      </w:r>
      <w:r>
        <w:rPr>
          <w:rFonts w:eastAsia="Times New Roman" w:cs="Times New Roman"/>
          <w:szCs w:val="24"/>
        </w:rPr>
        <w:t>ι</w:t>
      </w:r>
      <w:r>
        <w:rPr>
          <w:rFonts w:eastAsia="Times New Roman" w:cs="Times New Roman"/>
          <w:szCs w:val="24"/>
        </w:rPr>
        <w:t xml:space="preserve">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κόσμο, παραδείγματος χάρ</w:t>
      </w:r>
      <w:r>
        <w:rPr>
          <w:rFonts w:eastAsia="Times New Roman" w:cs="Times New Roman"/>
          <w:szCs w:val="24"/>
        </w:rPr>
        <w:t>ιν</w:t>
      </w:r>
      <w:r>
        <w:rPr>
          <w:rFonts w:eastAsia="Times New Roman" w:cs="Times New Roman"/>
          <w:szCs w:val="24"/>
        </w:rPr>
        <w:t xml:space="preserve">, που επισκέφτηκαν την </w:t>
      </w:r>
      <w:r>
        <w:rPr>
          <w:rFonts w:eastAsia="Times New Roman" w:cs="Times New Roman"/>
          <w:szCs w:val="24"/>
        </w:rPr>
        <w:t>έ</w:t>
      </w:r>
      <w:r>
        <w:rPr>
          <w:rFonts w:eastAsia="Times New Roman" w:cs="Times New Roman"/>
          <w:szCs w:val="24"/>
        </w:rPr>
        <w:t>κθεση «</w:t>
      </w:r>
      <w:r>
        <w:rPr>
          <w:rFonts w:eastAsia="Times New Roman" w:cs="Times New Roman"/>
          <w:szCs w:val="24"/>
        </w:rPr>
        <w:t>Καποδίστριας</w:t>
      </w:r>
      <w:r>
        <w:rPr>
          <w:rFonts w:eastAsia="Times New Roman" w:cs="Times New Roman"/>
          <w:szCs w:val="24"/>
        </w:rPr>
        <w:t>»- που τώρα πήγε στο Ναύπλιο, έχει πάει στην Κέρκυρα-</w:t>
      </w:r>
      <w:r>
        <w:rPr>
          <w:rFonts w:eastAsia="Times New Roman" w:cs="Times New Roman"/>
          <w:szCs w:val="24"/>
        </w:rPr>
        <w:t>,</w:t>
      </w:r>
      <w:r>
        <w:rPr>
          <w:rFonts w:eastAsia="Times New Roman" w:cs="Times New Roman"/>
          <w:szCs w:val="24"/>
        </w:rPr>
        <w:t xml:space="preserve"> στις σαράντα βιβλιοθήκες που </w:t>
      </w:r>
      <w:proofErr w:type="spellStart"/>
      <w:r>
        <w:rPr>
          <w:rFonts w:eastAsia="Times New Roman" w:cs="Times New Roman"/>
          <w:szCs w:val="24"/>
        </w:rPr>
        <w:t>αιμοδοτούνται</w:t>
      </w:r>
      <w:proofErr w:type="spellEnd"/>
      <w:r>
        <w:rPr>
          <w:rFonts w:eastAsia="Times New Roman" w:cs="Times New Roman"/>
          <w:szCs w:val="24"/>
        </w:rPr>
        <w:t xml:space="preserve"> από τη Βιβλιοθήκη της Βουλής με το δίκ</w:t>
      </w:r>
      <w:r>
        <w:rPr>
          <w:rFonts w:eastAsia="Times New Roman" w:cs="Times New Roman"/>
          <w:szCs w:val="24"/>
        </w:rPr>
        <w:t xml:space="preserve">τυο, στο πλήθος των εκδόσεων, των </w:t>
      </w:r>
      <w:r>
        <w:rPr>
          <w:rFonts w:eastAsia="Times New Roman" w:cs="Times New Roman"/>
          <w:szCs w:val="24"/>
        </w:rPr>
        <w:lastRenderedPageBreak/>
        <w:t>εκδηλώσεων, των εκθέσεων, των επιχορηγήσεων, των ζητημάτων που αφορούν στην ανασύσταση της ιστορικής μνήμης σε όλη την Ελλάδα, σε όλη την περιφέρεια. Μειώνεται δραματικά με θετικό πρόσημο -και ευτυχώς- και υπέρ του πολιτικ</w:t>
      </w:r>
      <w:r>
        <w:rPr>
          <w:rFonts w:eastAsia="Times New Roman" w:cs="Times New Roman"/>
          <w:szCs w:val="24"/>
        </w:rPr>
        <w:t>ού συστήματος, με πρόσημο δημοκρατίας, αυτή η απόσταση του κόσμου και του λαού από τη Βουλή.</w:t>
      </w:r>
    </w:p>
    <w:p w14:paraId="289F3EF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Υπήρχε, δηλαδή</w:t>
      </w:r>
      <w:r>
        <w:rPr>
          <w:rFonts w:eastAsia="Times New Roman" w:cs="Times New Roman"/>
          <w:szCs w:val="24"/>
        </w:rPr>
        <w:t>,</w:t>
      </w:r>
      <w:r>
        <w:rPr>
          <w:rFonts w:eastAsia="Times New Roman" w:cs="Times New Roman"/>
          <w:szCs w:val="24"/>
        </w:rPr>
        <w:t xml:space="preserve"> και πολιτικό σκεπτικό -διότι δεν είμαστε ούτε έμπειροι περί τη διακυβέρνηση ούτε διαχειριστές γενικώς των πραγμάτων που βρήκαμε- για αυτή τη λειτουργία της Βουλής, που</w:t>
      </w:r>
      <w:r>
        <w:rPr>
          <w:rFonts w:eastAsia="Times New Roman" w:cs="Times New Roman"/>
          <w:szCs w:val="24"/>
        </w:rPr>
        <w:t>,</w:t>
      </w:r>
      <w:r>
        <w:rPr>
          <w:rFonts w:eastAsia="Times New Roman" w:cs="Times New Roman"/>
          <w:szCs w:val="24"/>
        </w:rPr>
        <w:t xml:space="preserve"> σε ό,τι με αφορά, θα προσπαθήσω να συνεχίσει στην ίδια ρότα σε όλα τα επίπεδα, σε όλα </w:t>
      </w:r>
      <w:r>
        <w:rPr>
          <w:rFonts w:eastAsia="Times New Roman" w:cs="Times New Roman"/>
          <w:szCs w:val="24"/>
        </w:rPr>
        <w:t>τα ζητήματα, με διαφάνεια απόλυτη αλλά και με αποτελεσματικότητα σημαντική, η οποία πιστεύω ότι θα είναι υπέρ της δημοκρατίας και υπέρ ενός πολιτικού συστήματος που αναδιαμορφώνεται εν</w:t>
      </w:r>
      <w:r>
        <w:rPr>
          <w:rFonts w:eastAsia="Times New Roman" w:cs="Times New Roman"/>
          <w:szCs w:val="24"/>
        </w:rPr>
        <w:t xml:space="preserve"> </w:t>
      </w:r>
      <w:r>
        <w:rPr>
          <w:rFonts w:eastAsia="Times New Roman" w:cs="Times New Roman"/>
          <w:szCs w:val="24"/>
        </w:rPr>
        <w:t xml:space="preserve">όψει και της εξόδου της χώρας από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για </w:t>
      </w:r>
      <w:r w:rsidRPr="008E5E45">
        <w:rPr>
          <w:rFonts w:eastAsia="Times New Roman" w:cs="Times New Roman"/>
          <w:szCs w:val="24"/>
        </w:rPr>
        <w:t>να αν</w:t>
      </w:r>
      <w:r w:rsidRPr="008E5E45">
        <w:rPr>
          <w:rFonts w:eastAsia="Times New Roman" w:cs="Times New Roman"/>
          <w:szCs w:val="24"/>
        </w:rPr>
        <w:t>τιμετωπίσει</w:t>
      </w:r>
      <w:r>
        <w:rPr>
          <w:rFonts w:eastAsia="Times New Roman" w:cs="Times New Roman"/>
          <w:szCs w:val="24"/>
        </w:rPr>
        <w:t xml:space="preserve"> εκ μέρους των συμπολιτών μας τα επόμενα χρόνια, που θα είναι πάρα πολύ δύσκολα και για τη χώρα μας και για την Ευρώπη και την περιοχή μας.</w:t>
      </w:r>
    </w:p>
    <w:p w14:paraId="289F3EF6"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πως γίνεται μια πολύ καλή δουλειά και θα ήθελα και πάλι να ευχαριστήσω από καρδιάς όλους τους εργ</w:t>
      </w:r>
      <w:r>
        <w:rPr>
          <w:rFonts w:eastAsia="Times New Roman" w:cs="Times New Roman"/>
          <w:szCs w:val="24"/>
        </w:rPr>
        <w:t>αζόμενους και τις εργαζόμενες εδώ</w:t>
      </w:r>
      <w:r>
        <w:rPr>
          <w:rFonts w:eastAsia="Times New Roman" w:cs="Times New Roman"/>
          <w:szCs w:val="24"/>
        </w:rPr>
        <w:t>,</w:t>
      </w:r>
      <w:r>
        <w:rPr>
          <w:rFonts w:eastAsia="Times New Roman" w:cs="Times New Roman"/>
          <w:szCs w:val="24"/>
        </w:rPr>
        <w:t xml:space="preserve"> τον Σύλλογο </w:t>
      </w:r>
      <w:r>
        <w:rPr>
          <w:rFonts w:eastAsia="Times New Roman" w:cs="Times New Roman"/>
          <w:szCs w:val="24"/>
        </w:rPr>
        <w:t>των Υπαλλήλων της Βουλής</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βεβαίως, την Επιστημονική Επιτροπή, το Ίδρυμα</w:t>
      </w:r>
      <w:r>
        <w:rPr>
          <w:rFonts w:eastAsia="Times New Roman" w:cs="Times New Roman"/>
          <w:szCs w:val="24"/>
        </w:rPr>
        <w:t xml:space="preserve"> της Βουλής</w:t>
      </w:r>
      <w:r>
        <w:rPr>
          <w:rFonts w:eastAsia="Times New Roman" w:cs="Times New Roman"/>
          <w:szCs w:val="24"/>
        </w:rPr>
        <w:t>, όλες τις υπηρεσίες. Από εκεί και πέρα, για τους πιο άμεσους συνεργάτες μου αυτές οι ευχαριστίες μπορούν να δοθούν και κατ</w:t>
      </w:r>
      <w:r>
        <w:rPr>
          <w:rFonts w:eastAsia="Times New Roman" w:cs="Times New Roman"/>
          <w:szCs w:val="24"/>
        </w:rPr>
        <w:t>’ ιδίαν. Όλοι μαζί κρινόμαστε από όλους.</w:t>
      </w:r>
    </w:p>
    <w:p w14:paraId="289F3EF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89F3EF8" w14:textId="77777777" w:rsidR="001E1ED4" w:rsidRDefault="000D3DEF">
      <w:pPr>
        <w:spacing w:line="600" w:lineRule="auto"/>
        <w:ind w:firstLine="709"/>
        <w:contextualSpacing/>
        <w:jc w:val="center"/>
        <w:rPr>
          <w:rFonts w:eastAsia="Times New Roman" w:cs="Times New Roman"/>
          <w:szCs w:val="24"/>
        </w:rPr>
      </w:pPr>
      <w:r w:rsidRPr="00A174D3">
        <w:rPr>
          <w:rFonts w:eastAsia="Times New Roman" w:cs="Times New Roman"/>
          <w:szCs w:val="24"/>
        </w:rPr>
        <w:t>(Χειροκροτήματα)</w:t>
      </w:r>
    </w:p>
    <w:p w14:paraId="289F3EF9" w14:textId="77777777" w:rsidR="001E1ED4" w:rsidRDefault="000D3DEF">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Ευχαριστούμε, κύριε Πρόεδρε.</w:t>
      </w:r>
    </w:p>
    <w:p w14:paraId="289F3EF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sidRPr="005E43FE">
        <w:rPr>
          <w:rFonts w:eastAsia="Times New Roman" w:cs="Times New Roman"/>
          <w:b/>
          <w:szCs w:val="24"/>
        </w:rPr>
        <w:t xml:space="preserve"> - </w:t>
      </w:r>
      <w:r>
        <w:rPr>
          <w:rFonts w:eastAsia="Times New Roman" w:cs="Times New Roman"/>
          <w:b/>
          <w:szCs w:val="24"/>
        </w:rPr>
        <w:t>ΑΜΑΝΑΤΙΔΗ:</w:t>
      </w:r>
      <w:r>
        <w:rPr>
          <w:rFonts w:eastAsia="Times New Roman" w:cs="Times New Roman"/>
          <w:szCs w:val="24"/>
        </w:rPr>
        <w:t xml:space="preserve"> Κύριε Πρόεδρε, εάν μου επιτρέπετε για ένα λεπτό.</w:t>
      </w:r>
    </w:p>
    <w:p w14:paraId="289F3EFB" w14:textId="77777777" w:rsidR="001E1ED4" w:rsidRDefault="000D3DEF">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Pr>
          <w:rFonts w:eastAsia="Times New Roman" w:cs="Times New Roman"/>
          <w:szCs w:val="24"/>
        </w:rPr>
        <w:t xml:space="preserve"> Παρακαλώ.</w:t>
      </w:r>
    </w:p>
    <w:p w14:paraId="289F3EF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Θα ήθελα σε αυτά που αποτυπώθηκαν από τον κύριο Πρόεδρο, επειδή αναπτύχθηκε μια πλούσια δράση της Βουλής, να πω ότι νομίζω ότι παρέλειψε να πει</w:t>
      </w:r>
      <w:r w:rsidRPr="003E5FDA">
        <w:rPr>
          <w:rFonts w:eastAsia="Times New Roman" w:cs="Times New Roman"/>
          <w:szCs w:val="24"/>
        </w:rPr>
        <w:t xml:space="preserve"> </w:t>
      </w:r>
      <w:r>
        <w:rPr>
          <w:rFonts w:eastAsia="Times New Roman" w:cs="Times New Roman"/>
          <w:szCs w:val="24"/>
        </w:rPr>
        <w:t>ότι, παρ</w:t>
      </w:r>
      <w:r>
        <w:rPr>
          <w:rFonts w:eastAsia="Times New Roman" w:cs="Times New Roman"/>
          <w:szCs w:val="24"/>
        </w:rPr>
        <w:t xml:space="preserve">’ </w:t>
      </w:r>
      <w:r>
        <w:rPr>
          <w:rFonts w:eastAsia="Times New Roman" w:cs="Times New Roman"/>
          <w:szCs w:val="24"/>
        </w:rPr>
        <w:t xml:space="preserve">όλα αυτά, οι δαπάνες της Βουλής </w:t>
      </w:r>
      <w:r>
        <w:rPr>
          <w:rFonts w:eastAsia="Times New Roman" w:cs="Times New Roman"/>
          <w:szCs w:val="24"/>
        </w:rPr>
        <w:lastRenderedPageBreak/>
        <w:t xml:space="preserve">έχουν μειωθεί και έχουν </w:t>
      </w:r>
      <w:r>
        <w:rPr>
          <w:rFonts w:eastAsia="Times New Roman" w:cs="Times New Roman"/>
          <w:szCs w:val="24"/>
        </w:rPr>
        <w:t>εξοικονομηθεί περίπου 130 εκατομμύρια, αν ξέρω καλά. Νομίζω ότι ήταν μια αναγκαία συμπλήρωση.</w:t>
      </w:r>
    </w:p>
    <w:p w14:paraId="289F3EFD" w14:textId="77777777" w:rsidR="001E1ED4" w:rsidRDefault="000D3DEF">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Pr>
          <w:rFonts w:eastAsia="Times New Roman" w:cs="Times New Roman"/>
          <w:szCs w:val="24"/>
        </w:rPr>
        <w:t xml:space="preserve"> Ωραία.</w:t>
      </w:r>
    </w:p>
    <w:p w14:paraId="289F3EF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w:t>
      </w:r>
      <w:proofErr w:type="spellStart"/>
      <w:r>
        <w:rPr>
          <w:rFonts w:eastAsia="Times New Roman" w:cs="Times New Roman"/>
          <w:szCs w:val="24"/>
        </w:rPr>
        <w:t>Κοζομπόλη</w:t>
      </w:r>
      <w:proofErr w:type="spellEnd"/>
      <w:r>
        <w:rPr>
          <w:rFonts w:eastAsia="Times New Roman" w:cs="Times New Roman"/>
          <w:szCs w:val="24"/>
        </w:rPr>
        <w:t>.</w:t>
      </w:r>
    </w:p>
    <w:p w14:paraId="289F3EF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Κύριε Πρόεδρε, μπορώ να έχω τον λόγο;</w:t>
      </w:r>
    </w:p>
    <w:p w14:paraId="289F3F00" w14:textId="77777777" w:rsidR="001E1ED4" w:rsidRDefault="000D3DEF">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Π</w:t>
      </w:r>
      <w:r>
        <w:rPr>
          <w:rFonts w:eastAsia="Times New Roman" w:cs="Times New Roman"/>
          <w:szCs w:val="24"/>
        </w:rPr>
        <w:t>ρόεδρε, θέλετε κάτι;</w:t>
      </w:r>
    </w:p>
    <w:p w14:paraId="289F3F01"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Θέλω να πω κάτι για ένα και μόνο σημείο.</w:t>
      </w:r>
    </w:p>
    <w:p w14:paraId="289F3F0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Δηλαδή, το άρθρο 22 το αποσύρετε, κύριε Πρόεδρε, για τους ειδικούς φρουρούς;</w:t>
      </w:r>
    </w:p>
    <w:p w14:paraId="289F3F03"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Βεβαίως, μέχρι την επόμενη φορά που θα το φέρουμε το ίδιο…</w:t>
      </w:r>
    </w:p>
    <w:p w14:paraId="289F3F04"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 το διευκρινίσουμε, κύριε Πρόεδρε. Όπως ξέρετε, βάσει της νομοθεσίας που υπάρχει, πρέπει να ανανεωθούν οι συμβάσεις των ειδικών φρουρών για πέντε ακόμα χρόνια. Άρα είπατε ότι, αποσύροντας αυτό το άρθρο, θα το ξαναδούμε τον Οκτώβριο στην</w:t>
      </w:r>
      <w:r>
        <w:rPr>
          <w:rFonts w:eastAsia="Times New Roman" w:cs="Times New Roman"/>
          <w:szCs w:val="24"/>
        </w:rPr>
        <w:t xml:space="preserve"> ίδια βάση που υπάρχει ήδη </w:t>
      </w:r>
      <w:r>
        <w:rPr>
          <w:rFonts w:eastAsia="Times New Roman" w:cs="Times New Roman"/>
          <w:szCs w:val="24"/>
        </w:rPr>
        <w:lastRenderedPageBreak/>
        <w:t>στο άρθρο 22. Διότι, πράγματι, είπατε ότι αυτοί οι ειδικοί φρουροί μπήκαν σε κάποια άλλη περίοδο, που δεν αφορούσε εμάς…</w:t>
      </w:r>
    </w:p>
    <w:p w14:paraId="289F3F05"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Μια άλλη περίοδο.</w:t>
      </w:r>
    </w:p>
    <w:p w14:paraId="289F3F06"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Μια άλλη περίοδο. Και ήταν σε κα</w:t>
      </w:r>
      <w:r>
        <w:rPr>
          <w:rFonts w:eastAsia="Times New Roman" w:cs="Times New Roman"/>
          <w:szCs w:val="24"/>
        </w:rPr>
        <w:t xml:space="preserve">θήκοντα ενόπλων υπαλλήλων </w:t>
      </w:r>
      <w:r w:rsidRPr="00840C4C">
        <w:rPr>
          <w:rFonts w:eastAsia="Times New Roman" w:cs="Times New Roman"/>
          <w:szCs w:val="24"/>
        </w:rPr>
        <w:t>Βουλή</w:t>
      </w:r>
      <w:r>
        <w:rPr>
          <w:rFonts w:eastAsia="Times New Roman" w:cs="Times New Roman"/>
          <w:szCs w:val="24"/>
        </w:rPr>
        <w:t xml:space="preserve">ς, δηλαδή ήταν ένοπλοι υπάλληλοι </w:t>
      </w:r>
      <w:r w:rsidRPr="00840C4C">
        <w:rPr>
          <w:rFonts w:eastAsia="Times New Roman" w:cs="Times New Roman"/>
          <w:szCs w:val="24"/>
        </w:rPr>
        <w:t>Βουλή</w:t>
      </w:r>
      <w:r>
        <w:rPr>
          <w:rFonts w:eastAsia="Times New Roman" w:cs="Times New Roman"/>
          <w:szCs w:val="24"/>
        </w:rPr>
        <w:t xml:space="preserve">ς, </w:t>
      </w:r>
      <w:r w:rsidRPr="002940B6">
        <w:rPr>
          <w:rFonts w:eastAsia="Times New Roman"/>
          <w:szCs w:val="24"/>
        </w:rPr>
        <w:t>οι οποίοι</w:t>
      </w:r>
      <w:r>
        <w:rPr>
          <w:rFonts w:eastAsia="Times New Roman" w:cs="Times New Roman"/>
          <w:szCs w:val="24"/>
        </w:rPr>
        <w:t xml:space="preserve"> θα μπορούσαν να χρησιμοποιηθούν, βάσει των πτυχίων τους. Διότι, κάνοντας μια α</w:t>
      </w:r>
      <w:r w:rsidRPr="00310B50">
        <w:rPr>
          <w:rFonts w:eastAsia="Times New Roman" w:cs="Times New Roman"/>
          <w:szCs w:val="24"/>
        </w:rPr>
        <w:t>νθρωπογεωγραφία</w:t>
      </w:r>
      <w:r>
        <w:rPr>
          <w:rFonts w:eastAsia="Times New Roman" w:cs="Times New Roman"/>
          <w:szCs w:val="24"/>
        </w:rPr>
        <w:t xml:space="preserve"> σε αυτούς, θα διαπιστώσουμε ότι υπάρχουν άνθρωποι </w:t>
      </w:r>
      <w:r w:rsidRPr="002940B6">
        <w:rPr>
          <w:rFonts w:eastAsia="Times New Roman"/>
          <w:szCs w:val="24"/>
        </w:rPr>
        <w:t>οι οποίοι</w:t>
      </w:r>
      <w:r>
        <w:rPr>
          <w:rFonts w:eastAsia="Times New Roman" w:cs="Times New Roman"/>
          <w:szCs w:val="24"/>
        </w:rPr>
        <w:t xml:space="preserve"> μπορούν να προσφέρουν πάρα πολλά σε ορισμένες υπηρεσίες της </w:t>
      </w:r>
      <w:r w:rsidRPr="00840C4C">
        <w:rPr>
          <w:rFonts w:eastAsia="Times New Roman" w:cs="Times New Roman"/>
          <w:szCs w:val="24"/>
        </w:rPr>
        <w:t>Βουλή</w:t>
      </w:r>
      <w:r>
        <w:rPr>
          <w:rFonts w:eastAsia="Times New Roman" w:cs="Times New Roman"/>
          <w:szCs w:val="24"/>
        </w:rPr>
        <w:t xml:space="preserve">ς. Η ρύθμιση που κάνατε ήταν σωστή. Θα ήθελα, λοιπόν, να πάρω για μία ακόμη φορά τη διαβεβαίωσή σας ότι θα το δούμε τον Οκτώβριο. </w:t>
      </w:r>
    </w:p>
    <w:p w14:paraId="289F3F07" w14:textId="77777777" w:rsidR="001E1ED4" w:rsidRDefault="000D3DEF">
      <w:pPr>
        <w:tabs>
          <w:tab w:val="left" w:pos="3873"/>
        </w:tabs>
        <w:spacing w:line="600" w:lineRule="auto"/>
        <w:ind w:firstLine="720"/>
        <w:contextualSpacing/>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Βεβαίως. Συμφωνώ απ</w:t>
      </w:r>
      <w:r>
        <w:rPr>
          <w:rFonts w:eastAsia="Times New Roman" w:cs="Times New Roman"/>
          <w:szCs w:val="24"/>
        </w:rPr>
        <w:t xml:space="preserve">ολύτως. Κρατάμε και την πρώτη παράγραφο του άρθρου 22, διότι είναι διαδικαστικό, για να μην αφαιρεθεί. Το εντόπισε τώρα η Γενική Διευθύντρια. </w:t>
      </w:r>
    </w:p>
    <w:p w14:paraId="289F3F0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 xml:space="preserve">Επίσης, το άλλο θέμα που έθεσα, </w:t>
      </w:r>
      <w:r w:rsidRPr="00A341B8">
        <w:rPr>
          <w:rFonts w:eastAsia="Times New Roman" w:cs="Times New Roman"/>
          <w:szCs w:val="24"/>
        </w:rPr>
        <w:t>κύριε Πρόεδρε,</w:t>
      </w:r>
      <w:r>
        <w:rPr>
          <w:rFonts w:eastAsia="Times New Roman" w:cs="Times New Roman"/>
          <w:szCs w:val="24"/>
        </w:rPr>
        <w:t xml:space="preserve"> για την εναρμόνιση με το δίκαιο που υπάρχει στις</w:t>
      </w:r>
      <w:r>
        <w:rPr>
          <w:rFonts w:eastAsia="Times New Roman" w:cs="Times New Roman"/>
          <w:szCs w:val="24"/>
        </w:rPr>
        <w:t xml:space="preserve"> δημόσιες υπηρεσίες, </w:t>
      </w:r>
      <w:r w:rsidRPr="00984B2C">
        <w:rPr>
          <w:rFonts w:eastAsia="Times New Roman" w:cs="Times New Roman"/>
          <w:szCs w:val="24"/>
        </w:rPr>
        <w:t>σ' ό,τι αφορά</w:t>
      </w:r>
      <w:r>
        <w:rPr>
          <w:rFonts w:eastAsia="Times New Roman" w:cs="Times New Roman"/>
          <w:szCs w:val="24"/>
        </w:rPr>
        <w:t xml:space="preserve"> τους αποσπασμένους, να το ξαναδούμε και αυτό τον Οκτώβριο. </w:t>
      </w:r>
    </w:p>
    <w:p w14:paraId="289F3F09" w14:textId="77777777" w:rsidR="001E1ED4" w:rsidRDefault="000D3DEF">
      <w:pPr>
        <w:spacing w:line="600" w:lineRule="auto"/>
        <w:ind w:firstLine="720"/>
        <w:contextualSpacing/>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Όλα θα τα ξαναδούμε και θα προσθέτουμε νούμερα και θα μας βγαίνουν κόκκινα τα νούμερα. </w:t>
      </w:r>
    </w:p>
    <w:p w14:paraId="289F3F0A"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Δεν έχει σημασί</w:t>
      </w:r>
      <w:r>
        <w:rPr>
          <w:rFonts w:eastAsia="Times New Roman" w:cs="Times New Roman"/>
          <w:szCs w:val="24"/>
        </w:rPr>
        <w:t>α.</w:t>
      </w:r>
    </w:p>
    <w:p w14:paraId="289F3F0B" w14:textId="77777777" w:rsidR="001E1ED4" w:rsidRDefault="000D3DEF">
      <w:pPr>
        <w:spacing w:line="600" w:lineRule="auto"/>
        <w:ind w:firstLine="720"/>
        <w:contextualSpacing/>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Δεν έχει σημασία. Το ξέρω. Αλίμονο. Για εμένα προσωπικά, δυστυχώς, δεν έχει σημασία. Περνάω πάνω από όλα αυτά. Ό</w:t>
      </w:r>
      <w:r w:rsidRPr="00AC526C">
        <w:rPr>
          <w:rFonts w:eastAsia="Times New Roman" w:cs="Times New Roman"/>
          <w:szCs w:val="24"/>
        </w:rPr>
        <w:t>μως</w:t>
      </w:r>
      <w:r>
        <w:rPr>
          <w:rFonts w:eastAsia="Times New Roman" w:cs="Times New Roman"/>
          <w:szCs w:val="24"/>
        </w:rPr>
        <w:t xml:space="preserve">, δεν είναι έτσι. Τι να κάνουμε τώρα; Θα το δούμε. Θα τα δούμε όλα, </w:t>
      </w:r>
      <w:r w:rsidRPr="00A341B8">
        <w:rPr>
          <w:rFonts w:eastAsia="Times New Roman" w:cs="Times New Roman"/>
          <w:szCs w:val="24"/>
        </w:rPr>
        <w:t>κύριε Πρόεδρε</w:t>
      </w:r>
      <w:r>
        <w:rPr>
          <w:rFonts w:eastAsia="Times New Roman" w:cs="Times New Roman"/>
          <w:szCs w:val="24"/>
        </w:rPr>
        <w:t>. Έχουμε δεσμευθε</w:t>
      </w:r>
      <w:r>
        <w:rPr>
          <w:rFonts w:eastAsia="Times New Roman" w:cs="Times New Roman"/>
          <w:szCs w:val="24"/>
        </w:rPr>
        <w:t>ί ότι θα τα δούμε όλα.</w:t>
      </w:r>
    </w:p>
    <w:p w14:paraId="289F3F0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Και οι δυο μας έχουμε σπουδάσει θετικές επιστήμες. </w:t>
      </w:r>
    </w:p>
    <w:p w14:paraId="289F3F0D"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Πολύ θετικές</w:t>
      </w:r>
      <w:r>
        <w:rPr>
          <w:rFonts w:eastAsia="Times New Roman" w:cs="Times New Roman"/>
          <w:szCs w:val="24"/>
        </w:rPr>
        <w:t>,</w:t>
      </w:r>
      <w:r>
        <w:rPr>
          <w:rFonts w:eastAsia="Times New Roman" w:cs="Times New Roman"/>
          <w:szCs w:val="24"/>
        </w:rPr>
        <w:t xml:space="preserve"> μάλιστα, όχι απλώς θετικές.</w:t>
      </w:r>
    </w:p>
    <w:p w14:paraId="289F3F0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Πολλές φορές τα νούμερα δεν λένε την αλήθεια.</w:t>
      </w:r>
    </w:p>
    <w:p w14:paraId="289F3F0F"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ΒΟΥΤΣΗΣ </w:t>
      </w:r>
      <w:r>
        <w:rPr>
          <w:rFonts w:eastAsia="Times New Roman" w:cs="Times New Roman"/>
          <w:b/>
          <w:szCs w:val="24"/>
        </w:rPr>
        <w:t xml:space="preserve">(Πρόεδρος της Βουλής): </w:t>
      </w:r>
      <w:r w:rsidRPr="00AC365A">
        <w:rPr>
          <w:rFonts w:eastAsia="Times New Roman"/>
          <w:szCs w:val="24"/>
        </w:rPr>
        <w:t>Ευχαριστώ πολύ.</w:t>
      </w:r>
      <w:r>
        <w:rPr>
          <w:rFonts w:eastAsia="Times New Roman" w:cs="Times New Roman"/>
          <w:szCs w:val="24"/>
        </w:rPr>
        <w:t xml:space="preserve"> </w:t>
      </w:r>
    </w:p>
    <w:p w14:paraId="289F3F10" w14:textId="77777777" w:rsidR="001E1ED4" w:rsidRDefault="000D3DEF">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Ευχαριστούμε πολύ, κύριε </w:t>
      </w:r>
      <w:proofErr w:type="spellStart"/>
      <w:r>
        <w:rPr>
          <w:rFonts w:eastAsia="Times New Roman" w:cs="Times New Roman"/>
          <w:szCs w:val="24"/>
        </w:rPr>
        <w:t>Τραγάκη</w:t>
      </w:r>
      <w:proofErr w:type="spellEnd"/>
      <w:r>
        <w:rPr>
          <w:rFonts w:eastAsia="Times New Roman" w:cs="Times New Roman"/>
          <w:szCs w:val="24"/>
        </w:rPr>
        <w:t>.</w:t>
      </w:r>
    </w:p>
    <w:p w14:paraId="289F3F11"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το άρθρο 22 μένει ως προς την πρώτη παράγραφο, </w:t>
      </w:r>
      <w:r w:rsidRPr="00A341B8">
        <w:rPr>
          <w:rFonts w:eastAsia="Times New Roman" w:cs="Times New Roman"/>
          <w:szCs w:val="24"/>
        </w:rPr>
        <w:t>κύριε Πρόεδρε</w:t>
      </w:r>
      <w:r>
        <w:rPr>
          <w:rFonts w:eastAsia="Times New Roman" w:cs="Times New Roman"/>
          <w:szCs w:val="24"/>
        </w:rPr>
        <w:t>; Το άρθρο 22 παραμένει ως προς την πρώτη παράγραφο και φεύγει η δεύτερη;</w:t>
      </w:r>
    </w:p>
    <w:p w14:paraId="289F3F12" w14:textId="77777777" w:rsidR="001E1ED4" w:rsidRDefault="000D3DEF">
      <w:pPr>
        <w:tabs>
          <w:tab w:val="left" w:pos="3873"/>
        </w:tabs>
        <w:spacing w:line="600" w:lineRule="auto"/>
        <w:ind w:firstLine="720"/>
        <w:contextualSpacing/>
        <w:jc w:val="both"/>
        <w:rPr>
          <w:rFonts w:eastAsia="Times New Roman" w:cs="Times New Roman"/>
          <w:szCs w:val="24"/>
        </w:rPr>
      </w:pPr>
      <w:r w:rsidRPr="00CB1028">
        <w:rPr>
          <w:rFonts w:eastAsia="Times New Roman" w:cs="Times New Roman"/>
          <w:b/>
          <w:szCs w:val="24"/>
        </w:rPr>
        <w:t xml:space="preserve">ΝΙΚΟΛΑΟΣ </w:t>
      </w:r>
      <w:r w:rsidRPr="00CB1028">
        <w:rPr>
          <w:rFonts w:eastAsia="Times New Roman" w:cs="Times New Roman"/>
          <w:b/>
          <w:szCs w:val="24"/>
        </w:rPr>
        <w:t>ΒΟΥΤΣΗΣ (Πρόεδρος της Βουλής):</w:t>
      </w:r>
      <w:r>
        <w:rPr>
          <w:rFonts w:eastAsia="Times New Roman" w:cs="Times New Roman"/>
          <w:szCs w:val="24"/>
        </w:rPr>
        <w:t xml:space="preserve"> Ναι.</w:t>
      </w:r>
    </w:p>
    <w:p w14:paraId="289F3F13" w14:textId="77777777" w:rsidR="001E1ED4" w:rsidRDefault="000D3DEF">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Ωραία. </w:t>
      </w:r>
    </w:p>
    <w:p w14:paraId="289F3F14"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Παππά, ζητήσατε τον λόγο.</w:t>
      </w:r>
    </w:p>
    <w:p w14:paraId="289F3F15" w14:textId="77777777" w:rsidR="001E1ED4" w:rsidRDefault="000D3DEF">
      <w:pPr>
        <w:tabs>
          <w:tab w:val="left" w:pos="3873"/>
        </w:tabs>
        <w:spacing w:line="600" w:lineRule="auto"/>
        <w:ind w:firstLine="720"/>
        <w:contextualSpacing/>
        <w:jc w:val="both"/>
        <w:rPr>
          <w:rFonts w:eastAsia="Times New Roman" w:cs="Times New Roman"/>
          <w:color w:val="000000" w:themeColor="text1"/>
          <w:szCs w:val="24"/>
        </w:rPr>
      </w:pPr>
      <w:r>
        <w:rPr>
          <w:rFonts w:eastAsia="Times New Roman" w:cs="Times New Roman"/>
          <w:b/>
          <w:szCs w:val="24"/>
        </w:rPr>
        <w:t xml:space="preserve">ΧΡΗΣΤΟΣ ΠΑΠΠΑΣ: </w:t>
      </w:r>
      <w:r>
        <w:rPr>
          <w:rFonts w:eastAsia="Times New Roman" w:cs="Times New Roman"/>
          <w:szCs w:val="24"/>
        </w:rPr>
        <w:t xml:space="preserve">Προτού κηρύξετε περαιωμένη τη συζήτηση και εφόσον δώσατε τον λόγο στους υπόλοιπους </w:t>
      </w:r>
      <w:r w:rsidRPr="00B1670E">
        <w:rPr>
          <w:rFonts w:eastAsia="Times New Roman" w:cs="Times New Roman"/>
          <w:szCs w:val="24"/>
        </w:rPr>
        <w:t>Κοινοβουλευτικ</w:t>
      </w:r>
      <w:r>
        <w:rPr>
          <w:rFonts w:eastAsia="Times New Roman" w:cs="Times New Roman"/>
          <w:szCs w:val="24"/>
        </w:rPr>
        <w:t xml:space="preserve">ούς Εκπροσώπους, θα ήθελα να κάνω και εγώ δύο επισημάνσεις στον </w:t>
      </w:r>
      <w:r w:rsidRPr="00A341B8">
        <w:rPr>
          <w:rFonts w:eastAsia="Times New Roman" w:cs="Times New Roman"/>
          <w:szCs w:val="24"/>
        </w:rPr>
        <w:t>κύρι</w:t>
      </w:r>
      <w:r>
        <w:rPr>
          <w:rFonts w:eastAsia="Times New Roman" w:cs="Times New Roman"/>
          <w:szCs w:val="24"/>
        </w:rPr>
        <w:t>ο</w:t>
      </w:r>
      <w:r w:rsidRPr="00A341B8">
        <w:rPr>
          <w:rFonts w:eastAsia="Times New Roman" w:cs="Times New Roman"/>
          <w:szCs w:val="24"/>
        </w:rPr>
        <w:t xml:space="preserve"> </w:t>
      </w:r>
      <w:r w:rsidRPr="00B924B5">
        <w:rPr>
          <w:rFonts w:eastAsia="Times New Roman" w:cs="Times New Roman"/>
          <w:color w:val="000000" w:themeColor="text1"/>
          <w:szCs w:val="24"/>
        </w:rPr>
        <w:t xml:space="preserve">Πρόεδρο. </w:t>
      </w:r>
    </w:p>
    <w:p w14:paraId="289F3F16" w14:textId="77777777" w:rsidR="001E1ED4" w:rsidRDefault="000D3DEF">
      <w:pPr>
        <w:tabs>
          <w:tab w:val="left" w:pos="3873"/>
        </w:tabs>
        <w:spacing w:line="600" w:lineRule="auto"/>
        <w:ind w:firstLine="720"/>
        <w:contextualSpacing/>
        <w:jc w:val="both"/>
        <w:rPr>
          <w:rFonts w:eastAsia="Times New Roman" w:cs="Times New Roman"/>
          <w:color w:val="000000" w:themeColor="text1"/>
          <w:szCs w:val="24"/>
        </w:rPr>
      </w:pPr>
      <w:r w:rsidRPr="00B924B5">
        <w:rPr>
          <w:rFonts w:eastAsia="Times New Roman" w:cs="Times New Roman"/>
          <w:color w:val="000000" w:themeColor="text1"/>
          <w:szCs w:val="24"/>
        </w:rPr>
        <w:t>Θα ήθελα να πω</w:t>
      </w:r>
      <w:r w:rsidRPr="00B924B5">
        <w:rPr>
          <w:rFonts w:eastAsia="Times New Roman" w:cs="Times New Roman"/>
          <w:color w:val="000000" w:themeColor="text1"/>
          <w:szCs w:val="24"/>
        </w:rPr>
        <w:t>, κατ’ αρχάς</w:t>
      </w:r>
      <w:r w:rsidRPr="00B924B5">
        <w:rPr>
          <w:rFonts w:eastAsia="Times New Roman" w:cs="Times New Roman"/>
          <w:color w:val="000000" w:themeColor="text1"/>
          <w:szCs w:val="24"/>
        </w:rPr>
        <w:t>, επειδή αναφερθήκατε σε εμένα ότι και το δικό μας κόμμα, η Χρυσή Αυγή, δεν έχει κάνει χρήση. Το λέω επειδή αναφερθήκατε σε κάποιο άλλο κόμμα μόνο. Να</w:t>
      </w:r>
      <w:r w:rsidRPr="00B924B5">
        <w:rPr>
          <w:rFonts w:eastAsia="Times New Roman" w:cs="Times New Roman"/>
          <w:color w:val="000000" w:themeColor="text1"/>
          <w:szCs w:val="24"/>
        </w:rPr>
        <w:t xml:space="preserve"> το επισημάνω και αυτό ότι και το δικό μας κόμμα δεν έχει χρησιμοποιήσει.</w:t>
      </w:r>
    </w:p>
    <w:p w14:paraId="289F3F17" w14:textId="77777777" w:rsidR="001E1ED4" w:rsidRDefault="000D3DEF">
      <w:pPr>
        <w:tabs>
          <w:tab w:val="left" w:pos="3873"/>
        </w:tabs>
        <w:spacing w:line="600" w:lineRule="auto"/>
        <w:ind w:firstLine="720"/>
        <w:contextualSpacing/>
        <w:jc w:val="both"/>
        <w:rPr>
          <w:rFonts w:eastAsia="Times New Roman" w:cs="Times New Roman"/>
          <w:szCs w:val="24"/>
        </w:rPr>
      </w:pPr>
      <w:r w:rsidRPr="00CB1028">
        <w:rPr>
          <w:rFonts w:eastAsia="Times New Roman" w:cs="Times New Roman"/>
          <w:b/>
          <w:szCs w:val="24"/>
        </w:rPr>
        <w:lastRenderedPageBreak/>
        <w:t>ΝΙΚΟΛΑΟΣ ΒΟΥΤΣΗΣ (Πρόεδρος της Βουλής):</w:t>
      </w:r>
      <w:r>
        <w:rPr>
          <w:rFonts w:eastAsia="Times New Roman" w:cs="Times New Roman"/>
          <w:szCs w:val="24"/>
        </w:rPr>
        <w:t xml:space="preserve"> Είναι αλήθεια αυτό.</w:t>
      </w:r>
    </w:p>
    <w:p w14:paraId="289F3F18"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Είναι αλήθεια. Μπράβο. Χαίρομαι που συμφωνείτε. Απλώς σας διέφυγε και δεν το είπατε. Δεν ξέρω για ποιον λό</w:t>
      </w:r>
      <w:r>
        <w:rPr>
          <w:rFonts w:eastAsia="Times New Roman" w:cs="Times New Roman"/>
          <w:szCs w:val="24"/>
        </w:rPr>
        <w:t>γο.</w:t>
      </w:r>
    </w:p>
    <w:p w14:paraId="289F3F19" w14:textId="77777777" w:rsidR="001E1ED4" w:rsidRDefault="000D3DE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Έτσι λένε τα στοιχεία και μου διέφυγε γιατί φαίνεται ότι μου διαφεύγει όταν αναφέρομαι. Το καταλάβατε. Υπάρχει προκατάληψη</w:t>
      </w:r>
      <w:r>
        <w:rPr>
          <w:rFonts w:eastAsia="Times New Roman" w:cs="Times New Roman"/>
          <w:szCs w:val="24"/>
        </w:rPr>
        <w:t>!</w:t>
      </w:r>
    </w:p>
    <w:p w14:paraId="289F3F1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Ειδικά </w:t>
      </w:r>
      <w:r w:rsidRPr="00984B2C">
        <w:rPr>
          <w:rFonts w:eastAsia="Times New Roman" w:cs="Times New Roman"/>
          <w:szCs w:val="24"/>
        </w:rPr>
        <w:t>σ</w:t>
      </w:r>
      <w:r>
        <w:rPr>
          <w:rFonts w:eastAsia="Times New Roman" w:cs="Times New Roman"/>
          <w:szCs w:val="24"/>
        </w:rPr>
        <w:t>’</w:t>
      </w:r>
      <w:r w:rsidRPr="00984B2C">
        <w:rPr>
          <w:rFonts w:eastAsia="Times New Roman" w:cs="Times New Roman"/>
          <w:szCs w:val="24"/>
        </w:rPr>
        <w:t xml:space="preserve"> ό,τι </w:t>
      </w:r>
      <w:r>
        <w:rPr>
          <w:rFonts w:eastAsia="Times New Roman" w:cs="Times New Roman"/>
          <w:szCs w:val="24"/>
        </w:rPr>
        <w:t xml:space="preserve">μας </w:t>
      </w:r>
      <w:r w:rsidRPr="00984B2C">
        <w:rPr>
          <w:rFonts w:eastAsia="Times New Roman" w:cs="Times New Roman"/>
          <w:szCs w:val="24"/>
        </w:rPr>
        <w:t>αφορά</w:t>
      </w:r>
      <w:r>
        <w:rPr>
          <w:rFonts w:eastAsia="Times New Roman" w:cs="Times New Roman"/>
          <w:szCs w:val="24"/>
        </w:rPr>
        <w:t>.</w:t>
      </w:r>
    </w:p>
    <w:p w14:paraId="289F3F1B" w14:textId="77777777" w:rsidR="001E1ED4" w:rsidRDefault="000D3DEF">
      <w:pPr>
        <w:spacing w:line="600" w:lineRule="auto"/>
        <w:ind w:firstLine="720"/>
        <w:contextualSpacing/>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Εντάξε</w:t>
      </w:r>
      <w:r>
        <w:rPr>
          <w:rFonts w:eastAsia="Times New Roman" w:cs="Times New Roman"/>
          <w:szCs w:val="24"/>
        </w:rPr>
        <w:t>ι, το δέχομαι.</w:t>
      </w:r>
    </w:p>
    <w:p w14:paraId="289F3F1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Κανονικά δεν θα έπρεπε να υπήρχε προκατάληψη</w:t>
      </w:r>
      <w:r>
        <w:rPr>
          <w:rFonts w:eastAsia="Times New Roman" w:cs="Times New Roman"/>
          <w:szCs w:val="24"/>
        </w:rPr>
        <w:t>,</w:t>
      </w:r>
      <w:r>
        <w:rPr>
          <w:rFonts w:eastAsia="Times New Roman" w:cs="Times New Roman"/>
          <w:szCs w:val="24"/>
        </w:rPr>
        <w:t xml:space="preserve"> γιατί είστε Πρόεδρος της </w:t>
      </w:r>
      <w:r w:rsidRPr="00840C4C">
        <w:rPr>
          <w:rFonts w:eastAsia="Times New Roman" w:cs="Times New Roman"/>
          <w:szCs w:val="24"/>
        </w:rPr>
        <w:t>Βουλή</w:t>
      </w:r>
      <w:r>
        <w:rPr>
          <w:rFonts w:eastAsia="Times New Roman" w:cs="Times New Roman"/>
          <w:szCs w:val="24"/>
        </w:rPr>
        <w:t xml:space="preserve">ς. Δεν είστε Πρόεδρος του </w:t>
      </w:r>
      <w:r w:rsidRPr="009E3DD6">
        <w:rPr>
          <w:rFonts w:eastAsia="Times New Roman" w:cs="Times New Roman"/>
          <w:szCs w:val="24"/>
        </w:rPr>
        <w:t>ΣΥΡΙΖΑ</w:t>
      </w:r>
      <w:r>
        <w:rPr>
          <w:rFonts w:eastAsia="Times New Roman" w:cs="Times New Roman"/>
          <w:szCs w:val="24"/>
        </w:rPr>
        <w:t xml:space="preserve">. Σας εύχομαι να γίνεται και Πρόεδρος του </w:t>
      </w:r>
      <w:r w:rsidRPr="009E3DD6">
        <w:rPr>
          <w:rFonts w:eastAsia="Times New Roman" w:cs="Times New Roman"/>
          <w:szCs w:val="24"/>
        </w:rPr>
        <w:t>ΣΥΡΙΖΑ</w:t>
      </w:r>
      <w:r>
        <w:rPr>
          <w:rFonts w:eastAsia="Times New Roman" w:cs="Times New Roman"/>
          <w:szCs w:val="24"/>
        </w:rPr>
        <w:t>.</w:t>
      </w:r>
    </w:p>
    <w:p w14:paraId="289F3F1D" w14:textId="77777777" w:rsidR="001E1ED4" w:rsidRDefault="000D3DEF">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Διέφυγε, κύριε Παππά.</w:t>
      </w:r>
    </w:p>
    <w:p w14:paraId="289F3F1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Δύο επισημάνσεις. Τη μία την είπα. Τη δεύτερη θα την πω τώρα. </w:t>
      </w:r>
    </w:p>
    <w:p w14:paraId="289F3F1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αναφερόμενος σε αυτά που </w:t>
      </w:r>
      <w:proofErr w:type="spellStart"/>
      <w:r>
        <w:rPr>
          <w:rFonts w:eastAsia="Times New Roman" w:cs="Times New Roman"/>
          <w:szCs w:val="24"/>
        </w:rPr>
        <w:t>προείπα</w:t>
      </w:r>
      <w:proofErr w:type="spellEnd"/>
      <w:r>
        <w:rPr>
          <w:rFonts w:eastAsia="Times New Roman" w:cs="Times New Roman"/>
          <w:szCs w:val="24"/>
        </w:rPr>
        <w:t xml:space="preserve"> εγώ περί υπαλλήλων και Καναλιού της </w:t>
      </w:r>
      <w:r w:rsidRPr="00840C4C">
        <w:rPr>
          <w:rFonts w:eastAsia="Times New Roman" w:cs="Times New Roman"/>
          <w:szCs w:val="24"/>
        </w:rPr>
        <w:t>Βουλή</w:t>
      </w:r>
      <w:r>
        <w:rPr>
          <w:rFonts w:eastAsia="Times New Roman" w:cs="Times New Roman"/>
          <w:szCs w:val="24"/>
        </w:rPr>
        <w:t xml:space="preserve">ς ότι θέλετε και περισσότερους υπαλλήλους. Δηλαδή, </w:t>
      </w:r>
      <w:r w:rsidRPr="00A341B8">
        <w:rPr>
          <w:rFonts w:eastAsia="Times New Roman" w:cs="Times New Roman"/>
          <w:szCs w:val="24"/>
        </w:rPr>
        <w:t>κύριε Πρόεδρε,</w:t>
      </w:r>
      <w:r>
        <w:rPr>
          <w:rFonts w:eastAsia="Times New Roman" w:cs="Times New Roman"/>
          <w:szCs w:val="24"/>
        </w:rPr>
        <w:t xml:space="preserve"> αποκαλυφθήκατε. Διότι στην αρ</w:t>
      </w:r>
      <w:r>
        <w:rPr>
          <w:rFonts w:eastAsia="Times New Roman" w:cs="Times New Roman"/>
          <w:szCs w:val="24"/>
        </w:rPr>
        <w:t xml:space="preserve">χή είπατε ότι δεν είστε και διαχειριστές. Εσείς αποκαλυφθήκατε και πείτε μου ειλικρινά: Θα τα λέγατε αυτά προ </w:t>
      </w:r>
      <w:r>
        <w:rPr>
          <w:rFonts w:eastAsia="Times New Roman" w:cs="Times New Roman"/>
          <w:szCs w:val="24"/>
        </w:rPr>
        <w:t xml:space="preserve">του </w:t>
      </w:r>
      <w:r>
        <w:rPr>
          <w:rFonts w:eastAsia="Times New Roman" w:cs="Times New Roman"/>
          <w:szCs w:val="24"/>
        </w:rPr>
        <w:t xml:space="preserve">Ιανουαρίου του 2015, τότε που ήσασταν απλός Βουλευτής και δεν ήσασταν Πρόεδρος της </w:t>
      </w:r>
      <w:r w:rsidRPr="00840C4C">
        <w:rPr>
          <w:rFonts w:eastAsia="Times New Roman" w:cs="Times New Roman"/>
          <w:szCs w:val="24"/>
        </w:rPr>
        <w:t>Βουλή</w:t>
      </w:r>
      <w:r>
        <w:rPr>
          <w:rFonts w:eastAsia="Times New Roman" w:cs="Times New Roman"/>
          <w:szCs w:val="24"/>
        </w:rPr>
        <w:t>ς;</w:t>
      </w:r>
    </w:p>
    <w:p w14:paraId="289F3F20"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Για μένα αυτά που είπατε ότι θέλετε και περισσότερο</w:t>
      </w:r>
      <w:r>
        <w:rPr>
          <w:rFonts w:eastAsia="Times New Roman" w:cs="Times New Roman"/>
          <w:szCs w:val="24"/>
        </w:rPr>
        <w:t xml:space="preserve">υς υπαλλήλους σε αυτούς τους καιρούς για το Κανάλι της </w:t>
      </w:r>
      <w:r w:rsidRPr="00840C4C">
        <w:rPr>
          <w:rFonts w:eastAsia="Times New Roman" w:cs="Times New Roman"/>
          <w:szCs w:val="24"/>
        </w:rPr>
        <w:t>Βουλή</w:t>
      </w:r>
      <w:r>
        <w:rPr>
          <w:rFonts w:eastAsia="Times New Roman" w:cs="Times New Roman"/>
          <w:szCs w:val="24"/>
        </w:rPr>
        <w:t>ς, που όταν παίρνουμε τηλέφωνο το απόγευμα δεν σηκώνουν ούτε το τηλέφωνο, είναι ντροπή.</w:t>
      </w:r>
    </w:p>
    <w:p w14:paraId="289F3F21" w14:textId="77777777" w:rsidR="001E1ED4" w:rsidRDefault="000D3DEF">
      <w:pPr>
        <w:spacing w:line="600" w:lineRule="auto"/>
        <w:ind w:firstLine="720"/>
        <w:contextualSpacing/>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Τώρα τι να σας πω; Να σας πω τώρα για το τηλέφωνο του </w:t>
      </w:r>
      <w:r>
        <w:rPr>
          <w:rFonts w:eastAsia="Times New Roman" w:cs="Times New Roman"/>
          <w:szCs w:val="24"/>
        </w:rPr>
        <w:t>κ</w:t>
      </w:r>
      <w:r>
        <w:rPr>
          <w:rFonts w:eastAsia="Times New Roman" w:cs="Times New Roman"/>
          <w:szCs w:val="24"/>
        </w:rPr>
        <w:t xml:space="preserve">αναλιού; </w:t>
      </w:r>
    </w:p>
    <w:p w14:paraId="289F3F22"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Εκε</w:t>
      </w:r>
      <w:r>
        <w:rPr>
          <w:rFonts w:eastAsia="Times New Roman" w:cs="Times New Roman"/>
          <w:szCs w:val="24"/>
        </w:rPr>
        <w:t xml:space="preserve">ί γίνεται μια εξαιρετική δουλειά. Η εμβέλεια του </w:t>
      </w:r>
      <w:r>
        <w:rPr>
          <w:rFonts w:eastAsia="Times New Roman" w:cs="Times New Roman"/>
          <w:szCs w:val="24"/>
        </w:rPr>
        <w:t>κ</w:t>
      </w:r>
      <w:r>
        <w:rPr>
          <w:rFonts w:eastAsia="Times New Roman" w:cs="Times New Roman"/>
          <w:szCs w:val="24"/>
        </w:rPr>
        <w:t xml:space="preserve">αναλιού είναι εξαιρετική και για τη δημοκρατία και για την πολιτεία. Και αν χρειαστούν περισσότεροι, θα μπουν και περισσότεροι. Διότι έτσι </w:t>
      </w:r>
      <w:r w:rsidRPr="00E57B5A">
        <w:rPr>
          <w:rFonts w:eastAsia="Times New Roman" w:cs="Times New Roman"/>
          <w:szCs w:val="24"/>
        </w:rPr>
        <w:t>πρέπει να</w:t>
      </w:r>
      <w:r>
        <w:rPr>
          <w:rFonts w:eastAsia="Times New Roman" w:cs="Times New Roman"/>
          <w:szCs w:val="24"/>
        </w:rPr>
        <w:t xml:space="preserve"> γίνει για να λειτουργεί καλύτερα. Το έχω πει </w:t>
      </w:r>
      <w:r>
        <w:rPr>
          <w:rFonts w:eastAsia="Times New Roman" w:cs="Times New Roman"/>
          <w:szCs w:val="24"/>
        </w:rPr>
        <w:lastRenderedPageBreak/>
        <w:t>για όλες τις</w:t>
      </w:r>
      <w:r>
        <w:rPr>
          <w:rFonts w:eastAsia="Times New Roman" w:cs="Times New Roman"/>
          <w:szCs w:val="24"/>
        </w:rPr>
        <w:t xml:space="preserve"> υπηρεσίες και όταν ανέλαβα ως Πρόεδρος. Και μηχανικοί επιπλέον ήρθαν. Χρειάζονται και περισσότεροι, όπως και </w:t>
      </w:r>
      <w:proofErr w:type="spellStart"/>
      <w:r>
        <w:rPr>
          <w:rFonts w:eastAsia="Times New Roman" w:cs="Times New Roman"/>
          <w:szCs w:val="24"/>
        </w:rPr>
        <w:t>πληροφορικάριοι</w:t>
      </w:r>
      <w:proofErr w:type="spellEnd"/>
      <w:r>
        <w:rPr>
          <w:rFonts w:eastAsia="Times New Roman" w:cs="Times New Roman"/>
          <w:szCs w:val="24"/>
        </w:rPr>
        <w:t xml:space="preserve"> και άλλοι και άλλοι εδώ μέσα.</w:t>
      </w:r>
    </w:p>
    <w:p w14:paraId="289F3F23" w14:textId="77777777" w:rsidR="001E1ED4" w:rsidRDefault="000D3DEF">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Κύριε Γεωργιάδη, έχετε τον λόγο.</w:t>
      </w:r>
    </w:p>
    <w:p w14:paraId="289F3F24" w14:textId="77777777" w:rsidR="001E1ED4" w:rsidRDefault="000D3DEF">
      <w:pPr>
        <w:spacing w:line="600" w:lineRule="auto"/>
        <w:ind w:firstLine="720"/>
        <w:contextualSpacing/>
        <w:jc w:val="both"/>
        <w:rPr>
          <w:rFonts w:eastAsia="Times New Roman" w:cs="Times New Roman"/>
          <w:szCs w:val="24"/>
        </w:rPr>
      </w:pPr>
      <w:r w:rsidRPr="00344591">
        <w:rPr>
          <w:rFonts w:eastAsia="Times New Roman" w:cs="Times New Roman"/>
          <w:b/>
          <w:bCs/>
          <w:szCs w:val="24"/>
        </w:rPr>
        <w:t>ΜΑΡΙΟΣ ΓΕΩΡΓΙΑΔΗΣ (Θ</w:t>
      </w:r>
      <w:r>
        <w:rPr>
          <w:rFonts w:eastAsia="Times New Roman" w:cs="Times New Roman"/>
          <w:b/>
          <w:bCs/>
          <w:szCs w:val="24"/>
        </w:rPr>
        <w:t>΄</w:t>
      </w:r>
      <w:r w:rsidRPr="00344591">
        <w:rPr>
          <w:rFonts w:eastAsia="Times New Roman" w:cs="Times New Roman"/>
          <w:b/>
          <w:szCs w:val="24"/>
        </w:rPr>
        <w:t xml:space="preserve"> Αντιπρόεδρος </w:t>
      </w:r>
      <w:r w:rsidRPr="00344591">
        <w:rPr>
          <w:rFonts w:eastAsia="Times New Roman" w:cs="Times New Roman"/>
          <w:b/>
          <w:szCs w:val="24"/>
        </w:rPr>
        <w:t>της Βουλής</w:t>
      </w:r>
      <w:r w:rsidRPr="00344591">
        <w:rPr>
          <w:rFonts w:eastAsia="Times New Roman" w:cs="Times New Roman"/>
          <w:b/>
          <w:bCs/>
          <w:szCs w:val="24"/>
        </w:rPr>
        <w:t>):</w:t>
      </w:r>
      <w:r>
        <w:rPr>
          <w:rFonts w:eastAsia="Times New Roman" w:cs="Times New Roman"/>
          <w:szCs w:val="24"/>
        </w:rPr>
        <w:t xml:space="preserve"> Πολύ σύντομα να πω κάτι απλώς για να ακουστεί. Ξέρω ότι δεν το έχει κάνει ο κύριος Πρόεδρος με δόλο -προς </w:t>
      </w:r>
      <w:r>
        <w:rPr>
          <w:rFonts w:eastAsia="Times New Roman" w:cs="Times New Roman"/>
          <w:szCs w:val="24"/>
        </w:rPr>
        <w:t>θ</w:t>
      </w:r>
      <w:r>
        <w:rPr>
          <w:rFonts w:eastAsia="Times New Roman" w:cs="Times New Roman"/>
          <w:szCs w:val="24"/>
        </w:rPr>
        <w:t xml:space="preserve">εού!- απλώς του διέφυγε. Ούτε η Ένωση Κεντρώων έχει κάποιον υπάλληλο της </w:t>
      </w:r>
      <w:r w:rsidRPr="00840C4C">
        <w:rPr>
          <w:rFonts w:eastAsia="Times New Roman" w:cs="Times New Roman"/>
          <w:szCs w:val="24"/>
        </w:rPr>
        <w:t>Βουλή</w:t>
      </w:r>
      <w:r>
        <w:rPr>
          <w:rFonts w:eastAsia="Times New Roman" w:cs="Times New Roman"/>
          <w:szCs w:val="24"/>
        </w:rPr>
        <w:t xml:space="preserve">ς. Το λέω απλώς για να ακουστεί. Το γνωρίζω, </w:t>
      </w:r>
      <w:r w:rsidRPr="00A341B8">
        <w:rPr>
          <w:rFonts w:eastAsia="Times New Roman" w:cs="Times New Roman"/>
          <w:szCs w:val="24"/>
        </w:rPr>
        <w:t xml:space="preserve">κύριε </w:t>
      </w:r>
      <w:r w:rsidRPr="00A341B8">
        <w:rPr>
          <w:rFonts w:eastAsia="Times New Roman" w:cs="Times New Roman"/>
          <w:szCs w:val="24"/>
        </w:rPr>
        <w:t>Πρόεδρε,</w:t>
      </w:r>
      <w:r>
        <w:rPr>
          <w:rFonts w:eastAsia="Times New Roman" w:cs="Times New Roman"/>
          <w:szCs w:val="24"/>
        </w:rPr>
        <w:t xml:space="preserve"> ότι δεν το έχετε κάνει με δόλο σε καμμία των περιπτώσεων.</w:t>
      </w:r>
    </w:p>
    <w:p w14:paraId="289F3F25" w14:textId="77777777" w:rsidR="001E1ED4" w:rsidRDefault="000D3DEF">
      <w:pPr>
        <w:spacing w:line="600" w:lineRule="auto"/>
        <w:ind w:firstLine="720"/>
        <w:contextualSpacing/>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Σε εσάς το έκανα χωρίς προκατάληψη</w:t>
      </w:r>
      <w:r>
        <w:rPr>
          <w:rFonts w:eastAsia="Times New Roman" w:cs="Times New Roman"/>
          <w:szCs w:val="24"/>
        </w:rPr>
        <w:t>!</w:t>
      </w:r>
    </w:p>
    <w:p w14:paraId="289F3F26" w14:textId="77777777" w:rsidR="001E1ED4" w:rsidRDefault="000D3DEF">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Ευχαριστούμε, κύριε Γεωργιάδη.</w:t>
      </w:r>
    </w:p>
    <w:p w14:paraId="289F3F27"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sidRPr="00A341B8">
        <w:rPr>
          <w:rFonts w:eastAsia="Times New Roman" w:cs="Times New Roman"/>
          <w:szCs w:val="24"/>
        </w:rPr>
        <w:t>Κύριε Πρόεδρε,</w:t>
      </w:r>
      <w:r>
        <w:rPr>
          <w:rFonts w:eastAsia="Times New Roman" w:cs="Times New Roman"/>
          <w:szCs w:val="24"/>
        </w:rPr>
        <w:t xml:space="preserve"> το</w:t>
      </w:r>
      <w:r>
        <w:rPr>
          <w:rFonts w:eastAsia="Times New Roman" w:cs="Times New Roman"/>
          <w:szCs w:val="24"/>
        </w:rPr>
        <w:t xml:space="preserve"> άρθρο 22 θα το ψηφίσουμε όπως διαμορφώθηκε;</w:t>
      </w:r>
    </w:p>
    <w:p w14:paraId="289F3F28" w14:textId="77777777" w:rsidR="001E1ED4" w:rsidRDefault="000D3DEF">
      <w:pPr>
        <w:spacing w:line="600" w:lineRule="auto"/>
        <w:ind w:firstLine="720"/>
        <w:contextualSpacing/>
        <w:jc w:val="both"/>
        <w:rPr>
          <w:rFonts w:eastAsia="Times New Roman" w:cs="Times New Roman"/>
          <w:szCs w:val="24"/>
        </w:rPr>
      </w:pPr>
      <w:r w:rsidRPr="009531E1">
        <w:rPr>
          <w:rFonts w:eastAsia="Times New Roman" w:cs="Times New Roman"/>
          <w:b/>
          <w:szCs w:val="24"/>
        </w:rPr>
        <w:lastRenderedPageBreak/>
        <w:t>ΠΡΟΕΔΡΕΥΩΝ (Σπυρίδων Λυκούδης):</w:t>
      </w:r>
      <w:r>
        <w:rPr>
          <w:rFonts w:eastAsia="Times New Roman" w:cs="Times New Roman"/>
          <w:szCs w:val="24"/>
        </w:rPr>
        <w:t xml:space="preserve"> </w:t>
      </w:r>
      <w:r w:rsidRPr="00712A75">
        <w:rPr>
          <w:rFonts w:eastAsia="Times New Roman" w:cs="Times New Roman"/>
          <w:szCs w:val="24"/>
        </w:rPr>
        <w:t>Βεβα</w:t>
      </w:r>
      <w:r>
        <w:rPr>
          <w:rFonts w:eastAsia="Times New Roman" w:cs="Times New Roman"/>
          <w:szCs w:val="24"/>
        </w:rPr>
        <w:t>ίως</w:t>
      </w:r>
      <w:r w:rsidRPr="001E657E">
        <w:rPr>
          <w:rFonts w:eastAsia="Times New Roman" w:cs="Times New Roman"/>
          <w:szCs w:val="24"/>
        </w:rPr>
        <w:t xml:space="preserve">, κυρία </w:t>
      </w:r>
      <w:proofErr w:type="spellStart"/>
      <w:r w:rsidRPr="001E657E">
        <w:rPr>
          <w:rFonts w:eastAsia="Times New Roman" w:cs="Times New Roman"/>
          <w:szCs w:val="24"/>
        </w:rPr>
        <w:t>Κοζομπόλη</w:t>
      </w:r>
      <w:proofErr w:type="spellEnd"/>
      <w:r w:rsidRPr="001E657E">
        <w:rPr>
          <w:rFonts w:eastAsia="Times New Roman" w:cs="Times New Roman"/>
          <w:szCs w:val="24"/>
        </w:rPr>
        <w:t xml:space="preserve">, θα </w:t>
      </w:r>
      <w:r>
        <w:rPr>
          <w:rFonts w:eastAsia="Times New Roman" w:cs="Times New Roman"/>
          <w:szCs w:val="24"/>
        </w:rPr>
        <w:t xml:space="preserve">παραμείνει μόνο </w:t>
      </w:r>
      <w:r w:rsidRPr="001E657E">
        <w:rPr>
          <w:rFonts w:eastAsia="Times New Roman" w:cs="Times New Roman"/>
          <w:szCs w:val="24"/>
        </w:rPr>
        <w:t xml:space="preserve">η πρώτη παράγραφος. </w:t>
      </w:r>
    </w:p>
    <w:p w14:paraId="289F3F29" w14:textId="77777777" w:rsidR="001E1ED4" w:rsidRDefault="000D3DEF">
      <w:pPr>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w:t>
      </w:r>
      <w:r w:rsidRPr="001A12B6">
        <w:rPr>
          <w:rFonts w:eastAsia="Times New Roman" w:cs="Times New Roman"/>
          <w:szCs w:val="24"/>
        </w:rPr>
        <w:t>κηρύσσεται περαιωμένη η συζήτηση</w:t>
      </w:r>
      <w:r>
        <w:rPr>
          <w:rFonts w:eastAsia="Times New Roman" w:cs="Times New Roman"/>
          <w:szCs w:val="24"/>
        </w:rPr>
        <w:t xml:space="preserve">, </w:t>
      </w:r>
      <w:r w:rsidRPr="004C66F1">
        <w:rPr>
          <w:rFonts w:eastAsia="Times New Roman" w:cs="Times New Roman"/>
          <w:szCs w:val="24"/>
        </w:rPr>
        <w:t>σύμφωνα με τις διατάξεις του άρθρου 76 του Συντάγ</w:t>
      </w:r>
      <w:r w:rsidRPr="004C66F1">
        <w:rPr>
          <w:rFonts w:eastAsia="Times New Roman" w:cs="Times New Roman"/>
          <w:szCs w:val="24"/>
        </w:rPr>
        <w:t>ματος και του άρθρου 118 του Κανονισμού της Βουλής,</w:t>
      </w:r>
      <w:r>
        <w:rPr>
          <w:rFonts w:eastAsia="Times New Roman" w:cs="Times New Roman"/>
          <w:szCs w:val="24"/>
        </w:rPr>
        <w:t xml:space="preserve"> </w:t>
      </w:r>
      <w:r w:rsidRPr="001A12B6">
        <w:rPr>
          <w:rFonts w:eastAsia="Times New Roman" w:cs="Times New Roman"/>
          <w:szCs w:val="24"/>
        </w:rPr>
        <w:t xml:space="preserve">επί </w:t>
      </w:r>
      <w:r>
        <w:rPr>
          <w:rFonts w:eastAsia="Times New Roman" w:cs="Times New Roman"/>
          <w:szCs w:val="24"/>
        </w:rPr>
        <w:t xml:space="preserve">της πρότασης του Προέδρου της </w:t>
      </w:r>
      <w:r w:rsidRPr="00840C4C">
        <w:rPr>
          <w:rFonts w:eastAsia="Times New Roman" w:cs="Times New Roman"/>
          <w:szCs w:val="24"/>
        </w:rPr>
        <w:t>Βουλή</w:t>
      </w:r>
      <w:r>
        <w:rPr>
          <w:rFonts w:eastAsia="Times New Roman" w:cs="Times New Roman"/>
          <w:szCs w:val="24"/>
        </w:rPr>
        <w:t>ς των Ελλήνων: «Για την τροποποίηση διατάξεων του Κανονισμού της Βουλής - Μέρος Β΄ (ΦΕΚ 51Α΄/10.4.1997) και Μέρος Κοινοβουλευτικό (ΦΕΚ 106 Α΄/24.6.1987), όπως ισχύου</w:t>
      </w:r>
      <w:r>
        <w:rPr>
          <w:rFonts w:eastAsia="Times New Roman" w:cs="Times New Roman"/>
          <w:szCs w:val="24"/>
        </w:rPr>
        <w:t xml:space="preserve">ν». </w:t>
      </w:r>
    </w:p>
    <w:p w14:paraId="289F3F2A"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και του συνόλου της πρότασης τους Προέδρου και η ψήφισή τους θα γίνει </w:t>
      </w:r>
      <w:r w:rsidRPr="001A12B6">
        <w:rPr>
          <w:rFonts w:eastAsia="Times New Roman" w:cs="Times New Roman"/>
          <w:szCs w:val="24"/>
        </w:rPr>
        <w:t>χωριστά</w:t>
      </w:r>
      <w:r>
        <w:rPr>
          <w:rFonts w:eastAsia="Times New Roman" w:cs="Times New Roman"/>
          <w:szCs w:val="24"/>
        </w:rPr>
        <w:t>.</w:t>
      </w:r>
    </w:p>
    <w:p w14:paraId="289F3F2B"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της πρότασης, είκοσι οκτώ άρθρα, το ακροτελεύτιο άρθρο, καθώς και το σύνολο της πρότασης. </w:t>
      </w:r>
    </w:p>
    <w:p w14:paraId="289F3F2C"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Κάθε φορά στην οθόνη εμφανίζονται ως τέσσερα άρθρα προς ψήφιση. Για να ψηφίσετε και τα υπόλοιπα θα πρέπει να </w:t>
      </w:r>
      <w:r>
        <w:rPr>
          <w:rFonts w:eastAsia="Times New Roman" w:cs="Times New Roman"/>
          <w:szCs w:val="24"/>
        </w:rPr>
        <w:t xml:space="preserve">«κυλίσετε» την οθόνη αφής. Στο πάνω δεξιά μέρος της οθόνης εμφανίζεται κάθε φορά ο αριθμός των άρθρων που απομένουν </w:t>
      </w:r>
      <w:r>
        <w:rPr>
          <w:rFonts w:eastAsia="Times New Roman" w:cs="Times New Roman"/>
          <w:szCs w:val="24"/>
        </w:rPr>
        <w:lastRenderedPageBreak/>
        <w:t xml:space="preserve">για ψήφιση. Βεβαιωθείτε ότι έχετε ψηφίσει όλα τα άρθρα, το ακροτελεύτιο άρθρο και το σύνολο. </w:t>
      </w:r>
    </w:p>
    <w:p w14:paraId="289F3F2D"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Αφού καταχωρ</w:t>
      </w:r>
      <w:r>
        <w:rPr>
          <w:rFonts w:eastAsia="Times New Roman" w:cs="Times New Roman"/>
          <w:szCs w:val="24"/>
        </w:rPr>
        <w:t>ί</w:t>
      </w:r>
      <w:r>
        <w:rPr>
          <w:rFonts w:eastAsia="Times New Roman" w:cs="Times New Roman"/>
          <w:szCs w:val="24"/>
        </w:rPr>
        <w:t>σετε την ψήφο σας, έχετε τη δυνατ</w:t>
      </w:r>
      <w:r>
        <w:rPr>
          <w:rFonts w:eastAsia="Times New Roman" w:cs="Times New Roman"/>
          <w:szCs w:val="24"/>
        </w:rPr>
        <w:t>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14:paraId="289F3F2E"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μη φύγουν οι εκπρόσωποι των </w:t>
      </w:r>
      <w:r>
        <w:rPr>
          <w:rFonts w:eastAsia="Times New Roman" w:cs="Times New Roman"/>
          <w:szCs w:val="24"/>
        </w:rPr>
        <w:t>κ</w:t>
      </w:r>
      <w:r>
        <w:rPr>
          <w:rFonts w:eastAsia="Times New Roman" w:cs="Times New Roman"/>
          <w:szCs w:val="24"/>
        </w:rPr>
        <w:t>ομμάτων, διότι θα ψηφίσουμε μια τροπ</w:t>
      </w:r>
      <w:r>
        <w:rPr>
          <w:rFonts w:eastAsia="Times New Roman" w:cs="Times New Roman"/>
          <w:szCs w:val="24"/>
        </w:rPr>
        <w:t>οποίηση.</w:t>
      </w:r>
    </w:p>
    <w:p w14:paraId="289F3F2F" w14:textId="77777777" w:rsidR="001E1ED4" w:rsidRDefault="000D3DEF">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289F3F30" w14:textId="77777777" w:rsidR="001E1ED4" w:rsidRDefault="000D3DEF">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289F3F31" w14:textId="77777777" w:rsidR="001E1ED4" w:rsidRDefault="000D3DEF">
      <w:pPr>
        <w:spacing w:line="600" w:lineRule="auto"/>
        <w:ind w:firstLine="720"/>
        <w:contextualSpacing/>
        <w:jc w:val="both"/>
        <w:rPr>
          <w:rFonts w:eastAsia="Times New Roman" w:cs="Times New Roman"/>
          <w:szCs w:val="24"/>
        </w:rPr>
      </w:pPr>
      <w:r w:rsidRPr="002575BE">
        <w:rPr>
          <w:rFonts w:eastAsia="Times New Roman" w:cs="Times New Roman"/>
          <w:b/>
          <w:szCs w:val="24"/>
        </w:rPr>
        <w:t>ΠΡΟΕΔΡΕΥΩΝ (Σπυρίδων Λυκούδης</w:t>
      </w:r>
      <w:r w:rsidRPr="002575BE">
        <w:rPr>
          <w:rFonts w:eastAsia="Times New Roman" w:cs="Times New Roman"/>
          <w:szCs w:val="24"/>
        </w:rPr>
        <w:t>)</w:t>
      </w:r>
      <w:r w:rsidRPr="002575BE">
        <w:rPr>
          <w:rFonts w:eastAsia="Times New Roman" w:cs="Times New Roman"/>
          <w:b/>
          <w:szCs w:val="24"/>
        </w:rPr>
        <w:t>:</w:t>
      </w:r>
      <w:r w:rsidRPr="002575BE">
        <w:rPr>
          <w:rFonts w:eastAsia="Times New Roman" w:cs="Times New Roman"/>
          <w:szCs w:val="24"/>
        </w:rPr>
        <w:t xml:space="preserve"> </w:t>
      </w:r>
      <w:r>
        <w:rPr>
          <w:rFonts w:eastAsia="Times New Roman" w:cs="Times New Roman"/>
          <w:szCs w:val="24"/>
        </w:rPr>
        <w:t>Παρακαλώ να κλείσει το σύστημα της ηλεκτρονικής ψηφοφορίας.</w:t>
      </w:r>
    </w:p>
    <w:p w14:paraId="289F3F32" w14:textId="77777777" w:rsidR="001E1ED4" w:rsidRDefault="000D3DEF">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289F3F33" w14:textId="77777777" w:rsidR="001E1ED4" w:rsidRDefault="000D3DEF">
      <w:pPr>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289F3F34" w14:textId="77777777" w:rsidR="001E1ED4" w:rsidRDefault="000D3DEF">
      <w:pPr>
        <w:spacing w:line="600" w:lineRule="auto"/>
        <w:ind w:firstLine="720"/>
        <w:contextualSpacing/>
        <w:jc w:val="both"/>
        <w:rPr>
          <w:rFonts w:eastAsia="Times New Roman" w:cs="Times New Roman"/>
          <w:szCs w:val="24"/>
        </w:rPr>
      </w:pPr>
      <w:r w:rsidRPr="004768AB">
        <w:rPr>
          <w:rFonts w:eastAsia="Times New Roman" w:cs="Times New Roman"/>
          <w:b/>
          <w:szCs w:val="24"/>
        </w:rPr>
        <w:t>ΠΡΟΕΔΡΕΥΩΝ (</w:t>
      </w:r>
      <w:r>
        <w:rPr>
          <w:rFonts w:eastAsia="Times New Roman" w:cs="Times New Roman"/>
          <w:b/>
          <w:szCs w:val="24"/>
        </w:rPr>
        <w:t xml:space="preserve">Σπυρίδων </w:t>
      </w:r>
      <w:r>
        <w:rPr>
          <w:rFonts w:eastAsia="Times New Roman" w:cs="Times New Roman"/>
          <w:b/>
          <w:szCs w:val="24"/>
        </w:rPr>
        <w:t>Λυκούδης</w:t>
      </w:r>
      <w:r w:rsidRPr="004768AB">
        <w:rPr>
          <w:rFonts w:eastAsia="Times New Roman" w:cs="Times New Roman"/>
          <w:b/>
          <w:szCs w:val="24"/>
        </w:rPr>
        <w:t>):</w:t>
      </w:r>
      <w:r>
        <w:rPr>
          <w:rFonts w:eastAsia="Times New Roman" w:cs="Times New Roman"/>
          <w:szCs w:val="24"/>
        </w:rPr>
        <w:t xml:space="preserve"> Κυρίες και κύριοι,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6351" w:type="dxa"/>
        <w:tblCellMar>
          <w:left w:w="10" w:type="dxa"/>
          <w:right w:w="10" w:type="dxa"/>
        </w:tblCellMar>
        <w:tblLook w:val="04A0" w:firstRow="1" w:lastRow="0" w:firstColumn="1" w:lastColumn="0" w:noHBand="0" w:noVBand="1"/>
      </w:tblPr>
      <w:tblGrid>
        <w:gridCol w:w="1563"/>
        <w:gridCol w:w="1626"/>
        <w:gridCol w:w="1899"/>
        <w:gridCol w:w="819"/>
        <w:gridCol w:w="222"/>
        <w:gridCol w:w="222"/>
      </w:tblGrid>
      <w:tr w:rsidR="001E1ED4" w14:paraId="289F3F36" w14:textId="77777777">
        <w:trPr>
          <w:trHeight w:val="300"/>
        </w:trPr>
        <w:tc>
          <w:tcPr>
            <w:tcW w:w="6351" w:type="dxa"/>
            <w:gridSpan w:val="6"/>
            <w:tcBorders>
              <w:top w:val="nil"/>
              <w:left w:val="nil"/>
              <w:bottom w:val="nil"/>
              <w:right w:val="nil"/>
            </w:tcBorders>
            <w:shd w:val="clear" w:color="auto" w:fill="auto"/>
            <w:noWrap/>
            <w:vAlign w:val="bottom"/>
            <w:hideMark/>
          </w:tcPr>
          <w:p w14:paraId="289F3F3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lastRenderedPageBreak/>
              <w:t>ΓΙΑ ΤΗΝ ΤΡΟΠΟΠΟΙΗΣΗ ΔΙΑΤΑΞΕΩΝ ΤΟΥ ΚΑΝΟΝΙΣΜΟΥ ΤΗΣ ΒΟΥΛΗΣ</w:t>
            </w:r>
          </w:p>
        </w:tc>
      </w:tr>
      <w:tr w:rsidR="001E1ED4" w14:paraId="289F3F3D" w14:textId="77777777">
        <w:trPr>
          <w:trHeight w:val="300"/>
        </w:trPr>
        <w:tc>
          <w:tcPr>
            <w:tcW w:w="1563" w:type="dxa"/>
            <w:tcBorders>
              <w:top w:val="nil"/>
              <w:left w:val="nil"/>
              <w:bottom w:val="nil"/>
              <w:right w:val="nil"/>
            </w:tcBorders>
            <w:shd w:val="clear" w:color="auto" w:fill="auto"/>
            <w:noWrap/>
            <w:vAlign w:val="bottom"/>
            <w:hideMark/>
          </w:tcPr>
          <w:p w14:paraId="289F3F37" w14:textId="77777777" w:rsidR="007110C9" w:rsidRPr="00EB27C8" w:rsidRDefault="000D3DEF">
            <w:pPr>
              <w:contextualSpacing/>
              <w:rPr>
                <w:rFonts w:ascii="Calibri" w:eastAsia="Times New Roman" w:hAnsi="Calibri" w:cs="Times New Roman"/>
                <w:color w:val="000000"/>
                <w:sz w:val="22"/>
                <w:szCs w:val="22"/>
              </w:rPr>
            </w:pPr>
          </w:p>
        </w:tc>
        <w:tc>
          <w:tcPr>
            <w:tcW w:w="1626" w:type="dxa"/>
            <w:tcBorders>
              <w:top w:val="nil"/>
              <w:left w:val="nil"/>
              <w:bottom w:val="nil"/>
              <w:right w:val="nil"/>
            </w:tcBorders>
            <w:shd w:val="clear" w:color="auto" w:fill="auto"/>
            <w:noWrap/>
            <w:vAlign w:val="bottom"/>
            <w:hideMark/>
          </w:tcPr>
          <w:p w14:paraId="289F3F38" w14:textId="77777777" w:rsidR="007110C9" w:rsidRPr="00EB27C8" w:rsidRDefault="000D3DEF">
            <w:pPr>
              <w:contextualSpacing/>
              <w:rPr>
                <w:rFonts w:ascii="Calibri" w:eastAsia="Times New Roman" w:hAnsi="Calibri" w:cs="Times New Roman"/>
                <w:color w:val="000000"/>
                <w:sz w:val="22"/>
                <w:szCs w:val="22"/>
              </w:rPr>
            </w:pPr>
            <w:proofErr w:type="spellStart"/>
            <w:r w:rsidRPr="00EB27C8">
              <w:rPr>
                <w:rFonts w:ascii="Calibri" w:eastAsia="Times New Roman" w:hAnsi="Calibri" w:cs="Times New Roman"/>
                <w:color w:val="000000"/>
                <w:sz w:val="22"/>
                <w:szCs w:val="22"/>
              </w:rPr>
              <w:t>Ημ</w:t>
            </w:r>
            <w:proofErr w:type="spellEnd"/>
            <w:r w:rsidRPr="00EB27C8">
              <w:rPr>
                <w:rFonts w:ascii="Calibri" w:eastAsia="Times New Roman" w:hAnsi="Calibri" w:cs="Times New Roman"/>
                <w:color w:val="000000"/>
                <w:sz w:val="22"/>
                <w:szCs w:val="22"/>
              </w:rPr>
              <w:t>/</w:t>
            </w:r>
            <w:proofErr w:type="spellStart"/>
            <w:r w:rsidRPr="00EB27C8">
              <w:rPr>
                <w:rFonts w:ascii="Calibri" w:eastAsia="Times New Roman" w:hAnsi="Calibri" w:cs="Times New Roman"/>
                <w:color w:val="000000"/>
                <w:sz w:val="22"/>
                <w:szCs w:val="22"/>
              </w:rPr>
              <w:t>νία</w:t>
            </w:r>
            <w:proofErr w:type="spellEnd"/>
            <w:r w:rsidRPr="00EB27C8">
              <w:rPr>
                <w:rFonts w:ascii="Calibri" w:eastAsia="Times New Roman" w:hAnsi="Calibri" w:cs="Times New Roman"/>
                <w:color w:val="000000"/>
                <w:sz w:val="22"/>
                <w:szCs w:val="22"/>
              </w:rPr>
              <w:t>:</w:t>
            </w:r>
          </w:p>
        </w:tc>
        <w:tc>
          <w:tcPr>
            <w:tcW w:w="1899" w:type="dxa"/>
            <w:tcBorders>
              <w:top w:val="nil"/>
              <w:left w:val="nil"/>
              <w:bottom w:val="nil"/>
              <w:right w:val="nil"/>
            </w:tcBorders>
            <w:shd w:val="clear" w:color="auto" w:fill="auto"/>
            <w:noWrap/>
            <w:vAlign w:val="bottom"/>
            <w:hideMark/>
          </w:tcPr>
          <w:p w14:paraId="289F3F39" w14:textId="77777777" w:rsidR="007110C9" w:rsidRPr="00EB27C8" w:rsidRDefault="000D3DEF">
            <w:pPr>
              <w:contextualSpacing/>
              <w:jc w:val="right"/>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13</w:t>
            </w:r>
            <w:r w:rsidRPr="00EB27C8">
              <w:rPr>
                <w:rFonts w:ascii="Calibri" w:eastAsia="Times New Roman" w:hAnsi="Calibri" w:cs="Times New Roman"/>
                <w:color w:val="000000"/>
                <w:sz w:val="22"/>
                <w:szCs w:val="22"/>
              </w:rPr>
              <w:t>/7/2018</w:t>
            </w:r>
          </w:p>
        </w:tc>
        <w:tc>
          <w:tcPr>
            <w:tcW w:w="819" w:type="dxa"/>
            <w:tcBorders>
              <w:top w:val="nil"/>
              <w:left w:val="nil"/>
              <w:bottom w:val="nil"/>
              <w:right w:val="nil"/>
            </w:tcBorders>
            <w:shd w:val="clear" w:color="auto" w:fill="auto"/>
            <w:noWrap/>
            <w:vAlign w:val="bottom"/>
            <w:hideMark/>
          </w:tcPr>
          <w:p w14:paraId="289F3F3A" w14:textId="77777777" w:rsidR="007110C9" w:rsidRPr="00EB27C8" w:rsidRDefault="000D3DEF">
            <w:pPr>
              <w:contextualSpacing/>
              <w:jc w:val="right"/>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3B"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3F3C" w14:textId="77777777" w:rsidR="007110C9" w:rsidRPr="00EB27C8" w:rsidRDefault="000D3DEF">
            <w:pPr>
              <w:contextualSpacing/>
              <w:rPr>
                <w:rFonts w:ascii="Times New Roman" w:eastAsia="Times New Roman" w:hAnsi="Times New Roman" w:cs="Times New Roman"/>
                <w:sz w:val="20"/>
              </w:rPr>
            </w:pPr>
          </w:p>
        </w:tc>
      </w:tr>
      <w:tr w:rsidR="001E1ED4" w14:paraId="289F3F44" w14:textId="77777777">
        <w:trPr>
          <w:trHeight w:val="300"/>
        </w:trPr>
        <w:tc>
          <w:tcPr>
            <w:tcW w:w="1563" w:type="dxa"/>
            <w:tcBorders>
              <w:top w:val="nil"/>
              <w:left w:val="nil"/>
              <w:bottom w:val="nil"/>
              <w:right w:val="nil"/>
            </w:tcBorders>
            <w:shd w:val="clear" w:color="auto" w:fill="auto"/>
            <w:noWrap/>
            <w:vAlign w:val="bottom"/>
            <w:hideMark/>
          </w:tcPr>
          <w:p w14:paraId="289F3F3E"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3F3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Κωδικός:</w:t>
            </w:r>
          </w:p>
        </w:tc>
        <w:tc>
          <w:tcPr>
            <w:tcW w:w="1899" w:type="dxa"/>
            <w:tcBorders>
              <w:top w:val="nil"/>
              <w:left w:val="nil"/>
              <w:bottom w:val="nil"/>
              <w:right w:val="nil"/>
            </w:tcBorders>
            <w:shd w:val="clear" w:color="auto" w:fill="auto"/>
            <w:noWrap/>
            <w:vAlign w:val="bottom"/>
            <w:hideMark/>
          </w:tcPr>
          <w:p w14:paraId="289F3F40" w14:textId="77777777" w:rsidR="007110C9" w:rsidRPr="00EB27C8" w:rsidRDefault="000D3DEF">
            <w:pPr>
              <w:contextualSpacing/>
              <w:jc w:val="right"/>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20180713</w:t>
            </w:r>
          </w:p>
        </w:tc>
        <w:tc>
          <w:tcPr>
            <w:tcW w:w="819" w:type="dxa"/>
            <w:tcBorders>
              <w:top w:val="nil"/>
              <w:left w:val="nil"/>
              <w:bottom w:val="nil"/>
              <w:right w:val="nil"/>
            </w:tcBorders>
            <w:shd w:val="clear" w:color="auto" w:fill="auto"/>
            <w:noWrap/>
            <w:vAlign w:val="bottom"/>
            <w:hideMark/>
          </w:tcPr>
          <w:p w14:paraId="289F3F41" w14:textId="77777777" w:rsidR="007110C9" w:rsidRPr="00EB27C8" w:rsidRDefault="000D3DEF">
            <w:pPr>
              <w:contextualSpacing/>
              <w:jc w:val="right"/>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42"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3F43" w14:textId="77777777" w:rsidR="007110C9" w:rsidRPr="00EB27C8" w:rsidRDefault="000D3DEF">
            <w:pPr>
              <w:contextualSpacing/>
              <w:rPr>
                <w:rFonts w:ascii="Times New Roman" w:eastAsia="Times New Roman" w:hAnsi="Times New Roman" w:cs="Times New Roman"/>
                <w:sz w:val="20"/>
              </w:rPr>
            </w:pPr>
          </w:p>
        </w:tc>
      </w:tr>
      <w:tr w:rsidR="001E1ED4" w14:paraId="289F3F48" w14:textId="77777777">
        <w:trPr>
          <w:trHeight w:val="300"/>
        </w:trPr>
        <w:tc>
          <w:tcPr>
            <w:tcW w:w="1563" w:type="dxa"/>
            <w:tcBorders>
              <w:top w:val="nil"/>
              <w:left w:val="nil"/>
              <w:bottom w:val="nil"/>
              <w:right w:val="nil"/>
            </w:tcBorders>
            <w:shd w:val="clear" w:color="auto" w:fill="auto"/>
            <w:noWrap/>
            <w:vAlign w:val="bottom"/>
            <w:hideMark/>
          </w:tcPr>
          <w:p w14:paraId="289F3F45" w14:textId="77777777" w:rsidR="007110C9" w:rsidRPr="00EB27C8" w:rsidRDefault="000D3DEF">
            <w:pPr>
              <w:contextualSpacing/>
              <w:rPr>
                <w:rFonts w:ascii="Times New Roman" w:eastAsia="Times New Roman" w:hAnsi="Times New Roman" w:cs="Times New Roman"/>
                <w:sz w:val="20"/>
              </w:rPr>
            </w:pPr>
          </w:p>
        </w:tc>
        <w:tc>
          <w:tcPr>
            <w:tcW w:w="4566" w:type="dxa"/>
            <w:gridSpan w:val="4"/>
            <w:tcBorders>
              <w:top w:val="nil"/>
              <w:left w:val="nil"/>
              <w:bottom w:val="nil"/>
              <w:right w:val="nil"/>
            </w:tcBorders>
            <w:shd w:val="clear" w:color="auto" w:fill="auto"/>
            <w:noWrap/>
            <w:vAlign w:val="bottom"/>
            <w:hideMark/>
          </w:tcPr>
          <w:p w14:paraId="289F3F4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Επί της αρχής   ΔΕΚΤΟ ΚΑΤΑ ΠΛΕΙΟΨΗΦΙΑ</w:t>
            </w:r>
          </w:p>
        </w:tc>
        <w:tc>
          <w:tcPr>
            <w:tcW w:w="222" w:type="dxa"/>
            <w:tcBorders>
              <w:top w:val="nil"/>
              <w:left w:val="nil"/>
              <w:bottom w:val="nil"/>
              <w:right w:val="nil"/>
            </w:tcBorders>
            <w:shd w:val="clear" w:color="auto" w:fill="auto"/>
            <w:noWrap/>
            <w:vAlign w:val="bottom"/>
            <w:hideMark/>
          </w:tcPr>
          <w:p w14:paraId="289F3F47" w14:textId="77777777" w:rsidR="007110C9" w:rsidRPr="00EB27C8" w:rsidRDefault="000D3DEF">
            <w:pPr>
              <w:contextualSpacing/>
              <w:rPr>
                <w:rFonts w:ascii="Calibri" w:eastAsia="Times New Roman" w:hAnsi="Calibri" w:cs="Times New Roman"/>
                <w:color w:val="000000"/>
                <w:sz w:val="22"/>
                <w:szCs w:val="22"/>
              </w:rPr>
            </w:pPr>
          </w:p>
        </w:tc>
      </w:tr>
      <w:tr w:rsidR="001E1ED4" w14:paraId="289F3F4F" w14:textId="77777777">
        <w:trPr>
          <w:trHeight w:val="300"/>
        </w:trPr>
        <w:tc>
          <w:tcPr>
            <w:tcW w:w="1563" w:type="dxa"/>
            <w:tcBorders>
              <w:top w:val="nil"/>
              <w:left w:val="nil"/>
              <w:bottom w:val="nil"/>
              <w:right w:val="nil"/>
            </w:tcBorders>
            <w:shd w:val="clear" w:color="auto" w:fill="auto"/>
            <w:noWrap/>
            <w:vAlign w:val="bottom"/>
            <w:hideMark/>
          </w:tcPr>
          <w:p w14:paraId="289F3F4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3F4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4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4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4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4E" w14:textId="77777777" w:rsidR="007110C9" w:rsidRPr="00EB27C8" w:rsidRDefault="000D3DEF">
            <w:pPr>
              <w:contextualSpacing/>
              <w:rPr>
                <w:rFonts w:ascii="Times New Roman" w:eastAsia="Times New Roman" w:hAnsi="Times New Roman" w:cs="Times New Roman"/>
                <w:sz w:val="20"/>
              </w:rPr>
            </w:pPr>
          </w:p>
        </w:tc>
      </w:tr>
      <w:tr w:rsidR="001E1ED4" w14:paraId="289F3F56" w14:textId="77777777">
        <w:trPr>
          <w:trHeight w:val="300"/>
        </w:trPr>
        <w:tc>
          <w:tcPr>
            <w:tcW w:w="1563" w:type="dxa"/>
            <w:tcBorders>
              <w:top w:val="nil"/>
              <w:left w:val="nil"/>
              <w:bottom w:val="nil"/>
              <w:right w:val="nil"/>
            </w:tcBorders>
            <w:shd w:val="clear" w:color="auto" w:fill="auto"/>
            <w:noWrap/>
            <w:vAlign w:val="bottom"/>
            <w:hideMark/>
          </w:tcPr>
          <w:p w14:paraId="289F3F5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3F5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5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5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5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55" w14:textId="77777777" w:rsidR="007110C9" w:rsidRPr="00EB27C8" w:rsidRDefault="000D3DEF">
            <w:pPr>
              <w:contextualSpacing/>
              <w:rPr>
                <w:rFonts w:ascii="Times New Roman" w:eastAsia="Times New Roman" w:hAnsi="Times New Roman" w:cs="Times New Roman"/>
                <w:sz w:val="20"/>
              </w:rPr>
            </w:pPr>
          </w:p>
        </w:tc>
      </w:tr>
      <w:tr w:rsidR="001E1ED4" w14:paraId="289F3F5D" w14:textId="77777777">
        <w:trPr>
          <w:trHeight w:val="300"/>
        </w:trPr>
        <w:tc>
          <w:tcPr>
            <w:tcW w:w="1563" w:type="dxa"/>
            <w:tcBorders>
              <w:top w:val="nil"/>
              <w:left w:val="nil"/>
              <w:bottom w:val="nil"/>
              <w:right w:val="nil"/>
            </w:tcBorders>
            <w:shd w:val="clear" w:color="auto" w:fill="auto"/>
            <w:noWrap/>
            <w:vAlign w:val="bottom"/>
            <w:hideMark/>
          </w:tcPr>
          <w:p w14:paraId="289F3F5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3F5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5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5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3F5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5C" w14:textId="77777777" w:rsidR="007110C9" w:rsidRPr="00EB27C8" w:rsidRDefault="000D3DEF">
            <w:pPr>
              <w:contextualSpacing/>
              <w:rPr>
                <w:rFonts w:ascii="Times New Roman" w:eastAsia="Times New Roman" w:hAnsi="Times New Roman" w:cs="Times New Roman"/>
                <w:sz w:val="20"/>
              </w:rPr>
            </w:pPr>
          </w:p>
        </w:tc>
      </w:tr>
      <w:tr w:rsidR="001E1ED4" w14:paraId="289F3F64" w14:textId="77777777">
        <w:trPr>
          <w:trHeight w:val="300"/>
        </w:trPr>
        <w:tc>
          <w:tcPr>
            <w:tcW w:w="1563" w:type="dxa"/>
            <w:tcBorders>
              <w:top w:val="nil"/>
              <w:left w:val="nil"/>
              <w:bottom w:val="nil"/>
              <w:right w:val="nil"/>
            </w:tcBorders>
            <w:shd w:val="clear" w:color="auto" w:fill="auto"/>
            <w:noWrap/>
            <w:vAlign w:val="bottom"/>
            <w:hideMark/>
          </w:tcPr>
          <w:p w14:paraId="289F3F5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3F5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6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6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3F6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63" w14:textId="77777777" w:rsidR="007110C9" w:rsidRPr="00EB27C8" w:rsidRDefault="000D3DEF">
            <w:pPr>
              <w:contextualSpacing/>
              <w:rPr>
                <w:rFonts w:ascii="Times New Roman" w:eastAsia="Times New Roman" w:hAnsi="Times New Roman" w:cs="Times New Roman"/>
                <w:sz w:val="20"/>
              </w:rPr>
            </w:pPr>
          </w:p>
        </w:tc>
      </w:tr>
      <w:tr w:rsidR="001E1ED4" w14:paraId="289F3F6B" w14:textId="77777777">
        <w:trPr>
          <w:trHeight w:val="300"/>
        </w:trPr>
        <w:tc>
          <w:tcPr>
            <w:tcW w:w="1563" w:type="dxa"/>
            <w:tcBorders>
              <w:top w:val="nil"/>
              <w:left w:val="nil"/>
              <w:bottom w:val="nil"/>
              <w:right w:val="nil"/>
            </w:tcBorders>
            <w:shd w:val="clear" w:color="auto" w:fill="auto"/>
            <w:noWrap/>
            <w:vAlign w:val="bottom"/>
            <w:hideMark/>
          </w:tcPr>
          <w:p w14:paraId="289F3F6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3F6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6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6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6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6A" w14:textId="77777777" w:rsidR="007110C9" w:rsidRPr="00EB27C8" w:rsidRDefault="000D3DEF">
            <w:pPr>
              <w:contextualSpacing/>
              <w:rPr>
                <w:rFonts w:ascii="Times New Roman" w:eastAsia="Times New Roman" w:hAnsi="Times New Roman" w:cs="Times New Roman"/>
                <w:sz w:val="20"/>
              </w:rPr>
            </w:pPr>
          </w:p>
        </w:tc>
      </w:tr>
      <w:tr w:rsidR="001E1ED4" w14:paraId="289F3F72" w14:textId="77777777">
        <w:trPr>
          <w:trHeight w:val="300"/>
        </w:trPr>
        <w:tc>
          <w:tcPr>
            <w:tcW w:w="1563" w:type="dxa"/>
            <w:tcBorders>
              <w:top w:val="nil"/>
              <w:left w:val="nil"/>
              <w:bottom w:val="nil"/>
              <w:right w:val="nil"/>
            </w:tcBorders>
            <w:shd w:val="clear" w:color="auto" w:fill="auto"/>
            <w:noWrap/>
            <w:vAlign w:val="bottom"/>
            <w:hideMark/>
          </w:tcPr>
          <w:p w14:paraId="289F3F6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3F6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6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6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7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71" w14:textId="77777777" w:rsidR="007110C9" w:rsidRPr="00EB27C8" w:rsidRDefault="000D3DEF">
            <w:pPr>
              <w:contextualSpacing/>
              <w:rPr>
                <w:rFonts w:ascii="Times New Roman" w:eastAsia="Times New Roman" w:hAnsi="Times New Roman" w:cs="Times New Roman"/>
                <w:sz w:val="20"/>
              </w:rPr>
            </w:pPr>
          </w:p>
        </w:tc>
      </w:tr>
      <w:tr w:rsidR="001E1ED4" w14:paraId="289F3F79" w14:textId="77777777">
        <w:trPr>
          <w:trHeight w:val="300"/>
        </w:trPr>
        <w:tc>
          <w:tcPr>
            <w:tcW w:w="1563" w:type="dxa"/>
            <w:tcBorders>
              <w:top w:val="nil"/>
              <w:left w:val="nil"/>
              <w:bottom w:val="nil"/>
              <w:right w:val="nil"/>
            </w:tcBorders>
            <w:shd w:val="clear" w:color="auto" w:fill="auto"/>
            <w:noWrap/>
            <w:vAlign w:val="bottom"/>
            <w:hideMark/>
          </w:tcPr>
          <w:p w14:paraId="289F3F7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3F7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7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7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7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78" w14:textId="77777777" w:rsidR="007110C9" w:rsidRPr="00EB27C8" w:rsidRDefault="000D3DEF">
            <w:pPr>
              <w:contextualSpacing/>
              <w:rPr>
                <w:rFonts w:ascii="Times New Roman" w:eastAsia="Times New Roman" w:hAnsi="Times New Roman" w:cs="Times New Roman"/>
                <w:sz w:val="20"/>
              </w:rPr>
            </w:pPr>
          </w:p>
        </w:tc>
      </w:tr>
      <w:tr w:rsidR="001E1ED4" w14:paraId="289F3F7F" w14:textId="77777777">
        <w:trPr>
          <w:trHeight w:val="300"/>
        </w:trPr>
        <w:tc>
          <w:tcPr>
            <w:tcW w:w="3189" w:type="dxa"/>
            <w:gridSpan w:val="2"/>
            <w:tcBorders>
              <w:top w:val="nil"/>
              <w:left w:val="nil"/>
              <w:bottom w:val="nil"/>
              <w:right w:val="nil"/>
            </w:tcBorders>
            <w:shd w:val="clear" w:color="auto" w:fill="auto"/>
            <w:noWrap/>
            <w:vAlign w:val="bottom"/>
            <w:hideMark/>
          </w:tcPr>
          <w:p w14:paraId="289F3F7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3F7B"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3F7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7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7E" w14:textId="77777777" w:rsidR="007110C9" w:rsidRPr="00EB27C8" w:rsidRDefault="000D3DEF">
            <w:pPr>
              <w:contextualSpacing/>
              <w:rPr>
                <w:rFonts w:ascii="Times New Roman" w:eastAsia="Times New Roman" w:hAnsi="Times New Roman" w:cs="Times New Roman"/>
                <w:sz w:val="20"/>
              </w:rPr>
            </w:pPr>
          </w:p>
        </w:tc>
      </w:tr>
      <w:tr w:rsidR="001E1ED4" w14:paraId="289F3F86" w14:textId="77777777">
        <w:trPr>
          <w:trHeight w:val="300"/>
        </w:trPr>
        <w:tc>
          <w:tcPr>
            <w:tcW w:w="1563" w:type="dxa"/>
            <w:tcBorders>
              <w:top w:val="nil"/>
              <w:left w:val="nil"/>
              <w:bottom w:val="nil"/>
              <w:right w:val="nil"/>
            </w:tcBorders>
            <w:shd w:val="clear" w:color="auto" w:fill="auto"/>
            <w:noWrap/>
            <w:vAlign w:val="bottom"/>
            <w:hideMark/>
          </w:tcPr>
          <w:p w14:paraId="289F3F80"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3F81"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3F8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83"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3F84"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3F85" w14:textId="77777777" w:rsidR="007110C9" w:rsidRPr="00EB27C8" w:rsidRDefault="000D3DEF">
            <w:pPr>
              <w:contextualSpacing/>
              <w:rPr>
                <w:rFonts w:ascii="Times New Roman" w:eastAsia="Times New Roman" w:hAnsi="Times New Roman" w:cs="Times New Roman"/>
                <w:sz w:val="20"/>
              </w:rPr>
            </w:pPr>
          </w:p>
        </w:tc>
      </w:tr>
      <w:tr w:rsidR="001E1ED4" w14:paraId="289F3F89" w14:textId="77777777">
        <w:trPr>
          <w:trHeight w:val="300"/>
        </w:trPr>
        <w:tc>
          <w:tcPr>
            <w:tcW w:w="1563" w:type="dxa"/>
            <w:tcBorders>
              <w:top w:val="nil"/>
              <w:left w:val="nil"/>
              <w:bottom w:val="nil"/>
              <w:right w:val="nil"/>
            </w:tcBorders>
            <w:shd w:val="clear" w:color="auto" w:fill="auto"/>
            <w:noWrap/>
            <w:vAlign w:val="bottom"/>
            <w:hideMark/>
          </w:tcPr>
          <w:p w14:paraId="289F3F87"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3F8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 ως έχει    ΔΕΚΤΟ ΚΑΤΑ ΠΛΕΙΟΨΗΦΙΑ</w:t>
            </w:r>
          </w:p>
        </w:tc>
      </w:tr>
      <w:tr w:rsidR="001E1ED4" w14:paraId="289F3F90" w14:textId="77777777">
        <w:trPr>
          <w:trHeight w:val="300"/>
        </w:trPr>
        <w:tc>
          <w:tcPr>
            <w:tcW w:w="1563" w:type="dxa"/>
            <w:tcBorders>
              <w:top w:val="nil"/>
              <w:left w:val="nil"/>
              <w:bottom w:val="nil"/>
              <w:right w:val="nil"/>
            </w:tcBorders>
            <w:shd w:val="clear" w:color="auto" w:fill="auto"/>
            <w:noWrap/>
            <w:vAlign w:val="bottom"/>
            <w:hideMark/>
          </w:tcPr>
          <w:p w14:paraId="289F3F8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3F8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8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8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8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8F" w14:textId="77777777" w:rsidR="007110C9" w:rsidRPr="00EB27C8" w:rsidRDefault="000D3DEF">
            <w:pPr>
              <w:contextualSpacing/>
              <w:rPr>
                <w:rFonts w:ascii="Times New Roman" w:eastAsia="Times New Roman" w:hAnsi="Times New Roman" w:cs="Times New Roman"/>
                <w:sz w:val="20"/>
              </w:rPr>
            </w:pPr>
          </w:p>
        </w:tc>
      </w:tr>
      <w:tr w:rsidR="001E1ED4" w14:paraId="289F3F97" w14:textId="77777777">
        <w:trPr>
          <w:trHeight w:val="300"/>
        </w:trPr>
        <w:tc>
          <w:tcPr>
            <w:tcW w:w="1563" w:type="dxa"/>
            <w:tcBorders>
              <w:top w:val="nil"/>
              <w:left w:val="nil"/>
              <w:bottom w:val="nil"/>
              <w:right w:val="nil"/>
            </w:tcBorders>
            <w:shd w:val="clear" w:color="auto" w:fill="auto"/>
            <w:noWrap/>
            <w:vAlign w:val="bottom"/>
            <w:hideMark/>
          </w:tcPr>
          <w:p w14:paraId="289F3F9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3F9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9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9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9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96" w14:textId="77777777" w:rsidR="007110C9" w:rsidRPr="00EB27C8" w:rsidRDefault="000D3DEF">
            <w:pPr>
              <w:contextualSpacing/>
              <w:rPr>
                <w:rFonts w:ascii="Times New Roman" w:eastAsia="Times New Roman" w:hAnsi="Times New Roman" w:cs="Times New Roman"/>
                <w:sz w:val="20"/>
              </w:rPr>
            </w:pPr>
          </w:p>
        </w:tc>
      </w:tr>
      <w:tr w:rsidR="001E1ED4" w14:paraId="289F3F9E" w14:textId="77777777">
        <w:trPr>
          <w:trHeight w:val="300"/>
        </w:trPr>
        <w:tc>
          <w:tcPr>
            <w:tcW w:w="1563" w:type="dxa"/>
            <w:tcBorders>
              <w:top w:val="nil"/>
              <w:left w:val="nil"/>
              <w:bottom w:val="nil"/>
              <w:right w:val="nil"/>
            </w:tcBorders>
            <w:shd w:val="clear" w:color="auto" w:fill="auto"/>
            <w:noWrap/>
            <w:vAlign w:val="bottom"/>
            <w:hideMark/>
          </w:tcPr>
          <w:p w14:paraId="289F3F9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3F9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9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9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9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9D" w14:textId="77777777" w:rsidR="007110C9" w:rsidRPr="00EB27C8" w:rsidRDefault="000D3DEF">
            <w:pPr>
              <w:contextualSpacing/>
              <w:rPr>
                <w:rFonts w:ascii="Times New Roman" w:eastAsia="Times New Roman" w:hAnsi="Times New Roman" w:cs="Times New Roman"/>
                <w:sz w:val="20"/>
              </w:rPr>
            </w:pPr>
          </w:p>
        </w:tc>
      </w:tr>
      <w:tr w:rsidR="001E1ED4" w14:paraId="289F3FA5" w14:textId="77777777">
        <w:trPr>
          <w:trHeight w:val="300"/>
        </w:trPr>
        <w:tc>
          <w:tcPr>
            <w:tcW w:w="1563" w:type="dxa"/>
            <w:tcBorders>
              <w:top w:val="nil"/>
              <w:left w:val="nil"/>
              <w:bottom w:val="nil"/>
              <w:right w:val="nil"/>
            </w:tcBorders>
            <w:shd w:val="clear" w:color="auto" w:fill="auto"/>
            <w:noWrap/>
            <w:vAlign w:val="bottom"/>
            <w:hideMark/>
          </w:tcPr>
          <w:p w14:paraId="289F3F9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3FA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A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A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3FA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A4" w14:textId="77777777" w:rsidR="007110C9" w:rsidRPr="00EB27C8" w:rsidRDefault="000D3DEF">
            <w:pPr>
              <w:contextualSpacing/>
              <w:rPr>
                <w:rFonts w:ascii="Times New Roman" w:eastAsia="Times New Roman" w:hAnsi="Times New Roman" w:cs="Times New Roman"/>
                <w:sz w:val="20"/>
              </w:rPr>
            </w:pPr>
          </w:p>
        </w:tc>
      </w:tr>
      <w:tr w:rsidR="001E1ED4" w14:paraId="289F3FAC" w14:textId="77777777">
        <w:trPr>
          <w:trHeight w:val="300"/>
        </w:trPr>
        <w:tc>
          <w:tcPr>
            <w:tcW w:w="1563" w:type="dxa"/>
            <w:tcBorders>
              <w:top w:val="nil"/>
              <w:left w:val="nil"/>
              <w:bottom w:val="nil"/>
              <w:right w:val="nil"/>
            </w:tcBorders>
            <w:shd w:val="clear" w:color="auto" w:fill="auto"/>
            <w:noWrap/>
            <w:vAlign w:val="bottom"/>
            <w:hideMark/>
          </w:tcPr>
          <w:p w14:paraId="289F3FA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3FA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A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A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A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AB" w14:textId="77777777" w:rsidR="007110C9" w:rsidRPr="00EB27C8" w:rsidRDefault="000D3DEF">
            <w:pPr>
              <w:contextualSpacing/>
              <w:rPr>
                <w:rFonts w:ascii="Times New Roman" w:eastAsia="Times New Roman" w:hAnsi="Times New Roman" w:cs="Times New Roman"/>
                <w:sz w:val="20"/>
              </w:rPr>
            </w:pPr>
          </w:p>
        </w:tc>
      </w:tr>
      <w:tr w:rsidR="001E1ED4" w14:paraId="289F3FB3" w14:textId="77777777">
        <w:trPr>
          <w:trHeight w:val="300"/>
        </w:trPr>
        <w:tc>
          <w:tcPr>
            <w:tcW w:w="1563" w:type="dxa"/>
            <w:tcBorders>
              <w:top w:val="nil"/>
              <w:left w:val="nil"/>
              <w:bottom w:val="nil"/>
              <w:right w:val="nil"/>
            </w:tcBorders>
            <w:shd w:val="clear" w:color="auto" w:fill="auto"/>
            <w:noWrap/>
            <w:vAlign w:val="bottom"/>
            <w:hideMark/>
          </w:tcPr>
          <w:p w14:paraId="289F3FA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3FA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A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B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B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B2" w14:textId="77777777" w:rsidR="007110C9" w:rsidRPr="00EB27C8" w:rsidRDefault="000D3DEF">
            <w:pPr>
              <w:contextualSpacing/>
              <w:rPr>
                <w:rFonts w:ascii="Times New Roman" w:eastAsia="Times New Roman" w:hAnsi="Times New Roman" w:cs="Times New Roman"/>
                <w:sz w:val="20"/>
              </w:rPr>
            </w:pPr>
          </w:p>
        </w:tc>
      </w:tr>
      <w:tr w:rsidR="001E1ED4" w14:paraId="289F3FBA" w14:textId="77777777">
        <w:trPr>
          <w:trHeight w:val="300"/>
        </w:trPr>
        <w:tc>
          <w:tcPr>
            <w:tcW w:w="1563" w:type="dxa"/>
            <w:tcBorders>
              <w:top w:val="nil"/>
              <w:left w:val="nil"/>
              <w:bottom w:val="nil"/>
              <w:right w:val="nil"/>
            </w:tcBorders>
            <w:shd w:val="clear" w:color="auto" w:fill="auto"/>
            <w:noWrap/>
            <w:vAlign w:val="bottom"/>
            <w:hideMark/>
          </w:tcPr>
          <w:p w14:paraId="289F3FB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3FB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B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B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B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B9" w14:textId="77777777" w:rsidR="007110C9" w:rsidRPr="00EB27C8" w:rsidRDefault="000D3DEF">
            <w:pPr>
              <w:contextualSpacing/>
              <w:rPr>
                <w:rFonts w:ascii="Times New Roman" w:eastAsia="Times New Roman" w:hAnsi="Times New Roman" w:cs="Times New Roman"/>
                <w:sz w:val="20"/>
              </w:rPr>
            </w:pPr>
          </w:p>
        </w:tc>
      </w:tr>
      <w:tr w:rsidR="001E1ED4" w14:paraId="289F3FC0" w14:textId="77777777">
        <w:trPr>
          <w:trHeight w:val="300"/>
        </w:trPr>
        <w:tc>
          <w:tcPr>
            <w:tcW w:w="3189" w:type="dxa"/>
            <w:gridSpan w:val="2"/>
            <w:tcBorders>
              <w:top w:val="nil"/>
              <w:left w:val="nil"/>
              <w:bottom w:val="nil"/>
              <w:right w:val="nil"/>
            </w:tcBorders>
            <w:shd w:val="clear" w:color="auto" w:fill="auto"/>
            <w:noWrap/>
            <w:vAlign w:val="bottom"/>
            <w:hideMark/>
          </w:tcPr>
          <w:p w14:paraId="289F3FB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3FBC"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3FB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B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BF" w14:textId="77777777" w:rsidR="007110C9" w:rsidRPr="00EB27C8" w:rsidRDefault="000D3DEF">
            <w:pPr>
              <w:contextualSpacing/>
              <w:rPr>
                <w:rFonts w:ascii="Times New Roman" w:eastAsia="Times New Roman" w:hAnsi="Times New Roman" w:cs="Times New Roman"/>
                <w:sz w:val="20"/>
              </w:rPr>
            </w:pPr>
          </w:p>
        </w:tc>
      </w:tr>
      <w:tr w:rsidR="001E1ED4" w14:paraId="289F3FC7" w14:textId="77777777">
        <w:trPr>
          <w:trHeight w:val="300"/>
        </w:trPr>
        <w:tc>
          <w:tcPr>
            <w:tcW w:w="1563" w:type="dxa"/>
            <w:tcBorders>
              <w:top w:val="nil"/>
              <w:left w:val="nil"/>
              <w:bottom w:val="nil"/>
              <w:right w:val="nil"/>
            </w:tcBorders>
            <w:shd w:val="clear" w:color="auto" w:fill="auto"/>
            <w:noWrap/>
            <w:vAlign w:val="bottom"/>
            <w:hideMark/>
          </w:tcPr>
          <w:p w14:paraId="289F3FC1"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3FC2"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3FC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C4"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3FC5"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3FC6" w14:textId="77777777" w:rsidR="007110C9" w:rsidRPr="00EB27C8" w:rsidRDefault="000D3DEF">
            <w:pPr>
              <w:contextualSpacing/>
              <w:rPr>
                <w:rFonts w:ascii="Times New Roman" w:eastAsia="Times New Roman" w:hAnsi="Times New Roman" w:cs="Times New Roman"/>
                <w:sz w:val="20"/>
              </w:rPr>
            </w:pPr>
          </w:p>
        </w:tc>
      </w:tr>
      <w:tr w:rsidR="001E1ED4" w14:paraId="289F3FCA" w14:textId="77777777">
        <w:trPr>
          <w:trHeight w:val="300"/>
        </w:trPr>
        <w:tc>
          <w:tcPr>
            <w:tcW w:w="1563" w:type="dxa"/>
            <w:tcBorders>
              <w:top w:val="nil"/>
              <w:left w:val="nil"/>
              <w:bottom w:val="nil"/>
              <w:right w:val="nil"/>
            </w:tcBorders>
            <w:shd w:val="clear" w:color="auto" w:fill="auto"/>
            <w:noWrap/>
            <w:vAlign w:val="bottom"/>
            <w:hideMark/>
          </w:tcPr>
          <w:p w14:paraId="289F3FC8"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3FC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 ως έχει    ΔΕΚΤΟ ΚΑΤΑ ΠΛΕΙΟΨΗΦΙΑ</w:t>
            </w:r>
          </w:p>
        </w:tc>
      </w:tr>
      <w:tr w:rsidR="001E1ED4" w14:paraId="289F3FD1" w14:textId="77777777">
        <w:trPr>
          <w:trHeight w:val="300"/>
        </w:trPr>
        <w:tc>
          <w:tcPr>
            <w:tcW w:w="1563" w:type="dxa"/>
            <w:tcBorders>
              <w:top w:val="nil"/>
              <w:left w:val="nil"/>
              <w:bottom w:val="nil"/>
              <w:right w:val="nil"/>
            </w:tcBorders>
            <w:shd w:val="clear" w:color="auto" w:fill="auto"/>
            <w:noWrap/>
            <w:vAlign w:val="bottom"/>
            <w:hideMark/>
          </w:tcPr>
          <w:p w14:paraId="289F3FC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3FC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C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C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C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D0" w14:textId="77777777" w:rsidR="007110C9" w:rsidRPr="00EB27C8" w:rsidRDefault="000D3DEF">
            <w:pPr>
              <w:contextualSpacing/>
              <w:rPr>
                <w:rFonts w:ascii="Times New Roman" w:eastAsia="Times New Roman" w:hAnsi="Times New Roman" w:cs="Times New Roman"/>
                <w:sz w:val="20"/>
              </w:rPr>
            </w:pPr>
          </w:p>
        </w:tc>
      </w:tr>
      <w:tr w:rsidR="001E1ED4" w14:paraId="289F3FD8" w14:textId="77777777">
        <w:trPr>
          <w:trHeight w:val="300"/>
        </w:trPr>
        <w:tc>
          <w:tcPr>
            <w:tcW w:w="1563" w:type="dxa"/>
            <w:tcBorders>
              <w:top w:val="nil"/>
              <w:left w:val="nil"/>
              <w:bottom w:val="nil"/>
              <w:right w:val="nil"/>
            </w:tcBorders>
            <w:shd w:val="clear" w:color="auto" w:fill="auto"/>
            <w:noWrap/>
            <w:vAlign w:val="bottom"/>
            <w:hideMark/>
          </w:tcPr>
          <w:p w14:paraId="289F3FD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3FD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D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D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D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D7" w14:textId="77777777" w:rsidR="007110C9" w:rsidRPr="00EB27C8" w:rsidRDefault="000D3DEF">
            <w:pPr>
              <w:contextualSpacing/>
              <w:rPr>
                <w:rFonts w:ascii="Times New Roman" w:eastAsia="Times New Roman" w:hAnsi="Times New Roman" w:cs="Times New Roman"/>
                <w:sz w:val="20"/>
              </w:rPr>
            </w:pPr>
          </w:p>
        </w:tc>
      </w:tr>
      <w:tr w:rsidR="001E1ED4" w14:paraId="289F3FDF" w14:textId="77777777">
        <w:trPr>
          <w:trHeight w:val="300"/>
        </w:trPr>
        <w:tc>
          <w:tcPr>
            <w:tcW w:w="1563" w:type="dxa"/>
            <w:tcBorders>
              <w:top w:val="nil"/>
              <w:left w:val="nil"/>
              <w:bottom w:val="nil"/>
              <w:right w:val="nil"/>
            </w:tcBorders>
            <w:shd w:val="clear" w:color="auto" w:fill="auto"/>
            <w:noWrap/>
            <w:vAlign w:val="bottom"/>
            <w:hideMark/>
          </w:tcPr>
          <w:p w14:paraId="289F3FD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3FD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D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D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D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DE" w14:textId="77777777" w:rsidR="007110C9" w:rsidRPr="00EB27C8" w:rsidRDefault="000D3DEF">
            <w:pPr>
              <w:contextualSpacing/>
              <w:rPr>
                <w:rFonts w:ascii="Times New Roman" w:eastAsia="Times New Roman" w:hAnsi="Times New Roman" w:cs="Times New Roman"/>
                <w:sz w:val="20"/>
              </w:rPr>
            </w:pPr>
          </w:p>
        </w:tc>
      </w:tr>
      <w:tr w:rsidR="001E1ED4" w14:paraId="289F3FE6" w14:textId="77777777">
        <w:trPr>
          <w:trHeight w:val="300"/>
        </w:trPr>
        <w:tc>
          <w:tcPr>
            <w:tcW w:w="1563" w:type="dxa"/>
            <w:tcBorders>
              <w:top w:val="nil"/>
              <w:left w:val="nil"/>
              <w:bottom w:val="nil"/>
              <w:right w:val="nil"/>
            </w:tcBorders>
            <w:shd w:val="clear" w:color="auto" w:fill="auto"/>
            <w:noWrap/>
            <w:vAlign w:val="bottom"/>
            <w:hideMark/>
          </w:tcPr>
          <w:p w14:paraId="289F3FE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3FE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E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E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3FE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E5" w14:textId="77777777" w:rsidR="007110C9" w:rsidRPr="00EB27C8" w:rsidRDefault="000D3DEF">
            <w:pPr>
              <w:contextualSpacing/>
              <w:rPr>
                <w:rFonts w:ascii="Times New Roman" w:eastAsia="Times New Roman" w:hAnsi="Times New Roman" w:cs="Times New Roman"/>
                <w:sz w:val="20"/>
              </w:rPr>
            </w:pPr>
          </w:p>
        </w:tc>
      </w:tr>
      <w:tr w:rsidR="001E1ED4" w14:paraId="289F3FED" w14:textId="77777777">
        <w:trPr>
          <w:trHeight w:val="300"/>
        </w:trPr>
        <w:tc>
          <w:tcPr>
            <w:tcW w:w="1563" w:type="dxa"/>
            <w:tcBorders>
              <w:top w:val="nil"/>
              <w:left w:val="nil"/>
              <w:bottom w:val="nil"/>
              <w:right w:val="nil"/>
            </w:tcBorders>
            <w:shd w:val="clear" w:color="auto" w:fill="auto"/>
            <w:noWrap/>
            <w:vAlign w:val="bottom"/>
            <w:hideMark/>
          </w:tcPr>
          <w:p w14:paraId="289F3FE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3FE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E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E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E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EC" w14:textId="77777777" w:rsidR="007110C9" w:rsidRPr="00EB27C8" w:rsidRDefault="000D3DEF">
            <w:pPr>
              <w:contextualSpacing/>
              <w:rPr>
                <w:rFonts w:ascii="Times New Roman" w:eastAsia="Times New Roman" w:hAnsi="Times New Roman" w:cs="Times New Roman"/>
                <w:sz w:val="20"/>
              </w:rPr>
            </w:pPr>
          </w:p>
        </w:tc>
      </w:tr>
      <w:tr w:rsidR="001E1ED4" w14:paraId="289F3FF4" w14:textId="77777777">
        <w:trPr>
          <w:trHeight w:val="300"/>
        </w:trPr>
        <w:tc>
          <w:tcPr>
            <w:tcW w:w="1563" w:type="dxa"/>
            <w:tcBorders>
              <w:top w:val="nil"/>
              <w:left w:val="nil"/>
              <w:bottom w:val="nil"/>
              <w:right w:val="nil"/>
            </w:tcBorders>
            <w:shd w:val="clear" w:color="auto" w:fill="auto"/>
            <w:noWrap/>
            <w:vAlign w:val="bottom"/>
            <w:hideMark/>
          </w:tcPr>
          <w:p w14:paraId="289F3FE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3FE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F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F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F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F3" w14:textId="77777777" w:rsidR="007110C9" w:rsidRPr="00EB27C8" w:rsidRDefault="000D3DEF">
            <w:pPr>
              <w:contextualSpacing/>
              <w:rPr>
                <w:rFonts w:ascii="Times New Roman" w:eastAsia="Times New Roman" w:hAnsi="Times New Roman" w:cs="Times New Roman"/>
                <w:sz w:val="20"/>
              </w:rPr>
            </w:pPr>
          </w:p>
        </w:tc>
      </w:tr>
      <w:tr w:rsidR="001E1ED4" w14:paraId="289F3FFB" w14:textId="77777777">
        <w:trPr>
          <w:trHeight w:val="300"/>
        </w:trPr>
        <w:tc>
          <w:tcPr>
            <w:tcW w:w="1563" w:type="dxa"/>
            <w:tcBorders>
              <w:top w:val="nil"/>
              <w:left w:val="nil"/>
              <w:bottom w:val="nil"/>
              <w:right w:val="nil"/>
            </w:tcBorders>
            <w:shd w:val="clear" w:color="auto" w:fill="auto"/>
            <w:noWrap/>
            <w:vAlign w:val="bottom"/>
            <w:hideMark/>
          </w:tcPr>
          <w:p w14:paraId="289F3FF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3FF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3FF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3FF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F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3FFA" w14:textId="77777777" w:rsidR="007110C9" w:rsidRPr="00EB27C8" w:rsidRDefault="000D3DEF">
            <w:pPr>
              <w:contextualSpacing/>
              <w:rPr>
                <w:rFonts w:ascii="Times New Roman" w:eastAsia="Times New Roman" w:hAnsi="Times New Roman" w:cs="Times New Roman"/>
                <w:sz w:val="20"/>
              </w:rPr>
            </w:pPr>
          </w:p>
        </w:tc>
      </w:tr>
      <w:tr w:rsidR="001E1ED4" w14:paraId="289F4001" w14:textId="77777777">
        <w:trPr>
          <w:trHeight w:val="300"/>
        </w:trPr>
        <w:tc>
          <w:tcPr>
            <w:tcW w:w="3189" w:type="dxa"/>
            <w:gridSpan w:val="2"/>
            <w:tcBorders>
              <w:top w:val="nil"/>
              <w:left w:val="nil"/>
              <w:bottom w:val="nil"/>
              <w:right w:val="nil"/>
            </w:tcBorders>
            <w:shd w:val="clear" w:color="auto" w:fill="auto"/>
            <w:noWrap/>
            <w:vAlign w:val="bottom"/>
            <w:hideMark/>
          </w:tcPr>
          <w:p w14:paraId="289F3FF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3FFD"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3FF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3FF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00" w14:textId="77777777" w:rsidR="007110C9" w:rsidRPr="00EB27C8" w:rsidRDefault="000D3DEF">
            <w:pPr>
              <w:contextualSpacing/>
              <w:rPr>
                <w:rFonts w:ascii="Times New Roman" w:eastAsia="Times New Roman" w:hAnsi="Times New Roman" w:cs="Times New Roman"/>
                <w:sz w:val="20"/>
              </w:rPr>
            </w:pPr>
          </w:p>
        </w:tc>
      </w:tr>
      <w:tr w:rsidR="001E1ED4" w14:paraId="289F4008" w14:textId="77777777">
        <w:trPr>
          <w:trHeight w:val="300"/>
        </w:trPr>
        <w:tc>
          <w:tcPr>
            <w:tcW w:w="1563" w:type="dxa"/>
            <w:tcBorders>
              <w:top w:val="nil"/>
              <w:left w:val="nil"/>
              <w:bottom w:val="nil"/>
              <w:right w:val="nil"/>
            </w:tcBorders>
            <w:shd w:val="clear" w:color="auto" w:fill="auto"/>
            <w:noWrap/>
            <w:vAlign w:val="bottom"/>
            <w:hideMark/>
          </w:tcPr>
          <w:p w14:paraId="289F4002"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003"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00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05"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06"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07" w14:textId="77777777" w:rsidR="007110C9" w:rsidRPr="00EB27C8" w:rsidRDefault="000D3DEF">
            <w:pPr>
              <w:contextualSpacing/>
              <w:rPr>
                <w:rFonts w:ascii="Times New Roman" w:eastAsia="Times New Roman" w:hAnsi="Times New Roman" w:cs="Times New Roman"/>
                <w:sz w:val="20"/>
              </w:rPr>
            </w:pPr>
          </w:p>
        </w:tc>
      </w:tr>
      <w:tr w:rsidR="001E1ED4" w14:paraId="289F400B" w14:textId="77777777">
        <w:trPr>
          <w:trHeight w:val="300"/>
        </w:trPr>
        <w:tc>
          <w:tcPr>
            <w:tcW w:w="1563" w:type="dxa"/>
            <w:tcBorders>
              <w:top w:val="nil"/>
              <w:left w:val="nil"/>
              <w:bottom w:val="nil"/>
              <w:right w:val="nil"/>
            </w:tcBorders>
            <w:shd w:val="clear" w:color="auto" w:fill="auto"/>
            <w:noWrap/>
            <w:vAlign w:val="bottom"/>
            <w:hideMark/>
          </w:tcPr>
          <w:p w14:paraId="289F4009"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00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3 ως έχει    ΔΕΚΤΟ ΚΑΤΑ ΠΛΕΙΟΨΗΦΙΑ</w:t>
            </w:r>
          </w:p>
        </w:tc>
      </w:tr>
      <w:tr w:rsidR="001E1ED4" w14:paraId="289F4012" w14:textId="77777777">
        <w:trPr>
          <w:trHeight w:val="300"/>
        </w:trPr>
        <w:tc>
          <w:tcPr>
            <w:tcW w:w="1563" w:type="dxa"/>
            <w:tcBorders>
              <w:top w:val="nil"/>
              <w:left w:val="nil"/>
              <w:bottom w:val="nil"/>
              <w:right w:val="nil"/>
            </w:tcBorders>
            <w:shd w:val="clear" w:color="auto" w:fill="auto"/>
            <w:noWrap/>
            <w:vAlign w:val="bottom"/>
            <w:hideMark/>
          </w:tcPr>
          <w:p w14:paraId="289F400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00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0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0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1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11" w14:textId="77777777" w:rsidR="007110C9" w:rsidRPr="00EB27C8" w:rsidRDefault="000D3DEF">
            <w:pPr>
              <w:contextualSpacing/>
              <w:rPr>
                <w:rFonts w:ascii="Times New Roman" w:eastAsia="Times New Roman" w:hAnsi="Times New Roman" w:cs="Times New Roman"/>
                <w:sz w:val="20"/>
              </w:rPr>
            </w:pPr>
          </w:p>
        </w:tc>
      </w:tr>
      <w:tr w:rsidR="001E1ED4" w14:paraId="289F4019" w14:textId="77777777">
        <w:trPr>
          <w:trHeight w:val="300"/>
        </w:trPr>
        <w:tc>
          <w:tcPr>
            <w:tcW w:w="1563" w:type="dxa"/>
            <w:tcBorders>
              <w:top w:val="nil"/>
              <w:left w:val="nil"/>
              <w:bottom w:val="nil"/>
              <w:right w:val="nil"/>
            </w:tcBorders>
            <w:shd w:val="clear" w:color="auto" w:fill="auto"/>
            <w:noWrap/>
            <w:vAlign w:val="bottom"/>
            <w:hideMark/>
          </w:tcPr>
          <w:p w14:paraId="289F401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01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1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1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1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18" w14:textId="77777777" w:rsidR="007110C9" w:rsidRPr="00EB27C8" w:rsidRDefault="000D3DEF">
            <w:pPr>
              <w:contextualSpacing/>
              <w:rPr>
                <w:rFonts w:ascii="Times New Roman" w:eastAsia="Times New Roman" w:hAnsi="Times New Roman" w:cs="Times New Roman"/>
                <w:sz w:val="20"/>
              </w:rPr>
            </w:pPr>
          </w:p>
        </w:tc>
      </w:tr>
      <w:tr w:rsidR="001E1ED4" w14:paraId="289F4020" w14:textId="77777777">
        <w:trPr>
          <w:trHeight w:val="300"/>
        </w:trPr>
        <w:tc>
          <w:tcPr>
            <w:tcW w:w="1563" w:type="dxa"/>
            <w:tcBorders>
              <w:top w:val="nil"/>
              <w:left w:val="nil"/>
              <w:bottom w:val="nil"/>
              <w:right w:val="nil"/>
            </w:tcBorders>
            <w:shd w:val="clear" w:color="auto" w:fill="auto"/>
            <w:noWrap/>
            <w:vAlign w:val="bottom"/>
            <w:hideMark/>
          </w:tcPr>
          <w:p w14:paraId="289F401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01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1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1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1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1F" w14:textId="77777777" w:rsidR="007110C9" w:rsidRPr="00EB27C8" w:rsidRDefault="000D3DEF">
            <w:pPr>
              <w:contextualSpacing/>
              <w:rPr>
                <w:rFonts w:ascii="Times New Roman" w:eastAsia="Times New Roman" w:hAnsi="Times New Roman" w:cs="Times New Roman"/>
                <w:sz w:val="20"/>
              </w:rPr>
            </w:pPr>
          </w:p>
        </w:tc>
      </w:tr>
      <w:tr w:rsidR="001E1ED4" w14:paraId="289F4027" w14:textId="77777777">
        <w:trPr>
          <w:trHeight w:val="300"/>
        </w:trPr>
        <w:tc>
          <w:tcPr>
            <w:tcW w:w="1563" w:type="dxa"/>
            <w:tcBorders>
              <w:top w:val="nil"/>
              <w:left w:val="nil"/>
              <w:bottom w:val="nil"/>
              <w:right w:val="nil"/>
            </w:tcBorders>
            <w:shd w:val="clear" w:color="auto" w:fill="auto"/>
            <w:noWrap/>
            <w:vAlign w:val="bottom"/>
            <w:hideMark/>
          </w:tcPr>
          <w:p w14:paraId="289F402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02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2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2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2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26" w14:textId="77777777" w:rsidR="007110C9" w:rsidRPr="00EB27C8" w:rsidRDefault="000D3DEF">
            <w:pPr>
              <w:contextualSpacing/>
              <w:rPr>
                <w:rFonts w:ascii="Times New Roman" w:eastAsia="Times New Roman" w:hAnsi="Times New Roman" w:cs="Times New Roman"/>
                <w:sz w:val="20"/>
              </w:rPr>
            </w:pPr>
          </w:p>
        </w:tc>
      </w:tr>
      <w:tr w:rsidR="001E1ED4" w14:paraId="289F402E" w14:textId="77777777">
        <w:trPr>
          <w:trHeight w:val="300"/>
        </w:trPr>
        <w:tc>
          <w:tcPr>
            <w:tcW w:w="1563" w:type="dxa"/>
            <w:tcBorders>
              <w:top w:val="nil"/>
              <w:left w:val="nil"/>
              <w:bottom w:val="nil"/>
              <w:right w:val="nil"/>
            </w:tcBorders>
            <w:shd w:val="clear" w:color="auto" w:fill="auto"/>
            <w:noWrap/>
            <w:vAlign w:val="bottom"/>
            <w:hideMark/>
          </w:tcPr>
          <w:p w14:paraId="289F402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02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2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2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2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2D" w14:textId="77777777" w:rsidR="007110C9" w:rsidRPr="00EB27C8" w:rsidRDefault="000D3DEF">
            <w:pPr>
              <w:contextualSpacing/>
              <w:rPr>
                <w:rFonts w:ascii="Times New Roman" w:eastAsia="Times New Roman" w:hAnsi="Times New Roman" w:cs="Times New Roman"/>
                <w:sz w:val="20"/>
              </w:rPr>
            </w:pPr>
          </w:p>
        </w:tc>
      </w:tr>
      <w:tr w:rsidR="001E1ED4" w14:paraId="289F4035" w14:textId="77777777">
        <w:trPr>
          <w:trHeight w:val="300"/>
        </w:trPr>
        <w:tc>
          <w:tcPr>
            <w:tcW w:w="1563" w:type="dxa"/>
            <w:tcBorders>
              <w:top w:val="nil"/>
              <w:left w:val="nil"/>
              <w:bottom w:val="nil"/>
              <w:right w:val="nil"/>
            </w:tcBorders>
            <w:shd w:val="clear" w:color="auto" w:fill="auto"/>
            <w:noWrap/>
            <w:vAlign w:val="bottom"/>
            <w:hideMark/>
          </w:tcPr>
          <w:p w14:paraId="289F402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03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3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3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3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34" w14:textId="77777777" w:rsidR="007110C9" w:rsidRPr="00EB27C8" w:rsidRDefault="000D3DEF">
            <w:pPr>
              <w:contextualSpacing/>
              <w:rPr>
                <w:rFonts w:ascii="Times New Roman" w:eastAsia="Times New Roman" w:hAnsi="Times New Roman" w:cs="Times New Roman"/>
                <w:sz w:val="20"/>
              </w:rPr>
            </w:pPr>
          </w:p>
        </w:tc>
      </w:tr>
      <w:tr w:rsidR="001E1ED4" w14:paraId="289F403C" w14:textId="77777777">
        <w:trPr>
          <w:trHeight w:val="300"/>
        </w:trPr>
        <w:tc>
          <w:tcPr>
            <w:tcW w:w="1563" w:type="dxa"/>
            <w:tcBorders>
              <w:top w:val="nil"/>
              <w:left w:val="nil"/>
              <w:bottom w:val="nil"/>
              <w:right w:val="nil"/>
            </w:tcBorders>
            <w:shd w:val="clear" w:color="auto" w:fill="auto"/>
            <w:noWrap/>
            <w:vAlign w:val="bottom"/>
            <w:hideMark/>
          </w:tcPr>
          <w:p w14:paraId="289F403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03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3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3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3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3B" w14:textId="77777777" w:rsidR="007110C9" w:rsidRPr="00EB27C8" w:rsidRDefault="000D3DEF">
            <w:pPr>
              <w:contextualSpacing/>
              <w:rPr>
                <w:rFonts w:ascii="Times New Roman" w:eastAsia="Times New Roman" w:hAnsi="Times New Roman" w:cs="Times New Roman"/>
                <w:sz w:val="20"/>
              </w:rPr>
            </w:pPr>
          </w:p>
        </w:tc>
      </w:tr>
      <w:tr w:rsidR="001E1ED4" w14:paraId="289F4042" w14:textId="77777777">
        <w:trPr>
          <w:trHeight w:val="300"/>
        </w:trPr>
        <w:tc>
          <w:tcPr>
            <w:tcW w:w="3189" w:type="dxa"/>
            <w:gridSpan w:val="2"/>
            <w:tcBorders>
              <w:top w:val="nil"/>
              <w:left w:val="nil"/>
              <w:bottom w:val="nil"/>
              <w:right w:val="nil"/>
            </w:tcBorders>
            <w:shd w:val="clear" w:color="auto" w:fill="auto"/>
            <w:noWrap/>
            <w:vAlign w:val="bottom"/>
            <w:hideMark/>
          </w:tcPr>
          <w:p w14:paraId="289F403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03E"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03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4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41" w14:textId="77777777" w:rsidR="007110C9" w:rsidRPr="00EB27C8" w:rsidRDefault="000D3DEF">
            <w:pPr>
              <w:contextualSpacing/>
              <w:rPr>
                <w:rFonts w:ascii="Times New Roman" w:eastAsia="Times New Roman" w:hAnsi="Times New Roman" w:cs="Times New Roman"/>
                <w:sz w:val="20"/>
              </w:rPr>
            </w:pPr>
          </w:p>
        </w:tc>
      </w:tr>
      <w:tr w:rsidR="001E1ED4" w14:paraId="289F4049" w14:textId="77777777">
        <w:trPr>
          <w:trHeight w:val="300"/>
        </w:trPr>
        <w:tc>
          <w:tcPr>
            <w:tcW w:w="1563" w:type="dxa"/>
            <w:tcBorders>
              <w:top w:val="nil"/>
              <w:left w:val="nil"/>
              <w:bottom w:val="nil"/>
              <w:right w:val="nil"/>
            </w:tcBorders>
            <w:shd w:val="clear" w:color="auto" w:fill="auto"/>
            <w:noWrap/>
            <w:vAlign w:val="bottom"/>
            <w:hideMark/>
          </w:tcPr>
          <w:p w14:paraId="289F4043"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044"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04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46"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47"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48" w14:textId="77777777" w:rsidR="007110C9" w:rsidRPr="00EB27C8" w:rsidRDefault="000D3DEF">
            <w:pPr>
              <w:contextualSpacing/>
              <w:rPr>
                <w:rFonts w:ascii="Times New Roman" w:eastAsia="Times New Roman" w:hAnsi="Times New Roman" w:cs="Times New Roman"/>
                <w:sz w:val="20"/>
              </w:rPr>
            </w:pPr>
          </w:p>
        </w:tc>
      </w:tr>
      <w:tr w:rsidR="001E1ED4" w14:paraId="289F404C" w14:textId="77777777">
        <w:trPr>
          <w:trHeight w:val="300"/>
        </w:trPr>
        <w:tc>
          <w:tcPr>
            <w:tcW w:w="1563" w:type="dxa"/>
            <w:tcBorders>
              <w:top w:val="nil"/>
              <w:left w:val="nil"/>
              <w:bottom w:val="nil"/>
              <w:right w:val="nil"/>
            </w:tcBorders>
            <w:shd w:val="clear" w:color="auto" w:fill="auto"/>
            <w:noWrap/>
            <w:vAlign w:val="bottom"/>
            <w:hideMark/>
          </w:tcPr>
          <w:p w14:paraId="289F404A"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04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4 ως έχει    ΔΕΚΤΟ ΚΑΤΑ ΠΛΕΙΟΨΗΦΙΑ</w:t>
            </w:r>
          </w:p>
        </w:tc>
      </w:tr>
      <w:tr w:rsidR="001E1ED4" w14:paraId="289F4053" w14:textId="77777777">
        <w:trPr>
          <w:trHeight w:val="300"/>
        </w:trPr>
        <w:tc>
          <w:tcPr>
            <w:tcW w:w="1563" w:type="dxa"/>
            <w:tcBorders>
              <w:top w:val="nil"/>
              <w:left w:val="nil"/>
              <w:bottom w:val="nil"/>
              <w:right w:val="nil"/>
            </w:tcBorders>
            <w:shd w:val="clear" w:color="auto" w:fill="auto"/>
            <w:noWrap/>
            <w:vAlign w:val="bottom"/>
            <w:hideMark/>
          </w:tcPr>
          <w:p w14:paraId="289F404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04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4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5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5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52" w14:textId="77777777" w:rsidR="007110C9" w:rsidRPr="00EB27C8" w:rsidRDefault="000D3DEF">
            <w:pPr>
              <w:contextualSpacing/>
              <w:rPr>
                <w:rFonts w:ascii="Times New Roman" w:eastAsia="Times New Roman" w:hAnsi="Times New Roman" w:cs="Times New Roman"/>
                <w:sz w:val="20"/>
              </w:rPr>
            </w:pPr>
          </w:p>
        </w:tc>
      </w:tr>
      <w:tr w:rsidR="001E1ED4" w14:paraId="289F405A" w14:textId="77777777">
        <w:trPr>
          <w:trHeight w:val="300"/>
        </w:trPr>
        <w:tc>
          <w:tcPr>
            <w:tcW w:w="1563" w:type="dxa"/>
            <w:tcBorders>
              <w:top w:val="nil"/>
              <w:left w:val="nil"/>
              <w:bottom w:val="nil"/>
              <w:right w:val="nil"/>
            </w:tcBorders>
            <w:shd w:val="clear" w:color="auto" w:fill="auto"/>
            <w:noWrap/>
            <w:vAlign w:val="bottom"/>
            <w:hideMark/>
          </w:tcPr>
          <w:p w14:paraId="289F405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05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5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5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5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59" w14:textId="77777777" w:rsidR="007110C9" w:rsidRPr="00EB27C8" w:rsidRDefault="000D3DEF">
            <w:pPr>
              <w:contextualSpacing/>
              <w:rPr>
                <w:rFonts w:ascii="Times New Roman" w:eastAsia="Times New Roman" w:hAnsi="Times New Roman" w:cs="Times New Roman"/>
                <w:sz w:val="20"/>
              </w:rPr>
            </w:pPr>
          </w:p>
        </w:tc>
      </w:tr>
      <w:tr w:rsidR="001E1ED4" w14:paraId="289F4061" w14:textId="77777777">
        <w:trPr>
          <w:trHeight w:val="300"/>
        </w:trPr>
        <w:tc>
          <w:tcPr>
            <w:tcW w:w="1563" w:type="dxa"/>
            <w:tcBorders>
              <w:top w:val="nil"/>
              <w:left w:val="nil"/>
              <w:bottom w:val="nil"/>
              <w:right w:val="nil"/>
            </w:tcBorders>
            <w:shd w:val="clear" w:color="auto" w:fill="auto"/>
            <w:noWrap/>
            <w:vAlign w:val="bottom"/>
            <w:hideMark/>
          </w:tcPr>
          <w:p w14:paraId="289F405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05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5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5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5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60" w14:textId="77777777" w:rsidR="007110C9" w:rsidRPr="00EB27C8" w:rsidRDefault="000D3DEF">
            <w:pPr>
              <w:contextualSpacing/>
              <w:rPr>
                <w:rFonts w:ascii="Times New Roman" w:eastAsia="Times New Roman" w:hAnsi="Times New Roman" w:cs="Times New Roman"/>
                <w:sz w:val="20"/>
              </w:rPr>
            </w:pPr>
          </w:p>
        </w:tc>
      </w:tr>
      <w:tr w:rsidR="001E1ED4" w14:paraId="289F4068" w14:textId="77777777">
        <w:trPr>
          <w:trHeight w:val="300"/>
        </w:trPr>
        <w:tc>
          <w:tcPr>
            <w:tcW w:w="1563" w:type="dxa"/>
            <w:tcBorders>
              <w:top w:val="nil"/>
              <w:left w:val="nil"/>
              <w:bottom w:val="nil"/>
              <w:right w:val="nil"/>
            </w:tcBorders>
            <w:shd w:val="clear" w:color="auto" w:fill="auto"/>
            <w:noWrap/>
            <w:vAlign w:val="bottom"/>
            <w:hideMark/>
          </w:tcPr>
          <w:p w14:paraId="289F406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06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6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6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06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67" w14:textId="77777777" w:rsidR="007110C9" w:rsidRPr="00EB27C8" w:rsidRDefault="000D3DEF">
            <w:pPr>
              <w:contextualSpacing/>
              <w:rPr>
                <w:rFonts w:ascii="Times New Roman" w:eastAsia="Times New Roman" w:hAnsi="Times New Roman" w:cs="Times New Roman"/>
                <w:sz w:val="20"/>
              </w:rPr>
            </w:pPr>
          </w:p>
        </w:tc>
      </w:tr>
      <w:tr w:rsidR="001E1ED4" w14:paraId="289F406F" w14:textId="77777777">
        <w:trPr>
          <w:trHeight w:val="300"/>
        </w:trPr>
        <w:tc>
          <w:tcPr>
            <w:tcW w:w="1563" w:type="dxa"/>
            <w:tcBorders>
              <w:top w:val="nil"/>
              <w:left w:val="nil"/>
              <w:bottom w:val="nil"/>
              <w:right w:val="nil"/>
            </w:tcBorders>
            <w:shd w:val="clear" w:color="auto" w:fill="auto"/>
            <w:noWrap/>
            <w:vAlign w:val="bottom"/>
            <w:hideMark/>
          </w:tcPr>
          <w:p w14:paraId="289F406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06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6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6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06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6E" w14:textId="77777777" w:rsidR="007110C9" w:rsidRPr="00EB27C8" w:rsidRDefault="000D3DEF">
            <w:pPr>
              <w:contextualSpacing/>
              <w:rPr>
                <w:rFonts w:ascii="Times New Roman" w:eastAsia="Times New Roman" w:hAnsi="Times New Roman" w:cs="Times New Roman"/>
                <w:sz w:val="20"/>
              </w:rPr>
            </w:pPr>
          </w:p>
        </w:tc>
      </w:tr>
      <w:tr w:rsidR="001E1ED4" w14:paraId="289F4076" w14:textId="77777777">
        <w:trPr>
          <w:trHeight w:val="300"/>
        </w:trPr>
        <w:tc>
          <w:tcPr>
            <w:tcW w:w="1563" w:type="dxa"/>
            <w:tcBorders>
              <w:top w:val="nil"/>
              <w:left w:val="nil"/>
              <w:bottom w:val="nil"/>
              <w:right w:val="nil"/>
            </w:tcBorders>
            <w:shd w:val="clear" w:color="auto" w:fill="auto"/>
            <w:noWrap/>
            <w:vAlign w:val="bottom"/>
            <w:hideMark/>
          </w:tcPr>
          <w:p w14:paraId="289F407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07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7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7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7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75" w14:textId="77777777" w:rsidR="007110C9" w:rsidRPr="00EB27C8" w:rsidRDefault="000D3DEF">
            <w:pPr>
              <w:contextualSpacing/>
              <w:rPr>
                <w:rFonts w:ascii="Times New Roman" w:eastAsia="Times New Roman" w:hAnsi="Times New Roman" w:cs="Times New Roman"/>
                <w:sz w:val="20"/>
              </w:rPr>
            </w:pPr>
          </w:p>
        </w:tc>
      </w:tr>
      <w:tr w:rsidR="001E1ED4" w14:paraId="289F407D" w14:textId="77777777">
        <w:trPr>
          <w:trHeight w:val="300"/>
        </w:trPr>
        <w:tc>
          <w:tcPr>
            <w:tcW w:w="1563" w:type="dxa"/>
            <w:tcBorders>
              <w:top w:val="nil"/>
              <w:left w:val="nil"/>
              <w:bottom w:val="nil"/>
              <w:right w:val="nil"/>
            </w:tcBorders>
            <w:shd w:val="clear" w:color="auto" w:fill="auto"/>
            <w:noWrap/>
            <w:vAlign w:val="bottom"/>
            <w:hideMark/>
          </w:tcPr>
          <w:p w14:paraId="289F407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07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7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7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7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7C" w14:textId="77777777" w:rsidR="007110C9" w:rsidRPr="00EB27C8" w:rsidRDefault="000D3DEF">
            <w:pPr>
              <w:contextualSpacing/>
              <w:rPr>
                <w:rFonts w:ascii="Times New Roman" w:eastAsia="Times New Roman" w:hAnsi="Times New Roman" w:cs="Times New Roman"/>
                <w:sz w:val="20"/>
              </w:rPr>
            </w:pPr>
          </w:p>
        </w:tc>
      </w:tr>
      <w:tr w:rsidR="001E1ED4" w14:paraId="289F4083" w14:textId="77777777">
        <w:trPr>
          <w:trHeight w:val="300"/>
        </w:trPr>
        <w:tc>
          <w:tcPr>
            <w:tcW w:w="3189" w:type="dxa"/>
            <w:gridSpan w:val="2"/>
            <w:tcBorders>
              <w:top w:val="nil"/>
              <w:left w:val="nil"/>
              <w:bottom w:val="nil"/>
              <w:right w:val="nil"/>
            </w:tcBorders>
            <w:shd w:val="clear" w:color="auto" w:fill="auto"/>
            <w:noWrap/>
            <w:vAlign w:val="bottom"/>
            <w:hideMark/>
          </w:tcPr>
          <w:p w14:paraId="289F407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07F"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08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8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82" w14:textId="77777777" w:rsidR="007110C9" w:rsidRPr="00EB27C8" w:rsidRDefault="000D3DEF">
            <w:pPr>
              <w:contextualSpacing/>
              <w:rPr>
                <w:rFonts w:ascii="Times New Roman" w:eastAsia="Times New Roman" w:hAnsi="Times New Roman" w:cs="Times New Roman"/>
                <w:sz w:val="20"/>
              </w:rPr>
            </w:pPr>
          </w:p>
        </w:tc>
      </w:tr>
      <w:tr w:rsidR="001E1ED4" w14:paraId="289F408A" w14:textId="77777777">
        <w:trPr>
          <w:trHeight w:val="300"/>
        </w:trPr>
        <w:tc>
          <w:tcPr>
            <w:tcW w:w="1563" w:type="dxa"/>
            <w:tcBorders>
              <w:top w:val="nil"/>
              <w:left w:val="nil"/>
              <w:bottom w:val="nil"/>
              <w:right w:val="nil"/>
            </w:tcBorders>
            <w:shd w:val="clear" w:color="auto" w:fill="auto"/>
            <w:noWrap/>
            <w:vAlign w:val="bottom"/>
            <w:hideMark/>
          </w:tcPr>
          <w:p w14:paraId="289F4084"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085"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08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87"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88"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89" w14:textId="77777777" w:rsidR="007110C9" w:rsidRPr="00EB27C8" w:rsidRDefault="000D3DEF">
            <w:pPr>
              <w:contextualSpacing/>
              <w:rPr>
                <w:rFonts w:ascii="Times New Roman" w:eastAsia="Times New Roman" w:hAnsi="Times New Roman" w:cs="Times New Roman"/>
                <w:sz w:val="20"/>
              </w:rPr>
            </w:pPr>
          </w:p>
        </w:tc>
      </w:tr>
      <w:tr w:rsidR="001E1ED4" w14:paraId="289F408D" w14:textId="77777777">
        <w:trPr>
          <w:trHeight w:val="300"/>
        </w:trPr>
        <w:tc>
          <w:tcPr>
            <w:tcW w:w="1563" w:type="dxa"/>
            <w:tcBorders>
              <w:top w:val="nil"/>
              <w:left w:val="nil"/>
              <w:bottom w:val="nil"/>
              <w:right w:val="nil"/>
            </w:tcBorders>
            <w:shd w:val="clear" w:color="auto" w:fill="auto"/>
            <w:noWrap/>
            <w:vAlign w:val="bottom"/>
            <w:hideMark/>
          </w:tcPr>
          <w:p w14:paraId="289F408B"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08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5 ως έχει    ΔΕΚΤΟ ΚΑΤΑ ΠΛΕΙΟΨΗΦΙΑ</w:t>
            </w:r>
          </w:p>
        </w:tc>
      </w:tr>
      <w:tr w:rsidR="001E1ED4" w14:paraId="289F4094" w14:textId="77777777">
        <w:trPr>
          <w:trHeight w:val="300"/>
        </w:trPr>
        <w:tc>
          <w:tcPr>
            <w:tcW w:w="1563" w:type="dxa"/>
            <w:tcBorders>
              <w:top w:val="nil"/>
              <w:left w:val="nil"/>
              <w:bottom w:val="nil"/>
              <w:right w:val="nil"/>
            </w:tcBorders>
            <w:shd w:val="clear" w:color="auto" w:fill="auto"/>
            <w:noWrap/>
            <w:vAlign w:val="bottom"/>
            <w:hideMark/>
          </w:tcPr>
          <w:p w14:paraId="289F408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08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9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9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9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93" w14:textId="77777777" w:rsidR="007110C9" w:rsidRPr="00EB27C8" w:rsidRDefault="000D3DEF">
            <w:pPr>
              <w:contextualSpacing/>
              <w:rPr>
                <w:rFonts w:ascii="Times New Roman" w:eastAsia="Times New Roman" w:hAnsi="Times New Roman" w:cs="Times New Roman"/>
                <w:sz w:val="20"/>
              </w:rPr>
            </w:pPr>
          </w:p>
        </w:tc>
      </w:tr>
      <w:tr w:rsidR="001E1ED4" w14:paraId="289F409B" w14:textId="77777777">
        <w:trPr>
          <w:trHeight w:val="300"/>
        </w:trPr>
        <w:tc>
          <w:tcPr>
            <w:tcW w:w="1563" w:type="dxa"/>
            <w:tcBorders>
              <w:top w:val="nil"/>
              <w:left w:val="nil"/>
              <w:bottom w:val="nil"/>
              <w:right w:val="nil"/>
            </w:tcBorders>
            <w:shd w:val="clear" w:color="auto" w:fill="auto"/>
            <w:noWrap/>
            <w:vAlign w:val="bottom"/>
            <w:hideMark/>
          </w:tcPr>
          <w:p w14:paraId="289F409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09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9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9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9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9A" w14:textId="77777777" w:rsidR="007110C9" w:rsidRPr="00EB27C8" w:rsidRDefault="000D3DEF">
            <w:pPr>
              <w:contextualSpacing/>
              <w:rPr>
                <w:rFonts w:ascii="Times New Roman" w:eastAsia="Times New Roman" w:hAnsi="Times New Roman" w:cs="Times New Roman"/>
                <w:sz w:val="20"/>
              </w:rPr>
            </w:pPr>
          </w:p>
        </w:tc>
      </w:tr>
      <w:tr w:rsidR="001E1ED4" w14:paraId="289F40A2" w14:textId="77777777">
        <w:trPr>
          <w:trHeight w:val="300"/>
        </w:trPr>
        <w:tc>
          <w:tcPr>
            <w:tcW w:w="1563" w:type="dxa"/>
            <w:tcBorders>
              <w:top w:val="nil"/>
              <w:left w:val="nil"/>
              <w:bottom w:val="nil"/>
              <w:right w:val="nil"/>
            </w:tcBorders>
            <w:shd w:val="clear" w:color="auto" w:fill="auto"/>
            <w:noWrap/>
            <w:vAlign w:val="bottom"/>
            <w:hideMark/>
          </w:tcPr>
          <w:p w14:paraId="289F409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09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9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9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A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A1" w14:textId="77777777" w:rsidR="007110C9" w:rsidRPr="00EB27C8" w:rsidRDefault="000D3DEF">
            <w:pPr>
              <w:contextualSpacing/>
              <w:rPr>
                <w:rFonts w:ascii="Times New Roman" w:eastAsia="Times New Roman" w:hAnsi="Times New Roman" w:cs="Times New Roman"/>
                <w:sz w:val="20"/>
              </w:rPr>
            </w:pPr>
          </w:p>
        </w:tc>
      </w:tr>
      <w:tr w:rsidR="001E1ED4" w14:paraId="289F40A9" w14:textId="77777777">
        <w:trPr>
          <w:trHeight w:val="300"/>
        </w:trPr>
        <w:tc>
          <w:tcPr>
            <w:tcW w:w="1563" w:type="dxa"/>
            <w:tcBorders>
              <w:top w:val="nil"/>
              <w:left w:val="nil"/>
              <w:bottom w:val="nil"/>
              <w:right w:val="nil"/>
            </w:tcBorders>
            <w:shd w:val="clear" w:color="auto" w:fill="auto"/>
            <w:noWrap/>
            <w:vAlign w:val="bottom"/>
            <w:hideMark/>
          </w:tcPr>
          <w:p w14:paraId="289F40A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0A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A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A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A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A8" w14:textId="77777777" w:rsidR="007110C9" w:rsidRPr="00EB27C8" w:rsidRDefault="000D3DEF">
            <w:pPr>
              <w:contextualSpacing/>
              <w:rPr>
                <w:rFonts w:ascii="Times New Roman" w:eastAsia="Times New Roman" w:hAnsi="Times New Roman" w:cs="Times New Roman"/>
                <w:sz w:val="20"/>
              </w:rPr>
            </w:pPr>
          </w:p>
        </w:tc>
      </w:tr>
      <w:tr w:rsidR="001E1ED4" w14:paraId="289F40B0" w14:textId="77777777">
        <w:trPr>
          <w:trHeight w:val="300"/>
        </w:trPr>
        <w:tc>
          <w:tcPr>
            <w:tcW w:w="1563" w:type="dxa"/>
            <w:tcBorders>
              <w:top w:val="nil"/>
              <w:left w:val="nil"/>
              <w:bottom w:val="nil"/>
              <w:right w:val="nil"/>
            </w:tcBorders>
            <w:shd w:val="clear" w:color="auto" w:fill="auto"/>
            <w:noWrap/>
            <w:vAlign w:val="bottom"/>
            <w:hideMark/>
          </w:tcPr>
          <w:p w14:paraId="289F40A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0A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A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A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A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AF" w14:textId="77777777" w:rsidR="007110C9" w:rsidRPr="00EB27C8" w:rsidRDefault="000D3DEF">
            <w:pPr>
              <w:contextualSpacing/>
              <w:rPr>
                <w:rFonts w:ascii="Times New Roman" w:eastAsia="Times New Roman" w:hAnsi="Times New Roman" w:cs="Times New Roman"/>
                <w:sz w:val="20"/>
              </w:rPr>
            </w:pPr>
          </w:p>
        </w:tc>
      </w:tr>
      <w:tr w:rsidR="001E1ED4" w14:paraId="289F40B7" w14:textId="77777777">
        <w:trPr>
          <w:trHeight w:val="300"/>
        </w:trPr>
        <w:tc>
          <w:tcPr>
            <w:tcW w:w="1563" w:type="dxa"/>
            <w:tcBorders>
              <w:top w:val="nil"/>
              <w:left w:val="nil"/>
              <w:bottom w:val="nil"/>
              <w:right w:val="nil"/>
            </w:tcBorders>
            <w:shd w:val="clear" w:color="auto" w:fill="auto"/>
            <w:noWrap/>
            <w:vAlign w:val="bottom"/>
            <w:hideMark/>
          </w:tcPr>
          <w:p w14:paraId="289F40B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0B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B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B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B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B6" w14:textId="77777777" w:rsidR="007110C9" w:rsidRPr="00EB27C8" w:rsidRDefault="000D3DEF">
            <w:pPr>
              <w:contextualSpacing/>
              <w:rPr>
                <w:rFonts w:ascii="Times New Roman" w:eastAsia="Times New Roman" w:hAnsi="Times New Roman" w:cs="Times New Roman"/>
                <w:sz w:val="20"/>
              </w:rPr>
            </w:pPr>
          </w:p>
        </w:tc>
      </w:tr>
      <w:tr w:rsidR="001E1ED4" w14:paraId="289F40BE" w14:textId="77777777">
        <w:trPr>
          <w:trHeight w:val="300"/>
        </w:trPr>
        <w:tc>
          <w:tcPr>
            <w:tcW w:w="1563" w:type="dxa"/>
            <w:tcBorders>
              <w:top w:val="nil"/>
              <w:left w:val="nil"/>
              <w:bottom w:val="nil"/>
              <w:right w:val="nil"/>
            </w:tcBorders>
            <w:shd w:val="clear" w:color="auto" w:fill="auto"/>
            <w:noWrap/>
            <w:vAlign w:val="bottom"/>
            <w:hideMark/>
          </w:tcPr>
          <w:p w14:paraId="289F40B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0B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B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B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B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BD" w14:textId="77777777" w:rsidR="007110C9" w:rsidRPr="00EB27C8" w:rsidRDefault="000D3DEF">
            <w:pPr>
              <w:contextualSpacing/>
              <w:rPr>
                <w:rFonts w:ascii="Times New Roman" w:eastAsia="Times New Roman" w:hAnsi="Times New Roman" w:cs="Times New Roman"/>
                <w:sz w:val="20"/>
              </w:rPr>
            </w:pPr>
          </w:p>
        </w:tc>
      </w:tr>
      <w:tr w:rsidR="001E1ED4" w14:paraId="289F40C4" w14:textId="77777777">
        <w:trPr>
          <w:trHeight w:val="300"/>
        </w:trPr>
        <w:tc>
          <w:tcPr>
            <w:tcW w:w="3189" w:type="dxa"/>
            <w:gridSpan w:val="2"/>
            <w:tcBorders>
              <w:top w:val="nil"/>
              <w:left w:val="nil"/>
              <w:bottom w:val="nil"/>
              <w:right w:val="nil"/>
            </w:tcBorders>
            <w:shd w:val="clear" w:color="auto" w:fill="auto"/>
            <w:noWrap/>
            <w:vAlign w:val="bottom"/>
            <w:hideMark/>
          </w:tcPr>
          <w:p w14:paraId="289F40B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0C0"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0C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C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C3" w14:textId="77777777" w:rsidR="007110C9" w:rsidRPr="00EB27C8" w:rsidRDefault="000D3DEF">
            <w:pPr>
              <w:contextualSpacing/>
              <w:rPr>
                <w:rFonts w:ascii="Times New Roman" w:eastAsia="Times New Roman" w:hAnsi="Times New Roman" w:cs="Times New Roman"/>
                <w:sz w:val="20"/>
              </w:rPr>
            </w:pPr>
          </w:p>
        </w:tc>
      </w:tr>
      <w:tr w:rsidR="001E1ED4" w14:paraId="289F40CB" w14:textId="77777777">
        <w:trPr>
          <w:trHeight w:val="300"/>
        </w:trPr>
        <w:tc>
          <w:tcPr>
            <w:tcW w:w="1563" w:type="dxa"/>
            <w:tcBorders>
              <w:top w:val="nil"/>
              <w:left w:val="nil"/>
              <w:bottom w:val="nil"/>
              <w:right w:val="nil"/>
            </w:tcBorders>
            <w:shd w:val="clear" w:color="auto" w:fill="auto"/>
            <w:noWrap/>
            <w:vAlign w:val="bottom"/>
            <w:hideMark/>
          </w:tcPr>
          <w:p w14:paraId="289F40C5"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0C6"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0C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C8"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C9"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0CA" w14:textId="77777777" w:rsidR="007110C9" w:rsidRPr="00EB27C8" w:rsidRDefault="000D3DEF">
            <w:pPr>
              <w:contextualSpacing/>
              <w:rPr>
                <w:rFonts w:ascii="Times New Roman" w:eastAsia="Times New Roman" w:hAnsi="Times New Roman" w:cs="Times New Roman"/>
                <w:sz w:val="20"/>
              </w:rPr>
            </w:pPr>
          </w:p>
        </w:tc>
      </w:tr>
      <w:tr w:rsidR="001E1ED4" w14:paraId="289F40CE" w14:textId="77777777">
        <w:trPr>
          <w:trHeight w:val="300"/>
        </w:trPr>
        <w:tc>
          <w:tcPr>
            <w:tcW w:w="1563" w:type="dxa"/>
            <w:tcBorders>
              <w:top w:val="nil"/>
              <w:left w:val="nil"/>
              <w:bottom w:val="nil"/>
              <w:right w:val="nil"/>
            </w:tcBorders>
            <w:shd w:val="clear" w:color="auto" w:fill="auto"/>
            <w:noWrap/>
            <w:vAlign w:val="bottom"/>
            <w:hideMark/>
          </w:tcPr>
          <w:p w14:paraId="289F40CC"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0C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6 ως έχει    ΔΕΚΤΟ ΚΑΤΑ ΠΛΕΙΟΨΗΦΙΑ</w:t>
            </w:r>
          </w:p>
        </w:tc>
      </w:tr>
      <w:tr w:rsidR="001E1ED4" w14:paraId="289F40D5" w14:textId="77777777">
        <w:trPr>
          <w:trHeight w:val="300"/>
        </w:trPr>
        <w:tc>
          <w:tcPr>
            <w:tcW w:w="1563" w:type="dxa"/>
            <w:tcBorders>
              <w:top w:val="nil"/>
              <w:left w:val="nil"/>
              <w:bottom w:val="nil"/>
              <w:right w:val="nil"/>
            </w:tcBorders>
            <w:shd w:val="clear" w:color="auto" w:fill="auto"/>
            <w:noWrap/>
            <w:vAlign w:val="bottom"/>
            <w:hideMark/>
          </w:tcPr>
          <w:p w14:paraId="289F40C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0D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D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D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D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D4" w14:textId="77777777" w:rsidR="007110C9" w:rsidRPr="00EB27C8" w:rsidRDefault="000D3DEF">
            <w:pPr>
              <w:contextualSpacing/>
              <w:rPr>
                <w:rFonts w:ascii="Times New Roman" w:eastAsia="Times New Roman" w:hAnsi="Times New Roman" w:cs="Times New Roman"/>
                <w:sz w:val="20"/>
              </w:rPr>
            </w:pPr>
          </w:p>
        </w:tc>
      </w:tr>
      <w:tr w:rsidR="001E1ED4" w14:paraId="289F40DC" w14:textId="77777777">
        <w:trPr>
          <w:trHeight w:val="300"/>
        </w:trPr>
        <w:tc>
          <w:tcPr>
            <w:tcW w:w="1563" w:type="dxa"/>
            <w:tcBorders>
              <w:top w:val="nil"/>
              <w:left w:val="nil"/>
              <w:bottom w:val="nil"/>
              <w:right w:val="nil"/>
            </w:tcBorders>
            <w:shd w:val="clear" w:color="auto" w:fill="auto"/>
            <w:noWrap/>
            <w:vAlign w:val="bottom"/>
            <w:hideMark/>
          </w:tcPr>
          <w:p w14:paraId="289F40D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0D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D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D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D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DB" w14:textId="77777777" w:rsidR="007110C9" w:rsidRPr="00EB27C8" w:rsidRDefault="000D3DEF">
            <w:pPr>
              <w:contextualSpacing/>
              <w:rPr>
                <w:rFonts w:ascii="Times New Roman" w:eastAsia="Times New Roman" w:hAnsi="Times New Roman" w:cs="Times New Roman"/>
                <w:sz w:val="20"/>
              </w:rPr>
            </w:pPr>
          </w:p>
        </w:tc>
      </w:tr>
      <w:tr w:rsidR="001E1ED4" w14:paraId="289F40E3" w14:textId="77777777">
        <w:trPr>
          <w:trHeight w:val="300"/>
        </w:trPr>
        <w:tc>
          <w:tcPr>
            <w:tcW w:w="1563" w:type="dxa"/>
            <w:tcBorders>
              <w:top w:val="nil"/>
              <w:left w:val="nil"/>
              <w:bottom w:val="nil"/>
              <w:right w:val="nil"/>
            </w:tcBorders>
            <w:shd w:val="clear" w:color="auto" w:fill="auto"/>
            <w:noWrap/>
            <w:vAlign w:val="bottom"/>
            <w:hideMark/>
          </w:tcPr>
          <w:p w14:paraId="289F40D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0D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D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E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E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E2" w14:textId="77777777" w:rsidR="007110C9" w:rsidRPr="00EB27C8" w:rsidRDefault="000D3DEF">
            <w:pPr>
              <w:contextualSpacing/>
              <w:rPr>
                <w:rFonts w:ascii="Times New Roman" w:eastAsia="Times New Roman" w:hAnsi="Times New Roman" w:cs="Times New Roman"/>
                <w:sz w:val="20"/>
              </w:rPr>
            </w:pPr>
          </w:p>
        </w:tc>
      </w:tr>
      <w:tr w:rsidR="001E1ED4" w14:paraId="289F40EA" w14:textId="77777777">
        <w:trPr>
          <w:trHeight w:val="300"/>
        </w:trPr>
        <w:tc>
          <w:tcPr>
            <w:tcW w:w="1563" w:type="dxa"/>
            <w:tcBorders>
              <w:top w:val="nil"/>
              <w:left w:val="nil"/>
              <w:bottom w:val="nil"/>
              <w:right w:val="nil"/>
            </w:tcBorders>
            <w:shd w:val="clear" w:color="auto" w:fill="auto"/>
            <w:noWrap/>
            <w:vAlign w:val="bottom"/>
            <w:hideMark/>
          </w:tcPr>
          <w:p w14:paraId="289F40E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0E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E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E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0E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E9" w14:textId="77777777" w:rsidR="007110C9" w:rsidRPr="00EB27C8" w:rsidRDefault="000D3DEF">
            <w:pPr>
              <w:contextualSpacing/>
              <w:rPr>
                <w:rFonts w:ascii="Times New Roman" w:eastAsia="Times New Roman" w:hAnsi="Times New Roman" w:cs="Times New Roman"/>
                <w:sz w:val="20"/>
              </w:rPr>
            </w:pPr>
          </w:p>
        </w:tc>
      </w:tr>
      <w:tr w:rsidR="001E1ED4" w14:paraId="289F40F1" w14:textId="77777777">
        <w:trPr>
          <w:trHeight w:val="300"/>
        </w:trPr>
        <w:tc>
          <w:tcPr>
            <w:tcW w:w="1563" w:type="dxa"/>
            <w:tcBorders>
              <w:top w:val="nil"/>
              <w:left w:val="nil"/>
              <w:bottom w:val="nil"/>
              <w:right w:val="nil"/>
            </w:tcBorders>
            <w:shd w:val="clear" w:color="auto" w:fill="auto"/>
            <w:noWrap/>
            <w:vAlign w:val="bottom"/>
            <w:hideMark/>
          </w:tcPr>
          <w:p w14:paraId="289F40E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0E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E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E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E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F0" w14:textId="77777777" w:rsidR="007110C9" w:rsidRPr="00EB27C8" w:rsidRDefault="000D3DEF">
            <w:pPr>
              <w:contextualSpacing/>
              <w:rPr>
                <w:rFonts w:ascii="Times New Roman" w:eastAsia="Times New Roman" w:hAnsi="Times New Roman" w:cs="Times New Roman"/>
                <w:sz w:val="20"/>
              </w:rPr>
            </w:pPr>
          </w:p>
        </w:tc>
      </w:tr>
      <w:tr w:rsidR="001E1ED4" w14:paraId="289F40F8" w14:textId="77777777">
        <w:trPr>
          <w:trHeight w:val="300"/>
        </w:trPr>
        <w:tc>
          <w:tcPr>
            <w:tcW w:w="1563" w:type="dxa"/>
            <w:tcBorders>
              <w:top w:val="nil"/>
              <w:left w:val="nil"/>
              <w:bottom w:val="nil"/>
              <w:right w:val="nil"/>
            </w:tcBorders>
            <w:shd w:val="clear" w:color="auto" w:fill="auto"/>
            <w:noWrap/>
            <w:vAlign w:val="bottom"/>
            <w:hideMark/>
          </w:tcPr>
          <w:p w14:paraId="289F40F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0F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F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F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F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F7" w14:textId="77777777" w:rsidR="007110C9" w:rsidRPr="00EB27C8" w:rsidRDefault="000D3DEF">
            <w:pPr>
              <w:contextualSpacing/>
              <w:rPr>
                <w:rFonts w:ascii="Times New Roman" w:eastAsia="Times New Roman" w:hAnsi="Times New Roman" w:cs="Times New Roman"/>
                <w:sz w:val="20"/>
              </w:rPr>
            </w:pPr>
          </w:p>
        </w:tc>
      </w:tr>
      <w:tr w:rsidR="001E1ED4" w14:paraId="289F40FF" w14:textId="77777777">
        <w:trPr>
          <w:trHeight w:val="300"/>
        </w:trPr>
        <w:tc>
          <w:tcPr>
            <w:tcW w:w="1563" w:type="dxa"/>
            <w:tcBorders>
              <w:top w:val="nil"/>
              <w:left w:val="nil"/>
              <w:bottom w:val="nil"/>
              <w:right w:val="nil"/>
            </w:tcBorders>
            <w:shd w:val="clear" w:color="auto" w:fill="auto"/>
            <w:noWrap/>
            <w:vAlign w:val="bottom"/>
            <w:hideMark/>
          </w:tcPr>
          <w:p w14:paraId="289F40F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0F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0F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0F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0F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0FE" w14:textId="77777777" w:rsidR="007110C9" w:rsidRPr="00EB27C8" w:rsidRDefault="000D3DEF">
            <w:pPr>
              <w:contextualSpacing/>
              <w:rPr>
                <w:rFonts w:ascii="Times New Roman" w:eastAsia="Times New Roman" w:hAnsi="Times New Roman" w:cs="Times New Roman"/>
                <w:sz w:val="20"/>
              </w:rPr>
            </w:pPr>
          </w:p>
        </w:tc>
      </w:tr>
      <w:tr w:rsidR="001E1ED4" w14:paraId="289F4105" w14:textId="77777777">
        <w:trPr>
          <w:trHeight w:val="300"/>
        </w:trPr>
        <w:tc>
          <w:tcPr>
            <w:tcW w:w="3189" w:type="dxa"/>
            <w:gridSpan w:val="2"/>
            <w:tcBorders>
              <w:top w:val="nil"/>
              <w:left w:val="nil"/>
              <w:bottom w:val="nil"/>
              <w:right w:val="nil"/>
            </w:tcBorders>
            <w:shd w:val="clear" w:color="auto" w:fill="auto"/>
            <w:noWrap/>
            <w:vAlign w:val="bottom"/>
            <w:hideMark/>
          </w:tcPr>
          <w:p w14:paraId="289F410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101"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10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0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04" w14:textId="77777777" w:rsidR="007110C9" w:rsidRPr="00EB27C8" w:rsidRDefault="000D3DEF">
            <w:pPr>
              <w:contextualSpacing/>
              <w:rPr>
                <w:rFonts w:ascii="Times New Roman" w:eastAsia="Times New Roman" w:hAnsi="Times New Roman" w:cs="Times New Roman"/>
                <w:sz w:val="20"/>
              </w:rPr>
            </w:pPr>
          </w:p>
        </w:tc>
      </w:tr>
      <w:tr w:rsidR="001E1ED4" w14:paraId="289F410C" w14:textId="77777777">
        <w:trPr>
          <w:trHeight w:val="300"/>
        </w:trPr>
        <w:tc>
          <w:tcPr>
            <w:tcW w:w="1563" w:type="dxa"/>
            <w:tcBorders>
              <w:top w:val="nil"/>
              <w:left w:val="nil"/>
              <w:bottom w:val="nil"/>
              <w:right w:val="nil"/>
            </w:tcBorders>
            <w:shd w:val="clear" w:color="auto" w:fill="auto"/>
            <w:noWrap/>
            <w:vAlign w:val="bottom"/>
            <w:hideMark/>
          </w:tcPr>
          <w:p w14:paraId="289F4106"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107"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10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09"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0A"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0B" w14:textId="77777777" w:rsidR="007110C9" w:rsidRPr="00EB27C8" w:rsidRDefault="000D3DEF">
            <w:pPr>
              <w:contextualSpacing/>
              <w:rPr>
                <w:rFonts w:ascii="Times New Roman" w:eastAsia="Times New Roman" w:hAnsi="Times New Roman" w:cs="Times New Roman"/>
                <w:sz w:val="20"/>
              </w:rPr>
            </w:pPr>
          </w:p>
        </w:tc>
      </w:tr>
      <w:tr w:rsidR="001E1ED4" w14:paraId="289F410F" w14:textId="77777777">
        <w:trPr>
          <w:trHeight w:val="300"/>
        </w:trPr>
        <w:tc>
          <w:tcPr>
            <w:tcW w:w="1563" w:type="dxa"/>
            <w:tcBorders>
              <w:top w:val="nil"/>
              <w:left w:val="nil"/>
              <w:bottom w:val="nil"/>
              <w:right w:val="nil"/>
            </w:tcBorders>
            <w:shd w:val="clear" w:color="auto" w:fill="auto"/>
            <w:noWrap/>
            <w:vAlign w:val="bottom"/>
            <w:hideMark/>
          </w:tcPr>
          <w:p w14:paraId="289F410D"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10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7 ως έχει    ΔΕΚΤΟ ΚΑΤΑ ΠΛΕΙΟΨΗΦΙΑ</w:t>
            </w:r>
          </w:p>
        </w:tc>
      </w:tr>
      <w:tr w:rsidR="001E1ED4" w14:paraId="289F4116" w14:textId="77777777">
        <w:trPr>
          <w:trHeight w:val="300"/>
        </w:trPr>
        <w:tc>
          <w:tcPr>
            <w:tcW w:w="1563" w:type="dxa"/>
            <w:tcBorders>
              <w:top w:val="nil"/>
              <w:left w:val="nil"/>
              <w:bottom w:val="nil"/>
              <w:right w:val="nil"/>
            </w:tcBorders>
            <w:shd w:val="clear" w:color="auto" w:fill="auto"/>
            <w:noWrap/>
            <w:vAlign w:val="bottom"/>
            <w:hideMark/>
          </w:tcPr>
          <w:p w14:paraId="289F411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11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1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1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1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15" w14:textId="77777777" w:rsidR="007110C9" w:rsidRPr="00EB27C8" w:rsidRDefault="000D3DEF">
            <w:pPr>
              <w:contextualSpacing/>
              <w:rPr>
                <w:rFonts w:ascii="Times New Roman" w:eastAsia="Times New Roman" w:hAnsi="Times New Roman" w:cs="Times New Roman"/>
                <w:sz w:val="20"/>
              </w:rPr>
            </w:pPr>
          </w:p>
        </w:tc>
      </w:tr>
      <w:tr w:rsidR="001E1ED4" w14:paraId="289F411D" w14:textId="77777777">
        <w:trPr>
          <w:trHeight w:val="300"/>
        </w:trPr>
        <w:tc>
          <w:tcPr>
            <w:tcW w:w="1563" w:type="dxa"/>
            <w:tcBorders>
              <w:top w:val="nil"/>
              <w:left w:val="nil"/>
              <w:bottom w:val="nil"/>
              <w:right w:val="nil"/>
            </w:tcBorders>
            <w:shd w:val="clear" w:color="auto" w:fill="auto"/>
            <w:noWrap/>
            <w:vAlign w:val="bottom"/>
            <w:hideMark/>
          </w:tcPr>
          <w:p w14:paraId="289F411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lastRenderedPageBreak/>
              <w:t>Ν.Δ:</w:t>
            </w:r>
          </w:p>
        </w:tc>
        <w:tc>
          <w:tcPr>
            <w:tcW w:w="1626" w:type="dxa"/>
            <w:tcBorders>
              <w:top w:val="nil"/>
              <w:left w:val="nil"/>
              <w:bottom w:val="nil"/>
              <w:right w:val="nil"/>
            </w:tcBorders>
            <w:shd w:val="clear" w:color="auto" w:fill="auto"/>
            <w:noWrap/>
            <w:vAlign w:val="bottom"/>
            <w:hideMark/>
          </w:tcPr>
          <w:p w14:paraId="289F411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1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1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1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1C" w14:textId="77777777" w:rsidR="007110C9" w:rsidRPr="00EB27C8" w:rsidRDefault="000D3DEF">
            <w:pPr>
              <w:contextualSpacing/>
              <w:rPr>
                <w:rFonts w:ascii="Times New Roman" w:eastAsia="Times New Roman" w:hAnsi="Times New Roman" w:cs="Times New Roman"/>
                <w:sz w:val="20"/>
              </w:rPr>
            </w:pPr>
          </w:p>
        </w:tc>
      </w:tr>
      <w:tr w:rsidR="001E1ED4" w14:paraId="289F4124" w14:textId="77777777">
        <w:trPr>
          <w:trHeight w:val="300"/>
        </w:trPr>
        <w:tc>
          <w:tcPr>
            <w:tcW w:w="1563" w:type="dxa"/>
            <w:tcBorders>
              <w:top w:val="nil"/>
              <w:left w:val="nil"/>
              <w:bottom w:val="nil"/>
              <w:right w:val="nil"/>
            </w:tcBorders>
            <w:shd w:val="clear" w:color="auto" w:fill="auto"/>
            <w:noWrap/>
            <w:vAlign w:val="bottom"/>
            <w:hideMark/>
          </w:tcPr>
          <w:p w14:paraId="289F411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11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2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2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12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23" w14:textId="77777777" w:rsidR="007110C9" w:rsidRPr="00EB27C8" w:rsidRDefault="000D3DEF">
            <w:pPr>
              <w:contextualSpacing/>
              <w:rPr>
                <w:rFonts w:ascii="Times New Roman" w:eastAsia="Times New Roman" w:hAnsi="Times New Roman" w:cs="Times New Roman"/>
                <w:sz w:val="20"/>
              </w:rPr>
            </w:pPr>
          </w:p>
        </w:tc>
      </w:tr>
      <w:tr w:rsidR="001E1ED4" w14:paraId="289F412B" w14:textId="77777777">
        <w:trPr>
          <w:trHeight w:val="300"/>
        </w:trPr>
        <w:tc>
          <w:tcPr>
            <w:tcW w:w="1563" w:type="dxa"/>
            <w:tcBorders>
              <w:top w:val="nil"/>
              <w:left w:val="nil"/>
              <w:bottom w:val="nil"/>
              <w:right w:val="nil"/>
            </w:tcBorders>
            <w:shd w:val="clear" w:color="auto" w:fill="auto"/>
            <w:noWrap/>
            <w:vAlign w:val="bottom"/>
            <w:hideMark/>
          </w:tcPr>
          <w:p w14:paraId="289F412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12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2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2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12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2A" w14:textId="77777777" w:rsidR="007110C9" w:rsidRPr="00EB27C8" w:rsidRDefault="000D3DEF">
            <w:pPr>
              <w:contextualSpacing/>
              <w:rPr>
                <w:rFonts w:ascii="Times New Roman" w:eastAsia="Times New Roman" w:hAnsi="Times New Roman" w:cs="Times New Roman"/>
                <w:sz w:val="20"/>
              </w:rPr>
            </w:pPr>
          </w:p>
        </w:tc>
      </w:tr>
      <w:tr w:rsidR="001E1ED4" w14:paraId="289F4132" w14:textId="77777777">
        <w:trPr>
          <w:trHeight w:val="300"/>
        </w:trPr>
        <w:tc>
          <w:tcPr>
            <w:tcW w:w="1563" w:type="dxa"/>
            <w:tcBorders>
              <w:top w:val="nil"/>
              <w:left w:val="nil"/>
              <w:bottom w:val="nil"/>
              <w:right w:val="nil"/>
            </w:tcBorders>
            <w:shd w:val="clear" w:color="auto" w:fill="auto"/>
            <w:noWrap/>
            <w:vAlign w:val="bottom"/>
            <w:hideMark/>
          </w:tcPr>
          <w:p w14:paraId="289F412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12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2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2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13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31" w14:textId="77777777" w:rsidR="007110C9" w:rsidRPr="00EB27C8" w:rsidRDefault="000D3DEF">
            <w:pPr>
              <w:contextualSpacing/>
              <w:rPr>
                <w:rFonts w:ascii="Times New Roman" w:eastAsia="Times New Roman" w:hAnsi="Times New Roman" w:cs="Times New Roman"/>
                <w:sz w:val="20"/>
              </w:rPr>
            </w:pPr>
          </w:p>
        </w:tc>
      </w:tr>
      <w:tr w:rsidR="001E1ED4" w14:paraId="289F4139" w14:textId="77777777">
        <w:trPr>
          <w:trHeight w:val="300"/>
        </w:trPr>
        <w:tc>
          <w:tcPr>
            <w:tcW w:w="1563" w:type="dxa"/>
            <w:tcBorders>
              <w:top w:val="nil"/>
              <w:left w:val="nil"/>
              <w:bottom w:val="nil"/>
              <w:right w:val="nil"/>
            </w:tcBorders>
            <w:shd w:val="clear" w:color="auto" w:fill="auto"/>
            <w:noWrap/>
            <w:vAlign w:val="bottom"/>
            <w:hideMark/>
          </w:tcPr>
          <w:p w14:paraId="289F413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13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3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3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3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38" w14:textId="77777777" w:rsidR="007110C9" w:rsidRPr="00EB27C8" w:rsidRDefault="000D3DEF">
            <w:pPr>
              <w:contextualSpacing/>
              <w:rPr>
                <w:rFonts w:ascii="Times New Roman" w:eastAsia="Times New Roman" w:hAnsi="Times New Roman" w:cs="Times New Roman"/>
                <w:sz w:val="20"/>
              </w:rPr>
            </w:pPr>
          </w:p>
        </w:tc>
      </w:tr>
      <w:tr w:rsidR="001E1ED4" w14:paraId="289F4140" w14:textId="77777777">
        <w:trPr>
          <w:trHeight w:val="300"/>
        </w:trPr>
        <w:tc>
          <w:tcPr>
            <w:tcW w:w="1563" w:type="dxa"/>
            <w:tcBorders>
              <w:top w:val="nil"/>
              <w:left w:val="nil"/>
              <w:bottom w:val="nil"/>
              <w:right w:val="nil"/>
            </w:tcBorders>
            <w:shd w:val="clear" w:color="auto" w:fill="auto"/>
            <w:noWrap/>
            <w:vAlign w:val="bottom"/>
            <w:hideMark/>
          </w:tcPr>
          <w:p w14:paraId="289F413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13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3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3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3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3F" w14:textId="77777777" w:rsidR="007110C9" w:rsidRPr="00EB27C8" w:rsidRDefault="000D3DEF">
            <w:pPr>
              <w:contextualSpacing/>
              <w:rPr>
                <w:rFonts w:ascii="Times New Roman" w:eastAsia="Times New Roman" w:hAnsi="Times New Roman" w:cs="Times New Roman"/>
                <w:sz w:val="20"/>
              </w:rPr>
            </w:pPr>
          </w:p>
        </w:tc>
      </w:tr>
      <w:tr w:rsidR="001E1ED4" w14:paraId="289F4146" w14:textId="77777777">
        <w:trPr>
          <w:trHeight w:val="300"/>
        </w:trPr>
        <w:tc>
          <w:tcPr>
            <w:tcW w:w="3189" w:type="dxa"/>
            <w:gridSpan w:val="2"/>
            <w:tcBorders>
              <w:top w:val="nil"/>
              <w:left w:val="nil"/>
              <w:bottom w:val="nil"/>
              <w:right w:val="nil"/>
            </w:tcBorders>
            <w:shd w:val="clear" w:color="auto" w:fill="auto"/>
            <w:noWrap/>
            <w:vAlign w:val="bottom"/>
            <w:hideMark/>
          </w:tcPr>
          <w:p w14:paraId="289F414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142"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14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4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45" w14:textId="77777777" w:rsidR="007110C9" w:rsidRPr="00EB27C8" w:rsidRDefault="000D3DEF">
            <w:pPr>
              <w:contextualSpacing/>
              <w:rPr>
                <w:rFonts w:ascii="Times New Roman" w:eastAsia="Times New Roman" w:hAnsi="Times New Roman" w:cs="Times New Roman"/>
                <w:sz w:val="20"/>
              </w:rPr>
            </w:pPr>
          </w:p>
        </w:tc>
      </w:tr>
      <w:tr w:rsidR="001E1ED4" w14:paraId="289F414D" w14:textId="77777777">
        <w:trPr>
          <w:trHeight w:val="300"/>
        </w:trPr>
        <w:tc>
          <w:tcPr>
            <w:tcW w:w="1563" w:type="dxa"/>
            <w:tcBorders>
              <w:top w:val="nil"/>
              <w:left w:val="nil"/>
              <w:bottom w:val="nil"/>
              <w:right w:val="nil"/>
            </w:tcBorders>
            <w:shd w:val="clear" w:color="auto" w:fill="auto"/>
            <w:noWrap/>
            <w:vAlign w:val="bottom"/>
            <w:hideMark/>
          </w:tcPr>
          <w:p w14:paraId="289F4147"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148"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14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4A"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4B"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4C" w14:textId="77777777" w:rsidR="007110C9" w:rsidRPr="00EB27C8" w:rsidRDefault="000D3DEF">
            <w:pPr>
              <w:contextualSpacing/>
              <w:rPr>
                <w:rFonts w:ascii="Times New Roman" w:eastAsia="Times New Roman" w:hAnsi="Times New Roman" w:cs="Times New Roman"/>
                <w:sz w:val="20"/>
              </w:rPr>
            </w:pPr>
          </w:p>
        </w:tc>
      </w:tr>
      <w:tr w:rsidR="001E1ED4" w14:paraId="289F4150" w14:textId="77777777">
        <w:trPr>
          <w:trHeight w:val="300"/>
        </w:trPr>
        <w:tc>
          <w:tcPr>
            <w:tcW w:w="1563" w:type="dxa"/>
            <w:tcBorders>
              <w:top w:val="nil"/>
              <w:left w:val="nil"/>
              <w:bottom w:val="nil"/>
              <w:right w:val="nil"/>
            </w:tcBorders>
            <w:shd w:val="clear" w:color="auto" w:fill="auto"/>
            <w:noWrap/>
            <w:vAlign w:val="bottom"/>
            <w:hideMark/>
          </w:tcPr>
          <w:p w14:paraId="289F414E"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14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 xml:space="preserve">Άρθρο 8 ως έχει    ΔΕΚΤΟ ΚΑΤΑ </w:t>
            </w:r>
            <w:r w:rsidRPr="00EB27C8">
              <w:rPr>
                <w:rFonts w:ascii="Calibri" w:eastAsia="Times New Roman" w:hAnsi="Calibri" w:cs="Times New Roman"/>
                <w:color w:val="000000"/>
                <w:sz w:val="22"/>
                <w:szCs w:val="22"/>
              </w:rPr>
              <w:t>ΠΛΕΙΟΨΗΦΙΑ</w:t>
            </w:r>
          </w:p>
        </w:tc>
      </w:tr>
      <w:tr w:rsidR="001E1ED4" w14:paraId="289F4157" w14:textId="77777777">
        <w:trPr>
          <w:trHeight w:val="300"/>
        </w:trPr>
        <w:tc>
          <w:tcPr>
            <w:tcW w:w="1563" w:type="dxa"/>
            <w:tcBorders>
              <w:top w:val="nil"/>
              <w:left w:val="nil"/>
              <w:bottom w:val="nil"/>
              <w:right w:val="nil"/>
            </w:tcBorders>
            <w:shd w:val="clear" w:color="auto" w:fill="auto"/>
            <w:noWrap/>
            <w:vAlign w:val="bottom"/>
            <w:hideMark/>
          </w:tcPr>
          <w:p w14:paraId="289F415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15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5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5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5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56" w14:textId="77777777" w:rsidR="007110C9" w:rsidRPr="00EB27C8" w:rsidRDefault="000D3DEF">
            <w:pPr>
              <w:contextualSpacing/>
              <w:rPr>
                <w:rFonts w:ascii="Times New Roman" w:eastAsia="Times New Roman" w:hAnsi="Times New Roman" w:cs="Times New Roman"/>
                <w:sz w:val="20"/>
              </w:rPr>
            </w:pPr>
          </w:p>
        </w:tc>
      </w:tr>
      <w:tr w:rsidR="001E1ED4" w14:paraId="289F415E" w14:textId="77777777">
        <w:trPr>
          <w:trHeight w:val="300"/>
        </w:trPr>
        <w:tc>
          <w:tcPr>
            <w:tcW w:w="1563" w:type="dxa"/>
            <w:tcBorders>
              <w:top w:val="nil"/>
              <w:left w:val="nil"/>
              <w:bottom w:val="nil"/>
              <w:right w:val="nil"/>
            </w:tcBorders>
            <w:shd w:val="clear" w:color="auto" w:fill="auto"/>
            <w:noWrap/>
            <w:vAlign w:val="bottom"/>
            <w:hideMark/>
          </w:tcPr>
          <w:p w14:paraId="289F415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15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5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5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5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5D" w14:textId="77777777" w:rsidR="007110C9" w:rsidRPr="00EB27C8" w:rsidRDefault="000D3DEF">
            <w:pPr>
              <w:contextualSpacing/>
              <w:rPr>
                <w:rFonts w:ascii="Times New Roman" w:eastAsia="Times New Roman" w:hAnsi="Times New Roman" w:cs="Times New Roman"/>
                <w:sz w:val="20"/>
              </w:rPr>
            </w:pPr>
          </w:p>
        </w:tc>
      </w:tr>
      <w:tr w:rsidR="001E1ED4" w14:paraId="289F4165" w14:textId="77777777">
        <w:trPr>
          <w:trHeight w:val="300"/>
        </w:trPr>
        <w:tc>
          <w:tcPr>
            <w:tcW w:w="1563" w:type="dxa"/>
            <w:tcBorders>
              <w:top w:val="nil"/>
              <w:left w:val="nil"/>
              <w:bottom w:val="nil"/>
              <w:right w:val="nil"/>
            </w:tcBorders>
            <w:shd w:val="clear" w:color="auto" w:fill="auto"/>
            <w:noWrap/>
            <w:vAlign w:val="bottom"/>
            <w:hideMark/>
          </w:tcPr>
          <w:p w14:paraId="289F415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16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6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6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6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64" w14:textId="77777777" w:rsidR="007110C9" w:rsidRPr="00EB27C8" w:rsidRDefault="000D3DEF">
            <w:pPr>
              <w:contextualSpacing/>
              <w:rPr>
                <w:rFonts w:ascii="Times New Roman" w:eastAsia="Times New Roman" w:hAnsi="Times New Roman" w:cs="Times New Roman"/>
                <w:sz w:val="20"/>
              </w:rPr>
            </w:pPr>
          </w:p>
        </w:tc>
      </w:tr>
      <w:tr w:rsidR="001E1ED4" w14:paraId="289F416C" w14:textId="77777777">
        <w:trPr>
          <w:trHeight w:val="300"/>
        </w:trPr>
        <w:tc>
          <w:tcPr>
            <w:tcW w:w="1563" w:type="dxa"/>
            <w:tcBorders>
              <w:top w:val="nil"/>
              <w:left w:val="nil"/>
              <w:bottom w:val="nil"/>
              <w:right w:val="nil"/>
            </w:tcBorders>
            <w:shd w:val="clear" w:color="auto" w:fill="auto"/>
            <w:noWrap/>
            <w:vAlign w:val="bottom"/>
            <w:hideMark/>
          </w:tcPr>
          <w:p w14:paraId="289F416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16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6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6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16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6B" w14:textId="77777777" w:rsidR="007110C9" w:rsidRPr="00EB27C8" w:rsidRDefault="000D3DEF">
            <w:pPr>
              <w:contextualSpacing/>
              <w:rPr>
                <w:rFonts w:ascii="Times New Roman" w:eastAsia="Times New Roman" w:hAnsi="Times New Roman" w:cs="Times New Roman"/>
                <w:sz w:val="20"/>
              </w:rPr>
            </w:pPr>
          </w:p>
        </w:tc>
      </w:tr>
      <w:tr w:rsidR="001E1ED4" w14:paraId="289F4173" w14:textId="77777777">
        <w:trPr>
          <w:trHeight w:val="300"/>
        </w:trPr>
        <w:tc>
          <w:tcPr>
            <w:tcW w:w="1563" w:type="dxa"/>
            <w:tcBorders>
              <w:top w:val="nil"/>
              <w:left w:val="nil"/>
              <w:bottom w:val="nil"/>
              <w:right w:val="nil"/>
            </w:tcBorders>
            <w:shd w:val="clear" w:color="auto" w:fill="auto"/>
            <w:noWrap/>
            <w:vAlign w:val="bottom"/>
            <w:hideMark/>
          </w:tcPr>
          <w:p w14:paraId="289F416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16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6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7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7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72" w14:textId="77777777" w:rsidR="007110C9" w:rsidRPr="00EB27C8" w:rsidRDefault="000D3DEF">
            <w:pPr>
              <w:contextualSpacing/>
              <w:rPr>
                <w:rFonts w:ascii="Times New Roman" w:eastAsia="Times New Roman" w:hAnsi="Times New Roman" w:cs="Times New Roman"/>
                <w:sz w:val="20"/>
              </w:rPr>
            </w:pPr>
          </w:p>
        </w:tc>
      </w:tr>
      <w:tr w:rsidR="001E1ED4" w14:paraId="289F417A" w14:textId="77777777">
        <w:trPr>
          <w:trHeight w:val="300"/>
        </w:trPr>
        <w:tc>
          <w:tcPr>
            <w:tcW w:w="1563" w:type="dxa"/>
            <w:tcBorders>
              <w:top w:val="nil"/>
              <w:left w:val="nil"/>
              <w:bottom w:val="nil"/>
              <w:right w:val="nil"/>
            </w:tcBorders>
            <w:shd w:val="clear" w:color="auto" w:fill="auto"/>
            <w:noWrap/>
            <w:vAlign w:val="bottom"/>
            <w:hideMark/>
          </w:tcPr>
          <w:p w14:paraId="289F417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17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7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7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7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79" w14:textId="77777777" w:rsidR="007110C9" w:rsidRPr="00EB27C8" w:rsidRDefault="000D3DEF">
            <w:pPr>
              <w:contextualSpacing/>
              <w:rPr>
                <w:rFonts w:ascii="Times New Roman" w:eastAsia="Times New Roman" w:hAnsi="Times New Roman" w:cs="Times New Roman"/>
                <w:sz w:val="20"/>
              </w:rPr>
            </w:pPr>
          </w:p>
        </w:tc>
      </w:tr>
      <w:tr w:rsidR="001E1ED4" w14:paraId="289F4181" w14:textId="77777777">
        <w:trPr>
          <w:trHeight w:val="300"/>
        </w:trPr>
        <w:tc>
          <w:tcPr>
            <w:tcW w:w="1563" w:type="dxa"/>
            <w:tcBorders>
              <w:top w:val="nil"/>
              <w:left w:val="nil"/>
              <w:bottom w:val="nil"/>
              <w:right w:val="nil"/>
            </w:tcBorders>
            <w:shd w:val="clear" w:color="auto" w:fill="auto"/>
            <w:noWrap/>
            <w:vAlign w:val="bottom"/>
            <w:hideMark/>
          </w:tcPr>
          <w:p w14:paraId="289F417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17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7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7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7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80" w14:textId="77777777" w:rsidR="007110C9" w:rsidRPr="00EB27C8" w:rsidRDefault="000D3DEF">
            <w:pPr>
              <w:contextualSpacing/>
              <w:rPr>
                <w:rFonts w:ascii="Times New Roman" w:eastAsia="Times New Roman" w:hAnsi="Times New Roman" w:cs="Times New Roman"/>
                <w:sz w:val="20"/>
              </w:rPr>
            </w:pPr>
          </w:p>
        </w:tc>
      </w:tr>
      <w:tr w:rsidR="001E1ED4" w14:paraId="289F4187" w14:textId="77777777">
        <w:trPr>
          <w:trHeight w:val="300"/>
        </w:trPr>
        <w:tc>
          <w:tcPr>
            <w:tcW w:w="3189" w:type="dxa"/>
            <w:gridSpan w:val="2"/>
            <w:tcBorders>
              <w:top w:val="nil"/>
              <w:left w:val="nil"/>
              <w:bottom w:val="nil"/>
              <w:right w:val="nil"/>
            </w:tcBorders>
            <w:shd w:val="clear" w:color="auto" w:fill="auto"/>
            <w:noWrap/>
            <w:vAlign w:val="bottom"/>
            <w:hideMark/>
          </w:tcPr>
          <w:p w14:paraId="289F418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183"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18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8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86" w14:textId="77777777" w:rsidR="007110C9" w:rsidRPr="00EB27C8" w:rsidRDefault="000D3DEF">
            <w:pPr>
              <w:contextualSpacing/>
              <w:rPr>
                <w:rFonts w:ascii="Times New Roman" w:eastAsia="Times New Roman" w:hAnsi="Times New Roman" w:cs="Times New Roman"/>
                <w:sz w:val="20"/>
              </w:rPr>
            </w:pPr>
          </w:p>
        </w:tc>
      </w:tr>
      <w:tr w:rsidR="001E1ED4" w14:paraId="289F418E" w14:textId="77777777">
        <w:trPr>
          <w:trHeight w:val="300"/>
        </w:trPr>
        <w:tc>
          <w:tcPr>
            <w:tcW w:w="1563" w:type="dxa"/>
            <w:tcBorders>
              <w:top w:val="nil"/>
              <w:left w:val="nil"/>
              <w:bottom w:val="nil"/>
              <w:right w:val="nil"/>
            </w:tcBorders>
            <w:shd w:val="clear" w:color="auto" w:fill="auto"/>
            <w:noWrap/>
            <w:vAlign w:val="bottom"/>
            <w:hideMark/>
          </w:tcPr>
          <w:p w14:paraId="289F4188"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189"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18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8B"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8C"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8D" w14:textId="77777777" w:rsidR="007110C9" w:rsidRPr="00EB27C8" w:rsidRDefault="000D3DEF">
            <w:pPr>
              <w:contextualSpacing/>
              <w:rPr>
                <w:rFonts w:ascii="Times New Roman" w:eastAsia="Times New Roman" w:hAnsi="Times New Roman" w:cs="Times New Roman"/>
                <w:sz w:val="20"/>
              </w:rPr>
            </w:pPr>
          </w:p>
        </w:tc>
      </w:tr>
      <w:tr w:rsidR="001E1ED4" w14:paraId="289F4191" w14:textId="77777777">
        <w:trPr>
          <w:trHeight w:val="300"/>
        </w:trPr>
        <w:tc>
          <w:tcPr>
            <w:tcW w:w="1563" w:type="dxa"/>
            <w:tcBorders>
              <w:top w:val="nil"/>
              <w:left w:val="nil"/>
              <w:bottom w:val="nil"/>
              <w:right w:val="nil"/>
            </w:tcBorders>
            <w:shd w:val="clear" w:color="auto" w:fill="auto"/>
            <w:noWrap/>
            <w:vAlign w:val="bottom"/>
            <w:hideMark/>
          </w:tcPr>
          <w:p w14:paraId="289F418F"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19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9 ως έχει    ΔΕΚΤΟ ΚΑΤΑ ΠΛΕΙΟΨΗΦΙΑ</w:t>
            </w:r>
          </w:p>
        </w:tc>
      </w:tr>
      <w:tr w:rsidR="001E1ED4" w14:paraId="289F4198" w14:textId="77777777">
        <w:trPr>
          <w:trHeight w:val="300"/>
        </w:trPr>
        <w:tc>
          <w:tcPr>
            <w:tcW w:w="1563" w:type="dxa"/>
            <w:tcBorders>
              <w:top w:val="nil"/>
              <w:left w:val="nil"/>
              <w:bottom w:val="nil"/>
              <w:right w:val="nil"/>
            </w:tcBorders>
            <w:shd w:val="clear" w:color="auto" w:fill="auto"/>
            <w:noWrap/>
            <w:vAlign w:val="bottom"/>
            <w:hideMark/>
          </w:tcPr>
          <w:p w14:paraId="289F419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19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9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9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9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97" w14:textId="77777777" w:rsidR="007110C9" w:rsidRPr="00EB27C8" w:rsidRDefault="000D3DEF">
            <w:pPr>
              <w:contextualSpacing/>
              <w:rPr>
                <w:rFonts w:ascii="Times New Roman" w:eastAsia="Times New Roman" w:hAnsi="Times New Roman" w:cs="Times New Roman"/>
                <w:sz w:val="20"/>
              </w:rPr>
            </w:pPr>
          </w:p>
        </w:tc>
      </w:tr>
      <w:tr w:rsidR="001E1ED4" w14:paraId="289F419F" w14:textId="77777777">
        <w:trPr>
          <w:trHeight w:val="300"/>
        </w:trPr>
        <w:tc>
          <w:tcPr>
            <w:tcW w:w="1563" w:type="dxa"/>
            <w:tcBorders>
              <w:top w:val="nil"/>
              <w:left w:val="nil"/>
              <w:bottom w:val="nil"/>
              <w:right w:val="nil"/>
            </w:tcBorders>
            <w:shd w:val="clear" w:color="auto" w:fill="auto"/>
            <w:noWrap/>
            <w:vAlign w:val="bottom"/>
            <w:hideMark/>
          </w:tcPr>
          <w:p w14:paraId="289F419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19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9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9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9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9E" w14:textId="77777777" w:rsidR="007110C9" w:rsidRPr="00EB27C8" w:rsidRDefault="000D3DEF">
            <w:pPr>
              <w:contextualSpacing/>
              <w:rPr>
                <w:rFonts w:ascii="Times New Roman" w:eastAsia="Times New Roman" w:hAnsi="Times New Roman" w:cs="Times New Roman"/>
                <w:sz w:val="20"/>
              </w:rPr>
            </w:pPr>
          </w:p>
        </w:tc>
      </w:tr>
      <w:tr w:rsidR="001E1ED4" w14:paraId="289F41A6" w14:textId="77777777">
        <w:trPr>
          <w:trHeight w:val="300"/>
        </w:trPr>
        <w:tc>
          <w:tcPr>
            <w:tcW w:w="1563" w:type="dxa"/>
            <w:tcBorders>
              <w:top w:val="nil"/>
              <w:left w:val="nil"/>
              <w:bottom w:val="nil"/>
              <w:right w:val="nil"/>
            </w:tcBorders>
            <w:shd w:val="clear" w:color="auto" w:fill="auto"/>
            <w:noWrap/>
            <w:vAlign w:val="bottom"/>
            <w:hideMark/>
          </w:tcPr>
          <w:p w14:paraId="289F41A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1A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A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A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A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A5" w14:textId="77777777" w:rsidR="007110C9" w:rsidRPr="00EB27C8" w:rsidRDefault="000D3DEF">
            <w:pPr>
              <w:contextualSpacing/>
              <w:rPr>
                <w:rFonts w:ascii="Times New Roman" w:eastAsia="Times New Roman" w:hAnsi="Times New Roman" w:cs="Times New Roman"/>
                <w:sz w:val="20"/>
              </w:rPr>
            </w:pPr>
          </w:p>
        </w:tc>
      </w:tr>
      <w:tr w:rsidR="001E1ED4" w14:paraId="289F41AD" w14:textId="77777777">
        <w:trPr>
          <w:trHeight w:val="300"/>
        </w:trPr>
        <w:tc>
          <w:tcPr>
            <w:tcW w:w="1563" w:type="dxa"/>
            <w:tcBorders>
              <w:top w:val="nil"/>
              <w:left w:val="nil"/>
              <w:bottom w:val="nil"/>
              <w:right w:val="nil"/>
            </w:tcBorders>
            <w:shd w:val="clear" w:color="auto" w:fill="auto"/>
            <w:noWrap/>
            <w:vAlign w:val="bottom"/>
            <w:hideMark/>
          </w:tcPr>
          <w:p w14:paraId="289F41A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1A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A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A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1A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AC" w14:textId="77777777" w:rsidR="007110C9" w:rsidRPr="00EB27C8" w:rsidRDefault="000D3DEF">
            <w:pPr>
              <w:contextualSpacing/>
              <w:rPr>
                <w:rFonts w:ascii="Times New Roman" w:eastAsia="Times New Roman" w:hAnsi="Times New Roman" w:cs="Times New Roman"/>
                <w:sz w:val="20"/>
              </w:rPr>
            </w:pPr>
          </w:p>
        </w:tc>
      </w:tr>
      <w:tr w:rsidR="001E1ED4" w14:paraId="289F41B4" w14:textId="77777777">
        <w:trPr>
          <w:trHeight w:val="300"/>
        </w:trPr>
        <w:tc>
          <w:tcPr>
            <w:tcW w:w="1563" w:type="dxa"/>
            <w:tcBorders>
              <w:top w:val="nil"/>
              <w:left w:val="nil"/>
              <w:bottom w:val="nil"/>
              <w:right w:val="nil"/>
            </w:tcBorders>
            <w:shd w:val="clear" w:color="auto" w:fill="auto"/>
            <w:noWrap/>
            <w:vAlign w:val="bottom"/>
            <w:hideMark/>
          </w:tcPr>
          <w:p w14:paraId="289F41A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1A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B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B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B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B3" w14:textId="77777777" w:rsidR="007110C9" w:rsidRPr="00EB27C8" w:rsidRDefault="000D3DEF">
            <w:pPr>
              <w:contextualSpacing/>
              <w:rPr>
                <w:rFonts w:ascii="Times New Roman" w:eastAsia="Times New Roman" w:hAnsi="Times New Roman" w:cs="Times New Roman"/>
                <w:sz w:val="20"/>
              </w:rPr>
            </w:pPr>
          </w:p>
        </w:tc>
      </w:tr>
      <w:tr w:rsidR="001E1ED4" w14:paraId="289F41BB" w14:textId="77777777">
        <w:trPr>
          <w:trHeight w:val="300"/>
        </w:trPr>
        <w:tc>
          <w:tcPr>
            <w:tcW w:w="1563" w:type="dxa"/>
            <w:tcBorders>
              <w:top w:val="nil"/>
              <w:left w:val="nil"/>
              <w:bottom w:val="nil"/>
              <w:right w:val="nil"/>
            </w:tcBorders>
            <w:shd w:val="clear" w:color="auto" w:fill="auto"/>
            <w:noWrap/>
            <w:vAlign w:val="bottom"/>
            <w:hideMark/>
          </w:tcPr>
          <w:p w14:paraId="289F41B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1B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B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B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B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BA" w14:textId="77777777" w:rsidR="007110C9" w:rsidRPr="00EB27C8" w:rsidRDefault="000D3DEF">
            <w:pPr>
              <w:contextualSpacing/>
              <w:rPr>
                <w:rFonts w:ascii="Times New Roman" w:eastAsia="Times New Roman" w:hAnsi="Times New Roman" w:cs="Times New Roman"/>
                <w:sz w:val="20"/>
              </w:rPr>
            </w:pPr>
          </w:p>
        </w:tc>
      </w:tr>
      <w:tr w:rsidR="001E1ED4" w14:paraId="289F41C2" w14:textId="77777777">
        <w:trPr>
          <w:trHeight w:val="300"/>
        </w:trPr>
        <w:tc>
          <w:tcPr>
            <w:tcW w:w="1563" w:type="dxa"/>
            <w:tcBorders>
              <w:top w:val="nil"/>
              <w:left w:val="nil"/>
              <w:bottom w:val="nil"/>
              <w:right w:val="nil"/>
            </w:tcBorders>
            <w:shd w:val="clear" w:color="auto" w:fill="auto"/>
            <w:noWrap/>
            <w:vAlign w:val="bottom"/>
            <w:hideMark/>
          </w:tcPr>
          <w:p w14:paraId="289F41B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1B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B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B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C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C1" w14:textId="77777777" w:rsidR="007110C9" w:rsidRPr="00EB27C8" w:rsidRDefault="000D3DEF">
            <w:pPr>
              <w:contextualSpacing/>
              <w:rPr>
                <w:rFonts w:ascii="Times New Roman" w:eastAsia="Times New Roman" w:hAnsi="Times New Roman" w:cs="Times New Roman"/>
                <w:sz w:val="20"/>
              </w:rPr>
            </w:pPr>
          </w:p>
        </w:tc>
      </w:tr>
      <w:tr w:rsidR="001E1ED4" w14:paraId="289F41C8" w14:textId="77777777">
        <w:trPr>
          <w:trHeight w:val="300"/>
        </w:trPr>
        <w:tc>
          <w:tcPr>
            <w:tcW w:w="3189" w:type="dxa"/>
            <w:gridSpan w:val="2"/>
            <w:tcBorders>
              <w:top w:val="nil"/>
              <w:left w:val="nil"/>
              <w:bottom w:val="nil"/>
              <w:right w:val="nil"/>
            </w:tcBorders>
            <w:shd w:val="clear" w:color="auto" w:fill="auto"/>
            <w:noWrap/>
            <w:vAlign w:val="bottom"/>
            <w:hideMark/>
          </w:tcPr>
          <w:p w14:paraId="289F41C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1C4"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1C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C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C7" w14:textId="77777777" w:rsidR="007110C9" w:rsidRPr="00EB27C8" w:rsidRDefault="000D3DEF">
            <w:pPr>
              <w:contextualSpacing/>
              <w:rPr>
                <w:rFonts w:ascii="Times New Roman" w:eastAsia="Times New Roman" w:hAnsi="Times New Roman" w:cs="Times New Roman"/>
                <w:sz w:val="20"/>
              </w:rPr>
            </w:pPr>
          </w:p>
        </w:tc>
      </w:tr>
      <w:tr w:rsidR="001E1ED4" w14:paraId="289F41CF" w14:textId="77777777">
        <w:trPr>
          <w:trHeight w:val="300"/>
        </w:trPr>
        <w:tc>
          <w:tcPr>
            <w:tcW w:w="1563" w:type="dxa"/>
            <w:tcBorders>
              <w:top w:val="nil"/>
              <w:left w:val="nil"/>
              <w:bottom w:val="nil"/>
              <w:right w:val="nil"/>
            </w:tcBorders>
            <w:shd w:val="clear" w:color="auto" w:fill="auto"/>
            <w:noWrap/>
            <w:vAlign w:val="bottom"/>
            <w:hideMark/>
          </w:tcPr>
          <w:p w14:paraId="289F41C9"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1CA"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1C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CC"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CD"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1CE" w14:textId="77777777" w:rsidR="007110C9" w:rsidRPr="00EB27C8" w:rsidRDefault="000D3DEF">
            <w:pPr>
              <w:contextualSpacing/>
              <w:rPr>
                <w:rFonts w:ascii="Times New Roman" w:eastAsia="Times New Roman" w:hAnsi="Times New Roman" w:cs="Times New Roman"/>
                <w:sz w:val="20"/>
              </w:rPr>
            </w:pPr>
          </w:p>
        </w:tc>
      </w:tr>
      <w:tr w:rsidR="001E1ED4" w14:paraId="289F41D2" w14:textId="77777777">
        <w:trPr>
          <w:trHeight w:val="300"/>
        </w:trPr>
        <w:tc>
          <w:tcPr>
            <w:tcW w:w="1563" w:type="dxa"/>
            <w:tcBorders>
              <w:top w:val="nil"/>
              <w:left w:val="nil"/>
              <w:bottom w:val="nil"/>
              <w:right w:val="nil"/>
            </w:tcBorders>
            <w:shd w:val="clear" w:color="auto" w:fill="auto"/>
            <w:noWrap/>
            <w:vAlign w:val="bottom"/>
            <w:hideMark/>
          </w:tcPr>
          <w:p w14:paraId="289F41D0"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1D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10 ως έχει    ΔΕΚΤΟ ΚΑΤΑ ΠΛΕΙΟΨΗΦΙΑ</w:t>
            </w:r>
          </w:p>
        </w:tc>
      </w:tr>
      <w:tr w:rsidR="001E1ED4" w14:paraId="289F41D9" w14:textId="77777777">
        <w:trPr>
          <w:trHeight w:val="300"/>
        </w:trPr>
        <w:tc>
          <w:tcPr>
            <w:tcW w:w="1563" w:type="dxa"/>
            <w:tcBorders>
              <w:top w:val="nil"/>
              <w:left w:val="nil"/>
              <w:bottom w:val="nil"/>
              <w:right w:val="nil"/>
            </w:tcBorders>
            <w:shd w:val="clear" w:color="auto" w:fill="auto"/>
            <w:noWrap/>
            <w:vAlign w:val="bottom"/>
            <w:hideMark/>
          </w:tcPr>
          <w:p w14:paraId="289F41D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1D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D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D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D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D8" w14:textId="77777777" w:rsidR="007110C9" w:rsidRPr="00EB27C8" w:rsidRDefault="000D3DEF">
            <w:pPr>
              <w:contextualSpacing/>
              <w:rPr>
                <w:rFonts w:ascii="Times New Roman" w:eastAsia="Times New Roman" w:hAnsi="Times New Roman" w:cs="Times New Roman"/>
                <w:sz w:val="20"/>
              </w:rPr>
            </w:pPr>
          </w:p>
        </w:tc>
      </w:tr>
      <w:tr w:rsidR="001E1ED4" w14:paraId="289F41E0" w14:textId="77777777">
        <w:trPr>
          <w:trHeight w:val="300"/>
        </w:trPr>
        <w:tc>
          <w:tcPr>
            <w:tcW w:w="1563" w:type="dxa"/>
            <w:tcBorders>
              <w:top w:val="nil"/>
              <w:left w:val="nil"/>
              <w:bottom w:val="nil"/>
              <w:right w:val="nil"/>
            </w:tcBorders>
            <w:shd w:val="clear" w:color="auto" w:fill="auto"/>
            <w:noWrap/>
            <w:vAlign w:val="bottom"/>
            <w:hideMark/>
          </w:tcPr>
          <w:p w14:paraId="289F41D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1D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D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D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D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DF" w14:textId="77777777" w:rsidR="007110C9" w:rsidRPr="00EB27C8" w:rsidRDefault="000D3DEF">
            <w:pPr>
              <w:contextualSpacing/>
              <w:rPr>
                <w:rFonts w:ascii="Times New Roman" w:eastAsia="Times New Roman" w:hAnsi="Times New Roman" w:cs="Times New Roman"/>
                <w:sz w:val="20"/>
              </w:rPr>
            </w:pPr>
          </w:p>
        </w:tc>
      </w:tr>
      <w:tr w:rsidR="001E1ED4" w14:paraId="289F41E7" w14:textId="77777777">
        <w:trPr>
          <w:trHeight w:val="300"/>
        </w:trPr>
        <w:tc>
          <w:tcPr>
            <w:tcW w:w="1563" w:type="dxa"/>
            <w:tcBorders>
              <w:top w:val="nil"/>
              <w:left w:val="nil"/>
              <w:bottom w:val="nil"/>
              <w:right w:val="nil"/>
            </w:tcBorders>
            <w:shd w:val="clear" w:color="auto" w:fill="auto"/>
            <w:noWrap/>
            <w:vAlign w:val="bottom"/>
            <w:hideMark/>
          </w:tcPr>
          <w:p w14:paraId="289F41E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1E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E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E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E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E6" w14:textId="77777777" w:rsidR="007110C9" w:rsidRPr="00EB27C8" w:rsidRDefault="000D3DEF">
            <w:pPr>
              <w:contextualSpacing/>
              <w:rPr>
                <w:rFonts w:ascii="Times New Roman" w:eastAsia="Times New Roman" w:hAnsi="Times New Roman" w:cs="Times New Roman"/>
                <w:sz w:val="20"/>
              </w:rPr>
            </w:pPr>
          </w:p>
        </w:tc>
      </w:tr>
      <w:tr w:rsidR="001E1ED4" w14:paraId="289F41EE" w14:textId="77777777">
        <w:trPr>
          <w:trHeight w:val="300"/>
        </w:trPr>
        <w:tc>
          <w:tcPr>
            <w:tcW w:w="1563" w:type="dxa"/>
            <w:tcBorders>
              <w:top w:val="nil"/>
              <w:left w:val="nil"/>
              <w:bottom w:val="nil"/>
              <w:right w:val="nil"/>
            </w:tcBorders>
            <w:shd w:val="clear" w:color="auto" w:fill="auto"/>
            <w:noWrap/>
            <w:vAlign w:val="bottom"/>
            <w:hideMark/>
          </w:tcPr>
          <w:p w14:paraId="289F41E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1E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E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E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E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ED" w14:textId="77777777" w:rsidR="007110C9" w:rsidRPr="00EB27C8" w:rsidRDefault="000D3DEF">
            <w:pPr>
              <w:contextualSpacing/>
              <w:rPr>
                <w:rFonts w:ascii="Times New Roman" w:eastAsia="Times New Roman" w:hAnsi="Times New Roman" w:cs="Times New Roman"/>
                <w:sz w:val="20"/>
              </w:rPr>
            </w:pPr>
          </w:p>
        </w:tc>
      </w:tr>
      <w:tr w:rsidR="001E1ED4" w14:paraId="289F41F5" w14:textId="77777777">
        <w:trPr>
          <w:trHeight w:val="300"/>
        </w:trPr>
        <w:tc>
          <w:tcPr>
            <w:tcW w:w="1563" w:type="dxa"/>
            <w:tcBorders>
              <w:top w:val="nil"/>
              <w:left w:val="nil"/>
              <w:bottom w:val="nil"/>
              <w:right w:val="nil"/>
            </w:tcBorders>
            <w:shd w:val="clear" w:color="auto" w:fill="auto"/>
            <w:noWrap/>
            <w:vAlign w:val="bottom"/>
            <w:hideMark/>
          </w:tcPr>
          <w:p w14:paraId="289F41E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1F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F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F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1F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F4" w14:textId="77777777" w:rsidR="007110C9" w:rsidRPr="00EB27C8" w:rsidRDefault="000D3DEF">
            <w:pPr>
              <w:contextualSpacing/>
              <w:rPr>
                <w:rFonts w:ascii="Times New Roman" w:eastAsia="Times New Roman" w:hAnsi="Times New Roman" w:cs="Times New Roman"/>
                <w:sz w:val="20"/>
              </w:rPr>
            </w:pPr>
          </w:p>
        </w:tc>
      </w:tr>
      <w:tr w:rsidR="001E1ED4" w14:paraId="289F41FC" w14:textId="77777777">
        <w:trPr>
          <w:trHeight w:val="300"/>
        </w:trPr>
        <w:tc>
          <w:tcPr>
            <w:tcW w:w="1563" w:type="dxa"/>
            <w:tcBorders>
              <w:top w:val="nil"/>
              <w:left w:val="nil"/>
              <w:bottom w:val="nil"/>
              <w:right w:val="nil"/>
            </w:tcBorders>
            <w:shd w:val="clear" w:color="auto" w:fill="auto"/>
            <w:noWrap/>
            <w:vAlign w:val="bottom"/>
            <w:hideMark/>
          </w:tcPr>
          <w:p w14:paraId="289F41F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1F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F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1F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1F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1FB" w14:textId="77777777" w:rsidR="007110C9" w:rsidRPr="00EB27C8" w:rsidRDefault="000D3DEF">
            <w:pPr>
              <w:contextualSpacing/>
              <w:rPr>
                <w:rFonts w:ascii="Times New Roman" w:eastAsia="Times New Roman" w:hAnsi="Times New Roman" w:cs="Times New Roman"/>
                <w:sz w:val="20"/>
              </w:rPr>
            </w:pPr>
          </w:p>
        </w:tc>
      </w:tr>
      <w:tr w:rsidR="001E1ED4" w14:paraId="289F4203" w14:textId="77777777">
        <w:trPr>
          <w:trHeight w:val="300"/>
        </w:trPr>
        <w:tc>
          <w:tcPr>
            <w:tcW w:w="1563" w:type="dxa"/>
            <w:tcBorders>
              <w:top w:val="nil"/>
              <w:left w:val="nil"/>
              <w:bottom w:val="nil"/>
              <w:right w:val="nil"/>
            </w:tcBorders>
            <w:shd w:val="clear" w:color="auto" w:fill="auto"/>
            <w:noWrap/>
            <w:vAlign w:val="bottom"/>
            <w:hideMark/>
          </w:tcPr>
          <w:p w14:paraId="289F41F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1F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1F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0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0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02" w14:textId="77777777" w:rsidR="007110C9" w:rsidRPr="00EB27C8" w:rsidRDefault="000D3DEF">
            <w:pPr>
              <w:contextualSpacing/>
              <w:rPr>
                <w:rFonts w:ascii="Times New Roman" w:eastAsia="Times New Roman" w:hAnsi="Times New Roman" w:cs="Times New Roman"/>
                <w:sz w:val="20"/>
              </w:rPr>
            </w:pPr>
          </w:p>
        </w:tc>
      </w:tr>
      <w:tr w:rsidR="001E1ED4" w14:paraId="289F4209" w14:textId="77777777">
        <w:trPr>
          <w:trHeight w:val="300"/>
        </w:trPr>
        <w:tc>
          <w:tcPr>
            <w:tcW w:w="3189" w:type="dxa"/>
            <w:gridSpan w:val="2"/>
            <w:tcBorders>
              <w:top w:val="nil"/>
              <w:left w:val="nil"/>
              <w:bottom w:val="nil"/>
              <w:right w:val="nil"/>
            </w:tcBorders>
            <w:shd w:val="clear" w:color="auto" w:fill="auto"/>
            <w:noWrap/>
            <w:vAlign w:val="bottom"/>
            <w:hideMark/>
          </w:tcPr>
          <w:p w14:paraId="289F420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205"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20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0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08" w14:textId="77777777" w:rsidR="007110C9" w:rsidRPr="00EB27C8" w:rsidRDefault="000D3DEF">
            <w:pPr>
              <w:contextualSpacing/>
              <w:rPr>
                <w:rFonts w:ascii="Times New Roman" w:eastAsia="Times New Roman" w:hAnsi="Times New Roman" w:cs="Times New Roman"/>
                <w:sz w:val="20"/>
              </w:rPr>
            </w:pPr>
          </w:p>
        </w:tc>
      </w:tr>
      <w:tr w:rsidR="001E1ED4" w14:paraId="289F4210" w14:textId="77777777">
        <w:trPr>
          <w:trHeight w:val="300"/>
        </w:trPr>
        <w:tc>
          <w:tcPr>
            <w:tcW w:w="1563" w:type="dxa"/>
            <w:tcBorders>
              <w:top w:val="nil"/>
              <w:left w:val="nil"/>
              <w:bottom w:val="nil"/>
              <w:right w:val="nil"/>
            </w:tcBorders>
            <w:shd w:val="clear" w:color="auto" w:fill="auto"/>
            <w:noWrap/>
            <w:vAlign w:val="bottom"/>
            <w:hideMark/>
          </w:tcPr>
          <w:p w14:paraId="289F420A"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20B"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20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0D"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0E"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0F" w14:textId="77777777" w:rsidR="007110C9" w:rsidRPr="00EB27C8" w:rsidRDefault="000D3DEF">
            <w:pPr>
              <w:contextualSpacing/>
              <w:rPr>
                <w:rFonts w:ascii="Times New Roman" w:eastAsia="Times New Roman" w:hAnsi="Times New Roman" w:cs="Times New Roman"/>
                <w:sz w:val="20"/>
              </w:rPr>
            </w:pPr>
          </w:p>
        </w:tc>
      </w:tr>
      <w:tr w:rsidR="001E1ED4" w14:paraId="289F4213" w14:textId="77777777">
        <w:trPr>
          <w:trHeight w:val="300"/>
        </w:trPr>
        <w:tc>
          <w:tcPr>
            <w:tcW w:w="1563" w:type="dxa"/>
            <w:tcBorders>
              <w:top w:val="nil"/>
              <w:left w:val="nil"/>
              <w:bottom w:val="nil"/>
              <w:right w:val="nil"/>
            </w:tcBorders>
            <w:shd w:val="clear" w:color="auto" w:fill="auto"/>
            <w:noWrap/>
            <w:vAlign w:val="bottom"/>
            <w:hideMark/>
          </w:tcPr>
          <w:p w14:paraId="289F4211"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21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11 ως έχει    ΔΕΚΤΟ ΚΑΤΑ ΠΛΕΙΟΨΗΦΙΑ</w:t>
            </w:r>
          </w:p>
        </w:tc>
      </w:tr>
      <w:tr w:rsidR="001E1ED4" w14:paraId="289F421A" w14:textId="77777777">
        <w:trPr>
          <w:trHeight w:val="300"/>
        </w:trPr>
        <w:tc>
          <w:tcPr>
            <w:tcW w:w="1563" w:type="dxa"/>
            <w:tcBorders>
              <w:top w:val="nil"/>
              <w:left w:val="nil"/>
              <w:bottom w:val="nil"/>
              <w:right w:val="nil"/>
            </w:tcBorders>
            <w:shd w:val="clear" w:color="auto" w:fill="auto"/>
            <w:noWrap/>
            <w:vAlign w:val="bottom"/>
            <w:hideMark/>
          </w:tcPr>
          <w:p w14:paraId="289F421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21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1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1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1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19" w14:textId="77777777" w:rsidR="007110C9" w:rsidRPr="00EB27C8" w:rsidRDefault="000D3DEF">
            <w:pPr>
              <w:contextualSpacing/>
              <w:rPr>
                <w:rFonts w:ascii="Times New Roman" w:eastAsia="Times New Roman" w:hAnsi="Times New Roman" w:cs="Times New Roman"/>
                <w:sz w:val="20"/>
              </w:rPr>
            </w:pPr>
          </w:p>
        </w:tc>
      </w:tr>
      <w:tr w:rsidR="001E1ED4" w14:paraId="289F4221" w14:textId="77777777">
        <w:trPr>
          <w:trHeight w:val="300"/>
        </w:trPr>
        <w:tc>
          <w:tcPr>
            <w:tcW w:w="1563" w:type="dxa"/>
            <w:tcBorders>
              <w:top w:val="nil"/>
              <w:left w:val="nil"/>
              <w:bottom w:val="nil"/>
              <w:right w:val="nil"/>
            </w:tcBorders>
            <w:shd w:val="clear" w:color="auto" w:fill="auto"/>
            <w:noWrap/>
            <w:vAlign w:val="bottom"/>
            <w:hideMark/>
          </w:tcPr>
          <w:p w14:paraId="289F421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21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1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1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1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20" w14:textId="77777777" w:rsidR="007110C9" w:rsidRPr="00EB27C8" w:rsidRDefault="000D3DEF">
            <w:pPr>
              <w:contextualSpacing/>
              <w:rPr>
                <w:rFonts w:ascii="Times New Roman" w:eastAsia="Times New Roman" w:hAnsi="Times New Roman" w:cs="Times New Roman"/>
                <w:sz w:val="20"/>
              </w:rPr>
            </w:pPr>
          </w:p>
        </w:tc>
      </w:tr>
      <w:tr w:rsidR="001E1ED4" w14:paraId="289F4228" w14:textId="77777777">
        <w:trPr>
          <w:trHeight w:val="300"/>
        </w:trPr>
        <w:tc>
          <w:tcPr>
            <w:tcW w:w="1563" w:type="dxa"/>
            <w:tcBorders>
              <w:top w:val="nil"/>
              <w:left w:val="nil"/>
              <w:bottom w:val="nil"/>
              <w:right w:val="nil"/>
            </w:tcBorders>
            <w:shd w:val="clear" w:color="auto" w:fill="auto"/>
            <w:noWrap/>
            <w:vAlign w:val="bottom"/>
            <w:hideMark/>
          </w:tcPr>
          <w:p w14:paraId="289F422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22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2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2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2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27" w14:textId="77777777" w:rsidR="007110C9" w:rsidRPr="00EB27C8" w:rsidRDefault="000D3DEF">
            <w:pPr>
              <w:contextualSpacing/>
              <w:rPr>
                <w:rFonts w:ascii="Times New Roman" w:eastAsia="Times New Roman" w:hAnsi="Times New Roman" w:cs="Times New Roman"/>
                <w:sz w:val="20"/>
              </w:rPr>
            </w:pPr>
          </w:p>
        </w:tc>
      </w:tr>
      <w:tr w:rsidR="001E1ED4" w14:paraId="289F422F" w14:textId="77777777">
        <w:trPr>
          <w:trHeight w:val="300"/>
        </w:trPr>
        <w:tc>
          <w:tcPr>
            <w:tcW w:w="1563" w:type="dxa"/>
            <w:tcBorders>
              <w:top w:val="nil"/>
              <w:left w:val="nil"/>
              <w:bottom w:val="nil"/>
              <w:right w:val="nil"/>
            </w:tcBorders>
            <w:shd w:val="clear" w:color="auto" w:fill="auto"/>
            <w:noWrap/>
            <w:vAlign w:val="bottom"/>
            <w:hideMark/>
          </w:tcPr>
          <w:p w14:paraId="289F422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22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2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2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22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2E" w14:textId="77777777" w:rsidR="007110C9" w:rsidRPr="00EB27C8" w:rsidRDefault="000D3DEF">
            <w:pPr>
              <w:contextualSpacing/>
              <w:rPr>
                <w:rFonts w:ascii="Times New Roman" w:eastAsia="Times New Roman" w:hAnsi="Times New Roman" w:cs="Times New Roman"/>
                <w:sz w:val="20"/>
              </w:rPr>
            </w:pPr>
          </w:p>
        </w:tc>
      </w:tr>
      <w:tr w:rsidR="001E1ED4" w14:paraId="289F4236" w14:textId="77777777">
        <w:trPr>
          <w:trHeight w:val="300"/>
        </w:trPr>
        <w:tc>
          <w:tcPr>
            <w:tcW w:w="1563" w:type="dxa"/>
            <w:tcBorders>
              <w:top w:val="nil"/>
              <w:left w:val="nil"/>
              <w:bottom w:val="nil"/>
              <w:right w:val="nil"/>
            </w:tcBorders>
            <w:shd w:val="clear" w:color="auto" w:fill="auto"/>
            <w:noWrap/>
            <w:vAlign w:val="bottom"/>
            <w:hideMark/>
          </w:tcPr>
          <w:p w14:paraId="289F423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23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3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3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3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35" w14:textId="77777777" w:rsidR="007110C9" w:rsidRPr="00EB27C8" w:rsidRDefault="000D3DEF">
            <w:pPr>
              <w:contextualSpacing/>
              <w:rPr>
                <w:rFonts w:ascii="Times New Roman" w:eastAsia="Times New Roman" w:hAnsi="Times New Roman" w:cs="Times New Roman"/>
                <w:sz w:val="20"/>
              </w:rPr>
            </w:pPr>
          </w:p>
        </w:tc>
      </w:tr>
      <w:tr w:rsidR="001E1ED4" w14:paraId="289F423D" w14:textId="77777777">
        <w:trPr>
          <w:trHeight w:val="300"/>
        </w:trPr>
        <w:tc>
          <w:tcPr>
            <w:tcW w:w="1563" w:type="dxa"/>
            <w:tcBorders>
              <w:top w:val="nil"/>
              <w:left w:val="nil"/>
              <w:bottom w:val="nil"/>
              <w:right w:val="nil"/>
            </w:tcBorders>
            <w:shd w:val="clear" w:color="auto" w:fill="auto"/>
            <w:noWrap/>
            <w:vAlign w:val="bottom"/>
            <w:hideMark/>
          </w:tcPr>
          <w:p w14:paraId="289F423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23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3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3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3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3C" w14:textId="77777777" w:rsidR="007110C9" w:rsidRPr="00EB27C8" w:rsidRDefault="000D3DEF">
            <w:pPr>
              <w:contextualSpacing/>
              <w:rPr>
                <w:rFonts w:ascii="Times New Roman" w:eastAsia="Times New Roman" w:hAnsi="Times New Roman" w:cs="Times New Roman"/>
                <w:sz w:val="20"/>
              </w:rPr>
            </w:pPr>
          </w:p>
        </w:tc>
      </w:tr>
      <w:tr w:rsidR="001E1ED4" w14:paraId="289F4244" w14:textId="77777777">
        <w:trPr>
          <w:trHeight w:val="300"/>
        </w:trPr>
        <w:tc>
          <w:tcPr>
            <w:tcW w:w="1563" w:type="dxa"/>
            <w:tcBorders>
              <w:top w:val="nil"/>
              <w:left w:val="nil"/>
              <w:bottom w:val="nil"/>
              <w:right w:val="nil"/>
            </w:tcBorders>
            <w:shd w:val="clear" w:color="auto" w:fill="auto"/>
            <w:noWrap/>
            <w:vAlign w:val="bottom"/>
            <w:hideMark/>
          </w:tcPr>
          <w:p w14:paraId="289F423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23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4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4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4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43" w14:textId="77777777" w:rsidR="007110C9" w:rsidRPr="00EB27C8" w:rsidRDefault="000D3DEF">
            <w:pPr>
              <w:contextualSpacing/>
              <w:rPr>
                <w:rFonts w:ascii="Times New Roman" w:eastAsia="Times New Roman" w:hAnsi="Times New Roman" w:cs="Times New Roman"/>
                <w:sz w:val="20"/>
              </w:rPr>
            </w:pPr>
          </w:p>
        </w:tc>
      </w:tr>
      <w:tr w:rsidR="001E1ED4" w14:paraId="289F424A" w14:textId="77777777">
        <w:trPr>
          <w:trHeight w:val="300"/>
        </w:trPr>
        <w:tc>
          <w:tcPr>
            <w:tcW w:w="3189" w:type="dxa"/>
            <w:gridSpan w:val="2"/>
            <w:tcBorders>
              <w:top w:val="nil"/>
              <w:left w:val="nil"/>
              <w:bottom w:val="nil"/>
              <w:right w:val="nil"/>
            </w:tcBorders>
            <w:shd w:val="clear" w:color="auto" w:fill="auto"/>
            <w:noWrap/>
            <w:vAlign w:val="bottom"/>
            <w:hideMark/>
          </w:tcPr>
          <w:p w14:paraId="289F424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246"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24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4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49" w14:textId="77777777" w:rsidR="007110C9" w:rsidRPr="00EB27C8" w:rsidRDefault="000D3DEF">
            <w:pPr>
              <w:contextualSpacing/>
              <w:rPr>
                <w:rFonts w:ascii="Times New Roman" w:eastAsia="Times New Roman" w:hAnsi="Times New Roman" w:cs="Times New Roman"/>
                <w:sz w:val="20"/>
              </w:rPr>
            </w:pPr>
          </w:p>
        </w:tc>
      </w:tr>
      <w:tr w:rsidR="001E1ED4" w14:paraId="289F4251" w14:textId="77777777">
        <w:trPr>
          <w:trHeight w:val="300"/>
        </w:trPr>
        <w:tc>
          <w:tcPr>
            <w:tcW w:w="1563" w:type="dxa"/>
            <w:tcBorders>
              <w:top w:val="nil"/>
              <w:left w:val="nil"/>
              <w:bottom w:val="nil"/>
              <w:right w:val="nil"/>
            </w:tcBorders>
            <w:shd w:val="clear" w:color="auto" w:fill="auto"/>
            <w:noWrap/>
            <w:vAlign w:val="bottom"/>
            <w:hideMark/>
          </w:tcPr>
          <w:p w14:paraId="289F424B"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24C"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24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4E"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4F"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50" w14:textId="77777777" w:rsidR="007110C9" w:rsidRPr="00EB27C8" w:rsidRDefault="000D3DEF">
            <w:pPr>
              <w:contextualSpacing/>
              <w:rPr>
                <w:rFonts w:ascii="Times New Roman" w:eastAsia="Times New Roman" w:hAnsi="Times New Roman" w:cs="Times New Roman"/>
                <w:sz w:val="20"/>
              </w:rPr>
            </w:pPr>
          </w:p>
        </w:tc>
      </w:tr>
      <w:tr w:rsidR="001E1ED4" w14:paraId="289F4254" w14:textId="77777777">
        <w:trPr>
          <w:trHeight w:val="300"/>
        </w:trPr>
        <w:tc>
          <w:tcPr>
            <w:tcW w:w="1563" w:type="dxa"/>
            <w:tcBorders>
              <w:top w:val="nil"/>
              <w:left w:val="nil"/>
              <w:bottom w:val="nil"/>
              <w:right w:val="nil"/>
            </w:tcBorders>
            <w:shd w:val="clear" w:color="auto" w:fill="auto"/>
            <w:noWrap/>
            <w:vAlign w:val="bottom"/>
            <w:hideMark/>
          </w:tcPr>
          <w:p w14:paraId="289F4252"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25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12 ως έχει    ΔΕΚΤΟ ΚΑΤΑ ΠΛΕΙΟΨΗΦΙΑ</w:t>
            </w:r>
          </w:p>
        </w:tc>
      </w:tr>
      <w:tr w:rsidR="001E1ED4" w14:paraId="289F425B" w14:textId="77777777">
        <w:trPr>
          <w:trHeight w:val="300"/>
        </w:trPr>
        <w:tc>
          <w:tcPr>
            <w:tcW w:w="1563" w:type="dxa"/>
            <w:tcBorders>
              <w:top w:val="nil"/>
              <w:left w:val="nil"/>
              <w:bottom w:val="nil"/>
              <w:right w:val="nil"/>
            </w:tcBorders>
            <w:shd w:val="clear" w:color="auto" w:fill="auto"/>
            <w:noWrap/>
            <w:vAlign w:val="bottom"/>
            <w:hideMark/>
          </w:tcPr>
          <w:p w14:paraId="289F425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25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5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5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5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5A" w14:textId="77777777" w:rsidR="007110C9" w:rsidRPr="00EB27C8" w:rsidRDefault="000D3DEF">
            <w:pPr>
              <w:contextualSpacing/>
              <w:rPr>
                <w:rFonts w:ascii="Times New Roman" w:eastAsia="Times New Roman" w:hAnsi="Times New Roman" w:cs="Times New Roman"/>
                <w:sz w:val="20"/>
              </w:rPr>
            </w:pPr>
          </w:p>
        </w:tc>
      </w:tr>
      <w:tr w:rsidR="001E1ED4" w14:paraId="289F4262" w14:textId="77777777">
        <w:trPr>
          <w:trHeight w:val="300"/>
        </w:trPr>
        <w:tc>
          <w:tcPr>
            <w:tcW w:w="1563" w:type="dxa"/>
            <w:tcBorders>
              <w:top w:val="nil"/>
              <w:left w:val="nil"/>
              <w:bottom w:val="nil"/>
              <w:right w:val="nil"/>
            </w:tcBorders>
            <w:shd w:val="clear" w:color="auto" w:fill="auto"/>
            <w:noWrap/>
            <w:vAlign w:val="bottom"/>
            <w:hideMark/>
          </w:tcPr>
          <w:p w14:paraId="289F425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25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5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5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6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61" w14:textId="77777777" w:rsidR="007110C9" w:rsidRPr="00EB27C8" w:rsidRDefault="000D3DEF">
            <w:pPr>
              <w:contextualSpacing/>
              <w:rPr>
                <w:rFonts w:ascii="Times New Roman" w:eastAsia="Times New Roman" w:hAnsi="Times New Roman" w:cs="Times New Roman"/>
                <w:sz w:val="20"/>
              </w:rPr>
            </w:pPr>
          </w:p>
        </w:tc>
      </w:tr>
      <w:tr w:rsidR="001E1ED4" w14:paraId="289F4269" w14:textId="77777777">
        <w:trPr>
          <w:trHeight w:val="300"/>
        </w:trPr>
        <w:tc>
          <w:tcPr>
            <w:tcW w:w="1563" w:type="dxa"/>
            <w:tcBorders>
              <w:top w:val="nil"/>
              <w:left w:val="nil"/>
              <w:bottom w:val="nil"/>
              <w:right w:val="nil"/>
            </w:tcBorders>
            <w:shd w:val="clear" w:color="auto" w:fill="auto"/>
            <w:noWrap/>
            <w:vAlign w:val="bottom"/>
            <w:hideMark/>
          </w:tcPr>
          <w:p w14:paraId="289F426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26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6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6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26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68" w14:textId="77777777" w:rsidR="007110C9" w:rsidRPr="00EB27C8" w:rsidRDefault="000D3DEF">
            <w:pPr>
              <w:contextualSpacing/>
              <w:rPr>
                <w:rFonts w:ascii="Times New Roman" w:eastAsia="Times New Roman" w:hAnsi="Times New Roman" w:cs="Times New Roman"/>
                <w:sz w:val="20"/>
              </w:rPr>
            </w:pPr>
          </w:p>
        </w:tc>
      </w:tr>
      <w:tr w:rsidR="001E1ED4" w14:paraId="289F4270" w14:textId="77777777">
        <w:trPr>
          <w:trHeight w:val="300"/>
        </w:trPr>
        <w:tc>
          <w:tcPr>
            <w:tcW w:w="1563" w:type="dxa"/>
            <w:tcBorders>
              <w:top w:val="nil"/>
              <w:left w:val="nil"/>
              <w:bottom w:val="nil"/>
              <w:right w:val="nil"/>
            </w:tcBorders>
            <w:shd w:val="clear" w:color="auto" w:fill="auto"/>
            <w:noWrap/>
            <w:vAlign w:val="bottom"/>
            <w:hideMark/>
          </w:tcPr>
          <w:p w14:paraId="289F426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26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6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6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26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6F" w14:textId="77777777" w:rsidR="007110C9" w:rsidRPr="00EB27C8" w:rsidRDefault="000D3DEF">
            <w:pPr>
              <w:contextualSpacing/>
              <w:rPr>
                <w:rFonts w:ascii="Times New Roman" w:eastAsia="Times New Roman" w:hAnsi="Times New Roman" w:cs="Times New Roman"/>
                <w:sz w:val="20"/>
              </w:rPr>
            </w:pPr>
          </w:p>
        </w:tc>
      </w:tr>
      <w:tr w:rsidR="001E1ED4" w14:paraId="289F4277" w14:textId="77777777">
        <w:trPr>
          <w:trHeight w:val="300"/>
        </w:trPr>
        <w:tc>
          <w:tcPr>
            <w:tcW w:w="1563" w:type="dxa"/>
            <w:tcBorders>
              <w:top w:val="nil"/>
              <w:left w:val="nil"/>
              <w:bottom w:val="nil"/>
              <w:right w:val="nil"/>
            </w:tcBorders>
            <w:shd w:val="clear" w:color="auto" w:fill="auto"/>
            <w:noWrap/>
            <w:vAlign w:val="bottom"/>
            <w:hideMark/>
          </w:tcPr>
          <w:p w14:paraId="289F427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27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7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7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7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76" w14:textId="77777777" w:rsidR="007110C9" w:rsidRPr="00EB27C8" w:rsidRDefault="000D3DEF">
            <w:pPr>
              <w:contextualSpacing/>
              <w:rPr>
                <w:rFonts w:ascii="Times New Roman" w:eastAsia="Times New Roman" w:hAnsi="Times New Roman" w:cs="Times New Roman"/>
                <w:sz w:val="20"/>
              </w:rPr>
            </w:pPr>
          </w:p>
        </w:tc>
      </w:tr>
      <w:tr w:rsidR="001E1ED4" w14:paraId="289F427E" w14:textId="77777777">
        <w:trPr>
          <w:trHeight w:val="300"/>
        </w:trPr>
        <w:tc>
          <w:tcPr>
            <w:tcW w:w="1563" w:type="dxa"/>
            <w:tcBorders>
              <w:top w:val="nil"/>
              <w:left w:val="nil"/>
              <w:bottom w:val="nil"/>
              <w:right w:val="nil"/>
            </w:tcBorders>
            <w:shd w:val="clear" w:color="auto" w:fill="auto"/>
            <w:noWrap/>
            <w:vAlign w:val="bottom"/>
            <w:hideMark/>
          </w:tcPr>
          <w:p w14:paraId="289F427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27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7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7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7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7D" w14:textId="77777777" w:rsidR="007110C9" w:rsidRPr="00EB27C8" w:rsidRDefault="000D3DEF">
            <w:pPr>
              <w:contextualSpacing/>
              <w:rPr>
                <w:rFonts w:ascii="Times New Roman" w:eastAsia="Times New Roman" w:hAnsi="Times New Roman" w:cs="Times New Roman"/>
                <w:sz w:val="20"/>
              </w:rPr>
            </w:pPr>
          </w:p>
        </w:tc>
      </w:tr>
      <w:tr w:rsidR="001E1ED4" w14:paraId="289F4285" w14:textId="77777777">
        <w:trPr>
          <w:trHeight w:val="300"/>
        </w:trPr>
        <w:tc>
          <w:tcPr>
            <w:tcW w:w="1563" w:type="dxa"/>
            <w:tcBorders>
              <w:top w:val="nil"/>
              <w:left w:val="nil"/>
              <w:bottom w:val="nil"/>
              <w:right w:val="nil"/>
            </w:tcBorders>
            <w:shd w:val="clear" w:color="auto" w:fill="auto"/>
            <w:noWrap/>
            <w:vAlign w:val="bottom"/>
            <w:hideMark/>
          </w:tcPr>
          <w:p w14:paraId="289F427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28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8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8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8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84" w14:textId="77777777" w:rsidR="007110C9" w:rsidRPr="00EB27C8" w:rsidRDefault="000D3DEF">
            <w:pPr>
              <w:contextualSpacing/>
              <w:rPr>
                <w:rFonts w:ascii="Times New Roman" w:eastAsia="Times New Roman" w:hAnsi="Times New Roman" w:cs="Times New Roman"/>
                <w:sz w:val="20"/>
              </w:rPr>
            </w:pPr>
          </w:p>
        </w:tc>
      </w:tr>
      <w:tr w:rsidR="001E1ED4" w14:paraId="289F428B" w14:textId="77777777">
        <w:trPr>
          <w:trHeight w:val="300"/>
        </w:trPr>
        <w:tc>
          <w:tcPr>
            <w:tcW w:w="3189" w:type="dxa"/>
            <w:gridSpan w:val="2"/>
            <w:tcBorders>
              <w:top w:val="nil"/>
              <w:left w:val="nil"/>
              <w:bottom w:val="nil"/>
              <w:right w:val="nil"/>
            </w:tcBorders>
            <w:shd w:val="clear" w:color="auto" w:fill="auto"/>
            <w:noWrap/>
            <w:vAlign w:val="bottom"/>
            <w:hideMark/>
          </w:tcPr>
          <w:p w14:paraId="289F428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287"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28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8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8A" w14:textId="77777777" w:rsidR="007110C9" w:rsidRPr="00EB27C8" w:rsidRDefault="000D3DEF">
            <w:pPr>
              <w:contextualSpacing/>
              <w:rPr>
                <w:rFonts w:ascii="Times New Roman" w:eastAsia="Times New Roman" w:hAnsi="Times New Roman" w:cs="Times New Roman"/>
                <w:sz w:val="20"/>
              </w:rPr>
            </w:pPr>
          </w:p>
        </w:tc>
      </w:tr>
      <w:tr w:rsidR="001E1ED4" w14:paraId="289F4292" w14:textId="77777777">
        <w:trPr>
          <w:trHeight w:val="300"/>
        </w:trPr>
        <w:tc>
          <w:tcPr>
            <w:tcW w:w="1563" w:type="dxa"/>
            <w:tcBorders>
              <w:top w:val="nil"/>
              <w:left w:val="nil"/>
              <w:bottom w:val="nil"/>
              <w:right w:val="nil"/>
            </w:tcBorders>
            <w:shd w:val="clear" w:color="auto" w:fill="auto"/>
            <w:noWrap/>
            <w:vAlign w:val="bottom"/>
            <w:hideMark/>
          </w:tcPr>
          <w:p w14:paraId="289F428C"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28D"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28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8F"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90"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91" w14:textId="77777777" w:rsidR="007110C9" w:rsidRPr="00EB27C8" w:rsidRDefault="000D3DEF">
            <w:pPr>
              <w:contextualSpacing/>
              <w:rPr>
                <w:rFonts w:ascii="Times New Roman" w:eastAsia="Times New Roman" w:hAnsi="Times New Roman" w:cs="Times New Roman"/>
                <w:sz w:val="20"/>
              </w:rPr>
            </w:pPr>
          </w:p>
        </w:tc>
      </w:tr>
      <w:tr w:rsidR="001E1ED4" w14:paraId="289F4295" w14:textId="77777777">
        <w:trPr>
          <w:trHeight w:val="300"/>
        </w:trPr>
        <w:tc>
          <w:tcPr>
            <w:tcW w:w="1563" w:type="dxa"/>
            <w:tcBorders>
              <w:top w:val="nil"/>
              <w:left w:val="nil"/>
              <w:bottom w:val="nil"/>
              <w:right w:val="nil"/>
            </w:tcBorders>
            <w:shd w:val="clear" w:color="auto" w:fill="auto"/>
            <w:noWrap/>
            <w:vAlign w:val="bottom"/>
            <w:hideMark/>
          </w:tcPr>
          <w:p w14:paraId="289F4293"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29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13 ως έχει    ΔΕΚΤΟ ΚΑΤΑ ΠΛΕΙΟΨΗΦΙΑ</w:t>
            </w:r>
          </w:p>
        </w:tc>
      </w:tr>
      <w:tr w:rsidR="001E1ED4" w14:paraId="289F429C" w14:textId="77777777">
        <w:trPr>
          <w:trHeight w:val="300"/>
        </w:trPr>
        <w:tc>
          <w:tcPr>
            <w:tcW w:w="1563" w:type="dxa"/>
            <w:tcBorders>
              <w:top w:val="nil"/>
              <w:left w:val="nil"/>
              <w:bottom w:val="nil"/>
              <w:right w:val="nil"/>
            </w:tcBorders>
            <w:shd w:val="clear" w:color="auto" w:fill="auto"/>
            <w:noWrap/>
            <w:vAlign w:val="bottom"/>
            <w:hideMark/>
          </w:tcPr>
          <w:p w14:paraId="289F429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29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9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9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9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9B" w14:textId="77777777" w:rsidR="007110C9" w:rsidRPr="00EB27C8" w:rsidRDefault="000D3DEF">
            <w:pPr>
              <w:contextualSpacing/>
              <w:rPr>
                <w:rFonts w:ascii="Times New Roman" w:eastAsia="Times New Roman" w:hAnsi="Times New Roman" w:cs="Times New Roman"/>
                <w:sz w:val="20"/>
              </w:rPr>
            </w:pPr>
          </w:p>
        </w:tc>
      </w:tr>
      <w:tr w:rsidR="001E1ED4" w14:paraId="289F42A3" w14:textId="77777777">
        <w:trPr>
          <w:trHeight w:val="300"/>
        </w:trPr>
        <w:tc>
          <w:tcPr>
            <w:tcW w:w="1563" w:type="dxa"/>
            <w:tcBorders>
              <w:top w:val="nil"/>
              <w:left w:val="nil"/>
              <w:bottom w:val="nil"/>
              <w:right w:val="nil"/>
            </w:tcBorders>
            <w:shd w:val="clear" w:color="auto" w:fill="auto"/>
            <w:noWrap/>
            <w:vAlign w:val="bottom"/>
            <w:hideMark/>
          </w:tcPr>
          <w:p w14:paraId="289F429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29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9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A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A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A2" w14:textId="77777777" w:rsidR="007110C9" w:rsidRPr="00EB27C8" w:rsidRDefault="000D3DEF">
            <w:pPr>
              <w:contextualSpacing/>
              <w:rPr>
                <w:rFonts w:ascii="Times New Roman" w:eastAsia="Times New Roman" w:hAnsi="Times New Roman" w:cs="Times New Roman"/>
                <w:sz w:val="20"/>
              </w:rPr>
            </w:pPr>
          </w:p>
        </w:tc>
      </w:tr>
      <w:tr w:rsidR="001E1ED4" w14:paraId="289F42AA" w14:textId="77777777">
        <w:trPr>
          <w:trHeight w:val="300"/>
        </w:trPr>
        <w:tc>
          <w:tcPr>
            <w:tcW w:w="1563" w:type="dxa"/>
            <w:tcBorders>
              <w:top w:val="nil"/>
              <w:left w:val="nil"/>
              <w:bottom w:val="nil"/>
              <w:right w:val="nil"/>
            </w:tcBorders>
            <w:shd w:val="clear" w:color="auto" w:fill="auto"/>
            <w:noWrap/>
            <w:vAlign w:val="bottom"/>
            <w:hideMark/>
          </w:tcPr>
          <w:p w14:paraId="289F42A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2A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A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A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A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A9" w14:textId="77777777" w:rsidR="007110C9" w:rsidRPr="00EB27C8" w:rsidRDefault="000D3DEF">
            <w:pPr>
              <w:contextualSpacing/>
              <w:rPr>
                <w:rFonts w:ascii="Times New Roman" w:eastAsia="Times New Roman" w:hAnsi="Times New Roman" w:cs="Times New Roman"/>
                <w:sz w:val="20"/>
              </w:rPr>
            </w:pPr>
          </w:p>
        </w:tc>
      </w:tr>
      <w:tr w:rsidR="001E1ED4" w14:paraId="289F42B1" w14:textId="77777777">
        <w:trPr>
          <w:trHeight w:val="300"/>
        </w:trPr>
        <w:tc>
          <w:tcPr>
            <w:tcW w:w="1563" w:type="dxa"/>
            <w:tcBorders>
              <w:top w:val="nil"/>
              <w:left w:val="nil"/>
              <w:bottom w:val="nil"/>
              <w:right w:val="nil"/>
            </w:tcBorders>
            <w:shd w:val="clear" w:color="auto" w:fill="auto"/>
            <w:noWrap/>
            <w:vAlign w:val="bottom"/>
            <w:hideMark/>
          </w:tcPr>
          <w:p w14:paraId="289F42A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2A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A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A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2A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B0" w14:textId="77777777" w:rsidR="007110C9" w:rsidRPr="00EB27C8" w:rsidRDefault="000D3DEF">
            <w:pPr>
              <w:contextualSpacing/>
              <w:rPr>
                <w:rFonts w:ascii="Times New Roman" w:eastAsia="Times New Roman" w:hAnsi="Times New Roman" w:cs="Times New Roman"/>
                <w:sz w:val="20"/>
              </w:rPr>
            </w:pPr>
          </w:p>
        </w:tc>
      </w:tr>
      <w:tr w:rsidR="001E1ED4" w14:paraId="289F42B8" w14:textId="77777777">
        <w:trPr>
          <w:trHeight w:val="300"/>
        </w:trPr>
        <w:tc>
          <w:tcPr>
            <w:tcW w:w="1563" w:type="dxa"/>
            <w:tcBorders>
              <w:top w:val="nil"/>
              <w:left w:val="nil"/>
              <w:bottom w:val="nil"/>
              <w:right w:val="nil"/>
            </w:tcBorders>
            <w:shd w:val="clear" w:color="auto" w:fill="auto"/>
            <w:noWrap/>
            <w:vAlign w:val="bottom"/>
            <w:hideMark/>
          </w:tcPr>
          <w:p w14:paraId="289F42B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2B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B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B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B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B7" w14:textId="77777777" w:rsidR="007110C9" w:rsidRPr="00EB27C8" w:rsidRDefault="000D3DEF">
            <w:pPr>
              <w:contextualSpacing/>
              <w:rPr>
                <w:rFonts w:ascii="Times New Roman" w:eastAsia="Times New Roman" w:hAnsi="Times New Roman" w:cs="Times New Roman"/>
                <w:sz w:val="20"/>
              </w:rPr>
            </w:pPr>
          </w:p>
        </w:tc>
      </w:tr>
      <w:tr w:rsidR="001E1ED4" w14:paraId="289F42BF" w14:textId="77777777">
        <w:trPr>
          <w:trHeight w:val="300"/>
        </w:trPr>
        <w:tc>
          <w:tcPr>
            <w:tcW w:w="1563" w:type="dxa"/>
            <w:tcBorders>
              <w:top w:val="nil"/>
              <w:left w:val="nil"/>
              <w:bottom w:val="nil"/>
              <w:right w:val="nil"/>
            </w:tcBorders>
            <w:shd w:val="clear" w:color="auto" w:fill="auto"/>
            <w:noWrap/>
            <w:vAlign w:val="bottom"/>
            <w:hideMark/>
          </w:tcPr>
          <w:p w14:paraId="289F42B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2B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B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B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B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BE" w14:textId="77777777" w:rsidR="007110C9" w:rsidRPr="00EB27C8" w:rsidRDefault="000D3DEF">
            <w:pPr>
              <w:contextualSpacing/>
              <w:rPr>
                <w:rFonts w:ascii="Times New Roman" w:eastAsia="Times New Roman" w:hAnsi="Times New Roman" w:cs="Times New Roman"/>
                <w:sz w:val="20"/>
              </w:rPr>
            </w:pPr>
          </w:p>
        </w:tc>
      </w:tr>
      <w:tr w:rsidR="001E1ED4" w14:paraId="289F42C6" w14:textId="77777777">
        <w:trPr>
          <w:trHeight w:val="300"/>
        </w:trPr>
        <w:tc>
          <w:tcPr>
            <w:tcW w:w="1563" w:type="dxa"/>
            <w:tcBorders>
              <w:top w:val="nil"/>
              <w:left w:val="nil"/>
              <w:bottom w:val="nil"/>
              <w:right w:val="nil"/>
            </w:tcBorders>
            <w:shd w:val="clear" w:color="auto" w:fill="auto"/>
            <w:noWrap/>
            <w:vAlign w:val="bottom"/>
            <w:hideMark/>
          </w:tcPr>
          <w:p w14:paraId="289F42C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2C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C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C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C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C5" w14:textId="77777777" w:rsidR="007110C9" w:rsidRPr="00EB27C8" w:rsidRDefault="000D3DEF">
            <w:pPr>
              <w:contextualSpacing/>
              <w:rPr>
                <w:rFonts w:ascii="Times New Roman" w:eastAsia="Times New Roman" w:hAnsi="Times New Roman" w:cs="Times New Roman"/>
                <w:sz w:val="20"/>
              </w:rPr>
            </w:pPr>
          </w:p>
        </w:tc>
      </w:tr>
      <w:tr w:rsidR="001E1ED4" w14:paraId="289F42CC" w14:textId="77777777">
        <w:trPr>
          <w:trHeight w:val="300"/>
        </w:trPr>
        <w:tc>
          <w:tcPr>
            <w:tcW w:w="3189" w:type="dxa"/>
            <w:gridSpan w:val="2"/>
            <w:tcBorders>
              <w:top w:val="nil"/>
              <w:left w:val="nil"/>
              <w:bottom w:val="nil"/>
              <w:right w:val="nil"/>
            </w:tcBorders>
            <w:shd w:val="clear" w:color="auto" w:fill="auto"/>
            <w:noWrap/>
            <w:vAlign w:val="bottom"/>
            <w:hideMark/>
          </w:tcPr>
          <w:p w14:paraId="289F42C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2C8"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2C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C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CB" w14:textId="77777777" w:rsidR="007110C9" w:rsidRPr="00EB27C8" w:rsidRDefault="000D3DEF">
            <w:pPr>
              <w:contextualSpacing/>
              <w:rPr>
                <w:rFonts w:ascii="Times New Roman" w:eastAsia="Times New Roman" w:hAnsi="Times New Roman" w:cs="Times New Roman"/>
                <w:sz w:val="20"/>
              </w:rPr>
            </w:pPr>
          </w:p>
        </w:tc>
      </w:tr>
      <w:tr w:rsidR="001E1ED4" w14:paraId="289F42D3" w14:textId="77777777">
        <w:trPr>
          <w:trHeight w:val="300"/>
        </w:trPr>
        <w:tc>
          <w:tcPr>
            <w:tcW w:w="1563" w:type="dxa"/>
            <w:tcBorders>
              <w:top w:val="nil"/>
              <w:left w:val="nil"/>
              <w:bottom w:val="nil"/>
              <w:right w:val="nil"/>
            </w:tcBorders>
            <w:shd w:val="clear" w:color="auto" w:fill="auto"/>
            <w:noWrap/>
            <w:vAlign w:val="bottom"/>
            <w:hideMark/>
          </w:tcPr>
          <w:p w14:paraId="289F42CD"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2CE"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2C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D0"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D1"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2D2" w14:textId="77777777" w:rsidR="007110C9" w:rsidRPr="00EB27C8" w:rsidRDefault="000D3DEF">
            <w:pPr>
              <w:contextualSpacing/>
              <w:rPr>
                <w:rFonts w:ascii="Times New Roman" w:eastAsia="Times New Roman" w:hAnsi="Times New Roman" w:cs="Times New Roman"/>
                <w:sz w:val="20"/>
              </w:rPr>
            </w:pPr>
          </w:p>
        </w:tc>
      </w:tr>
      <w:tr w:rsidR="001E1ED4" w14:paraId="289F42D6" w14:textId="77777777">
        <w:trPr>
          <w:trHeight w:val="300"/>
        </w:trPr>
        <w:tc>
          <w:tcPr>
            <w:tcW w:w="1563" w:type="dxa"/>
            <w:tcBorders>
              <w:top w:val="nil"/>
              <w:left w:val="nil"/>
              <w:bottom w:val="nil"/>
              <w:right w:val="nil"/>
            </w:tcBorders>
            <w:shd w:val="clear" w:color="auto" w:fill="auto"/>
            <w:noWrap/>
            <w:vAlign w:val="bottom"/>
            <w:hideMark/>
          </w:tcPr>
          <w:p w14:paraId="289F42D4"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2D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14 ως έχει    ΔΕΚΤΟ ΚΑΤΑ ΠΛΕΙΟΨΗΦΙΑ</w:t>
            </w:r>
          </w:p>
        </w:tc>
      </w:tr>
      <w:tr w:rsidR="001E1ED4" w14:paraId="289F42DD" w14:textId="77777777">
        <w:trPr>
          <w:trHeight w:val="300"/>
        </w:trPr>
        <w:tc>
          <w:tcPr>
            <w:tcW w:w="1563" w:type="dxa"/>
            <w:tcBorders>
              <w:top w:val="nil"/>
              <w:left w:val="nil"/>
              <w:bottom w:val="nil"/>
              <w:right w:val="nil"/>
            </w:tcBorders>
            <w:shd w:val="clear" w:color="auto" w:fill="auto"/>
            <w:noWrap/>
            <w:vAlign w:val="bottom"/>
            <w:hideMark/>
          </w:tcPr>
          <w:p w14:paraId="289F42D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2D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D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D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D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DC" w14:textId="77777777" w:rsidR="007110C9" w:rsidRPr="00EB27C8" w:rsidRDefault="000D3DEF">
            <w:pPr>
              <w:contextualSpacing/>
              <w:rPr>
                <w:rFonts w:ascii="Times New Roman" w:eastAsia="Times New Roman" w:hAnsi="Times New Roman" w:cs="Times New Roman"/>
                <w:sz w:val="20"/>
              </w:rPr>
            </w:pPr>
          </w:p>
        </w:tc>
      </w:tr>
      <w:tr w:rsidR="001E1ED4" w14:paraId="289F42E4" w14:textId="77777777">
        <w:trPr>
          <w:trHeight w:val="300"/>
        </w:trPr>
        <w:tc>
          <w:tcPr>
            <w:tcW w:w="1563" w:type="dxa"/>
            <w:tcBorders>
              <w:top w:val="nil"/>
              <w:left w:val="nil"/>
              <w:bottom w:val="nil"/>
              <w:right w:val="nil"/>
            </w:tcBorders>
            <w:shd w:val="clear" w:color="auto" w:fill="auto"/>
            <w:noWrap/>
            <w:vAlign w:val="bottom"/>
            <w:hideMark/>
          </w:tcPr>
          <w:p w14:paraId="289F42D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2D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E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E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E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E3" w14:textId="77777777" w:rsidR="007110C9" w:rsidRPr="00EB27C8" w:rsidRDefault="000D3DEF">
            <w:pPr>
              <w:contextualSpacing/>
              <w:rPr>
                <w:rFonts w:ascii="Times New Roman" w:eastAsia="Times New Roman" w:hAnsi="Times New Roman" w:cs="Times New Roman"/>
                <w:sz w:val="20"/>
              </w:rPr>
            </w:pPr>
          </w:p>
        </w:tc>
      </w:tr>
      <w:tr w:rsidR="001E1ED4" w14:paraId="289F42EB" w14:textId="77777777">
        <w:trPr>
          <w:trHeight w:val="300"/>
        </w:trPr>
        <w:tc>
          <w:tcPr>
            <w:tcW w:w="1563" w:type="dxa"/>
            <w:tcBorders>
              <w:top w:val="nil"/>
              <w:left w:val="nil"/>
              <w:bottom w:val="nil"/>
              <w:right w:val="nil"/>
            </w:tcBorders>
            <w:shd w:val="clear" w:color="auto" w:fill="auto"/>
            <w:noWrap/>
            <w:vAlign w:val="bottom"/>
            <w:hideMark/>
          </w:tcPr>
          <w:p w14:paraId="289F42E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2E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E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E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E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EA" w14:textId="77777777" w:rsidR="007110C9" w:rsidRPr="00EB27C8" w:rsidRDefault="000D3DEF">
            <w:pPr>
              <w:contextualSpacing/>
              <w:rPr>
                <w:rFonts w:ascii="Times New Roman" w:eastAsia="Times New Roman" w:hAnsi="Times New Roman" w:cs="Times New Roman"/>
                <w:sz w:val="20"/>
              </w:rPr>
            </w:pPr>
          </w:p>
        </w:tc>
      </w:tr>
      <w:tr w:rsidR="001E1ED4" w14:paraId="289F42F2" w14:textId="77777777">
        <w:trPr>
          <w:trHeight w:val="300"/>
        </w:trPr>
        <w:tc>
          <w:tcPr>
            <w:tcW w:w="1563" w:type="dxa"/>
            <w:tcBorders>
              <w:top w:val="nil"/>
              <w:left w:val="nil"/>
              <w:bottom w:val="nil"/>
              <w:right w:val="nil"/>
            </w:tcBorders>
            <w:shd w:val="clear" w:color="auto" w:fill="auto"/>
            <w:noWrap/>
            <w:vAlign w:val="bottom"/>
            <w:hideMark/>
          </w:tcPr>
          <w:p w14:paraId="289F42E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2E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E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E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2F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F1" w14:textId="77777777" w:rsidR="007110C9" w:rsidRPr="00EB27C8" w:rsidRDefault="000D3DEF">
            <w:pPr>
              <w:contextualSpacing/>
              <w:rPr>
                <w:rFonts w:ascii="Times New Roman" w:eastAsia="Times New Roman" w:hAnsi="Times New Roman" w:cs="Times New Roman"/>
                <w:sz w:val="20"/>
              </w:rPr>
            </w:pPr>
          </w:p>
        </w:tc>
      </w:tr>
      <w:tr w:rsidR="001E1ED4" w14:paraId="289F42F9" w14:textId="77777777">
        <w:trPr>
          <w:trHeight w:val="300"/>
        </w:trPr>
        <w:tc>
          <w:tcPr>
            <w:tcW w:w="1563" w:type="dxa"/>
            <w:tcBorders>
              <w:top w:val="nil"/>
              <w:left w:val="nil"/>
              <w:bottom w:val="nil"/>
              <w:right w:val="nil"/>
            </w:tcBorders>
            <w:shd w:val="clear" w:color="auto" w:fill="auto"/>
            <w:noWrap/>
            <w:vAlign w:val="bottom"/>
            <w:hideMark/>
          </w:tcPr>
          <w:p w14:paraId="289F42F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2F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F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F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F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F8" w14:textId="77777777" w:rsidR="007110C9" w:rsidRPr="00EB27C8" w:rsidRDefault="000D3DEF">
            <w:pPr>
              <w:contextualSpacing/>
              <w:rPr>
                <w:rFonts w:ascii="Times New Roman" w:eastAsia="Times New Roman" w:hAnsi="Times New Roman" w:cs="Times New Roman"/>
                <w:sz w:val="20"/>
              </w:rPr>
            </w:pPr>
          </w:p>
        </w:tc>
      </w:tr>
      <w:tr w:rsidR="001E1ED4" w14:paraId="289F4300" w14:textId="77777777">
        <w:trPr>
          <w:trHeight w:val="300"/>
        </w:trPr>
        <w:tc>
          <w:tcPr>
            <w:tcW w:w="1563" w:type="dxa"/>
            <w:tcBorders>
              <w:top w:val="nil"/>
              <w:left w:val="nil"/>
              <w:bottom w:val="nil"/>
              <w:right w:val="nil"/>
            </w:tcBorders>
            <w:shd w:val="clear" w:color="auto" w:fill="auto"/>
            <w:noWrap/>
            <w:vAlign w:val="bottom"/>
            <w:hideMark/>
          </w:tcPr>
          <w:p w14:paraId="289F42F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2F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2F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2F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2F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2FF" w14:textId="77777777" w:rsidR="007110C9" w:rsidRPr="00EB27C8" w:rsidRDefault="000D3DEF">
            <w:pPr>
              <w:contextualSpacing/>
              <w:rPr>
                <w:rFonts w:ascii="Times New Roman" w:eastAsia="Times New Roman" w:hAnsi="Times New Roman" w:cs="Times New Roman"/>
                <w:sz w:val="20"/>
              </w:rPr>
            </w:pPr>
          </w:p>
        </w:tc>
      </w:tr>
      <w:tr w:rsidR="001E1ED4" w14:paraId="289F4307" w14:textId="77777777">
        <w:trPr>
          <w:trHeight w:val="300"/>
        </w:trPr>
        <w:tc>
          <w:tcPr>
            <w:tcW w:w="1563" w:type="dxa"/>
            <w:tcBorders>
              <w:top w:val="nil"/>
              <w:left w:val="nil"/>
              <w:bottom w:val="nil"/>
              <w:right w:val="nil"/>
            </w:tcBorders>
            <w:shd w:val="clear" w:color="auto" w:fill="auto"/>
            <w:noWrap/>
            <w:vAlign w:val="bottom"/>
            <w:hideMark/>
          </w:tcPr>
          <w:p w14:paraId="289F430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lastRenderedPageBreak/>
              <w:t>ΠΟΤΑΜΙ:</w:t>
            </w:r>
          </w:p>
        </w:tc>
        <w:tc>
          <w:tcPr>
            <w:tcW w:w="1626" w:type="dxa"/>
            <w:tcBorders>
              <w:top w:val="nil"/>
              <w:left w:val="nil"/>
              <w:bottom w:val="nil"/>
              <w:right w:val="nil"/>
            </w:tcBorders>
            <w:shd w:val="clear" w:color="auto" w:fill="auto"/>
            <w:noWrap/>
            <w:vAlign w:val="bottom"/>
            <w:hideMark/>
          </w:tcPr>
          <w:p w14:paraId="289F430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0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0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0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06" w14:textId="77777777" w:rsidR="007110C9" w:rsidRPr="00EB27C8" w:rsidRDefault="000D3DEF">
            <w:pPr>
              <w:contextualSpacing/>
              <w:rPr>
                <w:rFonts w:ascii="Times New Roman" w:eastAsia="Times New Roman" w:hAnsi="Times New Roman" w:cs="Times New Roman"/>
                <w:sz w:val="20"/>
              </w:rPr>
            </w:pPr>
          </w:p>
        </w:tc>
      </w:tr>
      <w:tr w:rsidR="001E1ED4" w14:paraId="289F430D" w14:textId="77777777">
        <w:trPr>
          <w:trHeight w:val="300"/>
        </w:trPr>
        <w:tc>
          <w:tcPr>
            <w:tcW w:w="3189" w:type="dxa"/>
            <w:gridSpan w:val="2"/>
            <w:tcBorders>
              <w:top w:val="nil"/>
              <w:left w:val="nil"/>
              <w:bottom w:val="nil"/>
              <w:right w:val="nil"/>
            </w:tcBorders>
            <w:shd w:val="clear" w:color="auto" w:fill="auto"/>
            <w:noWrap/>
            <w:vAlign w:val="bottom"/>
            <w:hideMark/>
          </w:tcPr>
          <w:p w14:paraId="289F430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309"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30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0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0C" w14:textId="77777777" w:rsidR="007110C9" w:rsidRPr="00EB27C8" w:rsidRDefault="000D3DEF">
            <w:pPr>
              <w:contextualSpacing/>
              <w:rPr>
                <w:rFonts w:ascii="Times New Roman" w:eastAsia="Times New Roman" w:hAnsi="Times New Roman" w:cs="Times New Roman"/>
                <w:sz w:val="20"/>
              </w:rPr>
            </w:pPr>
          </w:p>
        </w:tc>
      </w:tr>
      <w:tr w:rsidR="001E1ED4" w14:paraId="289F4314" w14:textId="77777777">
        <w:trPr>
          <w:trHeight w:val="300"/>
        </w:trPr>
        <w:tc>
          <w:tcPr>
            <w:tcW w:w="1563" w:type="dxa"/>
            <w:tcBorders>
              <w:top w:val="nil"/>
              <w:left w:val="nil"/>
              <w:bottom w:val="nil"/>
              <w:right w:val="nil"/>
            </w:tcBorders>
            <w:shd w:val="clear" w:color="auto" w:fill="auto"/>
            <w:noWrap/>
            <w:vAlign w:val="bottom"/>
            <w:hideMark/>
          </w:tcPr>
          <w:p w14:paraId="289F430E"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30F"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31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11"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12"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13" w14:textId="77777777" w:rsidR="007110C9" w:rsidRPr="00EB27C8" w:rsidRDefault="000D3DEF">
            <w:pPr>
              <w:contextualSpacing/>
              <w:rPr>
                <w:rFonts w:ascii="Times New Roman" w:eastAsia="Times New Roman" w:hAnsi="Times New Roman" w:cs="Times New Roman"/>
                <w:sz w:val="20"/>
              </w:rPr>
            </w:pPr>
          </w:p>
        </w:tc>
      </w:tr>
      <w:tr w:rsidR="001E1ED4" w14:paraId="289F4317" w14:textId="77777777">
        <w:trPr>
          <w:trHeight w:val="300"/>
        </w:trPr>
        <w:tc>
          <w:tcPr>
            <w:tcW w:w="1563" w:type="dxa"/>
            <w:tcBorders>
              <w:top w:val="nil"/>
              <w:left w:val="nil"/>
              <w:bottom w:val="nil"/>
              <w:right w:val="nil"/>
            </w:tcBorders>
            <w:shd w:val="clear" w:color="auto" w:fill="auto"/>
            <w:noWrap/>
            <w:vAlign w:val="bottom"/>
            <w:hideMark/>
          </w:tcPr>
          <w:p w14:paraId="289F4315"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31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 xml:space="preserve">Άρθρο 15 ως έχει    ΔΕΚΤΟ </w:t>
            </w:r>
            <w:r w:rsidRPr="00EB27C8">
              <w:rPr>
                <w:rFonts w:ascii="Calibri" w:eastAsia="Times New Roman" w:hAnsi="Calibri" w:cs="Times New Roman"/>
                <w:color w:val="000000"/>
                <w:sz w:val="22"/>
                <w:szCs w:val="22"/>
              </w:rPr>
              <w:t>ΚΑΤΑ ΠΛΕΙΟΨΗΦΙΑ</w:t>
            </w:r>
          </w:p>
        </w:tc>
      </w:tr>
      <w:tr w:rsidR="001E1ED4" w14:paraId="289F431E" w14:textId="77777777">
        <w:trPr>
          <w:trHeight w:val="300"/>
        </w:trPr>
        <w:tc>
          <w:tcPr>
            <w:tcW w:w="1563" w:type="dxa"/>
            <w:tcBorders>
              <w:top w:val="nil"/>
              <w:left w:val="nil"/>
              <w:bottom w:val="nil"/>
              <w:right w:val="nil"/>
            </w:tcBorders>
            <w:shd w:val="clear" w:color="auto" w:fill="auto"/>
            <w:noWrap/>
            <w:vAlign w:val="bottom"/>
            <w:hideMark/>
          </w:tcPr>
          <w:p w14:paraId="289F431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31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1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1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1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1D" w14:textId="77777777" w:rsidR="007110C9" w:rsidRPr="00EB27C8" w:rsidRDefault="000D3DEF">
            <w:pPr>
              <w:contextualSpacing/>
              <w:rPr>
                <w:rFonts w:ascii="Times New Roman" w:eastAsia="Times New Roman" w:hAnsi="Times New Roman" w:cs="Times New Roman"/>
                <w:sz w:val="20"/>
              </w:rPr>
            </w:pPr>
          </w:p>
        </w:tc>
      </w:tr>
      <w:tr w:rsidR="001E1ED4" w14:paraId="289F4325" w14:textId="77777777">
        <w:trPr>
          <w:trHeight w:val="300"/>
        </w:trPr>
        <w:tc>
          <w:tcPr>
            <w:tcW w:w="1563" w:type="dxa"/>
            <w:tcBorders>
              <w:top w:val="nil"/>
              <w:left w:val="nil"/>
              <w:bottom w:val="nil"/>
              <w:right w:val="nil"/>
            </w:tcBorders>
            <w:shd w:val="clear" w:color="auto" w:fill="auto"/>
            <w:noWrap/>
            <w:vAlign w:val="bottom"/>
            <w:hideMark/>
          </w:tcPr>
          <w:p w14:paraId="289F431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32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2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2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2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24" w14:textId="77777777" w:rsidR="007110C9" w:rsidRPr="00EB27C8" w:rsidRDefault="000D3DEF">
            <w:pPr>
              <w:contextualSpacing/>
              <w:rPr>
                <w:rFonts w:ascii="Times New Roman" w:eastAsia="Times New Roman" w:hAnsi="Times New Roman" w:cs="Times New Roman"/>
                <w:sz w:val="20"/>
              </w:rPr>
            </w:pPr>
          </w:p>
        </w:tc>
      </w:tr>
      <w:tr w:rsidR="001E1ED4" w14:paraId="289F432C" w14:textId="77777777">
        <w:trPr>
          <w:trHeight w:val="300"/>
        </w:trPr>
        <w:tc>
          <w:tcPr>
            <w:tcW w:w="1563" w:type="dxa"/>
            <w:tcBorders>
              <w:top w:val="nil"/>
              <w:left w:val="nil"/>
              <w:bottom w:val="nil"/>
              <w:right w:val="nil"/>
            </w:tcBorders>
            <w:shd w:val="clear" w:color="auto" w:fill="auto"/>
            <w:noWrap/>
            <w:vAlign w:val="bottom"/>
            <w:hideMark/>
          </w:tcPr>
          <w:p w14:paraId="289F432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32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2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2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2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2B" w14:textId="77777777" w:rsidR="007110C9" w:rsidRPr="00EB27C8" w:rsidRDefault="000D3DEF">
            <w:pPr>
              <w:contextualSpacing/>
              <w:rPr>
                <w:rFonts w:ascii="Times New Roman" w:eastAsia="Times New Roman" w:hAnsi="Times New Roman" w:cs="Times New Roman"/>
                <w:sz w:val="20"/>
              </w:rPr>
            </w:pPr>
          </w:p>
        </w:tc>
      </w:tr>
      <w:tr w:rsidR="001E1ED4" w14:paraId="289F4333" w14:textId="77777777">
        <w:trPr>
          <w:trHeight w:val="300"/>
        </w:trPr>
        <w:tc>
          <w:tcPr>
            <w:tcW w:w="1563" w:type="dxa"/>
            <w:tcBorders>
              <w:top w:val="nil"/>
              <w:left w:val="nil"/>
              <w:bottom w:val="nil"/>
              <w:right w:val="nil"/>
            </w:tcBorders>
            <w:shd w:val="clear" w:color="auto" w:fill="auto"/>
            <w:noWrap/>
            <w:vAlign w:val="bottom"/>
            <w:hideMark/>
          </w:tcPr>
          <w:p w14:paraId="289F432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32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2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3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33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32" w14:textId="77777777" w:rsidR="007110C9" w:rsidRPr="00EB27C8" w:rsidRDefault="000D3DEF">
            <w:pPr>
              <w:contextualSpacing/>
              <w:rPr>
                <w:rFonts w:ascii="Times New Roman" w:eastAsia="Times New Roman" w:hAnsi="Times New Roman" w:cs="Times New Roman"/>
                <w:sz w:val="20"/>
              </w:rPr>
            </w:pPr>
          </w:p>
        </w:tc>
      </w:tr>
      <w:tr w:rsidR="001E1ED4" w14:paraId="289F433A" w14:textId="77777777">
        <w:trPr>
          <w:trHeight w:val="300"/>
        </w:trPr>
        <w:tc>
          <w:tcPr>
            <w:tcW w:w="1563" w:type="dxa"/>
            <w:tcBorders>
              <w:top w:val="nil"/>
              <w:left w:val="nil"/>
              <w:bottom w:val="nil"/>
              <w:right w:val="nil"/>
            </w:tcBorders>
            <w:shd w:val="clear" w:color="auto" w:fill="auto"/>
            <w:noWrap/>
            <w:vAlign w:val="bottom"/>
            <w:hideMark/>
          </w:tcPr>
          <w:p w14:paraId="289F433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33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3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3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33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39" w14:textId="77777777" w:rsidR="007110C9" w:rsidRPr="00EB27C8" w:rsidRDefault="000D3DEF">
            <w:pPr>
              <w:contextualSpacing/>
              <w:rPr>
                <w:rFonts w:ascii="Times New Roman" w:eastAsia="Times New Roman" w:hAnsi="Times New Roman" w:cs="Times New Roman"/>
                <w:sz w:val="20"/>
              </w:rPr>
            </w:pPr>
          </w:p>
        </w:tc>
      </w:tr>
      <w:tr w:rsidR="001E1ED4" w14:paraId="289F4341" w14:textId="77777777">
        <w:trPr>
          <w:trHeight w:val="300"/>
        </w:trPr>
        <w:tc>
          <w:tcPr>
            <w:tcW w:w="1563" w:type="dxa"/>
            <w:tcBorders>
              <w:top w:val="nil"/>
              <w:left w:val="nil"/>
              <w:bottom w:val="nil"/>
              <w:right w:val="nil"/>
            </w:tcBorders>
            <w:shd w:val="clear" w:color="auto" w:fill="auto"/>
            <w:noWrap/>
            <w:vAlign w:val="bottom"/>
            <w:hideMark/>
          </w:tcPr>
          <w:p w14:paraId="289F433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33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3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3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3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40" w14:textId="77777777" w:rsidR="007110C9" w:rsidRPr="00EB27C8" w:rsidRDefault="000D3DEF">
            <w:pPr>
              <w:contextualSpacing/>
              <w:rPr>
                <w:rFonts w:ascii="Times New Roman" w:eastAsia="Times New Roman" w:hAnsi="Times New Roman" w:cs="Times New Roman"/>
                <w:sz w:val="20"/>
              </w:rPr>
            </w:pPr>
          </w:p>
        </w:tc>
      </w:tr>
      <w:tr w:rsidR="001E1ED4" w14:paraId="289F4348" w14:textId="77777777">
        <w:trPr>
          <w:trHeight w:val="300"/>
        </w:trPr>
        <w:tc>
          <w:tcPr>
            <w:tcW w:w="1563" w:type="dxa"/>
            <w:tcBorders>
              <w:top w:val="nil"/>
              <w:left w:val="nil"/>
              <w:bottom w:val="nil"/>
              <w:right w:val="nil"/>
            </w:tcBorders>
            <w:shd w:val="clear" w:color="auto" w:fill="auto"/>
            <w:noWrap/>
            <w:vAlign w:val="bottom"/>
            <w:hideMark/>
          </w:tcPr>
          <w:p w14:paraId="289F434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34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4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4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4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47" w14:textId="77777777" w:rsidR="007110C9" w:rsidRPr="00EB27C8" w:rsidRDefault="000D3DEF">
            <w:pPr>
              <w:contextualSpacing/>
              <w:rPr>
                <w:rFonts w:ascii="Times New Roman" w:eastAsia="Times New Roman" w:hAnsi="Times New Roman" w:cs="Times New Roman"/>
                <w:sz w:val="20"/>
              </w:rPr>
            </w:pPr>
          </w:p>
        </w:tc>
      </w:tr>
      <w:tr w:rsidR="001E1ED4" w14:paraId="289F434E" w14:textId="77777777">
        <w:trPr>
          <w:trHeight w:val="300"/>
        </w:trPr>
        <w:tc>
          <w:tcPr>
            <w:tcW w:w="3189" w:type="dxa"/>
            <w:gridSpan w:val="2"/>
            <w:tcBorders>
              <w:top w:val="nil"/>
              <w:left w:val="nil"/>
              <w:bottom w:val="nil"/>
              <w:right w:val="nil"/>
            </w:tcBorders>
            <w:shd w:val="clear" w:color="auto" w:fill="auto"/>
            <w:noWrap/>
            <w:vAlign w:val="bottom"/>
            <w:hideMark/>
          </w:tcPr>
          <w:p w14:paraId="289F434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34A"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34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4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4D" w14:textId="77777777" w:rsidR="007110C9" w:rsidRPr="00EB27C8" w:rsidRDefault="000D3DEF">
            <w:pPr>
              <w:contextualSpacing/>
              <w:rPr>
                <w:rFonts w:ascii="Times New Roman" w:eastAsia="Times New Roman" w:hAnsi="Times New Roman" w:cs="Times New Roman"/>
                <w:sz w:val="20"/>
              </w:rPr>
            </w:pPr>
          </w:p>
        </w:tc>
      </w:tr>
      <w:tr w:rsidR="001E1ED4" w14:paraId="289F4355" w14:textId="77777777">
        <w:trPr>
          <w:trHeight w:val="300"/>
        </w:trPr>
        <w:tc>
          <w:tcPr>
            <w:tcW w:w="1563" w:type="dxa"/>
            <w:tcBorders>
              <w:top w:val="nil"/>
              <w:left w:val="nil"/>
              <w:bottom w:val="nil"/>
              <w:right w:val="nil"/>
            </w:tcBorders>
            <w:shd w:val="clear" w:color="auto" w:fill="auto"/>
            <w:noWrap/>
            <w:vAlign w:val="bottom"/>
            <w:hideMark/>
          </w:tcPr>
          <w:p w14:paraId="289F434F"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350"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35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52"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53"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54" w14:textId="77777777" w:rsidR="007110C9" w:rsidRPr="00EB27C8" w:rsidRDefault="000D3DEF">
            <w:pPr>
              <w:contextualSpacing/>
              <w:rPr>
                <w:rFonts w:ascii="Times New Roman" w:eastAsia="Times New Roman" w:hAnsi="Times New Roman" w:cs="Times New Roman"/>
                <w:sz w:val="20"/>
              </w:rPr>
            </w:pPr>
          </w:p>
        </w:tc>
      </w:tr>
      <w:tr w:rsidR="001E1ED4" w14:paraId="289F4358" w14:textId="77777777">
        <w:trPr>
          <w:trHeight w:val="300"/>
        </w:trPr>
        <w:tc>
          <w:tcPr>
            <w:tcW w:w="1563" w:type="dxa"/>
            <w:tcBorders>
              <w:top w:val="nil"/>
              <w:left w:val="nil"/>
              <w:bottom w:val="nil"/>
              <w:right w:val="nil"/>
            </w:tcBorders>
            <w:shd w:val="clear" w:color="auto" w:fill="auto"/>
            <w:noWrap/>
            <w:vAlign w:val="bottom"/>
            <w:hideMark/>
          </w:tcPr>
          <w:p w14:paraId="289F4356"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35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16 ως έχει    ΔΕΚΤΟ ΚΑΤΑ ΠΛΕΙΟΨΗΦΙΑ</w:t>
            </w:r>
          </w:p>
        </w:tc>
      </w:tr>
      <w:tr w:rsidR="001E1ED4" w14:paraId="289F435F" w14:textId="77777777">
        <w:trPr>
          <w:trHeight w:val="300"/>
        </w:trPr>
        <w:tc>
          <w:tcPr>
            <w:tcW w:w="1563" w:type="dxa"/>
            <w:tcBorders>
              <w:top w:val="nil"/>
              <w:left w:val="nil"/>
              <w:bottom w:val="nil"/>
              <w:right w:val="nil"/>
            </w:tcBorders>
            <w:shd w:val="clear" w:color="auto" w:fill="auto"/>
            <w:noWrap/>
            <w:vAlign w:val="bottom"/>
            <w:hideMark/>
          </w:tcPr>
          <w:p w14:paraId="289F435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35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5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5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5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5E" w14:textId="77777777" w:rsidR="007110C9" w:rsidRPr="00EB27C8" w:rsidRDefault="000D3DEF">
            <w:pPr>
              <w:contextualSpacing/>
              <w:rPr>
                <w:rFonts w:ascii="Times New Roman" w:eastAsia="Times New Roman" w:hAnsi="Times New Roman" w:cs="Times New Roman"/>
                <w:sz w:val="20"/>
              </w:rPr>
            </w:pPr>
          </w:p>
        </w:tc>
      </w:tr>
      <w:tr w:rsidR="001E1ED4" w14:paraId="289F4366" w14:textId="77777777">
        <w:trPr>
          <w:trHeight w:val="300"/>
        </w:trPr>
        <w:tc>
          <w:tcPr>
            <w:tcW w:w="1563" w:type="dxa"/>
            <w:tcBorders>
              <w:top w:val="nil"/>
              <w:left w:val="nil"/>
              <w:bottom w:val="nil"/>
              <w:right w:val="nil"/>
            </w:tcBorders>
            <w:shd w:val="clear" w:color="auto" w:fill="auto"/>
            <w:noWrap/>
            <w:vAlign w:val="bottom"/>
            <w:hideMark/>
          </w:tcPr>
          <w:p w14:paraId="289F436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36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6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6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6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65" w14:textId="77777777" w:rsidR="007110C9" w:rsidRPr="00EB27C8" w:rsidRDefault="000D3DEF">
            <w:pPr>
              <w:contextualSpacing/>
              <w:rPr>
                <w:rFonts w:ascii="Times New Roman" w:eastAsia="Times New Roman" w:hAnsi="Times New Roman" w:cs="Times New Roman"/>
                <w:sz w:val="20"/>
              </w:rPr>
            </w:pPr>
          </w:p>
        </w:tc>
      </w:tr>
      <w:tr w:rsidR="001E1ED4" w14:paraId="289F436D" w14:textId="77777777">
        <w:trPr>
          <w:trHeight w:val="300"/>
        </w:trPr>
        <w:tc>
          <w:tcPr>
            <w:tcW w:w="1563" w:type="dxa"/>
            <w:tcBorders>
              <w:top w:val="nil"/>
              <w:left w:val="nil"/>
              <w:bottom w:val="nil"/>
              <w:right w:val="nil"/>
            </w:tcBorders>
            <w:shd w:val="clear" w:color="auto" w:fill="auto"/>
            <w:noWrap/>
            <w:vAlign w:val="bottom"/>
            <w:hideMark/>
          </w:tcPr>
          <w:p w14:paraId="289F436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36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6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6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6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6C" w14:textId="77777777" w:rsidR="007110C9" w:rsidRPr="00EB27C8" w:rsidRDefault="000D3DEF">
            <w:pPr>
              <w:contextualSpacing/>
              <w:rPr>
                <w:rFonts w:ascii="Times New Roman" w:eastAsia="Times New Roman" w:hAnsi="Times New Roman" w:cs="Times New Roman"/>
                <w:sz w:val="20"/>
              </w:rPr>
            </w:pPr>
          </w:p>
        </w:tc>
      </w:tr>
      <w:tr w:rsidR="001E1ED4" w14:paraId="289F4374" w14:textId="77777777">
        <w:trPr>
          <w:trHeight w:val="300"/>
        </w:trPr>
        <w:tc>
          <w:tcPr>
            <w:tcW w:w="1563" w:type="dxa"/>
            <w:tcBorders>
              <w:top w:val="nil"/>
              <w:left w:val="nil"/>
              <w:bottom w:val="nil"/>
              <w:right w:val="nil"/>
            </w:tcBorders>
            <w:shd w:val="clear" w:color="auto" w:fill="auto"/>
            <w:noWrap/>
            <w:vAlign w:val="bottom"/>
            <w:hideMark/>
          </w:tcPr>
          <w:p w14:paraId="289F436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36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7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7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37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73" w14:textId="77777777" w:rsidR="007110C9" w:rsidRPr="00EB27C8" w:rsidRDefault="000D3DEF">
            <w:pPr>
              <w:contextualSpacing/>
              <w:rPr>
                <w:rFonts w:ascii="Times New Roman" w:eastAsia="Times New Roman" w:hAnsi="Times New Roman" w:cs="Times New Roman"/>
                <w:sz w:val="20"/>
              </w:rPr>
            </w:pPr>
          </w:p>
        </w:tc>
      </w:tr>
      <w:tr w:rsidR="001E1ED4" w14:paraId="289F437B" w14:textId="77777777">
        <w:trPr>
          <w:trHeight w:val="300"/>
        </w:trPr>
        <w:tc>
          <w:tcPr>
            <w:tcW w:w="1563" w:type="dxa"/>
            <w:tcBorders>
              <w:top w:val="nil"/>
              <w:left w:val="nil"/>
              <w:bottom w:val="nil"/>
              <w:right w:val="nil"/>
            </w:tcBorders>
            <w:shd w:val="clear" w:color="auto" w:fill="auto"/>
            <w:noWrap/>
            <w:vAlign w:val="bottom"/>
            <w:hideMark/>
          </w:tcPr>
          <w:p w14:paraId="289F437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37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7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7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7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7A" w14:textId="77777777" w:rsidR="007110C9" w:rsidRPr="00EB27C8" w:rsidRDefault="000D3DEF">
            <w:pPr>
              <w:contextualSpacing/>
              <w:rPr>
                <w:rFonts w:ascii="Times New Roman" w:eastAsia="Times New Roman" w:hAnsi="Times New Roman" w:cs="Times New Roman"/>
                <w:sz w:val="20"/>
              </w:rPr>
            </w:pPr>
          </w:p>
        </w:tc>
      </w:tr>
      <w:tr w:rsidR="001E1ED4" w14:paraId="289F4382" w14:textId="77777777">
        <w:trPr>
          <w:trHeight w:val="300"/>
        </w:trPr>
        <w:tc>
          <w:tcPr>
            <w:tcW w:w="1563" w:type="dxa"/>
            <w:tcBorders>
              <w:top w:val="nil"/>
              <w:left w:val="nil"/>
              <w:bottom w:val="nil"/>
              <w:right w:val="nil"/>
            </w:tcBorders>
            <w:shd w:val="clear" w:color="auto" w:fill="auto"/>
            <w:noWrap/>
            <w:vAlign w:val="bottom"/>
            <w:hideMark/>
          </w:tcPr>
          <w:p w14:paraId="289F437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37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7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7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8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81" w14:textId="77777777" w:rsidR="007110C9" w:rsidRPr="00EB27C8" w:rsidRDefault="000D3DEF">
            <w:pPr>
              <w:contextualSpacing/>
              <w:rPr>
                <w:rFonts w:ascii="Times New Roman" w:eastAsia="Times New Roman" w:hAnsi="Times New Roman" w:cs="Times New Roman"/>
                <w:sz w:val="20"/>
              </w:rPr>
            </w:pPr>
          </w:p>
        </w:tc>
      </w:tr>
      <w:tr w:rsidR="001E1ED4" w14:paraId="289F4389" w14:textId="77777777">
        <w:trPr>
          <w:trHeight w:val="300"/>
        </w:trPr>
        <w:tc>
          <w:tcPr>
            <w:tcW w:w="1563" w:type="dxa"/>
            <w:tcBorders>
              <w:top w:val="nil"/>
              <w:left w:val="nil"/>
              <w:bottom w:val="nil"/>
              <w:right w:val="nil"/>
            </w:tcBorders>
            <w:shd w:val="clear" w:color="auto" w:fill="auto"/>
            <w:noWrap/>
            <w:vAlign w:val="bottom"/>
            <w:hideMark/>
          </w:tcPr>
          <w:p w14:paraId="289F438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38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8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8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8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88" w14:textId="77777777" w:rsidR="007110C9" w:rsidRPr="00EB27C8" w:rsidRDefault="000D3DEF">
            <w:pPr>
              <w:contextualSpacing/>
              <w:rPr>
                <w:rFonts w:ascii="Times New Roman" w:eastAsia="Times New Roman" w:hAnsi="Times New Roman" w:cs="Times New Roman"/>
                <w:sz w:val="20"/>
              </w:rPr>
            </w:pPr>
          </w:p>
        </w:tc>
      </w:tr>
      <w:tr w:rsidR="001E1ED4" w14:paraId="289F438F" w14:textId="77777777">
        <w:trPr>
          <w:trHeight w:val="300"/>
        </w:trPr>
        <w:tc>
          <w:tcPr>
            <w:tcW w:w="3189" w:type="dxa"/>
            <w:gridSpan w:val="2"/>
            <w:tcBorders>
              <w:top w:val="nil"/>
              <w:left w:val="nil"/>
              <w:bottom w:val="nil"/>
              <w:right w:val="nil"/>
            </w:tcBorders>
            <w:shd w:val="clear" w:color="auto" w:fill="auto"/>
            <w:noWrap/>
            <w:vAlign w:val="bottom"/>
            <w:hideMark/>
          </w:tcPr>
          <w:p w14:paraId="289F438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38B"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38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8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8E" w14:textId="77777777" w:rsidR="007110C9" w:rsidRPr="00EB27C8" w:rsidRDefault="000D3DEF">
            <w:pPr>
              <w:contextualSpacing/>
              <w:rPr>
                <w:rFonts w:ascii="Times New Roman" w:eastAsia="Times New Roman" w:hAnsi="Times New Roman" w:cs="Times New Roman"/>
                <w:sz w:val="20"/>
              </w:rPr>
            </w:pPr>
          </w:p>
        </w:tc>
      </w:tr>
      <w:tr w:rsidR="001E1ED4" w14:paraId="289F4396" w14:textId="77777777">
        <w:trPr>
          <w:trHeight w:val="300"/>
        </w:trPr>
        <w:tc>
          <w:tcPr>
            <w:tcW w:w="1563" w:type="dxa"/>
            <w:tcBorders>
              <w:top w:val="nil"/>
              <w:left w:val="nil"/>
              <w:bottom w:val="nil"/>
              <w:right w:val="nil"/>
            </w:tcBorders>
            <w:shd w:val="clear" w:color="auto" w:fill="auto"/>
            <w:noWrap/>
            <w:vAlign w:val="bottom"/>
            <w:hideMark/>
          </w:tcPr>
          <w:p w14:paraId="289F4390"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391"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39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93"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94"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95" w14:textId="77777777" w:rsidR="007110C9" w:rsidRPr="00EB27C8" w:rsidRDefault="000D3DEF">
            <w:pPr>
              <w:contextualSpacing/>
              <w:rPr>
                <w:rFonts w:ascii="Times New Roman" w:eastAsia="Times New Roman" w:hAnsi="Times New Roman" w:cs="Times New Roman"/>
                <w:sz w:val="20"/>
              </w:rPr>
            </w:pPr>
          </w:p>
        </w:tc>
      </w:tr>
      <w:tr w:rsidR="001E1ED4" w14:paraId="289F4399" w14:textId="77777777">
        <w:trPr>
          <w:trHeight w:val="300"/>
        </w:trPr>
        <w:tc>
          <w:tcPr>
            <w:tcW w:w="1563" w:type="dxa"/>
            <w:tcBorders>
              <w:top w:val="nil"/>
              <w:left w:val="nil"/>
              <w:bottom w:val="nil"/>
              <w:right w:val="nil"/>
            </w:tcBorders>
            <w:shd w:val="clear" w:color="auto" w:fill="auto"/>
            <w:noWrap/>
            <w:vAlign w:val="bottom"/>
            <w:hideMark/>
          </w:tcPr>
          <w:p w14:paraId="289F4397"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39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 xml:space="preserve"> Άρθρο 17 ως έχει    ΔΕΚΤΟ ΚΑΤΑ ΠΛΕΙΟΨΗΦΙΑ</w:t>
            </w:r>
          </w:p>
        </w:tc>
      </w:tr>
      <w:tr w:rsidR="001E1ED4" w14:paraId="289F43A0" w14:textId="77777777">
        <w:trPr>
          <w:trHeight w:val="300"/>
        </w:trPr>
        <w:tc>
          <w:tcPr>
            <w:tcW w:w="1563" w:type="dxa"/>
            <w:tcBorders>
              <w:top w:val="nil"/>
              <w:left w:val="nil"/>
              <w:bottom w:val="nil"/>
              <w:right w:val="nil"/>
            </w:tcBorders>
            <w:shd w:val="clear" w:color="auto" w:fill="auto"/>
            <w:noWrap/>
            <w:vAlign w:val="bottom"/>
            <w:hideMark/>
          </w:tcPr>
          <w:p w14:paraId="289F439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39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9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9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9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9F" w14:textId="77777777" w:rsidR="007110C9" w:rsidRPr="00EB27C8" w:rsidRDefault="000D3DEF">
            <w:pPr>
              <w:contextualSpacing/>
              <w:rPr>
                <w:rFonts w:ascii="Times New Roman" w:eastAsia="Times New Roman" w:hAnsi="Times New Roman" w:cs="Times New Roman"/>
                <w:sz w:val="20"/>
              </w:rPr>
            </w:pPr>
          </w:p>
        </w:tc>
      </w:tr>
      <w:tr w:rsidR="001E1ED4" w14:paraId="289F43A7" w14:textId="77777777">
        <w:trPr>
          <w:trHeight w:val="300"/>
        </w:trPr>
        <w:tc>
          <w:tcPr>
            <w:tcW w:w="1563" w:type="dxa"/>
            <w:tcBorders>
              <w:top w:val="nil"/>
              <w:left w:val="nil"/>
              <w:bottom w:val="nil"/>
              <w:right w:val="nil"/>
            </w:tcBorders>
            <w:shd w:val="clear" w:color="auto" w:fill="auto"/>
            <w:noWrap/>
            <w:vAlign w:val="bottom"/>
            <w:hideMark/>
          </w:tcPr>
          <w:p w14:paraId="289F43A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3A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A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A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A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A6" w14:textId="77777777" w:rsidR="007110C9" w:rsidRPr="00EB27C8" w:rsidRDefault="000D3DEF">
            <w:pPr>
              <w:contextualSpacing/>
              <w:rPr>
                <w:rFonts w:ascii="Times New Roman" w:eastAsia="Times New Roman" w:hAnsi="Times New Roman" w:cs="Times New Roman"/>
                <w:sz w:val="20"/>
              </w:rPr>
            </w:pPr>
          </w:p>
        </w:tc>
      </w:tr>
      <w:tr w:rsidR="001E1ED4" w14:paraId="289F43AE" w14:textId="77777777">
        <w:trPr>
          <w:trHeight w:val="300"/>
        </w:trPr>
        <w:tc>
          <w:tcPr>
            <w:tcW w:w="1563" w:type="dxa"/>
            <w:tcBorders>
              <w:top w:val="nil"/>
              <w:left w:val="nil"/>
              <w:bottom w:val="nil"/>
              <w:right w:val="nil"/>
            </w:tcBorders>
            <w:shd w:val="clear" w:color="auto" w:fill="auto"/>
            <w:noWrap/>
            <w:vAlign w:val="bottom"/>
            <w:hideMark/>
          </w:tcPr>
          <w:p w14:paraId="289F43A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3A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A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A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A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AD" w14:textId="77777777" w:rsidR="007110C9" w:rsidRPr="00EB27C8" w:rsidRDefault="000D3DEF">
            <w:pPr>
              <w:contextualSpacing/>
              <w:rPr>
                <w:rFonts w:ascii="Times New Roman" w:eastAsia="Times New Roman" w:hAnsi="Times New Roman" w:cs="Times New Roman"/>
                <w:sz w:val="20"/>
              </w:rPr>
            </w:pPr>
          </w:p>
        </w:tc>
      </w:tr>
      <w:tr w:rsidR="001E1ED4" w14:paraId="289F43B5" w14:textId="77777777">
        <w:trPr>
          <w:trHeight w:val="300"/>
        </w:trPr>
        <w:tc>
          <w:tcPr>
            <w:tcW w:w="1563" w:type="dxa"/>
            <w:tcBorders>
              <w:top w:val="nil"/>
              <w:left w:val="nil"/>
              <w:bottom w:val="nil"/>
              <w:right w:val="nil"/>
            </w:tcBorders>
            <w:shd w:val="clear" w:color="auto" w:fill="auto"/>
            <w:noWrap/>
            <w:vAlign w:val="bottom"/>
            <w:hideMark/>
          </w:tcPr>
          <w:p w14:paraId="289F43A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3B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B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B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3B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B4" w14:textId="77777777" w:rsidR="007110C9" w:rsidRPr="00EB27C8" w:rsidRDefault="000D3DEF">
            <w:pPr>
              <w:contextualSpacing/>
              <w:rPr>
                <w:rFonts w:ascii="Times New Roman" w:eastAsia="Times New Roman" w:hAnsi="Times New Roman" w:cs="Times New Roman"/>
                <w:sz w:val="20"/>
              </w:rPr>
            </w:pPr>
          </w:p>
        </w:tc>
      </w:tr>
      <w:tr w:rsidR="001E1ED4" w14:paraId="289F43BC" w14:textId="77777777">
        <w:trPr>
          <w:trHeight w:val="300"/>
        </w:trPr>
        <w:tc>
          <w:tcPr>
            <w:tcW w:w="1563" w:type="dxa"/>
            <w:tcBorders>
              <w:top w:val="nil"/>
              <w:left w:val="nil"/>
              <w:bottom w:val="nil"/>
              <w:right w:val="nil"/>
            </w:tcBorders>
            <w:shd w:val="clear" w:color="auto" w:fill="auto"/>
            <w:noWrap/>
            <w:vAlign w:val="bottom"/>
            <w:hideMark/>
          </w:tcPr>
          <w:p w14:paraId="289F43B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3B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B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B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B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BB" w14:textId="77777777" w:rsidR="007110C9" w:rsidRPr="00EB27C8" w:rsidRDefault="000D3DEF">
            <w:pPr>
              <w:contextualSpacing/>
              <w:rPr>
                <w:rFonts w:ascii="Times New Roman" w:eastAsia="Times New Roman" w:hAnsi="Times New Roman" w:cs="Times New Roman"/>
                <w:sz w:val="20"/>
              </w:rPr>
            </w:pPr>
          </w:p>
        </w:tc>
      </w:tr>
      <w:tr w:rsidR="001E1ED4" w14:paraId="289F43C3" w14:textId="77777777">
        <w:trPr>
          <w:trHeight w:val="300"/>
        </w:trPr>
        <w:tc>
          <w:tcPr>
            <w:tcW w:w="1563" w:type="dxa"/>
            <w:tcBorders>
              <w:top w:val="nil"/>
              <w:left w:val="nil"/>
              <w:bottom w:val="nil"/>
              <w:right w:val="nil"/>
            </w:tcBorders>
            <w:shd w:val="clear" w:color="auto" w:fill="auto"/>
            <w:noWrap/>
            <w:vAlign w:val="bottom"/>
            <w:hideMark/>
          </w:tcPr>
          <w:p w14:paraId="289F43B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3B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B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C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C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C2" w14:textId="77777777" w:rsidR="007110C9" w:rsidRPr="00EB27C8" w:rsidRDefault="000D3DEF">
            <w:pPr>
              <w:contextualSpacing/>
              <w:rPr>
                <w:rFonts w:ascii="Times New Roman" w:eastAsia="Times New Roman" w:hAnsi="Times New Roman" w:cs="Times New Roman"/>
                <w:sz w:val="20"/>
              </w:rPr>
            </w:pPr>
          </w:p>
        </w:tc>
      </w:tr>
      <w:tr w:rsidR="001E1ED4" w14:paraId="289F43CA" w14:textId="77777777">
        <w:trPr>
          <w:trHeight w:val="300"/>
        </w:trPr>
        <w:tc>
          <w:tcPr>
            <w:tcW w:w="1563" w:type="dxa"/>
            <w:tcBorders>
              <w:top w:val="nil"/>
              <w:left w:val="nil"/>
              <w:bottom w:val="nil"/>
              <w:right w:val="nil"/>
            </w:tcBorders>
            <w:shd w:val="clear" w:color="auto" w:fill="auto"/>
            <w:noWrap/>
            <w:vAlign w:val="bottom"/>
            <w:hideMark/>
          </w:tcPr>
          <w:p w14:paraId="289F43C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3C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C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C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C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C9" w14:textId="77777777" w:rsidR="007110C9" w:rsidRPr="00EB27C8" w:rsidRDefault="000D3DEF">
            <w:pPr>
              <w:contextualSpacing/>
              <w:rPr>
                <w:rFonts w:ascii="Times New Roman" w:eastAsia="Times New Roman" w:hAnsi="Times New Roman" w:cs="Times New Roman"/>
                <w:sz w:val="20"/>
              </w:rPr>
            </w:pPr>
          </w:p>
        </w:tc>
      </w:tr>
      <w:tr w:rsidR="001E1ED4" w14:paraId="289F43D0" w14:textId="77777777">
        <w:trPr>
          <w:trHeight w:val="300"/>
        </w:trPr>
        <w:tc>
          <w:tcPr>
            <w:tcW w:w="3189" w:type="dxa"/>
            <w:gridSpan w:val="2"/>
            <w:tcBorders>
              <w:top w:val="nil"/>
              <w:left w:val="nil"/>
              <w:bottom w:val="nil"/>
              <w:right w:val="nil"/>
            </w:tcBorders>
            <w:shd w:val="clear" w:color="auto" w:fill="auto"/>
            <w:noWrap/>
            <w:vAlign w:val="bottom"/>
            <w:hideMark/>
          </w:tcPr>
          <w:p w14:paraId="289F43C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3CC"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3C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C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CF" w14:textId="77777777" w:rsidR="007110C9" w:rsidRPr="00EB27C8" w:rsidRDefault="000D3DEF">
            <w:pPr>
              <w:contextualSpacing/>
              <w:rPr>
                <w:rFonts w:ascii="Times New Roman" w:eastAsia="Times New Roman" w:hAnsi="Times New Roman" w:cs="Times New Roman"/>
                <w:sz w:val="20"/>
              </w:rPr>
            </w:pPr>
          </w:p>
        </w:tc>
      </w:tr>
      <w:tr w:rsidR="001E1ED4" w14:paraId="289F43D7" w14:textId="77777777">
        <w:trPr>
          <w:trHeight w:val="300"/>
        </w:trPr>
        <w:tc>
          <w:tcPr>
            <w:tcW w:w="1563" w:type="dxa"/>
            <w:tcBorders>
              <w:top w:val="nil"/>
              <w:left w:val="nil"/>
              <w:bottom w:val="nil"/>
              <w:right w:val="nil"/>
            </w:tcBorders>
            <w:shd w:val="clear" w:color="auto" w:fill="auto"/>
            <w:noWrap/>
            <w:vAlign w:val="bottom"/>
            <w:hideMark/>
          </w:tcPr>
          <w:p w14:paraId="289F43D1"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3D2"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3D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D4"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D5"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3D6" w14:textId="77777777" w:rsidR="007110C9" w:rsidRPr="00EB27C8" w:rsidRDefault="000D3DEF">
            <w:pPr>
              <w:contextualSpacing/>
              <w:rPr>
                <w:rFonts w:ascii="Times New Roman" w:eastAsia="Times New Roman" w:hAnsi="Times New Roman" w:cs="Times New Roman"/>
                <w:sz w:val="20"/>
              </w:rPr>
            </w:pPr>
          </w:p>
        </w:tc>
      </w:tr>
      <w:tr w:rsidR="001E1ED4" w14:paraId="289F43DA" w14:textId="77777777">
        <w:trPr>
          <w:trHeight w:val="300"/>
        </w:trPr>
        <w:tc>
          <w:tcPr>
            <w:tcW w:w="1563" w:type="dxa"/>
            <w:tcBorders>
              <w:top w:val="nil"/>
              <w:left w:val="nil"/>
              <w:bottom w:val="nil"/>
              <w:right w:val="nil"/>
            </w:tcBorders>
            <w:shd w:val="clear" w:color="auto" w:fill="auto"/>
            <w:noWrap/>
            <w:vAlign w:val="bottom"/>
            <w:hideMark/>
          </w:tcPr>
          <w:p w14:paraId="289F43D8"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3D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18 ως έχει    ΔΕΚΤΟ ΚΑΤΑ ΠΛΕΙΟΨΗΦΙΑ</w:t>
            </w:r>
          </w:p>
        </w:tc>
      </w:tr>
      <w:tr w:rsidR="001E1ED4" w14:paraId="289F43E1" w14:textId="77777777">
        <w:trPr>
          <w:trHeight w:val="300"/>
        </w:trPr>
        <w:tc>
          <w:tcPr>
            <w:tcW w:w="1563" w:type="dxa"/>
            <w:tcBorders>
              <w:top w:val="nil"/>
              <w:left w:val="nil"/>
              <w:bottom w:val="nil"/>
              <w:right w:val="nil"/>
            </w:tcBorders>
            <w:shd w:val="clear" w:color="auto" w:fill="auto"/>
            <w:noWrap/>
            <w:vAlign w:val="bottom"/>
            <w:hideMark/>
          </w:tcPr>
          <w:p w14:paraId="289F43D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3D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D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D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D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E0" w14:textId="77777777" w:rsidR="007110C9" w:rsidRPr="00EB27C8" w:rsidRDefault="000D3DEF">
            <w:pPr>
              <w:contextualSpacing/>
              <w:rPr>
                <w:rFonts w:ascii="Times New Roman" w:eastAsia="Times New Roman" w:hAnsi="Times New Roman" w:cs="Times New Roman"/>
                <w:sz w:val="20"/>
              </w:rPr>
            </w:pPr>
          </w:p>
        </w:tc>
      </w:tr>
      <w:tr w:rsidR="001E1ED4" w14:paraId="289F43E8" w14:textId="77777777">
        <w:trPr>
          <w:trHeight w:val="300"/>
        </w:trPr>
        <w:tc>
          <w:tcPr>
            <w:tcW w:w="1563" w:type="dxa"/>
            <w:tcBorders>
              <w:top w:val="nil"/>
              <w:left w:val="nil"/>
              <w:bottom w:val="nil"/>
              <w:right w:val="nil"/>
            </w:tcBorders>
            <w:shd w:val="clear" w:color="auto" w:fill="auto"/>
            <w:noWrap/>
            <w:vAlign w:val="bottom"/>
            <w:hideMark/>
          </w:tcPr>
          <w:p w14:paraId="289F43E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3E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E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E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E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E7" w14:textId="77777777" w:rsidR="007110C9" w:rsidRPr="00EB27C8" w:rsidRDefault="000D3DEF">
            <w:pPr>
              <w:contextualSpacing/>
              <w:rPr>
                <w:rFonts w:ascii="Times New Roman" w:eastAsia="Times New Roman" w:hAnsi="Times New Roman" w:cs="Times New Roman"/>
                <w:sz w:val="20"/>
              </w:rPr>
            </w:pPr>
          </w:p>
        </w:tc>
      </w:tr>
      <w:tr w:rsidR="001E1ED4" w14:paraId="289F43EF" w14:textId="77777777">
        <w:trPr>
          <w:trHeight w:val="300"/>
        </w:trPr>
        <w:tc>
          <w:tcPr>
            <w:tcW w:w="1563" w:type="dxa"/>
            <w:tcBorders>
              <w:top w:val="nil"/>
              <w:left w:val="nil"/>
              <w:bottom w:val="nil"/>
              <w:right w:val="nil"/>
            </w:tcBorders>
            <w:shd w:val="clear" w:color="auto" w:fill="auto"/>
            <w:noWrap/>
            <w:vAlign w:val="bottom"/>
            <w:hideMark/>
          </w:tcPr>
          <w:p w14:paraId="289F43E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3E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E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E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E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EE" w14:textId="77777777" w:rsidR="007110C9" w:rsidRPr="00EB27C8" w:rsidRDefault="000D3DEF">
            <w:pPr>
              <w:contextualSpacing/>
              <w:rPr>
                <w:rFonts w:ascii="Times New Roman" w:eastAsia="Times New Roman" w:hAnsi="Times New Roman" w:cs="Times New Roman"/>
                <w:sz w:val="20"/>
              </w:rPr>
            </w:pPr>
          </w:p>
        </w:tc>
      </w:tr>
      <w:tr w:rsidR="001E1ED4" w14:paraId="289F43F6" w14:textId="77777777">
        <w:trPr>
          <w:trHeight w:val="300"/>
        </w:trPr>
        <w:tc>
          <w:tcPr>
            <w:tcW w:w="1563" w:type="dxa"/>
            <w:tcBorders>
              <w:top w:val="nil"/>
              <w:left w:val="nil"/>
              <w:bottom w:val="nil"/>
              <w:right w:val="nil"/>
            </w:tcBorders>
            <w:shd w:val="clear" w:color="auto" w:fill="auto"/>
            <w:noWrap/>
            <w:vAlign w:val="bottom"/>
            <w:hideMark/>
          </w:tcPr>
          <w:p w14:paraId="289F43F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3F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F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F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3F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F5" w14:textId="77777777" w:rsidR="007110C9" w:rsidRPr="00EB27C8" w:rsidRDefault="000D3DEF">
            <w:pPr>
              <w:contextualSpacing/>
              <w:rPr>
                <w:rFonts w:ascii="Times New Roman" w:eastAsia="Times New Roman" w:hAnsi="Times New Roman" w:cs="Times New Roman"/>
                <w:sz w:val="20"/>
              </w:rPr>
            </w:pPr>
          </w:p>
        </w:tc>
      </w:tr>
      <w:tr w:rsidR="001E1ED4" w14:paraId="289F43FD" w14:textId="77777777">
        <w:trPr>
          <w:trHeight w:val="300"/>
        </w:trPr>
        <w:tc>
          <w:tcPr>
            <w:tcW w:w="1563" w:type="dxa"/>
            <w:tcBorders>
              <w:top w:val="nil"/>
              <w:left w:val="nil"/>
              <w:bottom w:val="nil"/>
              <w:right w:val="nil"/>
            </w:tcBorders>
            <w:shd w:val="clear" w:color="auto" w:fill="auto"/>
            <w:noWrap/>
            <w:vAlign w:val="bottom"/>
            <w:hideMark/>
          </w:tcPr>
          <w:p w14:paraId="289F43F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3F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3F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3F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3F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3FC" w14:textId="77777777" w:rsidR="007110C9" w:rsidRPr="00EB27C8" w:rsidRDefault="000D3DEF">
            <w:pPr>
              <w:contextualSpacing/>
              <w:rPr>
                <w:rFonts w:ascii="Times New Roman" w:eastAsia="Times New Roman" w:hAnsi="Times New Roman" w:cs="Times New Roman"/>
                <w:sz w:val="20"/>
              </w:rPr>
            </w:pPr>
          </w:p>
        </w:tc>
      </w:tr>
      <w:tr w:rsidR="001E1ED4" w14:paraId="289F4404" w14:textId="77777777">
        <w:trPr>
          <w:trHeight w:val="300"/>
        </w:trPr>
        <w:tc>
          <w:tcPr>
            <w:tcW w:w="1563" w:type="dxa"/>
            <w:tcBorders>
              <w:top w:val="nil"/>
              <w:left w:val="nil"/>
              <w:bottom w:val="nil"/>
              <w:right w:val="nil"/>
            </w:tcBorders>
            <w:shd w:val="clear" w:color="auto" w:fill="auto"/>
            <w:noWrap/>
            <w:vAlign w:val="bottom"/>
            <w:hideMark/>
          </w:tcPr>
          <w:p w14:paraId="289F43F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3F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0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0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0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03" w14:textId="77777777" w:rsidR="007110C9" w:rsidRPr="00EB27C8" w:rsidRDefault="000D3DEF">
            <w:pPr>
              <w:contextualSpacing/>
              <w:rPr>
                <w:rFonts w:ascii="Times New Roman" w:eastAsia="Times New Roman" w:hAnsi="Times New Roman" w:cs="Times New Roman"/>
                <w:sz w:val="20"/>
              </w:rPr>
            </w:pPr>
          </w:p>
        </w:tc>
      </w:tr>
      <w:tr w:rsidR="001E1ED4" w14:paraId="289F440B" w14:textId="77777777">
        <w:trPr>
          <w:trHeight w:val="300"/>
        </w:trPr>
        <w:tc>
          <w:tcPr>
            <w:tcW w:w="1563" w:type="dxa"/>
            <w:tcBorders>
              <w:top w:val="nil"/>
              <w:left w:val="nil"/>
              <w:bottom w:val="nil"/>
              <w:right w:val="nil"/>
            </w:tcBorders>
            <w:shd w:val="clear" w:color="auto" w:fill="auto"/>
            <w:noWrap/>
            <w:vAlign w:val="bottom"/>
            <w:hideMark/>
          </w:tcPr>
          <w:p w14:paraId="289F440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40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0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0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0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0A" w14:textId="77777777" w:rsidR="007110C9" w:rsidRPr="00EB27C8" w:rsidRDefault="000D3DEF">
            <w:pPr>
              <w:contextualSpacing/>
              <w:rPr>
                <w:rFonts w:ascii="Times New Roman" w:eastAsia="Times New Roman" w:hAnsi="Times New Roman" w:cs="Times New Roman"/>
                <w:sz w:val="20"/>
              </w:rPr>
            </w:pPr>
          </w:p>
        </w:tc>
      </w:tr>
      <w:tr w:rsidR="001E1ED4" w14:paraId="289F4411" w14:textId="77777777">
        <w:trPr>
          <w:trHeight w:val="300"/>
        </w:trPr>
        <w:tc>
          <w:tcPr>
            <w:tcW w:w="3189" w:type="dxa"/>
            <w:gridSpan w:val="2"/>
            <w:tcBorders>
              <w:top w:val="nil"/>
              <w:left w:val="nil"/>
              <w:bottom w:val="nil"/>
              <w:right w:val="nil"/>
            </w:tcBorders>
            <w:shd w:val="clear" w:color="auto" w:fill="auto"/>
            <w:noWrap/>
            <w:vAlign w:val="bottom"/>
            <w:hideMark/>
          </w:tcPr>
          <w:p w14:paraId="289F440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40D"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40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0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10" w14:textId="77777777" w:rsidR="007110C9" w:rsidRPr="00EB27C8" w:rsidRDefault="000D3DEF">
            <w:pPr>
              <w:contextualSpacing/>
              <w:rPr>
                <w:rFonts w:ascii="Times New Roman" w:eastAsia="Times New Roman" w:hAnsi="Times New Roman" w:cs="Times New Roman"/>
                <w:sz w:val="20"/>
              </w:rPr>
            </w:pPr>
          </w:p>
        </w:tc>
      </w:tr>
      <w:tr w:rsidR="001E1ED4" w14:paraId="289F4418" w14:textId="77777777">
        <w:trPr>
          <w:trHeight w:val="300"/>
        </w:trPr>
        <w:tc>
          <w:tcPr>
            <w:tcW w:w="1563" w:type="dxa"/>
            <w:tcBorders>
              <w:top w:val="nil"/>
              <w:left w:val="nil"/>
              <w:bottom w:val="nil"/>
              <w:right w:val="nil"/>
            </w:tcBorders>
            <w:shd w:val="clear" w:color="auto" w:fill="auto"/>
            <w:noWrap/>
            <w:vAlign w:val="bottom"/>
            <w:hideMark/>
          </w:tcPr>
          <w:p w14:paraId="289F4412"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413"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41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15"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16"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17" w14:textId="77777777" w:rsidR="007110C9" w:rsidRPr="00EB27C8" w:rsidRDefault="000D3DEF">
            <w:pPr>
              <w:contextualSpacing/>
              <w:rPr>
                <w:rFonts w:ascii="Times New Roman" w:eastAsia="Times New Roman" w:hAnsi="Times New Roman" w:cs="Times New Roman"/>
                <w:sz w:val="20"/>
              </w:rPr>
            </w:pPr>
          </w:p>
        </w:tc>
      </w:tr>
      <w:tr w:rsidR="001E1ED4" w14:paraId="289F441B" w14:textId="77777777">
        <w:trPr>
          <w:trHeight w:val="300"/>
        </w:trPr>
        <w:tc>
          <w:tcPr>
            <w:tcW w:w="1563" w:type="dxa"/>
            <w:tcBorders>
              <w:top w:val="nil"/>
              <w:left w:val="nil"/>
              <w:bottom w:val="nil"/>
              <w:right w:val="nil"/>
            </w:tcBorders>
            <w:shd w:val="clear" w:color="auto" w:fill="auto"/>
            <w:noWrap/>
            <w:vAlign w:val="bottom"/>
            <w:hideMark/>
          </w:tcPr>
          <w:p w14:paraId="289F4419"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41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19 ως έχει    ΔΕΚΤΟ ΚΑΤΑ ΠΛΕΙΟΨΗΦΙΑ</w:t>
            </w:r>
          </w:p>
        </w:tc>
      </w:tr>
      <w:tr w:rsidR="001E1ED4" w14:paraId="289F4422" w14:textId="77777777">
        <w:trPr>
          <w:trHeight w:val="300"/>
        </w:trPr>
        <w:tc>
          <w:tcPr>
            <w:tcW w:w="1563" w:type="dxa"/>
            <w:tcBorders>
              <w:top w:val="nil"/>
              <w:left w:val="nil"/>
              <w:bottom w:val="nil"/>
              <w:right w:val="nil"/>
            </w:tcBorders>
            <w:shd w:val="clear" w:color="auto" w:fill="auto"/>
            <w:noWrap/>
            <w:vAlign w:val="bottom"/>
            <w:hideMark/>
          </w:tcPr>
          <w:p w14:paraId="289F441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41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1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1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2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21" w14:textId="77777777" w:rsidR="007110C9" w:rsidRPr="00EB27C8" w:rsidRDefault="000D3DEF">
            <w:pPr>
              <w:contextualSpacing/>
              <w:rPr>
                <w:rFonts w:ascii="Times New Roman" w:eastAsia="Times New Roman" w:hAnsi="Times New Roman" w:cs="Times New Roman"/>
                <w:sz w:val="20"/>
              </w:rPr>
            </w:pPr>
          </w:p>
        </w:tc>
      </w:tr>
      <w:tr w:rsidR="001E1ED4" w14:paraId="289F4429" w14:textId="77777777">
        <w:trPr>
          <w:trHeight w:val="300"/>
        </w:trPr>
        <w:tc>
          <w:tcPr>
            <w:tcW w:w="1563" w:type="dxa"/>
            <w:tcBorders>
              <w:top w:val="nil"/>
              <w:left w:val="nil"/>
              <w:bottom w:val="nil"/>
              <w:right w:val="nil"/>
            </w:tcBorders>
            <w:shd w:val="clear" w:color="auto" w:fill="auto"/>
            <w:noWrap/>
            <w:vAlign w:val="bottom"/>
            <w:hideMark/>
          </w:tcPr>
          <w:p w14:paraId="289F442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42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2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2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2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28" w14:textId="77777777" w:rsidR="007110C9" w:rsidRPr="00EB27C8" w:rsidRDefault="000D3DEF">
            <w:pPr>
              <w:contextualSpacing/>
              <w:rPr>
                <w:rFonts w:ascii="Times New Roman" w:eastAsia="Times New Roman" w:hAnsi="Times New Roman" w:cs="Times New Roman"/>
                <w:sz w:val="20"/>
              </w:rPr>
            </w:pPr>
          </w:p>
        </w:tc>
      </w:tr>
      <w:tr w:rsidR="001E1ED4" w14:paraId="289F4430" w14:textId="77777777">
        <w:trPr>
          <w:trHeight w:val="300"/>
        </w:trPr>
        <w:tc>
          <w:tcPr>
            <w:tcW w:w="1563" w:type="dxa"/>
            <w:tcBorders>
              <w:top w:val="nil"/>
              <w:left w:val="nil"/>
              <w:bottom w:val="nil"/>
              <w:right w:val="nil"/>
            </w:tcBorders>
            <w:shd w:val="clear" w:color="auto" w:fill="auto"/>
            <w:noWrap/>
            <w:vAlign w:val="bottom"/>
            <w:hideMark/>
          </w:tcPr>
          <w:p w14:paraId="289F442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42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2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2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2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2F" w14:textId="77777777" w:rsidR="007110C9" w:rsidRPr="00EB27C8" w:rsidRDefault="000D3DEF">
            <w:pPr>
              <w:contextualSpacing/>
              <w:rPr>
                <w:rFonts w:ascii="Times New Roman" w:eastAsia="Times New Roman" w:hAnsi="Times New Roman" w:cs="Times New Roman"/>
                <w:sz w:val="20"/>
              </w:rPr>
            </w:pPr>
          </w:p>
        </w:tc>
      </w:tr>
      <w:tr w:rsidR="001E1ED4" w14:paraId="289F4437" w14:textId="77777777">
        <w:trPr>
          <w:trHeight w:val="300"/>
        </w:trPr>
        <w:tc>
          <w:tcPr>
            <w:tcW w:w="1563" w:type="dxa"/>
            <w:tcBorders>
              <w:top w:val="nil"/>
              <w:left w:val="nil"/>
              <w:bottom w:val="nil"/>
              <w:right w:val="nil"/>
            </w:tcBorders>
            <w:shd w:val="clear" w:color="auto" w:fill="auto"/>
            <w:noWrap/>
            <w:vAlign w:val="bottom"/>
            <w:hideMark/>
          </w:tcPr>
          <w:p w14:paraId="289F443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43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3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3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43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36" w14:textId="77777777" w:rsidR="007110C9" w:rsidRPr="00EB27C8" w:rsidRDefault="000D3DEF">
            <w:pPr>
              <w:contextualSpacing/>
              <w:rPr>
                <w:rFonts w:ascii="Times New Roman" w:eastAsia="Times New Roman" w:hAnsi="Times New Roman" w:cs="Times New Roman"/>
                <w:sz w:val="20"/>
              </w:rPr>
            </w:pPr>
          </w:p>
        </w:tc>
      </w:tr>
      <w:tr w:rsidR="001E1ED4" w14:paraId="289F443E" w14:textId="77777777">
        <w:trPr>
          <w:trHeight w:val="300"/>
        </w:trPr>
        <w:tc>
          <w:tcPr>
            <w:tcW w:w="1563" w:type="dxa"/>
            <w:tcBorders>
              <w:top w:val="nil"/>
              <w:left w:val="nil"/>
              <w:bottom w:val="nil"/>
              <w:right w:val="nil"/>
            </w:tcBorders>
            <w:shd w:val="clear" w:color="auto" w:fill="auto"/>
            <w:noWrap/>
            <w:vAlign w:val="bottom"/>
            <w:hideMark/>
          </w:tcPr>
          <w:p w14:paraId="289F443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43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3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3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3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3D" w14:textId="77777777" w:rsidR="007110C9" w:rsidRPr="00EB27C8" w:rsidRDefault="000D3DEF">
            <w:pPr>
              <w:contextualSpacing/>
              <w:rPr>
                <w:rFonts w:ascii="Times New Roman" w:eastAsia="Times New Roman" w:hAnsi="Times New Roman" w:cs="Times New Roman"/>
                <w:sz w:val="20"/>
              </w:rPr>
            </w:pPr>
          </w:p>
        </w:tc>
      </w:tr>
      <w:tr w:rsidR="001E1ED4" w14:paraId="289F4445" w14:textId="77777777">
        <w:trPr>
          <w:trHeight w:val="300"/>
        </w:trPr>
        <w:tc>
          <w:tcPr>
            <w:tcW w:w="1563" w:type="dxa"/>
            <w:tcBorders>
              <w:top w:val="nil"/>
              <w:left w:val="nil"/>
              <w:bottom w:val="nil"/>
              <w:right w:val="nil"/>
            </w:tcBorders>
            <w:shd w:val="clear" w:color="auto" w:fill="auto"/>
            <w:noWrap/>
            <w:vAlign w:val="bottom"/>
            <w:hideMark/>
          </w:tcPr>
          <w:p w14:paraId="289F443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44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4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4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4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44" w14:textId="77777777" w:rsidR="007110C9" w:rsidRPr="00EB27C8" w:rsidRDefault="000D3DEF">
            <w:pPr>
              <w:contextualSpacing/>
              <w:rPr>
                <w:rFonts w:ascii="Times New Roman" w:eastAsia="Times New Roman" w:hAnsi="Times New Roman" w:cs="Times New Roman"/>
                <w:sz w:val="20"/>
              </w:rPr>
            </w:pPr>
          </w:p>
        </w:tc>
      </w:tr>
      <w:tr w:rsidR="001E1ED4" w14:paraId="289F444C" w14:textId="77777777">
        <w:trPr>
          <w:trHeight w:val="300"/>
        </w:trPr>
        <w:tc>
          <w:tcPr>
            <w:tcW w:w="1563" w:type="dxa"/>
            <w:tcBorders>
              <w:top w:val="nil"/>
              <w:left w:val="nil"/>
              <w:bottom w:val="nil"/>
              <w:right w:val="nil"/>
            </w:tcBorders>
            <w:shd w:val="clear" w:color="auto" w:fill="auto"/>
            <w:noWrap/>
            <w:vAlign w:val="bottom"/>
            <w:hideMark/>
          </w:tcPr>
          <w:p w14:paraId="289F444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44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4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4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4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4B" w14:textId="77777777" w:rsidR="007110C9" w:rsidRPr="00EB27C8" w:rsidRDefault="000D3DEF">
            <w:pPr>
              <w:contextualSpacing/>
              <w:rPr>
                <w:rFonts w:ascii="Times New Roman" w:eastAsia="Times New Roman" w:hAnsi="Times New Roman" w:cs="Times New Roman"/>
                <w:sz w:val="20"/>
              </w:rPr>
            </w:pPr>
          </w:p>
        </w:tc>
      </w:tr>
      <w:tr w:rsidR="001E1ED4" w14:paraId="289F4452" w14:textId="77777777">
        <w:trPr>
          <w:trHeight w:val="300"/>
        </w:trPr>
        <w:tc>
          <w:tcPr>
            <w:tcW w:w="3189" w:type="dxa"/>
            <w:gridSpan w:val="2"/>
            <w:tcBorders>
              <w:top w:val="nil"/>
              <w:left w:val="nil"/>
              <w:bottom w:val="nil"/>
              <w:right w:val="nil"/>
            </w:tcBorders>
            <w:shd w:val="clear" w:color="auto" w:fill="auto"/>
            <w:noWrap/>
            <w:vAlign w:val="bottom"/>
            <w:hideMark/>
          </w:tcPr>
          <w:p w14:paraId="289F444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44E"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44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5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51" w14:textId="77777777" w:rsidR="007110C9" w:rsidRPr="00EB27C8" w:rsidRDefault="000D3DEF">
            <w:pPr>
              <w:contextualSpacing/>
              <w:rPr>
                <w:rFonts w:ascii="Times New Roman" w:eastAsia="Times New Roman" w:hAnsi="Times New Roman" w:cs="Times New Roman"/>
                <w:sz w:val="20"/>
              </w:rPr>
            </w:pPr>
          </w:p>
        </w:tc>
      </w:tr>
      <w:tr w:rsidR="001E1ED4" w14:paraId="289F4459" w14:textId="77777777">
        <w:trPr>
          <w:trHeight w:val="300"/>
        </w:trPr>
        <w:tc>
          <w:tcPr>
            <w:tcW w:w="1563" w:type="dxa"/>
            <w:tcBorders>
              <w:top w:val="nil"/>
              <w:left w:val="nil"/>
              <w:bottom w:val="nil"/>
              <w:right w:val="nil"/>
            </w:tcBorders>
            <w:shd w:val="clear" w:color="auto" w:fill="auto"/>
            <w:noWrap/>
            <w:vAlign w:val="bottom"/>
            <w:hideMark/>
          </w:tcPr>
          <w:p w14:paraId="289F4453"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454"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45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56"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57"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58" w14:textId="77777777" w:rsidR="007110C9" w:rsidRPr="00EB27C8" w:rsidRDefault="000D3DEF">
            <w:pPr>
              <w:contextualSpacing/>
              <w:rPr>
                <w:rFonts w:ascii="Times New Roman" w:eastAsia="Times New Roman" w:hAnsi="Times New Roman" w:cs="Times New Roman"/>
                <w:sz w:val="20"/>
              </w:rPr>
            </w:pPr>
          </w:p>
        </w:tc>
      </w:tr>
      <w:tr w:rsidR="001E1ED4" w14:paraId="289F445C" w14:textId="77777777">
        <w:trPr>
          <w:trHeight w:val="300"/>
        </w:trPr>
        <w:tc>
          <w:tcPr>
            <w:tcW w:w="1563" w:type="dxa"/>
            <w:tcBorders>
              <w:top w:val="nil"/>
              <w:left w:val="nil"/>
              <w:bottom w:val="nil"/>
              <w:right w:val="nil"/>
            </w:tcBorders>
            <w:shd w:val="clear" w:color="auto" w:fill="auto"/>
            <w:noWrap/>
            <w:vAlign w:val="bottom"/>
            <w:hideMark/>
          </w:tcPr>
          <w:p w14:paraId="289F445A"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45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20 ως έχει    ΔΕΚΤΟ ΚΑΤΑ ΠΛΕΙΟΨΗΦΙΑ</w:t>
            </w:r>
          </w:p>
        </w:tc>
      </w:tr>
      <w:tr w:rsidR="001E1ED4" w14:paraId="289F4463" w14:textId="77777777">
        <w:trPr>
          <w:trHeight w:val="300"/>
        </w:trPr>
        <w:tc>
          <w:tcPr>
            <w:tcW w:w="1563" w:type="dxa"/>
            <w:tcBorders>
              <w:top w:val="nil"/>
              <w:left w:val="nil"/>
              <w:bottom w:val="nil"/>
              <w:right w:val="nil"/>
            </w:tcBorders>
            <w:shd w:val="clear" w:color="auto" w:fill="auto"/>
            <w:noWrap/>
            <w:vAlign w:val="bottom"/>
            <w:hideMark/>
          </w:tcPr>
          <w:p w14:paraId="289F445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45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5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6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6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62" w14:textId="77777777" w:rsidR="007110C9" w:rsidRPr="00EB27C8" w:rsidRDefault="000D3DEF">
            <w:pPr>
              <w:contextualSpacing/>
              <w:rPr>
                <w:rFonts w:ascii="Times New Roman" w:eastAsia="Times New Roman" w:hAnsi="Times New Roman" w:cs="Times New Roman"/>
                <w:sz w:val="20"/>
              </w:rPr>
            </w:pPr>
          </w:p>
        </w:tc>
      </w:tr>
      <w:tr w:rsidR="001E1ED4" w14:paraId="289F446A" w14:textId="77777777">
        <w:trPr>
          <w:trHeight w:val="300"/>
        </w:trPr>
        <w:tc>
          <w:tcPr>
            <w:tcW w:w="1563" w:type="dxa"/>
            <w:tcBorders>
              <w:top w:val="nil"/>
              <w:left w:val="nil"/>
              <w:bottom w:val="nil"/>
              <w:right w:val="nil"/>
            </w:tcBorders>
            <w:shd w:val="clear" w:color="auto" w:fill="auto"/>
            <w:noWrap/>
            <w:vAlign w:val="bottom"/>
            <w:hideMark/>
          </w:tcPr>
          <w:p w14:paraId="289F446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46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6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6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6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69" w14:textId="77777777" w:rsidR="007110C9" w:rsidRPr="00EB27C8" w:rsidRDefault="000D3DEF">
            <w:pPr>
              <w:contextualSpacing/>
              <w:rPr>
                <w:rFonts w:ascii="Times New Roman" w:eastAsia="Times New Roman" w:hAnsi="Times New Roman" w:cs="Times New Roman"/>
                <w:sz w:val="20"/>
              </w:rPr>
            </w:pPr>
          </w:p>
        </w:tc>
      </w:tr>
      <w:tr w:rsidR="001E1ED4" w14:paraId="289F4471" w14:textId="77777777">
        <w:trPr>
          <w:trHeight w:val="300"/>
        </w:trPr>
        <w:tc>
          <w:tcPr>
            <w:tcW w:w="1563" w:type="dxa"/>
            <w:tcBorders>
              <w:top w:val="nil"/>
              <w:left w:val="nil"/>
              <w:bottom w:val="nil"/>
              <w:right w:val="nil"/>
            </w:tcBorders>
            <w:shd w:val="clear" w:color="auto" w:fill="auto"/>
            <w:noWrap/>
            <w:vAlign w:val="bottom"/>
            <w:hideMark/>
          </w:tcPr>
          <w:p w14:paraId="289F446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46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6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6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46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70" w14:textId="77777777" w:rsidR="007110C9" w:rsidRPr="00EB27C8" w:rsidRDefault="000D3DEF">
            <w:pPr>
              <w:contextualSpacing/>
              <w:rPr>
                <w:rFonts w:ascii="Times New Roman" w:eastAsia="Times New Roman" w:hAnsi="Times New Roman" w:cs="Times New Roman"/>
                <w:sz w:val="20"/>
              </w:rPr>
            </w:pPr>
          </w:p>
        </w:tc>
      </w:tr>
      <w:tr w:rsidR="001E1ED4" w14:paraId="289F4478" w14:textId="77777777">
        <w:trPr>
          <w:trHeight w:val="300"/>
        </w:trPr>
        <w:tc>
          <w:tcPr>
            <w:tcW w:w="1563" w:type="dxa"/>
            <w:tcBorders>
              <w:top w:val="nil"/>
              <w:left w:val="nil"/>
              <w:bottom w:val="nil"/>
              <w:right w:val="nil"/>
            </w:tcBorders>
            <w:shd w:val="clear" w:color="auto" w:fill="auto"/>
            <w:noWrap/>
            <w:vAlign w:val="bottom"/>
            <w:hideMark/>
          </w:tcPr>
          <w:p w14:paraId="289F447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47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7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7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47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77" w14:textId="77777777" w:rsidR="007110C9" w:rsidRPr="00EB27C8" w:rsidRDefault="000D3DEF">
            <w:pPr>
              <w:contextualSpacing/>
              <w:rPr>
                <w:rFonts w:ascii="Times New Roman" w:eastAsia="Times New Roman" w:hAnsi="Times New Roman" w:cs="Times New Roman"/>
                <w:sz w:val="20"/>
              </w:rPr>
            </w:pPr>
          </w:p>
        </w:tc>
      </w:tr>
      <w:tr w:rsidR="001E1ED4" w14:paraId="289F447F" w14:textId="77777777">
        <w:trPr>
          <w:trHeight w:val="300"/>
        </w:trPr>
        <w:tc>
          <w:tcPr>
            <w:tcW w:w="1563" w:type="dxa"/>
            <w:tcBorders>
              <w:top w:val="nil"/>
              <w:left w:val="nil"/>
              <w:bottom w:val="nil"/>
              <w:right w:val="nil"/>
            </w:tcBorders>
            <w:shd w:val="clear" w:color="auto" w:fill="auto"/>
            <w:noWrap/>
            <w:vAlign w:val="bottom"/>
            <w:hideMark/>
          </w:tcPr>
          <w:p w14:paraId="289F447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47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7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7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47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7E" w14:textId="77777777" w:rsidR="007110C9" w:rsidRPr="00EB27C8" w:rsidRDefault="000D3DEF">
            <w:pPr>
              <w:contextualSpacing/>
              <w:rPr>
                <w:rFonts w:ascii="Times New Roman" w:eastAsia="Times New Roman" w:hAnsi="Times New Roman" w:cs="Times New Roman"/>
                <w:sz w:val="20"/>
              </w:rPr>
            </w:pPr>
          </w:p>
        </w:tc>
      </w:tr>
      <w:tr w:rsidR="001E1ED4" w14:paraId="289F4486" w14:textId="77777777">
        <w:trPr>
          <w:trHeight w:val="300"/>
        </w:trPr>
        <w:tc>
          <w:tcPr>
            <w:tcW w:w="1563" w:type="dxa"/>
            <w:tcBorders>
              <w:top w:val="nil"/>
              <w:left w:val="nil"/>
              <w:bottom w:val="nil"/>
              <w:right w:val="nil"/>
            </w:tcBorders>
            <w:shd w:val="clear" w:color="auto" w:fill="auto"/>
            <w:noWrap/>
            <w:vAlign w:val="bottom"/>
            <w:hideMark/>
          </w:tcPr>
          <w:p w14:paraId="289F448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48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8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8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8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85" w14:textId="77777777" w:rsidR="007110C9" w:rsidRPr="00EB27C8" w:rsidRDefault="000D3DEF">
            <w:pPr>
              <w:contextualSpacing/>
              <w:rPr>
                <w:rFonts w:ascii="Times New Roman" w:eastAsia="Times New Roman" w:hAnsi="Times New Roman" w:cs="Times New Roman"/>
                <w:sz w:val="20"/>
              </w:rPr>
            </w:pPr>
          </w:p>
        </w:tc>
      </w:tr>
      <w:tr w:rsidR="001E1ED4" w14:paraId="289F448D" w14:textId="77777777">
        <w:trPr>
          <w:trHeight w:val="300"/>
        </w:trPr>
        <w:tc>
          <w:tcPr>
            <w:tcW w:w="1563" w:type="dxa"/>
            <w:tcBorders>
              <w:top w:val="nil"/>
              <w:left w:val="nil"/>
              <w:bottom w:val="nil"/>
              <w:right w:val="nil"/>
            </w:tcBorders>
            <w:shd w:val="clear" w:color="auto" w:fill="auto"/>
            <w:noWrap/>
            <w:vAlign w:val="bottom"/>
            <w:hideMark/>
          </w:tcPr>
          <w:p w14:paraId="289F448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48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8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8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8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8C" w14:textId="77777777" w:rsidR="007110C9" w:rsidRPr="00EB27C8" w:rsidRDefault="000D3DEF">
            <w:pPr>
              <w:contextualSpacing/>
              <w:rPr>
                <w:rFonts w:ascii="Times New Roman" w:eastAsia="Times New Roman" w:hAnsi="Times New Roman" w:cs="Times New Roman"/>
                <w:sz w:val="20"/>
              </w:rPr>
            </w:pPr>
          </w:p>
        </w:tc>
      </w:tr>
      <w:tr w:rsidR="001E1ED4" w14:paraId="289F4493" w14:textId="77777777">
        <w:trPr>
          <w:trHeight w:val="300"/>
        </w:trPr>
        <w:tc>
          <w:tcPr>
            <w:tcW w:w="3189" w:type="dxa"/>
            <w:gridSpan w:val="2"/>
            <w:tcBorders>
              <w:top w:val="nil"/>
              <w:left w:val="nil"/>
              <w:bottom w:val="nil"/>
              <w:right w:val="nil"/>
            </w:tcBorders>
            <w:shd w:val="clear" w:color="auto" w:fill="auto"/>
            <w:noWrap/>
            <w:vAlign w:val="bottom"/>
            <w:hideMark/>
          </w:tcPr>
          <w:p w14:paraId="289F448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48F"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49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9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92" w14:textId="77777777" w:rsidR="007110C9" w:rsidRPr="00EB27C8" w:rsidRDefault="000D3DEF">
            <w:pPr>
              <w:contextualSpacing/>
              <w:rPr>
                <w:rFonts w:ascii="Times New Roman" w:eastAsia="Times New Roman" w:hAnsi="Times New Roman" w:cs="Times New Roman"/>
                <w:sz w:val="20"/>
              </w:rPr>
            </w:pPr>
          </w:p>
        </w:tc>
      </w:tr>
      <w:tr w:rsidR="001E1ED4" w14:paraId="289F449A" w14:textId="77777777">
        <w:trPr>
          <w:trHeight w:val="300"/>
        </w:trPr>
        <w:tc>
          <w:tcPr>
            <w:tcW w:w="1563" w:type="dxa"/>
            <w:tcBorders>
              <w:top w:val="nil"/>
              <w:left w:val="nil"/>
              <w:bottom w:val="nil"/>
              <w:right w:val="nil"/>
            </w:tcBorders>
            <w:shd w:val="clear" w:color="auto" w:fill="auto"/>
            <w:noWrap/>
            <w:vAlign w:val="bottom"/>
            <w:hideMark/>
          </w:tcPr>
          <w:p w14:paraId="289F4494"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495"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49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97"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98"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99" w14:textId="77777777" w:rsidR="007110C9" w:rsidRPr="00EB27C8" w:rsidRDefault="000D3DEF">
            <w:pPr>
              <w:contextualSpacing/>
              <w:rPr>
                <w:rFonts w:ascii="Times New Roman" w:eastAsia="Times New Roman" w:hAnsi="Times New Roman" w:cs="Times New Roman"/>
                <w:sz w:val="20"/>
              </w:rPr>
            </w:pPr>
          </w:p>
        </w:tc>
      </w:tr>
      <w:tr w:rsidR="001E1ED4" w14:paraId="289F449D" w14:textId="77777777">
        <w:trPr>
          <w:trHeight w:val="300"/>
        </w:trPr>
        <w:tc>
          <w:tcPr>
            <w:tcW w:w="1563" w:type="dxa"/>
            <w:tcBorders>
              <w:top w:val="nil"/>
              <w:left w:val="nil"/>
              <w:bottom w:val="nil"/>
              <w:right w:val="nil"/>
            </w:tcBorders>
            <w:shd w:val="clear" w:color="auto" w:fill="auto"/>
            <w:noWrap/>
            <w:vAlign w:val="bottom"/>
            <w:hideMark/>
          </w:tcPr>
          <w:p w14:paraId="289F449B"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49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21 ως έχει    ΔΕΚΤΟ ΚΑΤΑ ΠΛΕΙΟΨΗΦΙΑ</w:t>
            </w:r>
          </w:p>
        </w:tc>
      </w:tr>
      <w:tr w:rsidR="001E1ED4" w14:paraId="289F44A4" w14:textId="77777777">
        <w:trPr>
          <w:trHeight w:val="300"/>
        </w:trPr>
        <w:tc>
          <w:tcPr>
            <w:tcW w:w="1563" w:type="dxa"/>
            <w:tcBorders>
              <w:top w:val="nil"/>
              <w:left w:val="nil"/>
              <w:bottom w:val="nil"/>
              <w:right w:val="nil"/>
            </w:tcBorders>
            <w:shd w:val="clear" w:color="auto" w:fill="auto"/>
            <w:noWrap/>
            <w:vAlign w:val="bottom"/>
            <w:hideMark/>
          </w:tcPr>
          <w:p w14:paraId="289F449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49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A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A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A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A3" w14:textId="77777777" w:rsidR="007110C9" w:rsidRPr="00EB27C8" w:rsidRDefault="000D3DEF">
            <w:pPr>
              <w:contextualSpacing/>
              <w:rPr>
                <w:rFonts w:ascii="Times New Roman" w:eastAsia="Times New Roman" w:hAnsi="Times New Roman" w:cs="Times New Roman"/>
                <w:sz w:val="20"/>
              </w:rPr>
            </w:pPr>
          </w:p>
        </w:tc>
      </w:tr>
      <w:tr w:rsidR="001E1ED4" w14:paraId="289F44AB" w14:textId="77777777">
        <w:trPr>
          <w:trHeight w:val="300"/>
        </w:trPr>
        <w:tc>
          <w:tcPr>
            <w:tcW w:w="1563" w:type="dxa"/>
            <w:tcBorders>
              <w:top w:val="nil"/>
              <w:left w:val="nil"/>
              <w:bottom w:val="nil"/>
              <w:right w:val="nil"/>
            </w:tcBorders>
            <w:shd w:val="clear" w:color="auto" w:fill="auto"/>
            <w:noWrap/>
            <w:vAlign w:val="bottom"/>
            <w:hideMark/>
          </w:tcPr>
          <w:p w14:paraId="289F44A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4A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A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A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A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AA" w14:textId="77777777" w:rsidR="007110C9" w:rsidRPr="00EB27C8" w:rsidRDefault="000D3DEF">
            <w:pPr>
              <w:contextualSpacing/>
              <w:rPr>
                <w:rFonts w:ascii="Times New Roman" w:eastAsia="Times New Roman" w:hAnsi="Times New Roman" w:cs="Times New Roman"/>
                <w:sz w:val="20"/>
              </w:rPr>
            </w:pPr>
          </w:p>
        </w:tc>
      </w:tr>
      <w:tr w:rsidR="001E1ED4" w14:paraId="289F44B2" w14:textId="77777777">
        <w:trPr>
          <w:trHeight w:val="300"/>
        </w:trPr>
        <w:tc>
          <w:tcPr>
            <w:tcW w:w="1563" w:type="dxa"/>
            <w:tcBorders>
              <w:top w:val="nil"/>
              <w:left w:val="nil"/>
              <w:bottom w:val="nil"/>
              <w:right w:val="nil"/>
            </w:tcBorders>
            <w:shd w:val="clear" w:color="auto" w:fill="auto"/>
            <w:noWrap/>
            <w:vAlign w:val="bottom"/>
            <w:hideMark/>
          </w:tcPr>
          <w:p w14:paraId="289F44A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4A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A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A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4B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B1" w14:textId="77777777" w:rsidR="007110C9" w:rsidRPr="00EB27C8" w:rsidRDefault="000D3DEF">
            <w:pPr>
              <w:contextualSpacing/>
              <w:rPr>
                <w:rFonts w:ascii="Times New Roman" w:eastAsia="Times New Roman" w:hAnsi="Times New Roman" w:cs="Times New Roman"/>
                <w:sz w:val="20"/>
              </w:rPr>
            </w:pPr>
          </w:p>
        </w:tc>
      </w:tr>
      <w:tr w:rsidR="001E1ED4" w14:paraId="289F44B9" w14:textId="77777777">
        <w:trPr>
          <w:trHeight w:val="300"/>
        </w:trPr>
        <w:tc>
          <w:tcPr>
            <w:tcW w:w="1563" w:type="dxa"/>
            <w:tcBorders>
              <w:top w:val="nil"/>
              <w:left w:val="nil"/>
              <w:bottom w:val="nil"/>
              <w:right w:val="nil"/>
            </w:tcBorders>
            <w:shd w:val="clear" w:color="auto" w:fill="auto"/>
            <w:noWrap/>
            <w:vAlign w:val="bottom"/>
            <w:hideMark/>
          </w:tcPr>
          <w:p w14:paraId="289F44B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4B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B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B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4B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B8" w14:textId="77777777" w:rsidR="007110C9" w:rsidRPr="00EB27C8" w:rsidRDefault="000D3DEF">
            <w:pPr>
              <w:contextualSpacing/>
              <w:rPr>
                <w:rFonts w:ascii="Times New Roman" w:eastAsia="Times New Roman" w:hAnsi="Times New Roman" w:cs="Times New Roman"/>
                <w:sz w:val="20"/>
              </w:rPr>
            </w:pPr>
          </w:p>
        </w:tc>
      </w:tr>
      <w:tr w:rsidR="001E1ED4" w14:paraId="289F44C0" w14:textId="77777777">
        <w:trPr>
          <w:trHeight w:val="300"/>
        </w:trPr>
        <w:tc>
          <w:tcPr>
            <w:tcW w:w="1563" w:type="dxa"/>
            <w:tcBorders>
              <w:top w:val="nil"/>
              <w:left w:val="nil"/>
              <w:bottom w:val="nil"/>
              <w:right w:val="nil"/>
            </w:tcBorders>
            <w:shd w:val="clear" w:color="auto" w:fill="auto"/>
            <w:noWrap/>
            <w:vAlign w:val="bottom"/>
            <w:hideMark/>
          </w:tcPr>
          <w:p w14:paraId="289F44B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4B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B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B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4B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BF" w14:textId="77777777" w:rsidR="007110C9" w:rsidRPr="00EB27C8" w:rsidRDefault="000D3DEF">
            <w:pPr>
              <w:contextualSpacing/>
              <w:rPr>
                <w:rFonts w:ascii="Times New Roman" w:eastAsia="Times New Roman" w:hAnsi="Times New Roman" w:cs="Times New Roman"/>
                <w:sz w:val="20"/>
              </w:rPr>
            </w:pPr>
          </w:p>
        </w:tc>
      </w:tr>
      <w:tr w:rsidR="001E1ED4" w14:paraId="289F44C7" w14:textId="77777777">
        <w:trPr>
          <w:trHeight w:val="300"/>
        </w:trPr>
        <w:tc>
          <w:tcPr>
            <w:tcW w:w="1563" w:type="dxa"/>
            <w:tcBorders>
              <w:top w:val="nil"/>
              <w:left w:val="nil"/>
              <w:bottom w:val="nil"/>
              <w:right w:val="nil"/>
            </w:tcBorders>
            <w:shd w:val="clear" w:color="auto" w:fill="auto"/>
            <w:noWrap/>
            <w:vAlign w:val="bottom"/>
            <w:hideMark/>
          </w:tcPr>
          <w:p w14:paraId="289F44C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4C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C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C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C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C6" w14:textId="77777777" w:rsidR="007110C9" w:rsidRPr="00EB27C8" w:rsidRDefault="000D3DEF">
            <w:pPr>
              <w:contextualSpacing/>
              <w:rPr>
                <w:rFonts w:ascii="Times New Roman" w:eastAsia="Times New Roman" w:hAnsi="Times New Roman" w:cs="Times New Roman"/>
                <w:sz w:val="20"/>
              </w:rPr>
            </w:pPr>
          </w:p>
        </w:tc>
      </w:tr>
      <w:tr w:rsidR="001E1ED4" w14:paraId="289F44CE" w14:textId="77777777">
        <w:trPr>
          <w:trHeight w:val="300"/>
        </w:trPr>
        <w:tc>
          <w:tcPr>
            <w:tcW w:w="1563" w:type="dxa"/>
            <w:tcBorders>
              <w:top w:val="nil"/>
              <w:left w:val="nil"/>
              <w:bottom w:val="nil"/>
              <w:right w:val="nil"/>
            </w:tcBorders>
            <w:shd w:val="clear" w:color="auto" w:fill="auto"/>
            <w:noWrap/>
            <w:vAlign w:val="bottom"/>
            <w:hideMark/>
          </w:tcPr>
          <w:p w14:paraId="289F44C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4C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C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C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C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CD" w14:textId="77777777" w:rsidR="007110C9" w:rsidRPr="00EB27C8" w:rsidRDefault="000D3DEF">
            <w:pPr>
              <w:contextualSpacing/>
              <w:rPr>
                <w:rFonts w:ascii="Times New Roman" w:eastAsia="Times New Roman" w:hAnsi="Times New Roman" w:cs="Times New Roman"/>
                <w:sz w:val="20"/>
              </w:rPr>
            </w:pPr>
          </w:p>
        </w:tc>
      </w:tr>
      <w:tr w:rsidR="001E1ED4" w14:paraId="289F44D4" w14:textId="77777777">
        <w:trPr>
          <w:trHeight w:val="300"/>
        </w:trPr>
        <w:tc>
          <w:tcPr>
            <w:tcW w:w="3189" w:type="dxa"/>
            <w:gridSpan w:val="2"/>
            <w:tcBorders>
              <w:top w:val="nil"/>
              <w:left w:val="nil"/>
              <w:bottom w:val="nil"/>
              <w:right w:val="nil"/>
            </w:tcBorders>
            <w:shd w:val="clear" w:color="auto" w:fill="auto"/>
            <w:noWrap/>
            <w:vAlign w:val="bottom"/>
            <w:hideMark/>
          </w:tcPr>
          <w:p w14:paraId="289F44C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4D0"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4D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D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D3" w14:textId="77777777" w:rsidR="007110C9" w:rsidRPr="00EB27C8" w:rsidRDefault="000D3DEF">
            <w:pPr>
              <w:contextualSpacing/>
              <w:rPr>
                <w:rFonts w:ascii="Times New Roman" w:eastAsia="Times New Roman" w:hAnsi="Times New Roman" w:cs="Times New Roman"/>
                <w:sz w:val="20"/>
              </w:rPr>
            </w:pPr>
          </w:p>
        </w:tc>
      </w:tr>
      <w:tr w:rsidR="001E1ED4" w14:paraId="289F44DB" w14:textId="77777777">
        <w:trPr>
          <w:trHeight w:val="300"/>
        </w:trPr>
        <w:tc>
          <w:tcPr>
            <w:tcW w:w="1563" w:type="dxa"/>
            <w:tcBorders>
              <w:top w:val="nil"/>
              <w:left w:val="nil"/>
              <w:bottom w:val="nil"/>
              <w:right w:val="nil"/>
            </w:tcBorders>
            <w:shd w:val="clear" w:color="auto" w:fill="auto"/>
            <w:noWrap/>
            <w:vAlign w:val="bottom"/>
            <w:hideMark/>
          </w:tcPr>
          <w:p w14:paraId="289F44D5"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4D6"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4D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D8"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D9"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4DA" w14:textId="77777777" w:rsidR="007110C9" w:rsidRPr="00EB27C8" w:rsidRDefault="000D3DEF">
            <w:pPr>
              <w:contextualSpacing/>
              <w:rPr>
                <w:rFonts w:ascii="Times New Roman" w:eastAsia="Times New Roman" w:hAnsi="Times New Roman" w:cs="Times New Roman"/>
                <w:sz w:val="20"/>
              </w:rPr>
            </w:pPr>
          </w:p>
        </w:tc>
      </w:tr>
      <w:tr w:rsidR="001E1ED4" w14:paraId="289F44DE" w14:textId="77777777">
        <w:trPr>
          <w:trHeight w:val="300"/>
        </w:trPr>
        <w:tc>
          <w:tcPr>
            <w:tcW w:w="1563" w:type="dxa"/>
            <w:tcBorders>
              <w:top w:val="nil"/>
              <w:left w:val="nil"/>
              <w:bottom w:val="nil"/>
              <w:right w:val="nil"/>
            </w:tcBorders>
            <w:shd w:val="clear" w:color="auto" w:fill="auto"/>
            <w:noWrap/>
            <w:vAlign w:val="bottom"/>
            <w:hideMark/>
          </w:tcPr>
          <w:p w14:paraId="289F44DC"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4D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 xml:space="preserve">Άρθρο 22 όπως </w:t>
            </w:r>
            <w:r w:rsidRPr="00EB27C8">
              <w:rPr>
                <w:rFonts w:ascii="Calibri" w:eastAsia="Times New Roman" w:hAnsi="Calibri" w:cs="Times New Roman"/>
                <w:color w:val="000000"/>
                <w:sz w:val="22"/>
                <w:szCs w:val="22"/>
              </w:rPr>
              <w:t>τροποποιήθηκε ΟΜΟΦΩΝΑ</w:t>
            </w:r>
          </w:p>
        </w:tc>
      </w:tr>
      <w:tr w:rsidR="001E1ED4" w14:paraId="289F44E5" w14:textId="77777777">
        <w:trPr>
          <w:trHeight w:val="300"/>
        </w:trPr>
        <w:tc>
          <w:tcPr>
            <w:tcW w:w="1563" w:type="dxa"/>
            <w:tcBorders>
              <w:top w:val="nil"/>
              <w:left w:val="nil"/>
              <w:bottom w:val="nil"/>
              <w:right w:val="nil"/>
            </w:tcBorders>
            <w:shd w:val="clear" w:color="auto" w:fill="auto"/>
            <w:noWrap/>
            <w:vAlign w:val="bottom"/>
            <w:hideMark/>
          </w:tcPr>
          <w:p w14:paraId="289F44D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4E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E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E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E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E4" w14:textId="77777777" w:rsidR="007110C9" w:rsidRPr="00EB27C8" w:rsidRDefault="000D3DEF">
            <w:pPr>
              <w:contextualSpacing/>
              <w:rPr>
                <w:rFonts w:ascii="Times New Roman" w:eastAsia="Times New Roman" w:hAnsi="Times New Roman" w:cs="Times New Roman"/>
                <w:sz w:val="20"/>
              </w:rPr>
            </w:pPr>
          </w:p>
        </w:tc>
      </w:tr>
      <w:tr w:rsidR="001E1ED4" w14:paraId="289F44EC" w14:textId="77777777">
        <w:trPr>
          <w:trHeight w:val="300"/>
        </w:trPr>
        <w:tc>
          <w:tcPr>
            <w:tcW w:w="1563" w:type="dxa"/>
            <w:tcBorders>
              <w:top w:val="nil"/>
              <w:left w:val="nil"/>
              <w:bottom w:val="nil"/>
              <w:right w:val="nil"/>
            </w:tcBorders>
            <w:shd w:val="clear" w:color="auto" w:fill="auto"/>
            <w:noWrap/>
            <w:vAlign w:val="bottom"/>
            <w:hideMark/>
          </w:tcPr>
          <w:p w14:paraId="289F44E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lastRenderedPageBreak/>
              <w:t>Ν.Δ:</w:t>
            </w:r>
          </w:p>
        </w:tc>
        <w:tc>
          <w:tcPr>
            <w:tcW w:w="1626" w:type="dxa"/>
            <w:tcBorders>
              <w:top w:val="nil"/>
              <w:left w:val="nil"/>
              <w:bottom w:val="nil"/>
              <w:right w:val="nil"/>
            </w:tcBorders>
            <w:shd w:val="clear" w:color="auto" w:fill="auto"/>
            <w:noWrap/>
            <w:vAlign w:val="bottom"/>
            <w:hideMark/>
          </w:tcPr>
          <w:p w14:paraId="289F44E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E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E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E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EB" w14:textId="77777777" w:rsidR="007110C9" w:rsidRPr="00EB27C8" w:rsidRDefault="000D3DEF">
            <w:pPr>
              <w:contextualSpacing/>
              <w:rPr>
                <w:rFonts w:ascii="Times New Roman" w:eastAsia="Times New Roman" w:hAnsi="Times New Roman" w:cs="Times New Roman"/>
                <w:sz w:val="20"/>
              </w:rPr>
            </w:pPr>
          </w:p>
        </w:tc>
      </w:tr>
      <w:tr w:rsidR="001E1ED4" w14:paraId="289F44F3" w14:textId="77777777">
        <w:trPr>
          <w:trHeight w:val="300"/>
        </w:trPr>
        <w:tc>
          <w:tcPr>
            <w:tcW w:w="1563" w:type="dxa"/>
            <w:tcBorders>
              <w:top w:val="nil"/>
              <w:left w:val="nil"/>
              <w:bottom w:val="nil"/>
              <w:right w:val="nil"/>
            </w:tcBorders>
            <w:shd w:val="clear" w:color="auto" w:fill="auto"/>
            <w:noWrap/>
            <w:vAlign w:val="bottom"/>
            <w:hideMark/>
          </w:tcPr>
          <w:p w14:paraId="289F44E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4E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E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F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F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F2" w14:textId="77777777" w:rsidR="007110C9" w:rsidRPr="00EB27C8" w:rsidRDefault="000D3DEF">
            <w:pPr>
              <w:contextualSpacing/>
              <w:rPr>
                <w:rFonts w:ascii="Times New Roman" w:eastAsia="Times New Roman" w:hAnsi="Times New Roman" w:cs="Times New Roman"/>
                <w:sz w:val="20"/>
              </w:rPr>
            </w:pPr>
          </w:p>
        </w:tc>
      </w:tr>
      <w:tr w:rsidR="001E1ED4" w14:paraId="289F44FA" w14:textId="77777777">
        <w:trPr>
          <w:trHeight w:val="300"/>
        </w:trPr>
        <w:tc>
          <w:tcPr>
            <w:tcW w:w="1563" w:type="dxa"/>
            <w:tcBorders>
              <w:top w:val="nil"/>
              <w:left w:val="nil"/>
              <w:bottom w:val="nil"/>
              <w:right w:val="nil"/>
            </w:tcBorders>
            <w:shd w:val="clear" w:color="auto" w:fill="auto"/>
            <w:noWrap/>
            <w:vAlign w:val="bottom"/>
            <w:hideMark/>
          </w:tcPr>
          <w:p w14:paraId="289F44F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4F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F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F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F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4F9" w14:textId="77777777" w:rsidR="007110C9" w:rsidRPr="00EB27C8" w:rsidRDefault="000D3DEF">
            <w:pPr>
              <w:contextualSpacing/>
              <w:rPr>
                <w:rFonts w:ascii="Times New Roman" w:eastAsia="Times New Roman" w:hAnsi="Times New Roman" w:cs="Times New Roman"/>
                <w:sz w:val="20"/>
              </w:rPr>
            </w:pPr>
          </w:p>
        </w:tc>
      </w:tr>
      <w:tr w:rsidR="001E1ED4" w14:paraId="289F4501" w14:textId="77777777">
        <w:trPr>
          <w:trHeight w:val="300"/>
        </w:trPr>
        <w:tc>
          <w:tcPr>
            <w:tcW w:w="1563" w:type="dxa"/>
            <w:tcBorders>
              <w:top w:val="nil"/>
              <w:left w:val="nil"/>
              <w:bottom w:val="nil"/>
              <w:right w:val="nil"/>
            </w:tcBorders>
            <w:shd w:val="clear" w:color="auto" w:fill="auto"/>
            <w:noWrap/>
            <w:vAlign w:val="bottom"/>
            <w:hideMark/>
          </w:tcPr>
          <w:p w14:paraId="289F44F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4F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4F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4F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4F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00" w14:textId="77777777" w:rsidR="007110C9" w:rsidRPr="00EB27C8" w:rsidRDefault="000D3DEF">
            <w:pPr>
              <w:contextualSpacing/>
              <w:rPr>
                <w:rFonts w:ascii="Times New Roman" w:eastAsia="Times New Roman" w:hAnsi="Times New Roman" w:cs="Times New Roman"/>
                <w:sz w:val="20"/>
              </w:rPr>
            </w:pPr>
          </w:p>
        </w:tc>
      </w:tr>
      <w:tr w:rsidR="001E1ED4" w14:paraId="289F4508" w14:textId="77777777">
        <w:trPr>
          <w:trHeight w:val="300"/>
        </w:trPr>
        <w:tc>
          <w:tcPr>
            <w:tcW w:w="1563" w:type="dxa"/>
            <w:tcBorders>
              <w:top w:val="nil"/>
              <w:left w:val="nil"/>
              <w:bottom w:val="nil"/>
              <w:right w:val="nil"/>
            </w:tcBorders>
            <w:shd w:val="clear" w:color="auto" w:fill="auto"/>
            <w:noWrap/>
            <w:vAlign w:val="bottom"/>
            <w:hideMark/>
          </w:tcPr>
          <w:p w14:paraId="289F450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50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0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0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0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07" w14:textId="77777777" w:rsidR="007110C9" w:rsidRPr="00EB27C8" w:rsidRDefault="000D3DEF">
            <w:pPr>
              <w:contextualSpacing/>
              <w:rPr>
                <w:rFonts w:ascii="Times New Roman" w:eastAsia="Times New Roman" w:hAnsi="Times New Roman" w:cs="Times New Roman"/>
                <w:sz w:val="20"/>
              </w:rPr>
            </w:pPr>
          </w:p>
        </w:tc>
      </w:tr>
      <w:tr w:rsidR="001E1ED4" w14:paraId="289F450F" w14:textId="77777777">
        <w:trPr>
          <w:trHeight w:val="300"/>
        </w:trPr>
        <w:tc>
          <w:tcPr>
            <w:tcW w:w="1563" w:type="dxa"/>
            <w:tcBorders>
              <w:top w:val="nil"/>
              <w:left w:val="nil"/>
              <w:bottom w:val="nil"/>
              <w:right w:val="nil"/>
            </w:tcBorders>
            <w:shd w:val="clear" w:color="auto" w:fill="auto"/>
            <w:noWrap/>
            <w:vAlign w:val="bottom"/>
            <w:hideMark/>
          </w:tcPr>
          <w:p w14:paraId="289F450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50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0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0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0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0E" w14:textId="77777777" w:rsidR="007110C9" w:rsidRPr="00EB27C8" w:rsidRDefault="000D3DEF">
            <w:pPr>
              <w:contextualSpacing/>
              <w:rPr>
                <w:rFonts w:ascii="Times New Roman" w:eastAsia="Times New Roman" w:hAnsi="Times New Roman" w:cs="Times New Roman"/>
                <w:sz w:val="20"/>
              </w:rPr>
            </w:pPr>
          </w:p>
        </w:tc>
      </w:tr>
      <w:tr w:rsidR="001E1ED4" w14:paraId="289F4515" w14:textId="77777777">
        <w:trPr>
          <w:trHeight w:val="300"/>
        </w:trPr>
        <w:tc>
          <w:tcPr>
            <w:tcW w:w="3189" w:type="dxa"/>
            <w:gridSpan w:val="2"/>
            <w:tcBorders>
              <w:top w:val="nil"/>
              <w:left w:val="nil"/>
              <w:bottom w:val="nil"/>
              <w:right w:val="nil"/>
            </w:tcBorders>
            <w:shd w:val="clear" w:color="auto" w:fill="auto"/>
            <w:noWrap/>
            <w:vAlign w:val="bottom"/>
            <w:hideMark/>
          </w:tcPr>
          <w:p w14:paraId="289F451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511"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51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1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14" w14:textId="77777777" w:rsidR="007110C9" w:rsidRPr="00EB27C8" w:rsidRDefault="000D3DEF">
            <w:pPr>
              <w:contextualSpacing/>
              <w:rPr>
                <w:rFonts w:ascii="Times New Roman" w:eastAsia="Times New Roman" w:hAnsi="Times New Roman" w:cs="Times New Roman"/>
                <w:sz w:val="20"/>
              </w:rPr>
            </w:pPr>
          </w:p>
        </w:tc>
      </w:tr>
      <w:tr w:rsidR="001E1ED4" w14:paraId="289F451C" w14:textId="77777777">
        <w:trPr>
          <w:trHeight w:val="300"/>
        </w:trPr>
        <w:tc>
          <w:tcPr>
            <w:tcW w:w="1563" w:type="dxa"/>
            <w:tcBorders>
              <w:top w:val="nil"/>
              <w:left w:val="nil"/>
              <w:bottom w:val="nil"/>
              <w:right w:val="nil"/>
            </w:tcBorders>
            <w:shd w:val="clear" w:color="auto" w:fill="auto"/>
            <w:noWrap/>
            <w:vAlign w:val="bottom"/>
            <w:hideMark/>
          </w:tcPr>
          <w:p w14:paraId="289F4516"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517"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51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19"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1A"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1B" w14:textId="77777777" w:rsidR="007110C9" w:rsidRPr="00EB27C8" w:rsidRDefault="000D3DEF">
            <w:pPr>
              <w:contextualSpacing/>
              <w:rPr>
                <w:rFonts w:ascii="Times New Roman" w:eastAsia="Times New Roman" w:hAnsi="Times New Roman" w:cs="Times New Roman"/>
                <w:sz w:val="20"/>
              </w:rPr>
            </w:pPr>
          </w:p>
        </w:tc>
      </w:tr>
      <w:tr w:rsidR="001E1ED4" w14:paraId="289F451F" w14:textId="77777777">
        <w:trPr>
          <w:trHeight w:val="300"/>
        </w:trPr>
        <w:tc>
          <w:tcPr>
            <w:tcW w:w="1563" w:type="dxa"/>
            <w:tcBorders>
              <w:top w:val="nil"/>
              <w:left w:val="nil"/>
              <w:bottom w:val="nil"/>
              <w:right w:val="nil"/>
            </w:tcBorders>
            <w:shd w:val="clear" w:color="auto" w:fill="auto"/>
            <w:noWrap/>
            <w:vAlign w:val="bottom"/>
            <w:hideMark/>
          </w:tcPr>
          <w:p w14:paraId="289F451D"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51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23 ως έχει    ΔΕΚΤΟ ΚΑΤΑ ΠΛΕΙΟΨΗΦΙΑ</w:t>
            </w:r>
          </w:p>
        </w:tc>
      </w:tr>
      <w:tr w:rsidR="001E1ED4" w14:paraId="289F4526" w14:textId="77777777">
        <w:trPr>
          <w:trHeight w:val="300"/>
        </w:trPr>
        <w:tc>
          <w:tcPr>
            <w:tcW w:w="1563" w:type="dxa"/>
            <w:tcBorders>
              <w:top w:val="nil"/>
              <w:left w:val="nil"/>
              <w:bottom w:val="nil"/>
              <w:right w:val="nil"/>
            </w:tcBorders>
            <w:shd w:val="clear" w:color="auto" w:fill="auto"/>
            <w:noWrap/>
            <w:vAlign w:val="bottom"/>
            <w:hideMark/>
          </w:tcPr>
          <w:p w14:paraId="289F452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52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2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2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2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25" w14:textId="77777777" w:rsidR="007110C9" w:rsidRPr="00EB27C8" w:rsidRDefault="000D3DEF">
            <w:pPr>
              <w:contextualSpacing/>
              <w:rPr>
                <w:rFonts w:ascii="Times New Roman" w:eastAsia="Times New Roman" w:hAnsi="Times New Roman" w:cs="Times New Roman"/>
                <w:sz w:val="20"/>
              </w:rPr>
            </w:pPr>
          </w:p>
        </w:tc>
      </w:tr>
      <w:tr w:rsidR="001E1ED4" w14:paraId="289F452D" w14:textId="77777777">
        <w:trPr>
          <w:trHeight w:val="300"/>
        </w:trPr>
        <w:tc>
          <w:tcPr>
            <w:tcW w:w="1563" w:type="dxa"/>
            <w:tcBorders>
              <w:top w:val="nil"/>
              <w:left w:val="nil"/>
              <w:bottom w:val="nil"/>
              <w:right w:val="nil"/>
            </w:tcBorders>
            <w:shd w:val="clear" w:color="auto" w:fill="auto"/>
            <w:noWrap/>
            <w:vAlign w:val="bottom"/>
            <w:hideMark/>
          </w:tcPr>
          <w:p w14:paraId="289F452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52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2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2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2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2C" w14:textId="77777777" w:rsidR="007110C9" w:rsidRPr="00EB27C8" w:rsidRDefault="000D3DEF">
            <w:pPr>
              <w:contextualSpacing/>
              <w:rPr>
                <w:rFonts w:ascii="Times New Roman" w:eastAsia="Times New Roman" w:hAnsi="Times New Roman" w:cs="Times New Roman"/>
                <w:sz w:val="20"/>
              </w:rPr>
            </w:pPr>
          </w:p>
        </w:tc>
      </w:tr>
      <w:tr w:rsidR="001E1ED4" w14:paraId="289F4534" w14:textId="77777777">
        <w:trPr>
          <w:trHeight w:val="300"/>
        </w:trPr>
        <w:tc>
          <w:tcPr>
            <w:tcW w:w="1563" w:type="dxa"/>
            <w:tcBorders>
              <w:top w:val="nil"/>
              <w:left w:val="nil"/>
              <w:bottom w:val="nil"/>
              <w:right w:val="nil"/>
            </w:tcBorders>
            <w:shd w:val="clear" w:color="auto" w:fill="auto"/>
            <w:noWrap/>
            <w:vAlign w:val="bottom"/>
            <w:hideMark/>
          </w:tcPr>
          <w:p w14:paraId="289F452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52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3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3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3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33" w14:textId="77777777" w:rsidR="007110C9" w:rsidRPr="00EB27C8" w:rsidRDefault="000D3DEF">
            <w:pPr>
              <w:contextualSpacing/>
              <w:rPr>
                <w:rFonts w:ascii="Times New Roman" w:eastAsia="Times New Roman" w:hAnsi="Times New Roman" w:cs="Times New Roman"/>
                <w:sz w:val="20"/>
              </w:rPr>
            </w:pPr>
          </w:p>
        </w:tc>
      </w:tr>
      <w:tr w:rsidR="001E1ED4" w14:paraId="289F453B" w14:textId="77777777">
        <w:trPr>
          <w:trHeight w:val="300"/>
        </w:trPr>
        <w:tc>
          <w:tcPr>
            <w:tcW w:w="1563" w:type="dxa"/>
            <w:tcBorders>
              <w:top w:val="nil"/>
              <w:left w:val="nil"/>
              <w:bottom w:val="nil"/>
              <w:right w:val="nil"/>
            </w:tcBorders>
            <w:shd w:val="clear" w:color="auto" w:fill="auto"/>
            <w:noWrap/>
            <w:vAlign w:val="bottom"/>
            <w:hideMark/>
          </w:tcPr>
          <w:p w14:paraId="289F453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53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3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3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53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3A" w14:textId="77777777" w:rsidR="007110C9" w:rsidRPr="00EB27C8" w:rsidRDefault="000D3DEF">
            <w:pPr>
              <w:contextualSpacing/>
              <w:rPr>
                <w:rFonts w:ascii="Times New Roman" w:eastAsia="Times New Roman" w:hAnsi="Times New Roman" w:cs="Times New Roman"/>
                <w:sz w:val="20"/>
              </w:rPr>
            </w:pPr>
          </w:p>
        </w:tc>
      </w:tr>
      <w:tr w:rsidR="001E1ED4" w14:paraId="289F4542" w14:textId="77777777">
        <w:trPr>
          <w:trHeight w:val="300"/>
        </w:trPr>
        <w:tc>
          <w:tcPr>
            <w:tcW w:w="1563" w:type="dxa"/>
            <w:tcBorders>
              <w:top w:val="nil"/>
              <w:left w:val="nil"/>
              <w:bottom w:val="nil"/>
              <w:right w:val="nil"/>
            </w:tcBorders>
            <w:shd w:val="clear" w:color="auto" w:fill="auto"/>
            <w:noWrap/>
            <w:vAlign w:val="bottom"/>
            <w:hideMark/>
          </w:tcPr>
          <w:p w14:paraId="289F453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53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3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3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4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41" w14:textId="77777777" w:rsidR="007110C9" w:rsidRPr="00EB27C8" w:rsidRDefault="000D3DEF">
            <w:pPr>
              <w:contextualSpacing/>
              <w:rPr>
                <w:rFonts w:ascii="Times New Roman" w:eastAsia="Times New Roman" w:hAnsi="Times New Roman" w:cs="Times New Roman"/>
                <w:sz w:val="20"/>
              </w:rPr>
            </w:pPr>
          </w:p>
        </w:tc>
      </w:tr>
      <w:tr w:rsidR="001E1ED4" w14:paraId="289F4549" w14:textId="77777777">
        <w:trPr>
          <w:trHeight w:val="300"/>
        </w:trPr>
        <w:tc>
          <w:tcPr>
            <w:tcW w:w="1563" w:type="dxa"/>
            <w:tcBorders>
              <w:top w:val="nil"/>
              <w:left w:val="nil"/>
              <w:bottom w:val="nil"/>
              <w:right w:val="nil"/>
            </w:tcBorders>
            <w:shd w:val="clear" w:color="auto" w:fill="auto"/>
            <w:noWrap/>
            <w:vAlign w:val="bottom"/>
            <w:hideMark/>
          </w:tcPr>
          <w:p w14:paraId="289F454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54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4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4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4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48" w14:textId="77777777" w:rsidR="007110C9" w:rsidRPr="00EB27C8" w:rsidRDefault="000D3DEF">
            <w:pPr>
              <w:contextualSpacing/>
              <w:rPr>
                <w:rFonts w:ascii="Times New Roman" w:eastAsia="Times New Roman" w:hAnsi="Times New Roman" w:cs="Times New Roman"/>
                <w:sz w:val="20"/>
              </w:rPr>
            </w:pPr>
          </w:p>
        </w:tc>
      </w:tr>
      <w:tr w:rsidR="001E1ED4" w14:paraId="289F4550" w14:textId="77777777">
        <w:trPr>
          <w:trHeight w:val="300"/>
        </w:trPr>
        <w:tc>
          <w:tcPr>
            <w:tcW w:w="1563" w:type="dxa"/>
            <w:tcBorders>
              <w:top w:val="nil"/>
              <w:left w:val="nil"/>
              <w:bottom w:val="nil"/>
              <w:right w:val="nil"/>
            </w:tcBorders>
            <w:shd w:val="clear" w:color="auto" w:fill="auto"/>
            <w:noWrap/>
            <w:vAlign w:val="bottom"/>
            <w:hideMark/>
          </w:tcPr>
          <w:p w14:paraId="289F454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54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4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4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4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4F" w14:textId="77777777" w:rsidR="007110C9" w:rsidRPr="00EB27C8" w:rsidRDefault="000D3DEF">
            <w:pPr>
              <w:contextualSpacing/>
              <w:rPr>
                <w:rFonts w:ascii="Times New Roman" w:eastAsia="Times New Roman" w:hAnsi="Times New Roman" w:cs="Times New Roman"/>
                <w:sz w:val="20"/>
              </w:rPr>
            </w:pPr>
          </w:p>
        </w:tc>
      </w:tr>
      <w:tr w:rsidR="001E1ED4" w14:paraId="289F4556" w14:textId="77777777">
        <w:trPr>
          <w:trHeight w:val="300"/>
        </w:trPr>
        <w:tc>
          <w:tcPr>
            <w:tcW w:w="3189" w:type="dxa"/>
            <w:gridSpan w:val="2"/>
            <w:tcBorders>
              <w:top w:val="nil"/>
              <w:left w:val="nil"/>
              <w:bottom w:val="nil"/>
              <w:right w:val="nil"/>
            </w:tcBorders>
            <w:shd w:val="clear" w:color="auto" w:fill="auto"/>
            <w:noWrap/>
            <w:vAlign w:val="bottom"/>
            <w:hideMark/>
          </w:tcPr>
          <w:p w14:paraId="289F455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552"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55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5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55" w14:textId="77777777" w:rsidR="007110C9" w:rsidRPr="00EB27C8" w:rsidRDefault="000D3DEF">
            <w:pPr>
              <w:contextualSpacing/>
              <w:rPr>
                <w:rFonts w:ascii="Times New Roman" w:eastAsia="Times New Roman" w:hAnsi="Times New Roman" w:cs="Times New Roman"/>
                <w:sz w:val="20"/>
              </w:rPr>
            </w:pPr>
          </w:p>
        </w:tc>
      </w:tr>
      <w:tr w:rsidR="001E1ED4" w14:paraId="289F455D" w14:textId="77777777">
        <w:trPr>
          <w:trHeight w:val="300"/>
        </w:trPr>
        <w:tc>
          <w:tcPr>
            <w:tcW w:w="1563" w:type="dxa"/>
            <w:tcBorders>
              <w:top w:val="nil"/>
              <w:left w:val="nil"/>
              <w:bottom w:val="nil"/>
              <w:right w:val="nil"/>
            </w:tcBorders>
            <w:shd w:val="clear" w:color="auto" w:fill="auto"/>
            <w:noWrap/>
            <w:vAlign w:val="bottom"/>
            <w:hideMark/>
          </w:tcPr>
          <w:p w14:paraId="289F4557"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558"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55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5A"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5B"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5C" w14:textId="77777777" w:rsidR="007110C9" w:rsidRPr="00EB27C8" w:rsidRDefault="000D3DEF">
            <w:pPr>
              <w:contextualSpacing/>
              <w:rPr>
                <w:rFonts w:ascii="Times New Roman" w:eastAsia="Times New Roman" w:hAnsi="Times New Roman" w:cs="Times New Roman"/>
                <w:sz w:val="20"/>
              </w:rPr>
            </w:pPr>
          </w:p>
        </w:tc>
      </w:tr>
      <w:tr w:rsidR="001E1ED4" w14:paraId="289F4562" w14:textId="77777777">
        <w:trPr>
          <w:trHeight w:val="300"/>
        </w:trPr>
        <w:tc>
          <w:tcPr>
            <w:tcW w:w="1563" w:type="dxa"/>
            <w:tcBorders>
              <w:top w:val="nil"/>
              <w:left w:val="nil"/>
              <w:bottom w:val="nil"/>
              <w:right w:val="nil"/>
            </w:tcBorders>
            <w:shd w:val="clear" w:color="auto" w:fill="auto"/>
            <w:noWrap/>
            <w:vAlign w:val="bottom"/>
            <w:hideMark/>
          </w:tcPr>
          <w:p w14:paraId="289F455E" w14:textId="77777777" w:rsidR="007110C9" w:rsidRPr="00EB27C8" w:rsidRDefault="000D3DEF">
            <w:pPr>
              <w:contextualSpacing/>
              <w:rPr>
                <w:rFonts w:ascii="Times New Roman" w:eastAsia="Times New Roman" w:hAnsi="Times New Roman" w:cs="Times New Roman"/>
                <w:sz w:val="20"/>
              </w:rPr>
            </w:pPr>
          </w:p>
        </w:tc>
        <w:tc>
          <w:tcPr>
            <w:tcW w:w="4344" w:type="dxa"/>
            <w:gridSpan w:val="3"/>
            <w:tcBorders>
              <w:top w:val="nil"/>
              <w:left w:val="nil"/>
              <w:bottom w:val="nil"/>
              <w:right w:val="nil"/>
            </w:tcBorders>
            <w:shd w:val="clear" w:color="auto" w:fill="auto"/>
            <w:noWrap/>
            <w:vAlign w:val="bottom"/>
            <w:hideMark/>
          </w:tcPr>
          <w:p w14:paraId="289F455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24 ως έχει  ΟΜΟΦΩΝΑ</w:t>
            </w:r>
          </w:p>
        </w:tc>
        <w:tc>
          <w:tcPr>
            <w:tcW w:w="222" w:type="dxa"/>
            <w:tcBorders>
              <w:top w:val="nil"/>
              <w:left w:val="nil"/>
              <w:bottom w:val="nil"/>
              <w:right w:val="nil"/>
            </w:tcBorders>
            <w:shd w:val="clear" w:color="auto" w:fill="auto"/>
            <w:noWrap/>
            <w:vAlign w:val="bottom"/>
            <w:hideMark/>
          </w:tcPr>
          <w:p w14:paraId="289F456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61" w14:textId="77777777" w:rsidR="007110C9" w:rsidRPr="00EB27C8" w:rsidRDefault="000D3DEF">
            <w:pPr>
              <w:contextualSpacing/>
              <w:rPr>
                <w:rFonts w:ascii="Times New Roman" w:eastAsia="Times New Roman" w:hAnsi="Times New Roman" w:cs="Times New Roman"/>
                <w:sz w:val="20"/>
              </w:rPr>
            </w:pPr>
          </w:p>
        </w:tc>
      </w:tr>
      <w:tr w:rsidR="001E1ED4" w14:paraId="289F4569" w14:textId="77777777">
        <w:trPr>
          <w:trHeight w:val="300"/>
        </w:trPr>
        <w:tc>
          <w:tcPr>
            <w:tcW w:w="1563" w:type="dxa"/>
            <w:tcBorders>
              <w:top w:val="nil"/>
              <w:left w:val="nil"/>
              <w:bottom w:val="nil"/>
              <w:right w:val="nil"/>
            </w:tcBorders>
            <w:shd w:val="clear" w:color="auto" w:fill="auto"/>
            <w:noWrap/>
            <w:vAlign w:val="bottom"/>
            <w:hideMark/>
          </w:tcPr>
          <w:p w14:paraId="289F456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56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6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6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6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68" w14:textId="77777777" w:rsidR="007110C9" w:rsidRPr="00EB27C8" w:rsidRDefault="000D3DEF">
            <w:pPr>
              <w:contextualSpacing/>
              <w:rPr>
                <w:rFonts w:ascii="Times New Roman" w:eastAsia="Times New Roman" w:hAnsi="Times New Roman" w:cs="Times New Roman"/>
                <w:sz w:val="20"/>
              </w:rPr>
            </w:pPr>
          </w:p>
        </w:tc>
      </w:tr>
      <w:tr w:rsidR="001E1ED4" w14:paraId="289F4570" w14:textId="77777777">
        <w:trPr>
          <w:trHeight w:val="300"/>
        </w:trPr>
        <w:tc>
          <w:tcPr>
            <w:tcW w:w="1563" w:type="dxa"/>
            <w:tcBorders>
              <w:top w:val="nil"/>
              <w:left w:val="nil"/>
              <w:bottom w:val="nil"/>
              <w:right w:val="nil"/>
            </w:tcBorders>
            <w:shd w:val="clear" w:color="auto" w:fill="auto"/>
            <w:noWrap/>
            <w:vAlign w:val="bottom"/>
            <w:hideMark/>
          </w:tcPr>
          <w:p w14:paraId="289F456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56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6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6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6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6F" w14:textId="77777777" w:rsidR="007110C9" w:rsidRPr="00EB27C8" w:rsidRDefault="000D3DEF">
            <w:pPr>
              <w:contextualSpacing/>
              <w:rPr>
                <w:rFonts w:ascii="Times New Roman" w:eastAsia="Times New Roman" w:hAnsi="Times New Roman" w:cs="Times New Roman"/>
                <w:sz w:val="20"/>
              </w:rPr>
            </w:pPr>
          </w:p>
        </w:tc>
      </w:tr>
      <w:tr w:rsidR="001E1ED4" w14:paraId="289F4577" w14:textId="77777777">
        <w:trPr>
          <w:trHeight w:val="300"/>
        </w:trPr>
        <w:tc>
          <w:tcPr>
            <w:tcW w:w="1563" w:type="dxa"/>
            <w:tcBorders>
              <w:top w:val="nil"/>
              <w:left w:val="nil"/>
              <w:bottom w:val="nil"/>
              <w:right w:val="nil"/>
            </w:tcBorders>
            <w:shd w:val="clear" w:color="auto" w:fill="auto"/>
            <w:noWrap/>
            <w:vAlign w:val="bottom"/>
            <w:hideMark/>
          </w:tcPr>
          <w:p w14:paraId="289F457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57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7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7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7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76" w14:textId="77777777" w:rsidR="007110C9" w:rsidRPr="00EB27C8" w:rsidRDefault="000D3DEF">
            <w:pPr>
              <w:contextualSpacing/>
              <w:rPr>
                <w:rFonts w:ascii="Times New Roman" w:eastAsia="Times New Roman" w:hAnsi="Times New Roman" w:cs="Times New Roman"/>
                <w:sz w:val="20"/>
              </w:rPr>
            </w:pPr>
          </w:p>
        </w:tc>
      </w:tr>
      <w:tr w:rsidR="001E1ED4" w14:paraId="289F457E" w14:textId="77777777">
        <w:trPr>
          <w:trHeight w:val="300"/>
        </w:trPr>
        <w:tc>
          <w:tcPr>
            <w:tcW w:w="1563" w:type="dxa"/>
            <w:tcBorders>
              <w:top w:val="nil"/>
              <w:left w:val="nil"/>
              <w:bottom w:val="nil"/>
              <w:right w:val="nil"/>
            </w:tcBorders>
            <w:shd w:val="clear" w:color="auto" w:fill="auto"/>
            <w:noWrap/>
            <w:vAlign w:val="bottom"/>
            <w:hideMark/>
          </w:tcPr>
          <w:p w14:paraId="289F457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57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7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7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7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7D" w14:textId="77777777" w:rsidR="007110C9" w:rsidRPr="00EB27C8" w:rsidRDefault="000D3DEF">
            <w:pPr>
              <w:contextualSpacing/>
              <w:rPr>
                <w:rFonts w:ascii="Times New Roman" w:eastAsia="Times New Roman" w:hAnsi="Times New Roman" w:cs="Times New Roman"/>
                <w:sz w:val="20"/>
              </w:rPr>
            </w:pPr>
          </w:p>
        </w:tc>
      </w:tr>
      <w:tr w:rsidR="001E1ED4" w14:paraId="289F4585" w14:textId="77777777">
        <w:trPr>
          <w:trHeight w:val="300"/>
        </w:trPr>
        <w:tc>
          <w:tcPr>
            <w:tcW w:w="1563" w:type="dxa"/>
            <w:tcBorders>
              <w:top w:val="nil"/>
              <w:left w:val="nil"/>
              <w:bottom w:val="nil"/>
              <w:right w:val="nil"/>
            </w:tcBorders>
            <w:shd w:val="clear" w:color="auto" w:fill="auto"/>
            <w:noWrap/>
            <w:vAlign w:val="bottom"/>
            <w:hideMark/>
          </w:tcPr>
          <w:p w14:paraId="289F457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58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8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8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8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84" w14:textId="77777777" w:rsidR="007110C9" w:rsidRPr="00EB27C8" w:rsidRDefault="000D3DEF">
            <w:pPr>
              <w:contextualSpacing/>
              <w:rPr>
                <w:rFonts w:ascii="Times New Roman" w:eastAsia="Times New Roman" w:hAnsi="Times New Roman" w:cs="Times New Roman"/>
                <w:sz w:val="20"/>
              </w:rPr>
            </w:pPr>
          </w:p>
        </w:tc>
      </w:tr>
      <w:tr w:rsidR="001E1ED4" w14:paraId="289F458C" w14:textId="77777777">
        <w:trPr>
          <w:trHeight w:val="300"/>
        </w:trPr>
        <w:tc>
          <w:tcPr>
            <w:tcW w:w="1563" w:type="dxa"/>
            <w:tcBorders>
              <w:top w:val="nil"/>
              <w:left w:val="nil"/>
              <w:bottom w:val="nil"/>
              <w:right w:val="nil"/>
            </w:tcBorders>
            <w:shd w:val="clear" w:color="auto" w:fill="auto"/>
            <w:noWrap/>
            <w:vAlign w:val="bottom"/>
            <w:hideMark/>
          </w:tcPr>
          <w:p w14:paraId="289F458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58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8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8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8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8B" w14:textId="77777777" w:rsidR="007110C9" w:rsidRPr="00EB27C8" w:rsidRDefault="000D3DEF">
            <w:pPr>
              <w:contextualSpacing/>
              <w:rPr>
                <w:rFonts w:ascii="Times New Roman" w:eastAsia="Times New Roman" w:hAnsi="Times New Roman" w:cs="Times New Roman"/>
                <w:sz w:val="20"/>
              </w:rPr>
            </w:pPr>
          </w:p>
        </w:tc>
      </w:tr>
      <w:tr w:rsidR="001E1ED4" w14:paraId="289F4593" w14:textId="77777777">
        <w:trPr>
          <w:trHeight w:val="300"/>
        </w:trPr>
        <w:tc>
          <w:tcPr>
            <w:tcW w:w="1563" w:type="dxa"/>
            <w:tcBorders>
              <w:top w:val="nil"/>
              <w:left w:val="nil"/>
              <w:bottom w:val="nil"/>
              <w:right w:val="nil"/>
            </w:tcBorders>
            <w:shd w:val="clear" w:color="auto" w:fill="auto"/>
            <w:noWrap/>
            <w:vAlign w:val="bottom"/>
            <w:hideMark/>
          </w:tcPr>
          <w:p w14:paraId="289F458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58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8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9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9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92" w14:textId="77777777" w:rsidR="007110C9" w:rsidRPr="00EB27C8" w:rsidRDefault="000D3DEF">
            <w:pPr>
              <w:contextualSpacing/>
              <w:rPr>
                <w:rFonts w:ascii="Times New Roman" w:eastAsia="Times New Roman" w:hAnsi="Times New Roman" w:cs="Times New Roman"/>
                <w:sz w:val="20"/>
              </w:rPr>
            </w:pPr>
          </w:p>
        </w:tc>
      </w:tr>
      <w:tr w:rsidR="001E1ED4" w14:paraId="289F4599" w14:textId="77777777">
        <w:trPr>
          <w:trHeight w:val="300"/>
        </w:trPr>
        <w:tc>
          <w:tcPr>
            <w:tcW w:w="3189" w:type="dxa"/>
            <w:gridSpan w:val="2"/>
            <w:tcBorders>
              <w:top w:val="nil"/>
              <w:left w:val="nil"/>
              <w:bottom w:val="nil"/>
              <w:right w:val="nil"/>
            </w:tcBorders>
            <w:shd w:val="clear" w:color="auto" w:fill="auto"/>
            <w:noWrap/>
            <w:vAlign w:val="bottom"/>
            <w:hideMark/>
          </w:tcPr>
          <w:p w14:paraId="289F459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595"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59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9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98" w14:textId="77777777" w:rsidR="007110C9" w:rsidRPr="00EB27C8" w:rsidRDefault="000D3DEF">
            <w:pPr>
              <w:contextualSpacing/>
              <w:rPr>
                <w:rFonts w:ascii="Times New Roman" w:eastAsia="Times New Roman" w:hAnsi="Times New Roman" w:cs="Times New Roman"/>
                <w:sz w:val="20"/>
              </w:rPr>
            </w:pPr>
          </w:p>
        </w:tc>
      </w:tr>
      <w:tr w:rsidR="001E1ED4" w14:paraId="289F45A0" w14:textId="77777777">
        <w:trPr>
          <w:trHeight w:val="300"/>
        </w:trPr>
        <w:tc>
          <w:tcPr>
            <w:tcW w:w="1563" w:type="dxa"/>
            <w:tcBorders>
              <w:top w:val="nil"/>
              <w:left w:val="nil"/>
              <w:bottom w:val="nil"/>
              <w:right w:val="nil"/>
            </w:tcBorders>
            <w:shd w:val="clear" w:color="auto" w:fill="auto"/>
            <w:noWrap/>
            <w:vAlign w:val="bottom"/>
            <w:hideMark/>
          </w:tcPr>
          <w:p w14:paraId="289F459A"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59B"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59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9D"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9E"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9F" w14:textId="77777777" w:rsidR="007110C9" w:rsidRPr="00EB27C8" w:rsidRDefault="000D3DEF">
            <w:pPr>
              <w:contextualSpacing/>
              <w:rPr>
                <w:rFonts w:ascii="Times New Roman" w:eastAsia="Times New Roman" w:hAnsi="Times New Roman" w:cs="Times New Roman"/>
                <w:sz w:val="20"/>
              </w:rPr>
            </w:pPr>
          </w:p>
        </w:tc>
      </w:tr>
      <w:tr w:rsidR="001E1ED4" w14:paraId="289F45A3" w14:textId="77777777">
        <w:trPr>
          <w:trHeight w:val="300"/>
        </w:trPr>
        <w:tc>
          <w:tcPr>
            <w:tcW w:w="1563" w:type="dxa"/>
            <w:tcBorders>
              <w:top w:val="nil"/>
              <w:left w:val="nil"/>
              <w:bottom w:val="nil"/>
              <w:right w:val="nil"/>
            </w:tcBorders>
            <w:shd w:val="clear" w:color="auto" w:fill="auto"/>
            <w:noWrap/>
            <w:vAlign w:val="bottom"/>
            <w:hideMark/>
          </w:tcPr>
          <w:p w14:paraId="289F45A1"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5A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25 ως έχει    ΔΕΚΤΟ ΚΑΤΑ ΠΛΕΙΟΨΗΦΙΑ</w:t>
            </w:r>
          </w:p>
        </w:tc>
      </w:tr>
      <w:tr w:rsidR="001E1ED4" w14:paraId="289F45AA" w14:textId="77777777">
        <w:trPr>
          <w:trHeight w:val="300"/>
        </w:trPr>
        <w:tc>
          <w:tcPr>
            <w:tcW w:w="1563" w:type="dxa"/>
            <w:tcBorders>
              <w:top w:val="nil"/>
              <w:left w:val="nil"/>
              <w:bottom w:val="nil"/>
              <w:right w:val="nil"/>
            </w:tcBorders>
            <w:shd w:val="clear" w:color="auto" w:fill="auto"/>
            <w:noWrap/>
            <w:vAlign w:val="bottom"/>
            <w:hideMark/>
          </w:tcPr>
          <w:p w14:paraId="289F45A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5A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A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A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A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A9" w14:textId="77777777" w:rsidR="007110C9" w:rsidRPr="00EB27C8" w:rsidRDefault="000D3DEF">
            <w:pPr>
              <w:contextualSpacing/>
              <w:rPr>
                <w:rFonts w:ascii="Times New Roman" w:eastAsia="Times New Roman" w:hAnsi="Times New Roman" w:cs="Times New Roman"/>
                <w:sz w:val="20"/>
              </w:rPr>
            </w:pPr>
          </w:p>
        </w:tc>
      </w:tr>
      <w:tr w:rsidR="001E1ED4" w14:paraId="289F45B1" w14:textId="77777777">
        <w:trPr>
          <w:trHeight w:val="300"/>
        </w:trPr>
        <w:tc>
          <w:tcPr>
            <w:tcW w:w="1563" w:type="dxa"/>
            <w:tcBorders>
              <w:top w:val="nil"/>
              <w:left w:val="nil"/>
              <w:bottom w:val="nil"/>
              <w:right w:val="nil"/>
            </w:tcBorders>
            <w:shd w:val="clear" w:color="auto" w:fill="auto"/>
            <w:noWrap/>
            <w:vAlign w:val="bottom"/>
            <w:hideMark/>
          </w:tcPr>
          <w:p w14:paraId="289F45A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5A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A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A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A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B0" w14:textId="77777777" w:rsidR="007110C9" w:rsidRPr="00EB27C8" w:rsidRDefault="000D3DEF">
            <w:pPr>
              <w:contextualSpacing/>
              <w:rPr>
                <w:rFonts w:ascii="Times New Roman" w:eastAsia="Times New Roman" w:hAnsi="Times New Roman" w:cs="Times New Roman"/>
                <w:sz w:val="20"/>
              </w:rPr>
            </w:pPr>
          </w:p>
        </w:tc>
      </w:tr>
      <w:tr w:rsidR="001E1ED4" w14:paraId="289F45B8" w14:textId="77777777">
        <w:trPr>
          <w:trHeight w:val="300"/>
        </w:trPr>
        <w:tc>
          <w:tcPr>
            <w:tcW w:w="1563" w:type="dxa"/>
            <w:tcBorders>
              <w:top w:val="nil"/>
              <w:left w:val="nil"/>
              <w:bottom w:val="nil"/>
              <w:right w:val="nil"/>
            </w:tcBorders>
            <w:shd w:val="clear" w:color="auto" w:fill="auto"/>
            <w:noWrap/>
            <w:vAlign w:val="bottom"/>
            <w:hideMark/>
          </w:tcPr>
          <w:p w14:paraId="289F45B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5B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B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B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B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B7" w14:textId="77777777" w:rsidR="007110C9" w:rsidRPr="00EB27C8" w:rsidRDefault="000D3DEF">
            <w:pPr>
              <w:contextualSpacing/>
              <w:rPr>
                <w:rFonts w:ascii="Times New Roman" w:eastAsia="Times New Roman" w:hAnsi="Times New Roman" w:cs="Times New Roman"/>
                <w:sz w:val="20"/>
              </w:rPr>
            </w:pPr>
          </w:p>
        </w:tc>
      </w:tr>
      <w:tr w:rsidR="001E1ED4" w14:paraId="289F45BF" w14:textId="77777777">
        <w:trPr>
          <w:trHeight w:val="300"/>
        </w:trPr>
        <w:tc>
          <w:tcPr>
            <w:tcW w:w="1563" w:type="dxa"/>
            <w:tcBorders>
              <w:top w:val="nil"/>
              <w:left w:val="nil"/>
              <w:bottom w:val="nil"/>
              <w:right w:val="nil"/>
            </w:tcBorders>
            <w:shd w:val="clear" w:color="auto" w:fill="auto"/>
            <w:noWrap/>
            <w:vAlign w:val="bottom"/>
            <w:hideMark/>
          </w:tcPr>
          <w:p w14:paraId="289F45B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5B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B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B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B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BE" w14:textId="77777777" w:rsidR="007110C9" w:rsidRPr="00EB27C8" w:rsidRDefault="000D3DEF">
            <w:pPr>
              <w:contextualSpacing/>
              <w:rPr>
                <w:rFonts w:ascii="Times New Roman" w:eastAsia="Times New Roman" w:hAnsi="Times New Roman" w:cs="Times New Roman"/>
                <w:sz w:val="20"/>
              </w:rPr>
            </w:pPr>
          </w:p>
        </w:tc>
      </w:tr>
      <w:tr w:rsidR="001E1ED4" w14:paraId="289F45C6" w14:textId="77777777">
        <w:trPr>
          <w:trHeight w:val="300"/>
        </w:trPr>
        <w:tc>
          <w:tcPr>
            <w:tcW w:w="1563" w:type="dxa"/>
            <w:tcBorders>
              <w:top w:val="nil"/>
              <w:left w:val="nil"/>
              <w:bottom w:val="nil"/>
              <w:right w:val="nil"/>
            </w:tcBorders>
            <w:shd w:val="clear" w:color="auto" w:fill="auto"/>
            <w:noWrap/>
            <w:vAlign w:val="bottom"/>
            <w:hideMark/>
          </w:tcPr>
          <w:p w14:paraId="289F45C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5C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C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C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5C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C5" w14:textId="77777777" w:rsidR="007110C9" w:rsidRPr="00EB27C8" w:rsidRDefault="000D3DEF">
            <w:pPr>
              <w:contextualSpacing/>
              <w:rPr>
                <w:rFonts w:ascii="Times New Roman" w:eastAsia="Times New Roman" w:hAnsi="Times New Roman" w:cs="Times New Roman"/>
                <w:sz w:val="20"/>
              </w:rPr>
            </w:pPr>
          </w:p>
        </w:tc>
      </w:tr>
      <w:tr w:rsidR="001E1ED4" w14:paraId="289F45CD" w14:textId="77777777">
        <w:trPr>
          <w:trHeight w:val="300"/>
        </w:trPr>
        <w:tc>
          <w:tcPr>
            <w:tcW w:w="1563" w:type="dxa"/>
            <w:tcBorders>
              <w:top w:val="nil"/>
              <w:left w:val="nil"/>
              <w:bottom w:val="nil"/>
              <w:right w:val="nil"/>
            </w:tcBorders>
            <w:shd w:val="clear" w:color="auto" w:fill="auto"/>
            <w:noWrap/>
            <w:vAlign w:val="bottom"/>
            <w:hideMark/>
          </w:tcPr>
          <w:p w14:paraId="289F45C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5C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C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C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C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CC" w14:textId="77777777" w:rsidR="007110C9" w:rsidRPr="00EB27C8" w:rsidRDefault="000D3DEF">
            <w:pPr>
              <w:contextualSpacing/>
              <w:rPr>
                <w:rFonts w:ascii="Times New Roman" w:eastAsia="Times New Roman" w:hAnsi="Times New Roman" w:cs="Times New Roman"/>
                <w:sz w:val="20"/>
              </w:rPr>
            </w:pPr>
          </w:p>
        </w:tc>
      </w:tr>
      <w:tr w:rsidR="001E1ED4" w14:paraId="289F45D4" w14:textId="77777777">
        <w:trPr>
          <w:trHeight w:val="300"/>
        </w:trPr>
        <w:tc>
          <w:tcPr>
            <w:tcW w:w="1563" w:type="dxa"/>
            <w:tcBorders>
              <w:top w:val="nil"/>
              <w:left w:val="nil"/>
              <w:bottom w:val="nil"/>
              <w:right w:val="nil"/>
            </w:tcBorders>
            <w:shd w:val="clear" w:color="auto" w:fill="auto"/>
            <w:noWrap/>
            <w:vAlign w:val="bottom"/>
            <w:hideMark/>
          </w:tcPr>
          <w:p w14:paraId="289F45C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5C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D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D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D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D3" w14:textId="77777777" w:rsidR="007110C9" w:rsidRPr="00EB27C8" w:rsidRDefault="000D3DEF">
            <w:pPr>
              <w:contextualSpacing/>
              <w:rPr>
                <w:rFonts w:ascii="Times New Roman" w:eastAsia="Times New Roman" w:hAnsi="Times New Roman" w:cs="Times New Roman"/>
                <w:sz w:val="20"/>
              </w:rPr>
            </w:pPr>
          </w:p>
        </w:tc>
      </w:tr>
      <w:tr w:rsidR="001E1ED4" w14:paraId="289F45DA" w14:textId="77777777">
        <w:trPr>
          <w:trHeight w:val="300"/>
        </w:trPr>
        <w:tc>
          <w:tcPr>
            <w:tcW w:w="3189" w:type="dxa"/>
            <w:gridSpan w:val="2"/>
            <w:tcBorders>
              <w:top w:val="nil"/>
              <w:left w:val="nil"/>
              <w:bottom w:val="nil"/>
              <w:right w:val="nil"/>
            </w:tcBorders>
            <w:shd w:val="clear" w:color="auto" w:fill="auto"/>
            <w:noWrap/>
            <w:vAlign w:val="bottom"/>
            <w:hideMark/>
          </w:tcPr>
          <w:p w14:paraId="289F45D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5D6"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5D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D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D9" w14:textId="77777777" w:rsidR="007110C9" w:rsidRPr="00EB27C8" w:rsidRDefault="000D3DEF">
            <w:pPr>
              <w:contextualSpacing/>
              <w:rPr>
                <w:rFonts w:ascii="Times New Roman" w:eastAsia="Times New Roman" w:hAnsi="Times New Roman" w:cs="Times New Roman"/>
                <w:sz w:val="20"/>
              </w:rPr>
            </w:pPr>
          </w:p>
        </w:tc>
      </w:tr>
      <w:tr w:rsidR="001E1ED4" w14:paraId="289F45E1" w14:textId="77777777">
        <w:trPr>
          <w:trHeight w:val="300"/>
        </w:trPr>
        <w:tc>
          <w:tcPr>
            <w:tcW w:w="1563" w:type="dxa"/>
            <w:tcBorders>
              <w:top w:val="nil"/>
              <w:left w:val="nil"/>
              <w:bottom w:val="nil"/>
              <w:right w:val="nil"/>
            </w:tcBorders>
            <w:shd w:val="clear" w:color="auto" w:fill="auto"/>
            <w:noWrap/>
            <w:vAlign w:val="bottom"/>
            <w:hideMark/>
          </w:tcPr>
          <w:p w14:paraId="289F45DB"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5DC"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5D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DE"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DF"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5E0" w14:textId="77777777" w:rsidR="007110C9" w:rsidRPr="00EB27C8" w:rsidRDefault="000D3DEF">
            <w:pPr>
              <w:contextualSpacing/>
              <w:rPr>
                <w:rFonts w:ascii="Times New Roman" w:eastAsia="Times New Roman" w:hAnsi="Times New Roman" w:cs="Times New Roman"/>
                <w:sz w:val="20"/>
              </w:rPr>
            </w:pPr>
          </w:p>
        </w:tc>
      </w:tr>
      <w:tr w:rsidR="001E1ED4" w14:paraId="289F45E4" w14:textId="77777777">
        <w:trPr>
          <w:trHeight w:val="300"/>
        </w:trPr>
        <w:tc>
          <w:tcPr>
            <w:tcW w:w="1563" w:type="dxa"/>
            <w:tcBorders>
              <w:top w:val="nil"/>
              <w:left w:val="nil"/>
              <w:bottom w:val="nil"/>
              <w:right w:val="nil"/>
            </w:tcBorders>
            <w:shd w:val="clear" w:color="auto" w:fill="auto"/>
            <w:noWrap/>
            <w:vAlign w:val="bottom"/>
            <w:hideMark/>
          </w:tcPr>
          <w:p w14:paraId="289F45E2"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5E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26 ως έχει    ΔΕΚΤΟ ΚΑΤΑ ΠΛΕΙΟΨΗΦΙΑ</w:t>
            </w:r>
          </w:p>
        </w:tc>
      </w:tr>
      <w:tr w:rsidR="001E1ED4" w14:paraId="289F45EB" w14:textId="77777777">
        <w:trPr>
          <w:trHeight w:val="300"/>
        </w:trPr>
        <w:tc>
          <w:tcPr>
            <w:tcW w:w="1563" w:type="dxa"/>
            <w:tcBorders>
              <w:top w:val="nil"/>
              <w:left w:val="nil"/>
              <w:bottom w:val="nil"/>
              <w:right w:val="nil"/>
            </w:tcBorders>
            <w:shd w:val="clear" w:color="auto" w:fill="auto"/>
            <w:noWrap/>
            <w:vAlign w:val="bottom"/>
            <w:hideMark/>
          </w:tcPr>
          <w:p w14:paraId="289F45E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5E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E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E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E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EA" w14:textId="77777777" w:rsidR="007110C9" w:rsidRPr="00EB27C8" w:rsidRDefault="000D3DEF">
            <w:pPr>
              <w:contextualSpacing/>
              <w:rPr>
                <w:rFonts w:ascii="Times New Roman" w:eastAsia="Times New Roman" w:hAnsi="Times New Roman" w:cs="Times New Roman"/>
                <w:sz w:val="20"/>
              </w:rPr>
            </w:pPr>
          </w:p>
        </w:tc>
      </w:tr>
      <w:tr w:rsidR="001E1ED4" w14:paraId="289F45F2" w14:textId="77777777">
        <w:trPr>
          <w:trHeight w:val="300"/>
        </w:trPr>
        <w:tc>
          <w:tcPr>
            <w:tcW w:w="1563" w:type="dxa"/>
            <w:tcBorders>
              <w:top w:val="nil"/>
              <w:left w:val="nil"/>
              <w:bottom w:val="nil"/>
              <w:right w:val="nil"/>
            </w:tcBorders>
            <w:shd w:val="clear" w:color="auto" w:fill="auto"/>
            <w:noWrap/>
            <w:vAlign w:val="bottom"/>
            <w:hideMark/>
          </w:tcPr>
          <w:p w14:paraId="289F45E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5E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E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E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F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F1" w14:textId="77777777" w:rsidR="007110C9" w:rsidRPr="00EB27C8" w:rsidRDefault="000D3DEF">
            <w:pPr>
              <w:contextualSpacing/>
              <w:rPr>
                <w:rFonts w:ascii="Times New Roman" w:eastAsia="Times New Roman" w:hAnsi="Times New Roman" w:cs="Times New Roman"/>
                <w:sz w:val="20"/>
              </w:rPr>
            </w:pPr>
          </w:p>
        </w:tc>
      </w:tr>
      <w:tr w:rsidR="001E1ED4" w14:paraId="289F45F9" w14:textId="77777777">
        <w:trPr>
          <w:trHeight w:val="300"/>
        </w:trPr>
        <w:tc>
          <w:tcPr>
            <w:tcW w:w="1563" w:type="dxa"/>
            <w:tcBorders>
              <w:top w:val="nil"/>
              <w:left w:val="nil"/>
              <w:bottom w:val="nil"/>
              <w:right w:val="nil"/>
            </w:tcBorders>
            <w:shd w:val="clear" w:color="auto" w:fill="auto"/>
            <w:noWrap/>
            <w:vAlign w:val="bottom"/>
            <w:hideMark/>
          </w:tcPr>
          <w:p w14:paraId="289F45F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5F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F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F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F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F8" w14:textId="77777777" w:rsidR="007110C9" w:rsidRPr="00EB27C8" w:rsidRDefault="000D3DEF">
            <w:pPr>
              <w:contextualSpacing/>
              <w:rPr>
                <w:rFonts w:ascii="Times New Roman" w:eastAsia="Times New Roman" w:hAnsi="Times New Roman" w:cs="Times New Roman"/>
                <w:sz w:val="20"/>
              </w:rPr>
            </w:pPr>
          </w:p>
        </w:tc>
      </w:tr>
      <w:tr w:rsidR="001E1ED4" w14:paraId="289F4600" w14:textId="77777777">
        <w:trPr>
          <w:trHeight w:val="300"/>
        </w:trPr>
        <w:tc>
          <w:tcPr>
            <w:tcW w:w="1563" w:type="dxa"/>
            <w:tcBorders>
              <w:top w:val="nil"/>
              <w:left w:val="nil"/>
              <w:bottom w:val="nil"/>
              <w:right w:val="nil"/>
            </w:tcBorders>
            <w:shd w:val="clear" w:color="auto" w:fill="auto"/>
            <w:noWrap/>
            <w:vAlign w:val="bottom"/>
            <w:hideMark/>
          </w:tcPr>
          <w:p w14:paraId="289F45F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5F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5F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5F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5F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5FF" w14:textId="77777777" w:rsidR="007110C9" w:rsidRPr="00EB27C8" w:rsidRDefault="000D3DEF">
            <w:pPr>
              <w:contextualSpacing/>
              <w:rPr>
                <w:rFonts w:ascii="Times New Roman" w:eastAsia="Times New Roman" w:hAnsi="Times New Roman" w:cs="Times New Roman"/>
                <w:sz w:val="20"/>
              </w:rPr>
            </w:pPr>
          </w:p>
        </w:tc>
      </w:tr>
      <w:tr w:rsidR="001E1ED4" w14:paraId="289F4607" w14:textId="77777777">
        <w:trPr>
          <w:trHeight w:val="300"/>
        </w:trPr>
        <w:tc>
          <w:tcPr>
            <w:tcW w:w="1563" w:type="dxa"/>
            <w:tcBorders>
              <w:top w:val="nil"/>
              <w:left w:val="nil"/>
              <w:bottom w:val="nil"/>
              <w:right w:val="nil"/>
            </w:tcBorders>
            <w:shd w:val="clear" w:color="auto" w:fill="auto"/>
            <w:noWrap/>
            <w:vAlign w:val="bottom"/>
            <w:hideMark/>
          </w:tcPr>
          <w:p w14:paraId="289F460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60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0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0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60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06" w14:textId="77777777" w:rsidR="007110C9" w:rsidRPr="00EB27C8" w:rsidRDefault="000D3DEF">
            <w:pPr>
              <w:contextualSpacing/>
              <w:rPr>
                <w:rFonts w:ascii="Times New Roman" w:eastAsia="Times New Roman" w:hAnsi="Times New Roman" w:cs="Times New Roman"/>
                <w:sz w:val="20"/>
              </w:rPr>
            </w:pPr>
          </w:p>
        </w:tc>
      </w:tr>
      <w:tr w:rsidR="001E1ED4" w14:paraId="289F460E" w14:textId="77777777">
        <w:trPr>
          <w:trHeight w:val="300"/>
        </w:trPr>
        <w:tc>
          <w:tcPr>
            <w:tcW w:w="1563" w:type="dxa"/>
            <w:tcBorders>
              <w:top w:val="nil"/>
              <w:left w:val="nil"/>
              <w:bottom w:val="nil"/>
              <w:right w:val="nil"/>
            </w:tcBorders>
            <w:shd w:val="clear" w:color="auto" w:fill="auto"/>
            <w:noWrap/>
            <w:vAlign w:val="bottom"/>
            <w:hideMark/>
          </w:tcPr>
          <w:p w14:paraId="289F460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60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0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0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0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0D" w14:textId="77777777" w:rsidR="007110C9" w:rsidRPr="00EB27C8" w:rsidRDefault="000D3DEF">
            <w:pPr>
              <w:contextualSpacing/>
              <w:rPr>
                <w:rFonts w:ascii="Times New Roman" w:eastAsia="Times New Roman" w:hAnsi="Times New Roman" w:cs="Times New Roman"/>
                <w:sz w:val="20"/>
              </w:rPr>
            </w:pPr>
          </w:p>
        </w:tc>
      </w:tr>
      <w:tr w:rsidR="001E1ED4" w14:paraId="289F4615" w14:textId="77777777">
        <w:trPr>
          <w:trHeight w:val="300"/>
        </w:trPr>
        <w:tc>
          <w:tcPr>
            <w:tcW w:w="1563" w:type="dxa"/>
            <w:tcBorders>
              <w:top w:val="nil"/>
              <w:left w:val="nil"/>
              <w:bottom w:val="nil"/>
              <w:right w:val="nil"/>
            </w:tcBorders>
            <w:shd w:val="clear" w:color="auto" w:fill="auto"/>
            <w:noWrap/>
            <w:vAlign w:val="bottom"/>
            <w:hideMark/>
          </w:tcPr>
          <w:p w14:paraId="289F460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61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1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1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1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14" w14:textId="77777777" w:rsidR="007110C9" w:rsidRPr="00EB27C8" w:rsidRDefault="000D3DEF">
            <w:pPr>
              <w:contextualSpacing/>
              <w:rPr>
                <w:rFonts w:ascii="Times New Roman" w:eastAsia="Times New Roman" w:hAnsi="Times New Roman" w:cs="Times New Roman"/>
                <w:sz w:val="20"/>
              </w:rPr>
            </w:pPr>
          </w:p>
        </w:tc>
      </w:tr>
      <w:tr w:rsidR="001E1ED4" w14:paraId="289F461B" w14:textId="77777777">
        <w:trPr>
          <w:trHeight w:val="300"/>
        </w:trPr>
        <w:tc>
          <w:tcPr>
            <w:tcW w:w="3189" w:type="dxa"/>
            <w:gridSpan w:val="2"/>
            <w:tcBorders>
              <w:top w:val="nil"/>
              <w:left w:val="nil"/>
              <w:bottom w:val="nil"/>
              <w:right w:val="nil"/>
            </w:tcBorders>
            <w:shd w:val="clear" w:color="auto" w:fill="auto"/>
            <w:noWrap/>
            <w:vAlign w:val="bottom"/>
            <w:hideMark/>
          </w:tcPr>
          <w:p w14:paraId="289F461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617"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61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1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1A" w14:textId="77777777" w:rsidR="007110C9" w:rsidRPr="00EB27C8" w:rsidRDefault="000D3DEF">
            <w:pPr>
              <w:contextualSpacing/>
              <w:rPr>
                <w:rFonts w:ascii="Times New Roman" w:eastAsia="Times New Roman" w:hAnsi="Times New Roman" w:cs="Times New Roman"/>
                <w:sz w:val="20"/>
              </w:rPr>
            </w:pPr>
          </w:p>
        </w:tc>
      </w:tr>
      <w:tr w:rsidR="001E1ED4" w14:paraId="289F4622" w14:textId="77777777">
        <w:trPr>
          <w:trHeight w:val="300"/>
        </w:trPr>
        <w:tc>
          <w:tcPr>
            <w:tcW w:w="1563" w:type="dxa"/>
            <w:tcBorders>
              <w:top w:val="nil"/>
              <w:left w:val="nil"/>
              <w:bottom w:val="nil"/>
              <w:right w:val="nil"/>
            </w:tcBorders>
            <w:shd w:val="clear" w:color="auto" w:fill="auto"/>
            <w:noWrap/>
            <w:vAlign w:val="bottom"/>
            <w:hideMark/>
          </w:tcPr>
          <w:p w14:paraId="289F461C"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61D"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61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1F"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20"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21" w14:textId="77777777" w:rsidR="007110C9" w:rsidRPr="00EB27C8" w:rsidRDefault="000D3DEF">
            <w:pPr>
              <w:contextualSpacing/>
              <w:rPr>
                <w:rFonts w:ascii="Times New Roman" w:eastAsia="Times New Roman" w:hAnsi="Times New Roman" w:cs="Times New Roman"/>
                <w:sz w:val="20"/>
              </w:rPr>
            </w:pPr>
          </w:p>
        </w:tc>
      </w:tr>
      <w:tr w:rsidR="001E1ED4" w14:paraId="289F4625" w14:textId="77777777">
        <w:trPr>
          <w:trHeight w:val="300"/>
        </w:trPr>
        <w:tc>
          <w:tcPr>
            <w:tcW w:w="1563" w:type="dxa"/>
            <w:tcBorders>
              <w:top w:val="nil"/>
              <w:left w:val="nil"/>
              <w:bottom w:val="nil"/>
              <w:right w:val="nil"/>
            </w:tcBorders>
            <w:shd w:val="clear" w:color="auto" w:fill="auto"/>
            <w:noWrap/>
            <w:vAlign w:val="bottom"/>
            <w:hideMark/>
          </w:tcPr>
          <w:p w14:paraId="289F4623"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62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27 ως έχει    ΔΕΚΤΟ ΚΑΤΑ ΠΛΕΙΟΨΗΦΙΑ</w:t>
            </w:r>
          </w:p>
        </w:tc>
      </w:tr>
      <w:tr w:rsidR="001E1ED4" w14:paraId="289F462C" w14:textId="77777777">
        <w:trPr>
          <w:trHeight w:val="300"/>
        </w:trPr>
        <w:tc>
          <w:tcPr>
            <w:tcW w:w="1563" w:type="dxa"/>
            <w:tcBorders>
              <w:top w:val="nil"/>
              <w:left w:val="nil"/>
              <w:bottom w:val="nil"/>
              <w:right w:val="nil"/>
            </w:tcBorders>
            <w:shd w:val="clear" w:color="auto" w:fill="auto"/>
            <w:noWrap/>
            <w:vAlign w:val="bottom"/>
            <w:hideMark/>
          </w:tcPr>
          <w:p w14:paraId="289F462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62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2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2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2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2B" w14:textId="77777777" w:rsidR="007110C9" w:rsidRPr="00EB27C8" w:rsidRDefault="000D3DEF">
            <w:pPr>
              <w:contextualSpacing/>
              <w:rPr>
                <w:rFonts w:ascii="Times New Roman" w:eastAsia="Times New Roman" w:hAnsi="Times New Roman" w:cs="Times New Roman"/>
                <w:sz w:val="20"/>
              </w:rPr>
            </w:pPr>
          </w:p>
        </w:tc>
      </w:tr>
      <w:tr w:rsidR="001E1ED4" w14:paraId="289F4633" w14:textId="77777777">
        <w:trPr>
          <w:trHeight w:val="300"/>
        </w:trPr>
        <w:tc>
          <w:tcPr>
            <w:tcW w:w="1563" w:type="dxa"/>
            <w:tcBorders>
              <w:top w:val="nil"/>
              <w:left w:val="nil"/>
              <w:bottom w:val="nil"/>
              <w:right w:val="nil"/>
            </w:tcBorders>
            <w:shd w:val="clear" w:color="auto" w:fill="auto"/>
            <w:noWrap/>
            <w:vAlign w:val="bottom"/>
            <w:hideMark/>
          </w:tcPr>
          <w:p w14:paraId="289F462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62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2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3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3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32" w14:textId="77777777" w:rsidR="007110C9" w:rsidRPr="00EB27C8" w:rsidRDefault="000D3DEF">
            <w:pPr>
              <w:contextualSpacing/>
              <w:rPr>
                <w:rFonts w:ascii="Times New Roman" w:eastAsia="Times New Roman" w:hAnsi="Times New Roman" w:cs="Times New Roman"/>
                <w:sz w:val="20"/>
              </w:rPr>
            </w:pPr>
          </w:p>
        </w:tc>
      </w:tr>
      <w:tr w:rsidR="001E1ED4" w14:paraId="289F463A" w14:textId="77777777">
        <w:trPr>
          <w:trHeight w:val="300"/>
        </w:trPr>
        <w:tc>
          <w:tcPr>
            <w:tcW w:w="1563" w:type="dxa"/>
            <w:tcBorders>
              <w:top w:val="nil"/>
              <w:left w:val="nil"/>
              <w:bottom w:val="nil"/>
              <w:right w:val="nil"/>
            </w:tcBorders>
            <w:shd w:val="clear" w:color="auto" w:fill="auto"/>
            <w:noWrap/>
            <w:vAlign w:val="bottom"/>
            <w:hideMark/>
          </w:tcPr>
          <w:p w14:paraId="289F463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63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3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3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3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39" w14:textId="77777777" w:rsidR="007110C9" w:rsidRPr="00EB27C8" w:rsidRDefault="000D3DEF">
            <w:pPr>
              <w:contextualSpacing/>
              <w:rPr>
                <w:rFonts w:ascii="Times New Roman" w:eastAsia="Times New Roman" w:hAnsi="Times New Roman" w:cs="Times New Roman"/>
                <w:sz w:val="20"/>
              </w:rPr>
            </w:pPr>
          </w:p>
        </w:tc>
      </w:tr>
      <w:tr w:rsidR="001E1ED4" w14:paraId="289F4641" w14:textId="77777777">
        <w:trPr>
          <w:trHeight w:val="300"/>
        </w:trPr>
        <w:tc>
          <w:tcPr>
            <w:tcW w:w="1563" w:type="dxa"/>
            <w:tcBorders>
              <w:top w:val="nil"/>
              <w:left w:val="nil"/>
              <w:bottom w:val="nil"/>
              <w:right w:val="nil"/>
            </w:tcBorders>
            <w:shd w:val="clear" w:color="auto" w:fill="auto"/>
            <w:noWrap/>
            <w:vAlign w:val="bottom"/>
            <w:hideMark/>
          </w:tcPr>
          <w:p w14:paraId="289F463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63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3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3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63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40" w14:textId="77777777" w:rsidR="007110C9" w:rsidRPr="00EB27C8" w:rsidRDefault="000D3DEF">
            <w:pPr>
              <w:contextualSpacing/>
              <w:rPr>
                <w:rFonts w:ascii="Times New Roman" w:eastAsia="Times New Roman" w:hAnsi="Times New Roman" w:cs="Times New Roman"/>
                <w:sz w:val="20"/>
              </w:rPr>
            </w:pPr>
          </w:p>
        </w:tc>
      </w:tr>
      <w:tr w:rsidR="001E1ED4" w14:paraId="289F4648" w14:textId="77777777">
        <w:trPr>
          <w:trHeight w:val="300"/>
        </w:trPr>
        <w:tc>
          <w:tcPr>
            <w:tcW w:w="1563" w:type="dxa"/>
            <w:tcBorders>
              <w:top w:val="nil"/>
              <w:left w:val="nil"/>
              <w:bottom w:val="nil"/>
              <w:right w:val="nil"/>
            </w:tcBorders>
            <w:shd w:val="clear" w:color="auto" w:fill="auto"/>
            <w:noWrap/>
            <w:vAlign w:val="bottom"/>
            <w:hideMark/>
          </w:tcPr>
          <w:p w14:paraId="289F464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64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4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4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64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47" w14:textId="77777777" w:rsidR="007110C9" w:rsidRPr="00EB27C8" w:rsidRDefault="000D3DEF">
            <w:pPr>
              <w:contextualSpacing/>
              <w:rPr>
                <w:rFonts w:ascii="Times New Roman" w:eastAsia="Times New Roman" w:hAnsi="Times New Roman" w:cs="Times New Roman"/>
                <w:sz w:val="20"/>
              </w:rPr>
            </w:pPr>
          </w:p>
        </w:tc>
      </w:tr>
      <w:tr w:rsidR="001E1ED4" w14:paraId="289F464F" w14:textId="77777777">
        <w:trPr>
          <w:trHeight w:val="300"/>
        </w:trPr>
        <w:tc>
          <w:tcPr>
            <w:tcW w:w="1563" w:type="dxa"/>
            <w:tcBorders>
              <w:top w:val="nil"/>
              <w:left w:val="nil"/>
              <w:bottom w:val="nil"/>
              <w:right w:val="nil"/>
            </w:tcBorders>
            <w:shd w:val="clear" w:color="auto" w:fill="auto"/>
            <w:noWrap/>
            <w:vAlign w:val="bottom"/>
            <w:hideMark/>
          </w:tcPr>
          <w:p w14:paraId="289F464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64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4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4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4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4E" w14:textId="77777777" w:rsidR="007110C9" w:rsidRPr="00EB27C8" w:rsidRDefault="000D3DEF">
            <w:pPr>
              <w:contextualSpacing/>
              <w:rPr>
                <w:rFonts w:ascii="Times New Roman" w:eastAsia="Times New Roman" w:hAnsi="Times New Roman" w:cs="Times New Roman"/>
                <w:sz w:val="20"/>
              </w:rPr>
            </w:pPr>
          </w:p>
        </w:tc>
      </w:tr>
      <w:tr w:rsidR="001E1ED4" w14:paraId="289F4656" w14:textId="77777777">
        <w:trPr>
          <w:trHeight w:val="300"/>
        </w:trPr>
        <w:tc>
          <w:tcPr>
            <w:tcW w:w="1563" w:type="dxa"/>
            <w:tcBorders>
              <w:top w:val="nil"/>
              <w:left w:val="nil"/>
              <w:bottom w:val="nil"/>
              <w:right w:val="nil"/>
            </w:tcBorders>
            <w:shd w:val="clear" w:color="auto" w:fill="auto"/>
            <w:noWrap/>
            <w:vAlign w:val="bottom"/>
            <w:hideMark/>
          </w:tcPr>
          <w:p w14:paraId="289F465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65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5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5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5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55" w14:textId="77777777" w:rsidR="007110C9" w:rsidRPr="00EB27C8" w:rsidRDefault="000D3DEF">
            <w:pPr>
              <w:contextualSpacing/>
              <w:rPr>
                <w:rFonts w:ascii="Times New Roman" w:eastAsia="Times New Roman" w:hAnsi="Times New Roman" w:cs="Times New Roman"/>
                <w:sz w:val="20"/>
              </w:rPr>
            </w:pPr>
          </w:p>
        </w:tc>
      </w:tr>
      <w:tr w:rsidR="001E1ED4" w14:paraId="289F465C" w14:textId="77777777">
        <w:trPr>
          <w:trHeight w:val="300"/>
        </w:trPr>
        <w:tc>
          <w:tcPr>
            <w:tcW w:w="3189" w:type="dxa"/>
            <w:gridSpan w:val="2"/>
            <w:tcBorders>
              <w:top w:val="nil"/>
              <w:left w:val="nil"/>
              <w:bottom w:val="nil"/>
              <w:right w:val="nil"/>
            </w:tcBorders>
            <w:shd w:val="clear" w:color="auto" w:fill="auto"/>
            <w:noWrap/>
            <w:vAlign w:val="bottom"/>
            <w:hideMark/>
          </w:tcPr>
          <w:p w14:paraId="289F465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658"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65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5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5B" w14:textId="77777777" w:rsidR="007110C9" w:rsidRPr="00EB27C8" w:rsidRDefault="000D3DEF">
            <w:pPr>
              <w:contextualSpacing/>
              <w:rPr>
                <w:rFonts w:ascii="Times New Roman" w:eastAsia="Times New Roman" w:hAnsi="Times New Roman" w:cs="Times New Roman"/>
                <w:sz w:val="20"/>
              </w:rPr>
            </w:pPr>
          </w:p>
        </w:tc>
      </w:tr>
      <w:tr w:rsidR="001E1ED4" w14:paraId="289F4663" w14:textId="77777777">
        <w:trPr>
          <w:trHeight w:val="300"/>
        </w:trPr>
        <w:tc>
          <w:tcPr>
            <w:tcW w:w="1563" w:type="dxa"/>
            <w:tcBorders>
              <w:top w:val="nil"/>
              <w:left w:val="nil"/>
              <w:bottom w:val="nil"/>
              <w:right w:val="nil"/>
            </w:tcBorders>
            <w:shd w:val="clear" w:color="auto" w:fill="auto"/>
            <w:noWrap/>
            <w:vAlign w:val="bottom"/>
            <w:hideMark/>
          </w:tcPr>
          <w:p w14:paraId="289F465D"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65E"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65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60"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61"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62" w14:textId="77777777" w:rsidR="007110C9" w:rsidRPr="00EB27C8" w:rsidRDefault="000D3DEF">
            <w:pPr>
              <w:contextualSpacing/>
              <w:rPr>
                <w:rFonts w:ascii="Times New Roman" w:eastAsia="Times New Roman" w:hAnsi="Times New Roman" w:cs="Times New Roman"/>
                <w:sz w:val="20"/>
              </w:rPr>
            </w:pPr>
          </w:p>
        </w:tc>
      </w:tr>
      <w:tr w:rsidR="001E1ED4" w14:paraId="289F4666" w14:textId="77777777">
        <w:trPr>
          <w:trHeight w:val="300"/>
        </w:trPr>
        <w:tc>
          <w:tcPr>
            <w:tcW w:w="1563" w:type="dxa"/>
            <w:tcBorders>
              <w:top w:val="nil"/>
              <w:left w:val="nil"/>
              <w:bottom w:val="nil"/>
              <w:right w:val="nil"/>
            </w:tcBorders>
            <w:shd w:val="clear" w:color="auto" w:fill="auto"/>
            <w:noWrap/>
            <w:vAlign w:val="bottom"/>
            <w:hideMark/>
          </w:tcPr>
          <w:p w14:paraId="289F4664"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66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Άρθρο 28 ως έχει    ΔΕΚΤΟ ΚΑΤΑ ΠΛΕΙΟΨΗΦΙΑ</w:t>
            </w:r>
          </w:p>
        </w:tc>
      </w:tr>
      <w:tr w:rsidR="001E1ED4" w14:paraId="289F466D" w14:textId="77777777">
        <w:trPr>
          <w:trHeight w:val="300"/>
        </w:trPr>
        <w:tc>
          <w:tcPr>
            <w:tcW w:w="1563" w:type="dxa"/>
            <w:tcBorders>
              <w:top w:val="nil"/>
              <w:left w:val="nil"/>
              <w:bottom w:val="nil"/>
              <w:right w:val="nil"/>
            </w:tcBorders>
            <w:shd w:val="clear" w:color="auto" w:fill="auto"/>
            <w:noWrap/>
            <w:vAlign w:val="bottom"/>
            <w:hideMark/>
          </w:tcPr>
          <w:p w14:paraId="289F466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66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6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6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6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6C" w14:textId="77777777" w:rsidR="007110C9" w:rsidRPr="00EB27C8" w:rsidRDefault="000D3DEF">
            <w:pPr>
              <w:contextualSpacing/>
              <w:rPr>
                <w:rFonts w:ascii="Times New Roman" w:eastAsia="Times New Roman" w:hAnsi="Times New Roman" w:cs="Times New Roman"/>
                <w:sz w:val="20"/>
              </w:rPr>
            </w:pPr>
          </w:p>
        </w:tc>
      </w:tr>
      <w:tr w:rsidR="001E1ED4" w14:paraId="289F4674" w14:textId="77777777">
        <w:trPr>
          <w:trHeight w:val="300"/>
        </w:trPr>
        <w:tc>
          <w:tcPr>
            <w:tcW w:w="1563" w:type="dxa"/>
            <w:tcBorders>
              <w:top w:val="nil"/>
              <w:left w:val="nil"/>
              <w:bottom w:val="nil"/>
              <w:right w:val="nil"/>
            </w:tcBorders>
            <w:shd w:val="clear" w:color="auto" w:fill="auto"/>
            <w:noWrap/>
            <w:vAlign w:val="bottom"/>
            <w:hideMark/>
          </w:tcPr>
          <w:p w14:paraId="289F466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66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7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7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7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73" w14:textId="77777777" w:rsidR="007110C9" w:rsidRPr="00EB27C8" w:rsidRDefault="000D3DEF">
            <w:pPr>
              <w:contextualSpacing/>
              <w:rPr>
                <w:rFonts w:ascii="Times New Roman" w:eastAsia="Times New Roman" w:hAnsi="Times New Roman" w:cs="Times New Roman"/>
                <w:sz w:val="20"/>
              </w:rPr>
            </w:pPr>
          </w:p>
        </w:tc>
      </w:tr>
      <w:tr w:rsidR="001E1ED4" w14:paraId="289F467B" w14:textId="77777777">
        <w:trPr>
          <w:trHeight w:val="300"/>
        </w:trPr>
        <w:tc>
          <w:tcPr>
            <w:tcW w:w="1563" w:type="dxa"/>
            <w:tcBorders>
              <w:top w:val="nil"/>
              <w:left w:val="nil"/>
              <w:bottom w:val="nil"/>
              <w:right w:val="nil"/>
            </w:tcBorders>
            <w:shd w:val="clear" w:color="auto" w:fill="auto"/>
            <w:noWrap/>
            <w:vAlign w:val="bottom"/>
            <w:hideMark/>
          </w:tcPr>
          <w:p w14:paraId="289F467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67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7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7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7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7A" w14:textId="77777777" w:rsidR="007110C9" w:rsidRPr="00EB27C8" w:rsidRDefault="000D3DEF">
            <w:pPr>
              <w:contextualSpacing/>
              <w:rPr>
                <w:rFonts w:ascii="Times New Roman" w:eastAsia="Times New Roman" w:hAnsi="Times New Roman" w:cs="Times New Roman"/>
                <w:sz w:val="20"/>
              </w:rPr>
            </w:pPr>
          </w:p>
        </w:tc>
      </w:tr>
      <w:tr w:rsidR="001E1ED4" w14:paraId="289F4682" w14:textId="77777777">
        <w:trPr>
          <w:trHeight w:val="300"/>
        </w:trPr>
        <w:tc>
          <w:tcPr>
            <w:tcW w:w="1563" w:type="dxa"/>
            <w:tcBorders>
              <w:top w:val="nil"/>
              <w:left w:val="nil"/>
              <w:bottom w:val="nil"/>
              <w:right w:val="nil"/>
            </w:tcBorders>
            <w:shd w:val="clear" w:color="auto" w:fill="auto"/>
            <w:noWrap/>
            <w:vAlign w:val="bottom"/>
            <w:hideMark/>
          </w:tcPr>
          <w:p w14:paraId="289F467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67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7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7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68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81" w14:textId="77777777" w:rsidR="007110C9" w:rsidRPr="00EB27C8" w:rsidRDefault="000D3DEF">
            <w:pPr>
              <w:contextualSpacing/>
              <w:rPr>
                <w:rFonts w:ascii="Times New Roman" w:eastAsia="Times New Roman" w:hAnsi="Times New Roman" w:cs="Times New Roman"/>
                <w:sz w:val="20"/>
              </w:rPr>
            </w:pPr>
          </w:p>
        </w:tc>
      </w:tr>
      <w:tr w:rsidR="001E1ED4" w14:paraId="289F4689" w14:textId="77777777">
        <w:trPr>
          <w:trHeight w:val="300"/>
        </w:trPr>
        <w:tc>
          <w:tcPr>
            <w:tcW w:w="1563" w:type="dxa"/>
            <w:tcBorders>
              <w:top w:val="nil"/>
              <w:left w:val="nil"/>
              <w:bottom w:val="nil"/>
              <w:right w:val="nil"/>
            </w:tcBorders>
            <w:shd w:val="clear" w:color="auto" w:fill="auto"/>
            <w:noWrap/>
            <w:vAlign w:val="bottom"/>
            <w:hideMark/>
          </w:tcPr>
          <w:p w14:paraId="289F468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68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8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8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68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88" w14:textId="77777777" w:rsidR="007110C9" w:rsidRPr="00EB27C8" w:rsidRDefault="000D3DEF">
            <w:pPr>
              <w:contextualSpacing/>
              <w:rPr>
                <w:rFonts w:ascii="Times New Roman" w:eastAsia="Times New Roman" w:hAnsi="Times New Roman" w:cs="Times New Roman"/>
                <w:sz w:val="20"/>
              </w:rPr>
            </w:pPr>
          </w:p>
        </w:tc>
      </w:tr>
      <w:tr w:rsidR="001E1ED4" w14:paraId="289F4690" w14:textId="77777777">
        <w:trPr>
          <w:trHeight w:val="300"/>
        </w:trPr>
        <w:tc>
          <w:tcPr>
            <w:tcW w:w="1563" w:type="dxa"/>
            <w:tcBorders>
              <w:top w:val="nil"/>
              <w:left w:val="nil"/>
              <w:bottom w:val="nil"/>
              <w:right w:val="nil"/>
            </w:tcBorders>
            <w:shd w:val="clear" w:color="auto" w:fill="auto"/>
            <w:noWrap/>
            <w:vAlign w:val="bottom"/>
            <w:hideMark/>
          </w:tcPr>
          <w:p w14:paraId="289F468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68B"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8C"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8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8E"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8F" w14:textId="77777777" w:rsidR="007110C9" w:rsidRPr="00EB27C8" w:rsidRDefault="000D3DEF">
            <w:pPr>
              <w:contextualSpacing/>
              <w:rPr>
                <w:rFonts w:ascii="Times New Roman" w:eastAsia="Times New Roman" w:hAnsi="Times New Roman" w:cs="Times New Roman"/>
                <w:sz w:val="20"/>
              </w:rPr>
            </w:pPr>
          </w:p>
        </w:tc>
      </w:tr>
      <w:tr w:rsidR="001E1ED4" w14:paraId="289F4697" w14:textId="77777777">
        <w:trPr>
          <w:trHeight w:val="300"/>
        </w:trPr>
        <w:tc>
          <w:tcPr>
            <w:tcW w:w="1563" w:type="dxa"/>
            <w:tcBorders>
              <w:top w:val="nil"/>
              <w:left w:val="nil"/>
              <w:bottom w:val="nil"/>
              <w:right w:val="nil"/>
            </w:tcBorders>
            <w:shd w:val="clear" w:color="auto" w:fill="auto"/>
            <w:noWrap/>
            <w:vAlign w:val="bottom"/>
            <w:hideMark/>
          </w:tcPr>
          <w:p w14:paraId="289F469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692"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93"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9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95"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96" w14:textId="77777777" w:rsidR="007110C9" w:rsidRPr="00EB27C8" w:rsidRDefault="000D3DEF">
            <w:pPr>
              <w:contextualSpacing/>
              <w:rPr>
                <w:rFonts w:ascii="Times New Roman" w:eastAsia="Times New Roman" w:hAnsi="Times New Roman" w:cs="Times New Roman"/>
                <w:sz w:val="20"/>
              </w:rPr>
            </w:pPr>
          </w:p>
        </w:tc>
      </w:tr>
      <w:tr w:rsidR="001E1ED4" w14:paraId="289F469D" w14:textId="77777777">
        <w:trPr>
          <w:trHeight w:val="300"/>
        </w:trPr>
        <w:tc>
          <w:tcPr>
            <w:tcW w:w="3189" w:type="dxa"/>
            <w:gridSpan w:val="2"/>
            <w:tcBorders>
              <w:top w:val="nil"/>
              <w:left w:val="nil"/>
              <w:bottom w:val="nil"/>
              <w:right w:val="nil"/>
            </w:tcBorders>
            <w:shd w:val="clear" w:color="auto" w:fill="auto"/>
            <w:noWrap/>
            <w:vAlign w:val="bottom"/>
            <w:hideMark/>
          </w:tcPr>
          <w:p w14:paraId="289F469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699"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69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9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9C" w14:textId="77777777" w:rsidR="007110C9" w:rsidRPr="00EB27C8" w:rsidRDefault="000D3DEF">
            <w:pPr>
              <w:contextualSpacing/>
              <w:rPr>
                <w:rFonts w:ascii="Times New Roman" w:eastAsia="Times New Roman" w:hAnsi="Times New Roman" w:cs="Times New Roman"/>
                <w:sz w:val="20"/>
              </w:rPr>
            </w:pPr>
          </w:p>
        </w:tc>
      </w:tr>
      <w:tr w:rsidR="001E1ED4" w14:paraId="289F46A4" w14:textId="77777777">
        <w:trPr>
          <w:trHeight w:val="300"/>
        </w:trPr>
        <w:tc>
          <w:tcPr>
            <w:tcW w:w="1563" w:type="dxa"/>
            <w:tcBorders>
              <w:top w:val="nil"/>
              <w:left w:val="nil"/>
              <w:bottom w:val="nil"/>
              <w:right w:val="nil"/>
            </w:tcBorders>
            <w:shd w:val="clear" w:color="auto" w:fill="auto"/>
            <w:noWrap/>
            <w:vAlign w:val="bottom"/>
            <w:hideMark/>
          </w:tcPr>
          <w:p w14:paraId="289F469E"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69F"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6A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A1"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A2"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A3" w14:textId="77777777" w:rsidR="007110C9" w:rsidRPr="00EB27C8" w:rsidRDefault="000D3DEF">
            <w:pPr>
              <w:contextualSpacing/>
              <w:rPr>
                <w:rFonts w:ascii="Times New Roman" w:eastAsia="Times New Roman" w:hAnsi="Times New Roman" w:cs="Times New Roman"/>
                <w:sz w:val="20"/>
              </w:rPr>
            </w:pPr>
          </w:p>
        </w:tc>
      </w:tr>
      <w:tr w:rsidR="001E1ED4" w14:paraId="289F46A7" w14:textId="77777777">
        <w:trPr>
          <w:trHeight w:val="300"/>
        </w:trPr>
        <w:tc>
          <w:tcPr>
            <w:tcW w:w="1563" w:type="dxa"/>
            <w:tcBorders>
              <w:top w:val="nil"/>
              <w:left w:val="nil"/>
              <w:bottom w:val="nil"/>
              <w:right w:val="nil"/>
            </w:tcBorders>
            <w:shd w:val="clear" w:color="auto" w:fill="auto"/>
            <w:noWrap/>
            <w:vAlign w:val="bottom"/>
            <w:hideMark/>
          </w:tcPr>
          <w:p w14:paraId="289F46A5"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6A6" w14:textId="77777777" w:rsidR="007110C9" w:rsidRPr="00EB27C8" w:rsidRDefault="000D3DEF">
            <w:pPr>
              <w:contextualSpacing/>
              <w:rPr>
                <w:rFonts w:ascii="Calibri" w:eastAsia="Times New Roman" w:hAnsi="Calibri" w:cs="Times New Roman"/>
                <w:color w:val="000000"/>
                <w:sz w:val="22"/>
                <w:szCs w:val="22"/>
              </w:rPr>
            </w:pPr>
            <w:r>
              <w:rPr>
                <w:rFonts w:ascii="Calibri" w:eastAsia="Times New Roman" w:hAnsi="Calibri" w:cs="Times New Roman"/>
                <w:color w:val="000000"/>
                <w:sz w:val="22"/>
                <w:szCs w:val="22"/>
              </w:rPr>
              <w:t>Α</w:t>
            </w:r>
            <w:r w:rsidRPr="00EB27C8">
              <w:rPr>
                <w:rFonts w:ascii="Calibri" w:eastAsia="Times New Roman" w:hAnsi="Calibri" w:cs="Times New Roman"/>
                <w:color w:val="000000"/>
                <w:sz w:val="22"/>
                <w:szCs w:val="22"/>
              </w:rPr>
              <w:t xml:space="preserve">κροτελεύτιο άρθρο    </w:t>
            </w:r>
            <w:r w:rsidRPr="00EB27C8">
              <w:rPr>
                <w:rFonts w:ascii="Calibri" w:eastAsia="Times New Roman" w:hAnsi="Calibri" w:cs="Times New Roman"/>
                <w:color w:val="000000"/>
                <w:sz w:val="22"/>
                <w:szCs w:val="22"/>
              </w:rPr>
              <w:t>ΔΕΚΤΟ ΚΑΤΑ ΠΛΕΙΟΨΗΦΙΑ</w:t>
            </w:r>
          </w:p>
        </w:tc>
      </w:tr>
      <w:tr w:rsidR="001E1ED4" w14:paraId="289F46AE" w14:textId="77777777">
        <w:trPr>
          <w:trHeight w:val="300"/>
        </w:trPr>
        <w:tc>
          <w:tcPr>
            <w:tcW w:w="1563" w:type="dxa"/>
            <w:tcBorders>
              <w:top w:val="nil"/>
              <w:left w:val="nil"/>
              <w:bottom w:val="nil"/>
              <w:right w:val="nil"/>
            </w:tcBorders>
            <w:shd w:val="clear" w:color="auto" w:fill="auto"/>
            <w:noWrap/>
            <w:vAlign w:val="bottom"/>
            <w:hideMark/>
          </w:tcPr>
          <w:p w14:paraId="289F46A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6A9"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AA"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A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A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AD" w14:textId="77777777" w:rsidR="007110C9" w:rsidRPr="00EB27C8" w:rsidRDefault="000D3DEF">
            <w:pPr>
              <w:contextualSpacing/>
              <w:rPr>
                <w:rFonts w:ascii="Times New Roman" w:eastAsia="Times New Roman" w:hAnsi="Times New Roman" w:cs="Times New Roman"/>
                <w:sz w:val="20"/>
              </w:rPr>
            </w:pPr>
          </w:p>
        </w:tc>
      </w:tr>
      <w:tr w:rsidR="001E1ED4" w14:paraId="289F46B5" w14:textId="77777777">
        <w:trPr>
          <w:trHeight w:val="300"/>
        </w:trPr>
        <w:tc>
          <w:tcPr>
            <w:tcW w:w="1563" w:type="dxa"/>
            <w:tcBorders>
              <w:top w:val="nil"/>
              <w:left w:val="nil"/>
              <w:bottom w:val="nil"/>
              <w:right w:val="nil"/>
            </w:tcBorders>
            <w:shd w:val="clear" w:color="auto" w:fill="auto"/>
            <w:noWrap/>
            <w:vAlign w:val="bottom"/>
            <w:hideMark/>
          </w:tcPr>
          <w:p w14:paraId="289F46A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6B0"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B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B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B3"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B4" w14:textId="77777777" w:rsidR="007110C9" w:rsidRPr="00EB27C8" w:rsidRDefault="000D3DEF">
            <w:pPr>
              <w:contextualSpacing/>
              <w:rPr>
                <w:rFonts w:ascii="Times New Roman" w:eastAsia="Times New Roman" w:hAnsi="Times New Roman" w:cs="Times New Roman"/>
                <w:sz w:val="20"/>
              </w:rPr>
            </w:pPr>
          </w:p>
        </w:tc>
      </w:tr>
      <w:tr w:rsidR="001E1ED4" w14:paraId="289F46BC" w14:textId="77777777">
        <w:trPr>
          <w:trHeight w:val="300"/>
        </w:trPr>
        <w:tc>
          <w:tcPr>
            <w:tcW w:w="1563" w:type="dxa"/>
            <w:tcBorders>
              <w:top w:val="nil"/>
              <w:left w:val="nil"/>
              <w:bottom w:val="nil"/>
              <w:right w:val="nil"/>
            </w:tcBorders>
            <w:shd w:val="clear" w:color="auto" w:fill="auto"/>
            <w:noWrap/>
            <w:vAlign w:val="bottom"/>
            <w:hideMark/>
          </w:tcPr>
          <w:p w14:paraId="289F46B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6B7"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B8"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B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BA"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BB" w14:textId="77777777" w:rsidR="007110C9" w:rsidRPr="00EB27C8" w:rsidRDefault="000D3DEF">
            <w:pPr>
              <w:contextualSpacing/>
              <w:rPr>
                <w:rFonts w:ascii="Times New Roman" w:eastAsia="Times New Roman" w:hAnsi="Times New Roman" w:cs="Times New Roman"/>
                <w:sz w:val="20"/>
              </w:rPr>
            </w:pPr>
          </w:p>
        </w:tc>
      </w:tr>
      <w:tr w:rsidR="001E1ED4" w14:paraId="289F46C3" w14:textId="77777777">
        <w:trPr>
          <w:trHeight w:val="300"/>
        </w:trPr>
        <w:tc>
          <w:tcPr>
            <w:tcW w:w="1563" w:type="dxa"/>
            <w:tcBorders>
              <w:top w:val="nil"/>
              <w:left w:val="nil"/>
              <w:bottom w:val="nil"/>
              <w:right w:val="nil"/>
            </w:tcBorders>
            <w:shd w:val="clear" w:color="auto" w:fill="auto"/>
            <w:noWrap/>
            <w:vAlign w:val="bottom"/>
            <w:hideMark/>
          </w:tcPr>
          <w:p w14:paraId="289F46BD"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6BE"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BF"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C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6C1"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C2" w14:textId="77777777" w:rsidR="007110C9" w:rsidRPr="00EB27C8" w:rsidRDefault="000D3DEF">
            <w:pPr>
              <w:contextualSpacing/>
              <w:rPr>
                <w:rFonts w:ascii="Times New Roman" w:eastAsia="Times New Roman" w:hAnsi="Times New Roman" w:cs="Times New Roman"/>
                <w:sz w:val="20"/>
              </w:rPr>
            </w:pPr>
          </w:p>
        </w:tc>
      </w:tr>
      <w:tr w:rsidR="001E1ED4" w14:paraId="289F46CA" w14:textId="77777777">
        <w:trPr>
          <w:trHeight w:val="300"/>
        </w:trPr>
        <w:tc>
          <w:tcPr>
            <w:tcW w:w="1563" w:type="dxa"/>
            <w:tcBorders>
              <w:top w:val="nil"/>
              <w:left w:val="nil"/>
              <w:bottom w:val="nil"/>
              <w:right w:val="nil"/>
            </w:tcBorders>
            <w:shd w:val="clear" w:color="auto" w:fill="auto"/>
            <w:noWrap/>
            <w:vAlign w:val="bottom"/>
            <w:hideMark/>
          </w:tcPr>
          <w:p w14:paraId="289F46C4"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6C5"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C6"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C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C8"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C9" w14:textId="77777777" w:rsidR="007110C9" w:rsidRPr="00EB27C8" w:rsidRDefault="000D3DEF">
            <w:pPr>
              <w:contextualSpacing/>
              <w:rPr>
                <w:rFonts w:ascii="Times New Roman" w:eastAsia="Times New Roman" w:hAnsi="Times New Roman" w:cs="Times New Roman"/>
                <w:sz w:val="20"/>
              </w:rPr>
            </w:pPr>
          </w:p>
        </w:tc>
      </w:tr>
      <w:tr w:rsidR="001E1ED4" w14:paraId="289F46D1" w14:textId="77777777">
        <w:trPr>
          <w:trHeight w:val="300"/>
        </w:trPr>
        <w:tc>
          <w:tcPr>
            <w:tcW w:w="1563" w:type="dxa"/>
            <w:tcBorders>
              <w:top w:val="nil"/>
              <w:left w:val="nil"/>
              <w:bottom w:val="nil"/>
              <w:right w:val="nil"/>
            </w:tcBorders>
            <w:shd w:val="clear" w:color="auto" w:fill="auto"/>
            <w:noWrap/>
            <w:vAlign w:val="bottom"/>
            <w:hideMark/>
          </w:tcPr>
          <w:p w14:paraId="289F46C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6CC"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CD"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C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CF"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D0" w14:textId="77777777" w:rsidR="007110C9" w:rsidRPr="00EB27C8" w:rsidRDefault="000D3DEF">
            <w:pPr>
              <w:contextualSpacing/>
              <w:rPr>
                <w:rFonts w:ascii="Times New Roman" w:eastAsia="Times New Roman" w:hAnsi="Times New Roman" w:cs="Times New Roman"/>
                <w:sz w:val="20"/>
              </w:rPr>
            </w:pPr>
          </w:p>
        </w:tc>
      </w:tr>
      <w:tr w:rsidR="001E1ED4" w14:paraId="289F46D8" w14:textId="77777777">
        <w:trPr>
          <w:trHeight w:val="300"/>
        </w:trPr>
        <w:tc>
          <w:tcPr>
            <w:tcW w:w="1563" w:type="dxa"/>
            <w:tcBorders>
              <w:top w:val="nil"/>
              <w:left w:val="nil"/>
              <w:bottom w:val="nil"/>
              <w:right w:val="nil"/>
            </w:tcBorders>
            <w:shd w:val="clear" w:color="auto" w:fill="auto"/>
            <w:noWrap/>
            <w:vAlign w:val="bottom"/>
            <w:hideMark/>
          </w:tcPr>
          <w:p w14:paraId="289F46D2"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lastRenderedPageBreak/>
              <w:t>ΠΟΤΑΜΙ:</w:t>
            </w:r>
          </w:p>
        </w:tc>
        <w:tc>
          <w:tcPr>
            <w:tcW w:w="1626" w:type="dxa"/>
            <w:tcBorders>
              <w:top w:val="nil"/>
              <w:left w:val="nil"/>
              <w:bottom w:val="nil"/>
              <w:right w:val="nil"/>
            </w:tcBorders>
            <w:shd w:val="clear" w:color="auto" w:fill="auto"/>
            <w:noWrap/>
            <w:vAlign w:val="bottom"/>
            <w:hideMark/>
          </w:tcPr>
          <w:p w14:paraId="289F46D3"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D4"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D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D6"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D7" w14:textId="77777777" w:rsidR="007110C9" w:rsidRPr="00EB27C8" w:rsidRDefault="000D3DEF">
            <w:pPr>
              <w:contextualSpacing/>
              <w:rPr>
                <w:rFonts w:ascii="Times New Roman" w:eastAsia="Times New Roman" w:hAnsi="Times New Roman" w:cs="Times New Roman"/>
                <w:sz w:val="20"/>
              </w:rPr>
            </w:pPr>
          </w:p>
        </w:tc>
      </w:tr>
      <w:tr w:rsidR="001E1ED4" w14:paraId="289F46DE" w14:textId="77777777">
        <w:trPr>
          <w:trHeight w:val="300"/>
        </w:trPr>
        <w:tc>
          <w:tcPr>
            <w:tcW w:w="3189" w:type="dxa"/>
            <w:gridSpan w:val="2"/>
            <w:tcBorders>
              <w:top w:val="nil"/>
              <w:left w:val="nil"/>
              <w:bottom w:val="nil"/>
              <w:right w:val="nil"/>
            </w:tcBorders>
            <w:shd w:val="clear" w:color="auto" w:fill="auto"/>
            <w:noWrap/>
            <w:vAlign w:val="bottom"/>
            <w:hideMark/>
          </w:tcPr>
          <w:p w14:paraId="289F46D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6DA"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6DB"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DC"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DD" w14:textId="77777777" w:rsidR="007110C9" w:rsidRPr="00EB27C8" w:rsidRDefault="000D3DEF">
            <w:pPr>
              <w:contextualSpacing/>
              <w:rPr>
                <w:rFonts w:ascii="Times New Roman" w:eastAsia="Times New Roman" w:hAnsi="Times New Roman" w:cs="Times New Roman"/>
                <w:sz w:val="20"/>
              </w:rPr>
            </w:pPr>
          </w:p>
        </w:tc>
      </w:tr>
      <w:tr w:rsidR="001E1ED4" w14:paraId="289F46E5" w14:textId="77777777">
        <w:trPr>
          <w:trHeight w:val="300"/>
        </w:trPr>
        <w:tc>
          <w:tcPr>
            <w:tcW w:w="1563" w:type="dxa"/>
            <w:tcBorders>
              <w:top w:val="nil"/>
              <w:left w:val="nil"/>
              <w:bottom w:val="nil"/>
              <w:right w:val="nil"/>
            </w:tcBorders>
            <w:shd w:val="clear" w:color="auto" w:fill="auto"/>
            <w:noWrap/>
            <w:vAlign w:val="bottom"/>
            <w:hideMark/>
          </w:tcPr>
          <w:p w14:paraId="289F46DF" w14:textId="77777777" w:rsidR="007110C9" w:rsidRPr="00EB27C8" w:rsidRDefault="000D3DEF">
            <w:pPr>
              <w:contextualSpacing/>
              <w:rPr>
                <w:rFonts w:ascii="Times New Roman" w:eastAsia="Times New Roman" w:hAnsi="Times New Roman" w:cs="Times New Roman"/>
                <w:sz w:val="20"/>
              </w:rPr>
            </w:pPr>
          </w:p>
        </w:tc>
        <w:tc>
          <w:tcPr>
            <w:tcW w:w="1626" w:type="dxa"/>
            <w:tcBorders>
              <w:top w:val="nil"/>
              <w:left w:val="nil"/>
              <w:bottom w:val="nil"/>
              <w:right w:val="nil"/>
            </w:tcBorders>
            <w:shd w:val="clear" w:color="auto" w:fill="auto"/>
            <w:noWrap/>
            <w:vAlign w:val="bottom"/>
            <w:hideMark/>
          </w:tcPr>
          <w:p w14:paraId="289F46E0" w14:textId="77777777" w:rsidR="007110C9" w:rsidRPr="00EB27C8" w:rsidRDefault="000D3DEF">
            <w:pPr>
              <w:contextualSpacing/>
              <w:rPr>
                <w:rFonts w:ascii="Times New Roman" w:eastAsia="Times New Roman" w:hAnsi="Times New Roman" w:cs="Times New Roman"/>
                <w:sz w:val="20"/>
              </w:rPr>
            </w:pPr>
          </w:p>
        </w:tc>
        <w:tc>
          <w:tcPr>
            <w:tcW w:w="1899" w:type="dxa"/>
            <w:tcBorders>
              <w:top w:val="nil"/>
              <w:left w:val="nil"/>
              <w:bottom w:val="nil"/>
              <w:right w:val="nil"/>
            </w:tcBorders>
            <w:shd w:val="clear" w:color="auto" w:fill="auto"/>
            <w:noWrap/>
            <w:vAlign w:val="bottom"/>
            <w:hideMark/>
          </w:tcPr>
          <w:p w14:paraId="289F46E1"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E2"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E3" w14:textId="77777777" w:rsidR="007110C9" w:rsidRPr="00EB27C8" w:rsidRDefault="000D3DEF">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89F46E4" w14:textId="77777777" w:rsidR="007110C9" w:rsidRPr="00EB27C8" w:rsidRDefault="000D3DEF">
            <w:pPr>
              <w:contextualSpacing/>
              <w:rPr>
                <w:rFonts w:ascii="Times New Roman" w:eastAsia="Times New Roman" w:hAnsi="Times New Roman" w:cs="Times New Roman"/>
                <w:sz w:val="20"/>
              </w:rPr>
            </w:pPr>
          </w:p>
        </w:tc>
      </w:tr>
      <w:tr w:rsidR="001E1ED4" w14:paraId="289F46E8" w14:textId="77777777">
        <w:trPr>
          <w:trHeight w:val="300"/>
        </w:trPr>
        <w:tc>
          <w:tcPr>
            <w:tcW w:w="1563" w:type="dxa"/>
            <w:tcBorders>
              <w:top w:val="nil"/>
              <w:left w:val="nil"/>
              <w:bottom w:val="nil"/>
              <w:right w:val="nil"/>
            </w:tcBorders>
            <w:shd w:val="clear" w:color="auto" w:fill="auto"/>
            <w:noWrap/>
            <w:vAlign w:val="bottom"/>
            <w:hideMark/>
          </w:tcPr>
          <w:p w14:paraId="289F46E6" w14:textId="77777777" w:rsidR="007110C9" w:rsidRPr="00EB27C8" w:rsidRDefault="000D3DEF">
            <w:pPr>
              <w:contextualSpacing/>
              <w:rPr>
                <w:rFonts w:ascii="Times New Roman" w:eastAsia="Times New Roman" w:hAnsi="Times New Roman" w:cs="Times New Roman"/>
                <w:sz w:val="20"/>
              </w:rPr>
            </w:pPr>
          </w:p>
        </w:tc>
        <w:tc>
          <w:tcPr>
            <w:tcW w:w="4788" w:type="dxa"/>
            <w:gridSpan w:val="5"/>
            <w:tcBorders>
              <w:top w:val="nil"/>
              <w:left w:val="nil"/>
              <w:bottom w:val="nil"/>
              <w:right w:val="nil"/>
            </w:tcBorders>
            <w:shd w:val="clear" w:color="auto" w:fill="auto"/>
            <w:noWrap/>
            <w:vAlign w:val="bottom"/>
            <w:hideMark/>
          </w:tcPr>
          <w:p w14:paraId="289F46E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Επί του συνόλου   ΔΕΚΤΟ ΚΑΤΑ ΠΛΕΙΟΨΗΦΙΑ</w:t>
            </w:r>
          </w:p>
        </w:tc>
      </w:tr>
      <w:tr w:rsidR="001E1ED4" w14:paraId="289F46EF" w14:textId="77777777">
        <w:trPr>
          <w:trHeight w:val="300"/>
        </w:trPr>
        <w:tc>
          <w:tcPr>
            <w:tcW w:w="1563" w:type="dxa"/>
            <w:tcBorders>
              <w:top w:val="nil"/>
              <w:left w:val="nil"/>
              <w:bottom w:val="nil"/>
              <w:right w:val="nil"/>
            </w:tcBorders>
            <w:shd w:val="clear" w:color="auto" w:fill="auto"/>
            <w:noWrap/>
            <w:vAlign w:val="bottom"/>
            <w:hideMark/>
          </w:tcPr>
          <w:p w14:paraId="289F46E9"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ΣΥΡΙΖΑ:</w:t>
            </w:r>
          </w:p>
        </w:tc>
        <w:tc>
          <w:tcPr>
            <w:tcW w:w="1626" w:type="dxa"/>
            <w:tcBorders>
              <w:top w:val="nil"/>
              <w:left w:val="nil"/>
              <w:bottom w:val="nil"/>
              <w:right w:val="nil"/>
            </w:tcBorders>
            <w:shd w:val="clear" w:color="auto" w:fill="auto"/>
            <w:noWrap/>
            <w:vAlign w:val="bottom"/>
            <w:hideMark/>
          </w:tcPr>
          <w:p w14:paraId="289F46EA"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EB"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E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E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EE" w14:textId="77777777" w:rsidR="007110C9" w:rsidRPr="00EB27C8" w:rsidRDefault="000D3DEF">
            <w:pPr>
              <w:contextualSpacing/>
              <w:rPr>
                <w:rFonts w:ascii="Times New Roman" w:eastAsia="Times New Roman" w:hAnsi="Times New Roman" w:cs="Times New Roman"/>
                <w:sz w:val="20"/>
              </w:rPr>
            </w:pPr>
          </w:p>
        </w:tc>
      </w:tr>
      <w:tr w:rsidR="001E1ED4" w14:paraId="289F46F6" w14:textId="77777777">
        <w:trPr>
          <w:trHeight w:val="300"/>
        </w:trPr>
        <w:tc>
          <w:tcPr>
            <w:tcW w:w="1563" w:type="dxa"/>
            <w:tcBorders>
              <w:top w:val="nil"/>
              <w:left w:val="nil"/>
              <w:bottom w:val="nil"/>
              <w:right w:val="nil"/>
            </w:tcBorders>
            <w:shd w:val="clear" w:color="auto" w:fill="auto"/>
            <w:noWrap/>
            <w:vAlign w:val="bottom"/>
            <w:hideMark/>
          </w:tcPr>
          <w:p w14:paraId="289F46F0"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Ν.Δ:</w:t>
            </w:r>
          </w:p>
        </w:tc>
        <w:tc>
          <w:tcPr>
            <w:tcW w:w="1626" w:type="dxa"/>
            <w:tcBorders>
              <w:top w:val="nil"/>
              <w:left w:val="nil"/>
              <w:bottom w:val="nil"/>
              <w:right w:val="nil"/>
            </w:tcBorders>
            <w:shd w:val="clear" w:color="auto" w:fill="auto"/>
            <w:noWrap/>
            <w:vAlign w:val="bottom"/>
            <w:hideMark/>
          </w:tcPr>
          <w:p w14:paraId="289F46F1"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F2"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F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6F4"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F5" w14:textId="77777777" w:rsidR="007110C9" w:rsidRPr="00EB27C8" w:rsidRDefault="000D3DEF">
            <w:pPr>
              <w:contextualSpacing/>
              <w:rPr>
                <w:rFonts w:ascii="Times New Roman" w:eastAsia="Times New Roman" w:hAnsi="Times New Roman" w:cs="Times New Roman"/>
                <w:sz w:val="20"/>
              </w:rPr>
            </w:pPr>
          </w:p>
        </w:tc>
      </w:tr>
      <w:tr w:rsidR="001E1ED4" w14:paraId="289F46FD" w14:textId="77777777">
        <w:trPr>
          <w:trHeight w:val="300"/>
        </w:trPr>
        <w:tc>
          <w:tcPr>
            <w:tcW w:w="1563" w:type="dxa"/>
            <w:tcBorders>
              <w:top w:val="nil"/>
              <w:left w:val="nil"/>
              <w:bottom w:val="nil"/>
              <w:right w:val="nil"/>
            </w:tcBorders>
            <w:shd w:val="clear" w:color="auto" w:fill="auto"/>
            <w:noWrap/>
            <w:vAlign w:val="bottom"/>
            <w:hideMark/>
          </w:tcPr>
          <w:p w14:paraId="289F46F7"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ΔΗ.ΣΥ:</w:t>
            </w:r>
          </w:p>
        </w:tc>
        <w:tc>
          <w:tcPr>
            <w:tcW w:w="1626" w:type="dxa"/>
            <w:tcBorders>
              <w:top w:val="nil"/>
              <w:left w:val="nil"/>
              <w:bottom w:val="nil"/>
              <w:right w:val="nil"/>
            </w:tcBorders>
            <w:shd w:val="clear" w:color="auto" w:fill="auto"/>
            <w:noWrap/>
            <w:vAlign w:val="bottom"/>
            <w:hideMark/>
          </w:tcPr>
          <w:p w14:paraId="289F46F8"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6F9"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6F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89F46FB"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6FC" w14:textId="77777777" w:rsidR="007110C9" w:rsidRPr="00EB27C8" w:rsidRDefault="000D3DEF">
            <w:pPr>
              <w:contextualSpacing/>
              <w:rPr>
                <w:rFonts w:ascii="Times New Roman" w:eastAsia="Times New Roman" w:hAnsi="Times New Roman" w:cs="Times New Roman"/>
                <w:sz w:val="20"/>
              </w:rPr>
            </w:pPr>
          </w:p>
        </w:tc>
      </w:tr>
      <w:tr w:rsidR="001E1ED4" w14:paraId="289F4704" w14:textId="77777777">
        <w:trPr>
          <w:trHeight w:val="300"/>
        </w:trPr>
        <w:tc>
          <w:tcPr>
            <w:tcW w:w="1563" w:type="dxa"/>
            <w:tcBorders>
              <w:top w:val="nil"/>
              <w:left w:val="nil"/>
              <w:bottom w:val="nil"/>
              <w:right w:val="nil"/>
            </w:tcBorders>
            <w:shd w:val="clear" w:color="auto" w:fill="auto"/>
            <w:noWrap/>
            <w:vAlign w:val="bottom"/>
            <w:hideMark/>
          </w:tcPr>
          <w:p w14:paraId="289F46FE"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Χ.Α:</w:t>
            </w:r>
          </w:p>
        </w:tc>
        <w:tc>
          <w:tcPr>
            <w:tcW w:w="1626" w:type="dxa"/>
            <w:tcBorders>
              <w:top w:val="nil"/>
              <w:left w:val="nil"/>
              <w:bottom w:val="nil"/>
              <w:right w:val="nil"/>
            </w:tcBorders>
            <w:shd w:val="clear" w:color="auto" w:fill="auto"/>
            <w:noWrap/>
            <w:vAlign w:val="bottom"/>
            <w:hideMark/>
          </w:tcPr>
          <w:p w14:paraId="289F46FF"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700"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701"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89F4702"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703" w14:textId="77777777" w:rsidR="007110C9" w:rsidRPr="00EB27C8" w:rsidRDefault="000D3DEF">
            <w:pPr>
              <w:contextualSpacing/>
              <w:rPr>
                <w:rFonts w:ascii="Times New Roman" w:eastAsia="Times New Roman" w:hAnsi="Times New Roman" w:cs="Times New Roman"/>
                <w:sz w:val="20"/>
              </w:rPr>
            </w:pPr>
          </w:p>
        </w:tc>
      </w:tr>
      <w:tr w:rsidR="001E1ED4" w14:paraId="289F470B" w14:textId="77777777">
        <w:trPr>
          <w:trHeight w:val="300"/>
        </w:trPr>
        <w:tc>
          <w:tcPr>
            <w:tcW w:w="1563" w:type="dxa"/>
            <w:tcBorders>
              <w:top w:val="nil"/>
              <w:left w:val="nil"/>
              <w:bottom w:val="nil"/>
              <w:right w:val="nil"/>
            </w:tcBorders>
            <w:shd w:val="clear" w:color="auto" w:fill="auto"/>
            <w:noWrap/>
            <w:vAlign w:val="bottom"/>
            <w:hideMark/>
          </w:tcPr>
          <w:p w14:paraId="289F4705"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Κ.Κ.Ε:</w:t>
            </w:r>
          </w:p>
        </w:tc>
        <w:tc>
          <w:tcPr>
            <w:tcW w:w="1626" w:type="dxa"/>
            <w:tcBorders>
              <w:top w:val="nil"/>
              <w:left w:val="nil"/>
              <w:bottom w:val="nil"/>
              <w:right w:val="nil"/>
            </w:tcBorders>
            <w:shd w:val="clear" w:color="auto" w:fill="auto"/>
            <w:noWrap/>
            <w:vAlign w:val="bottom"/>
            <w:hideMark/>
          </w:tcPr>
          <w:p w14:paraId="289F4706"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707"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708"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709"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70A" w14:textId="77777777" w:rsidR="007110C9" w:rsidRPr="00EB27C8" w:rsidRDefault="000D3DEF">
            <w:pPr>
              <w:contextualSpacing/>
              <w:rPr>
                <w:rFonts w:ascii="Times New Roman" w:eastAsia="Times New Roman" w:hAnsi="Times New Roman" w:cs="Times New Roman"/>
                <w:sz w:val="20"/>
              </w:rPr>
            </w:pPr>
          </w:p>
        </w:tc>
      </w:tr>
      <w:tr w:rsidR="001E1ED4" w14:paraId="289F4712" w14:textId="77777777">
        <w:trPr>
          <w:trHeight w:val="300"/>
        </w:trPr>
        <w:tc>
          <w:tcPr>
            <w:tcW w:w="1563" w:type="dxa"/>
            <w:tcBorders>
              <w:top w:val="nil"/>
              <w:left w:val="nil"/>
              <w:bottom w:val="nil"/>
              <w:right w:val="nil"/>
            </w:tcBorders>
            <w:shd w:val="clear" w:color="auto" w:fill="auto"/>
            <w:noWrap/>
            <w:vAlign w:val="bottom"/>
            <w:hideMark/>
          </w:tcPr>
          <w:p w14:paraId="289F470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ΑΝ.ΕΛ:</w:t>
            </w:r>
          </w:p>
        </w:tc>
        <w:tc>
          <w:tcPr>
            <w:tcW w:w="1626" w:type="dxa"/>
            <w:tcBorders>
              <w:top w:val="nil"/>
              <w:left w:val="nil"/>
              <w:bottom w:val="nil"/>
              <w:right w:val="nil"/>
            </w:tcBorders>
            <w:shd w:val="clear" w:color="auto" w:fill="auto"/>
            <w:noWrap/>
            <w:vAlign w:val="bottom"/>
            <w:hideMark/>
          </w:tcPr>
          <w:p w14:paraId="289F470D"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70E"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70F"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710"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711" w14:textId="77777777" w:rsidR="007110C9" w:rsidRPr="00EB27C8" w:rsidRDefault="000D3DEF">
            <w:pPr>
              <w:contextualSpacing/>
              <w:rPr>
                <w:rFonts w:ascii="Times New Roman" w:eastAsia="Times New Roman" w:hAnsi="Times New Roman" w:cs="Times New Roman"/>
                <w:sz w:val="20"/>
              </w:rPr>
            </w:pPr>
          </w:p>
        </w:tc>
      </w:tr>
      <w:tr w:rsidR="001E1ED4" w14:paraId="289F4719" w14:textId="77777777">
        <w:trPr>
          <w:trHeight w:val="300"/>
        </w:trPr>
        <w:tc>
          <w:tcPr>
            <w:tcW w:w="1563" w:type="dxa"/>
            <w:tcBorders>
              <w:top w:val="nil"/>
              <w:left w:val="nil"/>
              <w:bottom w:val="nil"/>
              <w:right w:val="nil"/>
            </w:tcBorders>
            <w:shd w:val="clear" w:color="auto" w:fill="auto"/>
            <w:noWrap/>
            <w:vAlign w:val="bottom"/>
            <w:hideMark/>
          </w:tcPr>
          <w:p w14:paraId="289F4713"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ΠΟΤΑΜΙ:</w:t>
            </w:r>
          </w:p>
        </w:tc>
        <w:tc>
          <w:tcPr>
            <w:tcW w:w="1626" w:type="dxa"/>
            <w:tcBorders>
              <w:top w:val="nil"/>
              <w:left w:val="nil"/>
              <w:bottom w:val="nil"/>
              <w:right w:val="nil"/>
            </w:tcBorders>
            <w:shd w:val="clear" w:color="auto" w:fill="auto"/>
            <w:noWrap/>
            <w:vAlign w:val="bottom"/>
            <w:hideMark/>
          </w:tcPr>
          <w:p w14:paraId="289F4714" w14:textId="77777777" w:rsidR="007110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hideMark/>
          </w:tcPr>
          <w:p w14:paraId="289F4715" w14:textId="77777777" w:rsidR="007110C9" w:rsidRPr="00EB27C8" w:rsidRDefault="000D3DEF">
            <w:pPr>
              <w:contextualSpacing/>
              <w:rPr>
                <w:rFonts w:ascii="Times New Roman" w:eastAsia="Times New Roman" w:hAnsi="Times New Roman" w:cs="Times New Roman"/>
                <w:sz w:val="20"/>
              </w:rPr>
            </w:pPr>
          </w:p>
        </w:tc>
        <w:tc>
          <w:tcPr>
            <w:tcW w:w="819" w:type="dxa"/>
            <w:tcBorders>
              <w:top w:val="nil"/>
              <w:left w:val="nil"/>
              <w:bottom w:val="nil"/>
              <w:right w:val="nil"/>
            </w:tcBorders>
            <w:shd w:val="clear" w:color="auto" w:fill="auto"/>
            <w:noWrap/>
            <w:vAlign w:val="bottom"/>
            <w:hideMark/>
          </w:tcPr>
          <w:p w14:paraId="289F4716"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717"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718" w14:textId="77777777" w:rsidR="007110C9" w:rsidRPr="00EB27C8" w:rsidRDefault="000D3DEF">
            <w:pPr>
              <w:contextualSpacing/>
              <w:rPr>
                <w:rFonts w:ascii="Times New Roman" w:eastAsia="Times New Roman" w:hAnsi="Times New Roman" w:cs="Times New Roman"/>
                <w:sz w:val="20"/>
              </w:rPr>
            </w:pPr>
          </w:p>
        </w:tc>
      </w:tr>
      <w:tr w:rsidR="001E1ED4" w14:paraId="289F471F" w14:textId="77777777">
        <w:trPr>
          <w:trHeight w:val="300"/>
        </w:trPr>
        <w:tc>
          <w:tcPr>
            <w:tcW w:w="3189" w:type="dxa"/>
            <w:gridSpan w:val="2"/>
            <w:tcBorders>
              <w:top w:val="nil"/>
              <w:left w:val="nil"/>
              <w:bottom w:val="nil"/>
              <w:right w:val="nil"/>
            </w:tcBorders>
            <w:shd w:val="clear" w:color="auto" w:fill="auto"/>
            <w:noWrap/>
            <w:vAlign w:val="bottom"/>
            <w:hideMark/>
          </w:tcPr>
          <w:p w14:paraId="289F471A"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ΕΝ. ΚΕΝΤΡΩΩΝ:</w:t>
            </w:r>
          </w:p>
        </w:tc>
        <w:tc>
          <w:tcPr>
            <w:tcW w:w="1899" w:type="dxa"/>
            <w:tcBorders>
              <w:top w:val="nil"/>
              <w:left w:val="nil"/>
              <w:bottom w:val="nil"/>
              <w:right w:val="nil"/>
            </w:tcBorders>
            <w:shd w:val="clear" w:color="auto" w:fill="auto"/>
            <w:noWrap/>
            <w:vAlign w:val="bottom"/>
            <w:hideMark/>
          </w:tcPr>
          <w:p w14:paraId="289F471B" w14:textId="77777777" w:rsidR="007110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hideMark/>
          </w:tcPr>
          <w:p w14:paraId="289F471C" w14:textId="77777777" w:rsidR="007110C9" w:rsidRPr="00EB27C8" w:rsidRDefault="000D3DEF">
            <w:pPr>
              <w:contextualSpacing/>
              <w:rPr>
                <w:rFonts w:ascii="Calibri" w:eastAsia="Times New Roman" w:hAnsi="Calibri" w:cs="Times New Roman"/>
                <w:color w:val="000000"/>
                <w:sz w:val="22"/>
                <w:szCs w:val="22"/>
              </w:rPr>
            </w:pPr>
            <w:r w:rsidRPr="00EB27C8">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89F471D" w14:textId="77777777" w:rsidR="007110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289F471E" w14:textId="77777777" w:rsidR="007110C9" w:rsidRPr="00EB27C8" w:rsidRDefault="000D3DEF">
            <w:pPr>
              <w:contextualSpacing/>
              <w:rPr>
                <w:rFonts w:ascii="Times New Roman" w:eastAsia="Times New Roman" w:hAnsi="Times New Roman" w:cs="Times New Roman"/>
                <w:sz w:val="20"/>
              </w:rPr>
            </w:pPr>
          </w:p>
        </w:tc>
      </w:tr>
      <w:tr w:rsidR="001E1ED4" w14:paraId="289F4725" w14:textId="77777777">
        <w:trPr>
          <w:trHeight w:val="300"/>
        </w:trPr>
        <w:tc>
          <w:tcPr>
            <w:tcW w:w="3189" w:type="dxa"/>
            <w:gridSpan w:val="2"/>
            <w:tcBorders>
              <w:top w:val="nil"/>
              <w:left w:val="nil"/>
              <w:bottom w:val="nil"/>
              <w:right w:val="nil"/>
            </w:tcBorders>
            <w:shd w:val="clear" w:color="auto" w:fill="auto"/>
            <w:noWrap/>
            <w:vAlign w:val="bottom"/>
          </w:tcPr>
          <w:p w14:paraId="289F4720" w14:textId="77777777" w:rsidR="00727BC9" w:rsidRPr="00EB27C8" w:rsidRDefault="000D3DEF">
            <w:pPr>
              <w:contextualSpacing/>
              <w:rPr>
                <w:rFonts w:ascii="Calibri" w:eastAsia="Times New Roman" w:hAnsi="Calibri" w:cs="Times New Roman"/>
                <w:color w:val="000000"/>
                <w:sz w:val="22"/>
                <w:szCs w:val="22"/>
              </w:rPr>
            </w:pPr>
          </w:p>
        </w:tc>
        <w:tc>
          <w:tcPr>
            <w:tcW w:w="1899" w:type="dxa"/>
            <w:tcBorders>
              <w:top w:val="nil"/>
              <w:left w:val="nil"/>
              <w:bottom w:val="nil"/>
              <w:right w:val="nil"/>
            </w:tcBorders>
            <w:shd w:val="clear" w:color="auto" w:fill="auto"/>
            <w:noWrap/>
            <w:vAlign w:val="bottom"/>
          </w:tcPr>
          <w:p w14:paraId="289F4721" w14:textId="77777777" w:rsidR="00727BC9" w:rsidRPr="00EB27C8" w:rsidRDefault="000D3DEF">
            <w:pPr>
              <w:contextualSpacing/>
              <w:rPr>
                <w:rFonts w:ascii="Calibri" w:eastAsia="Times New Roman" w:hAnsi="Calibri" w:cs="Times New Roman"/>
                <w:color w:val="000000"/>
                <w:sz w:val="22"/>
                <w:szCs w:val="22"/>
              </w:rPr>
            </w:pPr>
          </w:p>
        </w:tc>
        <w:tc>
          <w:tcPr>
            <w:tcW w:w="819" w:type="dxa"/>
            <w:tcBorders>
              <w:top w:val="nil"/>
              <w:left w:val="nil"/>
              <w:bottom w:val="nil"/>
              <w:right w:val="nil"/>
            </w:tcBorders>
            <w:shd w:val="clear" w:color="auto" w:fill="auto"/>
            <w:noWrap/>
            <w:vAlign w:val="bottom"/>
          </w:tcPr>
          <w:p w14:paraId="289F4722" w14:textId="77777777" w:rsidR="00727B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tcPr>
          <w:p w14:paraId="289F4723" w14:textId="77777777" w:rsidR="00727BC9" w:rsidRPr="00EB27C8" w:rsidRDefault="000D3DEF">
            <w:pPr>
              <w:contextualSpacing/>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tcPr>
          <w:p w14:paraId="289F4724" w14:textId="77777777" w:rsidR="00727BC9" w:rsidRPr="00EB27C8" w:rsidRDefault="000D3DEF">
            <w:pPr>
              <w:contextualSpacing/>
              <w:rPr>
                <w:rFonts w:ascii="Times New Roman" w:eastAsia="Times New Roman" w:hAnsi="Times New Roman" w:cs="Times New Roman"/>
                <w:sz w:val="20"/>
              </w:rPr>
            </w:pPr>
          </w:p>
        </w:tc>
      </w:tr>
    </w:tbl>
    <w:p w14:paraId="289F4726" w14:textId="77777777" w:rsidR="001E1ED4" w:rsidRDefault="000D3DEF">
      <w:pPr>
        <w:spacing w:line="600" w:lineRule="auto"/>
        <w:ind w:firstLine="709"/>
        <w:contextualSpacing/>
        <w:jc w:val="both"/>
        <w:rPr>
          <w:rFonts w:eastAsia="Times New Roman" w:cs="Times New Roman"/>
          <w:szCs w:val="24"/>
        </w:rPr>
      </w:pPr>
      <w:r>
        <w:rPr>
          <w:rFonts w:eastAsia="Times New Roman" w:cs="Times New Roman"/>
          <w:szCs w:val="24"/>
        </w:rPr>
        <w:tab/>
      </w:r>
      <w:r w:rsidRPr="007D32DE">
        <w:rPr>
          <w:rFonts w:eastAsia="Times New Roman"/>
          <w:b/>
          <w:szCs w:val="24"/>
        </w:rPr>
        <w:t>ΠΡΟΕΔΡΕΥΩΝ (Σπυρίδων Λυκούδης):</w:t>
      </w:r>
      <w:r>
        <w:rPr>
          <w:rFonts w:eastAsia="Times New Roman" w:cs="Times New Roman"/>
          <w:szCs w:val="24"/>
        </w:rPr>
        <w:t xml:space="preserve"> Συνεπώς η </w:t>
      </w:r>
      <w:r>
        <w:rPr>
          <w:rFonts w:eastAsia="Times New Roman" w:cs="Times New Roman"/>
          <w:szCs w:val="24"/>
        </w:rPr>
        <w:t xml:space="preserve">πρόταση: </w:t>
      </w:r>
      <w:r w:rsidRPr="001518BD">
        <w:rPr>
          <w:rFonts w:eastAsia="Times New Roman" w:cs="Times New Roman"/>
          <w:szCs w:val="24"/>
        </w:rPr>
        <w:t>«Για την τροποποίηση διατ</w:t>
      </w:r>
      <w:r>
        <w:rPr>
          <w:rFonts w:eastAsia="Times New Roman" w:cs="Times New Roman"/>
          <w:szCs w:val="24"/>
        </w:rPr>
        <w:t xml:space="preserve">άξεων του Κανονισμού της Βουλής </w:t>
      </w:r>
      <w:r w:rsidRPr="001518BD">
        <w:rPr>
          <w:rFonts w:eastAsia="Times New Roman" w:cs="Times New Roman"/>
          <w:szCs w:val="24"/>
        </w:rPr>
        <w:t>-</w:t>
      </w:r>
      <w:r>
        <w:rPr>
          <w:rFonts w:eastAsia="Times New Roman" w:cs="Times New Roman"/>
          <w:szCs w:val="24"/>
        </w:rPr>
        <w:t xml:space="preserve"> </w:t>
      </w:r>
      <w:r w:rsidRPr="001518BD">
        <w:rPr>
          <w:rFonts w:eastAsia="Times New Roman" w:cs="Times New Roman"/>
          <w:szCs w:val="24"/>
        </w:rPr>
        <w:t xml:space="preserve">Μέρος Β΄ (ΦΕΚ  51Α΄/10.4.1997) και Μέρος Κοινοβουλευτικό </w:t>
      </w:r>
      <w:r w:rsidRPr="001518BD">
        <w:rPr>
          <w:rFonts w:eastAsia="Times New Roman" w:cs="Times New Roman"/>
          <w:szCs w:val="24"/>
        </w:rPr>
        <w:t>(ΦΕΚ 106 Α΄/24.6.1987), όπως ισχύουν»</w:t>
      </w:r>
      <w:r>
        <w:rPr>
          <w:rFonts w:eastAsia="Times New Roman" w:cs="Times New Roman"/>
          <w:szCs w:val="24"/>
        </w:rPr>
        <w:t>, έγινε δεκτή επί της αρχής, των άρθρων και του συνόλου κατά πλειοψηφία και έχει ως εξής:</w:t>
      </w:r>
    </w:p>
    <w:p w14:paraId="289F4727" w14:textId="77777777" w:rsidR="001E1ED4" w:rsidRDefault="000D3DEF">
      <w:pPr>
        <w:spacing w:line="600" w:lineRule="auto"/>
        <w:contextualSpacing/>
        <w:jc w:val="center"/>
        <w:rPr>
          <w:rFonts w:eastAsia="Times New Roman" w:cs="Times New Roman"/>
          <w:szCs w:val="24"/>
        </w:rPr>
      </w:pPr>
      <w:r w:rsidRPr="007D32DE">
        <w:rPr>
          <w:rFonts w:eastAsia="Times New Roman" w:cs="Times New Roman"/>
          <w:color w:val="FF0000"/>
          <w:szCs w:val="24"/>
        </w:rPr>
        <w:t>(</w:t>
      </w:r>
      <w:r w:rsidRPr="00BD0160">
        <w:rPr>
          <w:rFonts w:eastAsia="Times New Roman" w:cs="Times New Roman"/>
          <w:color w:val="FF0000"/>
          <w:szCs w:val="24"/>
        </w:rPr>
        <w:t xml:space="preserve">Να </w:t>
      </w:r>
      <w:r w:rsidRPr="00BD0160">
        <w:rPr>
          <w:rFonts w:eastAsia="Times New Roman" w:cs="Times New Roman"/>
          <w:color w:val="FF0000"/>
          <w:szCs w:val="24"/>
        </w:rPr>
        <w:t>μπει</w:t>
      </w:r>
      <w:r w:rsidRPr="00BD0160">
        <w:rPr>
          <w:rFonts w:eastAsia="Times New Roman" w:cs="Times New Roman"/>
          <w:color w:val="FF0000"/>
          <w:szCs w:val="24"/>
        </w:rPr>
        <w:t xml:space="preserve"> το κείμενο της πρότασης</w:t>
      </w:r>
      <w:r w:rsidRPr="00BD0160">
        <w:rPr>
          <w:rFonts w:eastAsia="Times New Roman" w:cs="Times New Roman"/>
          <w:color w:val="FF0000"/>
          <w:szCs w:val="24"/>
        </w:rPr>
        <w:t>, σελίδα 73α</w:t>
      </w:r>
      <w:r w:rsidRPr="007D32DE">
        <w:rPr>
          <w:rFonts w:eastAsia="Times New Roman" w:cs="Times New Roman"/>
          <w:color w:val="FF0000"/>
          <w:szCs w:val="24"/>
        </w:rPr>
        <w:t>)</w:t>
      </w:r>
    </w:p>
    <w:p w14:paraId="289F4728" w14:textId="77777777" w:rsidR="001E1ED4" w:rsidRDefault="000D3DEF">
      <w:pPr>
        <w:spacing w:line="600" w:lineRule="auto"/>
        <w:ind w:firstLine="720"/>
        <w:contextualSpacing/>
        <w:jc w:val="both"/>
        <w:rPr>
          <w:rFonts w:eastAsia="Times New Roman"/>
          <w:szCs w:val="24"/>
        </w:rPr>
      </w:pPr>
      <w:r w:rsidRPr="00E61236">
        <w:rPr>
          <w:rFonts w:eastAsia="Times New Roman"/>
          <w:b/>
          <w:szCs w:val="24"/>
        </w:rPr>
        <w:t>ΠΡΟΕΔΡΕΥΩΝ (Σπυρίδων Λυκούδης</w:t>
      </w:r>
      <w:r w:rsidRPr="007D32DE">
        <w:rPr>
          <w:rFonts w:eastAsia="Times New Roman"/>
          <w:b/>
          <w:szCs w:val="24"/>
        </w:rPr>
        <w:t>)</w:t>
      </w:r>
      <w:r w:rsidRPr="00E61236">
        <w:rPr>
          <w:rFonts w:eastAsia="Times New Roman"/>
          <w:b/>
          <w:szCs w:val="24"/>
        </w:rPr>
        <w:t>:</w:t>
      </w:r>
      <w:r w:rsidRPr="00E61236">
        <w:rPr>
          <w:rFonts w:eastAsia="Times New Roman"/>
          <w:szCs w:val="24"/>
        </w:rPr>
        <w:t xml:space="preserve"> </w:t>
      </w:r>
      <w:r>
        <w:rPr>
          <w:rFonts w:eastAsia="Times New Roman"/>
          <w:szCs w:val="24"/>
        </w:rPr>
        <w:t>Κυρίες και κύριοι συνάδελφοι, παρακαλώ το Σώμα να ε</w:t>
      </w:r>
      <w:r>
        <w:rPr>
          <w:rFonts w:eastAsia="Times New Roman"/>
          <w:szCs w:val="24"/>
        </w:rPr>
        <w:t>ξουσιοδοτήσει το Προεδρείο για την υπ’ ευθύνη του επικύρωση των Πρακτικών ως προ</w:t>
      </w:r>
      <w:r>
        <w:rPr>
          <w:rFonts w:eastAsia="Times New Roman"/>
          <w:szCs w:val="24"/>
        </w:rPr>
        <w:t>ς</w:t>
      </w:r>
      <w:r>
        <w:rPr>
          <w:rFonts w:eastAsia="Times New Roman"/>
          <w:szCs w:val="24"/>
        </w:rPr>
        <w:t xml:space="preserve"> την ψήφιση της παραπάνω πρότασης.</w:t>
      </w:r>
    </w:p>
    <w:p w14:paraId="289F4729" w14:textId="77777777" w:rsidR="001E1ED4" w:rsidRDefault="000D3DEF">
      <w:pPr>
        <w:spacing w:line="600" w:lineRule="auto"/>
        <w:ind w:firstLine="720"/>
        <w:contextualSpacing/>
        <w:jc w:val="both"/>
        <w:rPr>
          <w:rFonts w:eastAsia="Times New Roman"/>
          <w:szCs w:val="24"/>
        </w:rPr>
      </w:pPr>
      <w:r>
        <w:rPr>
          <w:rFonts w:eastAsia="Times New Roman"/>
          <w:b/>
          <w:szCs w:val="24"/>
        </w:rPr>
        <w:t>ΟΛΟΙ ΟΙ</w:t>
      </w:r>
      <w:r w:rsidRPr="003F28FE">
        <w:rPr>
          <w:rFonts w:eastAsia="Times New Roman"/>
          <w:b/>
          <w:szCs w:val="24"/>
        </w:rPr>
        <w:t xml:space="preserve"> ΒΟΥΛΕΥΤΕΣ:</w:t>
      </w:r>
      <w:r>
        <w:rPr>
          <w:rFonts w:eastAsia="Times New Roman"/>
          <w:szCs w:val="24"/>
        </w:rPr>
        <w:t xml:space="preserve"> Μάλιστα, μάλιστα.</w:t>
      </w:r>
    </w:p>
    <w:p w14:paraId="289F472A" w14:textId="77777777" w:rsidR="001E1ED4" w:rsidRDefault="000D3DE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τ</w:t>
      </w:r>
      <w:r>
        <w:rPr>
          <w:rFonts w:eastAsia="Times New Roman"/>
          <w:szCs w:val="24"/>
        </w:rPr>
        <w:t xml:space="preserve">ο Σώμα παρέσχε τη ζητηθείσα εξουσιοδότηση. </w:t>
      </w:r>
    </w:p>
    <w:p w14:paraId="289F472B"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στο δεύτερο θέμα της </w:t>
      </w:r>
      <w:r>
        <w:rPr>
          <w:rFonts w:eastAsia="Times New Roman"/>
          <w:szCs w:val="24"/>
        </w:rPr>
        <w:t>ειδικής ημερήσιας διάταξης:</w:t>
      </w:r>
      <w:r>
        <w:rPr>
          <w:rFonts w:eastAsia="Times New Roman"/>
          <w:szCs w:val="24"/>
        </w:rPr>
        <w:t xml:space="preserve"> «Τροποποίηση της κατά </w:t>
      </w:r>
      <w:r>
        <w:rPr>
          <w:rFonts w:eastAsia="Times New Roman"/>
          <w:szCs w:val="24"/>
        </w:rPr>
        <w:lastRenderedPageBreak/>
        <w:t xml:space="preserve">ΜΕ΄ Συνεδρίαση της 15.12.1994 </w:t>
      </w:r>
      <w:r>
        <w:rPr>
          <w:rFonts w:eastAsia="Times New Roman"/>
          <w:szCs w:val="24"/>
        </w:rPr>
        <w:t>α</w:t>
      </w:r>
      <w:r>
        <w:rPr>
          <w:rFonts w:eastAsia="Times New Roman"/>
          <w:szCs w:val="24"/>
        </w:rPr>
        <w:t xml:space="preserve">πόφασης της Ολομέλειας της Βουλής (ΦΕΚ 234 Α΄/27.12.1994), όπως ισχύει, </w:t>
      </w:r>
      <w:r>
        <w:rPr>
          <w:rFonts w:eastAsia="Times New Roman"/>
          <w:szCs w:val="24"/>
        </w:rPr>
        <w:t>"</w:t>
      </w:r>
      <w:r>
        <w:rPr>
          <w:rFonts w:eastAsia="Times New Roman"/>
          <w:szCs w:val="24"/>
        </w:rPr>
        <w:t xml:space="preserve">περί μισθώσεως από τη Βουλή </w:t>
      </w:r>
      <w:proofErr w:type="spellStart"/>
      <w:r>
        <w:rPr>
          <w:rFonts w:eastAsia="Times New Roman"/>
          <w:szCs w:val="24"/>
        </w:rPr>
        <w:t>αναλόγου</w:t>
      </w:r>
      <w:proofErr w:type="spellEnd"/>
      <w:r>
        <w:rPr>
          <w:rFonts w:eastAsia="Times New Roman"/>
          <w:szCs w:val="24"/>
        </w:rPr>
        <w:t xml:space="preserve"> α</w:t>
      </w:r>
      <w:r>
        <w:rPr>
          <w:rFonts w:eastAsia="Times New Roman"/>
          <w:szCs w:val="24"/>
        </w:rPr>
        <w:t>ριθμού δωματίων για τη διαμονή των στερούμενων ιδιοκτήτου ή μισθωμένης κατοικίας στην περιοχή της τέως Διοικήσεως Πρωτευούσης, Βουλευτών επαρχίας</w:t>
      </w:r>
      <w:r>
        <w:rPr>
          <w:rFonts w:eastAsia="Times New Roman"/>
          <w:szCs w:val="24"/>
        </w:rPr>
        <w:t>"</w:t>
      </w:r>
      <w:r>
        <w:rPr>
          <w:rFonts w:eastAsia="Times New Roman"/>
          <w:szCs w:val="24"/>
        </w:rPr>
        <w:t>».</w:t>
      </w:r>
    </w:p>
    <w:p w14:paraId="289F472C" w14:textId="77777777" w:rsidR="001E1ED4" w:rsidRDefault="000D3DEF">
      <w:pPr>
        <w:spacing w:line="600" w:lineRule="auto"/>
        <w:ind w:firstLine="720"/>
        <w:contextualSpacing/>
        <w:jc w:val="both"/>
        <w:rPr>
          <w:rFonts w:eastAsia="Times New Roman"/>
          <w:szCs w:val="24"/>
        </w:rPr>
      </w:pPr>
      <w:r>
        <w:rPr>
          <w:rFonts w:eastAsia="Times New Roman"/>
          <w:szCs w:val="24"/>
        </w:rPr>
        <w:t>Συμφωνεί το Σώμα με την πρόταση;</w:t>
      </w:r>
    </w:p>
    <w:p w14:paraId="289F472D" w14:textId="77777777" w:rsidR="001E1ED4" w:rsidRDefault="000D3DEF">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89F472E" w14:textId="77777777" w:rsidR="001E1ED4" w:rsidRDefault="000D3DE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w:t>
      </w:r>
      <w:r>
        <w:rPr>
          <w:rFonts w:eastAsia="Times New Roman"/>
          <w:szCs w:val="24"/>
        </w:rPr>
        <w:t>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ομοφώνως.</w:t>
      </w:r>
    </w:p>
    <w:p w14:paraId="289F472F" w14:textId="77777777" w:rsidR="001E1ED4" w:rsidRDefault="000D3DEF">
      <w:pPr>
        <w:spacing w:line="600" w:lineRule="auto"/>
        <w:ind w:firstLine="720"/>
        <w:contextualSpacing/>
        <w:jc w:val="both"/>
        <w:rPr>
          <w:rFonts w:eastAsia="Times New Roman"/>
          <w:szCs w:val="24"/>
        </w:rPr>
      </w:pPr>
      <w:r>
        <w:rPr>
          <w:rFonts w:eastAsia="Times New Roman"/>
          <w:szCs w:val="24"/>
        </w:rPr>
        <w:t>(</w:t>
      </w:r>
      <w:r>
        <w:rPr>
          <w:rFonts w:eastAsia="Times New Roman"/>
          <w:szCs w:val="24"/>
        </w:rPr>
        <w:t xml:space="preserve">Η </w:t>
      </w:r>
      <w:proofErr w:type="spellStart"/>
      <w:r>
        <w:rPr>
          <w:rFonts w:eastAsia="Times New Roman"/>
          <w:szCs w:val="24"/>
        </w:rPr>
        <w:t>ψηφισθείσα</w:t>
      </w:r>
      <w:proofErr w:type="spellEnd"/>
      <w:r>
        <w:rPr>
          <w:rFonts w:eastAsia="Times New Roman"/>
          <w:szCs w:val="24"/>
        </w:rPr>
        <w:t xml:space="preserve"> </w:t>
      </w:r>
      <w:r>
        <w:rPr>
          <w:rFonts w:eastAsia="Times New Roman"/>
          <w:szCs w:val="24"/>
        </w:rPr>
        <w:t xml:space="preserve">πρόταση τροποποίησης </w:t>
      </w:r>
      <w:r>
        <w:rPr>
          <w:rFonts w:eastAsia="Times New Roman"/>
          <w:szCs w:val="24"/>
        </w:rPr>
        <w:t xml:space="preserve">της προαναφερθείσας </w:t>
      </w:r>
      <w:r>
        <w:rPr>
          <w:rFonts w:eastAsia="Times New Roman"/>
          <w:szCs w:val="24"/>
        </w:rPr>
        <w:t>απόφασης της Ολομέλειας της Βουλής καταχωρίζεται στα Πρακτικά και έχει ως εξής:</w:t>
      </w:r>
    </w:p>
    <w:p w14:paraId="289F4730" w14:textId="77777777" w:rsidR="001E1ED4" w:rsidRDefault="000D3DEF">
      <w:pPr>
        <w:spacing w:line="600" w:lineRule="auto"/>
        <w:contextualSpacing/>
        <w:jc w:val="center"/>
        <w:rPr>
          <w:rFonts w:eastAsia="Times New Roman"/>
          <w:szCs w:val="24"/>
        </w:rPr>
      </w:pPr>
      <w:r w:rsidRPr="007D32DE">
        <w:rPr>
          <w:rFonts w:eastAsia="Times New Roman"/>
          <w:color w:val="FF0000"/>
          <w:szCs w:val="24"/>
        </w:rPr>
        <w:t>(</w:t>
      </w:r>
      <w:r w:rsidRPr="001F3DB1">
        <w:rPr>
          <w:rFonts w:eastAsia="Times New Roman"/>
          <w:color w:val="FF0000"/>
          <w:szCs w:val="24"/>
        </w:rPr>
        <w:t xml:space="preserve">Να μπει η σελίδα </w:t>
      </w:r>
      <w:r w:rsidRPr="001F3DB1">
        <w:rPr>
          <w:rFonts w:eastAsia="Times New Roman"/>
          <w:color w:val="FF0000"/>
          <w:szCs w:val="24"/>
        </w:rPr>
        <w:t>74α</w:t>
      </w:r>
      <w:r w:rsidRPr="007D32DE">
        <w:rPr>
          <w:rFonts w:eastAsia="Times New Roman"/>
          <w:color w:val="FF0000"/>
          <w:szCs w:val="24"/>
        </w:rPr>
        <w:t>)</w:t>
      </w:r>
    </w:p>
    <w:p w14:paraId="289F4731" w14:textId="77777777" w:rsidR="001E1ED4" w:rsidRDefault="000D3DE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Κυρίες και κύριοι συνάδελφοι, παρα</w:t>
      </w:r>
      <w:r>
        <w:rPr>
          <w:rFonts w:eastAsia="Times New Roman"/>
          <w:szCs w:val="24"/>
        </w:rPr>
        <w:t>καλώ το Σώμα να εξουσιοδοτήσει το Προεδρείο για την υπ’ ευθύνη του επικύρωση των Πρακτικών ως προ</w:t>
      </w:r>
      <w:r>
        <w:rPr>
          <w:rFonts w:eastAsia="Times New Roman"/>
          <w:szCs w:val="24"/>
        </w:rPr>
        <w:t>ς</w:t>
      </w:r>
      <w:r>
        <w:rPr>
          <w:rFonts w:eastAsia="Times New Roman"/>
          <w:szCs w:val="24"/>
        </w:rPr>
        <w:t xml:space="preserve"> τη</w:t>
      </w:r>
      <w:r>
        <w:rPr>
          <w:rFonts w:eastAsia="Times New Roman"/>
          <w:szCs w:val="24"/>
        </w:rPr>
        <w:t>ν</w:t>
      </w:r>
      <w:r>
        <w:rPr>
          <w:rFonts w:eastAsia="Times New Roman"/>
          <w:szCs w:val="24"/>
        </w:rPr>
        <w:t xml:space="preserve"> ψήφιση της παραπάνω πρότασης.</w:t>
      </w:r>
    </w:p>
    <w:p w14:paraId="289F4732" w14:textId="77777777" w:rsidR="001E1ED4" w:rsidRDefault="000D3DEF">
      <w:pPr>
        <w:spacing w:line="600" w:lineRule="auto"/>
        <w:ind w:firstLine="720"/>
        <w:contextualSpacing/>
        <w:jc w:val="both"/>
        <w:rPr>
          <w:rFonts w:eastAsia="Times New Roman"/>
          <w:szCs w:val="24"/>
        </w:rPr>
      </w:pPr>
      <w:r>
        <w:rPr>
          <w:rFonts w:eastAsia="Times New Roman"/>
          <w:b/>
          <w:szCs w:val="24"/>
        </w:rPr>
        <w:t>ΟΛΟΙ ΟΙ</w:t>
      </w:r>
      <w:r w:rsidRPr="003F28FE">
        <w:rPr>
          <w:rFonts w:eastAsia="Times New Roman"/>
          <w:b/>
          <w:szCs w:val="24"/>
        </w:rPr>
        <w:t xml:space="preserve"> ΒΟΥΛΕΥΤΕΣ:</w:t>
      </w:r>
      <w:r>
        <w:rPr>
          <w:rFonts w:eastAsia="Times New Roman"/>
          <w:szCs w:val="24"/>
        </w:rPr>
        <w:t xml:space="preserve"> Μάλιστα, μάλιστα.</w:t>
      </w:r>
    </w:p>
    <w:p w14:paraId="289F4733" w14:textId="77777777" w:rsidR="001E1ED4" w:rsidRDefault="000D3DEF">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w:t>
      </w:r>
      <w:r>
        <w:rPr>
          <w:rFonts w:eastAsia="Times New Roman"/>
          <w:szCs w:val="24"/>
        </w:rPr>
        <w:t>Συνεπώς τ</w:t>
      </w:r>
      <w:r>
        <w:rPr>
          <w:rFonts w:eastAsia="Times New Roman"/>
          <w:szCs w:val="24"/>
        </w:rPr>
        <w:t xml:space="preserve">ο Σώμα παρέσχε τη ζητηθείσα εξουσιοδότηση. </w:t>
      </w:r>
    </w:p>
    <w:p w14:paraId="289F4734" w14:textId="77777777" w:rsidR="001E1ED4" w:rsidRDefault="000D3DEF">
      <w:pPr>
        <w:spacing w:line="600" w:lineRule="auto"/>
        <w:ind w:firstLine="720"/>
        <w:contextualSpacing/>
        <w:jc w:val="both"/>
        <w:rPr>
          <w:rFonts w:eastAsia="Times New Roman"/>
          <w:szCs w:val="24"/>
        </w:rPr>
      </w:pPr>
      <w:r>
        <w:rPr>
          <w:rFonts w:eastAsia="Times New Roman"/>
          <w:szCs w:val="24"/>
        </w:rPr>
        <w:t>Κυρίες και κύριοι συνάδελφοι, παρακαλώ επίσης το Σώμα να εξουσιοδοτήσει το Προεδρείο για την υπ’ ευθύνη του επικύρωση των Πρακτικών των συνεδριάσεων: ΡΚΣΤ΄ της 29</w:t>
      </w:r>
      <w:r>
        <w:rPr>
          <w:rFonts w:eastAsia="Times New Roman"/>
          <w:szCs w:val="24"/>
        </w:rPr>
        <w:t>-</w:t>
      </w:r>
      <w:r>
        <w:rPr>
          <w:rFonts w:eastAsia="Times New Roman"/>
          <w:szCs w:val="24"/>
        </w:rPr>
        <w:t>5</w:t>
      </w:r>
      <w:r>
        <w:rPr>
          <w:rFonts w:eastAsia="Times New Roman"/>
          <w:szCs w:val="24"/>
        </w:rPr>
        <w:t>-</w:t>
      </w:r>
      <w:r>
        <w:rPr>
          <w:rFonts w:eastAsia="Times New Roman"/>
          <w:szCs w:val="24"/>
        </w:rPr>
        <w:t>2018, ΡΚΖ΄ της 30</w:t>
      </w:r>
      <w:r>
        <w:rPr>
          <w:rFonts w:eastAsia="Times New Roman"/>
          <w:szCs w:val="24"/>
        </w:rPr>
        <w:t>-</w:t>
      </w:r>
      <w:r>
        <w:rPr>
          <w:rFonts w:eastAsia="Times New Roman"/>
          <w:szCs w:val="24"/>
        </w:rPr>
        <w:t>5</w:t>
      </w:r>
      <w:r>
        <w:rPr>
          <w:rFonts w:eastAsia="Times New Roman"/>
          <w:szCs w:val="24"/>
        </w:rPr>
        <w:t>-</w:t>
      </w:r>
      <w:r>
        <w:rPr>
          <w:rFonts w:eastAsia="Times New Roman"/>
          <w:szCs w:val="24"/>
        </w:rPr>
        <w:t>2018, ΡΚΗ΄ της 31</w:t>
      </w:r>
      <w:r>
        <w:rPr>
          <w:rFonts w:eastAsia="Times New Roman"/>
          <w:szCs w:val="24"/>
        </w:rPr>
        <w:t>-</w:t>
      </w:r>
      <w:r>
        <w:rPr>
          <w:rFonts w:eastAsia="Times New Roman"/>
          <w:szCs w:val="24"/>
        </w:rPr>
        <w:t>5</w:t>
      </w:r>
      <w:r>
        <w:rPr>
          <w:rFonts w:eastAsia="Times New Roman"/>
          <w:szCs w:val="24"/>
        </w:rPr>
        <w:t>-</w:t>
      </w:r>
      <w:r>
        <w:rPr>
          <w:rFonts w:eastAsia="Times New Roman"/>
          <w:szCs w:val="24"/>
        </w:rPr>
        <w:t>2018, ΡΚΘ΄ της 1</w:t>
      </w:r>
      <w:r>
        <w:rPr>
          <w:rFonts w:eastAsia="Times New Roman"/>
          <w:szCs w:val="24"/>
        </w:rPr>
        <w:t>-</w:t>
      </w:r>
      <w:r>
        <w:rPr>
          <w:rFonts w:eastAsia="Times New Roman"/>
          <w:szCs w:val="24"/>
        </w:rPr>
        <w:t>6</w:t>
      </w:r>
      <w:r>
        <w:rPr>
          <w:rFonts w:eastAsia="Times New Roman"/>
          <w:szCs w:val="24"/>
        </w:rPr>
        <w:t>-</w:t>
      </w:r>
      <w:r>
        <w:rPr>
          <w:rFonts w:eastAsia="Times New Roman"/>
          <w:szCs w:val="24"/>
        </w:rPr>
        <w:t>2018, της ΡΛ΄ της 4</w:t>
      </w:r>
      <w:r>
        <w:rPr>
          <w:rFonts w:eastAsia="Times New Roman"/>
          <w:szCs w:val="24"/>
        </w:rPr>
        <w:t>-</w:t>
      </w:r>
      <w:r>
        <w:rPr>
          <w:rFonts w:eastAsia="Times New Roman"/>
          <w:szCs w:val="24"/>
        </w:rPr>
        <w:t>6</w:t>
      </w:r>
      <w:r>
        <w:rPr>
          <w:rFonts w:eastAsia="Times New Roman"/>
          <w:szCs w:val="24"/>
        </w:rPr>
        <w:t>-</w:t>
      </w:r>
      <w:r>
        <w:rPr>
          <w:rFonts w:eastAsia="Times New Roman"/>
          <w:szCs w:val="24"/>
        </w:rPr>
        <w:t>2018, ΡΛΑ΄</w:t>
      </w:r>
      <w:r>
        <w:rPr>
          <w:rFonts w:eastAsia="Times New Roman"/>
          <w:szCs w:val="24"/>
        </w:rPr>
        <w:t xml:space="preserve"> της 5</w:t>
      </w:r>
      <w:r>
        <w:rPr>
          <w:rFonts w:eastAsia="Times New Roman"/>
          <w:szCs w:val="24"/>
        </w:rPr>
        <w:t>-</w:t>
      </w:r>
      <w:r>
        <w:rPr>
          <w:rFonts w:eastAsia="Times New Roman"/>
          <w:szCs w:val="24"/>
        </w:rPr>
        <w:t>6</w:t>
      </w:r>
      <w:r>
        <w:rPr>
          <w:rFonts w:eastAsia="Times New Roman"/>
          <w:szCs w:val="24"/>
        </w:rPr>
        <w:t>-</w:t>
      </w:r>
      <w:r>
        <w:rPr>
          <w:rFonts w:eastAsia="Times New Roman"/>
          <w:szCs w:val="24"/>
        </w:rPr>
        <w:t>2018, ΡΛΒ΄ της 7</w:t>
      </w:r>
      <w:r>
        <w:rPr>
          <w:rFonts w:eastAsia="Times New Roman"/>
          <w:szCs w:val="24"/>
        </w:rPr>
        <w:t>-</w:t>
      </w:r>
      <w:r>
        <w:rPr>
          <w:rFonts w:eastAsia="Times New Roman"/>
          <w:szCs w:val="24"/>
        </w:rPr>
        <w:t>5</w:t>
      </w:r>
      <w:r>
        <w:rPr>
          <w:rFonts w:eastAsia="Times New Roman"/>
          <w:szCs w:val="24"/>
        </w:rPr>
        <w:t>-</w:t>
      </w:r>
      <w:r>
        <w:rPr>
          <w:rFonts w:eastAsia="Times New Roman"/>
          <w:szCs w:val="24"/>
        </w:rPr>
        <w:t>2018, της ΡΛΓ΄ της 8</w:t>
      </w:r>
      <w:r>
        <w:rPr>
          <w:rFonts w:eastAsia="Times New Roman"/>
          <w:szCs w:val="24"/>
        </w:rPr>
        <w:t>-</w:t>
      </w:r>
      <w:r>
        <w:rPr>
          <w:rFonts w:eastAsia="Times New Roman"/>
          <w:szCs w:val="24"/>
        </w:rPr>
        <w:t>6</w:t>
      </w:r>
      <w:r>
        <w:rPr>
          <w:rFonts w:eastAsia="Times New Roman"/>
          <w:szCs w:val="24"/>
        </w:rPr>
        <w:t>-</w:t>
      </w:r>
      <w:r>
        <w:rPr>
          <w:rFonts w:eastAsia="Times New Roman"/>
          <w:szCs w:val="24"/>
        </w:rPr>
        <w:t>2018, ΡΛΔ΄ της 11</w:t>
      </w:r>
      <w:r>
        <w:rPr>
          <w:rFonts w:eastAsia="Times New Roman"/>
          <w:szCs w:val="24"/>
        </w:rPr>
        <w:t>-</w:t>
      </w:r>
      <w:r>
        <w:rPr>
          <w:rFonts w:eastAsia="Times New Roman"/>
          <w:szCs w:val="24"/>
        </w:rPr>
        <w:t>6</w:t>
      </w:r>
      <w:r>
        <w:rPr>
          <w:rFonts w:eastAsia="Times New Roman"/>
          <w:szCs w:val="24"/>
        </w:rPr>
        <w:t>-</w:t>
      </w:r>
      <w:r>
        <w:rPr>
          <w:rFonts w:eastAsia="Times New Roman"/>
          <w:szCs w:val="24"/>
        </w:rPr>
        <w:t>2018, ΡΛΕ΄ της 13</w:t>
      </w:r>
      <w:r>
        <w:rPr>
          <w:rFonts w:eastAsia="Times New Roman"/>
          <w:szCs w:val="24"/>
        </w:rPr>
        <w:t>-</w:t>
      </w:r>
      <w:r>
        <w:rPr>
          <w:rFonts w:eastAsia="Times New Roman"/>
          <w:szCs w:val="24"/>
        </w:rPr>
        <w:t>6</w:t>
      </w:r>
      <w:r>
        <w:rPr>
          <w:rFonts w:eastAsia="Times New Roman"/>
          <w:szCs w:val="24"/>
        </w:rPr>
        <w:t>-</w:t>
      </w:r>
      <w:r>
        <w:rPr>
          <w:rFonts w:eastAsia="Times New Roman"/>
          <w:szCs w:val="24"/>
        </w:rPr>
        <w:t>2018, ΡΛΣΤ΄ της 14</w:t>
      </w:r>
      <w:r>
        <w:rPr>
          <w:rFonts w:eastAsia="Times New Roman"/>
          <w:szCs w:val="24"/>
        </w:rPr>
        <w:t>-</w:t>
      </w:r>
      <w:r>
        <w:rPr>
          <w:rFonts w:eastAsia="Times New Roman"/>
          <w:szCs w:val="24"/>
        </w:rPr>
        <w:t>6</w:t>
      </w:r>
      <w:r>
        <w:rPr>
          <w:rFonts w:eastAsia="Times New Roman"/>
          <w:szCs w:val="24"/>
        </w:rPr>
        <w:t>-</w:t>
      </w:r>
      <w:r>
        <w:rPr>
          <w:rFonts w:eastAsia="Times New Roman"/>
          <w:szCs w:val="24"/>
        </w:rPr>
        <w:t>2018 (πρωί), ΡΛΖ΄ της 14</w:t>
      </w:r>
      <w:r>
        <w:rPr>
          <w:rFonts w:eastAsia="Times New Roman"/>
          <w:szCs w:val="24"/>
        </w:rPr>
        <w:t>-</w:t>
      </w:r>
      <w:r>
        <w:rPr>
          <w:rFonts w:eastAsia="Times New Roman"/>
          <w:szCs w:val="24"/>
        </w:rPr>
        <w:t>6</w:t>
      </w:r>
      <w:r>
        <w:rPr>
          <w:rFonts w:eastAsia="Times New Roman"/>
          <w:szCs w:val="24"/>
        </w:rPr>
        <w:t>-</w:t>
      </w:r>
      <w:r>
        <w:rPr>
          <w:rFonts w:eastAsia="Times New Roman"/>
          <w:szCs w:val="24"/>
        </w:rPr>
        <w:t>2018 (απόγευμα), ΡΛΗ΄ της 15</w:t>
      </w:r>
      <w:r>
        <w:rPr>
          <w:rFonts w:eastAsia="Times New Roman"/>
          <w:szCs w:val="24"/>
        </w:rPr>
        <w:t>-</w:t>
      </w:r>
      <w:r>
        <w:rPr>
          <w:rFonts w:eastAsia="Times New Roman"/>
          <w:szCs w:val="24"/>
        </w:rPr>
        <w:t>6</w:t>
      </w:r>
      <w:r>
        <w:rPr>
          <w:rFonts w:eastAsia="Times New Roman"/>
          <w:szCs w:val="24"/>
        </w:rPr>
        <w:t>-</w:t>
      </w:r>
      <w:r>
        <w:rPr>
          <w:rFonts w:eastAsia="Times New Roman"/>
          <w:szCs w:val="24"/>
        </w:rPr>
        <w:t>2018, ΡΜ΄ της 18</w:t>
      </w:r>
      <w:r>
        <w:rPr>
          <w:rFonts w:eastAsia="Times New Roman"/>
          <w:szCs w:val="24"/>
        </w:rPr>
        <w:t>-</w:t>
      </w:r>
      <w:r>
        <w:rPr>
          <w:rFonts w:eastAsia="Times New Roman"/>
          <w:szCs w:val="24"/>
        </w:rPr>
        <w:t>6</w:t>
      </w:r>
      <w:r>
        <w:rPr>
          <w:rFonts w:eastAsia="Times New Roman"/>
          <w:szCs w:val="24"/>
        </w:rPr>
        <w:t>-</w:t>
      </w:r>
      <w:r>
        <w:rPr>
          <w:rFonts w:eastAsia="Times New Roman"/>
          <w:szCs w:val="24"/>
        </w:rPr>
        <w:t>2018, ΡΜΑ΄ της 20</w:t>
      </w:r>
      <w:r>
        <w:rPr>
          <w:rFonts w:eastAsia="Times New Roman"/>
          <w:szCs w:val="24"/>
        </w:rPr>
        <w:t>-</w:t>
      </w:r>
      <w:r>
        <w:rPr>
          <w:rFonts w:eastAsia="Times New Roman"/>
          <w:szCs w:val="24"/>
        </w:rPr>
        <w:t>6</w:t>
      </w:r>
      <w:r>
        <w:rPr>
          <w:rFonts w:eastAsia="Times New Roman"/>
          <w:szCs w:val="24"/>
        </w:rPr>
        <w:t>-</w:t>
      </w:r>
      <w:r>
        <w:rPr>
          <w:rFonts w:eastAsia="Times New Roman"/>
          <w:szCs w:val="24"/>
        </w:rPr>
        <w:t>2018, ΡΜΒ΄ της 21</w:t>
      </w:r>
      <w:r>
        <w:rPr>
          <w:rFonts w:eastAsia="Times New Roman"/>
          <w:szCs w:val="24"/>
        </w:rPr>
        <w:t>-</w:t>
      </w:r>
      <w:r>
        <w:rPr>
          <w:rFonts w:eastAsia="Times New Roman"/>
          <w:szCs w:val="24"/>
        </w:rPr>
        <w:t>6</w:t>
      </w:r>
      <w:r>
        <w:rPr>
          <w:rFonts w:eastAsia="Times New Roman"/>
          <w:szCs w:val="24"/>
        </w:rPr>
        <w:t>-</w:t>
      </w:r>
      <w:r>
        <w:rPr>
          <w:rFonts w:eastAsia="Times New Roman"/>
          <w:szCs w:val="24"/>
        </w:rPr>
        <w:t>2018, ΡΜΓ΄ της 22</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2018, </w:t>
      </w:r>
      <w:r>
        <w:rPr>
          <w:rFonts w:eastAsia="Times New Roman"/>
          <w:szCs w:val="24"/>
        </w:rPr>
        <w:t>ΡΜΔ΄ της 25</w:t>
      </w:r>
      <w:r>
        <w:rPr>
          <w:rFonts w:eastAsia="Times New Roman"/>
          <w:szCs w:val="24"/>
        </w:rPr>
        <w:t>-</w:t>
      </w:r>
      <w:r>
        <w:rPr>
          <w:rFonts w:eastAsia="Times New Roman"/>
          <w:szCs w:val="24"/>
        </w:rPr>
        <w:t>6</w:t>
      </w:r>
      <w:r>
        <w:rPr>
          <w:rFonts w:eastAsia="Times New Roman"/>
          <w:szCs w:val="24"/>
        </w:rPr>
        <w:t>-</w:t>
      </w:r>
      <w:r>
        <w:rPr>
          <w:rFonts w:eastAsia="Times New Roman"/>
          <w:szCs w:val="24"/>
        </w:rPr>
        <w:t>2018, ΡΜΕ΄ της 27</w:t>
      </w:r>
      <w:r>
        <w:rPr>
          <w:rFonts w:eastAsia="Times New Roman"/>
          <w:szCs w:val="24"/>
        </w:rPr>
        <w:t>-</w:t>
      </w:r>
      <w:r>
        <w:rPr>
          <w:rFonts w:eastAsia="Times New Roman"/>
          <w:szCs w:val="24"/>
        </w:rPr>
        <w:t>6</w:t>
      </w:r>
      <w:r>
        <w:rPr>
          <w:rFonts w:eastAsia="Times New Roman"/>
          <w:szCs w:val="24"/>
        </w:rPr>
        <w:t>-</w:t>
      </w:r>
      <w:r>
        <w:rPr>
          <w:rFonts w:eastAsia="Times New Roman"/>
          <w:szCs w:val="24"/>
        </w:rPr>
        <w:t>2018, ΡΜΣΤ΄ της 28</w:t>
      </w:r>
      <w:r>
        <w:rPr>
          <w:rFonts w:eastAsia="Times New Roman"/>
          <w:szCs w:val="24"/>
        </w:rPr>
        <w:t>-</w:t>
      </w:r>
      <w:r>
        <w:rPr>
          <w:rFonts w:eastAsia="Times New Roman"/>
          <w:szCs w:val="24"/>
        </w:rPr>
        <w:t>6</w:t>
      </w:r>
      <w:r>
        <w:rPr>
          <w:rFonts w:eastAsia="Times New Roman"/>
          <w:szCs w:val="24"/>
        </w:rPr>
        <w:t>-</w:t>
      </w:r>
      <w:r>
        <w:rPr>
          <w:rFonts w:eastAsia="Times New Roman"/>
          <w:szCs w:val="24"/>
        </w:rPr>
        <w:t>2018, ΡΜΖ΄ της 29</w:t>
      </w:r>
      <w:r>
        <w:rPr>
          <w:rFonts w:eastAsia="Times New Roman"/>
          <w:szCs w:val="24"/>
        </w:rPr>
        <w:t>-</w:t>
      </w:r>
      <w:r>
        <w:rPr>
          <w:rFonts w:eastAsia="Times New Roman"/>
          <w:szCs w:val="24"/>
        </w:rPr>
        <w:t>6</w:t>
      </w:r>
      <w:r>
        <w:rPr>
          <w:rFonts w:eastAsia="Times New Roman"/>
          <w:szCs w:val="24"/>
        </w:rPr>
        <w:t>-</w:t>
      </w:r>
      <w:r>
        <w:rPr>
          <w:rFonts w:eastAsia="Times New Roman"/>
          <w:szCs w:val="24"/>
        </w:rPr>
        <w:t>2018, ΡΜΗ΄ της 2</w:t>
      </w:r>
      <w:r>
        <w:rPr>
          <w:rFonts w:eastAsia="Times New Roman"/>
          <w:szCs w:val="24"/>
        </w:rPr>
        <w:t>-</w:t>
      </w:r>
      <w:r>
        <w:rPr>
          <w:rFonts w:eastAsia="Times New Roman"/>
          <w:szCs w:val="24"/>
        </w:rPr>
        <w:t>7</w:t>
      </w:r>
      <w:r>
        <w:rPr>
          <w:rFonts w:eastAsia="Times New Roman"/>
          <w:szCs w:val="24"/>
        </w:rPr>
        <w:t>-</w:t>
      </w:r>
      <w:r>
        <w:rPr>
          <w:rFonts w:eastAsia="Times New Roman"/>
          <w:szCs w:val="24"/>
        </w:rPr>
        <w:t>2018, ΡΜΘ΄ της 4</w:t>
      </w:r>
      <w:r>
        <w:rPr>
          <w:rFonts w:eastAsia="Times New Roman"/>
          <w:szCs w:val="24"/>
        </w:rPr>
        <w:t>-</w:t>
      </w:r>
      <w:r>
        <w:rPr>
          <w:rFonts w:eastAsia="Times New Roman"/>
          <w:szCs w:val="24"/>
        </w:rPr>
        <w:t>7</w:t>
      </w:r>
      <w:r>
        <w:rPr>
          <w:rFonts w:eastAsia="Times New Roman"/>
          <w:szCs w:val="24"/>
        </w:rPr>
        <w:t>-</w:t>
      </w:r>
      <w:r>
        <w:rPr>
          <w:rFonts w:eastAsia="Times New Roman"/>
          <w:szCs w:val="24"/>
        </w:rPr>
        <w:t>2018, ΡΝ΄ της 5</w:t>
      </w:r>
      <w:r>
        <w:rPr>
          <w:rFonts w:eastAsia="Times New Roman"/>
          <w:szCs w:val="24"/>
        </w:rPr>
        <w:t>-</w:t>
      </w:r>
      <w:r>
        <w:rPr>
          <w:rFonts w:eastAsia="Times New Roman"/>
          <w:szCs w:val="24"/>
        </w:rPr>
        <w:t>7</w:t>
      </w:r>
      <w:r>
        <w:rPr>
          <w:rFonts w:eastAsia="Times New Roman"/>
          <w:szCs w:val="24"/>
        </w:rPr>
        <w:t>-</w:t>
      </w:r>
      <w:r>
        <w:rPr>
          <w:rFonts w:eastAsia="Times New Roman"/>
          <w:szCs w:val="24"/>
        </w:rPr>
        <w:t>2018, ΡΝΑ΄ της 5</w:t>
      </w:r>
      <w:r>
        <w:rPr>
          <w:rFonts w:eastAsia="Times New Roman"/>
          <w:szCs w:val="24"/>
        </w:rPr>
        <w:t>-</w:t>
      </w:r>
      <w:r>
        <w:rPr>
          <w:rFonts w:eastAsia="Times New Roman"/>
          <w:szCs w:val="24"/>
        </w:rPr>
        <w:t>7</w:t>
      </w:r>
      <w:r>
        <w:rPr>
          <w:rFonts w:eastAsia="Times New Roman"/>
          <w:szCs w:val="24"/>
        </w:rPr>
        <w:t>-</w:t>
      </w:r>
      <w:r>
        <w:rPr>
          <w:rFonts w:eastAsia="Times New Roman"/>
          <w:szCs w:val="24"/>
        </w:rPr>
        <w:t>2018, ΡΝΒ΄ της 9</w:t>
      </w:r>
      <w:r>
        <w:rPr>
          <w:rFonts w:eastAsia="Times New Roman"/>
          <w:szCs w:val="24"/>
        </w:rPr>
        <w:t>-</w:t>
      </w:r>
      <w:r>
        <w:rPr>
          <w:rFonts w:eastAsia="Times New Roman"/>
          <w:szCs w:val="24"/>
        </w:rPr>
        <w:t>7</w:t>
      </w:r>
      <w:r>
        <w:rPr>
          <w:rFonts w:eastAsia="Times New Roman"/>
          <w:szCs w:val="24"/>
        </w:rPr>
        <w:t>-</w:t>
      </w:r>
      <w:r>
        <w:rPr>
          <w:rFonts w:eastAsia="Times New Roman"/>
          <w:szCs w:val="24"/>
        </w:rPr>
        <w:t>2018, ΡΝΓ΄ της 10</w:t>
      </w:r>
      <w:r>
        <w:rPr>
          <w:rFonts w:eastAsia="Times New Roman"/>
          <w:szCs w:val="24"/>
        </w:rPr>
        <w:t>-</w:t>
      </w:r>
      <w:r>
        <w:rPr>
          <w:rFonts w:eastAsia="Times New Roman"/>
          <w:szCs w:val="24"/>
        </w:rPr>
        <w:t>7</w:t>
      </w:r>
      <w:r>
        <w:rPr>
          <w:rFonts w:eastAsia="Times New Roman"/>
          <w:szCs w:val="24"/>
        </w:rPr>
        <w:t>-</w:t>
      </w:r>
      <w:r>
        <w:rPr>
          <w:rFonts w:eastAsia="Times New Roman"/>
          <w:szCs w:val="24"/>
        </w:rPr>
        <w:t>2018, ΡΝΕ΄ της 11</w:t>
      </w:r>
      <w:r>
        <w:rPr>
          <w:rFonts w:eastAsia="Times New Roman"/>
          <w:szCs w:val="24"/>
        </w:rPr>
        <w:t>-</w:t>
      </w:r>
      <w:r>
        <w:rPr>
          <w:rFonts w:eastAsia="Times New Roman"/>
          <w:szCs w:val="24"/>
        </w:rPr>
        <w:t>7</w:t>
      </w:r>
      <w:r>
        <w:rPr>
          <w:rFonts w:eastAsia="Times New Roman"/>
          <w:szCs w:val="24"/>
        </w:rPr>
        <w:t>-</w:t>
      </w:r>
      <w:r>
        <w:rPr>
          <w:rFonts w:eastAsia="Times New Roman"/>
          <w:szCs w:val="24"/>
        </w:rPr>
        <w:t>2018</w:t>
      </w:r>
      <w:r>
        <w:rPr>
          <w:rFonts w:eastAsia="Times New Roman"/>
          <w:szCs w:val="24"/>
        </w:rPr>
        <w:t xml:space="preserve"> (απόγευμα)</w:t>
      </w:r>
      <w:r>
        <w:rPr>
          <w:rFonts w:eastAsia="Times New Roman"/>
          <w:szCs w:val="24"/>
        </w:rPr>
        <w:t>, ΡΝΣΤ΄ της 12</w:t>
      </w:r>
      <w:r>
        <w:rPr>
          <w:rFonts w:eastAsia="Times New Roman"/>
          <w:szCs w:val="24"/>
        </w:rPr>
        <w:t>-</w:t>
      </w:r>
      <w:r>
        <w:rPr>
          <w:rFonts w:eastAsia="Times New Roman"/>
          <w:szCs w:val="24"/>
        </w:rPr>
        <w:t>7</w:t>
      </w:r>
      <w:r>
        <w:rPr>
          <w:rFonts w:eastAsia="Times New Roman"/>
          <w:szCs w:val="24"/>
        </w:rPr>
        <w:t>-</w:t>
      </w:r>
      <w:r>
        <w:rPr>
          <w:rFonts w:eastAsia="Times New Roman"/>
          <w:szCs w:val="24"/>
        </w:rPr>
        <w:t>2018 και της ση</w:t>
      </w:r>
      <w:r>
        <w:rPr>
          <w:rFonts w:eastAsia="Times New Roman"/>
          <w:szCs w:val="24"/>
        </w:rPr>
        <w:t>μερινής ΡΝΖ΄ της 13</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2018. </w:t>
      </w:r>
    </w:p>
    <w:p w14:paraId="289F4735" w14:textId="77777777" w:rsidR="001E1ED4" w:rsidRDefault="000D3DEF">
      <w:pPr>
        <w:spacing w:line="600" w:lineRule="auto"/>
        <w:ind w:firstLine="720"/>
        <w:contextualSpacing/>
        <w:jc w:val="both"/>
        <w:rPr>
          <w:rFonts w:eastAsia="Times New Roman"/>
          <w:szCs w:val="24"/>
        </w:rPr>
      </w:pPr>
      <w:r>
        <w:rPr>
          <w:rFonts w:eastAsia="Times New Roman"/>
          <w:b/>
          <w:szCs w:val="24"/>
        </w:rPr>
        <w:t xml:space="preserve">ΟΛΟΙ ΟΙ </w:t>
      </w:r>
      <w:r w:rsidRPr="003F28FE">
        <w:rPr>
          <w:rFonts w:eastAsia="Times New Roman"/>
          <w:b/>
          <w:szCs w:val="24"/>
        </w:rPr>
        <w:t>ΒΟΥΛΕΥΤΕΣ:</w:t>
      </w:r>
      <w:r>
        <w:rPr>
          <w:rFonts w:eastAsia="Times New Roman"/>
          <w:szCs w:val="24"/>
        </w:rPr>
        <w:t xml:space="preserve"> Μάλιστα, μάλιστα.</w:t>
      </w:r>
    </w:p>
    <w:p w14:paraId="289F4736" w14:textId="77777777" w:rsidR="001E1ED4" w:rsidRDefault="000D3DE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τ</w:t>
      </w:r>
      <w:r>
        <w:rPr>
          <w:rFonts w:eastAsia="Times New Roman"/>
          <w:szCs w:val="24"/>
        </w:rPr>
        <w:t xml:space="preserve">ο Σώμα παρέσχε τη ζητηθείσα εξουσιοδότηση. </w:t>
      </w:r>
    </w:p>
    <w:p w14:paraId="289F4737" w14:textId="77777777" w:rsidR="001E1ED4" w:rsidRDefault="000D3DEF">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ολοκληρώνονται σήμερα οι εργασίες της Ολομέλειας της Βουλής. </w:t>
      </w:r>
    </w:p>
    <w:p w14:paraId="289F4738" w14:textId="77777777" w:rsidR="001E1ED4" w:rsidRDefault="000D3DEF">
      <w:pPr>
        <w:spacing w:line="600" w:lineRule="auto"/>
        <w:ind w:firstLine="720"/>
        <w:contextualSpacing/>
        <w:jc w:val="both"/>
        <w:rPr>
          <w:rFonts w:eastAsia="Times New Roman"/>
          <w:szCs w:val="24"/>
        </w:rPr>
      </w:pPr>
      <w:r>
        <w:rPr>
          <w:rFonts w:eastAsia="Times New Roman"/>
          <w:szCs w:val="24"/>
        </w:rPr>
        <w:t xml:space="preserve">Η λήξη των εργασιών της Γ΄ Περιόδου </w:t>
      </w:r>
      <w:proofErr w:type="spellStart"/>
      <w:r>
        <w:rPr>
          <w:rFonts w:eastAsia="Times New Roman"/>
          <w:szCs w:val="24"/>
        </w:rPr>
        <w:t>Προεδρευομένης</w:t>
      </w:r>
      <w:proofErr w:type="spellEnd"/>
      <w:r>
        <w:rPr>
          <w:rFonts w:eastAsia="Times New Roman"/>
          <w:szCs w:val="24"/>
        </w:rPr>
        <w:t xml:space="preserve"> Κοινοβουλευτικής Δημοκρατίας θα κηρυχθεί με το σχετικό </w:t>
      </w:r>
      <w:r>
        <w:rPr>
          <w:rFonts w:eastAsia="Times New Roman"/>
          <w:szCs w:val="24"/>
        </w:rPr>
        <w:t>προεδρικό διάταγμα</w:t>
      </w:r>
      <w:r>
        <w:rPr>
          <w:rFonts w:eastAsia="Times New Roman"/>
          <w:szCs w:val="24"/>
        </w:rPr>
        <w:t>, το οποίο θα δημοσιευθεί στην Εφημερίδα της Κυβερνήσεως και θα θυροκολληθεί.</w:t>
      </w:r>
    </w:p>
    <w:p w14:paraId="289F4739" w14:textId="77777777" w:rsidR="001E1ED4" w:rsidRDefault="000D3DEF">
      <w:pPr>
        <w:spacing w:line="600" w:lineRule="auto"/>
        <w:ind w:firstLine="720"/>
        <w:contextualSpacing/>
        <w:jc w:val="both"/>
        <w:rPr>
          <w:rFonts w:eastAsia="Times New Roman"/>
          <w:szCs w:val="24"/>
        </w:rPr>
      </w:pPr>
      <w:r>
        <w:rPr>
          <w:rFonts w:eastAsia="Times New Roman"/>
          <w:szCs w:val="24"/>
        </w:rPr>
        <w:t>Το Α΄ Τμήμα Διακοπής Εργασιών της Βουλής θα αρχίσει τι</w:t>
      </w:r>
      <w:r>
        <w:rPr>
          <w:rFonts w:eastAsia="Times New Roman"/>
          <w:szCs w:val="24"/>
        </w:rPr>
        <w:t xml:space="preserve">ς εργασίες του με τη Σύνθεση του Α΄ Τμήματος της Τρίτη 17 Ιουλίου 2018, δηλαδή την ερχόμενη Τρίτη. </w:t>
      </w:r>
    </w:p>
    <w:p w14:paraId="289F473A" w14:textId="77777777" w:rsidR="001E1ED4" w:rsidRDefault="000D3DEF">
      <w:pPr>
        <w:spacing w:line="600" w:lineRule="auto"/>
        <w:ind w:firstLine="720"/>
        <w:contextualSpacing/>
        <w:jc w:val="both"/>
        <w:rPr>
          <w:rFonts w:eastAsia="Times New Roman"/>
          <w:szCs w:val="24"/>
        </w:rPr>
      </w:pPr>
      <w:r w:rsidRPr="004158F8">
        <w:rPr>
          <w:rFonts w:eastAsia="Times New Roman"/>
          <w:szCs w:val="24"/>
        </w:rPr>
        <w:t>Κ</w:t>
      </w:r>
      <w:r>
        <w:rPr>
          <w:rFonts w:eastAsia="Times New Roman"/>
          <w:szCs w:val="24"/>
        </w:rPr>
        <w:t>υρίες και κ</w:t>
      </w:r>
      <w:r w:rsidRPr="004158F8">
        <w:rPr>
          <w:rFonts w:eastAsia="Times New Roman"/>
          <w:szCs w:val="24"/>
        </w:rPr>
        <w:t>ύριοι συνάδελφοι, δέχεστε στο σημείο αυτό να λύσουμε τη συνεδρίαση;</w:t>
      </w:r>
    </w:p>
    <w:p w14:paraId="289F473B" w14:textId="77777777" w:rsidR="001E1ED4" w:rsidRDefault="000D3DEF">
      <w:pPr>
        <w:spacing w:line="600" w:lineRule="auto"/>
        <w:ind w:firstLine="720"/>
        <w:contextualSpacing/>
        <w:jc w:val="both"/>
        <w:rPr>
          <w:rFonts w:eastAsia="Times New Roman"/>
          <w:szCs w:val="24"/>
        </w:rPr>
      </w:pPr>
      <w:r w:rsidRPr="00E759BA">
        <w:rPr>
          <w:rFonts w:eastAsia="Times New Roman"/>
          <w:b/>
          <w:szCs w:val="24"/>
        </w:rPr>
        <w:t>ΟΛΟΙ ΟΙ ΒΟΥΛΕΥΤΕΣ:</w:t>
      </w:r>
      <w:r w:rsidRPr="004158F8">
        <w:rPr>
          <w:rFonts w:eastAsia="Times New Roman"/>
          <w:szCs w:val="24"/>
        </w:rPr>
        <w:t xml:space="preserve"> Μάλιστα, μάλιστα.</w:t>
      </w:r>
    </w:p>
    <w:p w14:paraId="289F473C" w14:textId="77777777" w:rsidR="001E1ED4" w:rsidRDefault="000D3DEF">
      <w:pPr>
        <w:spacing w:line="600" w:lineRule="auto"/>
        <w:ind w:firstLine="720"/>
        <w:contextualSpacing/>
        <w:jc w:val="both"/>
        <w:rPr>
          <w:rFonts w:eastAsia="Times New Roman"/>
          <w:szCs w:val="24"/>
        </w:rPr>
      </w:pPr>
      <w:r w:rsidRPr="005D0CCA">
        <w:rPr>
          <w:rFonts w:eastAsia="Times New Roman"/>
          <w:b/>
          <w:szCs w:val="24"/>
        </w:rPr>
        <w:t>ΠΡΟΕΔΡΕΥΩΝ (Σπυρίδων Λυκούδης</w:t>
      </w:r>
      <w:r w:rsidRPr="00882CB3">
        <w:rPr>
          <w:rFonts w:eastAsia="Times New Roman"/>
          <w:b/>
          <w:szCs w:val="24"/>
        </w:rPr>
        <w:t>)</w:t>
      </w:r>
      <w:r w:rsidRPr="005D0CCA">
        <w:rPr>
          <w:rFonts w:eastAsia="Times New Roman"/>
          <w:b/>
          <w:szCs w:val="24"/>
        </w:rPr>
        <w:t>:</w:t>
      </w:r>
      <w:r w:rsidRPr="005D0CCA">
        <w:rPr>
          <w:rFonts w:eastAsia="Times New Roman"/>
          <w:szCs w:val="24"/>
        </w:rPr>
        <w:t xml:space="preserve"> </w:t>
      </w:r>
      <w:r>
        <w:rPr>
          <w:rFonts w:eastAsia="Times New Roman"/>
          <w:szCs w:val="24"/>
        </w:rPr>
        <w:t>Με τη</w:t>
      </w:r>
      <w:r w:rsidRPr="004158F8">
        <w:rPr>
          <w:rFonts w:eastAsia="Times New Roman"/>
          <w:szCs w:val="24"/>
        </w:rPr>
        <w:t xml:space="preserve"> σ</w:t>
      </w:r>
      <w:r w:rsidRPr="004158F8">
        <w:rPr>
          <w:rFonts w:eastAsia="Times New Roman"/>
          <w:szCs w:val="24"/>
        </w:rPr>
        <w:t>υναίνεση του Σώματος και ώρα 1</w:t>
      </w:r>
      <w:r>
        <w:rPr>
          <w:rFonts w:eastAsia="Times New Roman"/>
          <w:szCs w:val="24"/>
        </w:rPr>
        <w:t>2</w:t>
      </w:r>
      <w:r>
        <w:rPr>
          <w:rFonts w:eastAsia="Times New Roman"/>
          <w:szCs w:val="24"/>
        </w:rPr>
        <w:t>.</w:t>
      </w:r>
      <w:r>
        <w:rPr>
          <w:rFonts w:eastAsia="Times New Roman"/>
          <w:szCs w:val="24"/>
        </w:rPr>
        <w:t>23΄</w:t>
      </w:r>
      <w:r w:rsidRPr="004158F8">
        <w:rPr>
          <w:rFonts w:eastAsia="Times New Roman"/>
          <w:szCs w:val="24"/>
        </w:rPr>
        <w:t xml:space="preserve"> </w:t>
      </w:r>
      <w:proofErr w:type="spellStart"/>
      <w:r w:rsidRPr="004158F8">
        <w:rPr>
          <w:rFonts w:eastAsia="Times New Roman"/>
          <w:szCs w:val="24"/>
        </w:rPr>
        <w:t>λύεται</w:t>
      </w:r>
      <w:proofErr w:type="spellEnd"/>
      <w:r w:rsidRPr="004158F8">
        <w:rPr>
          <w:rFonts w:eastAsia="Times New Roman"/>
          <w:szCs w:val="24"/>
        </w:rPr>
        <w:t xml:space="preserve"> η συνεδρίαση για τη</w:t>
      </w:r>
      <w:r>
        <w:rPr>
          <w:rFonts w:eastAsia="Times New Roman"/>
          <w:szCs w:val="24"/>
        </w:rPr>
        <w:t>ν</w:t>
      </w:r>
      <w:r w:rsidRPr="004158F8">
        <w:rPr>
          <w:rFonts w:eastAsia="Times New Roman"/>
          <w:szCs w:val="24"/>
        </w:rPr>
        <w:t xml:space="preserve"> </w:t>
      </w:r>
      <w:r>
        <w:rPr>
          <w:rFonts w:eastAsia="Times New Roman"/>
          <w:szCs w:val="24"/>
        </w:rPr>
        <w:t>Τρίτη 17</w:t>
      </w:r>
      <w:r w:rsidRPr="004158F8">
        <w:rPr>
          <w:rFonts w:eastAsia="Times New Roman"/>
          <w:szCs w:val="24"/>
        </w:rPr>
        <w:t xml:space="preserve"> </w:t>
      </w:r>
      <w:r>
        <w:rPr>
          <w:rFonts w:eastAsia="Times New Roman"/>
          <w:szCs w:val="24"/>
        </w:rPr>
        <w:t>Ιουλίου 2018 και ώρα 18</w:t>
      </w:r>
      <w:r>
        <w:rPr>
          <w:rFonts w:eastAsia="Times New Roman"/>
          <w:szCs w:val="24"/>
        </w:rPr>
        <w:t>.</w:t>
      </w:r>
      <w:r>
        <w:rPr>
          <w:rFonts w:eastAsia="Times New Roman"/>
          <w:szCs w:val="24"/>
        </w:rPr>
        <w:t>00΄</w:t>
      </w:r>
      <w:r>
        <w:rPr>
          <w:rFonts w:eastAsia="Times New Roman"/>
          <w:szCs w:val="24"/>
        </w:rPr>
        <w:t>,</w:t>
      </w:r>
      <w:r w:rsidRPr="004158F8">
        <w:rPr>
          <w:rFonts w:eastAsia="Times New Roman"/>
          <w:szCs w:val="24"/>
        </w:rPr>
        <w:t xml:space="preserve"> με αντικείμενο εργασιών του </w:t>
      </w:r>
      <w:r>
        <w:rPr>
          <w:rFonts w:eastAsia="Times New Roman"/>
          <w:szCs w:val="24"/>
        </w:rPr>
        <w:t>Τμήματος</w:t>
      </w:r>
      <w:r>
        <w:rPr>
          <w:rFonts w:eastAsia="Times New Roman"/>
          <w:szCs w:val="24"/>
        </w:rPr>
        <w:t>:</w:t>
      </w:r>
      <w:r w:rsidRPr="004158F8">
        <w:rPr>
          <w:rFonts w:eastAsia="Times New Roman"/>
          <w:szCs w:val="24"/>
        </w:rPr>
        <w:t xml:space="preserve"> κοινοβουλευτικό έλεγχο</w:t>
      </w:r>
      <w:r>
        <w:rPr>
          <w:rFonts w:eastAsia="Times New Roman"/>
          <w:szCs w:val="24"/>
        </w:rPr>
        <w:t>, συζήτηση επικαίρων ερωτήσεων.</w:t>
      </w:r>
      <w:r w:rsidRPr="004158F8">
        <w:rPr>
          <w:rFonts w:eastAsia="Times New Roman"/>
          <w:szCs w:val="24"/>
        </w:rPr>
        <w:t xml:space="preserve"> </w:t>
      </w:r>
    </w:p>
    <w:p w14:paraId="289F473D" w14:textId="77777777" w:rsidR="001E1ED4" w:rsidRDefault="000D3DEF">
      <w:pPr>
        <w:spacing w:line="600" w:lineRule="auto"/>
        <w:contextualSpacing/>
        <w:jc w:val="both"/>
        <w:rPr>
          <w:rFonts w:eastAsia="Times New Roman"/>
          <w:szCs w:val="24"/>
        </w:rPr>
      </w:pPr>
      <w:r w:rsidRPr="00E759BA">
        <w:rPr>
          <w:rFonts w:eastAsia="Times New Roman"/>
          <w:b/>
          <w:szCs w:val="24"/>
        </w:rPr>
        <w:t>Ο ΠΡΟΕΔΡΟΣ</w:t>
      </w:r>
      <w:r>
        <w:rPr>
          <w:rFonts w:eastAsia="Times New Roman"/>
          <w:b/>
          <w:szCs w:val="24"/>
        </w:rPr>
        <w:t xml:space="preserve">                                                   </w:t>
      </w:r>
      <w:r>
        <w:rPr>
          <w:rFonts w:eastAsia="Times New Roman"/>
          <w:b/>
          <w:szCs w:val="24"/>
        </w:rPr>
        <w:t xml:space="preserve">                      </w:t>
      </w:r>
      <w:r w:rsidRPr="00E759BA">
        <w:rPr>
          <w:rFonts w:eastAsia="Times New Roman"/>
          <w:b/>
          <w:szCs w:val="24"/>
        </w:rPr>
        <w:t xml:space="preserve">ΟΙ ΓΡΑΜΜΑΤΕΙΣ </w:t>
      </w:r>
    </w:p>
    <w:sectPr w:rsidR="001E1E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XTEUMaT/QTB7RjDHXjKOyMWWbcQ=" w:salt="uT6CcUy6E0mpyFikE4G5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D4"/>
    <w:rsid w:val="000D3DEF"/>
    <w:rsid w:val="001E1ED4"/>
    <w:rsid w:val="00FE5E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E19"/>
  <w15:docId w15:val="{85DE33B4-B5B5-4074-B895-6C709F3A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7DB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B7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673</MetadataID>
    <Session xmlns="641f345b-441b-4b81-9152-adc2e73ba5e1">Γ´</Session>
    <Date xmlns="641f345b-441b-4b81-9152-adc2e73ba5e1">2018-07-12T21:00:00+00:00</Date>
    <Status xmlns="641f345b-441b-4b81-9152-adc2e73ba5e1">
      <Url>http://srv-sp1/praktika/Lists/Incoming_Metadata/EditForm.aspx?ID=673&amp;Source=/praktika/Recordings_Library/Forms/AllItems.aspx</Url>
      <Description>Δημοσιεύτηκε</Description>
    </Status>
    <Meeting xmlns="641f345b-441b-4b81-9152-adc2e73ba5e1">ΡΝΖ´</Meeting>
  </documentManagement>
</p:properties>
</file>

<file path=customXml/itemProps1.xml><?xml version="1.0" encoding="utf-8"?>
<ds:datastoreItem xmlns:ds="http://schemas.openxmlformats.org/officeDocument/2006/customXml" ds:itemID="{595B6FBE-5964-43B9-AF2D-9DE36A0CC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1900E-6516-448F-AE65-34DC3E1A3CB6}">
  <ds:schemaRefs>
    <ds:schemaRef ds:uri="http://schemas.microsoft.com/sharepoint/v3/contenttype/forms"/>
  </ds:schemaRefs>
</ds:datastoreItem>
</file>

<file path=customXml/itemProps3.xml><?xml version="1.0" encoding="utf-8"?>
<ds:datastoreItem xmlns:ds="http://schemas.openxmlformats.org/officeDocument/2006/customXml" ds:itemID="{A2FFCA5A-94F8-40E4-9889-5DFF8DB1CDBB}">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12741</Words>
  <Characters>68805</Characters>
  <Application>Microsoft Office Word</Application>
  <DocSecurity>0</DocSecurity>
  <Lines>573</Lines>
  <Paragraphs>162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2018-07-26T10:25:00Z</dcterms:created>
  <dcterms:modified xsi:type="dcterms:W3CDTF">2018-07-26T10:25:00Z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