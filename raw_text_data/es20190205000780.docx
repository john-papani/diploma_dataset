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4173BF" w14:textId="77777777" w:rsidR="00B07EC3" w:rsidRPr="00B07EC3" w:rsidRDefault="00B07EC3" w:rsidP="00B07EC3">
      <w:pPr>
        <w:spacing w:after="0" w:line="360" w:lineRule="auto"/>
        <w:rPr>
          <w:ins w:id="0" w:author="Φλούδα Χριστίνα" w:date="2019-02-13T12:31:00Z"/>
          <w:rFonts w:eastAsia="Times New Roman"/>
          <w:szCs w:val="24"/>
          <w:lang w:eastAsia="en-US"/>
        </w:rPr>
      </w:pPr>
      <w:bookmarkStart w:id="1" w:name="_GoBack"/>
      <w:bookmarkEnd w:id="1"/>
      <w:ins w:id="2" w:author="Φλούδα Χριστίνα" w:date="2019-02-13T12:31:00Z">
        <w:r w:rsidRPr="00B07EC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2023F1B" w14:textId="77777777" w:rsidR="00B07EC3" w:rsidRPr="00B07EC3" w:rsidRDefault="00B07EC3" w:rsidP="00B07EC3">
      <w:pPr>
        <w:spacing w:after="0" w:line="360" w:lineRule="auto"/>
        <w:rPr>
          <w:ins w:id="3" w:author="Φλούδα Χριστίνα" w:date="2019-02-13T12:31:00Z"/>
          <w:rFonts w:eastAsia="Times New Roman"/>
          <w:szCs w:val="24"/>
          <w:lang w:eastAsia="en-US"/>
        </w:rPr>
      </w:pPr>
    </w:p>
    <w:p w14:paraId="7B3BA4AE" w14:textId="77777777" w:rsidR="00B07EC3" w:rsidRPr="00B07EC3" w:rsidRDefault="00B07EC3" w:rsidP="00B07EC3">
      <w:pPr>
        <w:spacing w:after="0" w:line="360" w:lineRule="auto"/>
        <w:rPr>
          <w:ins w:id="4" w:author="Φλούδα Χριστίνα" w:date="2019-02-13T12:31:00Z"/>
          <w:rFonts w:eastAsia="Times New Roman"/>
          <w:szCs w:val="24"/>
          <w:lang w:eastAsia="en-US"/>
        </w:rPr>
      </w:pPr>
      <w:ins w:id="5" w:author="Φλούδα Χριστίνα" w:date="2019-02-13T12:31:00Z">
        <w:r w:rsidRPr="00B07EC3">
          <w:rPr>
            <w:rFonts w:eastAsia="Times New Roman"/>
            <w:szCs w:val="24"/>
            <w:lang w:eastAsia="en-US"/>
          </w:rPr>
          <w:t>ΠΙΝΑΚΑΣ ΠΕΡΙΕΧΟΜΕΝΩΝ</w:t>
        </w:r>
      </w:ins>
    </w:p>
    <w:p w14:paraId="3A29980E" w14:textId="77777777" w:rsidR="00B07EC3" w:rsidRPr="00B07EC3" w:rsidRDefault="00B07EC3" w:rsidP="00B07EC3">
      <w:pPr>
        <w:spacing w:after="0" w:line="360" w:lineRule="auto"/>
        <w:rPr>
          <w:ins w:id="6" w:author="Φλούδα Χριστίνα" w:date="2019-02-13T12:31:00Z"/>
          <w:rFonts w:eastAsia="Times New Roman"/>
          <w:szCs w:val="24"/>
          <w:lang w:eastAsia="en-US"/>
        </w:rPr>
      </w:pPr>
      <w:ins w:id="7" w:author="Φλούδα Χριστίνα" w:date="2019-02-13T12:31:00Z">
        <w:r w:rsidRPr="00B07EC3">
          <w:rPr>
            <w:rFonts w:eastAsia="Times New Roman"/>
            <w:szCs w:val="24"/>
            <w:lang w:eastAsia="en-US"/>
          </w:rPr>
          <w:t xml:space="preserve">ΙΖ΄ ΠΕΡΙΟΔΟΣ </w:t>
        </w:r>
      </w:ins>
    </w:p>
    <w:p w14:paraId="68BB19D7" w14:textId="77777777" w:rsidR="00B07EC3" w:rsidRPr="00B07EC3" w:rsidRDefault="00B07EC3" w:rsidP="00B07EC3">
      <w:pPr>
        <w:spacing w:after="0" w:line="360" w:lineRule="auto"/>
        <w:rPr>
          <w:ins w:id="8" w:author="Φλούδα Χριστίνα" w:date="2019-02-13T12:31:00Z"/>
          <w:rFonts w:eastAsia="Times New Roman"/>
          <w:szCs w:val="24"/>
          <w:lang w:eastAsia="en-US"/>
        </w:rPr>
      </w:pPr>
      <w:ins w:id="9" w:author="Φλούδα Χριστίνα" w:date="2019-02-13T12:31:00Z">
        <w:r w:rsidRPr="00B07EC3">
          <w:rPr>
            <w:rFonts w:eastAsia="Times New Roman"/>
            <w:szCs w:val="24"/>
            <w:lang w:eastAsia="en-US"/>
          </w:rPr>
          <w:t>ΠΡΟΕΔΡΕΥΟΜΕΝΗΣ ΚΟΙΝΟΒΟΥΛΕΥΤΙΚΗΣ ΔΗΜΟΚΡΑΤΙΑΣ</w:t>
        </w:r>
      </w:ins>
    </w:p>
    <w:p w14:paraId="6CDB3541" w14:textId="77777777" w:rsidR="00B07EC3" w:rsidRPr="00B07EC3" w:rsidRDefault="00B07EC3" w:rsidP="00B07EC3">
      <w:pPr>
        <w:spacing w:after="0" w:line="360" w:lineRule="auto"/>
        <w:rPr>
          <w:ins w:id="10" w:author="Φλούδα Χριστίνα" w:date="2019-02-13T12:31:00Z"/>
          <w:rFonts w:eastAsia="Times New Roman"/>
          <w:szCs w:val="24"/>
          <w:lang w:eastAsia="en-US"/>
        </w:rPr>
      </w:pPr>
      <w:ins w:id="11" w:author="Φλούδα Χριστίνα" w:date="2019-02-13T12:31:00Z">
        <w:r w:rsidRPr="00B07EC3">
          <w:rPr>
            <w:rFonts w:eastAsia="Times New Roman"/>
            <w:szCs w:val="24"/>
            <w:lang w:eastAsia="en-US"/>
          </w:rPr>
          <w:t>ΣΥΝΟΔΟΣ Δ΄</w:t>
        </w:r>
      </w:ins>
    </w:p>
    <w:p w14:paraId="3096EAE3" w14:textId="77777777" w:rsidR="00B07EC3" w:rsidRPr="00B07EC3" w:rsidRDefault="00B07EC3" w:rsidP="00B07EC3">
      <w:pPr>
        <w:spacing w:after="0" w:line="360" w:lineRule="auto"/>
        <w:rPr>
          <w:ins w:id="12" w:author="Φλούδα Χριστίνα" w:date="2019-02-13T12:31:00Z"/>
          <w:rFonts w:eastAsia="Times New Roman"/>
          <w:szCs w:val="24"/>
          <w:lang w:eastAsia="en-US"/>
        </w:rPr>
      </w:pPr>
    </w:p>
    <w:p w14:paraId="28BDCC13" w14:textId="77777777" w:rsidR="00B07EC3" w:rsidRPr="00B07EC3" w:rsidRDefault="00B07EC3" w:rsidP="00B07EC3">
      <w:pPr>
        <w:spacing w:after="0" w:line="360" w:lineRule="auto"/>
        <w:rPr>
          <w:ins w:id="13" w:author="Φλούδα Χριστίνα" w:date="2019-02-13T12:31:00Z"/>
          <w:rFonts w:eastAsia="Times New Roman"/>
          <w:szCs w:val="24"/>
          <w:lang w:eastAsia="en-US"/>
        </w:rPr>
      </w:pPr>
      <w:ins w:id="14" w:author="Φλούδα Χριστίνα" w:date="2019-02-13T12:31:00Z">
        <w:r w:rsidRPr="00B07EC3">
          <w:rPr>
            <w:rFonts w:eastAsia="Times New Roman"/>
            <w:szCs w:val="24"/>
            <w:lang w:eastAsia="en-US"/>
          </w:rPr>
          <w:t>ΣΥΝΕΔΡΙΑΣΗ ΞΘ΄</w:t>
        </w:r>
      </w:ins>
    </w:p>
    <w:p w14:paraId="144AC4EE" w14:textId="77777777" w:rsidR="00B07EC3" w:rsidRPr="00B07EC3" w:rsidRDefault="00B07EC3" w:rsidP="00B07EC3">
      <w:pPr>
        <w:spacing w:after="0" w:line="360" w:lineRule="auto"/>
        <w:rPr>
          <w:ins w:id="15" w:author="Φλούδα Χριστίνα" w:date="2019-02-13T12:31:00Z"/>
          <w:rFonts w:eastAsia="Times New Roman"/>
          <w:szCs w:val="24"/>
          <w:lang w:eastAsia="en-US"/>
        </w:rPr>
      </w:pPr>
      <w:ins w:id="16" w:author="Φλούδα Χριστίνα" w:date="2019-02-13T12:31:00Z">
        <w:r w:rsidRPr="00B07EC3">
          <w:rPr>
            <w:rFonts w:eastAsia="Times New Roman"/>
            <w:szCs w:val="24"/>
            <w:lang w:eastAsia="en-US"/>
          </w:rPr>
          <w:t>Τρίτη  5 Φεβρουαρίου 2019</w:t>
        </w:r>
      </w:ins>
    </w:p>
    <w:p w14:paraId="137191A4" w14:textId="77777777" w:rsidR="00B07EC3" w:rsidRPr="00B07EC3" w:rsidRDefault="00B07EC3" w:rsidP="00B07EC3">
      <w:pPr>
        <w:spacing w:after="0" w:line="360" w:lineRule="auto"/>
        <w:rPr>
          <w:ins w:id="17" w:author="Φλούδα Χριστίνα" w:date="2019-02-13T12:31:00Z"/>
          <w:rFonts w:eastAsia="Times New Roman"/>
          <w:szCs w:val="24"/>
          <w:lang w:eastAsia="en-US"/>
        </w:rPr>
      </w:pPr>
    </w:p>
    <w:p w14:paraId="06ECF661" w14:textId="77777777" w:rsidR="00B07EC3" w:rsidRPr="00B07EC3" w:rsidRDefault="00B07EC3" w:rsidP="00B07EC3">
      <w:pPr>
        <w:spacing w:after="0" w:line="360" w:lineRule="auto"/>
        <w:rPr>
          <w:ins w:id="18" w:author="Φλούδα Χριστίνα" w:date="2019-02-13T12:31:00Z"/>
          <w:rFonts w:eastAsia="Times New Roman"/>
          <w:szCs w:val="24"/>
          <w:lang w:eastAsia="en-US"/>
        </w:rPr>
      </w:pPr>
      <w:ins w:id="19" w:author="Φλούδα Χριστίνα" w:date="2019-02-13T12:31:00Z">
        <w:r w:rsidRPr="00B07EC3">
          <w:rPr>
            <w:rFonts w:eastAsia="Times New Roman"/>
            <w:szCs w:val="24"/>
            <w:lang w:eastAsia="en-US"/>
          </w:rPr>
          <w:t>ΘΕΜΑΤΑ</w:t>
        </w:r>
      </w:ins>
    </w:p>
    <w:p w14:paraId="4BB4AAC0" w14:textId="77777777" w:rsidR="00B07EC3" w:rsidRPr="00B07EC3" w:rsidRDefault="00B07EC3" w:rsidP="00B07EC3">
      <w:pPr>
        <w:spacing w:after="0" w:line="360" w:lineRule="auto"/>
        <w:rPr>
          <w:ins w:id="20" w:author="Φλούδα Χριστίνα" w:date="2019-02-13T12:31:00Z"/>
          <w:rFonts w:eastAsia="Times New Roman"/>
          <w:szCs w:val="24"/>
          <w:lang w:eastAsia="en-US"/>
        </w:rPr>
      </w:pPr>
      <w:ins w:id="21" w:author="Φλούδα Χριστίνα" w:date="2019-02-13T12:31:00Z">
        <w:r w:rsidRPr="00B07EC3">
          <w:rPr>
            <w:rFonts w:eastAsia="Times New Roman"/>
            <w:szCs w:val="24"/>
            <w:lang w:eastAsia="en-US"/>
          </w:rPr>
          <w:t xml:space="preserve"> </w:t>
        </w:r>
        <w:r w:rsidRPr="00B07EC3">
          <w:rPr>
            <w:rFonts w:eastAsia="Times New Roman"/>
            <w:szCs w:val="24"/>
            <w:lang w:eastAsia="en-US"/>
          </w:rPr>
          <w:br/>
          <w:t xml:space="preserve">Α. ΕΙΔΙΚΑ ΘΕΜΑΤΑ </w:t>
        </w:r>
        <w:r w:rsidRPr="00B07EC3">
          <w:rPr>
            <w:rFonts w:eastAsia="Times New Roman"/>
            <w:szCs w:val="24"/>
            <w:lang w:eastAsia="en-US"/>
          </w:rPr>
          <w:br/>
          <w:t xml:space="preserve">1. Επικύρωση Πρακτικών, σελ. </w:t>
        </w:r>
        <w:r w:rsidRPr="00B07EC3">
          <w:rPr>
            <w:rFonts w:eastAsia="Times New Roman"/>
            <w:szCs w:val="24"/>
            <w:lang w:eastAsia="en-US"/>
          </w:rPr>
          <w:br/>
          <w:t xml:space="preserve">2.  Άδεια απουσίας του Βουλευτή κ. Κ. Χατζηδάκη, σελ. </w:t>
        </w:r>
        <w:r w:rsidRPr="00B07EC3">
          <w:rPr>
            <w:rFonts w:eastAsia="Times New Roman"/>
            <w:szCs w:val="24"/>
            <w:lang w:eastAsia="en-US"/>
          </w:rPr>
          <w:br/>
          <w:t xml:space="preserve">3. Ανακοινώνεται ότι τη συνεδρίαση παρακολουθούν μαθητές από το 32ο Γενικό Λύκειο Θεσσαλονίκης, σελ. </w:t>
        </w:r>
        <w:r w:rsidRPr="00B07EC3">
          <w:rPr>
            <w:rFonts w:eastAsia="Times New Roman"/>
            <w:szCs w:val="24"/>
            <w:lang w:eastAsia="en-US"/>
          </w:rPr>
          <w:br/>
          <w:t xml:space="preserve">4. Ειδική Ημερήσια Διάταξη  Συζήτηση και ψήφιση, σύμφωνα με τις διατάξεις του άρθρου 76 του Συντάγματος και του άρθρου 118 του Κανονισμού της Βουλής, της πρότασης του Προέδρου της Βουλής: «Για την τροποποίηση διατάξεων του Κανονισμού της Βουλής - Μέρος Β’ (ΦΕΚ 51 Α’/10.4.1997) και  Μέρος Κοινοβουλευτικό (ΦΕΚ 106 Α’/24-6-1987), όπως ισχύουν», σελ. </w:t>
        </w:r>
        <w:r w:rsidRPr="00B07EC3">
          <w:rPr>
            <w:rFonts w:eastAsia="Times New Roman"/>
            <w:szCs w:val="24"/>
            <w:lang w:eastAsia="en-US"/>
          </w:rPr>
          <w:br/>
          <w:t xml:space="preserve">5. Ανακοινώνεται ότι η Επιτροπή Αναθεώρησης του Συντάγματος καταθέτει την έκθεσή της, σελ. </w:t>
        </w:r>
        <w:r w:rsidRPr="00B07EC3">
          <w:rPr>
            <w:rFonts w:eastAsia="Times New Roman"/>
            <w:szCs w:val="24"/>
            <w:lang w:eastAsia="en-US"/>
          </w:rPr>
          <w:br/>
          <w:t xml:space="preserve">6. Επί προσωπικού θέματος, σελ. </w:t>
        </w:r>
        <w:r w:rsidRPr="00B07EC3">
          <w:rPr>
            <w:rFonts w:eastAsia="Times New Roman"/>
            <w:szCs w:val="24"/>
            <w:lang w:eastAsia="en-US"/>
          </w:rPr>
          <w:br/>
          <w:t xml:space="preserve">7. Επί διαδικαστικού θέματος, σελ. </w:t>
        </w:r>
        <w:r w:rsidRPr="00B07EC3">
          <w:rPr>
            <w:rFonts w:eastAsia="Times New Roman"/>
            <w:szCs w:val="24"/>
            <w:lang w:eastAsia="en-US"/>
          </w:rPr>
          <w:br/>
          <w:t xml:space="preserve"> </w:t>
        </w:r>
        <w:r w:rsidRPr="00B07EC3">
          <w:rPr>
            <w:rFonts w:eastAsia="Times New Roman"/>
            <w:szCs w:val="24"/>
            <w:lang w:eastAsia="en-US"/>
          </w:rPr>
          <w:br/>
          <w:t xml:space="preserve">Β. ΝΟΜΟΘΕΤΙΚΗ ΕΡΓΑΣΙΑ </w:t>
        </w:r>
        <w:r w:rsidRPr="00B07EC3">
          <w:rPr>
            <w:rFonts w:eastAsia="Times New Roman"/>
            <w:szCs w:val="24"/>
            <w:lang w:eastAsia="en-US"/>
          </w:rPr>
          <w:br/>
          <w:t xml:space="preserve">1. Κατάθεση Εκθέσεων Διαρκών Επιτροπών:  </w:t>
        </w:r>
      </w:ins>
    </w:p>
    <w:p w14:paraId="6D075479" w14:textId="77777777" w:rsidR="00B07EC3" w:rsidRPr="00B07EC3" w:rsidRDefault="00B07EC3" w:rsidP="00B07EC3">
      <w:pPr>
        <w:spacing w:after="0" w:line="360" w:lineRule="auto"/>
        <w:rPr>
          <w:ins w:id="22" w:author="Φλούδα Χριστίνα" w:date="2019-02-13T12:31:00Z"/>
          <w:rFonts w:eastAsia="Times New Roman"/>
          <w:szCs w:val="24"/>
          <w:lang w:eastAsia="en-US"/>
        </w:rPr>
      </w:pPr>
      <w:ins w:id="23" w:author="Φλούδα Χριστίνα" w:date="2019-02-13T12:31:00Z">
        <w:r w:rsidRPr="00B07EC3">
          <w:rPr>
            <w:rFonts w:eastAsia="Times New Roman"/>
            <w:szCs w:val="24"/>
            <w:lang w:eastAsia="en-US"/>
          </w:rPr>
          <w:t xml:space="preserve">Οι Διαρκείς Επιτροπές Δημόσιας Διοίκησης, Δημόσιας Τάξης και Δικαιοσύνης και Οικονομικών Υποθέσεων καταθέτουν την έκθεσή τους στο σχέδιο νόμου του Υπουργείου Διοικητικής Ανασυγκρότησης: «Ενσωμάτωση στην ελληνική νομοθεσία: α) της Οδηγίας (ΕΕ) 2016/2102 του Ευρωπαϊκού Κοινοβουλίου και του Συμβουλίου, της 26ης Οκτωβρίου 2016, για την προσβασιμότητα των </w:t>
        </w:r>
        <w:proofErr w:type="spellStart"/>
        <w:r w:rsidRPr="00B07EC3">
          <w:rPr>
            <w:rFonts w:eastAsia="Times New Roman"/>
            <w:szCs w:val="24"/>
            <w:lang w:eastAsia="en-US"/>
          </w:rPr>
          <w:t>ιστότοπων</w:t>
        </w:r>
        <w:proofErr w:type="spellEnd"/>
        <w:r w:rsidRPr="00B07EC3">
          <w:rPr>
            <w:rFonts w:eastAsia="Times New Roman"/>
            <w:szCs w:val="24"/>
            <w:lang w:eastAsia="en-US"/>
          </w:rPr>
          <w:t xml:space="preserve"> και των εφαρμογών για φορητές συσκευές των οργανισμών του δημοσίου τομέα και β) του άρθρου 1 της Οδηγίας (ΕΕ) 2017/2455 του Συμβουλίου της 5ης Δεκεμβρίου 2017», σελ. </w:t>
        </w:r>
        <w:r w:rsidRPr="00B07EC3">
          <w:rPr>
            <w:rFonts w:eastAsia="Times New Roman"/>
            <w:szCs w:val="24"/>
            <w:lang w:eastAsia="en-US"/>
          </w:rPr>
          <w:br/>
          <w:t xml:space="preserve">2. Κατάθεση σχεδίου νόμου:  </w:t>
        </w:r>
      </w:ins>
    </w:p>
    <w:p w14:paraId="4D40A629" w14:textId="77777777" w:rsidR="00B07EC3" w:rsidRPr="00B07EC3" w:rsidRDefault="00B07EC3" w:rsidP="00B07EC3">
      <w:pPr>
        <w:spacing w:after="0" w:line="360" w:lineRule="auto"/>
        <w:rPr>
          <w:ins w:id="24" w:author="Φλούδα Χριστίνα" w:date="2019-02-13T12:31:00Z"/>
          <w:rFonts w:eastAsia="Times New Roman"/>
          <w:szCs w:val="24"/>
          <w:lang w:eastAsia="en-US"/>
        </w:rPr>
      </w:pPr>
      <w:ins w:id="25" w:author="Φλούδα Χριστίνα" w:date="2019-02-13T12:31:00Z">
        <w:r w:rsidRPr="00B07EC3">
          <w:rPr>
            <w:rFonts w:eastAsia="Times New Roman"/>
            <w:szCs w:val="24"/>
            <w:lang w:eastAsia="en-US"/>
          </w:rPr>
          <w:t xml:space="preserve">Ο Υπουργός Οικονομικών και η Υφυπουργός Οικονομικών κατέθεσαν σήμερα 5-2-2019 σχέδιο νόμου: «Κύρωση της από 24 Ιανουαρίου 2019 Σύμβασης Παράτασης της «Σύμβασης Ανάπτυξης Αεροδρομίου» που υπογράφηκε στην Αθήνα στις 31 Ιουλίου 1995 και κυρώθηκε με τον ν. 2338/1995 (Α’202), σελ. </w:t>
        </w:r>
        <w:r w:rsidRPr="00B07EC3">
          <w:rPr>
            <w:rFonts w:eastAsia="Times New Roman"/>
            <w:szCs w:val="24"/>
            <w:lang w:eastAsia="en-US"/>
          </w:rPr>
          <w:br/>
          <w:t xml:space="preserve"> </w:t>
        </w:r>
        <w:r w:rsidRPr="00B07EC3">
          <w:rPr>
            <w:rFonts w:eastAsia="Times New Roman"/>
            <w:szCs w:val="24"/>
            <w:lang w:eastAsia="en-US"/>
          </w:rPr>
          <w:br/>
          <w:t>ΠΡΟΕΔΡΕΥΟΝΤΕΣ</w:t>
        </w:r>
      </w:ins>
    </w:p>
    <w:p w14:paraId="443344A4" w14:textId="77777777" w:rsidR="00B07EC3" w:rsidRPr="00B07EC3" w:rsidRDefault="00B07EC3" w:rsidP="00B07EC3">
      <w:pPr>
        <w:spacing w:after="0" w:line="360" w:lineRule="auto"/>
        <w:rPr>
          <w:ins w:id="26" w:author="Φλούδα Χριστίνα" w:date="2019-02-13T12:31:00Z"/>
          <w:rFonts w:eastAsia="Times New Roman"/>
          <w:szCs w:val="24"/>
          <w:lang w:eastAsia="en-US"/>
        </w:rPr>
      </w:pPr>
      <w:ins w:id="27" w:author="Φλούδα Χριστίνα" w:date="2019-02-13T12:31:00Z">
        <w:r w:rsidRPr="00B07EC3">
          <w:rPr>
            <w:rFonts w:eastAsia="Times New Roman"/>
            <w:szCs w:val="24"/>
            <w:lang w:eastAsia="en-US"/>
          </w:rPr>
          <w:t xml:space="preserve">ΒΑΡΕΜΕΝΟΣ Γ. , σελ. </w:t>
        </w:r>
      </w:ins>
    </w:p>
    <w:p w14:paraId="7DDD27EF" w14:textId="77777777" w:rsidR="00B07EC3" w:rsidRPr="00B07EC3" w:rsidRDefault="00B07EC3" w:rsidP="00B07EC3">
      <w:pPr>
        <w:spacing w:after="0" w:line="360" w:lineRule="auto"/>
        <w:rPr>
          <w:ins w:id="28" w:author="Φλούδα Χριστίνα" w:date="2019-02-13T12:31:00Z"/>
          <w:rFonts w:eastAsia="Times New Roman"/>
          <w:szCs w:val="24"/>
          <w:lang w:eastAsia="en-US"/>
        </w:rPr>
      </w:pPr>
      <w:ins w:id="29" w:author="Φλούδα Χριστίνα" w:date="2019-02-13T12:31:00Z">
        <w:r w:rsidRPr="00B07EC3">
          <w:rPr>
            <w:rFonts w:eastAsia="Times New Roman"/>
            <w:szCs w:val="24"/>
            <w:lang w:eastAsia="en-US"/>
          </w:rPr>
          <w:t xml:space="preserve">ΚΟΥΡΑΚΗΣ Α. , σελ. </w:t>
        </w:r>
      </w:ins>
    </w:p>
    <w:p w14:paraId="2851EC4B" w14:textId="77777777" w:rsidR="00B07EC3" w:rsidRPr="00B07EC3" w:rsidRDefault="00B07EC3" w:rsidP="00B07EC3">
      <w:pPr>
        <w:spacing w:after="0" w:line="360" w:lineRule="auto"/>
        <w:rPr>
          <w:ins w:id="30" w:author="Φλούδα Χριστίνα" w:date="2019-02-13T12:31:00Z"/>
          <w:rFonts w:eastAsia="Times New Roman"/>
          <w:szCs w:val="24"/>
          <w:lang w:eastAsia="en-US"/>
        </w:rPr>
      </w:pPr>
    </w:p>
    <w:p w14:paraId="69E2C572" w14:textId="77777777" w:rsidR="00B07EC3" w:rsidRPr="00B07EC3" w:rsidRDefault="00B07EC3" w:rsidP="00B07EC3">
      <w:pPr>
        <w:spacing w:after="0" w:line="360" w:lineRule="auto"/>
        <w:rPr>
          <w:ins w:id="31" w:author="Φλούδα Χριστίνα" w:date="2019-02-13T12:31:00Z"/>
          <w:rFonts w:eastAsia="Times New Roman"/>
          <w:szCs w:val="24"/>
          <w:lang w:eastAsia="en-US"/>
        </w:rPr>
      </w:pPr>
      <w:ins w:id="32" w:author="Φλούδα Χριστίνα" w:date="2019-02-13T12:31:00Z">
        <w:r w:rsidRPr="00B07EC3">
          <w:rPr>
            <w:rFonts w:eastAsia="Times New Roman"/>
            <w:szCs w:val="24"/>
            <w:lang w:eastAsia="en-US"/>
          </w:rPr>
          <w:t>ΟΜΙΛΗΤΕΣ</w:t>
        </w:r>
      </w:ins>
    </w:p>
    <w:p w14:paraId="536EBDA0" w14:textId="3BBD9C34" w:rsidR="00B07EC3" w:rsidRDefault="00B07EC3" w:rsidP="00B07EC3">
      <w:pPr>
        <w:spacing w:line="600" w:lineRule="auto"/>
        <w:ind w:firstLine="720"/>
        <w:jc w:val="center"/>
        <w:rPr>
          <w:ins w:id="33" w:author="Φλούδα Χριστίνα" w:date="2019-02-13T12:31:00Z"/>
          <w:rFonts w:eastAsia="Times New Roman"/>
          <w:szCs w:val="24"/>
        </w:rPr>
      </w:pPr>
      <w:ins w:id="34" w:author="Φλούδα Χριστίνα" w:date="2019-02-13T12:31:00Z">
        <w:r w:rsidRPr="00B07EC3">
          <w:rPr>
            <w:rFonts w:eastAsia="Times New Roman"/>
            <w:szCs w:val="24"/>
            <w:lang w:eastAsia="en-US"/>
          </w:rPr>
          <w:br/>
          <w:t>Α. Επί της Ειδικής Ημερήσιας Διάταξης:</w:t>
        </w:r>
        <w:r w:rsidRPr="00B07EC3">
          <w:rPr>
            <w:rFonts w:eastAsia="Times New Roman"/>
            <w:szCs w:val="24"/>
            <w:lang w:eastAsia="en-US"/>
          </w:rPr>
          <w:br/>
          <w:t>ΒΕΝΙΖΕΛΟΣ Ε. , σελ.</w:t>
        </w:r>
        <w:r w:rsidRPr="00B07EC3">
          <w:rPr>
            <w:rFonts w:eastAsia="Times New Roman"/>
            <w:szCs w:val="24"/>
            <w:lang w:eastAsia="en-US"/>
          </w:rPr>
          <w:br/>
          <w:t>ΒΟΥΤΣΗΣ Ν. , σελ.</w:t>
        </w:r>
        <w:r w:rsidRPr="00B07EC3">
          <w:rPr>
            <w:rFonts w:eastAsia="Times New Roman"/>
            <w:szCs w:val="24"/>
            <w:lang w:eastAsia="en-US"/>
          </w:rPr>
          <w:br/>
          <w:t>ΓΕΩΡΓΙΑΔΗΣ Μ. , σελ.</w:t>
        </w:r>
        <w:r w:rsidRPr="00B07EC3">
          <w:rPr>
            <w:rFonts w:eastAsia="Times New Roman"/>
            <w:szCs w:val="24"/>
            <w:lang w:eastAsia="en-US"/>
          </w:rPr>
          <w:br/>
          <w:t>ΗΓΟΥΜΕΝΙΔΗΣ Ν. , σελ.</w:t>
        </w:r>
        <w:r w:rsidRPr="00B07EC3">
          <w:rPr>
            <w:rFonts w:eastAsia="Times New Roman"/>
            <w:szCs w:val="24"/>
            <w:lang w:eastAsia="en-US"/>
          </w:rPr>
          <w:br/>
          <w:t>ΚΕΓΚΕΡΟΓΛΟΥ Β. , σελ.</w:t>
        </w:r>
        <w:r w:rsidRPr="00B07EC3">
          <w:rPr>
            <w:rFonts w:eastAsia="Times New Roman"/>
            <w:szCs w:val="24"/>
            <w:lang w:eastAsia="en-US"/>
          </w:rPr>
          <w:br/>
          <w:t>ΚΕΦΑΛΟΓΙΑΝΝΗΣ Ι. , σελ.</w:t>
        </w:r>
        <w:r w:rsidRPr="00B07EC3">
          <w:rPr>
            <w:rFonts w:eastAsia="Times New Roman"/>
            <w:szCs w:val="24"/>
            <w:lang w:eastAsia="en-US"/>
          </w:rPr>
          <w:br/>
          <w:t>ΚΟΖΟΜΠΟΛΗ - ΑΜΑΝΑΤΙΔΗ Π. , σελ.</w:t>
        </w:r>
        <w:r w:rsidRPr="00B07EC3">
          <w:rPr>
            <w:rFonts w:eastAsia="Times New Roman"/>
            <w:szCs w:val="24"/>
            <w:lang w:eastAsia="en-US"/>
          </w:rPr>
          <w:br/>
          <w:t>ΚΟΛΛΙΑ - ΤΣΑΡΟΥΧΑ Μ. , σελ.</w:t>
        </w:r>
        <w:r w:rsidRPr="00B07EC3">
          <w:rPr>
            <w:rFonts w:eastAsia="Times New Roman"/>
            <w:szCs w:val="24"/>
            <w:lang w:eastAsia="en-US"/>
          </w:rPr>
          <w:br/>
          <w:t>ΛΟΒΕΡΔΟΣ Α. , σελ.</w:t>
        </w:r>
        <w:r w:rsidRPr="00B07EC3">
          <w:rPr>
            <w:rFonts w:eastAsia="Times New Roman"/>
            <w:szCs w:val="24"/>
            <w:lang w:eastAsia="en-US"/>
          </w:rPr>
          <w:br/>
          <w:t>ΜΕΓΑΛΟΟΙΚΟΝΟΜΟΥ Θ. , σελ.</w:t>
        </w:r>
        <w:r w:rsidRPr="00B07EC3">
          <w:rPr>
            <w:rFonts w:eastAsia="Times New Roman"/>
            <w:szCs w:val="24"/>
            <w:lang w:eastAsia="en-US"/>
          </w:rPr>
          <w:br/>
          <w:t>ΜΠΑΛΤΑΣ Α. , σελ.</w:t>
        </w:r>
        <w:r w:rsidRPr="00B07EC3">
          <w:rPr>
            <w:rFonts w:eastAsia="Times New Roman"/>
            <w:szCs w:val="24"/>
            <w:lang w:eastAsia="en-US"/>
          </w:rPr>
          <w:br/>
          <w:t>ΠΑΝΑΓΙΩΤΟΠΟΥΛΟΣ Ν. , σελ.</w:t>
        </w:r>
        <w:r w:rsidRPr="00B07EC3">
          <w:rPr>
            <w:rFonts w:eastAsia="Times New Roman"/>
            <w:szCs w:val="24"/>
            <w:lang w:eastAsia="en-US"/>
          </w:rPr>
          <w:br/>
          <w:t>ΠΑΠΑΘΕΟΔΩΡΟΥ Θ. , σελ.</w:t>
        </w:r>
        <w:r w:rsidRPr="00B07EC3">
          <w:rPr>
            <w:rFonts w:eastAsia="Times New Roman"/>
            <w:szCs w:val="24"/>
            <w:lang w:eastAsia="en-US"/>
          </w:rPr>
          <w:br/>
          <w:t>ΠΑΠΠΑΣ Χ. , σελ.</w:t>
        </w:r>
        <w:r w:rsidRPr="00B07EC3">
          <w:rPr>
            <w:rFonts w:eastAsia="Times New Roman"/>
            <w:szCs w:val="24"/>
            <w:lang w:eastAsia="en-US"/>
          </w:rPr>
          <w:br/>
          <w:t>ΠΑΡΑΣΚΕΥΟΠΟΥΛΟΣ Ν. , σελ.</w:t>
        </w:r>
        <w:r w:rsidRPr="00B07EC3">
          <w:rPr>
            <w:rFonts w:eastAsia="Times New Roman"/>
            <w:szCs w:val="24"/>
            <w:lang w:eastAsia="en-US"/>
          </w:rPr>
          <w:br/>
          <w:t>ΠΑΦΙΛΗΣ Α. , σελ.</w:t>
        </w:r>
        <w:r w:rsidRPr="00B07EC3">
          <w:rPr>
            <w:rFonts w:eastAsia="Times New Roman"/>
            <w:szCs w:val="24"/>
            <w:lang w:eastAsia="en-US"/>
          </w:rPr>
          <w:br/>
          <w:t>ΣΥΡΙΓΟΣ Α. , σελ.</w:t>
        </w:r>
        <w:r w:rsidRPr="00B07EC3">
          <w:rPr>
            <w:rFonts w:eastAsia="Times New Roman"/>
            <w:szCs w:val="24"/>
            <w:lang w:eastAsia="en-US"/>
          </w:rPr>
          <w:br/>
          <w:t>ΤΡΑΓΑΚΗΣ Ι. , σελ.</w:t>
        </w:r>
        <w:r w:rsidRPr="00B07EC3">
          <w:rPr>
            <w:rFonts w:eastAsia="Times New Roman"/>
            <w:szCs w:val="24"/>
            <w:lang w:eastAsia="en-US"/>
          </w:rPr>
          <w:br/>
        </w:r>
        <w:r w:rsidRPr="00B07EC3">
          <w:rPr>
            <w:rFonts w:eastAsia="Times New Roman"/>
            <w:szCs w:val="24"/>
            <w:lang w:eastAsia="en-US"/>
          </w:rPr>
          <w:br/>
          <w:t>Β. Επί προσωπικού θέματος:</w:t>
        </w:r>
        <w:r w:rsidRPr="00B07EC3">
          <w:rPr>
            <w:rFonts w:eastAsia="Times New Roman"/>
            <w:szCs w:val="24"/>
            <w:lang w:eastAsia="en-US"/>
          </w:rPr>
          <w:br/>
          <w:t>ΓΕΩΡΓΙΑΔΗΣ Μ. , σελ.</w:t>
        </w:r>
        <w:r w:rsidRPr="00B07EC3">
          <w:rPr>
            <w:rFonts w:eastAsia="Times New Roman"/>
            <w:szCs w:val="24"/>
            <w:lang w:eastAsia="en-US"/>
          </w:rPr>
          <w:br/>
          <w:t>ΜΕΓΑΛΟΟΙΚΟΝΟΜΟΥ Θ. , σελ.</w:t>
        </w:r>
        <w:r w:rsidRPr="00B07EC3">
          <w:rPr>
            <w:rFonts w:eastAsia="Times New Roman"/>
            <w:szCs w:val="24"/>
            <w:lang w:eastAsia="en-US"/>
          </w:rPr>
          <w:br/>
        </w:r>
        <w:r w:rsidRPr="00B07EC3">
          <w:rPr>
            <w:rFonts w:eastAsia="Times New Roman"/>
            <w:szCs w:val="24"/>
            <w:lang w:eastAsia="en-US"/>
          </w:rPr>
          <w:br/>
          <w:t>Γ. Επί διαδικαστικού θέματος:</w:t>
        </w:r>
        <w:r w:rsidRPr="00B07EC3">
          <w:rPr>
            <w:rFonts w:eastAsia="Times New Roman"/>
            <w:szCs w:val="24"/>
            <w:lang w:eastAsia="en-US"/>
          </w:rPr>
          <w:br/>
          <w:t>ΒΑΡΕΜΕΝΟΣ Γ. , σελ.</w:t>
        </w:r>
        <w:r w:rsidRPr="00B07EC3">
          <w:rPr>
            <w:rFonts w:eastAsia="Times New Roman"/>
            <w:szCs w:val="24"/>
            <w:lang w:eastAsia="en-US"/>
          </w:rPr>
          <w:br/>
          <w:t>ΚΕΓΚΕΡΟΓΛΟΥ Β. , σελ.</w:t>
        </w:r>
        <w:r w:rsidRPr="00B07EC3">
          <w:rPr>
            <w:rFonts w:eastAsia="Times New Roman"/>
            <w:szCs w:val="24"/>
            <w:lang w:eastAsia="en-US"/>
          </w:rPr>
          <w:br/>
          <w:t>ΚΕΦΑΛΟΓΙΑΝΝΗΣ Ι. , σελ.</w:t>
        </w:r>
        <w:r w:rsidRPr="00B07EC3">
          <w:rPr>
            <w:rFonts w:eastAsia="Times New Roman"/>
            <w:szCs w:val="24"/>
            <w:lang w:eastAsia="en-US"/>
          </w:rPr>
          <w:br/>
          <w:t>ΚΟΥΡΑΚΗΣ Α. , σελ.</w:t>
        </w:r>
        <w:r w:rsidRPr="00B07EC3">
          <w:rPr>
            <w:rFonts w:eastAsia="Times New Roman"/>
            <w:szCs w:val="24"/>
            <w:lang w:eastAsia="en-US"/>
          </w:rPr>
          <w:br/>
          <w:t>ΠΑΝΑΓΙΩΤΟΠΟΥΛΟΣ Ν. , σελ.</w:t>
        </w:r>
        <w:r w:rsidRPr="00B07EC3">
          <w:rPr>
            <w:rFonts w:eastAsia="Times New Roman"/>
            <w:szCs w:val="24"/>
            <w:lang w:eastAsia="en-US"/>
          </w:rPr>
          <w:br/>
          <w:t>ΠΑΠΑΔΟΠΟΥΛΟΣ Ν. , σελ.</w:t>
        </w:r>
        <w:r w:rsidRPr="00B07EC3">
          <w:rPr>
            <w:rFonts w:eastAsia="Times New Roman"/>
            <w:szCs w:val="24"/>
            <w:lang w:eastAsia="en-US"/>
          </w:rPr>
          <w:br/>
          <w:t>ΠΑΡΑΣΚΕΥΟΠΟΥΛΟΣ Ν. , σελ.</w:t>
        </w:r>
        <w:r w:rsidRPr="00B07EC3">
          <w:rPr>
            <w:rFonts w:eastAsia="Times New Roman"/>
            <w:szCs w:val="24"/>
            <w:lang w:eastAsia="en-US"/>
          </w:rPr>
          <w:br/>
        </w:r>
        <w:r w:rsidRPr="00B07EC3">
          <w:rPr>
            <w:rFonts w:eastAsia="Times New Roman"/>
            <w:szCs w:val="24"/>
            <w:lang w:eastAsia="en-US"/>
          </w:rPr>
          <w:br/>
          <w:t>ΠΑΡΕΜΒΑΣΕΙΣ:</w:t>
        </w:r>
        <w:r w:rsidRPr="00B07EC3">
          <w:rPr>
            <w:rFonts w:eastAsia="Times New Roman"/>
            <w:szCs w:val="24"/>
            <w:lang w:eastAsia="en-US"/>
          </w:rPr>
          <w:br/>
          <w:t>ΠΑΝΤΖΑΣ Γ. , σελ.</w:t>
        </w:r>
        <w:r w:rsidRPr="00B07EC3">
          <w:rPr>
            <w:rFonts w:eastAsia="Times New Roman"/>
            <w:szCs w:val="24"/>
            <w:lang w:eastAsia="en-US"/>
          </w:rPr>
          <w:br/>
          <w:t>ΣΚΟΥΡΟΛΙΑΚΟΣ Π. , σελ.</w:t>
        </w:r>
        <w:r w:rsidRPr="00B07EC3">
          <w:rPr>
            <w:rFonts w:eastAsia="Times New Roman"/>
            <w:szCs w:val="24"/>
            <w:lang w:eastAsia="en-US"/>
          </w:rPr>
          <w:br/>
          <w:t>ΤΣΙΑΡΑΣ Κ. , σελ.</w:t>
        </w:r>
        <w:r w:rsidRPr="00B07EC3">
          <w:rPr>
            <w:rFonts w:eastAsia="Times New Roman"/>
            <w:szCs w:val="24"/>
            <w:lang w:eastAsia="en-US"/>
          </w:rPr>
          <w:br/>
          <w:t>ΧΑΤΖΗΣΑΒΒΑΣ Χ. , σελ.</w:t>
        </w:r>
        <w:r w:rsidRPr="00B07EC3">
          <w:rPr>
            <w:rFonts w:eastAsia="Times New Roman"/>
            <w:szCs w:val="24"/>
            <w:lang w:eastAsia="en-US"/>
          </w:rPr>
          <w:br/>
        </w:r>
      </w:ins>
    </w:p>
    <w:p w14:paraId="4BA0F699" w14:textId="4BDC09BF" w:rsidR="00200ACA" w:rsidRDefault="00B07EC3">
      <w:pPr>
        <w:spacing w:line="600" w:lineRule="auto"/>
        <w:ind w:firstLine="720"/>
        <w:jc w:val="center"/>
        <w:rPr>
          <w:rFonts w:eastAsia="Times New Roman"/>
          <w:szCs w:val="24"/>
        </w:rPr>
      </w:pPr>
      <w:r>
        <w:rPr>
          <w:rFonts w:eastAsia="Times New Roman"/>
          <w:szCs w:val="24"/>
        </w:rPr>
        <w:t>ΠΡΑΚΤΙΚΑ ΒΟΥΛΗΣ</w:t>
      </w:r>
    </w:p>
    <w:p w14:paraId="4BA0F69A" w14:textId="77777777" w:rsidR="00200ACA" w:rsidRDefault="00B07EC3">
      <w:pPr>
        <w:spacing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4BA0F69B" w14:textId="77777777" w:rsidR="00200ACA" w:rsidRDefault="00B07EC3">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BA0F69C" w14:textId="77777777" w:rsidR="00200ACA" w:rsidRDefault="00B07EC3">
      <w:pPr>
        <w:spacing w:line="600" w:lineRule="auto"/>
        <w:ind w:firstLine="720"/>
        <w:jc w:val="center"/>
        <w:rPr>
          <w:rFonts w:eastAsia="Times New Roman"/>
          <w:szCs w:val="24"/>
        </w:rPr>
      </w:pPr>
      <w:r>
        <w:rPr>
          <w:rFonts w:eastAsia="Times New Roman"/>
          <w:szCs w:val="24"/>
        </w:rPr>
        <w:t>ΣΥΝΟΔΟΣ Δ΄</w:t>
      </w:r>
    </w:p>
    <w:p w14:paraId="4BA0F69D" w14:textId="77777777" w:rsidR="00200ACA" w:rsidRDefault="00B07EC3">
      <w:pPr>
        <w:spacing w:line="600" w:lineRule="auto"/>
        <w:ind w:firstLine="720"/>
        <w:jc w:val="center"/>
        <w:rPr>
          <w:rFonts w:eastAsia="Times New Roman"/>
          <w:szCs w:val="24"/>
        </w:rPr>
      </w:pPr>
      <w:r>
        <w:rPr>
          <w:rFonts w:eastAsia="Times New Roman"/>
          <w:szCs w:val="24"/>
        </w:rPr>
        <w:t>ΣΥΝΕΔΡΙΑΣΗ ΞΘ΄</w:t>
      </w:r>
    </w:p>
    <w:p w14:paraId="4BA0F69E" w14:textId="77777777" w:rsidR="00200ACA" w:rsidRDefault="00B07EC3">
      <w:pPr>
        <w:spacing w:line="600" w:lineRule="auto"/>
        <w:ind w:firstLine="720"/>
        <w:jc w:val="center"/>
        <w:rPr>
          <w:rFonts w:eastAsia="Times New Roman"/>
          <w:szCs w:val="24"/>
        </w:rPr>
      </w:pPr>
      <w:r>
        <w:rPr>
          <w:rFonts w:eastAsia="Times New Roman"/>
          <w:szCs w:val="24"/>
        </w:rPr>
        <w:t>Τρίτη 5 Φεβρουαρίου 2019</w:t>
      </w:r>
    </w:p>
    <w:p w14:paraId="4BA0F69F" w14:textId="77777777" w:rsidR="00200ACA" w:rsidRDefault="00B07EC3">
      <w:pPr>
        <w:spacing w:line="600" w:lineRule="auto"/>
        <w:ind w:firstLine="720"/>
        <w:jc w:val="both"/>
        <w:rPr>
          <w:rFonts w:eastAsia="Times New Roman"/>
          <w:szCs w:val="24"/>
        </w:rPr>
      </w:pPr>
      <w:r>
        <w:rPr>
          <w:rFonts w:eastAsia="Times New Roman"/>
          <w:szCs w:val="24"/>
        </w:rPr>
        <w:t>Αθήνα, σήμερα στις 5 Φεβρουαρίου 2019, ημέρα Τρίτη και ώρα 18.11</w:t>
      </w:r>
      <w:r>
        <w:rPr>
          <w:rFonts w:eastAsia="Times New Roman"/>
          <w:szCs w:val="24"/>
        </w:rPr>
        <w:t>,</w:t>
      </w:r>
      <w:r>
        <w:rPr>
          <w:rFonts w:eastAsia="Times New Roman"/>
          <w:szCs w:val="24"/>
        </w:rPr>
        <w:t>΄</w:t>
      </w:r>
      <w:r>
        <w:rPr>
          <w:rFonts w:eastAsia="Times New Roman"/>
          <w:szCs w:val="24"/>
        </w:rPr>
        <w:t xml:space="preserve"> συνήλθε στην Αίθουσα</w:t>
      </w:r>
      <w:r w:rsidRPr="00756276">
        <w:rPr>
          <w:rFonts w:eastAsia="Times New Roman"/>
          <w:szCs w:val="24"/>
        </w:rPr>
        <w:t xml:space="preserve"> </w:t>
      </w:r>
      <w:r>
        <w:rPr>
          <w:rFonts w:eastAsia="Times New Roman"/>
          <w:szCs w:val="24"/>
        </w:rPr>
        <w:t xml:space="preserve">των συνεδριάσεων του Βουλευτηρίου η Βουλή σε ολομέλεια για να συνεδριάσει υπό την προεδρία του Β΄ Αντιπροέδρου αυτής κ. </w:t>
      </w:r>
      <w:r w:rsidRPr="00C2786D">
        <w:rPr>
          <w:rFonts w:eastAsia="Times New Roman"/>
          <w:b/>
          <w:szCs w:val="24"/>
        </w:rPr>
        <w:t>ΓΕΩΡΓΙΟΥ ΒΑΡΕΜΕΝΟΥ</w:t>
      </w:r>
      <w:r w:rsidRPr="002C25E1">
        <w:rPr>
          <w:rFonts w:eastAsia="Times New Roman"/>
          <w:szCs w:val="24"/>
        </w:rPr>
        <w:t>.</w:t>
      </w:r>
    </w:p>
    <w:p w14:paraId="4BA0F6A0" w14:textId="77777777" w:rsidR="00200ACA" w:rsidRDefault="00B07EC3">
      <w:pPr>
        <w:spacing w:line="600" w:lineRule="auto"/>
        <w:ind w:firstLine="720"/>
        <w:jc w:val="both"/>
        <w:rPr>
          <w:rFonts w:eastAsia="Times New Roman"/>
          <w:szCs w:val="24"/>
        </w:rPr>
      </w:pPr>
      <w:r>
        <w:rPr>
          <w:rFonts w:eastAsia="Times New Roman"/>
          <w:b/>
          <w:bCs/>
          <w:szCs w:val="24"/>
        </w:rPr>
        <w:t xml:space="preserve">ΠΡΟΕΔΡΕΥΩΝ (Γεώργιος Βαρεμένος): </w:t>
      </w:r>
      <w:r>
        <w:rPr>
          <w:rFonts w:eastAsia="Times New Roman"/>
          <w:szCs w:val="24"/>
        </w:rPr>
        <w:t>Κυρίες και κύριοι συνάδελφοι, αρχίζει η συνεδρίαση.</w:t>
      </w:r>
    </w:p>
    <w:p w14:paraId="4BA0F6A1" w14:textId="77777777" w:rsidR="00200ACA" w:rsidRDefault="00B07EC3">
      <w:pPr>
        <w:spacing w:line="600" w:lineRule="auto"/>
        <w:ind w:firstLine="720"/>
        <w:jc w:val="both"/>
        <w:rPr>
          <w:rFonts w:eastAsia="Times New Roman"/>
          <w:szCs w:val="24"/>
        </w:rPr>
      </w:pPr>
      <w:r w:rsidRPr="002B6432">
        <w:rPr>
          <w:rFonts w:eastAsia="Times New Roman"/>
          <w:szCs w:val="24"/>
        </w:rPr>
        <w:t>Εισερχόμ</w:t>
      </w:r>
      <w:r>
        <w:rPr>
          <w:rFonts w:eastAsia="Times New Roman"/>
          <w:szCs w:val="24"/>
        </w:rPr>
        <w:t>αστε</w:t>
      </w:r>
      <w:r w:rsidRPr="002B6432">
        <w:rPr>
          <w:rFonts w:eastAsia="Times New Roman"/>
          <w:szCs w:val="24"/>
        </w:rPr>
        <w:t xml:space="preserve"> στην </w:t>
      </w:r>
    </w:p>
    <w:p w14:paraId="4BA0F6A2" w14:textId="77777777" w:rsidR="00200ACA" w:rsidRDefault="00B07EC3">
      <w:pPr>
        <w:spacing w:line="600" w:lineRule="auto"/>
        <w:ind w:firstLine="720"/>
        <w:jc w:val="center"/>
        <w:rPr>
          <w:rFonts w:eastAsia="Times New Roman"/>
          <w:b/>
          <w:szCs w:val="24"/>
        </w:rPr>
      </w:pPr>
      <w:r>
        <w:rPr>
          <w:rFonts w:eastAsia="Times New Roman"/>
          <w:b/>
          <w:szCs w:val="24"/>
        </w:rPr>
        <w:t>ΕΙΔΙΚΗ ΗΜΕΡΗ</w:t>
      </w:r>
      <w:r>
        <w:rPr>
          <w:rFonts w:eastAsia="Times New Roman"/>
          <w:b/>
          <w:szCs w:val="24"/>
        </w:rPr>
        <w:t>ΣΙΑ ΔΙΑΤΑΞΗ</w:t>
      </w:r>
      <w:r w:rsidRPr="002B6432">
        <w:rPr>
          <w:rFonts w:eastAsia="Times New Roman"/>
          <w:szCs w:val="24"/>
        </w:rPr>
        <w:t xml:space="preserve"> </w:t>
      </w:r>
    </w:p>
    <w:p w14:paraId="4BA0F6A3" w14:textId="77777777" w:rsidR="00200ACA" w:rsidRDefault="00B07EC3">
      <w:pPr>
        <w:spacing w:line="600" w:lineRule="auto"/>
        <w:ind w:firstLine="720"/>
        <w:jc w:val="both"/>
        <w:rPr>
          <w:rFonts w:eastAsia="Times New Roman"/>
          <w:szCs w:val="24"/>
        </w:rPr>
      </w:pPr>
      <w:r>
        <w:rPr>
          <w:rFonts w:eastAsia="Times New Roman" w:cs="Times New Roman"/>
          <w:szCs w:val="24"/>
        </w:rPr>
        <w:lastRenderedPageBreak/>
        <w:t>Αποφάσεις Βουλής: συζήτηση</w:t>
      </w:r>
      <w:r w:rsidRPr="002B6432">
        <w:rPr>
          <w:rFonts w:eastAsia="Times New Roman"/>
          <w:szCs w:val="24"/>
        </w:rPr>
        <w:t xml:space="preserve"> και ψήφιση, σύμφωνα με τις διατάξεις του άρθρου 76 του Συντάγματος και του άρθρου 118 του Κανονισμού της Βουλής, της πρότασης του Προέδρου της Βουλής:</w:t>
      </w:r>
      <w:r>
        <w:rPr>
          <w:rFonts w:eastAsia="Times New Roman"/>
          <w:szCs w:val="24"/>
        </w:rPr>
        <w:t xml:space="preserve"> </w:t>
      </w:r>
      <w:r w:rsidRPr="002B6432">
        <w:rPr>
          <w:rFonts w:eastAsia="Times New Roman"/>
          <w:szCs w:val="24"/>
        </w:rPr>
        <w:t xml:space="preserve">«Για την τροποποίηση διατάξεων του Κανονισμού της Βουλής - Μέρος </w:t>
      </w:r>
      <w:r w:rsidRPr="002B6432">
        <w:rPr>
          <w:rFonts w:eastAsia="Times New Roman"/>
          <w:szCs w:val="24"/>
        </w:rPr>
        <w:t>Β΄ (ΦΕΚ 51 Α΄/10</w:t>
      </w:r>
      <w:r>
        <w:rPr>
          <w:rFonts w:eastAsia="Times New Roman"/>
          <w:szCs w:val="24"/>
        </w:rPr>
        <w:t>-</w:t>
      </w:r>
      <w:r w:rsidRPr="002B6432">
        <w:rPr>
          <w:rFonts w:eastAsia="Times New Roman"/>
          <w:szCs w:val="24"/>
        </w:rPr>
        <w:t>4</w:t>
      </w:r>
      <w:r>
        <w:rPr>
          <w:rFonts w:eastAsia="Times New Roman"/>
          <w:szCs w:val="24"/>
        </w:rPr>
        <w:t>-</w:t>
      </w:r>
      <w:r w:rsidRPr="002B6432">
        <w:rPr>
          <w:rFonts w:eastAsia="Times New Roman"/>
          <w:szCs w:val="24"/>
        </w:rPr>
        <w:t>1997) και Μέρος Κοινοβουλευτικό (ΦΕΚ 106 Α΄/24</w:t>
      </w:r>
      <w:r>
        <w:rPr>
          <w:rFonts w:eastAsia="Times New Roman"/>
          <w:szCs w:val="24"/>
        </w:rPr>
        <w:t>-</w:t>
      </w:r>
      <w:r w:rsidRPr="002B6432">
        <w:rPr>
          <w:rFonts w:eastAsia="Times New Roman"/>
          <w:szCs w:val="24"/>
        </w:rPr>
        <w:t>6</w:t>
      </w:r>
      <w:r>
        <w:rPr>
          <w:rFonts w:eastAsia="Times New Roman"/>
          <w:szCs w:val="24"/>
        </w:rPr>
        <w:t>-</w:t>
      </w:r>
      <w:r w:rsidRPr="002B6432">
        <w:rPr>
          <w:rFonts w:eastAsia="Times New Roman"/>
          <w:szCs w:val="24"/>
        </w:rPr>
        <w:t>1987), όπως ισχύουν».</w:t>
      </w:r>
    </w:p>
    <w:p w14:paraId="4BA0F6A4"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Θα λάβουν τον λόγο οι εισηγητές, οι ειδικοί αγορητές και οι κοινοβουλευτικοί εκπρόσωποι εάν το επιθυμούν για δέκα λεπτά.</w:t>
      </w:r>
    </w:p>
    <w:p w14:paraId="4BA0F6A5"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Τον λόγο έχει η εισηγήτρια της </w:t>
      </w:r>
      <w:r>
        <w:rPr>
          <w:rFonts w:eastAsia="Times New Roman" w:cs="Times New Roman"/>
          <w:szCs w:val="24"/>
        </w:rPr>
        <w:t>Π</w:t>
      </w:r>
      <w:r>
        <w:rPr>
          <w:rFonts w:eastAsia="Times New Roman" w:cs="Times New Roman"/>
          <w:szCs w:val="24"/>
        </w:rPr>
        <w:t>λειοψηφίας</w:t>
      </w:r>
      <w:r>
        <w:rPr>
          <w:rFonts w:eastAsia="Times New Roman" w:cs="Times New Roman"/>
          <w:szCs w:val="24"/>
        </w:rPr>
        <w:t xml:space="preserve"> κ. Παναγιώτα </w:t>
      </w:r>
      <w:proofErr w:type="spellStart"/>
      <w:r>
        <w:rPr>
          <w:rFonts w:eastAsia="Times New Roman" w:cs="Times New Roman"/>
          <w:szCs w:val="24"/>
        </w:rPr>
        <w:t>Κοζομπόλη</w:t>
      </w:r>
      <w:proofErr w:type="spellEnd"/>
      <w:r>
        <w:rPr>
          <w:rFonts w:eastAsia="Times New Roman" w:cs="Times New Roman"/>
          <w:szCs w:val="24"/>
        </w:rPr>
        <w:t>.</w:t>
      </w:r>
    </w:p>
    <w:p w14:paraId="4BA0F6A6" w14:textId="77777777" w:rsidR="00200ACA" w:rsidRDefault="00B07EC3">
      <w:pPr>
        <w:spacing w:line="600" w:lineRule="auto"/>
        <w:ind w:firstLine="720"/>
        <w:jc w:val="both"/>
        <w:rPr>
          <w:rFonts w:eastAsia="Times New Roman" w:cs="Times New Roman"/>
          <w:szCs w:val="24"/>
        </w:rPr>
      </w:pPr>
      <w:r>
        <w:rPr>
          <w:rFonts w:eastAsia="Times New Roman" w:cs="Times New Roman"/>
          <w:b/>
          <w:szCs w:val="24"/>
        </w:rPr>
        <w:t>ΠΑΝΑΓΙΩΤΑ ΑΜΑΝΑΤΙΔΗ</w:t>
      </w:r>
      <w:r>
        <w:rPr>
          <w:rFonts w:eastAsia="Times New Roman" w:cs="Times New Roman"/>
          <w:b/>
          <w:szCs w:val="24"/>
        </w:rPr>
        <w:t xml:space="preserve"> </w:t>
      </w:r>
      <w:r w:rsidRPr="001018E0">
        <w:rPr>
          <w:rFonts w:eastAsia="Times New Roman" w:cs="Times New Roman"/>
          <w:b/>
          <w:szCs w:val="24"/>
        </w:rPr>
        <w:t>-</w:t>
      </w:r>
      <w:r>
        <w:rPr>
          <w:rFonts w:eastAsia="Times New Roman" w:cs="Times New Roman"/>
          <w:b/>
          <w:szCs w:val="24"/>
        </w:rPr>
        <w:t xml:space="preserve"> </w:t>
      </w:r>
      <w:r w:rsidRPr="001018E0">
        <w:rPr>
          <w:rFonts w:eastAsia="Times New Roman" w:cs="Times New Roman"/>
          <w:b/>
          <w:szCs w:val="24"/>
        </w:rPr>
        <w:t>ΚΟΖΟΜΠΟΛΗ:</w:t>
      </w:r>
      <w:r>
        <w:rPr>
          <w:rFonts w:eastAsia="Times New Roman" w:cs="Times New Roman"/>
          <w:szCs w:val="24"/>
        </w:rPr>
        <w:t xml:space="preserve"> Κύριε Πρόεδρε, αν μου επιτρέπετε, να παρουσιάσω πρώτα δύο νομοτεχνικές βελτιώσεις εκτός της ομιλίας μου, προκειμένου να τοποθετηθούν και εκείνοι που θα ακολουθήσουν. Θα </w:t>
      </w:r>
      <w:r>
        <w:rPr>
          <w:rFonts w:eastAsia="Times New Roman" w:cs="Times New Roman"/>
          <w:szCs w:val="24"/>
        </w:rPr>
        <w:t>τ</w:t>
      </w:r>
      <w:r>
        <w:rPr>
          <w:rFonts w:eastAsia="Times New Roman" w:cs="Times New Roman"/>
          <w:szCs w:val="24"/>
        </w:rPr>
        <w:t>ις</w:t>
      </w:r>
      <w:r>
        <w:rPr>
          <w:rFonts w:eastAsia="Times New Roman" w:cs="Times New Roman"/>
          <w:szCs w:val="24"/>
        </w:rPr>
        <w:t xml:space="preserve"> καταθέσω και στα Πρακτικά</w:t>
      </w:r>
      <w:r>
        <w:rPr>
          <w:rFonts w:eastAsia="Times New Roman" w:cs="Times New Roman"/>
          <w:szCs w:val="24"/>
        </w:rPr>
        <w:t>.</w:t>
      </w:r>
    </w:p>
    <w:p w14:paraId="4BA0F6A7"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Η πρώτη αφορά τη δαπάνη μισθοδοσίας των αποσπασμένων υπαλλήλων. Λέμε ότι βαρύνει την Βουλή, όχι τον φορέα </w:t>
      </w:r>
      <w:r>
        <w:rPr>
          <w:rFonts w:eastAsia="Times New Roman" w:cs="Times New Roman"/>
          <w:szCs w:val="24"/>
        </w:rPr>
        <w:lastRenderedPageBreak/>
        <w:t>υποδοχής των εργαζομένων. Επίσης, στο άρθρο 12 της πρότασης –με το οποίο αντικαθίσταται το άρθρο 111- η φράση, «οι οποίοι υπηρετούν στην Βουλή με απ</w:t>
      </w:r>
      <w:r>
        <w:rPr>
          <w:rFonts w:eastAsia="Times New Roman" w:cs="Times New Roman"/>
          <w:szCs w:val="24"/>
        </w:rPr>
        <w:t>όσπαση έως τη δημοσίευση του παρόντος.», αντικαθίσταται από τη φράση, «οι οποίοι υπηρετούν στην Βουλή με απόσπαση κατά την 20</w:t>
      </w:r>
      <w:r>
        <w:rPr>
          <w:rFonts w:eastAsia="Times New Roman" w:cs="Times New Roman"/>
          <w:szCs w:val="24"/>
        </w:rPr>
        <w:t>-</w:t>
      </w:r>
      <w:r>
        <w:rPr>
          <w:rFonts w:eastAsia="Times New Roman" w:cs="Times New Roman"/>
          <w:szCs w:val="24"/>
        </w:rPr>
        <w:t>01</w:t>
      </w:r>
      <w:r>
        <w:rPr>
          <w:rFonts w:eastAsia="Times New Roman" w:cs="Times New Roman"/>
          <w:szCs w:val="24"/>
        </w:rPr>
        <w:t>-</w:t>
      </w:r>
      <w:r>
        <w:rPr>
          <w:rFonts w:eastAsia="Times New Roman" w:cs="Times New Roman"/>
          <w:szCs w:val="24"/>
        </w:rPr>
        <w:t>2019». Αφορά τη διάλυση του Ποταμιού.</w:t>
      </w:r>
    </w:p>
    <w:p w14:paraId="4BA0F6A8"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Δεύτερον, στο άρθρο 21 της πρότασης προστίθεται παράγραφος 2 ως εξής: «Σε περίπτωση απώλε</w:t>
      </w:r>
      <w:r>
        <w:rPr>
          <w:rFonts w:eastAsia="Times New Roman" w:cs="Times New Roman"/>
          <w:szCs w:val="24"/>
        </w:rPr>
        <w:t>ιας της ιδιότητας μέλους Κοινοβουλευτικής Ομάδας από την οποία προέρχονται πριν από την έναρξη ισχύος της παρούσας τροποποίησης, η αυτοδίκαιη λήξη της θητείας των μελών του Προεδρείου της Βουλής επέρχεται με τη δημοσίευση της παρούσας τροποποίησης στην Εφη</w:t>
      </w:r>
      <w:r>
        <w:rPr>
          <w:rFonts w:eastAsia="Times New Roman" w:cs="Times New Roman"/>
          <w:szCs w:val="24"/>
        </w:rPr>
        <w:t>μερίδα της Κυβερνήσεως».</w:t>
      </w:r>
    </w:p>
    <w:p w14:paraId="4BA0F6A9"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Τις </w:t>
      </w:r>
      <w:r>
        <w:rPr>
          <w:rFonts w:eastAsia="Times New Roman" w:cs="Times New Roman"/>
          <w:szCs w:val="24"/>
        </w:rPr>
        <w:t>καταθέτω στα Πρακτικά.</w:t>
      </w:r>
    </w:p>
    <w:p w14:paraId="4BA0F6AA"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(Στο σημείο αυτό η κ. Παναγιώτα Αμανατίδου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Κοζομπόλη</w:t>
      </w:r>
      <w:proofErr w:type="spellEnd"/>
      <w:r>
        <w:rPr>
          <w:rFonts w:eastAsia="Times New Roman" w:cs="Times New Roman"/>
          <w:szCs w:val="24"/>
        </w:rPr>
        <w:t xml:space="preserve">, καταθέτει </w:t>
      </w:r>
      <w:r>
        <w:rPr>
          <w:rFonts w:eastAsia="Times New Roman" w:cs="Times New Roman"/>
          <w:szCs w:val="24"/>
        </w:rPr>
        <w:t xml:space="preserve">στα </w:t>
      </w:r>
      <w:r>
        <w:rPr>
          <w:rFonts w:eastAsia="Times New Roman" w:cs="Times New Roman"/>
          <w:szCs w:val="24"/>
        </w:rPr>
        <w:t>Πρακτικά τις προαναφερθείσες νομοτεχνικές βελτιώσεις</w:t>
      </w:r>
      <w:r>
        <w:rPr>
          <w:rFonts w:eastAsia="Times New Roman" w:cs="Times New Roman"/>
          <w:szCs w:val="24"/>
        </w:rPr>
        <w:t>,</w:t>
      </w:r>
      <w:r>
        <w:rPr>
          <w:rFonts w:eastAsia="Times New Roman" w:cs="Times New Roman"/>
          <w:szCs w:val="24"/>
        </w:rPr>
        <w:t xml:space="preserve"> οι οποίες έχουν ως εξής:</w:t>
      </w:r>
    </w:p>
    <w:p w14:paraId="4BA0F6AB" w14:textId="77777777" w:rsidR="00200ACA" w:rsidRDefault="00B07EC3">
      <w:pPr>
        <w:spacing w:line="600" w:lineRule="auto"/>
        <w:ind w:firstLine="720"/>
        <w:jc w:val="center"/>
        <w:rPr>
          <w:rFonts w:eastAsia="Times New Roman" w:cs="Times New Roman"/>
          <w:color w:val="C00000"/>
          <w:szCs w:val="24"/>
        </w:rPr>
      </w:pPr>
      <w:r>
        <w:rPr>
          <w:rFonts w:eastAsia="Times New Roman" w:cs="Times New Roman"/>
          <w:color w:val="C00000"/>
          <w:szCs w:val="24"/>
        </w:rPr>
        <w:t>(</w:t>
      </w:r>
      <w:r w:rsidRPr="00C2786D">
        <w:rPr>
          <w:rFonts w:eastAsia="Times New Roman" w:cs="Times New Roman"/>
          <w:color w:val="C00000"/>
          <w:szCs w:val="24"/>
        </w:rPr>
        <w:t>ΑΛΛΑΓΗ ΣΕΛΙΔΑΣ</w:t>
      </w:r>
      <w:r>
        <w:rPr>
          <w:rFonts w:eastAsia="Times New Roman" w:cs="Times New Roman"/>
          <w:color w:val="C00000"/>
          <w:szCs w:val="24"/>
        </w:rPr>
        <w:t>)</w:t>
      </w:r>
    </w:p>
    <w:p w14:paraId="4BA0F6AC" w14:textId="77777777" w:rsidR="00200ACA" w:rsidRDefault="00B07EC3">
      <w:pPr>
        <w:spacing w:line="600" w:lineRule="auto"/>
        <w:ind w:firstLine="720"/>
        <w:jc w:val="center"/>
        <w:rPr>
          <w:rFonts w:eastAsia="Times New Roman" w:cs="Times New Roman"/>
          <w:color w:val="C00000"/>
          <w:szCs w:val="24"/>
        </w:rPr>
      </w:pPr>
      <w:r w:rsidRPr="00C2786D">
        <w:rPr>
          <w:rFonts w:eastAsia="Times New Roman" w:cs="Times New Roman"/>
          <w:color w:val="C00000"/>
          <w:szCs w:val="24"/>
        </w:rPr>
        <w:lastRenderedPageBreak/>
        <w:t>(Να μπει η σελίδα 4)</w:t>
      </w:r>
    </w:p>
    <w:p w14:paraId="4BA0F6AD" w14:textId="77777777" w:rsidR="00200ACA" w:rsidRDefault="00B07EC3">
      <w:pPr>
        <w:spacing w:line="600" w:lineRule="auto"/>
        <w:ind w:firstLine="720"/>
        <w:jc w:val="center"/>
        <w:rPr>
          <w:rFonts w:eastAsia="Times New Roman" w:cs="Times New Roman"/>
          <w:b/>
          <w:szCs w:val="24"/>
        </w:rPr>
      </w:pPr>
      <w:r>
        <w:rPr>
          <w:rFonts w:eastAsia="Times New Roman" w:cs="Times New Roman"/>
          <w:color w:val="C00000"/>
          <w:szCs w:val="24"/>
        </w:rPr>
        <w:t>(</w:t>
      </w:r>
      <w:r w:rsidRPr="00C2786D">
        <w:rPr>
          <w:rFonts w:eastAsia="Times New Roman" w:cs="Times New Roman"/>
          <w:color w:val="C00000"/>
          <w:szCs w:val="24"/>
        </w:rPr>
        <w:t>ΑΛΛΑΓΗ ΣΕΛΙΔΑΣ</w:t>
      </w:r>
      <w:r>
        <w:rPr>
          <w:rFonts w:eastAsia="Times New Roman" w:cs="Times New Roman"/>
          <w:color w:val="C00000"/>
          <w:szCs w:val="24"/>
        </w:rPr>
        <w:t>)</w:t>
      </w:r>
    </w:p>
    <w:p w14:paraId="4BA0F6AE" w14:textId="77777777" w:rsidR="00200ACA" w:rsidRDefault="00B07EC3">
      <w:pPr>
        <w:spacing w:line="600" w:lineRule="auto"/>
        <w:ind w:firstLine="720"/>
        <w:jc w:val="both"/>
        <w:rPr>
          <w:rFonts w:eastAsia="Times New Roman" w:cs="Times New Roman"/>
          <w:szCs w:val="24"/>
        </w:rPr>
      </w:pPr>
      <w:r w:rsidRPr="002E6B95">
        <w:rPr>
          <w:rFonts w:eastAsia="Times New Roman" w:cs="Times New Roman"/>
          <w:b/>
          <w:szCs w:val="24"/>
        </w:rPr>
        <w:t xml:space="preserve">ΠΡΟΕΔΡΕΥΩΝ (Γεώργιος Βαρεμένος): </w:t>
      </w:r>
      <w:r>
        <w:rPr>
          <w:rFonts w:eastAsia="Times New Roman" w:cs="Times New Roman"/>
          <w:szCs w:val="24"/>
        </w:rPr>
        <w:t xml:space="preserve">Ορίστε, </w:t>
      </w:r>
      <w:r>
        <w:rPr>
          <w:rFonts w:eastAsia="Times New Roman" w:cs="Times New Roman"/>
          <w:szCs w:val="24"/>
        </w:rPr>
        <w:t xml:space="preserve">κυρία </w:t>
      </w:r>
      <w:proofErr w:type="spellStart"/>
      <w:r>
        <w:rPr>
          <w:rFonts w:eastAsia="Times New Roman" w:cs="Times New Roman"/>
          <w:szCs w:val="24"/>
        </w:rPr>
        <w:t>Κοζομπόλη</w:t>
      </w:r>
      <w:proofErr w:type="spellEnd"/>
      <w:r>
        <w:rPr>
          <w:rFonts w:eastAsia="Times New Roman" w:cs="Times New Roman"/>
          <w:szCs w:val="24"/>
        </w:rPr>
        <w:t xml:space="preserve">, </w:t>
      </w:r>
      <w:r>
        <w:rPr>
          <w:rFonts w:eastAsia="Times New Roman" w:cs="Times New Roman"/>
          <w:szCs w:val="24"/>
        </w:rPr>
        <w:t>έχετε τον λόγο.</w:t>
      </w:r>
    </w:p>
    <w:p w14:paraId="4BA0F6AF" w14:textId="77777777" w:rsidR="00200ACA" w:rsidRDefault="00B07EC3">
      <w:pPr>
        <w:spacing w:line="600" w:lineRule="auto"/>
        <w:ind w:firstLine="720"/>
        <w:jc w:val="both"/>
        <w:rPr>
          <w:rFonts w:eastAsia="Times New Roman" w:cs="Times New Roman"/>
          <w:szCs w:val="24"/>
        </w:rPr>
      </w:pPr>
      <w:r>
        <w:rPr>
          <w:rFonts w:eastAsia="Times New Roman" w:cs="Times New Roman"/>
          <w:b/>
          <w:szCs w:val="24"/>
        </w:rPr>
        <w:t>ΠΑΝΑΓΙΩΤΑ ΑΜΑΝΑΤΙΔΗ</w:t>
      </w:r>
      <w:r>
        <w:rPr>
          <w:rFonts w:eastAsia="Times New Roman" w:cs="Times New Roman"/>
          <w:b/>
          <w:szCs w:val="24"/>
        </w:rPr>
        <w:t xml:space="preserve"> </w:t>
      </w:r>
      <w:r w:rsidRPr="001018E0">
        <w:rPr>
          <w:rFonts w:eastAsia="Times New Roman" w:cs="Times New Roman"/>
          <w:b/>
          <w:szCs w:val="24"/>
        </w:rPr>
        <w:t>-</w:t>
      </w:r>
      <w:r>
        <w:rPr>
          <w:rFonts w:eastAsia="Times New Roman" w:cs="Times New Roman"/>
          <w:b/>
          <w:szCs w:val="24"/>
        </w:rPr>
        <w:t xml:space="preserve"> </w:t>
      </w:r>
      <w:r w:rsidRPr="001018E0">
        <w:rPr>
          <w:rFonts w:eastAsia="Times New Roman" w:cs="Times New Roman"/>
          <w:b/>
          <w:szCs w:val="24"/>
        </w:rPr>
        <w:t>ΚΟΖΟΜΠΟΛΗ:</w:t>
      </w:r>
      <w:r>
        <w:rPr>
          <w:rFonts w:eastAsia="Times New Roman" w:cs="Times New Roman"/>
          <w:szCs w:val="24"/>
        </w:rPr>
        <w:t xml:space="preserve"> Ευχαριστώ, κύριε Πρόεδρε.</w:t>
      </w:r>
    </w:p>
    <w:p w14:paraId="4BA0F6B0"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Επιτροπή Κανονισμού της Βουλής έχει μια παράδοση. Οι εργασίες της είναι συναινετικές, οι απο</w:t>
      </w:r>
      <w:r>
        <w:rPr>
          <w:rFonts w:eastAsia="Times New Roman" w:cs="Times New Roman"/>
          <w:szCs w:val="24"/>
        </w:rPr>
        <w:t>φάσεις βγαίνουν σχεδόν ομόφωνα, με μικρές εξαιρέσεις, και έχουμε αναπτύξει μια κουλτούρα διαλόγου.</w:t>
      </w:r>
    </w:p>
    <w:p w14:paraId="4BA0F6B1"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Εδώ και τρι</w:t>
      </w:r>
      <w:r>
        <w:rPr>
          <w:rFonts w:eastAsia="Times New Roman" w:cs="Times New Roman"/>
          <w:szCs w:val="24"/>
        </w:rPr>
        <w:t>ά</w:t>
      </w:r>
      <w:r>
        <w:rPr>
          <w:rFonts w:eastAsia="Times New Roman" w:cs="Times New Roman"/>
          <w:szCs w:val="24"/>
        </w:rPr>
        <w:t xml:space="preserve">μισι χρόνια αυτή η </w:t>
      </w:r>
      <w:r>
        <w:rPr>
          <w:rFonts w:eastAsia="Times New Roman" w:cs="Times New Roman"/>
          <w:szCs w:val="24"/>
        </w:rPr>
        <w:t>ε</w:t>
      </w:r>
      <w:r>
        <w:rPr>
          <w:rFonts w:eastAsia="Times New Roman" w:cs="Times New Roman"/>
          <w:szCs w:val="24"/>
        </w:rPr>
        <w:t>πιτροπή εργάζεται «</w:t>
      </w:r>
      <w:proofErr w:type="spellStart"/>
      <w:r>
        <w:rPr>
          <w:rFonts w:eastAsia="Times New Roman" w:cs="Times New Roman"/>
          <w:szCs w:val="24"/>
        </w:rPr>
        <w:t>μυρμηγκίσια</w:t>
      </w:r>
      <w:proofErr w:type="spellEnd"/>
      <w:r>
        <w:rPr>
          <w:rFonts w:eastAsia="Times New Roman" w:cs="Times New Roman"/>
          <w:szCs w:val="24"/>
        </w:rPr>
        <w:t>» –θα έλεγα- και έκανε αυτό που στην πρώτη συνεδρίαση εξαγγέλθηκε από τον Πρόεδρο της Βουλής, δ</w:t>
      </w:r>
      <w:r>
        <w:rPr>
          <w:rFonts w:eastAsia="Times New Roman" w:cs="Times New Roman"/>
          <w:szCs w:val="24"/>
        </w:rPr>
        <w:t xml:space="preserve">ηλαδή, να τροποποιήσουμε και τα δύο μέρη του Κανονισμού. Να σας θυμίσω ότι ειδικά το </w:t>
      </w:r>
      <w:r>
        <w:rPr>
          <w:rFonts w:eastAsia="Times New Roman" w:cs="Times New Roman"/>
          <w:szCs w:val="24"/>
        </w:rPr>
        <w:t>Β</w:t>
      </w:r>
      <w:r>
        <w:rPr>
          <w:rFonts w:eastAsia="Times New Roman" w:cs="Times New Roman"/>
          <w:szCs w:val="24"/>
        </w:rPr>
        <w:t>΄</w:t>
      </w:r>
      <w:r>
        <w:rPr>
          <w:rFonts w:eastAsia="Times New Roman" w:cs="Times New Roman"/>
          <w:szCs w:val="24"/>
        </w:rPr>
        <w:t xml:space="preserve"> Μέρος που αφορούσε τη διαχείριση των ανθρώπινων πόρων, το προσωπικό, απαρτιζόταν από διάχυτες, διάσπαρτες διατάξεις που μπορούσε να τις βρει κανείς παντού ή και </w:t>
      </w:r>
      <w:r>
        <w:rPr>
          <w:rFonts w:eastAsia="Times New Roman" w:cs="Times New Roman"/>
          <w:szCs w:val="24"/>
        </w:rPr>
        <w:lastRenderedPageBreak/>
        <w:t>πουθενά</w:t>
      </w:r>
      <w:r>
        <w:rPr>
          <w:rFonts w:eastAsia="Times New Roman" w:cs="Times New Roman"/>
          <w:szCs w:val="24"/>
        </w:rPr>
        <w:t xml:space="preserve"> και αφορούσε αδιαφανή τρόπο προαγωγής και μετακίνησης υπαλλήλων. Αυτό το κομμάτι το έχουμε κάνει να λειτουργεί με τρόπο διαφανή, με τρόπο δημοκρατικό για όλους τους δημόσιους υπαλλήλους. </w:t>
      </w:r>
    </w:p>
    <w:p w14:paraId="4BA0F6B2" w14:textId="77777777" w:rsidR="00200ACA" w:rsidRDefault="00B07EC3">
      <w:pPr>
        <w:spacing w:line="600" w:lineRule="auto"/>
        <w:ind w:firstLine="720"/>
        <w:jc w:val="both"/>
        <w:rPr>
          <w:rFonts w:eastAsia="Times New Roman" w:cs="Times New Roman"/>
          <w:b/>
          <w:szCs w:val="24"/>
        </w:rPr>
      </w:pPr>
      <w:r>
        <w:rPr>
          <w:rFonts w:eastAsia="Times New Roman" w:cs="Times New Roman"/>
          <w:szCs w:val="24"/>
        </w:rPr>
        <w:t xml:space="preserve">Στη χθεσινή συνεδρίαση της </w:t>
      </w:r>
      <w:r>
        <w:rPr>
          <w:rFonts w:eastAsia="Times New Roman" w:cs="Times New Roman"/>
          <w:szCs w:val="24"/>
        </w:rPr>
        <w:t>ε</w:t>
      </w:r>
      <w:r>
        <w:rPr>
          <w:rFonts w:eastAsia="Times New Roman" w:cs="Times New Roman"/>
          <w:szCs w:val="24"/>
        </w:rPr>
        <w:t>πιτροπής, όμως, κυρίες και κύριοι συνάδ</w:t>
      </w:r>
      <w:r>
        <w:rPr>
          <w:rFonts w:eastAsia="Times New Roman" w:cs="Times New Roman"/>
          <w:szCs w:val="24"/>
        </w:rPr>
        <w:t xml:space="preserve">ελφοι, αυτή η ίωση του </w:t>
      </w:r>
      <w:proofErr w:type="spellStart"/>
      <w:r>
        <w:rPr>
          <w:rFonts w:eastAsia="Times New Roman" w:cs="Times New Roman"/>
          <w:szCs w:val="24"/>
        </w:rPr>
        <w:t>ετεροκαθορισμού</w:t>
      </w:r>
      <w:proofErr w:type="spellEnd"/>
      <w:r>
        <w:rPr>
          <w:rFonts w:eastAsia="Times New Roman" w:cs="Times New Roman"/>
          <w:szCs w:val="24"/>
        </w:rPr>
        <w:t xml:space="preserve"> της άποψης μεταδόθηκε και στη συγκεκριμένη </w:t>
      </w:r>
      <w:r>
        <w:rPr>
          <w:rFonts w:eastAsia="Times New Roman" w:cs="Times New Roman"/>
          <w:szCs w:val="24"/>
        </w:rPr>
        <w:t>ε</w:t>
      </w:r>
      <w:r>
        <w:rPr>
          <w:rFonts w:eastAsia="Times New Roman" w:cs="Times New Roman"/>
          <w:szCs w:val="24"/>
        </w:rPr>
        <w:t>πιτροπή.</w:t>
      </w:r>
    </w:p>
    <w:p w14:paraId="4BA0F6B3"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Χθες είχαμε όχι την άποψη για αυτή καθ’ αυτή τη νομοθετική ρύθμιση που πρότεινε ο Πρόεδρος της Βουλής, που προτάθηκε και ήρθε προς επεξεργασία και σήμερα προς ψήφιση, όχι τη συγκεκριμένη άποψη, αν είναι καλή ή κακή, αν βοηθάει τους εργαζόμενους, αν βοηθάει</w:t>
      </w:r>
      <w:r>
        <w:rPr>
          <w:rFonts w:eastAsia="Times New Roman" w:cs="Times New Roman"/>
          <w:szCs w:val="24"/>
        </w:rPr>
        <w:t xml:space="preserve"> το κοινοβουλευτικό έργο, αν λύνονται προβλήματα, αλλά, δυστυχώς, το κριτήριο για να ψηφιστεί ή να μην ψηφιστεί η συγκεκριμένη διάταξη ήταν ο επισπεύδων. Αν, δηλαδή το φέρνει ο ΣΥΡΙΖΑ, είναι ο κακός ο ΣΥΡΙΖΑ, πρέπει να πέσει ο ΣΥΡΙΖΑ, άρα δεν το ψηφίζω. </w:t>
      </w:r>
    </w:p>
    <w:p w14:paraId="4BA0F6B4"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Είναι η πρακτική της αντιπαράθεσης όχι επί της ουσίας ούτε επί της ουσιαστικής διαδικασίας, γιατί και η διαδικασία έχει </w:t>
      </w:r>
      <w:r>
        <w:rPr>
          <w:rFonts w:eastAsia="Times New Roman" w:cs="Times New Roman"/>
          <w:szCs w:val="24"/>
        </w:rPr>
        <w:lastRenderedPageBreak/>
        <w:t>ουσία πολλές φορές, όμως όχι επί αυτών ακριβώς, αλλά σε διαδικαστικά τερτίπια -επιτρέψτε μου τον όρο, με τρικλοποδιές και ψεύτικα νέα πο</w:t>
      </w:r>
      <w:r>
        <w:rPr>
          <w:rFonts w:eastAsia="Times New Roman" w:cs="Times New Roman"/>
          <w:szCs w:val="24"/>
        </w:rPr>
        <w:t xml:space="preserve">υ σκοπό έχουν τη θόλωση και παραποίηση της πραγματικότητας. </w:t>
      </w:r>
    </w:p>
    <w:p w14:paraId="4BA0F6B5"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Όμως, αυτή η συγκεκριμένη διαδικασία, κυρίες και κύριοι, ευτελίζει και τις εργασίες του Κοινοβουλίου, πληγώνει τη δημοκρατία, απαξιώνει το πολιτικό σύστημα και, αλίμονο, θρέφει το τέρας της </w:t>
      </w:r>
      <w:r>
        <w:rPr>
          <w:rFonts w:eastAsia="Times New Roman" w:cs="Times New Roman"/>
          <w:szCs w:val="24"/>
        </w:rPr>
        <w:t>Α</w:t>
      </w:r>
      <w:r>
        <w:rPr>
          <w:rFonts w:eastAsia="Times New Roman" w:cs="Times New Roman"/>
          <w:szCs w:val="24"/>
        </w:rPr>
        <w:t>κροδ</w:t>
      </w:r>
      <w:r>
        <w:rPr>
          <w:rFonts w:eastAsia="Times New Roman" w:cs="Times New Roman"/>
          <w:szCs w:val="24"/>
        </w:rPr>
        <w:t xml:space="preserve">εξιάς και του φασισμού. Γιατί ο πολίτης βλέποντας όλη αυτήν τη </w:t>
      </w:r>
      <w:proofErr w:type="spellStart"/>
      <w:r>
        <w:rPr>
          <w:rFonts w:eastAsia="Times New Roman" w:cs="Times New Roman"/>
          <w:szCs w:val="24"/>
        </w:rPr>
        <w:t>διαδικασιολογία</w:t>
      </w:r>
      <w:proofErr w:type="spellEnd"/>
      <w:r>
        <w:rPr>
          <w:rFonts w:eastAsia="Times New Roman" w:cs="Times New Roman"/>
          <w:szCs w:val="24"/>
        </w:rPr>
        <w:t xml:space="preserve"> χωρίς ουσία, επαναλαμβάνω, γυρίζει την πλάτη σε όλα. Τον πολίτη τον ενδιαφέρει να δει να ψηφίζονται οι νόμοι που προστατεύουν την πρώτη κατοικία, που ρυθμίζουν τις οφειλές του, </w:t>
      </w:r>
      <w:r>
        <w:rPr>
          <w:rFonts w:eastAsia="Times New Roman" w:cs="Times New Roman"/>
          <w:szCs w:val="24"/>
        </w:rPr>
        <w:t>που δεν περικόπτουν τις συντάξεις του, που αυξάνουν τον κατώτατο μισθό, γενικά που βελτιώνουν την καθημερινότητά του και την πραγματικότητά του.</w:t>
      </w:r>
    </w:p>
    <w:p w14:paraId="4BA0F6B6"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Παρά την επιχειρούμενη συσκότιση οι πολίτες θα διακρίνουν ποιος υπερασπίζεται τα συμφέροντά τους και ποιος τα δ</w:t>
      </w:r>
      <w:r>
        <w:rPr>
          <w:rFonts w:eastAsia="Times New Roman" w:cs="Times New Roman"/>
          <w:szCs w:val="24"/>
        </w:rPr>
        <w:t xml:space="preserve">ικά του μικροπολιτικά συμφέροντα. </w:t>
      </w:r>
    </w:p>
    <w:p w14:paraId="4BA0F6B7"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Πάντως, η Επιτροπή Κανονισμού της Βουλής, όπως πράττει επί τρι</w:t>
      </w:r>
      <w:r>
        <w:rPr>
          <w:rFonts w:eastAsia="Times New Roman" w:cs="Times New Roman"/>
          <w:szCs w:val="24"/>
        </w:rPr>
        <w:t>ά</w:t>
      </w:r>
      <w:r>
        <w:rPr>
          <w:rFonts w:eastAsia="Times New Roman" w:cs="Times New Roman"/>
          <w:szCs w:val="24"/>
        </w:rPr>
        <w:t xml:space="preserve">μισι χρόνια τώρα, συνεχίζει την τροποποίηση των διατάξεων του Κανονισμού, και των δύο μερών, με σκοπό τον </w:t>
      </w:r>
      <w:proofErr w:type="spellStart"/>
      <w:r>
        <w:rPr>
          <w:rFonts w:eastAsia="Times New Roman" w:cs="Times New Roman"/>
          <w:szCs w:val="24"/>
        </w:rPr>
        <w:t>εξορθολογισμό</w:t>
      </w:r>
      <w:proofErr w:type="spellEnd"/>
      <w:r>
        <w:rPr>
          <w:rFonts w:eastAsia="Times New Roman" w:cs="Times New Roman"/>
          <w:szCs w:val="24"/>
        </w:rPr>
        <w:t xml:space="preserve"> του, την αποτελεσματικότερη λειτουργία</w:t>
      </w:r>
      <w:r>
        <w:rPr>
          <w:rFonts w:eastAsia="Times New Roman" w:cs="Times New Roman"/>
          <w:szCs w:val="24"/>
        </w:rPr>
        <w:t xml:space="preserve"> των υπηρεσιών της Βουλής και διαχείρισης του προσωπικού της όσο και των κοινοβουλευτικών διαδικασιών. Αλλάζει και κωδικοποιεί διατάξεις διάσπαρτες, διαδικασίες αδιαφανείς γίνονται εμφανείς και αίρει ομηρία εργαζομένων, ομηρία χρόνων.</w:t>
      </w:r>
    </w:p>
    <w:p w14:paraId="4BA0F6B8"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Σήμερα έρχονται προς </w:t>
      </w:r>
      <w:r>
        <w:rPr>
          <w:rFonts w:eastAsia="Times New Roman" w:cs="Times New Roman"/>
          <w:szCs w:val="24"/>
        </w:rPr>
        <w:t xml:space="preserve">ψήφιση νομοθετικές ρυθμίσεις που τροποποιούν τόσο το Α΄ Μέρος όσο και το Β΄ Μέρος του Κανονισμού της Βουλής. Με τις υπό ψήφιση διατάξεις συμπληρώνονται κενά του Κανονισμού για την αποτελεσματικότερη λειτουργία των υπηρεσιών. </w:t>
      </w:r>
    </w:p>
    <w:p w14:paraId="4BA0F6B9"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Με το άρθρο 1 στις αρμοδιότητε</w:t>
      </w:r>
      <w:r>
        <w:rPr>
          <w:rFonts w:eastAsia="Times New Roman" w:cs="Times New Roman"/>
          <w:szCs w:val="24"/>
        </w:rPr>
        <w:t xml:space="preserve">ς του Τμήματος Βουλευτών και κομμάτων προστίθεται η τήρηση Αρχείου Καταγραφής Συνόδων Ολομέλειας. </w:t>
      </w:r>
    </w:p>
    <w:p w14:paraId="4BA0F6BA"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Με το άρθρο 2 παρέχεται δυνατότητα για διετή αντί τριετούς θητείας του Διπλωματικού Συμβούλου της Βουλής. </w:t>
      </w:r>
    </w:p>
    <w:p w14:paraId="4BA0F6BB"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Με το άρθρο 3 τίθενται κριτήρια διαπίστευσης και ε</w:t>
      </w:r>
      <w:r>
        <w:rPr>
          <w:rFonts w:eastAsia="Times New Roman" w:cs="Times New Roman"/>
          <w:szCs w:val="24"/>
        </w:rPr>
        <w:t>ισόδου στη Βουλή εκπροσώπων μέσων μαζικής ενημέρωσης. Εδώ δεν πρόκειται για λογοκρισία. Πρόκειται για κάποιες ακραίες περιπτώσεις που έχουν προσβλητική συμπεριφορά προς τους υπαλλήλους, προς τους Βουλευτές και γενικά εμποδίζουν τη λειτουργία της Βουλής.</w:t>
      </w:r>
    </w:p>
    <w:p w14:paraId="4BA0F6BC"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Με</w:t>
      </w:r>
      <w:r>
        <w:rPr>
          <w:rFonts w:eastAsia="Times New Roman" w:cs="Times New Roman"/>
          <w:szCs w:val="24"/>
        </w:rPr>
        <w:t xml:space="preserve"> τα άρθρα 4 και 17 ενισχύεται και αναβαθμίζεται το έργο του Γραφείου Προϋπολογισμού του Κράτους στη Βουλή και αναβαθμίζεται σύμφωνα με τις προτάσεις του ΟΟΣΑ.</w:t>
      </w:r>
    </w:p>
    <w:p w14:paraId="4BA0F6BD"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Επίσης, έχουμε προσαρμογή του κανονισμού της Ειδικής Υπηρεσίας Ελέγχου Δηλώσεων Περιουσιακής Κατά</w:t>
      </w:r>
      <w:r>
        <w:rPr>
          <w:rFonts w:eastAsia="Times New Roman" w:cs="Times New Roman"/>
          <w:szCs w:val="24"/>
        </w:rPr>
        <w:t xml:space="preserve">στασης στη σχετική νομοθεσία που έχει ήδη ψηφιστεί και που διέπει τον έλεγχο των δηλώσεων περιουσιακής κατάστασης. </w:t>
      </w:r>
    </w:p>
    <w:p w14:paraId="4BA0F6BE"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Με το άρθρο 6 ορίζεται ότι οι υπάλληλοι της Βουλής που δύνανται να τοποθετούνται σε γραφεία Αντιπροέδρων της Βουλής δεν μπορεί να είναι περι</w:t>
      </w:r>
      <w:r>
        <w:rPr>
          <w:rFonts w:eastAsia="Times New Roman" w:cs="Times New Roman"/>
          <w:szCs w:val="24"/>
        </w:rPr>
        <w:t>σσότεροι από τέσσερις με σκοπό την καλύτερη αξιοποίηση του ανθρώπινου δυναμικού των εργαζομένων στη Βουλή.</w:t>
      </w:r>
    </w:p>
    <w:p w14:paraId="4BA0F6BF"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Με το άρθρο 9 παρέχεται και στους αποσπασμένους υπάλληλους η δυνατότητα μετάταξης στη Βουλή με απόφαση του Υπηρεσιακού Συμβουλίου και σύμφωνα πάντα μ</w:t>
      </w:r>
      <w:r>
        <w:rPr>
          <w:rFonts w:eastAsia="Times New Roman" w:cs="Times New Roman"/>
          <w:szCs w:val="24"/>
        </w:rPr>
        <w:t xml:space="preserve">ε τις υπηρεσιακές ανάγκες. Εδώ είναι η αντίστιξη του τρόπου που γίνονταν πριν οι αποσπάσεις και οι μετακινήσεις στη Βουλή και ο τρόπος, από το </w:t>
      </w:r>
      <w:r>
        <w:rPr>
          <w:rFonts w:eastAsia="Times New Roman" w:cs="Times New Roman"/>
          <w:szCs w:val="24"/>
        </w:rPr>
        <w:t>υ</w:t>
      </w:r>
      <w:r>
        <w:rPr>
          <w:rFonts w:eastAsia="Times New Roman" w:cs="Times New Roman"/>
          <w:szCs w:val="24"/>
        </w:rPr>
        <w:t xml:space="preserve">πηρεσιακό </w:t>
      </w:r>
      <w:r>
        <w:rPr>
          <w:rFonts w:eastAsia="Times New Roman" w:cs="Times New Roman"/>
          <w:szCs w:val="24"/>
        </w:rPr>
        <w:t>σ</w:t>
      </w:r>
      <w:r>
        <w:rPr>
          <w:rFonts w:eastAsia="Times New Roman" w:cs="Times New Roman"/>
          <w:szCs w:val="24"/>
        </w:rPr>
        <w:t xml:space="preserve">υμβούλιο, οι επιχειρησιακές και υπηρεσιακές ανάγκες, που γίνεται σήμερα. </w:t>
      </w:r>
    </w:p>
    <w:p w14:paraId="4BA0F6C0"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Προστίθεται στις μετακινήσε</w:t>
      </w:r>
      <w:r>
        <w:rPr>
          <w:rFonts w:eastAsia="Times New Roman" w:cs="Times New Roman"/>
          <w:szCs w:val="24"/>
        </w:rPr>
        <w:t>ις και κάτι άλλο. Εκτός από τις αποφάσεις και τις ανάγκες που προανέφερα, με το άρθρο 10 προστίθενται και τα κοινωνικά κριτήρια σε μια μετακίνηση.</w:t>
      </w:r>
    </w:p>
    <w:p w14:paraId="4BA0F6C1"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Στο άρθρο 13 υπάρχει δυνατότητα με εισήγηση του Προέδρου της Βουλής κατόπιν εισηγήσεως της οικείας υπηρεσίας </w:t>
      </w:r>
      <w:r>
        <w:rPr>
          <w:rFonts w:eastAsia="Times New Roman" w:cs="Times New Roman"/>
          <w:szCs w:val="24"/>
        </w:rPr>
        <w:t>να παρατείνεται η προθεσμία πληρωμής χρηματικών ενταλμάτων προπληρωμής έως και τη λήξη του επόμενου οικονομικού έτους από εκείνο που εκδόθηκε το χρηματικό ένταλμα πληρωμής.</w:t>
      </w:r>
    </w:p>
    <w:p w14:paraId="4BA0F6C2"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Εδώ, κυρίες και κύριοι Βουλευτές, θεραπεύεται μια απίστευτη παθογένεια και μακάρι ν</w:t>
      </w:r>
      <w:r>
        <w:rPr>
          <w:rFonts w:eastAsia="Times New Roman" w:cs="Times New Roman"/>
          <w:szCs w:val="24"/>
        </w:rPr>
        <w:t xml:space="preserve">α υιοθετηθεί η διάταξη και στον </w:t>
      </w:r>
      <w:r>
        <w:rPr>
          <w:rFonts w:eastAsia="Times New Roman" w:cs="Times New Roman"/>
          <w:szCs w:val="24"/>
        </w:rPr>
        <w:lastRenderedPageBreak/>
        <w:t>υπόλοιπο δημόσιο τομέα, που όταν δεν εξαντλείται ένα συγκεκριμένο ποσό για μια δαπάνη που έχει προαποφασιστεί και μπορεί να είναι και σε εξέλιξη αυτή η συγκεκριμένη εργασία για την οποία έχουν προβλεφθεί τα χρήματα, επιστρέφ</w:t>
      </w:r>
      <w:r>
        <w:rPr>
          <w:rFonts w:eastAsia="Times New Roman" w:cs="Times New Roman"/>
          <w:szCs w:val="24"/>
        </w:rPr>
        <w:t xml:space="preserve">ονται πίσω στο τέλος του οικονομικού έτους και εν συνεχεία πρέπει να ξαναζητηθούν με μια απίστευτη καθυστέρηση και γραφειοκρατία. Αυτό, λοιπόν, αλλάζει. </w:t>
      </w:r>
    </w:p>
    <w:p w14:paraId="4BA0F6C3"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Έχουμε τη δυνατότητα έκδοσης πιστωτικών καρτών για πληρωμή συγκεκριμένων δαπανών, ταξιδιών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Προβ</w:t>
      </w:r>
      <w:r>
        <w:rPr>
          <w:rFonts w:eastAsia="Times New Roman" w:cs="Times New Roman"/>
          <w:szCs w:val="24"/>
        </w:rPr>
        <w:t>λέπεται ότι οι διαδικασίες σύναψης συμβάσεων που είχαν εκκινήσει πριν τον Οκτώβριο του έτους 2018, οπότε τέθηκε σε εφαρμογή το σύστημα ηλεκτρονικών συμβάσεων της Βουλής, θα συνεχίσουν και θα ολοκληρωθούν σύμφωνα με το καθεστώς που ίσχυε κατά τον χρόνο έναρ</w:t>
      </w:r>
      <w:r>
        <w:rPr>
          <w:rFonts w:eastAsia="Times New Roman" w:cs="Times New Roman"/>
          <w:szCs w:val="24"/>
        </w:rPr>
        <w:t>ξής του.</w:t>
      </w:r>
    </w:p>
    <w:p w14:paraId="4BA0F6C4"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Με το άρθρο 16 αίρεται η </w:t>
      </w:r>
      <w:proofErr w:type="spellStart"/>
      <w:r>
        <w:rPr>
          <w:rFonts w:eastAsia="Times New Roman" w:cs="Times New Roman"/>
          <w:szCs w:val="24"/>
        </w:rPr>
        <w:t>μνημονιακή</w:t>
      </w:r>
      <w:proofErr w:type="spellEnd"/>
      <w:r>
        <w:rPr>
          <w:rFonts w:eastAsia="Times New Roman" w:cs="Times New Roman"/>
          <w:szCs w:val="24"/>
        </w:rPr>
        <w:t xml:space="preserve"> δέσμευση με την οποία είχε παγώσει η καταβολή αποζημίωσης τους υπαλλήλους της Βουλής ακόμα και αν έκαναν πρόσθετη εργασία. Αυτό, λοιπόν, αίρεται, ξεπαγώνει αυτή η διάταξη. </w:t>
      </w:r>
    </w:p>
    <w:p w14:paraId="4BA0F6C5"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Με το άρθρο 19 τακτοποιείται μια σοβαρ</w:t>
      </w:r>
      <w:r>
        <w:rPr>
          <w:rFonts w:eastAsia="Times New Roman" w:cs="Times New Roman"/>
          <w:szCs w:val="24"/>
        </w:rPr>
        <w:t>ή εκκρεμότητα, κυρίες και κύριοι Βουλευτές, μιας ομάδας εργαζομένων που κυριολεκτικά τελούσε σε ένα καθεστώς αβεβαιότητας και ομηρίας. Πρόκειται για τους Ειδικούς Φρουρούς της Βουλής όπου ρυθμίζεται η σχέση εργασίας τους, τα καθήκοντά τους και η διαδικασία</w:t>
      </w:r>
      <w:r>
        <w:rPr>
          <w:rFonts w:eastAsia="Times New Roman" w:cs="Times New Roman"/>
          <w:szCs w:val="24"/>
        </w:rPr>
        <w:t xml:space="preserve"> μετάταξής τους. Μέχρι τη συμπλήρωση της τρίτης θητείας μετατάσσονται για την κάλυψη πάγιων αναγκών της Βουλής σε προσωποπαγείς θέσεις μονίμου προσωπικού και σε κλάδους ανάλογα με τον τίτλο σπουδών τους. Εδώ να πω ότι έχει συγκροτηθεί ήδη μια </w:t>
      </w:r>
      <w:r>
        <w:rPr>
          <w:rFonts w:eastAsia="Times New Roman" w:cs="Times New Roman"/>
          <w:szCs w:val="24"/>
        </w:rPr>
        <w:t>ε</w:t>
      </w:r>
      <w:r>
        <w:rPr>
          <w:rFonts w:eastAsia="Times New Roman" w:cs="Times New Roman"/>
          <w:szCs w:val="24"/>
        </w:rPr>
        <w:t xml:space="preserve">πιτροπή και </w:t>
      </w:r>
      <w:r>
        <w:rPr>
          <w:rFonts w:eastAsia="Times New Roman" w:cs="Times New Roman"/>
          <w:szCs w:val="24"/>
        </w:rPr>
        <w:t xml:space="preserve">ήδη εξετάζονται τα προσόντα της συγκεκριμένης κατηγορίας εργαζομένων. </w:t>
      </w:r>
    </w:p>
    <w:p w14:paraId="4BA0F6C6"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Το άρθρο 21 παρεμβαίνει στο Κοινοβουλευτικό Μέρος του Κανονισμού της Βουλής και γίνεται μια προσθήκη στην παράγραφο 3 του άρθρου 9 του Κανονισμού της Βουλής. Σύμφωνα με την εν λόγω προσ</w:t>
      </w:r>
      <w:r>
        <w:rPr>
          <w:rFonts w:eastAsia="Times New Roman" w:cs="Times New Roman"/>
          <w:szCs w:val="24"/>
        </w:rPr>
        <w:t xml:space="preserve">θήκη εδώ φαίνεται πότε λήγει η θητεία του Αντιπροέδρου της Βουλής, των Γραμματέων και των Κοσμητόρων. Εδώ, λοιπόν, αφού λέγονται κάποιες περιπτώσεις, προστίθεται μια ακόμη περίπτωση: λήγει αυτοδικαίως σε περίπτωση </w:t>
      </w:r>
      <w:r>
        <w:rPr>
          <w:rFonts w:eastAsia="Times New Roman" w:cs="Times New Roman"/>
          <w:szCs w:val="24"/>
        </w:rPr>
        <w:lastRenderedPageBreak/>
        <w:t>απώλειας της ιδιότητας μέλους της Κοινοβου</w:t>
      </w:r>
      <w:r>
        <w:rPr>
          <w:rFonts w:eastAsia="Times New Roman" w:cs="Times New Roman"/>
          <w:szCs w:val="24"/>
        </w:rPr>
        <w:t>λευτικής Ομάδας από όπου προέρχεται.</w:t>
      </w:r>
    </w:p>
    <w:p w14:paraId="4BA0F6C7"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Εδώ σε αυτό το σημείο επιτρέψτε μου να επαινέσω τη στάση του κ. Λυκούδη που στη συνεδρίαση της </w:t>
      </w:r>
      <w:r>
        <w:rPr>
          <w:rFonts w:eastAsia="Times New Roman" w:cs="Times New Roman"/>
          <w:szCs w:val="24"/>
        </w:rPr>
        <w:t>ε</w:t>
      </w:r>
      <w:r>
        <w:rPr>
          <w:rFonts w:eastAsia="Times New Roman" w:cs="Times New Roman"/>
          <w:szCs w:val="24"/>
        </w:rPr>
        <w:t>πιτροπής, όχι μόνο ψήφισε τη διάταξη που τον «καταργούσε», αλλά και η τοποθέτησή του και η όλη συμπεριφορά του ήταν αξιοπρε</w:t>
      </w:r>
      <w:r>
        <w:rPr>
          <w:rFonts w:eastAsia="Times New Roman" w:cs="Times New Roman"/>
          <w:szCs w:val="24"/>
        </w:rPr>
        <w:t xml:space="preserve">πέστατη. Θα τον ευχαριστήσω και εγώ ως μέλος του Κοινοβουλίου για τη συνεργασία κατά την άσκηση των καθηκόντων του. Να σημειώσω ότι στις μέρες μας, δυστυχώς, τα αυτονόητα είναι ζητούμενα. </w:t>
      </w:r>
    </w:p>
    <w:p w14:paraId="4BA0F6C8"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Τέλος, τα μέτρα που θεσμοθετούνται σήμερα είναι στο σύνολό τους υπέ</w:t>
      </w:r>
      <w:r>
        <w:rPr>
          <w:rFonts w:eastAsia="Times New Roman" w:cs="Times New Roman"/>
          <w:szCs w:val="24"/>
        </w:rPr>
        <w:t xml:space="preserve">ρ των εργαζομένων της Βουλής. Είναι κρίσιμα και η θωράκιση αυτών των συμφερόντων, δυστυχώς, γίνεται θύμα μικροπολιτικών σκοπιμοτήτων. </w:t>
      </w:r>
    </w:p>
    <w:p w14:paraId="4BA0F6C9"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Καλώ, λοιπόν, όλες τις Κοινοβουλευτικές Ομάδες και όλους τους Βουλευτές χωριστά να υπερψηφίσουν τις συγκεκριμένες διατάξε</w:t>
      </w:r>
      <w:r>
        <w:rPr>
          <w:rFonts w:eastAsia="Times New Roman" w:cs="Times New Roman"/>
          <w:szCs w:val="24"/>
        </w:rPr>
        <w:t>ις.</w:t>
      </w:r>
    </w:p>
    <w:p w14:paraId="4BA0F6CA"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Ευχαριστώ πολύ.</w:t>
      </w:r>
    </w:p>
    <w:p w14:paraId="4BA0F6CB" w14:textId="77777777" w:rsidR="00200ACA" w:rsidRDefault="00B07EC3">
      <w:pPr>
        <w:spacing w:line="600" w:lineRule="auto"/>
        <w:ind w:firstLine="720"/>
        <w:jc w:val="center"/>
        <w:rPr>
          <w:rFonts w:eastAsia="Times New Roman" w:cs="Times New Roman"/>
          <w:szCs w:val="24"/>
        </w:rPr>
      </w:pPr>
      <w:r w:rsidRPr="00F9232B">
        <w:rPr>
          <w:rFonts w:eastAsia="Times New Roman" w:cs="Times New Roman"/>
          <w:szCs w:val="24"/>
        </w:rPr>
        <w:lastRenderedPageBreak/>
        <w:t>(Χειροκροτήματα από την πτέρυγα του Σ</w:t>
      </w:r>
      <w:r>
        <w:rPr>
          <w:rFonts w:eastAsia="Times New Roman" w:cs="Times New Roman"/>
          <w:szCs w:val="24"/>
        </w:rPr>
        <w:t>ΥΡΙΖΑ)</w:t>
      </w:r>
    </w:p>
    <w:p w14:paraId="4BA0F6CC" w14:textId="77777777" w:rsidR="00200ACA" w:rsidRDefault="00B07EC3">
      <w:pPr>
        <w:spacing w:line="600" w:lineRule="auto"/>
        <w:ind w:firstLine="720"/>
        <w:jc w:val="both"/>
        <w:rPr>
          <w:rFonts w:eastAsia="Times New Roman" w:cs="Times New Roman"/>
          <w:szCs w:val="24"/>
        </w:rPr>
      </w:pPr>
      <w:r w:rsidRPr="00EC3C07">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 xml:space="preserve">Και εμείς ευχαριστούμε για την τήρηση του χρόνου, εκτός των άλλων. </w:t>
      </w:r>
    </w:p>
    <w:p w14:paraId="4BA0F6CD"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Ο Πρόεδρος, ο κ. </w:t>
      </w:r>
      <w:proofErr w:type="spellStart"/>
      <w:r>
        <w:rPr>
          <w:rFonts w:eastAsia="Times New Roman" w:cs="Times New Roman"/>
          <w:szCs w:val="24"/>
        </w:rPr>
        <w:t>Τραγάκης</w:t>
      </w:r>
      <w:proofErr w:type="spellEnd"/>
      <w:r>
        <w:rPr>
          <w:rFonts w:eastAsia="Times New Roman" w:cs="Times New Roman"/>
          <w:szCs w:val="24"/>
        </w:rPr>
        <w:t xml:space="preserve"> έχει τον λόγο από την πλευρά της Νέας Δημοκρατίας.</w:t>
      </w:r>
    </w:p>
    <w:p w14:paraId="4BA0F6CE"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Τραγάκη</w:t>
      </w:r>
      <w:proofErr w:type="spellEnd"/>
      <w:r>
        <w:rPr>
          <w:rFonts w:eastAsia="Times New Roman" w:cs="Times New Roman"/>
          <w:szCs w:val="24"/>
        </w:rPr>
        <w:t>,</w:t>
      </w:r>
      <w:r>
        <w:rPr>
          <w:rFonts w:eastAsia="Times New Roman" w:cs="Times New Roman"/>
          <w:szCs w:val="24"/>
        </w:rPr>
        <w:t xml:space="preserve"> έχετε τον λόγο.</w:t>
      </w:r>
    </w:p>
    <w:p w14:paraId="4BA0F6CF" w14:textId="77777777" w:rsidR="00200ACA" w:rsidRDefault="00B07EC3">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sidRPr="006E2EBC">
        <w:rPr>
          <w:rFonts w:eastAsia="Times New Roman" w:cs="Times New Roman"/>
          <w:szCs w:val="24"/>
        </w:rPr>
        <w:t xml:space="preserve">Κυρίες και κύριοι συνάδελφοι, </w:t>
      </w:r>
      <w:r>
        <w:rPr>
          <w:rFonts w:eastAsia="Times New Roman" w:cs="Times New Roman"/>
          <w:szCs w:val="24"/>
        </w:rPr>
        <w:t xml:space="preserve">στην πολυετή θητεία μου εδώ, στο Κοινοβούλιο έχω συμμετάσχει πάρα πολλές φορές και σε Επιτροπή Κανονισμού αλλά και στην Ολομέλεια που συζητάμε την Επιτροπή του Κανονισμού. </w:t>
      </w:r>
    </w:p>
    <w:p w14:paraId="4BA0F6D0"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Πάντοτε η Επιτροπή</w:t>
      </w:r>
      <w:r>
        <w:rPr>
          <w:rFonts w:eastAsia="Times New Roman" w:cs="Times New Roman"/>
          <w:szCs w:val="24"/>
        </w:rPr>
        <w:t xml:space="preserve"> Κανονισμού ήταν ένα πεδίο σύγκλισης. Ήταν ένα πεδίο που μπορούσαν όλες οι Κοινοβουλευτικές Ομάδες να πουν τις απόψεις τους σε ήρεμους τόνους, για να μπορέσουμε να προχωρήσουμε στις αλλαγές και τις τροποποιήσεις του Κανονισμού της Βουλής.</w:t>
      </w:r>
    </w:p>
    <w:p w14:paraId="4BA0F6D1"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Λυπάμαι που αυτή </w:t>
      </w:r>
      <w:r>
        <w:rPr>
          <w:rFonts w:eastAsia="Times New Roman" w:cs="Times New Roman"/>
          <w:szCs w:val="24"/>
        </w:rPr>
        <w:t xml:space="preserve">τη φορά αυτό το συναινετικό κλίμα έχει τορπιλιστεί. Και έχει τορπιλιστεί από τον ίδιο τον Πρωθυπουργό, διότι ο κύριος Πρωθυπουργός με την επιστολή που έστειλε αλλά </w:t>
      </w:r>
      <w:r>
        <w:rPr>
          <w:rFonts w:eastAsia="Times New Roman" w:cs="Times New Roman"/>
          <w:szCs w:val="24"/>
        </w:rPr>
        <w:lastRenderedPageBreak/>
        <w:t>και με τις όλες του δηλώσεις όλον αυτόν τον καιρό τορπίλισε αυτό το συναινετικό κλίμα και έφ</w:t>
      </w:r>
      <w:r>
        <w:rPr>
          <w:rFonts w:eastAsia="Times New Roman" w:cs="Times New Roman"/>
          <w:szCs w:val="24"/>
        </w:rPr>
        <w:t xml:space="preserve">ερε διχασμό. Και ο διχασμός αυτός ήρθε και στην Επιτροπή Κανονισμού. </w:t>
      </w:r>
    </w:p>
    <w:p w14:paraId="4BA0F6D2"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Επήλθε διχασμός σε πολιτικό επίπεδο και στο πολιτικό πεδίο. Λογικό. Παραδείγματος </w:t>
      </w:r>
      <w:r>
        <w:rPr>
          <w:rFonts w:eastAsia="Times New Roman" w:cs="Times New Roman"/>
          <w:szCs w:val="24"/>
        </w:rPr>
        <w:t>χάρ</w:t>
      </w:r>
      <w:r>
        <w:rPr>
          <w:rFonts w:eastAsia="Times New Roman" w:cs="Times New Roman"/>
          <w:szCs w:val="24"/>
        </w:rPr>
        <w:t>ιν</w:t>
      </w:r>
      <w:r>
        <w:rPr>
          <w:rFonts w:eastAsia="Times New Roman" w:cs="Times New Roman"/>
          <w:szCs w:val="24"/>
        </w:rPr>
        <w:t>, επήλθε διχασμός στην τροποποίηση του Κανονισμού που ήθελε να γίνει, που είναι παρέμβαση στα εσωτε</w:t>
      </w:r>
      <w:r>
        <w:rPr>
          <w:rFonts w:eastAsia="Times New Roman" w:cs="Times New Roman"/>
          <w:szCs w:val="24"/>
        </w:rPr>
        <w:t>ρικά της Βουλής, και υπήρξε και διχασμός, βέβαια, διότι υπήρξε και πρόβλημα σε ό,τι αφορά τις ανεξαρτησίες μεταξύ του Κοινοβουλίου, της νομοθετικής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κοινοβουλευτικής διαδικασίας και της εκτελεστικής</w:t>
      </w:r>
      <w:r>
        <w:rPr>
          <w:rFonts w:eastAsia="Times New Roman" w:cs="Times New Roman"/>
          <w:szCs w:val="24"/>
        </w:rPr>
        <w:t xml:space="preserve"> δηλαδή </w:t>
      </w:r>
      <w:proofErr w:type="spellStart"/>
      <w:r>
        <w:rPr>
          <w:rFonts w:eastAsia="Times New Roman" w:cs="Times New Roman"/>
          <w:szCs w:val="24"/>
        </w:rPr>
        <w:t>παρενέβη</w:t>
      </w:r>
      <w:proofErr w:type="spellEnd"/>
      <w:r>
        <w:rPr>
          <w:rFonts w:eastAsia="Times New Roman" w:cs="Times New Roman"/>
          <w:szCs w:val="24"/>
        </w:rPr>
        <w:t xml:space="preserve"> στη διάκριση των εξουσιών.</w:t>
      </w:r>
    </w:p>
    <w:p w14:paraId="4BA0F6D3"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Θα αναφερθώ σ</w:t>
      </w:r>
      <w:r>
        <w:rPr>
          <w:rFonts w:eastAsia="Times New Roman" w:cs="Times New Roman"/>
          <w:szCs w:val="24"/>
        </w:rPr>
        <w:t xml:space="preserve">το καθένα από αυτά. </w:t>
      </w:r>
    </w:p>
    <w:p w14:paraId="4BA0F6D4"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Στο πολιτικό επίπεδο ο κύριος Πρωθυπουργός στην επιστολή την οποία έστειλε, τα έβαλε με όλους. Είπε ότι η Αξιωματική Αντιπολίτευση παρέσυρε και τα άλλα κόμματα της Αντιπολιτεύσεως, ώστε να είναι αντίθετα με όλα αυτά τα οποία ο κ. </w:t>
      </w:r>
      <w:proofErr w:type="spellStart"/>
      <w:r>
        <w:rPr>
          <w:rFonts w:eastAsia="Times New Roman" w:cs="Times New Roman"/>
          <w:szCs w:val="24"/>
        </w:rPr>
        <w:t>Τζα</w:t>
      </w:r>
      <w:r>
        <w:rPr>
          <w:rFonts w:eastAsia="Times New Roman" w:cs="Times New Roman"/>
          <w:szCs w:val="24"/>
        </w:rPr>
        <w:lastRenderedPageBreak/>
        <w:t>να</w:t>
      </w:r>
      <w:r>
        <w:rPr>
          <w:rFonts w:eastAsia="Times New Roman" w:cs="Times New Roman"/>
          <w:szCs w:val="24"/>
        </w:rPr>
        <w:t>κόπουλος</w:t>
      </w:r>
      <w:proofErr w:type="spellEnd"/>
      <w:r>
        <w:rPr>
          <w:rFonts w:eastAsia="Times New Roman" w:cs="Times New Roman"/>
          <w:szCs w:val="24"/>
        </w:rPr>
        <w:t xml:space="preserve"> είχε εξαγγείλει, ότι θα γίνουν διορθώσεις σε ό,τι αφορά τον Κανονισμό της Βουλής, για να αναγνωριστεί η Κοινοβουλευτική Ομάδα των Ανεξαρτήτων Ελλήνων.</w:t>
      </w:r>
    </w:p>
    <w:p w14:paraId="4BA0F6D5"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Όλο αυτό το διάστημα, λοιπόν, ζήσαμε ένα νοσηρό φαινόμενο πολιτικού διχασμού. Αυτός, όμως, ο πολ</w:t>
      </w:r>
      <w:r>
        <w:rPr>
          <w:rFonts w:eastAsia="Times New Roman" w:cs="Times New Roman"/>
          <w:szCs w:val="24"/>
        </w:rPr>
        <w:t xml:space="preserve">ιτικός διχασμός έφερε και διχασμό σε ό,τι αφορά τη λειτουργία της Βουλής αυτής </w:t>
      </w:r>
      <w:proofErr w:type="spellStart"/>
      <w:r>
        <w:rPr>
          <w:rFonts w:eastAsia="Times New Roman" w:cs="Times New Roman"/>
          <w:szCs w:val="24"/>
        </w:rPr>
        <w:t>καθ</w:t>
      </w:r>
      <w:r>
        <w:rPr>
          <w:rFonts w:eastAsia="Times New Roman" w:cs="Times New Roman"/>
          <w:szCs w:val="24"/>
        </w:rPr>
        <w:t>ε</w:t>
      </w:r>
      <w:r>
        <w:rPr>
          <w:rFonts w:eastAsia="Times New Roman" w:cs="Times New Roman"/>
          <w:szCs w:val="24"/>
        </w:rPr>
        <w:t>αυτήν</w:t>
      </w:r>
      <w:proofErr w:type="spellEnd"/>
      <w:r>
        <w:rPr>
          <w:rFonts w:eastAsia="Times New Roman" w:cs="Times New Roman"/>
          <w:szCs w:val="24"/>
        </w:rPr>
        <w:t>. Διότι ο κύριος Πρωθυπουργός καλεί τον Πρόεδρο της Βουλής να προχωρήσει σε διαδικασίες οι οποίες είναι εκτός Κανονισμού. Διότι αυτό το οποίο ήθελε να διορθώσει, όπως ε</w:t>
      </w:r>
      <w:r>
        <w:rPr>
          <w:rFonts w:eastAsia="Times New Roman" w:cs="Times New Roman"/>
          <w:szCs w:val="24"/>
        </w:rPr>
        <w:t xml:space="preserve">ίπε ο κ. </w:t>
      </w:r>
      <w:proofErr w:type="spellStart"/>
      <w:r>
        <w:rPr>
          <w:rFonts w:eastAsia="Times New Roman" w:cs="Times New Roman"/>
          <w:szCs w:val="24"/>
        </w:rPr>
        <w:t>Τζανακόπουλος</w:t>
      </w:r>
      <w:proofErr w:type="spellEnd"/>
      <w:r>
        <w:rPr>
          <w:rFonts w:eastAsia="Times New Roman" w:cs="Times New Roman"/>
          <w:szCs w:val="24"/>
        </w:rPr>
        <w:t>, ήταν το άρθρο 15 παράγραφος 1 και 2, που τι αναφέρει; Αναφέρει, παραδείγματος χάριν, ότι οι Κοινοβουλευτικές Ομάδες που ιδρύονται πρέπει να έχουν δέκα Βουλευτές και όταν παύσουν να έχουν δέκα και μείνουν πέντε και οι πέντε Βουλευτές</w:t>
      </w:r>
      <w:r>
        <w:rPr>
          <w:rFonts w:eastAsia="Times New Roman" w:cs="Times New Roman"/>
          <w:szCs w:val="24"/>
        </w:rPr>
        <w:t xml:space="preserve"> πρέπει να έχουν εκλεγεί με το ίδιο κόμμα. Αυτό δεν αλλάζει με τίποτε. Και δεν αλλάζει με τίποτε, γιατί; Γιατί υπάρχει γνωμοδότηση του Επιστημονικού Συμβουλίου της Βουλής και όχι της Επιστημονικής Επιτροπής που αναφέρει ο κύριος Πρωθυπουργός στην επιστολή </w:t>
      </w:r>
      <w:r>
        <w:rPr>
          <w:rFonts w:eastAsia="Times New Roman" w:cs="Times New Roman"/>
          <w:szCs w:val="24"/>
        </w:rPr>
        <w:t>του. Γιατί το Επιστημονικό Συμ</w:t>
      </w:r>
      <w:r>
        <w:rPr>
          <w:rFonts w:eastAsia="Times New Roman" w:cs="Times New Roman"/>
          <w:szCs w:val="24"/>
        </w:rPr>
        <w:lastRenderedPageBreak/>
        <w:t>βούλιο γνωμοδοτεί μετά από πρόταση του Προέδρου και το Επιστημονικό Συμβούλιο που γνωμοδοτεί είχε γνωμοδοτήσει από το 2013 αυτά τα οποία είπα. Ότι το άρθρο 15, παράγραφος 1 και παράγραφος 2, δεν αλλάζει. Επομένως, υπήρχε γνωμο</w:t>
      </w:r>
      <w:r>
        <w:rPr>
          <w:rFonts w:eastAsia="Times New Roman" w:cs="Times New Roman"/>
          <w:szCs w:val="24"/>
        </w:rPr>
        <w:t xml:space="preserve">δότηση. Τι συνέβη όμως εχθές; Η συνάδελφος εκ μέρους των Ανεξαρτήτων Ελλήνων κατέθεσε μία επιστολή στον κύριο Πρόεδρο της Βουλής, με την οποία ζητούσε να παραπεμφθεί αυτό το θέμα στο Επιστημονικό Συμβούλιο της Βουλής, για να γνωμοδοτήσει επ’ αυτών ακριβώς </w:t>
      </w:r>
      <w:r>
        <w:rPr>
          <w:rFonts w:eastAsia="Times New Roman" w:cs="Times New Roman"/>
          <w:szCs w:val="24"/>
        </w:rPr>
        <w:t xml:space="preserve">που είπα. </w:t>
      </w:r>
    </w:p>
    <w:p w14:paraId="4BA0F6D6"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Κάποιος πληροφόρησε, φαίνεται, τον κ. Καμμένο. Αυτό τι σημαίνει δηλαδή; Ότι από τη στιγμή που υπεβλήθη αυτή η επιστολή, πάει να πει ότι η σχέση μεταξύ του κ. Καμμένου και του κ. Τσίπρα περνούσε από διάφορα στάδια. Εγώ δεν θα δεχθώ τους εκβιασμού</w:t>
      </w:r>
      <w:r>
        <w:rPr>
          <w:rFonts w:eastAsia="Times New Roman" w:cs="Times New Roman"/>
          <w:szCs w:val="24"/>
        </w:rPr>
        <w:t xml:space="preserve">ς, δεν θα δεχθώ τίποτε, αλλά περνούσε από διάφορα στάδια. Όταν, λοιπόν, ο κ. Καμμένος πληροφορήθηκε ότι υπήρχε αυτή η γνωμοδότηση, τότε έστειλε επιστολή προς τον κύριο Πρόεδρο της Βουλής και του </w:t>
      </w:r>
      <w:r>
        <w:rPr>
          <w:rFonts w:eastAsia="Times New Roman" w:cs="Times New Roman"/>
          <w:szCs w:val="24"/>
        </w:rPr>
        <w:t>ανέφερε</w:t>
      </w:r>
      <w:r>
        <w:rPr>
          <w:rFonts w:eastAsia="Times New Roman" w:cs="Times New Roman"/>
          <w:szCs w:val="24"/>
        </w:rPr>
        <w:t>: Μη στείλετε τη γνωμοδότηση στο Επιστημονικό Συμβούλι</w:t>
      </w:r>
      <w:r>
        <w:rPr>
          <w:rFonts w:eastAsia="Times New Roman" w:cs="Times New Roman"/>
          <w:szCs w:val="24"/>
        </w:rPr>
        <w:t>ο, γιατί υπάρχει γνώμη επ’ αυτού</w:t>
      </w:r>
      <w:r>
        <w:rPr>
          <w:rFonts w:eastAsia="Times New Roman" w:cs="Times New Roman"/>
          <w:szCs w:val="24"/>
        </w:rPr>
        <w:t>.</w:t>
      </w:r>
      <w:r>
        <w:rPr>
          <w:rFonts w:eastAsia="Times New Roman" w:cs="Times New Roman"/>
          <w:szCs w:val="24"/>
        </w:rPr>
        <w:t xml:space="preserve"> </w:t>
      </w:r>
    </w:p>
    <w:p w14:paraId="4BA0F6D7"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Κλείνοντας, θα ήθελα γι’ αυτό το θέμα να πω το εξής. Ο κύριος Πρωθυπουργός με την επιστολή του κατέστησε τη Νέα Δημοκρατία σημαιοφόρο της αντίδρασης, για να υλοποιηθεί αυτό το σχέδιο, μαζί με τα άλλα κόμματα της Αντιπολίτ</w:t>
      </w:r>
      <w:r>
        <w:rPr>
          <w:rFonts w:eastAsia="Times New Roman" w:cs="Times New Roman"/>
          <w:szCs w:val="24"/>
        </w:rPr>
        <w:t>ευσης. Σημαίνει, λοιπόν, ότι ο στόχος που είχε θέσει η Νέα Δημοκρατία να μην προχωρήσει αυτή η διαδικασία όπως πήγαινε να προχωρήσει, επετεύχθη. Άρα, αυτό μπορώ να το πιστώσω ότι ήταν ένα πολιτικό κέρδος.</w:t>
      </w:r>
    </w:p>
    <w:p w14:paraId="4BA0F6D8"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Κανονισμός της Βουλ</w:t>
      </w:r>
      <w:r>
        <w:rPr>
          <w:rFonts w:eastAsia="Times New Roman" w:cs="Times New Roman"/>
          <w:szCs w:val="24"/>
        </w:rPr>
        <w:t>ής είναι το ευαγγέλιό μας. Είναι το ευαγγέλιο που πρέπει να τηρούμε όλοι σύμφωνα με τις επιταγές του Συντάγματος. Αυτά που συνέβησαν χθες σε ό,τι αφορά τις επιστολές των έξι Βουλευτών, οι οποίες εστάλησαν προς τον κύριο Πρόεδρο της Βουλής, είναι άχρηστα χα</w:t>
      </w:r>
      <w:r>
        <w:rPr>
          <w:rFonts w:eastAsia="Times New Roman" w:cs="Times New Roman"/>
          <w:szCs w:val="24"/>
        </w:rPr>
        <w:t xml:space="preserve">ρτιά. Δεν έχουν </w:t>
      </w:r>
      <w:r>
        <w:rPr>
          <w:rFonts w:eastAsia="Times New Roman" w:cs="Times New Roman"/>
          <w:szCs w:val="24"/>
        </w:rPr>
        <w:t>καμ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σημασία. Δηλαδή, δεν μπορούν να προδικάσουν εκ των προτέρων το τι θα ψηφίσουν σε νομοσχέδια. Είναι αδιανόητο αυτό. Θα εισέλθω σε λίγο και για τη γεωγραφία των έξι. </w:t>
      </w:r>
    </w:p>
    <w:p w14:paraId="4BA0F6D9"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Θα ήθελα να σας πω ότι αν φέρει η Κυβέρνηση, </w:t>
      </w:r>
      <w:r w:rsidRPr="00475EA3">
        <w:rPr>
          <w:rFonts w:eastAsia="Times New Roman" w:cs="Times New Roman"/>
          <w:szCs w:val="24"/>
        </w:rPr>
        <w:t>όχι βέβαια αυτή –μια κυ</w:t>
      </w:r>
      <w:r w:rsidRPr="00475EA3">
        <w:rPr>
          <w:rFonts w:eastAsia="Times New Roman" w:cs="Times New Roman"/>
          <w:szCs w:val="24"/>
        </w:rPr>
        <w:t xml:space="preserve">βέρνηση- </w:t>
      </w:r>
      <w:r>
        <w:rPr>
          <w:rFonts w:eastAsia="Times New Roman" w:cs="Times New Roman"/>
          <w:szCs w:val="24"/>
        </w:rPr>
        <w:t xml:space="preserve">όπως είχαν πει </w:t>
      </w:r>
      <w:r w:rsidRPr="00475EA3">
        <w:rPr>
          <w:rFonts w:eastAsia="Times New Roman" w:cs="Times New Roman"/>
          <w:szCs w:val="24"/>
        </w:rPr>
        <w:t xml:space="preserve">παραδείγματος χάριν </w:t>
      </w:r>
      <w:r>
        <w:rPr>
          <w:rFonts w:eastAsia="Times New Roman" w:cs="Times New Roman"/>
          <w:szCs w:val="24"/>
        </w:rPr>
        <w:lastRenderedPageBreak/>
        <w:t>αρχαιολογικοί χώροι, ας αναφέρω τον Παρθενώνα, να πωληθεί. Δηλαδή, εκ προοιμίου δίνουν τη συναίνεση σε ένα τέτοιο θέμα, που βεβαίως είναι αδιανόητο, έτσι; Το θέτω σαν ακραίο παράδειγμα για να αντιληφθούμε ότι δεν</w:t>
      </w:r>
      <w:r>
        <w:rPr>
          <w:rFonts w:eastAsia="Times New Roman" w:cs="Times New Roman"/>
          <w:szCs w:val="24"/>
        </w:rPr>
        <w:t xml:space="preserve"> υπάρχει συναίνεση εκ των προτέρων. Δεν μπορεί να υπάρξει συναίνεση εκ των προτέρων. Και βέβαια, παρουσιάζεται το φαινόμενο από τους έξι κυρίους συναδέλφους, οι δύο να συμμετέχουν σε μία Κοινοβουλευτική Ομάδα, να ψηφίζουν υπέρ μιας άλλης Κοινοβουλευτικής Ο</w:t>
      </w:r>
      <w:r>
        <w:rPr>
          <w:rFonts w:eastAsia="Times New Roman" w:cs="Times New Roman"/>
          <w:szCs w:val="24"/>
        </w:rPr>
        <w:t>μάδας, δηλαδή της κυβερνητικής μειοψηφίας -διότι δεν υπάρχει πια κυβερνητική πλειοψηφία, η Κυβέρνηση είναι μειοψηφία-, να ψηφίζουν για μία κυβερνητική μειοψηφία.</w:t>
      </w:r>
    </w:p>
    <w:p w14:paraId="4BA0F6DA"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Καταλαβαίνετε, λοιπόν, ότι εδώ υπάρχει και θεσμικό πρόβλημα, αλλά υπάρχει και πρόβλημα δημοκρα</w:t>
      </w:r>
      <w:r>
        <w:rPr>
          <w:rFonts w:eastAsia="Times New Roman" w:cs="Times New Roman"/>
          <w:szCs w:val="24"/>
        </w:rPr>
        <w:t xml:space="preserve">τίας, διότι είναι αδιανόητο, παραδείγματος </w:t>
      </w:r>
      <w:r>
        <w:rPr>
          <w:rFonts w:eastAsia="Times New Roman" w:cs="Times New Roman"/>
          <w:szCs w:val="24"/>
        </w:rPr>
        <w:t>χάρ</w:t>
      </w:r>
      <w:r>
        <w:rPr>
          <w:rFonts w:eastAsia="Times New Roman" w:cs="Times New Roman"/>
          <w:szCs w:val="24"/>
        </w:rPr>
        <w:t>ιν</w:t>
      </w:r>
      <w:r>
        <w:rPr>
          <w:rFonts w:eastAsia="Times New Roman" w:cs="Times New Roman"/>
          <w:szCs w:val="24"/>
        </w:rPr>
        <w:t xml:space="preserve">, δυο Βουλευτές να ανήκουν σε άλλο κόμμα και να έχουν δώσει εν λευκώ την ψήφο τους σε άλλο κόμμα. Αυτό είναι αδιανόητο, δεν μπορεί να γίνει και δεν έχει γίνει ποτέ. Είναι τραγέλαφος! Δεν βρίσκω λόγια, για να </w:t>
      </w:r>
      <w:r>
        <w:rPr>
          <w:rFonts w:eastAsia="Times New Roman" w:cs="Times New Roman"/>
          <w:szCs w:val="24"/>
        </w:rPr>
        <w:t>μπορέσω να το χαρακτηρίσω.</w:t>
      </w:r>
    </w:p>
    <w:p w14:paraId="4BA0F6DB"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 xml:space="preserve">Αντιλαμβάνεστε, λοιπόν, κατά τη γνώμη μου, ότι βρισκόμαστε σε μια θεσμική εκτροπή των δημοκρατικών θεσμών του Κοινοβουλίου. Το εννοώ. Διότι είναι αδιανόητο Βουλευτές να ανήκουν σε άλλη Κοινοβουλευτική Ομάδα και να έχουν δώσει εν </w:t>
      </w:r>
      <w:r>
        <w:rPr>
          <w:rFonts w:eastAsia="Times New Roman" w:cs="Times New Roman"/>
          <w:szCs w:val="24"/>
        </w:rPr>
        <w:t>λευκώ την ψήφο τους για οποιοδήποτε νομοσχέδιο στην κυβερνητική Μειοψηφία, εκτός του γεγονότος ότι τέσσερις συνάδελφοι απ’ αυτούς είναι και στον κυβερνητικό σχηματισμό. Γιατί δεν πηγαίνουν στον σχηματισμό στον οποίο είναι Υπουργοί;</w:t>
      </w:r>
    </w:p>
    <w:p w14:paraId="4BA0F6DC"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Αυτά ήταν στο πολιτικό σ</w:t>
      </w:r>
      <w:r>
        <w:rPr>
          <w:rFonts w:eastAsia="Times New Roman" w:cs="Times New Roman"/>
          <w:szCs w:val="24"/>
        </w:rPr>
        <w:t>κέλος, το οποίο ήθελα να αναφέρω. Σε ό,τι αφορά τα άρθρα, θέλω να πω ότι υπάρχουν βελτιωτικά άρθρα. Υπάρχουν άρθρα, τα οποία βελτιώνουν τον Κανονισμό της Βουλής. Υπάρχουν και άρθρα, τα οποία μας δημιουργούν ορισμένες αμφιβολίες, ορισμένους προβληματισμούς,</w:t>
      </w:r>
      <w:r>
        <w:rPr>
          <w:rFonts w:eastAsia="Times New Roman" w:cs="Times New Roman"/>
          <w:szCs w:val="24"/>
        </w:rPr>
        <w:t xml:space="preserve"> στα οποία άρθρα θα είμαστε αντίθετοι. </w:t>
      </w:r>
    </w:p>
    <w:p w14:paraId="4BA0F6DD"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Ας κάνω μια σταχυολόγηση των άρθρων, επειδή το έκανε η κυρία συνάδελφος. Θα το κάνω και εγώ. Αλλιώς, είχα σκοπό να το κάνω από τη θέση μου, αλλά θα κάνω μια σταχυολόγηση, εάν μου δώσει ο Πρόεδρος τον χρόνο. </w:t>
      </w:r>
    </w:p>
    <w:p w14:paraId="4BA0F6DE"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Παραδείγματος χάρ</w:t>
      </w:r>
      <w:r>
        <w:rPr>
          <w:rFonts w:eastAsia="Times New Roman" w:cs="Times New Roman"/>
          <w:szCs w:val="24"/>
        </w:rPr>
        <w:t>ιν</w:t>
      </w:r>
      <w:r>
        <w:rPr>
          <w:rFonts w:eastAsia="Times New Roman" w:cs="Times New Roman"/>
          <w:szCs w:val="24"/>
        </w:rPr>
        <w:t xml:space="preserve">, στο Τμήμα Βουλευτών και Κομμάτων η προσθήκη για την τήρηση των αρχείων καταγραφής είναι θετική. </w:t>
      </w:r>
    </w:p>
    <w:p w14:paraId="4BA0F6DF"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Η στελέχωση του Γραφείου του Διπλωματικού Συμβούλου νομίζω ότι μου αφήνει ένα ερωτηματικό και γι’ αυτό το ερωτηματικό θα το δούμε. </w:t>
      </w:r>
    </w:p>
    <w:p w14:paraId="4BA0F6E0"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Για τη</w:t>
      </w:r>
      <w:r>
        <w:rPr>
          <w:rFonts w:eastAsia="Times New Roman" w:cs="Times New Roman"/>
          <w:szCs w:val="24"/>
        </w:rPr>
        <w:t xml:space="preserve">ν άδεια εισόδου στους κοινοβουλευτικούς συντάκτες εγώ ήμουν αντίθετος, όπως και ο κ. </w:t>
      </w:r>
      <w:proofErr w:type="spellStart"/>
      <w:r>
        <w:rPr>
          <w:rFonts w:eastAsia="Times New Roman" w:cs="Times New Roman"/>
          <w:szCs w:val="24"/>
        </w:rPr>
        <w:t>Παφίλης</w:t>
      </w:r>
      <w:proofErr w:type="spellEnd"/>
      <w:r>
        <w:rPr>
          <w:rFonts w:eastAsia="Times New Roman" w:cs="Times New Roman"/>
          <w:szCs w:val="24"/>
        </w:rPr>
        <w:t>. Ο κύριος Πρόεδρος, όμως, με την τοποθέτηση που έκανε στην Επιτροπή Κανονισμού της Βουλής με έπεισε. Θα το αναλύσω δε αυτό, για να καταλάβει και ο καθένας, γιατί ό</w:t>
      </w:r>
      <w:r>
        <w:rPr>
          <w:rFonts w:eastAsia="Times New Roman" w:cs="Times New Roman"/>
          <w:szCs w:val="24"/>
        </w:rPr>
        <w:t xml:space="preserve">ποιος το διαβάζει έτσι ψυχρά πιστεύει ότι ο κύριος Πρόεδρος της Βουλής με ύφος τελείως αυταρχικό θα απαγορεύει σε κοινοβουλευτικούς συντάκτες να εισέρχονται στη Βουλή. Τι συμβαίνει, όμως, εδώ; Όπως έχουν δημιουργηθεί όλοι αυτοί οι </w:t>
      </w:r>
      <w:proofErr w:type="spellStart"/>
      <w:r>
        <w:rPr>
          <w:rFonts w:eastAsia="Times New Roman" w:cs="Times New Roman"/>
          <w:szCs w:val="24"/>
        </w:rPr>
        <w:t>ιστότοποι</w:t>
      </w:r>
      <w:proofErr w:type="spellEnd"/>
      <w:r>
        <w:rPr>
          <w:rFonts w:eastAsia="Times New Roman" w:cs="Times New Roman"/>
          <w:szCs w:val="24"/>
        </w:rPr>
        <w:t xml:space="preserve"> που υπάρχουν, α</w:t>
      </w:r>
      <w:r>
        <w:rPr>
          <w:rFonts w:eastAsia="Times New Roman" w:cs="Times New Roman"/>
          <w:szCs w:val="24"/>
        </w:rPr>
        <w:t xml:space="preserve">ντιλαμβάνεστε ότι καθένας από εμάς θα μπορεί να κάνει ένα </w:t>
      </w:r>
      <w:r>
        <w:rPr>
          <w:rFonts w:eastAsia="Times New Roman" w:cs="Times New Roman"/>
          <w:szCs w:val="24"/>
          <w:lang w:val="en-US"/>
        </w:rPr>
        <w:t>site</w:t>
      </w:r>
      <w:r>
        <w:rPr>
          <w:rFonts w:eastAsia="Times New Roman" w:cs="Times New Roman"/>
          <w:szCs w:val="24"/>
        </w:rPr>
        <w:t xml:space="preserve">, θα μπορεί σε αυτό το </w:t>
      </w:r>
      <w:r>
        <w:rPr>
          <w:rFonts w:eastAsia="Times New Roman" w:cs="Times New Roman"/>
          <w:szCs w:val="24"/>
          <w:lang w:val="en-US"/>
        </w:rPr>
        <w:t>site</w:t>
      </w:r>
      <w:r>
        <w:rPr>
          <w:rFonts w:eastAsia="Times New Roman" w:cs="Times New Roman"/>
          <w:szCs w:val="24"/>
        </w:rPr>
        <w:t xml:space="preserve"> να ορίσει τον εαυτό του ως υπεύθυνο κοινοβουλευτικό και να έλθει να ζητήσει από τη Βουλή έγκριση να παρίσταται στους κοινοβουλευτικούς συντάκτες. Αντιλαμβάνεστε, </w:t>
      </w:r>
      <w:r>
        <w:rPr>
          <w:rFonts w:eastAsia="Times New Roman" w:cs="Times New Roman"/>
          <w:szCs w:val="24"/>
        </w:rPr>
        <w:lastRenderedPageBreak/>
        <w:t>λοιπ</w:t>
      </w:r>
      <w:r>
        <w:rPr>
          <w:rFonts w:eastAsia="Times New Roman" w:cs="Times New Roman"/>
          <w:szCs w:val="24"/>
        </w:rPr>
        <w:t>όν, ότι υπάρχουν ορισμένες περιπτώσεις –δεν λέμε όλες, αλλά γι’ αυτές τις περιπτώσεις γίνεται αυτό- που θα υπάρξουν διάφορες δυσλειτουργίες και παρακώλυση της κοινοβουλευτικής διαδικασίας.</w:t>
      </w:r>
    </w:p>
    <w:p w14:paraId="4BA0F6E1"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Για το Γραφείο Προϋπολογισμού της Βουλής, το μελέτησα καλά. Υπό τη </w:t>
      </w:r>
      <w:r>
        <w:rPr>
          <w:rFonts w:eastAsia="Times New Roman" w:cs="Times New Roman"/>
          <w:szCs w:val="24"/>
        </w:rPr>
        <w:t>μορφή που είναι δεν με βρίσκει σύμφωνο. Θα μπορούσαμε να το είχαμε αλλάξει και να το είχαμε διορθώσει σε ό,τι αφορά ορισμένες πτυχές του, αλλά</w:t>
      </w:r>
      <w:r>
        <w:rPr>
          <w:rFonts w:eastAsia="Times New Roman" w:cs="Times New Roman"/>
          <w:szCs w:val="24"/>
        </w:rPr>
        <w:t>,</w:t>
      </w:r>
      <w:r>
        <w:rPr>
          <w:rFonts w:eastAsia="Times New Roman" w:cs="Times New Roman"/>
          <w:szCs w:val="24"/>
        </w:rPr>
        <w:t xml:space="preserve"> επειδή δεν ψηφίζουμε κατά παράγραφο αλλά ψηφίζουμε άρθρο</w:t>
      </w:r>
      <w:r>
        <w:rPr>
          <w:rFonts w:eastAsia="Times New Roman" w:cs="Times New Roman"/>
          <w:szCs w:val="24"/>
        </w:rPr>
        <w:t>,</w:t>
      </w:r>
      <w:r>
        <w:rPr>
          <w:rFonts w:eastAsia="Times New Roman" w:cs="Times New Roman"/>
          <w:szCs w:val="24"/>
        </w:rPr>
        <w:t xml:space="preserve"> είναι επιφύλαξη.</w:t>
      </w:r>
    </w:p>
    <w:p w14:paraId="4BA0F6E2"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Για τον Ειδικό Κανονισμό της Βουλής τ</w:t>
      </w:r>
      <w:r>
        <w:rPr>
          <w:rFonts w:eastAsia="Times New Roman" w:cs="Times New Roman"/>
          <w:szCs w:val="24"/>
        </w:rPr>
        <w:t xml:space="preserve">ου Ελέγχου των Δηλώσεων Περιουσιακής Κατάστασης, επειδή έχω διατελέσει Πρόεδρος της Επιτροπής για το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για να το πω απλά, ξέρω τις δυσκολίες που αντιμετωπίζει αυτή η </w:t>
      </w:r>
      <w:r>
        <w:rPr>
          <w:rFonts w:eastAsia="Times New Roman" w:cs="Times New Roman"/>
          <w:szCs w:val="24"/>
        </w:rPr>
        <w:t>ε</w:t>
      </w:r>
      <w:r>
        <w:rPr>
          <w:rFonts w:eastAsia="Times New Roman" w:cs="Times New Roman"/>
          <w:szCs w:val="24"/>
        </w:rPr>
        <w:t>πιτροπή, ξέρω τι δύσκολο έργο έχει να αντιμετωπίσει και σ’ αυτό είμαστε θετι</w:t>
      </w:r>
      <w:r>
        <w:rPr>
          <w:rFonts w:eastAsia="Times New Roman" w:cs="Times New Roman"/>
          <w:szCs w:val="24"/>
        </w:rPr>
        <w:t>κοί.</w:t>
      </w:r>
    </w:p>
    <w:p w14:paraId="4BA0F6E3"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Σε ό,τι αφορά στη διάθεση υπαλλήλων στα Γραφεία Αντιπροέδρων, δεν νομίζω ότι υπάρχει στο παρόν θέμα.</w:t>
      </w:r>
    </w:p>
    <w:p w14:paraId="4BA0F6E4"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Σε ό,τι αφορά τον Ειδικό Γραμματέα, πάλι η προσθήκη λέξης που να είναι κάτι, όπως οκτώ, εννιά, δέκα, είναι απ’ αυτά που δεν έχουν κα</w:t>
      </w:r>
      <w:r>
        <w:rPr>
          <w:rFonts w:eastAsia="Times New Roman" w:cs="Times New Roman"/>
          <w:szCs w:val="24"/>
        </w:rPr>
        <w:t>μ</w:t>
      </w:r>
      <w:r>
        <w:rPr>
          <w:rFonts w:eastAsia="Times New Roman" w:cs="Times New Roman"/>
          <w:szCs w:val="24"/>
        </w:rPr>
        <w:t>μιά σημασία.</w:t>
      </w:r>
    </w:p>
    <w:p w14:paraId="4BA0F6E5"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 xml:space="preserve">άρθρο 11 υπάρχει ένα θέμα. Γνωρίζετε ότι αφορά εκείνους που είναι στο Επιστημονικό Συμβούλιο της Βουλής και στους οποίους γίνεται μείωση των αποδοχών τους, χωρίς να πρέπει να γίνεται, γιατί δεν εισπράττουν ούτε τα οδοιπορικά ούτε τα έξοδα κίνησης ούτε τις </w:t>
      </w:r>
      <w:r>
        <w:rPr>
          <w:rFonts w:eastAsia="Times New Roman" w:cs="Times New Roman"/>
          <w:szCs w:val="24"/>
        </w:rPr>
        <w:t xml:space="preserve">υπερωρίες. </w:t>
      </w:r>
    </w:p>
    <w:p w14:paraId="4BA0F6E6"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Το άρθρο 12 είναι για τους αποσπασμένους υπαλλήλους. </w:t>
      </w:r>
    </w:p>
    <w:p w14:paraId="4BA0F6E7"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Τα χρηματικά εντάλματα και ό,τι έχει σχέση με τα οικονομικά βελτιώνουν τις καταστάσεις σε ό,τι υπάρχει και είναι μετά από πρόταση των οικονομικών υπηρεσιών της Βουλής για ορισμένες δυσλειτου</w:t>
      </w:r>
      <w:r>
        <w:rPr>
          <w:rFonts w:eastAsia="Times New Roman" w:cs="Times New Roman"/>
          <w:szCs w:val="24"/>
        </w:rPr>
        <w:t>ργίες οι οποίες έχουν παρουσιαστεί</w:t>
      </w:r>
      <w:r>
        <w:rPr>
          <w:rFonts w:eastAsia="Times New Roman" w:cs="Times New Roman"/>
          <w:szCs w:val="24"/>
        </w:rPr>
        <w:t xml:space="preserve"> και για το άρθρο 16 είμαστε θετικοί</w:t>
      </w:r>
      <w:r>
        <w:rPr>
          <w:rFonts w:eastAsia="Times New Roman" w:cs="Times New Roman"/>
          <w:szCs w:val="24"/>
        </w:rPr>
        <w:t>.</w:t>
      </w:r>
    </w:p>
    <w:p w14:paraId="4BA0F6E8"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Για την Επιτροπή για τον Ειδικό Προϋπολογισμό του Κράτους, πράγματι υπό την παρούσα διατύπωση έχω ορισμένες επιφυλάξεις. </w:t>
      </w:r>
    </w:p>
    <w:p w14:paraId="4BA0F6E9"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την Επιτροπή Ελέγχου της Περιουσιακής Κατάστασης, το άρθρο 18, επειδή είναι συνέχεια του προηγούμενου, το βλέπουμε με θετικό πρόσημο. </w:t>
      </w:r>
    </w:p>
    <w:p w14:paraId="4BA0F6EA"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Για το άρθρο 20, που είναι η εναρμόνιση, επίσης, το ίδιο.</w:t>
      </w:r>
    </w:p>
    <w:p w14:paraId="4BA0F6EB"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Για τη λήξη της θητείας των μελών του Προεδρείου είναι ένα </w:t>
      </w:r>
      <w:r>
        <w:rPr>
          <w:rFonts w:eastAsia="Times New Roman" w:cs="Times New Roman"/>
          <w:szCs w:val="24"/>
        </w:rPr>
        <w:t xml:space="preserve">θέμα το οποίο αντιμετωπίσαμε σε κάποια δύσκολη κατάσταση που περάσαμε και νομίζω ότι έπρεπε να διορθωθεί και ορθώς διορθώνεται. </w:t>
      </w:r>
    </w:p>
    <w:p w14:paraId="4BA0F6EC"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Για τον έλεγχο απολογιστικών στοιχείων του </w:t>
      </w:r>
      <w:r>
        <w:rPr>
          <w:rFonts w:eastAsia="Times New Roman" w:cs="Times New Roman"/>
          <w:szCs w:val="24"/>
        </w:rPr>
        <w:t>ν</w:t>
      </w:r>
      <w:r>
        <w:rPr>
          <w:rFonts w:eastAsia="Times New Roman" w:cs="Times New Roman"/>
          <w:szCs w:val="24"/>
        </w:rPr>
        <w:t xml:space="preserve">ομικού </w:t>
      </w:r>
      <w:r>
        <w:rPr>
          <w:rFonts w:eastAsia="Times New Roman" w:cs="Times New Roman"/>
          <w:szCs w:val="24"/>
        </w:rPr>
        <w:t>π</w:t>
      </w:r>
      <w:r>
        <w:rPr>
          <w:rFonts w:eastAsia="Times New Roman" w:cs="Times New Roman"/>
          <w:szCs w:val="24"/>
        </w:rPr>
        <w:t>ροσώπου το βλέπουμε θετικά.</w:t>
      </w:r>
    </w:p>
    <w:p w14:paraId="4BA0F6ED"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Το άρθρο 23, που αφορά το Τμήμα Νομικής Υποστήρ</w:t>
      </w:r>
      <w:r>
        <w:rPr>
          <w:rFonts w:eastAsia="Times New Roman" w:cs="Times New Roman"/>
          <w:szCs w:val="24"/>
        </w:rPr>
        <w:t>ιξης της Βουλής, θα το κοιτάξουμε, για να δούμε τι ακριβώς αφορά.</w:t>
      </w:r>
    </w:p>
    <w:p w14:paraId="4BA0F6EE" w14:textId="77777777" w:rsidR="00200ACA" w:rsidRDefault="00B07EC3">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Όσον αφορά στις </w:t>
      </w:r>
      <w:r w:rsidRPr="00CA30B8">
        <w:rPr>
          <w:rFonts w:eastAsia="Times New Roman" w:cs="Times New Roman"/>
          <w:szCs w:val="24"/>
        </w:rPr>
        <w:t>νομοτεχνικές βελτιώσεις που</w:t>
      </w:r>
      <w:r>
        <w:rPr>
          <w:rFonts w:eastAsia="Times New Roman" w:cs="Times New Roman"/>
          <w:szCs w:val="24"/>
        </w:rPr>
        <w:t xml:space="preserve"> κατέθεσε η</w:t>
      </w:r>
      <w:r w:rsidRPr="00CA30B8">
        <w:rPr>
          <w:rFonts w:eastAsia="Times New Roman" w:cs="Times New Roman"/>
          <w:szCs w:val="24"/>
        </w:rPr>
        <w:t xml:space="preserve"> κ</w:t>
      </w:r>
      <w:r>
        <w:rPr>
          <w:rFonts w:eastAsia="Times New Roman" w:cs="Times New Roman"/>
          <w:szCs w:val="24"/>
        </w:rPr>
        <w:t>υρία</w:t>
      </w:r>
      <w:r w:rsidRPr="00CA30B8">
        <w:rPr>
          <w:rFonts w:eastAsia="Times New Roman" w:cs="Times New Roman"/>
          <w:szCs w:val="24"/>
        </w:rPr>
        <w:t xml:space="preserve"> συνάδελφος</w:t>
      </w:r>
      <w:r>
        <w:rPr>
          <w:rFonts w:eastAsia="Times New Roman" w:cs="Times New Roman"/>
          <w:szCs w:val="24"/>
        </w:rPr>
        <w:t>,</w:t>
      </w:r>
      <w:r w:rsidRPr="00CA30B8">
        <w:rPr>
          <w:rFonts w:eastAsia="Times New Roman" w:cs="Times New Roman"/>
          <w:szCs w:val="24"/>
        </w:rPr>
        <w:t xml:space="preserve"> </w:t>
      </w:r>
      <w:r>
        <w:rPr>
          <w:rFonts w:eastAsia="Times New Roman" w:cs="Times New Roman"/>
          <w:szCs w:val="24"/>
        </w:rPr>
        <w:t>τις κ</w:t>
      </w:r>
      <w:r w:rsidRPr="00CA30B8">
        <w:rPr>
          <w:rFonts w:eastAsia="Times New Roman" w:cs="Times New Roman"/>
          <w:szCs w:val="24"/>
        </w:rPr>
        <w:t xml:space="preserve">οίταξα </w:t>
      </w:r>
      <w:r>
        <w:rPr>
          <w:rFonts w:eastAsia="Times New Roman" w:cs="Times New Roman"/>
          <w:szCs w:val="24"/>
        </w:rPr>
        <w:t xml:space="preserve">και νομίζω </w:t>
      </w:r>
      <w:r w:rsidRPr="00CA30B8">
        <w:rPr>
          <w:rFonts w:eastAsia="Times New Roman" w:cs="Times New Roman"/>
          <w:szCs w:val="24"/>
        </w:rPr>
        <w:t xml:space="preserve">ότι βρίσκονται </w:t>
      </w:r>
      <w:r>
        <w:rPr>
          <w:rFonts w:eastAsia="Times New Roman" w:cs="Times New Roman"/>
          <w:szCs w:val="24"/>
        </w:rPr>
        <w:t>-</w:t>
      </w:r>
      <w:r w:rsidRPr="00CA30B8">
        <w:rPr>
          <w:rFonts w:eastAsia="Times New Roman" w:cs="Times New Roman"/>
          <w:szCs w:val="24"/>
        </w:rPr>
        <w:t>οι νομοτεχνικές βελτιώσεις</w:t>
      </w:r>
      <w:r>
        <w:rPr>
          <w:rFonts w:eastAsia="Times New Roman" w:cs="Times New Roman"/>
          <w:szCs w:val="24"/>
        </w:rPr>
        <w:t>,</w:t>
      </w:r>
      <w:r w:rsidRPr="00CA30B8">
        <w:rPr>
          <w:rFonts w:eastAsia="Times New Roman" w:cs="Times New Roman"/>
          <w:szCs w:val="24"/>
        </w:rPr>
        <w:t xml:space="preserve"> όχι και τα άρθρα τα οποία αφορούν</w:t>
      </w:r>
      <w:r>
        <w:rPr>
          <w:rFonts w:eastAsia="Times New Roman" w:cs="Times New Roman"/>
          <w:szCs w:val="24"/>
        </w:rPr>
        <w:t>-</w:t>
      </w:r>
      <w:r w:rsidRPr="00CA30B8">
        <w:rPr>
          <w:rFonts w:eastAsia="Times New Roman" w:cs="Times New Roman"/>
          <w:szCs w:val="24"/>
        </w:rPr>
        <w:t xml:space="preserve"> στη σωστή κατεύθυνση</w:t>
      </w:r>
      <w:r>
        <w:rPr>
          <w:rFonts w:eastAsia="Times New Roman" w:cs="Times New Roman"/>
          <w:szCs w:val="24"/>
        </w:rPr>
        <w:t>.</w:t>
      </w:r>
    </w:p>
    <w:p w14:paraId="4BA0F6EF" w14:textId="77777777" w:rsidR="00200ACA" w:rsidRDefault="00B07EC3">
      <w:pPr>
        <w:tabs>
          <w:tab w:val="left" w:pos="6168"/>
        </w:tabs>
        <w:spacing w:line="600" w:lineRule="auto"/>
        <w:ind w:firstLine="720"/>
        <w:jc w:val="both"/>
        <w:rPr>
          <w:rFonts w:eastAsia="Times New Roman" w:cs="Times New Roman"/>
          <w:szCs w:val="24"/>
        </w:rPr>
      </w:pPr>
      <w:r w:rsidRPr="00CA30B8">
        <w:rPr>
          <w:rFonts w:eastAsia="Times New Roman" w:cs="Times New Roman"/>
          <w:szCs w:val="24"/>
        </w:rPr>
        <w:lastRenderedPageBreak/>
        <w:t>Κυρίες και κύριοι συνάδελφοι</w:t>
      </w:r>
      <w:r>
        <w:rPr>
          <w:rFonts w:eastAsia="Times New Roman" w:cs="Times New Roman"/>
          <w:szCs w:val="24"/>
        </w:rPr>
        <w:t>,</w:t>
      </w:r>
      <w:r w:rsidRPr="00CA30B8">
        <w:rPr>
          <w:rFonts w:eastAsia="Times New Roman" w:cs="Times New Roman"/>
          <w:szCs w:val="24"/>
        </w:rPr>
        <w:t xml:space="preserve"> θα ήθελα να τονίσω</w:t>
      </w:r>
      <w:r>
        <w:rPr>
          <w:rFonts w:eastAsia="Times New Roman" w:cs="Times New Roman"/>
          <w:szCs w:val="24"/>
        </w:rPr>
        <w:t>,</w:t>
      </w:r>
      <w:r w:rsidRPr="00CA30B8">
        <w:rPr>
          <w:rFonts w:eastAsia="Times New Roman" w:cs="Times New Roman"/>
          <w:szCs w:val="24"/>
        </w:rPr>
        <w:t xml:space="preserve"> κλείνοντας</w:t>
      </w:r>
      <w:r>
        <w:rPr>
          <w:rFonts w:eastAsia="Times New Roman" w:cs="Times New Roman"/>
          <w:szCs w:val="24"/>
        </w:rPr>
        <w:t>,</w:t>
      </w:r>
      <w:r w:rsidRPr="00CA30B8">
        <w:rPr>
          <w:rFonts w:eastAsia="Times New Roman" w:cs="Times New Roman"/>
          <w:szCs w:val="24"/>
        </w:rPr>
        <w:t xml:space="preserve"> </w:t>
      </w:r>
      <w:r>
        <w:rPr>
          <w:rFonts w:eastAsia="Times New Roman" w:cs="Times New Roman"/>
          <w:szCs w:val="24"/>
        </w:rPr>
        <w:t xml:space="preserve">ότι δεν θα πρέπει το </w:t>
      </w:r>
      <w:r w:rsidRPr="00CA30B8">
        <w:rPr>
          <w:rFonts w:eastAsia="Times New Roman" w:cs="Times New Roman"/>
          <w:szCs w:val="24"/>
        </w:rPr>
        <w:t>πολιτικό κλίμα να επηρεάζει τις κοινοβουλευτικές μας διαδικασίες</w:t>
      </w:r>
      <w:r>
        <w:rPr>
          <w:rFonts w:eastAsia="Times New Roman" w:cs="Times New Roman"/>
          <w:szCs w:val="24"/>
        </w:rPr>
        <w:t>. Είμαστε μ</w:t>
      </w:r>
      <w:r w:rsidRPr="00CA30B8">
        <w:rPr>
          <w:rFonts w:eastAsia="Times New Roman" w:cs="Times New Roman"/>
          <w:szCs w:val="24"/>
        </w:rPr>
        <w:t xml:space="preserve">προστά στην Αναθεώρηση </w:t>
      </w:r>
      <w:r>
        <w:rPr>
          <w:rFonts w:eastAsia="Times New Roman" w:cs="Times New Roman"/>
          <w:szCs w:val="24"/>
        </w:rPr>
        <w:t xml:space="preserve">του </w:t>
      </w:r>
      <w:r w:rsidRPr="00CA30B8">
        <w:rPr>
          <w:rFonts w:eastAsia="Times New Roman" w:cs="Times New Roman"/>
          <w:szCs w:val="24"/>
        </w:rPr>
        <w:t>Συντάγματος</w:t>
      </w:r>
      <w:r>
        <w:rPr>
          <w:rFonts w:eastAsia="Times New Roman" w:cs="Times New Roman"/>
          <w:szCs w:val="24"/>
        </w:rPr>
        <w:t xml:space="preserve">. Κι επειδή υπολογίζω ότι την </w:t>
      </w:r>
      <w:r w:rsidRPr="00CA30B8">
        <w:rPr>
          <w:rFonts w:eastAsia="Times New Roman" w:cs="Times New Roman"/>
          <w:szCs w:val="24"/>
        </w:rPr>
        <w:t>άλλη εβ</w:t>
      </w:r>
      <w:r w:rsidRPr="00CA30B8">
        <w:rPr>
          <w:rFonts w:eastAsia="Times New Roman" w:cs="Times New Roman"/>
          <w:szCs w:val="24"/>
        </w:rPr>
        <w:t xml:space="preserve">δομάδα θα </w:t>
      </w:r>
      <w:r>
        <w:rPr>
          <w:rFonts w:eastAsia="Times New Roman" w:cs="Times New Roman"/>
          <w:szCs w:val="24"/>
        </w:rPr>
        <w:t>έ</w:t>
      </w:r>
      <w:r w:rsidRPr="00CA30B8">
        <w:rPr>
          <w:rFonts w:eastAsia="Times New Roman" w:cs="Times New Roman"/>
          <w:szCs w:val="24"/>
        </w:rPr>
        <w:t xml:space="preserve">ρθει η Αναθεώρηση </w:t>
      </w:r>
      <w:r>
        <w:rPr>
          <w:rFonts w:eastAsia="Times New Roman" w:cs="Times New Roman"/>
          <w:szCs w:val="24"/>
        </w:rPr>
        <w:t xml:space="preserve">του </w:t>
      </w:r>
      <w:r w:rsidRPr="00CA30B8">
        <w:rPr>
          <w:rFonts w:eastAsia="Times New Roman" w:cs="Times New Roman"/>
          <w:szCs w:val="24"/>
        </w:rPr>
        <w:t>Συντάγματος</w:t>
      </w:r>
      <w:r>
        <w:rPr>
          <w:rFonts w:eastAsia="Times New Roman" w:cs="Times New Roman"/>
          <w:szCs w:val="24"/>
        </w:rPr>
        <w:t>,</w:t>
      </w:r>
      <w:r w:rsidRPr="00CA30B8">
        <w:rPr>
          <w:rFonts w:eastAsia="Times New Roman" w:cs="Times New Roman"/>
          <w:szCs w:val="24"/>
        </w:rPr>
        <w:t xml:space="preserve"> θα ήθελα να τονίσω από αυτό το Βήμα </w:t>
      </w:r>
      <w:r>
        <w:rPr>
          <w:rFonts w:eastAsia="Times New Roman" w:cs="Times New Roman"/>
          <w:szCs w:val="24"/>
        </w:rPr>
        <w:t>-</w:t>
      </w:r>
      <w:r w:rsidRPr="00CA30B8">
        <w:rPr>
          <w:rFonts w:eastAsia="Times New Roman" w:cs="Times New Roman"/>
          <w:szCs w:val="24"/>
        </w:rPr>
        <w:t>θα μου δοθεί η ευκαιρία να το κάνω</w:t>
      </w:r>
      <w:r>
        <w:rPr>
          <w:rFonts w:eastAsia="Times New Roman" w:cs="Times New Roman"/>
          <w:szCs w:val="24"/>
        </w:rPr>
        <w:t>,</w:t>
      </w:r>
      <w:r w:rsidRPr="00CA30B8">
        <w:rPr>
          <w:rFonts w:eastAsia="Times New Roman" w:cs="Times New Roman"/>
          <w:szCs w:val="24"/>
        </w:rPr>
        <w:t xml:space="preserve"> αλλά θα ήθε</w:t>
      </w:r>
      <w:r>
        <w:rPr>
          <w:rFonts w:eastAsia="Times New Roman" w:cs="Times New Roman"/>
          <w:szCs w:val="24"/>
        </w:rPr>
        <w:t>λα τώρα να το κάνω</w:t>
      </w:r>
      <w:r>
        <w:rPr>
          <w:rFonts w:eastAsia="Times New Roman" w:cs="Times New Roman"/>
          <w:szCs w:val="24"/>
        </w:rPr>
        <w:t>,</w:t>
      </w:r>
      <w:r>
        <w:rPr>
          <w:rFonts w:eastAsia="Times New Roman" w:cs="Times New Roman"/>
          <w:szCs w:val="24"/>
        </w:rPr>
        <w:t xml:space="preserve"> επειδή βλέπω </w:t>
      </w:r>
      <w:r w:rsidRPr="00CA30B8">
        <w:rPr>
          <w:rFonts w:eastAsia="Times New Roman" w:cs="Times New Roman"/>
          <w:szCs w:val="24"/>
        </w:rPr>
        <w:t>παρουσία πολλών συναδέλφων</w:t>
      </w:r>
      <w:r>
        <w:rPr>
          <w:rFonts w:eastAsia="Times New Roman" w:cs="Times New Roman"/>
          <w:szCs w:val="24"/>
        </w:rPr>
        <w:t xml:space="preserve"> που συμμετέχουν σε αυτή</w:t>
      </w:r>
      <w:r>
        <w:rPr>
          <w:rFonts w:eastAsia="Times New Roman" w:cs="Times New Roman"/>
          <w:szCs w:val="24"/>
        </w:rPr>
        <w:t>-</w:t>
      </w:r>
      <w:r w:rsidRPr="00CA30B8">
        <w:rPr>
          <w:rFonts w:eastAsia="Times New Roman" w:cs="Times New Roman"/>
          <w:szCs w:val="24"/>
        </w:rPr>
        <w:t xml:space="preserve"> ότι έγινε πολύ αξιόλογο έργο στην Επιτροπ</w:t>
      </w:r>
      <w:r w:rsidRPr="00CA30B8">
        <w:rPr>
          <w:rFonts w:eastAsia="Times New Roman" w:cs="Times New Roman"/>
          <w:szCs w:val="24"/>
        </w:rPr>
        <w:t>ή Αναθεώρησης Συντάγματος</w:t>
      </w:r>
      <w:r>
        <w:rPr>
          <w:rFonts w:eastAsia="Times New Roman" w:cs="Times New Roman"/>
          <w:szCs w:val="24"/>
        </w:rPr>
        <w:t>.</w:t>
      </w:r>
      <w:r w:rsidRPr="00CA30B8">
        <w:rPr>
          <w:rFonts w:eastAsia="Times New Roman" w:cs="Times New Roman"/>
          <w:szCs w:val="24"/>
        </w:rPr>
        <w:t xml:space="preserve"> Όλοι οι Βουλευτές</w:t>
      </w:r>
      <w:r>
        <w:rPr>
          <w:rFonts w:eastAsia="Times New Roman" w:cs="Times New Roman"/>
          <w:szCs w:val="24"/>
        </w:rPr>
        <w:t>,</w:t>
      </w:r>
      <w:r w:rsidRPr="00CA30B8">
        <w:rPr>
          <w:rFonts w:eastAsia="Times New Roman" w:cs="Times New Roman"/>
          <w:szCs w:val="24"/>
        </w:rPr>
        <w:t xml:space="preserve"> όλων των κομμάτων έθεσαν τις απόψεις </w:t>
      </w:r>
      <w:r>
        <w:rPr>
          <w:rFonts w:eastAsia="Times New Roman" w:cs="Times New Roman"/>
          <w:szCs w:val="24"/>
        </w:rPr>
        <w:t>τους.</w:t>
      </w:r>
      <w:r w:rsidRPr="00CA30B8">
        <w:rPr>
          <w:rFonts w:eastAsia="Times New Roman" w:cs="Times New Roman"/>
          <w:szCs w:val="24"/>
        </w:rPr>
        <w:t xml:space="preserve"> Έγινε μία πολύ σοβαρή συζήτηση </w:t>
      </w:r>
      <w:r>
        <w:rPr>
          <w:rFonts w:eastAsia="Times New Roman" w:cs="Times New Roman"/>
          <w:szCs w:val="24"/>
        </w:rPr>
        <w:t xml:space="preserve">σε </w:t>
      </w:r>
      <w:r w:rsidRPr="00CA30B8">
        <w:rPr>
          <w:rFonts w:eastAsia="Times New Roman" w:cs="Times New Roman"/>
          <w:szCs w:val="24"/>
        </w:rPr>
        <w:t>ακαδημαϊκό επίπεδο</w:t>
      </w:r>
      <w:r>
        <w:rPr>
          <w:rFonts w:eastAsia="Times New Roman" w:cs="Times New Roman"/>
          <w:szCs w:val="24"/>
        </w:rPr>
        <w:t>.</w:t>
      </w:r>
      <w:r w:rsidRPr="00CA30B8">
        <w:rPr>
          <w:rFonts w:eastAsia="Times New Roman" w:cs="Times New Roman"/>
          <w:szCs w:val="24"/>
        </w:rPr>
        <w:t xml:space="preserve"> Νομίζω ότι ο ιστορικός του μέλλοντος</w:t>
      </w:r>
      <w:r>
        <w:rPr>
          <w:rFonts w:eastAsia="Times New Roman" w:cs="Times New Roman"/>
          <w:szCs w:val="24"/>
        </w:rPr>
        <w:t>,</w:t>
      </w:r>
      <w:r w:rsidRPr="00CA30B8">
        <w:rPr>
          <w:rFonts w:eastAsia="Times New Roman" w:cs="Times New Roman"/>
          <w:szCs w:val="24"/>
        </w:rPr>
        <w:t xml:space="preserve"> που θα ανατρέξει στα </w:t>
      </w:r>
      <w:r>
        <w:rPr>
          <w:rFonts w:eastAsia="Times New Roman" w:cs="Times New Roman"/>
          <w:szCs w:val="24"/>
        </w:rPr>
        <w:t>π</w:t>
      </w:r>
      <w:r w:rsidRPr="00CA30B8">
        <w:rPr>
          <w:rFonts w:eastAsia="Times New Roman" w:cs="Times New Roman"/>
          <w:szCs w:val="24"/>
        </w:rPr>
        <w:t>ρακτικά της Επιτροπής</w:t>
      </w:r>
      <w:r>
        <w:rPr>
          <w:rFonts w:eastAsia="Times New Roman" w:cs="Times New Roman"/>
          <w:szCs w:val="24"/>
        </w:rPr>
        <w:t>,</w:t>
      </w:r>
      <w:r w:rsidRPr="00CA30B8">
        <w:rPr>
          <w:rFonts w:eastAsia="Times New Roman" w:cs="Times New Roman"/>
          <w:szCs w:val="24"/>
        </w:rPr>
        <w:t xml:space="preserve"> θα βρει στοιχεία</w:t>
      </w:r>
      <w:r>
        <w:rPr>
          <w:rFonts w:eastAsia="Times New Roman" w:cs="Times New Roman"/>
          <w:szCs w:val="24"/>
        </w:rPr>
        <w:t>,</w:t>
      </w:r>
      <w:r w:rsidRPr="00CA30B8">
        <w:rPr>
          <w:rFonts w:eastAsia="Times New Roman" w:cs="Times New Roman"/>
          <w:szCs w:val="24"/>
        </w:rPr>
        <w:t xml:space="preserve"> τα οποία θα </w:t>
      </w:r>
      <w:r w:rsidRPr="00CA30B8">
        <w:rPr>
          <w:rFonts w:eastAsia="Times New Roman" w:cs="Times New Roman"/>
          <w:szCs w:val="24"/>
        </w:rPr>
        <w:t>είναι επιστημονικά χρήσιμα</w:t>
      </w:r>
      <w:r>
        <w:rPr>
          <w:rFonts w:eastAsia="Times New Roman" w:cs="Times New Roman"/>
          <w:szCs w:val="24"/>
        </w:rPr>
        <w:t>.</w:t>
      </w:r>
      <w:r w:rsidRPr="00CA30B8">
        <w:rPr>
          <w:rFonts w:eastAsia="Times New Roman" w:cs="Times New Roman"/>
          <w:szCs w:val="24"/>
        </w:rPr>
        <w:t xml:space="preserve"> </w:t>
      </w:r>
    </w:p>
    <w:p w14:paraId="4BA0F6F0" w14:textId="77777777" w:rsidR="00200ACA" w:rsidRDefault="00B07EC3">
      <w:pPr>
        <w:tabs>
          <w:tab w:val="left" w:pos="6168"/>
        </w:tabs>
        <w:spacing w:line="600" w:lineRule="auto"/>
        <w:ind w:firstLine="720"/>
        <w:jc w:val="both"/>
        <w:rPr>
          <w:rFonts w:eastAsia="Times New Roman" w:cs="Times New Roman"/>
          <w:szCs w:val="24"/>
        </w:rPr>
      </w:pPr>
      <w:r>
        <w:rPr>
          <w:rFonts w:eastAsia="Times New Roman" w:cs="Times New Roman"/>
          <w:szCs w:val="24"/>
        </w:rPr>
        <w:t>Επίσης, θ</w:t>
      </w:r>
      <w:r w:rsidRPr="00CA30B8">
        <w:rPr>
          <w:rFonts w:eastAsia="Times New Roman" w:cs="Times New Roman"/>
          <w:szCs w:val="24"/>
        </w:rPr>
        <w:t>α ήθελα για μία ακόμα φορά από το Βήμα αυτό να ευχαριστήσω τους υπαλλήλους της Βουλής</w:t>
      </w:r>
      <w:r>
        <w:rPr>
          <w:rFonts w:eastAsia="Times New Roman" w:cs="Times New Roman"/>
          <w:szCs w:val="24"/>
        </w:rPr>
        <w:t>,</w:t>
      </w:r>
      <w:r w:rsidRPr="00CA30B8">
        <w:rPr>
          <w:rFonts w:eastAsia="Times New Roman" w:cs="Times New Roman"/>
          <w:szCs w:val="24"/>
        </w:rPr>
        <w:t xml:space="preserve"> τη φρουρά της Βουλής</w:t>
      </w:r>
      <w:r>
        <w:rPr>
          <w:rFonts w:eastAsia="Times New Roman" w:cs="Times New Roman"/>
          <w:szCs w:val="24"/>
        </w:rPr>
        <w:t xml:space="preserve"> και</w:t>
      </w:r>
      <w:r w:rsidRPr="00CA30B8">
        <w:rPr>
          <w:rFonts w:eastAsia="Times New Roman" w:cs="Times New Roman"/>
          <w:szCs w:val="24"/>
        </w:rPr>
        <w:t xml:space="preserve"> </w:t>
      </w:r>
      <w:r>
        <w:rPr>
          <w:rFonts w:eastAsia="Times New Roman" w:cs="Times New Roman"/>
          <w:szCs w:val="24"/>
        </w:rPr>
        <w:t xml:space="preserve">γενικά όλους τους </w:t>
      </w:r>
      <w:r w:rsidRPr="00CA30B8">
        <w:rPr>
          <w:rFonts w:eastAsia="Times New Roman" w:cs="Times New Roman"/>
          <w:szCs w:val="24"/>
        </w:rPr>
        <w:t xml:space="preserve">εργαζόμενους </w:t>
      </w:r>
      <w:r>
        <w:rPr>
          <w:rFonts w:eastAsia="Times New Roman" w:cs="Times New Roman"/>
          <w:szCs w:val="24"/>
        </w:rPr>
        <w:t xml:space="preserve">της </w:t>
      </w:r>
      <w:r w:rsidRPr="00CA30B8">
        <w:rPr>
          <w:rFonts w:eastAsia="Times New Roman" w:cs="Times New Roman"/>
          <w:szCs w:val="24"/>
        </w:rPr>
        <w:t>Βουλή</w:t>
      </w:r>
      <w:r>
        <w:rPr>
          <w:rFonts w:eastAsia="Times New Roman" w:cs="Times New Roman"/>
          <w:szCs w:val="24"/>
        </w:rPr>
        <w:t xml:space="preserve">ς. Εάν δείτε, σε </w:t>
      </w:r>
      <w:r w:rsidRPr="00CA30B8">
        <w:rPr>
          <w:rFonts w:eastAsia="Times New Roman" w:cs="Times New Roman"/>
          <w:szCs w:val="24"/>
        </w:rPr>
        <w:t xml:space="preserve">όλες μου τις ομιλίες για τον Κανονισμό </w:t>
      </w:r>
      <w:r>
        <w:rPr>
          <w:rFonts w:eastAsia="Times New Roman" w:cs="Times New Roman"/>
          <w:szCs w:val="24"/>
        </w:rPr>
        <w:t>της Βουλής</w:t>
      </w:r>
      <w:r>
        <w:rPr>
          <w:rFonts w:eastAsia="Times New Roman" w:cs="Times New Roman"/>
          <w:szCs w:val="24"/>
        </w:rPr>
        <w:t>, α</w:t>
      </w:r>
      <w:r w:rsidRPr="00CA30B8">
        <w:rPr>
          <w:rFonts w:eastAsia="Times New Roman" w:cs="Times New Roman"/>
          <w:szCs w:val="24"/>
        </w:rPr>
        <w:t>υτή είναι η επωδός μου</w:t>
      </w:r>
      <w:r>
        <w:rPr>
          <w:rFonts w:eastAsia="Times New Roman" w:cs="Times New Roman"/>
          <w:szCs w:val="24"/>
        </w:rPr>
        <w:t>,</w:t>
      </w:r>
      <w:r w:rsidRPr="00CA30B8">
        <w:rPr>
          <w:rFonts w:eastAsia="Times New Roman" w:cs="Times New Roman"/>
          <w:szCs w:val="24"/>
        </w:rPr>
        <w:t xml:space="preserve"> το κλείσιμ</w:t>
      </w:r>
      <w:r>
        <w:rPr>
          <w:rFonts w:eastAsia="Times New Roman" w:cs="Times New Roman"/>
          <w:szCs w:val="24"/>
        </w:rPr>
        <w:t>ό</w:t>
      </w:r>
      <w:r w:rsidRPr="00CA30B8">
        <w:rPr>
          <w:rFonts w:eastAsia="Times New Roman" w:cs="Times New Roman"/>
          <w:szCs w:val="24"/>
        </w:rPr>
        <w:t xml:space="preserve"> μου</w:t>
      </w:r>
      <w:r>
        <w:rPr>
          <w:rFonts w:eastAsia="Times New Roman" w:cs="Times New Roman"/>
          <w:szCs w:val="24"/>
        </w:rPr>
        <w:t>.</w:t>
      </w:r>
      <w:r w:rsidRPr="00CA30B8">
        <w:rPr>
          <w:rFonts w:eastAsia="Times New Roman" w:cs="Times New Roman"/>
          <w:szCs w:val="24"/>
        </w:rPr>
        <w:t xml:space="preserve"> </w:t>
      </w:r>
      <w:r>
        <w:rPr>
          <w:rFonts w:eastAsia="Times New Roman" w:cs="Times New Roman"/>
          <w:szCs w:val="24"/>
        </w:rPr>
        <w:t xml:space="preserve">Θέλω </w:t>
      </w:r>
      <w:r w:rsidRPr="00CA30B8">
        <w:rPr>
          <w:rFonts w:eastAsia="Times New Roman" w:cs="Times New Roman"/>
          <w:szCs w:val="24"/>
        </w:rPr>
        <w:t xml:space="preserve">να τονίσω ότι έχουμε </w:t>
      </w:r>
      <w:r w:rsidRPr="00CA30B8">
        <w:rPr>
          <w:rFonts w:eastAsia="Times New Roman" w:cs="Times New Roman"/>
          <w:szCs w:val="24"/>
        </w:rPr>
        <w:lastRenderedPageBreak/>
        <w:t>το καλύτερο προσωπικό</w:t>
      </w:r>
      <w:r>
        <w:rPr>
          <w:rFonts w:eastAsia="Times New Roman" w:cs="Times New Roman"/>
          <w:szCs w:val="24"/>
        </w:rPr>
        <w:t>.</w:t>
      </w:r>
      <w:r w:rsidRPr="00CA30B8">
        <w:rPr>
          <w:rFonts w:eastAsia="Times New Roman" w:cs="Times New Roman"/>
          <w:szCs w:val="24"/>
        </w:rPr>
        <w:t xml:space="preserve"> Πρέπει να το αξιοποιήσουμε</w:t>
      </w:r>
      <w:r>
        <w:rPr>
          <w:rFonts w:eastAsia="Times New Roman" w:cs="Times New Roman"/>
          <w:szCs w:val="24"/>
        </w:rPr>
        <w:t xml:space="preserve"> και</w:t>
      </w:r>
      <w:r w:rsidRPr="00CA30B8">
        <w:rPr>
          <w:rFonts w:eastAsia="Times New Roman" w:cs="Times New Roman"/>
          <w:szCs w:val="24"/>
        </w:rPr>
        <w:t xml:space="preserve"> να το προσέξουμε</w:t>
      </w:r>
      <w:r>
        <w:rPr>
          <w:rFonts w:eastAsia="Times New Roman" w:cs="Times New Roman"/>
          <w:szCs w:val="24"/>
        </w:rPr>
        <w:t>.</w:t>
      </w:r>
      <w:r w:rsidRPr="00CA30B8">
        <w:rPr>
          <w:rFonts w:eastAsia="Times New Roman" w:cs="Times New Roman"/>
          <w:szCs w:val="24"/>
        </w:rPr>
        <w:t xml:space="preserve"> </w:t>
      </w:r>
      <w:r>
        <w:rPr>
          <w:rFonts w:eastAsia="Times New Roman" w:cs="Times New Roman"/>
          <w:szCs w:val="24"/>
        </w:rPr>
        <w:t xml:space="preserve">Τους </w:t>
      </w:r>
      <w:r w:rsidRPr="00CA30B8">
        <w:rPr>
          <w:rFonts w:eastAsia="Times New Roman" w:cs="Times New Roman"/>
          <w:szCs w:val="24"/>
        </w:rPr>
        <w:t>έχουμε τεράστια υποχρέωση</w:t>
      </w:r>
      <w:r>
        <w:rPr>
          <w:rFonts w:eastAsia="Times New Roman" w:cs="Times New Roman"/>
          <w:szCs w:val="24"/>
        </w:rPr>
        <w:t>. Ό</w:t>
      </w:r>
      <w:r w:rsidRPr="00CA30B8">
        <w:rPr>
          <w:rFonts w:eastAsia="Times New Roman" w:cs="Times New Roman"/>
          <w:szCs w:val="24"/>
        </w:rPr>
        <w:t>λοι όταν βλέπουν τη Βουλή</w:t>
      </w:r>
      <w:r>
        <w:rPr>
          <w:rFonts w:eastAsia="Times New Roman" w:cs="Times New Roman"/>
          <w:szCs w:val="24"/>
        </w:rPr>
        <w:t xml:space="preserve">, </w:t>
      </w:r>
      <w:r w:rsidRPr="00CA30B8">
        <w:rPr>
          <w:rFonts w:eastAsia="Times New Roman" w:cs="Times New Roman"/>
          <w:szCs w:val="24"/>
        </w:rPr>
        <w:t>νομίζουν ότι και οι υπάλληλοι</w:t>
      </w:r>
      <w:r>
        <w:rPr>
          <w:rFonts w:eastAsia="Times New Roman" w:cs="Times New Roman"/>
          <w:szCs w:val="24"/>
        </w:rPr>
        <w:t xml:space="preserve">, όταν τελειώνει η Βουλή, </w:t>
      </w:r>
      <w:r w:rsidRPr="00CA30B8">
        <w:rPr>
          <w:rFonts w:eastAsia="Times New Roman" w:cs="Times New Roman"/>
          <w:szCs w:val="24"/>
        </w:rPr>
        <w:t>φεύγουν</w:t>
      </w:r>
      <w:r>
        <w:rPr>
          <w:rFonts w:eastAsia="Times New Roman" w:cs="Times New Roman"/>
          <w:szCs w:val="24"/>
        </w:rPr>
        <w:t>.</w:t>
      </w:r>
      <w:r w:rsidRPr="00CA30B8">
        <w:rPr>
          <w:rFonts w:eastAsia="Times New Roman" w:cs="Times New Roman"/>
          <w:szCs w:val="24"/>
        </w:rPr>
        <w:t xml:space="preserve"> Οι </w:t>
      </w:r>
      <w:r>
        <w:rPr>
          <w:rFonts w:eastAsia="Times New Roman" w:cs="Times New Roman"/>
          <w:szCs w:val="24"/>
        </w:rPr>
        <w:t xml:space="preserve">υπάλληλοι δεν φεύγουν, όπως </w:t>
      </w:r>
      <w:r w:rsidRPr="00CA30B8">
        <w:rPr>
          <w:rFonts w:eastAsia="Times New Roman" w:cs="Times New Roman"/>
          <w:szCs w:val="24"/>
        </w:rPr>
        <w:t>ξέρετε</w:t>
      </w:r>
      <w:r>
        <w:rPr>
          <w:rFonts w:eastAsia="Times New Roman" w:cs="Times New Roman"/>
          <w:szCs w:val="24"/>
        </w:rPr>
        <w:t>.</w:t>
      </w:r>
      <w:r w:rsidRPr="00CA30B8">
        <w:rPr>
          <w:rFonts w:eastAsia="Times New Roman" w:cs="Times New Roman"/>
          <w:szCs w:val="24"/>
        </w:rPr>
        <w:t xml:space="preserve"> </w:t>
      </w:r>
      <w:r>
        <w:rPr>
          <w:rFonts w:eastAsia="Times New Roman" w:cs="Times New Roman"/>
          <w:szCs w:val="24"/>
        </w:rPr>
        <w:t xml:space="preserve">Εμείς μπορεί </w:t>
      </w:r>
      <w:r w:rsidRPr="00CA30B8">
        <w:rPr>
          <w:rFonts w:eastAsia="Times New Roman" w:cs="Times New Roman"/>
          <w:szCs w:val="24"/>
        </w:rPr>
        <w:t xml:space="preserve">να τελειώνουμε στις </w:t>
      </w:r>
      <w:r>
        <w:rPr>
          <w:rFonts w:eastAsia="Times New Roman" w:cs="Times New Roman"/>
          <w:szCs w:val="24"/>
        </w:rPr>
        <w:t>22.00</w:t>
      </w:r>
      <w:r>
        <w:rPr>
          <w:rFonts w:eastAsia="Times New Roman" w:cs="Times New Roman"/>
          <w:szCs w:val="24"/>
        </w:rPr>
        <w:t>΄</w:t>
      </w:r>
      <w:r>
        <w:rPr>
          <w:rFonts w:eastAsia="Times New Roman" w:cs="Times New Roman"/>
          <w:szCs w:val="24"/>
        </w:rPr>
        <w:t>, στις 23.00</w:t>
      </w:r>
      <w:r>
        <w:rPr>
          <w:rFonts w:eastAsia="Times New Roman" w:cs="Times New Roman"/>
          <w:szCs w:val="24"/>
        </w:rPr>
        <w:t>΄</w:t>
      </w:r>
      <w:r>
        <w:rPr>
          <w:rFonts w:eastAsia="Times New Roman" w:cs="Times New Roman"/>
          <w:szCs w:val="24"/>
        </w:rPr>
        <w:t xml:space="preserve"> και στις 12 τα μεσάνυχτα </w:t>
      </w:r>
      <w:r w:rsidRPr="00CA30B8">
        <w:rPr>
          <w:rFonts w:eastAsia="Times New Roman" w:cs="Times New Roman"/>
          <w:szCs w:val="24"/>
        </w:rPr>
        <w:t xml:space="preserve">και </w:t>
      </w:r>
      <w:r>
        <w:rPr>
          <w:rFonts w:eastAsia="Times New Roman" w:cs="Times New Roman"/>
          <w:szCs w:val="24"/>
        </w:rPr>
        <w:t xml:space="preserve">εκείνοι να φεύγουν μετά </w:t>
      </w:r>
      <w:r w:rsidRPr="00CA30B8">
        <w:rPr>
          <w:rFonts w:eastAsia="Times New Roman" w:cs="Times New Roman"/>
          <w:szCs w:val="24"/>
        </w:rPr>
        <w:t xml:space="preserve">από τέσσερις </w:t>
      </w:r>
      <w:r>
        <w:rPr>
          <w:rFonts w:eastAsia="Times New Roman" w:cs="Times New Roman"/>
          <w:szCs w:val="24"/>
        </w:rPr>
        <w:t xml:space="preserve">και πέντε ώρες. </w:t>
      </w:r>
    </w:p>
    <w:p w14:paraId="4BA0F6F1" w14:textId="77777777" w:rsidR="00200ACA" w:rsidRDefault="00B07EC3">
      <w:pPr>
        <w:tabs>
          <w:tab w:val="left" w:pos="6168"/>
        </w:tabs>
        <w:spacing w:line="600" w:lineRule="auto"/>
        <w:ind w:firstLine="720"/>
        <w:jc w:val="both"/>
        <w:rPr>
          <w:rFonts w:eastAsia="Times New Roman" w:cs="Times New Roman"/>
          <w:szCs w:val="24"/>
        </w:rPr>
      </w:pPr>
      <w:r w:rsidRPr="00CA30B8">
        <w:rPr>
          <w:rFonts w:eastAsia="Times New Roman" w:cs="Times New Roman"/>
          <w:szCs w:val="24"/>
        </w:rPr>
        <w:t xml:space="preserve">Ευχαριστώ πάρα πολύ για την προσοχή </w:t>
      </w:r>
      <w:r>
        <w:rPr>
          <w:rFonts w:eastAsia="Times New Roman" w:cs="Times New Roman"/>
          <w:szCs w:val="24"/>
        </w:rPr>
        <w:t>σας.</w:t>
      </w:r>
    </w:p>
    <w:p w14:paraId="4BA0F6F2" w14:textId="77777777" w:rsidR="00200ACA" w:rsidRDefault="00B07EC3">
      <w:pPr>
        <w:tabs>
          <w:tab w:val="left" w:pos="6168"/>
        </w:tabs>
        <w:spacing w:line="600" w:lineRule="auto"/>
        <w:ind w:firstLine="720"/>
        <w:jc w:val="center"/>
        <w:rPr>
          <w:rFonts w:eastAsia="Times New Roman" w:cs="Times New Roman"/>
          <w:szCs w:val="24"/>
        </w:rPr>
      </w:pPr>
      <w:r>
        <w:rPr>
          <w:rFonts w:eastAsia="Times New Roman" w:cs="Times New Roman"/>
          <w:szCs w:val="24"/>
        </w:rPr>
        <w:t>(Χειρ</w:t>
      </w:r>
      <w:r>
        <w:rPr>
          <w:rFonts w:eastAsia="Times New Roman" w:cs="Times New Roman"/>
          <w:szCs w:val="24"/>
        </w:rPr>
        <w:t>οκροτήματα από την πτέρυγα της Νέας Δημοκρατίας)</w:t>
      </w:r>
    </w:p>
    <w:p w14:paraId="4BA0F6F3" w14:textId="77777777" w:rsidR="00200ACA" w:rsidRDefault="00B07EC3">
      <w:pPr>
        <w:spacing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Κυρίες και κύριοι συνάδελφοι, έχω την τιμή να σας ανακοινώσω ότι η Επιτροπή Αναθεώρησης του Συντάγματος καταθέτει την </w:t>
      </w:r>
      <w:r>
        <w:rPr>
          <w:rFonts w:eastAsia="Times New Roman" w:cs="Times New Roman"/>
          <w:szCs w:val="24"/>
        </w:rPr>
        <w:t>έ</w:t>
      </w:r>
      <w:r>
        <w:rPr>
          <w:rFonts w:eastAsia="Times New Roman" w:cs="Times New Roman"/>
          <w:szCs w:val="24"/>
        </w:rPr>
        <w:t xml:space="preserve">κθεσή της. </w:t>
      </w:r>
    </w:p>
    <w:p w14:paraId="4BA0F6F4"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(Στο σημείο αυτό κατατίθεται για τα Πρακτικ</w:t>
      </w:r>
      <w:r>
        <w:rPr>
          <w:rFonts w:eastAsia="Times New Roman" w:cs="Times New Roman"/>
          <w:szCs w:val="24"/>
        </w:rPr>
        <w:t xml:space="preserve">ά η προαναφερθείσα </w:t>
      </w:r>
      <w:r>
        <w:rPr>
          <w:rFonts w:eastAsia="Times New Roman" w:cs="Times New Roman"/>
          <w:szCs w:val="24"/>
        </w:rPr>
        <w:t>έ</w:t>
      </w:r>
      <w:r>
        <w:rPr>
          <w:rFonts w:eastAsia="Times New Roman" w:cs="Times New Roman"/>
          <w:szCs w:val="24"/>
        </w:rPr>
        <w:t>κθεση Επιτροπής Αναθεώρησης του Συντάγματος, η οποία βρίσκεται στο αρχείο του Τμήματος Γραμματείας της Διεύθυνσης Στενογραφίας και Πρακτικών της Βουλής)</w:t>
      </w:r>
    </w:p>
    <w:p w14:paraId="4BA0F6F5"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Επίσης, οι Διαρκείς Επιτροπές Δημόσιας Διοίκησης, Δημόσιας Τάξης και Δικαιοσύνης κα</w:t>
      </w:r>
      <w:r>
        <w:rPr>
          <w:rFonts w:eastAsia="Times New Roman" w:cs="Times New Roman"/>
          <w:szCs w:val="24"/>
        </w:rPr>
        <w:t xml:space="preserve">ι Οικονομικών Υποθέσεων καταθέτουν την </w:t>
      </w:r>
      <w:r>
        <w:rPr>
          <w:rFonts w:eastAsia="Times New Roman" w:cs="Times New Roman"/>
          <w:szCs w:val="24"/>
        </w:rPr>
        <w:t>έ</w:t>
      </w:r>
      <w:r>
        <w:rPr>
          <w:rFonts w:eastAsia="Times New Roman" w:cs="Times New Roman"/>
          <w:szCs w:val="24"/>
        </w:rPr>
        <w:t>κθεσή τους στο σχέδιο νόμου του Υπουργείου Διοικητικής Ανασυγκρότησης «Ενσωμάτωση στην ελληνική νομοθεσία: α) της Οδηγίας (ΕΕ) 2016/2102 του Ευρωπαϊκού Κοινοβουλίου και του Συμβουλίου, της 26</w:t>
      </w:r>
      <w:r>
        <w:rPr>
          <w:rFonts w:eastAsia="Times New Roman" w:cs="Times New Roman"/>
          <w:szCs w:val="24"/>
        </w:rPr>
        <w:t xml:space="preserve">ης </w:t>
      </w:r>
      <w:r>
        <w:rPr>
          <w:rFonts w:eastAsia="Times New Roman" w:cs="Times New Roman"/>
          <w:szCs w:val="24"/>
        </w:rPr>
        <w:t>Οκτωβρίου 2016, για τη</w:t>
      </w:r>
      <w:r>
        <w:rPr>
          <w:rFonts w:eastAsia="Times New Roman" w:cs="Times New Roman"/>
          <w:szCs w:val="24"/>
        </w:rPr>
        <w:t xml:space="preserve">ν προσβασιμότητα των </w:t>
      </w:r>
      <w:proofErr w:type="spellStart"/>
      <w:r>
        <w:rPr>
          <w:rFonts w:eastAsia="Times New Roman" w:cs="Times New Roman"/>
          <w:szCs w:val="24"/>
        </w:rPr>
        <w:t>ιστότοπων</w:t>
      </w:r>
      <w:proofErr w:type="spellEnd"/>
      <w:r>
        <w:rPr>
          <w:rFonts w:eastAsia="Times New Roman" w:cs="Times New Roman"/>
          <w:szCs w:val="24"/>
        </w:rPr>
        <w:t xml:space="preserve"> και των εφαρμογών για φορητές συσκευές των οργανισμών του δημ</w:t>
      </w:r>
      <w:r>
        <w:rPr>
          <w:rFonts w:eastAsia="Times New Roman" w:cs="Times New Roman"/>
          <w:szCs w:val="24"/>
        </w:rPr>
        <w:t>ό</w:t>
      </w:r>
      <w:r>
        <w:rPr>
          <w:rFonts w:eastAsia="Times New Roman" w:cs="Times New Roman"/>
          <w:szCs w:val="24"/>
        </w:rPr>
        <w:t>σ</w:t>
      </w:r>
      <w:r>
        <w:rPr>
          <w:rFonts w:eastAsia="Times New Roman" w:cs="Times New Roman"/>
          <w:szCs w:val="24"/>
        </w:rPr>
        <w:t>ι</w:t>
      </w:r>
      <w:r>
        <w:rPr>
          <w:rFonts w:eastAsia="Times New Roman" w:cs="Times New Roman"/>
          <w:szCs w:val="24"/>
        </w:rPr>
        <w:t>ου τομέα και β) του άρθρου 1 της Οδηγίας (ΕΕ) 2017/2455 του Συμβουλίου της 5</w:t>
      </w:r>
      <w:r>
        <w:rPr>
          <w:rFonts w:eastAsia="Times New Roman" w:cs="Times New Roman"/>
          <w:szCs w:val="24"/>
        </w:rPr>
        <w:t xml:space="preserve">ης </w:t>
      </w:r>
      <w:r>
        <w:rPr>
          <w:rFonts w:eastAsia="Times New Roman" w:cs="Times New Roman"/>
          <w:szCs w:val="24"/>
        </w:rPr>
        <w:t xml:space="preserve">Δεκεμβρίου 2017» </w:t>
      </w:r>
    </w:p>
    <w:p w14:paraId="4BA0F6F6"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Επίσης, ο Υπουργός Οικονομικών και η Υφυπουργός Οικονομικών κατέ</w:t>
      </w:r>
      <w:r>
        <w:rPr>
          <w:rFonts w:eastAsia="Times New Roman" w:cs="Times New Roman"/>
          <w:szCs w:val="24"/>
        </w:rPr>
        <w:t>θεσαν σήμερα 5</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2019 σχέδιο νόμου: «Κύρωση της από 24 Ιανουαρίου 2019 Σύμβασης Παράτασης της </w:t>
      </w:r>
      <w:r w:rsidRPr="001235E2">
        <w:rPr>
          <w:rFonts w:eastAsia="Times New Roman" w:cs="Times New Roman"/>
          <w:szCs w:val="24"/>
        </w:rPr>
        <w:t>“</w:t>
      </w:r>
      <w:r>
        <w:rPr>
          <w:rFonts w:eastAsia="Times New Roman" w:cs="Times New Roman"/>
          <w:szCs w:val="24"/>
        </w:rPr>
        <w:t>Σύμβασης Ανάπτυξης Αεροδρομίου</w:t>
      </w:r>
      <w:r w:rsidRPr="001235E2">
        <w:rPr>
          <w:rFonts w:eastAsia="Times New Roman" w:cs="Times New Roman"/>
          <w:szCs w:val="24"/>
        </w:rPr>
        <w:t>”</w:t>
      </w:r>
      <w:r>
        <w:rPr>
          <w:rFonts w:eastAsia="Times New Roman" w:cs="Times New Roman"/>
          <w:szCs w:val="24"/>
        </w:rPr>
        <w:t>,</w:t>
      </w:r>
      <w:r>
        <w:rPr>
          <w:rFonts w:eastAsia="Times New Roman" w:cs="Times New Roman"/>
          <w:szCs w:val="24"/>
        </w:rPr>
        <w:t xml:space="preserve"> που υπογράφηκε στην Αθήνα στις 31 Ιουλίου 1995 και κυρώθηκε με τον ν.2338/1995 (Α΄</w:t>
      </w:r>
      <w:r>
        <w:rPr>
          <w:rFonts w:eastAsia="Times New Roman" w:cs="Times New Roman"/>
          <w:szCs w:val="24"/>
        </w:rPr>
        <w:t xml:space="preserve"> </w:t>
      </w:r>
      <w:r>
        <w:rPr>
          <w:rFonts w:eastAsia="Times New Roman" w:cs="Times New Roman"/>
          <w:szCs w:val="24"/>
        </w:rPr>
        <w:t>202)</w:t>
      </w:r>
    </w:p>
    <w:p w14:paraId="4BA0F6F7"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14:paraId="4BA0F6F8" w14:textId="77777777" w:rsidR="00200ACA" w:rsidRDefault="00B07EC3">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Τέλος, ο συνάδελφος Βουλευτής κ. Κωνσταντίνος Χατζηδάκης ζητεί άδεια ολιγοήμερης απουσίας στο εξωτερικό. Η </w:t>
      </w:r>
      <w:r>
        <w:rPr>
          <w:rFonts w:eastAsia="Times New Roman"/>
          <w:bCs/>
          <w:szCs w:val="24"/>
        </w:rPr>
        <w:lastRenderedPageBreak/>
        <w:t>Βουλή εγκρίνει;</w:t>
      </w:r>
    </w:p>
    <w:p w14:paraId="4BA0F6F9" w14:textId="77777777" w:rsidR="00200ACA" w:rsidRDefault="00B07EC3">
      <w:pPr>
        <w:widowControl w:val="0"/>
        <w:autoSpaceDE w:val="0"/>
        <w:autoSpaceDN w:val="0"/>
        <w:adjustRightInd w:val="0"/>
        <w:spacing w:line="600" w:lineRule="auto"/>
        <w:ind w:firstLine="720"/>
        <w:jc w:val="both"/>
        <w:rPr>
          <w:rFonts w:eastAsia="Times New Roman"/>
          <w:bCs/>
          <w:szCs w:val="24"/>
          <w:u w:val="single"/>
        </w:rPr>
      </w:pPr>
      <w:r>
        <w:rPr>
          <w:rFonts w:eastAsia="Times New Roman"/>
          <w:b/>
          <w:bCs/>
          <w:szCs w:val="24"/>
        </w:rPr>
        <w:t>Ο</w:t>
      </w:r>
      <w:r w:rsidRPr="005B51DD">
        <w:rPr>
          <w:rFonts w:eastAsia="Times New Roman"/>
          <w:b/>
          <w:bCs/>
          <w:szCs w:val="24"/>
        </w:rPr>
        <w:t>ΛΟΙ</w:t>
      </w:r>
      <w:r>
        <w:rPr>
          <w:rFonts w:eastAsia="Times New Roman"/>
          <w:b/>
          <w:bCs/>
          <w:szCs w:val="24"/>
        </w:rPr>
        <w:t xml:space="preserve"> ΟΙ</w:t>
      </w:r>
      <w:r w:rsidRPr="005B51DD">
        <w:rPr>
          <w:rFonts w:eastAsia="Times New Roman"/>
          <w:b/>
          <w:bCs/>
          <w:szCs w:val="24"/>
        </w:rPr>
        <w:t xml:space="preserve"> </w:t>
      </w:r>
      <w:r w:rsidRPr="005B51DD">
        <w:rPr>
          <w:rFonts w:eastAsia="Times New Roman"/>
          <w:b/>
          <w:bCs/>
          <w:szCs w:val="24"/>
        </w:rPr>
        <w:t xml:space="preserve">ΒΟΥΛΕΥΤΕΣ: </w:t>
      </w:r>
      <w:r>
        <w:rPr>
          <w:rFonts w:eastAsia="Times New Roman"/>
          <w:bCs/>
          <w:szCs w:val="24"/>
        </w:rPr>
        <w:t xml:space="preserve">Μάλιστα, μάλιστα. </w:t>
      </w:r>
    </w:p>
    <w:p w14:paraId="4BA0F6FA" w14:textId="77777777" w:rsidR="00200ACA" w:rsidRDefault="00B07EC3">
      <w:pPr>
        <w:widowControl w:val="0"/>
        <w:autoSpaceDE w:val="0"/>
        <w:autoSpaceDN w:val="0"/>
        <w:adjustRightInd w:val="0"/>
        <w:spacing w:line="600" w:lineRule="auto"/>
        <w:ind w:firstLine="720"/>
        <w:jc w:val="both"/>
        <w:rPr>
          <w:rFonts w:eastAsia="Times New Roman"/>
          <w:bCs/>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Συνεπώς </w:t>
      </w:r>
      <w:r>
        <w:rPr>
          <w:rFonts w:eastAsia="Times New Roman"/>
          <w:bCs/>
          <w:szCs w:val="24"/>
        </w:rPr>
        <w:t>η</w:t>
      </w:r>
      <w:r>
        <w:rPr>
          <w:rFonts w:eastAsia="Times New Roman"/>
          <w:bCs/>
          <w:szCs w:val="24"/>
        </w:rPr>
        <w:t xml:space="preserve"> Βουλή εν</w:t>
      </w:r>
      <w:r>
        <w:rPr>
          <w:rFonts w:eastAsia="Times New Roman"/>
          <w:bCs/>
          <w:szCs w:val="24"/>
        </w:rPr>
        <w:t>έκρινε τη ζητηθείσα άδεια.</w:t>
      </w:r>
    </w:p>
    <w:p w14:paraId="4BA0F6FB" w14:textId="77777777" w:rsidR="00200ACA" w:rsidRDefault="00B07EC3">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Τον λόγο έχει ο κ. Θεόδωρος Παπαθεοδώρου από τη Δημοκρατική Συμπαράταξη. </w:t>
      </w:r>
    </w:p>
    <w:p w14:paraId="4BA0F6FC" w14:textId="77777777" w:rsidR="00200ACA" w:rsidRDefault="00B07EC3">
      <w:pPr>
        <w:widowControl w:val="0"/>
        <w:autoSpaceDE w:val="0"/>
        <w:autoSpaceDN w:val="0"/>
        <w:adjustRightInd w:val="0"/>
        <w:spacing w:line="600" w:lineRule="auto"/>
        <w:ind w:firstLine="720"/>
        <w:jc w:val="both"/>
        <w:rPr>
          <w:rFonts w:eastAsia="Times New Roman" w:cs="Times New Roman"/>
          <w:szCs w:val="24"/>
        </w:rPr>
      </w:pPr>
      <w:r>
        <w:rPr>
          <w:rFonts w:eastAsia="Times New Roman"/>
          <w:b/>
          <w:bCs/>
          <w:szCs w:val="24"/>
        </w:rPr>
        <w:t xml:space="preserve">ΘΕΟΔΩΡΟΣ ΠΑΠΑΘΕΟΔΩΡΟΥ: </w:t>
      </w:r>
      <w:r>
        <w:rPr>
          <w:rFonts w:eastAsia="Times New Roman"/>
          <w:bCs/>
          <w:szCs w:val="24"/>
        </w:rPr>
        <w:t xml:space="preserve">Ευχαριστώ, κύριε Πρόεδρε. </w:t>
      </w:r>
    </w:p>
    <w:p w14:paraId="4BA0F6FD" w14:textId="77777777" w:rsidR="00200ACA" w:rsidRDefault="00B07EC3">
      <w:pPr>
        <w:spacing w:line="600" w:lineRule="auto"/>
        <w:ind w:firstLine="720"/>
        <w:jc w:val="both"/>
        <w:rPr>
          <w:rFonts w:eastAsia="Times New Roman" w:cs="Times New Roman"/>
          <w:szCs w:val="24"/>
        </w:rPr>
      </w:pPr>
      <w:r w:rsidRPr="00CA30B8">
        <w:rPr>
          <w:rFonts w:eastAsia="Times New Roman" w:cs="Times New Roman"/>
          <w:szCs w:val="24"/>
        </w:rPr>
        <w:t>Κυρίες και κύριοι Βουλευτές</w:t>
      </w:r>
      <w:r>
        <w:rPr>
          <w:rFonts w:eastAsia="Times New Roman" w:cs="Times New Roman"/>
          <w:szCs w:val="24"/>
        </w:rPr>
        <w:t>,</w:t>
      </w:r>
      <w:r w:rsidRPr="00CA30B8">
        <w:rPr>
          <w:rFonts w:eastAsia="Times New Roman" w:cs="Times New Roman"/>
          <w:szCs w:val="24"/>
        </w:rPr>
        <w:t xml:space="preserve"> δεν είναι αλήθεια ότι στην Επιτροπή Κανονισμού υπάρχει πάντα συναίνεση</w:t>
      </w:r>
      <w:r>
        <w:rPr>
          <w:rFonts w:eastAsia="Times New Roman" w:cs="Times New Roman"/>
          <w:szCs w:val="24"/>
        </w:rPr>
        <w:t xml:space="preserve">. Δεν </w:t>
      </w:r>
      <w:r>
        <w:rPr>
          <w:rFonts w:eastAsia="Times New Roman" w:cs="Times New Roman"/>
          <w:szCs w:val="24"/>
        </w:rPr>
        <w:t>είναι αλήθεια ότι οι συζητήσεις είναι πάντα αν</w:t>
      </w:r>
      <w:r w:rsidRPr="00CA30B8">
        <w:rPr>
          <w:rFonts w:eastAsia="Times New Roman" w:cs="Times New Roman"/>
          <w:szCs w:val="24"/>
        </w:rPr>
        <w:t>έφελες</w:t>
      </w:r>
      <w:r>
        <w:rPr>
          <w:rFonts w:eastAsia="Times New Roman" w:cs="Times New Roman"/>
          <w:szCs w:val="24"/>
        </w:rPr>
        <w:t>.</w:t>
      </w:r>
      <w:r w:rsidRPr="00CA30B8">
        <w:rPr>
          <w:rFonts w:eastAsia="Times New Roman" w:cs="Times New Roman"/>
          <w:szCs w:val="24"/>
        </w:rPr>
        <w:t xml:space="preserve"> Αν υπήρχε συναίνεση</w:t>
      </w:r>
      <w:r>
        <w:rPr>
          <w:rFonts w:eastAsia="Times New Roman" w:cs="Times New Roman"/>
          <w:szCs w:val="24"/>
        </w:rPr>
        <w:t>,</w:t>
      </w:r>
      <w:r w:rsidRPr="00CA30B8">
        <w:rPr>
          <w:rFonts w:eastAsia="Times New Roman" w:cs="Times New Roman"/>
          <w:szCs w:val="24"/>
        </w:rPr>
        <w:t xml:space="preserve"> τότε δεν θα ήσασταν σήμερα εδώ τόσοι πολλοί</w:t>
      </w:r>
      <w:r>
        <w:rPr>
          <w:rFonts w:eastAsia="Times New Roman" w:cs="Times New Roman"/>
          <w:szCs w:val="24"/>
        </w:rPr>
        <w:t>.</w:t>
      </w:r>
      <w:r w:rsidRPr="00CA30B8">
        <w:rPr>
          <w:rFonts w:eastAsia="Times New Roman" w:cs="Times New Roman"/>
          <w:szCs w:val="24"/>
        </w:rPr>
        <w:t xml:space="preserve"> Δεν θα χρειαζόταν να είστε σήμερα εδώ</w:t>
      </w:r>
      <w:r>
        <w:rPr>
          <w:rFonts w:eastAsia="Times New Roman" w:cs="Times New Roman"/>
          <w:szCs w:val="24"/>
        </w:rPr>
        <w:t>,</w:t>
      </w:r>
      <w:r w:rsidRPr="00CA30B8">
        <w:rPr>
          <w:rFonts w:eastAsia="Times New Roman" w:cs="Times New Roman"/>
          <w:szCs w:val="24"/>
        </w:rPr>
        <w:t xml:space="preserve"> όπως</w:t>
      </w:r>
      <w:r>
        <w:rPr>
          <w:rFonts w:eastAsia="Times New Roman" w:cs="Times New Roman"/>
          <w:szCs w:val="24"/>
        </w:rPr>
        <w:t xml:space="preserve"> ποτέ προηγουμένως δεν ήσασταν τόσοι πολλοί</w:t>
      </w:r>
      <w:r w:rsidRPr="00CA30B8">
        <w:rPr>
          <w:rFonts w:eastAsia="Times New Roman" w:cs="Times New Roman"/>
          <w:szCs w:val="24"/>
        </w:rPr>
        <w:t xml:space="preserve"> σε μία συζήτηση για τον Κανονισμό της Βουλής</w:t>
      </w:r>
      <w:r>
        <w:rPr>
          <w:rFonts w:eastAsia="Times New Roman" w:cs="Times New Roman"/>
          <w:szCs w:val="24"/>
        </w:rPr>
        <w:t>.</w:t>
      </w:r>
      <w:r w:rsidRPr="00CA30B8">
        <w:rPr>
          <w:rFonts w:eastAsia="Times New Roman" w:cs="Times New Roman"/>
          <w:szCs w:val="24"/>
        </w:rPr>
        <w:t xml:space="preserve"> </w:t>
      </w:r>
    </w:p>
    <w:p w14:paraId="4BA0F6FE" w14:textId="77777777" w:rsidR="00200ACA" w:rsidRDefault="00B07EC3">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BA0F6FF"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Αναγνωρίζω το ενδιαφέρον, γιατί υπάρχει.</w:t>
      </w:r>
    </w:p>
    <w:p w14:paraId="4BA0F700" w14:textId="77777777" w:rsidR="00200ACA" w:rsidRDefault="00B07EC3">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Σωστά. </w:t>
      </w:r>
    </w:p>
    <w:p w14:paraId="4BA0F701" w14:textId="77777777" w:rsidR="00200ACA" w:rsidRDefault="00B07EC3">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Διότι, σήμερα </w:t>
      </w:r>
      <w:r w:rsidRPr="00CA30B8">
        <w:rPr>
          <w:rFonts w:eastAsia="Times New Roman" w:cs="Times New Roman"/>
          <w:szCs w:val="24"/>
        </w:rPr>
        <w:t>το ζήτημα είναι πολιτικό</w:t>
      </w:r>
      <w:r>
        <w:rPr>
          <w:rFonts w:eastAsia="Times New Roman" w:cs="Times New Roman"/>
          <w:szCs w:val="24"/>
        </w:rPr>
        <w:t>.</w:t>
      </w:r>
      <w:r w:rsidRPr="00CA30B8">
        <w:rPr>
          <w:rFonts w:eastAsia="Times New Roman" w:cs="Times New Roman"/>
          <w:szCs w:val="24"/>
        </w:rPr>
        <w:t xml:space="preserve"> </w:t>
      </w:r>
    </w:p>
    <w:p w14:paraId="4BA0F702"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Επίσης,</w:t>
      </w:r>
      <w:r w:rsidRPr="00CA30B8">
        <w:rPr>
          <w:rFonts w:eastAsia="Times New Roman" w:cs="Times New Roman"/>
          <w:szCs w:val="24"/>
        </w:rPr>
        <w:t xml:space="preserve"> </w:t>
      </w:r>
      <w:r>
        <w:rPr>
          <w:rFonts w:eastAsia="Times New Roman" w:cs="Times New Roman"/>
          <w:szCs w:val="24"/>
        </w:rPr>
        <w:t xml:space="preserve">πρέπει να σας πω ότι, ναι, </w:t>
      </w:r>
      <w:r w:rsidRPr="00CA30B8">
        <w:rPr>
          <w:rFonts w:eastAsia="Times New Roman" w:cs="Times New Roman"/>
          <w:szCs w:val="24"/>
        </w:rPr>
        <w:t xml:space="preserve">στην Επιτροπή Κανονισμού </w:t>
      </w:r>
      <w:r>
        <w:rPr>
          <w:rFonts w:eastAsia="Times New Roman" w:cs="Times New Roman"/>
          <w:szCs w:val="24"/>
        </w:rPr>
        <w:t>υπάρχουν συναινέσεις</w:t>
      </w:r>
      <w:r w:rsidRPr="00CA30B8">
        <w:rPr>
          <w:rFonts w:eastAsia="Times New Roman" w:cs="Times New Roman"/>
          <w:szCs w:val="24"/>
        </w:rPr>
        <w:t xml:space="preserve"> όταν δι</w:t>
      </w:r>
      <w:r w:rsidRPr="00CA30B8">
        <w:rPr>
          <w:rFonts w:eastAsia="Times New Roman" w:cs="Times New Roman"/>
          <w:szCs w:val="24"/>
        </w:rPr>
        <w:t>αμορφώνονται μέσα από διάλογο</w:t>
      </w:r>
      <w:r>
        <w:rPr>
          <w:rFonts w:eastAsia="Times New Roman" w:cs="Times New Roman"/>
          <w:szCs w:val="24"/>
        </w:rPr>
        <w:t>,</w:t>
      </w:r>
      <w:r w:rsidRPr="00CA30B8">
        <w:rPr>
          <w:rFonts w:eastAsia="Times New Roman" w:cs="Times New Roman"/>
          <w:szCs w:val="24"/>
        </w:rPr>
        <w:t xml:space="preserve"> </w:t>
      </w:r>
      <w:proofErr w:type="spellStart"/>
      <w:r w:rsidRPr="00CA30B8">
        <w:rPr>
          <w:rFonts w:eastAsia="Times New Roman" w:cs="Times New Roman"/>
          <w:szCs w:val="24"/>
        </w:rPr>
        <w:t>συναντίληψη</w:t>
      </w:r>
      <w:proofErr w:type="spellEnd"/>
      <w:r>
        <w:rPr>
          <w:rFonts w:eastAsia="Times New Roman" w:cs="Times New Roman"/>
          <w:szCs w:val="24"/>
        </w:rPr>
        <w:t>,</w:t>
      </w:r>
      <w:r w:rsidRPr="00CA30B8">
        <w:rPr>
          <w:rFonts w:eastAsia="Times New Roman" w:cs="Times New Roman"/>
          <w:szCs w:val="24"/>
        </w:rPr>
        <w:t xml:space="preserve"> κοινό στόχο</w:t>
      </w:r>
      <w:r>
        <w:rPr>
          <w:rFonts w:eastAsia="Times New Roman" w:cs="Times New Roman"/>
          <w:szCs w:val="24"/>
        </w:rPr>
        <w:t xml:space="preserve"> και υπάρχει και η δυνατότητα σύνθεση</w:t>
      </w:r>
      <w:r w:rsidRPr="00CA30B8">
        <w:rPr>
          <w:rFonts w:eastAsia="Times New Roman" w:cs="Times New Roman"/>
          <w:szCs w:val="24"/>
        </w:rPr>
        <w:t>ς των αντιθέτων ή των διαφορετικών απόψεων</w:t>
      </w:r>
      <w:r>
        <w:rPr>
          <w:rFonts w:eastAsia="Times New Roman" w:cs="Times New Roman"/>
          <w:szCs w:val="24"/>
        </w:rPr>
        <w:t>.</w:t>
      </w:r>
      <w:r w:rsidRPr="00CA30B8">
        <w:rPr>
          <w:rFonts w:eastAsia="Times New Roman" w:cs="Times New Roman"/>
          <w:szCs w:val="24"/>
        </w:rPr>
        <w:t xml:space="preserve"> Σε ορισμένες περιπτώσεις ισχύει αυτό</w:t>
      </w:r>
      <w:r>
        <w:rPr>
          <w:rFonts w:eastAsia="Times New Roman" w:cs="Times New Roman"/>
          <w:szCs w:val="24"/>
        </w:rPr>
        <w:t>. Ό</w:t>
      </w:r>
      <w:r w:rsidRPr="00CA30B8">
        <w:rPr>
          <w:rFonts w:eastAsia="Times New Roman" w:cs="Times New Roman"/>
          <w:szCs w:val="24"/>
        </w:rPr>
        <w:t>χι πάντα</w:t>
      </w:r>
      <w:r>
        <w:rPr>
          <w:rFonts w:eastAsia="Times New Roman" w:cs="Times New Roman"/>
          <w:szCs w:val="24"/>
        </w:rPr>
        <w:t>.</w:t>
      </w:r>
      <w:r w:rsidRPr="00CA30B8">
        <w:rPr>
          <w:rFonts w:eastAsia="Times New Roman" w:cs="Times New Roman"/>
          <w:szCs w:val="24"/>
        </w:rPr>
        <w:t xml:space="preserve"> </w:t>
      </w:r>
    </w:p>
    <w:p w14:paraId="4BA0F703"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w:t>
      </w:r>
      <w:r>
        <w:rPr>
          <w:rFonts w:eastAsia="Times New Roman" w:cs="Times New Roman"/>
          <w:szCs w:val="24"/>
        </w:rPr>
        <w:t>λειοψηφία χρησιμοποιούσε -γ</w:t>
      </w:r>
      <w:r w:rsidRPr="003963F3">
        <w:rPr>
          <w:rFonts w:eastAsia="Times New Roman" w:cs="Times New Roman"/>
          <w:szCs w:val="24"/>
        </w:rPr>
        <w:t>ιατί δεν είναι πια</w:t>
      </w:r>
      <w:r>
        <w:rPr>
          <w:rFonts w:eastAsia="Times New Roman" w:cs="Times New Roman"/>
          <w:szCs w:val="24"/>
        </w:rPr>
        <w:t>-</w:t>
      </w:r>
      <w:r w:rsidRPr="003963F3">
        <w:rPr>
          <w:rFonts w:eastAsia="Times New Roman" w:cs="Times New Roman"/>
          <w:szCs w:val="24"/>
        </w:rPr>
        <w:t xml:space="preserve"> αριθμητικά την υπερο</w:t>
      </w:r>
      <w:r w:rsidRPr="003963F3">
        <w:rPr>
          <w:rFonts w:eastAsia="Times New Roman" w:cs="Times New Roman"/>
          <w:szCs w:val="24"/>
        </w:rPr>
        <w:t xml:space="preserve">χή </w:t>
      </w:r>
      <w:r>
        <w:rPr>
          <w:rFonts w:eastAsia="Times New Roman" w:cs="Times New Roman"/>
          <w:szCs w:val="24"/>
        </w:rPr>
        <w:t>της,</w:t>
      </w:r>
      <w:r w:rsidRPr="003963F3">
        <w:rPr>
          <w:rFonts w:eastAsia="Times New Roman" w:cs="Times New Roman"/>
          <w:szCs w:val="24"/>
        </w:rPr>
        <w:t xml:space="preserve"> </w:t>
      </w:r>
      <w:r>
        <w:rPr>
          <w:rFonts w:eastAsia="Times New Roman" w:cs="Times New Roman"/>
          <w:szCs w:val="24"/>
        </w:rPr>
        <w:t xml:space="preserve">για να </w:t>
      </w:r>
      <w:r w:rsidRPr="003963F3">
        <w:rPr>
          <w:rFonts w:eastAsia="Times New Roman" w:cs="Times New Roman"/>
          <w:szCs w:val="24"/>
        </w:rPr>
        <w:t>περνάει ορισμένες διατάξεις</w:t>
      </w:r>
      <w:r>
        <w:rPr>
          <w:rFonts w:eastAsia="Times New Roman" w:cs="Times New Roman"/>
          <w:szCs w:val="24"/>
        </w:rPr>
        <w:t>,</w:t>
      </w:r>
      <w:r w:rsidRPr="003963F3">
        <w:rPr>
          <w:rFonts w:eastAsia="Times New Roman" w:cs="Times New Roman"/>
          <w:szCs w:val="24"/>
        </w:rPr>
        <w:t xml:space="preserve"> όπως είναι και </w:t>
      </w:r>
      <w:r>
        <w:rPr>
          <w:rFonts w:eastAsia="Times New Roman" w:cs="Times New Roman"/>
          <w:szCs w:val="24"/>
        </w:rPr>
        <w:t xml:space="preserve">η </w:t>
      </w:r>
      <w:r w:rsidRPr="003963F3">
        <w:rPr>
          <w:rFonts w:eastAsia="Times New Roman" w:cs="Times New Roman"/>
          <w:szCs w:val="24"/>
        </w:rPr>
        <w:t>λειτου</w:t>
      </w:r>
      <w:r>
        <w:rPr>
          <w:rFonts w:eastAsia="Times New Roman" w:cs="Times New Roman"/>
          <w:szCs w:val="24"/>
        </w:rPr>
        <w:t xml:space="preserve">ργία της πλειοψηφίας του ΣΥΡΙΖΑ. </w:t>
      </w:r>
    </w:p>
    <w:p w14:paraId="4BA0F704" w14:textId="77777777" w:rsidR="00200ACA" w:rsidRDefault="00B07EC3">
      <w:pPr>
        <w:spacing w:line="600" w:lineRule="auto"/>
        <w:ind w:firstLine="720"/>
        <w:jc w:val="both"/>
        <w:rPr>
          <w:rFonts w:eastAsia="Times New Roman" w:cs="Times New Roman"/>
          <w:szCs w:val="24"/>
        </w:rPr>
      </w:pPr>
      <w:r w:rsidRPr="003963F3">
        <w:rPr>
          <w:rFonts w:eastAsia="Times New Roman" w:cs="Times New Roman"/>
          <w:szCs w:val="24"/>
        </w:rPr>
        <w:t>Εγώ χαίρομαι που είστε εδώ σήμερα</w:t>
      </w:r>
      <w:r>
        <w:rPr>
          <w:rFonts w:eastAsia="Times New Roman" w:cs="Times New Roman"/>
          <w:szCs w:val="24"/>
        </w:rPr>
        <w:t>,</w:t>
      </w:r>
      <w:r w:rsidRPr="003963F3">
        <w:rPr>
          <w:rFonts w:eastAsia="Times New Roman" w:cs="Times New Roman"/>
          <w:szCs w:val="24"/>
        </w:rPr>
        <w:t xml:space="preserve"> γιατί η χθεσινή επιστολή του Πρωθυπουργού συνιστά </w:t>
      </w:r>
      <w:r>
        <w:rPr>
          <w:rFonts w:eastAsia="Times New Roman" w:cs="Times New Roman"/>
          <w:szCs w:val="24"/>
        </w:rPr>
        <w:t>μια ωμή παραβίαση</w:t>
      </w:r>
      <w:r w:rsidRPr="003963F3">
        <w:rPr>
          <w:rFonts w:eastAsia="Times New Roman" w:cs="Times New Roman"/>
          <w:szCs w:val="24"/>
        </w:rPr>
        <w:t xml:space="preserve"> του Κανονισμού της Βουλής και της συνταγματικά κατοχ</w:t>
      </w:r>
      <w:r w:rsidRPr="003963F3">
        <w:rPr>
          <w:rFonts w:eastAsia="Times New Roman" w:cs="Times New Roman"/>
          <w:szCs w:val="24"/>
        </w:rPr>
        <w:t xml:space="preserve">υρωμένης </w:t>
      </w:r>
      <w:r>
        <w:rPr>
          <w:rFonts w:eastAsia="Times New Roman" w:cs="Times New Roman"/>
          <w:szCs w:val="24"/>
        </w:rPr>
        <w:t>αρχής της διάκρισης των εξουσιών.</w:t>
      </w:r>
    </w:p>
    <w:p w14:paraId="4BA0F705"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Ο κυνικός τρόπος, κατά την </w:t>
      </w:r>
      <w:r w:rsidRPr="003963F3">
        <w:rPr>
          <w:rFonts w:eastAsia="Times New Roman" w:cs="Times New Roman"/>
          <w:szCs w:val="24"/>
        </w:rPr>
        <w:t xml:space="preserve">άποψή </w:t>
      </w:r>
      <w:r>
        <w:rPr>
          <w:rFonts w:eastAsia="Times New Roman" w:cs="Times New Roman"/>
          <w:szCs w:val="24"/>
        </w:rPr>
        <w:t>μας,</w:t>
      </w:r>
      <w:r w:rsidRPr="003963F3">
        <w:rPr>
          <w:rFonts w:eastAsia="Times New Roman" w:cs="Times New Roman"/>
          <w:szCs w:val="24"/>
        </w:rPr>
        <w:t xml:space="preserve"> </w:t>
      </w:r>
      <w:r>
        <w:rPr>
          <w:rFonts w:eastAsia="Times New Roman" w:cs="Times New Roman"/>
          <w:szCs w:val="24"/>
        </w:rPr>
        <w:t>που</w:t>
      </w:r>
      <w:r w:rsidRPr="003963F3">
        <w:rPr>
          <w:rFonts w:eastAsia="Times New Roman" w:cs="Times New Roman"/>
          <w:szCs w:val="24"/>
        </w:rPr>
        <w:t xml:space="preserve"> ο Πρωθυπουργός επέλεξε να απευθυνθεί στο</w:t>
      </w:r>
      <w:r>
        <w:rPr>
          <w:rFonts w:eastAsia="Times New Roman" w:cs="Times New Roman"/>
          <w:szCs w:val="24"/>
        </w:rPr>
        <w:t>ν</w:t>
      </w:r>
      <w:r w:rsidRPr="003963F3">
        <w:rPr>
          <w:rFonts w:eastAsia="Times New Roman" w:cs="Times New Roman"/>
          <w:szCs w:val="24"/>
        </w:rPr>
        <w:t xml:space="preserve"> </w:t>
      </w:r>
      <w:r>
        <w:rPr>
          <w:rFonts w:eastAsia="Times New Roman" w:cs="Times New Roman"/>
          <w:szCs w:val="24"/>
        </w:rPr>
        <w:t>Πρόεδρο</w:t>
      </w:r>
      <w:r w:rsidRPr="003963F3">
        <w:rPr>
          <w:rFonts w:eastAsia="Times New Roman" w:cs="Times New Roman"/>
          <w:szCs w:val="24"/>
        </w:rPr>
        <w:t xml:space="preserve"> της Βουλής</w:t>
      </w:r>
      <w:r>
        <w:rPr>
          <w:rFonts w:eastAsia="Times New Roman" w:cs="Times New Roman"/>
          <w:szCs w:val="24"/>
        </w:rPr>
        <w:t>, τον τρίτο</w:t>
      </w:r>
      <w:r w:rsidRPr="003963F3">
        <w:rPr>
          <w:rFonts w:eastAsia="Times New Roman" w:cs="Times New Roman"/>
          <w:szCs w:val="24"/>
        </w:rPr>
        <w:t xml:space="preserve"> πολιτειακό παράγοντα του </w:t>
      </w:r>
      <w:r>
        <w:rPr>
          <w:rFonts w:eastAsia="Times New Roman" w:cs="Times New Roman"/>
          <w:szCs w:val="24"/>
        </w:rPr>
        <w:t xml:space="preserve">πολιτεύματος, δεν καταδεικνύει </w:t>
      </w:r>
      <w:r>
        <w:rPr>
          <w:rFonts w:eastAsia="Times New Roman" w:cs="Times New Roman"/>
          <w:szCs w:val="24"/>
        </w:rPr>
        <w:lastRenderedPageBreak/>
        <w:t>μόνο</w:t>
      </w:r>
      <w:r w:rsidRPr="003963F3">
        <w:rPr>
          <w:rFonts w:eastAsia="Times New Roman" w:cs="Times New Roman"/>
          <w:szCs w:val="24"/>
        </w:rPr>
        <w:t xml:space="preserve"> την αντίληψή του για τη λειτουργία των </w:t>
      </w:r>
      <w:r>
        <w:rPr>
          <w:rFonts w:eastAsia="Times New Roman" w:cs="Times New Roman"/>
          <w:szCs w:val="24"/>
        </w:rPr>
        <w:t>θ</w:t>
      </w:r>
      <w:r w:rsidRPr="003963F3">
        <w:rPr>
          <w:rFonts w:eastAsia="Times New Roman" w:cs="Times New Roman"/>
          <w:szCs w:val="24"/>
        </w:rPr>
        <w:t>εσμών</w:t>
      </w:r>
      <w:r>
        <w:rPr>
          <w:rFonts w:eastAsia="Times New Roman" w:cs="Times New Roman"/>
          <w:szCs w:val="24"/>
        </w:rPr>
        <w:t>,</w:t>
      </w:r>
      <w:r w:rsidRPr="003963F3">
        <w:rPr>
          <w:rFonts w:eastAsia="Times New Roman" w:cs="Times New Roman"/>
          <w:szCs w:val="24"/>
        </w:rPr>
        <w:t xml:space="preserve"> αλλά </w:t>
      </w:r>
      <w:r>
        <w:rPr>
          <w:rFonts w:eastAsia="Times New Roman" w:cs="Times New Roman"/>
          <w:szCs w:val="24"/>
        </w:rPr>
        <w:t xml:space="preserve">κυρίως </w:t>
      </w:r>
      <w:r w:rsidRPr="003963F3">
        <w:rPr>
          <w:rFonts w:eastAsia="Times New Roman" w:cs="Times New Roman"/>
          <w:szCs w:val="24"/>
        </w:rPr>
        <w:t xml:space="preserve">την περιφρόνησή του για τους θεσμούς </w:t>
      </w:r>
      <w:r>
        <w:rPr>
          <w:rFonts w:eastAsia="Times New Roman" w:cs="Times New Roman"/>
          <w:szCs w:val="24"/>
        </w:rPr>
        <w:t>αυτούς.</w:t>
      </w:r>
      <w:r w:rsidRPr="003963F3">
        <w:rPr>
          <w:rFonts w:eastAsia="Times New Roman" w:cs="Times New Roman"/>
          <w:szCs w:val="24"/>
        </w:rPr>
        <w:t xml:space="preserve"> Ο </w:t>
      </w:r>
      <w:r>
        <w:rPr>
          <w:rFonts w:eastAsia="Times New Roman" w:cs="Times New Roman"/>
          <w:szCs w:val="24"/>
        </w:rPr>
        <w:t>Π</w:t>
      </w:r>
      <w:r w:rsidRPr="003963F3">
        <w:rPr>
          <w:rFonts w:eastAsia="Times New Roman" w:cs="Times New Roman"/>
          <w:szCs w:val="24"/>
        </w:rPr>
        <w:t xml:space="preserve">ρωθυπουργός </w:t>
      </w:r>
      <w:r>
        <w:rPr>
          <w:rFonts w:eastAsia="Times New Roman" w:cs="Times New Roman"/>
          <w:szCs w:val="24"/>
        </w:rPr>
        <w:t>εντέλλεται</w:t>
      </w:r>
      <w:r w:rsidRPr="003963F3">
        <w:rPr>
          <w:rFonts w:eastAsia="Times New Roman" w:cs="Times New Roman"/>
          <w:szCs w:val="24"/>
        </w:rPr>
        <w:t xml:space="preserve"> προς τον Πρόεδρο της Βουλής πράξεις και παραλείψεις</w:t>
      </w:r>
      <w:r>
        <w:rPr>
          <w:rFonts w:eastAsia="Times New Roman" w:cs="Times New Roman"/>
          <w:szCs w:val="24"/>
        </w:rPr>
        <w:t xml:space="preserve"> </w:t>
      </w:r>
      <w:r>
        <w:rPr>
          <w:rFonts w:eastAsia="Times New Roman" w:cs="Times New Roman"/>
          <w:szCs w:val="24"/>
        </w:rPr>
        <w:t>«</w:t>
      </w:r>
      <w:r>
        <w:rPr>
          <w:rFonts w:eastAsia="Times New Roman" w:cs="Times New Roman"/>
          <w:szCs w:val="24"/>
        </w:rPr>
        <w:t>μ</w:t>
      </w:r>
      <w:r>
        <w:rPr>
          <w:rFonts w:eastAsia="Times New Roman" w:cs="Times New Roman"/>
          <w:szCs w:val="24"/>
        </w:rPr>
        <w:t>ην</w:t>
      </w:r>
      <w:r w:rsidRPr="003963F3">
        <w:rPr>
          <w:rFonts w:eastAsia="Times New Roman" w:cs="Times New Roman"/>
          <w:szCs w:val="24"/>
        </w:rPr>
        <w:t xml:space="preserve"> κάνεις αυτό</w:t>
      </w:r>
      <w:r>
        <w:rPr>
          <w:rFonts w:eastAsia="Times New Roman" w:cs="Times New Roman"/>
          <w:szCs w:val="24"/>
        </w:rPr>
        <w:t>, κάνε εκείνο». Τώρα υπήρχε το «</w:t>
      </w:r>
      <w:r>
        <w:rPr>
          <w:rFonts w:eastAsia="Times New Roman" w:cs="Times New Roman"/>
          <w:szCs w:val="24"/>
        </w:rPr>
        <w:t>π</w:t>
      </w:r>
      <w:r w:rsidRPr="003963F3">
        <w:rPr>
          <w:rFonts w:eastAsia="Times New Roman" w:cs="Times New Roman"/>
          <w:szCs w:val="24"/>
        </w:rPr>
        <w:t xml:space="preserve">αρακαλείστε </w:t>
      </w:r>
      <w:r>
        <w:rPr>
          <w:rFonts w:eastAsia="Times New Roman" w:cs="Times New Roman"/>
          <w:szCs w:val="24"/>
        </w:rPr>
        <w:t>όπως μ</w:t>
      </w:r>
      <w:r w:rsidRPr="003963F3">
        <w:rPr>
          <w:rFonts w:eastAsia="Times New Roman" w:cs="Times New Roman"/>
          <w:szCs w:val="24"/>
        </w:rPr>
        <w:t xml:space="preserve">εταξύ </w:t>
      </w:r>
      <w:r w:rsidRPr="003963F3">
        <w:rPr>
          <w:rFonts w:eastAsia="Times New Roman" w:cs="Times New Roman"/>
          <w:szCs w:val="24"/>
        </w:rPr>
        <w:t>άλλων</w:t>
      </w:r>
      <w:r>
        <w:rPr>
          <w:rFonts w:eastAsia="Times New Roman" w:cs="Times New Roman"/>
          <w:szCs w:val="24"/>
        </w:rPr>
        <w:t xml:space="preserve">…», </w:t>
      </w:r>
      <w:r w:rsidRPr="003963F3">
        <w:rPr>
          <w:rFonts w:eastAsia="Times New Roman" w:cs="Times New Roman"/>
          <w:szCs w:val="24"/>
        </w:rPr>
        <w:t xml:space="preserve">με την </w:t>
      </w:r>
      <w:r>
        <w:rPr>
          <w:rFonts w:eastAsia="Times New Roman" w:cs="Times New Roman"/>
          <w:szCs w:val="24"/>
        </w:rPr>
        <w:t xml:space="preserve">αυστηρή υπόδειξη </w:t>
      </w:r>
      <w:r w:rsidRPr="003963F3">
        <w:rPr>
          <w:rFonts w:eastAsia="Times New Roman" w:cs="Times New Roman"/>
          <w:szCs w:val="24"/>
        </w:rPr>
        <w:t xml:space="preserve">να μην αλλάξει </w:t>
      </w:r>
      <w:r>
        <w:rPr>
          <w:rFonts w:eastAsia="Times New Roman" w:cs="Times New Roman"/>
          <w:szCs w:val="24"/>
        </w:rPr>
        <w:t>ούτε</w:t>
      </w:r>
      <w:r w:rsidRPr="003963F3">
        <w:rPr>
          <w:rFonts w:eastAsia="Times New Roman" w:cs="Times New Roman"/>
          <w:szCs w:val="24"/>
        </w:rPr>
        <w:t xml:space="preserve"> ένα σημείο στίξης από τον Κανονισμό της Βουλής</w:t>
      </w:r>
      <w:r>
        <w:rPr>
          <w:rFonts w:eastAsia="Times New Roman" w:cs="Times New Roman"/>
          <w:szCs w:val="24"/>
        </w:rPr>
        <w:t>.</w:t>
      </w:r>
      <w:r w:rsidRPr="003963F3">
        <w:rPr>
          <w:rFonts w:eastAsia="Times New Roman" w:cs="Times New Roman"/>
          <w:szCs w:val="24"/>
        </w:rPr>
        <w:t xml:space="preserve"> Και ο Πρόεδρος της Βουλής </w:t>
      </w:r>
      <w:r>
        <w:rPr>
          <w:rFonts w:eastAsia="Times New Roman" w:cs="Times New Roman"/>
          <w:szCs w:val="24"/>
        </w:rPr>
        <w:t xml:space="preserve">συναινεί. </w:t>
      </w:r>
    </w:p>
    <w:p w14:paraId="4BA0F706" w14:textId="77777777" w:rsidR="00200ACA" w:rsidRDefault="00B07EC3">
      <w:pPr>
        <w:spacing w:line="600" w:lineRule="auto"/>
        <w:ind w:firstLine="720"/>
        <w:jc w:val="both"/>
        <w:rPr>
          <w:rFonts w:eastAsia="Times New Roman" w:cs="Times New Roman"/>
          <w:szCs w:val="24"/>
        </w:rPr>
      </w:pPr>
      <w:r w:rsidRPr="003963F3">
        <w:rPr>
          <w:rFonts w:eastAsia="Times New Roman" w:cs="Times New Roman"/>
          <w:szCs w:val="24"/>
        </w:rPr>
        <w:t>Θα μπορούσε</w:t>
      </w:r>
      <w:r>
        <w:rPr>
          <w:rFonts w:eastAsia="Times New Roman" w:cs="Times New Roman"/>
          <w:szCs w:val="24"/>
        </w:rPr>
        <w:t>,</w:t>
      </w:r>
      <w:r w:rsidRPr="003963F3">
        <w:rPr>
          <w:rFonts w:eastAsia="Times New Roman" w:cs="Times New Roman"/>
          <w:szCs w:val="24"/>
        </w:rPr>
        <w:t xml:space="preserve"> κατά τις διαδικασίες που ακολουθεί ο ΣΥΡΙΖΑ</w:t>
      </w:r>
      <w:r>
        <w:rPr>
          <w:rFonts w:eastAsia="Times New Roman" w:cs="Times New Roman"/>
          <w:szCs w:val="24"/>
        </w:rPr>
        <w:t>,</w:t>
      </w:r>
      <w:r w:rsidRPr="003963F3">
        <w:rPr>
          <w:rFonts w:eastAsia="Times New Roman" w:cs="Times New Roman"/>
          <w:szCs w:val="24"/>
        </w:rPr>
        <w:t xml:space="preserve"> να είναι μία </w:t>
      </w:r>
      <w:r>
        <w:rPr>
          <w:rFonts w:eastAsia="Times New Roman" w:cs="Times New Roman"/>
          <w:szCs w:val="24"/>
        </w:rPr>
        <w:t xml:space="preserve">προσυμφωνημένη και από τους δυο -κ. Τσίπρα και </w:t>
      </w:r>
      <w:r>
        <w:rPr>
          <w:rFonts w:eastAsia="Times New Roman" w:cs="Times New Roman"/>
          <w:szCs w:val="24"/>
        </w:rPr>
        <w:t>κ.</w:t>
      </w:r>
      <w:r w:rsidRPr="003963F3">
        <w:rPr>
          <w:rFonts w:eastAsia="Times New Roman" w:cs="Times New Roman"/>
          <w:szCs w:val="24"/>
        </w:rPr>
        <w:t xml:space="preserve"> </w:t>
      </w:r>
      <w:proofErr w:type="spellStart"/>
      <w:r>
        <w:rPr>
          <w:rFonts w:eastAsia="Times New Roman" w:cs="Times New Roman"/>
          <w:szCs w:val="24"/>
        </w:rPr>
        <w:t>Βούτση</w:t>
      </w:r>
      <w:proofErr w:type="spellEnd"/>
      <w:r>
        <w:rPr>
          <w:rFonts w:eastAsia="Times New Roman" w:cs="Times New Roman"/>
          <w:szCs w:val="24"/>
        </w:rPr>
        <w:t>- πολιτική α</w:t>
      </w:r>
      <w:r w:rsidRPr="003963F3">
        <w:rPr>
          <w:rFonts w:eastAsia="Times New Roman" w:cs="Times New Roman"/>
          <w:szCs w:val="24"/>
        </w:rPr>
        <w:t>πόδραση από τον εκβιασμό που ασκούσε τόσες μέρες ο κ</w:t>
      </w:r>
      <w:r>
        <w:rPr>
          <w:rFonts w:eastAsia="Times New Roman" w:cs="Times New Roman"/>
          <w:szCs w:val="24"/>
        </w:rPr>
        <w:t>.</w:t>
      </w:r>
      <w:r w:rsidRPr="003963F3">
        <w:rPr>
          <w:rFonts w:eastAsia="Times New Roman" w:cs="Times New Roman"/>
          <w:szCs w:val="24"/>
        </w:rPr>
        <w:t xml:space="preserve"> Καμμένος απέναντι στον Πρωθυπουργό</w:t>
      </w:r>
      <w:r>
        <w:rPr>
          <w:rFonts w:eastAsia="Times New Roman" w:cs="Times New Roman"/>
          <w:szCs w:val="24"/>
        </w:rPr>
        <w:t>,</w:t>
      </w:r>
      <w:r w:rsidRPr="003963F3">
        <w:rPr>
          <w:rFonts w:eastAsia="Times New Roman" w:cs="Times New Roman"/>
          <w:szCs w:val="24"/>
        </w:rPr>
        <w:t xml:space="preserve"> </w:t>
      </w:r>
      <w:r>
        <w:rPr>
          <w:rFonts w:eastAsia="Times New Roman" w:cs="Times New Roman"/>
          <w:szCs w:val="24"/>
        </w:rPr>
        <w:t>απειλώντας</w:t>
      </w:r>
      <w:r w:rsidRPr="003963F3">
        <w:rPr>
          <w:rFonts w:eastAsia="Times New Roman" w:cs="Times New Roman"/>
          <w:szCs w:val="24"/>
        </w:rPr>
        <w:t xml:space="preserve"> καθημερινά με αποκαλύψεις</w:t>
      </w:r>
      <w:r>
        <w:rPr>
          <w:rFonts w:eastAsia="Times New Roman" w:cs="Times New Roman"/>
          <w:szCs w:val="24"/>
        </w:rPr>
        <w:t>.</w:t>
      </w:r>
      <w:r w:rsidRPr="003963F3">
        <w:rPr>
          <w:rFonts w:eastAsia="Times New Roman" w:cs="Times New Roman"/>
          <w:szCs w:val="24"/>
        </w:rPr>
        <w:t xml:space="preserve"> </w:t>
      </w:r>
      <w:r>
        <w:rPr>
          <w:rFonts w:eastAsia="Times New Roman" w:cs="Times New Roman"/>
          <w:szCs w:val="24"/>
        </w:rPr>
        <w:t xml:space="preserve">Όμως, </w:t>
      </w:r>
      <w:r w:rsidRPr="003963F3">
        <w:rPr>
          <w:rFonts w:eastAsia="Times New Roman" w:cs="Times New Roman"/>
          <w:szCs w:val="24"/>
        </w:rPr>
        <w:t xml:space="preserve">αυτό θα προϋπέθετε ότι δεν θα είχαν </w:t>
      </w:r>
      <w:r>
        <w:rPr>
          <w:rFonts w:eastAsia="Times New Roman" w:cs="Times New Roman"/>
          <w:szCs w:val="24"/>
        </w:rPr>
        <w:t>εκτεθεί</w:t>
      </w:r>
      <w:r w:rsidRPr="003963F3">
        <w:rPr>
          <w:rFonts w:eastAsia="Times New Roman" w:cs="Times New Roman"/>
          <w:szCs w:val="24"/>
        </w:rPr>
        <w:t xml:space="preserve"> με εξαγγελίες </w:t>
      </w:r>
      <w:r>
        <w:rPr>
          <w:rFonts w:eastAsia="Times New Roman" w:cs="Times New Roman"/>
          <w:szCs w:val="24"/>
        </w:rPr>
        <w:t>ή με</w:t>
      </w:r>
      <w:r w:rsidRPr="003963F3">
        <w:rPr>
          <w:rFonts w:eastAsia="Times New Roman" w:cs="Times New Roman"/>
          <w:szCs w:val="24"/>
        </w:rPr>
        <w:t xml:space="preserve"> αναγγελίες αλλαγών στον Κανονισμό </w:t>
      </w:r>
      <w:r>
        <w:rPr>
          <w:rFonts w:eastAsia="Times New Roman" w:cs="Times New Roman"/>
          <w:szCs w:val="24"/>
        </w:rPr>
        <w:t xml:space="preserve">από </w:t>
      </w:r>
      <w:r>
        <w:rPr>
          <w:rFonts w:eastAsia="Times New Roman" w:cs="Times New Roman"/>
          <w:szCs w:val="24"/>
        </w:rPr>
        <w:t>τη μία πλευρά, όπως, επίσης,</w:t>
      </w:r>
      <w:r w:rsidRPr="003963F3">
        <w:rPr>
          <w:rFonts w:eastAsia="Times New Roman" w:cs="Times New Roman"/>
          <w:szCs w:val="24"/>
        </w:rPr>
        <w:t xml:space="preserve"> θα προϋπέθετε ότι δεν θα υπήρχαν οι </w:t>
      </w:r>
      <w:r>
        <w:rPr>
          <w:rFonts w:eastAsia="Times New Roman" w:cs="Times New Roman"/>
          <w:szCs w:val="24"/>
        </w:rPr>
        <w:t>επιμελημένες, α</w:t>
      </w:r>
      <w:r w:rsidRPr="003963F3">
        <w:rPr>
          <w:rFonts w:eastAsia="Times New Roman" w:cs="Times New Roman"/>
          <w:szCs w:val="24"/>
        </w:rPr>
        <w:t>γαπητοί συνάδελφοι</w:t>
      </w:r>
      <w:r>
        <w:rPr>
          <w:rFonts w:eastAsia="Times New Roman" w:cs="Times New Roman"/>
          <w:szCs w:val="24"/>
        </w:rPr>
        <w:t>,</w:t>
      </w:r>
      <w:r w:rsidRPr="003963F3">
        <w:rPr>
          <w:rFonts w:eastAsia="Times New Roman" w:cs="Times New Roman"/>
          <w:szCs w:val="24"/>
        </w:rPr>
        <w:t xml:space="preserve"> διαρροές από το Μαξίμου για αλλαγές στον Κανονισμό</w:t>
      </w:r>
      <w:r>
        <w:rPr>
          <w:rFonts w:eastAsia="Times New Roman" w:cs="Times New Roman"/>
          <w:szCs w:val="24"/>
        </w:rPr>
        <w:t>,</w:t>
      </w:r>
      <w:r w:rsidRPr="003963F3">
        <w:rPr>
          <w:rFonts w:eastAsia="Times New Roman" w:cs="Times New Roman"/>
          <w:szCs w:val="24"/>
        </w:rPr>
        <w:t xml:space="preserve"> </w:t>
      </w:r>
      <w:r>
        <w:rPr>
          <w:rFonts w:eastAsia="Times New Roman" w:cs="Times New Roman"/>
          <w:szCs w:val="24"/>
        </w:rPr>
        <w:t xml:space="preserve">για να ηρεμήσει ο κ. Καμμένος. </w:t>
      </w:r>
    </w:p>
    <w:p w14:paraId="4BA0F707" w14:textId="77777777" w:rsidR="00200ACA" w:rsidRDefault="00B07EC3">
      <w:pPr>
        <w:spacing w:line="600" w:lineRule="auto"/>
        <w:ind w:firstLine="720"/>
        <w:jc w:val="both"/>
        <w:rPr>
          <w:rFonts w:eastAsia="Times New Roman" w:cs="Times New Roman"/>
          <w:szCs w:val="24"/>
        </w:rPr>
      </w:pPr>
      <w:r w:rsidRPr="003963F3">
        <w:rPr>
          <w:rFonts w:eastAsia="Times New Roman" w:cs="Times New Roman"/>
          <w:szCs w:val="24"/>
        </w:rPr>
        <w:t>Ο Πρωθυπουργός</w:t>
      </w:r>
      <w:r>
        <w:rPr>
          <w:rFonts w:eastAsia="Times New Roman" w:cs="Times New Roman"/>
          <w:szCs w:val="24"/>
        </w:rPr>
        <w:t>,</w:t>
      </w:r>
      <w:r w:rsidRPr="003963F3">
        <w:rPr>
          <w:rFonts w:eastAsia="Times New Roman" w:cs="Times New Roman"/>
          <w:szCs w:val="24"/>
        </w:rPr>
        <w:t xml:space="preserve"> </w:t>
      </w:r>
      <w:r>
        <w:rPr>
          <w:rFonts w:eastAsia="Times New Roman" w:cs="Times New Roman"/>
          <w:szCs w:val="24"/>
        </w:rPr>
        <w:t>όμως,</w:t>
      </w:r>
      <w:r w:rsidRPr="003963F3">
        <w:rPr>
          <w:rFonts w:eastAsia="Times New Roman" w:cs="Times New Roman"/>
          <w:szCs w:val="24"/>
        </w:rPr>
        <w:t xml:space="preserve"> άλλαξε γνώμη</w:t>
      </w:r>
      <w:r>
        <w:rPr>
          <w:rFonts w:eastAsia="Times New Roman" w:cs="Times New Roman"/>
          <w:szCs w:val="24"/>
        </w:rPr>
        <w:t>.</w:t>
      </w:r>
      <w:r w:rsidRPr="003963F3">
        <w:rPr>
          <w:rFonts w:eastAsia="Times New Roman" w:cs="Times New Roman"/>
          <w:szCs w:val="24"/>
        </w:rPr>
        <w:t xml:space="preserve"> Αυτό είναι το ζήτημα</w:t>
      </w:r>
      <w:r>
        <w:rPr>
          <w:rFonts w:eastAsia="Times New Roman" w:cs="Times New Roman"/>
          <w:szCs w:val="24"/>
        </w:rPr>
        <w:t>. Δεν είναι τίπο</w:t>
      </w:r>
      <w:r>
        <w:rPr>
          <w:rFonts w:eastAsia="Times New Roman" w:cs="Times New Roman"/>
          <w:szCs w:val="24"/>
        </w:rPr>
        <w:t xml:space="preserve">τα άλλο. Ο Πρωθυπουργός άλλαξε γνώμη </w:t>
      </w:r>
      <w:r>
        <w:rPr>
          <w:rFonts w:eastAsia="Times New Roman" w:cs="Times New Roman"/>
          <w:szCs w:val="24"/>
        </w:rPr>
        <w:lastRenderedPageBreak/>
        <w:t>χθες και επέλεξε να δείξει ότι δήθεν ελέγχει το παιχνίδι</w:t>
      </w:r>
      <w:r w:rsidRPr="003963F3">
        <w:rPr>
          <w:rFonts w:eastAsia="Times New Roman" w:cs="Times New Roman"/>
          <w:szCs w:val="24"/>
        </w:rPr>
        <w:t xml:space="preserve"> με τη βοήθεια </w:t>
      </w:r>
      <w:r>
        <w:rPr>
          <w:rFonts w:eastAsia="Times New Roman" w:cs="Times New Roman"/>
          <w:szCs w:val="24"/>
        </w:rPr>
        <w:t>πρόθυμων, δεσμευμένων ή «αδέσποτων» Βουλευτών,</w:t>
      </w:r>
      <w:r w:rsidRPr="003963F3">
        <w:rPr>
          <w:rFonts w:eastAsia="Times New Roman" w:cs="Times New Roman"/>
          <w:szCs w:val="24"/>
        </w:rPr>
        <w:t xml:space="preserve"> που </w:t>
      </w:r>
      <w:r>
        <w:rPr>
          <w:rFonts w:eastAsia="Times New Roman" w:cs="Times New Roman"/>
          <w:szCs w:val="24"/>
        </w:rPr>
        <w:t>ετοίμαζαν ήδη τις δηλώσεις τους</w:t>
      </w:r>
      <w:r w:rsidRPr="003963F3">
        <w:rPr>
          <w:rFonts w:eastAsia="Times New Roman" w:cs="Times New Roman"/>
          <w:szCs w:val="24"/>
        </w:rPr>
        <w:t xml:space="preserve"> για να τις δημοσιοποιήσουν για τις ειδήσεις των </w:t>
      </w:r>
      <w:r>
        <w:rPr>
          <w:rFonts w:eastAsia="Times New Roman" w:cs="Times New Roman"/>
          <w:szCs w:val="24"/>
        </w:rPr>
        <w:t>20.00΄</w:t>
      </w:r>
      <w:r>
        <w:rPr>
          <w:rFonts w:eastAsia="Times New Roman" w:cs="Times New Roman"/>
          <w:szCs w:val="24"/>
        </w:rPr>
        <w:t xml:space="preserve">. </w:t>
      </w:r>
    </w:p>
    <w:p w14:paraId="4BA0F708"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Έτσι, έμεινε </w:t>
      </w:r>
      <w:r w:rsidRPr="003963F3">
        <w:rPr>
          <w:rFonts w:eastAsia="Times New Roman" w:cs="Times New Roman"/>
          <w:szCs w:val="24"/>
        </w:rPr>
        <w:t>έκθετος ο Πρόεδρος της Βουλής</w:t>
      </w:r>
      <w:r>
        <w:rPr>
          <w:rFonts w:eastAsia="Times New Roman" w:cs="Times New Roman"/>
          <w:szCs w:val="24"/>
        </w:rPr>
        <w:t>, παρά το γεγονός ότι εμείς κάναμε προσπάθεια όχι</w:t>
      </w:r>
      <w:r w:rsidRPr="003963F3">
        <w:rPr>
          <w:rFonts w:eastAsia="Times New Roman" w:cs="Times New Roman"/>
          <w:szCs w:val="24"/>
        </w:rPr>
        <w:t xml:space="preserve"> να προστατεύσουμε το </w:t>
      </w:r>
      <w:r>
        <w:rPr>
          <w:rFonts w:eastAsia="Times New Roman" w:cs="Times New Roman"/>
          <w:szCs w:val="24"/>
        </w:rPr>
        <w:t>πολιτικό κύρ</w:t>
      </w:r>
      <w:r w:rsidRPr="003963F3">
        <w:rPr>
          <w:rFonts w:eastAsia="Times New Roman" w:cs="Times New Roman"/>
          <w:szCs w:val="24"/>
        </w:rPr>
        <w:t xml:space="preserve">ος του </w:t>
      </w:r>
      <w:r>
        <w:rPr>
          <w:rFonts w:eastAsia="Times New Roman" w:cs="Times New Roman"/>
          <w:szCs w:val="24"/>
        </w:rPr>
        <w:t xml:space="preserve">κ. </w:t>
      </w:r>
      <w:proofErr w:type="spellStart"/>
      <w:r>
        <w:rPr>
          <w:rFonts w:eastAsia="Times New Roman" w:cs="Times New Roman"/>
          <w:szCs w:val="24"/>
        </w:rPr>
        <w:t>Βούτση</w:t>
      </w:r>
      <w:proofErr w:type="spellEnd"/>
      <w:r>
        <w:rPr>
          <w:rFonts w:eastAsia="Times New Roman" w:cs="Times New Roman"/>
          <w:szCs w:val="24"/>
        </w:rPr>
        <w:t>,</w:t>
      </w:r>
      <w:r w:rsidRPr="003963F3">
        <w:rPr>
          <w:rFonts w:eastAsia="Times New Roman" w:cs="Times New Roman"/>
          <w:szCs w:val="24"/>
        </w:rPr>
        <w:t xml:space="preserve"> αλλά το πολιτικό κύρος του Προέδρου της Βουλής και να </w:t>
      </w:r>
      <w:r>
        <w:rPr>
          <w:rFonts w:eastAsia="Times New Roman" w:cs="Times New Roman"/>
          <w:szCs w:val="24"/>
        </w:rPr>
        <w:t xml:space="preserve">του ζητήσουμε </w:t>
      </w:r>
      <w:r w:rsidRPr="003963F3">
        <w:rPr>
          <w:rFonts w:eastAsia="Times New Roman" w:cs="Times New Roman"/>
          <w:szCs w:val="24"/>
        </w:rPr>
        <w:t xml:space="preserve">να απαντήσουμε </w:t>
      </w:r>
      <w:r>
        <w:rPr>
          <w:rFonts w:eastAsia="Times New Roman" w:cs="Times New Roman"/>
          <w:szCs w:val="24"/>
        </w:rPr>
        <w:t>-</w:t>
      </w:r>
      <w:r w:rsidRPr="003963F3">
        <w:rPr>
          <w:rFonts w:eastAsia="Times New Roman" w:cs="Times New Roman"/>
          <w:szCs w:val="24"/>
        </w:rPr>
        <w:t>ως Επιτροπή Κανονισμού</w:t>
      </w:r>
      <w:r>
        <w:rPr>
          <w:rFonts w:eastAsia="Times New Roman" w:cs="Times New Roman"/>
          <w:szCs w:val="24"/>
        </w:rPr>
        <w:t>-</w:t>
      </w:r>
      <w:r w:rsidRPr="003963F3">
        <w:rPr>
          <w:rFonts w:eastAsia="Times New Roman" w:cs="Times New Roman"/>
          <w:szCs w:val="24"/>
        </w:rPr>
        <w:t xml:space="preserve"> </w:t>
      </w:r>
      <w:r>
        <w:rPr>
          <w:rFonts w:eastAsia="Times New Roman" w:cs="Times New Roman"/>
          <w:szCs w:val="24"/>
        </w:rPr>
        <w:t>ότι δ</w:t>
      </w:r>
      <w:r>
        <w:rPr>
          <w:rFonts w:eastAsia="Times New Roman" w:cs="Times New Roman"/>
          <w:szCs w:val="24"/>
        </w:rPr>
        <w:t xml:space="preserve">εν δεχόμαστε -αυτή ήταν η πρότασή </w:t>
      </w:r>
      <w:r w:rsidRPr="003963F3">
        <w:rPr>
          <w:rFonts w:eastAsia="Times New Roman" w:cs="Times New Roman"/>
          <w:szCs w:val="24"/>
        </w:rPr>
        <w:t>μου χθες</w:t>
      </w:r>
      <w:r>
        <w:rPr>
          <w:rFonts w:eastAsia="Times New Roman" w:cs="Times New Roman"/>
          <w:szCs w:val="24"/>
        </w:rPr>
        <w:t>-</w:t>
      </w:r>
      <w:r w:rsidRPr="003963F3">
        <w:rPr>
          <w:rFonts w:eastAsia="Times New Roman" w:cs="Times New Roman"/>
          <w:szCs w:val="24"/>
        </w:rPr>
        <w:t xml:space="preserve"> υποδείξεις</w:t>
      </w:r>
      <w:r>
        <w:rPr>
          <w:rFonts w:eastAsia="Times New Roman" w:cs="Times New Roman"/>
          <w:szCs w:val="24"/>
        </w:rPr>
        <w:t>:</w:t>
      </w:r>
      <w:r w:rsidRPr="003963F3">
        <w:rPr>
          <w:rFonts w:eastAsia="Times New Roman" w:cs="Times New Roman"/>
          <w:szCs w:val="24"/>
        </w:rPr>
        <w:t xml:space="preserve"> </w:t>
      </w:r>
      <w:r>
        <w:rPr>
          <w:rFonts w:eastAsia="Times New Roman" w:cs="Times New Roman"/>
          <w:szCs w:val="24"/>
        </w:rPr>
        <w:t>«</w:t>
      </w:r>
      <w:r w:rsidRPr="003963F3">
        <w:rPr>
          <w:rFonts w:eastAsia="Times New Roman" w:cs="Times New Roman"/>
          <w:szCs w:val="24"/>
        </w:rPr>
        <w:t xml:space="preserve">Παρακαλείστε </w:t>
      </w:r>
      <w:r>
        <w:rPr>
          <w:rFonts w:eastAsia="Times New Roman" w:cs="Times New Roman"/>
          <w:szCs w:val="24"/>
        </w:rPr>
        <w:t>όπως ν</w:t>
      </w:r>
      <w:r w:rsidRPr="003963F3">
        <w:rPr>
          <w:rFonts w:eastAsia="Times New Roman" w:cs="Times New Roman"/>
          <w:szCs w:val="24"/>
        </w:rPr>
        <w:t>α προσ</w:t>
      </w:r>
      <w:r>
        <w:rPr>
          <w:rFonts w:eastAsia="Times New Roman" w:cs="Times New Roman"/>
          <w:szCs w:val="24"/>
        </w:rPr>
        <w:t>τρ</w:t>
      </w:r>
      <w:r w:rsidRPr="003963F3">
        <w:rPr>
          <w:rFonts w:eastAsia="Times New Roman" w:cs="Times New Roman"/>
          <w:szCs w:val="24"/>
        </w:rPr>
        <w:t>έξετε</w:t>
      </w:r>
      <w:r>
        <w:rPr>
          <w:rFonts w:eastAsia="Times New Roman" w:cs="Times New Roman"/>
          <w:szCs w:val="24"/>
        </w:rPr>
        <w:t xml:space="preserve">, εάν υπάρχει αμφισημία…», </w:t>
      </w:r>
      <w:r w:rsidRPr="003963F3">
        <w:rPr>
          <w:rFonts w:eastAsia="Times New Roman" w:cs="Times New Roman"/>
          <w:szCs w:val="24"/>
        </w:rPr>
        <w:t>δηλαδή εντολές</w:t>
      </w:r>
      <w:r>
        <w:rPr>
          <w:rFonts w:eastAsia="Times New Roman" w:cs="Times New Roman"/>
          <w:szCs w:val="24"/>
        </w:rPr>
        <w:t>,</w:t>
      </w:r>
      <w:r w:rsidRPr="003963F3">
        <w:rPr>
          <w:rFonts w:eastAsia="Times New Roman" w:cs="Times New Roman"/>
          <w:szCs w:val="24"/>
        </w:rPr>
        <w:t xml:space="preserve"> προτροπές έντονες για πράξεις και παραλείψεις</w:t>
      </w:r>
      <w:r>
        <w:rPr>
          <w:rFonts w:eastAsia="Times New Roman" w:cs="Times New Roman"/>
          <w:szCs w:val="24"/>
        </w:rPr>
        <w:t>.</w:t>
      </w:r>
      <w:r w:rsidRPr="003963F3">
        <w:rPr>
          <w:rFonts w:eastAsia="Times New Roman" w:cs="Times New Roman"/>
          <w:szCs w:val="24"/>
        </w:rPr>
        <w:t xml:space="preserve"> </w:t>
      </w:r>
    </w:p>
    <w:p w14:paraId="4BA0F709"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Επομένως για μας η</w:t>
      </w:r>
      <w:r w:rsidRPr="003963F3">
        <w:rPr>
          <w:rFonts w:eastAsia="Times New Roman" w:cs="Times New Roman"/>
          <w:szCs w:val="24"/>
        </w:rPr>
        <w:t xml:space="preserve"> Επιτροπή Κανονισμού </w:t>
      </w:r>
      <w:r>
        <w:rPr>
          <w:rFonts w:eastAsia="Times New Roman" w:cs="Times New Roman"/>
          <w:szCs w:val="24"/>
        </w:rPr>
        <w:t xml:space="preserve">δεν είναι ούτε τράπεζα πολιτικών </w:t>
      </w:r>
      <w:r w:rsidRPr="003963F3">
        <w:rPr>
          <w:rFonts w:eastAsia="Times New Roman" w:cs="Times New Roman"/>
          <w:szCs w:val="24"/>
        </w:rPr>
        <w:t>συνα</w:t>
      </w:r>
      <w:r w:rsidRPr="003963F3">
        <w:rPr>
          <w:rFonts w:eastAsia="Times New Roman" w:cs="Times New Roman"/>
          <w:szCs w:val="24"/>
        </w:rPr>
        <w:t xml:space="preserve">λλαγών ούτε </w:t>
      </w:r>
      <w:r>
        <w:rPr>
          <w:rFonts w:eastAsia="Times New Roman" w:cs="Times New Roman"/>
          <w:szCs w:val="24"/>
        </w:rPr>
        <w:t xml:space="preserve">παράρτημα </w:t>
      </w:r>
      <w:r w:rsidRPr="003963F3">
        <w:rPr>
          <w:rFonts w:eastAsia="Times New Roman" w:cs="Times New Roman"/>
          <w:szCs w:val="24"/>
        </w:rPr>
        <w:t xml:space="preserve">του Μεγάρου Μαξίμου ούτε </w:t>
      </w:r>
      <w:proofErr w:type="spellStart"/>
      <w:r w:rsidRPr="003963F3">
        <w:rPr>
          <w:rFonts w:eastAsia="Times New Roman" w:cs="Times New Roman"/>
          <w:szCs w:val="24"/>
        </w:rPr>
        <w:t>παραμάγαζο</w:t>
      </w:r>
      <w:proofErr w:type="spellEnd"/>
      <w:r w:rsidRPr="003963F3">
        <w:rPr>
          <w:rFonts w:eastAsia="Times New Roman" w:cs="Times New Roman"/>
          <w:szCs w:val="24"/>
        </w:rPr>
        <w:t xml:space="preserve"> τ</w:t>
      </w:r>
      <w:r>
        <w:rPr>
          <w:rFonts w:eastAsia="Times New Roman" w:cs="Times New Roman"/>
          <w:szCs w:val="24"/>
        </w:rPr>
        <w:t>ω</w:t>
      </w:r>
      <w:r w:rsidRPr="003963F3">
        <w:rPr>
          <w:rFonts w:eastAsia="Times New Roman" w:cs="Times New Roman"/>
          <w:szCs w:val="24"/>
        </w:rPr>
        <w:t xml:space="preserve">ν </w:t>
      </w:r>
      <w:r>
        <w:rPr>
          <w:rFonts w:eastAsia="Times New Roman" w:cs="Times New Roman"/>
          <w:szCs w:val="24"/>
        </w:rPr>
        <w:t>αντιφατικών</w:t>
      </w:r>
      <w:r w:rsidRPr="003963F3">
        <w:rPr>
          <w:rFonts w:eastAsia="Times New Roman" w:cs="Times New Roman"/>
          <w:szCs w:val="24"/>
        </w:rPr>
        <w:t xml:space="preserve"> επιλογών της κυβερνητικής ομάδας</w:t>
      </w:r>
      <w:r>
        <w:rPr>
          <w:rFonts w:eastAsia="Times New Roman" w:cs="Times New Roman"/>
          <w:szCs w:val="24"/>
        </w:rPr>
        <w:t xml:space="preserve">. </w:t>
      </w:r>
    </w:p>
    <w:p w14:paraId="4BA0F70A"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 xml:space="preserve">Η υπόδειξη του Πρωθυπουργού στον Πρόεδρο </w:t>
      </w:r>
      <w:r w:rsidRPr="003963F3">
        <w:rPr>
          <w:rFonts w:eastAsia="Times New Roman" w:cs="Times New Roman"/>
          <w:szCs w:val="24"/>
        </w:rPr>
        <w:t>της Βουλής ξεπερνάει τα όρια της παραβίασης της διάκρι</w:t>
      </w:r>
      <w:r>
        <w:rPr>
          <w:rFonts w:eastAsia="Times New Roman" w:cs="Times New Roman"/>
          <w:szCs w:val="24"/>
        </w:rPr>
        <w:t>σης των εξουσιών και παίρνει τη</w:t>
      </w:r>
      <w:r w:rsidRPr="003963F3">
        <w:rPr>
          <w:rFonts w:eastAsia="Times New Roman" w:cs="Times New Roman"/>
          <w:szCs w:val="24"/>
        </w:rPr>
        <w:t xml:space="preserve"> μορφή της </w:t>
      </w:r>
      <w:r>
        <w:rPr>
          <w:rFonts w:eastAsia="Times New Roman" w:cs="Times New Roman"/>
          <w:szCs w:val="24"/>
        </w:rPr>
        <w:t>ωμής παρέμ</w:t>
      </w:r>
      <w:r>
        <w:rPr>
          <w:rFonts w:eastAsia="Times New Roman" w:cs="Times New Roman"/>
          <w:szCs w:val="24"/>
        </w:rPr>
        <w:t>βαση</w:t>
      </w:r>
      <w:r w:rsidRPr="003963F3">
        <w:rPr>
          <w:rFonts w:eastAsia="Times New Roman" w:cs="Times New Roman"/>
          <w:szCs w:val="24"/>
        </w:rPr>
        <w:t>ς</w:t>
      </w:r>
      <w:r>
        <w:rPr>
          <w:rFonts w:eastAsia="Times New Roman" w:cs="Times New Roman"/>
          <w:szCs w:val="24"/>
        </w:rPr>
        <w:t xml:space="preserve"> στη λειτουργία του Κ</w:t>
      </w:r>
      <w:r w:rsidRPr="003963F3">
        <w:rPr>
          <w:rFonts w:eastAsia="Times New Roman" w:cs="Times New Roman"/>
          <w:szCs w:val="24"/>
        </w:rPr>
        <w:t>οινοβουλίου</w:t>
      </w:r>
      <w:r>
        <w:rPr>
          <w:rFonts w:eastAsia="Times New Roman" w:cs="Times New Roman"/>
          <w:szCs w:val="24"/>
        </w:rPr>
        <w:t xml:space="preserve">, με </w:t>
      </w:r>
      <w:r w:rsidRPr="003963F3">
        <w:rPr>
          <w:rFonts w:eastAsia="Times New Roman" w:cs="Times New Roman"/>
          <w:szCs w:val="24"/>
        </w:rPr>
        <w:t xml:space="preserve">συμπεριφορές που συνιστούν </w:t>
      </w:r>
      <w:r>
        <w:rPr>
          <w:rFonts w:eastAsia="Times New Roman" w:cs="Times New Roman"/>
          <w:szCs w:val="24"/>
        </w:rPr>
        <w:t xml:space="preserve">μορφές </w:t>
      </w:r>
      <w:r w:rsidRPr="003963F3">
        <w:rPr>
          <w:rFonts w:eastAsia="Times New Roman" w:cs="Times New Roman"/>
          <w:szCs w:val="24"/>
        </w:rPr>
        <w:t xml:space="preserve">και τύπους λειτουργίας </w:t>
      </w:r>
      <w:r>
        <w:rPr>
          <w:rFonts w:eastAsia="Times New Roman" w:cs="Times New Roman"/>
          <w:szCs w:val="24"/>
        </w:rPr>
        <w:t>άλλων</w:t>
      </w:r>
      <w:r w:rsidRPr="003963F3">
        <w:rPr>
          <w:rFonts w:eastAsia="Times New Roman" w:cs="Times New Roman"/>
          <w:szCs w:val="24"/>
        </w:rPr>
        <w:t xml:space="preserve"> καθεστώτων</w:t>
      </w:r>
      <w:r>
        <w:rPr>
          <w:rFonts w:eastAsia="Times New Roman" w:cs="Times New Roman"/>
          <w:szCs w:val="24"/>
        </w:rPr>
        <w:t>,</w:t>
      </w:r>
      <w:r w:rsidRPr="003963F3">
        <w:rPr>
          <w:rFonts w:eastAsia="Times New Roman" w:cs="Times New Roman"/>
          <w:szCs w:val="24"/>
        </w:rPr>
        <w:t xml:space="preserve"> όπως αυτό του </w:t>
      </w:r>
      <w:proofErr w:type="spellStart"/>
      <w:r>
        <w:rPr>
          <w:rFonts w:eastAsia="Times New Roman" w:cs="Times New Roman"/>
          <w:szCs w:val="24"/>
        </w:rPr>
        <w:t>Όρμπαν</w:t>
      </w:r>
      <w:proofErr w:type="spellEnd"/>
      <w:r>
        <w:rPr>
          <w:rFonts w:eastAsia="Times New Roman" w:cs="Times New Roman"/>
          <w:szCs w:val="24"/>
        </w:rPr>
        <w:t xml:space="preserve">. </w:t>
      </w:r>
    </w:p>
    <w:p w14:paraId="4BA0F70B"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Ο Πρόεδρος της Βουλής δεν είναι υφιστάμενος του </w:t>
      </w:r>
      <w:r w:rsidRPr="003963F3">
        <w:rPr>
          <w:rFonts w:eastAsia="Times New Roman" w:cs="Times New Roman"/>
          <w:szCs w:val="24"/>
        </w:rPr>
        <w:t>Πρωθυπουργού</w:t>
      </w:r>
      <w:r>
        <w:rPr>
          <w:rFonts w:eastAsia="Times New Roman" w:cs="Times New Roman"/>
          <w:szCs w:val="24"/>
        </w:rPr>
        <w:t xml:space="preserve"> για να του δίνει εντολές κ</w:t>
      </w:r>
      <w:r w:rsidRPr="003963F3">
        <w:rPr>
          <w:rFonts w:eastAsia="Times New Roman" w:cs="Times New Roman"/>
          <w:szCs w:val="24"/>
        </w:rPr>
        <w:t xml:space="preserve">αι </w:t>
      </w:r>
      <w:r>
        <w:rPr>
          <w:rFonts w:eastAsia="Times New Roman" w:cs="Times New Roman"/>
          <w:szCs w:val="24"/>
        </w:rPr>
        <w:t xml:space="preserve">το </w:t>
      </w:r>
      <w:r w:rsidRPr="003963F3">
        <w:rPr>
          <w:rFonts w:eastAsia="Times New Roman" w:cs="Times New Roman"/>
          <w:szCs w:val="24"/>
        </w:rPr>
        <w:t>τι θα πράξει</w:t>
      </w:r>
      <w:r>
        <w:rPr>
          <w:rFonts w:eastAsia="Times New Roman" w:cs="Times New Roman"/>
          <w:szCs w:val="24"/>
        </w:rPr>
        <w:t xml:space="preserve"> η</w:t>
      </w:r>
      <w:r w:rsidRPr="003963F3">
        <w:rPr>
          <w:rFonts w:eastAsia="Times New Roman" w:cs="Times New Roman"/>
          <w:szCs w:val="24"/>
        </w:rPr>
        <w:t xml:space="preserve"> Επιτροπή</w:t>
      </w:r>
      <w:r w:rsidRPr="003963F3">
        <w:rPr>
          <w:rFonts w:eastAsia="Times New Roman" w:cs="Times New Roman"/>
          <w:szCs w:val="24"/>
        </w:rPr>
        <w:t xml:space="preserve"> Κανονισμού </w:t>
      </w:r>
      <w:r>
        <w:rPr>
          <w:rFonts w:eastAsia="Times New Roman" w:cs="Times New Roman"/>
          <w:szCs w:val="24"/>
        </w:rPr>
        <w:t xml:space="preserve">και ο Πρόεδρος της Βουλής </w:t>
      </w:r>
      <w:r w:rsidRPr="003963F3">
        <w:rPr>
          <w:rFonts w:eastAsia="Times New Roman" w:cs="Times New Roman"/>
          <w:szCs w:val="24"/>
        </w:rPr>
        <w:t xml:space="preserve">δεν το </w:t>
      </w:r>
      <w:r>
        <w:rPr>
          <w:rFonts w:eastAsia="Times New Roman" w:cs="Times New Roman"/>
          <w:szCs w:val="24"/>
        </w:rPr>
        <w:t xml:space="preserve">υποδεικνύει ο Πρωθυπουργός. Αυτή είναι η </w:t>
      </w:r>
      <w:r w:rsidRPr="003963F3">
        <w:rPr>
          <w:rFonts w:eastAsia="Times New Roman" w:cs="Times New Roman"/>
          <w:szCs w:val="24"/>
        </w:rPr>
        <w:t>διαφορά στο να εφαρμόζουμε τον Κανονισμό</w:t>
      </w:r>
      <w:r>
        <w:rPr>
          <w:rFonts w:eastAsia="Times New Roman" w:cs="Times New Roman"/>
          <w:szCs w:val="24"/>
        </w:rPr>
        <w:t>,</w:t>
      </w:r>
      <w:r w:rsidRPr="003963F3">
        <w:rPr>
          <w:rFonts w:eastAsia="Times New Roman" w:cs="Times New Roman"/>
          <w:szCs w:val="24"/>
        </w:rPr>
        <w:t xml:space="preserve"> στο </w:t>
      </w:r>
      <w:r>
        <w:rPr>
          <w:rFonts w:eastAsia="Times New Roman" w:cs="Times New Roman"/>
          <w:szCs w:val="24"/>
        </w:rPr>
        <w:t xml:space="preserve">να εφαρμόζουμε </w:t>
      </w:r>
      <w:r w:rsidRPr="003963F3">
        <w:rPr>
          <w:rFonts w:eastAsia="Times New Roman" w:cs="Times New Roman"/>
          <w:szCs w:val="24"/>
        </w:rPr>
        <w:t>το Σύνταγμα</w:t>
      </w:r>
      <w:r>
        <w:rPr>
          <w:rFonts w:eastAsia="Times New Roman" w:cs="Times New Roman"/>
          <w:szCs w:val="24"/>
        </w:rPr>
        <w:t>.</w:t>
      </w:r>
      <w:r w:rsidRPr="003963F3">
        <w:rPr>
          <w:rFonts w:eastAsia="Times New Roman" w:cs="Times New Roman"/>
          <w:szCs w:val="24"/>
        </w:rPr>
        <w:t xml:space="preserve"> </w:t>
      </w:r>
      <w:r>
        <w:rPr>
          <w:rFonts w:eastAsia="Times New Roman" w:cs="Times New Roman"/>
          <w:szCs w:val="24"/>
        </w:rPr>
        <w:t>Η</w:t>
      </w:r>
      <w:r w:rsidRPr="003963F3">
        <w:rPr>
          <w:rFonts w:eastAsia="Times New Roman" w:cs="Times New Roman"/>
          <w:szCs w:val="24"/>
        </w:rPr>
        <w:t xml:space="preserve"> διαφορά</w:t>
      </w:r>
      <w:r>
        <w:rPr>
          <w:rFonts w:eastAsia="Times New Roman" w:cs="Times New Roman"/>
          <w:szCs w:val="24"/>
        </w:rPr>
        <w:t xml:space="preserve"> είναι πως όταν υποδεικνύει, </w:t>
      </w:r>
      <w:r w:rsidRPr="003963F3">
        <w:rPr>
          <w:rFonts w:eastAsia="Times New Roman" w:cs="Times New Roman"/>
          <w:szCs w:val="24"/>
        </w:rPr>
        <w:t>αν θέλετε</w:t>
      </w:r>
      <w:r>
        <w:rPr>
          <w:rFonts w:eastAsia="Times New Roman" w:cs="Times New Roman"/>
          <w:szCs w:val="24"/>
        </w:rPr>
        <w:t xml:space="preserve">, με άκομψο </w:t>
      </w:r>
      <w:r w:rsidRPr="003963F3">
        <w:rPr>
          <w:rFonts w:eastAsia="Times New Roman" w:cs="Times New Roman"/>
          <w:szCs w:val="24"/>
        </w:rPr>
        <w:t xml:space="preserve">τρόπο </w:t>
      </w:r>
      <w:r>
        <w:rPr>
          <w:rFonts w:eastAsia="Times New Roman" w:cs="Times New Roman"/>
          <w:szCs w:val="24"/>
        </w:rPr>
        <w:t xml:space="preserve">ή </w:t>
      </w:r>
      <w:r w:rsidRPr="003963F3">
        <w:rPr>
          <w:rFonts w:eastAsia="Times New Roman" w:cs="Times New Roman"/>
          <w:szCs w:val="24"/>
        </w:rPr>
        <w:t xml:space="preserve">όταν προσπαθεί να υποδείξει ο Πρωθυπουργός τι θα κάνει η Επιτροπή Κανονισμού </w:t>
      </w:r>
      <w:r>
        <w:rPr>
          <w:rFonts w:eastAsia="Times New Roman" w:cs="Times New Roman"/>
          <w:szCs w:val="24"/>
        </w:rPr>
        <w:t xml:space="preserve">ή </w:t>
      </w:r>
      <w:r w:rsidRPr="003963F3">
        <w:rPr>
          <w:rFonts w:eastAsia="Times New Roman" w:cs="Times New Roman"/>
          <w:szCs w:val="24"/>
        </w:rPr>
        <w:t>ο Πρόεδρος της Βουλής</w:t>
      </w:r>
      <w:r>
        <w:rPr>
          <w:rFonts w:eastAsia="Times New Roman" w:cs="Times New Roman"/>
          <w:szCs w:val="24"/>
        </w:rPr>
        <w:t>,</w:t>
      </w:r>
      <w:r w:rsidRPr="003963F3">
        <w:rPr>
          <w:rFonts w:eastAsia="Times New Roman" w:cs="Times New Roman"/>
          <w:szCs w:val="24"/>
        </w:rPr>
        <w:t xml:space="preserve"> θα πρέπει να του λέμε ότι απλά δεν έχει το δικαίωμα</w:t>
      </w:r>
      <w:r>
        <w:rPr>
          <w:rFonts w:eastAsia="Times New Roman" w:cs="Times New Roman"/>
          <w:szCs w:val="24"/>
        </w:rPr>
        <w:t>,</w:t>
      </w:r>
      <w:r w:rsidRPr="003963F3">
        <w:rPr>
          <w:rFonts w:eastAsia="Times New Roman" w:cs="Times New Roman"/>
          <w:szCs w:val="24"/>
        </w:rPr>
        <w:t xml:space="preserve"> </w:t>
      </w:r>
      <w:r>
        <w:rPr>
          <w:rFonts w:eastAsia="Times New Roman" w:cs="Times New Roman"/>
          <w:szCs w:val="24"/>
        </w:rPr>
        <w:t>τελεία και να το συζητάμε</w:t>
      </w:r>
      <w:r w:rsidRPr="003963F3">
        <w:rPr>
          <w:rFonts w:eastAsia="Times New Roman" w:cs="Times New Roman"/>
          <w:szCs w:val="24"/>
        </w:rPr>
        <w:t xml:space="preserve"> μεταξύ </w:t>
      </w:r>
      <w:r>
        <w:rPr>
          <w:rFonts w:eastAsia="Times New Roman" w:cs="Times New Roman"/>
          <w:szCs w:val="24"/>
        </w:rPr>
        <w:t>μας.</w:t>
      </w:r>
      <w:r w:rsidRPr="003963F3">
        <w:rPr>
          <w:rFonts w:eastAsia="Times New Roman" w:cs="Times New Roman"/>
          <w:szCs w:val="24"/>
        </w:rPr>
        <w:t xml:space="preserve"> </w:t>
      </w:r>
    </w:p>
    <w:p w14:paraId="4BA0F70C"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Το πλέον </w:t>
      </w:r>
      <w:proofErr w:type="spellStart"/>
      <w:r>
        <w:rPr>
          <w:rFonts w:eastAsia="Times New Roman" w:cs="Times New Roman"/>
          <w:szCs w:val="24"/>
        </w:rPr>
        <w:t>αντι</w:t>
      </w:r>
      <w:r w:rsidRPr="003963F3">
        <w:rPr>
          <w:rFonts w:eastAsia="Times New Roman" w:cs="Times New Roman"/>
          <w:szCs w:val="24"/>
        </w:rPr>
        <w:t>θεσμικό</w:t>
      </w:r>
      <w:proofErr w:type="spellEnd"/>
      <w:r w:rsidRPr="003963F3">
        <w:rPr>
          <w:rFonts w:eastAsia="Times New Roman" w:cs="Times New Roman"/>
          <w:szCs w:val="24"/>
        </w:rPr>
        <w:t xml:space="preserve"> </w:t>
      </w:r>
      <w:r>
        <w:rPr>
          <w:rFonts w:eastAsia="Times New Roman" w:cs="Times New Roman"/>
          <w:szCs w:val="24"/>
        </w:rPr>
        <w:t>ατόπημα</w:t>
      </w:r>
      <w:r w:rsidRPr="003963F3">
        <w:rPr>
          <w:rFonts w:eastAsia="Times New Roman" w:cs="Times New Roman"/>
          <w:szCs w:val="24"/>
        </w:rPr>
        <w:t xml:space="preserve"> της επιστολής του Πρωθυπουργού</w:t>
      </w:r>
      <w:r>
        <w:rPr>
          <w:rFonts w:eastAsia="Times New Roman" w:cs="Times New Roman"/>
          <w:szCs w:val="24"/>
        </w:rPr>
        <w:t xml:space="preserve"> εί</w:t>
      </w:r>
      <w:r>
        <w:rPr>
          <w:rFonts w:eastAsia="Times New Roman" w:cs="Times New Roman"/>
          <w:szCs w:val="24"/>
        </w:rPr>
        <w:t>ναι η εντολή του κ.</w:t>
      </w:r>
      <w:r w:rsidRPr="003963F3">
        <w:rPr>
          <w:rFonts w:eastAsia="Times New Roman" w:cs="Times New Roman"/>
          <w:szCs w:val="24"/>
        </w:rPr>
        <w:t xml:space="preserve"> Τσίπρα ότι </w:t>
      </w:r>
      <w:r>
        <w:rPr>
          <w:rFonts w:eastAsia="Times New Roman" w:cs="Times New Roman"/>
          <w:szCs w:val="24"/>
        </w:rPr>
        <w:t>«</w:t>
      </w:r>
      <w:r>
        <w:rPr>
          <w:rFonts w:eastAsia="Times New Roman" w:cs="Times New Roman"/>
          <w:szCs w:val="24"/>
        </w:rPr>
        <w:t>γι</w:t>
      </w:r>
      <w:r w:rsidRPr="003963F3">
        <w:rPr>
          <w:rFonts w:eastAsia="Times New Roman" w:cs="Times New Roman"/>
          <w:szCs w:val="24"/>
        </w:rPr>
        <w:t xml:space="preserve">α κάθε </w:t>
      </w:r>
      <w:r>
        <w:rPr>
          <w:rFonts w:eastAsia="Times New Roman" w:cs="Times New Roman"/>
          <w:szCs w:val="24"/>
        </w:rPr>
        <w:t>αμφισημία που ενδεχομένως</w:t>
      </w:r>
      <w:r w:rsidRPr="003963F3">
        <w:rPr>
          <w:rFonts w:eastAsia="Times New Roman" w:cs="Times New Roman"/>
          <w:szCs w:val="24"/>
        </w:rPr>
        <w:t xml:space="preserve"> </w:t>
      </w:r>
      <w:r>
        <w:rPr>
          <w:rFonts w:eastAsia="Times New Roman" w:cs="Times New Roman"/>
          <w:szCs w:val="24"/>
        </w:rPr>
        <w:t>υπάρχει στον Κανονισμό, π</w:t>
      </w:r>
      <w:r w:rsidRPr="003963F3">
        <w:rPr>
          <w:rFonts w:eastAsia="Times New Roman" w:cs="Times New Roman"/>
          <w:szCs w:val="24"/>
        </w:rPr>
        <w:t xml:space="preserve">αρακαλώ όπως </w:t>
      </w:r>
      <w:r>
        <w:rPr>
          <w:rFonts w:eastAsia="Times New Roman" w:cs="Times New Roman"/>
          <w:szCs w:val="24"/>
        </w:rPr>
        <w:lastRenderedPageBreak/>
        <w:t>προστρέξετε</w:t>
      </w:r>
      <w:r w:rsidRPr="003963F3">
        <w:rPr>
          <w:rFonts w:eastAsia="Times New Roman" w:cs="Times New Roman"/>
          <w:szCs w:val="24"/>
        </w:rPr>
        <w:t xml:space="preserve"> στη </w:t>
      </w:r>
      <w:r>
        <w:rPr>
          <w:rFonts w:eastAsia="Times New Roman" w:cs="Times New Roman"/>
          <w:szCs w:val="24"/>
        </w:rPr>
        <w:t xml:space="preserve">γνώμη </w:t>
      </w:r>
      <w:r w:rsidRPr="003963F3">
        <w:rPr>
          <w:rFonts w:eastAsia="Times New Roman" w:cs="Times New Roman"/>
          <w:szCs w:val="24"/>
        </w:rPr>
        <w:t>του Επιστημονικού Συμβουλίου της Βουλής</w:t>
      </w:r>
      <w:r>
        <w:rPr>
          <w:rFonts w:eastAsia="Times New Roman" w:cs="Times New Roman"/>
          <w:szCs w:val="24"/>
        </w:rPr>
        <w:t>».</w:t>
      </w:r>
      <w:r w:rsidRPr="003963F3">
        <w:rPr>
          <w:rFonts w:eastAsia="Times New Roman" w:cs="Times New Roman"/>
          <w:szCs w:val="24"/>
        </w:rPr>
        <w:t xml:space="preserve"> Παρά</w:t>
      </w:r>
      <w:r>
        <w:rPr>
          <w:rFonts w:eastAsia="Times New Roman" w:cs="Times New Roman"/>
          <w:szCs w:val="24"/>
        </w:rPr>
        <w:t xml:space="preserve"> τις ενστάσεις μας χθες, </w:t>
      </w:r>
      <w:r w:rsidRPr="003963F3">
        <w:rPr>
          <w:rFonts w:eastAsia="Times New Roman" w:cs="Times New Roman"/>
          <w:szCs w:val="24"/>
        </w:rPr>
        <w:t>ο Πρόεδρος της Βουλής προσέτρεξε άμεσα να εκτελέσει την επ</w:t>
      </w:r>
      <w:r w:rsidRPr="003963F3">
        <w:rPr>
          <w:rFonts w:eastAsia="Times New Roman" w:cs="Times New Roman"/>
          <w:szCs w:val="24"/>
        </w:rPr>
        <w:t xml:space="preserve">ιθυμία του </w:t>
      </w:r>
      <w:r>
        <w:rPr>
          <w:rFonts w:eastAsia="Times New Roman" w:cs="Times New Roman"/>
          <w:szCs w:val="24"/>
        </w:rPr>
        <w:t xml:space="preserve">Πρωθυπουργού, εκθέτοντας </w:t>
      </w:r>
      <w:r w:rsidRPr="003963F3">
        <w:rPr>
          <w:rFonts w:eastAsia="Times New Roman" w:cs="Times New Roman"/>
          <w:szCs w:val="24"/>
        </w:rPr>
        <w:t>όχι</w:t>
      </w:r>
      <w:r>
        <w:rPr>
          <w:rFonts w:eastAsia="Times New Roman" w:cs="Times New Roman"/>
          <w:szCs w:val="24"/>
        </w:rPr>
        <w:t>,</w:t>
      </w:r>
      <w:r w:rsidRPr="003963F3">
        <w:rPr>
          <w:rFonts w:eastAsia="Times New Roman" w:cs="Times New Roman"/>
          <w:szCs w:val="24"/>
        </w:rPr>
        <w:t xml:space="preserve"> όπως είπα</w:t>
      </w:r>
      <w:r>
        <w:rPr>
          <w:rFonts w:eastAsia="Times New Roman" w:cs="Times New Roman"/>
          <w:szCs w:val="24"/>
        </w:rPr>
        <w:t>,</w:t>
      </w:r>
      <w:r w:rsidRPr="003963F3">
        <w:rPr>
          <w:rFonts w:eastAsia="Times New Roman" w:cs="Times New Roman"/>
          <w:szCs w:val="24"/>
        </w:rPr>
        <w:t xml:space="preserve"> την πολιτική του υπόσταση</w:t>
      </w:r>
      <w:r>
        <w:rPr>
          <w:rFonts w:eastAsia="Times New Roman" w:cs="Times New Roman"/>
          <w:szCs w:val="24"/>
        </w:rPr>
        <w:t>, αλλά τον</w:t>
      </w:r>
      <w:r w:rsidRPr="003963F3">
        <w:rPr>
          <w:rFonts w:eastAsia="Times New Roman" w:cs="Times New Roman"/>
          <w:szCs w:val="24"/>
        </w:rPr>
        <w:t xml:space="preserve"> θεσμικό του ρόλο</w:t>
      </w:r>
      <w:r>
        <w:rPr>
          <w:rFonts w:eastAsia="Times New Roman" w:cs="Times New Roman"/>
          <w:szCs w:val="24"/>
        </w:rPr>
        <w:t>.</w:t>
      </w:r>
      <w:r w:rsidRPr="003963F3">
        <w:rPr>
          <w:rFonts w:eastAsia="Times New Roman" w:cs="Times New Roman"/>
          <w:szCs w:val="24"/>
        </w:rPr>
        <w:t xml:space="preserve"> </w:t>
      </w:r>
    </w:p>
    <w:p w14:paraId="4BA0F70D" w14:textId="77777777" w:rsidR="00200ACA" w:rsidRDefault="00B07EC3">
      <w:pPr>
        <w:spacing w:line="600" w:lineRule="auto"/>
        <w:ind w:firstLine="720"/>
        <w:jc w:val="both"/>
        <w:rPr>
          <w:rFonts w:eastAsia="Times New Roman" w:cs="Times New Roman"/>
          <w:szCs w:val="24"/>
        </w:rPr>
      </w:pPr>
      <w:r w:rsidRPr="003963F3">
        <w:rPr>
          <w:rFonts w:eastAsia="Times New Roman" w:cs="Times New Roman"/>
          <w:szCs w:val="24"/>
        </w:rPr>
        <w:t xml:space="preserve">Αυτά είναι τα συμπτώματα ενός </w:t>
      </w:r>
      <w:r>
        <w:rPr>
          <w:rFonts w:eastAsia="Times New Roman" w:cs="Times New Roman"/>
          <w:szCs w:val="24"/>
        </w:rPr>
        <w:t>ευτελισμού των κοινοβουλευτικών θ</w:t>
      </w:r>
      <w:r w:rsidRPr="003963F3">
        <w:rPr>
          <w:rFonts w:eastAsia="Times New Roman" w:cs="Times New Roman"/>
          <w:szCs w:val="24"/>
        </w:rPr>
        <w:t>εσμών</w:t>
      </w:r>
      <w:r>
        <w:rPr>
          <w:rFonts w:eastAsia="Times New Roman" w:cs="Times New Roman"/>
          <w:szCs w:val="24"/>
        </w:rPr>
        <w:t>,</w:t>
      </w:r>
      <w:r w:rsidRPr="003963F3">
        <w:rPr>
          <w:rFonts w:eastAsia="Times New Roman" w:cs="Times New Roman"/>
          <w:szCs w:val="24"/>
        </w:rPr>
        <w:t xml:space="preserve"> της παρακμής </w:t>
      </w:r>
      <w:r>
        <w:rPr>
          <w:rFonts w:eastAsia="Times New Roman" w:cs="Times New Roman"/>
          <w:szCs w:val="24"/>
        </w:rPr>
        <w:t>μιας κολοβής πλειοψηφίας,</w:t>
      </w:r>
      <w:r w:rsidRPr="003963F3">
        <w:rPr>
          <w:rFonts w:eastAsia="Times New Roman" w:cs="Times New Roman"/>
          <w:szCs w:val="24"/>
        </w:rPr>
        <w:t xml:space="preserve"> που πλέον α</w:t>
      </w:r>
      <w:r>
        <w:rPr>
          <w:rFonts w:eastAsia="Times New Roman" w:cs="Times New Roman"/>
          <w:szCs w:val="24"/>
        </w:rPr>
        <w:t>πολαμβάνει τη δέσμευση των έξ</w:t>
      </w:r>
      <w:r>
        <w:rPr>
          <w:rFonts w:eastAsia="Times New Roman" w:cs="Times New Roman"/>
          <w:szCs w:val="24"/>
        </w:rPr>
        <w:t>ι Β</w:t>
      </w:r>
      <w:r w:rsidRPr="003963F3">
        <w:rPr>
          <w:rFonts w:eastAsia="Times New Roman" w:cs="Times New Roman"/>
          <w:szCs w:val="24"/>
        </w:rPr>
        <w:t>ουλευτών</w:t>
      </w:r>
      <w:r>
        <w:rPr>
          <w:rFonts w:eastAsia="Times New Roman" w:cs="Times New Roman"/>
          <w:szCs w:val="24"/>
        </w:rPr>
        <w:t xml:space="preserve"> ότι θα ψηφίζουν, ανεξαρτήτω</w:t>
      </w:r>
      <w:r w:rsidRPr="003963F3">
        <w:rPr>
          <w:rFonts w:eastAsia="Times New Roman" w:cs="Times New Roman"/>
          <w:szCs w:val="24"/>
        </w:rPr>
        <w:t xml:space="preserve">ς </w:t>
      </w:r>
      <w:r>
        <w:rPr>
          <w:rFonts w:eastAsia="Times New Roman" w:cs="Times New Roman"/>
          <w:szCs w:val="24"/>
        </w:rPr>
        <w:t>περιεχομένου,</w:t>
      </w:r>
      <w:r w:rsidRPr="003963F3">
        <w:rPr>
          <w:rFonts w:eastAsia="Times New Roman" w:cs="Times New Roman"/>
          <w:szCs w:val="24"/>
        </w:rPr>
        <w:t xml:space="preserve"> οποιοδήποτε νομοσχέδιο </w:t>
      </w:r>
      <w:r>
        <w:rPr>
          <w:rFonts w:eastAsia="Times New Roman" w:cs="Times New Roman"/>
          <w:szCs w:val="24"/>
        </w:rPr>
        <w:t xml:space="preserve">φέρει ο </w:t>
      </w:r>
      <w:r w:rsidRPr="003963F3">
        <w:rPr>
          <w:rFonts w:eastAsia="Times New Roman" w:cs="Times New Roman"/>
          <w:szCs w:val="24"/>
        </w:rPr>
        <w:t>ΣΥΡΙΖΑ.</w:t>
      </w:r>
    </w:p>
    <w:p w14:paraId="4BA0F70E" w14:textId="77777777" w:rsidR="00200ACA" w:rsidRDefault="00B07EC3">
      <w:pPr>
        <w:tabs>
          <w:tab w:val="left" w:pos="0"/>
        </w:tabs>
        <w:spacing w:line="600" w:lineRule="auto"/>
        <w:ind w:firstLine="720"/>
        <w:jc w:val="both"/>
        <w:rPr>
          <w:rFonts w:eastAsia="Times New Roman"/>
          <w:color w:val="202124"/>
          <w:szCs w:val="24"/>
        </w:rPr>
      </w:pPr>
      <w:r>
        <w:rPr>
          <w:rFonts w:eastAsia="Times New Roman"/>
          <w:color w:val="202124"/>
          <w:szCs w:val="24"/>
        </w:rPr>
        <w:t xml:space="preserve">Αυτό δεν είναι λειτουργία του Κοινοβουλίου. Δεν είναι μόνο ευτελισμός των κοινοβουλευτικών θεσμών. Είναι πολιτική συναλλαγή μεταξύ ορισμένων υπουργικών θώκων ή </w:t>
      </w:r>
      <w:r w:rsidRPr="00B561B2">
        <w:rPr>
          <w:rFonts w:eastAsia="Times New Roman"/>
          <w:color w:val="202124"/>
          <w:szCs w:val="24"/>
        </w:rPr>
        <w:t>-</w:t>
      </w:r>
      <w:r>
        <w:rPr>
          <w:rFonts w:eastAsia="Times New Roman"/>
          <w:color w:val="202124"/>
          <w:szCs w:val="24"/>
        </w:rPr>
        <w:t>τ</w:t>
      </w:r>
      <w:r>
        <w:rPr>
          <w:rFonts w:eastAsia="Times New Roman"/>
          <w:color w:val="202124"/>
          <w:szCs w:val="24"/>
        </w:rPr>
        <w:t>ο πρωτοφανές</w:t>
      </w:r>
      <w:r w:rsidRPr="00B561B2">
        <w:rPr>
          <w:rFonts w:eastAsia="Times New Roman"/>
          <w:color w:val="202124"/>
          <w:szCs w:val="24"/>
        </w:rPr>
        <w:t>-</w:t>
      </w:r>
      <w:r>
        <w:rPr>
          <w:rFonts w:eastAsia="Times New Roman"/>
          <w:color w:val="202124"/>
          <w:szCs w:val="24"/>
        </w:rPr>
        <w:t xml:space="preserve"> μια </w:t>
      </w:r>
      <w:proofErr w:type="spellStart"/>
      <w:r>
        <w:rPr>
          <w:rFonts w:eastAsia="Times New Roman"/>
          <w:color w:val="202124"/>
          <w:szCs w:val="24"/>
        </w:rPr>
        <w:t>περατζάδα</w:t>
      </w:r>
      <w:proofErr w:type="spellEnd"/>
      <w:r>
        <w:rPr>
          <w:rFonts w:eastAsia="Times New Roman"/>
          <w:color w:val="202124"/>
          <w:szCs w:val="24"/>
        </w:rPr>
        <w:t xml:space="preserve"> μεταξύ </w:t>
      </w:r>
      <w:r>
        <w:rPr>
          <w:rFonts w:eastAsia="Times New Roman"/>
          <w:color w:val="202124"/>
          <w:szCs w:val="24"/>
        </w:rPr>
        <w:t>Κ</w:t>
      </w:r>
      <w:r>
        <w:rPr>
          <w:rFonts w:eastAsia="Times New Roman"/>
          <w:color w:val="202124"/>
          <w:szCs w:val="24"/>
        </w:rPr>
        <w:t xml:space="preserve">οινοβουλευτικών </w:t>
      </w:r>
      <w:r>
        <w:rPr>
          <w:rFonts w:eastAsia="Times New Roman"/>
          <w:color w:val="202124"/>
          <w:szCs w:val="24"/>
        </w:rPr>
        <w:t>Ο</w:t>
      </w:r>
      <w:r>
        <w:rPr>
          <w:rFonts w:eastAsia="Times New Roman"/>
          <w:color w:val="202124"/>
          <w:szCs w:val="24"/>
        </w:rPr>
        <w:t xml:space="preserve">μάδων, που μέλη μιας </w:t>
      </w:r>
      <w:r>
        <w:rPr>
          <w:rFonts w:eastAsia="Times New Roman"/>
          <w:color w:val="202124"/>
          <w:szCs w:val="24"/>
        </w:rPr>
        <w:t>Κ</w:t>
      </w:r>
      <w:r>
        <w:rPr>
          <w:rFonts w:eastAsia="Times New Roman"/>
          <w:color w:val="202124"/>
          <w:szCs w:val="24"/>
        </w:rPr>
        <w:t xml:space="preserve">οινοβουλευτικής </w:t>
      </w:r>
      <w:r>
        <w:rPr>
          <w:rFonts w:eastAsia="Times New Roman"/>
          <w:color w:val="202124"/>
          <w:szCs w:val="24"/>
        </w:rPr>
        <w:t>Ο</w:t>
      </w:r>
      <w:r>
        <w:rPr>
          <w:rFonts w:eastAsia="Times New Roman"/>
          <w:color w:val="202124"/>
          <w:szCs w:val="24"/>
        </w:rPr>
        <w:t xml:space="preserve">μάδας που είναι στην Αντιπολίτευση, συμπολιτεύονται για να στηρίξουν την Κυβέρνηση σε ορισμένα νομοσχέδια που θα τους έχει ανάγκη. </w:t>
      </w:r>
    </w:p>
    <w:p w14:paraId="4BA0F70F" w14:textId="77777777" w:rsidR="00200ACA" w:rsidRDefault="00B07EC3">
      <w:pPr>
        <w:tabs>
          <w:tab w:val="left" w:pos="0"/>
        </w:tabs>
        <w:spacing w:line="600" w:lineRule="auto"/>
        <w:ind w:firstLine="720"/>
        <w:jc w:val="both"/>
        <w:rPr>
          <w:rFonts w:eastAsia="Times New Roman"/>
          <w:color w:val="202124"/>
          <w:szCs w:val="24"/>
        </w:rPr>
      </w:pPr>
      <w:r>
        <w:rPr>
          <w:rFonts w:eastAsia="Times New Roman"/>
          <w:color w:val="202124"/>
          <w:szCs w:val="24"/>
        </w:rPr>
        <w:lastRenderedPageBreak/>
        <w:t xml:space="preserve">Η χώρα δεν αξίζει τέτοια </w:t>
      </w:r>
      <w:r>
        <w:rPr>
          <w:rFonts w:eastAsia="Times New Roman"/>
          <w:color w:val="202124"/>
          <w:szCs w:val="24"/>
        </w:rPr>
        <w:t xml:space="preserve">παρακμή! Το χειρότερο είναι ότι οι πολίτες που βλέπουν αυτά αυτή την περίοδο στη Βουλή, με τους διερχόμενους Βουλευτές από την Αντιπολίτευση στη Συμπολίτευση, με την πολιτική συναλλαγή, με τη </w:t>
      </w:r>
      <w:proofErr w:type="spellStart"/>
      <w:r>
        <w:rPr>
          <w:rFonts w:eastAsia="Times New Roman"/>
          <w:color w:val="202124"/>
          <w:szCs w:val="24"/>
        </w:rPr>
        <w:t>διακράτηση</w:t>
      </w:r>
      <w:proofErr w:type="spellEnd"/>
      <w:r>
        <w:rPr>
          <w:rFonts w:eastAsia="Times New Roman"/>
          <w:color w:val="202124"/>
          <w:szCs w:val="24"/>
        </w:rPr>
        <w:t xml:space="preserve"> υπουργικών θώκων, τι σκέφτονται; Αποστρέφονται το πολ</w:t>
      </w:r>
      <w:r>
        <w:rPr>
          <w:rFonts w:eastAsia="Times New Roman"/>
          <w:color w:val="202124"/>
          <w:szCs w:val="24"/>
        </w:rPr>
        <w:t>ιτικό σύστημα και αυτή τη λειτουργία του Κοινοβουλίου.</w:t>
      </w:r>
    </w:p>
    <w:p w14:paraId="4BA0F710" w14:textId="77777777" w:rsidR="00200ACA" w:rsidRDefault="00B07EC3">
      <w:pPr>
        <w:tabs>
          <w:tab w:val="left" w:pos="0"/>
        </w:tabs>
        <w:spacing w:line="600" w:lineRule="auto"/>
        <w:ind w:firstLine="720"/>
        <w:jc w:val="both"/>
        <w:rPr>
          <w:rFonts w:eastAsia="Times New Roman"/>
          <w:color w:val="202124"/>
          <w:szCs w:val="24"/>
        </w:rPr>
      </w:pPr>
      <w:r>
        <w:rPr>
          <w:rFonts w:eastAsia="Times New Roman"/>
          <w:color w:val="202124"/>
          <w:szCs w:val="24"/>
        </w:rPr>
        <w:t xml:space="preserve">Από την παρακμιακή αυτή πολιτική συμπεριφορά, κυρίες και κύριοι Βουλευτές, χάνει η </w:t>
      </w:r>
      <w:r>
        <w:rPr>
          <w:rFonts w:eastAsia="Times New Roman"/>
          <w:color w:val="202124"/>
          <w:szCs w:val="24"/>
        </w:rPr>
        <w:t>δ</w:t>
      </w:r>
      <w:r>
        <w:rPr>
          <w:rFonts w:eastAsia="Times New Roman"/>
          <w:color w:val="202124"/>
          <w:szCs w:val="24"/>
        </w:rPr>
        <w:t>ημοκρατία, κερδίζουν τα άκρα, επωφελείται και τροφοδοτείται η Χρυσή Αυγή. Εμείς αυτό θέλουμε να λάβει τέλος με τον μό</w:t>
      </w:r>
      <w:r>
        <w:rPr>
          <w:rFonts w:eastAsia="Times New Roman"/>
          <w:color w:val="202124"/>
          <w:szCs w:val="24"/>
        </w:rPr>
        <w:t xml:space="preserve">νο δημοκρατικό τρόπο που υπάρχει, δηλαδή τις εκλογές. </w:t>
      </w:r>
    </w:p>
    <w:p w14:paraId="4BA0F711" w14:textId="77777777" w:rsidR="00200ACA" w:rsidRDefault="00B07EC3">
      <w:pPr>
        <w:tabs>
          <w:tab w:val="left" w:pos="0"/>
        </w:tabs>
        <w:spacing w:line="600" w:lineRule="auto"/>
        <w:ind w:firstLine="720"/>
        <w:jc w:val="both"/>
        <w:rPr>
          <w:rFonts w:eastAsia="Times New Roman"/>
          <w:color w:val="202124"/>
          <w:szCs w:val="24"/>
        </w:rPr>
      </w:pPr>
      <w:r w:rsidRPr="005C2F6C">
        <w:rPr>
          <w:rFonts w:eastAsia="Times New Roman"/>
          <w:b/>
          <w:color w:val="202124"/>
          <w:szCs w:val="24"/>
        </w:rPr>
        <w:t>ΓΕΩΡΓΙΟΣ ΠΑΝΤΖΑΣ:</w:t>
      </w:r>
      <w:r>
        <w:rPr>
          <w:rFonts w:eastAsia="Times New Roman"/>
          <w:color w:val="202124"/>
          <w:szCs w:val="24"/>
        </w:rPr>
        <w:t xml:space="preserve"> Τον Οκτώβριο.</w:t>
      </w:r>
    </w:p>
    <w:p w14:paraId="4BA0F712" w14:textId="77777777" w:rsidR="00200ACA" w:rsidRDefault="00B07EC3">
      <w:pPr>
        <w:tabs>
          <w:tab w:val="left" w:pos="0"/>
        </w:tabs>
        <w:spacing w:line="600" w:lineRule="auto"/>
        <w:ind w:firstLine="720"/>
        <w:jc w:val="both"/>
        <w:rPr>
          <w:rFonts w:eastAsia="Times New Roman"/>
          <w:color w:val="202124"/>
          <w:szCs w:val="24"/>
        </w:rPr>
      </w:pPr>
      <w:r w:rsidRPr="005C2F6C">
        <w:rPr>
          <w:rFonts w:eastAsia="Times New Roman"/>
          <w:b/>
          <w:color w:val="202124"/>
          <w:szCs w:val="24"/>
        </w:rPr>
        <w:t>ΘΕΟΔΩΡΟΣ ΠΑΠΑΘΕΟΔΩΡΟ</w:t>
      </w:r>
      <w:r>
        <w:rPr>
          <w:rFonts w:eastAsia="Times New Roman"/>
          <w:b/>
          <w:color w:val="202124"/>
          <w:szCs w:val="24"/>
        </w:rPr>
        <w:t>Υ</w:t>
      </w:r>
      <w:r w:rsidRPr="005C2F6C">
        <w:rPr>
          <w:rFonts w:eastAsia="Times New Roman"/>
          <w:b/>
          <w:color w:val="202124"/>
          <w:szCs w:val="24"/>
        </w:rPr>
        <w:t>:</w:t>
      </w:r>
      <w:r>
        <w:rPr>
          <w:rFonts w:eastAsia="Times New Roman"/>
          <w:color w:val="202124"/>
          <w:szCs w:val="24"/>
        </w:rPr>
        <w:t xml:space="preserve"> Όποτε θέλετε. Ακριβώς αυτό θα σας έλεγα, ότι ο τερματισμός…</w:t>
      </w:r>
    </w:p>
    <w:p w14:paraId="4BA0F713" w14:textId="77777777" w:rsidR="00200ACA" w:rsidRDefault="00B07EC3">
      <w:pPr>
        <w:tabs>
          <w:tab w:val="left" w:pos="0"/>
        </w:tabs>
        <w:spacing w:line="600" w:lineRule="auto"/>
        <w:ind w:firstLine="720"/>
        <w:jc w:val="both"/>
        <w:rPr>
          <w:rFonts w:eastAsia="Times New Roman"/>
          <w:color w:val="202124"/>
          <w:szCs w:val="24"/>
        </w:rPr>
      </w:pPr>
      <w:r>
        <w:rPr>
          <w:rFonts w:eastAsia="Times New Roman"/>
          <w:b/>
          <w:color w:val="202124"/>
          <w:szCs w:val="24"/>
        </w:rPr>
        <w:t>ΓΕΩΡΓΙΟΣ ΠΑΝΤΖΑΣ:</w:t>
      </w:r>
      <w:r>
        <w:rPr>
          <w:rFonts w:eastAsia="Times New Roman"/>
          <w:color w:val="202124"/>
          <w:szCs w:val="24"/>
        </w:rPr>
        <w:t xml:space="preserve"> Με 5,5%...</w:t>
      </w:r>
    </w:p>
    <w:p w14:paraId="4BA0F714" w14:textId="77777777" w:rsidR="00200ACA" w:rsidRDefault="00B07EC3">
      <w:pPr>
        <w:tabs>
          <w:tab w:val="left" w:pos="0"/>
        </w:tabs>
        <w:spacing w:line="600" w:lineRule="auto"/>
        <w:ind w:firstLine="720"/>
        <w:jc w:val="both"/>
        <w:rPr>
          <w:rFonts w:eastAsia="Times New Roman"/>
          <w:color w:val="202124"/>
          <w:szCs w:val="24"/>
        </w:rPr>
      </w:pPr>
      <w:r>
        <w:rPr>
          <w:rFonts w:eastAsia="Times New Roman"/>
          <w:b/>
          <w:color w:val="202124"/>
          <w:szCs w:val="24"/>
        </w:rPr>
        <w:t xml:space="preserve">ΘΕΟΔΩΡΟΣ ΠΑΠΑΘΕΟΔΩΡΟΥ: </w:t>
      </w:r>
      <w:r>
        <w:rPr>
          <w:rFonts w:eastAsia="Times New Roman"/>
          <w:color w:val="202124"/>
          <w:szCs w:val="24"/>
        </w:rPr>
        <w:t>Ονειρεύεστε, κύριε συνάδελφε.</w:t>
      </w:r>
    </w:p>
    <w:p w14:paraId="4BA0F715" w14:textId="77777777" w:rsidR="00200ACA" w:rsidRDefault="00B07EC3">
      <w:pPr>
        <w:tabs>
          <w:tab w:val="left" w:pos="0"/>
        </w:tabs>
        <w:spacing w:line="600" w:lineRule="auto"/>
        <w:ind w:firstLine="720"/>
        <w:jc w:val="both"/>
        <w:rPr>
          <w:rFonts w:eastAsia="Times New Roman"/>
          <w:color w:val="202124"/>
          <w:szCs w:val="24"/>
        </w:rPr>
      </w:pPr>
      <w:r>
        <w:rPr>
          <w:rFonts w:eastAsia="Times New Roman"/>
          <w:color w:val="202124"/>
          <w:szCs w:val="24"/>
        </w:rPr>
        <w:lastRenderedPageBreak/>
        <w:t>Ο τε</w:t>
      </w:r>
      <w:r>
        <w:rPr>
          <w:rFonts w:eastAsia="Times New Roman"/>
          <w:color w:val="202124"/>
          <w:szCs w:val="24"/>
        </w:rPr>
        <w:t xml:space="preserve">ρματισμός του καθεστωτικού και του κυνικού τρόπου άσκησης της εξουσίας είναι διέξοδος για τη </w:t>
      </w:r>
      <w:r>
        <w:rPr>
          <w:rFonts w:eastAsia="Times New Roman"/>
          <w:color w:val="202124"/>
          <w:szCs w:val="24"/>
        </w:rPr>
        <w:t>δ</w:t>
      </w:r>
      <w:r>
        <w:rPr>
          <w:rFonts w:eastAsia="Times New Roman"/>
          <w:color w:val="202124"/>
          <w:szCs w:val="24"/>
        </w:rPr>
        <w:t xml:space="preserve">ημοκρατία. Οπότε και να τις κάνετε τις εκλογές, θα τις χάσετε. Θέλετε τον Οκτώβριο; Τον Οκτώβριο. Θέλετε τον Μάιο; Τον Μάιο. Όποτε θέλετε, αρκεί να μη συνεχίσετε </w:t>
      </w:r>
      <w:r>
        <w:rPr>
          <w:rFonts w:eastAsia="Times New Roman"/>
          <w:color w:val="202124"/>
          <w:szCs w:val="24"/>
        </w:rPr>
        <w:t>αυτή τη λειτουργία του Κοινοβουλίου.</w:t>
      </w:r>
    </w:p>
    <w:p w14:paraId="4BA0F716" w14:textId="77777777" w:rsidR="00200ACA" w:rsidRDefault="00B07EC3">
      <w:pPr>
        <w:tabs>
          <w:tab w:val="left" w:pos="0"/>
        </w:tabs>
        <w:spacing w:line="600" w:lineRule="auto"/>
        <w:ind w:firstLine="720"/>
        <w:jc w:val="both"/>
        <w:rPr>
          <w:rFonts w:eastAsia="Times New Roman"/>
          <w:color w:val="202124"/>
          <w:szCs w:val="24"/>
        </w:rPr>
      </w:pPr>
      <w:r>
        <w:rPr>
          <w:rFonts w:eastAsia="Times New Roman"/>
          <w:color w:val="202124"/>
          <w:szCs w:val="24"/>
        </w:rPr>
        <w:t>Αυτό βλέπουν οι πολίτες, αυτό αποστρέφονται και, πάνω από όλα, αυτό κατηγορούν. Αυτό που τους λέμε είναι ότι δεν ευθυνόμαστε όλοι για αυτό το οποίο έχετε κατασκευάσει ως πολιτική ζωή του τόπου.</w:t>
      </w:r>
    </w:p>
    <w:p w14:paraId="4BA0F717" w14:textId="77777777" w:rsidR="00200ACA" w:rsidRDefault="00B07EC3">
      <w:pPr>
        <w:tabs>
          <w:tab w:val="left" w:pos="0"/>
        </w:tabs>
        <w:spacing w:line="600" w:lineRule="auto"/>
        <w:ind w:firstLine="720"/>
        <w:jc w:val="both"/>
        <w:rPr>
          <w:rFonts w:eastAsia="Times New Roman"/>
          <w:color w:val="202124"/>
          <w:szCs w:val="24"/>
        </w:rPr>
      </w:pPr>
      <w:r>
        <w:rPr>
          <w:rFonts w:eastAsia="Times New Roman"/>
          <w:color w:val="202124"/>
          <w:szCs w:val="24"/>
        </w:rPr>
        <w:t xml:space="preserve">Στα λίγα λεπτά που μου </w:t>
      </w:r>
      <w:r>
        <w:rPr>
          <w:rFonts w:eastAsia="Times New Roman"/>
          <w:color w:val="202124"/>
          <w:szCs w:val="24"/>
        </w:rPr>
        <w:t>μένουν, θα μιλήσω επί του Κανονισμού, μιας και θα πρέπει να συζητήσουμε για αυτά τα οποία προτείνει και να συζητήσουμε για ορισμένες από τις διατάξεις που προφανώς δεν μπορούν να έχουν τη δικιά μας συναίνεση.</w:t>
      </w:r>
    </w:p>
    <w:p w14:paraId="4BA0F718" w14:textId="77777777" w:rsidR="00200ACA" w:rsidRDefault="00B07EC3">
      <w:pPr>
        <w:tabs>
          <w:tab w:val="left" w:pos="0"/>
        </w:tabs>
        <w:spacing w:line="600" w:lineRule="auto"/>
        <w:ind w:firstLine="720"/>
        <w:jc w:val="both"/>
        <w:rPr>
          <w:rFonts w:eastAsia="Times New Roman"/>
          <w:color w:val="202124"/>
          <w:szCs w:val="24"/>
        </w:rPr>
      </w:pPr>
      <w:r>
        <w:rPr>
          <w:rFonts w:eastAsia="Times New Roman"/>
          <w:color w:val="202124"/>
          <w:szCs w:val="24"/>
        </w:rPr>
        <w:t>Στο άρθρο 4 και στο άρθρο 17 ενισχύεται ο ρόλος</w:t>
      </w:r>
      <w:r>
        <w:rPr>
          <w:rFonts w:eastAsia="Times New Roman"/>
          <w:color w:val="202124"/>
          <w:szCs w:val="24"/>
        </w:rPr>
        <w:t xml:space="preserve"> του Συντονιστή του Γραφείου Προϋπολογισμού του Κράτους στη Βουλή. Καταργείται -γιατί, άλλωστε;- η προβλεπόμενη διάταξη στον ισχύοντα Κανονισμό της Βουλής για την ανάρτηση των εκθέσεων του </w:t>
      </w:r>
      <w:r>
        <w:rPr>
          <w:rFonts w:eastAsia="Times New Roman"/>
          <w:color w:val="202124"/>
          <w:szCs w:val="24"/>
        </w:rPr>
        <w:t>γ</w:t>
      </w:r>
      <w:r>
        <w:rPr>
          <w:rFonts w:eastAsia="Times New Roman"/>
          <w:color w:val="202124"/>
          <w:szCs w:val="24"/>
        </w:rPr>
        <w:t xml:space="preserve">ραφείου στην </w:t>
      </w:r>
      <w:r>
        <w:rPr>
          <w:rFonts w:eastAsia="Times New Roman"/>
          <w:color w:val="202124"/>
          <w:szCs w:val="24"/>
        </w:rPr>
        <w:t>«</w:t>
      </w:r>
      <w:r>
        <w:rPr>
          <w:rFonts w:eastAsia="Times New Roman"/>
          <w:color w:val="202124"/>
          <w:szCs w:val="24"/>
        </w:rPr>
        <w:t>Κοινοβουλευτική Διαφάνεια</w:t>
      </w:r>
      <w:r>
        <w:rPr>
          <w:rFonts w:eastAsia="Times New Roman"/>
          <w:color w:val="202124"/>
          <w:szCs w:val="24"/>
        </w:rPr>
        <w:t>»</w:t>
      </w:r>
      <w:r>
        <w:rPr>
          <w:rFonts w:eastAsia="Times New Roman"/>
          <w:color w:val="202124"/>
          <w:szCs w:val="24"/>
        </w:rPr>
        <w:t xml:space="preserve"> και η </w:t>
      </w:r>
      <w:r>
        <w:rPr>
          <w:rFonts w:eastAsia="Times New Roman"/>
          <w:color w:val="202124"/>
          <w:szCs w:val="24"/>
        </w:rPr>
        <w:lastRenderedPageBreak/>
        <w:t>παρουσίασή τους στη</w:t>
      </w:r>
      <w:r>
        <w:rPr>
          <w:rFonts w:eastAsia="Times New Roman"/>
          <w:color w:val="202124"/>
          <w:szCs w:val="24"/>
        </w:rPr>
        <w:t xml:space="preserve"> Διαρκή Επιτροπή Απολογισμού και Γενικού Ισολογισμού του Κράτους, όπως και του </w:t>
      </w:r>
      <w:r>
        <w:rPr>
          <w:rFonts w:eastAsia="Times New Roman"/>
          <w:color w:val="202124"/>
          <w:szCs w:val="24"/>
        </w:rPr>
        <w:t>Ελ</w:t>
      </w:r>
      <w:r>
        <w:rPr>
          <w:rFonts w:eastAsia="Times New Roman"/>
          <w:color w:val="202124"/>
          <w:szCs w:val="24"/>
        </w:rPr>
        <w:t xml:space="preserve">έγχου της </w:t>
      </w:r>
      <w:r>
        <w:rPr>
          <w:rFonts w:eastAsia="Times New Roman"/>
          <w:color w:val="202124"/>
          <w:szCs w:val="24"/>
        </w:rPr>
        <w:t>Ε</w:t>
      </w:r>
      <w:r>
        <w:rPr>
          <w:rFonts w:eastAsia="Times New Roman"/>
          <w:color w:val="202124"/>
          <w:szCs w:val="24"/>
        </w:rPr>
        <w:t>κτέλεσης του Προϋπολογισμού. Γιατί; Τι έχουμε να φοβηθούμε από την ανάρτηση στη</w:t>
      </w:r>
      <w:r>
        <w:rPr>
          <w:rFonts w:eastAsia="Times New Roman"/>
          <w:color w:val="202124"/>
          <w:szCs w:val="24"/>
        </w:rPr>
        <w:t>ν</w:t>
      </w:r>
      <w:r>
        <w:rPr>
          <w:rFonts w:eastAsia="Times New Roman"/>
          <w:color w:val="202124"/>
          <w:szCs w:val="24"/>
        </w:rPr>
        <w:t xml:space="preserve"> </w:t>
      </w:r>
      <w:r>
        <w:rPr>
          <w:rFonts w:eastAsia="Times New Roman"/>
          <w:color w:val="202124"/>
          <w:szCs w:val="24"/>
        </w:rPr>
        <w:t xml:space="preserve">«Κοινοβουλευτική </w:t>
      </w:r>
      <w:r>
        <w:rPr>
          <w:rFonts w:eastAsia="Times New Roman"/>
          <w:color w:val="202124"/>
          <w:szCs w:val="24"/>
        </w:rPr>
        <w:t>Διαφάνεια</w:t>
      </w:r>
      <w:r>
        <w:rPr>
          <w:rFonts w:eastAsia="Times New Roman"/>
          <w:color w:val="202124"/>
          <w:szCs w:val="24"/>
        </w:rPr>
        <w:t>»</w:t>
      </w:r>
      <w:r>
        <w:rPr>
          <w:rFonts w:eastAsia="Times New Roman"/>
          <w:color w:val="202124"/>
          <w:szCs w:val="24"/>
        </w:rPr>
        <w:t xml:space="preserve"> των εκθέσεων του Γραφείου Προϋπολογισμού του Κράτους; Γ</w:t>
      </w:r>
      <w:r>
        <w:rPr>
          <w:rFonts w:eastAsia="Times New Roman"/>
          <w:color w:val="202124"/>
          <w:szCs w:val="24"/>
        </w:rPr>
        <w:t>ια ποιο</w:t>
      </w:r>
      <w:r>
        <w:rPr>
          <w:rFonts w:eastAsia="Times New Roman"/>
          <w:color w:val="202124"/>
          <w:szCs w:val="24"/>
        </w:rPr>
        <w:t>ν</w:t>
      </w:r>
      <w:r>
        <w:rPr>
          <w:rFonts w:eastAsia="Times New Roman"/>
          <w:color w:val="202124"/>
          <w:szCs w:val="24"/>
        </w:rPr>
        <w:t xml:space="preserve"> λόγο; Δεν μας αρέσει η διαφάνεια; Λένε κάτι το οποίο δεν είναι καλό; Λένε ίσως κάτι το οποίο αποκλίνει από την επίσημη οικονομική πολιτική της Κυβέρνησης; Δεν υπάρχει κανένα πρόβλημα, γιατί σε λίγο καιρό δεν θα είστε Κυβέρνηση. Επομένως αυτά που θ</w:t>
      </w:r>
      <w:r>
        <w:rPr>
          <w:rFonts w:eastAsia="Times New Roman"/>
          <w:color w:val="202124"/>
          <w:szCs w:val="24"/>
        </w:rPr>
        <w:t>α λένε θα αφορούν μια άλλη κυβέρνηση.</w:t>
      </w:r>
    </w:p>
    <w:p w14:paraId="4BA0F719" w14:textId="77777777" w:rsidR="00200ACA" w:rsidRDefault="00B07EC3">
      <w:pPr>
        <w:tabs>
          <w:tab w:val="left" w:pos="0"/>
        </w:tabs>
        <w:spacing w:line="600" w:lineRule="auto"/>
        <w:ind w:firstLine="720"/>
        <w:jc w:val="both"/>
        <w:rPr>
          <w:rFonts w:eastAsia="Times New Roman"/>
          <w:color w:val="202124"/>
          <w:szCs w:val="24"/>
        </w:rPr>
      </w:pPr>
      <w:r>
        <w:rPr>
          <w:rFonts w:eastAsia="Times New Roman"/>
          <w:color w:val="202124"/>
          <w:szCs w:val="24"/>
        </w:rPr>
        <w:t xml:space="preserve">Ποιο είναι το πρόβλημα; Γιατί θα πρέπει να εξαιρέσουμε από την </w:t>
      </w:r>
      <w:r>
        <w:rPr>
          <w:rFonts w:eastAsia="Times New Roman"/>
          <w:color w:val="202124"/>
          <w:szCs w:val="24"/>
        </w:rPr>
        <w:t>«Κ</w:t>
      </w:r>
      <w:r>
        <w:rPr>
          <w:rFonts w:eastAsia="Times New Roman"/>
          <w:color w:val="202124"/>
          <w:szCs w:val="24"/>
        </w:rPr>
        <w:t xml:space="preserve">οινοβουλευτική </w:t>
      </w:r>
      <w:r>
        <w:rPr>
          <w:rFonts w:eastAsia="Times New Roman"/>
          <w:color w:val="202124"/>
          <w:szCs w:val="24"/>
        </w:rPr>
        <w:t>Δ</w:t>
      </w:r>
      <w:r>
        <w:rPr>
          <w:rFonts w:eastAsia="Times New Roman"/>
          <w:color w:val="202124"/>
          <w:szCs w:val="24"/>
        </w:rPr>
        <w:t>ιαφάνεια</w:t>
      </w:r>
      <w:r>
        <w:rPr>
          <w:rFonts w:eastAsia="Times New Roman"/>
          <w:color w:val="202124"/>
          <w:szCs w:val="24"/>
        </w:rPr>
        <w:t>»</w:t>
      </w:r>
      <w:r>
        <w:rPr>
          <w:rFonts w:eastAsia="Times New Roman"/>
          <w:color w:val="202124"/>
          <w:szCs w:val="24"/>
        </w:rPr>
        <w:t xml:space="preserve"> αυτό το οποίο είναι εργαλείο για όλους τους Βουλευτές, δηλαδή μια ανεξάρτητη γνώμη ενός </w:t>
      </w:r>
      <w:r>
        <w:rPr>
          <w:rFonts w:eastAsia="Times New Roman"/>
          <w:color w:val="202124"/>
          <w:szCs w:val="24"/>
        </w:rPr>
        <w:t>γ</w:t>
      </w:r>
      <w:r>
        <w:rPr>
          <w:rFonts w:eastAsia="Times New Roman"/>
          <w:color w:val="202124"/>
          <w:szCs w:val="24"/>
        </w:rPr>
        <w:t>ραφείου, που το περιβάλλουμε όλοι με τ</w:t>
      </w:r>
      <w:r>
        <w:rPr>
          <w:rFonts w:eastAsia="Times New Roman"/>
          <w:color w:val="202124"/>
          <w:szCs w:val="24"/>
        </w:rPr>
        <w:t>ον σεβασμό μας και με την αναγνώρισή μας και το οποίο βγάζει εκθέσεις για την κατάσταση της οικονομίας</w:t>
      </w:r>
      <w:r>
        <w:rPr>
          <w:rFonts w:eastAsia="Times New Roman"/>
          <w:color w:val="202124"/>
          <w:szCs w:val="24"/>
        </w:rPr>
        <w:t>;</w:t>
      </w:r>
    </w:p>
    <w:p w14:paraId="4BA0F71A" w14:textId="77777777" w:rsidR="00200ACA" w:rsidRDefault="00B07EC3">
      <w:pPr>
        <w:tabs>
          <w:tab w:val="left" w:pos="0"/>
        </w:tabs>
        <w:spacing w:line="600" w:lineRule="auto"/>
        <w:ind w:firstLine="720"/>
        <w:jc w:val="both"/>
        <w:rPr>
          <w:rFonts w:eastAsia="Times New Roman"/>
          <w:color w:val="202124"/>
          <w:szCs w:val="24"/>
        </w:rPr>
      </w:pPr>
      <w:r>
        <w:rPr>
          <w:rFonts w:eastAsia="Times New Roman"/>
          <w:color w:val="202124"/>
          <w:szCs w:val="24"/>
        </w:rPr>
        <w:t xml:space="preserve">Προβλέπεται στην παράγραφο 2 του άρθρου δυνατότητα υποβολής του </w:t>
      </w:r>
      <w:r>
        <w:rPr>
          <w:rFonts w:eastAsia="Times New Roman"/>
          <w:color w:val="202124"/>
          <w:szCs w:val="24"/>
        </w:rPr>
        <w:t>γ</w:t>
      </w:r>
      <w:r>
        <w:rPr>
          <w:rFonts w:eastAsia="Times New Roman"/>
          <w:color w:val="202124"/>
          <w:szCs w:val="24"/>
        </w:rPr>
        <w:t xml:space="preserve">ραφείου σε εξωτερική αξιολόγηση τουλάχιστον </w:t>
      </w:r>
      <w:r>
        <w:rPr>
          <w:rFonts w:eastAsia="Times New Roman"/>
          <w:color w:val="202124"/>
          <w:szCs w:val="24"/>
        </w:rPr>
        <w:lastRenderedPageBreak/>
        <w:t xml:space="preserve">μια φορά στη διάρκεια της θητείας -πενταετής θητεία- του </w:t>
      </w:r>
      <w:r>
        <w:rPr>
          <w:rFonts w:eastAsia="Times New Roman"/>
          <w:color w:val="202124"/>
          <w:szCs w:val="24"/>
        </w:rPr>
        <w:t>σ</w:t>
      </w:r>
      <w:r>
        <w:rPr>
          <w:rFonts w:eastAsia="Times New Roman"/>
          <w:color w:val="202124"/>
          <w:szCs w:val="24"/>
        </w:rPr>
        <w:t xml:space="preserve">υντονιστή και μπορεί να αφορά στην ποιότητα και στην επάρκεια των εκθέσεων. Πώς θα αξιολογήσουμε τον </w:t>
      </w:r>
      <w:r>
        <w:rPr>
          <w:rFonts w:eastAsia="Times New Roman"/>
          <w:color w:val="202124"/>
          <w:szCs w:val="24"/>
        </w:rPr>
        <w:t>σ</w:t>
      </w:r>
      <w:r>
        <w:rPr>
          <w:rFonts w:eastAsia="Times New Roman"/>
          <w:color w:val="202124"/>
          <w:szCs w:val="24"/>
        </w:rPr>
        <w:t>υντονιστή, αν δεν μπορούμε να γνωρίζουμε τις εκθέσει</w:t>
      </w:r>
      <w:r>
        <w:rPr>
          <w:rFonts w:eastAsia="Times New Roman"/>
          <w:color w:val="202124"/>
          <w:szCs w:val="24"/>
        </w:rPr>
        <w:t>ς ή αν θα πρέπει να είμαστε υποχρεωμένοι κάθε φορά να τις ζητάμε;</w:t>
      </w:r>
    </w:p>
    <w:p w14:paraId="4BA0F71B" w14:textId="77777777" w:rsidR="00200ACA" w:rsidRDefault="00B07EC3">
      <w:pPr>
        <w:tabs>
          <w:tab w:val="left" w:pos="0"/>
        </w:tabs>
        <w:spacing w:line="600" w:lineRule="auto"/>
        <w:ind w:firstLine="720"/>
        <w:jc w:val="both"/>
        <w:rPr>
          <w:rFonts w:eastAsia="Times New Roman"/>
          <w:color w:val="202124"/>
          <w:szCs w:val="24"/>
        </w:rPr>
      </w:pPr>
      <w:r>
        <w:rPr>
          <w:rFonts w:eastAsia="Times New Roman"/>
          <w:color w:val="202124"/>
          <w:szCs w:val="24"/>
        </w:rPr>
        <w:t xml:space="preserve">Προβλέπονται, αποκλειστικά, δήθεν, για την ενίσχυση της ανεξαρτησίας του </w:t>
      </w:r>
      <w:r>
        <w:rPr>
          <w:rFonts w:eastAsia="Times New Roman"/>
          <w:color w:val="202124"/>
          <w:szCs w:val="24"/>
        </w:rPr>
        <w:t>σ</w:t>
      </w:r>
      <w:r>
        <w:rPr>
          <w:rFonts w:eastAsia="Times New Roman"/>
          <w:color w:val="202124"/>
          <w:szCs w:val="24"/>
        </w:rPr>
        <w:t>υντονιστή, οι λόγοι για τους οποίους μπορεί να απομακρυνθεί από τη θέση του.</w:t>
      </w:r>
    </w:p>
    <w:p w14:paraId="4BA0F71C" w14:textId="77777777" w:rsidR="00200ACA" w:rsidRDefault="00B07EC3">
      <w:pPr>
        <w:tabs>
          <w:tab w:val="left" w:pos="0"/>
        </w:tabs>
        <w:spacing w:line="600" w:lineRule="auto"/>
        <w:ind w:firstLine="720"/>
        <w:jc w:val="both"/>
        <w:rPr>
          <w:rFonts w:eastAsia="Times New Roman"/>
          <w:color w:val="202124"/>
          <w:szCs w:val="24"/>
        </w:rPr>
      </w:pPr>
      <w:r>
        <w:rPr>
          <w:rFonts w:eastAsia="Times New Roman"/>
          <w:color w:val="202124"/>
          <w:szCs w:val="24"/>
        </w:rPr>
        <w:t>Κοιτάξτε να δείτε. Πριν από τέσσερα χρό</w:t>
      </w:r>
      <w:r>
        <w:rPr>
          <w:rFonts w:eastAsia="Times New Roman"/>
          <w:color w:val="202124"/>
          <w:szCs w:val="24"/>
        </w:rPr>
        <w:t xml:space="preserve">νια θα μπορούσα να πιστέψω στις καλές προθέσεις σας. Σήμερα, όμως, στο τέλος αυτής της περιόδου της κοινοβουλευτικής, μετά από τέσσερα χρόνια, όταν βάζετε αποκλειστικούς λόγους που θα μπορεί να απομακρυνθεί -δεν θα το ήθελα για κανέναν- ο </w:t>
      </w:r>
      <w:r>
        <w:rPr>
          <w:rFonts w:eastAsia="Times New Roman"/>
          <w:color w:val="202124"/>
          <w:szCs w:val="24"/>
        </w:rPr>
        <w:t>σ</w:t>
      </w:r>
      <w:r>
        <w:rPr>
          <w:rFonts w:eastAsia="Times New Roman"/>
          <w:color w:val="202124"/>
          <w:szCs w:val="24"/>
        </w:rPr>
        <w:t>υντονιστής, τότε</w:t>
      </w:r>
      <w:r>
        <w:rPr>
          <w:rFonts w:eastAsia="Times New Roman"/>
          <w:color w:val="202124"/>
          <w:szCs w:val="24"/>
        </w:rPr>
        <w:t xml:space="preserve"> καταλαβαίνω ότι απλούστατα θέλετε να εξασφαλίσετε μια πλήρη πενταετή θητεία για τον σημερινό </w:t>
      </w:r>
      <w:r>
        <w:rPr>
          <w:rFonts w:eastAsia="Times New Roman"/>
          <w:color w:val="202124"/>
          <w:szCs w:val="24"/>
        </w:rPr>
        <w:t>σ</w:t>
      </w:r>
      <w:r>
        <w:rPr>
          <w:rFonts w:eastAsia="Times New Roman"/>
          <w:color w:val="202124"/>
          <w:szCs w:val="24"/>
        </w:rPr>
        <w:t>υντονιστή.</w:t>
      </w:r>
    </w:p>
    <w:p w14:paraId="4BA0F71D" w14:textId="77777777" w:rsidR="00200ACA" w:rsidRDefault="00B07EC3">
      <w:pPr>
        <w:spacing w:line="600" w:lineRule="auto"/>
        <w:ind w:firstLine="709"/>
        <w:jc w:val="both"/>
        <w:rPr>
          <w:rFonts w:eastAsia="Times New Roman" w:cs="Times New Roman"/>
          <w:szCs w:val="24"/>
        </w:rPr>
      </w:pPr>
      <w:r>
        <w:rPr>
          <w:rFonts w:eastAsia="Times New Roman" w:cs="Times New Roman"/>
          <w:szCs w:val="24"/>
        </w:rPr>
        <w:t xml:space="preserve">Ναι, αλλά αυτό έχει να κάνει με την απόφαση της Βουλής, του Προεδρείου, των αρμοδίων </w:t>
      </w:r>
      <w:r>
        <w:rPr>
          <w:rFonts w:eastAsia="Times New Roman" w:cs="Times New Roman"/>
          <w:szCs w:val="24"/>
        </w:rPr>
        <w:t>ε</w:t>
      </w:r>
      <w:r>
        <w:rPr>
          <w:rFonts w:eastAsia="Times New Roman" w:cs="Times New Roman"/>
          <w:szCs w:val="24"/>
        </w:rPr>
        <w:t xml:space="preserve">πιτροπών. Δεν μπορείτε να το </w:t>
      </w:r>
      <w:r>
        <w:rPr>
          <w:rFonts w:eastAsia="Times New Roman" w:cs="Times New Roman"/>
          <w:szCs w:val="24"/>
        </w:rPr>
        <w:lastRenderedPageBreak/>
        <w:t>θεσμοθετείτε, γιατί «καρφώνεστε» απ</w:t>
      </w:r>
      <w:r>
        <w:rPr>
          <w:rFonts w:eastAsia="Times New Roman" w:cs="Times New Roman"/>
          <w:szCs w:val="24"/>
        </w:rPr>
        <w:t>λά. Αυτό σ</w:t>
      </w:r>
      <w:r>
        <w:rPr>
          <w:rFonts w:eastAsia="Times New Roman" w:cs="Times New Roman"/>
          <w:szCs w:val="24"/>
        </w:rPr>
        <w:t>ά</w:t>
      </w:r>
      <w:r>
        <w:rPr>
          <w:rFonts w:eastAsia="Times New Roman" w:cs="Times New Roman"/>
          <w:szCs w:val="24"/>
        </w:rPr>
        <w:t>ς λέω. Δεν μπορείτε να ζητήσετε συναίνεση για κάτι τέτοιο.</w:t>
      </w:r>
    </w:p>
    <w:p w14:paraId="4BA0F71E"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Στο άρθρο 9 υπάρχει πρόταση μετάταξης των αποσπασμένων υπαλλήλων στη Βουλή. Θέλω να σας πω το εξής: Από το 2010 μία τέτοια διάταξη δεν ισχύει πλέον. Και αυτό με απόφαση του τότε Προέδρου</w:t>
      </w:r>
      <w:r>
        <w:rPr>
          <w:rFonts w:eastAsia="Times New Roman" w:cs="Times New Roman"/>
          <w:szCs w:val="24"/>
        </w:rPr>
        <w:t xml:space="preserve"> της Βουλής κ. </w:t>
      </w:r>
      <w:proofErr w:type="spellStart"/>
      <w:r>
        <w:rPr>
          <w:rFonts w:eastAsia="Times New Roman" w:cs="Times New Roman"/>
          <w:szCs w:val="24"/>
        </w:rPr>
        <w:t>Πετσάλνικου</w:t>
      </w:r>
      <w:proofErr w:type="spellEnd"/>
      <w:r>
        <w:rPr>
          <w:rFonts w:eastAsia="Times New Roman" w:cs="Times New Roman"/>
          <w:szCs w:val="24"/>
        </w:rPr>
        <w:t xml:space="preserve">. </w:t>
      </w:r>
    </w:p>
    <w:p w14:paraId="4BA0F71F"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Θα σας πω και κάτι ακόμα πάνω σ’ αυτό, που μας προκαλεί ιδιαίτερη απορία. Για πρώτη φορά δίνεται η δυνατότητα μετάταξης δικηγόρων με σχέση έμμισθης εντολής σε θέση μονίμων υπαλλήλων της Βουλής. Για ποιο</w:t>
      </w:r>
      <w:r>
        <w:rPr>
          <w:rFonts w:eastAsia="Times New Roman" w:cs="Times New Roman"/>
          <w:szCs w:val="24"/>
        </w:rPr>
        <w:t>ν</w:t>
      </w:r>
      <w:r>
        <w:rPr>
          <w:rFonts w:eastAsia="Times New Roman" w:cs="Times New Roman"/>
          <w:szCs w:val="24"/>
        </w:rPr>
        <w:t xml:space="preserve"> λόγο;</w:t>
      </w:r>
    </w:p>
    <w:p w14:paraId="4BA0F720"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Στο άρθρο 19 ρυθμ</w:t>
      </w:r>
      <w:r>
        <w:rPr>
          <w:rFonts w:eastAsia="Times New Roman" w:cs="Times New Roman"/>
          <w:szCs w:val="24"/>
        </w:rPr>
        <w:t>ίζεται το θέμα της μετάταξης των ειδικών φρουρών σε προσωποπαγείς θέσεις μόνιμου προσωπικού και σε κλάδους ανάλογα με τον τίτλο σπουδών που κατέχουν. Ήμασταν από την πρώτη στιγμή υποστηρικτικοί αυτής της διάταξης και είχαμε προτείνει στον Πρόεδρο της Βουλή</w:t>
      </w:r>
      <w:r>
        <w:rPr>
          <w:rFonts w:eastAsia="Times New Roman" w:cs="Times New Roman"/>
          <w:szCs w:val="24"/>
        </w:rPr>
        <w:t>ς να προχωρήσει, έτσι ώστε να λήξει η εργασιακή ανασφάλεια.</w:t>
      </w:r>
    </w:p>
    <w:p w14:paraId="4BA0F721" w14:textId="77777777" w:rsidR="00200ACA" w:rsidRDefault="00B07EC3">
      <w:pPr>
        <w:spacing w:line="600" w:lineRule="auto"/>
        <w:ind w:firstLine="720"/>
        <w:jc w:val="both"/>
        <w:rPr>
          <w:rFonts w:eastAsia="Times New Roman" w:cs="Times New Roman"/>
          <w:szCs w:val="24"/>
        </w:rPr>
      </w:pPr>
      <w:r w:rsidRPr="00271DA8">
        <w:rPr>
          <w:rFonts w:eastAsia="Times New Roman" w:cs="Times New Roman"/>
          <w:szCs w:val="24"/>
        </w:rPr>
        <w:t>Κ</w:t>
      </w:r>
      <w:r>
        <w:rPr>
          <w:rFonts w:eastAsia="Times New Roman" w:cs="Times New Roman"/>
          <w:szCs w:val="24"/>
        </w:rPr>
        <w:t xml:space="preserve">υρίες και κύριοι συνάδελφοι, θεωρώ ότι εκεί που πρέπει να διαμορφώνονται συναινέσεις, μπορούν να διαμορφωθούν </w:t>
      </w:r>
      <w:r>
        <w:rPr>
          <w:rFonts w:eastAsia="Times New Roman" w:cs="Times New Roman"/>
          <w:szCs w:val="24"/>
        </w:rPr>
        <w:lastRenderedPageBreak/>
        <w:t>μόνο αν το θέλουν πολλές πτέρυγες. Οι σημερινές τροποποιήσεις του Κανονισμού έρχονται</w:t>
      </w:r>
      <w:r>
        <w:rPr>
          <w:rFonts w:eastAsia="Times New Roman" w:cs="Times New Roman"/>
          <w:szCs w:val="24"/>
        </w:rPr>
        <w:t xml:space="preserve"> υπό το βάρος των πολιτικών δεδομένων μίας </w:t>
      </w:r>
      <w:r>
        <w:rPr>
          <w:rFonts w:eastAsia="Times New Roman" w:cs="Times New Roman"/>
          <w:szCs w:val="24"/>
        </w:rPr>
        <w:t>Κ</w:t>
      </w:r>
      <w:r>
        <w:rPr>
          <w:rFonts w:eastAsia="Times New Roman" w:cs="Times New Roman"/>
          <w:szCs w:val="24"/>
        </w:rPr>
        <w:t xml:space="preserve">υβέρνησης η οποία θέλει να χρησιμοποιήσει οποιοδήποτε μέσο ευτελισμού των κοινοβουλευτικών θεσμών, έτσι ώστε να παραμείνει κάποιες εβδομάδες, κάποιους μήνες στην εξουσία. </w:t>
      </w:r>
    </w:p>
    <w:p w14:paraId="4BA0F722"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Σας λέω, λοιπόν, απλά ότι δεν είναι ατελ</w:t>
      </w:r>
      <w:r>
        <w:rPr>
          <w:rFonts w:eastAsia="Times New Roman" w:cs="Times New Roman"/>
          <w:szCs w:val="24"/>
        </w:rPr>
        <w:t>έσφορο, αλλά είναι επικίνδυνο. Και είναι επικίνδυνο, γιατί οι πολίτες γυρνάνε την πλάτη τους σ</w:t>
      </w:r>
      <w:r>
        <w:rPr>
          <w:rFonts w:eastAsia="Times New Roman" w:cs="Times New Roman"/>
          <w:szCs w:val="24"/>
        </w:rPr>
        <w:t>’</w:t>
      </w:r>
      <w:r>
        <w:rPr>
          <w:rFonts w:eastAsia="Times New Roman" w:cs="Times New Roman"/>
          <w:szCs w:val="24"/>
        </w:rPr>
        <w:t xml:space="preserve"> αυτές τις μεθοδεύσεις, είναι επικίνδυνο, διότι οι μόνοι που επωφελούνται από αυτόν τον ευτελισμό των κοινοβουλευτικών θεσμών είναι οι εχθροί της </w:t>
      </w:r>
      <w:r>
        <w:rPr>
          <w:rFonts w:eastAsia="Times New Roman" w:cs="Times New Roman"/>
          <w:szCs w:val="24"/>
        </w:rPr>
        <w:t>δ</w:t>
      </w:r>
      <w:r>
        <w:rPr>
          <w:rFonts w:eastAsia="Times New Roman" w:cs="Times New Roman"/>
          <w:szCs w:val="24"/>
        </w:rPr>
        <w:t>ημοκρατίας, εί</w:t>
      </w:r>
      <w:r>
        <w:rPr>
          <w:rFonts w:eastAsia="Times New Roman" w:cs="Times New Roman"/>
          <w:szCs w:val="24"/>
        </w:rPr>
        <w:t>ναι η Χρυσή Αυγή και θα πρέπει να το αποτρέψετε, αντί να το υιοθετείτε.</w:t>
      </w:r>
    </w:p>
    <w:p w14:paraId="4BA0F723"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Ευχαριστώ πολύ.</w:t>
      </w:r>
    </w:p>
    <w:p w14:paraId="4BA0F724" w14:textId="77777777" w:rsidR="00200ACA" w:rsidRDefault="00B07EC3">
      <w:pPr>
        <w:spacing w:line="600" w:lineRule="auto"/>
        <w:ind w:firstLine="720"/>
        <w:jc w:val="center"/>
        <w:rPr>
          <w:rFonts w:eastAsia="Times New Roman" w:cs="Times New Roman"/>
          <w:szCs w:val="24"/>
        </w:rPr>
      </w:pPr>
      <w:r w:rsidRPr="0023447D">
        <w:rPr>
          <w:rFonts w:eastAsia="Times New Roman" w:cs="Times New Roman"/>
          <w:szCs w:val="24"/>
        </w:rPr>
        <w:t>(Χειροκροτήματα από την πτέρυγα της Δημοκρατικής Συμπαράταξης)</w:t>
      </w:r>
    </w:p>
    <w:p w14:paraId="4BA0F725" w14:textId="77777777" w:rsidR="00200ACA" w:rsidRDefault="00B07EC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 Παππάς από τη Χρυσή Αυγή έχει τον λόγο.</w:t>
      </w:r>
    </w:p>
    <w:p w14:paraId="4BA0F726" w14:textId="77777777" w:rsidR="00200ACA" w:rsidRDefault="00B07EC3">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ΠΑΠΠΑΣ: </w:t>
      </w:r>
      <w:r>
        <w:rPr>
          <w:rFonts w:eastAsia="Times New Roman" w:cs="Times New Roman"/>
          <w:szCs w:val="24"/>
        </w:rPr>
        <w:t>Ο κ. Παπαθε</w:t>
      </w:r>
      <w:r>
        <w:rPr>
          <w:rFonts w:eastAsia="Times New Roman" w:cs="Times New Roman"/>
          <w:szCs w:val="24"/>
        </w:rPr>
        <w:t xml:space="preserve">οδώρου είναι πολύ καλός αναγνώστης των αποτελεσμάτων της τελευταίας δημοσκόπησης της </w:t>
      </w:r>
      <w:r>
        <w:rPr>
          <w:rFonts w:eastAsia="Times New Roman" w:cs="Times New Roman"/>
          <w:szCs w:val="24"/>
        </w:rPr>
        <w:t>«</w:t>
      </w:r>
      <w:r>
        <w:rPr>
          <w:rFonts w:eastAsia="Times New Roman" w:cs="Times New Roman"/>
          <w:szCs w:val="24"/>
          <w:lang w:val="en-US"/>
        </w:rPr>
        <w:t>METRON</w:t>
      </w:r>
      <w:r w:rsidRPr="00E2200F">
        <w:rPr>
          <w:rFonts w:eastAsia="Times New Roman" w:cs="Times New Roman"/>
          <w:szCs w:val="24"/>
        </w:rPr>
        <w:t xml:space="preserve"> </w:t>
      </w:r>
      <w:r>
        <w:rPr>
          <w:rFonts w:eastAsia="Times New Roman" w:cs="Times New Roman"/>
          <w:szCs w:val="24"/>
          <w:lang w:val="en-US"/>
        </w:rPr>
        <w:t>ANALYSIS</w:t>
      </w:r>
      <w:r>
        <w:rPr>
          <w:rFonts w:eastAsia="Times New Roman" w:cs="Times New Roman"/>
          <w:szCs w:val="24"/>
        </w:rPr>
        <w:t>»</w:t>
      </w:r>
      <w:r>
        <w:rPr>
          <w:rFonts w:eastAsia="Times New Roman" w:cs="Times New Roman"/>
          <w:szCs w:val="24"/>
        </w:rPr>
        <w:t xml:space="preserve"> και αυτό που φοβάται μάλλον είναι η τέταρτη θέση και από την τέταρτη θέση μήπως βρεθείτε και στην πέμπτη. </w:t>
      </w:r>
    </w:p>
    <w:p w14:paraId="4BA0F727"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είναι </w:t>
      </w:r>
      <w:r>
        <w:rPr>
          <w:rFonts w:eastAsia="Times New Roman" w:cs="Times New Roman"/>
          <w:szCs w:val="24"/>
        </w:rPr>
        <w:t>πασιφανής η πολιτική αναταραχή, η πολιτική ανωμαλία, θα έλεγα, που χαρακτηρίζει πλέον την πολιτική ζωή. Βρισκόμαστε προ μίας συνταγματικής εκτροπής. Τελευταίο χαρακτηριστικό παράδειγμα είναι οι σχεδιασμοί της Κυβέρνησης, της κυβερνητικής μειοψηφίας, που επ</w:t>
      </w:r>
      <w:r>
        <w:rPr>
          <w:rFonts w:eastAsia="Times New Roman" w:cs="Times New Roman"/>
          <w:szCs w:val="24"/>
        </w:rPr>
        <w:t>ιχείρησε την εισαγωγή άρθρων</w:t>
      </w:r>
      <w:r w:rsidRPr="004005B1">
        <w:rPr>
          <w:rFonts w:eastAsia="Times New Roman" w:cs="Times New Roman"/>
          <w:szCs w:val="24"/>
        </w:rPr>
        <w:t xml:space="preserve"> </w:t>
      </w:r>
      <w:r>
        <w:rPr>
          <w:rFonts w:eastAsia="Times New Roman" w:cs="Times New Roman"/>
          <w:szCs w:val="24"/>
        </w:rPr>
        <w:t>στον Κανονισμό της Βουλής, ώστε να ωφεληθούν συγκεκριμένα ο Πρόεδρος του Ποταμιού</w:t>
      </w:r>
      <w:r>
        <w:rPr>
          <w:rFonts w:eastAsia="Times New Roman" w:cs="Times New Roman"/>
          <w:szCs w:val="24"/>
        </w:rPr>
        <w:t>,</w:t>
      </w:r>
      <w:r>
        <w:rPr>
          <w:rFonts w:eastAsia="Times New Roman" w:cs="Times New Roman"/>
          <w:szCs w:val="24"/>
        </w:rPr>
        <w:t xml:space="preserve"> με την ανύπαρκτη Κοινοβουλευτική Ομάδα, ο κ. Θεοδωράκης</w:t>
      </w:r>
      <w:r>
        <w:rPr>
          <w:rFonts w:eastAsia="Times New Roman" w:cs="Times New Roman"/>
          <w:szCs w:val="24"/>
        </w:rPr>
        <w:t>,</w:t>
      </w:r>
      <w:r>
        <w:rPr>
          <w:rFonts w:eastAsia="Times New Roman" w:cs="Times New Roman"/>
          <w:szCs w:val="24"/>
        </w:rPr>
        <w:t xml:space="preserve"> και ο εν δυνάμει Πρόεδρος μιας ανύπαρκτης Κοινοβουλευτικής Ομάδας, ο κ. Καμμένος, ώστε </w:t>
      </w:r>
      <w:r>
        <w:rPr>
          <w:rFonts w:eastAsia="Times New Roman" w:cs="Times New Roman"/>
          <w:szCs w:val="24"/>
        </w:rPr>
        <w:t xml:space="preserve">να ωφεληθούν, δηλαδή, αυτά τα πολιτικά απομεινάρια και να χαίρουν όλων των προνομίων που προσφέρει ο ισχύων Κανονισμός σε μια συγκροτημένη Κοινοβουλευτική Ομάδα, η </w:t>
      </w:r>
      <w:r>
        <w:rPr>
          <w:rFonts w:eastAsia="Times New Roman" w:cs="Times New Roman"/>
          <w:szCs w:val="24"/>
        </w:rPr>
        <w:t>ο</w:t>
      </w:r>
      <w:r>
        <w:rPr>
          <w:rFonts w:eastAsia="Times New Roman" w:cs="Times New Roman"/>
          <w:szCs w:val="24"/>
        </w:rPr>
        <w:t>πο</w:t>
      </w:r>
      <w:r>
        <w:rPr>
          <w:rFonts w:eastAsia="Times New Roman" w:cs="Times New Roman"/>
          <w:szCs w:val="24"/>
        </w:rPr>
        <w:t>ί</w:t>
      </w:r>
      <w:r>
        <w:rPr>
          <w:rFonts w:eastAsia="Times New Roman" w:cs="Times New Roman"/>
          <w:szCs w:val="24"/>
        </w:rPr>
        <w:t>α έχει πέντε, τουλάχιστον, Βουλευτές.</w:t>
      </w:r>
    </w:p>
    <w:p w14:paraId="4BA0F728"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Προτού καν έρθει η εν λόγω τροποποίηση στην Επιτρο</w:t>
      </w:r>
      <w:r>
        <w:rPr>
          <w:rFonts w:eastAsia="Times New Roman" w:cs="Times New Roman"/>
          <w:szCs w:val="24"/>
        </w:rPr>
        <w:t xml:space="preserve">πή του Κανονισμού και πριν </w:t>
      </w:r>
      <w:r>
        <w:rPr>
          <w:rFonts w:eastAsia="Times New Roman" w:cs="Times New Roman"/>
          <w:szCs w:val="24"/>
        </w:rPr>
        <w:t xml:space="preserve">από </w:t>
      </w:r>
      <w:r>
        <w:rPr>
          <w:rFonts w:eastAsia="Times New Roman" w:cs="Times New Roman"/>
          <w:szCs w:val="24"/>
        </w:rPr>
        <w:t>την υπαναχώρηση του κ. Τσίπρα, εμείς δηλώσαμε και δηλώνουμε -και θα δηλώνουμε, γιατί μπορεί να επιχειρηθεί και πάλι αυτό εκ μέρους του ΣΥΡΙΖΑ, στον οποίο δεν έχουμε καμ</w:t>
      </w:r>
      <w:r>
        <w:rPr>
          <w:rFonts w:eastAsia="Times New Roman" w:cs="Times New Roman"/>
          <w:szCs w:val="24"/>
        </w:rPr>
        <w:t>μ</w:t>
      </w:r>
      <w:r>
        <w:rPr>
          <w:rFonts w:eastAsia="Times New Roman" w:cs="Times New Roman"/>
          <w:szCs w:val="24"/>
        </w:rPr>
        <w:t>ία εμπιστοσύνη- την απόλυτη αντίθεσή μας. Καταγγείλαμε τ</w:t>
      </w:r>
      <w:r>
        <w:rPr>
          <w:rFonts w:eastAsia="Times New Roman" w:cs="Times New Roman"/>
          <w:szCs w:val="24"/>
        </w:rPr>
        <w:t xml:space="preserve">ο θέατρο σκιών που παίζεται τις τελευταίες ημέρες -θα έλεγα και τις τελευταίες εβδομάδες- μέσα στη Βουλή. Η Κυβέρνηση ευστόχως χαρακτηρίστηκε από το Βήμα αυτό από τον Πρόεδρο της Κοινοβουλευτικής μας </w:t>
      </w:r>
      <w:proofErr w:type="spellStart"/>
      <w:r>
        <w:rPr>
          <w:rFonts w:eastAsia="Times New Roman" w:cs="Times New Roman"/>
          <w:szCs w:val="24"/>
        </w:rPr>
        <w:t>Ομάδος</w:t>
      </w:r>
      <w:proofErr w:type="spellEnd"/>
      <w:r>
        <w:rPr>
          <w:rFonts w:eastAsia="Times New Roman" w:cs="Times New Roman"/>
          <w:szCs w:val="24"/>
        </w:rPr>
        <w:t xml:space="preserve">, τον Γενικό Γραμματέα της Χρυσής Αυγής, τον κ. </w:t>
      </w:r>
      <w:proofErr w:type="spellStart"/>
      <w:r>
        <w:rPr>
          <w:rFonts w:eastAsia="Times New Roman" w:cs="Times New Roman"/>
          <w:szCs w:val="24"/>
        </w:rPr>
        <w:t>Μι</w:t>
      </w:r>
      <w:r>
        <w:rPr>
          <w:rFonts w:eastAsia="Times New Roman" w:cs="Times New Roman"/>
          <w:szCs w:val="24"/>
        </w:rPr>
        <w:t>χαλολιάκο</w:t>
      </w:r>
      <w:proofErr w:type="spellEnd"/>
      <w:r>
        <w:rPr>
          <w:rFonts w:eastAsia="Times New Roman" w:cs="Times New Roman"/>
          <w:szCs w:val="24"/>
        </w:rPr>
        <w:t xml:space="preserve">, ως «κυβέρνηση </w:t>
      </w:r>
      <w:proofErr w:type="spellStart"/>
      <w:r>
        <w:rPr>
          <w:rFonts w:eastAsia="Times New Roman" w:cs="Times New Roman"/>
          <w:szCs w:val="24"/>
        </w:rPr>
        <w:t>Φρανκε</w:t>
      </w:r>
      <w:r>
        <w:rPr>
          <w:rFonts w:eastAsia="Times New Roman" w:cs="Times New Roman"/>
          <w:szCs w:val="24"/>
        </w:rPr>
        <w:t>ν</w:t>
      </w:r>
      <w:r>
        <w:rPr>
          <w:rFonts w:eastAsia="Times New Roman" w:cs="Times New Roman"/>
          <w:szCs w:val="24"/>
        </w:rPr>
        <w:t>στάιν</w:t>
      </w:r>
      <w:proofErr w:type="spellEnd"/>
      <w:r>
        <w:rPr>
          <w:rFonts w:eastAsia="Times New Roman" w:cs="Times New Roman"/>
          <w:szCs w:val="24"/>
        </w:rPr>
        <w:t>».</w:t>
      </w:r>
    </w:p>
    <w:p w14:paraId="4BA0F729"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Η Κυβέρνηση, με ανίερα και πρωτοφανή πολιτικά παι</w:t>
      </w:r>
      <w:r>
        <w:rPr>
          <w:rFonts w:eastAsia="Times New Roman" w:cs="Times New Roman"/>
          <w:szCs w:val="24"/>
        </w:rPr>
        <w:t>χ</w:t>
      </w:r>
      <w:r>
        <w:rPr>
          <w:rFonts w:eastAsia="Times New Roman" w:cs="Times New Roman"/>
          <w:szCs w:val="24"/>
        </w:rPr>
        <w:t xml:space="preserve">νίδια, τα οποία έχουν άρωμα αποστασίας, οδηγούν το </w:t>
      </w:r>
      <w:r>
        <w:rPr>
          <w:rFonts w:eastAsia="Times New Roman" w:cs="Times New Roman"/>
          <w:szCs w:val="24"/>
        </w:rPr>
        <w:t>ε</w:t>
      </w:r>
      <w:r>
        <w:rPr>
          <w:rFonts w:eastAsia="Times New Roman" w:cs="Times New Roman"/>
          <w:szCs w:val="24"/>
        </w:rPr>
        <w:t>λληνικό Κοινοβούλιο σε μια κατάσταση η οποία θυμίζει έντονα -το έχω ξαναπεί και από αυτό το Βήμα- Ιούλιο του 1965.</w:t>
      </w:r>
      <w:r>
        <w:rPr>
          <w:rFonts w:eastAsia="Times New Roman" w:cs="Times New Roman"/>
          <w:szCs w:val="24"/>
        </w:rPr>
        <w:t xml:space="preserve"> Θυμίζουμε εδώ την ταραχώδη περίοδο της αποστασίας. Τότε, βεβαίως, είχαμε τις παρεμβάσεις του </w:t>
      </w:r>
      <w:r>
        <w:rPr>
          <w:rFonts w:eastAsia="Times New Roman" w:cs="Times New Roman"/>
          <w:szCs w:val="24"/>
        </w:rPr>
        <w:t>π</w:t>
      </w:r>
      <w:r>
        <w:rPr>
          <w:rFonts w:eastAsia="Times New Roman" w:cs="Times New Roman"/>
          <w:szCs w:val="24"/>
        </w:rPr>
        <w:t xml:space="preserve">αλατιού και του αμερικανικού παράγοντα. </w:t>
      </w:r>
      <w:r>
        <w:rPr>
          <w:rFonts w:eastAsia="Times New Roman" w:cs="Times New Roman"/>
          <w:szCs w:val="24"/>
        </w:rPr>
        <w:lastRenderedPageBreak/>
        <w:t>Τώρα έχουμε παρεμβάσεις πάλι ενός «παλατιού», που παραπέμπει στην ίδια τρυφηλή και πολιτική ζωή των ανακτόρων, τις παρεμβ</w:t>
      </w:r>
      <w:r>
        <w:rPr>
          <w:rFonts w:eastAsia="Times New Roman" w:cs="Times New Roman"/>
          <w:szCs w:val="24"/>
        </w:rPr>
        <w:t>άσεις του «παλατιού» που λέγεται Μέγαρο Μαξίμου.</w:t>
      </w:r>
    </w:p>
    <w:p w14:paraId="4BA0F72A"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Η Κυβέρνηση εξασφαλίζει οριακή πλειοψηφία. Αυτό φάνηκε και στην περίπτωση της παροχής ψήφου εμπιστοσύνης αλλά και στην πλειοψηφία των προθύμων Βουλευτών στην περίπτωση της κύρωσης της προδοτικής Συμφωνίας τω</w:t>
      </w:r>
      <w:r>
        <w:rPr>
          <w:rFonts w:eastAsia="Times New Roman" w:cs="Times New Roman"/>
          <w:szCs w:val="24"/>
        </w:rPr>
        <w:t>ν Πρεσπών. Στηρίζουν την Κυβέρνηση Βουλευτές που εξελέγησαν υπό την σκέπη άλλων κομμάτων, δηλαδή της Νέας Δημοκρατίας, των ΑΝΕΛ, του Ποταμιού και της Ένωσης Κεντρώων.</w:t>
      </w:r>
    </w:p>
    <w:p w14:paraId="4BA0F72B"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Οι Βουλευτές -και θα αναφερθώ ονομαστικά- Κουντουρά, Παπακώστα, </w:t>
      </w:r>
      <w:proofErr w:type="spellStart"/>
      <w:r>
        <w:rPr>
          <w:rFonts w:eastAsia="Times New Roman" w:cs="Times New Roman"/>
          <w:szCs w:val="24"/>
        </w:rPr>
        <w:t>Παπαχριστόπουλος</w:t>
      </w:r>
      <w:proofErr w:type="spellEnd"/>
      <w:r>
        <w:rPr>
          <w:rFonts w:eastAsia="Times New Roman" w:cs="Times New Roman"/>
          <w:szCs w:val="24"/>
        </w:rPr>
        <w:t xml:space="preserve">, </w:t>
      </w:r>
      <w:proofErr w:type="spellStart"/>
      <w:r>
        <w:rPr>
          <w:rFonts w:eastAsia="Times New Roman" w:cs="Times New Roman"/>
          <w:szCs w:val="24"/>
        </w:rPr>
        <w:t>Ζουράρι</w:t>
      </w:r>
      <w:r>
        <w:rPr>
          <w:rFonts w:eastAsia="Times New Roman" w:cs="Times New Roman"/>
          <w:szCs w:val="24"/>
        </w:rPr>
        <w:t>ς</w:t>
      </w:r>
      <w:proofErr w:type="spellEnd"/>
      <w:r>
        <w:rPr>
          <w:rFonts w:eastAsia="Times New Roman" w:cs="Times New Roman"/>
          <w:szCs w:val="24"/>
        </w:rPr>
        <w:t xml:space="preserve">, Κόκκαλης και </w:t>
      </w:r>
      <w:proofErr w:type="spellStart"/>
      <w:r>
        <w:rPr>
          <w:rFonts w:eastAsia="Times New Roman" w:cs="Times New Roman"/>
          <w:szCs w:val="24"/>
        </w:rPr>
        <w:t>Δανέλλης</w:t>
      </w:r>
      <w:proofErr w:type="spellEnd"/>
      <w:r>
        <w:rPr>
          <w:rFonts w:eastAsia="Times New Roman" w:cs="Times New Roman"/>
          <w:szCs w:val="24"/>
        </w:rPr>
        <w:t xml:space="preserve"> προσχώρησαν με έναν ιδιότυπο και πρωτοφανή στα ελληνικά κοινοβουλευτικά χρονικά τρόπο στον ΣΥΡΙΖΑ. Ζήτησαν να </w:t>
      </w:r>
      <w:proofErr w:type="spellStart"/>
      <w:r>
        <w:rPr>
          <w:rFonts w:eastAsia="Times New Roman" w:cs="Times New Roman"/>
          <w:szCs w:val="24"/>
        </w:rPr>
        <w:t>προσμετρώνται</w:t>
      </w:r>
      <w:proofErr w:type="spellEnd"/>
      <w:r>
        <w:rPr>
          <w:rFonts w:eastAsia="Times New Roman" w:cs="Times New Roman"/>
          <w:szCs w:val="24"/>
        </w:rPr>
        <w:t xml:space="preserve"> ως θετικές οι ψήφοι τους στις ψήφους τ</w:t>
      </w:r>
      <w:r>
        <w:rPr>
          <w:rFonts w:eastAsia="Times New Roman" w:cs="Times New Roman"/>
          <w:szCs w:val="24"/>
        </w:rPr>
        <w:t>ή</w:t>
      </w:r>
      <w:r>
        <w:rPr>
          <w:rFonts w:eastAsia="Times New Roman" w:cs="Times New Roman"/>
          <w:szCs w:val="24"/>
        </w:rPr>
        <w:t>ς Αντιπολίτευσης, με αποκορύφωμα τις δύο χαρακτηριστικές περιπτώσεις</w:t>
      </w:r>
      <w:r>
        <w:rPr>
          <w:rFonts w:eastAsia="Times New Roman" w:cs="Times New Roman"/>
          <w:szCs w:val="24"/>
        </w:rPr>
        <w:t xml:space="preserve"> </w:t>
      </w:r>
      <w:proofErr w:type="spellStart"/>
      <w:r>
        <w:rPr>
          <w:rFonts w:eastAsia="Times New Roman" w:cs="Times New Roman"/>
          <w:szCs w:val="24"/>
        </w:rPr>
        <w:t>Παπαχριστόπουλου</w:t>
      </w:r>
      <w:proofErr w:type="spellEnd"/>
      <w:r>
        <w:rPr>
          <w:rFonts w:eastAsia="Times New Roman" w:cs="Times New Roman"/>
          <w:szCs w:val="24"/>
        </w:rPr>
        <w:t xml:space="preserve">, ο οποίος μια παραιτείται, μια δεν παραιτείται, και </w:t>
      </w:r>
      <w:proofErr w:type="spellStart"/>
      <w:r>
        <w:rPr>
          <w:rFonts w:eastAsia="Times New Roman" w:cs="Times New Roman"/>
          <w:szCs w:val="24"/>
        </w:rPr>
        <w:t>Ζουράρι</w:t>
      </w:r>
      <w:proofErr w:type="spellEnd"/>
      <w:r>
        <w:rPr>
          <w:rFonts w:eastAsia="Times New Roman" w:cs="Times New Roman"/>
          <w:szCs w:val="24"/>
        </w:rPr>
        <w:t xml:space="preserve">, ο οποίος είπε ότι θα είναι ταυτόχρονα και Βουλευτής του ΣΥΡΙΖΑ και των ΑΝΕΛ, δηλαδή θα είναι και </w:t>
      </w:r>
      <w:r>
        <w:rPr>
          <w:rFonts w:eastAsia="Times New Roman" w:cs="Times New Roman"/>
          <w:szCs w:val="24"/>
        </w:rPr>
        <w:lastRenderedPageBreak/>
        <w:t>με τη Συμπολίτευση και με την Αντιπολίτευση. Φαιδρή κατάσταση! Περίτρανη απόδειξ</w:t>
      </w:r>
      <w:r>
        <w:rPr>
          <w:rFonts w:eastAsia="Times New Roman" w:cs="Times New Roman"/>
          <w:szCs w:val="24"/>
        </w:rPr>
        <w:t xml:space="preserve">η της </w:t>
      </w:r>
      <w:proofErr w:type="spellStart"/>
      <w:r>
        <w:rPr>
          <w:rFonts w:eastAsia="Times New Roman" w:cs="Times New Roman"/>
          <w:szCs w:val="24"/>
        </w:rPr>
        <w:t>ευτελισμένης</w:t>
      </w:r>
      <w:proofErr w:type="spellEnd"/>
      <w:r>
        <w:rPr>
          <w:rFonts w:eastAsia="Times New Roman" w:cs="Times New Roman"/>
          <w:szCs w:val="24"/>
        </w:rPr>
        <w:t>, από καιρού, της εικόνας των ενόχων κομμάτων της Μεταπολίτευσης, των κομμάτων που αυτοαποκαλούνται «συνταγματικό τόξο».</w:t>
      </w:r>
    </w:p>
    <w:p w14:paraId="4BA0F72C"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Με την επιστολή τους οι έξι δεν εξασφαλίζουν μόνο την πλειοψηφία στα νομοθετήματα που προτίθεται να φέρει η Κυβέρνηση</w:t>
      </w:r>
      <w:r>
        <w:rPr>
          <w:rFonts w:eastAsia="Times New Roman" w:cs="Times New Roman"/>
          <w:szCs w:val="24"/>
        </w:rPr>
        <w:t>, ο ΣΥΡΙΖΑ, προς ψήφιση μέχρι τις εκλογές. Δεν ικανοποιούν οι έξι μόνο τον ΣΥΡΙΖΑ. Οι έξι ικανοποιούν και τη Νέα Δημοκρατία, η οποία αποφεύγει με τον τρόπο αυτό τη βάσανο των ονομαστικών ψηφοφοριών. Άλλη μια απόδειξη στα μάτια του ελληνικού λαού που μας βλ</w:t>
      </w:r>
      <w:r>
        <w:rPr>
          <w:rFonts w:eastAsia="Times New Roman" w:cs="Times New Roman"/>
          <w:szCs w:val="24"/>
        </w:rPr>
        <w:t>έπει, για το πόσο στημένο είναι το παι</w:t>
      </w:r>
      <w:r>
        <w:rPr>
          <w:rFonts w:eastAsia="Times New Roman" w:cs="Times New Roman"/>
          <w:szCs w:val="24"/>
        </w:rPr>
        <w:t>χ</w:t>
      </w:r>
      <w:r>
        <w:rPr>
          <w:rFonts w:eastAsia="Times New Roman" w:cs="Times New Roman"/>
          <w:szCs w:val="24"/>
        </w:rPr>
        <w:t>νίδι μεταξύ των δύο μεγάλων κομμάτων.</w:t>
      </w:r>
    </w:p>
    <w:p w14:paraId="4BA0F72D"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Στην «πρώτη φορά Αριστερά», λοιπόν, έμελλε να ζήσουμε και αυτή τη φαιδρότητα της «συμπολιτευόμενης Αντιπολίτευσης». Δυστυχώς -θα μου επιτραπεί να πω στο σημείο αυτό κάτι που έχει </w:t>
      </w:r>
      <w:r>
        <w:rPr>
          <w:rFonts w:eastAsia="Times New Roman" w:cs="Times New Roman"/>
          <w:szCs w:val="24"/>
        </w:rPr>
        <w:t xml:space="preserve">ειπωθεί πολλές φορές και στην Αίθουσα αυτή και για να είμαι ακριβής, στην Αίθουσα της Παλαιάς Βουλής- δικαιώνεται απολύτως ο μεγάλος σατιρικός ποιητής του περασμένου </w:t>
      </w:r>
      <w:r>
        <w:rPr>
          <w:rFonts w:eastAsia="Times New Roman" w:cs="Times New Roman"/>
          <w:szCs w:val="24"/>
        </w:rPr>
        <w:lastRenderedPageBreak/>
        <w:t xml:space="preserve">αιώνα, ο Γιώργος </w:t>
      </w:r>
      <w:proofErr w:type="spellStart"/>
      <w:r>
        <w:rPr>
          <w:rFonts w:eastAsia="Times New Roman" w:cs="Times New Roman"/>
          <w:szCs w:val="24"/>
        </w:rPr>
        <w:t>Σουρής</w:t>
      </w:r>
      <w:proofErr w:type="spellEnd"/>
      <w:r>
        <w:rPr>
          <w:rFonts w:eastAsia="Times New Roman" w:cs="Times New Roman"/>
          <w:szCs w:val="24"/>
        </w:rPr>
        <w:t>, ο οποίος εδώ, προ αιώνος, είχε γράψει τους προφητικούς στίχους: «</w:t>
      </w:r>
      <w:r>
        <w:rPr>
          <w:rFonts w:eastAsia="Times New Roman" w:cs="Times New Roman"/>
          <w:szCs w:val="24"/>
        </w:rPr>
        <w:t>Δυστυχία σου, Ελλάς, με τα τέκνα που γεννάς: Ω Ελλάς, ηρώων χώρα, τι γαϊδάρους βγάζεις τώρα;».</w:t>
      </w:r>
    </w:p>
    <w:p w14:paraId="4BA0F72E"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Και μέσα σε όλα αυτά, είχαμε την απαράδεκτη εμπλοκή αυτοπροσώπως του κ. Τσίπρα, του Πρωθυπουργού, στις κοινοβουλευτικές διαδικασίες της Επιτροπής Κανονισμού της Βουλής. Ο Πρόεδρος της Βουλής χαρακτήρισε χθες στην </w:t>
      </w:r>
      <w:r>
        <w:rPr>
          <w:rFonts w:eastAsia="Times New Roman" w:cs="Times New Roman"/>
          <w:szCs w:val="24"/>
        </w:rPr>
        <w:t>ε</w:t>
      </w:r>
      <w:r>
        <w:rPr>
          <w:rFonts w:eastAsia="Times New Roman" w:cs="Times New Roman"/>
          <w:szCs w:val="24"/>
        </w:rPr>
        <w:t>πιτροπή ως κορυφαία πολιτική παρέμβαση την</w:t>
      </w:r>
      <w:r>
        <w:rPr>
          <w:rFonts w:eastAsia="Times New Roman" w:cs="Times New Roman"/>
          <w:szCs w:val="24"/>
        </w:rPr>
        <w:t xml:space="preserve"> επιστολή του Πρωθυπουργού. Και είχε απόλυτο δίκιο. Σωστό. Παρέμβαση. Μόνο που δεν ήταν μόνο πολιτική. Ήταν και κυνική και </w:t>
      </w:r>
      <w:proofErr w:type="spellStart"/>
      <w:r>
        <w:rPr>
          <w:rFonts w:eastAsia="Times New Roman" w:cs="Times New Roman"/>
          <w:szCs w:val="24"/>
        </w:rPr>
        <w:t>εξωθεσμική</w:t>
      </w:r>
      <w:proofErr w:type="spellEnd"/>
      <w:r>
        <w:rPr>
          <w:rFonts w:eastAsia="Times New Roman" w:cs="Times New Roman"/>
          <w:szCs w:val="24"/>
        </w:rPr>
        <w:t xml:space="preserve"> και προσβλητική και περιφρονητική προς το Κοινοβούλιο, παρέμβαση της εκτελεστικής εξουσίας προς τη νομοθετική, μιας εξουσί</w:t>
      </w:r>
      <w:r>
        <w:rPr>
          <w:rFonts w:eastAsia="Times New Roman" w:cs="Times New Roman"/>
          <w:szCs w:val="24"/>
        </w:rPr>
        <w:t xml:space="preserve">ας -της εκτελεστικής- εκ των τεσσάρων, αν προσμετρήσουμε και την </w:t>
      </w:r>
      <w:proofErr w:type="spellStart"/>
      <w:r>
        <w:rPr>
          <w:rFonts w:eastAsia="Times New Roman" w:cs="Times New Roman"/>
          <w:szCs w:val="24"/>
        </w:rPr>
        <w:t>τετάρτη</w:t>
      </w:r>
      <w:proofErr w:type="spellEnd"/>
      <w:r>
        <w:rPr>
          <w:rFonts w:eastAsia="Times New Roman" w:cs="Times New Roman"/>
          <w:szCs w:val="24"/>
        </w:rPr>
        <w:t xml:space="preserve"> εξουσία, δηλαδή τα μέσα μαζικής ενημέρωσης σε αυτό το πλέγμα των </w:t>
      </w:r>
      <w:proofErr w:type="spellStart"/>
      <w:r>
        <w:rPr>
          <w:rFonts w:eastAsia="Times New Roman" w:cs="Times New Roman"/>
          <w:szCs w:val="24"/>
        </w:rPr>
        <w:t>αλληλοκαλυπτόμενων</w:t>
      </w:r>
      <w:proofErr w:type="spellEnd"/>
      <w:r>
        <w:rPr>
          <w:rFonts w:eastAsia="Times New Roman" w:cs="Times New Roman"/>
          <w:szCs w:val="24"/>
        </w:rPr>
        <w:t xml:space="preserve"> εξουσιών, που σκιάζει, που πνίγει -θα έλεγα καλύτερα- τον ελληνικό λαό και μας δείχνει ξεκάθαρα ότι</w:t>
      </w:r>
      <w:r>
        <w:rPr>
          <w:rFonts w:eastAsia="Times New Roman" w:cs="Times New Roman"/>
          <w:szCs w:val="24"/>
        </w:rPr>
        <w:t xml:space="preserve"> ζούμε όχι σε </w:t>
      </w:r>
      <w:r>
        <w:rPr>
          <w:rFonts w:eastAsia="Times New Roman" w:cs="Times New Roman"/>
          <w:szCs w:val="24"/>
        </w:rPr>
        <w:t>δ</w:t>
      </w:r>
      <w:r>
        <w:rPr>
          <w:rFonts w:eastAsia="Times New Roman" w:cs="Times New Roman"/>
          <w:szCs w:val="24"/>
        </w:rPr>
        <w:t>ημοκρατία, αλλά σε ένα καθεστώς «</w:t>
      </w:r>
      <w:proofErr w:type="spellStart"/>
      <w:r>
        <w:rPr>
          <w:rFonts w:eastAsia="Times New Roman" w:cs="Times New Roman"/>
          <w:szCs w:val="24"/>
        </w:rPr>
        <w:t>πρωθυπουργευομένης</w:t>
      </w:r>
      <w:proofErr w:type="spellEnd"/>
      <w:r>
        <w:rPr>
          <w:rFonts w:eastAsia="Times New Roman" w:cs="Times New Roman"/>
          <w:szCs w:val="24"/>
        </w:rPr>
        <w:t xml:space="preserve"> κοινοβουλευτικής δικτατορίας».</w:t>
      </w:r>
    </w:p>
    <w:p w14:paraId="4BA0F72F"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 xml:space="preserve">Παραβλέποντας πολλά άλλα ουσιώδη, θέλω να αναφέρω το απόσπασμα από την επιστολή του κ. Τσίπρα προς τον κ. </w:t>
      </w:r>
      <w:proofErr w:type="spellStart"/>
      <w:r>
        <w:rPr>
          <w:rFonts w:eastAsia="Times New Roman" w:cs="Times New Roman"/>
          <w:szCs w:val="24"/>
        </w:rPr>
        <w:t>Βούτση</w:t>
      </w:r>
      <w:proofErr w:type="spellEnd"/>
      <w:r>
        <w:rPr>
          <w:rFonts w:eastAsia="Times New Roman" w:cs="Times New Roman"/>
          <w:szCs w:val="24"/>
        </w:rPr>
        <w:t>. Γράφει ο κ. Τσίπρας: «Σας ζητώ να μην αναλάβ</w:t>
      </w:r>
      <w:r>
        <w:rPr>
          <w:rFonts w:eastAsia="Times New Roman" w:cs="Times New Roman"/>
          <w:szCs w:val="24"/>
        </w:rPr>
        <w:t>ετε καμμία πρωτοβουλία για αλλαγή του ισχύοντος Κανονισμού ούτε κατά ένα σημείο στίξης».</w:t>
      </w:r>
    </w:p>
    <w:p w14:paraId="4BA0F730" w14:textId="77777777" w:rsidR="00200ACA" w:rsidRDefault="00B07EC3">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Αυτή η τοποθέτηση του Πρωθυπουργού δεν είναι ατυχής, είναι μακιαβελική και παραπέμπει στα καθεστώτα του πρώην ανατολικού μπλοκ. </w:t>
      </w:r>
      <w:proofErr w:type="spellStart"/>
      <w:r>
        <w:rPr>
          <w:rFonts w:eastAsia="Times New Roman"/>
          <w:szCs w:val="24"/>
        </w:rPr>
        <w:t>Παρενέβη</w:t>
      </w:r>
      <w:proofErr w:type="spellEnd"/>
      <w:r>
        <w:rPr>
          <w:rFonts w:eastAsia="Times New Roman"/>
          <w:szCs w:val="24"/>
        </w:rPr>
        <w:t xml:space="preserve">, κατ’ </w:t>
      </w:r>
      <w:proofErr w:type="spellStart"/>
      <w:r>
        <w:rPr>
          <w:rFonts w:eastAsia="Times New Roman"/>
          <w:szCs w:val="24"/>
        </w:rPr>
        <w:t>ουσίαν</w:t>
      </w:r>
      <w:proofErr w:type="spellEnd"/>
      <w:r>
        <w:rPr>
          <w:rFonts w:eastAsia="Times New Roman"/>
          <w:szCs w:val="24"/>
        </w:rPr>
        <w:t>, ο Πρωθυπουργός σ</w:t>
      </w:r>
      <w:r>
        <w:rPr>
          <w:rFonts w:eastAsia="Times New Roman"/>
          <w:szCs w:val="24"/>
        </w:rPr>
        <w:t xml:space="preserve">την Επιτροπή Ανταγωνισμού ωσάν η Επιτροπή Ανταγωνισμού να είναι παράρτημα του Μαξίμου. </w:t>
      </w:r>
    </w:p>
    <w:p w14:paraId="4BA0F731" w14:textId="77777777" w:rsidR="00200ACA" w:rsidRDefault="00B07EC3">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Και τίθεται εδώ ένα μέγα ζήτημα, τίθεται ένα θέμα λειτουργίας του πολιτεύματος. Ακόμα και ο τρόπος, ακόμα και το ύφος της επιστολής του Πρωθυπουργού προς τον Πρόεδρο </w:t>
      </w:r>
      <w:r>
        <w:rPr>
          <w:rFonts w:eastAsia="Times New Roman"/>
          <w:szCs w:val="24"/>
        </w:rPr>
        <w:t>της Βουλής δεικνύουν περαιτέρω την ακρίβεια των όσων σ</w:t>
      </w:r>
      <w:r>
        <w:rPr>
          <w:rFonts w:eastAsia="Times New Roman"/>
          <w:szCs w:val="24"/>
        </w:rPr>
        <w:t>ά</w:t>
      </w:r>
      <w:r>
        <w:rPr>
          <w:rFonts w:eastAsia="Times New Roman"/>
          <w:szCs w:val="24"/>
        </w:rPr>
        <w:t xml:space="preserve">ς λέω. </w:t>
      </w:r>
    </w:p>
    <w:p w14:paraId="4BA0F732" w14:textId="77777777" w:rsidR="00200ACA" w:rsidRDefault="00B07EC3">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Και θέλω να αναφέρω ότι η λειτουργία του Κοινοβουλίου επί λειτουργίας του κ. </w:t>
      </w:r>
      <w:proofErr w:type="spellStart"/>
      <w:r>
        <w:rPr>
          <w:rFonts w:eastAsia="Times New Roman"/>
          <w:szCs w:val="24"/>
        </w:rPr>
        <w:t>Βούτση</w:t>
      </w:r>
      <w:proofErr w:type="spellEnd"/>
      <w:r>
        <w:rPr>
          <w:rFonts w:eastAsia="Times New Roman"/>
          <w:szCs w:val="24"/>
        </w:rPr>
        <w:t xml:space="preserve"> –Συμπολιτεύσεως ΣΥΡΙΖΑ και Αξιωματικής Αντιπολιτεύσεως Νέας Δημοκρατίας- έχει καταρρα</w:t>
      </w:r>
      <w:r>
        <w:rPr>
          <w:rFonts w:eastAsia="Times New Roman"/>
          <w:szCs w:val="24"/>
        </w:rPr>
        <w:lastRenderedPageBreak/>
        <w:t>κωθεί. Το Κοινοβούλιο έχ</w:t>
      </w:r>
      <w:r>
        <w:rPr>
          <w:rFonts w:eastAsia="Times New Roman"/>
          <w:szCs w:val="24"/>
        </w:rPr>
        <w:t>ει γίνει εργαλείο στα χέρια του Πρωθυπουργού, ώστε να μπορεί ο Πρωθυπουργός να το παίζει με την επιστολή του ότι δεν εκβιάζεται, δεν υποχωρεί</w:t>
      </w:r>
      <w:r>
        <w:rPr>
          <w:rFonts w:eastAsia="Times New Roman"/>
          <w:szCs w:val="24"/>
        </w:rPr>
        <w:t xml:space="preserve">, </w:t>
      </w:r>
      <w:r>
        <w:rPr>
          <w:rFonts w:eastAsia="Times New Roman"/>
          <w:szCs w:val="24"/>
        </w:rPr>
        <w:t xml:space="preserve">κατά το κοινώς λεγόμενο, όπως λέει ο λαός </w:t>
      </w:r>
      <w:r>
        <w:rPr>
          <w:rFonts w:eastAsia="Times New Roman"/>
          <w:szCs w:val="24"/>
        </w:rPr>
        <w:t>«</w:t>
      </w:r>
      <w:r>
        <w:rPr>
          <w:rFonts w:eastAsia="Times New Roman"/>
          <w:szCs w:val="24"/>
        </w:rPr>
        <w:t>τζάμπα μάγκας</w:t>
      </w:r>
      <w:r>
        <w:rPr>
          <w:rFonts w:eastAsia="Times New Roman"/>
          <w:szCs w:val="24"/>
        </w:rPr>
        <w:t>»</w:t>
      </w:r>
      <w:r>
        <w:rPr>
          <w:rFonts w:eastAsia="Times New Roman"/>
          <w:szCs w:val="24"/>
        </w:rPr>
        <w:t>.</w:t>
      </w:r>
    </w:p>
    <w:p w14:paraId="4BA0F733" w14:textId="77777777" w:rsidR="00200ACA" w:rsidRDefault="00B07EC3">
      <w:pPr>
        <w:tabs>
          <w:tab w:val="left" w:pos="2738"/>
          <w:tab w:val="center" w:pos="4753"/>
          <w:tab w:val="left" w:pos="5723"/>
        </w:tabs>
        <w:spacing w:line="600" w:lineRule="auto"/>
        <w:ind w:firstLine="720"/>
        <w:jc w:val="both"/>
        <w:rPr>
          <w:rFonts w:eastAsia="Times New Roman"/>
          <w:szCs w:val="24"/>
        </w:rPr>
      </w:pPr>
      <w:r>
        <w:rPr>
          <w:rFonts w:eastAsia="Times New Roman"/>
          <w:szCs w:val="24"/>
        </w:rPr>
        <w:t>Το έκανε αυτό, αφού είχε ήδη εξασφαλίσει τη στήριξη τη</w:t>
      </w:r>
      <w:r>
        <w:rPr>
          <w:rFonts w:eastAsia="Times New Roman"/>
          <w:szCs w:val="24"/>
        </w:rPr>
        <w:t xml:space="preserve">ς Κυβέρνησης από τις έξι πολιτικές ανεμοδούρες, τους έξι ξέμπαρκους Βουλευτές. Ο κ. Παπαθεοδώρου τους χαρακτήρισε </w:t>
      </w:r>
      <w:r>
        <w:rPr>
          <w:rFonts w:eastAsia="Times New Roman"/>
          <w:szCs w:val="24"/>
        </w:rPr>
        <w:t>«</w:t>
      </w:r>
      <w:r>
        <w:rPr>
          <w:rFonts w:eastAsia="Times New Roman"/>
          <w:szCs w:val="24"/>
        </w:rPr>
        <w:t>αδέσποτους</w:t>
      </w:r>
      <w:r>
        <w:rPr>
          <w:rFonts w:eastAsia="Times New Roman"/>
          <w:szCs w:val="24"/>
        </w:rPr>
        <w:t>»</w:t>
      </w:r>
      <w:r>
        <w:rPr>
          <w:rFonts w:eastAsia="Times New Roman"/>
          <w:szCs w:val="24"/>
        </w:rPr>
        <w:t xml:space="preserve">, εγώ είμαι πιο ήπιος, τους χαρακτηρίζω </w:t>
      </w:r>
      <w:r>
        <w:rPr>
          <w:rFonts w:eastAsia="Times New Roman"/>
          <w:szCs w:val="24"/>
        </w:rPr>
        <w:t>«</w:t>
      </w:r>
      <w:r>
        <w:rPr>
          <w:rFonts w:eastAsia="Times New Roman"/>
          <w:szCs w:val="24"/>
        </w:rPr>
        <w:t>ξέμπαρκους</w:t>
      </w:r>
      <w:r>
        <w:rPr>
          <w:rFonts w:eastAsia="Times New Roman"/>
          <w:szCs w:val="24"/>
        </w:rPr>
        <w:t>»</w:t>
      </w:r>
      <w:r>
        <w:rPr>
          <w:rFonts w:eastAsia="Times New Roman"/>
          <w:szCs w:val="24"/>
        </w:rPr>
        <w:t>. Αυτοί οι έξι Βουλευτές δεν εκπροσωπούν ούτε κατ’ ελάχιστον τους ψηφοφόρους τ</w:t>
      </w:r>
      <w:r>
        <w:rPr>
          <w:rFonts w:eastAsia="Times New Roman"/>
          <w:szCs w:val="24"/>
        </w:rPr>
        <w:t xml:space="preserve">ους, αλλά εκπροσωπούν αποκλειστικά τον ίδιο τους τον εαυτό και τα δικά τους προσωπικά συμφέροντα. </w:t>
      </w:r>
    </w:p>
    <w:p w14:paraId="4BA0F734" w14:textId="77777777" w:rsidR="00200ACA" w:rsidRDefault="00B07EC3">
      <w:pPr>
        <w:tabs>
          <w:tab w:val="left" w:pos="2738"/>
          <w:tab w:val="center" w:pos="4753"/>
          <w:tab w:val="left" w:pos="5723"/>
        </w:tabs>
        <w:spacing w:line="600" w:lineRule="auto"/>
        <w:ind w:firstLine="720"/>
        <w:jc w:val="both"/>
        <w:rPr>
          <w:rFonts w:eastAsia="Times New Roman"/>
          <w:szCs w:val="24"/>
        </w:rPr>
      </w:pPr>
      <w:r>
        <w:rPr>
          <w:rFonts w:eastAsia="Times New Roman"/>
          <w:szCs w:val="24"/>
        </w:rPr>
        <w:t>Και είναι βαριά η ευθύνη του Προέδρου της Βουλής στη διαμορφωθείσα κατάσταση, διότι πρέπει να πω ότι ο κύριος Πρόεδρος κατέχει, σύμφωνα με το ισχύον Σύνταγμα</w:t>
      </w:r>
      <w:r>
        <w:rPr>
          <w:rFonts w:eastAsia="Times New Roman"/>
          <w:szCs w:val="24"/>
        </w:rPr>
        <w:t>, το τρίτο τη πολιτειακή τάξη αξίωμα</w:t>
      </w:r>
      <w:r>
        <w:rPr>
          <w:rFonts w:eastAsia="Times New Roman"/>
          <w:szCs w:val="24"/>
        </w:rPr>
        <w:t>,</w:t>
      </w:r>
      <w:r>
        <w:rPr>
          <w:rFonts w:eastAsia="Times New Roman"/>
          <w:szCs w:val="24"/>
        </w:rPr>
        <w:t xml:space="preserve"> είναι θεσμός. </w:t>
      </w:r>
    </w:p>
    <w:p w14:paraId="4BA0F735" w14:textId="77777777" w:rsidR="00200ACA" w:rsidRDefault="00B07EC3">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 xml:space="preserve">Η δική μου μομφή προς το πρόσωπο του κ. </w:t>
      </w:r>
      <w:proofErr w:type="spellStart"/>
      <w:r>
        <w:rPr>
          <w:rFonts w:eastAsia="Times New Roman"/>
          <w:szCs w:val="24"/>
        </w:rPr>
        <w:t>Βούτση</w:t>
      </w:r>
      <w:proofErr w:type="spellEnd"/>
      <w:r>
        <w:rPr>
          <w:rFonts w:eastAsia="Times New Roman"/>
          <w:szCs w:val="24"/>
        </w:rPr>
        <w:t xml:space="preserve"> έχει καθαρά πολιτικό χαρακτήρα, βεβαίως. Μπορεί να είναι εκλεγμένος Βουλευτής, αλλά στην πραγματικότητα δεν μπορεί να εκπροσωπεί τους εκλεγμένους, το σύνολο</w:t>
      </w:r>
      <w:r>
        <w:rPr>
          <w:rFonts w:eastAsia="Times New Roman"/>
          <w:szCs w:val="24"/>
        </w:rPr>
        <w:t xml:space="preserve"> των Ελλήνων Βουλευτών. Δεν μπορεί να είναι Πρόεδρος των εκπροσώπων του έθνους για ένα επιπλέον χαρακτηριστικό, γιατί σύμφωνα με το δικό σας ιδεολόγημα –το ιδεολόγημα του ΣΥΡΙΖΑ, της Αριστεράς- δεν υπάρχει εκπρόσωπος του έθνους, δεν υπάρχει έθνος για εσάς.</w:t>
      </w:r>
      <w:r>
        <w:rPr>
          <w:rFonts w:eastAsia="Times New Roman"/>
          <w:szCs w:val="24"/>
        </w:rPr>
        <w:t xml:space="preserve"> Το έθνος είναι κατασκεύασμα της ολιγαρχίας, είναι κατασκεύασμα του κεφαλαίου. </w:t>
      </w:r>
    </w:p>
    <w:p w14:paraId="4BA0F736" w14:textId="77777777" w:rsidR="00200ACA" w:rsidRDefault="00B07EC3">
      <w:pPr>
        <w:tabs>
          <w:tab w:val="left" w:pos="2738"/>
          <w:tab w:val="center" w:pos="4753"/>
          <w:tab w:val="left" w:pos="5723"/>
        </w:tabs>
        <w:spacing w:line="600" w:lineRule="auto"/>
        <w:ind w:firstLine="720"/>
        <w:jc w:val="both"/>
        <w:rPr>
          <w:rFonts w:eastAsia="Times New Roman"/>
          <w:szCs w:val="24"/>
        </w:rPr>
      </w:pPr>
      <w:r>
        <w:rPr>
          <w:rFonts w:eastAsia="Times New Roman"/>
          <w:szCs w:val="24"/>
        </w:rPr>
        <w:t>Όμως, πέραν αυτού, ουσιαστικά ο κύριος Πρόεδρος λειτουργεί, δυστυχώς, εδώ ως κομματάρχης του ΣΥΡΙΖΑ. Ερμηνεύει τον Κανονισμό της Βουλής και τον εκμεταλλεύεται κατά το δοκούν, γ</w:t>
      </w:r>
      <w:r>
        <w:rPr>
          <w:rFonts w:eastAsia="Times New Roman"/>
          <w:szCs w:val="24"/>
        </w:rPr>
        <w:t>ια δικό του πολιτικό όφελος με</w:t>
      </w:r>
      <w:r w:rsidRPr="00BF761D">
        <w:rPr>
          <w:rFonts w:eastAsia="Times New Roman" w:cs="Times New Roman"/>
          <w:szCs w:val="24"/>
        </w:rPr>
        <w:t xml:space="preserve"> </w:t>
      </w:r>
      <w:r>
        <w:rPr>
          <w:rFonts w:eastAsia="Times New Roman" w:cs="Times New Roman"/>
          <w:szCs w:val="24"/>
        </w:rPr>
        <w:t>μικροκομματική τακτική.</w:t>
      </w:r>
    </w:p>
    <w:p w14:paraId="4BA0F737" w14:textId="77777777" w:rsidR="00200ACA" w:rsidRDefault="00B07EC3">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τυπάει το κουδούνι λήξεως του χρόνου ομιλίας του κυρίου Βουλευτή)</w:t>
      </w:r>
    </w:p>
    <w:p w14:paraId="4BA0F738" w14:textId="77777777" w:rsidR="00200ACA" w:rsidRDefault="00B07EC3">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 Νομίζω, κύριε Πρόεδρε, ότι πρέπει να έχω και εγώ την ανοχή των υπολοίπων ομιλητών. </w:t>
      </w:r>
    </w:p>
    <w:p w14:paraId="4BA0F739" w14:textId="77777777" w:rsidR="00200ACA" w:rsidRDefault="00B07EC3">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lastRenderedPageBreak/>
        <w:t>ΠΡΟΕΔΡΕΥΩΝ (Γεώργιος Βαρεμένος):</w:t>
      </w:r>
      <w:r w:rsidRPr="00CF5893">
        <w:rPr>
          <w:rFonts w:eastAsia="Times New Roman" w:cs="Times New Roman"/>
          <w:b/>
          <w:szCs w:val="24"/>
        </w:rPr>
        <w:t xml:space="preserve"> </w:t>
      </w:r>
      <w:r>
        <w:rPr>
          <w:rFonts w:eastAsia="Times New Roman" w:cs="Times New Roman"/>
          <w:szCs w:val="24"/>
        </w:rPr>
        <w:t xml:space="preserve">Ναι, κύριε συνάδελφε. </w:t>
      </w:r>
    </w:p>
    <w:p w14:paraId="4BA0F73A" w14:textId="77777777" w:rsidR="00200ACA" w:rsidRDefault="00B07EC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Ευχαριστώ. </w:t>
      </w:r>
    </w:p>
    <w:p w14:paraId="4BA0F73B" w14:textId="77777777" w:rsidR="00200ACA" w:rsidRDefault="00B07EC3">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Άποψή μου είναι. Έχω το δικαίωμα να την εκθέσω, νομίζω, κύριε </w:t>
      </w:r>
      <w:proofErr w:type="spellStart"/>
      <w:r>
        <w:rPr>
          <w:rFonts w:eastAsia="Times New Roman"/>
          <w:szCs w:val="24"/>
        </w:rPr>
        <w:t>Βούτση</w:t>
      </w:r>
      <w:proofErr w:type="spellEnd"/>
      <w:r>
        <w:rPr>
          <w:rFonts w:eastAsia="Times New Roman"/>
          <w:szCs w:val="24"/>
        </w:rPr>
        <w:t xml:space="preserve">. Μικροκομματικά λειτουργείτε. </w:t>
      </w:r>
    </w:p>
    <w:p w14:paraId="4BA0F73C" w14:textId="77777777" w:rsidR="00200ACA" w:rsidRDefault="00B07EC3">
      <w:pPr>
        <w:tabs>
          <w:tab w:val="left" w:pos="2738"/>
          <w:tab w:val="center" w:pos="4753"/>
          <w:tab w:val="left" w:pos="5723"/>
        </w:tabs>
        <w:spacing w:line="600" w:lineRule="auto"/>
        <w:ind w:firstLine="720"/>
        <w:jc w:val="both"/>
        <w:rPr>
          <w:rFonts w:eastAsia="Times New Roman"/>
          <w:szCs w:val="24"/>
        </w:rPr>
      </w:pPr>
      <w:r>
        <w:rPr>
          <w:rFonts w:eastAsia="Times New Roman"/>
          <w:szCs w:val="24"/>
        </w:rPr>
        <w:t>Και μου δίδετε το δικαίωμα να πω, να αναρωτηθώ το εξής: Μήπως αυτή η στάση σας εμπεριέχει και προσωπικά,</w:t>
      </w:r>
      <w:r>
        <w:rPr>
          <w:rFonts w:eastAsia="Times New Roman"/>
          <w:szCs w:val="24"/>
        </w:rPr>
        <w:t xml:space="preserve"> πολιτικά ωφελήματα; Δηλαδή, ικανοποιείτε το αριστερό σας ακροατήριο, όταν συνεχόμενα, συνέχεια, όταν ομιλεί ο Γενικός Γραμματέας της Χρυσής Αυγής ή άλλοι ομιλητές μας –και για να είμαι και δίκαιος, δεν το κάνετε μόνο με εμάς, το κάνετε, όμως, κυρίως με εμ</w:t>
      </w:r>
      <w:r>
        <w:rPr>
          <w:rFonts w:eastAsia="Times New Roman"/>
          <w:szCs w:val="24"/>
        </w:rPr>
        <w:t xml:space="preserve">άς- μετά το πέρας της ομιλίας εσείς θέλετε να ερμηνεύσετε τους λόγους του Γενικού Γραμματέα ή των Βουλευτών; Κατά κόρον το κάνετε. Και πολλές φορές λέτε σε Βουλευτές να μην ερμηνεύουν τα λόγια και μιλούμε πολιτικά εδώ. Δηλαδή θα υπάρχει λογοκρισία ή εσείς </w:t>
      </w:r>
      <w:r>
        <w:rPr>
          <w:rFonts w:eastAsia="Times New Roman"/>
          <w:szCs w:val="24"/>
        </w:rPr>
        <w:t xml:space="preserve">θέλετε να έχετε πάντα την τελευταία κουβέντα; </w:t>
      </w:r>
    </w:p>
    <w:p w14:paraId="4BA0F73D" w14:textId="77777777" w:rsidR="00200ACA" w:rsidRDefault="00B07EC3">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Βλέπει ο κόσμος και καταλαβαίνει. </w:t>
      </w:r>
    </w:p>
    <w:p w14:paraId="4BA0F73E" w14:textId="77777777" w:rsidR="00200ACA" w:rsidRDefault="00B07EC3">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Εγώ να θυμίσω τη συνεδρίαση της 13</w:t>
      </w:r>
      <w:r w:rsidRPr="00A6724F">
        <w:rPr>
          <w:rFonts w:eastAsia="Times New Roman"/>
          <w:szCs w:val="24"/>
          <w:vertAlign w:val="superscript"/>
        </w:rPr>
        <w:t>ης</w:t>
      </w:r>
      <w:r>
        <w:rPr>
          <w:rFonts w:eastAsia="Times New Roman"/>
          <w:szCs w:val="24"/>
        </w:rPr>
        <w:t xml:space="preserve"> Ιουλίου, του περασμένου Ιουλίου. Καθόσασταν εδώ στο κέντρο. Είχα παρέμβει για ένα θέμα ως Κοινοβουλευτικός Εκπρόσωπος, έπρεπε να απαντήσε</w:t>
      </w:r>
      <w:r>
        <w:rPr>
          <w:rFonts w:eastAsia="Times New Roman"/>
          <w:szCs w:val="24"/>
        </w:rPr>
        <w:t>τε και παραδεχθήκατε δημοσίως –και αυτό είναι το τραγικό δηλαδή- μέσα στην Αίθουσα του Κοινοβουλίου ότι δεν απαντάτε, γιατί έχετε προκατάληψη εναντίον της Χρυσής Αυγής. Δηλαδή έχετε προκατάληψη για ένα νόμιμο πολιτικό κόμμα, εκλεγμένο από εκατοντάδες χιλιά</w:t>
      </w:r>
      <w:r>
        <w:rPr>
          <w:rFonts w:eastAsia="Times New Roman"/>
          <w:szCs w:val="24"/>
        </w:rPr>
        <w:t xml:space="preserve">δες Έλληνες, τους οποίους Έλληνες εμείς εκπροσωπούμε εδώ. Πολιτική μαγκιά είναι αυτό; Ακολουθείτε την τακτική </w:t>
      </w:r>
      <w:proofErr w:type="spellStart"/>
      <w:r>
        <w:rPr>
          <w:rFonts w:eastAsia="Times New Roman"/>
          <w:szCs w:val="24"/>
        </w:rPr>
        <w:t>Πολάκη</w:t>
      </w:r>
      <w:proofErr w:type="spellEnd"/>
      <w:r>
        <w:rPr>
          <w:rFonts w:eastAsia="Times New Roman"/>
          <w:szCs w:val="24"/>
        </w:rPr>
        <w:t xml:space="preserve">; </w:t>
      </w:r>
    </w:p>
    <w:p w14:paraId="4BA0F73F"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Να βάλουμε, όμως, εκτός κάδρου τη Χρυσή Αυγή. Να </w:t>
      </w:r>
      <w:r w:rsidRPr="004D26DE">
        <w:rPr>
          <w:rFonts w:eastAsia="Times New Roman" w:cs="Times New Roman"/>
          <w:szCs w:val="24"/>
        </w:rPr>
        <w:t>μιλήσουμε πολιτικά διαφορετικά</w:t>
      </w:r>
      <w:r>
        <w:rPr>
          <w:rFonts w:eastAsia="Times New Roman" w:cs="Times New Roman"/>
          <w:szCs w:val="24"/>
        </w:rPr>
        <w:t>. Ν</w:t>
      </w:r>
      <w:r w:rsidRPr="004D26DE">
        <w:rPr>
          <w:rFonts w:eastAsia="Times New Roman" w:cs="Times New Roman"/>
          <w:szCs w:val="24"/>
        </w:rPr>
        <w:t xml:space="preserve">α επικεντρωθούμε αποκλειστικά σε αυτά τα απίστευτα που </w:t>
      </w:r>
      <w:r w:rsidRPr="004D26DE">
        <w:rPr>
          <w:rFonts w:eastAsia="Times New Roman" w:cs="Times New Roman"/>
          <w:szCs w:val="24"/>
        </w:rPr>
        <w:t>έγιναν τις τελευταίες μέρες στη Βουλή</w:t>
      </w:r>
      <w:r>
        <w:rPr>
          <w:rFonts w:eastAsia="Times New Roman" w:cs="Times New Roman"/>
          <w:szCs w:val="24"/>
        </w:rPr>
        <w:t>,</w:t>
      </w:r>
      <w:r w:rsidRPr="004D26DE">
        <w:rPr>
          <w:rFonts w:eastAsia="Times New Roman" w:cs="Times New Roman"/>
          <w:szCs w:val="24"/>
        </w:rPr>
        <w:t xml:space="preserve"> που δηλητηριάζουν την πολιτική ζωή της χώρας</w:t>
      </w:r>
      <w:r>
        <w:rPr>
          <w:rFonts w:eastAsia="Times New Roman" w:cs="Times New Roman"/>
          <w:szCs w:val="24"/>
        </w:rPr>
        <w:t>.</w:t>
      </w:r>
    </w:p>
    <w:p w14:paraId="4BA0F740"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Πήγε ο κ. </w:t>
      </w:r>
      <w:proofErr w:type="spellStart"/>
      <w:r>
        <w:rPr>
          <w:rFonts w:eastAsia="Times New Roman" w:cs="Times New Roman"/>
          <w:szCs w:val="24"/>
        </w:rPr>
        <w:t>Παπαχρ</w:t>
      </w:r>
      <w:r w:rsidRPr="004D26DE">
        <w:rPr>
          <w:rFonts w:eastAsia="Times New Roman" w:cs="Times New Roman"/>
          <w:szCs w:val="24"/>
        </w:rPr>
        <w:t>ιστόπουλος</w:t>
      </w:r>
      <w:proofErr w:type="spellEnd"/>
      <w:r w:rsidRPr="004D26DE">
        <w:rPr>
          <w:rFonts w:eastAsia="Times New Roman" w:cs="Times New Roman"/>
          <w:szCs w:val="24"/>
        </w:rPr>
        <w:t xml:space="preserve"> </w:t>
      </w:r>
      <w:r>
        <w:rPr>
          <w:rFonts w:eastAsia="Times New Roman" w:cs="Times New Roman"/>
          <w:szCs w:val="24"/>
        </w:rPr>
        <w:t>σ</w:t>
      </w:r>
      <w:r w:rsidRPr="004D26DE">
        <w:rPr>
          <w:rFonts w:eastAsia="Times New Roman" w:cs="Times New Roman"/>
          <w:szCs w:val="24"/>
        </w:rPr>
        <w:t xml:space="preserve">το γραφείο </w:t>
      </w:r>
      <w:r>
        <w:rPr>
          <w:rFonts w:eastAsia="Times New Roman" w:cs="Times New Roman"/>
          <w:szCs w:val="24"/>
        </w:rPr>
        <w:t xml:space="preserve">σας. Σας </w:t>
      </w:r>
      <w:proofErr w:type="spellStart"/>
      <w:r>
        <w:rPr>
          <w:rFonts w:eastAsia="Times New Roman" w:cs="Times New Roman"/>
          <w:szCs w:val="24"/>
        </w:rPr>
        <w:t>ενεχείρισε</w:t>
      </w:r>
      <w:proofErr w:type="spellEnd"/>
      <w:r>
        <w:rPr>
          <w:rFonts w:eastAsia="Times New Roman" w:cs="Times New Roman"/>
          <w:szCs w:val="24"/>
        </w:rPr>
        <w:t xml:space="preserve"> την</w:t>
      </w:r>
      <w:r w:rsidRPr="004D26DE">
        <w:rPr>
          <w:rFonts w:eastAsia="Times New Roman" w:cs="Times New Roman"/>
          <w:szCs w:val="24"/>
        </w:rPr>
        <w:t xml:space="preserve"> επιστολή παραίτησής του</w:t>
      </w:r>
      <w:r>
        <w:rPr>
          <w:rFonts w:eastAsia="Times New Roman" w:cs="Times New Roman"/>
          <w:szCs w:val="24"/>
        </w:rPr>
        <w:t xml:space="preserve"> και εσείς</w:t>
      </w:r>
      <w:r w:rsidRPr="004D26DE">
        <w:rPr>
          <w:rFonts w:eastAsia="Times New Roman" w:cs="Times New Roman"/>
          <w:szCs w:val="24"/>
        </w:rPr>
        <w:t xml:space="preserve"> εντελώς </w:t>
      </w:r>
      <w:r>
        <w:rPr>
          <w:rFonts w:eastAsia="Times New Roman" w:cs="Times New Roman"/>
          <w:szCs w:val="24"/>
        </w:rPr>
        <w:t>αντιδεοντο</w:t>
      </w:r>
      <w:r w:rsidRPr="004D26DE">
        <w:rPr>
          <w:rFonts w:eastAsia="Times New Roman" w:cs="Times New Roman"/>
          <w:szCs w:val="24"/>
        </w:rPr>
        <w:t>λογικά</w:t>
      </w:r>
      <w:r>
        <w:rPr>
          <w:rFonts w:eastAsia="Times New Roman" w:cs="Times New Roman"/>
          <w:szCs w:val="24"/>
        </w:rPr>
        <w:t>,</w:t>
      </w:r>
      <w:r w:rsidRPr="004D26DE">
        <w:rPr>
          <w:rFonts w:eastAsia="Times New Roman" w:cs="Times New Roman"/>
          <w:szCs w:val="24"/>
        </w:rPr>
        <w:t xml:space="preserve"> </w:t>
      </w:r>
      <w:proofErr w:type="spellStart"/>
      <w:r w:rsidRPr="004D26DE">
        <w:rPr>
          <w:rFonts w:eastAsia="Times New Roman" w:cs="Times New Roman"/>
          <w:szCs w:val="24"/>
        </w:rPr>
        <w:t>εξωθεσμικά</w:t>
      </w:r>
      <w:proofErr w:type="spellEnd"/>
      <w:r>
        <w:rPr>
          <w:rFonts w:eastAsia="Times New Roman" w:cs="Times New Roman"/>
          <w:szCs w:val="24"/>
        </w:rPr>
        <w:t>,</w:t>
      </w:r>
      <w:r w:rsidRPr="004D26DE">
        <w:rPr>
          <w:rFonts w:eastAsia="Times New Roman" w:cs="Times New Roman"/>
          <w:szCs w:val="24"/>
        </w:rPr>
        <w:t xml:space="preserve"> </w:t>
      </w:r>
      <w:r>
        <w:rPr>
          <w:rFonts w:eastAsia="Times New Roman" w:cs="Times New Roman"/>
          <w:szCs w:val="24"/>
        </w:rPr>
        <w:t xml:space="preserve">πέραν </w:t>
      </w:r>
      <w:r w:rsidRPr="004D26DE">
        <w:rPr>
          <w:rFonts w:eastAsia="Times New Roman" w:cs="Times New Roman"/>
          <w:szCs w:val="24"/>
        </w:rPr>
        <w:t xml:space="preserve">του </w:t>
      </w:r>
      <w:r>
        <w:rPr>
          <w:rFonts w:eastAsia="Times New Roman" w:cs="Times New Roman"/>
          <w:szCs w:val="24"/>
        </w:rPr>
        <w:t>Κ</w:t>
      </w:r>
      <w:r w:rsidRPr="004D26DE">
        <w:rPr>
          <w:rFonts w:eastAsia="Times New Roman" w:cs="Times New Roman"/>
          <w:szCs w:val="24"/>
        </w:rPr>
        <w:t>ανονισμού της Βουλής</w:t>
      </w:r>
      <w:r>
        <w:rPr>
          <w:rFonts w:eastAsia="Times New Roman" w:cs="Times New Roman"/>
          <w:szCs w:val="24"/>
        </w:rPr>
        <w:t>, π</w:t>
      </w:r>
      <w:r w:rsidRPr="004D26DE">
        <w:rPr>
          <w:rFonts w:eastAsia="Times New Roman" w:cs="Times New Roman"/>
          <w:szCs w:val="24"/>
        </w:rPr>
        <w:t xml:space="preserve">έραν όλων όσων προβλέπονται από τη θέση </w:t>
      </w:r>
      <w:r>
        <w:rPr>
          <w:rFonts w:eastAsia="Times New Roman" w:cs="Times New Roman"/>
          <w:szCs w:val="24"/>
        </w:rPr>
        <w:t>σας, από το</w:t>
      </w:r>
      <w:r w:rsidRPr="004D26DE">
        <w:rPr>
          <w:rFonts w:eastAsia="Times New Roman" w:cs="Times New Roman"/>
          <w:szCs w:val="24"/>
        </w:rPr>
        <w:t xml:space="preserve"> αξίωμ</w:t>
      </w:r>
      <w:r>
        <w:rPr>
          <w:rFonts w:eastAsia="Times New Roman" w:cs="Times New Roman"/>
          <w:szCs w:val="24"/>
        </w:rPr>
        <w:t>ά</w:t>
      </w:r>
      <w:r w:rsidRPr="004D26DE">
        <w:rPr>
          <w:rFonts w:eastAsia="Times New Roman" w:cs="Times New Roman"/>
          <w:szCs w:val="24"/>
        </w:rPr>
        <w:t xml:space="preserve"> </w:t>
      </w:r>
      <w:r>
        <w:rPr>
          <w:rFonts w:eastAsia="Times New Roman" w:cs="Times New Roman"/>
          <w:szCs w:val="24"/>
        </w:rPr>
        <w:t>σας,</w:t>
      </w:r>
      <w:r w:rsidRPr="004D26DE">
        <w:rPr>
          <w:rFonts w:eastAsia="Times New Roman" w:cs="Times New Roman"/>
          <w:szCs w:val="24"/>
        </w:rPr>
        <w:t xml:space="preserve"> </w:t>
      </w:r>
      <w:r>
        <w:rPr>
          <w:rFonts w:eastAsia="Times New Roman" w:cs="Times New Roman"/>
          <w:szCs w:val="24"/>
        </w:rPr>
        <w:t>ως</w:t>
      </w:r>
      <w:r w:rsidRPr="004D26DE">
        <w:rPr>
          <w:rFonts w:eastAsia="Times New Roman" w:cs="Times New Roman"/>
          <w:szCs w:val="24"/>
        </w:rPr>
        <w:t xml:space="preserve"> κομματικός εγκάθετος τον </w:t>
      </w:r>
      <w:r>
        <w:rPr>
          <w:rFonts w:eastAsia="Times New Roman" w:cs="Times New Roman"/>
          <w:szCs w:val="24"/>
        </w:rPr>
        <w:t>παρακαλέσατ</w:t>
      </w:r>
      <w:r w:rsidRPr="004D26DE">
        <w:rPr>
          <w:rFonts w:eastAsia="Times New Roman" w:cs="Times New Roman"/>
          <w:szCs w:val="24"/>
        </w:rPr>
        <w:t xml:space="preserve">ε και του είπατε </w:t>
      </w:r>
      <w:r>
        <w:rPr>
          <w:rFonts w:eastAsia="Times New Roman" w:cs="Times New Roman"/>
          <w:szCs w:val="24"/>
        </w:rPr>
        <w:lastRenderedPageBreak/>
        <w:t>«</w:t>
      </w:r>
      <w:r w:rsidRPr="004D26DE">
        <w:rPr>
          <w:rFonts w:eastAsia="Times New Roman" w:cs="Times New Roman"/>
          <w:szCs w:val="24"/>
        </w:rPr>
        <w:t>ξέρεις</w:t>
      </w:r>
      <w:r>
        <w:rPr>
          <w:rFonts w:eastAsia="Times New Roman" w:cs="Times New Roman"/>
          <w:szCs w:val="24"/>
        </w:rPr>
        <w:t>,</w:t>
      </w:r>
      <w:r w:rsidRPr="004D26DE">
        <w:rPr>
          <w:rFonts w:eastAsia="Times New Roman" w:cs="Times New Roman"/>
          <w:szCs w:val="24"/>
        </w:rPr>
        <w:t xml:space="preserve"> επειδή πρέπει να ψηφιστεί η κύρωση για την εισδοχή των Σκοπίων στο ΝΑΤΟ</w:t>
      </w:r>
      <w:r>
        <w:rPr>
          <w:rFonts w:eastAsia="Times New Roman" w:cs="Times New Roman"/>
          <w:szCs w:val="24"/>
        </w:rPr>
        <w:t>,</w:t>
      </w:r>
      <w:r w:rsidRPr="004D26DE">
        <w:rPr>
          <w:rFonts w:eastAsia="Times New Roman" w:cs="Times New Roman"/>
          <w:szCs w:val="24"/>
        </w:rPr>
        <w:t xml:space="preserve"> δεν σου κάνω </w:t>
      </w:r>
      <w:r>
        <w:rPr>
          <w:rFonts w:eastAsia="Times New Roman" w:cs="Times New Roman"/>
          <w:szCs w:val="24"/>
        </w:rPr>
        <w:t xml:space="preserve">δεκτή </w:t>
      </w:r>
      <w:r w:rsidRPr="004D26DE">
        <w:rPr>
          <w:rFonts w:eastAsia="Times New Roman" w:cs="Times New Roman"/>
          <w:szCs w:val="24"/>
        </w:rPr>
        <w:t>την παραίτηση</w:t>
      </w:r>
      <w:r>
        <w:rPr>
          <w:rFonts w:eastAsia="Times New Roman" w:cs="Times New Roman"/>
          <w:szCs w:val="24"/>
        </w:rPr>
        <w:t>. Σ</w:t>
      </w:r>
      <w:r w:rsidRPr="004D26DE">
        <w:rPr>
          <w:rFonts w:eastAsia="Times New Roman" w:cs="Times New Roman"/>
          <w:szCs w:val="24"/>
        </w:rPr>
        <w:t>ε παρακαλώ</w:t>
      </w:r>
      <w:r>
        <w:rPr>
          <w:rFonts w:eastAsia="Times New Roman" w:cs="Times New Roman"/>
          <w:szCs w:val="24"/>
        </w:rPr>
        <w:t>, π</w:t>
      </w:r>
      <w:r w:rsidRPr="004D26DE">
        <w:rPr>
          <w:rFonts w:eastAsia="Times New Roman" w:cs="Times New Roman"/>
          <w:szCs w:val="24"/>
        </w:rPr>
        <w:t>ερίμεν</w:t>
      </w:r>
      <w:r w:rsidRPr="004D26DE">
        <w:rPr>
          <w:rFonts w:eastAsia="Times New Roman" w:cs="Times New Roman"/>
          <w:szCs w:val="24"/>
        </w:rPr>
        <w:t xml:space="preserve">ε και </w:t>
      </w:r>
      <w:r>
        <w:rPr>
          <w:rFonts w:eastAsia="Times New Roman" w:cs="Times New Roman"/>
          <w:szCs w:val="24"/>
        </w:rPr>
        <w:t>δώσε</w:t>
      </w:r>
      <w:r w:rsidRPr="004D26DE">
        <w:rPr>
          <w:rFonts w:eastAsia="Times New Roman" w:cs="Times New Roman"/>
          <w:szCs w:val="24"/>
        </w:rPr>
        <w:t xml:space="preserve"> </w:t>
      </w:r>
      <w:r>
        <w:rPr>
          <w:rFonts w:eastAsia="Times New Roman" w:cs="Times New Roman"/>
          <w:szCs w:val="24"/>
        </w:rPr>
        <w:t>μια</w:t>
      </w:r>
      <w:r w:rsidRPr="004D26DE">
        <w:rPr>
          <w:rFonts w:eastAsia="Times New Roman" w:cs="Times New Roman"/>
          <w:szCs w:val="24"/>
        </w:rPr>
        <w:t xml:space="preserve"> παράταση </w:t>
      </w:r>
      <w:r>
        <w:rPr>
          <w:rFonts w:eastAsia="Times New Roman" w:cs="Times New Roman"/>
          <w:szCs w:val="24"/>
        </w:rPr>
        <w:t xml:space="preserve">τεσσάρων – πέντε </w:t>
      </w:r>
      <w:r w:rsidRPr="004D26DE">
        <w:rPr>
          <w:rFonts w:eastAsia="Times New Roman" w:cs="Times New Roman"/>
          <w:szCs w:val="24"/>
        </w:rPr>
        <w:t>ημερών</w:t>
      </w:r>
      <w:r>
        <w:rPr>
          <w:rFonts w:eastAsia="Times New Roman" w:cs="Times New Roman"/>
          <w:szCs w:val="24"/>
        </w:rPr>
        <w:t>».</w:t>
      </w:r>
      <w:r w:rsidRPr="004D26DE">
        <w:rPr>
          <w:rFonts w:eastAsia="Times New Roman" w:cs="Times New Roman"/>
          <w:szCs w:val="24"/>
        </w:rPr>
        <w:t xml:space="preserve"> </w:t>
      </w:r>
      <w:r>
        <w:rPr>
          <w:rFonts w:eastAsia="Times New Roman" w:cs="Times New Roman"/>
          <w:szCs w:val="24"/>
        </w:rPr>
        <w:t>Ο</w:t>
      </w:r>
      <w:r w:rsidRPr="004D26DE">
        <w:rPr>
          <w:rFonts w:eastAsia="Times New Roman" w:cs="Times New Roman"/>
          <w:szCs w:val="24"/>
        </w:rPr>
        <w:t xml:space="preserve"> ίδιος </w:t>
      </w:r>
      <w:r>
        <w:rPr>
          <w:rFonts w:eastAsia="Times New Roman" w:cs="Times New Roman"/>
          <w:szCs w:val="24"/>
        </w:rPr>
        <w:t xml:space="preserve">ο κ. </w:t>
      </w:r>
      <w:proofErr w:type="spellStart"/>
      <w:r>
        <w:rPr>
          <w:rFonts w:eastAsia="Times New Roman" w:cs="Times New Roman"/>
          <w:szCs w:val="24"/>
        </w:rPr>
        <w:t>Παπαχριστόπουλος</w:t>
      </w:r>
      <w:proofErr w:type="spellEnd"/>
      <w:r>
        <w:rPr>
          <w:rFonts w:eastAsia="Times New Roman" w:cs="Times New Roman"/>
          <w:szCs w:val="24"/>
        </w:rPr>
        <w:t xml:space="preserve"> τα είπε</w:t>
      </w:r>
      <w:r w:rsidRPr="004D26DE">
        <w:rPr>
          <w:rFonts w:eastAsia="Times New Roman" w:cs="Times New Roman"/>
          <w:szCs w:val="24"/>
        </w:rPr>
        <w:t xml:space="preserve"> </w:t>
      </w:r>
      <w:r>
        <w:rPr>
          <w:rFonts w:eastAsia="Times New Roman" w:cs="Times New Roman"/>
          <w:szCs w:val="24"/>
        </w:rPr>
        <w:t>στους δημοσιογράφους. Και είναι δυνατόν να σας αποδεχθούμε ω</w:t>
      </w:r>
      <w:r w:rsidRPr="004D26DE">
        <w:rPr>
          <w:rFonts w:eastAsia="Times New Roman" w:cs="Times New Roman"/>
          <w:szCs w:val="24"/>
        </w:rPr>
        <w:t>ς Πρόεδρο</w:t>
      </w:r>
      <w:r>
        <w:rPr>
          <w:rFonts w:eastAsia="Times New Roman" w:cs="Times New Roman"/>
          <w:szCs w:val="24"/>
        </w:rPr>
        <w:t xml:space="preserve"> </w:t>
      </w:r>
      <w:r w:rsidRPr="004D26DE">
        <w:rPr>
          <w:rFonts w:eastAsia="Times New Roman" w:cs="Times New Roman"/>
          <w:szCs w:val="24"/>
        </w:rPr>
        <w:t xml:space="preserve">όλων των </w:t>
      </w:r>
      <w:r>
        <w:rPr>
          <w:rFonts w:eastAsia="Times New Roman" w:cs="Times New Roman"/>
          <w:szCs w:val="24"/>
        </w:rPr>
        <w:t>Β</w:t>
      </w:r>
      <w:r w:rsidRPr="004D26DE">
        <w:rPr>
          <w:rFonts w:eastAsia="Times New Roman" w:cs="Times New Roman"/>
          <w:szCs w:val="24"/>
        </w:rPr>
        <w:t>ουλευτών</w:t>
      </w:r>
      <w:r>
        <w:rPr>
          <w:rFonts w:eastAsia="Times New Roman" w:cs="Times New Roman"/>
          <w:szCs w:val="24"/>
        </w:rPr>
        <w:t>;</w:t>
      </w:r>
      <w:r w:rsidRPr="004D26DE">
        <w:rPr>
          <w:rFonts w:eastAsia="Times New Roman" w:cs="Times New Roman"/>
          <w:szCs w:val="24"/>
        </w:rPr>
        <w:t xml:space="preserve"> </w:t>
      </w:r>
      <w:r>
        <w:rPr>
          <w:rFonts w:eastAsia="Times New Roman" w:cs="Times New Roman"/>
          <w:szCs w:val="24"/>
        </w:rPr>
        <w:t>Ε</w:t>
      </w:r>
      <w:r w:rsidRPr="004D26DE">
        <w:rPr>
          <w:rFonts w:eastAsia="Times New Roman" w:cs="Times New Roman"/>
          <w:szCs w:val="24"/>
        </w:rPr>
        <w:t>μάς δεν μας εκπροσωπείτε</w:t>
      </w:r>
      <w:r>
        <w:rPr>
          <w:rFonts w:eastAsia="Times New Roman" w:cs="Times New Roman"/>
          <w:szCs w:val="24"/>
        </w:rPr>
        <w:t>.</w:t>
      </w:r>
      <w:r w:rsidRPr="004D26DE">
        <w:rPr>
          <w:rFonts w:eastAsia="Times New Roman" w:cs="Times New Roman"/>
          <w:szCs w:val="24"/>
        </w:rPr>
        <w:t xml:space="preserve"> </w:t>
      </w:r>
      <w:r>
        <w:rPr>
          <w:rFonts w:eastAsia="Times New Roman" w:cs="Times New Roman"/>
          <w:szCs w:val="24"/>
        </w:rPr>
        <w:t>Σ</w:t>
      </w:r>
      <w:r w:rsidRPr="004D26DE">
        <w:rPr>
          <w:rFonts w:eastAsia="Times New Roman" w:cs="Times New Roman"/>
          <w:szCs w:val="24"/>
        </w:rPr>
        <w:t xml:space="preserve">ας </w:t>
      </w:r>
      <w:r>
        <w:rPr>
          <w:rFonts w:eastAsia="Times New Roman" w:cs="Times New Roman"/>
          <w:szCs w:val="24"/>
        </w:rPr>
        <w:t>χαροποιεί αυτό; Χαροποιεί, όμως,</w:t>
      </w:r>
      <w:r w:rsidRPr="004D26DE">
        <w:rPr>
          <w:rFonts w:eastAsia="Times New Roman" w:cs="Times New Roman"/>
          <w:szCs w:val="24"/>
        </w:rPr>
        <w:t xml:space="preserve"> πολύ περισσότε</w:t>
      </w:r>
      <w:r w:rsidRPr="004D26DE">
        <w:rPr>
          <w:rFonts w:eastAsia="Times New Roman" w:cs="Times New Roman"/>
          <w:szCs w:val="24"/>
        </w:rPr>
        <w:t>ρο εμάς</w:t>
      </w:r>
      <w:r>
        <w:rPr>
          <w:rFonts w:eastAsia="Times New Roman" w:cs="Times New Roman"/>
          <w:szCs w:val="24"/>
        </w:rPr>
        <w:t>.</w:t>
      </w:r>
    </w:p>
    <w:p w14:paraId="4BA0F741"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Είπα στην αρχή -</w:t>
      </w:r>
      <w:r w:rsidRPr="004D26DE">
        <w:rPr>
          <w:rFonts w:eastAsia="Times New Roman" w:cs="Times New Roman"/>
          <w:szCs w:val="24"/>
        </w:rPr>
        <w:t>και τελειώνω</w:t>
      </w:r>
      <w:r>
        <w:rPr>
          <w:rFonts w:eastAsia="Times New Roman" w:cs="Times New Roman"/>
          <w:szCs w:val="24"/>
        </w:rPr>
        <w:t>,</w:t>
      </w:r>
      <w:r w:rsidRPr="004D26DE">
        <w:rPr>
          <w:rFonts w:eastAsia="Times New Roman" w:cs="Times New Roman"/>
          <w:szCs w:val="24"/>
        </w:rPr>
        <w:t xml:space="preserve"> κύριε </w:t>
      </w:r>
      <w:r>
        <w:rPr>
          <w:rFonts w:eastAsia="Times New Roman" w:cs="Times New Roman"/>
          <w:szCs w:val="24"/>
        </w:rPr>
        <w:t>Π</w:t>
      </w:r>
      <w:r w:rsidRPr="004D26DE">
        <w:rPr>
          <w:rFonts w:eastAsia="Times New Roman" w:cs="Times New Roman"/>
          <w:szCs w:val="24"/>
        </w:rPr>
        <w:t>ρόεδρε</w:t>
      </w:r>
      <w:r>
        <w:rPr>
          <w:rFonts w:eastAsia="Times New Roman" w:cs="Times New Roman"/>
          <w:szCs w:val="24"/>
        </w:rPr>
        <w:t>, και ε</w:t>
      </w:r>
      <w:r w:rsidRPr="004D26DE">
        <w:rPr>
          <w:rFonts w:eastAsia="Times New Roman" w:cs="Times New Roman"/>
          <w:szCs w:val="24"/>
        </w:rPr>
        <w:t>υχαριστώ</w:t>
      </w:r>
      <w:r>
        <w:rPr>
          <w:rFonts w:eastAsia="Times New Roman" w:cs="Times New Roman"/>
          <w:szCs w:val="24"/>
        </w:rPr>
        <w:t>-</w:t>
      </w:r>
      <w:r w:rsidRPr="004D26DE">
        <w:rPr>
          <w:rFonts w:eastAsia="Times New Roman" w:cs="Times New Roman"/>
          <w:szCs w:val="24"/>
        </w:rPr>
        <w:t xml:space="preserve"> ότι ζούμε σε εποχές </w:t>
      </w:r>
      <w:r>
        <w:rPr>
          <w:rFonts w:eastAsia="Times New Roman" w:cs="Times New Roman"/>
          <w:szCs w:val="24"/>
        </w:rPr>
        <w:t>Ιουλιανών του ’</w:t>
      </w:r>
      <w:r w:rsidRPr="004D26DE">
        <w:rPr>
          <w:rFonts w:eastAsia="Times New Roman" w:cs="Times New Roman"/>
          <w:szCs w:val="24"/>
        </w:rPr>
        <w:t>65</w:t>
      </w:r>
      <w:r>
        <w:rPr>
          <w:rFonts w:eastAsia="Times New Roman" w:cs="Times New Roman"/>
          <w:szCs w:val="24"/>
        </w:rPr>
        <w:t xml:space="preserve">. Εσείς προσπαθείτε να διχάσετε τον ελληνικό λαό και θα φέρετε τα άλλα Ιουλιανά, </w:t>
      </w:r>
      <w:r w:rsidRPr="004D26DE">
        <w:rPr>
          <w:rFonts w:eastAsia="Times New Roman" w:cs="Times New Roman"/>
          <w:szCs w:val="24"/>
        </w:rPr>
        <w:t xml:space="preserve">τα </w:t>
      </w:r>
      <w:r>
        <w:rPr>
          <w:rFonts w:eastAsia="Times New Roman" w:cs="Times New Roman"/>
          <w:szCs w:val="24"/>
        </w:rPr>
        <w:t>Ι</w:t>
      </w:r>
      <w:r w:rsidRPr="004D26DE">
        <w:rPr>
          <w:rFonts w:eastAsia="Times New Roman" w:cs="Times New Roman"/>
          <w:szCs w:val="24"/>
        </w:rPr>
        <w:t xml:space="preserve">ουλιανά του </w:t>
      </w:r>
      <w:r>
        <w:rPr>
          <w:rFonts w:eastAsia="Times New Roman" w:cs="Times New Roman"/>
          <w:szCs w:val="24"/>
        </w:rPr>
        <w:t>δ</w:t>
      </w:r>
      <w:r w:rsidRPr="004D26DE">
        <w:rPr>
          <w:rFonts w:eastAsia="Times New Roman" w:cs="Times New Roman"/>
          <w:szCs w:val="24"/>
        </w:rPr>
        <w:t xml:space="preserve">ιχασμού του </w:t>
      </w:r>
      <w:r>
        <w:rPr>
          <w:rFonts w:eastAsia="Times New Roman" w:cs="Times New Roman"/>
          <w:szCs w:val="24"/>
        </w:rPr>
        <w:t>19</w:t>
      </w:r>
      <w:r w:rsidRPr="004D26DE">
        <w:rPr>
          <w:rFonts w:eastAsia="Times New Roman" w:cs="Times New Roman"/>
          <w:szCs w:val="24"/>
        </w:rPr>
        <w:t>20</w:t>
      </w:r>
      <w:r>
        <w:rPr>
          <w:rFonts w:eastAsia="Times New Roman" w:cs="Times New Roman"/>
          <w:szCs w:val="24"/>
        </w:rPr>
        <w:t>. Όμως, ο ελληνικός λαός</w:t>
      </w:r>
      <w:r w:rsidRPr="004D26DE">
        <w:rPr>
          <w:rFonts w:eastAsia="Times New Roman" w:cs="Times New Roman"/>
          <w:szCs w:val="24"/>
        </w:rPr>
        <w:t xml:space="preserve"> δεν θα σας το επιτρέψει</w:t>
      </w:r>
      <w:r>
        <w:rPr>
          <w:rFonts w:eastAsia="Times New Roman" w:cs="Times New Roman"/>
          <w:szCs w:val="24"/>
        </w:rPr>
        <w:t>. Δ</w:t>
      </w:r>
      <w:r w:rsidRPr="004D26DE">
        <w:rPr>
          <w:rFonts w:eastAsia="Times New Roman" w:cs="Times New Roman"/>
          <w:szCs w:val="24"/>
        </w:rPr>
        <w:t>εν θα σας αφήσει</w:t>
      </w:r>
      <w:r>
        <w:rPr>
          <w:rFonts w:eastAsia="Times New Roman" w:cs="Times New Roman"/>
          <w:szCs w:val="24"/>
        </w:rPr>
        <w:t>. Ο</w:t>
      </w:r>
      <w:r w:rsidRPr="004D26DE">
        <w:rPr>
          <w:rFonts w:eastAsia="Times New Roman" w:cs="Times New Roman"/>
          <w:szCs w:val="24"/>
        </w:rPr>
        <w:t xml:space="preserve"> ελληνικός λαός</w:t>
      </w:r>
      <w:r>
        <w:rPr>
          <w:rFonts w:eastAsia="Times New Roman" w:cs="Times New Roman"/>
          <w:szCs w:val="24"/>
        </w:rPr>
        <w:t xml:space="preserve"> είναι</w:t>
      </w:r>
      <w:r w:rsidRPr="004D26DE">
        <w:rPr>
          <w:rFonts w:eastAsia="Times New Roman" w:cs="Times New Roman"/>
          <w:szCs w:val="24"/>
        </w:rPr>
        <w:t xml:space="preserve"> ενωμένος</w:t>
      </w:r>
      <w:r>
        <w:rPr>
          <w:rFonts w:eastAsia="Times New Roman" w:cs="Times New Roman"/>
          <w:szCs w:val="24"/>
        </w:rPr>
        <w:t>.</w:t>
      </w:r>
      <w:r w:rsidRPr="004D26DE">
        <w:rPr>
          <w:rFonts w:eastAsia="Times New Roman" w:cs="Times New Roman"/>
          <w:szCs w:val="24"/>
        </w:rPr>
        <w:t xml:space="preserve"> </w:t>
      </w:r>
      <w:r>
        <w:rPr>
          <w:rFonts w:eastAsia="Times New Roman" w:cs="Times New Roman"/>
          <w:szCs w:val="24"/>
        </w:rPr>
        <w:t>Ο ελληνικός λαός το</w:t>
      </w:r>
      <w:r w:rsidRPr="004D26DE">
        <w:rPr>
          <w:rFonts w:eastAsia="Times New Roman" w:cs="Times New Roman"/>
          <w:szCs w:val="24"/>
        </w:rPr>
        <w:t xml:space="preserve"> έχει δείξει αυτό στα τελευταία </w:t>
      </w:r>
      <w:r>
        <w:rPr>
          <w:rFonts w:eastAsia="Times New Roman" w:cs="Times New Roman"/>
          <w:szCs w:val="24"/>
        </w:rPr>
        <w:t>συλλαλητήρια. Τ</w:t>
      </w:r>
      <w:r w:rsidRPr="004D26DE">
        <w:rPr>
          <w:rFonts w:eastAsia="Times New Roman" w:cs="Times New Roman"/>
          <w:szCs w:val="24"/>
        </w:rPr>
        <w:t>ο έχει δείξει σε πλατείες</w:t>
      </w:r>
      <w:r>
        <w:rPr>
          <w:rFonts w:eastAsia="Times New Roman" w:cs="Times New Roman"/>
          <w:szCs w:val="24"/>
        </w:rPr>
        <w:t>,</w:t>
      </w:r>
      <w:r w:rsidRPr="004D26DE">
        <w:rPr>
          <w:rFonts w:eastAsia="Times New Roman" w:cs="Times New Roman"/>
          <w:szCs w:val="24"/>
        </w:rPr>
        <w:t xml:space="preserve"> σε δρόμους</w:t>
      </w:r>
      <w:r>
        <w:rPr>
          <w:rFonts w:eastAsia="Times New Roman" w:cs="Times New Roman"/>
          <w:szCs w:val="24"/>
        </w:rPr>
        <w:t>.</w:t>
      </w:r>
      <w:r w:rsidRPr="004D26DE">
        <w:rPr>
          <w:rFonts w:eastAsia="Times New Roman" w:cs="Times New Roman"/>
          <w:szCs w:val="24"/>
        </w:rPr>
        <w:t xml:space="preserve"> </w:t>
      </w:r>
      <w:r>
        <w:rPr>
          <w:rFonts w:eastAsia="Times New Roman" w:cs="Times New Roman"/>
          <w:szCs w:val="24"/>
        </w:rPr>
        <w:t>Το δείχνει</w:t>
      </w:r>
      <w:r w:rsidRPr="004D26DE">
        <w:rPr>
          <w:rFonts w:eastAsia="Times New Roman" w:cs="Times New Roman"/>
          <w:szCs w:val="24"/>
        </w:rPr>
        <w:t xml:space="preserve"> κάθε μέρα</w:t>
      </w:r>
      <w:r>
        <w:rPr>
          <w:rFonts w:eastAsia="Times New Roman" w:cs="Times New Roman"/>
          <w:szCs w:val="24"/>
        </w:rPr>
        <w:t>.</w:t>
      </w:r>
      <w:r w:rsidRPr="004D26DE">
        <w:rPr>
          <w:rFonts w:eastAsia="Times New Roman" w:cs="Times New Roman"/>
          <w:szCs w:val="24"/>
        </w:rPr>
        <w:t xml:space="preserve"> Εσείς </w:t>
      </w:r>
      <w:r>
        <w:rPr>
          <w:rFonts w:eastAsia="Times New Roman" w:cs="Times New Roman"/>
          <w:szCs w:val="24"/>
        </w:rPr>
        <w:t>δηλητηριάζετε</w:t>
      </w:r>
      <w:r w:rsidRPr="004D26DE">
        <w:rPr>
          <w:rFonts w:eastAsia="Times New Roman" w:cs="Times New Roman"/>
          <w:szCs w:val="24"/>
        </w:rPr>
        <w:t xml:space="preserve"> την πολιτική ζωή</w:t>
      </w:r>
      <w:r>
        <w:rPr>
          <w:rFonts w:eastAsia="Times New Roman" w:cs="Times New Roman"/>
          <w:szCs w:val="24"/>
        </w:rPr>
        <w:t>.</w:t>
      </w:r>
    </w:p>
    <w:p w14:paraId="4BA0F742"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Κύριε Πρόεδρε</w:t>
      </w:r>
      <w:r>
        <w:rPr>
          <w:rFonts w:eastAsia="Times New Roman" w:cs="Times New Roman"/>
          <w:szCs w:val="24"/>
        </w:rPr>
        <w:t xml:space="preserve">, </w:t>
      </w:r>
      <w:r w:rsidRPr="004D26DE">
        <w:rPr>
          <w:rFonts w:eastAsia="Times New Roman" w:cs="Times New Roman"/>
          <w:szCs w:val="24"/>
        </w:rPr>
        <w:t xml:space="preserve">είστε πλέον ένα ασθενές </w:t>
      </w:r>
      <w:r>
        <w:rPr>
          <w:rFonts w:eastAsia="Times New Roman" w:cs="Times New Roman"/>
          <w:szCs w:val="24"/>
        </w:rPr>
        <w:t>κ</w:t>
      </w:r>
      <w:r w:rsidRPr="004D26DE">
        <w:rPr>
          <w:rFonts w:eastAsia="Times New Roman" w:cs="Times New Roman"/>
          <w:szCs w:val="24"/>
        </w:rPr>
        <w:t xml:space="preserve">όμμα </w:t>
      </w:r>
      <w:r>
        <w:rPr>
          <w:rFonts w:eastAsia="Times New Roman" w:cs="Times New Roman"/>
          <w:szCs w:val="24"/>
        </w:rPr>
        <w:t xml:space="preserve">και </w:t>
      </w:r>
      <w:r w:rsidRPr="004D26DE">
        <w:rPr>
          <w:rFonts w:eastAsia="Times New Roman" w:cs="Times New Roman"/>
          <w:szCs w:val="24"/>
        </w:rPr>
        <w:t>όσο πιο γρήγορα φύγετε από την εξουσία</w:t>
      </w:r>
      <w:r>
        <w:rPr>
          <w:rFonts w:eastAsia="Times New Roman" w:cs="Times New Roman"/>
          <w:szCs w:val="24"/>
        </w:rPr>
        <w:t>,</w:t>
      </w:r>
      <w:r w:rsidRPr="004D26DE">
        <w:rPr>
          <w:rFonts w:eastAsia="Times New Roman" w:cs="Times New Roman"/>
          <w:szCs w:val="24"/>
        </w:rPr>
        <w:t xml:space="preserve"> όσο αυτή η θλιβερή </w:t>
      </w:r>
      <w:r>
        <w:rPr>
          <w:rFonts w:eastAsia="Times New Roman" w:cs="Times New Roman"/>
          <w:szCs w:val="24"/>
        </w:rPr>
        <w:t>μ</w:t>
      </w:r>
      <w:r w:rsidRPr="004D26DE">
        <w:rPr>
          <w:rFonts w:eastAsia="Times New Roman" w:cs="Times New Roman"/>
          <w:szCs w:val="24"/>
        </w:rPr>
        <w:t>ειοψηφία σας με τις ίντριγκες</w:t>
      </w:r>
      <w:r>
        <w:rPr>
          <w:rFonts w:eastAsia="Times New Roman" w:cs="Times New Roman"/>
          <w:szCs w:val="24"/>
        </w:rPr>
        <w:t>,</w:t>
      </w:r>
      <w:r w:rsidRPr="004D26DE">
        <w:rPr>
          <w:rFonts w:eastAsia="Times New Roman" w:cs="Times New Roman"/>
          <w:szCs w:val="24"/>
        </w:rPr>
        <w:t xml:space="preserve"> με τις δολοπλοκίες</w:t>
      </w:r>
      <w:r>
        <w:rPr>
          <w:rFonts w:eastAsia="Times New Roman" w:cs="Times New Roman"/>
          <w:szCs w:val="24"/>
        </w:rPr>
        <w:t>,</w:t>
      </w:r>
      <w:r w:rsidRPr="004D26DE">
        <w:rPr>
          <w:rFonts w:eastAsia="Times New Roman" w:cs="Times New Roman"/>
          <w:szCs w:val="24"/>
        </w:rPr>
        <w:t xml:space="preserve"> με τα αλισβερίσια </w:t>
      </w:r>
      <w:r w:rsidRPr="004D26DE">
        <w:rPr>
          <w:rFonts w:eastAsia="Times New Roman" w:cs="Times New Roman"/>
          <w:szCs w:val="24"/>
        </w:rPr>
        <w:lastRenderedPageBreak/>
        <w:t>που κάνατε</w:t>
      </w:r>
      <w:r>
        <w:rPr>
          <w:rFonts w:eastAsia="Times New Roman" w:cs="Times New Roman"/>
          <w:szCs w:val="24"/>
        </w:rPr>
        <w:t xml:space="preserve"> με</w:t>
      </w:r>
      <w:r w:rsidRPr="004D26DE">
        <w:rPr>
          <w:rFonts w:eastAsia="Times New Roman" w:cs="Times New Roman"/>
          <w:szCs w:val="24"/>
        </w:rPr>
        <w:t xml:space="preserve"> μεμονωμένους </w:t>
      </w:r>
      <w:r>
        <w:rPr>
          <w:rFonts w:eastAsia="Times New Roman" w:cs="Times New Roman"/>
          <w:szCs w:val="24"/>
        </w:rPr>
        <w:t>Β</w:t>
      </w:r>
      <w:r w:rsidRPr="004D26DE">
        <w:rPr>
          <w:rFonts w:eastAsia="Times New Roman" w:cs="Times New Roman"/>
          <w:szCs w:val="24"/>
        </w:rPr>
        <w:t xml:space="preserve">ουλευτές και </w:t>
      </w:r>
      <w:r>
        <w:rPr>
          <w:rFonts w:eastAsia="Times New Roman" w:cs="Times New Roman"/>
          <w:szCs w:val="24"/>
        </w:rPr>
        <w:t>κ</w:t>
      </w:r>
      <w:r w:rsidRPr="004D26DE">
        <w:rPr>
          <w:rFonts w:eastAsia="Times New Roman" w:cs="Times New Roman"/>
          <w:szCs w:val="24"/>
        </w:rPr>
        <w:t>όμματα τα σταματήσετε και πέσετε και οδηγηθούμε σ</w:t>
      </w:r>
      <w:r w:rsidRPr="004D26DE">
        <w:rPr>
          <w:rFonts w:eastAsia="Times New Roman" w:cs="Times New Roman"/>
          <w:szCs w:val="24"/>
        </w:rPr>
        <w:t>ε εκλογές τόσο καλύτερα θα εί</w:t>
      </w:r>
      <w:r>
        <w:rPr>
          <w:rFonts w:eastAsia="Times New Roman" w:cs="Times New Roman"/>
          <w:szCs w:val="24"/>
        </w:rPr>
        <w:t xml:space="preserve">ναι για </w:t>
      </w:r>
      <w:r w:rsidRPr="004D26DE">
        <w:rPr>
          <w:rFonts w:eastAsia="Times New Roman" w:cs="Times New Roman"/>
          <w:szCs w:val="24"/>
        </w:rPr>
        <w:t>τον τόπο</w:t>
      </w:r>
      <w:r>
        <w:rPr>
          <w:rFonts w:eastAsia="Times New Roman" w:cs="Times New Roman"/>
          <w:szCs w:val="24"/>
        </w:rPr>
        <w:t>.</w:t>
      </w:r>
    </w:p>
    <w:p w14:paraId="4BA0F743"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Έρχομαι</w:t>
      </w:r>
      <w:r w:rsidRPr="004D26DE">
        <w:rPr>
          <w:rFonts w:eastAsia="Times New Roman" w:cs="Times New Roman"/>
          <w:szCs w:val="24"/>
        </w:rPr>
        <w:t xml:space="preserve"> τώρα </w:t>
      </w:r>
      <w:r>
        <w:rPr>
          <w:rFonts w:eastAsia="Times New Roman" w:cs="Times New Roman"/>
          <w:szCs w:val="24"/>
        </w:rPr>
        <w:t>στον Κανονισμό της Βουλής. Σ</w:t>
      </w:r>
      <w:r w:rsidRPr="004D26DE">
        <w:rPr>
          <w:rFonts w:eastAsia="Times New Roman" w:cs="Times New Roman"/>
          <w:szCs w:val="24"/>
        </w:rPr>
        <w:t xml:space="preserve">ε όλες σας τις επιλογές </w:t>
      </w:r>
      <w:r>
        <w:rPr>
          <w:rFonts w:eastAsia="Times New Roman" w:cs="Times New Roman"/>
          <w:szCs w:val="24"/>
        </w:rPr>
        <w:t>ε</w:t>
      </w:r>
      <w:r w:rsidRPr="004D26DE">
        <w:rPr>
          <w:rFonts w:eastAsia="Times New Roman" w:cs="Times New Roman"/>
          <w:szCs w:val="24"/>
        </w:rPr>
        <w:t xml:space="preserve">ίμαστε </w:t>
      </w:r>
      <w:r>
        <w:rPr>
          <w:rFonts w:eastAsia="Times New Roman" w:cs="Times New Roman"/>
          <w:szCs w:val="24"/>
        </w:rPr>
        <w:t>αρνητικοί.</w:t>
      </w:r>
      <w:r w:rsidRPr="004D26DE">
        <w:rPr>
          <w:rFonts w:eastAsia="Times New Roman" w:cs="Times New Roman"/>
          <w:szCs w:val="24"/>
        </w:rPr>
        <w:t xml:space="preserve"> Είμαστε περήφανοι </w:t>
      </w:r>
      <w:r>
        <w:rPr>
          <w:rFonts w:eastAsia="Times New Roman" w:cs="Times New Roman"/>
          <w:szCs w:val="24"/>
        </w:rPr>
        <w:t xml:space="preserve">που ως </w:t>
      </w:r>
      <w:r w:rsidRPr="004D26DE">
        <w:rPr>
          <w:rFonts w:eastAsia="Times New Roman" w:cs="Times New Roman"/>
          <w:szCs w:val="24"/>
        </w:rPr>
        <w:t xml:space="preserve">πολιτικό κίνημα είμαστε εκτός των διαδικασιών </w:t>
      </w:r>
      <w:r>
        <w:rPr>
          <w:rFonts w:eastAsia="Times New Roman" w:cs="Times New Roman"/>
          <w:szCs w:val="24"/>
        </w:rPr>
        <w:t>και</w:t>
      </w:r>
      <w:r w:rsidRPr="004D26DE">
        <w:rPr>
          <w:rFonts w:eastAsia="Times New Roman" w:cs="Times New Roman"/>
          <w:szCs w:val="24"/>
        </w:rPr>
        <w:t xml:space="preserve"> συνεννοήσε</w:t>
      </w:r>
      <w:r>
        <w:rPr>
          <w:rFonts w:eastAsia="Times New Roman" w:cs="Times New Roman"/>
          <w:szCs w:val="24"/>
        </w:rPr>
        <w:t>ώ</w:t>
      </w:r>
      <w:r w:rsidRPr="004D26DE">
        <w:rPr>
          <w:rFonts w:eastAsia="Times New Roman" w:cs="Times New Roman"/>
          <w:szCs w:val="24"/>
        </w:rPr>
        <w:t xml:space="preserve">ν </w:t>
      </w:r>
      <w:r>
        <w:rPr>
          <w:rFonts w:eastAsia="Times New Roman" w:cs="Times New Roman"/>
          <w:szCs w:val="24"/>
        </w:rPr>
        <w:t>σας. Κ</w:t>
      </w:r>
      <w:r w:rsidRPr="004D26DE">
        <w:rPr>
          <w:rFonts w:eastAsia="Times New Roman" w:cs="Times New Roman"/>
          <w:szCs w:val="24"/>
        </w:rPr>
        <w:t xml:space="preserve">αι δεν εννοώ το </w:t>
      </w:r>
      <w:r>
        <w:rPr>
          <w:rFonts w:eastAsia="Times New Roman" w:cs="Times New Roman"/>
          <w:szCs w:val="24"/>
        </w:rPr>
        <w:t>Ποτάμι</w:t>
      </w:r>
      <w:r w:rsidRPr="004D26DE">
        <w:rPr>
          <w:rFonts w:eastAsia="Times New Roman" w:cs="Times New Roman"/>
          <w:szCs w:val="24"/>
        </w:rPr>
        <w:t xml:space="preserve"> και </w:t>
      </w:r>
      <w:r>
        <w:rPr>
          <w:rFonts w:eastAsia="Times New Roman" w:cs="Times New Roman"/>
          <w:szCs w:val="24"/>
        </w:rPr>
        <w:t>τους</w:t>
      </w:r>
      <w:r>
        <w:rPr>
          <w:rFonts w:eastAsia="Times New Roman" w:cs="Times New Roman"/>
          <w:szCs w:val="24"/>
        </w:rPr>
        <w:t xml:space="preserve"> ανεξάρτητους </w:t>
      </w:r>
      <w:r w:rsidRPr="004D26DE">
        <w:rPr>
          <w:rFonts w:eastAsia="Times New Roman" w:cs="Times New Roman"/>
          <w:szCs w:val="24"/>
        </w:rPr>
        <w:t>και τους ΑΝΕΛ και τα λοιπά</w:t>
      </w:r>
      <w:r>
        <w:rPr>
          <w:rFonts w:eastAsia="Times New Roman" w:cs="Times New Roman"/>
          <w:szCs w:val="24"/>
        </w:rPr>
        <w:t>,</w:t>
      </w:r>
      <w:r w:rsidRPr="004D26DE">
        <w:rPr>
          <w:rFonts w:eastAsia="Times New Roman" w:cs="Times New Roman"/>
          <w:szCs w:val="24"/>
        </w:rPr>
        <w:t xml:space="preserve"> </w:t>
      </w:r>
      <w:r>
        <w:rPr>
          <w:rFonts w:eastAsia="Times New Roman" w:cs="Times New Roman"/>
          <w:szCs w:val="24"/>
        </w:rPr>
        <w:t>εννοώ</w:t>
      </w:r>
      <w:r w:rsidRPr="004D26DE">
        <w:rPr>
          <w:rFonts w:eastAsia="Times New Roman" w:cs="Times New Roman"/>
          <w:szCs w:val="24"/>
        </w:rPr>
        <w:t xml:space="preserve"> τη Νέα Δημοκρατία</w:t>
      </w:r>
      <w:r>
        <w:rPr>
          <w:rFonts w:eastAsia="Times New Roman" w:cs="Times New Roman"/>
          <w:szCs w:val="24"/>
        </w:rPr>
        <w:t>. Κ</w:t>
      </w:r>
      <w:r w:rsidRPr="004D26DE">
        <w:rPr>
          <w:rFonts w:eastAsia="Times New Roman" w:cs="Times New Roman"/>
          <w:szCs w:val="24"/>
        </w:rPr>
        <w:t xml:space="preserve">αι το είπα και στην </w:t>
      </w:r>
      <w:r>
        <w:rPr>
          <w:rFonts w:eastAsia="Times New Roman" w:cs="Times New Roman"/>
          <w:szCs w:val="24"/>
        </w:rPr>
        <w:t>ε</w:t>
      </w:r>
      <w:r w:rsidRPr="004D26DE">
        <w:rPr>
          <w:rFonts w:eastAsia="Times New Roman" w:cs="Times New Roman"/>
          <w:szCs w:val="24"/>
        </w:rPr>
        <w:t>πιτροπή χθες</w:t>
      </w:r>
      <w:r>
        <w:rPr>
          <w:rFonts w:eastAsia="Times New Roman" w:cs="Times New Roman"/>
          <w:szCs w:val="24"/>
        </w:rPr>
        <w:t>. Μ</w:t>
      </w:r>
      <w:r w:rsidRPr="004D26DE">
        <w:rPr>
          <w:rFonts w:eastAsia="Times New Roman" w:cs="Times New Roman"/>
          <w:szCs w:val="24"/>
        </w:rPr>
        <w:t>ου κάνει εντύπωση</w:t>
      </w:r>
      <w:r>
        <w:rPr>
          <w:rFonts w:eastAsia="Times New Roman" w:cs="Times New Roman"/>
          <w:szCs w:val="24"/>
        </w:rPr>
        <w:t xml:space="preserve"> ή μάλλον δεν μου κάνει εντύπωση, αλλά το λέω, για να το ακούσει</w:t>
      </w:r>
      <w:r w:rsidRPr="004D26DE">
        <w:rPr>
          <w:rFonts w:eastAsia="Times New Roman" w:cs="Times New Roman"/>
          <w:szCs w:val="24"/>
        </w:rPr>
        <w:t xml:space="preserve"> ο κόσμος</w:t>
      </w:r>
      <w:r>
        <w:rPr>
          <w:rFonts w:eastAsia="Times New Roman" w:cs="Times New Roman"/>
          <w:szCs w:val="24"/>
        </w:rPr>
        <w:t xml:space="preserve"> που,</w:t>
      </w:r>
      <w:r w:rsidRPr="004D26DE">
        <w:rPr>
          <w:rFonts w:eastAsia="Times New Roman" w:cs="Times New Roman"/>
          <w:szCs w:val="24"/>
        </w:rPr>
        <w:t xml:space="preserve"> όταν μπαίνε</w:t>
      </w:r>
      <w:r>
        <w:rPr>
          <w:rFonts w:eastAsia="Times New Roman" w:cs="Times New Roman"/>
          <w:szCs w:val="24"/>
        </w:rPr>
        <w:t>τε</w:t>
      </w:r>
      <w:r w:rsidRPr="004D26DE">
        <w:rPr>
          <w:rFonts w:eastAsia="Times New Roman" w:cs="Times New Roman"/>
          <w:szCs w:val="24"/>
        </w:rPr>
        <w:t xml:space="preserve"> στη </w:t>
      </w:r>
      <w:r>
        <w:rPr>
          <w:rFonts w:eastAsia="Times New Roman" w:cs="Times New Roman"/>
          <w:szCs w:val="24"/>
        </w:rPr>
        <w:t>Δ</w:t>
      </w:r>
      <w:r w:rsidRPr="004D26DE">
        <w:rPr>
          <w:rFonts w:eastAsia="Times New Roman" w:cs="Times New Roman"/>
          <w:szCs w:val="24"/>
        </w:rPr>
        <w:t xml:space="preserve">ιάσκεψη των </w:t>
      </w:r>
      <w:r>
        <w:rPr>
          <w:rFonts w:eastAsia="Times New Roman" w:cs="Times New Roman"/>
          <w:szCs w:val="24"/>
        </w:rPr>
        <w:t>Π</w:t>
      </w:r>
      <w:r w:rsidRPr="004D26DE">
        <w:rPr>
          <w:rFonts w:eastAsia="Times New Roman" w:cs="Times New Roman"/>
          <w:szCs w:val="24"/>
        </w:rPr>
        <w:t>ροέδρων</w:t>
      </w:r>
      <w:r>
        <w:rPr>
          <w:rFonts w:eastAsia="Times New Roman" w:cs="Times New Roman"/>
          <w:szCs w:val="24"/>
        </w:rPr>
        <w:t>,</w:t>
      </w:r>
      <w:r w:rsidRPr="004D26DE">
        <w:rPr>
          <w:rFonts w:eastAsia="Times New Roman" w:cs="Times New Roman"/>
          <w:szCs w:val="24"/>
        </w:rPr>
        <w:t xml:space="preserve"> πάντοτε σταματάτε μπροστά στους εκπροσώπους</w:t>
      </w:r>
      <w:r>
        <w:rPr>
          <w:rFonts w:eastAsia="Times New Roman" w:cs="Times New Roman"/>
          <w:szCs w:val="24"/>
        </w:rPr>
        <w:t>, τους καθήμενους εκπροσώπους,</w:t>
      </w:r>
      <w:r w:rsidRPr="004D26DE">
        <w:rPr>
          <w:rFonts w:eastAsia="Times New Roman" w:cs="Times New Roman"/>
          <w:szCs w:val="24"/>
        </w:rPr>
        <w:t xml:space="preserve"> της </w:t>
      </w:r>
      <w:r>
        <w:rPr>
          <w:rFonts w:eastAsia="Times New Roman" w:cs="Times New Roman"/>
          <w:szCs w:val="24"/>
        </w:rPr>
        <w:t>Νέας</w:t>
      </w:r>
      <w:r w:rsidRPr="004D26DE">
        <w:rPr>
          <w:rFonts w:eastAsia="Times New Roman" w:cs="Times New Roman"/>
          <w:szCs w:val="24"/>
        </w:rPr>
        <w:t xml:space="preserve"> Δημοκρατίας και μιλάτε ψιθυριστά</w:t>
      </w:r>
      <w:r>
        <w:rPr>
          <w:rFonts w:eastAsia="Times New Roman" w:cs="Times New Roman"/>
          <w:szCs w:val="24"/>
        </w:rPr>
        <w:t>. Τι συνδιαλέγεστε εκεί πέρα</w:t>
      </w:r>
      <w:r w:rsidRPr="004D26DE">
        <w:rPr>
          <w:rFonts w:eastAsia="Times New Roman" w:cs="Times New Roman"/>
          <w:szCs w:val="24"/>
        </w:rPr>
        <w:t xml:space="preserve"> που μιλάτε ψιθυριστά με τους νεοδημοκράτες</w:t>
      </w:r>
      <w:r>
        <w:rPr>
          <w:rFonts w:eastAsia="Times New Roman" w:cs="Times New Roman"/>
          <w:szCs w:val="24"/>
        </w:rPr>
        <w:t>;</w:t>
      </w:r>
      <w:r w:rsidRPr="004D26DE">
        <w:rPr>
          <w:rFonts w:eastAsia="Times New Roman" w:cs="Times New Roman"/>
          <w:szCs w:val="24"/>
        </w:rPr>
        <w:t xml:space="preserve"> </w:t>
      </w:r>
      <w:r>
        <w:rPr>
          <w:rFonts w:eastAsia="Times New Roman" w:cs="Times New Roman"/>
          <w:szCs w:val="24"/>
        </w:rPr>
        <w:t xml:space="preserve">Σας ενώνουν πολλά. Σας ενώνει ο </w:t>
      </w:r>
      <w:proofErr w:type="spellStart"/>
      <w:r>
        <w:rPr>
          <w:rFonts w:eastAsia="Times New Roman" w:cs="Times New Roman"/>
          <w:szCs w:val="24"/>
        </w:rPr>
        <w:t>Πάιατ</w:t>
      </w:r>
      <w:proofErr w:type="spellEnd"/>
      <w:r>
        <w:rPr>
          <w:rFonts w:eastAsia="Times New Roman" w:cs="Times New Roman"/>
          <w:szCs w:val="24"/>
        </w:rPr>
        <w:t xml:space="preserve">, σας ενώνει η </w:t>
      </w:r>
      <w:proofErr w:type="spellStart"/>
      <w:r>
        <w:rPr>
          <w:rFonts w:eastAsia="Times New Roman" w:cs="Times New Roman"/>
          <w:szCs w:val="24"/>
        </w:rPr>
        <w:t>Κν</w:t>
      </w:r>
      <w:r>
        <w:rPr>
          <w:rFonts w:eastAsia="Times New Roman" w:cs="Times New Roman"/>
          <w:szCs w:val="24"/>
        </w:rPr>
        <w:t>έ</w:t>
      </w:r>
      <w:r>
        <w:rPr>
          <w:rFonts w:eastAsia="Times New Roman" w:cs="Times New Roman"/>
          <w:szCs w:val="24"/>
        </w:rPr>
        <w:t>σ</w:t>
      </w:r>
      <w:r>
        <w:rPr>
          <w:rFonts w:eastAsia="Times New Roman" w:cs="Times New Roman"/>
          <w:szCs w:val="24"/>
        </w:rPr>
        <w:t>ε</w:t>
      </w:r>
      <w:r>
        <w:rPr>
          <w:rFonts w:eastAsia="Times New Roman" w:cs="Times New Roman"/>
          <w:szCs w:val="24"/>
        </w:rPr>
        <w:t>τ</w:t>
      </w:r>
      <w:proofErr w:type="spellEnd"/>
      <w:r>
        <w:rPr>
          <w:rFonts w:eastAsia="Times New Roman" w:cs="Times New Roman"/>
          <w:szCs w:val="24"/>
        </w:rPr>
        <w:t xml:space="preserve">. </w:t>
      </w:r>
    </w:p>
    <w:p w14:paraId="4BA0F744"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Σας εν</w:t>
      </w:r>
      <w:r>
        <w:rPr>
          <w:rFonts w:eastAsia="Times New Roman" w:cs="Times New Roman"/>
          <w:szCs w:val="24"/>
        </w:rPr>
        <w:t>ώνουν πάρα πολλά πλέον, κύριε Πρόεδρε. Σας ενώνει και η κοινή αποδοχή</w:t>
      </w:r>
      <w:r w:rsidRPr="004D26DE">
        <w:rPr>
          <w:rFonts w:eastAsia="Times New Roman" w:cs="Times New Roman"/>
          <w:szCs w:val="24"/>
        </w:rPr>
        <w:t xml:space="preserve"> της ονομασίας </w:t>
      </w:r>
      <w:r>
        <w:rPr>
          <w:rFonts w:eastAsia="Times New Roman" w:cs="Times New Roman"/>
          <w:szCs w:val="24"/>
        </w:rPr>
        <w:t>«Β</w:t>
      </w:r>
      <w:r w:rsidRPr="004D26DE">
        <w:rPr>
          <w:rFonts w:eastAsia="Times New Roman" w:cs="Times New Roman"/>
          <w:szCs w:val="24"/>
        </w:rPr>
        <w:t>όρειος Μακεδονία</w:t>
      </w:r>
      <w:r>
        <w:rPr>
          <w:rFonts w:eastAsia="Times New Roman" w:cs="Times New Roman"/>
          <w:szCs w:val="24"/>
        </w:rPr>
        <w:t>»,</w:t>
      </w:r>
      <w:r w:rsidRPr="004D26DE">
        <w:rPr>
          <w:rFonts w:eastAsia="Times New Roman" w:cs="Times New Roman"/>
          <w:szCs w:val="24"/>
        </w:rPr>
        <w:t xml:space="preserve"> </w:t>
      </w:r>
      <w:r>
        <w:rPr>
          <w:rFonts w:eastAsia="Times New Roman" w:cs="Times New Roman"/>
          <w:szCs w:val="24"/>
        </w:rPr>
        <w:t>δηλαδή γεωγραφικός</w:t>
      </w:r>
      <w:r w:rsidRPr="004D26DE">
        <w:rPr>
          <w:rFonts w:eastAsia="Times New Roman" w:cs="Times New Roman"/>
          <w:szCs w:val="24"/>
        </w:rPr>
        <w:t xml:space="preserve"> προσδιορισμός</w:t>
      </w:r>
      <w:r>
        <w:rPr>
          <w:rFonts w:eastAsia="Times New Roman" w:cs="Times New Roman"/>
          <w:szCs w:val="24"/>
        </w:rPr>
        <w:t>.</w:t>
      </w:r>
    </w:p>
    <w:p w14:paraId="4BA0F745" w14:textId="77777777" w:rsidR="00200ACA" w:rsidRDefault="00B07EC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Παρακαλώ ολοκληρώστε. </w:t>
      </w:r>
    </w:p>
    <w:p w14:paraId="4BA0F746" w14:textId="77777777" w:rsidR="00200ACA" w:rsidRDefault="00B07EC3">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Αυτή, λοιπόν, η συνεργασία, η</w:t>
      </w:r>
      <w:r w:rsidRPr="004D26DE">
        <w:rPr>
          <w:rFonts w:eastAsia="Times New Roman" w:cs="Times New Roman"/>
          <w:szCs w:val="24"/>
        </w:rPr>
        <w:t xml:space="preserve"> μεγάλη συνεργασ</w:t>
      </w:r>
      <w:r w:rsidRPr="004D26DE">
        <w:rPr>
          <w:rFonts w:eastAsia="Times New Roman" w:cs="Times New Roman"/>
          <w:szCs w:val="24"/>
        </w:rPr>
        <w:t xml:space="preserve">ία που θέλει </w:t>
      </w:r>
      <w:r>
        <w:rPr>
          <w:rFonts w:eastAsia="Times New Roman" w:cs="Times New Roman"/>
          <w:szCs w:val="24"/>
        </w:rPr>
        <w:t xml:space="preserve">και </w:t>
      </w:r>
      <w:r w:rsidRPr="004D26DE">
        <w:rPr>
          <w:rFonts w:eastAsia="Times New Roman" w:cs="Times New Roman"/>
          <w:szCs w:val="24"/>
        </w:rPr>
        <w:t xml:space="preserve">ο </w:t>
      </w:r>
      <w:proofErr w:type="spellStart"/>
      <w:r w:rsidRPr="004D26DE">
        <w:rPr>
          <w:rFonts w:eastAsia="Times New Roman" w:cs="Times New Roman"/>
          <w:szCs w:val="24"/>
        </w:rPr>
        <w:t>Σόρος</w:t>
      </w:r>
      <w:proofErr w:type="spellEnd"/>
      <w:r>
        <w:rPr>
          <w:rFonts w:eastAsia="Times New Roman" w:cs="Times New Roman"/>
          <w:szCs w:val="24"/>
        </w:rPr>
        <w:t>,</w:t>
      </w:r>
      <w:r w:rsidRPr="004D26DE">
        <w:rPr>
          <w:rFonts w:eastAsia="Times New Roman" w:cs="Times New Roman"/>
          <w:szCs w:val="24"/>
        </w:rPr>
        <w:t xml:space="preserve"> μέ</w:t>
      </w:r>
      <w:r>
        <w:rPr>
          <w:rFonts w:eastAsia="Times New Roman" w:cs="Times New Roman"/>
          <w:szCs w:val="24"/>
        </w:rPr>
        <w:t>λ</w:t>
      </w:r>
      <w:r w:rsidRPr="004D26DE">
        <w:rPr>
          <w:rFonts w:eastAsia="Times New Roman" w:cs="Times New Roman"/>
          <w:szCs w:val="24"/>
        </w:rPr>
        <w:t>λ</w:t>
      </w:r>
      <w:r>
        <w:rPr>
          <w:rFonts w:eastAsia="Times New Roman" w:cs="Times New Roman"/>
          <w:szCs w:val="24"/>
        </w:rPr>
        <w:t xml:space="preserve">ει </w:t>
      </w:r>
      <w:r w:rsidRPr="004D26DE">
        <w:rPr>
          <w:rFonts w:eastAsia="Times New Roman" w:cs="Times New Roman"/>
          <w:szCs w:val="24"/>
        </w:rPr>
        <w:t>να αποδειχθεί στο μέλλον</w:t>
      </w:r>
      <w:r>
        <w:rPr>
          <w:rFonts w:eastAsia="Times New Roman" w:cs="Times New Roman"/>
          <w:szCs w:val="24"/>
        </w:rPr>
        <w:t>.</w:t>
      </w:r>
      <w:r w:rsidRPr="004D26DE">
        <w:rPr>
          <w:rFonts w:eastAsia="Times New Roman" w:cs="Times New Roman"/>
          <w:szCs w:val="24"/>
        </w:rPr>
        <w:t xml:space="preserve"> Εμείς θα είμαστε εναντίον </w:t>
      </w:r>
      <w:r>
        <w:rPr>
          <w:rFonts w:eastAsia="Times New Roman" w:cs="Times New Roman"/>
          <w:szCs w:val="24"/>
        </w:rPr>
        <w:t>σας.</w:t>
      </w:r>
      <w:r w:rsidRPr="004D26DE">
        <w:rPr>
          <w:rFonts w:eastAsia="Times New Roman" w:cs="Times New Roman"/>
          <w:szCs w:val="24"/>
        </w:rPr>
        <w:t xml:space="preserve"> </w:t>
      </w:r>
      <w:r>
        <w:rPr>
          <w:rFonts w:eastAsia="Times New Roman" w:cs="Times New Roman"/>
          <w:szCs w:val="24"/>
        </w:rPr>
        <w:t>Θ</w:t>
      </w:r>
      <w:r w:rsidRPr="004D26DE">
        <w:rPr>
          <w:rFonts w:eastAsia="Times New Roman" w:cs="Times New Roman"/>
          <w:szCs w:val="24"/>
        </w:rPr>
        <w:t xml:space="preserve">α βρεθούμε απέναντί </w:t>
      </w:r>
      <w:r>
        <w:rPr>
          <w:rFonts w:eastAsia="Times New Roman" w:cs="Times New Roman"/>
          <w:szCs w:val="24"/>
        </w:rPr>
        <w:t>σας,</w:t>
      </w:r>
      <w:r w:rsidRPr="004D26DE">
        <w:rPr>
          <w:rFonts w:eastAsia="Times New Roman" w:cs="Times New Roman"/>
          <w:szCs w:val="24"/>
        </w:rPr>
        <w:t xml:space="preserve"> εκφράζοντας την πραγματική λαϊκή Δεξιά</w:t>
      </w:r>
      <w:r>
        <w:rPr>
          <w:rFonts w:eastAsia="Times New Roman" w:cs="Times New Roman"/>
          <w:szCs w:val="24"/>
        </w:rPr>
        <w:t>,</w:t>
      </w:r>
      <w:r w:rsidRPr="004D26DE">
        <w:rPr>
          <w:rFonts w:eastAsia="Times New Roman" w:cs="Times New Roman"/>
          <w:szCs w:val="24"/>
        </w:rPr>
        <w:t xml:space="preserve"> τη λαϊκή </w:t>
      </w:r>
      <w:r>
        <w:rPr>
          <w:rFonts w:eastAsia="Times New Roman" w:cs="Times New Roman"/>
          <w:szCs w:val="24"/>
        </w:rPr>
        <w:t>Δ</w:t>
      </w:r>
      <w:r w:rsidRPr="004D26DE">
        <w:rPr>
          <w:rFonts w:eastAsia="Times New Roman" w:cs="Times New Roman"/>
          <w:szCs w:val="24"/>
        </w:rPr>
        <w:t>εξιά της Ορθοδοξίας</w:t>
      </w:r>
      <w:r>
        <w:rPr>
          <w:rFonts w:eastAsia="Times New Roman" w:cs="Times New Roman"/>
          <w:szCs w:val="24"/>
        </w:rPr>
        <w:t>,</w:t>
      </w:r>
      <w:r w:rsidRPr="004D26DE">
        <w:rPr>
          <w:rFonts w:eastAsia="Times New Roman" w:cs="Times New Roman"/>
          <w:szCs w:val="24"/>
        </w:rPr>
        <w:t xml:space="preserve"> της οικογένειας</w:t>
      </w:r>
      <w:r>
        <w:rPr>
          <w:rFonts w:eastAsia="Times New Roman" w:cs="Times New Roman"/>
          <w:szCs w:val="24"/>
        </w:rPr>
        <w:t>,</w:t>
      </w:r>
      <w:r w:rsidRPr="004D26DE">
        <w:rPr>
          <w:rFonts w:eastAsia="Times New Roman" w:cs="Times New Roman"/>
          <w:szCs w:val="24"/>
        </w:rPr>
        <w:t xml:space="preserve"> της πατρίδας</w:t>
      </w:r>
      <w:r>
        <w:rPr>
          <w:rFonts w:eastAsia="Times New Roman" w:cs="Times New Roman"/>
          <w:szCs w:val="24"/>
        </w:rPr>
        <w:t>,</w:t>
      </w:r>
      <w:r w:rsidRPr="004D26DE">
        <w:rPr>
          <w:rFonts w:eastAsia="Times New Roman" w:cs="Times New Roman"/>
          <w:szCs w:val="24"/>
        </w:rPr>
        <w:t xml:space="preserve"> του </w:t>
      </w:r>
      <w:r>
        <w:rPr>
          <w:rFonts w:eastAsia="Times New Roman" w:cs="Times New Roman"/>
          <w:szCs w:val="24"/>
        </w:rPr>
        <w:t>ήθους,</w:t>
      </w:r>
      <w:r w:rsidRPr="004D26DE">
        <w:rPr>
          <w:rFonts w:eastAsia="Times New Roman" w:cs="Times New Roman"/>
          <w:szCs w:val="24"/>
        </w:rPr>
        <w:t xml:space="preserve"> της προόδου</w:t>
      </w:r>
      <w:r>
        <w:rPr>
          <w:rFonts w:eastAsia="Times New Roman" w:cs="Times New Roman"/>
          <w:szCs w:val="24"/>
        </w:rPr>
        <w:t>,</w:t>
      </w:r>
      <w:r w:rsidRPr="004D26DE">
        <w:rPr>
          <w:rFonts w:eastAsia="Times New Roman" w:cs="Times New Roman"/>
          <w:szCs w:val="24"/>
        </w:rPr>
        <w:t xml:space="preserve"> του Γράμμου</w:t>
      </w:r>
      <w:r>
        <w:rPr>
          <w:rFonts w:eastAsia="Times New Roman" w:cs="Times New Roman"/>
          <w:szCs w:val="24"/>
        </w:rPr>
        <w:t>,</w:t>
      </w:r>
      <w:r w:rsidRPr="004D26DE">
        <w:rPr>
          <w:rFonts w:eastAsia="Times New Roman" w:cs="Times New Roman"/>
          <w:szCs w:val="24"/>
        </w:rPr>
        <w:t xml:space="preserve"> τ</w:t>
      </w:r>
      <w:r w:rsidRPr="004D26DE">
        <w:rPr>
          <w:rFonts w:eastAsia="Times New Roman" w:cs="Times New Roman"/>
          <w:szCs w:val="24"/>
        </w:rPr>
        <w:t>ου Βίτσι</w:t>
      </w:r>
      <w:r>
        <w:rPr>
          <w:rFonts w:eastAsia="Times New Roman" w:cs="Times New Roman"/>
          <w:szCs w:val="24"/>
        </w:rPr>
        <w:t>,</w:t>
      </w:r>
      <w:r w:rsidRPr="004D26DE">
        <w:rPr>
          <w:rFonts w:eastAsia="Times New Roman" w:cs="Times New Roman"/>
          <w:szCs w:val="24"/>
        </w:rPr>
        <w:t xml:space="preserve"> της πραγματικής Ελλάδας που θέλουμε</w:t>
      </w:r>
      <w:r>
        <w:rPr>
          <w:rFonts w:eastAsia="Times New Roman" w:cs="Times New Roman"/>
          <w:szCs w:val="24"/>
        </w:rPr>
        <w:t>.</w:t>
      </w:r>
    </w:p>
    <w:p w14:paraId="4BA0F747" w14:textId="77777777" w:rsidR="00200ACA" w:rsidRDefault="00B07EC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4BA0F748" w14:textId="77777777" w:rsidR="00200ACA" w:rsidRDefault="00B07EC3">
      <w:pPr>
        <w:spacing w:line="600" w:lineRule="auto"/>
        <w:ind w:firstLine="720"/>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τώρα έχει ο κ. </w:t>
      </w:r>
      <w:r>
        <w:rPr>
          <w:rFonts w:eastAsia="Times New Roman" w:cs="Times New Roman"/>
          <w:szCs w:val="24"/>
        </w:rPr>
        <w:t>Αθ</w:t>
      </w:r>
      <w:r>
        <w:rPr>
          <w:rFonts w:eastAsia="Times New Roman" w:cs="Times New Roman"/>
          <w:szCs w:val="24"/>
        </w:rPr>
        <w:t>ανάσ</w:t>
      </w:r>
      <w:r>
        <w:rPr>
          <w:rFonts w:eastAsia="Times New Roman" w:cs="Times New Roman"/>
          <w:szCs w:val="24"/>
        </w:rPr>
        <w:t>ιο</w:t>
      </w:r>
      <w:r>
        <w:rPr>
          <w:rFonts w:eastAsia="Times New Roman" w:cs="Times New Roman"/>
          <w:szCs w:val="24"/>
        </w:rPr>
        <w:t xml:space="preserve">ς </w:t>
      </w:r>
      <w:proofErr w:type="spellStart"/>
      <w:r>
        <w:rPr>
          <w:rFonts w:eastAsia="Times New Roman" w:cs="Times New Roman"/>
          <w:szCs w:val="24"/>
        </w:rPr>
        <w:t>Παφίλης</w:t>
      </w:r>
      <w:proofErr w:type="spellEnd"/>
      <w:r>
        <w:rPr>
          <w:rFonts w:eastAsia="Times New Roman" w:cs="Times New Roman"/>
          <w:szCs w:val="24"/>
        </w:rPr>
        <w:t xml:space="preserve"> από το ΚΚΕ.</w:t>
      </w:r>
    </w:p>
    <w:p w14:paraId="4BA0F749" w14:textId="77777777" w:rsidR="00200ACA" w:rsidRDefault="00B07EC3">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Τώρα το να βγάζουν τον αγκυλωτό</w:t>
      </w:r>
      <w:r w:rsidRPr="004D26DE">
        <w:rPr>
          <w:rFonts w:eastAsia="Times New Roman" w:cs="Times New Roman"/>
          <w:szCs w:val="24"/>
        </w:rPr>
        <w:t xml:space="preserve"> σταυρό οι φασίστες της Χρυσής Αυγής και </w:t>
      </w:r>
      <w:r>
        <w:rPr>
          <w:rFonts w:eastAsia="Times New Roman" w:cs="Times New Roman"/>
          <w:szCs w:val="24"/>
        </w:rPr>
        <w:t>να</w:t>
      </w:r>
      <w:r w:rsidRPr="004D26DE">
        <w:rPr>
          <w:rFonts w:eastAsia="Times New Roman" w:cs="Times New Roman"/>
          <w:szCs w:val="24"/>
        </w:rPr>
        <w:t xml:space="preserve"> βάζουν τη γραβάτα </w:t>
      </w:r>
      <w:r>
        <w:rPr>
          <w:rFonts w:eastAsia="Times New Roman" w:cs="Times New Roman"/>
          <w:szCs w:val="24"/>
        </w:rPr>
        <w:t>και να παρουσιάζονται ως</w:t>
      </w:r>
      <w:r w:rsidRPr="004D26DE">
        <w:rPr>
          <w:rFonts w:eastAsia="Times New Roman" w:cs="Times New Roman"/>
          <w:szCs w:val="24"/>
        </w:rPr>
        <w:t xml:space="preserve"> υπερασπιστές της δήθεν συνταγματικής νομιμότητας</w:t>
      </w:r>
      <w:r>
        <w:rPr>
          <w:rFonts w:eastAsia="Times New Roman" w:cs="Times New Roman"/>
          <w:szCs w:val="24"/>
        </w:rPr>
        <w:t>,</w:t>
      </w:r>
      <w:r w:rsidRPr="004D26DE">
        <w:rPr>
          <w:rFonts w:eastAsia="Times New Roman" w:cs="Times New Roman"/>
          <w:szCs w:val="24"/>
        </w:rPr>
        <w:t xml:space="preserve"> υμνητές της χούντας που </w:t>
      </w:r>
      <w:r>
        <w:rPr>
          <w:rFonts w:eastAsia="Times New Roman" w:cs="Times New Roman"/>
          <w:szCs w:val="24"/>
        </w:rPr>
        <w:t>κατάλυσε</w:t>
      </w:r>
      <w:r w:rsidRPr="004D26DE">
        <w:rPr>
          <w:rFonts w:eastAsia="Times New Roman" w:cs="Times New Roman"/>
          <w:szCs w:val="24"/>
        </w:rPr>
        <w:t xml:space="preserve"> και αυτό το αστικό σύστημα</w:t>
      </w:r>
      <w:r>
        <w:rPr>
          <w:rFonts w:eastAsia="Times New Roman" w:cs="Times New Roman"/>
          <w:szCs w:val="24"/>
        </w:rPr>
        <w:t>,</w:t>
      </w:r>
      <w:r w:rsidRPr="004D26DE">
        <w:rPr>
          <w:rFonts w:eastAsia="Times New Roman" w:cs="Times New Roman"/>
          <w:szCs w:val="24"/>
        </w:rPr>
        <w:t xml:space="preserve"> είναι τουλάχιστον πρόκληση και είναι ταυτόχρονα και </w:t>
      </w:r>
      <w:r>
        <w:rPr>
          <w:rFonts w:eastAsia="Times New Roman" w:cs="Times New Roman"/>
          <w:szCs w:val="24"/>
        </w:rPr>
        <w:t>γελοίο</w:t>
      </w:r>
      <w:r>
        <w:rPr>
          <w:rFonts w:eastAsia="Times New Roman" w:cs="Times New Roman"/>
          <w:szCs w:val="24"/>
        </w:rPr>
        <w:t>,</w:t>
      </w:r>
      <w:r w:rsidRPr="004D26DE">
        <w:rPr>
          <w:rFonts w:eastAsia="Times New Roman" w:cs="Times New Roman"/>
          <w:szCs w:val="24"/>
        </w:rPr>
        <w:t xml:space="preserve"> κυριολεκτικά</w:t>
      </w:r>
      <w:r>
        <w:rPr>
          <w:rFonts w:eastAsia="Times New Roman" w:cs="Times New Roman"/>
          <w:szCs w:val="24"/>
        </w:rPr>
        <w:t>.</w:t>
      </w:r>
    </w:p>
    <w:p w14:paraId="4BA0F74A"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Το να μιλάνε για την παρέμβαση του ξένου</w:t>
      </w:r>
      <w:r w:rsidRPr="004D26DE">
        <w:rPr>
          <w:rFonts w:eastAsia="Times New Roman" w:cs="Times New Roman"/>
          <w:szCs w:val="24"/>
        </w:rPr>
        <w:t xml:space="preserve"> παράγοντα εκείνοι των οποίων </w:t>
      </w:r>
      <w:r>
        <w:rPr>
          <w:rFonts w:eastAsia="Times New Roman" w:cs="Times New Roman"/>
          <w:szCs w:val="24"/>
        </w:rPr>
        <w:t xml:space="preserve">οι πολιτικοί </w:t>
      </w:r>
      <w:r w:rsidRPr="004D26DE">
        <w:rPr>
          <w:rFonts w:eastAsia="Times New Roman" w:cs="Times New Roman"/>
          <w:szCs w:val="24"/>
        </w:rPr>
        <w:t xml:space="preserve">τους πρόγονοι ήταν το παρακράτος το δολοφονικό </w:t>
      </w:r>
      <w:r>
        <w:rPr>
          <w:rFonts w:eastAsia="Times New Roman" w:cs="Times New Roman"/>
          <w:szCs w:val="24"/>
        </w:rPr>
        <w:t>και ήταν κατ</w:t>
      </w:r>
      <w:r>
        <w:rPr>
          <w:rFonts w:eastAsia="Times New Roman" w:cs="Times New Roman"/>
          <w:szCs w:val="24"/>
        </w:rPr>
        <w:t xml:space="preserve">’ </w:t>
      </w:r>
      <w:r>
        <w:rPr>
          <w:rFonts w:eastAsia="Times New Roman" w:cs="Times New Roman"/>
          <w:szCs w:val="24"/>
        </w:rPr>
        <w:t xml:space="preserve">εξοχήν </w:t>
      </w:r>
      <w:r w:rsidRPr="004D26DE">
        <w:rPr>
          <w:rFonts w:eastAsia="Times New Roman" w:cs="Times New Roman"/>
          <w:szCs w:val="24"/>
        </w:rPr>
        <w:t xml:space="preserve">σε όλη την </w:t>
      </w:r>
      <w:r>
        <w:rPr>
          <w:rFonts w:eastAsia="Times New Roman" w:cs="Times New Roman"/>
          <w:szCs w:val="24"/>
        </w:rPr>
        <w:t>ι</w:t>
      </w:r>
      <w:r w:rsidRPr="004D26DE">
        <w:rPr>
          <w:rFonts w:eastAsia="Times New Roman" w:cs="Times New Roman"/>
          <w:szCs w:val="24"/>
        </w:rPr>
        <w:t xml:space="preserve">στορία της </w:t>
      </w:r>
      <w:r>
        <w:rPr>
          <w:rFonts w:eastAsia="Times New Roman" w:cs="Times New Roman"/>
          <w:szCs w:val="24"/>
        </w:rPr>
        <w:t>ν</w:t>
      </w:r>
      <w:r w:rsidRPr="004D26DE">
        <w:rPr>
          <w:rFonts w:eastAsia="Times New Roman" w:cs="Times New Roman"/>
          <w:szCs w:val="24"/>
        </w:rPr>
        <w:t>ε</w:t>
      </w:r>
      <w:r>
        <w:rPr>
          <w:rFonts w:eastAsia="Times New Roman" w:cs="Times New Roman"/>
          <w:szCs w:val="24"/>
        </w:rPr>
        <w:t>ό</w:t>
      </w:r>
      <w:r w:rsidRPr="004D26DE">
        <w:rPr>
          <w:rFonts w:eastAsia="Times New Roman" w:cs="Times New Roman"/>
          <w:szCs w:val="24"/>
        </w:rPr>
        <w:t xml:space="preserve">τερης </w:t>
      </w:r>
      <w:r>
        <w:rPr>
          <w:rFonts w:eastAsia="Times New Roman" w:cs="Times New Roman"/>
          <w:szCs w:val="24"/>
        </w:rPr>
        <w:t>Ε</w:t>
      </w:r>
      <w:r w:rsidRPr="004D26DE">
        <w:rPr>
          <w:rFonts w:eastAsia="Times New Roman" w:cs="Times New Roman"/>
          <w:szCs w:val="24"/>
        </w:rPr>
        <w:t>λλάδας το δεξί χέρι των κατακτητών</w:t>
      </w:r>
      <w:r>
        <w:rPr>
          <w:rFonts w:eastAsia="Times New Roman" w:cs="Times New Roman"/>
          <w:szCs w:val="24"/>
        </w:rPr>
        <w:t>, Γερμανών, Ι</w:t>
      </w:r>
      <w:r w:rsidRPr="004D26DE">
        <w:rPr>
          <w:rFonts w:eastAsia="Times New Roman" w:cs="Times New Roman"/>
          <w:szCs w:val="24"/>
        </w:rPr>
        <w:t>ταλών</w:t>
      </w:r>
      <w:r>
        <w:rPr>
          <w:rFonts w:eastAsia="Times New Roman" w:cs="Times New Roman"/>
          <w:szCs w:val="24"/>
        </w:rPr>
        <w:t>, Βο</w:t>
      </w:r>
      <w:r>
        <w:rPr>
          <w:rFonts w:eastAsia="Times New Roman" w:cs="Times New Roman"/>
          <w:szCs w:val="24"/>
        </w:rPr>
        <w:t>υλγάρων,</w:t>
      </w:r>
      <w:r w:rsidRPr="004D26DE">
        <w:rPr>
          <w:rFonts w:eastAsia="Times New Roman" w:cs="Times New Roman"/>
          <w:szCs w:val="24"/>
        </w:rPr>
        <w:t xml:space="preserve"> το παρακράτος της δολοφονίας του Λαμπράκη του </w:t>
      </w:r>
      <w:r>
        <w:rPr>
          <w:rFonts w:eastAsia="Times New Roman" w:cs="Times New Roman"/>
          <w:szCs w:val="24"/>
        </w:rPr>
        <w:t xml:space="preserve">μετεμφυλιακού </w:t>
      </w:r>
      <w:r w:rsidRPr="004D26DE">
        <w:rPr>
          <w:rFonts w:eastAsia="Times New Roman" w:cs="Times New Roman"/>
          <w:szCs w:val="24"/>
        </w:rPr>
        <w:t>καθεστώτος</w:t>
      </w:r>
      <w:r>
        <w:rPr>
          <w:rFonts w:eastAsia="Times New Roman" w:cs="Times New Roman"/>
          <w:szCs w:val="24"/>
        </w:rPr>
        <w:t>,</w:t>
      </w:r>
      <w:r w:rsidRPr="004D26DE">
        <w:rPr>
          <w:rFonts w:eastAsia="Times New Roman" w:cs="Times New Roman"/>
          <w:szCs w:val="24"/>
        </w:rPr>
        <w:t xml:space="preserve"> </w:t>
      </w:r>
      <w:r>
        <w:rPr>
          <w:rFonts w:eastAsia="Times New Roman" w:cs="Times New Roman"/>
          <w:szCs w:val="24"/>
        </w:rPr>
        <w:t xml:space="preserve">το </w:t>
      </w:r>
      <w:r w:rsidRPr="004D26DE">
        <w:rPr>
          <w:rFonts w:eastAsia="Times New Roman" w:cs="Times New Roman"/>
          <w:szCs w:val="24"/>
        </w:rPr>
        <w:t xml:space="preserve">κράτος και παρακράτος επί </w:t>
      </w:r>
      <w:r>
        <w:rPr>
          <w:rFonts w:eastAsia="Times New Roman" w:cs="Times New Roman"/>
          <w:szCs w:val="24"/>
        </w:rPr>
        <w:t>χ</w:t>
      </w:r>
      <w:r w:rsidRPr="004D26DE">
        <w:rPr>
          <w:rFonts w:eastAsia="Times New Roman" w:cs="Times New Roman"/>
          <w:szCs w:val="24"/>
        </w:rPr>
        <w:t>ούντας</w:t>
      </w:r>
      <w:r>
        <w:rPr>
          <w:rFonts w:eastAsia="Times New Roman" w:cs="Times New Roman"/>
          <w:szCs w:val="24"/>
        </w:rPr>
        <w:t>,</w:t>
      </w:r>
      <w:r w:rsidRPr="004D26DE">
        <w:rPr>
          <w:rFonts w:eastAsia="Times New Roman" w:cs="Times New Roman"/>
          <w:szCs w:val="24"/>
        </w:rPr>
        <w:t xml:space="preserve"> είναι τουλάχιστον πρόκληση για τον ελληνικό</w:t>
      </w:r>
      <w:r>
        <w:rPr>
          <w:rFonts w:eastAsia="Times New Roman" w:cs="Times New Roman"/>
          <w:szCs w:val="24"/>
        </w:rPr>
        <w:t xml:space="preserve">. </w:t>
      </w:r>
    </w:p>
    <w:p w14:paraId="4BA0F74B"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Κ</w:t>
      </w:r>
      <w:r w:rsidRPr="004D26DE">
        <w:rPr>
          <w:rFonts w:eastAsia="Times New Roman" w:cs="Times New Roman"/>
          <w:szCs w:val="24"/>
        </w:rPr>
        <w:t>αι δεν χρειάζεται</w:t>
      </w:r>
      <w:r>
        <w:rPr>
          <w:rFonts w:eastAsia="Times New Roman" w:cs="Times New Roman"/>
          <w:szCs w:val="24"/>
        </w:rPr>
        <w:t>,</w:t>
      </w:r>
      <w:r w:rsidRPr="004D26DE">
        <w:rPr>
          <w:rFonts w:eastAsia="Times New Roman" w:cs="Times New Roman"/>
          <w:szCs w:val="24"/>
        </w:rPr>
        <w:t xml:space="preserve"> νομίζουμε</w:t>
      </w:r>
      <w:r>
        <w:rPr>
          <w:rFonts w:eastAsia="Times New Roman" w:cs="Times New Roman"/>
          <w:szCs w:val="24"/>
        </w:rPr>
        <w:t>,</w:t>
      </w:r>
      <w:r w:rsidRPr="004D26DE">
        <w:rPr>
          <w:rFonts w:eastAsia="Times New Roman" w:cs="Times New Roman"/>
          <w:szCs w:val="24"/>
        </w:rPr>
        <w:t xml:space="preserve"> κα</w:t>
      </w:r>
      <w:r>
        <w:rPr>
          <w:rFonts w:eastAsia="Times New Roman" w:cs="Times New Roman"/>
          <w:szCs w:val="24"/>
        </w:rPr>
        <w:t>μ</w:t>
      </w:r>
      <w:r w:rsidRPr="004D26DE">
        <w:rPr>
          <w:rFonts w:eastAsia="Times New Roman" w:cs="Times New Roman"/>
          <w:szCs w:val="24"/>
        </w:rPr>
        <w:t>μία απάντηση</w:t>
      </w:r>
      <w:r>
        <w:rPr>
          <w:rFonts w:eastAsia="Times New Roman" w:cs="Times New Roman"/>
          <w:szCs w:val="24"/>
        </w:rPr>
        <w:t>.</w:t>
      </w:r>
      <w:r w:rsidRPr="004D26DE">
        <w:rPr>
          <w:rFonts w:eastAsia="Times New Roman" w:cs="Times New Roman"/>
          <w:szCs w:val="24"/>
        </w:rPr>
        <w:t xml:space="preserve"> Απλ</w:t>
      </w:r>
      <w:r>
        <w:rPr>
          <w:rFonts w:eastAsia="Times New Roman" w:cs="Times New Roman"/>
          <w:szCs w:val="24"/>
        </w:rPr>
        <w:t>ώς</w:t>
      </w:r>
      <w:r w:rsidRPr="004D26DE">
        <w:rPr>
          <w:rFonts w:eastAsia="Times New Roman" w:cs="Times New Roman"/>
          <w:szCs w:val="24"/>
        </w:rPr>
        <w:t xml:space="preserve"> ισχύει αυτό που είχε πει </w:t>
      </w:r>
      <w:r>
        <w:rPr>
          <w:rFonts w:eastAsia="Times New Roman" w:cs="Times New Roman"/>
          <w:szCs w:val="24"/>
        </w:rPr>
        <w:t xml:space="preserve">και η </w:t>
      </w:r>
      <w:r w:rsidRPr="004D26DE">
        <w:rPr>
          <w:rFonts w:eastAsia="Times New Roman" w:cs="Times New Roman"/>
          <w:szCs w:val="24"/>
        </w:rPr>
        <w:t xml:space="preserve">Αλέκα </w:t>
      </w:r>
      <w:r>
        <w:rPr>
          <w:rFonts w:eastAsia="Times New Roman" w:cs="Times New Roman"/>
          <w:szCs w:val="24"/>
        </w:rPr>
        <w:t>Π</w:t>
      </w:r>
      <w:r w:rsidRPr="004D26DE">
        <w:rPr>
          <w:rFonts w:eastAsia="Times New Roman" w:cs="Times New Roman"/>
          <w:szCs w:val="24"/>
        </w:rPr>
        <w:t>απαρήγα</w:t>
      </w:r>
      <w:r>
        <w:rPr>
          <w:rFonts w:eastAsia="Times New Roman" w:cs="Times New Roman"/>
          <w:szCs w:val="24"/>
        </w:rPr>
        <w:t>:</w:t>
      </w:r>
      <w:r w:rsidRPr="004D26DE">
        <w:rPr>
          <w:rFonts w:eastAsia="Times New Roman" w:cs="Times New Roman"/>
          <w:szCs w:val="24"/>
        </w:rPr>
        <w:t xml:space="preserve"> </w:t>
      </w:r>
      <w:r>
        <w:rPr>
          <w:rFonts w:eastAsia="Times New Roman" w:cs="Times New Roman"/>
          <w:szCs w:val="24"/>
        </w:rPr>
        <w:t>«Σ</w:t>
      </w:r>
      <w:r w:rsidRPr="004D26DE">
        <w:rPr>
          <w:rFonts w:eastAsia="Times New Roman" w:cs="Times New Roman"/>
          <w:szCs w:val="24"/>
        </w:rPr>
        <w:t>ε μ</w:t>
      </w:r>
      <w:r>
        <w:rPr>
          <w:rFonts w:eastAsia="Times New Roman" w:cs="Times New Roman"/>
          <w:szCs w:val="24"/>
        </w:rPr>
        <w:t xml:space="preserve">ία πορεία θα βγάλουν τη γραβάτα, θα </w:t>
      </w:r>
      <w:r w:rsidRPr="004D26DE">
        <w:rPr>
          <w:rFonts w:eastAsia="Times New Roman" w:cs="Times New Roman"/>
          <w:szCs w:val="24"/>
        </w:rPr>
        <w:t xml:space="preserve">βγάλουν τους αγκυλωτούς σταυρούς και </w:t>
      </w:r>
      <w:r>
        <w:rPr>
          <w:rFonts w:eastAsia="Times New Roman" w:cs="Times New Roman"/>
          <w:szCs w:val="24"/>
        </w:rPr>
        <w:t>θ</w:t>
      </w:r>
      <w:r w:rsidRPr="004D26DE">
        <w:rPr>
          <w:rFonts w:eastAsia="Times New Roman" w:cs="Times New Roman"/>
          <w:szCs w:val="24"/>
        </w:rPr>
        <w:t xml:space="preserve">α παρουσιαστούν </w:t>
      </w:r>
      <w:r>
        <w:rPr>
          <w:rFonts w:eastAsia="Times New Roman" w:cs="Times New Roman"/>
          <w:szCs w:val="24"/>
        </w:rPr>
        <w:t>ως</w:t>
      </w:r>
      <w:r w:rsidRPr="004D26DE">
        <w:rPr>
          <w:rFonts w:eastAsia="Times New Roman" w:cs="Times New Roman"/>
          <w:szCs w:val="24"/>
        </w:rPr>
        <w:t xml:space="preserve"> υπερασπιστές της αστικής νομιμότητας</w:t>
      </w:r>
      <w:r>
        <w:rPr>
          <w:rFonts w:eastAsia="Times New Roman" w:cs="Times New Roman"/>
          <w:szCs w:val="24"/>
        </w:rPr>
        <w:t>». Αυτό</w:t>
      </w:r>
      <w:r w:rsidRPr="004D26DE">
        <w:rPr>
          <w:rFonts w:eastAsia="Times New Roman" w:cs="Times New Roman"/>
          <w:szCs w:val="24"/>
        </w:rPr>
        <w:t xml:space="preserve"> κάνουν και σήμερα</w:t>
      </w:r>
      <w:r>
        <w:rPr>
          <w:rFonts w:eastAsia="Times New Roman" w:cs="Times New Roman"/>
          <w:szCs w:val="24"/>
        </w:rPr>
        <w:t>,</w:t>
      </w:r>
      <w:r w:rsidRPr="004D26DE">
        <w:rPr>
          <w:rFonts w:eastAsia="Times New Roman" w:cs="Times New Roman"/>
          <w:szCs w:val="24"/>
        </w:rPr>
        <w:t xml:space="preserve"> για να κοροϊδέψουν τον κόσμο</w:t>
      </w:r>
      <w:r>
        <w:rPr>
          <w:rFonts w:eastAsia="Times New Roman" w:cs="Times New Roman"/>
          <w:szCs w:val="24"/>
        </w:rPr>
        <w:t>.</w:t>
      </w:r>
      <w:r w:rsidRPr="004D26DE">
        <w:rPr>
          <w:rFonts w:eastAsia="Times New Roman" w:cs="Times New Roman"/>
          <w:szCs w:val="24"/>
        </w:rPr>
        <w:t xml:space="preserve"> </w:t>
      </w:r>
      <w:r>
        <w:rPr>
          <w:rFonts w:eastAsia="Times New Roman" w:cs="Times New Roman"/>
          <w:szCs w:val="24"/>
        </w:rPr>
        <w:t>Επομένως δεν χρειάζονται κατά τη γνώμη μας κα</w:t>
      </w:r>
      <w:r>
        <w:rPr>
          <w:rFonts w:eastAsia="Times New Roman" w:cs="Times New Roman"/>
          <w:szCs w:val="24"/>
        </w:rPr>
        <w:t>μ</w:t>
      </w:r>
      <w:r>
        <w:rPr>
          <w:rFonts w:eastAsia="Times New Roman" w:cs="Times New Roman"/>
          <w:szCs w:val="24"/>
        </w:rPr>
        <w:t xml:space="preserve">μία, μα </w:t>
      </w:r>
      <w:r>
        <w:rPr>
          <w:rFonts w:eastAsia="Times New Roman" w:cs="Times New Roman"/>
          <w:szCs w:val="24"/>
        </w:rPr>
        <w:t>κα</w:t>
      </w:r>
      <w:r>
        <w:rPr>
          <w:rFonts w:eastAsia="Times New Roman" w:cs="Times New Roman"/>
          <w:szCs w:val="24"/>
        </w:rPr>
        <w:t>μ</w:t>
      </w:r>
      <w:r>
        <w:rPr>
          <w:rFonts w:eastAsia="Times New Roman" w:cs="Times New Roman"/>
          <w:szCs w:val="24"/>
        </w:rPr>
        <w:t xml:space="preserve">μία απάντηση. </w:t>
      </w:r>
    </w:p>
    <w:p w14:paraId="4BA0F74C"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Να περάσω, λοιπόν, </w:t>
      </w:r>
      <w:r>
        <w:rPr>
          <w:rFonts w:eastAsia="Times New Roman" w:cs="Times New Roman"/>
          <w:szCs w:val="24"/>
        </w:rPr>
        <w:t xml:space="preserve">στην </w:t>
      </w:r>
      <w:r>
        <w:rPr>
          <w:rFonts w:eastAsia="Times New Roman" w:cs="Times New Roman"/>
          <w:szCs w:val="24"/>
        </w:rPr>
        <w:t xml:space="preserve">ουσία. Επειδή η συζήτηση παίρνει έναν γενικευμένο χαρακτήρα, παρά το γεγονός ότι θα έπρεπε να συζητήσουμε για την τροποποίηση του Κανονισμού, </w:t>
      </w:r>
      <w:r>
        <w:rPr>
          <w:rFonts w:eastAsia="Times New Roman" w:cs="Times New Roman"/>
          <w:szCs w:val="24"/>
        </w:rPr>
        <w:lastRenderedPageBreak/>
        <w:t xml:space="preserve">αλλά ωστόσο είναι φυσιολογικό να επηρεάζεται από το γενικότερο πολιτικό </w:t>
      </w:r>
      <w:r>
        <w:rPr>
          <w:rFonts w:eastAsia="Times New Roman" w:cs="Times New Roman"/>
          <w:szCs w:val="24"/>
        </w:rPr>
        <w:t xml:space="preserve">κλίμα. </w:t>
      </w:r>
    </w:p>
    <w:p w14:paraId="4BA0F74D"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Σε ό,τι αφορά το θέμα μεταγραφών, μετακινήσεων κ</w:t>
      </w:r>
      <w:r w:rsidRPr="002B0B81">
        <w:rPr>
          <w:rFonts w:eastAsia="Times New Roman" w:cs="Times New Roman"/>
          <w:szCs w:val="24"/>
        </w:rPr>
        <w:t>.</w:t>
      </w:r>
      <w:r>
        <w:rPr>
          <w:rFonts w:eastAsia="Times New Roman" w:cs="Times New Roman"/>
          <w:szCs w:val="24"/>
        </w:rPr>
        <w:t>λπ., κ</w:t>
      </w:r>
      <w:r w:rsidRPr="002B0B81">
        <w:rPr>
          <w:rFonts w:eastAsia="Times New Roman" w:cs="Times New Roman"/>
          <w:szCs w:val="24"/>
        </w:rPr>
        <w:t>.</w:t>
      </w:r>
      <w:r>
        <w:rPr>
          <w:rFonts w:eastAsia="Times New Roman" w:cs="Times New Roman"/>
          <w:szCs w:val="24"/>
        </w:rPr>
        <w:t>λπ., που συμβαίνουν στη Βουλή, εμείς θέλουμε να απευθυνθούμε στον ελληνικό λαό και να του πούμε πολύ απλά ότι πρέπει να κρίνει πέρα από την κρίση του αστικού πολιτικού συστήματος και όλα όσα σ</w:t>
      </w:r>
      <w:r>
        <w:rPr>
          <w:rFonts w:eastAsia="Times New Roman" w:cs="Times New Roman"/>
          <w:szCs w:val="24"/>
        </w:rPr>
        <w:t>υμβαίνουν, γιατί τόσο εύκολα μετακινούνται Βουλευτές από το ένα κόμμα στο άλλο. Φυσικά, υπήρχαν και στο παρελθόν τέτοια παραδείγματα, ήταν ελάχιστα</w:t>
      </w:r>
      <w:r w:rsidRPr="002B0B81">
        <w:rPr>
          <w:rFonts w:eastAsia="Times New Roman" w:cs="Times New Roman"/>
          <w:szCs w:val="24"/>
        </w:rPr>
        <w:t xml:space="preserve">, </w:t>
      </w:r>
      <w:r>
        <w:rPr>
          <w:rFonts w:eastAsia="Times New Roman" w:cs="Times New Roman"/>
          <w:szCs w:val="24"/>
        </w:rPr>
        <w:t xml:space="preserve">εξαιρέσεις. Γιατί παίρνουν έναν μαζικό χαρακτήρα; Γιατί η μετακίνηση είναι εντός των τειχών. Γιατί υπάρχει </w:t>
      </w:r>
      <w:r>
        <w:rPr>
          <w:rFonts w:eastAsia="Times New Roman" w:cs="Times New Roman"/>
          <w:szCs w:val="24"/>
        </w:rPr>
        <w:t>τέτοια σύγκλιση κυριολεκτικά, στα στρατηγικά αλλά και σε επιμέρους θέματα, ανάμεσα στα αστικά κόμματα της Βουλής, που δεν υπάρχει κανένα πρόβλημα να φεύγει ένας από το τάδε κόμμα, να πηγαίνει στο άλλο, να φεύγει από τη μια εφεδρεία του συστήματος και να πη</w:t>
      </w:r>
      <w:r>
        <w:rPr>
          <w:rFonts w:eastAsia="Times New Roman" w:cs="Times New Roman"/>
          <w:szCs w:val="24"/>
        </w:rPr>
        <w:t xml:space="preserve">γαίνει στο άλλο, να ξαναφεύγει και να πηγαίνει και αλλού, να παρουσιάζονται σαν ανεξάρτητοι, κ.λπ., κ.λπ.. </w:t>
      </w:r>
    </w:p>
    <w:p w14:paraId="4BA0F74E"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Αυτή είναι η ουσία όλων αυτών των μεταγραφών. Γιατί στην πραγματικότητα κι αυτό που πρέπει να γνωρίζει ο ελληνικός λαός είναι ότι σε όλη την κοινοβο</w:t>
      </w:r>
      <w:r>
        <w:rPr>
          <w:rFonts w:eastAsia="Times New Roman" w:cs="Times New Roman"/>
          <w:szCs w:val="24"/>
        </w:rPr>
        <w:t>υλευτική ιστορία της Ελλάδας υπήρχαν τέτοια φαινόμενα και η σύγκρουση ήταν μια: ανάμεσα σε αυτούς που υπερασπίζονταν αυτό το σύστημα, όπως γίνεται και σήμερα, και ανάμεσα σ</w:t>
      </w:r>
      <w:r>
        <w:rPr>
          <w:rFonts w:eastAsia="Times New Roman" w:cs="Times New Roman"/>
          <w:szCs w:val="24"/>
        </w:rPr>
        <w:t>ε</w:t>
      </w:r>
      <w:r>
        <w:rPr>
          <w:rFonts w:eastAsia="Times New Roman" w:cs="Times New Roman"/>
          <w:szCs w:val="24"/>
        </w:rPr>
        <w:t xml:space="preserve"> αυτούς που ήθελαν να το ανατρέψουν, που ήταν το ΚΚΕ. Αυτό εκφράζεται και σήμερα μέ</w:t>
      </w:r>
      <w:r>
        <w:rPr>
          <w:rFonts w:eastAsia="Times New Roman" w:cs="Times New Roman"/>
          <w:szCs w:val="24"/>
        </w:rPr>
        <w:t xml:space="preserve">σα στη Βουλή. Και δεν θέλω να προχωρήσω και να πω και ορισμένα γαργαλιστικά παραδείγματα. </w:t>
      </w:r>
    </w:p>
    <w:p w14:paraId="4BA0F74F"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Δεύτερον, η σύγκλιση αυτή η στρατηγική εκφράζεται και στις κοινοβουλευτικές πρακτικές. Και αλήθεια, ρωτάω όλα τα κόμματα: </w:t>
      </w:r>
      <w:r>
        <w:rPr>
          <w:rFonts w:eastAsia="Times New Roman" w:cs="Times New Roman"/>
          <w:szCs w:val="24"/>
        </w:rPr>
        <w:t>κ</w:t>
      </w:r>
      <w:r>
        <w:rPr>
          <w:rFonts w:eastAsia="Times New Roman" w:cs="Times New Roman"/>
          <w:szCs w:val="24"/>
        </w:rPr>
        <w:t>αλά γιατί φωνάζετε; Ποιο κόμμα εκτός ΚΚΕ δ</w:t>
      </w:r>
      <w:r>
        <w:rPr>
          <w:rFonts w:eastAsia="Times New Roman" w:cs="Times New Roman"/>
          <w:szCs w:val="24"/>
        </w:rPr>
        <w:t xml:space="preserve">εν αποδέχεται στην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Ο</w:t>
      </w:r>
      <w:r>
        <w:rPr>
          <w:rFonts w:eastAsia="Times New Roman" w:cs="Times New Roman"/>
          <w:szCs w:val="24"/>
        </w:rPr>
        <w:t xml:space="preserve">μάδα Βουλευτές που εκλέχθηκαν με άλλο κόμμα και εντάσσονται σε άλλη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Ο</w:t>
      </w:r>
      <w:r>
        <w:rPr>
          <w:rFonts w:eastAsia="Times New Roman" w:cs="Times New Roman"/>
          <w:szCs w:val="24"/>
        </w:rPr>
        <w:t xml:space="preserve">μάδα; Αυτό είναι απαράδεκτο! Ποιο κόμμα εδώ μέσα; Υπάρχει κανένα; Ποιο; Η Νέα Δημοκρατία; Δεν πήρε Βουλευτές από το Ποτάμι; Το ΠΑΣΟΚ ή </w:t>
      </w:r>
      <w:r>
        <w:rPr>
          <w:rFonts w:eastAsia="Times New Roman" w:cs="Times New Roman"/>
          <w:szCs w:val="24"/>
        </w:rPr>
        <w:t>ΚΙΝΑΛ δεν πήρε άλλους Βουλευτές; Ο ΣΥΡΙΖΑ δεν πήρε άλλους Βουλευτές; Οι ΑΝΕΛ δεν πήραν άλλον Βουλευτή; Δίπλα σας είναι. Επομένως, γιατί παραπονιέστε όλοι;</w:t>
      </w:r>
    </w:p>
    <w:p w14:paraId="4BA0F750" w14:textId="77777777" w:rsidR="00200ACA" w:rsidRDefault="00B07EC3">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ΧΑΤΖΗΣΑΒΒΑΣ: </w:t>
      </w:r>
      <w:r>
        <w:rPr>
          <w:rFonts w:eastAsia="Times New Roman" w:cs="Times New Roman"/>
          <w:szCs w:val="24"/>
        </w:rPr>
        <w:t>Εμείς δεν πήραμε!</w:t>
      </w:r>
    </w:p>
    <w:p w14:paraId="4BA0F751" w14:textId="77777777" w:rsidR="00200ACA" w:rsidRDefault="00B07EC3">
      <w:pPr>
        <w:spacing w:line="600" w:lineRule="auto"/>
        <w:ind w:firstLine="720"/>
        <w:jc w:val="both"/>
        <w:rPr>
          <w:rFonts w:eastAsia="Times New Roman" w:cs="Times New Roman"/>
          <w:szCs w:val="24"/>
        </w:rPr>
      </w:pPr>
      <w:r w:rsidRPr="00284CB2">
        <w:rPr>
          <w:rFonts w:eastAsia="Times New Roman" w:cs="Times New Roman"/>
          <w:b/>
          <w:szCs w:val="24"/>
        </w:rPr>
        <w:t>ΑΘΑΝΑΣΙΟΣ ΠΑΦΙΛΗΣ:</w:t>
      </w:r>
      <w:r>
        <w:rPr>
          <w:rFonts w:eastAsia="Times New Roman" w:cs="Times New Roman"/>
          <w:szCs w:val="24"/>
        </w:rPr>
        <w:t xml:space="preserve"> Από τη Χρυσή Αυγή δεν έφυγαν; Έφυγαν. </w:t>
      </w:r>
    </w:p>
    <w:p w14:paraId="4BA0F752" w14:textId="77777777" w:rsidR="00200ACA" w:rsidRDefault="00B07EC3">
      <w:pPr>
        <w:spacing w:line="600" w:lineRule="auto"/>
        <w:ind w:firstLine="720"/>
        <w:jc w:val="both"/>
        <w:rPr>
          <w:rFonts w:eastAsia="Times New Roman" w:cs="Times New Roman"/>
          <w:szCs w:val="24"/>
        </w:rPr>
      </w:pPr>
      <w:r>
        <w:rPr>
          <w:rFonts w:eastAsia="Times New Roman" w:cs="Times New Roman"/>
          <w:b/>
          <w:szCs w:val="24"/>
        </w:rPr>
        <w:t>ΧΡΗΣ</w:t>
      </w:r>
      <w:r>
        <w:rPr>
          <w:rFonts w:eastAsia="Times New Roman" w:cs="Times New Roman"/>
          <w:b/>
          <w:szCs w:val="24"/>
        </w:rPr>
        <w:t xml:space="preserve">ΤΟΣ ΧΑΤΖΗΣΑΒΒΑΣ: </w:t>
      </w:r>
      <w:r>
        <w:rPr>
          <w:rFonts w:eastAsia="Times New Roman" w:cs="Times New Roman"/>
          <w:szCs w:val="24"/>
        </w:rPr>
        <w:t>Έφυγαν, δεν πήραμε!</w:t>
      </w:r>
    </w:p>
    <w:p w14:paraId="4BA0F753" w14:textId="77777777" w:rsidR="00200ACA" w:rsidRDefault="00B07EC3">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Ο ένας γύρισε με μετάνοια -δεν θέλω να συνεχίσω- και ο άλλος ανοίγει δρόμους με τον κ. Καμμένο. Και κατηγορείτε εμάς για εθνικισμό. Ανοίγει μέτωπο τέτοιο, η </w:t>
      </w:r>
      <w:proofErr w:type="spellStart"/>
      <w:r>
        <w:rPr>
          <w:rFonts w:eastAsia="Times New Roman" w:cs="Times New Roman"/>
          <w:szCs w:val="24"/>
        </w:rPr>
        <w:t>Λ</w:t>
      </w:r>
      <w:r>
        <w:rPr>
          <w:rFonts w:eastAsia="Times New Roman" w:cs="Times New Roman"/>
          <w:szCs w:val="24"/>
        </w:rPr>
        <w:t>έγκα</w:t>
      </w:r>
      <w:proofErr w:type="spellEnd"/>
      <w:r>
        <w:rPr>
          <w:rFonts w:eastAsia="Times New Roman" w:cs="Times New Roman"/>
          <w:szCs w:val="24"/>
        </w:rPr>
        <w:t xml:space="preserve"> του Βορρά, όλα αυτά που γράφονται. Άρ</w:t>
      </w:r>
      <w:r>
        <w:rPr>
          <w:rFonts w:eastAsia="Times New Roman" w:cs="Times New Roman"/>
          <w:szCs w:val="24"/>
        </w:rPr>
        <w:t>α, γιατί παραπονιέστε, λοιπόν; Τι υποκρισία είναι αυτή, σε όλους; Εμείς δεκαπέντε ήμασταν και δεκαπέντε είμαστε. Και έχουμε θέση αρχής η οποία λέει ότι όποιος Βουλευτής διαφωνεί με το κόμμα του που τον εξέλεξε στις βουλευτικές εκλογές, παραιτείται, πάει στ</w:t>
      </w:r>
      <w:r>
        <w:rPr>
          <w:rFonts w:eastAsia="Times New Roman" w:cs="Times New Roman"/>
          <w:szCs w:val="24"/>
        </w:rPr>
        <w:t>ον λαό και μετά, σε ό,τι μας αφορά, μπορούμε να συζητήσουμε για πολιτική συνεργασία, να συμφωνήσουμε σε προγράμματα. Αυτό γιατί δεν το κάνετε όλοι και αποδέχεστε όσους φεύγουν από αλλού; Ή γιατί οι άλλοι φεύγουν και δεν παραιτούνται, να πάνε στις εκλογές κ</w:t>
      </w:r>
      <w:r>
        <w:rPr>
          <w:rFonts w:eastAsia="Times New Roman" w:cs="Times New Roman"/>
          <w:szCs w:val="24"/>
        </w:rPr>
        <w:t xml:space="preserve">αι να επανέλθουν εδώ; Να, λοιπόν, τι είναι αυτά που λέμε, το αστικό-κοινοβουλευτικό. </w:t>
      </w:r>
    </w:p>
    <w:p w14:paraId="4BA0F754"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Γιατί δεν γίνεται αυτό; Γιατί αυτό που προέχει είναι η στήριξη γενικότερα της αντιλαϊκής πολιτικής που εφαρμόζουν όλες οι κυβερνήσεις μέχρι τώρα που συντάσσονται με την Ε</w:t>
      </w:r>
      <w:r>
        <w:rPr>
          <w:rFonts w:eastAsia="Times New Roman" w:cs="Times New Roman"/>
          <w:szCs w:val="24"/>
        </w:rPr>
        <w:t>υρωπαϊκή Ένωση και το ΝΑΤΟ. Εκεί αρχίζουν, όταν φεύγουν οι μεν, είναι πράξη συνείδησης, όταν φεύγουν οι άλλοι είναι συναλλαγή ή το ανάποδο. Και γίνεται ένας τέτοιος καυγάς αποπροσανατολισμού του λαού από το βασικό πρόβλημα που είναι το πολιτικό, δηλαδή ποι</w:t>
      </w:r>
      <w:r>
        <w:rPr>
          <w:rFonts w:eastAsia="Times New Roman" w:cs="Times New Roman"/>
          <w:szCs w:val="24"/>
        </w:rPr>
        <w:t xml:space="preserve">α πολιτική ασκείται, ποια κόμματα είναι με τα συμφέροντα της αγροτικής τάξης και του λαού και ποια είναι τα κόμματα με τα συμφέροντα του κεφαλαίου, τμημάτων του κεφαλαίου και με τα συμφέροντα του ιμπεριαλισμού γενικότερα. </w:t>
      </w:r>
    </w:p>
    <w:p w14:paraId="4BA0F755"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Δεύτερο θέμα. Σηκώνε</w:t>
      </w:r>
      <w:r>
        <w:rPr>
          <w:rFonts w:eastAsia="Times New Roman" w:cs="Times New Roman"/>
          <w:szCs w:val="24"/>
        </w:rPr>
        <w:t>ι</w:t>
      </w:r>
      <w:r>
        <w:rPr>
          <w:rFonts w:eastAsia="Times New Roman" w:cs="Times New Roman"/>
          <w:szCs w:val="24"/>
        </w:rPr>
        <w:t xml:space="preserve"> πολλή συζήτ</w:t>
      </w:r>
      <w:r>
        <w:rPr>
          <w:rFonts w:eastAsia="Times New Roman" w:cs="Times New Roman"/>
          <w:szCs w:val="24"/>
        </w:rPr>
        <w:t>ηση η</w:t>
      </w:r>
      <w:r>
        <w:rPr>
          <w:rFonts w:eastAsia="Times New Roman" w:cs="Times New Roman"/>
          <w:szCs w:val="24"/>
        </w:rPr>
        <w:t xml:space="preserve"> </w:t>
      </w:r>
      <w:r>
        <w:rPr>
          <w:rFonts w:eastAsia="Times New Roman" w:cs="Times New Roman"/>
          <w:szCs w:val="24"/>
        </w:rPr>
        <w:t xml:space="preserve">παρέμβαση του κ. Τσίπρα. Εμείς λέμε ότι η παρέμβαση του κ. Τσίπρα έγινε κάτω από ένα κλίμα που δημιουργήθηκε και που εξευτελίζει κυριολεκτικά όλα αυτά τα οποία συμβαίνουν στη Βουλή για να μαζευτεί και φυσικά επειδή είχαν εξασφαλισθεί και οι </w:t>
      </w:r>
      <w:proofErr w:type="spellStart"/>
      <w:r>
        <w:rPr>
          <w:rFonts w:eastAsia="Times New Roman" w:cs="Times New Roman"/>
          <w:szCs w:val="24"/>
        </w:rPr>
        <w:t>εκατόν</w:t>
      </w:r>
      <w:proofErr w:type="spellEnd"/>
      <w:r>
        <w:rPr>
          <w:rFonts w:eastAsia="Times New Roman" w:cs="Times New Roman"/>
          <w:szCs w:val="24"/>
        </w:rPr>
        <w:t xml:space="preserve"> πενήντα ένας. </w:t>
      </w:r>
    </w:p>
    <w:p w14:paraId="4BA0F756" w14:textId="77777777" w:rsidR="00200ACA" w:rsidRDefault="00B07EC3">
      <w:pPr>
        <w:spacing w:line="600" w:lineRule="auto"/>
        <w:ind w:firstLine="720"/>
        <w:jc w:val="both"/>
        <w:rPr>
          <w:rFonts w:eastAsia="Times New Roman"/>
          <w:szCs w:val="24"/>
        </w:rPr>
      </w:pPr>
      <w:r w:rsidRPr="00723590">
        <w:rPr>
          <w:rFonts w:eastAsia="Times New Roman"/>
          <w:szCs w:val="24"/>
        </w:rPr>
        <w:t>Ωστόσο</w:t>
      </w:r>
      <w:r>
        <w:rPr>
          <w:rFonts w:eastAsia="Times New Roman"/>
          <w:szCs w:val="24"/>
        </w:rPr>
        <w:t>,</w:t>
      </w:r>
      <w:r w:rsidRPr="00723590">
        <w:rPr>
          <w:rFonts w:eastAsia="Times New Roman"/>
          <w:szCs w:val="24"/>
        </w:rPr>
        <w:t xml:space="preserve"> αλήθεια</w:t>
      </w:r>
      <w:r>
        <w:rPr>
          <w:rFonts w:eastAsia="Times New Roman"/>
          <w:szCs w:val="24"/>
        </w:rPr>
        <w:t>,</w:t>
      </w:r>
      <w:r w:rsidRPr="00723590">
        <w:rPr>
          <w:rFonts w:eastAsia="Times New Roman"/>
          <w:szCs w:val="24"/>
        </w:rPr>
        <w:t xml:space="preserve"> τολμάτε και μιλάτε όλοι σας </w:t>
      </w:r>
      <w:r>
        <w:rPr>
          <w:rFonts w:eastAsia="Times New Roman"/>
          <w:szCs w:val="24"/>
        </w:rPr>
        <w:t xml:space="preserve">–εννοώ και τη Νέα Δημοκρατία </w:t>
      </w:r>
      <w:r w:rsidRPr="00723590">
        <w:rPr>
          <w:rFonts w:eastAsia="Times New Roman"/>
          <w:szCs w:val="24"/>
        </w:rPr>
        <w:t xml:space="preserve">και το ΠΑΣΟΚ </w:t>
      </w:r>
      <w:r>
        <w:rPr>
          <w:rFonts w:eastAsia="Times New Roman"/>
          <w:szCs w:val="24"/>
        </w:rPr>
        <w:t xml:space="preserve">και τους υπόλοιπους </w:t>
      </w:r>
      <w:r w:rsidRPr="00723590">
        <w:rPr>
          <w:rFonts w:eastAsia="Times New Roman"/>
          <w:szCs w:val="24"/>
        </w:rPr>
        <w:t xml:space="preserve">και </w:t>
      </w:r>
      <w:r>
        <w:rPr>
          <w:rFonts w:eastAsia="Times New Roman"/>
          <w:szCs w:val="24"/>
        </w:rPr>
        <w:t xml:space="preserve">τον </w:t>
      </w:r>
      <w:r>
        <w:rPr>
          <w:rFonts w:eastAsia="Times New Roman"/>
          <w:szCs w:val="24"/>
        </w:rPr>
        <w:lastRenderedPageBreak/>
        <w:t>ΣΥΡΙΖΑ-</w:t>
      </w:r>
      <w:r w:rsidRPr="00723590">
        <w:rPr>
          <w:rFonts w:eastAsia="Times New Roman"/>
          <w:szCs w:val="24"/>
        </w:rPr>
        <w:t xml:space="preserve"> για παρέμβαση στη διάκριση των εξουσιών</w:t>
      </w:r>
      <w:r>
        <w:rPr>
          <w:rFonts w:eastAsia="Times New Roman"/>
          <w:szCs w:val="24"/>
        </w:rPr>
        <w:t>; Μα ποιους κοροϊδεύετε,</w:t>
      </w:r>
      <w:r w:rsidRPr="00723590">
        <w:rPr>
          <w:rFonts w:eastAsia="Times New Roman"/>
          <w:szCs w:val="24"/>
        </w:rPr>
        <w:t xml:space="preserve"> αλήθεια</w:t>
      </w:r>
      <w:r>
        <w:rPr>
          <w:rFonts w:eastAsia="Times New Roman"/>
          <w:szCs w:val="24"/>
        </w:rPr>
        <w:t>; Ό</w:t>
      </w:r>
      <w:r w:rsidRPr="00723590">
        <w:rPr>
          <w:rFonts w:eastAsia="Times New Roman"/>
          <w:szCs w:val="24"/>
        </w:rPr>
        <w:t>πο</w:t>
      </w:r>
      <w:r>
        <w:rPr>
          <w:rFonts w:eastAsia="Times New Roman"/>
          <w:szCs w:val="24"/>
        </w:rPr>
        <w:t>ι</w:t>
      </w:r>
      <w:r w:rsidRPr="00723590">
        <w:rPr>
          <w:rFonts w:eastAsia="Times New Roman"/>
          <w:szCs w:val="24"/>
        </w:rPr>
        <w:t xml:space="preserve">ος έχει </w:t>
      </w:r>
      <w:proofErr w:type="spellStart"/>
      <w:r>
        <w:rPr>
          <w:rFonts w:eastAsia="Times New Roman"/>
          <w:szCs w:val="24"/>
        </w:rPr>
        <w:t>εκατόν</w:t>
      </w:r>
      <w:proofErr w:type="spellEnd"/>
      <w:r>
        <w:rPr>
          <w:rFonts w:eastAsia="Times New Roman"/>
          <w:szCs w:val="24"/>
        </w:rPr>
        <w:t xml:space="preserve"> πενήντα έναν Βουλευτές </w:t>
      </w:r>
      <w:r w:rsidRPr="00723590">
        <w:rPr>
          <w:rFonts w:eastAsia="Times New Roman"/>
          <w:szCs w:val="24"/>
        </w:rPr>
        <w:t>στ</w:t>
      </w:r>
      <w:r w:rsidRPr="00723590">
        <w:rPr>
          <w:rFonts w:eastAsia="Times New Roman"/>
          <w:szCs w:val="24"/>
        </w:rPr>
        <w:t xml:space="preserve">η Βουλή βγάζει </w:t>
      </w:r>
      <w:r>
        <w:rPr>
          <w:rFonts w:eastAsia="Times New Roman"/>
          <w:szCs w:val="24"/>
        </w:rPr>
        <w:t>Π</w:t>
      </w:r>
      <w:r w:rsidRPr="00723590">
        <w:rPr>
          <w:rFonts w:eastAsia="Times New Roman"/>
          <w:szCs w:val="24"/>
        </w:rPr>
        <w:t>ρόεδρο</w:t>
      </w:r>
      <w:r>
        <w:rPr>
          <w:rFonts w:eastAsia="Times New Roman"/>
          <w:szCs w:val="24"/>
        </w:rPr>
        <w:t xml:space="preserve"> ή όχι; Β</w:t>
      </w:r>
      <w:r w:rsidRPr="00723590">
        <w:rPr>
          <w:rFonts w:eastAsia="Times New Roman"/>
          <w:szCs w:val="24"/>
        </w:rPr>
        <w:t>γάζει</w:t>
      </w:r>
      <w:r>
        <w:rPr>
          <w:rFonts w:eastAsia="Times New Roman"/>
          <w:szCs w:val="24"/>
        </w:rPr>
        <w:t>. Τι είναι</w:t>
      </w:r>
      <w:r w:rsidRPr="00723590">
        <w:rPr>
          <w:rFonts w:eastAsia="Times New Roman"/>
          <w:szCs w:val="24"/>
        </w:rPr>
        <w:t xml:space="preserve"> ο </w:t>
      </w:r>
      <w:r>
        <w:rPr>
          <w:rFonts w:eastAsia="Times New Roman"/>
          <w:szCs w:val="24"/>
        </w:rPr>
        <w:t>Πρόεδρος; Υ</w:t>
      </w:r>
      <w:r w:rsidRPr="00723590">
        <w:rPr>
          <w:rFonts w:eastAsia="Times New Roman"/>
          <w:szCs w:val="24"/>
        </w:rPr>
        <w:t xml:space="preserve">περάνω των </w:t>
      </w:r>
      <w:r>
        <w:rPr>
          <w:rFonts w:eastAsia="Times New Roman"/>
          <w:szCs w:val="24"/>
        </w:rPr>
        <w:t>θ</w:t>
      </w:r>
      <w:r w:rsidRPr="00723590">
        <w:rPr>
          <w:rFonts w:eastAsia="Times New Roman"/>
          <w:szCs w:val="24"/>
        </w:rPr>
        <w:t>εσμών</w:t>
      </w:r>
      <w:r>
        <w:rPr>
          <w:rFonts w:eastAsia="Times New Roman"/>
          <w:szCs w:val="24"/>
        </w:rPr>
        <w:t>; Δ</w:t>
      </w:r>
      <w:r w:rsidRPr="00723590">
        <w:rPr>
          <w:rFonts w:eastAsia="Times New Roman"/>
          <w:szCs w:val="24"/>
        </w:rPr>
        <w:t xml:space="preserve">εν </w:t>
      </w:r>
      <w:r w:rsidRPr="00805B07">
        <w:rPr>
          <w:rFonts w:eastAsia="Times New Roman"/>
          <w:szCs w:val="24"/>
        </w:rPr>
        <w:t>ε</w:t>
      </w:r>
      <w:r>
        <w:rPr>
          <w:rFonts w:eastAsia="Times New Roman"/>
          <w:szCs w:val="24"/>
        </w:rPr>
        <w:t>ίναι</w:t>
      </w:r>
      <w:r w:rsidRPr="000E1212">
        <w:rPr>
          <w:rFonts w:eastAsia="Times New Roman"/>
          <w:b/>
          <w:szCs w:val="24"/>
        </w:rPr>
        <w:t xml:space="preserve"> </w:t>
      </w:r>
      <w:r>
        <w:rPr>
          <w:rFonts w:eastAsia="Times New Roman"/>
          <w:szCs w:val="24"/>
        </w:rPr>
        <w:t>Πρόεδρος ενός κόμματος που παίρνει την</w:t>
      </w:r>
      <w:r w:rsidRPr="00723590">
        <w:rPr>
          <w:rFonts w:eastAsia="Times New Roman"/>
          <w:szCs w:val="24"/>
        </w:rPr>
        <w:t xml:space="preserve"> πλειοψηφία και μάλιστα</w:t>
      </w:r>
      <w:r>
        <w:rPr>
          <w:rFonts w:eastAsia="Times New Roman"/>
          <w:szCs w:val="24"/>
        </w:rPr>
        <w:t>,</w:t>
      </w:r>
      <w:r w:rsidRPr="00723590">
        <w:rPr>
          <w:rFonts w:eastAsia="Times New Roman"/>
          <w:szCs w:val="24"/>
        </w:rPr>
        <w:t xml:space="preserve"> πλαστή πλειοψηφία</w:t>
      </w:r>
      <w:r>
        <w:rPr>
          <w:rFonts w:eastAsia="Times New Roman"/>
          <w:szCs w:val="24"/>
        </w:rPr>
        <w:t xml:space="preserve"> στον λαό; Γ</w:t>
      </w:r>
      <w:r w:rsidRPr="00723590">
        <w:rPr>
          <w:rFonts w:eastAsia="Times New Roman"/>
          <w:szCs w:val="24"/>
        </w:rPr>
        <w:t>ιατί κανένας δεν πήρε 51%</w:t>
      </w:r>
      <w:r>
        <w:rPr>
          <w:rFonts w:eastAsia="Times New Roman"/>
          <w:szCs w:val="24"/>
        </w:rPr>
        <w:t>,</w:t>
      </w:r>
      <w:r w:rsidRPr="00723590">
        <w:rPr>
          <w:rFonts w:eastAsia="Times New Roman"/>
          <w:szCs w:val="24"/>
        </w:rPr>
        <w:t xml:space="preserve"> τουλάχιστον </w:t>
      </w:r>
      <w:r>
        <w:rPr>
          <w:rFonts w:eastAsia="Times New Roman"/>
          <w:szCs w:val="24"/>
        </w:rPr>
        <w:t>τα τελευταία χρόνια, πλην του ’</w:t>
      </w:r>
      <w:r w:rsidRPr="00723590">
        <w:rPr>
          <w:rFonts w:eastAsia="Times New Roman"/>
          <w:szCs w:val="24"/>
        </w:rPr>
        <w:t xml:space="preserve">74 </w:t>
      </w:r>
      <w:r>
        <w:rPr>
          <w:rFonts w:eastAsia="Times New Roman"/>
          <w:szCs w:val="24"/>
        </w:rPr>
        <w:t>-γ</w:t>
      </w:r>
      <w:r>
        <w:rPr>
          <w:rFonts w:eastAsia="Times New Roman"/>
          <w:szCs w:val="24"/>
        </w:rPr>
        <w:t>ια να είμαι και ακριβής,</w:t>
      </w:r>
      <w:r w:rsidRPr="00723590">
        <w:rPr>
          <w:rFonts w:eastAsia="Times New Roman"/>
          <w:szCs w:val="24"/>
        </w:rPr>
        <w:t xml:space="preserve"> κάτω από συγκεκριμένες συνθήκες</w:t>
      </w:r>
      <w:r>
        <w:rPr>
          <w:rFonts w:eastAsia="Times New Roman"/>
          <w:szCs w:val="24"/>
        </w:rPr>
        <w:t>-</w:t>
      </w:r>
      <w:r w:rsidRPr="00723590">
        <w:rPr>
          <w:rFonts w:eastAsia="Times New Roman"/>
          <w:szCs w:val="24"/>
        </w:rPr>
        <w:t xml:space="preserve"> και ανεξάρτητα πώς διαμορφώνεται το εκλογικό αποτέλεσμα</w:t>
      </w:r>
      <w:r>
        <w:rPr>
          <w:rFonts w:eastAsia="Times New Roman"/>
          <w:szCs w:val="24"/>
        </w:rPr>
        <w:t>.</w:t>
      </w:r>
    </w:p>
    <w:p w14:paraId="4BA0F757" w14:textId="77777777" w:rsidR="00200ACA" w:rsidRDefault="00B07EC3">
      <w:pPr>
        <w:spacing w:line="600" w:lineRule="auto"/>
        <w:ind w:firstLine="720"/>
        <w:jc w:val="both"/>
        <w:rPr>
          <w:rFonts w:eastAsia="Times New Roman"/>
          <w:szCs w:val="24"/>
        </w:rPr>
      </w:pPr>
      <w:r>
        <w:rPr>
          <w:rFonts w:eastAsia="Times New Roman"/>
          <w:szCs w:val="24"/>
        </w:rPr>
        <w:t>Ποιον κοροϊδεύετε, αλήθεια; Τι λέτε</w:t>
      </w:r>
      <w:r w:rsidRPr="00723590">
        <w:rPr>
          <w:rFonts w:eastAsia="Times New Roman"/>
          <w:szCs w:val="24"/>
        </w:rPr>
        <w:t xml:space="preserve"> στο</w:t>
      </w:r>
      <w:r>
        <w:rPr>
          <w:rFonts w:eastAsia="Times New Roman"/>
          <w:szCs w:val="24"/>
        </w:rPr>
        <w:t>ν</w:t>
      </w:r>
      <w:r w:rsidRPr="00723590">
        <w:rPr>
          <w:rFonts w:eastAsia="Times New Roman"/>
          <w:szCs w:val="24"/>
        </w:rPr>
        <w:t xml:space="preserve"> λαό για διάκριση των εξουσιών</w:t>
      </w:r>
      <w:r>
        <w:rPr>
          <w:rFonts w:eastAsia="Times New Roman"/>
          <w:szCs w:val="24"/>
        </w:rPr>
        <w:t>; Ποια διάκριση; Τ</w:t>
      </w:r>
      <w:r w:rsidRPr="00723590">
        <w:rPr>
          <w:rFonts w:eastAsia="Times New Roman"/>
          <w:szCs w:val="24"/>
        </w:rPr>
        <w:t xml:space="preserve">ο κόμμα που </w:t>
      </w:r>
      <w:r>
        <w:rPr>
          <w:rFonts w:eastAsia="Times New Roman"/>
          <w:szCs w:val="24"/>
        </w:rPr>
        <w:t xml:space="preserve">παίρνει πλειοψηφία, παίρνει τον </w:t>
      </w:r>
      <w:r w:rsidRPr="00723590">
        <w:rPr>
          <w:rFonts w:eastAsia="Times New Roman"/>
          <w:szCs w:val="24"/>
        </w:rPr>
        <w:t>Πρόεδρο</w:t>
      </w:r>
      <w:r>
        <w:rPr>
          <w:rFonts w:eastAsia="Times New Roman"/>
          <w:szCs w:val="24"/>
        </w:rPr>
        <w:t xml:space="preserve">. </w:t>
      </w:r>
      <w:r>
        <w:rPr>
          <w:rFonts w:eastAsia="Times New Roman"/>
          <w:szCs w:val="24"/>
        </w:rPr>
        <w:t>Τ</w:t>
      </w:r>
      <w:r w:rsidRPr="00723590">
        <w:rPr>
          <w:rFonts w:eastAsia="Times New Roman"/>
          <w:szCs w:val="24"/>
        </w:rPr>
        <w:t xml:space="preserve">ο κόμμα που </w:t>
      </w:r>
      <w:r>
        <w:rPr>
          <w:rFonts w:eastAsia="Times New Roman"/>
          <w:szCs w:val="24"/>
        </w:rPr>
        <w:t xml:space="preserve">παίρνει πλειοψηφία, παίρνει την </w:t>
      </w:r>
      <w:r w:rsidRPr="00723590">
        <w:rPr>
          <w:rFonts w:eastAsia="Times New Roman"/>
          <w:szCs w:val="24"/>
        </w:rPr>
        <w:t xml:space="preserve">πλειοψηφία σε </w:t>
      </w:r>
      <w:r>
        <w:rPr>
          <w:rFonts w:eastAsia="Times New Roman"/>
          <w:szCs w:val="24"/>
        </w:rPr>
        <w:t xml:space="preserve">όλες τις </w:t>
      </w:r>
      <w:r>
        <w:rPr>
          <w:rFonts w:eastAsia="Times New Roman"/>
          <w:szCs w:val="24"/>
        </w:rPr>
        <w:t>ε</w:t>
      </w:r>
      <w:r>
        <w:rPr>
          <w:rFonts w:eastAsia="Times New Roman"/>
          <w:szCs w:val="24"/>
        </w:rPr>
        <w:t>πιτροπές. Να</w:t>
      </w:r>
      <w:r w:rsidRPr="00723590">
        <w:rPr>
          <w:rFonts w:eastAsia="Times New Roman"/>
          <w:szCs w:val="24"/>
        </w:rPr>
        <w:t>ι ή όχι</w:t>
      </w:r>
      <w:r>
        <w:rPr>
          <w:rFonts w:eastAsia="Times New Roman"/>
          <w:szCs w:val="24"/>
        </w:rPr>
        <w:t>; Ν</w:t>
      </w:r>
      <w:r w:rsidRPr="00723590">
        <w:rPr>
          <w:rFonts w:eastAsia="Times New Roman"/>
          <w:szCs w:val="24"/>
        </w:rPr>
        <w:t>αι</w:t>
      </w:r>
      <w:r>
        <w:rPr>
          <w:rFonts w:eastAsia="Times New Roman"/>
          <w:szCs w:val="24"/>
        </w:rPr>
        <w:t>. Άρα</w:t>
      </w:r>
      <w:r w:rsidRPr="00723590">
        <w:rPr>
          <w:rFonts w:eastAsia="Times New Roman"/>
          <w:szCs w:val="24"/>
        </w:rPr>
        <w:t xml:space="preserve"> κάνει ό</w:t>
      </w:r>
      <w:r>
        <w:rPr>
          <w:rFonts w:eastAsia="Times New Roman"/>
          <w:szCs w:val="24"/>
        </w:rPr>
        <w:t>,</w:t>
      </w:r>
      <w:r w:rsidRPr="00723590">
        <w:rPr>
          <w:rFonts w:eastAsia="Times New Roman"/>
          <w:szCs w:val="24"/>
        </w:rPr>
        <w:t>τι θέλει</w:t>
      </w:r>
      <w:r>
        <w:rPr>
          <w:rFonts w:eastAsia="Times New Roman"/>
          <w:szCs w:val="24"/>
        </w:rPr>
        <w:t>.</w:t>
      </w:r>
    </w:p>
    <w:p w14:paraId="4BA0F758" w14:textId="77777777" w:rsidR="00200ACA" w:rsidRDefault="00B07EC3">
      <w:pPr>
        <w:spacing w:line="600" w:lineRule="auto"/>
        <w:ind w:firstLine="720"/>
        <w:jc w:val="both"/>
        <w:rPr>
          <w:rFonts w:eastAsia="Times New Roman"/>
          <w:szCs w:val="24"/>
        </w:rPr>
      </w:pPr>
      <w:r>
        <w:rPr>
          <w:rFonts w:eastAsia="Times New Roman"/>
          <w:szCs w:val="24"/>
        </w:rPr>
        <w:t>Υ</w:t>
      </w:r>
      <w:r w:rsidRPr="00723590">
        <w:rPr>
          <w:rFonts w:eastAsia="Times New Roman"/>
          <w:szCs w:val="24"/>
        </w:rPr>
        <w:t>πάρχει</w:t>
      </w:r>
      <w:r>
        <w:rPr>
          <w:rFonts w:eastAsia="Times New Roman"/>
          <w:szCs w:val="24"/>
        </w:rPr>
        <w:t>,</w:t>
      </w:r>
      <w:r w:rsidRPr="00723590">
        <w:rPr>
          <w:rFonts w:eastAsia="Times New Roman"/>
          <w:szCs w:val="24"/>
        </w:rPr>
        <w:t xml:space="preserve"> βέβαια</w:t>
      </w:r>
      <w:r>
        <w:rPr>
          <w:rFonts w:eastAsia="Times New Roman"/>
          <w:szCs w:val="24"/>
        </w:rPr>
        <w:t>,</w:t>
      </w:r>
      <w:r w:rsidRPr="00723590">
        <w:rPr>
          <w:rFonts w:eastAsia="Times New Roman"/>
          <w:szCs w:val="24"/>
        </w:rPr>
        <w:t xml:space="preserve"> και το θεσμικό πλαίσιο</w:t>
      </w:r>
      <w:r>
        <w:rPr>
          <w:rFonts w:eastAsia="Times New Roman"/>
          <w:szCs w:val="24"/>
        </w:rPr>
        <w:t>,</w:t>
      </w:r>
      <w:r w:rsidRPr="00723590">
        <w:rPr>
          <w:rFonts w:eastAsia="Times New Roman"/>
          <w:szCs w:val="24"/>
        </w:rPr>
        <w:t xml:space="preserve"> υπάρχει το </w:t>
      </w:r>
      <w:r>
        <w:rPr>
          <w:rFonts w:eastAsia="Times New Roman"/>
          <w:szCs w:val="24"/>
        </w:rPr>
        <w:t>«</w:t>
      </w:r>
      <w:r w:rsidRPr="00723590">
        <w:rPr>
          <w:rFonts w:eastAsia="Times New Roman"/>
          <w:szCs w:val="24"/>
        </w:rPr>
        <w:t xml:space="preserve">φύλλο </w:t>
      </w:r>
      <w:r>
        <w:rPr>
          <w:rFonts w:eastAsia="Times New Roman"/>
          <w:szCs w:val="24"/>
        </w:rPr>
        <w:t>σ</w:t>
      </w:r>
      <w:r w:rsidRPr="00723590">
        <w:rPr>
          <w:rFonts w:eastAsia="Times New Roman"/>
          <w:szCs w:val="24"/>
        </w:rPr>
        <w:t>υκής</w:t>
      </w:r>
      <w:r>
        <w:rPr>
          <w:rFonts w:eastAsia="Times New Roman"/>
          <w:szCs w:val="24"/>
        </w:rPr>
        <w:t>»</w:t>
      </w:r>
      <w:r w:rsidRPr="00723590">
        <w:rPr>
          <w:rFonts w:eastAsia="Times New Roman"/>
          <w:szCs w:val="24"/>
        </w:rPr>
        <w:t xml:space="preserve"> που μπορεί να είναι ο </w:t>
      </w:r>
      <w:r>
        <w:rPr>
          <w:rFonts w:eastAsia="Times New Roman"/>
          <w:szCs w:val="24"/>
        </w:rPr>
        <w:t>Κ</w:t>
      </w:r>
      <w:r w:rsidRPr="00723590">
        <w:rPr>
          <w:rFonts w:eastAsia="Times New Roman"/>
          <w:szCs w:val="24"/>
        </w:rPr>
        <w:t xml:space="preserve">ανονισμός </w:t>
      </w:r>
      <w:r>
        <w:rPr>
          <w:rFonts w:eastAsia="Times New Roman"/>
          <w:szCs w:val="24"/>
        </w:rPr>
        <w:t xml:space="preserve">–ή δεν ξέρω- </w:t>
      </w:r>
      <w:r w:rsidRPr="00723590">
        <w:rPr>
          <w:rFonts w:eastAsia="Times New Roman"/>
          <w:szCs w:val="24"/>
        </w:rPr>
        <w:t>και το Σύνταγμα</w:t>
      </w:r>
      <w:r>
        <w:rPr>
          <w:rFonts w:eastAsia="Times New Roman"/>
          <w:szCs w:val="24"/>
        </w:rPr>
        <w:t>. Όμως,</w:t>
      </w:r>
      <w:r w:rsidRPr="00723590">
        <w:rPr>
          <w:rFonts w:eastAsia="Times New Roman"/>
          <w:szCs w:val="24"/>
        </w:rPr>
        <w:t xml:space="preserve"> πώς ερμηνεύονται αυτά</w:t>
      </w:r>
      <w:r>
        <w:rPr>
          <w:rFonts w:eastAsia="Times New Roman"/>
          <w:szCs w:val="24"/>
        </w:rPr>
        <w:t>,</w:t>
      </w:r>
      <w:r w:rsidRPr="00723590">
        <w:rPr>
          <w:rFonts w:eastAsia="Times New Roman"/>
          <w:szCs w:val="24"/>
        </w:rPr>
        <w:t xml:space="preserve"> και ο </w:t>
      </w:r>
      <w:r>
        <w:rPr>
          <w:rFonts w:eastAsia="Times New Roman"/>
          <w:szCs w:val="24"/>
        </w:rPr>
        <w:t>Κ</w:t>
      </w:r>
      <w:r w:rsidRPr="00723590">
        <w:rPr>
          <w:rFonts w:eastAsia="Times New Roman"/>
          <w:szCs w:val="24"/>
        </w:rPr>
        <w:t>ανονισμός και το Σύνταγμα</w:t>
      </w:r>
      <w:r>
        <w:rPr>
          <w:rFonts w:eastAsia="Times New Roman"/>
          <w:szCs w:val="24"/>
        </w:rPr>
        <w:t>, γ</w:t>
      </w:r>
      <w:r w:rsidRPr="00723590">
        <w:rPr>
          <w:rFonts w:eastAsia="Times New Roman"/>
          <w:szCs w:val="24"/>
        </w:rPr>
        <w:t xml:space="preserve">ια να καταλαβαίνει ο κόσμος </w:t>
      </w:r>
      <w:r>
        <w:rPr>
          <w:rFonts w:eastAsia="Times New Roman"/>
          <w:szCs w:val="24"/>
        </w:rPr>
        <w:t>τ</w:t>
      </w:r>
      <w:r w:rsidRPr="00723590">
        <w:rPr>
          <w:rFonts w:eastAsia="Times New Roman"/>
          <w:szCs w:val="24"/>
        </w:rPr>
        <w:t xml:space="preserve">ι συμβαίνει </w:t>
      </w:r>
      <w:r w:rsidRPr="00723590">
        <w:rPr>
          <w:rFonts w:eastAsia="Times New Roman"/>
          <w:szCs w:val="24"/>
        </w:rPr>
        <w:lastRenderedPageBreak/>
        <w:t xml:space="preserve">εδώ στο </w:t>
      </w:r>
      <w:r>
        <w:rPr>
          <w:rFonts w:eastAsia="Times New Roman"/>
          <w:szCs w:val="24"/>
        </w:rPr>
        <w:t>Κ</w:t>
      </w:r>
      <w:r w:rsidRPr="00723590">
        <w:rPr>
          <w:rFonts w:eastAsia="Times New Roman"/>
          <w:szCs w:val="24"/>
        </w:rPr>
        <w:t>οινοβούλιο</w:t>
      </w:r>
      <w:r>
        <w:rPr>
          <w:rFonts w:eastAsia="Times New Roman"/>
          <w:szCs w:val="24"/>
        </w:rPr>
        <w:t xml:space="preserve">; Ερμηνεύονται </w:t>
      </w:r>
      <w:r w:rsidRPr="00723590">
        <w:rPr>
          <w:rFonts w:eastAsia="Times New Roman"/>
          <w:szCs w:val="24"/>
        </w:rPr>
        <w:t>με την αρχή της πλειοψηφίας</w:t>
      </w:r>
      <w:r>
        <w:rPr>
          <w:rFonts w:eastAsia="Times New Roman"/>
          <w:szCs w:val="24"/>
        </w:rPr>
        <w:t>. Έ</w:t>
      </w:r>
      <w:r w:rsidRPr="00723590">
        <w:rPr>
          <w:rFonts w:eastAsia="Times New Roman"/>
          <w:szCs w:val="24"/>
        </w:rPr>
        <w:t xml:space="preserve">νσταση </w:t>
      </w:r>
      <w:r>
        <w:rPr>
          <w:rFonts w:eastAsia="Times New Roman"/>
          <w:szCs w:val="24"/>
        </w:rPr>
        <w:t xml:space="preserve">αντισυνταγματική. Ποιος την απορρίπτει; Οι </w:t>
      </w:r>
      <w:proofErr w:type="spellStart"/>
      <w:r>
        <w:rPr>
          <w:rFonts w:eastAsia="Times New Roman"/>
          <w:szCs w:val="24"/>
        </w:rPr>
        <w:t>εκατόν</w:t>
      </w:r>
      <w:proofErr w:type="spellEnd"/>
      <w:r>
        <w:rPr>
          <w:rFonts w:eastAsia="Times New Roman"/>
          <w:szCs w:val="24"/>
        </w:rPr>
        <w:t xml:space="preserve"> πενήντα ένας. Ναι</w:t>
      </w:r>
      <w:r w:rsidRPr="00723590">
        <w:rPr>
          <w:rFonts w:eastAsia="Times New Roman"/>
          <w:szCs w:val="24"/>
        </w:rPr>
        <w:t xml:space="preserve"> ή όχι</w:t>
      </w:r>
      <w:r>
        <w:rPr>
          <w:rFonts w:eastAsia="Times New Roman"/>
          <w:szCs w:val="24"/>
        </w:rPr>
        <w:t xml:space="preserve">; Άρα ποια </w:t>
      </w:r>
      <w:r w:rsidRPr="00723590">
        <w:rPr>
          <w:rFonts w:eastAsia="Times New Roman"/>
          <w:szCs w:val="24"/>
        </w:rPr>
        <w:t>δ</w:t>
      </w:r>
      <w:r w:rsidRPr="00723590">
        <w:rPr>
          <w:rFonts w:eastAsia="Times New Roman"/>
          <w:szCs w:val="24"/>
        </w:rPr>
        <w:t>ιασφάλιση</w:t>
      </w:r>
      <w:r>
        <w:rPr>
          <w:rFonts w:eastAsia="Times New Roman"/>
          <w:szCs w:val="24"/>
        </w:rPr>
        <w:t>;</w:t>
      </w:r>
      <w:r w:rsidRPr="00723590">
        <w:rPr>
          <w:rFonts w:eastAsia="Times New Roman"/>
          <w:szCs w:val="24"/>
        </w:rPr>
        <w:t xml:space="preserve"> </w:t>
      </w:r>
      <w:r>
        <w:rPr>
          <w:rFonts w:eastAsia="Times New Roman"/>
          <w:szCs w:val="24"/>
        </w:rPr>
        <w:t>Π</w:t>
      </w:r>
      <w:r w:rsidRPr="00723590">
        <w:rPr>
          <w:rFonts w:eastAsia="Times New Roman"/>
          <w:szCs w:val="24"/>
        </w:rPr>
        <w:t xml:space="preserve">ώς ερμηνεύεται το </w:t>
      </w:r>
      <w:r>
        <w:rPr>
          <w:rFonts w:eastAsia="Times New Roman"/>
          <w:szCs w:val="24"/>
        </w:rPr>
        <w:t>Σ</w:t>
      </w:r>
      <w:r w:rsidRPr="00723590">
        <w:rPr>
          <w:rFonts w:eastAsia="Times New Roman"/>
          <w:szCs w:val="24"/>
        </w:rPr>
        <w:t>ύνταγμα</w:t>
      </w:r>
      <w:r>
        <w:rPr>
          <w:rFonts w:eastAsia="Times New Roman"/>
          <w:szCs w:val="24"/>
        </w:rPr>
        <w:t>; Ό</w:t>
      </w:r>
      <w:r w:rsidRPr="00723590">
        <w:rPr>
          <w:rFonts w:eastAsia="Times New Roman"/>
          <w:szCs w:val="24"/>
        </w:rPr>
        <w:t xml:space="preserve">πως </w:t>
      </w:r>
      <w:r>
        <w:rPr>
          <w:rFonts w:eastAsia="Times New Roman"/>
          <w:szCs w:val="24"/>
        </w:rPr>
        <w:t xml:space="preserve">το ερμηνεύουν οι </w:t>
      </w:r>
      <w:proofErr w:type="spellStart"/>
      <w:r>
        <w:rPr>
          <w:rFonts w:eastAsia="Times New Roman"/>
          <w:szCs w:val="24"/>
        </w:rPr>
        <w:t>εκατόν</w:t>
      </w:r>
      <w:proofErr w:type="spellEnd"/>
      <w:r>
        <w:rPr>
          <w:rFonts w:eastAsia="Times New Roman"/>
          <w:szCs w:val="24"/>
        </w:rPr>
        <w:t xml:space="preserve"> πενήντα ένας ή μπορεί να είναι και </w:t>
      </w:r>
      <w:r w:rsidRPr="00723590">
        <w:rPr>
          <w:rFonts w:eastAsia="Times New Roman"/>
          <w:szCs w:val="24"/>
        </w:rPr>
        <w:t>παραπάν</w:t>
      </w:r>
      <w:r>
        <w:rPr>
          <w:rFonts w:eastAsia="Times New Roman"/>
          <w:szCs w:val="24"/>
        </w:rPr>
        <w:t xml:space="preserve">ω. </w:t>
      </w:r>
      <w:r w:rsidRPr="00723590">
        <w:rPr>
          <w:rFonts w:eastAsia="Times New Roman"/>
          <w:szCs w:val="24"/>
        </w:rPr>
        <w:t>Άρα</w:t>
      </w:r>
      <w:r>
        <w:rPr>
          <w:rFonts w:eastAsia="Times New Roman"/>
          <w:szCs w:val="24"/>
        </w:rPr>
        <w:t xml:space="preserve"> </w:t>
      </w:r>
      <w:r w:rsidRPr="00723590">
        <w:rPr>
          <w:rFonts w:eastAsia="Times New Roman"/>
          <w:szCs w:val="24"/>
        </w:rPr>
        <w:t>π</w:t>
      </w:r>
      <w:r>
        <w:rPr>
          <w:rFonts w:eastAsia="Times New Roman"/>
          <w:szCs w:val="24"/>
        </w:rPr>
        <w:t>ο</w:t>
      </w:r>
      <w:r w:rsidRPr="00723590">
        <w:rPr>
          <w:rFonts w:eastAsia="Times New Roman"/>
          <w:szCs w:val="24"/>
        </w:rPr>
        <w:t>ι</w:t>
      </w:r>
      <w:r>
        <w:rPr>
          <w:rFonts w:eastAsia="Times New Roman"/>
          <w:szCs w:val="24"/>
        </w:rPr>
        <w:t>α</w:t>
      </w:r>
      <w:r w:rsidRPr="00723590">
        <w:rPr>
          <w:rFonts w:eastAsia="Times New Roman"/>
          <w:szCs w:val="24"/>
        </w:rPr>
        <w:t xml:space="preserve"> διασφ</w:t>
      </w:r>
      <w:r>
        <w:rPr>
          <w:rFonts w:eastAsia="Times New Roman"/>
          <w:szCs w:val="24"/>
        </w:rPr>
        <w:t>άλιση; Πώ</w:t>
      </w:r>
      <w:r w:rsidRPr="00723590">
        <w:rPr>
          <w:rFonts w:eastAsia="Times New Roman"/>
          <w:szCs w:val="24"/>
        </w:rPr>
        <w:t xml:space="preserve">ς λειτουργούν όλες οι </w:t>
      </w:r>
      <w:r>
        <w:rPr>
          <w:rFonts w:eastAsia="Times New Roman"/>
          <w:szCs w:val="24"/>
        </w:rPr>
        <w:t>ε</w:t>
      </w:r>
      <w:r w:rsidRPr="00723590">
        <w:rPr>
          <w:rFonts w:eastAsia="Times New Roman"/>
          <w:szCs w:val="24"/>
        </w:rPr>
        <w:t>πιτροπές</w:t>
      </w:r>
      <w:r>
        <w:rPr>
          <w:rFonts w:eastAsia="Times New Roman"/>
          <w:szCs w:val="24"/>
        </w:rPr>
        <w:t>,</w:t>
      </w:r>
      <w:r w:rsidRPr="00723590">
        <w:rPr>
          <w:rFonts w:eastAsia="Times New Roman"/>
          <w:szCs w:val="24"/>
        </w:rPr>
        <w:t xml:space="preserve"> αυτό το μεγαλείο της </w:t>
      </w:r>
      <w:r>
        <w:rPr>
          <w:rFonts w:eastAsia="Times New Roman"/>
          <w:szCs w:val="24"/>
        </w:rPr>
        <w:t>κοροϊδίας</w:t>
      </w:r>
      <w:r w:rsidRPr="00723590">
        <w:rPr>
          <w:rFonts w:eastAsia="Times New Roman"/>
          <w:szCs w:val="24"/>
        </w:rPr>
        <w:t xml:space="preserve"> της </w:t>
      </w:r>
      <w:r>
        <w:rPr>
          <w:rFonts w:eastAsia="Times New Roman"/>
          <w:szCs w:val="24"/>
        </w:rPr>
        <w:t>δ</w:t>
      </w:r>
      <w:r w:rsidRPr="00723590">
        <w:rPr>
          <w:rFonts w:eastAsia="Times New Roman"/>
          <w:szCs w:val="24"/>
        </w:rPr>
        <w:t>ημοκρατίας</w:t>
      </w:r>
      <w:r>
        <w:rPr>
          <w:rFonts w:eastAsia="Times New Roman"/>
          <w:szCs w:val="24"/>
        </w:rPr>
        <w:t>, μέσα στ</w:t>
      </w:r>
      <w:r>
        <w:rPr>
          <w:rFonts w:eastAsia="Times New Roman"/>
          <w:szCs w:val="24"/>
        </w:rPr>
        <w:t>ο</w:t>
      </w:r>
      <w:r>
        <w:rPr>
          <w:rFonts w:eastAsia="Times New Roman"/>
          <w:szCs w:val="24"/>
        </w:rPr>
        <w:t xml:space="preserve"> αστικ</w:t>
      </w:r>
      <w:r>
        <w:rPr>
          <w:rFonts w:eastAsia="Times New Roman"/>
          <w:szCs w:val="24"/>
        </w:rPr>
        <w:t>ό</w:t>
      </w:r>
      <w:r>
        <w:rPr>
          <w:rFonts w:eastAsia="Times New Roman"/>
          <w:szCs w:val="24"/>
        </w:rPr>
        <w:t xml:space="preserve"> </w:t>
      </w:r>
      <w:r w:rsidRPr="00723590">
        <w:rPr>
          <w:rFonts w:eastAsia="Times New Roman"/>
          <w:szCs w:val="24"/>
        </w:rPr>
        <w:t>πλαίσι</w:t>
      </w:r>
      <w:r>
        <w:rPr>
          <w:rFonts w:eastAsia="Times New Roman"/>
          <w:szCs w:val="24"/>
        </w:rPr>
        <w:t>ο</w:t>
      </w:r>
      <w:r>
        <w:rPr>
          <w:rFonts w:eastAsia="Times New Roman"/>
          <w:szCs w:val="24"/>
        </w:rPr>
        <w:t>; Δεν πας</w:t>
      </w:r>
      <w:r w:rsidRPr="00723590">
        <w:rPr>
          <w:rFonts w:eastAsia="Times New Roman"/>
          <w:szCs w:val="24"/>
        </w:rPr>
        <w:t xml:space="preserve"> να λε</w:t>
      </w:r>
      <w:r w:rsidRPr="00723590">
        <w:rPr>
          <w:rFonts w:eastAsia="Times New Roman"/>
          <w:szCs w:val="24"/>
        </w:rPr>
        <w:t>ς ό</w:t>
      </w:r>
      <w:r>
        <w:rPr>
          <w:rFonts w:eastAsia="Times New Roman"/>
          <w:szCs w:val="24"/>
        </w:rPr>
        <w:t>,</w:t>
      </w:r>
      <w:r w:rsidRPr="00723590">
        <w:rPr>
          <w:rFonts w:eastAsia="Times New Roman"/>
          <w:szCs w:val="24"/>
        </w:rPr>
        <w:t>τι θέλεις</w:t>
      </w:r>
      <w:r>
        <w:rPr>
          <w:rFonts w:eastAsia="Times New Roman"/>
          <w:szCs w:val="24"/>
        </w:rPr>
        <w:t>,</w:t>
      </w:r>
      <w:r w:rsidRPr="00723590">
        <w:rPr>
          <w:rFonts w:eastAsia="Times New Roman"/>
          <w:szCs w:val="24"/>
        </w:rPr>
        <w:t xml:space="preserve"> σηκώνονται τα χέρια και απορρίπτεται και η πιο απλή και λογική </w:t>
      </w:r>
      <w:r>
        <w:rPr>
          <w:rFonts w:eastAsia="Times New Roman"/>
          <w:szCs w:val="24"/>
        </w:rPr>
        <w:t>τροπολογία</w:t>
      </w:r>
      <w:r w:rsidRPr="00723590">
        <w:rPr>
          <w:rFonts w:eastAsia="Times New Roman"/>
          <w:szCs w:val="24"/>
        </w:rPr>
        <w:t xml:space="preserve"> που μπορεί να κάνεις</w:t>
      </w:r>
      <w:r>
        <w:rPr>
          <w:rFonts w:eastAsia="Times New Roman"/>
          <w:szCs w:val="24"/>
        </w:rPr>
        <w:t>. Υ</w:t>
      </w:r>
      <w:r w:rsidRPr="00723590">
        <w:rPr>
          <w:rFonts w:eastAsia="Times New Roman"/>
          <w:szCs w:val="24"/>
        </w:rPr>
        <w:t>πάρχουν πάρα πολλά παραδείγματα σε όλη την ιστορία</w:t>
      </w:r>
      <w:r>
        <w:rPr>
          <w:rFonts w:eastAsia="Times New Roman"/>
          <w:szCs w:val="24"/>
        </w:rPr>
        <w:t>.</w:t>
      </w:r>
    </w:p>
    <w:p w14:paraId="4BA0F759" w14:textId="77777777" w:rsidR="00200ACA" w:rsidRDefault="00B07EC3">
      <w:pPr>
        <w:spacing w:line="600" w:lineRule="auto"/>
        <w:ind w:firstLine="720"/>
        <w:jc w:val="both"/>
        <w:rPr>
          <w:rFonts w:eastAsia="Times New Roman"/>
          <w:szCs w:val="24"/>
        </w:rPr>
      </w:pPr>
      <w:r w:rsidRPr="00723590">
        <w:rPr>
          <w:rFonts w:eastAsia="Times New Roman"/>
          <w:szCs w:val="24"/>
        </w:rPr>
        <w:t>Δεύτερο θέμα</w:t>
      </w:r>
      <w:r>
        <w:rPr>
          <w:rFonts w:eastAsia="Times New Roman"/>
          <w:szCs w:val="24"/>
        </w:rPr>
        <w:t>: Ποια</w:t>
      </w:r>
      <w:r w:rsidRPr="00723590">
        <w:rPr>
          <w:rFonts w:eastAsia="Times New Roman"/>
          <w:szCs w:val="24"/>
        </w:rPr>
        <w:t xml:space="preserve"> ανεξαρτησία</w:t>
      </w:r>
      <w:r>
        <w:rPr>
          <w:rFonts w:eastAsia="Times New Roman"/>
          <w:szCs w:val="24"/>
        </w:rPr>
        <w:t xml:space="preserve">; Λέτε «Η </w:t>
      </w:r>
      <w:r>
        <w:rPr>
          <w:rFonts w:eastAsia="Times New Roman"/>
          <w:szCs w:val="24"/>
        </w:rPr>
        <w:t>δ</w:t>
      </w:r>
      <w:r w:rsidRPr="00723590">
        <w:rPr>
          <w:rFonts w:eastAsia="Times New Roman"/>
          <w:szCs w:val="24"/>
        </w:rPr>
        <w:t xml:space="preserve">ικαιοσύνη είναι ο τρίτος πυλώνας και </w:t>
      </w:r>
      <w:r>
        <w:rPr>
          <w:rFonts w:eastAsia="Times New Roman"/>
          <w:szCs w:val="24"/>
        </w:rPr>
        <w:t xml:space="preserve">είναι ανεξάρτητη». Καλά, </w:t>
      </w:r>
      <w:r w:rsidRPr="00723590">
        <w:rPr>
          <w:rFonts w:eastAsia="Times New Roman"/>
          <w:szCs w:val="24"/>
        </w:rPr>
        <w:t>μας δουλεύετε</w:t>
      </w:r>
      <w:r>
        <w:rPr>
          <w:rFonts w:eastAsia="Times New Roman"/>
          <w:szCs w:val="24"/>
        </w:rPr>
        <w:t>;</w:t>
      </w:r>
      <w:r w:rsidRPr="00723590">
        <w:rPr>
          <w:rFonts w:eastAsia="Times New Roman"/>
          <w:szCs w:val="24"/>
        </w:rPr>
        <w:t xml:space="preserve"> </w:t>
      </w:r>
      <w:r>
        <w:rPr>
          <w:rFonts w:eastAsia="Times New Roman"/>
          <w:szCs w:val="24"/>
        </w:rPr>
        <w:t>Π</w:t>
      </w:r>
      <w:r w:rsidRPr="00723590">
        <w:rPr>
          <w:rFonts w:eastAsia="Times New Roman"/>
          <w:szCs w:val="24"/>
        </w:rPr>
        <w:t xml:space="preserve">οιος διορίζει την ηγεσία της </w:t>
      </w:r>
      <w:r>
        <w:rPr>
          <w:rFonts w:eastAsia="Times New Roman"/>
          <w:szCs w:val="24"/>
        </w:rPr>
        <w:t>δ</w:t>
      </w:r>
      <w:r w:rsidRPr="00723590">
        <w:rPr>
          <w:rFonts w:eastAsia="Times New Roman"/>
          <w:szCs w:val="24"/>
        </w:rPr>
        <w:t>ικαιοσύνης</w:t>
      </w:r>
      <w:r>
        <w:rPr>
          <w:rFonts w:eastAsia="Times New Roman"/>
          <w:szCs w:val="24"/>
        </w:rPr>
        <w:t>;</w:t>
      </w:r>
      <w:r w:rsidRPr="00723590">
        <w:rPr>
          <w:rFonts w:eastAsia="Times New Roman"/>
          <w:szCs w:val="24"/>
        </w:rPr>
        <w:t xml:space="preserve"> </w:t>
      </w:r>
      <w:r>
        <w:rPr>
          <w:rFonts w:eastAsia="Times New Roman"/>
          <w:szCs w:val="24"/>
        </w:rPr>
        <w:t>Η</w:t>
      </w:r>
      <w:r w:rsidRPr="00723590">
        <w:rPr>
          <w:rFonts w:eastAsia="Times New Roman"/>
          <w:szCs w:val="24"/>
        </w:rPr>
        <w:t xml:space="preserve"> </w:t>
      </w:r>
      <w:r>
        <w:rPr>
          <w:rFonts w:eastAsia="Times New Roman"/>
          <w:szCs w:val="24"/>
        </w:rPr>
        <w:t xml:space="preserve">κάθε </w:t>
      </w:r>
      <w:r w:rsidRPr="00723590">
        <w:rPr>
          <w:rFonts w:eastAsia="Times New Roman"/>
          <w:szCs w:val="24"/>
        </w:rPr>
        <w:t>κυβέρνηση</w:t>
      </w:r>
      <w:r>
        <w:rPr>
          <w:rFonts w:eastAsia="Times New Roman"/>
          <w:szCs w:val="24"/>
        </w:rPr>
        <w:t>,</w:t>
      </w:r>
      <w:r w:rsidRPr="00723590">
        <w:rPr>
          <w:rFonts w:eastAsia="Times New Roman"/>
          <w:szCs w:val="24"/>
        </w:rPr>
        <w:t xml:space="preserve"> </w:t>
      </w:r>
      <w:r>
        <w:rPr>
          <w:rFonts w:eastAsia="Times New Roman"/>
          <w:szCs w:val="24"/>
        </w:rPr>
        <w:t>ναι ή όχι; Ό</w:t>
      </w:r>
      <w:r w:rsidRPr="00723590">
        <w:rPr>
          <w:rFonts w:eastAsia="Times New Roman"/>
          <w:szCs w:val="24"/>
        </w:rPr>
        <w:t>λα αυτά γίνον</w:t>
      </w:r>
      <w:r>
        <w:rPr>
          <w:rFonts w:eastAsia="Times New Roman"/>
          <w:szCs w:val="24"/>
        </w:rPr>
        <w:t xml:space="preserve">ταν </w:t>
      </w:r>
      <w:r w:rsidRPr="00723590">
        <w:rPr>
          <w:rFonts w:eastAsia="Times New Roman"/>
          <w:szCs w:val="24"/>
        </w:rPr>
        <w:t>τα προηγούμενα χρόνια και τώρα γίνονται και με το</w:t>
      </w:r>
      <w:r>
        <w:rPr>
          <w:rFonts w:eastAsia="Times New Roman"/>
          <w:szCs w:val="24"/>
        </w:rPr>
        <w:t>ν</w:t>
      </w:r>
      <w:r w:rsidRPr="00723590">
        <w:rPr>
          <w:rFonts w:eastAsia="Times New Roman"/>
          <w:szCs w:val="24"/>
        </w:rPr>
        <w:t xml:space="preserve"> </w:t>
      </w:r>
      <w:r>
        <w:rPr>
          <w:rFonts w:eastAsia="Times New Roman"/>
          <w:szCs w:val="24"/>
        </w:rPr>
        <w:t xml:space="preserve">ΣΥΡΙΖΑ, που τα κατήγγειλε τότε. Εφαρμόζει ακριβώς τις ίδιες πρακτικές. Και </w:t>
      </w:r>
      <w:r>
        <w:rPr>
          <w:rFonts w:eastAsia="Times New Roman"/>
          <w:szCs w:val="24"/>
        </w:rPr>
        <w:t xml:space="preserve">δεν </w:t>
      </w:r>
      <w:r w:rsidRPr="00723590">
        <w:rPr>
          <w:rFonts w:eastAsia="Times New Roman"/>
          <w:szCs w:val="24"/>
        </w:rPr>
        <w:t xml:space="preserve">δέχεστε </w:t>
      </w:r>
      <w:r>
        <w:rPr>
          <w:rFonts w:eastAsia="Times New Roman"/>
          <w:szCs w:val="24"/>
        </w:rPr>
        <w:t xml:space="preserve">καν, </w:t>
      </w:r>
      <w:r w:rsidRPr="00723590">
        <w:rPr>
          <w:rFonts w:eastAsia="Times New Roman"/>
          <w:szCs w:val="24"/>
        </w:rPr>
        <w:t>κανένας</w:t>
      </w:r>
      <w:r>
        <w:rPr>
          <w:rFonts w:eastAsia="Times New Roman"/>
          <w:szCs w:val="24"/>
        </w:rPr>
        <w:t xml:space="preserve">, </w:t>
      </w:r>
      <w:r w:rsidRPr="00723590">
        <w:rPr>
          <w:rFonts w:eastAsia="Times New Roman"/>
          <w:szCs w:val="24"/>
        </w:rPr>
        <w:t xml:space="preserve">την πρόταση που </w:t>
      </w:r>
      <w:r>
        <w:rPr>
          <w:rFonts w:eastAsia="Times New Roman"/>
          <w:szCs w:val="24"/>
        </w:rPr>
        <w:t xml:space="preserve">έχουμε </w:t>
      </w:r>
      <w:r w:rsidRPr="00723590">
        <w:rPr>
          <w:rFonts w:eastAsia="Times New Roman"/>
          <w:szCs w:val="24"/>
        </w:rPr>
        <w:t>κάνει</w:t>
      </w:r>
      <w:r>
        <w:rPr>
          <w:rFonts w:eastAsia="Times New Roman"/>
          <w:szCs w:val="24"/>
        </w:rPr>
        <w:t xml:space="preserve">, δηλαδή </w:t>
      </w:r>
      <w:r w:rsidRPr="00723590">
        <w:rPr>
          <w:rFonts w:eastAsia="Times New Roman"/>
          <w:szCs w:val="24"/>
        </w:rPr>
        <w:t xml:space="preserve">ας </w:t>
      </w:r>
      <w:r>
        <w:rPr>
          <w:rFonts w:eastAsia="Times New Roman"/>
          <w:szCs w:val="24"/>
        </w:rPr>
        <w:t>διορίζεται από ένα</w:t>
      </w:r>
      <w:r w:rsidRPr="00723590">
        <w:rPr>
          <w:rFonts w:eastAsia="Times New Roman"/>
          <w:szCs w:val="24"/>
        </w:rPr>
        <w:t xml:space="preserve"> ευρύτερο εκλεκτορικό σώμα</w:t>
      </w:r>
      <w:r>
        <w:rPr>
          <w:rFonts w:eastAsia="Times New Roman"/>
          <w:szCs w:val="24"/>
        </w:rPr>
        <w:t>, να</w:t>
      </w:r>
      <w:r w:rsidRPr="00723590">
        <w:rPr>
          <w:rFonts w:eastAsia="Times New Roman"/>
          <w:szCs w:val="24"/>
        </w:rPr>
        <w:t xml:space="preserve"> το συζητήσουμε</w:t>
      </w:r>
      <w:r>
        <w:rPr>
          <w:rFonts w:eastAsia="Times New Roman"/>
          <w:szCs w:val="24"/>
        </w:rPr>
        <w:t>,</w:t>
      </w:r>
      <w:r w:rsidRPr="00723590">
        <w:rPr>
          <w:rFonts w:eastAsia="Times New Roman"/>
          <w:szCs w:val="24"/>
        </w:rPr>
        <w:t xml:space="preserve"> να υπάρχει κάποια αντικειμενικότητα</w:t>
      </w:r>
      <w:r>
        <w:rPr>
          <w:rFonts w:eastAsia="Times New Roman"/>
          <w:szCs w:val="24"/>
        </w:rPr>
        <w:t>.</w:t>
      </w:r>
    </w:p>
    <w:p w14:paraId="4BA0F75A" w14:textId="77777777" w:rsidR="00200ACA" w:rsidRDefault="00B07EC3">
      <w:pPr>
        <w:spacing w:line="600" w:lineRule="auto"/>
        <w:ind w:firstLine="720"/>
        <w:jc w:val="both"/>
        <w:rPr>
          <w:rFonts w:eastAsia="Times New Roman"/>
          <w:szCs w:val="24"/>
        </w:rPr>
      </w:pPr>
      <w:r>
        <w:rPr>
          <w:rFonts w:eastAsia="Times New Roman"/>
          <w:szCs w:val="24"/>
        </w:rPr>
        <w:lastRenderedPageBreak/>
        <w:t>Και μιλάτε</w:t>
      </w:r>
      <w:r w:rsidRPr="00723590">
        <w:rPr>
          <w:rFonts w:eastAsia="Times New Roman"/>
          <w:szCs w:val="24"/>
        </w:rPr>
        <w:t xml:space="preserve"> για ανεξαρτησία της </w:t>
      </w:r>
      <w:r>
        <w:rPr>
          <w:rFonts w:eastAsia="Times New Roman"/>
          <w:szCs w:val="24"/>
        </w:rPr>
        <w:t>δ</w:t>
      </w:r>
      <w:r w:rsidRPr="00723590">
        <w:rPr>
          <w:rFonts w:eastAsia="Times New Roman"/>
          <w:szCs w:val="24"/>
        </w:rPr>
        <w:t>ικαιοσύνης</w:t>
      </w:r>
      <w:r>
        <w:rPr>
          <w:rFonts w:eastAsia="Times New Roman"/>
          <w:szCs w:val="24"/>
        </w:rPr>
        <w:t>; Ποια α</w:t>
      </w:r>
      <w:r w:rsidRPr="00723590">
        <w:rPr>
          <w:rFonts w:eastAsia="Times New Roman"/>
          <w:szCs w:val="24"/>
        </w:rPr>
        <w:t xml:space="preserve">νεξαρτησία της </w:t>
      </w:r>
      <w:r>
        <w:rPr>
          <w:rFonts w:eastAsia="Times New Roman"/>
          <w:szCs w:val="24"/>
        </w:rPr>
        <w:t>δ</w:t>
      </w:r>
      <w:r w:rsidRPr="00723590">
        <w:rPr>
          <w:rFonts w:eastAsia="Times New Roman"/>
          <w:szCs w:val="24"/>
        </w:rPr>
        <w:t>ικαιοσύνης</w:t>
      </w:r>
      <w:r>
        <w:rPr>
          <w:rFonts w:eastAsia="Times New Roman"/>
          <w:szCs w:val="24"/>
        </w:rPr>
        <w:t>,</w:t>
      </w:r>
      <w:r w:rsidRPr="00723590">
        <w:rPr>
          <w:rFonts w:eastAsia="Times New Roman"/>
          <w:szCs w:val="24"/>
        </w:rPr>
        <w:t xml:space="preserve"> όταν ψηφίζ</w:t>
      </w:r>
      <w:r w:rsidRPr="00723590">
        <w:rPr>
          <w:rFonts w:eastAsia="Times New Roman"/>
          <w:szCs w:val="24"/>
        </w:rPr>
        <w:t>ετ</w:t>
      </w:r>
      <w:r>
        <w:rPr>
          <w:rFonts w:eastAsia="Times New Roman"/>
          <w:szCs w:val="24"/>
        </w:rPr>
        <w:t>ε</w:t>
      </w:r>
      <w:r w:rsidRPr="00723590">
        <w:rPr>
          <w:rFonts w:eastAsia="Times New Roman"/>
          <w:szCs w:val="24"/>
        </w:rPr>
        <w:t xml:space="preserve"> όλοι σας νόμο</w:t>
      </w:r>
      <w:r>
        <w:rPr>
          <w:rFonts w:eastAsia="Times New Roman"/>
          <w:szCs w:val="24"/>
        </w:rPr>
        <w:t>υ</w:t>
      </w:r>
      <w:r w:rsidRPr="00723590">
        <w:rPr>
          <w:rFonts w:eastAsia="Times New Roman"/>
          <w:szCs w:val="24"/>
        </w:rPr>
        <w:t xml:space="preserve">ς </w:t>
      </w:r>
      <w:r>
        <w:rPr>
          <w:rFonts w:eastAsia="Times New Roman"/>
          <w:szCs w:val="24"/>
        </w:rPr>
        <w:t xml:space="preserve">«καρμανιόλα» για τον </w:t>
      </w:r>
      <w:r w:rsidRPr="00723590">
        <w:rPr>
          <w:rFonts w:eastAsia="Times New Roman"/>
          <w:szCs w:val="24"/>
        </w:rPr>
        <w:t xml:space="preserve">λαό και </w:t>
      </w:r>
      <w:r>
        <w:rPr>
          <w:rFonts w:eastAsia="Times New Roman"/>
          <w:szCs w:val="24"/>
        </w:rPr>
        <w:t>καλείται ο</w:t>
      </w:r>
      <w:r w:rsidRPr="00723590">
        <w:rPr>
          <w:rFonts w:eastAsia="Times New Roman"/>
          <w:szCs w:val="24"/>
        </w:rPr>
        <w:t xml:space="preserve"> δικαστή</w:t>
      </w:r>
      <w:r>
        <w:rPr>
          <w:rFonts w:eastAsia="Times New Roman"/>
          <w:szCs w:val="24"/>
        </w:rPr>
        <w:t>ς</w:t>
      </w:r>
      <w:r w:rsidRPr="00723590">
        <w:rPr>
          <w:rFonts w:eastAsia="Times New Roman"/>
          <w:szCs w:val="24"/>
        </w:rPr>
        <w:t xml:space="preserve"> να τ</w:t>
      </w:r>
      <w:r>
        <w:rPr>
          <w:rFonts w:eastAsia="Times New Roman"/>
          <w:szCs w:val="24"/>
        </w:rPr>
        <w:t>ου</w:t>
      </w:r>
      <w:r w:rsidRPr="00723590">
        <w:rPr>
          <w:rFonts w:eastAsia="Times New Roman"/>
          <w:szCs w:val="24"/>
        </w:rPr>
        <w:t xml:space="preserve">ς εφαρμόσει και να </w:t>
      </w:r>
      <w:r>
        <w:rPr>
          <w:rFonts w:eastAsia="Times New Roman"/>
          <w:szCs w:val="24"/>
        </w:rPr>
        <w:t xml:space="preserve">κρέμεται από πάνω του η δαμόκλειος σπάθη μήπως τον πάνε και </w:t>
      </w:r>
      <w:r w:rsidRPr="00723590">
        <w:rPr>
          <w:rFonts w:eastAsia="Times New Roman"/>
          <w:szCs w:val="24"/>
        </w:rPr>
        <w:t xml:space="preserve">τον κατηγορήσουν ότι </w:t>
      </w:r>
      <w:r>
        <w:rPr>
          <w:rFonts w:eastAsia="Times New Roman"/>
          <w:szCs w:val="24"/>
        </w:rPr>
        <w:t>δ</w:t>
      </w:r>
      <w:r w:rsidRPr="00723590">
        <w:rPr>
          <w:rFonts w:eastAsia="Times New Roman"/>
          <w:szCs w:val="24"/>
        </w:rPr>
        <w:t>εν</w:t>
      </w:r>
      <w:r>
        <w:rPr>
          <w:rFonts w:eastAsia="Times New Roman"/>
          <w:szCs w:val="24"/>
        </w:rPr>
        <w:t xml:space="preserve"> τους</w:t>
      </w:r>
      <w:r w:rsidRPr="00723590">
        <w:rPr>
          <w:rFonts w:eastAsia="Times New Roman"/>
          <w:szCs w:val="24"/>
        </w:rPr>
        <w:t xml:space="preserve"> εφαρμόζει σωστά</w:t>
      </w:r>
      <w:r>
        <w:rPr>
          <w:rFonts w:eastAsia="Times New Roman"/>
          <w:szCs w:val="24"/>
        </w:rPr>
        <w:t xml:space="preserve">, </w:t>
      </w:r>
      <w:r w:rsidRPr="00723590">
        <w:rPr>
          <w:rFonts w:eastAsia="Times New Roman"/>
          <w:szCs w:val="24"/>
        </w:rPr>
        <w:t>με φωτεινές εξαιρέσε</w:t>
      </w:r>
      <w:r>
        <w:rPr>
          <w:rFonts w:eastAsia="Times New Roman"/>
          <w:szCs w:val="24"/>
        </w:rPr>
        <w:t>ις η</w:t>
      </w:r>
      <w:r w:rsidRPr="00723590">
        <w:rPr>
          <w:rFonts w:eastAsia="Times New Roman"/>
          <w:szCs w:val="24"/>
        </w:rPr>
        <w:t xml:space="preserve">ρώων </w:t>
      </w:r>
      <w:r>
        <w:rPr>
          <w:rFonts w:eastAsia="Times New Roman"/>
          <w:szCs w:val="24"/>
        </w:rPr>
        <w:t xml:space="preserve">δικαστών, </w:t>
      </w:r>
      <w:r w:rsidRPr="00723590">
        <w:rPr>
          <w:rFonts w:eastAsia="Times New Roman"/>
          <w:szCs w:val="24"/>
        </w:rPr>
        <w:t xml:space="preserve">οι οποίοι </w:t>
      </w:r>
      <w:r>
        <w:rPr>
          <w:rFonts w:eastAsia="Times New Roman"/>
          <w:szCs w:val="24"/>
        </w:rPr>
        <w:t>παίρνο</w:t>
      </w:r>
      <w:r>
        <w:rPr>
          <w:rFonts w:eastAsia="Times New Roman"/>
          <w:szCs w:val="24"/>
        </w:rPr>
        <w:t>υν</w:t>
      </w:r>
      <w:r w:rsidRPr="00723590">
        <w:rPr>
          <w:rFonts w:eastAsia="Times New Roman"/>
          <w:szCs w:val="24"/>
        </w:rPr>
        <w:t xml:space="preserve"> κάποιες φιλολαϊκές αποφάσεις</w:t>
      </w:r>
      <w:r>
        <w:rPr>
          <w:rFonts w:eastAsia="Times New Roman"/>
          <w:szCs w:val="24"/>
        </w:rPr>
        <w:t>.</w:t>
      </w:r>
    </w:p>
    <w:p w14:paraId="4BA0F75B" w14:textId="77777777" w:rsidR="00200ACA" w:rsidRDefault="00B07EC3">
      <w:pPr>
        <w:spacing w:line="600" w:lineRule="auto"/>
        <w:ind w:firstLine="720"/>
        <w:jc w:val="both"/>
        <w:rPr>
          <w:rFonts w:eastAsia="Times New Roman"/>
          <w:szCs w:val="24"/>
        </w:rPr>
      </w:pPr>
      <w:r>
        <w:rPr>
          <w:rFonts w:eastAsia="Times New Roman"/>
          <w:szCs w:val="24"/>
        </w:rPr>
        <w:t>Ποια</w:t>
      </w:r>
      <w:r w:rsidRPr="00723590">
        <w:rPr>
          <w:rFonts w:eastAsia="Times New Roman"/>
          <w:szCs w:val="24"/>
        </w:rPr>
        <w:t xml:space="preserve"> ανεξαρτησία της </w:t>
      </w:r>
      <w:r>
        <w:rPr>
          <w:rFonts w:eastAsia="Times New Roman"/>
          <w:szCs w:val="24"/>
        </w:rPr>
        <w:t>δ</w:t>
      </w:r>
      <w:r w:rsidRPr="00723590">
        <w:rPr>
          <w:rFonts w:eastAsia="Times New Roman"/>
          <w:szCs w:val="24"/>
        </w:rPr>
        <w:t xml:space="preserve">ικαιοσύνης και των </w:t>
      </w:r>
      <w:r>
        <w:rPr>
          <w:rFonts w:eastAsia="Times New Roman"/>
          <w:szCs w:val="24"/>
        </w:rPr>
        <w:t>θ</w:t>
      </w:r>
      <w:r w:rsidRPr="00723590">
        <w:rPr>
          <w:rFonts w:eastAsia="Times New Roman"/>
          <w:szCs w:val="24"/>
        </w:rPr>
        <w:t>εσμών</w:t>
      </w:r>
      <w:r>
        <w:rPr>
          <w:rFonts w:eastAsia="Times New Roman"/>
          <w:szCs w:val="24"/>
        </w:rPr>
        <w:t>,</w:t>
      </w:r>
      <w:r w:rsidRPr="00723590">
        <w:rPr>
          <w:rFonts w:eastAsia="Times New Roman"/>
          <w:szCs w:val="24"/>
        </w:rPr>
        <w:t xml:space="preserve"> όταν </w:t>
      </w:r>
      <w:r>
        <w:rPr>
          <w:rFonts w:eastAsia="Times New Roman"/>
          <w:szCs w:val="24"/>
        </w:rPr>
        <w:t xml:space="preserve">το </w:t>
      </w:r>
      <w:r w:rsidRPr="00723590">
        <w:rPr>
          <w:rFonts w:eastAsia="Times New Roman"/>
          <w:szCs w:val="24"/>
        </w:rPr>
        <w:t xml:space="preserve">99% </w:t>
      </w:r>
      <w:r>
        <w:rPr>
          <w:rFonts w:eastAsia="Times New Roman"/>
          <w:szCs w:val="24"/>
        </w:rPr>
        <w:t>των απεργιών κηρύσσονται π</w:t>
      </w:r>
      <w:r w:rsidRPr="00723590">
        <w:rPr>
          <w:rFonts w:eastAsia="Times New Roman"/>
          <w:szCs w:val="24"/>
        </w:rPr>
        <w:t>αράνομ</w:t>
      </w:r>
      <w:r>
        <w:rPr>
          <w:rFonts w:eastAsia="Times New Roman"/>
          <w:szCs w:val="24"/>
        </w:rPr>
        <w:t>ες;</w:t>
      </w:r>
      <w:r w:rsidRPr="00723590">
        <w:rPr>
          <w:rFonts w:eastAsia="Times New Roman"/>
          <w:szCs w:val="24"/>
        </w:rPr>
        <w:t xml:space="preserve"> </w:t>
      </w:r>
      <w:r>
        <w:rPr>
          <w:rFonts w:eastAsia="Times New Roman"/>
          <w:szCs w:val="24"/>
        </w:rPr>
        <w:t>Υποκριτές όλοι! Γ</w:t>
      </w:r>
      <w:r w:rsidRPr="00723590">
        <w:rPr>
          <w:rFonts w:eastAsia="Times New Roman"/>
          <w:szCs w:val="24"/>
        </w:rPr>
        <w:t xml:space="preserve">ιατί </w:t>
      </w:r>
      <w:r>
        <w:rPr>
          <w:rFonts w:eastAsia="Times New Roman"/>
          <w:szCs w:val="24"/>
        </w:rPr>
        <w:t>κηρύσσονται παράνομες το 99%; Όλοι άδικο έχουν; Όταν</w:t>
      </w:r>
      <w:r w:rsidRPr="00723590">
        <w:rPr>
          <w:rFonts w:eastAsia="Times New Roman"/>
          <w:szCs w:val="24"/>
        </w:rPr>
        <w:t xml:space="preserve"> είναι κατά παραγγελία</w:t>
      </w:r>
      <w:r>
        <w:rPr>
          <w:rFonts w:eastAsia="Times New Roman"/>
          <w:szCs w:val="24"/>
        </w:rPr>
        <w:t>! Ν</w:t>
      </w:r>
      <w:r w:rsidRPr="00723590">
        <w:rPr>
          <w:rFonts w:eastAsia="Times New Roman"/>
          <w:szCs w:val="24"/>
        </w:rPr>
        <w:t>α πω παραδείγματα</w:t>
      </w:r>
      <w:r>
        <w:rPr>
          <w:rFonts w:eastAsia="Times New Roman"/>
          <w:szCs w:val="24"/>
        </w:rPr>
        <w:t>;</w:t>
      </w:r>
      <w:r w:rsidRPr="00723590">
        <w:rPr>
          <w:rFonts w:eastAsia="Times New Roman"/>
          <w:szCs w:val="24"/>
        </w:rPr>
        <w:t xml:space="preserve"> Πειραιάς και άλλα</w:t>
      </w:r>
      <w:r>
        <w:rPr>
          <w:rFonts w:eastAsia="Times New Roman"/>
          <w:szCs w:val="24"/>
        </w:rPr>
        <w:t>,</w:t>
      </w:r>
      <w:r w:rsidRPr="00723590">
        <w:rPr>
          <w:rFonts w:eastAsia="Times New Roman"/>
          <w:szCs w:val="24"/>
        </w:rPr>
        <w:t xml:space="preserve"> πριν προλάβουν να την </w:t>
      </w:r>
      <w:r>
        <w:rPr>
          <w:rFonts w:eastAsia="Times New Roman"/>
          <w:szCs w:val="24"/>
        </w:rPr>
        <w:t>εξαγγείλουν,</w:t>
      </w:r>
      <w:r w:rsidRPr="00723590">
        <w:rPr>
          <w:rFonts w:eastAsia="Times New Roman"/>
          <w:szCs w:val="24"/>
        </w:rPr>
        <w:t xml:space="preserve"> </w:t>
      </w:r>
      <w:r>
        <w:rPr>
          <w:rFonts w:eastAsia="Times New Roman"/>
          <w:szCs w:val="24"/>
        </w:rPr>
        <w:t>«</w:t>
      </w:r>
      <w:r w:rsidRPr="00723590">
        <w:rPr>
          <w:rFonts w:eastAsia="Times New Roman"/>
          <w:szCs w:val="24"/>
        </w:rPr>
        <w:t>παράνομ</w:t>
      </w:r>
      <w:r>
        <w:rPr>
          <w:rFonts w:eastAsia="Times New Roman"/>
          <w:szCs w:val="24"/>
        </w:rPr>
        <w:t>η»,</w:t>
      </w:r>
      <w:r w:rsidRPr="00723590">
        <w:rPr>
          <w:rFonts w:eastAsia="Times New Roman"/>
          <w:szCs w:val="24"/>
        </w:rPr>
        <w:t xml:space="preserve"> πριν προλάβουν να κινητοποιηθούν </w:t>
      </w:r>
      <w:r>
        <w:rPr>
          <w:rFonts w:eastAsia="Times New Roman"/>
          <w:szCs w:val="24"/>
        </w:rPr>
        <w:t>οι αγρότες, τους πιάνει επί Κ</w:t>
      </w:r>
      <w:r w:rsidRPr="00723590">
        <w:rPr>
          <w:rFonts w:eastAsia="Times New Roman"/>
          <w:szCs w:val="24"/>
        </w:rPr>
        <w:t xml:space="preserve">υβέρνησης </w:t>
      </w:r>
      <w:r>
        <w:rPr>
          <w:rFonts w:eastAsia="Times New Roman"/>
          <w:szCs w:val="24"/>
        </w:rPr>
        <w:t>ΣΥΡΙΖΑ, τώρα</w:t>
      </w:r>
      <w:r w:rsidRPr="00723590">
        <w:rPr>
          <w:rFonts w:eastAsia="Times New Roman"/>
          <w:szCs w:val="24"/>
        </w:rPr>
        <w:t xml:space="preserve"> με εντολή της </w:t>
      </w:r>
      <w:r>
        <w:rPr>
          <w:rFonts w:eastAsia="Times New Roman"/>
          <w:szCs w:val="24"/>
        </w:rPr>
        <w:t>Ε</w:t>
      </w:r>
      <w:r w:rsidRPr="00723590">
        <w:rPr>
          <w:rFonts w:eastAsia="Times New Roman"/>
          <w:szCs w:val="24"/>
        </w:rPr>
        <w:t>ισαγγελίας</w:t>
      </w:r>
      <w:r>
        <w:rPr>
          <w:rFonts w:eastAsia="Times New Roman"/>
          <w:szCs w:val="24"/>
        </w:rPr>
        <w:t>.  Άρα,</w:t>
      </w:r>
      <w:r w:rsidRPr="00723590">
        <w:rPr>
          <w:rFonts w:eastAsia="Times New Roman"/>
          <w:szCs w:val="24"/>
        </w:rPr>
        <w:t xml:space="preserve"> όλα αυτά</w:t>
      </w:r>
      <w:r>
        <w:rPr>
          <w:rFonts w:eastAsia="Times New Roman"/>
          <w:szCs w:val="24"/>
        </w:rPr>
        <w:t>,</w:t>
      </w:r>
      <w:r w:rsidRPr="00723590">
        <w:rPr>
          <w:rFonts w:eastAsia="Times New Roman"/>
          <w:szCs w:val="24"/>
        </w:rPr>
        <w:t xml:space="preserve"> για να γνωρίζει ο ελληνικός λαός</w:t>
      </w:r>
      <w:r>
        <w:rPr>
          <w:rFonts w:eastAsia="Times New Roman"/>
          <w:szCs w:val="24"/>
        </w:rPr>
        <w:t>,</w:t>
      </w:r>
      <w:r w:rsidRPr="00723590">
        <w:rPr>
          <w:rFonts w:eastAsia="Times New Roman"/>
          <w:szCs w:val="24"/>
        </w:rPr>
        <w:t xml:space="preserve"> είναι </w:t>
      </w:r>
      <w:r>
        <w:rPr>
          <w:rFonts w:eastAsia="Times New Roman"/>
          <w:szCs w:val="24"/>
        </w:rPr>
        <w:t xml:space="preserve">ένα πρόσχημα και μια </w:t>
      </w:r>
      <w:r w:rsidRPr="00723590">
        <w:rPr>
          <w:rFonts w:eastAsia="Times New Roman"/>
          <w:szCs w:val="24"/>
        </w:rPr>
        <w:t>υποκρισία</w:t>
      </w:r>
      <w:r>
        <w:rPr>
          <w:rFonts w:eastAsia="Times New Roman"/>
          <w:szCs w:val="24"/>
        </w:rPr>
        <w:t xml:space="preserve"> της</w:t>
      </w:r>
      <w:r w:rsidRPr="00723590">
        <w:rPr>
          <w:rFonts w:eastAsia="Times New Roman"/>
          <w:szCs w:val="24"/>
        </w:rPr>
        <w:t xml:space="preserve"> ονομαζόμεν</w:t>
      </w:r>
      <w:r>
        <w:rPr>
          <w:rFonts w:eastAsia="Times New Roman"/>
          <w:szCs w:val="24"/>
        </w:rPr>
        <w:t>η</w:t>
      </w:r>
      <w:r w:rsidRPr="00723590">
        <w:rPr>
          <w:rFonts w:eastAsia="Times New Roman"/>
          <w:szCs w:val="24"/>
        </w:rPr>
        <w:t xml:space="preserve">ς </w:t>
      </w:r>
      <w:r>
        <w:rPr>
          <w:rFonts w:eastAsia="Times New Roman"/>
          <w:szCs w:val="24"/>
        </w:rPr>
        <w:t>δ</w:t>
      </w:r>
      <w:r w:rsidRPr="00723590">
        <w:rPr>
          <w:rFonts w:eastAsia="Times New Roman"/>
          <w:szCs w:val="24"/>
        </w:rPr>
        <w:t>ημοκρατίας</w:t>
      </w:r>
      <w:r>
        <w:rPr>
          <w:rFonts w:eastAsia="Times New Roman"/>
          <w:szCs w:val="24"/>
        </w:rPr>
        <w:t>.</w:t>
      </w:r>
    </w:p>
    <w:p w14:paraId="4BA0F75C" w14:textId="77777777" w:rsidR="00200ACA" w:rsidRDefault="00B07EC3">
      <w:pPr>
        <w:spacing w:line="600" w:lineRule="auto"/>
        <w:ind w:firstLine="720"/>
        <w:jc w:val="both"/>
        <w:rPr>
          <w:rFonts w:eastAsia="Times New Roman"/>
          <w:szCs w:val="24"/>
        </w:rPr>
      </w:pPr>
      <w:r>
        <w:rPr>
          <w:rFonts w:eastAsia="Times New Roman"/>
          <w:szCs w:val="24"/>
        </w:rPr>
        <w:t>Τρίτο θέμα: Τ</w:t>
      </w:r>
      <w:r w:rsidRPr="00723590">
        <w:rPr>
          <w:rFonts w:eastAsia="Times New Roman"/>
          <w:szCs w:val="24"/>
        </w:rPr>
        <w:t xml:space="preserve">έθηκε το θέμα των </w:t>
      </w:r>
      <w:r>
        <w:rPr>
          <w:rFonts w:eastAsia="Times New Roman"/>
          <w:szCs w:val="24"/>
        </w:rPr>
        <w:t>Κ</w:t>
      </w:r>
      <w:r w:rsidRPr="00723590">
        <w:rPr>
          <w:rFonts w:eastAsia="Times New Roman"/>
          <w:szCs w:val="24"/>
        </w:rPr>
        <w:t xml:space="preserve">οινοβουλευτικών </w:t>
      </w:r>
      <w:r>
        <w:rPr>
          <w:rFonts w:eastAsia="Times New Roman"/>
          <w:szCs w:val="24"/>
        </w:rPr>
        <w:t>Ο</w:t>
      </w:r>
      <w:r w:rsidRPr="00723590">
        <w:rPr>
          <w:rFonts w:eastAsia="Times New Roman"/>
          <w:szCs w:val="24"/>
        </w:rPr>
        <w:t xml:space="preserve">μάδων </w:t>
      </w:r>
      <w:r>
        <w:rPr>
          <w:rFonts w:eastAsia="Times New Roman"/>
          <w:szCs w:val="24"/>
        </w:rPr>
        <w:t xml:space="preserve">και </w:t>
      </w:r>
      <w:r w:rsidRPr="00723590">
        <w:rPr>
          <w:rFonts w:eastAsia="Times New Roman"/>
          <w:szCs w:val="24"/>
        </w:rPr>
        <w:t>είναι μ</w:t>
      </w:r>
      <w:r>
        <w:rPr>
          <w:rFonts w:eastAsia="Times New Roman"/>
          <w:szCs w:val="24"/>
        </w:rPr>
        <w:t>ι</w:t>
      </w:r>
      <w:r w:rsidRPr="00723590">
        <w:rPr>
          <w:rFonts w:eastAsia="Times New Roman"/>
          <w:szCs w:val="24"/>
        </w:rPr>
        <w:t>α ευκαιρία να τοποθετηθούμε</w:t>
      </w:r>
      <w:r>
        <w:rPr>
          <w:rFonts w:eastAsia="Times New Roman"/>
          <w:szCs w:val="24"/>
        </w:rPr>
        <w:t>. Έ</w:t>
      </w:r>
      <w:r w:rsidRPr="00723590">
        <w:rPr>
          <w:rFonts w:eastAsia="Times New Roman"/>
          <w:szCs w:val="24"/>
        </w:rPr>
        <w:t xml:space="preserve">χουμε τοποθετηθεί δημόσια και ο </w:t>
      </w:r>
      <w:r>
        <w:rPr>
          <w:rFonts w:eastAsia="Times New Roman"/>
          <w:szCs w:val="24"/>
        </w:rPr>
        <w:t>Γ</w:t>
      </w:r>
      <w:r w:rsidRPr="00723590">
        <w:rPr>
          <w:rFonts w:eastAsia="Times New Roman"/>
          <w:szCs w:val="24"/>
        </w:rPr>
        <w:t xml:space="preserve">ενικός </w:t>
      </w:r>
      <w:r>
        <w:rPr>
          <w:rFonts w:eastAsia="Times New Roman"/>
          <w:szCs w:val="24"/>
        </w:rPr>
        <w:t>Γ</w:t>
      </w:r>
      <w:r w:rsidRPr="00723590">
        <w:rPr>
          <w:rFonts w:eastAsia="Times New Roman"/>
          <w:szCs w:val="24"/>
        </w:rPr>
        <w:t>ραμματέας του Κόμματ</w:t>
      </w:r>
      <w:r>
        <w:rPr>
          <w:rFonts w:eastAsia="Times New Roman"/>
          <w:szCs w:val="24"/>
        </w:rPr>
        <w:t>ό</w:t>
      </w:r>
      <w:r w:rsidRPr="00723590">
        <w:rPr>
          <w:rFonts w:eastAsia="Times New Roman"/>
          <w:szCs w:val="24"/>
        </w:rPr>
        <w:t xml:space="preserve">ς μας και </w:t>
      </w:r>
      <w:r w:rsidRPr="00723590">
        <w:rPr>
          <w:rFonts w:eastAsia="Times New Roman"/>
          <w:szCs w:val="24"/>
        </w:rPr>
        <w:lastRenderedPageBreak/>
        <w:t>στελέχη του Κόμματος</w:t>
      </w:r>
      <w:r>
        <w:rPr>
          <w:rFonts w:eastAsia="Times New Roman"/>
          <w:szCs w:val="24"/>
        </w:rPr>
        <w:t>. Ε</w:t>
      </w:r>
      <w:r w:rsidRPr="00723590">
        <w:rPr>
          <w:rFonts w:eastAsia="Times New Roman"/>
          <w:szCs w:val="24"/>
        </w:rPr>
        <w:t>παναλαμβάνουμε</w:t>
      </w:r>
      <w:r>
        <w:rPr>
          <w:rFonts w:eastAsia="Times New Roman"/>
          <w:szCs w:val="24"/>
        </w:rPr>
        <w:t>,</w:t>
      </w:r>
      <w:r w:rsidRPr="00723590">
        <w:rPr>
          <w:rFonts w:eastAsia="Times New Roman"/>
          <w:szCs w:val="24"/>
        </w:rPr>
        <w:t xml:space="preserve"> η θέση τ</w:t>
      </w:r>
      <w:r w:rsidRPr="00723590">
        <w:rPr>
          <w:rFonts w:eastAsia="Times New Roman"/>
          <w:szCs w:val="24"/>
        </w:rPr>
        <w:t xml:space="preserve">ου </w:t>
      </w:r>
      <w:r>
        <w:rPr>
          <w:rFonts w:eastAsia="Times New Roman"/>
          <w:szCs w:val="24"/>
        </w:rPr>
        <w:t>ΚΚΕ</w:t>
      </w:r>
      <w:r w:rsidRPr="00723590">
        <w:rPr>
          <w:rFonts w:eastAsia="Times New Roman"/>
          <w:szCs w:val="24"/>
        </w:rPr>
        <w:t xml:space="preserve"> είναι απλή αναλογική</w:t>
      </w:r>
      <w:r>
        <w:rPr>
          <w:rFonts w:eastAsia="Times New Roman"/>
          <w:szCs w:val="24"/>
        </w:rPr>
        <w:t>:</w:t>
      </w:r>
      <w:r w:rsidRPr="00723590">
        <w:rPr>
          <w:rFonts w:eastAsia="Times New Roman"/>
          <w:szCs w:val="24"/>
        </w:rPr>
        <w:t xml:space="preserve"> </w:t>
      </w:r>
      <w:r>
        <w:rPr>
          <w:rFonts w:eastAsia="Times New Roman"/>
          <w:szCs w:val="24"/>
        </w:rPr>
        <w:t xml:space="preserve">Με </w:t>
      </w:r>
      <w:r w:rsidRPr="00723590">
        <w:rPr>
          <w:rFonts w:eastAsia="Times New Roman"/>
          <w:szCs w:val="24"/>
        </w:rPr>
        <w:t>1%</w:t>
      </w:r>
      <w:r>
        <w:rPr>
          <w:rFonts w:eastAsia="Times New Roman"/>
          <w:szCs w:val="24"/>
        </w:rPr>
        <w:t>,</w:t>
      </w:r>
      <w:r w:rsidRPr="00723590">
        <w:rPr>
          <w:rFonts w:eastAsia="Times New Roman"/>
          <w:szCs w:val="24"/>
        </w:rPr>
        <w:t xml:space="preserve"> τρεις </w:t>
      </w:r>
      <w:r>
        <w:rPr>
          <w:rFonts w:eastAsia="Times New Roman"/>
          <w:szCs w:val="24"/>
        </w:rPr>
        <w:t>Β</w:t>
      </w:r>
      <w:r w:rsidRPr="00723590">
        <w:rPr>
          <w:rFonts w:eastAsia="Times New Roman"/>
          <w:szCs w:val="24"/>
        </w:rPr>
        <w:t>ουλευτές</w:t>
      </w:r>
      <w:r>
        <w:rPr>
          <w:rFonts w:eastAsia="Times New Roman"/>
          <w:szCs w:val="24"/>
        </w:rPr>
        <w:t>,</w:t>
      </w:r>
      <w:r w:rsidRPr="00723590">
        <w:rPr>
          <w:rFonts w:eastAsia="Times New Roman"/>
          <w:szCs w:val="24"/>
        </w:rPr>
        <w:t xml:space="preserve"> </w:t>
      </w:r>
      <w:r>
        <w:rPr>
          <w:rFonts w:eastAsia="Times New Roman"/>
          <w:szCs w:val="24"/>
        </w:rPr>
        <w:t>Κ</w:t>
      </w:r>
      <w:r w:rsidRPr="00723590">
        <w:rPr>
          <w:rFonts w:eastAsia="Times New Roman"/>
          <w:szCs w:val="24"/>
        </w:rPr>
        <w:t xml:space="preserve">οινοβουλευτική </w:t>
      </w:r>
      <w:r>
        <w:rPr>
          <w:rFonts w:eastAsia="Times New Roman"/>
          <w:szCs w:val="24"/>
        </w:rPr>
        <w:t>Ο</w:t>
      </w:r>
      <w:r w:rsidRPr="00723590">
        <w:rPr>
          <w:rFonts w:eastAsia="Times New Roman"/>
          <w:szCs w:val="24"/>
        </w:rPr>
        <w:t>μάδα</w:t>
      </w:r>
      <w:r>
        <w:rPr>
          <w:rFonts w:eastAsia="Times New Roman"/>
          <w:szCs w:val="24"/>
        </w:rPr>
        <w:t>.</w:t>
      </w:r>
      <w:r w:rsidRPr="00723590">
        <w:rPr>
          <w:rFonts w:eastAsia="Times New Roman"/>
          <w:szCs w:val="24"/>
        </w:rPr>
        <w:t xml:space="preserve"> </w:t>
      </w:r>
      <w:r>
        <w:rPr>
          <w:rFonts w:eastAsia="Times New Roman"/>
          <w:szCs w:val="24"/>
        </w:rPr>
        <w:t xml:space="preserve">Με 2%, έξι Βουλευτές, </w:t>
      </w:r>
      <w:r>
        <w:rPr>
          <w:rFonts w:eastAsia="Times New Roman"/>
          <w:szCs w:val="24"/>
        </w:rPr>
        <w:t>Κ</w:t>
      </w:r>
      <w:r>
        <w:rPr>
          <w:rFonts w:eastAsia="Times New Roman"/>
          <w:szCs w:val="24"/>
        </w:rPr>
        <w:t xml:space="preserve">οινοβουλευτική </w:t>
      </w:r>
      <w:r>
        <w:rPr>
          <w:rFonts w:eastAsia="Times New Roman"/>
          <w:szCs w:val="24"/>
        </w:rPr>
        <w:t>Ο</w:t>
      </w:r>
      <w:r>
        <w:rPr>
          <w:rFonts w:eastAsia="Times New Roman"/>
          <w:szCs w:val="24"/>
        </w:rPr>
        <w:t xml:space="preserve">μάδα. Με 10%, δεκαπέντε Βουλευτές, </w:t>
      </w:r>
      <w:r>
        <w:rPr>
          <w:rFonts w:eastAsia="Times New Roman"/>
          <w:szCs w:val="24"/>
        </w:rPr>
        <w:t>Κ</w:t>
      </w:r>
      <w:r>
        <w:rPr>
          <w:rFonts w:eastAsia="Times New Roman"/>
          <w:szCs w:val="24"/>
        </w:rPr>
        <w:t xml:space="preserve">οινοβουλευτική </w:t>
      </w:r>
      <w:r>
        <w:rPr>
          <w:rFonts w:eastAsia="Times New Roman"/>
          <w:szCs w:val="24"/>
        </w:rPr>
        <w:t>Ο</w:t>
      </w:r>
      <w:r>
        <w:rPr>
          <w:rFonts w:eastAsia="Times New Roman"/>
          <w:szCs w:val="24"/>
        </w:rPr>
        <w:t xml:space="preserve">μάδα. Με 15%, δεκαπέντε Βουλευτές, </w:t>
      </w:r>
      <w:r>
        <w:rPr>
          <w:rFonts w:eastAsia="Times New Roman"/>
          <w:szCs w:val="24"/>
        </w:rPr>
        <w:t>Κ</w:t>
      </w:r>
      <w:r>
        <w:rPr>
          <w:rFonts w:eastAsia="Times New Roman"/>
          <w:szCs w:val="24"/>
        </w:rPr>
        <w:t xml:space="preserve">οινοβουλευτική </w:t>
      </w:r>
      <w:r>
        <w:rPr>
          <w:rFonts w:eastAsia="Times New Roman"/>
          <w:szCs w:val="24"/>
        </w:rPr>
        <w:t>Ο</w:t>
      </w:r>
      <w:r>
        <w:rPr>
          <w:rFonts w:eastAsia="Times New Roman"/>
          <w:szCs w:val="24"/>
        </w:rPr>
        <w:t>μάδα.  Όχι ό</w:t>
      </w:r>
      <w:r w:rsidRPr="00723590">
        <w:rPr>
          <w:rFonts w:eastAsia="Times New Roman"/>
          <w:szCs w:val="24"/>
        </w:rPr>
        <w:t>τι θα αλλάξει το σύστημα</w:t>
      </w:r>
      <w:r>
        <w:rPr>
          <w:rFonts w:eastAsia="Times New Roman"/>
          <w:szCs w:val="24"/>
        </w:rPr>
        <w:t>.</w:t>
      </w:r>
      <w:r>
        <w:rPr>
          <w:rFonts w:eastAsia="Times New Roman"/>
          <w:szCs w:val="24"/>
        </w:rPr>
        <w:t xml:space="preserve"> Τ</w:t>
      </w:r>
      <w:r w:rsidRPr="00723590">
        <w:rPr>
          <w:rFonts w:eastAsia="Times New Roman"/>
          <w:szCs w:val="24"/>
        </w:rPr>
        <w:t>ο σύστημα θα αλλάξει με λαϊκή κινητοποίηση</w:t>
      </w:r>
      <w:r>
        <w:rPr>
          <w:rFonts w:eastAsia="Times New Roman"/>
          <w:szCs w:val="24"/>
        </w:rPr>
        <w:t xml:space="preserve">, </w:t>
      </w:r>
      <w:r w:rsidRPr="00723590">
        <w:rPr>
          <w:rFonts w:eastAsia="Times New Roman"/>
          <w:szCs w:val="24"/>
        </w:rPr>
        <w:t>θα ανατραπεί</w:t>
      </w:r>
      <w:r>
        <w:rPr>
          <w:rFonts w:eastAsia="Times New Roman"/>
          <w:szCs w:val="24"/>
        </w:rPr>
        <w:t xml:space="preserve"> από τον ίδιο τον</w:t>
      </w:r>
      <w:r w:rsidRPr="00723590">
        <w:rPr>
          <w:rFonts w:eastAsia="Times New Roman"/>
          <w:szCs w:val="24"/>
        </w:rPr>
        <w:t xml:space="preserve"> λαό</w:t>
      </w:r>
      <w:r>
        <w:rPr>
          <w:rFonts w:eastAsia="Times New Roman"/>
          <w:szCs w:val="24"/>
        </w:rPr>
        <w:t>. Τ</w:t>
      </w:r>
      <w:r w:rsidRPr="00723590">
        <w:rPr>
          <w:rFonts w:eastAsia="Times New Roman"/>
          <w:szCs w:val="24"/>
        </w:rPr>
        <w:t>ουλάχιστον</w:t>
      </w:r>
      <w:r>
        <w:rPr>
          <w:rFonts w:eastAsia="Times New Roman"/>
          <w:szCs w:val="24"/>
        </w:rPr>
        <w:t>,</w:t>
      </w:r>
      <w:r w:rsidRPr="00723590">
        <w:rPr>
          <w:rFonts w:eastAsia="Times New Roman"/>
          <w:szCs w:val="24"/>
        </w:rPr>
        <w:t xml:space="preserve"> καταγράφεται σε ένα</w:t>
      </w:r>
      <w:r>
        <w:rPr>
          <w:rFonts w:eastAsia="Times New Roman"/>
          <w:szCs w:val="24"/>
        </w:rPr>
        <w:t>ν</w:t>
      </w:r>
      <w:r w:rsidRPr="00723590">
        <w:rPr>
          <w:rFonts w:eastAsia="Times New Roman"/>
          <w:szCs w:val="24"/>
        </w:rPr>
        <w:t xml:space="preserve"> βαθμό η θέληση του λαού</w:t>
      </w:r>
      <w:r>
        <w:rPr>
          <w:rFonts w:eastAsia="Times New Roman"/>
          <w:szCs w:val="24"/>
        </w:rPr>
        <w:t>,</w:t>
      </w:r>
      <w:r w:rsidRPr="00723590">
        <w:rPr>
          <w:rFonts w:eastAsia="Times New Roman"/>
          <w:szCs w:val="24"/>
        </w:rPr>
        <w:t xml:space="preserve"> όπως προκύπτει </w:t>
      </w:r>
      <w:r>
        <w:rPr>
          <w:rFonts w:eastAsia="Times New Roman"/>
          <w:szCs w:val="24"/>
        </w:rPr>
        <w:t xml:space="preserve">από </w:t>
      </w:r>
      <w:r w:rsidRPr="00723590">
        <w:rPr>
          <w:rFonts w:eastAsia="Times New Roman"/>
          <w:szCs w:val="24"/>
        </w:rPr>
        <w:t>τις εκλογές</w:t>
      </w:r>
      <w:r>
        <w:rPr>
          <w:rFonts w:eastAsia="Times New Roman"/>
          <w:szCs w:val="24"/>
        </w:rPr>
        <w:t xml:space="preserve">. Οι </w:t>
      </w:r>
      <w:r w:rsidRPr="00723590">
        <w:rPr>
          <w:rFonts w:eastAsia="Times New Roman"/>
          <w:szCs w:val="24"/>
        </w:rPr>
        <w:t>εκλογές</w:t>
      </w:r>
      <w:r>
        <w:rPr>
          <w:rFonts w:eastAsia="Times New Roman"/>
          <w:szCs w:val="24"/>
        </w:rPr>
        <w:t>, βέβαια,</w:t>
      </w:r>
      <w:r w:rsidRPr="00723590">
        <w:rPr>
          <w:rFonts w:eastAsia="Times New Roman"/>
          <w:szCs w:val="24"/>
        </w:rPr>
        <w:t xml:space="preserve"> γίνονται κάτ</w:t>
      </w:r>
      <w:r>
        <w:rPr>
          <w:rFonts w:eastAsia="Times New Roman"/>
          <w:szCs w:val="24"/>
        </w:rPr>
        <w:t>ω από</w:t>
      </w:r>
      <w:r w:rsidRPr="00723590">
        <w:rPr>
          <w:rFonts w:eastAsia="Times New Roman"/>
          <w:szCs w:val="24"/>
        </w:rPr>
        <w:t xml:space="preserve"> </w:t>
      </w:r>
      <w:r>
        <w:rPr>
          <w:rFonts w:eastAsia="Times New Roman"/>
          <w:szCs w:val="24"/>
        </w:rPr>
        <w:t>εκ</w:t>
      </w:r>
      <w:r w:rsidRPr="00723590">
        <w:rPr>
          <w:rFonts w:eastAsia="Times New Roman"/>
          <w:szCs w:val="24"/>
        </w:rPr>
        <w:t xml:space="preserve">βιασμούς </w:t>
      </w:r>
      <w:r>
        <w:rPr>
          <w:rFonts w:eastAsia="Times New Roman"/>
          <w:szCs w:val="24"/>
        </w:rPr>
        <w:t>-</w:t>
      </w:r>
      <w:r w:rsidRPr="00723590">
        <w:rPr>
          <w:rFonts w:eastAsia="Times New Roman"/>
          <w:szCs w:val="24"/>
        </w:rPr>
        <w:t>τα γνωρίζου</w:t>
      </w:r>
      <w:r>
        <w:rPr>
          <w:rFonts w:eastAsia="Times New Roman"/>
          <w:szCs w:val="24"/>
        </w:rPr>
        <w:t>με</w:t>
      </w:r>
      <w:r w:rsidRPr="00723590">
        <w:rPr>
          <w:rFonts w:eastAsia="Times New Roman"/>
          <w:szCs w:val="24"/>
        </w:rPr>
        <w:t xml:space="preserve"> όλα</w:t>
      </w:r>
      <w:r>
        <w:rPr>
          <w:rFonts w:eastAsia="Times New Roman"/>
          <w:szCs w:val="24"/>
        </w:rPr>
        <w:t>-,</w:t>
      </w:r>
      <w:r w:rsidRPr="00723590">
        <w:rPr>
          <w:rFonts w:eastAsia="Times New Roman"/>
          <w:szCs w:val="24"/>
        </w:rPr>
        <w:t xml:space="preserve"> </w:t>
      </w:r>
      <w:r>
        <w:rPr>
          <w:rFonts w:eastAsia="Times New Roman"/>
          <w:szCs w:val="24"/>
        </w:rPr>
        <w:t xml:space="preserve">άλλα </w:t>
      </w:r>
      <w:r w:rsidRPr="00723590">
        <w:rPr>
          <w:rFonts w:eastAsia="Times New Roman"/>
          <w:szCs w:val="24"/>
        </w:rPr>
        <w:t xml:space="preserve">πιστεύει </w:t>
      </w:r>
      <w:r w:rsidRPr="00723590">
        <w:rPr>
          <w:rFonts w:eastAsia="Times New Roman"/>
          <w:szCs w:val="24"/>
        </w:rPr>
        <w:t>ο κόσμος</w:t>
      </w:r>
      <w:r>
        <w:rPr>
          <w:rFonts w:eastAsia="Times New Roman"/>
          <w:szCs w:val="24"/>
        </w:rPr>
        <w:t xml:space="preserve"> κι άλλα </w:t>
      </w:r>
      <w:r w:rsidRPr="00723590">
        <w:rPr>
          <w:rFonts w:eastAsia="Times New Roman"/>
          <w:szCs w:val="24"/>
        </w:rPr>
        <w:t>ψηφίζει</w:t>
      </w:r>
      <w:r>
        <w:rPr>
          <w:rFonts w:eastAsia="Times New Roman"/>
          <w:szCs w:val="24"/>
        </w:rPr>
        <w:t>,</w:t>
      </w:r>
      <w:r w:rsidRPr="00723590">
        <w:rPr>
          <w:rFonts w:eastAsia="Times New Roman"/>
          <w:szCs w:val="24"/>
        </w:rPr>
        <w:t xml:space="preserve"> πάρα πολλές φορές κάτω από αυτό το </w:t>
      </w:r>
      <w:r>
        <w:rPr>
          <w:rFonts w:eastAsia="Times New Roman"/>
          <w:szCs w:val="24"/>
        </w:rPr>
        <w:t>κλίμα.</w:t>
      </w:r>
    </w:p>
    <w:p w14:paraId="4BA0F75D" w14:textId="77777777" w:rsidR="00200ACA" w:rsidRDefault="00B07EC3">
      <w:pPr>
        <w:spacing w:line="600" w:lineRule="auto"/>
        <w:ind w:firstLine="720"/>
        <w:jc w:val="both"/>
        <w:rPr>
          <w:rFonts w:eastAsia="Times New Roman"/>
          <w:szCs w:val="24"/>
        </w:rPr>
      </w:pPr>
      <w:r>
        <w:rPr>
          <w:rFonts w:eastAsia="Times New Roman"/>
          <w:szCs w:val="24"/>
        </w:rPr>
        <w:t>Εμείς, λ</w:t>
      </w:r>
      <w:r w:rsidRPr="00723590">
        <w:rPr>
          <w:rFonts w:eastAsia="Times New Roman"/>
          <w:szCs w:val="24"/>
        </w:rPr>
        <w:t>οιπόν</w:t>
      </w:r>
      <w:r>
        <w:rPr>
          <w:rFonts w:eastAsia="Times New Roman"/>
          <w:szCs w:val="24"/>
        </w:rPr>
        <w:t>,</w:t>
      </w:r>
      <w:r w:rsidRPr="00723590">
        <w:rPr>
          <w:rFonts w:eastAsia="Times New Roman"/>
          <w:szCs w:val="24"/>
        </w:rPr>
        <w:t xml:space="preserve"> στη συγκεκριμένη περίπτωση </w:t>
      </w:r>
      <w:r>
        <w:rPr>
          <w:rFonts w:eastAsia="Times New Roman"/>
          <w:szCs w:val="24"/>
        </w:rPr>
        <w:t>και γενικότερα,</w:t>
      </w:r>
      <w:r w:rsidRPr="00723590">
        <w:rPr>
          <w:rFonts w:eastAsia="Times New Roman"/>
          <w:szCs w:val="24"/>
        </w:rPr>
        <w:t xml:space="preserve"> τι λέμε</w:t>
      </w:r>
      <w:r>
        <w:rPr>
          <w:rFonts w:eastAsia="Times New Roman"/>
          <w:szCs w:val="24"/>
        </w:rPr>
        <w:t>; Όποια</w:t>
      </w:r>
      <w:r w:rsidRPr="00723590">
        <w:rPr>
          <w:rFonts w:eastAsia="Times New Roman"/>
          <w:szCs w:val="24"/>
        </w:rPr>
        <w:t xml:space="preserve"> </w:t>
      </w:r>
      <w:r>
        <w:rPr>
          <w:rFonts w:eastAsia="Times New Roman"/>
          <w:szCs w:val="24"/>
        </w:rPr>
        <w:t>Κ</w:t>
      </w:r>
      <w:r w:rsidRPr="00723590">
        <w:rPr>
          <w:rFonts w:eastAsia="Times New Roman"/>
          <w:szCs w:val="24"/>
        </w:rPr>
        <w:t xml:space="preserve">οινοβουλευτική </w:t>
      </w:r>
      <w:r>
        <w:rPr>
          <w:rFonts w:eastAsia="Times New Roman"/>
          <w:szCs w:val="24"/>
        </w:rPr>
        <w:t>Ο</w:t>
      </w:r>
      <w:r w:rsidRPr="00723590">
        <w:rPr>
          <w:rFonts w:eastAsia="Times New Roman"/>
          <w:szCs w:val="24"/>
        </w:rPr>
        <w:t>μάδα συγκροτήθηκε με ψήφο του ελληνικού λαού</w:t>
      </w:r>
      <w:r>
        <w:rPr>
          <w:rFonts w:eastAsia="Times New Roman"/>
          <w:szCs w:val="24"/>
        </w:rPr>
        <w:t>,</w:t>
      </w:r>
      <w:r w:rsidRPr="00723590">
        <w:rPr>
          <w:rFonts w:eastAsia="Times New Roman"/>
          <w:szCs w:val="24"/>
        </w:rPr>
        <w:t xml:space="preserve"> να λειτουργεί και στη </w:t>
      </w:r>
      <w:r>
        <w:rPr>
          <w:rFonts w:eastAsia="Times New Roman"/>
          <w:szCs w:val="24"/>
        </w:rPr>
        <w:t>Β</w:t>
      </w:r>
      <w:r w:rsidRPr="00723590">
        <w:rPr>
          <w:rFonts w:eastAsia="Times New Roman"/>
          <w:szCs w:val="24"/>
        </w:rPr>
        <w:t>ουλή</w:t>
      </w:r>
      <w:r>
        <w:rPr>
          <w:rFonts w:eastAsia="Times New Roman"/>
          <w:szCs w:val="24"/>
        </w:rPr>
        <w:t>. Ή</w:t>
      </w:r>
      <w:r w:rsidRPr="00723590">
        <w:rPr>
          <w:rFonts w:eastAsia="Times New Roman"/>
          <w:szCs w:val="24"/>
        </w:rPr>
        <w:t>μασταν διατεθειμένοι ν</w:t>
      </w:r>
      <w:r w:rsidRPr="00723590">
        <w:rPr>
          <w:rFonts w:eastAsia="Times New Roman"/>
          <w:szCs w:val="24"/>
        </w:rPr>
        <w:t>α το δεχτούμε</w:t>
      </w:r>
      <w:r>
        <w:rPr>
          <w:rFonts w:eastAsia="Times New Roman"/>
          <w:szCs w:val="24"/>
        </w:rPr>
        <w:t>,</w:t>
      </w:r>
      <w:r w:rsidRPr="00723590">
        <w:rPr>
          <w:rFonts w:eastAsia="Times New Roman"/>
          <w:szCs w:val="24"/>
        </w:rPr>
        <w:t xml:space="preserve"> αν δεν υπήρχε όλο αυτό το </w:t>
      </w:r>
      <w:r>
        <w:rPr>
          <w:rFonts w:eastAsia="Times New Roman"/>
          <w:szCs w:val="24"/>
        </w:rPr>
        <w:t>κλίμα. Φυ</w:t>
      </w:r>
      <w:r w:rsidRPr="00723590">
        <w:rPr>
          <w:rFonts w:eastAsia="Times New Roman"/>
          <w:szCs w:val="24"/>
        </w:rPr>
        <w:t>σικά</w:t>
      </w:r>
      <w:r>
        <w:rPr>
          <w:rFonts w:eastAsia="Times New Roman"/>
          <w:szCs w:val="24"/>
        </w:rPr>
        <w:t>,</w:t>
      </w:r>
      <w:r w:rsidRPr="00723590">
        <w:rPr>
          <w:rFonts w:eastAsia="Times New Roman"/>
          <w:szCs w:val="24"/>
        </w:rPr>
        <w:t xml:space="preserve"> αποσύρθηκε και λέμε πάλι ότι δεν συμφωνούμε με το 3%</w:t>
      </w:r>
      <w:r>
        <w:rPr>
          <w:rFonts w:eastAsia="Times New Roman"/>
          <w:szCs w:val="24"/>
        </w:rPr>
        <w:t>.</w:t>
      </w:r>
      <w:r w:rsidRPr="00723590">
        <w:rPr>
          <w:rFonts w:eastAsia="Times New Roman"/>
          <w:szCs w:val="24"/>
        </w:rPr>
        <w:t xml:space="preserve"> Αλλά όπως κ</w:t>
      </w:r>
      <w:r>
        <w:rPr>
          <w:rFonts w:eastAsia="Times New Roman"/>
          <w:szCs w:val="24"/>
        </w:rPr>
        <w:t>ι αν</w:t>
      </w:r>
      <w:r w:rsidRPr="00723590">
        <w:rPr>
          <w:rFonts w:eastAsia="Times New Roman"/>
          <w:szCs w:val="24"/>
        </w:rPr>
        <w:t xml:space="preserve"> είναι τώρα</w:t>
      </w:r>
      <w:r>
        <w:rPr>
          <w:rFonts w:eastAsia="Times New Roman"/>
          <w:szCs w:val="24"/>
        </w:rPr>
        <w:t>,</w:t>
      </w:r>
      <w:r w:rsidRPr="00723590">
        <w:rPr>
          <w:rFonts w:eastAsia="Times New Roman"/>
          <w:szCs w:val="24"/>
        </w:rPr>
        <w:t xml:space="preserve"> λέμε </w:t>
      </w:r>
      <w:r>
        <w:rPr>
          <w:rFonts w:eastAsia="Times New Roman"/>
          <w:szCs w:val="24"/>
        </w:rPr>
        <w:t>ότι όσοι</w:t>
      </w:r>
      <w:r w:rsidRPr="00723590">
        <w:rPr>
          <w:rFonts w:eastAsia="Times New Roman"/>
          <w:szCs w:val="24"/>
        </w:rPr>
        <w:t xml:space="preserve"> συγκρότησαν </w:t>
      </w:r>
      <w:r>
        <w:rPr>
          <w:rFonts w:eastAsia="Times New Roman"/>
          <w:szCs w:val="24"/>
        </w:rPr>
        <w:t>Κ</w:t>
      </w:r>
      <w:r w:rsidRPr="00723590">
        <w:rPr>
          <w:rFonts w:eastAsia="Times New Roman"/>
          <w:szCs w:val="24"/>
        </w:rPr>
        <w:t xml:space="preserve">οινοβουλευτική </w:t>
      </w:r>
      <w:r>
        <w:rPr>
          <w:rFonts w:eastAsia="Times New Roman"/>
          <w:szCs w:val="24"/>
        </w:rPr>
        <w:t>Ο</w:t>
      </w:r>
      <w:r w:rsidRPr="00723590">
        <w:rPr>
          <w:rFonts w:eastAsia="Times New Roman"/>
          <w:szCs w:val="24"/>
        </w:rPr>
        <w:t xml:space="preserve">μάδα με εκλογές και χάνουν με βάση τον </w:t>
      </w:r>
      <w:r>
        <w:rPr>
          <w:rFonts w:eastAsia="Times New Roman"/>
          <w:szCs w:val="24"/>
        </w:rPr>
        <w:lastRenderedPageBreak/>
        <w:t>Κ</w:t>
      </w:r>
      <w:r w:rsidRPr="00723590">
        <w:rPr>
          <w:rFonts w:eastAsia="Times New Roman"/>
          <w:szCs w:val="24"/>
        </w:rPr>
        <w:t>ανονισμό της Βουλής</w:t>
      </w:r>
      <w:r>
        <w:rPr>
          <w:rFonts w:eastAsia="Times New Roman"/>
          <w:szCs w:val="24"/>
        </w:rPr>
        <w:t>,</w:t>
      </w:r>
      <w:r w:rsidRPr="00723590">
        <w:rPr>
          <w:rFonts w:eastAsia="Times New Roman"/>
          <w:szCs w:val="24"/>
        </w:rPr>
        <w:t xml:space="preserve"> επειδή ορισμένοι αλλάζουν </w:t>
      </w:r>
      <w:r>
        <w:rPr>
          <w:rFonts w:eastAsia="Times New Roman"/>
          <w:szCs w:val="24"/>
        </w:rPr>
        <w:t>ό</w:t>
      </w:r>
      <w:r w:rsidRPr="00723590">
        <w:rPr>
          <w:rFonts w:eastAsia="Times New Roman"/>
          <w:szCs w:val="24"/>
        </w:rPr>
        <w:t>χι στρατόπεδο</w:t>
      </w:r>
      <w:r>
        <w:rPr>
          <w:rFonts w:eastAsia="Times New Roman"/>
          <w:szCs w:val="24"/>
        </w:rPr>
        <w:t>,</w:t>
      </w:r>
      <w:r w:rsidRPr="00723590">
        <w:rPr>
          <w:rFonts w:eastAsia="Times New Roman"/>
          <w:szCs w:val="24"/>
        </w:rPr>
        <w:t xml:space="preserve"> αλλά</w:t>
      </w:r>
      <w:r>
        <w:rPr>
          <w:rFonts w:eastAsia="Times New Roman"/>
          <w:szCs w:val="24"/>
        </w:rPr>
        <w:t>ζουν κόμμα -</w:t>
      </w:r>
      <w:r w:rsidRPr="00723590">
        <w:rPr>
          <w:rFonts w:eastAsia="Times New Roman"/>
          <w:szCs w:val="24"/>
        </w:rPr>
        <w:t>γιατί στο ίδιο στρατόπεδο παραμένουν</w:t>
      </w:r>
      <w:r>
        <w:rPr>
          <w:rFonts w:eastAsia="Times New Roman"/>
          <w:szCs w:val="24"/>
        </w:rPr>
        <w:t>-,</w:t>
      </w:r>
      <w:r w:rsidRPr="00723590">
        <w:rPr>
          <w:rFonts w:eastAsia="Times New Roman"/>
          <w:szCs w:val="24"/>
        </w:rPr>
        <w:t xml:space="preserve"> να μπορούν να λειτουργήσουν στη Βουλή</w:t>
      </w:r>
      <w:r>
        <w:rPr>
          <w:rFonts w:eastAsia="Times New Roman"/>
          <w:szCs w:val="24"/>
        </w:rPr>
        <w:t>.</w:t>
      </w:r>
    </w:p>
    <w:p w14:paraId="4BA0F75E" w14:textId="77777777" w:rsidR="00200ACA" w:rsidRDefault="00B07EC3">
      <w:pPr>
        <w:spacing w:line="600" w:lineRule="auto"/>
        <w:ind w:firstLine="720"/>
        <w:jc w:val="both"/>
        <w:rPr>
          <w:rFonts w:eastAsia="Times New Roman" w:cs="Times New Roman"/>
          <w:szCs w:val="24"/>
        </w:rPr>
      </w:pPr>
      <w:r w:rsidRPr="00E22BB6">
        <w:rPr>
          <w:rFonts w:eastAsia="Times New Roman" w:cs="Times New Roman"/>
          <w:szCs w:val="24"/>
        </w:rPr>
        <w:t>Γίνεται πολλή συζήτηση για τον ευτελισμό του Κοινοβουλίου. Πράγματι ο κόσμος σιχαίνεται αυτά που βλέπει και σε ό,τι αφο</w:t>
      </w:r>
      <w:r w:rsidRPr="00E22BB6">
        <w:rPr>
          <w:rFonts w:eastAsia="Times New Roman" w:cs="Times New Roman"/>
          <w:szCs w:val="24"/>
        </w:rPr>
        <w:t xml:space="preserve">ρά διαδικασίες και σε ό,τι αφορά συμπεριφορές, οι οποίες είναι απαράδεκτες. Εμείς πάντα -και με τη στάση μας τώρα- δεχόμαστε την ιδεολογική αντιπαράθεση, σκληρή ιδεολογική </w:t>
      </w:r>
      <w:r>
        <w:rPr>
          <w:rFonts w:eastAsia="Times New Roman" w:cs="Times New Roman"/>
          <w:szCs w:val="24"/>
        </w:rPr>
        <w:t>αντιπαράθεση πάνω σε προγράμματα, σε θέσεις,</w:t>
      </w:r>
      <w:r w:rsidRPr="00171D1F">
        <w:rPr>
          <w:rFonts w:eastAsia="Times New Roman" w:cs="Times New Roman"/>
          <w:szCs w:val="24"/>
        </w:rPr>
        <w:t xml:space="preserve"> όχι σε διαστρεβλώσεις ούτε και συκοφαντ</w:t>
      </w:r>
      <w:r w:rsidRPr="00171D1F">
        <w:rPr>
          <w:rFonts w:eastAsia="Times New Roman" w:cs="Times New Roman"/>
          <w:szCs w:val="24"/>
        </w:rPr>
        <w:t xml:space="preserve">ίες </w:t>
      </w:r>
      <w:r>
        <w:rPr>
          <w:rFonts w:eastAsia="Times New Roman" w:cs="Times New Roman"/>
          <w:szCs w:val="24"/>
        </w:rPr>
        <w:t>τις οποίες</w:t>
      </w:r>
      <w:r w:rsidRPr="00171D1F">
        <w:rPr>
          <w:rFonts w:eastAsia="Times New Roman" w:cs="Times New Roman"/>
          <w:szCs w:val="24"/>
        </w:rPr>
        <w:t xml:space="preserve"> δεχόμαστε σχεδόν από όλα τα κόμματα</w:t>
      </w:r>
      <w:r>
        <w:rPr>
          <w:rFonts w:eastAsia="Times New Roman" w:cs="Times New Roman"/>
          <w:szCs w:val="24"/>
        </w:rPr>
        <w:t>. Δ</w:t>
      </w:r>
      <w:r w:rsidRPr="00171D1F">
        <w:rPr>
          <w:rFonts w:eastAsia="Times New Roman" w:cs="Times New Roman"/>
          <w:szCs w:val="24"/>
        </w:rPr>
        <w:t>εν θέλω να τους βάλω όλους στο ίδιο τσουβάλι</w:t>
      </w:r>
      <w:r>
        <w:rPr>
          <w:rFonts w:eastAsia="Times New Roman" w:cs="Times New Roman"/>
          <w:szCs w:val="24"/>
        </w:rPr>
        <w:t>.</w:t>
      </w:r>
      <w:r w:rsidRPr="00171D1F">
        <w:rPr>
          <w:rFonts w:eastAsia="Times New Roman" w:cs="Times New Roman"/>
          <w:szCs w:val="24"/>
        </w:rPr>
        <w:t xml:space="preserve"> </w:t>
      </w:r>
      <w:r>
        <w:rPr>
          <w:rFonts w:eastAsia="Times New Roman" w:cs="Times New Roman"/>
          <w:szCs w:val="24"/>
        </w:rPr>
        <w:t>Τέτοια</w:t>
      </w:r>
      <w:r w:rsidRPr="00171D1F">
        <w:rPr>
          <w:rFonts w:eastAsia="Times New Roman" w:cs="Times New Roman"/>
          <w:szCs w:val="24"/>
        </w:rPr>
        <w:t xml:space="preserve"> πρέπει να είναι η αντιπαράθεση στη </w:t>
      </w:r>
      <w:r>
        <w:rPr>
          <w:rFonts w:eastAsia="Times New Roman" w:cs="Times New Roman"/>
          <w:szCs w:val="24"/>
        </w:rPr>
        <w:t>Β</w:t>
      </w:r>
      <w:r w:rsidRPr="00171D1F">
        <w:rPr>
          <w:rFonts w:eastAsia="Times New Roman" w:cs="Times New Roman"/>
          <w:szCs w:val="24"/>
        </w:rPr>
        <w:t>ουλ</w:t>
      </w:r>
      <w:r>
        <w:rPr>
          <w:rFonts w:eastAsia="Times New Roman" w:cs="Times New Roman"/>
          <w:szCs w:val="24"/>
        </w:rPr>
        <w:t xml:space="preserve">ή και όχι να γίνεται με άλλους όρους, </w:t>
      </w:r>
      <w:r w:rsidRPr="00171D1F">
        <w:rPr>
          <w:rFonts w:eastAsia="Times New Roman" w:cs="Times New Roman"/>
          <w:szCs w:val="24"/>
        </w:rPr>
        <w:t>με όρους καναλιών</w:t>
      </w:r>
      <w:r>
        <w:rPr>
          <w:rFonts w:eastAsia="Times New Roman" w:cs="Times New Roman"/>
          <w:szCs w:val="24"/>
        </w:rPr>
        <w:t xml:space="preserve"> ή και με όρους ποιος θα πει</w:t>
      </w:r>
      <w:r w:rsidRPr="00171D1F">
        <w:rPr>
          <w:rFonts w:eastAsia="Times New Roman" w:cs="Times New Roman"/>
          <w:szCs w:val="24"/>
        </w:rPr>
        <w:t xml:space="preserve"> την καλύτερη ατάκα για να </w:t>
      </w:r>
      <w:r>
        <w:rPr>
          <w:rFonts w:eastAsia="Times New Roman" w:cs="Times New Roman"/>
          <w:szCs w:val="24"/>
        </w:rPr>
        <w:t>γ</w:t>
      </w:r>
      <w:r>
        <w:rPr>
          <w:rFonts w:eastAsia="Times New Roman" w:cs="Times New Roman"/>
          <w:szCs w:val="24"/>
        </w:rPr>
        <w:t>ραφτεί</w:t>
      </w:r>
      <w:r w:rsidRPr="00171D1F">
        <w:rPr>
          <w:rFonts w:eastAsia="Times New Roman" w:cs="Times New Roman"/>
          <w:szCs w:val="24"/>
        </w:rPr>
        <w:t xml:space="preserve"> στο διαδίκτυο</w:t>
      </w:r>
      <w:r>
        <w:rPr>
          <w:rFonts w:eastAsia="Times New Roman" w:cs="Times New Roman"/>
          <w:szCs w:val="24"/>
        </w:rPr>
        <w:t>, διότι</w:t>
      </w:r>
      <w:r w:rsidRPr="00171D1F">
        <w:rPr>
          <w:rFonts w:eastAsia="Times New Roman" w:cs="Times New Roman"/>
          <w:szCs w:val="24"/>
        </w:rPr>
        <w:t xml:space="preserve"> εκεί είναι το σύστημα σήμερα</w:t>
      </w:r>
      <w:r>
        <w:rPr>
          <w:rFonts w:eastAsia="Times New Roman" w:cs="Times New Roman"/>
          <w:szCs w:val="24"/>
        </w:rPr>
        <w:t>,</w:t>
      </w:r>
      <w:r w:rsidRPr="00171D1F">
        <w:rPr>
          <w:rFonts w:eastAsia="Times New Roman" w:cs="Times New Roman"/>
          <w:szCs w:val="24"/>
        </w:rPr>
        <w:t xml:space="preserve"> προς τα εκεί οδηγεί όλο</w:t>
      </w:r>
      <w:r>
        <w:rPr>
          <w:rFonts w:eastAsia="Times New Roman" w:cs="Times New Roman"/>
          <w:szCs w:val="24"/>
        </w:rPr>
        <w:t>ν</w:t>
      </w:r>
      <w:r w:rsidRPr="00171D1F">
        <w:rPr>
          <w:rFonts w:eastAsia="Times New Roman" w:cs="Times New Roman"/>
          <w:szCs w:val="24"/>
        </w:rPr>
        <w:t xml:space="preserve"> τον κόσμο</w:t>
      </w:r>
      <w:r>
        <w:rPr>
          <w:rFonts w:eastAsia="Times New Roman" w:cs="Times New Roman"/>
          <w:szCs w:val="24"/>
        </w:rPr>
        <w:t>,</w:t>
      </w:r>
      <w:r w:rsidRPr="00171D1F">
        <w:rPr>
          <w:rFonts w:eastAsia="Times New Roman" w:cs="Times New Roman"/>
          <w:szCs w:val="24"/>
        </w:rPr>
        <w:t xml:space="preserve"> πέρα από φαινόμενα που </w:t>
      </w:r>
      <w:r>
        <w:rPr>
          <w:rFonts w:eastAsia="Times New Roman" w:cs="Times New Roman"/>
          <w:szCs w:val="24"/>
        </w:rPr>
        <w:t>κρεμιούνται</w:t>
      </w:r>
      <w:r w:rsidRPr="00171D1F">
        <w:rPr>
          <w:rFonts w:eastAsia="Times New Roman" w:cs="Times New Roman"/>
          <w:szCs w:val="24"/>
        </w:rPr>
        <w:t xml:space="preserve"> στα μανταλάκια</w:t>
      </w:r>
      <w:r>
        <w:rPr>
          <w:rFonts w:eastAsia="Times New Roman" w:cs="Times New Roman"/>
          <w:szCs w:val="24"/>
        </w:rPr>
        <w:t xml:space="preserve">, </w:t>
      </w:r>
      <w:r w:rsidRPr="00171D1F">
        <w:rPr>
          <w:rFonts w:eastAsia="Times New Roman" w:cs="Times New Roman"/>
          <w:szCs w:val="24"/>
        </w:rPr>
        <w:t xml:space="preserve">άνθρωποι </w:t>
      </w:r>
      <w:r>
        <w:rPr>
          <w:rFonts w:eastAsia="Times New Roman" w:cs="Times New Roman"/>
          <w:szCs w:val="24"/>
        </w:rPr>
        <w:t>κ.λπ.</w:t>
      </w:r>
      <w:r>
        <w:rPr>
          <w:rFonts w:eastAsia="Times New Roman" w:cs="Times New Roman"/>
          <w:szCs w:val="24"/>
        </w:rPr>
        <w:t>.</w:t>
      </w:r>
      <w:r>
        <w:rPr>
          <w:rFonts w:eastAsia="Times New Roman" w:cs="Times New Roman"/>
          <w:szCs w:val="24"/>
        </w:rPr>
        <w:t xml:space="preserve"> </w:t>
      </w:r>
    </w:p>
    <w:p w14:paraId="4BA0F75F"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Μ</w:t>
      </w:r>
      <w:r w:rsidRPr="00171D1F">
        <w:rPr>
          <w:rFonts w:eastAsia="Times New Roman" w:cs="Times New Roman"/>
          <w:szCs w:val="24"/>
        </w:rPr>
        <w:t xml:space="preserve">ην απορείτε </w:t>
      </w:r>
      <w:r>
        <w:rPr>
          <w:rFonts w:eastAsia="Times New Roman" w:cs="Times New Roman"/>
          <w:szCs w:val="24"/>
        </w:rPr>
        <w:t xml:space="preserve">οι </w:t>
      </w:r>
      <w:r w:rsidRPr="00171D1F">
        <w:rPr>
          <w:rFonts w:eastAsia="Times New Roman" w:cs="Times New Roman"/>
          <w:szCs w:val="24"/>
        </w:rPr>
        <w:t>περισσότεροι</w:t>
      </w:r>
      <w:r>
        <w:rPr>
          <w:rFonts w:eastAsia="Times New Roman" w:cs="Times New Roman"/>
          <w:szCs w:val="24"/>
        </w:rPr>
        <w:t>, διότι αυτό το σύστημα υποστηρίζετε. Αυτή</w:t>
      </w:r>
      <w:r w:rsidRPr="00171D1F">
        <w:rPr>
          <w:rFonts w:eastAsia="Times New Roman" w:cs="Times New Roman"/>
          <w:szCs w:val="24"/>
        </w:rPr>
        <w:t xml:space="preserve"> την παντοδυναμία του κα</w:t>
      </w:r>
      <w:r w:rsidRPr="00171D1F">
        <w:rPr>
          <w:rFonts w:eastAsia="Times New Roman" w:cs="Times New Roman"/>
          <w:szCs w:val="24"/>
        </w:rPr>
        <w:t xml:space="preserve">θενός να μπορεί να </w:t>
      </w:r>
      <w:r w:rsidRPr="00171D1F">
        <w:rPr>
          <w:rFonts w:eastAsia="Times New Roman" w:cs="Times New Roman"/>
          <w:szCs w:val="24"/>
        </w:rPr>
        <w:lastRenderedPageBreak/>
        <w:t>γράφει ό</w:t>
      </w:r>
      <w:r>
        <w:rPr>
          <w:rFonts w:eastAsia="Times New Roman" w:cs="Times New Roman"/>
          <w:szCs w:val="24"/>
        </w:rPr>
        <w:t>,</w:t>
      </w:r>
      <w:r w:rsidRPr="00171D1F">
        <w:rPr>
          <w:rFonts w:eastAsia="Times New Roman" w:cs="Times New Roman"/>
          <w:szCs w:val="24"/>
        </w:rPr>
        <w:t>τι θέλει</w:t>
      </w:r>
      <w:r>
        <w:rPr>
          <w:rFonts w:eastAsia="Times New Roman" w:cs="Times New Roman"/>
          <w:szCs w:val="24"/>
        </w:rPr>
        <w:t>,</w:t>
      </w:r>
      <w:r w:rsidRPr="00171D1F">
        <w:rPr>
          <w:rFonts w:eastAsia="Times New Roman" w:cs="Times New Roman"/>
          <w:szCs w:val="24"/>
        </w:rPr>
        <w:t xml:space="preserve"> να μπορεί να λέει ό</w:t>
      </w:r>
      <w:r>
        <w:rPr>
          <w:rFonts w:eastAsia="Times New Roman" w:cs="Times New Roman"/>
          <w:szCs w:val="24"/>
        </w:rPr>
        <w:t>,</w:t>
      </w:r>
      <w:r w:rsidRPr="00171D1F">
        <w:rPr>
          <w:rFonts w:eastAsia="Times New Roman" w:cs="Times New Roman"/>
          <w:szCs w:val="24"/>
        </w:rPr>
        <w:t>τι θέλει</w:t>
      </w:r>
      <w:r>
        <w:rPr>
          <w:rFonts w:eastAsia="Times New Roman" w:cs="Times New Roman"/>
          <w:szCs w:val="24"/>
        </w:rPr>
        <w:t>. Δ</w:t>
      </w:r>
      <w:r w:rsidRPr="00171D1F">
        <w:rPr>
          <w:rFonts w:eastAsia="Times New Roman" w:cs="Times New Roman"/>
          <w:szCs w:val="24"/>
        </w:rPr>
        <w:t xml:space="preserve">ήθεν </w:t>
      </w:r>
      <w:r>
        <w:rPr>
          <w:rFonts w:eastAsia="Times New Roman" w:cs="Times New Roman"/>
          <w:szCs w:val="24"/>
        </w:rPr>
        <w:t>υπάρχει</w:t>
      </w:r>
      <w:r w:rsidRPr="00171D1F">
        <w:rPr>
          <w:rFonts w:eastAsia="Times New Roman" w:cs="Times New Roman"/>
          <w:szCs w:val="24"/>
        </w:rPr>
        <w:t xml:space="preserve"> ελευθερία</w:t>
      </w:r>
      <w:r>
        <w:rPr>
          <w:rFonts w:eastAsia="Times New Roman" w:cs="Times New Roman"/>
          <w:szCs w:val="24"/>
        </w:rPr>
        <w:t>,</w:t>
      </w:r>
      <w:r w:rsidRPr="00171D1F">
        <w:rPr>
          <w:rFonts w:eastAsia="Times New Roman" w:cs="Times New Roman"/>
          <w:szCs w:val="24"/>
        </w:rPr>
        <w:t xml:space="preserve"> αρκεί να μη διαφωνεί και να μην παλεύει για την ανατροπή του συστήματος</w:t>
      </w:r>
      <w:r>
        <w:rPr>
          <w:rFonts w:eastAsia="Times New Roman" w:cs="Times New Roman"/>
          <w:szCs w:val="24"/>
        </w:rPr>
        <w:t>.</w:t>
      </w:r>
    </w:p>
    <w:p w14:paraId="4BA0F760"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Όμως το πιο βασικό</w:t>
      </w:r>
      <w:r w:rsidRPr="00171D1F">
        <w:rPr>
          <w:rFonts w:eastAsia="Times New Roman" w:cs="Times New Roman"/>
          <w:szCs w:val="24"/>
        </w:rPr>
        <w:t xml:space="preserve"> είναι ότι ο ευτελισμός</w:t>
      </w:r>
      <w:r>
        <w:rPr>
          <w:rFonts w:eastAsia="Times New Roman" w:cs="Times New Roman"/>
          <w:szCs w:val="24"/>
        </w:rPr>
        <w:t>,</w:t>
      </w:r>
      <w:r w:rsidRPr="00171D1F">
        <w:rPr>
          <w:rFonts w:eastAsia="Times New Roman" w:cs="Times New Roman"/>
          <w:szCs w:val="24"/>
        </w:rPr>
        <w:t xml:space="preserve"> </w:t>
      </w:r>
      <w:r>
        <w:rPr>
          <w:rFonts w:eastAsia="Times New Roman" w:cs="Times New Roman"/>
          <w:szCs w:val="24"/>
        </w:rPr>
        <w:t>όπως λένε, του Κ</w:t>
      </w:r>
      <w:r w:rsidRPr="00171D1F">
        <w:rPr>
          <w:rFonts w:eastAsia="Times New Roman" w:cs="Times New Roman"/>
          <w:szCs w:val="24"/>
        </w:rPr>
        <w:t>οινοβουλίου προέρχεται από τους</w:t>
      </w:r>
      <w:r w:rsidRPr="00171D1F">
        <w:rPr>
          <w:rFonts w:eastAsia="Times New Roman" w:cs="Times New Roman"/>
          <w:szCs w:val="24"/>
        </w:rPr>
        <w:t xml:space="preserve"> αντιλαϊκούς νόμους που ψηφίζει</w:t>
      </w:r>
      <w:r>
        <w:rPr>
          <w:rFonts w:eastAsia="Times New Roman" w:cs="Times New Roman"/>
          <w:szCs w:val="24"/>
        </w:rPr>
        <w:t>.</w:t>
      </w:r>
      <w:r w:rsidRPr="00171D1F">
        <w:rPr>
          <w:rFonts w:eastAsia="Times New Roman" w:cs="Times New Roman"/>
          <w:szCs w:val="24"/>
        </w:rPr>
        <w:t xml:space="preserve"> Τι ψηφίζετε </w:t>
      </w:r>
      <w:r>
        <w:rPr>
          <w:rFonts w:eastAsia="Times New Roman" w:cs="Times New Roman"/>
          <w:szCs w:val="24"/>
        </w:rPr>
        <w:t>-</w:t>
      </w:r>
      <w:r w:rsidRPr="00171D1F">
        <w:rPr>
          <w:rFonts w:eastAsia="Times New Roman" w:cs="Times New Roman"/>
          <w:szCs w:val="24"/>
        </w:rPr>
        <w:t>λέει</w:t>
      </w:r>
      <w:r>
        <w:rPr>
          <w:rFonts w:eastAsia="Times New Roman" w:cs="Times New Roman"/>
          <w:szCs w:val="24"/>
        </w:rPr>
        <w:t>-</w:t>
      </w:r>
      <w:r w:rsidRPr="00171D1F">
        <w:rPr>
          <w:rFonts w:eastAsia="Times New Roman" w:cs="Times New Roman"/>
          <w:szCs w:val="24"/>
        </w:rPr>
        <w:t xml:space="preserve"> εκεί μέσα</w:t>
      </w:r>
      <w:r>
        <w:rPr>
          <w:rFonts w:eastAsia="Times New Roman" w:cs="Times New Roman"/>
          <w:szCs w:val="24"/>
        </w:rPr>
        <w:t>; Έ</w:t>
      </w:r>
      <w:r w:rsidRPr="00171D1F">
        <w:rPr>
          <w:rFonts w:eastAsia="Times New Roman" w:cs="Times New Roman"/>
          <w:szCs w:val="24"/>
        </w:rPr>
        <w:t xml:space="preserve">τσι </w:t>
      </w:r>
      <w:r>
        <w:rPr>
          <w:rFonts w:eastAsia="Times New Roman" w:cs="Times New Roman"/>
          <w:szCs w:val="24"/>
        </w:rPr>
        <w:t xml:space="preserve">ρωτάει ο κόσμος. «Εμείς δεν </w:t>
      </w:r>
      <w:r w:rsidRPr="00171D1F">
        <w:rPr>
          <w:rFonts w:eastAsia="Times New Roman" w:cs="Times New Roman"/>
          <w:szCs w:val="24"/>
        </w:rPr>
        <w:t>ψηφίζουμε</w:t>
      </w:r>
      <w:r>
        <w:rPr>
          <w:rFonts w:eastAsia="Times New Roman" w:cs="Times New Roman"/>
          <w:szCs w:val="24"/>
        </w:rPr>
        <w:t>»,</w:t>
      </w:r>
      <w:r w:rsidRPr="00171D1F">
        <w:rPr>
          <w:rFonts w:eastAsia="Times New Roman" w:cs="Times New Roman"/>
          <w:szCs w:val="24"/>
        </w:rPr>
        <w:t xml:space="preserve"> </w:t>
      </w:r>
      <w:r>
        <w:rPr>
          <w:rFonts w:eastAsia="Times New Roman" w:cs="Times New Roman"/>
          <w:szCs w:val="24"/>
        </w:rPr>
        <w:t>λέει «Τ</w:t>
      </w:r>
      <w:r w:rsidRPr="00171D1F">
        <w:rPr>
          <w:rFonts w:eastAsia="Times New Roman" w:cs="Times New Roman"/>
          <w:szCs w:val="24"/>
        </w:rPr>
        <w:t xml:space="preserve">ο ξέρουμε </w:t>
      </w:r>
      <w:r>
        <w:rPr>
          <w:rFonts w:eastAsia="Times New Roman" w:cs="Times New Roman"/>
          <w:szCs w:val="24"/>
        </w:rPr>
        <w:t xml:space="preserve">ότι δεν ψηφίζετε». «Τι ψηφίζετε;». Αυτό είναι </w:t>
      </w:r>
      <w:r w:rsidRPr="00171D1F">
        <w:rPr>
          <w:rFonts w:eastAsia="Times New Roman" w:cs="Times New Roman"/>
          <w:szCs w:val="24"/>
        </w:rPr>
        <w:t>το βασικό</w:t>
      </w:r>
      <w:r>
        <w:rPr>
          <w:rFonts w:eastAsia="Times New Roman" w:cs="Times New Roman"/>
          <w:szCs w:val="24"/>
        </w:rPr>
        <w:t>. Α</w:t>
      </w:r>
      <w:r w:rsidRPr="00171D1F">
        <w:rPr>
          <w:rFonts w:eastAsia="Times New Roman" w:cs="Times New Roman"/>
          <w:szCs w:val="24"/>
        </w:rPr>
        <w:t xml:space="preserve">υτή η βάρβαρη πολιτική που βιώνει ο </w:t>
      </w:r>
      <w:r>
        <w:rPr>
          <w:rFonts w:eastAsia="Times New Roman" w:cs="Times New Roman"/>
          <w:szCs w:val="24"/>
        </w:rPr>
        <w:t>κόσμος</w:t>
      </w:r>
      <w:r w:rsidRPr="00171D1F">
        <w:rPr>
          <w:rFonts w:eastAsia="Times New Roman" w:cs="Times New Roman"/>
          <w:szCs w:val="24"/>
        </w:rPr>
        <w:t xml:space="preserve"> </w:t>
      </w:r>
      <w:r>
        <w:rPr>
          <w:rFonts w:eastAsia="Times New Roman" w:cs="Times New Roman"/>
          <w:szCs w:val="24"/>
        </w:rPr>
        <w:t>κ</w:t>
      </w:r>
      <w:r w:rsidRPr="00171D1F">
        <w:rPr>
          <w:rFonts w:eastAsia="Times New Roman" w:cs="Times New Roman"/>
          <w:szCs w:val="24"/>
        </w:rPr>
        <w:t xml:space="preserve">αι φυσικά </w:t>
      </w:r>
      <w:r>
        <w:rPr>
          <w:rFonts w:eastAsia="Times New Roman" w:cs="Times New Roman"/>
          <w:szCs w:val="24"/>
        </w:rPr>
        <w:t xml:space="preserve">οι αχαρακτήριστες </w:t>
      </w:r>
      <w:r>
        <w:rPr>
          <w:rFonts w:eastAsia="Times New Roman" w:cs="Times New Roman"/>
          <w:szCs w:val="24"/>
        </w:rPr>
        <w:t>συμπεριφορές,</w:t>
      </w:r>
      <w:r w:rsidRPr="00171D1F">
        <w:rPr>
          <w:rFonts w:eastAsia="Times New Roman" w:cs="Times New Roman"/>
          <w:szCs w:val="24"/>
        </w:rPr>
        <w:t xml:space="preserve"> </w:t>
      </w:r>
      <w:r>
        <w:rPr>
          <w:rFonts w:eastAsia="Times New Roman" w:cs="Times New Roman"/>
          <w:szCs w:val="24"/>
        </w:rPr>
        <w:t xml:space="preserve">για τις οποίες </w:t>
      </w:r>
      <w:r w:rsidRPr="00171D1F">
        <w:rPr>
          <w:rFonts w:eastAsia="Times New Roman" w:cs="Times New Roman"/>
          <w:szCs w:val="24"/>
        </w:rPr>
        <w:t>κάθε κόμμα έχει την ευθύνη να απολογηθεί στον ελληνικό λαό</w:t>
      </w:r>
      <w:r>
        <w:rPr>
          <w:rFonts w:eastAsia="Times New Roman" w:cs="Times New Roman"/>
          <w:szCs w:val="24"/>
        </w:rPr>
        <w:t>.</w:t>
      </w:r>
    </w:p>
    <w:p w14:paraId="4BA0F761"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Γ</w:t>
      </w:r>
      <w:r w:rsidRPr="00171D1F">
        <w:rPr>
          <w:rFonts w:eastAsia="Times New Roman" w:cs="Times New Roman"/>
          <w:szCs w:val="24"/>
        </w:rPr>
        <w:t>ι</w:t>
      </w:r>
      <w:r>
        <w:rPr>
          <w:rFonts w:eastAsia="Times New Roman" w:cs="Times New Roman"/>
          <w:szCs w:val="24"/>
        </w:rPr>
        <w:t>’</w:t>
      </w:r>
      <w:r w:rsidRPr="00171D1F">
        <w:rPr>
          <w:rFonts w:eastAsia="Times New Roman" w:cs="Times New Roman"/>
          <w:szCs w:val="24"/>
        </w:rPr>
        <w:t xml:space="preserve"> αυτό λέμε ότι τη διαφορά την κάνουμε εμείς</w:t>
      </w:r>
      <w:r>
        <w:rPr>
          <w:rFonts w:eastAsia="Times New Roman" w:cs="Times New Roman"/>
          <w:szCs w:val="24"/>
        </w:rPr>
        <w:t>. Ε</w:t>
      </w:r>
      <w:r w:rsidRPr="00171D1F">
        <w:rPr>
          <w:rFonts w:eastAsia="Times New Roman" w:cs="Times New Roman"/>
          <w:szCs w:val="24"/>
        </w:rPr>
        <w:t xml:space="preserve">ίτε </w:t>
      </w:r>
      <w:r>
        <w:rPr>
          <w:rFonts w:eastAsia="Times New Roman" w:cs="Times New Roman"/>
          <w:szCs w:val="24"/>
        </w:rPr>
        <w:t>σ</w:t>
      </w:r>
      <w:r w:rsidRPr="00171D1F">
        <w:rPr>
          <w:rFonts w:eastAsia="Times New Roman" w:cs="Times New Roman"/>
          <w:szCs w:val="24"/>
        </w:rPr>
        <w:t xml:space="preserve">ας αρέσει είτε όχι τη διαφορά την κάνει το </w:t>
      </w:r>
      <w:r>
        <w:rPr>
          <w:rFonts w:eastAsia="Times New Roman" w:cs="Times New Roman"/>
          <w:szCs w:val="24"/>
        </w:rPr>
        <w:t>ΚΚΕ,</w:t>
      </w:r>
      <w:r w:rsidRPr="00171D1F">
        <w:rPr>
          <w:rFonts w:eastAsia="Times New Roman" w:cs="Times New Roman"/>
          <w:szCs w:val="24"/>
        </w:rPr>
        <w:t xml:space="preserve"> πολιτικά πρώτα </w:t>
      </w:r>
      <w:r>
        <w:rPr>
          <w:rFonts w:eastAsia="Times New Roman" w:cs="Times New Roman"/>
          <w:szCs w:val="24"/>
        </w:rPr>
        <w:t xml:space="preserve">απ’ όλα, γιατί </w:t>
      </w:r>
      <w:r w:rsidRPr="00171D1F">
        <w:rPr>
          <w:rFonts w:eastAsia="Times New Roman" w:cs="Times New Roman"/>
          <w:szCs w:val="24"/>
        </w:rPr>
        <w:t xml:space="preserve">παλεύει για </w:t>
      </w:r>
      <w:r>
        <w:rPr>
          <w:rFonts w:eastAsia="Times New Roman" w:cs="Times New Roman"/>
          <w:szCs w:val="24"/>
        </w:rPr>
        <w:t xml:space="preserve">ένα άλλο </w:t>
      </w:r>
      <w:r w:rsidRPr="00171D1F">
        <w:rPr>
          <w:rFonts w:eastAsia="Times New Roman" w:cs="Times New Roman"/>
          <w:szCs w:val="24"/>
        </w:rPr>
        <w:t>σύστημα</w:t>
      </w:r>
      <w:r>
        <w:rPr>
          <w:rFonts w:eastAsia="Times New Roman" w:cs="Times New Roman"/>
          <w:szCs w:val="24"/>
        </w:rPr>
        <w:t xml:space="preserve"> όχι γι</w:t>
      </w:r>
      <w:r>
        <w:rPr>
          <w:rFonts w:eastAsia="Times New Roman" w:cs="Times New Roman"/>
          <w:szCs w:val="24"/>
        </w:rPr>
        <w:t>’</w:t>
      </w:r>
      <w:r w:rsidRPr="00171D1F">
        <w:rPr>
          <w:rFonts w:eastAsia="Times New Roman" w:cs="Times New Roman"/>
          <w:szCs w:val="24"/>
        </w:rPr>
        <w:t xml:space="preserve"> αυτό το σάπιο σύστημα</w:t>
      </w:r>
      <w:r>
        <w:rPr>
          <w:rFonts w:eastAsia="Times New Roman" w:cs="Times New Roman"/>
          <w:szCs w:val="24"/>
        </w:rPr>
        <w:t>. Αυ</w:t>
      </w:r>
      <w:r w:rsidRPr="00171D1F">
        <w:rPr>
          <w:rFonts w:eastAsia="Times New Roman" w:cs="Times New Roman"/>
          <w:szCs w:val="24"/>
        </w:rPr>
        <w:t xml:space="preserve">τά </w:t>
      </w:r>
      <w:r>
        <w:rPr>
          <w:rFonts w:eastAsia="Times New Roman" w:cs="Times New Roman"/>
          <w:szCs w:val="24"/>
        </w:rPr>
        <w:t xml:space="preserve">είναι </w:t>
      </w:r>
      <w:r w:rsidRPr="00171D1F">
        <w:rPr>
          <w:rFonts w:eastAsia="Times New Roman" w:cs="Times New Roman"/>
          <w:szCs w:val="24"/>
        </w:rPr>
        <w:t>φαινόμενα σαπίλας</w:t>
      </w:r>
      <w:r>
        <w:rPr>
          <w:rFonts w:eastAsia="Times New Roman" w:cs="Times New Roman"/>
          <w:szCs w:val="24"/>
        </w:rPr>
        <w:t xml:space="preserve"> που υπάρχουν π</w:t>
      </w:r>
      <w:r w:rsidRPr="00171D1F">
        <w:rPr>
          <w:rFonts w:eastAsia="Times New Roman" w:cs="Times New Roman"/>
          <w:szCs w:val="24"/>
        </w:rPr>
        <w:t>αντού</w:t>
      </w:r>
      <w:r>
        <w:rPr>
          <w:rFonts w:eastAsia="Times New Roman" w:cs="Times New Roman"/>
          <w:szCs w:val="24"/>
        </w:rPr>
        <w:t>, όπως</w:t>
      </w:r>
      <w:r w:rsidRPr="00171D1F">
        <w:rPr>
          <w:rFonts w:eastAsia="Times New Roman" w:cs="Times New Roman"/>
          <w:szCs w:val="24"/>
        </w:rPr>
        <w:t xml:space="preserve"> στα </w:t>
      </w:r>
      <w:r>
        <w:rPr>
          <w:rFonts w:eastAsia="Times New Roman" w:cs="Times New Roman"/>
          <w:szCs w:val="24"/>
        </w:rPr>
        <w:t xml:space="preserve">ΜΜΕ, όπως η </w:t>
      </w:r>
      <w:r w:rsidRPr="00171D1F">
        <w:rPr>
          <w:rFonts w:eastAsia="Times New Roman" w:cs="Times New Roman"/>
          <w:szCs w:val="24"/>
        </w:rPr>
        <w:t>διαφθορά και όλα όσα συμβαίνουν καθημερινά</w:t>
      </w:r>
      <w:r>
        <w:rPr>
          <w:rFonts w:eastAsia="Times New Roman" w:cs="Times New Roman"/>
          <w:szCs w:val="24"/>
        </w:rPr>
        <w:t>. Και γι’</w:t>
      </w:r>
      <w:r w:rsidRPr="00171D1F">
        <w:rPr>
          <w:rFonts w:eastAsia="Times New Roman" w:cs="Times New Roman"/>
          <w:szCs w:val="24"/>
        </w:rPr>
        <w:t xml:space="preserve"> αυτό να κάνει τη διαφορά και να μας ενισχύσει</w:t>
      </w:r>
      <w:r>
        <w:rPr>
          <w:rFonts w:eastAsia="Times New Roman" w:cs="Times New Roman"/>
          <w:szCs w:val="24"/>
        </w:rPr>
        <w:t>,</w:t>
      </w:r>
      <w:r w:rsidRPr="00171D1F">
        <w:rPr>
          <w:rFonts w:eastAsia="Times New Roman" w:cs="Times New Roman"/>
          <w:szCs w:val="24"/>
        </w:rPr>
        <w:t xml:space="preserve"> να συμπαραταχθεί μαζί </w:t>
      </w:r>
      <w:r>
        <w:rPr>
          <w:rFonts w:eastAsia="Times New Roman" w:cs="Times New Roman"/>
          <w:szCs w:val="24"/>
        </w:rPr>
        <w:t>μας,</w:t>
      </w:r>
      <w:r w:rsidRPr="00171D1F">
        <w:rPr>
          <w:rFonts w:eastAsia="Times New Roman" w:cs="Times New Roman"/>
          <w:szCs w:val="24"/>
        </w:rPr>
        <w:t xml:space="preserve"> παρά τις μεγάλες </w:t>
      </w:r>
      <w:r>
        <w:rPr>
          <w:rFonts w:eastAsia="Times New Roman" w:cs="Times New Roman"/>
          <w:szCs w:val="24"/>
        </w:rPr>
        <w:t>ή</w:t>
      </w:r>
      <w:r w:rsidRPr="00171D1F">
        <w:rPr>
          <w:rFonts w:eastAsia="Times New Roman" w:cs="Times New Roman"/>
          <w:szCs w:val="24"/>
        </w:rPr>
        <w:t xml:space="preserve"> μικρότερες διαφ</w:t>
      </w:r>
      <w:r w:rsidRPr="00171D1F">
        <w:rPr>
          <w:rFonts w:eastAsia="Times New Roman" w:cs="Times New Roman"/>
          <w:szCs w:val="24"/>
        </w:rPr>
        <w:t xml:space="preserve">ορές που μπορεί να έχει μαζί </w:t>
      </w:r>
      <w:r>
        <w:rPr>
          <w:rFonts w:eastAsia="Times New Roman" w:cs="Times New Roman"/>
          <w:szCs w:val="24"/>
        </w:rPr>
        <w:t>μας.</w:t>
      </w:r>
    </w:p>
    <w:p w14:paraId="4BA0F762"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Τέλος θα ήθελα να πω για τον Κ</w:t>
      </w:r>
      <w:r w:rsidRPr="00171D1F">
        <w:rPr>
          <w:rFonts w:eastAsia="Times New Roman" w:cs="Times New Roman"/>
          <w:szCs w:val="24"/>
        </w:rPr>
        <w:t>ανονισμό</w:t>
      </w:r>
      <w:r>
        <w:rPr>
          <w:rFonts w:eastAsia="Times New Roman" w:cs="Times New Roman"/>
          <w:szCs w:val="24"/>
        </w:rPr>
        <w:t>,</w:t>
      </w:r>
      <w:r w:rsidRPr="00171D1F">
        <w:rPr>
          <w:rFonts w:eastAsia="Times New Roman" w:cs="Times New Roman"/>
          <w:szCs w:val="24"/>
        </w:rPr>
        <w:t xml:space="preserve"> </w:t>
      </w:r>
      <w:r>
        <w:rPr>
          <w:rFonts w:eastAsia="Times New Roman" w:cs="Times New Roman"/>
          <w:szCs w:val="24"/>
        </w:rPr>
        <w:t xml:space="preserve">πως </w:t>
      </w:r>
      <w:r w:rsidRPr="00171D1F">
        <w:rPr>
          <w:rFonts w:eastAsia="Times New Roman" w:cs="Times New Roman"/>
          <w:szCs w:val="24"/>
        </w:rPr>
        <w:t>γενικά εμείς συμφωνούμε</w:t>
      </w:r>
      <w:r>
        <w:rPr>
          <w:rFonts w:eastAsia="Times New Roman" w:cs="Times New Roman"/>
          <w:szCs w:val="24"/>
        </w:rPr>
        <w:t>.</w:t>
      </w:r>
      <w:r w:rsidRPr="00171D1F">
        <w:rPr>
          <w:rFonts w:eastAsia="Times New Roman" w:cs="Times New Roman"/>
          <w:szCs w:val="24"/>
        </w:rPr>
        <w:t xml:space="preserve"> Δεν πέφτουμε στη λογική </w:t>
      </w:r>
      <w:r>
        <w:rPr>
          <w:rFonts w:eastAsia="Times New Roman" w:cs="Times New Roman"/>
          <w:szCs w:val="24"/>
        </w:rPr>
        <w:t>«ε</w:t>
      </w:r>
      <w:r w:rsidRPr="00171D1F">
        <w:rPr>
          <w:rFonts w:eastAsia="Times New Roman" w:cs="Times New Roman"/>
          <w:szCs w:val="24"/>
        </w:rPr>
        <w:t>πειδή υπάρχει το πολιτικό κλίμα</w:t>
      </w:r>
      <w:r>
        <w:rPr>
          <w:rFonts w:eastAsia="Times New Roman" w:cs="Times New Roman"/>
          <w:szCs w:val="24"/>
        </w:rPr>
        <w:t>». Υ</w:t>
      </w:r>
      <w:r w:rsidRPr="00171D1F">
        <w:rPr>
          <w:rFonts w:eastAsia="Times New Roman" w:cs="Times New Roman"/>
          <w:szCs w:val="24"/>
        </w:rPr>
        <w:t>πάρχουν θέματα λειτουργίας που ρυθμίζονται</w:t>
      </w:r>
      <w:r>
        <w:rPr>
          <w:rFonts w:eastAsia="Times New Roman" w:cs="Times New Roman"/>
          <w:szCs w:val="24"/>
        </w:rPr>
        <w:t>,</w:t>
      </w:r>
      <w:r w:rsidRPr="00171D1F">
        <w:rPr>
          <w:rFonts w:eastAsia="Times New Roman" w:cs="Times New Roman"/>
          <w:szCs w:val="24"/>
        </w:rPr>
        <w:t xml:space="preserve"> με τα οποία δεν έχουμε αντίρρηση</w:t>
      </w:r>
      <w:r>
        <w:rPr>
          <w:rFonts w:eastAsia="Times New Roman" w:cs="Times New Roman"/>
          <w:szCs w:val="24"/>
        </w:rPr>
        <w:t>,</w:t>
      </w:r>
      <w:r w:rsidRPr="00171D1F">
        <w:rPr>
          <w:rFonts w:eastAsia="Times New Roman" w:cs="Times New Roman"/>
          <w:szCs w:val="24"/>
        </w:rPr>
        <w:t xml:space="preserve"> εκτός από το ά</w:t>
      </w:r>
      <w:r w:rsidRPr="00171D1F">
        <w:rPr>
          <w:rFonts w:eastAsia="Times New Roman" w:cs="Times New Roman"/>
          <w:szCs w:val="24"/>
        </w:rPr>
        <w:t xml:space="preserve">ρθρο 4 που αφορά το </w:t>
      </w:r>
      <w:r>
        <w:rPr>
          <w:rFonts w:eastAsia="Times New Roman" w:cs="Times New Roman"/>
          <w:szCs w:val="24"/>
        </w:rPr>
        <w:t>Γ</w:t>
      </w:r>
      <w:r w:rsidRPr="00171D1F">
        <w:rPr>
          <w:rFonts w:eastAsia="Times New Roman" w:cs="Times New Roman"/>
          <w:szCs w:val="24"/>
        </w:rPr>
        <w:t xml:space="preserve">ραφείο </w:t>
      </w:r>
      <w:proofErr w:type="spellStart"/>
      <w:r w:rsidRPr="00171D1F">
        <w:rPr>
          <w:rFonts w:eastAsia="Times New Roman" w:cs="Times New Roman"/>
          <w:szCs w:val="24"/>
        </w:rPr>
        <w:t>ροϋπολογισμού</w:t>
      </w:r>
      <w:proofErr w:type="spellEnd"/>
      <w:r w:rsidRPr="00171D1F">
        <w:rPr>
          <w:rFonts w:eastAsia="Times New Roman" w:cs="Times New Roman"/>
          <w:szCs w:val="24"/>
        </w:rPr>
        <w:t xml:space="preserve"> του Κράτους στη Βουλή</w:t>
      </w:r>
      <w:r>
        <w:rPr>
          <w:rFonts w:eastAsia="Times New Roman" w:cs="Times New Roman"/>
          <w:szCs w:val="24"/>
        </w:rPr>
        <w:t xml:space="preserve">. </w:t>
      </w:r>
    </w:p>
    <w:p w14:paraId="4BA0F763"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Α</w:t>
      </w:r>
      <w:r w:rsidRPr="00171D1F">
        <w:rPr>
          <w:rFonts w:eastAsia="Times New Roman" w:cs="Times New Roman"/>
          <w:szCs w:val="24"/>
        </w:rPr>
        <w:t>λήθεια ξέρετε πώς επιβλήθηκε αυτό</w:t>
      </w:r>
      <w:r>
        <w:rPr>
          <w:rFonts w:eastAsia="Times New Roman" w:cs="Times New Roman"/>
          <w:szCs w:val="24"/>
        </w:rPr>
        <w:t>,</w:t>
      </w:r>
      <w:r w:rsidRPr="00171D1F">
        <w:rPr>
          <w:rFonts w:eastAsia="Times New Roman" w:cs="Times New Roman"/>
          <w:szCs w:val="24"/>
        </w:rPr>
        <w:t xml:space="preserve"> εσείς που είστε υπέρ της ανεξαρτησίας της χώρας</w:t>
      </w:r>
      <w:r>
        <w:rPr>
          <w:rFonts w:eastAsia="Times New Roman" w:cs="Times New Roman"/>
          <w:szCs w:val="24"/>
        </w:rPr>
        <w:t>; Με</w:t>
      </w:r>
      <w:r w:rsidRPr="00171D1F">
        <w:rPr>
          <w:rFonts w:eastAsia="Times New Roman" w:cs="Times New Roman"/>
          <w:szCs w:val="24"/>
        </w:rPr>
        <w:t xml:space="preserve"> ευρωπαϊκή οδηγία</w:t>
      </w:r>
      <w:r>
        <w:rPr>
          <w:rFonts w:eastAsia="Times New Roman" w:cs="Times New Roman"/>
          <w:szCs w:val="24"/>
        </w:rPr>
        <w:t>. Ε</w:t>
      </w:r>
      <w:r w:rsidRPr="00171D1F">
        <w:rPr>
          <w:rFonts w:eastAsia="Times New Roman" w:cs="Times New Roman"/>
          <w:szCs w:val="24"/>
        </w:rPr>
        <w:t>ίναι ένας ακόμα μοχλός ελέγχου</w:t>
      </w:r>
      <w:r>
        <w:rPr>
          <w:rFonts w:eastAsia="Times New Roman" w:cs="Times New Roman"/>
          <w:szCs w:val="24"/>
        </w:rPr>
        <w:t xml:space="preserve"> μέσα στο Κοινοβούλιο. Κ</w:t>
      </w:r>
      <w:r w:rsidRPr="00171D1F">
        <w:rPr>
          <w:rFonts w:eastAsia="Times New Roman" w:cs="Times New Roman"/>
          <w:szCs w:val="24"/>
        </w:rPr>
        <w:t xml:space="preserve">ατά τα άλλα </w:t>
      </w:r>
      <w:r>
        <w:rPr>
          <w:rFonts w:eastAsia="Times New Roman" w:cs="Times New Roman"/>
          <w:szCs w:val="24"/>
        </w:rPr>
        <w:t xml:space="preserve">πάνω απ’ όλα </w:t>
      </w:r>
      <w:r w:rsidRPr="00171D1F">
        <w:rPr>
          <w:rFonts w:eastAsia="Times New Roman" w:cs="Times New Roman"/>
          <w:szCs w:val="24"/>
        </w:rPr>
        <w:t xml:space="preserve">η ανεξαρτησία </w:t>
      </w:r>
      <w:r>
        <w:rPr>
          <w:rFonts w:eastAsia="Times New Roman" w:cs="Times New Roman"/>
          <w:szCs w:val="24"/>
        </w:rPr>
        <w:t>του Κοινοβουλίου. Η</w:t>
      </w:r>
      <w:r w:rsidRPr="00171D1F">
        <w:rPr>
          <w:rFonts w:eastAsia="Times New Roman" w:cs="Times New Roman"/>
          <w:szCs w:val="24"/>
        </w:rPr>
        <w:t xml:space="preserve"> νομοθετική </w:t>
      </w:r>
      <w:r>
        <w:rPr>
          <w:rFonts w:eastAsia="Times New Roman" w:cs="Times New Roman"/>
          <w:szCs w:val="24"/>
        </w:rPr>
        <w:t xml:space="preserve">εξουσία </w:t>
      </w:r>
      <w:r w:rsidRPr="00171D1F">
        <w:rPr>
          <w:rFonts w:eastAsia="Times New Roman" w:cs="Times New Roman"/>
          <w:szCs w:val="24"/>
        </w:rPr>
        <w:t>είναι ανεξάρτητη</w:t>
      </w:r>
      <w:r>
        <w:rPr>
          <w:rFonts w:eastAsia="Times New Roman" w:cs="Times New Roman"/>
          <w:szCs w:val="24"/>
        </w:rPr>
        <w:t>,</w:t>
      </w:r>
      <w:r w:rsidRPr="00171D1F">
        <w:rPr>
          <w:rFonts w:eastAsia="Times New Roman" w:cs="Times New Roman"/>
          <w:szCs w:val="24"/>
        </w:rPr>
        <w:t xml:space="preserve"> αλλά</w:t>
      </w:r>
      <w:r>
        <w:rPr>
          <w:rFonts w:eastAsia="Times New Roman" w:cs="Times New Roman"/>
          <w:szCs w:val="24"/>
        </w:rPr>
        <w:t xml:space="preserve"> η</w:t>
      </w:r>
      <w:r w:rsidRPr="00171D1F">
        <w:rPr>
          <w:rFonts w:eastAsia="Times New Roman" w:cs="Times New Roman"/>
          <w:szCs w:val="24"/>
        </w:rPr>
        <w:t xml:space="preserve"> Ευρωπαϊκή Ένωση </w:t>
      </w:r>
      <w:r>
        <w:rPr>
          <w:rFonts w:eastAsia="Times New Roman" w:cs="Times New Roman"/>
          <w:szCs w:val="24"/>
        </w:rPr>
        <w:t xml:space="preserve">σε </w:t>
      </w:r>
      <w:r w:rsidRPr="00171D1F">
        <w:rPr>
          <w:rFonts w:eastAsia="Times New Roman" w:cs="Times New Roman"/>
          <w:szCs w:val="24"/>
        </w:rPr>
        <w:t>τσακί</w:t>
      </w:r>
      <w:r>
        <w:rPr>
          <w:rFonts w:eastAsia="Times New Roman" w:cs="Times New Roman"/>
          <w:szCs w:val="24"/>
        </w:rPr>
        <w:t>ζει. Σου λέει «</w:t>
      </w:r>
      <w:r>
        <w:rPr>
          <w:rFonts w:eastAsia="Times New Roman" w:cs="Times New Roman"/>
          <w:szCs w:val="24"/>
        </w:rPr>
        <w:t>ε</w:t>
      </w:r>
      <w:r w:rsidRPr="00171D1F">
        <w:rPr>
          <w:rFonts w:eastAsia="Times New Roman" w:cs="Times New Roman"/>
          <w:szCs w:val="24"/>
        </w:rPr>
        <w:t>δώ</w:t>
      </w:r>
      <w:r>
        <w:rPr>
          <w:rFonts w:eastAsia="Times New Roman" w:cs="Times New Roman"/>
          <w:szCs w:val="24"/>
        </w:rPr>
        <w:t xml:space="preserve"> δώσε</w:t>
      </w:r>
      <w:r w:rsidRPr="00171D1F">
        <w:rPr>
          <w:rFonts w:eastAsia="Times New Roman" w:cs="Times New Roman"/>
          <w:szCs w:val="24"/>
        </w:rPr>
        <w:t xml:space="preserve"> μου λογαριασμό </w:t>
      </w:r>
      <w:r>
        <w:rPr>
          <w:rFonts w:eastAsia="Times New Roman" w:cs="Times New Roman"/>
          <w:szCs w:val="24"/>
        </w:rPr>
        <w:t>τ</w:t>
      </w:r>
      <w:r w:rsidRPr="00171D1F">
        <w:rPr>
          <w:rFonts w:eastAsia="Times New Roman" w:cs="Times New Roman"/>
          <w:szCs w:val="24"/>
        </w:rPr>
        <w:t xml:space="preserve">ι κάνεις </w:t>
      </w:r>
      <w:r>
        <w:rPr>
          <w:rFonts w:eastAsia="Times New Roman" w:cs="Times New Roman"/>
          <w:szCs w:val="24"/>
        </w:rPr>
        <w:t>σ</w:t>
      </w:r>
      <w:r w:rsidRPr="00171D1F">
        <w:rPr>
          <w:rFonts w:eastAsia="Times New Roman" w:cs="Times New Roman"/>
          <w:szCs w:val="24"/>
        </w:rPr>
        <w:t xml:space="preserve">τον προϋπολογισμό όχι μόνο το κράτος αλλά και </w:t>
      </w:r>
      <w:r>
        <w:rPr>
          <w:rFonts w:eastAsia="Times New Roman" w:cs="Times New Roman"/>
          <w:szCs w:val="24"/>
        </w:rPr>
        <w:t xml:space="preserve">η Βουλή». Δικλείδα ασφαλείας. </w:t>
      </w:r>
      <w:r w:rsidRPr="00171D1F">
        <w:rPr>
          <w:rFonts w:eastAsia="Times New Roman" w:cs="Times New Roman"/>
          <w:szCs w:val="24"/>
        </w:rPr>
        <w:t xml:space="preserve">Και </w:t>
      </w:r>
      <w:r>
        <w:rPr>
          <w:rFonts w:eastAsia="Times New Roman" w:cs="Times New Roman"/>
          <w:szCs w:val="24"/>
        </w:rPr>
        <w:t xml:space="preserve">συμφωνείτε σε όλα. </w:t>
      </w:r>
    </w:p>
    <w:p w14:paraId="4BA0F764"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Δ</w:t>
      </w:r>
      <w:r w:rsidRPr="00171D1F">
        <w:rPr>
          <w:rFonts w:eastAsia="Times New Roman" w:cs="Times New Roman"/>
          <w:szCs w:val="24"/>
        </w:rPr>
        <w:t xml:space="preserve">εν </w:t>
      </w:r>
      <w:r w:rsidRPr="00171D1F">
        <w:rPr>
          <w:rFonts w:eastAsia="Times New Roman" w:cs="Times New Roman"/>
          <w:szCs w:val="24"/>
        </w:rPr>
        <w:t>συμφωνούμε</w:t>
      </w:r>
      <w:r>
        <w:rPr>
          <w:rFonts w:eastAsia="Times New Roman" w:cs="Times New Roman"/>
          <w:szCs w:val="24"/>
        </w:rPr>
        <w:t>,</w:t>
      </w:r>
      <w:r w:rsidRPr="00171D1F">
        <w:rPr>
          <w:rFonts w:eastAsia="Times New Roman" w:cs="Times New Roman"/>
          <w:szCs w:val="24"/>
        </w:rPr>
        <w:t xml:space="preserve"> </w:t>
      </w:r>
      <w:r>
        <w:rPr>
          <w:rFonts w:eastAsia="Times New Roman" w:cs="Times New Roman"/>
          <w:szCs w:val="24"/>
        </w:rPr>
        <w:t>λ</w:t>
      </w:r>
      <w:r w:rsidRPr="00171D1F">
        <w:rPr>
          <w:rFonts w:eastAsia="Times New Roman" w:cs="Times New Roman"/>
          <w:szCs w:val="24"/>
        </w:rPr>
        <w:t>οιπόν</w:t>
      </w:r>
      <w:r>
        <w:rPr>
          <w:rFonts w:eastAsia="Times New Roman" w:cs="Times New Roman"/>
          <w:szCs w:val="24"/>
        </w:rPr>
        <w:t>,</w:t>
      </w:r>
      <w:r w:rsidRPr="00171D1F">
        <w:rPr>
          <w:rFonts w:eastAsia="Times New Roman" w:cs="Times New Roman"/>
          <w:szCs w:val="24"/>
        </w:rPr>
        <w:t xml:space="preserve"> </w:t>
      </w:r>
      <w:r>
        <w:rPr>
          <w:rFonts w:eastAsia="Times New Roman" w:cs="Times New Roman"/>
          <w:szCs w:val="24"/>
        </w:rPr>
        <w:t>με</w:t>
      </w:r>
      <w:r w:rsidRPr="00171D1F">
        <w:rPr>
          <w:rFonts w:eastAsia="Times New Roman" w:cs="Times New Roman"/>
          <w:szCs w:val="24"/>
        </w:rPr>
        <w:t xml:space="preserve"> </w:t>
      </w:r>
      <w:r>
        <w:rPr>
          <w:rFonts w:eastAsia="Times New Roman" w:cs="Times New Roman"/>
          <w:szCs w:val="24"/>
        </w:rPr>
        <w:t xml:space="preserve">το </w:t>
      </w:r>
      <w:r w:rsidRPr="00171D1F">
        <w:rPr>
          <w:rFonts w:eastAsia="Times New Roman" w:cs="Times New Roman"/>
          <w:szCs w:val="24"/>
        </w:rPr>
        <w:t xml:space="preserve">άρθρο </w:t>
      </w:r>
      <w:r>
        <w:rPr>
          <w:rFonts w:eastAsia="Times New Roman" w:cs="Times New Roman"/>
          <w:szCs w:val="24"/>
        </w:rPr>
        <w:t>4,</w:t>
      </w:r>
      <w:r w:rsidRPr="00171D1F">
        <w:rPr>
          <w:rFonts w:eastAsia="Times New Roman" w:cs="Times New Roman"/>
          <w:szCs w:val="24"/>
        </w:rPr>
        <w:t xml:space="preserve"> που αναφέρεται και στα άρθρα 17 και 18</w:t>
      </w:r>
      <w:r>
        <w:rPr>
          <w:rFonts w:eastAsia="Times New Roman" w:cs="Times New Roman"/>
          <w:szCs w:val="24"/>
        </w:rPr>
        <w:t>,</w:t>
      </w:r>
      <w:r w:rsidRPr="00171D1F">
        <w:rPr>
          <w:rFonts w:eastAsia="Times New Roman" w:cs="Times New Roman"/>
          <w:szCs w:val="24"/>
        </w:rPr>
        <w:t xml:space="preserve"> που αφορούν αυτό και </w:t>
      </w:r>
      <w:r>
        <w:rPr>
          <w:rFonts w:eastAsia="Times New Roman" w:cs="Times New Roman"/>
          <w:szCs w:val="24"/>
        </w:rPr>
        <w:t>θα πούμε</w:t>
      </w:r>
      <w:r w:rsidRPr="00171D1F">
        <w:rPr>
          <w:rFonts w:eastAsia="Times New Roman" w:cs="Times New Roman"/>
          <w:szCs w:val="24"/>
        </w:rPr>
        <w:t xml:space="preserve"> </w:t>
      </w:r>
      <w:r>
        <w:rPr>
          <w:rFonts w:eastAsia="Times New Roman" w:cs="Times New Roman"/>
          <w:szCs w:val="24"/>
        </w:rPr>
        <w:t>«</w:t>
      </w:r>
      <w:r w:rsidRPr="00171D1F">
        <w:rPr>
          <w:rFonts w:eastAsia="Times New Roman" w:cs="Times New Roman"/>
          <w:szCs w:val="24"/>
        </w:rPr>
        <w:t>παρ</w:t>
      </w:r>
      <w:r>
        <w:rPr>
          <w:rFonts w:eastAsia="Times New Roman" w:cs="Times New Roman"/>
          <w:szCs w:val="24"/>
        </w:rPr>
        <w:t>ώ</w:t>
      </w:r>
      <w:r w:rsidRPr="00171D1F">
        <w:rPr>
          <w:rFonts w:eastAsia="Times New Roman" w:cs="Times New Roman"/>
          <w:szCs w:val="24"/>
        </w:rPr>
        <w:t>ν</w:t>
      </w:r>
      <w:r>
        <w:rPr>
          <w:rFonts w:eastAsia="Times New Roman" w:cs="Times New Roman"/>
          <w:szCs w:val="24"/>
        </w:rPr>
        <w:t>», ό</w:t>
      </w:r>
      <w:r w:rsidRPr="00171D1F">
        <w:rPr>
          <w:rFonts w:eastAsia="Times New Roman" w:cs="Times New Roman"/>
          <w:szCs w:val="24"/>
        </w:rPr>
        <w:t xml:space="preserve">πως επίσης και στο θέμα που αφορά συνολικά τα θέματα του </w:t>
      </w:r>
      <w:r>
        <w:rPr>
          <w:rFonts w:eastAsia="Times New Roman" w:cs="Times New Roman"/>
          <w:szCs w:val="24"/>
        </w:rPr>
        <w:t>«</w:t>
      </w:r>
      <w:r w:rsidRPr="00171D1F">
        <w:rPr>
          <w:rFonts w:eastAsia="Times New Roman" w:cs="Times New Roman"/>
          <w:szCs w:val="24"/>
        </w:rPr>
        <w:t>πόθεν έσχες</w:t>
      </w:r>
      <w:r>
        <w:rPr>
          <w:rFonts w:eastAsia="Times New Roman" w:cs="Times New Roman"/>
          <w:szCs w:val="24"/>
        </w:rPr>
        <w:t>»</w:t>
      </w:r>
      <w:r>
        <w:rPr>
          <w:rFonts w:eastAsia="Times New Roman" w:cs="Times New Roman"/>
          <w:szCs w:val="24"/>
        </w:rPr>
        <w:t>, τη</w:t>
      </w:r>
      <w:r w:rsidRPr="00171D1F">
        <w:rPr>
          <w:rFonts w:eastAsia="Times New Roman" w:cs="Times New Roman"/>
          <w:szCs w:val="24"/>
        </w:rPr>
        <w:t xml:space="preserve"> χρηματοδότηση των κομμάτων </w:t>
      </w:r>
      <w:r>
        <w:rPr>
          <w:rFonts w:eastAsia="Times New Roman" w:cs="Times New Roman"/>
          <w:szCs w:val="24"/>
        </w:rPr>
        <w:t>κ.λπ.,</w:t>
      </w:r>
      <w:r w:rsidRPr="00171D1F">
        <w:rPr>
          <w:rFonts w:eastAsia="Times New Roman" w:cs="Times New Roman"/>
          <w:szCs w:val="24"/>
        </w:rPr>
        <w:t xml:space="preserve"> που εμείς έχουμε τοποθετηθεί επα</w:t>
      </w:r>
      <w:r w:rsidRPr="00171D1F">
        <w:rPr>
          <w:rFonts w:eastAsia="Times New Roman" w:cs="Times New Roman"/>
          <w:szCs w:val="24"/>
        </w:rPr>
        <w:t>νειλημμένα</w:t>
      </w:r>
      <w:r>
        <w:rPr>
          <w:rFonts w:eastAsia="Times New Roman" w:cs="Times New Roman"/>
          <w:szCs w:val="24"/>
        </w:rPr>
        <w:t xml:space="preserve"> καθώς</w:t>
      </w:r>
      <w:r w:rsidRPr="00171D1F">
        <w:rPr>
          <w:rFonts w:eastAsia="Times New Roman" w:cs="Times New Roman"/>
          <w:szCs w:val="24"/>
        </w:rPr>
        <w:t xml:space="preserve"> και για την περιβόητη </w:t>
      </w:r>
      <w:proofErr w:type="spellStart"/>
      <w:r w:rsidRPr="00171D1F">
        <w:rPr>
          <w:rFonts w:eastAsia="Times New Roman" w:cs="Times New Roman"/>
          <w:szCs w:val="24"/>
        </w:rPr>
        <w:t>Greco</w:t>
      </w:r>
      <w:proofErr w:type="spellEnd"/>
      <w:r>
        <w:rPr>
          <w:rFonts w:eastAsia="Times New Roman" w:cs="Times New Roman"/>
          <w:szCs w:val="24"/>
        </w:rPr>
        <w:t>, όπου μ</w:t>
      </w:r>
      <w:r w:rsidRPr="00171D1F">
        <w:rPr>
          <w:rFonts w:eastAsia="Times New Roman" w:cs="Times New Roman"/>
          <w:szCs w:val="24"/>
        </w:rPr>
        <w:t xml:space="preserve">αζεύτηκαν όλοι </w:t>
      </w:r>
      <w:r>
        <w:rPr>
          <w:rFonts w:eastAsia="Times New Roman" w:cs="Times New Roman"/>
          <w:szCs w:val="24"/>
        </w:rPr>
        <w:t xml:space="preserve">οι αδιάφθοροι </w:t>
      </w:r>
      <w:r w:rsidRPr="00171D1F">
        <w:rPr>
          <w:rFonts w:eastAsia="Times New Roman" w:cs="Times New Roman"/>
          <w:szCs w:val="24"/>
        </w:rPr>
        <w:lastRenderedPageBreak/>
        <w:t>από την Ευρωπαϊκή Ένωση</w:t>
      </w:r>
      <w:r>
        <w:rPr>
          <w:rFonts w:eastAsia="Times New Roman" w:cs="Times New Roman"/>
          <w:szCs w:val="24"/>
        </w:rPr>
        <w:t xml:space="preserve"> και από το Συμβούλιο της Ευρώπης</w:t>
      </w:r>
      <w:r>
        <w:rPr>
          <w:rFonts w:eastAsia="Times New Roman" w:cs="Times New Roman"/>
          <w:szCs w:val="24"/>
        </w:rPr>
        <w:t>,</w:t>
      </w:r>
      <w:r>
        <w:rPr>
          <w:rFonts w:eastAsia="Times New Roman" w:cs="Times New Roman"/>
          <w:szCs w:val="24"/>
        </w:rPr>
        <w:t xml:space="preserve"> να κάνουν έλεγχο για τη διαφθορά. Έλεος! Εκεί </w:t>
      </w:r>
      <w:r w:rsidRPr="00171D1F">
        <w:rPr>
          <w:rFonts w:eastAsia="Times New Roman" w:cs="Times New Roman"/>
          <w:szCs w:val="24"/>
        </w:rPr>
        <w:t>να δείτε διαφ</w:t>
      </w:r>
      <w:r>
        <w:rPr>
          <w:rFonts w:eastAsia="Times New Roman" w:cs="Times New Roman"/>
          <w:szCs w:val="24"/>
        </w:rPr>
        <w:t>θ</w:t>
      </w:r>
      <w:r w:rsidRPr="00171D1F">
        <w:rPr>
          <w:rFonts w:eastAsia="Times New Roman" w:cs="Times New Roman"/>
          <w:szCs w:val="24"/>
        </w:rPr>
        <w:t>ορά</w:t>
      </w:r>
      <w:r>
        <w:rPr>
          <w:rFonts w:eastAsia="Times New Roman" w:cs="Times New Roman"/>
          <w:szCs w:val="24"/>
        </w:rPr>
        <w:t>! Τ</w:t>
      </w:r>
      <w:r w:rsidRPr="00171D1F">
        <w:rPr>
          <w:rFonts w:eastAsia="Times New Roman" w:cs="Times New Roman"/>
          <w:szCs w:val="24"/>
        </w:rPr>
        <w:t xml:space="preserve">α ζήσαμε άμεσα </w:t>
      </w:r>
      <w:r>
        <w:rPr>
          <w:rFonts w:eastAsia="Times New Roman" w:cs="Times New Roman"/>
          <w:szCs w:val="24"/>
        </w:rPr>
        <w:t xml:space="preserve">και προσωπικά και πολιτικά. Πέντε </w:t>
      </w:r>
      <w:r w:rsidRPr="00171D1F">
        <w:rPr>
          <w:rFonts w:eastAsia="Times New Roman" w:cs="Times New Roman"/>
          <w:szCs w:val="24"/>
        </w:rPr>
        <w:t>χρ</w:t>
      </w:r>
      <w:r w:rsidRPr="00171D1F">
        <w:rPr>
          <w:rFonts w:eastAsia="Times New Roman" w:cs="Times New Roman"/>
          <w:szCs w:val="24"/>
        </w:rPr>
        <w:t xml:space="preserve">όνια στο </w:t>
      </w:r>
      <w:r>
        <w:rPr>
          <w:rFonts w:eastAsia="Times New Roman" w:cs="Times New Roman"/>
          <w:szCs w:val="24"/>
        </w:rPr>
        <w:t>Ε</w:t>
      </w:r>
      <w:r w:rsidRPr="00171D1F">
        <w:rPr>
          <w:rFonts w:eastAsia="Times New Roman" w:cs="Times New Roman"/>
          <w:szCs w:val="24"/>
        </w:rPr>
        <w:t xml:space="preserve">υρωκοινοβούλιο μου </w:t>
      </w:r>
      <w:r>
        <w:rPr>
          <w:rFonts w:eastAsia="Times New Roman" w:cs="Times New Roman"/>
          <w:szCs w:val="24"/>
        </w:rPr>
        <w:t xml:space="preserve">έφυγαν τα </w:t>
      </w:r>
      <w:r w:rsidRPr="00171D1F">
        <w:rPr>
          <w:rFonts w:eastAsia="Times New Roman" w:cs="Times New Roman"/>
          <w:szCs w:val="24"/>
        </w:rPr>
        <w:t>μισά μαλλιά απ</w:t>
      </w:r>
      <w:r>
        <w:rPr>
          <w:rFonts w:eastAsia="Times New Roman" w:cs="Times New Roman"/>
          <w:szCs w:val="24"/>
        </w:rPr>
        <w:t>’</w:t>
      </w:r>
      <w:r w:rsidRPr="00171D1F">
        <w:rPr>
          <w:rFonts w:eastAsia="Times New Roman" w:cs="Times New Roman"/>
          <w:szCs w:val="24"/>
        </w:rPr>
        <w:t xml:space="preserve"> αυτά που έβλεπ</w:t>
      </w:r>
      <w:r>
        <w:rPr>
          <w:rFonts w:eastAsia="Times New Roman" w:cs="Times New Roman"/>
          <w:szCs w:val="24"/>
        </w:rPr>
        <w:t>α. Ν</w:t>
      </w:r>
      <w:r w:rsidRPr="00171D1F">
        <w:rPr>
          <w:rFonts w:eastAsia="Times New Roman" w:cs="Times New Roman"/>
          <w:szCs w:val="24"/>
        </w:rPr>
        <w:t>α ορκίζονται και από κάτω να γίνεται χαμός στην διαφθορά</w:t>
      </w:r>
      <w:r>
        <w:rPr>
          <w:rFonts w:eastAsia="Times New Roman" w:cs="Times New Roman"/>
          <w:szCs w:val="24"/>
        </w:rPr>
        <w:t xml:space="preserve">. </w:t>
      </w:r>
    </w:p>
    <w:p w14:paraId="4BA0F765" w14:textId="77777777" w:rsidR="00200ACA" w:rsidRDefault="00B07EC3">
      <w:pPr>
        <w:spacing w:line="600" w:lineRule="auto"/>
        <w:ind w:firstLine="720"/>
        <w:jc w:val="both"/>
        <w:rPr>
          <w:rFonts w:eastAsia="Times New Roman" w:cs="Times New Roman"/>
          <w:szCs w:val="24"/>
        </w:rPr>
      </w:pPr>
      <w:r w:rsidRPr="00171D1F">
        <w:rPr>
          <w:rFonts w:eastAsia="Times New Roman" w:cs="Times New Roman"/>
          <w:szCs w:val="24"/>
        </w:rPr>
        <w:t>Γι</w:t>
      </w:r>
      <w:r>
        <w:rPr>
          <w:rFonts w:eastAsia="Times New Roman" w:cs="Times New Roman"/>
          <w:szCs w:val="24"/>
        </w:rPr>
        <w:t>’</w:t>
      </w:r>
      <w:r w:rsidRPr="00171D1F">
        <w:rPr>
          <w:rFonts w:eastAsia="Times New Roman" w:cs="Times New Roman"/>
          <w:szCs w:val="24"/>
        </w:rPr>
        <w:t xml:space="preserve"> αυτό</w:t>
      </w:r>
      <w:r>
        <w:rPr>
          <w:rFonts w:eastAsia="Times New Roman" w:cs="Times New Roman"/>
          <w:szCs w:val="24"/>
        </w:rPr>
        <w:t>,</w:t>
      </w:r>
      <w:r w:rsidRPr="00171D1F">
        <w:rPr>
          <w:rFonts w:eastAsia="Times New Roman" w:cs="Times New Roman"/>
          <w:szCs w:val="24"/>
        </w:rPr>
        <w:t xml:space="preserve"> λοιπόν</w:t>
      </w:r>
      <w:r>
        <w:rPr>
          <w:rFonts w:eastAsia="Times New Roman" w:cs="Times New Roman"/>
          <w:szCs w:val="24"/>
        </w:rPr>
        <w:t>,</w:t>
      </w:r>
      <w:r w:rsidRPr="00171D1F">
        <w:rPr>
          <w:rFonts w:eastAsia="Times New Roman" w:cs="Times New Roman"/>
          <w:szCs w:val="24"/>
        </w:rPr>
        <w:t xml:space="preserve"> δεν συμφωνούμε και με αυτό</w:t>
      </w:r>
      <w:r>
        <w:rPr>
          <w:rFonts w:eastAsia="Times New Roman" w:cs="Times New Roman"/>
          <w:szCs w:val="24"/>
        </w:rPr>
        <w:t>.</w:t>
      </w:r>
    </w:p>
    <w:p w14:paraId="4BA0F766" w14:textId="77777777" w:rsidR="00200ACA" w:rsidRDefault="00B07EC3">
      <w:pPr>
        <w:spacing w:line="600" w:lineRule="auto"/>
        <w:ind w:firstLine="720"/>
        <w:jc w:val="both"/>
        <w:rPr>
          <w:rFonts w:eastAsia="Times New Roman" w:cs="Times New Roman"/>
          <w:szCs w:val="24"/>
        </w:rPr>
      </w:pPr>
      <w:r w:rsidRPr="00171D1F">
        <w:rPr>
          <w:rFonts w:eastAsia="Times New Roman" w:cs="Times New Roman"/>
          <w:szCs w:val="24"/>
        </w:rPr>
        <w:t>Ευχαριστώ</w:t>
      </w:r>
      <w:r>
        <w:rPr>
          <w:rFonts w:eastAsia="Times New Roman" w:cs="Times New Roman"/>
          <w:szCs w:val="24"/>
        </w:rPr>
        <w:t>,</w:t>
      </w:r>
      <w:r w:rsidRPr="00171D1F">
        <w:rPr>
          <w:rFonts w:eastAsia="Times New Roman" w:cs="Times New Roman"/>
          <w:szCs w:val="24"/>
        </w:rPr>
        <w:t xml:space="preserve"> κύριε </w:t>
      </w:r>
      <w:r>
        <w:rPr>
          <w:rFonts w:eastAsia="Times New Roman" w:cs="Times New Roman"/>
          <w:szCs w:val="24"/>
        </w:rPr>
        <w:t>Π</w:t>
      </w:r>
      <w:r w:rsidRPr="00171D1F">
        <w:rPr>
          <w:rFonts w:eastAsia="Times New Roman" w:cs="Times New Roman"/>
          <w:szCs w:val="24"/>
        </w:rPr>
        <w:t>ρόεδρε για το</w:t>
      </w:r>
      <w:r>
        <w:rPr>
          <w:rFonts w:eastAsia="Times New Roman" w:cs="Times New Roman"/>
          <w:szCs w:val="24"/>
        </w:rPr>
        <w:t>ν</w:t>
      </w:r>
      <w:r w:rsidRPr="00171D1F">
        <w:rPr>
          <w:rFonts w:eastAsia="Times New Roman" w:cs="Times New Roman"/>
          <w:szCs w:val="24"/>
        </w:rPr>
        <w:t xml:space="preserve"> χρόνο</w:t>
      </w:r>
      <w:r>
        <w:rPr>
          <w:rFonts w:eastAsia="Times New Roman" w:cs="Times New Roman"/>
          <w:szCs w:val="24"/>
        </w:rPr>
        <w:t>.</w:t>
      </w:r>
    </w:p>
    <w:p w14:paraId="4BA0F767" w14:textId="77777777" w:rsidR="00200ACA" w:rsidRDefault="00B07EC3">
      <w:pPr>
        <w:spacing w:line="600" w:lineRule="auto"/>
        <w:ind w:firstLine="720"/>
        <w:jc w:val="both"/>
        <w:rPr>
          <w:rFonts w:eastAsia="Times New Roman" w:cs="Times New Roman"/>
          <w:szCs w:val="24"/>
        </w:rPr>
      </w:pPr>
      <w:r w:rsidRPr="00E255AA">
        <w:rPr>
          <w:rFonts w:eastAsia="Times New Roman" w:cs="Times New Roman"/>
          <w:b/>
          <w:szCs w:val="24"/>
        </w:rPr>
        <w:t>ΠΡΟΕΔΡΕΥΩΝ (Γεώργιος Βαρεμένος):</w:t>
      </w:r>
      <w:r>
        <w:rPr>
          <w:rFonts w:eastAsia="Times New Roman" w:cs="Times New Roman"/>
          <w:szCs w:val="24"/>
        </w:rPr>
        <w:t xml:space="preserve"> Κ</w:t>
      </w:r>
      <w:r w:rsidRPr="00171D1F">
        <w:rPr>
          <w:rFonts w:eastAsia="Times New Roman" w:cs="Times New Roman"/>
          <w:szCs w:val="24"/>
        </w:rPr>
        <w:t xml:space="preserve">ι </w:t>
      </w:r>
      <w:r w:rsidRPr="00171D1F">
        <w:rPr>
          <w:rFonts w:eastAsia="Times New Roman" w:cs="Times New Roman"/>
          <w:szCs w:val="24"/>
        </w:rPr>
        <w:t>εμείς ευχαριστούμε</w:t>
      </w:r>
      <w:r>
        <w:rPr>
          <w:rFonts w:eastAsia="Times New Roman" w:cs="Times New Roman"/>
          <w:szCs w:val="24"/>
        </w:rPr>
        <w:t>.</w:t>
      </w:r>
    </w:p>
    <w:p w14:paraId="4BA0F768"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Κόλλια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Τσαρουχά </w:t>
      </w:r>
      <w:r w:rsidRPr="00171D1F">
        <w:rPr>
          <w:rFonts w:eastAsia="Times New Roman" w:cs="Times New Roman"/>
          <w:szCs w:val="24"/>
        </w:rPr>
        <w:t>από τους ΑΝΕΛ</w:t>
      </w:r>
      <w:r>
        <w:rPr>
          <w:rFonts w:eastAsia="Times New Roman" w:cs="Times New Roman"/>
          <w:szCs w:val="24"/>
        </w:rPr>
        <w:t>.</w:t>
      </w:r>
    </w:p>
    <w:p w14:paraId="4BA0F769" w14:textId="77777777" w:rsidR="00200ACA" w:rsidRDefault="00B07EC3">
      <w:pPr>
        <w:spacing w:line="600" w:lineRule="auto"/>
        <w:ind w:firstLine="720"/>
        <w:jc w:val="both"/>
        <w:rPr>
          <w:rFonts w:eastAsia="Times New Roman" w:cs="Times New Roman"/>
          <w:szCs w:val="24"/>
        </w:rPr>
      </w:pPr>
      <w:r w:rsidRPr="00E255AA">
        <w:rPr>
          <w:rFonts w:eastAsia="Times New Roman" w:cs="Times New Roman"/>
          <w:b/>
          <w:szCs w:val="24"/>
        </w:rPr>
        <w:t>ΜΑΡΙΑ ΚΟΛΛΙΑ</w:t>
      </w:r>
      <w:r>
        <w:rPr>
          <w:rFonts w:eastAsia="Times New Roman" w:cs="Times New Roman"/>
          <w:b/>
          <w:szCs w:val="24"/>
        </w:rPr>
        <w:t xml:space="preserve"> </w:t>
      </w:r>
      <w:r w:rsidRPr="00E255AA">
        <w:rPr>
          <w:rFonts w:eastAsia="Times New Roman" w:cs="Times New Roman"/>
          <w:b/>
          <w:szCs w:val="24"/>
        </w:rPr>
        <w:t>-</w:t>
      </w:r>
      <w:r>
        <w:rPr>
          <w:rFonts w:eastAsia="Times New Roman" w:cs="Times New Roman"/>
          <w:b/>
          <w:szCs w:val="24"/>
        </w:rPr>
        <w:t xml:space="preserve"> </w:t>
      </w:r>
      <w:r w:rsidRPr="00E255AA">
        <w:rPr>
          <w:rFonts w:eastAsia="Times New Roman" w:cs="Times New Roman"/>
          <w:b/>
          <w:szCs w:val="24"/>
        </w:rPr>
        <w:t>ΤΣΑΡΟΥΧΑ:</w:t>
      </w:r>
      <w:r>
        <w:rPr>
          <w:rFonts w:eastAsia="Times New Roman" w:cs="Times New Roman"/>
          <w:szCs w:val="24"/>
        </w:rPr>
        <w:t xml:space="preserve"> Κύριε Πρόεδρε, κυρίες και κύριοι συνάδελφοι, </w:t>
      </w:r>
      <w:r w:rsidRPr="00171D1F">
        <w:rPr>
          <w:rFonts w:eastAsia="Times New Roman" w:cs="Times New Roman"/>
          <w:szCs w:val="24"/>
        </w:rPr>
        <w:t>δεν θα ήθελα να αλλάξω συζήτηση</w:t>
      </w:r>
      <w:r>
        <w:rPr>
          <w:rFonts w:eastAsia="Times New Roman" w:cs="Times New Roman"/>
          <w:szCs w:val="24"/>
        </w:rPr>
        <w:t>,</w:t>
      </w:r>
      <w:r w:rsidRPr="00171D1F">
        <w:rPr>
          <w:rFonts w:eastAsia="Times New Roman" w:cs="Times New Roman"/>
          <w:szCs w:val="24"/>
        </w:rPr>
        <w:t xml:space="preserve"> παρά μόνο να τοποθετηθώ </w:t>
      </w:r>
      <w:r>
        <w:rPr>
          <w:rFonts w:eastAsia="Times New Roman" w:cs="Times New Roman"/>
          <w:szCs w:val="24"/>
        </w:rPr>
        <w:t>επί του Κ</w:t>
      </w:r>
      <w:r w:rsidRPr="00171D1F">
        <w:rPr>
          <w:rFonts w:eastAsia="Times New Roman" w:cs="Times New Roman"/>
          <w:szCs w:val="24"/>
        </w:rPr>
        <w:t>ανονισμού και των αλλαγών</w:t>
      </w:r>
      <w:r>
        <w:rPr>
          <w:rFonts w:eastAsia="Times New Roman" w:cs="Times New Roman"/>
          <w:szCs w:val="24"/>
        </w:rPr>
        <w:t>.</w:t>
      </w:r>
    </w:p>
    <w:p w14:paraId="4BA0F76A" w14:textId="77777777" w:rsidR="00200ACA" w:rsidRDefault="00B07EC3">
      <w:pPr>
        <w:spacing w:line="600" w:lineRule="auto"/>
        <w:ind w:firstLine="720"/>
        <w:jc w:val="both"/>
        <w:rPr>
          <w:rFonts w:eastAsia="Times New Roman"/>
          <w:szCs w:val="24"/>
        </w:rPr>
      </w:pPr>
      <w:r>
        <w:rPr>
          <w:rFonts w:eastAsia="Times New Roman"/>
          <w:szCs w:val="24"/>
        </w:rPr>
        <w:t>Όμως θα μου επιτρέψετ</w:t>
      </w:r>
      <w:r>
        <w:rPr>
          <w:rFonts w:eastAsia="Times New Roman"/>
          <w:szCs w:val="24"/>
        </w:rPr>
        <w:t xml:space="preserve">ε μια μικρή μόνο τοποθέτηση για τη χθεσινή συνεδρίαση, στην οποία κατέθεσα επιστολή εκ μέρους του Προέδρου των Ανεξαρτήτων Ελλήνων κ. Πάνου Καμμένου. Δεν περιείχε κανένα ερώτημα. Ήταν μια επιστολή η οποία </w:t>
      </w:r>
      <w:r>
        <w:rPr>
          <w:rFonts w:eastAsia="Times New Roman"/>
          <w:szCs w:val="24"/>
        </w:rPr>
        <w:lastRenderedPageBreak/>
        <w:t>έβαζε προβληματισμό και εξέθετε την άποψη των Ανεξα</w:t>
      </w:r>
      <w:r>
        <w:rPr>
          <w:rFonts w:eastAsia="Times New Roman"/>
          <w:szCs w:val="24"/>
        </w:rPr>
        <w:t xml:space="preserve">ρτήτων Ελλήνων για τη σύσταση Κοινοβουλευτικής Ομάδας. Καταλαβαίνετε ότι η αγωνία μας είναι αυτή για πάρα πολλούς λόγους. Έχει εξηγηθεί αυτό και μάλιστα το ξέρετε κι εσείς και το έχετε μνημονεύσει. </w:t>
      </w:r>
    </w:p>
    <w:p w14:paraId="4BA0F76B" w14:textId="77777777" w:rsidR="00200ACA" w:rsidRDefault="00B07EC3">
      <w:pPr>
        <w:spacing w:line="600" w:lineRule="auto"/>
        <w:ind w:firstLine="720"/>
        <w:jc w:val="both"/>
        <w:rPr>
          <w:rFonts w:eastAsia="Times New Roman"/>
          <w:szCs w:val="24"/>
        </w:rPr>
      </w:pPr>
      <w:r>
        <w:rPr>
          <w:rFonts w:eastAsia="Times New Roman"/>
          <w:szCs w:val="24"/>
        </w:rPr>
        <w:t>Εύχομαι να μη βρεθείτε σε τέτοιες καταστάσεις. Εύχομαι να</w:t>
      </w:r>
      <w:r>
        <w:rPr>
          <w:rFonts w:eastAsia="Times New Roman"/>
          <w:szCs w:val="24"/>
        </w:rPr>
        <w:t xml:space="preserve"> είστε πάντα έτσι, τα μεγάλα κόμματα να έχουν τους Βουλευτές τους, αλλά όσο κι αν το Σύνταγμα επιτρέπει στον Βουλευτή μετά την εκλογή του να έχει την ελευθερία της ψήφου του, αυτό δυστυχώς δεν συμβαίνει</w:t>
      </w:r>
      <w:r>
        <w:rPr>
          <w:rFonts w:eastAsia="Times New Roman"/>
          <w:szCs w:val="24"/>
        </w:rPr>
        <w:t>,</w:t>
      </w:r>
      <w:r>
        <w:rPr>
          <w:rFonts w:eastAsia="Times New Roman"/>
          <w:szCs w:val="24"/>
        </w:rPr>
        <w:t xml:space="preserve"> από τότε</w:t>
      </w:r>
      <w:r>
        <w:rPr>
          <w:rFonts w:eastAsia="Times New Roman"/>
          <w:szCs w:val="24"/>
        </w:rPr>
        <w:t>,</w:t>
      </w:r>
      <w:r>
        <w:rPr>
          <w:rFonts w:eastAsia="Times New Roman"/>
          <w:szCs w:val="24"/>
        </w:rPr>
        <w:t xml:space="preserve"> τουλάχιστον</w:t>
      </w:r>
      <w:r>
        <w:rPr>
          <w:rFonts w:eastAsia="Times New Roman"/>
          <w:szCs w:val="24"/>
        </w:rPr>
        <w:t>,</w:t>
      </w:r>
      <w:r>
        <w:rPr>
          <w:rFonts w:eastAsia="Times New Roman"/>
          <w:szCs w:val="24"/>
        </w:rPr>
        <w:t xml:space="preserve"> που εγώ είμαι σ’ αυτό το Κοιν</w:t>
      </w:r>
      <w:r>
        <w:rPr>
          <w:rFonts w:eastAsia="Times New Roman"/>
          <w:szCs w:val="24"/>
        </w:rPr>
        <w:t>οβούλιο -εδώ και δεκαεννέα χρόνια- και νομίζω ότι δεν συνέβη ποτέ, ιδιαίτερα στα μεγάλα κόμματα εξουσίας. Όποιος Βουλευτής, λοιπόν, δεν ψηφίζει όπως του πει ο Πρόεδρος του κόμματος, διαγράφεται. Είμαι και διαγραμμένη, άρα έχω στην πλάτη μου αρκετή ιστορία,</w:t>
      </w:r>
      <w:r>
        <w:rPr>
          <w:rFonts w:eastAsia="Times New Roman"/>
          <w:szCs w:val="24"/>
        </w:rPr>
        <w:t xml:space="preserve"> ώστε να έχω το δικαίωμα να μιλήσω και να πω αυτά που σας είπα.</w:t>
      </w:r>
    </w:p>
    <w:p w14:paraId="4BA0F76C" w14:textId="77777777" w:rsidR="00200ACA" w:rsidRDefault="00B07EC3">
      <w:pPr>
        <w:spacing w:line="600" w:lineRule="auto"/>
        <w:ind w:firstLine="720"/>
        <w:jc w:val="both"/>
        <w:rPr>
          <w:rFonts w:eastAsia="Times New Roman"/>
          <w:szCs w:val="24"/>
        </w:rPr>
      </w:pPr>
      <w:r>
        <w:rPr>
          <w:rFonts w:eastAsia="Times New Roman"/>
          <w:szCs w:val="24"/>
        </w:rPr>
        <w:t>Επομένως η χθεσινή μας τοποθέτηση με την επιστολή ήταν αυτό που σας είπα</w:t>
      </w:r>
      <w:r>
        <w:rPr>
          <w:rFonts w:eastAsia="Times New Roman"/>
          <w:szCs w:val="24"/>
        </w:rPr>
        <w:t>,</w:t>
      </w:r>
      <w:r>
        <w:rPr>
          <w:rFonts w:eastAsia="Times New Roman"/>
          <w:szCs w:val="24"/>
        </w:rPr>
        <w:t xml:space="preserve"> και η οποιαδήποτε άλλη προσέγγιση από οποιονδήποτε άλλο συνάδελφο και αν ακούστηκε και αν θα </w:t>
      </w:r>
      <w:r>
        <w:rPr>
          <w:rFonts w:eastAsia="Times New Roman"/>
          <w:szCs w:val="24"/>
        </w:rPr>
        <w:lastRenderedPageBreak/>
        <w:t>ακουστεί, είναι προκειμέν</w:t>
      </w:r>
      <w:r>
        <w:rPr>
          <w:rFonts w:eastAsia="Times New Roman"/>
          <w:szCs w:val="24"/>
        </w:rPr>
        <w:t>ου να αποκομίσει, κατά τη δική του τουλάχιστον κρίση, πολιτικό όφελος.</w:t>
      </w:r>
    </w:p>
    <w:p w14:paraId="4BA0F76D" w14:textId="77777777" w:rsidR="00200ACA" w:rsidRDefault="00B07EC3">
      <w:pPr>
        <w:spacing w:line="600" w:lineRule="auto"/>
        <w:ind w:firstLine="720"/>
        <w:jc w:val="both"/>
        <w:rPr>
          <w:rFonts w:eastAsia="Times New Roman"/>
          <w:szCs w:val="24"/>
        </w:rPr>
      </w:pPr>
      <w:r>
        <w:rPr>
          <w:rFonts w:eastAsia="Times New Roman"/>
          <w:szCs w:val="24"/>
        </w:rPr>
        <w:t>Κυρίες και κύριοι, συζητάμε για τις αλλαγές στον Κανονισμό της Βουλής με στόχο την αναβάθμιση των υπηρεσιών του Κοινοβουλίου και την αναδιοργάνωσή τους. Είναι ένας ζων οργανισμός το Κοι</w:t>
      </w:r>
      <w:r>
        <w:rPr>
          <w:rFonts w:eastAsia="Times New Roman"/>
          <w:szCs w:val="24"/>
        </w:rPr>
        <w:t>νοβούλιο. Οι υπηρεσίες του δουλεύουν και λειτουργούν άψογα. Οφείλω να συγχαρώ για άλλη μια φορά τους υπαλλήλους, οι οποίοι υπηρετούν αυτό το έργο των Βουλευτών αλλά και γενικότερα της λειτουργίας του κοινοβουλευτικού πολιτεύματος, προσφέροντας υψηλού επιπέ</w:t>
      </w:r>
      <w:r>
        <w:rPr>
          <w:rFonts w:eastAsia="Times New Roman"/>
          <w:szCs w:val="24"/>
        </w:rPr>
        <w:t xml:space="preserve">δου υπηρεσίες σε όλους μας και διευκολύνοντας ταυτόχρονα το δύσκολο έργο που επιτελούν οι Βουλευτές όλων των κομμάτων. </w:t>
      </w:r>
    </w:p>
    <w:p w14:paraId="4BA0F76E" w14:textId="77777777" w:rsidR="00200ACA" w:rsidRDefault="00B07EC3">
      <w:pPr>
        <w:spacing w:line="600" w:lineRule="auto"/>
        <w:ind w:firstLine="720"/>
        <w:jc w:val="both"/>
        <w:rPr>
          <w:rFonts w:eastAsia="Times New Roman"/>
          <w:szCs w:val="24"/>
        </w:rPr>
      </w:pPr>
      <w:r>
        <w:rPr>
          <w:rFonts w:eastAsia="Times New Roman"/>
          <w:szCs w:val="24"/>
        </w:rPr>
        <w:t>Θεωρώ, λοιπόν, ότι το προσωπικό της Βουλής είναι άρτια καταρτισμένο</w:t>
      </w:r>
      <w:r>
        <w:rPr>
          <w:rFonts w:eastAsia="Times New Roman"/>
          <w:szCs w:val="24"/>
        </w:rPr>
        <w:t>,</w:t>
      </w:r>
      <w:r>
        <w:rPr>
          <w:rFonts w:eastAsia="Times New Roman"/>
          <w:szCs w:val="24"/>
        </w:rPr>
        <w:t xml:space="preserve"> και μάλιστα μέσω της αξιολόγησης που ήδη εφαρμόζεται</w:t>
      </w:r>
      <w:r>
        <w:rPr>
          <w:rFonts w:eastAsia="Times New Roman"/>
          <w:szCs w:val="24"/>
        </w:rPr>
        <w:t>,</w:t>
      </w:r>
      <w:r>
        <w:rPr>
          <w:rFonts w:eastAsia="Times New Roman"/>
          <w:szCs w:val="24"/>
        </w:rPr>
        <w:t xml:space="preserve"> προβλέπονται και συνεχή σεμινάρια με στόχο τη βελτίωση απόδοσης των υπαλλήλων και της καλύτερης αξιοποίησής τους. Η </w:t>
      </w:r>
      <w:proofErr w:type="spellStart"/>
      <w:r>
        <w:rPr>
          <w:rFonts w:eastAsia="Times New Roman"/>
          <w:szCs w:val="24"/>
        </w:rPr>
        <w:t>στοχοθεσία</w:t>
      </w:r>
      <w:proofErr w:type="spellEnd"/>
      <w:r>
        <w:rPr>
          <w:rFonts w:eastAsia="Times New Roman"/>
          <w:szCs w:val="24"/>
        </w:rPr>
        <w:t xml:space="preserve"> προβλέπει επίσης τη βελτίωση της αποτελεσματικότητας και της συλλογικής δράσης των υπηρεσιών της </w:t>
      </w:r>
      <w:r>
        <w:rPr>
          <w:rFonts w:eastAsia="Times New Roman"/>
          <w:szCs w:val="24"/>
        </w:rPr>
        <w:lastRenderedPageBreak/>
        <w:t>Βουλής, ενώ προβλέπεται και η σ</w:t>
      </w:r>
      <w:r>
        <w:rPr>
          <w:rFonts w:eastAsia="Times New Roman"/>
          <w:szCs w:val="24"/>
        </w:rPr>
        <w:t xml:space="preserve">υνεχής αξιολόγησή τους, καθώς και ο κοινωνικός έλεγχος μέσω ερευνών ή ηλεκτρονικών εφαρμογών, μέσω των οποίων οι πολίτες έρχονται σε επαφή με τη Βουλή. </w:t>
      </w:r>
    </w:p>
    <w:p w14:paraId="4BA0F76F" w14:textId="77777777" w:rsidR="00200ACA" w:rsidRDefault="00B07EC3">
      <w:pPr>
        <w:spacing w:line="600" w:lineRule="auto"/>
        <w:ind w:firstLine="720"/>
        <w:jc w:val="both"/>
        <w:rPr>
          <w:rFonts w:eastAsia="Times New Roman"/>
          <w:szCs w:val="24"/>
        </w:rPr>
      </w:pPr>
      <w:r>
        <w:rPr>
          <w:rFonts w:eastAsia="Times New Roman"/>
          <w:szCs w:val="24"/>
        </w:rPr>
        <w:t>Σ’ ό,τι έχει να κάνει με το προσωπικό, για να μην αναφερθώ και να μην καθυστερώ το Σώμα, θα μου επιτρέψ</w:t>
      </w:r>
      <w:r>
        <w:rPr>
          <w:rFonts w:eastAsia="Times New Roman"/>
          <w:szCs w:val="24"/>
        </w:rPr>
        <w:t xml:space="preserve">ετε να καταγράψω σε ποια άρθρα δεν συμφωνούμε, τα οποία και δεν θα ψηφίσουμε, κύριε Πρόεδρε. </w:t>
      </w:r>
    </w:p>
    <w:p w14:paraId="4BA0F770" w14:textId="77777777" w:rsidR="00200ACA" w:rsidRDefault="00B07EC3">
      <w:pPr>
        <w:spacing w:line="600" w:lineRule="auto"/>
        <w:ind w:firstLine="720"/>
        <w:jc w:val="both"/>
        <w:rPr>
          <w:rFonts w:eastAsia="Times New Roman"/>
          <w:szCs w:val="24"/>
        </w:rPr>
      </w:pPr>
      <w:r>
        <w:rPr>
          <w:rFonts w:eastAsia="Times New Roman"/>
          <w:szCs w:val="24"/>
        </w:rPr>
        <w:t xml:space="preserve">Το άρθρο 1 το ψηφίζουμε. </w:t>
      </w:r>
    </w:p>
    <w:p w14:paraId="4BA0F771" w14:textId="77777777" w:rsidR="00200ACA" w:rsidRDefault="00B07EC3">
      <w:pPr>
        <w:spacing w:line="600" w:lineRule="auto"/>
        <w:ind w:firstLine="720"/>
        <w:jc w:val="both"/>
        <w:rPr>
          <w:rFonts w:eastAsia="Times New Roman"/>
          <w:szCs w:val="24"/>
        </w:rPr>
      </w:pPr>
      <w:r>
        <w:rPr>
          <w:rFonts w:eastAsia="Times New Roman"/>
          <w:szCs w:val="24"/>
        </w:rPr>
        <w:t xml:space="preserve">Τα άρθρα 2 και 7, όπως διορθώνονται, τα ψηφίζουμε. </w:t>
      </w:r>
    </w:p>
    <w:p w14:paraId="4BA0F772" w14:textId="77777777" w:rsidR="00200ACA" w:rsidRDefault="00B07EC3">
      <w:pPr>
        <w:spacing w:line="600" w:lineRule="auto"/>
        <w:ind w:firstLine="720"/>
        <w:jc w:val="both"/>
        <w:rPr>
          <w:rFonts w:eastAsia="Times New Roman"/>
          <w:szCs w:val="24"/>
        </w:rPr>
      </w:pPr>
      <w:r>
        <w:rPr>
          <w:rFonts w:eastAsia="Times New Roman"/>
          <w:szCs w:val="24"/>
        </w:rPr>
        <w:t>Στο άρθρο 3, που αποσαφηνίζονται οι προϋποθέσεις χορήγησης αδειών εισόδου σε εκπροσώ</w:t>
      </w:r>
      <w:r>
        <w:rPr>
          <w:rFonts w:eastAsia="Times New Roman"/>
          <w:szCs w:val="24"/>
        </w:rPr>
        <w:t>πους μέσων ενημέρωσης κ.λπ. και όχι σε δημοσιογράφους, ψηφίζουμε «</w:t>
      </w:r>
      <w:r>
        <w:rPr>
          <w:rFonts w:eastAsia="Times New Roman"/>
          <w:szCs w:val="24"/>
        </w:rPr>
        <w:t>ναι</w:t>
      </w:r>
      <w:r>
        <w:rPr>
          <w:rFonts w:eastAsia="Times New Roman"/>
          <w:szCs w:val="24"/>
        </w:rPr>
        <w:t xml:space="preserve">». </w:t>
      </w:r>
    </w:p>
    <w:p w14:paraId="4BA0F773" w14:textId="77777777" w:rsidR="00200ACA" w:rsidRDefault="00B07EC3">
      <w:pPr>
        <w:spacing w:line="600" w:lineRule="auto"/>
        <w:ind w:firstLine="720"/>
        <w:jc w:val="both"/>
        <w:rPr>
          <w:rFonts w:eastAsia="Times New Roman"/>
          <w:szCs w:val="24"/>
        </w:rPr>
      </w:pPr>
      <w:r>
        <w:rPr>
          <w:rFonts w:eastAsia="Times New Roman"/>
          <w:szCs w:val="24"/>
        </w:rPr>
        <w:t>Στα άρθρα 4 και 17</w:t>
      </w:r>
      <w:r>
        <w:rPr>
          <w:rFonts w:eastAsia="Times New Roman"/>
          <w:szCs w:val="24"/>
        </w:rPr>
        <w:t>,</w:t>
      </w:r>
      <w:r>
        <w:rPr>
          <w:rFonts w:eastAsia="Times New Roman"/>
          <w:szCs w:val="24"/>
        </w:rPr>
        <w:t xml:space="preserve"> όντως υπάρχει ένας προβληματισμός και θα ψηφίσουμε «</w:t>
      </w:r>
      <w:r>
        <w:rPr>
          <w:rFonts w:eastAsia="Times New Roman"/>
          <w:szCs w:val="24"/>
        </w:rPr>
        <w:t>όχι</w:t>
      </w:r>
      <w:r>
        <w:rPr>
          <w:rFonts w:eastAsia="Times New Roman"/>
          <w:szCs w:val="24"/>
        </w:rPr>
        <w:t xml:space="preserve">». </w:t>
      </w:r>
    </w:p>
    <w:p w14:paraId="4BA0F774" w14:textId="77777777" w:rsidR="00200ACA" w:rsidRDefault="00B07EC3">
      <w:pPr>
        <w:spacing w:line="600" w:lineRule="auto"/>
        <w:ind w:firstLine="720"/>
        <w:jc w:val="both"/>
        <w:rPr>
          <w:rFonts w:eastAsia="Times New Roman"/>
          <w:szCs w:val="24"/>
        </w:rPr>
      </w:pPr>
      <w:r>
        <w:rPr>
          <w:rFonts w:eastAsia="Times New Roman"/>
          <w:szCs w:val="24"/>
        </w:rPr>
        <w:t>Στα άρθρα 5 και 18</w:t>
      </w:r>
      <w:r>
        <w:rPr>
          <w:rFonts w:eastAsia="Times New Roman"/>
          <w:szCs w:val="24"/>
        </w:rPr>
        <w:t>,</w:t>
      </w:r>
      <w:r>
        <w:rPr>
          <w:rFonts w:eastAsia="Times New Roman"/>
          <w:szCs w:val="24"/>
        </w:rPr>
        <w:t xml:space="preserve"> έχουμε τις αναγκαίες τροποποιήσεις στον Κανονισμό και στον Ειδικό Κανονισμό της Βουλ</w:t>
      </w:r>
      <w:r>
        <w:rPr>
          <w:rFonts w:eastAsia="Times New Roman"/>
          <w:szCs w:val="24"/>
        </w:rPr>
        <w:t xml:space="preserve">ής, τον Κανονισμό της Ειδικής Υπηρεσίας Επιτροπής Ελέγχου δηλώσεων </w:t>
      </w:r>
      <w:r>
        <w:rPr>
          <w:rFonts w:eastAsia="Times New Roman"/>
          <w:szCs w:val="24"/>
        </w:rPr>
        <w:lastRenderedPageBreak/>
        <w:t xml:space="preserve">περιουσιακής κατάστασης, ώστε αυτός να αρθεί σύμφωνα με τον ν.4571/2018. Αυτό δεν το ψηφίζουμε. </w:t>
      </w:r>
    </w:p>
    <w:p w14:paraId="4BA0F775" w14:textId="77777777" w:rsidR="00200ACA" w:rsidRDefault="00B07EC3">
      <w:pPr>
        <w:spacing w:line="600" w:lineRule="auto"/>
        <w:ind w:firstLine="720"/>
        <w:jc w:val="both"/>
        <w:rPr>
          <w:rFonts w:eastAsia="Times New Roman"/>
          <w:szCs w:val="24"/>
        </w:rPr>
      </w:pPr>
      <w:r>
        <w:rPr>
          <w:rFonts w:eastAsia="Times New Roman"/>
          <w:szCs w:val="24"/>
        </w:rPr>
        <w:t>Στο άρθρο 6 λέμε «</w:t>
      </w:r>
      <w:r>
        <w:rPr>
          <w:rFonts w:eastAsia="Times New Roman"/>
          <w:szCs w:val="24"/>
        </w:rPr>
        <w:t>ναι</w:t>
      </w:r>
      <w:r>
        <w:rPr>
          <w:rFonts w:eastAsia="Times New Roman"/>
          <w:szCs w:val="24"/>
        </w:rPr>
        <w:t xml:space="preserve">». </w:t>
      </w:r>
    </w:p>
    <w:p w14:paraId="4BA0F776" w14:textId="77777777" w:rsidR="00200ACA" w:rsidRDefault="00B07EC3">
      <w:pPr>
        <w:spacing w:line="600" w:lineRule="auto"/>
        <w:ind w:firstLine="720"/>
        <w:jc w:val="both"/>
        <w:rPr>
          <w:rFonts w:eastAsia="Times New Roman"/>
          <w:szCs w:val="24"/>
        </w:rPr>
      </w:pPr>
      <w:r>
        <w:rPr>
          <w:rFonts w:eastAsia="Times New Roman"/>
          <w:szCs w:val="24"/>
        </w:rPr>
        <w:t>Στο άρθρο 8</w:t>
      </w:r>
      <w:r>
        <w:rPr>
          <w:rFonts w:eastAsia="Times New Roman"/>
          <w:szCs w:val="24"/>
        </w:rPr>
        <w:t>,</w:t>
      </w:r>
      <w:r>
        <w:rPr>
          <w:rFonts w:eastAsia="Times New Roman"/>
          <w:szCs w:val="24"/>
        </w:rPr>
        <w:t xml:space="preserve"> θεωρούμε ότι δεν υφίσταται λόγος να υπάρχει ναυπηγός σ</w:t>
      </w:r>
      <w:r>
        <w:rPr>
          <w:rFonts w:eastAsia="Times New Roman"/>
          <w:szCs w:val="24"/>
        </w:rPr>
        <w:t xml:space="preserve">την </w:t>
      </w:r>
      <w:r>
        <w:rPr>
          <w:rFonts w:eastAsia="Times New Roman"/>
          <w:szCs w:val="24"/>
        </w:rPr>
        <w:t>ε</w:t>
      </w:r>
      <w:r>
        <w:rPr>
          <w:rFonts w:eastAsia="Times New Roman"/>
          <w:szCs w:val="24"/>
        </w:rPr>
        <w:t xml:space="preserve">λληνική Βουλή και δεν το ψηφίζουμε. </w:t>
      </w:r>
    </w:p>
    <w:p w14:paraId="4BA0F777" w14:textId="77777777" w:rsidR="00200ACA" w:rsidRDefault="00B07EC3">
      <w:pPr>
        <w:spacing w:line="600" w:lineRule="auto"/>
        <w:ind w:firstLine="720"/>
        <w:jc w:val="both"/>
        <w:rPr>
          <w:rFonts w:eastAsia="Times New Roman"/>
          <w:szCs w:val="24"/>
        </w:rPr>
      </w:pPr>
      <w:r>
        <w:rPr>
          <w:rFonts w:eastAsia="Times New Roman"/>
          <w:szCs w:val="24"/>
        </w:rPr>
        <w:t xml:space="preserve">Δεν ψηφίζουμε, επίσης, το άρθρο 9. </w:t>
      </w:r>
    </w:p>
    <w:p w14:paraId="4BA0F778" w14:textId="77777777" w:rsidR="00200ACA" w:rsidRDefault="00B07EC3">
      <w:pPr>
        <w:spacing w:line="600" w:lineRule="auto"/>
        <w:ind w:firstLine="720"/>
        <w:jc w:val="both"/>
        <w:rPr>
          <w:rFonts w:eastAsia="Times New Roman"/>
          <w:szCs w:val="24"/>
        </w:rPr>
      </w:pPr>
      <w:r>
        <w:rPr>
          <w:rFonts w:eastAsia="Times New Roman"/>
          <w:szCs w:val="24"/>
        </w:rPr>
        <w:t>Στο άρθρο 12 λέμε «</w:t>
      </w:r>
      <w:r>
        <w:rPr>
          <w:rFonts w:eastAsia="Times New Roman"/>
          <w:szCs w:val="24"/>
        </w:rPr>
        <w:t>ναι</w:t>
      </w:r>
      <w:r>
        <w:rPr>
          <w:rFonts w:eastAsia="Times New Roman"/>
          <w:szCs w:val="24"/>
        </w:rPr>
        <w:t xml:space="preserve">». </w:t>
      </w:r>
    </w:p>
    <w:p w14:paraId="4BA0F779" w14:textId="77777777" w:rsidR="00200ACA" w:rsidRDefault="00B07EC3">
      <w:pPr>
        <w:spacing w:line="600" w:lineRule="auto"/>
        <w:ind w:firstLine="720"/>
        <w:jc w:val="both"/>
        <w:rPr>
          <w:rFonts w:eastAsia="Times New Roman"/>
          <w:szCs w:val="24"/>
        </w:rPr>
      </w:pPr>
      <w:r>
        <w:rPr>
          <w:rFonts w:eastAsia="Times New Roman"/>
          <w:szCs w:val="24"/>
        </w:rPr>
        <w:t>Στο άρθρο 10</w:t>
      </w:r>
      <w:r>
        <w:rPr>
          <w:rFonts w:eastAsia="Times New Roman"/>
          <w:szCs w:val="24"/>
        </w:rPr>
        <w:t>,</w:t>
      </w:r>
      <w:r>
        <w:rPr>
          <w:rFonts w:eastAsia="Times New Roman"/>
          <w:szCs w:val="24"/>
        </w:rPr>
        <w:t xml:space="preserve"> </w:t>
      </w:r>
      <w:r>
        <w:rPr>
          <w:rFonts w:eastAsia="Times New Roman"/>
          <w:szCs w:val="24"/>
        </w:rPr>
        <w:t>επίσης,</w:t>
      </w:r>
      <w:r>
        <w:rPr>
          <w:rFonts w:eastAsia="Times New Roman"/>
          <w:szCs w:val="24"/>
        </w:rPr>
        <w:t xml:space="preserve"> λέμε «</w:t>
      </w:r>
      <w:r>
        <w:rPr>
          <w:rFonts w:eastAsia="Times New Roman"/>
          <w:szCs w:val="24"/>
        </w:rPr>
        <w:t>ναι</w:t>
      </w:r>
      <w:r>
        <w:rPr>
          <w:rFonts w:eastAsia="Times New Roman"/>
          <w:szCs w:val="24"/>
        </w:rPr>
        <w:t>», με την επισήμανση, όμως, ότι θα πρέπει να αναφερθούν ακόμα πιο συγκεκριμένα τα κοινωνικά κριτήρια, τα οποία λυπάμαι πο</w:t>
      </w:r>
      <w:r>
        <w:rPr>
          <w:rFonts w:eastAsia="Times New Roman"/>
          <w:szCs w:val="24"/>
        </w:rPr>
        <w:t>υ το λέω αλλά κάποιοι από τους υπαλλήλους κάποιες φορές</w:t>
      </w:r>
      <w:r>
        <w:rPr>
          <w:rFonts w:eastAsia="Times New Roman"/>
          <w:szCs w:val="24"/>
        </w:rPr>
        <w:t>,</w:t>
      </w:r>
      <w:r>
        <w:rPr>
          <w:rFonts w:eastAsia="Times New Roman"/>
          <w:szCs w:val="24"/>
        </w:rPr>
        <w:t xml:space="preserve"> μπορεί να τα χρησιμοποιήσουν για διευκόλυνσή τους σε βάρος της υπηρεσίας τους και σε βάρος και άλλων υπαλλήλων.</w:t>
      </w:r>
    </w:p>
    <w:p w14:paraId="4BA0F77A" w14:textId="77777777" w:rsidR="00200ACA" w:rsidRDefault="00B07EC3">
      <w:pPr>
        <w:tabs>
          <w:tab w:val="center" w:pos="4753"/>
          <w:tab w:val="left" w:pos="6156"/>
        </w:tabs>
        <w:spacing w:line="600" w:lineRule="auto"/>
        <w:ind w:firstLine="720"/>
        <w:jc w:val="both"/>
        <w:rPr>
          <w:rFonts w:eastAsia="Times New Roman"/>
          <w:szCs w:val="24"/>
        </w:rPr>
      </w:pPr>
      <w:r>
        <w:rPr>
          <w:rFonts w:eastAsia="Times New Roman"/>
          <w:szCs w:val="24"/>
        </w:rPr>
        <w:t xml:space="preserve">Στο άρθρο 11, στο οποίο αποσαφηνίζονται διάφορα θέματα, ένταξη του προσωπικού της </w:t>
      </w:r>
      <w:r>
        <w:rPr>
          <w:rFonts w:eastAsia="Times New Roman"/>
          <w:szCs w:val="24"/>
        </w:rPr>
        <w:t>Βουλής στον ν.4354/2015, λέμε «</w:t>
      </w:r>
      <w:r>
        <w:rPr>
          <w:rFonts w:eastAsia="Times New Roman"/>
          <w:szCs w:val="24"/>
        </w:rPr>
        <w:t>ναι</w:t>
      </w:r>
      <w:r>
        <w:rPr>
          <w:rFonts w:eastAsia="Times New Roman"/>
          <w:szCs w:val="24"/>
        </w:rPr>
        <w:t xml:space="preserve">». </w:t>
      </w:r>
    </w:p>
    <w:p w14:paraId="4BA0F77B" w14:textId="77777777" w:rsidR="00200ACA" w:rsidRDefault="00B07EC3">
      <w:pPr>
        <w:tabs>
          <w:tab w:val="center" w:pos="4753"/>
          <w:tab w:val="left" w:pos="6156"/>
        </w:tabs>
        <w:spacing w:line="600" w:lineRule="auto"/>
        <w:ind w:firstLine="720"/>
        <w:jc w:val="both"/>
        <w:rPr>
          <w:rFonts w:eastAsia="Times New Roman"/>
          <w:szCs w:val="24"/>
        </w:rPr>
      </w:pPr>
      <w:r>
        <w:rPr>
          <w:rFonts w:eastAsia="Times New Roman"/>
          <w:szCs w:val="24"/>
        </w:rPr>
        <w:t>Σ</w:t>
      </w:r>
      <w:r w:rsidRPr="00A13CE7">
        <w:rPr>
          <w:rFonts w:eastAsia="Times New Roman"/>
          <w:szCs w:val="24"/>
        </w:rPr>
        <w:t xml:space="preserve">το </w:t>
      </w:r>
      <w:r>
        <w:rPr>
          <w:rFonts w:eastAsia="Times New Roman"/>
          <w:szCs w:val="24"/>
        </w:rPr>
        <w:t xml:space="preserve">άρθρο </w:t>
      </w:r>
      <w:r w:rsidRPr="00A13CE7">
        <w:rPr>
          <w:rFonts w:eastAsia="Times New Roman"/>
          <w:szCs w:val="24"/>
        </w:rPr>
        <w:t>13</w:t>
      </w:r>
      <w:r>
        <w:rPr>
          <w:rFonts w:eastAsia="Times New Roman"/>
          <w:szCs w:val="24"/>
        </w:rPr>
        <w:t>,</w:t>
      </w:r>
      <w:r w:rsidRPr="00A13CE7">
        <w:rPr>
          <w:rFonts w:eastAsia="Times New Roman"/>
          <w:szCs w:val="24"/>
        </w:rPr>
        <w:t xml:space="preserve"> </w:t>
      </w:r>
      <w:r>
        <w:rPr>
          <w:rFonts w:eastAsia="Times New Roman"/>
          <w:szCs w:val="24"/>
        </w:rPr>
        <w:t>με το οποίο δίνεται</w:t>
      </w:r>
      <w:r w:rsidRPr="00A13CE7">
        <w:rPr>
          <w:rFonts w:eastAsia="Times New Roman"/>
          <w:szCs w:val="24"/>
        </w:rPr>
        <w:t xml:space="preserve"> η δυνατότητα σε εξαιρετικές περιπτώσεις</w:t>
      </w:r>
      <w:r>
        <w:rPr>
          <w:rFonts w:eastAsia="Times New Roman"/>
          <w:szCs w:val="24"/>
        </w:rPr>
        <w:t>,</w:t>
      </w:r>
      <w:r w:rsidRPr="00A13CE7">
        <w:rPr>
          <w:rFonts w:eastAsia="Times New Roman"/>
          <w:szCs w:val="24"/>
        </w:rPr>
        <w:t xml:space="preserve"> με απόφαση </w:t>
      </w:r>
      <w:r>
        <w:rPr>
          <w:rFonts w:eastAsia="Times New Roman"/>
          <w:szCs w:val="24"/>
        </w:rPr>
        <w:t xml:space="preserve">του </w:t>
      </w:r>
      <w:r w:rsidRPr="00A13CE7">
        <w:rPr>
          <w:rFonts w:eastAsia="Times New Roman"/>
          <w:szCs w:val="24"/>
        </w:rPr>
        <w:t xml:space="preserve">Προέδρου </w:t>
      </w:r>
      <w:r>
        <w:rPr>
          <w:rFonts w:eastAsia="Times New Roman"/>
          <w:szCs w:val="24"/>
        </w:rPr>
        <w:t xml:space="preserve">της </w:t>
      </w:r>
      <w:r w:rsidRPr="00A13CE7">
        <w:rPr>
          <w:rFonts w:eastAsia="Times New Roman"/>
          <w:szCs w:val="24"/>
        </w:rPr>
        <w:t>Βουλής</w:t>
      </w:r>
      <w:r>
        <w:rPr>
          <w:rFonts w:eastAsia="Times New Roman"/>
          <w:szCs w:val="24"/>
        </w:rPr>
        <w:t>,</w:t>
      </w:r>
      <w:r w:rsidRPr="00A13CE7">
        <w:rPr>
          <w:rFonts w:eastAsia="Times New Roman"/>
          <w:szCs w:val="24"/>
        </w:rPr>
        <w:t xml:space="preserve"> </w:t>
      </w:r>
      <w:r w:rsidRPr="00A13CE7">
        <w:rPr>
          <w:rFonts w:eastAsia="Times New Roman"/>
          <w:szCs w:val="24"/>
        </w:rPr>
        <w:lastRenderedPageBreak/>
        <w:t xml:space="preserve">κατόπιν εισήγησης </w:t>
      </w:r>
      <w:r>
        <w:rPr>
          <w:rFonts w:eastAsia="Times New Roman"/>
          <w:szCs w:val="24"/>
        </w:rPr>
        <w:t xml:space="preserve">της </w:t>
      </w:r>
      <w:r w:rsidRPr="00A13CE7">
        <w:rPr>
          <w:rFonts w:eastAsia="Times New Roman"/>
          <w:szCs w:val="24"/>
        </w:rPr>
        <w:t>υπηρεσίας</w:t>
      </w:r>
      <w:r>
        <w:rPr>
          <w:rFonts w:eastAsia="Times New Roman"/>
          <w:szCs w:val="24"/>
        </w:rPr>
        <w:t>,</w:t>
      </w:r>
      <w:r w:rsidRPr="00A13CE7">
        <w:rPr>
          <w:rFonts w:eastAsia="Times New Roman"/>
          <w:szCs w:val="24"/>
        </w:rPr>
        <w:t xml:space="preserve"> να παρατείν</w:t>
      </w:r>
      <w:r>
        <w:rPr>
          <w:rFonts w:eastAsia="Times New Roman"/>
          <w:szCs w:val="24"/>
        </w:rPr>
        <w:t>εται η</w:t>
      </w:r>
      <w:r w:rsidRPr="00A13CE7">
        <w:rPr>
          <w:rFonts w:eastAsia="Times New Roman"/>
          <w:szCs w:val="24"/>
        </w:rPr>
        <w:t xml:space="preserve"> προθεσμία </w:t>
      </w:r>
      <w:r>
        <w:rPr>
          <w:rFonts w:eastAsia="Times New Roman"/>
          <w:szCs w:val="24"/>
        </w:rPr>
        <w:t>πληρωμής και απόδοσης λογαριασμού</w:t>
      </w:r>
      <w:r w:rsidRPr="00A13CE7">
        <w:rPr>
          <w:rFonts w:eastAsia="Times New Roman"/>
          <w:szCs w:val="24"/>
        </w:rPr>
        <w:t xml:space="preserve"> χρηματικών ε</w:t>
      </w:r>
      <w:r w:rsidRPr="00A13CE7">
        <w:rPr>
          <w:rFonts w:eastAsia="Times New Roman"/>
          <w:szCs w:val="24"/>
        </w:rPr>
        <w:t xml:space="preserve">νταλμάτων </w:t>
      </w:r>
      <w:r>
        <w:rPr>
          <w:rFonts w:eastAsia="Times New Roman"/>
          <w:szCs w:val="24"/>
        </w:rPr>
        <w:t xml:space="preserve">κ.λπ., </w:t>
      </w:r>
      <w:r w:rsidRPr="00A13CE7">
        <w:rPr>
          <w:rFonts w:eastAsia="Times New Roman"/>
          <w:szCs w:val="24"/>
        </w:rPr>
        <w:t xml:space="preserve">λέμε </w:t>
      </w:r>
      <w:r>
        <w:rPr>
          <w:rFonts w:eastAsia="Times New Roman"/>
          <w:szCs w:val="24"/>
        </w:rPr>
        <w:t>«</w:t>
      </w:r>
      <w:r w:rsidRPr="00A13CE7">
        <w:rPr>
          <w:rFonts w:eastAsia="Times New Roman"/>
          <w:szCs w:val="24"/>
        </w:rPr>
        <w:t>ναι</w:t>
      </w:r>
      <w:r>
        <w:rPr>
          <w:rFonts w:eastAsia="Times New Roman"/>
          <w:szCs w:val="24"/>
        </w:rPr>
        <w:t>».</w:t>
      </w:r>
    </w:p>
    <w:p w14:paraId="4BA0F77C" w14:textId="77777777" w:rsidR="00200ACA" w:rsidRDefault="00B07EC3">
      <w:pPr>
        <w:tabs>
          <w:tab w:val="center" w:pos="4753"/>
          <w:tab w:val="left" w:pos="6156"/>
        </w:tabs>
        <w:spacing w:line="600" w:lineRule="auto"/>
        <w:ind w:firstLine="720"/>
        <w:jc w:val="both"/>
        <w:rPr>
          <w:rFonts w:eastAsia="Times New Roman"/>
          <w:szCs w:val="24"/>
        </w:rPr>
      </w:pPr>
      <w:r>
        <w:rPr>
          <w:rFonts w:eastAsia="Times New Roman"/>
          <w:szCs w:val="24"/>
        </w:rPr>
        <w:t>Σ</w:t>
      </w:r>
      <w:r w:rsidRPr="00A13CE7">
        <w:rPr>
          <w:rFonts w:eastAsia="Times New Roman"/>
          <w:szCs w:val="24"/>
        </w:rPr>
        <w:t>το άρθρο 14</w:t>
      </w:r>
      <w:r>
        <w:rPr>
          <w:rFonts w:eastAsia="Times New Roman"/>
          <w:szCs w:val="24"/>
        </w:rPr>
        <w:t>,</w:t>
      </w:r>
      <w:r w:rsidRPr="00A13CE7">
        <w:rPr>
          <w:rFonts w:eastAsia="Times New Roman"/>
          <w:szCs w:val="24"/>
        </w:rPr>
        <w:t xml:space="preserve"> </w:t>
      </w:r>
      <w:r>
        <w:rPr>
          <w:rFonts w:eastAsia="Times New Roman"/>
          <w:szCs w:val="24"/>
        </w:rPr>
        <w:t xml:space="preserve">στο οποίο </w:t>
      </w:r>
      <w:r w:rsidRPr="00A13CE7">
        <w:rPr>
          <w:rFonts w:eastAsia="Times New Roman"/>
          <w:szCs w:val="24"/>
        </w:rPr>
        <w:t>με απόφαση του Γενικού Γραμματέα</w:t>
      </w:r>
      <w:r>
        <w:rPr>
          <w:rFonts w:eastAsia="Times New Roman"/>
          <w:szCs w:val="24"/>
        </w:rPr>
        <w:t xml:space="preserve"> της</w:t>
      </w:r>
      <w:r w:rsidRPr="00A13CE7">
        <w:rPr>
          <w:rFonts w:eastAsia="Times New Roman"/>
          <w:szCs w:val="24"/>
        </w:rPr>
        <w:t xml:space="preserve"> Βουλής</w:t>
      </w:r>
      <w:r>
        <w:rPr>
          <w:rFonts w:eastAsia="Times New Roman"/>
          <w:szCs w:val="24"/>
        </w:rPr>
        <w:t>,</w:t>
      </w:r>
      <w:r w:rsidRPr="00A13CE7">
        <w:rPr>
          <w:rFonts w:eastAsia="Times New Roman"/>
          <w:szCs w:val="24"/>
        </w:rPr>
        <w:t xml:space="preserve"> προβλέπε</w:t>
      </w:r>
      <w:r>
        <w:rPr>
          <w:rFonts w:eastAsia="Times New Roman"/>
          <w:szCs w:val="24"/>
        </w:rPr>
        <w:t>ται</w:t>
      </w:r>
      <w:r w:rsidRPr="00A13CE7">
        <w:rPr>
          <w:rFonts w:eastAsia="Times New Roman"/>
          <w:szCs w:val="24"/>
        </w:rPr>
        <w:t xml:space="preserve"> ο καθορισμός του τρόπου πληρωμής και </w:t>
      </w:r>
      <w:r>
        <w:rPr>
          <w:rFonts w:eastAsia="Times New Roman"/>
          <w:szCs w:val="24"/>
        </w:rPr>
        <w:t>η</w:t>
      </w:r>
      <w:r w:rsidRPr="00A13CE7">
        <w:rPr>
          <w:rFonts w:eastAsia="Times New Roman"/>
          <w:szCs w:val="24"/>
        </w:rPr>
        <w:t xml:space="preserve"> </w:t>
      </w:r>
      <w:r>
        <w:rPr>
          <w:rFonts w:eastAsia="Times New Roman"/>
          <w:szCs w:val="24"/>
        </w:rPr>
        <w:t xml:space="preserve">έκδοση </w:t>
      </w:r>
      <w:r w:rsidRPr="00A13CE7">
        <w:rPr>
          <w:rFonts w:eastAsia="Times New Roman"/>
          <w:szCs w:val="24"/>
        </w:rPr>
        <w:t xml:space="preserve">υπηρεσιακών πιστωτικών καρτών </w:t>
      </w:r>
      <w:r>
        <w:rPr>
          <w:rFonts w:eastAsia="Times New Roman"/>
          <w:szCs w:val="24"/>
        </w:rPr>
        <w:t>κ.λπ.</w:t>
      </w:r>
      <w:r>
        <w:rPr>
          <w:rFonts w:eastAsia="Times New Roman"/>
          <w:szCs w:val="24"/>
        </w:rPr>
        <w:t>,</w:t>
      </w:r>
      <w:r>
        <w:rPr>
          <w:rFonts w:eastAsia="Times New Roman"/>
          <w:szCs w:val="24"/>
        </w:rPr>
        <w:t xml:space="preserve"> </w:t>
      </w:r>
      <w:r w:rsidRPr="00A13CE7">
        <w:rPr>
          <w:rFonts w:eastAsia="Times New Roman"/>
          <w:szCs w:val="24"/>
        </w:rPr>
        <w:t xml:space="preserve">λέμε </w:t>
      </w:r>
      <w:r>
        <w:rPr>
          <w:rFonts w:eastAsia="Times New Roman"/>
          <w:szCs w:val="24"/>
        </w:rPr>
        <w:t>«</w:t>
      </w:r>
      <w:r w:rsidRPr="00A13CE7">
        <w:rPr>
          <w:rFonts w:eastAsia="Times New Roman"/>
          <w:szCs w:val="24"/>
        </w:rPr>
        <w:t>ναι</w:t>
      </w:r>
      <w:r>
        <w:rPr>
          <w:rFonts w:eastAsia="Times New Roman"/>
          <w:szCs w:val="24"/>
        </w:rPr>
        <w:t xml:space="preserve">». </w:t>
      </w:r>
    </w:p>
    <w:p w14:paraId="4BA0F77D" w14:textId="77777777" w:rsidR="00200ACA" w:rsidRDefault="00B07EC3">
      <w:pPr>
        <w:tabs>
          <w:tab w:val="center" w:pos="4753"/>
          <w:tab w:val="left" w:pos="6156"/>
        </w:tabs>
        <w:spacing w:line="600" w:lineRule="auto"/>
        <w:ind w:firstLine="720"/>
        <w:jc w:val="both"/>
        <w:rPr>
          <w:rFonts w:eastAsia="Times New Roman"/>
          <w:szCs w:val="24"/>
        </w:rPr>
      </w:pPr>
      <w:r>
        <w:rPr>
          <w:rFonts w:eastAsia="Times New Roman"/>
          <w:szCs w:val="24"/>
        </w:rPr>
        <w:t>Σ</w:t>
      </w:r>
      <w:r w:rsidRPr="00A13CE7">
        <w:rPr>
          <w:rFonts w:eastAsia="Times New Roman"/>
          <w:szCs w:val="24"/>
        </w:rPr>
        <w:t>το άρθρο 15</w:t>
      </w:r>
      <w:r>
        <w:rPr>
          <w:rFonts w:eastAsia="Times New Roman"/>
          <w:szCs w:val="24"/>
        </w:rPr>
        <w:t xml:space="preserve">, σχετικά με τις συμβάσεις της Βουλής </w:t>
      </w:r>
      <w:r>
        <w:rPr>
          <w:rFonts w:eastAsia="Times New Roman"/>
          <w:szCs w:val="24"/>
        </w:rPr>
        <w:t>που εφαρμόζονται κατ’ αναλογία με τις διατάξεις προφανώς της νομοθεσίας με τις δημόσιες συμβάσεις, λέμε «</w:t>
      </w:r>
      <w:r>
        <w:rPr>
          <w:rFonts w:eastAsia="Times New Roman"/>
          <w:szCs w:val="24"/>
        </w:rPr>
        <w:t>ναι</w:t>
      </w:r>
      <w:r>
        <w:rPr>
          <w:rFonts w:eastAsia="Times New Roman"/>
          <w:szCs w:val="24"/>
        </w:rPr>
        <w:t xml:space="preserve">». </w:t>
      </w:r>
    </w:p>
    <w:p w14:paraId="4BA0F77E" w14:textId="77777777" w:rsidR="00200ACA" w:rsidRDefault="00B07EC3">
      <w:pPr>
        <w:tabs>
          <w:tab w:val="center" w:pos="4753"/>
          <w:tab w:val="left" w:pos="6156"/>
        </w:tabs>
        <w:spacing w:line="600" w:lineRule="auto"/>
        <w:ind w:firstLine="720"/>
        <w:jc w:val="both"/>
        <w:rPr>
          <w:rFonts w:eastAsia="Times New Roman"/>
          <w:szCs w:val="24"/>
        </w:rPr>
      </w:pPr>
      <w:r>
        <w:rPr>
          <w:rFonts w:eastAsia="Times New Roman"/>
          <w:szCs w:val="24"/>
        </w:rPr>
        <w:t>Στο</w:t>
      </w:r>
      <w:r w:rsidRPr="00A13CE7">
        <w:rPr>
          <w:rFonts w:eastAsia="Times New Roman"/>
          <w:szCs w:val="24"/>
        </w:rPr>
        <w:t xml:space="preserve"> άρθρο 16</w:t>
      </w:r>
      <w:r>
        <w:rPr>
          <w:rFonts w:eastAsia="Times New Roman"/>
          <w:szCs w:val="24"/>
        </w:rPr>
        <w:t>,</w:t>
      </w:r>
      <w:r w:rsidRPr="00A13CE7">
        <w:rPr>
          <w:rFonts w:eastAsia="Times New Roman"/>
          <w:szCs w:val="24"/>
        </w:rPr>
        <w:t xml:space="preserve"> που επαναφέρει τη δυνατότητα εφαρμογής </w:t>
      </w:r>
      <w:r>
        <w:rPr>
          <w:rFonts w:eastAsia="Times New Roman"/>
          <w:szCs w:val="24"/>
        </w:rPr>
        <w:t xml:space="preserve">της </w:t>
      </w:r>
      <w:r w:rsidRPr="00A13CE7">
        <w:rPr>
          <w:rFonts w:eastAsia="Times New Roman"/>
          <w:szCs w:val="24"/>
        </w:rPr>
        <w:t xml:space="preserve">παραγράφου 2 του άρθρου </w:t>
      </w:r>
      <w:r>
        <w:rPr>
          <w:rFonts w:eastAsia="Times New Roman"/>
          <w:szCs w:val="24"/>
        </w:rPr>
        <w:t>9</w:t>
      </w:r>
      <w:r w:rsidRPr="00A13CE7">
        <w:rPr>
          <w:rFonts w:eastAsia="Times New Roman"/>
          <w:szCs w:val="24"/>
        </w:rPr>
        <w:t>5 του Κανονισμού</w:t>
      </w:r>
      <w:r>
        <w:rPr>
          <w:rFonts w:eastAsia="Times New Roman"/>
          <w:szCs w:val="24"/>
        </w:rPr>
        <w:t>,</w:t>
      </w:r>
      <w:r w:rsidRPr="00A13CE7">
        <w:rPr>
          <w:rFonts w:eastAsia="Times New Roman"/>
          <w:szCs w:val="24"/>
        </w:rPr>
        <w:t xml:space="preserve"> λέμε </w:t>
      </w:r>
      <w:r>
        <w:rPr>
          <w:rFonts w:eastAsia="Times New Roman"/>
          <w:szCs w:val="24"/>
        </w:rPr>
        <w:t>«</w:t>
      </w:r>
      <w:r>
        <w:rPr>
          <w:rFonts w:eastAsia="Times New Roman"/>
          <w:szCs w:val="24"/>
        </w:rPr>
        <w:t>ν</w:t>
      </w:r>
      <w:r w:rsidRPr="00A13CE7">
        <w:rPr>
          <w:rFonts w:eastAsia="Times New Roman"/>
          <w:szCs w:val="24"/>
        </w:rPr>
        <w:t>αι</w:t>
      </w:r>
      <w:r>
        <w:rPr>
          <w:rFonts w:eastAsia="Times New Roman"/>
          <w:szCs w:val="24"/>
        </w:rPr>
        <w:t>».</w:t>
      </w:r>
    </w:p>
    <w:p w14:paraId="4BA0F77F" w14:textId="77777777" w:rsidR="00200ACA" w:rsidRDefault="00B07EC3">
      <w:pPr>
        <w:tabs>
          <w:tab w:val="center" w:pos="4753"/>
          <w:tab w:val="left" w:pos="6156"/>
        </w:tabs>
        <w:spacing w:line="600" w:lineRule="auto"/>
        <w:ind w:firstLine="720"/>
        <w:jc w:val="both"/>
        <w:rPr>
          <w:rFonts w:eastAsia="Times New Roman"/>
          <w:szCs w:val="24"/>
        </w:rPr>
      </w:pPr>
      <w:r>
        <w:rPr>
          <w:rFonts w:eastAsia="Times New Roman"/>
          <w:szCs w:val="24"/>
        </w:rPr>
        <w:t>Ε</w:t>
      </w:r>
      <w:r w:rsidRPr="00A13CE7">
        <w:rPr>
          <w:rFonts w:eastAsia="Times New Roman"/>
          <w:szCs w:val="24"/>
        </w:rPr>
        <w:t>πίσης και στο άρθρο 19</w:t>
      </w:r>
      <w:r>
        <w:rPr>
          <w:rFonts w:eastAsia="Times New Roman"/>
          <w:szCs w:val="24"/>
        </w:rPr>
        <w:t xml:space="preserve"> λέμε «</w:t>
      </w:r>
      <w:r>
        <w:rPr>
          <w:rFonts w:eastAsia="Times New Roman"/>
          <w:szCs w:val="24"/>
        </w:rPr>
        <w:t>να</w:t>
      </w:r>
      <w:r>
        <w:rPr>
          <w:rFonts w:eastAsia="Times New Roman"/>
          <w:szCs w:val="24"/>
        </w:rPr>
        <w:t>ι</w:t>
      </w:r>
      <w:r>
        <w:rPr>
          <w:rFonts w:eastAsia="Times New Roman"/>
          <w:szCs w:val="24"/>
        </w:rPr>
        <w:t>».</w:t>
      </w:r>
    </w:p>
    <w:p w14:paraId="4BA0F780" w14:textId="77777777" w:rsidR="00200ACA" w:rsidRDefault="00B07EC3">
      <w:pPr>
        <w:tabs>
          <w:tab w:val="center" w:pos="4753"/>
          <w:tab w:val="left" w:pos="6156"/>
        </w:tabs>
        <w:spacing w:line="600" w:lineRule="auto"/>
        <w:ind w:firstLine="720"/>
        <w:jc w:val="both"/>
        <w:rPr>
          <w:rFonts w:eastAsia="Times New Roman"/>
          <w:szCs w:val="24"/>
        </w:rPr>
      </w:pPr>
      <w:r>
        <w:rPr>
          <w:rFonts w:eastAsia="Times New Roman"/>
          <w:szCs w:val="24"/>
        </w:rPr>
        <w:t>Στ</w:t>
      </w:r>
      <w:r w:rsidRPr="00A13CE7">
        <w:rPr>
          <w:rFonts w:eastAsia="Times New Roman"/>
          <w:szCs w:val="24"/>
        </w:rPr>
        <w:t>ο άρθρο 20</w:t>
      </w:r>
      <w:r>
        <w:rPr>
          <w:rFonts w:eastAsia="Times New Roman"/>
          <w:szCs w:val="24"/>
        </w:rPr>
        <w:t>,</w:t>
      </w:r>
      <w:r w:rsidRPr="00A13CE7">
        <w:rPr>
          <w:rFonts w:eastAsia="Times New Roman"/>
          <w:szCs w:val="24"/>
        </w:rPr>
        <w:t xml:space="preserve"> που </w:t>
      </w:r>
      <w:r>
        <w:rPr>
          <w:rFonts w:eastAsia="Times New Roman"/>
          <w:szCs w:val="24"/>
        </w:rPr>
        <w:t xml:space="preserve">εναρμονίζεται η ορολογία με τις </w:t>
      </w:r>
      <w:r w:rsidRPr="00A13CE7">
        <w:rPr>
          <w:rFonts w:eastAsia="Times New Roman"/>
          <w:szCs w:val="24"/>
        </w:rPr>
        <w:t>διατάξεις του δημόσιου λογιστικού</w:t>
      </w:r>
      <w:r>
        <w:rPr>
          <w:rFonts w:eastAsia="Times New Roman"/>
          <w:szCs w:val="24"/>
        </w:rPr>
        <w:t>, λέμε «</w:t>
      </w:r>
      <w:r w:rsidRPr="00A13CE7">
        <w:rPr>
          <w:rFonts w:eastAsia="Times New Roman"/>
          <w:szCs w:val="24"/>
        </w:rPr>
        <w:t>ναι</w:t>
      </w:r>
      <w:r>
        <w:rPr>
          <w:rFonts w:eastAsia="Times New Roman"/>
          <w:szCs w:val="24"/>
        </w:rPr>
        <w:t>».</w:t>
      </w:r>
    </w:p>
    <w:p w14:paraId="4BA0F781" w14:textId="77777777" w:rsidR="00200ACA" w:rsidRDefault="00B07EC3">
      <w:pPr>
        <w:tabs>
          <w:tab w:val="center" w:pos="4753"/>
          <w:tab w:val="left" w:pos="6156"/>
        </w:tabs>
        <w:spacing w:line="600" w:lineRule="auto"/>
        <w:ind w:firstLine="720"/>
        <w:jc w:val="both"/>
        <w:rPr>
          <w:rFonts w:eastAsia="Times New Roman"/>
          <w:szCs w:val="24"/>
        </w:rPr>
      </w:pPr>
      <w:r>
        <w:rPr>
          <w:rFonts w:eastAsia="Times New Roman"/>
          <w:szCs w:val="24"/>
        </w:rPr>
        <w:t xml:space="preserve">Στο κοινοβουλευτικό μέρος όπου </w:t>
      </w:r>
      <w:r w:rsidRPr="00A13CE7">
        <w:rPr>
          <w:rFonts w:eastAsia="Times New Roman"/>
          <w:szCs w:val="24"/>
        </w:rPr>
        <w:t>η πρώτη διάταξη που αφορά τα μέλη του Προεδρείου</w:t>
      </w:r>
      <w:r>
        <w:rPr>
          <w:rFonts w:eastAsia="Times New Roman"/>
          <w:szCs w:val="24"/>
        </w:rPr>
        <w:t>,</w:t>
      </w:r>
      <w:r w:rsidRPr="00A13CE7">
        <w:rPr>
          <w:rFonts w:eastAsia="Times New Roman"/>
          <w:szCs w:val="24"/>
        </w:rPr>
        <w:t xml:space="preserve"> τους </w:t>
      </w:r>
      <w:r>
        <w:rPr>
          <w:rFonts w:eastAsia="Times New Roman"/>
          <w:szCs w:val="24"/>
        </w:rPr>
        <w:t>Α</w:t>
      </w:r>
      <w:r w:rsidRPr="00A13CE7">
        <w:rPr>
          <w:rFonts w:eastAsia="Times New Roman"/>
          <w:szCs w:val="24"/>
        </w:rPr>
        <w:t xml:space="preserve">ντιπροέδρους </w:t>
      </w:r>
      <w:r>
        <w:rPr>
          <w:rFonts w:eastAsia="Times New Roman"/>
          <w:szCs w:val="24"/>
        </w:rPr>
        <w:t>κ.λπ.</w:t>
      </w:r>
      <w:r>
        <w:rPr>
          <w:rFonts w:eastAsia="Times New Roman"/>
          <w:szCs w:val="24"/>
        </w:rPr>
        <w:t>,</w:t>
      </w:r>
      <w:r>
        <w:rPr>
          <w:rFonts w:eastAsia="Times New Roman"/>
          <w:szCs w:val="24"/>
        </w:rPr>
        <w:t xml:space="preserve"> </w:t>
      </w:r>
      <w:r w:rsidRPr="00A13CE7">
        <w:rPr>
          <w:rFonts w:eastAsia="Times New Roman"/>
          <w:szCs w:val="24"/>
        </w:rPr>
        <w:t xml:space="preserve">λέμε </w:t>
      </w:r>
      <w:r>
        <w:rPr>
          <w:rFonts w:eastAsia="Times New Roman"/>
          <w:szCs w:val="24"/>
        </w:rPr>
        <w:t>«</w:t>
      </w:r>
      <w:r w:rsidRPr="00A13CE7">
        <w:rPr>
          <w:rFonts w:eastAsia="Times New Roman"/>
          <w:szCs w:val="24"/>
        </w:rPr>
        <w:t>ναι</w:t>
      </w:r>
      <w:r>
        <w:rPr>
          <w:rFonts w:eastAsia="Times New Roman"/>
          <w:szCs w:val="24"/>
        </w:rPr>
        <w:t xml:space="preserve">». </w:t>
      </w:r>
    </w:p>
    <w:p w14:paraId="4BA0F782" w14:textId="77777777" w:rsidR="00200ACA" w:rsidRDefault="00B07EC3">
      <w:pPr>
        <w:tabs>
          <w:tab w:val="center" w:pos="4753"/>
          <w:tab w:val="left" w:pos="6156"/>
        </w:tabs>
        <w:spacing w:line="600" w:lineRule="auto"/>
        <w:ind w:firstLine="720"/>
        <w:jc w:val="both"/>
        <w:rPr>
          <w:rFonts w:eastAsia="Times New Roman"/>
          <w:szCs w:val="24"/>
        </w:rPr>
      </w:pPr>
      <w:r>
        <w:rPr>
          <w:rFonts w:eastAsia="Times New Roman"/>
          <w:szCs w:val="24"/>
        </w:rPr>
        <w:lastRenderedPageBreak/>
        <w:t>Σ</w:t>
      </w:r>
      <w:r w:rsidRPr="00A13CE7">
        <w:rPr>
          <w:rFonts w:eastAsia="Times New Roman"/>
          <w:szCs w:val="24"/>
        </w:rPr>
        <w:t>το άρθρο 22</w:t>
      </w:r>
      <w:r>
        <w:rPr>
          <w:rFonts w:eastAsia="Times New Roman"/>
          <w:szCs w:val="24"/>
        </w:rPr>
        <w:t>,</w:t>
      </w:r>
      <w:r w:rsidRPr="00A13CE7">
        <w:rPr>
          <w:rFonts w:eastAsia="Times New Roman"/>
          <w:szCs w:val="24"/>
        </w:rPr>
        <w:t xml:space="preserve"> </w:t>
      </w:r>
      <w:r>
        <w:rPr>
          <w:rFonts w:eastAsia="Times New Roman"/>
          <w:szCs w:val="24"/>
        </w:rPr>
        <w:t>που αποσαφηνίζονται</w:t>
      </w:r>
      <w:r w:rsidRPr="00A13CE7">
        <w:rPr>
          <w:rFonts w:eastAsia="Times New Roman"/>
          <w:szCs w:val="24"/>
        </w:rPr>
        <w:t xml:space="preserve"> ο</w:t>
      </w:r>
      <w:r w:rsidRPr="00A13CE7">
        <w:rPr>
          <w:rFonts w:eastAsia="Times New Roman"/>
          <w:szCs w:val="24"/>
        </w:rPr>
        <w:t xml:space="preserve">ι λεπτομέρειες διενέργειας καταστατικού </w:t>
      </w:r>
      <w:r>
        <w:rPr>
          <w:rFonts w:eastAsia="Times New Roman"/>
          <w:szCs w:val="24"/>
        </w:rPr>
        <w:t xml:space="preserve">ελέγχου </w:t>
      </w:r>
      <w:r w:rsidRPr="00A13CE7">
        <w:rPr>
          <w:rFonts w:eastAsia="Times New Roman"/>
          <w:szCs w:val="24"/>
        </w:rPr>
        <w:t xml:space="preserve">απολογιστικών </w:t>
      </w:r>
      <w:r>
        <w:rPr>
          <w:rFonts w:eastAsia="Times New Roman"/>
          <w:szCs w:val="24"/>
        </w:rPr>
        <w:t>στοιχείων</w:t>
      </w:r>
      <w:r w:rsidRPr="00A13CE7">
        <w:rPr>
          <w:rFonts w:eastAsia="Times New Roman"/>
          <w:szCs w:val="24"/>
        </w:rPr>
        <w:t xml:space="preserve"> του </w:t>
      </w:r>
      <w:r>
        <w:rPr>
          <w:rFonts w:eastAsia="Times New Roman"/>
          <w:szCs w:val="24"/>
        </w:rPr>
        <w:t>ν</w:t>
      </w:r>
      <w:r w:rsidRPr="00A13CE7">
        <w:rPr>
          <w:rFonts w:eastAsia="Times New Roman"/>
          <w:szCs w:val="24"/>
        </w:rPr>
        <w:t xml:space="preserve">ομικού προσώπου </w:t>
      </w:r>
      <w:r>
        <w:rPr>
          <w:rFonts w:eastAsia="Times New Roman"/>
          <w:szCs w:val="24"/>
        </w:rPr>
        <w:t>κ.λπ.,</w:t>
      </w:r>
      <w:r w:rsidRPr="00A13CE7">
        <w:rPr>
          <w:rFonts w:eastAsia="Times New Roman"/>
          <w:szCs w:val="24"/>
        </w:rPr>
        <w:t xml:space="preserve"> λέμε </w:t>
      </w:r>
      <w:r>
        <w:rPr>
          <w:rFonts w:eastAsia="Times New Roman"/>
          <w:szCs w:val="24"/>
        </w:rPr>
        <w:t>«</w:t>
      </w:r>
      <w:r w:rsidRPr="00A13CE7">
        <w:rPr>
          <w:rFonts w:eastAsia="Times New Roman"/>
          <w:szCs w:val="24"/>
        </w:rPr>
        <w:t>ναι</w:t>
      </w:r>
      <w:r>
        <w:rPr>
          <w:rFonts w:eastAsia="Times New Roman"/>
          <w:szCs w:val="24"/>
        </w:rPr>
        <w:t>».</w:t>
      </w:r>
    </w:p>
    <w:p w14:paraId="4BA0F783" w14:textId="77777777" w:rsidR="00200ACA" w:rsidRDefault="00B07EC3">
      <w:pPr>
        <w:tabs>
          <w:tab w:val="center" w:pos="4753"/>
          <w:tab w:val="left" w:pos="6156"/>
        </w:tabs>
        <w:spacing w:line="600" w:lineRule="auto"/>
        <w:ind w:firstLine="720"/>
        <w:jc w:val="both"/>
        <w:rPr>
          <w:rFonts w:eastAsia="Times New Roman"/>
          <w:szCs w:val="24"/>
        </w:rPr>
      </w:pPr>
      <w:r>
        <w:rPr>
          <w:rFonts w:eastAsia="Times New Roman"/>
          <w:szCs w:val="24"/>
        </w:rPr>
        <w:t>Τ</w:t>
      </w:r>
      <w:r w:rsidRPr="00A13CE7">
        <w:rPr>
          <w:rFonts w:eastAsia="Times New Roman"/>
          <w:szCs w:val="24"/>
        </w:rPr>
        <w:t xml:space="preserve">έλος </w:t>
      </w:r>
      <w:r>
        <w:rPr>
          <w:rFonts w:eastAsia="Times New Roman"/>
          <w:szCs w:val="24"/>
        </w:rPr>
        <w:t>σ</w:t>
      </w:r>
      <w:r w:rsidRPr="00A13CE7">
        <w:rPr>
          <w:rFonts w:eastAsia="Times New Roman"/>
          <w:szCs w:val="24"/>
        </w:rPr>
        <w:t>το άρθρο 23</w:t>
      </w:r>
      <w:r>
        <w:rPr>
          <w:rFonts w:eastAsia="Times New Roman"/>
          <w:szCs w:val="24"/>
        </w:rPr>
        <w:t xml:space="preserve">, που συμπληρώνει τη </w:t>
      </w:r>
      <w:r w:rsidRPr="00A13CE7">
        <w:rPr>
          <w:rFonts w:eastAsia="Times New Roman"/>
          <w:szCs w:val="24"/>
        </w:rPr>
        <w:t>διάταξη του άρθρου 13</w:t>
      </w:r>
      <w:r>
        <w:rPr>
          <w:rFonts w:eastAsia="Times New Roman"/>
          <w:szCs w:val="24"/>
        </w:rPr>
        <w:t>,</w:t>
      </w:r>
      <w:r w:rsidRPr="00A13CE7">
        <w:rPr>
          <w:rFonts w:eastAsia="Times New Roman"/>
          <w:szCs w:val="24"/>
        </w:rPr>
        <w:t xml:space="preserve"> </w:t>
      </w:r>
      <w:r>
        <w:rPr>
          <w:rFonts w:eastAsia="Times New Roman"/>
          <w:szCs w:val="24"/>
        </w:rPr>
        <w:t xml:space="preserve">με τη </w:t>
      </w:r>
      <w:r w:rsidRPr="003A36D8">
        <w:rPr>
          <w:rFonts w:eastAsia="Times New Roman"/>
          <w:szCs w:val="24"/>
        </w:rPr>
        <w:t xml:space="preserve">διευκρίνιση «αποσπάσεις του Τμήματος Νομικής Υποστήριξης της Βουλής, να μην </w:t>
      </w:r>
      <w:r w:rsidRPr="003A36D8">
        <w:rPr>
          <w:rFonts w:eastAsia="Times New Roman"/>
          <w:szCs w:val="24"/>
        </w:rPr>
        <w:t>αίρονται αυτοδικαίως με την έναρξη της νέας βουλευτικής περιόδου», λέμε «</w:t>
      </w:r>
      <w:r>
        <w:rPr>
          <w:rFonts w:eastAsia="Times New Roman"/>
          <w:szCs w:val="24"/>
        </w:rPr>
        <w:t>ό</w:t>
      </w:r>
      <w:r w:rsidRPr="003A36D8">
        <w:rPr>
          <w:rFonts w:eastAsia="Times New Roman"/>
          <w:szCs w:val="24"/>
        </w:rPr>
        <w:t>χι</w:t>
      </w:r>
      <w:r w:rsidRPr="003A36D8">
        <w:rPr>
          <w:rFonts w:eastAsia="Times New Roman"/>
          <w:szCs w:val="24"/>
        </w:rPr>
        <w:t>».</w:t>
      </w:r>
    </w:p>
    <w:p w14:paraId="4BA0F784" w14:textId="77777777" w:rsidR="00200ACA" w:rsidRDefault="00B07EC3">
      <w:pPr>
        <w:tabs>
          <w:tab w:val="center" w:pos="4753"/>
          <w:tab w:val="left" w:pos="6156"/>
        </w:tabs>
        <w:spacing w:line="600" w:lineRule="auto"/>
        <w:ind w:firstLine="720"/>
        <w:jc w:val="both"/>
        <w:rPr>
          <w:rFonts w:eastAsia="Times New Roman"/>
          <w:szCs w:val="24"/>
        </w:rPr>
      </w:pPr>
      <w:r>
        <w:rPr>
          <w:rFonts w:eastAsia="Times New Roman"/>
          <w:szCs w:val="24"/>
        </w:rPr>
        <w:t xml:space="preserve">Σας ευχαριστώ. </w:t>
      </w:r>
    </w:p>
    <w:p w14:paraId="4BA0F785" w14:textId="77777777" w:rsidR="00200ACA" w:rsidRDefault="00B07EC3">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t xml:space="preserve">(Χειροκροτήματα από την πτέρυγα </w:t>
      </w:r>
      <w:r>
        <w:rPr>
          <w:rFonts w:eastAsia="Times New Roman" w:cs="Times New Roman"/>
          <w:szCs w:val="24"/>
        </w:rPr>
        <w:t>των Ανεξαρτήτων Ελλήνων</w:t>
      </w:r>
      <w:r w:rsidRPr="00345A29">
        <w:rPr>
          <w:rFonts w:eastAsia="Times New Roman" w:cs="Times New Roman"/>
          <w:szCs w:val="24"/>
        </w:rPr>
        <w:t>)</w:t>
      </w:r>
    </w:p>
    <w:p w14:paraId="4BA0F786" w14:textId="77777777" w:rsidR="00200ACA" w:rsidRDefault="00B07EC3">
      <w:pPr>
        <w:spacing w:line="600" w:lineRule="auto"/>
        <w:ind w:firstLine="720"/>
        <w:jc w:val="both"/>
        <w:rPr>
          <w:rFonts w:eastAsia="Times New Roman" w:cs="Times New Roman"/>
          <w:szCs w:val="24"/>
        </w:rPr>
      </w:pPr>
      <w:r w:rsidRPr="006D4AA9">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 Γεωργιάδης. </w:t>
      </w:r>
    </w:p>
    <w:p w14:paraId="4BA0F787" w14:textId="77777777" w:rsidR="00200ACA" w:rsidRDefault="00B07EC3">
      <w:pPr>
        <w:spacing w:line="600" w:lineRule="auto"/>
        <w:ind w:firstLine="720"/>
        <w:jc w:val="both"/>
        <w:rPr>
          <w:rFonts w:eastAsia="Times New Roman"/>
          <w:szCs w:val="24"/>
        </w:rPr>
      </w:pPr>
      <w:r w:rsidRPr="006D0E25">
        <w:rPr>
          <w:rFonts w:eastAsia="Times New Roman" w:cs="Times New Roman"/>
          <w:b/>
          <w:szCs w:val="24"/>
        </w:rPr>
        <w:t>ΜΑΡΙΟΣ ΓΕΩΡΓΙΑΔΗΣ (</w:t>
      </w:r>
      <w:r>
        <w:rPr>
          <w:rFonts w:eastAsia="Times New Roman" w:cs="Times New Roman"/>
          <w:b/>
          <w:szCs w:val="24"/>
        </w:rPr>
        <w:t xml:space="preserve">Θ΄ </w:t>
      </w:r>
      <w:r w:rsidRPr="006D0E25">
        <w:rPr>
          <w:rFonts w:eastAsia="Times New Roman" w:cs="Times New Roman"/>
          <w:b/>
          <w:szCs w:val="24"/>
        </w:rPr>
        <w:t xml:space="preserve">Αντιπρόεδρος της </w:t>
      </w:r>
      <w:r w:rsidRPr="006D0E25">
        <w:rPr>
          <w:rFonts w:eastAsia="Times New Roman" w:cs="Times New Roman"/>
          <w:b/>
          <w:szCs w:val="24"/>
        </w:rPr>
        <w:t>Βουλής):</w:t>
      </w:r>
      <w:r>
        <w:rPr>
          <w:rFonts w:eastAsia="Times New Roman" w:cs="Times New Roman"/>
          <w:szCs w:val="24"/>
        </w:rPr>
        <w:t xml:space="preserve"> Ε</w:t>
      </w:r>
      <w:r w:rsidRPr="00A13CE7">
        <w:rPr>
          <w:rFonts w:eastAsia="Times New Roman"/>
          <w:szCs w:val="24"/>
        </w:rPr>
        <w:t xml:space="preserve">υχαριστώ </w:t>
      </w:r>
      <w:r>
        <w:rPr>
          <w:rFonts w:eastAsia="Times New Roman"/>
          <w:szCs w:val="24"/>
        </w:rPr>
        <w:t>πολύ, κύριε Πρόεδρε. Κ</w:t>
      </w:r>
      <w:r w:rsidRPr="00A13CE7">
        <w:rPr>
          <w:rFonts w:eastAsia="Times New Roman"/>
          <w:szCs w:val="24"/>
        </w:rPr>
        <w:t xml:space="preserve">αλησπέρα και από </w:t>
      </w:r>
      <w:r>
        <w:rPr>
          <w:rFonts w:eastAsia="Times New Roman"/>
          <w:szCs w:val="24"/>
        </w:rPr>
        <w:t>ε</w:t>
      </w:r>
      <w:r w:rsidRPr="00A13CE7">
        <w:rPr>
          <w:rFonts w:eastAsia="Times New Roman"/>
          <w:szCs w:val="24"/>
        </w:rPr>
        <w:t>μένα</w:t>
      </w:r>
      <w:r>
        <w:rPr>
          <w:rFonts w:eastAsia="Times New Roman"/>
          <w:szCs w:val="24"/>
        </w:rPr>
        <w:t xml:space="preserve">. Θα είμαι αρκετά σύντομος. </w:t>
      </w:r>
    </w:p>
    <w:p w14:paraId="4BA0F788" w14:textId="77777777" w:rsidR="00200ACA" w:rsidRDefault="00B07EC3">
      <w:pPr>
        <w:spacing w:line="600" w:lineRule="auto"/>
        <w:ind w:firstLine="720"/>
        <w:jc w:val="both"/>
        <w:rPr>
          <w:rFonts w:eastAsia="Times New Roman"/>
          <w:szCs w:val="24"/>
        </w:rPr>
      </w:pPr>
      <w:r>
        <w:rPr>
          <w:rFonts w:eastAsia="Times New Roman"/>
          <w:szCs w:val="24"/>
        </w:rPr>
        <w:t>Θα ξεκινήσω με</w:t>
      </w:r>
      <w:r w:rsidRPr="00A13CE7">
        <w:rPr>
          <w:rFonts w:eastAsia="Times New Roman"/>
          <w:szCs w:val="24"/>
        </w:rPr>
        <w:t xml:space="preserve"> ένα σχόλιο σχετικά με την επιστολή του Πρωθυπουργού</w:t>
      </w:r>
      <w:r>
        <w:rPr>
          <w:rFonts w:eastAsia="Times New Roman"/>
          <w:szCs w:val="24"/>
        </w:rPr>
        <w:t>. Τοποθετήθηκα και στη</w:t>
      </w:r>
      <w:r w:rsidRPr="00A13CE7">
        <w:rPr>
          <w:rFonts w:eastAsia="Times New Roman"/>
          <w:szCs w:val="24"/>
        </w:rPr>
        <w:t xml:space="preserve"> σχετική </w:t>
      </w:r>
      <w:r>
        <w:rPr>
          <w:rFonts w:eastAsia="Times New Roman"/>
          <w:szCs w:val="24"/>
        </w:rPr>
        <w:t>ε</w:t>
      </w:r>
      <w:r w:rsidRPr="00A13CE7">
        <w:rPr>
          <w:rFonts w:eastAsia="Times New Roman"/>
          <w:szCs w:val="24"/>
        </w:rPr>
        <w:t xml:space="preserve">πιτροπή </w:t>
      </w:r>
      <w:r>
        <w:rPr>
          <w:rFonts w:eastAsia="Times New Roman"/>
          <w:szCs w:val="24"/>
        </w:rPr>
        <w:t xml:space="preserve">και </w:t>
      </w:r>
      <w:r>
        <w:rPr>
          <w:rFonts w:eastAsia="Times New Roman"/>
          <w:szCs w:val="24"/>
        </w:rPr>
        <w:lastRenderedPageBreak/>
        <w:t>διαφώνησα,</w:t>
      </w:r>
      <w:r w:rsidRPr="00A13CE7">
        <w:rPr>
          <w:rFonts w:eastAsia="Times New Roman"/>
          <w:szCs w:val="24"/>
        </w:rPr>
        <w:t xml:space="preserve"> γιατί δεν θεωρώ ότι χρειάζεται ο </w:t>
      </w:r>
      <w:r>
        <w:rPr>
          <w:rFonts w:eastAsia="Times New Roman"/>
          <w:szCs w:val="24"/>
        </w:rPr>
        <w:t>Π</w:t>
      </w:r>
      <w:r w:rsidRPr="00A13CE7">
        <w:rPr>
          <w:rFonts w:eastAsia="Times New Roman"/>
          <w:szCs w:val="24"/>
        </w:rPr>
        <w:t>ρόεδρος τ</w:t>
      </w:r>
      <w:r w:rsidRPr="00A13CE7">
        <w:rPr>
          <w:rFonts w:eastAsia="Times New Roman"/>
          <w:szCs w:val="24"/>
        </w:rPr>
        <w:t xml:space="preserve">ης </w:t>
      </w:r>
      <w:r>
        <w:rPr>
          <w:rFonts w:eastAsia="Times New Roman"/>
          <w:szCs w:val="24"/>
        </w:rPr>
        <w:t>Β</w:t>
      </w:r>
      <w:r w:rsidRPr="00A13CE7">
        <w:rPr>
          <w:rFonts w:eastAsia="Times New Roman"/>
          <w:szCs w:val="24"/>
        </w:rPr>
        <w:t>ουλής να δεχτεί κα</w:t>
      </w:r>
      <w:r>
        <w:rPr>
          <w:rFonts w:eastAsia="Times New Roman"/>
          <w:szCs w:val="24"/>
        </w:rPr>
        <w:t>μ</w:t>
      </w:r>
      <w:r w:rsidRPr="00A13CE7">
        <w:rPr>
          <w:rFonts w:eastAsia="Times New Roman"/>
          <w:szCs w:val="24"/>
        </w:rPr>
        <w:t>μία επιστολή</w:t>
      </w:r>
      <w:r>
        <w:rPr>
          <w:rFonts w:eastAsia="Times New Roman"/>
          <w:szCs w:val="24"/>
        </w:rPr>
        <w:t>,</w:t>
      </w:r>
      <w:r w:rsidRPr="00A13CE7">
        <w:rPr>
          <w:rFonts w:eastAsia="Times New Roman"/>
          <w:szCs w:val="24"/>
        </w:rPr>
        <w:t xml:space="preserve"> για τον τρόπο που θα προεδρεύσει και για το τι θα φέρει στον </w:t>
      </w:r>
      <w:r>
        <w:rPr>
          <w:rFonts w:eastAsia="Times New Roman"/>
          <w:szCs w:val="24"/>
        </w:rPr>
        <w:t>Κ</w:t>
      </w:r>
      <w:r w:rsidRPr="00A13CE7">
        <w:rPr>
          <w:rFonts w:eastAsia="Times New Roman"/>
          <w:szCs w:val="24"/>
        </w:rPr>
        <w:t>ανονισμό</w:t>
      </w:r>
      <w:r>
        <w:rPr>
          <w:rFonts w:eastAsia="Times New Roman"/>
          <w:szCs w:val="24"/>
        </w:rPr>
        <w:t xml:space="preserve">. Αυτή η επιστολή άνοιξε </w:t>
      </w:r>
      <w:r w:rsidRPr="00A13CE7">
        <w:rPr>
          <w:rFonts w:eastAsia="Times New Roman"/>
          <w:szCs w:val="24"/>
        </w:rPr>
        <w:t>το</w:t>
      </w:r>
      <w:r>
        <w:rPr>
          <w:rFonts w:eastAsia="Times New Roman"/>
          <w:szCs w:val="24"/>
        </w:rPr>
        <w:t>ν χορό της</w:t>
      </w:r>
      <w:r w:rsidRPr="00A13CE7">
        <w:rPr>
          <w:rFonts w:eastAsia="Times New Roman"/>
          <w:szCs w:val="24"/>
        </w:rPr>
        <w:t xml:space="preserve"> </w:t>
      </w:r>
      <w:r>
        <w:rPr>
          <w:rFonts w:eastAsia="Times New Roman"/>
          <w:szCs w:val="24"/>
        </w:rPr>
        <w:t>Α</w:t>
      </w:r>
      <w:r w:rsidRPr="00A13CE7">
        <w:rPr>
          <w:rFonts w:eastAsia="Times New Roman"/>
          <w:szCs w:val="24"/>
        </w:rPr>
        <w:t>ντιπολίτευσης</w:t>
      </w:r>
      <w:r>
        <w:rPr>
          <w:rFonts w:eastAsia="Times New Roman"/>
          <w:szCs w:val="24"/>
        </w:rPr>
        <w:t>,</w:t>
      </w:r>
      <w:r w:rsidRPr="00A13CE7">
        <w:rPr>
          <w:rFonts w:eastAsia="Times New Roman"/>
          <w:szCs w:val="24"/>
        </w:rPr>
        <w:t xml:space="preserve"> </w:t>
      </w:r>
      <w:r>
        <w:rPr>
          <w:rFonts w:eastAsia="Times New Roman"/>
          <w:szCs w:val="24"/>
        </w:rPr>
        <w:t xml:space="preserve">για να κρίνουν αρνητικά τόσο τον </w:t>
      </w:r>
      <w:r w:rsidRPr="00A13CE7">
        <w:rPr>
          <w:rFonts w:eastAsia="Times New Roman"/>
          <w:szCs w:val="24"/>
        </w:rPr>
        <w:t xml:space="preserve">Πρωθυπουργό </w:t>
      </w:r>
      <w:r>
        <w:rPr>
          <w:rFonts w:eastAsia="Times New Roman"/>
          <w:szCs w:val="24"/>
        </w:rPr>
        <w:t xml:space="preserve">και την απόφασή του όσο </w:t>
      </w:r>
      <w:r w:rsidRPr="00A13CE7">
        <w:rPr>
          <w:rFonts w:eastAsia="Times New Roman"/>
          <w:szCs w:val="24"/>
        </w:rPr>
        <w:t xml:space="preserve">και τον </w:t>
      </w:r>
      <w:r>
        <w:rPr>
          <w:rFonts w:eastAsia="Times New Roman"/>
          <w:szCs w:val="24"/>
        </w:rPr>
        <w:t>Π</w:t>
      </w:r>
      <w:r w:rsidRPr="00A13CE7">
        <w:rPr>
          <w:rFonts w:eastAsia="Times New Roman"/>
          <w:szCs w:val="24"/>
        </w:rPr>
        <w:t>ρόεδρο της Βουλής</w:t>
      </w:r>
      <w:r>
        <w:rPr>
          <w:rFonts w:eastAsia="Times New Roman"/>
          <w:szCs w:val="24"/>
        </w:rPr>
        <w:t>.</w:t>
      </w:r>
      <w:r w:rsidRPr="00A13CE7">
        <w:rPr>
          <w:rFonts w:eastAsia="Times New Roman"/>
          <w:szCs w:val="24"/>
        </w:rPr>
        <w:t xml:space="preserve"> </w:t>
      </w:r>
      <w:r>
        <w:rPr>
          <w:rFonts w:eastAsia="Times New Roman"/>
          <w:szCs w:val="24"/>
        </w:rPr>
        <w:t>Α</w:t>
      </w:r>
      <w:r w:rsidRPr="00A13CE7">
        <w:rPr>
          <w:rFonts w:eastAsia="Times New Roman"/>
          <w:szCs w:val="24"/>
        </w:rPr>
        <w:t xml:space="preserve">ν ήθελε ο κύριος </w:t>
      </w:r>
      <w:r>
        <w:rPr>
          <w:rFonts w:eastAsia="Times New Roman"/>
          <w:szCs w:val="24"/>
        </w:rPr>
        <w:t>Π</w:t>
      </w:r>
      <w:r w:rsidRPr="00A13CE7">
        <w:rPr>
          <w:rFonts w:eastAsia="Times New Roman"/>
          <w:szCs w:val="24"/>
        </w:rPr>
        <w:t>ρωθυπουργός να μεταφέρει ότι δεν δέχεται κα</w:t>
      </w:r>
      <w:r>
        <w:rPr>
          <w:rFonts w:eastAsia="Times New Roman"/>
          <w:szCs w:val="24"/>
        </w:rPr>
        <w:t>μ</w:t>
      </w:r>
      <w:r w:rsidRPr="00A13CE7">
        <w:rPr>
          <w:rFonts w:eastAsia="Times New Roman"/>
          <w:szCs w:val="24"/>
        </w:rPr>
        <w:t>μία απειλή</w:t>
      </w:r>
      <w:r>
        <w:rPr>
          <w:rFonts w:eastAsia="Times New Roman"/>
          <w:szCs w:val="24"/>
        </w:rPr>
        <w:t>,</w:t>
      </w:r>
      <w:r w:rsidRPr="00A13CE7">
        <w:rPr>
          <w:rFonts w:eastAsia="Times New Roman"/>
          <w:szCs w:val="24"/>
        </w:rPr>
        <w:t xml:space="preserve"> θα μπορούσε να πει ότι δεν </w:t>
      </w:r>
      <w:r>
        <w:rPr>
          <w:rFonts w:eastAsia="Times New Roman"/>
          <w:szCs w:val="24"/>
        </w:rPr>
        <w:t>δ</w:t>
      </w:r>
      <w:r w:rsidRPr="00A13CE7">
        <w:rPr>
          <w:rFonts w:eastAsia="Times New Roman"/>
          <w:szCs w:val="24"/>
        </w:rPr>
        <w:t>έχετ</w:t>
      </w:r>
      <w:r>
        <w:rPr>
          <w:rFonts w:eastAsia="Times New Roman"/>
          <w:szCs w:val="24"/>
        </w:rPr>
        <w:t>αι</w:t>
      </w:r>
      <w:r w:rsidRPr="00A13CE7">
        <w:rPr>
          <w:rFonts w:eastAsia="Times New Roman"/>
          <w:szCs w:val="24"/>
        </w:rPr>
        <w:t xml:space="preserve"> κα</w:t>
      </w:r>
      <w:r>
        <w:rPr>
          <w:rFonts w:eastAsia="Times New Roman"/>
          <w:szCs w:val="24"/>
        </w:rPr>
        <w:t>μ</w:t>
      </w:r>
      <w:r w:rsidRPr="00A13CE7">
        <w:rPr>
          <w:rFonts w:eastAsia="Times New Roman"/>
          <w:szCs w:val="24"/>
        </w:rPr>
        <w:t xml:space="preserve">μία απειλή και να μην παρακινήσει τον </w:t>
      </w:r>
      <w:r>
        <w:rPr>
          <w:rFonts w:eastAsia="Times New Roman"/>
          <w:szCs w:val="24"/>
        </w:rPr>
        <w:t>Π</w:t>
      </w:r>
      <w:r w:rsidRPr="00A13CE7">
        <w:rPr>
          <w:rFonts w:eastAsia="Times New Roman"/>
          <w:szCs w:val="24"/>
        </w:rPr>
        <w:t>ρόεδρο της Βουλής</w:t>
      </w:r>
      <w:r>
        <w:rPr>
          <w:rFonts w:eastAsia="Times New Roman"/>
          <w:szCs w:val="24"/>
        </w:rPr>
        <w:t>,</w:t>
      </w:r>
      <w:r w:rsidRPr="00A13CE7">
        <w:rPr>
          <w:rFonts w:eastAsia="Times New Roman"/>
          <w:szCs w:val="24"/>
        </w:rPr>
        <w:t xml:space="preserve"> να μη φέρει τίποτα στη σχετική </w:t>
      </w:r>
      <w:r>
        <w:rPr>
          <w:rFonts w:eastAsia="Times New Roman"/>
          <w:szCs w:val="24"/>
        </w:rPr>
        <w:t>ε</w:t>
      </w:r>
      <w:r w:rsidRPr="00A13CE7">
        <w:rPr>
          <w:rFonts w:eastAsia="Times New Roman"/>
          <w:szCs w:val="24"/>
        </w:rPr>
        <w:t xml:space="preserve">πιτροπή </w:t>
      </w:r>
      <w:r>
        <w:rPr>
          <w:rFonts w:eastAsia="Times New Roman"/>
          <w:szCs w:val="24"/>
        </w:rPr>
        <w:t>κ</w:t>
      </w:r>
      <w:r w:rsidRPr="00A13CE7">
        <w:rPr>
          <w:rFonts w:eastAsia="Times New Roman"/>
          <w:szCs w:val="24"/>
        </w:rPr>
        <w:t>αι κλείνω με αυτό το θέμα</w:t>
      </w:r>
      <w:r>
        <w:rPr>
          <w:rFonts w:eastAsia="Times New Roman"/>
          <w:szCs w:val="24"/>
        </w:rPr>
        <w:t>,</w:t>
      </w:r>
      <w:r w:rsidRPr="00A13CE7">
        <w:rPr>
          <w:rFonts w:eastAsia="Times New Roman"/>
          <w:szCs w:val="24"/>
        </w:rPr>
        <w:t xml:space="preserve"> </w:t>
      </w:r>
      <w:r>
        <w:rPr>
          <w:rFonts w:eastAsia="Times New Roman"/>
          <w:szCs w:val="24"/>
        </w:rPr>
        <w:t>ό</w:t>
      </w:r>
      <w:r w:rsidRPr="00A13CE7">
        <w:rPr>
          <w:rFonts w:eastAsia="Times New Roman"/>
          <w:szCs w:val="24"/>
        </w:rPr>
        <w:t xml:space="preserve">σον αφορά την </w:t>
      </w:r>
      <w:r w:rsidRPr="00A13CE7">
        <w:rPr>
          <w:rFonts w:eastAsia="Times New Roman"/>
          <w:szCs w:val="24"/>
        </w:rPr>
        <w:t>επιστολή του Πρωθυπουργού</w:t>
      </w:r>
      <w:r>
        <w:rPr>
          <w:rFonts w:eastAsia="Times New Roman"/>
          <w:szCs w:val="24"/>
        </w:rPr>
        <w:t>.</w:t>
      </w:r>
    </w:p>
    <w:p w14:paraId="4BA0F789" w14:textId="77777777" w:rsidR="00200ACA" w:rsidRDefault="00B07EC3">
      <w:pPr>
        <w:spacing w:line="600" w:lineRule="auto"/>
        <w:ind w:firstLine="720"/>
        <w:jc w:val="both"/>
        <w:rPr>
          <w:rFonts w:eastAsia="Times New Roman"/>
          <w:szCs w:val="24"/>
        </w:rPr>
      </w:pPr>
      <w:r>
        <w:rPr>
          <w:rFonts w:eastAsia="Times New Roman"/>
          <w:szCs w:val="24"/>
        </w:rPr>
        <w:t>Α</w:t>
      </w:r>
      <w:r w:rsidRPr="00A13CE7">
        <w:rPr>
          <w:rFonts w:eastAsia="Times New Roman"/>
          <w:szCs w:val="24"/>
        </w:rPr>
        <w:t>υτή τη</w:t>
      </w:r>
      <w:r>
        <w:rPr>
          <w:rFonts w:eastAsia="Times New Roman"/>
          <w:szCs w:val="24"/>
        </w:rPr>
        <w:t>ν</w:t>
      </w:r>
      <w:r w:rsidRPr="00A13CE7">
        <w:rPr>
          <w:rFonts w:eastAsia="Times New Roman"/>
          <w:szCs w:val="24"/>
        </w:rPr>
        <w:t xml:space="preserve"> στιγμή</w:t>
      </w:r>
      <w:r>
        <w:rPr>
          <w:rFonts w:eastAsia="Times New Roman"/>
          <w:szCs w:val="24"/>
        </w:rPr>
        <w:t xml:space="preserve"> έξι Βουλευτές που αυτή τη στιγμή</w:t>
      </w:r>
      <w:r w:rsidRPr="00A13CE7">
        <w:rPr>
          <w:rFonts w:eastAsia="Times New Roman"/>
          <w:szCs w:val="24"/>
        </w:rPr>
        <w:t xml:space="preserve"> δεν μπορώ να καταλάβω για ποιο</w:t>
      </w:r>
      <w:r>
        <w:rPr>
          <w:rFonts w:eastAsia="Times New Roman"/>
          <w:szCs w:val="24"/>
        </w:rPr>
        <w:t>ν</w:t>
      </w:r>
      <w:r w:rsidRPr="00A13CE7">
        <w:rPr>
          <w:rFonts w:eastAsia="Times New Roman"/>
          <w:szCs w:val="24"/>
        </w:rPr>
        <w:t xml:space="preserve"> λόγο </w:t>
      </w:r>
      <w:r>
        <w:rPr>
          <w:rFonts w:eastAsia="Times New Roman"/>
          <w:szCs w:val="24"/>
        </w:rPr>
        <w:t xml:space="preserve">–παραλόγως κατ’ εμάς- έχουν δώσει λευκή επιταγή για να </w:t>
      </w:r>
      <w:r w:rsidRPr="00A13CE7">
        <w:rPr>
          <w:rFonts w:eastAsia="Times New Roman"/>
          <w:szCs w:val="24"/>
        </w:rPr>
        <w:t>ψηφίζου</w:t>
      </w:r>
      <w:r>
        <w:rPr>
          <w:rFonts w:eastAsia="Times New Roman"/>
          <w:szCs w:val="24"/>
        </w:rPr>
        <w:t>ν</w:t>
      </w:r>
      <w:r w:rsidRPr="00A13CE7">
        <w:rPr>
          <w:rFonts w:eastAsia="Times New Roman"/>
          <w:szCs w:val="24"/>
        </w:rPr>
        <w:t xml:space="preserve"> </w:t>
      </w:r>
      <w:r>
        <w:rPr>
          <w:rFonts w:eastAsia="Times New Roman"/>
          <w:szCs w:val="24"/>
        </w:rPr>
        <w:t>«</w:t>
      </w:r>
      <w:r w:rsidRPr="00A13CE7">
        <w:rPr>
          <w:rFonts w:eastAsia="Times New Roman"/>
          <w:szCs w:val="24"/>
        </w:rPr>
        <w:t>ναι</w:t>
      </w:r>
      <w:r>
        <w:rPr>
          <w:rFonts w:eastAsia="Times New Roman"/>
          <w:szCs w:val="24"/>
        </w:rPr>
        <w:t>»</w:t>
      </w:r>
      <w:r w:rsidRPr="00A13CE7">
        <w:rPr>
          <w:rFonts w:eastAsia="Times New Roman"/>
          <w:szCs w:val="24"/>
        </w:rPr>
        <w:t xml:space="preserve"> σε όλα</w:t>
      </w:r>
      <w:r>
        <w:rPr>
          <w:rFonts w:eastAsia="Times New Roman"/>
          <w:szCs w:val="24"/>
        </w:rPr>
        <w:t>, χωρίς καν να τα δουν,</w:t>
      </w:r>
      <w:r w:rsidRPr="00A13CE7">
        <w:rPr>
          <w:rFonts w:eastAsia="Times New Roman"/>
          <w:szCs w:val="24"/>
        </w:rPr>
        <w:t xml:space="preserve"> πραγματικά μου προκαλεί τεράστια εντύπωση</w:t>
      </w:r>
      <w:r>
        <w:rPr>
          <w:rFonts w:eastAsia="Times New Roman"/>
          <w:szCs w:val="24"/>
        </w:rPr>
        <w:t>.</w:t>
      </w:r>
      <w:r w:rsidRPr="00A13CE7">
        <w:rPr>
          <w:rFonts w:eastAsia="Times New Roman"/>
          <w:szCs w:val="24"/>
        </w:rPr>
        <w:t xml:space="preserve"> </w:t>
      </w:r>
      <w:r>
        <w:rPr>
          <w:rFonts w:eastAsia="Times New Roman"/>
          <w:szCs w:val="24"/>
        </w:rPr>
        <w:t xml:space="preserve">Όμως προφανώς είναι οι ιδανικοί </w:t>
      </w:r>
      <w:r w:rsidRPr="00A13CE7">
        <w:rPr>
          <w:rFonts w:eastAsia="Times New Roman"/>
          <w:szCs w:val="24"/>
        </w:rPr>
        <w:t>πρόθυμοι</w:t>
      </w:r>
      <w:r>
        <w:rPr>
          <w:rFonts w:eastAsia="Times New Roman"/>
          <w:szCs w:val="24"/>
        </w:rPr>
        <w:t>,</w:t>
      </w:r>
      <w:r w:rsidRPr="00A13CE7">
        <w:rPr>
          <w:rFonts w:eastAsia="Times New Roman"/>
          <w:szCs w:val="24"/>
        </w:rPr>
        <w:t xml:space="preserve"> και να πάρουν τους ρόλους των κομπάρσων σε αυτό το </w:t>
      </w:r>
      <w:r>
        <w:rPr>
          <w:rFonts w:eastAsia="Times New Roman"/>
          <w:szCs w:val="24"/>
        </w:rPr>
        <w:t>θ</w:t>
      </w:r>
      <w:r w:rsidRPr="00A13CE7">
        <w:rPr>
          <w:rFonts w:eastAsia="Times New Roman"/>
          <w:szCs w:val="24"/>
        </w:rPr>
        <w:t xml:space="preserve">έατρο </w:t>
      </w:r>
      <w:r>
        <w:rPr>
          <w:rFonts w:eastAsia="Times New Roman"/>
          <w:szCs w:val="24"/>
        </w:rPr>
        <w:t>σ</w:t>
      </w:r>
      <w:r w:rsidRPr="00A13CE7">
        <w:rPr>
          <w:rFonts w:eastAsia="Times New Roman"/>
          <w:szCs w:val="24"/>
        </w:rPr>
        <w:t>κιών που έχει ξεκινήσει η Κυβέρνηση ΣΥΡΙΖΑ</w:t>
      </w:r>
      <w:r>
        <w:rPr>
          <w:rFonts w:eastAsia="Times New Roman"/>
          <w:szCs w:val="24"/>
        </w:rPr>
        <w:t xml:space="preserve">  </w:t>
      </w:r>
      <w:r>
        <w:rPr>
          <w:rFonts w:eastAsia="Times New Roman"/>
          <w:szCs w:val="24"/>
        </w:rPr>
        <w:t>-</w:t>
      </w:r>
      <w:r w:rsidRPr="00A13CE7">
        <w:rPr>
          <w:rFonts w:eastAsia="Times New Roman"/>
          <w:szCs w:val="24"/>
        </w:rPr>
        <w:t>ΑΝΕΛ</w:t>
      </w:r>
      <w:r>
        <w:rPr>
          <w:rFonts w:eastAsia="Times New Roman"/>
          <w:szCs w:val="24"/>
        </w:rPr>
        <w:t>,</w:t>
      </w:r>
      <w:r w:rsidRPr="00A13CE7">
        <w:rPr>
          <w:rFonts w:eastAsia="Times New Roman"/>
          <w:szCs w:val="24"/>
        </w:rPr>
        <w:t xml:space="preserve"> για όσο ακόμη κρατήσει όλο αυτό</w:t>
      </w:r>
      <w:r>
        <w:rPr>
          <w:rFonts w:eastAsia="Times New Roman"/>
          <w:szCs w:val="24"/>
        </w:rPr>
        <w:t>.</w:t>
      </w:r>
    </w:p>
    <w:p w14:paraId="4BA0F78A" w14:textId="77777777" w:rsidR="00200ACA" w:rsidRDefault="00B07EC3">
      <w:pPr>
        <w:spacing w:line="600" w:lineRule="auto"/>
        <w:ind w:firstLine="720"/>
        <w:jc w:val="both"/>
        <w:rPr>
          <w:rFonts w:eastAsia="Times New Roman"/>
          <w:szCs w:val="24"/>
        </w:rPr>
      </w:pPr>
      <w:r w:rsidRPr="00A13CE7">
        <w:rPr>
          <w:rFonts w:eastAsia="Times New Roman"/>
          <w:szCs w:val="24"/>
        </w:rPr>
        <w:lastRenderedPageBreak/>
        <w:t xml:space="preserve">Δυστυχώς με αυτές </w:t>
      </w:r>
      <w:r>
        <w:rPr>
          <w:rFonts w:eastAsia="Times New Roman"/>
          <w:szCs w:val="24"/>
        </w:rPr>
        <w:t xml:space="preserve">τις </w:t>
      </w:r>
      <w:r w:rsidRPr="00A13CE7">
        <w:rPr>
          <w:rFonts w:eastAsia="Times New Roman"/>
          <w:szCs w:val="24"/>
        </w:rPr>
        <w:t>κινήσεις και με αυτή τη μεταγραφολογία</w:t>
      </w:r>
      <w:r w:rsidRPr="00A13CE7">
        <w:rPr>
          <w:rFonts w:eastAsia="Times New Roman"/>
          <w:szCs w:val="24"/>
        </w:rPr>
        <w:t xml:space="preserve"> δίνει δικαίωμα </w:t>
      </w:r>
      <w:r>
        <w:rPr>
          <w:rFonts w:eastAsia="Times New Roman"/>
          <w:szCs w:val="24"/>
        </w:rPr>
        <w:t xml:space="preserve">στους συμπολίτες </w:t>
      </w:r>
      <w:r>
        <w:rPr>
          <w:rFonts w:eastAsia="Times New Roman"/>
          <w:szCs w:val="24"/>
        </w:rPr>
        <w:t>μας,</w:t>
      </w:r>
      <w:r>
        <w:rPr>
          <w:rFonts w:eastAsia="Times New Roman"/>
          <w:szCs w:val="24"/>
        </w:rPr>
        <w:t xml:space="preserve"> να απαξιώνουν </w:t>
      </w:r>
      <w:r w:rsidRPr="00A13CE7">
        <w:rPr>
          <w:rFonts w:eastAsia="Times New Roman"/>
          <w:szCs w:val="24"/>
        </w:rPr>
        <w:t xml:space="preserve">ακόμη περισσότερο το </w:t>
      </w:r>
      <w:r>
        <w:rPr>
          <w:rFonts w:eastAsia="Times New Roman"/>
          <w:szCs w:val="24"/>
        </w:rPr>
        <w:t>ε</w:t>
      </w:r>
      <w:r w:rsidRPr="00A13CE7">
        <w:rPr>
          <w:rFonts w:eastAsia="Times New Roman"/>
          <w:szCs w:val="24"/>
        </w:rPr>
        <w:t xml:space="preserve">λληνικό </w:t>
      </w:r>
      <w:r>
        <w:rPr>
          <w:rFonts w:eastAsia="Times New Roman"/>
          <w:szCs w:val="24"/>
        </w:rPr>
        <w:t>Κ</w:t>
      </w:r>
      <w:r w:rsidRPr="00A13CE7">
        <w:rPr>
          <w:rFonts w:eastAsia="Times New Roman"/>
          <w:szCs w:val="24"/>
        </w:rPr>
        <w:t xml:space="preserve">οινοβούλιο και </w:t>
      </w:r>
      <w:r>
        <w:rPr>
          <w:rFonts w:eastAsia="Times New Roman"/>
          <w:szCs w:val="24"/>
        </w:rPr>
        <w:t>εμά</w:t>
      </w:r>
      <w:r w:rsidRPr="00A13CE7">
        <w:rPr>
          <w:rFonts w:eastAsia="Times New Roman"/>
          <w:szCs w:val="24"/>
        </w:rPr>
        <w:t xml:space="preserve">ς </w:t>
      </w:r>
      <w:r>
        <w:rPr>
          <w:rFonts w:eastAsia="Times New Roman"/>
          <w:szCs w:val="24"/>
        </w:rPr>
        <w:t>τους Β</w:t>
      </w:r>
      <w:r w:rsidRPr="00A13CE7">
        <w:rPr>
          <w:rFonts w:eastAsia="Times New Roman"/>
          <w:szCs w:val="24"/>
        </w:rPr>
        <w:t>ουλευτές</w:t>
      </w:r>
      <w:r>
        <w:rPr>
          <w:rFonts w:eastAsia="Times New Roman"/>
          <w:szCs w:val="24"/>
        </w:rPr>
        <w:t>,</w:t>
      </w:r>
      <w:r w:rsidRPr="00A13CE7">
        <w:rPr>
          <w:rFonts w:eastAsia="Times New Roman"/>
          <w:szCs w:val="24"/>
        </w:rPr>
        <w:t xml:space="preserve"> να μιλάνε για ρετάλια της </w:t>
      </w:r>
      <w:r>
        <w:rPr>
          <w:rFonts w:eastAsia="Times New Roman"/>
          <w:szCs w:val="24"/>
        </w:rPr>
        <w:t xml:space="preserve">«Κυβέρνησης </w:t>
      </w:r>
      <w:r w:rsidRPr="00A13CE7">
        <w:rPr>
          <w:rFonts w:eastAsia="Times New Roman"/>
          <w:szCs w:val="24"/>
        </w:rPr>
        <w:t>κουρελού</w:t>
      </w:r>
      <w:r>
        <w:rPr>
          <w:rFonts w:eastAsia="Times New Roman"/>
          <w:szCs w:val="24"/>
        </w:rPr>
        <w:t xml:space="preserve">», να μιλάνε </w:t>
      </w:r>
      <w:r w:rsidRPr="00A13CE7">
        <w:rPr>
          <w:rFonts w:eastAsia="Times New Roman"/>
          <w:szCs w:val="24"/>
        </w:rPr>
        <w:t>για γκαζόζες</w:t>
      </w:r>
      <w:r>
        <w:rPr>
          <w:rFonts w:eastAsia="Times New Roman"/>
          <w:szCs w:val="24"/>
        </w:rPr>
        <w:t>,</w:t>
      </w:r>
      <w:r w:rsidRPr="00A13CE7">
        <w:rPr>
          <w:rFonts w:eastAsia="Times New Roman"/>
          <w:szCs w:val="24"/>
        </w:rPr>
        <w:t xml:space="preserve"> να μιλάνε για παραλογισμούς</w:t>
      </w:r>
      <w:r>
        <w:rPr>
          <w:rFonts w:eastAsia="Times New Roman"/>
          <w:szCs w:val="24"/>
        </w:rPr>
        <w:t>, να κάνει πάρτι το «Ράδιο Αρβύλα»,</w:t>
      </w:r>
      <w:r w:rsidRPr="00A13CE7">
        <w:rPr>
          <w:rFonts w:eastAsia="Times New Roman"/>
          <w:szCs w:val="24"/>
        </w:rPr>
        <w:t xml:space="preserve"> δ</w:t>
      </w:r>
      <w:r w:rsidRPr="00A13CE7">
        <w:rPr>
          <w:rFonts w:eastAsia="Times New Roman"/>
          <w:szCs w:val="24"/>
        </w:rPr>
        <w:t>είχνοντας όλους τους Βουλευτές και όλα αυτά που έχουν κάνει</w:t>
      </w:r>
      <w:r>
        <w:rPr>
          <w:rFonts w:eastAsia="Times New Roman"/>
          <w:szCs w:val="24"/>
        </w:rPr>
        <w:t xml:space="preserve">. </w:t>
      </w:r>
    </w:p>
    <w:p w14:paraId="4BA0F78B" w14:textId="77777777" w:rsidR="00200ACA" w:rsidRDefault="00B07EC3">
      <w:pPr>
        <w:spacing w:line="600" w:lineRule="auto"/>
        <w:ind w:firstLine="720"/>
        <w:jc w:val="both"/>
        <w:rPr>
          <w:rFonts w:eastAsia="Times New Roman"/>
          <w:szCs w:val="24"/>
        </w:rPr>
      </w:pPr>
      <w:r>
        <w:rPr>
          <w:rFonts w:eastAsia="Times New Roman"/>
          <w:szCs w:val="24"/>
        </w:rPr>
        <w:t>Α</w:t>
      </w:r>
      <w:r w:rsidRPr="00A13CE7">
        <w:rPr>
          <w:rFonts w:eastAsia="Times New Roman"/>
          <w:szCs w:val="24"/>
        </w:rPr>
        <w:t>ντί να ασχολούμαστε</w:t>
      </w:r>
      <w:r>
        <w:rPr>
          <w:rFonts w:eastAsia="Times New Roman"/>
          <w:szCs w:val="24"/>
        </w:rPr>
        <w:t>,</w:t>
      </w:r>
      <w:r w:rsidRPr="00A13CE7">
        <w:rPr>
          <w:rFonts w:eastAsia="Times New Roman"/>
          <w:szCs w:val="24"/>
        </w:rPr>
        <w:t xml:space="preserve"> πραγματικά</w:t>
      </w:r>
      <w:r>
        <w:rPr>
          <w:rFonts w:eastAsia="Times New Roman"/>
          <w:szCs w:val="24"/>
        </w:rPr>
        <w:t>,</w:t>
      </w:r>
      <w:r w:rsidRPr="00A13CE7">
        <w:rPr>
          <w:rFonts w:eastAsia="Times New Roman"/>
          <w:szCs w:val="24"/>
        </w:rPr>
        <w:t xml:space="preserve"> με τα προβλήματα που απασχολούν την </w:t>
      </w:r>
      <w:r>
        <w:rPr>
          <w:rFonts w:eastAsia="Times New Roman"/>
          <w:szCs w:val="24"/>
        </w:rPr>
        <w:t>ε</w:t>
      </w:r>
      <w:r w:rsidRPr="00A13CE7">
        <w:rPr>
          <w:rFonts w:eastAsia="Times New Roman"/>
          <w:szCs w:val="24"/>
        </w:rPr>
        <w:t>λληνική κοινωνία</w:t>
      </w:r>
      <w:r>
        <w:rPr>
          <w:rFonts w:eastAsia="Times New Roman"/>
          <w:szCs w:val="24"/>
        </w:rPr>
        <w:t>,</w:t>
      </w:r>
      <w:r w:rsidRPr="00A13CE7">
        <w:rPr>
          <w:rFonts w:eastAsia="Times New Roman"/>
          <w:szCs w:val="24"/>
        </w:rPr>
        <w:t xml:space="preserve"> </w:t>
      </w:r>
      <w:r>
        <w:rPr>
          <w:rFonts w:eastAsia="Times New Roman"/>
          <w:szCs w:val="24"/>
        </w:rPr>
        <w:t xml:space="preserve">με </w:t>
      </w:r>
      <w:r w:rsidRPr="00A13CE7">
        <w:rPr>
          <w:rFonts w:eastAsia="Times New Roman"/>
          <w:szCs w:val="24"/>
        </w:rPr>
        <w:t>το αν θα έχουμε μείωση της ανεργίας</w:t>
      </w:r>
      <w:r>
        <w:rPr>
          <w:rFonts w:eastAsia="Times New Roman"/>
          <w:szCs w:val="24"/>
        </w:rPr>
        <w:t>, με το αν</w:t>
      </w:r>
      <w:r w:rsidRPr="00A13CE7">
        <w:rPr>
          <w:rFonts w:eastAsia="Times New Roman"/>
          <w:szCs w:val="24"/>
        </w:rPr>
        <w:t xml:space="preserve"> θα μπορέσουν να κρατήσουν τους μισθούς τους και τις συντ</w:t>
      </w:r>
      <w:r w:rsidRPr="00A13CE7">
        <w:rPr>
          <w:rFonts w:eastAsia="Times New Roman"/>
          <w:szCs w:val="24"/>
        </w:rPr>
        <w:t xml:space="preserve">άξεις τους </w:t>
      </w:r>
      <w:r>
        <w:rPr>
          <w:rFonts w:eastAsia="Times New Roman"/>
          <w:szCs w:val="24"/>
        </w:rPr>
        <w:t xml:space="preserve">οι </w:t>
      </w:r>
      <w:r w:rsidRPr="00A13CE7">
        <w:rPr>
          <w:rFonts w:eastAsia="Times New Roman"/>
          <w:szCs w:val="24"/>
        </w:rPr>
        <w:t xml:space="preserve">συμπολίτες </w:t>
      </w:r>
      <w:r>
        <w:rPr>
          <w:rFonts w:eastAsia="Times New Roman"/>
          <w:szCs w:val="24"/>
        </w:rPr>
        <w:t>μας,</w:t>
      </w:r>
      <w:r w:rsidRPr="00A13CE7">
        <w:rPr>
          <w:rFonts w:eastAsia="Times New Roman"/>
          <w:szCs w:val="24"/>
        </w:rPr>
        <w:t xml:space="preserve"> </w:t>
      </w:r>
      <w:r>
        <w:rPr>
          <w:rFonts w:eastAsia="Times New Roman"/>
          <w:szCs w:val="24"/>
        </w:rPr>
        <w:t xml:space="preserve">με το </w:t>
      </w:r>
      <w:r w:rsidRPr="00A13CE7">
        <w:rPr>
          <w:rFonts w:eastAsia="Times New Roman"/>
          <w:szCs w:val="24"/>
        </w:rPr>
        <w:t>αν θα μπορέσουμε να βγούμε στις αγορές</w:t>
      </w:r>
      <w:r>
        <w:rPr>
          <w:rFonts w:eastAsia="Times New Roman"/>
          <w:szCs w:val="24"/>
        </w:rPr>
        <w:t>,</w:t>
      </w:r>
      <w:r w:rsidRPr="00A13CE7">
        <w:rPr>
          <w:rFonts w:eastAsia="Times New Roman"/>
          <w:szCs w:val="24"/>
        </w:rPr>
        <w:t xml:space="preserve"> </w:t>
      </w:r>
      <w:r>
        <w:rPr>
          <w:rFonts w:eastAsia="Times New Roman"/>
          <w:szCs w:val="24"/>
        </w:rPr>
        <w:t xml:space="preserve">με το </w:t>
      </w:r>
      <w:r w:rsidRPr="00A13CE7">
        <w:rPr>
          <w:rFonts w:eastAsia="Times New Roman"/>
          <w:szCs w:val="24"/>
        </w:rPr>
        <w:t xml:space="preserve">αν δεν θα κλείσουν οι επιχειρήσεις τους </w:t>
      </w:r>
      <w:r>
        <w:rPr>
          <w:rFonts w:eastAsia="Times New Roman"/>
          <w:szCs w:val="24"/>
        </w:rPr>
        <w:t>κ.</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κ., α</w:t>
      </w:r>
      <w:r w:rsidRPr="00A13CE7">
        <w:rPr>
          <w:rFonts w:eastAsia="Times New Roman"/>
          <w:szCs w:val="24"/>
        </w:rPr>
        <w:t xml:space="preserve">σχολούμαστε </w:t>
      </w:r>
      <w:r>
        <w:rPr>
          <w:rFonts w:eastAsia="Times New Roman"/>
          <w:szCs w:val="24"/>
        </w:rPr>
        <w:t>με τον κάθε έναν</w:t>
      </w:r>
      <w:r>
        <w:rPr>
          <w:rFonts w:eastAsia="Times New Roman"/>
          <w:szCs w:val="24"/>
        </w:rPr>
        <w:t>,</w:t>
      </w:r>
      <w:r>
        <w:rPr>
          <w:rFonts w:eastAsia="Times New Roman"/>
          <w:szCs w:val="24"/>
        </w:rPr>
        <w:t xml:space="preserve"> που για κάποιον </w:t>
      </w:r>
      <w:r w:rsidRPr="00A13CE7">
        <w:rPr>
          <w:rFonts w:eastAsia="Times New Roman"/>
          <w:szCs w:val="24"/>
        </w:rPr>
        <w:t>λόγο εδώ μέσα παραμένει και κάθεται στην καρέκλα του</w:t>
      </w:r>
      <w:r>
        <w:rPr>
          <w:rFonts w:eastAsia="Times New Roman"/>
          <w:szCs w:val="24"/>
        </w:rPr>
        <w:t>.</w:t>
      </w:r>
    </w:p>
    <w:p w14:paraId="4BA0F78C" w14:textId="77777777" w:rsidR="00200ACA" w:rsidRDefault="00B07EC3">
      <w:pPr>
        <w:spacing w:line="600" w:lineRule="auto"/>
        <w:ind w:firstLine="720"/>
        <w:jc w:val="both"/>
        <w:rPr>
          <w:rFonts w:eastAsia="Times New Roman" w:cs="Times New Roman"/>
          <w:b/>
          <w:szCs w:val="24"/>
        </w:rPr>
      </w:pPr>
      <w:r>
        <w:rPr>
          <w:rFonts w:eastAsia="Times New Roman"/>
          <w:szCs w:val="24"/>
        </w:rPr>
        <w:t xml:space="preserve">Θα συμφωνήσω με τον κ. </w:t>
      </w:r>
      <w:proofErr w:type="spellStart"/>
      <w:r w:rsidRPr="00A13CE7">
        <w:rPr>
          <w:rFonts w:eastAsia="Times New Roman"/>
          <w:szCs w:val="24"/>
        </w:rPr>
        <w:t>Παφίλη</w:t>
      </w:r>
      <w:proofErr w:type="spellEnd"/>
      <w:r w:rsidRPr="00A13CE7">
        <w:rPr>
          <w:rFonts w:eastAsia="Times New Roman"/>
          <w:szCs w:val="24"/>
        </w:rPr>
        <w:t xml:space="preserve"> </w:t>
      </w:r>
      <w:r>
        <w:rPr>
          <w:rFonts w:eastAsia="Times New Roman"/>
          <w:szCs w:val="24"/>
        </w:rPr>
        <w:t>–είναι από τις</w:t>
      </w:r>
      <w:r w:rsidRPr="00A13CE7">
        <w:rPr>
          <w:rFonts w:eastAsia="Times New Roman"/>
          <w:szCs w:val="24"/>
        </w:rPr>
        <w:t xml:space="preserve"> λίγες φορές που συμφωνώ </w:t>
      </w:r>
      <w:r>
        <w:rPr>
          <w:rFonts w:eastAsia="Times New Roman"/>
          <w:szCs w:val="24"/>
        </w:rPr>
        <w:t>με απόψεις του Κομμουνιστικού Κόμματος Ελλάδ</w:t>
      </w:r>
      <w:r>
        <w:rPr>
          <w:rFonts w:eastAsia="Times New Roman"/>
          <w:szCs w:val="24"/>
        </w:rPr>
        <w:t>α</w:t>
      </w:r>
      <w:r>
        <w:rPr>
          <w:rFonts w:eastAsia="Times New Roman"/>
          <w:szCs w:val="24"/>
        </w:rPr>
        <w:t>ς- ό</w:t>
      </w:r>
      <w:r w:rsidRPr="00A13CE7">
        <w:rPr>
          <w:rFonts w:eastAsia="Times New Roman"/>
          <w:szCs w:val="24"/>
        </w:rPr>
        <w:t xml:space="preserve">σον αφορά τις θέσεις </w:t>
      </w:r>
      <w:r>
        <w:rPr>
          <w:rFonts w:eastAsia="Times New Roman"/>
          <w:szCs w:val="24"/>
        </w:rPr>
        <w:t xml:space="preserve">των Βουλευτών. </w:t>
      </w:r>
    </w:p>
    <w:p w14:paraId="4BA0F78D" w14:textId="77777777" w:rsidR="00200ACA" w:rsidRDefault="00B07EC3">
      <w:pPr>
        <w:spacing w:line="600" w:lineRule="auto"/>
        <w:ind w:firstLine="720"/>
        <w:jc w:val="both"/>
        <w:rPr>
          <w:rFonts w:eastAsia="Times New Roman"/>
          <w:szCs w:val="24"/>
        </w:rPr>
      </w:pPr>
      <w:r>
        <w:rPr>
          <w:rFonts w:eastAsia="Times New Roman"/>
          <w:szCs w:val="24"/>
        </w:rPr>
        <w:lastRenderedPageBreak/>
        <w:t xml:space="preserve">Βγαίνεις και εκλέγεσαι με ένα κόμμα. Το όχημα καλώς ή κακώς είναι το κόμμα, </w:t>
      </w:r>
      <w:proofErr w:type="spellStart"/>
      <w:r>
        <w:rPr>
          <w:rFonts w:eastAsia="Times New Roman"/>
          <w:szCs w:val="24"/>
        </w:rPr>
        <w:t>πόσ</w:t>
      </w:r>
      <w:r>
        <w:rPr>
          <w:rFonts w:eastAsia="Times New Roman"/>
          <w:szCs w:val="24"/>
        </w:rPr>
        <w:t>ω</w:t>
      </w:r>
      <w:proofErr w:type="spellEnd"/>
      <w:r>
        <w:rPr>
          <w:rFonts w:eastAsia="Times New Roman"/>
          <w:szCs w:val="24"/>
        </w:rPr>
        <w:t xml:space="preserve"> μάλλον όταν έχεις εκλεγεί με λίστα και είσα</w:t>
      </w:r>
      <w:r>
        <w:rPr>
          <w:rFonts w:eastAsia="Times New Roman"/>
          <w:szCs w:val="24"/>
        </w:rPr>
        <w:t>ι διορισμένος Βουλευτής. Διαφωνείς με το κόμμα; Παραδίδεις την έδρα σου και</w:t>
      </w:r>
      <w:r>
        <w:rPr>
          <w:rFonts w:eastAsia="Times New Roman"/>
          <w:szCs w:val="24"/>
        </w:rPr>
        <w:t>,</w:t>
      </w:r>
      <w:r>
        <w:rPr>
          <w:rFonts w:eastAsia="Times New Roman"/>
          <w:szCs w:val="24"/>
        </w:rPr>
        <w:t xml:space="preserve"> αν έχεις το τσαγανό, πηγαίνεις με σταυρό και αναμετράσαι. Όλα τα άλλα είναι για την καρέκλα. Είναι ξεκάθαρη η θέση της Ένωσης Κεντρώων</w:t>
      </w:r>
      <w:r>
        <w:rPr>
          <w:rFonts w:eastAsia="Times New Roman"/>
          <w:szCs w:val="24"/>
        </w:rPr>
        <w:t>,</w:t>
      </w:r>
      <w:r>
        <w:rPr>
          <w:rFonts w:eastAsia="Times New Roman"/>
          <w:szCs w:val="24"/>
        </w:rPr>
        <w:t xml:space="preserve"> και είμαστε το μόνο κόμμα που δεν έχουμε δε</w:t>
      </w:r>
      <w:r>
        <w:rPr>
          <w:rFonts w:eastAsia="Times New Roman"/>
          <w:szCs w:val="24"/>
        </w:rPr>
        <w:t xml:space="preserve">χθεί στις τάξεις μας κανέναν Βουλευτή κι ας μας έχουν χτυπήσει την πόρτα. </w:t>
      </w:r>
    </w:p>
    <w:p w14:paraId="4BA0F78E" w14:textId="77777777" w:rsidR="00200ACA" w:rsidRDefault="00B07EC3">
      <w:pPr>
        <w:spacing w:line="600" w:lineRule="auto"/>
        <w:ind w:firstLine="720"/>
        <w:jc w:val="both"/>
        <w:rPr>
          <w:rFonts w:eastAsia="Times New Roman"/>
          <w:szCs w:val="24"/>
        </w:rPr>
      </w:pPr>
      <w:r>
        <w:rPr>
          <w:rFonts w:eastAsia="Times New Roman"/>
          <w:szCs w:val="24"/>
        </w:rPr>
        <w:t xml:space="preserve">Θα πάω στο κομμάτι των Αντιπροέδρων, όπου στην </w:t>
      </w:r>
      <w:r>
        <w:rPr>
          <w:rFonts w:eastAsia="Times New Roman"/>
          <w:szCs w:val="24"/>
        </w:rPr>
        <w:t>ε</w:t>
      </w:r>
      <w:r>
        <w:rPr>
          <w:rFonts w:eastAsia="Times New Roman"/>
          <w:szCs w:val="24"/>
        </w:rPr>
        <w:t xml:space="preserve">πιτροπή διαφώνησα. Ο εκάστοτε Αντιπρόεδρος εκλέγεται από το Σώμα. Τη δύναμη για την </w:t>
      </w:r>
      <w:r>
        <w:rPr>
          <w:rFonts w:eastAsia="Times New Roman"/>
          <w:szCs w:val="24"/>
        </w:rPr>
        <w:t>Κ</w:t>
      </w:r>
      <w:r>
        <w:rPr>
          <w:rFonts w:eastAsia="Times New Roman"/>
          <w:szCs w:val="24"/>
        </w:rPr>
        <w:t xml:space="preserve">οινοβουλευτική </w:t>
      </w:r>
      <w:r>
        <w:rPr>
          <w:rFonts w:eastAsia="Times New Roman"/>
          <w:szCs w:val="24"/>
        </w:rPr>
        <w:t>Ο</w:t>
      </w:r>
      <w:r>
        <w:rPr>
          <w:rFonts w:eastAsia="Times New Roman"/>
          <w:szCs w:val="24"/>
        </w:rPr>
        <w:t xml:space="preserve">μάδα την έχει δώσει ο λαός. Έχει ψηφίσει ο λαός για να μπουν τα κόμματα στο </w:t>
      </w:r>
      <w:r>
        <w:rPr>
          <w:rFonts w:eastAsia="Times New Roman"/>
          <w:szCs w:val="24"/>
        </w:rPr>
        <w:t>ε</w:t>
      </w:r>
      <w:r>
        <w:rPr>
          <w:rFonts w:eastAsia="Times New Roman"/>
          <w:szCs w:val="24"/>
        </w:rPr>
        <w:t xml:space="preserve">λληνικό Κοινοβούλιο και να εκφράζονται μέσω των Προέδρων και των εκπροσώπων του. Το να διαλύεται μια </w:t>
      </w:r>
      <w:r>
        <w:rPr>
          <w:rFonts w:eastAsia="Times New Roman"/>
          <w:szCs w:val="24"/>
        </w:rPr>
        <w:t>Κ</w:t>
      </w:r>
      <w:r>
        <w:rPr>
          <w:rFonts w:eastAsia="Times New Roman"/>
          <w:szCs w:val="24"/>
        </w:rPr>
        <w:t xml:space="preserve">οινοβουλευτική </w:t>
      </w:r>
      <w:r>
        <w:rPr>
          <w:rFonts w:eastAsia="Times New Roman"/>
          <w:szCs w:val="24"/>
        </w:rPr>
        <w:t>Ο</w:t>
      </w:r>
      <w:r>
        <w:rPr>
          <w:rFonts w:eastAsia="Times New Roman"/>
          <w:szCs w:val="24"/>
        </w:rPr>
        <w:t>μάδα επειδή κάποιοι θέλουν να κάνουν μετακομίσεις, για εμάς ε</w:t>
      </w:r>
      <w:r>
        <w:rPr>
          <w:rFonts w:eastAsia="Times New Roman"/>
          <w:szCs w:val="24"/>
        </w:rPr>
        <w:t>ίναι πάρα πολύ αρνητικό. Ανοίγει και ο δρόμος για αποστασίες, προδοσίες, ανταλλάγματα κ</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κ.</w:t>
      </w:r>
      <w:r>
        <w:rPr>
          <w:rFonts w:eastAsia="Times New Roman"/>
          <w:szCs w:val="24"/>
        </w:rPr>
        <w:t>.</w:t>
      </w:r>
      <w:r>
        <w:rPr>
          <w:rFonts w:eastAsia="Times New Roman"/>
          <w:szCs w:val="24"/>
        </w:rPr>
        <w:t xml:space="preserve"> Παρ’ όλα αυτά αυτός είναι ο Κανονισμός και οφείλουμε να τον ακολουθήσουμε. Διαφωνώ με το να μην παραμείνει Αντιπρόεδρος ο κ. Λυκούδης. Εννοείται ότι </w:t>
      </w:r>
      <w:r>
        <w:rPr>
          <w:rFonts w:eastAsia="Times New Roman"/>
          <w:szCs w:val="24"/>
        </w:rPr>
        <w:lastRenderedPageBreak/>
        <w:t>επαινώ τη σ</w:t>
      </w:r>
      <w:r>
        <w:rPr>
          <w:rFonts w:eastAsia="Times New Roman"/>
          <w:szCs w:val="24"/>
        </w:rPr>
        <w:t xml:space="preserve">τάση του και θα ψηφίσουμε και το εν λόγω άρθρο, γιατί αυτό είναι το σωστό. </w:t>
      </w:r>
    </w:p>
    <w:p w14:paraId="4BA0F78F" w14:textId="77777777" w:rsidR="00200ACA" w:rsidRDefault="00B07EC3">
      <w:pPr>
        <w:spacing w:line="600" w:lineRule="auto"/>
        <w:ind w:firstLine="720"/>
        <w:jc w:val="both"/>
        <w:rPr>
          <w:rFonts w:eastAsia="Times New Roman"/>
          <w:szCs w:val="24"/>
        </w:rPr>
      </w:pPr>
      <w:r>
        <w:rPr>
          <w:rFonts w:eastAsia="Times New Roman"/>
          <w:szCs w:val="24"/>
        </w:rPr>
        <w:t>Θα κλείσω με έναν λόγο για τους υπαλλήλους της Βουλής</w:t>
      </w:r>
      <w:r>
        <w:rPr>
          <w:rFonts w:eastAsia="Times New Roman"/>
          <w:szCs w:val="24"/>
        </w:rPr>
        <w:t>,</w:t>
      </w:r>
      <w:r>
        <w:rPr>
          <w:rFonts w:eastAsia="Times New Roman"/>
          <w:szCs w:val="24"/>
        </w:rPr>
        <w:t xml:space="preserve"> που είναι και </w:t>
      </w:r>
      <w:r>
        <w:rPr>
          <w:rFonts w:eastAsia="Times New Roman"/>
          <w:szCs w:val="24"/>
        </w:rPr>
        <w:t xml:space="preserve">ο </w:t>
      </w:r>
      <w:r>
        <w:rPr>
          <w:rFonts w:eastAsia="Times New Roman"/>
          <w:szCs w:val="24"/>
        </w:rPr>
        <w:t>κυριότερος λόγος για τον οποίον ανέβηκα στο Βήμα. Πραγματικά σας επαινούμε και σας ευχαριστούμε που είστε εδώ</w:t>
      </w:r>
      <w:r>
        <w:rPr>
          <w:rFonts w:eastAsia="Times New Roman"/>
          <w:szCs w:val="24"/>
        </w:rPr>
        <w:t>. Προσφέρετε στο εύρυθμο κοινοβουλευτικό έργο για όλους εμάς</w:t>
      </w:r>
      <w:r w:rsidRPr="009F7324">
        <w:rPr>
          <w:rFonts w:eastAsia="Times New Roman"/>
          <w:szCs w:val="24"/>
        </w:rPr>
        <w:t xml:space="preserve"> </w:t>
      </w:r>
      <w:r>
        <w:rPr>
          <w:rFonts w:eastAsia="Times New Roman"/>
          <w:szCs w:val="24"/>
        </w:rPr>
        <w:t xml:space="preserve">με όλη σας τη συνεργασία. Και το λέω τόσο από τη θέση μου ως Αντιπροέδρου όταν είμαι στην Έδρα, όσο και ως Βουλευτής. </w:t>
      </w:r>
    </w:p>
    <w:p w14:paraId="4BA0F790" w14:textId="77777777" w:rsidR="00200ACA" w:rsidRDefault="00B07EC3">
      <w:pPr>
        <w:spacing w:line="600" w:lineRule="auto"/>
        <w:ind w:firstLine="720"/>
        <w:jc w:val="both"/>
        <w:rPr>
          <w:rFonts w:eastAsia="Times New Roman"/>
          <w:szCs w:val="24"/>
        </w:rPr>
      </w:pPr>
      <w:r>
        <w:rPr>
          <w:rFonts w:eastAsia="Times New Roman"/>
          <w:szCs w:val="24"/>
        </w:rPr>
        <w:t>Το αν θα ψηφίσουμε ή όχι τις σχετικές διατάξεις του Κανονισμού</w:t>
      </w:r>
      <w:r>
        <w:rPr>
          <w:rFonts w:eastAsia="Times New Roman"/>
          <w:szCs w:val="24"/>
        </w:rPr>
        <w:t>,</w:t>
      </w:r>
      <w:r>
        <w:rPr>
          <w:rFonts w:eastAsia="Times New Roman"/>
          <w:szCs w:val="24"/>
        </w:rPr>
        <w:t xml:space="preserve"> δεν έχει να </w:t>
      </w:r>
      <w:r>
        <w:rPr>
          <w:rFonts w:eastAsia="Times New Roman"/>
          <w:szCs w:val="24"/>
        </w:rPr>
        <w:t xml:space="preserve">κάνει ούτε με προσωπική βούληση ούτε με κάτι κατά του προσωπικού της Βουλής. Είναι καθαρά πολιτικό το θέμα. Σε γενικές γραμμές, όπως είπα και στην </w:t>
      </w:r>
      <w:r>
        <w:rPr>
          <w:rFonts w:eastAsia="Times New Roman"/>
          <w:szCs w:val="24"/>
        </w:rPr>
        <w:t>ε</w:t>
      </w:r>
      <w:r>
        <w:rPr>
          <w:rFonts w:eastAsia="Times New Roman"/>
          <w:szCs w:val="24"/>
        </w:rPr>
        <w:t>πιτροπή, είμαστε θετικοί. Σε κάποια θα τοποθετηθούμε θετικά, σε κάποια αρνητικά και σε κάποια θα ψηφίσουμε «</w:t>
      </w:r>
      <w:r>
        <w:rPr>
          <w:rFonts w:eastAsia="Times New Roman"/>
          <w:szCs w:val="24"/>
        </w:rPr>
        <w:t>παρών</w:t>
      </w:r>
      <w:r>
        <w:rPr>
          <w:rFonts w:eastAsia="Times New Roman"/>
          <w:szCs w:val="24"/>
        </w:rPr>
        <w:t xml:space="preserve">». </w:t>
      </w:r>
    </w:p>
    <w:p w14:paraId="4BA0F791" w14:textId="77777777" w:rsidR="00200ACA" w:rsidRDefault="00B07EC3">
      <w:pPr>
        <w:spacing w:line="600" w:lineRule="auto"/>
        <w:ind w:firstLine="720"/>
        <w:jc w:val="both"/>
        <w:rPr>
          <w:rFonts w:eastAsia="Times New Roman"/>
          <w:szCs w:val="24"/>
        </w:rPr>
      </w:pPr>
      <w:r>
        <w:rPr>
          <w:rFonts w:eastAsia="Times New Roman"/>
          <w:szCs w:val="24"/>
        </w:rPr>
        <w:lastRenderedPageBreak/>
        <w:t xml:space="preserve">Παρ’ όλα αυτά γι’ άλλη μια φορά θέλω να σας ευχαριστήσω που είστε κοντά μας. Πραγματικά χωρίς εσάς δεν θα λειτουργούσε η Βουλή. Χωρίς εμάς τους Βουλευτές πιθανότατα να λειτουργούσε. Χωρίς εσάς όχι. </w:t>
      </w:r>
    </w:p>
    <w:p w14:paraId="4BA0F792" w14:textId="77777777" w:rsidR="00200ACA" w:rsidRDefault="00B07EC3">
      <w:pPr>
        <w:spacing w:line="600" w:lineRule="auto"/>
        <w:ind w:firstLine="720"/>
        <w:jc w:val="both"/>
        <w:rPr>
          <w:rFonts w:eastAsia="Times New Roman"/>
          <w:szCs w:val="24"/>
        </w:rPr>
      </w:pPr>
      <w:r>
        <w:rPr>
          <w:rFonts w:eastAsia="Times New Roman"/>
          <w:szCs w:val="24"/>
        </w:rPr>
        <w:t>Σας ευχαριστώ πάρα πολύ.</w:t>
      </w:r>
    </w:p>
    <w:p w14:paraId="4BA0F793" w14:textId="77777777" w:rsidR="00200ACA" w:rsidRDefault="00B07EC3">
      <w:pPr>
        <w:spacing w:line="600" w:lineRule="auto"/>
        <w:ind w:firstLine="720"/>
        <w:jc w:val="both"/>
        <w:rPr>
          <w:rFonts w:eastAsia="Times New Roman"/>
          <w:szCs w:val="24"/>
        </w:rPr>
      </w:pPr>
      <w:r w:rsidRPr="00F77543">
        <w:rPr>
          <w:rFonts w:eastAsia="Times New Roman"/>
          <w:b/>
          <w:szCs w:val="24"/>
        </w:rPr>
        <w:t xml:space="preserve">ΠΡΟΕΔΡΕΥΩΝ (Γεώργιος </w:t>
      </w:r>
      <w:r w:rsidRPr="00F77543">
        <w:rPr>
          <w:rFonts w:eastAsia="Times New Roman"/>
          <w:b/>
          <w:szCs w:val="24"/>
        </w:rPr>
        <w:t>Βαρεμένος):</w:t>
      </w:r>
      <w:r>
        <w:rPr>
          <w:rFonts w:eastAsia="Times New Roman"/>
          <w:szCs w:val="24"/>
        </w:rPr>
        <w:t xml:space="preserve"> Και τώρα μπαίνουμε στον κατάλογο των ομιλητών. </w:t>
      </w:r>
    </w:p>
    <w:p w14:paraId="4BA0F794" w14:textId="77777777" w:rsidR="00200ACA" w:rsidRDefault="00B07EC3">
      <w:pPr>
        <w:spacing w:line="600" w:lineRule="auto"/>
        <w:ind w:firstLine="720"/>
        <w:jc w:val="both"/>
        <w:rPr>
          <w:rFonts w:eastAsia="Times New Roman"/>
          <w:szCs w:val="24"/>
        </w:rPr>
      </w:pPr>
      <w:r>
        <w:rPr>
          <w:rFonts w:eastAsia="Times New Roman"/>
          <w:szCs w:val="24"/>
        </w:rPr>
        <w:t>Ο κ. Βενιζέλος έχει τον λόγο.</w:t>
      </w:r>
    </w:p>
    <w:p w14:paraId="4BA0F795" w14:textId="77777777" w:rsidR="00200ACA" w:rsidRDefault="00B07EC3">
      <w:pPr>
        <w:spacing w:line="600" w:lineRule="auto"/>
        <w:ind w:firstLine="720"/>
        <w:jc w:val="both"/>
        <w:rPr>
          <w:rFonts w:eastAsia="Times New Roman"/>
          <w:szCs w:val="24"/>
        </w:rPr>
      </w:pPr>
      <w:r>
        <w:rPr>
          <w:rFonts w:eastAsia="Times New Roman"/>
          <w:b/>
          <w:szCs w:val="24"/>
        </w:rPr>
        <w:t>ΕΥΑΓΓΕΛΟΣ ΒΕΝΙΖΕΛΟΣ:</w:t>
      </w:r>
      <w:r>
        <w:rPr>
          <w:rFonts w:eastAsia="Times New Roman"/>
          <w:szCs w:val="24"/>
        </w:rPr>
        <w:t xml:space="preserve"> Κυρίες και κύριοι Βουλευτές, το κοινοβουλευτικό σύστημα διακυβέρνησης βασίζεται σε μια μακρά ιστορική παράδοση</w:t>
      </w:r>
      <w:r>
        <w:rPr>
          <w:rFonts w:eastAsia="Times New Roman"/>
          <w:szCs w:val="24"/>
        </w:rPr>
        <w:t>,</w:t>
      </w:r>
      <w:r>
        <w:rPr>
          <w:rFonts w:eastAsia="Times New Roman"/>
          <w:szCs w:val="24"/>
        </w:rPr>
        <w:t xml:space="preserve"> που έχει διαπλάσει θεσμούς, αρχές</w:t>
      </w:r>
      <w:r>
        <w:rPr>
          <w:rFonts w:eastAsia="Times New Roman"/>
          <w:szCs w:val="24"/>
        </w:rPr>
        <w:t xml:space="preserve"> και κανόνες. </w:t>
      </w:r>
    </w:p>
    <w:p w14:paraId="4BA0F796" w14:textId="77777777" w:rsidR="00200ACA" w:rsidRDefault="00B07EC3">
      <w:pPr>
        <w:spacing w:line="600" w:lineRule="auto"/>
        <w:ind w:firstLine="720"/>
        <w:jc w:val="both"/>
        <w:rPr>
          <w:rFonts w:eastAsia="Times New Roman"/>
          <w:szCs w:val="24"/>
        </w:rPr>
      </w:pPr>
      <w:r>
        <w:rPr>
          <w:rFonts w:eastAsia="Times New Roman"/>
          <w:szCs w:val="24"/>
        </w:rPr>
        <w:t>Το άρθρο 65 του Συντάγματος αναθέτει στην ίδια τη Βουλή με τον Κανονισμό που ψηφίζει</w:t>
      </w:r>
      <w:r>
        <w:rPr>
          <w:rFonts w:eastAsia="Times New Roman"/>
          <w:szCs w:val="24"/>
        </w:rPr>
        <w:t>,</w:t>
      </w:r>
      <w:r>
        <w:rPr>
          <w:rFonts w:eastAsia="Times New Roman"/>
          <w:szCs w:val="24"/>
        </w:rPr>
        <w:t xml:space="preserve"> να ρυθμίζει τα σχετικά με την ελεύθερη και δημοκρατική λειτουργία της στο πλαίσιο της θεσμικής συγκρότησης και των παραδόσεων του κοινοβουλευτικού συστήματ</w:t>
      </w:r>
      <w:r>
        <w:rPr>
          <w:rFonts w:eastAsia="Times New Roman"/>
          <w:szCs w:val="24"/>
        </w:rPr>
        <w:t xml:space="preserve">ος διακυβέρνησης. </w:t>
      </w:r>
    </w:p>
    <w:p w14:paraId="4BA0F797" w14:textId="77777777" w:rsidR="00200ACA" w:rsidRDefault="00B07EC3">
      <w:pPr>
        <w:spacing w:line="600" w:lineRule="auto"/>
        <w:ind w:firstLine="720"/>
        <w:jc w:val="both"/>
        <w:rPr>
          <w:rFonts w:eastAsia="Times New Roman"/>
          <w:szCs w:val="24"/>
        </w:rPr>
      </w:pPr>
      <w:r>
        <w:rPr>
          <w:rFonts w:eastAsia="Times New Roman"/>
          <w:szCs w:val="24"/>
        </w:rPr>
        <w:lastRenderedPageBreak/>
        <w:t>Η Βουλή ιστορικά ξεκίνησε ως Βουλή των Βουλευτών</w:t>
      </w:r>
      <w:r>
        <w:rPr>
          <w:rFonts w:eastAsia="Times New Roman"/>
          <w:szCs w:val="24"/>
        </w:rPr>
        <w:t>,</w:t>
      </w:r>
      <w:r>
        <w:rPr>
          <w:rFonts w:eastAsia="Times New Roman"/>
          <w:szCs w:val="24"/>
        </w:rPr>
        <w:t xml:space="preserve"> και σταδιακά εξελίχθηκε σε όλα τα δυτικά πολιτικά συστήματα, τα αντιπροσωπευτικά και κοινοβουλευτικά</w:t>
      </w:r>
      <w:r>
        <w:rPr>
          <w:rFonts w:eastAsia="Times New Roman"/>
          <w:szCs w:val="24"/>
        </w:rPr>
        <w:t>,</w:t>
      </w:r>
      <w:r>
        <w:rPr>
          <w:rFonts w:eastAsia="Times New Roman"/>
          <w:szCs w:val="24"/>
        </w:rPr>
        <w:t xml:space="preserve"> σε Βουλή των κομμάτων. Για να επιτευχθεί αυτό</w:t>
      </w:r>
      <w:r>
        <w:rPr>
          <w:rFonts w:eastAsia="Times New Roman"/>
          <w:szCs w:val="24"/>
        </w:rPr>
        <w:t>,</w:t>
      </w:r>
      <w:r>
        <w:rPr>
          <w:rFonts w:eastAsia="Times New Roman"/>
          <w:szCs w:val="24"/>
        </w:rPr>
        <w:t xml:space="preserve"> εισήχθησαν στα Συντάγματα θεμελιώδεις </w:t>
      </w:r>
      <w:r>
        <w:rPr>
          <w:rFonts w:eastAsia="Times New Roman"/>
          <w:szCs w:val="24"/>
        </w:rPr>
        <w:t>αρχές, όπως η κοινοβουλευτική αρχή, η εξάρτηση της Κυβέρνησης από την εμπιστοσύνη της Βουλής και η αρχή της δεδηλωμένης</w:t>
      </w:r>
      <w:r>
        <w:rPr>
          <w:rFonts w:eastAsia="Times New Roman"/>
          <w:szCs w:val="24"/>
        </w:rPr>
        <w:t>,</w:t>
      </w:r>
      <w:r>
        <w:rPr>
          <w:rFonts w:eastAsia="Times New Roman"/>
          <w:szCs w:val="24"/>
        </w:rPr>
        <w:t xml:space="preserve"> που δεσμεύει τον Αρχηγό του κράτους στην επιλογή του Πρωθυπουργού</w:t>
      </w:r>
      <w:r>
        <w:rPr>
          <w:rFonts w:eastAsia="Times New Roman"/>
          <w:szCs w:val="24"/>
        </w:rPr>
        <w:t>,</w:t>
      </w:r>
      <w:r>
        <w:rPr>
          <w:rFonts w:eastAsia="Times New Roman"/>
          <w:szCs w:val="24"/>
        </w:rPr>
        <w:t xml:space="preserve"> που διορίζει και συνιστά προβολή της κοινοβουλευτικής αρχής στη φάση</w:t>
      </w:r>
      <w:r>
        <w:rPr>
          <w:rFonts w:eastAsia="Times New Roman"/>
          <w:szCs w:val="24"/>
        </w:rPr>
        <w:t xml:space="preserve"> του διορισμού. Αλλά για να λειτουργεί η αρχή της δεδηλωμένης και το τεκμήριο της πλειοψηφίας της Κυβέρνησης, πρέπει να υπάρχουν συγκροτημένα πολιτικά κόμματα.</w:t>
      </w:r>
    </w:p>
    <w:p w14:paraId="4BA0F798" w14:textId="77777777" w:rsidR="00200ACA" w:rsidRDefault="00B07EC3">
      <w:pPr>
        <w:spacing w:line="600" w:lineRule="auto"/>
        <w:ind w:firstLine="720"/>
        <w:jc w:val="both"/>
        <w:rPr>
          <w:rFonts w:eastAsia="Times New Roman"/>
          <w:szCs w:val="24"/>
        </w:rPr>
      </w:pPr>
      <w:r>
        <w:rPr>
          <w:rFonts w:eastAsia="Times New Roman"/>
          <w:szCs w:val="24"/>
        </w:rPr>
        <w:t>Γι’</w:t>
      </w:r>
      <w:r w:rsidRPr="00E7227E">
        <w:rPr>
          <w:rFonts w:eastAsia="Times New Roman"/>
          <w:szCs w:val="24"/>
        </w:rPr>
        <w:t xml:space="preserve"> αυτό προβλέπει ο Κανονισμός</w:t>
      </w:r>
      <w:r>
        <w:rPr>
          <w:rFonts w:eastAsia="Times New Roman"/>
          <w:szCs w:val="24"/>
        </w:rPr>
        <w:t>,</w:t>
      </w:r>
      <w:r w:rsidRPr="00E7227E">
        <w:rPr>
          <w:rFonts w:eastAsia="Times New Roman"/>
          <w:szCs w:val="24"/>
        </w:rPr>
        <w:t xml:space="preserve"> εφαρμόζοντας το Σύνταγμα</w:t>
      </w:r>
      <w:r>
        <w:rPr>
          <w:rFonts w:eastAsia="Times New Roman"/>
          <w:szCs w:val="24"/>
        </w:rPr>
        <w:t>,</w:t>
      </w:r>
      <w:r w:rsidRPr="00E7227E">
        <w:rPr>
          <w:rFonts w:eastAsia="Times New Roman"/>
          <w:szCs w:val="24"/>
        </w:rPr>
        <w:t xml:space="preserve"> ότι και όλες οι </w:t>
      </w:r>
      <w:r>
        <w:rPr>
          <w:rFonts w:eastAsia="Times New Roman"/>
          <w:szCs w:val="24"/>
        </w:rPr>
        <w:t>ε</w:t>
      </w:r>
      <w:r w:rsidRPr="00E7227E">
        <w:rPr>
          <w:rFonts w:eastAsia="Times New Roman"/>
          <w:szCs w:val="24"/>
        </w:rPr>
        <w:t xml:space="preserve">πιτροπές της Βουλής </w:t>
      </w:r>
      <w:r w:rsidRPr="00E7227E">
        <w:rPr>
          <w:rFonts w:eastAsia="Times New Roman"/>
          <w:szCs w:val="24"/>
        </w:rPr>
        <w:t xml:space="preserve">συγκροτούνται </w:t>
      </w:r>
      <w:r>
        <w:rPr>
          <w:rFonts w:eastAsia="Times New Roman"/>
          <w:szCs w:val="24"/>
        </w:rPr>
        <w:t>κατά την αναλογία</w:t>
      </w:r>
      <w:r w:rsidRPr="00E7227E">
        <w:rPr>
          <w:rFonts w:eastAsia="Times New Roman"/>
          <w:szCs w:val="24"/>
        </w:rPr>
        <w:t xml:space="preserve"> των πολιτικών κομμάτων</w:t>
      </w:r>
      <w:r>
        <w:rPr>
          <w:rFonts w:eastAsia="Times New Roman"/>
          <w:szCs w:val="24"/>
        </w:rPr>
        <w:t>.</w:t>
      </w:r>
      <w:r w:rsidRPr="00E7227E">
        <w:rPr>
          <w:rFonts w:eastAsia="Times New Roman"/>
          <w:szCs w:val="24"/>
        </w:rPr>
        <w:t xml:space="preserve"> Ο Βουλευτής </w:t>
      </w:r>
      <w:r>
        <w:rPr>
          <w:rFonts w:eastAsia="Times New Roman"/>
          <w:szCs w:val="24"/>
        </w:rPr>
        <w:t xml:space="preserve">ως αντιπρόσωπος του λαού και του έθνους </w:t>
      </w:r>
      <w:r w:rsidRPr="00E7227E">
        <w:rPr>
          <w:rFonts w:eastAsia="Times New Roman"/>
          <w:szCs w:val="24"/>
        </w:rPr>
        <w:t xml:space="preserve">έχει </w:t>
      </w:r>
      <w:r>
        <w:rPr>
          <w:rFonts w:eastAsia="Times New Roman"/>
          <w:szCs w:val="24"/>
        </w:rPr>
        <w:t>β</w:t>
      </w:r>
      <w:r w:rsidRPr="00E7227E">
        <w:rPr>
          <w:rFonts w:eastAsia="Times New Roman"/>
          <w:szCs w:val="24"/>
        </w:rPr>
        <w:t>εβαίως ελεύθερη εντολή</w:t>
      </w:r>
      <w:r>
        <w:rPr>
          <w:rFonts w:eastAsia="Times New Roman"/>
          <w:szCs w:val="24"/>
        </w:rPr>
        <w:t>,</w:t>
      </w:r>
      <w:r w:rsidRPr="00E7227E">
        <w:rPr>
          <w:rFonts w:eastAsia="Times New Roman"/>
          <w:szCs w:val="24"/>
        </w:rPr>
        <w:t xml:space="preserve"> το δικαίωμα της κατά </w:t>
      </w:r>
      <w:r>
        <w:rPr>
          <w:rFonts w:eastAsia="Times New Roman"/>
          <w:szCs w:val="24"/>
        </w:rPr>
        <w:t>σ</w:t>
      </w:r>
      <w:r w:rsidRPr="00E7227E">
        <w:rPr>
          <w:rFonts w:eastAsia="Times New Roman"/>
          <w:szCs w:val="24"/>
        </w:rPr>
        <w:t>υνείδηση γνώμης και ψήφου</w:t>
      </w:r>
      <w:r>
        <w:rPr>
          <w:rFonts w:eastAsia="Times New Roman"/>
          <w:szCs w:val="24"/>
        </w:rPr>
        <w:t>, αλλά αυτό το ασκεί</w:t>
      </w:r>
      <w:r w:rsidRPr="00E7227E">
        <w:rPr>
          <w:rFonts w:eastAsia="Times New Roman"/>
          <w:szCs w:val="24"/>
        </w:rPr>
        <w:t xml:space="preserve"> ως μέλος </w:t>
      </w:r>
      <w:r>
        <w:rPr>
          <w:rFonts w:eastAsia="Times New Roman"/>
          <w:szCs w:val="24"/>
        </w:rPr>
        <w:t>μιας</w:t>
      </w:r>
      <w:r w:rsidRPr="00E7227E">
        <w:rPr>
          <w:rFonts w:eastAsia="Times New Roman"/>
          <w:szCs w:val="24"/>
        </w:rPr>
        <w:t xml:space="preserve"> Κοινοβουλευτικής Ομάδας </w:t>
      </w:r>
      <w:r>
        <w:rPr>
          <w:rFonts w:eastAsia="Times New Roman"/>
          <w:szCs w:val="24"/>
        </w:rPr>
        <w:t>-</w:t>
      </w:r>
      <w:r w:rsidRPr="00E7227E">
        <w:rPr>
          <w:rFonts w:eastAsia="Times New Roman"/>
          <w:szCs w:val="24"/>
        </w:rPr>
        <w:t xml:space="preserve">μιας </w:t>
      </w:r>
      <w:r w:rsidRPr="00E7227E">
        <w:rPr>
          <w:rFonts w:eastAsia="Times New Roman"/>
          <w:szCs w:val="24"/>
        </w:rPr>
        <w:t>Κοινοβουλευτικής Ομάδας</w:t>
      </w:r>
      <w:r>
        <w:rPr>
          <w:rFonts w:eastAsia="Times New Roman"/>
          <w:szCs w:val="24"/>
        </w:rPr>
        <w:t>-</w:t>
      </w:r>
      <w:r w:rsidRPr="00E7227E">
        <w:rPr>
          <w:rFonts w:eastAsia="Times New Roman"/>
          <w:szCs w:val="24"/>
        </w:rPr>
        <w:t xml:space="preserve"> </w:t>
      </w:r>
      <w:r>
        <w:rPr>
          <w:rFonts w:eastAsia="Times New Roman"/>
          <w:szCs w:val="24"/>
        </w:rPr>
        <w:t xml:space="preserve">δεν μπορεί να είναι διχασμένη </w:t>
      </w:r>
      <w:r w:rsidRPr="00E7227E">
        <w:rPr>
          <w:rFonts w:eastAsia="Times New Roman"/>
          <w:szCs w:val="24"/>
        </w:rPr>
        <w:lastRenderedPageBreak/>
        <w:t>προσωπικότητα</w:t>
      </w:r>
      <w:r>
        <w:rPr>
          <w:rFonts w:eastAsia="Times New Roman"/>
          <w:szCs w:val="24"/>
        </w:rPr>
        <w:t>,</w:t>
      </w:r>
      <w:r w:rsidRPr="00E7227E">
        <w:rPr>
          <w:rFonts w:eastAsia="Times New Roman"/>
          <w:szCs w:val="24"/>
        </w:rPr>
        <w:t xml:space="preserve"> δεν μπορεί να είναι μία περίπτωση </w:t>
      </w:r>
      <w:r>
        <w:rPr>
          <w:rFonts w:eastAsia="Times New Roman"/>
          <w:szCs w:val="24"/>
        </w:rPr>
        <w:t xml:space="preserve">μαγικής </w:t>
      </w:r>
      <w:r w:rsidRPr="00E7227E">
        <w:rPr>
          <w:rFonts w:eastAsia="Times New Roman"/>
          <w:szCs w:val="24"/>
        </w:rPr>
        <w:t>εικόνας</w:t>
      </w:r>
      <w:r>
        <w:rPr>
          <w:rFonts w:eastAsia="Times New Roman"/>
          <w:szCs w:val="24"/>
        </w:rPr>
        <w:t>,</w:t>
      </w:r>
      <w:r w:rsidRPr="00E7227E">
        <w:rPr>
          <w:rFonts w:eastAsia="Times New Roman"/>
          <w:szCs w:val="24"/>
        </w:rPr>
        <w:t xml:space="preserve"> που αλλάζει ρόλο και θεσμική λειτουργία μέσα στη Βουλή ή μπορεί να ασκεί το ρόλο του αυτό ως </w:t>
      </w:r>
      <w:r>
        <w:rPr>
          <w:rFonts w:eastAsia="Times New Roman"/>
          <w:szCs w:val="24"/>
        </w:rPr>
        <w:t>α</w:t>
      </w:r>
      <w:r w:rsidRPr="00E7227E">
        <w:rPr>
          <w:rFonts w:eastAsia="Times New Roman"/>
          <w:szCs w:val="24"/>
        </w:rPr>
        <w:t xml:space="preserve">νεξάρτητος υπολογιζόμενος </w:t>
      </w:r>
      <w:r>
        <w:rPr>
          <w:rFonts w:eastAsia="Times New Roman"/>
          <w:szCs w:val="24"/>
        </w:rPr>
        <w:t>ε</w:t>
      </w:r>
      <w:r w:rsidRPr="00E7227E">
        <w:rPr>
          <w:rFonts w:eastAsia="Times New Roman"/>
          <w:szCs w:val="24"/>
        </w:rPr>
        <w:t>πίσης ως τέτοι</w:t>
      </w:r>
      <w:r w:rsidRPr="00E7227E">
        <w:rPr>
          <w:rFonts w:eastAsia="Times New Roman"/>
          <w:szCs w:val="24"/>
        </w:rPr>
        <w:t>ος</w:t>
      </w:r>
      <w:r>
        <w:rPr>
          <w:rFonts w:eastAsia="Times New Roman"/>
          <w:szCs w:val="24"/>
        </w:rPr>
        <w:t xml:space="preserve">, ως </w:t>
      </w:r>
      <w:r>
        <w:rPr>
          <w:rFonts w:eastAsia="Times New Roman"/>
          <w:szCs w:val="24"/>
        </w:rPr>
        <w:t>α</w:t>
      </w:r>
      <w:r>
        <w:rPr>
          <w:rFonts w:eastAsia="Times New Roman"/>
          <w:szCs w:val="24"/>
        </w:rPr>
        <w:t>νεξάρτητος στη</w:t>
      </w:r>
      <w:r w:rsidRPr="00E7227E">
        <w:rPr>
          <w:rFonts w:eastAsia="Times New Roman"/>
          <w:szCs w:val="24"/>
        </w:rPr>
        <w:t xml:space="preserve"> συγκρότηση και της Ολομέλειας και των Κοινοβουλευτικών Ομάδων</w:t>
      </w:r>
      <w:r>
        <w:rPr>
          <w:rFonts w:eastAsia="Times New Roman"/>
          <w:szCs w:val="24"/>
        </w:rPr>
        <w:t>.</w:t>
      </w:r>
    </w:p>
    <w:p w14:paraId="4BA0F799" w14:textId="77777777" w:rsidR="00200ACA" w:rsidRDefault="00B07EC3">
      <w:pPr>
        <w:spacing w:line="600" w:lineRule="auto"/>
        <w:ind w:firstLine="720"/>
        <w:jc w:val="both"/>
        <w:rPr>
          <w:rFonts w:eastAsia="Times New Roman"/>
          <w:szCs w:val="24"/>
        </w:rPr>
      </w:pPr>
      <w:r>
        <w:rPr>
          <w:rFonts w:eastAsia="Times New Roman"/>
          <w:szCs w:val="24"/>
        </w:rPr>
        <w:t xml:space="preserve">Αυτά τα απλά κατοχυρωμένα </w:t>
      </w:r>
      <w:r w:rsidRPr="00E7227E">
        <w:rPr>
          <w:rFonts w:eastAsia="Times New Roman"/>
          <w:szCs w:val="24"/>
        </w:rPr>
        <w:t xml:space="preserve">σχήματα </w:t>
      </w:r>
      <w:r>
        <w:rPr>
          <w:rFonts w:eastAsia="Times New Roman"/>
          <w:szCs w:val="24"/>
        </w:rPr>
        <w:t>που προστατεύουν το κύρος του κοινοβουλευτικού συστήματος διακ</w:t>
      </w:r>
      <w:r w:rsidRPr="00E7227E">
        <w:rPr>
          <w:rFonts w:eastAsia="Times New Roman"/>
          <w:szCs w:val="24"/>
        </w:rPr>
        <w:t>υβέρνησης</w:t>
      </w:r>
      <w:r>
        <w:rPr>
          <w:rFonts w:eastAsia="Times New Roman"/>
          <w:szCs w:val="24"/>
        </w:rPr>
        <w:t>,</w:t>
      </w:r>
      <w:r w:rsidRPr="00E7227E">
        <w:rPr>
          <w:rFonts w:eastAsia="Times New Roman"/>
          <w:szCs w:val="24"/>
        </w:rPr>
        <w:t xml:space="preserve"> </w:t>
      </w:r>
      <w:r>
        <w:rPr>
          <w:rFonts w:eastAsia="Times New Roman"/>
          <w:szCs w:val="24"/>
        </w:rPr>
        <w:t xml:space="preserve">δεν είχε σκεφτεί και τολμήσει </w:t>
      </w:r>
      <w:r w:rsidRPr="00E7227E">
        <w:rPr>
          <w:rFonts w:eastAsia="Times New Roman"/>
          <w:szCs w:val="24"/>
        </w:rPr>
        <w:t xml:space="preserve">κανείς </w:t>
      </w:r>
      <w:r>
        <w:rPr>
          <w:rFonts w:eastAsia="Times New Roman"/>
          <w:szCs w:val="24"/>
        </w:rPr>
        <w:t>ν</w:t>
      </w:r>
      <w:r w:rsidRPr="00E7227E">
        <w:rPr>
          <w:rFonts w:eastAsia="Times New Roman"/>
          <w:szCs w:val="24"/>
        </w:rPr>
        <w:t xml:space="preserve">α τα </w:t>
      </w:r>
      <w:r>
        <w:rPr>
          <w:rFonts w:eastAsia="Times New Roman"/>
          <w:szCs w:val="24"/>
        </w:rPr>
        <w:t>θίξει</w:t>
      </w:r>
      <w:r w:rsidRPr="00E7227E">
        <w:rPr>
          <w:rFonts w:eastAsia="Times New Roman"/>
          <w:szCs w:val="24"/>
        </w:rPr>
        <w:t xml:space="preserve"> στον πυρήνα </w:t>
      </w:r>
      <w:r>
        <w:rPr>
          <w:rFonts w:eastAsia="Times New Roman"/>
          <w:szCs w:val="24"/>
        </w:rPr>
        <w:t>το</w:t>
      </w:r>
      <w:r>
        <w:rPr>
          <w:rFonts w:eastAsia="Times New Roman"/>
          <w:szCs w:val="24"/>
        </w:rPr>
        <w:t>υς τα τελευταία πολλά χρόνια,</w:t>
      </w:r>
      <w:r w:rsidRPr="00E7227E">
        <w:rPr>
          <w:rFonts w:eastAsia="Times New Roman"/>
          <w:szCs w:val="24"/>
        </w:rPr>
        <w:t xml:space="preserve"> την μακρά περίοδο της Μεταπολίτευσης από το 1974 και μετά</w:t>
      </w:r>
      <w:r>
        <w:rPr>
          <w:rFonts w:eastAsia="Times New Roman"/>
          <w:szCs w:val="24"/>
        </w:rPr>
        <w:t>.</w:t>
      </w:r>
      <w:r w:rsidRPr="00E7227E">
        <w:rPr>
          <w:rFonts w:eastAsia="Times New Roman"/>
          <w:szCs w:val="24"/>
        </w:rPr>
        <w:t xml:space="preserve"> Άλλωστε το Σύνταγμα του 1975 ενσωματώνει πολύ ισχυρές ιστορικές μνήμες και από την εμπειρία του 1965</w:t>
      </w:r>
      <w:r>
        <w:rPr>
          <w:rFonts w:eastAsia="Times New Roman"/>
          <w:szCs w:val="24"/>
        </w:rPr>
        <w:t>, αλλά και</w:t>
      </w:r>
      <w:r w:rsidRPr="00E7227E">
        <w:rPr>
          <w:rFonts w:eastAsia="Times New Roman"/>
          <w:szCs w:val="24"/>
        </w:rPr>
        <w:t xml:space="preserve"> από την εμπειρία παλαιότερων περιόδων όπως είναι η δεκαε</w:t>
      </w:r>
      <w:r w:rsidRPr="00E7227E">
        <w:rPr>
          <w:rFonts w:eastAsia="Times New Roman"/>
          <w:szCs w:val="24"/>
        </w:rPr>
        <w:t xml:space="preserve">τία του </w:t>
      </w:r>
      <w:r>
        <w:rPr>
          <w:rFonts w:eastAsia="Times New Roman"/>
          <w:szCs w:val="24"/>
        </w:rPr>
        <w:t>’</w:t>
      </w:r>
      <w:r w:rsidRPr="00E7227E">
        <w:rPr>
          <w:rFonts w:eastAsia="Times New Roman"/>
          <w:szCs w:val="24"/>
        </w:rPr>
        <w:t>50</w:t>
      </w:r>
      <w:r>
        <w:rPr>
          <w:rFonts w:eastAsia="Times New Roman"/>
          <w:szCs w:val="24"/>
        </w:rPr>
        <w:t>,</w:t>
      </w:r>
      <w:r w:rsidRPr="00E7227E">
        <w:rPr>
          <w:rFonts w:eastAsia="Times New Roman"/>
          <w:szCs w:val="24"/>
        </w:rPr>
        <w:t xml:space="preserve"> για να μην πάω πιο παλιά</w:t>
      </w:r>
      <w:r>
        <w:rPr>
          <w:rFonts w:eastAsia="Times New Roman"/>
          <w:szCs w:val="24"/>
        </w:rPr>
        <w:t xml:space="preserve">. Η </w:t>
      </w:r>
      <w:r w:rsidRPr="00E7227E">
        <w:rPr>
          <w:rFonts w:eastAsia="Times New Roman"/>
          <w:szCs w:val="24"/>
        </w:rPr>
        <w:t xml:space="preserve">ιστορικότητα των </w:t>
      </w:r>
      <w:r>
        <w:rPr>
          <w:rFonts w:eastAsia="Times New Roman"/>
          <w:szCs w:val="24"/>
        </w:rPr>
        <w:t>θ</w:t>
      </w:r>
      <w:r w:rsidRPr="00E7227E">
        <w:rPr>
          <w:rFonts w:eastAsia="Times New Roman"/>
          <w:szCs w:val="24"/>
        </w:rPr>
        <w:t>εσμών και των ρυθμίσεων είναι πάρα πολύ βαθιά</w:t>
      </w:r>
      <w:r>
        <w:rPr>
          <w:rFonts w:eastAsia="Times New Roman"/>
          <w:szCs w:val="24"/>
        </w:rPr>
        <w:t>.</w:t>
      </w:r>
    </w:p>
    <w:p w14:paraId="4BA0F79A" w14:textId="77777777" w:rsidR="00200ACA" w:rsidRDefault="00B07EC3">
      <w:pPr>
        <w:spacing w:line="600" w:lineRule="auto"/>
        <w:ind w:firstLine="720"/>
        <w:jc w:val="both"/>
        <w:rPr>
          <w:rFonts w:eastAsia="Times New Roman"/>
          <w:szCs w:val="24"/>
        </w:rPr>
      </w:pPr>
      <w:r>
        <w:rPr>
          <w:rFonts w:eastAsia="Times New Roman"/>
          <w:szCs w:val="24"/>
        </w:rPr>
        <w:t xml:space="preserve">Δυστυχώς </w:t>
      </w:r>
      <w:r w:rsidRPr="00E7227E">
        <w:rPr>
          <w:rFonts w:eastAsia="Times New Roman"/>
          <w:szCs w:val="24"/>
        </w:rPr>
        <w:t xml:space="preserve">τις τελευταίες μέρες </w:t>
      </w:r>
      <w:r>
        <w:rPr>
          <w:rFonts w:eastAsia="Times New Roman"/>
          <w:szCs w:val="24"/>
        </w:rPr>
        <w:t xml:space="preserve">υπό το πρόσχημα </w:t>
      </w:r>
      <w:r w:rsidRPr="00E7227E">
        <w:rPr>
          <w:rFonts w:eastAsia="Times New Roman"/>
          <w:szCs w:val="24"/>
        </w:rPr>
        <w:t xml:space="preserve">ότι πρέπει να διατηρηθεί η Κυβέρνηση στην εξουσία ως κάτι παραπάνω από </w:t>
      </w:r>
      <w:r>
        <w:rPr>
          <w:rFonts w:eastAsia="Times New Roman"/>
          <w:szCs w:val="24"/>
        </w:rPr>
        <w:t>Κ</w:t>
      </w:r>
      <w:r w:rsidRPr="00E7227E">
        <w:rPr>
          <w:rFonts w:eastAsia="Times New Roman"/>
          <w:szCs w:val="24"/>
        </w:rPr>
        <w:t>υβέρνηση μειοψηφίας</w:t>
      </w:r>
      <w:r>
        <w:rPr>
          <w:rFonts w:eastAsia="Times New Roman"/>
          <w:szCs w:val="24"/>
        </w:rPr>
        <w:t>,</w:t>
      </w:r>
      <w:r w:rsidRPr="00E7227E">
        <w:rPr>
          <w:rFonts w:eastAsia="Times New Roman"/>
          <w:szCs w:val="24"/>
        </w:rPr>
        <w:t xml:space="preserve"> ως </w:t>
      </w:r>
      <w:r>
        <w:rPr>
          <w:rFonts w:eastAsia="Times New Roman"/>
          <w:szCs w:val="24"/>
        </w:rPr>
        <w:t>Κ</w:t>
      </w:r>
      <w:r w:rsidRPr="00E7227E">
        <w:rPr>
          <w:rFonts w:eastAsia="Times New Roman"/>
          <w:szCs w:val="24"/>
        </w:rPr>
        <w:t>υβέρνησ</w:t>
      </w:r>
      <w:r w:rsidRPr="00E7227E">
        <w:rPr>
          <w:rFonts w:eastAsia="Times New Roman"/>
          <w:szCs w:val="24"/>
        </w:rPr>
        <w:t>η πλειοψηφίας που έχει λάβει την εμπιστοσύνη της Βουλής</w:t>
      </w:r>
      <w:r>
        <w:rPr>
          <w:rFonts w:eastAsia="Times New Roman"/>
          <w:szCs w:val="24"/>
        </w:rPr>
        <w:t>,</w:t>
      </w:r>
      <w:r w:rsidRPr="00E7227E">
        <w:rPr>
          <w:rFonts w:eastAsia="Times New Roman"/>
          <w:szCs w:val="24"/>
        </w:rPr>
        <w:t xml:space="preserve"> αλλά και πρέπει να έχει και Κοινοβουλευτική Ομάδα της απόλυτης πλειοψηφίας</w:t>
      </w:r>
      <w:r>
        <w:rPr>
          <w:rFonts w:eastAsia="Times New Roman"/>
          <w:szCs w:val="24"/>
        </w:rPr>
        <w:t>,</w:t>
      </w:r>
      <w:r w:rsidRPr="00E7227E">
        <w:rPr>
          <w:rFonts w:eastAsia="Times New Roman"/>
          <w:szCs w:val="24"/>
        </w:rPr>
        <w:t xml:space="preserve"> ενώ δεν </w:t>
      </w:r>
      <w:r>
        <w:rPr>
          <w:rFonts w:eastAsia="Times New Roman"/>
          <w:szCs w:val="24"/>
        </w:rPr>
        <w:lastRenderedPageBreak/>
        <w:t xml:space="preserve">έχει, παρατηρούμε μια συστηματική και θρασεία </w:t>
      </w:r>
      <w:r w:rsidRPr="00E7227E">
        <w:rPr>
          <w:rFonts w:eastAsia="Times New Roman"/>
          <w:szCs w:val="24"/>
        </w:rPr>
        <w:t>θεσμικά και ιστορικά προσπάθεια αλλοίωσης</w:t>
      </w:r>
      <w:r>
        <w:rPr>
          <w:rFonts w:eastAsia="Times New Roman"/>
          <w:szCs w:val="24"/>
        </w:rPr>
        <w:t xml:space="preserve"> όλων</w:t>
      </w:r>
      <w:r w:rsidRPr="00E7227E">
        <w:rPr>
          <w:rFonts w:eastAsia="Times New Roman"/>
          <w:szCs w:val="24"/>
        </w:rPr>
        <w:t xml:space="preserve"> των θεμελιωδών </w:t>
      </w:r>
      <w:r>
        <w:rPr>
          <w:rFonts w:eastAsia="Times New Roman"/>
          <w:szCs w:val="24"/>
        </w:rPr>
        <w:t>θ</w:t>
      </w:r>
      <w:r w:rsidRPr="00E7227E">
        <w:rPr>
          <w:rFonts w:eastAsia="Times New Roman"/>
          <w:szCs w:val="24"/>
        </w:rPr>
        <w:t xml:space="preserve">εσμών </w:t>
      </w:r>
      <w:r w:rsidRPr="00E7227E">
        <w:rPr>
          <w:rFonts w:eastAsia="Times New Roman"/>
          <w:szCs w:val="24"/>
        </w:rPr>
        <w:t xml:space="preserve">και </w:t>
      </w:r>
      <w:r>
        <w:rPr>
          <w:rFonts w:eastAsia="Times New Roman"/>
          <w:szCs w:val="24"/>
        </w:rPr>
        <w:t xml:space="preserve">αρχών του </w:t>
      </w:r>
      <w:r w:rsidRPr="00E7227E">
        <w:rPr>
          <w:rFonts w:eastAsia="Times New Roman"/>
          <w:szCs w:val="24"/>
        </w:rPr>
        <w:t>κοινοβουλευτικού συστήματος διακυβέρνησης</w:t>
      </w:r>
      <w:r>
        <w:rPr>
          <w:rFonts w:eastAsia="Times New Roman"/>
          <w:szCs w:val="24"/>
        </w:rPr>
        <w:t>,</w:t>
      </w:r>
      <w:r w:rsidRPr="00E7227E">
        <w:rPr>
          <w:rFonts w:eastAsia="Times New Roman"/>
          <w:szCs w:val="24"/>
        </w:rPr>
        <w:t xml:space="preserve"> δηλαδή της κοινοβουλευτικής δημοκρατίας</w:t>
      </w:r>
      <w:r>
        <w:rPr>
          <w:rFonts w:eastAsia="Times New Roman"/>
          <w:szCs w:val="24"/>
        </w:rPr>
        <w:t>,</w:t>
      </w:r>
      <w:r w:rsidRPr="00E7227E">
        <w:rPr>
          <w:rFonts w:eastAsia="Times New Roman"/>
          <w:szCs w:val="24"/>
        </w:rPr>
        <w:t xml:space="preserve"> της δημοκρατίας</w:t>
      </w:r>
      <w:r>
        <w:rPr>
          <w:rFonts w:eastAsia="Times New Roman"/>
          <w:szCs w:val="24"/>
        </w:rPr>
        <w:t>.</w:t>
      </w:r>
    </w:p>
    <w:p w14:paraId="4BA0F79B" w14:textId="77777777" w:rsidR="00200ACA" w:rsidRDefault="00B07EC3">
      <w:pPr>
        <w:spacing w:line="600" w:lineRule="auto"/>
        <w:ind w:firstLine="720"/>
        <w:jc w:val="both"/>
        <w:rPr>
          <w:rFonts w:eastAsia="Times New Roman"/>
          <w:szCs w:val="24"/>
        </w:rPr>
      </w:pPr>
      <w:r>
        <w:rPr>
          <w:rFonts w:eastAsia="Times New Roman"/>
          <w:szCs w:val="24"/>
        </w:rPr>
        <w:t>Γιατί, βεβαίως, η Κυβέρνηση έλαβε ψήφο εμπιστοσύνης</w:t>
      </w:r>
      <w:r>
        <w:rPr>
          <w:rFonts w:eastAsia="Times New Roman"/>
          <w:szCs w:val="24"/>
        </w:rPr>
        <w:t>,</w:t>
      </w:r>
      <w:r>
        <w:rPr>
          <w:rFonts w:eastAsia="Times New Roman"/>
          <w:szCs w:val="24"/>
        </w:rPr>
        <w:t xml:space="preserve"> από</w:t>
      </w:r>
      <w:r w:rsidRPr="00E7227E">
        <w:rPr>
          <w:rFonts w:eastAsia="Times New Roman"/>
          <w:szCs w:val="24"/>
        </w:rPr>
        <w:t xml:space="preserve"> Βουλευτές που ανήκουν σε άλλα κόμματα </w:t>
      </w:r>
      <w:r>
        <w:rPr>
          <w:rFonts w:eastAsia="Times New Roman"/>
          <w:szCs w:val="24"/>
        </w:rPr>
        <w:t xml:space="preserve">ή </w:t>
      </w:r>
      <w:r w:rsidRPr="00E7227E">
        <w:rPr>
          <w:rFonts w:eastAsia="Times New Roman"/>
          <w:szCs w:val="24"/>
        </w:rPr>
        <w:t xml:space="preserve">είναι </w:t>
      </w:r>
      <w:r>
        <w:rPr>
          <w:rFonts w:eastAsia="Times New Roman"/>
          <w:szCs w:val="24"/>
        </w:rPr>
        <w:t>α</w:t>
      </w:r>
      <w:r w:rsidRPr="00E7227E">
        <w:rPr>
          <w:rFonts w:eastAsia="Times New Roman"/>
          <w:szCs w:val="24"/>
        </w:rPr>
        <w:t>νεξάρτητ</w:t>
      </w:r>
      <w:r>
        <w:rPr>
          <w:rFonts w:eastAsia="Times New Roman"/>
          <w:szCs w:val="24"/>
        </w:rPr>
        <w:t>οι,</w:t>
      </w:r>
      <w:r w:rsidRPr="00E7227E">
        <w:rPr>
          <w:rFonts w:eastAsia="Times New Roman"/>
          <w:szCs w:val="24"/>
        </w:rPr>
        <w:t xml:space="preserve"> αλλά η Κοινοβουλευτική Ομάδα του ΣΥΡΙΖΑ δεν έχει την απόλυτη </w:t>
      </w:r>
      <w:r>
        <w:rPr>
          <w:rFonts w:eastAsia="Times New Roman"/>
          <w:szCs w:val="24"/>
        </w:rPr>
        <w:t>Π</w:t>
      </w:r>
      <w:r w:rsidRPr="00E7227E">
        <w:rPr>
          <w:rFonts w:eastAsia="Times New Roman"/>
          <w:szCs w:val="24"/>
        </w:rPr>
        <w:t>λειοψηφία</w:t>
      </w:r>
      <w:r>
        <w:rPr>
          <w:rFonts w:eastAsia="Times New Roman"/>
          <w:szCs w:val="24"/>
        </w:rPr>
        <w:t>,</w:t>
      </w:r>
      <w:r w:rsidRPr="00E7227E">
        <w:rPr>
          <w:rFonts w:eastAsia="Times New Roman"/>
          <w:szCs w:val="24"/>
        </w:rPr>
        <w:t xml:space="preserve"> δε</w:t>
      </w:r>
      <w:r>
        <w:rPr>
          <w:rFonts w:eastAsia="Times New Roman"/>
          <w:szCs w:val="24"/>
        </w:rPr>
        <w:t xml:space="preserve">ν διαθέτει τεκμήριο δεδηλωμένης, </w:t>
      </w:r>
      <w:r w:rsidRPr="00E7227E">
        <w:rPr>
          <w:rFonts w:eastAsia="Times New Roman"/>
          <w:szCs w:val="24"/>
        </w:rPr>
        <w:t xml:space="preserve">δεν συγκροτεί την πλειοψηφία των </w:t>
      </w:r>
      <w:r>
        <w:rPr>
          <w:rFonts w:eastAsia="Times New Roman"/>
          <w:szCs w:val="24"/>
        </w:rPr>
        <w:t>ε</w:t>
      </w:r>
      <w:r w:rsidRPr="00E7227E">
        <w:rPr>
          <w:rFonts w:eastAsia="Times New Roman"/>
          <w:szCs w:val="24"/>
        </w:rPr>
        <w:t>πιτροπών της Βουλής</w:t>
      </w:r>
      <w:r>
        <w:rPr>
          <w:rFonts w:eastAsia="Times New Roman"/>
          <w:szCs w:val="24"/>
        </w:rPr>
        <w:t xml:space="preserve">. </w:t>
      </w:r>
    </w:p>
    <w:p w14:paraId="4BA0F79C" w14:textId="77777777" w:rsidR="00200ACA" w:rsidRDefault="00B07EC3">
      <w:pPr>
        <w:spacing w:line="600" w:lineRule="auto"/>
        <w:ind w:firstLine="720"/>
        <w:jc w:val="both"/>
        <w:rPr>
          <w:rFonts w:eastAsia="Times New Roman"/>
          <w:szCs w:val="24"/>
        </w:rPr>
      </w:pPr>
      <w:r>
        <w:rPr>
          <w:rFonts w:eastAsia="Times New Roman"/>
          <w:szCs w:val="24"/>
        </w:rPr>
        <w:t>Προκειμένου αυτό τώρα να καλυφθεί, εμφανίζον</w:t>
      </w:r>
      <w:r w:rsidRPr="00E7227E">
        <w:rPr>
          <w:rFonts w:eastAsia="Times New Roman"/>
          <w:szCs w:val="24"/>
        </w:rPr>
        <w:t>ται μ</w:t>
      </w:r>
      <w:r>
        <w:rPr>
          <w:rFonts w:eastAsia="Times New Roman"/>
          <w:szCs w:val="24"/>
        </w:rPr>
        <w:t>ι</w:t>
      </w:r>
      <w:r w:rsidRPr="00E7227E">
        <w:rPr>
          <w:rFonts w:eastAsia="Times New Roman"/>
          <w:szCs w:val="24"/>
        </w:rPr>
        <w:t xml:space="preserve">α σειρά από βαριές προσβολές </w:t>
      </w:r>
      <w:r>
        <w:rPr>
          <w:rFonts w:eastAsia="Times New Roman"/>
          <w:szCs w:val="24"/>
        </w:rPr>
        <w:t xml:space="preserve">του </w:t>
      </w:r>
      <w:r w:rsidRPr="00E7227E">
        <w:rPr>
          <w:rFonts w:eastAsia="Times New Roman"/>
          <w:szCs w:val="24"/>
        </w:rPr>
        <w:t>πολιτεύμ</w:t>
      </w:r>
      <w:r w:rsidRPr="00E7227E">
        <w:rPr>
          <w:rFonts w:eastAsia="Times New Roman"/>
          <w:szCs w:val="24"/>
        </w:rPr>
        <w:t>ατος</w:t>
      </w:r>
      <w:r>
        <w:rPr>
          <w:rFonts w:eastAsia="Times New Roman"/>
          <w:szCs w:val="24"/>
        </w:rPr>
        <w:t>. Πρώτον, παρεμβαίνει ο</w:t>
      </w:r>
      <w:r w:rsidRPr="00E7227E">
        <w:rPr>
          <w:rFonts w:eastAsia="Times New Roman"/>
          <w:szCs w:val="24"/>
        </w:rPr>
        <w:t xml:space="preserve"> Πρωθυπουργός με την περιβόητη επιστολ</w:t>
      </w:r>
      <w:r>
        <w:rPr>
          <w:rFonts w:eastAsia="Times New Roman"/>
          <w:szCs w:val="24"/>
        </w:rPr>
        <w:t>ή του</w:t>
      </w:r>
      <w:r>
        <w:rPr>
          <w:rFonts w:eastAsia="Times New Roman"/>
          <w:szCs w:val="24"/>
        </w:rPr>
        <w:t>,</w:t>
      </w:r>
      <w:r>
        <w:rPr>
          <w:rFonts w:eastAsia="Times New Roman"/>
          <w:szCs w:val="24"/>
        </w:rPr>
        <w:t xml:space="preserve"> και ομολογεί πανηγυρικά ότι αυτός </w:t>
      </w:r>
      <w:r w:rsidRPr="00E7227E">
        <w:rPr>
          <w:rFonts w:eastAsia="Times New Roman"/>
          <w:szCs w:val="24"/>
        </w:rPr>
        <w:t xml:space="preserve">καθοδηγεί πολιτικά </w:t>
      </w:r>
      <w:r>
        <w:rPr>
          <w:rFonts w:eastAsia="Times New Roman"/>
          <w:szCs w:val="24"/>
        </w:rPr>
        <w:t>την</w:t>
      </w:r>
      <w:r w:rsidRPr="00E7227E">
        <w:rPr>
          <w:rFonts w:eastAsia="Times New Roman"/>
          <w:szCs w:val="24"/>
        </w:rPr>
        <w:t xml:space="preserve"> αναθεώρηση του </w:t>
      </w:r>
      <w:r>
        <w:rPr>
          <w:rFonts w:eastAsia="Times New Roman"/>
          <w:szCs w:val="24"/>
        </w:rPr>
        <w:t>Κανονισμού,</w:t>
      </w:r>
      <w:r w:rsidRPr="00E7227E">
        <w:rPr>
          <w:rFonts w:eastAsia="Times New Roman"/>
          <w:szCs w:val="24"/>
        </w:rPr>
        <w:t xml:space="preserve"> που είναι αποκλειστική αρμοδιότητα του Προέδρου της Βουλής και της Βουλής χωρίς συμμετοχή της Κυβέρν</w:t>
      </w:r>
      <w:r w:rsidRPr="00E7227E">
        <w:rPr>
          <w:rFonts w:eastAsia="Times New Roman"/>
          <w:szCs w:val="24"/>
        </w:rPr>
        <w:t>ησης</w:t>
      </w:r>
      <w:r>
        <w:rPr>
          <w:rFonts w:eastAsia="Times New Roman"/>
          <w:szCs w:val="24"/>
        </w:rPr>
        <w:t>.</w:t>
      </w:r>
      <w:r w:rsidRPr="00E7227E">
        <w:rPr>
          <w:rFonts w:eastAsia="Times New Roman"/>
          <w:szCs w:val="24"/>
        </w:rPr>
        <w:t xml:space="preserve"> Δεν </w:t>
      </w:r>
      <w:r>
        <w:rPr>
          <w:rFonts w:eastAsia="Times New Roman"/>
          <w:szCs w:val="24"/>
        </w:rPr>
        <w:t xml:space="preserve">εκπροσωπείται η </w:t>
      </w:r>
      <w:r w:rsidRPr="00E7227E">
        <w:rPr>
          <w:rFonts w:eastAsia="Times New Roman"/>
          <w:szCs w:val="24"/>
        </w:rPr>
        <w:t xml:space="preserve">Κυβέρνηση </w:t>
      </w:r>
      <w:r>
        <w:rPr>
          <w:rFonts w:eastAsia="Times New Roman"/>
          <w:szCs w:val="24"/>
        </w:rPr>
        <w:t>στ</w:t>
      </w:r>
      <w:r w:rsidRPr="00E7227E">
        <w:rPr>
          <w:rFonts w:eastAsia="Times New Roman"/>
          <w:szCs w:val="24"/>
        </w:rPr>
        <w:t>η διαδικασία αυτή</w:t>
      </w:r>
      <w:r>
        <w:rPr>
          <w:rFonts w:eastAsia="Times New Roman"/>
          <w:szCs w:val="24"/>
        </w:rPr>
        <w:t>.</w:t>
      </w:r>
      <w:r w:rsidRPr="00E7227E">
        <w:rPr>
          <w:rFonts w:eastAsia="Times New Roman"/>
          <w:szCs w:val="24"/>
        </w:rPr>
        <w:t xml:space="preserve"> Προσβάλλει τον Πρόεδρο της Βουλής</w:t>
      </w:r>
      <w:r>
        <w:rPr>
          <w:rFonts w:eastAsia="Times New Roman"/>
          <w:szCs w:val="24"/>
        </w:rPr>
        <w:t>,</w:t>
      </w:r>
      <w:r w:rsidRPr="00E7227E">
        <w:rPr>
          <w:rFonts w:eastAsia="Times New Roman"/>
          <w:szCs w:val="24"/>
        </w:rPr>
        <w:t xml:space="preserve"> για να διακηρύξει ο κ</w:t>
      </w:r>
      <w:r>
        <w:rPr>
          <w:rFonts w:eastAsia="Times New Roman"/>
          <w:szCs w:val="24"/>
        </w:rPr>
        <w:t>.</w:t>
      </w:r>
      <w:r w:rsidRPr="00E7227E">
        <w:rPr>
          <w:rFonts w:eastAsia="Times New Roman"/>
          <w:szCs w:val="24"/>
        </w:rPr>
        <w:t xml:space="preserve"> Τσίπρας ότι δεν εκβιάζεται από τον συνέταιρό του</w:t>
      </w:r>
      <w:r>
        <w:rPr>
          <w:rFonts w:eastAsia="Times New Roman"/>
          <w:szCs w:val="24"/>
        </w:rPr>
        <w:t>,</w:t>
      </w:r>
      <w:r w:rsidRPr="00E7227E">
        <w:rPr>
          <w:rFonts w:eastAsia="Times New Roman"/>
          <w:szCs w:val="24"/>
        </w:rPr>
        <w:t xml:space="preserve"> </w:t>
      </w:r>
      <w:r>
        <w:rPr>
          <w:rFonts w:eastAsia="Times New Roman"/>
          <w:szCs w:val="24"/>
        </w:rPr>
        <w:t>τον κ. Κ</w:t>
      </w:r>
      <w:r w:rsidRPr="00E7227E">
        <w:rPr>
          <w:rFonts w:eastAsia="Times New Roman"/>
          <w:szCs w:val="24"/>
        </w:rPr>
        <w:t>αμμέν</w:t>
      </w:r>
      <w:r>
        <w:rPr>
          <w:rFonts w:eastAsia="Times New Roman"/>
          <w:szCs w:val="24"/>
        </w:rPr>
        <w:t>ο, ενώ είναι προφανεί</w:t>
      </w:r>
      <w:r w:rsidRPr="00E7227E">
        <w:rPr>
          <w:rFonts w:eastAsia="Times New Roman"/>
          <w:szCs w:val="24"/>
        </w:rPr>
        <w:t>ς</w:t>
      </w:r>
      <w:r>
        <w:rPr>
          <w:rFonts w:eastAsia="Times New Roman"/>
          <w:szCs w:val="24"/>
        </w:rPr>
        <w:t xml:space="preserve"> οι </w:t>
      </w:r>
      <w:proofErr w:type="spellStart"/>
      <w:r>
        <w:rPr>
          <w:rFonts w:eastAsia="Times New Roman"/>
          <w:szCs w:val="24"/>
        </w:rPr>
        <w:t>αλληλοεκβιασμοί</w:t>
      </w:r>
      <w:proofErr w:type="spellEnd"/>
      <w:r>
        <w:rPr>
          <w:rFonts w:eastAsia="Times New Roman"/>
          <w:szCs w:val="24"/>
        </w:rPr>
        <w:t xml:space="preserve"> </w:t>
      </w:r>
      <w:r w:rsidRPr="00E7227E">
        <w:rPr>
          <w:rFonts w:eastAsia="Times New Roman"/>
          <w:szCs w:val="24"/>
        </w:rPr>
        <w:t xml:space="preserve">και οι εκπομπές </w:t>
      </w:r>
      <w:r w:rsidRPr="00E7227E">
        <w:rPr>
          <w:rFonts w:eastAsia="Times New Roman"/>
          <w:szCs w:val="24"/>
        </w:rPr>
        <w:lastRenderedPageBreak/>
        <w:t>μηνυμάτων</w:t>
      </w:r>
      <w:r>
        <w:rPr>
          <w:rFonts w:eastAsia="Times New Roman"/>
          <w:szCs w:val="24"/>
        </w:rPr>
        <w:t>,</w:t>
      </w:r>
      <w:r w:rsidRPr="00E7227E">
        <w:rPr>
          <w:rFonts w:eastAsia="Times New Roman"/>
          <w:szCs w:val="24"/>
        </w:rPr>
        <w:t xml:space="preserve"> </w:t>
      </w:r>
      <w:r>
        <w:rPr>
          <w:rFonts w:eastAsia="Times New Roman"/>
          <w:szCs w:val="24"/>
        </w:rPr>
        <w:t xml:space="preserve">περί </w:t>
      </w:r>
      <w:r w:rsidRPr="00E7227E">
        <w:rPr>
          <w:rFonts w:eastAsia="Times New Roman"/>
          <w:szCs w:val="24"/>
        </w:rPr>
        <w:t xml:space="preserve">των </w:t>
      </w:r>
      <w:r w:rsidRPr="00E7227E">
        <w:rPr>
          <w:rFonts w:eastAsia="Times New Roman"/>
          <w:szCs w:val="24"/>
        </w:rPr>
        <w:t xml:space="preserve">στοιχείων που διαθέτει ο ένας και ο </w:t>
      </w:r>
      <w:r>
        <w:rPr>
          <w:rFonts w:eastAsia="Times New Roman"/>
          <w:szCs w:val="24"/>
        </w:rPr>
        <w:t>άλλος. Και αυτό είναι το λιγότερο.</w:t>
      </w:r>
    </w:p>
    <w:p w14:paraId="4BA0F79D" w14:textId="77777777" w:rsidR="00200ACA" w:rsidRDefault="00B07EC3">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4BA0F79E" w14:textId="77777777" w:rsidR="00200ACA" w:rsidRDefault="00B07EC3">
      <w:pPr>
        <w:spacing w:line="600" w:lineRule="auto"/>
        <w:ind w:firstLine="720"/>
        <w:jc w:val="both"/>
        <w:rPr>
          <w:rFonts w:eastAsia="Times New Roman"/>
          <w:szCs w:val="24"/>
        </w:rPr>
      </w:pPr>
      <w:r>
        <w:rPr>
          <w:rFonts w:eastAsia="Times New Roman"/>
          <w:szCs w:val="24"/>
        </w:rPr>
        <w:t>Με τις επιστολές των έξι Β</w:t>
      </w:r>
      <w:r w:rsidRPr="00E7227E">
        <w:rPr>
          <w:rFonts w:eastAsia="Times New Roman"/>
          <w:szCs w:val="24"/>
        </w:rPr>
        <w:t>ουλευτών</w:t>
      </w:r>
      <w:r>
        <w:rPr>
          <w:rFonts w:eastAsia="Times New Roman"/>
          <w:szCs w:val="24"/>
        </w:rPr>
        <w:t>,</w:t>
      </w:r>
      <w:r w:rsidRPr="00E7227E">
        <w:rPr>
          <w:rFonts w:eastAsia="Times New Roman"/>
          <w:szCs w:val="24"/>
        </w:rPr>
        <w:t xml:space="preserve"> που εστάλησαν </w:t>
      </w:r>
      <w:r>
        <w:rPr>
          <w:rFonts w:eastAsia="Times New Roman"/>
          <w:szCs w:val="24"/>
        </w:rPr>
        <w:t>χθες</w:t>
      </w:r>
      <w:r>
        <w:rPr>
          <w:rFonts w:eastAsia="Times New Roman"/>
          <w:szCs w:val="24"/>
        </w:rPr>
        <w:t>,</w:t>
      </w:r>
      <w:r>
        <w:rPr>
          <w:rFonts w:eastAsia="Times New Roman"/>
          <w:szCs w:val="24"/>
        </w:rPr>
        <w:t xml:space="preserve"> έχουμε</w:t>
      </w:r>
      <w:r w:rsidRPr="00E7227E">
        <w:rPr>
          <w:rFonts w:eastAsia="Times New Roman"/>
          <w:szCs w:val="24"/>
        </w:rPr>
        <w:t xml:space="preserve"> πια </w:t>
      </w:r>
      <w:r>
        <w:rPr>
          <w:rFonts w:eastAsia="Times New Roman"/>
          <w:szCs w:val="24"/>
        </w:rPr>
        <w:t>έναν</w:t>
      </w:r>
      <w:r w:rsidRPr="00E7227E">
        <w:rPr>
          <w:rFonts w:eastAsia="Times New Roman"/>
          <w:szCs w:val="24"/>
        </w:rPr>
        <w:t xml:space="preserve"> τραγέλαφο κοινοβουλευτικό</w:t>
      </w:r>
      <w:r>
        <w:rPr>
          <w:rFonts w:eastAsia="Times New Roman"/>
          <w:szCs w:val="24"/>
        </w:rPr>
        <w:t>.</w:t>
      </w:r>
      <w:r w:rsidRPr="00E7227E">
        <w:rPr>
          <w:rFonts w:eastAsia="Times New Roman"/>
          <w:szCs w:val="24"/>
        </w:rPr>
        <w:t xml:space="preserve"> Έχ</w:t>
      </w:r>
      <w:r w:rsidRPr="00E7227E">
        <w:rPr>
          <w:rFonts w:eastAsia="Times New Roman"/>
          <w:szCs w:val="24"/>
        </w:rPr>
        <w:t>ουμε Βουλευτές</w:t>
      </w:r>
      <w:r>
        <w:rPr>
          <w:rFonts w:eastAsia="Times New Roman"/>
          <w:szCs w:val="24"/>
        </w:rPr>
        <w:t>,</w:t>
      </w:r>
      <w:r w:rsidRPr="00E7227E">
        <w:rPr>
          <w:rFonts w:eastAsia="Times New Roman"/>
          <w:szCs w:val="24"/>
        </w:rPr>
        <w:t xml:space="preserve"> που ανήκουν τυπικά στην </w:t>
      </w:r>
      <w:r>
        <w:rPr>
          <w:rFonts w:eastAsia="Times New Roman"/>
          <w:szCs w:val="24"/>
        </w:rPr>
        <w:t>Κοινοβουλευτική</w:t>
      </w:r>
      <w:r w:rsidRPr="00E7227E">
        <w:rPr>
          <w:rFonts w:eastAsia="Times New Roman"/>
          <w:szCs w:val="24"/>
        </w:rPr>
        <w:t xml:space="preserve"> Ομάδα των ΑΝΕΛ</w:t>
      </w:r>
      <w:r>
        <w:rPr>
          <w:rFonts w:eastAsia="Times New Roman"/>
          <w:szCs w:val="24"/>
        </w:rPr>
        <w:t>,</w:t>
      </w:r>
      <w:r w:rsidRPr="00E7227E">
        <w:rPr>
          <w:rFonts w:eastAsia="Times New Roman"/>
          <w:szCs w:val="24"/>
        </w:rPr>
        <w:t xml:space="preserve"> για να υπάρχει </w:t>
      </w:r>
      <w:r>
        <w:rPr>
          <w:rFonts w:eastAsia="Times New Roman"/>
          <w:szCs w:val="24"/>
        </w:rPr>
        <w:t>ως Κοινοβουλευτική Ο</w:t>
      </w:r>
      <w:r w:rsidRPr="00E7227E">
        <w:rPr>
          <w:rFonts w:eastAsia="Times New Roman"/>
          <w:szCs w:val="24"/>
        </w:rPr>
        <w:t>μάδα</w:t>
      </w:r>
      <w:r>
        <w:rPr>
          <w:rFonts w:eastAsia="Times New Roman"/>
          <w:szCs w:val="24"/>
        </w:rPr>
        <w:t xml:space="preserve">, αλλά </w:t>
      </w:r>
      <w:proofErr w:type="spellStart"/>
      <w:r>
        <w:rPr>
          <w:rFonts w:eastAsia="Times New Roman"/>
          <w:szCs w:val="24"/>
        </w:rPr>
        <w:t>προσμετρώνται</w:t>
      </w:r>
      <w:proofErr w:type="spellEnd"/>
      <w:r>
        <w:rPr>
          <w:rFonts w:eastAsia="Times New Roman"/>
          <w:szCs w:val="24"/>
        </w:rPr>
        <w:t xml:space="preserve"> στην</w:t>
      </w:r>
      <w:r w:rsidRPr="00E7227E">
        <w:rPr>
          <w:rFonts w:eastAsia="Times New Roman"/>
          <w:szCs w:val="24"/>
        </w:rPr>
        <w:t xml:space="preserve"> ψηφοφορία ως Βουλευτές του ΣΥΡΙΖΑ</w:t>
      </w:r>
      <w:r>
        <w:rPr>
          <w:rFonts w:eastAsia="Times New Roman"/>
          <w:szCs w:val="24"/>
        </w:rPr>
        <w:t>,</w:t>
      </w:r>
      <w:r w:rsidRPr="00E7227E">
        <w:rPr>
          <w:rFonts w:eastAsia="Times New Roman"/>
          <w:szCs w:val="24"/>
        </w:rPr>
        <w:t xml:space="preserve"> </w:t>
      </w:r>
      <w:r>
        <w:rPr>
          <w:rFonts w:eastAsia="Times New Roman"/>
          <w:szCs w:val="24"/>
        </w:rPr>
        <w:t xml:space="preserve">για να ισχύει η αρχή της δεδηλωμένης και </w:t>
      </w:r>
      <w:r w:rsidRPr="00E7227E">
        <w:rPr>
          <w:rFonts w:eastAsia="Times New Roman"/>
          <w:szCs w:val="24"/>
        </w:rPr>
        <w:t>το τεκμήριο πλειοψηφίας</w:t>
      </w:r>
      <w:r>
        <w:rPr>
          <w:rFonts w:eastAsia="Times New Roman"/>
          <w:szCs w:val="24"/>
        </w:rPr>
        <w:t>.</w:t>
      </w:r>
    </w:p>
    <w:p w14:paraId="4BA0F79F" w14:textId="77777777" w:rsidR="00200ACA" w:rsidRDefault="00B07EC3">
      <w:pPr>
        <w:spacing w:line="600" w:lineRule="auto"/>
        <w:ind w:firstLine="720"/>
        <w:jc w:val="both"/>
        <w:rPr>
          <w:rFonts w:eastAsia="Times New Roman"/>
          <w:szCs w:val="24"/>
        </w:rPr>
      </w:pPr>
      <w:r>
        <w:rPr>
          <w:rFonts w:eastAsia="Times New Roman"/>
          <w:szCs w:val="24"/>
        </w:rPr>
        <w:t>Έ</w:t>
      </w:r>
      <w:r w:rsidRPr="00E7227E">
        <w:rPr>
          <w:rFonts w:eastAsia="Times New Roman"/>
          <w:szCs w:val="24"/>
        </w:rPr>
        <w:t>χουμε</w:t>
      </w:r>
      <w:r>
        <w:rPr>
          <w:rFonts w:eastAsia="Times New Roman"/>
          <w:szCs w:val="24"/>
        </w:rPr>
        <w:t xml:space="preserve"> </w:t>
      </w:r>
      <w:r w:rsidRPr="00E7227E">
        <w:rPr>
          <w:rFonts w:eastAsia="Times New Roman"/>
          <w:szCs w:val="24"/>
        </w:rPr>
        <w:t xml:space="preserve">τρεις </w:t>
      </w:r>
      <w:r w:rsidRPr="00E7227E">
        <w:rPr>
          <w:rFonts w:eastAsia="Times New Roman"/>
          <w:szCs w:val="24"/>
        </w:rPr>
        <w:t>Υπουργούς</w:t>
      </w:r>
      <w:r>
        <w:rPr>
          <w:rFonts w:eastAsia="Times New Roman"/>
          <w:szCs w:val="24"/>
        </w:rPr>
        <w:t>,</w:t>
      </w:r>
      <w:r w:rsidRPr="00E7227E">
        <w:rPr>
          <w:rFonts w:eastAsia="Times New Roman"/>
          <w:szCs w:val="24"/>
        </w:rPr>
        <w:t xml:space="preserve"> που εμφανίζονται ως Ανεξάρτητ</w:t>
      </w:r>
      <w:r>
        <w:rPr>
          <w:rFonts w:eastAsia="Times New Roman"/>
          <w:szCs w:val="24"/>
        </w:rPr>
        <w:t>οι, ως</w:t>
      </w:r>
      <w:r w:rsidRPr="00E7227E">
        <w:rPr>
          <w:rFonts w:eastAsia="Times New Roman"/>
          <w:szCs w:val="24"/>
        </w:rPr>
        <w:t xml:space="preserve"> μη μέλη της Κοινοβουλευτικής Ομάδας του ΣΥΡΙΖΑ</w:t>
      </w:r>
      <w:r>
        <w:rPr>
          <w:rFonts w:eastAsia="Times New Roman"/>
          <w:szCs w:val="24"/>
        </w:rPr>
        <w:t>,</w:t>
      </w:r>
      <w:r w:rsidRPr="00E7227E">
        <w:rPr>
          <w:rFonts w:eastAsia="Times New Roman"/>
          <w:szCs w:val="24"/>
        </w:rPr>
        <w:t xml:space="preserve"> στον προθάλαμο για να μπουν στα </w:t>
      </w:r>
      <w:r>
        <w:rPr>
          <w:rFonts w:eastAsia="Times New Roman"/>
          <w:szCs w:val="24"/>
        </w:rPr>
        <w:t>εσώτερα του παραπετάσματος του ΣΥΡΙΖΑ, οι οποίοι λένε τώρα</w:t>
      </w:r>
      <w:r w:rsidRPr="00367CE0">
        <w:rPr>
          <w:rFonts w:eastAsia="Times New Roman"/>
          <w:szCs w:val="24"/>
        </w:rPr>
        <w:t>:</w:t>
      </w:r>
      <w:r>
        <w:rPr>
          <w:rFonts w:eastAsia="Times New Roman"/>
          <w:szCs w:val="24"/>
        </w:rPr>
        <w:t xml:space="preserve"> «</w:t>
      </w:r>
      <w:r w:rsidRPr="00E7227E">
        <w:rPr>
          <w:rFonts w:eastAsia="Times New Roman"/>
          <w:szCs w:val="24"/>
        </w:rPr>
        <w:t xml:space="preserve">Είμαστε κοινοβουλευτικά </w:t>
      </w:r>
      <w:r>
        <w:rPr>
          <w:rFonts w:eastAsia="Times New Roman"/>
          <w:szCs w:val="24"/>
        </w:rPr>
        <w:t>α</w:t>
      </w:r>
      <w:r w:rsidRPr="00E7227E">
        <w:rPr>
          <w:rFonts w:eastAsia="Times New Roman"/>
          <w:szCs w:val="24"/>
        </w:rPr>
        <w:t>νεξάρτητ</w:t>
      </w:r>
      <w:r>
        <w:rPr>
          <w:rFonts w:eastAsia="Times New Roman"/>
          <w:szCs w:val="24"/>
        </w:rPr>
        <w:t xml:space="preserve">οι εν αναμονή, </w:t>
      </w:r>
      <w:r w:rsidRPr="00E7227E">
        <w:rPr>
          <w:rFonts w:eastAsia="Times New Roman"/>
          <w:szCs w:val="24"/>
        </w:rPr>
        <w:t xml:space="preserve">αλλά </w:t>
      </w:r>
      <w:r>
        <w:rPr>
          <w:rFonts w:eastAsia="Times New Roman"/>
          <w:szCs w:val="24"/>
        </w:rPr>
        <w:t>β</w:t>
      </w:r>
      <w:r w:rsidRPr="00E7227E">
        <w:rPr>
          <w:rFonts w:eastAsia="Times New Roman"/>
          <w:szCs w:val="24"/>
        </w:rPr>
        <w:t xml:space="preserve">εβαίως </w:t>
      </w:r>
      <w:r>
        <w:rPr>
          <w:rFonts w:eastAsia="Times New Roman"/>
          <w:szCs w:val="24"/>
        </w:rPr>
        <w:t>θα μας</w:t>
      </w:r>
      <w:r w:rsidRPr="00E7227E">
        <w:rPr>
          <w:rFonts w:eastAsia="Times New Roman"/>
          <w:szCs w:val="24"/>
        </w:rPr>
        <w:t xml:space="preserve"> </w:t>
      </w:r>
      <w:r w:rsidRPr="00E7227E">
        <w:rPr>
          <w:rFonts w:eastAsia="Times New Roman"/>
          <w:szCs w:val="24"/>
        </w:rPr>
        <w:t>υπολογίζετ</w:t>
      </w:r>
      <w:r>
        <w:rPr>
          <w:rFonts w:eastAsia="Times New Roman"/>
          <w:szCs w:val="24"/>
        </w:rPr>
        <w:t>ε</w:t>
      </w:r>
      <w:r w:rsidRPr="00E7227E">
        <w:rPr>
          <w:rFonts w:eastAsia="Times New Roman"/>
          <w:szCs w:val="24"/>
        </w:rPr>
        <w:t xml:space="preserve"> </w:t>
      </w:r>
      <w:r>
        <w:rPr>
          <w:rFonts w:eastAsia="Times New Roman"/>
          <w:szCs w:val="24"/>
        </w:rPr>
        <w:t>ως</w:t>
      </w:r>
      <w:r w:rsidRPr="00E7227E">
        <w:rPr>
          <w:rFonts w:eastAsia="Times New Roman"/>
          <w:szCs w:val="24"/>
        </w:rPr>
        <w:t xml:space="preserve"> ΣΥΡΙΖΑ</w:t>
      </w:r>
      <w:r>
        <w:rPr>
          <w:rFonts w:eastAsia="Times New Roman"/>
          <w:szCs w:val="24"/>
        </w:rPr>
        <w:t>». Ε</w:t>
      </w:r>
      <w:r w:rsidRPr="00E7227E">
        <w:rPr>
          <w:rFonts w:eastAsia="Times New Roman"/>
          <w:szCs w:val="24"/>
        </w:rPr>
        <w:t xml:space="preserve">ίναι ΣΥΡΙΖΑ </w:t>
      </w:r>
      <w:r>
        <w:rPr>
          <w:rFonts w:eastAsia="Times New Roman"/>
          <w:szCs w:val="24"/>
        </w:rPr>
        <w:t>τώρα η κ</w:t>
      </w:r>
      <w:r>
        <w:rPr>
          <w:rFonts w:eastAsia="Times New Roman"/>
          <w:szCs w:val="24"/>
        </w:rPr>
        <w:t>.</w:t>
      </w:r>
      <w:r>
        <w:rPr>
          <w:rFonts w:eastAsia="Times New Roman"/>
          <w:szCs w:val="24"/>
        </w:rPr>
        <w:t xml:space="preserve"> </w:t>
      </w:r>
      <w:proofErr w:type="spellStart"/>
      <w:r>
        <w:rPr>
          <w:rFonts w:eastAsia="Times New Roman"/>
          <w:szCs w:val="24"/>
        </w:rPr>
        <w:t>Παπακώστα</w:t>
      </w:r>
      <w:r>
        <w:rPr>
          <w:rFonts w:eastAsia="Times New Roman"/>
          <w:szCs w:val="24"/>
        </w:rPr>
        <w:t>,</w:t>
      </w:r>
      <w:r>
        <w:rPr>
          <w:rFonts w:eastAsia="Times New Roman"/>
          <w:szCs w:val="24"/>
        </w:rPr>
        <w:t>ο</w:t>
      </w:r>
      <w:proofErr w:type="spellEnd"/>
      <w:r>
        <w:rPr>
          <w:rFonts w:eastAsia="Times New Roman"/>
          <w:szCs w:val="24"/>
        </w:rPr>
        <w:t xml:space="preserve"> κ. Κόκκαλης και η κ</w:t>
      </w:r>
      <w:r>
        <w:rPr>
          <w:rFonts w:eastAsia="Times New Roman"/>
          <w:szCs w:val="24"/>
        </w:rPr>
        <w:t>.</w:t>
      </w:r>
      <w:r>
        <w:rPr>
          <w:rFonts w:eastAsia="Times New Roman"/>
          <w:szCs w:val="24"/>
        </w:rPr>
        <w:t xml:space="preserve"> Κουντουρά. Και έχουμε και τον κ. </w:t>
      </w:r>
      <w:proofErr w:type="spellStart"/>
      <w:r>
        <w:rPr>
          <w:rFonts w:eastAsia="Times New Roman"/>
          <w:szCs w:val="24"/>
        </w:rPr>
        <w:t>Δανέλλη</w:t>
      </w:r>
      <w:proofErr w:type="spellEnd"/>
      <w:r>
        <w:rPr>
          <w:rFonts w:eastAsia="Times New Roman"/>
          <w:szCs w:val="24"/>
        </w:rPr>
        <w:t>, βεβαίως, ο</w:t>
      </w:r>
      <w:r w:rsidRPr="00E7227E">
        <w:rPr>
          <w:rFonts w:eastAsia="Times New Roman"/>
          <w:szCs w:val="24"/>
        </w:rPr>
        <w:t xml:space="preserve"> </w:t>
      </w:r>
      <w:r w:rsidRPr="00E7227E">
        <w:rPr>
          <w:rFonts w:eastAsia="Times New Roman"/>
          <w:szCs w:val="24"/>
        </w:rPr>
        <w:lastRenderedPageBreak/>
        <w:t xml:space="preserve">οποίος έχει </w:t>
      </w:r>
      <w:r>
        <w:rPr>
          <w:rFonts w:eastAsia="Times New Roman"/>
          <w:szCs w:val="24"/>
        </w:rPr>
        <w:t xml:space="preserve">αυτό το ιδιόρρυθμο </w:t>
      </w:r>
      <w:proofErr w:type="spellStart"/>
      <w:r>
        <w:rPr>
          <w:rFonts w:eastAsia="Times New Roman"/>
          <w:szCs w:val="24"/>
        </w:rPr>
        <w:t>υβριδιακό</w:t>
      </w:r>
      <w:proofErr w:type="spellEnd"/>
      <w:r>
        <w:rPr>
          <w:rFonts w:eastAsia="Times New Roman"/>
          <w:szCs w:val="24"/>
        </w:rPr>
        <w:t xml:space="preserve"> καθεστώς, από το οποίο φαντάζομαι να τον λυτρώσετε γρήγορα</w:t>
      </w:r>
      <w:r>
        <w:rPr>
          <w:rFonts w:eastAsia="Times New Roman"/>
          <w:szCs w:val="24"/>
        </w:rPr>
        <w:t>,</w:t>
      </w:r>
      <w:r>
        <w:rPr>
          <w:rFonts w:eastAsia="Times New Roman"/>
          <w:szCs w:val="24"/>
        </w:rPr>
        <w:t xml:space="preserve"> κάνοντάς τον μέλος του</w:t>
      </w:r>
      <w:r>
        <w:rPr>
          <w:rFonts w:eastAsia="Times New Roman"/>
          <w:szCs w:val="24"/>
        </w:rPr>
        <w:t xml:space="preserve"> ΣΥΡΙΖΑ. Θ</w:t>
      </w:r>
      <w:r w:rsidRPr="00E7227E">
        <w:rPr>
          <w:rFonts w:eastAsia="Times New Roman"/>
          <w:szCs w:val="24"/>
        </w:rPr>
        <w:t>α είναι νομίζω πολύ ικανοποιημένος από αυτό</w:t>
      </w:r>
      <w:r>
        <w:rPr>
          <w:rFonts w:eastAsia="Times New Roman"/>
          <w:szCs w:val="24"/>
        </w:rPr>
        <w:t>.</w:t>
      </w:r>
      <w:r w:rsidRPr="00E7227E">
        <w:rPr>
          <w:rFonts w:eastAsia="Times New Roman"/>
          <w:szCs w:val="24"/>
        </w:rPr>
        <w:t xml:space="preserve"> </w:t>
      </w:r>
    </w:p>
    <w:p w14:paraId="4BA0F7A0" w14:textId="77777777" w:rsidR="00200ACA" w:rsidRDefault="00B07EC3">
      <w:pPr>
        <w:spacing w:line="600" w:lineRule="auto"/>
        <w:ind w:firstLine="720"/>
        <w:jc w:val="both"/>
        <w:rPr>
          <w:rFonts w:eastAsia="Times New Roman"/>
          <w:szCs w:val="24"/>
        </w:rPr>
      </w:pPr>
      <w:r>
        <w:rPr>
          <w:rFonts w:eastAsia="Times New Roman"/>
          <w:szCs w:val="24"/>
        </w:rPr>
        <w:t>Α</w:t>
      </w:r>
      <w:r w:rsidRPr="00A64671">
        <w:rPr>
          <w:rFonts w:eastAsia="Times New Roman"/>
          <w:szCs w:val="24"/>
        </w:rPr>
        <w:t>υτό</w:t>
      </w:r>
      <w:r>
        <w:rPr>
          <w:rFonts w:eastAsia="Times New Roman"/>
          <w:szCs w:val="24"/>
        </w:rPr>
        <w:t>,</w:t>
      </w:r>
      <w:r w:rsidRPr="00A64671">
        <w:rPr>
          <w:rFonts w:eastAsia="Times New Roman"/>
          <w:szCs w:val="24"/>
        </w:rPr>
        <w:t xml:space="preserve"> ξέρετε</w:t>
      </w:r>
      <w:r>
        <w:rPr>
          <w:rFonts w:eastAsia="Times New Roman"/>
          <w:szCs w:val="24"/>
        </w:rPr>
        <w:t>,</w:t>
      </w:r>
      <w:r w:rsidRPr="00A64671">
        <w:rPr>
          <w:rFonts w:eastAsia="Times New Roman"/>
          <w:szCs w:val="24"/>
        </w:rPr>
        <w:t xml:space="preserve"> </w:t>
      </w:r>
      <w:r>
        <w:rPr>
          <w:rFonts w:eastAsia="Times New Roman"/>
          <w:szCs w:val="24"/>
        </w:rPr>
        <w:t xml:space="preserve">το επιβεβαιώνετε, εμμέσως, </w:t>
      </w:r>
      <w:r w:rsidRPr="00A64671">
        <w:rPr>
          <w:rFonts w:eastAsia="Times New Roman"/>
          <w:szCs w:val="24"/>
        </w:rPr>
        <w:t>με το σημερινό άρθρο 21 της πρότασης του Προέδρου της Βουλής</w:t>
      </w:r>
      <w:r>
        <w:rPr>
          <w:rFonts w:eastAsia="Times New Roman"/>
          <w:szCs w:val="24"/>
        </w:rPr>
        <w:t>,</w:t>
      </w:r>
      <w:r w:rsidRPr="00A64671">
        <w:rPr>
          <w:rFonts w:eastAsia="Times New Roman"/>
          <w:szCs w:val="24"/>
        </w:rPr>
        <w:t xml:space="preserve"> χωρίς</w:t>
      </w:r>
      <w:r>
        <w:rPr>
          <w:rFonts w:eastAsia="Times New Roman"/>
          <w:szCs w:val="24"/>
        </w:rPr>
        <w:t>,</w:t>
      </w:r>
      <w:r w:rsidRPr="00A64671">
        <w:rPr>
          <w:rFonts w:eastAsia="Times New Roman"/>
          <w:szCs w:val="24"/>
        </w:rPr>
        <w:t xml:space="preserve"> </w:t>
      </w:r>
      <w:r>
        <w:rPr>
          <w:rFonts w:eastAsia="Times New Roman"/>
          <w:szCs w:val="24"/>
        </w:rPr>
        <w:t>όμως,</w:t>
      </w:r>
      <w:r w:rsidRPr="00A64671">
        <w:rPr>
          <w:rFonts w:eastAsia="Times New Roman"/>
          <w:szCs w:val="24"/>
        </w:rPr>
        <w:t xml:space="preserve"> να έχετε </w:t>
      </w:r>
      <w:r>
        <w:rPr>
          <w:rFonts w:eastAsia="Times New Roman"/>
          <w:szCs w:val="24"/>
        </w:rPr>
        <w:t>συνείδηση της μεγάλης αντίφασης</w:t>
      </w:r>
      <w:r>
        <w:rPr>
          <w:rFonts w:eastAsia="Times New Roman"/>
          <w:szCs w:val="24"/>
        </w:rPr>
        <w:t>,</w:t>
      </w:r>
      <w:r w:rsidRPr="00A64671">
        <w:rPr>
          <w:rFonts w:eastAsia="Times New Roman"/>
          <w:szCs w:val="24"/>
        </w:rPr>
        <w:t xml:space="preserve"> που δημιουργείται ανάμεσα στην διάταξη αυτ</w:t>
      </w:r>
      <w:r w:rsidRPr="00A64671">
        <w:rPr>
          <w:rFonts w:eastAsia="Times New Roman"/>
          <w:szCs w:val="24"/>
        </w:rPr>
        <w:t>ή</w:t>
      </w:r>
      <w:r>
        <w:rPr>
          <w:rFonts w:eastAsia="Times New Roman"/>
          <w:szCs w:val="24"/>
        </w:rPr>
        <w:t xml:space="preserve"> και στα όσα γίνονται ταυτόχρονα. </w:t>
      </w:r>
    </w:p>
    <w:p w14:paraId="4BA0F7A1" w14:textId="77777777" w:rsidR="00200ACA" w:rsidRDefault="00B07EC3">
      <w:pPr>
        <w:spacing w:line="600" w:lineRule="auto"/>
        <w:ind w:firstLine="720"/>
        <w:jc w:val="both"/>
        <w:rPr>
          <w:rFonts w:eastAsia="Times New Roman"/>
          <w:szCs w:val="24"/>
        </w:rPr>
      </w:pPr>
      <w:r>
        <w:rPr>
          <w:rFonts w:eastAsia="Times New Roman"/>
          <w:szCs w:val="24"/>
        </w:rPr>
        <w:t xml:space="preserve">Ποιος είναι αυτός ο </w:t>
      </w:r>
      <w:r w:rsidRPr="00A64671">
        <w:rPr>
          <w:rFonts w:eastAsia="Times New Roman"/>
          <w:szCs w:val="24"/>
        </w:rPr>
        <w:t>κοινοβουλευτισμός που δημιουργείται</w:t>
      </w:r>
      <w:r>
        <w:rPr>
          <w:rFonts w:eastAsia="Times New Roman"/>
          <w:szCs w:val="24"/>
        </w:rPr>
        <w:t>; Είναι</w:t>
      </w:r>
      <w:r w:rsidRPr="00A64671">
        <w:rPr>
          <w:rFonts w:eastAsia="Times New Roman"/>
          <w:szCs w:val="24"/>
        </w:rPr>
        <w:t xml:space="preserve"> ένας νέος τύπος κοινοβουλευτισμού</w:t>
      </w:r>
      <w:r>
        <w:rPr>
          <w:rFonts w:eastAsia="Times New Roman"/>
          <w:szCs w:val="24"/>
        </w:rPr>
        <w:t>,</w:t>
      </w:r>
      <w:r w:rsidRPr="00A64671">
        <w:rPr>
          <w:rFonts w:eastAsia="Times New Roman"/>
          <w:szCs w:val="24"/>
        </w:rPr>
        <w:t xml:space="preserve"> ο ασπόνδυλος κοινοβουλευτισμός</w:t>
      </w:r>
      <w:r>
        <w:rPr>
          <w:rFonts w:eastAsia="Times New Roman"/>
          <w:szCs w:val="24"/>
        </w:rPr>
        <w:t>,</w:t>
      </w:r>
      <w:r w:rsidRPr="00A64671">
        <w:rPr>
          <w:rFonts w:eastAsia="Times New Roman"/>
          <w:szCs w:val="24"/>
        </w:rPr>
        <w:t xml:space="preserve"> ο κοινοβουλευτισμός τ</w:t>
      </w:r>
      <w:r>
        <w:rPr>
          <w:rFonts w:eastAsia="Times New Roman"/>
          <w:szCs w:val="24"/>
        </w:rPr>
        <w:t>ω</w:t>
      </w:r>
      <w:r w:rsidRPr="00A64671">
        <w:rPr>
          <w:rFonts w:eastAsia="Times New Roman"/>
          <w:szCs w:val="24"/>
        </w:rPr>
        <w:t>ν ελαστικ</w:t>
      </w:r>
      <w:r>
        <w:rPr>
          <w:rFonts w:eastAsia="Times New Roman"/>
          <w:szCs w:val="24"/>
        </w:rPr>
        <w:t>ών</w:t>
      </w:r>
      <w:r w:rsidRPr="00A64671">
        <w:rPr>
          <w:rFonts w:eastAsia="Times New Roman"/>
          <w:szCs w:val="24"/>
        </w:rPr>
        <w:t xml:space="preserve"> συνειδήσεων</w:t>
      </w:r>
      <w:r>
        <w:rPr>
          <w:rFonts w:eastAsia="Times New Roman"/>
          <w:szCs w:val="24"/>
        </w:rPr>
        <w:t>,</w:t>
      </w:r>
      <w:r w:rsidRPr="00A64671">
        <w:rPr>
          <w:rFonts w:eastAsia="Times New Roman"/>
          <w:szCs w:val="24"/>
        </w:rPr>
        <w:t xml:space="preserve"> που πά</w:t>
      </w:r>
      <w:r>
        <w:rPr>
          <w:rFonts w:eastAsia="Times New Roman"/>
          <w:szCs w:val="24"/>
        </w:rPr>
        <w:t>νε</w:t>
      </w:r>
      <w:r w:rsidRPr="00A64671">
        <w:rPr>
          <w:rFonts w:eastAsia="Times New Roman"/>
          <w:szCs w:val="24"/>
        </w:rPr>
        <w:t xml:space="preserve"> να γίνουν το αίτιο της ελαστικότητας των </w:t>
      </w:r>
      <w:r>
        <w:rPr>
          <w:rFonts w:eastAsia="Times New Roman"/>
          <w:szCs w:val="24"/>
        </w:rPr>
        <w:t>θ</w:t>
      </w:r>
      <w:r w:rsidRPr="00A64671">
        <w:rPr>
          <w:rFonts w:eastAsia="Times New Roman"/>
          <w:szCs w:val="24"/>
        </w:rPr>
        <w:t>εσμών</w:t>
      </w:r>
      <w:r>
        <w:rPr>
          <w:rFonts w:eastAsia="Times New Roman"/>
          <w:szCs w:val="24"/>
        </w:rPr>
        <w:t>,</w:t>
      </w:r>
      <w:r w:rsidRPr="00A64671">
        <w:rPr>
          <w:rFonts w:eastAsia="Times New Roman"/>
          <w:szCs w:val="24"/>
        </w:rPr>
        <w:t xml:space="preserve"> δηλαδή της καταστρατήγησης του Συντάγματος</w:t>
      </w:r>
      <w:r>
        <w:rPr>
          <w:rFonts w:eastAsia="Times New Roman"/>
          <w:szCs w:val="24"/>
        </w:rPr>
        <w:t xml:space="preserve"> και βεβαίως, της αλλοίωσης των θεμελιωδών στοιχείων του</w:t>
      </w:r>
      <w:r w:rsidRPr="00A64671">
        <w:rPr>
          <w:rFonts w:eastAsia="Times New Roman"/>
          <w:szCs w:val="24"/>
        </w:rPr>
        <w:t xml:space="preserve"> πολιτεύματος</w:t>
      </w:r>
      <w:r>
        <w:rPr>
          <w:rFonts w:eastAsia="Times New Roman"/>
          <w:szCs w:val="24"/>
        </w:rPr>
        <w:t>,</w:t>
      </w:r>
      <w:r w:rsidRPr="00A64671">
        <w:rPr>
          <w:rFonts w:eastAsia="Times New Roman"/>
          <w:szCs w:val="24"/>
        </w:rPr>
        <w:t xml:space="preserve"> που προστατεύ</w:t>
      </w:r>
      <w:r>
        <w:rPr>
          <w:rFonts w:eastAsia="Times New Roman"/>
          <w:szCs w:val="24"/>
        </w:rPr>
        <w:t xml:space="preserve">ονται από την έννομη τάξη ισχυρά. </w:t>
      </w:r>
    </w:p>
    <w:p w14:paraId="4BA0F7A2" w14:textId="77777777" w:rsidR="00200ACA" w:rsidRDefault="00B07EC3">
      <w:pPr>
        <w:spacing w:line="600" w:lineRule="auto"/>
        <w:ind w:firstLine="720"/>
        <w:jc w:val="both"/>
        <w:rPr>
          <w:rFonts w:eastAsia="Times New Roman"/>
          <w:szCs w:val="24"/>
        </w:rPr>
      </w:pPr>
      <w:r>
        <w:rPr>
          <w:rFonts w:eastAsia="Times New Roman"/>
          <w:szCs w:val="24"/>
        </w:rPr>
        <w:lastRenderedPageBreak/>
        <w:t>Οι ΑΝΕΛ έχουν περιπέσει στην κατάσταση του πτ</w:t>
      </w:r>
      <w:r>
        <w:rPr>
          <w:rFonts w:eastAsia="Times New Roman"/>
          <w:szCs w:val="24"/>
        </w:rPr>
        <w:t xml:space="preserve">υσσόμενου κόμματος. Άλλοτε έχουν </w:t>
      </w:r>
      <w:r w:rsidRPr="00A64671">
        <w:rPr>
          <w:rFonts w:eastAsia="Times New Roman"/>
          <w:szCs w:val="24"/>
        </w:rPr>
        <w:t xml:space="preserve">τέσσερις </w:t>
      </w:r>
      <w:r>
        <w:rPr>
          <w:rFonts w:eastAsia="Times New Roman"/>
          <w:szCs w:val="24"/>
        </w:rPr>
        <w:t>Β</w:t>
      </w:r>
      <w:r w:rsidRPr="00A64671">
        <w:rPr>
          <w:rFonts w:eastAsia="Times New Roman"/>
          <w:szCs w:val="24"/>
        </w:rPr>
        <w:t>ουλευτές</w:t>
      </w:r>
      <w:r>
        <w:rPr>
          <w:rFonts w:eastAsia="Times New Roman"/>
          <w:szCs w:val="24"/>
        </w:rPr>
        <w:t>,</w:t>
      </w:r>
      <w:r w:rsidRPr="00A64671">
        <w:rPr>
          <w:rFonts w:eastAsia="Times New Roman"/>
          <w:szCs w:val="24"/>
        </w:rPr>
        <w:t xml:space="preserve"> άλλοτε </w:t>
      </w:r>
      <w:r>
        <w:rPr>
          <w:rFonts w:eastAsia="Times New Roman"/>
          <w:szCs w:val="24"/>
        </w:rPr>
        <w:t xml:space="preserve">έχουν έξι, </w:t>
      </w:r>
      <w:r w:rsidRPr="00A64671">
        <w:rPr>
          <w:rFonts w:eastAsia="Times New Roman"/>
          <w:szCs w:val="24"/>
        </w:rPr>
        <w:t xml:space="preserve">άλλοτε </w:t>
      </w:r>
      <w:r>
        <w:rPr>
          <w:rFonts w:eastAsia="Times New Roman"/>
          <w:szCs w:val="24"/>
        </w:rPr>
        <w:t xml:space="preserve">έχουν </w:t>
      </w:r>
      <w:r w:rsidRPr="00A64671">
        <w:rPr>
          <w:rFonts w:eastAsia="Times New Roman"/>
          <w:szCs w:val="24"/>
        </w:rPr>
        <w:t>τρεις</w:t>
      </w:r>
      <w:r>
        <w:rPr>
          <w:rFonts w:eastAsia="Times New Roman"/>
          <w:szCs w:val="24"/>
        </w:rPr>
        <w:t>,</w:t>
      </w:r>
      <w:r w:rsidRPr="00A64671">
        <w:rPr>
          <w:rFonts w:eastAsia="Times New Roman"/>
          <w:szCs w:val="24"/>
        </w:rPr>
        <w:t xml:space="preserve"> που υπολογίζονται κατά τ</w:t>
      </w:r>
      <w:r>
        <w:rPr>
          <w:rFonts w:eastAsia="Times New Roman"/>
          <w:szCs w:val="24"/>
        </w:rPr>
        <w:t>ο άρθρο</w:t>
      </w:r>
      <w:r w:rsidRPr="00A64671">
        <w:rPr>
          <w:rFonts w:eastAsia="Times New Roman"/>
          <w:szCs w:val="24"/>
        </w:rPr>
        <w:t xml:space="preserve"> 15 του </w:t>
      </w:r>
      <w:r>
        <w:rPr>
          <w:rFonts w:eastAsia="Times New Roman"/>
          <w:szCs w:val="24"/>
        </w:rPr>
        <w:t>Κ</w:t>
      </w:r>
      <w:r w:rsidRPr="00A64671">
        <w:rPr>
          <w:rFonts w:eastAsia="Times New Roman"/>
          <w:szCs w:val="24"/>
        </w:rPr>
        <w:t>ανονισμού</w:t>
      </w:r>
      <w:r w:rsidRPr="001D1BC4">
        <w:rPr>
          <w:rFonts w:eastAsia="Times New Roman"/>
          <w:szCs w:val="24"/>
        </w:rPr>
        <w:t xml:space="preserve">. </w:t>
      </w:r>
      <w:r>
        <w:rPr>
          <w:rFonts w:eastAsia="Times New Roman"/>
          <w:szCs w:val="24"/>
        </w:rPr>
        <w:t xml:space="preserve">Άρα, </w:t>
      </w:r>
      <w:r w:rsidRPr="00A64671">
        <w:rPr>
          <w:rFonts w:eastAsia="Times New Roman"/>
          <w:szCs w:val="24"/>
        </w:rPr>
        <w:t xml:space="preserve">δεν ξέρουν </w:t>
      </w:r>
      <w:r>
        <w:rPr>
          <w:rFonts w:eastAsia="Times New Roman"/>
          <w:szCs w:val="24"/>
        </w:rPr>
        <w:t>πόσοι είναι και ποιοι είναι και τι είναι. Ε</w:t>
      </w:r>
      <w:r w:rsidRPr="00A64671">
        <w:rPr>
          <w:rFonts w:eastAsia="Times New Roman"/>
          <w:szCs w:val="24"/>
        </w:rPr>
        <w:t xml:space="preserve">ίναι οι επιπτώσεις αυτών των </w:t>
      </w:r>
      <w:proofErr w:type="spellStart"/>
      <w:r>
        <w:rPr>
          <w:rFonts w:eastAsia="Times New Roman"/>
          <w:szCs w:val="24"/>
        </w:rPr>
        <w:t>αλληλοεκβιασμών</w:t>
      </w:r>
      <w:proofErr w:type="spellEnd"/>
      <w:r>
        <w:rPr>
          <w:rFonts w:eastAsia="Times New Roman"/>
          <w:szCs w:val="24"/>
        </w:rPr>
        <w:t xml:space="preserve">. </w:t>
      </w:r>
      <w:r w:rsidRPr="00A64671">
        <w:rPr>
          <w:rFonts w:eastAsia="Times New Roman"/>
          <w:szCs w:val="24"/>
        </w:rPr>
        <w:t xml:space="preserve"> </w:t>
      </w:r>
    </w:p>
    <w:p w14:paraId="4BA0F7A3" w14:textId="77777777" w:rsidR="00200ACA" w:rsidRDefault="00B07EC3">
      <w:pPr>
        <w:spacing w:line="600" w:lineRule="auto"/>
        <w:ind w:firstLine="720"/>
        <w:jc w:val="both"/>
        <w:rPr>
          <w:rFonts w:eastAsia="Times New Roman"/>
          <w:szCs w:val="24"/>
        </w:rPr>
      </w:pPr>
      <w:r>
        <w:rPr>
          <w:rFonts w:eastAsia="Times New Roman"/>
          <w:szCs w:val="24"/>
        </w:rPr>
        <w:t>Αυτό, ό</w:t>
      </w:r>
      <w:r>
        <w:rPr>
          <w:rFonts w:eastAsia="Times New Roman"/>
          <w:szCs w:val="24"/>
        </w:rPr>
        <w:t>μως, δεν μας αφορά. Μας αφορά η καθαρότητα της λειτουργίας του</w:t>
      </w:r>
      <w:r w:rsidRPr="00A64671">
        <w:rPr>
          <w:rFonts w:eastAsia="Times New Roman"/>
          <w:szCs w:val="24"/>
        </w:rPr>
        <w:t xml:space="preserve"> πολιτικού συστήματος</w:t>
      </w:r>
      <w:r>
        <w:rPr>
          <w:rFonts w:eastAsia="Times New Roman"/>
          <w:szCs w:val="24"/>
        </w:rPr>
        <w:t>.</w:t>
      </w:r>
      <w:r w:rsidRPr="00A64671">
        <w:rPr>
          <w:rFonts w:eastAsia="Times New Roman"/>
          <w:szCs w:val="24"/>
        </w:rPr>
        <w:t xml:space="preserve"> Πάρτε τους </w:t>
      </w:r>
      <w:r>
        <w:rPr>
          <w:rFonts w:eastAsia="Times New Roman"/>
          <w:szCs w:val="24"/>
        </w:rPr>
        <w:t>Β</w:t>
      </w:r>
      <w:r w:rsidRPr="00A64671">
        <w:rPr>
          <w:rFonts w:eastAsia="Times New Roman"/>
          <w:szCs w:val="24"/>
        </w:rPr>
        <w:t xml:space="preserve">ουλευτές αυτούς και </w:t>
      </w:r>
      <w:r>
        <w:rPr>
          <w:rFonts w:eastAsia="Times New Roman"/>
          <w:szCs w:val="24"/>
        </w:rPr>
        <w:t xml:space="preserve">κάντε </w:t>
      </w:r>
      <w:r w:rsidRPr="00A64671">
        <w:rPr>
          <w:rFonts w:eastAsia="Times New Roman"/>
          <w:szCs w:val="24"/>
        </w:rPr>
        <w:t>τους μέλη του ΣΥΡΙΖΑ</w:t>
      </w:r>
      <w:r>
        <w:rPr>
          <w:rFonts w:eastAsia="Times New Roman"/>
          <w:szCs w:val="24"/>
        </w:rPr>
        <w:t>,</w:t>
      </w:r>
      <w:r w:rsidRPr="00A64671">
        <w:rPr>
          <w:rFonts w:eastAsia="Times New Roman"/>
          <w:szCs w:val="24"/>
        </w:rPr>
        <w:t xml:space="preserve"> να έχετε μία καθαρή λύση</w:t>
      </w:r>
      <w:r>
        <w:rPr>
          <w:rFonts w:eastAsia="Times New Roman"/>
          <w:szCs w:val="24"/>
        </w:rPr>
        <w:t>, αλλά</w:t>
      </w:r>
      <w:r w:rsidRPr="00A64671">
        <w:rPr>
          <w:rFonts w:eastAsia="Times New Roman"/>
          <w:szCs w:val="24"/>
        </w:rPr>
        <w:t xml:space="preserve"> </w:t>
      </w:r>
      <w:r>
        <w:rPr>
          <w:rFonts w:eastAsia="Times New Roman"/>
          <w:szCs w:val="24"/>
        </w:rPr>
        <w:t>μ</w:t>
      </w:r>
      <w:r w:rsidRPr="00A64671">
        <w:rPr>
          <w:rFonts w:eastAsia="Times New Roman"/>
          <w:szCs w:val="24"/>
        </w:rPr>
        <w:t xml:space="preserve">ην </w:t>
      </w:r>
      <w:r>
        <w:rPr>
          <w:rFonts w:eastAsia="Times New Roman"/>
          <w:szCs w:val="24"/>
        </w:rPr>
        <w:t xml:space="preserve">ευτελίζετε </w:t>
      </w:r>
      <w:r w:rsidRPr="00A64671">
        <w:rPr>
          <w:rFonts w:eastAsia="Times New Roman"/>
          <w:szCs w:val="24"/>
        </w:rPr>
        <w:t xml:space="preserve">τον </w:t>
      </w:r>
      <w:r>
        <w:rPr>
          <w:rFonts w:eastAsia="Times New Roman"/>
          <w:szCs w:val="24"/>
        </w:rPr>
        <w:t>Κ</w:t>
      </w:r>
      <w:r w:rsidRPr="00A64671">
        <w:rPr>
          <w:rFonts w:eastAsia="Times New Roman"/>
          <w:szCs w:val="24"/>
        </w:rPr>
        <w:t>ανονισμό και το Σύνταγμα</w:t>
      </w:r>
      <w:r>
        <w:rPr>
          <w:rFonts w:eastAsia="Times New Roman"/>
          <w:szCs w:val="24"/>
        </w:rPr>
        <w:t>.</w:t>
      </w:r>
      <w:r w:rsidRPr="00A64671">
        <w:rPr>
          <w:rFonts w:eastAsia="Times New Roman"/>
          <w:szCs w:val="24"/>
        </w:rPr>
        <w:t xml:space="preserve"> </w:t>
      </w:r>
      <w:r>
        <w:rPr>
          <w:rFonts w:eastAsia="Times New Roman"/>
          <w:szCs w:val="24"/>
        </w:rPr>
        <w:t>Γιατί αυτό που κάνετε</w:t>
      </w:r>
      <w:r>
        <w:rPr>
          <w:rFonts w:eastAsia="Times New Roman"/>
          <w:szCs w:val="24"/>
        </w:rPr>
        <w:t>,</w:t>
      </w:r>
      <w:r>
        <w:rPr>
          <w:rFonts w:eastAsia="Times New Roman"/>
          <w:szCs w:val="24"/>
        </w:rPr>
        <w:t xml:space="preserve"> μπορεί να δ</w:t>
      </w:r>
      <w:r>
        <w:rPr>
          <w:rFonts w:eastAsia="Times New Roman"/>
          <w:szCs w:val="24"/>
        </w:rPr>
        <w:t>ίνει</w:t>
      </w:r>
      <w:r w:rsidRPr="00A64671">
        <w:rPr>
          <w:rFonts w:eastAsia="Times New Roman"/>
          <w:szCs w:val="24"/>
        </w:rPr>
        <w:t xml:space="preserve"> μία παράταση εβδομάδων </w:t>
      </w:r>
      <w:r>
        <w:rPr>
          <w:rFonts w:eastAsia="Times New Roman"/>
          <w:szCs w:val="24"/>
        </w:rPr>
        <w:t>ή μηνών</w:t>
      </w:r>
      <w:r w:rsidRPr="00A64671">
        <w:rPr>
          <w:rFonts w:eastAsia="Times New Roman"/>
          <w:szCs w:val="24"/>
        </w:rPr>
        <w:t xml:space="preserve"> στην </w:t>
      </w:r>
      <w:r>
        <w:rPr>
          <w:rFonts w:eastAsia="Times New Roman"/>
          <w:szCs w:val="24"/>
        </w:rPr>
        <w:t>Κ</w:t>
      </w:r>
      <w:r w:rsidRPr="00A64671">
        <w:rPr>
          <w:rFonts w:eastAsia="Times New Roman"/>
          <w:szCs w:val="24"/>
        </w:rPr>
        <w:t xml:space="preserve">υβέρνηση να </w:t>
      </w:r>
      <w:r>
        <w:rPr>
          <w:rFonts w:eastAsia="Times New Roman"/>
          <w:szCs w:val="24"/>
        </w:rPr>
        <w:t xml:space="preserve">νέμεται </w:t>
      </w:r>
      <w:r w:rsidRPr="00A64671">
        <w:rPr>
          <w:rFonts w:eastAsia="Times New Roman"/>
          <w:szCs w:val="24"/>
        </w:rPr>
        <w:t>την εξουσία</w:t>
      </w:r>
      <w:r>
        <w:rPr>
          <w:rFonts w:eastAsia="Times New Roman"/>
          <w:szCs w:val="24"/>
        </w:rPr>
        <w:t>,</w:t>
      </w:r>
      <w:r w:rsidRPr="00A64671">
        <w:rPr>
          <w:rFonts w:eastAsia="Times New Roman"/>
          <w:szCs w:val="24"/>
        </w:rPr>
        <w:t xml:space="preserve"> </w:t>
      </w:r>
      <w:r>
        <w:rPr>
          <w:rFonts w:eastAsia="Times New Roman"/>
          <w:szCs w:val="24"/>
        </w:rPr>
        <w:t>α</w:t>
      </w:r>
      <w:r w:rsidRPr="00A64671">
        <w:rPr>
          <w:rFonts w:eastAsia="Times New Roman"/>
          <w:szCs w:val="24"/>
        </w:rPr>
        <w:t>λλά τραυματί</w:t>
      </w:r>
      <w:r>
        <w:rPr>
          <w:rFonts w:eastAsia="Times New Roman"/>
          <w:szCs w:val="24"/>
        </w:rPr>
        <w:t>ζ</w:t>
      </w:r>
      <w:r w:rsidRPr="00A64671">
        <w:rPr>
          <w:rFonts w:eastAsia="Times New Roman"/>
          <w:szCs w:val="24"/>
        </w:rPr>
        <w:t xml:space="preserve">ει </w:t>
      </w:r>
      <w:r>
        <w:rPr>
          <w:rFonts w:eastAsia="Times New Roman"/>
          <w:szCs w:val="24"/>
        </w:rPr>
        <w:t xml:space="preserve">βαθιά </w:t>
      </w:r>
      <w:r w:rsidRPr="00A64671">
        <w:rPr>
          <w:rFonts w:eastAsia="Times New Roman"/>
          <w:szCs w:val="24"/>
        </w:rPr>
        <w:t>το πολιτικό σύστημα</w:t>
      </w:r>
      <w:r>
        <w:rPr>
          <w:rFonts w:eastAsia="Times New Roman"/>
          <w:szCs w:val="24"/>
        </w:rPr>
        <w:t>,</w:t>
      </w:r>
      <w:r w:rsidRPr="00A64671">
        <w:rPr>
          <w:rFonts w:eastAsia="Times New Roman"/>
          <w:szCs w:val="24"/>
        </w:rPr>
        <w:t xml:space="preserve"> τον πολιτικό πολιτισμό και την ίδια τη </w:t>
      </w:r>
      <w:r>
        <w:rPr>
          <w:rFonts w:eastAsia="Times New Roman"/>
          <w:szCs w:val="24"/>
        </w:rPr>
        <w:t>δ</w:t>
      </w:r>
      <w:r w:rsidRPr="00A64671">
        <w:rPr>
          <w:rFonts w:eastAsia="Times New Roman"/>
          <w:szCs w:val="24"/>
        </w:rPr>
        <w:t>ημοκρατία</w:t>
      </w:r>
      <w:r>
        <w:rPr>
          <w:rFonts w:eastAsia="Times New Roman"/>
          <w:szCs w:val="24"/>
        </w:rPr>
        <w:t>.</w:t>
      </w:r>
    </w:p>
    <w:p w14:paraId="4BA0F7A4" w14:textId="77777777" w:rsidR="00200ACA" w:rsidRDefault="00B07EC3">
      <w:pPr>
        <w:spacing w:line="600" w:lineRule="auto"/>
        <w:ind w:firstLine="720"/>
        <w:jc w:val="both"/>
        <w:rPr>
          <w:rFonts w:eastAsia="Times New Roman"/>
          <w:szCs w:val="24"/>
        </w:rPr>
      </w:pPr>
      <w:r>
        <w:rPr>
          <w:rFonts w:eastAsia="Times New Roman"/>
          <w:szCs w:val="24"/>
        </w:rPr>
        <w:t>Έ</w:t>
      </w:r>
      <w:r w:rsidRPr="00A64671">
        <w:rPr>
          <w:rFonts w:eastAsia="Times New Roman"/>
          <w:szCs w:val="24"/>
        </w:rPr>
        <w:t xml:space="preserve">χω πει αρκετές φορές ότι το τελευταίο εξάμηνο της θητείας αυτής της </w:t>
      </w:r>
      <w:r>
        <w:rPr>
          <w:rFonts w:eastAsia="Times New Roman"/>
          <w:szCs w:val="24"/>
        </w:rPr>
        <w:t>Κ</w:t>
      </w:r>
      <w:r w:rsidRPr="00A64671">
        <w:rPr>
          <w:rFonts w:eastAsia="Times New Roman"/>
          <w:szCs w:val="24"/>
        </w:rPr>
        <w:t xml:space="preserve">υβέρνησης θα </w:t>
      </w:r>
      <w:r w:rsidRPr="00A64671">
        <w:rPr>
          <w:rFonts w:eastAsia="Times New Roman"/>
          <w:szCs w:val="24"/>
        </w:rPr>
        <w:t>είναι πιο ζημιογόν</w:t>
      </w:r>
      <w:r>
        <w:rPr>
          <w:rFonts w:eastAsia="Times New Roman"/>
          <w:szCs w:val="24"/>
        </w:rPr>
        <w:t>ο και βλαπτικό για τη χώρα απ’ ότι</w:t>
      </w:r>
      <w:r w:rsidRPr="00A64671">
        <w:rPr>
          <w:rFonts w:eastAsia="Times New Roman"/>
          <w:szCs w:val="24"/>
        </w:rPr>
        <w:t xml:space="preserve"> το πρώτο εξάμηνο του 2015</w:t>
      </w:r>
      <w:r>
        <w:rPr>
          <w:rFonts w:eastAsia="Times New Roman"/>
          <w:szCs w:val="24"/>
        </w:rPr>
        <w:t>.</w:t>
      </w:r>
      <w:r w:rsidRPr="00A64671">
        <w:rPr>
          <w:rFonts w:eastAsia="Times New Roman"/>
          <w:szCs w:val="24"/>
        </w:rPr>
        <w:t xml:space="preserve"> </w:t>
      </w:r>
      <w:r>
        <w:rPr>
          <w:rFonts w:eastAsia="Times New Roman"/>
          <w:szCs w:val="24"/>
        </w:rPr>
        <w:t>Κ</w:t>
      </w:r>
      <w:r w:rsidRPr="00A64671">
        <w:rPr>
          <w:rFonts w:eastAsia="Times New Roman"/>
          <w:szCs w:val="24"/>
        </w:rPr>
        <w:t>αι στην οικονομία θα το δούμε αυτό σταδιακά</w:t>
      </w:r>
      <w:r>
        <w:rPr>
          <w:rFonts w:eastAsia="Times New Roman"/>
          <w:szCs w:val="24"/>
        </w:rPr>
        <w:t>,</w:t>
      </w:r>
      <w:r w:rsidRPr="00A64671">
        <w:rPr>
          <w:rFonts w:eastAsia="Times New Roman"/>
          <w:szCs w:val="24"/>
        </w:rPr>
        <w:t xml:space="preserve"> παρά τις εντυπώσεις που κάποιοι προσπαθούν να δημιουργήσουν</w:t>
      </w:r>
      <w:r>
        <w:rPr>
          <w:rFonts w:eastAsia="Times New Roman"/>
          <w:szCs w:val="24"/>
        </w:rPr>
        <w:t>,</w:t>
      </w:r>
      <w:r w:rsidRPr="00A64671">
        <w:rPr>
          <w:rFonts w:eastAsia="Times New Roman"/>
          <w:szCs w:val="24"/>
        </w:rPr>
        <w:t xml:space="preserve"> αλλά </w:t>
      </w:r>
      <w:r>
        <w:rPr>
          <w:rFonts w:eastAsia="Times New Roman"/>
          <w:szCs w:val="24"/>
        </w:rPr>
        <w:t>βεβαίως</w:t>
      </w:r>
      <w:r w:rsidRPr="00A64671">
        <w:rPr>
          <w:rFonts w:eastAsia="Times New Roman"/>
          <w:szCs w:val="24"/>
        </w:rPr>
        <w:t xml:space="preserve"> και στους θεσμούς και </w:t>
      </w:r>
      <w:r>
        <w:rPr>
          <w:rFonts w:eastAsia="Times New Roman"/>
          <w:szCs w:val="24"/>
        </w:rPr>
        <w:t>σ</w:t>
      </w:r>
      <w:r w:rsidRPr="00A64671">
        <w:rPr>
          <w:rFonts w:eastAsia="Times New Roman"/>
          <w:szCs w:val="24"/>
        </w:rPr>
        <w:t xml:space="preserve">τη </w:t>
      </w:r>
      <w:r>
        <w:rPr>
          <w:rFonts w:eastAsia="Times New Roman"/>
          <w:szCs w:val="24"/>
        </w:rPr>
        <w:t>Δ</w:t>
      </w:r>
      <w:r w:rsidRPr="00A64671">
        <w:rPr>
          <w:rFonts w:eastAsia="Times New Roman"/>
          <w:szCs w:val="24"/>
        </w:rPr>
        <w:t>ημοκρατία</w:t>
      </w:r>
      <w:r>
        <w:rPr>
          <w:rFonts w:eastAsia="Times New Roman"/>
          <w:szCs w:val="24"/>
        </w:rPr>
        <w:t>.</w:t>
      </w:r>
      <w:r w:rsidRPr="00A64671">
        <w:rPr>
          <w:rFonts w:eastAsia="Times New Roman"/>
          <w:szCs w:val="24"/>
        </w:rPr>
        <w:t xml:space="preserve"> </w:t>
      </w:r>
    </w:p>
    <w:p w14:paraId="4BA0F7A5" w14:textId="77777777" w:rsidR="00200ACA" w:rsidRDefault="00B07EC3">
      <w:pPr>
        <w:spacing w:line="600" w:lineRule="auto"/>
        <w:ind w:firstLine="720"/>
        <w:jc w:val="both"/>
        <w:rPr>
          <w:rFonts w:eastAsia="Times New Roman"/>
          <w:szCs w:val="24"/>
        </w:rPr>
      </w:pPr>
      <w:r>
        <w:rPr>
          <w:rFonts w:eastAsia="Times New Roman"/>
          <w:szCs w:val="24"/>
        </w:rPr>
        <w:lastRenderedPageBreak/>
        <w:t>Υ</w:t>
      </w:r>
      <w:r w:rsidRPr="00A64671">
        <w:rPr>
          <w:rFonts w:eastAsia="Times New Roman"/>
          <w:szCs w:val="24"/>
        </w:rPr>
        <w:t>πάρχει η υποχρέω</w:t>
      </w:r>
      <w:r w:rsidRPr="00A64671">
        <w:rPr>
          <w:rFonts w:eastAsia="Times New Roman"/>
          <w:szCs w:val="24"/>
        </w:rPr>
        <w:t>ση κάθε δημοκράτη πολίτη να σας προειδοποιήσει και να αντιταχθεί σε αυτό που κάνε</w:t>
      </w:r>
      <w:r>
        <w:rPr>
          <w:rFonts w:eastAsia="Times New Roman"/>
          <w:szCs w:val="24"/>
        </w:rPr>
        <w:t>τε.</w:t>
      </w:r>
      <w:r w:rsidRPr="00A64671">
        <w:rPr>
          <w:rFonts w:eastAsia="Times New Roman"/>
          <w:szCs w:val="24"/>
        </w:rPr>
        <w:t xml:space="preserve"> </w:t>
      </w:r>
      <w:r>
        <w:rPr>
          <w:rFonts w:eastAsia="Times New Roman"/>
          <w:szCs w:val="24"/>
        </w:rPr>
        <w:t>Μ</w:t>
      </w:r>
      <w:r w:rsidRPr="00A64671">
        <w:rPr>
          <w:rFonts w:eastAsia="Times New Roman"/>
          <w:szCs w:val="24"/>
        </w:rPr>
        <w:t>πορεί να χαίρεστε ότι είστε ευρηματικ</w:t>
      </w:r>
      <w:r>
        <w:rPr>
          <w:rFonts w:eastAsia="Times New Roman"/>
          <w:szCs w:val="24"/>
        </w:rPr>
        <w:t>οί,</w:t>
      </w:r>
      <w:r w:rsidRPr="00A64671">
        <w:rPr>
          <w:rFonts w:eastAsia="Times New Roman"/>
          <w:szCs w:val="24"/>
        </w:rPr>
        <w:t xml:space="preserve"> ότι έχετε </w:t>
      </w:r>
      <w:r>
        <w:rPr>
          <w:rFonts w:eastAsia="Times New Roman"/>
          <w:szCs w:val="24"/>
        </w:rPr>
        <w:t>έναν Πρωθυπουργό</w:t>
      </w:r>
      <w:r>
        <w:rPr>
          <w:rFonts w:eastAsia="Times New Roman"/>
          <w:szCs w:val="24"/>
        </w:rPr>
        <w:t>,</w:t>
      </w:r>
      <w:r w:rsidRPr="00A64671">
        <w:rPr>
          <w:rFonts w:eastAsia="Times New Roman"/>
          <w:szCs w:val="24"/>
        </w:rPr>
        <w:t xml:space="preserve"> που επιδίδεται στην κοινοβουλευτική ταχυδακτυλουργία</w:t>
      </w:r>
      <w:r>
        <w:rPr>
          <w:rFonts w:eastAsia="Times New Roman"/>
          <w:szCs w:val="24"/>
        </w:rPr>
        <w:t>.</w:t>
      </w:r>
      <w:r w:rsidRPr="00A64671">
        <w:rPr>
          <w:rFonts w:eastAsia="Times New Roman"/>
          <w:szCs w:val="24"/>
        </w:rPr>
        <w:t xml:space="preserve"> </w:t>
      </w:r>
      <w:r>
        <w:rPr>
          <w:rFonts w:eastAsia="Times New Roman"/>
          <w:szCs w:val="24"/>
        </w:rPr>
        <w:t>Α</w:t>
      </w:r>
      <w:r w:rsidRPr="00A64671">
        <w:rPr>
          <w:rFonts w:eastAsia="Times New Roman"/>
          <w:szCs w:val="24"/>
        </w:rPr>
        <w:t>υτό που κάνετε</w:t>
      </w:r>
      <w:r>
        <w:rPr>
          <w:rFonts w:eastAsia="Times New Roman"/>
          <w:szCs w:val="24"/>
        </w:rPr>
        <w:t>, όμως,</w:t>
      </w:r>
      <w:r w:rsidRPr="00A64671">
        <w:rPr>
          <w:rFonts w:eastAsia="Times New Roman"/>
          <w:szCs w:val="24"/>
        </w:rPr>
        <w:t xml:space="preserve"> </w:t>
      </w:r>
      <w:r>
        <w:rPr>
          <w:rFonts w:eastAsia="Times New Roman"/>
          <w:szCs w:val="24"/>
        </w:rPr>
        <w:t>δ</w:t>
      </w:r>
      <w:r w:rsidRPr="00A64671">
        <w:rPr>
          <w:rFonts w:eastAsia="Times New Roman"/>
          <w:szCs w:val="24"/>
        </w:rPr>
        <w:t>εν είναι κόλπο</w:t>
      </w:r>
      <w:r>
        <w:rPr>
          <w:rFonts w:eastAsia="Times New Roman"/>
          <w:szCs w:val="24"/>
        </w:rPr>
        <w:t>,</w:t>
      </w:r>
      <w:r w:rsidRPr="00A64671">
        <w:rPr>
          <w:rFonts w:eastAsia="Times New Roman"/>
          <w:szCs w:val="24"/>
        </w:rPr>
        <w:t xml:space="preserve"> είναι π</w:t>
      </w:r>
      <w:r w:rsidRPr="00A64671">
        <w:rPr>
          <w:rFonts w:eastAsia="Times New Roman"/>
          <w:szCs w:val="24"/>
        </w:rPr>
        <w:t xml:space="preserve">ροσβολή της </w:t>
      </w:r>
      <w:r>
        <w:rPr>
          <w:rFonts w:eastAsia="Times New Roman"/>
          <w:szCs w:val="24"/>
        </w:rPr>
        <w:t>δ</w:t>
      </w:r>
      <w:r w:rsidRPr="00A64671">
        <w:rPr>
          <w:rFonts w:eastAsia="Times New Roman"/>
          <w:szCs w:val="24"/>
        </w:rPr>
        <w:t>ημοκρατίας και του κοινοβουλευτισμού</w:t>
      </w:r>
      <w:r>
        <w:rPr>
          <w:rFonts w:eastAsia="Times New Roman"/>
          <w:szCs w:val="24"/>
        </w:rPr>
        <w:t>!</w:t>
      </w:r>
    </w:p>
    <w:p w14:paraId="4BA0F7A6" w14:textId="77777777" w:rsidR="00200ACA" w:rsidRDefault="00B07EC3">
      <w:pPr>
        <w:spacing w:line="600" w:lineRule="auto"/>
        <w:ind w:firstLine="720"/>
        <w:jc w:val="center"/>
        <w:rPr>
          <w:rFonts w:eastAsia="Times New Roman"/>
          <w:szCs w:val="24"/>
        </w:rPr>
      </w:pPr>
      <w:r>
        <w:rPr>
          <w:rFonts w:eastAsia="Times New Roman"/>
          <w:szCs w:val="24"/>
        </w:rPr>
        <w:t>(Χειροκροτήματα από την πτέρυγα της Δημοκρατικής Συμπαράταξης)</w:t>
      </w:r>
    </w:p>
    <w:p w14:paraId="4BA0F7A7" w14:textId="77777777" w:rsidR="00200ACA" w:rsidRDefault="00B07EC3">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 </w:t>
      </w:r>
      <w:r w:rsidRPr="00A64671">
        <w:rPr>
          <w:rFonts w:eastAsia="Times New Roman"/>
          <w:szCs w:val="24"/>
        </w:rPr>
        <w:t>κ</w:t>
      </w:r>
      <w:r>
        <w:rPr>
          <w:rFonts w:eastAsia="Times New Roman"/>
          <w:szCs w:val="24"/>
        </w:rPr>
        <w:t>.</w:t>
      </w:r>
      <w:r w:rsidRPr="00A64671">
        <w:rPr>
          <w:rFonts w:eastAsia="Times New Roman"/>
          <w:szCs w:val="24"/>
        </w:rPr>
        <w:t xml:space="preserve"> Αριστείδης Μπαλτάς </w:t>
      </w:r>
      <w:r>
        <w:rPr>
          <w:rFonts w:eastAsia="Times New Roman"/>
          <w:szCs w:val="24"/>
        </w:rPr>
        <w:t xml:space="preserve">από τον ΣΥΡΙΖΑ </w:t>
      </w:r>
      <w:r w:rsidRPr="00A64671">
        <w:rPr>
          <w:rFonts w:eastAsia="Times New Roman"/>
          <w:szCs w:val="24"/>
        </w:rPr>
        <w:t>έχει το</w:t>
      </w:r>
      <w:r>
        <w:rPr>
          <w:rFonts w:eastAsia="Times New Roman"/>
          <w:szCs w:val="24"/>
        </w:rPr>
        <w:t>ν</w:t>
      </w:r>
      <w:r w:rsidRPr="00A64671">
        <w:rPr>
          <w:rFonts w:eastAsia="Times New Roman"/>
          <w:szCs w:val="24"/>
        </w:rPr>
        <w:t xml:space="preserve"> λόγο</w:t>
      </w:r>
      <w:r>
        <w:rPr>
          <w:rFonts w:eastAsia="Times New Roman"/>
          <w:szCs w:val="24"/>
        </w:rPr>
        <w:t>.</w:t>
      </w:r>
    </w:p>
    <w:p w14:paraId="4BA0F7A8" w14:textId="77777777" w:rsidR="00200ACA" w:rsidRDefault="00B07EC3">
      <w:pPr>
        <w:spacing w:line="600" w:lineRule="auto"/>
        <w:ind w:firstLine="720"/>
        <w:jc w:val="both"/>
        <w:rPr>
          <w:rFonts w:eastAsia="Times New Roman"/>
          <w:szCs w:val="24"/>
        </w:rPr>
      </w:pPr>
      <w:r>
        <w:rPr>
          <w:rFonts w:eastAsia="Times New Roman"/>
          <w:b/>
          <w:szCs w:val="24"/>
        </w:rPr>
        <w:t xml:space="preserve">ΝΙΚΟΛΑΟΣ ΠΑΡΑΣΚΕΥΟΠΟΥΛΟΣ: </w:t>
      </w:r>
      <w:r>
        <w:rPr>
          <w:rFonts w:eastAsia="Times New Roman"/>
          <w:szCs w:val="24"/>
        </w:rPr>
        <w:t>Κύριε Πρόεδρε, θα ήθελα</w:t>
      </w:r>
      <w:r>
        <w:rPr>
          <w:rFonts w:eastAsia="Times New Roman"/>
          <w:szCs w:val="24"/>
        </w:rPr>
        <w:t>,</w:t>
      </w:r>
      <w:r>
        <w:rPr>
          <w:rFonts w:eastAsia="Times New Roman"/>
          <w:szCs w:val="24"/>
        </w:rPr>
        <w:t xml:space="preserve"> ως Κ</w:t>
      </w:r>
      <w:r>
        <w:rPr>
          <w:rFonts w:eastAsia="Times New Roman"/>
          <w:szCs w:val="24"/>
        </w:rPr>
        <w:t>οινοβουλευτικός Εκπρόσωπος</w:t>
      </w:r>
      <w:r>
        <w:rPr>
          <w:rFonts w:eastAsia="Times New Roman"/>
          <w:szCs w:val="24"/>
        </w:rPr>
        <w:t>,</w:t>
      </w:r>
      <w:r>
        <w:rPr>
          <w:rFonts w:eastAsia="Times New Roman"/>
          <w:szCs w:val="24"/>
        </w:rPr>
        <w:t xml:space="preserve"> να πάρω τον λόγο για το συγκεκριμένο θέμα. </w:t>
      </w:r>
    </w:p>
    <w:p w14:paraId="4BA0F7A9" w14:textId="77777777" w:rsidR="00200ACA" w:rsidRDefault="00B07EC3">
      <w:pPr>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 xml:space="preserve">Κι εγώ, κύριε Πρόεδρε, έχω ζητήσει να μιλήσω μετά τον κ. Μπαλτά.  </w:t>
      </w:r>
    </w:p>
    <w:p w14:paraId="4BA0F7AA" w14:textId="77777777" w:rsidR="00200ACA" w:rsidRDefault="00B07EC3">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Παρασκευόπουλε, θα πάρετε τον λόγο μετά τον κ. Κεφαλογι</w:t>
      </w:r>
      <w:r>
        <w:rPr>
          <w:rFonts w:eastAsia="Times New Roman"/>
          <w:szCs w:val="24"/>
        </w:rPr>
        <w:t xml:space="preserve">άννη. </w:t>
      </w:r>
    </w:p>
    <w:p w14:paraId="4BA0F7AB" w14:textId="77777777" w:rsidR="00200ACA" w:rsidRDefault="00B07EC3">
      <w:pPr>
        <w:spacing w:line="600" w:lineRule="auto"/>
        <w:ind w:firstLine="720"/>
        <w:jc w:val="both"/>
        <w:rPr>
          <w:rFonts w:eastAsia="Times New Roman"/>
          <w:szCs w:val="24"/>
        </w:rPr>
      </w:pPr>
      <w:r>
        <w:rPr>
          <w:rFonts w:eastAsia="Times New Roman"/>
          <w:b/>
          <w:szCs w:val="24"/>
        </w:rPr>
        <w:lastRenderedPageBreak/>
        <w:t xml:space="preserve">ΝΙΚΟΛΑΟΣ ΠΑΡΑΣΚΕΥΟΠΟΥΛΟΣ: </w:t>
      </w:r>
      <w:r>
        <w:rPr>
          <w:rFonts w:eastAsia="Times New Roman"/>
          <w:szCs w:val="24"/>
        </w:rPr>
        <w:t xml:space="preserve">Ευχαριστώ, κύριε Πρόεδρε. </w:t>
      </w:r>
    </w:p>
    <w:p w14:paraId="4BA0F7AC" w14:textId="77777777" w:rsidR="00200ACA" w:rsidRDefault="00B07EC3">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Ορίστε, κύριε Μπαλτά, έχετε τον λόγο. </w:t>
      </w:r>
    </w:p>
    <w:p w14:paraId="4BA0F7AD" w14:textId="77777777" w:rsidR="00200ACA" w:rsidRDefault="00B07EC3">
      <w:pPr>
        <w:spacing w:line="600" w:lineRule="auto"/>
        <w:ind w:firstLine="720"/>
        <w:jc w:val="both"/>
        <w:rPr>
          <w:rFonts w:eastAsia="Times New Roman"/>
          <w:szCs w:val="24"/>
        </w:rPr>
      </w:pPr>
      <w:r>
        <w:rPr>
          <w:rFonts w:eastAsia="Times New Roman"/>
          <w:b/>
          <w:szCs w:val="24"/>
        </w:rPr>
        <w:t>ΑΡΙΣΤΕΙΔΗΣ</w:t>
      </w:r>
      <w:r>
        <w:rPr>
          <w:rFonts w:eastAsia="Times New Roman"/>
          <w:b/>
          <w:szCs w:val="24"/>
        </w:rPr>
        <w:t xml:space="preserve"> </w:t>
      </w:r>
      <w:r>
        <w:rPr>
          <w:rFonts w:eastAsia="Times New Roman"/>
          <w:b/>
          <w:szCs w:val="24"/>
        </w:rPr>
        <w:t xml:space="preserve">ΜΠΑΛΤΑΣ: </w:t>
      </w:r>
      <w:r>
        <w:rPr>
          <w:rFonts w:eastAsia="Times New Roman"/>
          <w:szCs w:val="24"/>
        </w:rPr>
        <w:t xml:space="preserve">Ευχαριστώ, κύριε Πρόεδρε. </w:t>
      </w:r>
    </w:p>
    <w:p w14:paraId="4BA0F7AE" w14:textId="77777777" w:rsidR="00200ACA" w:rsidRDefault="00B07EC3">
      <w:pPr>
        <w:spacing w:line="600" w:lineRule="auto"/>
        <w:ind w:firstLine="720"/>
        <w:jc w:val="both"/>
        <w:rPr>
          <w:rFonts w:eastAsia="Times New Roman"/>
          <w:szCs w:val="24"/>
        </w:rPr>
      </w:pPr>
      <w:r>
        <w:rPr>
          <w:rFonts w:eastAsia="Times New Roman"/>
          <w:szCs w:val="24"/>
        </w:rPr>
        <w:t>Κ</w:t>
      </w:r>
      <w:r w:rsidRPr="00A64671">
        <w:rPr>
          <w:rFonts w:eastAsia="Times New Roman"/>
          <w:szCs w:val="24"/>
        </w:rPr>
        <w:t xml:space="preserve">υρίες και κύριοι </w:t>
      </w:r>
      <w:r>
        <w:rPr>
          <w:rFonts w:eastAsia="Times New Roman"/>
          <w:szCs w:val="24"/>
        </w:rPr>
        <w:t>Β</w:t>
      </w:r>
      <w:r w:rsidRPr="00A64671">
        <w:rPr>
          <w:rFonts w:eastAsia="Times New Roman"/>
          <w:szCs w:val="24"/>
        </w:rPr>
        <w:t>ουλευτές</w:t>
      </w:r>
      <w:r>
        <w:rPr>
          <w:rFonts w:eastAsia="Times New Roman"/>
          <w:szCs w:val="24"/>
        </w:rPr>
        <w:t>,</w:t>
      </w:r>
      <w:r w:rsidRPr="00A64671">
        <w:rPr>
          <w:rFonts w:eastAsia="Times New Roman"/>
          <w:szCs w:val="24"/>
        </w:rPr>
        <w:t xml:space="preserve"> ο ΣΥΡΙΖΑ προσπαθεί</w:t>
      </w:r>
      <w:r>
        <w:rPr>
          <w:rFonts w:eastAsia="Times New Roman"/>
          <w:szCs w:val="24"/>
        </w:rPr>
        <w:t>,</w:t>
      </w:r>
      <w:r w:rsidRPr="00A64671">
        <w:rPr>
          <w:rFonts w:eastAsia="Times New Roman"/>
          <w:szCs w:val="24"/>
        </w:rPr>
        <w:t xml:space="preserve"> σε όλη τη διάρκεια αυτής της </w:t>
      </w:r>
      <w:r>
        <w:rPr>
          <w:rFonts w:eastAsia="Times New Roman"/>
          <w:szCs w:val="24"/>
        </w:rPr>
        <w:t>κοινο</w:t>
      </w:r>
      <w:r w:rsidRPr="00A64671">
        <w:rPr>
          <w:rFonts w:eastAsia="Times New Roman"/>
          <w:szCs w:val="24"/>
        </w:rPr>
        <w:t>βουλευτικής θητείας</w:t>
      </w:r>
      <w:r>
        <w:rPr>
          <w:rFonts w:eastAsia="Times New Roman"/>
          <w:szCs w:val="24"/>
        </w:rPr>
        <w:t>,</w:t>
      </w:r>
      <w:r w:rsidRPr="00A64671">
        <w:rPr>
          <w:rFonts w:eastAsia="Times New Roman"/>
          <w:szCs w:val="24"/>
        </w:rPr>
        <w:t xml:space="preserve"> να μην ενταχθεί σε μία συζήτηση επιθετικών προσδιορισμών</w:t>
      </w:r>
      <w:r>
        <w:rPr>
          <w:rFonts w:eastAsia="Times New Roman"/>
          <w:szCs w:val="24"/>
        </w:rPr>
        <w:t>,</w:t>
      </w:r>
      <w:r w:rsidRPr="00A64671">
        <w:rPr>
          <w:rFonts w:eastAsia="Times New Roman"/>
          <w:szCs w:val="24"/>
        </w:rPr>
        <w:t xml:space="preserve"> ύβρεων</w:t>
      </w:r>
      <w:r>
        <w:rPr>
          <w:rFonts w:eastAsia="Times New Roman"/>
          <w:szCs w:val="24"/>
        </w:rPr>
        <w:t>,</w:t>
      </w:r>
      <w:r w:rsidRPr="00A64671">
        <w:rPr>
          <w:rFonts w:eastAsia="Times New Roman"/>
          <w:szCs w:val="24"/>
        </w:rPr>
        <w:t xml:space="preserve"> καταλογισμ</w:t>
      </w:r>
      <w:r>
        <w:rPr>
          <w:rFonts w:eastAsia="Times New Roman"/>
          <w:szCs w:val="24"/>
        </w:rPr>
        <w:t>ού</w:t>
      </w:r>
      <w:r w:rsidRPr="00A64671">
        <w:rPr>
          <w:rFonts w:eastAsia="Times New Roman"/>
          <w:szCs w:val="24"/>
        </w:rPr>
        <w:t xml:space="preserve"> μεγάλων </w:t>
      </w:r>
      <w:proofErr w:type="spellStart"/>
      <w:r>
        <w:rPr>
          <w:rFonts w:eastAsia="Times New Roman"/>
          <w:szCs w:val="24"/>
        </w:rPr>
        <w:t>κουβεντών</w:t>
      </w:r>
      <w:proofErr w:type="spellEnd"/>
      <w:r>
        <w:rPr>
          <w:rFonts w:eastAsia="Times New Roman"/>
          <w:szCs w:val="24"/>
        </w:rPr>
        <w:t xml:space="preserve"> </w:t>
      </w:r>
      <w:r w:rsidRPr="00A64671">
        <w:rPr>
          <w:rFonts w:eastAsia="Times New Roman"/>
          <w:szCs w:val="24"/>
        </w:rPr>
        <w:t xml:space="preserve">του είδους </w:t>
      </w:r>
      <w:r>
        <w:rPr>
          <w:rFonts w:eastAsia="Times New Roman"/>
          <w:szCs w:val="24"/>
        </w:rPr>
        <w:t>«</w:t>
      </w:r>
      <w:r w:rsidRPr="00A64671">
        <w:rPr>
          <w:rFonts w:eastAsia="Times New Roman"/>
          <w:szCs w:val="24"/>
        </w:rPr>
        <w:t>προδότες</w:t>
      </w:r>
      <w:r>
        <w:rPr>
          <w:rFonts w:eastAsia="Times New Roman"/>
          <w:szCs w:val="24"/>
        </w:rPr>
        <w:t>»</w:t>
      </w:r>
      <w:r w:rsidRPr="00A64671">
        <w:rPr>
          <w:rFonts w:eastAsia="Times New Roman"/>
          <w:szCs w:val="24"/>
        </w:rPr>
        <w:t xml:space="preserve"> </w:t>
      </w:r>
      <w:r>
        <w:rPr>
          <w:rFonts w:eastAsia="Times New Roman"/>
          <w:szCs w:val="24"/>
        </w:rPr>
        <w:t>κ</w:t>
      </w:r>
      <w:r>
        <w:rPr>
          <w:rFonts w:eastAsia="Times New Roman"/>
          <w:szCs w:val="24"/>
        </w:rPr>
        <w:t>.</w:t>
      </w:r>
      <w:r>
        <w:rPr>
          <w:rFonts w:eastAsia="Times New Roman"/>
          <w:szCs w:val="24"/>
        </w:rPr>
        <w:t>λπ.,</w:t>
      </w:r>
      <w:r w:rsidRPr="00A64671">
        <w:rPr>
          <w:rFonts w:eastAsia="Times New Roman"/>
          <w:szCs w:val="24"/>
        </w:rPr>
        <w:t xml:space="preserve"> και να προσπαθήσει να είναι μόνιμα σε επίπεδο επιχειρημάτων</w:t>
      </w:r>
      <w:r>
        <w:rPr>
          <w:rFonts w:eastAsia="Times New Roman"/>
          <w:szCs w:val="24"/>
        </w:rPr>
        <w:t>,</w:t>
      </w:r>
      <w:r w:rsidRPr="00A64671">
        <w:rPr>
          <w:rFonts w:eastAsia="Times New Roman"/>
          <w:szCs w:val="24"/>
        </w:rPr>
        <w:t xml:space="preserve"> τόσ</w:t>
      </w:r>
      <w:r>
        <w:rPr>
          <w:rFonts w:eastAsia="Times New Roman"/>
          <w:szCs w:val="24"/>
        </w:rPr>
        <w:t>ο για να π</w:t>
      </w:r>
      <w:r>
        <w:rPr>
          <w:rFonts w:eastAsia="Times New Roman"/>
          <w:szCs w:val="24"/>
        </w:rPr>
        <w:t>ει τις δικές του θέσεις</w:t>
      </w:r>
      <w:r>
        <w:rPr>
          <w:rFonts w:eastAsia="Times New Roman"/>
          <w:szCs w:val="24"/>
        </w:rPr>
        <w:t>,</w:t>
      </w:r>
      <w:r w:rsidRPr="00A64671">
        <w:rPr>
          <w:rFonts w:eastAsia="Times New Roman"/>
          <w:szCs w:val="24"/>
        </w:rPr>
        <w:t xml:space="preserve"> όσο και </w:t>
      </w:r>
      <w:r>
        <w:rPr>
          <w:rFonts w:eastAsia="Times New Roman"/>
          <w:szCs w:val="24"/>
        </w:rPr>
        <w:t xml:space="preserve">για </w:t>
      </w:r>
      <w:r w:rsidRPr="00A64671">
        <w:rPr>
          <w:rFonts w:eastAsia="Times New Roman"/>
          <w:szCs w:val="24"/>
        </w:rPr>
        <w:t>να αντικρούσει με επιχειρ</w:t>
      </w:r>
      <w:r>
        <w:rPr>
          <w:rFonts w:eastAsia="Times New Roman"/>
          <w:szCs w:val="24"/>
        </w:rPr>
        <w:t>ήματα τις θέσεις</w:t>
      </w:r>
      <w:r w:rsidRPr="00A64671">
        <w:rPr>
          <w:rFonts w:eastAsia="Times New Roman"/>
          <w:szCs w:val="24"/>
        </w:rPr>
        <w:t xml:space="preserve"> των άλλων</w:t>
      </w:r>
      <w:r>
        <w:rPr>
          <w:rFonts w:eastAsia="Times New Roman"/>
          <w:szCs w:val="24"/>
        </w:rPr>
        <w:t>.</w:t>
      </w:r>
    </w:p>
    <w:p w14:paraId="4BA0F7AF" w14:textId="77777777" w:rsidR="00200ACA" w:rsidRDefault="00B07EC3">
      <w:pPr>
        <w:spacing w:line="600" w:lineRule="auto"/>
        <w:ind w:firstLine="720"/>
        <w:jc w:val="both"/>
        <w:rPr>
          <w:rFonts w:eastAsia="Times New Roman"/>
          <w:szCs w:val="24"/>
        </w:rPr>
      </w:pPr>
      <w:r w:rsidRPr="00A64671">
        <w:rPr>
          <w:rFonts w:eastAsia="Times New Roman"/>
          <w:szCs w:val="24"/>
        </w:rPr>
        <w:t xml:space="preserve">Ομολογώ </w:t>
      </w:r>
      <w:r>
        <w:rPr>
          <w:rFonts w:eastAsia="Times New Roman"/>
          <w:szCs w:val="24"/>
        </w:rPr>
        <w:t xml:space="preserve">ότι </w:t>
      </w:r>
      <w:r w:rsidRPr="00A64671">
        <w:rPr>
          <w:rFonts w:eastAsia="Times New Roman"/>
          <w:szCs w:val="24"/>
        </w:rPr>
        <w:t xml:space="preserve">δεν είναι εύκολο και ούτε </w:t>
      </w:r>
      <w:r>
        <w:rPr>
          <w:rFonts w:eastAsia="Times New Roman"/>
          <w:szCs w:val="24"/>
        </w:rPr>
        <w:t>π</w:t>
      </w:r>
      <w:r w:rsidRPr="00A64671">
        <w:rPr>
          <w:rFonts w:eastAsia="Times New Roman"/>
          <w:szCs w:val="24"/>
        </w:rPr>
        <w:t>ετυχαίνουμε πάντα σε αυτό</w:t>
      </w:r>
      <w:r>
        <w:rPr>
          <w:rFonts w:eastAsia="Times New Roman"/>
          <w:szCs w:val="24"/>
        </w:rPr>
        <w:t>.</w:t>
      </w:r>
      <w:r w:rsidRPr="00A64671">
        <w:rPr>
          <w:rFonts w:eastAsia="Times New Roman"/>
          <w:szCs w:val="24"/>
        </w:rPr>
        <w:t xml:space="preserve"> </w:t>
      </w:r>
      <w:r>
        <w:rPr>
          <w:rFonts w:eastAsia="Times New Roman"/>
          <w:szCs w:val="24"/>
        </w:rPr>
        <w:t>Γ</w:t>
      </w:r>
      <w:r w:rsidRPr="00A64671">
        <w:rPr>
          <w:rFonts w:eastAsia="Times New Roman"/>
          <w:szCs w:val="24"/>
        </w:rPr>
        <w:t xml:space="preserve">ιατί αυτό </w:t>
      </w:r>
      <w:r>
        <w:rPr>
          <w:rFonts w:eastAsia="Times New Roman"/>
          <w:szCs w:val="24"/>
        </w:rPr>
        <w:t>που έρχεται αυθόρμητα</w:t>
      </w:r>
      <w:r w:rsidRPr="00A64671">
        <w:rPr>
          <w:rFonts w:eastAsia="Times New Roman"/>
          <w:szCs w:val="24"/>
        </w:rPr>
        <w:t xml:space="preserve"> </w:t>
      </w:r>
      <w:r>
        <w:rPr>
          <w:rFonts w:eastAsia="Times New Roman"/>
          <w:szCs w:val="24"/>
        </w:rPr>
        <w:t>-</w:t>
      </w:r>
      <w:r w:rsidRPr="00A64671">
        <w:rPr>
          <w:rFonts w:eastAsia="Times New Roman"/>
          <w:szCs w:val="24"/>
        </w:rPr>
        <w:t>να το πω έτσι συνοπτικά</w:t>
      </w:r>
      <w:r>
        <w:rPr>
          <w:rFonts w:eastAsia="Times New Roman"/>
          <w:szCs w:val="24"/>
        </w:rPr>
        <w:t>,</w:t>
      </w:r>
      <w:r w:rsidRPr="00A64671">
        <w:rPr>
          <w:rFonts w:eastAsia="Times New Roman"/>
          <w:szCs w:val="24"/>
        </w:rPr>
        <w:t xml:space="preserve"> δεν θα μπω σε τέτοιες κατηγορίες</w:t>
      </w:r>
      <w:r>
        <w:rPr>
          <w:rFonts w:eastAsia="Times New Roman"/>
          <w:szCs w:val="24"/>
        </w:rPr>
        <w:t>,</w:t>
      </w:r>
      <w:r w:rsidRPr="00A64671">
        <w:rPr>
          <w:rFonts w:eastAsia="Times New Roman"/>
          <w:szCs w:val="24"/>
        </w:rPr>
        <w:t xml:space="preserve"> βέβαια</w:t>
      </w:r>
      <w:r>
        <w:rPr>
          <w:rFonts w:eastAsia="Times New Roman"/>
          <w:szCs w:val="24"/>
        </w:rPr>
        <w:t>-</w:t>
      </w:r>
      <w:r w:rsidRPr="00A64671">
        <w:rPr>
          <w:rFonts w:eastAsia="Times New Roman"/>
          <w:szCs w:val="24"/>
        </w:rPr>
        <w:t xml:space="preserve"> είναι μόνιμα η φράση </w:t>
      </w:r>
      <w:r>
        <w:rPr>
          <w:rFonts w:eastAsia="Times New Roman"/>
          <w:szCs w:val="24"/>
        </w:rPr>
        <w:t>«κ</w:t>
      </w:r>
      <w:r w:rsidRPr="00A64671">
        <w:rPr>
          <w:rFonts w:eastAsia="Times New Roman"/>
          <w:szCs w:val="24"/>
        </w:rPr>
        <w:t>οίτα ποιος μιλάει</w:t>
      </w:r>
      <w:r>
        <w:rPr>
          <w:rFonts w:eastAsia="Times New Roman"/>
          <w:szCs w:val="24"/>
        </w:rPr>
        <w:t>». Κ</w:t>
      </w:r>
      <w:r w:rsidRPr="00A64671">
        <w:rPr>
          <w:rFonts w:eastAsia="Times New Roman"/>
          <w:szCs w:val="24"/>
        </w:rPr>
        <w:t>ι άμα σου έρθει η φ</w:t>
      </w:r>
      <w:r>
        <w:rPr>
          <w:rFonts w:eastAsia="Times New Roman"/>
          <w:szCs w:val="24"/>
        </w:rPr>
        <w:t>ρ</w:t>
      </w:r>
      <w:r w:rsidRPr="00A64671">
        <w:rPr>
          <w:rFonts w:eastAsia="Times New Roman"/>
          <w:szCs w:val="24"/>
        </w:rPr>
        <w:t xml:space="preserve">άση </w:t>
      </w:r>
      <w:r>
        <w:rPr>
          <w:rFonts w:eastAsia="Times New Roman"/>
          <w:szCs w:val="24"/>
        </w:rPr>
        <w:t>«κ</w:t>
      </w:r>
      <w:r w:rsidRPr="00A64671">
        <w:rPr>
          <w:rFonts w:eastAsia="Times New Roman"/>
          <w:szCs w:val="24"/>
        </w:rPr>
        <w:t>οίτα ποιος μιλάει</w:t>
      </w:r>
      <w:r>
        <w:rPr>
          <w:rFonts w:eastAsia="Times New Roman"/>
          <w:szCs w:val="24"/>
        </w:rPr>
        <w:t>»,</w:t>
      </w:r>
      <w:r w:rsidRPr="00A64671">
        <w:rPr>
          <w:rFonts w:eastAsia="Times New Roman"/>
          <w:szCs w:val="24"/>
        </w:rPr>
        <w:t xml:space="preserve"> είσαι αναγκασμένος κάποιες φορές</w:t>
      </w:r>
      <w:r>
        <w:rPr>
          <w:rFonts w:eastAsia="Times New Roman"/>
          <w:szCs w:val="24"/>
        </w:rPr>
        <w:t>,</w:t>
      </w:r>
      <w:r w:rsidRPr="00A64671">
        <w:rPr>
          <w:rFonts w:eastAsia="Times New Roman"/>
          <w:szCs w:val="24"/>
        </w:rPr>
        <w:t xml:space="preserve"> </w:t>
      </w:r>
      <w:r>
        <w:rPr>
          <w:rFonts w:eastAsia="Times New Roman"/>
          <w:szCs w:val="24"/>
        </w:rPr>
        <w:t>α</w:t>
      </w:r>
      <w:r w:rsidRPr="00A64671">
        <w:rPr>
          <w:rFonts w:eastAsia="Times New Roman"/>
          <w:szCs w:val="24"/>
        </w:rPr>
        <w:t xml:space="preserve">ν δεν </w:t>
      </w:r>
      <w:r>
        <w:rPr>
          <w:rFonts w:eastAsia="Times New Roman"/>
          <w:szCs w:val="24"/>
        </w:rPr>
        <w:lastRenderedPageBreak/>
        <w:t xml:space="preserve">συγκρατηθείς, </w:t>
      </w:r>
      <w:r w:rsidRPr="00A64671">
        <w:rPr>
          <w:rFonts w:eastAsia="Times New Roman"/>
          <w:szCs w:val="24"/>
        </w:rPr>
        <w:t>να ξεσπάσεις</w:t>
      </w:r>
      <w:r>
        <w:rPr>
          <w:rFonts w:eastAsia="Times New Roman"/>
          <w:szCs w:val="24"/>
        </w:rPr>
        <w:t xml:space="preserve">. </w:t>
      </w:r>
      <w:r w:rsidRPr="00A64671">
        <w:rPr>
          <w:rFonts w:eastAsia="Times New Roman"/>
          <w:szCs w:val="24"/>
        </w:rPr>
        <w:t>Θα προσπαθήσω να μείνω στο επίπεδο αυτό</w:t>
      </w:r>
      <w:r>
        <w:rPr>
          <w:rFonts w:eastAsia="Times New Roman"/>
          <w:szCs w:val="24"/>
        </w:rPr>
        <w:t>, παρ’ όλο</w:t>
      </w:r>
      <w:r w:rsidRPr="00A64671">
        <w:rPr>
          <w:rFonts w:eastAsia="Times New Roman"/>
          <w:szCs w:val="24"/>
        </w:rPr>
        <w:t xml:space="preserve"> που είναι</w:t>
      </w:r>
      <w:r>
        <w:rPr>
          <w:rFonts w:eastAsia="Times New Roman"/>
          <w:szCs w:val="24"/>
        </w:rPr>
        <w:t>,</w:t>
      </w:r>
      <w:r w:rsidRPr="00A64671">
        <w:rPr>
          <w:rFonts w:eastAsia="Times New Roman"/>
          <w:szCs w:val="24"/>
        </w:rPr>
        <w:t xml:space="preserve"> ενδεχομένως</w:t>
      </w:r>
      <w:r>
        <w:rPr>
          <w:rFonts w:eastAsia="Times New Roman"/>
          <w:szCs w:val="24"/>
        </w:rPr>
        <w:t>,</w:t>
      </w:r>
      <w:r w:rsidRPr="00A64671">
        <w:rPr>
          <w:rFonts w:eastAsia="Times New Roman"/>
          <w:szCs w:val="24"/>
        </w:rPr>
        <w:t xml:space="preserve"> λίγο </w:t>
      </w:r>
      <w:r>
        <w:rPr>
          <w:rFonts w:eastAsia="Times New Roman"/>
          <w:szCs w:val="24"/>
        </w:rPr>
        <w:t xml:space="preserve">δονκιχωτικό </w:t>
      </w:r>
      <w:r w:rsidRPr="00A64671">
        <w:rPr>
          <w:rFonts w:eastAsia="Times New Roman"/>
          <w:szCs w:val="24"/>
        </w:rPr>
        <w:t>και ν</w:t>
      </w:r>
      <w:r w:rsidRPr="00A64671">
        <w:rPr>
          <w:rFonts w:eastAsia="Times New Roman"/>
          <w:szCs w:val="24"/>
        </w:rPr>
        <w:t>α απαντήσω συστηματικά σε όσα λέχθηκαν σήμερα εδώ και όσα λέγονται αυτές τις μέρες</w:t>
      </w:r>
      <w:r>
        <w:rPr>
          <w:rFonts w:eastAsia="Times New Roman"/>
          <w:szCs w:val="24"/>
        </w:rPr>
        <w:t>.</w:t>
      </w:r>
    </w:p>
    <w:p w14:paraId="4BA0F7B0" w14:textId="77777777" w:rsidR="00200ACA" w:rsidRDefault="00B07EC3">
      <w:pPr>
        <w:spacing w:line="600" w:lineRule="auto"/>
        <w:ind w:firstLine="720"/>
        <w:jc w:val="both"/>
        <w:rPr>
          <w:rFonts w:eastAsia="Times New Roman"/>
          <w:szCs w:val="24"/>
        </w:rPr>
      </w:pPr>
      <w:r w:rsidRPr="00A64671">
        <w:rPr>
          <w:rFonts w:eastAsia="Times New Roman"/>
          <w:szCs w:val="24"/>
        </w:rPr>
        <w:t>Πρώτον</w:t>
      </w:r>
      <w:r>
        <w:rPr>
          <w:rFonts w:eastAsia="Times New Roman"/>
          <w:szCs w:val="24"/>
        </w:rPr>
        <w:t>,</w:t>
      </w:r>
      <w:r w:rsidRPr="00A64671">
        <w:rPr>
          <w:rFonts w:eastAsia="Times New Roman"/>
          <w:szCs w:val="24"/>
        </w:rPr>
        <w:t xml:space="preserve"> αναρωτήθηκε </w:t>
      </w:r>
      <w:r>
        <w:rPr>
          <w:rFonts w:eastAsia="Times New Roman"/>
          <w:szCs w:val="24"/>
        </w:rPr>
        <w:t xml:space="preserve">ο </w:t>
      </w:r>
      <w:r w:rsidRPr="00A64671">
        <w:rPr>
          <w:rFonts w:eastAsia="Times New Roman"/>
          <w:szCs w:val="24"/>
        </w:rPr>
        <w:t>κ</w:t>
      </w:r>
      <w:r>
        <w:rPr>
          <w:rFonts w:eastAsia="Times New Roman"/>
          <w:szCs w:val="24"/>
        </w:rPr>
        <w:t>.</w:t>
      </w:r>
      <w:r w:rsidRPr="00A64671">
        <w:rPr>
          <w:rFonts w:eastAsia="Times New Roman"/>
          <w:szCs w:val="24"/>
        </w:rPr>
        <w:t xml:space="preserve"> </w:t>
      </w:r>
      <w:proofErr w:type="spellStart"/>
      <w:r w:rsidRPr="00A64671">
        <w:rPr>
          <w:rFonts w:eastAsia="Times New Roman"/>
          <w:szCs w:val="24"/>
        </w:rPr>
        <w:t>Τραγάκης</w:t>
      </w:r>
      <w:proofErr w:type="spellEnd"/>
      <w:r w:rsidRPr="00A64671">
        <w:rPr>
          <w:rFonts w:eastAsia="Times New Roman"/>
          <w:szCs w:val="24"/>
        </w:rPr>
        <w:t xml:space="preserve"> γιατί είμαστε πολ</w:t>
      </w:r>
      <w:r>
        <w:rPr>
          <w:rFonts w:eastAsia="Times New Roman"/>
          <w:szCs w:val="24"/>
        </w:rPr>
        <w:t xml:space="preserve">λοί. </w:t>
      </w:r>
      <w:r w:rsidRPr="00A64671">
        <w:rPr>
          <w:rFonts w:eastAsia="Times New Roman"/>
          <w:szCs w:val="24"/>
        </w:rPr>
        <w:t>Όντως</w:t>
      </w:r>
      <w:r>
        <w:rPr>
          <w:rFonts w:eastAsia="Times New Roman"/>
          <w:szCs w:val="24"/>
        </w:rPr>
        <w:t>,</w:t>
      </w:r>
      <w:r w:rsidRPr="00A64671">
        <w:rPr>
          <w:rFonts w:eastAsia="Times New Roman"/>
          <w:szCs w:val="24"/>
        </w:rPr>
        <w:t xml:space="preserve"> είμαστε πολ</w:t>
      </w:r>
      <w:r>
        <w:rPr>
          <w:rFonts w:eastAsia="Times New Roman"/>
          <w:szCs w:val="24"/>
        </w:rPr>
        <w:t>λοί</w:t>
      </w:r>
      <w:r w:rsidRPr="00A64671">
        <w:rPr>
          <w:rFonts w:eastAsia="Times New Roman"/>
          <w:szCs w:val="24"/>
        </w:rPr>
        <w:t xml:space="preserve"> από το</w:t>
      </w:r>
      <w:r>
        <w:rPr>
          <w:rFonts w:eastAsia="Times New Roman"/>
          <w:szCs w:val="24"/>
        </w:rPr>
        <w:t>ν</w:t>
      </w:r>
      <w:r w:rsidRPr="00A64671">
        <w:rPr>
          <w:rFonts w:eastAsia="Times New Roman"/>
          <w:szCs w:val="24"/>
        </w:rPr>
        <w:t xml:space="preserve"> ΣΥΡΙΖΑ σήμερα από ότι βλέπω</w:t>
      </w:r>
      <w:r>
        <w:rPr>
          <w:rFonts w:eastAsia="Times New Roman"/>
          <w:szCs w:val="24"/>
        </w:rPr>
        <w:t>,</w:t>
      </w:r>
      <w:r w:rsidRPr="00A64671">
        <w:rPr>
          <w:rFonts w:eastAsia="Times New Roman"/>
          <w:szCs w:val="24"/>
        </w:rPr>
        <w:t xml:space="preserve"> ενώ είναι ελάχιστοι από τα κόμματα της </w:t>
      </w:r>
      <w:r>
        <w:rPr>
          <w:rFonts w:eastAsia="Times New Roman"/>
          <w:szCs w:val="24"/>
        </w:rPr>
        <w:t>Α</w:t>
      </w:r>
      <w:r w:rsidRPr="00A64671">
        <w:rPr>
          <w:rFonts w:eastAsia="Times New Roman"/>
          <w:szCs w:val="24"/>
        </w:rPr>
        <w:t>ντιπολίτευσης</w:t>
      </w:r>
      <w:r>
        <w:rPr>
          <w:rFonts w:eastAsia="Times New Roman"/>
          <w:szCs w:val="24"/>
        </w:rPr>
        <w:t>.</w:t>
      </w:r>
    </w:p>
    <w:p w14:paraId="4BA0F7B1" w14:textId="77777777" w:rsidR="00200ACA" w:rsidRDefault="00B07EC3">
      <w:pPr>
        <w:spacing w:line="600" w:lineRule="auto"/>
        <w:ind w:firstLine="720"/>
        <w:jc w:val="both"/>
        <w:rPr>
          <w:rFonts w:eastAsia="Times New Roman"/>
          <w:szCs w:val="24"/>
        </w:rPr>
      </w:pPr>
      <w:r w:rsidRPr="002F5253">
        <w:rPr>
          <w:rFonts w:eastAsia="Times New Roman"/>
          <w:b/>
          <w:szCs w:val="24"/>
        </w:rPr>
        <w:t>ΙΩΑΝΝΗΣ ΤΡΑΓΑΚΗΣ:</w:t>
      </w:r>
      <w:r>
        <w:rPr>
          <w:rFonts w:eastAsia="Times New Roman"/>
          <w:szCs w:val="24"/>
        </w:rPr>
        <w:t xml:space="preserve"> Ήρθατε για να έχετε τον αριθμό εβδομήντα πέντε</w:t>
      </w:r>
      <w:r>
        <w:rPr>
          <w:rFonts w:eastAsia="Times New Roman"/>
          <w:szCs w:val="24"/>
        </w:rPr>
        <w:t>,</w:t>
      </w:r>
      <w:r>
        <w:rPr>
          <w:rFonts w:eastAsia="Times New Roman"/>
          <w:szCs w:val="24"/>
        </w:rPr>
        <w:t xml:space="preserve"> για να έχει η Ολομέλεια απαρτία. </w:t>
      </w:r>
    </w:p>
    <w:p w14:paraId="4BA0F7B2" w14:textId="77777777" w:rsidR="00200ACA" w:rsidRDefault="00B07EC3">
      <w:pPr>
        <w:spacing w:line="600" w:lineRule="auto"/>
        <w:ind w:firstLine="720"/>
        <w:jc w:val="both"/>
        <w:rPr>
          <w:rFonts w:eastAsia="Times New Roman"/>
          <w:szCs w:val="24"/>
        </w:rPr>
      </w:pPr>
      <w:r>
        <w:rPr>
          <w:rFonts w:eastAsia="Times New Roman"/>
          <w:b/>
          <w:szCs w:val="24"/>
        </w:rPr>
        <w:t>ΑΡΙΣΤΕΙΔΗΣ</w:t>
      </w:r>
      <w:r>
        <w:rPr>
          <w:rFonts w:eastAsia="Times New Roman"/>
          <w:b/>
          <w:szCs w:val="24"/>
        </w:rPr>
        <w:t xml:space="preserve"> </w:t>
      </w:r>
      <w:r>
        <w:rPr>
          <w:rFonts w:eastAsia="Times New Roman"/>
          <w:b/>
          <w:szCs w:val="24"/>
        </w:rPr>
        <w:t xml:space="preserve">ΜΠΑΛΤΑΣ: </w:t>
      </w:r>
      <w:r>
        <w:rPr>
          <w:rFonts w:eastAsia="Times New Roman"/>
          <w:szCs w:val="24"/>
        </w:rPr>
        <w:t>Ε</w:t>
      </w:r>
      <w:r w:rsidRPr="00A64671">
        <w:rPr>
          <w:rFonts w:eastAsia="Times New Roman"/>
          <w:szCs w:val="24"/>
        </w:rPr>
        <w:t>ίμαστε πολ</w:t>
      </w:r>
      <w:r>
        <w:rPr>
          <w:rFonts w:eastAsia="Times New Roman"/>
          <w:szCs w:val="24"/>
        </w:rPr>
        <w:t>λοί</w:t>
      </w:r>
      <w:r w:rsidRPr="00A64671">
        <w:rPr>
          <w:rFonts w:eastAsia="Times New Roman"/>
          <w:szCs w:val="24"/>
        </w:rPr>
        <w:t xml:space="preserve"> διότι ήρθαμε εδώ να υπερασπίσουμε </w:t>
      </w:r>
      <w:r>
        <w:rPr>
          <w:rFonts w:eastAsia="Times New Roman"/>
          <w:szCs w:val="24"/>
        </w:rPr>
        <w:t>το Σ</w:t>
      </w:r>
      <w:r w:rsidRPr="00A64671">
        <w:rPr>
          <w:rFonts w:eastAsia="Times New Roman"/>
          <w:szCs w:val="24"/>
        </w:rPr>
        <w:t>ύνταγμα</w:t>
      </w:r>
      <w:r>
        <w:rPr>
          <w:rFonts w:eastAsia="Times New Roman"/>
          <w:szCs w:val="24"/>
        </w:rPr>
        <w:t>,</w:t>
      </w:r>
      <w:r w:rsidRPr="00A64671">
        <w:rPr>
          <w:rFonts w:eastAsia="Times New Roman"/>
          <w:szCs w:val="24"/>
        </w:rPr>
        <w:t xml:space="preserve"> </w:t>
      </w:r>
      <w:r>
        <w:rPr>
          <w:rFonts w:eastAsia="Times New Roman"/>
          <w:szCs w:val="24"/>
        </w:rPr>
        <w:t>τ</w:t>
      </w:r>
      <w:r w:rsidRPr="00A64671">
        <w:rPr>
          <w:rFonts w:eastAsia="Times New Roman"/>
          <w:szCs w:val="24"/>
        </w:rPr>
        <w:t>ο</w:t>
      </w:r>
      <w:r>
        <w:rPr>
          <w:rFonts w:eastAsia="Times New Roman"/>
          <w:szCs w:val="24"/>
        </w:rPr>
        <w:t>ν</w:t>
      </w:r>
      <w:r w:rsidRPr="00A64671">
        <w:rPr>
          <w:rFonts w:eastAsia="Times New Roman"/>
          <w:szCs w:val="24"/>
        </w:rPr>
        <w:t xml:space="preserve"> λογικό ειρμό της πολιτικής και να αναδείξουμε ζητήματα τα οποία</w:t>
      </w:r>
      <w:r>
        <w:rPr>
          <w:rFonts w:eastAsia="Times New Roman"/>
          <w:szCs w:val="24"/>
        </w:rPr>
        <w:t>,</w:t>
      </w:r>
      <w:r w:rsidRPr="00A64671">
        <w:rPr>
          <w:rFonts w:eastAsia="Times New Roman"/>
          <w:szCs w:val="24"/>
        </w:rPr>
        <w:t xml:space="preserve"> ως συ</w:t>
      </w:r>
      <w:r w:rsidRPr="00A64671">
        <w:rPr>
          <w:rFonts w:eastAsia="Times New Roman"/>
          <w:szCs w:val="24"/>
        </w:rPr>
        <w:t>νήθως</w:t>
      </w:r>
      <w:r>
        <w:rPr>
          <w:rFonts w:eastAsia="Times New Roman"/>
          <w:szCs w:val="24"/>
        </w:rPr>
        <w:t>,</w:t>
      </w:r>
      <w:r w:rsidRPr="00A64671">
        <w:rPr>
          <w:rFonts w:eastAsia="Times New Roman"/>
          <w:szCs w:val="24"/>
        </w:rPr>
        <w:t xml:space="preserve"> </w:t>
      </w:r>
      <w:proofErr w:type="spellStart"/>
      <w:r w:rsidRPr="00A64671">
        <w:rPr>
          <w:rFonts w:eastAsia="Times New Roman"/>
          <w:szCs w:val="24"/>
        </w:rPr>
        <w:t>συκοφαντούνται</w:t>
      </w:r>
      <w:proofErr w:type="spellEnd"/>
      <w:r w:rsidRPr="00A64671">
        <w:rPr>
          <w:rFonts w:eastAsia="Times New Roman"/>
          <w:szCs w:val="24"/>
        </w:rPr>
        <w:t xml:space="preserve"> από πλευρές της </w:t>
      </w:r>
      <w:r>
        <w:rPr>
          <w:rFonts w:eastAsia="Times New Roman"/>
          <w:szCs w:val="24"/>
        </w:rPr>
        <w:t>Α</w:t>
      </w:r>
      <w:r w:rsidRPr="00A64671">
        <w:rPr>
          <w:rFonts w:eastAsia="Times New Roman"/>
          <w:szCs w:val="24"/>
        </w:rPr>
        <w:t>ντιπολίτευσης</w:t>
      </w:r>
      <w:r>
        <w:rPr>
          <w:rFonts w:eastAsia="Times New Roman"/>
          <w:szCs w:val="24"/>
        </w:rPr>
        <w:t>.</w:t>
      </w:r>
    </w:p>
    <w:p w14:paraId="4BA0F7B3" w14:textId="77777777" w:rsidR="00200ACA" w:rsidRDefault="00B07EC3">
      <w:pPr>
        <w:spacing w:line="600" w:lineRule="auto"/>
        <w:ind w:firstLine="720"/>
        <w:jc w:val="both"/>
        <w:rPr>
          <w:rFonts w:eastAsia="Times New Roman" w:cs="Times New Roman"/>
          <w:szCs w:val="24"/>
        </w:rPr>
      </w:pPr>
      <w:r w:rsidRPr="00A64671">
        <w:rPr>
          <w:rFonts w:eastAsia="Times New Roman"/>
          <w:szCs w:val="24"/>
        </w:rPr>
        <w:t>Ξεκινάω από το επίμαχο</w:t>
      </w:r>
      <w:r>
        <w:rPr>
          <w:rFonts w:eastAsia="Times New Roman"/>
          <w:szCs w:val="24"/>
        </w:rPr>
        <w:t xml:space="preserve"> θέμα</w:t>
      </w:r>
      <w:r>
        <w:rPr>
          <w:rFonts w:eastAsia="Times New Roman"/>
          <w:szCs w:val="24"/>
        </w:rPr>
        <w:t>.</w:t>
      </w:r>
      <w:r w:rsidRPr="00A64671">
        <w:rPr>
          <w:rFonts w:eastAsia="Times New Roman"/>
          <w:szCs w:val="24"/>
        </w:rPr>
        <w:t xml:space="preserve"> </w:t>
      </w:r>
      <w:r>
        <w:rPr>
          <w:rFonts w:eastAsia="Times New Roman"/>
          <w:szCs w:val="24"/>
        </w:rPr>
        <w:t>Κ</w:t>
      </w:r>
      <w:r w:rsidRPr="00A64671">
        <w:rPr>
          <w:rFonts w:eastAsia="Times New Roman"/>
          <w:szCs w:val="24"/>
        </w:rPr>
        <w:t xml:space="preserve">άποια στιγμή ο </w:t>
      </w:r>
      <w:r>
        <w:rPr>
          <w:rFonts w:eastAsia="Times New Roman"/>
          <w:szCs w:val="24"/>
        </w:rPr>
        <w:t>Π</w:t>
      </w:r>
      <w:r w:rsidRPr="00A64671">
        <w:rPr>
          <w:rFonts w:eastAsia="Times New Roman"/>
          <w:szCs w:val="24"/>
        </w:rPr>
        <w:t>ρωθυπουργός</w:t>
      </w:r>
      <w:r>
        <w:rPr>
          <w:rFonts w:eastAsia="Times New Roman"/>
          <w:szCs w:val="24"/>
        </w:rPr>
        <w:t>,</w:t>
      </w:r>
      <w:r w:rsidRPr="00A64671">
        <w:rPr>
          <w:rFonts w:eastAsia="Times New Roman"/>
          <w:szCs w:val="24"/>
        </w:rPr>
        <w:t xml:space="preserve"> χωρίς να έχει </w:t>
      </w:r>
      <w:r>
        <w:rPr>
          <w:rFonts w:eastAsia="Times New Roman"/>
          <w:szCs w:val="24"/>
        </w:rPr>
        <w:t>σ</w:t>
      </w:r>
      <w:r w:rsidRPr="00A64671">
        <w:rPr>
          <w:rFonts w:eastAsia="Times New Roman"/>
          <w:szCs w:val="24"/>
        </w:rPr>
        <w:t xml:space="preserve">υνταγματική </w:t>
      </w:r>
      <w:r>
        <w:rPr>
          <w:rFonts w:eastAsia="Times New Roman"/>
          <w:szCs w:val="24"/>
        </w:rPr>
        <w:t xml:space="preserve">υποχρέωση </w:t>
      </w:r>
      <w:r>
        <w:rPr>
          <w:rFonts w:eastAsia="Times New Roman"/>
          <w:szCs w:val="24"/>
        </w:rPr>
        <w:t>-</w:t>
      </w:r>
      <w:r>
        <w:rPr>
          <w:rFonts w:eastAsia="Times New Roman"/>
          <w:szCs w:val="24"/>
        </w:rPr>
        <w:t>ή άλλη</w:t>
      </w:r>
      <w:r>
        <w:rPr>
          <w:rFonts w:eastAsia="Times New Roman"/>
          <w:szCs w:val="24"/>
        </w:rPr>
        <w:t>-</w:t>
      </w:r>
      <w:r>
        <w:rPr>
          <w:rFonts w:eastAsia="Times New Roman"/>
          <w:szCs w:val="24"/>
        </w:rPr>
        <w:t xml:space="preserve"> </w:t>
      </w:r>
      <w:r w:rsidRPr="00A64671">
        <w:rPr>
          <w:rFonts w:eastAsia="Times New Roman"/>
          <w:szCs w:val="24"/>
        </w:rPr>
        <w:t xml:space="preserve">ζήτησε από τη </w:t>
      </w:r>
      <w:r>
        <w:rPr>
          <w:rFonts w:eastAsia="Times New Roman"/>
          <w:szCs w:val="24"/>
        </w:rPr>
        <w:t>Β</w:t>
      </w:r>
      <w:r w:rsidRPr="00A64671">
        <w:rPr>
          <w:rFonts w:eastAsia="Times New Roman"/>
          <w:szCs w:val="24"/>
        </w:rPr>
        <w:t>ο</w:t>
      </w:r>
      <w:r>
        <w:rPr>
          <w:rFonts w:eastAsia="Times New Roman"/>
          <w:szCs w:val="24"/>
        </w:rPr>
        <w:t>υ</w:t>
      </w:r>
      <w:r w:rsidRPr="00A64671">
        <w:rPr>
          <w:rFonts w:eastAsia="Times New Roman"/>
          <w:szCs w:val="24"/>
        </w:rPr>
        <w:t>λή ψήφο εμπιστοσύνης</w:t>
      </w:r>
      <w:r>
        <w:rPr>
          <w:rFonts w:eastAsia="Times New Roman"/>
          <w:szCs w:val="24"/>
        </w:rPr>
        <w:t>.</w:t>
      </w:r>
      <w:r w:rsidRPr="00A64671">
        <w:rPr>
          <w:rFonts w:eastAsia="Times New Roman"/>
          <w:szCs w:val="24"/>
        </w:rPr>
        <w:t xml:space="preserve"> </w:t>
      </w:r>
      <w:r>
        <w:rPr>
          <w:rFonts w:eastAsia="Times New Roman"/>
          <w:szCs w:val="24"/>
        </w:rPr>
        <w:t>Ε</w:t>
      </w:r>
      <w:r w:rsidRPr="00A64671">
        <w:rPr>
          <w:rFonts w:eastAsia="Times New Roman"/>
          <w:szCs w:val="24"/>
        </w:rPr>
        <w:t>παναλαμβάνω</w:t>
      </w:r>
      <w:r>
        <w:rPr>
          <w:rFonts w:eastAsia="Times New Roman"/>
          <w:szCs w:val="24"/>
        </w:rPr>
        <w:t>,</w:t>
      </w:r>
      <w:r w:rsidRPr="00A64671">
        <w:rPr>
          <w:rFonts w:eastAsia="Times New Roman"/>
          <w:szCs w:val="24"/>
        </w:rPr>
        <w:t xml:space="preserve"> χωρίς να έχει </w:t>
      </w:r>
      <w:proofErr w:type="spellStart"/>
      <w:r w:rsidRPr="00A64671">
        <w:rPr>
          <w:rFonts w:eastAsia="Times New Roman"/>
          <w:szCs w:val="24"/>
        </w:rPr>
        <w:t>υποχρέωση</w:t>
      </w:r>
      <w:r>
        <w:rPr>
          <w:rFonts w:eastAsia="Times New Roman"/>
          <w:szCs w:val="24"/>
        </w:rPr>
        <w:t>.</w:t>
      </w:r>
      <w:r>
        <w:rPr>
          <w:rFonts w:eastAsia="Times New Roman" w:cs="Times New Roman"/>
          <w:szCs w:val="24"/>
        </w:rPr>
        <w:t>Και</w:t>
      </w:r>
      <w:proofErr w:type="spellEnd"/>
      <w:r>
        <w:rPr>
          <w:rFonts w:eastAsia="Times New Roman" w:cs="Times New Roman"/>
          <w:szCs w:val="24"/>
        </w:rPr>
        <w:t xml:space="preserve"> αυτό, δ</w:t>
      </w:r>
      <w:r w:rsidRPr="007B5E80">
        <w:rPr>
          <w:rFonts w:eastAsia="Times New Roman" w:cs="Times New Roman"/>
          <w:szCs w:val="24"/>
        </w:rPr>
        <w:t xml:space="preserve">ιότι ακριβώς είχε καταλάβει </w:t>
      </w:r>
      <w:r>
        <w:rPr>
          <w:rFonts w:eastAsia="Times New Roman" w:cs="Times New Roman"/>
          <w:szCs w:val="24"/>
        </w:rPr>
        <w:t>και ο</w:t>
      </w:r>
      <w:r w:rsidRPr="007B5E80">
        <w:rPr>
          <w:rFonts w:eastAsia="Times New Roman" w:cs="Times New Roman"/>
          <w:szCs w:val="24"/>
        </w:rPr>
        <w:t xml:space="preserve"> ίδιο</w:t>
      </w:r>
      <w:r>
        <w:rPr>
          <w:rFonts w:eastAsia="Times New Roman" w:cs="Times New Roman"/>
          <w:szCs w:val="24"/>
        </w:rPr>
        <w:t>ς</w:t>
      </w:r>
      <w:r w:rsidRPr="007B5E80">
        <w:rPr>
          <w:rFonts w:eastAsia="Times New Roman" w:cs="Times New Roman"/>
          <w:szCs w:val="24"/>
        </w:rPr>
        <w:t xml:space="preserve"> </w:t>
      </w:r>
      <w:r>
        <w:rPr>
          <w:rFonts w:eastAsia="Times New Roman" w:cs="Times New Roman"/>
          <w:szCs w:val="24"/>
        </w:rPr>
        <w:t>-</w:t>
      </w:r>
      <w:r w:rsidRPr="007B5E80">
        <w:rPr>
          <w:rFonts w:eastAsia="Times New Roman" w:cs="Times New Roman"/>
          <w:szCs w:val="24"/>
        </w:rPr>
        <w:t>όπως και όλοι</w:t>
      </w:r>
      <w:r>
        <w:rPr>
          <w:rFonts w:eastAsia="Times New Roman" w:cs="Times New Roman"/>
          <w:szCs w:val="24"/>
        </w:rPr>
        <w:t xml:space="preserve"> μας,</w:t>
      </w:r>
      <w:r w:rsidRPr="007B5E80">
        <w:rPr>
          <w:rFonts w:eastAsia="Times New Roman" w:cs="Times New Roman"/>
          <w:szCs w:val="24"/>
        </w:rPr>
        <w:t xml:space="preserve"> και εσείς και εμείς</w:t>
      </w:r>
      <w:r>
        <w:rPr>
          <w:rFonts w:eastAsia="Times New Roman" w:cs="Times New Roman"/>
          <w:szCs w:val="24"/>
        </w:rPr>
        <w:t xml:space="preserve">- ότι το θέμα των </w:t>
      </w:r>
      <w:r>
        <w:rPr>
          <w:rFonts w:eastAsia="Times New Roman" w:cs="Times New Roman"/>
          <w:szCs w:val="24"/>
        </w:rPr>
        <w:lastRenderedPageBreak/>
        <w:t>Πρεσπών αναδείχθηκε σε μείζον πρόβλημα</w:t>
      </w:r>
      <w:r>
        <w:rPr>
          <w:rFonts w:eastAsia="Times New Roman" w:cs="Times New Roman"/>
          <w:szCs w:val="24"/>
        </w:rPr>
        <w:t>,</w:t>
      </w:r>
      <w:r>
        <w:rPr>
          <w:rFonts w:eastAsia="Times New Roman" w:cs="Times New Roman"/>
          <w:szCs w:val="24"/>
        </w:rPr>
        <w:t xml:space="preserve"> γ</w:t>
      </w:r>
      <w:r w:rsidRPr="007B5E80">
        <w:rPr>
          <w:rFonts w:eastAsia="Times New Roman" w:cs="Times New Roman"/>
          <w:szCs w:val="24"/>
        </w:rPr>
        <w:t>ια λόγους</w:t>
      </w:r>
      <w:r>
        <w:rPr>
          <w:rFonts w:eastAsia="Times New Roman" w:cs="Times New Roman"/>
          <w:szCs w:val="24"/>
        </w:rPr>
        <w:t>,</w:t>
      </w:r>
      <w:r w:rsidRPr="007B5E80">
        <w:rPr>
          <w:rFonts w:eastAsia="Times New Roman" w:cs="Times New Roman"/>
          <w:szCs w:val="24"/>
        </w:rPr>
        <w:t xml:space="preserve"> που έχουν σχέση με την αντιστροφή που έκανε </w:t>
      </w:r>
      <w:r>
        <w:rPr>
          <w:rFonts w:eastAsia="Times New Roman" w:cs="Times New Roman"/>
          <w:szCs w:val="24"/>
        </w:rPr>
        <w:t>η Α</w:t>
      </w:r>
      <w:r w:rsidRPr="007B5E80">
        <w:rPr>
          <w:rFonts w:eastAsia="Times New Roman" w:cs="Times New Roman"/>
          <w:szCs w:val="24"/>
        </w:rPr>
        <w:t>ντιπολίτευση</w:t>
      </w:r>
      <w:r>
        <w:rPr>
          <w:rFonts w:eastAsia="Times New Roman" w:cs="Times New Roman"/>
          <w:szCs w:val="24"/>
        </w:rPr>
        <w:t>,</w:t>
      </w:r>
      <w:r w:rsidRPr="007B5E80">
        <w:rPr>
          <w:rFonts w:eastAsia="Times New Roman" w:cs="Times New Roman"/>
          <w:szCs w:val="24"/>
        </w:rPr>
        <w:t xml:space="preserve"> σε σχέση με τις παραδοσιακές τ</w:t>
      </w:r>
      <w:r>
        <w:rPr>
          <w:rFonts w:eastAsia="Times New Roman" w:cs="Times New Roman"/>
          <w:szCs w:val="24"/>
        </w:rPr>
        <w:t>η</w:t>
      </w:r>
      <w:r w:rsidRPr="007B5E80">
        <w:rPr>
          <w:rFonts w:eastAsia="Times New Roman" w:cs="Times New Roman"/>
          <w:szCs w:val="24"/>
        </w:rPr>
        <w:t>ς θέσεις</w:t>
      </w:r>
      <w:r>
        <w:rPr>
          <w:rFonts w:eastAsia="Times New Roman" w:cs="Times New Roman"/>
          <w:szCs w:val="24"/>
        </w:rPr>
        <w:t>. Άρα</w:t>
      </w:r>
      <w:r w:rsidRPr="007B5E80">
        <w:rPr>
          <w:rFonts w:eastAsia="Times New Roman" w:cs="Times New Roman"/>
          <w:szCs w:val="24"/>
        </w:rPr>
        <w:t xml:space="preserve"> α</w:t>
      </w:r>
      <w:r w:rsidRPr="007B5E80">
        <w:rPr>
          <w:rFonts w:eastAsia="Times New Roman" w:cs="Times New Roman"/>
          <w:szCs w:val="24"/>
        </w:rPr>
        <w:t xml:space="preserve">υτή κρίση έπρεπε να αντιμετωπιστεί στη ρίζα </w:t>
      </w:r>
      <w:r>
        <w:rPr>
          <w:rFonts w:eastAsia="Times New Roman" w:cs="Times New Roman"/>
          <w:szCs w:val="24"/>
        </w:rPr>
        <w:t>της,</w:t>
      </w:r>
      <w:r w:rsidRPr="007B5E80">
        <w:rPr>
          <w:rFonts w:eastAsia="Times New Roman" w:cs="Times New Roman"/>
          <w:szCs w:val="24"/>
        </w:rPr>
        <w:t xml:space="preserve"> μέσω ψήφο</w:t>
      </w:r>
      <w:r>
        <w:rPr>
          <w:rFonts w:eastAsia="Times New Roman" w:cs="Times New Roman"/>
          <w:szCs w:val="24"/>
        </w:rPr>
        <w:t>υ</w:t>
      </w:r>
      <w:r w:rsidRPr="007B5E80">
        <w:rPr>
          <w:rFonts w:eastAsia="Times New Roman" w:cs="Times New Roman"/>
          <w:szCs w:val="24"/>
        </w:rPr>
        <w:t xml:space="preserve"> εμπιστοσύνης</w:t>
      </w:r>
      <w:r>
        <w:rPr>
          <w:rFonts w:eastAsia="Times New Roman" w:cs="Times New Roman"/>
          <w:szCs w:val="24"/>
        </w:rPr>
        <w:t>.</w:t>
      </w:r>
      <w:r w:rsidRPr="007B5E80">
        <w:rPr>
          <w:rFonts w:eastAsia="Times New Roman" w:cs="Times New Roman"/>
          <w:szCs w:val="24"/>
        </w:rPr>
        <w:t xml:space="preserve"> </w:t>
      </w:r>
      <w:r>
        <w:rPr>
          <w:rFonts w:eastAsia="Times New Roman" w:cs="Times New Roman"/>
          <w:szCs w:val="24"/>
        </w:rPr>
        <w:t>Ό</w:t>
      </w:r>
      <w:r w:rsidRPr="007B5E80">
        <w:rPr>
          <w:rFonts w:eastAsia="Times New Roman" w:cs="Times New Roman"/>
          <w:szCs w:val="24"/>
        </w:rPr>
        <w:t>ντως έγινε έτσι</w:t>
      </w:r>
      <w:r>
        <w:rPr>
          <w:rFonts w:eastAsia="Times New Roman" w:cs="Times New Roman"/>
          <w:szCs w:val="24"/>
        </w:rPr>
        <w:t>,</w:t>
      </w:r>
      <w:r w:rsidRPr="007B5E80">
        <w:rPr>
          <w:rFonts w:eastAsia="Times New Roman" w:cs="Times New Roman"/>
          <w:szCs w:val="24"/>
        </w:rPr>
        <w:t xml:space="preserve"> χωρίς να υπάρχει κα</w:t>
      </w:r>
      <w:r>
        <w:rPr>
          <w:rFonts w:eastAsia="Times New Roman" w:cs="Times New Roman"/>
          <w:szCs w:val="24"/>
        </w:rPr>
        <w:t>μ</w:t>
      </w:r>
      <w:r w:rsidRPr="007B5E80">
        <w:rPr>
          <w:rFonts w:eastAsia="Times New Roman" w:cs="Times New Roman"/>
          <w:szCs w:val="24"/>
        </w:rPr>
        <w:t>μία υποχρέωση σαφώς</w:t>
      </w:r>
      <w:r>
        <w:rPr>
          <w:rFonts w:eastAsia="Times New Roman" w:cs="Times New Roman"/>
          <w:szCs w:val="24"/>
        </w:rPr>
        <w:t xml:space="preserve"> -το επαναλαμβάνω- </w:t>
      </w:r>
      <w:r w:rsidRPr="007B5E80">
        <w:rPr>
          <w:rFonts w:eastAsia="Times New Roman" w:cs="Times New Roman"/>
          <w:szCs w:val="24"/>
        </w:rPr>
        <w:t xml:space="preserve">και κέρδισε </w:t>
      </w:r>
      <w:r>
        <w:rPr>
          <w:rFonts w:eastAsia="Times New Roman" w:cs="Times New Roman"/>
          <w:szCs w:val="24"/>
        </w:rPr>
        <w:t>τ</w:t>
      </w:r>
      <w:r w:rsidRPr="007B5E80">
        <w:rPr>
          <w:rFonts w:eastAsia="Times New Roman" w:cs="Times New Roman"/>
          <w:szCs w:val="24"/>
        </w:rPr>
        <w:t>η</w:t>
      </w:r>
      <w:r>
        <w:rPr>
          <w:rFonts w:eastAsia="Times New Roman" w:cs="Times New Roman"/>
          <w:szCs w:val="24"/>
        </w:rPr>
        <w:t>ν</w:t>
      </w:r>
      <w:r w:rsidRPr="007B5E80">
        <w:rPr>
          <w:rFonts w:eastAsia="Times New Roman" w:cs="Times New Roman"/>
          <w:szCs w:val="24"/>
        </w:rPr>
        <w:t xml:space="preserve"> πλειοψηφία </w:t>
      </w:r>
      <w:r>
        <w:rPr>
          <w:rFonts w:eastAsia="Times New Roman" w:cs="Times New Roman"/>
          <w:szCs w:val="24"/>
        </w:rPr>
        <w:t>ο Π</w:t>
      </w:r>
      <w:r w:rsidRPr="007B5E80">
        <w:rPr>
          <w:rFonts w:eastAsia="Times New Roman" w:cs="Times New Roman"/>
          <w:szCs w:val="24"/>
        </w:rPr>
        <w:t>ρωθυπουργός</w:t>
      </w:r>
      <w:r>
        <w:rPr>
          <w:rFonts w:eastAsia="Times New Roman" w:cs="Times New Roman"/>
          <w:szCs w:val="24"/>
        </w:rPr>
        <w:t>.</w:t>
      </w:r>
      <w:r w:rsidRPr="007B5E80">
        <w:rPr>
          <w:rFonts w:eastAsia="Times New Roman" w:cs="Times New Roman"/>
          <w:szCs w:val="24"/>
        </w:rPr>
        <w:t xml:space="preserve"> </w:t>
      </w:r>
      <w:r>
        <w:rPr>
          <w:rFonts w:eastAsia="Times New Roman" w:cs="Times New Roman"/>
          <w:szCs w:val="24"/>
        </w:rPr>
        <w:t>Η Κ</w:t>
      </w:r>
      <w:r w:rsidRPr="007B5E80">
        <w:rPr>
          <w:rFonts w:eastAsia="Times New Roman" w:cs="Times New Roman"/>
          <w:szCs w:val="24"/>
        </w:rPr>
        <w:t>υβέρνηση</w:t>
      </w:r>
      <w:r>
        <w:rPr>
          <w:rFonts w:eastAsia="Times New Roman" w:cs="Times New Roman"/>
          <w:szCs w:val="24"/>
        </w:rPr>
        <w:t>,</w:t>
      </w:r>
      <w:r w:rsidRPr="007B5E80">
        <w:rPr>
          <w:rFonts w:eastAsia="Times New Roman" w:cs="Times New Roman"/>
          <w:szCs w:val="24"/>
        </w:rPr>
        <w:t xml:space="preserve"> δηλαδή</w:t>
      </w:r>
      <w:r>
        <w:rPr>
          <w:rFonts w:eastAsia="Times New Roman" w:cs="Times New Roman"/>
          <w:szCs w:val="24"/>
        </w:rPr>
        <w:t>,</w:t>
      </w:r>
      <w:r w:rsidRPr="007B5E80">
        <w:rPr>
          <w:rFonts w:eastAsia="Times New Roman" w:cs="Times New Roman"/>
          <w:szCs w:val="24"/>
        </w:rPr>
        <w:t xml:space="preserve"> απέκτησε </w:t>
      </w:r>
      <w:r>
        <w:rPr>
          <w:rFonts w:eastAsia="Times New Roman" w:cs="Times New Roman"/>
          <w:szCs w:val="24"/>
        </w:rPr>
        <w:t xml:space="preserve">τις </w:t>
      </w:r>
      <w:proofErr w:type="spellStart"/>
      <w:r>
        <w:rPr>
          <w:rFonts w:eastAsia="Times New Roman" w:cs="Times New Roman"/>
          <w:szCs w:val="24"/>
        </w:rPr>
        <w:t>εκατόν</w:t>
      </w:r>
      <w:proofErr w:type="spellEnd"/>
      <w:r>
        <w:rPr>
          <w:rFonts w:eastAsia="Times New Roman" w:cs="Times New Roman"/>
          <w:szCs w:val="24"/>
        </w:rPr>
        <w:t xml:space="preserve"> πενήντα μια </w:t>
      </w:r>
      <w:r w:rsidRPr="007B5E80">
        <w:rPr>
          <w:rFonts w:eastAsia="Times New Roman" w:cs="Times New Roman"/>
          <w:szCs w:val="24"/>
        </w:rPr>
        <w:t xml:space="preserve"> ψήφους</w:t>
      </w:r>
      <w:r>
        <w:rPr>
          <w:rFonts w:eastAsia="Times New Roman" w:cs="Times New Roman"/>
          <w:szCs w:val="24"/>
        </w:rPr>
        <w:t>, π</w:t>
      </w:r>
      <w:r>
        <w:rPr>
          <w:rFonts w:eastAsia="Times New Roman" w:cs="Times New Roman"/>
          <w:szCs w:val="24"/>
        </w:rPr>
        <w:t>ου σύμφωνα με το Σ</w:t>
      </w:r>
      <w:r w:rsidRPr="007B5E80">
        <w:rPr>
          <w:rFonts w:eastAsia="Times New Roman" w:cs="Times New Roman"/>
          <w:szCs w:val="24"/>
        </w:rPr>
        <w:t xml:space="preserve">ύνταγμα απαιτούνται για να υπάρχει </w:t>
      </w:r>
      <w:r>
        <w:rPr>
          <w:rFonts w:eastAsia="Times New Roman" w:cs="Times New Roman"/>
          <w:szCs w:val="24"/>
        </w:rPr>
        <w:t>πλειοψηφία στην Βουλή.</w:t>
      </w:r>
    </w:p>
    <w:p w14:paraId="4BA0F7B4"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Η ψήφος εμπιστοσύνης</w:t>
      </w:r>
      <w:r w:rsidRPr="007B5E80">
        <w:rPr>
          <w:rFonts w:eastAsia="Times New Roman" w:cs="Times New Roman"/>
          <w:szCs w:val="24"/>
        </w:rPr>
        <w:t xml:space="preserve"> </w:t>
      </w:r>
      <w:r>
        <w:rPr>
          <w:rFonts w:eastAsia="Times New Roman" w:cs="Times New Roman"/>
          <w:szCs w:val="24"/>
        </w:rPr>
        <w:t>-ξέρετε- όταν τίθεται σε τέτοιους δραματικούς ό</w:t>
      </w:r>
      <w:r w:rsidRPr="007B5E80">
        <w:rPr>
          <w:rFonts w:eastAsia="Times New Roman" w:cs="Times New Roman"/>
          <w:szCs w:val="24"/>
        </w:rPr>
        <w:t xml:space="preserve">ρους και ως εκ της </w:t>
      </w:r>
      <w:proofErr w:type="spellStart"/>
      <w:r>
        <w:rPr>
          <w:rFonts w:eastAsia="Times New Roman" w:cs="Times New Roman"/>
          <w:szCs w:val="24"/>
        </w:rPr>
        <w:t>φύσεώ</w:t>
      </w:r>
      <w:r w:rsidRPr="007B5E80">
        <w:rPr>
          <w:rFonts w:eastAsia="Times New Roman" w:cs="Times New Roman"/>
          <w:szCs w:val="24"/>
        </w:rPr>
        <w:t>ς</w:t>
      </w:r>
      <w:proofErr w:type="spellEnd"/>
      <w:r w:rsidRPr="007B5E80">
        <w:rPr>
          <w:rFonts w:eastAsia="Times New Roman" w:cs="Times New Roman"/>
          <w:szCs w:val="24"/>
        </w:rPr>
        <w:t xml:space="preserve"> </w:t>
      </w:r>
      <w:r>
        <w:rPr>
          <w:rFonts w:eastAsia="Times New Roman" w:cs="Times New Roman"/>
          <w:szCs w:val="24"/>
        </w:rPr>
        <w:t>της,</w:t>
      </w:r>
      <w:r w:rsidRPr="007B5E80">
        <w:rPr>
          <w:rFonts w:eastAsia="Times New Roman" w:cs="Times New Roman"/>
          <w:szCs w:val="24"/>
        </w:rPr>
        <w:t xml:space="preserve"> δεν είναι στιγμιαί</w:t>
      </w:r>
      <w:r>
        <w:rPr>
          <w:rFonts w:eastAsia="Times New Roman" w:cs="Times New Roman"/>
          <w:szCs w:val="24"/>
        </w:rPr>
        <w:t>ο</w:t>
      </w:r>
      <w:r w:rsidRPr="007B5E80">
        <w:rPr>
          <w:rFonts w:eastAsia="Times New Roman" w:cs="Times New Roman"/>
          <w:szCs w:val="24"/>
        </w:rPr>
        <w:t xml:space="preserve"> αδίκημα </w:t>
      </w:r>
      <w:r>
        <w:rPr>
          <w:rFonts w:eastAsia="Times New Roman" w:cs="Times New Roman"/>
          <w:szCs w:val="24"/>
        </w:rPr>
        <w:t>,</w:t>
      </w:r>
      <w:r w:rsidRPr="007B5E80">
        <w:rPr>
          <w:rFonts w:eastAsia="Times New Roman" w:cs="Times New Roman"/>
          <w:szCs w:val="24"/>
        </w:rPr>
        <w:t xml:space="preserve">όπως </w:t>
      </w:r>
      <w:r>
        <w:rPr>
          <w:rFonts w:eastAsia="Times New Roman" w:cs="Times New Roman"/>
          <w:szCs w:val="24"/>
        </w:rPr>
        <w:t xml:space="preserve">για κάποιους ήταν η </w:t>
      </w:r>
      <w:r w:rsidRPr="007B5E80">
        <w:rPr>
          <w:rFonts w:eastAsia="Times New Roman" w:cs="Times New Roman"/>
          <w:szCs w:val="24"/>
        </w:rPr>
        <w:t>δικτατορία</w:t>
      </w:r>
      <w:r>
        <w:rPr>
          <w:rFonts w:eastAsia="Times New Roman" w:cs="Times New Roman"/>
          <w:szCs w:val="24"/>
        </w:rPr>
        <w:t>. Ε</w:t>
      </w:r>
      <w:r w:rsidRPr="007B5E80">
        <w:rPr>
          <w:rFonts w:eastAsia="Times New Roman" w:cs="Times New Roman"/>
          <w:szCs w:val="24"/>
        </w:rPr>
        <w:t>ίναι διαρκής θ</w:t>
      </w:r>
      <w:r w:rsidRPr="007B5E80">
        <w:rPr>
          <w:rFonts w:eastAsia="Times New Roman" w:cs="Times New Roman"/>
          <w:szCs w:val="24"/>
        </w:rPr>
        <w:t>έση</w:t>
      </w:r>
      <w:r>
        <w:rPr>
          <w:rFonts w:eastAsia="Times New Roman" w:cs="Times New Roman"/>
          <w:szCs w:val="24"/>
        </w:rPr>
        <w:t>,</w:t>
      </w:r>
      <w:r w:rsidRPr="007B5E80">
        <w:rPr>
          <w:rFonts w:eastAsia="Times New Roman" w:cs="Times New Roman"/>
          <w:szCs w:val="24"/>
        </w:rPr>
        <w:t xml:space="preserve"> μέχρι να αντιστ</w:t>
      </w:r>
      <w:r>
        <w:rPr>
          <w:rFonts w:eastAsia="Times New Roman" w:cs="Times New Roman"/>
          <w:szCs w:val="24"/>
        </w:rPr>
        <w:t>ραφεί αυτή από την απόφαση του Βουλευτή. Ε</w:t>
      </w:r>
      <w:r w:rsidRPr="007B5E80">
        <w:rPr>
          <w:rFonts w:eastAsia="Times New Roman" w:cs="Times New Roman"/>
          <w:szCs w:val="24"/>
        </w:rPr>
        <w:t>ίναι διαρκής θέση</w:t>
      </w:r>
      <w:r>
        <w:rPr>
          <w:rFonts w:eastAsia="Times New Roman" w:cs="Times New Roman"/>
          <w:szCs w:val="24"/>
        </w:rPr>
        <w:t>,</w:t>
      </w:r>
      <w:r w:rsidRPr="007B5E80">
        <w:rPr>
          <w:rFonts w:eastAsia="Times New Roman" w:cs="Times New Roman"/>
          <w:szCs w:val="24"/>
        </w:rPr>
        <w:t xml:space="preserve"> μέχρι να ολοκληρωθεί μία </w:t>
      </w:r>
      <w:r>
        <w:rPr>
          <w:rFonts w:eastAsia="Times New Roman" w:cs="Times New Roman"/>
          <w:szCs w:val="24"/>
        </w:rPr>
        <w:t>θητεία ή μέχρις ότου ο ίδιος Βουλευτή</w:t>
      </w:r>
      <w:r w:rsidRPr="007B5E80">
        <w:rPr>
          <w:rFonts w:eastAsia="Times New Roman" w:cs="Times New Roman"/>
          <w:szCs w:val="24"/>
        </w:rPr>
        <w:t xml:space="preserve">ς </w:t>
      </w:r>
      <w:r>
        <w:rPr>
          <w:rFonts w:eastAsia="Times New Roman" w:cs="Times New Roman"/>
          <w:szCs w:val="24"/>
        </w:rPr>
        <w:t>πει,</w:t>
      </w:r>
      <w:r w:rsidRPr="007B5E80">
        <w:rPr>
          <w:rFonts w:eastAsia="Times New Roman" w:cs="Times New Roman"/>
          <w:szCs w:val="24"/>
        </w:rPr>
        <w:t xml:space="preserve"> για δικούς του λόγους</w:t>
      </w:r>
      <w:r>
        <w:rPr>
          <w:rFonts w:eastAsia="Times New Roman" w:cs="Times New Roman"/>
          <w:szCs w:val="24"/>
        </w:rPr>
        <w:t>,</w:t>
      </w:r>
      <w:r w:rsidRPr="007B5E80">
        <w:rPr>
          <w:rFonts w:eastAsia="Times New Roman" w:cs="Times New Roman"/>
          <w:szCs w:val="24"/>
        </w:rPr>
        <w:t xml:space="preserve"> ότι δεν θέλ</w:t>
      </w:r>
      <w:r>
        <w:rPr>
          <w:rFonts w:eastAsia="Times New Roman" w:cs="Times New Roman"/>
          <w:szCs w:val="24"/>
        </w:rPr>
        <w:t xml:space="preserve">ει </w:t>
      </w:r>
      <w:r w:rsidRPr="007B5E80">
        <w:rPr>
          <w:rFonts w:eastAsia="Times New Roman" w:cs="Times New Roman"/>
          <w:szCs w:val="24"/>
        </w:rPr>
        <w:t xml:space="preserve">πλέον </w:t>
      </w:r>
      <w:r>
        <w:rPr>
          <w:rFonts w:eastAsia="Times New Roman" w:cs="Times New Roman"/>
          <w:szCs w:val="24"/>
        </w:rPr>
        <w:t>να παρέχει τέτοιου</w:t>
      </w:r>
      <w:r w:rsidRPr="007B5E80">
        <w:rPr>
          <w:rFonts w:eastAsia="Times New Roman" w:cs="Times New Roman"/>
          <w:szCs w:val="24"/>
        </w:rPr>
        <w:t xml:space="preserve"> τύπου ψήφο εμπιστοσύνης στην κυβέρνηση</w:t>
      </w:r>
      <w:r>
        <w:rPr>
          <w:rFonts w:eastAsia="Times New Roman" w:cs="Times New Roman"/>
          <w:szCs w:val="24"/>
        </w:rPr>
        <w:t>.</w:t>
      </w:r>
    </w:p>
    <w:p w14:paraId="4BA0F7B5"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sidRPr="007B5E80">
        <w:rPr>
          <w:rFonts w:eastAsia="Times New Roman" w:cs="Times New Roman"/>
          <w:szCs w:val="24"/>
        </w:rPr>
        <w:t>ψήφος εμπιστοσύνης</w:t>
      </w:r>
      <w:r>
        <w:rPr>
          <w:rFonts w:eastAsia="Times New Roman" w:cs="Times New Roman"/>
          <w:szCs w:val="24"/>
        </w:rPr>
        <w:t>,</w:t>
      </w:r>
      <w:r w:rsidRPr="007B5E80">
        <w:rPr>
          <w:rFonts w:eastAsia="Times New Roman" w:cs="Times New Roman"/>
          <w:szCs w:val="24"/>
        </w:rPr>
        <w:t xml:space="preserve"> λοιπόν</w:t>
      </w:r>
      <w:r>
        <w:rPr>
          <w:rFonts w:eastAsia="Times New Roman" w:cs="Times New Roman"/>
          <w:szCs w:val="24"/>
        </w:rPr>
        <w:t>,</w:t>
      </w:r>
      <w:r w:rsidRPr="007B5E80">
        <w:rPr>
          <w:rFonts w:eastAsia="Times New Roman" w:cs="Times New Roman"/>
          <w:szCs w:val="24"/>
        </w:rPr>
        <w:t xml:space="preserve"> είνα</w:t>
      </w:r>
      <w:r>
        <w:rPr>
          <w:rFonts w:eastAsia="Times New Roman" w:cs="Times New Roman"/>
          <w:szCs w:val="24"/>
        </w:rPr>
        <w:t>ι συνδεδεμένη με κάτι το οποίο επίσης ξεχνάτε και τώρα προσφάτω</w:t>
      </w:r>
      <w:r w:rsidRPr="007B5E80">
        <w:rPr>
          <w:rFonts w:eastAsia="Times New Roman" w:cs="Times New Roman"/>
          <w:szCs w:val="24"/>
        </w:rPr>
        <w:t>ς</w:t>
      </w:r>
      <w:r>
        <w:rPr>
          <w:rFonts w:eastAsia="Times New Roman" w:cs="Times New Roman"/>
          <w:szCs w:val="24"/>
        </w:rPr>
        <w:t>,</w:t>
      </w:r>
      <w:r w:rsidRPr="007B5E80">
        <w:rPr>
          <w:rFonts w:eastAsia="Times New Roman" w:cs="Times New Roman"/>
          <w:szCs w:val="24"/>
        </w:rPr>
        <w:t xml:space="preserve"> ο κ</w:t>
      </w:r>
      <w:r>
        <w:rPr>
          <w:rFonts w:eastAsia="Times New Roman" w:cs="Times New Roman"/>
          <w:szCs w:val="24"/>
        </w:rPr>
        <w:t>.</w:t>
      </w:r>
      <w:r w:rsidRPr="007B5E80">
        <w:rPr>
          <w:rFonts w:eastAsia="Times New Roman" w:cs="Times New Roman"/>
          <w:szCs w:val="24"/>
        </w:rPr>
        <w:t xml:space="preserve"> Βενιζέλο</w:t>
      </w:r>
      <w:r>
        <w:rPr>
          <w:rFonts w:eastAsia="Times New Roman" w:cs="Times New Roman"/>
          <w:szCs w:val="24"/>
        </w:rPr>
        <w:t>ς με το συνταγματικό φορμαλισμό τείνει</w:t>
      </w:r>
      <w:r w:rsidRPr="007B5E80">
        <w:rPr>
          <w:rFonts w:eastAsia="Times New Roman" w:cs="Times New Roman"/>
          <w:szCs w:val="24"/>
        </w:rPr>
        <w:t xml:space="preserve"> να ξεχάσει απολύτως</w:t>
      </w:r>
      <w:r>
        <w:rPr>
          <w:rFonts w:eastAsia="Times New Roman" w:cs="Times New Roman"/>
          <w:szCs w:val="24"/>
        </w:rPr>
        <w:t>. Αυτή η Βουλή</w:t>
      </w:r>
      <w:r w:rsidRPr="007B5E80">
        <w:rPr>
          <w:rFonts w:eastAsia="Times New Roman" w:cs="Times New Roman"/>
          <w:szCs w:val="24"/>
        </w:rPr>
        <w:t xml:space="preserve"> προέκυψε </w:t>
      </w:r>
      <w:r>
        <w:rPr>
          <w:rFonts w:eastAsia="Times New Roman" w:cs="Times New Roman"/>
          <w:szCs w:val="24"/>
        </w:rPr>
        <w:t>-</w:t>
      </w:r>
      <w:r w:rsidRPr="007B5E80">
        <w:rPr>
          <w:rFonts w:eastAsia="Times New Roman" w:cs="Times New Roman"/>
          <w:szCs w:val="24"/>
        </w:rPr>
        <w:t>τ</w:t>
      </w:r>
      <w:r>
        <w:rPr>
          <w:rFonts w:eastAsia="Times New Roman" w:cs="Times New Roman"/>
          <w:szCs w:val="24"/>
        </w:rPr>
        <w:t>ο ξέρετε πολύ καλύτερα από μας ί</w:t>
      </w:r>
      <w:r w:rsidRPr="007B5E80">
        <w:rPr>
          <w:rFonts w:eastAsia="Times New Roman" w:cs="Times New Roman"/>
          <w:szCs w:val="24"/>
        </w:rPr>
        <w:t>σως</w:t>
      </w:r>
      <w:r>
        <w:rPr>
          <w:rFonts w:eastAsia="Times New Roman" w:cs="Times New Roman"/>
          <w:szCs w:val="24"/>
        </w:rPr>
        <w:t>-</w:t>
      </w:r>
      <w:r w:rsidRPr="007B5E80">
        <w:rPr>
          <w:rFonts w:eastAsia="Times New Roman" w:cs="Times New Roman"/>
          <w:szCs w:val="24"/>
        </w:rPr>
        <w:t xml:space="preserve"> μετά από μία βαθιά κρίση</w:t>
      </w:r>
      <w:r w:rsidRPr="007B5E80">
        <w:rPr>
          <w:rFonts w:eastAsia="Times New Roman" w:cs="Times New Roman"/>
          <w:szCs w:val="24"/>
        </w:rPr>
        <w:t xml:space="preserve"> της ελληνικής κοινωνίας</w:t>
      </w:r>
      <w:r>
        <w:rPr>
          <w:rFonts w:eastAsia="Times New Roman" w:cs="Times New Roman"/>
          <w:szCs w:val="24"/>
        </w:rPr>
        <w:t>,</w:t>
      </w:r>
      <w:r w:rsidRPr="007B5E80">
        <w:rPr>
          <w:rFonts w:eastAsia="Times New Roman" w:cs="Times New Roman"/>
          <w:szCs w:val="24"/>
        </w:rPr>
        <w:t xml:space="preserve"> που είχε σχέση με τα μνημόνια</w:t>
      </w:r>
      <w:r>
        <w:rPr>
          <w:rFonts w:eastAsia="Times New Roman" w:cs="Times New Roman"/>
          <w:szCs w:val="24"/>
        </w:rPr>
        <w:t>,</w:t>
      </w:r>
      <w:r w:rsidRPr="007B5E80">
        <w:rPr>
          <w:rFonts w:eastAsia="Times New Roman" w:cs="Times New Roman"/>
          <w:szCs w:val="24"/>
        </w:rPr>
        <w:t xml:space="preserve"> τους δανεισμούς και τα υπόλοιπα</w:t>
      </w:r>
      <w:r>
        <w:rPr>
          <w:rFonts w:eastAsia="Times New Roman" w:cs="Times New Roman"/>
          <w:szCs w:val="24"/>
        </w:rPr>
        <w:t>.</w:t>
      </w:r>
    </w:p>
    <w:p w14:paraId="4BA0F7B6"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Σ</w:t>
      </w:r>
      <w:r w:rsidRPr="007B5E80">
        <w:rPr>
          <w:rFonts w:eastAsia="Times New Roman" w:cs="Times New Roman"/>
          <w:szCs w:val="24"/>
        </w:rPr>
        <w:t>τη βάση αυτής της κρ</w:t>
      </w:r>
      <w:r>
        <w:rPr>
          <w:rFonts w:eastAsia="Times New Roman" w:cs="Times New Roman"/>
          <w:szCs w:val="24"/>
        </w:rPr>
        <w:t>ίσης κατέρρευσαν</w:t>
      </w:r>
      <w:r>
        <w:rPr>
          <w:rFonts w:eastAsia="Times New Roman" w:cs="Times New Roman"/>
          <w:szCs w:val="24"/>
        </w:rPr>
        <w:t>,</w:t>
      </w:r>
      <w:r>
        <w:rPr>
          <w:rFonts w:eastAsia="Times New Roman" w:cs="Times New Roman"/>
          <w:szCs w:val="24"/>
        </w:rPr>
        <w:t xml:space="preserve"> σε πρώτη φάση</w:t>
      </w:r>
      <w:r>
        <w:rPr>
          <w:rFonts w:eastAsia="Times New Roman" w:cs="Times New Roman"/>
          <w:szCs w:val="24"/>
        </w:rPr>
        <w:t>,</w:t>
      </w:r>
      <w:r>
        <w:rPr>
          <w:rFonts w:eastAsia="Times New Roman" w:cs="Times New Roman"/>
          <w:szCs w:val="24"/>
        </w:rPr>
        <w:t xml:space="preserve"> </w:t>
      </w:r>
      <w:r w:rsidRPr="007B5E80">
        <w:rPr>
          <w:rFonts w:eastAsia="Times New Roman" w:cs="Times New Roman"/>
          <w:szCs w:val="24"/>
        </w:rPr>
        <w:t>τα δύο κόμματα του δικομματισμού</w:t>
      </w:r>
      <w:r>
        <w:rPr>
          <w:rFonts w:eastAsia="Times New Roman" w:cs="Times New Roman"/>
          <w:szCs w:val="24"/>
        </w:rPr>
        <w:t>. Τ</w:t>
      </w:r>
      <w:r w:rsidRPr="007B5E80">
        <w:rPr>
          <w:rFonts w:eastAsia="Times New Roman" w:cs="Times New Roman"/>
          <w:szCs w:val="24"/>
        </w:rPr>
        <w:t>ο ΠΑΣΟΚ</w:t>
      </w:r>
      <w:r>
        <w:rPr>
          <w:rFonts w:eastAsia="Times New Roman" w:cs="Times New Roman"/>
          <w:szCs w:val="24"/>
        </w:rPr>
        <w:t>,</w:t>
      </w:r>
      <w:r w:rsidRPr="007B5E80">
        <w:rPr>
          <w:rFonts w:eastAsia="Times New Roman" w:cs="Times New Roman"/>
          <w:szCs w:val="24"/>
        </w:rPr>
        <w:t xml:space="preserve"> με</w:t>
      </w:r>
      <w:r>
        <w:rPr>
          <w:rFonts w:eastAsia="Times New Roman" w:cs="Times New Roman"/>
          <w:szCs w:val="24"/>
        </w:rPr>
        <w:t xml:space="preserve"> τις όποιες</w:t>
      </w:r>
      <w:r w:rsidRPr="007B5E80">
        <w:rPr>
          <w:rFonts w:eastAsia="Times New Roman" w:cs="Times New Roman"/>
          <w:szCs w:val="24"/>
        </w:rPr>
        <w:t xml:space="preserve"> μορφές</w:t>
      </w:r>
      <w:r>
        <w:rPr>
          <w:rFonts w:eastAsia="Times New Roman" w:cs="Times New Roman"/>
          <w:szCs w:val="24"/>
        </w:rPr>
        <w:t>,</w:t>
      </w:r>
      <w:r w:rsidRPr="007B5E80">
        <w:rPr>
          <w:rFonts w:eastAsia="Times New Roman" w:cs="Times New Roman"/>
          <w:szCs w:val="24"/>
        </w:rPr>
        <w:t xml:space="preserve"> συνεχίζε</w:t>
      </w:r>
      <w:r>
        <w:rPr>
          <w:rFonts w:eastAsia="Times New Roman" w:cs="Times New Roman"/>
          <w:szCs w:val="24"/>
        </w:rPr>
        <w:t>ι τ</w:t>
      </w:r>
      <w:r w:rsidRPr="007B5E80">
        <w:rPr>
          <w:rFonts w:eastAsia="Times New Roman" w:cs="Times New Roman"/>
          <w:szCs w:val="24"/>
        </w:rPr>
        <w:t>η</w:t>
      </w:r>
      <w:r>
        <w:rPr>
          <w:rFonts w:eastAsia="Times New Roman" w:cs="Times New Roman"/>
          <w:szCs w:val="24"/>
        </w:rPr>
        <w:t>ν</w:t>
      </w:r>
      <w:r w:rsidRPr="007B5E80">
        <w:rPr>
          <w:rFonts w:eastAsia="Times New Roman" w:cs="Times New Roman"/>
          <w:szCs w:val="24"/>
        </w:rPr>
        <w:t xml:space="preserve"> κατρακύλα και αν συνεχίσει η Νέα</w:t>
      </w:r>
      <w:r w:rsidRPr="007B5E80">
        <w:rPr>
          <w:rFonts w:eastAsia="Times New Roman" w:cs="Times New Roman"/>
          <w:szCs w:val="24"/>
        </w:rPr>
        <w:t xml:space="preserve"> Δημοκρατία την ίδια πολιτική</w:t>
      </w:r>
      <w:r>
        <w:rPr>
          <w:rFonts w:eastAsia="Times New Roman" w:cs="Times New Roman"/>
          <w:szCs w:val="24"/>
        </w:rPr>
        <w:t xml:space="preserve"> -το είπε </w:t>
      </w:r>
      <w:r w:rsidRPr="007B5E80">
        <w:rPr>
          <w:rFonts w:eastAsia="Times New Roman" w:cs="Times New Roman"/>
          <w:szCs w:val="24"/>
        </w:rPr>
        <w:t xml:space="preserve">πάρα πολύ καλά </w:t>
      </w:r>
      <w:r>
        <w:rPr>
          <w:rFonts w:eastAsia="Times New Roman" w:cs="Times New Roman"/>
          <w:szCs w:val="24"/>
        </w:rPr>
        <w:t xml:space="preserve">ο κ. </w:t>
      </w:r>
      <w:proofErr w:type="spellStart"/>
      <w:r>
        <w:rPr>
          <w:rFonts w:eastAsia="Times New Roman" w:cs="Times New Roman"/>
          <w:szCs w:val="24"/>
        </w:rPr>
        <w:t>Δένδιας</w:t>
      </w:r>
      <w:proofErr w:type="spellEnd"/>
      <w:r>
        <w:rPr>
          <w:rFonts w:eastAsia="Times New Roman" w:cs="Times New Roman"/>
          <w:szCs w:val="24"/>
        </w:rPr>
        <w:t xml:space="preserve"> </w:t>
      </w:r>
      <w:r w:rsidRPr="007B5E80">
        <w:rPr>
          <w:rFonts w:eastAsia="Times New Roman" w:cs="Times New Roman"/>
          <w:szCs w:val="24"/>
        </w:rPr>
        <w:t>τις προάλλες</w:t>
      </w:r>
      <w:r>
        <w:rPr>
          <w:rFonts w:eastAsia="Times New Roman" w:cs="Times New Roman"/>
          <w:szCs w:val="24"/>
        </w:rPr>
        <w:t>-</w:t>
      </w:r>
      <w:r w:rsidRPr="007B5E80">
        <w:rPr>
          <w:rFonts w:eastAsia="Times New Roman" w:cs="Times New Roman"/>
          <w:szCs w:val="24"/>
        </w:rPr>
        <w:t xml:space="preserve"> θα έχει την ίδια τύχη</w:t>
      </w:r>
      <w:r>
        <w:rPr>
          <w:rFonts w:eastAsia="Times New Roman" w:cs="Times New Roman"/>
          <w:szCs w:val="24"/>
        </w:rPr>
        <w:t>. Α</w:t>
      </w:r>
      <w:r w:rsidRPr="007B5E80">
        <w:rPr>
          <w:rFonts w:eastAsia="Times New Roman" w:cs="Times New Roman"/>
          <w:szCs w:val="24"/>
        </w:rPr>
        <w:t>υτό είναι κρίσ</w:t>
      </w:r>
      <w:r>
        <w:rPr>
          <w:rFonts w:eastAsia="Times New Roman" w:cs="Times New Roman"/>
          <w:szCs w:val="24"/>
        </w:rPr>
        <w:t>η. Α</w:t>
      </w:r>
      <w:r w:rsidRPr="007B5E80">
        <w:rPr>
          <w:rFonts w:eastAsia="Times New Roman" w:cs="Times New Roman"/>
          <w:szCs w:val="24"/>
        </w:rPr>
        <w:t>υ</w:t>
      </w:r>
      <w:r>
        <w:rPr>
          <w:rFonts w:eastAsia="Times New Roman" w:cs="Times New Roman"/>
          <w:szCs w:val="24"/>
        </w:rPr>
        <w:t>τή</w:t>
      </w:r>
      <w:r w:rsidRPr="007B5E80">
        <w:rPr>
          <w:rFonts w:eastAsia="Times New Roman" w:cs="Times New Roman"/>
          <w:szCs w:val="24"/>
        </w:rPr>
        <w:t xml:space="preserve"> η κρίση σημαίνει ότι οι άνθρωποι μετακινούνται</w:t>
      </w:r>
      <w:r>
        <w:rPr>
          <w:rFonts w:eastAsia="Times New Roman" w:cs="Times New Roman"/>
          <w:szCs w:val="24"/>
        </w:rPr>
        <w:t>,</w:t>
      </w:r>
      <w:r w:rsidRPr="007B5E80">
        <w:rPr>
          <w:rFonts w:eastAsia="Times New Roman" w:cs="Times New Roman"/>
          <w:szCs w:val="24"/>
        </w:rPr>
        <w:t xml:space="preserve"> αλλάζουν θέσεις</w:t>
      </w:r>
      <w:r>
        <w:rPr>
          <w:rFonts w:eastAsia="Times New Roman" w:cs="Times New Roman"/>
          <w:szCs w:val="24"/>
        </w:rPr>
        <w:t>,</w:t>
      </w:r>
      <w:r w:rsidRPr="007B5E80">
        <w:rPr>
          <w:rFonts w:eastAsia="Times New Roman" w:cs="Times New Roman"/>
          <w:szCs w:val="24"/>
        </w:rPr>
        <w:t xml:space="preserve"> αλλάζ</w:t>
      </w:r>
      <w:r>
        <w:rPr>
          <w:rFonts w:eastAsia="Times New Roman" w:cs="Times New Roman"/>
          <w:szCs w:val="24"/>
        </w:rPr>
        <w:t>ουν</w:t>
      </w:r>
      <w:r w:rsidRPr="007B5E80">
        <w:rPr>
          <w:rFonts w:eastAsia="Times New Roman" w:cs="Times New Roman"/>
          <w:szCs w:val="24"/>
        </w:rPr>
        <w:t xml:space="preserve"> γνώμες</w:t>
      </w:r>
      <w:r>
        <w:rPr>
          <w:rFonts w:eastAsia="Times New Roman" w:cs="Times New Roman"/>
          <w:szCs w:val="24"/>
        </w:rPr>
        <w:t>. Ε</w:t>
      </w:r>
      <w:r w:rsidRPr="007B5E80">
        <w:rPr>
          <w:rFonts w:eastAsia="Times New Roman" w:cs="Times New Roman"/>
          <w:szCs w:val="24"/>
        </w:rPr>
        <w:t xml:space="preserve">ίδαμε σε </w:t>
      </w:r>
      <w:r>
        <w:rPr>
          <w:rFonts w:eastAsia="Times New Roman" w:cs="Times New Roman"/>
          <w:szCs w:val="24"/>
        </w:rPr>
        <w:t>προηγούμενες συνθέσεις</w:t>
      </w:r>
      <w:r w:rsidRPr="007B5E80">
        <w:rPr>
          <w:rFonts w:eastAsia="Times New Roman" w:cs="Times New Roman"/>
          <w:szCs w:val="24"/>
        </w:rPr>
        <w:t xml:space="preserve"> του </w:t>
      </w:r>
      <w:r>
        <w:rPr>
          <w:rFonts w:eastAsia="Times New Roman" w:cs="Times New Roman"/>
          <w:szCs w:val="24"/>
        </w:rPr>
        <w:t>Κ</w:t>
      </w:r>
      <w:r w:rsidRPr="007B5E80">
        <w:rPr>
          <w:rFonts w:eastAsia="Times New Roman" w:cs="Times New Roman"/>
          <w:szCs w:val="24"/>
        </w:rPr>
        <w:t>οινοβουλίου π</w:t>
      </w:r>
      <w:r>
        <w:rPr>
          <w:rFonts w:eastAsia="Times New Roman" w:cs="Times New Roman"/>
          <w:szCs w:val="24"/>
        </w:rPr>
        <w:t>όσες</w:t>
      </w:r>
      <w:r w:rsidRPr="007B5E80">
        <w:rPr>
          <w:rFonts w:eastAsia="Times New Roman" w:cs="Times New Roman"/>
          <w:szCs w:val="24"/>
        </w:rPr>
        <w:t xml:space="preserve"> δραματικές αλλαγές υπήρξαν εντός </w:t>
      </w:r>
      <w:r>
        <w:rPr>
          <w:rFonts w:eastAsia="Times New Roman" w:cs="Times New Roman"/>
          <w:szCs w:val="24"/>
        </w:rPr>
        <w:t>Κ</w:t>
      </w:r>
      <w:r w:rsidRPr="007B5E80">
        <w:rPr>
          <w:rFonts w:eastAsia="Times New Roman" w:cs="Times New Roman"/>
          <w:szCs w:val="24"/>
        </w:rPr>
        <w:t>ο</w:t>
      </w:r>
      <w:r>
        <w:rPr>
          <w:rFonts w:eastAsia="Times New Roman" w:cs="Times New Roman"/>
          <w:szCs w:val="24"/>
        </w:rPr>
        <w:t>ινοβουλίου από τέτοιες αλλαγές</w:t>
      </w:r>
      <w:r>
        <w:rPr>
          <w:rFonts w:eastAsia="Times New Roman" w:cs="Times New Roman"/>
          <w:szCs w:val="24"/>
        </w:rPr>
        <w:t>.</w:t>
      </w:r>
    </w:p>
    <w:p w14:paraId="4BA0F7B7"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Τι σημαίνει, όμως, κρίση; Η</w:t>
      </w:r>
      <w:r w:rsidRPr="007B5E80">
        <w:rPr>
          <w:rFonts w:eastAsia="Times New Roman" w:cs="Times New Roman"/>
          <w:szCs w:val="24"/>
        </w:rPr>
        <w:t xml:space="preserve"> κρίση αυτή επικαλείται έμμεσα μία πά</w:t>
      </w:r>
      <w:r>
        <w:rPr>
          <w:rFonts w:eastAsia="Times New Roman" w:cs="Times New Roman"/>
          <w:szCs w:val="24"/>
        </w:rPr>
        <w:t>ρα πολύ βασική αρχή του Σ</w:t>
      </w:r>
      <w:r w:rsidRPr="007B5E80">
        <w:rPr>
          <w:rFonts w:eastAsia="Times New Roman" w:cs="Times New Roman"/>
          <w:szCs w:val="24"/>
        </w:rPr>
        <w:t>υντάγματος</w:t>
      </w:r>
      <w:r>
        <w:rPr>
          <w:rFonts w:eastAsia="Times New Roman" w:cs="Times New Roman"/>
          <w:szCs w:val="24"/>
        </w:rPr>
        <w:t>,</w:t>
      </w:r>
      <w:r w:rsidRPr="007B5E80">
        <w:rPr>
          <w:rFonts w:eastAsia="Times New Roman" w:cs="Times New Roman"/>
          <w:szCs w:val="24"/>
        </w:rPr>
        <w:t xml:space="preserve"> την </w:t>
      </w:r>
      <w:r>
        <w:rPr>
          <w:rFonts w:eastAsia="Times New Roman" w:cs="Times New Roman"/>
          <w:szCs w:val="24"/>
        </w:rPr>
        <w:t>οποία ανέφερε στιγμιαία ο</w:t>
      </w:r>
      <w:r w:rsidRPr="007B5E80">
        <w:rPr>
          <w:rFonts w:eastAsia="Times New Roman" w:cs="Times New Roman"/>
          <w:szCs w:val="24"/>
        </w:rPr>
        <w:t xml:space="preserve"> κ</w:t>
      </w:r>
      <w:r>
        <w:rPr>
          <w:rFonts w:eastAsia="Times New Roman" w:cs="Times New Roman"/>
          <w:szCs w:val="24"/>
        </w:rPr>
        <w:t xml:space="preserve">. </w:t>
      </w:r>
      <w:r w:rsidRPr="007B5E80">
        <w:rPr>
          <w:rFonts w:eastAsia="Times New Roman" w:cs="Times New Roman"/>
          <w:szCs w:val="24"/>
        </w:rPr>
        <w:t>Βενιζέλος</w:t>
      </w:r>
      <w:r>
        <w:rPr>
          <w:rFonts w:eastAsia="Times New Roman" w:cs="Times New Roman"/>
          <w:szCs w:val="24"/>
        </w:rPr>
        <w:t>,</w:t>
      </w:r>
      <w:r w:rsidRPr="007B5E80">
        <w:rPr>
          <w:rFonts w:eastAsia="Times New Roman" w:cs="Times New Roman"/>
          <w:szCs w:val="24"/>
        </w:rPr>
        <w:t xml:space="preserve"> αλλά την απέσυρε αμέσως </w:t>
      </w:r>
      <w:r w:rsidRPr="007B5E80">
        <w:rPr>
          <w:rFonts w:eastAsia="Times New Roman" w:cs="Times New Roman"/>
          <w:szCs w:val="24"/>
        </w:rPr>
        <w:lastRenderedPageBreak/>
        <w:t>με</w:t>
      </w:r>
      <w:r w:rsidRPr="007B5E80">
        <w:rPr>
          <w:rFonts w:eastAsia="Times New Roman" w:cs="Times New Roman"/>
          <w:szCs w:val="24"/>
        </w:rPr>
        <w:t>τά μέσω του φορμαλισμού το</w:t>
      </w:r>
      <w:r>
        <w:rPr>
          <w:rFonts w:eastAsia="Times New Roman" w:cs="Times New Roman"/>
          <w:szCs w:val="24"/>
        </w:rPr>
        <w:t>υ. Θ</w:t>
      </w:r>
      <w:r w:rsidRPr="007B5E80">
        <w:rPr>
          <w:rFonts w:eastAsia="Times New Roman" w:cs="Times New Roman"/>
          <w:szCs w:val="24"/>
        </w:rPr>
        <w:t xml:space="preserve">εμέλιο της θέσης του </w:t>
      </w:r>
      <w:r>
        <w:rPr>
          <w:rFonts w:eastAsia="Times New Roman" w:cs="Times New Roman"/>
          <w:szCs w:val="24"/>
        </w:rPr>
        <w:t>Βουλευτή εντός Κ</w:t>
      </w:r>
      <w:r w:rsidRPr="007B5E80">
        <w:rPr>
          <w:rFonts w:eastAsia="Times New Roman" w:cs="Times New Roman"/>
          <w:szCs w:val="24"/>
        </w:rPr>
        <w:t xml:space="preserve">οινοβουλίου είναι η συνείδησή του </w:t>
      </w:r>
      <w:r>
        <w:rPr>
          <w:rFonts w:eastAsia="Times New Roman" w:cs="Times New Roman"/>
          <w:szCs w:val="24"/>
        </w:rPr>
        <w:t>Βουλευτή.</w:t>
      </w:r>
      <w:r w:rsidRPr="007B5E80">
        <w:rPr>
          <w:rFonts w:eastAsia="Times New Roman" w:cs="Times New Roman"/>
          <w:szCs w:val="24"/>
        </w:rPr>
        <w:t xml:space="preserve"> </w:t>
      </w:r>
      <w:r>
        <w:rPr>
          <w:rFonts w:eastAsia="Times New Roman" w:cs="Times New Roman"/>
          <w:szCs w:val="24"/>
        </w:rPr>
        <w:t>Η</w:t>
      </w:r>
      <w:r w:rsidRPr="007B5E80">
        <w:rPr>
          <w:rFonts w:eastAsia="Times New Roman" w:cs="Times New Roman"/>
          <w:szCs w:val="24"/>
        </w:rPr>
        <w:t xml:space="preserve"> </w:t>
      </w:r>
      <w:r>
        <w:rPr>
          <w:rFonts w:eastAsia="Times New Roman" w:cs="Times New Roman"/>
          <w:szCs w:val="24"/>
        </w:rPr>
        <w:t>συνείδηση</w:t>
      </w:r>
      <w:r w:rsidRPr="007B5E80">
        <w:rPr>
          <w:rFonts w:eastAsia="Times New Roman" w:cs="Times New Roman"/>
          <w:szCs w:val="24"/>
        </w:rPr>
        <w:t xml:space="preserve"> του </w:t>
      </w:r>
      <w:r>
        <w:rPr>
          <w:rFonts w:eastAsia="Times New Roman" w:cs="Times New Roman"/>
          <w:szCs w:val="24"/>
        </w:rPr>
        <w:t>Βουλευτή</w:t>
      </w:r>
      <w:r w:rsidRPr="007B5E80">
        <w:rPr>
          <w:rFonts w:eastAsia="Times New Roman" w:cs="Times New Roman"/>
          <w:szCs w:val="24"/>
        </w:rPr>
        <w:t xml:space="preserve"> </w:t>
      </w:r>
      <w:proofErr w:type="spellStart"/>
      <w:r w:rsidRPr="007B5E80">
        <w:rPr>
          <w:rFonts w:eastAsia="Times New Roman" w:cs="Times New Roman"/>
          <w:szCs w:val="24"/>
        </w:rPr>
        <w:t>ευτελίζεται</w:t>
      </w:r>
      <w:proofErr w:type="spellEnd"/>
      <w:r w:rsidRPr="007B5E80">
        <w:rPr>
          <w:rFonts w:eastAsia="Times New Roman" w:cs="Times New Roman"/>
          <w:szCs w:val="24"/>
        </w:rPr>
        <w:t xml:space="preserve"> σε όλες αυτές τις συζητήσεις</w:t>
      </w:r>
      <w:r>
        <w:rPr>
          <w:rFonts w:eastAsia="Times New Roman" w:cs="Times New Roman"/>
          <w:szCs w:val="24"/>
        </w:rPr>
        <w:t>,</w:t>
      </w:r>
      <w:r w:rsidRPr="007B5E80">
        <w:rPr>
          <w:rFonts w:eastAsia="Times New Roman" w:cs="Times New Roman"/>
          <w:szCs w:val="24"/>
        </w:rPr>
        <w:t xml:space="preserve"> </w:t>
      </w:r>
      <w:r>
        <w:rPr>
          <w:rFonts w:eastAsia="Times New Roman" w:cs="Times New Roman"/>
          <w:szCs w:val="24"/>
        </w:rPr>
        <w:t>διότι συνδέεται από</w:t>
      </w:r>
      <w:r w:rsidRPr="007B5E80">
        <w:rPr>
          <w:rFonts w:eastAsia="Times New Roman" w:cs="Times New Roman"/>
          <w:szCs w:val="24"/>
        </w:rPr>
        <w:t xml:space="preserve"> </w:t>
      </w:r>
      <w:r>
        <w:rPr>
          <w:rFonts w:eastAsia="Times New Roman" w:cs="Times New Roman"/>
          <w:szCs w:val="24"/>
        </w:rPr>
        <w:t>π</w:t>
      </w:r>
      <w:r w:rsidRPr="007B5E80">
        <w:rPr>
          <w:rFonts w:eastAsia="Times New Roman" w:cs="Times New Roman"/>
          <w:szCs w:val="24"/>
        </w:rPr>
        <w:t>ολ</w:t>
      </w:r>
      <w:r>
        <w:rPr>
          <w:rFonts w:eastAsia="Times New Roman" w:cs="Times New Roman"/>
          <w:szCs w:val="24"/>
        </w:rPr>
        <w:t>λ</w:t>
      </w:r>
      <w:r w:rsidRPr="007B5E80">
        <w:rPr>
          <w:rFonts w:eastAsia="Times New Roman" w:cs="Times New Roman"/>
          <w:szCs w:val="24"/>
        </w:rPr>
        <w:t>ούς με μία έννοια συναλλαγής κάτω από το τραπέζι</w:t>
      </w:r>
      <w:r>
        <w:rPr>
          <w:rFonts w:eastAsia="Times New Roman" w:cs="Times New Roman"/>
          <w:szCs w:val="24"/>
        </w:rPr>
        <w:t>, δηλα</w:t>
      </w:r>
      <w:r>
        <w:rPr>
          <w:rFonts w:eastAsia="Times New Roman" w:cs="Times New Roman"/>
          <w:szCs w:val="24"/>
        </w:rPr>
        <w:t>δή,</w:t>
      </w:r>
      <w:r w:rsidRPr="007B5E80">
        <w:rPr>
          <w:rFonts w:eastAsia="Times New Roman" w:cs="Times New Roman"/>
          <w:szCs w:val="24"/>
        </w:rPr>
        <w:t xml:space="preserve"> </w:t>
      </w:r>
      <w:r>
        <w:rPr>
          <w:rFonts w:eastAsia="Times New Roman" w:cs="Times New Roman"/>
          <w:szCs w:val="24"/>
        </w:rPr>
        <w:t>«Π</w:t>
      </w:r>
      <w:r w:rsidRPr="007B5E80">
        <w:rPr>
          <w:rFonts w:eastAsia="Times New Roman" w:cs="Times New Roman"/>
          <w:szCs w:val="24"/>
        </w:rPr>
        <w:t>όσα πήρες</w:t>
      </w:r>
      <w:r>
        <w:rPr>
          <w:rFonts w:eastAsia="Times New Roman" w:cs="Times New Roman"/>
          <w:szCs w:val="24"/>
        </w:rPr>
        <w:t>;»,</w:t>
      </w:r>
      <w:r w:rsidRPr="007B5E80">
        <w:rPr>
          <w:rFonts w:eastAsia="Times New Roman" w:cs="Times New Roman"/>
          <w:szCs w:val="24"/>
        </w:rPr>
        <w:t xml:space="preserve"> </w:t>
      </w:r>
      <w:r>
        <w:rPr>
          <w:rFonts w:eastAsia="Times New Roman" w:cs="Times New Roman"/>
          <w:szCs w:val="24"/>
        </w:rPr>
        <w:t>«Τ</w:t>
      </w:r>
      <w:r w:rsidRPr="007B5E80">
        <w:rPr>
          <w:rFonts w:eastAsia="Times New Roman" w:cs="Times New Roman"/>
          <w:szCs w:val="24"/>
        </w:rPr>
        <w:t xml:space="preserve">ι ανταλλάγματα </w:t>
      </w:r>
      <w:r>
        <w:rPr>
          <w:rFonts w:eastAsia="Times New Roman" w:cs="Times New Roman"/>
          <w:szCs w:val="24"/>
        </w:rPr>
        <w:t>κέρδισες</w:t>
      </w:r>
      <w:r>
        <w:rPr>
          <w:rFonts w:eastAsia="Times New Roman" w:cs="Times New Roman"/>
          <w:szCs w:val="24"/>
        </w:rPr>
        <w:t>;»</w:t>
      </w:r>
      <w:r>
        <w:rPr>
          <w:rFonts w:eastAsia="Times New Roman" w:cs="Times New Roman"/>
          <w:szCs w:val="24"/>
        </w:rPr>
        <w:t>.</w:t>
      </w:r>
    </w:p>
    <w:p w14:paraId="4BA0F7B8"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Α</w:t>
      </w:r>
      <w:r w:rsidRPr="007B5E80">
        <w:rPr>
          <w:rFonts w:eastAsia="Times New Roman" w:cs="Times New Roman"/>
          <w:szCs w:val="24"/>
        </w:rPr>
        <w:t xml:space="preserve">υτό ευτελίζει την έννοια της </w:t>
      </w:r>
      <w:r>
        <w:rPr>
          <w:rFonts w:eastAsia="Times New Roman" w:cs="Times New Roman"/>
          <w:szCs w:val="24"/>
        </w:rPr>
        <w:t>συνείδησης</w:t>
      </w:r>
      <w:r>
        <w:rPr>
          <w:rFonts w:eastAsia="Times New Roman" w:cs="Times New Roman"/>
          <w:szCs w:val="24"/>
        </w:rPr>
        <w:t>,</w:t>
      </w:r>
      <w:r>
        <w:rPr>
          <w:rFonts w:eastAsia="Times New Roman" w:cs="Times New Roman"/>
          <w:szCs w:val="24"/>
        </w:rPr>
        <w:t xml:space="preserve"> όχι μόνο σε επίπεδο Β</w:t>
      </w:r>
      <w:r w:rsidRPr="007B5E80">
        <w:rPr>
          <w:rFonts w:eastAsia="Times New Roman" w:cs="Times New Roman"/>
          <w:szCs w:val="24"/>
        </w:rPr>
        <w:t>ουλευτού</w:t>
      </w:r>
      <w:r>
        <w:rPr>
          <w:rFonts w:eastAsia="Times New Roman" w:cs="Times New Roman"/>
          <w:szCs w:val="24"/>
        </w:rPr>
        <w:t>, α</w:t>
      </w:r>
      <w:r w:rsidRPr="007B5E80">
        <w:rPr>
          <w:rFonts w:eastAsia="Times New Roman" w:cs="Times New Roman"/>
          <w:szCs w:val="24"/>
        </w:rPr>
        <w:t xml:space="preserve">λλά </w:t>
      </w:r>
      <w:r>
        <w:rPr>
          <w:rFonts w:eastAsia="Times New Roman" w:cs="Times New Roman"/>
          <w:szCs w:val="24"/>
        </w:rPr>
        <w:t>και σε επίπεδο δικαστηρίων. Δ</w:t>
      </w:r>
      <w:r w:rsidRPr="007B5E80">
        <w:rPr>
          <w:rFonts w:eastAsia="Times New Roman" w:cs="Times New Roman"/>
          <w:szCs w:val="24"/>
        </w:rPr>
        <w:t>ιότι και εκεί το τελικό</w:t>
      </w:r>
      <w:r>
        <w:rPr>
          <w:rFonts w:eastAsia="Times New Roman" w:cs="Times New Roman"/>
          <w:szCs w:val="24"/>
        </w:rPr>
        <w:t>-τελικό</w:t>
      </w:r>
      <w:r w:rsidRPr="007B5E80">
        <w:rPr>
          <w:rFonts w:eastAsia="Times New Roman" w:cs="Times New Roman"/>
          <w:szCs w:val="24"/>
        </w:rPr>
        <w:t xml:space="preserve"> </w:t>
      </w:r>
      <w:r>
        <w:rPr>
          <w:rFonts w:eastAsia="Times New Roman" w:cs="Times New Roman"/>
          <w:szCs w:val="24"/>
        </w:rPr>
        <w:t>-</w:t>
      </w:r>
      <w:r w:rsidRPr="007B5E80">
        <w:rPr>
          <w:rFonts w:eastAsia="Times New Roman" w:cs="Times New Roman"/>
          <w:szCs w:val="24"/>
        </w:rPr>
        <w:t>ας το πούμε</w:t>
      </w:r>
      <w:r>
        <w:rPr>
          <w:rFonts w:eastAsia="Times New Roman" w:cs="Times New Roman"/>
          <w:szCs w:val="24"/>
        </w:rPr>
        <w:t>-</w:t>
      </w:r>
      <w:r w:rsidRPr="007B5E80">
        <w:rPr>
          <w:rFonts w:eastAsia="Times New Roman" w:cs="Times New Roman"/>
          <w:szCs w:val="24"/>
        </w:rPr>
        <w:t xml:space="preserve"> επιχείρημα που έχει ο δικαστής κρίνοντας</w:t>
      </w:r>
      <w:r>
        <w:rPr>
          <w:rFonts w:eastAsia="Times New Roman" w:cs="Times New Roman"/>
          <w:szCs w:val="24"/>
        </w:rPr>
        <w:t>,</w:t>
      </w:r>
      <w:r w:rsidRPr="007B5E80">
        <w:rPr>
          <w:rFonts w:eastAsia="Times New Roman" w:cs="Times New Roman"/>
          <w:szCs w:val="24"/>
        </w:rPr>
        <w:t xml:space="preserve"> μετά τους αντί</w:t>
      </w:r>
      <w:r w:rsidRPr="007B5E80">
        <w:rPr>
          <w:rFonts w:eastAsia="Times New Roman" w:cs="Times New Roman"/>
          <w:szCs w:val="24"/>
        </w:rPr>
        <w:t>δικους</w:t>
      </w:r>
      <w:r>
        <w:rPr>
          <w:rFonts w:eastAsia="Times New Roman" w:cs="Times New Roman"/>
          <w:szCs w:val="24"/>
        </w:rPr>
        <w:t>,</w:t>
      </w:r>
      <w:r w:rsidRPr="007B5E80">
        <w:rPr>
          <w:rFonts w:eastAsia="Times New Roman" w:cs="Times New Roman"/>
          <w:szCs w:val="24"/>
        </w:rPr>
        <w:t xml:space="preserve"> είναι η συνείδηση </w:t>
      </w:r>
      <w:r>
        <w:rPr>
          <w:rFonts w:eastAsia="Times New Roman" w:cs="Times New Roman"/>
          <w:szCs w:val="24"/>
        </w:rPr>
        <w:t xml:space="preserve">του. </w:t>
      </w:r>
    </w:p>
    <w:p w14:paraId="4BA0F7B9"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Μ</w:t>
      </w:r>
      <w:r w:rsidRPr="007B5E80">
        <w:rPr>
          <w:rFonts w:eastAsia="Times New Roman" w:cs="Times New Roman"/>
          <w:szCs w:val="24"/>
        </w:rPr>
        <w:t>ην ευτελίζετ</w:t>
      </w:r>
      <w:r>
        <w:rPr>
          <w:rFonts w:eastAsia="Times New Roman" w:cs="Times New Roman"/>
          <w:szCs w:val="24"/>
        </w:rPr>
        <w:t>ε, λ</w:t>
      </w:r>
      <w:r w:rsidRPr="007B5E80">
        <w:rPr>
          <w:rFonts w:eastAsia="Times New Roman" w:cs="Times New Roman"/>
          <w:szCs w:val="24"/>
        </w:rPr>
        <w:t>οιπόν</w:t>
      </w:r>
      <w:r>
        <w:rPr>
          <w:rFonts w:eastAsia="Times New Roman" w:cs="Times New Roman"/>
          <w:szCs w:val="24"/>
        </w:rPr>
        <w:t>,</w:t>
      </w:r>
      <w:r w:rsidRPr="007B5E80">
        <w:rPr>
          <w:rFonts w:eastAsia="Times New Roman" w:cs="Times New Roman"/>
          <w:szCs w:val="24"/>
        </w:rPr>
        <w:t xml:space="preserve"> </w:t>
      </w:r>
      <w:r>
        <w:rPr>
          <w:rFonts w:eastAsia="Times New Roman" w:cs="Times New Roman"/>
          <w:szCs w:val="24"/>
        </w:rPr>
        <w:t>με αυτόν τον τρόπο τη σ</w:t>
      </w:r>
      <w:r w:rsidRPr="007B5E80">
        <w:rPr>
          <w:rFonts w:eastAsia="Times New Roman" w:cs="Times New Roman"/>
          <w:szCs w:val="24"/>
        </w:rPr>
        <w:t>υνείδηση</w:t>
      </w:r>
      <w:r>
        <w:rPr>
          <w:rFonts w:eastAsia="Times New Roman" w:cs="Times New Roman"/>
          <w:szCs w:val="24"/>
        </w:rPr>
        <w:t>. Κ</w:t>
      </w:r>
      <w:r w:rsidRPr="007B5E80">
        <w:rPr>
          <w:rFonts w:eastAsia="Times New Roman" w:cs="Times New Roman"/>
          <w:szCs w:val="24"/>
        </w:rPr>
        <w:t>αι μην ευτελίζετ</w:t>
      </w:r>
      <w:r>
        <w:rPr>
          <w:rFonts w:eastAsia="Times New Roman" w:cs="Times New Roman"/>
          <w:szCs w:val="24"/>
        </w:rPr>
        <w:t>ε με αυτό τον τρόπο τη συνείδηση των Β</w:t>
      </w:r>
      <w:r w:rsidRPr="007B5E80">
        <w:rPr>
          <w:rFonts w:eastAsia="Times New Roman" w:cs="Times New Roman"/>
          <w:szCs w:val="24"/>
        </w:rPr>
        <w:t>ουλευτών</w:t>
      </w:r>
      <w:r>
        <w:rPr>
          <w:rFonts w:eastAsia="Times New Roman" w:cs="Times New Roman"/>
          <w:szCs w:val="24"/>
        </w:rPr>
        <w:t>,</w:t>
      </w:r>
      <w:r w:rsidRPr="007B5E80">
        <w:rPr>
          <w:rFonts w:eastAsia="Times New Roman" w:cs="Times New Roman"/>
          <w:szCs w:val="24"/>
        </w:rPr>
        <w:t xml:space="preserve"> που </w:t>
      </w:r>
      <w:r>
        <w:rPr>
          <w:rFonts w:eastAsia="Times New Roman" w:cs="Times New Roman"/>
          <w:szCs w:val="24"/>
        </w:rPr>
        <w:t>ήρ</w:t>
      </w:r>
      <w:r w:rsidRPr="007B5E80">
        <w:rPr>
          <w:rFonts w:eastAsia="Times New Roman" w:cs="Times New Roman"/>
          <w:szCs w:val="24"/>
        </w:rPr>
        <w:t>θα</w:t>
      </w:r>
      <w:r>
        <w:rPr>
          <w:rFonts w:eastAsia="Times New Roman" w:cs="Times New Roman"/>
          <w:szCs w:val="24"/>
        </w:rPr>
        <w:t>ν</w:t>
      </w:r>
      <w:r w:rsidRPr="007B5E80">
        <w:rPr>
          <w:rFonts w:eastAsia="Times New Roman" w:cs="Times New Roman"/>
          <w:szCs w:val="24"/>
        </w:rPr>
        <w:t xml:space="preserve"> σε </w:t>
      </w:r>
      <w:r>
        <w:rPr>
          <w:rFonts w:eastAsia="Times New Roman" w:cs="Times New Roman"/>
          <w:szCs w:val="24"/>
        </w:rPr>
        <w:t xml:space="preserve">σας. </w:t>
      </w:r>
    </w:p>
    <w:p w14:paraId="4BA0F7BA"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Και εάν θέλετε να μπούμε λίγο</w:t>
      </w:r>
      <w:r w:rsidRPr="007B5E80">
        <w:rPr>
          <w:rFonts w:eastAsia="Times New Roman" w:cs="Times New Roman"/>
          <w:szCs w:val="24"/>
        </w:rPr>
        <w:t xml:space="preserve"> </w:t>
      </w:r>
      <w:r>
        <w:rPr>
          <w:rFonts w:eastAsia="Times New Roman" w:cs="Times New Roman"/>
          <w:szCs w:val="24"/>
        </w:rPr>
        <w:t>προς στιγμήν στο «κ</w:t>
      </w:r>
      <w:r w:rsidRPr="007B5E80">
        <w:rPr>
          <w:rFonts w:eastAsia="Times New Roman" w:cs="Times New Roman"/>
          <w:szCs w:val="24"/>
        </w:rPr>
        <w:t>οίτα ποιος μιλάει</w:t>
      </w:r>
      <w:r>
        <w:rPr>
          <w:rFonts w:eastAsia="Times New Roman" w:cs="Times New Roman"/>
          <w:szCs w:val="24"/>
        </w:rPr>
        <w:t xml:space="preserve">», σπεύσατε ως </w:t>
      </w:r>
      <w:r>
        <w:rPr>
          <w:rFonts w:eastAsia="Times New Roman" w:cs="Times New Roman"/>
          <w:szCs w:val="24"/>
        </w:rPr>
        <w:t>Νέα Δημοκρατία</w:t>
      </w:r>
      <w:r w:rsidRPr="007B5E80">
        <w:rPr>
          <w:rFonts w:eastAsia="Times New Roman" w:cs="Times New Roman"/>
          <w:szCs w:val="24"/>
        </w:rPr>
        <w:t xml:space="preserve"> </w:t>
      </w:r>
      <w:r>
        <w:rPr>
          <w:rFonts w:eastAsia="Times New Roman" w:cs="Times New Roman"/>
          <w:szCs w:val="24"/>
        </w:rPr>
        <w:t>στους Βουλευτές</w:t>
      </w:r>
      <w:r w:rsidRPr="007B5E80">
        <w:rPr>
          <w:rFonts w:eastAsia="Times New Roman" w:cs="Times New Roman"/>
          <w:szCs w:val="24"/>
        </w:rPr>
        <w:t xml:space="preserve"> που ήρθαν σε </w:t>
      </w:r>
      <w:r>
        <w:rPr>
          <w:rFonts w:eastAsia="Times New Roman" w:cs="Times New Roman"/>
          <w:szCs w:val="24"/>
        </w:rPr>
        <w:t>σας,</w:t>
      </w:r>
      <w:r w:rsidRPr="007B5E80">
        <w:rPr>
          <w:rFonts w:eastAsia="Times New Roman" w:cs="Times New Roman"/>
          <w:szCs w:val="24"/>
        </w:rPr>
        <w:t xml:space="preserve"> να τους δώσετε </w:t>
      </w:r>
      <w:r>
        <w:rPr>
          <w:rFonts w:eastAsia="Times New Roman" w:cs="Times New Roman"/>
          <w:szCs w:val="24"/>
        </w:rPr>
        <w:t>-</w:t>
      </w:r>
      <w:r w:rsidRPr="007B5E80">
        <w:rPr>
          <w:rFonts w:eastAsia="Times New Roman" w:cs="Times New Roman"/>
          <w:szCs w:val="24"/>
        </w:rPr>
        <w:t>ας πούμε</w:t>
      </w:r>
      <w:r>
        <w:rPr>
          <w:rFonts w:eastAsia="Times New Roman" w:cs="Times New Roman"/>
          <w:szCs w:val="24"/>
        </w:rPr>
        <w:t>-</w:t>
      </w:r>
      <w:r w:rsidRPr="007B5E80">
        <w:rPr>
          <w:rFonts w:eastAsia="Times New Roman" w:cs="Times New Roman"/>
          <w:szCs w:val="24"/>
        </w:rPr>
        <w:t xml:space="preserve"> το αντί</w:t>
      </w:r>
      <w:r>
        <w:rPr>
          <w:rFonts w:eastAsia="Times New Roman" w:cs="Times New Roman"/>
          <w:szCs w:val="24"/>
        </w:rPr>
        <w:t>τιμ</w:t>
      </w:r>
      <w:r w:rsidRPr="007B5E80">
        <w:rPr>
          <w:rFonts w:eastAsia="Times New Roman" w:cs="Times New Roman"/>
          <w:szCs w:val="24"/>
        </w:rPr>
        <w:t xml:space="preserve">ο της </w:t>
      </w:r>
      <w:r>
        <w:rPr>
          <w:rFonts w:eastAsia="Times New Roman" w:cs="Times New Roman"/>
          <w:szCs w:val="24"/>
        </w:rPr>
        <w:t xml:space="preserve">προσχώρησής τους, την κατανομή τους </w:t>
      </w:r>
      <w:r>
        <w:rPr>
          <w:rFonts w:eastAsia="Times New Roman" w:cs="Times New Roman"/>
          <w:szCs w:val="24"/>
        </w:rPr>
        <w:t>σ</w:t>
      </w:r>
      <w:r w:rsidRPr="007B5E80">
        <w:rPr>
          <w:rFonts w:eastAsia="Times New Roman" w:cs="Times New Roman"/>
          <w:szCs w:val="24"/>
        </w:rPr>
        <w:t>τα ψηφοδέλτια</w:t>
      </w:r>
      <w:r>
        <w:rPr>
          <w:rFonts w:eastAsia="Times New Roman" w:cs="Times New Roman"/>
          <w:szCs w:val="24"/>
        </w:rPr>
        <w:t>,</w:t>
      </w:r>
      <w:r w:rsidRPr="007B5E80">
        <w:rPr>
          <w:rFonts w:eastAsia="Times New Roman" w:cs="Times New Roman"/>
          <w:szCs w:val="24"/>
        </w:rPr>
        <w:t xml:space="preserve"> ώστε </w:t>
      </w:r>
      <w:r w:rsidRPr="007B5E80">
        <w:rPr>
          <w:rFonts w:eastAsia="Times New Roman" w:cs="Times New Roman"/>
          <w:szCs w:val="24"/>
        </w:rPr>
        <w:lastRenderedPageBreak/>
        <w:t>να μην αγωνιούν τι πρόκειται να γίνει</w:t>
      </w:r>
      <w:r>
        <w:rPr>
          <w:rFonts w:eastAsia="Times New Roman" w:cs="Times New Roman"/>
          <w:szCs w:val="24"/>
        </w:rPr>
        <w:t xml:space="preserve"> στις εκλογές. ‘</w:t>
      </w:r>
      <w:proofErr w:type="spellStart"/>
      <w:r>
        <w:rPr>
          <w:rFonts w:eastAsia="Times New Roman" w:cs="Times New Roman"/>
          <w:szCs w:val="24"/>
        </w:rPr>
        <w:t>Ο</w:t>
      </w:r>
      <w:r w:rsidRPr="007B5E80">
        <w:rPr>
          <w:rFonts w:eastAsia="Times New Roman" w:cs="Times New Roman"/>
          <w:szCs w:val="24"/>
        </w:rPr>
        <w:t>ποτε</w:t>
      </w:r>
      <w:proofErr w:type="spellEnd"/>
      <w:r w:rsidRPr="007B5E80">
        <w:rPr>
          <w:rFonts w:eastAsia="Times New Roman" w:cs="Times New Roman"/>
          <w:szCs w:val="24"/>
        </w:rPr>
        <w:t xml:space="preserve"> γίνουν</w:t>
      </w:r>
      <w:r>
        <w:rPr>
          <w:rFonts w:eastAsia="Times New Roman" w:cs="Times New Roman"/>
          <w:szCs w:val="24"/>
        </w:rPr>
        <w:t>,</w:t>
      </w:r>
      <w:r w:rsidRPr="007B5E80">
        <w:rPr>
          <w:rFonts w:eastAsia="Times New Roman" w:cs="Times New Roman"/>
          <w:szCs w:val="24"/>
        </w:rPr>
        <w:t xml:space="preserve"> </w:t>
      </w:r>
      <w:r>
        <w:rPr>
          <w:rFonts w:eastAsia="Times New Roman" w:cs="Times New Roman"/>
          <w:szCs w:val="24"/>
        </w:rPr>
        <w:t>π</w:t>
      </w:r>
      <w:r w:rsidRPr="007B5E80">
        <w:rPr>
          <w:rFonts w:eastAsia="Times New Roman" w:cs="Times New Roman"/>
          <w:szCs w:val="24"/>
        </w:rPr>
        <w:t>ροφανώς τον Οκτώβριο</w:t>
      </w:r>
      <w:r>
        <w:rPr>
          <w:rFonts w:eastAsia="Times New Roman" w:cs="Times New Roman"/>
          <w:szCs w:val="24"/>
        </w:rPr>
        <w:t>.</w:t>
      </w:r>
    </w:p>
    <w:p w14:paraId="4BA0F7BB"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Α</w:t>
      </w:r>
      <w:r w:rsidRPr="007B5E80">
        <w:rPr>
          <w:rFonts w:eastAsia="Times New Roman" w:cs="Times New Roman"/>
          <w:szCs w:val="24"/>
        </w:rPr>
        <w:t xml:space="preserve">πό κει και πέρα </w:t>
      </w:r>
      <w:r>
        <w:rPr>
          <w:rFonts w:eastAsia="Times New Roman" w:cs="Times New Roman"/>
          <w:szCs w:val="24"/>
        </w:rPr>
        <w:t>-</w:t>
      </w:r>
      <w:r>
        <w:rPr>
          <w:rFonts w:eastAsia="Times New Roman" w:cs="Times New Roman"/>
          <w:szCs w:val="24"/>
        </w:rPr>
        <w:t>και τελειώνω- έγινε</w:t>
      </w:r>
      <w:r w:rsidRPr="007B5E80">
        <w:rPr>
          <w:rFonts w:eastAsia="Times New Roman" w:cs="Times New Roman"/>
          <w:szCs w:val="24"/>
        </w:rPr>
        <w:t xml:space="preserve"> πολύς λόγος για το γράμμα Τσίπρα προς </w:t>
      </w:r>
      <w:proofErr w:type="spellStart"/>
      <w:r w:rsidRPr="007B5E80">
        <w:rPr>
          <w:rFonts w:eastAsia="Times New Roman" w:cs="Times New Roman"/>
          <w:szCs w:val="24"/>
        </w:rPr>
        <w:t>Βούτση</w:t>
      </w:r>
      <w:proofErr w:type="spellEnd"/>
      <w:r>
        <w:rPr>
          <w:rFonts w:eastAsia="Times New Roman" w:cs="Times New Roman"/>
          <w:szCs w:val="24"/>
        </w:rPr>
        <w:t>.</w:t>
      </w:r>
      <w:r w:rsidRPr="007B5E80">
        <w:rPr>
          <w:rFonts w:eastAsia="Times New Roman" w:cs="Times New Roman"/>
          <w:szCs w:val="24"/>
        </w:rPr>
        <w:t xml:space="preserve"> </w:t>
      </w:r>
      <w:r>
        <w:rPr>
          <w:rFonts w:eastAsia="Times New Roman" w:cs="Times New Roman"/>
          <w:szCs w:val="24"/>
        </w:rPr>
        <w:t xml:space="preserve">Ο κ. </w:t>
      </w:r>
      <w:proofErr w:type="spellStart"/>
      <w:r>
        <w:rPr>
          <w:rFonts w:eastAsia="Times New Roman" w:cs="Times New Roman"/>
          <w:szCs w:val="24"/>
        </w:rPr>
        <w:t>Παφίλης</w:t>
      </w:r>
      <w:proofErr w:type="spellEnd"/>
      <w:r w:rsidRPr="007B5E80">
        <w:rPr>
          <w:rFonts w:eastAsia="Times New Roman" w:cs="Times New Roman"/>
          <w:szCs w:val="24"/>
        </w:rPr>
        <w:t xml:space="preserve"> το εξέφρασε με τον τρόπο του </w:t>
      </w:r>
      <w:r>
        <w:rPr>
          <w:rFonts w:eastAsia="Times New Roman" w:cs="Times New Roman"/>
          <w:szCs w:val="24"/>
        </w:rPr>
        <w:t xml:space="preserve">γλαφυρά. Ο κ. Τσίπρας και ο κ. </w:t>
      </w:r>
      <w:proofErr w:type="spellStart"/>
      <w:r>
        <w:rPr>
          <w:rFonts w:eastAsia="Times New Roman" w:cs="Times New Roman"/>
          <w:szCs w:val="24"/>
        </w:rPr>
        <w:t>Βούτσης</w:t>
      </w:r>
      <w:proofErr w:type="spellEnd"/>
      <w:r>
        <w:rPr>
          <w:rFonts w:eastAsia="Times New Roman" w:cs="Times New Roman"/>
          <w:szCs w:val="24"/>
        </w:rPr>
        <w:t xml:space="preserve"> είναι</w:t>
      </w:r>
      <w:r w:rsidRPr="007B5E80">
        <w:rPr>
          <w:rFonts w:eastAsia="Times New Roman" w:cs="Times New Roman"/>
          <w:szCs w:val="24"/>
        </w:rPr>
        <w:t xml:space="preserve"> μέλη του ίδιου κόμματος</w:t>
      </w:r>
      <w:r>
        <w:rPr>
          <w:rFonts w:eastAsia="Times New Roman" w:cs="Times New Roman"/>
          <w:szCs w:val="24"/>
        </w:rPr>
        <w:t>. Μ</w:t>
      </w:r>
      <w:r w:rsidRPr="007B5E80">
        <w:rPr>
          <w:rFonts w:eastAsia="Times New Roman" w:cs="Times New Roman"/>
          <w:szCs w:val="24"/>
        </w:rPr>
        <w:t xml:space="preserve">ετέχουν και οι δύο </w:t>
      </w:r>
      <w:r>
        <w:rPr>
          <w:rFonts w:eastAsia="Times New Roman" w:cs="Times New Roman"/>
          <w:szCs w:val="24"/>
        </w:rPr>
        <w:t>στη</w:t>
      </w:r>
      <w:r>
        <w:rPr>
          <w:rFonts w:eastAsia="Times New Roman" w:cs="Times New Roman"/>
          <w:szCs w:val="24"/>
        </w:rPr>
        <w:t xml:space="preserve">ν </w:t>
      </w:r>
      <w:r>
        <w:rPr>
          <w:rFonts w:eastAsia="Times New Roman" w:cs="Times New Roman"/>
          <w:szCs w:val="24"/>
        </w:rPr>
        <w:t xml:space="preserve">Πολιτική </w:t>
      </w:r>
      <w:r>
        <w:rPr>
          <w:rFonts w:eastAsia="Times New Roman" w:cs="Times New Roman"/>
          <w:szCs w:val="24"/>
        </w:rPr>
        <w:br/>
        <w:t>Γ</w:t>
      </w:r>
      <w:r w:rsidRPr="007B5E80">
        <w:rPr>
          <w:rFonts w:eastAsia="Times New Roman" w:cs="Times New Roman"/>
          <w:szCs w:val="24"/>
        </w:rPr>
        <w:t>ραμματεία</w:t>
      </w:r>
      <w:r>
        <w:rPr>
          <w:rFonts w:eastAsia="Times New Roman" w:cs="Times New Roman"/>
          <w:szCs w:val="24"/>
        </w:rPr>
        <w:t xml:space="preserve"> </w:t>
      </w:r>
      <w:r w:rsidRPr="007B5E80">
        <w:rPr>
          <w:rFonts w:eastAsia="Times New Roman" w:cs="Times New Roman"/>
          <w:szCs w:val="24"/>
        </w:rPr>
        <w:t>του ΣΥΡΙΖΑ</w:t>
      </w:r>
      <w:r>
        <w:rPr>
          <w:rFonts w:eastAsia="Times New Roman" w:cs="Times New Roman"/>
          <w:szCs w:val="24"/>
        </w:rPr>
        <w:t>. Με αυτήν την έννοια</w:t>
      </w:r>
      <w:r>
        <w:rPr>
          <w:rFonts w:eastAsia="Times New Roman" w:cs="Times New Roman"/>
          <w:szCs w:val="24"/>
        </w:rPr>
        <w:t>,</w:t>
      </w:r>
      <w:r>
        <w:rPr>
          <w:rFonts w:eastAsia="Times New Roman" w:cs="Times New Roman"/>
          <w:szCs w:val="24"/>
        </w:rPr>
        <w:t xml:space="preserve"> θα ήταν</w:t>
      </w:r>
      <w:r w:rsidRPr="007B5E80">
        <w:rPr>
          <w:rFonts w:eastAsia="Times New Roman" w:cs="Times New Roman"/>
          <w:szCs w:val="24"/>
        </w:rPr>
        <w:t xml:space="preserve"> εξαιρετικά απλό</w:t>
      </w:r>
      <w:r>
        <w:rPr>
          <w:rFonts w:eastAsia="Times New Roman" w:cs="Times New Roman"/>
          <w:szCs w:val="24"/>
        </w:rPr>
        <w:t>,</w:t>
      </w:r>
      <w:r w:rsidRPr="007B5E80">
        <w:rPr>
          <w:rFonts w:eastAsia="Times New Roman" w:cs="Times New Roman"/>
          <w:szCs w:val="24"/>
        </w:rPr>
        <w:t xml:space="preserve"> αυτό που έγινε δημόσια</w:t>
      </w:r>
      <w:r>
        <w:rPr>
          <w:rFonts w:eastAsia="Times New Roman" w:cs="Times New Roman"/>
          <w:szCs w:val="24"/>
        </w:rPr>
        <w:t>,</w:t>
      </w:r>
      <w:r w:rsidRPr="007B5E80">
        <w:rPr>
          <w:rFonts w:eastAsia="Times New Roman" w:cs="Times New Roman"/>
          <w:szCs w:val="24"/>
        </w:rPr>
        <w:t xml:space="preserve"> να γινόταν μη δημόσια</w:t>
      </w:r>
      <w:r>
        <w:rPr>
          <w:rFonts w:eastAsia="Times New Roman" w:cs="Times New Roman"/>
          <w:szCs w:val="24"/>
        </w:rPr>
        <w:t xml:space="preserve"> και άρα ο κ.</w:t>
      </w:r>
      <w:r w:rsidRPr="007B5E80">
        <w:rPr>
          <w:rFonts w:eastAsia="Times New Roman" w:cs="Times New Roman"/>
          <w:szCs w:val="24"/>
        </w:rPr>
        <w:t xml:space="preserve"> </w:t>
      </w:r>
      <w:proofErr w:type="spellStart"/>
      <w:r w:rsidRPr="007B5E80">
        <w:rPr>
          <w:rFonts w:eastAsia="Times New Roman" w:cs="Times New Roman"/>
          <w:szCs w:val="24"/>
        </w:rPr>
        <w:t>Βούτσης</w:t>
      </w:r>
      <w:proofErr w:type="spellEnd"/>
      <w:r>
        <w:rPr>
          <w:rFonts w:eastAsia="Times New Roman" w:cs="Times New Roman"/>
          <w:szCs w:val="24"/>
        </w:rPr>
        <w:t>,</w:t>
      </w:r>
      <w:r w:rsidRPr="007B5E80">
        <w:rPr>
          <w:rFonts w:eastAsia="Times New Roman" w:cs="Times New Roman"/>
          <w:szCs w:val="24"/>
        </w:rPr>
        <w:t xml:space="preserve"> μετά από συζήτηση με τον Πρωθυπουργό και Πρόεδρο </w:t>
      </w:r>
      <w:r>
        <w:rPr>
          <w:rFonts w:eastAsia="Times New Roman" w:cs="Times New Roman"/>
          <w:szCs w:val="24"/>
        </w:rPr>
        <w:t xml:space="preserve">του </w:t>
      </w:r>
      <w:r>
        <w:rPr>
          <w:rFonts w:eastAsia="Times New Roman" w:cs="Times New Roman"/>
          <w:szCs w:val="24"/>
        </w:rPr>
        <w:t>κ</w:t>
      </w:r>
      <w:r w:rsidRPr="007B5E80">
        <w:rPr>
          <w:rFonts w:eastAsia="Times New Roman" w:cs="Times New Roman"/>
          <w:szCs w:val="24"/>
        </w:rPr>
        <w:t>όμματος</w:t>
      </w:r>
      <w:r>
        <w:rPr>
          <w:rFonts w:eastAsia="Times New Roman" w:cs="Times New Roman"/>
          <w:szCs w:val="24"/>
        </w:rPr>
        <w:t>,</w:t>
      </w:r>
      <w:r w:rsidRPr="007B5E80">
        <w:rPr>
          <w:rFonts w:eastAsia="Times New Roman" w:cs="Times New Roman"/>
          <w:szCs w:val="24"/>
        </w:rPr>
        <w:t xml:space="preserve"> να ερχόταν και να έλεγε</w:t>
      </w:r>
      <w:r>
        <w:rPr>
          <w:rFonts w:eastAsia="Times New Roman" w:cs="Times New Roman"/>
          <w:szCs w:val="24"/>
        </w:rPr>
        <w:t xml:space="preserve"> εδώ </w:t>
      </w:r>
      <w:r w:rsidRPr="007B5E80">
        <w:rPr>
          <w:rFonts w:eastAsia="Times New Roman" w:cs="Times New Roman"/>
          <w:szCs w:val="24"/>
        </w:rPr>
        <w:t>ό</w:t>
      </w:r>
      <w:r>
        <w:rPr>
          <w:rFonts w:eastAsia="Times New Roman" w:cs="Times New Roman"/>
          <w:szCs w:val="24"/>
        </w:rPr>
        <w:t xml:space="preserve">,τι νόμιζε ή </w:t>
      </w:r>
      <w:r w:rsidRPr="007B5E80">
        <w:rPr>
          <w:rFonts w:eastAsia="Times New Roman" w:cs="Times New Roman"/>
          <w:szCs w:val="24"/>
        </w:rPr>
        <w:t>ό</w:t>
      </w:r>
      <w:r>
        <w:rPr>
          <w:rFonts w:eastAsia="Times New Roman" w:cs="Times New Roman"/>
          <w:szCs w:val="24"/>
        </w:rPr>
        <w:t>,</w:t>
      </w:r>
      <w:r w:rsidRPr="007B5E80">
        <w:rPr>
          <w:rFonts w:eastAsia="Times New Roman" w:cs="Times New Roman"/>
          <w:szCs w:val="24"/>
        </w:rPr>
        <w:t>τι είχε συμφωνήσει</w:t>
      </w:r>
      <w:r>
        <w:rPr>
          <w:rFonts w:eastAsia="Times New Roman" w:cs="Times New Roman"/>
          <w:szCs w:val="24"/>
        </w:rPr>
        <w:t>.</w:t>
      </w:r>
    </w:p>
    <w:p w14:paraId="4BA0F7BC"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Γιατί ο Π</w:t>
      </w:r>
      <w:r w:rsidRPr="007B5E80">
        <w:rPr>
          <w:rFonts w:eastAsia="Times New Roman" w:cs="Times New Roman"/>
          <w:szCs w:val="24"/>
        </w:rPr>
        <w:t xml:space="preserve">ρωθυπουργός έγραψε το </w:t>
      </w:r>
      <w:r w:rsidRPr="007B5E80">
        <w:rPr>
          <w:rFonts w:eastAsia="Times New Roman" w:cs="Times New Roman"/>
          <w:szCs w:val="24"/>
        </w:rPr>
        <w:t>γράμμα</w:t>
      </w:r>
      <w:r>
        <w:rPr>
          <w:rFonts w:eastAsia="Times New Roman" w:cs="Times New Roman"/>
          <w:szCs w:val="24"/>
        </w:rPr>
        <w:t>; Έγραψε το γράμμα γ</w:t>
      </w:r>
      <w:r w:rsidRPr="007B5E80">
        <w:rPr>
          <w:rFonts w:eastAsia="Times New Roman" w:cs="Times New Roman"/>
          <w:szCs w:val="24"/>
        </w:rPr>
        <w:t>ια να δείξει την υποκρισία των επιχειρημάτων ενάντια στις κινήσεις των τελευταίων ημερών</w:t>
      </w:r>
      <w:r>
        <w:rPr>
          <w:rFonts w:eastAsia="Times New Roman" w:cs="Times New Roman"/>
          <w:szCs w:val="24"/>
        </w:rPr>
        <w:t>.</w:t>
      </w:r>
      <w:r w:rsidRPr="007B5E80">
        <w:rPr>
          <w:rFonts w:eastAsia="Times New Roman" w:cs="Times New Roman"/>
          <w:szCs w:val="24"/>
        </w:rPr>
        <w:t xml:space="preserve"> </w:t>
      </w:r>
      <w:r>
        <w:rPr>
          <w:rFonts w:eastAsia="Times New Roman" w:cs="Times New Roman"/>
          <w:szCs w:val="24"/>
        </w:rPr>
        <w:t>Ο Π</w:t>
      </w:r>
      <w:r w:rsidRPr="007B5E80">
        <w:rPr>
          <w:rFonts w:eastAsia="Times New Roman" w:cs="Times New Roman"/>
          <w:szCs w:val="24"/>
        </w:rPr>
        <w:t>ρωθυπουργός</w:t>
      </w:r>
      <w:r>
        <w:rPr>
          <w:rFonts w:eastAsia="Times New Roman" w:cs="Times New Roman"/>
          <w:szCs w:val="24"/>
        </w:rPr>
        <w:t>,</w:t>
      </w:r>
      <w:r w:rsidRPr="007B5E80">
        <w:rPr>
          <w:rFonts w:eastAsia="Times New Roman" w:cs="Times New Roman"/>
          <w:szCs w:val="24"/>
        </w:rPr>
        <w:t xml:space="preserve"> ως </w:t>
      </w:r>
      <w:r>
        <w:rPr>
          <w:rFonts w:eastAsia="Times New Roman" w:cs="Times New Roman"/>
          <w:szCs w:val="24"/>
        </w:rPr>
        <w:t>Α</w:t>
      </w:r>
      <w:r w:rsidRPr="007B5E80">
        <w:rPr>
          <w:rFonts w:eastAsia="Times New Roman" w:cs="Times New Roman"/>
          <w:szCs w:val="24"/>
        </w:rPr>
        <w:t xml:space="preserve">ρχηγός κόμματος πλέον </w:t>
      </w:r>
      <w:r>
        <w:rPr>
          <w:rFonts w:eastAsia="Times New Roman" w:cs="Times New Roman"/>
          <w:szCs w:val="24"/>
        </w:rPr>
        <w:t>και όχι ως Π</w:t>
      </w:r>
      <w:r w:rsidRPr="007B5E80">
        <w:rPr>
          <w:rFonts w:eastAsia="Times New Roman" w:cs="Times New Roman"/>
          <w:szCs w:val="24"/>
        </w:rPr>
        <w:t>ρωθυπουργός</w:t>
      </w:r>
      <w:r>
        <w:rPr>
          <w:rFonts w:eastAsia="Times New Roman" w:cs="Times New Roman"/>
          <w:szCs w:val="24"/>
        </w:rPr>
        <w:t xml:space="preserve">, λέει στον κ. </w:t>
      </w:r>
      <w:proofErr w:type="spellStart"/>
      <w:r>
        <w:rPr>
          <w:rFonts w:eastAsia="Times New Roman" w:cs="Times New Roman"/>
          <w:szCs w:val="24"/>
        </w:rPr>
        <w:t>Βούτση</w:t>
      </w:r>
      <w:proofErr w:type="spellEnd"/>
      <w:r>
        <w:rPr>
          <w:rFonts w:eastAsia="Times New Roman" w:cs="Times New Roman"/>
          <w:szCs w:val="24"/>
        </w:rPr>
        <w:t>, «Τ</w:t>
      </w:r>
      <w:r w:rsidRPr="007B5E80">
        <w:rPr>
          <w:rFonts w:eastAsia="Times New Roman" w:cs="Times New Roman"/>
          <w:szCs w:val="24"/>
        </w:rPr>
        <w:t xml:space="preserve">ο </w:t>
      </w:r>
      <w:r>
        <w:rPr>
          <w:rFonts w:eastAsia="Times New Roman" w:cs="Times New Roman"/>
          <w:szCs w:val="24"/>
        </w:rPr>
        <w:t>κ</w:t>
      </w:r>
      <w:r w:rsidRPr="007B5E80">
        <w:rPr>
          <w:rFonts w:eastAsia="Times New Roman" w:cs="Times New Roman"/>
          <w:szCs w:val="24"/>
        </w:rPr>
        <w:t>όμμα</w:t>
      </w:r>
      <w:r>
        <w:rPr>
          <w:rFonts w:eastAsia="Times New Roman" w:cs="Times New Roman"/>
          <w:szCs w:val="24"/>
        </w:rPr>
        <w:t>,</w:t>
      </w:r>
      <w:r w:rsidRPr="007B5E80">
        <w:rPr>
          <w:rFonts w:eastAsia="Times New Roman" w:cs="Times New Roman"/>
          <w:szCs w:val="24"/>
        </w:rPr>
        <w:t xml:space="preserve"> του οποίου</w:t>
      </w:r>
      <w:r>
        <w:rPr>
          <w:rFonts w:eastAsia="Times New Roman" w:cs="Times New Roman"/>
          <w:szCs w:val="24"/>
        </w:rPr>
        <w:t xml:space="preserve"> έχω</w:t>
      </w:r>
      <w:r w:rsidRPr="007B5E80">
        <w:rPr>
          <w:rFonts w:eastAsia="Times New Roman" w:cs="Times New Roman"/>
          <w:szCs w:val="24"/>
        </w:rPr>
        <w:t xml:space="preserve"> την τιμή να ηγ</w:t>
      </w:r>
      <w:r>
        <w:rPr>
          <w:rFonts w:eastAsia="Times New Roman" w:cs="Times New Roman"/>
          <w:szCs w:val="24"/>
        </w:rPr>
        <w:t xml:space="preserve">ούμαι, </w:t>
      </w:r>
      <w:r w:rsidRPr="007B5E80">
        <w:rPr>
          <w:rFonts w:eastAsia="Times New Roman" w:cs="Times New Roman"/>
          <w:szCs w:val="24"/>
        </w:rPr>
        <w:t>δεν θ</w:t>
      </w:r>
      <w:r w:rsidRPr="007B5E80">
        <w:rPr>
          <w:rFonts w:eastAsia="Times New Roman" w:cs="Times New Roman"/>
          <w:szCs w:val="24"/>
        </w:rPr>
        <w:t>εωρ</w:t>
      </w:r>
      <w:r>
        <w:rPr>
          <w:rFonts w:eastAsia="Times New Roman" w:cs="Times New Roman"/>
          <w:szCs w:val="24"/>
        </w:rPr>
        <w:t>εί ότι</w:t>
      </w:r>
      <w:r>
        <w:rPr>
          <w:rFonts w:eastAsia="Times New Roman" w:cs="Times New Roman"/>
          <w:szCs w:val="24"/>
        </w:rPr>
        <w:t>,</w:t>
      </w:r>
      <w:r>
        <w:rPr>
          <w:rFonts w:eastAsia="Times New Roman" w:cs="Times New Roman"/>
          <w:szCs w:val="24"/>
        </w:rPr>
        <w:t xml:space="preserve"> έτσι που έγινε συζήτηση</w:t>
      </w:r>
      <w:r>
        <w:rPr>
          <w:rFonts w:eastAsia="Times New Roman" w:cs="Times New Roman"/>
          <w:szCs w:val="24"/>
        </w:rPr>
        <w:t>,</w:t>
      </w:r>
      <w:r>
        <w:rPr>
          <w:rFonts w:eastAsia="Times New Roman" w:cs="Times New Roman"/>
          <w:szCs w:val="24"/>
        </w:rPr>
        <w:t xml:space="preserve"> μ</w:t>
      </w:r>
      <w:r w:rsidRPr="007B5E80">
        <w:rPr>
          <w:rFonts w:eastAsia="Times New Roman" w:cs="Times New Roman"/>
          <w:szCs w:val="24"/>
        </w:rPr>
        <w:t xml:space="preserve">πορούμε να </w:t>
      </w:r>
      <w:r>
        <w:rPr>
          <w:rFonts w:eastAsia="Times New Roman" w:cs="Times New Roman"/>
          <w:szCs w:val="24"/>
        </w:rPr>
        <w:t>προχωρήσουμε σε αλλαγή Κ</w:t>
      </w:r>
      <w:r w:rsidRPr="007B5E80">
        <w:rPr>
          <w:rFonts w:eastAsia="Times New Roman" w:cs="Times New Roman"/>
          <w:szCs w:val="24"/>
        </w:rPr>
        <w:t>ανονισμού</w:t>
      </w:r>
      <w:r>
        <w:rPr>
          <w:rFonts w:eastAsia="Times New Roman" w:cs="Times New Roman"/>
          <w:szCs w:val="24"/>
        </w:rPr>
        <w:t>».</w:t>
      </w:r>
      <w:r w:rsidRPr="007B5E80">
        <w:rPr>
          <w:rFonts w:eastAsia="Times New Roman" w:cs="Times New Roman"/>
          <w:szCs w:val="24"/>
        </w:rPr>
        <w:t xml:space="preserve"> Άρα</w:t>
      </w:r>
      <w:r>
        <w:rPr>
          <w:rFonts w:eastAsia="Times New Roman" w:cs="Times New Roman"/>
          <w:szCs w:val="24"/>
        </w:rPr>
        <w:t>,</w:t>
      </w:r>
      <w:r w:rsidRPr="007B5E80">
        <w:rPr>
          <w:rFonts w:eastAsia="Times New Roman" w:cs="Times New Roman"/>
          <w:szCs w:val="24"/>
        </w:rPr>
        <w:t xml:space="preserve"> με αυτή την έννοια</w:t>
      </w:r>
      <w:r>
        <w:rPr>
          <w:rFonts w:eastAsia="Times New Roman" w:cs="Times New Roman"/>
          <w:szCs w:val="24"/>
        </w:rPr>
        <w:t>,</w:t>
      </w:r>
      <w:r w:rsidRPr="007B5E80">
        <w:rPr>
          <w:rFonts w:eastAsia="Times New Roman" w:cs="Times New Roman"/>
          <w:szCs w:val="24"/>
        </w:rPr>
        <w:t xml:space="preserve"> θέτει ενώπιον του ελληνικού λαού και του </w:t>
      </w:r>
      <w:r>
        <w:rPr>
          <w:rFonts w:eastAsia="Times New Roman" w:cs="Times New Roman"/>
          <w:szCs w:val="24"/>
        </w:rPr>
        <w:t>Κ</w:t>
      </w:r>
      <w:r w:rsidRPr="007B5E80">
        <w:rPr>
          <w:rFonts w:eastAsia="Times New Roman" w:cs="Times New Roman"/>
          <w:szCs w:val="24"/>
        </w:rPr>
        <w:t xml:space="preserve">οινοβουλίου ακριβώς </w:t>
      </w:r>
      <w:r>
        <w:rPr>
          <w:rFonts w:eastAsia="Times New Roman" w:cs="Times New Roman"/>
          <w:szCs w:val="24"/>
        </w:rPr>
        <w:t xml:space="preserve">την </w:t>
      </w:r>
      <w:r w:rsidRPr="007B5E80">
        <w:rPr>
          <w:rFonts w:eastAsia="Times New Roman" w:cs="Times New Roman"/>
          <w:szCs w:val="24"/>
        </w:rPr>
        <w:lastRenderedPageBreak/>
        <w:t>πολιτική άποψη του κόμματός του</w:t>
      </w:r>
      <w:r>
        <w:rPr>
          <w:rFonts w:eastAsia="Times New Roman" w:cs="Times New Roman"/>
          <w:szCs w:val="24"/>
        </w:rPr>
        <w:t>,</w:t>
      </w:r>
      <w:r w:rsidRPr="007B5E80">
        <w:rPr>
          <w:rFonts w:eastAsia="Times New Roman" w:cs="Times New Roman"/>
          <w:szCs w:val="24"/>
        </w:rPr>
        <w:t xml:space="preserve"> για το πώς μπορούν να προχωρήσουν από κει και πέ</w:t>
      </w:r>
      <w:r w:rsidRPr="007B5E80">
        <w:rPr>
          <w:rFonts w:eastAsia="Times New Roman" w:cs="Times New Roman"/>
          <w:szCs w:val="24"/>
        </w:rPr>
        <w:t>ρα οι διαδικασίες</w:t>
      </w:r>
      <w:r w:rsidRPr="000B065F">
        <w:rPr>
          <w:rFonts w:eastAsia="Times New Roman" w:cs="Times New Roman"/>
          <w:szCs w:val="24"/>
        </w:rPr>
        <w:t>.</w:t>
      </w:r>
    </w:p>
    <w:p w14:paraId="4BA0F7BD"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Όλη η «παρεξήγηση» που έγινε</w:t>
      </w:r>
      <w:r>
        <w:rPr>
          <w:rFonts w:eastAsia="Times New Roman" w:cs="Times New Roman"/>
          <w:szCs w:val="24"/>
        </w:rPr>
        <w:t>,</w:t>
      </w:r>
      <w:r>
        <w:rPr>
          <w:rFonts w:eastAsia="Times New Roman" w:cs="Times New Roman"/>
          <w:szCs w:val="24"/>
        </w:rPr>
        <w:t xml:space="preserve"> είναι </w:t>
      </w:r>
      <w:r>
        <w:rPr>
          <w:rFonts w:eastAsia="Times New Roman" w:cs="Times New Roman"/>
          <w:szCs w:val="24"/>
        </w:rPr>
        <w:t>η</w:t>
      </w:r>
      <w:r>
        <w:rPr>
          <w:rFonts w:eastAsia="Times New Roman" w:cs="Times New Roman"/>
          <w:szCs w:val="24"/>
        </w:rPr>
        <w:t xml:space="preserve"> «παρεξήγηση» διότι συνέβη το εξής: Κάποιοι Βουλευτές θεώρησαν ότι σε αυτήν τη λογική που είπα προηγουμένως, δηλαδή ότι υπάρχει μία μόνιμη </w:t>
      </w:r>
      <w:r>
        <w:rPr>
          <w:rFonts w:eastAsia="Times New Roman" w:cs="Times New Roman"/>
          <w:szCs w:val="24"/>
        </w:rPr>
        <w:t>παροχή</w:t>
      </w:r>
      <w:r>
        <w:rPr>
          <w:rFonts w:eastAsia="Times New Roman" w:cs="Times New Roman"/>
          <w:szCs w:val="24"/>
        </w:rPr>
        <w:t xml:space="preserve"> εμπιστοσύνης, κάποιες Κοινοβουλευτικές Ομάδες χάνουν τ</w:t>
      </w:r>
      <w:r>
        <w:rPr>
          <w:rFonts w:eastAsia="Times New Roman" w:cs="Times New Roman"/>
          <w:szCs w:val="24"/>
        </w:rPr>
        <w:t>ους Βουλευτές τους, ενώ αυτές οι Κοινοβουλευτικές Ομάδες έχουν όλα τα άλλα προνόμια</w:t>
      </w:r>
      <w:r>
        <w:rPr>
          <w:rFonts w:eastAsia="Times New Roman" w:cs="Times New Roman"/>
          <w:szCs w:val="24"/>
        </w:rPr>
        <w:t>,</w:t>
      </w:r>
      <w:r>
        <w:rPr>
          <w:rFonts w:eastAsia="Times New Roman" w:cs="Times New Roman"/>
          <w:szCs w:val="24"/>
        </w:rPr>
        <w:t xml:space="preserve"> που τους δίνουν</w:t>
      </w:r>
      <w:r>
        <w:rPr>
          <w:rFonts w:eastAsia="Times New Roman" w:cs="Times New Roman"/>
          <w:szCs w:val="24"/>
        </w:rPr>
        <w:t>,</w:t>
      </w:r>
      <w:r>
        <w:rPr>
          <w:rFonts w:eastAsia="Times New Roman" w:cs="Times New Roman"/>
          <w:szCs w:val="24"/>
        </w:rPr>
        <w:t xml:space="preserve"> το Σύνταγμα και οι νόμοι</w:t>
      </w:r>
      <w:r>
        <w:rPr>
          <w:rFonts w:eastAsia="Times New Roman" w:cs="Times New Roman"/>
          <w:szCs w:val="24"/>
        </w:rPr>
        <w:t>,</w:t>
      </w:r>
      <w:r>
        <w:rPr>
          <w:rFonts w:eastAsia="Times New Roman" w:cs="Times New Roman"/>
          <w:szCs w:val="24"/>
        </w:rPr>
        <w:t xml:space="preserve"> για τη συγκρότησή τους: χρήμα από το δημόσιο ταμείο σε σχέση με τη συντήρηση του κόμματός τους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w:t>
      </w:r>
    </w:p>
    <w:p w14:paraId="4BA0F7BE"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Και, επειδή είναι πρωτοφα</w:t>
      </w:r>
      <w:r>
        <w:rPr>
          <w:rFonts w:eastAsia="Times New Roman" w:cs="Times New Roman"/>
          <w:szCs w:val="24"/>
        </w:rPr>
        <w:t>νές -πρωτοφανές ως αποτέλεσμα της κρίσης- να υπάρχουν Κοινοβουλευτικές Ομάδες</w:t>
      </w:r>
      <w:r>
        <w:rPr>
          <w:rFonts w:eastAsia="Times New Roman" w:cs="Times New Roman"/>
          <w:szCs w:val="24"/>
        </w:rPr>
        <w:t xml:space="preserve">, </w:t>
      </w:r>
      <w:r>
        <w:rPr>
          <w:rFonts w:eastAsia="Times New Roman" w:cs="Times New Roman"/>
          <w:szCs w:val="24"/>
        </w:rPr>
        <w:t>υπαρκτές σύμφωνα με τις εκλογές και ανύπαρκτες σύμφωνα με τον Κανονισμό, η πρόταση ήταν μπας και μπορέσουμε συναινετικά να λύσουμε αυτό το πρόβλημα, ώστε να μην χάσουν το δικαίω</w:t>
      </w:r>
      <w:r>
        <w:rPr>
          <w:rFonts w:eastAsia="Times New Roman" w:cs="Times New Roman"/>
          <w:szCs w:val="24"/>
        </w:rPr>
        <w:t>μα λόγου οι Βουλευτές</w:t>
      </w:r>
      <w:r>
        <w:rPr>
          <w:rFonts w:eastAsia="Times New Roman" w:cs="Times New Roman"/>
          <w:szCs w:val="24"/>
        </w:rPr>
        <w:t>,</w:t>
      </w:r>
      <w:r>
        <w:rPr>
          <w:rFonts w:eastAsia="Times New Roman" w:cs="Times New Roman"/>
          <w:szCs w:val="24"/>
        </w:rPr>
        <w:t xml:space="preserve"> που τυχαίνει να είναι επικεφαλής τέτοιων </w:t>
      </w:r>
      <w:proofErr w:type="spellStart"/>
      <w:r>
        <w:rPr>
          <w:rFonts w:eastAsia="Times New Roman" w:cs="Times New Roman"/>
          <w:szCs w:val="24"/>
        </w:rPr>
        <w:t>ομάδων</w:t>
      </w:r>
      <w:r>
        <w:rPr>
          <w:rFonts w:eastAsia="Times New Roman" w:cs="Times New Roman"/>
          <w:szCs w:val="24"/>
        </w:rPr>
        <w:t>.Κ</w:t>
      </w:r>
      <w:r>
        <w:rPr>
          <w:rFonts w:eastAsia="Times New Roman" w:cs="Times New Roman"/>
          <w:szCs w:val="24"/>
        </w:rPr>
        <w:t>αι</w:t>
      </w:r>
      <w:proofErr w:type="spellEnd"/>
      <w:r>
        <w:rPr>
          <w:rFonts w:eastAsia="Times New Roman" w:cs="Times New Roman"/>
          <w:szCs w:val="24"/>
        </w:rPr>
        <w:t xml:space="preserve"> να προχωρήσουμε παρακάτω.</w:t>
      </w:r>
    </w:p>
    <w:p w14:paraId="4BA0F7BF"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Έγινε τέτοιος κουρνιαχτός</w:t>
      </w:r>
      <w:r>
        <w:rPr>
          <w:rFonts w:eastAsia="Times New Roman" w:cs="Times New Roman"/>
          <w:szCs w:val="24"/>
        </w:rPr>
        <w:t>,</w:t>
      </w:r>
      <w:r>
        <w:rPr>
          <w:rFonts w:eastAsia="Times New Roman" w:cs="Times New Roman"/>
          <w:szCs w:val="24"/>
        </w:rPr>
        <w:t xml:space="preserve"> όχι μόνο από την Αξιωματική Αντιπολίτευση, που ο ρόλος της είναι να σηκώνει κουρνιαχτό σε τέτοιες περιπτώσεις, αλλά και από τις </w:t>
      </w:r>
      <w:r>
        <w:rPr>
          <w:rFonts w:eastAsia="Times New Roman" w:cs="Times New Roman"/>
          <w:szCs w:val="24"/>
        </w:rPr>
        <w:t>ίδιες τις Κοινοβουλευτικές Ομάδες που θα ωφελούνταν με αυτόν τον τρόπο. Υπό αυτήν την έννοια</w:t>
      </w:r>
      <w:r>
        <w:rPr>
          <w:rFonts w:eastAsia="Times New Roman" w:cs="Times New Roman"/>
          <w:szCs w:val="24"/>
        </w:rPr>
        <w:t>,</w:t>
      </w:r>
      <w:r>
        <w:rPr>
          <w:rFonts w:eastAsia="Times New Roman" w:cs="Times New Roman"/>
          <w:szCs w:val="24"/>
        </w:rPr>
        <w:t xml:space="preserve"> ο Πρωθυπουργός λέει</w:t>
      </w:r>
      <w:r>
        <w:rPr>
          <w:rFonts w:eastAsia="Times New Roman" w:cs="Times New Roman"/>
          <w:szCs w:val="24"/>
        </w:rPr>
        <w:t>;</w:t>
      </w:r>
      <w:r>
        <w:rPr>
          <w:rFonts w:eastAsia="Times New Roman" w:cs="Times New Roman"/>
          <w:szCs w:val="24"/>
        </w:rPr>
        <w:t xml:space="preserve"> «Αφού δεν υπάρχει κανενός είδους συναίνεση, δεν είναι δική μας αρμοδιότητα να επιβάλουμε δική μας θέληση στις άλλες Κοινοβουλευτικές Ομάδες, οπότε, κύριε Πρόεδρε της Βουλής, παρακαλώ αφήστε το». </w:t>
      </w:r>
    </w:p>
    <w:p w14:paraId="4BA0F7C0"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Αυτή η ανοιχτή διαδικασία</w:t>
      </w:r>
      <w:r>
        <w:rPr>
          <w:rFonts w:eastAsia="Times New Roman" w:cs="Times New Roman"/>
          <w:szCs w:val="24"/>
        </w:rPr>
        <w:t>,</w:t>
      </w:r>
      <w:r>
        <w:rPr>
          <w:rFonts w:eastAsia="Times New Roman" w:cs="Times New Roman"/>
          <w:szCs w:val="24"/>
        </w:rPr>
        <w:t xml:space="preserve"> ενώπιον του ελληνικού λαού</w:t>
      </w:r>
      <w:r>
        <w:rPr>
          <w:rFonts w:eastAsia="Times New Roman" w:cs="Times New Roman"/>
          <w:szCs w:val="24"/>
        </w:rPr>
        <w:t>,</w:t>
      </w:r>
      <w:r>
        <w:rPr>
          <w:rFonts w:eastAsia="Times New Roman" w:cs="Times New Roman"/>
          <w:szCs w:val="24"/>
        </w:rPr>
        <w:t xml:space="preserve"> αποτ</w:t>
      </w:r>
      <w:r>
        <w:rPr>
          <w:rFonts w:eastAsia="Times New Roman" w:cs="Times New Roman"/>
          <w:szCs w:val="24"/>
        </w:rPr>
        <w:t>ύπωσης της κρίσης και των συμπερασμάτων της και των κενών του Κανονισμού της Βουλής -</w:t>
      </w:r>
      <w:r>
        <w:rPr>
          <w:rFonts w:eastAsia="Times New Roman" w:cs="Times New Roman"/>
          <w:szCs w:val="24"/>
        </w:rPr>
        <w:t>δ</w:t>
      </w:r>
      <w:r>
        <w:rPr>
          <w:rFonts w:eastAsia="Times New Roman" w:cs="Times New Roman"/>
          <w:szCs w:val="24"/>
        </w:rPr>
        <w:t>ιότι ο Κανονισμός της Βουλής πάλι ενάντια στον φορμαλισμό Βενιζέλου δεν προέβλεπε τέτοιου τύπου διαδικασίες κρίσης- δεν έγινε κατανοητή και φτάσαμε</w:t>
      </w:r>
      <w:r>
        <w:rPr>
          <w:rFonts w:eastAsia="Times New Roman" w:cs="Times New Roman"/>
          <w:szCs w:val="24"/>
        </w:rPr>
        <w:t>,</w:t>
      </w:r>
      <w:r>
        <w:rPr>
          <w:rFonts w:eastAsia="Times New Roman" w:cs="Times New Roman"/>
          <w:szCs w:val="24"/>
        </w:rPr>
        <w:t xml:space="preserve"> εδώ που φτάσαμε.</w:t>
      </w:r>
    </w:p>
    <w:p w14:paraId="4BA0F7C1"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Επαν</w:t>
      </w:r>
      <w:r>
        <w:rPr>
          <w:rFonts w:eastAsia="Times New Roman" w:cs="Times New Roman"/>
          <w:szCs w:val="24"/>
        </w:rPr>
        <w:t xml:space="preserve">έρχομαι, λοιπόν, και λέω: Κύριε </w:t>
      </w:r>
      <w:proofErr w:type="spellStart"/>
      <w:r>
        <w:rPr>
          <w:rFonts w:eastAsia="Times New Roman" w:cs="Times New Roman"/>
          <w:szCs w:val="24"/>
        </w:rPr>
        <w:t>Τραγάκη</w:t>
      </w:r>
      <w:proofErr w:type="spellEnd"/>
      <w:r>
        <w:rPr>
          <w:rFonts w:eastAsia="Times New Roman" w:cs="Times New Roman"/>
          <w:szCs w:val="24"/>
        </w:rPr>
        <w:t>, είμαστε πολλοί</w:t>
      </w:r>
      <w:r>
        <w:rPr>
          <w:rFonts w:eastAsia="Times New Roman" w:cs="Times New Roman"/>
          <w:szCs w:val="24"/>
        </w:rPr>
        <w:t>,</w:t>
      </w:r>
      <w:r>
        <w:rPr>
          <w:rFonts w:eastAsia="Times New Roman" w:cs="Times New Roman"/>
          <w:szCs w:val="24"/>
        </w:rPr>
        <w:t xml:space="preserve"> γιατί θέλουμε να πούμε αυτά τα πράγματα.</w:t>
      </w:r>
    </w:p>
    <w:p w14:paraId="4BA0F7C2"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Ευχαριστώ πολύ.</w:t>
      </w:r>
    </w:p>
    <w:p w14:paraId="4BA0F7C3" w14:textId="77777777" w:rsidR="00200ACA" w:rsidRDefault="00B07EC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BA0F7C4" w14:textId="77777777" w:rsidR="00200ACA" w:rsidRDefault="00B07EC3">
      <w:pPr>
        <w:spacing w:line="600" w:lineRule="auto"/>
        <w:ind w:firstLine="720"/>
        <w:jc w:val="both"/>
        <w:rPr>
          <w:rFonts w:eastAsia="Times New Roman" w:cs="Times New Roman"/>
          <w:szCs w:val="24"/>
        </w:rPr>
      </w:pPr>
      <w:r w:rsidRPr="00437B1B">
        <w:rPr>
          <w:rFonts w:eastAsia="Times New Roman" w:cs="Times New Roman"/>
          <w:b/>
          <w:szCs w:val="24"/>
        </w:rPr>
        <w:lastRenderedPageBreak/>
        <w:t>ΙΩΑΝΝΗΣ ΤΡΑΓΑΚΗΣ:</w:t>
      </w:r>
      <w:r>
        <w:rPr>
          <w:rFonts w:eastAsia="Times New Roman" w:cs="Times New Roman"/>
          <w:szCs w:val="24"/>
        </w:rPr>
        <w:t xml:space="preserve"> Απαρτία δεν έχετε.</w:t>
      </w:r>
    </w:p>
    <w:p w14:paraId="4BA0F7C5" w14:textId="77777777" w:rsidR="00200ACA" w:rsidRDefault="00B07EC3">
      <w:pPr>
        <w:spacing w:line="600" w:lineRule="auto"/>
        <w:ind w:firstLine="720"/>
        <w:jc w:val="both"/>
        <w:rPr>
          <w:rFonts w:eastAsia="Times New Roman" w:cs="Times New Roman"/>
          <w:szCs w:val="24"/>
        </w:rPr>
      </w:pPr>
      <w:r w:rsidRPr="00437B1B">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4BA0F7C6"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Ηγουμενίδης</w:t>
      </w:r>
      <w:proofErr w:type="spellEnd"/>
      <w:r>
        <w:rPr>
          <w:rFonts w:eastAsia="Times New Roman" w:cs="Times New Roman"/>
          <w:szCs w:val="24"/>
        </w:rPr>
        <w:t>.</w:t>
      </w:r>
    </w:p>
    <w:p w14:paraId="4BA0F7C7" w14:textId="77777777" w:rsidR="00200ACA" w:rsidRDefault="00B07EC3">
      <w:pPr>
        <w:spacing w:line="600" w:lineRule="auto"/>
        <w:ind w:firstLine="720"/>
        <w:jc w:val="both"/>
        <w:rPr>
          <w:rFonts w:eastAsia="Times New Roman" w:cs="Times New Roman"/>
          <w:szCs w:val="24"/>
        </w:rPr>
      </w:pPr>
      <w:r w:rsidRPr="00A77B3B">
        <w:rPr>
          <w:rFonts w:eastAsia="Times New Roman" w:cs="Times New Roman"/>
          <w:b/>
          <w:szCs w:val="24"/>
        </w:rPr>
        <w:t>ΝΙΚΟΛΑΟΣ ΗΓΟΥΜΕΝΙΔΗΣ:</w:t>
      </w:r>
      <w:r>
        <w:rPr>
          <w:rFonts w:eastAsia="Times New Roman" w:cs="Times New Roman"/>
          <w:szCs w:val="24"/>
        </w:rPr>
        <w:t xml:space="preserve"> Ευχαριστώ, κύριε Πρόεδρε.</w:t>
      </w:r>
    </w:p>
    <w:p w14:paraId="4BA0F7C8"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Θα ήθελα να τοποθετηθώ</w:t>
      </w:r>
      <w:r>
        <w:rPr>
          <w:rFonts w:eastAsia="Times New Roman" w:cs="Times New Roman"/>
          <w:szCs w:val="24"/>
        </w:rPr>
        <w:t>,</w:t>
      </w:r>
      <w:r>
        <w:rPr>
          <w:rFonts w:eastAsia="Times New Roman" w:cs="Times New Roman"/>
          <w:szCs w:val="24"/>
        </w:rPr>
        <w:t xml:space="preserve"> με βάση τα όσα άκουσα από τους εισηγητές των κομμάτων</w:t>
      </w:r>
      <w:r>
        <w:rPr>
          <w:rFonts w:eastAsia="Times New Roman" w:cs="Times New Roman"/>
          <w:szCs w:val="24"/>
        </w:rPr>
        <w:t>,</w:t>
      </w:r>
      <w:r>
        <w:rPr>
          <w:rFonts w:eastAsia="Times New Roman" w:cs="Times New Roman"/>
          <w:szCs w:val="24"/>
        </w:rPr>
        <w:t xml:space="preserve"> που προηγήθηκαν.</w:t>
      </w:r>
    </w:p>
    <w:p w14:paraId="4BA0F7C9"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Πιστεύω, κυρίες και κύριοι συνάδελφοι, ότι βρισκόμαστε σε μια περίοδο που σημαντ</w:t>
      </w:r>
      <w:r>
        <w:rPr>
          <w:rFonts w:eastAsia="Times New Roman" w:cs="Times New Roman"/>
          <w:szCs w:val="24"/>
        </w:rPr>
        <w:t xml:space="preserve">ικά γεγονότα επηρεάζουν, ταρακουνούν, το πολιτικό σύστημα, επηρεάζουν τις πολιτικές εξελίξεις. </w:t>
      </w:r>
    </w:p>
    <w:p w14:paraId="4BA0F7CA"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Η οικονομική αποτυχία των προηγούμενων πολιτικών και η οικονομική χρεοκοπία της χώρας, η επιβολή </w:t>
      </w:r>
      <w:proofErr w:type="spellStart"/>
      <w:r>
        <w:rPr>
          <w:rFonts w:eastAsia="Times New Roman" w:cs="Times New Roman"/>
          <w:szCs w:val="24"/>
        </w:rPr>
        <w:t>μνημονιακών</w:t>
      </w:r>
      <w:proofErr w:type="spellEnd"/>
      <w:r>
        <w:rPr>
          <w:rFonts w:eastAsia="Times New Roman" w:cs="Times New Roman"/>
          <w:szCs w:val="24"/>
        </w:rPr>
        <w:t xml:space="preserve"> πολιτικών οδήγησε στην κατάρρευση του δικομματισμού</w:t>
      </w:r>
      <w:r>
        <w:rPr>
          <w:rFonts w:eastAsia="Times New Roman" w:cs="Times New Roman"/>
          <w:szCs w:val="24"/>
        </w:rPr>
        <w:t xml:space="preserve">, όπως τον είχαμε γνωρίσει μεταπολιτευτικά, σαν χάρτινος πύργος. </w:t>
      </w:r>
    </w:p>
    <w:p w14:paraId="4BA0F7CB"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Οι ίδιοι οι αγώνες ενάντια στα μνημόνια ανέδειξαν στην πρώτη γραμμή των συνθημάτων τα αιτήματα για αξιοπρέπεια, </w:t>
      </w:r>
      <w:r>
        <w:rPr>
          <w:rFonts w:eastAsia="Times New Roman" w:cs="Times New Roman"/>
          <w:szCs w:val="24"/>
        </w:rPr>
        <w:lastRenderedPageBreak/>
        <w:t>αλληλεγγύη και δικαιοσύνη. Αυτοί οι αγώνες -και όχι κάποιοι φωτισμένοι ηγέτες</w:t>
      </w:r>
      <w:r>
        <w:rPr>
          <w:rFonts w:eastAsia="Times New Roman" w:cs="Times New Roman"/>
          <w:szCs w:val="24"/>
        </w:rPr>
        <w:t>,</w:t>
      </w:r>
      <w:r>
        <w:rPr>
          <w:rFonts w:eastAsia="Times New Roman" w:cs="Times New Roman"/>
          <w:szCs w:val="24"/>
        </w:rPr>
        <w:t xml:space="preserve"> που ήρθαν απ’ έξω να δημιουργήσουν νέα κόμματα- είναι που ανέδειξαν την Αριστερά σε θέσεις κυβερνητικής ευθύνης.</w:t>
      </w:r>
    </w:p>
    <w:p w14:paraId="4BA0F7CC"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Πιστεύω, λοιπόν, κύριε Πρόεδρε, ότι ζούμε συνταρακτικά γεγονότα, τα οποία οδηγούν στο να σβήνονται οι παραδοσιακές διαχωριστικές γραμμές, στην</w:t>
      </w:r>
      <w:r>
        <w:rPr>
          <w:rFonts w:eastAsia="Times New Roman" w:cs="Times New Roman"/>
          <w:szCs w:val="24"/>
        </w:rPr>
        <w:t xml:space="preserve"> κατάρρευση όσον αφορά τις παραδοσιακές πολιτικές στοιχίσεις. Νέες στοιχίσεις, νέες διαχωριστικές γραμμές σιγά-σιγά διαμορφώνονται και ξεχωρίζουν τη συντηρητική νεοφιλελεύθερη πολιτική από την προοπτική της </w:t>
      </w:r>
      <w:proofErr w:type="spellStart"/>
      <w:r>
        <w:rPr>
          <w:rFonts w:eastAsia="Times New Roman" w:cs="Times New Roman"/>
          <w:szCs w:val="24"/>
        </w:rPr>
        <w:t>αριστεράς</w:t>
      </w:r>
      <w:proofErr w:type="spellEnd"/>
      <w:r>
        <w:rPr>
          <w:rFonts w:eastAsia="Times New Roman" w:cs="Times New Roman"/>
          <w:szCs w:val="24"/>
        </w:rPr>
        <w:t xml:space="preserve"> για τον τόπο. </w:t>
      </w:r>
    </w:p>
    <w:p w14:paraId="4BA0F7CD"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Σε αυτούς, λοιπόν, τους </w:t>
      </w:r>
      <w:r>
        <w:rPr>
          <w:rFonts w:eastAsia="Times New Roman" w:cs="Times New Roman"/>
          <w:szCs w:val="24"/>
        </w:rPr>
        <w:t>πρωτόγνωρους δρόμους</w:t>
      </w:r>
      <w:r>
        <w:rPr>
          <w:rFonts w:eastAsia="Times New Roman" w:cs="Times New Roman"/>
          <w:szCs w:val="24"/>
        </w:rPr>
        <w:t>,</w:t>
      </w:r>
      <w:r>
        <w:rPr>
          <w:rFonts w:eastAsia="Times New Roman" w:cs="Times New Roman"/>
          <w:szCs w:val="24"/>
        </w:rPr>
        <w:t xml:space="preserve"> που ανοίγονται, μπορούμε να ανιχνεύσουμε, να ψηλαφήσουμε τη βαθύτερη κοινωνική αιτία της πολιτικής ρευστότητας που ζούμε, της πολιτικής κινητικότητας που βιώνουμε. </w:t>
      </w:r>
    </w:p>
    <w:p w14:paraId="4BA0F7CE"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Εδώ θέλω να αναφέρω δυο-τρία «αλλά».</w:t>
      </w:r>
    </w:p>
    <w:p w14:paraId="4BA0F7CF"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Πρώτον, αυτή η ρευστότητα ακουμπ</w:t>
      </w:r>
      <w:r>
        <w:rPr>
          <w:rFonts w:eastAsia="Times New Roman" w:cs="Times New Roman"/>
          <w:szCs w:val="24"/>
        </w:rPr>
        <w:t xml:space="preserve">άει το σύνολο των κομμάτων είτε αναφέρεται σε κινητικότητα και ρευστότητα των </w:t>
      </w:r>
      <w:r>
        <w:rPr>
          <w:rFonts w:eastAsia="Times New Roman" w:cs="Times New Roman"/>
          <w:szCs w:val="24"/>
        </w:rPr>
        <w:lastRenderedPageBreak/>
        <w:t>Κοινοβουλευτικών Ομάδων είτε αναφέρεται σε δυσαρμονία των Κοινοβουλευτικών Ομάδων</w:t>
      </w:r>
      <w:r>
        <w:rPr>
          <w:rFonts w:eastAsia="Times New Roman" w:cs="Times New Roman"/>
          <w:szCs w:val="24"/>
        </w:rPr>
        <w:t>,</w:t>
      </w:r>
      <w:r>
        <w:rPr>
          <w:rFonts w:eastAsia="Times New Roman" w:cs="Times New Roman"/>
          <w:szCs w:val="24"/>
        </w:rPr>
        <w:t xml:space="preserve"> με τον κόσμο που μέχρι τώρα προσδιοριζόταν και ακολουθούσε αυτά τα κόμματα.</w:t>
      </w:r>
    </w:p>
    <w:p w14:paraId="4BA0F7D0"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Δεύτερον, ο λαός μα</w:t>
      </w:r>
      <w:r>
        <w:rPr>
          <w:rFonts w:eastAsia="Times New Roman" w:cs="Times New Roman"/>
          <w:szCs w:val="24"/>
        </w:rPr>
        <w:t>ς, από την ιστορική του εμπειρία, από την πολιτική ιστορία του τόπου, απεχθάνεται και απορρίπτει την πολιτική κινητικότητα</w:t>
      </w:r>
      <w:r>
        <w:rPr>
          <w:rFonts w:eastAsia="Times New Roman" w:cs="Times New Roman"/>
          <w:szCs w:val="24"/>
        </w:rPr>
        <w:t>,</w:t>
      </w:r>
      <w:r>
        <w:rPr>
          <w:rFonts w:eastAsia="Times New Roman" w:cs="Times New Roman"/>
          <w:szCs w:val="24"/>
        </w:rPr>
        <w:t xml:space="preserve"> που είναι αποτέλεσμα συναλλαγής. Ο λαός μας, κατά τη γνώμη μου, κυρίες και κύριοι συνάδελφοι, σιχαίνεται την αλλοίωση του συσχετισμο</w:t>
      </w:r>
      <w:r>
        <w:rPr>
          <w:rFonts w:eastAsia="Times New Roman" w:cs="Times New Roman"/>
          <w:szCs w:val="24"/>
        </w:rPr>
        <w:t>ύ των δυνάμεων, όπως την επέλεξε με την ψήφο του, όταν αυτή προκύπτει σαν αποτέλεσμα συναλλαγής.</w:t>
      </w:r>
    </w:p>
    <w:p w14:paraId="4BA0F7D1"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Τρίτον, όταν οι μετακινήσεις αφορούν μετακινήσεις προς το ΠΑΣΟΚ και τη Νέα Δημοκρατία γίνονται δεκτές μετά βαΐων και κλάδων, ότι είναι, δηλαδή, μετακινήσεις</w:t>
      </w:r>
      <w:r>
        <w:rPr>
          <w:rFonts w:eastAsia="Times New Roman" w:cs="Times New Roman"/>
          <w:szCs w:val="24"/>
        </w:rPr>
        <w:t>, ω</w:t>
      </w:r>
      <w:r>
        <w:rPr>
          <w:rFonts w:eastAsia="Times New Roman" w:cs="Times New Roman"/>
          <w:szCs w:val="24"/>
        </w:rPr>
        <w:t xml:space="preserve">ς </w:t>
      </w:r>
      <w:r>
        <w:rPr>
          <w:rFonts w:eastAsia="Times New Roman" w:cs="Times New Roman"/>
          <w:szCs w:val="24"/>
        </w:rPr>
        <w:t>αποτέλεσμα υγιούς προβληματισμού και μετακινήσεις σαν αποτέλεσμα ώριμης σκέψης.</w:t>
      </w:r>
    </w:p>
    <w:p w14:paraId="4BA0F7D2"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Παραπέμπω στα πρωτοσέλιδα όλων των εφημερίδων</w:t>
      </w:r>
      <w:r>
        <w:rPr>
          <w:rFonts w:eastAsia="Times New Roman" w:cs="Times New Roman"/>
          <w:szCs w:val="24"/>
        </w:rPr>
        <w:t>,</w:t>
      </w:r>
      <w:r>
        <w:rPr>
          <w:rFonts w:eastAsia="Times New Roman" w:cs="Times New Roman"/>
          <w:szCs w:val="24"/>
        </w:rPr>
        <w:t xml:space="preserve"> όταν ανακοίνωναν διάφορες μετακινήσεις προς το ΠΑΣΟΚ και τη Νέα Δημοκρατία</w:t>
      </w:r>
      <w:r>
        <w:rPr>
          <w:rFonts w:eastAsia="Times New Roman" w:cs="Times New Roman"/>
          <w:szCs w:val="24"/>
        </w:rPr>
        <w:t>,</w:t>
      </w:r>
      <w:r>
        <w:rPr>
          <w:rFonts w:eastAsia="Times New Roman" w:cs="Times New Roman"/>
          <w:szCs w:val="24"/>
        </w:rPr>
        <w:t xml:space="preserve"> τις οποίες ζήσαμε. </w:t>
      </w:r>
    </w:p>
    <w:p w14:paraId="4BA0F7D3"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 xml:space="preserve">Όταν κινείται η όποια πολιτική μετακίνηση προς τον ΣΥΡΙΖΑ, τότε αντιμετωπίζεται με πλήρη απαξίωση. «Κυβέρνηση κουρελού», το ακούσαμε. «Αποτέλεσμα συναλλαγής», το ακούσαμε. «Είναι ο Πρωθυπουργός κατώτερος ή ανώτερος του Προέδρου της Βουλής;». </w:t>
      </w:r>
    </w:p>
    <w:p w14:paraId="4BA0F7D4"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Όλοι έχουν άπ</w:t>
      </w:r>
      <w:r>
        <w:rPr>
          <w:rFonts w:eastAsia="Times New Roman" w:cs="Times New Roman"/>
          <w:szCs w:val="24"/>
        </w:rPr>
        <w:t xml:space="preserve">οψη. Ο Πρωθυπουργός δεν δικαιούται να έχει; Όμως, όταν μιλήσει, </w:t>
      </w:r>
      <w:r>
        <w:rPr>
          <w:rFonts w:eastAsia="Times New Roman" w:cs="Times New Roman"/>
          <w:szCs w:val="24"/>
        </w:rPr>
        <w:t>«</w:t>
      </w:r>
      <w:r>
        <w:rPr>
          <w:rFonts w:eastAsia="Times New Roman" w:cs="Times New Roman"/>
          <w:szCs w:val="24"/>
        </w:rPr>
        <w:t>χαλάει τη σούπα</w:t>
      </w:r>
      <w:r>
        <w:rPr>
          <w:rFonts w:eastAsia="Times New Roman" w:cs="Times New Roman"/>
          <w:szCs w:val="24"/>
        </w:rPr>
        <w:t>»</w:t>
      </w:r>
      <w:r>
        <w:rPr>
          <w:rFonts w:eastAsia="Times New Roman" w:cs="Times New Roman"/>
          <w:szCs w:val="24"/>
        </w:rPr>
        <w:t xml:space="preserve"> και ακούμε ότι είναι αιχμάλωτος του κάθε Καμμένου. Ακούσαμε μέχρι και τις επικίνδυνες απόψεις για θεσμική εκτροπή, για μπαλώματα, για δεκανίκια, για πρόθυμους. Για κοινοβουλε</w:t>
      </w:r>
      <w:r>
        <w:rPr>
          <w:rFonts w:eastAsia="Times New Roman" w:cs="Times New Roman"/>
          <w:szCs w:val="24"/>
        </w:rPr>
        <w:t>υτικό τραγέλαφο μίλησε ο κ. Βενιζέλος πριν. Στον προθάλαμο του παραπετάσματος του ΣΥΡΙΖΑ βρίσκονται ορισμένοι.</w:t>
      </w:r>
    </w:p>
    <w:p w14:paraId="4BA0F7D5"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Σε αυτή την επίθεση, σε αυτή την απαξίωση -και θα ήθελα να το σημειώσετε, κυρίες και κύριοι συνάδελφοι-, συγχρονίζουν το βηματισμό τους με τη συν</w:t>
      </w:r>
      <w:r>
        <w:rPr>
          <w:rFonts w:eastAsia="Times New Roman" w:cs="Times New Roman"/>
          <w:szCs w:val="24"/>
        </w:rPr>
        <w:t>τηρητική παράταξη η Κοινοβουλευτική Ομάδα του ΠΑΣΟΚ, κατά τη γνώμη μου, σε αντίθεση και με τον κόσμο</w:t>
      </w:r>
      <w:r>
        <w:rPr>
          <w:rFonts w:eastAsia="Times New Roman" w:cs="Times New Roman"/>
          <w:szCs w:val="24"/>
        </w:rPr>
        <w:t>,</w:t>
      </w:r>
      <w:r>
        <w:rPr>
          <w:rFonts w:eastAsia="Times New Roman" w:cs="Times New Roman"/>
          <w:szCs w:val="24"/>
        </w:rPr>
        <w:t xml:space="preserve"> που μέχρι χθες τους ακολουθούσε. </w:t>
      </w:r>
    </w:p>
    <w:p w14:paraId="4BA0F7D6"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Το σύνολο των δυνάμεων που επιδιώκουν τη στρατηγική ήττα του ΣΥΡΙΖΑ -ο κ. Βενιζέλος, για παράδειγμα, επιθυμεί συνεργασία</w:t>
      </w:r>
      <w:r>
        <w:rPr>
          <w:rFonts w:eastAsia="Times New Roman" w:cs="Times New Roman"/>
          <w:szCs w:val="24"/>
        </w:rPr>
        <w:t xml:space="preserve"> με τον ηττημένο ΣΥΡΙΖΑ του 2%- θέλουν να ξεμπερδεύουν</w:t>
      </w:r>
      <w:r>
        <w:rPr>
          <w:rFonts w:eastAsia="Times New Roman" w:cs="Times New Roman"/>
          <w:szCs w:val="24"/>
        </w:rPr>
        <w:t>,</w:t>
      </w:r>
      <w:r>
        <w:rPr>
          <w:rFonts w:eastAsia="Times New Roman" w:cs="Times New Roman"/>
          <w:szCs w:val="24"/>
        </w:rPr>
        <w:t xml:space="preserve"> όχι απλά με το ΣΥΡΙΖΑ, αλλά συνολικά με τις ιδέες της Αριστεράς. </w:t>
      </w:r>
    </w:p>
    <w:p w14:paraId="4BA0F7D7"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γιατί φέρονται με τέτοιο μίσος</w:t>
      </w:r>
      <w:r>
        <w:rPr>
          <w:rFonts w:eastAsia="Times New Roman" w:cs="Times New Roman"/>
          <w:szCs w:val="24"/>
        </w:rPr>
        <w:t xml:space="preserve">, </w:t>
      </w:r>
      <w:r>
        <w:rPr>
          <w:rFonts w:eastAsia="Times New Roman" w:cs="Times New Roman"/>
          <w:szCs w:val="24"/>
        </w:rPr>
        <w:t xml:space="preserve">με τέτοια απαξίωση; Γιατί, κατά τη γνώμη μου, τους </w:t>
      </w:r>
      <w:r>
        <w:rPr>
          <w:rFonts w:eastAsia="Times New Roman" w:cs="Times New Roman"/>
          <w:szCs w:val="24"/>
        </w:rPr>
        <w:t>«</w:t>
      </w:r>
      <w:r>
        <w:rPr>
          <w:rFonts w:eastAsia="Times New Roman" w:cs="Times New Roman"/>
          <w:szCs w:val="24"/>
        </w:rPr>
        <w:t>χαλάει τη σούπα</w:t>
      </w:r>
      <w:r>
        <w:rPr>
          <w:rFonts w:eastAsia="Times New Roman" w:cs="Times New Roman"/>
          <w:szCs w:val="24"/>
        </w:rPr>
        <w:t>»</w:t>
      </w:r>
      <w:r>
        <w:rPr>
          <w:rFonts w:eastAsia="Times New Roman" w:cs="Times New Roman"/>
          <w:szCs w:val="24"/>
        </w:rPr>
        <w:t xml:space="preserve"> να </w:t>
      </w:r>
      <w:r>
        <w:rPr>
          <w:rFonts w:eastAsia="Times New Roman" w:cs="Times New Roman"/>
          <w:szCs w:val="24"/>
        </w:rPr>
        <w:t xml:space="preserve">φαίνεται ότι στις σημερινές συνθήκες -ναι, στις σημερινές συνθήκες!- μπορεί και κερδίζει η Αριστερά. Τους </w:t>
      </w:r>
      <w:r>
        <w:rPr>
          <w:rFonts w:eastAsia="Times New Roman" w:cs="Times New Roman"/>
          <w:szCs w:val="24"/>
        </w:rPr>
        <w:t>«</w:t>
      </w:r>
      <w:r>
        <w:rPr>
          <w:rFonts w:eastAsia="Times New Roman" w:cs="Times New Roman"/>
          <w:szCs w:val="24"/>
        </w:rPr>
        <w:t>χαλάει τη σούπα</w:t>
      </w:r>
      <w:r>
        <w:rPr>
          <w:rFonts w:eastAsia="Times New Roman" w:cs="Times New Roman"/>
          <w:szCs w:val="24"/>
        </w:rPr>
        <w:t>»</w:t>
      </w:r>
      <w:r>
        <w:rPr>
          <w:rFonts w:eastAsia="Times New Roman" w:cs="Times New Roman"/>
          <w:szCs w:val="24"/>
        </w:rPr>
        <w:t xml:space="preserve"> να φαίνεται, ακόμα και σε κινήσεις κορυφής, ότι υπάρχουν άνθρωποι που σκέφτονται και κοιτάζουν και ακολουθούν, τελικά, την πορεία πρ</w:t>
      </w:r>
      <w:r>
        <w:rPr>
          <w:rFonts w:eastAsia="Times New Roman" w:cs="Times New Roman"/>
          <w:szCs w:val="24"/>
        </w:rPr>
        <w:t xml:space="preserve">ος τα αριστερά. </w:t>
      </w:r>
    </w:p>
    <w:p w14:paraId="4BA0F7D8"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Νομίζω ότι αυτό το «μαύρο» μέτωπο</w:t>
      </w:r>
      <w:r>
        <w:rPr>
          <w:rFonts w:eastAsia="Times New Roman" w:cs="Times New Roman"/>
          <w:szCs w:val="24"/>
        </w:rPr>
        <w:t>,</w:t>
      </w:r>
      <w:r>
        <w:rPr>
          <w:rFonts w:eastAsia="Times New Roman" w:cs="Times New Roman"/>
          <w:szCs w:val="24"/>
        </w:rPr>
        <w:t xml:space="preserve"> ο λαός μας το γνωρίζει. Το έχει αντιμετωπίσει πολλές φορές και πρόσφατα με την ψήφο του και πιστεύω ότι θα το αντιμετωπίσει και τώρα. Η Ελλάδα και οι στόχοι της Ελλάδας, της ανάπτυξης της εργασίας, της εμ</w:t>
      </w:r>
      <w:r>
        <w:rPr>
          <w:rFonts w:eastAsia="Times New Roman" w:cs="Times New Roman"/>
          <w:szCs w:val="24"/>
        </w:rPr>
        <w:t xml:space="preserve">βάθυνσης του κοινωνικού κράτους, της προκοπής, της </w:t>
      </w:r>
      <w:r>
        <w:rPr>
          <w:rFonts w:eastAsia="Times New Roman" w:cs="Times New Roman"/>
          <w:szCs w:val="24"/>
        </w:rPr>
        <w:t>δ</w:t>
      </w:r>
      <w:r>
        <w:rPr>
          <w:rFonts w:eastAsia="Times New Roman" w:cs="Times New Roman"/>
          <w:szCs w:val="24"/>
        </w:rPr>
        <w:t xml:space="preserve">ημοκρατίας, ο στόχος για μια τέτοια Ελλάδα </w:t>
      </w:r>
      <w:r>
        <w:rPr>
          <w:rFonts w:eastAsia="Times New Roman" w:cs="Times New Roman"/>
          <w:szCs w:val="24"/>
        </w:rPr>
        <w:t>,</w:t>
      </w:r>
      <w:r>
        <w:rPr>
          <w:rFonts w:eastAsia="Times New Roman" w:cs="Times New Roman"/>
          <w:szCs w:val="24"/>
        </w:rPr>
        <w:t xml:space="preserve">που έχουν ανάγκη οι </w:t>
      </w:r>
      <w:r>
        <w:rPr>
          <w:rFonts w:eastAsia="Times New Roman" w:cs="Times New Roman"/>
          <w:szCs w:val="24"/>
        </w:rPr>
        <w:lastRenderedPageBreak/>
        <w:t>φτωχοί και οι αδύναμοι, η Ελλάδα που δίνει προοπτική στη νεολαία, στους εργαζόμενους, στους ανθρώπους του πολιτισμού και των γραμμάτων, μπορ</w:t>
      </w:r>
      <w:r>
        <w:rPr>
          <w:rFonts w:eastAsia="Times New Roman" w:cs="Times New Roman"/>
          <w:szCs w:val="24"/>
        </w:rPr>
        <w:t>ούν και εμπνέουν όλους αυτούς που θα ωφεληθούν από αυτή την πορεία, μπορούν να αποτελέσουν τη βάση ευρύτερων συσπειρώσεων. Όσες από τις πολιτικές δυνάμεις -ιδιαίτερα από το χώρο της κεντροαριστεράς- υπονομεύουν αυτή την πορεία, κατά τη γνώμη μου, βάζουν τη</w:t>
      </w:r>
      <w:r>
        <w:rPr>
          <w:rFonts w:eastAsia="Times New Roman" w:cs="Times New Roman"/>
          <w:szCs w:val="24"/>
        </w:rPr>
        <w:t xml:space="preserve">ν καλύτερη υποθήκη για την πολιτική καταστροφή και διάλυσή τους. </w:t>
      </w:r>
    </w:p>
    <w:p w14:paraId="4BA0F7D9"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Ο στόχος γι</w:t>
      </w:r>
      <w:r>
        <w:rPr>
          <w:rFonts w:eastAsia="Times New Roman" w:cs="Times New Roman"/>
          <w:szCs w:val="24"/>
        </w:rPr>
        <w:t>’</w:t>
      </w:r>
      <w:r>
        <w:rPr>
          <w:rFonts w:eastAsia="Times New Roman" w:cs="Times New Roman"/>
          <w:szCs w:val="24"/>
        </w:rPr>
        <w:t xml:space="preserve"> αυτή την Ελλάδα…</w:t>
      </w:r>
    </w:p>
    <w:p w14:paraId="4BA0F7DA" w14:textId="77777777" w:rsidR="00200ACA" w:rsidRDefault="00B07EC3">
      <w:pPr>
        <w:spacing w:line="600" w:lineRule="auto"/>
        <w:ind w:firstLine="720"/>
        <w:jc w:val="both"/>
        <w:rPr>
          <w:rFonts w:eastAsia="Times New Roman" w:cs="Times New Roman"/>
          <w:szCs w:val="24"/>
        </w:rPr>
      </w:pPr>
      <w:r w:rsidRPr="00345B7C">
        <w:rPr>
          <w:rFonts w:eastAsia="Times New Roman" w:cs="Times New Roman"/>
          <w:b/>
          <w:szCs w:val="24"/>
        </w:rPr>
        <w:t xml:space="preserve">ΠΡΟΕΔΡΕΥΩΝ (Γεώργιος Βαρεμένος): </w:t>
      </w:r>
      <w:r>
        <w:rPr>
          <w:rFonts w:eastAsia="Times New Roman" w:cs="Times New Roman"/>
          <w:szCs w:val="24"/>
        </w:rPr>
        <w:t>Ολοκληρώστε, κύριε συνάδελφε.</w:t>
      </w:r>
    </w:p>
    <w:p w14:paraId="4BA0F7DB" w14:textId="77777777" w:rsidR="00200ACA" w:rsidRDefault="00B07EC3">
      <w:pPr>
        <w:spacing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Ολοκληρώνω, κύριε Πρόεδρε.</w:t>
      </w:r>
    </w:p>
    <w:p w14:paraId="4BA0F7DC"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…αναδεικνύεται σε καταλύτη συνάντησης ευρύτερων </w:t>
      </w:r>
      <w:r>
        <w:rPr>
          <w:rFonts w:eastAsia="Times New Roman" w:cs="Times New Roman"/>
          <w:szCs w:val="24"/>
        </w:rPr>
        <w:t>δυνάμεων και αποτελεί μονόδρομο για τις πολιτικές δυνάμεις</w:t>
      </w:r>
      <w:r>
        <w:rPr>
          <w:rFonts w:eastAsia="Times New Roman" w:cs="Times New Roman"/>
          <w:szCs w:val="24"/>
        </w:rPr>
        <w:t>,</w:t>
      </w:r>
      <w:r>
        <w:rPr>
          <w:rFonts w:eastAsia="Times New Roman" w:cs="Times New Roman"/>
          <w:szCs w:val="24"/>
        </w:rPr>
        <w:t xml:space="preserve"> που θέλουν να εκφράσουν αυτή την πορεία του λαού μας.</w:t>
      </w:r>
    </w:p>
    <w:p w14:paraId="4BA0F7DD"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Σας ευχαριστώ.</w:t>
      </w:r>
    </w:p>
    <w:p w14:paraId="4BA0F7DE" w14:textId="77777777" w:rsidR="00200ACA" w:rsidRDefault="00B07EC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BA0F7DF" w14:textId="77777777" w:rsidR="00200ACA" w:rsidRDefault="00B07EC3">
      <w:pPr>
        <w:spacing w:line="600" w:lineRule="auto"/>
        <w:ind w:firstLine="720"/>
        <w:jc w:val="both"/>
        <w:rPr>
          <w:rFonts w:eastAsia="Times New Roman" w:cs="Times New Roman"/>
        </w:rPr>
      </w:pPr>
      <w:r w:rsidRPr="00345B7C">
        <w:rPr>
          <w:rFonts w:eastAsia="Times New Roman" w:cs="Times New Roman"/>
          <w:b/>
          <w:szCs w:val="24"/>
        </w:rPr>
        <w:lastRenderedPageBreak/>
        <w:t xml:space="preserve">ΠΡΟΕΔΡΕΥΩΝ (Γεώργιος Βαρεμένος): </w:t>
      </w:r>
      <w:r w:rsidRPr="00E860FA">
        <w:rPr>
          <w:rFonts w:eastAsia="Times New Roman" w:cs="Times New Roman"/>
        </w:rPr>
        <w:t>Κυρίες και κύριοι συνάδελφοι, έχω την τιμή να ανακ</w:t>
      </w:r>
      <w:r w:rsidRPr="00E860FA">
        <w:rPr>
          <w:rFonts w:eastAsia="Times New Roman" w:cs="Times New Roman"/>
        </w:rPr>
        <w:t>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w:t>
      </w:r>
      <w:r w:rsidRPr="00E860FA">
        <w:rPr>
          <w:rFonts w:eastAsia="Times New Roman" w:cs="Times New Roman"/>
        </w:rPr>
        <w:t xml:space="preserve">ιάντα </w:t>
      </w:r>
      <w:r>
        <w:rPr>
          <w:rFonts w:eastAsia="Times New Roman" w:cs="Times New Roman"/>
        </w:rPr>
        <w:t>πέντε μαθητές και μαθήτριες και δυο</w:t>
      </w:r>
      <w:r w:rsidRPr="00E860FA">
        <w:rPr>
          <w:rFonts w:eastAsia="Times New Roman" w:cs="Times New Roman"/>
        </w:rPr>
        <w:t xml:space="preserve"> εκπαιδευτικοί συνοδοί τους από το </w:t>
      </w:r>
      <w:r>
        <w:rPr>
          <w:rFonts w:eastAsia="Times New Roman" w:cs="Times New Roman"/>
        </w:rPr>
        <w:t>3</w:t>
      </w:r>
      <w:r w:rsidRPr="00E860FA">
        <w:rPr>
          <w:rFonts w:eastAsia="Times New Roman" w:cs="Times New Roman"/>
        </w:rPr>
        <w:t>2</w:t>
      </w:r>
      <w:r w:rsidRPr="00E860FA">
        <w:rPr>
          <w:rFonts w:eastAsia="Times New Roman" w:cs="Times New Roman"/>
          <w:vertAlign w:val="superscript"/>
        </w:rPr>
        <w:t>ο</w:t>
      </w:r>
      <w:r w:rsidRPr="00E860FA">
        <w:rPr>
          <w:rFonts w:eastAsia="Times New Roman" w:cs="Times New Roman"/>
        </w:rPr>
        <w:t xml:space="preserve"> </w:t>
      </w:r>
      <w:r>
        <w:rPr>
          <w:rFonts w:eastAsia="Times New Roman" w:cs="Times New Roman"/>
        </w:rPr>
        <w:t>Γενικό Λύκειο Θεσσαλονίκης</w:t>
      </w:r>
      <w:r w:rsidRPr="00E860FA">
        <w:rPr>
          <w:rFonts w:eastAsia="Times New Roman" w:cs="Times New Roman"/>
        </w:rPr>
        <w:t xml:space="preserve">. </w:t>
      </w:r>
    </w:p>
    <w:p w14:paraId="4BA0F7E0" w14:textId="77777777" w:rsidR="00200ACA" w:rsidRDefault="00B07EC3">
      <w:pPr>
        <w:spacing w:line="600" w:lineRule="auto"/>
        <w:ind w:firstLine="720"/>
        <w:jc w:val="both"/>
        <w:rPr>
          <w:rFonts w:eastAsia="Times New Roman" w:cs="Times New Roman"/>
        </w:rPr>
      </w:pPr>
      <w:r w:rsidRPr="00E860FA">
        <w:rPr>
          <w:rFonts w:eastAsia="Times New Roman" w:cs="Times New Roman"/>
        </w:rPr>
        <w:t xml:space="preserve">Η Βουλή τούς καλωσορίζει. </w:t>
      </w:r>
    </w:p>
    <w:p w14:paraId="4BA0F7E1" w14:textId="77777777" w:rsidR="00200ACA" w:rsidRDefault="00B07EC3">
      <w:pPr>
        <w:spacing w:line="600" w:lineRule="auto"/>
        <w:ind w:firstLine="720"/>
        <w:jc w:val="center"/>
        <w:rPr>
          <w:rFonts w:eastAsia="Times New Roman" w:cs="Times New Roman"/>
          <w:szCs w:val="24"/>
        </w:rPr>
      </w:pPr>
      <w:r w:rsidRPr="00E860FA">
        <w:rPr>
          <w:rFonts w:eastAsia="Times New Roman" w:cs="Times New Roman"/>
        </w:rPr>
        <w:t>(Χειροκροτήματα απ’ όλες τις πτέρυγες της Βουλής)</w:t>
      </w:r>
    </w:p>
    <w:p w14:paraId="4BA0F7E2"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Νέας Δημοκρατίας, κ. Κεφαλογιάννης. </w:t>
      </w:r>
    </w:p>
    <w:p w14:paraId="4BA0F7E3" w14:textId="77777777" w:rsidR="00200ACA" w:rsidRDefault="00B07EC3">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Ευχαριστώ, κύριε Πρόεδρε.</w:t>
      </w:r>
    </w:p>
    <w:p w14:paraId="4BA0F7E4"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ακούσαμε προηγουμένως έναν συνάδελφο από τον ΣΥΡΙΖΑ να είναι ιδιαίτερα απολογητικός για τις </w:t>
      </w:r>
      <w:r>
        <w:rPr>
          <w:rFonts w:eastAsia="Times New Roman" w:cs="Times New Roman"/>
          <w:szCs w:val="24"/>
        </w:rPr>
        <w:t xml:space="preserve">ενέργειες των τελευταίων ημερών. Βέβαια, δεν έφτασε </w:t>
      </w:r>
      <w:r>
        <w:rPr>
          <w:rFonts w:eastAsia="Times New Roman" w:cs="Times New Roman"/>
          <w:szCs w:val="24"/>
        </w:rPr>
        <w:lastRenderedPageBreak/>
        <w:t>μέχρι το σημείο να ζητήσει συγγνώμη. Εγώ προσωπικά</w:t>
      </w:r>
      <w:r>
        <w:rPr>
          <w:rFonts w:eastAsia="Times New Roman" w:cs="Times New Roman"/>
          <w:szCs w:val="24"/>
        </w:rPr>
        <w:t>,</w:t>
      </w:r>
      <w:r>
        <w:rPr>
          <w:rFonts w:eastAsia="Times New Roman" w:cs="Times New Roman"/>
          <w:szCs w:val="24"/>
        </w:rPr>
        <w:t xml:space="preserve"> θα ζητήσω συγγνώμη και για την παράταξή μου από τον ελληνικό λαό γι</w:t>
      </w:r>
      <w:r>
        <w:rPr>
          <w:rFonts w:eastAsia="Times New Roman" w:cs="Times New Roman"/>
          <w:szCs w:val="24"/>
        </w:rPr>
        <w:t>’</w:t>
      </w:r>
      <w:r>
        <w:rPr>
          <w:rFonts w:eastAsia="Times New Roman" w:cs="Times New Roman"/>
          <w:szCs w:val="24"/>
        </w:rPr>
        <w:t xml:space="preserve"> αυτά τα οποία βλέπει τις τελευταίες ημέρες, για τον ευτελισμό του Κοινοβουλίου. </w:t>
      </w:r>
    </w:p>
    <w:p w14:paraId="4BA0F7E5"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το σημείο αυτό την Προεδρική Έδρα καταλαμβάνει ο Α</w:t>
      </w:r>
      <w:r>
        <w:rPr>
          <w:rFonts w:eastAsia="Times New Roman" w:cs="Times New Roman"/>
          <w:szCs w:val="24"/>
        </w:rPr>
        <w:t>΄</w:t>
      </w:r>
      <w:r>
        <w:rPr>
          <w:rFonts w:eastAsia="Times New Roman" w:cs="Times New Roman"/>
          <w:szCs w:val="24"/>
        </w:rPr>
        <w:t xml:space="preserve"> Αντιπρόεδρος της Βουλής κ. </w:t>
      </w:r>
      <w:r w:rsidRPr="00FC2CAF">
        <w:rPr>
          <w:rFonts w:eastAsia="Times New Roman" w:cs="Times New Roman"/>
          <w:b/>
          <w:szCs w:val="24"/>
        </w:rPr>
        <w:t>ΑΝΑΣΤΑΣΙΟΣ ΚΟΥΡΑΚΗΣ</w:t>
      </w:r>
      <w:r>
        <w:rPr>
          <w:rFonts w:eastAsia="Times New Roman" w:cs="Times New Roman"/>
          <w:szCs w:val="24"/>
        </w:rPr>
        <w:t>)</w:t>
      </w:r>
    </w:p>
    <w:p w14:paraId="4BA0F7E6"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Συγκεκριμένα</w:t>
      </w:r>
      <w:r>
        <w:rPr>
          <w:rFonts w:eastAsia="Times New Roman" w:cs="Times New Roman"/>
          <w:szCs w:val="24"/>
        </w:rPr>
        <w:t>,</w:t>
      </w:r>
      <w:r>
        <w:rPr>
          <w:rFonts w:eastAsia="Times New Roman" w:cs="Times New Roman"/>
          <w:szCs w:val="24"/>
        </w:rPr>
        <w:t xml:space="preserve"> αναφέρομαι στις διαδικασίες που είδαμε το προηγούμενο διάστημα, </w:t>
      </w:r>
      <w:r>
        <w:rPr>
          <w:rFonts w:eastAsia="Times New Roman" w:cs="Times New Roman"/>
          <w:szCs w:val="24"/>
        </w:rPr>
        <w:t xml:space="preserve">όπως, </w:t>
      </w:r>
      <w:r>
        <w:rPr>
          <w:rFonts w:eastAsia="Times New Roman" w:cs="Times New Roman"/>
          <w:szCs w:val="24"/>
        </w:rPr>
        <w:t>για παράδειγμα</w:t>
      </w:r>
      <w:r>
        <w:rPr>
          <w:rFonts w:eastAsia="Times New Roman" w:cs="Times New Roman"/>
          <w:szCs w:val="24"/>
        </w:rPr>
        <w:t>,</w:t>
      </w:r>
      <w:r>
        <w:rPr>
          <w:rFonts w:eastAsia="Times New Roman" w:cs="Times New Roman"/>
          <w:szCs w:val="24"/>
        </w:rPr>
        <w:t xml:space="preserve"> του κ. Καμμένου, να ευτελίζει, δηλαδή, μια ολόκληρη νομο</w:t>
      </w:r>
      <w:r>
        <w:rPr>
          <w:rFonts w:eastAsia="Times New Roman" w:cs="Times New Roman"/>
          <w:szCs w:val="24"/>
        </w:rPr>
        <w:t>θετική διαδικασία</w:t>
      </w:r>
      <w:r>
        <w:rPr>
          <w:rFonts w:eastAsia="Times New Roman" w:cs="Times New Roman"/>
          <w:szCs w:val="24"/>
        </w:rPr>
        <w:t>,</w:t>
      </w:r>
      <w:r>
        <w:rPr>
          <w:rFonts w:eastAsia="Times New Roman" w:cs="Times New Roman"/>
          <w:szCs w:val="24"/>
        </w:rPr>
        <w:t xml:space="preserve"> χρησιμοποιώντας το παράδειγμα της γκαζόζας. </w:t>
      </w:r>
    </w:p>
    <w:p w14:paraId="4BA0F7E7"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Να θυμίσω και το περιστατικό του κ. </w:t>
      </w:r>
      <w:proofErr w:type="spellStart"/>
      <w:r>
        <w:rPr>
          <w:rFonts w:eastAsia="Times New Roman" w:cs="Times New Roman"/>
          <w:szCs w:val="24"/>
        </w:rPr>
        <w:t>Παπαχριστόπουλου</w:t>
      </w:r>
      <w:proofErr w:type="spellEnd"/>
      <w:r>
        <w:rPr>
          <w:rFonts w:eastAsia="Times New Roman" w:cs="Times New Roman"/>
          <w:szCs w:val="24"/>
        </w:rPr>
        <w:t xml:space="preserve">, ο οποίος πήγε να δώσει την παραίτησή του στον κ. </w:t>
      </w:r>
      <w:proofErr w:type="spellStart"/>
      <w:r>
        <w:rPr>
          <w:rFonts w:eastAsia="Times New Roman" w:cs="Times New Roman"/>
          <w:szCs w:val="24"/>
        </w:rPr>
        <w:t>Βούτση</w:t>
      </w:r>
      <w:proofErr w:type="spellEnd"/>
      <w:r>
        <w:rPr>
          <w:rFonts w:eastAsia="Times New Roman" w:cs="Times New Roman"/>
          <w:szCs w:val="24"/>
        </w:rPr>
        <w:t xml:space="preserve"> και ο κ. </w:t>
      </w:r>
      <w:proofErr w:type="spellStart"/>
      <w:r>
        <w:rPr>
          <w:rFonts w:eastAsia="Times New Roman" w:cs="Times New Roman"/>
          <w:szCs w:val="24"/>
        </w:rPr>
        <w:t>Βούτσης</w:t>
      </w:r>
      <w:proofErr w:type="spellEnd"/>
      <w:r>
        <w:rPr>
          <w:rFonts w:eastAsia="Times New Roman" w:cs="Times New Roman"/>
          <w:szCs w:val="24"/>
        </w:rPr>
        <w:t>, ο Πρόεδρος της Βουλής τον παρακάλεσε να παραμείνει για μερικές η</w:t>
      </w:r>
      <w:r>
        <w:rPr>
          <w:rFonts w:eastAsia="Times New Roman" w:cs="Times New Roman"/>
          <w:szCs w:val="24"/>
        </w:rPr>
        <w:t>μέρες</w:t>
      </w:r>
      <w:r>
        <w:rPr>
          <w:rFonts w:eastAsia="Times New Roman" w:cs="Times New Roman"/>
          <w:szCs w:val="24"/>
        </w:rPr>
        <w:t>,</w:t>
      </w:r>
      <w:r>
        <w:rPr>
          <w:rFonts w:eastAsia="Times New Roman" w:cs="Times New Roman"/>
          <w:szCs w:val="24"/>
        </w:rPr>
        <w:t xml:space="preserve"> προκειμένου να ψηφιστεί και το Πρωτόκολλο Ένταξης των Σκοπίων στο ΝΑΤΟ. </w:t>
      </w:r>
    </w:p>
    <w:p w14:paraId="4BA0F7E8"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Είδαμε την επιστολή του κυρίου Πρωθυπουργού χθες προς τον κ. </w:t>
      </w:r>
      <w:proofErr w:type="spellStart"/>
      <w:r>
        <w:rPr>
          <w:rFonts w:eastAsia="Times New Roman" w:cs="Times New Roman"/>
          <w:szCs w:val="24"/>
        </w:rPr>
        <w:t>Βούτση</w:t>
      </w:r>
      <w:proofErr w:type="spellEnd"/>
      <w:r>
        <w:rPr>
          <w:rFonts w:eastAsia="Times New Roman" w:cs="Times New Roman"/>
          <w:szCs w:val="24"/>
        </w:rPr>
        <w:t>, Πρόεδρο της Βουλής, όπου</w:t>
      </w:r>
      <w:r>
        <w:rPr>
          <w:rFonts w:eastAsia="Times New Roman" w:cs="Times New Roman"/>
          <w:szCs w:val="24"/>
        </w:rPr>
        <w:t>,</w:t>
      </w:r>
      <w:r>
        <w:rPr>
          <w:rFonts w:eastAsia="Times New Roman" w:cs="Times New Roman"/>
          <w:szCs w:val="24"/>
        </w:rPr>
        <w:t xml:space="preserve"> με ένα επιτα</w:t>
      </w:r>
      <w:r>
        <w:rPr>
          <w:rFonts w:eastAsia="Times New Roman" w:cs="Times New Roman"/>
          <w:szCs w:val="24"/>
        </w:rPr>
        <w:lastRenderedPageBreak/>
        <w:t>κτικό ύφος</w:t>
      </w:r>
      <w:r>
        <w:rPr>
          <w:rFonts w:eastAsia="Times New Roman" w:cs="Times New Roman"/>
          <w:szCs w:val="24"/>
        </w:rPr>
        <w:t>,</w:t>
      </w:r>
      <w:r>
        <w:rPr>
          <w:rFonts w:eastAsia="Times New Roman" w:cs="Times New Roman"/>
          <w:szCs w:val="24"/>
        </w:rPr>
        <w:t xml:space="preserve"> του έλεγε στην ουσία «μην προχωρήσετε στις αλλαγές», τις </w:t>
      </w:r>
      <w:r>
        <w:rPr>
          <w:rFonts w:eastAsia="Times New Roman" w:cs="Times New Roman"/>
          <w:szCs w:val="24"/>
        </w:rPr>
        <w:t xml:space="preserve">οποίες είχε προαναγγείλει ο Κυβερνητικός Εκπρόσωπος κ. </w:t>
      </w:r>
      <w:proofErr w:type="spellStart"/>
      <w:r>
        <w:rPr>
          <w:rFonts w:eastAsia="Times New Roman" w:cs="Times New Roman"/>
          <w:szCs w:val="24"/>
        </w:rPr>
        <w:t>Τζανακόπουλος</w:t>
      </w:r>
      <w:proofErr w:type="spellEnd"/>
      <w:r>
        <w:rPr>
          <w:rFonts w:eastAsia="Times New Roman" w:cs="Times New Roman"/>
          <w:szCs w:val="24"/>
        </w:rPr>
        <w:t xml:space="preserve"> -μην το ξεχνάμε και αυτό- λίγες μέρες πριν. Και, βεβαίως, φτάσαμε στο σημείο χθες να έχουμε έξι συναδέλφους Βουλευτές –</w:t>
      </w:r>
      <w:proofErr w:type="spellStart"/>
      <w:r>
        <w:rPr>
          <w:rFonts w:eastAsia="Times New Roman" w:cs="Times New Roman"/>
          <w:szCs w:val="24"/>
        </w:rPr>
        <w:t>αλά</w:t>
      </w:r>
      <w:proofErr w:type="spellEnd"/>
      <w:r>
        <w:rPr>
          <w:rFonts w:eastAsia="Times New Roman" w:cs="Times New Roman"/>
          <w:szCs w:val="24"/>
        </w:rPr>
        <w:t xml:space="preserve"> καρτ Βουλευτές- που από τη μια να στηρίζουν την Κυβέρνηση και απ</w:t>
      </w:r>
      <w:r>
        <w:rPr>
          <w:rFonts w:eastAsia="Times New Roman" w:cs="Times New Roman"/>
          <w:szCs w:val="24"/>
        </w:rPr>
        <w:t xml:space="preserve">ό την άλλη να παραμένουν στις Κοινοβουλευτικές τους Ομάδες. </w:t>
      </w:r>
    </w:p>
    <w:p w14:paraId="4BA0F7E9"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Όλα αυτά, κυρίες και κύριοι συνάδελφοι, δημιουργούν μια εικόνα ευτελισμού του Κοινοβουλίου. Είναι ένας κίνδυνος για τη δημοκρατία, το επεσήμαναν και άλλοι συνάδελφοι και είναι, νομίζω, μια ευθύνη</w:t>
      </w:r>
      <w:r>
        <w:rPr>
          <w:rFonts w:eastAsia="Times New Roman" w:cs="Times New Roman"/>
          <w:szCs w:val="24"/>
        </w:rPr>
        <w:t xml:space="preserve"> όλων μας να μπορέσουμε να εκπέμψουμε τα σωστά μηνύματα μέσα απ’ αυτήν την Αίθουσα.</w:t>
      </w:r>
    </w:p>
    <w:p w14:paraId="4BA0F7EA"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Πέρα από τις κομματικές αντιπαραθέσεις, πέρα από τις πολιτικές αντιθέσεις</w:t>
      </w:r>
      <w:r>
        <w:rPr>
          <w:rFonts w:eastAsia="Times New Roman" w:cs="Times New Roman"/>
          <w:szCs w:val="24"/>
        </w:rPr>
        <w:t>,</w:t>
      </w:r>
      <w:r>
        <w:rPr>
          <w:rFonts w:eastAsia="Times New Roman" w:cs="Times New Roman"/>
          <w:szCs w:val="24"/>
        </w:rPr>
        <w:t xml:space="preserve"> που μπορεί να έχουμε, αυτό το οποίο πρέπει να εκπέμψουμε και μάλιστα πολύ ηχηρά προς την κοινωνία</w:t>
      </w:r>
      <w:r>
        <w:rPr>
          <w:rFonts w:eastAsia="Times New Roman" w:cs="Times New Roman"/>
          <w:szCs w:val="24"/>
        </w:rPr>
        <w:t>,</w:t>
      </w:r>
      <w:r>
        <w:rPr>
          <w:rFonts w:eastAsia="Times New Roman" w:cs="Times New Roman"/>
          <w:szCs w:val="24"/>
        </w:rPr>
        <w:t xml:space="preserve"> είναι ότι</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μπορούμε να διαφυλάξουμε κάποιες βασικές αρχές, κάποιους βασικούς θεσμούς και κυρίως την ίδια τη δημοκρατία. Γιατί, εάν δεν τα καταφέρουμε, οι μόνοι οι οποίοι</w:t>
      </w:r>
      <w:r>
        <w:rPr>
          <w:rFonts w:eastAsia="Times New Roman" w:cs="Times New Roman"/>
          <w:szCs w:val="24"/>
        </w:rPr>
        <w:t>,</w:t>
      </w:r>
      <w:r>
        <w:rPr>
          <w:rFonts w:eastAsia="Times New Roman" w:cs="Times New Roman"/>
          <w:szCs w:val="24"/>
        </w:rPr>
        <w:t xml:space="preserve"> στην ουσία</w:t>
      </w:r>
      <w:r>
        <w:rPr>
          <w:rFonts w:eastAsia="Times New Roman" w:cs="Times New Roman"/>
          <w:szCs w:val="24"/>
        </w:rPr>
        <w:t>,</w:t>
      </w:r>
      <w:r>
        <w:rPr>
          <w:rFonts w:eastAsia="Times New Roman" w:cs="Times New Roman"/>
          <w:szCs w:val="24"/>
        </w:rPr>
        <w:t xml:space="preserve"> ευνοούνται από μια τέτοια διαδικασία</w:t>
      </w:r>
      <w:r>
        <w:rPr>
          <w:rFonts w:eastAsia="Times New Roman" w:cs="Times New Roman"/>
          <w:szCs w:val="24"/>
        </w:rPr>
        <w:t>,</w:t>
      </w:r>
      <w:r>
        <w:rPr>
          <w:rFonts w:eastAsia="Times New Roman" w:cs="Times New Roman"/>
          <w:szCs w:val="24"/>
        </w:rPr>
        <w:t xml:space="preserve"> είναι τα άκρα, </w:t>
      </w:r>
      <w:r>
        <w:rPr>
          <w:rFonts w:eastAsia="Times New Roman" w:cs="Times New Roman"/>
          <w:szCs w:val="24"/>
        </w:rPr>
        <w:lastRenderedPageBreak/>
        <w:t>είναι</w:t>
      </w:r>
      <w:r>
        <w:rPr>
          <w:rFonts w:eastAsia="Times New Roman" w:cs="Times New Roman"/>
          <w:szCs w:val="24"/>
        </w:rPr>
        <w:t xml:space="preserve"> οι εχθροί του κοινοβουλευτισμού και ξέρετε πολύ καλά ποιοι είναι αυτοί. Γι’ αυτό, λοιπόν, θα πρέπει όλοι να αρθούμε στο ύψος των περιστάσεων.</w:t>
      </w:r>
    </w:p>
    <w:p w14:paraId="4BA0F7EB"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Και λέω, δυστυχώς φθάσαμε σ</w:t>
      </w:r>
      <w:r>
        <w:rPr>
          <w:rFonts w:eastAsia="Times New Roman" w:cs="Times New Roman"/>
          <w:szCs w:val="24"/>
        </w:rPr>
        <w:t>ε</w:t>
      </w:r>
      <w:r>
        <w:rPr>
          <w:rFonts w:eastAsia="Times New Roman" w:cs="Times New Roman"/>
          <w:szCs w:val="24"/>
        </w:rPr>
        <w:t xml:space="preserve"> αυτό το σημείο τις τελευταίες μέρες και μιλάμε -ας μου επιτραπεί ο όρος- για μια κοι</w:t>
      </w:r>
      <w:r>
        <w:rPr>
          <w:rFonts w:eastAsia="Times New Roman" w:cs="Times New Roman"/>
          <w:szCs w:val="24"/>
        </w:rPr>
        <w:t>νοβουλευτική ντροπή. Είδαμε μια δήλωση από έξι Βουλευτές, που δεν έχει προηγούμενο σε κανένα κοινοβουλευτικό πολίτευμα, σε κανένα κράτος της υφηλίου. Δεν μιλάω βεβαίως για την Ελλάδα, γιατί δεν είχαμε ποτέ –τουλάχιστον απ’ όσο παρακολουθώ τα πολιτικά δρώμε</w:t>
      </w:r>
      <w:r>
        <w:rPr>
          <w:rFonts w:eastAsia="Times New Roman" w:cs="Times New Roman"/>
          <w:szCs w:val="24"/>
        </w:rPr>
        <w:t>να στη χώρα μας- τέτοιου είδους διαδικασία, τέτοιου είδους δήλωση, δηλαδή μια άνευ όρων παραχώρηση της συνείδησης της ψήφου τους, προκειμένου να στηριχθεί μια Κυβέρνηση. Και βεβαίως, σ’ αυτούς τους έξι υπάρχουν και δύο Βουλευτές-υβρίδια –ας μου επιτραπεί ο</w:t>
      </w:r>
      <w:r>
        <w:rPr>
          <w:rFonts w:eastAsia="Times New Roman" w:cs="Times New Roman"/>
          <w:szCs w:val="24"/>
        </w:rPr>
        <w:t xml:space="preserve"> όρος- όπου ναι μεν παραμένουν στις Κοινοβουλευτικές τους Ομάδες, αλλά παρόλα αυτά εκχωρούν την ψήφο τους εκ των προτέρων, άνευ όρων, εν λευκώ προς την Κυβέρνηση. Άλλα θα ψηφίζει, λοιπόν, ο Κοινο</w:t>
      </w:r>
      <w:r>
        <w:rPr>
          <w:rFonts w:eastAsia="Times New Roman" w:cs="Times New Roman"/>
          <w:szCs w:val="24"/>
        </w:rPr>
        <w:lastRenderedPageBreak/>
        <w:t xml:space="preserve">βουλευτικός Εκπρόσωπος ή ο εισηγητής -ανάλογα την περίπτωση- </w:t>
      </w:r>
      <w:r>
        <w:rPr>
          <w:rFonts w:eastAsia="Times New Roman" w:cs="Times New Roman"/>
          <w:szCs w:val="24"/>
        </w:rPr>
        <w:t xml:space="preserve">και στην ουσία αλλιώς θα </w:t>
      </w:r>
      <w:proofErr w:type="spellStart"/>
      <w:r>
        <w:rPr>
          <w:rFonts w:eastAsia="Times New Roman" w:cs="Times New Roman"/>
          <w:szCs w:val="24"/>
        </w:rPr>
        <w:t>προσμετρώνται</w:t>
      </w:r>
      <w:proofErr w:type="spellEnd"/>
      <w:r>
        <w:rPr>
          <w:rFonts w:eastAsia="Times New Roman" w:cs="Times New Roman"/>
          <w:szCs w:val="24"/>
        </w:rPr>
        <w:t xml:space="preserve"> οι ψήφοι των συγκεκριμένων Βουλευτών. </w:t>
      </w:r>
    </w:p>
    <w:p w14:paraId="4BA0F7EC"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Βεβαίως, ξέρετε πολύ καλά ότι το χθεσινό πληρεξούσιο είναι και συνταγματικά ανυπόστατο. Γιατί, αντί να είχαν το θάρρος τουλάχιστον να πουν ότι προσχωρούμε σε μια Κοινοβουλευτική </w:t>
      </w:r>
      <w:r>
        <w:rPr>
          <w:rFonts w:eastAsia="Times New Roman" w:cs="Times New Roman"/>
          <w:szCs w:val="24"/>
        </w:rPr>
        <w:t xml:space="preserve">Ομάδα, όπως για παράδειγμα στον ΣΥΡΙΖΑ, τελικώς κάποιοι επέλεξαν αυτήν τη στιγμή να υπάρχει ένα δισυπόστατο. Να παραμένουν ταυτόχρονα και στην Κοινοβουλευτική τους Ομάδα, αλλά παράλληλα να δίνουν και την ψήφο τους να </w:t>
      </w:r>
      <w:proofErr w:type="spellStart"/>
      <w:r>
        <w:rPr>
          <w:rFonts w:eastAsia="Times New Roman" w:cs="Times New Roman"/>
          <w:szCs w:val="24"/>
        </w:rPr>
        <w:t>προσμετράται</w:t>
      </w:r>
      <w:proofErr w:type="spellEnd"/>
      <w:r>
        <w:rPr>
          <w:rFonts w:eastAsia="Times New Roman" w:cs="Times New Roman"/>
          <w:szCs w:val="24"/>
        </w:rPr>
        <w:t xml:space="preserve"> στην κοινοβουλευτική Πλειο</w:t>
      </w:r>
      <w:r>
        <w:rPr>
          <w:rFonts w:eastAsia="Times New Roman" w:cs="Times New Roman"/>
          <w:szCs w:val="24"/>
        </w:rPr>
        <w:t xml:space="preserve">ψηφία. </w:t>
      </w:r>
    </w:p>
    <w:p w14:paraId="4BA0F7ED"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Μιλάμε για ανυπόστατο συνταγματικά του συγκεκριμένου πληρεξουσίου, διότι στην ουσία </w:t>
      </w:r>
      <w:proofErr w:type="spellStart"/>
      <w:r>
        <w:rPr>
          <w:rFonts w:eastAsia="Times New Roman" w:cs="Times New Roman"/>
          <w:szCs w:val="24"/>
        </w:rPr>
        <w:t>ευτελίζεται</w:t>
      </w:r>
      <w:proofErr w:type="spellEnd"/>
      <w:r>
        <w:rPr>
          <w:rFonts w:eastAsia="Times New Roman" w:cs="Times New Roman"/>
          <w:szCs w:val="24"/>
        </w:rPr>
        <w:t xml:space="preserve"> η ελεύθερη βούληση των Βουλευτών, η οποία πηγάζει από το Σύνταγμα. Και, βεβαίως, δεν μιλάμε για μια περίπτωση κομματικής πειθαρχίας. Δεν νοείται σε κα</w:t>
      </w:r>
      <w:r>
        <w:rPr>
          <w:rFonts w:eastAsia="Times New Roman" w:cs="Times New Roman"/>
          <w:szCs w:val="24"/>
        </w:rPr>
        <w:t>μ</w:t>
      </w:r>
      <w:r>
        <w:rPr>
          <w:rFonts w:eastAsia="Times New Roman" w:cs="Times New Roman"/>
          <w:szCs w:val="24"/>
        </w:rPr>
        <w:t>μ</w:t>
      </w:r>
      <w:r>
        <w:rPr>
          <w:rFonts w:eastAsia="Times New Roman" w:cs="Times New Roman"/>
          <w:szCs w:val="24"/>
        </w:rPr>
        <w:t xml:space="preserve">ία δημοκρατική χώρα ένας Βουλευτής εν λευκώ να παραχωρεί εν προκειμένω την ψήφο του -εγώ θα έλεγα και τη συνείδησή του, όπως ανέφερα προηγουμένως- και είναι κάτι που πρέπει όλους να μας προβληματίσει. Ακόμα και </w:t>
      </w:r>
      <w:r>
        <w:rPr>
          <w:rFonts w:eastAsia="Times New Roman" w:cs="Times New Roman"/>
          <w:szCs w:val="24"/>
        </w:rPr>
        <w:lastRenderedPageBreak/>
        <w:t>εντός των Κοινοβουλευτικών Ομάδων υπάρχουν δι</w:t>
      </w:r>
      <w:r>
        <w:rPr>
          <w:rFonts w:eastAsia="Times New Roman" w:cs="Times New Roman"/>
          <w:szCs w:val="24"/>
        </w:rPr>
        <w:t xml:space="preserve">αφωνίες. Πολλές φορές έχουμε δει σ’ αυτήν την Αίθουσα Βουλευτές να ψηφίζουν ενάντια σ’ αυτό το οποίο λέει το κόμμα τους. Αυτό το πράγμα, όμως, να εκχωρείται εν λευκώ η ψήφος είναι κάτι το οποίο είναι πρωτοφανές. </w:t>
      </w:r>
    </w:p>
    <w:p w14:paraId="4BA0F7EE"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Δυστυχώς, όλα αυτά γίνονται για έναν και μό</w:t>
      </w:r>
      <w:r>
        <w:rPr>
          <w:rFonts w:eastAsia="Times New Roman" w:cs="Times New Roman"/>
          <w:szCs w:val="24"/>
        </w:rPr>
        <w:t>νο λόγο. Γιατί, δυστυχώς, φαίνεται ότι ο Πρωθυπουργός πράγματι εκβιάζεται πολιτικά από τον κ. Καμμένο, γιατί με αυτόν τον τρόπο βρέθηκε ο τρόπος να παραμείνει και η Κοινοβουλευτική Ομάδα των Ανεξαρτήτων Ελλήνων ως έχει, βάσει του ισχύοντος Κανονισμού της Β</w:t>
      </w:r>
      <w:r>
        <w:rPr>
          <w:rFonts w:eastAsia="Times New Roman" w:cs="Times New Roman"/>
          <w:szCs w:val="24"/>
        </w:rPr>
        <w:t xml:space="preserve">ουλής που συζητάμε σήμερα, και βεβαίως να υπάρχει και κοινοβουλευτική Πλειοψηφία, προκειμένου να περνάνε τα νομοσχέδια. </w:t>
      </w:r>
    </w:p>
    <w:p w14:paraId="4BA0F7EF"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Θυμίζω αυτό που είπα και στην αρχή της ομιλίας μου ότι πριν από μερικές μέρες ο κ. </w:t>
      </w:r>
      <w:proofErr w:type="spellStart"/>
      <w:r>
        <w:rPr>
          <w:rFonts w:eastAsia="Times New Roman" w:cs="Times New Roman"/>
          <w:szCs w:val="24"/>
        </w:rPr>
        <w:t>Τζανακόπουλος</w:t>
      </w:r>
      <w:proofErr w:type="spellEnd"/>
      <w:r>
        <w:rPr>
          <w:rFonts w:eastAsia="Times New Roman" w:cs="Times New Roman"/>
          <w:szCs w:val="24"/>
        </w:rPr>
        <w:t>, ο Κυβερνητικός Εκπρόσωπος, ήταν ο ίδι</w:t>
      </w:r>
      <w:r>
        <w:rPr>
          <w:rFonts w:eastAsia="Times New Roman" w:cs="Times New Roman"/>
          <w:szCs w:val="24"/>
        </w:rPr>
        <w:t xml:space="preserve">ος που ανήγγειλε ότι θα αλλάξει ο Κανονισμός. Προέτρεψε μάλιστα δημόσια ότι θα πρέπει να γίνουν οι διαδικασίες, προκειμένου να μην διαλυθούν οι Κοινοβουλευτικές Ομάδες. </w:t>
      </w:r>
    </w:p>
    <w:p w14:paraId="4BA0F7F0"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Ο κ. Τσίπρας, ο Πρωθυπουργός της χώρας, άλλαξε γνώμη, ακριβώς για να περάσει μια εικόν</w:t>
      </w:r>
      <w:r>
        <w:rPr>
          <w:rFonts w:eastAsia="Times New Roman" w:cs="Times New Roman"/>
          <w:szCs w:val="24"/>
        </w:rPr>
        <w:t xml:space="preserve">α προς τον ελληνικό λαό ότι δεν εκβιάζεται από τον κ. Καμμένο. Είναι, όμως, προφανές ότι αυτό το θέατρο παραλόγου, το οποίο παρακολουθούμε όλοι εντός αυτής της Αίθουσας, το παρακολουθεί πολύ καλά και ο ελληνικός λαός και νομίζω ότι θα μας κρίνει όλους. </w:t>
      </w:r>
    </w:p>
    <w:p w14:paraId="4BA0F7F1"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Με</w:t>
      </w:r>
      <w:r>
        <w:rPr>
          <w:rFonts w:eastAsia="Times New Roman" w:cs="Times New Roman"/>
          <w:szCs w:val="24"/>
        </w:rPr>
        <w:t xml:space="preserve"> αυτό, βεβαίως, καταλήγουμε σ’ ένα θεσμικό τερατούργημα. Το τερατούργημα είναι αυτό το οποίο σας περιέγραψα προηγουμένως με τις επιστολές των έξι Βουλευτών. Προτίμησαν, δηλαδή, να ευτελίσουν την κοινοβουλευτική διαδικασία, αντί να έχουν το πολιτικό θάρρος </w:t>
      </w:r>
      <w:r>
        <w:rPr>
          <w:rFonts w:eastAsia="Times New Roman" w:cs="Times New Roman"/>
          <w:szCs w:val="24"/>
        </w:rPr>
        <w:t xml:space="preserve">να πουν ότι προσχωρούν σε μια κοινοβουλευτική ομάδα και ταυτόχρονα να ικανοποιηθεί ο πρώην κυβερνητικός εταίρος, ο κ. Καμμένος, για να μην χάσει τα προνόμια που έχει ως Αρχηγός κοινοβουλευτικού κόμματος.  </w:t>
      </w:r>
    </w:p>
    <w:p w14:paraId="4BA0F7F2"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Δυστυχώς, ο κ. Τσίπρας με τη χθεσινή επιστολή εκθέ</w:t>
      </w:r>
      <w:r>
        <w:rPr>
          <w:rFonts w:eastAsia="Times New Roman" w:cs="Times New Roman"/>
          <w:szCs w:val="24"/>
        </w:rPr>
        <w:t xml:space="preserve">τει ανεπανόρθωτα τον Πρόεδρο της Βουλής, έναν σοβαρό άνθρωπο, ο οποίος, όμως, αντί να αντιδράσει υπό τον θεσμικό του ρόλο, αναγκάστηκε στην ουσία να ανεχθεί τέτοιου είδους διαδικασία, εννοώ τέτοιου είδους επιστολή, αντί να υπάρξει μια, εάν </w:t>
      </w:r>
      <w:r>
        <w:rPr>
          <w:rFonts w:eastAsia="Times New Roman" w:cs="Times New Roman"/>
          <w:szCs w:val="24"/>
        </w:rPr>
        <w:lastRenderedPageBreak/>
        <w:t xml:space="preserve">θέλετε, από την </w:t>
      </w:r>
      <w:r>
        <w:rPr>
          <w:rFonts w:eastAsia="Times New Roman" w:cs="Times New Roman"/>
          <w:szCs w:val="24"/>
        </w:rPr>
        <w:t xml:space="preserve">πλευρά του απάντηση, που νομίζω ότι θα διαφύλαττε καλύτερα το κύρος του Κοινοβουλίου. </w:t>
      </w:r>
    </w:p>
    <w:p w14:paraId="4BA0F7F3"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Μάλιστα, όπως είπα προηγουμένως, ο Κυβερνητικός Εκπρόσωπος είχε προαναγγείλει και την έναρξη διαλόγου μεταξύ των πολιτικών κομμάτων, προκειμένου να αλλάξει ο Κανονισμός.</w:t>
      </w:r>
      <w:r>
        <w:rPr>
          <w:rFonts w:eastAsia="Times New Roman" w:cs="Times New Roman"/>
          <w:szCs w:val="24"/>
        </w:rPr>
        <w:t xml:space="preserve"> Και όλα αυτά, βεβαίως, αγνοώντας ένα πράγμα, ότι η Βουλή είναι αυτή η οποία ελέγχει την Κυβέρνηση και όχι το ανάποδο. Οποιαδήποτε επιστολή πολιτειακού παράγοντα προς τη Βουλή να προτρέψει προς συγκεκριμένες διαδικασίες είναι κοινοβουλευτικά απαράδεκτη. Θα</w:t>
      </w:r>
      <w:r>
        <w:rPr>
          <w:rFonts w:eastAsia="Times New Roman" w:cs="Times New Roman"/>
          <w:szCs w:val="24"/>
        </w:rPr>
        <w:t xml:space="preserve"> μπορούσε, βεβαίως, ως Αρχηγός </w:t>
      </w:r>
      <w:r>
        <w:rPr>
          <w:rFonts w:eastAsia="Times New Roman" w:cs="Times New Roman"/>
          <w:szCs w:val="24"/>
        </w:rPr>
        <w:t>κ</w:t>
      </w:r>
      <w:r>
        <w:rPr>
          <w:rFonts w:eastAsia="Times New Roman" w:cs="Times New Roman"/>
          <w:szCs w:val="24"/>
        </w:rPr>
        <w:t>όμματος να προτείνει κάποια πράγματα, όπως έχει κάθε δικαίωμα και βάσει του Κανονισμού.</w:t>
      </w:r>
      <w:r>
        <w:rPr>
          <w:rFonts w:eastAsia="Times New Roman" w:cs="Times New Roman"/>
          <w:szCs w:val="24"/>
        </w:rPr>
        <w:t xml:space="preserve"> Ό</w:t>
      </w:r>
      <w:r>
        <w:rPr>
          <w:rFonts w:eastAsia="Times New Roman" w:cs="Times New Roman"/>
          <w:szCs w:val="24"/>
        </w:rPr>
        <w:t>μως</w:t>
      </w:r>
      <w:r>
        <w:rPr>
          <w:rFonts w:eastAsia="Times New Roman" w:cs="Times New Roman"/>
          <w:szCs w:val="24"/>
        </w:rPr>
        <w:t xml:space="preserve"> ως</w:t>
      </w:r>
      <w:r>
        <w:rPr>
          <w:rFonts w:eastAsia="Times New Roman" w:cs="Times New Roman"/>
          <w:szCs w:val="24"/>
        </w:rPr>
        <w:t xml:space="preserve"> μέλος της εκτελεστικής εξουσίας να προχωρά σε τέτοιου είδους ενέργειες</w:t>
      </w:r>
      <w:r>
        <w:rPr>
          <w:rFonts w:eastAsia="Times New Roman" w:cs="Times New Roman"/>
          <w:szCs w:val="24"/>
        </w:rPr>
        <w:t>,</w:t>
      </w:r>
      <w:r>
        <w:rPr>
          <w:rFonts w:eastAsia="Times New Roman" w:cs="Times New Roman"/>
          <w:szCs w:val="24"/>
        </w:rPr>
        <w:t xml:space="preserve"> είναι κάτι το οποίο πρέπει όλους να μας προβληματίσει. </w:t>
      </w:r>
    </w:p>
    <w:p w14:paraId="4BA0F7F4"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Καλώς ή κακώς ζούμε σ</w:t>
      </w:r>
      <w:r>
        <w:rPr>
          <w:rFonts w:eastAsia="Times New Roman" w:cs="Times New Roman"/>
          <w:szCs w:val="24"/>
        </w:rPr>
        <w:t>ε</w:t>
      </w:r>
      <w:r>
        <w:rPr>
          <w:rFonts w:eastAsia="Times New Roman" w:cs="Times New Roman"/>
          <w:szCs w:val="24"/>
        </w:rPr>
        <w:t xml:space="preserve"> ένα κοινοβουλευτικό αντιπροσωπευτικό πολίτευμα, σ</w:t>
      </w:r>
      <w:r>
        <w:rPr>
          <w:rFonts w:eastAsia="Times New Roman" w:cs="Times New Roman"/>
          <w:szCs w:val="24"/>
        </w:rPr>
        <w:t>ε</w:t>
      </w:r>
      <w:r>
        <w:rPr>
          <w:rFonts w:eastAsia="Times New Roman" w:cs="Times New Roman"/>
          <w:szCs w:val="24"/>
        </w:rPr>
        <w:t xml:space="preserve"> ένα πολίτευμα, στο οποίο η Βουλή, επαναλαμβάνω, ελέγχει την Κυβέρνηση και όχι το ανάποδο. Εί</w:t>
      </w:r>
      <w:r>
        <w:rPr>
          <w:rFonts w:eastAsia="Times New Roman" w:cs="Times New Roman"/>
          <w:szCs w:val="24"/>
        </w:rPr>
        <w:lastRenderedPageBreak/>
        <w:t xml:space="preserve">δαμε, όμως, ότι αυτό ανεστράφη τις προηγούμενες μέρες και είναι κάτι το οποίο τραυματίζει </w:t>
      </w:r>
      <w:r>
        <w:rPr>
          <w:rFonts w:eastAsia="Times New Roman" w:cs="Times New Roman"/>
          <w:szCs w:val="24"/>
        </w:rPr>
        <w:t>το πολίτευμα, την ίδια τη δημοκρατία.</w:t>
      </w:r>
    </w:p>
    <w:p w14:paraId="4BA0F7F5"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Κλείνοντας,  με αυτές τις σκέψεις, κ</w:t>
      </w:r>
      <w:r w:rsidRPr="006E2EBC">
        <w:rPr>
          <w:rFonts w:eastAsia="Times New Roman" w:cs="Times New Roman"/>
          <w:szCs w:val="24"/>
        </w:rPr>
        <w:t xml:space="preserve">υρίες και κύριοι συνάδελφοι, </w:t>
      </w:r>
      <w:r>
        <w:rPr>
          <w:rFonts w:eastAsia="Times New Roman" w:cs="Times New Roman"/>
          <w:szCs w:val="24"/>
        </w:rPr>
        <w:t>πραγματικά σας καλώ για άλλη μια φορά να αναλογιστείτε ότι τέτοιου είδους ενέργειες, πέρα από τις κομματικές και πολιτικές αντιπαραθέσεις, είναι ενέργειε</w:t>
      </w:r>
      <w:r>
        <w:rPr>
          <w:rFonts w:eastAsia="Times New Roman" w:cs="Times New Roman"/>
          <w:szCs w:val="24"/>
        </w:rPr>
        <w:t xml:space="preserve">ς οι οποίες στην ουσία εκτρέφουν το τέρας όλων εκείνων των δυνάμεων που αντιστρέφονται τον κοινοβουλευτισμό, τη δημοκρατία. Πρέπει, λοιπόν, σ’ αυτές τις νοοτροπίες, σ’ αυτές τις πρακτικές, σ’ αυτές τις πράξεις και παραλείψεις, τουλάχιστον το Σώμα να είναι </w:t>
      </w:r>
      <w:r>
        <w:rPr>
          <w:rFonts w:eastAsia="Times New Roman" w:cs="Times New Roman"/>
          <w:szCs w:val="24"/>
        </w:rPr>
        <w:t>ενωμένο. Αντ’ αυτού, δυστυχώς βλέπουμε ότι γίνονται ανεκτές τέτοιου είδους διαδικασίες, που στο τέλος τραυματίζουν τη δημοκρατία, τον κοινοβουλευτισμό.</w:t>
      </w:r>
    </w:p>
    <w:p w14:paraId="4BA0F7F6"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Ευχαριστώ πολύ.</w:t>
      </w:r>
    </w:p>
    <w:p w14:paraId="4BA0F7F7" w14:textId="77777777" w:rsidR="00200ACA" w:rsidRDefault="00B07EC3">
      <w:pPr>
        <w:spacing w:line="600" w:lineRule="auto"/>
        <w:ind w:firstLine="720"/>
        <w:jc w:val="center"/>
        <w:rPr>
          <w:rFonts w:eastAsia="Times New Roman" w:cs="Times New Roman"/>
          <w:szCs w:val="24"/>
        </w:rPr>
      </w:pPr>
      <w:r w:rsidRPr="00C10FED">
        <w:rPr>
          <w:rFonts w:eastAsia="Times New Roman" w:cs="Times New Roman"/>
          <w:szCs w:val="24"/>
        </w:rPr>
        <w:t>(Χειροκροτήματα από την πτ</w:t>
      </w:r>
      <w:r>
        <w:rPr>
          <w:rFonts w:eastAsia="Times New Roman" w:cs="Times New Roman"/>
          <w:szCs w:val="24"/>
        </w:rPr>
        <w:t>έρυγα από της Νέας Δημοκρατίας)</w:t>
      </w:r>
    </w:p>
    <w:p w14:paraId="4BA0F7F8" w14:textId="77777777" w:rsidR="00200ACA" w:rsidRDefault="00B07EC3">
      <w:pPr>
        <w:spacing w:line="600" w:lineRule="auto"/>
        <w:ind w:firstLine="720"/>
        <w:jc w:val="both"/>
        <w:rPr>
          <w:rFonts w:eastAsia="Times New Roman" w:cs="Times New Roman"/>
          <w:szCs w:val="24"/>
        </w:rPr>
      </w:pPr>
      <w:r w:rsidRPr="00C10FED">
        <w:rPr>
          <w:rFonts w:eastAsia="Times New Roman" w:cs="Times New Roman"/>
          <w:b/>
          <w:szCs w:val="24"/>
        </w:rPr>
        <w:lastRenderedPageBreak/>
        <w:t>ΠΡΟΕΔΡΕΥΩΝ (Αναστάσιος Κουράκη</w:t>
      </w:r>
      <w:r w:rsidRPr="00C10FED">
        <w:rPr>
          <w:rFonts w:eastAsia="Times New Roman" w:cs="Times New Roman"/>
          <w:b/>
          <w:szCs w:val="24"/>
        </w:rPr>
        <w:t>ς):</w:t>
      </w:r>
      <w:r>
        <w:rPr>
          <w:rFonts w:eastAsia="Times New Roman" w:cs="Times New Roman"/>
          <w:b/>
          <w:szCs w:val="24"/>
        </w:rPr>
        <w:t xml:space="preserve"> </w:t>
      </w:r>
      <w:r>
        <w:rPr>
          <w:rFonts w:eastAsia="Times New Roman" w:cs="Times New Roman"/>
          <w:szCs w:val="24"/>
        </w:rPr>
        <w:t>Ευχαριστούμε τον κ. Ιωάννη Κεφαλογιάννη, Κοινοβουλευτικό Εκπρόσωπο της Νέας Δημοκρατίας.</w:t>
      </w:r>
    </w:p>
    <w:p w14:paraId="4BA0F7F9"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Ο κ. Ανδρέας Λοβέρδος, Κοινοβουλευτικός Εκπρόσωπος της Δημοκρατικής Συμπαράταξης, έχει τον λόγο για δέκα λεπτά.</w:t>
      </w:r>
    </w:p>
    <w:p w14:paraId="4BA0F7FA" w14:textId="77777777" w:rsidR="00200ACA" w:rsidRDefault="00B07EC3">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Κυρίες και κύριοι Βουλευτές, </w:t>
      </w:r>
      <w:r>
        <w:rPr>
          <w:rFonts w:eastAsia="Times New Roman" w:cs="Times New Roman"/>
          <w:szCs w:val="24"/>
        </w:rPr>
        <w:t>προκαλεί περιέργεια σ’ αυτόν που δεν ξέρει, αλλά κλίση της κεφαλής σ’ αυτόν που έχει ζήσει αυτήν την τετραετία στη Βουλή</w:t>
      </w:r>
      <w:r>
        <w:rPr>
          <w:rFonts w:eastAsia="Times New Roman" w:cs="Times New Roman"/>
          <w:szCs w:val="24"/>
        </w:rPr>
        <w:t>,</w:t>
      </w:r>
      <w:r>
        <w:rPr>
          <w:rFonts w:eastAsia="Times New Roman" w:cs="Times New Roman"/>
          <w:szCs w:val="24"/>
        </w:rPr>
        <w:t xml:space="preserve"> να συζητάμε αλλαγές του Κανονισμού προσπαθώντας να επιδείξουμε την κοινοβουλευτική μας καλλιέ</w:t>
      </w:r>
      <w:r>
        <w:rPr>
          <w:rFonts w:eastAsia="Times New Roman" w:cs="Times New Roman"/>
          <w:szCs w:val="24"/>
        </w:rPr>
        <w:t>ργ</w:t>
      </w:r>
      <w:r>
        <w:rPr>
          <w:rFonts w:eastAsia="Times New Roman" w:cs="Times New Roman"/>
          <w:szCs w:val="24"/>
        </w:rPr>
        <w:t>εια για το άρθρο τάδε, για το άρθρο δεί</w:t>
      </w:r>
      <w:r>
        <w:rPr>
          <w:rFonts w:eastAsia="Times New Roman" w:cs="Times New Roman"/>
          <w:szCs w:val="24"/>
        </w:rPr>
        <w:t xml:space="preserve">να, ενώ συντελείται παράλληλα ο απόλυτος εξευτελισμός του Σώματος. </w:t>
      </w:r>
    </w:p>
    <w:p w14:paraId="4BA0F7FB"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Διαλύθηκε ένα κοινοβουλευτικό κόμμα, το Ποτάμι, προ εβδομάδων ως αποτέλεσμα πολιτικών διεργασιών. Οι συνέπειες της διάλυσής του</w:t>
      </w:r>
      <w:r>
        <w:rPr>
          <w:rFonts w:eastAsia="Times New Roman" w:cs="Times New Roman"/>
          <w:szCs w:val="24"/>
        </w:rPr>
        <w:t>,</w:t>
      </w:r>
      <w:r>
        <w:rPr>
          <w:rFonts w:eastAsia="Times New Roman" w:cs="Times New Roman"/>
          <w:szCs w:val="24"/>
        </w:rPr>
        <w:t xml:space="preserve"> κοινοβουλευτικά</w:t>
      </w:r>
      <w:r>
        <w:rPr>
          <w:rFonts w:eastAsia="Times New Roman" w:cs="Times New Roman"/>
          <w:szCs w:val="24"/>
        </w:rPr>
        <w:t>,</w:t>
      </w:r>
      <w:r>
        <w:rPr>
          <w:rFonts w:eastAsia="Times New Roman" w:cs="Times New Roman"/>
          <w:szCs w:val="24"/>
        </w:rPr>
        <w:t xml:space="preserve"> ήταν ακαριαίες. Έχω ενημερωθεί ότι το Προε</w:t>
      </w:r>
      <w:r>
        <w:rPr>
          <w:rFonts w:eastAsia="Times New Roman" w:cs="Times New Roman"/>
          <w:szCs w:val="24"/>
        </w:rPr>
        <w:t>δρείο της Βουλής ορθά εφάρμοσε τον Κανονισμό ως προς όλα και διαλύθηκε η Κοινοβουλευτική Ομάδα του Ποταμιού, κατά την έννοια του άρθρου 15.</w:t>
      </w:r>
    </w:p>
    <w:p w14:paraId="4BA0F7FC"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 xml:space="preserve">Στη συνέχεια το πρόβλημα εμφανίστηκε στους Ανεξάρτητους Έλληνες, στον κ. Καμμένο, και εμφανίστηκε με τρόπο απολύτως </w:t>
      </w:r>
      <w:r>
        <w:rPr>
          <w:rFonts w:eastAsia="Times New Roman" w:cs="Times New Roman"/>
          <w:szCs w:val="24"/>
        </w:rPr>
        <w:t xml:space="preserve">διάφανο και ορατό δια γυμνού οφθαλμού, διότι είχε ήδη προϋπάρξει με τη συγκεκαλυμμένη μορφή της κωμωδίας. Βουλευτές του παρέχουν εμπιστοσύνη στην Κυβέρνηση, παραμένουν σ’ ένα κόμμα το οποίο αίρει την εμπιστοσύνη του από την Κυβέρνηση. </w:t>
      </w:r>
      <w:r>
        <w:rPr>
          <w:rFonts w:eastAsia="Times New Roman" w:cs="Times New Roman"/>
          <w:szCs w:val="24"/>
        </w:rPr>
        <w:t>Α</w:t>
      </w:r>
      <w:r>
        <w:rPr>
          <w:rFonts w:eastAsia="Times New Roman" w:cs="Times New Roman"/>
          <w:szCs w:val="24"/>
        </w:rPr>
        <w:t>υτό οδήγησε στους πρ</w:t>
      </w:r>
      <w:r>
        <w:rPr>
          <w:rFonts w:eastAsia="Times New Roman" w:cs="Times New Roman"/>
          <w:szCs w:val="24"/>
        </w:rPr>
        <w:t>οβληματισμούς για το πώς θα διαρρυθμιστούν οι αριθμοί στις Κοινοβουλευτικές Επιτροπές.</w:t>
      </w:r>
    </w:p>
    <w:p w14:paraId="4BA0F7FD"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Πώς να τα προβλέψει ο Κανονισμός αυτά; Αυτές τις φαρσοκωμωδίες πώς να τις προβλέψει ένας Κανονισμός της Βουλής, που απευθύνεται σε κοινοβουλευτικά πολιτεύματα που λειτου</w:t>
      </w:r>
      <w:r>
        <w:rPr>
          <w:rFonts w:eastAsia="Times New Roman" w:cs="Times New Roman"/>
          <w:szCs w:val="24"/>
        </w:rPr>
        <w:t>ργούν με κλασικές συντεταγμένες; Ποια πλειοψηφία στη Βουλή θα είχε προβλέψει αυτήν τη θεσμική ακαταστασία και αυτήν την πολιτική κατάπτωση και παρακμή; Κα</w:t>
      </w:r>
      <w:r>
        <w:rPr>
          <w:rFonts w:eastAsia="Times New Roman" w:cs="Times New Roman"/>
          <w:szCs w:val="24"/>
        </w:rPr>
        <w:t>μ</w:t>
      </w:r>
      <w:r>
        <w:rPr>
          <w:rFonts w:eastAsia="Times New Roman" w:cs="Times New Roman"/>
          <w:szCs w:val="24"/>
        </w:rPr>
        <w:t>μία. Έτσι, λοιπόν, προβλέψεις δεν υπήρχαν, ερμηνείες δόθηκαν.</w:t>
      </w:r>
    </w:p>
    <w:p w14:paraId="4BA0F7FE"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Ενώ συντελείται, όμως, και η διάλυση τη</w:t>
      </w:r>
      <w:r>
        <w:rPr>
          <w:rFonts w:eastAsia="Times New Roman" w:cs="Times New Roman"/>
          <w:szCs w:val="24"/>
        </w:rPr>
        <w:t>ς Κοινοβουλευτικής Ομάδας των ΑΝΕΛ και υπάρχει ένας προβληματισμός</w:t>
      </w:r>
      <w:r>
        <w:rPr>
          <w:rFonts w:eastAsia="Times New Roman" w:cs="Times New Roman"/>
          <w:szCs w:val="24"/>
        </w:rPr>
        <w:t xml:space="preserve">, </w:t>
      </w:r>
      <w:r>
        <w:rPr>
          <w:rFonts w:eastAsia="Times New Roman" w:cs="Times New Roman"/>
          <w:szCs w:val="24"/>
        </w:rPr>
        <w:t xml:space="preserve">ο Πρόεδρος της Βουλής θα εφαρμόσει τον Κανονισμό και ως προς </w:t>
      </w:r>
      <w:r>
        <w:rPr>
          <w:rFonts w:eastAsia="Times New Roman" w:cs="Times New Roman"/>
          <w:szCs w:val="24"/>
        </w:rPr>
        <w:lastRenderedPageBreak/>
        <w:t>τους ΑΝΕΛ, μετά την παραίτηση συναδέλφων ξαφνικά αρχίζουν οι πολιτικοί και προσωπικοί εκβιασμοί.</w:t>
      </w:r>
    </w:p>
    <w:p w14:paraId="4BA0F7FF"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κεί ξαφνικά</w:t>
      </w:r>
      <w:r>
        <w:rPr>
          <w:rFonts w:eastAsia="Times New Roman" w:cs="Times New Roman"/>
          <w:szCs w:val="24"/>
        </w:rPr>
        <w:t>,</w:t>
      </w:r>
      <w:r>
        <w:rPr>
          <w:rFonts w:eastAsia="Times New Roman" w:cs="Times New Roman"/>
          <w:szCs w:val="24"/>
        </w:rPr>
        <w:t xml:space="preserve"> ο κυβερνητικός ε</w:t>
      </w:r>
      <w:r>
        <w:rPr>
          <w:rFonts w:eastAsia="Times New Roman" w:cs="Times New Roman"/>
          <w:szCs w:val="24"/>
        </w:rPr>
        <w:t xml:space="preserve">κπρόσωπος </w:t>
      </w:r>
      <w:r>
        <w:rPr>
          <w:rFonts w:eastAsia="Times New Roman" w:cs="Times New Roman"/>
          <w:szCs w:val="24"/>
        </w:rPr>
        <w:t xml:space="preserve">επίσης </w:t>
      </w:r>
      <w:r>
        <w:rPr>
          <w:rFonts w:eastAsia="Times New Roman" w:cs="Times New Roman"/>
          <w:szCs w:val="24"/>
        </w:rPr>
        <w:t xml:space="preserve">ανακαλύπτει </w:t>
      </w:r>
      <w:r>
        <w:rPr>
          <w:rFonts w:eastAsia="Times New Roman" w:cs="Times New Roman"/>
          <w:szCs w:val="24"/>
        </w:rPr>
        <w:t xml:space="preserve">τότε, </w:t>
      </w:r>
      <w:r>
        <w:rPr>
          <w:rFonts w:eastAsia="Times New Roman" w:cs="Times New Roman"/>
          <w:szCs w:val="24"/>
        </w:rPr>
        <w:t xml:space="preserve">ότι το κόμμα του, ο ΣΥΡΙΖΑ, είναι αντίθετο προς τη διάλυση </w:t>
      </w:r>
      <w:r>
        <w:rPr>
          <w:rFonts w:eastAsia="Times New Roman" w:cs="Times New Roman"/>
          <w:szCs w:val="24"/>
        </w:rPr>
        <w:t>Κ</w:t>
      </w:r>
      <w:r>
        <w:rPr>
          <w:rFonts w:eastAsia="Times New Roman" w:cs="Times New Roman"/>
          <w:szCs w:val="24"/>
        </w:rPr>
        <w:t xml:space="preserve">οινοβουλευτικών </w:t>
      </w:r>
      <w:r>
        <w:rPr>
          <w:rFonts w:eastAsia="Times New Roman" w:cs="Times New Roman"/>
          <w:szCs w:val="24"/>
        </w:rPr>
        <w:t>Ο</w:t>
      </w:r>
      <w:r>
        <w:rPr>
          <w:rFonts w:eastAsia="Times New Roman" w:cs="Times New Roman"/>
          <w:szCs w:val="24"/>
        </w:rPr>
        <w:t xml:space="preserve">μάδων που συγκροτήθηκαν επειδή τα κόμματά τους ψηφίστηκαν από τον λαό και ήρθαν στη Βουλή με πάνω από δέκα Βουλευτές. </w:t>
      </w:r>
    </w:p>
    <w:p w14:paraId="4BA0F800"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Αυτό η Κυβέρνηση το ανακα</w:t>
      </w:r>
      <w:r>
        <w:rPr>
          <w:rFonts w:eastAsia="Times New Roman" w:cs="Times New Roman"/>
          <w:szCs w:val="24"/>
        </w:rPr>
        <w:t xml:space="preserve">λύπτει και μας το ανακοινώνει αφού έχει διαλυθεί η Κοινοβουλευτική Ομάδα του Ποταμιού. </w:t>
      </w:r>
      <w:r>
        <w:rPr>
          <w:rFonts w:eastAsia="Times New Roman" w:cs="Times New Roman"/>
          <w:szCs w:val="24"/>
        </w:rPr>
        <w:t>Ε</w:t>
      </w:r>
      <w:r>
        <w:rPr>
          <w:rFonts w:eastAsia="Times New Roman" w:cs="Times New Roman"/>
          <w:szCs w:val="24"/>
        </w:rPr>
        <w:t xml:space="preserve">κεί πια ο εκβιασμός </w:t>
      </w:r>
      <w:r w:rsidRPr="00A54869">
        <w:rPr>
          <w:rFonts w:eastAsia="Times New Roman" w:cs="Times New Roman"/>
          <w:szCs w:val="24"/>
        </w:rPr>
        <w:t>πιάνει τόπο και πιάνει τόπο με ένα</w:t>
      </w:r>
      <w:r>
        <w:rPr>
          <w:rFonts w:eastAsia="Times New Roman" w:cs="Times New Roman"/>
          <w:szCs w:val="24"/>
        </w:rPr>
        <w:t>ν</w:t>
      </w:r>
      <w:r w:rsidRPr="00A54869">
        <w:rPr>
          <w:rFonts w:eastAsia="Times New Roman" w:cs="Times New Roman"/>
          <w:szCs w:val="24"/>
        </w:rPr>
        <w:t xml:space="preserve"> περίεργο </w:t>
      </w:r>
      <w:r>
        <w:rPr>
          <w:rFonts w:eastAsia="Times New Roman" w:cs="Times New Roman"/>
          <w:szCs w:val="24"/>
        </w:rPr>
        <w:t xml:space="preserve">τρόπο για εμάς που δεν λειτουργούμε στον χώρο των εκβιασμών, αλλά πολύ οικείο στους εκβιαστές, ότι ενώ η Κυβέρνηση υποχωρεί, αυτός ο οποίος πιέζει, ξαναχτυπά με εκπομπές. </w:t>
      </w:r>
    </w:p>
    <w:p w14:paraId="4BA0F801"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Κι εκεί ανακαλύπτεται η άλλη </w:t>
      </w:r>
      <w:r w:rsidRPr="00A54869">
        <w:rPr>
          <w:rFonts w:eastAsia="Times New Roman" w:cs="Times New Roman"/>
          <w:szCs w:val="24"/>
        </w:rPr>
        <w:t>διέξοδος</w:t>
      </w:r>
      <w:r>
        <w:rPr>
          <w:rFonts w:eastAsia="Times New Roman" w:cs="Times New Roman"/>
          <w:szCs w:val="24"/>
        </w:rPr>
        <w:t>,</w:t>
      </w:r>
      <w:r w:rsidRPr="00A54869">
        <w:rPr>
          <w:rFonts w:eastAsia="Times New Roman" w:cs="Times New Roman"/>
          <w:szCs w:val="24"/>
        </w:rPr>
        <w:t xml:space="preserve"> να </w:t>
      </w:r>
      <w:r>
        <w:rPr>
          <w:rFonts w:eastAsia="Times New Roman" w:cs="Times New Roman"/>
          <w:szCs w:val="24"/>
        </w:rPr>
        <w:t xml:space="preserve">ερμηνεύσουμε τον Κανονισμό </w:t>
      </w:r>
      <w:r w:rsidRPr="00A54869">
        <w:rPr>
          <w:rFonts w:eastAsia="Times New Roman" w:cs="Times New Roman"/>
          <w:szCs w:val="24"/>
        </w:rPr>
        <w:t>της Βουλής</w:t>
      </w:r>
      <w:r>
        <w:rPr>
          <w:rFonts w:eastAsia="Times New Roman" w:cs="Times New Roman"/>
          <w:szCs w:val="24"/>
        </w:rPr>
        <w:t>, κάτ</w:t>
      </w:r>
      <w:r>
        <w:rPr>
          <w:rFonts w:eastAsia="Times New Roman" w:cs="Times New Roman"/>
          <w:szCs w:val="24"/>
        </w:rPr>
        <w:t xml:space="preserve">ι που θα γινόταν </w:t>
      </w:r>
      <w:r>
        <w:rPr>
          <w:rFonts w:eastAsia="Times New Roman" w:cs="Times New Roman"/>
          <w:szCs w:val="24"/>
        </w:rPr>
        <w:t>εά</w:t>
      </w:r>
      <w:r>
        <w:rPr>
          <w:rFonts w:eastAsia="Times New Roman" w:cs="Times New Roman"/>
          <w:szCs w:val="24"/>
        </w:rPr>
        <w:t>ν</w:t>
      </w:r>
      <w:r w:rsidRPr="00A54869">
        <w:rPr>
          <w:rFonts w:eastAsia="Times New Roman" w:cs="Times New Roman"/>
          <w:szCs w:val="24"/>
        </w:rPr>
        <w:t xml:space="preserve"> ο Πρόεδρος της Βουλ</w:t>
      </w:r>
      <w:r>
        <w:rPr>
          <w:rFonts w:eastAsia="Times New Roman" w:cs="Times New Roman"/>
          <w:szCs w:val="24"/>
        </w:rPr>
        <w:t xml:space="preserve">ής, </w:t>
      </w:r>
      <w:r w:rsidRPr="00A54869">
        <w:rPr>
          <w:rFonts w:eastAsia="Times New Roman" w:cs="Times New Roman"/>
          <w:szCs w:val="24"/>
        </w:rPr>
        <w:t xml:space="preserve">το </w:t>
      </w:r>
      <w:r>
        <w:rPr>
          <w:rFonts w:eastAsia="Times New Roman" w:cs="Times New Roman"/>
          <w:szCs w:val="24"/>
        </w:rPr>
        <w:t xml:space="preserve">Προεδρείο, </w:t>
      </w:r>
      <w:r w:rsidRPr="00A54869">
        <w:rPr>
          <w:rFonts w:eastAsia="Times New Roman" w:cs="Times New Roman"/>
          <w:szCs w:val="24"/>
        </w:rPr>
        <w:t>η πλειοψηφία πάνω από όλα</w:t>
      </w:r>
      <w:r>
        <w:rPr>
          <w:rFonts w:eastAsia="Times New Roman" w:cs="Times New Roman"/>
          <w:szCs w:val="24"/>
        </w:rPr>
        <w:t>, ε</w:t>
      </w:r>
      <w:r w:rsidRPr="00A54869">
        <w:rPr>
          <w:rFonts w:eastAsia="Times New Roman" w:cs="Times New Roman"/>
          <w:szCs w:val="24"/>
        </w:rPr>
        <w:t xml:space="preserve">ίχε προσεγγίσει τον </w:t>
      </w:r>
      <w:r>
        <w:rPr>
          <w:rFonts w:eastAsia="Times New Roman" w:cs="Times New Roman"/>
          <w:szCs w:val="24"/>
        </w:rPr>
        <w:t>Κανονισμό</w:t>
      </w:r>
      <w:r w:rsidRPr="00A54869">
        <w:rPr>
          <w:rFonts w:eastAsia="Times New Roman" w:cs="Times New Roman"/>
          <w:szCs w:val="24"/>
        </w:rPr>
        <w:t xml:space="preserve"> α</w:t>
      </w:r>
      <w:r>
        <w:rPr>
          <w:rFonts w:eastAsia="Times New Roman" w:cs="Times New Roman"/>
          <w:szCs w:val="24"/>
        </w:rPr>
        <w:t xml:space="preserve">πό την αρχή με κοινοβουλευτική αρετή. Για να δούμε τι λέει το 15, πώς εφαρμόστηκε τόσα χρόνια; </w:t>
      </w:r>
      <w:r>
        <w:rPr>
          <w:rFonts w:eastAsia="Times New Roman" w:cs="Times New Roman"/>
          <w:szCs w:val="24"/>
        </w:rPr>
        <w:lastRenderedPageBreak/>
        <w:t>Υπάρχουν δ</w:t>
      </w:r>
      <w:r w:rsidRPr="00A54869">
        <w:rPr>
          <w:rFonts w:eastAsia="Times New Roman" w:cs="Times New Roman"/>
          <w:szCs w:val="24"/>
        </w:rPr>
        <w:t xml:space="preserve">υνατότητες </w:t>
      </w:r>
      <w:r>
        <w:rPr>
          <w:rFonts w:eastAsia="Times New Roman" w:cs="Times New Roman"/>
          <w:szCs w:val="24"/>
        </w:rPr>
        <w:t>ερμηνείας; Δεν έγινε έτ</w:t>
      </w:r>
      <w:r>
        <w:rPr>
          <w:rFonts w:eastAsia="Times New Roman" w:cs="Times New Roman"/>
          <w:szCs w:val="24"/>
        </w:rPr>
        <w:t>σι ο</w:t>
      </w:r>
      <w:r w:rsidRPr="00A54869">
        <w:rPr>
          <w:rFonts w:eastAsia="Times New Roman" w:cs="Times New Roman"/>
          <w:szCs w:val="24"/>
        </w:rPr>
        <w:t xml:space="preserve"> διάλογος</w:t>
      </w:r>
      <w:r>
        <w:rPr>
          <w:rFonts w:eastAsia="Times New Roman" w:cs="Times New Roman"/>
          <w:szCs w:val="24"/>
        </w:rPr>
        <w:t xml:space="preserve">. Ο διάλογος έγινε μεταξύ </w:t>
      </w:r>
      <w:proofErr w:type="spellStart"/>
      <w:r>
        <w:rPr>
          <w:rFonts w:eastAsia="Times New Roman" w:cs="Times New Roman"/>
          <w:szCs w:val="24"/>
        </w:rPr>
        <w:t>συγκρουομένων</w:t>
      </w:r>
      <w:proofErr w:type="spellEnd"/>
      <w:r>
        <w:rPr>
          <w:rFonts w:eastAsia="Times New Roman" w:cs="Times New Roman"/>
          <w:szCs w:val="24"/>
        </w:rPr>
        <w:t xml:space="preserve">, άρα δεν ήταν διάλογος, ήταν </w:t>
      </w:r>
      <w:r w:rsidRPr="00A54869">
        <w:rPr>
          <w:rFonts w:eastAsia="Times New Roman" w:cs="Times New Roman"/>
          <w:szCs w:val="24"/>
        </w:rPr>
        <w:t>μάχη</w:t>
      </w:r>
      <w:r>
        <w:rPr>
          <w:rFonts w:eastAsia="Times New Roman" w:cs="Times New Roman"/>
          <w:szCs w:val="24"/>
        </w:rPr>
        <w:t>. Κι επειδή αυτό</w:t>
      </w:r>
      <w:r w:rsidRPr="00A54869">
        <w:rPr>
          <w:rFonts w:eastAsia="Times New Roman" w:cs="Times New Roman"/>
          <w:szCs w:val="24"/>
        </w:rPr>
        <w:t xml:space="preserve"> συνεχίζεται</w:t>
      </w:r>
      <w:r>
        <w:rPr>
          <w:rFonts w:eastAsia="Times New Roman" w:cs="Times New Roman"/>
          <w:szCs w:val="24"/>
        </w:rPr>
        <w:t>,</w:t>
      </w:r>
      <w:r w:rsidRPr="00A54869">
        <w:rPr>
          <w:rFonts w:eastAsia="Times New Roman" w:cs="Times New Roman"/>
          <w:szCs w:val="24"/>
        </w:rPr>
        <w:t xml:space="preserve"> η ερμηνεία μεταφέρεται ως υποχρέωση στο Επιστημονικό Συμβούλιο της Βουλής </w:t>
      </w:r>
      <w:r>
        <w:rPr>
          <w:rFonts w:eastAsia="Times New Roman" w:cs="Times New Roman"/>
          <w:szCs w:val="24"/>
        </w:rPr>
        <w:t xml:space="preserve">και θα δούμε τι θα γίνει. </w:t>
      </w:r>
    </w:p>
    <w:p w14:paraId="4BA0F802"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Αυτή ήταν η</w:t>
      </w:r>
      <w:r w:rsidRPr="00A54869">
        <w:rPr>
          <w:rFonts w:eastAsia="Times New Roman" w:cs="Times New Roman"/>
          <w:szCs w:val="24"/>
        </w:rPr>
        <w:t xml:space="preserve"> εξέλιξη</w:t>
      </w:r>
      <w:r>
        <w:rPr>
          <w:rFonts w:eastAsia="Times New Roman" w:cs="Times New Roman"/>
          <w:szCs w:val="24"/>
        </w:rPr>
        <w:t>,</w:t>
      </w:r>
      <w:r w:rsidRPr="00A54869">
        <w:rPr>
          <w:rFonts w:eastAsia="Times New Roman" w:cs="Times New Roman"/>
          <w:szCs w:val="24"/>
        </w:rPr>
        <w:t xml:space="preserve"> έως ότου </w:t>
      </w:r>
      <w:r>
        <w:rPr>
          <w:rFonts w:eastAsia="Times New Roman" w:cs="Times New Roman"/>
          <w:szCs w:val="24"/>
        </w:rPr>
        <w:t xml:space="preserve">χθες </w:t>
      </w:r>
      <w:r w:rsidRPr="00A54869">
        <w:rPr>
          <w:rFonts w:eastAsia="Times New Roman" w:cs="Times New Roman"/>
          <w:szCs w:val="24"/>
        </w:rPr>
        <w:t>τα π</w:t>
      </w:r>
      <w:r w:rsidRPr="00A54869">
        <w:rPr>
          <w:rFonts w:eastAsia="Times New Roman" w:cs="Times New Roman"/>
          <w:szCs w:val="24"/>
        </w:rPr>
        <w:t xml:space="preserve">ράγματα </w:t>
      </w:r>
      <w:r>
        <w:rPr>
          <w:rFonts w:eastAsia="Times New Roman" w:cs="Times New Roman"/>
          <w:szCs w:val="24"/>
        </w:rPr>
        <w:t>έγιναν</w:t>
      </w:r>
      <w:r w:rsidRPr="00A54869">
        <w:rPr>
          <w:rFonts w:eastAsia="Times New Roman" w:cs="Times New Roman"/>
          <w:szCs w:val="24"/>
        </w:rPr>
        <w:t xml:space="preserve"> ακόμη χειρότερα</w:t>
      </w:r>
      <w:r>
        <w:rPr>
          <w:rFonts w:eastAsia="Times New Roman" w:cs="Times New Roman"/>
          <w:szCs w:val="24"/>
        </w:rPr>
        <w:t xml:space="preserve">, </w:t>
      </w:r>
      <w:r w:rsidRPr="00A54869">
        <w:rPr>
          <w:rFonts w:eastAsia="Times New Roman" w:cs="Times New Roman"/>
          <w:szCs w:val="24"/>
        </w:rPr>
        <w:t xml:space="preserve">όταν ανακαλύπτεται </w:t>
      </w:r>
      <w:r>
        <w:rPr>
          <w:rFonts w:eastAsia="Times New Roman" w:cs="Times New Roman"/>
          <w:szCs w:val="24"/>
        </w:rPr>
        <w:t xml:space="preserve">η «διέξοδος» του πολιτικού διχασμού προσωπικοτήτων. Ορισμένοι συνάδελφοι, έξι τον αριθμό, </w:t>
      </w:r>
      <w:r w:rsidRPr="00A54869">
        <w:rPr>
          <w:rFonts w:eastAsia="Times New Roman" w:cs="Times New Roman"/>
          <w:szCs w:val="24"/>
        </w:rPr>
        <w:t xml:space="preserve">κατά δήλωσή τους στο </w:t>
      </w:r>
      <w:r>
        <w:rPr>
          <w:rFonts w:eastAsia="Times New Roman" w:cs="Times New Roman"/>
          <w:szCs w:val="24"/>
        </w:rPr>
        <w:t>Προεδρείο</w:t>
      </w:r>
      <w:r w:rsidRPr="00A54869">
        <w:rPr>
          <w:rFonts w:eastAsia="Times New Roman" w:cs="Times New Roman"/>
          <w:szCs w:val="24"/>
        </w:rPr>
        <w:t xml:space="preserve"> της Βουλής</w:t>
      </w:r>
      <w:r>
        <w:rPr>
          <w:rFonts w:eastAsia="Times New Roman" w:cs="Times New Roman"/>
          <w:szCs w:val="24"/>
        </w:rPr>
        <w:t xml:space="preserve"> -</w:t>
      </w:r>
      <w:r w:rsidRPr="00A54869">
        <w:rPr>
          <w:rFonts w:eastAsia="Times New Roman" w:cs="Times New Roman"/>
          <w:szCs w:val="24"/>
        </w:rPr>
        <w:t xml:space="preserve">άκουσα τον </w:t>
      </w:r>
      <w:r>
        <w:rPr>
          <w:rFonts w:eastAsia="Times New Roman" w:cs="Times New Roman"/>
          <w:szCs w:val="24"/>
        </w:rPr>
        <w:t>κ.</w:t>
      </w:r>
      <w:r w:rsidRPr="00A54869">
        <w:rPr>
          <w:rFonts w:eastAsia="Times New Roman" w:cs="Times New Roman"/>
          <w:szCs w:val="24"/>
        </w:rPr>
        <w:t xml:space="preserve"> Κουράκη </w:t>
      </w:r>
      <w:r>
        <w:rPr>
          <w:rFonts w:eastAsia="Times New Roman" w:cs="Times New Roman"/>
          <w:szCs w:val="24"/>
        </w:rPr>
        <w:t>να το</w:t>
      </w:r>
      <w:r w:rsidRPr="00A54869">
        <w:rPr>
          <w:rFonts w:eastAsia="Times New Roman" w:cs="Times New Roman"/>
          <w:szCs w:val="24"/>
        </w:rPr>
        <w:t xml:space="preserve"> διαβάζει</w:t>
      </w:r>
      <w:r w:rsidRPr="00BD3C31">
        <w:rPr>
          <w:rFonts w:eastAsia="Times New Roman" w:cs="Times New Roman"/>
          <w:szCs w:val="24"/>
        </w:rPr>
        <w:t>-</w:t>
      </w:r>
      <w:r w:rsidRPr="00A54869">
        <w:rPr>
          <w:rFonts w:eastAsia="Times New Roman" w:cs="Times New Roman"/>
          <w:szCs w:val="24"/>
        </w:rPr>
        <w:t xml:space="preserve"> είναι Βουλευτές που πρέπει να </w:t>
      </w:r>
      <w:proofErr w:type="spellStart"/>
      <w:r w:rsidRPr="00A54869">
        <w:rPr>
          <w:rFonts w:eastAsia="Times New Roman" w:cs="Times New Roman"/>
          <w:szCs w:val="24"/>
        </w:rPr>
        <w:t>προσ</w:t>
      </w:r>
      <w:r w:rsidRPr="00A54869">
        <w:rPr>
          <w:rFonts w:eastAsia="Times New Roman" w:cs="Times New Roman"/>
          <w:szCs w:val="24"/>
        </w:rPr>
        <w:t>μετρώνται</w:t>
      </w:r>
      <w:proofErr w:type="spellEnd"/>
      <w:r w:rsidRPr="00A54869">
        <w:rPr>
          <w:rFonts w:eastAsia="Times New Roman" w:cs="Times New Roman"/>
          <w:szCs w:val="24"/>
        </w:rPr>
        <w:t xml:space="preserve"> στους </w:t>
      </w:r>
      <w:proofErr w:type="spellStart"/>
      <w:r>
        <w:rPr>
          <w:rFonts w:eastAsia="Times New Roman" w:cs="Times New Roman"/>
          <w:szCs w:val="24"/>
        </w:rPr>
        <w:t>εκατόν</w:t>
      </w:r>
      <w:proofErr w:type="spellEnd"/>
      <w:r>
        <w:rPr>
          <w:rFonts w:eastAsia="Times New Roman" w:cs="Times New Roman"/>
          <w:szCs w:val="24"/>
        </w:rPr>
        <w:t xml:space="preserve"> σαράντα πέντε </w:t>
      </w:r>
      <w:r w:rsidRPr="00A54869">
        <w:rPr>
          <w:rFonts w:eastAsia="Times New Roman" w:cs="Times New Roman"/>
          <w:szCs w:val="24"/>
        </w:rPr>
        <w:t>του ΣΥΡΙΖΑ</w:t>
      </w:r>
      <w:r>
        <w:rPr>
          <w:rFonts w:eastAsia="Times New Roman" w:cs="Times New Roman"/>
          <w:szCs w:val="24"/>
        </w:rPr>
        <w:t>,</w:t>
      </w:r>
      <w:r w:rsidRPr="00A54869">
        <w:rPr>
          <w:rFonts w:eastAsia="Times New Roman" w:cs="Times New Roman"/>
          <w:szCs w:val="24"/>
        </w:rPr>
        <w:t xml:space="preserve"> ούτως ώστε να έχουν </w:t>
      </w:r>
      <w:proofErr w:type="spellStart"/>
      <w:r>
        <w:rPr>
          <w:rFonts w:eastAsia="Times New Roman" w:cs="Times New Roman"/>
          <w:szCs w:val="24"/>
        </w:rPr>
        <w:t>εκατόν</w:t>
      </w:r>
      <w:proofErr w:type="spellEnd"/>
      <w:r>
        <w:rPr>
          <w:rFonts w:eastAsia="Times New Roman" w:cs="Times New Roman"/>
          <w:szCs w:val="24"/>
        </w:rPr>
        <w:t xml:space="preserve"> πενήντα έναν.</w:t>
      </w:r>
      <w:r w:rsidRPr="00A54869">
        <w:rPr>
          <w:rFonts w:eastAsia="Times New Roman" w:cs="Times New Roman"/>
          <w:szCs w:val="24"/>
        </w:rPr>
        <w:t xml:space="preserve"> Ταυτοχρόνως</w:t>
      </w:r>
      <w:r>
        <w:rPr>
          <w:rFonts w:eastAsia="Times New Roman" w:cs="Times New Roman"/>
          <w:szCs w:val="24"/>
        </w:rPr>
        <w:t>,</w:t>
      </w:r>
      <w:r w:rsidRPr="00A54869">
        <w:rPr>
          <w:rFonts w:eastAsia="Times New Roman" w:cs="Times New Roman"/>
          <w:szCs w:val="24"/>
        </w:rPr>
        <w:t xml:space="preserve"> δύο εξ αυτών που ανήκουν στους ΑΝΕΛ διατηρούν και την ιδιότητα του μέλους της Κοινοβουλευτικής Ομάδας των ΑΝΕΛ</w:t>
      </w:r>
      <w:r>
        <w:rPr>
          <w:rFonts w:eastAsia="Times New Roman" w:cs="Times New Roman"/>
          <w:szCs w:val="24"/>
        </w:rPr>
        <w:t xml:space="preserve">. </w:t>
      </w:r>
    </w:p>
    <w:p w14:paraId="4BA0F803"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Το άρθρο 15 παρ. 4 του Κανονισμού της Βο</w:t>
      </w:r>
      <w:r>
        <w:rPr>
          <w:rFonts w:eastAsia="Times New Roman" w:cs="Times New Roman"/>
          <w:szCs w:val="24"/>
        </w:rPr>
        <w:t>υλής α</w:t>
      </w:r>
      <w:r w:rsidRPr="00A54869">
        <w:rPr>
          <w:rFonts w:eastAsia="Times New Roman" w:cs="Times New Roman"/>
          <w:szCs w:val="24"/>
        </w:rPr>
        <w:t>παγορεύει αυτές τις λαθροχειρίες</w:t>
      </w:r>
      <w:r>
        <w:rPr>
          <w:rFonts w:eastAsia="Times New Roman" w:cs="Times New Roman"/>
          <w:szCs w:val="24"/>
        </w:rPr>
        <w:t>, τις έμμεσες παραβιάσεις</w:t>
      </w:r>
      <w:r w:rsidRPr="00A54869">
        <w:rPr>
          <w:rFonts w:eastAsia="Times New Roman" w:cs="Times New Roman"/>
          <w:szCs w:val="24"/>
        </w:rPr>
        <w:t xml:space="preserve"> του</w:t>
      </w:r>
      <w:r>
        <w:rPr>
          <w:rFonts w:eastAsia="Times New Roman" w:cs="Times New Roman"/>
          <w:szCs w:val="24"/>
        </w:rPr>
        <w:t>,</w:t>
      </w:r>
      <w:r w:rsidRPr="00A54869">
        <w:rPr>
          <w:rFonts w:eastAsia="Times New Roman" w:cs="Times New Roman"/>
          <w:szCs w:val="24"/>
        </w:rPr>
        <w:t xml:space="preserve"> ορίζοντα</w:t>
      </w:r>
      <w:r>
        <w:rPr>
          <w:rFonts w:eastAsia="Times New Roman" w:cs="Times New Roman"/>
          <w:szCs w:val="24"/>
        </w:rPr>
        <w:t xml:space="preserve">ς </w:t>
      </w:r>
      <w:r w:rsidRPr="00A54869">
        <w:rPr>
          <w:rFonts w:eastAsia="Times New Roman" w:cs="Times New Roman"/>
          <w:szCs w:val="24"/>
        </w:rPr>
        <w:t>το λογικό</w:t>
      </w:r>
      <w:r>
        <w:rPr>
          <w:rFonts w:eastAsia="Times New Roman" w:cs="Times New Roman"/>
          <w:szCs w:val="24"/>
        </w:rPr>
        <w:t xml:space="preserve"> -</w:t>
      </w:r>
      <w:r w:rsidRPr="00A54869">
        <w:rPr>
          <w:rFonts w:eastAsia="Times New Roman" w:cs="Times New Roman"/>
          <w:szCs w:val="24"/>
        </w:rPr>
        <w:t xml:space="preserve">που κι αν δεν </w:t>
      </w:r>
      <w:r>
        <w:rPr>
          <w:rFonts w:eastAsia="Times New Roman" w:cs="Times New Roman"/>
          <w:szCs w:val="24"/>
        </w:rPr>
        <w:t>το όριζε έτσι θα ήταν- ότι</w:t>
      </w:r>
      <w:r w:rsidRPr="00A54869">
        <w:rPr>
          <w:rFonts w:eastAsia="Times New Roman" w:cs="Times New Roman"/>
          <w:szCs w:val="24"/>
        </w:rPr>
        <w:t xml:space="preserve"> κάθε Βουλευτής </w:t>
      </w:r>
      <w:r>
        <w:rPr>
          <w:rFonts w:eastAsia="Times New Roman" w:cs="Times New Roman"/>
          <w:szCs w:val="24"/>
        </w:rPr>
        <w:t xml:space="preserve">ανήκει σε μια </w:t>
      </w:r>
      <w:r>
        <w:rPr>
          <w:rFonts w:eastAsia="Times New Roman" w:cs="Times New Roman"/>
          <w:szCs w:val="24"/>
        </w:rPr>
        <w:t>Κ</w:t>
      </w:r>
      <w:r w:rsidRPr="00A54869">
        <w:rPr>
          <w:rFonts w:eastAsia="Times New Roman" w:cs="Times New Roman"/>
          <w:szCs w:val="24"/>
        </w:rPr>
        <w:t xml:space="preserve">οινοβουλευτική </w:t>
      </w:r>
      <w:r>
        <w:rPr>
          <w:rFonts w:eastAsia="Times New Roman" w:cs="Times New Roman"/>
          <w:szCs w:val="24"/>
        </w:rPr>
        <w:t>Ο</w:t>
      </w:r>
      <w:r w:rsidRPr="00A54869">
        <w:rPr>
          <w:rFonts w:eastAsia="Times New Roman" w:cs="Times New Roman"/>
          <w:szCs w:val="24"/>
        </w:rPr>
        <w:t>μάδα</w:t>
      </w:r>
      <w:r>
        <w:rPr>
          <w:rFonts w:eastAsia="Times New Roman" w:cs="Times New Roman"/>
          <w:szCs w:val="24"/>
        </w:rPr>
        <w:t xml:space="preserve">. </w:t>
      </w:r>
      <w:proofErr w:type="spellStart"/>
      <w:r>
        <w:rPr>
          <w:rFonts w:eastAsia="Times New Roman" w:cs="Times New Roman"/>
          <w:szCs w:val="24"/>
          <w:lang w:val="en-US"/>
        </w:rPr>
        <w:t>Expressis</w:t>
      </w:r>
      <w:proofErr w:type="spellEnd"/>
      <w:r w:rsidRPr="00FA74DE">
        <w:rPr>
          <w:rFonts w:eastAsia="Times New Roman" w:cs="Times New Roman"/>
          <w:szCs w:val="24"/>
        </w:rPr>
        <w:t xml:space="preserve"> </w:t>
      </w:r>
      <w:proofErr w:type="spellStart"/>
      <w:r>
        <w:rPr>
          <w:rFonts w:eastAsia="Times New Roman" w:cs="Times New Roman"/>
          <w:szCs w:val="24"/>
          <w:lang w:val="en-US"/>
        </w:rPr>
        <w:t>verbis</w:t>
      </w:r>
      <w:proofErr w:type="spellEnd"/>
      <w:r w:rsidRPr="00FA74DE">
        <w:rPr>
          <w:rFonts w:eastAsia="Times New Roman" w:cs="Times New Roman"/>
          <w:szCs w:val="24"/>
        </w:rPr>
        <w:t>.</w:t>
      </w:r>
      <w:r w:rsidRPr="00A54869">
        <w:rPr>
          <w:rFonts w:eastAsia="Times New Roman" w:cs="Times New Roman"/>
          <w:szCs w:val="24"/>
        </w:rPr>
        <w:t xml:space="preserve"> Μία σειρά είναι αυτό</w:t>
      </w:r>
      <w:r>
        <w:rPr>
          <w:rFonts w:eastAsia="Times New Roman" w:cs="Times New Roman"/>
          <w:szCs w:val="24"/>
        </w:rPr>
        <w:t xml:space="preserve">! Η παρ. 4 του άρθρου 15 είναι μια σειρά </w:t>
      </w:r>
      <w:r>
        <w:rPr>
          <w:rFonts w:eastAsia="Times New Roman" w:cs="Times New Roman"/>
          <w:szCs w:val="24"/>
        </w:rPr>
        <w:lastRenderedPageBreak/>
        <w:t xml:space="preserve">και δεν καταστρατηγείται </w:t>
      </w:r>
      <w:r w:rsidRPr="00A54869">
        <w:rPr>
          <w:rFonts w:eastAsia="Times New Roman" w:cs="Times New Roman"/>
          <w:szCs w:val="24"/>
        </w:rPr>
        <w:t>με τη μέθοδο το</w:t>
      </w:r>
      <w:r>
        <w:rPr>
          <w:rFonts w:eastAsia="Times New Roman" w:cs="Times New Roman"/>
          <w:szCs w:val="24"/>
        </w:rPr>
        <w:t>υ</w:t>
      </w:r>
      <w:r w:rsidRPr="00A54869">
        <w:rPr>
          <w:rFonts w:eastAsia="Times New Roman" w:cs="Times New Roman"/>
          <w:szCs w:val="24"/>
        </w:rPr>
        <w:t xml:space="preserve"> </w:t>
      </w:r>
      <w:r>
        <w:rPr>
          <w:rFonts w:eastAsia="Times New Roman" w:cs="Times New Roman"/>
          <w:szCs w:val="24"/>
        </w:rPr>
        <w:t>«π</w:t>
      </w:r>
      <w:r w:rsidRPr="00A54869">
        <w:rPr>
          <w:rFonts w:eastAsia="Times New Roman" w:cs="Times New Roman"/>
          <w:szCs w:val="24"/>
        </w:rPr>
        <w:t>αραμένω σε μία ομάδα</w:t>
      </w:r>
      <w:r>
        <w:rPr>
          <w:rFonts w:eastAsia="Times New Roman" w:cs="Times New Roman"/>
          <w:szCs w:val="24"/>
        </w:rPr>
        <w:t>,</w:t>
      </w:r>
      <w:r w:rsidRPr="00A54869">
        <w:rPr>
          <w:rFonts w:eastAsia="Times New Roman" w:cs="Times New Roman"/>
          <w:szCs w:val="24"/>
        </w:rPr>
        <w:t xml:space="preserve"> που δεν</w:t>
      </w:r>
      <w:r>
        <w:rPr>
          <w:rFonts w:eastAsia="Times New Roman" w:cs="Times New Roman"/>
          <w:szCs w:val="24"/>
        </w:rPr>
        <w:t xml:space="preserve"> παρέχει ψήφο</w:t>
      </w:r>
      <w:r w:rsidRPr="00A54869">
        <w:rPr>
          <w:rFonts w:eastAsia="Times New Roman" w:cs="Times New Roman"/>
          <w:szCs w:val="24"/>
        </w:rPr>
        <w:t xml:space="preserve"> </w:t>
      </w:r>
      <w:r>
        <w:rPr>
          <w:rFonts w:eastAsia="Times New Roman" w:cs="Times New Roman"/>
          <w:szCs w:val="24"/>
        </w:rPr>
        <w:t xml:space="preserve">εμπιστοσύνης, </w:t>
      </w:r>
      <w:r w:rsidRPr="00A54869">
        <w:rPr>
          <w:rFonts w:eastAsia="Times New Roman" w:cs="Times New Roman"/>
          <w:szCs w:val="24"/>
        </w:rPr>
        <w:t xml:space="preserve">όμως </w:t>
      </w:r>
      <w:r>
        <w:rPr>
          <w:rFonts w:eastAsia="Times New Roman" w:cs="Times New Roman"/>
          <w:szCs w:val="24"/>
        </w:rPr>
        <w:t>ανήκω</w:t>
      </w:r>
      <w:r w:rsidRPr="00A54869">
        <w:rPr>
          <w:rFonts w:eastAsia="Times New Roman" w:cs="Times New Roman"/>
          <w:szCs w:val="24"/>
        </w:rPr>
        <w:t xml:space="preserve"> και στην </w:t>
      </w:r>
      <w:r>
        <w:rPr>
          <w:rFonts w:eastAsia="Times New Roman" w:cs="Times New Roman"/>
          <w:szCs w:val="24"/>
        </w:rPr>
        <w:t xml:space="preserve">κοινοβουλευτική </w:t>
      </w:r>
      <w:r>
        <w:rPr>
          <w:rFonts w:eastAsia="Times New Roman" w:cs="Times New Roman"/>
          <w:szCs w:val="24"/>
        </w:rPr>
        <w:t>Π</w:t>
      </w:r>
      <w:r>
        <w:rPr>
          <w:rFonts w:eastAsia="Times New Roman" w:cs="Times New Roman"/>
          <w:szCs w:val="24"/>
        </w:rPr>
        <w:t xml:space="preserve">λειοψηφία», που παρέχει δηλαδή εμπιστοσύνη. Αυτό στην πράξη είναι ανίσχυρο, </w:t>
      </w:r>
      <w:r w:rsidRPr="00A54869">
        <w:rPr>
          <w:rFonts w:eastAsia="Times New Roman" w:cs="Times New Roman"/>
          <w:szCs w:val="24"/>
        </w:rPr>
        <w:t>α</w:t>
      </w:r>
      <w:r w:rsidRPr="00A54869">
        <w:rPr>
          <w:rFonts w:eastAsia="Times New Roman" w:cs="Times New Roman"/>
          <w:szCs w:val="24"/>
        </w:rPr>
        <w:t>νυπόστατο</w:t>
      </w:r>
      <w:r>
        <w:rPr>
          <w:rFonts w:eastAsia="Times New Roman" w:cs="Times New Roman"/>
          <w:szCs w:val="24"/>
        </w:rPr>
        <w:t>.</w:t>
      </w:r>
      <w:r w:rsidRPr="00A54869">
        <w:rPr>
          <w:rFonts w:eastAsia="Times New Roman" w:cs="Times New Roman"/>
          <w:szCs w:val="24"/>
        </w:rPr>
        <w:t xml:space="preserve"> Και </w:t>
      </w:r>
      <w:r>
        <w:rPr>
          <w:rFonts w:eastAsia="Times New Roman" w:cs="Times New Roman"/>
          <w:szCs w:val="24"/>
        </w:rPr>
        <w:t xml:space="preserve">κοινοβουλευτικά και </w:t>
      </w:r>
      <w:r w:rsidRPr="00A54869">
        <w:rPr>
          <w:rFonts w:eastAsia="Times New Roman" w:cs="Times New Roman"/>
          <w:szCs w:val="24"/>
        </w:rPr>
        <w:t xml:space="preserve">πολιτικά είναι </w:t>
      </w:r>
      <w:r>
        <w:rPr>
          <w:rFonts w:eastAsia="Times New Roman" w:cs="Times New Roman"/>
          <w:szCs w:val="24"/>
        </w:rPr>
        <w:t xml:space="preserve">απολύτως </w:t>
      </w:r>
      <w:r w:rsidRPr="00A54869">
        <w:rPr>
          <w:rFonts w:eastAsia="Times New Roman" w:cs="Times New Roman"/>
          <w:szCs w:val="24"/>
        </w:rPr>
        <w:t>παρακμιακό</w:t>
      </w:r>
      <w:r>
        <w:rPr>
          <w:rFonts w:eastAsia="Times New Roman" w:cs="Times New Roman"/>
          <w:szCs w:val="24"/>
        </w:rPr>
        <w:t>, απολύτως παρακμιακό!</w:t>
      </w:r>
    </w:p>
    <w:p w14:paraId="4BA0F804"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Κι ενώ συζητάει </w:t>
      </w:r>
      <w:r w:rsidRPr="00A54869">
        <w:rPr>
          <w:rFonts w:eastAsia="Times New Roman" w:cs="Times New Roman"/>
          <w:szCs w:val="24"/>
        </w:rPr>
        <w:t>η ελληνική κοινωνία</w:t>
      </w:r>
      <w:r>
        <w:rPr>
          <w:rFonts w:eastAsia="Times New Roman" w:cs="Times New Roman"/>
          <w:szCs w:val="24"/>
        </w:rPr>
        <w:t xml:space="preserve"> αυτά,</w:t>
      </w:r>
      <w:r w:rsidRPr="00A54869">
        <w:rPr>
          <w:rFonts w:eastAsia="Times New Roman" w:cs="Times New Roman"/>
          <w:szCs w:val="24"/>
        </w:rPr>
        <w:t xml:space="preserve"> έγινε ο </w:t>
      </w:r>
      <w:r>
        <w:rPr>
          <w:rFonts w:eastAsia="Times New Roman" w:cs="Times New Roman"/>
          <w:szCs w:val="24"/>
        </w:rPr>
        <w:t>Κανονισμός</w:t>
      </w:r>
      <w:r w:rsidRPr="00A54869">
        <w:rPr>
          <w:rFonts w:eastAsia="Times New Roman" w:cs="Times New Roman"/>
          <w:szCs w:val="24"/>
        </w:rPr>
        <w:t xml:space="preserve"> της Βουλής πρωτεύον θέμα στον πολιτικό διάλογο</w:t>
      </w:r>
      <w:r>
        <w:rPr>
          <w:rFonts w:eastAsia="Times New Roman" w:cs="Times New Roman"/>
          <w:szCs w:val="24"/>
        </w:rPr>
        <w:t>, δεν το ξανα</w:t>
      </w:r>
      <w:r w:rsidRPr="00A54869">
        <w:rPr>
          <w:rFonts w:eastAsia="Times New Roman" w:cs="Times New Roman"/>
          <w:szCs w:val="24"/>
        </w:rPr>
        <w:t>θυμάμαι</w:t>
      </w:r>
      <w:r>
        <w:rPr>
          <w:rFonts w:eastAsia="Times New Roman" w:cs="Times New Roman"/>
          <w:szCs w:val="24"/>
        </w:rPr>
        <w:t xml:space="preserve">. </w:t>
      </w:r>
      <w:r w:rsidRPr="00A54869">
        <w:rPr>
          <w:rFonts w:eastAsia="Times New Roman" w:cs="Times New Roman"/>
          <w:szCs w:val="24"/>
        </w:rPr>
        <w:t xml:space="preserve">Γιατί η συζήτηση για τα ψηφοδέλτια </w:t>
      </w:r>
      <w:r w:rsidRPr="00A54869">
        <w:rPr>
          <w:rFonts w:eastAsia="Times New Roman" w:cs="Times New Roman"/>
          <w:szCs w:val="24"/>
        </w:rPr>
        <w:t xml:space="preserve">της δεκαετίας του </w:t>
      </w:r>
      <w:r>
        <w:rPr>
          <w:rFonts w:eastAsia="Times New Roman" w:cs="Times New Roman"/>
          <w:szCs w:val="24"/>
        </w:rPr>
        <w:t xml:space="preserve">1980 ήταν μία άλλη συζήτηση. Ήταν συζήτηση </w:t>
      </w:r>
      <w:r w:rsidRPr="00A54869">
        <w:rPr>
          <w:rFonts w:eastAsia="Times New Roman" w:cs="Times New Roman"/>
          <w:szCs w:val="24"/>
        </w:rPr>
        <w:t>που είχε να κάνει και με το Σύνταγμα</w:t>
      </w:r>
      <w:r>
        <w:rPr>
          <w:rFonts w:eastAsia="Times New Roman" w:cs="Times New Roman"/>
          <w:szCs w:val="24"/>
        </w:rPr>
        <w:t>,</w:t>
      </w:r>
      <w:r w:rsidRPr="00A54869">
        <w:rPr>
          <w:rFonts w:eastAsia="Times New Roman" w:cs="Times New Roman"/>
          <w:szCs w:val="24"/>
        </w:rPr>
        <w:t xml:space="preserve"> είχε να κάνει με την </w:t>
      </w:r>
      <w:r>
        <w:rPr>
          <w:rFonts w:eastAsia="Times New Roman" w:cs="Times New Roman"/>
          <w:szCs w:val="24"/>
        </w:rPr>
        <w:t>Α</w:t>
      </w:r>
      <w:r w:rsidRPr="00A54869">
        <w:rPr>
          <w:rFonts w:eastAsia="Times New Roman" w:cs="Times New Roman"/>
          <w:szCs w:val="24"/>
        </w:rPr>
        <w:t xml:space="preserve">ναθεώρηση του Συντάγματος και </w:t>
      </w:r>
      <w:r>
        <w:rPr>
          <w:rFonts w:eastAsia="Times New Roman" w:cs="Times New Roman"/>
          <w:szCs w:val="24"/>
        </w:rPr>
        <w:t>εν πάση</w:t>
      </w:r>
      <w:r w:rsidRPr="00A54869">
        <w:rPr>
          <w:rFonts w:eastAsia="Times New Roman" w:cs="Times New Roman"/>
          <w:szCs w:val="24"/>
        </w:rPr>
        <w:t xml:space="preserve"> </w:t>
      </w:r>
      <w:proofErr w:type="spellStart"/>
      <w:r w:rsidRPr="00A54869">
        <w:rPr>
          <w:rFonts w:eastAsia="Times New Roman" w:cs="Times New Roman"/>
          <w:szCs w:val="24"/>
        </w:rPr>
        <w:t>περ</w:t>
      </w:r>
      <w:r>
        <w:rPr>
          <w:rFonts w:eastAsia="Times New Roman" w:cs="Times New Roman"/>
          <w:szCs w:val="24"/>
        </w:rPr>
        <w:t>ιπτώσει</w:t>
      </w:r>
      <w:proofErr w:type="spellEnd"/>
      <w:r w:rsidRPr="00A54869">
        <w:rPr>
          <w:rFonts w:eastAsia="Times New Roman" w:cs="Times New Roman"/>
          <w:szCs w:val="24"/>
        </w:rPr>
        <w:t xml:space="preserve"> δεν είχε αυτό το στοιχείο της έντονης παρακμής</w:t>
      </w:r>
      <w:r>
        <w:rPr>
          <w:rFonts w:eastAsia="Times New Roman" w:cs="Times New Roman"/>
          <w:szCs w:val="24"/>
        </w:rPr>
        <w:t>.</w:t>
      </w:r>
      <w:r w:rsidRPr="00A54869">
        <w:rPr>
          <w:rFonts w:eastAsia="Times New Roman" w:cs="Times New Roman"/>
          <w:szCs w:val="24"/>
        </w:rPr>
        <w:t xml:space="preserve"> </w:t>
      </w:r>
      <w:r>
        <w:rPr>
          <w:rFonts w:eastAsia="Times New Roman" w:cs="Times New Roman"/>
          <w:szCs w:val="24"/>
        </w:rPr>
        <w:t>Δ</w:t>
      </w:r>
      <w:r>
        <w:rPr>
          <w:rFonts w:eastAsia="Times New Roman" w:cs="Times New Roman"/>
          <w:szCs w:val="24"/>
        </w:rPr>
        <w:t>εν ξανα</w:t>
      </w:r>
      <w:r w:rsidRPr="00A54869">
        <w:rPr>
          <w:rFonts w:eastAsia="Times New Roman" w:cs="Times New Roman"/>
          <w:szCs w:val="24"/>
        </w:rPr>
        <w:t xml:space="preserve">θυμάμαι </w:t>
      </w:r>
      <w:r>
        <w:rPr>
          <w:rFonts w:eastAsia="Times New Roman" w:cs="Times New Roman"/>
          <w:szCs w:val="24"/>
        </w:rPr>
        <w:t>να</w:t>
      </w:r>
      <w:r w:rsidRPr="00A54869">
        <w:rPr>
          <w:rFonts w:eastAsia="Times New Roman" w:cs="Times New Roman"/>
          <w:szCs w:val="24"/>
        </w:rPr>
        <w:t xml:space="preserve"> απασχόλησε ο </w:t>
      </w:r>
      <w:r>
        <w:rPr>
          <w:rFonts w:eastAsia="Times New Roman" w:cs="Times New Roman"/>
          <w:szCs w:val="24"/>
        </w:rPr>
        <w:t>Κανονι</w:t>
      </w:r>
      <w:r>
        <w:rPr>
          <w:rFonts w:eastAsia="Times New Roman" w:cs="Times New Roman"/>
          <w:szCs w:val="24"/>
        </w:rPr>
        <w:t>σμός</w:t>
      </w:r>
      <w:r w:rsidRPr="00A54869">
        <w:rPr>
          <w:rFonts w:eastAsia="Times New Roman" w:cs="Times New Roman"/>
          <w:szCs w:val="24"/>
        </w:rPr>
        <w:t xml:space="preserve"> της Βουλής με τέτοιο</w:t>
      </w:r>
      <w:r>
        <w:rPr>
          <w:rFonts w:eastAsia="Times New Roman" w:cs="Times New Roman"/>
          <w:szCs w:val="24"/>
        </w:rPr>
        <w:t>ν τρόπο την ε</w:t>
      </w:r>
      <w:r w:rsidRPr="00A54869">
        <w:rPr>
          <w:rFonts w:eastAsia="Times New Roman" w:cs="Times New Roman"/>
          <w:szCs w:val="24"/>
        </w:rPr>
        <w:t xml:space="preserve">λληνική κοινωνία και την απασχολεί γιατί φέρεστε με τον πιο </w:t>
      </w:r>
      <w:proofErr w:type="spellStart"/>
      <w:r>
        <w:rPr>
          <w:rFonts w:eastAsia="Times New Roman" w:cs="Times New Roman"/>
          <w:szCs w:val="24"/>
        </w:rPr>
        <w:t>αντιθ</w:t>
      </w:r>
      <w:r w:rsidRPr="00A54869">
        <w:rPr>
          <w:rFonts w:eastAsia="Times New Roman" w:cs="Times New Roman"/>
          <w:szCs w:val="24"/>
        </w:rPr>
        <w:t>εσμικό</w:t>
      </w:r>
      <w:proofErr w:type="spellEnd"/>
      <w:r w:rsidRPr="00A54869">
        <w:rPr>
          <w:rFonts w:eastAsia="Times New Roman" w:cs="Times New Roman"/>
          <w:szCs w:val="24"/>
        </w:rPr>
        <w:t xml:space="preserve"> τρόπο εσείς της </w:t>
      </w:r>
      <w:r>
        <w:rPr>
          <w:rFonts w:eastAsia="Times New Roman" w:cs="Times New Roman"/>
          <w:szCs w:val="24"/>
        </w:rPr>
        <w:t>Π</w:t>
      </w:r>
      <w:r w:rsidRPr="00A54869">
        <w:rPr>
          <w:rFonts w:eastAsia="Times New Roman" w:cs="Times New Roman"/>
          <w:szCs w:val="24"/>
        </w:rPr>
        <w:t>λειοψηφίας</w:t>
      </w:r>
      <w:r>
        <w:rPr>
          <w:rFonts w:eastAsia="Times New Roman" w:cs="Times New Roman"/>
          <w:szCs w:val="24"/>
        </w:rPr>
        <w:t>,</w:t>
      </w:r>
      <w:r w:rsidRPr="00A54869">
        <w:rPr>
          <w:rFonts w:eastAsia="Times New Roman" w:cs="Times New Roman"/>
          <w:szCs w:val="24"/>
        </w:rPr>
        <w:t xml:space="preserve"> με τον πιο κοινοβουλευτ</w:t>
      </w:r>
      <w:r>
        <w:rPr>
          <w:rFonts w:eastAsia="Times New Roman" w:cs="Times New Roman"/>
          <w:szCs w:val="24"/>
        </w:rPr>
        <w:t>ικά παρακμιακό τρόπο.</w:t>
      </w:r>
      <w:r w:rsidRPr="00A54869">
        <w:rPr>
          <w:rFonts w:eastAsia="Times New Roman" w:cs="Times New Roman"/>
          <w:szCs w:val="24"/>
        </w:rPr>
        <w:t xml:space="preserve"> </w:t>
      </w:r>
    </w:p>
    <w:p w14:paraId="4BA0F805" w14:textId="77777777" w:rsidR="00200ACA" w:rsidRDefault="00B07EC3">
      <w:pPr>
        <w:spacing w:line="600" w:lineRule="auto"/>
        <w:ind w:firstLine="720"/>
        <w:jc w:val="both"/>
        <w:rPr>
          <w:rFonts w:eastAsia="Times New Roman" w:cs="Times New Roman"/>
          <w:szCs w:val="24"/>
        </w:rPr>
      </w:pPr>
      <w:r w:rsidRPr="00A54869">
        <w:rPr>
          <w:rFonts w:eastAsia="Times New Roman" w:cs="Times New Roman"/>
          <w:szCs w:val="24"/>
        </w:rPr>
        <w:t xml:space="preserve">Και </w:t>
      </w:r>
      <w:r>
        <w:rPr>
          <w:rFonts w:eastAsia="Times New Roman" w:cs="Times New Roman"/>
          <w:szCs w:val="24"/>
        </w:rPr>
        <w:t>σ</w:t>
      </w:r>
      <w:r w:rsidRPr="00A54869">
        <w:rPr>
          <w:rFonts w:eastAsia="Times New Roman" w:cs="Times New Roman"/>
          <w:szCs w:val="24"/>
        </w:rPr>
        <w:t xml:space="preserve">ωστά </w:t>
      </w:r>
      <w:r>
        <w:rPr>
          <w:rFonts w:eastAsia="Times New Roman" w:cs="Times New Roman"/>
          <w:szCs w:val="24"/>
        </w:rPr>
        <w:t xml:space="preserve">είπε ο </w:t>
      </w:r>
      <w:r>
        <w:rPr>
          <w:rFonts w:eastAsia="Times New Roman" w:cs="Times New Roman"/>
          <w:szCs w:val="24"/>
        </w:rPr>
        <w:t>κ.</w:t>
      </w:r>
      <w:r>
        <w:rPr>
          <w:rFonts w:eastAsia="Times New Roman" w:cs="Times New Roman"/>
          <w:szCs w:val="24"/>
        </w:rPr>
        <w:t xml:space="preserve"> Παπαθεοδώρου,</w:t>
      </w:r>
      <w:r w:rsidRPr="00A54869">
        <w:rPr>
          <w:rFonts w:eastAsia="Times New Roman" w:cs="Times New Roman"/>
          <w:szCs w:val="24"/>
        </w:rPr>
        <w:t xml:space="preserve"> το γεγονός ότι </w:t>
      </w:r>
      <w:r>
        <w:rPr>
          <w:rFonts w:eastAsia="Times New Roman" w:cs="Times New Roman"/>
          <w:szCs w:val="24"/>
        </w:rPr>
        <w:t>ήρθατε σήμερα πολλοί</w:t>
      </w:r>
      <w:r w:rsidRPr="00A54869">
        <w:rPr>
          <w:rFonts w:eastAsia="Times New Roman" w:cs="Times New Roman"/>
          <w:szCs w:val="24"/>
        </w:rPr>
        <w:t xml:space="preserve"> σε αυτή τη συζήτηση</w:t>
      </w:r>
      <w:r>
        <w:rPr>
          <w:rFonts w:eastAsia="Times New Roman" w:cs="Times New Roman"/>
          <w:szCs w:val="24"/>
        </w:rPr>
        <w:t>, δηλώνει</w:t>
      </w:r>
      <w:r w:rsidRPr="00A54869">
        <w:rPr>
          <w:rFonts w:eastAsia="Times New Roman" w:cs="Times New Roman"/>
          <w:szCs w:val="24"/>
        </w:rPr>
        <w:t xml:space="preserve"> την πολιτική </w:t>
      </w:r>
      <w:r w:rsidRPr="00A54869">
        <w:rPr>
          <w:rFonts w:eastAsia="Times New Roman" w:cs="Times New Roman"/>
          <w:szCs w:val="24"/>
        </w:rPr>
        <w:lastRenderedPageBreak/>
        <w:t>σας ανησυχία</w:t>
      </w:r>
      <w:r>
        <w:rPr>
          <w:rFonts w:eastAsia="Times New Roman" w:cs="Times New Roman"/>
          <w:szCs w:val="24"/>
        </w:rPr>
        <w:t>.</w:t>
      </w:r>
      <w:r w:rsidRPr="00A54869">
        <w:rPr>
          <w:rFonts w:eastAsia="Times New Roman" w:cs="Times New Roman"/>
          <w:szCs w:val="24"/>
        </w:rPr>
        <w:t xml:space="preserve"> Μπορεί να </w:t>
      </w:r>
      <w:r>
        <w:rPr>
          <w:rFonts w:eastAsia="Times New Roman" w:cs="Times New Roman"/>
          <w:szCs w:val="24"/>
        </w:rPr>
        <w:t>ήρθατε</w:t>
      </w:r>
      <w:r w:rsidRPr="00A54869">
        <w:rPr>
          <w:rFonts w:eastAsia="Times New Roman" w:cs="Times New Roman"/>
          <w:szCs w:val="24"/>
        </w:rPr>
        <w:t xml:space="preserve"> για να στηρίξετε τον Πρόεδρό </w:t>
      </w:r>
      <w:r>
        <w:rPr>
          <w:rFonts w:eastAsia="Times New Roman" w:cs="Times New Roman"/>
          <w:szCs w:val="24"/>
        </w:rPr>
        <w:t>σας, α</w:t>
      </w:r>
      <w:r w:rsidRPr="00A54869">
        <w:rPr>
          <w:rFonts w:eastAsia="Times New Roman" w:cs="Times New Roman"/>
          <w:szCs w:val="24"/>
        </w:rPr>
        <w:t xml:space="preserve">λλά αυτό το οποίο περνάει έξω από την Αίθουσα δεν είναι το δικό </w:t>
      </w:r>
      <w:r>
        <w:rPr>
          <w:rFonts w:eastAsia="Times New Roman" w:cs="Times New Roman"/>
          <w:szCs w:val="24"/>
        </w:rPr>
        <w:t>σας,</w:t>
      </w:r>
      <w:r w:rsidRPr="00A54869">
        <w:rPr>
          <w:rFonts w:eastAsia="Times New Roman" w:cs="Times New Roman"/>
          <w:szCs w:val="24"/>
        </w:rPr>
        <w:t xml:space="preserve"> εσωτερικό θέμα</w:t>
      </w:r>
      <w:r>
        <w:rPr>
          <w:rFonts w:eastAsia="Times New Roman" w:cs="Times New Roman"/>
          <w:szCs w:val="24"/>
        </w:rPr>
        <w:t>,</w:t>
      </w:r>
      <w:r w:rsidRPr="00A54869">
        <w:rPr>
          <w:rFonts w:eastAsia="Times New Roman" w:cs="Times New Roman"/>
          <w:szCs w:val="24"/>
        </w:rPr>
        <w:t xml:space="preserve"> είναι η πολιτική σας ανησυχία</w:t>
      </w:r>
      <w:r>
        <w:rPr>
          <w:rFonts w:eastAsia="Times New Roman" w:cs="Times New Roman"/>
          <w:szCs w:val="24"/>
        </w:rPr>
        <w:t xml:space="preserve">. Ήρθατε να δείξετε </w:t>
      </w:r>
      <w:r w:rsidRPr="00A54869">
        <w:rPr>
          <w:rFonts w:eastAsia="Times New Roman" w:cs="Times New Roman"/>
          <w:szCs w:val="24"/>
        </w:rPr>
        <w:t xml:space="preserve">ότι τα έχετε </w:t>
      </w:r>
      <w:r w:rsidRPr="00A54869">
        <w:rPr>
          <w:rFonts w:eastAsia="Times New Roman" w:cs="Times New Roman"/>
          <w:szCs w:val="24"/>
        </w:rPr>
        <w:t xml:space="preserve">όλα καλά με τον εαυτό σας και η ομιλία του </w:t>
      </w:r>
      <w:r>
        <w:rPr>
          <w:rFonts w:eastAsia="Times New Roman" w:cs="Times New Roman"/>
          <w:szCs w:val="24"/>
        </w:rPr>
        <w:t>κ. Μπαλτά ήταν πολύ χ</w:t>
      </w:r>
      <w:r w:rsidRPr="00A54869">
        <w:rPr>
          <w:rFonts w:eastAsia="Times New Roman" w:cs="Times New Roman"/>
          <w:szCs w:val="24"/>
        </w:rPr>
        <w:t>αρακτηριστική</w:t>
      </w:r>
      <w:r>
        <w:rPr>
          <w:rFonts w:eastAsia="Times New Roman" w:cs="Times New Roman"/>
          <w:szCs w:val="24"/>
        </w:rPr>
        <w:t>. Ο κύριος</w:t>
      </w:r>
      <w:r w:rsidRPr="00A54869">
        <w:rPr>
          <w:rFonts w:eastAsia="Times New Roman" w:cs="Times New Roman"/>
          <w:szCs w:val="24"/>
        </w:rPr>
        <w:t xml:space="preserve"> συνάδελφος </w:t>
      </w:r>
      <w:r>
        <w:rPr>
          <w:rFonts w:eastAsia="Times New Roman" w:cs="Times New Roman"/>
          <w:szCs w:val="24"/>
        </w:rPr>
        <w:t>έ</w:t>
      </w:r>
      <w:r w:rsidRPr="00A54869">
        <w:rPr>
          <w:rFonts w:eastAsia="Times New Roman" w:cs="Times New Roman"/>
          <w:szCs w:val="24"/>
        </w:rPr>
        <w:t>κανε σαν να μην κατάλαβε</w:t>
      </w:r>
      <w:r>
        <w:rPr>
          <w:rFonts w:eastAsia="Times New Roman" w:cs="Times New Roman"/>
          <w:szCs w:val="24"/>
        </w:rPr>
        <w:t>,</w:t>
      </w:r>
      <w:r w:rsidRPr="00A54869">
        <w:rPr>
          <w:rFonts w:eastAsia="Times New Roman" w:cs="Times New Roman"/>
          <w:szCs w:val="24"/>
        </w:rPr>
        <w:t xml:space="preserve"> αλλά καταλαβαίνει</w:t>
      </w:r>
      <w:r>
        <w:rPr>
          <w:rFonts w:eastAsia="Times New Roman" w:cs="Times New Roman"/>
          <w:szCs w:val="24"/>
        </w:rPr>
        <w:t>.</w:t>
      </w:r>
      <w:r w:rsidRPr="00A54869">
        <w:rPr>
          <w:rFonts w:eastAsia="Times New Roman" w:cs="Times New Roman"/>
          <w:szCs w:val="24"/>
        </w:rPr>
        <w:t xml:space="preserve"> Και την εμπειρία διαθέτει και την ηλικία</w:t>
      </w:r>
      <w:r>
        <w:rPr>
          <w:rFonts w:eastAsia="Times New Roman" w:cs="Times New Roman"/>
          <w:szCs w:val="24"/>
        </w:rPr>
        <w:t>.</w:t>
      </w:r>
    </w:p>
    <w:p w14:paraId="4BA0F806"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Λέω, λοιπόν, ότι</w:t>
      </w:r>
      <w:r w:rsidRPr="00A54869">
        <w:rPr>
          <w:rFonts w:eastAsia="Times New Roman" w:cs="Times New Roman"/>
          <w:szCs w:val="24"/>
        </w:rPr>
        <w:t xml:space="preserve"> σε αυτό το περιβάλλον</w:t>
      </w:r>
      <w:r>
        <w:rPr>
          <w:rFonts w:eastAsia="Times New Roman" w:cs="Times New Roman"/>
          <w:szCs w:val="24"/>
        </w:rPr>
        <w:t xml:space="preserve"> το άθλιο, το να</w:t>
      </w:r>
      <w:r w:rsidRPr="00A54869">
        <w:rPr>
          <w:rFonts w:eastAsia="Times New Roman" w:cs="Times New Roman"/>
          <w:szCs w:val="24"/>
        </w:rPr>
        <w:t xml:space="preserve"> συζητάμε τώρα </w:t>
      </w:r>
      <w:r w:rsidRPr="00A54869">
        <w:rPr>
          <w:rFonts w:eastAsia="Times New Roman" w:cs="Times New Roman"/>
          <w:szCs w:val="24"/>
        </w:rPr>
        <w:t xml:space="preserve">εμείς το </w:t>
      </w:r>
      <w:r>
        <w:rPr>
          <w:rFonts w:eastAsia="Times New Roman" w:cs="Times New Roman"/>
          <w:szCs w:val="24"/>
        </w:rPr>
        <w:t xml:space="preserve">τάδε </w:t>
      </w:r>
      <w:r w:rsidRPr="00A54869">
        <w:rPr>
          <w:rFonts w:eastAsia="Times New Roman" w:cs="Times New Roman"/>
          <w:szCs w:val="24"/>
        </w:rPr>
        <w:t xml:space="preserve">άρθρο του Κανονισμού </w:t>
      </w:r>
      <w:r>
        <w:rPr>
          <w:rFonts w:eastAsia="Times New Roman" w:cs="Times New Roman"/>
          <w:szCs w:val="24"/>
        </w:rPr>
        <w:t xml:space="preserve">που </w:t>
      </w:r>
      <w:r w:rsidRPr="00A54869">
        <w:rPr>
          <w:rFonts w:eastAsia="Times New Roman" w:cs="Times New Roman"/>
          <w:szCs w:val="24"/>
        </w:rPr>
        <w:t>πρέπει να αλλάξει</w:t>
      </w:r>
      <w:r>
        <w:rPr>
          <w:rFonts w:eastAsia="Times New Roman" w:cs="Times New Roman"/>
          <w:szCs w:val="24"/>
        </w:rPr>
        <w:t>,</w:t>
      </w:r>
      <w:r w:rsidRPr="00A54869">
        <w:rPr>
          <w:rFonts w:eastAsia="Times New Roman" w:cs="Times New Roman"/>
          <w:szCs w:val="24"/>
        </w:rPr>
        <w:t xml:space="preserve"> του Β</w:t>
      </w:r>
      <w:r>
        <w:rPr>
          <w:rFonts w:eastAsia="Times New Roman" w:cs="Times New Roman"/>
          <w:szCs w:val="24"/>
        </w:rPr>
        <w:t>΄</w:t>
      </w:r>
      <w:r>
        <w:rPr>
          <w:rFonts w:eastAsia="Times New Roman" w:cs="Times New Roman"/>
          <w:szCs w:val="24"/>
        </w:rPr>
        <w:t xml:space="preserve"> μέρους, κ</w:t>
      </w:r>
      <w:r>
        <w:rPr>
          <w:rFonts w:eastAsia="Times New Roman" w:cs="Times New Roman"/>
          <w:szCs w:val="24"/>
        </w:rPr>
        <w:t>.</w:t>
      </w:r>
      <w:r>
        <w:rPr>
          <w:rFonts w:eastAsia="Times New Roman" w:cs="Times New Roman"/>
          <w:szCs w:val="24"/>
        </w:rPr>
        <w:t>λπ., ν</w:t>
      </w:r>
      <w:r w:rsidRPr="00A54869">
        <w:rPr>
          <w:rFonts w:eastAsia="Times New Roman" w:cs="Times New Roman"/>
          <w:szCs w:val="24"/>
        </w:rPr>
        <w:t>ομίζω ότι είναι ανακόλουθο με την πορεία των πολιτικών πραγμάτων</w:t>
      </w:r>
      <w:r>
        <w:rPr>
          <w:rFonts w:eastAsia="Times New Roman" w:cs="Times New Roman"/>
          <w:szCs w:val="24"/>
        </w:rPr>
        <w:t>.</w:t>
      </w:r>
      <w:r w:rsidRPr="00A54869">
        <w:rPr>
          <w:rFonts w:eastAsia="Times New Roman" w:cs="Times New Roman"/>
          <w:szCs w:val="24"/>
        </w:rPr>
        <w:t xml:space="preserve"> Είναι μία </w:t>
      </w:r>
      <w:r>
        <w:rPr>
          <w:rFonts w:eastAsia="Times New Roman" w:cs="Times New Roman"/>
          <w:szCs w:val="24"/>
        </w:rPr>
        <w:t xml:space="preserve">κοινοβουλευτική </w:t>
      </w:r>
      <w:r w:rsidRPr="00A54869">
        <w:rPr>
          <w:rFonts w:eastAsia="Times New Roman" w:cs="Times New Roman"/>
          <w:szCs w:val="24"/>
        </w:rPr>
        <w:t>εργασία που πρέπει</w:t>
      </w:r>
      <w:r>
        <w:rPr>
          <w:rFonts w:eastAsia="Times New Roman" w:cs="Times New Roman"/>
          <w:szCs w:val="24"/>
        </w:rPr>
        <w:t xml:space="preserve"> να γίνει, δ</w:t>
      </w:r>
      <w:r w:rsidRPr="00A54869">
        <w:rPr>
          <w:rFonts w:eastAsia="Times New Roman" w:cs="Times New Roman"/>
          <w:szCs w:val="24"/>
        </w:rPr>
        <w:t>εν έχω αντίρρηση</w:t>
      </w:r>
      <w:r>
        <w:rPr>
          <w:rFonts w:eastAsia="Times New Roman" w:cs="Times New Roman"/>
          <w:szCs w:val="24"/>
        </w:rPr>
        <w:t>,</w:t>
      </w:r>
      <w:r w:rsidRPr="00A54869">
        <w:rPr>
          <w:rFonts w:eastAsia="Times New Roman" w:cs="Times New Roman"/>
          <w:szCs w:val="24"/>
        </w:rPr>
        <w:t xml:space="preserve"> αλλά δεν είναι </w:t>
      </w:r>
      <w:r>
        <w:rPr>
          <w:rFonts w:eastAsia="Times New Roman" w:cs="Times New Roman"/>
          <w:szCs w:val="24"/>
        </w:rPr>
        <w:t>κοινοβουλευτική</w:t>
      </w:r>
      <w:r w:rsidRPr="00A54869">
        <w:rPr>
          <w:rFonts w:eastAsia="Times New Roman" w:cs="Times New Roman"/>
          <w:szCs w:val="24"/>
        </w:rPr>
        <w:t xml:space="preserve"> εργα</w:t>
      </w:r>
      <w:r w:rsidRPr="00A54869">
        <w:rPr>
          <w:rFonts w:eastAsia="Times New Roman" w:cs="Times New Roman"/>
          <w:szCs w:val="24"/>
        </w:rPr>
        <w:t>σία που αυτή τη στι</w:t>
      </w:r>
      <w:r>
        <w:rPr>
          <w:rFonts w:eastAsia="Times New Roman" w:cs="Times New Roman"/>
          <w:szCs w:val="24"/>
        </w:rPr>
        <w:t>γμή αφορά τον ελληνικό λαό και ο</w:t>
      </w:r>
      <w:r w:rsidRPr="00A54869">
        <w:rPr>
          <w:rFonts w:eastAsia="Times New Roman" w:cs="Times New Roman"/>
          <w:szCs w:val="24"/>
        </w:rPr>
        <w:t>ύτε μπορεί να παράσχει άλλοθι ότι σε αυτή την Αίθουσα κάτι σοβαρό αυτές τις μέρες γίνεται</w:t>
      </w:r>
      <w:r>
        <w:rPr>
          <w:rFonts w:eastAsia="Times New Roman" w:cs="Times New Roman"/>
          <w:szCs w:val="24"/>
        </w:rPr>
        <w:t>.</w:t>
      </w:r>
      <w:r w:rsidRPr="00A54869">
        <w:rPr>
          <w:rFonts w:eastAsia="Times New Roman" w:cs="Times New Roman"/>
          <w:szCs w:val="24"/>
        </w:rPr>
        <w:t xml:space="preserve"> Στην Αίθουσα αυτή αυτά που γίνονται είναι πρωτοφανή</w:t>
      </w:r>
      <w:r>
        <w:rPr>
          <w:rFonts w:eastAsia="Times New Roman" w:cs="Times New Roman"/>
          <w:szCs w:val="24"/>
        </w:rPr>
        <w:t>,</w:t>
      </w:r>
      <w:r w:rsidRPr="00A54869">
        <w:rPr>
          <w:rFonts w:eastAsia="Times New Roman" w:cs="Times New Roman"/>
          <w:szCs w:val="24"/>
        </w:rPr>
        <w:t xml:space="preserve"> είναι τραγικά</w:t>
      </w:r>
      <w:r>
        <w:rPr>
          <w:rFonts w:eastAsia="Times New Roman" w:cs="Times New Roman"/>
          <w:szCs w:val="24"/>
        </w:rPr>
        <w:t>,</w:t>
      </w:r>
      <w:r w:rsidRPr="00A54869">
        <w:rPr>
          <w:rFonts w:eastAsia="Times New Roman" w:cs="Times New Roman"/>
          <w:szCs w:val="24"/>
        </w:rPr>
        <w:t xml:space="preserve"> είναι κ</w:t>
      </w:r>
      <w:r>
        <w:rPr>
          <w:rFonts w:eastAsia="Times New Roman" w:cs="Times New Roman"/>
          <w:szCs w:val="24"/>
        </w:rPr>
        <w:t>οινοβουλευτικά σημάδια παρακμής.</w:t>
      </w:r>
    </w:p>
    <w:p w14:paraId="4BA0F807" w14:textId="77777777" w:rsidR="00200ACA" w:rsidRDefault="00B07EC3">
      <w:pPr>
        <w:spacing w:line="600" w:lineRule="auto"/>
        <w:ind w:firstLine="720"/>
        <w:jc w:val="both"/>
        <w:rPr>
          <w:rFonts w:eastAsia="Times New Roman"/>
          <w:color w:val="000000" w:themeColor="text1"/>
          <w:szCs w:val="24"/>
        </w:rPr>
      </w:pPr>
      <w:r>
        <w:rPr>
          <w:rFonts w:eastAsia="Times New Roman"/>
          <w:color w:val="000000" w:themeColor="text1"/>
          <w:szCs w:val="24"/>
        </w:rPr>
        <w:t>Κλείνο</w:t>
      </w:r>
      <w:r>
        <w:rPr>
          <w:rFonts w:eastAsia="Times New Roman"/>
          <w:color w:val="000000" w:themeColor="text1"/>
          <w:szCs w:val="24"/>
        </w:rPr>
        <w:t xml:space="preserve">ντας, θέλω να κάνω δύο αναφορές </w:t>
      </w:r>
      <w:r w:rsidRPr="00E57015">
        <w:rPr>
          <w:rFonts w:eastAsia="Times New Roman"/>
          <w:color w:val="000000" w:themeColor="text1"/>
          <w:szCs w:val="24"/>
        </w:rPr>
        <w:t>σε αυτά τα υπόλοιπα άρθρα</w:t>
      </w:r>
      <w:r>
        <w:rPr>
          <w:rFonts w:eastAsia="Times New Roman"/>
          <w:color w:val="000000" w:themeColor="text1"/>
          <w:szCs w:val="24"/>
        </w:rPr>
        <w:t xml:space="preserve">, σε δύο εκ των οποίων –στο άρθρο 16 και 19- </w:t>
      </w:r>
      <w:r>
        <w:rPr>
          <w:rFonts w:eastAsia="Times New Roman"/>
          <w:color w:val="000000" w:themeColor="text1"/>
          <w:szCs w:val="24"/>
        </w:rPr>
        <w:lastRenderedPageBreak/>
        <w:t xml:space="preserve">θα </w:t>
      </w:r>
      <w:r w:rsidRPr="00E57015">
        <w:rPr>
          <w:rFonts w:eastAsia="Times New Roman"/>
          <w:color w:val="000000" w:themeColor="text1"/>
          <w:szCs w:val="24"/>
        </w:rPr>
        <w:t>αγορεύσ</w:t>
      </w:r>
      <w:r>
        <w:rPr>
          <w:rFonts w:eastAsia="Times New Roman"/>
          <w:color w:val="000000" w:themeColor="text1"/>
          <w:szCs w:val="24"/>
        </w:rPr>
        <w:t>ει</w:t>
      </w:r>
      <w:r w:rsidRPr="00E57015">
        <w:rPr>
          <w:rFonts w:eastAsia="Times New Roman"/>
          <w:color w:val="000000" w:themeColor="text1"/>
          <w:szCs w:val="24"/>
        </w:rPr>
        <w:t xml:space="preserve"> </w:t>
      </w:r>
      <w:r>
        <w:rPr>
          <w:rFonts w:eastAsia="Times New Roman"/>
          <w:color w:val="000000" w:themeColor="text1"/>
          <w:szCs w:val="24"/>
        </w:rPr>
        <w:t xml:space="preserve">ο κ. </w:t>
      </w:r>
      <w:proofErr w:type="spellStart"/>
      <w:r>
        <w:rPr>
          <w:rFonts w:eastAsia="Times New Roman"/>
          <w:color w:val="000000" w:themeColor="text1"/>
          <w:szCs w:val="24"/>
        </w:rPr>
        <w:t>Κεγκέρογλου</w:t>
      </w:r>
      <w:proofErr w:type="spellEnd"/>
      <w:r>
        <w:rPr>
          <w:rFonts w:eastAsia="Times New Roman"/>
          <w:color w:val="000000" w:themeColor="text1"/>
          <w:szCs w:val="24"/>
        </w:rPr>
        <w:t xml:space="preserve">, ο Γραμματέας της Κοινοβουλευτικής μας Ομάδας σε λίγο. Σε ένα, όμως, θα τοποθετηθώ και έχω κάνει και μια </w:t>
      </w:r>
      <w:r w:rsidRPr="00E57015">
        <w:rPr>
          <w:rFonts w:eastAsia="Times New Roman"/>
          <w:color w:val="000000" w:themeColor="text1"/>
          <w:szCs w:val="24"/>
        </w:rPr>
        <w:t xml:space="preserve">παρόμοια τοποθέτηση με τη σημερινή </w:t>
      </w:r>
      <w:r>
        <w:rPr>
          <w:rFonts w:eastAsia="Times New Roman"/>
          <w:color w:val="000000" w:themeColor="text1"/>
          <w:szCs w:val="24"/>
        </w:rPr>
        <w:t xml:space="preserve">σε μια πρόσφατη </w:t>
      </w:r>
      <w:r w:rsidRPr="00E57015">
        <w:rPr>
          <w:rFonts w:eastAsia="Times New Roman"/>
          <w:color w:val="000000" w:themeColor="text1"/>
          <w:szCs w:val="24"/>
        </w:rPr>
        <w:t>Διάσκεψη Προέδρων</w:t>
      </w:r>
      <w:r>
        <w:rPr>
          <w:rFonts w:eastAsia="Times New Roman"/>
          <w:color w:val="000000" w:themeColor="text1"/>
          <w:szCs w:val="24"/>
        </w:rPr>
        <w:t>. Α</w:t>
      </w:r>
      <w:r w:rsidRPr="00E57015">
        <w:rPr>
          <w:rFonts w:eastAsia="Times New Roman"/>
          <w:color w:val="000000" w:themeColor="text1"/>
          <w:szCs w:val="24"/>
        </w:rPr>
        <w:t>κο</w:t>
      </w:r>
      <w:r>
        <w:rPr>
          <w:rFonts w:eastAsia="Times New Roman"/>
          <w:color w:val="000000" w:themeColor="text1"/>
          <w:szCs w:val="24"/>
        </w:rPr>
        <w:t>ύστε.</w:t>
      </w:r>
    </w:p>
    <w:p w14:paraId="4BA0F808" w14:textId="77777777" w:rsidR="00200ACA" w:rsidRDefault="00B07EC3">
      <w:pPr>
        <w:spacing w:line="600" w:lineRule="auto"/>
        <w:ind w:firstLine="720"/>
        <w:jc w:val="both"/>
        <w:rPr>
          <w:rFonts w:eastAsia="Times New Roman"/>
          <w:color w:val="000000" w:themeColor="text1"/>
          <w:szCs w:val="24"/>
        </w:rPr>
      </w:pPr>
      <w:r>
        <w:rPr>
          <w:rFonts w:eastAsia="Times New Roman"/>
          <w:color w:val="000000" w:themeColor="text1"/>
          <w:szCs w:val="24"/>
        </w:rPr>
        <w:t>Κ</w:t>
      </w:r>
      <w:r w:rsidRPr="00E57015">
        <w:rPr>
          <w:rFonts w:eastAsia="Times New Roman"/>
          <w:color w:val="000000" w:themeColor="text1"/>
          <w:szCs w:val="24"/>
        </w:rPr>
        <w:t>ατά το άρθρο 21</w:t>
      </w:r>
      <w:r>
        <w:rPr>
          <w:rFonts w:eastAsia="Times New Roman"/>
          <w:color w:val="000000" w:themeColor="text1"/>
          <w:szCs w:val="24"/>
        </w:rPr>
        <w:t xml:space="preserve"> των τροποποιήσεων, </w:t>
      </w:r>
      <w:r w:rsidRPr="00E57015">
        <w:rPr>
          <w:rFonts w:eastAsia="Times New Roman"/>
          <w:color w:val="000000" w:themeColor="text1"/>
          <w:szCs w:val="24"/>
        </w:rPr>
        <w:t xml:space="preserve">η εξάρτηση του μέλους του </w:t>
      </w:r>
      <w:r>
        <w:rPr>
          <w:rFonts w:eastAsia="Times New Roman"/>
          <w:color w:val="000000" w:themeColor="text1"/>
          <w:szCs w:val="24"/>
        </w:rPr>
        <w:t>Π</w:t>
      </w:r>
      <w:r w:rsidRPr="00E57015">
        <w:rPr>
          <w:rFonts w:eastAsia="Times New Roman"/>
          <w:color w:val="000000" w:themeColor="text1"/>
          <w:szCs w:val="24"/>
        </w:rPr>
        <w:t xml:space="preserve">ροεδρείου </w:t>
      </w:r>
      <w:r>
        <w:rPr>
          <w:rFonts w:eastAsia="Times New Roman"/>
          <w:color w:val="000000" w:themeColor="text1"/>
          <w:szCs w:val="24"/>
        </w:rPr>
        <w:t xml:space="preserve">από την </w:t>
      </w:r>
      <w:r>
        <w:rPr>
          <w:rFonts w:eastAsia="Times New Roman"/>
          <w:color w:val="000000" w:themeColor="text1"/>
          <w:szCs w:val="24"/>
        </w:rPr>
        <w:t>Κ</w:t>
      </w:r>
      <w:r w:rsidRPr="00E57015">
        <w:rPr>
          <w:rFonts w:eastAsia="Times New Roman"/>
          <w:color w:val="000000" w:themeColor="text1"/>
          <w:szCs w:val="24"/>
        </w:rPr>
        <w:t xml:space="preserve">οινοβουλευτική </w:t>
      </w:r>
      <w:r>
        <w:rPr>
          <w:rFonts w:eastAsia="Times New Roman"/>
          <w:color w:val="000000" w:themeColor="text1"/>
          <w:szCs w:val="24"/>
        </w:rPr>
        <w:t>Ο</w:t>
      </w:r>
      <w:r w:rsidRPr="00E57015">
        <w:rPr>
          <w:rFonts w:eastAsia="Times New Roman"/>
          <w:color w:val="000000" w:themeColor="text1"/>
          <w:szCs w:val="24"/>
        </w:rPr>
        <w:t>μάδα από την οποία προέρχεται είναι απόλυτη</w:t>
      </w:r>
      <w:r>
        <w:rPr>
          <w:rFonts w:eastAsia="Times New Roman"/>
          <w:color w:val="000000" w:themeColor="text1"/>
          <w:szCs w:val="24"/>
        </w:rPr>
        <w:t xml:space="preserve">. Αυτό </w:t>
      </w:r>
      <w:r w:rsidRPr="00E57015">
        <w:rPr>
          <w:rFonts w:eastAsia="Times New Roman"/>
          <w:color w:val="000000" w:themeColor="text1"/>
          <w:szCs w:val="24"/>
        </w:rPr>
        <w:t xml:space="preserve">είναι λάθος </w:t>
      </w:r>
      <w:r>
        <w:rPr>
          <w:rFonts w:eastAsia="Times New Roman"/>
          <w:color w:val="000000" w:themeColor="text1"/>
          <w:szCs w:val="24"/>
        </w:rPr>
        <w:t xml:space="preserve">και είναι λάθος </w:t>
      </w:r>
      <w:r w:rsidRPr="00E57015">
        <w:rPr>
          <w:rFonts w:eastAsia="Times New Roman"/>
          <w:color w:val="000000" w:themeColor="text1"/>
          <w:szCs w:val="24"/>
        </w:rPr>
        <w:t>π</w:t>
      </w:r>
      <w:r w:rsidRPr="00E57015">
        <w:rPr>
          <w:rFonts w:eastAsia="Times New Roman"/>
          <w:color w:val="000000" w:themeColor="text1"/>
          <w:szCs w:val="24"/>
        </w:rPr>
        <w:t>άρα πολύ σοβαρό</w:t>
      </w:r>
      <w:r>
        <w:rPr>
          <w:rFonts w:eastAsia="Times New Roman"/>
          <w:color w:val="000000" w:themeColor="text1"/>
          <w:szCs w:val="24"/>
        </w:rPr>
        <w:t xml:space="preserve">, διότι ναι μεν ο Κανονισμός </w:t>
      </w:r>
      <w:r w:rsidRPr="00E57015">
        <w:rPr>
          <w:rFonts w:eastAsia="Times New Roman"/>
          <w:color w:val="000000" w:themeColor="text1"/>
          <w:szCs w:val="24"/>
        </w:rPr>
        <w:t xml:space="preserve">προβλέπει </w:t>
      </w:r>
      <w:r>
        <w:rPr>
          <w:rFonts w:eastAsia="Times New Roman"/>
          <w:color w:val="000000" w:themeColor="text1"/>
          <w:szCs w:val="24"/>
        </w:rPr>
        <w:t>-</w:t>
      </w:r>
      <w:r w:rsidRPr="00E57015">
        <w:rPr>
          <w:rFonts w:eastAsia="Times New Roman"/>
          <w:color w:val="000000" w:themeColor="text1"/>
          <w:szCs w:val="24"/>
        </w:rPr>
        <w:t>και σωστά</w:t>
      </w:r>
      <w:r>
        <w:rPr>
          <w:rFonts w:eastAsia="Times New Roman"/>
          <w:color w:val="000000" w:themeColor="text1"/>
          <w:szCs w:val="24"/>
        </w:rPr>
        <w:t>- να προβλέπονται τα μέλη του Π</w:t>
      </w:r>
      <w:r w:rsidRPr="00E57015">
        <w:rPr>
          <w:rFonts w:eastAsia="Times New Roman"/>
          <w:color w:val="000000" w:themeColor="text1"/>
          <w:szCs w:val="24"/>
        </w:rPr>
        <w:t xml:space="preserve">ροεδρείου από τις </w:t>
      </w:r>
      <w:r>
        <w:rPr>
          <w:rFonts w:eastAsia="Times New Roman"/>
          <w:color w:val="000000" w:themeColor="text1"/>
          <w:szCs w:val="24"/>
        </w:rPr>
        <w:t>Κ</w:t>
      </w:r>
      <w:r w:rsidRPr="00E57015">
        <w:rPr>
          <w:rFonts w:eastAsia="Times New Roman"/>
          <w:color w:val="000000" w:themeColor="text1"/>
          <w:szCs w:val="24"/>
        </w:rPr>
        <w:t xml:space="preserve">οινοβουλευτικές </w:t>
      </w:r>
      <w:r>
        <w:rPr>
          <w:rFonts w:eastAsia="Times New Roman"/>
          <w:color w:val="000000" w:themeColor="text1"/>
          <w:szCs w:val="24"/>
        </w:rPr>
        <w:t>Ο</w:t>
      </w:r>
      <w:r w:rsidRPr="00E57015">
        <w:rPr>
          <w:rFonts w:eastAsia="Times New Roman"/>
          <w:color w:val="000000" w:themeColor="text1"/>
          <w:szCs w:val="24"/>
        </w:rPr>
        <w:t xml:space="preserve">μάδες κατά τη δύναμή </w:t>
      </w:r>
      <w:r>
        <w:rPr>
          <w:rFonts w:eastAsia="Times New Roman"/>
          <w:color w:val="000000" w:themeColor="text1"/>
          <w:szCs w:val="24"/>
        </w:rPr>
        <w:t>τους, αλλά ο</w:t>
      </w:r>
      <w:r w:rsidRPr="00E57015">
        <w:rPr>
          <w:rFonts w:eastAsia="Times New Roman"/>
          <w:color w:val="000000" w:themeColor="text1"/>
          <w:szCs w:val="24"/>
        </w:rPr>
        <w:t xml:space="preserve"> α</w:t>
      </w:r>
      <w:r>
        <w:rPr>
          <w:rFonts w:eastAsia="Times New Roman"/>
          <w:color w:val="000000" w:themeColor="text1"/>
          <w:szCs w:val="24"/>
        </w:rPr>
        <w:t>υτόματος διορισμός σε θέση του Π</w:t>
      </w:r>
      <w:r w:rsidRPr="00E57015">
        <w:rPr>
          <w:rFonts w:eastAsia="Times New Roman"/>
          <w:color w:val="000000" w:themeColor="text1"/>
          <w:szCs w:val="24"/>
        </w:rPr>
        <w:t xml:space="preserve">ροεδρείου δεν προβλέπεται </w:t>
      </w:r>
      <w:r>
        <w:rPr>
          <w:rFonts w:eastAsia="Times New Roman"/>
          <w:color w:val="000000" w:themeColor="text1"/>
          <w:szCs w:val="24"/>
        </w:rPr>
        <w:t>από τον Κανονισμό της Βουλής και</w:t>
      </w:r>
      <w:r>
        <w:rPr>
          <w:rFonts w:eastAsia="Times New Roman"/>
          <w:color w:val="000000" w:themeColor="text1"/>
          <w:szCs w:val="24"/>
        </w:rPr>
        <w:t xml:space="preserve"> δεν γίνεται. Γίνεται </w:t>
      </w:r>
      <w:r w:rsidRPr="00E57015">
        <w:rPr>
          <w:rFonts w:eastAsia="Times New Roman"/>
          <w:color w:val="000000" w:themeColor="text1"/>
          <w:szCs w:val="24"/>
        </w:rPr>
        <w:t>εκλογή του προτεινόμενου από την</w:t>
      </w:r>
      <w:r>
        <w:rPr>
          <w:rFonts w:eastAsia="Times New Roman"/>
          <w:color w:val="000000" w:themeColor="text1"/>
          <w:szCs w:val="24"/>
        </w:rPr>
        <w:t xml:space="preserve"> </w:t>
      </w:r>
      <w:r>
        <w:rPr>
          <w:rFonts w:eastAsia="Times New Roman"/>
          <w:color w:val="000000" w:themeColor="text1"/>
          <w:szCs w:val="24"/>
        </w:rPr>
        <w:t>άλφα</w:t>
      </w:r>
      <w:r>
        <w:rPr>
          <w:rFonts w:eastAsia="Times New Roman"/>
          <w:color w:val="000000" w:themeColor="text1"/>
          <w:szCs w:val="24"/>
        </w:rPr>
        <w:t xml:space="preserve"> ή β</w:t>
      </w:r>
      <w:r>
        <w:rPr>
          <w:rFonts w:eastAsia="Times New Roman"/>
          <w:color w:val="000000" w:themeColor="text1"/>
          <w:szCs w:val="24"/>
        </w:rPr>
        <w:t>ήτα</w:t>
      </w:r>
      <w:r w:rsidRPr="00E57015">
        <w:rPr>
          <w:rFonts w:eastAsia="Times New Roman"/>
          <w:color w:val="000000" w:themeColor="text1"/>
          <w:szCs w:val="24"/>
        </w:rPr>
        <w:t xml:space="preserve"> </w:t>
      </w:r>
      <w:r>
        <w:rPr>
          <w:rFonts w:eastAsia="Times New Roman"/>
          <w:color w:val="000000" w:themeColor="text1"/>
          <w:szCs w:val="24"/>
        </w:rPr>
        <w:t>Κ</w:t>
      </w:r>
      <w:r w:rsidRPr="00E57015">
        <w:rPr>
          <w:rFonts w:eastAsia="Times New Roman"/>
          <w:color w:val="000000" w:themeColor="text1"/>
          <w:szCs w:val="24"/>
        </w:rPr>
        <w:t xml:space="preserve">οινοβουλευτική </w:t>
      </w:r>
      <w:r>
        <w:rPr>
          <w:rFonts w:eastAsia="Times New Roman"/>
          <w:color w:val="000000" w:themeColor="text1"/>
          <w:szCs w:val="24"/>
        </w:rPr>
        <w:t>Ο</w:t>
      </w:r>
      <w:r w:rsidRPr="00E57015">
        <w:rPr>
          <w:rFonts w:eastAsia="Times New Roman"/>
          <w:color w:val="000000" w:themeColor="text1"/>
          <w:szCs w:val="24"/>
        </w:rPr>
        <w:t>μάδα πο</w:t>
      </w:r>
      <w:r>
        <w:rPr>
          <w:rFonts w:eastAsia="Times New Roman"/>
          <w:color w:val="000000" w:themeColor="text1"/>
          <w:szCs w:val="24"/>
        </w:rPr>
        <w:t>υ αναδεικνύεται στο αξίωμα του Α</w:t>
      </w:r>
      <w:r w:rsidRPr="00E57015">
        <w:rPr>
          <w:rFonts w:eastAsia="Times New Roman"/>
          <w:color w:val="000000" w:themeColor="text1"/>
          <w:szCs w:val="24"/>
        </w:rPr>
        <w:t>ντιπροέδρου κα</w:t>
      </w:r>
      <w:r>
        <w:rPr>
          <w:rFonts w:eastAsia="Times New Roman"/>
          <w:color w:val="000000" w:themeColor="text1"/>
          <w:szCs w:val="24"/>
        </w:rPr>
        <w:t>ι του Προέδρου π</w:t>
      </w:r>
      <w:r w:rsidRPr="00E57015">
        <w:rPr>
          <w:rFonts w:eastAsia="Times New Roman"/>
          <w:color w:val="000000" w:themeColor="text1"/>
          <w:szCs w:val="24"/>
        </w:rPr>
        <w:t>ροφανώς με ψηφοφορία</w:t>
      </w:r>
      <w:r>
        <w:rPr>
          <w:rFonts w:eastAsia="Times New Roman"/>
          <w:color w:val="000000" w:themeColor="text1"/>
          <w:szCs w:val="24"/>
        </w:rPr>
        <w:t>.</w:t>
      </w:r>
    </w:p>
    <w:p w14:paraId="4BA0F809" w14:textId="77777777" w:rsidR="00200ACA" w:rsidRDefault="00B07EC3">
      <w:pPr>
        <w:spacing w:line="600" w:lineRule="auto"/>
        <w:ind w:firstLine="720"/>
        <w:jc w:val="both"/>
        <w:rPr>
          <w:rFonts w:eastAsia="Times New Roman"/>
          <w:color w:val="000000" w:themeColor="text1"/>
          <w:szCs w:val="24"/>
        </w:rPr>
      </w:pPr>
      <w:r w:rsidRPr="00E57015">
        <w:rPr>
          <w:rFonts w:eastAsia="Times New Roman"/>
          <w:color w:val="000000" w:themeColor="text1"/>
          <w:szCs w:val="24"/>
        </w:rPr>
        <w:t>Συνεπώς</w:t>
      </w:r>
      <w:r>
        <w:rPr>
          <w:rFonts w:eastAsia="Times New Roman"/>
          <w:color w:val="000000" w:themeColor="text1"/>
          <w:szCs w:val="24"/>
        </w:rPr>
        <w:t>,</w:t>
      </w:r>
      <w:r w:rsidRPr="00E57015">
        <w:rPr>
          <w:rFonts w:eastAsia="Times New Roman"/>
          <w:color w:val="000000" w:themeColor="text1"/>
          <w:szCs w:val="24"/>
        </w:rPr>
        <w:t xml:space="preserve"> η διάλυση </w:t>
      </w:r>
      <w:r>
        <w:rPr>
          <w:rFonts w:eastAsia="Times New Roman"/>
          <w:color w:val="000000" w:themeColor="text1"/>
          <w:szCs w:val="24"/>
        </w:rPr>
        <w:t>Κ</w:t>
      </w:r>
      <w:r w:rsidRPr="00E57015">
        <w:rPr>
          <w:rFonts w:eastAsia="Times New Roman"/>
          <w:color w:val="000000" w:themeColor="text1"/>
          <w:szCs w:val="24"/>
        </w:rPr>
        <w:t xml:space="preserve">οινοβουλευτικής </w:t>
      </w:r>
      <w:r>
        <w:rPr>
          <w:rFonts w:eastAsia="Times New Roman"/>
          <w:color w:val="000000" w:themeColor="text1"/>
          <w:szCs w:val="24"/>
        </w:rPr>
        <w:t>Ο</w:t>
      </w:r>
      <w:r w:rsidRPr="00E57015">
        <w:rPr>
          <w:rFonts w:eastAsia="Times New Roman"/>
          <w:color w:val="000000" w:themeColor="text1"/>
          <w:szCs w:val="24"/>
        </w:rPr>
        <w:t>μάδας δεν οδηγεί αυτομάτ</w:t>
      </w:r>
      <w:r>
        <w:rPr>
          <w:rFonts w:eastAsia="Times New Roman"/>
          <w:color w:val="000000" w:themeColor="text1"/>
          <w:szCs w:val="24"/>
        </w:rPr>
        <w:t>ως σε υποχρέωση παρα</w:t>
      </w:r>
      <w:r>
        <w:rPr>
          <w:rFonts w:eastAsia="Times New Roman"/>
          <w:color w:val="000000" w:themeColor="text1"/>
          <w:szCs w:val="24"/>
        </w:rPr>
        <w:t>ίτησης του Α</w:t>
      </w:r>
      <w:r w:rsidRPr="00E57015">
        <w:rPr>
          <w:rFonts w:eastAsia="Times New Roman"/>
          <w:color w:val="000000" w:themeColor="text1"/>
          <w:szCs w:val="24"/>
        </w:rPr>
        <w:t>ντιπροέδρου</w:t>
      </w:r>
      <w:r>
        <w:rPr>
          <w:rFonts w:eastAsia="Times New Roman"/>
          <w:color w:val="000000" w:themeColor="text1"/>
          <w:szCs w:val="24"/>
        </w:rPr>
        <w:t xml:space="preserve"> –όχι του Προέδρου,</w:t>
      </w:r>
      <w:r w:rsidRPr="00E57015">
        <w:rPr>
          <w:rFonts w:eastAsia="Times New Roman"/>
          <w:color w:val="000000" w:themeColor="text1"/>
          <w:szCs w:val="24"/>
        </w:rPr>
        <w:t xml:space="preserve"> γιατί η </w:t>
      </w:r>
      <w:r>
        <w:rPr>
          <w:rFonts w:eastAsia="Times New Roman"/>
          <w:color w:val="000000" w:themeColor="text1"/>
          <w:szCs w:val="24"/>
        </w:rPr>
        <w:t>Π</w:t>
      </w:r>
      <w:r w:rsidRPr="00E57015">
        <w:rPr>
          <w:rFonts w:eastAsia="Times New Roman"/>
          <w:color w:val="000000" w:themeColor="text1"/>
          <w:szCs w:val="24"/>
        </w:rPr>
        <w:t xml:space="preserve">λειοψηφία είναι πάντα </w:t>
      </w:r>
      <w:r>
        <w:rPr>
          <w:rFonts w:eastAsia="Times New Roman"/>
          <w:color w:val="000000" w:themeColor="text1"/>
          <w:szCs w:val="24"/>
        </w:rPr>
        <w:t>Π</w:t>
      </w:r>
      <w:r>
        <w:rPr>
          <w:rFonts w:eastAsia="Times New Roman"/>
          <w:color w:val="000000" w:themeColor="text1"/>
          <w:szCs w:val="24"/>
        </w:rPr>
        <w:t xml:space="preserve">λειοψηφία- </w:t>
      </w:r>
      <w:r>
        <w:rPr>
          <w:rFonts w:eastAsia="Times New Roman"/>
          <w:color w:val="000000" w:themeColor="text1"/>
          <w:szCs w:val="24"/>
        </w:rPr>
        <w:lastRenderedPageBreak/>
        <w:t>α</w:t>
      </w:r>
      <w:r w:rsidRPr="00E57015">
        <w:rPr>
          <w:rFonts w:eastAsia="Times New Roman"/>
          <w:color w:val="000000" w:themeColor="text1"/>
          <w:szCs w:val="24"/>
        </w:rPr>
        <w:t>λλά οφείλει η Βουλή</w:t>
      </w:r>
      <w:r>
        <w:rPr>
          <w:rFonts w:eastAsia="Times New Roman"/>
          <w:color w:val="000000" w:themeColor="text1"/>
          <w:szCs w:val="24"/>
        </w:rPr>
        <w:t>, α</w:t>
      </w:r>
      <w:r w:rsidRPr="00E57015">
        <w:rPr>
          <w:rFonts w:eastAsia="Times New Roman"/>
          <w:color w:val="000000" w:themeColor="text1"/>
          <w:szCs w:val="24"/>
        </w:rPr>
        <w:t>ν το εκτιμά</w:t>
      </w:r>
      <w:r>
        <w:rPr>
          <w:rFonts w:eastAsia="Times New Roman"/>
          <w:color w:val="000000" w:themeColor="text1"/>
          <w:szCs w:val="24"/>
        </w:rPr>
        <w:t>,</w:t>
      </w:r>
      <w:r w:rsidRPr="00E57015">
        <w:rPr>
          <w:rFonts w:eastAsia="Times New Roman"/>
          <w:color w:val="000000" w:themeColor="text1"/>
          <w:szCs w:val="24"/>
        </w:rPr>
        <w:t xml:space="preserve"> να απευθύνει πρόταση μομφής εναντίον του για να φύγει</w:t>
      </w:r>
      <w:r>
        <w:rPr>
          <w:rFonts w:eastAsia="Times New Roman"/>
          <w:color w:val="000000" w:themeColor="text1"/>
          <w:szCs w:val="24"/>
        </w:rPr>
        <w:t>, ε</w:t>
      </w:r>
      <w:r w:rsidRPr="00E57015">
        <w:rPr>
          <w:rFonts w:eastAsia="Times New Roman"/>
          <w:color w:val="000000" w:themeColor="text1"/>
          <w:szCs w:val="24"/>
        </w:rPr>
        <w:t>κτός αν ο ίδιος δεν επιθυμεί να παραμείνει για λόγους ευθιξίας και παραιτείται</w:t>
      </w:r>
      <w:r>
        <w:rPr>
          <w:rFonts w:eastAsia="Times New Roman"/>
          <w:color w:val="000000" w:themeColor="text1"/>
          <w:szCs w:val="24"/>
        </w:rPr>
        <w:t>.</w:t>
      </w:r>
    </w:p>
    <w:p w14:paraId="4BA0F80A" w14:textId="77777777" w:rsidR="00200ACA" w:rsidRDefault="00B07EC3">
      <w:pPr>
        <w:spacing w:line="600" w:lineRule="auto"/>
        <w:ind w:firstLine="720"/>
        <w:jc w:val="both"/>
        <w:rPr>
          <w:rFonts w:eastAsia="Times New Roman"/>
          <w:color w:val="000000" w:themeColor="text1"/>
          <w:szCs w:val="24"/>
        </w:rPr>
      </w:pPr>
      <w:r>
        <w:rPr>
          <w:rFonts w:eastAsia="Times New Roman"/>
          <w:color w:val="000000" w:themeColor="text1"/>
          <w:szCs w:val="24"/>
        </w:rPr>
        <w:t>Αυτό που κάνει το άρθρο 21 τ</w:t>
      </w:r>
      <w:r w:rsidRPr="00E57015">
        <w:rPr>
          <w:rFonts w:eastAsia="Times New Roman"/>
          <w:color w:val="000000" w:themeColor="text1"/>
          <w:szCs w:val="24"/>
        </w:rPr>
        <w:t>ου παρόντος είναι λάθος</w:t>
      </w:r>
      <w:r>
        <w:rPr>
          <w:rFonts w:eastAsia="Times New Roman"/>
          <w:color w:val="000000" w:themeColor="text1"/>
          <w:szCs w:val="24"/>
        </w:rPr>
        <w:t>. Ε</w:t>
      </w:r>
      <w:r w:rsidRPr="00E57015">
        <w:rPr>
          <w:rFonts w:eastAsia="Times New Roman"/>
          <w:color w:val="000000" w:themeColor="text1"/>
          <w:szCs w:val="24"/>
        </w:rPr>
        <w:t xml:space="preserve">ίναι η </w:t>
      </w:r>
      <w:r>
        <w:rPr>
          <w:rFonts w:eastAsia="Times New Roman"/>
          <w:color w:val="000000" w:themeColor="text1"/>
          <w:szCs w:val="24"/>
        </w:rPr>
        <w:t xml:space="preserve">πλήρης </w:t>
      </w:r>
      <w:r w:rsidRPr="00E57015">
        <w:rPr>
          <w:rFonts w:eastAsia="Times New Roman"/>
          <w:color w:val="000000" w:themeColor="text1"/>
          <w:szCs w:val="24"/>
        </w:rPr>
        <w:t xml:space="preserve">κομματικοποίηση της λειτουργίας της </w:t>
      </w:r>
      <w:r>
        <w:rPr>
          <w:rFonts w:eastAsia="Times New Roman"/>
          <w:color w:val="000000" w:themeColor="text1"/>
          <w:szCs w:val="24"/>
        </w:rPr>
        <w:t>Ο</w:t>
      </w:r>
      <w:r w:rsidRPr="00E57015">
        <w:rPr>
          <w:rFonts w:eastAsia="Times New Roman"/>
          <w:color w:val="000000" w:themeColor="text1"/>
          <w:szCs w:val="24"/>
        </w:rPr>
        <w:t>λομέλειας</w:t>
      </w:r>
      <w:r>
        <w:rPr>
          <w:rFonts w:eastAsia="Times New Roman"/>
          <w:color w:val="000000" w:themeColor="text1"/>
          <w:szCs w:val="24"/>
        </w:rPr>
        <w:t xml:space="preserve">. Επειδή, δηλαδή, σε πρότεινε ένα κόμμα και </w:t>
      </w:r>
      <w:proofErr w:type="spellStart"/>
      <w:r>
        <w:rPr>
          <w:rFonts w:eastAsia="Times New Roman"/>
          <w:color w:val="000000" w:themeColor="text1"/>
          <w:szCs w:val="24"/>
        </w:rPr>
        <w:t>εξελέγ</w:t>
      </w:r>
      <w:r>
        <w:rPr>
          <w:rFonts w:eastAsia="Times New Roman"/>
          <w:color w:val="000000" w:themeColor="text1"/>
          <w:szCs w:val="24"/>
        </w:rPr>
        <w:t>ει</w:t>
      </w:r>
      <w:r>
        <w:rPr>
          <w:rFonts w:eastAsia="Times New Roman"/>
          <w:color w:val="000000" w:themeColor="text1"/>
          <w:szCs w:val="24"/>
        </w:rPr>
        <w:t>ς</w:t>
      </w:r>
      <w:proofErr w:type="spellEnd"/>
      <w:r>
        <w:rPr>
          <w:rFonts w:eastAsia="Times New Roman"/>
          <w:color w:val="000000" w:themeColor="text1"/>
          <w:szCs w:val="24"/>
        </w:rPr>
        <w:t xml:space="preserve">, </w:t>
      </w:r>
      <w:proofErr w:type="spellStart"/>
      <w:r>
        <w:rPr>
          <w:rFonts w:eastAsia="Times New Roman"/>
          <w:color w:val="000000" w:themeColor="text1"/>
          <w:szCs w:val="24"/>
        </w:rPr>
        <w:t>παρέλκει</w:t>
      </w:r>
      <w:proofErr w:type="spellEnd"/>
      <w:r>
        <w:rPr>
          <w:rFonts w:eastAsia="Times New Roman"/>
          <w:color w:val="000000" w:themeColor="text1"/>
          <w:szCs w:val="24"/>
        </w:rPr>
        <w:t xml:space="preserve"> η ψηφοφορία στο Σώμα για να επικυρώσει </w:t>
      </w:r>
      <w:r w:rsidRPr="00E57015">
        <w:rPr>
          <w:rFonts w:eastAsia="Times New Roman"/>
          <w:color w:val="000000" w:themeColor="text1"/>
          <w:szCs w:val="24"/>
        </w:rPr>
        <w:t>τη</w:t>
      </w:r>
      <w:r>
        <w:rPr>
          <w:rFonts w:eastAsia="Times New Roman"/>
          <w:color w:val="000000" w:themeColor="text1"/>
          <w:szCs w:val="24"/>
        </w:rPr>
        <w:t>ν ανάγκη να φύγεις από τη θέση Α</w:t>
      </w:r>
      <w:r w:rsidRPr="00E57015">
        <w:rPr>
          <w:rFonts w:eastAsia="Times New Roman"/>
          <w:color w:val="000000" w:themeColor="text1"/>
          <w:szCs w:val="24"/>
        </w:rPr>
        <w:t>ντιπροέδρου της Βουλής</w:t>
      </w:r>
      <w:r>
        <w:rPr>
          <w:rFonts w:eastAsia="Times New Roman"/>
          <w:color w:val="000000" w:themeColor="text1"/>
          <w:szCs w:val="24"/>
        </w:rPr>
        <w:t>. Είναι βάρβαρο το άρθρο 21.</w:t>
      </w:r>
    </w:p>
    <w:p w14:paraId="4BA0F80B" w14:textId="77777777" w:rsidR="00200ACA" w:rsidRDefault="00B07EC3">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E57015">
        <w:rPr>
          <w:rFonts w:eastAsia="Times New Roman"/>
          <w:color w:val="000000" w:themeColor="text1"/>
          <w:szCs w:val="24"/>
        </w:rPr>
        <w:t>μείς δεν συμφωνούμε</w:t>
      </w:r>
      <w:r>
        <w:rPr>
          <w:rFonts w:eastAsia="Times New Roman"/>
          <w:color w:val="000000" w:themeColor="text1"/>
          <w:szCs w:val="24"/>
        </w:rPr>
        <w:t>.</w:t>
      </w:r>
      <w:r w:rsidRPr="00E57015">
        <w:rPr>
          <w:rFonts w:eastAsia="Times New Roman"/>
          <w:color w:val="000000" w:themeColor="text1"/>
          <w:szCs w:val="24"/>
        </w:rPr>
        <w:t xml:space="preserve"> Απορώ πως άλλοι συνάδελφοί το ξεπέρασαν ή και συμφώνησαν</w:t>
      </w:r>
      <w:r>
        <w:rPr>
          <w:rFonts w:eastAsia="Times New Roman"/>
          <w:color w:val="000000" w:themeColor="text1"/>
          <w:szCs w:val="24"/>
        </w:rPr>
        <w:t>,</w:t>
      </w:r>
      <w:r w:rsidRPr="00E57015">
        <w:rPr>
          <w:rFonts w:eastAsia="Times New Roman"/>
          <w:color w:val="000000" w:themeColor="text1"/>
          <w:szCs w:val="24"/>
        </w:rPr>
        <w:t xml:space="preserve"> όπως άκουσα προηγουμένως</w:t>
      </w:r>
      <w:r>
        <w:rPr>
          <w:rFonts w:eastAsia="Times New Roman"/>
          <w:color w:val="000000" w:themeColor="text1"/>
          <w:szCs w:val="24"/>
        </w:rPr>
        <w:t>. Τ</w:t>
      </w:r>
      <w:r w:rsidRPr="00E57015">
        <w:rPr>
          <w:rFonts w:eastAsia="Times New Roman"/>
          <w:color w:val="000000" w:themeColor="text1"/>
          <w:szCs w:val="24"/>
        </w:rPr>
        <w:t>ο άρθρο 21 πρέπει να αποσυρθεί</w:t>
      </w:r>
      <w:r>
        <w:rPr>
          <w:rFonts w:eastAsia="Times New Roman"/>
          <w:color w:val="000000" w:themeColor="text1"/>
          <w:szCs w:val="24"/>
        </w:rPr>
        <w:t xml:space="preserve">. Κάθε ένας ή </w:t>
      </w:r>
      <w:r w:rsidRPr="00E57015">
        <w:rPr>
          <w:rFonts w:eastAsia="Times New Roman"/>
          <w:color w:val="000000" w:themeColor="text1"/>
          <w:szCs w:val="24"/>
        </w:rPr>
        <w:t>κάθε μί</w:t>
      </w:r>
      <w:r>
        <w:rPr>
          <w:rFonts w:eastAsia="Times New Roman"/>
          <w:color w:val="000000" w:themeColor="text1"/>
          <w:szCs w:val="24"/>
        </w:rPr>
        <w:t>α που εκλέγεται με απόφαση του Σ</w:t>
      </w:r>
      <w:r w:rsidRPr="00E57015">
        <w:rPr>
          <w:rFonts w:eastAsia="Times New Roman"/>
          <w:color w:val="000000" w:themeColor="text1"/>
          <w:szCs w:val="24"/>
        </w:rPr>
        <w:t>ώματος π</w:t>
      </w:r>
      <w:r>
        <w:rPr>
          <w:rFonts w:eastAsia="Times New Roman"/>
          <w:color w:val="000000" w:themeColor="text1"/>
          <w:szCs w:val="24"/>
        </w:rPr>
        <w:t xml:space="preserve">αύει </w:t>
      </w:r>
      <w:r w:rsidRPr="00E57015">
        <w:rPr>
          <w:rFonts w:eastAsia="Times New Roman"/>
          <w:color w:val="000000" w:themeColor="text1"/>
          <w:szCs w:val="24"/>
        </w:rPr>
        <w:t>να</w:t>
      </w:r>
      <w:r w:rsidRPr="00E57015">
        <w:rPr>
          <w:rFonts w:eastAsia="Times New Roman"/>
          <w:color w:val="000000" w:themeColor="text1"/>
          <w:szCs w:val="24"/>
        </w:rPr>
        <w:t xml:space="preserve"> κατέχει το αξίωμα για το </w:t>
      </w:r>
      <w:r>
        <w:rPr>
          <w:rFonts w:eastAsia="Times New Roman"/>
          <w:color w:val="000000" w:themeColor="text1"/>
          <w:szCs w:val="24"/>
        </w:rPr>
        <w:t>ο</w:t>
      </w:r>
      <w:r w:rsidRPr="00E57015">
        <w:rPr>
          <w:rFonts w:eastAsia="Times New Roman"/>
          <w:color w:val="000000" w:themeColor="text1"/>
          <w:szCs w:val="24"/>
        </w:rPr>
        <w:t>πο</w:t>
      </w:r>
      <w:r>
        <w:rPr>
          <w:rFonts w:eastAsia="Times New Roman"/>
          <w:color w:val="000000" w:themeColor="text1"/>
          <w:szCs w:val="24"/>
        </w:rPr>
        <w:t>ί</w:t>
      </w:r>
      <w:r w:rsidRPr="00E57015">
        <w:rPr>
          <w:rFonts w:eastAsia="Times New Roman"/>
          <w:color w:val="000000" w:themeColor="text1"/>
          <w:szCs w:val="24"/>
        </w:rPr>
        <w:t>ο</w:t>
      </w:r>
      <w:r>
        <w:rPr>
          <w:rFonts w:eastAsia="Times New Roman"/>
          <w:color w:val="000000" w:themeColor="text1"/>
          <w:szCs w:val="24"/>
        </w:rPr>
        <w:t xml:space="preserve"> εξελέγη με ψηφοφορία, αν παραστεί ανάγκη και το Σ</w:t>
      </w:r>
      <w:r w:rsidRPr="00E57015">
        <w:rPr>
          <w:rFonts w:eastAsia="Times New Roman"/>
          <w:color w:val="000000" w:themeColor="text1"/>
          <w:szCs w:val="24"/>
        </w:rPr>
        <w:t>ώμα τ</w:t>
      </w:r>
      <w:r>
        <w:rPr>
          <w:rFonts w:eastAsia="Times New Roman"/>
          <w:color w:val="000000" w:themeColor="text1"/>
          <w:szCs w:val="24"/>
        </w:rPr>
        <w:t xml:space="preserve">ο επιθυμεί και όχι επειδή </w:t>
      </w:r>
      <w:r>
        <w:rPr>
          <w:rFonts w:eastAsia="Times New Roman"/>
          <w:color w:val="000000" w:themeColor="text1"/>
          <w:szCs w:val="24"/>
        </w:rPr>
        <w:t xml:space="preserve">ο </w:t>
      </w:r>
      <w:r>
        <w:rPr>
          <w:rFonts w:eastAsia="Times New Roman"/>
          <w:color w:val="000000" w:themeColor="text1"/>
          <w:szCs w:val="24"/>
        </w:rPr>
        <w:t>Κανονισμός της Β</w:t>
      </w:r>
      <w:r w:rsidRPr="00E57015">
        <w:rPr>
          <w:rFonts w:eastAsia="Times New Roman"/>
          <w:color w:val="000000" w:themeColor="text1"/>
          <w:szCs w:val="24"/>
        </w:rPr>
        <w:t>ουλής ευθυγραμμ</w:t>
      </w:r>
      <w:r>
        <w:rPr>
          <w:rFonts w:eastAsia="Times New Roman"/>
          <w:color w:val="000000" w:themeColor="text1"/>
          <w:szCs w:val="24"/>
        </w:rPr>
        <w:t xml:space="preserve">ίζει </w:t>
      </w:r>
      <w:r w:rsidRPr="00E57015">
        <w:rPr>
          <w:rFonts w:eastAsia="Times New Roman"/>
          <w:color w:val="000000" w:themeColor="text1"/>
          <w:szCs w:val="24"/>
        </w:rPr>
        <w:t xml:space="preserve">τις </w:t>
      </w:r>
      <w:r>
        <w:rPr>
          <w:rFonts w:eastAsia="Times New Roman"/>
          <w:color w:val="000000" w:themeColor="text1"/>
          <w:szCs w:val="24"/>
        </w:rPr>
        <w:t>Κ</w:t>
      </w:r>
      <w:r w:rsidRPr="00E57015">
        <w:rPr>
          <w:rFonts w:eastAsia="Times New Roman"/>
          <w:color w:val="000000" w:themeColor="text1"/>
          <w:szCs w:val="24"/>
        </w:rPr>
        <w:t xml:space="preserve">οινοβουλευτικές </w:t>
      </w:r>
      <w:r>
        <w:rPr>
          <w:rFonts w:eastAsia="Times New Roman"/>
          <w:color w:val="000000" w:themeColor="text1"/>
          <w:szCs w:val="24"/>
        </w:rPr>
        <w:t>Ο</w:t>
      </w:r>
      <w:r w:rsidRPr="00E57015">
        <w:rPr>
          <w:rFonts w:eastAsia="Times New Roman"/>
          <w:color w:val="000000" w:themeColor="text1"/>
          <w:szCs w:val="24"/>
        </w:rPr>
        <w:t>μάδες με τα αξιώματα της Βουλής</w:t>
      </w:r>
      <w:r>
        <w:rPr>
          <w:rFonts w:eastAsia="Times New Roman"/>
          <w:color w:val="000000" w:themeColor="text1"/>
          <w:szCs w:val="24"/>
        </w:rPr>
        <w:t>,</w:t>
      </w:r>
      <w:r w:rsidRPr="00E57015">
        <w:rPr>
          <w:rFonts w:eastAsia="Times New Roman"/>
          <w:color w:val="000000" w:themeColor="text1"/>
          <w:szCs w:val="24"/>
        </w:rPr>
        <w:t xml:space="preserve"> για</w:t>
      </w:r>
      <w:r>
        <w:rPr>
          <w:rFonts w:eastAsia="Times New Roman"/>
          <w:color w:val="000000" w:themeColor="text1"/>
          <w:szCs w:val="24"/>
        </w:rPr>
        <w:t xml:space="preserve"> </w:t>
      </w:r>
      <w:r w:rsidRPr="00E57015">
        <w:rPr>
          <w:rFonts w:eastAsia="Times New Roman"/>
          <w:color w:val="000000" w:themeColor="text1"/>
          <w:szCs w:val="24"/>
        </w:rPr>
        <w:t>τ</w:t>
      </w:r>
      <w:r>
        <w:rPr>
          <w:rFonts w:eastAsia="Times New Roman"/>
          <w:color w:val="000000" w:themeColor="text1"/>
          <w:szCs w:val="24"/>
        </w:rPr>
        <w:t xml:space="preserve">α οποία </w:t>
      </w:r>
      <w:r w:rsidRPr="00E57015">
        <w:rPr>
          <w:rFonts w:eastAsia="Times New Roman"/>
          <w:color w:val="000000" w:themeColor="text1"/>
          <w:szCs w:val="24"/>
        </w:rPr>
        <w:t xml:space="preserve">έχει προκύψει </w:t>
      </w:r>
      <w:r>
        <w:rPr>
          <w:rFonts w:eastAsia="Times New Roman"/>
          <w:color w:val="000000" w:themeColor="text1"/>
          <w:szCs w:val="24"/>
        </w:rPr>
        <w:t>ψηφοφορία.</w:t>
      </w:r>
    </w:p>
    <w:p w14:paraId="4BA0F80C" w14:textId="77777777" w:rsidR="00200ACA" w:rsidRDefault="00B07EC3">
      <w:pPr>
        <w:spacing w:line="600" w:lineRule="auto"/>
        <w:ind w:firstLine="720"/>
        <w:jc w:val="both"/>
        <w:rPr>
          <w:rFonts w:eastAsia="Times New Roman"/>
          <w:color w:val="000000" w:themeColor="text1"/>
          <w:szCs w:val="24"/>
        </w:rPr>
      </w:pPr>
      <w:r w:rsidRPr="00E57015">
        <w:rPr>
          <w:rFonts w:eastAsia="Times New Roman"/>
          <w:color w:val="000000" w:themeColor="text1"/>
          <w:szCs w:val="24"/>
        </w:rPr>
        <w:lastRenderedPageBreak/>
        <w:t>Αυτό πρέπει ν</w:t>
      </w:r>
      <w:r w:rsidRPr="00E57015">
        <w:rPr>
          <w:rFonts w:eastAsia="Times New Roman"/>
          <w:color w:val="000000" w:themeColor="text1"/>
          <w:szCs w:val="24"/>
        </w:rPr>
        <w:t>α το δείτε έστω και την τελευταία στιγμή και να το αποσύρετε</w:t>
      </w:r>
      <w:r>
        <w:rPr>
          <w:rFonts w:eastAsia="Times New Roman"/>
          <w:color w:val="000000" w:themeColor="text1"/>
          <w:szCs w:val="24"/>
        </w:rPr>
        <w:t>.</w:t>
      </w:r>
    </w:p>
    <w:p w14:paraId="4BA0F80D" w14:textId="77777777" w:rsidR="00200ACA" w:rsidRDefault="00B07EC3">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E57015">
        <w:rPr>
          <w:rFonts w:eastAsia="Times New Roman"/>
          <w:color w:val="000000" w:themeColor="text1"/>
          <w:szCs w:val="24"/>
        </w:rPr>
        <w:t>υχαριστώ</w:t>
      </w:r>
      <w:r>
        <w:rPr>
          <w:rFonts w:eastAsia="Times New Roman"/>
          <w:color w:val="000000" w:themeColor="text1"/>
          <w:szCs w:val="24"/>
        </w:rPr>
        <w:t>.</w:t>
      </w:r>
    </w:p>
    <w:p w14:paraId="4BA0F80E" w14:textId="77777777" w:rsidR="00200ACA" w:rsidRDefault="00B07EC3">
      <w:pPr>
        <w:spacing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πτέρυγα της Δημοκρατικής Συμπαράταξης)</w:t>
      </w:r>
    </w:p>
    <w:p w14:paraId="4BA0F80F" w14:textId="77777777" w:rsidR="00200ACA" w:rsidRDefault="00B07EC3">
      <w:pPr>
        <w:spacing w:line="600" w:lineRule="auto"/>
        <w:ind w:firstLine="720"/>
        <w:jc w:val="both"/>
        <w:rPr>
          <w:rFonts w:eastAsia="Times New Roman"/>
          <w:color w:val="000000" w:themeColor="text1"/>
          <w:szCs w:val="24"/>
        </w:rPr>
      </w:pPr>
      <w:r w:rsidRPr="008B0046">
        <w:rPr>
          <w:rFonts w:eastAsia="Times New Roman"/>
          <w:b/>
          <w:color w:val="000000" w:themeColor="text1"/>
          <w:szCs w:val="24"/>
        </w:rPr>
        <w:t>ΠΡΟΕΔΡΕΥΩΝ (Αναστάσιος Κουράκης):</w:t>
      </w:r>
      <w:r>
        <w:rPr>
          <w:rFonts w:eastAsia="Times New Roman"/>
          <w:color w:val="000000" w:themeColor="text1"/>
          <w:szCs w:val="24"/>
        </w:rPr>
        <w:t xml:space="preserve"> Ευχαριστούμε τον κ. Λ</w:t>
      </w:r>
      <w:r w:rsidRPr="00E57015">
        <w:rPr>
          <w:rFonts w:eastAsia="Times New Roman"/>
          <w:color w:val="000000" w:themeColor="text1"/>
          <w:szCs w:val="24"/>
        </w:rPr>
        <w:t>οβέρδο</w:t>
      </w:r>
      <w:r>
        <w:rPr>
          <w:rFonts w:eastAsia="Times New Roman"/>
          <w:color w:val="000000" w:themeColor="text1"/>
          <w:szCs w:val="24"/>
        </w:rPr>
        <w:t>.</w:t>
      </w:r>
    </w:p>
    <w:p w14:paraId="4BA0F810" w14:textId="77777777" w:rsidR="00200ACA" w:rsidRDefault="00B07EC3">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E57015">
        <w:rPr>
          <w:rFonts w:eastAsia="Times New Roman"/>
          <w:color w:val="000000" w:themeColor="text1"/>
          <w:szCs w:val="24"/>
        </w:rPr>
        <w:t>ο</w:t>
      </w:r>
      <w:r>
        <w:rPr>
          <w:rFonts w:eastAsia="Times New Roman"/>
          <w:color w:val="000000" w:themeColor="text1"/>
          <w:szCs w:val="24"/>
        </w:rPr>
        <w:t>ν</w:t>
      </w:r>
      <w:r w:rsidRPr="00E57015">
        <w:rPr>
          <w:rFonts w:eastAsia="Times New Roman"/>
          <w:color w:val="000000" w:themeColor="text1"/>
          <w:szCs w:val="24"/>
        </w:rPr>
        <w:t xml:space="preserve"> λόγο έχει ο </w:t>
      </w:r>
      <w:r>
        <w:rPr>
          <w:rFonts w:eastAsia="Times New Roman"/>
          <w:color w:val="000000" w:themeColor="text1"/>
          <w:szCs w:val="24"/>
        </w:rPr>
        <w:t>Κ</w:t>
      </w:r>
      <w:r w:rsidRPr="00E57015">
        <w:rPr>
          <w:rFonts w:eastAsia="Times New Roman"/>
          <w:color w:val="000000" w:themeColor="text1"/>
          <w:szCs w:val="24"/>
        </w:rPr>
        <w:t xml:space="preserve">οινοβουλευτικός </w:t>
      </w:r>
      <w:r>
        <w:rPr>
          <w:rFonts w:eastAsia="Times New Roman"/>
          <w:color w:val="000000" w:themeColor="text1"/>
          <w:szCs w:val="24"/>
        </w:rPr>
        <w:t>Ε</w:t>
      </w:r>
      <w:r w:rsidRPr="00E57015">
        <w:rPr>
          <w:rFonts w:eastAsia="Times New Roman"/>
          <w:color w:val="000000" w:themeColor="text1"/>
          <w:szCs w:val="24"/>
        </w:rPr>
        <w:t>κπρόσωπος του ΣΥΡΙΖΑ κ</w:t>
      </w:r>
      <w:r>
        <w:rPr>
          <w:rFonts w:eastAsia="Times New Roman"/>
          <w:color w:val="000000" w:themeColor="text1"/>
          <w:szCs w:val="24"/>
        </w:rPr>
        <w:t>.</w:t>
      </w:r>
      <w:r w:rsidRPr="00E57015">
        <w:rPr>
          <w:rFonts w:eastAsia="Times New Roman"/>
          <w:color w:val="000000" w:themeColor="text1"/>
          <w:szCs w:val="24"/>
        </w:rPr>
        <w:t xml:space="preserve"> Νίκος Παρασκευόπουλος</w:t>
      </w:r>
      <w:r>
        <w:rPr>
          <w:rFonts w:eastAsia="Times New Roman"/>
          <w:color w:val="000000" w:themeColor="text1"/>
          <w:szCs w:val="24"/>
        </w:rPr>
        <w:t>.</w:t>
      </w:r>
    </w:p>
    <w:p w14:paraId="4BA0F811" w14:textId="77777777" w:rsidR="00200ACA" w:rsidRDefault="00B07EC3">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Κύριε </w:t>
      </w:r>
      <w:r w:rsidRPr="00E57015">
        <w:rPr>
          <w:rFonts w:eastAsia="Times New Roman"/>
          <w:color w:val="000000" w:themeColor="text1"/>
          <w:szCs w:val="24"/>
        </w:rPr>
        <w:t>Παρασκευόπουλ</w:t>
      </w:r>
      <w:r>
        <w:rPr>
          <w:rFonts w:eastAsia="Times New Roman"/>
          <w:color w:val="000000" w:themeColor="text1"/>
          <w:szCs w:val="24"/>
        </w:rPr>
        <w:t xml:space="preserve">ε, έχετε τον λόγο </w:t>
      </w:r>
      <w:r w:rsidRPr="00E57015">
        <w:rPr>
          <w:rFonts w:eastAsia="Times New Roman"/>
          <w:color w:val="000000" w:themeColor="text1"/>
          <w:szCs w:val="24"/>
        </w:rPr>
        <w:t xml:space="preserve">για </w:t>
      </w:r>
      <w:r>
        <w:rPr>
          <w:rFonts w:eastAsia="Times New Roman"/>
          <w:color w:val="000000" w:themeColor="text1"/>
          <w:szCs w:val="24"/>
        </w:rPr>
        <w:t>δέκα</w:t>
      </w:r>
      <w:r w:rsidRPr="00E57015">
        <w:rPr>
          <w:rFonts w:eastAsia="Times New Roman"/>
          <w:color w:val="000000" w:themeColor="text1"/>
          <w:szCs w:val="24"/>
        </w:rPr>
        <w:t xml:space="preserve"> λεπτά</w:t>
      </w:r>
      <w:r>
        <w:rPr>
          <w:rFonts w:eastAsia="Times New Roman"/>
          <w:color w:val="000000" w:themeColor="text1"/>
          <w:szCs w:val="24"/>
        </w:rPr>
        <w:t>.</w:t>
      </w:r>
    </w:p>
    <w:p w14:paraId="4BA0F812" w14:textId="77777777" w:rsidR="00200ACA" w:rsidRDefault="00B07EC3">
      <w:pPr>
        <w:spacing w:line="600" w:lineRule="auto"/>
        <w:ind w:firstLine="720"/>
        <w:jc w:val="both"/>
        <w:rPr>
          <w:rFonts w:eastAsia="Times New Roman"/>
          <w:color w:val="000000" w:themeColor="text1"/>
          <w:szCs w:val="24"/>
        </w:rPr>
      </w:pPr>
      <w:r w:rsidRPr="008B0046">
        <w:rPr>
          <w:rFonts w:eastAsia="Times New Roman"/>
          <w:b/>
          <w:color w:val="000000" w:themeColor="text1"/>
          <w:szCs w:val="24"/>
        </w:rPr>
        <w:t>ΝΙΚΟΛΑΟΣ ΠΑΡΑΣΚΕΥΟΠΟΥΛΟΣ:</w:t>
      </w:r>
      <w:r>
        <w:rPr>
          <w:rFonts w:eastAsia="Times New Roman"/>
          <w:color w:val="000000" w:themeColor="text1"/>
          <w:szCs w:val="24"/>
        </w:rPr>
        <w:t xml:space="preserve"> Ευχαριστώ, κύριε Πρόεδρε. Δεν θα εξαντλήσω τον χρόνο μου.</w:t>
      </w:r>
    </w:p>
    <w:p w14:paraId="4BA0F813" w14:textId="77777777" w:rsidR="00200ACA" w:rsidRDefault="00B07EC3">
      <w:pPr>
        <w:spacing w:line="600" w:lineRule="auto"/>
        <w:ind w:firstLine="720"/>
        <w:jc w:val="both"/>
        <w:rPr>
          <w:rFonts w:eastAsia="Times New Roman"/>
          <w:color w:val="000000" w:themeColor="text1"/>
          <w:szCs w:val="24"/>
        </w:rPr>
      </w:pPr>
      <w:r>
        <w:rPr>
          <w:rFonts w:eastAsia="Times New Roman"/>
          <w:color w:val="000000" w:themeColor="text1"/>
          <w:szCs w:val="24"/>
        </w:rPr>
        <w:t>Θα</w:t>
      </w:r>
      <w:r w:rsidRPr="00E57015">
        <w:rPr>
          <w:rFonts w:eastAsia="Times New Roman"/>
          <w:color w:val="000000" w:themeColor="text1"/>
          <w:szCs w:val="24"/>
        </w:rPr>
        <w:t xml:space="preserve"> ήθελα να ξεκινήσω αναφερόμενος σε ένα φαινόμενο</w:t>
      </w:r>
      <w:r>
        <w:rPr>
          <w:rFonts w:eastAsia="Times New Roman"/>
          <w:color w:val="000000" w:themeColor="text1"/>
          <w:szCs w:val="24"/>
        </w:rPr>
        <w:t>,</w:t>
      </w:r>
      <w:r w:rsidRPr="00E57015">
        <w:rPr>
          <w:rFonts w:eastAsia="Times New Roman"/>
          <w:color w:val="000000" w:themeColor="text1"/>
          <w:szCs w:val="24"/>
        </w:rPr>
        <w:t xml:space="preserve"> το οποίο το γνωρίζουμε όλοι και το ονομάζου</w:t>
      </w:r>
      <w:r w:rsidRPr="00E57015">
        <w:rPr>
          <w:rFonts w:eastAsia="Times New Roman"/>
          <w:color w:val="000000" w:themeColor="text1"/>
          <w:szCs w:val="24"/>
        </w:rPr>
        <w:t xml:space="preserve">με </w:t>
      </w:r>
      <w:proofErr w:type="spellStart"/>
      <w:r w:rsidRPr="00E57015">
        <w:rPr>
          <w:rFonts w:eastAsia="Times New Roman"/>
          <w:color w:val="000000" w:themeColor="text1"/>
          <w:szCs w:val="24"/>
        </w:rPr>
        <w:t>αυτοεκπληρούμενη</w:t>
      </w:r>
      <w:proofErr w:type="spellEnd"/>
      <w:r w:rsidRPr="00E57015">
        <w:rPr>
          <w:rFonts w:eastAsia="Times New Roman"/>
          <w:color w:val="000000" w:themeColor="text1"/>
          <w:szCs w:val="24"/>
        </w:rPr>
        <w:t xml:space="preserve"> προφητεία</w:t>
      </w:r>
      <w:r>
        <w:rPr>
          <w:rFonts w:eastAsia="Times New Roman"/>
          <w:color w:val="000000" w:themeColor="text1"/>
          <w:szCs w:val="24"/>
        </w:rPr>
        <w:t>. Είναι πολύ</w:t>
      </w:r>
      <w:r w:rsidRPr="00E57015">
        <w:rPr>
          <w:rFonts w:eastAsia="Times New Roman"/>
          <w:color w:val="000000" w:themeColor="text1"/>
          <w:szCs w:val="24"/>
        </w:rPr>
        <w:t xml:space="preserve"> γνωστό</w:t>
      </w:r>
      <w:r>
        <w:rPr>
          <w:rFonts w:eastAsia="Times New Roman"/>
          <w:color w:val="000000" w:themeColor="text1"/>
          <w:szCs w:val="24"/>
        </w:rPr>
        <w:t xml:space="preserve"> το φαινόμενο, γνωστός </w:t>
      </w:r>
      <w:r w:rsidRPr="00E57015">
        <w:rPr>
          <w:rFonts w:eastAsia="Times New Roman"/>
          <w:color w:val="000000" w:themeColor="text1"/>
          <w:szCs w:val="24"/>
        </w:rPr>
        <w:t>και ο όρος</w:t>
      </w:r>
      <w:r>
        <w:rPr>
          <w:rFonts w:eastAsia="Times New Roman"/>
          <w:color w:val="000000" w:themeColor="text1"/>
          <w:szCs w:val="24"/>
        </w:rPr>
        <w:t>. Κ</w:t>
      </w:r>
      <w:r w:rsidRPr="00E57015">
        <w:rPr>
          <w:rFonts w:eastAsia="Times New Roman"/>
          <w:color w:val="000000" w:themeColor="text1"/>
          <w:szCs w:val="24"/>
        </w:rPr>
        <w:t>αι στα ελληνικά και στα αγγλικά χρησιμοποιείται ο ίδιος όρος</w:t>
      </w:r>
      <w:r>
        <w:rPr>
          <w:rFonts w:eastAsia="Times New Roman"/>
          <w:color w:val="000000" w:themeColor="text1"/>
          <w:szCs w:val="24"/>
        </w:rPr>
        <w:t xml:space="preserve">. </w:t>
      </w:r>
    </w:p>
    <w:p w14:paraId="4BA0F814" w14:textId="77777777" w:rsidR="00200ACA" w:rsidRDefault="00B07EC3">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Τ</w:t>
      </w:r>
      <w:r w:rsidRPr="00E57015">
        <w:rPr>
          <w:rFonts w:eastAsia="Times New Roman"/>
          <w:color w:val="000000" w:themeColor="text1"/>
          <w:szCs w:val="24"/>
        </w:rPr>
        <w:t>ι σημαίνει το φαινόμενο</w:t>
      </w:r>
      <w:r>
        <w:rPr>
          <w:rFonts w:eastAsia="Times New Roman"/>
          <w:color w:val="000000" w:themeColor="text1"/>
          <w:szCs w:val="24"/>
        </w:rPr>
        <w:t>; Ξ</w:t>
      </w:r>
      <w:r w:rsidRPr="00E57015">
        <w:rPr>
          <w:rFonts w:eastAsia="Times New Roman"/>
          <w:color w:val="000000" w:themeColor="text1"/>
          <w:szCs w:val="24"/>
        </w:rPr>
        <w:t xml:space="preserve">εκινάμε σε </w:t>
      </w:r>
      <w:r>
        <w:rPr>
          <w:rFonts w:eastAsia="Times New Roman"/>
          <w:color w:val="000000" w:themeColor="text1"/>
          <w:szCs w:val="24"/>
        </w:rPr>
        <w:t xml:space="preserve">μια </w:t>
      </w:r>
      <w:r w:rsidRPr="00E57015">
        <w:rPr>
          <w:rFonts w:eastAsia="Times New Roman"/>
          <w:color w:val="000000" w:themeColor="text1"/>
          <w:szCs w:val="24"/>
        </w:rPr>
        <w:t>περίοδο</w:t>
      </w:r>
      <w:r>
        <w:rPr>
          <w:rFonts w:eastAsia="Times New Roman"/>
          <w:color w:val="000000" w:themeColor="text1"/>
          <w:szCs w:val="24"/>
        </w:rPr>
        <w:t xml:space="preserve">, η οποία </w:t>
      </w:r>
      <w:r w:rsidRPr="00E57015">
        <w:rPr>
          <w:rFonts w:eastAsia="Times New Roman"/>
          <w:color w:val="000000" w:themeColor="text1"/>
          <w:szCs w:val="24"/>
        </w:rPr>
        <w:t>μπορεί να είναι και ομαλή</w:t>
      </w:r>
      <w:r>
        <w:rPr>
          <w:rFonts w:eastAsia="Times New Roman"/>
          <w:color w:val="000000" w:themeColor="text1"/>
          <w:szCs w:val="24"/>
        </w:rPr>
        <w:t>,</w:t>
      </w:r>
      <w:r w:rsidRPr="00E57015">
        <w:rPr>
          <w:rFonts w:eastAsia="Times New Roman"/>
          <w:color w:val="000000" w:themeColor="text1"/>
          <w:szCs w:val="24"/>
        </w:rPr>
        <w:t xml:space="preserve"> όπου υπάρχει κάποια ησυχία κοινοβουλευτική ή στ</w:t>
      </w:r>
      <w:r>
        <w:rPr>
          <w:rFonts w:eastAsia="Times New Roman"/>
          <w:color w:val="000000" w:themeColor="text1"/>
          <w:szCs w:val="24"/>
        </w:rPr>
        <w:t>ο</w:t>
      </w:r>
      <w:r w:rsidRPr="00E57015">
        <w:rPr>
          <w:rFonts w:eastAsia="Times New Roman"/>
          <w:color w:val="000000" w:themeColor="text1"/>
          <w:szCs w:val="24"/>
        </w:rPr>
        <w:t xml:space="preserve"> πλαίσι</w:t>
      </w:r>
      <w:r>
        <w:rPr>
          <w:rFonts w:eastAsia="Times New Roman"/>
          <w:color w:val="000000" w:themeColor="text1"/>
          <w:szCs w:val="24"/>
        </w:rPr>
        <w:t>ο</w:t>
      </w:r>
      <w:r w:rsidRPr="00E57015">
        <w:rPr>
          <w:rFonts w:eastAsia="Times New Roman"/>
          <w:color w:val="000000" w:themeColor="text1"/>
          <w:szCs w:val="24"/>
        </w:rPr>
        <w:t xml:space="preserve"> ενός άλλου θεσμού ξαφνικά και μιλάμε για διχασμό</w:t>
      </w:r>
      <w:r>
        <w:rPr>
          <w:rFonts w:eastAsia="Times New Roman"/>
          <w:color w:val="000000" w:themeColor="text1"/>
          <w:szCs w:val="24"/>
        </w:rPr>
        <w:t xml:space="preserve">, για </w:t>
      </w:r>
      <w:r w:rsidRPr="00E57015">
        <w:rPr>
          <w:rFonts w:eastAsia="Times New Roman"/>
          <w:color w:val="000000" w:themeColor="text1"/>
          <w:szCs w:val="24"/>
        </w:rPr>
        <w:t>μεγάλο διχασμό και όχι μόνο αυτό</w:t>
      </w:r>
      <w:r>
        <w:rPr>
          <w:rFonts w:eastAsia="Times New Roman"/>
          <w:color w:val="000000" w:themeColor="text1"/>
          <w:szCs w:val="24"/>
        </w:rPr>
        <w:t>, α</w:t>
      </w:r>
      <w:r w:rsidRPr="00E57015">
        <w:rPr>
          <w:rFonts w:eastAsia="Times New Roman"/>
          <w:color w:val="000000" w:themeColor="text1"/>
          <w:szCs w:val="24"/>
        </w:rPr>
        <w:t>λλά δείχν</w:t>
      </w:r>
      <w:r>
        <w:rPr>
          <w:rFonts w:eastAsia="Times New Roman"/>
          <w:color w:val="000000" w:themeColor="text1"/>
          <w:szCs w:val="24"/>
        </w:rPr>
        <w:t xml:space="preserve">ουμε </w:t>
      </w:r>
      <w:r w:rsidRPr="00E57015">
        <w:rPr>
          <w:rFonts w:eastAsia="Times New Roman"/>
          <w:color w:val="000000" w:themeColor="text1"/>
          <w:szCs w:val="24"/>
        </w:rPr>
        <w:t xml:space="preserve">διάφορα φαινόμενα κοινοβουλευτικής λειτουργίας και λέμε </w:t>
      </w:r>
      <w:r>
        <w:rPr>
          <w:rFonts w:eastAsia="Times New Roman"/>
          <w:color w:val="000000" w:themeColor="text1"/>
          <w:szCs w:val="24"/>
        </w:rPr>
        <w:t>«</w:t>
      </w:r>
      <w:r w:rsidRPr="00E57015">
        <w:rPr>
          <w:rFonts w:eastAsia="Times New Roman"/>
          <w:color w:val="000000" w:themeColor="text1"/>
          <w:szCs w:val="24"/>
        </w:rPr>
        <w:t>ωμή παρέμβαση</w:t>
      </w:r>
      <w:r>
        <w:rPr>
          <w:rFonts w:eastAsia="Times New Roman"/>
          <w:color w:val="000000" w:themeColor="text1"/>
          <w:szCs w:val="24"/>
        </w:rPr>
        <w:t xml:space="preserve">». Με αυτά </w:t>
      </w:r>
      <w:r w:rsidRPr="00E57015">
        <w:rPr>
          <w:rFonts w:eastAsia="Times New Roman"/>
          <w:color w:val="000000" w:themeColor="text1"/>
          <w:szCs w:val="24"/>
        </w:rPr>
        <w:t>οδηγούμαστε σε</w:t>
      </w:r>
      <w:r w:rsidRPr="00E57015">
        <w:rPr>
          <w:rFonts w:eastAsia="Times New Roman"/>
          <w:color w:val="000000" w:themeColor="text1"/>
          <w:szCs w:val="24"/>
        </w:rPr>
        <w:t xml:space="preserve"> άλλα καθεστώτα</w:t>
      </w:r>
      <w:r>
        <w:rPr>
          <w:rFonts w:eastAsia="Times New Roman"/>
          <w:color w:val="000000" w:themeColor="text1"/>
          <w:szCs w:val="24"/>
        </w:rPr>
        <w:t>. Ντροπή.</w:t>
      </w:r>
    </w:p>
    <w:p w14:paraId="4BA0F815" w14:textId="77777777" w:rsidR="00200ACA" w:rsidRDefault="00B07EC3">
      <w:pPr>
        <w:spacing w:line="600" w:lineRule="auto"/>
        <w:ind w:firstLine="720"/>
        <w:jc w:val="both"/>
        <w:rPr>
          <w:rFonts w:eastAsia="Times New Roman"/>
          <w:color w:val="000000" w:themeColor="text1"/>
          <w:szCs w:val="24"/>
        </w:rPr>
      </w:pPr>
      <w:r>
        <w:rPr>
          <w:rFonts w:eastAsia="Times New Roman"/>
          <w:color w:val="000000" w:themeColor="text1"/>
          <w:szCs w:val="24"/>
        </w:rPr>
        <w:t>Ο</w:t>
      </w:r>
      <w:r w:rsidRPr="00E57015">
        <w:rPr>
          <w:rFonts w:eastAsia="Times New Roman"/>
          <w:color w:val="000000" w:themeColor="text1"/>
          <w:szCs w:val="24"/>
        </w:rPr>
        <w:t xml:space="preserve"> Κυριάκος Μητσοτάκης</w:t>
      </w:r>
      <w:r>
        <w:rPr>
          <w:rFonts w:eastAsia="Times New Roman"/>
          <w:color w:val="000000" w:themeColor="text1"/>
          <w:szCs w:val="24"/>
        </w:rPr>
        <w:t>, ο Π</w:t>
      </w:r>
      <w:r w:rsidRPr="00E57015">
        <w:rPr>
          <w:rFonts w:eastAsia="Times New Roman"/>
          <w:color w:val="000000" w:themeColor="text1"/>
          <w:szCs w:val="24"/>
        </w:rPr>
        <w:t>ρόεδρος της Νέας Δημοκρατίας</w:t>
      </w:r>
      <w:r>
        <w:rPr>
          <w:rFonts w:eastAsia="Times New Roman"/>
          <w:color w:val="000000" w:themeColor="text1"/>
          <w:szCs w:val="24"/>
        </w:rPr>
        <w:t>,</w:t>
      </w:r>
      <w:r w:rsidRPr="00E57015">
        <w:rPr>
          <w:rFonts w:eastAsia="Times New Roman"/>
          <w:color w:val="000000" w:themeColor="text1"/>
          <w:szCs w:val="24"/>
        </w:rPr>
        <w:t xml:space="preserve"> τρεις φορές </w:t>
      </w:r>
      <w:r>
        <w:rPr>
          <w:rFonts w:eastAsia="Times New Roman"/>
          <w:color w:val="000000" w:themeColor="text1"/>
          <w:szCs w:val="24"/>
        </w:rPr>
        <w:t>το είπε: «Ντροπή, ντροπή, ντροπή». «Ε</w:t>
      </w:r>
      <w:r w:rsidRPr="00E57015">
        <w:rPr>
          <w:rFonts w:eastAsia="Times New Roman"/>
          <w:color w:val="000000" w:themeColor="text1"/>
          <w:szCs w:val="24"/>
        </w:rPr>
        <w:t>υτελισμό</w:t>
      </w:r>
      <w:r>
        <w:rPr>
          <w:rFonts w:eastAsia="Times New Roman"/>
          <w:color w:val="000000" w:themeColor="text1"/>
          <w:szCs w:val="24"/>
        </w:rPr>
        <w:t>ς». Π</w:t>
      </w:r>
      <w:r w:rsidRPr="00E57015">
        <w:rPr>
          <w:rFonts w:eastAsia="Times New Roman"/>
          <w:color w:val="000000" w:themeColor="text1"/>
          <w:szCs w:val="24"/>
        </w:rPr>
        <w:t xml:space="preserve">όσες φορές </w:t>
      </w:r>
      <w:r>
        <w:rPr>
          <w:rFonts w:eastAsia="Times New Roman"/>
          <w:color w:val="000000" w:themeColor="text1"/>
          <w:szCs w:val="24"/>
        </w:rPr>
        <w:t xml:space="preserve">το </w:t>
      </w:r>
      <w:r w:rsidRPr="00E57015">
        <w:rPr>
          <w:rFonts w:eastAsia="Times New Roman"/>
          <w:color w:val="000000" w:themeColor="text1"/>
          <w:szCs w:val="24"/>
        </w:rPr>
        <w:t>ακούσαμε</w:t>
      </w:r>
      <w:r>
        <w:rPr>
          <w:rFonts w:eastAsia="Times New Roman"/>
          <w:color w:val="000000" w:themeColor="text1"/>
          <w:szCs w:val="24"/>
        </w:rPr>
        <w:t>; «Π</w:t>
      </w:r>
      <w:r w:rsidRPr="00E57015">
        <w:rPr>
          <w:rFonts w:eastAsia="Times New Roman"/>
          <w:color w:val="000000" w:themeColor="text1"/>
          <w:szCs w:val="24"/>
        </w:rPr>
        <w:t>αρακμή</w:t>
      </w:r>
      <w:r>
        <w:rPr>
          <w:rFonts w:eastAsia="Times New Roman"/>
          <w:color w:val="000000" w:themeColor="text1"/>
          <w:szCs w:val="24"/>
        </w:rPr>
        <w:t>»,</w:t>
      </w:r>
      <w:r w:rsidRPr="00E57015">
        <w:rPr>
          <w:rFonts w:eastAsia="Times New Roman"/>
          <w:color w:val="000000" w:themeColor="text1"/>
          <w:szCs w:val="24"/>
        </w:rPr>
        <w:t xml:space="preserve"> </w:t>
      </w:r>
      <w:r>
        <w:rPr>
          <w:rFonts w:eastAsia="Times New Roman"/>
          <w:color w:val="000000" w:themeColor="text1"/>
          <w:szCs w:val="24"/>
        </w:rPr>
        <w:t>«</w:t>
      </w:r>
      <w:r w:rsidRPr="00E57015">
        <w:rPr>
          <w:rFonts w:eastAsia="Times New Roman"/>
          <w:color w:val="000000" w:themeColor="text1"/>
          <w:szCs w:val="24"/>
        </w:rPr>
        <w:t>κατάπτωση</w:t>
      </w:r>
      <w:r>
        <w:rPr>
          <w:rFonts w:eastAsia="Times New Roman"/>
          <w:color w:val="000000" w:themeColor="text1"/>
          <w:szCs w:val="24"/>
        </w:rPr>
        <w:t>». Τα</w:t>
      </w:r>
      <w:r w:rsidRPr="00E57015">
        <w:rPr>
          <w:rFonts w:eastAsia="Times New Roman"/>
          <w:color w:val="000000" w:themeColor="text1"/>
          <w:szCs w:val="24"/>
        </w:rPr>
        <w:t xml:space="preserve"> έγραψα</w:t>
      </w:r>
      <w:r>
        <w:rPr>
          <w:rFonts w:eastAsia="Times New Roman"/>
          <w:color w:val="000000" w:themeColor="text1"/>
          <w:szCs w:val="24"/>
        </w:rPr>
        <w:t>. Ε</w:t>
      </w:r>
      <w:r w:rsidRPr="00E57015">
        <w:rPr>
          <w:rFonts w:eastAsia="Times New Roman"/>
          <w:color w:val="000000" w:themeColor="text1"/>
          <w:szCs w:val="24"/>
        </w:rPr>
        <w:t xml:space="preserve">ίπε </w:t>
      </w:r>
      <w:r>
        <w:rPr>
          <w:rFonts w:eastAsia="Times New Roman"/>
          <w:color w:val="000000" w:themeColor="text1"/>
          <w:szCs w:val="24"/>
        </w:rPr>
        <w:t xml:space="preserve">μερικά και </w:t>
      </w:r>
      <w:r w:rsidRPr="00E57015">
        <w:rPr>
          <w:rFonts w:eastAsia="Times New Roman"/>
          <w:color w:val="000000" w:themeColor="text1"/>
          <w:szCs w:val="24"/>
        </w:rPr>
        <w:t>ο κ</w:t>
      </w:r>
      <w:r>
        <w:rPr>
          <w:rFonts w:eastAsia="Times New Roman"/>
          <w:color w:val="000000" w:themeColor="text1"/>
          <w:szCs w:val="24"/>
        </w:rPr>
        <w:t>.</w:t>
      </w:r>
      <w:r w:rsidRPr="00E57015">
        <w:rPr>
          <w:rFonts w:eastAsia="Times New Roman"/>
          <w:color w:val="000000" w:themeColor="text1"/>
          <w:szCs w:val="24"/>
        </w:rPr>
        <w:t xml:space="preserve"> </w:t>
      </w:r>
      <w:proofErr w:type="spellStart"/>
      <w:r>
        <w:rPr>
          <w:rFonts w:eastAsia="Times New Roman"/>
          <w:color w:val="000000" w:themeColor="text1"/>
          <w:szCs w:val="24"/>
        </w:rPr>
        <w:t>Ηγουμεν</w:t>
      </w:r>
      <w:r w:rsidRPr="00E57015">
        <w:rPr>
          <w:rFonts w:eastAsia="Times New Roman"/>
          <w:color w:val="000000" w:themeColor="text1"/>
          <w:szCs w:val="24"/>
        </w:rPr>
        <w:t>ίδης</w:t>
      </w:r>
      <w:proofErr w:type="spellEnd"/>
      <w:r>
        <w:rPr>
          <w:rFonts w:eastAsia="Times New Roman"/>
          <w:color w:val="000000" w:themeColor="text1"/>
          <w:szCs w:val="24"/>
        </w:rPr>
        <w:t>. Σ</w:t>
      </w:r>
      <w:r w:rsidRPr="00E57015">
        <w:rPr>
          <w:rFonts w:eastAsia="Times New Roman"/>
          <w:color w:val="000000" w:themeColor="text1"/>
          <w:szCs w:val="24"/>
        </w:rPr>
        <w:t>ημείωσ</w:t>
      </w:r>
      <w:r>
        <w:rPr>
          <w:rFonts w:eastAsia="Times New Roman"/>
          <w:color w:val="000000" w:themeColor="text1"/>
          <w:szCs w:val="24"/>
        </w:rPr>
        <w:t>α</w:t>
      </w:r>
      <w:r w:rsidRPr="00E57015">
        <w:rPr>
          <w:rFonts w:eastAsia="Times New Roman"/>
          <w:color w:val="000000" w:themeColor="text1"/>
          <w:szCs w:val="24"/>
        </w:rPr>
        <w:t xml:space="preserve"> σήμερα όσα ακούστηκαν</w:t>
      </w:r>
      <w:r>
        <w:rPr>
          <w:rFonts w:eastAsia="Times New Roman"/>
          <w:color w:val="000000" w:themeColor="text1"/>
          <w:szCs w:val="24"/>
        </w:rPr>
        <w:t>: «</w:t>
      </w:r>
      <w:proofErr w:type="spellStart"/>
      <w:r>
        <w:rPr>
          <w:rFonts w:eastAsia="Times New Roman"/>
          <w:color w:val="000000" w:themeColor="text1"/>
          <w:szCs w:val="24"/>
        </w:rPr>
        <w:t>π</w:t>
      </w:r>
      <w:r w:rsidRPr="00E57015">
        <w:rPr>
          <w:rFonts w:eastAsia="Times New Roman"/>
          <w:color w:val="000000" w:themeColor="text1"/>
          <w:szCs w:val="24"/>
        </w:rPr>
        <w:t>ερατζάδα</w:t>
      </w:r>
      <w:proofErr w:type="spellEnd"/>
      <w:r>
        <w:rPr>
          <w:rFonts w:eastAsia="Times New Roman"/>
          <w:color w:val="000000" w:themeColor="text1"/>
          <w:szCs w:val="24"/>
        </w:rPr>
        <w:t>», «πολιτική συναλλαγή», «ρετάλια», «</w:t>
      </w:r>
      <w:r w:rsidRPr="00E57015">
        <w:rPr>
          <w:rFonts w:eastAsia="Times New Roman"/>
          <w:color w:val="000000" w:themeColor="text1"/>
          <w:szCs w:val="24"/>
        </w:rPr>
        <w:t>κουρελού</w:t>
      </w:r>
      <w:r>
        <w:rPr>
          <w:rFonts w:eastAsia="Times New Roman"/>
          <w:color w:val="000000" w:themeColor="text1"/>
          <w:szCs w:val="24"/>
        </w:rPr>
        <w:t>»,</w:t>
      </w:r>
      <w:r w:rsidRPr="00E57015">
        <w:rPr>
          <w:rFonts w:eastAsia="Times New Roman"/>
          <w:color w:val="000000" w:themeColor="text1"/>
          <w:szCs w:val="24"/>
        </w:rPr>
        <w:t xml:space="preserve"> </w:t>
      </w:r>
      <w:r>
        <w:rPr>
          <w:rFonts w:eastAsia="Times New Roman"/>
          <w:color w:val="000000" w:themeColor="text1"/>
          <w:szCs w:val="24"/>
        </w:rPr>
        <w:t>«</w:t>
      </w:r>
      <w:r w:rsidRPr="00E57015">
        <w:rPr>
          <w:rFonts w:eastAsia="Times New Roman"/>
          <w:color w:val="000000" w:themeColor="text1"/>
          <w:szCs w:val="24"/>
        </w:rPr>
        <w:t>τραγέλαφος</w:t>
      </w:r>
      <w:r>
        <w:rPr>
          <w:rFonts w:eastAsia="Times New Roman"/>
          <w:color w:val="000000" w:themeColor="text1"/>
          <w:szCs w:val="24"/>
        </w:rPr>
        <w:t>»,</w:t>
      </w:r>
      <w:r w:rsidRPr="00E57015">
        <w:rPr>
          <w:rFonts w:eastAsia="Times New Roman"/>
          <w:color w:val="000000" w:themeColor="text1"/>
          <w:szCs w:val="24"/>
        </w:rPr>
        <w:t xml:space="preserve"> </w:t>
      </w:r>
      <w:r>
        <w:rPr>
          <w:rFonts w:eastAsia="Times New Roman"/>
          <w:color w:val="000000" w:themeColor="text1"/>
          <w:szCs w:val="24"/>
        </w:rPr>
        <w:t>«</w:t>
      </w:r>
      <w:r w:rsidRPr="00E57015">
        <w:rPr>
          <w:rFonts w:eastAsia="Times New Roman"/>
          <w:color w:val="000000" w:themeColor="text1"/>
          <w:szCs w:val="24"/>
        </w:rPr>
        <w:t>ασπόνδυλα</w:t>
      </w:r>
      <w:r>
        <w:rPr>
          <w:rFonts w:eastAsia="Times New Roman"/>
          <w:color w:val="000000" w:themeColor="text1"/>
          <w:szCs w:val="24"/>
        </w:rPr>
        <w:t>»,</w:t>
      </w:r>
      <w:r w:rsidRPr="00E57015">
        <w:rPr>
          <w:rFonts w:eastAsia="Times New Roman"/>
          <w:color w:val="000000" w:themeColor="text1"/>
          <w:szCs w:val="24"/>
        </w:rPr>
        <w:t xml:space="preserve"> </w:t>
      </w:r>
      <w:r>
        <w:rPr>
          <w:rFonts w:eastAsia="Times New Roman"/>
          <w:color w:val="000000" w:themeColor="text1"/>
          <w:szCs w:val="24"/>
        </w:rPr>
        <w:t>«</w:t>
      </w:r>
      <w:r w:rsidRPr="00E57015">
        <w:rPr>
          <w:rFonts w:eastAsia="Times New Roman"/>
          <w:color w:val="000000" w:themeColor="text1"/>
          <w:szCs w:val="24"/>
        </w:rPr>
        <w:t>χαμός με δυο λόγια</w:t>
      </w:r>
      <w:r>
        <w:rPr>
          <w:rFonts w:eastAsia="Times New Roman"/>
          <w:color w:val="000000" w:themeColor="text1"/>
          <w:szCs w:val="24"/>
        </w:rPr>
        <w:t>».</w:t>
      </w:r>
    </w:p>
    <w:p w14:paraId="4BA0F816" w14:textId="77777777" w:rsidR="00200ACA" w:rsidRDefault="00B07EC3">
      <w:pPr>
        <w:spacing w:line="600" w:lineRule="auto"/>
        <w:ind w:firstLine="720"/>
        <w:jc w:val="both"/>
        <w:rPr>
          <w:rFonts w:eastAsia="Times New Roman"/>
          <w:color w:val="000000" w:themeColor="text1"/>
          <w:szCs w:val="24"/>
        </w:rPr>
      </w:pPr>
      <w:r>
        <w:rPr>
          <w:rFonts w:eastAsia="Times New Roman"/>
          <w:color w:val="000000" w:themeColor="text1"/>
          <w:szCs w:val="24"/>
        </w:rPr>
        <w:t>Αυτή η ορολογία π</w:t>
      </w:r>
      <w:r w:rsidRPr="00E57015">
        <w:rPr>
          <w:rFonts w:eastAsia="Times New Roman"/>
          <w:color w:val="000000" w:themeColor="text1"/>
          <w:szCs w:val="24"/>
        </w:rPr>
        <w:t xml:space="preserve">ραγματικά είναι ικανή να προκαλέσει ευτελισμό της </w:t>
      </w:r>
      <w:r>
        <w:rPr>
          <w:rFonts w:eastAsia="Times New Roman"/>
          <w:color w:val="000000" w:themeColor="text1"/>
          <w:szCs w:val="24"/>
        </w:rPr>
        <w:t>Βουλής, γ</w:t>
      </w:r>
      <w:r w:rsidRPr="00E57015">
        <w:rPr>
          <w:rFonts w:eastAsia="Times New Roman"/>
          <w:color w:val="000000" w:themeColor="text1"/>
          <w:szCs w:val="24"/>
        </w:rPr>
        <w:t xml:space="preserve">ιατί αν κάποιος ακούει τις εργασίες </w:t>
      </w:r>
      <w:r>
        <w:rPr>
          <w:rFonts w:eastAsia="Times New Roman"/>
          <w:color w:val="000000" w:themeColor="text1"/>
          <w:szCs w:val="24"/>
        </w:rPr>
        <w:t xml:space="preserve">της </w:t>
      </w:r>
      <w:r w:rsidRPr="00E57015">
        <w:rPr>
          <w:rFonts w:eastAsia="Times New Roman"/>
          <w:color w:val="000000" w:themeColor="text1"/>
          <w:szCs w:val="24"/>
        </w:rPr>
        <w:t>αποσπασμα</w:t>
      </w:r>
      <w:r w:rsidRPr="00E57015">
        <w:rPr>
          <w:rFonts w:eastAsia="Times New Roman"/>
          <w:color w:val="000000" w:themeColor="text1"/>
          <w:szCs w:val="24"/>
        </w:rPr>
        <w:t>τικά και δεν έχει δει ποιο είναι το όλο κλίμα διαλόγου</w:t>
      </w:r>
      <w:r>
        <w:rPr>
          <w:rFonts w:eastAsia="Times New Roman"/>
          <w:color w:val="000000" w:themeColor="text1"/>
          <w:szCs w:val="24"/>
        </w:rPr>
        <w:t>, το οποίο υπάρχει εδώ και μένει</w:t>
      </w:r>
      <w:r w:rsidRPr="00E57015">
        <w:rPr>
          <w:rFonts w:eastAsia="Times New Roman"/>
          <w:color w:val="000000" w:themeColor="text1"/>
          <w:szCs w:val="24"/>
        </w:rPr>
        <w:t xml:space="preserve"> σε αυτά τα οποία ακούει περί </w:t>
      </w:r>
      <w:r w:rsidRPr="00E57015">
        <w:rPr>
          <w:rFonts w:eastAsia="Times New Roman"/>
          <w:color w:val="000000" w:themeColor="text1"/>
          <w:szCs w:val="24"/>
        </w:rPr>
        <w:lastRenderedPageBreak/>
        <w:t>ευτελισμού διαρκώς</w:t>
      </w:r>
      <w:r>
        <w:rPr>
          <w:rFonts w:eastAsia="Times New Roman"/>
          <w:color w:val="000000" w:themeColor="text1"/>
          <w:szCs w:val="24"/>
        </w:rPr>
        <w:t>,</w:t>
      </w:r>
      <w:r w:rsidRPr="00E57015">
        <w:rPr>
          <w:rFonts w:eastAsia="Times New Roman"/>
          <w:color w:val="000000" w:themeColor="text1"/>
          <w:szCs w:val="24"/>
        </w:rPr>
        <w:t xml:space="preserve"> αρχίζει και πιστεύει ότι ο χώρος του </w:t>
      </w:r>
      <w:r>
        <w:rPr>
          <w:rFonts w:eastAsia="Times New Roman"/>
          <w:color w:val="000000" w:themeColor="text1"/>
          <w:szCs w:val="24"/>
        </w:rPr>
        <w:t>Κ</w:t>
      </w:r>
      <w:r w:rsidRPr="00E57015">
        <w:rPr>
          <w:rFonts w:eastAsia="Times New Roman"/>
          <w:color w:val="000000" w:themeColor="text1"/>
          <w:szCs w:val="24"/>
        </w:rPr>
        <w:t xml:space="preserve">οινοβουλίου είναι </w:t>
      </w:r>
      <w:r>
        <w:rPr>
          <w:rFonts w:eastAsia="Times New Roman"/>
          <w:color w:val="000000" w:themeColor="text1"/>
          <w:szCs w:val="24"/>
        </w:rPr>
        <w:t xml:space="preserve">ένας χώρος </w:t>
      </w:r>
      <w:r w:rsidRPr="00E57015">
        <w:rPr>
          <w:rFonts w:eastAsia="Times New Roman"/>
          <w:color w:val="000000" w:themeColor="text1"/>
          <w:szCs w:val="24"/>
        </w:rPr>
        <w:t>ευτελισμού</w:t>
      </w:r>
      <w:r>
        <w:rPr>
          <w:rFonts w:eastAsia="Times New Roman"/>
          <w:color w:val="000000" w:themeColor="text1"/>
          <w:szCs w:val="24"/>
        </w:rPr>
        <w:t xml:space="preserve">. Κι όταν </w:t>
      </w:r>
      <w:r w:rsidRPr="00E57015">
        <w:rPr>
          <w:rFonts w:eastAsia="Times New Roman"/>
          <w:color w:val="000000" w:themeColor="text1"/>
          <w:szCs w:val="24"/>
        </w:rPr>
        <w:t>το πιστεύει</w:t>
      </w:r>
      <w:r>
        <w:rPr>
          <w:rFonts w:eastAsia="Times New Roman"/>
          <w:color w:val="000000" w:themeColor="text1"/>
          <w:szCs w:val="24"/>
        </w:rPr>
        <w:t>,</w:t>
      </w:r>
      <w:r w:rsidRPr="00E57015">
        <w:rPr>
          <w:rFonts w:eastAsia="Times New Roman"/>
          <w:color w:val="000000" w:themeColor="text1"/>
          <w:szCs w:val="24"/>
        </w:rPr>
        <w:t xml:space="preserve"> οδηγείται </w:t>
      </w:r>
      <w:r>
        <w:rPr>
          <w:rFonts w:eastAsia="Times New Roman"/>
          <w:color w:val="000000" w:themeColor="text1"/>
          <w:szCs w:val="24"/>
        </w:rPr>
        <w:t>-καταλαβαί</w:t>
      </w:r>
      <w:r>
        <w:rPr>
          <w:rFonts w:eastAsia="Times New Roman"/>
          <w:color w:val="000000" w:themeColor="text1"/>
          <w:szCs w:val="24"/>
        </w:rPr>
        <w:t xml:space="preserve">νετε πού- </w:t>
      </w:r>
      <w:r w:rsidRPr="00E57015">
        <w:rPr>
          <w:rFonts w:eastAsia="Times New Roman"/>
          <w:color w:val="000000" w:themeColor="text1"/>
          <w:szCs w:val="24"/>
        </w:rPr>
        <w:t>πολιτικά</w:t>
      </w:r>
      <w:r>
        <w:rPr>
          <w:rFonts w:eastAsia="Times New Roman"/>
          <w:color w:val="000000" w:themeColor="text1"/>
          <w:szCs w:val="24"/>
        </w:rPr>
        <w:t xml:space="preserve"> </w:t>
      </w:r>
      <w:r w:rsidRPr="00E57015">
        <w:rPr>
          <w:rFonts w:eastAsia="Times New Roman"/>
          <w:color w:val="000000" w:themeColor="text1"/>
          <w:szCs w:val="24"/>
        </w:rPr>
        <w:t>στην ακροδεξιά</w:t>
      </w:r>
      <w:r>
        <w:rPr>
          <w:rFonts w:eastAsia="Times New Roman"/>
          <w:color w:val="000000" w:themeColor="text1"/>
          <w:szCs w:val="24"/>
        </w:rPr>
        <w:t>, σ</w:t>
      </w:r>
      <w:r w:rsidRPr="00E57015">
        <w:rPr>
          <w:rFonts w:eastAsia="Times New Roman"/>
          <w:color w:val="000000" w:themeColor="text1"/>
          <w:szCs w:val="24"/>
        </w:rPr>
        <w:t xml:space="preserve">τους αρνητές της </w:t>
      </w:r>
      <w:r>
        <w:rPr>
          <w:rFonts w:eastAsia="Times New Roman"/>
          <w:color w:val="000000" w:themeColor="text1"/>
          <w:szCs w:val="24"/>
        </w:rPr>
        <w:t>δ</w:t>
      </w:r>
      <w:r w:rsidRPr="00E57015">
        <w:rPr>
          <w:rFonts w:eastAsia="Times New Roman"/>
          <w:color w:val="000000" w:themeColor="text1"/>
          <w:szCs w:val="24"/>
        </w:rPr>
        <w:t>ημοκρατίας</w:t>
      </w:r>
      <w:r>
        <w:rPr>
          <w:rFonts w:eastAsia="Times New Roman"/>
          <w:color w:val="000000" w:themeColor="text1"/>
          <w:szCs w:val="24"/>
        </w:rPr>
        <w:t>.</w:t>
      </w:r>
    </w:p>
    <w:p w14:paraId="4BA0F817" w14:textId="77777777" w:rsidR="00200ACA" w:rsidRDefault="00B07EC3">
      <w:pPr>
        <w:tabs>
          <w:tab w:val="left" w:pos="2738"/>
          <w:tab w:val="center" w:pos="4753"/>
          <w:tab w:val="left" w:pos="5723"/>
        </w:tabs>
        <w:spacing w:line="600" w:lineRule="auto"/>
        <w:ind w:firstLine="720"/>
        <w:jc w:val="both"/>
        <w:rPr>
          <w:rFonts w:eastAsia="Times New Roman"/>
          <w:color w:val="212121"/>
          <w:szCs w:val="24"/>
        </w:rPr>
      </w:pPr>
      <w:r w:rsidRPr="00BF64CD">
        <w:rPr>
          <w:rFonts w:eastAsia="Times New Roman"/>
          <w:color w:val="212121"/>
          <w:szCs w:val="24"/>
        </w:rPr>
        <w:t xml:space="preserve">Αυτή είναι η </w:t>
      </w:r>
      <w:proofErr w:type="spellStart"/>
      <w:r w:rsidRPr="00BF64CD">
        <w:rPr>
          <w:rFonts w:eastAsia="Times New Roman"/>
          <w:color w:val="212121"/>
          <w:szCs w:val="24"/>
        </w:rPr>
        <w:t>αυτοεκπληρούμενη</w:t>
      </w:r>
      <w:proofErr w:type="spellEnd"/>
      <w:r w:rsidRPr="00BF64CD">
        <w:rPr>
          <w:rFonts w:eastAsia="Times New Roman"/>
          <w:color w:val="212121"/>
          <w:szCs w:val="24"/>
        </w:rPr>
        <w:t xml:space="preserve"> προφητεία</w:t>
      </w:r>
      <w:r>
        <w:rPr>
          <w:rFonts w:eastAsia="Times New Roman"/>
          <w:color w:val="212121"/>
          <w:szCs w:val="24"/>
        </w:rPr>
        <w:t>.</w:t>
      </w:r>
      <w:r w:rsidRPr="00BF64CD">
        <w:rPr>
          <w:rFonts w:eastAsia="Times New Roman"/>
          <w:color w:val="212121"/>
          <w:szCs w:val="24"/>
        </w:rPr>
        <w:t xml:space="preserve"> </w:t>
      </w:r>
      <w:r>
        <w:rPr>
          <w:rFonts w:eastAsia="Times New Roman"/>
          <w:color w:val="212121"/>
          <w:szCs w:val="24"/>
        </w:rPr>
        <w:t>Λέγοντας διαρκώς ότι το Κ</w:t>
      </w:r>
      <w:r w:rsidRPr="00BF64CD">
        <w:rPr>
          <w:rFonts w:eastAsia="Times New Roman"/>
          <w:color w:val="212121"/>
          <w:szCs w:val="24"/>
        </w:rPr>
        <w:t xml:space="preserve">οινοβούλιο έχει </w:t>
      </w:r>
      <w:proofErr w:type="spellStart"/>
      <w:r w:rsidRPr="00BF64CD">
        <w:rPr>
          <w:rFonts w:eastAsia="Times New Roman"/>
          <w:color w:val="212121"/>
          <w:szCs w:val="24"/>
        </w:rPr>
        <w:t>ευτελιστεί</w:t>
      </w:r>
      <w:proofErr w:type="spellEnd"/>
      <w:r>
        <w:rPr>
          <w:rFonts w:eastAsia="Times New Roman"/>
          <w:color w:val="212121"/>
          <w:szCs w:val="24"/>
        </w:rPr>
        <w:t>,</w:t>
      </w:r>
      <w:r w:rsidRPr="00BF64CD">
        <w:rPr>
          <w:rFonts w:eastAsia="Times New Roman"/>
          <w:color w:val="212121"/>
          <w:szCs w:val="24"/>
        </w:rPr>
        <w:t xml:space="preserve"> προσπαθούμε </w:t>
      </w:r>
      <w:r>
        <w:rPr>
          <w:rFonts w:eastAsia="Times New Roman"/>
          <w:color w:val="212121"/>
          <w:szCs w:val="24"/>
        </w:rPr>
        <w:t xml:space="preserve">–το </w:t>
      </w:r>
      <w:r w:rsidRPr="00BF64CD">
        <w:rPr>
          <w:rFonts w:eastAsia="Times New Roman"/>
          <w:color w:val="212121"/>
          <w:szCs w:val="24"/>
        </w:rPr>
        <w:t xml:space="preserve">γνωρίζουμε </w:t>
      </w:r>
      <w:r>
        <w:rPr>
          <w:rFonts w:eastAsia="Times New Roman"/>
          <w:color w:val="212121"/>
          <w:szCs w:val="24"/>
        </w:rPr>
        <w:t>ότι έτσι</w:t>
      </w:r>
      <w:r w:rsidRPr="00BF64CD">
        <w:rPr>
          <w:rFonts w:eastAsia="Times New Roman"/>
          <w:color w:val="212121"/>
          <w:szCs w:val="24"/>
        </w:rPr>
        <w:t xml:space="preserve"> </w:t>
      </w:r>
      <w:proofErr w:type="spellStart"/>
      <w:r w:rsidRPr="00BF64CD">
        <w:rPr>
          <w:rFonts w:eastAsia="Times New Roman"/>
          <w:color w:val="212121"/>
          <w:szCs w:val="24"/>
        </w:rPr>
        <w:t>ευτελίζεται</w:t>
      </w:r>
      <w:proofErr w:type="spellEnd"/>
      <w:r>
        <w:rPr>
          <w:rFonts w:eastAsia="Times New Roman"/>
          <w:color w:val="212121"/>
          <w:szCs w:val="24"/>
        </w:rPr>
        <w:t>-</w:t>
      </w:r>
      <w:r w:rsidRPr="00BF64CD">
        <w:rPr>
          <w:rFonts w:eastAsia="Times New Roman"/>
          <w:color w:val="212121"/>
          <w:szCs w:val="24"/>
        </w:rPr>
        <w:t xml:space="preserve"> και οδηγούμαστε έξω από τα όρια της </w:t>
      </w:r>
      <w:r>
        <w:rPr>
          <w:rFonts w:eastAsia="Times New Roman"/>
          <w:color w:val="212121"/>
          <w:szCs w:val="24"/>
        </w:rPr>
        <w:t>δ</w:t>
      </w:r>
      <w:r w:rsidRPr="00BF64CD">
        <w:rPr>
          <w:rFonts w:eastAsia="Times New Roman"/>
          <w:color w:val="212121"/>
          <w:szCs w:val="24"/>
        </w:rPr>
        <w:t>ημοκρατίας</w:t>
      </w:r>
      <w:r>
        <w:rPr>
          <w:rFonts w:eastAsia="Times New Roman"/>
          <w:color w:val="212121"/>
          <w:szCs w:val="24"/>
        </w:rPr>
        <w:t xml:space="preserve">. </w:t>
      </w:r>
    </w:p>
    <w:p w14:paraId="4BA0F818" w14:textId="77777777" w:rsidR="00200ACA" w:rsidRDefault="00B07EC3">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BF64CD">
        <w:rPr>
          <w:rFonts w:eastAsia="Times New Roman"/>
          <w:color w:val="212121"/>
          <w:szCs w:val="24"/>
        </w:rPr>
        <w:t>αι βέβαια</w:t>
      </w:r>
      <w:r>
        <w:rPr>
          <w:rFonts w:eastAsia="Times New Roman"/>
          <w:color w:val="212121"/>
          <w:szCs w:val="24"/>
        </w:rPr>
        <w:t>, π</w:t>
      </w:r>
      <w:r w:rsidRPr="00BF64CD">
        <w:rPr>
          <w:rFonts w:eastAsia="Times New Roman"/>
          <w:color w:val="212121"/>
          <w:szCs w:val="24"/>
        </w:rPr>
        <w:t>έρα από το θεσμικό ζήτημα να</w:t>
      </w:r>
      <w:r>
        <w:rPr>
          <w:rFonts w:eastAsia="Times New Roman"/>
          <w:color w:val="212121"/>
          <w:szCs w:val="24"/>
        </w:rPr>
        <w:t xml:space="preserve"> πω ότι πρέπει να υπάρχει και ένα </w:t>
      </w:r>
      <w:r w:rsidRPr="00BF64CD">
        <w:rPr>
          <w:rFonts w:eastAsia="Times New Roman"/>
          <w:color w:val="212121"/>
          <w:szCs w:val="24"/>
        </w:rPr>
        <w:t>ατομικό</w:t>
      </w:r>
      <w:r>
        <w:rPr>
          <w:rFonts w:eastAsia="Times New Roman"/>
          <w:color w:val="212121"/>
          <w:szCs w:val="24"/>
        </w:rPr>
        <w:t>, αν</w:t>
      </w:r>
      <w:r w:rsidRPr="00BF64CD">
        <w:rPr>
          <w:rFonts w:eastAsia="Times New Roman"/>
          <w:color w:val="212121"/>
          <w:szCs w:val="24"/>
        </w:rPr>
        <w:t xml:space="preserve"> σκεφτούμε λίγο τα πρόσωπα των συναδέλφων </w:t>
      </w:r>
      <w:r>
        <w:rPr>
          <w:rFonts w:eastAsia="Times New Roman"/>
          <w:color w:val="212121"/>
          <w:szCs w:val="24"/>
        </w:rPr>
        <w:t>μας,</w:t>
      </w:r>
      <w:r w:rsidRPr="00BF64CD">
        <w:rPr>
          <w:rFonts w:eastAsia="Times New Roman"/>
          <w:color w:val="212121"/>
          <w:szCs w:val="24"/>
        </w:rPr>
        <w:t xml:space="preserve"> στα οποία πέφτει το στίγμα του ευτελισμού διαρκώς και κάθε μέρα</w:t>
      </w:r>
      <w:r>
        <w:rPr>
          <w:rFonts w:eastAsia="Times New Roman"/>
          <w:color w:val="212121"/>
          <w:szCs w:val="24"/>
        </w:rPr>
        <w:t>. Ε</w:t>
      </w:r>
      <w:r w:rsidRPr="00BF64CD">
        <w:rPr>
          <w:rFonts w:eastAsia="Times New Roman"/>
          <w:color w:val="212121"/>
          <w:szCs w:val="24"/>
        </w:rPr>
        <w:t>πειδή το έχω υποστεί με άλλη αφορμή</w:t>
      </w:r>
      <w:r>
        <w:rPr>
          <w:rFonts w:eastAsia="Times New Roman"/>
          <w:color w:val="212121"/>
          <w:szCs w:val="24"/>
        </w:rPr>
        <w:t>, με άλλη ε</w:t>
      </w:r>
      <w:r w:rsidRPr="00BF64CD">
        <w:rPr>
          <w:rFonts w:eastAsia="Times New Roman"/>
          <w:color w:val="212121"/>
          <w:szCs w:val="24"/>
        </w:rPr>
        <w:t xml:space="preserve">υκαιρία </w:t>
      </w:r>
      <w:r w:rsidRPr="00BF64CD">
        <w:rPr>
          <w:rFonts w:eastAsia="Times New Roman"/>
          <w:color w:val="212121"/>
          <w:szCs w:val="24"/>
        </w:rPr>
        <w:t>και με άλλα δεδομένα αυτό το στίγ</w:t>
      </w:r>
      <w:r>
        <w:rPr>
          <w:rFonts w:eastAsia="Times New Roman"/>
          <w:color w:val="212121"/>
          <w:szCs w:val="24"/>
        </w:rPr>
        <w:t>μα και αυτό το</w:t>
      </w:r>
      <w:r w:rsidRPr="00BF64CD">
        <w:rPr>
          <w:rFonts w:eastAsia="Times New Roman"/>
          <w:color w:val="212121"/>
          <w:szCs w:val="24"/>
        </w:rPr>
        <w:t xml:space="preserve"> </w:t>
      </w:r>
      <w:proofErr w:type="spellStart"/>
      <w:r w:rsidRPr="00BF64CD">
        <w:rPr>
          <w:rFonts w:eastAsia="Times New Roman"/>
          <w:color w:val="212121"/>
          <w:szCs w:val="24"/>
        </w:rPr>
        <w:t>μπούλινγκ</w:t>
      </w:r>
      <w:proofErr w:type="spellEnd"/>
      <w:r>
        <w:rPr>
          <w:rFonts w:eastAsia="Times New Roman"/>
          <w:color w:val="212121"/>
          <w:szCs w:val="24"/>
        </w:rPr>
        <w:t>,</w:t>
      </w:r>
      <w:r w:rsidRPr="00BF64CD">
        <w:rPr>
          <w:rFonts w:eastAsia="Times New Roman"/>
          <w:color w:val="212121"/>
          <w:szCs w:val="24"/>
        </w:rPr>
        <w:t xml:space="preserve"> σκέφτομαι πολύ </w:t>
      </w:r>
      <w:r>
        <w:rPr>
          <w:rFonts w:eastAsia="Times New Roman"/>
          <w:color w:val="212121"/>
          <w:szCs w:val="24"/>
        </w:rPr>
        <w:t>και τους σημερινούς Β</w:t>
      </w:r>
      <w:r w:rsidRPr="00BF64CD">
        <w:rPr>
          <w:rFonts w:eastAsia="Times New Roman"/>
          <w:color w:val="212121"/>
          <w:szCs w:val="24"/>
        </w:rPr>
        <w:t>ουλευτές οι οποίοι το υφίστα</w:t>
      </w:r>
      <w:r>
        <w:rPr>
          <w:rFonts w:eastAsia="Times New Roman"/>
          <w:color w:val="212121"/>
          <w:szCs w:val="24"/>
        </w:rPr>
        <w:t>ν</w:t>
      </w:r>
      <w:r w:rsidRPr="00BF64CD">
        <w:rPr>
          <w:rFonts w:eastAsia="Times New Roman"/>
          <w:color w:val="212121"/>
          <w:szCs w:val="24"/>
        </w:rPr>
        <w:t>ται λόγω μιας πολιτικής</w:t>
      </w:r>
      <w:r>
        <w:rPr>
          <w:rFonts w:eastAsia="Times New Roman"/>
          <w:color w:val="212121"/>
          <w:szCs w:val="24"/>
        </w:rPr>
        <w:t>,</w:t>
      </w:r>
      <w:r w:rsidRPr="00BF64CD">
        <w:rPr>
          <w:rFonts w:eastAsia="Times New Roman"/>
          <w:color w:val="212121"/>
          <w:szCs w:val="24"/>
        </w:rPr>
        <w:t xml:space="preserve"> η οποία </w:t>
      </w:r>
      <w:r>
        <w:rPr>
          <w:rFonts w:eastAsia="Times New Roman"/>
          <w:color w:val="212121"/>
          <w:szCs w:val="24"/>
        </w:rPr>
        <w:t>στο πλαίσιο</w:t>
      </w:r>
      <w:r w:rsidRPr="00BF64CD">
        <w:rPr>
          <w:rFonts w:eastAsia="Times New Roman"/>
          <w:color w:val="212121"/>
          <w:szCs w:val="24"/>
        </w:rPr>
        <w:t xml:space="preserve"> του κοινοβουλευτισμού είναι απολύτως νόμιμη κα</w:t>
      </w:r>
      <w:r>
        <w:rPr>
          <w:rFonts w:eastAsia="Times New Roman"/>
          <w:color w:val="212121"/>
          <w:szCs w:val="24"/>
        </w:rPr>
        <w:t>ι όχι μόνο στο πλαίσιο των έξι Β</w:t>
      </w:r>
      <w:r w:rsidRPr="00BF64CD">
        <w:rPr>
          <w:rFonts w:eastAsia="Times New Roman"/>
          <w:color w:val="212121"/>
          <w:szCs w:val="24"/>
        </w:rPr>
        <w:t xml:space="preserve">ουλευτών </w:t>
      </w:r>
      <w:r w:rsidRPr="00BF64CD">
        <w:rPr>
          <w:rFonts w:eastAsia="Times New Roman"/>
          <w:color w:val="212121"/>
          <w:szCs w:val="24"/>
        </w:rPr>
        <w:t xml:space="preserve">για τους οποίους μιλούμε </w:t>
      </w:r>
      <w:r>
        <w:rPr>
          <w:rFonts w:eastAsia="Times New Roman"/>
          <w:color w:val="212121"/>
          <w:szCs w:val="24"/>
        </w:rPr>
        <w:t xml:space="preserve">σήμερα, αλλά και για προηγούμενους, </w:t>
      </w:r>
      <w:r w:rsidRPr="00BF64CD">
        <w:rPr>
          <w:rFonts w:eastAsia="Times New Roman"/>
          <w:color w:val="212121"/>
          <w:szCs w:val="24"/>
        </w:rPr>
        <w:t>εφόσον κινήθηκ</w:t>
      </w:r>
      <w:r>
        <w:rPr>
          <w:rFonts w:eastAsia="Times New Roman"/>
          <w:color w:val="212121"/>
          <w:szCs w:val="24"/>
        </w:rPr>
        <w:t>αν</w:t>
      </w:r>
      <w:r w:rsidRPr="00BF64CD">
        <w:rPr>
          <w:rFonts w:eastAsia="Times New Roman"/>
          <w:color w:val="212121"/>
          <w:szCs w:val="24"/>
        </w:rPr>
        <w:t xml:space="preserve"> </w:t>
      </w:r>
      <w:r w:rsidRPr="00BF64CD">
        <w:rPr>
          <w:rFonts w:eastAsia="Times New Roman"/>
          <w:color w:val="212121"/>
          <w:szCs w:val="24"/>
        </w:rPr>
        <w:lastRenderedPageBreak/>
        <w:t>προς το</w:t>
      </w:r>
      <w:r>
        <w:rPr>
          <w:rFonts w:eastAsia="Times New Roman"/>
          <w:color w:val="212121"/>
          <w:szCs w:val="24"/>
        </w:rPr>
        <w:t>ν</w:t>
      </w:r>
      <w:r w:rsidRPr="00BF64CD">
        <w:rPr>
          <w:rFonts w:eastAsia="Times New Roman"/>
          <w:color w:val="212121"/>
          <w:szCs w:val="24"/>
        </w:rPr>
        <w:t xml:space="preserve"> ΣΥΡΙΖΑ</w:t>
      </w:r>
      <w:r>
        <w:rPr>
          <w:rFonts w:eastAsia="Times New Roman"/>
          <w:color w:val="212121"/>
          <w:szCs w:val="24"/>
        </w:rPr>
        <w:t xml:space="preserve">, όπως η κυρία </w:t>
      </w:r>
      <w:proofErr w:type="spellStart"/>
      <w:r>
        <w:rPr>
          <w:rFonts w:eastAsia="Times New Roman"/>
          <w:color w:val="212121"/>
          <w:szCs w:val="24"/>
        </w:rPr>
        <w:t>Μεγαλοοικονόμου</w:t>
      </w:r>
      <w:proofErr w:type="spellEnd"/>
      <w:r>
        <w:rPr>
          <w:rFonts w:eastAsia="Times New Roman"/>
          <w:color w:val="212121"/>
          <w:szCs w:val="24"/>
        </w:rPr>
        <w:t xml:space="preserve">. Πώς το αντέχουν; </w:t>
      </w:r>
    </w:p>
    <w:p w14:paraId="4BA0F819" w14:textId="77777777" w:rsidR="00200ACA" w:rsidRDefault="00B07EC3">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w:t>
      </w:r>
      <w:r w:rsidRPr="00BF64CD">
        <w:rPr>
          <w:rFonts w:eastAsia="Times New Roman"/>
          <w:color w:val="212121"/>
          <w:szCs w:val="24"/>
        </w:rPr>
        <w:t>ραγματικά</w:t>
      </w:r>
      <w:r>
        <w:rPr>
          <w:rFonts w:eastAsia="Times New Roman"/>
          <w:color w:val="212121"/>
          <w:szCs w:val="24"/>
        </w:rPr>
        <w:t>,</w:t>
      </w:r>
      <w:r w:rsidRPr="00BF64CD">
        <w:rPr>
          <w:rFonts w:eastAsia="Times New Roman"/>
          <w:color w:val="212121"/>
          <w:szCs w:val="24"/>
        </w:rPr>
        <w:t xml:space="preserve"> δεν είναι εύκολο </w:t>
      </w:r>
      <w:r>
        <w:rPr>
          <w:rFonts w:eastAsia="Times New Roman"/>
          <w:color w:val="212121"/>
          <w:szCs w:val="24"/>
        </w:rPr>
        <w:t>–</w:t>
      </w:r>
      <w:r w:rsidRPr="00BF64CD">
        <w:rPr>
          <w:rFonts w:eastAsia="Times New Roman"/>
          <w:color w:val="212121"/>
          <w:szCs w:val="24"/>
        </w:rPr>
        <w:t>ξέρετε</w:t>
      </w:r>
      <w:r>
        <w:rPr>
          <w:rFonts w:eastAsia="Times New Roman"/>
          <w:color w:val="212121"/>
          <w:szCs w:val="24"/>
        </w:rPr>
        <w:t>-</w:t>
      </w:r>
      <w:r w:rsidRPr="00BF64CD">
        <w:rPr>
          <w:rFonts w:eastAsia="Times New Roman"/>
          <w:color w:val="212121"/>
          <w:szCs w:val="24"/>
        </w:rPr>
        <w:t xml:space="preserve"> όλη την ημέρα να ακούς τις αμαρτίες όλου του κόσμου </w:t>
      </w:r>
      <w:r>
        <w:rPr>
          <w:rFonts w:eastAsia="Times New Roman"/>
          <w:color w:val="212121"/>
          <w:szCs w:val="24"/>
        </w:rPr>
        <w:t xml:space="preserve">και τους </w:t>
      </w:r>
      <w:r w:rsidRPr="00BF64CD">
        <w:rPr>
          <w:rFonts w:eastAsia="Times New Roman"/>
          <w:color w:val="212121"/>
          <w:szCs w:val="24"/>
        </w:rPr>
        <w:t>ευτελισμούς να</w:t>
      </w:r>
      <w:r w:rsidRPr="00BF64CD">
        <w:rPr>
          <w:rFonts w:eastAsia="Times New Roman"/>
          <w:color w:val="212121"/>
          <w:szCs w:val="24"/>
        </w:rPr>
        <w:t xml:space="preserve"> κατευθύνονται στο πρόσωπό σου</w:t>
      </w:r>
      <w:r>
        <w:rPr>
          <w:rFonts w:eastAsia="Times New Roman"/>
          <w:color w:val="212121"/>
          <w:szCs w:val="24"/>
        </w:rPr>
        <w:t xml:space="preserve">. </w:t>
      </w:r>
    </w:p>
    <w:p w14:paraId="4BA0F81A" w14:textId="77777777" w:rsidR="00200ACA" w:rsidRDefault="00B07EC3">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BF64CD">
        <w:rPr>
          <w:rFonts w:eastAsia="Times New Roman"/>
          <w:color w:val="212121"/>
          <w:szCs w:val="24"/>
        </w:rPr>
        <w:t>αι θα μου πείτε</w:t>
      </w:r>
      <w:r>
        <w:rPr>
          <w:rFonts w:eastAsia="Times New Roman"/>
          <w:color w:val="212121"/>
          <w:szCs w:val="24"/>
        </w:rPr>
        <w:t>: Μ</w:t>
      </w:r>
      <w:r w:rsidRPr="00BF64CD">
        <w:rPr>
          <w:rFonts w:eastAsia="Times New Roman"/>
          <w:color w:val="212121"/>
          <w:szCs w:val="24"/>
        </w:rPr>
        <w:t>ήπως</w:t>
      </w:r>
      <w:r>
        <w:rPr>
          <w:rFonts w:eastAsia="Times New Roman"/>
          <w:color w:val="212121"/>
          <w:szCs w:val="24"/>
        </w:rPr>
        <w:t>,</w:t>
      </w:r>
      <w:r w:rsidRPr="00BF64CD">
        <w:rPr>
          <w:rFonts w:eastAsia="Times New Roman"/>
          <w:color w:val="212121"/>
          <w:szCs w:val="24"/>
        </w:rPr>
        <w:t xml:space="preserve"> </w:t>
      </w:r>
      <w:r>
        <w:rPr>
          <w:rFonts w:eastAsia="Times New Roman"/>
          <w:color w:val="212121"/>
          <w:szCs w:val="24"/>
        </w:rPr>
        <w:t>όμως,</w:t>
      </w:r>
      <w:r w:rsidRPr="00BF64CD">
        <w:rPr>
          <w:rFonts w:eastAsia="Times New Roman"/>
          <w:color w:val="212121"/>
          <w:szCs w:val="24"/>
        </w:rPr>
        <w:t xml:space="preserve"> αυτό συνέβαινε</w:t>
      </w:r>
      <w:r>
        <w:rPr>
          <w:rFonts w:eastAsia="Times New Roman"/>
          <w:color w:val="212121"/>
          <w:szCs w:val="24"/>
        </w:rPr>
        <w:t xml:space="preserve">; Ε, όχι, </w:t>
      </w:r>
      <w:r w:rsidRPr="00BF64CD">
        <w:rPr>
          <w:rFonts w:eastAsia="Times New Roman"/>
          <w:color w:val="212121"/>
          <w:szCs w:val="24"/>
        </w:rPr>
        <w:t>βέβαια</w:t>
      </w:r>
      <w:r>
        <w:rPr>
          <w:rFonts w:eastAsia="Times New Roman"/>
          <w:color w:val="212121"/>
          <w:szCs w:val="24"/>
        </w:rPr>
        <w:t>! Μ</w:t>
      </w:r>
      <w:r w:rsidRPr="00BF64CD">
        <w:rPr>
          <w:rFonts w:eastAsia="Times New Roman"/>
          <w:color w:val="212121"/>
          <w:szCs w:val="24"/>
        </w:rPr>
        <w:t>ίλησε κανείς για ευτελισμό</w:t>
      </w:r>
      <w:r>
        <w:rPr>
          <w:rFonts w:eastAsia="Times New Roman"/>
          <w:color w:val="212121"/>
          <w:szCs w:val="24"/>
        </w:rPr>
        <w:t>,</w:t>
      </w:r>
      <w:r w:rsidRPr="00BF64CD">
        <w:rPr>
          <w:rFonts w:eastAsia="Times New Roman"/>
          <w:color w:val="212121"/>
          <w:szCs w:val="24"/>
        </w:rPr>
        <w:t xml:space="preserve"> όταν μετακινήθηκε </w:t>
      </w:r>
      <w:r>
        <w:rPr>
          <w:rFonts w:eastAsia="Times New Roman"/>
          <w:color w:val="212121"/>
          <w:szCs w:val="24"/>
        </w:rPr>
        <w:t xml:space="preserve">ο κ. </w:t>
      </w:r>
      <w:r w:rsidRPr="00BF64CD">
        <w:rPr>
          <w:rFonts w:eastAsia="Times New Roman"/>
          <w:color w:val="212121"/>
          <w:szCs w:val="24"/>
        </w:rPr>
        <w:t>Φωτήλας</w:t>
      </w:r>
      <w:r>
        <w:rPr>
          <w:rFonts w:eastAsia="Times New Roman"/>
          <w:color w:val="212121"/>
          <w:szCs w:val="24"/>
        </w:rPr>
        <w:t>, η κ</w:t>
      </w:r>
      <w:r>
        <w:rPr>
          <w:rFonts w:eastAsia="Times New Roman"/>
          <w:color w:val="212121"/>
          <w:szCs w:val="24"/>
        </w:rPr>
        <w:t>.</w:t>
      </w:r>
      <w:r>
        <w:rPr>
          <w:rFonts w:eastAsia="Times New Roman"/>
          <w:color w:val="212121"/>
          <w:szCs w:val="24"/>
        </w:rPr>
        <w:t xml:space="preserve"> Μάρκου, ο κ. </w:t>
      </w:r>
      <w:proofErr w:type="spellStart"/>
      <w:r>
        <w:rPr>
          <w:rFonts w:eastAsia="Times New Roman"/>
          <w:color w:val="212121"/>
          <w:szCs w:val="24"/>
        </w:rPr>
        <w:t>Μπαργιώτας</w:t>
      </w:r>
      <w:proofErr w:type="spellEnd"/>
      <w:r>
        <w:rPr>
          <w:rFonts w:eastAsia="Times New Roman"/>
          <w:color w:val="212121"/>
          <w:szCs w:val="24"/>
        </w:rPr>
        <w:t>, ο κ. Καρράς –εξαίρετος νομικός!-</w:t>
      </w:r>
      <w:r w:rsidRPr="00BF64CD">
        <w:rPr>
          <w:rFonts w:eastAsia="Times New Roman"/>
          <w:color w:val="212121"/>
          <w:szCs w:val="24"/>
        </w:rPr>
        <w:t xml:space="preserve"> </w:t>
      </w:r>
      <w:r>
        <w:rPr>
          <w:rFonts w:eastAsia="Times New Roman"/>
          <w:color w:val="212121"/>
          <w:szCs w:val="24"/>
        </w:rPr>
        <w:t xml:space="preserve">ο κ. </w:t>
      </w:r>
      <w:r w:rsidRPr="00BF64CD">
        <w:rPr>
          <w:rFonts w:eastAsia="Times New Roman"/>
          <w:color w:val="212121"/>
          <w:szCs w:val="24"/>
        </w:rPr>
        <w:t>Θεοχάρης</w:t>
      </w:r>
      <w:r>
        <w:rPr>
          <w:rFonts w:eastAsia="Times New Roman"/>
          <w:color w:val="212121"/>
          <w:szCs w:val="24"/>
        </w:rPr>
        <w:t xml:space="preserve">; Μίλησε κανείς </w:t>
      </w:r>
      <w:r w:rsidRPr="00BF64CD">
        <w:rPr>
          <w:rFonts w:eastAsia="Times New Roman"/>
          <w:color w:val="212121"/>
          <w:szCs w:val="24"/>
        </w:rPr>
        <w:t xml:space="preserve">για </w:t>
      </w:r>
      <w:r>
        <w:rPr>
          <w:rFonts w:eastAsia="Times New Roman"/>
          <w:color w:val="212121"/>
          <w:szCs w:val="24"/>
        </w:rPr>
        <w:t>ευτ</w:t>
      </w:r>
      <w:r>
        <w:rPr>
          <w:rFonts w:eastAsia="Times New Roman"/>
          <w:color w:val="212121"/>
          <w:szCs w:val="24"/>
        </w:rPr>
        <w:t xml:space="preserve">ελισμό, για </w:t>
      </w:r>
      <w:r w:rsidRPr="00BF64CD">
        <w:rPr>
          <w:rFonts w:eastAsia="Times New Roman"/>
          <w:color w:val="212121"/>
          <w:szCs w:val="24"/>
        </w:rPr>
        <w:t>τραγέλαφο</w:t>
      </w:r>
      <w:r>
        <w:rPr>
          <w:rFonts w:eastAsia="Times New Roman"/>
          <w:color w:val="212121"/>
          <w:szCs w:val="24"/>
        </w:rPr>
        <w:t>,</w:t>
      </w:r>
      <w:r w:rsidRPr="00BF64CD">
        <w:rPr>
          <w:rFonts w:eastAsia="Times New Roman"/>
          <w:color w:val="212121"/>
          <w:szCs w:val="24"/>
        </w:rPr>
        <w:t xml:space="preserve"> για ασπόνδυλα</w:t>
      </w:r>
      <w:r>
        <w:rPr>
          <w:rFonts w:eastAsia="Times New Roman"/>
          <w:color w:val="212121"/>
          <w:szCs w:val="24"/>
        </w:rPr>
        <w:t>; Κ</w:t>
      </w:r>
      <w:r>
        <w:rPr>
          <w:rFonts w:eastAsia="Times New Roman"/>
          <w:color w:val="212121"/>
          <w:szCs w:val="24"/>
        </w:rPr>
        <w:t>α</w:t>
      </w:r>
      <w:r w:rsidRPr="00BF64CD">
        <w:rPr>
          <w:rFonts w:eastAsia="Times New Roman"/>
          <w:color w:val="212121"/>
          <w:szCs w:val="24"/>
        </w:rPr>
        <w:t>νε</w:t>
      </w:r>
      <w:r>
        <w:rPr>
          <w:rFonts w:eastAsia="Times New Roman"/>
          <w:color w:val="212121"/>
          <w:szCs w:val="24"/>
        </w:rPr>
        <w:t>ί</w:t>
      </w:r>
      <w:r w:rsidRPr="00BF64CD">
        <w:rPr>
          <w:rFonts w:eastAsia="Times New Roman"/>
          <w:color w:val="212121"/>
          <w:szCs w:val="24"/>
        </w:rPr>
        <w:t>ς</w:t>
      </w:r>
      <w:r>
        <w:rPr>
          <w:rFonts w:eastAsia="Times New Roman"/>
          <w:color w:val="212121"/>
          <w:szCs w:val="24"/>
        </w:rPr>
        <w:t>! Σ</w:t>
      </w:r>
      <w:r w:rsidRPr="00BF64CD">
        <w:rPr>
          <w:rFonts w:eastAsia="Times New Roman"/>
          <w:color w:val="212121"/>
          <w:szCs w:val="24"/>
        </w:rPr>
        <w:t>ιωπή</w:t>
      </w:r>
      <w:r>
        <w:rPr>
          <w:rFonts w:eastAsia="Times New Roman"/>
          <w:color w:val="212121"/>
          <w:szCs w:val="24"/>
        </w:rPr>
        <w:t>,</w:t>
      </w:r>
      <w:r w:rsidRPr="00BF64CD">
        <w:rPr>
          <w:rFonts w:eastAsia="Times New Roman"/>
          <w:color w:val="212121"/>
          <w:szCs w:val="24"/>
        </w:rPr>
        <w:t xml:space="preserve"> απόλυτη σιωπή</w:t>
      </w:r>
      <w:r>
        <w:rPr>
          <w:rFonts w:eastAsia="Times New Roman"/>
          <w:color w:val="212121"/>
          <w:szCs w:val="24"/>
        </w:rPr>
        <w:t>!</w:t>
      </w:r>
      <w:r w:rsidRPr="00BF64CD">
        <w:rPr>
          <w:rFonts w:eastAsia="Times New Roman"/>
          <w:color w:val="212121"/>
          <w:szCs w:val="24"/>
        </w:rPr>
        <w:t xml:space="preserve"> Μόνο μην κινηθεί κάποιος προς το</w:t>
      </w:r>
      <w:r>
        <w:rPr>
          <w:rFonts w:eastAsia="Times New Roman"/>
          <w:color w:val="212121"/>
          <w:szCs w:val="24"/>
        </w:rPr>
        <w:t>ν</w:t>
      </w:r>
      <w:r w:rsidRPr="00BF64CD">
        <w:rPr>
          <w:rFonts w:eastAsia="Times New Roman"/>
          <w:color w:val="212121"/>
          <w:szCs w:val="24"/>
        </w:rPr>
        <w:t xml:space="preserve"> ΣΥΡΙΖΑ</w:t>
      </w:r>
      <w:r>
        <w:rPr>
          <w:rFonts w:eastAsia="Times New Roman"/>
          <w:color w:val="212121"/>
          <w:szCs w:val="24"/>
        </w:rPr>
        <w:t>! Τότε θα επιστρατεύσουμε ό</w:t>
      </w:r>
      <w:r w:rsidRPr="00BF64CD">
        <w:rPr>
          <w:rFonts w:eastAsia="Times New Roman"/>
          <w:color w:val="212121"/>
          <w:szCs w:val="24"/>
        </w:rPr>
        <w:t>λα τα επίθετα τα οποία γνωρίζουμε</w:t>
      </w:r>
      <w:r>
        <w:rPr>
          <w:rFonts w:eastAsia="Times New Roman"/>
          <w:color w:val="212121"/>
          <w:szCs w:val="24"/>
        </w:rPr>
        <w:t xml:space="preserve">, </w:t>
      </w:r>
      <w:r w:rsidRPr="00BF64CD">
        <w:rPr>
          <w:rFonts w:eastAsia="Times New Roman"/>
          <w:color w:val="212121"/>
          <w:szCs w:val="24"/>
        </w:rPr>
        <w:t>τα οποία δεν έχουν καμ</w:t>
      </w:r>
      <w:r>
        <w:rPr>
          <w:rFonts w:eastAsia="Times New Roman"/>
          <w:color w:val="212121"/>
          <w:szCs w:val="24"/>
        </w:rPr>
        <w:t>μ</w:t>
      </w:r>
      <w:r w:rsidRPr="00BF64CD">
        <w:rPr>
          <w:rFonts w:eastAsia="Times New Roman"/>
          <w:color w:val="212121"/>
          <w:szCs w:val="24"/>
        </w:rPr>
        <w:t>ία σχέση ούτε με</w:t>
      </w:r>
      <w:r>
        <w:rPr>
          <w:rFonts w:eastAsia="Times New Roman"/>
          <w:color w:val="212121"/>
          <w:szCs w:val="24"/>
        </w:rPr>
        <w:t xml:space="preserve"> τους θεσμούς ούτε με τη λογική. Θα έλεγα ότι </w:t>
      </w:r>
      <w:r w:rsidRPr="00BF64CD">
        <w:rPr>
          <w:rFonts w:eastAsia="Times New Roman"/>
          <w:color w:val="212121"/>
          <w:szCs w:val="24"/>
        </w:rPr>
        <w:t xml:space="preserve">με προσπάθεια να </w:t>
      </w:r>
      <w:r>
        <w:rPr>
          <w:rFonts w:eastAsia="Times New Roman"/>
          <w:color w:val="212121"/>
          <w:szCs w:val="24"/>
        </w:rPr>
        <w:t>τα στρογγυλέψουν</w:t>
      </w:r>
      <w:r w:rsidRPr="00BF64CD">
        <w:rPr>
          <w:rFonts w:eastAsia="Times New Roman"/>
          <w:color w:val="212121"/>
          <w:szCs w:val="24"/>
        </w:rPr>
        <w:t xml:space="preserve"> τα πράγματα</w:t>
      </w:r>
      <w:r>
        <w:rPr>
          <w:rFonts w:eastAsia="Times New Roman"/>
          <w:color w:val="212121"/>
          <w:szCs w:val="24"/>
        </w:rPr>
        <w:t xml:space="preserve"> </w:t>
      </w:r>
      <w:r w:rsidRPr="00BF64CD">
        <w:rPr>
          <w:rFonts w:eastAsia="Times New Roman"/>
          <w:color w:val="212121"/>
          <w:szCs w:val="24"/>
        </w:rPr>
        <w:t>είναι στο</w:t>
      </w:r>
      <w:r>
        <w:rPr>
          <w:rFonts w:eastAsia="Times New Roman"/>
          <w:color w:val="212121"/>
          <w:szCs w:val="24"/>
        </w:rPr>
        <w:t>ν</w:t>
      </w:r>
      <w:r w:rsidRPr="00BF64CD">
        <w:rPr>
          <w:rFonts w:eastAsia="Times New Roman"/>
          <w:color w:val="212121"/>
          <w:szCs w:val="24"/>
        </w:rPr>
        <w:t xml:space="preserve"> χώρο των </w:t>
      </w:r>
      <w:r>
        <w:rPr>
          <w:rFonts w:eastAsia="Times New Roman"/>
          <w:color w:val="212121"/>
          <w:szCs w:val="24"/>
        </w:rPr>
        <w:t>παθών κυρίως</w:t>
      </w:r>
      <w:r w:rsidRPr="00BF64CD">
        <w:rPr>
          <w:rFonts w:eastAsia="Times New Roman"/>
          <w:color w:val="212121"/>
          <w:szCs w:val="24"/>
        </w:rPr>
        <w:t xml:space="preserve"> και των συναισθημάτων παρά στο</w:t>
      </w:r>
      <w:r>
        <w:rPr>
          <w:rFonts w:eastAsia="Times New Roman"/>
          <w:color w:val="212121"/>
          <w:szCs w:val="24"/>
        </w:rPr>
        <w:t>ν</w:t>
      </w:r>
      <w:r w:rsidRPr="00BF64CD">
        <w:rPr>
          <w:rFonts w:eastAsia="Times New Roman"/>
          <w:color w:val="212121"/>
          <w:szCs w:val="24"/>
        </w:rPr>
        <w:t xml:space="preserve"> χώρο της λογικής τ</w:t>
      </w:r>
      <w:r>
        <w:rPr>
          <w:rFonts w:eastAsia="Times New Roman"/>
          <w:color w:val="212121"/>
          <w:szCs w:val="24"/>
        </w:rPr>
        <w:t>α επίθετα τα</w:t>
      </w:r>
      <w:r w:rsidRPr="00BF64CD">
        <w:rPr>
          <w:rFonts w:eastAsia="Times New Roman"/>
          <w:color w:val="212121"/>
          <w:szCs w:val="24"/>
        </w:rPr>
        <w:t xml:space="preserve"> οποία χρησιμοποιούνται</w:t>
      </w:r>
      <w:r>
        <w:rPr>
          <w:rFonts w:eastAsia="Times New Roman"/>
          <w:color w:val="212121"/>
          <w:szCs w:val="24"/>
        </w:rPr>
        <w:t>.</w:t>
      </w:r>
      <w:r w:rsidRPr="00BF64CD">
        <w:rPr>
          <w:rFonts w:eastAsia="Times New Roman"/>
          <w:color w:val="212121"/>
          <w:szCs w:val="24"/>
        </w:rPr>
        <w:t xml:space="preserve"> </w:t>
      </w:r>
      <w:r>
        <w:rPr>
          <w:rFonts w:eastAsia="Times New Roman"/>
          <w:color w:val="212121"/>
          <w:szCs w:val="24"/>
        </w:rPr>
        <w:t>Κ</w:t>
      </w:r>
      <w:r w:rsidRPr="00BF64CD">
        <w:rPr>
          <w:rFonts w:eastAsia="Times New Roman"/>
          <w:color w:val="212121"/>
          <w:szCs w:val="24"/>
        </w:rPr>
        <w:t>αι ποιες είναι οι α</w:t>
      </w:r>
      <w:r>
        <w:rPr>
          <w:rFonts w:eastAsia="Times New Roman"/>
          <w:color w:val="212121"/>
          <w:szCs w:val="24"/>
        </w:rPr>
        <w:t xml:space="preserve">φορμές για να φτάσουμε σε αυτή </w:t>
      </w:r>
      <w:r w:rsidRPr="00BF64CD">
        <w:rPr>
          <w:rFonts w:eastAsia="Times New Roman"/>
          <w:color w:val="212121"/>
          <w:szCs w:val="24"/>
        </w:rPr>
        <w:t>την ορολογία</w:t>
      </w:r>
      <w:r>
        <w:rPr>
          <w:rFonts w:eastAsia="Times New Roman"/>
          <w:color w:val="212121"/>
          <w:szCs w:val="24"/>
        </w:rPr>
        <w:t xml:space="preserve">; </w:t>
      </w:r>
    </w:p>
    <w:p w14:paraId="4BA0F81B" w14:textId="77777777" w:rsidR="00200ACA" w:rsidRDefault="00B07EC3">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Α</w:t>
      </w:r>
      <w:r w:rsidRPr="00BF64CD">
        <w:rPr>
          <w:rFonts w:eastAsia="Times New Roman"/>
          <w:color w:val="212121"/>
          <w:szCs w:val="24"/>
        </w:rPr>
        <w:t xml:space="preserve">υτή </w:t>
      </w:r>
      <w:r>
        <w:rPr>
          <w:rFonts w:eastAsia="Times New Roman"/>
          <w:color w:val="212121"/>
          <w:szCs w:val="24"/>
        </w:rPr>
        <w:t xml:space="preserve">η ορολογία </w:t>
      </w:r>
      <w:r w:rsidRPr="00BF64CD">
        <w:rPr>
          <w:rFonts w:eastAsia="Times New Roman"/>
          <w:color w:val="212121"/>
          <w:szCs w:val="24"/>
        </w:rPr>
        <w:t>πριν από</w:t>
      </w:r>
      <w:r w:rsidRPr="00BF64CD">
        <w:rPr>
          <w:rFonts w:eastAsia="Times New Roman"/>
          <w:color w:val="212121"/>
          <w:szCs w:val="24"/>
        </w:rPr>
        <w:t xml:space="preserve"> αυτές </w:t>
      </w:r>
      <w:r>
        <w:rPr>
          <w:rFonts w:eastAsia="Times New Roman"/>
          <w:color w:val="212121"/>
          <w:szCs w:val="24"/>
        </w:rPr>
        <w:t xml:space="preserve">τις τελευταίες </w:t>
      </w:r>
      <w:r w:rsidRPr="00BF64CD">
        <w:rPr>
          <w:rFonts w:eastAsia="Times New Roman"/>
          <w:color w:val="212121"/>
          <w:szCs w:val="24"/>
        </w:rPr>
        <w:t xml:space="preserve">εξελίξεις </w:t>
      </w:r>
      <w:r>
        <w:rPr>
          <w:rFonts w:eastAsia="Times New Roman"/>
          <w:color w:val="212121"/>
          <w:szCs w:val="24"/>
        </w:rPr>
        <w:t xml:space="preserve">ακουγόταν </w:t>
      </w:r>
      <w:r w:rsidRPr="00BF64CD">
        <w:rPr>
          <w:rFonts w:eastAsia="Times New Roman"/>
          <w:color w:val="212121"/>
          <w:szCs w:val="24"/>
        </w:rPr>
        <w:t>στη χώρα μας σε άλλους χώρους</w:t>
      </w:r>
      <w:r>
        <w:rPr>
          <w:rFonts w:eastAsia="Times New Roman"/>
          <w:color w:val="212121"/>
          <w:szCs w:val="24"/>
        </w:rPr>
        <w:t>; Ν</w:t>
      </w:r>
      <w:r w:rsidRPr="00BF64CD">
        <w:rPr>
          <w:rFonts w:eastAsia="Times New Roman"/>
          <w:color w:val="212121"/>
          <w:szCs w:val="24"/>
        </w:rPr>
        <w:t>α σας θυμίσω</w:t>
      </w:r>
      <w:r>
        <w:rPr>
          <w:rFonts w:eastAsia="Times New Roman"/>
          <w:color w:val="212121"/>
          <w:szCs w:val="24"/>
        </w:rPr>
        <w:t>; Στον «</w:t>
      </w:r>
      <w:r w:rsidRPr="00BF64CD">
        <w:rPr>
          <w:rFonts w:eastAsia="Times New Roman"/>
          <w:color w:val="212121"/>
          <w:szCs w:val="24"/>
        </w:rPr>
        <w:t>κίτρινο</w:t>
      </w:r>
      <w:r>
        <w:rPr>
          <w:rFonts w:eastAsia="Times New Roman"/>
          <w:color w:val="212121"/>
          <w:szCs w:val="24"/>
        </w:rPr>
        <w:t>» αθλητικό Τ</w:t>
      </w:r>
      <w:r w:rsidRPr="00BF64CD">
        <w:rPr>
          <w:rFonts w:eastAsia="Times New Roman"/>
          <w:color w:val="212121"/>
          <w:szCs w:val="24"/>
        </w:rPr>
        <w:t>ύπο</w:t>
      </w:r>
      <w:r>
        <w:rPr>
          <w:rFonts w:eastAsia="Times New Roman"/>
          <w:color w:val="212121"/>
          <w:szCs w:val="24"/>
        </w:rPr>
        <w:t>.</w:t>
      </w:r>
      <w:r w:rsidRPr="00BF64CD">
        <w:rPr>
          <w:rFonts w:eastAsia="Times New Roman"/>
          <w:color w:val="212121"/>
          <w:szCs w:val="24"/>
        </w:rPr>
        <w:t xml:space="preserve"> Εκεί κάθε ήττα</w:t>
      </w:r>
      <w:r>
        <w:rPr>
          <w:rFonts w:eastAsia="Times New Roman"/>
          <w:color w:val="212121"/>
          <w:szCs w:val="24"/>
        </w:rPr>
        <w:t>,</w:t>
      </w:r>
      <w:r w:rsidRPr="00BF64CD">
        <w:rPr>
          <w:rFonts w:eastAsia="Times New Roman"/>
          <w:color w:val="212121"/>
          <w:szCs w:val="24"/>
        </w:rPr>
        <w:t xml:space="preserve"> ταπείνωση</w:t>
      </w:r>
      <w:r>
        <w:rPr>
          <w:rFonts w:eastAsia="Times New Roman"/>
          <w:color w:val="212121"/>
          <w:szCs w:val="24"/>
        </w:rPr>
        <w:t>. Κάθε ήττα, ξ</w:t>
      </w:r>
      <w:r w:rsidRPr="00BF64CD">
        <w:rPr>
          <w:rFonts w:eastAsia="Times New Roman"/>
          <w:color w:val="212121"/>
          <w:szCs w:val="24"/>
        </w:rPr>
        <w:t>εφτίλα και ευτελισμός</w:t>
      </w:r>
      <w:r>
        <w:rPr>
          <w:rFonts w:eastAsia="Times New Roman"/>
          <w:color w:val="212121"/>
          <w:szCs w:val="24"/>
        </w:rPr>
        <w:t>. Α</w:t>
      </w:r>
      <w:r w:rsidRPr="00BF64CD">
        <w:rPr>
          <w:rFonts w:eastAsia="Times New Roman"/>
          <w:color w:val="212121"/>
          <w:szCs w:val="24"/>
        </w:rPr>
        <w:t>υτή την ορολογία έχουν εισαγάγει</w:t>
      </w:r>
      <w:r>
        <w:rPr>
          <w:rFonts w:eastAsia="Times New Roman"/>
          <w:color w:val="212121"/>
          <w:szCs w:val="24"/>
        </w:rPr>
        <w:t xml:space="preserve">, όχι, βεβαίως, </w:t>
      </w:r>
      <w:r w:rsidRPr="00BF64CD">
        <w:rPr>
          <w:rFonts w:eastAsia="Times New Roman"/>
          <w:color w:val="212121"/>
          <w:szCs w:val="24"/>
        </w:rPr>
        <w:t>όλοι</w:t>
      </w:r>
      <w:r>
        <w:rPr>
          <w:rFonts w:eastAsia="Times New Roman"/>
          <w:color w:val="212121"/>
          <w:szCs w:val="24"/>
        </w:rPr>
        <w:t xml:space="preserve"> </w:t>
      </w:r>
      <w:r w:rsidRPr="00BF64CD">
        <w:rPr>
          <w:rFonts w:eastAsia="Times New Roman"/>
          <w:color w:val="212121"/>
          <w:szCs w:val="24"/>
        </w:rPr>
        <w:t>οι συνάδελφοι οι αντιπ</w:t>
      </w:r>
      <w:r w:rsidRPr="00BF64CD">
        <w:rPr>
          <w:rFonts w:eastAsia="Times New Roman"/>
          <w:color w:val="212121"/>
          <w:szCs w:val="24"/>
        </w:rPr>
        <w:t>ολιτευόμενοι</w:t>
      </w:r>
      <w:r>
        <w:rPr>
          <w:rFonts w:eastAsia="Times New Roman"/>
          <w:color w:val="212121"/>
          <w:szCs w:val="24"/>
        </w:rPr>
        <w:t>,</w:t>
      </w:r>
      <w:r w:rsidRPr="00BF64CD">
        <w:rPr>
          <w:rFonts w:eastAsia="Times New Roman"/>
          <w:color w:val="212121"/>
          <w:szCs w:val="24"/>
        </w:rPr>
        <w:t xml:space="preserve"> διότι υπάρχουν συνάδελφοι </w:t>
      </w:r>
      <w:r>
        <w:rPr>
          <w:rFonts w:eastAsia="Times New Roman"/>
          <w:color w:val="212121"/>
          <w:szCs w:val="24"/>
        </w:rPr>
        <w:t xml:space="preserve">οι </w:t>
      </w:r>
      <w:r w:rsidRPr="00BF64CD">
        <w:rPr>
          <w:rFonts w:eastAsia="Times New Roman"/>
          <w:color w:val="212121"/>
          <w:szCs w:val="24"/>
        </w:rPr>
        <w:t xml:space="preserve">οποίοι διατηρούν την ευπρέπεια </w:t>
      </w:r>
      <w:r>
        <w:rPr>
          <w:rFonts w:eastAsia="Times New Roman"/>
          <w:color w:val="212121"/>
          <w:szCs w:val="24"/>
        </w:rPr>
        <w:t xml:space="preserve">τους, </w:t>
      </w:r>
      <w:r>
        <w:rPr>
          <w:rFonts w:eastAsia="Times New Roman"/>
          <w:color w:val="212121"/>
          <w:szCs w:val="24"/>
        </w:rPr>
        <w:t>όποιο</w:t>
      </w:r>
      <w:r w:rsidRPr="00BF64CD">
        <w:rPr>
          <w:rFonts w:eastAsia="Times New Roman"/>
          <w:color w:val="212121"/>
          <w:szCs w:val="24"/>
        </w:rPr>
        <w:t xml:space="preserve"> και </w:t>
      </w:r>
      <w:r>
        <w:rPr>
          <w:rFonts w:eastAsia="Times New Roman"/>
          <w:color w:val="212121"/>
          <w:szCs w:val="24"/>
        </w:rPr>
        <w:t xml:space="preserve">αν είναι </w:t>
      </w:r>
      <w:r w:rsidRPr="00BF64CD">
        <w:rPr>
          <w:rFonts w:eastAsia="Times New Roman"/>
          <w:color w:val="212121"/>
          <w:szCs w:val="24"/>
        </w:rPr>
        <w:t>το θέμα</w:t>
      </w:r>
      <w:r>
        <w:rPr>
          <w:rFonts w:eastAsia="Times New Roman"/>
          <w:color w:val="212121"/>
          <w:szCs w:val="24"/>
        </w:rPr>
        <w:t xml:space="preserve">, όποια και αν είναι η οξύτητα της διαφωνίας. Και μιλώ βρισκόμενος μπροστά στον κ. </w:t>
      </w:r>
      <w:proofErr w:type="spellStart"/>
      <w:r>
        <w:rPr>
          <w:rFonts w:eastAsia="Times New Roman"/>
          <w:color w:val="212121"/>
          <w:szCs w:val="24"/>
        </w:rPr>
        <w:t>Τραγάκη</w:t>
      </w:r>
      <w:proofErr w:type="spellEnd"/>
      <w:r>
        <w:rPr>
          <w:rFonts w:eastAsia="Times New Roman"/>
          <w:color w:val="212121"/>
          <w:szCs w:val="24"/>
        </w:rPr>
        <w:t xml:space="preserve">, </w:t>
      </w:r>
      <w:r w:rsidRPr="00BF64CD">
        <w:rPr>
          <w:rFonts w:eastAsia="Times New Roman"/>
          <w:color w:val="212121"/>
          <w:szCs w:val="24"/>
        </w:rPr>
        <w:t xml:space="preserve">τον οποίο σέβομαι απεριόριστα </w:t>
      </w:r>
      <w:r>
        <w:rPr>
          <w:rFonts w:eastAsia="Times New Roman"/>
          <w:color w:val="212121"/>
          <w:szCs w:val="24"/>
        </w:rPr>
        <w:t>-</w:t>
      </w:r>
      <w:r w:rsidRPr="00BF64CD">
        <w:rPr>
          <w:rFonts w:eastAsia="Times New Roman"/>
          <w:color w:val="212121"/>
          <w:szCs w:val="24"/>
        </w:rPr>
        <w:t>το γνωρίζει</w:t>
      </w:r>
      <w:r>
        <w:rPr>
          <w:rFonts w:eastAsia="Times New Roman"/>
          <w:color w:val="212121"/>
          <w:szCs w:val="24"/>
        </w:rPr>
        <w:t>-</w:t>
      </w:r>
      <w:r w:rsidRPr="00BF64CD">
        <w:rPr>
          <w:rFonts w:eastAsia="Times New Roman"/>
          <w:color w:val="212121"/>
          <w:szCs w:val="24"/>
        </w:rPr>
        <w:t xml:space="preserve"> και ο οποίος ο</w:t>
      </w:r>
      <w:r w:rsidRPr="00BF64CD">
        <w:rPr>
          <w:rFonts w:eastAsia="Times New Roman"/>
          <w:color w:val="212121"/>
          <w:szCs w:val="24"/>
        </w:rPr>
        <w:t>υδέποτε στην επιχειρηματολογία του έχει προσφύγει σε τέτοιες εκφράσεις</w:t>
      </w:r>
      <w:r>
        <w:rPr>
          <w:rFonts w:eastAsia="Times New Roman"/>
          <w:color w:val="212121"/>
          <w:szCs w:val="24"/>
        </w:rPr>
        <w:t xml:space="preserve">. </w:t>
      </w:r>
    </w:p>
    <w:p w14:paraId="4BA0F81C" w14:textId="77777777" w:rsidR="00200ACA" w:rsidRDefault="00B07EC3">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Όμως γιατί ειπώθηκαν όλα</w:t>
      </w:r>
      <w:r w:rsidRPr="00BF64CD">
        <w:rPr>
          <w:rFonts w:eastAsia="Times New Roman"/>
          <w:color w:val="212121"/>
          <w:szCs w:val="24"/>
        </w:rPr>
        <w:t xml:space="preserve"> αυτά στη συγκεκριμένη συγκυρία</w:t>
      </w:r>
      <w:r>
        <w:rPr>
          <w:rFonts w:eastAsia="Times New Roman"/>
          <w:color w:val="212121"/>
          <w:szCs w:val="24"/>
        </w:rPr>
        <w:t>; Γ</w:t>
      </w:r>
      <w:r w:rsidRPr="00BF64CD">
        <w:rPr>
          <w:rFonts w:eastAsia="Times New Roman"/>
          <w:color w:val="212121"/>
          <w:szCs w:val="24"/>
        </w:rPr>
        <w:t>ια δύο κυρίως λόγους</w:t>
      </w:r>
      <w:r>
        <w:rPr>
          <w:rFonts w:eastAsia="Times New Roman"/>
          <w:color w:val="212121"/>
          <w:szCs w:val="24"/>
        </w:rPr>
        <w:t>: Ο</w:t>
      </w:r>
      <w:r w:rsidRPr="00BF64CD">
        <w:rPr>
          <w:rFonts w:eastAsia="Times New Roman"/>
          <w:color w:val="212121"/>
          <w:szCs w:val="24"/>
        </w:rPr>
        <w:t xml:space="preserve"> ένας είναι το ότι γίνεται λόγος για ωμή </w:t>
      </w:r>
      <w:r>
        <w:rPr>
          <w:rFonts w:eastAsia="Times New Roman"/>
          <w:color w:val="212121"/>
          <w:szCs w:val="24"/>
        </w:rPr>
        <w:t>παρέμβαση στην ανεξαρτησία του Κοινοβουλίου και ε</w:t>
      </w:r>
      <w:r w:rsidRPr="00BF64CD">
        <w:rPr>
          <w:rFonts w:eastAsia="Times New Roman"/>
          <w:color w:val="212121"/>
          <w:szCs w:val="24"/>
        </w:rPr>
        <w:t xml:space="preserve">πομένως για </w:t>
      </w:r>
      <w:r w:rsidRPr="00BF64CD">
        <w:rPr>
          <w:rFonts w:eastAsia="Times New Roman"/>
          <w:color w:val="212121"/>
          <w:szCs w:val="24"/>
        </w:rPr>
        <w:t>παραβίαση της αρχής της διάκρισης των ε</w:t>
      </w:r>
      <w:r>
        <w:rPr>
          <w:rFonts w:eastAsia="Times New Roman"/>
          <w:color w:val="212121"/>
          <w:szCs w:val="24"/>
        </w:rPr>
        <w:t>ξουσιών λόγω της επιστολής του Π</w:t>
      </w:r>
      <w:r w:rsidRPr="00BF64CD">
        <w:rPr>
          <w:rFonts w:eastAsia="Times New Roman"/>
          <w:color w:val="212121"/>
          <w:szCs w:val="24"/>
        </w:rPr>
        <w:t xml:space="preserve">ρωθυπουργού και </w:t>
      </w:r>
      <w:r>
        <w:rPr>
          <w:rFonts w:eastAsia="Times New Roman"/>
          <w:color w:val="212121"/>
          <w:szCs w:val="24"/>
        </w:rPr>
        <w:t>ο δεύτερος λόγος ήταν η επιστολή των έξι Β</w:t>
      </w:r>
      <w:r w:rsidRPr="00BF64CD">
        <w:rPr>
          <w:rFonts w:eastAsia="Times New Roman"/>
          <w:color w:val="212121"/>
          <w:szCs w:val="24"/>
        </w:rPr>
        <w:t>ουλευτών</w:t>
      </w:r>
      <w:r>
        <w:rPr>
          <w:rFonts w:eastAsia="Times New Roman"/>
          <w:color w:val="212121"/>
          <w:szCs w:val="24"/>
        </w:rPr>
        <w:t>,</w:t>
      </w:r>
      <w:r w:rsidRPr="00BF64CD">
        <w:rPr>
          <w:rFonts w:eastAsia="Times New Roman"/>
          <w:color w:val="212121"/>
          <w:szCs w:val="24"/>
        </w:rPr>
        <w:t xml:space="preserve"> </w:t>
      </w:r>
      <w:r>
        <w:rPr>
          <w:rFonts w:eastAsia="Times New Roman"/>
          <w:color w:val="212121"/>
          <w:szCs w:val="24"/>
        </w:rPr>
        <w:t xml:space="preserve">που έλεγε </w:t>
      </w:r>
      <w:r w:rsidRPr="00BF64CD">
        <w:rPr>
          <w:rFonts w:eastAsia="Times New Roman"/>
          <w:color w:val="212121"/>
          <w:szCs w:val="24"/>
        </w:rPr>
        <w:t xml:space="preserve">ότι σε ψηφοφορίες </w:t>
      </w:r>
      <w:r>
        <w:rPr>
          <w:rFonts w:eastAsia="Times New Roman"/>
          <w:color w:val="212121"/>
          <w:szCs w:val="24"/>
        </w:rPr>
        <w:t xml:space="preserve">που </w:t>
      </w:r>
      <w:r w:rsidRPr="00BF64CD">
        <w:rPr>
          <w:rFonts w:eastAsia="Times New Roman"/>
          <w:color w:val="212121"/>
          <w:szCs w:val="24"/>
        </w:rPr>
        <w:t xml:space="preserve">δεν είναι ονομαστικές θέλουν </w:t>
      </w:r>
      <w:r>
        <w:rPr>
          <w:rFonts w:eastAsia="Times New Roman"/>
          <w:color w:val="212121"/>
          <w:szCs w:val="24"/>
        </w:rPr>
        <w:t>ν</w:t>
      </w:r>
      <w:r w:rsidRPr="00BF64CD">
        <w:rPr>
          <w:rFonts w:eastAsia="Times New Roman"/>
          <w:color w:val="212121"/>
          <w:szCs w:val="24"/>
        </w:rPr>
        <w:t xml:space="preserve">α </w:t>
      </w:r>
      <w:r>
        <w:rPr>
          <w:rFonts w:eastAsia="Times New Roman"/>
          <w:color w:val="212121"/>
          <w:szCs w:val="24"/>
        </w:rPr>
        <w:t>εκφράζονται μέσω της ψήφου του Κοινοβουλευτικού Ε</w:t>
      </w:r>
      <w:r w:rsidRPr="00BF64CD">
        <w:rPr>
          <w:rFonts w:eastAsia="Times New Roman"/>
          <w:color w:val="212121"/>
          <w:szCs w:val="24"/>
        </w:rPr>
        <w:t>κπρο</w:t>
      </w:r>
      <w:r w:rsidRPr="00BF64CD">
        <w:rPr>
          <w:rFonts w:eastAsia="Times New Roman"/>
          <w:color w:val="212121"/>
          <w:szCs w:val="24"/>
        </w:rPr>
        <w:t>σώπου του ΣΥΡΙΖΑ</w:t>
      </w:r>
      <w:r>
        <w:rPr>
          <w:rFonts w:eastAsia="Times New Roman"/>
          <w:color w:val="212121"/>
          <w:szCs w:val="24"/>
        </w:rPr>
        <w:t xml:space="preserve">. </w:t>
      </w:r>
    </w:p>
    <w:p w14:paraId="4BA0F81D" w14:textId="77777777" w:rsidR="00200ACA" w:rsidRDefault="00B07EC3">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Γ</w:t>
      </w:r>
      <w:r w:rsidRPr="00BF64CD">
        <w:rPr>
          <w:rFonts w:eastAsia="Times New Roman"/>
          <w:color w:val="212121"/>
          <w:szCs w:val="24"/>
        </w:rPr>
        <w:t xml:space="preserve">ια να </w:t>
      </w:r>
      <w:r>
        <w:rPr>
          <w:rFonts w:eastAsia="Times New Roman"/>
          <w:color w:val="212121"/>
          <w:szCs w:val="24"/>
        </w:rPr>
        <w:t>τα δούμε και τα δύο: Δ</w:t>
      </w:r>
      <w:r w:rsidRPr="00BF64CD">
        <w:rPr>
          <w:rFonts w:eastAsia="Times New Roman"/>
          <w:color w:val="212121"/>
          <w:szCs w:val="24"/>
        </w:rPr>
        <w:t>ιάκριση των εξουσιών</w:t>
      </w:r>
      <w:r>
        <w:rPr>
          <w:rFonts w:eastAsia="Times New Roman"/>
          <w:color w:val="212121"/>
          <w:szCs w:val="24"/>
        </w:rPr>
        <w:t xml:space="preserve">. Πότε </w:t>
      </w:r>
      <w:r w:rsidRPr="00BF64CD">
        <w:rPr>
          <w:rFonts w:eastAsia="Times New Roman"/>
          <w:color w:val="212121"/>
          <w:szCs w:val="24"/>
        </w:rPr>
        <w:t xml:space="preserve">εισάγεται στη θεσμική ιστορία </w:t>
      </w:r>
      <w:r>
        <w:rPr>
          <w:rFonts w:eastAsia="Times New Roman"/>
          <w:color w:val="212121"/>
          <w:szCs w:val="24"/>
        </w:rPr>
        <w:t xml:space="preserve">η </w:t>
      </w:r>
      <w:r w:rsidRPr="00BF64CD">
        <w:rPr>
          <w:rFonts w:eastAsia="Times New Roman"/>
          <w:color w:val="212121"/>
          <w:szCs w:val="24"/>
        </w:rPr>
        <w:t>διάκριση των εξουσιών</w:t>
      </w:r>
      <w:r>
        <w:rPr>
          <w:rFonts w:eastAsia="Times New Roman"/>
          <w:color w:val="212121"/>
          <w:szCs w:val="24"/>
        </w:rPr>
        <w:t xml:space="preserve">; Στον </w:t>
      </w:r>
      <w:r w:rsidRPr="00BF64CD">
        <w:rPr>
          <w:rFonts w:eastAsia="Times New Roman"/>
          <w:color w:val="212121"/>
          <w:szCs w:val="24"/>
        </w:rPr>
        <w:t>19</w:t>
      </w:r>
      <w:r w:rsidRPr="00F902C4">
        <w:rPr>
          <w:rFonts w:eastAsia="Times New Roman"/>
          <w:color w:val="212121"/>
          <w:szCs w:val="24"/>
          <w:vertAlign w:val="superscript"/>
        </w:rPr>
        <w:t>ο</w:t>
      </w:r>
      <w:r>
        <w:rPr>
          <w:rFonts w:eastAsia="Times New Roman"/>
          <w:color w:val="212121"/>
          <w:szCs w:val="24"/>
        </w:rPr>
        <w:t xml:space="preserve"> αιώνα εισάγεται, </w:t>
      </w:r>
      <w:r w:rsidRPr="00BF64CD">
        <w:rPr>
          <w:rFonts w:eastAsia="Times New Roman"/>
          <w:color w:val="212121"/>
          <w:szCs w:val="24"/>
        </w:rPr>
        <w:t>όταν προηγουμ</w:t>
      </w:r>
      <w:r>
        <w:rPr>
          <w:rFonts w:eastAsia="Times New Roman"/>
          <w:color w:val="212121"/>
          <w:szCs w:val="24"/>
        </w:rPr>
        <w:t>ένως οι εξουσίες ήταν συμπαγεί</w:t>
      </w:r>
      <w:r w:rsidRPr="00BF64CD">
        <w:rPr>
          <w:rFonts w:eastAsia="Times New Roman"/>
          <w:color w:val="212121"/>
          <w:szCs w:val="24"/>
        </w:rPr>
        <w:t>ς</w:t>
      </w:r>
      <w:r>
        <w:rPr>
          <w:rFonts w:eastAsia="Times New Roman"/>
          <w:color w:val="212121"/>
          <w:szCs w:val="24"/>
        </w:rPr>
        <w:t>, εξέφραζαν τη μοναρχία. Και σιγά-</w:t>
      </w:r>
      <w:r w:rsidRPr="00BF64CD">
        <w:rPr>
          <w:rFonts w:eastAsia="Times New Roman"/>
          <w:color w:val="212121"/>
          <w:szCs w:val="24"/>
        </w:rPr>
        <w:t>σιγά κάποιες λειτουργί</w:t>
      </w:r>
      <w:r w:rsidRPr="00BF64CD">
        <w:rPr>
          <w:rFonts w:eastAsia="Times New Roman"/>
          <w:color w:val="212121"/>
          <w:szCs w:val="24"/>
        </w:rPr>
        <w:t>ες</w:t>
      </w:r>
      <w:r>
        <w:rPr>
          <w:rFonts w:eastAsia="Times New Roman"/>
          <w:color w:val="212121"/>
          <w:szCs w:val="24"/>
        </w:rPr>
        <w:t>,</w:t>
      </w:r>
      <w:r w:rsidRPr="00BF64CD">
        <w:rPr>
          <w:rFonts w:eastAsia="Times New Roman"/>
          <w:color w:val="212121"/>
          <w:szCs w:val="24"/>
        </w:rPr>
        <w:t xml:space="preserve"> όπως και </w:t>
      </w:r>
      <w:r>
        <w:rPr>
          <w:rFonts w:eastAsia="Times New Roman"/>
          <w:color w:val="212121"/>
          <w:szCs w:val="24"/>
        </w:rPr>
        <w:t xml:space="preserve">η </w:t>
      </w:r>
      <w:r w:rsidRPr="00BF64CD">
        <w:rPr>
          <w:rFonts w:eastAsia="Times New Roman"/>
          <w:color w:val="212121"/>
          <w:szCs w:val="24"/>
        </w:rPr>
        <w:t>δικαστική</w:t>
      </w:r>
      <w:r>
        <w:rPr>
          <w:rFonts w:eastAsia="Times New Roman"/>
          <w:color w:val="212121"/>
          <w:szCs w:val="24"/>
        </w:rPr>
        <w:t>,</w:t>
      </w:r>
      <w:r w:rsidRPr="00BF64CD">
        <w:rPr>
          <w:rFonts w:eastAsia="Times New Roman"/>
          <w:color w:val="212121"/>
          <w:szCs w:val="24"/>
        </w:rPr>
        <w:t xml:space="preserve"> άρχισαν να ξεφεύγουν από το συμπαγές </w:t>
      </w:r>
      <w:r>
        <w:rPr>
          <w:rFonts w:eastAsia="Times New Roman"/>
          <w:color w:val="212121"/>
          <w:szCs w:val="24"/>
        </w:rPr>
        <w:t xml:space="preserve">μπλοκ </w:t>
      </w:r>
      <w:r w:rsidRPr="00BF64CD">
        <w:rPr>
          <w:rFonts w:eastAsia="Times New Roman"/>
          <w:color w:val="212121"/>
          <w:szCs w:val="24"/>
        </w:rPr>
        <w:t>και να διακρίνονται</w:t>
      </w:r>
      <w:r>
        <w:rPr>
          <w:rFonts w:eastAsia="Times New Roman"/>
          <w:color w:val="212121"/>
          <w:szCs w:val="24"/>
        </w:rPr>
        <w:t>. Κ</w:t>
      </w:r>
      <w:r w:rsidRPr="00BF64CD">
        <w:rPr>
          <w:rFonts w:eastAsia="Times New Roman"/>
          <w:color w:val="212121"/>
          <w:szCs w:val="24"/>
        </w:rPr>
        <w:t>αι σ</w:t>
      </w:r>
      <w:r>
        <w:rPr>
          <w:rFonts w:eastAsia="Times New Roman"/>
          <w:color w:val="212121"/>
          <w:szCs w:val="24"/>
        </w:rPr>
        <w:t xml:space="preserve">ε αυτές </w:t>
      </w:r>
      <w:r w:rsidRPr="00BF64CD">
        <w:rPr>
          <w:rFonts w:eastAsia="Times New Roman"/>
          <w:color w:val="212121"/>
          <w:szCs w:val="24"/>
        </w:rPr>
        <w:t xml:space="preserve">τις περιπτώσεις </w:t>
      </w:r>
      <w:r>
        <w:rPr>
          <w:rFonts w:eastAsia="Times New Roman"/>
          <w:color w:val="212121"/>
          <w:szCs w:val="24"/>
        </w:rPr>
        <w:t xml:space="preserve">η </w:t>
      </w:r>
      <w:r w:rsidRPr="00BF64CD">
        <w:rPr>
          <w:rFonts w:eastAsia="Times New Roman"/>
          <w:color w:val="212121"/>
          <w:szCs w:val="24"/>
        </w:rPr>
        <w:t xml:space="preserve">διάκριση </w:t>
      </w:r>
      <w:r>
        <w:rPr>
          <w:rFonts w:eastAsia="Times New Roman"/>
          <w:color w:val="212121"/>
          <w:szCs w:val="24"/>
        </w:rPr>
        <w:t>κάποιων</w:t>
      </w:r>
      <w:r w:rsidRPr="00BF64CD">
        <w:rPr>
          <w:rFonts w:eastAsia="Times New Roman"/>
          <w:color w:val="212121"/>
          <w:szCs w:val="24"/>
        </w:rPr>
        <w:t xml:space="preserve"> λειτουργιών απ</w:t>
      </w:r>
      <w:r>
        <w:rPr>
          <w:rFonts w:eastAsia="Times New Roman"/>
          <w:color w:val="212121"/>
          <w:szCs w:val="24"/>
        </w:rPr>
        <w:t>ό την εξουσία του μονάρχη σήμαινε</w:t>
      </w:r>
      <w:r w:rsidRPr="00BF64CD">
        <w:rPr>
          <w:rFonts w:eastAsia="Times New Roman"/>
          <w:color w:val="212121"/>
          <w:szCs w:val="24"/>
        </w:rPr>
        <w:t xml:space="preserve"> μία ανεξαρτησία</w:t>
      </w:r>
      <w:r>
        <w:rPr>
          <w:rFonts w:eastAsia="Times New Roman"/>
          <w:color w:val="212121"/>
          <w:szCs w:val="24"/>
        </w:rPr>
        <w:t xml:space="preserve"> κ</w:t>
      </w:r>
      <w:r w:rsidRPr="00BF64CD">
        <w:rPr>
          <w:rFonts w:eastAsia="Times New Roman"/>
          <w:color w:val="212121"/>
          <w:szCs w:val="24"/>
        </w:rPr>
        <w:t xml:space="preserve">αι </w:t>
      </w:r>
      <w:r>
        <w:rPr>
          <w:rFonts w:eastAsia="Times New Roman"/>
          <w:color w:val="212121"/>
          <w:szCs w:val="24"/>
        </w:rPr>
        <w:t>σήμαινε και</w:t>
      </w:r>
      <w:r w:rsidRPr="00BF64CD">
        <w:rPr>
          <w:rFonts w:eastAsia="Times New Roman"/>
          <w:color w:val="212121"/>
          <w:szCs w:val="24"/>
        </w:rPr>
        <w:t xml:space="preserve"> μία εγγύηση ότι μπορεί σε κάποιες περι</w:t>
      </w:r>
      <w:r w:rsidRPr="00BF64CD">
        <w:rPr>
          <w:rFonts w:eastAsia="Times New Roman"/>
          <w:color w:val="212121"/>
          <w:szCs w:val="24"/>
        </w:rPr>
        <w:t xml:space="preserve">πτώσεις η λαϊκή κυριαρχία να βρίσκει </w:t>
      </w:r>
      <w:r>
        <w:rPr>
          <w:rFonts w:eastAsia="Times New Roman"/>
          <w:color w:val="212121"/>
          <w:szCs w:val="24"/>
        </w:rPr>
        <w:t>ένα</w:t>
      </w:r>
      <w:r w:rsidRPr="00BF64CD">
        <w:rPr>
          <w:rFonts w:eastAsia="Times New Roman"/>
          <w:color w:val="212121"/>
          <w:szCs w:val="24"/>
        </w:rPr>
        <w:t xml:space="preserve"> στήριγμα και να μην έχουμε μόνο την </w:t>
      </w:r>
      <w:r>
        <w:rPr>
          <w:rFonts w:eastAsia="Times New Roman"/>
          <w:color w:val="212121"/>
          <w:szCs w:val="24"/>
        </w:rPr>
        <w:t>άσκηση μιας μοναρχικής</w:t>
      </w:r>
      <w:r w:rsidRPr="00BF64CD">
        <w:rPr>
          <w:rFonts w:eastAsia="Times New Roman"/>
          <w:color w:val="212121"/>
          <w:szCs w:val="24"/>
        </w:rPr>
        <w:t xml:space="preserve"> εξουσίας</w:t>
      </w:r>
      <w:r>
        <w:rPr>
          <w:rFonts w:eastAsia="Times New Roman"/>
          <w:color w:val="212121"/>
          <w:szCs w:val="24"/>
        </w:rPr>
        <w:t>.</w:t>
      </w:r>
    </w:p>
    <w:p w14:paraId="4BA0F81E" w14:textId="77777777" w:rsidR="00200ACA" w:rsidRDefault="00B07EC3">
      <w:pPr>
        <w:tabs>
          <w:tab w:val="left" w:pos="2738"/>
          <w:tab w:val="center" w:pos="4753"/>
          <w:tab w:val="left" w:pos="5723"/>
        </w:tabs>
        <w:spacing w:line="600" w:lineRule="auto"/>
        <w:ind w:firstLine="720"/>
        <w:jc w:val="both"/>
        <w:rPr>
          <w:rFonts w:eastAsia="Times New Roman"/>
          <w:color w:val="212121"/>
          <w:szCs w:val="24"/>
        </w:rPr>
      </w:pPr>
      <w:r w:rsidRPr="00BF64CD">
        <w:rPr>
          <w:rFonts w:eastAsia="Times New Roman"/>
          <w:color w:val="212121"/>
          <w:szCs w:val="24"/>
        </w:rPr>
        <w:t>Αυτό συμβαίνει σήμερα</w:t>
      </w:r>
      <w:r>
        <w:rPr>
          <w:rFonts w:eastAsia="Times New Roman"/>
          <w:color w:val="212121"/>
          <w:szCs w:val="24"/>
        </w:rPr>
        <w:t xml:space="preserve">; Προφανώς όχι. </w:t>
      </w:r>
      <w:r w:rsidRPr="00BF64CD">
        <w:rPr>
          <w:rFonts w:eastAsia="Times New Roman"/>
          <w:color w:val="212121"/>
          <w:szCs w:val="24"/>
        </w:rPr>
        <w:t xml:space="preserve">Η διάκριση των εξουσιών </w:t>
      </w:r>
      <w:r>
        <w:rPr>
          <w:rFonts w:eastAsia="Times New Roman"/>
          <w:color w:val="212121"/>
          <w:szCs w:val="24"/>
        </w:rPr>
        <w:t xml:space="preserve">έχει </w:t>
      </w:r>
      <w:r w:rsidRPr="00BF64CD">
        <w:rPr>
          <w:rFonts w:eastAsia="Times New Roman"/>
          <w:color w:val="212121"/>
          <w:szCs w:val="24"/>
        </w:rPr>
        <w:t>εμπεδωθεί</w:t>
      </w:r>
      <w:r>
        <w:rPr>
          <w:rFonts w:eastAsia="Times New Roman"/>
          <w:color w:val="212121"/>
          <w:szCs w:val="24"/>
        </w:rPr>
        <w:t xml:space="preserve">, </w:t>
      </w:r>
      <w:r w:rsidRPr="00BF64CD">
        <w:rPr>
          <w:rFonts w:eastAsia="Times New Roman"/>
          <w:color w:val="212121"/>
          <w:szCs w:val="24"/>
        </w:rPr>
        <w:t xml:space="preserve">δεν ανταποκρίνεται σε διαφορετικές τάξεις </w:t>
      </w:r>
      <w:r>
        <w:rPr>
          <w:rFonts w:eastAsia="Times New Roman"/>
          <w:color w:val="212121"/>
          <w:szCs w:val="24"/>
        </w:rPr>
        <w:t>καθεμιά λειτουργία, δ</w:t>
      </w:r>
      <w:r w:rsidRPr="00BF64CD">
        <w:rPr>
          <w:rFonts w:eastAsia="Times New Roman"/>
          <w:color w:val="212121"/>
          <w:szCs w:val="24"/>
        </w:rPr>
        <w:t>εν έχε</w:t>
      </w:r>
      <w:r w:rsidRPr="00BF64CD">
        <w:rPr>
          <w:rFonts w:eastAsia="Times New Roman"/>
          <w:color w:val="212121"/>
          <w:szCs w:val="24"/>
        </w:rPr>
        <w:t>ι άλλο κοινωνικό υπόβαθρο</w:t>
      </w:r>
      <w:r>
        <w:rPr>
          <w:rFonts w:eastAsia="Times New Roman"/>
          <w:color w:val="212121"/>
          <w:szCs w:val="24"/>
        </w:rPr>
        <w:t>. Π</w:t>
      </w:r>
      <w:r w:rsidRPr="00BF64CD">
        <w:rPr>
          <w:rFonts w:eastAsia="Times New Roman"/>
          <w:color w:val="212121"/>
          <w:szCs w:val="24"/>
        </w:rPr>
        <w:t>ρ</w:t>
      </w:r>
      <w:r>
        <w:rPr>
          <w:rFonts w:eastAsia="Times New Roman"/>
          <w:color w:val="212121"/>
          <w:szCs w:val="24"/>
        </w:rPr>
        <w:t>όκειται για μία τεχνική διάκριση</w:t>
      </w:r>
      <w:r w:rsidRPr="00BF64CD">
        <w:rPr>
          <w:rFonts w:eastAsia="Times New Roman"/>
          <w:color w:val="212121"/>
          <w:szCs w:val="24"/>
        </w:rPr>
        <w:t xml:space="preserve"> των εξουσιών</w:t>
      </w:r>
      <w:r>
        <w:rPr>
          <w:rFonts w:eastAsia="Times New Roman"/>
          <w:color w:val="212121"/>
          <w:szCs w:val="24"/>
        </w:rPr>
        <w:t>,</w:t>
      </w:r>
      <w:r w:rsidRPr="00BF64CD">
        <w:rPr>
          <w:rFonts w:eastAsia="Times New Roman"/>
          <w:color w:val="212121"/>
          <w:szCs w:val="24"/>
        </w:rPr>
        <w:t xml:space="preserve"> η οποία διευ</w:t>
      </w:r>
      <w:r>
        <w:rPr>
          <w:rFonts w:eastAsia="Times New Roman"/>
          <w:color w:val="212121"/>
          <w:szCs w:val="24"/>
        </w:rPr>
        <w:t xml:space="preserve">κολύνει τη λειτουργικότητα της </w:t>
      </w:r>
      <w:r>
        <w:rPr>
          <w:rFonts w:eastAsia="Times New Roman"/>
          <w:color w:val="212121"/>
          <w:szCs w:val="24"/>
        </w:rPr>
        <w:t>δ</w:t>
      </w:r>
      <w:r w:rsidRPr="00BF64CD">
        <w:rPr>
          <w:rFonts w:eastAsia="Times New Roman"/>
          <w:color w:val="212121"/>
          <w:szCs w:val="24"/>
        </w:rPr>
        <w:t>ημοκρατίας</w:t>
      </w:r>
      <w:r>
        <w:rPr>
          <w:rFonts w:eastAsia="Times New Roman"/>
          <w:color w:val="212121"/>
          <w:szCs w:val="24"/>
        </w:rPr>
        <w:t xml:space="preserve">, διευκολύνει τη λειτουργία της </w:t>
      </w:r>
      <w:r>
        <w:rPr>
          <w:rFonts w:eastAsia="Times New Roman"/>
          <w:color w:val="212121"/>
          <w:szCs w:val="24"/>
        </w:rPr>
        <w:t>δ</w:t>
      </w:r>
      <w:r w:rsidRPr="00BF64CD">
        <w:rPr>
          <w:rFonts w:eastAsia="Times New Roman"/>
          <w:color w:val="212121"/>
          <w:szCs w:val="24"/>
        </w:rPr>
        <w:t xml:space="preserve">ικαιοσύνης και </w:t>
      </w:r>
      <w:r>
        <w:rPr>
          <w:rFonts w:eastAsia="Times New Roman"/>
          <w:color w:val="212121"/>
          <w:szCs w:val="24"/>
        </w:rPr>
        <w:t xml:space="preserve">ως εκεί. </w:t>
      </w:r>
    </w:p>
    <w:p w14:paraId="4BA0F81F" w14:textId="77777777" w:rsidR="00200ACA" w:rsidRDefault="00B07EC3">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Όμως</w:t>
      </w:r>
      <w:r w:rsidRPr="00BF64CD">
        <w:rPr>
          <w:rFonts w:eastAsia="Times New Roman"/>
          <w:color w:val="212121"/>
          <w:szCs w:val="24"/>
        </w:rPr>
        <w:t xml:space="preserve"> η </w:t>
      </w:r>
      <w:r>
        <w:rPr>
          <w:rFonts w:eastAsia="Times New Roman"/>
          <w:color w:val="212121"/>
          <w:szCs w:val="24"/>
        </w:rPr>
        <w:t>δ</w:t>
      </w:r>
      <w:r w:rsidRPr="00BF64CD">
        <w:rPr>
          <w:rFonts w:eastAsia="Times New Roman"/>
          <w:color w:val="212121"/>
          <w:szCs w:val="24"/>
        </w:rPr>
        <w:t>ημοκρατία μας δεν προβλέπει κάθετη διάκριση των εξουσιών</w:t>
      </w:r>
      <w:r>
        <w:rPr>
          <w:rFonts w:eastAsia="Times New Roman"/>
          <w:color w:val="212121"/>
          <w:szCs w:val="24"/>
        </w:rPr>
        <w:t>,</w:t>
      </w:r>
      <w:r w:rsidRPr="00BF64CD">
        <w:rPr>
          <w:rFonts w:eastAsia="Times New Roman"/>
          <w:color w:val="212121"/>
          <w:szCs w:val="24"/>
        </w:rPr>
        <w:t xml:space="preserve"> ώστ</w:t>
      </w:r>
      <w:r>
        <w:rPr>
          <w:rFonts w:eastAsia="Times New Roman"/>
          <w:color w:val="212121"/>
          <w:szCs w:val="24"/>
        </w:rPr>
        <w:t>ε όποτε υπάρχει παρέμβαση, να μας</w:t>
      </w:r>
      <w:r w:rsidRPr="00BF64CD">
        <w:rPr>
          <w:rFonts w:eastAsia="Times New Roman"/>
          <w:color w:val="212121"/>
          <w:szCs w:val="24"/>
        </w:rPr>
        <w:t xml:space="preserve"> σηκώ</w:t>
      </w:r>
      <w:r w:rsidRPr="00BF64CD">
        <w:rPr>
          <w:rFonts w:eastAsia="Times New Roman"/>
          <w:color w:val="212121"/>
          <w:szCs w:val="24"/>
        </w:rPr>
        <w:lastRenderedPageBreak/>
        <w:t>νεται η τρίχα</w:t>
      </w:r>
      <w:r>
        <w:rPr>
          <w:rFonts w:eastAsia="Times New Roman"/>
          <w:color w:val="212121"/>
          <w:szCs w:val="24"/>
        </w:rPr>
        <w:t>. Δ</w:t>
      </w:r>
      <w:r w:rsidRPr="00BF64CD">
        <w:rPr>
          <w:rFonts w:eastAsia="Times New Roman"/>
          <w:color w:val="212121"/>
          <w:szCs w:val="24"/>
        </w:rPr>
        <w:t>ιότι</w:t>
      </w:r>
      <w:r>
        <w:rPr>
          <w:rFonts w:eastAsia="Times New Roman"/>
          <w:color w:val="212121"/>
          <w:szCs w:val="24"/>
        </w:rPr>
        <w:t>, β</w:t>
      </w:r>
      <w:r w:rsidRPr="00BF64CD">
        <w:rPr>
          <w:rFonts w:eastAsia="Times New Roman"/>
          <w:color w:val="212121"/>
          <w:szCs w:val="24"/>
        </w:rPr>
        <w:t>εβαίως</w:t>
      </w:r>
      <w:r>
        <w:rPr>
          <w:rFonts w:eastAsia="Times New Roman"/>
          <w:color w:val="212121"/>
          <w:szCs w:val="24"/>
        </w:rPr>
        <w:t>, το Σ</w:t>
      </w:r>
      <w:r w:rsidRPr="00BF64CD">
        <w:rPr>
          <w:rFonts w:eastAsia="Times New Roman"/>
          <w:color w:val="212121"/>
          <w:szCs w:val="24"/>
        </w:rPr>
        <w:t>ύνταγμά μας προβλέπει περιπτώσεις διασταύρωση</w:t>
      </w:r>
      <w:r>
        <w:rPr>
          <w:rFonts w:eastAsia="Times New Roman"/>
          <w:color w:val="212121"/>
          <w:szCs w:val="24"/>
        </w:rPr>
        <w:t>ς των εξουσιών. Θεσμικές περιπτώσεις</w:t>
      </w:r>
      <w:r w:rsidRPr="00BF64CD">
        <w:rPr>
          <w:rFonts w:eastAsia="Times New Roman"/>
          <w:color w:val="212121"/>
          <w:szCs w:val="24"/>
        </w:rPr>
        <w:t xml:space="preserve"> </w:t>
      </w:r>
      <w:r>
        <w:rPr>
          <w:rFonts w:eastAsia="Times New Roman"/>
          <w:color w:val="212121"/>
          <w:szCs w:val="24"/>
        </w:rPr>
        <w:t>διασταύρωσης</w:t>
      </w:r>
      <w:r w:rsidRPr="00BF64CD">
        <w:rPr>
          <w:rFonts w:eastAsia="Times New Roman"/>
          <w:color w:val="212121"/>
          <w:szCs w:val="24"/>
        </w:rPr>
        <w:t xml:space="preserve"> των εξουσιών έχουμε ακόμη και με τη δικαστική λειτουργία</w:t>
      </w:r>
      <w:r>
        <w:rPr>
          <w:rFonts w:eastAsia="Times New Roman"/>
          <w:color w:val="212121"/>
          <w:szCs w:val="24"/>
        </w:rPr>
        <w:t>,</w:t>
      </w:r>
      <w:r w:rsidRPr="00BF64CD">
        <w:rPr>
          <w:rFonts w:eastAsia="Times New Roman"/>
          <w:color w:val="212121"/>
          <w:szCs w:val="24"/>
        </w:rPr>
        <w:t xml:space="preserve"> όχι μόνο με τις άλλες δύο</w:t>
      </w:r>
      <w:r>
        <w:rPr>
          <w:rFonts w:eastAsia="Times New Roman"/>
          <w:color w:val="212121"/>
          <w:szCs w:val="24"/>
        </w:rPr>
        <w:t>,</w:t>
      </w:r>
      <w:r>
        <w:rPr>
          <w:rFonts w:eastAsia="Times New Roman"/>
          <w:color w:val="212121"/>
          <w:szCs w:val="24"/>
        </w:rPr>
        <w:t xml:space="preserve"> </w:t>
      </w:r>
      <w:proofErr w:type="spellStart"/>
      <w:r>
        <w:rPr>
          <w:rFonts w:eastAsia="Times New Roman"/>
          <w:color w:val="212121"/>
          <w:szCs w:val="24"/>
        </w:rPr>
        <w:t>πόσω</w:t>
      </w:r>
      <w:proofErr w:type="spellEnd"/>
      <w:r w:rsidRPr="00BF64CD">
        <w:rPr>
          <w:rFonts w:eastAsia="Times New Roman"/>
          <w:color w:val="212121"/>
          <w:szCs w:val="24"/>
        </w:rPr>
        <w:t xml:space="preserve"> μάλλ</w:t>
      </w:r>
      <w:r>
        <w:rPr>
          <w:rFonts w:eastAsia="Times New Roman"/>
          <w:color w:val="212121"/>
          <w:szCs w:val="24"/>
        </w:rPr>
        <w:t>ον με την εκτελεστική και με τη</w:t>
      </w:r>
      <w:r w:rsidRPr="00BF64CD">
        <w:rPr>
          <w:rFonts w:eastAsia="Times New Roman"/>
          <w:color w:val="212121"/>
          <w:szCs w:val="24"/>
        </w:rPr>
        <w:t xml:space="preserve"> νομοθετική λειτουργία</w:t>
      </w:r>
      <w:r>
        <w:rPr>
          <w:rFonts w:eastAsia="Times New Roman"/>
          <w:color w:val="212121"/>
          <w:szCs w:val="24"/>
        </w:rPr>
        <w:t>, όπου,</w:t>
      </w:r>
      <w:r w:rsidRPr="00BF64CD">
        <w:rPr>
          <w:rFonts w:eastAsia="Times New Roman"/>
          <w:color w:val="212121"/>
          <w:szCs w:val="24"/>
        </w:rPr>
        <w:t xml:space="preserve"> όπως γνωρίζουμε</w:t>
      </w:r>
      <w:r>
        <w:rPr>
          <w:rFonts w:eastAsia="Times New Roman"/>
          <w:color w:val="212121"/>
          <w:szCs w:val="24"/>
        </w:rPr>
        <w:t>,</w:t>
      </w:r>
      <w:r w:rsidRPr="00BF64CD">
        <w:rPr>
          <w:rFonts w:eastAsia="Times New Roman"/>
          <w:color w:val="212121"/>
          <w:szCs w:val="24"/>
        </w:rPr>
        <w:t xml:space="preserve"> </w:t>
      </w:r>
      <w:r>
        <w:rPr>
          <w:rFonts w:eastAsia="Times New Roman"/>
          <w:color w:val="212121"/>
          <w:szCs w:val="24"/>
        </w:rPr>
        <w:t xml:space="preserve">το </w:t>
      </w:r>
      <w:r w:rsidRPr="00BF64CD">
        <w:rPr>
          <w:rFonts w:eastAsia="Times New Roman"/>
          <w:color w:val="212121"/>
          <w:szCs w:val="24"/>
        </w:rPr>
        <w:t>πιο κλασικό παράδειγμα είναι το γεγονός της νομοθετικής πρωτοβουλίας που έχει η εκτελεστική εξουσία εν</w:t>
      </w:r>
      <w:r>
        <w:rPr>
          <w:rFonts w:eastAsia="Times New Roman"/>
          <w:color w:val="212121"/>
          <w:szCs w:val="24"/>
        </w:rPr>
        <w:t xml:space="preserve"> </w:t>
      </w:r>
      <w:r w:rsidRPr="00BF64CD">
        <w:rPr>
          <w:rFonts w:eastAsia="Times New Roman"/>
          <w:color w:val="212121"/>
          <w:szCs w:val="24"/>
        </w:rPr>
        <w:t xml:space="preserve">όψει της συζήτησης της ψήφισης των </w:t>
      </w:r>
      <w:r>
        <w:rPr>
          <w:rFonts w:eastAsia="Times New Roman"/>
          <w:color w:val="212121"/>
          <w:szCs w:val="24"/>
        </w:rPr>
        <w:t>νέων νόμων.</w:t>
      </w:r>
    </w:p>
    <w:p w14:paraId="4BA0F820"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Όταν</w:t>
      </w:r>
      <w:r w:rsidRPr="00352E00">
        <w:rPr>
          <w:rFonts w:eastAsia="Times New Roman" w:cs="Times New Roman"/>
          <w:szCs w:val="24"/>
        </w:rPr>
        <w:t>,</w:t>
      </w:r>
      <w:r>
        <w:rPr>
          <w:rFonts w:eastAsia="Times New Roman" w:cs="Times New Roman"/>
          <w:szCs w:val="24"/>
        </w:rPr>
        <w:t xml:space="preserve"> λοιπόν</w:t>
      </w:r>
      <w:r w:rsidRPr="00352E00">
        <w:rPr>
          <w:rFonts w:eastAsia="Times New Roman" w:cs="Times New Roman"/>
          <w:szCs w:val="24"/>
        </w:rPr>
        <w:t>,</w:t>
      </w:r>
      <w:r>
        <w:rPr>
          <w:rFonts w:eastAsia="Times New Roman" w:cs="Times New Roman"/>
          <w:szCs w:val="24"/>
        </w:rPr>
        <w:t xml:space="preserve"> τ</w:t>
      </w:r>
      <w:r>
        <w:rPr>
          <w:rFonts w:eastAsia="Times New Roman" w:cs="Times New Roman"/>
          <w:szCs w:val="24"/>
        </w:rPr>
        <w:t xml:space="preserve">ο ίδιο το Σύνταγμα προβλέπει διασταύρωση των εξουσιών -και καλώς τις προβλέπει, διότι όλες οι λειτουργίες πηγάζουν από τον λαό και το γεγονός ότι έχουν μια ενιαία κοινωνική βάση ακριβώς προϋποθέτει έναν συντονισμό τους, μια εναρμόνιση, μια επαφή και έναν </w:t>
      </w:r>
      <w:proofErr w:type="spellStart"/>
      <w:r>
        <w:rPr>
          <w:rFonts w:eastAsia="Times New Roman" w:cs="Times New Roman"/>
          <w:szCs w:val="24"/>
        </w:rPr>
        <w:t>α</w:t>
      </w:r>
      <w:r>
        <w:rPr>
          <w:rFonts w:eastAsia="Times New Roman" w:cs="Times New Roman"/>
          <w:szCs w:val="24"/>
        </w:rPr>
        <w:t>λληλοέλεγχο</w:t>
      </w:r>
      <w:proofErr w:type="spellEnd"/>
      <w:r>
        <w:rPr>
          <w:rFonts w:eastAsia="Times New Roman" w:cs="Times New Roman"/>
          <w:szCs w:val="24"/>
        </w:rPr>
        <w:t xml:space="preserve"> των εξουσιών- επιτρέπει παρεμβάσεις, μας ενοχλεί η επιστολή του Πρωθυπουργού, η οποία δεν έχει καν παρέμβαση;</w:t>
      </w:r>
    </w:p>
    <w:p w14:paraId="4BA0F821"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Διότι, βεβαίως, το να αναφέρεται η επιστολή σε μια επικοινωνία που οδήγησε σε προβληματισμό και να φτάνει να ζητά ο Πρωθυπουργός από τ</w:t>
      </w:r>
      <w:r>
        <w:rPr>
          <w:rFonts w:eastAsia="Times New Roman" w:cs="Times New Roman"/>
          <w:szCs w:val="24"/>
        </w:rPr>
        <w:t xml:space="preserve">ον Πρόεδρο της Βουλής και να τον παρακαλεί για μια διαδικασία η οποία θα οδηγήσει σε μια εκτόνωση </w:t>
      </w:r>
      <w:r>
        <w:rPr>
          <w:rFonts w:eastAsia="Times New Roman" w:cs="Times New Roman"/>
          <w:szCs w:val="24"/>
        </w:rPr>
        <w:lastRenderedPageBreak/>
        <w:t xml:space="preserve">του πολιτικού κλίματος και αυτόν τον στιγματισμό περί εκβιασμών κ.λπ., κ.λπ., όλα αυτά δεν συνιστούν παρέμβαση. Στην κρίση του Προέδρου της Βουλής αναφέρεται </w:t>
      </w:r>
      <w:r>
        <w:rPr>
          <w:rFonts w:eastAsia="Times New Roman" w:cs="Times New Roman"/>
          <w:szCs w:val="24"/>
        </w:rPr>
        <w:t xml:space="preserve">και την κρίση του Προέδρου της Βουλής ζητά ο Πρωθυπουργός. Δεν είναι καν παρέμβαση τη στιγμή που και οι παρεμβάσεις σε ορισμένες περιπτώσεις προβλέπονται. Και εν πάση </w:t>
      </w:r>
      <w:proofErr w:type="spellStart"/>
      <w:r>
        <w:rPr>
          <w:rFonts w:eastAsia="Times New Roman" w:cs="Times New Roman"/>
          <w:szCs w:val="24"/>
        </w:rPr>
        <w:t>περιπτώσει</w:t>
      </w:r>
      <w:proofErr w:type="spellEnd"/>
      <w:r>
        <w:rPr>
          <w:rFonts w:eastAsia="Times New Roman" w:cs="Times New Roman"/>
          <w:szCs w:val="24"/>
        </w:rPr>
        <w:t>, έχουμε εδώ να κάνουμε με ένα θέμα όπου η κοινοβουλευτική διαδικασία και οι εξ</w:t>
      </w:r>
      <w:r>
        <w:rPr>
          <w:rFonts w:eastAsia="Times New Roman" w:cs="Times New Roman"/>
          <w:szCs w:val="24"/>
        </w:rPr>
        <w:t>ελίξεις στον Κανονισμό έχουν μια άμεση ή έμμεση αντανάκλαση στην Κυβέρνηση. Να μην έχει άποψη ο Πρωθυπουργός; Να μην εκφράσει τη γνώμη του προς τον Πρόεδρο της Βουλής, ο οποίος χειρίζεται τη σχετική διαδικασία; Πού είναι το μη κανονικό σε όλα αυτά;</w:t>
      </w:r>
    </w:p>
    <w:p w14:paraId="4BA0F822"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Όλα αυτ</w:t>
      </w:r>
      <w:r>
        <w:rPr>
          <w:rFonts w:eastAsia="Times New Roman" w:cs="Times New Roman"/>
          <w:szCs w:val="24"/>
        </w:rPr>
        <w:t>ά, βεβαίως, είναι κανονικότατα, όπως είναι κανονικότατο έξι Βουλευτές οι οποίοι μέχρι σήμερα μπορεί να ψήφιζαν σε ένα άλλο κόμμα ή να ανήκαν σε ένα άλλο κόμμα, όπως οι ΑΝΕΛ, αλλά ψήφιζαν το ίδιο με τον ΣΥΡΙΖΑ, έτσι και σήμερα να δηλώνουν ότι θέλουν να ψηφί</w:t>
      </w:r>
      <w:r>
        <w:rPr>
          <w:rFonts w:eastAsia="Times New Roman" w:cs="Times New Roman"/>
          <w:szCs w:val="24"/>
        </w:rPr>
        <w:t xml:space="preserve">σουν το ίδιο με τον ΣΥΡΙΖΑ, αν δεν έχουμε να κάνουμε με ένα μείζον ζήτημα το οποίο θα οδηγεί σε ονομαστική ψηφοφορία, οπότε ο καθένας έχει ατομικά την </w:t>
      </w:r>
      <w:r>
        <w:rPr>
          <w:rFonts w:eastAsia="Times New Roman" w:cs="Times New Roman"/>
          <w:szCs w:val="24"/>
        </w:rPr>
        <w:lastRenderedPageBreak/>
        <w:t>ψήφο του. Στα άλλα θέματα, προκειμένου να μην έχουμε τη δυσκολία της ονομαστικής ψηφοφορίας -που είναι κα</w:t>
      </w:r>
      <w:r>
        <w:rPr>
          <w:rFonts w:eastAsia="Times New Roman" w:cs="Times New Roman"/>
          <w:szCs w:val="24"/>
        </w:rPr>
        <w:t xml:space="preserve">ι τεχνική δυσκολία, εν πάση </w:t>
      </w:r>
      <w:proofErr w:type="spellStart"/>
      <w:r>
        <w:rPr>
          <w:rFonts w:eastAsia="Times New Roman" w:cs="Times New Roman"/>
          <w:szCs w:val="24"/>
        </w:rPr>
        <w:t>περιπτώσει</w:t>
      </w:r>
      <w:proofErr w:type="spellEnd"/>
      <w:r>
        <w:rPr>
          <w:rFonts w:eastAsia="Times New Roman" w:cs="Times New Roman"/>
          <w:szCs w:val="24"/>
        </w:rPr>
        <w:t xml:space="preserve"> και είναι και μια καθυστέρηση των εργασιών του Κοινοβουλίου- και εφόσον έχουν αποφασίσει πλέον να υποστηρίζουν νομοθετικά, εκτός εξαιρέσεων, τη λειτουργία του κυβερνητικού κόμματος στη Βουλή, συμφωνούν να εκφράζονται </w:t>
      </w:r>
      <w:r>
        <w:rPr>
          <w:rFonts w:eastAsia="Times New Roman" w:cs="Times New Roman"/>
          <w:szCs w:val="24"/>
        </w:rPr>
        <w:t>μέσω της ψήφου του Κοινοβουλευτικού Εκπροσώπου του ΣΥΡΙΖΑ.</w:t>
      </w:r>
    </w:p>
    <w:p w14:paraId="4BA0F823"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Σε τελική ανάλυση, είναι απολύτως συνεπής αυτή η ψήφος με το γεγονός ότι οι συγκεκριμένοι Βουλευτές έδωσαν την εμπιστοσύνη τους. Από την ώρα που έδωσαν την εμπιστοσύνη τους στην Κυβέρνηση αυτή και </w:t>
      </w:r>
      <w:r>
        <w:rPr>
          <w:rFonts w:eastAsia="Times New Roman" w:cs="Times New Roman"/>
          <w:szCs w:val="24"/>
        </w:rPr>
        <w:t>την εμπιστεύονται, φυσικά εμπιστεύονται και την κοινοβουλευτική ψήφο, αν δεν υπάρχει ένα ειδικό θέμα για το οποίο να επιφυλαχθούν ή για το οποίο να θελήσουν να διαχωρίσουν τη θέση τους.</w:t>
      </w:r>
    </w:p>
    <w:p w14:paraId="4BA0F824"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Όλα αυτά είναι απολύτως συνεπή με την κοινοβουλευτική προϊστορία των σ</w:t>
      </w:r>
      <w:r>
        <w:rPr>
          <w:rFonts w:eastAsia="Times New Roman" w:cs="Times New Roman"/>
          <w:szCs w:val="24"/>
        </w:rPr>
        <w:t xml:space="preserve">υγκεκριμένων Βουλευτών, οι οποίοι και στο παρελθόν έδιναν ψήφο η οποία ήταν στην ίδια κατεύθυνση με </w:t>
      </w:r>
      <w:r>
        <w:rPr>
          <w:rFonts w:eastAsia="Times New Roman" w:cs="Times New Roman"/>
          <w:szCs w:val="24"/>
        </w:rPr>
        <w:lastRenderedPageBreak/>
        <w:t>την ψήφο του ΣΥΡΙΖΑ και βεβαίως και με την ψήφο τους για την εμπιστοσύνη εξέφρασαν την ίδια άποψη.</w:t>
      </w:r>
    </w:p>
    <w:p w14:paraId="4BA0F825"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Ευχαριστώ πολύ.</w:t>
      </w:r>
    </w:p>
    <w:p w14:paraId="4BA0F826" w14:textId="77777777" w:rsidR="00200ACA" w:rsidRDefault="00B07EC3">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w:t>
      </w:r>
      <w:r w:rsidRPr="001F37D9">
        <w:rPr>
          <w:rFonts w:eastAsia="Times New Roman" w:cs="Times New Roman"/>
          <w:szCs w:val="24"/>
        </w:rPr>
        <w:t>Α)</w:t>
      </w:r>
    </w:p>
    <w:p w14:paraId="4BA0F827" w14:textId="77777777" w:rsidR="00200ACA" w:rsidRDefault="00B07EC3">
      <w:pPr>
        <w:spacing w:line="600" w:lineRule="auto"/>
        <w:ind w:firstLine="720"/>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sidRPr="00E26433">
        <w:rPr>
          <w:rFonts w:eastAsia="Times New Roman" w:cs="Times New Roman"/>
          <w:szCs w:val="24"/>
        </w:rPr>
        <w:t>Ε</w:t>
      </w:r>
      <w:r>
        <w:rPr>
          <w:rFonts w:eastAsia="Times New Roman" w:cs="Times New Roman"/>
          <w:szCs w:val="24"/>
        </w:rPr>
        <w:t>υχαριστούμε τον Κοινοβουλευτικό Εκπρόσωπο του ΣΥΡΙΖΑ κ. Παρασκευόπουλο.</w:t>
      </w:r>
    </w:p>
    <w:p w14:paraId="4BA0F828"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sidRPr="004D1F57">
        <w:rPr>
          <w:rFonts w:eastAsia="Times New Roman" w:cs="Times New Roman"/>
          <w:szCs w:val="24"/>
        </w:rPr>
        <w:t xml:space="preserve">προηγουμένως </w:t>
      </w:r>
      <w:r>
        <w:rPr>
          <w:rFonts w:eastAsia="Times New Roman" w:cs="Times New Roman"/>
          <w:szCs w:val="24"/>
        </w:rPr>
        <w:t xml:space="preserve">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μαθητές και μαθήτριες και δύο εκπαιδευτικοί </w:t>
      </w:r>
      <w:r w:rsidRPr="004D1F57">
        <w:rPr>
          <w:rFonts w:eastAsia="Times New Roman" w:cs="Times New Roman"/>
          <w:szCs w:val="24"/>
        </w:rPr>
        <w:t xml:space="preserve">συνοδοί </w:t>
      </w:r>
      <w:r>
        <w:rPr>
          <w:rFonts w:eastAsia="Times New Roman" w:cs="Times New Roman"/>
          <w:szCs w:val="24"/>
        </w:rPr>
        <w:t>από το 32</w:t>
      </w:r>
      <w:r w:rsidRPr="00777C99">
        <w:rPr>
          <w:rFonts w:eastAsia="Times New Roman" w:cs="Times New Roman"/>
          <w:szCs w:val="24"/>
          <w:vertAlign w:val="superscript"/>
        </w:rPr>
        <w:t>ο</w:t>
      </w:r>
      <w:r>
        <w:rPr>
          <w:rFonts w:eastAsia="Times New Roman" w:cs="Times New Roman"/>
          <w:szCs w:val="24"/>
        </w:rPr>
        <w:t xml:space="preserve"> Γενικό Λύκειο Θ</w:t>
      </w:r>
      <w:r>
        <w:rPr>
          <w:rFonts w:eastAsia="Times New Roman" w:cs="Times New Roman"/>
          <w:szCs w:val="24"/>
        </w:rPr>
        <w:t>εσσαλονίκης (</w:t>
      </w:r>
      <w:r>
        <w:rPr>
          <w:rFonts w:eastAsia="Times New Roman" w:cs="Times New Roman"/>
          <w:szCs w:val="24"/>
        </w:rPr>
        <w:t>δεύτερο τμήμα</w:t>
      </w:r>
      <w:r>
        <w:rPr>
          <w:rFonts w:eastAsia="Times New Roman" w:cs="Times New Roman"/>
          <w:szCs w:val="24"/>
        </w:rPr>
        <w:t>).</w:t>
      </w:r>
    </w:p>
    <w:p w14:paraId="4BA0F829" w14:textId="77777777" w:rsidR="00200ACA" w:rsidRDefault="00B07EC3">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14:paraId="4BA0F82A" w14:textId="77777777" w:rsidR="00200ACA" w:rsidRDefault="00B07EC3">
      <w:pPr>
        <w:spacing w:line="600" w:lineRule="auto"/>
        <w:ind w:firstLine="709"/>
        <w:jc w:val="center"/>
        <w:rPr>
          <w:rFonts w:eastAsia="Times New Roman" w:cs="Times New Roman"/>
          <w:szCs w:val="24"/>
        </w:rPr>
      </w:pPr>
      <w:r w:rsidRPr="004D1F57">
        <w:rPr>
          <w:rFonts w:eastAsia="Times New Roman" w:cs="Times New Roman"/>
          <w:szCs w:val="24"/>
        </w:rPr>
        <w:t>(Χειροκροτήματα απ</w:t>
      </w:r>
      <w:r>
        <w:rPr>
          <w:rFonts w:eastAsia="Times New Roman" w:cs="Times New Roman"/>
          <w:szCs w:val="24"/>
        </w:rPr>
        <w:t>’</w:t>
      </w:r>
      <w:r w:rsidRPr="004D1F57">
        <w:rPr>
          <w:rFonts w:eastAsia="Times New Roman" w:cs="Times New Roman"/>
          <w:szCs w:val="24"/>
        </w:rPr>
        <w:t xml:space="preserve"> όλες τις πτέρυγες της Βουλής)</w:t>
      </w:r>
    </w:p>
    <w:p w14:paraId="4BA0F82B"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 xml:space="preserve">Να πούμε στους μαθητές και τις μαθήτριες ότι παρακολουθούν μια συνεδρίαση του Κοινοβουλίου που συζητά την τροποποίηση του Κανονισμού της Βουλής, με βάση τον οποίο γίνονται οι διαδικασίες </w:t>
      </w:r>
      <w:r>
        <w:rPr>
          <w:rFonts w:eastAsia="Times New Roman" w:cs="Times New Roman"/>
          <w:szCs w:val="24"/>
        </w:rPr>
        <w:t xml:space="preserve">επιτροπών </w:t>
      </w:r>
      <w:r>
        <w:rPr>
          <w:rFonts w:eastAsia="Times New Roman" w:cs="Times New Roman"/>
          <w:szCs w:val="24"/>
        </w:rPr>
        <w:t>και άλλων θεμάτων της Βουλής. Τώρα είμαστε στη διαδικασία τ</w:t>
      </w:r>
      <w:r>
        <w:rPr>
          <w:rFonts w:eastAsia="Times New Roman" w:cs="Times New Roman"/>
          <w:szCs w:val="24"/>
        </w:rPr>
        <w:t>ης συζήτησης. Μένουν άλλοι τέσσερις ομιλητές και μετά θα προχωρήσουμε στην ψηφοφορία για την τροποποίηση του Κανονισμού, όπως ανέφερα προηγουμένως.</w:t>
      </w:r>
    </w:p>
    <w:p w14:paraId="4BA0F82C"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Τον λόγο έχει ο Βουλευτής της Νέας Δημοκρατίας κ. Νικόλαος Παναγιωτόπουλος.</w:t>
      </w:r>
    </w:p>
    <w:p w14:paraId="4BA0F82D" w14:textId="77777777" w:rsidR="00200ACA" w:rsidRDefault="00B07EC3">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w:t>
      </w:r>
      <w:r>
        <w:rPr>
          <w:rFonts w:eastAsia="Times New Roman" w:cs="Times New Roman"/>
          <w:szCs w:val="24"/>
        </w:rPr>
        <w:t>εδρε, πάλι χαλάσαμε τη σειρά;</w:t>
      </w:r>
    </w:p>
    <w:p w14:paraId="4BA0F82E" w14:textId="77777777" w:rsidR="00200ACA" w:rsidRDefault="00B07EC3">
      <w:pPr>
        <w:spacing w:line="600" w:lineRule="auto"/>
        <w:ind w:firstLine="720"/>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sidRPr="00E26433">
        <w:rPr>
          <w:rFonts w:eastAsia="Times New Roman" w:cs="Times New Roman"/>
          <w:szCs w:val="24"/>
        </w:rPr>
        <w:t>Ε</w:t>
      </w:r>
      <w:r>
        <w:rPr>
          <w:rFonts w:eastAsia="Times New Roman" w:cs="Times New Roman"/>
          <w:szCs w:val="24"/>
        </w:rPr>
        <w:t xml:space="preserve">ίστε μετά, κύριε </w:t>
      </w:r>
      <w:proofErr w:type="spellStart"/>
      <w:r>
        <w:rPr>
          <w:rFonts w:eastAsia="Times New Roman" w:cs="Times New Roman"/>
          <w:szCs w:val="24"/>
        </w:rPr>
        <w:t>Κεγκέρογλου</w:t>
      </w:r>
      <w:proofErr w:type="spellEnd"/>
      <w:r>
        <w:rPr>
          <w:rFonts w:eastAsia="Times New Roman" w:cs="Times New Roman"/>
          <w:szCs w:val="24"/>
        </w:rPr>
        <w:t>.</w:t>
      </w:r>
    </w:p>
    <w:p w14:paraId="4BA0F82F" w14:textId="77777777" w:rsidR="00200ACA" w:rsidRDefault="00B07EC3">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Ήμουν πριν και πήγα μετά και εγώ, κύριε συνάδελφε.</w:t>
      </w:r>
    </w:p>
    <w:p w14:paraId="4BA0F830" w14:textId="77777777" w:rsidR="00200ACA" w:rsidRDefault="00B07EC3">
      <w:pPr>
        <w:spacing w:line="600" w:lineRule="auto"/>
        <w:ind w:firstLine="720"/>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Pr>
          <w:rFonts w:eastAsia="Times New Roman" w:cs="Times New Roman"/>
          <w:szCs w:val="24"/>
        </w:rPr>
        <w:t>Ορίστε, κύριε Παναγιωτόπουλε, έχετε τον λόγο.</w:t>
      </w:r>
    </w:p>
    <w:p w14:paraId="4BA0F831" w14:textId="77777777" w:rsidR="00200ACA" w:rsidRDefault="00B07EC3">
      <w:pPr>
        <w:spacing w:line="600" w:lineRule="auto"/>
        <w:ind w:firstLine="720"/>
        <w:jc w:val="both"/>
        <w:rPr>
          <w:rFonts w:eastAsia="Times New Roman" w:cs="Times New Roman"/>
          <w:szCs w:val="24"/>
        </w:rPr>
      </w:pPr>
      <w:r>
        <w:rPr>
          <w:rFonts w:eastAsia="Times New Roman" w:cs="Times New Roman"/>
          <w:b/>
          <w:szCs w:val="24"/>
        </w:rPr>
        <w:lastRenderedPageBreak/>
        <w:t>ΝΙΚΟ</w:t>
      </w:r>
      <w:r>
        <w:rPr>
          <w:rFonts w:eastAsia="Times New Roman" w:cs="Times New Roman"/>
          <w:b/>
          <w:szCs w:val="24"/>
        </w:rPr>
        <w:t>ΛΑΟΣ ΠΑΝΑΓΙΩΤΟΠΟΥΛΟΣ:</w:t>
      </w:r>
      <w:r>
        <w:rPr>
          <w:rFonts w:eastAsia="Times New Roman" w:cs="Times New Roman"/>
          <w:szCs w:val="24"/>
        </w:rPr>
        <w:t xml:space="preserve"> Ευχαριστώ, κύριε Πρόεδρε.</w:t>
      </w:r>
    </w:p>
    <w:p w14:paraId="4BA0F832"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Κύριοι συνάδελφοι, και ειδικότερα κύριε Παρασκευόπουλε, που μόλις κατήλθατε του Βήματος, απορώ πώς δέχεσθε με τόση ευκολία ότι η εκ προοιμίου εκχώρηση, προκαταβολικά, της ψήφου του Βουλευτή για το μέλλον συνι</w:t>
      </w:r>
      <w:r>
        <w:rPr>
          <w:rFonts w:eastAsia="Times New Roman" w:cs="Times New Roman"/>
          <w:szCs w:val="24"/>
        </w:rPr>
        <w:t>στά κανονική κοινοβουλευτική συμπεριφορά. Απορώ πώς το δέχεσθε αυτό με τόση ευκολία!</w:t>
      </w:r>
      <w:r>
        <w:rPr>
          <w:rFonts w:eastAsia="Times New Roman" w:cs="Times New Roman"/>
          <w:szCs w:val="24"/>
        </w:rPr>
        <w:t xml:space="preserve"> </w:t>
      </w:r>
      <w:r>
        <w:rPr>
          <w:rFonts w:eastAsia="Times New Roman" w:cs="Times New Roman"/>
          <w:szCs w:val="24"/>
        </w:rPr>
        <w:t>Απορώ τι ομοιότητες βρίσκετε σ’ αυτήν την κοινοβουλευτική αταξία, την απόλυτη απόκλιση από κάθε κοινοβουλευτική δεοντολογία, τουλάχιστον αυτή που έζησε η Βουλή των Ελλήνων</w:t>
      </w:r>
      <w:r>
        <w:rPr>
          <w:rFonts w:eastAsia="Times New Roman" w:cs="Times New Roman"/>
          <w:szCs w:val="24"/>
        </w:rPr>
        <w:t xml:space="preserve"> από τη Μεταπολίτευση και μετά.</w:t>
      </w:r>
    </w:p>
    <w:p w14:paraId="4BA0F833"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Τι ομοιότητα βρίσκετε, λοιπόν, μ’ αυτή τη μη κανονικότητα στις περιπτώσεις, για παράδειγμα, του κ. Φωτήλα ή του κ. </w:t>
      </w:r>
      <w:proofErr w:type="spellStart"/>
      <w:r>
        <w:rPr>
          <w:rFonts w:eastAsia="Times New Roman" w:cs="Times New Roman"/>
          <w:szCs w:val="24"/>
        </w:rPr>
        <w:t>Μπαργιώτα</w:t>
      </w:r>
      <w:proofErr w:type="spellEnd"/>
      <w:r>
        <w:rPr>
          <w:rFonts w:eastAsia="Times New Roman" w:cs="Times New Roman"/>
          <w:szCs w:val="24"/>
        </w:rPr>
        <w:t xml:space="preserve"> ή του κ. Θεοχάρη, οι οποίοι ανεξαρτητοποιήθηκαν πρώτα από τις Κοινοβουλευτικές Ομάδες στις οποίες α</w:t>
      </w:r>
      <w:r>
        <w:rPr>
          <w:rFonts w:eastAsia="Times New Roman" w:cs="Times New Roman"/>
          <w:szCs w:val="24"/>
        </w:rPr>
        <w:t xml:space="preserve">νήκαν και μετά από ένα ικανό χρονικό διάστημα δήλωσαν ότι προσχωρούν σε μία άλλη Κοινοβουλευτική Ομάδα; Υπεύθυνη δήλωση, όμως, δεν υπέγραψαν για το μέλλον, γι' αυτά που θα κληθούν να ψηφίσουν στο μέλλον, λέγοντας από τώρα ότι θα τα ψηφίζουν! Ποια </w:t>
      </w:r>
      <w:r>
        <w:rPr>
          <w:rFonts w:eastAsia="Times New Roman" w:cs="Times New Roman"/>
          <w:szCs w:val="24"/>
        </w:rPr>
        <w:lastRenderedPageBreak/>
        <w:t>είναι η ο</w:t>
      </w:r>
      <w:r>
        <w:rPr>
          <w:rFonts w:eastAsia="Times New Roman" w:cs="Times New Roman"/>
          <w:szCs w:val="24"/>
        </w:rPr>
        <w:t xml:space="preserve">μοιότητα, δηλαδή, ανάμεσα σ’ αυτές τις δύο περιπτώσεις; </w:t>
      </w:r>
    </w:p>
    <w:p w14:paraId="4BA0F834" w14:textId="77777777" w:rsidR="00200ACA" w:rsidRDefault="00B07EC3">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διαμαρτυρίες </w:t>
      </w:r>
      <w:r>
        <w:rPr>
          <w:rFonts w:eastAsia="Times New Roman" w:cs="Times New Roman"/>
          <w:szCs w:val="24"/>
        </w:rPr>
        <w:t>από την πτέρυγα του ΣΥΡΙΖΑ)</w:t>
      </w:r>
    </w:p>
    <w:p w14:paraId="4BA0F835"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Πριν από δύο εβδομάδες, κυρίες και κύριοι συνάδελφοι, που ακόμα παριστάνετε ότι δεν καταλαβαίνετε, αν και καταλαβαίνετε πάρα πολύ καλά αλλά διαμαρτύρεστε –είμαι σίγουρος ότι καταλαβαίνετε πάρα πολύ καλά- αρχίσαμε να βλέπουμε όλα αυτά τα παράξενα και να μην</w:t>
      </w:r>
      <w:r>
        <w:rPr>
          <w:rFonts w:eastAsia="Times New Roman" w:cs="Times New Roman"/>
          <w:szCs w:val="24"/>
        </w:rPr>
        <w:t xml:space="preserve"> αντιδρούμε, διότι, ξέρετε, η βασική εκδήλωση της φαρισαϊκής συμπεριφοράς είναι όταν διυλίζεις τον κώνωπα, αλλά καταπίνεις την κάμηλο, όταν έρχεσαι να βελτιώσεις τον Κανονισμό της Βουλής σε ήσσονος σημασίας ζητήματα, παράλληλα αναθεωρείς και το Σύνταγμα, α</w:t>
      </w:r>
      <w:r>
        <w:rPr>
          <w:rFonts w:eastAsia="Times New Roman" w:cs="Times New Roman"/>
          <w:szCs w:val="24"/>
        </w:rPr>
        <w:t>λλά δέχεσαι τις υπεύθυνες δηλώσεις Βουλευτών για μελλοντική δήλωση πρόθεσης ψήφου. Αυτό είναι να διυλίζεις τον κώνωπα αφ’ ενός και να καταπίνεις την κάμηλο αφ’ ετέρου. Ποιος Κανονισμός της Βουλής τώρα!</w:t>
      </w:r>
    </w:p>
    <w:p w14:paraId="4BA0F836"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Πριν από δύο εβδομάδες, λοιπόν, γεννήθηκε το σύστημα τ</w:t>
      </w:r>
      <w:r>
        <w:rPr>
          <w:rFonts w:eastAsia="Times New Roman" w:cs="Times New Roman"/>
          <w:szCs w:val="24"/>
        </w:rPr>
        <w:t xml:space="preserve">ων εναλλασσόμενων κυβερνητικών πλειοψηφιών, μία για την </w:t>
      </w:r>
      <w:r>
        <w:rPr>
          <w:rFonts w:eastAsia="Times New Roman" w:cs="Times New Roman"/>
          <w:szCs w:val="24"/>
        </w:rPr>
        <w:lastRenderedPageBreak/>
        <w:t>ψήφο εμπιστοσύνης και μία άλλη για την υπερψήφιση της Συμφωνίας των Πρεσπών. Άλλη σύνθεση στη μία πλειοψηφία, άλλη στην άλλη. Δεν το λες και «κανονικότητα»!</w:t>
      </w:r>
    </w:p>
    <w:p w14:paraId="4BA0F837"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Την περασμένη εβδομάδα είχαμε την περίφημη </w:t>
      </w:r>
      <w:r>
        <w:rPr>
          <w:rFonts w:eastAsia="Times New Roman" w:cs="Times New Roman"/>
          <w:szCs w:val="24"/>
        </w:rPr>
        <w:t>υπόθεση του ανθρακούχου ποτού. Ακόμα γελάμε όλοι μεταξύ μας εδώ πέρα μέσα. Προσέξτε, δεν ήταν ένα ατύχημα. Ήταν μία στιγμή μετάβασης από ένα σύστημα ψηφοφορίας με την κανονική, την ενδεδειγμένη εδώ και χρόνια κοινοβουλευτική διαδικασία, σε ένα άλλο, όταν δ</w:t>
      </w:r>
      <w:r>
        <w:rPr>
          <w:rFonts w:eastAsia="Times New Roman" w:cs="Times New Roman"/>
          <w:szCs w:val="24"/>
        </w:rPr>
        <w:t>ιαπιστώθηκε ότι δεν υφίσταται η κυβερνητική πλειοψηφία διότι έχει μετατραπεί σε κυβερνητική μειοψηφία και έπρεπε να επινοηθεί κάποιος τρόπος να πάμε σε ονομαστική ψηφοφορία, έτσι ώστε να περάσει με αυτό το τέχνασμα το νομοσχέδιο.</w:t>
      </w:r>
    </w:p>
    <w:p w14:paraId="4BA0F838"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Μετά είχαμε την περίπτωση </w:t>
      </w:r>
      <w:r>
        <w:rPr>
          <w:rFonts w:eastAsia="Times New Roman" w:cs="Times New Roman"/>
          <w:szCs w:val="24"/>
        </w:rPr>
        <w:t xml:space="preserve">της επικείμενης παραίτησης ενός Βουλευτή που προαναγγέλθηκε, ανακοινώθηκε, παρατάθηκε, </w:t>
      </w:r>
      <w:proofErr w:type="spellStart"/>
      <w:r>
        <w:rPr>
          <w:rFonts w:eastAsia="Times New Roman" w:cs="Times New Roman"/>
          <w:szCs w:val="24"/>
        </w:rPr>
        <w:t>επανακατατέθηκε</w:t>
      </w:r>
      <w:proofErr w:type="spellEnd"/>
      <w:r>
        <w:rPr>
          <w:rFonts w:eastAsia="Times New Roman" w:cs="Times New Roman"/>
          <w:szCs w:val="24"/>
        </w:rPr>
        <w:t xml:space="preserve">, ανακοινώθηκε ξανά, παρατάθηκε ξανά λόγω μηχανικής βλάβης και τελικά αποσύρθηκε από το τραπέζι. Αυτά τι σχέση έχουν με την κοινοβουλευτική κανονικότητα; </w:t>
      </w:r>
      <w:r>
        <w:rPr>
          <w:rFonts w:eastAsia="Times New Roman" w:cs="Times New Roman"/>
          <w:szCs w:val="24"/>
        </w:rPr>
        <w:t xml:space="preserve">Τι σχέση έχουν; Νομίζετε ότι </w:t>
      </w:r>
      <w:proofErr w:type="spellStart"/>
      <w:r>
        <w:rPr>
          <w:rFonts w:eastAsia="Times New Roman" w:cs="Times New Roman"/>
          <w:szCs w:val="24"/>
        </w:rPr>
        <w:t>ευτελίζεται</w:t>
      </w:r>
      <w:proofErr w:type="spellEnd"/>
      <w:r>
        <w:rPr>
          <w:rFonts w:eastAsia="Times New Roman" w:cs="Times New Roman"/>
          <w:szCs w:val="24"/>
        </w:rPr>
        <w:t xml:space="preserve"> μόνο ο συγκεκριμένος </w:t>
      </w:r>
      <w:r>
        <w:rPr>
          <w:rFonts w:eastAsia="Times New Roman" w:cs="Times New Roman"/>
          <w:szCs w:val="24"/>
        </w:rPr>
        <w:lastRenderedPageBreak/>
        <w:t>Βουλευτής; Κατεξευτελίζεται μάλλον! Όποιος δεν έχει σχέση με την κοινωνία έξω φαντάζομαι ότι μπορεί να υποθέτει ότι είναι άθικτη η αξιοπρέπεια, η υπόσταση και η υπόληψη του συγκεκριμένου Βουλευτ</w:t>
      </w:r>
      <w:r>
        <w:rPr>
          <w:rFonts w:eastAsia="Times New Roman" w:cs="Times New Roman"/>
          <w:szCs w:val="24"/>
        </w:rPr>
        <w:t xml:space="preserve">ή. Όμως, όποιος ξέρει τι λέει ο κόσμος έξω είμαι σίγουρος ότι καταλαβαίνει κάτι άλλο. </w:t>
      </w:r>
    </w:p>
    <w:p w14:paraId="4BA0F839"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Δεν </w:t>
      </w:r>
      <w:proofErr w:type="spellStart"/>
      <w:r>
        <w:rPr>
          <w:rFonts w:eastAsia="Times New Roman" w:cs="Times New Roman"/>
          <w:szCs w:val="24"/>
        </w:rPr>
        <w:t>ευτελίζεται</w:t>
      </w:r>
      <w:proofErr w:type="spellEnd"/>
      <w:r>
        <w:rPr>
          <w:rFonts w:eastAsia="Times New Roman" w:cs="Times New Roman"/>
          <w:szCs w:val="24"/>
        </w:rPr>
        <w:t xml:space="preserve">, όμως, μόνο ο συγκεκριμένος Βουλευτής. </w:t>
      </w:r>
      <w:proofErr w:type="spellStart"/>
      <w:r>
        <w:rPr>
          <w:rFonts w:eastAsia="Times New Roman" w:cs="Times New Roman"/>
          <w:szCs w:val="24"/>
        </w:rPr>
        <w:t>Ευτελιζόμαστε</w:t>
      </w:r>
      <w:proofErr w:type="spellEnd"/>
      <w:r>
        <w:rPr>
          <w:rFonts w:eastAsia="Times New Roman" w:cs="Times New Roman"/>
          <w:szCs w:val="24"/>
        </w:rPr>
        <w:t xml:space="preserve"> όλοι μας ως σύνολο και ως σύστημα. Και αυτή είναι η μεγάλη ζημιά. Αυτό είναι το μεγάλο τραύμα του κο</w:t>
      </w:r>
      <w:r>
        <w:rPr>
          <w:rFonts w:eastAsia="Times New Roman" w:cs="Times New Roman"/>
          <w:szCs w:val="24"/>
        </w:rPr>
        <w:t xml:space="preserve">ινοβουλευτισμού. Αυτή είναι η διολίσθηση. Κι αυτή, αν θέλετε, είναι και η δικαιολογητική βάση πολλών εκεί πέρα έξω να αισθάνονται ότι αυτό το σύστημα έχει </w:t>
      </w:r>
      <w:proofErr w:type="spellStart"/>
      <w:r>
        <w:rPr>
          <w:rFonts w:eastAsia="Times New Roman" w:cs="Times New Roman"/>
          <w:szCs w:val="24"/>
        </w:rPr>
        <w:t>ευτελιστεί</w:t>
      </w:r>
      <w:proofErr w:type="spellEnd"/>
      <w:r>
        <w:rPr>
          <w:rFonts w:eastAsia="Times New Roman" w:cs="Times New Roman"/>
          <w:szCs w:val="24"/>
        </w:rPr>
        <w:t xml:space="preserve"> τόσο πολύ, ώστε δεν είναι και τόσο κακό να πάμε προς τις ακραίες πολιτικές συμπεριφορές κα</w:t>
      </w:r>
      <w:r>
        <w:rPr>
          <w:rFonts w:eastAsia="Times New Roman" w:cs="Times New Roman"/>
          <w:szCs w:val="24"/>
        </w:rPr>
        <w:t>ι να νομιμοποιούμε με αυτόν τον ευτελισμό του Κοινοβουλίου τις πραγματικά ακραίες και ακροδεξιές, αν θέλετε, πολιτικές συμπεριφορές και τη Χρυσή Αυγή που είναι εναντίον του κοινοβουλευτισμού, παρ’ ότι χρησιμοποιεί αυτή τη στιγμή για να διατυπώσει τις απόψε</w:t>
      </w:r>
      <w:r>
        <w:rPr>
          <w:rFonts w:eastAsia="Times New Roman" w:cs="Times New Roman"/>
          <w:szCs w:val="24"/>
        </w:rPr>
        <w:t>ις της τα προνόμια που ακριβώς αυτό το κοινοβουλευτικό σύστημα δίνει.</w:t>
      </w:r>
    </w:p>
    <w:p w14:paraId="4BA0F83A"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Και τώρα, για να μη μακρηγορώ και να το κλείνω, έχουμε τη νέα κατάσταση των έξι Βουλευτών με τη δήλωση πρόθεσης ψήφου εκ προοιμίου.</w:t>
      </w:r>
    </w:p>
    <w:p w14:paraId="4BA0F83B"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Αυτή, κυρίες και</w:t>
      </w:r>
      <w:r>
        <w:rPr>
          <w:rFonts w:eastAsia="Times New Roman" w:cs="Times New Roman"/>
          <w:szCs w:val="24"/>
        </w:rPr>
        <w:t xml:space="preserve"> </w:t>
      </w:r>
      <w:r>
        <w:rPr>
          <w:rFonts w:eastAsia="Times New Roman" w:cs="Times New Roman"/>
          <w:szCs w:val="24"/>
        </w:rPr>
        <w:t>κύριοι</w:t>
      </w:r>
      <w:r>
        <w:rPr>
          <w:rFonts w:eastAsia="Times New Roman" w:cs="Times New Roman"/>
          <w:szCs w:val="24"/>
        </w:rPr>
        <w:t xml:space="preserve"> συνάδελφοι, είναι η απόλυτη κα</w:t>
      </w:r>
      <w:r>
        <w:rPr>
          <w:rFonts w:eastAsia="Times New Roman" w:cs="Times New Roman"/>
          <w:szCs w:val="24"/>
        </w:rPr>
        <w:t>ταρράκωση κάθε συνταγματικής, κάθε θεσμικής κοινοβουλευτικής τάξης. Ξέραμε την πολιτική με ποδοσφαιρικούς όρους. Τη γνωρίσαμε πριν από λίγο. Είχαμε μεταγραφές, είχαμε δανεισμούς, είχαμε και υποσχετικές. Τώρα βιώνουμε την πολιτική στα κοινοβουλευτικά ήθη με</w:t>
      </w:r>
      <w:r>
        <w:rPr>
          <w:rFonts w:eastAsia="Times New Roman" w:cs="Times New Roman"/>
          <w:szCs w:val="24"/>
        </w:rPr>
        <w:t xml:space="preserve"> χαρτοπαικτικούς όρους.</w:t>
      </w:r>
    </w:p>
    <w:p w14:paraId="4BA0F83C" w14:textId="77777777" w:rsidR="00200ACA" w:rsidRDefault="00B07EC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Έχουμε τον Βουλευτή «μπαλαντέρ» που βγαίνει, ανασύρεται ως άσσος στο μανίκι, όποτε χρειάζεται, άλλοτε στηρίζοντας –υποθέτω- την κυβερνητική </w:t>
      </w:r>
      <w:r>
        <w:rPr>
          <w:rFonts w:eastAsia="Times New Roman"/>
          <w:color w:val="222222"/>
          <w:szCs w:val="24"/>
          <w:shd w:val="clear" w:color="auto" w:fill="FFFFFF"/>
        </w:rPr>
        <w:t xml:space="preserve">πλειοψηφία </w:t>
      </w:r>
      <w:r>
        <w:rPr>
          <w:rFonts w:eastAsia="Times New Roman"/>
          <w:color w:val="222222"/>
          <w:szCs w:val="24"/>
          <w:shd w:val="clear" w:color="auto" w:fill="FFFFFF"/>
        </w:rPr>
        <w:t>ο υβριδικός αυτός Βουλευτής στη Βουλή –φαντάζομαι- ή μάλλον στην ψήφιση νομοσχεδί</w:t>
      </w:r>
      <w:r>
        <w:rPr>
          <w:rFonts w:eastAsia="Times New Roman"/>
          <w:color w:val="222222"/>
          <w:szCs w:val="24"/>
          <w:shd w:val="clear" w:color="auto" w:fill="FFFFFF"/>
        </w:rPr>
        <w:t xml:space="preserve">ων -φαντάζομαι όχι διά κάποιας τοποθετήσεως με αντιπολιτευτικό τόνο από του Βήματος, αλλά μόνο τη στιγμή της ψηφοφορίας- και άλλοτε στηρίζοντας την Αντιπολίτευση. Ταυτόχρονα κυβερνητική </w:t>
      </w:r>
      <w:r>
        <w:rPr>
          <w:rFonts w:eastAsia="Times New Roman"/>
          <w:color w:val="222222"/>
          <w:szCs w:val="24"/>
          <w:shd w:val="clear" w:color="auto" w:fill="FFFFFF"/>
        </w:rPr>
        <w:t xml:space="preserve">πλειοψηφία </w:t>
      </w:r>
      <w:r>
        <w:rPr>
          <w:rFonts w:eastAsia="Times New Roman"/>
          <w:color w:val="222222"/>
          <w:szCs w:val="24"/>
          <w:shd w:val="clear" w:color="auto" w:fill="FFFFFF"/>
        </w:rPr>
        <w:t xml:space="preserve">και αντιπολιτευτική Μειοψηφία εδώ μέσα! </w:t>
      </w:r>
    </w:p>
    <w:p w14:paraId="4BA0F83D" w14:textId="77777777" w:rsidR="00200ACA" w:rsidRDefault="00B07EC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Και όλο αυτό εσείς</w:t>
      </w:r>
      <w:r>
        <w:rPr>
          <w:rFonts w:eastAsia="Times New Roman"/>
          <w:color w:val="222222"/>
          <w:szCs w:val="24"/>
          <w:shd w:val="clear" w:color="auto" w:fill="FFFFFF"/>
        </w:rPr>
        <w:t xml:space="preserve"> το θεωρείτε κανονικό και φυσιολογικό. Και συζητούμε τώρα για την αναθεώρηση του «χ», «ψ», «ω» άρθρου του Κανονισμού της Βουλής, για να φύγουμε από εδώ ευχαριστημένοι ότι κάναμε τη δουλειά μας, ώστε να έρθει αύριο ο κ. </w:t>
      </w:r>
      <w:proofErr w:type="spellStart"/>
      <w:r>
        <w:rPr>
          <w:rFonts w:eastAsia="Times New Roman"/>
          <w:color w:val="222222"/>
          <w:szCs w:val="24"/>
          <w:shd w:val="clear" w:color="auto" w:fill="FFFFFF"/>
        </w:rPr>
        <w:t>Παπαχριστόπουλος</w:t>
      </w:r>
      <w:proofErr w:type="spellEnd"/>
      <w:r>
        <w:rPr>
          <w:rFonts w:eastAsia="Times New Roman"/>
          <w:color w:val="222222"/>
          <w:szCs w:val="24"/>
          <w:shd w:val="clear" w:color="auto" w:fill="FFFFFF"/>
        </w:rPr>
        <w:t xml:space="preserve"> -μια και ακούστηκαν </w:t>
      </w:r>
      <w:r>
        <w:rPr>
          <w:rFonts w:eastAsia="Times New Roman"/>
          <w:color w:val="222222"/>
          <w:szCs w:val="24"/>
          <w:shd w:val="clear" w:color="auto" w:fill="FFFFFF"/>
        </w:rPr>
        <w:t xml:space="preserve">τα περισσότερα γι’ αυτόν-, κύριε </w:t>
      </w:r>
      <w:proofErr w:type="spellStart"/>
      <w:r>
        <w:rPr>
          <w:rFonts w:eastAsia="Times New Roman"/>
          <w:color w:val="222222"/>
          <w:szCs w:val="24"/>
          <w:shd w:val="clear" w:color="auto" w:fill="FFFFFF"/>
        </w:rPr>
        <w:t>Προεδρεύοντα</w:t>
      </w:r>
      <w:proofErr w:type="spellEnd"/>
      <w:r w:rsidRPr="00E937CE">
        <w:rPr>
          <w:rFonts w:eastAsia="Times New Roman"/>
          <w:color w:val="222222"/>
          <w:szCs w:val="24"/>
          <w:shd w:val="clear" w:color="auto" w:fill="FFFFFF"/>
        </w:rPr>
        <w:t>,</w:t>
      </w:r>
      <w:r>
        <w:rPr>
          <w:rFonts w:eastAsia="Times New Roman"/>
          <w:color w:val="222222"/>
          <w:szCs w:val="24"/>
          <w:shd w:val="clear" w:color="auto" w:fill="FFFFFF"/>
        </w:rPr>
        <w:t xml:space="preserve"> </w:t>
      </w:r>
      <w:r w:rsidRPr="00E937CE">
        <w:rPr>
          <w:rFonts w:eastAsia="Times New Roman"/>
          <w:color w:val="222222"/>
          <w:szCs w:val="24"/>
          <w:shd w:val="clear" w:color="auto" w:fill="FFFFFF"/>
        </w:rPr>
        <w:t>-</w:t>
      </w:r>
      <w:r>
        <w:rPr>
          <w:rFonts w:eastAsia="Times New Roman"/>
          <w:color w:val="222222"/>
          <w:szCs w:val="24"/>
          <w:shd w:val="clear" w:color="auto" w:fill="FFFFFF"/>
        </w:rPr>
        <w:t>φαντάζομαι</w:t>
      </w:r>
      <w:r w:rsidRPr="00E937CE">
        <w:rPr>
          <w:rFonts w:eastAsia="Times New Roman"/>
          <w:color w:val="222222"/>
          <w:szCs w:val="24"/>
          <w:shd w:val="clear" w:color="auto" w:fill="FFFFFF"/>
        </w:rPr>
        <w:t>-</w:t>
      </w:r>
      <w:r>
        <w:rPr>
          <w:rFonts w:eastAsia="Times New Roman"/>
          <w:color w:val="222222"/>
          <w:szCs w:val="24"/>
          <w:shd w:val="clear" w:color="auto" w:fill="FFFFFF"/>
        </w:rPr>
        <w:t xml:space="preserve"> την ώρα της ψήφισης του νομοσχεδίου να ανασύρει την υπεύθυνη δήλωση και να μας τη διαβάσετε εδώ και όλα να είναι κανονικά, να φύγουμε και να πάμε στις δουλειές μας.</w:t>
      </w:r>
    </w:p>
    <w:p w14:paraId="4BA0F83E" w14:textId="77777777" w:rsidR="00200ACA" w:rsidRDefault="00B07EC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Λοιπόν, ακούστε. Είναι προφανές</w:t>
      </w:r>
      <w:r>
        <w:rPr>
          <w:rFonts w:eastAsia="Times New Roman"/>
          <w:color w:val="222222"/>
          <w:szCs w:val="24"/>
          <w:shd w:val="clear" w:color="auto" w:fill="FFFFFF"/>
        </w:rPr>
        <w:t xml:space="preserve"> ότι η κατάσταση αυτή όχι μόνο είναι μη κανονική, αλλά είναι και στα όρια της κοινοβουλευτικής ανωμαλίας, για να μην πω ότι έχει ξεπεράσει τα όρια αυτά. Εμείς θεωρούμε ότι ένας τρόπος υπάρχει να θεραπευτεί και ο τρόπος αυτός είναι η προσφυγή στις εκλογές. </w:t>
      </w:r>
      <w:r>
        <w:rPr>
          <w:rFonts w:eastAsia="Times New Roman"/>
          <w:color w:val="222222"/>
          <w:szCs w:val="24"/>
          <w:shd w:val="clear" w:color="auto" w:fill="FFFFFF"/>
        </w:rPr>
        <w:t>Αυτή η απόλυτη παράνοια, ο κοινοβουλευτικός σουρεαλισμός, θεραπεύεται μόνο με προσφυγή στη λαϊκή εντολή, έτσι ώστε να προκύψει μία νέα ξεκαθαρισμένη κοινοβουλευτική Πλειοψηφία, αντιστοίχως μία νέα ξεκαθαρισμένη κοινοβουλευτική Μειοψηφία, η Κυβέρ</w:t>
      </w:r>
      <w:r>
        <w:rPr>
          <w:rFonts w:eastAsia="Times New Roman"/>
          <w:color w:val="222222"/>
          <w:szCs w:val="24"/>
          <w:shd w:val="clear" w:color="auto" w:fill="FFFFFF"/>
        </w:rPr>
        <w:lastRenderedPageBreak/>
        <w:t>νηση να κυβ</w:t>
      </w:r>
      <w:r>
        <w:rPr>
          <w:rFonts w:eastAsia="Times New Roman"/>
          <w:color w:val="222222"/>
          <w:szCs w:val="24"/>
          <w:shd w:val="clear" w:color="auto" w:fill="FFFFFF"/>
        </w:rPr>
        <w:t>ερνά και να στηρίζεται στη Βουλή από την Πλειοψηφία της και η Αντιπολίτευση να αντιπολιτεύεται και να ελέγχει την Κυβέρνηση στη Βουλή, όπως εδώ και δεκαετίες επιτάσσει η κοινοβουλευτική μας δεοντολογία και η συνταγματική τάξη. Όλα τα άλλα είναι απολύτως μη</w:t>
      </w:r>
      <w:r>
        <w:rPr>
          <w:rFonts w:eastAsia="Times New Roman"/>
          <w:color w:val="222222"/>
          <w:szCs w:val="24"/>
          <w:shd w:val="clear" w:color="auto" w:fill="FFFFFF"/>
        </w:rPr>
        <w:t xml:space="preserve"> κανονικά, απαράδεκτα και ευτελίζουν τον καθένα και την καθεμία από εμάς και τον θεσμό του Κοινοβουλίου συνολικά.</w:t>
      </w:r>
    </w:p>
    <w:p w14:paraId="4BA0F83F" w14:textId="77777777" w:rsidR="00200ACA" w:rsidRDefault="00B07EC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14:paraId="4BA0F840" w14:textId="77777777" w:rsidR="00200ACA" w:rsidRDefault="00B07EC3">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14:paraId="4BA0F841" w14:textId="77777777" w:rsidR="00200ACA" w:rsidRDefault="00B07EC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(Αναστάσιος Κουράκης): </w:t>
      </w:r>
      <w:r>
        <w:rPr>
          <w:rFonts w:eastAsia="Times New Roman"/>
          <w:color w:val="222222"/>
          <w:szCs w:val="24"/>
          <w:shd w:val="clear" w:color="auto" w:fill="FFFFFF"/>
        </w:rPr>
        <w:t>Μετά τον κ. Παναγιωτόπουλο τον λόγο έχε</w:t>
      </w:r>
      <w:r>
        <w:rPr>
          <w:rFonts w:eastAsia="Times New Roman"/>
          <w:color w:val="222222"/>
          <w:szCs w:val="24"/>
          <w:shd w:val="clear" w:color="auto" w:fill="FFFFFF"/>
        </w:rPr>
        <w:t xml:space="preserve">ι ο κ. Βασίλειος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xml:space="preserve">, Βουλευτής της Δημοκρατικής Συμπαράταξης για πέντε λεπτά. Από τη θέση σας, κύριε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xml:space="preserve">. </w:t>
      </w:r>
    </w:p>
    <w:p w14:paraId="4BA0F842" w14:textId="77777777" w:rsidR="00200ACA" w:rsidRDefault="00B07EC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ΒΑΣΙΛΕΙΟΣ ΚΕΓΚΕΡΟΓΛΟΥ: </w:t>
      </w:r>
      <w:r>
        <w:rPr>
          <w:rFonts w:eastAsia="Times New Roman"/>
          <w:color w:val="222222"/>
          <w:szCs w:val="24"/>
          <w:shd w:val="clear" w:color="auto" w:fill="FFFFFF"/>
        </w:rPr>
        <w:t>Ευχαριστώ, κύριε Πρόεδρε.</w:t>
      </w:r>
    </w:p>
    <w:p w14:paraId="4BA0F843" w14:textId="77777777" w:rsidR="00200ACA" w:rsidRDefault="00B07EC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Σήμερα θα ήταν η ευκαιρία να γινόταν πράγματι μια σοβαρή συζήτηση για όλα τα θέματα. Δεν αντιλέγω ότι ακούστηκαν </w:t>
      </w:r>
      <w:r>
        <w:rPr>
          <w:rFonts w:eastAsia="Times New Roman"/>
          <w:color w:val="222222"/>
          <w:szCs w:val="24"/>
          <w:shd w:val="clear" w:color="auto" w:fill="FFFFFF"/>
        </w:rPr>
        <w:lastRenderedPageBreak/>
        <w:t>σοβαρές τοποθετήσεις. Όμως, είδαμε και την αγωνία κάποιων ή την έκφρασή τους να ενοχλούνται από την περιγραφή αθλιοτήτων, εξευτελιστικών πράξεω</w:t>
      </w:r>
      <w:r>
        <w:rPr>
          <w:rFonts w:eastAsia="Times New Roman"/>
          <w:color w:val="222222"/>
          <w:szCs w:val="24"/>
          <w:shd w:val="clear" w:color="auto" w:fill="FFFFFF"/>
        </w:rPr>
        <w:t xml:space="preserve">ν, παρεκτροπών, αλλά να μην ενοχλούνται από τις ίδιες τις αθλιότητες και τις παρεκτροπές. Και αυτό είναι υποκρισία. Είναι </w:t>
      </w:r>
      <w:proofErr w:type="spellStart"/>
      <w:r>
        <w:rPr>
          <w:rFonts w:eastAsia="Times New Roman"/>
          <w:color w:val="222222"/>
          <w:szCs w:val="24"/>
          <w:shd w:val="clear" w:color="auto" w:fill="FFFFFF"/>
        </w:rPr>
        <w:t>καθωσπρεσπισμός</w:t>
      </w:r>
      <w:proofErr w:type="spellEnd"/>
      <w:r>
        <w:rPr>
          <w:rFonts w:eastAsia="Times New Roman"/>
          <w:color w:val="222222"/>
          <w:szCs w:val="24"/>
          <w:shd w:val="clear" w:color="auto" w:fill="FFFFFF"/>
        </w:rPr>
        <w:t>, αλλά δεν είναι σεβασμός.</w:t>
      </w:r>
    </w:p>
    <w:p w14:paraId="4BA0F844" w14:textId="77777777" w:rsidR="00200ACA" w:rsidRDefault="00B07EC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αν εμείς σήμερα δεν μιλούσαμε καθόλου και δεν λέγαμε </w:t>
      </w:r>
      <w:r>
        <w:rPr>
          <w:rFonts w:eastAsia="Times New Roman"/>
          <w:color w:val="222222"/>
          <w:szCs w:val="24"/>
          <w:shd w:val="clear" w:color="auto" w:fill="FFFFFF"/>
        </w:rPr>
        <w:t>κα</w:t>
      </w:r>
      <w:r>
        <w:rPr>
          <w:rFonts w:eastAsia="Times New Roman"/>
          <w:color w:val="222222"/>
          <w:szCs w:val="24"/>
          <w:shd w:val="clear" w:color="auto" w:fill="FFFFFF"/>
        </w:rPr>
        <w:t>μ</w:t>
      </w:r>
      <w:r>
        <w:rPr>
          <w:rFonts w:eastAsia="Times New Roman"/>
          <w:color w:val="222222"/>
          <w:szCs w:val="24"/>
          <w:shd w:val="clear" w:color="auto" w:fill="FFFFFF"/>
        </w:rPr>
        <w:t>μία</w:t>
      </w:r>
      <w:r>
        <w:rPr>
          <w:rFonts w:eastAsia="Times New Roman"/>
          <w:color w:val="222222"/>
          <w:szCs w:val="24"/>
          <w:shd w:val="clear" w:color="auto" w:fill="FFFFFF"/>
        </w:rPr>
        <w:t xml:space="preserve"> από αυτές τις εκφράσεις που είπε ο κ. Παρασκευόπουλος, ο λαός έξω δεν τις λέει; Άρα, έπρεπε πολιτικά και με απόλυτο σεβασμό στα ισχύοντα να τοποθετηθούμε και να πούμε τις απόψεις μας για όλα τα θέματα και για τον Κανονισμό.</w:t>
      </w:r>
    </w:p>
    <w:p w14:paraId="4BA0F845" w14:textId="77777777" w:rsidR="00200ACA" w:rsidRDefault="00B07EC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Είπε ο κ. Μπαλτάς, για να δικαι</w:t>
      </w:r>
      <w:r>
        <w:rPr>
          <w:rFonts w:eastAsia="Times New Roman"/>
          <w:color w:val="222222"/>
          <w:szCs w:val="24"/>
          <w:shd w:val="clear" w:color="auto" w:fill="FFFFFF"/>
        </w:rPr>
        <w:t xml:space="preserve">ολογήσει την επιστολή του Πρωθυπουργού, για την οποία, νομίζω, αφιερώσαμε πολύ χρόνο –αν είχε μιλήσει ο κ. Μπαλτάς πιο μπροστά θα τα είχε λύσει τα ζητήματα- ότι είναι ένα εσωκομματικό έγγραφο που βγήκε δημόσια. Αυτό μας είπε ο κ. Μπαλτάς. </w:t>
      </w:r>
    </w:p>
    <w:p w14:paraId="4BA0F846" w14:textId="77777777" w:rsidR="00200ACA" w:rsidRDefault="00B07EC3">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 διαμα</w:t>
      </w:r>
      <w:r>
        <w:rPr>
          <w:rFonts w:eastAsia="Times New Roman"/>
          <w:color w:val="222222"/>
          <w:szCs w:val="24"/>
          <w:shd w:val="clear" w:color="auto" w:fill="FFFFFF"/>
        </w:rPr>
        <w:t xml:space="preserve">ρτυρίες από </w:t>
      </w:r>
      <w:r>
        <w:rPr>
          <w:rFonts w:eastAsia="Times New Roman"/>
          <w:color w:val="222222"/>
          <w:szCs w:val="24"/>
          <w:shd w:val="clear" w:color="auto" w:fill="FFFFFF"/>
        </w:rPr>
        <w:t>τη</w:t>
      </w:r>
      <w:r>
        <w:rPr>
          <w:rFonts w:eastAsia="Times New Roman"/>
          <w:color w:val="222222"/>
          <w:szCs w:val="24"/>
          <w:shd w:val="clear" w:color="auto" w:fill="FFFFFF"/>
        </w:rPr>
        <w:t>ν</w:t>
      </w:r>
      <w:r>
        <w:rPr>
          <w:rFonts w:eastAsia="Times New Roman"/>
          <w:color w:val="222222"/>
          <w:szCs w:val="24"/>
          <w:shd w:val="clear" w:color="auto" w:fill="FFFFFF"/>
        </w:rPr>
        <w:t xml:space="preserve"> πτέρυγα του ΣΥΡΙΖΑ)</w:t>
      </w:r>
    </w:p>
    <w:p w14:paraId="4BA0F847" w14:textId="77777777" w:rsidR="00200ACA" w:rsidRDefault="00B07EC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ΠΑΝΑΓΙΩΤΗΣ (ΠΑΝΟΣ) ΣΚΟΥΡΟΛΙΑΚΟΣ: </w:t>
      </w:r>
      <w:r>
        <w:rPr>
          <w:rFonts w:eastAsia="Times New Roman"/>
          <w:color w:val="222222"/>
          <w:szCs w:val="24"/>
          <w:shd w:val="clear" w:color="auto" w:fill="FFFFFF"/>
        </w:rPr>
        <w:t>Δεν είπε αυτό. Αυτό καταλάβατε;</w:t>
      </w:r>
    </w:p>
    <w:p w14:paraId="4BA0F848" w14:textId="77777777" w:rsidR="00200ACA" w:rsidRDefault="00B07EC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ΒΑΣΙΛΕΙΟΣ ΚΕΓΚΕΡΟΓΛΟΥ: </w:t>
      </w:r>
      <w:r>
        <w:rPr>
          <w:rFonts w:eastAsia="Times New Roman"/>
          <w:color w:val="222222"/>
          <w:szCs w:val="24"/>
          <w:shd w:val="clear" w:color="auto" w:fill="FFFFFF"/>
        </w:rPr>
        <w:t>Αυτό ακριβώς είπε. Προφανώς, δεν είναι η πρώτη φορά που άλλα ακούτε και αλλά καταλαβαίνετε, συνάδελφοί του ΣΥΡΙΖΑ, και έτσι εξηγείτα</w:t>
      </w:r>
      <w:r>
        <w:rPr>
          <w:rFonts w:eastAsia="Times New Roman"/>
          <w:color w:val="222222"/>
          <w:szCs w:val="24"/>
          <w:shd w:val="clear" w:color="auto" w:fill="FFFFFF"/>
        </w:rPr>
        <w:t>ι και τι ψηφίζετε.</w:t>
      </w:r>
    </w:p>
    <w:p w14:paraId="4BA0F849" w14:textId="77777777" w:rsidR="00200ACA" w:rsidRDefault="00B07EC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Εγώ δεν ενοχλήθηκα τόσο από το γράμμα του Πρωθυπουργού –και με αυτήν την έννοια. Ενοχλήθηκα, όμως, όταν πριν από μερικές εβδομάδες ο κ. Καμμένος προέβη σε μία αθλιότητα στο πρόσωπο του Προέδρου της Βουλής και μάλιστα για μέλος της οικογέ</w:t>
      </w:r>
      <w:r>
        <w:rPr>
          <w:rFonts w:eastAsia="Times New Roman"/>
          <w:color w:val="222222"/>
          <w:szCs w:val="24"/>
          <w:shd w:val="clear" w:color="auto" w:fill="FFFFFF"/>
        </w:rPr>
        <w:t xml:space="preserve">νειάς του και κανείς Υπουργός ή Πρωθυπουργός δεν είπε μία κουβέντα! Γιατί τότε είχατε ανάγκη </w:t>
      </w:r>
      <w:r>
        <w:rPr>
          <w:rFonts w:eastAsia="Times New Roman"/>
          <w:color w:val="222222"/>
          <w:szCs w:val="24"/>
          <w:shd w:val="clear" w:color="auto" w:fill="FFFFFF"/>
        </w:rPr>
        <w:t xml:space="preserve">τις </w:t>
      </w:r>
      <w:r>
        <w:rPr>
          <w:rFonts w:eastAsia="Times New Roman"/>
          <w:color w:val="222222"/>
          <w:szCs w:val="24"/>
          <w:shd w:val="clear" w:color="auto" w:fill="FFFFFF"/>
        </w:rPr>
        <w:t>ψήφους του Καμμένου! Γι’ αυτό, κύριοι! Αυτό με ενόχλησε εμένα πιο πολύ, παρά αυτό που έκανε χθες. Διότι αυτό που έκανε χθες ή μάλλον σήμερα επιβεβαιώνει προηγο</w:t>
      </w:r>
      <w:r>
        <w:rPr>
          <w:rFonts w:eastAsia="Times New Roman"/>
          <w:color w:val="222222"/>
          <w:szCs w:val="24"/>
          <w:shd w:val="clear" w:color="auto" w:fill="FFFFFF"/>
        </w:rPr>
        <w:t xml:space="preserve">ύμενες παρεμβάσεις του. Απλώς ήταν δημόσια. Κλείνω αυτό το κομμάτι. </w:t>
      </w:r>
    </w:p>
    <w:p w14:paraId="4BA0F84A" w14:textId="77777777" w:rsidR="00200ACA" w:rsidRDefault="00B07EC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Κοιτάξτε, στο θέμα του Κανονισμού σε σχέση μάλλον με τις κοινοβουλευτικές διαδικασίες αυτό που έχει μεγαλύτερο πρόβλημα, κατά την άποψή μου, είναι οι διαδικασίες του Κοινοβουλευτικού Ελέγ</w:t>
      </w:r>
      <w:r>
        <w:rPr>
          <w:rFonts w:eastAsia="Times New Roman"/>
          <w:color w:val="222222"/>
          <w:szCs w:val="24"/>
          <w:shd w:val="clear" w:color="auto" w:fill="FFFFFF"/>
        </w:rPr>
        <w:t>χου.</w:t>
      </w:r>
    </w:p>
    <w:p w14:paraId="4BA0F84B"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Οι Υπουργοί έχουν πάψει να προσέρχονται σε σημαντικό ποσοστό, σε πολύ μεγάλο ποσοστό</w:t>
      </w:r>
      <w:r w:rsidRPr="00C22812">
        <w:rPr>
          <w:rFonts w:eastAsia="Times New Roman" w:cs="Times New Roman"/>
          <w:szCs w:val="24"/>
        </w:rPr>
        <w:t>,</w:t>
      </w:r>
      <w:r>
        <w:rPr>
          <w:rFonts w:eastAsia="Times New Roman" w:cs="Times New Roman"/>
          <w:szCs w:val="24"/>
        </w:rPr>
        <w:t xml:space="preserve"> για τον Κοινοβουλευτικό Έλεγχο και να απαντούν σε ερωτήσεις. </w:t>
      </w:r>
    </w:p>
    <w:p w14:paraId="4BA0F84C"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Θα σας πω ότι για το 2018 το νούμερο ήταν χίλιες τριακόσιες πενήντα επίκαιρες, σε τετρακόσιες προσήλθαν</w:t>
      </w:r>
      <w:r>
        <w:rPr>
          <w:rFonts w:eastAsia="Times New Roman" w:cs="Times New Roman"/>
          <w:szCs w:val="24"/>
        </w:rPr>
        <w:t xml:space="preserve"> και μάλιστα από τις τετρακόσιες εάν δείτε, είναι συγκεκριμένοι οι Υπουργοί που έχουν πάρα πολύ μεγάλο αριθμό. Εάν κι αυτοί δεν τηρούσαν τη δεοντολογία, τότε το ποσοστό του 29% θα ήταν πολύ χαμηλότερο. </w:t>
      </w:r>
    </w:p>
    <w:p w14:paraId="4BA0F84D"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Και δεν είδα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διάταξη να έρχεται για την ενίσχυ</w:t>
      </w:r>
      <w:r>
        <w:rPr>
          <w:rFonts w:eastAsia="Times New Roman" w:cs="Times New Roman"/>
          <w:szCs w:val="24"/>
        </w:rPr>
        <w:t xml:space="preserve">ση του Κοινοβουλευτικού Ελέγχου στην τροποποίηση του Κανονισμού. Έχω προτείνει πάρα πολλές φορές, έχω διαμαρτυρηθεί, νομίζω ότι κάποια στιγμή πρέπει να το δούμε σοβαρά όλα τα </w:t>
      </w:r>
      <w:r>
        <w:rPr>
          <w:rFonts w:eastAsia="Times New Roman" w:cs="Times New Roman"/>
          <w:szCs w:val="24"/>
        </w:rPr>
        <w:lastRenderedPageBreak/>
        <w:t>κόμματα, γιατί εάν σήμερα δεν αφορά την πλειοψηφία ως πλειοψηφία, τη σημερινή ή τ</w:t>
      </w:r>
      <w:r>
        <w:rPr>
          <w:rFonts w:eastAsia="Times New Roman" w:cs="Times New Roman"/>
          <w:szCs w:val="24"/>
        </w:rPr>
        <w:t>ην εκάστοτε</w:t>
      </w:r>
      <w:r w:rsidRPr="00C22812">
        <w:rPr>
          <w:rFonts w:eastAsia="Times New Roman" w:cs="Times New Roman"/>
          <w:szCs w:val="24"/>
        </w:rPr>
        <w:t>,</w:t>
      </w:r>
      <w:r>
        <w:rPr>
          <w:rFonts w:eastAsia="Times New Roman" w:cs="Times New Roman"/>
          <w:szCs w:val="24"/>
        </w:rPr>
        <w:t xml:space="preserve"> αυτό το θέμα, την αφορά στη συνέχεια ως Αντιπολίτευση. </w:t>
      </w:r>
    </w:p>
    <w:p w14:paraId="4BA0F84E"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Κι εδώ είναι που έχετε μεγάλη ευθύνη, κύριοι της σημερινής Πλειοψηφίας. Με όλες αυτές τις παρεκτροπές που γίνονται, ανοίγετε τη μπουκαπόρτα, δίνετε το διαβατήριο, δίνετε την άδεια στην επ</w:t>
      </w:r>
      <w:r>
        <w:rPr>
          <w:rFonts w:eastAsia="Times New Roman" w:cs="Times New Roman"/>
          <w:szCs w:val="24"/>
        </w:rPr>
        <w:t xml:space="preserve">όμενη πλειοψηφία, εάν δεν λειτουργήσει με αρχές, εάν δεν έχει φραγμούς, εάν δεν υπάρχει κάποιος να τους βάλει χαλινάρι, να περάσουν σε περισσότερες παρεκτροπές και να μην μπορεί να ειπωθεί τίποτα. Αυτό είναι η μεγαλύτερη ζημιά. Προσέξτε το. </w:t>
      </w:r>
    </w:p>
    <w:p w14:paraId="4BA0F84F"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Κάθε </w:t>
      </w:r>
      <w:r>
        <w:rPr>
          <w:rFonts w:eastAsia="Times New Roman" w:cs="Times New Roman"/>
          <w:szCs w:val="24"/>
        </w:rPr>
        <w:t>πλειοψηφία πρέπει να αφήνει μια παρακαταθήκη</w:t>
      </w:r>
      <w:r w:rsidRPr="00C22812">
        <w:rPr>
          <w:rFonts w:eastAsia="Times New Roman" w:cs="Times New Roman"/>
          <w:szCs w:val="24"/>
        </w:rPr>
        <w:t>,</w:t>
      </w:r>
      <w:r>
        <w:rPr>
          <w:rFonts w:eastAsia="Times New Roman" w:cs="Times New Roman"/>
          <w:szCs w:val="24"/>
        </w:rPr>
        <w:t xml:space="preserve"> η οποία να είναι θεσμική και να ισχυροποιεί τους θεσμούς για την πρόοδο αυτού του τόπου και όχι για να μας συζητά αρνητικά ο λαός. Αυτό είναι το θέμα. Μπορούμε, εάν απαλλαγούν κάποιοι από νοοτροπίες και πρακτικ</w:t>
      </w:r>
      <w:r>
        <w:rPr>
          <w:rFonts w:eastAsia="Times New Roman" w:cs="Times New Roman"/>
          <w:szCs w:val="24"/>
        </w:rPr>
        <w:t xml:space="preserve">ές τις οποίες έχουν στο μυαλό τους, νομίζω ότι μπορούμε να το κάνουμε ανεξάρτητα από την ιδεολογικοπολιτική τοποθέτηση του καθενός. </w:t>
      </w:r>
    </w:p>
    <w:p w14:paraId="4BA0F850" w14:textId="77777777" w:rsidR="00200ACA" w:rsidRDefault="00B07EC3">
      <w:pPr>
        <w:spacing w:line="600" w:lineRule="auto"/>
        <w:ind w:firstLine="720"/>
        <w:jc w:val="both"/>
        <w:rPr>
          <w:rFonts w:eastAsia="Times New Roman" w:cs="Times New Roman"/>
          <w:szCs w:val="24"/>
        </w:rPr>
      </w:pPr>
      <w:r w:rsidRPr="00C22812">
        <w:rPr>
          <w:rFonts w:eastAsia="Times New Roman" w:cs="Times New Roman"/>
          <w:szCs w:val="24"/>
        </w:rPr>
        <w:lastRenderedPageBreak/>
        <w:t>(Στο σημείο αυτό κτυπάει προειδοποιητικά το κουδούνι λήξεως του χρόνου ομιλίας του κυρίου Βουλευτή)</w:t>
      </w:r>
    </w:p>
    <w:p w14:paraId="4BA0F851"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Ακούστε, ειπώθηκαν πάρα</w:t>
      </w:r>
      <w:r>
        <w:rPr>
          <w:rFonts w:eastAsia="Times New Roman" w:cs="Times New Roman"/>
          <w:szCs w:val="24"/>
        </w:rPr>
        <w:t xml:space="preserve"> πολλά για τους Βουλευτές, για τις μετακινήσεις κ</w:t>
      </w:r>
      <w:r w:rsidRPr="00C22812">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Εδώ αυτό που γίνεται τώρα δεν έχει </w:t>
      </w:r>
      <w:proofErr w:type="spellStart"/>
      <w:r>
        <w:rPr>
          <w:rFonts w:eastAsia="Times New Roman" w:cs="Times New Roman"/>
          <w:szCs w:val="24"/>
        </w:rPr>
        <w:t>ματαγίνει</w:t>
      </w:r>
      <w:proofErr w:type="spellEnd"/>
      <w:r>
        <w:rPr>
          <w:rFonts w:eastAsia="Times New Roman" w:cs="Times New Roman"/>
          <w:szCs w:val="24"/>
        </w:rPr>
        <w:t>! Επειδή αναφέρθηκε πάρα πολλές φορές από συναδέλφους για τη Δημοκρατική Συμπαράταξη και το Κίνημα Αλλαγής, εμείς κάναμε ένα προσκλητήριο, η Φώφη Γεννηματά ω</w:t>
      </w:r>
      <w:r>
        <w:rPr>
          <w:rFonts w:eastAsia="Times New Roman" w:cs="Times New Roman"/>
          <w:szCs w:val="24"/>
        </w:rPr>
        <w:t>ς Πρόεδρος του ΠΑΣΟΚ, για την αναγέννηση του χώρου της δημοκρατικής παράταξης και προσήλθαν και κόμματα και πρόσωπα που ανήκουν στον ευρύτερο χώρο της δημοκρατικής παράταξης. Κι αυτό είναι μια προσπάθεια που μπορεί να συμβάλει στο να λειτουργήσουν καλύτερα</w:t>
      </w:r>
      <w:r>
        <w:rPr>
          <w:rFonts w:eastAsia="Times New Roman" w:cs="Times New Roman"/>
          <w:szCs w:val="24"/>
        </w:rPr>
        <w:t xml:space="preserve"> και τα κόμματα και το Κοινοβούλιο και η </w:t>
      </w:r>
      <w:r>
        <w:rPr>
          <w:rFonts w:eastAsia="Times New Roman" w:cs="Times New Roman"/>
          <w:szCs w:val="24"/>
        </w:rPr>
        <w:t>δημοκρατία</w:t>
      </w:r>
      <w:r>
        <w:rPr>
          <w:rFonts w:eastAsia="Times New Roman" w:cs="Times New Roman"/>
          <w:szCs w:val="24"/>
        </w:rPr>
        <w:t xml:space="preserve">. </w:t>
      </w:r>
    </w:p>
    <w:p w14:paraId="4BA0F852"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Δεν κάναμε κανένα κάλεσμα εμείς στους δεξιούς, τους ακραιφνείς! Δεν κάναμε εμείς κανένα κάλεσμα στην </w:t>
      </w:r>
      <w:proofErr w:type="spellStart"/>
      <w:r>
        <w:rPr>
          <w:rFonts w:eastAsia="Times New Roman" w:cs="Times New Roman"/>
          <w:szCs w:val="24"/>
        </w:rPr>
        <w:t>παλαιοκομματούρα</w:t>
      </w:r>
      <w:proofErr w:type="spellEnd"/>
      <w:r>
        <w:rPr>
          <w:rFonts w:eastAsia="Times New Roman" w:cs="Times New Roman"/>
          <w:szCs w:val="24"/>
        </w:rPr>
        <w:t xml:space="preserve"> του παρελθόντος, την οποία θα καταργούσατε και την οποία έχετε ενσωματώσει δυστυχώς </w:t>
      </w:r>
      <w:r>
        <w:rPr>
          <w:rFonts w:eastAsia="Times New Roman" w:cs="Times New Roman"/>
          <w:szCs w:val="24"/>
        </w:rPr>
        <w:t xml:space="preserve">στον ΣΥΡΙΖΑ. Όλη την </w:t>
      </w:r>
      <w:proofErr w:type="spellStart"/>
      <w:r>
        <w:rPr>
          <w:rFonts w:eastAsia="Times New Roman" w:cs="Times New Roman"/>
          <w:szCs w:val="24"/>
        </w:rPr>
        <w:t>παλαιοκομματούρα</w:t>
      </w:r>
      <w:proofErr w:type="spellEnd"/>
      <w:r>
        <w:rPr>
          <w:rFonts w:eastAsia="Times New Roman" w:cs="Times New Roman"/>
          <w:szCs w:val="24"/>
        </w:rPr>
        <w:t xml:space="preserve"> την έχετε πάρει. Και τους δικούς μας γενίτσα</w:t>
      </w:r>
      <w:r>
        <w:rPr>
          <w:rFonts w:eastAsia="Times New Roman" w:cs="Times New Roman"/>
          <w:szCs w:val="24"/>
        </w:rPr>
        <w:lastRenderedPageBreak/>
        <w:t>ρους και τους ακραιφνείς δεξιούς! Και λέτε τώρα για κυβερνητικές πλειοψηφίες; Με ποια ταυτότητα; Και με ποια μούτρα κάνετε προσκλητήριο στην προοδευτική παράταξη</w:t>
      </w:r>
      <w:r w:rsidRPr="00C22812">
        <w:rPr>
          <w:rFonts w:eastAsia="Times New Roman" w:cs="Times New Roman"/>
          <w:szCs w:val="24"/>
        </w:rPr>
        <w:t>,</w:t>
      </w:r>
      <w:r>
        <w:rPr>
          <w:rFonts w:eastAsia="Times New Roman" w:cs="Times New Roman"/>
          <w:szCs w:val="24"/>
        </w:rPr>
        <w:t xml:space="preserve"> σε μας, ότα</w:t>
      </w:r>
      <w:r>
        <w:rPr>
          <w:rFonts w:eastAsia="Times New Roman" w:cs="Times New Roman"/>
          <w:szCs w:val="24"/>
        </w:rPr>
        <w:t>ν έχετε αυτή την προμετωπίδα, τους ακραιφνείς δεξιούς; Δηλαδή, μου κάνετε εμένα κάλεσμα να κάτσω στην ίδια καρέκλα με την Παπακώστα</w:t>
      </w:r>
      <w:r w:rsidRPr="00C22812">
        <w:rPr>
          <w:rFonts w:eastAsia="Times New Roman" w:cs="Times New Roman"/>
          <w:szCs w:val="24"/>
        </w:rPr>
        <w:t>!</w:t>
      </w:r>
      <w:r>
        <w:rPr>
          <w:rFonts w:eastAsia="Times New Roman" w:cs="Times New Roman"/>
          <w:szCs w:val="24"/>
        </w:rPr>
        <w:t xml:space="preserve"> Είστε σοβαροί;</w:t>
      </w:r>
      <w:r w:rsidRPr="00290CD2">
        <w:rPr>
          <w:rFonts w:eastAsia="Times New Roman" w:cs="Times New Roman"/>
          <w:szCs w:val="24"/>
        </w:rPr>
        <w:t xml:space="preserve"> </w:t>
      </w:r>
    </w:p>
    <w:p w14:paraId="4BA0F853" w14:textId="77777777" w:rsidR="00200ACA" w:rsidRDefault="00B07EC3">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BA0F854" w14:textId="77777777" w:rsidR="00200ACA" w:rsidRDefault="00B07EC3">
      <w:pPr>
        <w:spacing w:line="600" w:lineRule="auto"/>
        <w:ind w:firstLine="720"/>
        <w:jc w:val="both"/>
        <w:rPr>
          <w:rFonts w:eastAsia="Times New Roman" w:cs="Times New Roman"/>
          <w:szCs w:val="24"/>
        </w:rPr>
      </w:pPr>
      <w:proofErr w:type="spellStart"/>
      <w:r>
        <w:rPr>
          <w:rFonts w:eastAsia="Times New Roman" w:cs="Times New Roman"/>
          <w:szCs w:val="24"/>
        </w:rPr>
        <w:t>Άει</w:t>
      </w:r>
      <w:proofErr w:type="spellEnd"/>
      <w:r>
        <w:rPr>
          <w:rFonts w:eastAsia="Times New Roman" w:cs="Times New Roman"/>
          <w:szCs w:val="24"/>
        </w:rPr>
        <w:t xml:space="preserve"> από εκεί!</w:t>
      </w:r>
    </w:p>
    <w:p w14:paraId="4BA0F855" w14:textId="77777777" w:rsidR="00200ACA" w:rsidRDefault="00B07EC3">
      <w:pPr>
        <w:spacing w:line="600" w:lineRule="auto"/>
        <w:ind w:firstLine="720"/>
        <w:jc w:val="both"/>
        <w:rPr>
          <w:rFonts w:eastAsia="Times New Roman"/>
          <w:bCs/>
        </w:rPr>
      </w:pPr>
      <w:r>
        <w:rPr>
          <w:rFonts w:eastAsia="Times New Roman"/>
          <w:bCs/>
        </w:rPr>
        <w:t xml:space="preserve">Λοιπόν, προχωράμε. </w:t>
      </w:r>
    </w:p>
    <w:p w14:paraId="4BA0F856" w14:textId="77777777" w:rsidR="00200ACA" w:rsidRDefault="00B07EC3">
      <w:pPr>
        <w:spacing w:line="600" w:lineRule="auto"/>
        <w:ind w:firstLine="720"/>
        <w:jc w:val="both"/>
        <w:rPr>
          <w:rFonts w:eastAsia="Times New Roman"/>
          <w:bCs/>
        </w:rPr>
      </w:pPr>
      <w:r>
        <w:rPr>
          <w:rFonts w:eastAsia="Times New Roman"/>
          <w:bCs/>
        </w:rPr>
        <w:t>Για να ολοκληρώσω, κύριε Πρόεδρε, θα</w:t>
      </w:r>
      <w:r>
        <w:rPr>
          <w:rFonts w:eastAsia="Times New Roman"/>
          <w:bCs/>
        </w:rPr>
        <w:t xml:space="preserve"> τοποθετηθώ σε δυο, τρία άρθρα και πριν τελειώσω θα σας πω το εξής: Την Παρασκευή -και απευθύνθηκα στον Πρόεδρο και τον ενημέρωσα με επιστολή- εδώ, ο Υπουργός Ναυτιλίας, ο κ. Κουβέλης, δεν ήρθε να μου απαντήσει, για πολλοστή φορά, γιατί έχει απαντήσει, λέε</w:t>
      </w:r>
      <w:r>
        <w:rPr>
          <w:rFonts w:eastAsia="Times New Roman"/>
          <w:bCs/>
        </w:rPr>
        <w:t xml:space="preserve">ι, στην ερώτηση κ.λπ. και έχει απαντηθεί το θέμα. </w:t>
      </w:r>
    </w:p>
    <w:p w14:paraId="4BA0F857" w14:textId="77777777" w:rsidR="00200ACA" w:rsidRDefault="00B07EC3">
      <w:pPr>
        <w:spacing w:line="600" w:lineRule="auto"/>
        <w:ind w:firstLine="720"/>
        <w:jc w:val="both"/>
        <w:rPr>
          <w:rFonts w:eastAsia="Times New Roman"/>
          <w:bCs/>
        </w:rPr>
      </w:pPr>
      <w:r>
        <w:rPr>
          <w:rFonts w:eastAsia="Times New Roman"/>
          <w:bCs/>
        </w:rPr>
        <w:t xml:space="preserve">Διαβάζω σήμερα σε μια εφημερίδα ότι αύριο κάνει μια σύσκεψη εδώ στη Βουλή με τους Βουλευτές, λέει, που υπέγραψαν κοινή ερώτηση –βλέπε ΣΥΡΙΖΑ και </w:t>
      </w:r>
      <w:proofErr w:type="spellStart"/>
      <w:r>
        <w:rPr>
          <w:rFonts w:eastAsia="Times New Roman"/>
          <w:bCs/>
        </w:rPr>
        <w:t>Δανέλλης</w:t>
      </w:r>
      <w:proofErr w:type="spellEnd"/>
      <w:r>
        <w:rPr>
          <w:rFonts w:eastAsia="Times New Roman"/>
          <w:bCs/>
        </w:rPr>
        <w:t xml:space="preserve">- για το θέμα του </w:t>
      </w:r>
      <w:r>
        <w:rPr>
          <w:rFonts w:eastAsia="Times New Roman"/>
          <w:bCs/>
        </w:rPr>
        <w:lastRenderedPageBreak/>
        <w:t>μεταφορικού ισοδύναμου, προκειμένο</w:t>
      </w:r>
      <w:r>
        <w:rPr>
          <w:rFonts w:eastAsia="Times New Roman"/>
          <w:bCs/>
        </w:rPr>
        <w:t xml:space="preserve">υ να δώσει απαντήσεις. Δεν έρχεται δηλαδή στη θεσμική διαδικασία του Κοινοβουλευτικού Ελέγχου, με «γράφει» κανονικότατα, αλλά να ξέρει ότι αυτό θα του το αποδώσει και ο ελληνικός λαός και οι </w:t>
      </w:r>
      <w:proofErr w:type="spellStart"/>
      <w:r>
        <w:rPr>
          <w:rFonts w:eastAsia="Times New Roman"/>
          <w:bCs/>
        </w:rPr>
        <w:t>Κρήτες</w:t>
      </w:r>
      <w:proofErr w:type="spellEnd"/>
      <w:r>
        <w:rPr>
          <w:rFonts w:eastAsia="Times New Roman"/>
          <w:bCs/>
        </w:rPr>
        <w:t>, θα του το αποδώσουν του κ. Κουβέλη, με όποιον τρόπο μπορο</w:t>
      </w:r>
      <w:r>
        <w:rPr>
          <w:rFonts w:eastAsia="Times New Roman"/>
          <w:bCs/>
        </w:rPr>
        <w:t xml:space="preserve">ύν. Δεν πολιτεύεται στην Κρήτη, αλλά θα πληρώσουν άλλοι πολιτικά τη «νύφη». Λοιπόν, θα την πληρώσουν άλλοι, δεν ξέρω ποιοι θα είναι. </w:t>
      </w:r>
    </w:p>
    <w:p w14:paraId="4BA0F858" w14:textId="77777777" w:rsidR="00200ACA" w:rsidRDefault="00B07EC3">
      <w:pPr>
        <w:spacing w:line="600" w:lineRule="auto"/>
        <w:ind w:firstLine="720"/>
        <w:jc w:val="center"/>
        <w:rPr>
          <w:rFonts w:eastAsia="Times New Roman"/>
          <w:bCs/>
        </w:rPr>
      </w:pPr>
      <w:r w:rsidRPr="00C22812">
        <w:rPr>
          <w:rFonts w:eastAsia="Times New Roman"/>
          <w:bCs/>
        </w:rPr>
        <w:t>(Θόρυβος από την πτέρυγα του ΣΥΡΙΖΑ)</w:t>
      </w:r>
    </w:p>
    <w:p w14:paraId="4BA0F859" w14:textId="77777777" w:rsidR="00200ACA" w:rsidRDefault="00B07EC3">
      <w:pPr>
        <w:spacing w:line="600" w:lineRule="auto"/>
        <w:ind w:firstLine="720"/>
        <w:jc w:val="both"/>
        <w:rPr>
          <w:rFonts w:eastAsia="Times New Roman" w:cs="Times New Roman"/>
          <w:szCs w:val="24"/>
        </w:rPr>
      </w:pPr>
      <w:r>
        <w:rPr>
          <w:rFonts w:eastAsia="Times New Roman"/>
          <w:bCs/>
        </w:rPr>
        <w:t>Αλλά εμένα με ενδιαφέρει το εξής: Κάνει σύσκεψη με τους Βουλευτές για το θέμα; Εντάξε</w:t>
      </w:r>
      <w:r>
        <w:rPr>
          <w:rFonts w:eastAsia="Times New Roman"/>
          <w:bCs/>
        </w:rPr>
        <w:t xml:space="preserve">ι. Και γιατί δεν καλείς όλους τους Βουλευτές της Κρήτης, μόνο καλείς τους </w:t>
      </w:r>
      <w:proofErr w:type="spellStart"/>
      <w:r>
        <w:rPr>
          <w:rFonts w:eastAsia="Times New Roman"/>
          <w:bCs/>
        </w:rPr>
        <w:t>συριζαίους</w:t>
      </w:r>
      <w:proofErr w:type="spellEnd"/>
      <w:r>
        <w:rPr>
          <w:rFonts w:eastAsia="Times New Roman"/>
          <w:bCs/>
        </w:rPr>
        <w:t xml:space="preserve"> και τον </w:t>
      </w:r>
      <w:proofErr w:type="spellStart"/>
      <w:r>
        <w:rPr>
          <w:rFonts w:eastAsia="Times New Roman"/>
          <w:bCs/>
        </w:rPr>
        <w:t>Δανέλλη</w:t>
      </w:r>
      <w:proofErr w:type="spellEnd"/>
      <w:r>
        <w:rPr>
          <w:rFonts w:eastAsia="Times New Roman"/>
          <w:bCs/>
        </w:rPr>
        <w:t xml:space="preserve">; Γιατί, κύριε Κουβέλη; </w:t>
      </w:r>
      <w:r w:rsidRPr="00553ED2">
        <w:rPr>
          <w:rFonts w:eastAsia="Times New Roman" w:cs="Times New Roman"/>
          <w:szCs w:val="24"/>
        </w:rPr>
        <w:t>Αυτή</w:t>
      </w:r>
      <w:r>
        <w:rPr>
          <w:rFonts w:eastAsia="Times New Roman" w:cs="Times New Roman"/>
          <w:szCs w:val="24"/>
        </w:rPr>
        <w:t xml:space="preserve">, λοιπόν, είναι </w:t>
      </w:r>
      <w:proofErr w:type="spellStart"/>
      <w:r>
        <w:rPr>
          <w:rFonts w:eastAsia="Times New Roman" w:cs="Times New Roman"/>
          <w:szCs w:val="24"/>
        </w:rPr>
        <w:t>αντι</w:t>
      </w:r>
      <w:r w:rsidRPr="00553ED2">
        <w:rPr>
          <w:rFonts w:eastAsia="Times New Roman" w:cs="Times New Roman"/>
          <w:szCs w:val="24"/>
        </w:rPr>
        <w:t>θεσμική</w:t>
      </w:r>
      <w:proofErr w:type="spellEnd"/>
      <w:r w:rsidRPr="00553ED2">
        <w:rPr>
          <w:rFonts w:eastAsia="Times New Roman" w:cs="Times New Roman"/>
          <w:szCs w:val="24"/>
        </w:rPr>
        <w:t xml:space="preserve"> λειτουργία και την κάνει και στη Βουλή</w:t>
      </w:r>
      <w:r>
        <w:rPr>
          <w:rFonts w:eastAsia="Times New Roman" w:cs="Times New Roman"/>
          <w:szCs w:val="24"/>
        </w:rPr>
        <w:t>.</w:t>
      </w:r>
    </w:p>
    <w:p w14:paraId="4BA0F85A" w14:textId="77777777" w:rsidR="00200ACA" w:rsidRDefault="00B07EC3">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Προ</w:t>
      </w:r>
      <w:r w:rsidRPr="00553ED2">
        <w:rPr>
          <w:rFonts w:eastAsia="Times New Roman"/>
          <w:szCs w:val="24"/>
        </w:rPr>
        <w:t>χωρήστε</w:t>
      </w:r>
      <w:r>
        <w:rPr>
          <w:rFonts w:eastAsia="Times New Roman"/>
          <w:szCs w:val="24"/>
        </w:rPr>
        <w:t>, παρακαλώ και σ</w:t>
      </w:r>
      <w:r w:rsidRPr="00553ED2">
        <w:rPr>
          <w:rFonts w:eastAsia="Times New Roman"/>
          <w:szCs w:val="24"/>
        </w:rPr>
        <w:t>τα άρθρα</w:t>
      </w:r>
      <w:r>
        <w:rPr>
          <w:rFonts w:eastAsia="Times New Roman"/>
          <w:szCs w:val="24"/>
        </w:rPr>
        <w:t xml:space="preserve"> που θέλετε να τοποθετηθείτε.</w:t>
      </w:r>
    </w:p>
    <w:p w14:paraId="4BA0F85B" w14:textId="77777777" w:rsidR="00200ACA" w:rsidRDefault="00B07EC3">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w:t>
      </w:r>
      <w:r w:rsidRPr="00553ED2">
        <w:rPr>
          <w:rFonts w:eastAsia="Times New Roman"/>
          <w:szCs w:val="24"/>
        </w:rPr>
        <w:t>Ευχαριστώ</w:t>
      </w:r>
      <w:r>
        <w:rPr>
          <w:rFonts w:eastAsia="Times New Roman"/>
          <w:szCs w:val="24"/>
        </w:rPr>
        <w:t>,</w:t>
      </w:r>
      <w:r w:rsidRPr="00553ED2">
        <w:rPr>
          <w:rFonts w:eastAsia="Times New Roman"/>
          <w:szCs w:val="24"/>
        </w:rPr>
        <w:t xml:space="preserve"> κύριε </w:t>
      </w:r>
      <w:r>
        <w:rPr>
          <w:rFonts w:eastAsia="Times New Roman"/>
          <w:szCs w:val="24"/>
        </w:rPr>
        <w:t>Π</w:t>
      </w:r>
      <w:r w:rsidRPr="00553ED2">
        <w:rPr>
          <w:rFonts w:eastAsia="Times New Roman"/>
          <w:szCs w:val="24"/>
        </w:rPr>
        <w:t>ρόεδρε</w:t>
      </w:r>
      <w:r>
        <w:rPr>
          <w:rFonts w:eastAsia="Times New Roman"/>
          <w:szCs w:val="24"/>
        </w:rPr>
        <w:t>, για την ανοχή.</w:t>
      </w:r>
    </w:p>
    <w:p w14:paraId="4BA0F85C" w14:textId="77777777" w:rsidR="00200ACA" w:rsidRDefault="00B07EC3">
      <w:pPr>
        <w:spacing w:line="600" w:lineRule="auto"/>
        <w:ind w:firstLine="720"/>
        <w:jc w:val="both"/>
        <w:rPr>
          <w:rFonts w:eastAsia="Times New Roman"/>
          <w:szCs w:val="24"/>
        </w:rPr>
      </w:pPr>
      <w:r w:rsidRPr="00553ED2">
        <w:rPr>
          <w:rFonts w:eastAsia="Times New Roman"/>
          <w:szCs w:val="24"/>
        </w:rPr>
        <w:lastRenderedPageBreak/>
        <w:t>Ας την έκανες την Κουμουνδούρου</w:t>
      </w:r>
      <w:r>
        <w:rPr>
          <w:rFonts w:eastAsia="Times New Roman"/>
          <w:szCs w:val="24"/>
        </w:rPr>
        <w:t>, α</w:t>
      </w:r>
      <w:r w:rsidRPr="00553ED2">
        <w:rPr>
          <w:rFonts w:eastAsia="Times New Roman"/>
          <w:szCs w:val="24"/>
        </w:rPr>
        <w:t xml:space="preserve">ς την έκανε </w:t>
      </w:r>
      <w:r>
        <w:rPr>
          <w:rFonts w:eastAsia="Times New Roman"/>
          <w:szCs w:val="24"/>
        </w:rPr>
        <w:t>σ</w:t>
      </w:r>
      <w:r w:rsidRPr="00553ED2">
        <w:rPr>
          <w:rFonts w:eastAsia="Times New Roman"/>
          <w:szCs w:val="24"/>
        </w:rPr>
        <w:t>το Υπουργείο</w:t>
      </w:r>
      <w:r>
        <w:rPr>
          <w:rFonts w:eastAsia="Times New Roman"/>
          <w:szCs w:val="24"/>
        </w:rPr>
        <w:t>,</w:t>
      </w:r>
      <w:r w:rsidRPr="00553ED2">
        <w:rPr>
          <w:rFonts w:eastAsia="Times New Roman"/>
          <w:szCs w:val="24"/>
        </w:rPr>
        <w:t xml:space="preserve"> δεν θα έλεγα τίποτα</w:t>
      </w:r>
      <w:r>
        <w:rPr>
          <w:rFonts w:eastAsia="Times New Roman"/>
          <w:szCs w:val="24"/>
        </w:rPr>
        <w:t>. Α</w:t>
      </w:r>
      <w:r w:rsidRPr="00553ED2">
        <w:rPr>
          <w:rFonts w:eastAsia="Times New Roman"/>
          <w:szCs w:val="24"/>
        </w:rPr>
        <w:t>λλά</w:t>
      </w:r>
      <w:r>
        <w:rPr>
          <w:rFonts w:eastAsia="Times New Roman"/>
          <w:szCs w:val="24"/>
        </w:rPr>
        <w:t>,</w:t>
      </w:r>
      <w:r w:rsidRPr="00553ED2">
        <w:rPr>
          <w:rFonts w:eastAsia="Times New Roman"/>
          <w:szCs w:val="24"/>
        </w:rPr>
        <w:t xml:space="preserve"> προς Θεού</w:t>
      </w:r>
      <w:r>
        <w:rPr>
          <w:rFonts w:eastAsia="Times New Roman"/>
          <w:szCs w:val="24"/>
        </w:rPr>
        <w:t>,</w:t>
      </w:r>
      <w:r w:rsidRPr="00553ED2">
        <w:rPr>
          <w:rFonts w:eastAsia="Times New Roman"/>
          <w:szCs w:val="24"/>
        </w:rPr>
        <w:t xml:space="preserve"> στη </w:t>
      </w:r>
      <w:r>
        <w:rPr>
          <w:rFonts w:eastAsia="Times New Roman"/>
          <w:szCs w:val="24"/>
        </w:rPr>
        <w:t>Β</w:t>
      </w:r>
      <w:r w:rsidRPr="00553ED2">
        <w:rPr>
          <w:rFonts w:eastAsia="Times New Roman"/>
          <w:szCs w:val="24"/>
        </w:rPr>
        <w:t>ουλή και να το ανακοινώνουν κιόλας ότι καλ</w:t>
      </w:r>
      <w:r>
        <w:rPr>
          <w:rFonts w:eastAsia="Times New Roman"/>
          <w:szCs w:val="24"/>
        </w:rPr>
        <w:t>ούν</w:t>
      </w:r>
      <w:r w:rsidRPr="00553ED2">
        <w:rPr>
          <w:rFonts w:eastAsia="Times New Roman"/>
          <w:szCs w:val="24"/>
        </w:rPr>
        <w:t xml:space="preserve"> μόνο τους </w:t>
      </w:r>
      <w:proofErr w:type="spellStart"/>
      <w:r>
        <w:rPr>
          <w:rFonts w:eastAsia="Times New Roman"/>
          <w:szCs w:val="24"/>
        </w:rPr>
        <w:t>συριζαίους</w:t>
      </w:r>
      <w:proofErr w:type="spellEnd"/>
      <w:r>
        <w:rPr>
          <w:rFonts w:eastAsia="Times New Roman"/>
          <w:szCs w:val="24"/>
        </w:rPr>
        <w:t>; Υπάρχει εξήγηση, β</w:t>
      </w:r>
      <w:r w:rsidRPr="00553ED2">
        <w:rPr>
          <w:rFonts w:eastAsia="Times New Roman"/>
          <w:szCs w:val="24"/>
        </w:rPr>
        <w:t>εβαίως</w:t>
      </w:r>
      <w:r>
        <w:rPr>
          <w:rFonts w:eastAsia="Times New Roman"/>
          <w:szCs w:val="24"/>
        </w:rPr>
        <w:t>. Θ</w:t>
      </w:r>
      <w:r w:rsidRPr="00553ED2">
        <w:rPr>
          <w:rFonts w:eastAsia="Times New Roman"/>
          <w:szCs w:val="24"/>
        </w:rPr>
        <w:t>α την δημοσιοποιήσω</w:t>
      </w:r>
      <w:r>
        <w:rPr>
          <w:rFonts w:eastAsia="Times New Roman"/>
          <w:szCs w:val="24"/>
        </w:rPr>
        <w:t>.</w:t>
      </w:r>
    </w:p>
    <w:p w14:paraId="4BA0F85D" w14:textId="77777777" w:rsidR="00200ACA" w:rsidRDefault="00B07EC3">
      <w:pPr>
        <w:spacing w:line="600" w:lineRule="auto"/>
        <w:ind w:firstLine="720"/>
        <w:jc w:val="both"/>
        <w:rPr>
          <w:rFonts w:eastAsia="Times New Roman"/>
          <w:szCs w:val="24"/>
        </w:rPr>
      </w:pPr>
      <w:r>
        <w:rPr>
          <w:rFonts w:eastAsia="Times New Roman"/>
          <w:szCs w:val="24"/>
        </w:rPr>
        <w:t>Έ</w:t>
      </w:r>
      <w:r w:rsidRPr="00553ED2">
        <w:rPr>
          <w:rFonts w:eastAsia="Times New Roman"/>
          <w:szCs w:val="24"/>
        </w:rPr>
        <w:t xml:space="preserve">ρχομαι τώρα στον </w:t>
      </w:r>
      <w:r>
        <w:rPr>
          <w:rFonts w:eastAsia="Times New Roman"/>
          <w:szCs w:val="24"/>
        </w:rPr>
        <w:t>Κ</w:t>
      </w:r>
      <w:r w:rsidRPr="00553ED2">
        <w:rPr>
          <w:rFonts w:eastAsia="Times New Roman"/>
          <w:szCs w:val="24"/>
        </w:rPr>
        <w:t>ανονισμό</w:t>
      </w:r>
      <w:r>
        <w:rPr>
          <w:rFonts w:eastAsia="Times New Roman"/>
          <w:szCs w:val="24"/>
        </w:rPr>
        <w:t>,</w:t>
      </w:r>
      <w:r w:rsidRPr="00553ED2">
        <w:rPr>
          <w:rFonts w:eastAsia="Times New Roman"/>
          <w:szCs w:val="24"/>
        </w:rPr>
        <w:t xml:space="preserve"> διότι ήδη μίλησα πάρα πολύ</w:t>
      </w:r>
      <w:r>
        <w:rPr>
          <w:rFonts w:eastAsia="Times New Roman"/>
          <w:szCs w:val="24"/>
        </w:rPr>
        <w:t>.</w:t>
      </w:r>
    </w:p>
    <w:p w14:paraId="4BA0F85E" w14:textId="77777777" w:rsidR="00200ACA" w:rsidRDefault="00B07EC3">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w:t>
      </w:r>
      <w:r w:rsidRPr="00553ED2">
        <w:rPr>
          <w:rFonts w:eastAsia="Times New Roman"/>
          <w:szCs w:val="24"/>
        </w:rPr>
        <w:t>αιρός είναι</w:t>
      </w:r>
      <w:r>
        <w:rPr>
          <w:rFonts w:eastAsia="Times New Roman"/>
          <w:szCs w:val="24"/>
        </w:rPr>
        <w:t>. Ολοκληρώστε σύντομα.</w:t>
      </w:r>
    </w:p>
    <w:p w14:paraId="4BA0F85F" w14:textId="77777777" w:rsidR="00200ACA" w:rsidRDefault="00B07EC3">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w:t>
      </w:r>
      <w:r w:rsidRPr="00553ED2">
        <w:rPr>
          <w:rFonts w:eastAsia="Times New Roman"/>
          <w:szCs w:val="24"/>
        </w:rPr>
        <w:t>Ευχαριστώ</w:t>
      </w:r>
      <w:r>
        <w:rPr>
          <w:rFonts w:eastAsia="Times New Roman"/>
          <w:szCs w:val="24"/>
        </w:rPr>
        <w:t>,</w:t>
      </w:r>
      <w:r w:rsidRPr="00553ED2">
        <w:rPr>
          <w:rFonts w:eastAsia="Times New Roman"/>
          <w:szCs w:val="24"/>
        </w:rPr>
        <w:t xml:space="preserve"> κύριε </w:t>
      </w:r>
      <w:r>
        <w:rPr>
          <w:rFonts w:eastAsia="Times New Roman"/>
          <w:szCs w:val="24"/>
        </w:rPr>
        <w:t>Π</w:t>
      </w:r>
      <w:r w:rsidRPr="00553ED2">
        <w:rPr>
          <w:rFonts w:eastAsia="Times New Roman"/>
          <w:szCs w:val="24"/>
        </w:rPr>
        <w:t>ρόεδρε</w:t>
      </w:r>
      <w:r>
        <w:rPr>
          <w:rFonts w:eastAsia="Times New Roman"/>
          <w:szCs w:val="24"/>
        </w:rPr>
        <w:t>.</w:t>
      </w:r>
    </w:p>
    <w:p w14:paraId="4BA0F860" w14:textId="77777777" w:rsidR="00200ACA" w:rsidRDefault="00B07EC3">
      <w:pPr>
        <w:spacing w:line="600" w:lineRule="auto"/>
        <w:ind w:firstLine="720"/>
        <w:jc w:val="both"/>
        <w:rPr>
          <w:rFonts w:eastAsia="Times New Roman"/>
          <w:szCs w:val="24"/>
        </w:rPr>
      </w:pPr>
      <w:r>
        <w:rPr>
          <w:rFonts w:eastAsia="Times New Roman"/>
          <w:szCs w:val="24"/>
        </w:rPr>
        <w:t xml:space="preserve">Για </w:t>
      </w:r>
      <w:r>
        <w:rPr>
          <w:rFonts w:eastAsia="Times New Roman"/>
          <w:szCs w:val="24"/>
        </w:rPr>
        <w:t xml:space="preserve">τα </w:t>
      </w:r>
      <w:r>
        <w:rPr>
          <w:rFonts w:eastAsia="Times New Roman"/>
          <w:szCs w:val="24"/>
        </w:rPr>
        <w:t xml:space="preserve">άρθρα </w:t>
      </w:r>
      <w:r>
        <w:rPr>
          <w:rFonts w:eastAsia="Times New Roman"/>
          <w:szCs w:val="24"/>
        </w:rPr>
        <w:t>12 και 19 ήθελα να πω. Στη Διάσκεψη των Προέδρων ήμουν εγώ</w:t>
      </w:r>
      <w:r w:rsidRPr="00553ED2">
        <w:rPr>
          <w:rFonts w:eastAsia="Times New Roman"/>
          <w:szCs w:val="24"/>
        </w:rPr>
        <w:t xml:space="preserve"> ο οποίος πρότειν</w:t>
      </w:r>
      <w:r>
        <w:rPr>
          <w:rFonts w:eastAsia="Times New Roman"/>
          <w:szCs w:val="24"/>
        </w:rPr>
        <w:t>α</w:t>
      </w:r>
      <w:r w:rsidRPr="00553ED2">
        <w:rPr>
          <w:rFonts w:eastAsia="Times New Roman"/>
          <w:szCs w:val="24"/>
        </w:rPr>
        <w:t xml:space="preserve"> μ</w:t>
      </w:r>
      <w:r>
        <w:rPr>
          <w:rFonts w:eastAsia="Times New Roman"/>
          <w:szCs w:val="24"/>
        </w:rPr>
        <w:t>ι</w:t>
      </w:r>
      <w:r w:rsidRPr="00553ED2">
        <w:rPr>
          <w:rFonts w:eastAsia="Times New Roman"/>
          <w:szCs w:val="24"/>
        </w:rPr>
        <w:t>α ρύθμιση</w:t>
      </w:r>
      <w:r>
        <w:rPr>
          <w:rFonts w:eastAsia="Times New Roman"/>
          <w:szCs w:val="24"/>
        </w:rPr>
        <w:t>,</w:t>
      </w:r>
      <w:r w:rsidRPr="00553ED2">
        <w:rPr>
          <w:rFonts w:eastAsia="Times New Roman"/>
          <w:szCs w:val="24"/>
        </w:rPr>
        <w:t xml:space="preserve"> η οποία να αφορά τους ειδικούς φρουρούς και υπήρξε μ</w:t>
      </w:r>
      <w:r>
        <w:rPr>
          <w:rFonts w:eastAsia="Times New Roman"/>
          <w:szCs w:val="24"/>
        </w:rPr>
        <w:t>ι</w:t>
      </w:r>
      <w:r w:rsidRPr="00553ED2">
        <w:rPr>
          <w:rFonts w:eastAsia="Times New Roman"/>
          <w:szCs w:val="24"/>
        </w:rPr>
        <w:t>α συνεννόηση</w:t>
      </w:r>
      <w:r>
        <w:rPr>
          <w:rFonts w:eastAsia="Times New Roman"/>
          <w:szCs w:val="24"/>
        </w:rPr>
        <w:t>,</w:t>
      </w:r>
      <w:r w:rsidRPr="00553ED2">
        <w:rPr>
          <w:rFonts w:eastAsia="Times New Roman"/>
          <w:szCs w:val="24"/>
        </w:rPr>
        <w:t xml:space="preserve"> υπήρξε </w:t>
      </w:r>
      <w:r>
        <w:rPr>
          <w:rFonts w:eastAsia="Times New Roman"/>
          <w:szCs w:val="24"/>
        </w:rPr>
        <w:t>μια</w:t>
      </w:r>
      <w:r w:rsidRPr="00553ED2">
        <w:rPr>
          <w:rFonts w:eastAsia="Times New Roman"/>
          <w:szCs w:val="24"/>
        </w:rPr>
        <w:t xml:space="preserve"> συναίνεση και προχώρησε</w:t>
      </w:r>
      <w:r>
        <w:rPr>
          <w:rFonts w:eastAsia="Times New Roman"/>
          <w:szCs w:val="24"/>
        </w:rPr>
        <w:t>,</w:t>
      </w:r>
      <w:r w:rsidRPr="00553ED2">
        <w:rPr>
          <w:rFonts w:eastAsia="Times New Roman"/>
          <w:szCs w:val="24"/>
        </w:rPr>
        <w:t xml:space="preserve"> πράγματι</w:t>
      </w:r>
      <w:r>
        <w:rPr>
          <w:rFonts w:eastAsia="Times New Roman"/>
          <w:szCs w:val="24"/>
        </w:rPr>
        <w:t>,</w:t>
      </w:r>
      <w:r w:rsidRPr="00553ED2">
        <w:rPr>
          <w:rFonts w:eastAsia="Times New Roman"/>
          <w:szCs w:val="24"/>
        </w:rPr>
        <w:t xml:space="preserve"> η </w:t>
      </w:r>
      <w:r>
        <w:rPr>
          <w:rFonts w:eastAsia="Times New Roman"/>
          <w:szCs w:val="24"/>
        </w:rPr>
        <w:t xml:space="preserve">επιτροπή </w:t>
      </w:r>
      <w:r>
        <w:rPr>
          <w:rFonts w:eastAsia="Times New Roman"/>
          <w:szCs w:val="24"/>
        </w:rPr>
        <w:t>και το προε</w:t>
      </w:r>
      <w:r w:rsidRPr="00553ED2">
        <w:rPr>
          <w:rFonts w:eastAsia="Times New Roman"/>
          <w:szCs w:val="24"/>
        </w:rPr>
        <w:t>τοίμασε</w:t>
      </w:r>
      <w:r>
        <w:rPr>
          <w:rFonts w:eastAsia="Times New Roman"/>
          <w:szCs w:val="24"/>
        </w:rPr>
        <w:t>. Είναι</w:t>
      </w:r>
      <w:r w:rsidRPr="00553ED2">
        <w:rPr>
          <w:rFonts w:eastAsia="Times New Roman"/>
          <w:szCs w:val="24"/>
        </w:rPr>
        <w:t xml:space="preserve"> το τυπικό </w:t>
      </w:r>
      <w:r w:rsidRPr="00553ED2">
        <w:rPr>
          <w:rFonts w:eastAsia="Times New Roman"/>
          <w:szCs w:val="24"/>
        </w:rPr>
        <w:t>κλείσιμο μιας εξέλιξ</w:t>
      </w:r>
      <w:r>
        <w:rPr>
          <w:rFonts w:eastAsia="Times New Roman"/>
          <w:szCs w:val="24"/>
        </w:rPr>
        <w:t>η</w:t>
      </w:r>
      <w:r w:rsidRPr="00553ED2">
        <w:rPr>
          <w:rFonts w:eastAsia="Times New Roman"/>
          <w:szCs w:val="24"/>
        </w:rPr>
        <w:t>ς</w:t>
      </w:r>
      <w:r>
        <w:rPr>
          <w:rFonts w:eastAsia="Times New Roman"/>
          <w:szCs w:val="24"/>
        </w:rPr>
        <w:t>, την</w:t>
      </w:r>
      <w:r w:rsidRPr="00553ED2">
        <w:rPr>
          <w:rFonts w:eastAsia="Times New Roman"/>
          <w:szCs w:val="24"/>
        </w:rPr>
        <w:t xml:space="preserve"> οποία έχουμε υποχρέωση να προχωρήσουμε</w:t>
      </w:r>
      <w:r>
        <w:rPr>
          <w:rFonts w:eastAsia="Times New Roman"/>
          <w:szCs w:val="24"/>
        </w:rPr>
        <w:t>. Τ</w:t>
      </w:r>
      <w:r w:rsidRPr="00553ED2">
        <w:rPr>
          <w:rFonts w:eastAsia="Times New Roman"/>
          <w:szCs w:val="24"/>
        </w:rPr>
        <w:t xml:space="preserve">οποθετηθήκαμε και στην </w:t>
      </w:r>
      <w:r>
        <w:rPr>
          <w:rFonts w:eastAsia="Times New Roman"/>
          <w:szCs w:val="24"/>
        </w:rPr>
        <w:t>ε</w:t>
      </w:r>
      <w:r w:rsidRPr="00553ED2">
        <w:rPr>
          <w:rFonts w:eastAsia="Times New Roman"/>
          <w:szCs w:val="24"/>
        </w:rPr>
        <w:t xml:space="preserve">πιτροπή </w:t>
      </w:r>
      <w:r w:rsidRPr="00553ED2">
        <w:rPr>
          <w:rFonts w:eastAsia="Times New Roman"/>
          <w:szCs w:val="24"/>
        </w:rPr>
        <w:t>χθες θετικά</w:t>
      </w:r>
      <w:r>
        <w:rPr>
          <w:rFonts w:eastAsia="Times New Roman"/>
          <w:szCs w:val="24"/>
        </w:rPr>
        <w:t>, ψ</w:t>
      </w:r>
      <w:r w:rsidRPr="00553ED2">
        <w:rPr>
          <w:rFonts w:eastAsia="Times New Roman"/>
          <w:szCs w:val="24"/>
        </w:rPr>
        <w:t>ηφίσαμε και επιφυλαχτήκαμε για ορισμένα άλλα άρθρα</w:t>
      </w:r>
      <w:r>
        <w:rPr>
          <w:rFonts w:eastAsia="Times New Roman"/>
          <w:szCs w:val="24"/>
        </w:rPr>
        <w:t xml:space="preserve">. </w:t>
      </w:r>
    </w:p>
    <w:p w14:paraId="4BA0F861" w14:textId="77777777" w:rsidR="00200ACA" w:rsidRDefault="00B07EC3">
      <w:pPr>
        <w:spacing w:line="600" w:lineRule="auto"/>
        <w:ind w:firstLine="720"/>
        <w:jc w:val="both"/>
        <w:rPr>
          <w:rFonts w:eastAsia="Times New Roman"/>
          <w:szCs w:val="24"/>
        </w:rPr>
      </w:pPr>
      <w:r>
        <w:rPr>
          <w:rFonts w:eastAsia="Times New Roman"/>
          <w:szCs w:val="24"/>
        </w:rPr>
        <w:lastRenderedPageBreak/>
        <w:t>Γ</w:t>
      </w:r>
      <w:r w:rsidRPr="00553ED2">
        <w:rPr>
          <w:rFonts w:eastAsia="Times New Roman"/>
          <w:szCs w:val="24"/>
        </w:rPr>
        <w:t xml:space="preserve">ιατί </w:t>
      </w:r>
      <w:r>
        <w:rPr>
          <w:rFonts w:eastAsia="Times New Roman"/>
          <w:szCs w:val="24"/>
        </w:rPr>
        <w:t>επιφυλαχτήκαμε σ</w:t>
      </w:r>
      <w:r w:rsidRPr="00553ED2">
        <w:rPr>
          <w:rFonts w:eastAsia="Times New Roman"/>
          <w:szCs w:val="24"/>
        </w:rPr>
        <w:t xml:space="preserve">τα άρθρα και γιατί ο Θόδωρος Παπαθεοδώρου είπε ότι δεν υπήρξε σε </w:t>
      </w:r>
      <w:r w:rsidRPr="00553ED2">
        <w:rPr>
          <w:rFonts w:eastAsia="Times New Roman"/>
          <w:szCs w:val="24"/>
        </w:rPr>
        <w:t>όλα συναίνεση</w:t>
      </w:r>
      <w:r>
        <w:rPr>
          <w:rFonts w:eastAsia="Times New Roman"/>
          <w:szCs w:val="24"/>
        </w:rPr>
        <w:t>; Γ</w:t>
      </w:r>
      <w:r w:rsidRPr="00553ED2">
        <w:rPr>
          <w:rFonts w:eastAsia="Times New Roman"/>
          <w:szCs w:val="24"/>
        </w:rPr>
        <w:t>ιατί αυτό είναι ένα πρόβλημα</w:t>
      </w:r>
      <w:r>
        <w:rPr>
          <w:rFonts w:eastAsia="Times New Roman"/>
          <w:szCs w:val="24"/>
        </w:rPr>
        <w:t>.</w:t>
      </w:r>
      <w:r w:rsidRPr="00553ED2">
        <w:rPr>
          <w:rFonts w:eastAsia="Times New Roman"/>
          <w:szCs w:val="24"/>
        </w:rPr>
        <w:t xml:space="preserve"> Έπρεπε και στα άλλα να υπάρξει αντίστοιχη προετοιμασία και να προχωρήσει</w:t>
      </w:r>
      <w:r>
        <w:rPr>
          <w:rFonts w:eastAsia="Times New Roman"/>
          <w:szCs w:val="24"/>
        </w:rPr>
        <w:t>.</w:t>
      </w:r>
    </w:p>
    <w:p w14:paraId="4BA0F862" w14:textId="77777777" w:rsidR="00200ACA" w:rsidRDefault="00B07EC3">
      <w:pPr>
        <w:spacing w:line="600" w:lineRule="auto"/>
        <w:ind w:firstLine="720"/>
        <w:jc w:val="both"/>
        <w:rPr>
          <w:rFonts w:eastAsia="Times New Roman"/>
          <w:szCs w:val="24"/>
        </w:rPr>
      </w:pPr>
      <w:r>
        <w:rPr>
          <w:rFonts w:eastAsia="Times New Roman"/>
          <w:szCs w:val="24"/>
        </w:rPr>
        <w:t>Σ</w:t>
      </w:r>
      <w:r w:rsidRPr="00553ED2">
        <w:rPr>
          <w:rFonts w:eastAsia="Times New Roman"/>
          <w:szCs w:val="24"/>
        </w:rPr>
        <w:t>ε κάθε περίπτωση</w:t>
      </w:r>
      <w:r>
        <w:rPr>
          <w:rFonts w:eastAsia="Times New Roman"/>
          <w:szCs w:val="24"/>
        </w:rPr>
        <w:t>,</w:t>
      </w:r>
      <w:r w:rsidRPr="00553ED2">
        <w:rPr>
          <w:rFonts w:eastAsia="Times New Roman"/>
          <w:szCs w:val="24"/>
        </w:rPr>
        <w:t xml:space="preserve"> επειδή </w:t>
      </w:r>
      <w:r>
        <w:rPr>
          <w:rFonts w:eastAsia="Times New Roman"/>
          <w:szCs w:val="24"/>
        </w:rPr>
        <w:t xml:space="preserve">θεωρούμε </w:t>
      </w:r>
      <w:r w:rsidRPr="00553ED2">
        <w:rPr>
          <w:rFonts w:eastAsia="Times New Roman"/>
          <w:szCs w:val="24"/>
        </w:rPr>
        <w:t>ότι το</w:t>
      </w:r>
      <w:r>
        <w:rPr>
          <w:rFonts w:eastAsia="Times New Roman"/>
          <w:szCs w:val="24"/>
        </w:rPr>
        <w:t xml:space="preserve"> άρθρο</w:t>
      </w:r>
      <w:r w:rsidRPr="00553ED2">
        <w:rPr>
          <w:rFonts w:eastAsia="Times New Roman"/>
          <w:szCs w:val="24"/>
        </w:rPr>
        <w:t xml:space="preserve"> </w:t>
      </w:r>
      <w:r>
        <w:rPr>
          <w:rFonts w:eastAsia="Times New Roman"/>
          <w:szCs w:val="24"/>
        </w:rPr>
        <w:t xml:space="preserve">19 </w:t>
      </w:r>
      <w:r w:rsidRPr="00553ED2">
        <w:rPr>
          <w:rFonts w:eastAsia="Times New Roman"/>
          <w:szCs w:val="24"/>
        </w:rPr>
        <w:t xml:space="preserve">είναι </w:t>
      </w:r>
      <w:r>
        <w:rPr>
          <w:rFonts w:eastAsia="Times New Roman"/>
          <w:szCs w:val="24"/>
        </w:rPr>
        <w:t>μια</w:t>
      </w:r>
      <w:r w:rsidRPr="00553ED2">
        <w:rPr>
          <w:rFonts w:eastAsia="Times New Roman"/>
          <w:szCs w:val="24"/>
        </w:rPr>
        <w:t xml:space="preserve"> δίκαιη εξέλιξη</w:t>
      </w:r>
      <w:r>
        <w:rPr>
          <w:rFonts w:eastAsia="Times New Roman"/>
          <w:szCs w:val="24"/>
        </w:rPr>
        <w:t>,</w:t>
      </w:r>
      <w:r w:rsidRPr="00553ED2">
        <w:rPr>
          <w:rFonts w:eastAsia="Times New Roman"/>
          <w:szCs w:val="24"/>
        </w:rPr>
        <w:t xml:space="preserve"> η οποία πρέπει να ολοκληρωθεί</w:t>
      </w:r>
      <w:r>
        <w:rPr>
          <w:rFonts w:eastAsia="Times New Roman"/>
          <w:szCs w:val="24"/>
        </w:rPr>
        <w:t>,</w:t>
      </w:r>
      <w:r w:rsidRPr="00553ED2">
        <w:rPr>
          <w:rFonts w:eastAsia="Times New Roman"/>
          <w:szCs w:val="24"/>
        </w:rPr>
        <w:t xml:space="preserve"> </w:t>
      </w:r>
      <w:r>
        <w:rPr>
          <w:rFonts w:eastAsia="Times New Roman"/>
          <w:szCs w:val="24"/>
        </w:rPr>
        <w:t>δεν</w:t>
      </w:r>
      <w:r w:rsidRPr="00553ED2">
        <w:rPr>
          <w:rFonts w:eastAsia="Times New Roman"/>
          <w:szCs w:val="24"/>
        </w:rPr>
        <w:t xml:space="preserve"> είχαμε σκοπό να το καταψ</w:t>
      </w:r>
      <w:r w:rsidRPr="00553ED2">
        <w:rPr>
          <w:rFonts w:eastAsia="Times New Roman"/>
          <w:szCs w:val="24"/>
        </w:rPr>
        <w:t>ηφίσουμε</w:t>
      </w:r>
      <w:r>
        <w:rPr>
          <w:rFonts w:eastAsia="Times New Roman"/>
          <w:szCs w:val="24"/>
        </w:rPr>
        <w:t>,</w:t>
      </w:r>
      <w:r w:rsidRPr="00553ED2">
        <w:rPr>
          <w:rFonts w:eastAsia="Times New Roman"/>
          <w:szCs w:val="24"/>
        </w:rPr>
        <w:t xml:space="preserve"> παρά την κριτική για την έλλειψη συναίνεσης</w:t>
      </w:r>
      <w:r>
        <w:rPr>
          <w:rFonts w:eastAsia="Times New Roman"/>
          <w:szCs w:val="24"/>
        </w:rPr>
        <w:t>,</w:t>
      </w:r>
      <w:r w:rsidRPr="00553ED2">
        <w:rPr>
          <w:rFonts w:eastAsia="Times New Roman"/>
          <w:szCs w:val="24"/>
        </w:rPr>
        <w:t xml:space="preserve"> ούτε θα το καταψηφίσου</w:t>
      </w:r>
      <w:r>
        <w:rPr>
          <w:rFonts w:eastAsia="Times New Roman"/>
          <w:szCs w:val="24"/>
        </w:rPr>
        <w:t>με. Είμαστε θετικοί, γ</w:t>
      </w:r>
      <w:r w:rsidRPr="00553ED2">
        <w:rPr>
          <w:rFonts w:eastAsia="Times New Roman"/>
          <w:szCs w:val="24"/>
        </w:rPr>
        <w:t xml:space="preserve">ιατί πρέπει αυτά όλα να </w:t>
      </w:r>
      <w:r>
        <w:rPr>
          <w:rFonts w:eastAsia="Times New Roman"/>
          <w:szCs w:val="24"/>
        </w:rPr>
        <w:t>κλείνουν με τον καλύτερο τρόπο…</w:t>
      </w:r>
    </w:p>
    <w:p w14:paraId="4BA0F863" w14:textId="77777777" w:rsidR="00200ACA" w:rsidRDefault="00B07EC3">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Προχωρήστε, παρακαλώ.</w:t>
      </w:r>
    </w:p>
    <w:p w14:paraId="4BA0F864" w14:textId="77777777" w:rsidR="00200ACA" w:rsidRDefault="00B07EC3">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Τελείωσα, κύριε Πρόεδρ</w:t>
      </w:r>
      <w:r>
        <w:rPr>
          <w:rFonts w:eastAsia="Times New Roman"/>
          <w:szCs w:val="24"/>
        </w:rPr>
        <w:t>ε.</w:t>
      </w:r>
    </w:p>
    <w:p w14:paraId="4BA0F865" w14:textId="77777777" w:rsidR="00200ACA" w:rsidRDefault="00B07EC3">
      <w:pPr>
        <w:spacing w:line="600" w:lineRule="auto"/>
        <w:ind w:firstLine="720"/>
        <w:jc w:val="both"/>
        <w:rPr>
          <w:rFonts w:eastAsia="Times New Roman"/>
          <w:szCs w:val="24"/>
        </w:rPr>
      </w:pPr>
      <w:r w:rsidRPr="00553ED2">
        <w:rPr>
          <w:rFonts w:eastAsia="Times New Roman"/>
          <w:szCs w:val="24"/>
        </w:rPr>
        <w:t>Άρα</w:t>
      </w:r>
      <w:r>
        <w:rPr>
          <w:rFonts w:eastAsia="Times New Roman"/>
          <w:szCs w:val="24"/>
        </w:rPr>
        <w:t>,</w:t>
      </w:r>
      <w:r w:rsidRPr="00553ED2">
        <w:rPr>
          <w:rFonts w:eastAsia="Times New Roman"/>
          <w:szCs w:val="24"/>
        </w:rPr>
        <w:t xml:space="preserve"> θα είμαστε θετικοί σε αυτά τα δυο </w:t>
      </w:r>
      <w:r>
        <w:rPr>
          <w:rFonts w:eastAsia="Times New Roman"/>
          <w:szCs w:val="24"/>
        </w:rPr>
        <w:t>άρθρα.</w:t>
      </w:r>
    </w:p>
    <w:p w14:paraId="4BA0F866" w14:textId="77777777" w:rsidR="00200ACA" w:rsidRDefault="00B07EC3">
      <w:pPr>
        <w:spacing w:line="600" w:lineRule="auto"/>
        <w:ind w:firstLine="720"/>
        <w:jc w:val="center"/>
        <w:rPr>
          <w:rFonts w:eastAsia="Times New Roman"/>
          <w:szCs w:val="24"/>
        </w:rPr>
      </w:pPr>
      <w:r>
        <w:rPr>
          <w:rFonts w:eastAsia="Times New Roman"/>
          <w:szCs w:val="24"/>
        </w:rPr>
        <w:t>(Χειροκροτήματα από την πτέρυγα της Δημοκρατικής Συμπαράταξης)</w:t>
      </w:r>
    </w:p>
    <w:p w14:paraId="4BA0F867" w14:textId="77777777" w:rsidR="00200ACA" w:rsidRDefault="00B07EC3">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w:t>
      </w:r>
      <w:r w:rsidRPr="00553ED2">
        <w:rPr>
          <w:rFonts w:eastAsia="Times New Roman"/>
          <w:szCs w:val="24"/>
        </w:rPr>
        <w:t>υχαριστούμε</w:t>
      </w:r>
      <w:r>
        <w:rPr>
          <w:rFonts w:eastAsia="Times New Roman"/>
          <w:szCs w:val="24"/>
        </w:rPr>
        <w:t xml:space="preserve">, κύριε </w:t>
      </w:r>
      <w:proofErr w:type="spellStart"/>
      <w:r>
        <w:rPr>
          <w:rFonts w:eastAsia="Times New Roman"/>
          <w:szCs w:val="24"/>
        </w:rPr>
        <w:t>Κ</w:t>
      </w:r>
      <w:r w:rsidRPr="00553ED2">
        <w:rPr>
          <w:rFonts w:eastAsia="Times New Roman"/>
          <w:szCs w:val="24"/>
        </w:rPr>
        <w:t>εγκέρογλου</w:t>
      </w:r>
      <w:proofErr w:type="spellEnd"/>
      <w:r>
        <w:rPr>
          <w:rFonts w:eastAsia="Times New Roman"/>
          <w:szCs w:val="24"/>
        </w:rPr>
        <w:t>.</w:t>
      </w:r>
    </w:p>
    <w:p w14:paraId="4BA0F868" w14:textId="77777777" w:rsidR="00200ACA" w:rsidRDefault="00B07EC3">
      <w:pPr>
        <w:spacing w:line="600" w:lineRule="auto"/>
        <w:ind w:firstLine="720"/>
        <w:jc w:val="both"/>
        <w:rPr>
          <w:rFonts w:eastAsia="Times New Roman"/>
          <w:szCs w:val="24"/>
        </w:rPr>
      </w:pPr>
      <w:r>
        <w:rPr>
          <w:rFonts w:eastAsia="Times New Roman"/>
          <w:szCs w:val="24"/>
        </w:rPr>
        <w:lastRenderedPageBreak/>
        <w:t>Τον λόγο έχει η</w:t>
      </w:r>
      <w:r w:rsidRPr="00553ED2">
        <w:rPr>
          <w:rFonts w:eastAsia="Times New Roman"/>
          <w:szCs w:val="24"/>
        </w:rPr>
        <w:t xml:space="preserve"> κ</w:t>
      </w:r>
      <w:r>
        <w:rPr>
          <w:rFonts w:eastAsia="Times New Roman"/>
          <w:szCs w:val="24"/>
        </w:rPr>
        <w:t>.</w:t>
      </w:r>
      <w:r w:rsidRPr="00553ED2">
        <w:rPr>
          <w:rFonts w:eastAsia="Times New Roman"/>
          <w:szCs w:val="24"/>
        </w:rPr>
        <w:t xml:space="preserve"> Θεοδώρα </w:t>
      </w:r>
      <w:proofErr w:type="spellStart"/>
      <w:r w:rsidRPr="00553ED2">
        <w:rPr>
          <w:rFonts w:eastAsia="Times New Roman"/>
          <w:szCs w:val="24"/>
        </w:rPr>
        <w:t>Μεγαλοοικονόμου</w:t>
      </w:r>
      <w:proofErr w:type="spellEnd"/>
      <w:r w:rsidRPr="00553ED2">
        <w:rPr>
          <w:rFonts w:eastAsia="Times New Roman"/>
          <w:szCs w:val="24"/>
        </w:rPr>
        <w:t xml:space="preserve"> από την </w:t>
      </w:r>
      <w:r>
        <w:rPr>
          <w:rFonts w:eastAsia="Times New Roman"/>
          <w:szCs w:val="24"/>
        </w:rPr>
        <w:t xml:space="preserve">Κοινοβουλευτική Ομάδα του </w:t>
      </w:r>
      <w:r>
        <w:rPr>
          <w:rFonts w:eastAsia="Times New Roman"/>
          <w:szCs w:val="24"/>
        </w:rPr>
        <w:t>Σ</w:t>
      </w:r>
      <w:r w:rsidRPr="00553ED2">
        <w:rPr>
          <w:rFonts w:eastAsia="Times New Roman"/>
          <w:szCs w:val="24"/>
        </w:rPr>
        <w:t>ΥΡΙΖΑ</w:t>
      </w:r>
      <w:r>
        <w:rPr>
          <w:rFonts w:eastAsia="Times New Roman"/>
          <w:szCs w:val="24"/>
        </w:rPr>
        <w:t>,</w:t>
      </w:r>
      <w:r w:rsidRPr="00553ED2">
        <w:rPr>
          <w:rFonts w:eastAsia="Times New Roman"/>
          <w:szCs w:val="24"/>
        </w:rPr>
        <w:t xml:space="preserve"> για </w:t>
      </w:r>
      <w:r>
        <w:rPr>
          <w:rFonts w:eastAsia="Times New Roman"/>
          <w:szCs w:val="24"/>
        </w:rPr>
        <w:t>πέντε</w:t>
      </w:r>
      <w:r w:rsidRPr="00553ED2">
        <w:rPr>
          <w:rFonts w:eastAsia="Times New Roman"/>
          <w:szCs w:val="24"/>
        </w:rPr>
        <w:t xml:space="preserve"> λεπτά.</w:t>
      </w:r>
    </w:p>
    <w:p w14:paraId="4BA0F869" w14:textId="77777777" w:rsidR="00200ACA" w:rsidRDefault="00B07EC3">
      <w:pPr>
        <w:spacing w:line="600" w:lineRule="auto"/>
        <w:ind w:firstLine="720"/>
        <w:jc w:val="both"/>
        <w:rPr>
          <w:rFonts w:eastAsia="Times New Roman"/>
          <w:szCs w:val="24"/>
        </w:rPr>
      </w:pPr>
      <w:r>
        <w:rPr>
          <w:rFonts w:eastAsia="Times New Roman"/>
          <w:b/>
          <w:szCs w:val="24"/>
        </w:rPr>
        <w:t xml:space="preserve">ΘΕΟΔΩΡΑ ΜΕΓΑΛΟΟΙΚΟΝΟΜΟΥ: </w:t>
      </w:r>
      <w:r w:rsidRPr="00553ED2">
        <w:rPr>
          <w:rFonts w:eastAsia="Times New Roman"/>
          <w:szCs w:val="24"/>
        </w:rPr>
        <w:t>Ευχαριστώ</w:t>
      </w:r>
      <w:r>
        <w:rPr>
          <w:rFonts w:eastAsia="Times New Roman"/>
          <w:szCs w:val="24"/>
        </w:rPr>
        <w:t>,</w:t>
      </w:r>
      <w:r w:rsidRPr="00553ED2">
        <w:rPr>
          <w:rFonts w:eastAsia="Times New Roman"/>
          <w:szCs w:val="24"/>
        </w:rPr>
        <w:t xml:space="preserve"> κύριε </w:t>
      </w:r>
      <w:r>
        <w:rPr>
          <w:rFonts w:eastAsia="Times New Roman"/>
          <w:szCs w:val="24"/>
        </w:rPr>
        <w:t xml:space="preserve">Πρόεδρε. </w:t>
      </w:r>
    </w:p>
    <w:p w14:paraId="4BA0F86A" w14:textId="77777777" w:rsidR="00200ACA" w:rsidRDefault="00B07EC3">
      <w:pPr>
        <w:spacing w:line="600" w:lineRule="auto"/>
        <w:ind w:firstLine="720"/>
        <w:jc w:val="both"/>
        <w:rPr>
          <w:rFonts w:eastAsia="Times New Roman"/>
          <w:szCs w:val="24"/>
        </w:rPr>
      </w:pPr>
      <w:r>
        <w:rPr>
          <w:rFonts w:eastAsia="Times New Roman"/>
          <w:szCs w:val="24"/>
        </w:rPr>
        <w:t>Σ</w:t>
      </w:r>
      <w:r w:rsidRPr="00553ED2">
        <w:rPr>
          <w:rFonts w:eastAsia="Times New Roman"/>
          <w:szCs w:val="24"/>
        </w:rPr>
        <w:t>υγχωρήστε μου τη λαρυγγίτιδα</w:t>
      </w:r>
      <w:r>
        <w:rPr>
          <w:rFonts w:eastAsia="Times New Roman"/>
          <w:szCs w:val="24"/>
        </w:rPr>
        <w:t>. Π</w:t>
      </w:r>
      <w:r w:rsidRPr="00553ED2">
        <w:rPr>
          <w:rFonts w:eastAsia="Times New Roman"/>
          <w:szCs w:val="24"/>
        </w:rPr>
        <w:t>λέον για να υπερασπιστώ τον εαυτό μου</w:t>
      </w:r>
      <w:r>
        <w:rPr>
          <w:rFonts w:eastAsia="Times New Roman"/>
          <w:szCs w:val="24"/>
        </w:rPr>
        <w:t>,</w:t>
      </w:r>
      <w:r w:rsidRPr="00553ED2">
        <w:rPr>
          <w:rFonts w:eastAsia="Times New Roman"/>
          <w:szCs w:val="24"/>
        </w:rPr>
        <w:t xml:space="preserve"> έκλεισε ο λαιμός μου</w:t>
      </w:r>
      <w:r>
        <w:rPr>
          <w:rFonts w:eastAsia="Times New Roman"/>
          <w:szCs w:val="24"/>
        </w:rPr>
        <w:t>. Ε</w:t>
      </w:r>
      <w:r w:rsidRPr="00553ED2">
        <w:rPr>
          <w:rFonts w:eastAsia="Times New Roman"/>
          <w:szCs w:val="24"/>
        </w:rPr>
        <w:t>υχαριστώ τον κ</w:t>
      </w:r>
      <w:r>
        <w:rPr>
          <w:rFonts w:eastAsia="Times New Roman"/>
          <w:szCs w:val="24"/>
        </w:rPr>
        <w:t>.</w:t>
      </w:r>
      <w:r w:rsidRPr="00553ED2">
        <w:rPr>
          <w:rFonts w:eastAsia="Times New Roman"/>
          <w:szCs w:val="24"/>
        </w:rPr>
        <w:t xml:space="preserve"> Παρασκευόπουλο</w:t>
      </w:r>
      <w:r>
        <w:rPr>
          <w:rFonts w:eastAsia="Times New Roman"/>
          <w:szCs w:val="24"/>
        </w:rPr>
        <w:t xml:space="preserve"> που α</w:t>
      </w:r>
      <w:r w:rsidRPr="00553ED2">
        <w:rPr>
          <w:rFonts w:eastAsia="Times New Roman"/>
          <w:szCs w:val="24"/>
        </w:rPr>
        <w:t>ναφέρθηκε στο όνομά μου</w:t>
      </w:r>
      <w:r>
        <w:rPr>
          <w:rFonts w:eastAsia="Times New Roman"/>
          <w:szCs w:val="24"/>
        </w:rPr>
        <w:t>. Π</w:t>
      </w:r>
      <w:r w:rsidRPr="00553ED2">
        <w:rPr>
          <w:rFonts w:eastAsia="Times New Roman"/>
          <w:szCs w:val="24"/>
        </w:rPr>
        <w:t>ροσπαθώ με τα τέρατα να</w:t>
      </w:r>
      <w:r w:rsidRPr="00553ED2">
        <w:rPr>
          <w:rFonts w:eastAsia="Times New Roman"/>
          <w:szCs w:val="24"/>
        </w:rPr>
        <w:t xml:space="preserve"> τα βγάλω πέρα</w:t>
      </w:r>
      <w:r>
        <w:rPr>
          <w:rFonts w:eastAsia="Times New Roman"/>
          <w:szCs w:val="24"/>
        </w:rPr>
        <w:t>. Με ρίχνουν σ</w:t>
      </w:r>
      <w:r w:rsidRPr="00553ED2">
        <w:rPr>
          <w:rFonts w:eastAsia="Times New Roman"/>
          <w:szCs w:val="24"/>
        </w:rPr>
        <w:t>το</w:t>
      </w:r>
      <w:r>
        <w:rPr>
          <w:rFonts w:eastAsia="Times New Roman"/>
          <w:szCs w:val="24"/>
        </w:rPr>
        <w:t>ν</w:t>
      </w:r>
      <w:r w:rsidRPr="00553ED2">
        <w:rPr>
          <w:rFonts w:eastAsia="Times New Roman"/>
          <w:szCs w:val="24"/>
        </w:rPr>
        <w:t xml:space="preserve"> λάκκο των φιδιών και προσπαθώ να κόβω κεφάλια</w:t>
      </w:r>
      <w:r>
        <w:rPr>
          <w:rFonts w:eastAsia="Times New Roman"/>
          <w:szCs w:val="24"/>
        </w:rPr>
        <w:t>.</w:t>
      </w:r>
    </w:p>
    <w:p w14:paraId="4BA0F86B" w14:textId="77777777" w:rsidR="00200ACA" w:rsidRDefault="00B07EC3">
      <w:pPr>
        <w:spacing w:line="600" w:lineRule="auto"/>
        <w:ind w:firstLine="720"/>
        <w:jc w:val="both"/>
        <w:rPr>
          <w:rFonts w:eastAsia="Times New Roman"/>
          <w:szCs w:val="24"/>
        </w:rPr>
      </w:pPr>
      <w:r>
        <w:rPr>
          <w:rFonts w:eastAsia="Times New Roman"/>
          <w:szCs w:val="24"/>
        </w:rPr>
        <w:t>Ε</w:t>
      </w:r>
      <w:r w:rsidRPr="00553ED2">
        <w:rPr>
          <w:rFonts w:eastAsia="Times New Roman"/>
          <w:szCs w:val="24"/>
        </w:rPr>
        <w:t xml:space="preserve">γώ </w:t>
      </w:r>
      <w:r>
        <w:rPr>
          <w:rFonts w:eastAsia="Times New Roman"/>
          <w:szCs w:val="24"/>
        </w:rPr>
        <w:t>ως</w:t>
      </w:r>
      <w:r w:rsidRPr="00553ED2">
        <w:rPr>
          <w:rFonts w:eastAsia="Times New Roman"/>
          <w:szCs w:val="24"/>
        </w:rPr>
        <w:t xml:space="preserve"> νέα </w:t>
      </w:r>
      <w:r>
        <w:rPr>
          <w:rFonts w:eastAsia="Times New Roman"/>
          <w:szCs w:val="24"/>
        </w:rPr>
        <w:t>Βουλευτής το</w:t>
      </w:r>
      <w:r w:rsidRPr="00553ED2">
        <w:rPr>
          <w:rFonts w:eastAsia="Times New Roman"/>
          <w:szCs w:val="24"/>
        </w:rPr>
        <w:t xml:space="preserve"> σκέφτηκα πάρα πολύ</w:t>
      </w:r>
      <w:r>
        <w:rPr>
          <w:rFonts w:eastAsia="Times New Roman"/>
          <w:szCs w:val="24"/>
        </w:rPr>
        <w:t xml:space="preserve">. Ίσως να μην </w:t>
      </w:r>
      <w:proofErr w:type="spellStart"/>
      <w:r>
        <w:rPr>
          <w:rFonts w:eastAsia="Times New Roman"/>
          <w:szCs w:val="24"/>
        </w:rPr>
        <w:t>ξανα</w:t>
      </w:r>
      <w:r w:rsidRPr="00553ED2">
        <w:rPr>
          <w:rFonts w:eastAsia="Times New Roman"/>
          <w:szCs w:val="24"/>
        </w:rPr>
        <w:t>πολιτευτώ</w:t>
      </w:r>
      <w:proofErr w:type="spellEnd"/>
      <w:r w:rsidRPr="00553ED2">
        <w:rPr>
          <w:rFonts w:eastAsia="Times New Roman"/>
          <w:szCs w:val="24"/>
        </w:rPr>
        <w:t xml:space="preserve"> ποτέ</w:t>
      </w:r>
      <w:r>
        <w:rPr>
          <w:rFonts w:eastAsia="Times New Roman"/>
          <w:szCs w:val="24"/>
        </w:rPr>
        <w:t>,</w:t>
      </w:r>
      <w:r w:rsidRPr="00553ED2">
        <w:rPr>
          <w:rFonts w:eastAsia="Times New Roman"/>
          <w:szCs w:val="24"/>
        </w:rPr>
        <w:t xml:space="preserve"> διότι μιλάμε για ευτελισμό του ελληνικού </w:t>
      </w:r>
      <w:r>
        <w:rPr>
          <w:rFonts w:eastAsia="Times New Roman"/>
          <w:szCs w:val="24"/>
        </w:rPr>
        <w:t>Κ</w:t>
      </w:r>
      <w:r w:rsidRPr="00553ED2">
        <w:rPr>
          <w:rFonts w:eastAsia="Times New Roman"/>
          <w:szCs w:val="24"/>
        </w:rPr>
        <w:t>οινοβουλίου</w:t>
      </w:r>
      <w:r>
        <w:rPr>
          <w:rFonts w:eastAsia="Times New Roman"/>
          <w:szCs w:val="24"/>
        </w:rPr>
        <w:t>. Π</w:t>
      </w:r>
      <w:r w:rsidRPr="00553ED2">
        <w:rPr>
          <w:rFonts w:eastAsia="Times New Roman"/>
          <w:szCs w:val="24"/>
        </w:rPr>
        <w:t>ροηγουμένως</w:t>
      </w:r>
      <w:r>
        <w:rPr>
          <w:rFonts w:eastAsia="Times New Roman"/>
          <w:szCs w:val="24"/>
        </w:rPr>
        <w:t>,</w:t>
      </w:r>
      <w:r w:rsidRPr="00553ED2">
        <w:rPr>
          <w:rFonts w:eastAsia="Times New Roman"/>
          <w:szCs w:val="24"/>
        </w:rPr>
        <w:t xml:space="preserve"> </w:t>
      </w:r>
      <w:r>
        <w:rPr>
          <w:rFonts w:eastAsia="Times New Roman"/>
          <w:szCs w:val="24"/>
        </w:rPr>
        <w:t>όταν ο</w:t>
      </w:r>
      <w:r w:rsidRPr="00553ED2">
        <w:rPr>
          <w:rFonts w:eastAsia="Times New Roman"/>
          <w:szCs w:val="24"/>
        </w:rPr>
        <w:t xml:space="preserve"> Αντιπρόεδρος της Βουλής </w:t>
      </w:r>
      <w:r>
        <w:rPr>
          <w:rFonts w:eastAsia="Times New Roman"/>
          <w:szCs w:val="24"/>
        </w:rPr>
        <w:t>–</w:t>
      </w:r>
      <w:r>
        <w:rPr>
          <w:rFonts w:eastAsia="Times New Roman"/>
          <w:szCs w:val="24"/>
        </w:rPr>
        <w:t>ε</w:t>
      </w:r>
      <w:r w:rsidRPr="00553ED2">
        <w:rPr>
          <w:rFonts w:eastAsia="Times New Roman"/>
          <w:szCs w:val="24"/>
        </w:rPr>
        <w:t>υχαριστώ</w:t>
      </w:r>
      <w:r>
        <w:rPr>
          <w:rFonts w:eastAsia="Times New Roman"/>
          <w:szCs w:val="24"/>
        </w:rPr>
        <w:t xml:space="preserve"> τουλάχιστον </w:t>
      </w:r>
      <w:r w:rsidRPr="00553ED2">
        <w:rPr>
          <w:rFonts w:eastAsia="Times New Roman"/>
          <w:szCs w:val="24"/>
        </w:rPr>
        <w:t>τους υπαλλήλους της Βουλής</w:t>
      </w:r>
      <w:r>
        <w:rPr>
          <w:rFonts w:eastAsia="Times New Roman"/>
          <w:szCs w:val="24"/>
        </w:rPr>
        <w:t>,</w:t>
      </w:r>
      <w:r w:rsidRPr="00553ED2">
        <w:rPr>
          <w:rFonts w:eastAsia="Times New Roman"/>
          <w:szCs w:val="24"/>
        </w:rPr>
        <w:t xml:space="preserve"> κάνουν θαυμάσια το έργο </w:t>
      </w:r>
      <w:r>
        <w:rPr>
          <w:rFonts w:eastAsia="Times New Roman"/>
          <w:szCs w:val="24"/>
        </w:rPr>
        <w:t>τους-</w:t>
      </w:r>
      <w:r w:rsidRPr="00553ED2">
        <w:rPr>
          <w:rFonts w:eastAsia="Times New Roman"/>
          <w:szCs w:val="24"/>
        </w:rPr>
        <w:t xml:space="preserve"> λέει ότι μπορεί το </w:t>
      </w:r>
      <w:r>
        <w:rPr>
          <w:rFonts w:eastAsia="Times New Roman"/>
          <w:szCs w:val="24"/>
        </w:rPr>
        <w:t>Κ</w:t>
      </w:r>
      <w:r w:rsidRPr="00553ED2">
        <w:rPr>
          <w:rFonts w:eastAsia="Times New Roman"/>
          <w:szCs w:val="24"/>
        </w:rPr>
        <w:t xml:space="preserve">οινοβούλιο να λειτουργήσει και χωρίς </w:t>
      </w:r>
      <w:r>
        <w:rPr>
          <w:rFonts w:eastAsia="Times New Roman"/>
          <w:szCs w:val="24"/>
        </w:rPr>
        <w:t>Β</w:t>
      </w:r>
      <w:r w:rsidRPr="00553ED2">
        <w:rPr>
          <w:rFonts w:eastAsia="Times New Roman"/>
          <w:szCs w:val="24"/>
        </w:rPr>
        <w:t>ουλευτ</w:t>
      </w:r>
      <w:r>
        <w:rPr>
          <w:rFonts w:eastAsia="Times New Roman"/>
          <w:szCs w:val="24"/>
        </w:rPr>
        <w:t xml:space="preserve">άς, ότι δεν χρειαζόμαστε εδώ </w:t>
      </w:r>
      <w:r w:rsidRPr="00553ED2">
        <w:rPr>
          <w:rFonts w:eastAsia="Times New Roman"/>
          <w:szCs w:val="24"/>
        </w:rPr>
        <w:t>μέσα</w:t>
      </w:r>
      <w:r>
        <w:rPr>
          <w:rFonts w:eastAsia="Times New Roman"/>
          <w:szCs w:val="24"/>
        </w:rPr>
        <w:t xml:space="preserve"> και ότι μπορεί</w:t>
      </w:r>
      <w:r w:rsidRPr="00553ED2">
        <w:rPr>
          <w:rFonts w:eastAsia="Times New Roman"/>
          <w:szCs w:val="24"/>
        </w:rPr>
        <w:t xml:space="preserve"> να λειτουργήσουν τα έδρανα </w:t>
      </w:r>
      <w:r>
        <w:rPr>
          <w:rFonts w:eastAsia="Times New Roman"/>
          <w:szCs w:val="24"/>
        </w:rPr>
        <w:t>για εμάς,</w:t>
      </w:r>
      <w:r w:rsidRPr="00553ED2">
        <w:rPr>
          <w:rFonts w:eastAsia="Times New Roman"/>
          <w:szCs w:val="24"/>
        </w:rPr>
        <w:t xml:space="preserve"> αισθάνομαι απογοητευμέν</w:t>
      </w:r>
      <w:r>
        <w:rPr>
          <w:rFonts w:eastAsia="Times New Roman"/>
          <w:szCs w:val="24"/>
        </w:rPr>
        <w:t xml:space="preserve">η. </w:t>
      </w:r>
    </w:p>
    <w:p w14:paraId="4BA0F86C" w14:textId="77777777" w:rsidR="00200ACA" w:rsidRDefault="00B07EC3">
      <w:pPr>
        <w:spacing w:line="600" w:lineRule="auto"/>
        <w:ind w:firstLine="720"/>
        <w:jc w:val="both"/>
        <w:rPr>
          <w:rFonts w:eastAsia="Times New Roman"/>
          <w:szCs w:val="24"/>
        </w:rPr>
      </w:pPr>
      <w:r>
        <w:rPr>
          <w:rFonts w:eastAsia="Times New Roman"/>
          <w:szCs w:val="24"/>
        </w:rPr>
        <w:t>Θα</w:t>
      </w:r>
      <w:r w:rsidRPr="00553ED2">
        <w:rPr>
          <w:rFonts w:eastAsia="Times New Roman"/>
          <w:szCs w:val="24"/>
        </w:rPr>
        <w:t xml:space="preserve"> τ</w:t>
      </w:r>
      <w:r>
        <w:rPr>
          <w:rFonts w:eastAsia="Times New Roman"/>
          <w:szCs w:val="24"/>
        </w:rPr>
        <w:t>α</w:t>
      </w:r>
      <w:r w:rsidRPr="00553ED2">
        <w:rPr>
          <w:rFonts w:eastAsia="Times New Roman"/>
          <w:szCs w:val="24"/>
        </w:rPr>
        <w:t xml:space="preserve"> πιάσω ένα</w:t>
      </w:r>
      <w:r>
        <w:rPr>
          <w:rFonts w:eastAsia="Times New Roman"/>
          <w:szCs w:val="24"/>
        </w:rPr>
        <w:t xml:space="preserve">-ένα </w:t>
      </w:r>
      <w:r w:rsidRPr="00553ED2">
        <w:rPr>
          <w:rFonts w:eastAsia="Times New Roman"/>
          <w:szCs w:val="24"/>
        </w:rPr>
        <w:t>από την αρχή</w:t>
      </w:r>
      <w:r>
        <w:rPr>
          <w:rFonts w:eastAsia="Times New Roman"/>
          <w:szCs w:val="24"/>
        </w:rPr>
        <w:t xml:space="preserve"> τα πράγματα.</w:t>
      </w:r>
    </w:p>
    <w:p w14:paraId="4BA0F86D" w14:textId="77777777" w:rsidR="00200ACA" w:rsidRDefault="00B07EC3">
      <w:pPr>
        <w:spacing w:line="600" w:lineRule="auto"/>
        <w:ind w:firstLine="720"/>
        <w:jc w:val="both"/>
        <w:rPr>
          <w:rFonts w:eastAsia="Times New Roman"/>
          <w:szCs w:val="24"/>
        </w:rPr>
      </w:pPr>
      <w:r w:rsidRPr="00553ED2">
        <w:rPr>
          <w:rFonts w:eastAsia="Times New Roman"/>
          <w:szCs w:val="24"/>
        </w:rPr>
        <w:lastRenderedPageBreak/>
        <w:t>Θα ήθελα να απευθυνθώ στη Νέα Δημοκρατία</w:t>
      </w:r>
      <w:r>
        <w:rPr>
          <w:rFonts w:eastAsia="Times New Roman"/>
          <w:szCs w:val="24"/>
        </w:rPr>
        <w:t>.</w:t>
      </w:r>
      <w:r w:rsidRPr="00553ED2">
        <w:rPr>
          <w:rFonts w:eastAsia="Times New Roman"/>
          <w:szCs w:val="24"/>
        </w:rPr>
        <w:t xml:space="preserve"> Λοιπόν</w:t>
      </w:r>
      <w:r>
        <w:rPr>
          <w:rFonts w:eastAsia="Times New Roman"/>
          <w:szCs w:val="24"/>
        </w:rPr>
        <w:t>, κύριοι</w:t>
      </w:r>
      <w:r w:rsidRPr="00553ED2">
        <w:rPr>
          <w:rFonts w:eastAsia="Times New Roman"/>
          <w:szCs w:val="24"/>
        </w:rPr>
        <w:t xml:space="preserve"> της Νέας Δημοκρατίας</w:t>
      </w:r>
      <w:r>
        <w:rPr>
          <w:rFonts w:eastAsia="Times New Roman"/>
          <w:szCs w:val="24"/>
        </w:rPr>
        <w:t>,</w:t>
      </w:r>
      <w:r w:rsidRPr="00553ED2">
        <w:rPr>
          <w:rFonts w:eastAsia="Times New Roman"/>
          <w:szCs w:val="24"/>
        </w:rPr>
        <w:t xml:space="preserve"> ούτε την απλή αναλογική ψηφίσατε</w:t>
      </w:r>
      <w:r>
        <w:rPr>
          <w:rFonts w:eastAsia="Times New Roman"/>
          <w:szCs w:val="24"/>
        </w:rPr>
        <w:t>. Έ</w:t>
      </w:r>
      <w:r w:rsidRPr="00553ED2">
        <w:rPr>
          <w:rFonts w:eastAsia="Times New Roman"/>
          <w:szCs w:val="24"/>
        </w:rPr>
        <w:t xml:space="preserve">χετε μέσα στο κόμμα σας </w:t>
      </w:r>
      <w:r>
        <w:rPr>
          <w:rFonts w:eastAsia="Times New Roman"/>
          <w:szCs w:val="24"/>
        </w:rPr>
        <w:t>Β</w:t>
      </w:r>
      <w:r w:rsidRPr="00553ED2">
        <w:rPr>
          <w:rFonts w:eastAsia="Times New Roman"/>
          <w:szCs w:val="24"/>
        </w:rPr>
        <w:t xml:space="preserve">ουλευτές που είναι </w:t>
      </w:r>
      <w:r>
        <w:rPr>
          <w:rFonts w:eastAsia="Times New Roman"/>
          <w:szCs w:val="24"/>
        </w:rPr>
        <w:t>τελείως</w:t>
      </w:r>
      <w:r w:rsidRPr="00553ED2">
        <w:rPr>
          <w:rFonts w:eastAsia="Times New Roman"/>
          <w:szCs w:val="24"/>
        </w:rPr>
        <w:t xml:space="preserve"> </w:t>
      </w:r>
      <w:r>
        <w:rPr>
          <w:rFonts w:eastAsia="Times New Roman"/>
          <w:szCs w:val="24"/>
        </w:rPr>
        <w:t xml:space="preserve">σεξιστές, τον κ. </w:t>
      </w:r>
      <w:proofErr w:type="spellStart"/>
      <w:r>
        <w:rPr>
          <w:rFonts w:eastAsia="Times New Roman"/>
          <w:szCs w:val="24"/>
        </w:rPr>
        <w:t>Γιακουμάτο</w:t>
      </w:r>
      <w:proofErr w:type="spellEnd"/>
      <w:r>
        <w:rPr>
          <w:rFonts w:eastAsia="Times New Roman"/>
          <w:szCs w:val="24"/>
        </w:rPr>
        <w:t>, τον κ.</w:t>
      </w:r>
      <w:r w:rsidRPr="00553ED2">
        <w:rPr>
          <w:rFonts w:eastAsia="Times New Roman"/>
          <w:szCs w:val="24"/>
        </w:rPr>
        <w:t xml:space="preserve"> Οικονόμ</w:t>
      </w:r>
      <w:r w:rsidRPr="00553ED2">
        <w:rPr>
          <w:rFonts w:eastAsia="Times New Roman"/>
          <w:szCs w:val="24"/>
        </w:rPr>
        <w:t xml:space="preserve">ου και </w:t>
      </w:r>
      <w:r>
        <w:rPr>
          <w:rFonts w:eastAsia="Times New Roman"/>
          <w:szCs w:val="24"/>
        </w:rPr>
        <w:t>άλλους. Μην κουνάτε το χέρι σας, κύριε Τσιάρα.</w:t>
      </w:r>
    </w:p>
    <w:p w14:paraId="4BA0F86E" w14:textId="77777777" w:rsidR="00200ACA" w:rsidRDefault="00B07EC3">
      <w:pPr>
        <w:spacing w:line="600" w:lineRule="auto"/>
        <w:ind w:firstLine="720"/>
        <w:jc w:val="both"/>
        <w:rPr>
          <w:rFonts w:eastAsia="Times New Roman"/>
          <w:szCs w:val="24"/>
        </w:rPr>
      </w:pPr>
      <w:r>
        <w:rPr>
          <w:rFonts w:eastAsia="Times New Roman"/>
          <w:b/>
          <w:szCs w:val="24"/>
        </w:rPr>
        <w:t>ΚΩΝΣΤΑΝΤΙΝΟΣ ΤΣΙΑΡΑΣ:</w:t>
      </w:r>
      <w:r>
        <w:rPr>
          <w:rFonts w:eastAsia="Times New Roman"/>
          <w:szCs w:val="24"/>
        </w:rPr>
        <w:t xml:space="preserve"> Όπως σας ακούω, έχω το δικαίωμα να κουνάω το χέρι μου. Δεν σας είπα τίποτα! Σας παρακαλώ!</w:t>
      </w:r>
    </w:p>
    <w:p w14:paraId="4BA0F86F" w14:textId="77777777" w:rsidR="00200ACA" w:rsidRDefault="00B07EC3">
      <w:pPr>
        <w:spacing w:line="600" w:lineRule="auto"/>
        <w:ind w:firstLine="720"/>
        <w:jc w:val="both"/>
        <w:rPr>
          <w:rFonts w:eastAsia="Times New Roman"/>
          <w:szCs w:val="24"/>
        </w:rPr>
      </w:pPr>
      <w:r>
        <w:rPr>
          <w:rFonts w:eastAsia="Times New Roman"/>
          <w:b/>
          <w:szCs w:val="24"/>
        </w:rPr>
        <w:t xml:space="preserve">ΘΕΟΔΩΡΑ ΜΕΓΑΛΟΟΙΚΟΝΟΜΟΥ: </w:t>
      </w:r>
      <w:r>
        <w:rPr>
          <w:rFonts w:eastAsia="Times New Roman"/>
          <w:szCs w:val="24"/>
        </w:rPr>
        <w:t>Εντάξει, κάντε ό,</w:t>
      </w:r>
      <w:r w:rsidRPr="00553ED2">
        <w:rPr>
          <w:rFonts w:eastAsia="Times New Roman"/>
          <w:szCs w:val="24"/>
        </w:rPr>
        <w:t>τι θέλετε</w:t>
      </w:r>
      <w:r>
        <w:rPr>
          <w:rFonts w:eastAsia="Times New Roman"/>
          <w:szCs w:val="24"/>
        </w:rPr>
        <w:t>.</w:t>
      </w:r>
    </w:p>
    <w:p w14:paraId="4BA0F870" w14:textId="77777777" w:rsidR="00200ACA" w:rsidRDefault="00B07EC3">
      <w:pPr>
        <w:spacing w:line="600" w:lineRule="auto"/>
        <w:ind w:firstLine="720"/>
        <w:jc w:val="both"/>
        <w:rPr>
          <w:rFonts w:eastAsia="Times New Roman"/>
          <w:szCs w:val="24"/>
        </w:rPr>
      </w:pPr>
      <w:r>
        <w:rPr>
          <w:rFonts w:eastAsia="Times New Roman"/>
          <w:szCs w:val="24"/>
        </w:rPr>
        <w:t>Υ</w:t>
      </w:r>
      <w:r w:rsidRPr="00553ED2">
        <w:rPr>
          <w:rFonts w:eastAsia="Times New Roman"/>
          <w:szCs w:val="24"/>
        </w:rPr>
        <w:t>πάρχουν πάρα πολλά και τα ξεχνάω</w:t>
      </w:r>
      <w:r>
        <w:rPr>
          <w:rFonts w:eastAsia="Times New Roman"/>
          <w:szCs w:val="24"/>
        </w:rPr>
        <w:t xml:space="preserve">. Η </w:t>
      </w:r>
      <w:r>
        <w:rPr>
          <w:rFonts w:eastAsia="Times New Roman"/>
          <w:szCs w:val="24"/>
        </w:rPr>
        <w:t>αναθεώρηση του επαίσχυντου άρθρου</w:t>
      </w:r>
      <w:r w:rsidRPr="00553ED2">
        <w:rPr>
          <w:rFonts w:eastAsia="Times New Roman"/>
          <w:szCs w:val="24"/>
        </w:rPr>
        <w:t xml:space="preserve"> 86 που θα γίνει </w:t>
      </w:r>
      <w:r>
        <w:rPr>
          <w:rFonts w:eastAsia="Times New Roman"/>
          <w:szCs w:val="24"/>
        </w:rPr>
        <w:t>«</w:t>
      </w:r>
      <w:r w:rsidRPr="00553ED2">
        <w:rPr>
          <w:rFonts w:eastAsia="Times New Roman"/>
          <w:szCs w:val="24"/>
        </w:rPr>
        <w:t xml:space="preserve">περί μη ευθύνης </w:t>
      </w:r>
      <w:r>
        <w:rPr>
          <w:rFonts w:eastAsia="Times New Roman"/>
          <w:szCs w:val="24"/>
        </w:rPr>
        <w:t>Υ</w:t>
      </w:r>
      <w:r w:rsidRPr="00553ED2">
        <w:rPr>
          <w:rFonts w:eastAsia="Times New Roman"/>
          <w:szCs w:val="24"/>
        </w:rPr>
        <w:t>πουργών</w:t>
      </w:r>
      <w:r>
        <w:rPr>
          <w:rFonts w:eastAsia="Times New Roman"/>
          <w:szCs w:val="24"/>
        </w:rPr>
        <w:t>»</w:t>
      </w:r>
      <w:r w:rsidRPr="00553ED2">
        <w:rPr>
          <w:rFonts w:eastAsia="Times New Roman"/>
          <w:szCs w:val="24"/>
        </w:rPr>
        <w:t xml:space="preserve"> θεωρώ ότι είναι </w:t>
      </w:r>
      <w:r>
        <w:rPr>
          <w:rFonts w:eastAsia="Times New Roman"/>
          <w:szCs w:val="24"/>
        </w:rPr>
        <w:t>τ</w:t>
      </w:r>
      <w:r w:rsidRPr="00553ED2">
        <w:rPr>
          <w:rFonts w:eastAsia="Times New Roman"/>
          <w:szCs w:val="24"/>
        </w:rPr>
        <w:t>ο μόνο καλό</w:t>
      </w:r>
      <w:r>
        <w:rPr>
          <w:rFonts w:eastAsia="Times New Roman"/>
          <w:szCs w:val="24"/>
        </w:rPr>
        <w:t>, όπως και η ασυλία των Β</w:t>
      </w:r>
      <w:r w:rsidRPr="00553ED2">
        <w:rPr>
          <w:rFonts w:eastAsia="Times New Roman"/>
          <w:szCs w:val="24"/>
        </w:rPr>
        <w:t>ουλευτών για ποινικά και αστικά αδικήματα</w:t>
      </w:r>
      <w:r>
        <w:rPr>
          <w:rFonts w:eastAsia="Times New Roman"/>
          <w:szCs w:val="24"/>
        </w:rPr>
        <w:t xml:space="preserve"> θα</w:t>
      </w:r>
      <w:r w:rsidRPr="00553ED2">
        <w:rPr>
          <w:rFonts w:eastAsia="Times New Roman"/>
          <w:szCs w:val="24"/>
        </w:rPr>
        <w:t xml:space="preserve"> έπρεπε </w:t>
      </w:r>
      <w:r>
        <w:rPr>
          <w:rFonts w:eastAsia="Times New Roman"/>
          <w:szCs w:val="24"/>
        </w:rPr>
        <w:t>να αίρεται. Μ</w:t>
      </w:r>
      <w:r w:rsidRPr="00553ED2">
        <w:rPr>
          <w:rFonts w:eastAsia="Times New Roman"/>
          <w:szCs w:val="24"/>
        </w:rPr>
        <w:t>όνο για το δικαίωμα του λόγου είχαμε</w:t>
      </w:r>
      <w:r>
        <w:rPr>
          <w:rFonts w:eastAsia="Times New Roman"/>
          <w:szCs w:val="24"/>
        </w:rPr>
        <w:t xml:space="preserve"> αυτό το</w:t>
      </w:r>
      <w:r w:rsidRPr="00553ED2">
        <w:rPr>
          <w:rFonts w:eastAsia="Times New Roman"/>
          <w:szCs w:val="24"/>
        </w:rPr>
        <w:t xml:space="preserve"> δικαίωμα</w:t>
      </w:r>
      <w:r>
        <w:rPr>
          <w:rFonts w:eastAsia="Times New Roman"/>
          <w:szCs w:val="24"/>
        </w:rPr>
        <w:t>,</w:t>
      </w:r>
      <w:r w:rsidRPr="00553ED2">
        <w:rPr>
          <w:rFonts w:eastAsia="Times New Roman"/>
          <w:szCs w:val="24"/>
        </w:rPr>
        <w:t xml:space="preserve"> </w:t>
      </w:r>
      <w:r>
        <w:rPr>
          <w:rFonts w:eastAsia="Times New Roman"/>
          <w:szCs w:val="24"/>
        </w:rPr>
        <w:t xml:space="preserve">όπως </w:t>
      </w:r>
      <w:r>
        <w:rPr>
          <w:rFonts w:eastAsia="Times New Roman"/>
          <w:szCs w:val="24"/>
        </w:rPr>
        <w:t>και το</w:t>
      </w:r>
      <w:r w:rsidRPr="00553ED2">
        <w:rPr>
          <w:rFonts w:eastAsia="Times New Roman"/>
          <w:szCs w:val="24"/>
        </w:rPr>
        <w:t xml:space="preserve"> </w:t>
      </w:r>
      <w:r>
        <w:rPr>
          <w:rFonts w:eastAsia="Times New Roman"/>
          <w:szCs w:val="24"/>
        </w:rPr>
        <w:t>π</w:t>
      </w:r>
      <w:r w:rsidRPr="00553ED2">
        <w:rPr>
          <w:rFonts w:eastAsia="Times New Roman"/>
          <w:szCs w:val="24"/>
        </w:rPr>
        <w:t xml:space="preserve">ανεπιστημιακό </w:t>
      </w:r>
      <w:r>
        <w:rPr>
          <w:rFonts w:eastAsia="Times New Roman"/>
          <w:szCs w:val="24"/>
        </w:rPr>
        <w:t xml:space="preserve">άσυλο </w:t>
      </w:r>
      <w:r w:rsidRPr="00553ED2">
        <w:rPr>
          <w:rFonts w:eastAsia="Times New Roman"/>
          <w:szCs w:val="24"/>
        </w:rPr>
        <w:t>είναι για να έχουμε ελευθερία του λόγου</w:t>
      </w:r>
      <w:r>
        <w:rPr>
          <w:rFonts w:eastAsia="Times New Roman"/>
          <w:szCs w:val="24"/>
        </w:rPr>
        <w:t>,</w:t>
      </w:r>
      <w:r w:rsidRPr="00553ED2">
        <w:rPr>
          <w:rFonts w:eastAsia="Times New Roman"/>
          <w:szCs w:val="24"/>
        </w:rPr>
        <w:t xml:space="preserve"> όχι </w:t>
      </w:r>
      <w:r>
        <w:rPr>
          <w:rFonts w:eastAsia="Times New Roman"/>
          <w:szCs w:val="24"/>
        </w:rPr>
        <w:t xml:space="preserve">για </w:t>
      </w:r>
      <w:r w:rsidRPr="00553ED2">
        <w:rPr>
          <w:rFonts w:eastAsia="Times New Roman"/>
          <w:szCs w:val="24"/>
        </w:rPr>
        <w:t>να κρυβόμαστε</w:t>
      </w:r>
      <w:r>
        <w:rPr>
          <w:rFonts w:eastAsia="Times New Roman"/>
          <w:szCs w:val="24"/>
        </w:rPr>
        <w:t>,</w:t>
      </w:r>
      <w:r w:rsidRPr="00553ED2">
        <w:rPr>
          <w:rFonts w:eastAsia="Times New Roman"/>
          <w:szCs w:val="24"/>
        </w:rPr>
        <w:t xml:space="preserve"> όπως κάποιος </w:t>
      </w:r>
      <w:r>
        <w:rPr>
          <w:rFonts w:eastAsia="Times New Roman"/>
          <w:szCs w:val="24"/>
        </w:rPr>
        <w:t>Β</w:t>
      </w:r>
      <w:r w:rsidRPr="00553ED2">
        <w:rPr>
          <w:rFonts w:eastAsia="Times New Roman"/>
          <w:szCs w:val="24"/>
        </w:rPr>
        <w:t>ουλευτής</w:t>
      </w:r>
      <w:r>
        <w:rPr>
          <w:rFonts w:eastAsia="Times New Roman"/>
          <w:szCs w:val="24"/>
        </w:rPr>
        <w:t xml:space="preserve"> σας,</w:t>
      </w:r>
      <w:r w:rsidRPr="00553ED2">
        <w:rPr>
          <w:rFonts w:eastAsia="Times New Roman"/>
          <w:szCs w:val="24"/>
        </w:rPr>
        <w:t xml:space="preserve"> της Νέας Δημοκρατίας</w:t>
      </w:r>
      <w:r>
        <w:rPr>
          <w:rFonts w:eastAsia="Times New Roman"/>
          <w:szCs w:val="24"/>
        </w:rPr>
        <w:t>, που πριν</w:t>
      </w:r>
      <w:r w:rsidRPr="00553ED2">
        <w:rPr>
          <w:rFonts w:eastAsia="Times New Roman"/>
          <w:szCs w:val="24"/>
        </w:rPr>
        <w:t xml:space="preserve"> χρόνια είχε σκοτώσει στη </w:t>
      </w:r>
      <w:r>
        <w:rPr>
          <w:rFonts w:eastAsia="Times New Roman"/>
          <w:szCs w:val="24"/>
        </w:rPr>
        <w:lastRenderedPageBreak/>
        <w:t>λ</w:t>
      </w:r>
      <w:r w:rsidRPr="00553ED2">
        <w:rPr>
          <w:rFonts w:eastAsia="Times New Roman"/>
          <w:szCs w:val="24"/>
        </w:rPr>
        <w:t xml:space="preserve">εωφόρο Αλίμου </w:t>
      </w:r>
      <w:r>
        <w:rPr>
          <w:rFonts w:eastAsia="Times New Roman"/>
          <w:szCs w:val="24"/>
        </w:rPr>
        <w:t>μια</w:t>
      </w:r>
      <w:r w:rsidRPr="00553ED2">
        <w:rPr>
          <w:rFonts w:eastAsia="Times New Roman"/>
          <w:szCs w:val="24"/>
        </w:rPr>
        <w:t xml:space="preserve"> κοπέλα και δεν δικάστηκε ποτέ</w:t>
      </w:r>
      <w:r>
        <w:rPr>
          <w:rFonts w:eastAsia="Times New Roman"/>
          <w:szCs w:val="24"/>
        </w:rPr>
        <w:t>! Γ</w:t>
      </w:r>
      <w:r w:rsidRPr="00553ED2">
        <w:rPr>
          <w:rFonts w:eastAsia="Times New Roman"/>
          <w:szCs w:val="24"/>
        </w:rPr>
        <w:t>ιατί</w:t>
      </w:r>
      <w:r>
        <w:rPr>
          <w:rFonts w:eastAsia="Times New Roman"/>
          <w:szCs w:val="24"/>
        </w:rPr>
        <w:t>; Ή</w:t>
      </w:r>
      <w:r w:rsidRPr="00553ED2">
        <w:rPr>
          <w:rFonts w:eastAsia="Times New Roman"/>
          <w:szCs w:val="24"/>
        </w:rPr>
        <w:t xml:space="preserve">ταν </w:t>
      </w:r>
      <w:r>
        <w:rPr>
          <w:rFonts w:eastAsia="Times New Roman"/>
          <w:szCs w:val="24"/>
        </w:rPr>
        <w:t>υπεράνω</w:t>
      </w:r>
      <w:r w:rsidRPr="00553ED2">
        <w:rPr>
          <w:rFonts w:eastAsia="Times New Roman"/>
          <w:szCs w:val="24"/>
        </w:rPr>
        <w:t xml:space="preserve"> του νόμου</w:t>
      </w:r>
      <w:r>
        <w:rPr>
          <w:rFonts w:eastAsia="Times New Roman"/>
          <w:szCs w:val="24"/>
        </w:rPr>
        <w:t>;</w:t>
      </w:r>
    </w:p>
    <w:p w14:paraId="4BA0F871" w14:textId="77777777" w:rsidR="00200ACA" w:rsidRDefault="00B07EC3">
      <w:pPr>
        <w:spacing w:line="600" w:lineRule="auto"/>
        <w:ind w:firstLine="720"/>
        <w:jc w:val="both"/>
        <w:rPr>
          <w:rFonts w:eastAsia="Times New Roman" w:cs="Times New Roman"/>
          <w:szCs w:val="24"/>
        </w:rPr>
      </w:pPr>
      <w:r>
        <w:rPr>
          <w:rFonts w:eastAsia="Times New Roman"/>
          <w:szCs w:val="24"/>
        </w:rPr>
        <w:t>Ό</w:t>
      </w:r>
      <w:r w:rsidRPr="00553ED2">
        <w:rPr>
          <w:rFonts w:eastAsia="Times New Roman"/>
          <w:szCs w:val="24"/>
        </w:rPr>
        <w:t>σο για το ΠΑΣΟΚ</w:t>
      </w:r>
      <w:r>
        <w:rPr>
          <w:rFonts w:eastAsia="Times New Roman"/>
          <w:szCs w:val="24"/>
        </w:rPr>
        <w:t>, κύριοι, που έμβλημά σας ήτ</w:t>
      </w:r>
      <w:r w:rsidRPr="00553ED2">
        <w:rPr>
          <w:rFonts w:eastAsia="Times New Roman"/>
          <w:szCs w:val="24"/>
        </w:rPr>
        <w:t>αν η απλή αναλογική</w:t>
      </w:r>
      <w:r>
        <w:rPr>
          <w:rFonts w:eastAsia="Times New Roman"/>
          <w:szCs w:val="24"/>
        </w:rPr>
        <w:t>, δεν την ψηφίσατε και η Πρόεδρός σας, η κ</w:t>
      </w:r>
      <w:r>
        <w:rPr>
          <w:rFonts w:eastAsia="Times New Roman"/>
          <w:szCs w:val="24"/>
        </w:rPr>
        <w:t>.</w:t>
      </w:r>
      <w:r w:rsidRPr="00553ED2">
        <w:rPr>
          <w:rFonts w:eastAsia="Times New Roman"/>
          <w:szCs w:val="24"/>
        </w:rPr>
        <w:t xml:space="preserve"> Γεννηματά</w:t>
      </w:r>
      <w:r>
        <w:rPr>
          <w:rFonts w:eastAsia="Times New Roman"/>
          <w:szCs w:val="24"/>
        </w:rPr>
        <w:t>, ε</w:t>
      </w:r>
      <w:r w:rsidRPr="00553ED2">
        <w:rPr>
          <w:rFonts w:eastAsia="Times New Roman"/>
          <w:szCs w:val="24"/>
        </w:rPr>
        <w:t>ίχε το θράσος να ονομάζει το</w:t>
      </w:r>
      <w:r>
        <w:rPr>
          <w:rFonts w:eastAsia="Times New Roman"/>
          <w:szCs w:val="24"/>
        </w:rPr>
        <w:t>ν Τσίπρα «</w:t>
      </w:r>
      <w:proofErr w:type="spellStart"/>
      <w:r>
        <w:rPr>
          <w:rFonts w:eastAsia="Times New Roman"/>
          <w:szCs w:val="24"/>
        </w:rPr>
        <w:t>νεο</w:t>
      </w:r>
      <w:r w:rsidRPr="00553ED2">
        <w:rPr>
          <w:rFonts w:eastAsia="Times New Roman"/>
          <w:szCs w:val="24"/>
        </w:rPr>
        <w:t>κομμουνιστή</w:t>
      </w:r>
      <w:proofErr w:type="spellEnd"/>
      <w:r>
        <w:rPr>
          <w:rFonts w:eastAsia="Times New Roman"/>
          <w:szCs w:val="24"/>
        </w:rPr>
        <w:t>». Απορώ πώ</w:t>
      </w:r>
      <w:r w:rsidRPr="00553ED2">
        <w:rPr>
          <w:rFonts w:eastAsia="Times New Roman"/>
          <w:szCs w:val="24"/>
        </w:rPr>
        <w:t>ς το δέχτηκαν οι κομμουνιστές</w:t>
      </w:r>
      <w:r>
        <w:rPr>
          <w:rFonts w:eastAsia="Times New Roman"/>
          <w:szCs w:val="24"/>
        </w:rPr>
        <w:t>.</w:t>
      </w:r>
      <w:r>
        <w:rPr>
          <w:rFonts w:eastAsia="Times New Roman" w:cs="Times New Roman"/>
          <w:szCs w:val="24"/>
        </w:rPr>
        <w:t xml:space="preserve"> </w:t>
      </w:r>
      <w:r>
        <w:rPr>
          <w:rFonts w:eastAsia="Times New Roman" w:cs="Times New Roman"/>
          <w:szCs w:val="24"/>
        </w:rPr>
        <w:t>Ευτελίσατε το ΚΚΕ, που ήταν αντάρτες και π</w:t>
      </w:r>
      <w:r>
        <w:rPr>
          <w:rFonts w:eastAsia="Times New Roman" w:cs="Times New Roman"/>
          <w:szCs w:val="24"/>
        </w:rPr>
        <w:t xml:space="preserve">ολέμησαν στην </w:t>
      </w:r>
      <w:r w:rsidRPr="005E5981">
        <w:rPr>
          <w:rFonts w:eastAsia="Times New Roman" w:cs="Times New Roman"/>
          <w:szCs w:val="24"/>
        </w:rPr>
        <w:t>Εθνική Αντίσταση</w:t>
      </w:r>
      <w:r>
        <w:rPr>
          <w:rFonts w:eastAsia="Times New Roman" w:cs="Times New Roman"/>
          <w:szCs w:val="24"/>
        </w:rPr>
        <w:t>,</w:t>
      </w:r>
      <w:r w:rsidRPr="005E5981">
        <w:rPr>
          <w:rFonts w:eastAsia="Times New Roman" w:cs="Times New Roman"/>
          <w:szCs w:val="24"/>
        </w:rPr>
        <w:t xml:space="preserve"> στο</w:t>
      </w:r>
      <w:r>
        <w:rPr>
          <w:rFonts w:eastAsia="Times New Roman" w:cs="Times New Roman"/>
          <w:szCs w:val="24"/>
        </w:rPr>
        <w:t>ν</w:t>
      </w:r>
      <w:r w:rsidRPr="005E5981">
        <w:rPr>
          <w:rFonts w:eastAsia="Times New Roman" w:cs="Times New Roman"/>
          <w:szCs w:val="24"/>
        </w:rPr>
        <w:t xml:space="preserve"> </w:t>
      </w:r>
      <w:proofErr w:type="spellStart"/>
      <w:r>
        <w:rPr>
          <w:rFonts w:eastAsia="Times New Roman" w:cs="Times New Roman"/>
          <w:szCs w:val="24"/>
        </w:rPr>
        <w:t>Γοργοπόταμ</w:t>
      </w:r>
      <w:r w:rsidRPr="005E5981">
        <w:rPr>
          <w:rFonts w:eastAsia="Times New Roman" w:cs="Times New Roman"/>
          <w:szCs w:val="24"/>
        </w:rPr>
        <w:t>ο</w:t>
      </w:r>
      <w:proofErr w:type="spellEnd"/>
      <w:r>
        <w:rPr>
          <w:rFonts w:eastAsia="Times New Roman" w:cs="Times New Roman"/>
          <w:szCs w:val="24"/>
        </w:rPr>
        <w:t xml:space="preserve">, ενώ εσείς όλοι οι </w:t>
      </w:r>
      <w:r>
        <w:rPr>
          <w:rFonts w:eastAsia="Times New Roman" w:cs="Times New Roman"/>
          <w:szCs w:val="24"/>
        </w:rPr>
        <w:t>δ</w:t>
      </w:r>
      <w:r w:rsidRPr="005E5981">
        <w:rPr>
          <w:rFonts w:eastAsia="Times New Roman" w:cs="Times New Roman"/>
          <w:szCs w:val="24"/>
        </w:rPr>
        <w:t xml:space="preserve">εξιοί </w:t>
      </w:r>
      <w:r>
        <w:rPr>
          <w:rFonts w:eastAsia="Times New Roman" w:cs="Times New Roman"/>
          <w:szCs w:val="24"/>
        </w:rPr>
        <w:t>ήσασταν με τις κουκούλες,</w:t>
      </w:r>
      <w:r w:rsidRPr="005E5981">
        <w:rPr>
          <w:rFonts w:eastAsia="Times New Roman" w:cs="Times New Roman"/>
          <w:szCs w:val="24"/>
        </w:rPr>
        <w:t xml:space="preserve"> δωσίλογοι</w:t>
      </w:r>
      <w:r>
        <w:rPr>
          <w:rFonts w:eastAsia="Times New Roman" w:cs="Times New Roman"/>
          <w:szCs w:val="24"/>
        </w:rPr>
        <w:t>. Δωσίλογοι, ναι! Είστε ίδιοι με τη</w:t>
      </w:r>
      <w:r w:rsidRPr="005E5981">
        <w:rPr>
          <w:rFonts w:eastAsia="Times New Roman" w:cs="Times New Roman"/>
          <w:szCs w:val="24"/>
        </w:rPr>
        <w:t xml:space="preserve"> Χρυσή Αυγή</w:t>
      </w:r>
      <w:r>
        <w:rPr>
          <w:rFonts w:eastAsia="Times New Roman" w:cs="Times New Roman"/>
          <w:szCs w:val="24"/>
        </w:rPr>
        <w:t xml:space="preserve">. </w:t>
      </w:r>
    </w:p>
    <w:p w14:paraId="4BA0F872"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Όσο για τον κ. Λεβέντη, χθες που είχε μια ομιλία στο Παλλάς, ξ</w:t>
      </w:r>
      <w:r w:rsidRPr="005E5981">
        <w:rPr>
          <w:rFonts w:eastAsia="Times New Roman" w:cs="Times New Roman"/>
          <w:szCs w:val="24"/>
        </w:rPr>
        <w:t>έρετε τι είπε</w:t>
      </w:r>
      <w:r>
        <w:rPr>
          <w:rFonts w:eastAsia="Times New Roman" w:cs="Times New Roman"/>
          <w:szCs w:val="24"/>
        </w:rPr>
        <w:t>; Ν</w:t>
      </w:r>
      <w:r w:rsidRPr="005E5981">
        <w:rPr>
          <w:rFonts w:eastAsia="Times New Roman" w:cs="Times New Roman"/>
          <w:szCs w:val="24"/>
        </w:rPr>
        <w:t xml:space="preserve">α ετοιμάσουμε το </w:t>
      </w:r>
      <w:proofErr w:type="spellStart"/>
      <w:r w:rsidRPr="005E5981">
        <w:rPr>
          <w:rFonts w:eastAsia="Times New Roman" w:cs="Times New Roman"/>
          <w:szCs w:val="24"/>
        </w:rPr>
        <w:t>Γουδ</w:t>
      </w:r>
      <w:r>
        <w:rPr>
          <w:rFonts w:eastAsia="Times New Roman" w:cs="Times New Roman"/>
          <w:szCs w:val="24"/>
        </w:rPr>
        <w:t>ή</w:t>
      </w:r>
      <w:proofErr w:type="spellEnd"/>
      <w:r>
        <w:rPr>
          <w:rFonts w:eastAsia="Times New Roman" w:cs="Times New Roman"/>
          <w:szCs w:val="24"/>
        </w:rPr>
        <w:t>. Α</w:t>
      </w:r>
      <w:r w:rsidRPr="005E5981">
        <w:rPr>
          <w:rFonts w:eastAsia="Times New Roman" w:cs="Times New Roman"/>
          <w:szCs w:val="24"/>
        </w:rPr>
        <w:t>ν είναι δυνατόν</w:t>
      </w:r>
      <w:r>
        <w:rPr>
          <w:rFonts w:eastAsia="Times New Roman" w:cs="Times New Roman"/>
          <w:szCs w:val="24"/>
        </w:rPr>
        <w:t xml:space="preserve">! Να ετοιμάσουμε το </w:t>
      </w:r>
      <w:proofErr w:type="spellStart"/>
      <w:r>
        <w:rPr>
          <w:rFonts w:eastAsia="Times New Roman" w:cs="Times New Roman"/>
          <w:szCs w:val="24"/>
        </w:rPr>
        <w:t>Γουδή</w:t>
      </w:r>
      <w:proofErr w:type="spellEnd"/>
      <w:r>
        <w:rPr>
          <w:rFonts w:eastAsia="Times New Roman" w:cs="Times New Roman"/>
          <w:szCs w:val="24"/>
        </w:rPr>
        <w:t xml:space="preserve">! Δηλαδή, μας διχάζουν τόσο πολύ, να κάνουμε έναν εμφύλιο; Ό,τι </w:t>
      </w:r>
      <w:r w:rsidRPr="005E5981">
        <w:rPr>
          <w:rFonts w:eastAsia="Times New Roman" w:cs="Times New Roman"/>
          <w:szCs w:val="24"/>
        </w:rPr>
        <w:t xml:space="preserve">είχε πει </w:t>
      </w:r>
      <w:r>
        <w:rPr>
          <w:rFonts w:eastAsia="Times New Roman" w:cs="Times New Roman"/>
          <w:szCs w:val="24"/>
        </w:rPr>
        <w:t>και η</w:t>
      </w:r>
      <w:r w:rsidRPr="005E5981">
        <w:rPr>
          <w:rFonts w:eastAsia="Times New Roman" w:cs="Times New Roman"/>
          <w:szCs w:val="24"/>
        </w:rPr>
        <w:t xml:space="preserve"> Χρυσή Αυγή</w:t>
      </w:r>
      <w:r>
        <w:rPr>
          <w:rFonts w:eastAsia="Times New Roman" w:cs="Times New Roman"/>
          <w:szCs w:val="24"/>
        </w:rPr>
        <w:t xml:space="preserve">, δηλαδή ότι </w:t>
      </w:r>
      <w:r w:rsidRPr="005E5981">
        <w:rPr>
          <w:rFonts w:eastAsia="Times New Roman" w:cs="Times New Roman"/>
          <w:szCs w:val="24"/>
        </w:rPr>
        <w:t xml:space="preserve">πρέπει να ετοιμαζόμαστε </w:t>
      </w:r>
      <w:r>
        <w:rPr>
          <w:rFonts w:eastAsia="Times New Roman" w:cs="Times New Roman"/>
          <w:szCs w:val="24"/>
        </w:rPr>
        <w:t xml:space="preserve">για τη Μακρόνησο, </w:t>
      </w:r>
      <w:r w:rsidRPr="005E5981">
        <w:rPr>
          <w:rFonts w:eastAsia="Times New Roman" w:cs="Times New Roman"/>
          <w:szCs w:val="24"/>
        </w:rPr>
        <w:t>να φτιάξουμε τα υπόλοιπα</w:t>
      </w:r>
      <w:r>
        <w:rPr>
          <w:rFonts w:eastAsia="Times New Roman" w:cs="Times New Roman"/>
          <w:szCs w:val="24"/>
        </w:rPr>
        <w:t>,</w:t>
      </w:r>
      <w:r w:rsidRPr="005E5981">
        <w:rPr>
          <w:rFonts w:eastAsia="Times New Roman" w:cs="Times New Roman"/>
          <w:szCs w:val="24"/>
        </w:rPr>
        <w:t xml:space="preserve"> που</w:t>
      </w:r>
      <w:r>
        <w:rPr>
          <w:rFonts w:eastAsia="Times New Roman" w:cs="Times New Roman"/>
          <w:szCs w:val="24"/>
        </w:rPr>
        <w:t xml:space="preserve"> θέλουν να γίνουν μουσείο.</w:t>
      </w:r>
    </w:p>
    <w:p w14:paraId="4BA0F873"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Ντρέπομα</w:t>
      </w:r>
      <w:r>
        <w:rPr>
          <w:rFonts w:eastAsia="Times New Roman" w:cs="Times New Roman"/>
          <w:szCs w:val="24"/>
        </w:rPr>
        <w:t xml:space="preserve">ι! Ντρέπομαι </w:t>
      </w:r>
      <w:r w:rsidRPr="005E5981">
        <w:rPr>
          <w:rFonts w:eastAsia="Times New Roman" w:cs="Times New Roman"/>
          <w:szCs w:val="24"/>
        </w:rPr>
        <w:t xml:space="preserve">για την </w:t>
      </w:r>
      <w:r>
        <w:rPr>
          <w:rFonts w:eastAsia="Times New Roman" w:cs="Times New Roman"/>
          <w:szCs w:val="24"/>
        </w:rPr>
        <w:t>ε</w:t>
      </w:r>
      <w:r w:rsidRPr="005E5981">
        <w:rPr>
          <w:rFonts w:eastAsia="Times New Roman" w:cs="Times New Roman"/>
          <w:szCs w:val="24"/>
        </w:rPr>
        <w:t>λληνική Βουλή αυτή</w:t>
      </w:r>
      <w:r>
        <w:rPr>
          <w:rFonts w:eastAsia="Times New Roman" w:cs="Times New Roman"/>
          <w:szCs w:val="24"/>
        </w:rPr>
        <w:t>ν</w:t>
      </w:r>
      <w:r w:rsidRPr="005E5981">
        <w:rPr>
          <w:rFonts w:eastAsia="Times New Roman" w:cs="Times New Roman"/>
          <w:szCs w:val="24"/>
        </w:rPr>
        <w:t xml:space="preserve"> τη στιγμή</w:t>
      </w:r>
      <w:r>
        <w:rPr>
          <w:rFonts w:eastAsia="Times New Roman" w:cs="Times New Roman"/>
          <w:szCs w:val="24"/>
        </w:rPr>
        <w:t>. Ειλικρινά</w:t>
      </w:r>
      <w:r w:rsidRPr="005E5981">
        <w:rPr>
          <w:rFonts w:eastAsia="Times New Roman" w:cs="Times New Roman"/>
          <w:szCs w:val="24"/>
        </w:rPr>
        <w:t xml:space="preserve"> σας το λέω</w:t>
      </w:r>
      <w:r>
        <w:rPr>
          <w:rFonts w:eastAsia="Times New Roman" w:cs="Times New Roman"/>
          <w:szCs w:val="24"/>
        </w:rPr>
        <w:t>, διότι ήμουν η μόνη Β</w:t>
      </w:r>
      <w:r w:rsidRPr="005E5981">
        <w:rPr>
          <w:rFonts w:eastAsia="Times New Roman" w:cs="Times New Roman"/>
          <w:szCs w:val="24"/>
        </w:rPr>
        <w:t xml:space="preserve">ουλευτής που </w:t>
      </w:r>
      <w:r>
        <w:rPr>
          <w:rFonts w:eastAsia="Times New Roman" w:cs="Times New Roman"/>
          <w:szCs w:val="24"/>
        </w:rPr>
        <w:t xml:space="preserve">έμεινα έξι </w:t>
      </w:r>
      <w:r w:rsidRPr="005E5981">
        <w:rPr>
          <w:rFonts w:eastAsia="Times New Roman" w:cs="Times New Roman"/>
          <w:szCs w:val="24"/>
        </w:rPr>
        <w:t>μήνες ανεξάρτητη</w:t>
      </w:r>
      <w:r>
        <w:rPr>
          <w:rFonts w:eastAsia="Times New Roman" w:cs="Times New Roman"/>
          <w:szCs w:val="24"/>
        </w:rPr>
        <w:t>. Ε</w:t>
      </w:r>
      <w:r w:rsidRPr="005E5981">
        <w:rPr>
          <w:rFonts w:eastAsia="Times New Roman" w:cs="Times New Roman"/>
          <w:szCs w:val="24"/>
        </w:rPr>
        <w:t xml:space="preserve">ίδα τα πράγματα τόσο καθαρά και </w:t>
      </w:r>
      <w:r w:rsidRPr="005E5981">
        <w:rPr>
          <w:rFonts w:eastAsia="Times New Roman" w:cs="Times New Roman"/>
          <w:szCs w:val="24"/>
        </w:rPr>
        <w:lastRenderedPageBreak/>
        <w:t>παρ</w:t>
      </w:r>
      <w:r>
        <w:rPr>
          <w:rFonts w:eastAsia="Times New Roman" w:cs="Times New Roman"/>
          <w:szCs w:val="24"/>
        </w:rPr>
        <w:t xml:space="preserve">’ </w:t>
      </w:r>
      <w:r w:rsidRPr="005E5981">
        <w:rPr>
          <w:rFonts w:eastAsia="Times New Roman" w:cs="Times New Roman"/>
          <w:szCs w:val="24"/>
        </w:rPr>
        <w:t>όλες τις προτάσεις που είχα</w:t>
      </w:r>
      <w:r>
        <w:rPr>
          <w:rFonts w:eastAsia="Times New Roman" w:cs="Times New Roman"/>
          <w:szCs w:val="24"/>
        </w:rPr>
        <w:t>,</w:t>
      </w:r>
      <w:r w:rsidRPr="005E5981">
        <w:rPr>
          <w:rFonts w:eastAsia="Times New Roman" w:cs="Times New Roman"/>
          <w:szCs w:val="24"/>
        </w:rPr>
        <w:t xml:space="preserve"> επέλεξ</w:t>
      </w:r>
      <w:r>
        <w:rPr>
          <w:rFonts w:eastAsia="Times New Roman" w:cs="Times New Roman"/>
          <w:szCs w:val="24"/>
        </w:rPr>
        <w:t>α</w:t>
      </w:r>
      <w:r w:rsidRPr="005E5981">
        <w:rPr>
          <w:rFonts w:eastAsia="Times New Roman" w:cs="Times New Roman"/>
          <w:szCs w:val="24"/>
        </w:rPr>
        <w:t xml:space="preserve"> </w:t>
      </w:r>
      <w:r>
        <w:rPr>
          <w:rFonts w:eastAsia="Times New Roman" w:cs="Times New Roman"/>
          <w:szCs w:val="24"/>
        </w:rPr>
        <w:t>να πάω στ</w:t>
      </w:r>
      <w:r w:rsidRPr="005E5981">
        <w:rPr>
          <w:rFonts w:eastAsia="Times New Roman" w:cs="Times New Roman"/>
          <w:szCs w:val="24"/>
        </w:rPr>
        <w:t>ο ΣΥΡΙΖΑ</w:t>
      </w:r>
      <w:r>
        <w:rPr>
          <w:rFonts w:eastAsia="Times New Roman" w:cs="Times New Roman"/>
          <w:szCs w:val="24"/>
        </w:rPr>
        <w:t>, γ</w:t>
      </w:r>
      <w:r w:rsidRPr="005E5981">
        <w:rPr>
          <w:rFonts w:eastAsia="Times New Roman" w:cs="Times New Roman"/>
          <w:szCs w:val="24"/>
        </w:rPr>
        <w:t xml:space="preserve">ιατί </w:t>
      </w:r>
      <w:r>
        <w:rPr>
          <w:rFonts w:eastAsia="Times New Roman" w:cs="Times New Roman"/>
          <w:szCs w:val="24"/>
        </w:rPr>
        <w:t xml:space="preserve">είπα πως προτιμώ </w:t>
      </w:r>
      <w:r w:rsidRPr="005E5981">
        <w:rPr>
          <w:rFonts w:eastAsia="Times New Roman" w:cs="Times New Roman"/>
          <w:szCs w:val="24"/>
        </w:rPr>
        <w:t>να</w:t>
      </w:r>
      <w:r w:rsidRPr="005E5981">
        <w:rPr>
          <w:rFonts w:eastAsia="Times New Roman" w:cs="Times New Roman"/>
          <w:szCs w:val="24"/>
        </w:rPr>
        <w:t xml:space="preserve"> πάω με τους ηττημένους και καθαρούς</w:t>
      </w:r>
      <w:r>
        <w:rPr>
          <w:rFonts w:eastAsia="Times New Roman" w:cs="Times New Roman"/>
          <w:szCs w:val="24"/>
        </w:rPr>
        <w:t>,</w:t>
      </w:r>
      <w:r w:rsidRPr="005E5981">
        <w:rPr>
          <w:rFonts w:eastAsia="Times New Roman" w:cs="Times New Roman"/>
          <w:szCs w:val="24"/>
        </w:rPr>
        <w:t xml:space="preserve"> παρά με τους νικητές και</w:t>
      </w:r>
      <w:r>
        <w:rPr>
          <w:rFonts w:eastAsia="Times New Roman" w:cs="Times New Roman"/>
          <w:szCs w:val="24"/>
        </w:rPr>
        <w:t xml:space="preserve"> βρώμικους και υπέστην </w:t>
      </w:r>
      <w:r w:rsidRPr="005E5981">
        <w:rPr>
          <w:rFonts w:eastAsia="Times New Roman" w:cs="Times New Roman"/>
          <w:szCs w:val="24"/>
        </w:rPr>
        <w:t xml:space="preserve">τόσο πολύ </w:t>
      </w:r>
      <w:r>
        <w:rPr>
          <w:rFonts w:eastAsia="Times New Roman" w:cs="Times New Roman"/>
          <w:szCs w:val="24"/>
          <w:lang w:val="en-US"/>
        </w:rPr>
        <w:t>bullying</w:t>
      </w:r>
      <w:r w:rsidRPr="005E5981">
        <w:rPr>
          <w:rFonts w:eastAsia="Times New Roman" w:cs="Times New Roman"/>
          <w:szCs w:val="24"/>
        </w:rPr>
        <w:t xml:space="preserve"> από όλα τα κόμματα</w:t>
      </w:r>
      <w:r>
        <w:rPr>
          <w:rFonts w:eastAsia="Times New Roman" w:cs="Times New Roman"/>
          <w:szCs w:val="24"/>
        </w:rPr>
        <w:t xml:space="preserve">! </w:t>
      </w:r>
    </w:p>
    <w:p w14:paraId="4BA0F874"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Το μόνο για το οποίο κατηγορώ το </w:t>
      </w:r>
      <w:r w:rsidRPr="005E5981">
        <w:rPr>
          <w:rFonts w:eastAsia="Times New Roman" w:cs="Times New Roman"/>
          <w:szCs w:val="24"/>
        </w:rPr>
        <w:t>ΣΥΡΙΖΑ</w:t>
      </w:r>
      <w:r>
        <w:rPr>
          <w:rFonts w:eastAsia="Times New Roman" w:cs="Times New Roman"/>
          <w:szCs w:val="24"/>
        </w:rPr>
        <w:t xml:space="preserve"> είναι πως ποτέ, επί έναν </w:t>
      </w:r>
      <w:r w:rsidRPr="005E5981">
        <w:rPr>
          <w:rFonts w:eastAsia="Times New Roman" w:cs="Times New Roman"/>
          <w:szCs w:val="24"/>
        </w:rPr>
        <w:t>χρόνο</w:t>
      </w:r>
      <w:r>
        <w:rPr>
          <w:rFonts w:eastAsia="Times New Roman" w:cs="Times New Roman"/>
          <w:szCs w:val="24"/>
        </w:rPr>
        <w:t xml:space="preserve">, δεν βγήκε να με </w:t>
      </w:r>
      <w:r w:rsidRPr="005E5981">
        <w:rPr>
          <w:rFonts w:eastAsia="Times New Roman" w:cs="Times New Roman"/>
          <w:szCs w:val="24"/>
        </w:rPr>
        <w:t>υπερασπιστεί κανένας</w:t>
      </w:r>
      <w:r>
        <w:rPr>
          <w:rFonts w:eastAsia="Times New Roman" w:cs="Times New Roman"/>
          <w:szCs w:val="24"/>
        </w:rPr>
        <w:t>. Άφηναν τον κ. Λεβέντη</w:t>
      </w:r>
      <w:r>
        <w:rPr>
          <w:rFonts w:eastAsia="Times New Roman" w:cs="Times New Roman"/>
          <w:szCs w:val="24"/>
        </w:rPr>
        <w:t xml:space="preserve"> να λέει «την έδρα μου» και «την έδρα μου» και «την έδρα μου»! Όταν έγινα ανεξάρτητη, του είπα να πάρει την έδρα, </w:t>
      </w:r>
      <w:r w:rsidRPr="005E5981">
        <w:rPr>
          <w:rFonts w:eastAsia="Times New Roman" w:cs="Times New Roman"/>
          <w:szCs w:val="24"/>
        </w:rPr>
        <w:t xml:space="preserve">αλλά </w:t>
      </w:r>
      <w:r>
        <w:rPr>
          <w:rFonts w:eastAsia="Times New Roman" w:cs="Times New Roman"/>
          <w:szCs w:val="24"/>
        </w:rPr>
        <w:t xml:space="preserve">έλεγαν «όχι», γιατί πίσω από μένα ήταν ο κ. </w:t>
      </w:r>
      <w:proofErr w:type="spellStart"/>
      <w:r>
        <w:rPr>
          <w:rFonts w:eastAsia="Times New Roman" w:cs="Times New Roman"/>
          <w:szCs w:val="24"/>
        </w:rPr>
        <w:t>Καλλιάνος</w:t>
      </w:r>
      <w:proofErr w:type="spellEnd"/>
      <w:r>
        <w:rPr>
          <w:rFonts w:eastAsia="Times New Roman" w:cs="Times New Roman"/>
          <w:szCs w:val="24"/>
        </w:rPr>
        <w:t xml:space="preserve"> </w:t>
      </w:r>
      <w:r w:rsidRPr="005E5981">
        <w:rPr>
          <w:rFonts w:eastAsia="Times New Roman" w:cs="Times New Roman"/>
          <w:szCs w:val="24"/>
        </w:rPr>
        <w:t xml:space="preserve">και η </w:t>
      </w:r>
      <w:r>
        <w:rPr>
          <w:rFonts w:eastAsia="Times New Roman" w:cs="Times New Roman"/>
          <w:szCs w:val="24"/>
        </w:rPr>
        <w:t xml:space="preserve">αδιαντροπιά του ήταν </w:t>
      </w:r>
      <w:r w:rsidRPr="005E5981">
        <w:rPr>
          <w:rFonts w:eastAsia="Times New Roman" w:cs="Times New Roman"/>
          <w:szCs w:val="24"/>
        </w:rPr>
        <w:t xml:space="preserve">να πει ότι </w:t>
      </w:r>
      <w:r>
        <w:rPr>
          <w:rFonts w:eastAsia="Times New Roman" w:cs="Times New Roman"/>
          <w:szCs w:val="24"/>
        </w:rPr>
        <w:t>ήθελα</w:t>
      </w:r>
      <w:r w:rsidRPr="005E5981">
        <w:rPr>
          <w:rFonts w:eastAsia="Times New Roman" w:cs="Times New Roman"/>
          <w:szCs w:val="24"/>
        </w:rPr>
        <w:t xml:space="preserve"> να γίνω </w:t>
      </w:r>
      <w:r>
        <w:rPr>
          <w:rFonts w:eastAsia="Times New Roman" w:cs="Times New Roman"/>
          <w:szCs w:val="24"/>
        </w:rPr>
        <w:t>α</w:t>
      </w:r>
      <w:r w:rsidRPr="005E5981">
        <w:rPr>
          <w:rFonts w:eastAsia="Times New Roman" w:cs="Times New Roman"/>
          <w:szCs w:val="24"/>
        </w:rPr>
        <w:t>ντιπρόεδρος</w:t>
      </w:r>
      <w:r>
        <w:rPr>
          <w:rFonts w:eastAsia="Times New Roman" w:cs="Times New Roman"/>
          <w:szCs w:val="24"/>
        </w:rPr>
        <w:t>,</w:t>
      </w:r>
      <w:r w:rsidRPr="005E5981">
        <w:rPr>
          <w:rFonts w:eastAsia="Times New Roman" w:cs="Times New Roman"/>
          <w:szCs w:val="24"/>
        </w:rPr>
        <w:t xml:space="preserve"> γι</w:t>
      </w:r>
      <w:r>
        <w:rPr>
          <w:rFonts w:eastAsia="Times New Roman" w:cs="Times New Roman"/>
          <w:szCs w:val="24"/>
        </w:rPr>
        <w:t>α να κάνω την κ</w:t>
      </w:r>
      <w:r>
        <w:rPr>
          <w:rFonts w:eastAsia="Times New Roman" w:cs="Times New Roman"/>
          <w:szCs w:val="24"/>
        </w:rPr>
        <w:t>όρη μου μετακλητή! Τ</w:t>
      </w:r>
      <w:r w:rsidRPr="005E5981">
        <w:rPr>
          <w:rFonts w:eastAsia="Times New Roman" w:cs="Times New Roman"/>
          <w:szCs w:val="24"/>
        </w:rPr>
        <w:t xml:space="preserve">έτοιο </w:t>
      </w:r>
      <w:r>
        <w:rPr>
          <w:rFonts w:eastAsia="Times New Roman" w:cs="Times New Roman"/>
          <w:szCs w:val="24"/>
        </w:rPr>
        <w:t>Κ</w:t>
      </w:r>
      <w:r w:rsidRPr="005E5981">
        <w:rPr>
          <w:rFonts w:eastAsia="Times New Roman" w:cs="Times New Roman"/>
          <w:szCs w:val="24"/>
        </w:rPr>
        <w:t>οινοβούλιο έχουμε</w:t>
      </w:r>
      <w:r>
        <w:rPr>
          <w:rFonts w:eastAsia="Times New Roman" w:cs="Times New Roman"/>
          <w:szCs w:val="24"/>
        </w:rPr>
        <w:t xml:space="preserve">! </w:t>
      </w:r>
    </w:p>
    <w:p w14:paraId="4BA0F875"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Ο κ. Λεβέντης έλεγε «όχι ο</w:t>
      </w:r>
      <w:r w:rsidRPr="005E5981">
        <w:rPr>
          <w:rFonts w:eastAsia="Times New Roman" w:cs="Times New Roman"/>
          <w:szCs w:val="24"/>
        </w:rPr>
        <w:t>ικογενειοκρατία</w:t>
      </w:r>
      <w:r>
        <w:rPr>
          <w:rFonts w:eastAsia="Times New Roman" w:cs="Times New Roman"/>
          <w:szCs w:val="24"/>
        </w:rPr>
        <w:t>» και έκανε Βουλευτή τον γιο του και Αντιπρόεδρο της Βουλής. Ε</w:t>
      </w:r>
      <w:r w:rsidRPr="005E5981">
        <w:rPr>
          <w:rFonts w:eastAsia="Times New Roman" w:cs="Times New Roman"/>
          <w:szCs w:val="24"/>
        </w:rPr>
        <w:t xml:space="preserve">γώ του είχα πει </w:t>
      </w:r>
      <w:r>
        <w:rPr>
          <w:rFonts w:eastAsia="Times New Roman" w:cs="Times New Roman"/>
          <w:szCs w:val="24"/>
        </w:rPr>
        <w:t>«μ</w:t>
      </w:r>
      <w:r w:rsidRPr="005E5981">
        <w:rPr>
          <w:rFonts w:eastAsia="Times New Roman" w:cs="Times New Roman"/>
          <w:szCs w:val="24"/>
        </w:rPr>
        <w:t xml:space="preserve">ην κάνεις </w:t>
      </w:r>
      <w:r>
        <w:rPr>
          <w:rFonts w:eastAsia="Times New Roman" w:cs="Times New Roman"/>
          <w:szCs w:val="24"/>
        </w:rPr>
        <w:t>Αντιπρόεδρο της</w:t>
      </w:r>
      <w:r w:rsidRPr="005E5981">
        <w:rPr>
          <w:rFonts w:eastAsia="Times New Roman" w:cs="Times New Roman"/>
          <w:szCs w:val="24"/>
        </w:rPr>
        <w:t xml:space="preserve"> Βουλής </w:t>
      </w:r>
      <w:r>
        <w:rPr>
          <w:rFonts w:eastAsia="Times New Roman" w:cs="Times New Roman"/>
          <w:szCs w:val="24"/>
        </w:rPr>
        <w:t xml:space="preserve">το γιο σου, διότι ευτελίζεις </w:t>
      </w:r>
      <w:r w:rsidRPr="005E5981">
        <w:rPr>
          <w:rFonts w:eastAsia="Times New Roman" w:cs="Times New Roman"/>
          <w:szCs w:val="24"/>
        </w:rPr>
        <w:t>την κοινωνία</w:t>
      </w:r>
      <w:r>
        <w:rPr>
          <w:rFonts w:eastAsia="Times New Roman" w:cs="Times New Roman"/>
          <w:szCs w:val="24"/>
        </w:rPr>
        <w:t>, ό</w:t>
      </w:r>
      <w:r w:rsidRPr="005E5981">
        <w:rPr>
          <w:rFonts w:eastAsia="Times New Roman" w:cs="Times New Roman"/>
          <w:szCs w:val="24"/>
        </w:rPr>
        <w:t xml:space="preserve">ταν έλεγες </w:t>
      </w:r>
      <w:r>
        <w:rPr>
          <w:rFonts w:eastAsia="Times New Roman" w:cs="Times New Roman"/>
          <w:szCs w:val="24"/>
        </w:rPr>
        <w:t>«</w:t>
      </w:r>
      <w:r w:rsidRPr="005E5981">
        <w:rPr>
          <w:rFonts w:eastAsia="Times New Roman" w:cs="Times New Roman"/>
          <w:szCs w:val="24"/>
        </w:rPr>
        <w:t>όχι οικογενειοκρατία</w:t>
      </w:r>
      <w:r>
        <w:rPr>
          <w:rFonts w:eastAsia="Times New Roman" w:cs="Times New Roman"/>
          <w:szCs w:val="24"/>
        </w:rPr>
        <w:t>» έπ</w:t>
      </w:r>
      <w:r w:rsidRPr="005E5981">
        <w:rPr>
          <w:rFonts w:eastAsia="Times New Roman" w:cs="Times New Roman"/>
          <w:szCs w:val="24"/>
        </w:rPr>
        <w:t>ρεπε να το εννοείς</w:t>
      </w:r>
      <w:r>
        <w:rPr>
          <w:rFonts w:eastAsia="Times New Roman" w:cs="Times New Roman"/>
          <w:szCs w:val="24"/>
        </w:rPr>
        <w:t>». Γι’</w:t>
      </w:r>
      <w:r w:rsidRPr="005E5981">
        <w:rPr>
          <w:rFonts w:eastAsia="Times New Roman" w:cs="Times New Roman"/>
          <w:szCs w:val="24"/>
        </w:rPr>
        <w:t xml:space="preserve"> αυτό έφυγα από το κόμμα</w:t>
      </w:r>
      <w:r>
        <w:rPr>
          <w:rFonts w:eastAsia="Times New Roman" w:cs="Times New Roman"/>
          <w:szCs w:val="24"/>
        </w:rPr>
        <w:t xml:space="preserve">. Διότι όταν έκανε Αντιπρόεδρο τον γιο του, του είπα «κάνε οποιονδήποτε άλλο», </w:t>
      </w:r>
      <w:r>
        <w:rPr>
          <w:rFonts w:eastAsia="Times New Roman" w:cs="Times New Roman"/>
          <w:szCs w:val="24"/>
        </w:rPr>
        <w:lastRenderedPageBreak/>
        <w:t>αλλά εκείνος εκεί. Σ</w:t>
      </w:r>
      <w:r w:rsidRPr="005E5981">
        <w:rPr>
          <w:rFonts w:eastAsia="Times New Roman" w:cs="Times New Roman"/>
          <w:szCs w:val="24"/>
        </w:rPr>
        <w:t xml:space="preserve">τα δύο χρόνια </w:t>
      </w:r>
      <w:r>
        <w:rPr>
          <w:rFonts w:eastAsia="Times New Roman" w:cs="Times New Roman"/>
          <w:szCs w:val="24"/>
        </w:rPr>
        <w:t xml:space="preserve">τον έκανε Αντιπρόεδρο </w:t>
      </w:r>
      <w:r w:rsidRPr="005E5981">
        <w:rPr>
          <w:rFonts w:eastAsia="Times New Roman" w:cs="Times New Roman"/>
          <w:szCs w:val="24"/>
        </w:rPr>
        <w:t>της Βουλής</w:t>
      </w:r>
      <w:r>
        <w:rPr>
          <w:rFonts w:eastAsia="Times New Roman" w:cs="Times New Roman"/>
          <w:szCs w:val="24"/>
        </w:rPr>
        <w:t>. Αν ήταν δέκα χρόνια, τι θα τον έκανε</w:t>
      </w:r>
      <w:r>
        <w:rPr>
          <w:rFonts w:eastAsia="Times New Roman" w:cs="Times New Roman"/>
          <w:szCs w:val="24"/>
        </w:rPr>
        <w:t>; Αυτοκράτορα;</w:t>
      </w:r>
    </w:p>
    <w:p w14:paraId="4BA0F876" w14:textId="77777777" w:rsidR="00200ACA" w:rsidRDefault="00B07EC3">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w:t>
      </w:r>
      <w:r>
        <w:rPr>
          <w:rFonts w:eastAsia="Times New Roman" w:cs="Times New Roman"/>
          <w:szCs w:val="24"/>
        </w:rPr>
        <w:t>της κυρίας Βουλευτού</w:t>
      </w:r>
      <w:r w:rsidRPr="00F81B27">
        <w:rPr>
          <w:rFonts w:eastAsia="Times New Roman" w:cs="Times New Roman"/>
          <w:szCs w:val="24"/>
        </w:rPr>
        <w:t>)</w:t>
      </w:r>
    </w:p>
    <w:p w14:paraId="4BA0F877"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Δεν χρειάζομαι κα</w:t>
      </w:r>
      <w:r>
        <w:rPr>
          <w:rFonts w:eastAsia="Times New Roman" w:cs="Times New Roman"/>
          <w:szCs w:val="24"/>
        </w:rPr>
        <w:t>μ</w:t>
      </w:r>
      <w:r>
        <w:rPr>
          <w:rFonts w:eastAsia="Times New Roman" w:cs="Times New Roman"/>
          <w:szCs w:val="24"/>
        </w:rPr>
        <w:t>μία καρέκλα ούτε ζήτησα κα</w:t>
      </w:r>
      <w:r>
        <w:rPr>
          <w:rFonts w:eastAsia="Times New Roman" w:cs="Times New Roman"/>
          <w:szCs w:val="24"/>
        </w:rPr>
        <w:t>μ</w:t>
      </w:r>
      <w:r>
        <w:rPr>
          <w:rFonts w:eastAsia="Times New Roman" w:cs="Times New Roman"/>
          <w:szCs w:val="24"/>
        </w:rPr>
        <w:t xml:space="preserve">μία καρέκλα. Λυπάμαι για εσάς. Εσείς είπατε </w:t>
      </w:r>
      <w:r w:rsidRPr="005E5981">
        <w:rPr>
          <w:rFonts w:eastAsia="Times New Roman" w:cs="Times New Roman"/>
          <w:szCs w:val="24"/>
        </w:rPr>
        <w:t>για τη Μακρόνησο</w:t>
      </w:r>
      <w:r>
        <w:rPr>
          <w:rFonts w:eastAsia="Times New Roman" w:cs="Times New Roman"/>
          <w:szCs w:val="24"/>
        </w:rPr>
        <w:t>.</w:t>
      </w:r>
      <w:r w:rsidRPr="005E5981">
        <w:rPr>
          <w:rFonts w:eastAsia="Times New Roman" w:cs="Times New Roman"/>
          <w:szCs w:val="24"/>
        </w:rPr>
        <w:t xml:space="preserve"> Εμένα ο πατέρας μου </w:t>
      </w:r>
      <w:r>
        <w:rPr>
          <w:rFonts w:eastAsia="Times New Roman" w:cs="Times New Roman"/>
          <w:szCs w:val="24"/>
        </w:rPr>
        <w:t xml:space="preserve">πολέμησε στην Αλβανία και μετά στο </w:t>
      </w:r>
      <w:r w:rsidRPr="0028140B">
        <w:rPr>
          <w:rFonts w:eastAsia="Times New Roman" w:cs="Times New Roman"/>
          <w:szCs w:val="24"/>
        </w:rPr>
        <w:t>Ελ Αλαμέιν</w:t>
      </w:r>
      <w:r>
        <w:rPr>
          <w:rFonts w:eastAsia="Times New Roman" w:cs="Times New Roman"/>
          <w:szCs w:val="24"/>
        </w:rPr>
        <w:t xml:space="preserve">. Με έχει βαφτίσει η </w:t>
      </w:r>
      <w:proofErr w:type="spellStart"/>
      <w:r>
        <w:rPr>
          <w:rFonts w:eastAsia="Times New Roman" w:cs="Times New Roman"/>
          <w:szCs w:val="24"/>
        </w:rPr>
        <w:t>Βέμπο</w:t>
      </w:r>
      <w:proofErr w:type="spellEnd"/>
      <w:r>
        <w:rPr>
          <w:rFonts w:eastAsia="Times New Roman" w:cs="Times New Roman"/>
          <w:szCs w:val="24"/>
        </w:rPr>
        <w:t xml:space="preserve"> και είμαι περήφανη γι’ αυτό. Κι όταν πέθανε, ξέρετε τι ζήτησαν στη μητέρα μου; Να επιστρέψει </w:t>
      </w:r>
      <w:r w:rsidRPr="005E5981">
        <w:rPr>
          <w:rFonts w:eastAsia="Times New Roman" w:cs="Times New Roman"/>
          <w:szCs w:val="24"/>
        </w:rPr>
        <w:t xml:space="preserve">το περίπτερο </w:t>
      </w:r>
      <w:r>
        <w:rPr>
          <w:rFonts w:eastAsia="Times New Roman" w:cs="Times New Roman"/>
          <w:szCs w:val="24"/>
        </w:rPr>
        <w:t xml:space="preserve">που δεν είχε πάρει ποτέ! Και δεν </w:t>
      </w:r>
      <w:r w:rsidRPr="005E5981">
        <w:rPr>
          <w:rFonts w:eastAsia="Times New Roman" w:cs="Times New Roman"/>
          <w:szCs w:val="24"/>
        </w:rPr>
        <w:t>δέχτηκε</w:t>
      </w:r>
      <w:r>
        <w:rPr>
          <w:rFonts w:eastAsia="Times New Roman" w:cs="Times New Roman"/>
          <w:szCs w:val="24"/>
        </w:rPr>
        <w:t xml:space="preserve"> να μας βά</w:t>
      </w:r>
      <w:r>
        <w:rPr>
          <w:rFonts w:eastAsia="Times New Roman" w:cs="Times New Roman"/>
          <w:szCs w:val="24"/>
        </w:rPr>
        <w:t>λ</w:t>
      </w:r>
      <w:r>
        <w:rPr>
          <w:rFonts w:eastAsia="Times New Roman" w:cs="Times New Roman"/>
          <w:szCs w:val="24"/>
        </w:rPr>
        <w:t>ει</w:t>
      </w:r>
      <w:r w:rsidRPr="005E5981">
        <w:rPr>
          <w:rFonts w:eastAsia="Times New Roman" w:cs="Times New Roman"/>
          <w:szCs w:val="24"/>
        </w:rPr>
        <w:t xml:space="preserve"> στο </w:t>
      </w:r>
      <w:r>
        <w:rPr>
          <w:rFonts w:eastAsia="Times New Roman" w:cs="Times New Roman"/>
          <w:szCs w:val="24"/>
        </w:rPr>
        <w:t>δ</w:t>
      </w:r>
      <w:r w:rsidRPr="005E5981">
        <w:rPr>
          <w:rFonts w:eastAsia="Times New Roman" w:cs="Times New Roman"/>
          <w:szCs w:val="24"/>
        </w:rPr>
        <w:t>ημόσιο</w:t>
      </w:r>
      <w:r>
        <w:rPr>
          <w:rFonts w:eastAsia="Times New Roman" w:cs="Times New Roman"/>
          <w:szCs w:val="24"/>
        </w:rPr>
        <w:t>. Έχω τα παρά</w:t>
      </w:r>
      <w:r>
        <w:rPr>
          <w:rFonts w:eastAsia="Times New Roman" w:cs="Times New Roman"/>
          <w:szCs w:val="24"/>
        </w:rPr>
        <w:t xml:space="preserve">σημά του και δεν δέχτηκε να μας βάλει στο </w:t>
      </w:r>
      <w:r>
        <w:rPr>
          <w:rFonts w:eastAsia="Times New Roman" w:cs="Times New Roman"/>
          <w:szCs w:val="24"/>
        </w:rPr>
        <w:t>δ</w:t>
      </w:r>
      <w:r>
        <w:rPr>
          <w:rFonts w:eastAsia="Times New Roman" w:cs="Times New Roman"/>
          <w:szCs w:val="24"/>
        </w:rPr>
        <w:t xml:space="preserve">ημόσιο. </w:t>
      </w:r>
      <w:r w:rsidRPr="005E5981">
        <w:rPr>
          <w:rFonts w:eastAsia="Times New Roman" w:cs="Times New Roman"/>
          <w:szCs w:val="24"/>
        </w:rPr>
        <w:t xml:space="preserve">Εγώ </w:t>
      </w:r>
      <w:r>
        <w:rPr>
          <w:rFonts w:eastAsia="Times New Roman" w:cs="Times New Roman"/>
          <w:szCs w:val="24"/>
        </w:rPr>
        <w:t>σπούδαζα και εργαζόμουν σε</w:t>
      </w:r>
      <w:r w:rsidRPr="005E5981">
        <w:rPr>
          <w:rFonts w:eastAsia="Times New Roman" w:cs="Times New Roman"/>
          <w:szCs w:val="24"/>
        </w:rPr>
        <w:t xml:space="preserve"> ναυτιλιακή εταιρεία και </w:t>
      </w:r>
      <w:r>
        <w:rPr>
          <w:rFonts w:eastAsia="Times New Roman" w:cs="Times New Roman"/>
          <w:szCs w:val="24"/>
        </w:rPr>
        <w:t>αν με</w:t>
      </w:r>
      <w:r w:rsidRPr="005E5981">
        <w:rPr>
          <w:rFonts w:eastAsia="Times New Roman" w:cs="Times New Roman"/>
          <w:szCs w:val="24"/>
        </w:rPr>
        <w:t xml:space="preserve"> </w:t>
      </w:r>
      <w:r>
        <w:rPr>
          <w:rFonts w:eastAsia="Times New Roman" w:cs="Times New Roman"/>
          <w:szCs w:val="24"/>
        </w:rPr>
        <w:t xml:space="preserve">είχε βάλει στο </w:t>
      </w:r>
      <w:r>
        <w:rPr>
          <w:rFonts w:eastAsia="Times New Roman" w:cs="Times New Roman"/>
          <w:szCs w:val="24"/>
        </w:rPr>
        <w:t>δ</w:t>
      </w:r>
      <w:r>
        <w:rPr>
          <w:rFonts w:eastAsia="Times New Roman" w:cs="Times New Roman"/>
          <w:szCs w:val="24"/>
        </w:rPr>
        <w:t>ημόσιο στα 36 μ</w:t>
      </w:r>
      <w:r w:rsidRPr="005E5981">
        <w:rPr>
          <w:rFonts w:eastAsia="Times New Roman" w:cs="Times New Roman"/>
          <w:szCs w:val="24"/>
        </w:rPr>
        <w:t>ου χρόνια</w:t>
      </w:r>
      <w:r>
        <w:rPr>
          <w:rFonts w:eastAsia="Times New Roman" w:cs="Times New Roman"/>
          <w:szCs w:val="24"/>
        </w:rPr>
        <w:t>,</w:t>
      </w:r>
      <w:r w:rsidRPr="005E5981">
        <w:rPr>
          <w:rFonts w:eastAsia="Times New Roman" w:cs="Times New Roman"/>
          <w:szCs w:val="24"/>
        </w:rPr>
        <w:t xml:space="preserve"> με </w:t>
      </w:r>
      <w:r>
        <w:rPr>
          <w:rFonts w:eastAsia="Times New Roman" w:cs="Times New Roman"/>
          <w:szCs w:val="24"/>
        </w:rPr>
        <w:t>τρία</w:t>
      </w:r>
      <w:r w:rsidRPr="005E5981">
        <w:rPr>
          <w:rFonts w:eastAsia="Times New Roman" w:cs="Times New Roman"/>
          <w:szCs w:val="24"/>
        </w:rPr>
        <w:t xml:space="preserve"> παιδιά</w:t>
      </w:r>
      <w:r>
        <w:rPr>
          <w:rFonts w:eastAsia="Times New Roman" w:cs="Times New Roman"/>
          <w:szCs w:val="24"/>
        </w:rPr>
        <w:t>,</w:t>
      </w:r>
      <w:r w:rsidRPr="005E5981">
        <w:rPr>
          <w:rFonts w:eastAsia="Times New Roman" w:cs="Times New Roman"/>
          <w:szCs w:val="24"/>
        </w:rPr>
        <w:t xml:space="preserve"> θα</w:t>
      </w:r>
      <w:r>
        <w:rPr>
          <w:rFonts w:eastAsia="Times New Roman" w:cs="Times New Roman"/>
          <w:szCs w:val="24"/>
        </w:rPr>
        <w:t xml:space="preserve"> είχα</w:t>
      </w:r>
      <w:r w:rsidRPr="005E5981">
        <w:rPr>
          <w:rFonts w:eastAsia="Times New Roman" w:cs="Times New Roman"/>
          <w:szCs w:val="24"/>
        </w:rPr>
        <w:t xml:space="preserve"> πάρει σύνταξη</w:t>
      </w:r>
      <w:r>
        <w:rPr>
          <w:rFonts w:eastAsia="Times New Roman" w:cs="Times New Roman"/>
          <w:szCs w:val="24"/>
        </w:rPr>
        <w:t xml:space="preserve"> και θα με πληρώνατε μέχρι τα 96 που έχει φθάσει η μητέρα μου.</w:t>
      </w:r>
    </w:p>
    <w:p w14:paraId="4BA0F878" w14:textId="77777777" w:rsidR="00200ACA" w:rsidRDefault="00B07EC3">
      <w:pPr>
        <w:spacing w:line="600" w:lineRule="auto"/>
        <w:ind w:firstLine="720"/>
        <w:jc w:val="both"/>
        <w:rPr>
          <w:rFonts w:eastAsia="Times New Roman" w:cs="Times New Roman"/>
          <w:szCs w:val="24"/>
        </w:rPr>
      </w:pPr>
      <w:r w:rsidRPr="005E5981">
        <w:rPr>
          <w:rFonts w:eastAsia="Times New Roman" w:cs="Times New Roman"/>
          <w:szCs w:val="24"/>
        </w:rPr>
        <w:t>Λυ</w:t>
      </w:r>
      <w:r w:rsidRPr="005E5981">
        <w:rPr>
          <w:rFonts w:eastAsia="Times New Roman" w:cs="Times New Roman"/>
          <w:szCs w:val="24"/>
        </w:rPr>
        <w:t xml:space="preserve">πάμαι για το ελληνικό </w:t>
      </w:r>
      <w:r>
        <w:rPr>
          <w:rFonts w:eastAsia="Times New Roman" w:cs="Times New Roman"/>
          <w:szCs w:val="24"/>
        </w:rPr>
        <w:t>Κ</w:t>
      </w:r>
      <w:r w:rsidRPr="005E5981">
        <w:rPr>
          <w:rFonts w:eastAsia="Times New Roman" w:cs="Times New Roman"/>
          <w:szCs w:val="24"/>
        </w:rPr>
        <w:t>οινοβούλιο και για τα παλαιά κόμματα</w:t>
      </w:r>
      <w:r>
        <w:rPr>
          <w:rFonts w:eastAsia="Times New Roman" w:cs="Times New Roman"/>
          <w:szCs w:val="24"/>
        </w:rPr>
        <w:t>. Μ</w:t>
      </w:r>
      <w:r w:rsidRPr="005E5981">
        <w:rPr>
          <w:rFonts w:eastAsia="Times New Roman" w:cs="Times New Roman"/>
          <w:szCs w:val="24"/>
        </w:rPr>
        <w:t xml:space="preserve">ου λέτε </w:t>
      </w:r>
      <w:r>
        <w:rPr>
          <w:rFonts w:eastAsia="Times New Roman" w:cs="Times New Roman"/>
          <w:szCs w:val="24"/>
        </w:rPr>
        <w:t>εσείς,</w:t>
      </w:r>
      <w:r w:rsidRPr="005E5981">
        <w:rPr>
          <w:rFonts w:eastAsia="Times New Roman" w:cs="Times New Roman"/>
          <w:szCs w:val="24"/>
        </w:rPr>
        <w:t xml:space="preserve"> οι παλιοί </w:t>
      </w:r>
      <w:r>
        <w:rPr>
          <w:rFonts w:eastAsia="Times New Roman" w:cs="Times New Roman"/>
          <w:szCs w:val="24"/>
        </w:rPr>
        <w:t xml:space="preserve">Βουλευτές, </w:t>
      </w:r>
      <w:r w:rsidRPr="005E5981">
        <w:rPr>
          <w:rFonts w:eastAsia="Times New Roman" w:cs="Times New Roman"/>
          <w:szCs w:val="24"/>
        </w:rPr>
        <w:t xml:space="preserve">ότι </w:t>
      </w:r>
      <w:r>
        <w:rPr>
          <w:rFonts w:eastAsia="Times New Roman" w:cs="Times New Roman"/>
          <w:szCs w:val="24"/>
        </w:rPr>
        <w:t>«έχω είκοσι πέντε, τριάντα</w:t>
      </w:r>
      <w:r w:rsidRPr="005E5981">
        <w:rPr>
          <w:rFonts w:eastAsia="Times New Roman" w:cs="Times New Roman"/>
          <w:szCs w:val="24"/>
        </w:rPr>
        <w:t xml:space="preserve"> χρόνια </w:t>
      </w:r>
      <w:r>
        <w:rPr>
          <w:rFonts w:eastAsia="Times New Roman" w:cs="Times New Roman"/>
          <w:szCs w:val="24"/>
        </w:rPr>
        <w:t>Β</w:t>
      </w:r>
      <w:r w:rsidRPr="005E5981">
        <w:rPr>
          <w:rFonts w:eastAsia="Times New Roman" w:cs="Times New Roman"/>
          <w:szCs w:val="24"/>
        </w:rPr>
        <w:t>ουλευτής</w:t>
      </w:r>
      <w:r>
        <w:rPr>
          <w:rFonts w:eastAsia="Times New Roman" w:cs="Times New Roman"/>
          <w:szCs w:val="24"/>
        </w:rPr>
        <w:t>». Κ</w:t>
      </w:r>
      <w:r w:rsidRPr="005E5981">
        <w:rPr>
          <w:rFonts w:eastAsia="Times New Roman" w:cs="Times New Roman"/>
          <w:szCs w:val="24"/>
        </w:rPr>
        <w:t>αι τι μου το λέτε</w:t>
      </w:r>
      <w:r>
        <w:rPr>
          <w:rFonts w:eastAsia="Times New Roman" w:cs="Times New Roman"/>
          <w:szCs w:val="24"/>
        </w:rPr>
        <w:t>; Γ</w:t>
      </w:r>
      <w:r w:rsidRPr="005E5981">
        <w:rPr>
          <w:rFonts w:eastAsia="Times New Roman" w:cs="Times New Roman"/>
          <w:szCs w:val="24"/>
        </w:rPr>
        <w:t xml:space="preserve">ια να σας </w:t>
      </w:r>
      <w:r w:rsidRPr="005E5981">
        <w:rPr>
          <w:rFonts w:eastAsia="Times New Roman" w:cs="Times New Roman"/>
          <w:szCs w:val="24"/>
        </w:rPr>
        <w:lastRenderedPageBreak/>
        <w:t>καμαρώσω</w:t>
      </w:r>
      <w:r>
        <w:rPr>
          <w:rFonts w:eastAsia="Times New Roman" w:cs="Times New Roman"/>
          <w:szCs w:val="24"/>
        </w:rPr>
        <w:t>; Ε</w:t>
      </w:r>
      <w:r w:rsidRPr="005E5981">
        <w:rPr>
          <w:rFonts w:eastAsia="Times New Roman" w:cs="Times New Roman"/>
          <w:szCs w:val="24"/>
        </w:rPr>
        <w:t xml:space="preserve">σάς </w:t>
      </w:r>
      <w:r>
        <w:rPr>
          <w:rFonts w:eastAsia="Times New Roman" w:cs="Times New Roman"/>
          <w:szCs w:val="24"/>
        </w:rPr>
        <w:t>λέει «επάγγελμα: Β</w:t>
      </w:r>
      <w:r w:rsidRPr="005E5981">
        <w:rPr>
          <w:rFonts w:eastAsia="Times New Roman" w:cs="Times New Roman"/>
          <w:szCs w:val="24"/>
        </w:rPr>
        <w:t>ουλευτής</w:t>
      </w:r>
      <w:r>
        <w:rPr>
          <w:rFonts w:eastAsia="Times New Roman" w:cs="Times New Roman"/>
          <w:szCs w:val="24"/>
        </w:rPr>
        <w:t xml:space="preserve"> και έδρα επιχείρησης: ελληνικό Κοινοβούλιο». Και δεν φθάνει αυτό μόνο. Θέλετε να παραδώσετε </w:t>
      </w:r>
      <w:r w:rsidRPr="005E5981">
        <w:rPr>
          <w:rFonts w:eastAsia="Times New Roman" w:cs="Times New Roman"/>
          <w:szCs w:val="24"/>
        </w:rPr>
        <w:t>την επιχείρηση</w:t>
      </w:r>
      <w:r>
        <w:rPr>
          <w:rFonts w:eastAsia="Times New Roman" w:cs="Times New Roman"/>
          <w:szCs w:val="24"/>
        </w:rPr>
        <w:t xml:space="preserve"> σας</w:t>
      </w:r>
      <w:r w:rsidRPr="005E5981">
        <w:rPr>
          <w:rFonts w:eastAsia="Times New Roman" w:cs="Times New Roman"/>
          <w:szCs w:val="24"/>
        </w:rPr>
        <w:t xml:space="preserve"> και </w:t>
      </w:r>
      <w:r>
        <w:rPr>
          <w:rFonts w:eastAsia="Times New Roman" w:cs="Times New Roman"/>
          <w:szCs w:val="24"/>
        </w:rPr>
        <w:t>σ</w:t>
      </w:r>
      <w:r w:rsidRPr="005E5981">
        <w:rPr>
          <w:rFonts w:eastAsia="Times New Roman" w:cs="Times New Roman"/>
          <w:szCs w:val="24"/>
        </w:rPr>
        <w:t xml:space="preserve">τα παιδιά </w:t>
      </w:r>
      <w:r>
        <w:rPr>
          <w:rFonts w:eastAsia="Times New Roman" w:cs="Times New Roman"/>
          <w:szCs w:val="24"/>
        </w:rPr>
        <w:t>σας! Ο Κεφαλογιάννης, ο Βαρβιτσιώτης και ο Καραμανλής! Τη δίνετε μετά κληρονομικώς, λες και είναι επιχείρησή σας η βουλευτική έδρ</w:t>
      </w:r>
      <w:r>
        <w:rPr>
          <w:rFonts w:eastAsia="Times New Roman" w:cs="Times New Roman"/>
          <w:szCs w:val="24"/>
        </w:rPr>
        <w:t>α. Δεν ντρέπεστε λίγο; Ντρέπομαι για εσάς! Ντρέπομαι που έγινα Βουλευτής.</w:t>
      </w:r>
    </w:p>
    <w:p w14:paraId="4BA0F879" w14:textId="77777777" w:rsidR="00200ACA" w:rsidRDefault="00B07EC3">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επανειλημμένα </w:t>
      </w:r>
      <w:r w:rsidRPr="00F81B27">
        <w:rPr>
          <w:rFonts w:eastAsia="Times New Roman" w:cs="Times New Roman"/>
          <w:szCs w:val="24"/>
        </w:rPr>
        <w:t xml:space="preserve">το κουδούνι λήξεως του χρόνου ομιλίας </w:t>
      </w:r>
      <w:r>
        <w:rPr>
          <w:rFonts w:eastAsia="Times New Roman" w:cs="Times New Roman"/>
          <w:szCs w:val="24"/>
        </w:rPr>
        <w:t>της</w:t>
      </w:r>
      <w:r w:rsidRPr="00F81B27">
        <w:rPr>
          <w:rFonts w:eastAsia="Times New Roman" w:cs="Times New Roman"/>
          <w:szCs w:val="24"/>
        </w:rPr>
        <w:t xml:space="preserve"> κυρί</w:t>
      </w:r>
      <w:r>
        <w:rPr>
          <w:rFonts w:eastAsia="Times New Roman" w:cs="Times New Roman"/>
          <w:szCs w:val="24"/>
        </w:rPr>
        <w:t>ας</w:t>
      </w:r>
      <w:r w:rsidRPr="00F81B27">
        <w:rPr>
          <w:rFonts w:eastAsia="Times New Roman" w:cs="Times New Roman"/>
          <w:szCs w:val="24"/>
        </w:rPr>
        <w:t xml:space="preserve"> Βουλευτ</w:t>
      </w:r>
      <w:r>
        <w:rPr>
          <w:rFonts w:eastAsia="Times New Roman" w:cs="Times New Roman"/>
          <w:szCs w:val="24"/>
        </w:rPr>
        <w:t>ού</w:t>
      </w:r>
      <w:r w:rsidRPr="00F81B27">
        <w:rPr>
          <w:rFonts w:eastAsia="Times New Roman" w:cs="Times New Roman"/>
          <w:szCs w:val="24"/>
        </w:rPr>
        <w:t>)</w:t>
      </w:r>
    </w:p>
    <w:p w14:paraId="4BA0F87A" w14:textId="77777777" w:rsidR="00200ACA" w:rsidRDefault="00B07EC3">
      <w:pPr>
        <w:spacing w:line="600" w:lineRule="auto"/>
        <w:ind w:firstLine="720"/>
        <w:jc w:val="both"/>
        <w:rPr>
          <w:rFonts w:eastAsia="Times New Roman" w:cs="Times New Roman"/>
          <w:szCs w:val="24"/>
        </w:rPr>
      </w:pPr>
      <w:r w:rsidRPr="0028140B">
        <w:rPr>
          <w:rFonts w:eastAsia="Times New Roman" w:cs="Times New Roman"/>
          <w:b/>
          <w:szCs w:val="24"/>
        </w:rPr>
        <w:t>ΠΡΟΕΔΡΕΥΩΝ (Αναστάσιος Κουράκης):</w:t>
      </w:r>
      <w:r>
        <w:rPr>
          <w:rFonts w:eastAsia="Times New Roman" w:cs="Times New Roman"/>
          <w:szCs w:val="24"/>
        </w:rPr>
        <w:t xml:space="preserve"> Αν έχετε την καλοσύνη, ολοκληρώστε τη σκέψη σας, </w:t>
      </w:r>
      <w:r>
        <w:rPr>
          <w:rFonts w:eastAsia="Times New Roman" w:cs="Times New Roman"/>
          <w:szCs w:val="24"/>
        </w:rPr>
        <w:t>παρακαλώ.</w:t>
      </w:r>
    </w:p>
    <w:p w14:paraId="4BA0F87B" w14:textId="77777777" w:rsidR="00200ACA" w:rsidRDefault="00B07EC3">
      <w:pPr>
        <w:spacing w:line="600" w:lineRule="auto"/>
        <w:ind w:firstLine="720"/>
        <w:jc w:val="both"/>
        <w:rPr>
          <w:rFonts w:eastAsia="Times New Roman" w:cs="Times New Roman"/>
          <w:szCs w:val="24"/>
        </w:rPr>
      </w:pPr>
      <w:r w:rsidRPr="0028140B">
        <w:rPr>
          <w:rFonts w:eastAsia="Times New Roman" w:cs="Times New Roman"/>
          <w:b/>
          <w:szCs w:val="24"/>
        </w:rPr>
        <w:t>ΘΕΟΔΩΡΑ ΜΕΓΑΛΟΟΙΚΟΝΟΜΟΥ:</w:t>
      </w:r>
      <w:r>
        <w:rPr>
          <w:rFonts w:eastAsia="Times New Roman" w:cs="Times New Roman"/>
          <w:szCs w:val="24"/>
        </w:rPr>
        <w:t xml:space="preserve"> Δ</w:t>
      </w:r>
      <w:r w:rsidRPr="005E5981">
        <w:rPr>
          <w:rFonts w:eastAsia="Times New Roman" w:cs="Times New Roman"/>
          <w:szCs w:val="24"/>
        </w:rPr>
        <w:t>εν μπορώ να συνεχίσω άλλο</w:t>
      </w:r>
      <w:r>
        <w:rPr>
          <w:rFonts w:eastAsia="Times New Roman" w:cs="Times New Roman"/>
          <w:szCs w:val="24"/>
        </w:rPr>
        <w:t xml:space="preserve">. Λυπάμαι ειλικρινά για </w:t>
      </w:r>
      <w:r w:rsidRPr="005E5981">
        <w:rPr>
          <w:rFonts w:eastAsia="Times New Roman" w:cs="Times New Roman"/>
          <w:szCs w:val="24"/>
        </w:rPr>
        <w:t xml:space="preserve">τα δύο μεγάλα κόμματα </w:t>
      </w:r>
      <w:r>
        <w:rPr>
          <w:rFonts w:eastAsia="Times New Roman" w:cs="Times New Roman"/>
          <w:szCs w:val="24"/>
        </w:rPr>
        <w:t>που τόσα χρόνια πάλευαν. Λυπάμαι ειλικρινά.</w:t>
      </w:r>
    </w:p>
    <w:p w14:paraId="4BA0F87C"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Σας ευχαριστώ.</w:t>
      </w:r>
    </w:p>
    <w:p w14:paraId="4BA0F87D" w14:textId="77777777" w:rsidR="00200ACA" w:rsidRDefault="00B07EC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BA0F87E" w14:textId="77777777" w:rsidR="00200ACA" w:rsidRDefault="00B07EC3">
      <w:pPr>
        <w:spacing w:line="600" w:lineRule="auto"/>
        <w:ind w:firstLine="720"/>
        <w:jc w:val="both"/>
        <w:rPr>
          <w:rFonts w:eastAsia="Times New Roman" w:cs="Times New Roman"/>
          <w:szCs w:val="24"/>
        </w:rPr>
      </w:pPr>
      <w:r w:rsidRPr="0028140B">
        <w:rPr>
          <w:rFonts w:eastAsia="Times New Roman" w:cs="Times New Roman"/>
          <w:b/>
          <w:szCs w:val="24"/>
        </w:rPr>
        <w:t>ΜΑΡΙΟΣ ΓΕΩΡΓΙΑΔΗΣ (Θ΄ Αντιπρόεδρος της Βουλής)</w:t>
      </w:r>
      <w:r w:rsidRPr="0028140B">
        <w:rPr>
          <w:rFonts w:eastAsia="Times New Roman" w:cs="Times New Roman"/>
          <w:b/>
          <w:szCs w:val="24"/>
        </w:rPr>
        <w:t xml:space="preserve">: </w:t>
      </w:r>
      <w:r>
        <w:rPr>
          <w:rFonts w:eastAsia="Times New Roman" w:cs="Times New Roman"/>
          <w:szCs w:val="24"/>
        </w:rPr>
        <w:t>Κύριε Πρόεδρε, μπορώ να έχω τον λόγο επί προσωπικού;</w:t>
      </w:r>
    </w:p>
    <w:p w14:paraId="4BA0F87F" w14:textId="77777777" w:rsidR="00200ACA" w:rsidRDefault="00B07EC3">
      <w:pPr>
        <w:spacing w:line="600" w:lineRule="auto"/>
        <w:ind w:firstLine="720"/>
        <w:jc w:val="both"/>
        <w:rPr>
          <w:rFonts w:eastAsia="Times New Roman" w:cs="Times New Roman"/>
          <w:szCs w:val="24"/>
        </w:rPr>
      </w:pPr>
      <w:r w:rsidRPr="0028140B">
        <w:rPr>
          <w:rFonts w:eastAsia="Times New Roman" w:cs="Times New Roman"/>
          <w:b/>
          <w:szCs w:val="24"/>
        </w:rPr>
        <w:lastRenderedPageBreak/>
        <w:t>ΠΡΟΕΔΡΕΥΩΝ (Αναστάσιος Κουράκης):</w:t>
      </w:r>
      <w:r>
        <w:rPr>
          <w:rFonts w:eastAsia="Times New Roman" w:cs="Times New Roman"/>
          <w:szCs w:val="24"/>
        </w:rPr>
        <w:t xml:space="preserve"> Ορίστε, κύριε Γεωργιάδη, για ένα λεπτό.</w:t>
      </w:r>
    </w:p>
    <w:p w14:paraId="4BA0F880" w14:textId="77777777" w:rsidR="00200ACA" w:rsidRDefault="00B07EC3">
      <w:pPr>
        <w:spacing w:line="600" w:lineRule="auto"/>
        <w:ind w:firstLine="720"/>
        <w:jc w:val="both"/>
        <w:rPr>
          <w:rFonts w:eastAsia="Times New Roman" w:cs="Times New Roman"/>
          <w:szCs w:val="24"/>
        </w:rPr>
      </w:pPr>
      <w:r w:rsidRPr="0028140B">
        <w:rPr>
          <w:rFonts w:eastAsia="Times New Roman" w:cs="Times New Roman"/>
          <w:b/>
          <w:szCs w:val="24"/>
        </w:rPr>
        <w:t xml:space="preserve">ΜΑΡΙΟΣ ΓΕΩΡΓΙΑΔΗΣ (Θ΄ Αντιπρόεδρος της Βουλής): </w:t>
      </w:r>
      <w:r w:rsidRPr="00A13571">
        <w:rPr>
          <w:rFonts w:eastAsia="Times New Roman" w:cs="Times New Roman"/>
          <w:szCs w:val="24"/>
        </w:rPr>
        <w:t>Όπως</w:t>
      </w:r>
      <w:r>
        <w:rPr>
          <w:rFonts w:eastAsia="Times New Roman" w:cs="Times New Roman"/>
          <w:szCs w:val="24"/>
        </w:rPr>
        <w:t xml:space="preserve"> καταλαβαίνετε, κύριε Πρόεδρε, ζήσαμε για άλλη μια φορά τον παραλογισμό μέσ</w:t>
      </w:r>
      <w:r>
        <w:rPr>
          <w:rFonts w:eastAsia="Times New Roman" w:cs="Times New Roman"/>
          <w:szCs w:val="24"/>
        </w:rPr>
        <w:t>α στην ελληνική Βουλή. Η κυρία δημοσίως αποκάλεσε «κουραμπιέδες» όλους τους πολιτικούς αρχηγούς.</w:t>
      </w:r>
    </w:p>
    <w:p w14:paraId="4BA0F881" w14:textId="77777777" w:rsidR="00200ACA" w:rsidRDefault="00B07EC3">
      <w:pPr>
        <w:spacing w:line="600" w:lineRule="auto"/>
        <w:ind w:firstLine="720"/>
        <w:jc w:val="both"/>
        <w:rPr>
          <w:rFonts w:eastAsia="Times New Roman" w:cs="Times New Roman"/>
          <w:szCs w:val="24"/>
        </w:rPr>
      </w:pPr>
      <w:r w:rsidRPr="00F24D65">
        <w:rPr>
          <w:rFonts w:eastAsia="Times New Roman" w:cs="Times New Roman"/>
          <w:b/>
          <w:szCs w:val="24"/>
        </w:rPr>
        <w:t>ΘΕΟΔΩΡΑ ΜΕΓΑΛΟΟΙΚΟΝΟΜΟΥ:</w:t>
      </w:r>
      <w:r>
        <w:rPr>
          <w:rFonts w:eastAsia="Times New Roman" w:cs="Times New Roman"/>
          <w:szCs w:val="24"/>
        </w:rPr>
        <w:t xml:space="preserve"> Ναι!</w:t>
      </w:r>
    </w:p>
    <w:p w14:paraId="4BA0F882" w14:textId="77777777" w:rsidR="00200ACA" w:rsidRDefault="00B07EC3">
      <w:pPr>
        <w:spacing w:line="600" w:lineRule="auto"/>
        <w:ind w:firstLine="720"/>
        <w:jc w:val="both"/>
        <w:rPr>
          <w:rFonts w:eastAsia="Times New Roman" w:cs="Times New Roman"/>
          <w:szCs w:val="24"/>
        </w:rPr>
      </w:pPr>
      <w:r w:rsidRPr="0028140B">
        <w:rPr>
          <w:rFonts w:eastAsia="Times New Roman" w:cs="Times New Roman"/>
          <w:b/>
          <w:szCs w:val="24"/>
        </w:rPr>
        <w:t>ΜΑΡΙΟΣ ΓΕΩΡΓΙΑΔΗΣ (Θ΄ Αντιπρόεδρος της Βουλής):</w:t>
      </w:r>
      <w:r>
        <w:rPr>
          <w:rFonts w:eastAsia="Times New Roman" w:cs="Times New Roman"/>
          <w:b/>
          <w:szCs w:val="24"/>
        </w:rPr>
        <w:t xml:space="preserve"> </w:t>
      </w:r>
      <w:r w:rsidRPr="00A13571">
        <w:rPr>
          <w:rFonts w:eastAsia="Times New Roman" w:cs="Times New Roman"/>
          <w:szCs w:val="24"/>
        </w:rPr>
        <w:t>Ό</w:t>
      </w:r>
      <w:r w:rsidRPr="005E5981">
        <w:rPr>
          <w:rFonts w:eastAsia="Times New Roman" w:cs="Times New Roman"/>
          <w:szCs w:val="24"/>
        </w:rPr>
        <w:t xml:space="preserve">ταν έρθει η ώρα </w:t>
      </w:r>
      <w:r>
        <w:rPr>
          <w:rFonts w:eastAsia="Times New Roman" w:cs="Times New Roman"/>
          <w:szCs w:val="24"/>
        </w:rPr>
        <w:t>σας, μιλήστε. Σας παρακαλώ πολύ. Δεν σας διέκοψε κανείς.</w:t>
      </w:r>
    </w:p>
    <w:p w14:paraId="4BA0F883" w14:textId="77777777" w:rsidR="00200ACA" w:rsidRDefault="00B07EC3">
      <w:pPr>
        <w:spacing w:line="600" w:lineRule="auto"/>
        <w:ind w:firstLine="720"/>
        <w:jc w:val="both"/>
        <w:rPr>
          <w:rFonts w:eastAsia="Times New Roman" w:cs="Times New Roman"/>
          <w:szCs w:val="24"/>
        </w:rPr>
      </w:pPr>
      <w:r w:rsidRPr="00A13571">
        <w:rPr>
          <w:rFonts w:eastAsia="Times New Roman" w:cs="Times New Roman"/>
          <w:b/>
          <w:szCs w:val="24"/>
        </w:rPr>
        <w:t>ΠΡΟΕΔΡΕ</w:t>
      </w:r>
      <w:r w:rsidRPr="00A13571">
        <w:rPr>
          <w:rFonts w:eastAsia="Times New Roman" w:cs="Times New Roman"/>
          <w:b/>
          <w:szCs w:val="24"/>
        </w:rPr>
        <w:t>ΥΩΝ (Αναστάσιος Κουράκης):</w:t>
      </w:r>
      <w:r>
        <w:rPr>
          <w:rFonts w:eastAsia="Times New Roman" w:cs="Times New Roman"/>
          <w:szCs w:val="24"/>
        </w:rPr>
        <w:t xml:space="preserve"> Λίγο ησυχία, σας παρακαλώ.</w:t>
      </w:r>
    </w:p>
    <w:p w14:paraId="4BA0F884" w14:textId="77777777" w:rsidR="00200ACA" w:rsidRDefault="00B07EC3">
      <w:pPr>
        <w:spacing w:line="600" w:lineRule="auto"/>
        <w:ind w:firstLine="720"/>
        <w:jc w:val="both"/>
        <w:rPr>
          <w:rFonts w:eastAsia="Times New Roman" w:cs="Times New Roman"/>
          <w:szCs w:val="24"/>
        </w:rPr>
      </w:pPr>
      <w:r w:rsidRPr="0028140B">
        <w:rPr>
          <w:rFonts w:eastAsia="Times New Roman" w:cs="Times New Roman"/>
          <w:b/>
          <w:szCs w:val="24"/>
        </w:rPr>
        <w:t>ΜΑΡΙΟΣ ΓΕΩΡΓΙΑΔΗΣ (Θ΄ Αντιπρόεδρος της Βουλής):</w:t>
      </w:r>
      <w:r>
        <w:rPr>
          <w:rFonts w:eastAsia="Times New Roman" w:cs="Times New Roman"/>
          <w:b/>
          <w:szCs w:val="24"/>
        </w:rPr>
        <w:t xml:space="preserve"> </w:t>
      </w:r>
      <w:r>
        <w:rPr>
          <w:rFonts w:eastAsia="Times New Roman" w:cs="Times New Roman"/>
          <w:szCs w:val="24"/>
        </w:rPr>
        <w:t>Στον δικό σας παραλογισμό δεν διέκοψε κανείς.</w:t>
      </w:r>
    </w:p>
    <w:p w14:paraId="4BA0F885" w14:textId="77777777" w:rsidR="00200ACA" w:rsidRDefault="00B07EC3">
      <w:pPr>
        <w:spacing w:line="600" w:lineRule="auto"/>
        <w:ind w:firstLine="720"/>
        <w:jc w:val="both"/>
        <w:rPr>
          <w:rFonts w:eastAsia="Times New Roman" w:cs="Times New Roman"/>
          <w:szCs w:val="24"/>
        </w:rPr>
      </w:pPr>
      <w:r w:rsidRPr="00A13571">
        <w:rPr>
          <w:rFonts w:eastAsia="Times New Roman" w:cs="Times New Roman"/>
          <w:b/>
          <w:szCs w:val="24"/>
        </w:rPr>
        <w:t>ΠΡΟΕΔΡΕΥΩΝ (Αναστάσιος Κουράκης):</w:t>
      </w:r>
      <w:r w:rsidRPr="00973728">
        <w:rPr>
          <w:rFonts w:eastAsia="Times New Roman" w:cs="Times New Roman"/>
          <w:szCs w:val="24"/>
        </w:rPr>
        <w:t xml:space="preserve"> </w:t>
      </w:r>
      <w:r>
        <w:rPr>
          <w:rFonts w:eastAsia="Times New Roman" w:cs="Times New Roman"/>
          <w:szCs w:val="24"/>
        </w:rPr>
        <w:t>Μιλήστε, κύριε Γεωργιάδη.</w:t>
      </w:r>
    </w:p>
    <w:p w14:paraId="4BA0F886" w14:textId="77777777" w:rsidR="00200ACA" w:rsidRDefault="00B07EC3">
      <w:pPr>
        <w:spacing w:line="600" w:lineRule="auto"/>
        <w:ind w:firstLine="720"/>
        <w:jc w:val="both"/>
        <w:rPr>
          <w:rFonts w:eastAsia="Times New Roman"/>
          <w:szCs w:val="24"/>
        </w:rPr>
      </w:pPr>
      <w:r w:rsidRPr="000D5586">
        <w:rPr>
          <w:rFonts w:eastAsia="Times New Roman"/>
          <w:b/>
          <w:szCs w:val="24"/>
        </w:rPr>
        <w:lastRenderedPageBreak/>
        <w:t xml:space="preserve">ΜΑΡΙΟΣ ΓΕΩΡΓΙΑΔΗΣ (Θ΄ </w:t>
      </w:r>
      <w:r w:rsidRPr="00866DDF">
        <w:rPr>
          <w:rFonts w:eastAsia="Times New Roman"/>
          <w:b/>
          <w:szCs w:val="24"/>
        </w:rPr>
        <w:t>Αντι</w:t>
      </w:r>
      <w:r>
        <w:rPr>
          <w:rFonts w:eastAsia="Times New Roman"/>
          <w:b/>
          <w:szCs w:val="24"/>
        </w:rPr>
        <w:t>π</w:t>
      </w:r>
      <w:r w:rsidRPr="000D5586">
        <w:rPr>
          <w:rFonts w:eastAsia="Times New Roman"/>
          <w:b/>
          <w:szCs w:val="24"/>
        </w:rPr>
        <w:t>ρόεδρος της Βουλής):</w:t>
      </w:r>
      <w:r>
        <w:rPr>
          <w:rFonts w:eastAsia="Times New Roman"/>
          <w:szCs w:val="24"/>
        </w:rPr>
        <w:t xml:space="preserve"> Αποκάλεσε </w:t>
      </w:r>
      <w:r w:rsidRPr="000D5586">
        <w:rPr>
          <w:rFonts w:eastAsia="Times New Roman"/>
          <w:szCs w:val="24"/>
        </w:rPr>
        <w:t xml:space="preserve">όλους </w:t>
      </w:r>
      <w:r>
        <w:rPr>
          <w:rFonts w:eastAsia="Times New Roman"/>
          <w:szCs w:val="24"/>
        </w:rPr>
        <w:t>τους</w:t>
      </w:r>
      <w:r w:rsidRPr="000D5586">
        <w:rPr>
          <w:rFonts w:eastAsia="Times New Roman"/>
          <w:szCs w:val="24"/>
        </w:rPr>
        <w:t xml:space="preserve"> πολιτικούς αρχηγούς</w:t>
      </w:r>
      <w:r>
        <w:rPr>
          <w:rFonts w:eastAsia="Times New Roman"/>
          <w:szCs w:val="24"/>
        </w:rPr>
        <w:t xml:space="preserve"> «</w:t>
      </w:r>
      <w:r w:rsidRPr="000D5586">
        <w:rPr>
          <w:rFonts w:eastAsia="Times New Roman"/>
          <w:szCs w:val="24"/>
        </w:rPr>
        <w:t>κουραμπιέδες</w:t>
      </w:r>
      <w:r>
        <w:rPr>
          <w:rFonts w:eastAsia="Times New Roman"/>
          <w:szCs w:val="24"/>
        </w:rPr>
        <w:t xml:space="preserve">», </w:t>
      </w:r>
      <w:r w:rsidRPr="000D5586">
        <w:rPr>
          <w:rFonts w:eastAsia="Times New Roman"/>
          <w:szCs w:val="24"/>
        </w:rPr>
        <w:t>εκτός από τον κ</w:t>
      </w:r>
      <w:r>
        <w:rPr>
          <w:rFonts w:eastAsia="Times New Roman"/>
          <w:szCs w:val="24"/>
        </w:rPr>
        <w:t>.</w:t>
      </w:r>
      <w:r w:rsidRPr="000D5586">
        <w:rPr>
          <w:rFonts w:eastAsia="Times New Roman"/>
          <w:szCs w:val="24"/>
        </w:rPr>
        <w:t xml:space="preserve"> Τσίπρα</w:t>
      </w:r>
      <w:r>
        <w:rPr>
          <w:rFonts w:eastAsia="Times New Roman"/>
          <w:szCs w:val="24"/>
        </w:rPr>
        <w:t>.</w:t>
      </w:r>
      <w:r w:rsidRPr="000D5586">
        <w:rPr>
          <w:rFonts w:eastAsia="Times New Roman"/>
          <w:szCs w:val="24"/>
        </w:rPr>
        <w:t xml:space="preserve"> </w:t>
      </w:r>
      <w:r>
        <w:rPr>
          <w:rFonts w:eastAsia="Times New Roman"/>
          <w:szCs w:val="24"/>
        </w:rPr>
        <w:t>Π</w:t>
      </w:r>
      <w:r w:rsidRPr="000D5586">
        <w:rPr>
          <w:rFonts w:eastAsia="Times New Roman"/>
          <w:szCs w:val="24"/>
        </w:rPr>
        <w:t xml:space="preserve">αρακαλώ και τους </w:t>
      </w:r>
      <w:r>
        <w:rPr>
          <w:rFonts w:eastAsia="Times New Roman"/>
          <w:szCs w:val="24"/>
        </w:rPr>
        <w:t>υπολοίπους που βρίσκονται εδώ, αν θέλουν,</w:t>
      </w:r>
      <w:r w:rsidRPr="000D5586">
        <w:rPr>
          <w:rFonts w:eastAsia="Times New Roman"/>
          <w:szCs w:val="24"/>
        </w:rPr>
        <w:t xml:space="preserve"> να λάβουν το</w:t>
      </w:r>
      <w:r>
        <w:rPr>
          <w:rFonts w:eastAsia="Times New Roman"/>
          <w:szCs w:val="24"/>
        </w:rPr>
        <w:t>ν</w:t>
      </w:r>
      <w:r w:rsidRPr="000D5586">
        <w:rPr>
          <w:rFonts w:eastAsia="Times New Roman"/>
          <w:szCs w:val="24"/>
        </w:rPr>
        <w:t xml:space="preserve"> λόγο</w:t>
      </w:r>
      <w:r>
        <w:rPr>
          <w:rFonts w:eastAsia="Times New Roman"/>
          <w:szCs w:val="24"/>
        </w:rPr>
        <w:t>,</w:t>
      </w:r>
      <w:r w:rsidRPr="000D5586">
        <w:rPr>
          <w:rFonts w:eastAsia="Times New Roman"/>
          <w:szCs w:val="24"/>
        </w:rPr>
        <w:t xml:space="preserve"> να </w:t>
      </w:r>
      <w:r>
        <w:rPr>
          <w:rFonts w:eastAsia="Times New Roman"/>
          <w:szCs w:val="24"/>
        </w:rPr>
        <w:t xml:space="preserve">υπερασπιστούν </w:t>
      </w:r>
      <w:r w:rsidRPr="000D5586">
        <w:rPr>
          <w:rFonts w:eastAsia="Times New Roman"/>
          <w:szCs w:val="24"/>
        </w:rPr>
        <w:t>τους πολιτικούς αρχηγούς</w:t>
      </w:r>
      <w:r>
        <w:rPr>
          <w:rFonts w:eastAsia="Times New Roman"/>
          <w:szCs w:val="24"/>
        </w:rPr>
        <w:t>.</w:t>
      </w:r>
    </w:p>
    <w:p w14:paraId="4BA0F887" w14:textId="77777777" w:rsidR="00200ACA" w:rsidRDefault="00B07EC3">
      <w:pPr>
        <w:spacing w:line="600" w:lineRule="auto"/>
        <w:ind w:firstLine="720"/>
        <w:jc w:val="both"/>
        <w:rPr>
          <w:rFonts w:eastAsia="Times New Roman"/>
          <w:szCs w:val="24"/>
        </w:rPr>
      </w:pPr>
      <w:r w:rsidRPr="000D5586">
        <w:rPr>
          <w:rFonts w:eastAsia="Times New Roman"/>
          <w:szCs w:val="24"/>
        </w:rPr>
        <w:t>Όσον αφορά τα λόγια που είπε και για το αν μπορούμ</w:t>
      </w:r>
      <w:r w:rsidRPr="000D5586">
        <w:rPr>
          <w:rFonts w:eastAsia="Times New Roman"/>
          <w:szCs w:val="24"/>
        </w:rPr>
        <w:t>ε να λάβουμε υπ</w:t>
      </w:r>
      <w:r>
        <w:rPr>
          <w:rFonts w:eastAsia="Times New Roman"/>
          <w:szCs w:val="24"/>
        </w:rPr>
        <w:t xml:space="preserve">’ </w:t>
      </w:r>
      <w:proofErr w:type="spellStart"/>
      <w:r w:rsidRPr="000D5586">
        <w:rPr>
          <w:rFonts w:eastAsia="Times New Roman"/>
          <w:szCs w:val="24"/>
        </w:rPr>
        <w:t>όψ</w:t>
      </w:r>
      <w:r>
        <w:rPr>
          <w:rFonts w:eastAsia="Times New Roman"/>
          <w:szCs w:val="24"/>
        </w:rPr>
        <w:t>ιν</w:t>
      </w:r>
      <w:proofErr w:type="spellEnd"/>
      <w:r w:rsidRPr="000D5586">
        <w:rPr>
          <w:rFonts w:eastAsia="Times New Roman"/>
          <w:szCs w:val="24"/>
        </w:rPr>
        <w:t xml:space="preserve"> μας κατά πόσο είναι ειλικρινής</w:t>
      </w:r>
      <w:r>
        <w:rPr>
          <w:rFonts w:eastAsia="Times New Roman"/>
          <w:szCs w:val="24"/>
        </w:rPr>
        <w:t>,</w:t>
      </w:r>
      <w:r w:rsidRPr="000D5586">
        <w:rPr>
          <w:rFonts w:eastAsia="Times New Roman"/>
          <w:szCs w:val="24"/>
        </w:rPr>
        <w:t xml:space="preserve"> δημοσίως δεσμεύτηκε ότι αν ζητήσουμε την έδρα</w:t>
      </w:r>
      <w:r>
        <w:rPr>
          <w:rFonts w:eastAsia="Times New Roman"/>
          <w:szCs w:val="24"/>
        </w:rPr>
        <w:t>,</w:t>
      </w:r>
      <w:r w:rsidRPr="000D5586">
        <w:rPr>
          <w:rFonts w:eastAsia="Times New Roman"/>
          <w:szCs w:val="24"/>
        </w:rPr>
        <w:t xml:space="preserve"> θα την παραδώσει</w:t>
      </w:r>
      <w:r>
        <w:rPr>
          <w:rFonts w:eastAsia="Times New Roman"/>
          <w:szCs w:val="24"/>
        </w:rPr>
        <w:t>.</w:t>
      </w:r>
    </w:p>
    <w:p w14:paraId="4BA0F888" w14:textId="77777777" w:rsidR="00200ACA" w:rsidRDefault="00B07EC3">
      <w:pPr>
        <w:spacing w:line="600" w:lineRule="auto"/>
        <w:ind w:firstLine="720"/>
        <w:jc w:val="both"/>
        <w:rPr>
          <w:rFonts w:eastAsia="Times New Roman"/>
          <w:szCs w:val="24"/>
        </w:rPr>
      </w:pPr>
      <w:r w:rsidRPr="00E92625">
        <w:rPr>
          <w:rFonts w:eastAsia="Times New Roman"/>
          <w:b/>
          <w:szCs w:val="24"/>
        </w:rPr>
        <w:t>ΘΕΟΔΩΡΑ ΜΕΓΑΛΟΟΙΚΟΝΟΜΟΥ:</w:t>
      </w:r>
      <w:r>
        <w:rPr>
          <w:rFonts w:eastAsia="Times New Roman"/>
          <w:szCs w:val="24"/>
        </w:rPr>
        <w:t xml:space="preserve"> Να παραδεχτείτε τι μου ζητήσατε στο </w:t>
      </w:r>
      <w:r>
        <w:rPr>
          <w:rFonts w:eastAsia="Times New Roman"/>
          <w:szCs w:val="24"/>
        </w:rPr>
        <w:t>γ</w:t>
      </w:r>
      <w:r>
        <w:rPr>
          <w:rFonts w:eastAsia="Times New Roman"/>
          <w:szCs w:val="24"/>
        </w:rPr>
        <w:t>ραφείο 51 να κάνω και εγώ να παραδώσω την έδρα!</w:t>
      </w:r>
    </w:p>
    <w:p w14:paraId="4BA0F889" w14:textId="77777777" w:rsidR="00200ACA" w:rsidRDefault="00B07EC3">
      <w:pPr>
        <w:tabs>
          <w:tab w:val="left" w:pos="3189"/>
          <w:tab w:val="center" w:pos="4513"/>
        </w:tabs>
        <w:spacing w:line="600" w:lineRule="auto"/>
        <w:ind w:firstLine="720"/>
        <w:jc w:val="both"/>
        <w:rPr>
          <w:rFonts w:eastAsia="Times New Roman"/>
          <w:szCs w:val="24"/>
        </w:rPr>
      </w:pPr>
      <w:r w:rsidRPr="000D5586">
        <w:rPr>
          <w:rFonts w:eastAsia="Times New Roman"/>
          <w:b/>
          <w:szCs w:val="24"/>
        </w:rPr>
        <w:t xml:space="preserve">ΜΑΡΙΟΣ ΓΕΩΡΓΙΑΔΗΣ (Θ΄ </w:t>
      </w:r>
      <w:r w:rsidRPr="00866DDF">
        <w:rPr>
          <w:rFonts w:eastAsia="Times New Roman"/>
          <w:b/>
          <w:szCs w:val="24"/>
        </w:rPr>
        <w:t>Αντι</w:t>
      </w:r>
      <w:r>
        <w:rPr>
          <w:rFonts w:eastAsia="Times New Roman"/>
          <w:b/>
          <w:szCs w:val="24"/>
        </w:rPr>
        <w:t>π</w:t>
      </w:r>
      <w:r w:rsidRPr="000D5586">
        <w:rPr>
          <w:rFonts w:eastAsia="Times New Roman"/>
          <w:b/>
          <w:szCs w:val="24"/>
        </w:rPr>
        <w:t>ρόεδρος της Βουλής):</w:t>
      </w:r>
      <w:r>
        <w:rPr>
          <w:rFonts w:eastAsia="Times New Roman"/>
          <w:b/>
          <w:szCs w:val="24"/>
        </w:rPr>
        <w:t xml:space="preserve"> </w:t>
      </w:r>
      <w:r>
        <w:rPr>
          <w:rFonts w:eastAsia="Times New Roman"/>
          <w:szCs w:val="24"/>
        </w:rPr>
        <w:t>Καθίστε κάτω, σας παρακαλώ.</w:t>
      </w:r>
    </w:p>
    <w:p w14:paraId="4BA0F88A" w14:textId="77777777" w:rsidR="00200ACA" w:rsidRDefault="00B07EC3">
      <w:pPr>
        <w:tabs>
          <w:tab w:val="left" w:pos="3189"/>
          <w:tab w:val="center" w:pos="4513"/>
        </w:tabs>
        <w:spacing w:line="600" w:lineRule="auto"/>
        <w:ind w:firstLine="720"/>
        <w:jc w:val="both"/>
        <w:rPr>
          <w:rFonts w:eastAsia="Times New Roman" w:cs="Times New Roman"/>
          <w:szCs w:val="24"/>
        </w:rPr>
      </w:pPr>
      <w:r w:rsidRPr="009F62CB">
        <w:rPr>
          <w:rFonts w:eastAsia="Times New Roman" w:cs="Times New Roman"/>
          <w:b/>
          <w:szCs w:val="24"/>
        </w:rPr>
        <w:t xml:space="preserve">ΠΡΟΕΔΡΕΥΩΝ (Αναστάσιος Κουράκης): </w:t>
      </w:r>
      <w:r>
        <w:rPr>
          <w:rFonts w:eastAsia="Times New Roman" w:cs="Times New Roman"/>
          <w:szCs w:val="24"/>
        </w:rPr>
        <w:t xml:space="preserve">Κυρία </w:t>
      </w:r>
      <w:proofErr w:type="spellStart"/>
      <w:r>
        <w:rPr>
          <w:rFonts w:eastAsia="Times New Roman" w:cs="Times New Roman"/>
          <w:szCs w:val="24"/>
        </w:rPr>
        <w:t>Μεγαλοοικονόμου</w:t>
      </w:r>
      <w:proofErr w:type="spellEnd"/>
      <w:r>
        <w:rPr>
          <w:rFonts w:eastAsia="Times New Roman" w:cs="Times New Roman"/>
          <w:szCs w:val="24"/>
        </w:rPr>
        <w:t xml:space="preserve">, καθίστε σας παρακαλώ. </w:t>
      </w:r>
    </w:p>
    <w:p w14:paraId="4BA0F88B" w14:textId="77777777" w:rsidR="00200ACA" w:rsidRDefault="00B07EC3">
      <w:pPr>
        <w:tabs>
          <w:tab w:val="left" w:pos="3189"/>
          <w:tab w:val="center" w:pos="4513"/>
        </w:tabs>
        <w:spacing w:line="600" w:lineRule="auto"/>
        <w:ind w:firstLine="720"/>
        <w:jc w:val="both"/>
        <w:rPr>
          <w:rFonts w:eastAsia="Times New Roman"/>
          <w:szCs w:val="24"/>
        </w:rPr>
      </w:pPr>
      <w:r w:rsidRPr="000D5586">
        <w:rPr>
          <w:rFonts w:eastAsia="Times New Roman"/>
          <w:b/>
          <w:szCs w:val="24"/>
        </w:rPr>
        <w:t xml:space="preserve">ΜΑΡΙΟΣ ΓΕΩΡΓΙΑΔΗΣ (Θ΄ </w:t>
      </w:r>
      <w:r w:rsidRPr="00866DDF">
        <w:rPr>
          <w:rFonts w:eastAsia="Times New Roman"/>
          <w:b/>
          <w:szCs w:val="24"/>
        </w:rPr>
        <w:t>Αντι</w:t>
      </w:r>
      <w:r>
        <w:rPr>
          <w:rFonts w:eastAsia="Times New Roman"/>
          <w:b/>
          <w:szCs w:val="24"/>
        </w:rPr>
        <w:t>π</w:t>
      </w:r>
      <w:r w:rsidRPr="000D5586">
        <w:rPr>
          <w:rFonts w:eastAsia="Times New Roman"/>
          <w:b/>
          <w:szCs w:val="24"/>
        </w:rPr>
        <w:t>ρόεδρος της Βουλής):</w:t>
      </w:r>
      <w:r>
        <w:rPr>
          <w:rFonts w:eastAsia="Times New Roman"/>
          <w:b/>
          <w:szCs w:val="24"/>
        </w:rPr>
        <w:t xml:space="preserve"> </w:t>
      </w:r>
      <w:r>
        <w:rPr>
          <w:rFonts w:eastAsia="Times New Roman"/>
          <w:szCs w:val="24"/>
        </w:rPr>
        <w:t xml:space="preserve">Εδώ είναι Κοινοβούλιο. Δεν είναι πάνελ, κυρία </w:t>
      </w:r>
      <w:proofErr w:type="spellStart"/>
      <w:r>
        <w:rPr>
          <w:rFonts w:eastAsia="Times New Roman"/>
          <w:szCs w:val="24"/>
        </w:rPr>
        <w:t>Μεγαλοοι</w:t>
      </w:r>
      <w:r>
        <w:rPr>
          <w:rFonts w:eastAsia="Times New Roman"/>
          <w:szCs w:val="24"/>
        </w:rPr>
        <w:lastRenderedPageBreak/>
        <w:t>κονόμου</w:t>
      </w:r>
      <w:proofErr w:type="spellEnd"/>
      <w:r>
        <w:rPr>
          <w:rFonts w:eastAsia="Times New Roman"/>
          <w:szCs w:val="24"/>
        </w:rPr>
        <w:t xml:space="preserve">. Αυτά να τα </w:t>
      </w:r>
      <w:r>
        <w:rPr>
          <w:rFonts w:eastAsia="Times New Roman"/>
          <w:szCs w:val="24"/>
        </w:rPr>
        <w:t>κάνετε στα πάνελ. Επειδή λέτε για ευτελισμό του Κο</w:t>
      </w:r>
      <w:r>
        <w:rPr>
          <w:rFonts w:eastAsia="Times New Roman"/>
          <w:szCs w:val="24"/>
        </w:rPr>
        <w:t>ι</w:t>
      </w:r>
      <w:r>
        <w:rPr>
          <w:rFonts w:eastAsia="Times New Roman"/>
          <w:szCs w:val="24"/>
        </w:rPr>
        <w:t xml:space="preserve">νοβουλίου, εσείς μόνη σας το ευτελίζετε αυτήν τη στιγμή. Αυτά να τα κάνετε στα πάνελ που σας καλούν. </w:t>
      </w:r>
    </w:p>
    <w:p w14:paraId="4BA0F88C" w14:textId="77777777" w:rsidR="00200ACA" w:rsidRDefault="00B07EC3">
      <w:pPr>
        <w:tabs>
          <w:tab w:val="left" w:pos="3189"/>
          <w:tab w:val="center" w:pos="4513"/>
        </w:tabs>
        <w:spacing w:line="600" w:lineRule="auto"/>
        <w:ind w:firstLine="720"/>
        <w:jc w:val="both"/>
        <w:rPr>
          <w:rFonts w:eastAsia="Times New Roman" w:cs="Times New Roman"/>
          <w:szCs w:val="24"/>
        </w:rPr>
      </w:pPr>
      <w:r w:rsidRPr="009F62CB">
        <w:rPr>
          <w:rFonts w:eastAsia="Times New Roman" w:cs="Times New Roman"/>
          <w:b/>
          <w:szCs w:val="24"/>
        </w:rPr>
        <w:t xml:space="preserve">ΠΡΟΕΔΡΕΥΩΝ (Αναστάσιος Κουράκης): </w:t>
      </w:r>
      <w:r>
        <w:rPr>
          <w:rFonts w:eastAsia="Times New Roman" w:cs="Times New Roman"/>
          <w:szCs w:val="24"/>
        </w:rPr>
        <w:t xml:space="preserve">Συνεχίστε, κύριε Γεωργιάδη και ολοκληρώστε. </w:t>
      </w:r>
    </w:p>
    <w:p w14:paraId="4BA0F88D" w14:textId="77777777" w:rsidR="00200ACA" w:rsidRDefault="00B07EC3">
      <w:pPr>
        <w:tabs>
          <w:tab w:val="left" w:pos="3189"/>
          <w:tab w:val="center" w:pos="4513"/>
        </w:tabs>
        <w:spacing w:line="600" w:lineRule="auto"/>
        <w:ind w:firstLine="720"/>
        <w:jc w:val="both"/>
        <w:rPr>
          <w:rFonts w:eastAsia="Times New Roman"/>
          <w:szCs w:val="24"/>
        </w:rPr>
      </w:pPr>
      <w:r w:rsidRPr="000D5586">
        <w:rPr>
          <w:rFonts w:eastAsia="Times New Roman"/>
          <w:b/>
          <w:szCs w:val="24"/>
        </w:rPr>
        <w:t xml:space="preserve">ΜΑΡΙΟΣ ΓΕΩΡΓΙΑΔΗΣ (Θ΄ </w:t>
      </w:r>
      <w:r w:rsidRPr="00866DDF">
        <w:rPr>
          <w:rFonts w:eastAsia="Times New Roman"/>
          <w:b/>
          <w:szCs w:val="24"/>
        </w:rPr>
        <w:t>Αν</w:t>
      </w:r>
      <w:r w:rsidRPr="00866DDF">
        <w:rPr>
          <w:rFonts w:eastAsia="Times New Roman"/>
          <w:b/>
          <w:szCs w:val="24"/>
        </w:rPr>
        <w:t>τι</w:t>
      </w:r>
      <w:r>
        <w:rPr>
          <w:rFonts w:eastAsia="Times New Roman"/>
          <w:b/>
          <w:szCs w:val="24"/>
        </w:rPr>
        <w:t>π</w:t>
      </w:r>
      <w:r w:rsidRPr="000D5586">
        <w:rPr>
          <w:rFonts w:eastAsia="Times New Roman"/>
          <w:b/>
          <w:szCs w:val="24"/>
        </w:rPr>
        <w:t>ρόεδρος της Βουλής):</w:t>
      </w:r>
      <w:r>
        <w:rPr>
          <w:rFonts w:eastAsia="Times New Roman"/>
          <w:b/>
          <w:szCs w:val="24"/>
        </w:rPr>
        <w:t xml:space="preserve"> </w:t>
      </w:r>
      <w:r>
        <w:rPr>
          <w:rFonts w:eastAsia="Times New Roman"/>
          <w:szCs w:val="24"/>
        </w:rPr>
        <w:t xml:space="preserve">Ολοκληρώνω, κύριε Πρόεδρε, απλά είπε τόσα πράγματα επί προσωπικού. </w:t>
      </w:r>
    </w:p>
    <w:p w14:paraId="4BA0F88E" w14:textId="77777777" w:rsidR="00200ACA" w:rsidRDefault="00B07EC3">
      <w:pPr>
        <w:spacing w:line="600" w:lineRule="auto"/>
        <w:ind w:firstLine="720"/>
        <w:jc w:val="both"/>
        <w:rPr>
          <w:rFonts w:eastAsia="Times New Roman"/>
          <w:szCs w:val="24"/>
        </w:rPr>
      </w:pPr>
      <w:r>
        <w:rPr>
          <w:rFonts w:eastAsia="Times New Roman"/>
          <w:szCs w:val="24"/>
        </w:rPr>
        <w:t xml:space="preserve">Για να κρίνουμε κατά πόσο </w:t>
      </w:r>
      <w:r w:rsidRPr="000D5586">
        <w:rPr>
          <w:rFonts w:eastAsia="Times New Roman"/>
          <w:szCs w:val="24"/>
        </w:rPr>
        <w:t xml:space="preserve">είναι ειλικρινής </w:t>
      </w:r>
      <w:r>
        <w:rPr>
          <w:rFonts w:eastAsia="Times New Roman"/>
          <w:szCs w:val="24"/>
        </w:rPr>
        <w:t>σ</w:t>
      </w:r>
      <w:r w:rsidRPr="000D5586">
        <w:rPr>
          <w:rFonts w:eastAsia="Times New Roman"/>
          <w:szCs w:val="24"/>
        </w:rPr>
        <w:t xml:space="preserve">τους λόγους </w:t>
      </w:r>
      <w:r>
        <w:rPr>
          <w:rFonts w:eastAsia="Times New Roman"/>
          <w:szCs w:val="24"/>
        </w:rPr>
        <w:t xml:space="preserve">της, δημοσίως </w:t>
      </w:r>
      <w:r w:rsidRPr="000D5586">
        <w:rPr>
          <w:rFonts w:eastAsia="Times New Roman"/>
          <w:szCs w:val="24"/>
        </w:rPr>
        <w:t xml:space="preserve">βγήκε και είπε ότι αν ζητήσουμε την </w:t>
      </w:r>
      <w:r>
        <w:rPr>
          <w:rFonts w:eastAsia="Times New Roman"/>
          <w:szCs w:val="24"/>
        </w:rPr>
        <w:t>έ</w:t>
      </w:r>
      <w:r w:rsidRPr="000D5586">
        <w:rPr>
          <w:rFonts w:eastAsia="Times New Roman"/>
          <w:szCs w:val="24"/>
        </w:rPr>
        <w:t>δρα</w:t>
      </w:r>
      <w:r>
        <w:rPr>
          <w:rFonts w:eastAsia="Times New Roman"/>
          <w:szCs w:val="24"/>
        </w:rPr>
        <w:t>,</w:t>
      </w:r>
      <w:r w:rsidRPr="000D5586">
        <w:rPr>
          <w:rFonts w:eastAsia="Times New Roman"/>
          <w:szCs w:val="24"/>
        </w:rPr>
        <w:t xml:space="preserve"> θα βγει και θα την παραδώσει</w:t>
      </w:r>
      <w:r>
        <w:rPr>
          <w:rFonts w:eastAsia="Times New Roman"/>
          <w:szCs w:val="24"/>
        </w:rPr>
        <w:t>.</w:t>
      </w:r>
      <w:r w:rsidRPr="000D5586">
        <w:rPr>
          <w:rFonts w:eastAsia="Times New Roman"/>
          <w:szCs w:val="24"/>
        </w:rPr>
        <w:t xml:space="preserve"> </w:t>
      </w:r>
      <w:r>
        <w:rPr>
          <w:rFonts w:eastAsia="Times New Roman"/>
          <w:szCs w:val="24"/>
        </w:rPr>
        <w:t>Έ</w:t>
      </w:r>
      <w:r w:rsidRPr="000D5586">
        <w:rPr>
          <w:rFonts w:eastAsia="Times New Roman"/>
          <w:szCs w:val="24"/>
        </w:rPr>
        <w:t xml:space="preserve">χουμε ζητήσει την </w:t>
      </w:r>
      <w:r>
        <w:rPr>
          <w:rFonts w:eastAsia="Times New Roman"/>
          <w:szCs w:val="24"/>
        </w:rPr>
        <w:t>έδρ</w:t>
      </w:r>
      <w:r>
        <w:rPr>
          <w:rFonts w:eastAsia="Times New Roman"/>
          <w:szCs w:val="24"/>
        </w:rPr>
        <w:t>α</w:t>
      </w:r>
      <w:r w:rsidRPr="000D5586">
        <w:rPr>
          <w:rFonts w:eastAsia="Times New Roman"/>
          <w:szCs w:val="24"/>
        </w:rPr>
        <w:t xml:space="preserve"> και περιμένουμε να την παραδώσ</w:t>
      </w:r>
      <w:r>
        <w:rPr>
          <w:rFonts w:eastAsia="Times New Roman"/>
          <w:szCs w:val="24"/>
        </w:rPr>
        <w:t>ει. Α</w:t>
      </w:r>
      <w:r w:rsidRPr="000D5586">
        <w:rPr>
          <w:rFonts w:eastAsia="Times New Roman"/>
          <w:szCs w:val="24"/>
        </w:rPr>
        <w:t xml:space="preserve">λλά προφανώς είναι βολική </w:t>
      </w:r>
      <w:r>
        <w:rPr>
          <w:rFonts w:eastAsia="Times New Roman"/>
          <w:szCs w:val="24"/>
        </w:rPr>
        <w:t xml:space="preserve">η </w:t>
      </w:r>
      <w:r w:rsidRPr="000D5586">
        <w:rPr>
          <w:rFonts w:eastAsia="Times New Roman"/>
          <w:szCs w:val="24"/>
        </w:rPr>
        <w:t>καρέκλα και δεν θέλει να την αφήσει η κυρία</w:t>
      </w:r>
      <w:r>
        <w:rPr>
          <w:rFonts w:eastAsia="Times New Roman"/>
          <w:szCs w:val="24"/>
        </w:rPr>
        <w:t>.</w:t>
      </w:r>
      <w:r w:rsidRPr="000D5586">
        <w:rPr>
          <w:rFonts w:eastAsia="Times New Roman"/>
          <w:szCs w:val="24"/>
        </w:rPr>
        <w:t xml:space="preserve"> </w:t>
      </w:r>
      <w:r>
        <w:rPr>
          <w:rFonts w:eastAsia="Times New Roman"/>
          <w:szCs w:val="24"/>
        </w:rPr>
        <w:t>Π</w:t>
      </w:r>
      <w:r w:rsidRPr="000D5586">
        <w:rPr>
          <w:rFonts w:eastAsia="Times New Roman"/>
          <w:szCs w:val="24"/>
        </w:rPr>
        <w:t>οτέ δεν είπαμε να μην τη δώσει</w:t>
      </w:r>
      <w:r>
        <w:rPr>
          <w:rFonts w:eastAsia="Times New Roman"/>
          <w:szCs w:val="24"/>
        </w:rPr>
        <w:t>,</w:t>
      </w:r>
      <w:r w:rsidRPr="000D5586">
        <w:rPr>
          <w:rFonts w:eastAsia="Times New Roman"/>
          <w:szCs w:val="24"/>
        </w:rPr>
        <w:t xml:space="preserve"> αφού </w:t>
      </w:r>
      <w:r>
        <w:rPr>
          <w:rFonts w:eastAsia="Times New Roman"/>
          <w:szCs w:val="24"/>
        </w:rPr>
        <w:t>έ</w:t>
      </w:r>
      <w:r w:rsidRPr="000D5586">
        <w:rPr>
          <w:rFonts w:eastAsia="Times New Roman"/>
          <w:szCs w:val="24"/>
        </w:rPr>
        <w:t>φυγε</w:t>
      </w:r>
      <w:r>
        <w:rPr>
          <w:rFonts w:eastAsia="Times New Roman"/>
          <w:szCs w:val="24"/>
        </w:rPr>
        <w:t>,</w:t>
      </w:r>
      <w:r w:rsidRPr="000D5586">
        <w:rPr>
          <w:rFonts w:eastAsia="Times New Roman"/>
          <w:szCs w:val="24"/>
        </w:rPr>
        <w:t xml:space="preserve"> για κανένα κ</w:t>
      </w:r>
      <w:r>
        <w:rPr>
          <w:rFonts w:eastAsia="Times New Roman"/>
          <w:szCs w:val="24"/>
        </w:rPr>
        <w:t xml:space="preserve">. </w:t>
      </w:r>
      <w:proofErr w:type="spellStart"/>
      <w:r>
        <w:rPr>
          <w:rFonts w:eastAsia="Times New Roman"/>
          <w:szCs w:val="24"/>
        </w:rPr>
        <w:t>Καλλιά</w:t>
      </w:r>
      <w:r w:rsidRPr="000D5586">
        <w:rPr>
          <w:rFonts w:eastAsia="Times New Roman"/>
          <w:szCs w:val="24"/>
        </w:rPr>
        <w:t>νο</w:t>
      </w:r>
      <w:proofErr w:type="spellEnd"/>
      <w:r>
        <w:rPr>
          <w:rFonts w:eastAsia="Times New Roman"/>
          <w:szCs w:val="24"/>
        </w:rPr>
        <w:t>.</w:t>
      </w:r>
      <w:r w:rsidRPr="000D5586">
        <w:rPr>
          <w:rFonts w:eastAsia="Times New Roman"/>
          <w:szCs w:val="24"/>
        </w:rPr>
        <w:t xml:space="preserve"> Αυτό έχει γίνει προτού φύγει από το κόμμα</w:t>
      </w:r>
      <w:r>
        <w:rPr>
          <w:rFonts w:eastAsia="Times New Roman"/>
          <w:szCs w:val="24"/>
        </w:rPr>
        <w:t>.</w:t>
      </w:r>
      <w:r w:rsidRPr="000D5586">
        <w:rPr>
          <w:rFonts w:eastAsia="Times New Roman"/>
          <w:szCs w:val="24"/>
        </w:rPr>
        <w:t xml:space="preserve"> </w:t>
      </w:r>
      <w:r>
        <w:rPr>
          <w:rFonts w:eastAsia="Times New Roman"/>
          <w:szCs w:val="24"/>
        </w:rPr>
        <w:t>Τ</w:t>
      </w:r>
      <w:r w:rsidRPr="000D5586">
        <w:rPr>
          <w:rFonts w:eastAsia="Times New Roman"/>
          <w:szCs w:val="24"/>
        </w:rPr>
        <w:t>ης είπαμε ότι αν φύγεις και αν δε</w:t>
      </w:r>
      <w:r w:rsidRPr="000D5586">
        <w:rPr>
          <w:rFonts w:eastAsia="Times New Roman"/>
          <w:szCs w:val="24"/>
        </w:rPr>
        <w:t>ν παραδώσει</w:t>
      </w:r>
      <w:r>
        <w:rPr>
          <w:rFonts w:eastAsia="Times New Roman"/>
          <w:szCs w:val="24"/>
        </w:rPr>
        <w:t>ς</w:t>
      </w:r>
      <w:r w:rsidRPr="000D5586">
        <w:rPr>
          <w:rFonts w:eastAsia="Times New Roman"/>
          <w:szCs w:val="24"/>
        </w:rPr>
        <w:t xml:space="preserve"> την </w:t>
      </w:r>
      <w:r>
        <w:rPr>
          <w:rFonts w:eastAsia="Times New Roman"/>
          <w:szCs w:val="24"/>
        </w:rPr>
        <w:t>έ</w:t>
      </w:r>
      <w:r w:rsidRPr="000D5586">
        <w:rPr>
          <w:rFonts w:eastAsia="Times New Roman"/>
          <w:szCs w:val="24"/>
        </w:rPr>
        <w:t>δρα σου</w:t>
      </w:r>
      <w:r>
        <w:rPr>
          <w:rFonts w:eastAsia="Times New Roman"/>
          <w:szCs w:val="24"/>
        </w:rPr>
        <w:t>,</w:t>
      </w:r>
      <w:r w:rsidRPr="000D5586">
        <w:rPr>
          <w:rFonts w:eastAsia="Times New Roman"/>
          <w:szCs w:val="24"/>
        </w:rPr>
        <w:t xml:space="preserve"> θα πάει στη Νέα Δημοκρατία</w:t>
      </w:r>
      <w:r>
        <w:rPr>
          <w:rFonts w:eastAsia="Times New Roman"/>
          <w:szCs w:val="24"/>
        </w:rPr>
        <w:t>. Α</w:t>
      </w:r>
      <w:r w:rsidRPr="000D5586">
        <w:rPr>
          <w:rFonts w:eastAsia="Times New Roman"/>
          <w:szCs w:val="24"/>
        </w:rPr>
        <w:t xml:space="preserve">πό </w:t>
      </w:r>
      <w:r>
        <w:rPr>
          <w:rFonts w:eastAsia="Times New Roman"/>
          <w:szCs w:val="24"/>
        </w:rPr>
        <w:t>ε</w:t>
      </w:r>
      <w:r w:rsidRPr="000D5586">
        <w:rPr>
          <w:rFonts w:eastAsia="Times New Roman"/>
          <w:szCs w:val="24"/>
        </w:rPr>
        <w:t>κεί και πέρα</w:t>
      </w:r>
      <w:r>
        <w:rPr>
          <w:rFonts w:eastAsia="Times New Roman"/>
          <w:szCs w:val="24"/>
        </w:rPr>
        <w:t>,</w:t>
      </w:r>
      <w:r w:rsidRPr="000D5586">
        <w:rPr>
          <w:rFonts w:eastAsia="Times New Roman"/>
          <w:szCs w:val="24"/>
        </w:rPr>
        <w:t xml:space="preserve"> αφού έφυγε</w:t>
      </w:r>
      <w:r>
        <w:rPr>
          <w:rFonts w:eastAsia="Times New Roman"/>
          <w:szCs w:val="24"/>
        </w:rPr>
        <w:t>,</w:t>
      </w:r>
      <w:r w:rsidRPr="000D5586">
        <w:rPr>
          <w:rFonts w:eastAsia="Times New Roman"/>
          <w:szCs w:val="24"/>
        </w:rPr>
        <w:t xml:space="preserve"> είναι ελεύθερη και </w:t>
      </w:r>
      <w:proofErr w:type="spellStart"/>
      <w:r w:rsidRPr="000D5586">
        <w:rPr>
          <w:rFonts w:eastAsia="Times New Roman"/>
          <w:szCs w:val="24"/>
        </w:rPr>
        <w:t>υπόλογ</w:t>
      </w:r>
      <w:r>
        <w:rPr>
          <w:rFonts w:eastAsia="Times New Roman"/>
          <w:szCs w:val="24"/>
        </w:rPr>
        <w:t>η</w:t>
      </w:r>
      <w:proofErr w:type="spellEnd"/>
      <w:r w:rsidRPr="000D5586">
        <w:rPr>
          <w:rFonts w:eastAsia="Times New Roman"/>
          <w:szCs w:val="24"/>
        </w:rPr>
        <w:t xml:space="preserve"> των </w:t>
      </w:r>
      <w:proofErr w:type="spellStart"/>
      <w:r w:rsidRPr="000D5586">
        <w:rPr>
          <w:rFonts w:eastAsia="Times New Roman"/>
          <w:szCs w:val="24"/>
        </w:rPr>
        <w:t>πράξεών</w:t>
      </w:r>
      <w:proofErr w:type="spellEnd"/>
      <w:r w:rsidRPr="000D5586">
        <w:rPr>
          <w:rFonts w:eastAsia="Times New Roman"/>
          <w:szCs w:val="24"/>
        </w:rPr>
        <w:t xml:space="preserve"> </w:t>
      </w:r>
      <w:r>
        <w:rPr>
          <w:rFonts w:eastAsia="Times New Roman"/>
          <w:szCs w:val="24"/>
        </w:rPr>
        <w:t>της.</w:t>
      </w:r>
      <w:r w:rsidRPr="000D5586">
        <w:rPr>
          <w:rFonts w:eastAsia="Times New Roman"/>
          <w:szCs w:val="24"/>
        </w:rPr>
        <w:t xml:space="preserve"> </w:t>
      </w:r>
    </w:p>
    <w:p w14:paraId="4BA0F88F" w14:textId="77777777" w:rsidR="00200ACA" w:rsidRDefault="00B07EC3">
      <w:pPr>
        <w:spacing w:line="600" w:lineRule="auto"/>
        <w:ind w:firstLine="720"/>
        <w:jc w:val="both"/>
        <w:rPr>
          <w:rFonts w:eastAsia="Times New Roman"/>
          <w:szCs w:val="24"/>
        </w:rPr>
      </w:pPr>
      <w:r>
        <w:rPr>
          <w:rFonts w:eastAsia="Times New Roman"/>
          <w:szCs w:val="24"/>
        </w:rPr>
        <w:lastRenderedPageBreak/>
        <w:t>Α</w:t>
      </w:r>
      <w:r w:rsidRPr="000D5586">
        <w:rPr>
          <w:rFonts w:eastAsia="Times New Roman"/>
          <w:szCs w:val="24"/>
        </w:rPr>
        <w:t xml:space="preserve">πό και πέρα το </w:t>
      </w:r>
      <w:r>
        <w:rPr>
          <w:rFonts w:eastAsia="Times New Roman"/>
          <w:szCs w:val="24"/>
        </w:rPr>
        <w:t>«</w:t>
      </w:r>
      <w:r w:rsidRPr="000D5586">
        <w:rPr>
          <w:rFonts w:eastAsia="Times New Roman"/>
          <w:szCs w:val="24"/>
        </w:rPr>
        <w:t>151</w:t>
      </w:r>
      <w:r>
        <w:rPr>
          <w:rFonts w:eastAsia="Times New Roman"/>
          <w:szCs w:val="24"/>
        </w:rPr>
        <w:t>»</w:t>
      </w:r>
      <w:r w:rsidRPr="000D5586">
        <w:rPr>
          <w:rFonts w:eastAsia="Times New Roman"/>
          <w:szCs w:val="24"/>
        </w:rPr>
        <w:t xml:space="preserve"> είναι αυτή</w:t>
      </w:r>
      <w:r>
        <w:rPr>
          <w:rFonts w:eastAsia="Times New Roman"/>
          <w:szCs w:val="24"/>
        </w:rPr>
        <w:t>ν</w:t>
      </w:r>
      <w:r w:rsidRPr="000D5586">
        <w:rPr>
          <w:rFonts w:eastAsia="Times New Roman"/>
          <w:szCs w:val="24"/>
        </w:rPr>
        <w:t xml:space="preserve"> τη στιγμή του</w:t>
      </w:r>
      <w:r>
        <w:rPr>
          <w:rFonts w:eastAsia="Times New Roman"/>
          <w:szCs w:val="24"/>
        </w:rPr>
        <w:t xml:space="preserve"> ε</w:t>
      </w:r>
      <w:r w:rsidRPr="000D5586">
        <w:rPr>
          <w:rFonts w:eastAsia="Times New Roman"/>
          <w:szCs w:val="24"/>
        </w:rPr>
        <w:t>λληνικού Κοινοβουλίου και για αυτό</w:t>
      </w:r>
      <w:r>
        <w:rPr>
          <w:rFonts w:eastAsia="Times New Roman"/>
          <w:szCs w:val="24"/>
        </w:rPr>
        <w:t>ν</w:t>
      </w:r>
      <w:r w:rsidRPr="000D5586">
        <w:rPr>
          <w:rFonts w:eastAsia="Times New Roman"/>
          <w:szCs w:val="24"/>
        </w:rPr>
        <w:t xml:space="preserve"> το</w:t>
      </w:r>
      <w:r>
        <w:rPr>
          <w:rFonts w:eastAsia="Times New Roman"/>
          <w:szCs w:val="24"/>
        </w:rPr>
        <w:t>ν</w:t>
      </w:r>
      <w:r w:rsidRPr="000D5586">
        <w:rPr>
          <w:rFonts w:eastAsia="Times New Roman"/>
          <w:szCs w:val="24"/>
        </w:rPr>
        <w:t xml:space="preserve"> λόγο δεν δίνει την </w:t>
      </w:r>
      <w:r>
        <w:rPr>
          <w:rFonts w:eastAsia="Times New Roman"/>
          <w:szCs w:val="24"/>
        </w:rPr>
        <w:t>έ</w:t>
      </w:r>
      <w:r w:rsidRPr="000D5586">
        <w:rPr>
          <w:rFonts w:eastAsia="Times New Roman"/>
          <w:szCs w:val="24"/>
        </w:rPr>
        <w:t>δρα</w:t>
      </w:r>
      <w:r>
        <w:rPr>
          <w:rFonts w:eastAsia="Times New Roman"/>
          <w:szCs w:val="24"/>
        </w:rPr>
        <w:t xml:space="preserve">, για να μην </w:t>
      </w:r>
      <w:r w:rsidRPr="000D5586">
        <w:rPr>
          <w:rFonts w:eastAsia="Times New Roman"/>
          <w:szCs w:val="24"/>
        </w:rPr>
        <w:t xml:space="preserve">ρίξει την </w:t>
      </w:r>
      <w:r>
        <w:rPr>
          <w:rFonts w:eastAsia="Times New Roman"/>
          <w:szCs w:val="24"/>
        </w:rPr>
        <w:t>Κ</w:t>
      </w:r>
      <w:r w:rsidRPr="000D5586">
        <w:rPr>
          <w:rFonts w:eastAsia="Times New Roman"/>
          <w:szCs w:val="24"/>
        </w:rPr>
        <w:t>υβέρνηση</w:t>
      </w:r>
      <w:r>
        <w:rPr>
          <w:rFonts w:eastAsia="Times New Roman"/>
          <w:szCs w:val="24"/>
        </w:rPr>
        <w:t>!</w:t>
      </w:r>
    </w:p>
    <w:p w14:paraId="4BA0F890" w14:textId="77777777" w:rsidR="00200ACA" w:rsidRDefault="00B07EC3">
      <w:pPr>
        <w:spacing w:line="600" w:lineRule="auto"/>
        <w:ind w:firstLine="720"/>
        <w:jc w:val="both"/>
        <w:rPr>
          <w:rFonts w:eastAsia="Times New Roman"/>
          <w:szCs w:val="24"/>
        </w:rPr>
      </w:pPr>
      <w:r>
        <w:rPr>
          <w:rFonts w:eastAsia="Times New Roman"/>
          <w:szCs w:val="24"/>
        </w:rPr>
        <w:t>Ε</w:t>
      </w:r>
      <w:r w:rsidRPr="000D5586">
        <w:rPr>
          <w:rFonts w:eastAsia="Times New Roman"/>
          <w:szCs w:val="24"/>
        </w:rPr>
        <w:t>υχαριστώ πάρα πολύ</w:t>
      </w:r>
      <w:r>
        <w:rPr>
          <w:rFonts w:eastAsia="Times New Roman"/>
          <w:szCs w:val="24"/>
        </w:rPr>
        <w:t>.</w:t>
      </w:r>
    </w:p>
    <w:p w14:paraId="4BA0F891" w14:textId="77777777" w:rsidR="00200ACA" w:rsidRDefault="00B07EC3">
      <w:pPr>
        <w:tabs>
          <w:tab w:val="left" w:pos="3189"/>
          <w:tab w:val="center" w:pos="4513"/>
        </w:tabs>
        <w:spacing w:line="600" w:lineRule="auto"/>
        <w:ind w:firstLine="720"/>
        <w:jc w:val="both"/>
        <w:rPr>
          <w:rFonts w:eastAsia="Times New Roman"/>
          <w:szCs w:val="24"/>
        </w:rPr>
      </w:pPr>
      <w:r w:rsidRPr="009F62CB">
        <w:rPr>
          <w:rFonts w:eastAsia="Times New Roman" w:cs="Times New Roman"/>
          <w:b/>
          <w:szCs w:val="24"/>
        </w:rPr>
        <w:t xml:space="preserve">ΠΡΟΕΔΡΕΥΩΝ (Αναστάσιος Κουράκης): </w:t>
      </w:r>
      <w:r>
        <w:rPr>
          <w:rFonts w:eastAsia="Times New Roman" w:cs="Times New Roman"/>
          <w:szCs w:val="24"/>
        </w:rPr>
        <w:t>Ε</w:t>
      </w:r>
      <w:r>
        <w:rPr>
          <w:rFonts w:eastAsia="Times New Roman"/>
          <w:szCs w:val="24"/>
        </w:rPr>
        <w:t xml:space="preserve">υχαριστούμε, κύριε Γεωργιάδη. </w:t>
      </w:r>
    </w:p>
    <w:p w14:paraId="4BA0F892" w14:textId="77777777" w:rsidR="00200ACA" w:rsidRDefault="00B07EC3">
      <w:pPr>
        <w:tabs>
          <w:tab w:val="left" w:pos="3189"/>
          <w:tab w:val="center" w:pos="4513"/>
        </w:tabs>
        <w:spacing w:line="600" w:lineRule="auto"/>
        <w:ind w:firstLine="720"/>
        <w:jc w:val="both"/>
        <w:rPr>
          <w:rFonts w:eastAsia="Times New Roman"/>
          <w:szCs w:val="24"/>
        </w:rPr>
      </w:pPr>
      <w:r w:rsidRPr="00E92625">
        <w:rPr>
          <w:rFonts w:eastAsia="Times New Roman"/>
          <w:b/>
          <w:szCs w:val="24"/>
        </w:rPr>
        <w:t>ΘΕΟΔΩΡΑ ΜΕΓΑΛΟΟΙΚΟΝΟΜΟΥ:</w:t>
      </w:r>
      <w:r>
        <w:rPr>
          <w:rFonts w:eastAsia="Times New Roman"/>
          <w:b/>
          <w:szCs w:val="24"/>
        </w:rPr>
        <w:t xml:space="preserve"> </w:t>
      </w:r>
      <w:r>
        <w:rPr>
          <w:rFonts w:eastAsia="Times New Roman"/>
          <w:szCs w:val="24"/>
        </w:rPr>
        <w:t xml:space="preserve">Κύριε Πρόεδρε, θα ήθελα τον λόγο επί προσωπικού. </w:t>
      </w:r>
    </w:p>
    <w:p w14:paraId="4BA0F893" w14:textId="77777777" w:rsidR="00200ACA" w:rsidRDefault="00B07EC3">
      <w:pPr>
        <w:tabs>
          <w:tab w:val="left" w:pos="3189"/>
          <w:tab w:val="center" w:pos="4513"/>
        </w:tabs>
        <w:spacing w:line="600" w:lineRule="auto"/>
        <w:ind w:firstLine="720"/>
        <w:jc w:val="both"/>
        <w:rPr>
          <w:rFonts w:eastAsia="Times New Roman"/>
          <w:szCs w:val="24"/>
        </w:rPr>
      </w:pPr>
      <w:r w:rsidRPr="009F62CB">
        <w:rPr>
          <w:rFonts w:eastAsia="Times New Roman" w:cs="Times New Roman"/>
          <w:b/>
          <w:szCs w:val="24"/>
        </w:rPr>
        <w:t xml:space="preserve">ΠΡΟΕΔΡΕΥΩΝ (Αναστάσιος Κουράκης): </w:t>
      </w:r>
      <w:r>
        <w:rPr>
          <w:rFonts w:eastAsia="Times New Roman" w:cs="Times New Roman"/>
          <w:szCs w:val="24"/>
        </w:rPr>
        <w:t xml:space="preserve">Όχι, κυρία </w:t>
      </w:r>
      <w:proofErr w:type="spellStart"/>
      <w:r>
        <w:rPr>
          <w:rFonts w:eastAsia="Times New Roman" w:cs="Times New Roman"/>
          <w:szCs w:val="24"/>
        </w:rPr>
        <w:t>Μεγαλοοικονόμου</w:t>
      </w:r>
      <w:proofErr w:type="spellEnd"/>
      <w:r>
        <w:rPr>
          <w:rFonts w:eastAsia="Times New Roman" w:cs="Times New Roman"/>
          <w:szCs w:val="24"/>
        </w:rPr>
        <w:t>. Δεν υπάρχει</w:t>
      </w:r>
      <w:r>
        <w:rPr>
          <w:rFonts w:eastAsia="Times New Roman" w:cs="Times New Roman"/>
          <w:szCs w:val="24"/>
        </w:rPr>
        <w:t xml:space="preserve"> προσωπικό θέμα. </w:t>
      </w:r>
      <w:r>
        <w:rPr>
          <w:rFonts w:eastAsia="Times New Roman"/>
          <w:szCs w:val="24"/>
        </w:rPr>
        <w:t>Δ</w:t>
      </w:r>
      <w:r w:rsidRPr="000D5586">
        <w:rPr>
          <w:rFonts w:eastAsia="Times New Roman"/>
          <w:szCs w:val="24"/>
        </w:rPr>
        <w:t xml:space="preserve">εν </w:t>
      </w:r>
      <w:r>
        <w:rPr>
          <w:rFonts w:eastAsia="Times New Roman"/>
          <w:szCs w:val="24"/>
        </w:rPr>
        <w:t xml:space="preserve">είπε κάτι για εσάς. </w:t>
      </w:r>
    </w:p>
    <w:p w14:paraId="4BA0F894" w14:textId="77777777" w:rsidR="00200ACA" w:rsidRDefault="00B07EC3">
      <w:pPr>
        <w:tabs>
          <w:tab w:val="left" w:pos="3189"/>
          <w:tab w:val="center" w:pos="4513"/>
        </w:tabs>
        <w:spacing w:line="600" w:lineRule="auto"/>
        <w:ind w:firstLine="720"/>
        <w:jc w:val="both"/>
        <w:rPr>
          <w:rFonts w:eastAsia="Times New Roman"/>
          <w:szCs w:val="24"/>
        </w:rPr>
      </w:pPr>
      <w:r w:rsidRPr="00685ED4">
        <w:rPr>
          <w:rFonts w:eastAsia="Times New Roman"/>
          <w:b/>
          <w:szCs w:val="24"/>
        </w:rPr>
        <w:t>ΝΙΚΟΛΑΟΣ ΠΑΠΑΔΟΠΟΥΛΟΣ:</w:t>
      </w:r>
      <w:r>
        <w:rPr>
          <w:rFonts w:eastAsia="Times New Roman"/>
          <w:szCs w:val="24"/>
        </w:rPr>
        <w:t xml:space="preserve"> Πρέπει να υπάρχει σεβασμός στο Κοινοβούλιο!</w:t>
      </w:r>
    </w:p>
    <w:p w14:paraId="4BA0F895" w14:textId="77777777" w:rsidR="00200ACA" w:rsidRDefault="00B07EC3">
      <w:pPr>
        <w:tabs>
          <w:tab w:val="left" w:pos="3189"/>
          <w:tab w:val="center" w:pos="4513"/>
        </w:tabs>
        <w:spacing w:line="600" w:lineRule="auto"/>
        <w:ind w:firstLine="720"/>
        <w:jc w:val="both"/>
        <w:rPr>
          <w:rFonts w:eastAsia="Times New Roman"/>
          <w:szCs w:val="24"/>
        </w:rPr>
      </w:pPr>
      <w:r w:rsidRPr="009F62CB">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Κύριε </w:t>
      </w:r>
      <w:r>
        <w:rPr>
          <w:rFonts w:eastAsia="Times New Roman"/>
          <w:szCs w:val="24"/>
        </w:rPr>
        <w:t xml:space="preserve">Παπαδόπουλε, </w:t>
      </w:r>
      <w:r w:rsidRPr="000D5586">
        <w:rPr>
          <w:rFonts w:eastAsia="Times New Roman"/>
          <w:szCs w:val="24"/>
        </w:rPr>
        <w:t>ηρεμία</w:t>
      </w:r>
      <w:r>
        <w:rPr>
          <w:rFonts w:eastAsia="Times New Roman"/>
          <w:szCs w:val="24"/>
        </w:rPr>
        <w:t xml:space="preserve">. </w:t>
      </w:r>
    </w:p>
    <w:p w14:paraId="4BA0F896" w14:textId="77777777" w:rsidR="00200ACA" w:rsidRDefault="00B07EC3">
      <w:pPr>
        <w:tabs>
          <w:tab w:val="left" w:pos="3189"/>
          <w:tab w:val="center" w:pos="4513"/>
        </w:tabs>
        <w:spacing w:line="600" w:lineRule="auto"/>
        <w:ind w:firstLine="720"/>
        <w:jc w:val="both"/>
        <w:rPr>
          <w:rFonts w:eastAsia="Times New Roman"/>
          <w:szCs w:val="24"/>
        </w:rPr>
      </w:pPr>
      <w:r>
        <w:rPr>
          <w:rFonts w:eastAsia="Times New Roman"/>
          <w:szCs w:val="24"/>
        </w:rPr>
        <w:t xml:space="preserve">Τον λόγο έχει ο </w:t>
      </w:r>
      <w:r w:rsidRPr="000D5586">
        <w:rPr>
          <w:rFonts w:eastAsia="Times New Roman"/>
          <w:szCs w:val="24"/>
        </w:rPr>
        <w:t>τελευταίος ομιλητής</w:t>
      </w:r>
      <w:r>
        <w:rPr>
          <w:rFonts w:eastAsia="Times New Roman"/>
          <w:szCs w:val="24"/>
        </w:rPr>
        <w:t>,</w:t>
      </w:r>
      <w:r w:rsidRPr="000D5586">
        <w:rPr>
          <w:rFonts w:eastAsia="Times New Roman"/>
          <w:szCs w:val="24"/>
        </w:rPr>
        <w:t xml:space="preserve"> </w:t>
      </w:r>
      <w:r>
        <w:rPr>
          <w:rFonts w:eastAsia="Times New Roman"/>
          <w:szCs w:val="24"/>
        </w:rPr>
        <w:t xml:space="preserve">ο </w:t>
      </w:r>
      <w:r w:rsidRPr="000D5586">
        <w:rPr>
          <w:rFonts w:eastAsia="Times New Roman"/>
          <w:szCs w:val="24"/>
        </w:rPr>
        <w:t>κ</w:t>
      </w:r>
      <w:r>
        <w:rPr>
          <w:rFonts w:eastAsia="Times New Roman"/>
          <w:szCs w:val="24"/>
        </w:rPr>
        <w:t>.</w:t>
      </w:r>
      <w:r w:rsidRPr="000D5586">
        <w:rPr>
          <w:rFonts w:eastAsia="Times New Roman"/>
          <w:szCs w:val="24"/>
        </w:rPr>
        <w:t xml:space="preserve"> </w:t>
      </w:r>
      <w:r>
        <w:rPr>
          <w:rFonts w:eastAsia="Times New Roman"/>
          <w:szCs w:val="24"/>
        </w:rPr>
        <w:t xml:space="preserve">Αντώνιος </w:t>
      </w:r>
      <w:r w:rsidRPr="000D5586">
        <w:rPr>
          <w:rFonts w:eastAsia="Times New Roman"/>
          <w:szCs w:val="24"/>
        </w:rPr>
        <w:t>Συρίγος</w:t>
      </w:r>
      <w:r>
        <w:rPr>
          <w:rFonts w:eastAsia="Times New Roman"/>
          <w:szCs w:val="24"/>
        </w:rPr>
        <w:t>,</w:t>
      </w:r>
      <w:r w:rsidRPr="000D5586">
        <w:rPr>
          <w:rFonts w:eastAsia="Times New Roman"/>
          <w:szCs w:val="24"/>
        </w:rPr>
        <w:t xml:space="preserve"> </w:t>
      </w:r>
      <w:r>
        <w:rPr>
          <w:rFonts w:eastAsia="Times New Roman"/>
          <w:szCs w:val="24"/>
        </w:rPr>
        <w:t>Β</w:t>
      </w:r>
      <w:r w:rsidRPr="000D5586">
        <w:rPr>
          <w:rFonts w:eastAsia="Times New Roman"/>
          <w:szCs w:val="24"/>
        </w:rPr>
        <w:t>ουλευτής</w:t>
      </w:r>
      <w:r>
        <w:rPr>
          <w:rFonts w:eastAsia="Times New Roman"/>
          <w:szCs w:val="24"/>
        </w:rPr>
        <w:t xml:space="preserve"> Κυκλάδων</w:t>
      </w:r>
      <w:r w:rsidRPr="000D5586">
        <w:rPr>
          <w:rFonts w:eastAsia="Times New Roman"/>
          <w:szCs w:val="24"/>
        </w:rPr>
        <w:t xml:space="preserve"> του ΣΥΡΙΖΑ</w:t>
      </w:r>
      <w:r>
        <w:rPr>
          <w:rFonts w:eastAsia="Times New Roman"/>
          <w:szCs w:val="24"/>
        </w:rPr>
        <w:t xml:space="preserve">, για πέντε λεπτά. </w:t>
      </w:r>
    </w:p>
    <w:p w14:paraId="4BA0F897" w14:textId="77777777" w:rsidR="00200ACA" w:rsidRDefault="00B07EC3">
      <w:pPr>
        <w:tabs>
          <w:tab w:val="left" w:pos="3189"/>
          <w:tab w:val="center" w:pos="4513"/>
        </w:tabs>
        <w:spacing w:line="600" w:lineRule="auto"/>
        <w:ind w:firstLine="720"/>
        <w:jc w:val="both"/>
        <w:rPr>
          <w:rFonts w:eastAsia="Times New Roman"/>
          <w:szCs w:val="24"/>
        </w:rPr>
      </w:pPr>
      <w:r w:rsidRPr="00685EED">
        <w:rPr>
          <w:rFonts w:eastAsia="Times New Roman"/>
          <w:b/>
          <w:szCs w:val="24"/>
        </w:rPr>
        <w:lastRenderedPageBreak/>
        <w:t>ΑΝΤΩΝΙΟΣ ΣΥΡΙΓΟΣ:</w:t>
      </w:r>
      <w:r>
        <w:rPr>
          <w:rFonts w:eastAsia="Times New Roman"/>
          <w:szCs w:val="24"/>
        </w:rPr>
        <w:t xml:space="preserve"> Κ</w:t>
      </w:r>
      <w:r w:rsidRPr="000D5586">
        <w:rPr>
          <w:rFonts w:eastAsia="Times New Roman"/>
          <w:szCs w:val="24"/>
        </w:rPr>
        <w:t xml:space="preserve">ύριε </w:t>
      </w:r>
      <w:r>
        <w:rPr>
          <w:rFonts w:eastAsia="Times New Roman"/>
          <w:szCs w:val="24"/>
        </w:rPr>
        <w:t>Π</w:t>
      </w:r>
      <w:r w:rsidRPr="000D5586">
        <w:rPr>
          <w:rFonts w:eastAsia="Times New Roman"/>
          <w:szCs w:val="24"/>
        </w:rPr>
        <w:t>ρόεδρε</w:t>
      </w:r>
      <w:r>
        <w:rPr>
          <w:rFonts w:eastAsia="Times New Roman"/>
          <w:szCs w:val="24"/>
        </w:rPr>
        <w:t>,</w:t>
      </w:r>
      <w:r w:rsidRPr="000D5586">
        <w:rPr>
          <w:rFonts w:eastAsia="Times New Roman"/>
          <w:szCs w:val="24"/>
        </w:rPr>
        <w:t xml:space="preserve"> κυρίες και κύριοι συνάδελφοι</w:t>
      </w:r>
      <w:r>
        <w:rPr>
          <w:rFonts w:eastAsia="Times New Roman"/>
          <w:szCs w:val="24"/>
        </w:rPr>
        <w:t>, θα κάνω μια</w:t>
      </w:r>
      <w:r w:rsidRPr="000D5586">
        <w:rPr>
          <w:rFonts w:eastAsia="Times New Roman"/>
          <w:szCs w:val="24"/>
        </w:rPr>
        <w:t xml:space="preserve"> ειδική αναφορά σε ένα άρθρο που συζητούμε σήμερα και ακολούθως θα πω και εγώ δυο λόγια</w:t>
      </w:r>
      <w:r>
        <w:rPr>
          <w:rFonts w:eastAsia="Times New Roman"/>
          <w:szCs w:val="24"/>
        </w:rPr>
        <w:t>,</w:t>
      </w:r>
      <w:r w:rsidRPr="000D5586">
        <w:rPr>
          <w:rFonts w:eastAsia="Times New Roman"/>
          <w:szCs w:val="24"/>
        </w:rPr>
        <w:t xml:space="preserve"> </w:t>
      </w:r>
      <w:r>
        <w:rPr>
          <w:rFonts w:eastAsia="Times New Roman"/>
          <w:szCs w:val="24"/>
        </w:rPr>
        <w:t>μια</w:t>
      </w:r>
      <w:r w:rsidRPr="000D5586">
        <w:rPr>
          <w:rFonts w:eastAsia="Times New Roman"/>
          <w:szCs w:val="24"/>
        </w:rPr>
        <w:t xml:space="preserve"> και πάρα πολλά ακούστηκαν</w:t>
      </w:r>
      <w:r>
        <w:rPr>
          <w:rFonts w:eastAsia="Times New Roman"/>
          <w:szCs w:val="24"/>
        </w:rPr>
        <w:t>. Α</w:t>
      </w:r>
      <w:r w:rsidRPr="000D5586">
        <w:rPr>
          <w:rFonts w:eastAsia="Times New Roman"/>
          <w:szCs w:val="24"/>
        </w:rPr>
        <w:t xml:space="preserve">πό ένα σημείο και </w:t>
      </w:r>
      <w:r>
        <w:rPr>
          <w:rFonts w:eastAsia="Times New Roman"/>
          <w:szCs w:val="24"/>
        </w:rPr>
        <w:t xml:space="preserve">πέρα, </w:t>
      </w:r>
      <w:r>
        <w:rPr>
          <w:rFonts w:eastAsia="Times New Roman"/>
          <w:szCs w:val="24"/>
        </w:rPr>
        <w:t>εξ</w:t>
      </w:r>
      <w:r>
        <w:rPr>
          <w:rFonts w:eastAsia="Times New Roman"/>
          <w:szCs w:val="24"/>
        </w:rPr>
        <w:t>ετέθ</w:t>
      </w:r>
      <w:r>
        <w:rPr>
          <w:rFonts w:eastAsia="Times New Roman"/>
          <w:szCs w:val="24"/>
        </w:rPr>
        <w:t xml:space="preserve">ησαν </w:t>
      </w:r>
      <w:r w:rsidRPr="000D5586">
        <w:rPr>
          <w:rFonts w:eastAsia="Times New Roman"/>
          <w:szCs w:val="24"/>
        </w:rPr>
        <w:t>πολλές σκέψεις</w:t>
      </w:r>
      <w:r>
        <w:rPr>
          <w:rFonts w:eastAsia="Times New Roman"/>
          <w:szCs w:val="24"/>
        </w:rPr>
        <w:t>,</w:t>
      </w:r>
      <w:r w:rsidRPr="000D5586">
        <w:rPr>
          <w:rFonts w:eastAsia="Times New Roman"/>
          <w:szCs w:val="24"/>
        </w:rPr>
        <w:t xml:space="preserve"> πολλές προτάσεις</w:t>
      </w:r>
      <w:r>
        <w:rPr>
          <w:rFonts w:eastAsia="Times New Roman"/>
          <w:szCs w:val="24"/>
        </w:rPr>
        <w:t>.</w:t>
      </w:r>
      <w:r w:rsidRPr="000D5586">
        <w:rPr>
          <w:rFonts w:eastAsia="Times New Roman"/>
          <w:szCs w:val="24"/>
        </w:rPr>
        <w:t xml:space="preserve"> </w:t>
      </w:r>
      <w:r>
        <w:rPr>
          <w:rFonts w:eastAsia="Times New Roman"/>
          <w:szCs w:val="24"/>
        </w:rPr>
        <w:t>Ε</w:t>
      </w:r>
      <w:r w:rsidRPr="000D5586">
        <w:rPr>
          <w:rFonts w:eastAsia="Times New Roman"/>
          <w:szCs w:val="24"/>
        </w:rPr>
        <w:t>ίναι ένας γόνιμος διάλογος</w:t>
      </w:r>
      <w:r>
        <w:rPr>
          <w:rFonts w:eastAsia="Times New Roman"/>
          <w:szCs w:val="24"/>
        </w:rPr>
        <w:t>.</w:t>
      </w:r>
      <w:r w:rsidRPr="000D5586">
        <w:rPr>
          <w:rFonts w:eastAsia="Times New Roman"/>
          <w:szCs w:val="24"/>
        </w:rPr>
        <w:t xml:space="preserve"> </w:t>
      </w:r>
      <w:r>
        <w:rPr>
          <w:rFonts w:eastAsia="Times New Roman"/>
          <w:szCs w:val="24"/>
        </w:rPr>
        <w:t>Θ</w:t>
      </w:r>
      <w:r w:rsidRPr="000D5586">
        <w:rPr>
          <w:rFonts w:eastAsia="Times New Roman"/>
          <w:szCs w:val="24"/>
        </w:rPr>
        <w:t>α πω και εγώ τις δικές μου και όλες αυτές κρίνονται</w:t>
      </w:r>
      <w:r>
        <w:rPr>
          <w:rFonts w:eastAsia="Times New Roman"/>
          <w:szCs w:val="24"/>
        </w:rPr>
        <w:t>.</w:t>
      </w:r>
      <w:r w:rsidRPr="000D5586">
        <w:rPr>
          <w:rFonts w:eastAsia="Times New Roman"/>
          <w:szCs w:val="24"/>
        </w:rPr>
        <w:t xml:space="preserve"> </w:t>
      </w:r>
    </w:p>
    <w:p w14:paraId="4BA0F898" w14:textId="77777777" w:rsidR="00200ACA" w:rsidRDefault="00B07EC3">
      <w:pPr>
        <w:tabs>
          <w:tab w:val="left" w:pos="3189"/>
          <w:tab w:val="center" w:pos="4513"/>
        </w:tabs>
        <w:spacing w:line="600" w:lineRule="auto"/>
        <w:ind w:firstLine="720"/>
        <w:jc w:val="both"/>
        <w:rPr>
          <w:rFonts w:eastAsia="Times New Roman"/>
          <w:szCs w:val="24"/>
        </w:rPr>
      </w:pPr>
      <w:r w:rsidRPr="000D5586">
        <w:rPr>
          <w:rFonts w:eastAsia="Times New Roman"/>
          <w:szCs w:val="24"/>
        </w:rPr>
        <w:t xml:space="preserve">Ψάχνω να βρω </w:t>
      </w:r>
      <w:r>
        <w:rPr>
          <w:rFonts w:eastAsia="Times New Roman"/>
          <w:szCs w:val="24"/>
        </w:rPr>
        <w:t>–</w:t>
      </w:r>
      <w:r w:rsidRPr="000D5586">
        <w:rPr>
          <w:rFonts w:eastAsia="Times New Roman"/>
          <w:szCs w:val="24"/>
        </w:rPr>
        <w:t>αυτή</w:t>
      </w:r>
      <w:r>
        <w:rPr>
          <w:rFonts w:eastAsia="Times New Roman"/>
          <w:szCs w:val="24"/>
        </w:rPr>
        <w:t xml:space="preserve"> </w:t>
      </w:r>
      <w:r w:rsidRPr="000D5586">
        <w:rPr>
          <w:rFonts w:eastAsia="Times New Roman"/>
          <w:szCs w:val="24"/>
        </w:rPr>
        <w:t xml:space="preserve">είναι </w:t>
      </w:r>
      <w:r>
        <w:rPr>
          <w:rFonts w:eastAsia="Times New Roman"/>
          <w:szCs w:val="24"/>
        </w:rPr>
        <w:t xml:space="preserve">η </w:t>
      </w:r>
      <w:r w:rsidRPr="000D5586">
        <w:rPr>
          <w:rFonts w:eastAsia="Times New Roman"/>
          <w:szCs w:val="24"/>
        </w:rPr>
        <w:t>ειδική αναφορά</w:t>
      </w:r>
      <w:r>
        <w:rPr>
          <w:rFonts w:eastAsia="Times New Roman"/>
          <w:szCs w:val="24"/>
        </w:rPr>
        <w:t>-,</w:t>
      </w:r>
      <w:r w:rsidRPr="000D5586">
        <w:rPr>
          <w:rFonts w:eastAsia="Times New Roman"/>
          <w:szCs w:val="24"/>
        </w:rPr>
        <w:t xml:space="preserve"> </w:t>
      </w:r>
      <w:r>
        <w:rPr>
          <w:rFonts w:eastAsia="Times New Roman"/>
          <w:szCs w:val="24"/>
        </w:rPr>
        <w:t>γ</w:t>
      </w:r>
      <w:r w:rsidRPr="000D5586">
        <w:rPr>
          <w:rFonts w:eastAsia="Times New Roman"/>
          <w:szCs w:val="24"/>
        </w:rPr>
        <w:t xml:space="preserve">ιατί </w:t>
      </w:r>
      <w:r>
        <w:rPr>
          <w:rFonts w:eastAsia="Times New Roman"/>
          <w:szCs w:val="24"/>
        </w:rPr>
        <w:t xml:space="preserve">ετέθη </w:t>
      </w:r>
      <w:r w:rsidRPr="000D5586">
        <w:rPr>
          <w:rFonts w:eastAsia="Times New Roman"/>
          <w:szCs w:val="24"/>
        </w:rPr>
        <w:t>προηγουμένως</w:t>
      </w:r>
      <w:r>
        <w:rPr>
          <w:rFonts w:eastAsia="Times New Roman"/>
          <w:szCs w:val="24"/>
        </w:rPr>
        <w:t>,</w:t>
      </w:r>
      <w:r w:rsidRPr="000D5586">
        <w:rPr>
          <w:rFonts w:eastAsia="Times New Roman"/>
          <w:szCs w:val="24"/>
        </w:rPr>
        <w:t xml:space="preserve"> από ποια διάταξη προκύπτει ότι καταργείται η ανάρτηση εκθέσεων </w:t>
      </w:r>
      <w:r w:rsidRPr="000D5586">
        <w:rPr>
          <w:rFonts w:eastAsia="Times New Roman"/>
          <w:szCs w:val="24"/>
        </w:rPr>
        <w:t>του Γραφείου Προϋπολογισμού του Κράτους</w:t>
      </w:r>
      <w:r>
        <w:rPr>
          <w:rFonts w:eastAsia="Times New Roman"/>
          <w:szCs w:val="24"/>
        </w:rPr>
        <w:t>. Δεν βρήκα κα</w:t>
      </w:r>
      <w:r>
        <w:rPr>
          <w:rFonts w:eastAsia="Times New Roman"/>
          <w:szCs w:val="24"/>
        </w:rPr>
        <w:t>μ</w:t>
      </w:r>
      <w:r>
        <w:rPr>
          <w:rFonts w:eastAsia="Times New Roman"/>
          <w:szCs w:val="24"/>
        </w:rPr>
        <w:t>μία.</w:t>
      </w:r>
      <w:r w:rsidRPr="000D5586">
        <w:rPr>
          <w:rFonts w:eastAsia="Times New Roman"/>
          <w:szCs w:val="24"/>
        </w:rPr>
        <w:t xml:space="preserve"> </w:t>
      </w:r>
      <w:r>
        <w:rPr>
          <w:rFonts w:eastAsia="Times New Roman"/>
          <w:szCs w:val="24"/>
        </w:rPr>
        <w:t>Τ</w:t>
      </w:r>
      <w:r w:rsidRPr="000D5586">
        <w:rPr>
          <w:rFonts w:eastAsia="Times New Roman"/>
          <w:szCs w:val="24"/>
        </w:rPr>
        <w:t>ουναντίον</w:t>
      </w:r>
      <w:r>
        <w:rPr>
          <w:rFonts w:eastAsia="Times New Roman"/>
          <w:szCs w:val="24"/>
        </w:rPr>
        <w:t>,</w:t>
      </w:r>
      <w:r w:rsidRPr="000D5586">
        <w:rPr>
          <w:rFonts w:eastAsia="Times New Roman"/>
          <w:szCs w:val="24"/>
        </w:rPr>
        <w:t xml:space="preserve"> υπάρχει ένα εδάφ</w:t>
      </w:r>
      <w:r>
        <w:rPr>
          <w:rFonts w:eastAsia="Times New Roman"/>
          <w:szCs w:val="24"/>
        </w:rPr>
        <w:t>ιο το οποίο δεν έχει καταργηθεί, στο άρθρο 30</w:t>
      </w:r>
      <w:r w:rsidRPr="000D5586">
        <w:rPr>
          <w:rFonts w:eastAsia="Times New Roman"/>
          <w:szCs w:val="24"/>
        </w:rPr>
        <w:t>Α</w:t>
      </w:r>
      <w:r>
        <w:rPr>
          <w:rFonts w:eastAsia="Times New Roman"/>
          <w:szCs w:val="24"/>
        </w:rPr>
        <w:t>,</w:t>
      </w:r>
      <w:r w:rsidRPr="000D5586">
        <w:rPr>
          <w:rFonts w:eastAsia="Times New Roman"/>
          <w:szCs w:val="24"/>
        </w:rPr>
        <w:t xml:space="preserve"> παράγραφος 3</w:t>
      </w:r>
      <w:r>
        <w:rPr>
          <w:rFonts w:eastAsia="Times New Roman"/>
          <w:szCs w:val="24"/>
        </w:rPr>
        <w:t>,</w:t>
      </w:r>
      <w:r w:rsidRPr="000D5586">
        <w:rPr>
          <w:rFonts w:eastAsia="Times New Roman"/>
          <w:szCs w:val="24"/>
        </w:rPr>
        <w:t xml:space="preserve"> που παραμένει</w:t>
      </w:r>
      <w:r>
        <w:rPr>
          <w:rFonts w:eastAsia="Times New Roman"/>
          <w:szCs w:val="24"/>
        </w:rPr>
        <w:t>,</w:t>
      </w:r>
      <w:r w:rsidRPr="000D5586">
        <w:rPr>
          <w:rFonts w:eastAsia="Times New Roman"/>
          <w:szCs w:val="24"/>
        </w:rPr>
        <w:t xml:space="preserve"> δηλαδή</w:t>
      </w:r>
      <w:r>
        <w:rPr>
          <w:rFonts w:eastAsia="Times New Roman"/>
          <w:szCs w:val="24"/>
        </w:rPr>
        <w:t>,</w:t>
      </w:r>
      <w:r w:rsidRPr="000D5586">
        <w:rPr>
          <w:rFonts w:eastAsia="Times New Roman"/>
          <w:szCs w:val="24"/>
        </w:rPr>
        <w:t xml:space="preserve"> ότι </w:t>
      </w:r>
      <w:r>
        <w:rPr>
          <w:rFonts w:eastAsia="Times New Roman"/>
          <w:szCs w:val="24"/>
        </w:rPr>
        <w:t xml:space="preserve">οι εν </w:t>
      </w:r>
      <w:r w:rsidRPr="000D5586">
        <w:rPr>
          <w:rFonts w:eastAsia="Times New Roman"/>
          <w:szCs w:val="24"/>
        </w:rPr>
        <w:t xml:space="preserve">λόγω </w:t>
      </w:r>
      <w:r>
        <w:rPr>
          <w:rFonts w:eastAsia="Times New Roman"/>
          <w:szCs w:val="24"/>
        </w:rPr>
        <w:t xml:space="preserve">εκθέσεις </w:t>
      </w:r>
      <w:r w:rsidRPr="000D5586">
        <w:rPr>
          <w:rFonts w:eastAsia="Times New Roman"/>
          <w:szCs w:val="24"/>
        </w:rPr>
        <w:t xml:space="preserve">αναρτώνται στο </w:t>
      </w:r>
      <w:r>
        <w:rPr>
          <w:rFonts w:eastAsia="Times New Roman"/>
          <w:szCs w:val="24"/>
        </w:rPr>
        <w:t xml:space="preserve">διαδικτυακό </w:t>
      </w:r>
      <w:r w:rsidRPr="000D5586">
        <w:rPr>
          <w:rFonts w:eastAsia="Times New Roman"/>
          <w:szCs w:val="24"/>
        </w:rPr>
        <w:t xml:space="preserve">τόπο της Βουλής των Ελλήνων </w:t>
      </w:r>
      <w:r>
        <w:rPr>
          <w:rFonts w:eastAsia="Times New Roman"/>
          <w:szCs w:val="24"/>
        </w:rPr>
        <w:t>κ</w:t>
      </w:r>
      <w:r w:rsidRPr="000D5586">
        <w:rPr>
          <w:rFonts w:eastAsia="Times New Roman"/>
          <w:szCs w:val="24"/>
        </w:rPr>
        <w:t>αι π</w:t>
      </w:r>
      <w:r w:rsidRPr="000D5586">
        <w:rPr>
          <w:rFonts w:eastAsia="Times New Roman"/>
          <w:szCs w:val="24"/>
        </w:rPr>
        <w:t xml:space="preserve">αρουσιάζεται ενώπιον της </w:t>
      </w:r>
      <w:r>
        <w:rPr>
          <w:rFonts w:eastAsia="Times New Roman"/>
          <w:szCs w:val="24"/>
        </w:rPr>
        <w:t>Δ</w:t>
      </w:r>
      <w:r w:rsidRPr="000D5586">
        <w:rPr>
          <w:rFonts w:eastAsia="Times New Roman"/>
          <w:szCs w:val="24"/>
        </w:rPr>
        <w:t xml:space="preserve">ιαρκούς </w:t>
      </w:r>
      <w:r>
        <w:rPr>
          <w:rFonts w:eastAsia="Times New Roman"/>
          <w:szCs w:val="24"/>
        </w:rPr>
        <w:t>Επιτροπής κ.λπ.</w:t>
      </w:r>
      <w:r>
        <w:rPr>
          <w:rFonts w:eastAsia="Times New Roman"/>
          <w:szCs w:val="24"/>
        </w:rPr>
        <w:t>.</w:t>
      </w:r>
      <w:r>
        <w:rPr>
          <w:rFonts w:eastAsia="Times New Roman"/>
          <w:szCs w:val="24"/>
        </w:rPr>
        <w:t xml:space="preserve"> Συνεπώς, </w:t>
      </w:r>
      <w:r w:rsidRPr="000D5586">
        <w:rPr>
          <w:rFonts w:eastAsia="Times New Roman"/>
          <w:szCs w:val="24"/>
        </w:rPr>
        <w:t xml:space="preserve"> νομίζω ότι δεν υπάρχει κάποιο ζήτημα πάνω στο θέμα αυτό και</w:t>
      </w:r>
      <w:r>
        <w:rPr>
          <w:rFonts w:eastAsia="Times New Roman"/>
          <w:szCs w:val="24"/>
        </w:rPr>
        <w:t xml:space="preserve"> κακώς ετέθη. </w:t>
      </w:r>
    </w:p>
    <w:p w14:paraId="4BA0F899" w14:textId="77777777" w:rsidR="00200ACA" w:rsidRDefault="00B07EC3">
      <w:pPr>
        <w:tabs>
          <w:tab w:val="left" w:pos="3189"/>
          <w:tab w:val="center" w:pos="4513"/>
        </w:tabs>
        <w:spacing w:line="600" w:lineRule="auto"/>
        <w:ind w:firstLine="720"/>
        <w:jc w:val="both"/>
        <w:rPr>
          <w:rFonts w:eastAsia="Times New Roman"/>
          <w:szCs w:val="24"/>
        </w:rPr>
      </w:pPr>
      <w:r w:rsidRPr="005E0C92">
        <w:rPr>
          <w:rFonts w:eastAsia="Times New Roman"/>
          <w:szCs w:val="24"/>
        </w:rPr>
        <w:t>Κυρίες και κύριοι συνάδελφοι,</w:t>
      </w:r>
      <w:r>
        <w:rPr>
          <w:rFonts w:eastAsia="Times New Roman"/>
          <w:szCs w:val="24"/>
        </w:rPr>
        <w:t xml:space="preserve"> αρχίζω με ένα ερώτημα που ετέθη </w:t>
      </w:r>
      <w:r w:rsidRPr="000D5586">
        <w:rPr>
          <w:rFonts w:eastAsia="Times New Roman"/>
          <w:szCs w:val="24"/>
        </w:rPr>
        <w:t xml:space="preserve">από την </w:t>
      </w:r>
      <w:r>
        <w:rPr>
          <w:rFonts w:eastAsia="Times New Roman"/>
          <w:szCs w:val="24"/>
        </w:rPr>
        <w:t>Α</w:t>
      </w:r>
      <w:r w:rsidRPr="000D5586">
        <w:rPr>
          <w:rFonts w:eastAsia="Times New Roman"/>
          <w:szCs w:val="24"/>
        </w:rPr>
        <w:t>ντιπολίτευση</w:t>
      </w:r>
      <w:r>
        <w:rPr>
          <w:rFonts w:eastAsia="Times New Roman"/>
          <w:szCs w:val="24"/>
        </w:rPr>
        <w:t>.</w:t>
      </w:r>
      <w:r w:rsidRPr="000D5586">
        <w:rPr>
          <w:rFonts w:eastAsia="Times New Roman"/>
          <w:szCs w:val="24"/>
        </w:rPr>
        <w:t xml:space="preserve"> </w:t>
      </w:r>
      <w:r>
        <w:rPr>
          <w:rFonts w:eastAsia="Times New Roman"/>
          <w:szCs w:val="24"/>
        </w:rPr>
        <w:t>Κ</w:t>
      </w:r>
      <w:r w:rsidRPr="000D5586">
        <w:rPr>
          <w:rFonts w:eastAsia="Times New Roman"/>
          <w:szCs w:val="24"/>
        </w:rPr>
        <w:t>υβέρνηση μειοψηφίας ή όχι</w:t>
      </w:r>
      <w:r>
        <w:rPr>
          <w:rFonts w:eastAsia="Times New Roman"/>
          <w:szCs w:val="24"/>
        </w:rPr>
        <w:t>;</w:t>
      </w:r>
      <w:r w:rsidRPr="000D5586">
        <w:rPr>
          <w:rFonts w:eastAsia="Times New Roman"/>
          <w:szCs w:val="24"/>
        </w:rPr>
        <w:t xml:space="preserve"> </w:t>
      </w:r>
      <w:r>
        <w:rPr>
          <w:rFonts w:eastAsia="Times New Roman"/>
          <w:szCs w:val="24"/>
        </w:rPr>
        <w:t xml:space="preserve">Τρεις τουλάχιστον φορές </w:t>
      </w:r>
      <w:proofErr w:type="spellStart"/>
      <w:r>
        <w:rPr>
          <w:rFonts w:eastAsia="Times New Roman"/>
          <w:szCs w:val="24"/>
        </w:rPr>
        <w:t>εκρίθη</w:t>
      </w:r>
      <w:proofErr w:type="spellEnd"/>
      <w:r>
        <w:rPr>
          <w:rFonts w:eastAsia="Times New Roman"/>
          <w:szCs w:val="24"/>
        </w:rPr>
        <w:t xml:space="preserve"> τελευταίω</w:t>
      </w:r>
      <w:r w:rsidRPr="000D5586">
        <w:rPr>
          <w:rFonts w:eastAsia="Times New Roman"/>
          <w:szCs w:val="24"/>
        </w:rPr>
        <w:t>ς</w:t>
      </w:r>
      <w:r>
        <w:rPr>
          <w:rFonts w:eastAsia="Times New Roman"/>
          <w:szCs w:val="24"/>
        </w:rPr>
        <w:t xml:space="preserve"> -μία</w:t>
      </w:r>
      <w:r w:rsidRPr="000D5586">
        <w:rPr>
          <w:rFonts w:eastAsia="Times New Roman"/>
          <w:szCs w:val="24"/>
        </w:rPr>
        <w:t xml:space="preserve"> με την υπερψήφιση του προϋπολογισμού</w:t>
      </w:r>
      <w:r>
        <w:rPr>
          <w:rFonts w:eastAsia="Times New Roman"/>
          <w:szCs w:val="24"/>
        </w:rPr>
        <w:t>,</w:t>
      </w:r>
      <w:r w:rsidRPr="000D5586">
        <w:rPr>
          <w:rFonts w:eastAsia="Times New Roman"/>
          <w:szCs w:val="24"/>
        </w:rPr>
        <w:t xml:space="preserve"> </w:t>
      </w:r>
      <w:r>
        <w:rPr>
          <w:rFonts w:eastAsia="Times New Roman"/>
          <w:szCs w:val="24"/>
        </w:rPr>
        <w:t xml:space="preserve">μία </w:t>
      </w:r>
      <w:r w:rsidRPr="000D5586">
        <w:rPr>
          <w:rFonts w:eastAsia="Times New Roman"/>
          <w:szCs w:val="24"/>
        </w:rPr>
        <w:t xml:space="preserve">με την απόρριψη της πρότασης </w:t>
      </w:r>
      <w:r w:rsidRPr="000D5586">
        <w:rPr>
          <w:rFonts w:eastAsia="Times New Roman"/>
          <w:szCs w:val="24"/>
        </w:rPr>
        <w:lastRenderedPageBreak/>
        <w:t xml:space="preserve">δυσπιστίας της Νέας Δημοκρατίας και </w:t>
      </w:r>
      <w:r>
        <w:rPr>
          <w:rFonts w:eastAsia="Times New Roman"/>
          <w:szCs w:val="24"/>
        </w:rPr>
        <w:t xml:space="preserve">μία </w:t>
      </w:r>
      <w:r w:rsidRPr="000D5586">
        <w:rPr>
          <w:rFonts w:eastAsia="Times New Roman"/>
          <w:szCs w:val="24"/>
        </w:rPr>
        <w:t>με την ψήφο εμπιστοσύνης που δόθηκε στην Κυβέρνηση</w:t>
      </w:r>
      <w:r>
        <w:rPr>
          <w:rFonts w:eastAsia="Times New Roman"/>
          <w:szCs w:val="24"/>
        </w:rPr>
        <w:t>-</w:t>
      </w:r>
      <w:r w:rsidRPr="000D5586">
        <w:rPr>
          <w:rFonts w:eastAsia="Times New Roman"/>
          <w:szCs w:val="24"/>
        </w:rPr>
        <w:t xml:space="preserve"> ότι η Κυβέρνηση αυτή διαθέτει την εμπιστοσύνη </w:t>
      </w:r>
      <w:r w:rsidRPr="000D5586">
        <w:rPr>
          <w:rFonts w:eastAsia="Times New Roman"/>
          <w:szCs w:val="24"/>
        </w:rPr>
        <w:t>της Βουλής</w:t>
      </w:r>
      <w:r>
        <w:rPr>
          <w:rFonts w:eastAsia="Times New Roman"/>
          <w:szCs w:val="24"/>
        </w:rPr>
        <w:t>.</w:t>
      </w:r>
      <w:r w:rsidRPr="000D5586">
        <w:rPr>
          <w:rFonts w:eastAsia="Times New Roman"/>
          <w:szCs w:val="24"/>
        </w:rPr>
        <w:t xml:space="preserve"> Εξάλλου</w:t>
      </w:r>
      <w:r>
        <w:rPr>
          <w:rFonts w:eastAsia="Times New Roman"/>
          <w:szCs w:val="24"/>
        </w:rPr>
        <w:t>,</w:t>
      </w:r>
      <w:r w:rsidRPr="000D5586">
        <w:rPr>
          <w:rFonts w:eastAsia="Times New Roman"/>
          <w:szCs w:val="24"/>
        </w:rPr>
        <w:t xml:space="preserve"> το άρθρο 84 του Συντάγματος </w:t>
      </w:r>
      <w:r>
        <w:rPr>
          <w:rFonts w:eastAsia="Times New Roman"/>
          <w:szCs w:val="24"/>
        </w:rPr>
        <w:t>ομιλεί</w:t>
      </w:r>
      <w:r w:rsidRPr="000D5586">
        <w:rPr>
          <w:rFonts w:eastAsia="Times New Roman"/>
          <w:szCs w:val="24"/>
        </w:rPr>
        <w:t xml:space="preserve"> για εμπιστοσύνη της Βουλής</w:t>
      </w:r>
      <w:r>
        <w:rPr>
          <w:rFonts w:eastAsia="Times New Roman"/>
          <w:szCs w:val="24"/>
        </w:rPr>
        <w:t>,</w:t>
      </w:r>
      <w:r w:rsidRPr="000D5586">
        <w:rPr>
          <w:rFonts w:eastAsia="Times New Roman"/>
          <w:szCs w:val="24"/>
        </w:rPr>
        <w:t xml:space="preserve"> των Βουλευτών και δεν αφήνει περιθώρια για άλλες ερμηνείες</w:t>
      </w:r>
      <w:r>
        <w:rPr>
          <w:rFonts w:eastAsia="Times New Roman"/>
          <w:szCs w:val="24"/>
        </w:rPr>
        <w:t xml:space="preserve">. </w:t>
      </w:r>
    </w:p>
    <w:p w14:paraId="4BA0F89A" w14:textId="77777777" w:rsidR="00200ACA" w:rsidRDefault="00B07EC3">
      <w:pPr>
        <w:tabs>
          <w:tab w:val="left" w:pos="3189"/>
          <w:tab w:val="center" w:pos="4513"/>
        </w:tabs>
        <w:spacing w:line="600" w:lineRule="auto"/>
        <w:ind w:firstLine="720"/>
        <w:jc w:val="both"/>
        <w:rPr>
          <w:rFonts w:eastAsia="Times New Roman"/>
          <w:szCs w:val="24"/>
        </w:rPr>
      </w:pPr>
      <w:r>
        <w:rPr>
          <w:rFonts w:eastAsia="Times New Roman"/>
          <w:szCs w:val="24"/>
        </w:rPr>
        <w:t>Ε</w:t>
      </w:r>
      <w:r w:rsidRPr="000D5586">
        <w:rPr>
          <w:rFonts w:eastAsia="Times New Roman"/>
          <w:szCs w:val="24"/>
        </w:rPr>
        <w:t>ίναι</w:t>
      </w:r>
      <w:r>
        <w:rPr>
          <w:rFonts w:eastAsia="Times New Roman"/>
          <w:szCs w:val="24"/>
        </w:rPr>
        <w:t>,</w:t>
      </w:r>
      <w:r w:rsidRPr="000D5586">
        <w:rPr>
          <w:rFonts w:eastAsia="Times New Roman"/>
          <w:szCs w:val="24"/>
        </w:rPr>
        <w:t xml:space="preserve"> </w:t>
      </w:r>
      <w:r>
        <w:rPr>
          <w:rFonts w:eastAsia="Times New Roman"/>
          <w:szCs w:val="24"/>
        </w:rPr>
        <w:t>λ</w:t>
      </w:r>
      <w:r w:rsidRPr="000D5586">
        <w:rPr>
          <w:rFonts w:eastAsia="Times New Roman"/>
          <w:szCs w:val="24"/>
        </w:rPr>
        <w:t>οιπόν</w:t>
      </w:r>
      <w:r>
        <w:rPr>
          <w:rFonts w:eastAsia="Times New Roman"/>
          <w:szCs w:val="24"/>
        </w:rPr>
        <w:t>, ο ισχυρισμός περί κυβερνήσεω</w:t>
      </w:r>
      <w:r>
        <w:rPr>
          <w:rFonts w:eastAsia="Times New Roman"/>
          <w:szCs w:val="24"/>
        </w:rPr>
        <w:t>ς</w:t>
      </w:r>
      <w:r w:rsidRPr="000D5586">
        <w:rPr>
          <w:rFonts w:eastAsia="Times New Roman"/>
          <w:szCs w:val="24"/>
        </w:rPr>
        <w:t xml:space="preserve"> μειοψηφίας</w:t>
      </w:r>
      <w:r>
        <w:rPr>
          <w:rFonts w:eastAsia="Times New Roman"/>
          <w:szCs w:val="24"/>
        </w:rPr>
        <w:t>,</w:t>
      </w:r>
      <w:r w:rsidRPr="000D5586">
        <w:rPr>
          <w:rFonts w:eastAsia="Times New Roman"/>
          <w:szCs w:val="24"/>
        </w:rPr>
        <w:t xml:space="preserve"> αβάσιμος</w:t>
      </w:r>
      <w:r>
        <w:rPr>
          <w:rFonts w:eastAsia="Times New Roman"/>
          <w:szCs w:val="24"/>
        </w:rPr>
        <w:t xml:space="preserve"> και ανυπόστατος. Α</w:t>
      </w:r>
      <w:r w:rsidRPr="000D5586">
        <w:rPr>
          <w:rFonts w:eastAsia="Times New Roman"/>
          <w:szCs w:val="24"/>
        </w:rPr>
        <w:t>ναρωτιέμαι</w:t>
      </w:r>
      <w:r>
        <w:rPr>
          <w:rFonts w:eastAsia="Times New Roman"/>
          <w:szCs w:val="24"/>
        </w:rPr>
        <w:t>, δε,</w:t>
      </w:r>
      <w:r w:rsidRPr="000D5586">
        <w:rPr>
          <w:rFonts w:eastAsia="Times New Roman"/>
          <w:szCs w:val="24"/>
        </w:rPr>
        <w:t xml:space="preserve"> αν </w:t>
      </w:r>
      <w:r>
        <w:rPr>
          <w:rFonts w:eastAsia="Times New Roman"/>
          <w:szCs w:val="24"/>
        </w:rPr>
        <w:t>μια</w:t>
      </w:r>
      <w:r w:rsidRPr="000D5586">
        <w:rPr>
          <w:rFonts w:eastAsia="Times New Roman"/>
          <w:szCs w:val="24"/>
        </w:rPr>
        <w:t xml:space="preserve"> κυβέ</w:t>
      </w:r>
      <w:r w:rsidRPr="000D5586">
        <w:rPr>
          <w:rFonts w:eastAsia="Times New Roman"/>
          <w:szCs w:val="24"/>
        </w:rPr>
        <w:t>ρνηση απολαύει της εμπιστοσύνης της Βουλής</w:t>
      </w:r>
      <w:r>
        <w:rPr>
          <w:rFonts w:eastAsia="Times New Roman"/>
          <w:szCs w:val="24"/>
        </w:rPr>
        <w:t>,</w:t>
      </w:r>
      <w:r w:rsidRPr="000D5586">
        <w:rPr>
          <w:rFonts w:eastAsia="Times New Roman"/>
          <w:szCs w:val="24"/>
        </w:rPr>
        <w:t xml:space="preserve"> προς τ</w:t>
      </w:r>
      <w:r>
        <w:rPr>
          <w:rFonts w:eastAsia="Times New Roman"/>
          <w:szCs w:val="24"/>
        </w:rPr>
        <w:t>ι</w:t>
      </w:r>
      <w:r w:rsidRPr="000D5586">
        <w:rPr>
          <w:rFonts w:eastAsia="Times New Roman"/>
          <w:szCs w:val="24"/>
        </w:rPr>
        <w:t xml:space="preserve"> </w:t>
      </w:r>
      <w:r>
        <w:rPr>
          <w:rFonts w:eastAsia="Times New Roman"/>
          <w:szCs w:val="24"/>
        </w:rPr>
        <w:t>α</w:t>
      </w:r>
      <w:r w:rsidRPr="000D5586">
        <w:rPr>
          <w:rFonts w:eastAsia="Times New Roman"/>
          <w:szCs w:val="24"/>
        </w:rPr>
        <w:t>ναζητείται τεκμήριο της δεδηλωμένης</w:t>
      </w:r>
      <w:r>
        <w:rPr>
          <w:rFonts w:eastAsia="Times New Roman"/>
          <w:szCs w:val="24"/>
        </w:rPr>
        <w:t>,</w:t>
      </w:r>
      <w:r w:rsidRPr="000D5586">
        <w:rPr>
          <w:rFonts w:eastAsia="Times New Roman"/>
          <w:szCs w:val="24"/>
        </w:rPr>
        <w:t xml:space="preserve"> όταν αποδεικνύεται ότι υπάρχει η εμπιστοσύνη της Βουλής</w:t>
      </w:r>
      <w:r>
        <w:rPr>
          <w:rFonts w:eastAsia="Times New Roman"/>
          <w:szCs w:val="24"/>
        </w:rPr>
        <w:t>.</w:t>
      </w:r>
      <w:r w:rsidRPr="000D5586">
        <w:rPr>
          <w:rFonts w:eastAsia="Times New Roman"/>
          <w:szCs w:val="24"/>
        </w:rPr>
        <w:t xml:space="preserve"> </w:t>
      </w:r>
      <w:r>
        <w:rPr>
          <w:rFonts w:eastAsia="Times New Roman"/>
          <w:szCs w:val="24"/>
        </w:rPr>
        <w:t>Ε</w:t>
      </w:r>
      <w:r w:rsidRPr="000D5586">
        <w:rPr>
          <w:rFonts w:eastAsia="Times New Roman"/>
          <w:szCs w:val="24"/>
        </w:rPr>
        <w:t>ίναι ένα ερώτημα</w:t>
      </w:r>
      <w:r>
        <w:rPr>
          <w:rFonts w:eastAsia="Times New Roman"/>
          <w:szCs w:val="24"/>
        </w:rPr>
        <w:t>.</w:t>
      </w:r>
    </w:p>
    <w:p w14:paraId="4BA0F89B" w14:textId="77777777" w:rsidR="00200ACA" w:rsidRDefault="00B07EC3">
      <w:pPr>
        <w:tabs>
          <w:tab w:val="left" w:pos="3189"/>
          <w:tab w:val="center" w:pos="4513"/>
        </w:tabs>
        <w:spacing w:line="600" w:lineRule="auto"/>
        <w:ind w:firstLine="720"/>
        <w:jc w:val="both"/>
        <w:rPr>
          <w:rFonts w:eastAsia="Times New Roman"/>
          <w:szCs w:val="24"/>
        </w:rPr>
      </w:pPr>
      <w:r>
        <w:rPr>
          <w:rFonts w:eastAsia="Times New Roman"/>
          <w:szCs w:val="24"/>
        </w:rPr>
        <w:t>Ο</w:t>
      </w:r>
      <w:r w:rsidRPr="000D5586">
        <w:rPr>
          <w:rFonts w:eastAsia="Times New Roman"/>
          <w:szCs w:val="24"/>
        </w:rPr>
        <w:t xml:space="preserve"> Πρόεδρος της Βουλής </w:t>
      </w:r>
      <w:r>
        <w:rPr>
          <w:rFonts w:eastAsia="Times New Roman"/>
          <w:szCs w:val="24"/>
        </w:rPr>
        <w:t>-</w:t>
      </w:r>
      <w:r w:rsidRPr="000D5586">
        <w:rPr>
          <w:rFonts w:eastAsia="Times New Roman"/>
          <w:szCs w:val="24"/>
        </w:rPr>
        <w:t xml:space="preserve">έρχομαι σε </w:t>
      </w:r>
      <w:r>
        <w:rPr>
          <w:rFonts w:eastAsia="Times New Roman"/>
          <w:szCs w:val="24"/>
        </w:rPr>
        <w:t>ένα δεύτερο- πρέπει ως</w:t>
      </w:r>
      <w:r w:rsidRPr="000D5586">
        <w:rPr>
          <w:rFonts w:eastAsia="Times New Roman"/>
          <w:szCs w:val="24"/>
        </w:rPr>
        <w:t xml:space="preserve"> κύριο μέλημά </w:t>
      </w:r>
      <w:r>
        <w:rPr>
          <w:rFonts w:eastAsia="Times New Roman"/>
          <w:szCs w:val="24"/>
        </w:rPr>
        <w:t>του π</w:t>
      </w:r>
      <w:r w:rsidRPr="000D5586">
        <w:rPr>
          <w:rFonts w:eastAsia="Times New Roman"/>
          <w:szCs w:val="24"/>
        </w:rPr>
        <w:t xml:space="preserve">ράγματι </w:t>
      </w:r>
      <w:r>
        <w:rPr>
          <w:rFonts w:eastAsia="Times New Roman"/>
          <w:szCs w:val="24"/>
        </w:rPr>
        <w:t>-</w:t>
      </w:r>
      <w:r w:rsidRPr="000D5586">
        <w:rPr>
          <w:rFonts w:eastAsia="Times New Roman"/>
          <w:szCs w:val="24"/>
        </w:rPr>
        <w:t>και έτ</w:t>
      </w:r>
      <w:r w:rsidRPr="000D5586">
        <w:rPr>
          <w:rFonts w:eastAsia="Times New Roman"/>
          <w:szCs w:val="24"/>
        </w:rPr>
        <w:t>σι είναι</w:t>
      </w:r>
      <w:r>
        <w:rPr>
          <w:rFonts w:eastAsia="Times New Roman"/>
          <w:szCs w:val="24"/>
        </w:rPr>
        <w:t>-</w:t>
      </w:r>
      <w:r w:rsidRPr="000D5586">
        <w:rPr>
          <w:rFonts w:eastAsia="Times New Roman"/>
          <w:szCs w:val="24"/>
        </w:rPr>
        <w:t xml:space="preserve"> να έχει την απρόσκοπτη λειτουργία του κοινοβουλευτικού</w:t>
      </w:r>
      <w:r>
        <w:rPr>
          <w:rFonts w:eastAsia="Times New Roman"/>
          <w:szCs w:val="24"/>
        </w:rPr>
        <w:t xml:space="preserve"> έργου,</w:t>
      </w:r>
      <w:r w:rsidRPr="000D5586">
        <w:rPr>
          <w:rFonts w:eastAsia="Times New Roman"/>
          <w:szCs w:val="24"/>
        </w:rPr>
        <w:t xml:space="preserve"> νομοθετικού και ελεγκτικού</w:t>
      </w:r>
      <w:r>
        <w:rPr>
          <w:rFonts w:eastAsia="Times New Roman"/>
          <w:szCs w:val="24"/>
        </w:rPr>
        <w:t>.</w:t>
      </w:r>
      <w:r w:rsidRPr="000D5586">
        <w:rPr>
          <w:rFonts w:eastAsia="Times New Roman"/>
          <w:szCs w:val="24"/>
        </w:rPr>
        <w:t xml:space="preserve"> </w:t>
      </w:r>
      <w:r>
        <w:rPr>
          <w:rFonts w:eastAsia="Times New Roman"/>
          <w:szCs w:val="24"/>
        </w:rPr>
        <w:t>Α</w:t>
      </w:r>
      <w:r w:rsidRPr="000D5586">
        <w:rPr>
          <w:rFonts w:eastAsia="Times New Roman"/>
          <w:szCs w:val="24"/>
        </w:rPr>
        <w:t>υτή είναι η κύρια υποχρέωση και αυτήν τηρεί πιστά ο Πρόεδρος της Βουλής και δεν μπορεί να τον κατηγορήσει κανείς για αυτή</w:t>
      </w:r>
      <w:r>
        <w:rPr>
          <w:rFonts w:eastAsia="Times New Roman"/>
          <w:szCs w:val="24"/>
        </w:rPr>
        <w:t>ν</w:t>
      </w:r>
      <w:r w:rsidRPr="000D5586">
        <w:rPr>
          <w:rFonts w:eastAsia="Times New Roman"/>
          <w:szCs w:val="24"/>
        </w:rPr>
        <w:t xml:space="preserve"> την </w:t>
      </w:r>
      <w:r>
        <w:rPr>
          <w:rFonts w:eastAsia="Times New Roman"/>
          <w:szCs w:val="24"/>
        </w:rPr>
        <w:t>έγνοια</w:t>
      </w:r>
      <w:r w:rsidRPr="000D5586">
        <w:rPr>
          <w:rFonts w:eastAsia="Times New Roman"/>
          <w:szCs w:val="24"/>
        </w:rPr>
        <w:t xml:space="preserve"> και τη φροντίδα </w:t>
      </w:r>
      <w:r>
        <w:rPr>
          <w:rFonts w:eastAsia="Times New Roman"/>
          <w:szCs w:val="24"/>
        </w:rPr>
        <w:t xml:space="preserve">του. </w:t>
      </w:r>
      <w:r>
        <w:rPr>
          <w:rFonts w:eastAsia="Times New Roman"/>
          <w:szCs w:val="24"/>
        </w:rPr>
        <w:t>Υ</w:t>
      </w:r>
      <w:r w:rsidRPr="000D5586">
        <w:rPr>
          <w:rFonts w:eastAsia="Times New Roman"/>
          <w:szCs w:val="24"/>
        </w:rPr>
        <w:t>πό αυτή</w:t>
      </w:r>
      <w:r>
        <w:rPr>
          <w:rFonts w:eastAsia="Times New Roman"/>
          <w:szCs w:val="24"/>
        </w:rPr>
        <w:t xml:space="preserve">ν την έννοια, </w:t>
      </w:r>
      <w:r w:rsidRPr="000D5586">
        <w:rPr>
          <w:rFonts w:eastAsia="Times New Roman"/>
          <w:szCs w:val="24"/>
        </w:rPr>
        <w:t xml:space="preserve">δεν νοείται Πρόεδρος της Βουλής που δεν θα </w:t>
      </w:r>
      <w:r>
        <w:rPr>
          <w:rFonts w:eastAsia="Times New Roman"/>
          <w:szCs w:val="24"/>
        </w:rPr>
        <w:t>ήθελε</w:t>
      </w:r>
      <w:r w:rsidRPr="000D5586">
        <w:rPr>
          <w:rFonts w:eastAsia="Times New Roman"/>
          <w:szCs w:val="24"/>
        </w:rPr>
        <w:t xml:space="preserve"> να προφυλάξει </w:t>
      </w:r>
      <w:r>
        <w:rPr>
          <w:rFonts w:eastAsia="Times New Roman"/>
          <w:szCs w:val="24"/>
        </w:rPr>
        <w:t>τ</w:t>
      </w:r>
      <w:r w:rsidRPr="000D5586">
        <w:rPr>
          <w:rFonts w:eastAsia="Times New Roman"/>
          <w:szCs w:val="24"/>
        </w:rPr>
        <w:t>η Βουλή από ηθελημένες ή αθέλητες αρρυθμίες</w:t>
      </w:r>
      <w:r>
        <w:rPr>
          <w:rFonts w:eastAsia="Times New Roman"/>
          <w:szCs w:val="24"/>
        </w:rPr>
        <w:t>.</w:t>
      </w:r>
      <w:r w:rsidRPr="000D5586">
        <w:rPr>
          <w:rFonts w:eastAsia="Times New Roman"/>
          <w:szCs w:val="24"/>
        </w:rPr>
        <w:t xml:space="preserve"> </w:t>
      </w:r>
      <w:r>
        <w:rPr>
          <w:rFonts w:eastAsia="Times New Roman"/>
          <w:szCs w:val="24"/>
        </w:rPr>
        <w:lastRenderedPageBreak/>
        <w:t>Α</w:t>
      </w:r>
      <w:r w:rsidRPr="000D5586">
        <w:rPr>
          <w:rFonts w:eastAsia="Times New Roman"/>
          <w:szCs w:val="24"/>
        </w:rPr>
        <w:t>υτό πράττει ο νυν Πρόεδρος της Βουλής και αυτό έχει πράξει μέχρι τώρα</w:t>
      </w:r>
      <w:r>
        <w:rPr>
          <w:rFonts w:eastAsia="Times New Roman"/>
          <w:szCs w:val="24"/>
        </w:rPr>
        <w:t>.</w:t>
      </w:r>
      <w:r w:rsidRPr="000D5586">
        <w:rPr>
          <w:rFonts w:eastAsia="Times New Roman"/>
          <w:szCs w:val="24"/>
        </w:rPr>
        <w:t xml:space="preserve"> </w:t>
      </w:r>
    </w:p>
    <w:p w14:paraId="4BA0F89C" w14:textId="77777777" w:rsidR="00200ACA" w:rsidRDefault="00B07EC3">
      <w:pPr>
        <w:tabs>
          <w:tab w:val="left" w:pos="3189"/>
          <w:tab w:val="center" w:pos="4513"/>
        </w:tabs>
        <w:spacing w:line="600" w:lineRule="auto"/>
        <w:ind w:firstLine="720"/>
        <w:jc w:val="both"/>
        <w:rPr>
          <w:rFonts w:eastAsia="Times New Roman"/>
          <w:szCs w:val="24"/>
        </w:rPr>
      </w:pPr>
      <w:r>
        <w:rPr>
          <w:rFonts w:eastAsia="Times New Roman"/>
          <w:szCs w:val="24"/>
        </w:rPr>
        <w:t>Ένα τρίτο στοιχείο: Η</w:t>
      </w:r>
      <w:r w:rsidRPr="000D5586">
        <w:rPr>
          <w:rFonts w:eastAsia="Times New Roman"/>
          <w:szCs w:val="24"/>
        </w:rPr>
        <w:t xml:space="preserve"> συζήτηση</w:t>
      </w:r>
      <w:r>
        <w:rPr>
          <w:rFonts w:eastAsia="Times New Roman"/>
          <w:szCs w:val="24"/>
        </w:rPr>
        <w:t>,</w:t>
      </w:r>
      <w:r w:rsidRPr="000D5586">
        <w:rPr>
          <w:rFonts w:eastAsia="Times New Roman"/>
          <w:szCs w:val="24"/>
        </w:rPr>
        <w:t xml:space="preserve"> η διαβούλευση</w:t>
      </w:r>
      <w:r>
        <w:rPr>
          <w:rFonts w:eastAsia="Times New Roman"/>
          <w:szCs w:val="24"/>
        </w:rPr>
        <w:t>,</w:t>
      </w:r>
      <w:r w:rsidRPr="000D5586">
        <w:rPr>
          <w:rFonts w:eastAsia="Times New Roman"/>
          <w:szCs w:val="24"/>
        </w:rPr>
        <w:t xml:space="preserve"> η κοι</w:t>
      </w:r>
      <w:r w:rsidRPr="000D5586">
        <w:rPr>
          <w:rFonts w:eastAsia="Times New Roman"/>
          <w:szCs w:val="24"/>
        </w:rPr>
        <w:t>νωνία</w:t>
      </w:r>
      <w:r>
        <w:rPr>
          <w:rFonts w:eastAsia="Times New Roman"/>
          <w:szCs w:val="24"/>
        </w:rPr>
        <w:t>,</w:t>
      </w:r>
      <w:r w:rsidRPr="000D5586">
        <w:rPr>
          <w:rFonts w:eastAsia="Times New Roman"/>
          <w:szCs w:val="24"/>
        </w:rPr>
        <w:t xml:space="preserve"> η ανταλλαγή των απόψεων</w:t>
      </w:r>
      <w:r>
        <w:rPr>
          <w:rFonts w:eastAsia="Times New Roman"/>
          <w:szCs w:val="24"/>
        </w:rPr>
        <w:t xml:space="preserve"> μεταξύ των κορυφαίων παραγόντων </w:t>
      </w:r>
      <w:r w:rsidRPr="000D5586">
        <w:rPr>
          <w:rFonts w:eastAsia="Times New Roman"/>
          <w:szCs w:val="24"/>
        </w:rPr>
        <w:t>της Πολιτείας</w:t>
      </w:r>
      <w:r>
        <w:rPr>
          <w:rFonts w:eastAsia="Times New Roman"/>
          <w:szCs w:val="24"/>
        </w:rPr>
        <w:t>,</w:t>
      </w:r>
      <w:r w:rsidRPr="000D5586">
        <w:rPr>
          <w:rFonts w:eastAsia="Times New Roman"/>
          <w:szCs w:val="24"/>
        </w:rPr>
        <w:t xml:space="preserve"> όπως παραδείγματος χάρ</w:t>
      </w:r>
      <w:r>
        <w:rPr>
          <w:rFonts w:eastAsia="Times New Roman"/>
          <w:szCs w:val="24"/>
        </w:rPr>
        <w:t>ιν</w:t>
      </w:r>
      <w:r w:rsidRPr="000D5586">
        <w:rPr>
          <w:rFonts w:eastAsia="Times New Roman"/>
          <w:szCs w:val="24"/>
        </w:rPr>
        <w:t xml:space="preserve"> </w:t>
      </w:r>
      <w:r>
        <w:rPr>
          <w:rFonts w:eastAsia="Times New Roman"/>
          <w:szCs w:val="24"/>
        </w:rPr>
        <w:t>-</w:t>
      </w:r>
      <w:r w:rsidRPr="000D5586">
        <w:rPr>
          <w:rFonts w:eastAsia="Times New Roman"/>
          <w:szCs w:val="24"/>
        </w:rPr>
        <w:t>αναφέρομαι στους τρεις κορυφαίους</w:t>
      </w:r>
      <w:r>
        <w:rPr>
          <w:rFonts w:eastAsia="Times New Roman"/>
          <w:szCs w:val="24"/>
        </w:rPr>
        <w:t>- ο</w:t>
      </w:r>
      <w:r w:rsidRPr="000D5586">
        <w:rPr>
          <w:rFonts w:eastAsia="Times New Roman"/>
          <w:szCs w:val="24"/>
        </w:rPr>
        <w:t xml:space="preserve"> Πρόεδρος </w:t>
      </w:r>
      <w:r>
        <w:rPr>
          <w:rFonts w:eastAsia="Times New Roman"/>
          <w:szCs w:val="24"/>
        </w:rPr>
        <w:t xml:space="preserve">της </w:t>
      </w:r>
      <w:r w:rsidRPr="000D5586">
        <w:rPr>
          <w:rFonts w:eastAsia="Times New Roman"/>
          <w:szCs w:val="24"/>
        </w:rPr>
        <w:t>Δημοκρατίας</w:t>
      </w:r>
      <w:r>
        <w:rPr>
          <w:rFonts w:eastAsia="Times New Roman"/>
          <w:szCs w:val="24"/>
        </w:rPr>
        <w:t>,</w:t>
      </w:r>
      <w:r w:rsidRPr="000D5586">
        <w:rPr>
          <w:rFonts w:eastAsia="Times New Roman"/>
          <w:szCs w:val="24"/>
        </w:rPr>
        <w:t xml:space="preserve"> </w:t>
      </w:r>
      <w:r>
        <w:rPr>
          <w:rFonts w:eastAsia="Times New Roman"/>
          <w:szCs w:val="24"/>
        </w:rPr>
        <w:t>ο</w:t>
      </w:r>
      <w:r w:rsidRPr="000D5586">
        <w:rPr>
          <w:rFonts w:eastAsia="Times New Roman"/>
          <w:szCs w:val="24"/>
        </w:rPr>
        <w:t xml:space="preserve"> </w:t>
      </w:r>
      <w:r>
        <w:rPr>
          <w:rFonts w:eastAsia="Times New Roman"/>
          <w:szCs w:val="24"/>
        </w:rPr>
        <w:t>Πρωθυπουργός</w:t>
      </w:r>
      <w:r>
        <w:rPr>
          <w:rFonts w:eastAsia="Times New Roman"/>
          <w:szCs w:val="24"/>
        </w:rPr>
        <w:t xml:space="preserve"> (</w:t>
      </w:r>
      <w:r>
        <w:rPr>
          <w:rFonts w:eastAsia="Times New Roman"/>
          <w:szCs w:val="24"/>
        </w:rPr>
        <w:t xml:space="preserve"> ο Πρόεδρος της Κυβερνήσεως</w:t>
      </w:r>
      <w:r>
        <w:rPr>
          <w:rFonts w:eastAsia="Times New Roman"/>
          <w:szCs w:val="24"/>
        </w:rPr>
        <w:t>)</w:t>
      </w:r>
      <w:r>
        <w:rPr>
          <w:rFonts w:eastAsia="Times New Roman"/>
          <w:szCs w:val="24"/>
        </w:rPr>
        <w:t xml:space="preserve"> </w:t>
      </w:r>
      <w:r w:rsidRPr="000D5586">
        <w:rPr>
          <w:rFonts w:eastAsia="Times New Roman"/>
          <w:szCs w:val="24"/>
        </w:rPr>
        <w:t xml:space="preserve">και ο </w:t>
      </w:r>
      <w:r>
        <w:rPr>
          <w:rFonts w:eastAsia="Times New Roman"/>
          <w:szCs w:val="24"/>
        </w:rPr>
        <w:t>Π</w:t>
      </w:r>
      <w:r w:rsidRPr="000D5586">
        <w:rPr>
          <w:rFonts w:eastAsia="Times New Roman"/>
          <w:szCs w:val="24"/>
        </w:rPr>
        <w:t>ρόεδρος της Βουλής</w:t>
      </w:r>
      <w:r>
        <w:rPr>
          <w:rFonts w:eastAsia="Times New Roman"/>
          <w:szCs w:val="24"/>
        </w:rPr>
        <w:t>,</w:t>
      </w:r>
      <w:r w:rsidRPr="000D5586">
        <w:rPr>
          <w:rFonts w:eastAsia="Times New Roman"/>
          <w:szCs w:val="24"/>
        </w:rPr>
        <w:t xml:space="preserve"> σε κα</w:t>
      </w:r>
      <w:r>
        <w:rPr>
          <w:rFonts w:eastAsia="Times New Roman"/>
          <w:szCs w:val="24"/>
        </w:rPr>
        <w:t>μ</w:t>
      </w:r>
      <w:r w:rsidRPr="000D5586">
        <w:rPr>
          <w:rFonts w:eastAsia="Times New Roman"/>
          <w:szCs w:val="24"/>
        </w:rPr>
        <w:t>μία περίπτω</w:t>
      </w:r>
      <w:r w:rsidRPr="000D5586">
        <w:rPr>
          <w:rFonts w:eastAsia="Times New Roman"/>
          <w:szCs w:val="24"/>
        </w:rPr>
        <w:t>ση δεν συνιστά παρέμβαση του ενός στο έργο του άλλου</w:t>
      </w:r>
      <w:r>
        <w:rPr>
          <w:rFonts w:eastAsia="Times New Roman"/>
          <w:szCs w:val="24"/>
        </w:rPr>
        <w:t>.</w:t>
      </w:r>
      <w:r w:rsidRPr="00706F51">
        <w:rPr>
          <w:rFonts w:eastAsia="Times New Roman"/>
          <w:szCs w:val="24"/>
        </w:rPr>
        <w:t xml:space="preserve"> Ε</w:t>
      </w:r>
      <w:r>
        <w:rPr>
          <w:rFonts w:eastAsia="Times New Roman"/>
          <w:szCs w:val="24"/>
        </w:rPr>
        <w:t xml:space="preserve">ίναι επιβεβλημένη υποχρέωση η συνεννόηση μεταξύ τους. </w:t>
      </w:r>
    </w:p>
    <w:p w14:paraId="4BA0F89D" w14:textId="77777777" w:rsidR="00200ACA" w:rsidRDefault="00B07EC3">
      <w:pPr>
        <w:tabs>
          <w:tab w:val="left" w:pos="709"/>
          <w:tab w:val="center" w:pos="4753"/>
        </w:tabs>
        <w:spacing w:after="0" w:line="600" w:lineRule="auto"/>
        <w:ind w:firstLine="720"/>
        <w:contextualSpacing/>
        <w:jc w:val="both"/>
        <w:rPr>
          <w:rFonts w:eastAsia="Times New Roman"/>
          <w:szCs w:val="24"/>
        </w:rPr>
      </w:pPr>
      <w:r>
        <w:rPr>
          <w:rFonts w:eastAsia="Times New Roman"/>
          <w:szCs w:val="24"/>
        </w:rPr>
        <w:t>Γι’ αυτό πιστεύω ότι πρέπει να αναγνωστεί ξανά η επιστολή του Πρωθυπουργού και από εκεί είναι δεδομένο ότι αυτό το οποίο ισχυρίζομαι μπορεί να γίν</w:t>
      </w:r>
      <w:r>
        <w:rPr>
          <w:rFonts w:eastAsia="Times New Roman"/>
          <w:szCs w:val="24"/>
        </w:rPr>
        <w:t>ει απολύτως αντιληπτό. Η συνεννόηση δεν συνιστά παρέμβαση και είναι επιβεβλημένη μεταξύ των κορυφαίων πολιτειακών παραγόντων.</w:t>
      </w:r>
    </w:p>
    <w:p w14:paraId="4BA0F89E" w14:textId="77777777" w:rsidR="00200ACA" w:rsidRDefault="00B07EC3">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Η Βουλή πρέπει να συνεχίσει το έργο της </w:t>
      </w:r>
      <w:r w:rsidRPr="000779E4">
        <w:rPr>
          <w:rFonts w:eastAsia="Times New Roman"/>
          <w:szCs w:val="24"/>
        </w:rPr>
        <w:t>εύρυθμα</w:t>
      </w:r>
      <w:r>
        <w:rPr>
          <w:rFonts w:eastAsia="Times New Roman"/>
          <w:szCs w:val="24"/>
        </w:rPr>
        <w:t xml:space="preserve"> προς όφελος της κοινωνίας, έργο που δεν επιτρέπεται να ατονεί από την πρόκληση κάπ</w:t>
      </w:r>
      <w:r>
        <w:rPr>
          <w:rFonts w:eastAsia="Times New Roman"/>
          <w:szCs w:val="24"/>
        </w:rPr>
        <w:t xml:space="preserve">οιων κρίσεων </w:t>
      </w:r>
      <w:proofErr w:type="spellStart"/>
      <w:r>
        <w:rPr>
          <w:rFonts w:eastAsia="Times New Roman"/>
          <w:szCs w:val="24"/>
        </w:rPr>
        <w:t>τυπικισμού</w:t>
      </w:r>
      <w:proofErr w:type="spellEnd"/>
      <w:r>
        <w:rPr>
          <w:rFonts w:eastAsia="Times New Roman"/>
          <w:szCs w:val="24"/>
        </w:rPr>
        <w:t xml:space="preserve">. Εξάλλου, καμμία κυβέρνηση που σαλεύει σταθερά στην εμπιστοσύνη της Βουλής </w:t>
      </w:r>
      <w:r>
        <w:rPr>
          <w:rFonts w:eastAsia="Times New Roman"/>
          <w:szCs w:val="24"/>
        </w:rPr>
        <w:lastRenderedPageBreak/>
        <w:t>δεν πέφτει με τέτοιους τρόπους. Είναι απρόσφορη κάθε τέτοια απόπειρα.</w:t>
      </w:r>
    </w:p>
    <w:p w14:paraId="4BA0F89F" w14:textId="77777777" w:rsidR="00200ACA" w:rsidRDefault="00B07EC3">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Κυρίες και κύριοι συνάδελφοι, η Βουλή εκτελεί το έργο της μέχρι της </w:t>
      </w:r>
      <w:proofErr w:type="spellStart"/>
      <w:r>
        <w:rPr>
          <w:rFonts w:eastAsia="Times New Roman"/>
          <w:szCs w:val="24"/>
        </w:rPr>
        <w:t>τασσομένης</w:t>
      </w:r>
      <w:proofErr w:type="spellEnd"/>
      <w:r>
        <w:rPr>
          <w:rFonts w:eastAsia="Times New Roman"/>
          <w:szCs w:val="24"/>
        </w:rPr>
        <w:t xml:space="preserve"> συνταγμα</w:t>
      </w:r>
      <w:r>
        <w:rPr>
          <w:rFonts w:eastAsia="Times New Roman"/>
          <w:szCs w:val="24"/>
        </w:rPr>
        <w:t>τικής προθεσμίας, το ίδιο και η Κυβέρνηση που απολαύει της εμπιστοσύνης της. Όποιος διαφωνεί μ’ αυτό</w:t>
      </w:r>
      <w:r w:rsidRPr="00D037FA">
        <w:rPr>
          <w:rFonts w:eastAsia="Times New Roman"/>
          <w:szCs w:val="24"/>
        </w:rPr>
        <w:t>,</w:t>
      </w:r>
      <w:r>
        <w:rPr>
          <w:rFonts w:eastAsia="Times New Roman"/>
          <w:szCs w:val="24"/>
        </w:rPr>
        <w:t xml:space="preserve"> διαθέτει ικανά συνταγματικά εφόδια και δύναται να τα ασκήσει. Διαφορετικά η παρακώλυση του έργου της Βουλής διά παντοίων τρόπων, διαδικαστικού </w:t>
      </w:r>
      <w:proofErr w:type="spellStart"/>
      <w:r>
        <w:rPr>
          <w:rFonts w:eastAsia="Times New Roman"/>
          <w:szCs w:val="24"/>
        </w:rPr>
        <w:t>χαρακτήρος</w:t>
      </w:r>
      <w:proofErr w:type="spellEnd"/>
      <w:r>
        <w:rPr>
          <w:rFonts w:eastAsia="Times New Roman"/>
          <w:szCs w:val="24"/>
        </w:rPr>
        <w:t xml:space="preserve"> </w:t>
      </w:r>
      <w:r>
        <w:rPr>
          <w:rFonts w:eastAsia="Times New Roman"/>
          <w:szCs w:val="24"/>
        </w:rPr>
        <w:t>ή όχι -πάντως όχι πολιτικού- θα μου επιτρέψετε να πω –εξάλλου τόσα έχουν ακουστεί- κατά τη δική μου ταπεινή άποψη συνιστά πράγματι θεσμική απρέπεια.</w:t>
      </w:r>
    </w:p>
    <w:p w14:paraId="4BA0F8A0" w14:textId="77777777" w:rsidR="00200ACA" w:rsidRDefault="00B07EC3">
      <w:pPr>
        <w:tabs>
          <w:tab w:val="left" w:pos="709"/>
          <w:tab w:val="center" w:pos="4753"/>
        </w:tabs>
        <w:spacing w:after="0" w:line="600" w:lineRule="auto"/>
        <w:ind w:firstLine="720"/>
        <w:contextualSpacing/>
        <w:jc w:val="both"/>
        <w:rPr>
          <w:rFonts w:eastAsia="Times New Roman"/>
          <w:szCs w:val="24"/>
        </w:rPr>
      </w:pPr>
      <w:r>
        <w:rPr>
          <w:rFonts w:eastAsia="Times New Roman"/>
          <w:szCs w:val="24"/>
        </w:rPr>
        <w:t>Ευχαριστώ.</w:t>
      </w:r>
    </w:p>
    <w:p w14:paraId="4BA0F8A1" w14:textId="77777777" w:rsidR="00200ACA" w:rsidRDefault="00B07EC3">
      <w:pPr>
        <w:tabs>
          <w:tab w:val="left" w:pos="709"/>
          <w:tab w:val="center" w:pos="4753"/>
        </w:tabs>
        <w:spacing w:after="0"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4BA0F8A2" w14:textId="77777777" w:rsidR="00200ACA" w:rsidRDefault="00B07EC3">
      <w:pPr>
        <w:tabs>
          <w:tab w:val="left" w:pos="709"/>
          <w:tab w:val="center" w:pos="4753"/>
        </w:tabs>
        <w:spacing w:after="0" w:line="600" w:lineRule="auto"/>
        <w:ind w:firstLine="720"/>
        <w:contextualSpacing/>
        <w:jc w:val="both"/>
        <w:rPr>
          <w:rFonts w:eastAsia="Times New Roman"/>
          <w:szCs w:val="24"/>
        </w:rPr>
      </w:pPr>
      <w:r w:rsidRPr="00D037FA">
        <w:rPr>
          <w:rFonts w:eastAsia="Times New Roman"/>
          <w:b/>
          <w:szCs w:val="24"/>
        </w:rPr>
        <w:t>ΠΡΟΕΔΡΕΥΩΝ (Αναστάσιος Κουράκης):</w:t>
      </w:r>
      <w:r w:rsidRPr="00AA0715">
        <w:rPr>
          <w:rFonts w:eastAsia="Times New Roman"/>
          <w:szCs w:val="24"/>
        </w:rPr>
        <w:t xml:space="preserve"> </w:t>
      </w:r>
      <w:r>
        <w:rPr>
          <w:rFonts w:eastAsia="Times New Roman"/>
          <w:szCs w:val="24"/>
        </w:rPr>
        <w:t xml:space="preserve">Ευχαριστούμε τον </w:t>
      </w:r>
      <w:r>
        <w:rPr>
          <w:rFonts w:eastAsia="Times New Roman"/>
          <w:szCs w:val="24"/>
        </w:rPr>
        <w:t>τελευταίο ομιλητή κ. Συρίγο.</w:t>
      </w:r>
    </w:p>
    <w:p w14:paraId="4BA0F8A3" w14:textId="77777777" w:rsidR="00200ACA" w:rsidRDefault="00B07EC3">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Τώρα θα </w:t>
      </w:r>
      <w:r>
        <w:rPr>
          <w:rFonts w:eastAsia="Times New Roman"/>
          <w:szCs w:val="24"/>
        </w:rPr>
        <w:t>κλείσουμε τη συζήτηση με τον</w:t>
      </w:r>
      <w:r>
        <w:rPr>
          <w:rFonts w:eastAsia="Times New Roman"/>
          <w:szCs w:val="24"/>
        </w:rPr>
        <w:t xml:space="preserve"> Πρόεδρο της Βουλής κ. Νίκο </w:t>
      </w:r>
      <w:proofErr w:type="spellStart"/>
      <w:r>
        <w:rPr>
          <w:rFonts w:eastAsia="Times New Roman"/>
          <w:szCs w:val="24"/>
        </w:rPr>
        <w:t>Βούτση</w:t>
      </w:r>
      <w:proofErr w:type="spellEnd"/>
      <w:r>
        <w:rPr>
          <w:rFonts w:eastAsia="Times New Roman"/>
          <w:szCs w:val="24"/>
        </w:rPr>
        <w:t>.</w:t>
      </w:r>
    </w:p>
    <w:p w14:paraId="4BA0F8A4" w14:textId="77777777" w:rsidR="00200ACA" w:rsidRDefault="00B07EC3">
      <w:pPr>
        <w:tabs>
          <w:tab w:val="left" w:pos="709"/>
          <w:tab w:val="center" w:pos="4753"/>
        </w:tabs>
        <w:spacing w:after="0" w:line="600" w:lineRule="auto"/>
        <w:ind w:firstLine="720"/>
        <w:contextualSpacing/>
        <w:jc w:val="both"/>
        <w:rPr>
          <w:rFonts w:eastAsia="Times New Roman"/>
          <w:szCs w:val="24"/>
        </w:rPr>
      </w:pPr>
      <w:r>
        <w:rPr>
          <w:rFonts w:eastAsia="Times New Roman"/>
          <w:szCs w:val="24"/>
        </w:rPr>
        <w:t>Ορίστε, κύριε Πρόεδρε, έχετε τον λόγο.</w:t>
      </w:r>
    </w:p>
    <w:p w14:paraId="4BA0F8A5" w14:textId="77777777" w:rsidR="00200ACA" w:rsidRDefault="00B07EC3">
      <w:pPr>
        <w:tabs>
          <w:tab w:val="left" w:pos="709"/>
          <w:tab w:val="center" w:pos="4753"/>
        </w:tabs>
        <w:spacing w:after="0" w:line="600" w:lineRule="auto"/>
        <w:ind w:firstLine="720"/>
        <w:contextualSpacing/>
        <w:jc w:val="both"/>
        <w:rPr>
          <w:rFonts w:eastAsia="Times New Roman"/>
          <w:szCs w:val="24"/>
        </w:rPr>
      </w:pPr>
      <w:r w:rsidRPr="00D037FA">
        <w:rPr>
          <w:rFonts w:eastAsia="Times New Roman"/>
          <w:b/>
          <w:szCs w:val="24"/>
        </w:rPr>
        <w:lastRenderedPageBreak/>
        <w:t>ΝΙΚΟΛΑΟΣ ΒΟΥΤΣΗΣ</w:t>
      </w:r>
      <w:r>
        <w:rPr>
          <w:rFonts w:eastAsia="Times New Roman"/>
          <w:b/>
          <w:szCs w:val="24"/>
        </w:rPr>
        <w:t xml:space="preserve"> </w:t>
      </w:r>
      <w:r>
        <w:rPr>
          <w:rFonts w:eastAsia="Times New Roman"/>
          <w:b/>
          <w:szCs w:val="24"/>
        </w:rPr>
        <w:t>(Πρόε</w:t>
      </w:r>
      <w:r>
        <w:rPr>
          <w:rFonts w:eastAsia="Times New Roman"/>
          <w:b/>
          <w:szCs w:val="24"/>
        </w:rPr>
        <w:t>δρος της Βουλής)</w:t>
      </w:r>
      <w:r>
        <w:rPr>
          <w:rFonts w:eastAsia="Times New Roman"/>
          <w:b/>
          <w:szCs w:val="24"/>
        </w:rPr>
        <w:t>:</w:t>
      </w:r>
      <w:r w:rsidRPr="00D037FA">
        <w:rPr>
          <w:rFonts w:eastAsia="Times New Roman"/>
          <w:b/>
          <w:szCs w:val="24"/>
        </w:rPr>
        <w:t xml:space="preserve"> </w:t>
      </w:r>
      <w:r>
        <w:rPr>
          <w:rFonts w:eastAsia="Times New Roman"/>
          <w:szCs w:val="24"/>
        </w:rPr>
        <w:t xml:space="preserve">Κυρίες και κύριοι συνάδελφοι, θα ξεκινήσω μ’ αυτό με το οποίο θα τελειώσω </w:t>
      </w:r>
      <w:r>
        <w:rPr>
          <w:rFonts w:eastAsia="Times New Roman"/>
          <w:szCs w:val="24"/>
        </w:rPr>
        <w:t>κιόλας, ότι δηλαδή εκτιμώ πως αυτά τα τρι</w:t>
      </w:r>
      <w:r>
        <w:rPr>
          <w:rFonts w:eastAsia="Times New Roman"/>
          <w:szCs w:val="24"/>
        </w:rPr>
        <w:t>ά</w:t>
      </w:r>
      <w:r>
        <w:rPr>
          <w:rFonts w:eastAsia="Times New Roman"/>
          <w:szCs w:val="24"/>
        </w:rPr>
        <w:t>μισι χρόνια εγώ ως Πρόεδρος της Βουλής και οι συνάδελφοι του Προεδρείου εκτελούμε τα καθήκοντά μας με απόλυτη θεσμική προσήλωση. Το λέω έτσι και θα το πω και στο τέλος. Γι’ αυτό ακριβώς όποιος ή όποια πολιτική δύνα</w:t>
      </w:r>
      <w:r>
        <w:rPr>
          <w:rFonts w:eastAsia="Times New Roman"/>
          <w:szCs w:val="24"/>
        </w:rPr>
        <w:t xml:space="preserve">μη ευλόγως κατά το Σύνταγμα έχει ένσταση σ’ αυτήν την προσπάθεια που κάνουμε με τον τρόπο που την κάνουμε, έχει κάθε τρόπο να λειτουργήσει ανατρεπτικά, αποτρεπτικά, για το καλό της Βουλής, καταθέτοντας πρόταση δυσπιστίας. </w:t>
      </w:r>
    </w:p>
    <w:p w14:paraId="4BA0F8A6" w14:textId="77777777" w:rsidR="00200ACA" w:rsidRDefault="00B07EC3">
      <w:pPr>
        <w:tabs>
          <w:tab w:val="left" w:pos="709"/>
          <w:tab w:val="center" w:pos="4753"/>
        </w:tabs>
        <w:spacing w:after="0" w:line="600" w:lineRule="auto"/>
        <w:ind w:firstLine="720"/>
        <w:contextualSpacing/>
        <w:jc w:val="both"/>
        <w:rPr>
          <w:rFonts w:eastAsia="Times New Roman"/>
          <w:szCs w:val="24"/>
        </w:rPr>
      </w:pPr>
      <w:r>
        <w:rPr>
          <w:rFonts w:eastAsia="Times New Roman"/>
          <w:szCs w:val="24"/>
        </w:rPr>
        <w:t>Δεν είναι σωστό αυτό που έγινε τέ</w:t>
      </w:r>
      <w:r>
        <w:rPr>
          <w:rFonts w:eastAsia="Times New Roman"/>
          <w:szCs w:val="24"/>
        </w:rPr>
        <w:t xml:space="preserve">σσερις-πέντε φορές τα τελευταία δύο χρόνια μέσω διαρροών και μέσω διάφορων ανοίκειων πεζοδρομιακών εκφράσεων. Θυμάμαι γραφείο τύπου της Αξιωματικής Αντιπολίτευσης που έγραψε «να μην ξύνεται πολύ στην γκλίτσα του τσοπάνη ο Πρόεδρος» και διάφορα άλλα για τα </w:t>
      </w:r>
      <w:r>
        <w:rPr>
          <w:rFonts w:eastAsia="Times New Roman"/>
          <w:szCs w:val="24"/>
        </w:rPr>
        <w:t xml:space="preserve">οποία πραγματικά σηκώνω τα χέρια ψηλά, διότι όσο μεγάλες αντιπαραθέσεις κι αν έχουμε εδώ μέσα, η φρασεολογία μας μάς τιμά και εν πάση </w:t>
      </w:r>
      <w:proofErr w:type="spellStart"/>
      <w:r>
        <w:rPr>
          <w:rFonts w:eastAsia="Times New Roman"/>
          <w:szCs w:val="24"/>
        </w:rPr>
        <w:t>περιπτώσει</w:t>
      </w:r>
      <w:proofErr w:type="spellEnd"/>
      <w:r>
        <w:rPr>
          <w:rFonts w:eastAsia="Times New Roman"/>
          <w:szCs w:val="24"/>
        </w:rPr>
        <w:t xml:space="preserve"> την προσέχουμε.</w:t>
      </w:r>
    </w:p>
    <w:p w14:paraId="4BA0F8A7" w14:textId="77777777" w:rsidR="00200ACA" w:rsidRDefault="00B07EC3">
      <w:pPr>
        <w:tabs>
          <w:tab w:val="left" w:pos="709"/>
          <w:tab w:val="center" w:pos="4753"/>
        </w:tabs>
        <w:spacing w:after="0" w:line="600" w:lineRule="auto"/>
        <w:ind w:firstLine="720"/>
        <w:contextualSpacing/>
        <w:jc w:val="both"/>
        <w:rPr>
          <w:rFonts w:eastAsia="Times New Roman"/>
          <w:szCs w:val="24"/>
        </w:rPr>
      </w:pPr>
      <w:r>
        <w:rPr>
          <w:rFonts w:eastAsia="Times New Roman"/>
          <w:szCs w:val="24"/>
        </w:rPr>
        <w:lastRenderedPageBreak/>
        <w:t xml:space="preserve">Άρα λοιπόν, δεν είναι δυνατόν –σας επαναλαμβάνω- επί διετία να </w:t>
      </w:r>
      <w:proofErr w:type="spellStart"/>
      <w:r>
        <w:rPr>
          <w:rFonts w:eastAsia="Times New Roman"/>
          <w:szCs w:val="24"/>
        </w:rPr>
        <w:t>στοχοποιούμαι</w:t>
      </w:r>
      <w:proofErr w:type="spellEnd"/>
      <w:r>
        <w:rPr>
          <w:rFonts w:eastAsia="Times New Roman"/>
          <w:szCs w:val="24"/>
        </w:rPr>
        <w:t xml:space="preserve"> από συγκεκριμένο κ</w:t>
      </w:r>
      <w:r>
        <w:rPr>
          <w:rFonts w:eastAsia="Times New Roman"/>
          <w:szCs w:val="24"/>
        </w:rPr>
        <w:t xml:space="preserve">όμμα, εν προκειμένω από την Αξιωματική Αντιπολίτευση, με αιτιολογημένα ή αναίτια πράγματα -σέβομαι όλες τις ενστάσεις ή τις υποδείξεις που γίνονται ή και τα επιχειρήματα που υπάρχουν- και αυτό να δημιουργεί μια αχλή που να φτάνει σε κάποια αδιέξοδα. </w:t>
      </w:r>
    </w:p>
    <w:p w14:paraId="4BA0F8A8" w14:textId="77777777" w:rsidR="00200ACA" w:rsidRDefault="00B07EC3">
      <w:pPr>
        <w:tabs>
          <w:tab w:val="left" w:pos="709"/>
          <w:tab w:val="center" w:pos="4753"/>
        </w:tabs>
        <w:spacing w:after="0" w:line="600" w:lineRule="auto"/>
        <w:ind w:firstLine="720"/>
        <w:contextualSpacing/>
        <w:jc w:val="both"/>
        <w:rPr>
          <w:rFonts w:eastAsia="Times New Roman"/>
          <w:szCs w:val="24"/>
        </w:rPr>
      </w:pPr>
      <w:r>
        <w:rPr>
          <w:rFonts w:eastAsia="Times New Roman"/>
          <w:szCs w:val="24"/>
        </w:rPr>
        <w:t>Άρα λ</w:t>
      </w:r>
      <w:r>
        <w:rPr>
          <w:rFonts w:eastAsia="Times New Roman"/>
          <w:szCs w:val="24"/>
        </w:rPr>
        <w:t>οιπόν, πιστεύω –το λέω για τρίτη φορά- ότι και εγώ και όλοι οι συνάδελφοι Αντιπρόεδροι, δηλαδή το Προεδρείο, με εξαιρετική θεσμική προσήλωση αυτά τα τρ</w:t>
      </w:r>
      <w:r>
        <w:rPr>
          <w:rFonts w:eastAsia="Times New Roman"/>
          <w:szCs w:val="24"/>
        </w:rPr>
        <w:t>ιά</w:t>
      </w:r>
      <w:r>
        <w:rPr>
          <w:rFonts w:eastAsia="Times New Roman"/>
          <w:szCs w:val="24"/>
        </w:rPr>
        <w:t>μισι χρόνια –και πιστεύω και από εδώ και πέρα- κάνουμε το έργο μας. Το λέω ευθύτατα.</w:t>
      </w:r>
    </w:p>
    <w:p w14:paraId="4BA0F8A9" w14:textId="77777777" w:rsidR="00200ACA" w:rsidRDefault="00B07EC3">
      <w:pPr>
        <w:tabs>
          <w:tab w:val="left" w:pos="709"/>
          <w:tab w:val="center" w:pos="4753"/>
        </w:tabs>
        <w:spacing w:after="0" w:line="600" w:lineRule="auto"/>
        <w:ind w:firstLine="720"/>
        <w:contextualSpacing/>
        <w:jc w:val="both"/>
        <w:rPr>
          <w:rFonts w:eastAsia="Times New Roman"/>
          <w:szCs w:val="24"/>
        </w:rPr>
      </w:pPr>
      <w:r>
        <w:rPr>
          <w:rFonts w:eastAsia="Times New Roman"/>
          <w:szCs w:val="24"/>
        </w:rPr>
        <w:t>Πρέπει αρκετά πράγ</w:t>
      </w:r>
      <w:r>
        <w:rPr>
          <w:rFonts w:eastAsia="Times New Roman"/>
          <w:szCs w:val="24"/>
        </w:rPr>
        <w:t>ματα που ετέθησαν σήμερα λόγω κλίματος –έτσι ειπώθηκε- να τα διευκρινίσουμε απ’ αυτό το Βήμα. Διότι ξέρετε πάρα πολύ καλά ότι παρ</w:t>
      </w:r>
      <w:r>
        <w:rPr>
          <w:rFonts w:eastAsia="Times New Roman"/>
          <w:szCs w:val="24"/>
        </w:rPr>
        <w:t xml:space="preserve">’ </w:t>
      </w:r>
      <w:r>
        <w:rPr>
          <w:rFonts w:eastAsia="Times New Roman"/>
          <w:szCs w:val="24"/>
        </w:rPr>
        <w:t>ότι γράφω πολύ, μιλάω, πηγαίνω και σε εκπομπές και σε ραδιόφωνα, ουδέποτε για θέματα που αφορούν τη Βουλή –όπως για θέματα ασ</w:t>
      </w:r>
      <w:r>
        <w:rPr>
          <w:rFonts w:eastAsia="Times New Roman"/>
          <w:szCs w:val="24"/>
        </w:rPr>
        <w:t>τυνόμευσης μέχρι οτιδήποτε άλλο- δεν τοποθετούμαι παρά από του Βήματος αυτού ή στους κοινοβουλευτικούς συντάκτες. Μερικά πράγματα, λοιπόν, πρέπει να ξεκαθαρίσουν.</w:t>
      </w:r>
    </w:p>
    <w:p w14:paraId="4BA0F8AA" w14:textId="77777777" w:rsidR="00200ACA" w:rsidRDefault="00B07EC3">
      <w:pPr>
        <w:spacing w:line="600" w:lineRule="auto"/>
        <w:ind w:firstLine="720"/>
        <w:jc w:val="both"/>
        <w:rPr>
          <w:rFonts w:eastAsia="Times New Roman"/>
          <w:szCs w:val="24"/>
        </w:rPr>
      </w:pPr>
      <w:r>
        <w:rPr>
          <w:rFonts w:eastAsia="Times New Roman"/>
          <w:szCs w:val="24"/>
        </w:rPr>
        <w:lastRenderedPageBreak/>
        <w:t>Πράγμα πρώτο, σε σχέση με την κινητικότητα Βουλευτών που έχει υπάρξει σ’ αυτή την τελευταία Σ</w:t>
      </w:r>
      <w:r>
        <w:rPr>
          <w:rFonts w:eastAsia="Times New Roman"/>
          <w:szCs w:val="24"/>
        </w:rPr>
        <w:t>ύνοδο ιδιαίτερα</w:t>
      </w:r>
      <w:r w:rsidRPr="00CD4076">
        <w:rPr>
          <w:rFonts w:eastAsia="Times New Roman"/>
          <w:szCs w:val="24"/>
        </w:rPr>
        <w:t>,</w:t>
      </w:r>
      <w:r>
        <w:rPr>
          <w:rFonts w:eastAsia="Times New Roman"/>
          <w:szCs w:val="24"/>
        </w:rPr>
        <w:t xml:space="preserve"> αλλά και στις προηγούμενες συνόδους της Βουλής. Δεν θα αναφερθώ σε προηγούμενα παραδείγματα, για το τι έγινε στις κυβερνήσεις που ήταν στο πρώτο και το δεύτερο μνημόνιο, ποια κόμματα </w:t>
      </w:r>
      <w:r w:rsidRPr="00ED1F78">
        <w:rPr>
          <w:rFonts w:eastAsia="Times New Roman"/>
          <w:szCs w:val="24"/>
        </w:rPr>
        <w:t>έγιναν</w:t>
      </w:r>
      <w:r>
        <w:rPr>
          <w:rFonts w:eastAsia="Times New Roman"/>
          <w:szCs w:val="24"/>
        </w:rPr>
        <w:t>, πόσοι Βουλευτές ήρθαν, έφυγαν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Δεν με ενδι</w:t>
      </w:r>
      <w:r>
        <w:rPr>
          <w:rFonts w:eastAsia="Times New Roman"/>
          <w:szCs w:val="24"/>
        </w:rPr>
        <w:t xml:space="preserve">αφέρει το συγκριτικό στοιχείο. Με ενδιαφέρει να φύγουμε από τη συνωμοσιολογία. Με ενδιαφέρει να αντιληφθούμε όλες και όλοι πως βρισκόμαστε σε μια </w:t>
      </w:r>
      <w:proofErr w:type="spellStart"/>
      <w:r>
        <w:rPr>
          <w:rFonts w:eastAsia="Times New Roman"/>
          <w:szCs w:val="24"/>
        </w:rPr>
        <w:t>οκτακομματική</w:t>
      </w:r>
      <w:proofErr w:type="spellEnd"/>
      <w:r>
        <w:rPr>
          <w:rFonts w:eastAsia="Times New Roman"/>
          <w:szCs w:val="24"/>
        </w:rPr>
        <w:t xml:space="preserve"> Βουλή, είμαστε στην τέταρτη Σύνοδο κάτι που δεν έχουμε ξαναζήσει τα τελευταία τουλάχιστον δεκαπέ</w:t>
      </w:r>
      <w:r>
        <w:rPr>
          <w:rFonts w:eastAsia="Times New Roman"/>
          <w:szCs w:val="24"/>
        </w:rPr>
        <w:t>ντε χρόνια, βρισκόμαστε ενώπιον κορυφαίων ζητημάτων, όπως η συνταγματική αναθεώρηση που ξεκινά, κύριε Πρόεδρε, την άλλη εβδομάδα και βρισκόμαστε και αντιμέτωποι, δηλαδή αντίθετοι, ως πολιτική έκφραση της κοινωνίας σε μεγάλες εκκρεμότητες παραδείγματος χάρι</w:t>
      </w:r>
      <w:r>
        <w:rPr>
          <w:rFonts w:eastAsia="Times New Roman"/>
          <w:szCs w:val="24"/>
        </w:rPr>
        <w:t xml:space="preserve">ν, εθνικές, όπως το ζήτημα των Πρεσπών που διχάζει, διαιρεί, δημιουργεί συνειδησιακά προβλήματα. Οι Βουλευτές είναι έξω απ’ αυτό το κλίμα; Πού είναι οι Βουλευτές; </w:t>
      </w:r>
    </w:p>
    <w:p w14:paraId="4BA0F8AB" w14:textId="77777777" w:rsidR="00200ACA" w:rsidRDefault="00B07EC3">
      <w:pPr>
        <w:spacing w:line="600" w:lineRule="auto"/>
        <w:ind w:firstLine="720"/>
        <w:jc w:val="both"/>
        <w:rPr>
          <w:rFonts w:eastAsia="Times New Roman"/>
          <w:szCs w:val="24"/>
        </w:rPr>
      </w:pPr>
      <w:r>
        <w:rPr>
          <w:rFonts w:eastAsia="Times New Roman"/>
          <w:szCs w:val="24"/>
        </w:rPr>
        <w:lastRenderedPageBreak/>
        <w:t>Εγώ θα υπερασπίσω όλους τους κυρίους και κυρίες Βουλευτές που έκαναν οποιαδήποτε νέα θεώρηση</w:t>
      </w:r>
      <w:r>
        <w:rPr>
          <w:rFonts w:eastAsia="Times New Roman"/>
          <w:szCs w:val="24"/>
        </w:rPr>
        <w:t xml:space="preserve"> της πολιτικής τους θέσης και στάσης προς οποιοδήποτε κόμμα ή προς τον χώρο των Ανεξαρτήτων. Φεύγω από τους έξι. Θα έρθω ύστερα. Σας υπερασπίζομαι, διότι ακριβώς αυτά που γίνονται, με την έννοια της πολιτικής σημαντικότητας και της περιόδου που διανύουμε σ</w:t>
      </w:r>
      <w:r>
        <w:rPr>
          <w:rFonts w:eastAsia="Times New Roman"/>
          <w:szCs w:val="24"/>
        </w:rPr>
        <w:t xml:space="preserve">την Ελλάδα και την Ευρώπη, είναι τόσο σημαντικά που προφανώς αναδιαμορφώνουν ενδεχομένως -δεν ισχύει για μένα ή για το ΚΚΕ, όπως είπε προηγούμενα ο κ. </w:t>
      </w:r>
      <w:proofErr w:type="spellStart"/>
      <w:r>
        <w:rPr>
          <w:rFonts w:eastAsia="Times New Roman"/>
          <w:szCs w:val="24"/>
        </w:rPr>
        <w:t>Παφίλης</w:t>
      </w:r>
      <w:proofErr w:type="spellEnd"/>
      <w:r>
        <w:rPr>
          <w:rFonts w:eastAsia="Times New Roman"/>
          <w:szCs w:val="24"/>
        </w:rPr>
        <w:t>- συνειδήσεις, πολιτικές επιλογές κλπ. Άρα, λοιπόν, θα πρέπει να φύγουμε από τη συνωμοσιολογία, πό</w:t>
      </w:r>
      <w:r>
        <w:rPr>
          <w:rFonts w:eastAsia="Times New Roman"/>
          <w:szCs w:val="24"/>
        </w:rPr>
        <w:t>σα πήρε, τι έγινε, πώς το είπε, πόσους θα βάλει στα ψηφοδέλτια ο Μητσοτάκης μεθαύριο απ’ αυτούς που ήδη ήρθαν ή που θα έρθουν. Δεν πρόκειται περί αυτού. Πρέπει να καταλάβουμε τι περνάμε, πώς το περνάμε και να μπορέσουμε από κοινού να το αντιμετωπίσουμε</w:t>
      </w:r>
      <w:r w:rsidRPr="004B4982">
        <w:rPr>
          <w:rFonts w:eastAsia="Times New Roman"/>
          <w:szCs w:val="24"/>
        </w:rPr>
        <w:t xml:space="preserve"> </w:t>
      </w:r>
      <w:r>
        <w:rPr>
          <w:rFonts w:eastAsia="Times New Roman"/>
          <w:szCs w:val="24"/>
        </w:rPr>
        <w:t>θεσ</w:t>
      </w:r>
      <w:r>
        <w:rPr>
          <w:rFonts w:eastAsia="Times New Roman"/>
          <w:szCs w:val="24"/>
        </w:rPr>
        <w:t>μικά.</w:t>
      </w:r>
    </w:p>
    <w:p w14:paraId="4BA0F8AC" w14:textId="77777777" w:rsidR="00200ACA" w:rsidRDefault="00B07EC3">
      <w:pPr>
        <w:spacing w:line="600" w:lineRule="auto"/>
        <w:ind w:firstLine="720"/>
        <w:jc w:val="both"/>
        <w:rPr>
          <w:rFonts w:eastAsia="Times New Roman"/>
          <w:szCs w:val="24"/>
        </w:rPr>
      </w:pPr>
      <w:r>
        <w:rPr>
          <w:rFonts w:eastAsia="Times New Roman"/>
          <w:szCs w:val="24"/>
        </w:rPr>
        <w:t>Δεύτερον, σε σχέση με τις επιστολές που υπήρξαν. Λυπάμαι πάρα πολύ πραγματικά. Δεν μπορώ προφανώς να παρεμβαίνω σε ραδιόφωνα και σε κανάλια διορθώνοντας, αλλά α</w:t>
      </w:r>
      <w:r>
        <w:rPr>
          <w:rFonts w:eastAsia="Times New Roman"/>
          <w:szCs w:val="24"/>
        </w:rPr>
        <w:lastRenderedPageBreak/>
        <w:t>κούω από χθες το εξής. Κανείς δεν λέει –προηγούμενα ακούστηκε μόνο από τον κ. Παρασκευόπου</w:t>
      </w:r>
      <w:r>
        <w:rPr>
          <w:rFonts w:eastAsia="Times New Roman"/>
          <w:szCs w:val="24"/>
        </w:rPr>
        <w:t>λο και από έναν, δύο ακόμα συναδέλφους- πως οι συνάδελφοι αυτοί στις ατομικές τους επιστολές λένε σαφώς εκτός από τα νομοσχέδια που έχουν ονομαστική ψηφοφορία. Δηλαδή, όλα τα νομοσχέδια πάνω στα οποία υπάρχουν σοβαρές αντιστάσεις, ενστάσεις και που κάθε Βο</w:t>
      </w:r>
      <w:r>
        <w:rPr>
          <w:rFonts w:eastAsia="Times New Roman"/>
          <w:szCs w:val="24"/>
        </w:rPr>
        <w:t xml:space="preserve">υλευτής καλείται να τοποθετηθεί προσωπικά με την Ολομέλεια παρούσα. </w:t>
      </w:r>
    </w:p>
    <w:p w14:paraId="4BA0F8AD" w14:textId="77777777" w:rsidR="00200ACA" w:rsidRDefault="00B07EC3">
      <w:pPr>
        <w:spacing w:line="600" w:lineRule="auto"/>
        <w:ind w:firstLine="720"/>
        <w:jc w:val="both"/>
        <w:rPr>
          <w:rFonts w:eastAsia="Times New Roman"/>
          <w:szCs w:val="24"/>
        </w:rPr>
      </w:pPr>
      <w:r>
        <w:rPr>
          <w:rFonts w:eastAsia="Times New Roman"/>
          <w:szCs w:val="24"/>
        </w:rPr>
        <w:t xml:space="preserve">Η ανάγκη αυτή πώς προέκυψε; Δεν ήμασταν όλοι εμείς εδώ; Τότε για σιγά. Πριν από μια εβδομάδα, λοιπόν, ήταν το νομοσχέδιο για το ΑΣΕΠ. Το θυμόμαστε. Υπάρχει, λοιπόν, η παραδοσιακή μέθοδος </w:t>
      </w:r>
      <w:r>
        <w:rPr>
          <w:rFonts w:eastAsia="Times New Roman"/>
          <w:szCs w:val="24"/>
        </w:rPr>
        <w:t xml:space="preserve">με την οποία η Βουλή εκφράζεται. Δεν είναι πουθενά στον Κανονισμό. Ούτε η έννοια της δεδηλωμένης υπάρχει μετά τη δεύτερη μέρα των εκλογών. Το λέω μήπως ακούνε από το κοινοβουλευτικό και από αλλού. Ψύχραιμα και ήρεμα λίγο να τα μαθαίνουμε. </w:t>
      </w:r>
    </w:p>
    <w:p w14:paraId="4BA0F8AE" w14:textId="77777777" w:rsidR="00200ACA" w:rsidRDefault="00B07EC3">
      <w:pPr>
        <w:spacing w:line="600" w:lineRule="auto"/>
        <w:ind w:firstLine="720"/>
        <w:jc w:val="both"/>
        <w:rPr>
          <w:rFonts w:eastAsia="Times New Roman"/>
          <w:szCs w:val="24"/>
        </w:rPr>
      </w:pPr>
      <w:r>
        <w:rPr>
          <w:rFonts w:eastAsia="Times New Roman"/>
          <w:szCs w:val="24"/>
        </w:rPr>
        <w:t>Επαναλαμβάνω, λο</w:t>
      </w:r>
      <w:r>
        <w:rPr>
          <w:rFonts w:eastAsia="Times New Roman"/>
          <w:szCs w:val="24"/>
        </w:rPr>
        <w:t xml:space="preserve">ιπόν, ότι κατά την κοινοβουλευτική πρακτική, δηλώνουν οι εκπρόσωποι των κομμάτων και τεκμηριώνει το Προεδρείο, αυτό που είπε ο κ. Βενιζέλος προηγούμενα, </w:t>
      </w:r>
      <w:r>
        <w:rPr>
          <w:rFonts w:eastAsia="Times New Roman"/>
          <w:szCs w:val="24"/>
        </w:rPr>
        <w:lastRenderedPageBreak/>
        <w:t>το τεκμήριο της πλειοψηφίας με βάση τις δηλώσεις των εκπροσώπων των κομμάτων. Κι έτσι δεν έχει ούτε συν</w:t>
      </w:r>
      <w:r>
        <w:rPr>
          <w:rFonts w:eastAsia="Times New Roman"/>
          <w:szCs w:val="24"/>
        </w:rPr>
        <w:t xml:space="preserve">εχείς ονομαστικές ψηφοφορίες ούτε είναι ανάγκη να είναι όλοι οι Βουλευτές εδώ ή έστω οι εβδομήντα πέντε που λέει ο Κανονισμός. Γιατί λέει κάτι. Να είμαστε εβδομήντα πέντε, να μην είμαστε πέντε. Δεν πειράζει. Το έχουμε τσουλήσει έτσι. Και σωστά. </w:t>
      </w:r>
    </w:p>
    <w:p w14:paraId="4BA0F8AF" w14:textId="77777777" w:rsidR="00200ACA" w:rsidRDefault="00B07EC3">
      <w:pPr>
        <w:spacing w:line="600" w:lineRule="auto"/>
        <w:ind w:firstLine="720"/>
        <w:jc w:val="both"/>
        <w:rPr>
          <w:rFonts w:eastAsia="Times New Roman"/>
          <w:szCs w:val="24"/>
        </w:rPr>
      </w:pPr>
      <w:r>
        <w:rPr>
          <w:rFonts w:eastAsia="Times New Roman"/>
          <w:szCs w:val="24"/>
        </w:rPr>
        <w:t>Τι έγινε λ</w:t>
      </w:r>
      <w:r>
        <w:rPr>
          <w:rFonts w:eastAsia="Times New Roman"/>
          <w:szCs w:val="24"/>
        </w:rPr>
        <w:t xml:space="preserve">οιπόν, σ’ αυτό το νομοσχέδιο; Υπήρχε πλειοψηφία. Διότι κατά την κατάθεση των απόψεων, ο μεν εκπρόσωπος του ΣΥΡΙΖΑ εκπροσωπούσε τους </w:t>
      </w:r>
      <w:proofErr w:type="spellStart"/>
      <w:r>
        <w:rPr>
          <w:rFonts w:eastAsia="Times New Roman"/>
          <w:szCs w:val="24"/>
        </w:rPr>
        <w:t>εκατόν</w:t>
      </w:r>
      <w:proofErr w:type="spellEnd"/>
      <w:r>
        <w:rPr>
          <w:rFonts w:eastAsia="Times New Roman"/>
          <w:szCs w:val="24"/>
        </w:rPr>
        <w:t xml:space="preserve"> σαράντα πέντε Βουλευτές, οι δε άλλοι όλων των άλλων κομμάτων αθροιστικά ήταν </w:t>
      </w:r>
      <w:proofErr w:type="spellStart"/>
      <w:r>
        <w:rPr>
          <w:rFonts w:eastAsia="Times New Roman"/>
          <w:szCs w:val="24"/>
        </w:rPr>
        <w:t>εκατόν</w:t>
      </w:r>
      <w:proofErr w:type="spellEnd"/>
      <w:r>
        <w:rPr>
          <w:rFonts w:eastAsia="Times New Roman"/>
          <w:szCs w:val="24"/>
        </w:rPr>
        <w:t xml:space="preserve"> τριάντα τρεις. Πλην όμως όλοι αντ</w:t>
      </w:r>
      <w:r>
        <w:rPr>
          <w:rFonts w:eastAsia="Times New Roman"/>
          <w:szCs w:val="24"/>
        </w:rPr>
        <w:t xml:space="preserve">ελήφθησαν, γνώριζαν και καταλάβαμε ότι καθώς υπάρχουν δεκαέξι συνάδελφοι πλέον στη χορεία των Ανεξαρτήτων, κάτι έπρεπε με έναν τρόπο να διορθωθεί, κάτι έπρεπε να τονιστεί. </w:t>
      </w:r>
    </w:p>
    <w:p w14:paraId="4BA0F8B0" w14:textId="77777777" w:rsidR="00200ACA" w:rsidRDefault="00B07EC3">
      <w:pPr>
        <w:spacing w:line="600" w:lineRule="auto"/>
        <w:ind w:firstLine="720"/>
        <w:jc w:val="both"/>
        <w:rPr>
          <w:rFonts w:eastAsia="Times New Roman"/>
          <w:szCs w:val="24"/>
        </w:rPr>
      </w:pPr>
      <w:r w:rsidRPr="00BA081D">
        <w:rPr>
          <w:rFonts w:eastAsia="Times New Roman"/>
          <w:szCs w:val="24"/>
        </w:rPr>
        <w:t xml:space="preserve">Πήγαμε την άλλη μέρα και έγινε </w:t>
      </w:r>
      <w:r w:rsidRPr="00BA081D">
        <w:rPr>
          <w:rFonts w:eastAsia="Times New Roman"/>
          <w:szCs w:val="24"/>
        </w:rPr>
        <w:t>μ</w:t>
      </w:r>
      <w:r>
        <w:rPr>
          <w:rFonts w:eastAsia="Times New Roman"/>
          <w:szCs w:val="24"/>
        </w:rPr>
        <w:t>ί</w:t>
      </w:r>
      <w:r w:rsidRPr="00BA081D">
        <w:rPr>
          <w:rFonts w:eastAsia="Times New Roman"/>
          <w:szCs w:val="24"/>
        </w:rPr>
        <w:t>α</w:t>
      </w:r>
      <w:r w:rsidRPr="00BA081D">
        <w:rPr>
          <w:rFonts w:eastAsia="Times New Roman"/>
          <w:szCs w:val="24"/>
        </w:rPr>
        <w:t xml:space="preserve"> διαδικασία,</w:t>
      </w:r>
      <w:r>
        <w:rPr>
          <w:rFonts w:eastAsia="Times New Roman"/>
          <w:szCs w:val="24"/>
        </w:rPr>
        <w:t xml:space="preserve"> η οποία πάλι είχε </w:t>
      </w:r>
      <w:r>
        <w:rPr>
          <w:rFonts w:eastAsia="Times New Roman"/>
          <w:szCs w:val="24"/>
        </w:rPr>
        <w:t>μ</w:t>
      </w:r>
      <w:r>
        <w:rPr>
          <w:rFonts w:eastAsia="Times New Roman"/>
          <w:szCs w:val="24"/>
        </w:rPr>
        <w:t>ί</w:t>
      </w:r>
      <w:r w:rsidRPr="00BA081D">
        <w:rPr>
          <w:rFonts w:eastAsia="Times New Roman"/>
          <w:szCs w:val="24"/>
        </w:rPr>
        <w:t>α</w:t>
      </w:r>
      <w:r w:rsidRPr="00BA081D">
        <w:rPr>
          <w:rFonts w:eastAsia="Times New Roman"/>
          <w:szCs w:val="24"/>
        </w:rPr>
        <w:t xml:space="preserve"> ρητορική μέσα της άνευ προηγουμένου -διογκώσεις πραγμάτων, διαφωνιών, τα αφήνω αυτά- και κάναμε μία ονομαστική ψηφοφορία που είχε το γνωστό αποτέλεσμα. Διότι, όπως ειπώθηκε προηγούμενα κατά κόρον και δεν έχει αμφισβητηθεί </w:t>
      </w:r>
      <w:r w:rsidRPr="00BA081D">
        <w:rPr>
          <w:rFonts w:eastAsia="Times New Roman"/>
          <w:szCs w:val="24"/>
        </w:rPr>
        <w:lastRenderedPageBreak/>
        <w:t>και από την Αξιωματική Αντιπολίτε</w:t>
      </w:r>
      <w:r w:rsidRPr="00BA081D">
        <w:rPr>
          <w:rFonts w:eastAsia="Times New Roman"/>
          <w:szCs w:val="24"/>
        </w:rPr>
        <w:t xml:space="preserve">υση, αυτή η Κυβέρνηση τουλάχιστον στους τελευταίους επτά μήνες -δεν έχει ξαναγίνει- έχει πάρει τρεις φορές την εμπιστοσύνη της Βουλής.  </w:t>
      </w:r>
    </w:p>
    <w:p w14:paraId="4BA0F8B1" w14:textId="77777777" w:rsidR="00200ACA" w:rsidRDefault="00B07EC3">
      <w:pPr>
        <w:spacing w:line="600" w:lineRule="auto"/>
        <w:ind w:firstLine="720"/>
        <w:jc w:val="both"/>
        <w:rPr>
          <w:rFonts w:eastAsia="Times New Roman"/>
          <w:szCs w:val="24"/>
        </w:rPr>
      </w:pPr>
      <w:r w:rsidRPr="00BA081D">
        <w:rPr>
          <w:rFonts w:eastAsia="Times New Roman"/>
          <w:szCs w:val="24"/>
        </w:rPr>
        <w:t>Είπαμε τότε –θυμάστε, είχαμε σηκωθεί, διότι έγινε διάλογος μέσα στο Κοινοβούλιο- να πηγαίνουμε παντού σε ονομαστικές. Α</w:t>
      </w:r>
      <w:r w:rsidRPr="00BA081D">
        <w:rPr>
          <w:rFonts w:eastAsia="Times New Roman"/>
          <w:szCs w:val="24"/>
        </w:rPr>
        <w:t>υτή ήταν μία λύση. Ύστερα στη Διάσκεψη των Προέδρων είπαν τι γίνεται, έχουμε και δουλειές έξω να κάνουμε. Είπαμε, λοιπόν, να προσεγγιστεί το ζήτημα με μία ευρύτερη συναίνεση, εφόσον θα υπάρχει η διάθεση από πλευράς άλλων Βουλευτών να δηλώσουν ότι ψηφίζουν,</w:t>
      </w:r>
      <w:r w:rsidRPr="00BA081D">
        <w:rPr>
          <w:rFonts w:eastAsia="Times New Roman"/>
          <w:szCs w:val="24"/>
        </w:rPr>
        <w:t xml:space="preserve"> όπως δήλωσαν τελικά οι έξι συνάδελφοι, έχοντας ψηφίσει πολλές φορές και έχοντας δώσει ψήφο εμπιστοσύνης και πρόσφατα, στα νομοσχέδια που δεν έχουν</w:t>
      </w:r>
      <w:r w:rsidRPr="009D2FD4">
        <w:rPr>
          <w:rFonts w:eastAsia="Times New Roman"/>
          <w:szCs w:val="24"/>
        </w:rPr>
        <w:t xml:space="preserve"> ονομαστική ψηφοφορία και δεν προκαλείται ονο</w:t>
      </w:r>
      <w:r>
        <w:rPr>
          <w:rFonts w:eastAsia="Times New Roman"/>
          <w:szCs w:val="24"/>
        </w:rPr>
        <w:t xml:space="preserve">μαστική ψηφοφορία. </w:t>
      </w:r>
    </w:p>
    <w:p w14:paraId="4BA0F8B2" w14:textId="77777777" w:rsidR="00200ACA" w:rsidRDefault="00B07EC3">
      <w:pPr>
        <w:spacing w:line="600" w:lineRule="auto"/>
        <w:ind w:firstLine="720"/>
        <w:jc w:val="both"/>
        <w:rPr>
          <w:rFonts w:eastAsia="Times New Roman"/>
          <w:szCs w:val="24"/>
        </w:rPr>
      </w:pPr>
      <w:r>
        <w:rPr>
          <w:rFonts w:eastAsia="Times New Roman"/>
          <w:szCs w:val="24"/>
        </w:rPr>
        <w:t>Προφανώς,</w:t>
      </w:r>
      <w:r w:rsidRPr="009D2FD4">
        <w:rPr>
          <w:rFonts w:eastAsia="Times New Roman"/>
          <w:szCs w:val="24"/>
        </w:rPr>
        <w:t xml:space="preserve"> σε οποι</w:t>
      </w:r>
      <w:r>
        <w:rPr>
          <w:rFonts w:eastAsia="Times New Roman"/>
          <w:szCs w:val="24"/>
        </w:rPr>
        <w:t>α</w:t>
      </w:r>
      <w:r w:rsidRPr="009D2FD4">
        <w:rPr>
          <w:rFonts w:eastAsia="Times New Roman"/>
          <w:szCs w:val="24"/>
        </w:rPr>
        <w:t xml:space="preserve">δήποτε από αυτά </w:t>
      </w:r>
      <w:r>
        <w:rPr>
          <w:rFonts w:eastAsia="Times New Roman"/>
          <w:szCs w:val="24"/>
        </w:rPr>
        <w:t xml:space="preserve">-εγώ </w:t>
      </w:r>
      <w:r w:rsidRPr="009D2FD4">
        <w:rPr>
          <w:rFonts w:eastAsia="Times New Roman"/>
          <w:szCs w:val="24"/>
        </w:rPr>
        <w:t>δεν τ</w:t>
      </w:r>
      <w:r w:rsidRPr="009D2FD4">
        <w:rPr>
          <w:rFonts w:eastAsia="Times New Roman"/>
          <w:szCs w:val="24"/>
        </w:rPr>
        <w:t>ο αποκλείω αυτό</w:t>
      </w:r>
      <w:r>
        <w:rPr>
          <w:rFonts w:eastAsia="Times New Roman"/>
          <w:szCs w:val="24"/>
        </w:rPr>
        <w:t>,</w:t>
      </w:r>
      <w:r w:rsidRPr="009D2FD4">
        <w:rPr>
          <w:rFonts w:eastAsia="Times New Roman"/>
          <w:szCs w:val="24"/>
        </w:rPr>
        <w:t xml:space="preserve"> μπορεί </w:t>
      </w:r>
      <w:r>
        <w:rPr>
          <w:rFonts w:eastAsia="Times New Roman"/>
          <w:szCs w:val="24"/>
        </w:rPr>
        <w:t>να έρθουν και</w:t>
      </w:r>
      <w:r w:rsidRPr="009D2FD4">
        <w:rPr>
          <w:rFonts w:eastAsia="Times New Roman"/>
          <w:szCs w:val="24"/>
        </w:rPr>
        <w:t xml:space="preserve"> νομοσχέδι</w:t>
      </w:r>
      <w:r>
        <w:rPr>
          <w:rFonts w:eastAsia="Times New Roman"/>
          <w:szCs w:val="24"/>
        </w:rPr>
        <w:t>α</w:t>
      </w:r>
      <w:r w:rsidRPr="009D2FD4">
        <w:rPr>
          <w:rFonts w:eastAsia="Times New Roman"/>
          <w:szCs w:val="24"/>
        </w:rPr>
        <w:t xml:space="preserve"> που να έχουν λεπτά ζητήματα</w:t>
      </w:r>
      <w:r>
        <w:rPr>
          <w:rFonts w:eastAsia="Times New Roman"/>
          <w:szCs w:val="24"/>
        </w:rPr>
        <w:t>,</w:t>
      </w:r>
      <w:r w:rsidRPr="009D2FD4">
        <w:rPr>
          <w:rFonts w:eastAsia="Times New Roman"/>
          <w:szCs w:val="24"/>
        </w:rPr>
        <w:t xml:space="preserve"> </w:t>
      </w:r>
      <w:r>
        <w:rPr>
          <w:rFonts w:eastAsia="Times New Roman"/>
          <w:szCs w:val="24"/>
        </w:rPr>
        <w:t>παραδείγματος χάρη</w:t>
      </w:r>
      <w:r w:rsidRPr="009D2FD4">
        <w:rPr>
          <w:rFonts w:eastAsia="Times New Roman"/>
          <w:szCs w:val="24"/>
        </w:rPr>
        <w:t xml:space="preserve"> ανθρωπίνων δικαιωμάτων</w:t>
      </w:r>
      <w:r>
        <w:rPr>
          <w:rFonts w:eastAsia="Times New Roman"/>
          <w:szCs w:val="24"/>
        </w:rPr>
        <w:t>,</w:t>
      </w:r>
      <w:r w:rsidRPr="009D2FD4">
        <w:rPr>
          <w:rFonts w:eastAsia="Times New Roman"/>
          <w:szCs w:val="24"/>
        </w:rPr>
        <w:t xml:space="preserve"> δεν είναι πια τ</w:t>
      </w:r>
      <w:r>
        <w:rPr>
          <w:rFonts w:eastAsia="Times New Roman"/>
          <w:szCs w:val="24"/>
        </w:rPr>
        <w:t>ο</w:t>
      </w:r>
      <w:r w:rsidRPr="009D2FD4">
        <w:rPr>
          <w:rFonts w:eastAsia="Times New Roman"/>
          <w:szCs w:val="24"/>
        </w:rPr>
        <w:t xml:space="preserve"> μνημόνι</w:t>
      </w:r>
      <w:r>
        <w:rPr>
          <w:rFonts w:eastAsia="Times New Roman"/>
          <w:szCs w:val="24"/>
        </w:rPr>
        <w:t>ο ή το μη μνημόνιο, υ</w:t>
      </w:r>
      <w:r w:rsidRPr="009D2FD4">
        <w:rPr>
          <w:rFonts w:eastAsia="Times New Roman"/>
          <w:szCs w:val="24"/>
        </w:rPr>
        <w:t xml:space="preserve">πάρχουν διάφορα </w:t>
      </w:r>
      <w:r>
        <w:rPr>
          <w:rFonts w:eastAsia="Times New Roman"/>
          <w:szCs w:val="24"/>
        </w:rPr>
        <w:lastRenderedPageBreak/>
        <w:t>δ</w:t>
      </w:r>
      <w:r w:rsidRPr="009D2FD4">
        <w:rPr>
          <w:rFonts w:eastAsia="Times New Roman"/>
          <w:szCs w:val="24"/>
        </w:rPr>
        <w:t>εν είναι μόνο οι Πρέσπες</w:t>
      </w:r>
      <w:r>
        <w:rPr>
          <w:rFonts w:eastAsia="Times New Roman"/>
          <w:szCs w:val="24"/>
        </w:rPr>
        <w:t>-</w:t>
      </w:r>
      <w:r w:rsidRPr="009D2FD4">
        <w:rPr>
          <w:rFonts w:eastAsia="Times New Roman"/>
          <w:szCs w:val="24"/>
        </w:rPr>
        <w:t xml:space="preserve"> </w:t>
      </w:r>
      <w:r>
        <w:rPr>
          <w:rFonts w:eastAsia="Times New Roman"/>
          <w:szCs w:val="24"/>
        </w:rPr>
        <w:t>μ</w:t>
      </w:r>
      <w:r w:rsidRPr="009D2FD4">
        <w:rPr>
          <w:rFonts w:eastAsia="Times New Roman"/>
          <w:szCs w:val="24"/>
        </w:rPr>
        <w:t>πορεί οποιοσδήποτε εξ αυτών</w:t>
      </w:r>
      <w:r>
        <w:rPr>
          <w:rFonts w:eastAsia="Times New Roman"/>
          <w:szCs w:val="24"/>
        </w:rPr>
        <w:t>,</w:t>
      </w:r>
      <w:r w:rsidRPr="009D2FD4">
        <w:rPr>
          <w:rFonts w:eastAsia="Times New Roman"/>
          <w:szCs w:val="24"/>
        </w:rPr>
        <w:t xml:space="preserve"> όπως και </w:t>
      </w:r>
      <w:r w:rsidRPr="00BA081D">
        <w:rPr>
          <w:rFonts w:eastAsia="Times New Roman"/>
          <w:szCs w:val="24"/>
        </w:rPr>
        <w:t>οποιοσδή</w:t>
      </w:r>
      <w:r w:rsidRPr="00BA081D">
        <w:rPr>
          <w:rFonts w:eastAsia="Times New Roman"/>
          <w:szCs w:val="24"/>
        </w:rPr>
        <w:t>ποτε εξ ημών, να πει εγώ αυτό δεν το ψηφίζω.</w:t>
      </w:r>
    </w:p>
    <w:p w14:paraId="4BA0F8B3" w14:textId="77777777" w:rsidR="00200ACA" w:rsidRDefault="00B07EC3">
      <w:pPr>
        <w:spacing w:line="600" w:lineRule="auto"/>
        <w:ind w:firstLine="720"/>
        <w:jc w:val="both"/>
        <w:rPr>
          <w:rFonts w:eastAsia="Times New Roman"/>
          <w:szCs w:val="24"/>
        </w:rPr>
      </w:pPr>
      <w:r w:rsidRPr="00BA081D">
        <w:rPr>
          <w:rFonts w:eastAsia="Times New Roman"/>
          <w:szCs w:val="24"/>
        </w:rPr>
        <w:t>Αυτό έγινε. Αυτό έγινε, έτσι ώστε από</w:t>
      </w:r>
      <w:r w:rsidRPr="009D2FD4">
        <w:rPr>
          <w:rFonts w:eastAsia="Times New Roman"/>
          <w:szCs w:val="24"/>
        </w:rPr>
        <w:t xml:space="preserve"> κοινού να είναι τεκμαρτό</w:t>
      </w:r>
      <w:r>
        <w:rPr>
          <w:rFonts w:eastAsia="Times New Roman"/>
          <w:szCs w:val="24"/>
        </w:rPr>
        <w:t>, να υπάρχει το</w:t>
      </w:r>
      <w:r w:rsidRPr="009D2FD4">
        <w:rPr>
          <w:rFonts w:eastAsia="Times New Roman"/>
          <w:szCs w:val="24"/>
        </w:rPr>
        <w:t xml:space="preserve"> τεκμήριο πως όταν οι συνάδελφοι </w:t>
      </w:r>
      <w:r w:rsidRPr="00BA081D">
        <w:rPr>
          <w:rFonts w:eastAsia="Times New Roman"/>
          <w:szCs w:val="24"/>
        </w:rPr>
        <w:t>λένε κάθε κόμμα τι ψηφίζει, να γνωρίζουν ότι από τους δεκαέξι -ή μεθαύριο μπορεί να είναι έξι, μπορεί</w:t>
      </w:r>
      <w:r w:rsidRPr="00BA081D">
        <w:rPr>
          <w:rFonts w:eastAsia="Times New Roman"/>
          <w:szCs w:val="24"/>
        </w:rPr>
        <w:t xml:space="preserve"> να γίνουν λιγότεροι ή να γίνουν είκοσι τέσσερις, δεν μπαίνω στην αριθμητική αυτή- ανεξάρτητους</w:t>
      </w:r>
      <w:r>
        <w:rPr>
          <w:rFonts w:eastAsia="Times New Roman"/>
          <w:szCs w:val="24"/>
        </w:rPr>
        <w:t xml:space="preserve"> Βουλευτές </w:t>
      </w:r>
      <w:r w:rsidRPr="009D2FD4">
        <w:rPr>
          <w:rFonts w:eastAsia="Times New Roman"/>
          <w:szCs w:val="24"/>
        </w:rPr>
        <w:t xml:space="preserve">υπάρχουν τουλάχιστον έξι οι οποίοι με μία αρχική δήλωση θεωρούν ότι ψηφίζουν το νομοσχέδιο που </w:t>
      </w:r>
      <w:r>
        <w:rPr>
          <w:rFonts w:eastAsia="Times New Roman"/>
          <w:szCs w:val="24"/>
        </w:rPr>
        <w:t>έφερε η Κ</w:t>
      </w:r>
      <w:r w:rsidRPr="009D2FD4">
        <w:rPr>
          <w:rFonts w:eastAsia="Times New Roman"/>
          <w:szCs w:val="24"/>
        </w:rPr>
        <w:t>υβέρνηση</w:t>
      </w:r>
      <w:r>
        <w:rPr>
          <w:rFonts w:eastAsia="Times New Roman"/>
          <w:szCs w:val="24"/>
        </w:rPr>
        <w:t>,</w:t>
      </w:r>
      <w:r w:rsidRPr="009D2FD4">
        <w:rPr>
          <w:rFonts w:eastAsia="Times New Roman"/>
          <w:szCs w:val="24"/>
        </w:rPr>
        <w:t xml:space="preserve"> έτσι ώστε να μην υπάρχει </w:t>
      </w:r>
      <w:r w:rsidRPr="009D2FD4">
        <w:rPr>
          <w:rFonts w:eastAsia="Times New Roman"/>
          <w:szCs w:val="24"/>
        </w:rPr>
        <w:t>κα</w:t>
      </w:r>
      <w:r>
        <w:rPr>
          <w:rFonts w:eastAsia="Times New Roman"/>
          <w:szCs w:val="24"/>
        </w:rPr>
        <w:t>μ</w:t>
      </w:r>
      <w:r w:rsidRPr="009D2FD4">
        <w:rPr>
          <w:rFonts w:eastAsia="Times New Roman"/>
          <w:szCs w:val="24"/>
        </w:rPr>
        <w:t>μία</w:t>
      </w:r>
      <w:r w:rsidRPr="009D2FD4">
        <w:rPr>
          <w:rFonts w:eastAsia="Times New Roman"/>
          <w:szCs w:val="24"/>
        </w:rPr>
        <w:t xml:space="preserve"> </w:t>
      </w:r>
      <w:r>
        <w:rPr>
          <w:rFonts w:eastAsia="Times New Roman"/>
          <w:szCs w:val="24"/>
        </w:rPr>
        <w:t>αντι</w:t>
      </w:r>
      <w:r>
        <w:rPr>
          <w:rFonts w:eastAsia="Times New Roman"/>
          <w:szCs w:val="24"/>
        </w:rPr>
        <w:t xml:space="preserve">δικία </w:t>
      </w:r>
      <w:r w:rsidRPr="009D2FD4">
        <w:rPr>
          <w:rFonts w:eastAsia="Times New Roman"/>
          <w:szCs w:val="24"/>
        </w:rPr>
        <w:t>και να μην γίνονται οι ονομαστικές ψηφοφορίες</w:t>
      </w:r>
      <w:r>
        <w:rPr>
          <w:rFonts w:eastAsia="Times New Roman"/>
          <w:szCs w:val="24"/>
        </w:rPr>
        <w:t xml:space="preserve">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sidRPr="009D2FD4">
        <w:rPr>
          <w:rFonts w:eastAsia="Times New Roman"/>
          <w:szCs w:val="24"/>
        </w:rPr>
        <w:t xml:space="preserve"> </w:t>
      </w:r>
      <w:r>
        <w:rPr>
          <w:rFonts w:eastAsia="Times New Roman"/>
          <w:szCs w:val="24"/>
        </w:rPr>
        <w:t>Π</w:t>
      </w:r>
      <w:r w:rsidRPr="009D2FD4">
        <w:rPr>
          <w:rFonts w:eastAsia="Times New Roman"/>
          <w:szCs w:val="24"/>
        </w:rPr>
        <w:t xml:space="preserve">ερί </w:t>
      </w:r>
      <w:r w:rsidRPr="00BA081D">
        <w:rPr>
          <w:rFonts w:eastAsia="Times New Roman"/>
          <w:szCs w:val="24"/>
        </w:rPr>
        <w:t>αυτού πρόκειται.</w:t>
      </w:r>
    </w:p>
    <w:p w14:paraId="4BA0F8B4" w14:textId="77777777" w:rsidR="00200ACA" w:rsidRDefault="00B07EC3">
      <w:pPr>
        <w:spacing w:line="600" w:lineRule="auto"/>
        <w:ind w:firstLine="720"/>
        <w:jc w:val="both"/>
        <w:rPr>
          <w:rFonts w:eastAsia="Times New Roman"/>
          <w:szCs w:val="24"/>
        </w:rPr>
      </w:pPr>
      <w:r w:rsidRPr="00BA081D">
        <w:rPr>
          <w:rFonts w:eastAsia="Times New Roman"/>
          <w:szCs w:val="24"/>
        </w:rPr>
        <w:t>Αν</w:t>
      </w:r>
      <w:r>
        <w:rPr>
          <w:rFonts w:eastAsia="Times New Roman"/>
          <w:szCs w:val="24"/>
        </w:rPr>
        <w:t>τ</w:t>
      </w:r>
      <w:r w:rsidRPr="00BA081D">
        <w:rPr>
          <w:rFonts w:eastAsia="Times New Roman"/>
          <w:szCs w:val="24"/>
        </w:rPr>
        <w:t>’</w:t>
      </w:r>
      <w:r w:rsidRPr="00BA081D">
        <w:rPr>
          <w:rFonts w:eastAsia="Times New Roman"/>
          <w:szCs w:val="24"/>
        </w:rPr>
        <w:t xml:space="preserve"> αυτού, υπάρχει μία ρητορική περί παρακμής, περί ευτελισμού, </w:t>
      </w:r>
      <w:r w:rsidRPr="00BA081D">
        <w:rPr>
          <w:rFonts w:eastAsia="Times New Roman"/>
          <w:szCs w:val="24"/>
        </w:rPr>
        <w:t>μ</w:t>
      </w:r>
      <w:r>
        <w:rPr>
          <w:rFonts w:eastAsia="Times New Roman"/>
          <w:szCs w:val="24"/>
        </w:rPr>
        <w:t>ί</w:t>
      </w:r>
      <w:r w:rsidRPr="00BA081D">
        <w:rPr>
          <w:rFonts w:eastAsia="Times New Roman"/>
          <w:szCs w:val="24"/>
        </w:rPr>
        <w:t>α</w:t>
      </w:r>
      <w:r>
        <w:rPr>
          <w:rFonts w:eastAsia="Times New Roman"/>
          <w:szCs w:val="24"/>
        </w:rPr>
        <w:t xml:space="preserve"> ρητορική που </w:t>
      </w:r>
      <w:proofErr w:type="spellStart"/>
      <w:r>
        <w:rPr>
          <w:rFonts w:eastAsia="Times New Roman"/>
          <w:szCs w:val="24"/>
        </w:rPr>
        <w:t>κανιβαλίζει</w:t>
      </w:r>
      <w:proofErr w:type="spellEnd"/>
      <w:r w:rsidRPr="009D2FD4">
        <w:rPr>
          <w:rFonts w:eastAsia="Times New Roman"/>
          <w:szCs w:val="24"/>
        </w:rPr>
        <w:t xml:space="preserve"> </w:t>
      </w:r>
      <w:r>
        <w:rPr>
          <w:rFonts w:eastAsia="Times New Roman"/>
          <w:szCs w:val="24"/>
        </w:rPr>
        <w:t xml:space="preserve">τους έξι συναδέλφους, </w:t>
      </w:r>
      <w:r w:rsidRPr="009D2FD4">
        <w:rPr>
          <w:rFonts w:eastAsia="Times New Roman"/>
          <w:szCs w:val="24"/>
        </w:rPr>
        <w:t>με ερωτηματικά και με άλλα πράγματα</w:t>
      </w:r>
      <w:r>
        <w:rPr>
          <w:rFonts w:eastAsia="Times New Roman"/>
          <w:szCs w:val="24"/>
        </w:rPr>
        <w:t>.</w:t>
      </w:r>
    </w:p>
    <w:p w14:paraId="4BA0F8B5" w14:textId="77777777" w:rsidR="00200ACA" w:rsidRDefault="00B07EC3">
      <w:pPr>
        <w:spacing w:line="600" w:lineRule="auto"/>
        <w:ind w:firstLine="720"/>
        <w:jc w:val="both"/>
        <w:rPr>
          <w:rFonts w:eastAsia="Times New Roman"/>
          <w:szCs w:val="24"/>
        </w:rPr>
      </w:pPr>
      <w:r w:rsidRPr="00B01FC8">
        <w:rPr>
          <w:rFonts w:eastAsia="Times New Roman"/>
          <w:b/>
          <w:szCs w:val="24"/>
        </w:rPr>
        <w:t>ΚΩΝΣΤΑΝΤΙΝΟΣ ΤΣΙΑΡΑΣ:</w:t>
      </w:r>
      <w:r>
        <w:rPr>
          <w:rFonts w:eastAsia="Times New Roman"/>
          <w:szCs w:val="24"/>
        </w:rPr>
        <w:t xml:space="preserve"> Οι Κοινοβουλευτικές Ομάδες… </w:t>
      </w:r>
    </w:p>
    <w:p w14:paraId="4BA0F8B6" w14:textId="77777777" w:rsidR="00200ACA" w:rsidRDefault="00B07EC3">
      <w:pPr>
        <w:spacing w:line="600" w:lineRule="auto"/>
        <w:ind w:firstLine="720"/>
        <w:jc w:val="both"/>
        <w:rPr>
          <w:rFonts w:eastAsia="Times New Roman"/>
          <w:szCs w:val="24"/>
        </w:rPr>
      </w:pPr>
      <w:r>
        <w:rPr>
          <w:rFonts w:eastAsia="Times New Roman"/>
          <w:b/>
          <w:szCs w:val="24"/>
        </w:rPr>
        <w:lastRenderedPageBreak/>
        <w:t>ΝΙΚΟΛΑΟΣ ΒΟΥΤΣΗΣ (Πρόεδρος της Βουλής):</w:t>
      </w:r>
      <w:r w:rsidRPr="00B01FC8">
        <w:rPr>
          <w:rFonts w:eastAsia="Times New Roman"/>
          <w:b/>
          <w:szCs w:val="24"/>
        </w:rPr>
        <w:t xml:space="preserve"> </w:t>
      </w: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xml:space="preserve">, κύριε Τσιάρα. </w:t>
      </w:r>
    </w:p>
    <w:p w14:paraId="4BA0F8B7" w14:textId="77777777" w:rsidR="00200ACA" w:rsidRDefault="00B07EC3">
      <w:pPr>
        <w:spacing w:line="600" w:lineRule="auto"/>
        <w:ind w:firstLine="720"/>
        <w:jc w:val="both"/>
        <w:rPr>
          <w:rFonts w:eastAsia="Times New Roman"/>
          <w:szCs w:val="24"/>
        </w:rPr>
      </w:pPr>
      <w:r>
        <w:rPr>
          <w:rFonts w:eastAsia="Times New Roman"/>
          <w:szCs w:val="24"/>
        </w:rPr>
        <w:t>Δεν λέω μόνο τι έχει γίνει από την πλευρά σας. Μιλάω και για δημόσιους εκβιασμούς και για αφιερώματα και για πακέτα που θέλουν να μακελέψουν ή θέλουν πολλαπ</w:t>
      </w:r>
      <w:r>
        <w:rPr>
          <w:rFonts w:eastAsia="Times New Roman"/>
          <w:szCs w:val="24"/>
        </w:rPr>
        <w:t xml:space="preserve">λά να </w:t>
      </w:r>
      <w:proofErr w:type="spellStart"/>
      <w:r>
        <w:rPr>
          <w:rFonts w:eastAsia="Times New Roman"/>
          <w:szCs w:val="24"/>
        </w:rPr>
        <w:t>στοχοποιήσουν</w:t>
      </w:r>
      <w:proofErr w:type="spellEnd"/>
      <w:r>
        <w:rPr>
          <w:rFonts w:eastAsia="Times New Roman"/>
          <w:szCs w:val="24"/>
        </w:rPr>
        <w:t xml:space="preserve"> συναδέλφους και στα οποία πρέπει να είμαστε όλοι από τη μία πλευρά και να μην επιτρέπουμε αυτή την κατάσταση.  </w:t>
      </w:r>
    </w:p>
    <w:p w14:paraId="4BA0F8B8" w14:textId="77777777" w:rsidR="00200ACA" w:rsidRDefault="00B07EC3">
      <w:pPr>
        <w:spacing w:line="600" w:lineRule="auto"/>
        <w:ind w:firstLine="720"/>
        <w:jc w:val="both"/>
        <w:rPr>
          <w:rFonts w:eastAsia="Times New Roman"/>
          <w:szCs w:val="24"/>
        </w:rPr>
      </w:pPr>
      <w:r>
        <w:rPr>
          <w:rFonts w:eastAsia="Times New Roman"/>
          <w:szCs w:val="24"/>
        </w:rPr>
        <w:t xml:space="preserve">Λέω, λοιπόν, ότι </w:t>
      </w:r>
      <w:r w:rsidRPr="009D2FD4">
        <w:rPr>
          <w:rFonts w:eastAsia="Times New Roman"/>
          <w:szCs w:val="24"/>
        </w:rPr>
        <w:t xml:space="preserve">αυτό είναι </w:t>
      </w:r>
      <w:proofErr w:type="spellStart"/>
      <w:r>
        <w:rPr>
          <w:rFonts w:eastAsia="Times New Roman"/>
          <w:szCs w:val="24"/>
        </w:rPr>
        <w:t>επτα</w:t>
      </w:r>
      <w:r w:rsidRPr="009D2FD4">
        <w:rPr>
          <w:rFonts w:eastAsia="Times New Roman"/>
          <w:szCs w:val="24"/>
        </w:rPr>
        <w:t>κ</w:t>
      </w:r>
      <w:r>
        <w:rPr>
          <w:rFonts w:eastAsia="Times New Roman"/>
          <w:szCs w:val="24"/>
        </w:rPr>
        <w:t>άθαρο</w:t>
      </w:r>
      <w:proofErr w:type="spellEnd"/>
      <w:r>
        <w:rPr>
          <w:rFonts w:eastAsia="Times New Roman"/>
          <w:szCs w:val="24"/>
        </w:rPr>
        <w:t>. Π</w:t>
      </w:r>
      <w:r w:rsidRPr="009D2FD4">
        <w:rPr>
          <w:rFonts w:eastAsia="Times New Roman"/>
          <w:szCs w:val="24"/>
        </w:rPr>
        <w:t>ερί αυτού πρόκειται</w:t>
      </w:r>
      <w:r>
        <w:rPr>
          <w:rFonts w:eastAsia="Times New Roman"/>
          <w:szCs w:val="24"/>
        </w:rPr>
        <w:t>. Όποια</w:t>
      </w:r>
      <w:r w:rsidRPr="009D2FD4">
        <w:rPr>
          <w:rFonts w:eastAsia="Times New Roman"/>
          <w:szCs w:val="24"/>
        </w:rPr>
        <w:t xml:space="preserve"> πολιτική δύναμη θεωρεί ότι η παρούσα </w:t>
      </w:r>
      <w:r>
        <w:rPr>
          <w:rFonts w:eastAsia="Times New Roman"/>
          <w:szCs w:val="24"/>
        </w:rPr>
        <w:t>Κ</w:t>
      </w:r>
      <w:r w:rsidRPr="009D2FD4">
        <w:rPr>
          <w:rFonts w:eastAsia="Times New Roman"/>
          <w:szCs w:val="24"/>
        </w:rPr>
        <w:t xml:space="preserve">υβέρνηση </w:t>
      </w:r>
      <w:r>
        <w:rPr>
          <w:rFonts w:eastAsia="Times New Roman"/>
          <w:szCs w:val="24"/>
        </w:rPr>
        <w:t>π</w:t>
      </w:r>
      <w:r w:rsidRPr="009D2FD4">
        <w:rPr>
          <w:rFonts w:eastAsia="Times New Roman"/>
          <w:szCs w:val="24"/>
        </w:rPr>
        <w:t xml:space="preserve">ροφανώς </w:t>
      </w:r>
      <w:r w:rsidRPr="009D2FD4">
        <w:rPr>
          <w:rFonts w:eastAsia="Times New Roman"/>
          <w:szCs w:val="24"/>
        </w:rPr>
        <w:t>δεν έχει την εμπιστοσύνη της Βουλής</w:t>
      </w:r>
      <w:r>
        <w:rPr>
          <w:rFonts w:eastAsia="Times New Roman"/>
          <w:szCs w:val="24"/>
        </w:rPr>
        <w:t>,</w:t>
      </w:r>
      <w:r w:rsidRPr="009D2FD4">
        <w:rPr>
          <w:rFonts w:eastAsia="Times New Roman"/>
          <w:szCs w:val="24"/>
        </w:rPr>
        <w:t xml:space="preserve"> κάνει τη σχετική </w:t>
      </w:r>
      <w:r>
        <w:rPr>
          <w:rFonts w:eastAsia="Times New Roman"/>
          <w:szCs w:val="24"/>
        </w:rPr>
        <w:t xml:space="preserve">συνταγματική διαδικασία. Έχει περάσει και το εξάμηνο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Προς τι όλη η άλλη αχλή; Θίχθηκε η</w:t>
      </w:r>
      <w:r w:rsidRPr="009D2FD4">
        <w:rPr>
          <w:rFonts w:eastAsia="Times New Roman"/>
          <w:szCs w:val="24"/>
        </w:rPr>
        <w:t xml:space="preserve"> δημοκρατική ευαισθησία σε σχέση με ποιο πράγμα</w:t>
      </w:r>
      <w:r>
        <w:rPr>
          <w:rFonts w:eastAsia="Times New Roman"/>
          <w:szCs w:val="24"/>
        </w:rPr>
        <w:t>;</w:t>
      </w:r>
      <w:r w:rsidRPr="009D2FD4">
        <w:rPr>
          <w:rFonts w:eastAsia="Times New Roman"/>
          <w:szCs w:val="24"/>
        </w:rPr>
        <w:t xml:space="preserve"> </w:t>
      </w:r>
      <w:r>
        <w:rPr>
          <w:rFonts w:eastAsia="Times New Roman"/>
          <w:szCs w:val="24"/>
        </w:rPr>
        <w:t>Αφού</w:t>
      </w:r>
      <w:r w:rsidRPr="009D2FD4">
        <w:rPr>
          <w:rFonts w:eastAsia="Times New Roman"/>
          <w:szCs w:val="24"/>
        </w:rPr>
        <w:t xml:space="preserve"> ακριβώς υπήρξε αυτή η πρόνοια για να θεραπευτεί αυτό π</w:t>
      </w:r>
      <w:r w:rsidRPr="009D2FD4">
        <w:rPr>
          <w:rFonts w:eastAsia="Times New Roman"/>
          <w:szCs w:val="24"/>
        </w:rPr>
        <w:t xml:space="preserve">ου </w:t>
      </w:r>
      <w:r>
        <w:rPr>
          <w:rFonts w:eastAsia="Times New Roman"/>
          <w:szCs w:val="24"/>
        </w:rPr>
        <w:t>όλες και όλοι από κοινού</w:t>
      </w:r>
      <w:r w:rsidRPr="009D2FD4">
        <w:rPr>
          <w:rFonts w:eastAsia="Times New Roman"/>
          <w:szCs w:val="24"/>
        </w:rPr>
        <w:t xml:space="preserve"> </w:t>
      </w:r>
      <w:r>
        <w:rPr>
          <w:rFonts w:eastAsia="Times New Roman"/>
          <w:szCs w:val="24"/>
        </w:rPr>
        <w:t xml:space="preserve">είδαμε και αντιμετωπίσαμε. </w:t>
      </w:r>
    </w:p>
    <w:p w14:paraId="4BA0F8B9" w14:textId="77777777" w:rsidR="00200ACA" w:rsidRDefault="00B07EC3">
      <w:pPr>
        <w:spacing w:line="600" w:lineRule="auto"/>
        <w:ind w:firstLine="720"/>
        <w:jc w:val="both"/>
        <w:rPr>
          <w:rFonts w:eastAsia="Times New Roman"/>
          <w:szCs w:val="24"/>
        </w:rPr>
      </w:pPr>
      <w:r>
        <w:rPr>
          <w:rFonts w:eastAsia="Times New Roman"/>
          <w:szCs w:val="24"/>
        </w:rPr>
        <w:t xml:space="preserve">Και έρχομαι στο θέμα της </w:t>
      </w:r>
      <w:r w:rsidRPr="009D2FD4">
        <w:rPr>
          <w:rFonts w:eastAsia="Times New Roman"/>
          <w:szCs w:val="24"/>
        </w:rPr>
        <w:t xml:space="preserve">επιστολής του </w:t>
      </w:r>
      <w:r>
        <w:rPr>
          <w:rFonts w:eastAsia="Times New Roman"/>
          <w:szCs w:val="24"/>
        </w:rPr>
        <w:t>Π</w:t>
      </w:r>
      <w:r w:rsidRPr="009D2FD4">
        <w:rPr>
          <w:rFonts w:eastAsia="Times New Roman"/>
          <w:szCs w:val="24"/>
        </w:rPr>
        <w:t>ρωθυπουργού</w:t>
      </w:r>
      <w:r>
        <w:rPr>
          <w:rFonts w:eastAsia="Times New Roman"/>
          <w:szCs w:val="24"/>
        </w:rPr>
        <w:t>.</w:t>
      </w:r>
      <w:r w:rsidRPr="009D2FD4">
        <w:rPr>
          <w:rFonts w:eastAsia="Times New Roman"/>
          <w:szCs w:val="24"/>
        </w:rPr>
        <w:t xml:space="preserve"> </w:t>
      </w:r>
      <w:r>
        <w:rPr>
          <w:rFonts w:eastAsia="Times New Roman"/>
          <w:szCs w:val="24"/>
        </w:rPr>
        <w:t>Εδώ π</w:t>
      </w:r>
      <w:r w:rsidRPr="009D2FD4">
        <w:rPr>
          <w:rFonts w:eastAsia="Times New Roman"/>
          <w:szCs w:val="24"/>
        </w:rPr>
        <w:t>ια</w:t>
      </w:r>
      <w:r>
        <w:rPr>
          <w:rFonts w:eastAsia="Times New Roman"/>
          <w:szCs w:val="24"/>
        </w:rPr>
        <w:t>,</w:t>
      </w:r>
      <w:r w:rsidRPr="009D2FD4">
        <w:rPr>
          <w:rFonts w:eastAsia="Times New Roman"/>
          <w:szCs w:val="24"/>
        </w:rPr>
        <w:t xml:space="preserve"> πραγματικά σας λέω</w:t>
      </w:r>
      <w:r>
        <w:rPr>
          <w:rFonts w:eastAsia="Times New Roman"/>
          <w:szCs w:val="24"/>
        </w:rPr>
        <w:t>,</w:t>
      </w:r>
      <w:r w:rsidRPr="009D2FD4">
        <w:rPr>
          <w:rFonts w:eastAsia="Times New Roman"/>
          <w:szCs w:val="24"/>
        </w:rPr>
        <w:t xml:space="preserve"> </w:t>
      </w:r>
      <w:r>
        <w:rPr>
          <w:rFonts w:eastAsia="Times New Roman"/>
          <w:szCs w:val="24"/>
        </w:rPr>
        <w:t xml:space="preserve">αδυνατώ να </w:t>
      </w:r>
      <w:r w:rsidRPr="009D2FD4">
        <w:rPr>
          <w:rFonts w:eastAsia="Times New Roman"/>
          <w:szCs w:val="24"/>
        </w:rPr>
        <w:t>παρακολουθήσω αυτά τα οποία έχουν ειπωθεί από χθες</w:t>
      </w:r>
      <w:r>
        <w:rPr>
          <w:rFonts w:eastAsia="Times New Roman"/>
          <w:szCs w:val="24"/>
        </w:rPr>
        <w:t>.</w:t>
      </w:r>
    </w:p>
    <w:p w14:paraId="4BA0F8BA" w14:textId="77777777" w:rsidR="00200ACA" w:rsidRDefault="00B07EC3">
      <w:pPr>
        <w:spacing w:line="600" w:lineRule="auto"/>
        <w:ind w:firstLine="720"/>
        <w:jc w:val="both"/>
        <w:rPr>
          <w:rFonts w:eastAsia="Times New Roman" w:cs="Times New Roman"/>
          <w:szCs w:val="24"/>
        </w:rPr>
      </w:pPr>
      <w:r>
        <w:rPr>
          <w:rFonts w:eastAsia="Times New Roman"/>
          <w:szCs w:val="24"/>
        </w:rPr>
        <w:lastRenderedPageBreak/>
        <w:t>Ο Π</w:t>
      </w:r>
      <w:r w:rsidRPr="009D2FD4">
        <w:rPr>
          <w:rFonts w:eastAsia="Times New Roman"/>
          <w:szCs w:val="24"/>
        </w:rPr>
        <w:t>ρωθυπουργός</w:t>
      </w:r>
      <w:r>
        <w:rPr>
          <w:rFonts w:eastAsia="Times New Roman"/>
          <w:szCs w:val="24"/>
        </w:rPr>
        <w:t>,</w:t>
      </w:r>
      <w:r w:rsidRPr="009D2FD4">
        <w:rPr>
          <w:rFonts w:eastAsia="Times New Roman"/>
          <w:szCs w:val="24"/>
        </w:rPr>
        <w:t xml:space="preserve"> ο κ</w:t>
      </w:r>
      <w:r>
        <w:rPr>
          <w:rFonts w:eastAsia="Times New Roman"/>
          <w:szCs w:val="24"/>
        </w:rPr>
        <w:t>.</w:t>
      </w:r>
      <w:r w:rsidRPr="009D2FD4">
        <w:rPr>
          <w:rFonts w:eastAsia="Times New Roman"/>
          <w:szCs w:val="24"/>
        </w:rPr>
        <w:t xml:space="preserve"> Τσίπρας</w:t>
      </w:r>
      <w:r>
        <w:rPr>
          <w:rFonts w:eastAsia="Times New Roman"/>
          <w:szCs w:val="24"/>
        </w:rPr>
        <w:t>, με την</w:t>
      </w:r>
      <w:r w:rsidRPr="009D2FD4">
        <w:rPr>
          <w:rFonts w:eastAsia="Times New Roman"/>
          <w:szCs w:val="24"/>
        </w:rPr>
        <w:t xml:space="preserve"> πυκνότ</w:t>
      </w:r>
      <w:r>
        <w:rPr>
          <w:rFonts w:eastAsia="Times New Roman"/>
          <w:szCs w:val="24"/>
        </w:rPr>
        <w:t>ατη</w:t>
      </w:r>
      <w:r w:rsidRPr="009D2FD4">
        <w:rPr>
          <w:rFonts w:eastAsia="Times New Roman"/>
          <w:szCs w:val="24"/>
        </w:rPr>
        <w:t xml:space="preserve"> παρουσία του επί τρεισήμισι χρόνια</w:t>
      </w:r>
      <w:r>
        <w:rPr>
          <w:rFonts w:eastAsia="Times New Roman"/>
          <w:szCs w:val="24"/>
        </w:rPr>
        <w:t xml:space="preserve"> στην ελληνική Βουλή -</w:t>
      </w:r>
      <w:r w:rsidRPr="009D2FD4">
        <w:rPr>
          <w:rFonts w:eastAsia="Times New Roman"/>
          <w:szCs w:val="24"/>
        </w:rPr>
        <w:t xml:space="preserve">σε αντίθεση με το πρόσφατο τουλάχιστον παρελθόν άλλων </w:t>
      </w:r>
      <w:r>
        <w:rPr>
          <w:rFonts w:eastAsia="Times New Roman"/>
          <w:szCs w:val="24"/>
        </w:rPr>
        <w:t>Π</w:t>
      </w:r>
      <w:r w:rsidRPr="009D2FD4">
        <w:rPr>
          <w:rFonts w:eastAsia="Times New Roman"/>
          <w:szCs w:val="24"/>
        </w:rPr>
        <w:t>ρωθυπουργών</w:t>
      </w:r>
      <w:r>
        <w:rPr>
          <w:rFonts w:eastAsia="Times New Roman"/>
          <w:szCs w:val="24"/>
        </w:rPr>
        <w:t>,</w:t>
      </w:r>
      <w:r w:rsidRPr="009D2FD4">
        <w:rPr>
          <w:rFonts w:eastAsia="Times New Roman"/>
          <w:szCs w:val="24"/>
        </w:rPr>
        <w:t xml:space="preserve"> διότι και στο παρελθόν υπήρχαν κι άλλοι </w:t>
      </w:r>
      <w:r>
        <w:rPr>
          <w:rFonts w:eastAsia="Times New Roman"/>
          <w:szCs w:val="24"/>
        </w:rPr>
        <w:t>Π</w:t>
      </w:r>
      <w:r w:rsidRPr="009D2FD4">
        <w:rPr>
          <w:rFonts w:eastAsia="Times New Roman"/>
          <w:szCs w:val="24"/>
        </w:rPr>
        <w:t>ρωθυπουργοί που είχαν μία πυκνή παρουσία και συμμετοχή στα δρώμενα</w:t>
      </w:r>
      <w:r>
        <w:rPr>
          <w:rFonts w:eastAsia="Times New Roman"/>
          <w:szCs w:val="24"/>
        </w:rPr>
        <w:t>-</w:t>
      </w:r>
      <w:r w:rsidRPr="009D2FD4">
        <w:rPr>
          <w:rFonts w:eastAsia="Times New Roman"/>
          <w:szCs w:val="24"/>
        </w:rPr>
        <w:t xml:space="preserve"> έχει μία εξαιρετική πα</w:t>
      </w:r>
      <w:r w:rsidRPr="009D2FD4">
        <w:rPr>
          <w:rFonts w:eastAsia="Times New Roman"/>
          <w:szCs w:val="24"/>
        </w:rPr>
        <w:t>ρουσία</w:t>
      </w:r>
      <w:r>
        <w:rPr>
          <w:rFonts w:eastAsia="Times New Roman"/>
          <w:szCs w:val="24"/>
        </w:rPr>
        <w:t>,</w:t>
      </w:r>
      <w:r w:rsidRPr="009D2FD4">
        <w:rPr>
          <w:rFonts w:eastAsia="Times New Roman"/>
          <w:szCs w:val="24"/>
        </w:rPr>
        <w:t xml:space="preserve"> </w:t>
      </w:r>
      <w:r>
        <w:rPr>
          <w:rFonts w:eastAsia="Times New Roman"/>
          <w:szCs w:val="24"/>
        </w:rPr>
        <w:t>α</w:t>
      </w:r>
      <w:r w:rsidRPr="009D2FD4">
        <w:rPr>
          <w:rFonts w:eastAsia="Times New Roman"/>
          <w:szCs w:val="24"/>
        </w:rPr>
        <w:t>πό πλευράς συνέπειας</w:t>
      </w:r>
      <w:r>
        <w:rPr>
          <w:rFonts w:eastAsia="Times New Roman"/>
          <w:szCs w:val="24"/>
        </w:rPr>
        <w:t>,</w:t>
      </w:r>
      <w:r w:rsidRPr="009D2FD4">
        <w:rPr>
          <w:rFonts w:eastAsia="Times New Roman"/>
          <w:szCs w:val="24"/>
        </w:rPr>
        <w:t xml:space="preserve"> μέσα στο </w:t>
      </w:r>
      <w:r>
        <w:rPr>
          <w:rFonts w:eastAsia="Times New Roman"/>
          <w:szCs w:val="24"/>
        </w:rPr>
        <w:t>Κ</w:t>
      </w:r>
      <w:r w:rsidRPr="009D2FD4">
        <w:rPr>
          <w:rFonts w:eastAsia="Times New Roman"/>
          <w:szCs w:val="24"/>
        </w:rPr>
        <w:t>οινοβούλιο</w:t>
      </w:r>
      <w:r>
        <w:rPr>
          <w:rFonts w:eastAsia="Times New Roman"/>
          <w:szCs w:val="24"/>
        </w:rPr>
        <w:t>,</w:t>
      </w:r>
      <w:r w:rsidRPr="009D2FD4">
        <w:rPr>
          <w:rFonts w:eastAsia="Times New Roman"/>
          <w:szCs w:val="24"/>
        </w:rPr>
        <w:t xml:space="preserve"> σε όλα τα επίπεδα</w:t>
      </w:r>
      <w:r>
        <w:rPr>
          <w:rFonts w:eastAsia="Times New Roman"/>
          <w:szCs w:val="24"/>
        </w:rPr>
        <w:t>,</w:t>
      </w:r>
      <w:r w:rsidRPr="009D2FD4">
        <w:rPr>
          <w:rFonts w:eastAsia="Times New Roman"/>
          <w:szCs w:val="24"/>
        </w:rPr>
        <w:t xml:space="preserve"> για όλα τα θέματα</w:t>
      </w:r>
      <w:r>
        <w:rPr>
          <w:rFonts w:eastAsia="Times New Roman"/>
          <w:szCs w:val="24"/>
        </w:rPr>
        <w:t>.</w:t>
      </w:r>
      <w:r w:rsidRPr="009D2FD4">
        <w:rPr>
          <w:rFonts w:eastAsia="Times New Roman"/>
          <w:szCs w:val="24"/>
        </w:rPr>
        <w:t xml:space="preserve"> </w:t>
      </w:r>
      <w:r>
        <w:rPr>
          <w:rFonts w:eastAsia="Times New Roman"/>
          <w:szCs w:val="24"/>
        </w:rPr>
        <w:t>Όπως,</w:t>
      </w:r>
      <w:r w:rsidRPr="009D2FD4">
        <w:rPr>
          <w:rFonts w:eastAsia="Times New Roman"/>
          <w:szCs w:val="24"/>
        </w:rPr>
        <w:t xml:space="preserve"> </w:t>
      </w:r>
      <w:r>
        <w:rPr>
          <w:rFonts w:eastAsia="Times New Roman"/>
          <w:szCs w:val="24"/>
        </w:rPr>
        <w:t>επίσης,</w:t>
      </w:r>
      <w:r w:rsidRPr="009D2FD4">
        <w:rPr>
          <w:rFonts w:eastAsia="Times New Roman"/>
          <w:szCs w:val="24"/>
        </w:rPr>
        <w:t xml:space="preserve"> έχει και δικαίωμα να κάνει και </w:t>
      </w:r>
      <w:r>
        <w:rPr>
          <w:rFonts w:eastAsia="Times New Roman"/>
          <w:szCs w:val="24"/>
        </w:rPr>
        <w:t xml:space="preserve">αναφορές. </w:t>
      </w:r>
      <w:r w:rsidRPr="009D2FD4">
        <w:rPr>
          <w:rFonts w:eastAsia="Times New Roman"/>
          <w:szCs w:val="24"/>
        </w:rPr>
        <w:t xml:space="preserve">Το γνωρίζετε καλύτερα </w:t>
      </w:r>
      <w:r>
        <w:rPr>
          <w:rFonts w:eastAsia="Times New Roman"/>
          <w:szCs w:val="24"/>
        </w:rPr>
        <w:t>εμού, δι</w:t>
      </w:r>
      <w:r w:rsidRPr="009D2FD4">
        <w:rPr>
          <w:rFonts w:eastAsia="Times New Roman"/>
          <w:szCs w:val="24"/>
        </w:rPr>
        <w:t>ότι είστε παλαιότερ</w:t>
      </w:r>
      <w:r>
        <w:rPr>
          <w:rFonts w:eastAsia="Times New Roman"/>
          <w:szCs w:val="24"/>
        </w:rPr>
        <w:t>οι.</w:t>
      </w:r>
      <w:r>
        <w:rPr>
          <w:rFonts w:eastAsia="Times New Roman" w:cs="Times New Roman"/>
          <w:szCs w:val="24"/>
        </w:rPr>
        <w:t xml:space="preserve"> </w:t>
      </w:r>
      <w:r>
        <w:rPr>
          <w:rFonts w:eastAsia="Times New Roman" w:cs="Times New Roman"/>
          <w:szCs w:val="24"/>
        </w:rPr>
        <w:t>Θα μπορούσε, δηλαδή, να κάνει και αναφορές ή επιστολές πο</w:t>
      </w:r>
      <w:r>
        <w:rPr>
          <w:rFonts w:eastAsia="Times New Roman" w:cs="Times New Roman"/>
          <w:szCs w:val="24"/>
        </w:rPr>
        <w:t xml:space="preserve">υ να διαβάζονται προς την ολομέλεια. Και να λέει ότι γι’ αυτό το θέμα που έχει ανακύψει δημοσίως η άποψή μου είναι αυτή και θα παρακαλούσα αυτό. Διότι είναι και Πρόεδρος της μεγαλύτερης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Ο</w:t>
      </w:r>
      <w:r>
        <w:rPr>
          <w:rFonts w:eastAsia="Times New Roman" w:cs="Times New Roman"/>
          <w:szCs w:val="24"/>
        </w:rPr>
        <w:t>μάδας του Κοινοβουλίου.</w:t>
      </w:r>
    </w:p>
    <w:p w14:paraId="4BA0F8BB"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Σας λέω αδυνατώ να καταλάβω </w:t>
      </w:r>
      <w:r>
        <w:rPr>
          <w:rFonts w:eastAsia="Times New Roman" w:cs="Times New Roman"/>
          <w:szCs w:val="24"/>
        </w:rPr>
        <w:t xml:space="preserve">πώς παραδείγματος χάριν ο Αρχηγός της Αξιωματικής Αντιπολίτευσης σήμερα για πολλοστή φορά με φρασεολογία τύπου «ο υπάλληλος» -από γραμμένο κείμενο- αναφερόμενος σε εμένα είπε ότι δεν επιτελώ τον θεσμικό μου ρόλο, διότι έπρεπε κανονικά να επιστρέψω στους </w:t>
      </w:r>
      <w:r>
        <w:rPr>
          <w:rFonts w:eastAsia="Times New Roman" w:cs="Times New Roman"/>
          <w:szCs w:val="24"/>
        </w:rPr>
        <w:lastRenderedPageBreak/>
        <w:t>έξ</w:t>
      </w:r>
      <w:r>
        <w:rPr>
          <w:rFonts w:eastAsia="Times New Roman" w:cs="Times New Roman"/>
          <w:szCs w:val="24"/>
        </w:rPr>
        <w:t>ι συναδέλφους τις επιστολές τους και στον Πρωθυπουργό την επιστολή του.</w:t>
      </w:r>
    </w:p>
    <w:p w14:paraId="4BA0F8BC"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Σας λέω ευθύτατα: Εγώ στην πρόκληση και στην πρόσκληση να λειτουργήσω </w:t>
      </w:r>
      <w:proofErr w:type="spellStart"/>
      <w:r>
        <w:rPr>
          <w:rFonts w:eastAsia="Times New Roman" w:cs="Times New Roman"/>
          <w:szCs w:val="24"/>
        </w:rPr>
        <w:t>αντιθεσμικά</w:t>
      </w:r>
      <w:proofErr w:type="spellEnd"/>
      <w:r>
        <w:rPr>
          <w:rFonts w:eastAsia="Times New Roman" w:cs="Times New Roman"/>
          <w:szCs w:val="24"/>
        </w:rPr>
        <w:t xml:space="preserve"> και να συνεργήσω εναντίον της </w:t>
      </w:r>
      <w:r>
        <w:rPr>
          <w:rFonts w:eastAsia="Times New Roman" w:cs="Times New Roman"/>
          <w:szCs w:val="24"/>
        </w:rPr>
        <w:t>Π</w:t>
      </w:r>
      <w:r>
        <w:rPr>
          <w:rFonts w:eastAsia="Times New Roman" w:cs="Times New Roman"/>
          <w:szCs w:val="24"/>
        </w:rPr>
        <w:t>λειοψηφίας της Βουλής και εναντίον του Πρωθυπουργού, όχι απλώς δεν πρόκ</w:t>
      </w:r>
      <w:r>
        <w:rPr>
          <w:rFonts w:eastAsia="Times New Roman" w:cs="Times New Roman"/>
          <w:szCs w:val="24"/>
        </w:rPr>
        <w:t xml:space="preserve">ειται να συναινέσω, αλλά θα το θεωρούσα ως το έσχατο θεσμικό ατόπημα και θα παραιτούμουν. </w:t>
      </w:r>
    </w:p>
    <w:p w14:paraId="4BA0F8BD" w14:textId="77777777" w:rsidR="00200ACA" w:rsidRDefault="00B07EC3">
      <w:pPr>
        <w:spacing w:line="600" w:lineRule="auto"/>
        <w:ind w:firstLine="720"/>
        <w:jc w:val="center"/>
        <w:rPr>
          <w:rFonts w:eastAsia="Times New Roman"/>
          <w:bCs/>
          <w:szCs w:val="24"/>
        </w:rPr>
      </w:pPr>
      <w:r w:rsidRPr="007207BF">
        <w:rPr>
          <w:rFonts w:eastAsia="Times New Roman"/>
          <w:bCs/>
          <w:szCs w:val="24"/>
        </w:rPr>
        <w:t>(Χειροκροτήματα από την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4BA0F8BE" w14:textId="77777777" w:rsidR="00200ACA" w:rsidRDefault="00B07EC3">
      <w:pPr>
        <w:spacing w:line="600" w:lineRule="auto"/>
        <w:ind w:firstLine="720"/>
        <w:jc w:val="both"/>
        <w:rPr>
          <w:rFonts w:eastAsia="Times New Roman"/>
          <w:bCs/>
          <w:szCs w:val="24"/>
        </w:rPr>
      </w:pPr>
      <w:r>
        <w:rPr>
          <w:rFonts w:eastAsia="Times New Roman"/>
          <w:bCs/>
          <w:szCs w:val="24"/>
        </w:rPr>
        <w:t>Περί αυτού πρόκειται! Ή είμαστε θεσμικά προσηλωμένοι και με έναν τρόπο αντιμετωπίζουμε τα πράγματα ή είμαστε υπάλληλοι «</w:t>
      </w:r>
      <w:proofErr w:type="spellStart"/>
      <w:r>
        <w:rPr>
          <w:rFonts w:eastAsia="Times New Roman"/>
          <w:bCs/>
          <w:szCs w:val="24"/>
        </w:rPr>
        <w:t>κομματο</w:t>
      </w:r>
      <w:proofErr w:type="spellEnd"/>
      <w:r>
        <w:rPr>
          <w:rFonts w:eastAsia="Times New Roman"/>
          <w:bCs/>
          <w:szCs w:val="24"/>
        </w:rPr>
        <w:t>-τάδε» -το τι έχω ακούσει και από κορυφαία στελέχη τις τελευταίες μέρες δεν λέγεται- και καλούμαστε να συμπεριφερθούμε διαφορετικά. Τι δηλαδή; Να στραφούμε εναντίον της πλειοψηφίας! Αυτή είναι η πρόσκληση. Και αυτή η πρόσκληση προφανώς δεν εμπεριέχε</w:t>
      </w:r>
      <w:r>
        <w:rPr>
          <w:rFonts w:eastAsia="Times New Roman"/>
          <w:bCs/>
          <w:szCs w:val="24"/>
        </w:rPr>
        <w:t>ι ίχνος θεσμικής ευπρέπειας και από πλευράς ιστορικότητας δεν εμπεριέχει ίχνος θεσμικής προσήλωσης.</w:t>
      </w:r>
    </w:p>
    <w:p w14:paraId="4BA0F8BF" w14:textId="77777777" w:rsidR="00200ACA" w:rsidRDefault="00B07EC3">
      <w:pPr>
        <w:spacing w:line="600" w:lineRule="auto"/>
        <w:ind w:firstLine="720"/>
        <w:jc w:val="both"/>
        <w:rPr>
          <w:rFonts w:eastAsia="Times New Roman"/>
          <w:bCs/>
          <w:szCs w:val="24"/>
        </w:rPr>
      </w:pPr>
      <w:r>
        <w:rPr>
          <w:rFonts w:eastAsia="Times New Roman"/>
          <w:bCs/>
          <w:szCs w:val="24"/>
        </w:rPr>
        <w:lastRenderedPageBreak/>
        <w:t xml:space="preserve">Άρα, λοιπόν, υπάρχει και ένα τέταρτο ζήτημα που θέλω να διευκρινίσω και αφορά στη λειτουργία της Βουλής. Εννοώ τις περίφημες διατάξεις που θα έρχονταν στον </w:t>
      </w:r>
      <w:r>
        <w:rPr>
          <w:rFonts w:eastAsia="Times New Roman"/>
          <w:bCs/>
          <w:szCs w:val="24"/>
        </w:rPr>
        <w:t>Κανονισμό κ.λπ</w:t>
      </w:r>
      <w:r>
        <w:rPr>
          <w:rFonts w:eastAsia="Times New Roman"/>
          <w:bCs/>
          <w:szCs w:val="24"/>
        </w:rPr>
        <w:t>.</w:t>
      </w:r>
      <w:r>
        <w:rPr>
          <w:rFonts w:eastAsia="Times New Roman"/>
          <w:bCs/>
          <w:szCs w:val="24"/>
        </w:rPr>
        <w:t>.</w:t>
      </w:r>
      <w:r>
        <w:rPr>
          <w:rFonts w:eastAsia="Times New Roman"/>
          <w:bCs/>
          <w:szCs w:val="24"/>
        </w:rPr>
        <w:t xml:space="preserve"> Σ’ αυτό το ζήτημα περίμενα πραγματικά να υπάρχει </w:t>
      </w:r>
      <w:r>
        <w:rPr>
          <w:rFonts w:eastAsia="Times New Roman"/>
          <w:bCs/>
          <w:szCs w:val="24"/>
        </w:rPr>
        <w:t>μ</w:t>
      </w:r>
      <w:r>
        <w:rPr>
          <w:rFonts w:eastAsia="Times New Roman"/>
          <w:bCs/>
          <w:szCs w:val="24"/>
        </w:rPr>
        <w:t>ί</w:t>
      </w:r>
      <w:r>
        <w:rPr>
          <w:rFonts w:eastAsia="Times New Roman"/>
          <w:bCs/>
          <w:szCs w:val="24"/>
        </w:rPr>
        <w:t>α</w:t>
      </w:r>
      <w:r>
        <w:rPr>
          <w:rFonts w:eastAsia="Times New Roman"/>
          <w:bCs/>
          <w:szCs w:val="24"/>
        </w:rPr>
        <w:t xml:space="preserve"> ευρύτερη συναίνεση. </w:t>
      </w:r>
    </w:p>
    <w:p w14:paraId="4BA0F8C0" w14:textId="77777777" w:rsidR="00200ACA" w:rsidRDefault="00B07EC3">
      <w:pPr>
        <w:spacing w:line="600" w:lineRule="auto"/>
        <w:ind w:firstLine="720"/>
        <w:jc w:val="both"/>
        <w:rPr>
          <w:rFonts w:eastAsia="Times New Roman"/>
          <w:bCs/>
          <w:szCs w:val="24"/>
        </w:rPr>
      </w:pPr>
      <w:r>
        <w:rPr>
          <w:rFonts w:eastAsia="Times New Roman"/>
          <w:bCs/>
          <w:szCs w:val="24"/>
        </w:rPr>
        <w:t xml:space="preserve">Κυρίες και κύριοι συνάδελφοι, δεν υπήρξε </w:t>
      </w:r>
      <w:r>
        <w:rPr>
          <w:rFonts w:eastAsia="Times New Roman"/>
          <w:bCs/>
          <w:szCs w:val="24"/>
        </w:rPr>
        <w:t>κα</w:t>
      </w:r>
      <w:r>
        <w:rPr>
          <w:rFonts w:eastAsia="Times New Roman"/>
          <w:bCs/>
          <w:szCs w:val="24"/>
        </w:rPr>
        <w:t>μ</w:t>
      </w:r>
      <w:r>
        <w:rPr>
          <w:rFonts w:eastAsia="Times New Roman"/>
          <w:bCs/>
          <w:szCs w:val="24"/>
        </w:rPr>
        <w:t>μία</w:t>
      </w:r>
      <w:r>
        <w:rPr>
          <w:rFonts w:eastAsia="Times New Roman"/>
          <w:bCs/>
          <w:szCs w:val="24"/>
        </w:rPr>
        <w:t xml:space="preserve"> πρόταση από μέρους μας η οποία να έχει μοιραστεί ή να την έχουμε δημοσιοποιήσει πριν την Επιτροπή Κανονισμού. Όλοι πρ</w:t>
      </w:r>
      <w:r>
        <w:rPr>
          <w:rFonts w:eastAsia="Times New Roman"/>
          <w:bCs/>
          <w:szCs w:val="24"/>
        </w:rPr>
        <w:t>οσπαθούσαμε να καταλάβουμε, να αντιληφθούμε τι θα μπορούσε να θεραπευτεί για το καλό της κοινοβουλευτικής διαδικασίας. Είναι σαφές και δεν θέλω να αναφερθώ και σε ιστορικά παραδείγματα ονοματίζοντας τουλάχιστον τέσσερις κορυφαίους πολιτικούς τα προηγούμενα</w:t>
      </w:r>
      <w:r>
        <w:rPr>
          <w:rFonts w:eastAsia="Times New Roman"/>
          <w:bCs/>
          <w:szCs w:val="24"/>
        </w:rPr>
        <w:t xml:space="preserve"> χρόνια. Και εκείνοι έμειναν χωρίς </w:t>
      </w:r>
      <w:r>
        <w:rPr>
          <w:rFonts w:eastAsia="Times New Roman"/>
          <w:bCs/>
          <w:szCs w:val="24"/>
        </w:rPr>
        <w:t>Κ</w:t>
      </w:r>
      <w:r>
        <w:rPr>
          <w:rFonts w:eastAsia="Times New Roman"/>
          <w:bCs/>
          <w:szCs w:val="24"/>
        </w:rPr>
        <w:t xml:space="preserve">οινοβουλευτική </w:t>
      </w:r>
      <w:r>
        <w:rPr>
          <w:rFonts w:eastAsia="Times New Roman"/>
          <w:bCs/>
          <w:szCs w:val="24"/>
        </w:rPr>
        <w:t>Ο</w:t>
      </w:r>
      <w:r>
        <w:rPr>
          <w:rFonts w:eastAsia="Times New Roman"/>
          <w:bCs/>
          <w:szCs w:val="24"/>
        </w:rPr>
        <w:t>μάδα.</w:t>
      </w:r>
      <w:r>
        <w:rPr>
          <w:rFonts w:eastAsia="Times New Roman"/>
          <w:bCs/>
          <w:szCs w:val="24"/>
        </w:rPr>
        <w:t xml:space="preserve"> Ήταν κορυφαίοι πολιτικοί της χώρας, οι οποίοι ήταν αρκετοί και υπήρχε ένας εξαιρετικός σεβασμός απέναντί τους από το Κοινοβούλιο. </w:t>
      </w:r>
    </w:p>
    <w:p w14:paraId="4BA0F8C1" w14:textId="77777777" w:rsidR="00200ACA" w:rsidRDefault="00B07EC3">
      <w:pPr>
        <w:spacing w:line="600" w:lineRule="auto"/>
        <w:ind w:firstLine="720"/>
        <w:jc w:val="both"/>
        <w:rPr>
          <w:rFonts w:eastAsia="Times New Roman"/>
          <w:bCs/>
          <w:szCs w:val="24"/>
        </w:rPr>
      </w:pPr>
      <w:r>
        <w:rPr>
          <w:rFonts w:eastAsia="Times New Roman"/>
          <w:bCs/>
          <w:szCs w:val="24"/>
        </w:rPr>
        <w:t xml:space="preserve">Με κοιτάτε. Θέλετε να πω ονόματα; Ήταν ο Ζίγδης, ο Ηλιού, ο </w:t>
      </w:r>
      <w:proofErr w:type="spellStart"/>
      <w:r>
        <w:rPr>
          <w:rFonts w:eastAsia="Times New Roman"/>
          <w:bCs/>
          <w:szCs w:val="24"/>
        </w:rPr>
        <w:t>Μαρκεζί</w:t>
      </w:r>
      <w:r>
        <w:rPr>
          <w:rFonts w:eastAsia="Times New Roman"/>
          <w:bCs/>
          <w:szCs w:val="24"/>
        </w:rPr>
        <w:t>νης</w:t>
      </w:r>
      <w:proofErr w:type="spellEnd"/>
      <w:r>
        <w:rPr>
          <w:rFonts w:eastAsia="Times New Roman"/>
          <w:bCs/>
          <w:szCs w:val="24"/>
        </w:rPr>
        <w:t xml:space="preserve"> και άλλοι. Το γνωρίζετε. </w:t>
      </w:r>
    </w:p>
    <w:p w14:paraId="4BA0F8C2" w14:textId="77777777" w:rsidR="00200ACA" w:rsidRDefault="00B07EC3">
      <w:pPr>
        <w:spacing w:line="600" w:lineRule="auto"/>
        <w:ind w:firstLine="720"/>
        <w:jc w:val="both"/>
        <w:rPr>
          <w:rFonts w:eastAsia="Times New Roman"/>
          <w:bCs/>
          <w:szCs w:val="24"/>
        </w:rPr>
      </w:pPr>
      <w:r>
        <w:rPr>
          <w:rFonts w:eastAsia="Times New Roman"/>
          <w:bCs/>
          <w:szCs w:val="24"/>
        </w:rPr>
        <w:lastRenderedPageBreak/>
        <w:t xml:space="preserve">Αφού, λοιπόν, τροποποιήθηκε λόγω των πολιτικών εξελίξεων η </w:t>
      </w:r>
      <w:r>
        <w:rPr>
          <w:rFonts w:eastAsia="Times New Roman"/>
          <w:bCs/>
          <w:szCs w:val="24"/>
        </w:rPr>
        <w:t>Κ</w:t>
      </w:r>
      <w:r>
        <w:rPr>
          <w:rFonts w:eastAsia="Times New Roman"/>
          <w:bCs/>
          <w:szCs w:val="24"/>
        </w:rPr>
        <w:t xml:space="preserve">οινοβουλευτική </w:t>
      </w:r>
      <w:r>
        <w:rPr>
          <w:rFonts w:eastAsia="Times New Roman"/>
          <w:bCs/>
          <w:szCs w:val="24"/>
        </w:rPr>
        <w:t>Ο</w:t>
      </w:r>
      <w:r>
        <w:rPr>
          <w:rFonts w:eastAsia="Times New Roman"/>
          <w:bCs/>
          <w:szCs w:val="24"/>
        </w:rPr>
        <w:t>μάδα της οποίας ηγούντο κατά τη διαπίστωση της δεδηλωμένης, δηλαδή το βράδυ των εκλογών, και έμειναν ως μονάδες, ως δύο, ως τρεις άνθρωποι, και ουδείς</w:t>
      </w:r>
      <w:r>
        <w:rPr>
          <w:rFonts w:eastAsia="Times New Roman"/>
          <w:bCs/>
          <w:szCs w:val="24"/>
        </w:rPr>
        <w:t xml:space="preserve"> </w:t>
      </w:r>
      <w:proofErr w:type="spellStart"/>
      <w:r>
        <w:rPr>
          <w:rFonts w:eastAsia="Times New Roman"/>
          <w:bCs/>
          <w:szCs w:val="24"/>
        </w:rPr>
        <w:t>διενοήθη</w:t>
      </w:r>
      <w:proofErr w:type="spellEnd"/>
      <w:r>
        <w:rPr>
          <w:rFonts w:eastAsia="Times New Roman"/>
          <w:bCs/>
          <w:szCs w:val="24"/>
        </w:rPr>
        <w:t xml:space="preserve"> να τους βγάλει εκτός σειράς και των ελάχιστων προνομίων –ονομάστε τα- για να μπορούν να λειτουργούν ως Αρχηγοί ενός κόμματος. Περί αυτού πρόκειται. Αυτό θέλαμε να θεραπεύσουμε. </w:t>
      </w:r>
    </w:p>
    <w:p w14:paraId="4BA0F8C3" w14:textId="77777777" w:rsidR="00200ACA" w:rsidRDefault="00B07EC3">
      <w:pPr>
        <w:spacing w:line="600" w:lineRule="auto"/>
        <w:ind w:firstLine="720"/>
        <w:jc w:val="both"/>
        <w:rPr>
          <w:rFonts w:eastAsia="Times New Roman"/>
          <w:bCs/>
          <w:szCs w:val="24"/>
        </w:rPr>
      </w:pPr>
      <w:r>
        <w:rPr>
          <w:rFonts w:eastAsia="Times New Roman"/>
          <w:bCs/>
          <w:szCs w:val="24"/>
        </w:rPr>
        <w:t>Θα μιλήσω με ονόματα για να είμαστε σαφείς. Είναι ο κ. Θεοδωράκης κα</w:t>
      </w:r>
      <w:r>
        <w:rPr>
          <w:rFonts w:eastAsia="Times New Roman"/>
          <w:bCs/>
          <w:szCs w:val="24"/>
        </w:rPr>
        <w:t xml:space="preserve">ι ο ρόλος του. Έχει ένα κόμμα, έχει κατέβει δύο, τρεις φορές στις εκλογές. Τυγχάνει της κρατικής επιχορήγησης. Το κόμμα του είναι στις λίστες του ΕΣΡ για το πόσο χρόνο δικαιούται στα </w:t>
      </w:r>
      <w:r>
        <w:rPr>
          <w:rFonts w:eastAsia="Times New Roman"/>
          <w:bCs/>
          <w:szCs w:val="24"/>
          <w:lang w:val="en-US"/>
        </w:rPr>
        <w:t>media</w:t>
      </w:r>
      <w:r>
        <w:rPr>
          <w:rFonts w:eastAsia="Times New Roman"/>
          <w:bCs/>
          <w:szCs w:val="24"/>
        </w:rPr>
        <w:t>. Το ζήτημα είναι να μπορεί να λειτουργεί σαν Αρχηγός κόμματος. Διότ</w:t>
      </w:r>
      <w:r>
        <w:rPr>
          <w:rFonts w:eastAsia="Times New Roman"/>
          <w:bCs/>
          <w:szCs w:val="24"/>
        </w:rPr>
        <w:t xml:space="preserve">ι, η Βουλή δεν έχει κανένα δικαίωμα να καταργήσει το κόμμα. Είναι θέμα λαϊκής κυριαρχίας από εκλογές σε εκλογές. </w:t>
      </w:r>
    </w:p>
    <w:p w14:paraId="4BA0F8C4" w14:textId="77777777" w:rsidR="00200ACA" w:rsidRDefault="00B07EC3">
      <w:pPr>
        <w:spacing w:line="600" w:lineRule="auto"/>
        <w:ind w:firstLine="720"/>
        <w:jc w:val="both"/>
        <w:rPr>
          <w:rFonts w:eastAsia="Times New Roman"/>
          <w:bCs/>
          <w:szCs w:val="24"/>
        </w:rPr>
      </w:pPr>
      <w:r>
        <w:rPr>
          <w:rFonts w:eastAsia="Times New Roman"/>
          <w:bCs/>
          <w:szCs w:val="24"/>
        </w:rPr>
        <w:t xml:space="preserve">Είναι άλλο πράγμα η </w:t>
      </w:r>
      <w:r>
        <w:rPr>
          <w:rFonts w:eastAsia="Times New Roman"/>
          <w:bCs/>
          <w:szCs w:val="24"/>
        </w:rPr>
        <w:t>Κ</w:t>
      </w:r>
      <w:r>
        <w:rPr>
          <w:rFonts w:eastAsia="Times New Roman"/>
          <w:bCs/>
          <w:szCs w:val="24"/>
        </w:rPr>
        <w:t xml:space="preserve">οινοβουλευτική </w:t>
      </w:r>
      <w:r>
        <w:rPr>
          <w:rFonts w:eastAsia="Times New Roman"/>
          <w:bCs/>
          <w:szCs w:val="24"/>
        </w:rPr>
        <w:t>Ο</w:t>
      </w:r>
      <w:r>
        <w:rPr>
          <w:rFonts w:eastAsia="Times New Roman"/>
          <w:bCs/>
          <w:szCs w:val="24"/>
        </w:rPr>
        <w:t>μάδα.</w:t>
      </w:r>
      <w:r>
        <w:rPr>
          <w:rFonts w:eastAsia="Times New Roman"/>
          <w:bCs/>
          <w:szCs w:val="24"/>
        </w:rPr>
        <w:t xml:space="preserve"> Και είπαμε και είπα και εγώ –τη μόνη φορά που μίλησα πριν την Επιτροπή </w:t>
      </w:r>
      <w:r>
        <w:rPr>
          <w:rFonts w:eastAsia="Times New Roman"/>
          <w:bCs/>
          <w:szCs w:val="24"/>
        </w:rPr>
        <w:lastRenderedPageBreak/>
        <w:t>Κανονισμού- ότι δεν προτιθέμ</w:t>
      </w:r>
      <w:r>
        <w:rPr>
          <w:rFonts w:eastAsia="Times New Roman"/>
          <w:bCs/>
          <w:szCs w:val="24"/>
        </w:rPr>
        <w:t xml:space="preserve">εθα να παρέμβουμε επί των </w:t>
      </w:r>
      <w:r>
        <w:rPr>
          <w:rFonts w:eastAsia="Times New Roman"/>
          <w:bCs/>
          <w:szCs w:val="24"/>
        </w:rPr>
        <w:t>Κ</w:t>
      </w:r>
      <w:r>
        <w:rPr>
          <w:rFonts w:eastAsia="Times New Roman"/>
          <w:bCs/>
          <w:szCs w:val="24"/>
        </w:rPr>
        <w:t xml:space="preserve">οινοβουλευτικών </w:t>
      </w:r>
      <w:r>
        <w:rPr>
          <w:rFonts w:eastAsia="Times New Roman"/>
          <w:bCs/>
          <w:szCs w:val="24"/>
        </w:rPr>
        <w:t>Ο</w:t>
      </w:r>
      <w:r>
        <w:rPr>
          <w:rFonts w:eastAsia="Times New Roman"/>
          <w:bCs/>
          <w:szCs w:val="24"/>
        </w:rPr>
        <w:t>μάδων.</w:t>
      </w:r>
      <w:r>
        <w:rPr>
          <w:rFonts w:eastAsia="Times New Roman"/>
          <w:bCs/>
          <w:szCs w:val="24"/>
        </w:rPr>
        <w:t xml:space="preserve"> Εάν χρειαστεί κάτι, θα περιμένουμε μία γνωμοδότηση, την οποία θα συζητήσουμε. Και εγώ έχω άποψη για το τι λέει ακριβώς ο Κανονισμός, αλλά δεν παίζει ρόλο. Απομπλέξαμε, λοιπόν, αυτά τα δύο. </w:t>
      </w:r>
    </w:p>
    <w:p w14:paraId="4BA0F8C5"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Ήταν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προσπά</w:t>
      </w:r>
      <w:r>
        <w:rPr>
          <w:rFonts w:eastAsia="Times New Roman" w:cs="Times New Roman"/>
          <w:szCs w:val="24"/>
        </w:rPr>
        <w:t>θεια έτσι ώστε αν και στο προσεχές μέλλον υπάρξουν και άλλοι πολιτικοί αρχηγοί και άλλα κόμματα τα οποία θα στερηθούν της δυνατότητας της Κοινοβουλευτικής Ομάδας με τον τρόπο που ξέρουμε –διότι δεν μπορεί να υπάρχει Κοινοβουλευτική Ομάδα λιγότερη από πέντε</w:t>
      </w:r>
      <w:r>
        <w:rPr>
          <w:rFonts w:eastAsia="Times New Roman" w:cs="Times New Roman"/>
          <w:szCs w:val="24"/>
        </w:rPr>
        <w:t xml:space="preserve">, πρέπει να έχει Αντιπρόεδρο, Κοινοβουλευτικό Εκπρόσωπο, εισηγητή, αρχηγό, την αλφαβήτα θα πούμε τώρα μεταξύ μας;- να υπάρχει μία πρόνοια, μία προσθήκη στον Κανονισμό ότι, εν πάση </w:t>
      </w:r>
      <w:proofErr w:type="spellStart"/>
      <w:r>
        <w:rPr>
          <w:rFonts w:eastAsia="Times New Roman" w:cs="Times New Roman"/>
          <w:szCs w:val="24"/>
        </w:rPr>
        <w:t>περιπτώσει</w:t>
      </w:r>
      <w:proofErr w:type="spellEnd"/>
      <w:r>
        <w:rPr>
          <w:rFonts w:eastAsia="Times New Roman" w:cs="Times New Roman"/>
          <w:szCs w:val="24"/>
        </w:rPr>
        <w:t>, κατ’ αναλογία κ.λπ. μπορούν και αυτοί, όσοι είναι εξ αυτών των α</w:t>
      </w:r>
      <w:r>
        <w:rPr>
          <w:rFonts w:eastAsia="Times New Roman" w:cs="Times New Roman"/>
          <w:szCs w:val="24"/>
        </w:rPr>
        <w:t>ρχηγών, να τυγχάνουν μιας διακριτικής μεταχείρισης όταν παίρνουν τον λόγο. Περί αυτού επρόκειτο.</w:t>
      </w:r>
    </w:p>
    <w:p w14:paraId="4BA0F8C6"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Όλη η θεσμική εκτροπή, όλη η Πομπηία, </w:t>
      </w:r>
      <w:proofErr w:type="spellStart"/>
      <w:r>
        <w:rPr>
          <w:rFonts w:eastAsia="Times New Roman" w:cs="Times New Roman"/>
          <w:szCs w:val="24"/>
        </w:rPr>
        <w:t>περιγράφηκε</w:t>
      </w:r>
      <w:proofErr w:type="spellEnd"/>
      <w:r>
        <w:rPr>
          <w:rFonts w:eastAsia="Times New Roman" w:cs="Times New Roman"/>
          <w:szCs w:val="24"/>
        </w:rPr>
        <w:t xml:space="preserve"> από τον αγαπητό Βαγγέλη Βενιζέλο προηγούμενα με τη γλαφυρότητά του, όπως και από αρκετούς από εσάς, από Βήματ</w:t>
      </w:r>
      <w:r>
        <w:rPr>
          <w:rFonts w:eastAsia="Times New Roman" w:cs="Times New Roman"/>
          <w:szCs w:val="24"/>
        </w:rPr>
        <w:t xml:space="preserve">ος της </w:t>
      </w:r>
      <w:r>
        <w:rPr>
          <w:rFonts w:eastAsia="Times New Roman" w:cs="Times New Roman"/>
          <w:szCs w:val="24"/>
        </w:rPr>
        <w:lastRenderedPageBreak/>
        <w:t>Βουλής, διότι προφανώς θέλετε να φτιάξετε ένα σκιάχτρο, ώστε να νομιμοποιήσετε να υπάρξει ένα δημοκρατικό –</w:t>
      </w:r>
      <w:proofErr w:type="spellStart"/>
      <w:r>
        <w:rPr>
          <w:rFonts w:eastAsia="Times New Roman" w:cs="Times New Roman"/>
          <w:szCs w:val="24"/>
        </w:rPr>
        <w:t>Θου</w:t>
      </w:r>
      <w:proofErr w:type="spellEnd"/>
      <w:r>
        <w:rPr>
          <w:rFonts w:eastAsia="Times New Roman" w:cs="Times New Roman"/>
          <w:szCs w:val="24"/>
        </w:rPr>
        <w:t xml:space="preserve">, Κύριε, </w:t>
      </w:r>
      <w:proofErr w:type="spellStart"/>
      <w:r>
        <w:rPr>
          <w:rFonts w:eastAsia="Times New Roman" w:cs="Times New Roman"/>
          <w:szCs w:val="24"/>
        </w:rPr>
        <w:t>φυλακήν</w:t>
      </w:r>
      <w:proofErr w:type="spellEnd"/>
      <w:r>
        <w:rPr>
          <w:rFonts w:eastAsia="Times New Roman" w:cs="Times New Roman"/>
          <w:szCs w:val="24"/>
        </w:rPr>
        <w:t xml:space="preserve"> τω στόματί μου- μέτωπο απέναντι στον ΣΥΡΙΖΑ </w:t>
      </w:r>
      <w:r>
        <w:rPr>
          <w:rFonts w:eastAsia="Times New Roman" w:cs="Times New Roman"/>
          <w:szCs w:val="24"/>
        </w:rPr>
        <w:t>εν</w:t>
      </w:r>
      <w:r>
        <w:rPr>
          <w:rFonts w:eastAsia="Times New Roman" w:cs="Times New Roman"/>
          <w:szCs w:val="24"/>
        </w:rPr>
        <w:t xml:space="preserve"> </w:t>
      </w:r>
      <w:r>
        <w:rPr>
          <w:rFonts w:eastAsia="Times New Roman" w:cs="Times New Roman"/>
          <w:szCs w:val="24"/>
        </w:rPr>
        <w:t>όψει</w:t>
      </w:r>
      <w:r>
        <w:rPr>
          <w:rFonts w:eastAsia="Times New Roman" w:cs="Times New Roman"/>
          <w:szCs w:val="24"/>
        </w:rPr>
        <w:t xml:space="preserve"> της εκλογικής διαδικασίας -όλοι το αντιλαμβάνονται- με πρόσχημα πράγμα</w:t>
      </w:r>
      <w:r>
        <w:rPr>
          <w:rFonts w:eastAsia="Times New Roman" w:cs="Times New Roman"/>
          <w:szCs w:val="24"/>
        </w:rPr>
        <w:t>τα για τα οποία όλοι θα μπορούσαμε να συνεννοηθούμε ή είναι εύλογα μέχρι και αυτονόητα. Αυτές είναι οι αλήθειες, οι οποίες βέβαια δεν συζητιούνται στα πάνελ, στα ραδιόφωνα, στις μεγαλόσχημες δηλώσεις των αρχηγών 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Εννοώ σε σχέση με αυτά που έγιναν. </w:t>
      </w:r>
    </w:p>
    <w:p w14:paraId="4BA0F8C7"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πιτρέψτε μου να σας πω, κυρίες και κύριοι συνάδελφοι, ότι υπάρχει ένας </w:t>
      </w:r>
      <w:r w:rsidRPr="007859B9">
        <w:rPr>
          <w:rFonts w:eastAsia="Times New Roman" w:cs="Times New Roman"/>
          <w:szCs w:val="24"/>
        </w:rPr>
        <w:t xml:space="preserve">σχεδιασμός, ένα αφήγημα για να παρουσιαστεί </w:t>
      </w:r>
      <w:r w:rsidRPr="007859B9">
        <w:rPr>
          <w:rFonts w:eastAsia="Times New Roman" w:cs="Times New Roman"/>
          <w:szCs w:val="24"/>
        </w:rPr>
        <w:t>μ</w:t>
      </w:r>
      <w:r>
        <w:rPr>
          <w:rFonts w:eastAsia="Times New Roman" w:cs="Times New Roman"/>
          <w:szCs w:val="24"/>
        </w:rPr>
        <w:t>ί</w:t>
      </w:r>
      <w:r w:rsidRPr="007859B9">
        <w:rPr>
          <w:rFonts w:eastAsia="Times New Roman" w:cs="Times New Roman"/>
          <w:szCs w:val="24"/>
        </w:rPr>
        <w:t>α</w:t>
      </w:r>
      <w:r w:rsidRPr="007859B9">
        <w:rPr>
          <w:rFonts w:eastAsia="Times New Roman" w:cs="Times New Roman"/>
          <w:szCs w:val="24"/>
        </w:rPr>
        <w:t xml:space="preserve"> Κυβέρνηση ότι δεν είναι ισχυρή, παρότι πέρασε αυτούς τους σκοπέλους οι οποίοι υπήρχαν, ο Αύγουστος, ο προϋπολογισμός, ύστερα η έξοδος στις αγορές, ύστερα τα επιμέρους μέτρα και νομοσχέδια που ήρθαν. Υπάρχει, λοιπόν, όλος αυτός ο σχεδιασμός να παρουσιαστεί</w:t>
      </w:r>
      <w:r w:rsidRPr="007859B9">
        <w:rPr>
          <w:rFonts w:eastAsia="Times New Roman" w:cs="Times New Roman"/>
          <w:szCs w:val="24"/>
        </w:rPr>
        <w:t xml:space="preserve"> ανίσχυρη και σε δημοκρατική θεσμική εκκρεμότητα</w:t>
      </w:r>
      <w:r>
        <w:rPr>
          <w:rFonts w:eastAsia="Times New Roman" w:cs="Times New Roman"/>
          <w:szCs w:val="24"/>
        </w:rPr>
        <w:t xml:space="preserve">. Προσέξτε την επικινδυνότητα! Και μιλάτε περί Χρυσής Αυγής,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w:t>
      </w:r>
    </w:p>
    <w:p w14:paraId="4BA0F8C8"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αλλά η λογική αυτή, η ρητορική αυτή, ο σχεδιασμός αυτός, το αφήγημα αυτό, ότι «υπάρχει μία Κυβέρ</w:t>
      </w:r>
      <w:r>
        <w:rPr>
          <w:rFonts w:eastAsia="Times New Roman" w:cs="Times New Roman"/>
          <w:szCs w:val="24"/>
        </w:rPr>
        <w:t>νηση που τι να κάνουμε; Θα μείνουν μερικούς μήνες ακόμα -άλλοι λένε τέσσερις, άλλοι λένε οκτώ ή εννιά κ.λπ.- αλλά να ξέρετε ότι αυτή η Κυβέρνηση δεν είναι Κυβέρνηση, είναι μειοψηφία και κάνουν κόλπα με ρετάλια και με διάφορους περιφερόμενους για να κυβερνά</w:t>
      </w:r>
      <w:r>
        <w:rPr>
          <w:rFonts w:eastAsia="Times New Roman" w:cs="Times New Roman"/>
          <w:szCs w:val="24"/>
        </w:rPr>
        <w:t>νε τη χώρα», τι ωραίο σήμα είναι διεθνώς, στην πολιτική ζωή του τόπου, στην κοινωνία, που έχει τα χίλια βάσανα και που ξέρουμε και από αυτά που γίνονται τώρα ευρωπαϊκά πως είναι έτοιμη να θεωρήσει ότι συνολικά η πολιτική ζωή του τόπου και συλλήβδην οι πολι</w:t>
      </w:r>
      <w:r>
        <w:rPr>
          <w:rFonts w:eastAsia="Times New Roman" w:cs="Times New Roman"/>
          <w:szCs w:val="24"/>
        </w:rPr>
        <w:t xml:space="preserve">τικές δυνάμεις και συλλήβδην η </w:t>
      </w:r>
      <w:r>
        <w:rPr>
          <w:rFonts w:eastAsia="Times New Roman" w:cs="Times New Roman"/>
          <w:szCs w:val="24"/>
        </w:rPr>
        <w:t>δ</w:t>
      </w:r>
      <w:r>
        <w:rPr>
          <w:rFonts w:eastAsia="Times New Roman" w:cs="Times New Roman"/>
          <w:szCs w:val="24"/>
        </w:rPr>
        <w:t xml:space="preserve">ημοκρατία και το Κοινοβούλιο είναι άχρηστα! Τι ωραία ρητορική! </w:t>
      </w:r>
    </w:p>
    <w:p w14:paraId="4BA0F8C9"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Θα μπορούσε να πει κανείς, ας πούμε, -τι να πω τώρα;- ότι το γαρ πολύ της θλίψεως γεννά παραφροσύνη ή αμηχανία; Είναι επικίνδυνο, όμως. Το καταλαβαίνουμε;</w:t>
      </w:r>
    </w:p>
    <w:p w14:paraId="4BA0F8CA" w14:textId="77777777" w:rsidR="00200ACA" w:rsidRDefault="00B07EC3">
      <w:pPr>
        <w:spacing w:line="600" w:lineRule="auto"/>
        <w:ind w:firstLine="720"/>
        <w:jc w:val="center"/>
        <w:rPr>
          <w:rFonts w:eastAsia="Times New Roman" w:cs="Times New Roman"/>
          <w:szCs w:val="24"/>
        </w:rPr>
      </w:pPr>
      <w:r>
        <w:rPr>
          <w:rFonts w:eastAsia="Times New Roman" w:cs="Times New Roman"/>
          <w:szCs w:val="24"/>
        </w:rPr>
        <w:t>(Χειρ</w:t>
      </w:r>
      <w:r>
        <w:rPr>
          <w:rFonts w:eastAsia="Times New Roman" w:cs="Times New Roman"/>
          <w:szCs w:val="24"/>
        </w:rPr>
        <w:t>οκροτήματα από την πτέρυγα του ΣΥΡΙΖΑ)</w:t>
      </w:r>
    </w:p>
    <w:p w14:paraId="4BA0F8CB"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Έχετε κάθε υποχρέωση και έχουμε όλοι υποχρέωση να εντοπίζουμε τα λάθη, τις αδυναμίες, τα ολισθήματα, τη φρασεολογία, τις ακρότητες –αλίμονο!- και να συνυπάρχουμε μέσα από αυτό και μέσα από τις αντιπαραθέσεις μας. Όχι,</w:t>
      </w:r>
      <w:r>
        <w:rPr>
          <w:rFonts w:eastAsia="Times New Roman" w:cs="Times New Roman"/>
          <w:szCs w:val="24"/>
        </w:rPr>
        <w:t xml:space="preserve"> όμως,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τέτοια ρητορική η οποία οδηγεί σε καταστάσεις οι οποίες είναι σε βάρος της </w:t>
      </w:r>
      <w:r>
        <w:rPr>
          <w:rFonts w:eastAsia="Times New Roman" w:cs="Times New Roman"/>
          <w:szCs w:val="24"/>
        </w:rPr>
        <w:t>δ</w:t>
      </w:r>
      <w:r>
        <w:rPr>
          <w:rFonts w:eastAsia="Times New Roman" w:cs="Times New Roman"/>
          <w:szCs w:val="24"/>
        </w:rPr>
        <w:t>ημοκρατίας.</w:t>
      </w:r>
    </w:p>
    <w:p w14:paraId="4BA0F8CC"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Θέλω να πω και κάτι άλλο. Ο κύριος Πρωθυπουργός αισθάνθηκε την ανάγκη να δηλώσει κάτι που αισθάνομαι και εγώ να το πω από αυτό το Βήμα. Δεν εκβιαζόμαστε και </w:t>
      </w:r>
      <w:r>
        <w:rPr>
          <w:rFonts w:eastAsia="Times New Roman" w:cs="Times New Roman"/>
          <w:szCs w:val="24"/>
        </w:rPr>
        <w:t>δεν μπορεί κανείς να μας εκβιάσει.</w:t>
      </w:r>
    </w:p>
    <w:p w14:paraId="4BA0F8CD" w14:textId="77777777" w:rsidR="00200ACA" w:rsidRDefault="00B07EC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BA0F8CE"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Αντιλαμβάνεστε πολύ καλά ότι οποιαδήποτε προσπάθεια σε αυτήν την κατεύθυνση όχι μόνο θα πέσει στο κενό, αλλά θα οδηγήσει και τους εμπνευστές της κυριολεκτικά και στο περιθώριο τ</w:t>
      </w:r>
      <w:r>
        <w:rPr>
          <w:rFonts w:eastAsia="Times New Roman" w:cs="Times New Roman"/>
          <w:szCs w:val="24"/>
        </w:rPr>
        <w:t xml:space="preserve">ης πολιτικής ζωής, αλλά και στο περιθώριο γενικότερα της </w:t>
      </w:r>
      <w:r>
        <w:rPr>
          <w:rFonts w:eastAsia="Times New Roman" w:cs="Times New Roman"/>
          <w:szCs w:val="24"/>
        </w:rPr>
        <w:t>δ</w:t>
      </w:r>
      <w:r>
        <w:rPr>
          <w:rFonts w:eastAsia="Times New Roman" w:cs="Times New Roman"/>
          <w:szCs w:val="24"/>
        </w:rPr>
        <w:t>ημοκρατίας μας. Αυτό ας το κρατήσουμε.</w:t>
      </w:r>
    </w:p>
    <w:p w14:paraId="4BA0F8CF"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 xml:space="preserve">Και να κλείσω με το εξής, διότι πιστεύω ότι και τα άρθρα του Κανονισμού πρέπει να υπερψηφιστούν. Σημείωσα του κ. </w:t>
      </w:r>
      <w:proofErr w:type="spellStart"/>
      <w:r>
        <w:rPr>
          <w:rFonts w:eastAsia="Times New Roman" w:cs="Times New Roman"/>
          <w:szCs w:val="24"/>
        </w:rPr>
        <w:t>Κεγκέρογλου</w:t>
      </w:r>
      <w:proofErr w:type="spellEnd"/>
      <w:r>
        <w:rPr>
          <w:rFonts w:eastAsia="Times New Roman" w:cs="Times New Roman"/>
          <w:szCs w:val="24"/>
        </w:rPr>
        <w:t xml:space="preserve"> για το άρθρο 12 και 19, που αφορού</w:t>
      </w:r>
      <w:r>
        <w:rPr>
          <w:rFonts w:eastAsia="Times New Roman" w:cs="Times New Roman"/>
          <w:szCs w:val="24"/>
        </w:rPr>
        <w:t xml:space="preserve">ν και το προσωπικό της Βουλής. </w:t>
      </w:r>
    </w:p>
    <w:p w14:paraId="4BA0F8D0"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Σημειώνω με αρνητική έκπληξη τη θέση της Νέας Δημοκρατίας, διότι δεν θέλω να καταθέσω στα Πρακτικά του Ιουλίου αυτής της Συνεδρίασης του Κανονισμού ότι ο κ. </w:t>
      </w:r>
      <w:proofErr w:type="spellStart"/>
      <w:r>
        <w:rPr>
          <w:rFonts w:eastAsia="Times New Roman" w:cs="Times New Roman"/>
          <w:szCs w:val="24"/>
        </w:rPr>
        <w:t>Τραγάκης</w:t>
      </w:r>
      <w:proofErr w:type="spellEnd"/>
      <w:r>
        <w:rPr>
          <w:rFonts w:eastAsia="Times New Roman" w:cs="Times New Roman"/>
          <w:szCs w:val="24"/>
        </w:rPr>
        <w:t xml:space="preserve"> είχε πρωταγωνιστήσει –το λέω με θετικό πρόσημο- στο να τεθ</w:t>
      </w:r>
      <w:r>
        <w:rPr>
          <w:rFonts w:eastAsia="Times New Roman" w:cs="Times New Roman"/>
          <w:szCs w:val="24"/>
        </w:rPr>
        <w:t xml:space="preserve">ούν και τα δύο ζητήματα που αφορούν σε προσωπικό είτε τους ειδικούς φρουρούς είτε τους αποσπασμένους. Εκπλήσσομαι, πραγματικά. </w:t>
      </w:r>
    </w:p>
    <w:p w14:paraId="4BA0F8D1"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Η δε δικαιολόγηση, «ξέρετε, μέσα σε αυτό το κλίμα εμείς δεν μπορούμε να συζητάμε αυτά», είναι πρωτοφανής, είναι απίστευτη, διότι</w:t>
      </w:r>
      <w:r>
        <w:rPr>
          <w:rFonts w:eastAsia="Times New Roman" w:cs="Times New Roman"/>
          <w:szCs w:val="24"/>
        </w:rPr>
        <w:t xml:space="preserve"> αυτή η χώρα και αυτό το Κοινοβούλιο, αν μη τι άλλο τα τελευταία δέκα χρόνια έζησε κλίμα για το οποίο θα γίνονται διδακτορικά τα επόμενα σαράντα χρόνια από τους φοιτητές και μπορέσαμε και πορευθήκαμε και εμείς και εσείς και άλλοι. Είναι δυνατόν τώρα; Περί </w:t>
      </w:r>
      <w:r>
        <w:rPr>
          <w:rFonts w:eastAsia="Times New Roman" w:cs="Times New Roman"/>
          <w:szCs w:val="24"/>
        </w:rPr>
        <w:t xml:space="preserve">αυτού πρόκειται; </w:t>
      </w:r>
    </w:p>
    <w:p w14:paraId="4BA0F8D2"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-και δεν κάνω ερμηνεία προθέσεων- σήμερα ήταν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επιλογή να μπει ένα πετραδάκι ακόμα σε ένα παζλ για τη δημιουργία όξυνσης, κορύφωσης, διχασμού </w:t>
      </w:r>
      <w:r>
        <w:rPr>
          <w:rFonts w:eastAsia="Times New Roman" w:cs="Times New Roman"/>
          <w:szCs w:val="24"/>
        </w:rPr>
        <w:t>εν</w:t>
      </w:r>
      <w:r>
        <w:rPr>
          <w:rFonts w:eastAsia="Times New Roman" w:cs="Times New Roman"/>
          <w:szCs w:val="24"/>
        </w:rPr>
        <w:t xml:space="preserve"> </w:t>
      </w:r>
      <w:r>
        <w:rPr>
          <w:rFonts w:eastAsia="Times New Roman" w:cs="Times New Roman"/>
          <w:szCs w:val="24"/>
        </w:rPr>
        <w:t>όψει</w:t>
      </w:r>
      <w:r>
        <w:rPr>
          <w:rFonts w:eastAsia="Times New Roman" w:cs="Times New Roman"/>
          <w:szCs w:val="24"/>
        </w:rPr>
        <w:t xml:space="preserve"> και των προσεχών πολιτικών αναμετρήσεων και στη χώρα και μέσα στη Βουλ</w:t>
      </w:r>
      <w:r>
        <w:rPr>
          <w:rFonts w:eastAsia="Times New Roman" w:cs="Times New Roman"/>
          <w:szCs w:val="24"/>
        </w:rPr>
        <w:t xml:space="preserve">ή. Κρατήστε το αυτό. </w:t>
      </w:r>
    </w:p>
    <w:p w14:paraId="4BA0F8D3"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Εγώ δεν εισηγούμαι,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αυτά θέλουν ευρύτατη συναίνεση και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πάντοτε θέλαμε να διαμορφώσουμε ευρύτατες συναινέσεις, σας το είπα προηγούμενα και για τη διάταξη για τους αρχηγούς. Τελικά, την αποσύραμε, αφού κανένας δεν βγήκ</w:t>
      </w:r>
      <w:r>
        <w:rPr>
          <w:rFonts w:eastAsia="Times New Roman" w:cs="Times New Roman"/>
          <w:szCs w:val="24"/>
        </w:rPr>
        <w:t>ε δημόσια να στέρξει ούτε όσοι θα έπρεπε να καταλάβουν τι εννοούμε για το καλό όλων μας ούτε αυτοί που τους αφορούσε. Ουδείς βγήκε να στέρξει. Μας έλεγαν «ναι, κάντε το, καλά είναι αλλά ξέρετε, αντιλαμβάνεστε τώρα». Το αποσύραμε. Εγώ δεν θα το αποσύρω. Δεν</w:t>
      </w:r>
      <w:r>
        <w:rPr>
          <w:rFonts w:eastAsia="Times New Roman" w:cs="Times New Roman"/>
          <w:szCs w:val="24"/>
        </w:rPr>
        <w:t xml:space="preserve"> παίρνω την ευθύνη το άρθρο 12 και το άρθρο 19 να τα αποσύρω, διότι μιλάμε για ανθρώπους, μιλάμε για υπαλλήλους, μιλάμε για ζωές, μιλάμε για οικογένειες, μιλάμε για υποχρεώσεις, μιλάμε για δεσμεύσεις που έχουμε πάρει εδώ πέρα μέσα και δεν βάζω στον </w:t>
      </w:r>
      <w:proofErr w:type="spellStart"/>
      <w:r>
        <w:rPr>
          <w:rFonts w:eastAsia="Times New Roman" w:cs="Times New Roman"/>
          <w:szCs w:val="24"/>
        </w:rPr>
        <w:t>τακτικι</w:t>
      </w:r>
      <w:r>
        <w:rPr>
          <w:rFonts w:eastAsia="Times New Roman" w:cs="Times New Roman"/>
          <w:szCs w:val="24"/>
        </w:rPr>
        <w:t>σμό</w:t>
      </w:r>
      <w:proofErr w:type="spellEnd"/>
      <w:r>
        <w:rPr>
          <w:rFonts w:eastAsia="Times New Roman" w:cs="Times New Roman"/>
          <w:szCs w:val="24"/>
        </w:rPr>
        <w:t xml:space="preserve"> αυτή την ιστορία. Τα άρθρα 12 και 19 θα μείνουν. </w:t>
      </w:r>
    </w:p>
    <w:p w14:paraId="4BA0F8D4" w14:textId="77777777" w:rsidR="00200ACA" w:rsidRDefault="00B07EC3">
      <w:pPr>
        <w:spacing w:line="600" w:lineRule="auto"/>
        <w:ind w:firstLine="720"/>
        <w:jc w:val="center"/>
        <w:rPr>
          <w:rFonts w:eastAsia="Times New Roman" w:cs="Times New Roman"/>
          <w:szCs w:val="24"/>
        </w:rPr>
      </w:pPr>
      <w:r w:rsidRPr="00140E38">
        <w:rPr>
          <w:rFonts w:eastAsia="Times New Roman" w:cs="Times New Roman"/>
          <w:szCs w:val="24"/>
        </w:rPr>
        <w:lastRenderedPageBreak/>
        <w:t>(Χειροκροτήματα από την πτέρυγα του Σ</w:t>
      </w:r>
      <w:r>
        <w:rPr>
          <w:rFonts w:eastAsia="Times New Roman" w:cs="Times New Roman"/>
          <w:szCs w:val="24"/>
        </w:rPr>
        <w:t>ΥΡΙΖΑ)</w:t>
      </w:r>
    </w:p>
    <w:p w14:paraId="4BA0F8D5" w14:textId="77777777" w:rsidR="00200ACA" w:rsidRDefault="00B07EC3">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θα κλείσω με το εξής: Εάν προκληθεί συζήτηση γενικευμένη για το τι κάνουμε και πώς συμπεριφερόμαστε μέσα στη Βουλή και τη θεσμικ</w:t>
      </w:r>
      <w:r>
        <w:rPr>
          <w:rFonts w:eastAsia="Times New Roman" w:cs="Times New Roman"/>
          <w:szCs w:val="24"/>
        </w:rPr>
        <w:t xml:space="preserve">ή μας προσήλωση, θα είναι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ευκαιρία -δεν το επιδιώκω, δεν την προκαλώ, να είμαι σαφής- να πούμε πάρα πολλά. Απλώς σήμερα θα πω ότι είναι ένα ολόκληρο κεφάλαιο που θα άξιζε τον κόπο κάποτε που θα έχουμε ώρα ή κάποτε που θα αναγκαστούμε, αν πάμε σε πρότασ</w:t>
      </w:r>
      <w:r>
        <w:rPr>
          <w:rFonts w:eastAsia="Times New Roman" w:cs="Times New Roman"/>
          <w:szCs w:val="24"/>
        </w:rPr>
        <w:t xml:space="preserve">η δυσπιστίας για το πρόσωπο του Προέδρου, να πούμε το τι Βουλή παραλάβαμε και ποια βήματα έχουν γίνει εδώ πέρα μέσα. </w:t>
      </w:r>
    </w:p>
    <w:p w14:paraId="4BA0F8D6"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Δεν έχουμε κάνει ούτε νύξη για αυτά και το γνωρίζετε πάρα πολύ καλά. Δεν έχουμε κάνει ούτε νύξη για το πώς και ποιοι είχαν στελεχώσει, άξι</w:t>
      </w:r>
      <w:r>
        <w:rPr>
          <w:rFonts w:eastAsia="Times New Roman" w:cs="Times New Roman"/>
          <w:szCs w:val="24"/>
        </w:rPr>
        <w:t xml:space="preserve">α στελέχη που όλοι έρχονται εδώ και λένε «τι άξιοι όλοι εσείς που μας βοηθήσατε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 xml:space="preserve">.». Αξιότατα στελέχη. Αλλά πώς γινόντουσαν οι προσλήψεις, οι κρίσεις, οι στελεχώσεις; Σε κάθε προεδρία πόσες εκατοντάδες –είναι λίγο ανατριχιαστικά τα νούμερα- φίλων και συναδέλφων και συνεργατών με τους οποίους εγώ πορεύτηκα αυτά τα τρεισήμισι χρόνια </w:t>
      </w:r>
      <w:r>
        <w:rPr>
          <w:rFonts w:eastAsia="Times New Roman" w:cs="Times New Roman"/>
          <w:szCs w:val="24"/>
        </w:rPr>
        <w:lastRenderedPageBreak/>
        <w:t xml:space="preserve">και </w:t>
      </w:r>
      <w:r>
        <w:rPr>
          <w:rFonts w:eastAsia="Times New Roman" w:cs="Times New Roman"/>
          <w:szCs w:val="24"/>
        </w:rPr>
        <w:t xml:space="preserve">τους βγάζω το καπέλο μου, πορευτήκαμε χέρι-χέρι, είναι λειτουργοί. Πλην, όμως, πώς ήρθαν, πώς μπήκαν και με ποια διαδικασία έγινε αυτό. </w:t>
      </w:r>
    </w:p>
    <w:p w14:paraId="4BA0F8D7"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Δεν μιλήσαμε για τον Κανονισμό, επιτρέψτε μου να σας πω. Μιλάτε περί Κανονισμού; Τι ωραία! Από πού ήρθαν; Από κόμματα τα οποία είναι –επειδή μιλάτε για την Μεταπολίτευση και τυχαίνει επειδή είμαι πολύ παλιός, γέρος πια να ξέρω τη Μεταπολίτευση μέρα, μέρα έ</w:t>
      </w:r>
      <w:r>
        <w:rPr>
          <w:rFonts w:eastAsia="Times New Roman" w:cs="Times New Roman"/>
          <w:szCs w:val="24"/>
        </w:rPr>
        <w:t xml:space="preserve">τσι;- αυτές τις δεκαετίες. Μιλάτε τα </w:t>
      </w:r>
      <w:r>
        <w:rPr>
          <w:rFonts w:eastAsia="Times New Roman" w:cs="Times New Roman"/>
          <w:szCs w:val="24"/>
        </w:rPr>
        <w:t>δ</w:t>
      </w:r>
      <w:r>
        <w:rPr>
          <w:rFonts w:eastAsia="Times New Roman" w:cs="Times New Roman"/>
          <w:szCs w:val="24"/>
        </w:rPr>
        <w:t>ύ</w:t>
      </w:r>
      <w:r>
        <w:rPr>
          <w:rFonts w:eastAsia="Times New Roman" w:cs="Times New Roman"/>
          <w:szCs w:val="24"/>
        </w:rPr>
        <w:t>ο</w:t>
      </w:r>
      <w:r>
        <w:rPr>
          <w:rFonts w:eastAsia="Times New Roman" w:cs="Times New Roman"/>
          <w:szCs w:val="24"/>
        </w:rPr>
        <w:t xml:space="preserve"> κόμματα, που ήσασταν εδώ πλειοψηφίες, περί Κανονισμού της Βουλής; Ναι; </w:t>
      </w:r>
    </w:p>
    <w:p w14:paraId="4BA0F8D8"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Πόσοι Ειδικοί Κανονισμοί υπήρχαν; Διότι εγώ λέω ότι συντελέστηκε έργο. Είχε συντελεστεί έργο και στο Μέρος Α΄ και στο Μέρος Β΄, στον Κεντρικό Κ</w:t>
      </w:r>
      <w:r>
        <w:rPr>
          <w:rFonts w:eastAsia="Times New Roman" w:cs="Times New Roman"/>
          <w:szCs w:val="24"/>
        </w:rPr>
        <w:t xml:space="preserve">ανονισμό. Πόσοι Ειδικοί Κανονισμοί υπήρχαν, σε πόσες υπηρεσίες της Βουλής έξω από τη γνώση και την ψήφο της Ολομέλειας; Πολλοί. </w:t>
      </w:r>
    </w:p>
    <w:p w14:paraId="4BA0F8D9"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Και γνωρίζετε πάρα πολύ καλά ότι όλοι μαζί με συνεργασία απόλυτη και με τον κ. </w:t>
      </w:r>
      <w:proofErr w:type="spellStart"/>
      <w:r>
        <w:rPr>
          <w:rFonts w:eastAsia="Times New Roman" w:cs="Times New Roman"/>
          <w:szCs w:val="24"/>
        </w:rPr>
        <w:t>Τραγάκη</w:t>
      </w:r>
      <w:proofErr w:type="spellEnd"/>
      <w:r>
        <w:rPr>
          <w:rFonts w:eastAsia="Times New Roman" w:cs="Times New Roman"/>
          <w:szCs w:val="24"/>
        </w:rPr>
        <w:t xml:space="preserve"> και τον κ. Τσιάρα και τον κ. </w:t>
      </w:r>
      <w:r>
        <w:rPr>
          <w:rFonts w:eastAsia="Times New Roman" w:cs="Times New Roman"/>
          <w:szCs w:val="24"/>
        </w:rPr>
        <w:lastRenderedPageBreak/>
        <w:t>Κακλαμάνη μ</w:t>
      </w:r>
      <w:r>
        <w:rPr>
          <w:rFonts w:eastAsia="Times New Roman" w:cs="Times New Roman"/>
          <w:szCs w:val="24"/>
        </w:rPr>
        <w:t>ε όλους πορευτήκαμε τρεισήμισι χρόνια για να ενοποιήσουμε τον Κανονισμό, να είναι όλος στη «ΔΙΑΦΑΝΕΙΑ» και στη «ΔΙΑΥΓΕΙΑ» και να έχει ψηφιστεί κάθε άρθρο του εδώ πέρα μέσα. Αυτά για τον Κανονισμό, επειδή μιλάμε ότι στο πλαίσιο του Κανονισμού έχουν γίνει κά</w:t>
      </w:r>
      <w:r>
        <w:rPr>
          <w:rFonts w:eastAsia="Times New Roman" w:cs="Times New Roman"/>
          <w:szCs w:val="24"/>
        </w:rPr>
        <w:t>ποια τέρατα και κάποια σημεία. Αν είναι δυνατόν!</w:t>
      </w:r>
    </w:p>
    <w:p w14:paraId="4BA0F8DA"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Για τις κρίσεις, δεν είμαστε ο μόνος χώρος στην ελληνική επικράτεια που έκανε και ολοκλήρωσε πλήρως</w:t>
      </w:r>
      <w:r w:rsidRPr="00060ACD">
        <w:rPr>
          <w:rFonts w:eastAsia="Times New Roman" w:cs="Times New Roman"/>
          <w:szCs w:val="24"/>
        </w:rPr>
        <w:t xml:space="preserve"> –</w:t>
      </w:r>
      <w:r>
        <w:rPr>
          <w:rFonts w:eastAsia="Times New Roman" w:cs="Times New Roman"/>
          <w:szCs w:val="24"/>
        </w:rPr>
        <w:t>πλήρως, το τονίζω- τη διαδικασία αξιολόγησης και για όλα τα επίπεδα επιλογής προσωπικού, από τον τμηματάρχ</w:t>
      </w:r>
      <w:r>
        <w:rPr>
          <w:rFonts w:eastAsia="Times New Roman" w:cs="Times New Roman"/>
          <w:szCs w:val="24"/>
        </w:rPr>
        <w:t xml:space="preserve">η και τον προσωπάρχη μέχρι τον γενικό διευθυντή; </w:t>
      </w:r>
    </w:p>
    <w:p w14:paraId="4BA0F8DB"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Επαναλαμβάνω: Έγινε με τη βοήθεια και τη συναίνεση και μαζί πορευθήκαμε, αλλά ήσυχα. Δεν θα έχουμε τρία πρόσωπα και τρεις ομιλίες και τρία </w:t>
      </w:r>
      <w:proofErr w:type="spellStart"/>
      <w:r>
        <w:rPr>
          <w:rFonts w:eastAsia="Times New Roman" w:cs="Times New Roman"/>
          <w:szCs w:val="24"/>
        </w:rPr>
        <w:t>αξάν</w:t>
      </w:r>
      <w:proofErr w:type="spellEnd"/>
      <w:r>
        <w:rPr>
          <w:rFonts w:eastAsia="Times New Roman" w:cs="Times New Roman"/>
          <w:szCs w:val="24"/>
        </w:rPr>
        <w:t xml:space="preserve"> και διαφορετικές ρητορικές! Άλλα να λέει το Γραφείο Τύπου, άλλ</w:t>
      </w:r>
      <w:r>
        <w:rPr>
          <w:rFonts w:eastAsia="Times New Roman" w:cs="Times New Roman"/>
          <w:szCs w:val="24"/>
        </w:rPr>
        <w:t>α ο Γενικός Γραμματέας του κόμματος, άλλα ο τάδε Βουλευτής, άλλα ο Αρχηγός και άλλα να κάνουμε εδώ μέσα, που τα κάνουμε καλά και τα κάνουμε από κοινού, λέω εγώ! Τι θα γίνει; Πού θα πάει αυτή η κατάσταση; Είναι δικό σας θέμα, αλλά είναι και θέμα λειτουργίας</w:t>
      </w:r>
      <w:r>
        <w:rPr>
          <w:rFonts w:eastAsia="Times New Roman" w:cs="Times New Roman"/>
          <w:szCs w:val="24"/>
        </w:rPr>
        <w:t xml:space="preserve"> του Κοινοβουλίου </w:t>
      </w:r>
      <w:r>
        <w:rPr>
          <w:rFonts w:eastAsia="Times New Roman" w:cs="Times New Roman"/>
          <w:szCs w:val="24"/>
        </w:rPr>
        <w:lastRenderedPageBreak/>
        <w:t xml:space="preserve">και της δημοκρατίας, επιτρέψτε μου να πω. Δεν μπορεί να συνεχιστεί κατ’ αυτόν τον τρόπο. </w:t>
      </w:r>
    </w:p>
    <w:p w14:paraId="4BA0F8DC"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Θα μπορούσαμε να πούμε και πολλά άλλα ζητήματα και πλευρές της λειτουργίας του Κοινοβουλίου. Ακούστηκαν κάποια στοιχεία και απόψεις. Έλεος! Ήταν λάθ</w:t>
      </w:r>
      <w:r>
        <w:rPr>
          <w:rFonts w:eastAsia="Times New Roman" w:cs="Times New Roman"/>
          <w:szCs w:val="24"/>
        </w:rPr>
        <w:t xml:space="preserve">ος του κ. Παπαθεοδώρου, που είπε περί της διαύγειας, της διαφάνειας και του Γραφείου Προϋπολογισμού της Βουλής, διότι δεν αφορά αυτό το εδάφιο, αλλά είναι το από πάνω εδάφιο. Δεν έχει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σχέση. Είναι λάθος. Δεν πειράζει, αλλά πρέπει να το πω. Σιγά να μ</w:t>
      </w:r>
      <w:r>
        <w:rPr>
          <w:rFonts w:eastAsia="Times New Roman" w:cs="Times New Roman"/>
          <w:szCs w:val="24"/>
        </w:rPr>
        <w:t xml:space="preserve">ην φοβόμαστε τι; Αφού το Γραφείο Προϋπολογισμού της Βουλής αναρτά τις εκθέσεις του, τις φέρνει όπως και όλες οι άλλες ανεξάρτητες αρχές, πηγαίνουν σε όλες τις </w:t>
      </w:r>
      <w:r>
        <w:rPr>
          <w:rFonts w:eastAsia="Times New Roman" w:cs="Times New Roman"/>
          <w:szCs w:val="24"/>
        </w:rPr>
        <w:t>ε</w:t>
      </w:r>
      <w:r>
        <w:rPr>
          <w:rFonts w:eastAsia="Times New Roman" w:cs="Times New Roman"/>
          <w:szCs w:val="24"/>
        </w:rPr>
        <w:t>πιτροπές, γίνεται διάλογος, γίνεται συζήτηση, γίνονται διεθνείς συζητήσεις. Έχει αναβαθμιστεί ου</w:t>
      </w:r>
      <w:r>
        <w:rPr>
          <w:rFonts w:eastAsia="Times New Roman" w:cs="Times New Roman"/>
          <w:szCs w:val="24"/>
        </w:rPr>
        <w:t>σιαστικά ο ρόλος του Γραφείου Προϋπολογισμού της Βουλής. Θέλετε να πούμε όχι λόγω του κλίματος; Ε, ας πούμε όχι λόγω του κλίματος! Δεν θα λέμε, όμως, ότι λέμε όχι για το Γραφείο του Προϋπολογισμού της Βουλής, επειδή ξαφνικά κάποιοι περίεργοι θέλουν να κρύψ</w:t>
      </w:r>
      <w:r>
        <w:rPr>
          <w:rFonts w:eastAsia="Times New Roman" w:cs="Times New Roman"/>
          <w:szCs w:val="24"/>
        </w:rPr>
        <w:t xml:space="preserve">ουν, που έχουν κάποιον δικό τους, και δεν θα αναρτά τις εκθέσεις του. Τι πράγματα είναι αυτά; </w:t>
      </w:r>
      <w:r>
        <w:rPr>
          <w:rFonts w:eastAsia="Times New Roman" w:cs="Times New Roman"/>
          <w:szCs w:val="24"/>
        </w:rPr>
        <w:lastRenderedPageBreak/>
        <w:t>Είναι, δηλαδή, εκτός τόπου και χρόνου αυτού του τύπου τα επιχειρήματα, όπως και άλλα επιχειρήματα τα οποία δεν στέκουν, διότι γι’ αυτά που στέκουν, προφανώς, έχου</w:t>
      </w:r>
      <w:r>
        <w:rPr>
          <w:rFonts w:eastAsia="Times New Roman" w:cs="Times New Roman"/>
          <w:szCs w:val="24"/>
        </w:rPr>
        <w:t xml:space="preserve">με ευήκοον </w:t>
      </w:r>
      <w:proofErr w:type="spellStart"/>
      <w:r>
        <w:rPr>
          <w:rFonts w:eastAsia="Times New Roman" w:cs="Times New Roman"/>
          <w:szCs w:val="24"/>
        </w:rPr>
        <w:t>ους</w:t>
      </w:r>
      <w:proofErr w:type="spellEnd"/>
      <w:r>
        <w:rPr>
          <w:rFonts w:eastAsia="Times New Roman" w:cs="Times New Roman"/>
          <w:szCs w:val="24"/>
        </w:rPr>
        <w:t xml:space="preserve">, από κοινού να τα δούμε. </w:t>
      </w:r>
    </w:p>
    <w:p w14:paraId="4BA0F8DD"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Άρα, λοιπόν, κλείνω με αυτό το οποίο ξεκίνησα. Πιστεύω, εκτιμώ ότι με τη βοήθεια όλων ή των περισσότερων, και πολιτικών δυνάμεων και προσώπων και σίγουρα και του προσωπικού και των λειτουργών –δεν είναι απλό προσωπι</w:t>
      </w:r>
      <w:r>
        <w:rPr>
          <w:rFonts w:eastAsia="Times New Roman" w:cs="Times New Roman"/>
          <w:szCs w:val="24"/>
        </w:rPr>
        <w:t xml:space="preserve">κό Βουλής- εδώ συντελούμε ένα έργο σε όλα τα επίπεδα, το οποίο είναι θεσμικά απολύτως στέρεο, θεμελιωμένο και είναι υπέρ των θεσμών, υπέρ της Βουλής, υπέρ της Δημοκρατίας, υπέρ της ιστορίας της πολιτικής ζωής του τόπου. </w:t>
      </w:r>
    </w:p>
    <w:p w14:paraId="4BA0F8DE"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Οι άναρθρες κραυγές και η ρητορική,</w:t>
      </w:r>
      <w:r>
        <w:rPr>
          <w:rFonts w:eastAsia="Times New Roman" w:cs="Times New Roman"/>
          <w:szCs w:val="24"/>
        </w:rPr>
        <w:t xml:space="preserve"> η οποία συστηματικά δημόσια ασκείται, σε αντίθεση με το τι γίνεται εδώ μέσα, θα πέσει στο κενό, διότι όλα τα ψέματα έχουν κοντά ποδάρια. Όσον αφορά δε την πρόκληση -διότι υφίσταμαι και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προσωπική συνεχή </w:t>
      </w:r>
      <w:proofErr w:type="spellStart"/>
      <w:r>
        <w:rPr>
          <w:rFonts w:eastAsia="Times New Roman" w:cs="Times New Roman"/>
          <w:szCs w:val="24"/>
        </w:rPr>
        <w:t>στοχοποίηση</w:t>
      </w:r>
      <w:proofErr w:type="spellEnd"/>
      <w:r>
        <w:rPr>
          <w:rFonts w:eastAsia="Times New Roman" w:cs="Times New Roman"/>
          <w:szCs w:val="24"/>
        </w:rPr>
        <w:t>- και την πρόσκληση για το πώς θα λειτ</w:t>
      </w:r>
      <w:r>
        <w:rPr>
          <w:rFonts w:eastAsia="Times New Roman" w:cs="Times New Roman"/>
          <w:szCs w:val="24"/>
        </w:rPr>
        <w:t>ουργήσει κάθε θεσμικός και πολιτειακός</w:t>
      </w:r>
      <w:r w:rsidRPr="00837BE5">
        <w:rPr>
          <w:rFonts w:eastAsia="Times New Roman" w:cs="Times New Roman"/>
          <w:szCs w:val="24"/>
        </w:rPr>
        <w:t xml:space="preserve"> </w:t>
      </w:r>
      <w:r>
        <w:rPr>
          <w:rFonts w:eastAsia="Times New Roman" w:cs="Times New Roman"/>
          <w:szCs w:val="24"/>
        </w:rPr>
        <w:t xml:space="preserve">παράγοντας, ας δει πρώτα τον εαυτό του, ας δει στον καθρέφτη του, ας δει πώς πρέπει να </w:t>
      </w:r>
      <w:r>
        <w:rPr>
          <w:rFonts w:eastAsia="Times New Roman" w:cs="Times New Roman"/>
          <w:szCs w:val="24"/>
        </w:rPr>
        <w:lastRenderedPageBreak/>
        <w:t>λειτουργούμε όλοι μας. Εγώ το προσπαθώ πάρα πολύ. Μπορεί να κάνω λάθη, μπορεί να κάνω πισωγυρίσματα, να μου τα εντοπίζετε, αλλά το</w:t>
      </w:r>
      <w:r>
        <w:rPr>
          <w:rFonts w:eastAsia="Times New Roman" w:cs="Times New Roman"/>
          <w:szCs w:val="24"/>
        </w:rPr>
        <w:t xml:space="preserve"> να κουνά το δάχτυλο ένας πολιτειακός παράγοντας στον άλλο πολιτειακό παράγοντα λόγω του ότι έχει βάλει στο σχεδιασμό του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ένταση,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όξυνση και ίσως και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διχαστική λογική, είναι ανεπίτρεπτο και πάντως δεν μπορεί να γίνει με τη ρομφαία της δημοκρατί</w:t>
      </w:r>
      <w:r>
        <w:rPr>
          <w:rFonts w:eastAsia="Times New Roman" w:cs="Times New Roman"/>
          <w:szCs w:val="24"/>
        </w:rPr>
        <w:t xml:space="preserve">ας. </w:t>
      </w:r>
    </w:p>
    <w:p w14:paraId="4BA0F8DF"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BA0F8E0"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την πτέρυγα του ΣΥΡΙΖΑ)</w:t>
      </w:r>
    </w:p>
    <w:p w14:paraId="4BA0F8E1" w14:textId="77777777" w:rsidR="00200ACA" w:rsidRDefault="00B07EC3">
      <w:pPr>
        <w:autoSpaceDE w:val="0"/>
        <w:autoSpaceDN w:val="0"/>
        <w:adjustRightInd w:val="0"/>
        <w:spacing w:line="600" w:lineRule="auto"/>
        <w:ind w:firstLine="720"/>
        <w:jc w:val="both"/>
        <w:rPr>
          <w:rFonts w:eastAsia="Times New Roman"/>
          <w:szCs w:val="24"/>
        </w:rPr>
      </w:pPr>
      <w:r w:rsidRPr="00EF3F89">
        <w:rPr>
          <w:rFonts w:eastAsia="SimSun"/>
          <w:b/>
          <w:bCs/>
          <w:szCs w:val="24"/>
          <w:lang w:eastAsia="zh-CN"/>
        </w:rPr>
        <w:t>ΠΡΟΕΔΡΕΥΩΝ (</w:t>
      </w:r>
      <w:r>
        <w:rPr>
          <w:rFonts w:eastAsia="SimSun"/>
          <w:b/>
          <w:bCs/>
          <w:szCs w:val="24"/>
          <w:lang w:eastAsia="zh-CN"/>
        </w:rPr>
        <w:t>Αναστάσιος Κουράκης</w:t>
      </w:r>
      <w:r w:rsidRPr="00EF3F89">
        <w:rPr>
          <w:rFonts w:eastAsia="SimSun"/>
          <w:b/>
          <w:bCs/>
          <w:szCs w:val="24"/>
          <w:lang w:eastAsia="zh-CN"/>
        </w:rPr>
        <w:t xml:space="preserve">): </w:t>
      </w:r>
      <w:r>
        <w:rPr>
          <w:rFonts w:eastAsia="SimSun"/>
          <w:bCs/>
          <w:szCs w:val="24"/>
          <w:lang w:eastAsia="zh-CN"/>
        </w:rPr>
        <w:t xml:space="preserve">Κυρίες και κύριοι συνάδελφοι, μετά την τοποθέτηση του Προέδρου, του κ. Νίκου </w:t>
      </w:r>
      <w:proofErr w:type="spellStart"/>
      <w:r>
        <w:rPr>
          <w:rFonts w:eastAsia="SimSun"/>
          <w:bCs/>
          <w:szCs w:val="24"/>
          <w:lang w:eastAsia="zh-CN"/>
        </w:rPr>
        <w:t>Βούτση</w:t>
      </w:r>
      <w:proofErr w:type="spellEnd"/>
      <w:r>
        <w:rPr>
          <w:rFonts w:eastAsia="SimSun"/>
          <w:bCs/>
          <w:szCs w:val="24"/>
          <w:lang w:eastAsia="zh-CN"/>
        </w:rPr>
        <w:t xml:space="preserve">, </w:t>
      </w:r>
      <w:r>
        <w:rPr>
          <w:rFonts w:eastAsia="SimSun"/>
          <w:szCs w:val="24"/>
          <w:lang w:eastAsia="zh-CN"/>
        </w:rPr>
        <w:t>κ</w:t>
      </w:r>
      <w:r w:rsidRPr="00EF3F89">
        <w:rPr>
          <w:rFonts w:eastAsia="SimSun"/>
          <w:szCs w:val="24"/>
          <w:lang w:eastAsia="zh-CN"/>
        </w:rPr>
        <w:t xml:space="preserve">ηρύσσεται περαιωμένη η συζήτηση επί της </w:t>
      </w:r>
      <w:r>
        <w:rPr>
          <w:rFonts w:eastAsia="SimSun"/>
          <w:szCs w:val="24"/>
          <w:lang w:eastAsia="zh-CN"/>
        </w:rPr>
        <w:t>πρότασης του</w:t>
      </w:r>
      <w:r>
        <w:rPr>
          <w:rFonts w:eastAsia="SimSun"/>
          <w:szCs w:val="24"/>
          <w:lang w:eastAsia="zh-CN"/>
        </w:rPr>
        <w:t xml:space="preserve"> Προέδρου</w:t>
      </w:r>
      <w:r w:rsidRPr="003F5746">
        <w:rPr>
          <w:rFonts w:eastAsia="Times New Roman"/>
          <w:szCs w:val="24"/>
        </w:rPr>
        <w:t xml:space="preserve"> της Βουλής</w:t>
      </w:r>
      <w:r>
        <w:rPr>
          <w:rFonts w:eastAsia="Times New Roman"/>
          <w:szCs w:val="24"/>
        </w:rPr>
        <w:t xml:space="preserve"> των Ελλήνων</w:t>
      </w:r>
      <w:r w:rsidRPr="003F5746">
        <w:rPr>
          <w:rFonts w:eastAsia="Times New Roman"/>
          <w:szCs w:val="24"/>
        </w:rPr>
        <w:t>:</w:t>
      </w:r>
      <w:r>
        <w:rPr>
          <w:rFonts w:eastAsia="Times New Roman"/>
          <w:szCs w:val="24"/>
        </w:rPr>
        <w:t xml:space="preserve"> </w:t>
      </w:r>
      <w:r w:rsidRPr="003F5746">
        <w:rPr>
          <w:rFonts w:eastAsia="Times New Roman"/>
          <w:szCs w:val="24"/>
        </w:rPr>
        <w:t>«Για την τροποποίηση διατάξεων του Κανονισμού της Βουλής</w:t>
      </w:r>
      <w:r>
        <w:rPr>
          <w:rFonts w:eastAsia="Times New Roman"/>
          <w:szCs w:val="24"/>
        </w:rPr>
        <w:t xml:space="preserve"> - </w:t>
      </w:r>
      <w:r w:rsidRPr="003F5746">
        <w:rPr>
          <w:rFonts w:eastAsia="Times New Roman"/>
          <w:szCs w:val="24"/>
        </w:rPr>
        <w:t>Μέρος Β΄ (ΦΕΚ 51 Α΄/10</w:t>
      </w:r>
      <w:r>
        <w:rPr>
          <w:rFonts w:eastAsia="Times New Roman"/>
          <w:szCs w:val="24"/>
        </w:rPr>
        <w:t>-</w:t>
      </w:r>
      <w:r w:rsidRPr="003F5746">
        <w:rPr>
          <w:rFonts w:eastAsia="Times New Roman"/>
          <w:szCs w:val="24"/>
        </w:rPr>
        <w:t>4</w:t>
      </w:r>
      <w:r>
        <w:rPr>
          <w:rFonts w:eastAsia="Times New Roman"/>
          <w:szCs w:val="24"/>
        </w:rPr>
        <w:t>-</w:t>
      </w:r>
      <w:r w:rsidRPr="003F5746">
        <w:rPr>
          <w:rFonts w:eastAsia="Times New Roman"/>
          <w:szCs w:val="24"/>
        </w:rPr>
        <w:t>1997) και Μέρος Κοινοβουλευτικό (ΦΕΚ 106 Α΄/24</w:t>
      </w:r>
      <w:r>
        <w:rPr>
          <w:rFonts w:eastAsia="Times New Roman"/>
          <w:szCs w:val="24"/>
        </w:rPr>
        <w:t>-</w:t>
      </w:r>
      <w:r w:rsidRPr="003F5746">
        <w:rPr>
          <w:rFonts w:eastAsia="Times New Roman"/>
          <w:szCs w:val="24"/>
        </w:rPr>
        <w:t>6</w:t>
      </w:r>
      <w:r>
        <w:rPr>
          <w:rFonts w:eastAsia="Times New Roman"/>
          <w:szCs w:val="24"/>
        </w:rPr>
        <w:t>-</w:t>
      </w:r>
      <w:r w:rsidRPr="003F5746">
        <w:rPr>
          <w:rFonts w:eastAsia="Times New Roman"/>
          <w:szCs w:val="24"/>
        </w:rPr>
        <w:t>1987), όπως ισχύουν».</w:t>
      </w:r>
    </w:p>
    <w:p w14:paraId="4BA0F8E2" w14:textId="77777777" w:rsidR="00200ACA" w:rsidRDefault="00B07EC3">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lastRenderedPageBreak/>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 xml:space="preserve">των άρθρων </w:t>
      </w:r>
      <w:r>
        <w:rPr>
          <w:rFonts w:eastAsia="SimSun"/>
          <w:szCs w:val="24"/>
          <w:lang w:eastAsia="zh-CN"/>
        </w:rPr>
        <w:t xml:space="preserve">και του συνόλου </w:t>
      </w:r>
      <w:r>
        <w:rPr>
          <w:rFonts w:eastAsia="SimSun"/>
          <w:szCs w:val="24"/>
          <w:lang w:eastAsia="zh-CN"/>
        </w:rPr>
        <w:t xml:space="preserve">της πρότασης του Προέδρου </w:t>
      </w:r>
      <w:r w:rsidRPr="00EF3F89">
        <w:rPr>
          <w:rFonts w:eastAsia="SimSun"/>
          <w:szCs w:val="24"/>
          <w:lang w:eastAsia="zh-CN"/>
        </w:rPr>
        <w:t xml:space="preserve">και η ψήφισή τους θα γίνει χωριστά. </w:t>
      </w:r>
    </w:p>
    <w:p w14:paraId="4BA0F8E3" w14:textId="77777777" w:rsidR="00200ACA" w:rsidRDefault="00B07EC3">
      <w:pPr>
        <w:autoSpaceDE w:val="0"/>
        <w:autoSpaceDN w:val="0"/>
        <w:adjustRightInd w:val="0"/>
        <w:spacing w:line="600" w:lineRule="auto"/>
        <w:ind w:firstLine="720"/>
        <w:jc w:val="both"/>
        <w:rPr>
          <w:rFonts w:eastAsia="SimSun"/>
          <w:szCs w:val="24"/>
          <w:lang w:eastAsia="zh-CN"/>
        </w:rPr>
      </w:pPr>
      <w:r>
        <w:rPr>
          <w:rFonts w:eastAsia="SimSun"/>
          <w:szCs w:val="24"/>
          <w:lang w:eastAsia="zh-CN"/>
        </w:rPr>
        <w:t>Παρακαλώ τους εισηγητές των κομμάτων να παραμείνουν μέχρι το τέλος της ψηφοφορίας.</w:t>
      </w:r>
    </w:p>
    <w:p w14:paraId="4BA0F8E4" w14:textId="77777777" w:rsidR="00200ACA" w:rsidRDefault="00B07EC3">
      <w:pPr>
        <w:autoSpaceDE w:val="0"/>
        <w:autoSpaceDN w:val="0"/>
        <w:adjustRightInd w:val="0"/>
        <w:spacing w:line="600" w:lineRule="auto"/>
        <w:ind w:firstLine="720"/>
        <w:jc w:val="both"/>
        <w:rPr>
          <w:rFonts w:eastAsia="SimSun"/>
          <w:szCs w:val="24"/>
          <w:lang w:eastAsia="zh-CN"/>
        </w:rPr>
      </w:pPr>
      <w:r>
        <w:rPr>
          <w:rFonts w:eastAsia="SimSun"/>
          <w:szCs w:val="24"/>
          <w:lang w:eastAsia="zh-CN"/>
        </w:rPr>
        <w:t>Σας επισημαίνουμε ότι η ψηφοφορία περιλαμβάνει την αρχή της πρότασης, είκοσι τρία άρθρα, το ακροτελεύτιο άρθρο</w:t>
      </w:r>
      <w:r>
        <w:rPr>
          <w:rFonts w:eastAsia="SimSun"/>
          <w:szCs w:val="24"/>
          <w:lang w:eastAsia="zh-CN"/>
        </w:rPr>
        <w:t>, καθώς και το σύνολο της πρότασης.</w:t>
      </w:r>
    </w:p>
    <w:p w14:paraId="4BA0F8E5" w14:textId="77777777" w:rsidR="00200ACA" w:rsidRDefault="00B07EC3">
      <w:pPr>
        <w:autoSpaceDE w:val="0"/>
        <w:autoSpaceDN w:val="0"/>
        <w:adjustRightInd w:val="0"/>
        <w:spacing w:line="600" w:lineRule="auto"/>
        <w:ind w:firstLine="720"/>
        <w:jc w:val="both"/>
        <w:rPr>
          <w:rFonts w:eastAsia="SimSun"/>
          <w:szCs w:val="24"/>
          <w:lang w:eastAsia="zh-CN"/>
        </w:rPr>
      </w:pPr>
      <w:r>
        <w:rPr>
          <w:rFonts w:eastAsia="SimSun"/>
          <w:szCs w:val="24"/>
          <w:lang w:eastAsia="zh-CN"/>
        </w:rPr>
        <w:t>Κάθε φορά στην οθόνη εμφανίζονται έως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w:t>
      </w:r>
      <w:r>
        <w:rPr>
          <w:rFonts w:eastAsia="SimSun"/>
          <w:szCs w:val="24"/>
          <w:lang w:eastAsia="zh-CN"/>
        </w:rPr>
        <w:t xml:space="preserve">νουν για ψήφιση. </w:t>
      </w:r>
    </w:p>
    <w:p w14:paraId="4BA0F8E6" w14:textId="77777777" w:rsidR="00200ACA" w:rsidRDefault="00B07EC3">
      <w:pPr>
        <w:autoSpaceDE w:val="0"/>
        <w:autoSpaceDN w:val="0"/>
        <w:adjustRightInd w:val="0"/>
        <w:spacing w:line="600" w:lineRule="auto"/>
        <w:ind w:firstLine="720"/>
        <w:jc w:val="both"/>
        <w:rPr>
          <w:rFonts w:eastAsia="SimSun"/>
          <w:szCs w:val="24"/>
          <w:lang w:eastAsia="zh-CN"/>
        </w:rPr>
      </w:pPr>
      <w:r>
        <w:rPr>
          <w:rFonts w:eastAsia="SimSun"/>
          <w:szCs w:val="24"/>
          <w:lang w:eastAsia="zh-CN"/>
        </w:rPr>
        <w:t>Αφού βεβαιωθείτε ότι έχετε ψηφίσει όλα τα άρθρα, το ακροτελεύτιο άρθρο και το σύνολο και αφού καταχωρίσετε την ψήφο σας, έχετε τη δυνατότητα να την ελέγξετε ή και να την α</w:t>
      </w:r>
      <w:r>
        <w:rPr>
          <w:rFonts w:eastAsia="SimSun"/>
          <w:szCs w:val="24"/>
          <w:lang w:eastAsia="zh-CN"/>
        </w:rPr>
        <w:lastRenderedPageBreak/>
        <w:t>ναθεωρήσετε έως τη λήξη της ψηφοφορίας. Για οποιαδήποτε απορία μπορ</w:t>
      </w:r>
      <w:r>
        <w:rPr>
          <w:rFonts w:eastAsia="SimSun"/>
          <w:szCs w:val="24"/>
          <w:lang w:eastAsia="zh-CN"/>
        </w:rPr>
        <w:t xml:space="preserve">είτε να απευθύνεστε στο Προεδρείο, προκειμένου να σας συνδράμουν οι αρμόδιοι υπάλληλοι. </w:t>
      </w:r>
    </w:p>
    <w:p w14:paraId="4BA0F8E7" w14:textId="77777777" w:rsidR="00200ACA" w:rsidRDefault="00B07EC3">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4BA0F8E8" w14:textId="77777777" w:rsidR="00200ACA" w:rsidRDefault="00B07EC3">
      <w:pPr>
        <w:autoSpaceDE w:val="0"/>
        <w:autoSpaceDN w:val="0"/>
        <w:adjustRightInd w:val="0"/>
        <w:spacing w:line="600" w:lineRule="auto"/>
        <w:ind w:firstLine="709"/>
        <w:jc w:val="center"/>
        <w:rPr>
          <w:rFonts w:eastAsia="Times New Roman" w:cs="Times New Roman"/>
          <w:szCs w:val="24"/>
        </w:rPr>
      </w:pPr>
      <w:r w:rsidRPr="00EF3F89">
        <w:rPr>
          <w:rFonts w:eastAsia="SimSun"/>
          <w:szCs w:val="24"/>
          <w:lang w:eastAsia="zh-CN"/>
        </w:rPr>
        <w:t>(ΨΗΦΟΦΟΡΙΑ)</w:t>
      </w:r>
    </w:p>
    <w:p w14:paraId="4BA0F8E9" w14:textId="77777777" w:rsidR="00200ACA" w:rsidRDefault="00B07EC3">
      <w:pPr>
        <w:spacing w:line="600" w:lineRule="auto"/>
        <w:ind w:firstLine="720"/>
        <w:jc w:val="both"/>
        <w:rPr>
          <w:rFonts w:eastAsia="Times New Roman" w:cs="Times New Roman"/>
          <w:szCs w:val="24"/>
        </w:rPr>
      </w:pPr>
      <w:r w:rsidRPr="00D72536">
        <w:rPr>
          <w:rFonts w:eastAsia="Times New Roman" w:cs="Times New Roman"/>
          <w:b/>
          <w:szCs w:val="24"/>
        </w:rPr>
        <w:t>ΠΡΟΕΔΡΕΥΩΝ (Αναστάσιος Κουράκης):</w:t>
      </w:r>
      <w:r>
        <w:rPr>
          <w:rFonts w:eastAsia="Times New Roman" w:cs="Times New Roman"/>
          <w:szCs w:val="24"/>
        </w:rPr>
        <w:t xml:space="preserve"> Παρακαλώ να κλείσει το σύστημα της ηλεκτρονικής ψηφοφορίας.</w:t>
      </w:r>
    </w:p>
    <w:p w14:paraId="4BA0F8EA" w14:textId="77777777" w:rsidR="00200ACA" w:rsidRDefault="00B07EC3">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ΗΛΕΚΤΡΟΝΙΚΗ ΚΑΤΑΜΕΤΡΗΣΗ)</w:t>
      </w:r>
    </w:p>
    <w:p w14:paraId="4BA0F8EB" w14:textId="77777777" w:rsidR="00200ACA" w:rsidRDefault="00B07EC3">
      <w:pPr>
        <w:spacing w:line="600" w:lineRule="auto"/>
        <w:ind w:firstLine="720"/>
        <w:jc w:val="center"/>
        <w:rPr>
          <w:rFonts w:eastAsia="Times New Roman" w:cs="Times New Roman"/>
          <w:szCs w:val="24"/>
        </w:rPr>
      </w:pPr>
      <w:r>
        <w:rPr>
          <w:rFonts w:eastAsia="Times New Roman" w:cs="Times New Roman"/>
          <w:szCs w:val="24"/>
        </w:rPr>
        <w:t>(ΜΕΤΑ ΤΗΝ ΗΛΕΚΤΡΟΝΙΚΗ ΚΑΤΑΜΕΤΡΗΣΗ)</w:t>
      </w:r>
    </w:p>
    <w:p w14:paraId="4BA0F8EC" w14:textId="77777777" w:rsidR="00200ACA" w:rsidRDefault="00B07EC3">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Οι θέσεις των κομμάτων, όπως αποτυπώθηκαν κατά την ψήφιση με το ηλεκτρονικό σύστημα, έχουν ως εξής:</w:t>
      </w:r>
    </w:p>
    <w:p w14:paraId="4BA0F8ED"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Επί της αρχής, κατά πλειοψηφία.</w:t>
      </w:r>
    </w:p>
    <w:p w14:paraId="4BA0F8EE"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ΣΥΡΙΖΑ: Ναι</w:t>
      </w:r>
    </w:p>
    <w:p w14:paraId="4BA0F8EF"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Νέα Δημοκρατία: </w:t>
      </w:r>
      <w:r>
        <w:rPr>
          <w:rFonts w:eastAsia="Times New Roman" w:cs="Times New Roman"/>
          <w:szCs w:val="24"/>
        </w:rPr>
        <w:t>Όχι</w:t>
      </w:r>
    </w:p>
    <w:p w14:paraId="4BA0F8F0"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ΔΗΣΥ: Όχι</w:t>
      </w:r>
    </w:p>
    <w:p w14:paraId="4BA0F8F1"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Λαϊκός Σύνδεσμος-Χρυσή Αυγή: Όχι</w:t>
      </w:r>
    </w:p>
    <w:p w14:paraId="4BA0F8F2"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ΚΚΕ: Ναι </w:t>
      </w:r>
    </w:p>
    <w:p w14:paraId="4BA0F8F3"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ΑΝΕΛ: Ναι</w:t>
      </w:r>
    </w:p>
    <w:p w14:paraId="4BA0F8F4"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Ένωση Κεντρώων: Παρών</w:t>
      </w:r>
    </w:p>
    <w:p w14:paraId="4BA0F8F5"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Άρθρο 1 ως έχει κατά πλειοψηφία</w:t>
      </w:r>
    </w:p>
    <w:p w14:paraId="4BA0F8F6"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ΣΥΡΙΖΑ: Ναι</w:t>
      </w:r>
    </w:p>
    <w:p w14:paraId="4BA0F8F7"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Νέα Δημοκρατία: Ναι</w:t>
      </w:r>
    </w:p>
    <w:p w14:paraId="4BA0F8F8"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ΔΗΣΥ: Ναι </w:t>
      </w:r>
    </w:p>
    <w:p w14:paraId="4BA0F8F9"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Λαϊκός Σύνδεσμος</w:t>
      </w:r>
      <w:r>
        <w:rPr>
          <w:rFonts w:eastAsia="Times New Roman" w:cs="Times New Roman"/>
          <w:szCs w:val="24"/>
        </w:rPr>
        <w:t xml:space="preserve"> - </w:t>
      </w:r>
      <w:r>
        <w:rPr>
          <w:rFonts w:eastAsia="Times New Roman" w:cs="Times New Roman"/>
          <w:szCs w:val="24"/>
        </w:rPr>
        <w:t>Χρυσή Αυγή: Όχι</w:t>
      </w:r>
    </w:p>
    <w:p w14:paraId="4BA0F8FA"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ΚΚΕ: Ναι</w:t>
      </w:r>
    </w:p>
    <w:p w14:paraId="4BA0F8FB"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ΑΝΕΛ: Ναι </w:t>
      </w:r>
    </w:p>
    <w:p w14:paraId="4BA0F8FC"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Ένωση Κεντρώων: Ναι </w:t>
      </w:r>
    </w:p>
    <w:p w14:paraId="4BA0F8FD"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Άρθρο 2 ως έχει </w:t>
      </w:r>
      <w:r>
        <w:rPr>
          <w:rFonts w:eastAsia="Times New Roman" w:cs="Times New Roman"/>
          <w:szCs w:val="24"/>
        </w:rPr>
        <w:t>κατά πλειοψηφία</w:t>
      </w:r>
    </w:p>
    <w:p w14:paraId="4BA0F8FE"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ΣΥΡΙΖΑ: Ναι</w:t>
      </w:r>
    </w:p>
    <w:p w14:paraId="4BA0F8FF"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Νέα Δημοκρατία: Παρών</w:t>
      </w:r>
    </w:p>
    <w:p w14:paraId="4BA0F900"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ΔΗΣΥ: Ναι </w:t>
      </w:r>
    </w:p>
    <w:p w14:paraId="4BA0F901"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Λαϊκός Σύνδεσμος</w:t>
      </w:r>
      <w:r>
        <w:rPr>
          <w:rFonts w:eastAsia="Times New Roman" w:cs="Times New Roman"/>
          <w:szCs w:val="24"/>
        </w:rPr>
        <w:t xml:space="preserve"> - </w:t>
      </w:r>
      <w:r>
        <w:rPr>
          <w:rFonts w:eastAsia="Times New Roman" w:cs="Times New Roman"/>
          <w:szCs w:val="24"/>
        </w:rPr>
        <w:t>Χρυσή Αυγή: Όχι</w:t>
      </w:r>
    </w:p>
    <w:p w14:paraId="4BA0F902"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ΚΚΕ: Ναι</w:t>
      </w:r>
    </w:p>
    <w:p w14:paraId="4BA0F903"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ΑΝΕΛ: Ναι </w:t>
      </w:r>
    </w:p>
    <w:p w14:paraId="4BA0F904"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Ένωση Κεντρώων: Όχι </w:t>
      </w:r>
    </w:p>
    <w:p w14:paraId="4BA0F905"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Άρθρο 3 ως έχει κατά πλειοψηφία</w:t>
      </w:r>
    </w:p>
    <w:p w14:paraId="4BA0F906"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ΣΥΡΙΖΑ: Ναι</w:t>
      </w:r>
    </w:p>
    <w:p w14:paraId="4BA0F907"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Νέα Δημοκρατία: Ναι</w:t>
      </w:r>
    </w:p>
    <w:p w14:paraId="4BA0F908"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ΔΗΣΥ: Ναι </w:t>
      </w:r>
    </w:p>
    <w:p w14:paraId="4BA0F909"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Λαϊκός Σύνδεσμος</w:t>
      </w:r>
      <w:r>
        <w:rPr>
          <w:rFonts w:eastAsia="Times New Roman" w:cs="Times New Roman"/>
          <w:szCs w:val="24"/>
        </w:rPr>
        <w:t xml:space="preserve"> - </w:t>
      </w:r>
      <w:r>
        <w:rPr>
          <w:rFonts w:eastAsia="Times New Roman" w:cs="Times New Roman"/>
          <w:szCs w:val="24"/>
        </w:rPr>
        <w:t>Χρυσή Αυγή: Όχι</w:t>
      </w:r>
    </w:p>
    <w:p w14:paraId="4BA0F90A"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ΚΚΕ: Ναι</w:t>
      </w:r>
    </w:p>
    <w:p w14:paraId="4BA0F90B"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ΑΝΕΛ: Ναι </w:t>
      </w:r>
    </w:p>
    <w:p w14:paraId="4BA0F90C"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Ένωση Κεντρώων: Όχι </w:t>
      </w:r>
    </w:p>
    <w:p w14:paraId="4BA0F90D"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Άρθρο 4 ως έχει κατά πλειοψηφία</w:t>
      </w:r>
    </w:p>
    <w:p w14:paraId="4BA0F90E"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ΣΥΡΙΖΑ: Ναι</w:t>
      </w:r>
    </w:p>
    <w:p w14:paraId="4BA0F90F"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Νέα Δημοκρατία: Όχι</w:t>
      </w:r>
    </w:p>
    <w:p w14:paraId="4BA0F910"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ΔΗΣΥ: Όχι </w:t>
      </w:r>
    </w:p>
    <w:p w14:paraId="4BA0F911"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Λαϊκός Σύνδεσμος</w:t>
      </w:r>
      <w:r>
        <w:rPr>
          <w:rFonts w:eastAsia="Times New Roman" w:cs="Times New Roman"/>
          <w:szCs w:val="24"/>
        </w:rPr>
        <w:t xml:space="preserve"> - </w:t>
      </w:r>
      <w:r>
        <w:rPr>
          <w:rFonts w:eastAsia="Times New Roman" w:cs="Times New Roman"/>
          <w:szCs w:val="24"/>
        </w:rPr>
        <w:t>Χρυσή Αυγή: Όχι</w:t>
      </w:r>
    </w:p>
    <w:p w14:paraId="4BA0F912"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ΚΚΕ: Όχι</w:t>
      </w:r>
    </w:p>
    <w:p w14:paraId="4BA0F913"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ΑΝΕΛ: Όχι </w:t>
      </w:r>
    </w:p>
    <w:p w14:paraId="4BA0F914"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Ένωση Κεντρώων: Όχι </w:t>
      </w:r>
    </w:p>
    <w:p w14:paraId="4BA0F915"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Άρθρο 5 ως έχει κατά πλειοψηφία</w:t>
      </w:r>
    </w:p>
    <w:p w14:paraId="4BA0F916"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ΣΥΡΙΖΑ: Ναι</w:t>
      </w:r>
    </w:p>
    <w:p w14:paraId="4BA0F917"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Νέα Δημοκρατία: Ναι</w:t>
      </w:r>
    </w:p>
    <w:p w14:paraId="4BA0F918"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ΔΗΣΥ: Ναι</w:t>
      </w:r>
      <w:r>
        <w:rPr>
          <w:rFonts w:eastAsia="Times New Roman" w:cs="Times New Roman"/>
          <w:szCs w:val="24"/>
        </w:rPr>
        <w:t xml:space="preserve"> </w:t>
      </w:r>
    </w:p>
    <w:p w14:paraId="4BA0F919"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Λαϊκός Σύνδεσμος</w:t>
      </w:r>
      <w:r>
        <w:rPr>
          <w:rFonts w:eastAsia="Times New Roman" w:cs="Times New Roman"/>
          <w:szCs w:val="24"/>
        </w:rPr>
        <w:t xml:space="preserve"> - </w:t>
      </w:r>
      <w:r>
        <w:rPr>
          <w:rFonts w:eastAsia="Times New Roman" w:cs="Times New Roman"/>
          <w:szCs w:val="24"/>
        </w:rPr>
        <w:t>Χρυσή Αυγή: Όχι</w:t>
      </w:r>
    </w:p>
    <w:p w14:paraId="4BA0F91A"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ΚΚΕ: Ναι</w:t>
      </w:r>
    </w:p>
    <w:p w14:paraId="4BA0F91B"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ΑΝΕΛ: Ναι </w:t>
      </w:r>
    </w:p>
    <w:p w14:paraId="4BA0F91C"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Ένωση Κεντρώων: Όχι </w:t>
      </w:r>
    </w:p>
    <w:p w14:paraId="4BA0F91D"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Άρθρο 6 ως έχει κατά πλειοψηφία</w:t>
      </w:r>
    </w:p>
    <w:p w14:paraId="4BA0F91E"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ΣΥΡΙΖΑ: Ναι</w:t>
      </w:r>
    </w:p>
    <w:p w14:paraId="4BA0F91F"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Νέα Δημοκρατία: Παρών</w:t>
      </w:r>
    </w:p>
    <w:p w14:paraId="4BA0F920"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ΔΗΣΥ: Όχι </w:t>
      </w:r>
    </w:p>
    <w:p w14:paraId="4BA0F921"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Λαϊκός Σύνδεσμος</w:t>
      </w:r>
      <w:r>
        <w:rPr>
          <w:rFonts w:eastAsia="Times New Roman" w:cs="Times New Roman"/>
          <w:szCs w:val="24"/>
        </w:rPr>
        <w:t xml:space="preserve"> - </w:t>
      </w:r>
      <w:r>
        <w:rPr>
          <w:rFonts w:eastAsia="Times New Roman" w:cs="Times New Roman"/>
          <w:szCs w:val="24"/>
        </w:rPr>
        <w:t>Χρυσή Αυγή: Όχι</w:t>
      </w:r>
    </w:p>
    <w:p w14:paraId="4BA0F922"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ΚΚΕ: Ναι</w:t>
      </w:r>
    </w:p>
    <w:p w14:paraId="4BA0F923"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ΑΝΕΛ: Ναι </w:t>
      </w:r>
    </w:p>
    <w:p w14:paraId="4BA0F924"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Ένωση Κεντρώων: Παρών</w:t>
      </w:r>
    </w:p>
    <w:p w14:paraId="4BA0F925"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Άρθρο 7 ως έχει κατά </w:t>
      </w:r>
      <w:r>
        <w:rPr>
          <w:rFonts w:eastAsia="Times New Roman" w:cs="Times New Roman"/>
          <w:szCs w:val="24"/>
        </w:rPr>
        <w:t>πλειοψηφία</w:t>
      </w:r>
    </w:p>
    <w:p w14:paraId="4BA0F926"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ΣΥΡΙΖΑ: Ναι</w:t>
      </w:r>
    </w:p>
    <w:p w14:paraId="4BA0F927"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Νέα Δημοκρατία: Παρών</w:t>
      </w:r>
    </w:p>
    <w:p w14:paraId="4BA0F928"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ΔΗΣΥ: Ναι </w:t>
      </w:r>
    </w:p>
    <w:p w14:paraId="4BA0F929"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Λαϊκός Σύνδεσμος</w:t>
      </w:r>
      <w:r>
        <w:rPr>
          <w:rFonts w:eastAsia="Times New Roman" w:cs="Times New Roman"/>
          <w:szCs w:val="24"/>
        </w:rPr>
        <w:t xml:space="preserve"> - </w:t>
      </w:r>
      <w:r>
        <w:rPr>
          <w:rFonts w:eastAsia="Times New Roman" w:cs="Times New Roman"/>
          <w:szCs w:val="24"/>
        </w:rPr>
        <w:t>Χρυσή Αυγή: Όχι</w:t>
      </w:r>
    </w:p>
    <w:p w14:paraId="4BA0F92A"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ΚΚΕ: Ναι</w:t>
      </w:r>
    </w:p>
    <w:p w14:paraId="4BA0F92B"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ΑΝΕΛ: Ναι </w:t>
      </w:r>
    </w:p>
    <w:p w14:paraId="4BA0F92C"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Ένωση Κεντρώων: Παρών</w:t>
      </w:r>
    </w:p>
    <w:p w14:paraId="4BA0F92D"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Άρθρο 8 ως έχει κατά πλειοψηφία</w:t>
      </w:r>
    </w:p>
    <w:p w14:paraId="4BA0F92E"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ΣΥΡΙΖΑ: Ναι</w:t>
      </w:r>
    </w:p>
    <w:p w14:paraId="4BA0F92F"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Νέα Δημοκρατία: Ναι</w:t>
      </w:r>
    </w:p>
    <w:p w14:paraId="4BA0F930"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ΔΗΣΥ: Ναι </w:t>
      </w:r>
    </w:p>
    <w:p w14:paraId="4BA0F931"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Λαϊκός Σύνδεσμος</w:t>
      </w:r>
      <w:r>
        <w:rPr>
          <w:rFonts w:eastAsia="Times New Roman" w:cs="Times New Roman"/>
          <w:szCs w:val="24"/>
        </w:rPr>
        <w:t xml:space="preserve"> - </w:t>
      </w:r>
      <w:r>
        <w:rPr>
          <w:rFonts w:eastAsia="Times New Roman" w:cs="Times New Roman"/>
          <w:szCs w:val="24"/>
        </w:rPr>
        <w:t>Χρυσή Αυγή: Όχι</w:t>
      </w:r>
    </w:p>
    <w:p w14:paraId="4BA0F932"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ΚΚΕ: Ναι</w:t>
      </w:r>
    </w:p>
    <w:p w14:paraId="4BA0F933"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ΑΝΕΛ: Ναι </w:t>
      </w:r>
    </w:p>
    <w:p w14:paraId="4BA0F934"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Ένωση Κεντρώων: Παρών</w:t>
      </w:r>
    </w:p>
    <w:p w14:paraId="4BA0F935"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Άρθρο 9 όπως τροποποιήθηκε κατά πλειοψηφία</w:t>
      </w:r>
    </w:p>
    <w:p w14:paraId="4BA0F936"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ΣΥΡΙΖΑ: Ναι</w:t>
      </w:r>
    </w:p>
    <w:p w14:paraId="4BA0F937"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Νέα Δημοκρατία: Παρών</w:t>
      </w:r>
    </w:p>
    <w:p w14:paraId="4BA0F938"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ΔΗΣΥ: Παρών</w:t>
      </w:r>
    </w:p>
    <w:p w14:paraId="4BA0F939"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Λαϊκός Σύνδεσμος</w:t>
      </w:r>
      <w:r>
        <w:rPr>
          <w:rFonts w:eastAsia="Times New Roman" w:cs="Times New Roman"/>
          <w:szCs w:val="24"/>
        </w:rPr>
        <w:t xml:space="preserve"> - </w:t>
      </w:r>
      <w:r>
        <w:rPr>
          <w:rFonts w:eastAsia="Times New Roman" w:cs="Times New Roman"/>
          <w:szCs w:val="24"/>
        </w:rPr>
        <w:t>Χρυσή Αυγή: Όχι</w:t>
      </w:r>
    </w:p>
    <w:p w14:paraId="4BA0F93A"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ΚΚΕ: Ναι</w:t>
      </w:r>
    </w:p>
    <w:p w14:paraId="4BA0F93B"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ΑΝΕΛ: Όχι </w:t>
      </w:r>
    </w:p>
    <w:p w14:paraId="4BA0F93C"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Ένωση Κεντρώων: Παρών</w:t>
      </w:r>
    </w:p>
    <w:p w14:paraId="4BA0F93D"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Άρθρο 10 ως έχει κατά πλειοψηφία</w:t>
      </w:r>
    </w:p>
    <w:p w14:paraId="4BA0F93E"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ΣΥΡΙΖΑ: Ναι</w:t>
      </w:r>
    </w:p>
    <w:p w14:paraId="4BA0F93F"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Νέα Δημοκρατ</w:t>
      </w:r>
      <w:r>
        <w:rPr>
          <w:rFonts w:eastAsia="Times New Roman" w:cs="Times New Roman"/>
          <w:szCs w:val="24"/>
        </w:rPr>
        <w:t>ία: Ναι</w:t>
      </w:r>
    </w:p>
    <w:p w14:paraId="4BA0F940"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ΔΗΣΥ: Ναι</w:t>
      </w:r>
    </w:p>
    <w:p w14:paraId="4BA0F941"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Λαϊκός Σύνδεσμος</w:t>
      </w:r>
      <w:r>
        <w:rPr>
          <w:rFonts w:eastAsia="Times New Roman" w:cs="Times New Roman"/>
          <w:szCs w:val="24"/>
        </w:rPr>
        <w:t xml:space="preserve"> - </w:t>
      </w:r>
      <w:r>
        <w:rPr>
          <w:rFonts w:eastAsia="Times New Roman" w:cs="Times New Roman"/>
          <w:szCs w:val="24"/>
        </w:rPr>
        <w:t>Χρυσή Αυγή: Όχι</w:t>
      </w:r>
    </w:p>
    <w:p w14:paraId="4BA0F942"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ΚΚΕ: Ναι</w:t>
      </w:r>
    </w:p>
    <w:p w14:paraId="4BA0F943"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ΑΝΕΛ: Ναι </w:t>
      </w:r>
    </w:p>
    <w:p w14:paraId="4BA0F944"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Ένωση Κεντρώων: Παρών</w:t>
      </w:r>
    </w:p>
    <w:p w14:paraId="4BA0F945"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Άρθρο 11 ως έχει κατά πλειοψηφία</w:t>
      </w:r>
    </w:p>
    <w:p w14:paraId="4BA0F946"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ΣΥΡΙΖΑ: Ναι</w:t>
      </w:r>
    </w:p>
    <w:p w14:paraId="4BA0F947"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Νέα Δημοκρατία: Ναι</w:t>
      </w:r>
    </w:p>
    <w:p w14:paraId="4BA0F948"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ΔΗΣΥ: Ναι</w:t>
      </w:r>
    </w:p>
    <w:p w14:paraId="4BA0F949"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Λαϊκός Σύνδεσμος</w:t>
      </w:r>
      <w:r>
        <w:rPr>
          <w:rFonts w:eastAsia="Times New Roman" w:cs="Times New Roman"/>
          <w:szCs w:val="24"/>
        </w:rPr>
        <w:t xml:space="preserve"> - </w:t>
      </w:r>
      <w:r>
        <w:rPr>
          <w:rFonts w:eastAsia="Times New Roman" w:cs="Times New Roman"/>
          <w:szCs w:val="24"/>
        </w:rPr>
        <w:t>Χρυσή Αυγή: Όχι</w:t>
      </w:r>
    </w:p>
    <w:p w14:paraId="4BA0F94A"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ΚΚΕ: Ναι</w:t>
      </w:r>
    </w:p>
    <w:p w14:paraId="4BA0F94B"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ΑΝΕΛ: Ναι </w:t>
      </w:r>
    </w:p>
    <w:p w14:paraId="4BA0F94C"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Ένωση Κεντρώων: Παρών</w:t>
      </w:r>
    </w:p>
    <w:p w14:paraId="4BA0F94D"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Άρθρο 12 </w:t>
      </w:r>
      <w:r>
        <w:rPr>
          <w:rFonts w:eastAsia="Times New Roman" w:cs="Times New Roman"/>
          <w:szCs w:val="24"/>
        </w:rPr>
        <w:t>όπως τροποποιήθηκε κατά πλειοψηφία</w:t>
      </w:r>
    </w:p>
    <w:p w14:paraId="4BA0F94E"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ΣΥΡΙΖΑ: Ναι</w:t>
      </w:r>
    </w:p>
    <w:p w14:paraId="4BA0F94F"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Νέα Δημοκρατία: Όχι</w:t>
      </w:r>
    </w:p>
    <w:p w14:paraId="4BA0F950"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ΔΗΣΥ: Ναι</w:t>
      </w:r>
    </w:p>
    <w:p w14:paraId="4BA0F951"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Λαϊκός Σύνδεσμος</w:t>
      </w:r>
      <w:r>
        <w:rPr>
          <w:rFonts w:eastAsia="Times New Roman" w:cs="Times New Roman"/>
          <w:szCs w:val="24"/>
        </w:rPr>
        <w:t xml:space="preserve"> - </w:t>
      </w:r>
      <w:r>
        <w:rPr>
          <w:rFonts w:eastAsia="Times New Roman" w:cs="Times New Roman"/>
          <w:szCs w:val="24"/>
        </w:rPr>
        <w:t>Χρυσή Αυγή: Όχι</w:t>
      </w:r>
    </w:p>
    <w:p w14:paraId="4BA0F952"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ΚΚΕ: Ναι</w:t>
      </w:r>
    </w:p>
    <w:p w14:paraId="4BA0F953"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ΑΝΕΛ: Ναι </w:t>
      </w:r>
    </w:p>
    <w:p w14:paraId="4BA0F954"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Ένωση Κεντρώων: Όχι </w:t>
      </w:r>
    </w:p>
    <w:p w14:paraId="4BA0F955"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Άρθρο 13 ως έχει κατά πλειοψηφία</w:t>
      </w:r>
    </w:p>
    <w:p w14:paraId="4BA0F956"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ΣΥΡΙΖΑ: Ναι</w:t>
      </w:r>
    </w:p>
    <w:p w14:paraId="4BA0F957"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Νέα Δημοκρατία: Ναι</w:t>
      </w:r>
    </w:p>
    <w:p w14:paraId="4BA0F958"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ΔΗΣΥ: Ναι</w:t>
      </w:r>
    </w:p>
    <w:p w14:paraId="4BA0F959"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Λαϊκός Σύνδεσμος</w:t>
      </w:r>
      <w:r>
        <w:rPr>
          <w:rFonts w:eastAsia="Times New Roman" w:cs="Times New Roman"/>
          <w:szCs w:val="24"/>
        </w:rPr>
        <w:t xml:space="preserve"> - </w:t>
      </w:r>
      <w:r>
        <w:rPr>
          <w:rFonts w:eastAsia="Times New Roman" w:cs="Times New Roman"/>
          <w:szCs w:val="24"/>
        </w:rPr>
        <w:t>Χρυσή Αυγ</w:t>
      </w:r>
      <w:r>
        <w:rPr>
          <w:rFonts w:eastAsia="Times New Roman" w:cs="Times New Roman"/>
          <w:szCs w:val="24"/>
        </w:rPr>
        <w:t>ή: Όχι</w:t>
      </w:r>
    </w:p>
    <w:p w14:paraId="4BA0F95A"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ΚΚΕ: Ναι</w:t>
      </w:r>
    </w:p>
    <w:p w14:paraId="4BA0F95B"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ΑΝΕΛ: Ναι </w:t>
      </w:r>
    </w:p>
    <w:p w14:paraId="4BA0F95C"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Ένωση Κεντρώων: Όχι </w:t>
      </w:r>
    </w:p>
    <w:p w14:paraId="4BA0F95D"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Άρθρο 14 ως έχει κατά πλειοψηφία</w:t>
      </w:r>
    </w:p>
    <w:p w14:paraId="4BA0F95E"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ΣΥΡΙΖΑ: Ναι</w:t>
      </w:r>
    </w:p>
    <w:p w14:paraId="4BA0F95F"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Νέα Δημοκρατία: Ναι</w:t>
      </w:r>
    </w:p>
    <w:p w14:paraId="4BA0F960"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ΔΗΣΥ: Ναι</w:t>
      </w:r>
    </w:p>
    <w:p w14:paraId="4BA0F961"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Λαϊκός Σύνδεσμος</w:t>
      </w:r>
      <w:r>
        <w:rPr>
          <w:rFonts w:eastAsia="Times New Roman" w:cs="Times New Roman"/>
          <w:szCs w:val="24"/>
        </w:rPr>
        <w:t xml:space="preserve"> - </w:t>
      </w:r>
      <w:r>
        <w:rPr>
          <w:rFonts w:eastAsia="Times New Roman" w:cs="Times New Roman"/>
          <w:szCs w:val="24"/>
        </w:rPr>
        <w:t>Χρυσή Αυγή: Όχι</w:t>
      </w:r>
    </w:p>
    <w:p w14:paraId="4BA0F962"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ΚΚΕ: Ναι</w:t>
      </w:r>
    </w:p>
    <w:p w14:paraId="4BA0F963"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ΑΝΕΛ: Ναι </w:t>
      </w:r>
    </w:p>
    <w:p w14:paraId="4BA0F964"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Ένωση Κεντρώων: Όχι </w:t>
      </w:r>
    </w:p>
    <w:p w14:paraId="4BA0F965"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Άρθρο 15 ως έχει κατά πλειοψηφία</w:t>
      </w:r>
    </w:p>
    <w:p w14:paraId="4BA0F966"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ΣΥΡΙΖΑ: Ναι</w:t>
      </w:r>
    </w:p>
    <w:p w14:paraId="4BA0F967"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Νέα </w:t>
      </w:r>
      <w:r>
        <w:rPr>
          <w:rFonts w:eastAsia="Times New Roman" w:cs="Times New Roman"/>
          <w:szCs w:val="24"/>
        </w:rPr>
        <w:t>Δημοκρατία: Ναι</w:t>
      </w:r>
    </w:p>
    <w:p w14:paraId="4BA0F968"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ΔΗΣΥ: Ναι</w:t>
      </w:r>
    </w:p>
    <w:p w14:paraId="4BA0F969"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Λαϊκός Σύνδεσμος</w:t>
      </w:r>
      <w:r>
        <w:rPr>
          <w:rFonts w:eastAsia="Times New Roman" w:cs="Times New Roman"/>
          <w:szCs w:val="24"/>
        </w:rPr>
        <w:t xml:space="preserve"> - </w:t>
      </w:r>
      <w:r>
        <w:rPr>
          <w:rFonts w:eastAsia="Times New Roman" w:cs="Times New Roman"/>
          <w:szCs w:val="24"/>
        </w:rPr>
        <w:t>Χρυσή Αυγή: Όχι</w:t>
      </w:r>
    </w:p>
    <w:p w14:paraId="4BA0F96A"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ΚΚΕ: Ναι</w:t>
      </w:r>
    </w:p>
    <w:p w14:paraId="4BA0F96B"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ΑΝΕΛ: Ναι </w:t>
      </w:r>
    </w:p>
    <w:p w14:paraId="4BA0F96C"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Ένωση Κεντρώων: Παρών</w:t>
      </w:r>
    </w:p>
    <w:p w14:paraId="4BA0F96D"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Άρθρο 16 ως έχει κατά πλειοψηφία</w:t>
      </w:r>
    </w:p>
    <w:p w14:paraId="4BA0F96E"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ΣΥΡΙΖΑ: Ναι</w:t>
      </w:r>
    </w:p>
    <w:p w14:paraId="4BA0F96F"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Νέα Δημοκρατία: Ναι</w:t>
      </w:r>
    </w:p>
    <w:p w14:paraId="4BA0F970"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ΔΗΣΥ: Παρών</w:t>
      </w:r>
    </w:p>
    <w:p w14:paraId="4BA0F971"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lastRenderedPageBreak/>
        <w:t>Λαϊκός Σύνδεσμος</w:t>
      </w:r>
      <w:r>
        <w:rPr>
          <w:rFonts w:eastAsia="Times New Roman" w:cs="Times New Roman"/>
          <w:szCs w:val="24"/>
        </w:rPr>
        <w:t xml:space="preserve"> - </w:t>
      </w:r>
      <w:r>
        <w:rPr>
          <w:rFonts w:eastAsia="Times New Roman" w:cs="Times New Roman"/>
          <w:szCs w:val="24"/>
        </w:rPr>
        <w:t>Χρυσή Αυγή: Όχι</w:t>
      </w:r>
    </w:p>
    <w:p w14:paraId="4BA0F972"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ΚΚΕ: Ναι</w:t>
      </w:r>
    </w:p>
    <w:p w14:paraId="4BA0F973"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ΑΝΕΛ: Ναι </w:t>
      </w:r>
    </w:p>
    <w:p w14:paraId="4BA0F974"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Ένωση Κεντρώων: Παρών</w:t>
      </w:r>
    </w:p>
    <w:p w14:paraId="4BA0F975"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Άρθρο 17 ως έχει κατά πλειοψηφία</w:t>
      </w:r>
    </w:p>
    <w:p w14:paraId="4BA0F976"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ΣΥΡΙΖΑ: Ναι</w:t>
      </w:r>
    </w:p>
    <w:p w14:paraId="4BA0F977"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Νέα Δημοκρατία: Όχι </w:t>
      </w:r>
    </w:p>
    <w:p w14:paraId="4BA0F978"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ΔΗΣΥ: Όχι </w:t>
      </w:r>
    </w:p>
    <w:p w14:paraId="4BA0F979"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Λαϊκός Σύνδεσμος</w:t>
      </w:r>
      <w:r>
        <w:rPr>
          <w:rFonts w:eastAsia="Times New Roman" w:cs="Times New Roman"/>
          <w:szCs w:val="24"/>
        </w:rPr>
        <w:t xml:space="preserve"> - </w:t>
      </w:r>
      <w:r>
        <w:rPr>
          <w:rFonts w:eastAsia="Times New Roman" w:cs="Times New Roman"/>
          <w:szCs w:val="24"/>
        </w:rPr>
        <w:t>Χρυσή Αυγή: Όχι</w:t>
      </w:r>
    </w:p>
    <w:p w14:paraId="4BA0F97A"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ΚΚΕ: Παρών</w:t>
      </w:r>
    </w:p>
    <w:p w14:paraId="4BA0F97B"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 xml:space="preserve">ΑΝΕΛ: Όχι </w:t>
      </w:r>
    </w:p>
    <w:p w14:paraId="4BA0F97C" w14:textId="77777777" w:rsidR="00200ACA" w:rsidRDefault="00B07EC3">
      <w:pPr>
        <w:spacing w:line="600" w:lineRule="auto"/>
        <w:ind w:firstLine="720"/>
        <w:jc w:val="both"/>
        <w:rPr>
          <w:rFonts w:eastAsia="Times New Roman" w:cs="Times New Roman"/>
          <w:szCs w:val="24"/>
        </w:rPr>
      </w:pPr>
      <w:r>
        <w:rPr>
          <w:rFonts w:eastAsia="Times New Roman" w:cs="Times New Roman"/>
          <w:szCs w:val="24"/>
        </w:rPr>
        <w:t>Ένωση Κεντρώων: Όχι</w:t>
      </w:r>
    </w:p>
    <w:p w14:paraId="4BA0F97D" w14:textId="77777777" w:rsidR="00200ACA" w:rsidRDefault="00B07EC3">
      <w:pPr>
        <w:spacing w:line="600" w:lineRule="auto"/>
        <w:ind w:firstLine="539"/>
        <w:jc w:val="both"/>
        <w:rPr>
          <w:rFonts w:eastAsia="Times New Roman"/>
          <w:bCs/>
          <w:szCs w:val="24"/>
        </w:rPr>
      </w:pPr>
      <w:r>
        <w:rPr>
          <w:rFonts w:eastAsia="Times New Roman"/>
          <w:bCs/>
          <w:szCs w:val="24"/>
        </w:rPr>
        <w:t>Άρθρο 18 ως έχει κατά πλειοψηφία.</w:t>
      </w:r>
    </w:p>
    <w:p w14:paraId="4BA0F97E" w14:textId="77777777" w:rsidR="00200ACA" w:rsidRDefault="00B07EC3">
      <w:pPr>
        <w:spacing w:line="600" w:lineRule="auto"/>
        <w:ind w:firstLine="539"/>
        <w:jc w:val="both"/>
        <w:rPr>
          <w:rFonts w:eastAsia="Times New Roman"/>
          <w:szCs w:val="24"/>
        </w:rPr>
      </w:pPr>
      <w:r w:rsidRPr="007E36E2">
        <w:rPr>
          <w:rFonts w:eastAsia="Times New Roman"/>
          <w:bCs/>
          <w:szCs w:val="24"/>
        </w:rPr>
        <w:t>ΣΥΡΙΖΑ:</w:t>
      </w:r>
      <w:r>
        <w:rPr>
          <w:rFonts w:eastAsia="Times New Roman"/>
          <w:szCs w:val="24"/>
        </w:rPr>
        <w:t xml:space="preserve"> Ναι.</w:t>
      </w:r>
    </w:p>
    <w:p w14:paraId="4BA0F97F" w14:textId="77777777" w:rsidR="00200ACA" w:rsidRDefault="00B07EC3">
      <w:pPr>
        <w:spacing w:line="600" w:lineRule="auto"/>
        <w:ind w:firstLine="539"/>
        <w:jc w:val="both"/>
        <w:rPr>
          <w:rFonts w:eastAsia="Times New Roman"/>
          <w:szCs w:val="24"/>
        </w:rPr>
      </w:pPr>
      <w:r w:rsidRPr="007E36E2">
        <w:rPr>
          <w:rFonts w:eastAsia="Times New Roman"/>
          <w:szCs w:val="24"/>
        </w:rPr>
        <w:t>Νέα Δημοκρατία:</w:t>
      </w:r>
      <w:r>
        <w:rPr>
          <w:rFonts w:eastAsia="Times New Roman"/>
          <w:szCs w:val="24"/>
        </w:rPr>
        <w:t xml:space="preserve"> Ναι.</w:t>
      </w:r>
    </w:p>
    <w:p w14:paraId="4BA0F980" w14:textId="77777777" w:rsidR="00200ACA" w:rsidRDefault="00B07EC3">
      <w:pPr>
        <w:spacing w:line="600" w:lineRule="auto"/>
        <w:ind w:firstLine="539"/>
        <w:jc w:val="both"/>
        <w:rPr>
          <w:rFonts w:eastAsia="Times New Roman"/>
          <w:szCs w:val="24"/>
        </w:rPr>
      </w:pPr>
      <w:r w:rsidRPr="007E36E2">
        <w:rPr>
          <w:rFonts w:eastAsia="Times New Roman"/>
          <w:szCs w:val="24"/>
        </w:rPr>
        <w:t xml:space="preserve">ΔΗΣΥ: </w:t>
      </w:r>
      <w:r>
        <w:rPr>
          <w:rFonts w:eastAsia="Times New Roman"/>
          <w:szCs w:val="24"/>
        </w:rPr>
        <w:t>Ναι.</w:t>
      </w:r>
    </w:p>
    <w:p w14:paraId="4BA0F981" w14:textId="77777777" w:rsidR="00200ACA" w:rsidRDefault="00B07EC3">
      <w:pPr>
        <w:spacing w:line="600" w:lineRule="auto"/>
        <w:ind w:firstLine="539"/>
        <w:jc w:val="both"/>
        <w:rPr>
          <w:rFonts w:eastAsia="Times New Roman"/>
          <w:szCs w:val="24"/>
        </w:rPr>
      </w:pPr>
      <w:r>
        <w:rPr>
          <w:rFonts w:eastAsia="Times New Roman"/>
          <w:szCs w:val="24"/>
        </w:rPr>
        <w:lastRenderedPageBreak/>
        <w:t>Λαϊκός Σύνδεσμος</w:t>
      </w:r>
      <w:r>
        <w:rPr>
          <w:rFonts w:eastAsia="Times New Roman"/>
          <w:szCs w:val="24"/>
        </w:rPr>
        <w:t xml:space="preserve"> - </w:t>
      </w:r>
      <w:r>
        <w:rPr>
          <w:rFonts w:eastAsia="Times New Roman"/>
          <w:szCs w:val="24"/>
        </w:rPr>
        <w:t>Χρυσή Αυγή: Όχι.</w:t>
      </w:r>
    </w:p>
    <w:p w14:paraId="4BA0F982" w14:textId="77777777" w:rsidR="00200ACA" w:rsidRDefault="00B07EC3">
      <w:pPr>
        <w:spacing w:line="600" w:lineRule="auto"/>
        <w:ind w:firstLine="539"/>
        <w:jc w:val="both"/>
        <w:rPr>
          <w:rFonts w:eastAsia="Times New Roman"/>
          <w:szCs w:val="24"/>
        </w:rPr>
      </w:pPr>
      <w:r>
        <w:rPr>
          <w:rFonts w:eastAsia="Times New Roman"/>
          <w:szCs w:val="24"/>
        </w:rPr>
        <w:t>ΚΚΕ: Παρών.</w:t>
      </w:r>
    </w:p>
    <w:p w14:paraId="4BA0F983" w14:textId="77777777" w:rsidR="00200ACA" w:rsidRDefault="00B07EC3">
      <w:pPr>
        <w:spacing w:line="600" w:lineRule="auto"/>
        <w:ind w:firstLine="539"/>
        <w:jc w:val="both"/>
        <w:rPr>
          <w:rFonts w:eastAsia="Times New Roman"/>
          <w:szCs w:val="24"/>
        </w:rPr>
      </w:pPr>
      <w:r>
        <w:rPr>
          <w:rFonts w:eastAsia="Times New Roman"/>
          <w:szCs w:val="24"/>
        </w:rPr>
        <w:t>ΑΝΕΛ: Όχι.</w:t>
      </w:r>
    </w:p>
    <w:p w14:paraId="4BA0F984" w14:textId="77777777" w:rsidR="00200ACA" w:rsidRDefault="00B07EC3">
      <w:pPr>
        <w:spacing w:line="600" w:lineRule="auto"/>
        <w:ind w:firstLine="539"/>
        <w:jc w:val="both"/>
        <w:rPr>
          <w:rFonts w:eastAsia="Times New Roman"/>
          <w:szCs w:val="24"/>
        </w:rPr>
      </w:pPr>
      <w:r>
        <w:rPr>
          <w:rFonts w:eastAsia="Times New Roman"/>
          <w:szCs w:val="24"/>
        </w:rPr>
        <w:t>Ένωση Κεντρώων: Ναι.</w:t>
      </w:r>
    </w:p>
    <w:p w14:paraId="4BA0F985" w14:textId="77777777" w:rsidR="00200ACA" w:rsidRDefault="00B07EC3">
      <w:pPr>
        <w:spacing w:line="600" w:lineRule="auto"/>
        <w:ind w:firstLine="539"/>
        <w:jc w:val="both"/>
        <w:rPr>
          <w:rFonts w:eastAsia="Times New Roman"/>
          <w:bCs/>
          <w:szCs w:val="24"/>
        </w:rPr>
      </w:pPr>
      <w:r>
        <w:rPr>
          <w:rFonts w:eastAsia="Times New Roman"/>
          <w:bCs/>
          <w:szCs w:val="24"/>
        </w:rPr>
        <w:t>Άρθρο 19 ως έχει κατά πλειοψηφία.</w:t>
      </w:r>
    </w:p>
    <w:p w14:paraId="4BA0F986" w14:textId="77777777" w:rsidR="00200ACA" w:rsidRDefault="00B07EC3">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Ναι.</w:t>
      </w:r>
    </w:p>
    <w:p w14:paraId="4BA0F987" w14:textId="77777777" w:rsidR="00200ACA" w:rsidRDefault="00B07EC3">
      <w:pPr>
        <w:spacing w:line="600" w:lineRule="auto"/>
        <w:ind w:firstLine="539"/>
        <w:jc w:val="both"/>
        <w:rPr>
          <w:rFonts w:eastAsia="Times New Roman"/>
          <w:szCs w:val="24"/>
        </w:rPr>
      </w:pPr>
      <w:r>
        <w:rPr>
          <w:rFonts w:eastAsia="Times New Roman"/>
          <w:szCs w:val="24"/>
        </w:rPr>
        <w:t>Νέα Δημοκρατία: Όχι.</w:t>
      </w:r>
    </w:p>
    <w:p w14:paraId="4BA0F988" w14:textId="77777777" w:rsidR="00200ACA" w:rsidRDefault="00B07EC3">
      <w:pPr>
        <w:spacing w:line="600" w:lineRule="auto"/>
        <w:ind w:firstLine="539"/>
        <w:jc w:val="both"/>
        <w:rPr>
          <w:rFonts w:eastAsia="Times New Roman"/>
          <w:szCs w:val="24"/>
        </w:rPr>
      </w:pPr>
      <w:r>
        <w:rPr>
          <w:rFonts w:eastAsia="Times New Roman"/>
          <w:szCs w:val="24"/>
        </w:rPr>
        <w:t>ΔΗΣΥ: Ναι.</w:t>
      </w:r>
    </w:p>
    <w:p w14:paraId="4BA0F989" w14:textId="77777777" w:rsidR="00200ACA" w:rsidRDefault="00B07EC3">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Χρυσή Αυγή: Όχι.</w:t>
      </w:r>
    </w:p>
    <w:p w14:paraId="4BA0F98A" w14:textId="77777777" w:rsidR="00200ACA" w:rsidRDefault="00B07EC3">
      <w:pPr>
        <w:spacing w:line="600" w:lineRule="auto"/>
        <w:ind w:firstLine="539"/>
        <w:jc w:val="both"/>
        <w:rPr>
          <w:rFonts w:eastAsia="Times New Roman"/>
          <w:szCs w:val="24"/>
        </w:rPr>
      </w:pPr>
      <w:r>
        <w:rPr>
          <w:rFonts w:eastAsia="Times New Roman"/>
          <w:szCs w:val="24"/>
        </w:rPr>
        <w:t>ΚΚΕ: Ναι.</w:t>
      </w:r>
    </w:p>
    <w:p w14:paraId="4BA0F98B" w14:textId="77777777" w:rsidR="00200ACA" w:rsidRDefault="00B07EC3">
      <w:pPr>
        <w:spacing w:line="600" w:lineRule="auto"/>
        <w:ind w:firstLine="539"/>
        <w:jc w:val="both"/>
        <w:rPr>
          <w:rFonts w:eastAsia="Times New Roman"/>
          <w:szCs w:val="24"/>
        </w:rPr>
      </w:pPr>
      <w:r>
        <w:rPr>
          <w:rFonts w:eastAsia="Times New Roman"/>
          <w:szCs w:val="24"/>
        </w:rPr>
        <w:t>ΑΝΕΛ: Ναι.</w:t>
      </w:r>
    </w:p>
    <w:p w14:paraId="4BA0F98C" w14:textId="77777777" w:rsidR="00200ACA" w:rsidRDefault="00B07EC3">
      <w:pPr>
        <w:spacing w:line="600" w:lineRule="auto"/>
        <w:ind w:firstLine="539"/>
        <w:jc w:val="both"/>
        <w:rPr>
          <w:rFonts w:eastAsia="Times New Roman"/>
          <w:szCs w:val="24"/>
        </w:rPr>
      </w:pPr>
      <w:r>
        <w:rPr>
          <w:rFonts w:eastAsia="Times New Roman"/>
          <w:szCs w:val="24"/>
        </w:rPr>
        <w:t>Ένωση Κεντρώων: Όχι.</w:t>
      </w:r>
    </w:p>
    <w:p w14:paraId="4BA0F98D" w14:textId="77777777" w:rsidR="00200ACA" w:rsidRDefault="00B07EC3">
      <w:pPr>
        <w:spacing w:line="600" w:lineRule="auto"/>
        <w:ind w:firstLine="539"/>
        <w:jc w:val="both"/>
        <w:rPr>
          <w:rFonts w:eastAsia="Times New Roman"/>
          <w:bCs/>
          <w:szCs w:val="24"/>
        </w:rPr>
      </w:pPr>
      <w:r>
        <w:rPr>
          <w:rFonts w:eastAsia="Times New Roman"/>
          <w:bCs/>
          <w:szCs w:val="24"/>
        </w:rPr>
        <w:t>Άρθρο 20 ως έχει κατά πλειοψηφία.</w:t>
      </w:r>
    </w:p>
    <w:p w14:paraId="4BA0F98E" w14:textId="77777777" w:rsidR="00200ACA" w:rsidRDefault="00B07EC3">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Ναι.</w:t>
      </w:r>
    </w:p>
    <w:p w14:paraId="4BA0F98F" w14:textId="77777777" w:rsidR="00200ACA" w:rsidRDefault="00B07EC3">
      <w:pPr>
        <w:spacing w:line="600" w:lineRule="auto"/>
        <w:ind w:firstLine="539"/>
        <w:jc w:val="both"/>
        <w:rPr>
          <w:rFonts w:eastAsia="Times New Roman"/>
          <w:szCs w:val="24"/>
        </w:rPr>
      </w:pPr>
      <w:r>
        <w:rPr>
          <w:rFonts w:eastAsia="Times New Roman"/>
          <w:szCs w:val="24"/>
        </w:rPr>
        <w:t>Νέα Δημοκρατία: Ναι.</w:t>
      </w:r>
    </w:p>
    <w:p w14:paraId="4BA0F990" w14:textId="77777777" w:rsidR="00200ACA" w:rsidRDefault="00B07EC3">
      <w:pPr>
        <w:spacing w:line="600" w:lineRule="auto"/>
        <w:ind w:firstLine="539"/>
        <w:jc w:val="both"/>
        <w:rPr>
          <w:rFonts w:eastAsia="Times New Roman"/>
          <w:szCs w:val="24"/>
        </w:rPr>
      </w:pPr>
      <w:r>
        <w:rPr>
          <w:rFonts w:eastAsia="Times New Roman"/>
          <w:szCs w:val="24"/>
        </w:rPr>
        <w:t>ΔΗΣΥ: Ναι.</w:t>
      </w:r>
    </w:p>
    <w:p w14:paraId="4BA0F991" w14:textId="77777777" w:rsidR="00200ACA" w:rsidRDefault="00B07EC3">
      <w:pPr>
        <w:spacing w:line="600" w:lineRule="auto"/>
        <w:ind w:firstLine="539"/>
        <w:jc w:val="both"/>
        <w:rPr>
          <w:rFonts w:eastAsia="Times New Roman"/>
          <w:szCs w:val="24"/>
        </w:rPr>
      </w:pPr>
      <w:r>
        <w:rPr>
          <w:rFonts w:eastAsia="Times New Roman"/>
          <w:szCs w:val="24"/>
        </w:rPr>
        <w:lastRenderedPageBreak/>
        <w:t>Λαϊκός Σύνδεσμος</w:t>
      </w:r>
      <w:r>
        <w:rPr>
          <w:rFonts w:eastAsia="Times New Roman"/>
          <w:szCs w:val="24"/>
        </w:rPr>
        <w:t xml:space="preserve"> - </w:t>
      </w:r>
      <w:r>
        <w:rPr>
          <w:rFonts w:eastAsia="Times New Roman"/>
          <w:szCs w:val="24"/>
        </w:rPr>
        <w:t>Χρυσή Αυγή: Όχι.</w:t>
      </w:r>
    </w:p>
    <w:p w14:paraId="4BA0F992" w14:textId="77777777" w:rsidR="00200ACA" w:rsidRDefault="00B07EC3">
      <w:pPr>
        <w:spacing w:line="600" w:lineRule="auto"/>
        <w:ind w:firstLine="539"/>
        <w:jc w:val="both"/>
        <w:rPr>
          <w:rFonts w:eastAsia="Times New Roman"/>
          <w:szCs w:val="24"/>
        </w:rPr>
      </w:pPr>
      <w:r>
        <w:rPr>
          <w:rFonts w:eastAsia="Times New Roman"/>
          <w:szCs w:val="24"/>
        </w:rPr>
        <w:t>ΚΚΕ: Ναι.</w:t>
      </w:r>
    </w:p>
    <w:p w14:paraId="4BA0F993" w14:textId="77777777" w:rsidR="00200ACA" w:rsidRDefault="00B07EC3">
      <w:pPr>
        <w:spacing w:line="600" w:lineRule="auto"/>
        <w:ind w:firstLine="539"/>
        <w:jc w:val="both"/>
        <w:rPr>
          <w:rFonts w:eastAsia="Times New Roman"/>
          <w:szCs w:val="24"/>
        </w:rPr>
      </w:pPr>
      <w:r>
        <w:rPr>
          <w:rFonts w:eastAsia="Times New Roman"/>
          <w:szCs w:val="24"/>
        </w:rPr>
        <w:t>ΑΝΕΛ: Ναι.</w:t>
      </w:r>
    </w:p>
    <w:p w14:paraId="4BA0F994" w14:textId="77777777" w:rsidR="00200ACA" w:rsidRDefault="00B07EC3">
      <w:pPr>
        <w:spacing w:line="600" w:lineRule="auto"/>
        <w:ind w:firstLine="539"/>
        <w:jc w:val="both"/>
        <w:rPr>
          <w:rFonts w:eastAsia="Times New Roman"/>
          <w:szCs w:val="24"/>
        </w:rPr>
      </w:pPr>
      <w:r>
        <w:rPr>
          <w:rFonts w:eastAsia="Times New Roman"/>
          <w:szCs w:val="24"/>
        </w:rPr>
        <w:t>Ένωση Κεντρώων: Ναι.</w:t>
      </w:r>
    </w:p>
    <w:p w14:paraId="4BA0F995" w14:textId="77777777" w:rsidR="00200ACA" w:rsidRDefault="00B07EC3">
      <w:pPr>
        <w:spacing w:line="600" w:lineRule="auto"/>
        <w:ind w:firstLine="539"/>
        <w:jc w:val="both"/>
        <w:rPr>
          <w:rFonts w:eastAsia="Times New Roman"/>
          <w:bCs/>
          <w:szCs w:val="24"/>
        </w:rPr>
      </w:pPr>
      <w:r>
        <w:rPr>
          <w:rFonts w:eastAsia="Times New Roman"/>
          <w:bCs/>
          <w:szCs w:val="24"/>
        </w:rPr>
        <w:t>Άρθρο 21, όπως τροποποιήθηκε, κατά πλειοψηφία.</w:t>
      </w:r>
    </w:p>
    <w:p w14:paraId="4BA0F996" w14:textId="77777777" w:rsidR="00200ACA" w:rsidRDefault="00B07EC3">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Ναι.</w:t>
      </w:r>
    </w:p>
    <w:p w14:paraId="4BA0F997" w14:textId="77777777" w:rsidR="00200ACA" w:rsidRDefault="00B07EC3">
      <w:pPr>
        <w:spacing w:line="600" w:lineRule="auto"/>
        <w:ind w:firstLine="539"/>
        <w:jc w:val="both"/>
        <w:rPr>
          <w:rFonts w:eastAsia="Times New Roman"/>
          <w:szCs w:val="24"/>
        </w:rPr>
      </w:pPr>
      <w:r>
        <w:rPr>
          <w:rFonts w:eastAsia="Times New Roman"/>
          <w:szCs w:val="24"/>
        </w:rPr>
        <w:t>Νέα Δημοκρατία: Ναι.</w:t>
      </w:r>
    </w:p>
    <w:p w14:paraId="4BA0F998" w14:textId="77777777" w:rsidR="00200ACA" w:rsidRDefault="00B07EC3">
      <w:pPr>
        <w:spacing w:line="600" w:lineRule="auto"/>
        <w:ind w:firstLine="539"/>
        <w:jc w:val="both"/>
        <w:rPr>
          <w:rFonts w:eastAsia="Times New Roman"/>
          <w:szCs w:val="24"/>
        </w:rPr>
      </w:pPr>
      <w:r>
        <w:rPr>
          <w:rFonts w:eastAsia="Times New Roman"/>
          <w:szCs w:val="24"/>
        </w:rPr>
        <w:t>ΔΗΣΥ: Ναι.</w:t>
      </w:r>
    </w:p>
    <w:p w14:paraId="4BA0F999" w14:textId="77777777" w:rsidR="00200ACA" w:rsidRDefault="00B07EC3">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Χρυσή Αυγή: Όχι.</w:t>
      </w:r>
    </w:p>
    <w:p w14:paraId="4BA0F99A" w14:textId="77777777" w:rsidR="00200ACA" w:rsidRDefault="00B07EC3">
      <w:pPr>
        <w:spacing w:line="600" w:lineRule="auto"/>
        <w:ind w:firstLine="539"/>
        <w:jc w:val="both"/>
        <w:rPr>
          <w:rFonts w:eastAsia="Times New Roman"/>
          <w:szCs w:val="24"/>
        </w:rPr>
      </w:pPr>
      <w:r>
        <w:rPr>
          <w:rFonts w:eastAsia="Times New Roman"/>
          <w:szCs w:val="24"/>
        </w:rPr>
        <w:t xml:space="preserve">ΚΚΕ: </w:t>
      </w:r>
      <w:r>
        <w:rPr>
          <w:rFonts w:eastAsia="Times New Roman"/>
          <w:szCs w:val="24"/>
        </w:rPr>
        <w:t>Ναι.</w:t>
      </w:r>
    </w:p>
    <w:p w14:paraId="4BA0F99B" w14:textId="77777777" w:rsidR="00200ACA" w:rsidRDefault="00B07EC3">
      <w:pPr>
        <w:spacing w:line="600" w:lineRule="auto"/>
        <w:ind w:firstLine="539"/>
        <w:jc w:val="both"/>
        <w:rPr>
          <w:rFonts w:eastAsia="Times New Roman"/>
          <w:szCs w:val="24"/>
        </w:rPr>
      </w:pPr>
      <w:r>
        <w:rPr>
          <w:rFonts w:eastAsia="Times New Roman"/>
          <w:szCs w:val="24"/>
        </w:rPr>
        <w:t>ΑΝΕΛ: Ναι.</w:t>
      </w:r>
    </w:p>
    <w:p w14:paraId="4BA0F99C" w14:textId="77777777" w:rsidR="00200ACA" w:rsidRDefault="00B07EC3">
      <w:pPr>
        <w:spacing w:line="600" w:lineRule="auto"/>
        <w:ind w:firstLine="539"/>
        <w:jc w:val="both"/>
        <w:rPr>
          <w:rFonts w:eastAsia="Times New Roman"/>
          <w:szCs w:val="24"/>
        </w:rPr>
      </w:pPr>
      <w:r>
        <w:rPr>
          <w:rFonts w:eastAsia="Times New Roman"/>
          <w:szCs w:val="24"/>
        </w:rPr>
        <w:t>Ένωση Κεντρώων: Ναι.</w:t>
      </w:r>
    </w:p>
    <w:p w14:paraId="4BA0F99D" w14:textId="77777777" w:rsidR="00200ACA" w:rsidRDefault="00B07EC3">
      <w:pPr>
        <w:spacing w:line="600" w:lineRule="auto"/>
        <w:ind w:firstLine="539"/>
        <w:jc w:val="both"/>
        <w:rPr>
          <w:rFonts w:eastAsia="Times New Roman"/>
          <w:bCs/>
          <w:szCs w:val="24"/>
        </w:rPr>
      </w:pPr>
      <w:r>
        <w:rPr>
          <w:rFonts w:eastAsia="Times New Roman"/>
          <w:bCs/>
          <w:szCs w:val="24"/>
        </w:rPr>
        <w:t>Άρθρο 22 ως έχει κατά πλειοψηφία.</w:t>
      </w:r>
    </w:p>
    <w:p w14:paraId="4BA0F99E" w14:textId="77777777" w:rsidR="00200ACA" w:rsidRDefault="00B07EC3">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Ναι.</w:t>
      </w:r>
    </w:p>
    <w:p w14:paraId="4BA0F99F" w14:textId="77777777" w:rsidR="00200ACA" w:rsidRDefault="00B07EC3">
      <w:pPr>
        <w:spacing w:line="600" w:lineRule="auto"/>
        <w:ind w:firstLine="539"/>
        <w:jc w:val="both"/>
        <w:rPr>
          <w:rFonts w:eastAsia="Times New Roman"/>
          <w:szCs w:val="24"/>
        </w:rPr>
      </w:pPr>
      <w:r>
        <w:rPr>
          <w:rFonts w:eastAsia="Times New Roman"/>
          <w:szCs w:val="24"/>
        </w:rPr>
        <w:t>Νέα Δημοκρατία: Ναι.</w:t>
      </w:r>
    </w:p>
    <w:p w14:paraId="4BA0F9A0" w14:textId="77777777" w:rsidR="00200ACA" w:rsidRDefault="00B07EC3">
      <w:pPr>
        <w:spacing w:line="600" w:lineRule="auto"/>
        <w:ind w:firstLine="539"/>
        <w:jc w:val="both"/>
        <w:rPr>
          <w:rFonts w:eastAsia="Times New Roman"/>
          <w:szCs w:val="24"/>
        </w:rPr>
      </w:pPr>
      <w:r>
        <w:rPr>
          <w:rFonts w:eastAsia="Times New Roman"/>
          <w:szCs w:val="24"/>
        </w:rPr>
        <w:t>ΔΗΣΥ: Ναι.</w:t>
      </w:r>
    </w:p>
    <w:p w14:paraId="4BA0F9A1" w14:textId="77777777" w:rsidR="00200ACA" w:rsidRDefault="00B07EC3">
      <w:pPr>
        <w:spacing w:line="600" w:lineRule="auto"/>
        <w:ind w:firstLine="539"/>
        <w:jc w:val="both"/>
        <w:rPr>
          <w:rFonts w:eastAsia="Times New Roman"/>
          <w:szCs w:val="24"/>
        </w:rPr>
      </w:pPr>
      <w:r>
        <w:rPr>
          <w:rFonts w:eastAsia="Times New Roman"/>
          <w:szCs w:val="24"/>
        </w:rPr>
        <w:lastRenderedPageBreak/>
        <w:t>Λαϊκός Σύνδεσμος</w:t>
      </w:r>
      <w:r>
        <w:rPr>
          <w:rFonts w:eastAsia="Times New Roman"/>
          <w:szCs w:val="24"/>
        </w:rPr>
        <w:t xml:space="preserve"> - </w:t>
      </w:r>
      <w:r>
        <w:rPr>
          <w:rFonts w:eastAsia="Times New Roman"/>
          <w:szCs w:val="24"/>
        </w:rPr>
        <w:t>Χρυσή Αυγή: Όχι.</w:t>
      </w:r>
    </w:p>
    <w:p w14:paraId="4BA0F9A2" w14:textId="77777777" w:rsidR="00200ACA" w:rsidRDefault="00B07EC3">
      <w:pPr>
        <w:spacing w:line="600" w:lineRule="auto"/>
        <w:ind w:firstLine="539"/>
        <w:jc w:val="both"/>
        <w:rPr>
          <w:rFonts w:eastAsia="Times New Roman"/>
          <w:szCs w:val="24"/>
        </w:rPr>
      </w:pPr>
      <w:r>
        <w:rPr>
          <w:rFonts w:eastAsia="Times New Roman"/>
          <w:szCs w:val="24"/>
        </w:rPr>
        <w:t>ΚΚΕ: Ναι.</w:t>
      </w:r>
    </w:p>
    <w:p w14:paraId="4BA0F9A3" w14:textId="77777777" w:rsidR="00200ACA" w:rsidRDefault="00B07EC3">
      <w:pPr>
        <w:spacing w:line="600" w:lineRule="auto"/>
        <w:ind w:firstLine="539"/>
        <w:jc w:val="both"/>
        <w:rPr>
          <w:rFonts w:eastAsia="Times New Roman"/>
          <w:szCs w:val="24"/>
        </w:rPr>
      </w:pPr>
      <w:r>
        <w:rPr>
          <w:rFonts w:eastAsia="Times New Roman"/>
          <w:szCs w:val="24"/>
        </w:rPr>
        <w:t>ΑΝΕΛ: Ναι.</w:t>
      </w:r>
    </w:p>
    <w:p w14:paraId="4BA0F9A4" w14:textId="77777777" w:rsidR="00200ACA" w:rsidRDefault="00B07EC3">
      <w:pPr>
        <w:spacing w:line="600" w:lineRule="auto"/>
        <w:ind w:firstLine="539"/>
        <w:jc w:val="both"/>
        <w:rPr>
          <w:rFonts w:eastAsia="Times New Roman"/>
          <w:szCs w:val="24"/>
        </w:rPr>
      </w:pPr>
      <w:r>
        <w:rPr>
          <w:rFonts w:eastAsia="Times New Roman"/>
          <w:szCs w:val="24"/>
        </w:rPr>
        <w:t>Ένωση Κεντρώων: Ναι.</w:t>
      </w:r>
    </w:p>
    <w:p w14:paraId="4BA0F9A5" w14:textId="77777777" w:rsidR="00200ACA" w:rsidRDefault="00B07EC3">
      <w:pPr>
        <w:spacing w:line="600" w:lineRule="auto"/>
        <w:ind w:firstLine="539"/>
        <w:jc w:val="both"/>
        <w:rPr>
          <w:rFonts w:eastAsia="Times New Roman"/>
          <w:bCs/>
          <w:szCs w:val="24"/>
        </w:rPr>
      </w:pPr>
      <w:r>
        <w:rPr>
          <w:rFonts w:eastAsia="Times New Roman"/>
          <w:bCs/>
          <w:szCs w:val="24"/>
        </w:rPr>
        <w:t>Άρθρο 23 ως έχει κατά πλειοψηφία.</w:t>
      </w:r>
    </w:p>
    <w:p w14:paraId="4BA0F9A6" w14:textId="77777777" w:rsidR="00200ACA" w:rsidRDefault="00B07EC3">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Ναι.</w:t>
      </w:r>
    </w:p>
    <w:p w14:paraId="4BA0F9A7" w14:textId="77777777" w:rsidR="00200ACA" w:rsidRDefault="00B07EC3">
      <w:pPr>
        <w:spacing w:line="600" w:lineRule="auto"/>
        <w:ind w:firstLine="539"/>
        <w:jc w:val="both"/>
        <w:rPr>
          <w:rFonts w:eastAsia="Times New Roman"/>
          <w:szCs w:val="24"/>
        </w:rPr>
      </w:pPr>
      <w:r>
        <w:rPr>
          <w:rFonts w:eastAsia="Times New Roman"/>
          <w:szCs w:val="24"/>
        </w:rPr>
        <w:t>Νέα Δημοκρατία:</w:t>
      </w:r>
      <w:r>
        <w:rPr>
          <w:rFonts w:eastAsia="Times New Roman"/>
          <w:szCs w:val="24"/>
        </w:rPr>
        <w:t xml:space="preserve"> Όχι.</w:t>
      </w:r>
    </w:p>
    <w:p w14:paraId="4BA0F9A8" w14:textId="77777777" w:rsidR="00200ACA" w:rsidRDefault="00B07EC3">
      <w:pPr>
        <w:spacing w:line="600" w:lineRule="auto"/>
        <w:ind w:firstLine="539"/>
        <w:jc w:val="both"/>
        <w:rPr>
          <w:rFonts w:eastAsia="Times New Roman"/>
          <w:szCs w:val="24"/>
        </w:rPr>
      </w:pPr>
      <w:r>
        <w:rPr>
          <w:rFonts w:eastAsia="Times New Roman"/>
          <w:szCs w:val="24"/>
        </w:rPr>
        <w:t>ΔΗΣΥ: Όχι.</w:t>
      </w:r>
    </w:p>
    <w:p w14:paraId="4BA0F9A9" w14:textId="77777777" w:rsidR="00200ACA" w:rsidRDefault="00B07EC3">
      <w:pPr>
        <w:spacing w:line="600" w:lineRule="auto"/>
        <w:ind w:firstLine="539"/>
        <w:jc w:val="both"/>
        <w:rPr>
          <w:rFonts w:eastAsia="Times New Roman"/>
          <w:szCs w:val="24"/>
        </w:rPr>
      </w:pPr>
      <w:r>
        <w:rPr>
          <w:rFonts w:eastAsia="Times New Roman"/>
          <w:szCs w:val="24"/>
        </w:rPr>
        <w:t>Λαϊκός Σύνδεσμός</w:t>
      </w:r>
      <w:r>
        <w:rPr>
          <w:rFonts w:eastAsia="Times New Roman"/>
          <w:szCs w:val="24"/>
        </w:rPr>
        <w:t xml:space="preserve"> - </w:t>
      </w:r>
      <w:r>
        <w:rPr>
          <w:rFonts w:eastAsia="Times New Roman"/>
          <w:szCs w:val="24"/>
        </w:rPr>
        <w:t>Χρυσή Αυγή: Όχι.</w:t>
      </w:r>
    </w:p>
    <w:p w14:paraId="4BA0F9AA" w14:textId="77777777" w:rsidR="00200ACA" w:rsidRDefault="00B07EC3">
      <w:pPr>
        <w:spacing w:line="600" w:lineRule="auto"/>
        <w:ind w:firstLine="539"/>
        <w:jc w:val="both"/>
        <w:rPr>
          <w:rFonts w:eastAsia="Times New Roman"/>
          <w:szCs w:val="24"/>
        </w:rPr>
      </w:pPr>
      <w:r>
        <w:rPr>
          <w:rFonts w:eastAsia="Times New Roman"/>
          <w:szCs w:val="24"/>
        </w:rPr>
        <w:t>ΚΚΕ: Ναι.</w:t>
      </w:r>
    </w:p>
    <w:p w14:paraId="4BA0F9AB" w14:textId="77777777" w:rsidR="00200ACA" w:rsidRDefault="00B07EC3">
      <w:pPr>
        <w:spacing w:line="600" w:lineRule="auto"/>
        <w:ind w:firstLine="539"/>
        <w:jc w:val="both"/>
        <w:rPr>
          <w:rFonts w:eastAsia="Times New Roman"/>
          <w:szCs w:val="24"/>
        </w:rPr>
      </w:pPr>
      <w:r>
        <w:rPr>
          <w:rFonts w:eastAsia="Times New Roman"/>
          <w:szCs w:val="24"/>
        </w:rPr>
        <w:t>ΑΝΕΛ: Όχι.</w:t>
      </w:r>
    </w:p>
    <w:p w14:paraId="4BA0F9AC" w14:textId="77777777" w:rsidR="00200ACA" w:rsidRDefault="00B07EC3">
      <w:pPr>
        <w:spacing w:line="600" w:lineRule="auto"/>
        <w:ind w:firstLine="539"/>
        <w:jc w:val="both"/>
        <w:rPr>
          <w:rFonts w:eastAsia="Times New Roman"/>
          <w:szCs w:val="24"/>
        </w:rPr>
      </w:pPr>
      <w:r>
        <w:rPr>
          <w:rFonts w:eastAsia="Times New Roman"/>
          <w:szCs w:val="24"/>
        </w:rPr>
        <w:t>Ένωση Κεντρώων: Όχι.</w:t>
      </w:r>
    </w:p>
    <w:p w14:paraId="4BA0F9AD" w14:textId="77777777" w:rsidR="00200ACA" w:rsidRDefault="00B07EC3">
      <w:pPr>
        <w:spacing w:line="600" w:lineRule="auto"/>
        <w:ind w:firstLine="539"/>
        <w:jc w:val="both"/>
        <w:rPr>
          <w:rFonts w:eastAsia="Times New Roman"/>
          <w:szCs w:val="24"/>
        </w:rPr>
      </w:pPr>
      <w:r>
        <w:rPr>
          <w:rFonts w:eastAsia="Times New Roman"/>
          <w:szCs w:val="24"/>
        </w:rPr>
        <w:t>Ακροτελεύτιο άρθρο κατά πλειοψηφία.</w:t>
      </w:r>
    </w:p>
    <w:p w14:paraId="4BA0F9AE" w14:textId="77777777" w:rsidR="00200ACA" w:rsidRDefault="00B07EC3">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Ναι.</w:t>
      </w:r>
    </w:p>
    <w:p w14:paraId="4BA0F9AF" w14:textId="77777777" w:rsidR="00200ACA" w:rsidRDefault="00B07EC3">
      <w:pPr>
        <w:spacing w:line="600" w:lineRule="auto"/>
        <w:ind w:firstLine="539"/>
        <w:jc w:val="both"/>
        <w:rPr>
          <w:rFonts w:eastAsia="Times New Roman"/>
          <w:szCs w:val="24"/>
        </w:rPr>
      </w:pPr>
      <w:r>
        <w:rPr>
          <w:rFonts w:eastAsia="Times New Roman"/>
          <w:szCs w:val="24"/>
        </w:rPr>
        <w:t>Νέα Δημοκρατία: Ναι.</w:t>
      </w:r>
    </w:p>
    <w:p w14:paraId="4BA0F9B0" w14:textId="77777777" w:rsidR="00200ACA" w:rsidRDefault="00B07EC3">
      <w:pPr>
        <w:spacing w:line="600" w:lineRule="auto"/>
        <w:ind w:firstLine="539"/>
        <w:jc w:val="both"/>
        <w:rPr>
          <w:rFonts w:eastAsia="Times New Roman"/>
          <w:szCs w:val="24"/>
        </w:rPr>
      </w:pPr>
      <w:r>
        <w:rPr>
          <w:rFonts w:eastAsia="Times New Roman"/>
          <w:szCs w:val="24"/>
        </w:rPr>
        <w:t>ΔΗΣΥ: Ναι.</w:t>
      </w:r>
    </w:p>
    <w:p w14:paraId="4BA0F9B1" w14:textId="77777777" w:rsidR="00200ACA" w:rsidRDefault="00B07EC3">
      <w:pPr>
        <w:spacing w:line="600" w:lineRule="auto"/>
        <w:ind w:firstLine="539"/>
        <w:jc w:val="both"/>
        <w:rPr>
          <w:rFonts w:eastAsia="Times New Roman"/>
          <w:szCs w:val="24"/>
        </w:rPr>
      </w:pPr>
      <w:r>
        <w:rPr>
          <w:rFonts w:eastAsia="Times New Roman"/>
          <w:szCs w:val="24"/>
        </w:rPr>
        <w:lastRenderedPageBreak/>
        <w:t>Λαϊκός Σύνδεσμος</w:t>
      </w:r>
      <w:r>
        <w:rPr>
          <w:rFonts w:eastAsia="Times New Roman"/>
          <w:szCs w:val="24"/>
        </w:rPr>
        <w:t xml:space="preserve"> - </w:t>
      </w:r>
      <w:r>
        <w:rPr>
          <w:rFonts w:eastAsia="Times New Roman"/>
          <w:szCs w:val="24"/>
        </w:rPr>
        <w:t>Χρυσή Αυγή: Όχι.</w:t>
      </w:r>
    </w:p>
    <w:p w14:paraId="4BA0F9B2" w14:textId="77777777" w:rsidR="00200ACA" w:rsidRDefault="00B07EC3">
      <w:pPr>
        <w:spacing w:line="600" w:lineRule="auto"/>
        <w:ind w:firstLine="539"/>
        <w:jc w:val="both"/>
        <w:rPr>
          <w:rFonts w:eastAsia="Times New Roman"/>
          <w:szCs w:val="24"/>
        </w:rPr>
      </w:pPr>
      <w:r>
        <w:rPr>
          <w:rFonts w:eastAsia="Times New Roman"/>
          <w:szCs w:val="24"/>
        </w:rPr>
        <w:t>ΚΚΕ: Ναι.</w:t>
      </w:r>
    </w:p>
    <w:p w14:paraId="4BA0F9B3" w14:textId="77777777" w:rsidR="00200ACA" w:rsidRDefault="00B07EC3">
      <w:pPr>
        <w:spacing w:line="600" w:lineRule="auto"/>
        <w:ind w:firstLine="539"/>
        <w:jc w:val="both"/>
        <w:rPr>
          <w:rFonts w:eastAsia="Times New Roman"/>
          <w:szCs w:val="24"/>
        </w:rPr>
      </w:pPr>
      <w:r>
        <w:rPr>
          <w:rFonts w:eastAsia="Times New Roman"/>
          <w:szCs w:val="24"/>
        </w:rPr>
        <w:t>ΑΝΕΛ: Ναι.</w:t>
      </w:r>
    </w:p>
    <w:p w14:paraId="4BA0F9B4" w14:textId="77777777" w:rsidR="00200ACA" w:rsidRDefault="00B07EC3">
      <w:pPr>
        <w:spacing w:line="600" w:lineRule="auto"/>
        <w:ind w:firstLine="539"/>
        <w:jc w:val="both"/>
        <w:rPr>
          <w:rFonts w:eastAsia="Times New Roman"/>
          <w:szCs w:val="24"/>
        </w:rPr>
      </w:pPr>
      <w:r>
        <w:rPr>
          <w:rFonts w:eastAsia="Times New Roman"/>
          <w:szCs w:val="24"/>
        </w:rPr>
        <w:t>Ένωση Κεντρώων: Παρών.</w:t>
      </w:r>
    </w:p>
    <w:p w14:paraId="4BA0F9B5" w14:textId="77777777" w:rsidR="00200ACA" w:rsidRDefault="00B07EC3">
      <w:pPr>
        <w:spacing w:line="600" w:lineRule="auto"/>
        <w:ind w:firstLine="539"/>
        <w:jc w:val="both"/>
        <w:rPr>
          <w:rFonts w:eastAsia="Times New Roman"/>
          <w:szCs w:val="24"/>
        </w:rPr>
      </w:pPr>
      <w:r>
        <w:rPr>
          <w:rFonts w:eastAsia="Times New Roman"/>
          <w:szCs w:val="24"/>
        </w:rPr>
        <w:t>Επί του συνόλου κατά πλειοψηφία.</w:t>
      </w:r>
    </w:p>
    <w:p w14:paraId="4BA0F9B6" w14:textId="77777777" w:rsidR="00200ACA" w:rsidRDefault="00B07EC3">
      <w:pPr>
        <w:spacing w:line="600" w:lineRule="auto"/>
        <w:ind w:firstLine="539"/>
        <w:jc w:val="both"/>
        <w:rPr>
          <w:rFonts w:eastAsia="Times New Roman"/>
          <w:szCs w:val="24"/>
        </w:rPr>
      </w:pPr>
      <w:r>
        <w:rPr>
          <w:rFonts w:eastAsia="Times New Roman"/>
          <w:bCs/>
          <w:szCs w:val="24"/>
        </w:rPr>
        <w:t>ΣΥΡΙΖΑ:</w:t>
      </w:r>
      <w:r>
        <w:rPr>
          <w:rFonts w:eastAsia="Times New Roman"/>
          <w:szCs w:val="24"/>
        </w:rPr>
        <w:t xml:space="preserve"> Ναι.</w:t>
      </w:r>
    </w:p>
    <w:p w14:paraId="4BA0F9B7" w14:textId="77777777" w:rsidR="00200ACA" w:rsidRDefault="00B07EC3">
      <w:pPr>
        <w:spacing w:line="600" w:lineRule="auto"/>
        <w:ind w:firstLine="539"/>
        <w:jc w:val="both"/>
        <w:rPr>
          <w:rFonts w:eastAsia="Times New Roman"/>
          <w:szCs w:val="24"/>
        </w:rPr>
      </w:pPr>
      <w:r>
        <w:rPr>
          <w:rFonts w:eastAsia="Times New Roman"/>
          <w:szCs w:val="24"/>
        </w:rPr>
        <w:t>Νέα Δημοκρατία: Όχι.</w:t>
      </w:r>
    </w:p>
    <w:p w14:paraId="4BA0F9B8" w14:textId="77777777" w:rsidR="00200ACA" w:rsidRDefault="00B07EC3">
      <w:pPr>
        <w:spacing w:line="600" w:lineRule="auto"/>
        <w:ind w:firstLine="539"/>
        <w:jc w:val="both"/>
        <w:rPr>
          <w:rFonts w:eastAsia="Times New Roman"/>
          <w:szCs w:val="24"/>
        </w:rPr>
      </w:pPr>
      <w:r>
        <w:rPr>
          <w:rFonts w:eastAsia="Times New Roman"/>
          <w:szCs w:val="24"/>
        </w:rPr>
        <w:t>ΔΗΣΥ: Όχι.</w:t>
      </w:r>
    </w:p>
    <w:p w14:paraId="4BA0F9B9" w14:textId="77777777" w:rsidR="00200ACA" w:rsidRDefault="00B07EC3">
      <w:pPr>
        <w:spacing w:line="600" w:lineRule="auto"/>
        <w:ind w:firstLine="539"/>
        <w:jc w:val="both"/>
        <w:rPr>
          <w:rFonts w:eastAsia="Times New Roman"/>
          <w:szCs w:val="24"/>
        </w:rPr>
      </w:pPr>
      <w:r>
        <w:rPr>
          <w:rFonts w:eastAsia="Times New Roman"/>
          <w:szCs w:val="24"/>
        </w:rPr>
        <w:t>Λαϊκός Σύνδεσμος</w:t>
      </w:r>
      <w:r>
        <w:rPr>
          <w:rFonts w:eastAsia="Times New Roman"/>
          <w:szCs w:val="24"/>
        </w:rPr>
        <w:t xml:space="preserve"> - </w:t>
      </w:r>
      <w:r>
        <w:rPr>
          <w:rFonts w:eastAsia="Times New Roman"/>
          <w:szCs w:val="24"/>
        </w:rPr>
        <w:t>Χρυσή Αυγή: Όχι.</w:t>
      </w:r>
    </w:p>
    <w:p w14:paraId="4BA0F9BA" w14:textId="77777777" w:rsidR="00200ACA" w:rsidRDefault="00B07EC3">
      <w:pPr>
        <w:spacing w:line="600" w:lineRule="auto"/>
        <w:ind w:firstLine="539"/>
        <w:jc w:val="both"/>
        <w:rPr>
          <w:rFonts w:eastAsia="Times New Roman"/>
          <w:szCs w:val="24"/>
        </w:rPr>
      </w:pPr>
      <w:r>
        <w:rPr>
          <w:rFonts w:eastAsia="Times New Roman"/>
          <w:szCs w:val="24"/>
        </w:rPr>
        <w:t>ΚΚΕ: Ναι.</w:t>
      </w:r>
    </w:p>
    <w:p w14:paraId="4BA0F9BB" w14:textId="77777777" w:rsidR="00200ACA" w:rsidRDefault="00B07EC3">
      <w:pPr>
        <w:spacing w:line="600" w:lineRule="auto"/>
        <w:ind w:firstLine="539"/>
        <w:jc w:val="both"/>
        <w:rPr>
          <w:rFonts w:eastAsia="Times New Roman"/>
          <w:szCs w:val="24"/>
        </w:rPr>
      </w:pPr>
      <w:r>
        <w:rPr>
          <w:rFonts w:eastAsia="Times New Roman"/>
          <w:szCs w:val="24"/>
        </w:rPr>
        <w:t xml:space="preserve">ΑΝΕΛ: </w:t>
      </w:r>
      <w:r>
        <w:rPr>
          <w:rFonts w:eastAsia="Times New Roman"/>
          <w:szCs w:val="24"/>
        </w:rPr>
        <w:t>Ναι</w:t>
      </w:r>
      <w:r>
        <w:rPr>
          <w:rFonts w:eastAsia="Times New Roman"/>
          <w:szCs w:val="24"/>
        </w:rPr>
        <w:t>.</w:t>
      </w:r>
    </w:p>
    <w:p w14:paraId="4BA0F9BC" w14:textId="77777777" w:rsidR="00200ACA" w:rsidRDefault="00B07EC3">
      <w:pPr>
        <w:spacing w:line="600" w:lineRule="auto"/>
        <w:ind w:firstLine="539"/>
        <w:jc w:val="both"/>
        <w:rPr>
          <w:rFonts w:eastAsia="Times New Roman" w:cs="Times New Roman"/>
          <w:szCs w:val="24"/>
        </w:rPr>
      </w:pPr>
      <w:r>
        <w:rPr>
          <w:rFonts w:eastAsia="Times New Roman"/>
          <w:szCs w:val="24"/>
        </w:rPr>
        <w:t>Ένωση Κεντρώων: Παρών.</w:t>
      </w:r>
    </w:p>
    <w:p w14:paraId="4BA0F9BD" w14:textId="77777777" w:rsidR="00200ACA" w:rsidRDefault="00B07EC3">
      <w:pPr>
        <w:spacing w:line="600" w:lineRule="auto"/>
        <w:ind w:firstLine="709"/>
        <w:jc w:val="both"/>
        <w:rPr>
          <w:rFonts w:eastAsia="SimSun"/>
          <w:szCs w:val="24"/>
          <w:lang w:eastAsia="zh-CN"/>
        </w:rPr>
      </w:pPr>
      <w:r>
        <w:rPr>
          <w:rFonts w:eastAsia="SimSun"/>
          <w:szCs w:val="24"/>
          <w:lang w:eastAsia="zh-CN"/>
        </w:rPr>
        <w:t>Κύριες και κύριοι συνάδελφοι, οι θέσεις των κομμάτων, όπως αποτυπώθηκαν κατά την ψήφιση με το η</w:t>
      </w:r>
      <w:r w:rsidRPr="001D330B">
        <w:rPr>
          <w:rFonts w:eastAsia="SimSun"/>
          <w:szCs w:val="24"/>
          <w:lang w:eastAsia="zh-CN"/>
        </w:rPr>
        <w:t>λεκ</w:t>
      </w:r>
      <w:r w:rsidRPr="001D330B">
        <w:rPr>
          <w:rFonts w:eastAsia="SimSun"/>
          <w:szCs w:val="24"/>
          <w:lang w:eastAsia="zh-CN"/>
        </w:rPr>
        <w:t>τρονικό σύστημα καταχωρίζονται στα Πρακτικά της σημερινής συνεδρίασης και έχουν ως εξής:</w:t>
      </w:r>
    </w:p>
    <w:p w14:paraId="4BA0F9BE" w14:textId="77777777" w:rsidR="00200ACA" w:rsidRDefault="00B07EC3">
      <w:pPr>
        <w:spacing w:line="600" w:lineRule="auto"/>
        <w:ind w:firstLine="709"/>
        <w:jc w:val="center"/>
        <w:rPr>
          <w:rFonts w:eastAsia="Times New Roman" w:cs="Times New Roman"/>
          <w:szCs w:val="24"/>
        </w:rPr>
      </w:pPr>
      <w:r>
        <w:rPr>
          <w:rFonts w:eastAsia="SimSun"/>
          <w:color w:val="FF0000"/>
          <w:szCs w:val="24"/>
          <w:lang w:eastAsia="zh-CN"/>
        </w:rPr>
        <w:lastRenderedPageBreak/>
        <w:t>(</w:t>
      </w:r>
      <w:r w:rsidRPr="000842FC">
        <w:rPr>
          <w:rFonts w:eastAsia="SimSun"/>
          <w:color w:val="FF0000"/>
          <w:szCs w:val="24"/>
          <w:lang w:eastAsia="zh-CN"/>
        </w:rPr>
        <w:t>ΑΛΛΑΓΗ ΣΕΛΙΔΑΣ</w:t>
      </w:r>
      <w:r>
        <w:rPr>
          <w:rFonts w:eastAsia="SimSun"/>
          <w:color w:val="FF0000"/>
          <w:szCs w:val="24"/>
          <w:lang w:eastAsia="zh-CN"/>
        </w:rPr>
        <w:t>)</w:t>
      </w:r>
    </w:p>
    <w:tbl>
      <w:tblPr>
        <w:tblW w:w="7797" w:type="dxa"/>
        <w:tblCellMar>
          <w:left w:w="10" w:type="dxa"/>
          <w:right w:w="10" w:type="dxa"/>
        </w:tblCellMar>
        <w:tblLook w:val="04A0" w:firstRow="1" w:lastRow="0" w:firstColumn="1" w:lastColumn="0" w:noHBand="0" w:noVBand="1"/>
      </w:tblPr>
      <w:tblGrid>
        <w:gridCol w:w="7797"/>
      </w:tblGrid>
      <w:tr w:rsidR="00200ACA" w14:paraId="4BA0F9C0" w14:textId="77777777">
        <w:trPr>
          <w:trHeight w:val="150"/>
        </w:trPr>
        <w:tc>
          <w:tcPr>
            <w:tcW w:w="7797" w:type="dxa"/>
            <w:vAlign w:val="center"/>
            <w:hideMark/>
          </w:tcPr>
          <w:p w14:paraId="4BA0F9BF" w14:textId="77777777" w:rsidR="005E23AC" w:rsidRDefault="00B07EC3">
            <w:pPr>
              <w:rPr>
                <w:rFonts w:ascii="Times New Roman" w:eastAsia="Times New Roman" w:hAnsi="Times New Roman" w:cs="Times New Roman"/>
                <w:sz w:val="20"/>
              </w:rPr>
            </w:pPr>
          </w:p>
        </w:tc>
      </w:tr>
      <w:tr w:rsidR="00200ACA" w14:paraId="4BA0F9C2" w14:textId="77777777">
        <w:trPr>
          <w:trHeight w:val="330"/>
        </w:trPr>
        <w:tc>
          <w:tcPr>
            <w:tcW w:w="7797" w:type="dxa"/>
            <w:vAlign w:val="center"/>
            <w:hideMark/>
          </w:tcPr>
          <w:p w14:paraId="4BA0F9C1" w14:textId="77777777" w:rsidR="005E23AC" w:rsidRDefault="00B07EC3">
            <w:pPr>
              <w:rPr>
                <w:rFonts w:eastAsia="Times New Roman" w:cs="Times New Roman"/>
                <w:sz w:val="20"/>
              </w:rPr>
            </w:pPr>
          </w:p>
        </w:tc>
      </w:tr>
      <w:tr w:rsidR="00200ACA" w14:paraId="4BA0F9C4" w14:textId="77777777">
        <w:trPr>
          <w:trHeight w:val="75"/>
        </w:trPr>
        <w:tc>
          <w:tcPr>
            <w:tcW w:w="7797" w:type="dxa"/>
            <w:vAlign w:val="center"/>
            <w:hideMark/>
          </w:tcPr>
          <w:p w14:paraId="4BA0F9C3" w14:textId="77777777" w:rsidR="005E23AC" w:rsidRDefault="00B07EC3">
            <w:pPr>
              <w:rPr>
                <w:rFonts w:eastAsia="Times New Roman" w:cs="Times New Roman"/>
                <w:sz w:val="20"/>
              </w:rPr>
            </w:pPr>
          </w:p>
        </w:tc>
      </w:tr>
      <w:tr w:rsidR="00200ACA" w14:paraId="4BA0F9C6" w14:textId="77777777">
        <w:trPr>
          <w:trHeight w:val="1485"/>
        </w:trPr>
        <w:tc>
          <w:tcPr>
            <w:tcW w:w="7797" w:type="dxa"/>
            <w:vAlign w:val="center"/>
            <w:hideMark/>
          </w:tcPr>
          <w:p w14:paraId="4BA0F9C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Για την τροποποίηση διατάξεων του Κανονισμού της Βουλής - Μέρος Β΄ (ΦΕΚ 51 Α΄/10.4.1997) και  Μέρος Κοινοβουλευτικό (ΦΕΚ 106 Α΄/24.6.1987), όπως</w:t>
            </w:r>
            <w:r w:rsidRPr="001D330B">
              <w:rPr>
                <w:rFonts w:ascii="Calibri" w:eastAsia="Times New Roman" w:hAnsi="Calibri" w:cs="Calibri"/>
                <w:szCs w:val="24"/>
              </w:rPr>
              <w:t xml:space="preserve"> ισχύουν</w:t>
            </w:r>
          </w:p>
        </w:tc>
      </w:tr>
      <w:tr w:rsidR="00200ACA" w14:paraId="4BA0F9C8" w14:textId="77777777">
        <w:trPr>
          <w:trHeight w:val="150"/>
        </w:trPr>
        <w:tc>
          <w:tcPr>
            <w:tcW w:w="7797" w:type="dxa"/>
            <w:vAlign w:val="center"/>
            <w:hideMark/>
          </w:tcPr>
          <w:p w14:paraId="4BA0F9C7" w14:textId="77777777" w:rsidR="005E23AC" w:rsidRPr="001D330B" w:rsidRDefault="00B07EC3">
            <w:pPr>
              <w:rPr>
                <w:rFonts w:ascii="Calibri" w:eastAsia="Times New Roman" w:hAnsi="Calibri" w:cs="Calibri"/>
                <w:szCs w:val="24"/>
              </w:rPr>
            </w:pPr>
          </w:p>
        </w:tc>
      </w:tr>
      <w:tr w:rsidR="00200ACA" w14:paraId="4BA0F9CA" w14:textId="77777777">
        <w:trPr>
          <w:trHeight w:val="330"/>
        </w:trPr>
        <w:tc>
          <w:tcPr>
            <w:tcW w:w="7797" w:type="dxa"/>
            <w:vAlign w:val="center"/>
            <w:hideMark/>
          </w:tcPr>
          <w:p w14:paraId="4BA0F9C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Επί της Αρχής     ΚΑΤΑ ΠΛΕΙΟΨΗΦΙΑ</w:t>
            </w:r>
          </w:p>
        </w:tc>
      </w:tr>
      <w:tr w:rsidR="00200ACA" w14:paraId="4BA0F9CC" w14:textId="77777777">
        <w:trPr>
          <w:trHeight w:val="90"/>
        </w:trPr>
        <w:tc>
          <w:tcPr>
            <w:tcW w:w="7797" w:type="dxa"/>
            <w:vAlign w:val="center"/>
            <w:hideMark/>
          </w:tcPr>
          <w:p w14:paraId="4BA0F9CB" w14:textId="77777777" w:rsidR="005E23AC" w:rsidRPr="001D330B" w:rsidRDefault="00B07EC3">
            <w:pPr>
              <w:rPr>
                <w:rFonts w:ascii="Calibri" w:eastAsia="Times New Roman" w:hAnsi="Calibri" w:cs="Calibri"/>
                <w:szCs w:val="24"/>
              </w:rPr>
            </w:pPr>
          </w:p>
        </w:tc>
      </w:tr>
      <w:tr w:rsidR="00200ACA" w14:paraId="4BA0F9CE" w14:textId="77777777">
        <w:trPr>
          <w:trHeight w:val="345"/>
        </w:trPr>
        <w:tc>
          <w:tcPr>
            <w:tcW w:w="7797" w:type="dxa"/>
            <w:vAlign w:val="center"/>
            <w:hideMark/>
          </w:tcPr>
          <w:p w14:paraId="4BA0F9C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ΣΥΡΙΖΑ: ΝΑΙ</w:t>
            </w:r>
          </w:p>
        </w:tc>
      </w:tr>
      <w:tr w:rsidR="00200ACA" w14:paraId="4BA0F9D0" w14:textId="77777777">
        <w:trPr>
          <w:trHeight w:val="30"/>
        </w:trPr>
        <w:tc>
          <w:tcPr>
            <w:tcW w:w="7797" w:type="dxa"/>
            <w:vAlign w:val="center"/>
            <w:hideMark/>
          </w:tcPr>
          <w:p w14:paraId="4BA0F9CF" w14:textId="77777777" w:rsidR="005E23AC" w:rsidRPr="001D330B" w:rsidRDefault="00B07EC3">
            <w:pPr>
              <w:rPr>
                <w:rFonts w:ascii="Calibri" w:eastAsia="Times New Roman" w:hAnsi="Calibri" w:cs="Calibri"/>
                <w:szCs w:val="24"/>
              </w:rPr>
            </w:pPr>
          </w:p>
        </w:tc>
      </w:tr>
      <w:tr w:rsidR="00200ACA" w14:paraId="4BA0F9D2" w14:textId="77777777">
        <w:trPr>
          <w:trHeight w:val="330"/>
        </w:trPr>
        <w:tc>
          <w:tcPr>
            <w:tcW w:w="7797" w:type="dxa"/>
            <w:vAlign w:val="center"/>
            <w:hideMark/>
          </w:tcPr>
          <w:p w14:paraId="4BA0F9D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Ν.Δ.: OXI</w:t>
            </w:r>
          </w:p>
        </w:tc>
      </w:tr>
      <w:tr w:rsidR="00200ACA" w14:paraId="4BA0F9D4" w14:textId="77777777">
        <w:trPr>
          <w:trHeight w:val="45"/>
        </w:trPr>
        <w:tc>
          <w:tcPr>
            <w:tcW w:w="7797" w:type="dxa"/>
            <w:vAlign w:val="center"/>
            <w:hideMark/>
          </w:tcPr>
          <w:p w14:paraId="4BA0F9D3" w14:textId="77777777" w:rsidR="005E23AC" w:rsidRPr="001D330B" w:rsidRDefault="00B07EC3">
            <w:pPr>
              <w:rPr>
                <w:rFonts w:ascii="Calibri" w:eastAsia="Times New Roman" w:hAnsi="Calibri" w:cs="Calibri"/>
                <w:szCs w:val="24"/>
              </w:rPr>
            </w:pPr>
          </w:p>
        </w:tc>
      </w:tr>
      <w:tr w:rsidR="00200ACA" w14:paraId="4BA0F9D6" w14:textId="77777777">
        <w:trPr>
          <w:trHeight w:val="330"/>
        </w:trPr>
        <w:tc>
          <w:tcPr>
            <w:tcW w:w="7797" w:type="dxa"/>
            <w:vAlign w:val="center"/>
            <w:hideMark/>
          </w:tcPr>
          <w:p w14:paraId="4BA0F9D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ΔΗ.ΣΥ: OXI</w:t>
            </w:r>
          </w:p>
        </w:tc>
      </w:tr>
      <w:tr w:rsidR="00200ACA" w14:paraId="4BA0F9D8" w14:textId="77777777">
        <w:trPr>
          <w:trHeight w:val="45"/>
        </w:trPr>
        <w:tc>
          <w:tcPr>
            <w:tcW w:w="7797" w:type="dxa"/>
            <w:vAlign w:val="center"/>
            <w:hideMark/>
          </w:tcPr>
          <w:p w14:paraId="4BA0F9D7" w14:textId="77777777" w:rsidR="005E23AC" w:rsidRPr="001D330B" w:rsidRDefault="00B07EC3">
            <w:pPr>
              <w:rPr>
                <w:rFonts w:ascii="Calibri" w:eastAsia="Times New Roman" w:hAnsi="Calibri" w:cs="Calibri"/>
                <w:szCs w:val="24"/>
              </w:rPr>
            </w:pPr>
          </w:p>
        </w:tc>
      </w:tr>
      <w:tr w:rsidR="00200ACA" w14:paraId="4BA0F9DA" w14:textId="77777777">
        <w:trPr>
          <w:trHeight w:val="330"/>
        </w:trPr>
        <w:tc>
          <w:tcPr>
            <w:tcW w:w="7797" w:type="dxa"/>
            <w:vAlign w:val="center"/>
            <w:hideMark/>
          </w:tcPr>
          <w:p w14:paraId="4BA0F9D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Χ.Α: OXI</w:t>
            </w:r>
          </w:p>
        </w:tc>
      </w:tr>
      <w:tr w:rsidR="00200ACA" w14:paraId="4BA0F9DC" w14:textId="77777777">
        <w:trPr>
          <w:trHeight w:val="45"/>
        </w:trPr>
        <w:tc>
          <w:tcPr>
            <w:tcW w:w="7797" w:type="dxa"/>
            <w:vAlign w:val="center"/>
            <w:hideMark/>
          </w:tcPr>
          <w:p w14:paraId="4BA0F9DB" w14:textId="77777777" w:rsidR="005E23AC" w:rsidRPr="001D330B" w:rsidRDefault="00B07EC3">
            <w:pPr>
              <w:rPr>
                <w:rFonts w:ascii="Calibri" w:eastAsia="Times New Roman" w:hAnsi="Calibri" w:cs="Calibri"/>
                <w:szCs w:val="24"/>
              </w:rPr>
            </w:pPr>
          </w:p>
        </w:tc>
      </w:tr>
      <w:tr w:rsidR="00200ACA" w14:paraId="4BA0F9DE" w14:textId="77777777">
        <w:trPr>
          <w:trHeight w:val="330"/>
        </w:trPr>
        <w:tc>
          <w:tcPr>
            <w:tcW w:w="7797" w:type="dxa"/>
            <w:vAlign w:val="center"/>
            <w:hideMark/>
          </w:tcPr>
          <w:p w14:paraId="4BA0F9D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Κ.Κ.Ε: ΝΑΙ</w:t>
            </w:r>
          </w:p>
        </w:tc>
      </w:tr>
      <w:tr w:rsidR="00200ACA" w14:paraId="4BA0F9E0" w14:textId="77777777">
        <w:trPr>
          <w:trHeight w:val="30"/>
        </w:trPr>
        <w:tc>
          <w:tcPr>
            <w:tcW w:w="7797" w:type="dxa"/>
            <w:vAlign w:val="center"/>
            <w:hideMark/>
          </w:tcPr>
          <w:p w14:paraId="4BA0F9DF" w14:textId="77777777" w:rsidR="005E23AC" w:rsidRPr="001D330B" w:rsidRDefault="00B07EC3">
            <w:pPr>
              <w:rPr>
                <w:rFonts w:ascii="Calibri" w:eastAsia="Times New Roman" w:hAnsi="Calibri" w:cs="Calibri"/>
                <w:szCs w:val="24"/>
              </w:rPr>
            </w:pPr>
          </w:p>
        </w:tc>
      </w:tr>
      <w:tr w:rsidR="00200ACA" w14:paraId="4BA0F9E2" w14:textId="77777777">
        <w:trPr>
          <w:trHeight w:val="345"/>
        </w:trPr>
        <w:tc>
          <w:tcPr>
            <w:tcW w:w="7797" w:type="dxa"/>
            <w:vAlign w:val="center"/>
            <w:hideMark/>
          </w:tcPr>
          <w:p w14:paraId="4BA0F9E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ΑΝ.ΕΛ: ΝΑΙ</w:t>
            </w:r>
          </w:p>
        </w:tc>
      </w:tr>
      <w:tr w:rsidR="00200ACA" w14:paraId="4BA0F9E4" w14:textId="77777777">
        <w:trPr>
          <w:trHeight w:val="30"/>
        </w:trPr>
        <w:tc>
          <w:tcPr>
            <w:tcW w:w="7797" w:type="dxa"/>
            <w:vAlign w:val="center"/>
            <w:hideMark/>
          </w:tcPr>
          <w:p w14:paraId="4BA0F9E3" w14:textId="77777777" w:rsidR="005E23AC" w:rsidRPr="001D330B" w:rsidRDefault="00B07EC3">
            <w:pPr>
              <w:rPr>
                <w:rFonts w:ascii="Calibri" w:eastAsia="Times New Roman" w:hAnsi="Calibri" w:cs="Calibri"/>
                <w:szCs w:val="24"/>
              </w:rPr>
            </w:pPr>
          </w:p>
        </w:tc>
      </w:tr>
      <w:tr w:rsidR="00200ACA" w14:paraId="4BA0F9E6" w14:textId="77777777">
        <w:trPr>
          <w:trHeight w:val="330"/>
        </w:trPr>
        <w:tc>
          <w:tcPr>
            <w:tcW w:w="7797" w:type="dxa"/>
            <w:vAlign w:val="center"/>
            <w:hideMark/>
          </w:tcPr>
          <w:p w14:paraId="4BA0F9E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ΕΝ. ΚΕΝΤΡΩΩΝ: ΠΡΝ</w:t>
            </w:r>
          </w:p>
        </w:tc>
      </w:tr>
      <w:tr w:rsidR="00200ACA" w14:paraId="4BA0F9E8" w14:textId="77777777">
        <w:trPr>
          <w:trHeight w:val="45"/>
        </w:trPr>
        <w:tc>
          <w:tcPr>
            <w:tcW w:w="7797" w:type="dxa"/>
            <w:vAlign w:val="center"/>
            <w:hideMark/>
          </w:tcPr>
          <w:p w14:paraId="4BA0F9E7" w14:textId="77777777" w:rsidR="005E23AC" w:rsidRPr="001D330B" w:rsidRDefault="00B07EC3">
            <w:pPr>
              <w:rPr>
                <w:rFonts w:ascii="Calibri" w:eastAsia="Times New Roman" w:hAnsi="Calibri" w:cs="Calibri"/>
                <w:szCs w:val="24"/>
              </w:rPr>
            </w:pPr>
          </w:p>
        </w:tc>
      </w:tr>
      <w:tr w:rsidR="00200ACA" w14:paraId="4BA0F9EA" w14:textId="77777777">
        <w:trPr>
          <w:trHeight w:val="135"/>
        </w:trPr>
        <w:tc>
          <w:tcPr>
            <w:tcW w:w="7797" w:type="dxa"/>
            <w:vAlign w:val="center"/>
            <w:hideMark/>
          </w:tcPr>
          <w:p w14:paraId="4BA0F9E9" w14:textId="77777777" w:rsidR="005E23AC" w:rsidRDefault="00B07EC3">
            <w:pPr>
              <w:rPr>
                <w:rFonts w:eastAsia="Times New Roman" w:cs="Times New Roman"/>
                <w:sz w:val="20"/>
              </w:rPr>
            </w:pPr>
          </w:p>
        </w:tc>
      </w:tr>
      <w:tr w:rsidR="00200ACA" w14:paraId="4BA0F9EC" w14:textId="77777777">
        <w:trPr>
          <w:trHeight w:val="345"/>
        </w:trPr>
        <w:tc>
          <w:tcPr>
            <w:tcW w:w="7797" w:type="dxa"/>
            <w:vAlign w:val="center"/>
            <w:hideMark/>
          </w:tcPr>
          <w:p w14:paraId="4BA0F9EB" w14:textId="77777777" w:rsidR="005E23AC" w:rsidRDefault="00B07EC3">
            <w:pPr>
              <w:rPr>
                <w:rFonts w:eastAsia="Times New Roman" w:cs="Times New Roman"/>
                <w:sz w:val="20"/>
              </w:rPr>
            </w:pPr>
          </w:p>
        </w:tc>
      </w:tr>
      <w:tr w:rsidR="00200ACA" w14:paraId="4BA0F9EE" w14:textId="77777777">
        <w:trPr>
          <w:trHeight w:val="330"/>
        </w:trPr>
        <w:tc>
          <w:tcPr>
            <w:tcW w:w="7797" w:type="dxa"/>
            <w:vAlign w:val="center"/>
            <w:hideMark/>
          </w:tcPr>
          <w:p w14:paraId="4BA0F9E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Άρθρο 1 ως έχει     ΚΑΤΑ ΠΛΕΙΟΨΗΦΙΑ</w:t>
            </w:r>
          </w:p>
        </w:tc>
      </w:tr>
      <w:tr w:rsidR="00200ACA" w14:paraId="4BA0F9F0" w14:textId="77777777">
        <w:trPr>
          <w:trHeight w:val="105"/>
        </w:trPr>
        <w:tc>
          <w:tcPr>
            <w:tcW w:w="7797" w:type="dxa"/>
            <w:vAlign w:val="center"/>
            <w:hideMark/>
          </w:tcPr>
          <w:p w14:paraId="4BA0F9EF" w14:textId="77777777" w:rsidR="005E23AC" w:rsidRPr="001D330B" w:rsidRDefault="00B07EC3">
            <w:pPr>
              <w:rPr>
                <w:rFonts w:ascii="Calibri" w:eastAsia="Times New Roman" w:hAnsi="Calibri" w:cs="Calibri"/>
                <w:szCs w:val="24"/>
              </w:rPr>
            </w:pPr>
          </w:p>
        </w:tc>
      </w:tr>
      <w:tr w:rsidR="00200ACA" w14:paraId="4BA0F9F2" w14:textId="77777777">
        <w:trPr>
          <w:trHeight w:val="330"/>
        </w:trPr>
        <w:tc>
          <w:tcPr>
            <w:tcW w:w="7797" w:type="dxa"/>
            <w:vAlign w:val="center"/>
            <w:hideMark/>
          </w:tcPr>
          <w:p w14:paraId="4BA0F9F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ΣΥΡΙΖΑ: ΝΑΙ</w:t>
            </w:r>
          </w:p>
        </w:tc>
      </w:tr>
      <w:tr w:rsidR="00200ACA" w14:paraId="4BA0F9F4" w14:textId="77777777">
        <w:trPr>
          <w:trHeight w:val="45"/>
        </w:trPr>
        <w:tc>
          <w:tcPr>
            <w:tcW w:w="7797" w:type="dxa"/>
            <w:vAlign w:val="center"/>
            <w:hideMark/>
          </w:tcPr>
          <w:p w14:paraId="4BA0F9F3" w14:textId="77777777" w:rsidR="005E23AC" w:rsidRPr="001D330B" w:rsidRDefault="00B07EC3">
            <w:pPr>
              <w:rPr>
                <w:rFonts w:ascii="Calibri" w:eastAsia="Times New Roman" w:hAnsi="Calibri" w:cs="Calibri"/>
                <w:szCs w:val="24"/>
              </w:rPr>
            </w:pPr>
          </w:p>
        </w:tc>
      </w:tr>
      <w:tr w:rsidR="00200ACA" w14:paraId="4BA0F9F6" w14:textId="77777777">
        <w:trPr>
          <w:trHeight w:val="330"/>
        </w:trPr>
        <w:tc>
          <w:tcPr>
            <w:tcW w:w="7797" w:type="dxa"/>
            <w:vAlign w:val="center"/>
            <w:hideMark/>
          </w:tcPr>
          <w:p w14:paraId="4BA0F9F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Ν.Δ.: ΝΑΙ</w:t>
            </w:r>
          </w:p>
        </w:tc>
      </w:tr>
      <w:tr w:rsidR="00200ACA" w14:paraId="4BA0F9F8" w14:textId="77777777">
        <w:trPr>
          <w:trHeight w:val="45"/>
        </w:trPr>
        <w:tc>
          <w:tcPr>
            <w:tcW w:w="7797" w:type="dxa"/>
            <w:vAlign w:val="center"/>
            <w:hideMark/>
          </w:tcPr>
          <w:p w14:paraId="4BA0F9F7" w14:textId="77777777" w:rsidR="005E23AC" w:rsidRPr="001D330B" w:rsidRDefault="00B07EC3">
            <w:pPr>
              <w:rPr>
                <w:rFonts w:ascii="Calibri" w:eastAsia="Times New Roman" w:hAnsi="Calibri" w:cs="Calibri"/>
                <w:szCs w:val="24"/>
              </w:rPr>
            </w:pPr>
          </w:p>
        </w:tc>
      </w:tr>
      <w:tr w:rsidR="00200ACA" w14:paraId="4BA0F9FA" w14:textId="77777777">
        <w:trPr>
          <w:trHeight w:val="330"/>
        </w:trPr>
        <w:tc>
          <w:tcPr>
            <w:tcW w:w="7797" w:type="dxa"/>
            <w:vAlign w:val="center"/>
            <w:hideMark/>
          </w:tcPr>
          <w:p w14:paraId="4BA0F9F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ΔΗ.ΣΥ: ΝΑΙ</w:t>
            </w:r>
          </w:p>
        </w:tc>
      </w:tr>
      <w:tr w:rsidR="00200ACA" w14:paraId="4BA0F9FC" w14:textId="77777777">
        <w:trPr>
          <w:trHeight w:val="45"/>
        </w:trPr>
        <w:tc>
          <w:tcPr>
            <w:tcW w:w="7797" w:type="dxa"/>
            <w:vAlign w:val="center"/>
            <w:hideMark/>
          </w:tcPr>
          <w:p w14:paraId="4BA0F9FB" w14:textId="77777777" w:rsidR="005E23AC" w:rsidRPr="001D330B" w:rsidRDefault="00B07EC3">
            <w:pPr>
              <w:rPr>
                <w:rFonts w:ascii="Calibri" w:eastAsia="Times New Roman" w:hAnsi="Calibri" w:cs="Calibri"/>
                <w:szCs w:val="24"/>
              </w:rPr>
            </w:pPr>
          </w:p>
        </w:tc>
      </w:tr>
      <w:tr w:rsidR="00200ACA" w14:paraId="4BA0F9FE" w14:textId="77777777">
        <w:trPr>
          <w:trHeight w:val="330"/>
        </w:trPr>
        <w:tc>
          <w:tcPr>
            <w:tcW w:w="7797" w:type="dxa"/>
            <w:vAlign w:val="center"/>
            <w:hideMark/>
          </w:tcPr>
          <w:p w14:paraId="4BA0F9F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Χ.Α: OXI</w:t>
            </w:r>
          </w:p>
        </w:tc>
      </w:tr>
      <w:tr w:rsidR="00200ACA" w14:paraId="4BA0FA00" w14:textId="77777777">
        <w:trPr>
          <w:trHeight w:val="30"/>
        </w:trPr>
        <w:tc>
          <w:tcPr>
            <w:tcW w:w="7797" w:type="dxa"/>
            <w:vAlign w:val="center"/>
            <w:hideMark/>
          </w:tcPr>
          <w:p w14:paraId="4BA0F9FF" w14:textId="77777777" w:rsidR="005E23AC" w:rsidRPr="001D330B" w:rsidRDefault="00B07EC3">
            <w:pPr>
              <w:rPr>
                <w:rFonts w:ascii="Calibri" w:eastAsia="Times New Roman" w:hAnsi="Calibri" w:cs="Calibri"/>
                <w:szCs w:val="24"/>
              </w:rPr>
            </w:pPr>
          </w:p>
        </w:tc>
      </w:tr>
      <w:tr w:rsidR="00200ACA" w14:paraId="4BA0FA02" w14:textId="77777777">
        <w:trPr>
          <w:trHeight w:val="330"/>
        </w:trPr>
        <w:tc>
          <w:tcPr>
            <w:tcW w:w="7797" w:type="dxa"/>
            <w:vAlign w:val="center"/>
            <w:hideMark/>
          </w:tcPr>
          <w:p w14:paraId="4BA0FA0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 xml:space="preserve">Κ.Κ.Ε: </w:t>
            </w:r>
            <w:r w:rsidRPr="001D330B">
              <w:rPr>
                <w:rFonts w:ascii="Calibri" w:eastAsia="Times New Roman" w:hAnsi="Calibri" w:cs="Calibri"/>
                <w:szCs w:val="24"/>
              </w:rPr>
              <w:t>ΝΑΙ</w:t>
            </w:r>
          </w:p>
        </w:tc>
      </w:tr>
      <w:tr w:rsidR="00200ACA" w14:paraId="4BA0FA04" w14:textId="77777777">
        <w:trPr>
          <w:trHeight w:val="45"/>
        </w:trPr>
        <w:tc>
          <w:tcPr>
            <w:tcW w:w="7797" w:type="dxa"/>
            <w:vAlign w:val="center"/>
            <w:hideMark/>
          </w:tcPr>
          <w:p w14:paraId="4BA0FA03" w14:textId="77777777" w:rsidR="005E23AC" w:rsidRPr="001D330B" w:rsidRDefault="00B07EC3">
            <w:pPr>
              <w:rPr>
                <w:rFonts w:ascii="Calibri" w:eastAsia="Times New Roman" w:hAnsi="Calibri" w:cs="Calibri"/>
                <w:szCs w:val="24"/>
              </w:rPr>
            </w:pPr>
          </w:p>
        </w:tc>
      </w:tr>
      <w:tr w:rsidR="00200ACA" w14:paraId="4BA0FA06" w14:textId="77777777">
        <w:trPr>
          <w:trHeight w:val="330"/>
        </w:trPr>
        <w:tc>
          <w:tcPr>
            <w:tcW w:w="7797" w:type="dxa"/>
            <w:vAlign w:val="center"/>
            <w:hideMark/>
          </w:tcPr>
          <w:p w14:paraId="4BA0FA0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ΑΝ.ΕΛ: ΝΑΙ</w:t>
            </w:r>
          </w:p>
        </w:tc>
      </w:tr>
      <w:tr w:rsidR="00200ACA" w14:paraId="4BA0FA08" w14:textId="77777777">
        <w:trPr>
          <w:trHeight w:val="45"/>
        </w:trPr>
        <w:tc>
          <w:tcPr>
            <w:tcW w:w="7797" w:type="dxa"/>
            <w:vAlign w:val="center"/>
            <w:hideMark/>
          </w:tcPr>
          <w:p w14:paraId="4BA0FA07" w14:textId="77777777" w:rsidR="005E23AC" w:rsidRPr="001D330B" w:rsidRDefault="00B07EC3">
            <w:pPr>
              <w:rPr>
                <w:rFonts w:ascii="Calibri" w:eastAsia="Times New Roman" w:hAnsi="Calibri" w:cs="Calibri"/>
                <w:szCs w:val="24"/>
              </w:rPr>
            </w:pPr>
          </w:p>
        </w:tc>
      </w:tr>
      <w:tr w:rsidR="00200ACA" w14:paraId="4BA0FA0A" w14:textId="77777777">
        <w:trPr>
          <w:trHeight w:val="330"/>
        </w:trPr>
        <w:tc>
          <w:tcPr>
            <w:tcW w:w="7797" w:type="dxa"/>
            <w:vAlign w:val="center"/>
            <w:hideMark/>
          </w:tcPr>
          <w:p w14:paraId="4BA0FA0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ΕΝ. ΚΕΝΤΡΩΩΝ: ΝΑΙ</w:t>
            </w:r>
          </w:p>
        </w:tc>
      </w:tr>
      <w:tr w:rsidR="00200ACA" w14:paraId="4BA0FA0C" w14:textId="77777777">
        <w:trPr>
          <w:trHeight w:val="45"/>
        </w:trPr>
        <w:tc>
          <w:tcPr>
            <w:tcW w:w="7797" w:type="dxa"/>
            <w:vAlign w:val="center"/>
            <w:hideMark/>
          </w:tcPr>
          <w:p w14:paraId="4BA0FA0B" w14:textId="77777777" w:rsidR="005E23AC" w:rsidRPr="001D330B" w:rsidRDefault="00B07EC3">
            <w:pPr>
              <w:rPr>
                <w:rFonts w:ascii="Calibri" w:eastAsia="Times New Roman" w:hAnsi="Calibri" w:cs="Calibri"/>
                <w:szCs w:val="24"/>
              </w:rPr>
            </w:pPr>
          </w:p>
        </w:tc>
      </w:tr>
      <w:tr w:rsidR="00200ACA" w14:paraId="4BA0FA0E" w14:textId="77777777">
        <w:trPr>
          <w:trHeight w:val="135"/>
        </w:trPr>
        <w:tc>
          <w:tcPr>
            <w:tcW w:w="7797" w:type="dxa"/>
            <w:vAlign w:val="center"/>
            <w:hideMark/>
          </w:tcPr>
          <w:p w14:paraId="4BA0FA0D" w14:textId="77777777" w:rsidR="005E23AC" w:rsidRDefault="00B07EC3">
            <w:pPr>
              <w:rPr>
                <w:rFonts w:eastAsia="Times New Roman" w:cs="Times New Roman"/>
                <w:sz w:val="20"/>
              </w:rPr>
            </w:pPr>
          </w:p>
        </w:tc>
      </w:tr>
      <w:tr w:rsidR="00200ACA" w14:paraId="4BA0FA10" w14:textId="77777777">
        <w:trPr>
          <w:trHeight w:val="345"/>
        </w:trPr>
        <w:tc>
          <w:tcPr>
            <w:tcW w:w="7797" w:type="dxa"/>
            <w:vAlign w:val="center"/>
            <w:hideMark/>
          </w:tcPr>
          <w:p w14:paraId="4BA0FA0F" w14:textId="77777777" w:rsidR="005E23AC" w:rsidRDefault="00B07EC3">
            <w:pPr>
              <w:rPr>
                <w:rFonts w:eastAsia="Times New Roman" w:cs="Times New Roman"/>
                <w:sz w:val="20"/>
              </w:rPr>
            </w:pPr>
          </w:p>
        </w:tc>
      </w:tr>
      <w:tr w:rsidR="00200ACA" w14:paraId="4BA0FA12" w14:textId="77777777">
        <w:trPr>
          <w:trHeight w:val="330"/>
        </w:trPr>
        <w:tc>
          <w:tcPr>
            <w:tcW w:w="7797" w:type="dxa"/>
            <w:vAlign w:val="center"/>
            <w:hideMark/>
          </w:tcPr>
          <w:p w14:paraId="4BA0FA1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Άρθρο 2 ως έχει     ΚΑΤΑ ΠΛΕΙΟΨΗΦΙΑ</w:t>
            </w:r>
          </w:p>
        </w:tc>
      </w:tr>
      <w:tr w:rsidR="00200ACA" w14:paraId="4BA0FA14" w14:textId="77777777">
        <w:trPr>
          <w:trHeight w:val="105"/>
        </w:trPr>
        <w:tc>
          <w:tcPr>
            <w:tcW w:w="7797" w:type="dxa"/>
            <w:vAlign w:val="center"/>
            <w:hideMark/>
          </w:tcPr>
          <w:p w14:paraId="4BA0FA13" w14:textId="77777777" w:rsidR="005E23AC" w:rsidRPr="001D330B" w:rsidRDefault="00B07EC3">
            <w:pPr>
              <w:rPr>
                <w:rFonts w:ascii="Calibri" w:eastAsia="Times New Roman" w:hAnsi="Calibri" w:cs="Calibri"/>
                <w:szCs w:val="24"/>
              </w:rPr>
            </w:pPr>
          </w:p>
        </w:tc>
      </w:tr>
      <w:tr w:rsidR="00200ACA" w14:paraId="4BA0FA16" w14:textId="77777777">
        <w:trPr>
          <w:trHeight w:val="330"/>
        </w:trPr>
        <w:tc>
          <w:tcPr>
            <w:tcW w:w="7797" w:type="dxa"/>
            <w:vAlign w:val="center"/>
            <w:hideMark/>
          </w:tcPr>
          <w:p w14:paraId="4BA0FA1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ΣΥΡΙΖΑ: ΝΑΙ</w:t>
            </w:r>
          </w:p>
        </w:tc>
      </w:tr>
      <w:tr w:rsidR="00200ACA" w14:paraId="4BA0FA18" w14:textId="77777777">
        <w:trPr>
          <w:trHeight w:val="45"/>
        </w:trPr>
        <w:tc>
          <w:tcPr>
            <w:tcW w:w="7797" w:type="dxa"/>
            <w:vAlign w:val="center"/>
            <w:hideMark/>
          </w:tcPr>
          <w:p w14:paraId="4BA0FA17" w14:textId="77777777" w:rsidR="005E23AC" w:rsidRPr="001D330B" w:rsidRDefault="00B07EC3">
            <w:pPr>
              <w:rPr>
                <w:rFonts w:ascii="Calibri" w:eastAsia="Times New Roman" w:hAnsi="Calibri" w:cs="Calibri"/>
                <w:szCs w:val="24"/>
              </w:rPr>
            </w:pPr>
          </w:p>
        </w:tc>
      </w:tr>
      <w:tr w:rsidR="00200ACA" w14:paraId="4BA0FA1A" w14:textId="77777777">
        <w:trPr>
          <w:trHeight w:val="330"/>
        </w:trPr>
        <w:tc>
          <w:tcPr>
            <w:tcW w:w="7797" w:type="dxa"/>
            <w:vAlign w:val="center"/>
            <w:hideMark/>
          </w:tcPr>
          <w:p w14:paraId="4BA0FA1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Ν.Δ.: ΠΡΝ</w:t>
            </w:r>
          </w:p>
        </w:tc>
      </w:tr>
      <w:tr w:rsidR="00200ACA" w14:paraId="4BA0FA1C" w14:textId="77777777">
        <w:trPr>
          <w:trHeight w:val="30"/>
        </w:trPr>
        <w:tc>
          <w:tcPr>
            <w:tcW w:w="7797" w:type="dxa"/>
            <w:vAlign w:val="center"/>
            <w:hideMark/>
          </w:tcPr>
          <w:p w14:paraId="4BA0FA1B" w14:textId="77777777" w:rsidR="005E23AC" w:rsidRPr="001D330B" w:rsidRDefault="00B07EC3">
            <w:pPr>
              <w:rPr>
                <w:rFonts w:ascii="Calibri" w:eastAsia="Times New Roman" w:hAnsi="Calibri" w:cs="Calibri"/>
                <w:szCs w:val="24"/>
              </w:rPr>
            </w:pPr>
          </w:p>
        </w:tc>
      </w:tr>
      <w:tr w:rsidR="00200ACA" w14:paraId="4BA0FA1E" w14:textId="77777777">
        <w:trPr>
          <w:trHeight w:val="345"/>
        </w:trPr>
        <w:tc>
          <w:tcPr>
            <w:tcW w:w="7797" w:type="dxa"/>
            <w:vAlign w:val="center"/>
            <w:hideMark/>
          </w:tcPr>
          <w:p w14:paraId="4BA0FA1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ΔΗ.ΣΥ: ΝΑΙ</w:t>
            </w:r>
          </w:p>
        </w:tc>
      </w:tr>
      <w:tr w:rsidR="00200ACA" w14:paraId="4BA0FA20" w14:textId="77777777">
        <w:trPr>
          <w:trHeight w:val="30"/>
        </w:trPr>
        <w:tc>
          <w:tcPr>
            <w:tcW w:w="7797" w:type="dxa"/>
            <w:vAlign w:val="center"/>
            <w:hideMark/>
          </w:tcPr>
          <w:p w14:paraId="4BA0FA1F" w14:textId="77777777" w:rsidR="005E23AC" w:rsidRPr="001D330B" w:rsidRDefault="00B07EC3">
            <w:pPr>
              <w:rPr>
                <w:rFonts w:ascii="Calibri" w:eastAsia="Times New Roman" w:hAnsi="Calibri" w:cs="Calibri"/>
                <w:szCs w:val="24"/>
              </w:rPr>
            </w:pPr>
          </w:p>
        </w:tc>
      </w:tr>
      <w:tr w:rsidR="00200ACA" w14:paraId="4BA0FA22" w14:textId="77777777">
        <w:trPr>
          <w:trHeight w:val="330"/>
        </w:trPr>
        <w:tc>
          <w:tcPr>
            <w:tcW w:w="7797" w:type="dxa"/>
            <w:vAlign w:val="center"/>
            <w:hideMark/>
          </w:tcPr>
          <w:p w14:paraId="4BA0FA2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Χ.Α: OXI</w:t>
            </w:r>
          </w:p>
        </w:tc>
      </w:tr>
      <w:tr w:rsidR="00200ACA" w14:paraId="4BA0FA24" w14:textId="77777777">
        <w:trPr>
          <w:trHeight w:val="45"/>
        </w:trPr>
        <w:tc>
          <w:tcPr>
            <w:tcW w:w="7797" w:type="dxa"/>
            <w:vAlign w:val="center"/>
            <w:hideMark/>
          </w:tcPr>
          <w:p w14:paraId="4BA0FA23" w14:textId="77777777" w:rsidR="005E23AC" w:rsidRPr="001D330B" w:rsidRDefault="00B07EC3">
            <w:pPr>
              <w:rPr>
                <w:rFonts w:ascii="Calibri" w:eastAsia="Times New Roman" w:hAnsi="Calibri" w:cs="Calibri"/>
                <w:szCs w:val="24"/>
              </w:rPr>
            </w:pPr>
          </w:p>
        </w:tc>
      </w:tr>
      <w:tr w:rsidR="00200ACA" w14:paraId="4BA0FA26" w14:textId="77777777">
        <w:trPr>
          <w:trHeight w:val="330"/>
        </w:trPr>
        <w:tc>
          <w:tcPr>
            <w:tcW w:w="7797" w:type="dxa"/>
            <w:vAlign w:val="center"/>
            <w:hideMark/>
          </w:tcPr>
          <w:p w14:paraId="4BA0FA2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Κ.Κ.Ε: ΝΑΙ</w:t>
            </w:r>
          </w:p>
        </w:tc>
      </w:tr>
      <w:tr w:rsidR="00200ACA" w14:paraId="4BA0FA28" w14:textId="77777777">
        <w:trPr>
          <w:trHeight w:val="45"/>
        </w:trPr>
        <w:tc>
          <w:tcPr>
            <w:tcW w:w="7797" w:type="dxa"/>
            <w:vAlign w:val="center"/>
            <w:hideMark/>
          </w:tcPr>
          <w:p w14:paraId="4BA0FA27" w14:textId="77777777" w:rsidR="005E23AC" w:rsidRPr="001D330B" w:rsidRDefault="00B07EC3">
            <w:pPr>
              <w:rPr>
                <w:rFonts w:ascii="Calibri" w:eastAsia="Times New Roman" w:hAnsi="Calibri" w:cs="Calibri"/>
                <w:szCs w:val="24"/>
              </w:rPr>
            </w:pPr>
          </w:p>
        </w:tc>
      </w:tr>
      <w:tr w:rsidR="00200ACA" w14:paraId="4BA0FA2A" w14:textId="77777777">
        <w:trPr>
          <w:trHeight w:val="330"/>
        </w:trPr>
        <w:tc>
          <w:tcPr>
            <w:tcW w:w="7797" w:type="dxa"/>
            <w:vAlign w:val="center"/>
            <w:hideMark/>
          </w:tcPr>
          <w:p w14:paraId="4BA0FA2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ΑΝ.ΕΛ: ΝΑΙ</w:t>
            </w:r>
          </w:p>
        </w:tc>
      </w:tr>
      <w:tr w:rsidR="00200ACA" w14:paraId="4BA0FA2C" w14:textId="77777777">
        <w:trPr>
          <w:trHeight w:val="45"/>
        </w:trPr>
        <w:tc>
          <w:tcPr>
            <w:tcW w:w="7797" w:type="dxa"/>
            <w:vAlign w:val="center"/>
            <w:hideMark/>
          </w:tcPr>
          <w:p w14:paraId="4BA0FA2B" w14:textId="77777777" w:rsidR="005E23AC" w:rsidRPr="001D330B" w:rsidRDefault="00B07EC3">
            <w:pPr>
              <w:rPr>
                <w:rFonts w:ascii="Calibri" w:eastAsia="Times New Roman" w:hAnsi="Calibri" w:cs="Calibri"/>
                <w:szCs w:val="24"/>
              </w:rPr>
            </w:pPr>
          </w:p>
        </w:tc>
      </w:tr>
      <w:tr w:rsidR="00200ACA" w14:paraId="4BA0FA2E" w14:textId="77777777">
        <w:trPr>
          <w:trHeight w:val="345"/>
        </w:trPr>
        <w:tc>
          <w:tcPr>
            <w:tcW w:w="7797" w:type="dxa"/>
            <w:vAlign w:val="center"/>
            <w:hideMark/>
          </w:tcPr>
          <w:p w14:paraId="4BA0FA2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ΕΝ. ΚΕΝΤΡΩΩΝ: OXI</w:t>
            </w:r>
          </w:p>
        </w:tc>
      </w:tr>
      <w:tr w:rsidR="00200ACA" w14:paraId="4BA0FA30" w14:textId="77777777">
        <w:trPr>
          <w:trHeight w:val="30"/>
        </w:trPr>
        <w:tc>
          <w:tcPr>
            <w:tcW w:w="7797" w:type="dxa"/>
            <w:vAlign w:val="center"/>
            <w:hideMark/>
          </w:tcPr>
          <w:p w14:paraId="4BA0FA2F" w14:textId="77777777" w:rsidR="005E23AC" w:rsidRPr="001D330B" w:rsidRDefault="00B07EC3">
            <w:pPr>
              <w:rPr>
                <w:rFonts w:ascii="Calibri" w:eastAsia="Times New Roman" w:hAnsi="Calibri" w:cs="Calibri"/>
                <w:szCs w:val="24"/>
              </w:rPr>
            </w:pPr>
          </w:p>
        </w:tc>
      </w:tr>
      <w:tr w:rsidR="00200ACA" w14:paraId="4BA0FA32" w14:textId="77777777">
        <w:trPr>
          <w:trHeight w:val="150"/>
        </w:trPr>
        <w:tc>
          <w:tcPr>
            <w:tcW w:w="7797" w:type="dxa"/>
            <w:vAlign w:val="center"/>
            <w:hideMark/>
          </w:tcPr>
          <w:p w14:paraId="4BA0FA31" w14:textId="77777777" w:rsidR="005E23AC" w:rsidRDefault="00B07EC3">
            <w:pPr>
              <w:rPr>
                <w:rFonts w:eastAsia="Times New Roman" w:cs="Times New Roman"/>
                <w:sz w:val="20"/>
              </w:rPr>
            </w:pPr>
          </w:p>
        </w:tc>
      </w:tr>
      <w:tr w:rsidR="00200ACA" w14:paraId="4BA0FA34" w14:textId="77777777">
        <w:trPr>
          <w:trHeight w:val="345"/>
        </w:trPr>
        <w:tc>
          <w:tcPr>
            <w:tcW w:w="7797" w:type="dxa"/>
            <w:vAlign w:val="center"/>
            <w:hideMark/>
          </w:tcPr>
          <w:p w14:paraId="4BA0FA33" w14:textId="77777777" w:rsidR="005E23AC" w:rsidRDefault="00B07EC3">
            <w:pPr>
              <w:rPr>
                <w:rFonts w:eastAsia="Times New Roman" w:cs="Times New Roman"/>
                <w:sz w:val="20"/>
              </w:rPr>
            </w:pPr>
          </w:p>
        </w:tc>
      </w:tr>
      <w:tr w:rsidR="00200ACA" w14:paraId="4BA0FA36" w14:textId="77777777">
        <w:trPr>
          <w:trHeight w:val="330"/>
        </w:trPr>
        <w:tc>
          <w:tcPr>
            <w:tcW w:w="7797" w:type="dxa"/>
            <w:vAlign w:val="center"/>
            <w:hideMark/>
          </w:tcPr>
          <w:p w14:paraId="4BA0FA3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Άρθρο 3 ως έχει     ΚΑΤΑ ΠΛΕΙΟΨΗΦΙΑ</w:t>
            </w:r>
          </w:p>
        </w:tc>
      </w:tr>
      <w:tr w:rsidR="00200ACA" w14:paraId="4BA0FA38" w14:textId="77777777">
        <w:trPr>
          <w:trHeight w:val="105"/>
        </w:trPr>
        <w:tc>
          <w:tcPr>
            <w:tcW w:w="7797" w:type="dxa"/>
            <w:vAlign w:val="center"/>
            <w:hideMark/>
          </w:tcPr>
          <w:p w14:paraId="4BA0FA37" w14:textId="77777777" w:rsidR="005E23AC" w:rsidRPr="001D330B" w:rsidRDefault="00B07EC3">
            <w:pPr>
              <w:rPr>
                <w:rFonts w:ascii="Calibri" w:eastAsia="Times New Roman" w:hAnsi="Calibri" w:cs="Calibri"/>
                <w:szCs w:val="24"/>
              </w:rPr>
            </w:pPr>
          </w:p>
        </w:tc>
      </w:tr>
      <w:tr w:rsidR="00200ACA" w14:paraId="4BA0FA3A" w14:textId="77777777">
        <w:trPr>
          <w:trHeight w:val="330"/>
        </w:trPr>
        <w:tc>
          <w:tcPr>
            <w:tcW w:w="7797" w:type="dxa"/>
            <w:vAlign w:val="center"/>
            <w:hideMark/>
          </w:tcPr>
          <w:p w14:paraId="4BA0FA3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ΣΥΡΙΖΑ: ΝΑΙ</w:t>
            </w:r>
          </w:p>
        </w:tc>
      </w:tr>
      <w:tr w:rsidR="00200ACA" w14:paraId="4BA0FA3C" w14:textId="77777777">
        <w:trPr>
          <w:trHeight w:val="30"/>
        </w:trPr>
        <w:tc>
          <w:tcPr>
            <w:tcW w:w="7797" w:type="dxa"/>
            <w:vAlign w:val="center"/>
            <w:hideMark/>
          </w:tcPr>
          <w:p w14:paraId="4BA0FA3B" w14:textId="77777777" w:rsidR="005E23AC" w:rsidRPr="001D330B" w:rsidRDefault="00B07EC3">
            <w:pPr>
              <w:rPr>
                <w:rFonts w:ascii="Calibri" w:eastAsia="Times New Roman" w:hAnsi="Calibri" w:cs="Calibri"/>
                <w:szCs w:val="24"/>
              </w:rPr>
            </w:pPr>
          </w:p>
        </w:tc>
      </w:tr>
      <w:tr w:rsidR="00200ACA" w14:paraId="4BA0FA3E" w14:textId="77777777">
        <w:trPr>
          <w:trHeight w:val="330"/>
        </w:trPr>
        <w:tc>
          <w:tcPr>
            <w:tcW w:w="7797" w:type="dxa"/>
            <w:vAlign w:val="center"/>
            <w:hideMark/>
          </w:tcPr>
          <w:p w14:paraId="4BA0FA3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Ν.Δ.: ΝΑΙ</w:t>
            </w:r>
          </w:p>
        </w:tc>
      </w:tr>
      <w:tr w:rsidR="00200ACA" w14:paraId="4BA0FA40" w14:textId="77777777">
        <w:trPr>
          <w:trHeight w:val="45"/>
        </w:trPr>
        <w:tc>
          <w:tcPr>
            <w:tcW w:w="7797" w:type="dxa"/>
            <w:vAlign w:val="center"/>
            <w:hideMark/>
          </w:tcPr>
          <w:p w14:paraId="4BA0FA3F" w14:textId="77777777" w:rsidR="005E23AC" w:rsidRPr="001D330B" w:rsidRDefault="00B07EC3">
            <w:pPr>
              <w:rPr>
                <w:rFonts w:ascii="Calibri" w:eastAsia="Times New Roman" w:hAnsi="Calibri" w:cs="Calibri"/>
                <w:szCs w:val="24"/>
              </w:rPr>
            </w:pPr>
          </w:p>
        </w:tc>
      </w:tr>
      <w:tr w:rsidR="00200ACA" w14:paraId="4BA0FA42" w14:textId="77777777">
        <w:trPr>
          <w:trHeight w:val="330"/>
        </w:trPr>
        <w:tc>
          <w:tcPr>
            <w:tcW w:w="7797" w:type="dxa"/>
            <w:vAlign w:val="center"/>
            <w:hideMark/>
          </w:tcPr>
          <w:p w14:paraId="4BA0FA4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ΔΗ.ΣΥ: ΝΑΙ</w:t>
            </w:r>
          </w:p>
        </w:tc>
      </w:tr>
      <w:tr w:rsidR="00200ACA" w14:paraId="4BA0FA44" w14:textId="77777777">
        <w:trPr>
          <w:trHeight w:val="45"/>
        </w:trPr>
        <w:tc>
          <w:tcPr>
            <w:tcW w:w="7797" w:type="dxa"/>
            <w:vAlign w:val="center"/>
            <w:hideMark/>
          </w:tcPr>
          <w:p w14:paraId="4BA0FA43" w14:textId="77777777" w:rsidR="005E23AC" w:rsidRPr="001D330B" w:rsidRDefault="00B07EC3">
            <w:pPr>
              <w:rPr>
                <w:rFonts w:ascii="Calibri" w:eastAsia="Times New Roman" w:hAnsi="Calibri" w:cs="Calibri"/>
                <w:szCs w:val="24"/>
              </w:rPr>
            </w:pPr>
          </w:p>
        </w:tc>
      </w:tr>
      <w:tr w:rsidR="00200ACA" w14:paraId="4BA0FA46" w14:textId="77777777">
        <w:trPr>
          <w:trHeight w:val="330"/>
        </w:trPr>
        <w:tc>
          <w:tcPr>
            <w:tcW w:w="7797" w:type="dxa"/>
            <w:vAlign w:val="center"/>
            <w:hideMark/>
          </w:tcPr>
          <w:p w14:paraId="4BA0FA4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Χ.Α: OXI</w:t>
            </w:r>
          </w:p>
        </w:tc>
      </w:tr>
      <w:tr w:rsidR="00200ACA" w14:paraId="4BA0FA48" w14:textId="77777777">
        <w:trPr>
          <w:trHeight w:val="45"/>
        </w:trPr>
        <w:tc>
          <w:tcPr>
            <w:tcW w:w="7797" w:type="dxa"/>
            <w:vAlign w:val="center"/>
            <w:hideMark/>
          </w:tcPr>
          <w:p w14:paraId="4BA0FA47" w14:textId="77777777" w:rsidR="005E23AC" w:rsidRPr="001D330B" w:rsidRDefault="00B07EC3">
            <w:pPr>
              <w:rPr>
                <w:rFonts w:ascii="Calibri" w:eastAsia="Times New Roman" w:hAnsi="Calibri" w:cs="Calibri"/>
                <w:szCs w:val="24"/>
              </w:rPr>
            </w:pPr>
          </w:p>
        </w:tc>
      </w:tr>
      <w:tr w:rsidR="00200ACA" w14:paraId="4BA0FA4A" w14:textId="77777777">
        <w:trPr>
          <w:trHeight w:val="330"/>
        </w:trPr>
        <w:tc>
          <w:tcPr>
            <w:tcW w:w="7797" w:type="dxa"/>
            <w:vAlign w:val="center"/>
            <w:hideMark/>
          </w:tcPr>
          <w:p w14:paraId="4BA0FA4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Κ.Κ.Ε: ΝΑΙ</w:t>
            </w:r>
          </w:p>
        </w:tc>
      </w:tr>
      <w:tr w:rsidR="00200ACA" w14:paraId="4BA0FA4C" w14:textId="77777777">
        <w:trPr>
          <w:trHeight w:val="45"/>
        </w:trPr>
        <w:tc>
          <w:tcPr>
            <w:tcW w:w="7797" w:type="dxa"/>
            <w:vAlign w:val="center"/>
            <w:hideMark/>
          </w:tcPr>
          <w:p w14:paraId="4BA0FA4B" w14:textId="77777777" w:rsidR="005E23AC" w:rsidRPr="001D330B" w:rsidRDefault="00B07EC3">
            <w:pPr>
              <w:rPr>
                <w:rFonts w:ascii="Calibri" w:eastAsia="Times New Roman" w:hAnsi="Calibri" w:cs="Calibri"/>
                <w:szCs w:val="24"/>
              </w:rPr>
            </w:pPr>
          </w:p>
        </w:tc>
      </w:tr>
      <w:tr w:rsidR="00200ACA" w14:paraId="4BA0FA4E" w14:textId="77777777">
        <w:trPr>
          <w:trHeight w:val="330"/>
        </w:trPr>
        <w:tc>
          <w:tcPr>
            <w:tcW w:w="7797" w:type="dxa"/>
            <w:vAlign w:val="center"/>
            <w:hideMark/>
          </w:tcPr>
          <w:p w14:paraId="4BA0FA4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ΑΝ.ΕΛ: ΝΑΙ</w:t>
            </w:r>
          </w:p>
        </w:tc>
      </w:tr>
      <w:tr w:rsidR="00200ACA" w14:paraId="4BA0FA50" w14:textId="77777777">
        <w:trPr>
          <w:trHeight w:val="30"/>
        </w:trPr>
        <w:tc>
          <w:tcPr>
            <w:tcW w:w="7797" w:type="dxa"/>
            <w:vAlign w:val="center"/>
            <w:hideMark/>
          </w:tcPr>
          <w:p w14:paraId="4BA0FA4F" w14:textId="77777777" w:rsidR="005E23AC" w:rsidRPr="001D330B" w:rsidRDefault="00B07EC3">
            <w:pPr>
              <w:rPr>
                <w:rFonts w:ascii="Calibri" w:eastAsia="Times New Roman" w:hAnsi="Calibri" w:cs="Calibri"/>
                <w:szCs w:val="24"/>
              </w:rPr>
            </w:pPr>
          </w:p>
        </w:tc>
      </w:tr>
      <w:tr w:rsidR="00200ACA" w14:paraId="4BA0FA52" w14:textId="77777777">
        <w:trPr>
          <w:trHeight w:val="330"/>
        </w:trPr>
        <w:tc>
          <w:tcPr>
            <w:tcW w:w="7797" w:type="dxa"/>
            <w:vAlign w:val="center"/>
            <w:hideMark/>
          </w:tcPr>
          <w:p w14:paraId="4BA0FA5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ΕΝ. ΚΕΝΤΡΩΩΝ: OXI</w:t>
            </w:r>
          </w:p>
        </w:tc>
      </w:tr>
      <w:tr w:rsidR="00200ACA" w14:paraId="4BA0FA54" w14:textId="77777777">
        <w:trPr>
          <w:trHeight w:val="45"/>
        </w:trPr>
        <w:tc>
          <w:tcPr>
            <w:tcW w:w="7797" w:type="dxa"/>
            <w:vAlign w:val="center"/>
            <w:hideMark/>
          </w:tcPr>
          <w:p w14:paraId="4BA0FA53" w14:textId="77777777" w:rsidR="005E23AC" w:rsidRPr="001D330B" w:rsidRDefault="00B07EC3">
            <w:pPr>
              <w:rPr>
                <w:rFonts w:ascii="Calibri" w:eastAsia="Times New Roman" w:hAnsi="Calibri" w:cs="Calibri"/>
                <w:szCs w:val="24"/>
              </w:rPr>
            </w:pPr>
          </w:p>
        </w:tc>
      </w:tr>
      <w:tr w:rsidR="00200ACA" w14:paraId="4BA0FA56" w14:textId="77777777">
        <w:trPr>
          <w:trHeight w:val="150"/>
        </w:trPr>
        <w:tc>
          <w:tcPr>
            <w:tcW w:w="7797" w:type="dxa"/>
            <w:vAlign w:val="center"/>
            <w:hideMark/>
          </w:tcPr>
          <w:p w14:paraId="4BA0FA55" w14:textId="77777777" w:rsidR="005E23AC" w:rsidRDefault="00B07EC3">
            <w:pPr>
              <w:rPr>
                <w:rFonts w:eastAsia="Times New Roman" w:cs="Times New Roman"/>
                <w:sz w:val="20"/>
              </w:rPr>
            </w:pPr>
          </w:p>
        </w:tc>
      </w:tr>
      <w:tr w:rsidR="00200ACA" w14:paraId="4BA0FA58" w14:textId="77777777">
        <w:trPr>
          <w:trHeight w:val="330"/>
        </w:trPr>
        <w:tc>
          <w:tcPr>
            <w:tcW w:w="7797" w:type="dxa"/>
            <w:vAlign w:val="center"/>
            <w:hideMark/>
          </w:tcPr>
          <w:p w14:paraId="4BA0FA57" w14:textId="77777777" w:rsidR="005E23AC" w:rsidRDefault="00B07EC3">
            <w:pPr>
              <w:rPr>
                <w:rFonts w:eastAsia="Times New Roman" w:cs="Times New Roman"/>
                <w:sz w:val="20"/>
              </w:rPr>
            </w:pPr>
          </w:p>
        </w:tc>
      </w:tr>
      <w:tr w:rsidR="00200ACA" w14:paraId="4BA0FA5A" w14:textId="77777777">
        <w:trPr>
          <w:trHeight w:val="330"/>
        </w:trPr>
        <w:tc>
          <w:tcPr>
            <w:tcW w:w="7797" w:type="dxa"/>
            <w:vAlign w:val="center"/>
            <w:hideMark/>
          </w:tcPr>
          <w:p w14:paraId="4BA0FA5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Άρθρο 4 ως έχει     ΚΑΤΑ ΠΛΕΙΟΨΗΦΙΑ</w:t>
            </w:r>
          </w:p>
        </w:tc>
      </w:tr>
      <w:tr w:rsidR="00200ACA" w14:paraId="4BA0FA5C" w14:textId="77777777">
        <w:trPr>
          <w:trHeight w:val="105"/>
        </w:trPr>
        <w:tc>
          <w:tcPr>
            <w:tcW w:w="7797" w:type="dxa"/>
            <w:vAlign w:val="center"/>
            <w:hideMark/>
          </w:tcPr>
          <w:p w14:paraId="4BA0FA5B" w14:textId="77777777" w:rsidR="005E23AC" w:rsidRPr="001D330B" w:rsidRDefault="00B07EC3">
            <w:pPr>
              <w:rPr>
                <w:rFonts w:ascii="Calibri" w:eastAsia="Times New Roman" w:hAnsi="Calibri" w:cs="Calibri"/>
                <w:szCs w:val="24"/>
              </w:rPr>
            </w:pPr>
          </w:p>
        </w:tc>
      </w:tr>
      <w:tr w:rsidR="00200ACA" w14:paraId="4BA0FA5E" w14:textId="77777777">
        <w:trPr>
          <w:trHeight w:val="330"/>
        </w:trPr>
        <w:tc>
          <w:tcPr>
            <w:tcW w:w="7797" w:type="dxa"/>
            <w:vAlign w:val="center"/>
            <w:hideMark/>
          </w:tcPr>
          <w:p w14:paraId="4BA0FA5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lastRenderedPageBreak/>
              <w:t>ΣΥΡΙΖΑ: ΝΑΙ</w:t>
            </w:r>
          </w:p>
        </w:tc>
      </w:tr>
      <w:tr w:rsidR="00200ACA" w14:paraId="4BA0FA60" w14:textId="77777777">
        <w:trPr>
          <w:trHeight w:val="45"/>
        </w:trPr>
        <w:tc>
          <w:tcPr>
            <w:tcW w:w="7797" w:type="dxa"/>
            <w:vAlign w:val="center"/>
            <w:hideMark/>
          </w:tcPr>
          <w:p w14:paraId="4BA0FA5F" w14:textId="77777777" w:rsidR="005E23AC" w:rsidRPr="001D330B" w:rsidRDefault="00B07EC3">
            <w:pPr>
              <w:rPr>
                <w:rFonts w:ascii="Calibri" w:eastAsia="Times New Roman" w:hAnsi="Calibri" w:cs="Calibri"/>
                <w:szCs w:val="24"/>
              </w:rPr>
            </w:pPr>
          </w:p>
        </w:tc>
      </w:tr>
      <w:tr w:rsidR="00200ACA" w14:paraId="4BA0FA62" w14:textId="77777777">
        <w:trPr>
          <w:trHeight w:val="330"/>
        </w:trPr>
        <w:tc>
          <w:tcPr>
            <w:tcW w:w="7797" w:type="dxa"/>
            <w:vAlign w:val="center"/>
            <w:hideMark/>
          </w:tcPr>
          <w:p w14:paraId="4BA0FA6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Ν.Δ.: OXI</w:t>
            </w:r>
          </w:p>
        </w:tc>
      </w:tr>
      <w:tr w:rsidR="00200ACA" w14:paraId="4BA0FA64" w14:textId="77777777">
        <w:trPr>
          <w:trHeight w:val="45"/>
        </w:trPr>
        <w:tc>
          <w:tcPr>
            <w:tcW w:w="7797" w:type="dxa"/>
            <w:vAlign w:val="center"/>
            <w:hideMark/>
          </w:tcPr>
          <w:p w14:paraId="4BA0FA63" w14:textId="77777777" w:rsidR="005E23AC" w:rsidRPr="001D330B" w:rsidRDefault="00B07EC3">
            <w:pPr>
              <w:rPr>
                <w:rFonts w:ascii="Calibri" w:eastAsia="Times New Roman" w:hAnsi="Calibri" w:cs="Calibri"/>
                <w:szCs w:val="24"/>
              </w:rPr>
            </w:pPr>
          </w:p>
        </w:tc>
      </w:tr>
      <w:tr w:rsidR="00200ACA" w14:paraId="4BA0FA66" w14:textId="77777777">
        <w:trPr>
          <w:trHeight w:val="330"/>
        </w:trPr>
        <w:tc>
          <w:tcPr>
            <w:tcW w:w="7797" w:type="dxa"/>
            <w:vAlign w:val="center"/>
            <w:hideMark/>
          </w:tcPr>
          <w:p w14:paraId="4BA0FA6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ΔΗ.ΣΥ: OXI</w:t>
            </w:r>
          </w:p>
        </w:tc>
      </w:tr>
      <w:tr w:rsidR="00200ACA" w14:paraId="4BA0FA68" w14:textId="77777777">
        <w:trPr>
          <w:trHeight w:val="45"/>
        </w:trPr>
        <w:tc>
          <w:tcPr>
            <w:tcW w:w="7797" w:type="dxa"/>
            <w:vAlign w:val="center"/>
            <w:hideMark/>
          </w:tcPr>
          <w:p w14:paraId="4BA0FA67" w14:textId="77777777" w:rsidR="005E23AC" w:rsidRPr="001D330B" w:rsidRDefault="00B07EC3">
            <w:pPr>
              <w:rPr>
                <w:rFonts w:ascii="Calibri" w:eastAsia="Times New Roman" w:hAnsi="Calibri" w:cs="Calibri"/>
                <w:szCs w:val="24"/>
              </w:rPr>
            </w:pPr>
          </w:p>
        </w:tc>
      </w:tr>
      <w:tr w:rsidR="00200ACA" w14:paraId="4BA0FA6A" w14:textId="77777777">
        <w:trPr>
          <w:trHeight w:val="330"/>
        </w:trPr>
        <w:tc>
          <w:tcPr>
            <w:tcW w:w="7797" w:type="dxa"/>
            <w:vAlign w:val="center"/>
            <w:hideMark/>
          </w:tcPr>
          <w:p w14:paraId="4BA0FA6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Χ.Α: OXI</w:t>
            </w:r>
          </w:p>
        </w:tc>
      </w:tr>
      <w:tr w:rsidR="00200ACA" w14:paraId="4BA0FA6C" w14:textId="77777777">
        <w:trPr>
          <w:trHeight w:val="30"/>
        </w:trPr>
        <w:tc>
          <w:tcPr>
            <w:tcW w:w="7797" w:type="dxa"/>
            <w:vAlign w:val="center"/>
            <w:hideMark/>
          </w:tcPr>
          <w:p w14:paraId="4BA0FA6B" w14:textId="77777777" w:rsidR="005E23AC" w:rsidRPr="001D330B" w:rsidRDefault="00B07EC3">
            <w:pPr>
              <w:rPr>
                <w:rFonts w:ascii="Calibri" w:eastAsia="Times New Roman" w:hAnsi="Calibri" w:cs="Calibri"/>
                <w:szCs w:val="24"/>
              </w:rPr>
            </w:pPr>
          </w:p>
        </w:tc>
      </w:tr>
      <w:tr w:rsidR="00200ACA" w14:paraId="4BA0FA6E" w14:textId="77777777">
        <w:trPr>
          <w:trHeight w:val="330"/>
        </w:trPr>
        <w:tc>
          <w:tcPr>
            <w:tcW w:w="7797" w:type="dxa"/>
            <w:vAlign w:val="center"/>
            <w:hideMark/>
          </w:tcPr>
          <w:p w14:paraId="4BA0FA6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Κ.Κ.Ε: OXI</w:t>
            </w:r>
          </w:p>
        </w:tc>
      </w:tr>
      <w:tr w:rsidR="00200ACA" w14:paraId="4BA0FA70" w14:textId="77777777">
        <w:trPr>
          <w:trHeight w:val="45"/>
        </w:trPr>
        <w:tc>
          <w:tcPr>
            <w:tcW w:w="7797" w:type="dxa"/>
            <w:vAlign w:val="center"/>
            <w:hideMark/>
          </w:tcPr>
          <w:p w14:paraId="4BA0FA6F" w14:textId="77777777" w:rsidR="005E23AC" w:rsidRPr="001D330B" w:rsidRDefault="00B07EC3">
            <w:pPr>
              <w:rPr>
                <w:rFonts w:ascii="Calibri" w:eastAsia="Times New Roman" w:hAnsi="Calibri" w:cs="Calibri"/>
                <w:szCs w:val="24"/>
              </w:rPr>
            </w:pPr>
          </w:p>
        </w:tc>
      </w:tr>
      <w:tr w:rsidR="00200ACA" w14:paraId="4BA0FA72" w14:textId="77777777">
        <w:trPr>
          <w:trHeight w:val="330"/>
        </w:trPr>
        <w:tc>
          <w:tcPr>
            <w:tcW w:w="7797" w:type="dxa"/>
            <w:vAlign w:val="center"/>
            <w:hideMark/>
          </w:tcPr>
          <w:p w14:paraId="4BA0FA7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ΑΝ.ΕΛ: OXI</w:t>
            </w:r>
          </w:p>
        </w:tc>
      </w:tr>
      <w:tr w:rsidR="00200ACA" w14:paraId="4BA0FA74" w14:textId="77777777">
        <w:trPr>
          <w:trHeight w:val="45"/>
        </w:trPr>
        <w:tc>
          <w:tcPr>
            <w:tcW w:w="7797" w:type="dxa"/>
            <w:vAlign w:val="center"/>
            <w:hideMark/>
          </w:tcPr>
          <w:p w14:paraId="4BA0FA73" w14:textId="77777777" w:rsidR="005E23AC" w:rsidRPr="001D330B" w:rsidRDefault="00B07EC3">
            <w:pPr>
              <w:rPr>
                <w:rFonts w:ascii="Calibri" w:eastAsia="Times New Roman" w:hAnsi="Calibri" w:cs="Calibri"/>
                <w:szCs w:val="24"/>
              </w:rPr>
            </w:pPr>
          </w:p>
        </w:tc>
      </w:tr>
      <w:tr w:rsidR="00200ACA" w14:paraId="4BA0FA76" w14:textId="77777777">
        <w:trPr>
          <w:trHeight w:val="330"/>
        </w:trPr>
        <w:tc>
          <w:tcPr>
            <w:tcW w:w="7797" w:type="dxa"/>
            <w:vAlign w:val="center"/>
            <w:hideMark/>
          </w:tcPr>
          <w:p w14:paraId="4BA0FA7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ΕΝ. ΚΕΝΤΡΩΩΝ: OXI</w:t>
            </w:r>
          </w:p>
        </w:tc>
      </w:tr>
      <w:tr w:rsidR="00200ACA" w14:paraId="4BA0FA78" w14:textId="77777777">
        <w:trPr>
          <w:trHeight w:val="45"/>
        </w:trPr>
        <w:tc>
          <w:tcPr>
            <w:tcW w:w="7797" w:type="dxa"/>
            <w:vAlign w:val="center"/>
            <w:hideMark/>
          </w:tcPr>
          <w:p w14:paraId="4BA0FA77" w14:textId="77777777" w:rsidR="005E23AC" w:rsidRPr="001D330B" w:rsidRDefault="00B07EC3">
            <w:pPr>
              <w:rPr>
                <w:rFonts w:ascii="Calibri" w:eastAsia="Times New Roman" w:hAnsi="Calibri" w:cs="Calibri"/>
                <w:szCs w:val="24"/>
              </w:rPr>
            </w:pPr>
          </w:p>
        </w:tc>
      </w:tr>
      <w:tr w:rsidR="00200ACA" w14:paraId="4BA0FA7A" w14:textId="77777777">
        <w:trPr>
          <w:trHeight w:val="135"/>
        </w:trPr>
        <w:tc>
          <w:tcPr>
            <w:tcW w:w="7797" w:type="dxa"/>
            <w:vAlign w:val="center"/>
            <w:hideMark/>
          </w:tcPr>
          <w:p w14:paraId="4BA0FA79" w14:textId="77777777" w:rsidR="005E23AC" w:rsidRDefault="00B07EC3">
            <w:pPr>
              <w:rPr>
                <w:rFonts w:eastAsia="Times New Roman" w:cs="Times New Roman"/>
                <w:sz w:val="20"/>
              </w:rPr>
            </w:pPr>
          </w:p>
        </w:tc>
      </w:tr>
      <w:tr w:rsidR="00200ACA" w14:paraId="4BA0FA7C" w14:textId="77777777">
        <w:trPr>
          <w:trHeight w:val="345"/>
        </w:trPr>
        <w:tc>
          <w:tcPr>
            <w:tcW w:w="7797" w:type="dxa"/>
            <w:vAlign w:val="center"/>
            <w:hideMark/>
          </w:tcPr>
          <w:p w14:paraId="4BA0FA7B" w14:textId="77777777" w:rsidR="005E23AC" w:rsidRDefault="00B07EC3">
            <w:pPr>
              <w:rPr>
                <w:rFonts w:eastAsia="Times New Roman" w:cs="Times New Roman"/>
                <w:sz w:val="20"/>
              </w:rPr>
            </w:pPr>
          </w:p>
        </w:tc>
      </w:tr>
      <w:tr w:rsidR="00200ACA" w14:paraId="4BA0FA7E" w14:textId="77777777">
        <w:trPr>
          <w:trHeight w:val="330"/>
        </w:trPr>
        <w:tc>
          <w:tcPr>
            <w:tcW w:w="7797" w:type="dxa"/>
            <w:vAlign w:val="center"/>
            <w:hideMark/>
          </w:tcPr>
          <w:p w14:paraId="4BA0FA7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 xml:space="preserve">Άρθρο 5 ως έχει     ΚΑΤΑ </w:t>
            </w:r>
            <w:r w:rsidRPr="001D330B">
              <w:rPr>
                <w:rFonts w:ascii="Calibri" w:eastAsia="Times New Roman" w:hAnsi="Calibri" w:cs="Calibri"/>
                <w:szCs w:val="24"/>
              </w:rPr>
              <w:t>ΠΛΕΙΟΨΗΦΙΑ</w:t>
            </w:r>
          </w:p>
        </w:tc>
      </w:tr>
      <w:tr w:rsidR="00200ACA" w14:paraId="4BA0FA80" w14:textId="77777777">
        <w:trPr>
          <w:trHeight w:val="105"/>
        </w:trPr>
        <w:tc>
          <w:tcPr>
            <w:tcW w:w="7797" w:type="dxa"/>
            <w:vAlign w:val="center"/>
            <w:hideMark/>
          </w:tcPr>
          <w:p w14:paraId="4BA0FA7F" w14:textId="77777777" w:rsidR="005E23AC" w:rsidRPr="001D330B" w:rsidRDefault="00B07EC3">
            <w:pPr>
              <w:rPr>
                <w:rFonts w:ascii="Calibri" w:eastAsia="Times New Roman" w:hAnsi="Calibri" w:cs="Calibri"/>
                <w:szCs w:val="24"/>
              </w:rPr>
            </w:pPr>
          </w:p>
        </w:tc>
      </w:tr>
      <w:tr w:rsidR="00200ACA" w14:paraId="4BA0FA82" w14:textId="77777777">
        <w:trPr>
          <w:trHeight w:val="330"/>
        </w:trPr>
        <w:tc>
          <w:tcPr>
            <w:tcW w:w="7797" w:type="dxa"/>
            <w:vAlign w:val="center"/>
            <w:hideMark/>
          </w:tcPr>
          <w:p w14:paraId="4BA0FA8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ΣΥΡΙΖΑ: ΝΑΙ</w:t>
            </w:r>
          </w:p>
        </w:tc>
      </w:tr>
      <w:tr w:rsidR="00200ACA" w14:paraId="4BA0FA84" w14:textId="77777777">
        <w:trPr>
          <w:trHeight w:val="45"/>
        </w:trPr>
        <w:tc>
          <w:tcPr>
            <w:tcW w:w="7797" w:type="dxa"/>
            <w:vAlign w:val="center"/>
            <w:hideMark/>
          </w:tcPr>
          <w:p w14:paraId="4BA0FA83" w14:textId="77777777" w:rsidR="005E23AC" w:rsidRPr="001D330B" w:rsidRDefault="00B07EC3">
            <w:pPr>
              <w:rPr>
                <w:rFonts w:ascii="Calibri" w:eastAsia="Times New Roman" w:hAnsi="Calibri" w:cs="Calibri"/>
                <w:szCs w:val="24"/>
              </w:rPr>
            </w:pPr>
          </w:p>
        </w:tc>
      </w:tr>
      <w:tr w:rsidR="00200ACA" w14:paraId="4BA0FA86" w14:textId="77777777">
        <w:trPr>
          <w:trHeight w:val="330"/>
        </w:trPr>
        <w:tc>
          <w:tcPr>
            <w:tcW w:w="7797" w:type="dxa"/>
            <w:vAlign w:val="center"/>
            <w:hideMark/>
          </w:tcPr>
          <w:p w14:paraId="4BA0FA8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Ν.Δ.: ΝΑΙ</w:t>
            </w:r>
          </w:p>
        </w:tc>
      </w:tr>
      <w:tr w:rsidR="00200ACA" w14:paraId="4BA0FA88" w14:textId="77777777">
        <w:trPr>
          <w:trHeight w:val="30"/>
        </w:trPr>
        <w:tc>
          <w:tcPr>
            <w:tcW w:w="7797" w:type="dxa"/>
            <w:vAlign w:val="center"/>
            <w:hideMark/>
          </w:tcPr>
          <w:p w14:paraId="4BA0FA87" w14:textId="77777777" w:rsidR="005E23AC" w:rsidRPr="001D330B" w:rsidRDefault="00B07EC3">
            <w:pPr>
              <w:rPr>
                <w:rFonts w:ascii="Calibri" w:eastAsia="Times New Roman" w:hAnsi="Calibri" w:cs="Calibri"/>
                <w:szCs w:val="24"/>
              </w:rPr>
            </w:pPr>
          </w:p>
        </w:tc>
      </w:tr>
      <w:tr w:rsidR="00200ACA" w14:paraId="4BA0FA8A" w14:textId="77777777">
        <w:trPr>
          <w:trHeight w:val="345"/>
        </w:trPr>
        <w:tc>
          <w:tcPr>
            <w:tcW w:w="7797" w:type="dxa"/>
            <w:vAlign w:val="center"/>
            <w:hideMark/>
          </w:tcPr>
          <w:p w14:paraId="4BA0FA8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ΔΗ.ΣΥ: ΝΑΙ</w:t>
            </w:r>
          </w:p>
        </w:tc>
      </w:tr>
      <w:tr w:rsidR="00200ACA" w14:paraId="4BA0FA8C" w14:textId="77777777">
        <w:trPr>
          <w:trHeight w:val="30"/>
        </w:trPr>
        <w:tc>
          <w:tcPr>
            <w:tcW w:w="7797" w:type="dxa"/>
            <w:vAlign w:val="center"/>
            <w:hideMark/>
          </w:tcPr>
          <w:p w14:paraId="4BA0FA8B" w14:textId="77777777" w:rsidR="005E23AC" w:rsidRPr="001D330B" w:rsidRDefault="00B07EC3">
            <w:pPr>
              <w:rPr>
                <w:rFonts w:ascii="Calibri" w:eastAsia="Times New Roman" w:hAnsi="Calibri" w:cs="Calibri"/>
                <w:szCs w:val="24"/>
              </w:rPr>
            </w:pPr>
          </w:p>
        </w:tc>
      </w:tr>
      <w:tr w:rsidR="00200ACA" w14:paraId="4BA0FA8E" w14:textId="77777777">
        <w:trPr>
          <w:trHeight w:val="330"/>
        </w:trPr>
        <w:tc>
          <w:tcPr>
            <w:tcW w:w="7797" w:type="dxa"/>
            <w:vAlign w:val="center"/>
            <w:hideMark/>
          </w:tcPr>
          <w:p w14:paraId="4BA0FA8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Χ.Α: OXI</w:t>
            </w:r>
          </w:p>
        </w:tc>
      </w:tr>
      <w:tr w:rsidR="00200ACA" w14:paraId="4BA0FA90" w14:textId="77777777">
        <w:trPr>
          <w:trHeight w:val="45"/>
        </w:trPr>
        <w:tc>
          <w:tcPr>
            <w:tcW w:w="7797" w:type="dxa"/>
            <w:vAlign w:val="center"/>
            <w:hideMark/>
          </w:tcPr>
          <w:p w14:paraId="4BA0FA8F" w14:textId="77777777" w:rsidR="005E23AC" w:rsidRPr="001D330B" w:rsidRDefault="00B07EC3">
            <w:pPr>
              <w:rPr>
                <w:rFonts w:ascii="Calibri" w:eastAsia="Times New Roman" w:hAnsi="Calibri" w:cs="Calibri"/>
                <w:szCs w:val="24"/>
              </w:rPr>
            </w:pPr>
          </w:p>
        </w:tc>
      </w:tr>
      <w:tr w:rsidR="00200ACA" w14:paraId="4BA0FA92" w14:textId="77777777">
        <w:trPr>
          <w:trHeight w:val="330"/>
        </w:trPr>
        <w:tc>
          <w:tcPr>
            <w:tcW w:w="7797" w:type="dxa"/>
            <w:vAlign w:val="center"/>
            <w:hideMark/>
          </w:tcPr>
          <w:p w14:paraId="4BA0FA9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Κ.Κ.Ε: ΝΑΙ</w:t>
            </w:r>
          </w:p>
        </w:tc>
      </w:tr>
      <w:tr w:rsidR="00200ACA" w14:paraId="4BA0FA94" w14:textId="77777777">
        <w:trPr>
          <w:trHeight w:val="45"/>
        </w:trPr>
        <w:tc>
          <w:tcPr>
            <w:tcW w:w="7797" w:type="dxa"/>
            <w:vAlign w:val="center"/>
            <w:hideMark/>
          </w:tcPr>
          <w:p w14:paraId="4BA0FA93" w14:textId="77777777" w:rsidR="005E23AC" w:rsidRPr="001D330B" w:rsidRDefault="00B07EC3">
            <w:pPr>
              <w:rPr>
                <w:rFonts w:ascii="Calibri" w:eastAsia="Times New Roman" w:hAnsi="Calibri" w:cs="Calibri"/>
                <w:szCs w:val="24"/>
              </w:rPr>
            </w:pPr>
          </w:p>
        </w:tc>
      </w:tr>
      <w:tr w:rsidR="00200ACA" w14:paraId="4BA0FA96" w14:textId="77777777">
        <w:trPr>
          <w:trHeight w:val="330"/>
        </w:trPr>
        <w:tc>
          <w:tcPr>
            <w:tcW w:w="7797" w:type="dxa"/>
            <w:vAlign w:val="center"/>
            <w:hideMark/>
          </w:tcPr>
          <w:p w14:paraId="4BA0FA9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ΑΝ.ΕΛ: ΝΑΙ</w:t>
            </w:r>
          </w:p>
        </w:tc>
      </w:tr>
      <w:tr w:rsidR="00200ACA" w14:paraId="4BA0FA98" w14:textId="77777777">
        <w:trPr>
          <w:trHeight w:val="45"/>
        </w:trPr>
        <w:tc>
          <w:tcPr>
            <w:tcW w:w="7797" w:type="dxa"/>
            <w:vAlign w:val="center"/>
            <w:hideMark/>
          </w:tcPr>
          <w:p w14:paraId="4BA0FA97" w14:textId="77777777" w:rsidR="005E23AC" w:rsidRPr="001D330B" w:rsidRDefault="00B07EC3">
            <w:pPr>
              <w:rPr>
                <w:rFonts w:ascii="Calibri" w:eastAsia="Times New Roman" w:hAnsi="Calibri" w:cs="Calibri"/>
                <w:szCs w:val="24"/>
              </w:rPr>
            </w:pPr>
          </w:p>
        </w:tc>
      </w:tr>
      <w:tr w:rsidR="00200ACA" w14:paraId="4BA0FA9A" w14:textId="77777777">
        <w:trPr>
          <w:trHeight w:val="345"/>
        </w:trPr>
        <w:tc>
          <w:tcPr>
            <w:tcW w:w="7797" w:type="dxa"/>
            <w:vAlign w:val="center"/>
            <w:hideMark/>
          </w:tcPr>
          <w:p w14:paraId="4BA0FA9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ΕΝ. ΚΕΝΤΡΩΩΝ: OXI</w:t>
            </w:r>
          </w:p>
        </w:tc>
      </w:tr>
      <w:tr w:rsidR="00200ACA" w14:paraId="4BA0FA9C" w14:textId="77777777">
        <w:trPr>
          <w:trHeight w:val="30"/>
        </w:trPr>
        <w:tc>
          <w:tcPr>
            <w:tcW w:w="7797" w:type="dxa"/>
            <w:vAlign w:val="center"/>
            <w:hideMark/>
          </w:tcPr>
          <w:p w14:paraId="4BA0FA9B" w14:textId="77777777" w:rsidR="005E23AC" w:rsidRPr="001D330B" w:rsidRDefault="00B07EC3">
            <w:pPr>
              <w:rPr>
                <w:rFonts w:ascii="Calibri" w:eastAsia="Times New Roman" w:hAnsi="Calibri" w:cs="Calibri"/>
                <w:szCs w:val="24"/>
              </w:rPr>
            </w:pPr>
          </w:p>
        </w:tc>
      </w:tr>
      <w:tr w:rsidR="00200ACA" w14:paraId="4BA0FA9E" w14:textId="77777777">
        <w:trPr>
          <w:trHeight w:val="150"/>
        </w:trPr>
        <w:tc>
          <w:tcPr>
            <w:tcW w:w="7797" w:type="dxa"/>
            <w:vAlign w:val="center"/>
            <w:hideMark/>
          </w:tcPr>
          <w:p w14:paraId="4BA0FA9D" w14:textId="77777777" w:rsidR="005E23AC" w:rsidRDefault="00B07EC3">
            <w:pPr>
              <w:rPr>
                <w:rFonts w:eastAsia="Times New Roman" w:cs="Times New Roman"/>
                <w:sz w:val="20"/>
              </w:rPr>
            </w:pPr>
          </w:p>
        </w:tc>
      </w:tr>
      <w:tr w:rsidR="00200ACA" w14:paraId="4BA0FAA0" w14:textId="77777777">
        <w:trPr>
          <w:trHeight w:val="345"/>
        </w:trPr>
        <w:tc>
          <w:tcPr>
            <w:tcW w:w="7797" w:type="dxa"/>
            <w:vAlign w:val="center"/>
            <w:hideMark/>
          </w:tcPr>
          <w:p w14:paraId="4BA0FA9F" w14:textId="77777777" w:rsidR="005E23AC" w:rsidRDefault="00B07EC3">
            <w:pPr>
              <w:rPr>
                <w:rFonts w:eastAsia="Times New Roman" w:cs="Times New Roman"/>
                <w:sz w:val="20"/>
              </w:rPr>
            </w:pPr>
          </w:p>
        </w:tc>
      </w:tr>
      <w:tr w:rsidR="00200ACA" w14:paraId="4BA0FAA2" w14:textId="77777777">
        <w:trPr>
          <w:trHeight w:val="330"/>
        </w:trPr>
        <w:tc>
          <w:tcPr>
            <w:tcW w:w="7797" w:type="dxa"/>
            <w:vAlign w:val="center"/>
            <w:hideMark/>
          </w:tcPr>
          <w:p w14:paraId="4BA0FAA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Άρθρο 6 ως έχει     ΚΑΤΑ ΠΛΕΙΟΨΗΦΙΑ</w:t>
            </w:r>
          </w:p>
        </w:tc>
      </w:tr>
      <w:tr w:rsidR="00200ACA" w14:paraId="4BA0FAA4" w14:textId="77777777">
        <w:trPr>
          <w:trHeight w:val="105"/>
        </w:trPr>
        <w:tc>
          <w:tcPr>
            <w:tcW w:w="7797" w:type="dxa"/>
            <w:vAlign w:val="center"/>
            <w:hideMark/>
          </w:tcPr>
          <w:p w14:paraId="4BA0FAA3" w14:textId="77777777" w:rsidR="005E23AC" w:rsidRPr="001D330B" w:rsidRDefault="00B07EC3">
            <w:pPr>
              <w:rPr>
                <w:rFonts w:ascii="Calibri" w:eastAsia="Times New Roman" w:hAnsi="Calibri" w:cs="Calibri"/>
                <w:szCs w:val="24"/>
              </w:rPr>
            </w:pPr>
          </w:p>
        </w:tc>
      </w:tr>
      <w:tr w:rsidR="00200ACA" w14:paraId="4BA0FAA6" w14:textId="77777777">
        <w:trPr>
          <w:trHeight w:val="330"/>
        </w:trPr>
        <w:tc>
          <w:tcPr>
            <w:tcW w:w="7797" w:type="dxa"/>
            <w:vAlign w:val="center"/>
            <w:hideMark/>
          </w:tcPr>
          <w:p w14:paraId="4BA0FAA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ΣΥΡΙΖΑ: ΝΑΙ</w:t>
            </w:r>
          </w:p>
        </w:tc>
      </w:tr>
      <w:tr w:rsidR="00200ACA" w14:paraId="4BA0FAA8" w14:textId="77777777">
        <w:trPr>
          <w:trHeight w:val="30"/>
        </w:trPr>
        <w:tc>
          <w:tcPr>
            <w:tcW w:w="7797" w:type="dxa"/>
            <w:vAlign w:val="center"/>
            <w:hideMark/>
          </w:tcPr>
          <w:p w14:paraId="4BA0FAA7" w14:textId="77777777" w:rsidR="005E23AC" w:rsidRPr="001D330B" w:rsidRDefault="00B07EC3">
            <w:pPr>
              <w:rPr>
                <w:rFonts w:ascii="Calibri" w:eastAsia="Times New Roman" w:hAnsi="Calibri" w:cs="Calibri"/>
                <w:szCs w:val="24"/>
              </w:rPr>
            </w:pPr>
          </w:p>
        </w:tc>
      </w:tr>
      <w:tr w:rsidR="00200ACA" w14:paraId="4BA0FAAA" w14:textId="77777777">
        <w:trPr>
          <w:trHeight w:val="330"/>
        </w:trPr>
        <w:tc>
          <w:tcPr>
            <w:tcW w:w="7797" w:type="dxa"/>
            <w:vAlign w:val="center"/>
            <w:hideMark/>
          </w:tcPr>
          <w:p w14:paraId="4BA0FAA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Ν.Δ.: ΠΡΝ</w:t>
            </w:r>
          </w:p>
        </w:tc>
      </w:tr>
      <w:tr w:rsidR="00200ACA" w14:paraId="4BA0FAAC" w14:textId="77777777">
        <w:trPr>
          <w:trHeight w:val="45"/>
        </w:trPr>
        <w:tc>
          <w:tcPr>
            <w:tcW w:w="7797" w:type="dxa"/>
            <w:vAlign w:val="center"/>
            <w:hideMark/>
          </w:tcPr>
          <w:p w14:paraId="4BA0FAAB" w14:textId="77777777" w:rsidR="005E23AC" w:rsidRPr="001D330B" w:rsidRDefault="00B07EC3">
            <w:pPr>
              <w:rPr>
                <w:rFonts w:ascii="Calibri" w:eastAsia="Times New Roman" w:hAnsi="Calibri" w:cs="Calibri"/>
                <w:szCs w:val="24"/>
              </w:rPr>
            </w:pPr>
          </w:p>
        </w:tc>
      </w:tr>
      <w:tr w:rsidR="00200ACA" w14:paraId="4BA0FAAE" w14:textId="77777777">
        <w:trPr>
          <w:trHeight w:val="330"/>
        </w:trPr>
        <w:tc>
          <w:tcPr>
            <w:tcW w:w="7797" w:type="dxa"/>
            <w:vAlign w:val="center"/>
            <w:hideMark/>
          </w:tcPr>
          <w:p w14:paraId="4BA0FAA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ΔΗ.ΣΥ: OXI</w:t>
            </w:r>
          </w:p>
        </w:tc>
      </w:tr>
      <w:tr w:rsidR="00200ACA" w14:paraId="4BA0FAB0" w14:textId="77777777">
        <w:trPr>
          <w:trHeight w:val="45"/>
        </w:trPr>
        <w:tc>
          <w:tcPr>
            <w:tcW w:w="7797" w:type="dxa"/>
            <w:vAlign w:val="center"/>
            <w:hideMark/>
          </w:tcPr>
          <w:p w14:paraId="4BA0FAAF" w14:textId="77777777" w:rsidR="005E23AC" w:rsidRPr="001D330B" w:rsidRDefault="00B07EC3">
            <w:pPr>
              <w:rPr>
                <w:rFonts w:ascii="Calibri" w:eastAsia="Times New Roman" w:hAnsi="Calibri" w:cs="Calibri"/>
                <w:szCs w:val="24"/>
              </w:rPr>
            </w:pPr>
          </w:p>
        </w:tc>
      </w:tr>
      <w:tr w:rsidR="00200ACA" w14:paraId="4BA0FAB2" w14:textId="77777777">
        <w:trPr>
          <w:trHeight w:val="330"/>
        </w:trPr>
        <w:tc>
          <w:tcPr>
            <w:tcW w:w="7797" w:type="dxa"/>
            <w:vAlign w:val="center"/>
            <w:hideMark/>
          </w:tcPr>
          <w:p w14:paraId="4BA0FAB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Χ.Α: OXI</w:t>
            </w:r>
          </w:p>
        </w:tc>
      </w:tr>
      <w:tr w:rsidR="00200ACA" w14:paraId="4BA0FAB4" w14:textId="77777777">
        <w:trPr>
          <w:trHeight w:val="45"/>
        </w:trPr>
        <w:tc>
          <w:tcPr>
            <w:tcW w:w="7797" w:type="dxa"/>
            <w:vAlign w:val="center"/>
            <w:hideMark/>
          </w:tcPr>
          <w:p w14:paraId="4BA0FAB3" w14:textId="77777777" w:rsidR="005E23AC" w:rsidRPr="001D330B" w:rsidRDefault="00B07EC3">
            <w:pPr>
              <w:rPr>
                <w:rFonts w:ascii="Calibri" w:eastAsia="Times New Roman" w:hAnsi="Calibri" w:cs="Calibri"/>
                <w:szCs w:val="24"/>
              </w:rPr>
            </w:pPr>
          </w:p>
        </w:tc>
      </w:tr>
      <w:tr w:rsidR="00200ACA" w14:paraId="4BA0FAB6" w14:textId="77777777">
        <w:trPr>
          <w:trHeight w:val="330"/>
        </w:trPr>
        <w:tc>
          <w:tcPr>
            <w:tcW w:w="7797" w:type="dxa"/>
            <w:vAlign w:val="center"/>
            <w:hideMark/>
          </w:tcPr>
          <w:p w14:paraId="4BA0FAB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Κ.Κ.Ε: ΝΑΙ</w:t>
            </w:r>
          </w:p>
        </w:tc>
      </w:tr>
      <w:tr w:rsidR="00200ACA" w14:paraId="4BA0FAB8" w14:textId="77777777">
        <w:trPr>
          <w:trHeight w:val="45"/>
        </w:trPr>
        <w:tc>
          <w:tcPr>
            <w:tcW w:w="7797" w:type="dxa"/>
            <w:vAlign w:val="center"/>
            <w:hideMark/>
          </w:tcPr>
          <w:p w14:paraId="4BA0FAB7" w14:textId="77777777" w:rsidR="005E23AC" w:rsidRPr="001D330B" w:rsidRDefault="00B07EC3">
            <w:pPr>
              <w:rPr>
                <w:rFonts w:ascii="Calibri" w:eastAsia="Times New Roman" w:hAnsi="Calibri" w:cs="Calibri"/>
                <w:szCs w:val="24"/>
              </w:rPr>
            </w:pPr>
          </w:p>
        </w:tc>
      </w:tr>
      <w:tr w:rsidR="00200ACA" w14:paraId="4BA0FABA" w14:textId="77777777">
        <w:trPr>
          <w:trHeight w:val="330"/>
        </w:trPr>
        <w:tc>
          <w:tcPr>
            <w:tcW w:w="7797" w:type="dxa"/>
            <w:vAlign w:val="center"/>
            <w:hideMark/>
          </w:tcPr>
          <w:p w14:paraId="4BA0FAB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ΑΝ.ΕΛ: ΝΑΙ</w:t>
            </w:r>
          </w:p>
        </w:tc>
      </w:tr>
      <w:tr w:rsidR="00200ACA" w14:paraId="4BA0FABC" w14:textId="77777777">
        <w:trPr>
          <w:trHeight w:val="30"/>
        </w:trPr>
        <w:tc>
          <w:tcPr>
            <w:tcW w:w="7797" w:type="dxa"/>
            <w:vAlign w:val="center"/>
            <w:hideMark/>
          </w:tcPr>
          <w:p w14:paraId="4BA0FABB" w14:textId="77777777" w:rsidR="005E23AC" w:rsidRPr="001D330B" w:rsidRDefault="00B07EC3">
            <w:pPr>
              <w:rPr>
                <w:rFonts w:ascii="Calibri" w:eastAsia="Times New Roman" w:hAnsi="Calibri" w:cs="Calibri"/>
                <w:szCs w:val="24"/>
              </w:rPr>
            </w:pPr>
          </w:p>
        </w:tc>
      </w:tr>
      <w:tr w:rsidR="00200ACA" w14:paraId="4BA0FABE" w14:textId="77777777">
        <w:trPr>
          <w:trHeight w:val="330"/>
        </w:trPr>
        <w:tc>
          <w:tcPr>
            <w:tcW w:w="7797" w:type="dxa"/>
            <w:vAlign w:val="center"/>
            <w:hideMark/>
          </w:tcPr>
          <w:p w14:paraId="4BA0FAB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 xml:space="preserve">ΕΝ. ΚΕΝΤΡΩΩΝ: </w:t>
            </w:r>
            <w:r w:rsidRPr="001D330B">
              <w:rPr>
                <w:rFonts w:ascii="Calibri" w:eastAsia="Times New Roman" w:hAnsi="Calibri" w:cs="Calibri"/>
                <w:szCs w:val="24"/>
              </w:rPr>
              <w:t>ΠΡΝ</w:t>
            </w:r>
          </w:p>
        </w:tc>
      </w:tr>
      <w:tr w:rsidR="00200ACA" w14:paraId="4BA0FAC0" w14:textId="77777777">
        <w:trPr>
          <w:trHeight w:val="45"/>
        </w:trPr>
        <w:tc>
          <w:tcPr>
            <w:tcW w:w="7797" w:type="dxa"/>
            <w:vAlign w:val="center"/>
            <w:hideMark/>
          </w:tcPr>
          <w:p w14:paraId="4BA0FABF" w14:textId="77777777" w:rsidR="005E23AC" w:rsidRPr="001D330B" w:rsidRDefault="00B07EC3">
            <w:pPr>
              <w:rPr>
                <w:rFonts w:ascii="Calibri" w:eastAsia="Times New Roman" w:hAnsi="Calibri" w:cs="Calibri"/>
                <w:szCs w:val="24"/>
              </w:rPr>
            </w:pPr>
          </w:p>
        </w:tc>
      </w:tr>
      <w:tr w:rsidR="00200ACA" w14:paraId="4BA0FAC2" w14:textId="77777777">
        <w:trPr>
          <w:trHeight w:val="150"/>
        </w:trPr>
        <w:tc>
          <w:tcPr>
            <w:tcW w:w="7797" w:type="dxa"/>
            <w:vAlign w:val="center"/>
            <w:hideMark/>
          </w:tcPr>
          <w:p w14:paraId="4BA0FAC1" w14:textId="77777777" w:rsidR="005E23AC" w:rsidRDefault="00B07EC3">
            <w:pPr>
              <w:rPr>
                <w:rFonts w:eastAsia="Times New Roman" w:cs="Times New Roman"/>
                <w:sz w:val="20"/>
              </w:rPr>
            </w:pPr>
          </w:p>
        </w:tc>
      </w:tr>
      <w:tr w:rsidR="00200ACA" w14:paraId="4BA0FAC4" w14:textId="77777777">
        <w:trPr>
          <w:trHeight w:val="330"/>
        </w:trPr>
        <w:tc>
          <w:tcPr>
            <w:tcW w:w="7797" w:type="dxa"/>
            <w:vAlign w:val="center"/>
            <w:hideMark/>
          </w:tcPr>
          <w:p w14:paraId="4BA0FAC3" w14:textId="77777777" w:rsidR="005E23AC" w:rsidRDefault="00B07EC3">
            <w:pPr>
              <w:rPr>
                <w:rFonts w:eastAsia="Times New Roman" w:cs="Times New Roman"/>
                <w:sz w:val="20"/>
              </w:rPr>
            </w:pPr>
          </w:p>
        </w:tc>
      </w:tr>
      <w:tr w:rsidR="00200ACA" w14:paraId="4BA0FAC6" w14:textId="77777777">
        <w:trPr>
          <w:trHeight w:val="345"/>
        </w:trPr>
        <w:tc>
          <w:tcPr>
            <w:tcW w:w="7797" w:type="dxa"/>
            <w:vAlign w:val="center"/>
            <w:hideMark/>
          </w:tcPr>
          <w:p w14:paraId="4BA0FAC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Άρθρο 7 ως έχει     ΚΑΤΑ ΠΛΕΙΟΨΗΦΙΑ</w:t>
            </w:r>
          </w:p>
        </w:tc>
      </w:tr>
      <w:tr w:rsidR="00200ACA" w14:paraId="4BA0FAC8" w14:textId="77777777">
        <w:trPr>
          <w:trHeight w:val="90"/>
        </w:trPr>
        <w:tc>
          <w:tcPr>
            <w:tcW w:w="7797" w:type="dxa"/>
            <w:vAlign w:val="center"/>
            <w:hideMark/>
          </w:tcPr>
          <w:p w14:paraId="4BA0FAC7" w14:textId="77777777" w:rsidR="005E23AC" w:rsidRPr="001D330B" w:rsidRDefault="00B07EC3">
            <w:pPr>
              <w:rPr>
                <w:rFonts w:ascii="Calibri" w:eastAsia="Times New Roman" w:hAnsi="Calibri" w:cs="Calibri"/>
                <w:szCs w:val="24"/>
              </w:rPr>
            </w:pPr>
          </w:p>
        </w:tc>
      </w:tr>
      <w:tr w:rsidR="00200ACA" w14:paraId="4BA0FACA" w14:textId="77777777">
        <w:trPr>
          <w:trHeight w:val="330"/>
        </w:trPr>
        <w:tc>
          <w:tcPr>
            <w:tcW w:w="7797" w:type="dxa"/>
            <w:vAlign w:val="center"/>
            <w:hideMark/>
          </w:tcPr>
          <w:p w14:paraId="4BA0FAC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ΣΥΡΙΖΑ: ΝΑΙ</w:t>
            </w:r>
          </w:p>
        </w:tc>
      </w:tr>
      <w:tr w:rsidR="00200ACA" w14:paraId="4BA0FACC" w14:textId="77777777">
        <w:trPr>
          <w:trHeight w:val="45"/>
        </w:trPr>
        <w:tc>
          <w:tcPr>
            <w:tcW w:w="7797" w:type="dxa"/>
            <w:vAlign w:val="center"/>
            <w:hideMark/>
          </w:tcPr>
          <w:p w14:paraId="4BA0FACB" w14:textId="77777777" w:rsidR="005E23AC" w:rsidRPr="001D330B" w:rsidRDefault="00B07EC3">
            <w:pPr>
              <w:rPr>
                <w:rFonts w:ascii="Calibri" w:eastAsia="Times New Roman" w:hAnsi="Calibri" w:cs="Calibri"/>
                <w:szCs w:val="24"/>
              </w:rPr>
            </w:pPr>
          </w:p>
        </w:tc>
      </w:tr>
      <w:tr w:rsidR="00200ACA" w14:paraId="4BA0FACE" w14:textId="77777777">
        <w:trPr>
          <w:trHeight w:val="330"/>
        </w:trPr>
        <w:tc>
          <w:tcPr>
            <w:tcW w:w="7797" w:type="dxa"/>
            <w:vAlign w:val="center"/>
            <w:hideMark/>
          </w:tcPr>
          <w:p w14:paraId="4BA0FAC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Ν.Δ.: ΠΡΝ</w:t>
            </w:r>
          </w:p>
        </w:tc>
      </w:tr>
      <w:tr w:rsidR="00200ACA" w14:paraId="4BA0FAD0" w14:textId="77777777">
        <w:trPr>
          <w:trHeight w:val="45"/>
        </w:trPr>
        <w:tc>
          <w:tcPr>
            <w:tcW w:w="7797" w:type="dxa"/>
            <w:vAlign w:val="center"/>
            <w:hideMark/>
          </w:tcPr>
          <w:p w14:paraId="4BA0FACF" w14:textId="77777777" w:rsidR="005E23AC" w:rsidRPr="001D330B" w:rsidRDefault="00B07EC3">
            <w:pPr>
              <w:rPr>
                <w:rFonts w:ascii="Calibri" w:eastAsia="Times New Roman" w:hAnsi="Calibri" w:cs="Calibri"/>
                <w:szCs w:val="24"/>
              </w:rPr>
            </w:pPr>
          </w:p>
        </w:tc>
      </w:tr>
      <w:tr w:rsidR="00200ACA" w14:paraId="4BA0FAD2" w14:textId="77777777">
        <w:trPr>
          <w:trHeight w:val="330"/>
        </w:trPr>
        <w:tc>
          <w:tcPr>
            <w:tcW w:w="7797" w:type="dxa"/>
            <w:vAlign w:val="center"/>
            <w:hideMark/>
          </w:tcPr>
          <w:p w14:paraId="4BA0FAD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ΔΗ.ΣΥ: ΝΑΙ</w:t>
            </w:r>
          </w:p>
        </w:tc>
      </w:tr>
      <w:tr w:rsidR="00200ACA" w14:paraId="4BA0FAD4" w14:textId="77777777">
        <w:trPr>
          <w:trHeight w:val="45"/>
        </w:trPr>
        <w:tc>
          <w:tcPr>
            <w:tcW w:w="7797" w:type="dxa"/>
            <w:vAlign w:val="center"/>
            <w:hideMark/>
          </w:tcPr>
          <w:p w14:paraId="4BA0FAD3" w14:textId="77777777" w:rsidR="005E23AC" w:rsidRPr="001D330B" w:rsidRDefault="00B07EC3">
            <w:pPr>
              <w:rPr>
                <w:rFonts w:ascii="Calibri" w:eastAsia="Times New Roman" w:hAnsi="Calibri" w:cs="Calibri"/>
                <w:szCs w:val="24"/>
              </w:rPr>
            </w:pPr>
          </w:p>
        </w:tc>
      </w:tr>
      <w:tr w:rsidR="00200ACA" w14:paraId="4BA0FAD6" w14:textId="77777777">
        <w:trPr>
          <w:trHeight w:val="330"/>
        </w:trPr>
        <w:tc>
          <w:tcPr>
            <w:tcW w:w="7797" w:type="dxa"/>
            <w:vAlign w:val="center"/>
            <w:hideMark/>
          </w:tcPr>
          <w:p w14:paraId="4BA0FAD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Χ.Α: OXI</w:t>
            </w:r>
          </w:p>
        </w:tc>
      </w:tr>
      <w:tr w:rsidR="00200ACA" w14:paraId="4BA0FAD8" w14:textId="77777777">
        <w:trPr>
          <w:trHeight w:val="30"/>
        </w:trPr>
        <w:tc>
          <w:tcPr>
            <w:tcW w:w="7797" w:type="dxa"/>
            <w:vAlign w:val="center"/>
            <w:hideMark/>
          </w:tcPr>
          <w:p w14:paraId="4BA0FAD7" w14:textId="77777777" w:rsidR="005E23AC" w:rsidRPr="001D330B" w:rsidRDefault="00B07EC3">
            <w:pPr>
              <w:rPr>
                <w:rFonts w:ascii="Calibri" w:eastAsia="Times New Roman" w:hAnsi="Calibri" w:cs="Calibri"/>
                <w:szCs w:val="24"/>
              </w:rPr>
            </w:pPr>
          </w:p>
        </w:tc>
      </w:tr>
      <w:tr w:rsidR="00200ACA" w14:paraId="4BA0FADA" w14:textId="77777777">
        <w:trPr>
          <w:trHeight w:val="345"/>
        </w:trPr>
        <w:tc>
          <w:tcPr>
            <w:tcW w:w="7797" w:type="dxa"/>
            <w:vAlign w:val="center"/>
            <w:hideMark/>
          </w:tcPr>
          <w:p w14:paraId="4BA0FAD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Κ.Κ.Ε: ΝΑΙ</w:t>
            </w:r>
          </w:p>
        </w:tc>
      </w:tr>
      <w:tr w:rsidR="00200ACA" w14:paraId="4BA0FADC" w14:textId="77777777">
        <w:trPr>
          <w:trHeight w:val="30"/>
        </w:trPr>
        <w:tc>
          <w:tcPr>
            <w:tcW w:w="7797" w:type="dxa"/>
            <w:vAlign w:val="center"/>
            <w:hideMark/>
          </w:tcPr>
          <w:p w14:paraId="4BA0FADB" w14:textId="77777777" w:rsidR="005E23AC" w:rsidRPr="001D330B" w:rsidRDefault="00B07EC3">
            <w:pPr>
              <w:rPr>
                <w:rFonts w:ascii="Calibri" w:eastAsia="Times New Roman" w:hAnsi="Calibri" w:cs="Calibri"/>
                <w:szCs w:val="24"/>
              </w:rPr>
            </w:pPr>
          </w:p>
        </w:tc>
      </w:tr>
      <w:tr w:rsidR="00200ACA" w14:paraId="4BA0FADE" w14:textId="77777777">
        <w:trPr>
          <w:trHeight w:val="330"/>
        </w:trPr>
        <w:tc>
          <w:tcPr>
            <w:tcW w:w="7797" w:type="dxa"/>
            <w:vAlign w:val="center"/>
            <w:hideMark/>
          </w:tcPr>
          <w:p w14:paraId="4BA0FAD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ΑΝ.ΕΛ: ΝΑΙ</w:t>
            </w:r>
          </w:p>
        </w:tc>
      </w:tr>
      <w:tr w:rsidR="00200ACA" w14:paraId="4BA0FAE0" w14:textId="77777777">
        <w:trPr>
          <w:trHeight w:val="45"/>
        </w:trPr>
        <w:tc>
          <w:tcPr>
            <w:tcW w:w="7797" w:type="dxa"/>
            <w:vAlign w:val="center"/>
            <w:hideMark/>
          </w:tcPr>
          <w:p w14:paraId="4BA0FADF" w14:textId="77777777" w:rsidR="005E23AC" w:rsidRPr="001D330B" w:rsidRDefault="00B07EC3">
            <w:pPr>
              <w:rPr>
                <w:rFonts w:ascii="Calibri" w:eastAsia="Times New Roman" w:hAnsi="Calibri" w:cs="Calibri"/>
                <w:szCs w:val="24"/>
              </w:rPr>
            </w:pPr>
          </w:p>
        </w:tc>
      </w:tr>
      <w:tr w:rsidR="00200ACA" w14:paraId="4BA0FAE2" w14:textId="77777777">
        <w:trPr>
          <w:trHeight w:val="330"/>
        </w:trPr>
        <w:tc>
          <w:tcPr>
            <w:tcW w:w="7797" w:type="dxa"/>
            <w:vAlign w:val="center"/>
            <w:hideMark/>
          </w:tcPr>
          <w:p w14:paraId="4BA0FAE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ΕΝ. ΚΕΝΤΡΩΩΝ: ΠΡΝ</w:t>
            </w:r>
          </w:p>
        </w:tc>
      </w:tr>
      <w:tr w:rsidR="00200ACA" w14:paraId="4BA0FAE4" w14:textId="77777777">
        <w:trPr>
          <w:trHeight w:val="45"/>
        </w:trPr>
        <w:tc>
          <w:tcPr>
            <w:tcW w:w="7797" w:type="dxa"/>
            <w:vAlign w:val="center"/>
            <w:hideMark/>
          </w:tcPr>
          <w:p w14:paraId="4BA0FAE3" w14:textId="77777777" w:rsidR="005E23AC" w:rsidRPr="001D330B" w:rsidRDefault="00B07EC3">
            <w:pPr>
              <w:rPr>
                <w:rFonts w:ascii="Calibri" w:eastAsia="Times New Roman" w:hAnsi="Calibri" w:cs="Calibri"/>
                <w:szCs w:val="24"/>
              </w:rPr>
            </w:pPr>
          </w:p>
        </w:tc>
      </w:tr>
      <w:tr w:rsidR="00200ACA" w14:paraId="4BA0FAE6" w14:textId="77777777">
        <w:trPr>
          <w:trHeight w:val="135"/>
        </w:trPr>
        <w:tc>
          <w:tcPr>
            <w:tcW w:w="7797" w:type="dxa"/>
            <w:vAlign w:val="center"/>
            <w:hideMark/>
          </w:tcPr>
          <w:p w14:paraId="4BA0FAE5" w14:textId="77777777" w:rsidR="005E23AC" w:rsidRDefault="00B07EC3">
            <w:pPr>
              <w:rPr>
                <w:rFonts w:eastAsia="Times New Roman" w:cs="Times New Roman"/>
                <w:sz w:val="20"/>
              </w:rPr>
            </w:pPr>
          </w:p>
        </w:tc>
      </w:tr>
      <w:tr w:rsidR="00200ACA" w14:paraId="4BA0FAE8" w14:textId="77777777">
        <w:trPr>
          <w:trHeight w:val="345"/>
        </w:trPr>
        <w:tc>
          <w:tcPr>
            <w:tcW w:w="7797" w:type="dxa"/>
            <w:vAlign w:val="center"/>
            <w:hideMark/>
          </w:tcPr>
          <w:p w14:paraId="4BA0FAE7" w14:textId="77777777" w:rsidR="005E23AC" w:rsidRDefault="00B07EC3">
            <w:pPr>
              <w:rPr>
                <w:rFonts w:eastAsia="Times New Roman" w:cs="Times New Roman"/>
                <w:sz w:val="20"/>
              </w:rPr>
            </w:pPr>
          </w:p>
        </w:tc>
      </w:tr>
      <w:tr w:rsidR="00200ACA" w14:paraId="4BA0FAEA" w14:textId="77777777">
        <w:trPr>
          <w:trHeight w:val="330"/>
        </w:trPr>
        <w:tc>
          <w:tcPr>
            <w:tcW w:w="7797" w:type="dxa"/>
            <w:vAlign w:val="center"/>
            <w:hideMark/>
          </w:tcPr>
          <w:p w14:paraId="4BA0FAE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Άρθρο 8 ως έχει     ΚΑΤΑ ΠΛΕΙΟΨΗΦΙΑ</w:t>
            </w:r>
          </w:p>
        </w:tc>
      </w:tr>
      <w:tr w:rsidR="00200ACA" w14:paraId="4BA0FAEC" w14:textId="77777777">
        <w:trPr>
          <w:trHeight w:val="105"/>
        </w:trPr>
        <w:tc>
          <w:tcPr>
            <w:tcW w:w="7797" w:type="dxa"/>
            <w:vAlign w:val="center"/>
            <w:hideMark/>
          </w:tcPr>
          <w:p w14:paraId="4BA0FAEB" w14:textId="77777777" w:rsidR="005E23AC" w:rsidRPr="001D330B" w:rsidRDefault="00B07EC3">
            <w:pPr>
              <w:rPr>
                <w:rFonts w:ascii="Calibri" w:eastAsia="Times New Roman" w:hAnsi="Calibri" w:cs="Calibri"/>
                <w:szCs w:val="24"/>
              </w:rPr>
            </w:pPr>
          </w:p>
        </w:tc>
      </w:tr>
      <w:tr w:rsidR="00200ACA" w14:paraId="4BA0FAEE" w14:textId="77777777">
        <w:trPr>
          <w:trHeight w:val="330"/>
        </w:trPr>
        <w:tc>
          <w:tcPr>
            <w:tcW w:w="7797" w:type="dxa"/>
            <w:vAlign w:val="center"/>
            <w:hideMark/>
          </w:tcPr>
          <w:p w14:paraId="4BA0FAE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ΣΥΡΙΖΑ: ΝΑΙ</w:t>
            </w:r>
          </w:p>
        </w:tc>
      </w:tr>
      <w:tr w:rsidR="00200ACA" w14:paraId="4BA0FAF0" w14:textId="77777777">
        <w:trPr>
          <w:trHeight w:val="45"/>
        </w:trPr>
        <w:tc>
          <w:tcPr>
            <w:tcW w:w="7797" w:type="dxa"/>
            <w:vAlign w:val="center"/>
            <w:hideMark/>
          </w:tcPr>
          <w:p w14:paraId="4BA0FAEF" w14:textId="77777777" w:rsidR="005E23AC" w:rsidRPr="001D330B" w:rsidRDefault="00B07EC3">
            <w:pPr>
              <w:rPr>
                <w:rFonts w:ascii="Calibri" w:eastAsia="Times New Roman" w:hAnsi="Calibri" w:cs="Calibri"/>
                <w:szCs w:val="24"/>
              </w:rPr>
            </w:pPr>
          </w:p>
        </w:tc>
      </w:tr>
      <w:tr w:rsidR="00200ACA" w14:paraId="4BA0FAF2" w14:textId="77777777">
        <w:trPr>
          <w:trHeight w:val="330"/>
        </w:trPr>
        <w:tc>
          <w:tcPr>
            <w:tcW w:w="7797" w:type="dxa"/>
            <w:vAlign w:val="center"/>
            <w:hideMark/>
          </w:tcPr>
          <w:p w14:paraId="4BA0FAF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Ν.Δ.: ΝΑΙ</w:t>
            </w:r>
          </w:p>
        </w:tc>
      </w:tr>
      <w:tr w:rsidR="00200ACA" w14:paraId="4BA0FAF4" w14:textId="77777777">
        <w:trPr>
          <w:trHeight w:val="45"/>
        </w:trPr>
        <w:tc>
          <w:tcPr>
            <w:tcW w:w="7797" w:type="dxa"/>
            <w:vAlign w:val="center"/>
            <w:hideMark/>
          </w:tcPr>
          <w:p w14:paraId="4BA0FAF3" w14:textId="77777777" w:rsidR="005E23AC" w:rsidRPr="001D330B" w:rsidRDefault="00B07EC3">
            <w:pPr>
              <w:rPr>
                <w:rFonts w:ascii="Calibri" w:eastAsia="Times New Roman" w:hAnsi="Calibri" w:cs="Calibri"/>
                <w:szCs w:val="24"/>
              </w:rPr>
            </w:pPr>
          </w:p>
        </w:tc>
      </w:tr>
      <w:tr w:rsidR="00200ACA" w14:paraId="4BA0FAF6" w14:textId="77777777">
        <w:trPr>
          <w:trHeight w:val="330"/>
        </w:trPr>
        <w:tc>
          <w:tcPr>
            <w:tcW w:w="7797" w:type="dxa"/>
            <w:vAlign w:val="center"/>
            <w:hideMark/>
          </w:tcPr>
          <w:p w14:paraId="4BA0FAF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ΔΗ.ΣΥ: ΝΑΙ</w:t>
            </w:r>
          </w:p>
        </w:tc>
      </w:tr>
      <w:tr w:rsidR="00200ACA" w14:paraId="4BA0FAF8" w14:textId="77777777">
        <w:trPr>
          <w:trHeight w:val="30"/>
        </w:trPr>
        <w:tc>
          <w:tcPr>
            <w:tcW w:w="7797" w:type="dxa"/>
            <w:vAlign w:val="center"/>
            <w:hideMark/>
          </w:tcPr>
          <w:p w14:paraId="4BA0FAF7" w14:textId="77777777" w:rsidR="005E23AC" w:rsidRPr="001D330B" w:rsidRDefault="00B07EC3">
            <w:pPr>
              <w:rPr>
                <w:rFonts w:ascii="Calibri" w:eastAsia="Times New Roman" w:hAnsi="Calibri" w:cs="Calibri"/>
                <w:szCs w:val="24"/>
              </w:rPr>
            </w:pPr>
          </w:p>
        </w:tc>
      </w:tr>
      <w:tr w:rsidR="00200ACA" w14:paraId="4BA0FAFA" w14:textId="77777777">
        <w:trPr>
          <w:trHeight w:val="330"/>
        </w:trPr>
        <w:tc>
          <w:tcPr>
            <w:tcW w:w="7797" w:type="dxa"/>
            <w:vAlign w:val="center"/>
            <w:hideMark/>
          </w:tcPr>
          <w:p w14:paraId="4BA0FAF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Χ.Α: OXI</w:t>
            </w:r>
          </w:p>
        </w:tc>
      </w:tr>
      <w:tr w:rsidR="00200ACA" w14:paraId="4BA0FAFC" w14:textId="77777777">
        <w:trPr>
          <w:trHeight w:val="45"/>
        </w:trPr>
        <w:tc>
          <w:tcPr>
            <w:tcW w:w="7797" w:type="dxa"/>
            <w:vAlign w:val="center"/>
            <w:hideMark/>
          </w:tcPr>
          <w:p w14:paraId="4BA0FAFB" w14:textId="77777777" w:rsidR="005E23AC" w:rsidRPr="001D330B" w:rsidRDefault="00B07EC3">
            <w:pPr>
              <w:rPr>
                <w:rFonts w:ascii="Calibri" w:eastAsia="Times New Roman" w:hAnsi="Calibri" w:cs="Calibri"/>
                <w:szCs w:val="24"/>
              </w:rPr>
            </w:pPr>
          </w:p>
        </w:tc>
      </w:tr>
      <w:tr w:rsidR="00200ACA" w14:paraId="4BA0FAFE" w14:textId="77777777">
        <w:trPr>
          <w:trHeight w:val="330"/>
        </w:trPr>
        <w:tc>
          <w:tcPr>
            <w:tcW w:w="7797" w:type="dxa"/>
            <w:vAlign w:val="center"/>
            <w:hideMark/>
          </w:tcPr>
          <w:p w14:paraId="4BA0FAF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Κ.Κ.Ε:</w:t>
            </w:r>
            <w:r w:rsidRPr="001D330B">
              <w:rPr>
                <w:rFonts w:ascii="Calibri" w:eastAsia="Times New Roman" w:hAnsi="Calibri" w:cs="Calibri"/>
                <w:szCs w:val="24"/>
              </w:rPr>
              <w:t xml:space="preserve"> ΝΑΙ</w:t>
            </w:r>
          </w:p>
        </w:tc>
      </w:tr>
      <w:tr w:rsidR="00200ACA" w14:paraId="4BA0FB00" w14:textId="77777777">
        <w:trPr>
          <w:trHeight w:val="45"/>
        </w:trPr>
        <w:tc>
          <w:tcPr>
            <w:tcW w:w="7797" w:type="dxa"/>
            <w:vAlign w:val="center"/>
            <w:hideMark/>
          </w:tcPr>
          <w:p w14:paraId="4BA0FAFF" w14:textId="77777777" w:rsidR="005E23AC" w:rsidRPr="001D330B" w:rsidRDefault="00B07EC3">
            <w:pPr>
              <w:rPr>
                <w:rFonts w:ascii="Calibri" w:eastAsia="Times New Roman" w:hAnsi="Calibri" w:cs="Calibri"/>
                <w:szCs w:val="24"/>
              </w:rPr>
            </w:pPr>
          </w:p>
        </w:tc>
      </w:tr>
      <w:tr w:rsidR="00200ACA" w14:paraId="4BA0FB02" w14:textId="77777777">
        <w:trPr>
          <w:trHeight w:val="330"/>
        </w:trPr>
        <w:tc>
          <w:tcPr>
            <w:tcW w:w="7797" w:type="dxa"/>
            <w:vAlign w:val="center"/>
            <w:hideMark/>
          </w:tcPr>
          <w:p w14:paraId="4BA0FB0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ΑΝ.ΕΛ: ΝΑΙ</w:t>
            </w:r>
          </w:p>
        </w:tc>
      </w:tr>
      <w:tr w:rsidR="00200ACA" w14:paraId="4BA0FB04" w14:textId="77777777">
        <w:trPr>
          <w:trHeight w:val="45"/>
        </w:trPr>
        <w:tc>
          <w:tcPr>
            <w:tcW w:w="7797" w:type="dxa"/>
            <w:vAlign w:val="center"/>
            <w:hideMark/>
          </w:tcPr>
          <w:p w14:paraId="4BA0FB03" w14:textId="77777777" w:rsidR="005E23AC" w:rsidRPr="001D330B" w:rsidRDefault="00B07EC3">
            <w:pPr>
              <w:rPr>
                <w:rFonts w:ascii="Calibri" w:eastAsia="Times New Roman" w:hAnsi="Calibri" w:cs="Calibri"/>
                <w:szCs w:val="24"/>
              </w:rPr>
            </w:pPr>
          </w:p>
        </w:tc>
      </w:tr>
      <w:tr w:rsidR="00200ACA" w14:paraId="4BA0FB06" w14:textId="77777777">
        <w:trPr>
          <w:trHeight w:val="330"/>
        </w:trPr>
        <w:tc>
          <w:tcPr>
            <w:tcW w:w="7797" w:type="dxa"/>
            <w:vAlign w:val="center"/>
            <w:hideMark/>
          </w:tcPr>
          <w:p w14:paraId="4BA0FB0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ΕΝ. ΚΕΝΤΡΩΩΝ: ΠΡΝ</w:t>
            </w:r>
          </w:p>
        </w:tc>
      </w:tr>
      <w:tr w:rsidR="00200ACA" w14:paraId="4BA0FB08" w14:textId="77777777">
        <w:trPr>
          <w:trHeight w:val="30"/>
        </w:trPr>
        <w:tc>
          <w:tcPr>
            <w:tcW w:w="7797" w:type="dxa"/>
            <w:vAlign w:val="center"/>
            <w:hideMark/>
          </w:tcPr>
          <w:p w14:paraId="4BA0FB07" w14:textId="77777777" w:rsidR="005E23AC" w:rsidRPr="001D330B" w:rsidRDefault="00B07EC3">
            <w:pPr>
              <w:rPr>
                <w:rFonts w:ascii="Calibri" w:eastAsia="Times New Roman" w:hAnsi="Calibri" w:cs="Calibri"/>
                <w:szCs w:val="24"/>
              </w:rPr>
            </w:pPr>
          </w:p>
        </w:tc>
      </w:tr>
      <w:tr w:rsidR="00200ACA" w14:paraId="4BA0FB0A" w14:textId="77777777">
        <w:trPr>
          <w:trHeight w:val="150"/>
        </w:trPr>
        <w:tc>
          <w:tcPr>
            <w:tcW w:w="7797" w:type="dxa"/>
            <w:vAlign w:val="center"/>
            <w:hideMark/>
          </w:tcPr>
          <w:p w14:paraId="4BA0FB09" w14:textId="77777777" w:rsidR="005E23AC" w:rsidRDefault="00B07EC3">
            <w:pPr>
              <w:rPr>
                <w:rFonts w:eastAsia="Times New Roman" w:cs="Times New Roman"/>
                <w:sz w:val="20"/>
              </w:rPr>
            </w:pPr>
          </w:p>
        </w:tc>
      </w:tr>
      <w:tr w:rsidR="00200ACA" w14:paraId="4BA0FB0C" w14:textId="77777777">
        <w:trPr>
          <w:trHeight w:val="345"/>
        </w:trPr>
        <w:tc>
          <w:tcPr>
            <w:tcW w:w="7797" w:type="dxa"/>
            <w:vAlign w:val="center"/>
            <w:hideMark/>
          </w:tcPr>
          <w:p w14:paraId="4BA0FB0B" w14:textId="77777777" w:rsidR="005E23AC" w:rsidRDefault="00B07EC3">
            <w:pPr>
              <w:rPr>
                <w:rFonts w:eastAsia="Times New Roman" w:cs="Times New Roman"/>
                <w:sz w:val="20"/>
              </w:rPr>
            </w:pPr>
          </w:p>
        </w:tc>
      </w:tr>
      <w:tr w:rsidR="00200ACA" w14:paraId="4BA0FB0E" w14:textId="77777777">
        <w:trPr>
          <w:trHeight w:val="330"/>
        </w:trPr>
        <w:tc>
          <w:tcPr>
            <w:tcW w:w="7797" w:type="dxa"/>
            <w:vAlign w:val="center"/>
            <w:hideMark/>
          </w:tcPr>
          <w:p w14:paraId="4BA0FB0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lastRenderedPageBreak/>
              <w:t>Άρθρο 9 όπως τροπ.     ΚΑΤΑ ΠΛΕΙΟΨΗΦΙΑ</w:t>
            </w:r>
          </w:p>
        </w:tc>
      </w:tr>
      <w:tr w:rsidR="00200ACA" w14:paraId="4BA0FB10" w14:textId="77777777">
        <w:trPr>
          <w:trHeight w:val="105"/>
        </w:trPr>
        <w:tc>
          <w:tcPr>
            <w:tcW w:w="7797" w:type="dxa"/>
            <w:vAlign w:val="center"/>
            <w:hideMark/>
          </w:tcPr>
          <w:p w14:paraId="4BA0FB0F" w14:textId="77777777" w:rsidR="005E23AC" w:rsidRPr="001D330B" w:rsidRDefault="00B07EC3">
            <w:pPr>
              <w:rPr>
                <w:rFonts w:ascii="Calibri" w:eastAsia="Times New Roman" w:hAnsi="Calibri" w:cs="Calibri"/>
                <w:szCs w:val="24"/>
              </w:rPr>
            </w:pPr>
          </w:p>
        </w:tc>
      </w:tr>
      <w:tr w:rsidR="00200ACA" w14:paraId="4BA0FB12" w14:textId="77777777">
        <w:trPr>
          <w:trHeight w:val="330"/>
        </w:trPr>
        <w:tc>
          <w:tcPr>
            <w:tcW w:w="7797" w:type="dxa"/>
            <w:vAlign w:val="center"/>
            <w:hideMark/>
          </w:tcPr>
          <w:p w14:paraId="4BA0FB1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ΣΥΡΙΖΑ: ΝΑΙ</w:t>
            </w:r>
          </w:p>
        </w:tc>
      </w:tr>
      <w:tr w:rsidR="00200ACA" w14:paraId="4BA0FB14" w14:textId="77777777">
        <w:trPr>
          <w:trHeight w:val="30"/>
        </w:trPr>
        <w:tc>
          <w:tcPr>
            <w:tcW w:w="7797" w:type="dxa"/>
            <w:vAlign w:val="center"/>
            <w:hideMark/>
          </w:tcPr>
          <w:p w14:paraId="4BA0FB13" w14:textId="77777777" w:rsidR="005E23AC" w:rsidRPr="001D330B" w:rsidRDefault="00B07EC3">
            <w:pPr>
              <w:rPr>
                <w:rFonts w:ascii="Calibri" w:eastAsia="Times New Roman" w:hAnsi="Calibri" w:cs="Calibri"/>
                <w:szCs w:val="24"/>
              </w:rPr>
            </w:pPr>
          </w:p>
        </w:tc>
      </w:tr>
      <w:tr w:rsidR="00200ACA" w14:paraId="4BA0FB16" w14:textId="77777777">
        <w:trPr>
          <w:trHeight w:val="330"/>
        </w:trPr>
        <w:tc>
          <w:tcPr>
            <w:tcW w:w="7797" w:type="dxa"/>
            <w:vAlign w:val="center"/>
            <w:hideMark/>
          </w:tcPr>
          <w:p w14:paraId="4BA0FB1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Ν.Δ.: ΠΡΝ</w:t>
            </w:r>
          </w:p>
        </w:tc>
      </w:tr>
      <w:tr w:rsidR="00200ACA" w14:paraId="4BA0FB18" w14:textId="77777777">
        <w:trPr>
          <w:trHeight w:val="45"/>
        </w:trPr>
        <w:tc>
          <w:tcPr>
            <w:tcW w:w="7797" w:type="dxa"/>
            <w:vAlign w:val="center"/>
            <w:hideMark/>
          </w:tcPr>
          <w:p w14:paraId="4BA0FB17" w14:textId="77777777" w:rsidR="005E23AC" w:rsidRPr="001D330B" w:rsidRDefault="00B07EC3">
            <w:pPr>
              <w:rPr>
                <w:rFonts w:ascii="Calibri" w:eastAsia="Times New Roman" w:hAnsi="Calibri" w:cs="Calibri"/>
                <w:szCs w:val="24"/>
              </w:rPr>
            </w:pPr>
          </w:p>
        </w:tc>
      </w:tr>
      <w:tr w:rsidR="00200ACA" w14:paraId="4BA0FB1A" w14:textId="77777777">
        <w:trPr>
          <w:trHeight w:val="330"/>
        </w:trPr>
        <w:tc>
          <w:tcPr>
            <w:tcW w:w="7797" w:type="dxa"/>
            <w:vAlign w:val="center"/>
            <w:hideMark/>
          </w:tcPr>
          <w:p w14:paraId="4BA0FB1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ΔΗ.ΣΥ: ΠΡΝ</w:t>
            </w:r>
          </w:p>
        </w:tc>
      </w:tr>
      <w:tr w:rsidR="00200ACA" w14:paraId="4BA0FB1C" w14:textId="77777777">
        <w:trPr>
          <w:trHeight w:val="45"/>
        </w:trPr>
        <w:tc>
          <w:tcPr>
            <w:tcW w:w="7797" w:type="dxa"/>
            <w:vAlign w:val="center"/>
            <w:hideMark/>
          </w:tcPr>
          <w:p w14:paraId="4BA0FB1B" w14:textId="77777777" w:rsidR="005E23AC" w:rsidRPr="001D330B" w:rsidRDefault="00B07EC3">
            <w:pPr>
              <w:rPr>
                <w:rFonts w:ascii="Calibri" w:eastAsia="Times New Roman" w:hAnsi="Calibri" w:cs="Calibri"/>
                <w:szCs w:val="24"/>
              </w:rPr>
            </w:pPr>
          </w:p>
        </w:tc>
      </w:tr>
      <w:tr w:rsidR="00200ACA" w14:paraId="4BA0FB1E" w14:textId="77777777">
        <w:trPr>
          <w:trHeight w:val="330"/>
        </w:trPr>
        <w:tc>
          <w:tcPr>
            <w:tcW w:w="7797" w:type="dxa"/>
            <w:vAlign w:val="center"/>
            <w:hideMark/>
          </w:tcPr>
          <w:p w14:paraId="4BA0FB1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Χ.Α: OXI</w:t>
            </w:r>
          </w:p>
        </w:tc>
      </w:tr>
      <w:tr w:rsidR="00200ACA" w14:paraId="4BA0FB20" w14:textId="77777777">
        <w:trPr>
          <w:trHeight w:val="45"/>
        </w:trPr>
        <w:tc>
          <w:tcPr>
            <w:tcW w:w="7797" w:type="dxa"/>
            <w:vAlign w:val="center"/>
            <w:hideMark/>
          </w:tcPr>
          <w:p w14:paraId="4BA0FB1F" w14:textId="77777777" w:rsidR="005E23AC" w:rsidRPr="001D330B" w:rsidRDefault="00B07EC3">
            <w:pPr>
              <w:rPr>
                <w:rFonts w:ascii="Calibri" w:eastAsia="Times New Roman" w:hAnsi="Calibri" w:cs="Calibri"/>
                <w:szCs w:val="24"/>
              </w:rPr>
            </w:pPr>
          </w:p>
        </w:tc>
      </w:tr>
      <w:tr w:rsidR="00200ACA" w14:paraId="4BA0FB22" w14:textId="77777777">
        <w:trPr>
          <w:trHeight w:val="330"/>
        </w:trPr>
        <w:tc>
          <w:tcPr>
            <w:tcW w:w="7797" w:type="dxa"/>
            <w:vAlign w:val="center"/>
            <w:hideMark/>
          </w:tcPr>
          <w:p w14:paraId="4BA0FB2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Κ.Κ.Ε: ΝΑΙ</w:t>
            </w:r>
          </w:p>
        </w:tc>
      </w:tr>
      <w:tr w:rsidR="00200ACA" w14:paraId="4BA0FB24" w14:textId="77777777">
        <w:trPr>
          <w:trHeight w:val="45"/>
        </w:trPr>
        <w:tc>
          <w:tcPr>
            <w:tcW w:w="7797" w:type="dxa"/>
            <w:vAlign w:val="center"/>
            <w:hideMark/>
          </w:tcPr>
          <w:p w14:paraId="4BA0FB23" w14:textId="77777777" w:rsidR="005E23AC" w:rsidRPr="001D330B" w:rsidRDefault="00B07EC3">
            <w:pPr>
              <w:rPr>
                <w:rFonts w:ascii="Calibri" w:eastAsia="Times New Roman" w:hAnsi="Calibri" w:cs="Calibri"/>
                <w:szCs w:val="24"/>
              </w:rPr>
            </w:pPr>
          </w:p>
        </w:tc>
      </w:tr>
      <w:tr w:rsidR="00200ACA" w14:paraId="4BA0FB26" w14:textId="77777777">
        <w:trPr>
          <w:trHeight w:val="330"/>
        </w:trPr>
        <w:tc>
          <w:tcPr>
            <w:tcW w:w="7797" w:type="dxa"/>
            <w:vAlign w:val="center"/>
            <w:hideMark/>
          </w:tcPr>
          <w:p w14:paraId="4BA0FB2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ΑΝ.ΕΛ: OXI</w:t>
            </w:r>
          </w:p>
        </w:tc>
      </w:tr>
      <w:tr w:rsidR="00200ACA" w14:paraId="4BA0FB28" w14:textId="77777777">
        <w:trPr>
          <w:trHeight w:val="30"/>
        </w:trPr>
        <w:tc>
          <w:tcPr>
            <w:tcW w:w="7797" w:type="dxa"/>
            <w:vAlign w:val="center"/>
            <w:hideMark/>
          </w:tcPr>
          <w:p w14:paraId="4BA0FB27" w14:textId="77777777" w:rsidR="005E23AC" w:rsidRPr="001D330B" w:rsidRDefault="00B07EC3">
            <w:pPr>
              <w:rPr>
                <w:rFonts w:ascii="Calibri" w:eastAsia="Times New Roman" w:hAnsi="Calibri" w:cs="Calibri"/>
                <w:szCs w:val="24"/>
              </w:rPr>
            </w:pPr>
          </w:p>
        </w:tc>
      </w:tr>
      <w:tr w:rsidR="00200ACA" w14:paraId="4BA0FB2A" w14:textId="77777777">
        <w:trPr>
          <w:trHeight w:val="330"/>
        </w:trPr>
        <w:tc>
          <w:tcPr>
            <w:tcW w:w="7797" w:type="dxa"/>
            <w:vAlign w:val="center"/>
            <w:hideMark/>
          </w:tcPr>
          <w:p w14:paraId="4BA0FB2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ΕΝ. ΚΕΝΤΡΩΩΝ: ΠΡΝ</w:t>
            </w:r>
          </w:p>
        </w:tc>
      </w:tr>
      <w:tr w:rsidR="00200ACA" w14:paraId="4BA0FB2C" w14:textId="77777777">
        <w:trPr>
          <w:trHeight w:val="45"/>
        </w:trPr>
        <w:tc>
          <w:tcPr>
            <w:tcW w:w="7797" w:type="dxa"/>
            <w:vAlign w:val="center"/>
            <w:hideMark/>
          </w:tcPr>
          <w:p w14:paraId="4BA0FB2B" w14:textId="77777777" w:rsidR="005E23AC" w:rsidRPr="001D330B" w:rsidRDefault="00B07EC3">
            <w:pPr>
              <w:rPr>
                <w:rFonts w:ascii="Calibri" w:eastAsia="Times New Roman" w:hAnsi="Calibri" w:cs="Calibri"/>
                <w:szCs w:val="24"/>
              </w:rPr>
            </w:pPr>
          </w:p>
        </w:tc>
      </w:tr>
      <w:tr w:rsidR="00200ACA" w14:paraId="4BA0FB2E" w14:textId="77777777">
        <w:trPr>
          <w:trHeight w:val="150"/>
        </w:trPr>
        <w:tc>
          <w:tcPr>
            <w:tcW w:w="7797" w:type="dxa"/>
            <w:vAlign w:val="center"/>
            <w:hideMark/>
          </w:tcPr>
          <w:p w14:paraId="4BA0FB2D" w14:textId="77777777" w:rsidR="005E23AC" w:rsidRDefault="00B07EC3">
            <w:pPr>
              <w:rPr>
                <w:rFonts w:eastAsia="Times New Roman" w:cs="Times New Roman"/>
                <w:sz w:val="20"/>
              </w:rPr>
            </w:pPr>
          </w:p>
        </w:tc>
      </w:tr>
      <w:tr w:rsidR="00200ACA" w14:paraId="4BA0FB30" w14:textId="77777777">
        <w:trPr>
          <w:trHeight w:val="330"/>
        </w:trPr>
        <w:tc>
          <w:tcPr>
            <w:tcW w:w="7797" w:type="dxa"/>
            <w:vAlign w:val="center"/>
            <w:hideMark/>
          </w:tcPr>
          <w:p w14:paraId="4BA0FB2F" w14:textId="77777777" w:rsidR="005E23AC" w:rsidRDefault="00B07EC3">
            <w:pPr>
              <w:rPr>
                <w:rFonts w:eastAsia="Times New Roman" w:cs="Times New Roman"/>
                <w:sz w:val="20"/>
              </w:rPr>
            </w:pPr>
          </w:p>
        </w:tc>
      </w:tr>
      <w:tr w:rsidR="00200ACA" w14:paraId="4BA0FB32" w14:textId="77777777">
        <w:trPr>
          <w:trHeight w:val="345"/>
        </w:trPr>
        <w:tc>
          <w:tcPr>
            <w:tcW w:w="7797" w:type="dxa"/>
            <w:vAlign w:val="center"/>
            <w:hideMark/>
          </w:tcPr>
          <w:p w14:paraId="4BA0FB3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Άρθρο 10 ως έχει     ΚΑΤΑ ΠΛΕΙΟΨΗΦΙΑ</w:t>
            </w:r>
          </w:p>
        </w:tc>
      </w:tr>
      <w:tr w:rsidR="00200ACA" w14:paraId="4BA0FB34" w14:textId="77777777">
        <w:trPr>
          <w:trHeight w:val="90"/>
        </w:trPr>
        <w:tc>
          <w:tcPr>
            <w:tcW w:w="7797" w:type="dxa"/>
            <w:vAlign w:val="center"/>
            <w:hideMark/>
          </w:tcPr>
          <w:p w14:paraId="4BA0FB33" w14:textId="77777777" w:rsidR="005E23AC" w:rsidRPr="001D330B" w:rsidRDefault="00B07EC3">
            <w:pPr>
              <w:rPr>
                <w:rFonts w:ascii="Calibri" w:eastAsia="Times New Roman" w:hAnsi="Calibri" w:cs="Calibri"/>
                <w:szCs w:val="24"/>
              </w:rPr>
            </w:pPr>
          </w:p>
        </w:tc>
      </w:tr>
      <w:tr w:rsidR="00200ACA" w14:paraId="4BA0FB36" w14:textId="77777777">
        <w:trPr>
          <w:trHeight w:val="330"/>
        </w:trPr>
        <w:tc>
          <w:tcPr>
            <w:tcW w:w="7797" w:type="dxa"/>
            <w:vAlign w:val="center"/>
            <w:hideMark/>
          </w:tcPr>
          <w:p w14:paraId="4BA0FB3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ΣΥΡΙΖΑ: ΝΑΙ</w:t>
            </w:r>
          </w:p>
        </w:tc>
      </w:tr>
      <w:tr w:rsidR="00200ACA" w14:paraId="4BA0FB38" w14:textId="77777777">
        <w:trPr>
          <w:trHeight w:val="45"/>
        </w:trPr>
        <w:tc>
          <w:tcPr>
            <w:tcW w:w="7797" w:type="dxa"/>
            <w:vAlign w:val="center"/>
            <w:hideMark/>
          </w:tcPr>
          <w:p w14:paraId="4BA0FB37" w14:textId="77777777" w:rsidR="005E23AC" w:rsidRPr="001D330B" w:rsidRDefault="00B07EC3">
            <w:pPr>
              <w:rPr>
                <w:rFonts w:ascii="Calibri" w:eastAsia="Times New Roman" w:hAnsi="Calibri" w:cs="Calibri"/>
                <w:szCs w:val="24"/>
              </w:rPr>
            </w:pPr>
          </w:p>
        </w:tc>
      </w:tr>
      <w:tr w:rsidR="00200ACA" w14:paraId="4BA0FB3A" w14:textId="77777777">
        <w:trPr>
          <w:trHeight w:val="330"/>
        </w:trPr>
        <w:tc>
          <w:tcPr>
            <w:tcW w:w="7797" w:type="dxa"/>
            <w:vAlign w:val="center"/>
            <w:hideMark/>
          </w:tcPr>
          <w:p w14:paraId="4BA0FB3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Ν.Δ.:</w:t>
            </w:r>
            <w:r w:rsidRPr="001D330B">
              <w:rPr>
                <w:rFonts w:ascii="Calibri" w:eastAsia="Times New Roman" w:hAnsi="Calibri" w:cs="Calibri"/>
                <w:szCs w:val="24"/>
              </w:rPr>
              <w:t xml:space="preserve"> ΝΑΙ</w:t>
            </w:r>
          </w:p>
        </w:tc>
      </w:tr>
      <w:tr w:rsidR="00200ACA" w14:paraId="4BA0FB3C" w14:textId="77777777">
        <w:trPr>
          <w:trHeight w:val="45"/>
        </w:trPr>
        <w:tc>
          <w:tcPr>
            <w:tcW w:w="7797" w:type="dxa"/>
            <w:vAlign w:val="center"/>
            <w:hideMark/>
          </w:tcPr>
          <w:p w14:paraId="4BA0FB3B" w14:textId="77777777" w:rsidR="005E23AC" w:rsidRPr="001D330B" w:rsidRDefault="00B07EC3">
            <w:pPr>
              <w:rPr>
                <w:rFonts w:ascii="Calibri" w:eastAsia="Times New Roman" w:hAnsi="Calibri" w:cs="Calibri"/>
                <w:szCs w:val="24"/>
              </w:rPr>
            </w:pPr>
          </w:p>
        </w:tc>
      </w:tr>
      <w:tr w:rsidR="00200ACA" w14:paraId="4BA0FB3E" w14:textId="77777777">
        <w:trPr>
          <w:trHeight w:val="330"/>
        </w:trPr>
        <w:tc>
          <w:tcPr>
            <w:tcW w:w="7797" w:type="dxa"/>
            <w:vAlign w:val="center"/>
            <w:hideMark/>
          </w:tcPr>
          <w:p w14:paraId="4BA0FB3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ΔΗ.ΣΥ: ΝΑΙ</w:t>
            </w:r>
          </w:p>
        </w:tc>
      </w:tr>
      <w:tr w:rsidR="00200ACA" w14:paraId="4BA0FB40" w14:textId="77777777">
        <w:trPr>
          <w:trHeight w:val="45"/>
        </w:trPr>
        <w:tc>
          <w:tcPr>
            <w:tcW w:w="7797" w:type="dxa"/>
            <w:vAlign w:val="center"/>
            <w:hideMark/>
          </w:tcPr>
          <w:p w14:paraId="4BA0FB3F" w14:textId="77777777" w:rsidR="005E23AC" w:rsidRPr="001D330B" w:rsidRDefault="00B07EC3">
            <w:pPr>
              <w:rPr>
                <w:rFonts w:ascii="Calibri" w:eastAsia="Times New Roman" w:hAnsi="Calibri" w:cs="Calibri"/>
                <w:szCs w:val="24"/>
              </w:rPr>
            </w:pPr>
          </w:p>
        </w:tc>
      </w:tr>
      <w:tr w:rsidR="00200ACA" w14:paraId="4BA0FB42" w14:textId="77777777">
        <w:trPr>
          <w:trHeight w:val="330"/>
        </w:trPr>
        <w:tc>
          <w:tcPr>
            <w:tcW w:w="7797" w:type="dxa"/>
            <w:vAlign w:val="center"/>
            <w:hideMark/>
          </w:tcPr>
          <w:p w14:paraId="4BA0FB4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Χ.Α: OXI</w:t>
            </w:r>
          </w:p>
        </w:tc>
      </w:tr>
      <w:tr w:rsidR="00200ACA" w14:paraId="4BA0FB44" w14:textId="77777777">
        <w:trPr>
          <w:trHeight w:val="30"/>
        </w:trPr>
        <w:tc>
          <w:tcPr>
            <w:tcW w:w="7797" w:type="dxa"/>
            <w:vAlign w:val="center"/>
            <w:hideMark/>
          </w:tcPr>
          <w:p w14:paraId="4BA0FB43" w14:textId="77777777" w:rsidR="005E23AC" w:rsidRPr="001D330B" w:rsidRDefault="00B07EC3">
            <w:pPr>
              <w:rPr>
                <w:rFonts w:ascii="Calibri" w:eastAsia="Times New Roman" w:hAnsi="Calibri" w:cs="Calibri"/>
                <w:szCs w:val="24"/>
              </w:rPr>
            </w:pPr>
          </w:p>
        </w:tc>
      </w:tr>
      <w:tr w:rsidR="00200ACA" w14:paraId="4BA0FB46" w14:textId="77777777">
        <w:trPr>
          <w:trHeight w:val="345"/>
        </w:trPr>
        <w:tc>
          <w:tcPr>
            <w:tcW w:w="7797" w:type="dxa"/>
            <w:vAlign w:val="center"/>
            <w:hideMark/>
          </w:tcPr>
          <w:p w14:paraId="4BA0FB4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Κ.Κ.Ε: ΝΑΙ</w:t>
            </w:r>
          </w:p>
        </w:tc>
      </w:tr>
      <w:tr w:rsidR="00200ACA" w14:paraId="4BA0FB48" w14:textId="77777777">
        <w:trPr>
          <w:trHeight w:val="30"/>
        </w:trPr>
        <w:tc>
          <w:tcPr>
            <w:tcW w:w="7797" w:type="dxa"/>
            <w:vAlign w:val="center"/>
            <w:hideMark/>
          </w:tcPr>
          <w:p w14:paraId="4BA0FB47" w14:textId="77777777" w:rsidR="005E23AC" w:rsidRPr="001D330B" w:rsidRDefault="00B07EC3">
            <w:pPr>
              <w:rPr>
                <w:rFonts w:ascii="Calibri" w:eastAsia="Times New Roman" w:hAnsi="Calibri" w:cs="Calibri"/>
                <w:szCs w:val="24"/>
              </w:rPr>
            </w:pPr>
          </w:p>
        </w:tc>
      </w:tr>
      <w:tr w:rsidR="00200ACA" w14:paraId="4BA0FB4A" w14:textId="77777777">
        <w:trPr>
          <w:trHeight w:val="330"/>
        </w:trPr>
        <w:tc>
          <w:tcPr>
            <w:tcW w:w="7797" w:type="dxa"/>
            <w:vAlign w:val="center"/>
            <w:hideMark/>
          </w:tcPr>
          <w:p w14:paraId="4BA0FB4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ΑΝ.ΕΛ: ΝΑΙ</w:t>
            </w:r>
          </w:p>
        </w:tc>
      </w:tr>
      <w:tr w:rsidR="00200ACA" w14:paraId="4BA0FB4C" w14:textId="77777777">
        <w:trPr>
          <w:trHeight w:val="45"/>
        </w:trPr>
        <w:tc>
          <w:tcPr>
            <w:tcW w:w="7797" w:type="dxa"/>
            <w:vAlign w:val="center"/>
            <w:hideMark/>
          </w:tcPr>
          <w:p w14:paraId="4BA0FB4B" w14:textId="77777777" w:rsidR="005E23AC" w:rsidRPr="001D330B" w:rsidRDefault="00B07EC3">
            <w:pPr>
              <w:rPr>
                <w:rFonts w:ascii="Calibri" w:eastAsia="Times New Roman" w:hAnsi="Calibri" w:cs="Calibri"/>
                <w:szCs w:val="24"/>
              </w:rPr>
            </w:pPr>
          </w:p>
        </w:tc>
      </w:tr>
      <w:tr w:rsidR="00200ACA" w14:paraId="4BA0FB4E" w14:textId="77777777">
        <w:trPr>
          <w:trHeight w:val="330"/>
        </w:trPr>
        <w:tc>
          <w:tcPr>
            <w:tcW w:w="7797" w:type="dxa"/>
            <w:vAlign w:val="center"/>
            <w:hideMark/>
          </w:tcPr>
          <w:p w14:paraId="4BA0FB4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ΕΝ. ΚΕΝΤΡΩΩΝ: ΠΡΝ</w:t>
            </w:r>
          </w:p>
        </w:tc>
      </w:tr>
      <w:tr w:rsidR="00200ACA" w14:paraId="4BA0FB50" w14:textId="77777777">
        <w:trPr>
          <w:trHeight w:val="45"/>
        </w:trPr>
        <w:tc>
          <w:tcPr>
            <w:tcW w:w="7797" w:type="dxa"/>
            <w:vAlign w:val="center"/>
            <w:hideMark/>
          </w:tcPr>
          <w:p w14:paraId="4BA0FB4F" w14:textId="77777777" w:rsidR="005E23AC" w:rsidRPr="001D330B" w:rsidRDefault="00B07EC3">
            <w:pPr>
              <w:rPr>
                <w:rFonts w:ascii="Calibri" w:eastAsia="Times New Roman" w:hAnsi="Calibri" w:cs="Calibri"/>
                <w:szCs w:val="24"/>
              </w:rPr>
            </w:pPr>
          </w:p>
        </w:tc>
      </w:tr>
      <w:tr w:rsidR="00200ACA" w14:paraId="4BA0FB52" w14:textId="77777777">
        <w:trPr>
          <w:trHeight w:val="135"/>
        </w:trPr>
        <w:tc>
          <w:tcPr>
            <w:tcW w:w="7797" w:type="dxa"/>
            <w:vAlign w:val="center"/>
            <w:hideMark/>
          </w:tcPr>
          <w:p w14:paraId="4BA0FB51" w14:textId="77777777" w:rsidR="005E23AC" w:rsidRDefault="00B07EC3">
            <w:pPr>
              <w:rPr>
                <w:rFonts w:eastAsia="Times New Roman" w:cs="Times New Roman"/>
                <w:sz w:val="20"/>
              </w:rPr>
            </w:pPr>
          </w:p>
        </w:tc>
      </w:tr>
      <w:tr w:rsidR="00200ACA" w14:paraId="4BA0FB54" w14:textId="77777777">
        <w:trPr>
          <w:trHeight w:val="345"/>
        </w:trPr>
        <w:tc>
          <w:tcPr>
            <w:tcW w:w="7797" w:type="dxa"/>
            <w:vAlign w:val="center"/>
            <w:hideMark/>
          </w:tcPr>
          <w:p w14:paraId="4BA0FB53" w14:textId="77777777" w:rsidR="005E23AC" w:rsidRDefault="00B07EC3">
            <w:pPr>
              <w:rPr>
                <w:rFonts w:eastAsia="Times New Roman" w:cs="Times New Roman"/>
                <w:sz w:val="20"/>
              </w:rPr>
            </w:pPr>
          </w:p>
        </w:tc>
      </w:tr>
      <w:tr w:rsidR="00200ACA" w14:paraId="4BA0FB56" w14:textId="77777777">
        <w:trPr>
          <w:trHeight w:val="330"/>
        </w:trPr>
        <w:tc>
          <w:tcPr>
            <w:tcW w:w="7797" w:type="dxa"/>
            <w:vAlign w:val="center"/>
            <w:hideMark/>
          </w:tcPr>
          <w:p w14:paraId="4BA0FB5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Άρθρο 11 ως έχει     ΚΑΤΑ ΠΛΕΙΟΨΗΦΙΑ</w:t>
            </w:r>
          </w:p>
        </w:tc>
      </w:tr>
      <w:tr w:rsidR="00200ACA" w14:paraId="4BA0FB58" w14:textId="77777777">
        <w:trPr>
          <w:trHeight w:val="105"/>
        </w:trPr>
        <w:tc>
          <w:tcPr>
            <w:tcW w:w="7797" w:type="dxa"/>
            <w:vAlign w:val="center"/>
            <w:hideMark/>
          </w:tcPr>
          <w:p w14:paraId="4BA0FB57" w14:textId="77777777" w:rsidR="005E23AC" w:rsidRPr="001D330B" w:rsidRDefault="00B07EC3">
            <w:pPr>
              <w:rPr>
                <w:rFonts w:ascii="Calibri" w:eastAsia="Times New Roman" w:hAnsi="Calibri" w:cs="Calibri"/>
                <w:szCs w:val="24"/>
              </w:rPr>
            </w:pPr>
          </w:p>
        </w:tc>
      </w:tr>
      <w:tr w:rsidR="00200ACA" w14:paraId="4BA0FB5A" w14:textId="77777777">
        <w:trPr>
          <w:trHeight w:val="330"/>
        </w:trPr>
        <w:tc>
          <w:tcPr>
            <w:tcW w:w="7797" w:type="dxa"/>
            <w:vAlign w:val="center"/>
            <w:hideMark/>
          </w:tcPr>
          <w:p w14:paraId="4BA0FB5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ΣΥΡΙΖΑ: ΝΑΙ</w:t>
            </w:r>
          </w:p>
        </w:tc>
      </w:tr>
      <w:tr w:rsidR="00200ACA" w14:paraId="4BA0FB5C" w14:textId="77777777">
        <w:trPr>
          <w:trHeight w:val="45"/>
        </w:trPr>
        <w:tc>
          <w:tcPr>
            <w:tcW w:w="7797" w:type="dxa"/>
            <w:vAlign w:val="center"/>
            <w:hideMark/>
          </w:tcPr>
          <w:p w14:paraId="4BA0FB5B" w14:textId="77777777" w:rsidR="005E23AC" w:rsidRPr="001D330B" w:rsidRDefault="00B07EC3">
            <w:pPr>
              <w:rPr>
                <w:rFonts w:ascii="Calibri" w:eastAsia="Times New Roman" w:hAnsi="Calibri" w:cs="Calibri"/>
                <w:szCs w:val="24"/>
              </w:rPr>
            </w:pPr>
          </w:p>
        </w:tc>
      </w:tr>
      <w:tr w:rsidR="00200ACA" w14:paraId="4BA0FB5E" w14:textId="77777777">
        <w:trPr>
          <w:trHeight w:val="330"/>
        </w:trPr>
        <w:tc>
          <w:tcPr>
            <w:tcW w:w="7797" w:type="dxa"/>
            <w:vAlign w:val="center"/>
            <w:hideMark/>
          </w:tcPr>
          <w:p w14:paraId="4BA0FB5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Ν.Δ.: ΝΑΙ</w:t>
            </w:r>
          </w:p>
        </w:tc>
      </w:tr>
      <w:tr w:rsidR="00200ACA" w14:paraId="4BA0FB60" w14:textId="77777777">
        <w:trPr>
          <w:trHeight w:val="45"/>
        </w:trPr>
        <w:tc>
          <w:tcPr>
            <w:tcW w:w="7797" w:type="dxa"/>
            <w:vAlign w:val="center"/>
            <w:hideMark/>
          </w:tcPr>
          <w:p w14:paraId="4BA0FB5F" w14:textId="77777777" w:rsidR="005E23AC" w:rsidRPr="001D330B" w:rsidRDefault="00B07EC3">
            <w:pPr>
              <w:rPr>
                <w:rFonts w:ascii="Calibri" w:eastAsia="Times New Roman" w:hAnsi="Calibri" w:cs="Calibri"/>
                <w:szCs w:val="24"/>
              </w:rPr>
            </w:pPr>
          </w:p>
        </w:tc>
      </w:tr>
      <w:tr w:rsidR="00200ACA" w14:paraId="4BA0FB62" w14:textId="77777777">
        <w:trPr>
          <w:trHeight w:val="330"/>
        </w:trPr>
        <w:tc>
          <w:tcPr>
            <w:tcW w:w="7797" w:type="dxa"/>
            <w:vAlign w:val="center"/>
            <w:hideMark/>
          </w:tcPr>
          <w:p w14:paraId="4BA0FB6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ΔΗ.ΣΥ: ΝΑΙ</w:t>
            </w:r>
          </w:p>
        </w:tc>
      </w:tr>
      <w:tr w:rsidR="00200ACA" w14:paraId="4BA0FB64" w14:textId="77777777">
        <w:trPr>
          <w:trHeight w:val="30"/>
        </w:trPr>
        <w:tc>
          <w:tcPr>
            <w:tcW w:w="7797" w:type="dxa"/>
            <w:vAlign w:val="center"/>
            <w:hideMark/>
          </w:tcPr>
          <w:p w14:paraId="4BA0FB63" w14:textId="77777777" w:rsidR="005E23AC" w:rsidRPr="001D330B" w:rsidRDefault="00B07EC3">
            <w:pPr>
              <w:rPr>
                <w:rFonts w:ascii="Calibri" w:eastAsia="Times New Roman" w:hAnsi="Calibri" w:cs="Calibri"/>
                <w:szCs w:val="24"/>
              </w:rPr>
            </w:pPr>
          </w:p>
        </w:tc>
      </w:tr>
      <w:tr w:rsidR="00200ACA" w14:paraId="4BA0FB66" w14:textId="77777777">
        <w:trPr>
          <w:trHeight w:val="330"/>
        </w:trPr>
        <w:tc>
          <w:tcPr>
            <w:tcW w:w="7797" w:type="dxa"/>
            <w:vAlign w:val="center"/>
            <w:hideMark/>
          </w:tcPr>
          <w:p w14:paraId="4BA0FB6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Χ.Α: OXI</w:t>
            </w:r>
          </w:p>
        </w:tc>
      </w:tr>
      <w:tr w:rsidR="00200ACA" w14:paraId="4BA0FB68" w14:textId="77777777">
        <w:trPr>
          <w:trHeight w:val="45"/>
        </w:trPr>
        <w:tc>
          <w:tcPr>
            <w:tcW w:w="7797" w:type="dxa"/>
            <w:vAlign w:val="center"/>
            <w:hideMark/>
          </w:tcPr>
          <w:p w14:paraId="4BA0FB67" w14:textId="77777777" w:rsidR="005E23AC" w:rsidRPr="001D330B" w:rsidRDefault="00B07EC3">
            <w:pPr>
              <w:rPr>
                <w:rFonts w:ascii="Calibri" w:eastAsia="Times New Roman" w:hAnsi="Calibri" w:cs="Calibri"/>
                <w:szCs w:val="24"/>
              </w:rPr>
            </w:pPr>
          </w:p>
        </w:tc>
      </w:tr>
      <w:tr w:rsidR="00200ACA" w14:paraId="4BA0FB6A" w14:textId="77777777">
        <w:trPr>
          <w:trHeight w:val="330"/>
        </w:trPr>
        <w:tc>
          <w:tcPr>
            <w:tcW w:w="7797" w:type="dxa"/>
            <w:vAlign w:val="center"/>
            <w:hideMark/>
          </w:tcPr>
          <w:p w14:paraId="4BA0FB6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Κ.Κ.Ε: ΝΑΙ</w:t>
            </w:r>
          </w:p>
        </w:tc>
      </w:tr>
      <w:tr w:rsidR="00200ACA" w14:paraId="4BA0FB6C" w14:textId="77777777">
        <w:trPr>
          <w:trHeight w:val="45"/>
        </w:trPr>
        <w:tc>
          <w:tcPr>
            <w:tcW w:w="7797" w:type="dxa"/>
            <w:vAlign w:val="center"/>
            <w:hideMark/>
          </w:tcPr>
          <w:p w14:paraId="4BA0FB6B" w14:textId="77777777" w:rsidR="005E23AC" w:rsidRPr="001D330B" w:rsidRDefault="00B07EC3">
            <w:pPr>
              <w:rPr>
                <w:rFonts w:ascii="Calibri" w:eastAsia="Times New Roman" w:hAnsi="Calibri" w:cs="Calibri"/>
                <w:szCs w:val="24"/>
              </w:rPr>
            </w:pPr>
          </w:p>
        </w:tc>
      </w:tr>
      <w:tr w:rsidR="00200ACA" w14:paraId="4BA0FB6E" w14:textId="77777777">
        <w:trPr>
          <w:trHeight w:val="330"/>
        </w:trPr>
        <w:tc>
          <w:tcPr>
            <w:tcW w:w="7797" w:type="dxa"/>
            <w:vAlign w:val="center"/>
            <w:hideMark/>
          </w:tcPr>
          <w:p w14:paraId="4BA0FB6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ΑΝ.ΕΛ: ΝΑΙ</w:t>
            </w:r>
          </w:p>
        </w:tc>
      </w:tr>
      <w:tr w:rsidR="00200ACA" w14:paraId="4BA0FB70" w14:textId="77777777">
        <w:trPr>
          <w:trHeight w:val="45"/>
        </w:trPr>
        <w:tc>
          <w:tcPr>
            <w:tcW w:w="7797" w:type="dxa"/>
            <w:vAlign w:val="center"/>
            <w:hideMark/>
          </w:tcPr>
          <w:p w14:paraId="4BA0FB6F" w14:textId="77777777" w:rsidR="005E23AC" w:rsidRPr="001D330B" w:rsidRDefault="00B07EC3">
            <w:pPr>
              <w:rPr>
                <w:rFonts w:ascii="Calibri" w:eastAsia="Times New Roman" w:hAnsi="Calibri" w:cs="Calibri"/>
                <w:szCs w:val="24"/>
              </w:rPr>
            </w:pPr>
          </w:p>
        </w:tc>
      </w:tr>
      <w:tr w:rsidR="00200ACA" w14:paraId="4BA0FB72" w14:textId="77777777">
        <w:trPr>
          <w:trHeight w:val="330"/>
        </w:trPr>
        <w:tc>
          <w:tcPr>
            <w:tcW w:w="7797" w:type="dxa"/>
            <w:vAlign w:val="center"/>
            <w:hideMark/>
          </w:tcPr>
          <w:p w14:paraId="4BA0FB7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ΕΝ. ΚΕΝΤΡΩΩΝ: ΠΡΝ</w:t>
            </w:r>
          </w:p>
        </w:tc>
      </w:tr>
      <w:tr w:rsidR="00200ACA" w14:paraId="4BA0FB74" w14:textId="77777777">
        <w:trPr>
          <w:trHeight w:val="30"/>
        </w:trPr>
        <w:tc>
          <w:tcPr>
            <w:tcW w:w="7797" w:type="dxa"/>
            <w:vAlign w:val="center"/>
            <w:hideMark/>
          </w:tcPr>
          <w:p w14:paraId="4BA0FB73" w14:textId="77777777" w:rsidR="005E23AC" w:rsidRPr="001D330B" w:rsidRDefault="00B07EC3">
            <w:pPr>
              <w:rPr>
                <w:rFonts w:ascii="Calibri" w:eastAsia="Times New Roman" w:hAnsi="Calibri" w:cs="Calibri"/>
                <w:szCs w:val="24"/>
              </w:rPr>
            </w:pPr>
          </w:p>
        </w:tc>
      </w:tr>
      <w:tr w:rsidR="00200ACA" w14:paraId="4BA0FB76" w14:textId="77777777">
        <w:trPr>
          <w:trHeight w:val="150"/>
        </w:trPr>
        <w:tc>
          <w:tcPr>
            <w:tcW w:w="7797" w:type="dxa"/>
            <w:vAlign w:val="center"/>
            <w:hideMark/>
          </w:tcPr>
          <w:p w14:paraId="4BA0FB75" w14:textId="77777777" w:rsidR="005E23AC" w:rsidRDefault="00B07EC3">
            <w:pPr>
              <w:rPr>
                <w:rFonts w:eastAsia="Times New Roman" w:cs="Times New Roman"/>
                <w:sz w:val="20"/>
              </w:rPr>
            </w:pPr>
          </w:p>
        </w:tc>
      </w:tr>
      <w:tr w:rsidR="00200ACA" w14:paraId="4BA0FB78" w14:textId="77777777">
        <w:trPr>
          <w:trHeight w:val="345"/>
        </w:trPr>
        <w:tc>
          <w:tcPr>
            <w:tcW w:w="7797" w:type="dxa"/>
            <w:vAlign w:val="center"/>
            <w:hideMark/>
          </w:tcPr>
          <w:p w14:paraId="4BA0FB77" w14:textId="77777777" w:rsidR="005E23AC" w:rsidRDefault="00B07EC3">
            <w:pPr>
              <w:rPr>
                <w:rFonts w:eastAsia="Times New Roman" w:cs="Times New Roman"/>
                <w:sz w:val="20"/>
              </w:rPr>
            </w:pPr>
          </w:p>
        </w:tc>
      </w:tr>
      <w:tr w:rsidR="00200ACA" w14:paraId="4BA0FB7A" w14:textId="77777777">
        <w:trPr>
          <w:trHeight w:val="330"/>
        </w:trPr>
        <w:tc>
          <w:tcPr>
            <w:tcW w:w="7797" w:type="dxa"/>
            <w:vAlign w:val="center"/>
            <w:hideMark/>
          </w:tcPr>
          <w:p w14:paraId="4BA0FB7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 xml:space="preserve">Άρθρο 12 όπως τροπ.   </w:t>
            </w:r>
            <w:r w:rsidRPr="001D330B">
              <w:rPr>
                <w:rFonts w:ascii="Calibri" w:eastAsia="Times New Roman" w:hAnsi="Calibri" w:cs="Calibri"/>
                <w:szCs w:val="24"/>
              </w:rPr>
              <w:t xml:space="preserve">  ΚΑΤΑ ΠΛΕΙΟΨΗΦΙΑ</w:t>
            </w:r>
          </w:p>
        </w:tc>
      </w:tr>
      <w:tr w:rsidR="00200ACA" w14:paraId="4BA0FB7C" w14:textId="77777777">
        <w:trPr>
          <w:trHeight w:val="105"/>
        </w:trPr>
        <w:tc>
          <w:tcPr>
            <w:tcW w:w="7797" w:type="dxa"/>
            <w:vAlign w:val="center"/>
            <w:hideMark/>
          </w:tcPr>
          <w:p w14:paraId="4BA0FB7B" w14:textId="77777777" w:rsidR="005E23AC" w:rsidRPr="001D330B" w:rsidRDefault="00B07EC3">
            <w:pPr>
              <w:rPr>
                <w:rFonts w:ascii="Calibri" w:eastAsia="Times New Roman" w:hAnsi="Calibri" w:cs="Calibri"/>
                <w:szCs w:val="24"/>
              </w:rPr>
            </w:pPr>
          </w:p>
        </w:tc>
      </w:tr>
      <w:tr w:rsidR="00200ACA" w14:paraId="4BA0FB7E" w14:textId="77777777">
        <w:trPr>
          <w:trHeight w:val="330"/>
        </w:trPr>
        <w:tc>
          <w:tcPr>
            <w:tcW w:w="7797" w:type="dxa"/>
            <w:vAlign w:val="center"/>
            <w:hideMark/>
          </w:tcPr>
          <w:p w14:paraId="4BA0FB7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ΣΥΡΙΖΑ: ΝΑΙ</w:t>
            </w:r>
          </w:p>
        </w:tc>
      </w:tr>
      <w:tr w:rsidR="00200ACA" w14:paraId="4BA0FB80" w14:textId="77777777">
        <w:trPr>
          <w:trHeight w:val="30"/>
        </w:trPr>
        <w:tc>
          <w:tcPr>
            <w:tcW w:w="7797" w:type="dxa"/>
            <w:vAlign w:val="center"/>
            <w:hideMark/>
          </w:tcPr>
          <w:p w14:paraId="4BA0FB7F" w14:textId="77777777" w:rsidR="005E23AC" w:rsidRPr="001D330B" w:rsidRDefault="00B07EC3">
            <w:pPr>
              <w:rPr>
                <w:rFonts w:ascii="Calibri" w:eastAsia="Times New Roman" w:hAnsi="Calibri" w:cs="Calibri"/>
                <w:szCs w:val="24"/>
              </w:rPr>
            </w:pPr>
          </w:p>
        </w:tc>
      </w:tr>
      <w:tr w:rsidR="00200ACA" w14:paraId="4BA0FB82" w14:textId="77777777">
        <w:trPr>
          <w:trHeight w:val="345"/>
        </w:trPr>
        <w:tc>
          <w:tcPr>
            <w:tcW w:w="7797" w:type="dxa"/>
            <w:vAlign w:val="center"/>
            <w:hideMark/>
          </w:tcPr>
          <w:p w14:paraId="4BA0FB8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Ν.Δ.: OXI</w:t>
            </w:r>
          </w:p>
        </w:tc>
      </w:tr>
      <w:tr w:rsidR="00200ACA" w14:paraId="4BA0FB84" w14:textId="77777777">
        <w:trPr>
          <w:trHeight w:val="30"/>
        </w:trPr>
        <w:tc>
          <w:tcPr>
            <w:tcW w:w="7797" w:type="dxa"/>
            <w:vAlign w:val="center"/>
            <w:hideMark/>
          </w:tcPr>
          <w:p w14:paraId="4BA0FB83" w14:textId="77777777" w:rsidR="005E23AC" w:rsidRPr="001D330B" w:rsidRDefault="00B07EC3">
            <w:pPr>
              <w:rPr>
                <w:rFonts w:ascii="Calibri" w:eastAsia="Times New Roman" w:hAnsi="Calibri" w:cs="Calibri"/>
                <w:szCs w:val="24"/>
              </w:rPr>
            </w:pPr>
          </w:p>
        </w:tc>
      </w:tr>
      <w:tr w:rsidR="00200ACA" w14:paraId="4BA0FB86" w14:textId="77777777">
        <w:trPr>
          <w:trHeight w:val="330"/>
        </w:trPr>
        <w:tc>
          <w:tcPr>
            <w:tcW w:w="7797" w:type="dxa"/>
            <w:vAlign w:val="center"/>
            <w:hideMark/>
          </w:tcPr>
          <w:p w14:paraId="4BA0FB8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ΔΗ.ΣΥ: ΝΑΙ</w:t>
            </w:r>
          </w:p>
        </w:tc>
      </w:tr>
      <w:tr w:rsidR="00200ACA" w14:paraId="4BA0FB88" w14:textId="77777777">
        <w:trPr>
          <w:trHeight w:val="45"/>
        </w:trPr>
        <w:tc>
          <w:tcPr>
            <w:tcW w:w="7797" w:type="dxa"/>
            <w:vAlign w:val="center"/>
            <w:hideMark/>
          </w:tcPr>
          <w:p w14:paraId="4BA0FB87" w14:textId="77777777" w:rsidR="005E23AC" w:rsidRPr="001D330B" w:rsidRDefault="00B07EC3">
            <w:pPr>
              <w:rPr>
                <w:rFonts w:ascii="Calibri" w:eastAsia="Times New Roman" w:hAnsi="Calibri" w:cs="Calibri"/>
                <w:szCs w:val="24"/>
              </w:rPr>
            </w:pPr>
          </w:p>
        </w:tc>
      </w:tr>
      <w:tr w:rsidR="00200ACA" w14:paraId="4BA0FB8A" w14:textId="77777777">
        <w:trPr>
          <w:trHeight w:val="330"/>
        </w:trPr>
        <w:tc>
          <w:tcPr>
            <w:tcW w:w="7797" w:type="dxa"/>
            <w:vAlign w:val="center"/>
            <w:hideMark/>
          </w:tcPr>
          <w:p w14:paraId="4BA0FB8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Χ.Α: OXI</w:t>
            </w:r>
          </w:p>
        </w:tc>
      </w:tr>
      <w:tr w:rsidR="00200ACA" w14:paraId="4BA0FB8C" w14:textId="77777777">
        <w:trPr>
          <w:trHeight w:val="45"/>
        </w:trPr>
        <w:tc>
          <w:tcPr>
            <w:tcW w:w="7797" w:type="dxa"/>
            <w:vAlign w:val="center"/>
            <w:hideMark/>
          </w:tcPr>
          <w:p w14:paraId="4BA0FB8B" w14:textId="77777777" w:rsidR="005E23AC" w:rsidRPr="001D330B" w:rsidRDefault="00B07EC3">
            <w:pPr>
              <w:rPr>
                <w:rFonts w:ascii="Calibri" w:eastAsia="Times New Roman" w:hAnsi="Calibri" w:cs="Calibri"/>
                <w:szCs w:val="24"/>
              </w:rPr>
            </w:pPr>
          </w:p>
        </w:tc>
      </w:tr>
      <w:tr w:rsidR="00200ACA" w14:paraId="4BA0FB8E" w14:textId="77777777">
        <w:trPr>
          <w:trHeight w:val="330"/>
        </w:trPr>
        <w:tc>
          <w:tcPr>
            <w:tcW w:w="7797" w:type="dxa"/>
            <w:vAlign w:val="center"/>
            <w:hideMark/>
          </w:tcPr>
          <w:p w14:paraId="4BA0FB8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Κ.Κ.Ε: ΝΑΙ</w:t>
            </w:r>
          </w:p>
        </w:tc>
      </w:tr>
      <w:tr w:rsidR="00200ACA" w14:paraId="4BA0FB90" w14:textId="77777777">
        <w:trPr>
          <w:trHeight w:val="45"/>
        </w:trPr>
        <w:tc>
          <w:tcPr>
            <w:tcW w:w="7797" w:type="dxa"/>
            <w:vAlign w:val="center"/>
            <w:hideMark/>
          </w:tcPr>
          <w:p w14:paraId="4BA0FB8F" w14:textId="77777777" w:rsidR="005E23AC" w:rsidRPr="001D330B" w:rsidRDefault="00B07EC3">
            <w:pPr>
              <w:rPr>
                <w:rFonts w:ascii="Calibri" w:eastAsia="Times New Roman" w:hAnsi="Calibri" w:cs="Calibri"/>
                <w:szCs w:val="24"/>
              </w:rPr>
            </w:pPr>
          </w:p>
        </w:tc>
      </w:tr>
      <w:tr w:rsidR="00200ACA" w14:paraId="4BA0FB92" w14:textId="77777777">
        <w:trPr>
          <w:trHeight w:val="330"/>
        </w:trPr>
        <w:tc>
          <w:tcPr>
            <w:tcW w:w="7797" w:type="dxa"/>
            <w:vAlign w:val="center"/>
            <w:hideMark/>
          </w:tcPr>
          <w:p w14:paraId="4BA0FB9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ΑΝ.ΕΛ: ΝΑΙ</w:t>
            </w:r>
          </w:p>
        </w:tc>
      </w:tr>
      <w:tr w:rsidR="00200ACA" w14:paraId="4BA0FB94" w14:textId="77777777">
        <w:trPr>
          <w:trHeight w:val="30"/>
        </w:trPr>
        <w:tc>
          <w:tcPr>
            <w:tcW w:w="7797" w:type="dxa"/>
            <w:vAlign w:val="center"/>
            <w:hideMark/>
          </w:tcPr>
          <w:p w14:paraId="4BA0FB93" w14:textId="77777777" w:rsidR="005E23AC" w:rsidRPr="001D330B" w:rsidRDefault="00B07EC3">
            <w:pPr>
              <w:rPr>
                <w:rFonts w:ascii="Calibri" w:eastAsia="Times New Roman" w:hAnsi="Calibri" w:cs="Calibri"/>
                <w:szCs w:val="24"/>
              </w:rPr>
            </w:pPr>
          </w:p>
        </w:tc>
      </w:tr>
      <w:tr w:rsidR="00200ACA" w14:paraId="4BA0FB96" w14:textId="77777777">
        <w:trPr>
          <w:trHeight w:val="330"/>
        </w:trPr>
        <w:tc>
          <w:tcPr>
            <w:tcW w:w="7797" w:type="dxa"/>
            <w:vAlign w:val="center"/>
            <w:hideMark/>
          </w:tcPr>
          <w:p w14:paraId="4BA0FB9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ΕΝ. ΚΕΝΤΡΩΩΝ: OXI</w:t>
            </w:r>
          </w:p>
        </w:tc>
      </w:tr>
      <w:tr w:rsidR="00200ACA" w14:paraId="4BA0FB98" w14:textId="77777777">
        <w:trPr>
          <w:trHeight w:val="45"/>
        </w:trPr>
        <w:tc>
          <w:tcPr>
            <w:tcW w:w="7797" w:type="dxa"/>
            <w:vAlign w:val="center"/>
            <w:hideMark/>
          </w:tcPr>
          <w:p w14:paraId="4BA0FB97" w14:textId="77777777" w:rsidR="005E23AC" w:rsidRPr="001D330B" w:rsidRDefault="00B07EC3">
            <w:pPr>
              <w:rPr>
                <w:rFonts w:ascii="Calibri" w:eastAsia="Times New Roman" w:hAnsi="Calibri" w:cs="Calibri"/>
                <w:szCs w:val="24"/>
              </w:rPr>
            </w:pPr>
          </w:p>
        </w:tc>
      </w:tr>
      <w:tr w:rsidR="00200ACA" w14:paraId="4BA0FB9A" w14:textId="77777777">
        <w:trPr>
          <w:trHeight w:val="150"/>
        </w:trPr>
        <w:tc>
          <w:tcPr>
            <w:tcW w:w="7797" w:type="dxa"/>
            <w:vAlign w:val="center"/>
            <w:hideMark/>
          </w:tcPr>
          <w:p w14:paraId="4BA0FB99" w14:textId="77777777" w:rsidR="005E23AC" w:rsidRDefault="00B07EC3">
            <w:pPr>
              <w:rPr>
                <w:rFonts w:eastAsia="Times New Roman" w:cs="Times New Roman"/>
                <w:sz w:val="20"/>
              </w:rPr>
            </w:pPr>
          </w:p>
        </w:tc>
      </w:tr>
      <w:tr w:rsidR="00200ACA" w14:paraId="4BA0FB9C" w14:textId="77777777">
        <w:trPr>
          <w:trHeight w:val="345"/>
        </w:trPr>
        <w:tc>
          <w:tcPr>
            <w:tcW w:w="7797" w:type="dxa"/>
            <w:vAlign w:val="center"/>
            <w:hideMark/>
          </w:tcPr>
          <w:p w14:paraId="4BA0FB9B" w14:textId="77777777" w:rsidR="005E23AC" w:rsidRDefault="00B07EC3">
            <w:pPr>
              <w:rPr>
                <w:rFonts w:eastAsia="Times New Roman" w:cs="Times New Roman"/>
                <w:sz w:val="20"/>
              </w:rPr>
            </w:pPr>
          </w:p>
        </w:tc>
      </w:tr>
      <w:tr w:rsidR="00200ACA" w14:paraId="4BA0FB9E" w14:textId="77777777">
        <w:trPr>
          <w:trHeight w:val="330"/>
        </w:trPr>
        <w:tc>
          <w:tcPr>
            <w:tcW w:w="7797" w:type="dxa"/>
            <w:vAlign w:val="center"/>
            <w:hideMark/>
          </w:tcPr>
          <w:p w14:paraId="4BA0FB9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Άρθρο 13 ως έχει     ΚΑΤΑ ΠΛΕΙΟΨΗΦΙΑ</w:t>
            </w:r>
          </w:p>
        </w:tc>
      </w:tr>
      <w:tr w:rsidR="00200ACA" w14:paraId="4BA0FBA0" w14:textId="77777777">
        <w:trPr>
          <w:trHeight w:val="90"/>
        </w:trPr>
        <w:tc>
          <w:tcPr>
            <w:tcW w:w="7797" w:type="dxa"/>
            <w:vAlign w:val="center"/>
            <w:hideMark/>
          </w:tcPr>
          <w:p w14:paraId="4BA0FB9F" w14:textId="77777777" w:rsidR="005E23AC" w:rsidRPr="001D330B" w:rsidRDefault="00B07EC3">
            <w:pPr>
              <w:rPr>
                <w:rFonts w:ascii="Calibri" w:eastAsia="Times New Roman" w:hAnsi="Calibri" w:cs="Calibri"/>
                <w:szCs w:val="24"/>
              </w:rPr>
            </w:pPr>
          </w:p>
        </w:tc>
      </w:tr>
      <w:tr w:rsidR="00200ACA" w14:paraId="4BA0FBA2" w14:textId="77777777">
        <w:trPr>
          <w:trHeight w:val="330"/>
        </w:trPr>
        <w:tc>
          <w:tcPr>
            <w:tcW w:w="7797" w:type="dxa"/>
            <w:vAlign w:val="center"/>
            <w:hideMark/>
          </w:tcPr>
          <w:p w14:paraId="4BA0FBA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ΣΥΡΙΖΑ: ΝΑΙ</w:t>
            </w:r>
          </w:p>
        </w:tc>
      </w:tr>
      <w:tr w:rsidR="00200ACA" w14:paraId="4BA0FBA4" w14:textId="77777777">
        <w:trPr>
          <w:trHeight w:val="45"/>
        </w:trPr>
        <w:tc>
          <w:tcPr>
            <w:tcW w:w="7797" w:type="dxa"/>
            <w:vAlign w:val="center"/>
            <w:hideMark/>
          </w:tcPr>
          <w:p w14:paraId="4BA0FBA3" w14:textId="77777777" w:rsidR="005E23AC" w:rsidRPr="001D330B" w:rsidRDefault="00B07EC3">
            <w:pPr>
              <w:rPr>
                <w:rFonts w:ascii="Calibri" w:eastAsia="Times New Roman" w:hAnsi="Calibri" w:cs="Calibri"/>
                <w:szCs w:val="24"/>
              </w:rPr>
            </w:pPr>
          </w:p>
        </w:tc>
      </w:tr>
      <w:tr w:rsidR="00200ACA" w14:paraId="4BA0FBA6" w14:textId="77777777">
        <w:trPr>
          <w:trHeight w:val="330"/>
        </w:trPr>
        <w:tc>
          <w:tcPr>
            <w:tcW w:w="7797" w:type="dxa"/>
            <w:vAlign w:val="center"/>
            <w:hideMark/>
          </w:tcPr>
          <w:p w14:paraId="4BA0FBA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Ν.Δ.: ΝΑΙ</w:t>
            </w:r>
          </w:p>
        </w:tc>
      </w:tr>
      <w:tr w:rsidR="00200ACA" w14:paraId="4BA0FBA8" w14:textId="77777777">
        <w:trPr>
          <w:trHeight w:val="45"/>
        </w:trPr>
        <w:tc>
          <w:tcPr>
            <w:tcW w:w="7797" w:type="dxa"/>
            <w:vAlign w:val="center"/>
            <w:hideMark/>
          </w:tcPr>
          <w:p w14:paraId="4BA0FBA7" w14:textId="77777777" w:rsidR="005E23AC" w:rsidRPr="001D330B" w:rsidRDefault="00B07EC3">
            <w:pPr>
              <w:rPr>
                <w:rFonts w:ascii="Calibri" w:eastAsia="Times New Roman" w:hAnsi="Calibri" w:cs="Calibri"/>
                <w:szCs w:val="24"/>
              </w:rPr>
            </w:pPr>
          </w:p>
        </w:tc>
      </w:tr>
      <w:tr w:rsidR="00200ACA" w14:paraId="4BA0FBAA" w14:textId="77777777">
        <w:trPr>
          <w:trHeight w:val="330"/>
        </w:trPr>
        <w:tc>
          <w:tcPr>
            <w:tcW w:w="7797" w:type="dxa"/>
            <w:vAlign w:val="center"/>
            <w:hideMark/>
          </w:tcPr>
          <w:p w14:paraId="4BA0FBA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ΔΗ.ΣΥ: ΝΑΙ</w:t>
            </w:r>
          </w:p>
        </w:tc>
      </w:tr>
      <w:tr w:rsidR="00200ACA" w14:paraId="4BA0FBAC" w14:textId="77777777">
        <w:trPr>
          <w:trHeight w:val="45"/>
        </w:trPr>
        <w:tc>
          <w:tcPr>
            <w:tcW w:w="7797" w:type="dxa"/>
            <w:vAlign w:val="center"/>
            <w:hideMark/>
          </w:tcPr>
          <w:p w14:paraId="4BA0FBAB" w14:textId="77777777" w:rsidR="005E23AC" w:rsidRPr="001D330B" w:rsidRDefault="00B07EC3">
            <w:pPr>
              <w:rPr>
                <w:rFonts w:ascii="Calibri" w:eastAsia="Times New Roman" w:hAnsi="Calibri" w:cs="Calibri"/>
                <w:szCs w:val="24"/>
              </w:rPr>
            </w:pPr>
          </w:p>
        </w:tc>
      </w:tr>
      <w:tr w:rsidR="00200ACA" w14:paraId="4BA0FBAE" w14:textId="77777777">
        <w:trPr>
          <w:trHeight w:val="330"/>
        </w:trPr>
        <w:tc>
          <w:tcPr>
            <w:tcW w:w="7797" w:type="dxa"/>
            <w:vAlign w:val="center"/>
            <w:hideMark/>
          </w:tcPr>
          <w:p w14:paraId="4BA0FBA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Χ.Α: OXI</w:t>
            </w:r>
          </w:p>
        </w:tc>
      </w:tr>
      <w:tr w:rsidR="00200ACA" w14:paraId="4BA0FBB0" w14:textId="77777777">
        <w:trPr>
          <w:trHeight w:val="45"/>
        </w:trPr>
        <w:tc>
          <w:tcPr>
            <w:tcW w:w="7797" w:type="dxa"/>
            <w:vAlign w:val="center"/>
            <w:hideMark/>
          </w:tcPr>
          <w:p w14:paraId="4BA0FBAF" w14:textId="77777777" w:rsidR="005E23AC" w:rsidRPr="001D330B" w:rsidRDefault="00B07EC3">
            <w:pPr>
              <w:rPr>
                <w:rFonts w:ascii="Calibri" w:eastAsia="Times New Roman" w:hAnsi="Calibri" w:cs="Calibri"/>
                <w:szCs w:val="24"/>
              </w:rPr>
            </w:pPr>
          </w:p>
        </w:tc>
      </w:tr>
      <w:tr w:rsidR="00200ACA" w14:paraId="4BA0FBB2" w14:textId="77777777">
        <w:trPr>
          <w:trHeight w:val="330"/>
        </w:trPr>
        <w:tc>
          <w:tcPr>
            <w:tcW w:w="7797" w:type="dxa"/>
            <w:vAlign w:val="center"/>
            <w:hideMark/>
          </w:tcPr>
          <w:p w14:paraId="4BA0FBB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Κ.Κ.Ε: ΝΑΙ</w:t>
            </w:r>
          </w:p>
        </w:tc>
      </w:tr>
      <w:tr w:rsidR="00200ACA" w14:paraId="4BA0FBB4" w14:textId="77777777">
        <w:trPr>
          <w:trHeight w:val="30"/>
        </w:trPr>
        <w:tc>
          <w:tcPr>
            <w:tcW w:w="7797" w:type="dxa"/>
            <w:vAlign w:val="center"/>
            <w:hideMark/>
          </w:tcPr>
          <w:p w14:paraId="4BA0FBB3" w14:textId="77777777" w:rsidR="005E23AC" w:rsidRPr="001D330B" w:rsidRDefault="00B07EC3">
            <w:pPr>
              <w:rPr>
                <w:rFonts w:ascii="Calibri" w:eastAsia="Times New Roman" w:hAnsi="Calibri" w:cs="Calibri"/>
                <w:szCs w:val="24"/>
              </w:rPr>
            </w:pPr>
          </w:p>
        </w:tc>
      </w:tr>
      <w:tr w:rsidR="00200ACA" w14:paraId="4BA0FBB6" w14:textId="77777777">
        <w:trPr>
          <w:trHeight w:val="330"/>
        </w:trPr>
        <w:tc>
          <w:tcPr>
            <w:tcW w:w="7797" w:type="dxa"/>
            <w:vAlign w:val="center"/>
            <w:hideMark/>
          </w:tcPr>
          <w:p w14:paraId="4BA0FBB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ΑΝ.ΕΛ: ΝΑΙ</w:t>
            </w:r>
          </w:p>
        </w:tc>
      </w:tr>
      <w:tr w:rsidR="00200ACA" w14:paraId="4BA0FBB8" w14:textId="77777777">
        <w:trPr>
          <w:trHeight w:val="45"/>
        </w:trPr>
        <w:tc>
          <w:tcPr>
            <w:tcW w:w="7797" w:type="dxa"/>
            <w:vAlign w:val="center"/>
            <w:hideMark/>
          </w:tcPr>
          <w:p w14:paraId="4BA0FBB7" w14:textId="77777777" w:rsidR="005E23AC" w:rsidRPr="001D330B" w:rsidRDefault="00B07EC3">
            <w:pPr>
              <w:rPr>
                <w:rFonts w:ascii="Calibri" w:eastAsia="Times New Roman" w:hAnsi="Calibri" w:cs="Calibri"/>
                <w:szCs w:val="24"/>
              </w:rPr>
            </w:pPr>
          </w:p>
        </w:tc>
      </w:tr>
      <w:tr w:rsidR="00200ACA" w14:paraId="4BA0FBBA" w14:textId="77777777">
        <w:trPr>
          <w:trHeight w:val="330"/>
        </w:trPr>
        <w:tc>
          <w:tcPr>
            <w:tcW w:w="7797" w:type="dxa"/>
            <w:vAlign w:val="center"/>
            <w:hideMark/>
          </w:tcPr>
          <w:p w14:paraId="4BA0FBB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 xml:space="preserve">ΕΝ. </w:t>
            </w:r>
            <w:r w:rsidRPr="001D330B">
              <w:rPr>
                <w:rFonts w:ascii="Calibri" w:eastAsia="Times New Roman" w:hAnsi="Calibri" w:cs="Calibri"/>
                <w:szCs w:val="24"/>
              </w:rPr>
              <w:t>ΚΕΝΤΡΩΩΝ: OXI</w:t>
            </w:r>
          </w:p>
        </w:tc>
      </w:tr>
      <w:tr w:rsidR="00200ACA" w14:paraId="4BA0FBBC" w14:textId="77777777">
        <w:trPr>
          <w:trHeight w:val="45"/>
        </w:trPr>
        <w:tc>
          <w:tcPr>
            <w:tcW w:w="7797" w:type="dxa"/>
            <w:vAlign w:val="center"/>
            <w:hideMark/>
          </w:tcPr>
          <w:p w14:paraId="4BA0FBBB" w14:textId="77777777" w:rsidR="005E23AC" w:rsidRPr="001D330B" w:rsidRDefault="00B07EC3">
            <w:pPr>
              <w:rPr>
                <w:rFonts w:ascii="Calibri" w:eastAsia="Times New Roman" w:hAnsi="Calibri" w:cs="Calibri"/>
                <w:szCs w:val="24"/>
              </w:rPr>
            </w:pPr>
          </w:p>
        </w:tc>
      </w:tr>
      <w:tr w:rsidR="00200ACA" w14:paraId="4BA0FBBE" w14:textId="77777777">
        <w:trPr>
          <w:trHeight w:val="135"/>
        </w:trPr>
        <w:tc>
          <w:tcPr>
            <w:tcW w:w="7797" w:type="dxa"/>
            <w:vAlign w:val="center"/>
            <w:hideMark/>
          </w:tcPr>
          <w:p w14:paraId="4BA0FBBD" w14:textId="77777777" w:rsidR="005E23AC" w:rsidRDefault="00B07EC3">
            <w:pPr>
              <w:rPr>
                <w:rFonts w:eastAsia="Times New Roman" w:cs="Times New Roman"/>
                <w:sz w:val="20"/>
              </w:rPr>
            </w:pPr>
          </w:p>
        </w:tc>
      </w:tr>
      <w:tr w:rsidR="00200ACA" w14:paraId="4BA0FBC0" w14:textId="77777777">
        <w:trPr>
          <w:trHeight w:val="345"/>
        </w:trPr>
        <w:tc>
          <w:tcPr>
            <w:tcW w:w="7797" w:type="dxa"/>
            <w:vAlign w:val="center"/>
            <w:hideMark/>
          </w:tcPr>
          <w:p w14:paraId="4BA0FBBF" w14:textId="77777777" w:rsidR="005E23AC" w:rsidRDefault="00B07EC3">
            <w:pPr>
              <w:rPr>
                <w:rFonts w:eastAsia="Times New Roman" w:cs="Times New Roman"/>
                <w:sz w:val="20"/>
              </w:rPr>
            </w:pPr>
          </w:p>
        </w:tc>
      </w:tr>
      <w:tr w:rsidR="00200ACA" w14:paraId="4BA0FBC2" w14:textId="77777777">
        <w:trPr>
          <w:trHeight w:val="330"/>
        </w:trPr>
        <w:tc>
          <w:tcPr>
            <w:tcW w:w="7797" w:type="dxa"/>
            <w:vAlign w:val="center"/>
            <w:hideMark/>
          </w:tcPr>
          <w:p w14:paraId="4BA0FBC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Άρθρο 14 ως έχει     ΚΑΤΑ ΠΛΕΙΟΨΗΦΙΑ</w:t>
            </w:r>
          </w:p>
        </w:tc>
      </w:tr>
      <w:tr w:rsidR="00200ACA" w14:paraId="4BA0FBC4" w14:textId="77777777">
        <w:trPr>
          <w:trHeight w:val="105"/>
        </w:trPr>
        <w:tc>
          <w:tcPr>
            <w:tcW w:w="7797" w:type="dxa"/>
            <w:vAlign w:val="center"/>
            <w:hideMark/>
          </w:tcPr>
          <w:p w14:paraId="4BA0FBC3" w14:textId="77777777" w:rsidR="005E23AC" w:rsidRPr="001D330B" w:rsidRDefault="00B07EC3">
            <w:pPr>
              <w:rPr>
                <w:rFonts w:ascii="Calibri" w:eastAsia="Times New Roman" w:hAnsi="Calibri" w:cs="Calibri"/>
                <w:szCs w:val="24"/>
              </w:rPr>
            </w:pPr>
          </w:p>
        </w:tc>
      </w:tr>
      <w:tr w:rsidR="00200ACA" w14:paraId="4BA0FBC6" w14:textId="77777777">
        <w:trPr>
          <w:trHeight w:val="330"/>
        </w:trPr>
        <w:tc>
          <w:tcPr>
            <w:tcW w:w="7797" w:type="dxa"/>
            <w:vAlign w:val="center"/>
            <w:hideMark/>
          </w:tcPr>
          <w:p w14:paraId="4BA0FBC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ΣΥΡΙΖΑ: ΝΑΙ</w:t>
            </w:r>
          </w:p>
        </w:tc>
      </w:tr>
      <w:tr w:rsidR="00200ACA" w14:paraId="4BA0FBC8" w14:textId="77777777">
        <w:trPr>
          <w:trHeight w:val="45"/>
        </w:trPr>
        <w:tc>
          <w:tcPr>
            <w:tcW w:w="7797" w:type="dxa"/>
            <w:vAlign w:val="center"/>
            <w:hideMark/>
          </w:tcPr>
          <w:p w14:paraId="4BA0FBC7" w14:textId="77777777" w:rsidR="005E23AC" w:rsidRPr="001D330B" w:rsidRDefault="00B07EC3">
            <w:pPr>
              <w:rPr>
                <w:rFonts w:ascii="Calibri" w:eastAsia="Times New Roman" w:hAnsi="Calibri" w:cs="Calibri"/>
                <w:szCs w:val="24"/>
              </w:rPr>
            </w:pPr>
          </w:p>
        </w:tc>
      </w:tr>
      <w:tr w:rsidR="00200ACA" w14:paraId="4BA0FBCA" w14:textId="77777777">
        <w:trPr>
          <w:trHeight w:val="330"/>
        </w:trPr>
        <w:tc>
          <w:tcPr>
            <w:tcW w:w="7797" w:type="dxa"/>
            <w:vAlign w:val="center"/>
            <w:hideMark/>
          </w:tcPr>
          <w:p w14:paraId="4BA0FBC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Ν.Δ.: ΝΑΙ</w:t>
            </w:r>
          </w:p>
        </w:tc>
      </w:tr>
      <w:tr w:rsidR="00200ACA" w14:paraId="4BA0FBCC" w14:textId="77777777">
        <w:trPr>
          <w:trHeight w:val="45"/>
        </w:trPr>
        <w:tc>
          <w:tcPr>
            <w:tcW w:w="7797" w:type="dxa"/>
            <w:vAlign w:val="center"/>
            <w:hideMark/>
          </w:tcPr>
          <w:p w14:paraId="4BA0FBCB" w14:textId="77777777" w:rsidR="005E23AC" w:rsidRPr="001D330B" w:rsidRDefault="00B07EC3">
            <w:pPr>
              <w:rPr>
                <w:rFonts w:ascii="Calibri" w:eastAsia="Times New Roman" w:hAnsi="Calibri" w:cs="Calibri"/>
                <w:szCs w:val="24"/>
              </w:rPr>
            </w:pPr>
          </w:p>
        </w:tc>
      </w:tr>
      <w:tr w:rsidR="00200ACA" w14:paraId="4BA0FBCE" w14:textId="77777777">
        <w:trPr>
          <w:trHeight w:val="330"/>
        </w:trPr>
        <w:tc>
          <w:tcPr>
            <w:tcW w:w="7797" w:type="dxa"/>
            <w:vAlign w:val="center"/>
            <w:hideMark/>
          </w:tcPr>
          <w:p w14:paraId="4BA0FBC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ΔΗ.ΣΥ: ΝΑΙ</w:t>
            </w:r>
          </w:p>
        </w:tc>
      </w:tr>
      <w:tr w:rsidR="00200ACA" w14:paraId="4BA0FBD0" w14:textId="77777777">
        <w:trPr>
          <w:trHeight w:val="30"/>
        </w:trPr>
        <w:tc>
          <w:tcPr>
            <w:tcW w:w="7797" w:type="dxa"/>
            <w:vAlign w:val="center"/>
            <w:hideMark/>
          </w:tcPr>
          <w:p w14:paraId="4BA0FBCF" w14:textId="77777777" w:rsidR="005E23AC" w:rsidRPr="001D330B" w:rsidRDefault="00B07EC3">
            <w:pPr>
              <w:rPr>
                <w:rFonts w:ascii="Calibri" w:eastAsia="Times New Roman" w:hAnsi="Calibri" w:cs="Calibri"/>
                <w:szCs w:val="24"/>
              </w:rPr>
            </w:pPr>
          </w:p>
        </w:tc>
      </w:tr>
      <w:tr w:rsidR="00200ACA" w14:paraId="4BA0FBD2" w14:textId="77777777">
        <w:trPr>
          <w:trHeight w:val="330"/>
        </w:trPr>
        <w:tc>
          <w:tcPr>
            <w:tcW w:w="7797" w:type="dxa"/>
            <w:vAlign w:val="center"/>
            <w:hideMark/>
          </w:tcPr>
          <w:p w14:paraId="4BA0FBD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Χ.Α: OXI</w:t>
            </w:r>
          </w:p>
        </w:tc>
      </w:tr>
      <w:tr w:rsidR="00200ACA" w14:paraId="4BA0FBD4" w14:textId="77777777">
        <w:trPr>
          <w:trHeight w:val="45"/>
        </w:trPr>
        <w:tc>
          <w:tcPr>
            <w:tcW w:w="7797" w:type="dxa"/>
            <w:vAlign w:val="center"/>
            <w:hideMark/>
          </w:tcPr>
          <w:p w14:paraId="4BA0FBD3" w14:textId="77777777" w:rsidR="005E23AC" w:rsidRPr="001D330B" w:rsidRDefault="00B07EC3">
            <w:pPr>
              <w:rPr>
                <w:rFonts w:ascii="Calibri" w:eastAsia="Times New Roman" w:hAnsi="Calibri" w:cs="Calibri"/>
                <w:szCs w:val="24"/>
              </w:rPr>
            </w:pPr>
          </w:p>
        </w:tc>
      </w:tr>
      <w:tr w:rsidR="00200ACA" w14:paraId="4BA0FBD6" w14:textId="77777777">
        <w:trPr>
          <w:trHeight w:val="330"/>
        </w:trPr>
        <w:tc>
          <w:tcPr>
            <w:tcW w:w="7797" w:type="dxa"/>
            <w:vAlign w:val="center"/>
            <w:hideMark/>
          </w:tcPr>
          <w:p w14:paraId="4BA0FBD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Κ.Κ.Ε: ΝΑΙ</w:t>
            </w:r>
          </w:p>
        </w:tc>
      </w:tr>
      <w:tr w:rsidR="00200ACA" w14:paraId="4BA0FBD8" w14:textId="77777777">
        <w:trPr>
          <w:trHeight w:val="45"/>
        </w:trPr>
        <w:tc>
          <w:tcPr>
            <w:tcW w:w="7797" w:type="dxa"/>
            <w:vAlign w:val="center"/>
            <w:hideMark/>
          </w:tcPr>
          <w:p w14:paraId="4BA0FBD7" w14:textId="77777777" w:rsidR="005E23AC" w:rsidRPr="001D330B" w:rsidRDefault="00B07EC3">
            <w:pPr>
              <w:rPr>
                <w:rFonts w:ascii="Calibri" w:eastAsia="Times New Roman" w:hAnsi="Calibri" w:cs="Calibri"/>
                <w:szCs w:val="24"/>
              </w:rPr>
            </w:pPr>
          </w:p>
        </w:tc>
      </w:tr>
      <w:tr w:rsidR="00200ACA" w14:paraId="4BA0FBDA" w14:textId="77777777">
        <w:trPr>
          <w:trHeight w:val="330"/>
        </w:trPr>
        <w:tc>
          <w:tcPr>
            <w:tcW w:w="7797" w:type="dxa"/>
            <w:vAlign w:val="center"/>
            <w:hideMark/>
          </w:tcPr>
          <w:p w14:paraId="4BA0FBD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ΑΝ.ΕΛ: ΝΑΙ</w:t>
            </w:r>
          </w:p>
        </w:tc>
      </w:tr>
      <w:tr w:rsidR="00200ACA" w14:paraId="4BA0FBDC" w14:textId="77777777">
        <w:trPr>
          <w:trHeight w:val="45"/>
        </w:trPr>
        <w:tc>
          <w:tcPr>
            <w:tcW w:w="7797" w:type="dxa"/>
            <w:vAlign w:val="center"/>
            <w:hideMark/>
          </w:tcPr>
          <w:p w14:paraId="4BA0FBDB" w14:textId="77777777" w:rsidR="005E23AC" w:rsidRPr="001D330B" w:rsidRDefault="00B07EC3">
            <w:pPr>
              <w:rPr>
                <w:rFonts w:ascii="Calibri" w:eastAsia="Times New Roman" w:hAnsi="Calibri" w:cs="Calibri"/>
                <w:szCs w:val="24"/>
              </w:rPr>
            </w:pPr>
          </w:p>
        </w:tc>
      </w:tr>
      <w:tr w:rsidR="00200ACA" w14:paraId="4BA0FBDE" w14:textId="77777777">
        <w:trPr>
          <w:trHeight w:val="330"/>
        </w:trPr>
        <w:tc>
          <w:tcPr>
            <w:tcW w:w="7797" w:type="dxa"/>
            <w:vAlign w:val="center"/>
            <w:hideMark/>
          </w:tcPr>
          <w:p w14:paraId="4BA0FBD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ΕΝ. ΚΕΝΤΡΩΩΝ: OXI</w:t>
            </w:r>
          </w:p>
        </w:tc>
      </w:tr>
      <w:tr w:rsidR="00200ACA" w14:paraId="4BA0FBE0" w14:textId="77777777">
        <w:trPr>
          <w:trHeight w:val="30"/>
        </w:trPr>
        <w:tc>
          <w:tcPr>
            <w:tcW w:w="7797" w:type="dxa"/>
            <w:vAlign w:val="center"/>
            <w:hideMark/>
          </w:tcPr>
          <w:p w14:paraId="4BA0FBDF" w14:textId="77777777" w:rsidR="005E23AC" w:rsidRPr="001D330B" w:rsidRDefault="00B07EC3">
            <w:pPr>
              <w:rPr>
                <w:rFonts w:ascii="Calibri" w:eastAsia="Times New Roman" w:hAnsi="Calibri" w:cs="Calibri"/>
                <w:szCs w:val="24"/>
              </w:rPr>
            </w:pPr>
          </w:p>
        </w:tc>
      </w:tr>
      <w:tr w:rsidR="00200ACA" w14:paraId="4BA0FBE2" w14:textId="77777777">
        <w:trPr>
          <w:trHeight w:val="150"/>
        </w:trPr>
        <w:tc>
          <w:tcPr>
            <w:tcW w:w="7797" w:type="dxa"/>
            <w:vAlign w:val="center"/>
            <w:hideMark/>
          </w:tcPr>
          <w:p w14:paraId="4BA0FBE1" w14:textId="77777777" w:rsidR="005E23AC" w:rsidRDefault="00B07EC3">
            <w:pPr>
              <w:rPr>
                <w:rFonts w:eastAsia="Times New Roman" w:cs="Times New Roman"/>
                <w:sz w:val="20"/>
              </w:rPr>
            </w:pPr>
          </w:p>
        </w:tc>
      </w:tr>
      <w:tr w:rsidR="00200ACA" w14:paraId="4BA0FBE4" w14:textId="77777777">
        <w:trPr>
          <w:trHeight w:val="345"/>
        </w:trPr>
        <w:tc>
          <w:tcPr>
            <w:tcW w:w="7797" w:type="dxa"/>
            <w:vAlign w:val="center"/>
            <w:hideMark/>
          </w:tcPr>
          <w:p w14:paraId="4BA0FBE3" w14:textId="77777777" w:rsidR="005E23AC" w:rsidRDefault="00B07EC3">
            <w:pPr>
              <w:rPr>
                <w:rFonts w:eastAsia="Times New Roman" w:cs="Times New Roman"/>
                <w:sz w:val="20"/>
              </w:rPr>
            </w:pPr>
          </w:p>
        </w:tc>
      </w:tr>
      <w:tr w:rsidR="00200ACA" w14:paraId="4BA0FBE6" w14:textId="77777777">
        <w:trPr>
          <w:trHeight w:val="330"/>
        </w:trPr>
        <w:tc>
          <w:tcPr>
            <w:tcW w:w="7797" w:type="dxa"/>
            <w:vAlign w:val="center"/>
            <w:hideMark/>
          </w:tcPr>
          <w:p w14:paraId="4BA0FBE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Άρθρο 15 ως έχει     ΚΑΤΑ ΠΛΕΙΟΨΗΦΙΑ</w:t>
            </w:r>
          </w:p>
        </w:tc>
      </w:tr>
      <w:tr w:rsidR="00200ACA" w14:paraId="4BA0FBE8" w14:textId="77777777">
        <w:trPr>
          <w:trHeight w:val="105"/>
        </w:trPr>
        <w:tc>
          <w:tcPr>
            <w:tcW w:w="7797" w:type="dxa"/>
            <w:vAlign w:val="center"/>
            <w:hideMark/>
          </w:tcPr>
          <w:p w14:paraId="4BA0FBE7" w14:textId="77777777" w:rsidR="005E23AC" w:rsidRPr="001D330B" w:rsidRDefault="00B07EC3">
            <w:pPr>
              <w:rPr>
                <w:rFonts w:ascii="Calibri" w:eastAsia="Times New Roman" w:hAnsi="Calibri" w:cs="Calibri"/>
                <w:szCs w:val="24"/>
              </w:rPr>
            </w:pPr>
          </w:p>
        </w:tc>
      </w:tr>
      <w:tr w:rsidR="00200ACA" w14:paraId="4BA0FBEA" w14:textId="77777777">
        <w:trPr>
          <w:trHeight w:val="330"/>
        </w:trPr>
        <w:tc>
          <w:tcPr>
            <w:tcW w:w="7797" w:type="dxa"/>
            <w:vAlign w:val="center"/>
            <w:hideMark/>
          </w:tcPr>
          <w:p w14:paraId="4BA0FBE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ΣΥΡΙΖΑ: ΝΑΙ</w:t>
            </w:r>
          </w:p>
        </w:tc>
      </w:tr>
      <w:tr w:rsidR="00200ACA" w14:paraId="4BA0FBEC" w14:textId="77777777">
        <w:trPr>
          <w:trHeight w:val="30"/>
        </w:trPr>
        <w:tc>
          <w:tcPr>
            <w:tcW w:w="7797" w:type="dxa"/>
            <w:vAlign w:val="center"/>
            <w:hideMark/>
          </w:tcPr>
          <w:p w14:paraId="4BA0FBEB" w14:textId="77777777" w:rsidR="005E23AC" w:rsidRPr="001D330B" w:rsidRDefault="00B07EC3">
            <w:pPr>
              <w:rPr>
                <w:rFonts w:ascii="Calibri" w:eastAsia="Times New Roman" w:hAnsi="Calibri" w:cs="Calibri"/>
                <w:szCs w:val="24"/>
              </w:rPr>
            </w:pPr>
          </w:p>
        </w:tc>
      </w:tr>
      <w:tr w:rsidR="00200ACA" w14:paraId="4BA0FBEE" w14:textId="77777777">
        <w:trPr>
          <w:trHeight w:val="345"/>
        </w:trPr>
        <w:tc>
          <w:tcPr>
            <w:tcW w:w="7797" w:type="dxa"/>
            <w:vAlign w:val="center"/>
            <w:hideMark/>
          </w:tcPr>
          <w:p w14:paraId="4BA0FBE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Ν.Δ.: ΝΑΙ</w:t>
            </w:r>
          </w:p>
        </w:tc>
      </w:tr>
      <w:tr w:rsidR="00200ACA" w14:paraId="4BA0FBF0" w14:textId="77777777">
        <w:trPr>
          <w:trHeight w:val="30"/>
        </w:trPr>
        <w:tc>
          <w:tcPr>
            <w:tcW w:w="7797" w:type="dxa"/>
            <w:vAlign w:val="center"/>
            <w:hideMark/>
          </w:tcPr>
          <w:p w14:paraId="4BA0FBEF" w14:textId="77777777" w:rsidR="005E23AC" w:rsidRPr="001D330B" w:rsidRDefault="00B07EC3">
            <w:pPr>
              <w:rPr>
                <w:rFonts w:ascii="Calibri" w:eastAsia="Times New Roman" w:hAnsi="Calibri" w:cs="Calibri"/>
                <w:szCs w:val="24"/>
              </w:rPr>
            </w:pPr>
          </w:p>
        </w:tc>
      </w:tr>
      <w:tr w:rsidR="00200ACA" w14:paraId="4BA0FBF2" w14:textId="77777777">
        <w:trPr>
          <w:trHeight w:val="330"/>
        </w:trPr>
        <w:tc>
          <w:tcPr>
            <w:tcW w:w="7797" w:type="dxa"/>
            <w:vAlign w:val="center"/>
            <w:hideMark/>
          </w:tcPr>
          <w:p w14:paraId="4BA0FBF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ΔΗ.ΣΥ: ΝΑΙ</w:t>
            </w:r>
          </w:p>
        </w:tc>
      </w:tr>
      <w:tr w:rsidR="00200ACA" w14:paraId="4BA0FBF4" w14:textId="77777777">
        <w:trPr>
          <w:trHeight w:val="45"/>
        </w:trPr>
        <w:tc>
          <w:tcPr>
            <w:tcW w:w="7797" w:type="dxa"/>
            <w:vAlign w:val="center"/>
            <w:hideMark/>
          </w:tcPr>
          <w:p w14:paraId="4BA0FBF3" w14:textId="77777777" w:rsidR="005E23AC" w:rsidRPr="001D330B" w:rsidRDefault="00B07EC3">
            <w:pPr>
              <w:rPr>
                <w:rFonts w:ascii="Calibri" w:eastAsia="Times New Roman" w:hAnsi="Calibri" w:cs="Calibri"/>
                <w:szCs w:val="24"/>
              </w:rPr>
            </w:pPr>
          </w:p>
        </w:tc>
      </w:tr>
      <w:tr w:rsidR="00200ACA" w14:paraId="4BA0FBF6" w14:textId="77777777">
        <w:trPr>
          <w:trHeight w:val="330"/>
        </w:trPr>
        <w:tc>
          <w:tcPr>
            <w:tcW w:w="7797" w:type="dxa"/>
            <w:vAlign w:val="center"/>
            <w:hideMark/>
          </w:tcPr>
          <w:p w14:paraId="4BA0FBF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 xml:space="preserve">Χ.Α: </w:t>
            </w:r>
            <w:r w:rsidRPr="001D330B">
              <w:rPr>
                <w:rFonts w:ascii="Calibri" w:eastAsia="Times New Roman" w:hAnsi="Calibri" w:cs="Calibri"/>
                <w:szCs w:val="24"/>
              </w:rPr>
              <w:t>OXI</w:t>
            </w:r>
          </w:p>
        </w:tc>
      </w:tr>
      <w:tr w:rsidR="00200ACA" w14:paraId="4BA0FBF8" w14:textId="77777777">
        <w:trPr>
          <w:trHeight w:val="45"/>
        </w:trPr>
        <w:tc>
          <w:tcPr>
            <w:tcW w:w="7797" w:type="dxa"/>
            <w:vAlign w:val="center"/>
            <w:hideMark/>
          </w:tcPr>
          <w:p w14:paraId="4BA0FBF7" w14:textId="77777777" w:rsidR="005E23AC" w:rsidRPr="001D330B" w:rsidRDefault="00B07EC3">
            <w:pPr>
              <w:rPr>
                <w:rFonts w:ascii="Calibri" w:eastAsia="Times New Roman" w:hAnsi="Calibri" w:cs="Calibri"/>
                <w:szCs w:val="24"/>
              </w:rPr>
            </w:pPr>
          </w:p>
        </w:tc>
      </w:tr>
      <w:tr w:rsidR="00200ACA" w14:paraId="4BA0FBFA" w14:textId="77777777">
        <w:trPr>
          <w:trHeight w:val="330"/>
        </w:trPr>
        <w:tc>
          <w:tcPr>
            <w:tcW w:w="7797" w:type="dxa"/>
            <w:vAlign w:val="center"/>
            <w:hideMark/>
          </w:tcPr>
          <w:p w14:paraId="4BA0FBF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Κ.Κ.Ε: ΝΑΙ</w:t>
            </w:r>
          </w:p>
        </w:tc>
      </w:tr>
      <w:tr w:rsidR="00200ACA" w14:paraId="4BA0FBFC" w14:textId="77777777">
        <w:trPr>
          <w:trHeight w:val="45"/>
        </w:trPr>
        <w:tc>
          <w:tcPr>
            <w:tcW w:w="7797" w:type="dxa"/>
            <w:vAlign w:val="center"/>
            <w:hideMark/>
          </w:tcPr>
          <w:p w14:paraId="4BA0FBFB" w14:textId="77777777" w:rsidR="005E23AC" w:rsidRPr="001D330B" w:rsidRDefault="00B07EC3">
            <w:pPr>
              <w:rPr>
                <w:rFonts w:ascii="Calibri" w:eastAsia="Times New Roman" w:hAnsi="Calibri" w:cs="Calibri"/>
                <w:szCs w:val="24"/>
              </w:rPr>
            </w:pPr>
          </w:p>
        </w:tc>
      </w:tr>
      <w:tr w:rsidR="00200ACA" w14:paraId="4BA0FBFE" w14:textId="77777777">
        <w:trPr>
          <w:trHeight w:val="330"/>
        </w:trPr>
        <w:tc>
          <w:tcPr>
            <w:tcW w:w="7797" w:type="dxa"/>
            <w:vAlign w:val="center"/>
            <w:hideMark/>
          </w:tcPr>
          <w:p w14:paraId="4BA0FBF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ΑΝ.ΕΛ: ΝΑΙ</w:t>
            </w:r>
          </w:p>
        </w:tc>
      </w:tr>
      <w:tr w:rsidR="00200ACA" w14:paraId="4BA0FC00" w14:textId="77777777">
        <w:trPr>
          <w:trHeight w:val="30"/>
        </w:trPr>
        <w:tc>
          <w:tcPr>
            <w:tcW w:w="7797" w:type="dxa"/>
            <w:vAlign w:val="center"/>
            <w:hideMark/>
          </w:tcPr>
          <w:p w14:paraId="4BA0FBFF" w14:textId="77777777" w:rsidR="005E23AC" w:rsidRPr="001D330B" w:rsidRDefault="00B07EC3">
            <w:pPr>
              <w:rPr>
                <w:rFonts w:ascii="Calibri" w:eastAsia="Times New Roman" w:hAnsi="Calibri" w:cs="Calibri"/>
                <w:szCs w:val="24"/>
              </w:rPr>
            </w:pPr>
          </w:p>
        </w:tc>
      </w:tr>
      <w:tr w:rsidR="00200ACA" w14:paraId="4BA0FC02" w14:textId="77777777">
        <w:trPr>
          <w:trHeight w:val="330"/>
        </w:trPr>
        <w:tc>
          <w:tcPr>
            <w:tcW w:w="7797" w:type="dxa"/>
            <w:vAlign w:val="center"/>
            <w:hideMark/>
          </w:tcPr>
          <w:p w14:paraId="4BA0FC0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ΕΝ. ΚΕΝΤΡΩΩΝ: ΠΡΝ</w:t>
            </w:r>
          </w:p>
        </w:tc>
      </w:tr>
      <w:tr w:rsidR="00200ACA" w14:paraId="4BA0FC04" w14:textId="77777777">
        <w:trPr>
          <w:trHeight w:val="45"/>
        </w:trPr>
        <w:tc>
          <w:tcPr>
            <w:tcW w:w="7797" w:type="dxa"/>
            <w:vAlign w:val="center"/>
            <w:hideMark/>
          </w:tcPr>
          <w:p w14:paraId="4BA0FC03" w14:textId="77777777" w:rsidR="005E23AC" w:rsidRPr="001D330B" w:rsidRDefault="00B07EC3">
            <w:pPr>
              <w:rPr>
                <w:rFonts w:ascii="Calibri" w:eastAsia="Times New Roman" w:hAnsi="Calibri" w:cs="Calibri"/>
                <w:szCs w:val="24"/>
              </w:rPr>
            </w:pPr>
          </w:p>
        </w:tc>
      </w:tr>
      <w:tr w:rsidR="00200ACA" w14:paraId="4BA0FC06" w14:textId="77777777">
        <w:trPr>
          <w:trHeight w:val="150"/>
        </w:trPr>
        <w:tc>
          <w:tcPr>
            <w:tcW w:w="7797" w:type="dxa"/>
            <w:vAlign w:val="center"/>
            <w:hideMark/>
          </w:tcPr>
          <w:p w14:paraId="4BA0FC05" w14:textId="77777777" w:rsidR="005E23AC" w:rsidRDefault="00B07EC3">
            <w:pPr>
              <w:rPr>
                <w:rFonts w:eastAsia="Times New Roman" w:cs="Times New Roman"/>
                <w:sz w:val="20"/>
              </w:rPr>
            </w:pPr>
          </w:p>
        </w:tc>
      </w:tr>
      <w:tr w:rsidR="00200ACA" w14:paraId="4BA0FC08" w14:textId="77777777">
        <w:trPr>
          <w:trHeight w:val="345"/>
        </w:trPr>
        <w:tc>
          <w:tcPr>
            <w:tcW w:w="7797" w:type="dxa"/>
            <w:vAlign w:val="center"/>
            <w:hideMark/>
          </w:tcPr>
          <w:p w14:paraId="4BA0FC07" w14:textId="77777777" w:rsidR="005E23AC" w:rsidRDefault="00B07EC3">
            <w:pPr>
              <w:rPr>
                <w:rFonts w:eastAsia="Times New Roman" w:cs="Times New Roman"/>
                <w:sz w:val="20"/>
              </w:rPr>
            </w:pPr>
          </w:p>
        </w:tc>
      </w:tr>
      <w:tr w:rsidR="00200ACA" w14:paraId="4BA0FC0A" w14:textId="77777777">
        <w:trPr>
          <w:trHeight w:val="330"/>
        </w:trPr>
        <w:tc>
          <w:tcPr>
            <w:tcW w:w="7797" w:type="dxa"/>
            <w:vAlign w:val="center"/>
            <w:hideMark/>
          </w:tcPr>
          <w:p w14:paraId="4BA0FC0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Άρθρο 16 ως έχει     ΚΑΤΑ ΠΛΕΙΟΨΗΦΙΑ</w:t>
            </w:r>
          </w:p>
        </w:tc>
      </w:tr>
      <w:tr w:rsidR="00200ACA" w14:paraId="4BA0FC0C" w14:textId="77777777">
        <w:trPr>
          <w:trHeight w:val="90"/>
        </w:trPr>
        <w:tc>
          <w:tcPr>
            <w:tcW w:w="7797" w:type="dxa"/>
            <w:vAlign w:val="center"/>
            <w:hideMark/>
          </w:tcPr>
          <w:p w14:paraId="4BA0FC0B" w14:textId="77777777" w:rsidR="005E23AC" w:rsidRPr="001D330B" w:rsidRDefault="00B07EC3">
            <w:pPr>
              <w:rPr>
                <w:rFonts w:ascii="Calibri" w:eastAsia="Times New Roman" w:hAnsi="Calibri" w:cs="Calibri"/>
                <w:szCs w:val="24"/>
              </w:rPr>
            </w:pPr>
          </w:p>
        </w:tc>
      </w:tr>
      <w:tr w:rsidR="00200ACA" w14:paraId="4BA0FC0E" w14:textId="77777777">
        <w:trPr>
          <w:trHeight w:val="330"/>
        </w:trPr>
        <w:tc>
          <w:tcPr>
            <w:tcW w:w="7797" w:type="dxa"/>
            <w:vAlign w:val="center"/>
            <w:hideMark/>
          </w:tcPr>
          <w:p w14:paraId="4BA0FC0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ΣΥΡΙΖΑ: ΝΑΙ</w:t>
            </w:r>
          </w:p>
        </w:tc>
      </w:tr>
      <w:tr w:rsidR="00200ACA" w14:paraId="4BA0FC10" w14:textId="77777777">
        <w:trPr>
          <w:trHeight w:val="45"/>
        </w:trPr>
        <w:tc>
          <w:tcPr>
            <w:tcW w:w="7797" w:type="dxa"/>
            <w:vAlign w:val="center"/>
            <w:hideMark/>
          </w:tcPr>
          <w:p w14:paraId="4BA0FC0F" w14:textId="77777777" w:rsidR="005E23AC" w:rsidRPr="001D330B" w:rsidRDefault="00B07EC3">
            <w:pPr>
              <w:rPr>
                <w:rFonts w:ascii="Calibri" w:eastAsia="Times New Roman" w:hAnsi="Calibri" w:cs="Calibri"/>
                <w:szCs w:val="24"/>
              </w:rPr>
            </w:pPr>
          </w:p>
        </w:tc>
      </w:tr>
      <w:tr w:rsidR="00200ACA" w14:paraId="4BA0FC12" w14:textId="77777777">
        <w:trPr>
          <w:trHeight w:val="330"/>
        </w:trPr>
        <w:tc>
          <w:tcPr>
            <w:tcW w:w="7797" w:type="dxa"/>
            <w:vAlign w:val="center"/>
            <w:hideMark/>
          </w:tcPr>
          <w:p w14:paraId="4BA0FC1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Ν.Δ.: ΝΑΙ</w:t>
            </w:r>
          </w:p>
        </w:tc>
      </w:tr>
      <w:tr w:rsidR="00200ACA" w14:paraId="4BA0FC14" w14:textId="77777777">
        <w:trPr>
          <w:trHeight w:val="45"/>
        </w:trPr>
        <w:tc>
          <w:tcPr>
            <w:tcW w:w="7797" w:type="dxa"/>
            <w:vAlign w:val="center"/>
            <w:hideMark/>
          </w:tcPr>
          <w:p w14:paraId="4BA0FC13" w14:textId="77777777" w:rsidR="005E23AC" w:rsidRPr="001D330B" w:rsidRDefault="00B07EC3">
            <w:pPr>
              <w:rPr>
                <w:rFonts w:ascii="Calibri" w:eastAsia="Times New Roman" w:hAnsi="Calibri" w:cs="Calibri"/>
                <w:szCs w:val="24"/>
              </w:rPr>
            </w:pPr>
          </w:p>
        </w:tc>
      </w:tr>
      <w:tr w:rsidR="00200ACA" w14:paraId="4BA0FC16" w14:textId="77777777">
        <w:trPr>
          <w:trHeight w:val="330"/>
        </w:trPr>
        <w:tc>
          <w:tcPr>
            <w:tcW w:w="7797" w:type="dxa"/>
            <w:vAlign w:val="center"/>
            <w:hideMark/>
          </w:tcPr>
          <w:p w14:paraId="4BA0FC1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ΔΗ.ΣΥ: ΠΡΝ</w:t>
            </w:r>
          </w:p>
        </w:tc>
      </w:tr>
      <w:tr w:rsidR="00200ACA" w14:paraId="4BA0FC18" w14:textId="77777777">
        <w:trPr>
          <w:trHeight w:val="45"/>
        </w:trPr>
        <w:tc>
          <w:tcPr>
            <w:tcW w:w="7797" w:type="dxa"/>
            <w:vAlign w:val="center"/>
            <w:hideMark/>
          </w:tcPr>
          <w:p w14:paraId="4BA0FC17" w14:textId="77777777" w:rsidR="005E23AC" w:rsidRPr="001D330B" w:rsidRDefault="00B07EC3">
            <w:pPr>
              <w:rPr>
                <w:rFonts w:ascii="Calibri" w:eastAsia="Times New Roman" w:hAnsi="Calibri" w:cs="Calibri"/>
                <w:szCs w:val="24"/>
              </w:rPr>
            </w:pPr>
          </w:p>
        </w:tc>
      </w:tr>
      <w:tr w:rsidR="00200ACA" w14:paraId="4BA0FC1A" w14:textId="77777777">
        <w:trPr>
          <w:trHeight w:val="330"/>
        </w:trPr>
        <w:tc>
          <w:tcPr>
            <w:tcW w:w="7797" w:type="dxa"/>
            <w:vAlign w:val="center"/>
            <w:hideMark/>
          </w:tcPr>
          <w:p w14:paraId="4BA0FC1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Χ.Α: OXI</w:t>
            </w:r>
          </w:p>
        </w:tc>
      </w:tr>
      <w:tr w:rsidR="00200ACA" w14:paraId="4BA0FC1C" w14:textId="77777777">
        <w:trPr>
          <w:trHeight w:val="45"/>
        </w:trPr>
        <w:tc>
          <w:tcPr>
            <w:tcW w:w="7797" w:type="dxa"/>
            <w:vAlign w:val="center"/>
            <w:hideMark/>
          </w:tcPr>
          <w:p w14:paraId="4BA0FC1B" w14:textId="77777777" w:rsidR="005E23AC" w:rsidRPr="001D330B" w:rsidRDefault="00B07EC3">
            <w:pPr>
              <w:rPr>
                <w:rFonts w:ascii="Calibri" w:eastAsia="Times New Roman" w:hAnsi="Calibri" w:cs="Calibri"/>
                <w:szCs w:val="24"/>
              </w:rPr>
            </w:pPr>
          </w:p>
        </w:tc>
      </w:tr>
      <w:tr w:rsidR="00200ACA" w14:paraId="4BA0FC1E" w14:textId="77777777">
        <w:trPr>
          <w:trHeight w:val="330"/>
        </w:trPr>
        <w:tc>
          <w:tcPr>
            <w:tcW w:w="7797" w:type="dxa"/>
            <w:vAlign w:val="center"/>
            <w:hideMark/>
          </w:tcPr>
          <w:p w14:paraId="4BA0FC1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Κ.Κ.Ε: ΝΑΙ</w:t>
            </w:r>
          </w:p>
        </w:tc>
      </w:tr>
      <w:tr w:rsidR="00200ACA" w14:paraId="4BA0FC20" w14:textId="77777777">
        <w:trPr>
          <w:trHeight w:val="30"/>
        </w:trPr>
        <w:tc>
          <w:tcPr>
            <w:tcW w:w="7797" w:type="dxa"/>
            <w:vAlign w:val="center"/>
            <w:hideMark/>
          </w:tcPr>
          <w:p w14:paraId="4BA0FC1F" w14:textId="77777777" w:rsidR="005E23AC" w:rsidRPr="001D330B" w:rsidRDefault="00B07EC3">
            <w:pPr>
              <w:rPr>
                <w:rFonts w:ascii="Calibri" w:eastAsia="Times New Roman" w:hAnsi="Calibri" w:cs="Calibri"/>
                <w:szCs w:val="24"/>
              </w:rPr>
            </w:pPr>
          </w:p>
        </w:tc>
      </w:tr>
      <w:tr w:rsidR="00200ACA" w14:paraId="4BA0FC22" w14:textId="77777777">
        <w:trPr>
          <w:trHeight w:val="330"/>
        </w:trPr>
        <w:tc>
          <w:tcPr>
            <w:tcW w:w="7797" w:type="dxa"/>
            <w:vAlign w:val="center"/>
            <w:hideMark/>
          </w:tcPr>
          <w:p w14:paraId="4BA0FC2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ΑΝ.ΕΛ: ΝΑΙ</w:t>
            </w:r>
          </w:p>
        </w:tc>
      </w:tr>
      <w:tr w:rsidR="00200ACA" w14:paraId="4BA0FC24" w14:textId="77777777">
        <w:trPr>
          <w:trHeight w:val="45"/>
        </w:trPr>
        <w:tc>
          <w:tcPr>
            <w:tcW w:w="7797" w:type="dxa"/>
            <w:vAlign w:val="center"/>
            <w:hideMark/>
          </w:tcPr>
          <w:p w14:paraId="4BA0FC23" w14:textId="77777777" w:rsidR="005E23AC" w:rsidRPr="001D330B" w:rsidRDefault="00B07EC3">
            <w:pPr>
              <w:rPr>
                <w:rFonts w:ascii="Calibri" w:eastAsia="Times New Roman" w:hAnsi="Calibri" w:cs="Calibri"/>
                <w:szCs w:val="24"/>
              </w:rPr>
            </w:pPr>
          </w:p>
        </w:tc>
      </w:tr>
      <w:tr w:rsidR="00200ACA" w14:paraId="4BA0FC26" w14:textId="77777777">
        <w:trPr>
          <w:trHeight w:val="330"/>
        </w:trPr>
        <w:tc>
          <w:tcPr>
            <w:tcW w:w="7797" w:type="dxa"/>
            <w:vAlign w:val="center"/>
            <w:hideMark/>
          </w:tcPr>
          <w:p w14:paraId="4BA0FC2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ΕΝ. ΚΕΝΤΡΩΩΝ: ΠΡΝ</w:t>
            </w:r>
          </w:p>
        </w:tc>
      </w:tr>
      <w:tr w:rsidR="00200ACA" w14:paraId="4BA0FC28" w14:textId="77777777">
        <w:trPr>
          <w:trHeight w:val="45"/>
        </w:trPr>
        <w:tc>
          <w:tcPr>
            <w:tcW w:w="7797" w:type="dxa"/>
            <w:vAlign w:val="center"/>
            <w:hideMark/>
          </w:tcPr>
          <w:p w14:paraId="4BA0FC27" w14:textId="77777777" w:rsidR="005E23AC" w:rsidRPr="001D330B" w:rsidRDefault="00B07EC3">
            <w:pPr>
              <w:rPr>
                <w:rFonts w:ascii="Calibri" w:eastAsia="Times New Roman" w:hAnsi="Calibri" w:cs="Calibri"/>
                <w:szCs w:val="24"/>
              </w:rPr>
            </w:pPr>
          </w:p>
        </w:tc>
      </w:tr>
      <w:tr w:rsidR="00200ACA" w14:paraId="4BA0FC2A" w14:textId="77777777">
        <w:trPr>
          <w:trHeight w:val="135"/>
        </w:trPr>
        <w:tc>
          <w:tcPr>
            <w:tcW w:w="7797" w:type="dxa"/>
            <w:vAlign w:val="center"/>
            <w:hideMark/>
          </w:tcPr>
          <w:p w14:paraId="4BA0FC29" w14:textId="77777777" w:rsidR="005E23AC" w:rsidRDefault="00B07EC3">
            <w:pPr>
              <w:rPr>
                <w:rFonts w:eastAsia="Times New Roman" w:cs="Times New Roman"/>
                <w:sz w:val="20"/>
              </w:rPr>
            </w:pPr>
          </w:p>
        </w:tc>
      </w:tr>
      <w:tr w:rsidR="00200ACA" w14:paraId="4BA0FC2C" w14:textId="77777777">
        <w:trPr>
          <w:trHeight w:val="345"/>
        </w:trPr>
        <w:tc>
          <w:tcPr>
            <w:tcW w:w="7797" w:type="dxa"/>
            <w:vAlign w:val="center"/>
            <w:hideMark/>
          </w:tcPr>
          <w:p w14:paraId="4BA0FC2B" w14:textId="77777777" w:rsidR="005E23AC" w:rsidRDefault="00B07EC3">
            <w:pPr>
              <w:rPr>
                <w:rFonts w:eastAsia="Times New Roman" w:cs="Times New Roman"/>
                <w:sz w:val="20"/>
              </w:rPr>
            </w:pPr>
          </w:p>
        </w:tc>
      </w:tr>
      <w:tr w:rsidR="00200ACA" w14:paraId="4BA0FC2E" w14:textId="77777777">
        <w:trPr>
          <w:trHeight w:val="330"/>
        </w:trPr>
        <w:tc>
          <w:tcPr>
            <w:tcW w:w="7797" w:type="dxa"/>
            <w:vAlign w:val="center"/>
            <w:hideMark/>
          </w:tcPr>
          <w:p w14:paraId="4BA0FC2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Άρθρο 17 ως έχει     ΚΑΤΑ ΠΛΕΙΟΨΗΦΙΑ</w:t>
            </w:r>
          </w:p>
        </w:tc>
      </w:tr>
      <w:tr w:rsidR="00200ACA" w14:paraId="4BA0FC30" w14:textId="77777777">
        <w:trPr>
          <w:trHeight w:val="105"/>
        </w:trPr>
        <w:tc>
          <w:tcPr>
            <w:tcW w:w="7797" w:type="dxa"/>
            <w:vAlign w:val="center"/>
            <w:hideMark/>
          </w:tcPr>
          <w:p w14:paraId="4BA0FC2F" w14:textId="77777777" w:rsidR="005E23AC" w:rsidRPr="001D330B" w:rsidRDefault="00B07EC3">
            <w:pPr>
              <w:rPr>
                <w:rFonts w:ascii="Calibri" w:eastAsia="Times New Roman" w:hAnsi="Calibri" w:cs="Calibri"/>
                <w:szCs w:val="24"/>
              </w:rPr>
            </w:pPr>
          </w:p>
        </w:tc>
      </w:tr>
      <w:tr w:rsidR="00200ACA" w14:paraId="4BA0FC32" w14:textId="77777777">
        <w:trPr>
          <w:trHeight w:val="330"/>
        </w:trPr>
        <w:tc>
          <w:tcPr>
            <w:tcW w:w="7797" w:type="dxa"/>
            <w:vAlign w:val="center"/>
            <w:hideMark/>
          </w:tcPr>
          <w:p w14:paraId="4BA0FC3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 xml:space="preserve">ΣΥΡΙΖΑ: </w:t>
            </w:r>
            <w:r w:rsidRPr="001D330B">
              <w:rPr>
                <w:rFonts w:ascii="Calibri" w:eastAsia="Times New Roman" w:hAnsi="Calibri" w:cs="Calibri"/>
                <w:szCs w:val="24"/>
              </w:rPr>
              <w:t>ΝΑΙ</w:t>
            </w:r>
          </w:p>
        </w:tc>
      </w:tr>
      <w:tr w:rsidR="00200ACA" w14:paraId="4BA0FC34" w14:textId="77777777">
        <w:trPr>
          <w:trHeight w:val="45"/>
        </w:trPr>
        <w:tc>
          <w:tcPr>
            <w:tcW w:w="7797" w:type="dxa"/>
            <w:vAlign w:val="center"/>
            <w:hideMark/>
          </w:tcPr>
          <w:p w14:paraId="4BA0FC33" w14:textId="77777777" w:rsidR="005E23AC" w:rsidRPr="001D330B" w:rsidRDefault="00B07EC3">
            <w:pPr>
              <w:rPr>
                <w:rFonts w:ascii="Calibri" w:eastAsia="Times New Roman" w:hAnsi="Calibri" w:cs="Calibri"/>
                <w:szCs w:val="24"/>
              </w:rPr>
            </w:pPr>
          </w:p>
        </w:tc>
      </w:tr>
      <w:tr w:rsidR="00200ACA" w14:paraId="4BA0FC36" w14:textId="77777777">
        <w:trPr>
          <w:trHeight w:val="330"/>
        </w:trPr>
        <w:tc>
          <w:tcPr>
            <w:tcW w:w="7797" w:type="dxa"/>
            <w:vAlign w:val="center"/>
            <w:hideMark/>
          </w:tcPr>
          <w:p w14:paraId="4BA0FC3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Ν.Δ.: OXI</w:t>
            </w:r>
          </w:p>
        </w:tc>
      </w:tr>
      <w:tr w:rsidR="00200ACA" w14:paraId="4BA0FC38" w14:textId="77777777">
        <w:trPr>
          <w:trHeight w:val="45"/>
        </w:trPr>
        <w:tc>
          <w:tcPr>
            <w:tcW w:w="7797" w:type="dxa"/>
            <w:vAlign w:val="center"/>
            <w:hideMark/>
          </w:tcPr>
          <w:p w14:paraId="4BA0FC37" w14:textId="77777777" w:rsidR="005E23AC" w:rsidRPr="001D330B" w:rsidRDefault="00B07EC3">
            <w:pPr>
              <w:rPr>
                <w:rFonts w:ascii="Calibri" w:eastAsia="Times New Roman" w:hAnsi="Calibri" w:cs="Calibri"/>
                <w:szCs w:val="24"/>
              </w:rPr>
            </w:pPr>
          </w:p>
        </w:tc>
      </w:tr>
      <w:tr w:rsidR="00200ACA" w14:paraId="4BA0FC3A" w14:textId="77777777">
        <w:trPr>
          <w:trHeight w:val="330"/>
        </w:trPr>
        <w:tc>
          <w:tcPr>
            <w:tcW w:w="7797" w:type="dxa"/>
            <w:vAlign w:val="center"/>
            <w:hideMark/>
          </w:tcPr>
          <w:p w14:paraId="4BA0FC3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ΔΗ.ΣΥ: OXI</w:t>
            </w:r>
          </w:p>
        </w:tc>
      </w:tr>
      <w:tr w:rsidR="00200ACA" w14:paraId="4BA0FC3C" w14:textId="77777777">
        <w:trPr>
          <w:trHeight w:val="30"/>
        </w:trPr>
        <w:tc>
          <w:tcPr>
            <w:tcW w:w="7797" w:type="dxa"/>
            <w:vAlign w:val="center"/>
            <w:hideMark/>
          </w:tcPr>
          <w:p w14:paraId="4BA0FC3B" w14:textId="77777777" w:rsidR="005E23AC" w:rsidRPr="001D330B" w:rsidRDefault="00B07EC3">
            <w:pPr>
              <w:rPr>
                <w:rFonts w:ascii="Calibri" w:eastAsia="Times New Roman" w:hAnsi="Calibri" w:cs="Calibri"/>
                <w:szCs w:val="24"/>
              </w:rPr>
            </w:pPr>
          </w:p>
        </w:tc>
      </w:tr>
      <w:tr w:rsidR="00200ACA" w14:paraId="4BA0FC3E" w14:textId="77777777">
        <w:trPr>
          <w:trHeight w:val="345"/>
        </w:trPr>
        <w:tc>
          <w:tcPr>
            <w:tcW w:w="7797" w:type="dxa"/>
            <w:vAlign w:val="center"/>
            <w:hideMark/>
          </w:tcPr>
          <w:p w14:paraId="4BA0FC3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Χ.Α: OXI</w:t>
            </w:r>
          </w:p>
        </w:tc>
      </w:tr>
      <w:tr w:rsidR="00200ACA" w14:paraId="4BA0FC40" w14:textId="77777777">
        <w:trPr>
          <w:trHeight w:val="30"/>
        </w:trPr>
        <w:tc>
          <w:tcPr>
            <w:tcW w:w="7797" w:type="dxa"/>
            <w:vAlign w:val="center"/>
            <w:hideMark/>
          </w:tcPr>
          <w:p w14:paraId="4BA0FC3F" w14:textId="77777777" w:rsidR="005E23AC" w:rsidRPr="001D330B" w:rsidRDefault="00B07EC3">
            <w:pPr>
              <w:rPr>
                <w:rFonts w:ascii="Calibri" w:eastAsia="Times New Roman" w:hAnsi="Calibri" w:cs="Calibri"/>
                <w:szCs w:val="24"/>
              </w:rPr>
            </w:pPr>
          </w:p>
        </w:tc>
      </w:tr>
      <w:tr w:rsidR="00200ACA" w14:paraId="4BA0FC42" w14:textId="77777777">
        <w:trPr>
          <w:trHeight w:val="330"/>
        </w:trPr>
        <w:tc>
          <w:tcPr>
            <w:tcW w:w="7797" w:type="dxa"/>
            <w:vAlign w:val="center"/>
            <w:hideMark/>
          </w:tcPr>
          <w:p w14:paraId="4BA0FC4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Κ.Κ.Ε: ΠΡΝ</w:t>
            </w:r>
          </w:p>
        </w:tc>
      </w:tr>
      <w:tr w:rsidR="00200ACA" w14:paraId="4BA0FC44" w14:textId="77777777">
        <w:trPr>
          <w:trHeight w:val="45"/>
        </w:trPr>
        <w:tc>
          <w:tcPr>
            <w:tcW w:w="7797" w:type="dxa"/>
            <w:vAlign w:val="center"/>
            <w:hideMark/>
          </w:tcPr>
          <w:p w14:paraId="4BA0FC43" w14:textId="77777777" w:rsidR="005E23AC" w:rsidRPr="001D330B" w:rsidRDefault="00B07EC3">
            <w:pPr>
              <w:rPr>
                <w:rFonts w:ascii="Calibri" w:eastAsia="Times New Roman" w:hAnsi="Calibri" w:cs="Calibri"/>
                <w:szCs w:val="24"/>
              </w:rPr>
            </w:pPr>
          </w:p>
        </w:tc>
      </w:tr>
      <w:tr w:rsidR="00200ACA" w14:paraId="4BA0FC46" w14:textId="77777777">
        <w:trPr>
          <w:trHeight w:val="330"/>
        </w:trPr>
        <w:tc>
          <w:tcPr>
            <w:tcW w:w="7797" w:type="dxa"/>
            <w:vAlign w:val="center"/>
            <w:hideMark/>
          </w:tcPr>
          <w:p w14:paraId="4BA0FC4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ΑΝ.ΕΛ: OXI</w:t>
            </w:r>
          </w:p>
        </w:tc>
      </w:tr>
      <w:tr w:rsidR="00200ACA" w14:paraId="4BA0FC48" w14:textId="77777777">
        <w:trPr>
          <w:trHeight w:val="45"/>
        </w:trPr>
        <w:tc>
          <w:tcPr>
            <w:tcW w:w="7797" w:type="dxa"/>
            <w:vAlign w:val="center"/>
            <w:hideMark/>
          </w:tcPr>
          <w:p w14:paraId="4BA0FC47" w14:textId="77777777" w:rsidR="005E23AC" w:rsidRPr="001D330B" w:rsidRDefault="00B07EC3">
            <w:pPr>
              <w:rPr>
                <w:rFonts w:ascii="Calibri" w:eastAsia="Times New Roman" w:hAnsi="Calibri" w:cs="Calibri"/>
                <w:szCs w:val="24"/>
              </w:rPr>
            </w:pPr>
          </w:p>
        </w:tc>
      </w:tr>
      <w:tr w:rsidR="00200ACA" w14:paraId="4BA0FC4A" w14:textId="77777777">
        <w:trPr>
          <w:trHeight w:val="330"/>
        </w:trPr>
        <w:tc>
          <w:tcPr>
            <w:tcW w:w="7797" w:type="dxa"/>
            <w:vAlign w:val="center"/>
            <w:hideMark/>
          </w:tcPr>
          <w:p w14:paraId="4BA0FC4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ΕΝ. ΚΕΝΤΡΩΩΝ: OXI</w:t>
            </w:r>
          </w:p>
        </w:tc>
      </w:tr>
      <w:tr w:rsidR="00200ACA" w14:paraId="4BA0FC4C" w14:textId="77777777">
        <w:trPr>
          <w:trHeight w:val="30"/>
        </w:trPr>
        <w:tc>
          <w:tcPr>
            <w:tcW w:w="7797" w:type="dxa"/>
            <w:vAlign w:val="center"/>
            <w:hideMark/>
          </w:tcPr>
          <w:p w14:paraId="4BA0FC4B" w14:textId="77777777" w:rsidR="005E23AC" w:rsidRPr="001D330B" w:rsidRDefault="00B07EC3">
            <w:pPr>
              <w:rPr>
                <w:rFonts w:ascii="Calibri" w:eastAsia="Times New Roman" w:hAnsi="Calibri" w:cs="Calibri"/>
                <w:szCs w:val="24"/>
              </w:rPr>
            </w:pPr>
          </w:p>
        </w:tc>
      </w:tr>
      <w:tr w:rsidR="00200ACA" w14:paraId="4BA0FC4E" w14:textId="77777777">
        <w:trPr>
          <w:trHeight w:val="150"/>
        </w:trPr>
        <w:tc>
          <w:tcPr>
            <w:tcW w:w="7797" w:type="dxa"/>
            <w:vAlign w:val="center"/>
            <w:hideMark/>
          </w:tcPr>
          <w:p w14:paraId="4BA0FC4D" w14:textId="77777777" w:rsidR="005E23AC" w:rsidRDefault="00B07EC3">
            <w:pPr>
              <w:rPr>
                <w:rFonts w:eastAsia="Times New Roman" w:cs="Times New Roman"/>
                <w:sz w:val="20"/>
              </w:rPr>
            </w:pPr>
          </w:p>
        </w:tc>
      </w:tr>
      <w:tr w:rsidR="00200ACA" w14:paraId="4BA0FC50" w14:textId="77777777">
        <w:trPr>
          <w:trHeight w:val="345"/>
        </w:trPr>
        <w:tc>
          <w:tcPr>
            <w:tcW w:w="7797" w:type="dxa"/>
            <w:vAlign w:val="center"/>
            <w:hideMark/>
          </w:tcPr>
          <w:p w14:paraId="4BA0FC4F" w14:textId="77777777" w:rsidR="005E23AC" w:rsidRDefault="00B07EC3">
            <w:pPr>
              <w:rPr>
                <w:rFonts w:eastAsia="Times New Roman" w:cs="Times New Roman"/>
                <w:sz w:val="20"/>
              </w:rPr>
            </w:pPr>
          </w:p>
        </w:tc>
      </w:tr>
      <w:tr w:rsidR="00200ACA" w14:paraId="4BA0FC52" w14:textId="77777777">
        <w:trPr>
          <w:trHeight w:val="330"/>
        </w:trPr>
        <w:tc>
          <w:tcPr>
            <w:tcW w:w="7797" w:type="dxa"/>
            <w:vAlign w:val="center"/>
            <w:hideMark/>
          </w:tcPr>
          <w:p w14:paraId="4BA0FC5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Άρθρο 18 ως έχει     ΚΑΤΑ ΠΛΕΙΟΨΗΦΙΑ</w:t>
            </w:r>
          </w:p>
        </w:tc>
      </w:tr>
      <w:tr w:rsidR="00200ACA" w14:paraId="4BA0FC54" w14:textId="77777777">
        <w:trPr>
          <w:trHeight w:val="105"/>
        </w:trPr>
        <w:tc>
          <w:tcPr>
            <w:tcW w:w="7797" w:type="dxa"/>
            <w:vAlign w:val="center"/>
            <w:hideMark/>
          </w:tcPr>
          <w:p w14:paraId="4BA0FC53" w14:textId="77777777" w:rsidR="005E23AC" w:rsidRPr="001D330B" w:rsidRDefault="00B07EC3">
            <w:pPr>
              <w:rPr>
                <w:rFonts w:ascii="Calibri" w:eastAsia="Times New Roman" w:hAnsi="Calibri" w:cs="Calibri"/>
                <w:szCs w:val="24"/>
              </w:rPr>
            </w:pPr>
          </w:p>
        </w:tc>
      </w:tr>
      <w:tr w:rsidR="00200ACA" w14:paraId="4BA0FC56" w14:textId="77777777">
        <w:trPr>
          <w:trHeight w:val="330"/>
        </w:trPr>
        <w:tc>
          <w:tcPr>
            <w:tcW w:w="7797" w:type="dxa"/>
            <w:vAlign w:val="center"/>
            <w:hideMark/>
          </w:tcPr>
          <w:p w14:paraId="4BA0FC5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ΣΥΡΙΖΑ: ΝΑΙ</w:t>
            </w:r>
          </w:p>
        </w:tc>
      </w:tr>
      <w:tr w:rsidR="00200ACA" w14:paraId="4BA0FC58" w14:textId="77777777">
        <w:trPr>
          <w:trHeight w:val="45"/>
        </w:trPr>
        <w:tc>
          <w:tcPr>
            <w:tcW w:w="7797" w:type="dxa"/>
            <w:vAlign w:val="center"/>
            <w:hideMark/>
          </w:tcPr>
          <w:p w14:paraId="4BA0FC57" w14:textId="77777777" w:rsidR="005E23AC" w:rsidRPr="001D330B" w:rsidRDefault="00B07EC3">
            <w:pPr>
              <w:rPr>
                <w:rFonts w:ascii="Calibri" w:eastAsia="Times New Roman" w:hAnsi="Calibri" w:cs="Calibri"/>
                <w:szCs w:val="24"/>
              </w:rPr>
            </w:pPr>
          </w:p>
        </w:tc>
      </w:tr>
      <w:tr w:rsidR="00200ACA" w14:paraId="4BA0FC5A" w14:textId="77777777">
        <w:trPr>
          <w:trHeight w:val="330"/>
        </w:trPr>
        <w:tc>
          <w:tcPr>
            <w:tcW w:w="7797" w:type="dxa"/>
            <w:vAlign w:val="center"/>
            <w:hideMark/>
          </w:tcPr>
          <w:p w14:paraId="4BA0FC5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Ν.Δ.: ΝΑΙ</w:t>
            </w:r>
          </w:p>
        </w:tc>
      </w:tr>
      <w:tr w:rsidR="00200ACA" w14:paraId="4BA0FC5C" w14:textId="77777777">
        <w:trPr>
          <w:trHeight w:val="30"/>
        </w:trPr>
        <w:tc>
          <w:tcPr>
            <w:tcW w:w="7797" w:type="dxa"/>
            <w:vAlign w:val="center"/>
            <w:hideMark/>
          </w:tcPr>
          <w:p w14:paraId="4BA0FC5B" w14:textId="77777777" w:rsidR="005E23AC" w:rsidRPr="001D330B" w:rsidRDefault="00B07EC3">
            <w:pPr>
              <w:rPr>
                <w:rFonts w:ascii="Calibri" w:eastAsia="Times New Roman" w:hAnsi="Calibri" w:cs="Calibri"/>
                <w:szCs w:val="24"/>
              </w:rPr>
            </w:pPr>
          </w:p>
        </w:tc>
      </w:tr>
      <w:tr w:rsidR="00200ACA" w14:paraId="4BA0FC5E" w14:textId="77777777">
        <w:trPr>
          <w:trHeight w:val="330"/>
        </w:trPr>
        <w:tc>
          <w:tcPr>
            <w:tcW w:w="7797" w:type="dxa"/>
            <w:vAlign w:val="center"/>
            <w:hideMark/>
          </w:tcPr>
          <w:p w14:paraId="4BA0FC5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ΔΗ.ΣΥ: ΝΑΙ</w:t>
            </w:r>
          </w:p>
        </w:tc>
      </w:tr>
      <w:tr w:rsidR="00200ACA" w14:paraId="4BA0FC60" w14:textId="77777777">
        <w:trPr>
          <w:trHeight w:val="45"/>
        </w:trPr>
        <w:tc>
          <w:tcPr>
            <w:tcW w:w="7797" w:type="dxa"/>
            <w:vAlign w:val="center"/>
            <w:hideMark/>
          </w:tcPr>
          <w:p w14:paraId="4BA0FC5F" w14:textId="77777777" w:rsidR="005E23AC" w:rsidRPr="001D330B" w:rsidRDefault="00B07EC3">
            <w:pPr>
              <w:rPr>
                <w:rFonts w:ascii="Calibri" w:eastAsia="Times New Roman" w:hAnsi="Calibri" w:cs="Calibri"/>
                <w:szCs w:val="24"/>
              </w:rPr>
            </w:pPr>
          </w:p>
        </w:tc>
      </w:tr>
      <w:tr w:rsidR="00200ACA" w14:paraId="4BA0FC62" w14:textId="77777777">
        <w:trPr>
          <w:trHeight w:val="330"/>
        </w:trPr>
        <w:tc>
          <w:tcPr>
            <w:tcW w:w="7797" w:type="dxa"/>
            <w:vAlign w:val="center"/>
            <w:hideMark/>
          </w:tcPr>
          <w:p w14:paraId="4BA0FC6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Χ.Α: OXI</w:t>
            </w:r>
          </w:p>
        </w:tc>
      </w:tr>
      <w:tr w:rsidR="00200ACA" w14:paraId="4BA0FC64" w14:textId="77777777">
        <w:trPr>
          <w:trHeight w:val="45"/>
        </w:trPr>
        <w:tc>
          <w:tcPr>
            <w:tcW w:w="7797" w:type="dxa"/>
            <w:vAlign w:val="center"/>
            <w:hideMark/>
          </w:tcPr>
          <w:p w14:paraId="4BA0FC63" w14:textId="77777777" w:rsidR="005E23AC" w:rsidRPr="001D330B" w:rsidRDefault="00B07EC3">
            <w:pPr>
              <w:rPr>
                <w:rFonts w:ascii="Calibri" w:eastAsia="Times New Roman" w:hAnsi="Calibri" w:cs="Calibri"/>
                <w:szCs w:val="24"/>
              </w:rPr>
            </w:pPr>
          </w:p>
        </w:tc>
      </w:tr>
      <w:tr w:rsidR="00200ACA" w14:paraId="4BA0FC66" w14:textId="77777777">
        <w:trPr>
          <w:trHeight w:val="330"/>
        </w:trPr>
        <w:tc>
          <w:tcPr>
            <w:tcW w:w="7797" w:type="dxa"/>
            <w:vAlign w:val="center"/>
            <w:hideMark/>
          </w:tcPr>
          <w:p w14:paraId="4BA0FC6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Κ.Κ.Ε: ΠΡΝ</w:t>
            </w:r>
          </w:p>
        </w:tc>
      </w:tr>
      <w:tr w:rsidR="00200ACA" w14:paraId="4BA0FC68" w14:textId="77777777">
        <w:trPr>
          <w:trHeight w:val="45"/>
        </w:trPr>
        <w:tc>
          <w:tcPr>
            <w:tcW w:w="7797" w:type="dxa"/>
            <w:vAlign w:val="center"/>
            <w:hideMark/>
          </w:tcPr>
          <w:p w14:paraId="4BA0FC67" w14:textId="77777777" w:rsidR="005E23AC" w:rsidRPr="001D330B" w:rsidRDefault="00B07EC3">
            <w:pPr>
              <w:rPr>
                <w:rFonts w:ascii="Calibri" w:eastAsia="Times New Roman" w:hAnsi="Calibri" w:cs="Calibri"/>
                <w:szCs w:val="24"/>
              </w:rPr>
            </w:pPr>
          </w:p>
        </w:tc>
      </w:tr>
      <w:tr w:rsidR="00200ACA" w14:paraId="4BA0FC6A" w14:textId="77777777">
        <w:trPr>
          <w:trHeight w:val="330"/>
        </w:trPr>
        <w:tc>
          <w:tcPr>
            <w:tcW w:w="7797" w:type="dxa"/>
            <w:vAlign w:val="center"/>
            <w:hideMark/>
          </w:tcPr>
          <w:p w14:paraId="4BA0FC6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ΑΝ.ΕΛ: OXI</w:t>
            </w:r>
          </w:p>
        </w:tc>
      </w:tr>
      <w:tr w:rsidR="00200ACA" w14:paraId="4BA0FC6C" w14:textId="77777777">
        <w:trPr>
          <w:trHeight w:val="45"/>
        </w:trPr>
        <w:tc>
          <w:tcPr>
            <w:tcW w:w="7797" w:type="dxa"/>
            <w:vAlign w:val="center"/>
            <w:hideMark/>
          </w:tcPr>
          <w:p w14:paraId="4BA0FC6B" w14:textId="77777777" w:rsidR="005E23AC" w:rsidRPr="001D330B" w:rsidRDefault="00B07EC3">
            <w:pPr>
              <w:rPr>
                <w:rFonts w:ascii="Calibri" w:eastAsia="Times New Roman" w:hAnsi="Calibri" w:cs="Calibri"/>
                <w:szCs w:val="24"/>
              </w:rPr>
            </w:pPr>
          </w:p>
        </w:tc>
      </w:tr>
      <w:tr w:rsidR="00200ACA" w14:paraId="4BA0FC6E" w14:textId="77777777">
        <w:trPr>
          <w:trHeight w:val="330"/>
        </w:trPr>
        <w:tc>
          <w:tcPr>
            <w:tcW w:w="7797" w:type="dxa"/>
            <w:vAlign w:val="center"/>
            <w:hideMark/>
          </w:tcPr>
          <w:p w14:paraId="4BA0FC6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lastRenderedPageBreak/>
              <w:t>ΕΝ. ΚΕΝΤΡΩΩΝ: ΝΑΙ</w:t>
            </w:r>
          </w:p>
        </w:tc>
      </w:tr>
      <w:tr w:rsidR="00200ACA" w14:paraId="4BA0FC70" w14:textId="77777777">
        <w:trPr>
          <w:trHeight w:val="45"/>
        </w:trPr>
        <w:tc>
          <w:tcPr>
            <w:tcW w:w="7797" w:type="dxa"/>
            <w:vAlign w:val="center"/>
            <w:hideMark/>
          </w:tcPr>
          <w:p w14:paraId="4BA0FC6F" w14:textId="77777777" w:rsidR="005E23AC" w:rsidRPr="001D330B" w:rsidRDefault="00B07EC3">
            <w:pPr>
              <w:rPr>
                <w:rFonts w:ascii="Calibri" w:eastAsia="Times New Roman" w:hAnsi="Calibri" w:cs="Calibri"/>
                <w:szCs w:val="24"/>
              </w:rPr>
            </w:pPr>
          </w:p>
        </w:tc>
      </w:tr>
      <w:tr w:rsidR="00200ACA" w14:paraId="4BA0FC72" w14:textId="77777777">
        <w:trPr>
          <w:trHeight w:val="150"/>
        </w:trPr>
        <w:tc>
          <w:tcPr>
            <w:tcW w:w="7797" w:type="dxa"/>
            <w:vAlign w:val="center"/>
            <w:hideMark/>
          </w:tcPr>
          <w:p w14:paraId="4BA0FC71" w14:textId="77777777" w:rsidR="005E23AC" w:rsidRDefault="00B07EC3">
            <w:pPr>
              <w:rPr>
                <w:rFonts w:eastAsia="Times New Roman" w:cs="Times New Roman"/>
                <w:sz w:val="20"/>
              </w:rPr>
            </w:pPr>
          </w:p>
        </w:tc>
      </w:tr>
      <w:tr w:rsidR="00200ACA" w14:paraId="4BA0FC74" w14:textId="77777777">
        <w:trPr>
          <w:trHeight w:val="345"/>
        </w:trPr>
        <w:tc>
          <w:tcPr>
            <w:tcW w:w="7797" w:type="dxa"/>
            <w:vAlign w:val="center"/>
            <w:hideMark/>
          </w:tcPr>
          <w:p w14:paraId="4BA0FC73" w14:textId="77777777" w:rsidR="005E23AC" w:rsidRDefault="00B07EC3">
            <w:pPr>
              <w:rPr>
                <w:rFonts w:eastAsia="Times New Roman" w:cs="Times New Roman"/>
                <w:sz w:val="20"/>
              </w:rPr>
            </w:pPr>
          </w:p>
        </w:tc>
      </w:tr>
      <w:tr w:rsidR="00200ACA" w14:paraId="4BA0FC76" w14:textId="77777777">
        <w:trPr>
          <w:trHeight w:val="330"/>
        </w:trPr>
        <w:tc>
          <w:tcPr>
            <w:tcW w:w="7797" w:type="dxa"/>
            <w:vAlign w:val="center"/>
            <w:hideMark/>
          </w:tcPr>
          <w:p w14:paraId="4BA0FC7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 xml:space="preserve">Άρθρο 19 </w:t>
            </w:r>
            <w:r w:rsidRPr="001D330B">
              <w:rPr>
                <w:rFonts w:ascii="Calibri" w:eastAsia="Times New Roman" w:hAnsi="Calibri" w:cs="Calibri"/>
                <w:szCs w:val="24"/>
              </w:rPr>
              <w:t>ως έχει     ΚΑΤΑ ΠΛΕΙΟΨΗΦΙΑ</w:t>
            </w:r>
          </w:p>
        </w:tc>
      </w:tr>
      <w:tr w:rsidR="00200ACA" w14:paraId="4BA0FC78" w14:textId="77777777">
        <w:trPr>
          <w:trHeight w:val="90"/>
        </w:trPr>
        <w:tc>
          <w:tcPr>
            <w:tcW w:w="7797" w:type="dxa"/>
            <w:vAlign w:val="center"/>
            <w:hideMark/>
          </w:tcPr>
          <w:p w14:paraId="4BA0FC77" w14:textId="77777777" w:rsidR="005E23AC" w:rsidRPr="001D330B" w:rsidRDefault="00B07EC3">
            <w:pPr>
              <w:rPr>
                <w:rFonts w:ascii="Calibri" w:eastAsia="Times New Roman" w:hAnsi="Calibri" w:cs="Calibri"/>
                <w:szCs w:val="24"/>
              </w:rPr>
            </w:pPr>
          </w:p>
        </w:tc>
      </w:tr>
      <w:tr w:rsidR="00200ACA" w14:paraId="4BA0FC7A" w14:textId="77777777">
        <w:trPr>
          <w:trHeight w:val="330"/>
        </w:trPr>
        <w:tc>
          <w:tcPr>
            <w:tcW w:w="7797" w:type="dxa"/>
            <w:vAlign w:val="center"/>
            <w:hideMark/>
          </w:tcPr>
          <w:p w14:paraId="4BA0FC7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ΣΥΡΙΖΑ: ΝΑΙ</w:t>
            </w:r>
          </w:p>
        </w:tc>
      </w:tr>
      <w:tr w:rsidR="00200ACA" w14:paraId="4BA0FC7C" w14:textId="77777777">
        <w:trPr>
          <w:trHeight w:val="45"/>
        </w:trPr>
        <w:tc>
          <w:tcPr>
            <w:tcW w:w="7797" w:type="dxa"/>
            <w:vAlign w:val="center"/>
            <w:hideMark/>
          </w:tcPr>
          <w:p w14:paraId="4BA0FC7B" w14:textId="77777777" w:rsidR="005E23AC" w:rsidRPr="001D330B" w:rsidRDefault="00B07EC3">
            <w:pPr>
              <w:rPr>
                <w:rFonts w:ascii="Calibri" w:eastAsia="Times New Roman" w:hAnsi="Calibri" w:cs="Calibri"/>
                <w:szCs w:val="24"/>
              </w:rPr>
            </w:pPr>
          </w:p>
        </w:tc>
      </w:tr>
      <w:tr w:rsidR="00200ACA" w14:paraId="4BA0FC7E" w14:textId="77777777">
        <w:trPr>
          <w:trHeight w:val="330"/>
        </w:trPr>
        <w:tc>
          <w:tcPr>
            <w:tcW w:w="7797" w:type="dxa"/>
            <w:vAlign w:val="center"/>
            <w:hideMark/>
          </w:tcPr>
          <w:p w14:paraId="4BA0FC7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Ν.Δ.: OXI</w:t>
            </w:r>
          </w:p>
        </w:tc>
      </w:tr>
      <w:tr w:rsidR="00200ACA" w14:paraId="4BA0FC80" w14:textId="77777777">
        <w:trPr>
          <w:trHeight w:val="45"/>
        </w:trPr>
        <w:tc>
          <w:tcPr>
            <w:tcW w:w="7797" w:type="dxa"/>
            <w:vAlign w:val="center"/>
            <w:hideMark/>
          </w:tcPr>
          <w:p w14:paraId="4BA0FC7F" w14:textId="77777777" w:rsidR="005E23AC" w:rsidRPr="001D330B" w:rsidRDefault="00B07EC3">
            <w:pPr>
              <w:rPr>
                <w:rFonts w:ascii="Calibri" w:eastAsia="Times New Roman" w:hAnsi="Calibri" w:cs="Calibri"/>
                <w:szCs w:val="24"/>
              </w:rPr>
            </w:pPr>
          </w:p>
        </w:tc>
      </w:tr>
      <w:tr w:rsidR="00200ACA" w14:paraId="4BA0FC82" w14:textId="77777777">
        <w:trPr>
          <w:trHeight w:val="330"/>
        </w:trPr>
        <w:tc>
          <w:tcPr>
            <w:tcW w:w="7797" w:type="dxa"/>
            <w:vAlign w:val="center"/>
            <w:hideMark/>
          </w:tcPr>
          <w:p w14:paraId="4BA0FC8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ΔΗ.ΣΥ: ΝΑΙ</w:t>
            </w:r>
          </w:p>
        </w:tc>
      </w:tr>
      <w:tr w:rsidR="00200ACA" w14:paraId="4BA0FC84" w14:textId="77777777">
        <w:trPr>
          <w:trHeight w:val="45"/>
        </w:trPr>
        <w:tc>
          <w:tcPr>
            <w:tcW w:w="7797" w:type="dxa"/>
            <w:vAlign w:val="center"/>
            <w:hideMark/>
          </w:tcPr>
          <w:p w14:paraId="4BA0FC83" w14:textId="77777777" w:rsidR="005E23AC" w:rsidRPr="001D330B" w:rsidRDefault="00B07EC3">
            <w:pPr>
              <w:rPr>
                <w:rFonts w:ascii="Calibri" w:eastAsia="Times New Roman" w:hAnsi="Calibri" w:cs="Calibri"/>
                <w:szCs w:val="24"/>
              </w:rPr>
            </w:pPr>
          </w:p>
        </w:tc>
      </w:tr>
      <w:tr w:rsidR="00200ACA" w14:paraId="4BA0FC86" w14:textId="77777777">
        <w:trPr>
          <w:trHeight w:val="330"/>
        </w:trPr>
        <w:tc>
          <w:tcPr>
            <w:tcW w:w="7797" w:type="dxa"/>
            <w:vAlign w:val="center"/>
            <w:hideMark/>
          </w:tcPr>
          <w:p w14:paraId="4BA0FC8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Χ.Α: OXI</w:t>
            </w:r>
          </w:p>
        </w:tc>
      </w:tr>
      <w:tr w:rsidR="00200ACA" w14:paraId="4BA0FC88" w14:textId="77777777">
        <w:trPr>
          <w:trHeight w:val="45"/>
        </w:trPr>
        <w:tc>
          <w:tcPr>
            <w:tcW w:w="7797" w:type="dxa"/>
            <w:vAlign w:val="center"/>
            <w:hideMark/>
          </w:tcPr>
          <w:p w14:paraId="4BA0FC87" w14:textId="77777777" w:rsidR="005E23AC" w:rsidRPr="001D330B" w:rsidRDefault="00B07EC3">
            <w:pPr>
              <w:rPr>
                <w:rFonts w:ascii="Calibri" w:eastAsia="Times New Roman" w:hAnsi="Calibri" w:cs="Calibri"/>
                <w:szCs w:val="24"/>
              </w:rPr>
            </w:pPr>
          </w:p>
        </w:tc>
      </w:tr>
      <w:tr w:rsidR="00200ACA" w14:paraId="4BA0FC8A" w14:textId="77777777">
        <w:trPr>
          <w:trHeight w:val="330"/>
        </w:trPr>
        <w:tc>
          <w:tcPr>
            <w:tcW w:w="7797" w:type="dxa"/>
            <w:vAlign w:val="center"/>
            <w:hideMark/>
          </w:tcPr>
          <w:p w14:paraId="4BA0FC8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Κ.Κ.Ε: ΝΑΙ</w:t>
            </w:r>
          </w:p>
        </w:tc>
      </w:tr>
      <w:tr w:rsidR="00200ACA" w14:paraId="4BA0FC8C" w14:textId="77777777">
        <w:trPr>
          <w:trHeight w:val="30"/>
        </w:trPr>
        <w:tc>
          <w:tcPr>
            <w:tcW w:w="7797" w:type="dxa"/>
            <w:vAlign w:val="center"/>
            <w:hideMark/>
          </w:tcPr>
          <w:p w14:paraId="4BA0FC8B" w14:textId="77777777" w:rsidR="005E23AC" w:rsidRPr="001D330B" w:rsidRDefault="00B07EC3">
            <w:pPr>
              <w:rPr>
                <w:rFonts w:ascii="Calibri" w:eastAsia="Times New Roman" w:hAnsi="Calibri" w:cs="Calibri"/>
                <w:szCs w:val="24"/>
              </w:rPr>
            </w:pPr>
          </w:p>
        </w:tc>
      </w:tr>
      <w:tr w:rsidR="00200ACA" w14:paraId="4BA0FC8E" w14:textId="77777777">
        <w:trPr>
          <w:trHeight w:val="330"/>
        </w:trPr>
        <w:tc>
          <w:tcPr>
            <w:tcW w:w="7797" w:type="dxa"/>
            <w:vAlign w:val="center"/>
            <w:hideMark/>
          </w:tcPr>
          <w:p w14:paraId="4BA0FC8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ΑΝ.ΕΛ: ΝΑΙ</w:t>
            </w:r>
          </w:p>
        </w:tc>
      </w:tr>
      <w:tr w:rsidR="00200ACA" w14:paraId="4BA0FC90" w14:textId="77777777">
        <w:trPr>
          <w:trHeight w:val="45"/>
        </w:trPr>
        <w:tc>
          <w:tcPr>
            <w:tcW w:w="7797" w:type="dxa"/>
            <w:vAlign w:val="center"/>
            <w:hideMark/>
          </w:tcPr>
          <w:p w14:paraId="4BA0FC8F" w14:textId="77777777" w:rsidR="005E23AC" w:rsidRPr="001D330B" w:rsidRDefault="00B07EC3">
            <w:pPr>
              <w:rPr>
                <w:rFonts w:ascii="Calibri" w:eastAsia="Times New Roman" w:hAnsi="Calibri" w:cs="Calibri"/>
                <w:szCs w:val="24"/>
              </w:rPr>
            </w:pPr>
          </w:p>
        </w:tc>
      </w:tr>
      <w:tr w:rsidR="00200ACA" w14:paraId="4BA0FC92" w14:textId="77777777">
        <w:trPr>
          <w:trHeight w:val="330"/>
        </w:trPr>
        <w:tc>
          <w:tcPr>
            <w:tcW w:w="7797" w:type="dxa"/>
            <w:vAlign w:val="center"/>
            <w:hideMark/>
          </w:tcPr>
          <w:p w14:paraId="4BA0FC9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ΕΝ. ΚΕΝΤΡΩΩΝ: OXI</w:t>
            </w:r>
          </w:p>
        </w:tc>
      </w:tr>
      <w:tr w:rsidR="00200ACA" w14:paraId="4BA0FC94" w14:textId="77777777">
        <w:trPr>
          <w:trHeight w:val="45"/>
        </w:trPr>
        <w:tc>
          <w:tcPr>
            <w:tcW w:w="7797" w:type="dxa"/>
            <w:vAlign w:val="center"/>
            <w:hideMark/>
          </w:tcPr>
          <w:p w14:paraId="4BA0FC93" w14:textId="77777777" w:rsidR="005E23AC" w:rsidRPr="001D330B" w:rsidRDefault="00B07EC3">
            <w:pPr>
              <w:rPr>
                <w:rFonts w:ascii="Calibri" w:eastAsia="Times New Roman" w:hAnsi="Calibri" w:cs="Calibri"/>
                <w:szCs w:val="24"/>
              </w:rPr>
            </w:pPr>
          </w:p>
        </w:tc>
      </w:tr>
      <w:tr w:rsidR="00200ACA" w14:paraId="4BA0FC96" w14:textId="77777777">
        <w:trPr>
          <w:trHeight w:val="135"/>
        </w:trPr>
        <w:tc>
          <w:tcPr>
            <w:tcW w:w="7797" w:type="dxa"/>
            <w:vAlign w:val="center"/>
            <w:hideMark/>
          </w:tcPr>
          <w:p w14:paraId="4BA0FC95" w14:textId="77777777" w:rsidR="005E23AC" w:rsidRDefault="00B07EC3">
            <w:pPr>
              <w:rPr>
                <w:rFonts w:eastAsia="Times New Roman" w:cs="Times New Roman"/>
                <w:sz w:val="20"/>
              </w:rPr>
            </w:pPr>
          </w:p>
        </w:tc>
      </w:tr>
      <w:tr w:rsidR="00200ACA" w14:paraId="4BA0FC98" w14:textId="77777777">
        <w:trPr>
          <w:trHeight w:val="345"/>
        </w:trPr>
        <w:tc>
          <w:tcPr>
            <w:tcW w:w="7797" w:type="dxa"/>
            <w:vAlign w:val="center"/>
            <w:hideMark/>
          </w:tcPr>
          <w:p w14:paraId="4BA0FC97" w14:textId="77777777" w:rsidR="005E23AC" w:rsidRDefault="00B07EC3">
            <w:pPr>
              <w:rPr>
                <w:rFonts w:eastAsia="Times New Roman" w:cs="Times New Roman"/>
                <w:sz w:val="20"/>
              </w:rPr>
            </w:pPr>
          </w:p>
        </w:tc>
      </w:tr>
      <w:tr w:rsidR="00200ACA" w14:paraId="4BA0FC9A" w14:textId="77777777">
        <w:trPr>
          <w:trHeight w:val="330"/>
        </w:trPr>
        <w:tc>
          <w:tcPr>
            <w:tcW w:w="7797" w:type="dxa"/>
            <w:vAlign w:val="center"/>
            <w:hideMark/>
          </w:tcPr>
          <w:p w14:paraId="4BA0FC9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Άρθρο 20 ως έχει     ΚΑΤΑ ΠΛΕΙΟΨΗΦΙΑ</w:t>
            </w:r>
          </w:p>
        </w:tc>
      </w:tr>
      <w:tr w:rsidR="00200ACA" w14:paraId="4BA0FC9C" w14:textId="77777777">
        <w:trPr>
          <w:trHeight w:val="105"/>
        </w:trPr>
        <w:tc>
          <w:tcPr>
            <w:tcW w:w="7797" w:type="dxa"/>
            <w:vAlign w:val="center"/>
            <w:hideMark/>
          </w:tcPr>
          <w:p w14:paraId="4BA0FC9B" w14:textId="77777777" w:rsidR="005E23AC" w:rsidRPr="001D330B" w:rsidRDefault="00B07EC3">
            <w:pPr>
              <w:rPr>
                <w:rFonts w:ascii="Calibri" w:eastAsia="Times New Roman" w:hAnsi="Calibri" w:cs="Calibri"/>
                <w:szCs w:val="24"/>
              </w:rPr>
            </w:pPr>
          </w:p>
        </w:tc>
      </w:tr>
      <w:tr w:rsidR="00200ACA" w14:paraId="4BA0FC9E" w14:textId="77777777">
        <w:trPr>
          <w:trHeight w:val="330"/>
        </w:trPr>
        <w:tc>
          <w:tcPr>
            <w:tcW w:w="7797" w:type="dxa"/>
            <w:vAlign w:val="center"/>
            <w:hideMark/>
          </w:tcPr>
          <w:p w14:paraId="4BA0FC9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ΣΥΡΙΖΑ: ΝΑΙ</w:t>
            </w:r>
          </w:p>
        </w:tc>
      </w:tr>
      <w:tr w:rsidR="00200ACA" w14:paraId="4BA0FCA0" w14:textId="77777777">
        <w:trPr>
          <w:trHeight w:val="45"/>
        </w:trPr>
        <w:tc>
          <w:tcPr>
            <w:tcW w:w="7797" w:type="dxa"/>
            <w:vAlign w:val="center"/>
            <w:hideMark/>
          </w:tcPr>
          <w:p w14:paraId="4BA0FC9F" w14:textId="77777777" w:rsidR="005E23AC" w:rsidRPr="001D330B" w:rsidRDefault="00B07EC3">
            <w:pPr>
              <w:rPr>
                <w:rFonts w:ascii="Calibri" w:eastAsia="Times New Roman" w:hAnsi="Calibri" w:cs="Calibri"/>
                <w:szCs w:val="24"/>
              </w:rPr>
            </w:pPr>
          </w:p>
        </w:tc>
      </w:tr>
      <w:tr w:rsidR="00200ACA" w14:paraId="4BA0FCA2" w14:textId="77777777">
        <w:trPr>
          <w:trHeight w:val="330"/>
        </w:trPr>
        <w:tc>
          <w:tcPr>
            <w:tcW w:w="7797" w:type="dxa"/>
            <w:vAlign w:val="center"/>
            <w:hideMark/>
          </w:tcPr>
          <w:p w14:paraId="4BA0FCA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Ν.Δ.: ΝΑΙ</w:t>
            </w:r>
          </w:p>
        </w:tc>
      </w:tr>
      <w:tr w:rsidR="00200ACA" w14:paraId="4BA0FCA4" w14:textId="77777777">
        <w:trPr>
          <w:trHeight w:val="45"/>
        </w:trPr>
        <w:tc>
          <w:tcPr>
            <w:tcW w:w="7797" w:type="dxa"/>
            <w:vAlign w:val="center"/>
            <w:hideMark/>
          </w:tcPr>
          <w:p w14:paraId="4BA0FCA3" w14:textId="77777777" w:rsidR="005E23AC" w:rsidRPr="001D330B" w:rsidRDefault="00B07EC3">
            <w:pPr>
              <w:rPr>
                <w:rFonts w:ascii="Calibri" w:eastAsia="Times New Roman" w:hAnsi="Calibri" w:cs="Calibri"/>
                <w:szCs w:val="24"/>
              </w:rPr>
            </w:pPr>
          </w:p>
        </w:tc>
      </w:tr>
      <w:tr w:rsidR="00200ACA" w14:paraId="4BA0FCA6" w14:textId="77777777">
        <w:trPr>
          <w:trHeight w:val="330"/>
        </w:trPr>
        <w:tc>
          <w:tcPr>
            <w:tcW w:w="7797" w:type="dxa"/>
            <w:vAlign w:val="center"/>
            <w:hideMark/>
          </w:tcPr>
          <w:p w14:paraId="4BA0FCA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ΔΗ.ΣΥ: ΝΑΙ</w:t>
            </w:r>
          </w:p>
        </w:tc>
      </w:tr>
      <w:tr w:rsidR="00200ACA" w14:paraId="4BA0FCA8" w14:textId="77777777">
        <w:trPr>
          <w:trHeight w:val="30"/>
        </w:trPr>
        <w:tc>
          <w:tcPr>
            <w:tcW w:w="7797" w:type="dxa"/>
            <w:vAlign w:val="center"/>
            <w:hideMark/>
          </w:tcPr>
          <w:p w14:paraId="4BA0FCA7" w14:textId="77777777" w:rsidR="005E23AC" w:rsidRPr="001D330B" w:rsidRDefault="00B07EC3">
            <w:pPr>
              <w:rPr>
                <w:rFonts w:ascii="Calibri" w:eastAsia="Times New Roman" w:hAnsi="Calibri" w:cs="Calibri"/>
                <w:szCs w:val="24"/>
              </w:rPr>
            </w:pPr>
          </w:p>
        </w:tc>
      </w:tr>
      <w:tr w:rsidR="00200ACA" w14:paraId="4BA0FCAA" w14:textId="77777777">
        <w:trPr>
          <w:trHeight w:val="345"/>
        </w:trPr>
        <w:tc>
          <w:tcPr>
            <w:tcW w:w="7797" w:type="dxa"/>
            <w:vAlign w:val="center"/>
            <w:hideMark/>
          </w:tcPr>
          <w:p w14:paraId="4BA0FCA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Χ.Α: OXI</w:t>
            </w:r>
          </w:p>
        </w:tc>
      </w:tr>
      <w:tr w:rsidR="00200ACA" w14:paraId="4BA0FCAC" w14:textId="77777777">
        <w:trPr>
          <w:trHeight w:val="30"/>
        </w:trPr>
        <w:tc>
          <w:tcPr>
            <w:tcW w:w="7797" w:type="dxa"/>
            <w:vAlign w:val="center"/>
            <w:hideMark/>
          </w:tcPr>
          <w:p w14:paraId="4BA0FCAB" w14:textId="77777777" w:rsidR="005E23AC" w:rsidRPr="001D330B" w:rsidRDefault="00B07EC3">
            <w:pPr>
              <w:rPr>
                <w:rFonts w:ascii="Calibri" w:eastAsia="Times New Roman" w:hAnsi="Calibri" w:cs="Calibri"/>
                <w:szCs w:val="24"/>
              </w:rPr>
            </w:pPr>
          </w:p>
        </w:tc>
      </w:tr>
      <w:tr w:rsidR="00200ACA" w14:paraId="4BA0FCAE" w14:textId="77777777">
        <w:trPr>
          <w:trHeight w:val="330"/>
        </w:trPr>
        <w:tc>
          <w:tcPr>
            <w:tcW w:w="7797" w:type="dxa"/>
            <w:vAlign w:val="center"/>
            <w:hideMark/>
          </w:tcPr>
          <w:p w14:paraId="4BA0FCA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Κ.Κ.Ε: ΝΑΙ</w:t>
            </w:r>
          </w:p>
        </w:tc>
      </w:tr>
      <w:tr w:rsidR="00200ACA" w14:paraId="4BA0FCB0" w14:textId="77777777">
        <w:trPr>
          <w:trHeight w:val="45"/>
        </w:trPr>
        <w:tc>
          <w:tcPr>
            <w:tcW w:w="7797" w:type="dxa"/>
            <w:vAlign w:val="center"/>
            <w:hideMark/>
          </w:tcPr>
          <w:p w14:paraId="4BA0FCAF" w14:textId="77777777" w:rsidR="005E23AC" w:rsidRPr="001D330B" w:rsidRDefault="00B07EC3">
            <w:pPr>
              <w:rPr>
                <w:rFonts w:ascii="Calibri" w:eastAsia="Times New Roman" w:hAnsi="Calibri" w:cs="Calibri"/>
                <w:szCs w:val="24"/>
              </w:rPr>
            </w:pPr>
          </w:p>
        </w:tc>
      </w:tr>
      <w:tr w:rsidR="00200ACA" w14:paraId="4BA0FCB2" w14:textId="77777777">
        <w:trPr>
          <w:trHeight w:val="330"/>
        </w:trPr>
        <w:tc>
          <w:tcPr>
            <w:tcW w:w="7797" w:type="dxa"/>
            <w:vAlign w:val="center"/>
            <w:hideMark/>
          </w:tcPr>
          <w:p w14:paraId="4BA0FCB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ΑΝ.ΕΛ: ΝΑΙ</w:t>
            </w:r>
          </w:p>
        </w:tc>
      </w:tr>
      <w:tr w:rsidR="00200ACA" w14:paraId="4BA0FCB4" w14:textId="77777777">
        <w:trPr>
          <w:trHeight w:val="45"/>
        </w:trPr>
        <w:tc>
          <w:tcPr>
            <w:tcW w:w="7797" w:type="dxa"/>
            <w:vAlign w:val="center"/>
            <w:hideMark/>
          </w:tcPr>
          <w:p w14:paraId="4BA0FCB3" w14:textId="77777777" w:rsidR="005E23AC" w:rsidRPr="001D330B" w:rsidRDefault="00B07EC3">
            <w:pPr>
              <w:rPr>
                <w:rFonts w:ascii="Calibri" w:eastAsia="Times New Roman" w:hAnsi="Calibri" w:cs="Calibri"/>
                <w:szCs w:val="24"/>
              </w:rPr>
            </w:pPr>
          </w:p>
        </w:tc>
      </w:tr>
      <w:tr w:rsidR="00200ACA" w14:paraId="4BA0FCB6" w14:textId="77777777">
        <w:trPr>
          <w:trHeight w:val="330"/>
        </w:trPr>
        <w:tc>
          <w:tcPr>
            <w:tcW w:w="7797" w:type="dxa"/>
            <w:vAlign w:val="center"/>
            <w:hideMark/>
          </w:tcPr>
          <w:p w14:paraId="4BA0FCB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ΕΝ. ΚΕΝΤΡΩΩΝ: ΝΑΙ</w:t>
            </w:r>
          </w:p>
        </w:tc>
      </w:tr>
      <w:tr w:rsidR="00200ACA" w14:paraId="4BA0FCB8" w14:textId="77777777">
        <w:trPr>
          <w:trHeight w:val="30"/>
        </w:trPr>
        <w:tc>
          <w:tcPr>
            <w:tcW w:w="7797" w:type="dxa"/>
            <w:vAlign w:val="center"/>
            <w:hideMark/>
          </w:tcPr>
          <w:p w14:paraId="4BA0FCB7" w14:textId="77777777" w:rsidR="005E23AC" w:rsidRPr="001D330B" w:rsidRDefault="00B07EC3">
            <w:pPr>
              <w:rPr>
                <w:rFonts w:ascii="Calibri" w:eastAsia="Times New Roman" w:hAnsi="Calibri" w:cs="Calibri"/>
                <w:szCs w:val="24"/>
              </w:rPr>
            </w:pPr>
          </w:p>
        </w:tc>
      </w:tr>
      <w:tr w:rsidR="00200ACA" w14:paraId="4BA0FCBA" w14:textId="77777777">
        <w:trPr>
          <w:trHeight w:val="150"/>
        </w:trPr>
        <w:tc>
          <w:tcPr>
            <w:tcW w:w="7797" w:type="dxa"/>
            <w:vAlign w:val="center"/>
            <w:hideMark/>
          </w:tcPr>
          <w:p w14:paraId="4BA0FCB9" w14:textId="77777777" w:rsidR="005E23AC" w:rsidRDefault="00B07EC3">
            <w:pPr>
              <w:rPr>
                <w:rFonts w:eastAsia="Times New Roman" w:cs="Times New Roman"/>
                <w:sz w:val="20"/>
              </w:rPr>
            </w:pPr>
          </w:p>
        </w:tc>
      </w:tr>
      <w:tr w:rsidR="00200ACA" w14:paraId="4BA0FCBC" w14:textId="77777777">
        <w:trPr>
          <w:trHeight w:val="345"/>
        </w:trPr>
        <w:tc>
          <w:tcPr>
            <w:tcW w:w="7797" w:type="dxa"/>
            <w:vAlign w:val="center"/>
            <w:hideMark/>
          </w:tcPr>
          <w:p w14:paraId="4BA0FCBB" w14:textId="77777777" w:rsidR="005E23AC" w:rsidRDefault="00B07EC3">
            <w:pPr>
              <w:rPr>
                <w:rFonts w:eastAsia="Times New Roman" w:cs="Times New Roman"/>
                <w:sz w:val="20"/>
              </w:rPr>
            </w:pPr>
          </w:p>
        </w:tc>
      </w:tr>
      <w:tr w:rsidR="00200ACA" w14:paraId="4BA0FCBE" w14:textId="77777777">
        <w:trPr>
          <w:trHeight w:val="330"/>
        </w:trPr>
        <w:tc>
          <w:tcPr>
            <w:tcW w:w="7797" w:type="dxa"/>
            <w:vAlign w:val="center"/>
            <w:hideMark/>
          </w:tcPr>
          <w:p w14:paraId="4BA0FCB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Άρθρο 21 όπως τροπ.     ΚΑΤΑ ΠΛΕΙΟΨΗΦΙΑ</w:t>
            </w:r>
          </w:p>
        </w:tc>
      </w:tr>
      <w:tr w:rsidR="00200ACA" w14:paraId="4BA0FCC0" w14:textId="77777777">
        <w:trPr>
          <w:trHeight w:val="105"/>
        </w:trPr>
        <w:tc>
          <w:tcPr>
            <w:tcW w:w="7797" w:type="dxa"/>
            <w:vAlign w:val="center"/>
            <w:hideMark/>
          </w:tcPr>
          <w:p w14:paraId="4BA0FCBF" w14:textId="77777777" w:rsidR="005E23AC" w:rsidRPr="001D330B" w:rsidRDefault="00B07EC3">
            <w:pPr>
              <w:rPr>
                <w:rFonts w:ascii="Calibri" w:eastAsia="Times New Roman" w:hAnsi="Calibri" w:cs="Calibri"/>
                <w:szCs w:val="24"/>
              </w:rPr>
            </w:pPr>
          </w:p>
        </w:tc>
      </w:tr>
      <w:tr w:rsidR="00200ACA" w14:paraId="4BA0FCC2" w14:textId="77777777">
        <w:trPr>
          <w:trHeight w:val="330"/>
        </w:trPr>
        <w:tc>
          <w:tcPr>
            <w:tcW w:w="7797" w:type="dxa"/>
            <w:vAlign w:val="center"/>
            <w:hideMark/>
          </w:tcPr>
          <w:p w14:paraId="4BA0FCC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ΣΥΡΙΖΑ: ΝΑΙ</w:t>
            </w:r>
          </w:p>
        </w:tc>
      </w:tr>
      <w:tr w:rsidR="00200ACA" w14:paraId="4BA0FCC4" w14:textId="77777777">
        <w:trPr>
          <w:trHeight w:val="45"/>
        </w:trPr>
        <w:tc>
          <w:tcPr>
            <w:tcW w:w="7797" w:type="dxa"/>
            <w:vAlign w:val="center"/>
            <w:hideMark/>
          </w:tcPr>
          <w:p w14:paraId="4BA0FCC3" w14:textId="77777777" w:rsidR="005E23AC" w:rsidRPr="001D330B" w:rsidRDefault="00B07EC3">
            <w:pPr>
              <w:rPr>
                <w:rFonts w:ascii="Calibri" w:eastAsia="Times New Roman" w:hAnsi="Calibri" w:cs="Calibri"/>
                <w:szCs w:val="24"/>
              </w:rPr>
            </w:pPr>
          </w:p>
        </w:tc>
      </w:tr>
      <w:tr w:rsidR="00200ACA" w14:paraId="4BA0FCC6" w14:textId="77777777">
        <w:trPr>
          <w:trHeight w:val="330"/>
        </w:trPr>
        <w:tc>
          <w:tcPr>
            <w:tcW w:w="7797" w:type="dxa"/>
            <w:vAlign w:val="center"/>
            <w:hideMark/>
          </w:tcPr>
          <w:p w14:paraId="4BA0FCC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Ν.Δ.: ΝΑΙ</w:t>
            </w:r>
          </w:p>
        </w:tc>
      </w:tr>
      <w:tr w:rsidR="00200ACA" w14:paraId="4BA0FCC8" w14:textId="77777777">
        <w:trPr>
          <w:trHeight w:val="30"/>
        </w:trPr>
        <w:tc>
          <w:tcPr>
            <w:tcW w:w="7797" w:type="dxa"/>
            <w:vAlign w:val="center"/>
            <w:hideMark/>
          </w:tcPr>
          <w:p w14:paraId="4BA0FCC7" w14:textId="77777777" w:rsidR="005E23AC" w:rsidRPr="001D330B" w:rsidRDefault="00B07EC3">
            <w:pPr>
              <w:rPr>
                <w:rFonts w:ascii="Calibri" w:eastAsia="Times New Roman" w:hAnsi="Calibri" w:cs="Calibri"/>
                <w:szCs w:val="24"/>
              </w:rPr>
            </w:pPr>
          </w:p>
        </w:tc>
      </w:tr>
      <w:tr w:rsidR="00200ACA" w14:paraId="4BA0FCCA" w14:textId="77777777">
        <w:trPr>
          <w:trHeight w:val="330"/>
        </w:trPr>
        <w:tc>
          <w:tcPr>
            <w:tcW w:w="7797" w:type="dxa"/>
            <w:vAlign w:val="center"/>
            <w:hideMark/>
          </w:tcPr>
          <w:p w14:paraId="4BA0FCC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ΔΗ.ΣΥ: ΝΑΙ</w:t>
            </w:r>
          </w:p>
        </w:tc>
      </w:tr>
      <w:tr w:rsidR="00200ACA" w14:paraId="4BA0FCCC" w14:textId="77777777">
        <w:trPr>
          <w:trHeight w:val="45"/>
        </w:trPr>
        <w:tc>
          <w:tcPr>
            <w:tcW w:w="7797" w:type="dxa"/>
            <w:vAlign w:val="center"/>
            <w:hideMark/>
          </w:tcPr>
          <w:p w14:paraId="4BA0FCCB" w14:textId="77777777" w:rsidR="005E23AC" w:rsidRPr="001D330B" w:rsidRDefault="00B07EC3">
            <w:pPr>
              <w:rPr>
                <w:rFonts w:ascii="Calibri" w:eastAsia="Times New Roman" w:hAnsi="Calibri" w:cs="Calibri"/>
                <w:szCs w:val="24"/>
              </w:rPr>
            </w:pPr>
          </w:p>
        </w:tc>
      </w:tr>
      <w:tr w:rsidR="00200ACA" w14:paraId="4BA0FCCE" w14:textId="77777777">
        <w:trPr>
          <w:trHeight w:val="330"/>
        </w:trPr>
        <w:tc>
          <w:tcPr>
            <w:tcW w:w="7797" w:type="dxa"/>
            <w:vAlign w:val="center"/>
            <w:hideMark/>
          </w:tcPr>
          <w:p w14:paraId="4BA0FCC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Χ.Α: OXI</w:t>
            </w:r>
          </w:p>
        </w:tc>
      </w:tr>
      <w:tr w:rsidR="00200ACA" w14:paraId="4BA0FCD0" w14:textId="77777777">
        <w:trPr>
          <w:trHeight w:val="45"/>
        </w:trPr>
        <w:tc>
          <w:tcPr>
            <w:tcW w:w="7797" w:type="dxa"/>
            <w:vAlign w:val="center"/>
            <w:hideMark/>
          </w:tcPr>
          <w:p w14:paraId="4BA0FCCF" w14:textId="77777777" w:rsidR="005E23AC" w:rsidRPr="001D330B" w:rsidRDefault="00B07EC3">
            <w:pPr>
              <w:rPr>
                <w:rFonts w:ascii="Calibri" w:eastAsia="Times New Roman" w:hAnsi="Calibri" w:cs="Calibri"/>
                <w:szCs w:val="24"/>
              </w:rPr>
            </w:pPr>
          </w:p>
        </w:tc>
      </w:tr>
      <w:tr w:rsidR="00200ACA" w14:paraId="4BA0FCD2" w14:textId="77777777">
        <w:trPr>
          <w:trHeight w:val="330"/>
        </w:trPr>
        <w:tc>
          <w:tcPr>
            <w:tcW w:w="7797" w:type="dxa"/>
            <w:vAlign w:val="center"/>
            <w:hideMark/>
          </w:tcPr>
          <w:p w14:paraId="4BA0FCD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Κ.Κ.Ε: ΝΑΙ</w:t>
            </w:r>
          </w:p>
        </w:tc>
      </w:tr>
      <w:tr w:rsidR="00200ACA" w14:paraId="4BA0FCD4" w14:textId="77777777">
        <w:trPr>
          <w:trHeight w:val="45"/>
        </w:trPr>
        <w:tc>
          <w:tcPr>
            <w:tcW w:w="7797" w:type="dxa"/>
            <w:vAlign w:val="center"/>
            <w:hideMark/>
          </w:tcPr>
          <w:p w14:paraId="4BA0FCD3" w14:textId="77777777" w:rsidR="005E23AC" w:rsidRPr="001D330B" w:rsidRDefault="00B07EC3">
            <w:pPr>
              <w:rPr>
                <w:rFonts w:ascii="Calibri" w:eastAsia="Times New Roman" w:hAnsi="Calibri" w:cs="Calibri"/>
                <w:szCs w:val="24"/>
              </w:rPr>
            </w:pPr>
          </w:p>
        </w:tc>
      </w:tr>
      <w:tr w:rsidR="00200ACA" w14:paraId="4BA0FCD6" w14:textId="77777777">
        <w:trPr>
          <w:trHeight w:val="330"/>
        </w:trPr>
        <w:tc>
          <w:tcPr>
            <w:tcW w:w="7797" w:type="dxa"/>
            <w:vAlign w:val="center"/>
            <w:hideMark/>
          </w:tcPr>
          <w:p w14:paraId="4BA0FCD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ΑΝ.ΕΛ: ΝΑΙ</w:t>
            </w:r>
          </w:p>
        </w:tc>
      </w:tr>
      <w:tr w:rsidR="00200ACA" w14:paraId="4BA0FCD8" w14:textId="77777777">
        <w:trPr>
          <w:trHeight w:val="45"/>
        </w:trPr>
        <w:tc>
          <w:tcPr>
            <w:tcW w:w="7797" w:type="dxa"/>
            <w:vAlign w:val="center"/>
            <w:hideMark/>
          </w:tcPr>
          <w:p w14:paraId="4BA0FCD7" w14:textId="77777777" w:rsidR="005E23AC" w:rsidRPr="001D330B" w:rsidRDefault="00B07EC3">
            <w:pPr>
              <w:rPr>
                <w:rFonts w:ascii="Calibri" w:eastAsia="Times New Roman" w:hAnsi="Calibri" w:cs="Calibri"/>
                <w:szCs w:val="24"/>
              </w:rPr>
            </w:pPr>
          </w:p>
        </w:tc>
      </w:tr>
      <w:tr w:rsidR="00200ACA" w14:paraId="4BA0FCDA" w14:textId="77777777">
        <w:trPr>
          <w:trHeight w:val="330"/>
        </w:trPr>
        <w:tc>
          <w:tcPr>
            <w:tcW w:w="7797" w:type="dxa"/>
            <w:vAlign w:val="center"/>
            <w:hideMark/>
          </w:tcPr>
          <w:p w14:paraId="4BA0FCD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ΕΝ. ΚΕΝΤΡΩΩΝ: ΝΑΙ</w:t>
            </w:r>
          </w:p>
        </w:tc>
      </w:tr>
      <w:tr w:rsidR="00200ACA" w14:paraId="4BA0FCDC" w14:textId="77777777">
        <w:trPr>
          <w:trHeight w:val="45"/>
        </w:trPr>
        <w:tc>
          <w:tcPr>
            <w:tcW w:w="7797" w:type="dxa"/>
            <w:vAlign w:val="center"/>
            <w:hideMark/>
          </w:tcPr>
          <w:p w14:paraId="4BA0FCDB" w14:textId="77777777" w:rsidR="005E23AC" w:rsidRPr="001D330B" w:rsidRDefault="00B07EC3">
            <w:pPr>
              <w:rPr>
                <w:rFonts w:ascii="Calibri" w:eastAsia="Times New Roman" w:hAnsi="Calibri" w:cs="Calibri"/>
                <w:szCs w:val="24"/>
              </w:rPr>
            </w:pPr>
          </w:p>
        </w:tc>
      </w:tr>
      <w:tr w:rsidR="00200ACA" w14:paraId="4BA0FCDE" w14:textId="77777777">
        <w:trPr>
          <w:trHeight w:val="150"/>
        </w:trPr>
        <w:tc>
          <w:tcPr>
            <w:tcW w:w="7797" w:type="dxa"/>
            <w:vAlign w:val="center"/>
            <w:hideMark/>
          </w:tcPr>
          <w:p w14:paraId="4BA0FCDD" w14:textId="77777777" w:rsidR="005E23AC" w:rsidRDefault="00B07EC3">
            <w:pPr>
              <w:rPr>
                <w:rFonts w:eastAsia="Times New Roman" w:cs="Times New Roman"/>
                <w:sz w:val="20"/>
              </w:rPr>
            </w:pPr>
          </w:p>
        </w:tc>
      </w:tr>
      <w:tr w:rsidR="00200ACA" w14:paraId="4BA0FCE0" w14:textId="77777777">
        <w:trPr>
          <w:trHeight w:val="345"/>
        </w:trPr>
        <w:tc>
          <w:tcPr>
            <w:tcW w:w="7797" w:type="dxa"/>
            <w:vAlign w:val="center"/>
            <w:hideMark/>
          </w:tcPr>
          <w:p w14:paraId="4BA0FCDF" w14:textId="77777777" w:rsidR="005E23AC" w:rsidRDefault="00B07EC3">
            <w:pPr>
              <w:rPr>
                <w:rFonts w:eastAsia="Times New Roman" w:cs="Times New Roman"/>
                <w:sz w:val="20"/>
              </w:rPr>
            </w:pPr>
          </w:p>
        </w:tc>
      </w:tr>
      <w:tr w:rsidR="00200ACA" w14:paraId="4BA0FCE2" w14:textId="77777777">
        <w:trPr>
          <w:trHeight w:val="330"/>
        </w:trPr>
        <w:tc>
          <w:tcPr>
            <w:tcW w:w="7797" w:type="dxa"/>
            <w:vAlign w:val="center"/>
            <w:hideMark/>
          </w:tcPr>
          <w:p w14:paraId="4BA0FCE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Άρθρο 22 ως έχει     ΚΑΤΑ ΠΛΕΙΟΨΗΦΙΑ</w:t>
            </w:r>
          </w:p>
        </w:tc>
      </w:tr>
      <w:tr w:rsidR="00200ACA" w14:paraId="4BA0FCE4" w14:textId="77777777">
        <w:trPr>
          <w:trHeight w:val="90"/>
        </w:trPr>
        <w:tc>
          <w:tcPr>
            <w:tcW w:w="7797" w:type="dxa"/>
            <w:vAlign w:val="center"/>
            <w:hideMark/>
          </w:tcPr>
          <w:p w14:paraId="4BA0FCE3" w14:textId="77777777" w:rsidR="005E23AC" w:rsidRPr="001D330B" w:rsidRDefault="00B07EC3">
            <w:pPr>
              <w:rPr>
                <w:rFonts w:ascii="Calibri" w:eastAsia="Times New Roman" w:hAnsi="Calibri" w:cs="Calibri"/>
                <w:szCs w:val="24"/>
              </w:rPr>
            </w:pPr>
          </w:p>
        </w:tc>
      </w:tr>
      <w:tr w:rsidR="00200ACA" w14:paraId="4BA0FCE6" w14:textId="77777777">
        <w:trPr>
          <w:trHeight w:val="345"/>
        </w:trPr>
        <w:tc>
          <w:tcPr>
            <w:tcW w:w="7797" w:type="dxa"/>
            <w:vAlign w:val="center"/>
            <w:hideMark/>
          </w:tcPr>
          <w:p w14:paraId="4BA0FCE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ΣΥΡΙΖΑ: ΝΑΙ</w:t>
            </w:r>
          </w:p>
        </w:tc>
      </w:tr>
      <w:tr w:rsidR="00200ACA" w14:paraId="4BA0FCE8" w14:textId="77777777">
        <w:trPr>
          <w:trHeight w:val="30"/>
        </w:trPr>
        <w:tc>
          <w:tcPr>
            <w:tcW w:w="7797" w:type="dxa"/>
            <w:vAlign w:val="center"/>
            <w:hideMark/>
          </w:tcPr>
          <w:p w14:paraId="4BA0FCE7" w14:textId="77777777" w:rsidR="005E23AC" w:rsidRPr="001D330B" w:rsidRDefault="00B07EC3">
            <w:pPr>
              <w:rPr>
                <w:rFonts w:ascii="Calibri" w:eastAsia="Times New Roman" w:hAnsi="Calibri" w:cs="Calibri"/>
                <w:szCs w:val="24"/>
              </w:rPr>
            </w:pPr>
          </w:p>
        </w:tc>
      </w:tr>
      <w:tr w:rsidR="00200ACA" w14:paraId="4BA0FCEA" w14:textId="77777777">
        <w:trPr>
          <w:trHeight w:val="330"/>
        </w:trPr>
        <w:tc>
          <w:tcPr>
            <w:tcW w:w="7797" w:type="dxa"/>
            <w:vAlign w:val="center"/>
            <w:hideMark/>
          </w:tcPr>
          <w:p w14:paraId="4BA0FCE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Ν.Δ.: ΝΑΙ</w:t>
            </w:r>
          </w:p>
        </w:tc>
      </w:tr>
      <w:tr w:rsidR="00200ACA" w14:paraId="4BA0FCEC" w14:textId="77777777">
        <w:trPr>
          <w:trHeight w:val="45"/>
        </w:trPr>
        <w:tc>
          <w:tcPr>
            <w:tcW w:w="7797" w:type="dxa"/>
            <w:vAlign w:val="center"/>
            <w:hideMark/>
          </w:tcPr>
          <w:p w14:paraId="4BA0FCEB" w14:textId="77777777" w:rsidR="005E23AC" w:rsidRPr="001D330B" w:rsidRDefault="00B07EC3">
            <w:pPr>
              <w:rPr>
                <w:rFonts w:ascii="Calibri" w:eastAsia="Times New Roman" w:hAnsi="Calibri" w:cs="Calibri"/>
                <w:szCs w:val="24"/>
              </w:rPr>
            </w:pPr>
          </w:p>
        </w:tc>
      </w:tr>
      <w:tr w:rsidR="00200ACA" w14:paraId="4BA0FCEE" w14:textId="77777777">
        <w:trPr>
          <w:trHeight w:val="330"/>
        </w:trPr>
        <w:tc>
          <w:tcPr>
            <w:tcW w:w="7797" w:type="dxa"/>
            <w:vAlign w:val="center"/>
            <w:hideMark/>
          </w:tcPr>
          <w:p w14:paraId="4BA0FCE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 xml:space="preserve">ΔΗ.ΣΥ: </w:t>
            </w:r>
            <w:r w:rsidRPr="001D330B">
              <w:rPr>
                <w:rFonts w:ascii="Calibri" w:eastAsia="Times New Roman" w:hAnsi="Calibri" w:cs="Calibri"/>
                <w:szCs w:val="24"/>
              </w:rPr>
              <w:t>ΝΑΙ</w:t>
            </w:r>
          </w:p>
        </w:tc>
      </w:tr>
      <w:tr w:rsidR="00200ACA" w14:paraId="4BA0FCF0" w14:textId="77777777">
        <w:trPr>
          <w:trHeight w:val="45"/>
        </w:trPr>
        <w:tc>
          <w:tcPr>
            <w:tcW w:w="7797" w:type="dxa"/>
            <w:vAlign w:val="center"/>
            <w:hideMark/>
          </w:tcPr>
          <w:p w14:paraId="4BA0FCEF" w14:textId="77777777" w:rsidR="005E23AC" w:rsidRPr="001D330B" w:rsidRDefault="00B07EC3">
            <w:pPr>
              <w:rPr>
                <w:rFonts w:ascii="Calibri" w:eastAsia="Times New Roman" w:hAnsi="Calibri" w:cs="Calibri"/>
                <w:szCs w:val="24"/>
              </w:rPr>
            </w:pPr>
          </w:p>
        </w:tc>
      </w:tr>
      <w:tr w:rsidR="00200ACA" w14:paraId="4BA0FCF2" w14:textId="77777777">
        <w:trPr>
          <w:trHeight w:val="330"/>
        </w:trPr>
        <w:tc>
          <w:tcPr>
            <w:tcW w:w="7797" w:type="dxa"/>
            <w:vAlign w:val="center"/>
            <w:hideMark/>
          </w:tcPr>
          <w:p w14:paraId="4BA0FCF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Χ.Α: OXI</w:t>
            </w:r>
          </w:p>
        </w:tc>
      </w:tr>
      <w:tr w:rsidR="00200ACA" w14:paraId="4BA0FCF4" w14:textId="77777777">
        <w:trPr>
          <w:trHeight w:val="45"/>
        </w:trPr>
        <w:tc>
          <w:tcPr>
            <w:tcW w:w="7797" w:type="dxa"/>
            <w:vAlign w:val="center"/>
            <w:hideMark/>
          </w:tcPr>
          <w:p w14:paraId="4BA0FCF3" w14:textId="77777777" w:rsidR="005E23AC" w:rsidRPr="001D330B" w:rsidRDefault="00B07EC3">
            <w:pPr>
              <w:rPr>
                <w:rFonts w:ascii="Calibri" w:eastAsia="Times New Roman" w:hAnsi="Calibri" w:cs="Calibri"/>
                <w:szCs w:val="24"/>
              </w:rPr>
            </w:pPr>
          </w:p>
        </w:tc>
      </w:tr>
      <w:tr w:rsidR="00200ACA" w14:paraId="4BA0FCF6" w14:textId="77777777">
        <w:trPr>
          <w:trHeight w:val="330"/>
        </w:trPr>
        <w:tc>
          <w:tcPr>
            <w:tcW w:w="7797" w:type="dxa"/>
            <w:vAlign w:val="center"/>
            <w:hideMark/>
          </w:tcPr>
          <w:p w14:paraId="4BA0FCF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Κ.Κ.Ε: ΝΑΙ</w:t>
            </w:r>
          </w:p>
        </w:tc>
      </w:tr>
      <w:tr w:rsidR="00200ACA" w14:paraId="4BA0FCF8" w14:textId="77777777">
        <w:trPr>
          <w:trHeight w:val="30"/>
        </w:trPr>
        <w:tc>
          <w:tcPr>
            <w:tcW w:w="7797" w:type="dxa"/>
            <w:vAlign w:val="center"/>
            <w:hideMark/>
          </w:tcPr>
          <w:p w14:paraId="4BA0FCF7" w14:textId="77777777" w:rsidR="005E23AC" w:rsidRPr="001D330B" w:rsidRDefault="00B07EC3">
            <w:pPr>
              <w:rPr>
                <w:rFonts w:ascii="Calibri" w:eastAsia="Times New Roman" w:hAnsi="Calibri" w:cs="Calibri"/>
                <w:szCs w:val="24"/>
              </w:rPr>
            </w:pPr>
          </w:p>
        </w:tc>
      </w:tr>
      <w:tr w:rsidR="00200ACA" w14:paraId="4BA0FCFA" w14:textId="77777777">
        <w:trPr>
          <w:trHeight w:val="345"/>
        </w:trPr>
        <w:tc>
          <w:tcPr>
            <w:tcW w:w="7797" w:type="dxa"/>
            <w:vAlign w:val="center"/>
            <w:hideMark/>
          </w:tcPr>
          <w:p w14:paraId="4BA0FCF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ΑΝ.ΕΛ: ΝΑΙ</w:t>
            </w:r>
          </w:p>
        </w:tc>
      </w:tr>
      <w:tr w:rsidR="00200ACA" w14:paraId="4BA0FCFC" w14:textId="77777777">
        <w:trPr>
          <w:trHeight w:val="30"/>
        </w:trPr>
        <w:tc>
          <w:tcPr>
            <w:tcW w:w="7797" w:type="dxa"/>
            <w:vAlign w:val="center"/>
            <w:hideMark/>
          </w:tcPr>
          <w:p w14:paraId="4BA0FCFB" w14:textId="77777777" w:rsidR="005E23AC" w:rsidRPr="001D330B" w:rsidRDefault="00B07EC3">
            <w:pPr>
              <w:rPr>
                <w:rFonts w:ascii="Calibri" w:eastAsia="Times New Roman" w:hAnsi="Calibri" w:cs="Calibri"/>
                <w:szCs w:val="24"/>
              </w:rPr>
            </w:pPr>
          </w:p>
        </w:tc>
      </w:tr>
      <w:tr w:rsidR="00200ACA" w14:paraId="4BA0FCFE" w14:textId="77777777">
        <w:trPr>
          <w:trHeight w:val="330"/>
        </w:trPr>
        <w:tc>
          <w:tcPr>
            <w:tcW w:w="7797" w:type="dxa"/>
            <w:vAlign w:val="center"/>
            <w:hideMark/>
          </w:tcPr>
          <w:p w14:paraId="4BA0FCF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ΕΝ. ΚΕΝΤΡΩΩΝ: ΝΑΙ</w:t>
            </w:r>
          </w:p>
        </w:tc>
      </w:tr>
      <w:tr w:rsidR="00200ACA" w14:paraId="4BA0FD00" w14:textId="77777777">
        <w:trPr>
          <w:trHeight w:val="45"/>
        </w:trPr>
        <w:tc>
          <w:tcPr>
            <w:tcW w:w="7797" w:type="dxa"/>
            <w:vAlign w:val="center"/>
            <w:hideMark/>
          </w:tcPr>
          <w:p w14:paraId="4BA0FCFF" w14:textId="77777777" w:rsidR="005E23AC" w:rsidRPr="001D330B" w:rsidRDefault="00B07EC3">
            <w:pPr>
              <w:rPr>
                <w:rFonts w:ascii="Calibri" w:eastAsia="Times New Roman" w:hAnsi="Calibri" w:cs="Calibri"/>
                <w:szCs w:val="24"/>
              </w:rPr>
            </w:pPr>
          </w:p>
        </w:tc>
      </w:tr>
      <w:tr w:rsidR="00200ACA" w14:paraId="4BA0FD02" w14:textId="77777777">
        <w:trPr>
          <w:trHeight w:val="135"/>
        </w:trPr>
        <w:tc>
          <w:tcPr>
            <w:tcW w:w="7797" w:type="dxa"/>
            <w:vAlign w:val="center"/>
            <w:hideMark/>
          </w:tcPr>
          <w:p w14:paraId="4BA0FD01" w14:textId="77777777" w:rsidR="005E23AC" w:rsidRDefault="00B07EC3">
            <w:pPr>
              <w:rPr>
                <w:rFonts w:eastAsia="Times New Roman" w:cs="Times New Roman"/>
                <w:sz w:val="20"/>
              </w:rPr>
            </w:pPr>
          </w:p>
        </w:tc>
      </w:tr>
      <w:tr w:rsidR="00200ACA" w14:paraId="4BA0FD04" w14:textId="77777777">
        <w:trPr>
          <w:trHeight w:val="345"/>
        </w:trPr>
        <w:tc>
          <w:tcPr>
            <w:tcW w:w="7797" w:type="dxa"/>
            <w:vAlign w:val="center"/>
            <w:hideMark/>
          </w:tcPr>
          <w:p w14:paraId="4BA0FD03" w14:textId="77777777" w:rsidR="005E23AC" w:rsidRDefault="00B07EC3">
            <w:pPr>
              <w:rPr>
                <w:rFonts w:eastAsia="Times New Roman" w:cs="Times New Roman"/>
                <w:sz w:val="20"/>
              </w:rPr>
            </w:pPr>
          </w:p>
        </w:tc>
      </w:tr>
      <w:tr w:rsidR="00200ACA" w14:paraId="4BA0FD06" w14:textId="77777777">
        <w:trPr>
          <w:trHeight w:val="330"/>
        </w:trPr>
        <w:tc>
          <w:tcPr>
            <w:tcW w:w="7797" w:type="dxa"/>
            <w:vAlign w:val="center"/>
            <w:hideMark/>
          </w:tcPr>
          <w:p w14:paraId="4BA0FD0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Άρθρο 23 ως έχει     ΚΑΤΑ ΠΛΕΙΟΨΗΦΙΑ</w:t>
            </w:r>
          </w:p>
        </w:tc>
      </w:tr>
      <w:tr w:rsidR="00200ACA" w14:paraId="4BA0FD08" w14:textId="77777777">
        <w:trPr>
          <w:trHeight w:val="105"/>
        </w:trPr>
        <w:tc>
          <w:tcPr>
            <w:tcW w:w="7797" w:type="dxa"/>
            <w:vAlign w:val="center"/>
            <w:hideMark/>
          </w:tcPr>
          <w:p w14:paraId="4BA0FD07" w14:textId="77777777" w:rsidR="005E23AC" w:rsidRPr="001D330B" w:rsidRDefault="00B07EC3">
            <w:pPr>
              <w:rPr>
                <w:rFonts w:ascii="Calibri" w:eastAsia="Times New Roman" w:hAnsi="Calibri" w:cs="Calibri"/>
                <w:szCs w:val="24"/>
              </w:rPr>
            </w:pPr>
          </w:p>
        </w:tc>
      </w:tr>
      <w:tr w:rsidR="00200ACA" w14:paraId="4BA0FD0A" w14:textId="77777777">
        <w:trPr>
          <w:trHeight w:val="330"/>
        </w:trPr>
        <w:tc>
          <w:tcPr>
            <w:tcW w:w="7797" w:type="dxa"/>
            <w:vAlign w:val="center"/>
            <w:hideMark/>
          </w:tcPr>
          <w:p w14:paraId="4BA0FD0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ΣΥΡΙΖΑ: ΝΑΙ</w:t>
            </w:r>
          </w:p>
        </w:tc>
      </w:tr>
      <w:tr w:rsidR="00200ACA" w14:paraId="4BA0FD0C" w14:textId="77777777">
        <w:trPr>
          <w:trHeight w:val="45"/>
        </w:trPr>
        <w:tc>
          <w:tcPr>
            <w:tcW w:w="7797" w:type="dxa"/>
            <w:vAlign w:val="center"/>
            <w:hideMark/>
          </w:tcPr>
          <w:p w14:paraId="4BA0FD0B" w14:textId="77777777" w:rsidR="005E23AC" w:rsidRPr="001D330B" w:rsidRDefault="00B07EC3">
            <w:pPr>
              <w:rPr>
                <w:rFonts w:ascii="Calibri" w:eastAsia="Times New Roman" w:hAnsi="Calibri" w:cs="Calibri"/>
                <w:szCs w:val="24"/>
              </w:rPr>
            </w:pPr>
          </w:p>
        </w:tc>
      </w:tr>
      <w:tr w:rsidR="00200ACA" w14:paraId="4BA0FD0E" w14:textId="77777777">
        <w:trPr>
          <w:trHeight w:val="330"/>
        </w:trPr>
        <w:tc>
          <w:tcPr>
            <w:tcW w:w="7797" w:type="dxa"/>
            <w:vAlign w:val="center"/>
            <w:hideMark/>
          </w:tcPr>
          <w:p w14:paraId="4BA0FD0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Ν.Δ.: OXI</w:t>
            </w:r>
          </w:p>
        </w:tc>
      </w:tr>
      <w:tr w:rsidR="00200ACA" w14:paraId="4BA0FD10" w14:textId="77777777">
        <w:trPr>
          <w:trHeight w:val="45"/>
        </w:trPr>
        <w:tc>
          <w:tcPr>
            <w:tcW w:w="7797" w:type="dxa"/>
            <w:vAlign w:val="center"/>
            <w:hideMark/>
          </w:tcPr>
          <w:p w14:paraId="4BA0FD0F" w14:textId="77777777" w:rsidR="005E23AC" w:rsidRPr="001D330B" w:rsidRDefault="00B07EC3">
            <w:pPr>
              <w:rPr>
                <w:rFonts w:ascii="Calibri" w:eastAsia="Times New Roman" w:hAnsi="Calibri" w:cs="Calibri"/>
                <w:szCs w:val="24"/>
              </w:rPr>
            </w:pPr>
          </w:p>
        </w:tc>
      </w:tr>
      <w:tr w:rsidR="00200ACA" w14:paraId="4BA0FD12" w14:textId="77777777">
        <w:trPr>
          <w:trHeight w:val="330"/>
        </w:trPr>
        <w:tc>
          <w:tcPr>
            <w:tcW w:w="7797" w:type="dxa"/>
            <w:vAlign w:val="center"/>
            <w:hideMark/>
          </w:tcPr>
          <w:p w14:paraId="4BA0FD1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ΔΗ.ΣΥ: OXI</w:t>
            </w:r>
          </w:p>
        </w:tc>
      </w:tr>
      <w:tr w:rsidR="00200ACA" w14:paraId="4BA0FD14" w14:textId="77777777">
        <w:trPr>
          <w:trHeight w:val="45"/>
        </w:trPr>
        <w:tc>
          <w:tcPr>
            <w:tcW w:w="7797" w:type="dxa"/>
            <w:vAlign w:val="center"/>
            <w:hideMark/>
          </w:tcPr>
          <w:p w14:paraId="4BA0FD13" w14:textId="77777777" w:rsidR="005E23AC" w:rsidRPr="001D330B" w:rsidRDefault="00B07EC3">
            <w:pPr>
              <w:rPr>
                <w:rFonts w:ascii="Calibri" w:eastAsia="Times New Roman" w:hAnsi="Calibri" w:cs="Calibri"/>
                <w:szCs w:val="24"/>
              </w:rPr>
            </w:pPr>
          </w:p>
        </w:tc>
      </w:tr>
      <w:tr w:rsidR="00200ACA" w14:paraId="4BA0FD16" w14:textId="77777777">
        <w:trPr>
          <w:trHeight w:val="330"/>
        </w:trPr>
        <w:tc>
          <w:tcPr>
            <w:tcW w:w="7797" w:type="dxa"/>
            <w:vAlign w:val="center"/>
            <w:hideMark/>
          </w:tcPr>
          <w:p w14:paraId="4BA0FD1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Χ.Α: OXI</w:t>
            </w:r>
          </w:p>
        </w:tc>
      </w:tr>
      <w:tr w:rsidR="00200ACA" w14:paraId="4BA0FD18" w14:textId="77777777">
        <w:trPr>
          <w:trHeight w:val="30"/>
        </w:trPr>
        <w:tc>
          <w:tcPr>
            <w:tcW w:w="7797" w:type="dxa"/>
            <w:vAlign w:val="center"/>
            <w:hideMark/>
          </w:tcPr>
          <w:p w14:paraId="4BA0FD17" w14:textId="77777777" w:rsidR="005E23AC" w:rsidRPr="001D330B" w:rsidRDefault="00B07EC3">
            <w:pPr>
              <w:rPr>
                <w:rFonts w:ascii="Calibri" w:eastAsia="Times New Roman" w:hAnsi="Calibri" w:cs="Calibri"/>
                <w:szCs w:val="24"/>
              </w:rPr>
            </w:pPr>
          </w:p>
        </w:tc>
      </w:tr>
      <w:tr w:rsidR="00200ACA" w14:paraId="4BA0FD1A" w14:textId="77777777">
        <w:trPr>
          <w:trHeight w:val="330"/>
        </w:trPr>
        <w:tc>
          <w:tcPr>
            <w:tcW w:w="7797" w:type="dxa"/>
            <w:vAlign w:val="center"/>
            <w:hideMark/>
          </w:tcPr>
          <w:p w14:paraId="4BA0FD1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Κ.Κ.Ε: ΝΑΙ</w:t>
            </w:r>
          </w:p>
        </w:tc>
      </w:tr>
      <w:tr w:rsidR="00200ACA" w14:paraId="4BA0FD1C" w14:textId="77777777">
        <w:trPr>
          <w:trHeight w:val="45"/>
        </w:trPr>
        <w:tc>
          <w:tcPr>
            <w:tcW w:w="7797" w:type="dxa"/>
            <w:vAlign w:val="center"/>
            <w:hideMark/>
          </w:tcPr>
          <w:p w14:paraId="4BA0FD1B" w14:textId="77777777" w:rsidR="005E23AC" w:rsidRPr="001D330B" w:rsidRDefault="00B07EC3">
            <w:pPr>
              <w:rPr>
                <w:rFonts w:ascii="Calibri" w:eastAsia="Times New Roman" w:hAnsi="Calibri" w:cs="Calibri"/>
                <w:szCs w:val="24"/>
              </w:rPr>
            </w:pPr>
          </w:p>
        </w:tc>
      </w:tr>
      <w:tr w:rsidR="00200ACA" w14:paraId="4BA0FD1E" w14:textId="77777777">
        <w:trPr>
          <w:trHeight w:val="330"/>
        </w:trPr>
        <w:tc>
          <w:tcPr>
            <w:tcW w:w="7797" w:type="dxa"/>
            <w:vAlign w:val="center"/>
            <w:hideMark/>
          </w:tcPr>
          <w:p w14:paraId="4BA0FD1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lastRenderedPageBreak/>
              <w:t>ΑΝ.ΕΛ: OXI</w:t>
            </w:r>
          </w:p>
        </w:tc>
      </w:tr>
      <w:tr w:rsidR="00200ACA" w14:paraId="4BA0FD20" w14:textId="77777777">
        <w:trPr>
          <w:trHeight w:val="45"/>
        </w:trPr>
        <w:tc>
          <w:tcPr>
            <w:tcW w:w="7797" w:type="dxa"/>
            <w:vAlign w:val="center"/>
            <w:hideMark/>
          </w:tcPr>
          <w:p w14:paraId="4BA0FD1F" w14:textId="77777777" w:rsidR="005E23AC" w:rsidRPr="001D330B" w:rsidRDefault="00B07EC3">
            <w:pPr>
              <w:rPr>
                <w:rFonts w:ascii="Calibri" w:eastAsia="Times New Roman" w:hAnsi="Calibri" w:cs="Calibri"/>
                <w:szCs w:val="24"/>
              </w:rPr>
            </w:pPr>
          </w:p>
        </w:tc>
      </w:tr>
      <w:tr w:rsidR="00200ACA" w14:paraId="4BA0FD22" w14:textId="77777777">
        <w:trPr>
          <w:trHeight w:val="330"/>
        </w:trPr>
        <w:tc>
          <w:tcPr>
            <w:tcW w:w="7797" w:type="dxa"/>
            <w:vAlign w:val="center"/>
            <w:hideMark/>
          </w:tcPr>
          <w:p w14:paraId="4BA0FD2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ΕΝ. ΚΕΝΤΡΩΩΝ: OXI</w:t>
            </w:r>
          </w:p>
        </w:tc>
      </w:tr>
      <w:tr w:rsidR="00200ACA" w14:paraId="4BA0FD24" w14:textId="77777777">
        <w:trPr>
          <w:trHeight w:val="45"/>
        </w:trPr>
        <w:tc>
          <w:tcPr>
            <w:tcW w:w="7797" w:type="dxa"/>
            <w:vAlign w:val="center"/>
            <w:hideMark/>
          </w:tcPr>
          <w:p w14:paraId="4BA0FD23" w14:textId="77777777" w:rsidR="005E23AC" w:rsidRPr="001D330B" w:rsidRDefault="00B07EC3">
            <w:pPr>
              <w:rPr>
                <w:rFonts w:ascii="Calibri" w:eastAsia="Times New Roman" w:hAnsi="Calibri" w:cs="Calibri"/>
                <w:szCs w:val="24"/>
              </w:rPr>
            </w:pPr>
          </w:p>
        </w:tc>
      </w:tr>
      <w:tr w:rsidR="00200ACA" w14:paraId="4BA0FD26" w14:textId="77777777">
        <w:trPr>
          <w:trHeight w:val="135"/>
        </w:trPr>
        <w:tc>
          <w:tcPr>
            <w:tcW w:w="7797" w:type="dxa"/>
            <w:vAlign w:val="center"/>
            <w:hideMark/>
          </w:tcPr>
          <w:p w14:paraId="4BA0FD25" w14:textId="77777777" w:rsidR="005E23AC" w:rsidRDefault="00B07EC3">
            <w:pPr>
              <w:rPr>
                <w:rFonts w:eastAsia="Times New Roman" w:cs="Times New Roman"/>
                <w:sz w:val="20"/>
              </w:rPr>
            </w:pPr>
          </w:p>
        </w:tc>
      </w:tr>
      <w:tr w:rsidR="00200ACA" w14:paraId="4BA0FD28" w14:textId="77777777">
        <w:trPr>
          <w:trHeight w:val="345"/>
        </w:trPr>
        <w:tc>
          <w:tcPr>
            <w:tcW w:w="7797" w:type="dxa"/>
            <w:vAlign w:val="center"/>
            <w:hideMark/>
          </w:tcPr>
          <w:p w14:paraId="4BA0FD27" w14:textId="77777777" w:rsidR="005E23AC" w:rsidRDefault="00B07EC3">
            <w:pPr>
              <w:rPr>
                <w:rFonts w:eastAsia="Times New Roman" w:cs="Times New Roman"/>
                <w:sz w:val="20"/>
              </w:rPr>
            </w:pPr>
          </w:p>
        </w:tc>
      </w:tr>
      <w:tr w:rsidR="00200ACA" w14:paraId="4BA0FD2A" w14:textId="77777777">
        <w:trPr>
          <w:trHeight w:val="330"/>
        </w:trPr>
        <w:tc>
          <w:tcPr>
            <w:tcW w:w="7797" w:type="dxa"/>
            <w:vAlign w:val="center"/>
            <w:hideMark/>
          </w:tcPr>
          <w:p w14:paraId="4BA0FD2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 xml:space="preserve">Ακροτελεύτιο άρθρο     ΚΑΤΑ </w:t>
            </w:r>
            <w:r w:rsidRPr="001D330B">
              <w:rPr>
                <w:rFonts w:ascii="Calibri" w:eastAsia="Times New Roman" w:hAnsi="Calibri" w:cs="Calibri"/>
                <w:szCs w:val="24"/>
              </w:rPr>
              <w:t>ΠΛΕΙΟΨΗΦΙΑ</w:t>
            </w:r>
          </w:p>
        </w:tc>
      </w:tr>
      <w:tr w:rsidR="00200ACA" w14:paraId="4BA0FD2C" w14:textId="77777777">
        <w:trPr>
          <w:trHeight w:val="105"/>
        </w:trPr>
        <w:tc>
          <w:tcPr>
            <w:tcW w:w="7797" w:type="dxa"/>
            <w:vAlign w:val="center"/>
            <w:hideMark/>
          </w:tcPr>
          <w:p w14:paraId="4BA0FD2B" w14:textId="77777777" w:rsidR="005E23AC" w:rsidRPr="001D330B" w:rsidRDefault="00B07EC3">
            <w:pPr>
              <w:rPr>
                <w:rFonts w:ascii="Calibri" w:eastAsia="Times New Roman" w:hAnsi="Calibri" w:cs="Calibri"/>
                <w:szCs w:val="24"/>
              </w:rPr>
            </w:pPr>
          </w:p>
        </w:tc>
      </w:tr>
      <w:tr w:rsidR="00200ACA" w14:paraId="4BA0FD2E" w14:textId="77777777">
        <w:trPr>
          <w:trHeight w:val="330"/>
        </w:trPr>
        <w:tc>
          <w:tcPr>
            <w:tcW w:w="7797" w:type="dxa"/>
            <w:vAlign w:val="center"/>
            <w:hideMark/>
          </w:tcPr>
          <w:p w14:paraId="4BA0FD2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ΣΥΡΙΖΑ: ΝΑΙ</w:t>
            </w:r>
          </w:p>
        </w:tc>
      </w:tr>
      <w:tr w:rsidR="00200ACA" w14:paraId="4BA0FD30" w14:textId="77777777">
        <w:trPr>
          <w:trHeight w:val="45"/>
        </w:trPr>
        <w:tc>
          <w:tcPr>
            <w:tcW w:w="7797" w:type="dxa"/>
            <w:vAlign w:val="center"/>
            <w:hideMark/>
          </w:tcPr>
          <w:p w14:paraId="4BA0FD2F" w14:textId="77777777" w:rsidR="005E23AC" w:rsidRPr="001D330B" w:rsidRDefault="00B07EC3">
            <w:pPr>
              <w:rPr>
                <w:rFonts w:ascii="Calibri" w:eastAsia="Times New Roman" w:hAnsi="Calibri" w:cs="Calibri"/>
                <w:szCs w:val="24"/>
              </w:rPr>
            </w:pPr>
          </w:p>
        </w:tc>
      </w:tr>
      <w:tr w:rsidR="00200ACA" w14:paraId="4BA0FD32" w14:textId="77777777">
        <w:trPr>
          <w:trHeight w:val="330"/>
        </w:trPr>
        <w:tc>
          <w:tcPr>
            <w:tcW w:w="7797" w:type="dxa"/>
            <w:vAlign w:val="center"/>
            <w:hideMark/>
          </w:tcPr>
          <w:p w14:paraId="4BA0FD3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Ν.Δ.: ΝΑΙ</w:t>
            </w:r>
          </w:p>
        </w:tc>
      </w:tr>
      <w:tr w:rsidR="00200ACA" w14:paraId="4BA0FD34" w14:textId="77777777">
        <w:trPr>
          <w:trHeight w:val="30"/>
        </w:trPr>
        <w:tc>
          <w:tcPr>
            <w:tcW w:w="7797" w:type="dxa"/>
            <w:vAlign w:val="center"/>
            <w:hideMark/>
          </w:tcPr>
          <w:p w14:paraId="4BA0FD33" w14:textId="77777777" w:rsidR="005E23AC" w:rsidRPr="001D330B" w:rsidRDefault="00B07EC3">
            <w:pPr>
              <w:rPr>
                <w:rFonts w:ascii="Calibri" w:eastAsia="Times New Roman" w:hAnsi="Calibri" w:cs="Calibri"/>
                <w:szCs w:val="24"/>
              </w:rPr>
            </w:pPr>
          </w:p>
        </w:tc>
      </w:tr>
      <w:tr w:rsidR="00200ACA" w14:paraId="4BA0FD36" w14:textId="77777777">
        <w:trPr>
          <w:trHeight w:val="330"/>
        </w:trPr>
        <w:tc>
          <w:tcPr>
            <w:tcW w:w="7797" w:type="dxa"/>
            <w:vAlign w:val="center"/>
            <w:hideMark/>
          </w:tcPr>
          <w:p w14:paraId="4BA0FD3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ΔΗ.ΣΥ: ΝΑΙ</w:t>
            </w:r>
          </w:p>
        </w:tc>
      </w:tr>
      <w:tr w:rsidR="00200ACA" w14:paraId="4BA0FD38" w14:textId="77777777">
        <w:trPr>
          <w:trHeight w:val="45"/>
        </w:trPr>
        <w:tc>
          <w:tcPr>
            <w:tcW w:w="7797" w:type="dxa"/>
            <w:vAlign w:val="center"/>
            <w:hideMark/>
          </w:tcPr>
          <w:p w14:paraId="4BA0FD37" w14:textId="77777777" w:rsidR="005E23AC" w:rsidRPr="001D330B" w:rsidRDefault="00B07EC3">
            <w:pPr>
              <w:rPr>
                <w:rFonts w:ascii="Calibri" w:eastAsia="Times New Roman" w:hAnsi="Calibri" w:cs="Calibri"/>
                <w:szCs w:val="24"/>
              </w:rPr>
            </w:pPr>
          </w:p>
        </w:tc>
      </w:tr>
      <w:tr w:rsidR="00200ACA" w14:paraId="4BA0FD3A" w14:textId="77777777">
        <w:trPr>
          <w:trHeight w:val="330"/>
        </w:trPr>
        <w:tc>
          <w:tcPr>
            <w:tcW w:w="7797" w:type="dxa"/>
            <w:vAlign w:val="center"/>
            <w:hideMark/>
          </w:tcPr>
          <w:p w14:paraId="4BA0FD3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Χ.Α: OXI</w:t>
            </w:r>
          </w:p>
        </w:tc>
      </w:tr>
      <w:tr w:rsidR="00200ACA" w14:paraId="4BA0FD3C" w14:textId="77777777">
        <w:trPr>
          <w:trHeight w:val="45"/>
        </w:trPr>
        <w:tc>
          <w:tcPr>
            <w:tcW w:w="7797" w:type="dxa"/>
            <w:vAlign w:val="center"/>
            <w:hideMark/>
          </w:tcPr>
          <w:p w14:paraId="4BA0FD3B" w14:textId="77777777" w:rsidR="005E23AC" w:rsidRPr="001D330B" w:rsidRDefault="00B07EC3">
            <w:pPr>
              <w:rPr>
                <w:rFonts w:ascii="Calibri" w:eastAsia="Times New Roman" w:hAnsi="Calibri" w:cs="Calibri"/>
                <w:szCs w:val="24"/>
              </w:rPr>
            </w:pPr>
          </w:p>
        </w:tc>
      </w:tr>
      <w:tr w:rsidR="00200ACA" w14:paraId="4BA0FD3E" w14:textId="77777777">
        <w:trPr>
          <w:trHeight w:val="330"/>
        </w:trPr>
        <w:tc>
          <w:tcPr>
            <w:tcW w:w="7797" w:type="dxa"/>
            <w:vAlign w:val="center"/>
            <w:hideMark/>
          </w:tcPr>
          <w:p w14:paraId="4BA0FD3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Κ.Κ.Ε: ΝΑΙ</w:t>
            </w:r>
          </w:p>
        </w:tc>
      </w:tr>
      <w:tr w:rsidR="00200ACA" w14:paraId="4BA0FD40" w14:textId="77777777">
        <w:trPr>
          <w:trHeight w:val="45"/>
        </w:trPr>
        <w:tc>
          <w:tcPr>
            <w:tcW w:w="7797" w:type="dxa"/>
            <w:vAlign w:val="center"/>
            <w:hideMark/>
          </w:tcPr>
          <w:p w14:paraId="4BA0FD3F" w14:textId="77777777" w:rsidR="005E23AC" w:rsidRPr="001D330B" w:rsidRDefault="00B07EC3">
            <w:pPr>
              <w:rPr>
                <w:rFonts w:ascii="Calibri" w:eastAsia="Times New Roman" w:hAnsi="Calibri" w:cs="Calibri"/>
                <w:szCs w:val="24"/>
              </w:rPr>
            </w:pPr>
          </w:p>
        </w:tc>
      </w:tr>
      <w:tr w:rsidR="00200ACA" w14:paraId="4BA0FD42" w14:textId="77777777">
        <w:trPr>
          <w:trHeight w:val="330"/>
        </w:trPr>
        <w:tc>
          <w:tcPr>
            <w:tcW w:w="7797" w:type="dxa"/>
            <w:vAlign w:val="center"/>
            <w:hideMark/>
          </w:tcPr>
          <w:p w14:paraId="4BA0FD4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ΑΝ.ΕΛ: ΝΑΙ</w:t>
            </w:r>
          </w:p>
        </w:tc>
      </w:tr>
      <w:tr w:rsidR="00200ACA" w14:paraId="4BA0FD44" w14:textId="77777777">
        <w:trPr>
          <w:trHeight w:val="45"/>
        </w:trPr>
        <w:tc>
          <w:tcPr>
            <w:tcW w:w="7797" w:type="dxa"/>
            <w:vAlign w:val="center"/>
            <w:hideMark/>
          </w:tcPr>
          <w:p w14:paraId="4BA0FD43" w14:textId="77777777" w:rsidR="005E23AC" w:rsidRPr="001D330B" w:rsidRDefault="00B07EC3">
            <w:pPr>
              <w:rPr>
                <w:rFonts w:ascii="Calibri" w:eastAsia="Times New Roman" w:hAnsi="Calibri" w:cs="Calibri"/>
                <w:szCs w:val="24"/>
              </w:rPr>
            </w:pPr>
          </w:p>
        </w:tc>
      </w:tr>
      <w:tr w:rsidR="00200ACA" w14:paraId="4BA0FD46" w14:textId="77777777">
        <w:trPr>
          <w:trHeight w:val="330"/>
        </w:trPr>
        <w:tc>
          <w:tcPr>
            <w:tcW w:w="7797" w:type="dxa"/>
            <w:vAlign w:val="center"/>
            <w:hideMark/>
          </w:tcPr>
          <w:p w14:paraId="4BA0FD4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ΕΝ. ΚΕΝΤΡΩΩΝ: ΠΡΝ</w:t>
            </w:r>
          </w:p>
        </w:tc>
      </w:tr>
      <w:tr w:rsidR="00200ACA" w14:paraId="4BA0FD48" w14:textId="77777777">
        <w:trPr>
          <w:trHeight w:val="45"/>
        </w:trPr>
        <w:tc>
          <w:tcPr>
            <w:tcW w:w="7797" w:type="dxa"/>
            <w:vAlign w:val="center"/>
            <w:hideMark/>
          </w:tcPr>
          <w:p w14:paraId="4BA0FD47" w14:textId="77777777" w:rsidR="005E23AC" w:rsidRPr="001D330B" w:rsidRDefault="00B07EC3">
            <w:pPr>
              <w:rPr>
                <w:rFonts w:ascii="Calibri" w:eastAsia="Times New Roman" w:hAnsi="Calibri" w:cs="Calibri"/>
                <w:szCs w:val="24"/>
              </w:rPr>
            </w:pPr>
          </w:p>
        </w:tc>
      </w:tr>
      <w:tr w:rsidR="00200ACA" w14:paraId="4BA0FD4A" w14:textId="77777777">
        <w:trPr>
          <w:trHeight w:val="150"/>
        </w:trPr>
        <w:tc>
          <w:tcPr>
            <w:tcW w:w="7797" w:type="dxa"/>
            <w:vAlign w:val="center"/>
            <w:hideMark/>
          </w:tcPr>
          <w:p w14:paraId="4BA0FD49" w14:textId="77777777" w:rsidR="005E23AC" w:rsidRDefault="00B07EC3">
            <w:pPr>
              <w:rPr>
                <w:rFonts w:eastAsia="Times New Roman" w:cs="Times New Roman"/>
                <w:sz w:val="20"/>
              </w:rPr>
            </w:pPr>
          </w:p>
        </w:tc>
      </w:tr>
      <w:tr w:rsidR="00200ACA" w14:paraId="4BA0FD4C" w14:textId="77777777">
        <w:trPr>
          <w:trHeight w:val="345"/>
        </w:trPr>
        <w:tc>
          <w:tcPr>
            <w:tcW w:w="7797" w:type="dxa"/>
            <w:vAlign w:val="center"/>
            <w:hideMark/>
          </w:tcPr>
          <w:p w14:paraId="4BA0FD4B" w14:textId="77777777" w:rsidR="005E23AC" w:rsidRDefault="00B07EC3">
            <w:pPr>
              <w:rPr>
                <w:rFonts w:eastAsia="Times New Roman" w:cs="Times New Roman"/>
                <w:sz w:val="20"/>
              </w:rPr>
            </w:pPr>
          </w:p>
        </w:tc>
      </w:tr>
      <w:tr w:rsidR="00200ACA" w14:paraId="4BA0FD4E" w14:textId="77777777">
        <w:trPr>
          <w:trHeight w:val="330"/>
        </w:trPr>
        <w:tc>
          <w:tcPr>
            <w:tcW w:w="7797" w:type="dxa"/>
            <w:vAlign w:val="center"/>
            <w:hideMark/>
          </w:tcPr>
          <w:p w14:paraId="4BA0FD4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Επί του συνόλου     ΚΑΤΑ ΠΛΕΙΟΨΗΦΙΑ</w:t>
            </w:r>
          </w:p>
        </w:tc>
      </w:tr>
      <w:tr w:rsidR="00200ACA" w14:paraId="4BA0FD50" w14:textId="77777777">
        <w:trPr>
          <w:trHeight w:val="90"/>
        </w:trPr>
        <w:tc>
          <w:tcPr>
            <w:tcW w:w="7797" w:type="dxa"/>
            <w:vAlign w:val="center"/>
            <w:hideMark/>
          </w:tcPr>
          <w:p w14:paraId="4BA0FD4F" w14:textId="77777777" w:rsidR="005E23AC" w:rsidRPr="001D330B" w:rsidRDefault="00B07EC3">
            <w:pPr>
              <w:rPr>
                <w:rFonts w:ascii="Calibri" w:eastAsia="Times New Roman" w:hAnsi="Calibri" w:cs="Calibri"/>
                <w:szCs w:val="24"/>
              </w:rPr>
            </w:pPr>
          </w:p>
        </w:tc>
      </w:tr>
      <w:tr w:rsidR="00200ACA" w14:paraId="4BA0FD52" w14:textId="77777777">
        <w:trPr>
          <w:trHeight w:val="345"/>
        </w:trPr>
        <w:tc>
          <w:tcPr>
            <w:tcW w:w="7797" w:type="dxa"/>
            <w:vAlign w:val="center"/>
            <w:hideMark/>
          </w:tcPr>
          <w:p w14:paraId="4BA0FD5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ΣΥΡΙΖΑ: ΝΑΙ</w:t>
            </w:r>
          </w:p>
        </w:tc>
      </w:tr>
      <w:tr w:rsidR="00200ACA" w14:paraId="4BA0FD54" w14:textId="77777777">
        <w:trPr>
          <w:trHeight w:val="30"/>
        </w:trPr>
        <w:tc>
          <w:tcPr>
            <w:tcW w:w="7797" w:type="dxa"/>
            <w:vAlign w:val="center"/>
            <w:hideMark/>
          </w:tcPr>
          <w:p w14:paraId="4BA0FD53" w14:textId="77777777" w:rsidR="005E23AC" w:rsidRPr="001D330B" w:rsidRDefault="00B07EC3">
            <w:pPr>
              <w:rPr>
                <w:rFonts w:ascii="Calibri" w:eastAsia="Times New Roman" w:hAnsi="Calibri" w:cs="Calibri"/>
                <w:szCs w:val="24"/>
              </w:rPr>
            </w:pPr>
          </w:p>
        </w:tc>
      </w:tr>
      <w:tr w:rsidR="00200ACA" w14:paraId="4BA0FD56" w14:textId="77777777">
        <w:trPr>
          <w:trHeight w:val="330"/>
        </w:trPr>
        <w:tc>
          <w:tcPr>
            <w:tcW w:w="7797" w:type="dxa"/>
            <w:vAlign w:val="center"/>
            <w:hideMark/>
          </w:tcPr>
          <w:p w14:paraId="4BA0FD5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Ν.Δ.: OXI</w:t>
            </w:r>
          </w:p>
        </w:tc>
      </w:tr>
      <w:tr w:rsidR="00200ACA" w14:paraId="4BA0FD58" w14:textId="77777777">
        <w:trPr>
          <w:trHeight w:val="45"/>
        </w:trPr>
        <w:tc>
          <w:tcPr>
            <w:tcW w:w="7797" w:type="dxa"/>
            <w:vAlign w:val="center"/>
            <w:hideMark/>
          </w:tcPr>
          <w:p w14:paraId="4BA0FD57" w14:textId="77777777" w:rsidR="005E23AC" w:rsidRPr="001D330B" w:rsidRDefault="00B07EC3">
            <w:pPr>
              <w:rPr>
                <w:rFonts w:ascii="Calibri" w:eastAsia="Times New Roman" w:hAnsi="Calibri" w:cs="Calibri"/>
                <w:szCs w:val="24"/>
              </w:rPr>
            </w:pPr>
          </w:p>
        </w:tc>
      </w:tr>
      <w:tr w:rsidR="00200ACA" w14:paraId="4BA0FD5A" w14:textId="77777777">
        <w:trPr>
          <w:trHeight w:val="330"/>
        </w:trPr>
        <w:tc>
          <w:tcPr>
            <w:tcW w:w="7797" w:type="dxa"/>
            <w:vAlign w:val="center"/>
            <w:hideMark/>
          </w:tcPr>
          <w:p w14:paraId="4BA0FD5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ΔΗ.ΣΥ: OXI</w:t>
            </w:r>
          </w:p>
        </w:tc>
      </w:tr>
      <w:tr w:rsidR="00200ACA" w14:paraId="4BA0FD5C" w14:textId="77777777">
        <w:trPr>
          <w:trHeight w:val="45"/>
        </w:trPr>
        <w:tc>
          <w:tcPr>
            <w:tcW w:w="7797" w:type="dxa"/>
            <w:vAlign w:val="center"/>
            <w:hideMark/>
          </w:tcPr>
          <w:p w14:paraId="4BA0FD5B" w14:textId="77777777" w:rsidR="005E23AC" w:rsidRPr="001D330B" w:rsidRDefault="00B07EC3">
            <w:pPr>
              <w:rPr>
                <w:rFonts w:ascii="Calibri" w:eastAsia="Times New Roman" w:hAnsi="Calibri" w:cs="Calibri"/>
                <w:szCs w:val="24"/>
              </w:rPr>
            </w:pPr>
          </w:p>
        </w:tc>
      </w:tr>
      <w:tr w:rsidR="00200ACA" w14:paraId="4BA0FD5E" w14:textId="77777777">
        <w:trPr>
          <w:trHeight w:val="330"/>
        </w:trPr>
        <w:tc>
          <w:tcPr>
            <w:tcW w:w="7797" w:type="dxa"/>
            <w:vAlign w:val="center"/>
            <w:hideMark/>
          </w:tcPr>
          <w:p w14:paraId="4BA0FD5D"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Χ.Α: OXI</w:t>
            </w:r>
          </w:p>
        </w:tc>
      </w:tr>
      <w:tr w:rsidR="00200ACA" w14:paraId="4BA0FD60" w14:textId="77777777">
        <w:trPr>
          <w:trHeight w:val="45"/>
        </w:trPr>
        <w:tc>
          <w:tcPr>
            <w:tcW w:w="7797" w:type="dxa"/>
            <w:vAlign w:val="center"/>
            <w:hideMark/>
          </w:tcPr>
          <w:p w14:paraId="4BA0FD5F" w14:textId="77777777" w:rsidR="005E23AC" w:rsidRPr="001D330B" w:rsidRDefault="00B07EC3">
            <w:pPr>
              <w:rPr>
                <w:rFonts w:ascii="Calibri" w:eastAsia="Times New Roman" w:hAnsi="Calibri" w:cs="Calibri"/>
                <w:szCs w:val="24"/>
              </w:rPr>
            </w:pPr>
          </w:p>
        </w:tc>
      </w:tr>
      <w:tr w:rsidR="00200ACA" w14:paraId="4BA0FD62" w14:textId="77777777">
        <w:trPr>
          <w:trHeight w:val="330"/>
        </w:trPr>
        <w:tc>
          <w:tcPr>
            <w:tcW w:w="7797" w:type="dxa"/>
            <w:vAlign w:val="center"/>
            <w:hideMark/>
          </w:tcPr>
          <w:p w14:paraId="4BA0FD61"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Κ.Κ.Ε: ΝΑΙ</w:t>
            </w:r>
          </w:p>
        </w:tc>
      </w:tr>
      <w:tr w:rsidR="00200ACA" w14:paraId="4BA0FD64" w14:textId="77777777">
        <w:trPr>
          <w:trHeight w:val="30"/>
        </w:trPr>
        <w:tc>
          <w:tcPr>
            <w:tcW w:w="7797" w:type="dxa"/>
            <w:vAlign w:val="center"/>
            <w:hideMark/>
          </w:tcPr>
          <w:p w14:paraId="4BA0FD63" w14:textId="77777777" w:rsidR="005E23AC" w:rsidRPr="001D330B" w:rsidRDefault="00B07EC3">
            <w:pPr>
              <w:rPr>
                <w:rFonts w:ascii="Calibri" w:eastAsia="Times New Roman" w:hAnsi="Calibri" w:cs="Calibri"/>
                <w:szCs w:val="24"/>
              </w:rPr>
            </w:pPr>
          </w:p>
        </w:tc>
      </w:tr>
      <w:tr w:rsidR="00200ACA" w14:paraId="4BA0FD66" w14:textId="77777777">
        <w:trPr>
          <w:trHeight w:val="345"/>
        </w:trPr>
        <w:tc>
          <w:tcPr>
            <w:tcW w:w="7797" w:type="dxa"/>
            <w:vAlign w:val="center"/>
            <w:hideMark/>
          </w:tcPr>
          <w:p w14:paraId="4BA0FD65"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ΑΝ.ΕΛ: ΝΑΙ</w:t>
            </w:r>
          </w:p>
        </w:tc>
      </w:tr>
      <w:tr w:rsidR="00200ACA" w14:paraId="4BA0FD68" w14:textId="77777777">
        <w:trPr>
          <w:trHeight w:val="30"/>
        </w:trPr>
        <w:tc>
          <w:tcPr>
            <w:tcW w:w="7797" w:type="dxa"/>
            <w:vAlign w:val="center"/>
            <w:hideMark/>
          </w:tcPr>
          <w:p w14:paraId="4BA0FD67" w14:textId="77777777" w:rsidR="005E23AC" w:rsidRPr="001D330B" w:rsidRDefault="00B07EC3">
            <w:pPr>
              <w:rPr>
                <w:rFonts w:ascii="Calibri" w:eastAsia="Times New Roman" w:hAnsi="Calibri" w:cs="Calibri"/>
                <w:szCs w:val="24"/>
              </w:rPr>
            </w:pPr>
          </w:p>
        </w:tc>
      </w:tr>
      <w:tr w:rsidR="00200ACA" w14:paraId="4BA0FD6A" w14:textId="77777777">
        <w:trPr>
          <w:trHeight w:val="330"/>
        </w:trPr>
        <w:tc>
          <w:tcPr>
            <w:tcW w:w="7797" w:type="dxa"/>
            <w:vAlign w:val="center"/>
            <w:hideMark/>
          </w:tcPr>
          <w:p w14:paraId="4BA0FD69" w14:textId="77777777" w:rsidR="005E23AC" w:rsidRPr="001D330B" w:rsidRDefault="00B07EC3">
            <w:pPr>
              <w:jc w:val="center"/>
              <w:rPr>
                <w:rFonts w:ascii="Calibri" w:eastAsia="Times New Roman" w:hAnsi="Calibri" w:cs="Calibri"/>
                <w:sz w:val="22"/>
                <w:szCs w:val="22"/>
              </w:rPr>
            </w:pPr>
            <w:r w:rsidRPr="001D330B">
              <w:rPr>
                <w:rFonts w:ascii="Calibri" w:eastAsia="Times New Roman" w:hAnsi="Calibri" w:cs="Calibri"/>
                <w:szCs w:val="24"/>
              </w:rPr>
              <w:t xml:space="preserve">ΕΝ. ΚΕΝΤΡΩΩΝ: </w:t>
            </w:r>
            <w:r w:rsidRPr="001D330B">
              <w:rPr>
                <w:rFonts w:ascii="Calibri" w:eastAsia="Times New Roman" w:hAnsi="Calibri" w:cs="Calibri"/>
                <w:szCs w:val="24"/>
              </w:rPr>
              <w:t>ΠΡΝ</w:t>
            </w:r>
          </w:p>
        </w:tc>
      </w:tr>
    </w:tbl>
    <w:p w14:paraId="4BA0FD6B" w14:textId="77777777" w:rsidR="00200ACA" w:rsidRDefault="00200ACA">
      <w:pPr>
        <w:rPr>
          <w:rFonts w:asciiTheme="minorHAnsi" w:eastAsiaTheme="minorHAnsi" w:hAnsiTheme="minorHAnsi" w:cstheme="minorBidi"/>
          <w:color w:val="C00000"/>
          <w:sz w:val="22"/>
          <w:szCs w:val="22"/>
          <w:lang w:eastAsia="en-US"/>
        </w:rPr>
      </w:pPr>
    </w:p>
    <w:p w14:paraId="4BA0FD6C" w14:textId="77777777" w:rsidR="00200ACA" w:rsidRDefault="00B07EC3">
      <w:pPr>
        <w:spacing w:line="600" w:lineRule="auto"/>
        <w:ind w:firstLine="709"/>
        <w:jc w:val="center"/>
        <w:rPr>
          <w:rFonts w:eastAsia="SimSun"/>
          <w:b/>
          <w:color w:val="C00000"/>
          <w:szCs w:val="24"/>
          <w:lang w:eastAsia="zh-CN"/>
        </w:rPr>
      </w:pPr>
      <w:r>
        <w:rPr>
          <w:rFonts w:eastAsia="SimSun"/>
          <w:color w:val="C00000"/>
          <w:szCs w:val="24"/>
          <w:lang w:eastAsia="zh-CN"/>
        </w:rPr>
        <w:t>(</w:t>
      </w:r>
      <w:r>
        <w:rPr>
          <w:rFonts w:eastAsia="SimSun"/>
          <w:color w:val="C00000"/>
          <w:szCs w:val="24"/>
          <w:lang w:eastAsia="zh-CN"/>
        </w:rPr>
        <w:t>ΑΛΛΑΓΗ ΣΕΛΙΔΑΣ</w:t>
      </w:r>
      <w:r>
        <w:rPr>
          <w:rFonts w:eastAsia="SimSun"/>
          <w:color w:val="C00000"/>
          <w:szCs w:val="24"/>
          <w:lang w:eastAsia="zh-CN"/>
        </w:rPr>
        <w:t>)</w:t>
      </w:r>
    </w:p>
    <w:p w14:paraId="4BA0FD6D" w14:textId="77777777" w:rsidR="00200ACA" w:rsidRDefault="00B07EC3">
      <w:pPr>
        <w:spacing w:line="600" w:lineRule="auto"/>
        <w:ind w:firstLine="709"/>
        <w:jc w:val="both"/>
        <w:rPr>
          <w:rFonts w:eastAsia="Times New Roman" w:cs="Times New Roman"/>
          <w:szCs w:val="24"/>
        </w:rPr>
      </w:pPr>
      <w:r>
        <w:rPr>
          <w:rFonts w:eastAsia="SimSun"/>
          <w:b/>
          <w:szCs w:val="24"/>
          <w:lang w:eastAsia="zh-CN"/>
        </w:rPr>
        <w:t xml:space="preserve">ΠΡΟΕΔΡΕΥΩΝ (Αναστάσιος Κουράκης): </w:t>
      </w:r>
      <w:r>
        <w:rPr>
          <w:rFonts w:eastAsia="Times New Roman" w:cs="Times New Roman"/>
          <w:szCs w:val="24"/>
        </w:rPr>
        <w:t>Συνεπώς η πρόταση του Προέδρου της Βουλής:</w:t>
      </w:r>
      <w:r>
        <w:rPr>
          <w:rFonts w:eastAsia="SimSun"/>
          <w:szCs w:val="24"/>
          <w:lang w:eastAsia="zh-CN"/>
        </w:rPr>
        <w:t xml:space="preserve"> </w:t>
      </w:r>
      <w:r>
        <w:rPr>
          <w:rFonts w:eastAsia="Times New Roman" w:cs="Times New Roman"/>
          <w:szCs w:val="24"/>
        </w:rPr>
        <w:t>«Για την τροποποίηση διατάξεων του Κανονισμού της Βουλής - Μέρος Β΄ (ΦΕΚ 51 Α΄/10</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1997) και Μέρος Κοινοβουλευτικό (ΦΕΚ 106 Α΄/24</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1987), όπως ισχύουν», </w:t>
      </w:r>
      <w:r>
        <w:rPr>
          <w:rFonts w:eastAsia="Times New Roman" w:cs="Times New Roman"/>
          <w:szCs w:val="24"/>
        </w:rPr>
        <w:t>έγινε δεκτή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4BA0FD6E" w14:textId="77777777" w:rsidR="00200ACA" w:rsidRDefault="00B07EC3">
      <w:pPr>
        <w:autoSpaceDE w:val="0"/>
        <w:autoSpaceDN w:val="0"/>
        <w:adjustRightInd w:val="0"/>
        <w:spacing w:line="600" w:lineRule="auto"/>
        <w:ind w:firstLine="720"/>
        <w:jc w:val="center"/>
        <w:rPr>
          <w:rFonts w:eastAsia="SimSun"/>
          <w:b/>
          <w:color w:val="FF0000"/>
          <w:szCs w:val="24"/>
          <w:lang w:eastAsia="zh-CN"/>
        </w:rPr>
      </w:pPr>
      <w:r w:rsidRPr="000842FC">
        <w:rPr>
          <w:rFonts w:eastAsia="Times New Roman" w:cs="Times New Roman"/>
          <w:color w:val="FF0000"/>
          <w:szCs w:val="24"/>
        </w:rPr>
        <w:t xml:space="preserve">(Να καταχωριστεί η </w:t>
      </w:r>
      <w:r w:rsidRPr="000842FC">
        <w:rPr>
          <w:rFonts w:eastAsia="Times New Roman" w:cs="Times New Roman"/>
          <w:color w:val="FF0000"/>
          <w:szCs w:val="24"/>
        </w:rPr>
        <w:t>απόφαση</w:t>
      </w:r>
      <w:r w:rsidRPr="000842FC">
        <w:rPr>
          <w:rFonts w:eastAsia="Times New Roman" w:cs="Times New Roman"/>
          <w:color w:val="FF0000"/>
          <w:szCs w:val="24"/>
        </w:rPr>
        <w:t xml:space="preserve"> του Προέδρου της Βουλής</w:t>
      </w:r>
      <w:r w:rsidRPr="000842FC">
        <w:rPr>
          <w:rFonts w:eastAsia="Times New Roman" w:cs="Times New Roman"/>
          <w:color w:val="FF0000"/>
          <w:szCs w:val="24"/>
        </w:rPr>
        <w:t xml:space="preserve"> σελ.175 α</w:t>
      </w:r>
      <w:r w:rsidRPr="000842FC">
        <w:rPr>
          <w:rFonts w:eastAsia="Times New Roman" w:cs="Times New Roman"/>
          <w:color w:val="FF0000"/>
          <w:szCs w:val="24"/>
        </w:rPr>
        <w:t>)</w:t>
      </w:r>
    </w:p>
    <w:p w14:paraId="4BA0FD6F" w14:textId="77777777" w:rsidR="00200ACA" w:rsidRDefault="00B07EC3">
      <w:pPr>
        <w:tabs>
          <w:tab w:val="left" w:pos="2738"/>
          <w:tab w:val="center" w:pos="4753"/>
          <w:tab w:val="left" w:pos="5723"/>
        </w:tabs>
        <w:spacing w:line="600" w:lineRule="auto"/>
        <w:ind w:firstLine="720"/>
        <w:jc w:val="both"/>
        <w:rPr>
          <w:rFonts w:eastAsia="Times New Roman" w:cs="Times New Roman"/>
          <w:szCs w:val="24"/>
        </w:rPr>
      </w:pPr>
      <w:r w:rsidRPr="00C6130B">
        <w:rPr>
          <w:rFonts w:eastAsia="Times New Roman" w:cs="Times New Roman"/>
          <w:b/>
          <w:szCs w:val="24"/>
        </w:rPr>
        <w:lastRenderedPageBreak/>
        <w:t>ΠΡΟΕΔΡΕΥΩΝ (Αναστάσιος Κουράκης):</w:t>
      </w:r>
      <w:r>
        <w:rPr>
          <w:rFonts w:eastAsia="Times New Roman" w:cs="Times New Roman"/>
          <w:b/>
          <w:szCs w:val="24"/>
        </w:rPr>
        <w:t xml:space="preserve"> </w:t>
      </w:r>
      <w:r>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της παραπάνω πρότασης. </w:t>
      </w:r>
    </w:p>
    <w:p w14:paraId="4BA0FD70" w14:textId="77777777" w:rsidR="00200ACA" w:rsidRDefault="00B07EC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4BA0FD71" w14:textId="77777777" w:rsidR="00200ACA" w:rsidRDefault="00B07EC3">
      <w:pPr>
        <w:tabs>
          <w:tab w:val="left" w:pos="2738"/>
          <w:tab w:val="center" w:pos="4753"/>
          <w:tab w:val="left" w:pos="5723"/>
        </w:tabs>
        <w:spacing w:line="600" w:lineRule="auto"/>
        <w:ind w:firstLine="720"/>
        <w:jc w:val="both"/>
        <w:rPr>
          <w:rFonts w:eastAsia="Times New Roman" w:cs="Times New Roman"/>
          <w:szCs w:val="24"/>
        </w:rPr>
      </w:pPr>
      <w:r w:rsidRPr="00C6130B">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Συνεπώς τ</w:t>
      </w:r>
      <w:r>
        <w:rPr>
          <w:rFonts w:eastAsia="Times New Roman" w:cs="Times New Roman"/>
          <w:szCs w:val="24"/>
        </w:rPr>
        <w:t xml:space="preserve">ο Σώμα </w:t>
      </w:r>
      <w:r>
        <w:rPr>
          <w:rFonts w:eastAsia="Times New Roman" w:cs="Times New Roman"/>
          <w:szCs w:val="24"/>
        </w:rPr>
        <w:t xml:space="preserve">παρέσχε τη ζητηθείσα εξουσιοδότηση. </w:t>
      </w:r>
    </w:p>
    <w:p w14:paraId="4BA0FD72" w14:textId="77777777" w:rsidR="00200ACA" w:rsidRDefault="00B07EC3">
      <w:pPr>
        <w:spacing w:line="600" w:lineRule="auto"/>
        <w:ind w:firstLine="720"/>
        <w:jc w:val="both"/>
        <w:rPr>
          <w:rFonts w:eastAsia="Times New Roman" w:cs="Times New Roman"/>
          <w:szCs w:val="24"/>
        </w:rPr>
      </w:pPr>
      <w:r w:rsidRPr="00C76C56">
        <w:rPr>
          <w:rFonts w:eastAsia="Times New Roman" w:cs="Times New Roman"/>
          <w:szCs w:val="24"/>
        </w:rPr>
        <w:t>Κ</w:t>
      </w:r>
      <w:r>
        <w:rPr>
          <w:rFonts w:eastAsia="Times New Roman" w:cs="Times New Roman"/>
          <w:szCs w:val="24"/>
        </w:rPr>
        <w:t>υρίες και κ</w:t>
      </w:r>
      <w:r w:rsidRPr="00C76C56">
        <w:rPr>
          <w:rFonts w:eastAsia="Times New Roman" w:cs="Times New Roman"/>
          <w:szCs w:val="24"/>
        </w:rPr>
        <w:t>ύριοι συνάδελφοι, δέχεστε στο σημείο αυτό να λύσουμε τη συνεδρίαση;</w:t>
      </w:r>
    </w:p>
    <w:p w14:paraId="4BA0FD73" w14:textId="77777777" w:rsidR="00200ACA" w:rsidRDefault="00B07EC3">
      <w:pPr>
        <w:spacing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4BA0FD74" w14:textId="77777777" w:rsidR="00200ACA" w:rsidRDefault="00B07EC3">
      <w:pPr>
        <w:spacing w:line="600" w:lineRule="auto"/>
        <w:ind w:firstLine="720"/>
        <w:jc w:val="both"/>
        <w:rPr>
          <w:rFonts w:eastAsia="Times New Roman" w:cs="Times New Roman"/>
          <w:szCs w:val="24"/>
        </w:rPr>
      </w:pPr>
      <w:r w:rsidRPr="005552B9">
        <w:rPr>
          <w:rFonts w:eastAsia="Times New Roman"/>
          <w:b/>
          <w:szCs w:val="24"/>
        </w:rPr>
        <w:t xml:space="preserve">ΠΡΟΕΔΡΕΥΩΝ (Αναστάσιος Κουράκης): </w:t>
      </w:r>
      <w:r w:rsidRPr="005552B9">
        <w:rPr>
          <w:rFonts w:eastAsia="Times New Roman"/>
          <w:szCs w:val="24"/>
        </w:rPr>
        <w:t xml:space="preserve">Με τη συναίνεση του Σώματος και ώρα 21.57΄ </w:t>
      </w:r>
      <w:proofErr w:type="spellStart"/>
      <w:r w:rsidRPr="005552B9">
        <w:rPr>
          <w:rFonts w:eastAsia="Times New Roman"/>
          <w:szCs w:val="24"/>
        </w:rPr>
        <w:t>λύεται</w:t>
      </w:r>
      <w:proofErr w:type="spellEnd"/>
      <w:r w:rsidRPr="005552B9">
        <w:rPr>
          <w:rFonts w:eastAsia="Times New Roman"/>
          <w:szCs w:val="24"/>
        </w:rPr>
        <w:t xml:space="preserve"> η συνεδρίαση για α</w:t>
      </w:r>
      <w:r w:rsidRPr="005552B9">
        <w:rPr>
          <w:rFonts w:eastAsia="Times New Roman"/>
          <w:szCs w:val="24"/>
        </w:rPr>
        <w:t>ύριο</w:t>
      </w:r>
      <w:r>
        <w:rPr>
          <w:rFonts w:eastAsia="Times New Roman"/>
          <w:szCs w:val="24"/>
        </w:rPr>
        <w:t xml:space="preserve">, ημέρα </w:t>
      </w:r>
      <w:r w:rsidRPr="005552B9">
        <w:rPr>
          <w:rFonts w:eastAsia="Times New Roman"/>
          <w:szCs w:val="24"/>
        </w:rPr>
        <w:t>Τετάρτη 6 Φεβρουαρίου 2019 και ώρα 10.00΄, με αντικείμενο εργασιών του Σώματος</w:t>
      </w:r>
      <w:r>
        <w:rPr>
          <w:rFonts w:eastAsia="Times New Roman"/>
          <w:szCs w:val="24"/>
        </w:rPr>
        <w:t>:</w:t>
      </w:r>
      <w:r w:rsidRPr="005552B9">
        <w:rPr>
          <w:rFonts w:eastAsia="Times New Roman"/>
          <w:szCs w:val="24"/>
        </w:rPr>
        <w:t xml:space="preserve"> νομοθετική εργασία</w:t>
      </w:r>
      <w:r>
        <w:rPr>
          <w:rFonts w:eastAsia="Times New Roman"/>
          <w:szCs w:val="24"/>
        </w:rPr>
        <w:t>,</w:t>
      </w:r>
      <w:r w:rsidRPr="005552B9">
        <w:rPr>
          <w:rFonts w:eastAsia="Times New Roman"/>
          <w:szCs w:val="24"/>
        </w:rPr>
        <w:t xml:space="preserve"> </w:t>
      </w:r>
      <w:r>
        <w:rPr>
          <w:rFonts w:eastAsia="Times New Roman"/>
          <w:szCs w:val="24"/>
        </w:rPr>
        <w:t>μ</w:t>
      </w:r>
      <w:r w:rsidRPr="005552B9">
        <w:rPr>
          <w:rFonts w:eastAsia="Times New Roman"/>
          <w:szCs w:val="24"/>
        </w:rPr>
        <w:t xml:space="preserve">όνη </w:t>
      </w:r>
      <w:r w:rsidRPr="005552B9">
        <w:rPr>
          <w:rFonts w:eastAsia="Times New Roman"/>
          <w:szCs w:val="24"/>
        </w:rPr>
        <w:t>συζήτηση και ψήφιση επί της αρχής, των άρθρων και του συνόλου του σχεδίου νόμου: «Κύρωση της από 31 Δεκεμβρίου 2018 Πράξης Νομοθετικού Περι</w:t>
      </w:r>
      <w:r w:rsidRPr="005552B9">
        <w:rPr>
          <w:rFonts w:eastAsia="Times New Roman"/>
          <w:szCs w:val="24"/>
        </w:rPr>
        <w:t xml:space="preserve">εχομένου </w:t>
      </w:r>
      <w:r w:rsidRPr="00FB1CE0">
        <w:rPr>
          <w:rFonts w:eastAsia="Times New Roman"/>
          <w:szCs w:val="24"/>
        </w:rPr>
        <w:t>“</w:t>
      </w:r>
      <w:r w:rsidRPr="005552B9">
        <w:rPr>
          <w:rFonts w:eastAsia="Times New Roman"/>
          <w:szCs w:val="24"/>
        </w:rPr>
        <w:t xml:space="preserve">Παράταση δυνατότητας εξαίρεσης κύριας κατοικίας από τη ρευστοποίηση δυνάμει του </w:t>
      </w:r>
      <w:r w:rsidRPr="005552B9">
        <w:rPr>
          <w:rFonts w:eastAsia="Times New Roman"/>
          <w:szCs w:val="24"/>
        </w:rPr>
        <w:lastRenderedPageBreak/>
        <w:t>ν.3869/2010 (Α΄ 130), παράταση μειωμένων συντελεστών ΦΠΑ στα νησιά Λέρο, Λέσβο, Κω, Σάμο και Χίο και επέκταση εφαρμογής του μέτρου του "Μεταφορικού Ισοδύναμου" του ν.</w:t>
      </w:r>
      <w:r w:rsidRPr="005552B9">
        <w:rPr>
          <w:rFonts w:eastAsia="Times New Roman"/>
          <w:szCs w:val="24"/>
        </w:rPr>
        <w:t>4551/2018</w:t>
      </w:r>
      <w:r w:rsidRPr="00FB1CE0">
        <w:rPr>
          <w:rFonts w:eastAsia="Times New Roman"/>
          <w:szCs w:val="24"/>
        </w:rPr>
        <w:t>”</w:t>
      </w:r>
      <w:r w:rsidRPr="005552B9">
        <w:rPr>
          <w:rFonts w:eastAsia="Times New Roman"/>
          <w:szCs w:val="24"/>
        </w:rPr>
        <w:t>».</w:t>
      </w:r>
    </w:p>
    <w:p w14:paraId="4BA0FD75" w14:textId="77777777" w:rsidR="00200ACA" w:rsidRDefault="00B07EC3">
      <w:pPr>
        <w:tabs>
          <w:tab w:val="left" w:pos="2738"/>
          <w:tab w:val="center" w:pos="4753"/>
          <w:tab w:val="left" w:pos="5723"/>
        </w:tabs>
        <w:spacing w:line="600" w:lineRule="auto"/>
        <w:ind w:firstLine="720"/>
        <w:jc w:val="both"/>
        <w:rPr>
          <w:rFonts w:eastAsia="Times New Roman"/>
          <w:szCs w:val="24"/>
        </w:rPr>
      </w:pPr>
      <w:r w:rsidRPr="00C76C56">
        <w:rPr>
          <w:rFonts w:eastAsia="Times New Roman" w:cs="Times New Roman"/>
          <w:b/>
          <w:bCs/>
          <w:szCs w:val="24"/>
        </w:rPr>
        <w:t xml:space="preserve">Ο ΠΡΟΕΔΡΟΣ                                                        ΟΙ </w:t>
      </w:r>
      <w:r w:rsidRPr="00C76C56">
        <w:rPr>
          <w:rFonts w:eastAsia="Times New Roman" w:cs="Times New Roman"/>
          <w:b/>
          <w:bCs/>
          <w:szCs w:val="24"/>
        </w:rPr>
        <w:t>ΓΡΑΜΜΑΤΕ</w:t>
      </w:r>
      <w:r>
        <w:rPr>
          <w:rFonts w:eastAsia="Times New Roman"/>
          <w:szCs w:val="24"/>
        </w:rPr>
        <w:t>ΙΣ</w:t>
      </w:r>
    </w:p>
    <w:sectPr w:rsidR="00200AC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00"/>
    <w:family w:val="roman"/>
    <w:notTrueType/>
    <w:pitch w:val="default"/>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KShskuvxmppQ5+nnIE1j4wPaL6s=" w:salt="R3OA0Uqa7Z6bY3M1SllbV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ACA"/>
    <w:rsid w:val="00200ACA"/>
    <w:rsid w:val="00907A69"/>
    <w:rsid w:val="00B07E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F699"/>
  <w15:docId w15:val="{1695D736-203E-4B00-92EA-5F2DDEA58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E23A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E23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00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780</MetadataID>
    <Session xmlns="641f345b-441b-4b81-9152-adc2e73ba5e1">Δ´</Session>
    <Date xmlns="641f345b-441b-4b81-9152-adc2e73ba5e1">2019-02-04T22:00:00+00:00</Date>
    <Status xmlns="641f345b-441b-4b81-9152-adc2e73ba5e1">
      <Url>https://intra.parliament.gr/praktika/Lists/Incoming_Metadata/EditForm.aspx?ID=780&amp;Source=/praktika/Recordings_Library/Forms/AllItems.aspx</Url>
      <Description>Δημοσιεύτηκε</Description>
    </Status>
    <Meeting xmlns="641f345b-441b-4b81-9152-adc2e73ba5e1">ΞΘ´</Meeting>
  </documentManagement>
</p:properties>
</file>

<file path=customXml/itemProps1.xml><?xml version="1.0" encoding="utf-8"?>
<ds:datastoreItem xmlns:ds="http://schemas.openxmlformats.org/officeDocument/2006/customXml" ds:itemID="{E5843C6B-4EC0-4F1D-AEE7-5FAF211BE6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C8D05C-9A25-41BE-9C23-503C7F2FEE80}">
  <ds:schemaRefs>
    <ds:schemaRef ds:uri="http://schemas.microsoft.com/sharepoint/v3/contenttype/forms"/>
  </ds:schemaRefs>
</ds:datastoreItem>
</file>

<file path=customXml/itemProps3.xml><?xml version="1.0" encoding="utf-8"?>
<ds:datastoreItem xmlns:ds="http://schemas.openxmlformats.org/officeDocument/2006/customXml" ds:itemID="{1C921665-3209-4807-B0F8-11BCDB74026C}">
  <ds:schemaRef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169</Pages>
  <Words>28648</Words>
  <Characters>154701</Characters>
  <Application>Microsoft Office Word</Application>
  <DocSecurity>0</DocSecurity>
  <Lines>1289</Lines>
  <Paragraphs>365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182984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2019-02-13T10:32:00Z</dcterms:created>
  <dcterms:modified xsi:type="dcterms:W3CDTF">2019-02-13T10:32:00Z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