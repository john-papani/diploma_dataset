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C64DE" w14:textId="77777777" w:rsidR="00407EFF" w:rsidRPr="00407EFF" w:rsidRDefault="00407EFF" w:rsidP="00407EFF">
      <w:pPr>
        <w:spacing w:after="0" w:line="360" w:lineRule="auto"/>
        <w:rPr>
          <w:ins w:id="0" w:author="Φλούδα Χριστίνα" w:date="2017-11-17T12:46:00Z"/>
          <w:rFonts w:eastAsia="Times New Roman"/>
          <w:szCs w:val="24"/>
          <w:lang w:eastAsia="en-US"/>
        </w:rPr>
      </w:pPr>
      <w:bookmarkStart w:id="1" w:name="_GoBack"/>
      <w:bookmarkEnd w:id="1"/>
      <w:ins w:id="2" w:author="Φλούδα Χριστίνα" w:date="2017-11-17T12:46:00Z">
        <w:r w:rsidRPr="00407EF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B967483" w14:textId="77777777" w:rsidR="00407EFF" w:rsidRPr="00407EFF" w:rsidRDefault="00407EFF" w:rsidP="00407EFF">
      <w:pPr>
        <w:spacing w:after="0" w:line="360" w:lineRule="auto"/>
        <w:rPr>
          <w:ins w:id="3" w:author="Φλούδα Χριστίνα" w:date="2017-11-17T12:46:00Z"/>
          <w:rFonts w:eastAsia="Times New Roman"/>
          <w:szCs w:val="24"/>
          <w:lang w:eastAsia="en-US"/>
        </w:rPr>
      </w:pPr>
    </w:p>
    <w:p w14:paraId="76009396" w14:textId="77777777" w:rsidR="00407EFF" w:rsidRPr="00407EFF" w:rsidRDefault="00407EFF" w:rsidP="00407EFF">
      <w:pPr>
        <w:spacing w:after="0" w:line="360" w:lineRule="auto"/>
        <w:rPr>
          <w:ins w:id="4" w:author="Φλούδα Χριστίνα" w:date="2017-11-17T12:46:00Z"/>
          <w:rFonts w:eastAsia="Times New Roman"/>
          <w:szCs w:val="24"/>
          <w:lang w:eastAsia="en-US"/>
        </w:rPr>
      </w:pPr>
      <w:ins w:id="5" w:author="Φλούδα Χριστίνα" w:date="2017-11-17T12:46:00Z">
        <w:r w:rsidRPr="00407EFF">
          <w:rPr>
            <w:rFonts w:eastAsia="Times New Roman"/>
            <w:szCs w:val="24"/>
            <w:lang w:eastAsia="en-US"/>
          </w:rPr>
          <w:t>ΠΙΝΑΚΑΣ ΠΕΡΙΕΧΟΜΕΝΩΝ</w:t>
        </w:r>
      </w:ins>
    </w:p>
    <w:p w14:paraId="0F2AE512" w14:textId="77777777" w:rsidR="00407EFF" w:rsidRPr="00407EFF" w:rsidRDefault="00407EFF" w:rsidP="00407EFF">
      <w:pPr>
        <w:spacing w:after="0" w:line="360" w:lineRule="auto"/>
        <w:rPr>
          <w:ins w:id="6" w:author="Φλούδα Χριστίνα" w:date="2017-11-17T12:46:00Z"/>
          <w:rFonts w:eastAsia="Times New Roman"/>
          <w:szCs w:val="24"/>
          <w:lang w:eastAsia="en-US"/>
        </w:rPr>
      </w:pPr>
      <w:ins w:id="7" w:author="Φλούδα Χριστίνα" w:date="2017-11-17T12:46:00Z">
        <w:r w:rsidRPr="00407EFF">
          <w:rPr>
            <w:rFonts w:eastAsia="Times New Roman"/>
            <w:szCs w:val="24"/>
            <w:lang w:eastAsia="en-US"/>
          </w:rPr>
          <w:t xml:space="preserve">ΙΖ΄ ΠΕΡΙΟΔΟΣ </w:t>
        </w:r>
      </w:ins>
    </w:p>
    <w:p w14:paraId="7BA29583" w14:textId="77777777" w:rsidR="00407EFF" w:rsidRPr="00407EFF" w:rsidRDefault="00407EFF" w:rsidP="00407EFF">
      <w:pPr>
        <w:spacing w:after="0" w:line="360" w:lineRule="auto"/>
        <w:rPr>
          <w:ins w:id="8" w:author="Φλούδα Χριστίνα" w:date="2017-11-17T12:46:00Z"/>
          <w:rFonts w:eastAsia="Times New Roman"/>
          <w:szCs w:val="24"/>
          <w:lang w:eastAsia="en-US"/>
        </w:rPr>
      </w:pPr>
      <w:ins w:id="9" w:author="Φλούδα Χριστίνα" w:date="2017-11-17T12:46:00Z">
        <w:r w:rsidRPr="00407EFF">
          <w:rPr>
            <w:rFonts w:eastAsia="Times New Roman"/>
            <w:szCs w:val="24"/>
            <w:lang w:eastAsia="en-US"/>
          </w:rPr>
          <w:t>ΠΡΟΕΔΡΕΥΟΜΕΝΗΣ ΚΟΙΝΟΒΟΥΛΕΥΤΙΚΗΣ ΔΗΜΟΚΡΑΤΙΑΣ</w:t>
        </w:r>
      </w:ins>
    </w:p>
    <w:p w14:paraId="274EC8B7" w14:textId="77777777" w:rsidR="00407EFF" w:rsidRPr="00407EFF" w:rsidRDefault="00407EFF" w:rsidP="00407EFF">
      <w:pPr>
        <w:spacing w:after="0" w:line="360" w:lineRule="auto"/>
        <w:rPr>
          <w:ins w:id="10" w:author="Φλούδα Χριστίνα" w:date="2017-11-17T12:46:00Z"/>
          <w:rFonts w:eastAsia="Times New Roman"/>
          <w:szCs w:val="24"/>
          <w:lang w:eastAsia="en-US"/>
        </w:rPr>
      </w:pPr>
      <w:ins w:id="11" w:author="Φλούδα Χριστίνα" w:date="2017-11-17T12:46:00Z">
        <w:r w:rsidRPr="00407EFF">
          <w:rPr>
            <w:rFonts w:eastAsia="Times New Roman"/>
            <w:szCs w:val="24"/>
            <w:lang w:eastAsia="en-US"/>
          </w:rPr>
          <w:t>ΣΥΝΟΔΟΣ Γ΄</w:t>
        </w:r>
      </w:ins>
    </w:p>
    <w:p w14:paraId="1476CD5B" w14:textId="77777777" w:rsidR="00407EFF" w:rsidRPr="00407EFF" w:rsidRDefault="00407EFF" w:rsidP="00407EFF">
      <w:pPr>
        <w:spacing w:after="0" w:line="360" w:lineRule="auto"/>
        <w:rPr>
          <w:ins w:id="12" w:author="Φλούδα Χριστίνα" w:date="2017-11-17T12:46:00Z"/>
          <w:rFonts w:eastAsia="Times New Roman"/>
          <w:szCs w:val="24"/>
          <w:lang w:eastAsia="en-US"/>
        </w:rPr>
      </w:pPr>
    </w:p>
    <w:p w14:paraId="2CB0CA5E" w14:textId="77777777" w:rsidR="00407EFF" w:rsidRPr="00407EFF" w:rsidRDefault="00407EFF" w:rsidP="00407EFF">
      <w:pPr>
        <w:spacing w:after="0" w:line="360" w:lineRule="auto"/>
        <w:rPr>
          <w:ins w:id="13" w:author="Φλούδα Χριστίνα" w:date="2017-11-17T12:46:00Z"/>
          <w:rFonts w:eastAsia="Times New Roman"/>
          <w:szCs w:val="24"/>
          <w:lang w:eastAsia="en-US"/>
        </w:rPr>
      </w:pPr>
      <w:ins w:id="14" w:author="Φλούδα Χριστίνα" w:date="2017-11-17T12:46:00Z">
        <w:r w:rsidRPr="00407EFF">
          <w:rPr>
            <w:rFonts w:eastAsia="Times New Roman"/>
            <w:szCs w:val="24"/>
            <w:lang w:eastAsia="en-US"/>
          </w:rPr>
          <w:t>ΣΥΝΕΔΡΙΑΣΗ ΚΖ΄</w:t>
        </w:r>
      </w:ins>
    </w:p>
    <w:p w14:paraId="1550355E" w14:textId="77777777" w:rsidR="00407EFF" w:rsidRPr="00407EFF" w:rsidRDefault="00407EFF" w:rsidP="00407EFF">
      <w:pPr>
        <w:spacing w:after="0" w:line="360" w:lineRule="auto"/>
        <w:rPr>
          <w:ins w:id="15" w:author="Φλούδα Χριστίνα" w:date="2017-11-17T12:46:00Z"/>
          <w:rFonts w:eastAsia="Times New Roman"/>
          <w:szCs w:val="24"/>
          <w:lang w:eastAsia="en-US"/>
        </w:rPr>
      </w:pPr>
      <w:ins w:id="16" w:author="Φλούδα Χριστίνα" w:date="2017-11-17T12:46:00Z">
        <w:r w:rsidRPr="00407EFF">
          <w:rPr>
            <w:rFonts w:eastAsia="Times New Roman"/>
            <w:szCs w:val="24"/>
            <w:lang w:eastAsia="en-US"/>
          </w:rPr>
          <w:t>Παρασκευή  10 Νοεμβρίου 2017</w:t>
        </w:r>
      </w:ins>
    </w:p>
    <w:p w14:paraId="411C19FC" w14:textId="77777777" w:rsidR="00407EFF" w:rsidRPr="00407EFF" w:rsidRDefault="00407EFF" w:rsidP="00407EFF">
      <w:pPr>
        <w:spacing w:after="0" w:line="360" w:lineRule="auto"/>
        <w:rPr>
          <w:ins w:id="17" w:author="Φλούδα Χριστίνα" w:date="2017-11-17T12:46:00Z"/>
          <w:rFonts w:eastAsia="Times New Roman"/>
          <w:szCs w:val="24"/>
          <w:lang w:eastAsia="en-US"/>
        </w:rPr>
      </w:pPr>
    </w:p>
    <w:p w14:paraId="6E1DB348" w14:textId="77777777" w:rsidR="00407EFF" w:rsidRPr="00407EFF" w:rsidRDefault="00407EFF" w:rsidP="00407EFF">
      <w:pPr>
        <w:spacing w:after="0" w:line="360" w:lineRule="auto"/>
        <w:rPr>
          <w:ins w:id="18" w:author="Φλούδα Χριστίνα" w:date="2017-11-17T12:46:00Z"/>
          <w:rFonts w:eastAsia="Times New Roman"/>
          <w:szCs w:val="24"/>
          <w:lang w:eastAsia="en-US"/>
        </w:rPr>
      </w:pPr>
      <w:ins w:id="19" w:author="Φλούδα Χριστίνα" w:date="2017-11-17T12:46:00Z">
        <w:r w:rsidRPr="00407EFF">
          <w:rPr>
            <w:rFonts w:eastAsia="Times New Roman"/>
            <w:szCs w:val="24"/>
            <w:lang w:eastAsia="en-US"/>
          </w:rPr>
          <w:t>ΘΕΜΑΤΑ</w:t>
        </w:r>
      </w:ins>
    </w:p>
    <w:p w14:paraId="0473D017" w14:textId="77777777" w:rsidR="00407EFF" w:rsidRPr="00407EFF" w:rsidRDefault="00407EFF" w:rsidP="00407EFF">
      <w:pPr>
        <w:spacing w:after="0" w:line="360" w:lineRule="auto"/>
        <w:rPr>
          <w:ins w:id="20" w:author="Φλούδα Χριστίνα" w:date="2017-11-17T12:46:00Z"/>
          <w:rFonts w:eastAsia="Times New Roman"/>
          <w:szCs w:val="24"/>
          <w:lang w:eastAsia="en-US"/>
        </w:rPr>
      </w:pPr>
      <w:ins w:id="21" w:author="Φλούδα Χριστίνα" w:date="2017-11-17T12:46:00Z">
        <w:r w:rsidRPr="00407EFF">
          <w:rPr>
            <w:rFonts w:eastAsia="Times New Roman"/>
            <w:szCs w:val="24"/>
            <w:lang w:eastAsia="en-US"/>
          </w:rPr>
          <w:t xml:space="preserve"> </w:t>
        </w:r>
        <w:r w:rsidRPr="00407EFF">
          <w:rPr>
            <w:rFonts w:eastAsia="Times New Roman"/>
            <w:szCs w:val="24"/>
            <w:lang w:eastAsia="en-US"/>
          </w:rPr>
          <w:br/>
          <w:t xml:space="preserve">Α. ΕΙΔΙΚΑ ΘΕΜΑΤΑ </w:t>
        </w:r>
        <w:r w:rsidRPr="00407EFF">
          <w:rPr>
            <w:rFonts w:eastAsia="Times New Roman"/>
            <w:szCs w:val="24"/>
            <w:lang w:eastAsia="en-US"/>
          </w:rPr>
          <w:br/>
          <w:t xml:space="preserve">1. Επικύρωση Πρακτικών, σελ. </w:t>
        </w:r>
        <w:r w:rsidRPr="00407EFF">
          <w:rPr>
            <w:rFonts w:eastAsia="Times New Roman"/>
            <w:szCs w:val="24"/>
            <w:lang w:eastAsia="en-US"/>
          </w:rPr>
          <w:br/>
          <w:t xml:space="preserve">2.  Άδεια απουσίας του Βουλευτή κ. Χ. </w:t>
        </w:r>
        <w:proofErr w:type="spellStart"/>
        <w:r w:rsidRPr="00407EFF">
          <w:rPr>
            <w:rFonts w:eastAsia="Times New Roman"/>
            <w:szCs w:val="24"/>
            <w:lang w:eastAsia="en-US"/>
          </w:rPr>
          <w:t>Σταϊκούρα</w:t>
        </w:r>
        <w:proofErr w:type="spellEnd"/>
        <w:r w:rsidRPr="00407EFF">
          <w:rPr>
            <w:rFonts w:eastAsia="Times New Roman"/>
            <w:szCs w:val="24"/>
            <w:lang w:eastAsia="en-US"/>
          </w:rPr>
          <w:t xml:space="preserve">, σελ. </w:t>
        </w:r>
        <w:r w:rsidRPr="00407EFF">
          <w:rPr>
            <w:rFonts w:eastAsia="Times New Roman"/>
            <w:szCs w:val="24"/>
            <w:lang w:eastAsia="en-US"/>
          </w:rPr>
          <w:br/>
          <w:t xml:space="preserve">3. Επί διαδικαστικού θέματος, σελ. </w:t>
        </w:r>
        <w:r w:rsidRPr="00407EFF">
          <w:rPr>
            <w:rFonts w:eastAsia="Times New Roman"/>
            <w:szCs w:val="24"/>
            <w:lang w:eastAsia="en-US"/>
          </w:rPr>
          <w:br/>
          <w:t xml:space="preserve"> </w:t>
        </w:r>
        <w:r w:rsidRPr="00407EFF">
          <w:rPr>
            <w:rFonts w:eastAsia="Times New Roman"/>
            <w:szCs w:val="24"/>
            <w:lang w:eastAsia="en-US"/>
          </w:rPr>
          <w:br/>
          <w:t xml:space="preserve">Β. ΚΟΙΝΟΒΟΥΛΕΥΤΙΚΟΣ ΕΛΕΓΧΟΣ </w:t>
        </w:r>
        <w:r w:rsidRPr="00407EFF">
          <w:rPr>
            <w:rFonts w:eastAsia="Times New Roman"/>
            <w:szCs w:val="24"/>
            <w:lang w:eastAsia="en-US"/>
          </w:rPr>
          <w:br/>
          <w:t xml:space="preserve">1. Ανακοίνωση του δελτίου επικαίρων ερωτήσεων της Δευτέρας 13 Νοεμβρίου 2017, σελ. </w:t>
        </w:r>
        <w:r w:rsidRPr="00407EFF">
          <w:rPr>
            <w:rFonts w:eastAsia="Times New Roman"/>
            <w:szCs w:val="24"/>
            <w:lang w:eastAsia="en-US"/>
          </w:rPr>
          <w:br/>
          <w:t>2. Συζήτηση επικαίρων ερωτήσεων:</w:t>
        </w:r>
        <w:r w:rsidRPr="00407EFF">
          <w:rPr>
            <w:rFonts w:eastAsia="Times New Roman"/>
            <w:szCs w:val="24"/>
            <w:lang w:eastAsia="en-US"/>
          </w:rPr>
          <w:br/>
          <w:t xml:space="preserve">    α) Προς τον Υπουργό Μεταναστευτικής Πολιτικής:</w:t>
        </w:r>
        <w:r w:rsidRPr="00407EFF">
          <w:rPr>
            <w:rFonts w:eastAsia="Times New Roman"/>
            <w:szCs w:val="24"/>
            <w:lang w:eastAsia="en-US"/>
          </w:rPr>
          <w:br/>
          <w:t xml:space="preserve">        i. με θέμα: «Αυξανόμενες προσφυγικές ροές», σελ. </w:t>
        </w:r>
        <w:r w:rsidRPr="00407EFF">
          <w:rPr>
            <w:rFonts w:eastAsia="Times New Roman"/>
            <w:szCs w:val="24"/>
            <w:lang w:eastAsia="en-US"/>
          </w:rPr>
          <w:br/>
          <w:t xml:space="preserve">        </w:t>
        </w:r>
        <w:proofErr w:type="spellStart"/>
        <w:r w:rsidRPr="00407EFF">
          <w:rPr>
            <w:rFonts w:eastAsia="Times New Roman"/>
            <w:szCs w:val="24"/>
            <w:lang w:eastAsia="en-US"/>
          </w:rPr>
          <w:t>ii</w:t>
        </w:r>
        <w:proofErr w:type="spellEnd"/>
        <w:r w:rsidRPr="00407EFF">
          <w:rPr>
            <w:rFonts w:eastAsia="Times New Roman"/>
            <w:szCs w:val="24"/>
            <w:lang w:eastAsia="en-US"/>
          </w:rPr>
          <w:t xml:space="preserve">. με θέμα: «Πλημμελής η προετοιμασία των δομών φιλοξενίας για τη χειμερινή περίοδο», σελ. </w:t>
        </w:r>
        <w:r w:rsidRPr="00407EFF">
          <w:rPr>
            <w:rFonts w:eastAsia="Times New Roman"/>
            <w:szCs w:val="24"/>
            <w:lang w:eastAsia="en-US"/>
          </w:rPr>
          <w:br/>
          <w:t xml:space="preserve">    β) Προς τον Υπουργό Περιβάλλοντος και Ενέργειας, με θέμα: «Ανάγκη εισαγωγής σύγχρονου ολοκληρωμένου νομοθετικού πλαισίου για τα μέτρα πρόληψης για την αποφυγή εκδήλωσης </w:t>
        </w:r>
        <w:proofErr w:type="spellStart"/>
        <w:r w:rsidRPr="00407EFF">
          <w:rPr>
            <w:rFonts w:eastAsia="Times New Roman"/>
            <w:szCs w:val="24"/>
            <w:lang w:eastAsia="en-US"/>
          </w:rPr>
          <w:t>αγροδασικών</w:t>
        </w:r>
        <w:proofErr w:type="spellEnd"/>
        <w:r w:rsidRPr="00407EFF">
          <w:rPr>
            <w:rFonts w:eastAsia="Times New Roman"/>
            <w:szCs w:val="24"/>
            <w:lang w:eastAsia="en-US"/>
          </w:rPr>
          <w:t xml:space="preserve"> πυρκαγιών», σελ. </w:t>
        </w:r>
        <w:r w:rsidRPr="00407EFF">
          <w:rPr>
            <w:rFonts w:eastAsia="Times New Roman"/>
            <w:szCs w:val="24"/>
            <w:lang w:eastAsia="en-US"/>
          </w:rPr>
          <w:br/>
          <w:t xml:space="preserve">    γ) Προς τον Υπουργό Οικονομίας και Ανάπτυξης, με θέμα: «Αδυναμία απορρόφησης ευρωπαϊκών κονδυλίων 1 δισεκατομμυρίου ευρώ για τη διαχείριση του προσφυγικού», σελ. </w:t>
        </w:r>
        <w:r w:rsidRPr="00407EFF">
          <w:rPr>
            <w:rFonts w:eastAsia="Times New Roman"/>
            <w:szCs w:val="24"/>
            <w:lang w:eastAsia="en-US"/>
          </w:rPr>
          <w:br/>
          <w:t xml:space="preserve"> </w:t>
        </w:r>
        <w:r w:rsidRPr="00407EFF">
          <w:rPr>
            <w:rFonts w:eastAsia="Times New Roman"/>
            <w:szCs w:val="24"/>
            <w:lang w:eastAsia="en-US"/>
          </w:rPr>
          <w:br/>
          <w:t xml:space="preserve">Γ. ΝΟΜΟΘΕΤΙΚΗ ΕΡΓΑΣΙΑ </w:t>
        </w:r>
        <w:r w:rsidRPr="00407EFF">
          <w:rPr>
            <w:rFonts w:eastAsia="Times New Roman"/>
            <w:szCs w:val="24"/>
            <w:lang w:eastAsia="en-US"/>
          </w:rPr>
          <w:br/>
          <w:t>Κατάθεση Εκθέσεως Διαρκούς Επιτροπής:</w:t>
        </w:r>
      </w:ins>
    </w:p>
    <w:p w14:paraId="6A02AA71" w14:textId="77777777" w:rsidR="00407EFF" w:rsidRPr="00407EFF" w:rsidRDefault="00407EFF" w:rsidP="00407EFF">
      <w:pPr>
        <w:spacing w:after="0" w:line="360" w:lineRule="auto"/>
        <w:rPr>
          <w:ins w:id="22" w:author="Φλούδα Χριστίνα" w:date="2017-11-17T12:46:00Z"/>
          <w:rFonts w:eastAsia="Times New Roman"/>
          <w:szCs w:val="24"/>
          <w:lang w:eastAsia="en-US"/>
        </w:rPr>
      </w:pPr>
      <w:ins w:id="23" w:author="Φλούδα Χριστίνα" w:date="2017-11-17T12:46:00Z">
        <w:r w:rsidRPr="00407EFF">
          <w:rPr>
            <w:rFonts w:eastAsia="Times New Roman"/>
            <w:szCs w:val="24"/>
            <w:lang w:eastAsia="en-US"/>
          </w:rPr>
          <w:t xml:space="preserve">Η Διαρκής Επιτροπή Εθνικής  Άμυνας και Εξωτερικών Υποθέσεων και η Διαρκής Επιτροπή Μορφωτικών Υποθέσεων καταθέτουν την έκθεσή τους στο σχέδιο νόμου του Υπουργείου Εξωτερικών: «Ελληνικό Ινστιτούτο Βυζαντινών και Μεταβυζαντινών Σπουδών», σελ. </w:t>
        </w:r>
        <w:r w:rsidRPr="00407EFF">
          <w:rPr>
            <w:rFonts w:eastAsia="Times New Roman"/>
            <w:szCs w:val="24"/>
            <w:lang w:eastAsia="en-US"/>
          </w:rPr>
          <w:br/>
          <w:t xml:space="preserve"> </w:t>
        </w:r>
        <w:r w:rsidRPr="00407EFF">
          <w:rPr>
            <w:rFonts w:eastAsia="Times New Roman"/>
            <w:szCs w:val="24"/>
            <w:lang w:eastAsia="en-US"/>
          </w:rPr>
          <w:br/>
          <w:t>ΠΡΟΕΔΡΕΥΩΝ</w:t>
        </w:r>
      </w:ins>
    </w:p>
    <w:p w14:paraId="035191B6" w14:textId="77777777" w:rsidR="00407EFF" w:rsidRPr="00407EFF" w:rsidRDefault="00407EFF" w:rsidP="00407EFF">
      <w:pPr>
        <w:spacing w:after="0" w:line="360" w:lineRule="auto"/>
        <w:rPr>
          <w:ins w:id="24" w:author="Φλούδα Χριστίνα" w:date="2017-11-17T12:46:00Z"/>
          <w:rFonts w:eastAsia="Times New Roman"/>
          <w:szCs w:val="24"/>
          <w:lang w:eastAsia="en-US"/>
        </w:rPr>
      </w:pPr>
      <w:ins w:id="25" w:author="Φλούδα Χριστίνα" w:date="2017-11-17T12:46:00Z">
        <w:r w:rsidRPr="00407EFF">
          <w:rPr>
            <w:rFonts w:eastAsia="Times New Roman"/>
            <w:szCs w:val="24"/>
            <w:lang w:eastAsia="en-US"/>
          </w:rPr>
          <w:t>ΚΡΕΜΑΣΤΙΝΟΣ Δ. , σελ.</w:t>
        </w:r>
        <w:r w:rsidRPr="00407EFF">
          <w:rPr>
            <w:rFonts w:eastAsia="Times New Roman"/>
            <w:szCs w:val="24"/>
            <w:lang w:eastAsia="en-US"/>
          </w:rPr>
          <w:br/>
        </w:r>
        <w:r w:rsidRPr="00407EFF">
          <w:rPr>
            <w:rFonts w:eastAsia="Times New Roman"/>
            <w:szCs w:val="24"/>
            <w:lang w:eastAsia="en-US"/>
          </w:rPr>
          <w:br/>
        </w:r>
      </w:ins>
    </w:p>
    <w:p w14:paraId="6B4FB2BB" w14:textId="77777777" w:rsidR="00407EFF" w:rsidRPr="00407EFF" w:rsidRDefault="00407EFF" w:rsidP="00407EFF">
      <w:pPr>
        <w:spacing w:after="0" w:line="360" w:lineRule="auto"/>
        <w:rPr>
          <w:ins w:id="26" w:author="Φλούδα Χριστίνα" w:date="2017-11-17T12:46:00Z"/>
          <w:rFonts w:eastAsia="Times New Roman"/>
          <w:szCs w:val="24"/>
          <w:lang w:eastAsia="en-US"/>
        </w:rPr>
      </w:pPr>
      <w:ins w:id="27" w:author="Φλούδα Χριστίνα" w:date="2017-11-17T12:46:00Z">
        <w:r w:rsidRPr="00407EFF">
          <w:rPr>
            <w:rFonts w:eastAsia="Times New Roman"/>
            <w:szCs w:val="24"/>
            <w:lang w:eastAsia="en-US"/>
          </w:rPr>
          <w:t>ΟΜΙΛΗΤΕΣ</w:t>
        </w:r>
      </w:ins>
    </w:p>
    <w:p w14:paraId="2C9417A8" w14:textId="6B8891F1" w:rsidR="00407EFF" w:rsidRDefault="00407EFF" w:rsidP="00407EFF">
      <w:pPr>
        <w:spacing w:line="600" w:lineRule="auto"/>
        <w:ind w:firstLine="720"/>
        <w:jc w:val="center"/>
        <w:rPr>
          <w:ins w:id="28" w:author="Φλούδα Χριστίνα" w:date="2017-11-17T12:46:00Z"/>
          <w:rFonts w:eastAsia="Times New Roman" w:cs="Times New Roman"/>
          <w:szCs w:val="24"/>
        </w:rPr>
      </w:pPr>
      <w:ins w:id="29" w:author="Φλούδα Χριστίνα" w:date="2017-11-17T12:46:00Z">
        <w:r w:rsidRPr="00407EFF">
          <w:rPr>
            <w:rFonts w:eastAsia="Times New Roman"/>
            <w:szCs w:val="24"/>
            <w:lang w:eastAsia="en-US"/>
          </w:rPr>
          <w:br/>
          <w:t>Α. Επί διαδικαστικού θέματος:</w:t>
        </w:r>
        <w:r w:rsidRPr="00407EFF">
          <w:rPr>
            <w:rFonts w:eastAsia="Times New Roman"/>
            <w:szCs w:val="24"/>
            <w:lang w:eastAsia="en-US"/>
          </w:rPr>
          <w:br/>
          <w:t>ΚΡΕΜΑΣΤΙΝΟΣ Δ. , σελ.</w:t>
        </w:r>
        <w:r w:rsidRPr="00407EFF">
          <w:rPr>
            <w:rFonts w:eastAsia="Times New Roman"/>
            <w:szCs w:val="24"/>
            <w:lang w:eastAsia="en-US"/>
          </w:rPr>
          <w:br/>
        </w:r>
        <w:r w:rsidRPr="00407EFF">
          <w:rPr>
            <w:rFonts w:eastAsia="Times New Roman"/>
            <w:szCs w:val="24"/>
            <w:lang w:eastAsia="en-US"/>
          </w:rPr>
          <w:br/>
          <w:t>Β. Συζήτηση επικαίρων ερωτήσεων:</w:t>
        </w:r>
        <w:r w:rsidRPr="00407EFF">
          <w:rPr>
            <w:rFonts w:eastAsia="Times New Roman"/>
            <w:szCs w:val="24"/>
            <w:lang w:eastAsia="en-US"/>
          </w:rPr>
          <w:br/>
          <w:t>ΒΑΡΒΙΤΣΙΩΤΗΣ Μ. , σελ.</w:t>
        </w:r>
        <w:r w:rsidRPr="00407EFF">
          <w:rPr>
            <w:rFonts w:eastAsia="Times New Roman"/>
            <w:szCs w:val="24"/>
            <w:lang w:eastAsia="en-US"/>
          </w:rPr>
          <w:br/>
          <w:t>ΘΕΟΧΑΡΗΣ Θ. , σελ.</w:t>
        </w:r>
        <w:r w:rsidRPr="00407EFF">
          <w:rPr>
            <w:rFonts w:eastAsia="Times New Roman"/>
            <w:szCs w:val="24"/>
            <w:lang w:eastAsia="en-US"/>
          </w:rPr>
          <w:br/>
          <w:t>ΚΑΡΡΑΣ Γ. , σελ.</w:t>
        </w:r>
        <w:r w:rsidRPr="00407EFF">
          <w:rPr>
            <w:rFonts w:eastAsia="Times New Roman"/>
            <w:szCs w:val="24"/>
            <w:lang w:eastAsia="en-US"/>
          </w:rPr>
          <w:br/>
          <w:t>ΛΥΚΟΥΔΗΣ Σ. , σελ.</w:t>
        </w:r>
        <w:r w:rsidRPr="00407EFF">
          <w:rPr>
            <w:rFonts w:eastAsia="Times New Roman"/>
            <w:szCs w:val="24"/>
            <w:lang w:eastAsia="en-US"/>
          </w:rPr>
          <w:br/>
          <w:t>ΜΟΥΖΑΛΑΣ Γ. , σελ.</w:t>
        </w:r>
        <w:r w:rsidRPr="00407EFF">
          <w:rPr>
            <w:rFonts w:eastAsia="Times New Roman"/>
            <w:szCs w:val="24"/>
            <w:lang w:eastAsia="en-US"/>
          </w:rPr>
          <w:br/>
          <w:t>ΦΑΜΕΛΛΟΣ Σ. , σελ.</w:t>
        </w:r>
        <w:r w:rsidRPr="00407EFF">
          <w:rPr>
            <w:rFonts w:eastAsia="Times New Roman"/>
            <w:szCs w:val="24"/>
            <w:lang w:eastAsia="en-US"/>
          </w:rPr>
          <w:br/>
          <w:t>ΧΑΡΙΤΣΗΣ Α. , σελ.</w:t>
        </w:r>
        <w:r w:rsidRPr="00407EFF">
          <w:rPr>
            <w:rFonts w:eastAsia="Times New Roman"/>
            <w:szCs w:val="24"/>
            <w:lang w:eastAsia="en-US"/>
          </w:rPr>
          <w:br/>
        </w:r>
        <w:r w:rsidRPr="00407EFF">
          <w:rPr>
            <w:rFonts w:eastAsia="Times New Roman"/>
            <w:szCs w:val="24"/>
            <w:lang w:eastAsia="en-US"/>
          </w:rPr>
          <w:br/>
          <w:t>ΠΑΡΕΜΒΑΣΕΙΣ:</w:t>
        </w:r>
        <w:r w:rsidRPr="00407EFF">
          <w:rPr>
            <w:rFonts w:eastAsia="Times New Roman"/>
            <w:szCs w:val="24"/>
            <w:lang w:eastAsia="en-US"/>
          </w:rPr>
          <w:br/>
          <w:t>ΚΡΕΜΑΣΤΙΝΟΣ Δ. , σελ.</w:t>
        </w:r>
        <w:r w:rsidRPr="00407EFF">
          <w:rPr>
            <w:rFonts w:eastAsia="Times New Roman"/>
            <w:szCs w:val="24"/>
            <w:lang w:eastAsia="en-US"/>
          </w:rPr>
          <w:br/>
        </w:r>
      </w:ins>
    </w:p>
    <w:p w14:paraId="10372B9E" w14:textId="77777777" w:rsidR="00906807" w:rsidRDefault="00407EFF">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10372B9F" w14:textId="77777777" w:rsidR="00906807" w:rsidRDefault="00407EFF">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10372BA0" w14:textId="77777777" w:rsidR="00906807" w:rsidRDefault="00407EFF">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0372BA1" w14:textId="77777777" w:rsidR="00906807" w:rsidRDefault="00407EFF">
      <w:pPr>
        <w:spacing w:line="600" w:lineRule="auto"/>
        <w:ind w:firstLine="720"/>
        <w:jc w:val="center"/>
        <w:rPr>
          <w:rFonts w:eastAsia="Times New Roman" w:cs="Times New Roman"/>
          <w:szCs w:val="24"/>
        </w:rPr>
      </w:pPr>
      <w:r>
        <w:rPr>
          <w:rFonts w:eastAsia="Times New Roman" w:cs="Times New Roman"/>
          <w:szCs w:val="24"/>
        </w:rPr>
        <w:t>ΣΥΝΟΔΟΣ Γ΄</w:t>
      </w:r>
    </w:p>
    <w:p w14:paraId="10372BA2" w14:textId="77777777" w:rsidR="00906807" w:rsidRDefault="00407EFF">
      <w:pPr>
        <w:spacing w:line="600" w:lineRule="auto"/>
        <w:ind w:firstLine="720"/>
        <w:jc w:val="center"/>
        <w:rPr>
          <w:rFonts w:eastAsia="Times New Roman" w:cs="Times New Roman"/>
          <w:szCs w:val="24"/>
        </w:rPr>
      </w:pPr>
      <w:r>
        <w:rPr>
          <w:rFonts w:eastAsia="Times New Roman" w:cs="Times New Roman"/>
          <w:szCs w:val="24"/>
        </w:rPr>
        <w:t>ΣΥΝΕΔΡΙΑΣΗ ΚΖ΄</w:t>
      </w:r>
    </w:p>
    <w:p w14:paraId="10372BA3" w14:textId="77777777" w:rsidR="00906807" w:rsidRDefault="00407EFF">
      <w:pPr>
        <w:spacing w:line="600" w:lineRule="auto"/>
        <w:ind w:firstLine="720"/>
        <w:jc w:val="center"/>
        <w:rPr>
          <w:rFonts w:eastAsia="Times New Roman" w:cs="Times New Roman"/>
          <w:szCs w:val="24"/>
        </w:rPr>
      </w:pPr>
      <w:r>
        <w:rPr>
          <w:rFonts w:eastAsia="Times New Roman" w:cs="Times New Roman"/>
          <w:szCs w:val="24"/>
        </w:rPr>
        <w:t>Παρασκευή 10 Νοεμβρίου 2017</w:t>
      </w:r>
    </w:p>
    <w:p w14:paraId="10372BA4"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Αθήνα, σήμερα στις 10 Νοεμβρίου 2017, ημέρα Παρασκευή και ώρα 10.01΄</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5239C2">
        <w:rPr>
          <w:rFonts w:eastAsia="Times New Roman" w:cs="Times New Roman"/>
          <w:b/>
          <w:szCs w:val="24"/>
        </w:rPr>
        <w:t>ΔΗΜΗΤΡΙΟΥ ΚΡΕΜΑΣΤΙΝΟΥ</w:t>
      </w:r>
      <w:r>
        <w:rPr>
          <w:rFonts w:eastAsia="Times New Roman" w:cs="Times New Roman"/>
          <w:szCs w:val="24"/>
        </w:rPr>
        <w:t xml:space="preserve">. </w:t>
      </w:r>
    </w:p>
    <w:p w14:paraId="10372BA5" w14:textId="77777777" w:rsidR="00906807" w:rsidRDefault="00407EFF">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b/>
          <w:szCs w:val="24"/>
        </w:rPr>
        <w:t xml:space="preserve"> </w:t>
      </w:r>
      <w:r>
        <w:rPr>
          <w:rFonts w:eastAsia="Times New Roman" w:cs="Times New Roman"/>
          <w:szCs w:val="24"/>
        </w:rPr>
        <w:t>Κυρίες και κύριοι συνάδελφοι, αρχίζει η συνεδρίαση.</w:t>
      </w:r>
    </w:p>
    <w:p w14:paraId="10372BA6" w14:textId="77777777" w:rsidR="00906807" w:rsidRDefault="00407EFF">
      <w:pPr>
        <w:spacing w:line="600" w:lineRule="auto"/>
        <w:ind w:firstLine="720"/>
        <w:jc w:val="both"/>
        <w:rPr>
          <w:rFonts w:eastAsia="Times New Roman"/>
          <w:szCs w:val="24"/>
        </w:rPr>
      </w:pPr>
      <w:r>
        <w:rPr>
          <w:rFonts w:eastAsia="Times New Roman"/>
          <w:szCs w:val="24"/>
        </w:rPr>
        <w:t>(Ε</w:t>
      </w:r>
      <w:r>
        <w:rPr>
          <w:rFonts w:eastAsia="Times New Roman"/>
          <w:szCs w:val="24"/>
        </w:rPr>
        <w:t xml:space="preserve">ΠΙΚΥΡΩΣΗ ΠΡΑΚΤΙΚΩΝ: Σύμφωνα με την από 9 Νοεμβρίου 2017 εξουσιοδότηση του Σώματος, επικυρώθηκαν με ευθύνη του Προεδρείου τα Πρακτικά της ΚΣΤ΄ συνεδριάσεώς του, της Πέμπτης 9 Νοεμβρίου 2017, σε ό,τι αφορά την ψήφιση </w:t>
      </w:r>
      <w:r>
        <w:rPr>
          <w:rFonts w:eastAsia="Times New Roman"/>
          <w:szCs w:val="24"/>
        </w:rPr>
        <w:lastRenderedPageBreak/>
        <w:t>στο σύνολο του σχεδίου νόμου: «Εναρμόνιση</w:t>
      </w:r>
      <w:r>
        <w:rPr>
          <w:rFonts w:eastAsia="Times New Roman"/>
          <w:szCs w:val="24"/>
        </w:rPr>
        <w:t xml:space="preserve"> του ελληνικού δικαίου με την Ευρωπαϊκή Οδηγία 2003/88/ΕΚ του Ευρωπαϊκού Κοινοβουλίου και του Συμβουλίου της 4ης Νοεμβρίου 2003 “σχετικά με ορισμένα στοιχεία της οργάνωσης του χρόνου εργασίας” ως προς την οργάνωση του χρόνου εργασίας των ιατρών και οδοντιά</w:t>
      </w:r>
      <w:r>
        <w:rPr>
          <w:rFonts w:eastAsia="Times New Roman"/>
          <w:szCs w:val="24"/>
        </w:rPr>
        <w:t>τρων του Ε.Σ.Υ. –  Ρυθμίσεις θεμάτων ιατρών Ε.Σ.Υ. και άλλες διατάξεις».)</w:t>
      </w:r>
    </w:p>
    <w:p w14:paraId="10372BA7" w14:textId="77777777" w:rsidR="00906807" w:rsidRDefault="00407EFF">
      <w:pPr>
        <w:spacing w:line="600" w:lineRule="auto"/>
        <w:ind w:firstLine="720"/>
        <w:jc w:val="both"/>
        <w:rPr>
          <w:rFonts w:eastAsia="Times New Roman"/>
          <w:szCs w:val="24"/>
        </w:rPr>
      </w:pPr>
      <w:r>
        <w:rPr>
          <w:rFonts w:eastAsia="Times New Roman"/>
          <w:szCs w:val="24"/>
        </w:rPr>
        <w:t xml:space="preserve">Εισερχόμαστε στη συζήτηση των </w:t>
      </w:r>
    </w:p>
    <w:p w14:paraId="10372BA8" w14:textId="77777777" w:rsidR="00906807" w:rsidRDefault="00407EFF">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10372BA9" w14:textId="77777777" w:rsidR="00906807" w:rsidRDefault="00407EFF">
      <w:pPr>
        <w:spacing w:line="600" w:lineRule="auto"/>
        <w:ind w:firstLine="720"/>
        <w:jc w:val="both"/>
        <w:rPr>
          <w:rFonts w:eastAsia="Times New Roman"/>
          <w:szCs w:val="24"/>
        </w:rPr>
      </w:pPr>
      <w:r>
        <w:rPr>
          <w:rFonts w:eastAsia="Times New Roman" w:cs="Times New Roman"/>
          <w:szCs w:val="24"/>
        </w:rPr>
        <w:t>Αρχίζουμε με την</w:t>
      </w:r>
      <w:r>
        <w:rPr>
          <w:rFonts w:eastAsia="Times New Roman" w:cs="Times New Roman"/>
          <w:szCs w:val="24"/>
        </w:rPr>
        <w:t xml:space="preserve"> τέταρτη με αριθμό </w:t>
      </w:r>
      <w:r>
        <w:rPr>
          <w:rFonts w:eastAsia="Times New Roman"/>
          <w:szCs w:val="24"/>
        </w:rPr>
        <w:t>149/24-10-2017 επίκαιρη ερώτηση δεύτερου κύκλου του Ζ΄ Αντιπροέδρου της Βουλής και Βουλευτή Α΄ Α</w:t>
      </w:r>
      <w:r>
        <w:rPr>
          <w:rFonts w:eastAsia="Times New Roman"/>
          <w:szCs w:val="24"/>
        </w:rPr>
        <w:t>θηνών του Ποταμιού κ. Σπυρίδωνος Λυκούδη προς τον Υπουργό Μεταναστευτικής Πολιτικής</w:t>
      </w:r>
      <w:r>
        <w:rPr>
          <w:rFonts w:eastAsia="Times New Roman"/>
          <w:szCs w:val="24"/>
        </w:rPr>
        <w:t>,</w:t>
      </w:r>
      <w:r>
        <w:rPr>
          <w:rFonts w:eastAsia="Times New Roman"/>
          <w:szCs w:val="24"/>
        </w:rPr>
        <w:t xml:space="preserve"> με θέμα: «Αυξανόμενες προσφυγικές ροές». </w:t>
      </w:r>
    </w:p>
    <w:p w14:paraId="10372BAA" w14:textId="77777777" w:rsidR="00906807" w:rsidRDefault="00407EFF">
      <w:pPr>
        <w:spacing w:line="600" w:lineRule="auto"/>
        <w:ind w:firstLine="720"/>
        <w:jc w:val="both"/>
        <w:rPr>
          <w:rFonts w:eastAsia="Times New Roman" w:cs="Times New Roman"/>
          <w:szCs w:val="24"/>
        </w:rPr>
      </w:pPr>
      <w:r>
        <w:rPr>
          <w:rFonts w:eastAsia="Times New Roman"/>
          <w:szCs w:val="24"/>
        </w:rPr>
        <w:t>Παρακαλώ, κύριε Λυκούδη, έχετε τον λόγο.</w:t>
      </w:r>
    </w:p>
    <w:p w14:paraId="10372BAB" w14:textId="77777777" w:rsidR="00906807" w:rsidRDefault="00407EFF">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ΛΥΚΟΥΔΗΣ (Ζ΄ Αντιπρόεδρος της Βουλής): </w:t>
      </w:r>
      <w:r>
        <w:rPr>
          <w:rFonts w:eastAsia="Times New Roman" w:cs="Times New Roman"/>
          <w:szCs w:val="24"/>
        </w:rPr>
        <w:t xml:space="preserve">Ευχαριστώ, κύριε Πρόεδρε. </w:t>
      </w:r>
    </w:p>
    <w:p w14:paraId="10372BAC" w14:textId="77777777" w:rsidR="00906807" w:rsidRDefault="00407EFF">
      <w:pPr>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xml:space="preserve">, και εμείς ως Βουλευτές, νομίζω όλοι σχεδόν, αλλά ως πολιτικά πρόσωπα, αλλά και οι πολίτες αυτής της </w:t>
      </w:r>
      <w:r>
        <w:rPr>
          <w:rFonts w:eastAsia="Times New Roman" w:cs="Times New Roman"/>
          <w:szCs w:val="24"/>
        </w:rPr>
        <w:lastRenderedPageBreak/>
        <w:t xml:space="preserve">χώρας, για πολύ μεγάλο χρονικό διάστημα είχαμε την εντύπωση ότι το προσφυγικό θέμα κάπου είχε μπει σε ένα αυλάκι, ότι κάπου έτρεχε το νερό σε ένα αυλάκι, </w:t>
      </w:r>
      <w:r>
        <w:rPr>
          <w:rFonts w:eastAsia="Times New Roman" w:cs="Times New Roman"/>
          <w:szCs w:val="24"/>
        </w:rPr>
        <w:t xml:space="preserve">δηλαδή είχε περάσει λίγο πλάγια το θέμα και δεν ήταν στην άμεση και καθημερινή επικαιρότητα. </w:t>
      </w:r>
    </w:p>
    <w:p w14:paraId="10372BAD" w14:textId="77777777" w:rsidR="00906807" w:rsidRDefault="00407EFF">
      <w:pPr>
        <w:spacing w:line="600" w:lineRule="auto"/>
        <w:ind w:firstLine="720"/>
        <w:contextualSpacing/>
        <w:jc w:val="both"/>
        <w:rPr>
          <w:rFonts w:eastAsia="Times New Roman" w:cs="Times New Roman"/>
          <w:szCs w:val="24"/>
        </w:rPr>
      </w:pPr>
      <w:r>
        <w:rPr>
          <w:rFonts w:eastAsia="Times New Roman" w:cs="Times New Roman"/>
          <w:szCs w:val="24"/>
        </w:rPr>
        <w:t>Τον τελευταίο καιρό βλέπουμε ότι έχει δημιουργηθεί μια καινούρια εικόνα. Και εσείς έχετε πει ότι έχουμε αυξημένες ροές  για άλλη μία φορά. Οι «Γιατροί Χωρίς Σύνορ</w:t>
      </w:r>
      <w:r>
        <w:rPr>
          <w:rFonts w:eastAsia="Times New Roman" w:cs="Times New Roman"/>
          <w:szCs w:val="24"/>
        </w:rPr>
        <w:t xml:space="preserve">α» έστειλαν μία επιστολή προς τον κύριο Πρωθυπουργό που έλεγαν ότι η κατάσταση έχει φτάσει σε απροχώρητα σημεία. </w:t>
      </w:r>
    </w:p>
    <w:p w14:paraId="10372BAE" w14:textId="77777777" w:rsidR="00906807" w:rsidRDefault="00407EFF">
      <w:pPr>
        <w:spacing w:line="600" w:lineRule="auto"/>
        <w:ind w:firstLine="720"/>
        <w:contextualSpacing/>
        <w:jc w:val="both"/>
        <w:rPr>
          <w:rFonts w:eastAsia="Times New Roman" w:cs="Times New Roman"/>
          <w:szCs w:val="24"/>
        </w:rPr>
      </w:pPr>
      <w:r>
        <w:rPr>
          <w:rFonts w:eastAsia="Times New Roman" w:cs="Times New Roman"/>
          <w:szCs w:val="24"/>
        </w:rPr>
        <w:t>Ο Δήμαρχος Λέσβου σε μία επιστολή του προς τον Πρόεδρο της Βουλής, που εάν τη διαβάσει κάποιος βλέπει ότι είναι μία επιστολή απόγνωσης, μιλάει</w:t>
      </w:r>
      <w:r>
        <w:rPr>
          <w:rFonts w:eastAsia="Times New Roman" w:cs="Times New Roman"/>
          <w:szCs w:val="24"/>
        </w:rPr>
        <w:t xml:space="preserve"> για μια κατάσταση, η οποία πιθανόν να φεύγει και εκτός ελέγχου. Έχουμε μπροστά μας και τον κίνδυνο να εκδηλωθεί πάλι μία κρίση στο θέμα, παρόμοια με τη κρίση του 2015. </w:t>
      </w:r>
    </w:p>
    <w:p w14:paraId="10372BAF" w14:textId="77777777" w:rsidR="00906807" w:rsidRDefault="00407EFF">
      <w:pPr>
        <w:spacing w:line="600" w:lineRule="auto"/>
        <w:ind w:firstLine="720"/>
        <w:contextualSpacing/>
        <w:jc w:val="both"/>
        <w:rPr>
          <w:rFonts w:eastAsia="Times New Roman" w:cs="Times New Roman"/>
          <w:szCs w:val="24"/>
        </w:rPr>
      </w:pPr>
      <w:r>
        <w:rPr>
          <w:rFonts w:eastAsia="Times New Roman" w:cs="Times New Roman"/>
          <w:szCs w:val="24"/>
        </w:rPr>
        <w:t>Τον Ιούνιο περίπου δύο χιλιάδες έφθασαν τα νησιά μας. Τον Αύγουστο έφθασαν τρεις χιλιά</w:t>
      </w:r>
      <w:r>
        <w:rPr>
          <w:rFonts w:eastAsia="Times New Roman" w:cs="Times New Roman"/>
          <w:szCs w:val="24"/>
        </w:rPr>
        <w:t xml:space="preserve">δες εξακόσιοι. Τον Σεπτέμβριο έφθασαν πέντε χιλιάδες. Από τις αρχές Οκτωβρίου κατέφθασαν περίπου χίλιοι επτακόσιοι άνθρωποι, ενώ μόνο τις δύο πρώτες </w:t>
      </w:r>
      <w:r>
        <w:rPr>
          <w:rFonts w:eastAsia="Times New Roman" w:cs="Times New Roman"/>
          <w:szCs w:val="24"/>
        </w:rPr>
        <w:lastRenderedPageBreak/>
        <w:t xml:space="preserve">μέρες της τρέχουσας προηγούμενης εβδομάδας άλλοι τετρακόσιοι σαράντα. </w:t>
      </w:r>
    </w:p>
    <w:p w14:paraId="10372BB0" w14:textId="77777777" w:rsidR="00906807" w:rsidRDefault="00407EFF">
      <w:pPr>
        <w:spacing w:line="600" w:lineRule="auto"/>
        <w:ind w:firstLine="720"/>
        <w:contextualSpacing/>
        <w:jc w:val="both"/>
        <w:rPr>
          <w:rFonts w:eastAsia="Times New Roman" w:cs="Times New Roman"/>
          <w:szCs w:val="24"/>
        </w:rPr>
      </w:pPr>
      <w:r>
        <w:rPr>
          <w:rFonts w:eastAsia="Times New Roman" w:cs="Times New Roman"/>
          <w:szCs w:val="24"/>
        </w:rPr>
        <w:t xml:space="preserve">Τα ασφυκτικά γεμάτα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οι συ</w:t>
      </w:r>
      <w:r>
        <w:rPr>
          <w:rFonts w:eastAsia="Times New Roman" w:cs="Times New Roman"/>
          <w:szCs w:val="24"/>
        </w:rPr>
        <w:t xml:space="preserve">νθήκες που επικρατούν εκεί, η ασφυκτική πίεση που υπάρχει στη καθημερινή τους διαβίωση κ.λπ., δημιουργούν εύλογες ανησυχίες σε όλους μας. </w:t>
      </w:r>
    </w:p>
    <w:p w14:paraId="10372BB1"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Σας ρωτάω, λοιπόν, και περιμένω κι εγώ -και νομίζω και οι πολίτες αυτής της χώρας- με ιδιαίτερο ενδιαφέρον να μου πεί</w:t>
      </w:r>
      <w:r>
        <w:rPr>
          <w:rFonts w:eastAsia="Times New Roman" w:cs="Times New Roman"/>
          <w:szCs w:val="24"/>
        </w:rPr>
        <w:t>τε εσείς, ως αρμόδιος Υπουργός: Είναι σε θέση το Υπουργείο να αντιμετωπίσει αυτές τις νέες αυξημένες μεταναστευτικές ροές, τη νέα κατάσταση; Τι είδους συνεννόηση έχετε κάνει –εάν έχετε κάνει ή εάν μπορείτε να κάνετε- κύριε Υπουργέ, με τον Ευρωπαϊκό Επίτροπ</w:t>
      </w:r>
      <w:r>
        <w:rPr>
          <w:rFonts w:eastAsia="Times New Roman" w:cs="Times New Roman"/>
          <w:szCs w:val="24"/>
        </w:rPr>
        <w:t xml:space="preserve">ο για θέματα μετανάστευσης, προκειμένου να αντιμετωπιστεί επαρκώς το ζήτημα; Έχει σκοπό το Υπουργείο να λάβει μέτρα για τα γραφόμενα στις επιστολές και των </w:t>
      </w:r>
      <w:r>
        <w:rPr>
          <w:rFonts w:eastAsia="Times New Roman" w:cs="Times New Roman"/>
          <w:szCs w:val="24"/>
        </w:rPr>
        <w:t>«</w:t>
      </w:r>
      <w:r>
        <w:rPr>
          <w:rFonts w:eastAsia="Times New Roman" w:cs="Times New Roman"/>
          <w:szCs w:val="24"/>
        </w:rPr>
        <w:t>Γιατρών Χωρίς Σύνορα</w:t>
      </w:r>
      <w:r>
        <w:rPr>
          <w:rFonts w:eastAsia="Times New Roman" w:cs="Times New Roman"/>
          <w:szCs w:val="24"/>
        </w:rPr>
        <w:t>»</w:t>
      </w:r>
      <w:r>
        <w:rPr>
          <w:rFonts w:eastAsia="Times New Roman" w:cs="Times New Roman"/>
          <w:szCs w:val="24"/>
        </w:rPr>
        <w:t xml:space="preserve"> και του Δημάρχου Λέσβου; Και τελικά, ποιος είναι ο σχεδιασμός και οι δράσεις που έχετε κατά νου να κάνετε και με ποιο χρονοδιάγραμμα; </w:t>
      </w:r>
    </w:p>
    <w:p w14:paraId="10372BB2"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Οι ερωτήσεις είναι πολλές, αλλά το σημείο αναφοράς τους είναι ένα και μόνο: Τι σκέφτεστε να κάνετε τώρα που είμαστε πάλι</w:t>
      </w:r>
      <w:r>
        <w:rPr>
          <w:rFonts w:eastAsia="Times New Roman" w:cs="Times New Roman"/>
          <w:szCs w:val="24"/>
        </w:rPr>
        <w:t xml:space="preserve"> μπροστά σε ένα πρόβλημα που έχει αυξητικές τάσεις;</w:t>
      </w:r>
    </w:p>
    <w:p w14:paraId="10372BB3"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10372BB4" w14:textId="77777777" w:rsidR="00906807" w:rsidRDefault="00407EFF">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Υπουργέ, έχετε τον λόγο για τρία λεπτά.</w:t>
      </w:r>
    </w:p>
    <w:p w14:paraId="10372BB5" w14:textId="77777777" w:rsidR="00906807" w:rsidRDefault="00407EFF">
      <w:pPr>
        <w:spacing w:line="600" w:lineRule="auto"/>
        <w:ind w:firstLine="720"/>
        <w:jc w:val="both"/>
        <w:rPr>
          <w:rFonts w:eastAsia="Times New Roman" w:cs="Times New Roman"/>
          <w:szCs w:val="24"/>
        </w:rPr>
      </w:pPr>
      <w:r>
        <w:rPr>
          <w:rFonts w:eastAsia="Times New Roman"/>
          <w:b/>
          <w:bCs/>
        </w:rPr>
        <w:t>ΙΩΑΝΝΗΣ ΜΟΥΖΑΛΑΣ (Υπουργός Μεταναστευτικής Πολιτικής):</w:t>
      </w:r>
      <w:r>
        <w:rPr>
          <w:rFonts w:eastAsia="Times New Roman" w:cs="Times New Roman"/>
          <w:szCs w:val="24"/>
        </w:rPr>
        <w:t xml:space="preserve"> Ευχαριστώ, κύριε Πρόεδρε. </w:t>
      </w:r>
    </w:p>
    <w:p w14:paraId="10372BB6"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Κύριε Λυκούδη, οι ε</w:t>
      </w:r>
      <w:r>
        <w:rPr>
          <w:rFonts w:eastAsia="Times New Roman" w:cs="Times New Roman"/>
          <w:szCs w:val="24"/>
        </w:rPr>
        <w:t xml:space="preserve">ρωτήσεις σας είναι και σημαντικές και </w:t>
      </w:r>
      <w:proofErr w:type="spellStart"/>
      <w:r>
        <w:rPr>
          <w:rFonts w:eastAsia="Times New Roman" w:cs="Times New Roman"/>
          <w:szCs w:val="24"/>
        </w:rPr>
        <w:t>στοχευμένες</w:t>
      </w:r>
      <w:proofErr w:type="spellEnd"/>
      <w:r>
        <w:rPr>
          <w:rFonts w:eastAsia="Times New Roman" w:cs="Times New Roman"/>
          <w:szCs w:val="24"/>
        </w:rPr>
        <w:t xml:space="preserve"> και σε σωστή βάση και προφανώς πρέπει να απαντηθούν, στον βαθμό που μπορούν να απαντηθούν. </w:t>
      </w:r>
    </w:p>
    <w:p w14:paraId="10372BB7"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Τι έχουμε; Έχουμε αυτή την κατάσταση από τις 20 Αυγούστου. Τα πράγματα μέχρι τις 20 Αυγούστου ήταν καλά έως μέτρια</w:t>
      </w:r>
      <w:r>
        <w:rPr>
          <w:rFonts w:eastAsia="Times New Roman" w:cs="Times New Roman"/>
          <w:szCs w:val="24"/>
        </w:rPr>
        <w:t xml:space="preserve"> στα νησιά. Έχουμε μια πολύ μεγάλη χειροτέρευση, όπως έχω πει, στη Μυτιλήνη, στη Χίο, όπου όμως διαλύσαμε έναν καταυλισμό, τη Σούδα, που υπήρχε εκεί και που ήταν πάγιο αίτημα του νησιού, και στη Σάμο. Έχουμε έναν υπερπληθυσμό που υπερβαίνει τα ανεκτά όρια.</w:t>
      </w:r>
      <w:r>
        <w:rPr>
          <w:rFonts w:eastAsia="Times New Roman" w:cs="Times New Roman"/>
          <w:szCs w:val="24"/>
        </w:rPr>
        <w:t xml:space="preserve"> Δεν μπορούμε αυτά να τα αντιμετωπίσουμε μια εβδομάδα μετά που γίνονται, δέκα μέρες μετά που γίνονται. Θέλει μια προετοιμασία. Θέλει να βρούμε χώρο. Για την Κυβέρνηση παραμένει πάρα πολύ σημαντική η συμφωνία Ευρώπης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Τουρκίας. </w:t>
      </w:r>
    </w:p>
    <w:p w14:paraId="10372BB8"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lastRenderedPageBreak/>
        <w:t>Είμαστε σε θέση να τα αντιμ</w:t>
      </w:r>
      <w:r>
        <w:rPr>
          <w:rFonts w:eastAsia="Times New Roman" w:cs="Times New Roman"/>
          <w:szCs w:val="24"/>
        </w:rPr>
        <w:t>ετωπίσουμε. Αλλά εάν, για παράδειγμα, οι ροές αυξηθούν στις πεντακόσιες την ημέρα, δηλαδή έχουμε έναν καινούργιο διπλασιασμό, τότε είναι όλα ζητήματα που θα ξανασυζητηθούν. Αυτά σας τα λέω σύμφωνα με αυτές τις ροές που υπάρχουν τώρα, που είναι διπλάσιες ρο</w:t>
      </w:r>
      <w:r>
        <w:rPr>
          <w:rFonts w:eastAsia="Times New Roman" w:cs="Times New Roman"/>
          <w:szCs w:val="24"/>
        </w:rPr>
        <w:t xml:space="preserve">ές από αυτές που ήταν τον Μάιο, τον Ιούνιο και τον Ιούλιο και που δημιούργησαν το πρόβλημα. </w:t>
      </w:r>
    </w:p>
    <w:p w14:paraId="10372BB9"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Να πω και να τελειώσω στο θεωρητικό μέρος, ότι όλα έχουν μπει σε ένα αυλάκι μέχρις ότου η βροχή να δυναμώσει. Αυτό είναι κάτι που μπορείτε να το καταλάβετε. Είναι </w:t>
      </w:r>
      <w:r>
        <w:rPr>
          <w:rFonts w:eastAsia="Times New Roman" w:cs="Times New Roman"/>
          <w:szCs w:val="24"/>
        </w:rPr>
        <w:t>θέμα κοινής λογικής. Αντιμετωπίζουμε μια κατάσταση. Το έχω ξαναπεί: Κανείς δεν είναι μάγος. Κουνέλια δεν έχει το καπέλο μέσα. Μαγικά ραβδιά δεν υπάρχουν. Κάθε φορά προσαρμοζόμαστε στην κατάσταση. Εάν τύχει ένα καινούργιο 2015 –που δεν θα τύχει- θα ήταν καν</w:t>
      </w:r>
      <w:r>
        <w:rPr>
          <w:rFonts w:eastAsia="Times New Roman" w:cs="Times New Roman"/>
          <w:szCs w:val="24"/>
        </w:rPr>
        <w:t xml:space="preserve">είς υπερβολικός να πει «εντάξει, και θα κάνουμε και θα ράνουμε». Θα το αντιμετωπίσουμε, όμως, όπως αντιμετωπίσαμε πολλές καταστάσεις. Δεν είμαστε σε αυτή τη φάση. </w:t>
      </w:r>
    </w:p>
    <w:p w14:paraId="10372BBA"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Για το ξεχειμώνιασμα ετοιμαζόμαστε. Έχουν πάει επάνω όλα τα είδη που χρειάζονται για το ξεχε</w:t>
      </w:r>
      <w:r>
        <w:rPr>
          <w:rFonts w:eastAsia="Times New Roman" w:cs="Times New Roman"/>
          <w:szCs w:val="24"/>
        </w:rPr>
        <w:t>ιμώνιασμα. Ετοιμαζόμα</w:t>
      </w:r>
      <w:r>
        <w:rPr>
          <w:rFonts w:eastAsia="Times New Roman" w:cs="Times New Roman"/>
          <w:szCs w:val="24"/>
        </w:rPr>
        <w:lastRenderedPageBreak/>
        <w:t>στε να βάλουμε καινούργια σπιτάκια. Βγάζουμε τις ατομικές σκηνές που αναγκαστήκαμε να στήσουμε για να στεγαστεί αυτός ο υπερπληθυσμός και εντατικοποιούμε τις μεταφορές στην ενδοχώρα με βάση τη συμφωνία Ευρώπης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Τουρκίας. Στην ενδοχώρα</w:t>
      </w:r>
      <w:r>
        <w:rPr>
          <w:rFonts w:eastAsia="Times New Roman" w:cs="Times New Roman"/>
          <w:szCs w:val="24"/>
        </w:rPr>
        <w:t xml:space="preserve"> μεταφέρονται οι ευάλωτοι. Όπως ξέρετε, υπάρχουν προβλήματα στη σχέση μας με τους δημάρχους. Εγώ αυτό το πράγμα επαναλαμβάνω πάντα στη Βουλή ότι ποτέ δεν το λέω υποτιμητικά. Καταλαβαίνω την αγωνία τους. Καταλαβαίνω τα προβλήματα που δημιουργούνται. </w:t>
      </w:r>
    </w:p>
    <w:p w14:paraId="10372BBB"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Επομέν</w:t>
      </w:r>
      <w:r>
        <w:rPr>
          <w:rFonts w:eastAsia="Times New Roman" w:cs="Times New Roman"/>
          <w:szCs w:val="24"/>
        </w:rPr>
        <w:t>ως, έχουμε προβλήματα με τους δημάρχους. Δεν είμαι σε αντίθεση με τους δημάρχους. Θα ψάξουμε και θα βρούμε λύσεις. Θα εφαρμόσουμε εναλλακτικούς τρόπους στέγασης για τον κόσμο που μένει μέσα. Είμαστε σε μια ετοιμότητα. Μετά θα σας καταθέσω και ένα χαρτί, το</w:t>
      </w:r>
      <w:r>
        <w:rPr>
          <w:rFonts w:eastAsia="Times New Roman" w:cs="Times New Roman"/>
          <w:szCs w:val="24"/>
        </w:rPr>
        <w:t xml:space="preserve"> οποίο βάζει όλα αυτά που σας λέω σε συγκεκριμένο τρόπο, δηλαδή τι θα πει μετακίνηση σε άλλες δομές, ποια έργα θα γίνουν, τι προσωπικό υπάρχει στο κάθε </w:t>
      </w:r>
      <w:proofErr w:type="spellStart"/>
      <w:r>
        <w:rPr>
          <w:rFonts w:eastAsia="Times New Roman" w:cs="Times New Roman"/>
          <w:szCs w:val="24"/>
        </w:rPr>
        <w:t>κιτ</w:t>
      </w:r>
      <w:proofErr w:type="spellEnd"/>
      <w:r>
        <w:rPr>
          <w:rFonts w:eastAsia="Times New Roman" w:cs="Times New Roman"/>
          <w:szCs w:val="24"/>
        </w:rPr>
        <w:t xml:space="preserve">, τι γίνεται με το </w:t>
      </w:r>
      <w:proofErr w:type="spellStart"/>
      <w:r>
        <w:rPr>
          <w:rFonts w:eastAsia="Times New Roman" w:cs="Times New Roman"/>
          <w:szCs w:val="24"/>
        </w:rPr>
        <w:t>ιατροκοινωνικό</w:t>
      </w:r>
      <w:proofErr w:type="spellEnd"/>
      <w:r>
        <w:rPr>
          <w:rFonts w:eastAsia="Times New Roman" w:cs="Times New Roman"/>
          <w:szCs w:val="24"/>
        </w:rPr>
        <w:t xml:space="preserve"> προσωπικό, με τις διαδικασίες μεταφοράς και με άρση γεωγραφικού περ</w:t>
      </w:r>
      <w:r>
        <w:rPr>
          <w:rFonts w:eastAsia="Times New Roman" w:cs="Times New Roman"/>
          <w:szCs w:val="24"/>
        </w:rPr>
        <w:t xml:space="preserve">ιορισμού, με συστηματική ενημέρωση με ομάδες προσωπικού, ώστε να σας φανούν </w:t>
      </w:r>
      <w:r>
        <w:rPr>
          <w:rFonts w:eastAsia="Times New Roman" w:cs="Times New Roman"/>
          <w:szCs w:val="24"/>
        </w:rPr>
        <w:lastRenderedPageBreak/>
        <w:t>χρήσιμα για να μπορέσετε κι εσείς, όπως κάνετε πάντα, να συμβάλετε με θετικό τρόπο στην αντιμετώπιση αυτού του πράγματος.</w:t>
      </w:r>
    </w:p>
    <w:p w14:paraId="10372BBC"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Το κύριο πρόβλημα που έχουμε είναι το πρόβλημα των επιστρο</w:t>
      </w:r>
      <w:r>
        <w:rPr>
          <w:rFonts w:eastAsia="Times New Roman" w:cs="Times New Roman"/>
          <w:szCs w:val="24"/>
        </w:rPr>
        <w:t>φών. Προσπαθώντας να εφαρμόσουμε το διεθνές δίκαιο και τη Συνθήκη της Γενεύης έχουμε μια πολύ μεγάλη καθυστέρηση στις επιστροφές. Αυτή τη στιγμή έχουμε ομάδες νομικών που μελετάμε τι αλλαγές πρέπει να γίνουν στο νομοθετικό μας σύστημα, ώστε να μπορέσουμε ν</w:t>
      </w:r>
      <w:r>
        <w:rPr>
          <w:rFonts w:eastAsia="Times New Roman" w:cs="Times New Roman"/>
          <w:szCs w:val="24"/>
        </w:rPr>
        <w:t xml:space="preserve">α επιταχύνουμε τις αποφάσεις και την εφαρμογή των αποφάσεων, είτε αφορά την επιστροφή του στην Τουρκία είτε αφορά την είσοδό του στην ενδοχώρα. Δεν μας νοιάζει το αποτέλεσμα, αλλά θέλουμε τις αποφάσεις να τις επιταχύνουμε. </w:t>
      </w:r>
    </w:p>
    <w:p w14:paraId="10372BBD"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Υπάρχει πρόβλημα. Χθες μάθαμε ότ</w:t>
      </w:r>
      <w:r>
        <w:rPr>
          <w:rFonts w:eastAsia="Times New Roman" w:cs="Times New Roman"/>
          <w:szCs w:val="24"/>
        </w:rPr>
        <w:t xml:space="preserve">ι στη Γερμανία, για παράδειγμα, το σύστημά του βρίσκεται σε κρίση. Εμείς είμαστε η πρώτη χώρα στον κόσμο σε αναλογία ασύλου σε σχέση με τον πληθυσμό. Έχουμε </w:t>
      </w:r>
      <w:r>
        <w:rPr>
          <w:rFonts w:eastAsia="Times New Roman" w:cs="Times New Roman"/>
          <w:szCs w:val="24"/>
        </w:rPr>
        <w:t>πενήντα έξι</w:t>
      </w:r>
      <w:r>
        <w:rPr>
          <w:rFonts w:eastAsia="Times New Roman" w:cs="Times New Roman"/>
          <w:szCs w:val="24"/>
        </w:rPr>
        <w:t xml:space="preserve"> χιλιάδες αιτήσεις ασύλου,</w:t>
      </w:r>
      <w:r>
        <w:rPr>
          <w:rFonts w:eastAsia="Times New Roman" w:cs="Times New Roman"/>
          <w:b/>
          <w:szCs w:val="24"/>
        </w:rPr>
        <w:t xml:space="preserve"> </w:t>
      </w:r>
      <w:r>
        <w:rPr>
          <w:rFonts w:eastAsia="Times New Roman" w:cs="Times New Roman"/>
          <w:szCs w:val="24"/>
        </w:rPr>
        <w:t>οι οποίες γίνονται προσφυγές μετά. Η Γερμανία με ένα άσυλο πο</w:t>
      </w:r>
      <w:r>
        <w:rPr>
          <w:rFonts w:eastAsia="Times New Roman" w:cs="Times New Roman"/>
          <w:szCs w:val="24"/>
        </w:rPr>
        <w:t xml:space="preserve">υ λειτουργεί σαράντα χρόνια με ένα νομοθετικό σύστημα πιο ταχύ από το δικό μας, έχει να αντιμετωπίσει </w:t>
      </w:r>
      <w:r>
        <w:rPr>
          <w:rFonts w:eastAsia="Times New Roman" w:cs="Times New Roman"/>
          <w:szCs w:val="24"/>
        </w:rPr>
        <w:t>τριακόσιους ενενήντα έξι</w:t>
      </w:r>
      <w:r>
        <w:rPr>
          <w:rFonts w:eastAsia="Times New Roman" w:cs="Times New Roman"/>
          <w:szCs w:val="24"/>
        </w:rPr>
        <w:t xml:space="preserve"> χιλιάδες προσφυγές και τώρα ξαναψάχνουν και αυτοί νομοθετικά </w:t>
      </w:r>
      <w:r>
        <w:rPr>
          <w:rFonts w:eastAsia="Times New Roman" w:cs="Times New Roman"/>
          <w:szCs w:val="24"/>
        </w:rPr>
        <w:lastRenderedPageBreak/>
        <w:t>να δούνε πώς –όλοι πρέπει να το δούμε στην Ευρώπη- χωρίς παραβιάσεις</w:t>
      </w:r>
      <w:r>
        <w:rPr>
          <w:rFonts w:eastAsia="Times New Roman" w:cs="Times New Roman"/>
          <w:szCs w:val="24"/>
        </w:rPr>
        <w:t xml:space="preserve"> του διεθνούς δικαίου μπορούμε να επιταχύνουμε αποτελεσματικά τις αποφάσεις, ώστε να μπορέσει να βρεθεί λύση. </w:t>
      </w:r>
    </w:p>
    <w:p w14:paraId="10372BBE"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0372BBF" w14:textId="77777777" w:rsidR="00906807" w:rsidRDefault="00407EF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Λυκούδη, έχετε και πάλι τον λόγο για τρία λεπτά. </w:t>
      </w:r>
    </w:p>
    <w:p w14:paraId="10372BC0" w14:textId="77777777" w:rsidR="00906807" w:rsidRDefault="00407EFF">
      <w:pPr>
        <w:spacing w:line="600" w:lineRule="auto"/>
        <w:ind w:firstLine="720"/>
        <w:jc w:val="both"/>
        <w:rPr>
          <w:rFonts w:eastAsia="Times New Roman" w:cs="Times New Roman"/>
          <w:szCs w:val="24"/>
        </w:rPr>
      </w:pPr>
      <w:r>
        <w:rPr>
          <w:rFonts w:eastAsia="Times New Roman" w:cs="Times New Roman"/>
          <w:b/>
          <w:szCs w:val="24"/>
        </w:rPr>
        <w:t>ΣΠΥΡΙΔΩΝ ΛΥΚΟΥΔΗΣ (Ζ</w:t>
      </w:r>
      <w:r>
        <w:rPr>
          <w:rFonts w:eastAsia="Times New Roman" w:cs="Times New Roman"/>
          <w:b/>
          <w:szCs w:val="24"/>
        </w:rPr>
        <w:t>΄</w:t>
      </w:r>
      <w:r>
        <w:rPr>
          <w:rFonts w:eastAsia="Times New Roman" w:cs="Times New Roman"/>
          <w:b/>
          <w:szCs w:val="24"/>
        </w:rPr>
        <w:t xml:space="preserve"> Αντιπρόεδρος τη</w:t>
      </w:r>
      <w:r>
        <w:rPr>
          <w:rFonts w:eastAsia="Times New Roman" w:cs="Times New Roman"/>
          <w:b/>
          <w:szCs w:val="24"/>
        </w:rPr>
        <w:t xml:space="preserve">ς Βουλής): </w:t>
      </w:r>
      <w:r>
        <w:rPr>
          <w:rFonts w:eastAsia="Times New Roman" w:cs="Times New Roman"/>
          <w:szCs w:val="24"/>
        </w:rPr>
        <w:t>Πριν από δ</w:t>
      </w:r>
      <w:r>
        <w:rPr>
          <w:rFonts w:eastAsia="Times New Roman" w:cs="Times New Roman"/>
          <w:szCs w:val="24"/>
        </w:rPr>
        <w:t>ε</w:t>
      </w:r>
      <w:r>
        <w:rPr>
          <w:rFonts w:eastAsia="Times New Roman" w:cs="Times New Roman"/>
          <w:szCs w:val="24"/>
        </w:rPr>
        <w:t>καπέντε μέρες, περίπου, κατέθεσα την ερώτηση που συζητάμε σήμερα και αυτό το διάστημα που πέρασε σας διαβεβαιώ ότι πολλές φορές, συζητώντας με τον εαυτό μου, αισθανόμουν απέναντι σε αυτό το μεγάλο ζήτημα με τα πολλαπλά αδιέξοδα, ότι π</w:t>
      </w:r>
      <w:r>
        <w:rPr>
          <w:rFonts w:eastAsia="Times New Roman" w:cs="Times New Roman"/>
          <w:szCs w:val="24"/>
        </w:rPr>
        <w:t xml:space="preserve">ιθανόν και να συμπάσχω μαζί σας. Δηλαδή, σκεφτόμουν και τι μπορεί να μου απαντήσει τώρα ο κ. </w:t>
      </w:r>
      <w:proofErr w:type="spellStart"/>
      <w:r>
        <w:rPr>
          <w:rFonts w:eastAsia="Times New Roman" w:cs="Times New Roman"/>
          <w:szCs w:val="24"/>
        </w:rPr>
        <w:t>Μουζάλας</w:t>
      </w:r>
      <w:proofErr w:type="spellEnd"/>
      <w:r>
        <w:rPr>
          <w:rFonts w:eastAsia="Times New Roman" w:cs="Times New Roman"/>
          <w:szCs w:val="24"/>
        </w:rPr>
        <w:t xml:space="preserve"> όταν τα στοιχεία είναι πάρα πολύ σκληρά και εξαιρετικά δύσκολο το να απαντηθούν. </w:t>
      </w:r>
    </w:p>
    <w:p w14:paraId="10372BC1"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Σήμερα, από την ερώτηση αισθάνομαι το πρόβλημα ακόμη σοβαρότερο, διότι δ</w:t>
      </w:r>
      <w:r>
        <w:rPr>
          <w:rFonts w:eastAsia="Times New Roman" w:cs="Times New Roman"/>
          <w:szCs w:val="24"/>
        </w:rPr>
        <w:t>εν με εκπλήσσει η ειλικρίνεια με την οποία μου αναπτύ</w:t>
      </w:r>
      <w:r>
        <w:rPr>
          <w:rFonts w:eastAsia="Times New Roman" w:cs="Times New Roman"/>
          <w:szCs w:val="24"/>
        </w:rPr>
        <w:t>ξ</w:t>
      </w:r>
      <w:r>
        <w:rPr>
          <w:rFonts w:eastAsia="Times New Roman" w:cs="Times New Roman"/>
          <w:szCs w:val="24"/>
        </w:rPr>
        <w:t xml:space="preserve">ατε, αλλά με εντυπωσιάζει όταν λέτε –και επαναλαμβάνω σε ένα κλίμα ειλικρίνειας και καλά κάνετε- ότι νερό </w:t>
      </w:r>
      <w:r>
        <w:rPr>
          <w:rFonts w:eastAsia="Times New Roman" w:cs="Times New Roman"/>
          <w:szCs w:val="24"/>
        </w:rPr>
        <w:lastRenderedPageBreak/>
        <w:t>στο αυλάκι υπάρχει, αλλά φοβάμαι ότι αν βρέξει περισσότερο, το νερό μπορεί να μπορούμε να το κρα</w:t>
      </w:r>
      <w:r>
        <w:rPr>
          <w:rFonts w:eastAsia="Times New Roman" w:cs="Times New Roman"/>
          <w:szCs w:val="24"/>
        </w:rPr>
        <w:t>τήσουμε στο αυλάκι. Ή, εάν αυξηθούν πάνω από 500 οι ροές, όπως είπατε πριν, μπορεί να μην μπορούμε ακόμη περισσότερο να τις ελέγξουμε από ό,τι μπορούμε σήμερα. Εάν, λοιπόν, έτσι έχουν τα πράγματα, περιορίζεται και η δική μου διάθεση ή δυνατότητα, εάν θέλετ</w:t>
      </w:r>
      <w:r>
        <w:rPr>
          <w:rFonts w:eastAsia="Times New Roman" w:cs="Times New Roman"/>
          <w:szCs w:val="24"/>
        </w:rPr>
        <w:t xml:space="preserve">ε, να επανέλθω στη δευτερολογία και με στοιχεία που τα ξέρετε –άλλωστε τι χρειάζεται- για να σας ρωτήσω τι θα κάνετε στο άλφα ή στο βήτα θέμα. Ας ελπίσουμε ότι τα πράγματα θα προχωρήσουν  καλύτερα. </w:t>
      </w:r>
    </w:p>
    <w:p w14:paraId="10372BC2"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Θέλω μόνο να αναφερθώ σε ένα ζήτημα, γιατί θα ήθελα μια α</w:t>
      </w:r>
      <w:r>
        <w:rPr>
          <w:rFonts w:eastAsia="Times New Roman" w:cs="Times New Roman"/>
          <w:szCs w:val="24"/>
        </w:rPr>
        <w:t>πάντηση. Στους καταυλισμούς, αυτά που σήμερα είναι σε οξύτητα ως ζητήματα, είναι τα προβλήματα ιδιαίτερης έντασης της ψυχολογικής κατάστασης στην οποία βρίσκονται οι άνθρωποι που διαβιούν εκεί, δηλαδή η έξαρση των ψυχικών ασθενειών η οποία υπάρχει και τα α</w:t>
      </w:r>
      <w:r>
        <w:rPr>
          <w:rFonts w:eastAsia="Times New Roman" w:cs="Times New Roman"/>
          <w:szCs w:val="24"/>
        </w:rPr>
        <w:t xml:space="preserve">ποτελέσματα εκ των ψυχικών διαταραχών που υπάρχουν λόγω της διαβίωσης. </w:t>
      </w:r>
    </w:p>
    <w:p w14:paraId="10372BC3"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Στη Λέσβο το ποσοστό των ασθενών ψυχικής υγείας που πρέπει να παραπεμφθούν σε ψυχίατρο αυξήθηκε από το 1/3 στα τέλη του 2016 και το πρώτο εξάμηνο του 2017 σε σχεδόν 3/4 των </w:t>
      </w:r>
      <w:r>
        <w:rPr>
          <w:rFonts w:eastAsia="Times New Roman" w:cs="Times New Roman"/>
          <w:szCs w:val="24"/>
        </w:rPr>
        <w:lastRenderedPageBreak/>
        <w:t>ασθενών των</w:t>
      </w:r>
      <w:r>
        <w:rPr>
          <w:rFonts w:eastAsia="Times New Roman" w:cs="Times New Roman"/>
          <w:szCs w:val="24"/>
        </w:rPr>
        <w:t xml:space="preserve"> «Γιατρών χωρίς Σύνορα» τον Αύγουστο του 2017. Θέλω να πω ότι αν αυτό είναι ένα στοιχείο αντικειμενικό και πραγματικό, ας αφήσουμε όλα τα υπόλοιπα. Πείτε μου πώς λειτουργεί η δική σας η φροντίδα σε αυτό το ζήτημα, διότι ψυχικά πιεζόμενοι κατ’ αυτόν τον τρό</w:t>
      </w:r>
      <w:r>
        <w:rPr>
          <w:rFonts w:eastAsia="Times New Roman" w:cs="Times New Roman"/>
          <w:szCs w:val="24"/>
        </w:rPr>
        <w:t xml:space="preserve">πο όσοι διαβιούν στους καταυλισμούς, προφανώς είναι ανοιχτοί και σε εκδηλώσεις, οι οποίες εξαιρετικά επικίνδυνες και για τους ίδιους, αλλά και για όσους διαβιούν γύρω τους. </w:t>
      </w:r>
    </w:p>
    <w:p w14:paraId="10372BC4"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Σας είπα ότι σε όλα τα άλλα η ειλικρίνειά σας ήταν αφοπλιστική. Έτσι είναι τα πράγ</w:t>
      </w:r>
      <w:r>
        <w:rPr>
          <w:rFonts w:eastAsia="Times New Roman" w:cs="Times New Roman"/>
          <w:szCs w:val="24"/>
        </w:rPr>
        <w:t xml:space="preserve">ματα, δεν μπορούμε να κάνουμε περισσότερα και μακάρι να μην βρεθούμε μπροστά σε δυσκολότερες καταστάσεις. Τι να πω; Σας ξαναλέω ότι συμπάσχουμε μαζί σας αν μπορείτε να κάνετε κάτι περισσότερο από αυτό, αλλά ειδικά γι’ αυτό το ζήτημα δώστε μου μια απάντηση </w:t>
      </w:r>
      <w:r>
        <w:rPr>
          <w:rFonts w:eastAsia="Times New Roman" w:cs="Times New Roman"/>
          <w:szCs w:val="24"/>
        </w:rPr>
        <w:t xml:space="preserve">πώς αντιμετωπίζετε αυτήν την ψυχολογική πίεση των ανθρώπων, η οποία μπορεί να καταλήγει κάποιες στιγμές και σε καταστάσεις που θα είναι ανεξέλεγκτες. </w:t>
      </w:r>
    </w:p>
    <w:p w14:paraId="10372BC5"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Ευχαριστώ.</w:t>
      </w:r>
    </w:p>
    <w:p w14:paraId="10372BC6" w14:textId="77777777" w:rsidR="00906807" w:rsidRDefault="00407EF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τον λόγο για τρία λεπτά.</w:t>
      </w:r>
    </w:p>
    <w:p w14:paraId="10372BC7" w14:textId="77777777" w:rsidR="00906807" w:rsidRDefault="00407EF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ΙΩΑΝΝΗΣ ΜΟΥΖ</w:t>
      </w:r>
      <w:r>
        <w:rPr>
          <w:rFonts w:eastAsia="Times New Roman" w:cs="Times New Roman"/>
          <w:b/>
          <w:szCs w:val="24"/>
        </w:rPr>
        <w:t>ΑΛΑΣ (Υπουργός Μεταναστευτικής Πολιτικής):</w:t>
      </w:r>
      <w:r>
        <w:rPr>
          <w:rFonts w:eastAsia="Times New Roman" w:cs="Times New Roman"/>
          <w:szCs w:val="24"/>
        </w:rPr>
        <w:t xml:space="preserve"> Κύριε Λυκούδη, θα ήθελα να σας πω ότι έτσι και αλλιώς θα τα καταφέρουμε. Αυτό το οποίο ισχυρίζομαι και που εσείς το καταλαβαίνετε πολύ καλά είναι ότι κάθε φορά η ροή είναι αυτή η οποία καθορίζει το τι πρέπει να κά</w:t>
      </w:r>
      <w:r>
        <w:rPr>
          <w:rFonts w:eastAsia="Times New Roman" w:cs="Times New Roman"/>
          <w:szCs w:val="24"/>
        </w:rPr>
        <w:t>νουμε. Και η ροή είναι κάτι ανεξάρτητο από εμάς. Δεν είμαστε εμείς αυτοί που μπορούμε να παρέμβουμε στον καθορισμό της ροής. Υπάρχει συμφωνία Ευρώπης και Τουρκίας. Ζητάμε απαιτητικά και από τα δύο μέρη να την εφαρμόσουν, αλλά καταλαβαίνετε ότι δεν είναι κά</w:t>
      </w:r>
      <w:r>
        <w:rPr>
          <w:rFonts w:eastAsia="Times New Roman" w:cs="Times New Roman"/>
          <w:szCs w:val="24"/>
        </w:rPr>
        <w:t xml:space="preserve">τι που μπορούμε να το επιβάλουμε. </w:t>
      </w:r>
    </w:p>
    <w:p w14:paraId="10372BC8" w14:textId="77777777" w:rsidR="00906807" w:rsidRDefault="00407EF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Είμαστε σε συνεχείς διαπραγματεύσεις με την Ευρωπαϊκή Ένωση γύρω από διάφορα αιτήματα βελτίωσης των όρων της συμφωνίας Ευρώπης-Τουρκίας. Μέχρι στιγμής δεν έχουμε πετύχει αυτά τα οποία ζητάμε. Για παράδειγμα, έχουμε ζητήσε</w:t>
      </w:r>
      <w:r>
        <w:rPr>
          <w:rFonts w:eastAsia="Times New Roman" w:cs="Times New Roman"/>
          <w:szCs w:val="24"/>
        </w:rPr>
        <w:t xml:space="preserve">ι τη μεταφορά υπό κράτηση στην ενδοχώρα ανθρώπων οι οποίοι δημιουργούν φασαρίες στα νησιά, χωρίς να εκπίπτουν από τη συμφωνία, για να μη μας μείνουν εδώ. </w:t>
      </w:r>
    </w:p>
    <w:p w14:paraId="10372BC9" w14:textId="77777777" w:rsidR="00906807" w:rsidRDefault="00407EF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Δεν το έχουμε πετύχει. Είμαστε σε μια συνεχή διαπραγμάτευση. Εσείς είστε έμπειρος και ξέρετε τις </w:t>
      </w:r>
      <w:r>
        <w:rPr>
          <w:rFonts w:eastAsia="Times New Roman" w:cs="Times New Roman"/>
          <w:szCs w:val="24"/>
        </w:rPr>
        <w:t>δυσκολίες των διαπραγματεύσεων και ειδικά με την Ευρωπαϊκή Ένωση.</w:t>
      </w:r>
    </w:p>
    <w:p w14:paraId="10372BCA" w14:textId="77777777" w:rsidR="00906807" w:rsidRDefault="00407EF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Ήθελα να σας πω ότι αυτά τα μέτρα θα παρθούν, θα θεραπεύσουν την κατάσταση, αλλά είναι λογικό σε έναν καινούργιο διπλασιασμό να έχουμε καινούργια μέτρα, όπως και σε έναν καινούργιο διπλασιασ</w:t>
      </w:r>
      <w:r>
        <w:rPr>
          <w:rFonts w:eastAsia="Times New Roman" w:cs="Times New Roman"/>
          <w:szCs w:val="24"/>
        </w:rPr>
        <w:t>μό μετά, θα έχουμε καινούργια μέτρα.</w:t>
      </w:r>
    </w:p>
    <w:p w14:paraId="10372BCB" w14:textId="77777777" w:rsidR="00906807" w:rsidRDefault="00407EF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Μόρια ήταν για χίλια άτομα. Τη φθάσαμε να είναι με πολύ καλές συνθήκες για δύο χιλιάδες διακόσια άτομα. Μέχρι τις τρεις χιλιάδες άτομα ήταν ανεκτό. Από τις 20 Αυγούστου και μετά έφθασαν τις πέντε χιλιάδες με πεντέμισι</w:t>
      </w:r>
      <w:r>
        <w:rPr>
          <w:rFonts w:eastAsia="Times New Roman" w:cs="Times New Roman"/>
          <w:szCs w:val="24"/>
        </w:rPr>
        <w:t xml:space="preserve"> χιλιάδες άτομα. Οι συνθήκες δεν μπορεί να είναι καλές και δεν μπορεί κάθε φορά να φτιάχνουμε, όπως για παράδειγμα τη Μόρια τώρα για πεντέμισι χιλιάδες. Και αν έλθουν επτά χιλιάδες; Να τη φτιάξουμε για επτά χιλιάδες. Καταλαβαίνετε ότι όλα αυτά απαιτούν χρό</w:t>
      </w:r>
      <w:r>
        <w:rPr>
          <w:rFonts w:eastAsia="Times New Roman" w:cs="Times New Roman"/>
          <w:szCs w:val="24"/>
        </w:rPr>
        <w:t>νο, απαιτούν διαφορετικές διαπραγματεύσεις και πιθανώς και τη χάραξη διαφορετικών πολιτικών, εάν το πρόβλημα μεγαλώσει.</w:t>
      </w:r>
    </w:p>
    <w:p w14:paraId="10372BCC" w14:textId="77777777" w:rsidR="00906807" w:rsidRDefault="00407EF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Ήθελα να σας πω για την έκθεση των «Γιατρών χωρίς Σύνορα», αλλά και γενικότερα για διάφορες ιατρικές εκθέσεις οι οποίες βγαίνουν. Μιας κ</w:t>
      </w:r>
      <w:r>
        <w:rPr>
          <w:rFonts w:eastAsia="Times New Roman" w:cs="Times New Roman"/>
          <w:szCs w:val="24"/>
        </w:rPr>
        <w:t xml:space="preserve">αι είμαι και εγώ γιατρός και είστε και εσείς, Πρόεδρε, γιατρός, θέλω να πω ότι κανείς δεν αμφισβητεί ότι οι μετανάστες, οι πρόσφυγες, μέσα από τους δρόμους που πέρασαν για να φθάσουν εδώ πέρα έχουν προβλήματα. Δηλαδή, το να </w:t>
      </w:r>
      <w:r>
        <w:rPr>
          <w:rFonts w:eastAsia="Times New Roman" w:cs="Times New Roman"/>
          <w:szCs w:val="24"/>
        </w:rPr>
        <w:lastRenderedPageBreak/>
        <w:t>περιμένει κανείς ότι είσαι μεταν</w:t>
      </w:r>
      <w:r>
        <w:rPr>
          <w:rFonts w:eastAsia="Times New Roman" w:cs="Times New Roman"/>
          <w:szCs w:val="24"/>
        </w:rPr>
        <w:t xml:space="preserve">άστης που έφυγες από το Αφγανιστάν ή τη Συρία στον πόλεμο και </w:t>
      </w:r>
      <w:r>
        <w:rPr>
          <w:rFonts w:eastAsia="Times New Roman" w:cs="Times New Roman"/>
          <w:szCs w:val="24"/>
        </w:rPr>
        <w:t xml:space="preserve">ήρθες </w:t>
      </w:r>
      <w:r>
        <w:rPr>
          <w:rFonts w:eastAsia="Times New Roman" w:cs="Times New Roman"/>
          <w:szCs w:val="24"/>
        </w:rPr>
        <w:t xml:space="preserve">στην Ελλάδα μέσα από τους </w:t>
      </w:r>
      <w:proofErr w:type="spellStart"/>
      <w:r>
        <w:rPr>
          <w:rFonts w:eastAsia="Times New Roman" w:cs="Times New Roman"/>
          <w:szCs w:val="24"/>
        </w:rPr>
        <w:t>smugglers</w:t>
      </w:r>
      <w:proofErr w:type="spellEnd"/>
      <w:r>
        <w:rPr>
          <w:rFonts w:eastAsia="Times New Roman" w:cs="Times New Roman"/>
          <w:szCs w:val="24"/>
        </w:rPr>
        <w:t xml:space="preserve"> και δεν έχεις άγχος, θα ήταν ανόητο.</w:t>
      </w:r>
    </w:p>
    <w:p w14:paraId="10372BCD" w14:textId="77777777" w:rsidR="00906807" w:rsidRDefault="00407EF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Θα ήθελα, όμως, να ενημερώσω το Σώμα ότι υπάρχει ένα κενό σε όλες αυτές τις ανακοινώσεις. Δεν υπάρχουν </w:t>
      </w:r>
      <w:r>
        <w:rPr>
          <w:rFonts w:eastAsia="Times New Roman" w:cs="Times New Roman"/>
          <w:szCs w:val="24"/>
          <w:lang w:val="en-US"/>
        </w:rPr>
        <w:t>papers</w:t>
      </w:r>
      <w:r>
        <w:rPr>
          <w:rFonts w:eastAsia="Times New Roman" w:cs="Times New Roman"/>
          <w:szCs w:val="24"/>
        </w:rPr>
        <w:t>. Εμεί</w:t>
      </w:r>
      <w:r>
        <w:rPr>
          <w:rFonts w:eastAsia="Times New Roman" w:cs="Times New Roman"/>
          <w:szCs w:val="24"/>
        </w:rPr>
        <w:t>ς στην ιατρική, όταν κάποιος βγει και πει ότι επί δέκα χιλιάδων καρδιοπαθών, μια που είναι ο Πρόεδρος εδώ, αυτό το φάρμακο πέτυχε, έχει δέκα χιλιάδες χαρτιά. Εμείς δεν έχουμε τίποτα. Έχω συγκροτήσει επιστημονική ομάδα, για να μελετήσω αυτό το θέμα ή μια άλ</w:t>
      </w:r>
      <w:r>
        <w:rPr>
          <w:rFonts w:eastAsia="Times New Roman" w:cs="Times New Roman"/>
          <w:szCs w:val="24"/>
        </w:rPr>
        <w:t xml:space="preserve">λη ανακοίνωση ότι μία στις δύο έχει βιαστεί ή μια άλλη ανακοίνωση ότι οι </w:t>
      </w:r>
      <w:proofErr w:type="spellStart"/>
      <w:r>
        <w:rPr>
          <w:rFonts w:eastAsia="Times New Roman" w:cs="Times New Roman"/>
          <w:szCs w:val="24"/>
        </w:rPr>
        <w:t>έγκυες</w:t>
      </w:r>
      <w:proofErr w:type="spellEnd"/>
      <w:r>
        <w:rPr>
          <w:rFonts w:eastAsia="Times New Roman" w:cs="Times New Roman"/>
          <w:szCs w:val="24"/>
        </w:rPr>
        <w:t xml:space="preserve"> δεν γεννούν στα νοσοκομεία μας. Έχουμε ζητήσει επίσημα σαν κράτος να μας δώσουν τα χαρτιά, τα </w:t>
      </w:r>
      <w:r>
        <w:rPr>
          <w:rFonts w:eastAsia="Times New Roman" w:cs="Times New Roman"/>
          <w:szCs w:val="24"/>
          <w:lang w:val="en-US"/>
        </w:rPr>
        <w:t>papers</w:t>
      </w:r>
      <w:r>
        <w:rPr>
          <w:rFonts w:eastAsia="Times New Roman" w:cs="Times New Roman"/>
          <w:szCs w:val="24"/>
        </w:rPr>
        <w:t>, πάνω στα οποία στηρίζονται αυτά τα συμπεράσματα, όπως θα γινόταν σε μια οπ</w:t>
      </w:r>
      <w:r>
        <w:rPr>
          <w:rFonts w:eastAsia="Times New Roman" w:cs="Times New Roman"/>
          <w:szCs w:val="24"/>
        </w:rPr>
        <w:t xml:space="preserve">οιαδήποτε επιστημονική έρευνα. Δεν υπάρχουν αυτά σε εμάς. Δεν μας τα έχουν δώσει. </w:t>
      </w:r>
    </w:p>
    <w:p w14:paraId="10372BCE" w14:textId="77777777" w:rsidR="00906807" w:rsidRDefault="00407EF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Επομένως, είναι πάρα πολύ λογικό ότι υπάρχουν ψυχολογικά προβλήματα, αλλά αρνούμαι -μέχρι να αποδειχθεί- την εγκυρότητα αυτών των προβλέψεων, αυτών των ανακοινώσεων, διότι δ</w:t>
      </w:r>
      <w:r>
        <w:rPr>
          <w:rFonts w:eastAsia="Times New Roman" w:cs="Times New Roman"/>
          <w:szCs w:val="24"/>
        </w:rPr>
        <w:t>εν μας έχουν δοθεί τα συνοδευτικά έγγραφα που πρέπει να δίνονται σε οποιαδήποτε ιατρική εργασία. Φαντάζομαι</w:t>
      </w:r>
      <w:r>
        <w:rPr>
          <w:rFonts w:eastAsia="Times New Roman" w:cs="Times New Roman"/>
          <w:szCs w:val="24"/>
        </w:rPr>
        <w:t>,</w:t>
      </w:r>
      <w:r>
        <w:rPr>
          <w:rFonts w:eastAsia="Times New Roman" w:cs="Times New Roman"/>
          <w:szCs w:val="24"/>
        </w:rPr>
        <w:t xml:space="preserve"> ότι για </w:t>
      </w:r>
      <w:r>
        <w:rPr>
          <w:rFonts w:eastAsia="Times New Roman" w:cs="Times New Roman"/>
          <w:szCs w:val="24"/>
        </w:rPr>
        <w:lastRenderedPageBreak/>
        <w:t>όσους είστε νομικοί εδώ</w:t>
      </w:r>
      <w:r>
        <w:rPr>
          <w:rFonts w:eastAsia="Times New Roman" w:cs="Times New Roman"/>
          <w:szCs w:val="24"/>
        </w:rPr>
        <w:t>,</w:t>
      </w:r>
      <w:r>
        <w:rPr>
          <w:rFonts w:eastAsia="Times New Roman" w:cs="Times New Roman"/>
          <w:szCs w:val="24"/>
        </w:rPr>
        <w:t xml:space="preserve"> ότι και στις νομικές εργασίες έτσι γίνεται, αλλά σε εμάς, στην ιατρική, δεν έχει κανένα νόημα, εάν δεν υπάρχουν τα</w:t>
      </w:r>
      <w:r>
        <w:rPr>
          <w:rFonts w:eastAsia="Times New Roman" w:cs="Times New Roman"/>
          <w:szCs w:val="24"/>
        </w:rPr>
        <w:t xml:space="preserve"> </w:t>
      </w:r>
      <w:r>
        <w:rPr>
          <w:rFonts w:eastAsia="Times New Roman" w:cs="Times New Roman"/>
          <w:szCs w:val="24"/>
          <w:lang w:val="en-US"/>
        </w:rPr>
        <w:t>data</w:t>
      </w:r>
      <w:r>
        <w:rPr>
          <w:rFonts w:eastAsia="Times New Roman" w:cs="Times New Roman"/>
          <w:szCs w:val="24"/>
        </w:rPr>
        <w:t xml:space="preserve">, τα </w:t>
      </w:r>
      <w:r>
        <w:rPr>
          <w:rFonts w:eastAsia="Times New Roman" w:cs="Times New Roman"/>
          <w:szCs w:val="24"/>
          <w:lang w:val="en-US"/>
        </w:rPr>
        <w:t>papers</w:t>
      </w:r>
      <w:r>
        <w:rPr>
          <w:rFonts w:eastAsia="Times New Roman" w:cs="Times New Roman"/>
          <w:szCs w:val="24"/>
        </w:rPr>
        <w:t xml:space="preserve"> που συνοδεύουν αυτό το συμπέρασμα.</w:t>
      </w:r>
    </w:p>
    <w:p w14:paraId="10372BCF" w14:textId="77777777" w:rsidR="00906807" w:rsidRDefault="00407EF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σας δώσω τα έγγραφα, τα οποία λένε βήμα με βήμα τι θα κάνουμε με το ξεχειμώνιασμα και πιστεύω ότι θα τα καταφέρουμε.</w:t>
      </w:r>
    </w:p>
    <w:p w14:paraId="10372BD0" w14:textId="77777777" w:rsidR="00906807" w:rsidRDefault="00407EF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δεν εφαρμόσαμε το </w:t>
      </w:r>
      <w:r>
        <w:rPr>
          <w:rFonts w:eastAsia="Times New Roman" w:cs="Times New Roman"/>
          <w:szCs w:val="24"/>
        </w:rPr>
        <w:t>σχετικό άρθρο του Κανονισμού που προβλέπει όταν υπάρχει ένα κοινό θέμα δύο ερωτώντων Βουλευτών πώς θα το χειριστούμε, λόγω της δικαιολογημένης καθυστέρησης του κ. Βαρβιτσιώτη. Γι’ αυτό θα απαντηθεί η δεύτερη ερώτηση κανονικά σαν να είναι διαφορετικό το θέμ</w:t>
      </w:r>
      <w:r>
        <w:rPr>
          <w:rFonts w:eastAsia="Times New Roman" w:cs="Times New Roman"/>
          <w:szCs w:val="24"/>
        </w:rPr>
        <w:t>α.</w:t>
      </w:r>
    </w:p>
    <w:p w14:paraId="10372BD1" w14:textId="77777777" w:rsidR="00906807" w:rsidRDefault="00407EF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συζητηθεί τώρα η τρίτη με αριθμό 167/30-10-2017 επίκαιρη ερώτηση δεύτερου κύκλου του Βουλευτή Β΄ Αθηνών της Νέας Δημοκρατίας</w:t>
      </w:r>
      <w:r>
        <w:rPr>
          <w:rFonts w:eastAsia="Times New Roman" w:cs="Times New Roman"/>
          <w:szCs w:val="24"/>
        </w:rPr>
        <w:t xml:space="preserve"> κ. Μιλτιάδη Βαρβιτσιώτη προς τον Υπουργό Μεταναστευτικής Πολιτικής, με θέμα: «Πλημμελής η προετοιμασία των δομών φιλοξενίας για τη χειμερινή περίοδο».</w:t>
      </w:r>
    </w:p>
    <w:p w14:paraId="10372BD2"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Κύριε Βαρβιτσιώτη, έχετε τον λόγο για δύο λεπτά.</w:t>
      </w:r>
    </w:p>
    <w:p w14:paraId="10372BD3" w14:textId="77777777" w:rsidR="00906807" w:rsidRDefault="00407EFF">
      <w:pPr>
        <w:spacing w:line="600" w:lineRule="auto"/>
        <w:ind w:firstLine="720"/>
        <w:jc w:val="both"/>
        <w:rPr>
          <w:rFonts w:eastAsia="Times New Roman" w:cs="Times New Roman"/>
          <w:szCs w:val="24"/>
        </w:rPr>
      </w:pPr>
      <w:r>
        <w:rPr>
          <w:rFonts w:eastAsia="Times New Roman" w:cs="Times New Roman"/>
          <w:b/>
          <w:szCs w:val="24"/>
        </w:rPr>
        <w:lastRenderedPageBreak/>
        <w:t xml:space="preserve">ΜΙΛΤΙΑΔΗΣ ΒΑΡΒΙΤΣΙΩΤΗΣ: </w:t>
      </w:r>
      <w:r>
        <w:rPr>
          <w:rFonts w:eastAsia="Times New Roman" w:cs="Times New Roman"/>
          <w:szCs w:val="24"/>
        </w:rPr>
        <w:t>Κύριε Πρόεδρε, συζητάμε για ανθ</w:t>
      </w:r>
      <w:r>
        <w:rPr>
          <w:rFonts w:eastAsia="Times New Roman" w:cs="Times New Roman"/>
          <w:szCs w:val="24"/>
        </w:rPr>
        <w:t xml:space="preserve">ρώπινα δικαιώματα, διότι το δικαίωμα της αξιοπρεπούς διαβίωσης στους χώρους φιλοξενίας και υποδοχής είναι ανθρώπινο δικαίωμα. </w:t>
      </w:r>
    </w:p>
    <w:p w14:paraId="10372BD4"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Και εχθές κάναμε μία συζήτηση σε αυτήν την Αίθουσα για ανθρώπινα δικαιώματα και για πρώτη φορά είδα σε αυτήν την Αίθουσα να χρησι</w:t>
      </w:r>
      <w:r>
        <w:rPr>
          <w:rFonts w:eastAsia="Times New Roman" w:cs="Times New Roman"/>
          <w:szCs w:val="24"/>
        </w:rPr>
        <w:t xml:space="preserve">μοποιούνται τόσο χονδροειδή ψέματα. Και είδα μία αδικαιολόγητη αδυναμία της Κυβέρνησης εκείνη τη στιγμή και μία ανεξήγητη απροθυμία να εκφράσει την αντίθεσή της στην αποφυλάκιση του </w:t>
      </w:r>
      <w:proofErr w:type="spellStart"/>
      <w:r>
        <w:rPr>
          <w:rFonts w:eastAsia="Times New Roman" w:cs="Times New Roman"/>
          <w:szCs w:val="24"/>
        </w:rPr>
        <w:t>Κουφοντίνα</w:t>
      </w:r>
      <w:proofErr w:type="spellEnd"/>
      <w:r>
        <w:rPr>
          <w:rFonts w:eastAsia="Times New Roman" w:cs="Times New Roman"/>
          <w:szCs w:val="24"/>
        </w:rPr>
        <w:t xml:space="preserve"> και παράλληλα να καταδικάσει και τις πράξεις και το παρελθόν το</w:t>
      </w:r>
      <w:r>
        <w:rPr>
          <w:rFonts w:eastAsia="Times New Roman" w:cs="Times New Roman"/>
          <w:szCs w:val="24"/>
        </w:rPr>
        <w:t xml:space="preserve">υ. Το βράδυ, όμως, κατάλαβα το γιατί. Γιατί τελικά θα καταδίκαζε τα δικά της παιδιά, έτσι όπως τα είδαμε εχθές το βράδυ στις συγκλονιστικές σκηνές υποδοχής του «λυτρωτή» </w:t>
      </w:r>
      <w:proofErr w:type="spellStart"/>
      <w:r>
        <w:rPr>
          <w:rFonts w:eastAsia="Times New Roman" w:cs="Times New Roman"/>
          <w:szCs w:val="24"/>
        </w:rPr>
        <w:t>Κουφοντίνα</w:t>
      </w:r>
      <w:proofErr w:type="spellEnd"/>
      <w:r>
        <w:rPr>
          <w:rFonts w:eastAsia="Times New Roman" w:cs="Times New Roman"/>
          <w:szCs w:val="24"/>
        </w:rPr>
        <w:t xml:space="preserve"> έξω από τις φυλακές. Όχι τα ιδεολογικά παιδιά. Τα πραγματικά παιδιά της Κυβ</w:t>
      </w:r>
      <w:r>
        <w:rPr>
          <w:rFonts w:eastAsia="Times New Roman" w:cs="Times New Roman"/>
          <w:szCs w:val="24"/>
        </w:rPr>
        <w:t xml:space="preserve">έρνησης. </w:t>
      </w:r>
    </w:p>
    <w:p w14:paraId="10372BD5"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Και άκουσα και διάβασα ότι και ο άλλος διαπρύσιος υπερασπιστής των ανθρωπίνων δικαιωμάτων, το στέλεχος του ΣΥΡΙΖΑ, </w:t>
      </w:r>
      <w:r>
        <w:rPr>
          <w:rFonts w:eastAsia="Times New Roman" w:cs="Times New Roman"/>
          <w:szCs w:val="24"/>
          <w:lang w:val="en-US"/>
        </w:rPr>
        <w:t>o</w:t>
      </w:r>
      <w:r>
        <w:rPr>
          <w:rFonts w:eastAsia="Times New Roman" w:cs="Times New Roman"/>
          <w:szCs w:val="24"/>
        </w:rPr>
        <w:t xml:space="preserve"> υπεύθυνος του </w:t>
      </w:r>
      <w:r>
        <w:rPr>
          <w:rFonts w:eastAsia="Times New Roman" w:cs="Times New Roman"/>
          <w:szCs w:val="24"/>
        </w:rPr>
        <w:t xml:space="preserve">γραφείου </w:t>
      </w:r>
      <w:r>
        <w:rPr>
          <w:rFonts w:eastAsia="Times New Roman" w:cs="Times New Roman"/>
          <w:szCs w:val="24"/>
        </w:rPr>
        <w:t xml:space="preserve">των </w:t>
      </w:r>
      <w:r>
        <w:rPr>
          <w:rFonts w:eastAsia="Times New Roman" w:cs="Times New Roman"/>
          <w:szCs w:val="24"/>
        </w:rPr>
        <w:t>ανθρωπίνων δικαιωμάτων</w:t>
      </w:r>
      <w:r>
        <w:rPr>
          <w:rFonts w:eastAsia="Times New Roman" w:cs="Times New Roman"/>
          <w:szCs w:val="24"/>
        </w:rPr>
        <w:t>, ο κ. Λάμπρου, έγραψε κιόλας και άρθρο γιατί πρέπει να υ</w:t>
      </w:r>
      <w:r>
        <w:rPr>
          <w:rFonts w:eastAsia="Times New Roman" w:cs="Times New Roman"/>
          <w:szCs w:val="24"/>
        </w:rPr>
        <w:lastRenderedPageBreak/>
        <w:t>περασπιζόμαστε αυτόν το</w:t>
      </w:r>
      <w:r>
        <w:rPr>
          <w:rFonts w:eastAsia="Times New Roman" w:cs="Times New Roman"/>
          <w:szCs w:val="24"/>
        </w:rPr>
        <w:t xml:space="preserve">ν απαράδεκτο νόμο Παρασκευόπουλου. Δεν άκουσα, όμως, τον κ. Λάμπρου -όπως δεν άκουσα και κανέναν- να μιλήσει για τις άθλιες συνθήκες, οι οποίες επικρατούν στο Ανατολικό Αιγαίο και στα νησιά του, κύριε Υπουργέ. </w:t>
      </w:r>
    </w:p>
    <w:p w14:paraId="10372BD6"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Κύριε Υπουργέ, η προετοιμασία των δομών για τ</w:t>
      </w:r>
      <w:r>
        <w:rPr>
          <w:rFonts w:eastAsia="Times New Roman" w:cs="Times New Roman"/>
          <w:szCs w:val="24"/>
        </w:rPr>
        <w:t>ον χειμώνα είναι κάτι το οποίο θα έπρεπε να το έχετε κάνει. Και πέρ</w:t>
      </w:r>
      <w:r>
        <w:rPr>
          <w:rFonts w:eastAsia="Times New Roman" w:cs="Times New Roman"/>
          <w:szCs w:val="24"/>
        </w:rPr>
        <w:t>υ</w:t>
      </w:r>
      <w:r>
        <w:rPr>
          <w:rFonts w:eastAsia="Times New Roman" w:cs="Times New Roman"/>
          <w:szCs w:val="24"/>
        </w:rPr>
        <w:t>σι έπρεπε να το έχετε κάνει. Πέρ</w:t>
      </w:r>
      <w:r>
        <w:rPr>
          <w:rFonts w:eastAsia="Times New Roman" w:cs="Times New Roman"/>
          <w:szCs w:val="24"/>
        </w:rPr>
        <w:t>υ</w:t>
      </w:r>
      <w:r>
        <w:rPr>
          <w:rFonts w:eastAsia="Times New Roman" w:cs="Times New Roman"/>
          <w:szCs w:val="24"/>
        </w:rPr>
        <w:t>σι βρεθήκατε εξαπίνης όταν ήρθε ο χειμώνας και λέγατε, «Δεν είχαμε προβλέψει να έχουν οι σκηνές θερμαντικά σώματα».</w:t>
      </w:r>
    </w:p>
    <w:p w14:paraId="10372BD7"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Φέτος η κατάσταση είναι πολύ χειρότερη </w:t>
      </w:r>
      <w:r>
        <w:rPr>
          <w:rFonts w:eastAsia="Times New Roman" w:cs="Times New Roman"/>
          <w:szCs w:val="24"/>
        </w:rPr>
        <w:t>και πλέον δεν μπορείτε να ρίξετε τις ευθύνες στις τοπικές κοινωνίες όπως κάνατε πέρ</w:t>
      </w:r>
      <w:r>
        <w:rPr>
          <w:rFonts w:eastAsia="Times New Roman" w:cs="Times New Roman"/>
          <w:szCs w:val="24"/>
        </w:rPr>
        <w:t>υ</w:t>
      </w:r>
      <w:r>
        <w:rPr>
          <w:rFonts w:eastAsia="Times New Roman" w:cs="Times New Roman"/>
          <w:szCs w:val="24"/>
        </w:rPr>
        <w:t>σι -«δεν μας δίνουν οι δήμαρχοι ξενοδοχεία να βάλουμε τους ανθρώπους», «δεν συνεργάζονται οι τοπικές κοινωνίες»- διότι στις τοπικές κοινωνίες υποσχεθήκατε πέρ</w:t>
      </w:r>
      <w:r>
        <w:rPr>
          <w:rFonts w:eastAsia="Times New Roman" w:cs="Times New Roman"/>
          <w:szCs w:val="24"/>
        </w:rPr>
        <w:t>υ</w:t>
      </w:r>
      <w:r>
        <w:rPr>
          <w:rFonts w:eastAsia="Times New Roman" w:cs="Times New Roman"/>
          <w:szCs w:val="24"/>
        </w:rPr>
        <w:t>σι τον Σεπτέμ</w:t>
      </w:r>
      <w:r>
        <w:rPr>
          <w:rFonts w:eastAsia="Times New Roman" w:cs="Times New Roman"/>
          <w:szCs w:val="24"/>
        </w:rPr>
        <w:t xml:space="preserve">βριο μέτρα αποσυμφόρησης, από τα οποία δεν έχετε υλοποιήσει ούτε ένα. Και έρχεστε προχθές στην </w:t>
      </w:r>
      <w:r>
        <w:rPr>
          <w:rFonts w:eastAsia="Times New Roman" w:cs="Times New Roman"/>
          <w:szCs w:val="24"/>
        </w:rPr>
        <w:t xml:space="preserve">επιτροπή </w:t>
      </w:r>
      <w:r>
        <w:rPr>
          <w:rFonts w:eastAsia="Times New Roman" w:cs="Times New Roman"/>
          <w:szCs w:val="24"/>
        </w:rPr>
        <w:t xml:space="preserve">της Βουλής και λέτε, «Αντί για αποσυμφόρηση, θα μεγαλώσω τη χωρητικότητα των δομών, για να μπορέσω να καλύψω τις ανάγκες», χωρίς όμως να υλοποιείτε μία </w:t>
      </w:r>
      <w:r>
        <w:rPr>
          <w:rFonts w:eastAsia="Times New Roman" w:cs="Times New Roman"/>
          <w:szCs w:val="24"/>
        </w:rPr>
        <w:t xml:space="preserve">συμφωνία πάνω στην οποία εγκλωβίζετε όλους αυτούς τους ανθρώπους στα νησιά. </w:t>
      </w:r>
    </w:p>
    <w:p w14:paraId="10372BD8"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lastRenderedPageBreak/>
        <w:t>Και γιατί δεν την υλοποιείτε; Πολύ απλά γιατί δεν σας αφήνει ο ιδεολογικός ΣΥΡΙΖΑ, οι δήθεν υπερασπιστές των ανθρωπίνων δικαιωμάτων, οι πρώην γενικοί σας γραμματείς που γράφουν άρ</w:t>
      </w:r>
      <w:r>
        <w:rPr>
          <w:rFonts w:eastAsia="Times New Roman" w:cs="Times New Roman"/>
          <w:szCs w:val="24"/>
        </w:rPr>
        <w:t>θρα στην «</w:t>
      </w:r>
      <w:r>
        <w:rPr>
          <w:rFonts w:eastAsia="Times New Roman" w:cs="Times New Roman"/>
          <w:szCs w:val="24"/>
          <w:lang w:val="en-US"/>
        </w:rPr>
        <w:t>Guardian</w:t>
      </w:r>
      <w:r>
        <w:rPr>
          <w:rFonts w:eastAsia="Times New Roman" w:cs="Times New Roman"/>
          <w:szCs w:val="24"/>
        </w:rPr>
        <w:t xml:space="preserve">» ενάντια στην υποψηφιότητά σας για </w:t>
      </w:r>
      <w:r>
        <w:rPr>
          <w:rFonts w:eastAsia="Times New Roman" w:cs="Times New Roman"/>
          <w:szCs w:val="24"/>
        </w:rPr>
        <w:t>επίτροπος ανθρωπίνων δικαιωμάτων</w:t>
      </w:r>
      <w:r>
        <w:rPr>
          <w:rFonts w:eastAsia="Times New Roman" w:cs="Times New Roman"/>
          <w:szCs w:val="24"/>
        </w:rPr>
        <w:t xml:space="preserve">. Είναι οι άνθρωποι που λένε ότι δεν θα πρέπει να επιστρέφουμε στην Τουρκία αυτούς που πρέπει να επιστρέφουμε βάσει της κοινής δήλωσης Ευρώπης – Τουρκίας. </w:t>
      </w:r>
    </w:p>
    <w:p w14:paraId="10372BD9"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Έχετε φτιάξει </w:t>
      </w:r>
      <w:r>
        <w:rPr>
          <w:rFonts w:eastAsia="Times New Roman" w:cs="Times New Roman"/>
          <w:szCs w:val="24"/>
        </w:rPr>
        <w:t>έναν τέτοιο πολύπλοκο και χρονοβόρο μηχανισμό για την εξέταση των αιτήσεων ασύλου, ώστε ουσιαστικά εγκλωβίζετε χιλιάδες ανθρώπους στα νησιά.</w:t>
      </w:r>
    </w:p>
    <w:p w14:paraId="10372BDA"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Κύριε Υπουργέ, πέρ</w:t>
      </w:r>
      <w:r>
        <w:rPr>
          <w:rFonts w:eastAsia="Times New Roman" w:cs="Times New Roman"/>
          <w:szCs w:val="24"/>
        </w:rPr>
        <w:t>υ</w:t>
      </w:r>
      <w:r>
        <w:rPr>
          <w:rFonts w:eastAsia="Times New Roman" w:cs="Times New Roman"/>
          <w:szCs w:val="24"/>
        </w:rPr>
        <w:t>σι μάς είπατε ότι η έλευση του χειμώνα, ότι οι νεκροί στη Μόρια και στη Σάμο, ότι οι άθλιες συνθ</w:t>
      </w:r>
      <w:r>
        <w:rPr>
          <w:rFonts w:eastAsia="Times New Roman" w:cs="Times New Roman"/>
          <w:szCs w:val="24"/>
        </w:rPr>
        <w:t>ήκες σε όλη την Ελλάδα σάς έκαναν σοφότερο. Ελπίζω πραγματικά από την απάντησή σας να πάρω το μήνυμα ότι όντως σας έκαναν σοφότερο και πως φέτος είμαστε καλύτερα προετοιμασμένοι. Ελπίζω να μην έχουν άλλα αποτελέσματα οι περσινές δηλώσεις και να δείξουν τελ</w:t>
      </w:r>
      <w:r>
        <w:rPr>
          <w:rFonts w:eastAsia="Times New Roman" w:cs="Times New Roman"/>
          <w:szCs w:val="24"/>
        </w:rPr>
        <w:t xml:space="preserve">ικά </w:t>
      </w:r>
      <w:r>
        <w:rPr>
          <w:rFonts w:eastAsia="Times New Roman" w:cs="Times New Roman"/>
          <w:szCs w:val="24"/>
        </w:rPr>
        <w:t xml:space="preserve">ότι </w:t>
      </w:r>
      <w:r>
        <w:rPr>
          <w:rFonts w:eastAsia="Times New Roman" w:cs="Times New Roman"/>
          <w:szCs w:val="24"/>
        </w:rPr>
        <w:t>γίνατε, αντί σοφότερος, περισσότερο αναίσθητος.</w:t>
      </w:r>
    </w:p>
    <w:p w14:paraId="10372BDB"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Ευχαριστώ πολύ.</w:t>
      </w:r>
    </w:p>
    <w:p w14:paraId="10372BDC" w14:textId="77777777" w:rsidR="00906807" w:rsidRDefault="00407EFF">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Ευχαριστώ και εγώ.</w:t>
      </w:r>
    </w:p>
    <w:p w14:paraId="10372BDD"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0372BDE" w14:textId="77777777" w:rsidR="00906807" w:rsidRDefault="00407EFF">
      <w:pPr>
        <w:spacing w:line="72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Κύριε Βαρβιτσιώτη, προσπαθώ κάθε φορά να είμαι ήπιος, να μιλάω τη γλώσσα της αλήθειας. Δεν βοηθάτε σε αυτό, διότι το να μιλάτε για τα ανθρώπινα δικαιώματα των μεταναστών και των προσφύγων με μια ιστορία δεκαετίας πίσω σας -δεν αναφέρομαι σε εσάς συγκεκριμέ</w:t>
      </w:r>
      <w:r>
        <w:rPr>
          <w:rFonts w:eastAsia="Times New Roman" w:cs="Times New Roman"/>
          <w:szCs w:val="24"/>
        </w:rPr>
        <w:t xml:space="preserve">να- θα ήταν ιλαροτραγικό, αν δεν ήταν αναίδεια. </w:t>
      </w:r>
    </w:p>
    <w:p w14:paraId="10372BDF"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Ανθρώπινα δικαιώματα μεταναστών και προσφύγων: Στεγάσατε ποτέ σας κανέναν; Περιθάλψατε ποτέ σας κανέναν; Στην πλατεία Βικτωρίας τους βρήκαμε. Στην Ηγουμενίτσα πάνω στα δέντρα τους βρήκαμε. Στην Πάτρα μέσα στ</w:t>
      </w:r>
      <w:r>
        <w:rPr>
          <w:rFonts w:eastAsia="Times New Roman" w:cs="Times New Roman"/>
          <w:szCs w:val="24"/>
        </w:rPr>
        <w:t xml:space="preserve">α κτήρια, στα παλιά εργοστάσια τους βρήκαμε. Τι κάνατε ώστε να μπορείτε να ρωτάτε και να κουνάτε το χέρι; </w:t>
      </w:r>
    </w:p>
    <w:p w14:paraId="10372BE0"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πω και κάτι άλλο; Δεν σας καίγεται </w:t>
      </w:r>
      <w:proofErr w:type="spellStart"/>
      <w:r>
        <w:rPr>
          <w:rFonts w:eastAsia="Times New Roman" w:cs="Times New Roman"/>
          <w:szCs w:val="24"/>
        </w:rPr>
        <w:t>καρφάκι</w:t>
      </w:r>
      <w:proofErr w:type="spellEnd"/>
      <w:r>
        <w:rPr>
          <w:rFonts w:eastAsia="Times New Roman" w:cs="Times New Roman"/>
          <w:szCs w:val="24"/>
        </w:rPr>
        <w:t xml:space="preserve">. Μιλήσατε τρία λεπτά. Το ένα λεπτό και σαράντα δευτερόλεπτα μιλήσατε για τον </w:t>
      </w:r>
      <w:proofErr w:type="spellStart"/>
      <w:r>
        <w:rPr>
          <w:rFonts w:eastAsia="Times New Roman" w:cs="Times New Roman"/>
          <w:szCs w:val="24"/>
        </w:rPr>
        <w:t>Κουφοντίνα</w:t>
      </w:r>
      <w:proofErr w:type="spellEnd"/>
      <w:r>
        <w:rPr>
          <w:rFonts w:eastAsia="Times New Roman" w:cs="Times New Roman"/>
          <w:szCs w:val="24"/>
        </w:rPr>
        <w:t>. Δεκάρα δεν</w:t>
      </w:r>
      <w:r>
        <w:rPr>
          <w:rFonts w:eastAsia="Times New Roman" w:cs="Times New Roman"/>
          <w:szCs w:val="24"/>
        </w:rPr>
        <w:t xml:space="preserve"> δίνετε! Δεκάρα δεν δίνετε σε μια προσπάθεια που πρέπει να κάνουμε σαν έθνος. Αντιπολίτευση κάνετε. Είναι η χρυσή ευκαιρία σας. Δεν είναι, όμως.</w:t>
      </w:r>
    </w:p>
    <w:p w14:paraId="10372BE1"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Υπάρχει ευθύνη εδώ, κύριε Βαρβιτσιώτη. Υπάρχει ευθύνη στην οποία όλοι πρέπει να ανταποκριθούμε. Τη </w:t>
      </w:r>
      <w:r>
        <w:rPr>
          <w:rFonts w:eastAsia="Times New Roman" w:cs="Times New Roman"/>
          <w:szCs w:val="24"/>
        </w:rPr>
        <w:t>συμφωνία</w:t>
      </w:r>
      <w:r>
        <w:rPr>
          <w:rFonts w:eastAsia="Times New Roman" w:cs="Times New Roman"/>
          <w:szCs w:val="24"/>
        </w:rPr>
        <w:t xml:space="preserve"> Ευρ</w:t>
      </w:r>
      <w:r>
        <w:rPr>
          <w:rFonts w:eastAsia="Times New Roman" w:cs="Times New Roman"/>
          <w:szCs w:val="24"/>
        </w:rPr>
        <w:t xml:space="preserve">ώπης-Τουρκίας τη χρειαζόμαστε. Για τις επιστροφές είμαστε υπέρ και παλεύουμε. Προφανώς υπάρχουν κι άλλες απόψεις. Και σε εσάς υπάρχουν κι άλλες απόψεις. Παντού εδώ μέσα υπάρχουν κι άλλες απόψεις. Αντί να σταθείτε σε αυτά στα οποία μπορούμε να συμφωνήσουμε </w:t>
      </w:r>
      <w:r>
        <w:rPr>
          <w:rFonts w:eastAsia="Times New Roman" w:cs="Times New Roman"/>
          <w:szCs w:val="24"/>
        </w:rPr>
        <w:t xml:space="preserve">για να προχωρήσουν πιο γρήγορα τα πράγματα, για μια ακόμα φορά κουνάτε το δάκτυλο. Και το κουνάτε με έναν τρόπο ο οποίος δεν βοηθά σε τίποτα. Δεν ξέρω αν βοηθάει εσάς, όχι προσωπικά εσάς, εννοώ αυτό που εκπροσωπείτε εδώ πέρα. </w:t>
      </w:r>
    </w:p>
    <w:p w14:paraId="10372BE2"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Θα έπρεπε να το έχουμε κάνει.</w:t>
      </w:r>
      <w:r>
        <w:rPr>
          <w:rFonts w:eastAsia="Times New Roman" w:cs="Times New Roman"/>
          <w:szCs w:val="24"/>
        </w:rPr>
        <w:t xml:space="preserve"> Μέχρι τις 20 Αυγούστου τα πράγματα ήταν έτσι, τα πράγματα ήταν τακτοποιημένα. Ξαφνικά </w:t>
      </w:r>
      <w:r>
        <w:rPr>
          <w:rFonts w:eastAsia="Times New Roman" w:cs="Times New Roman"/>
          <w:szCs w:val="24"/>
        </w:rPr>
        <w:lastRenderedPageBreak/>
        <w:t xml:space="preserve">αυξήθηκαν οι ροές και από 20 Αυγούστου προσπαθούμε να ανταπεξέλθουμε σε αυτή την κατάσταση. Και νομίζω ότι θα ανταπεξέλθουμε. </w:t>
      </w:r>
    </w:p>
    <w:p w14:paraId="10372BE3"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Λέτε ότι δεν κάνουμε μεταφορές. Έχουμε μετ</w:t>
      </w:r>
      <w:r>
        <w:rPr>
          <w:rFonts w:eastAsia="Times New Roman" w:cs="Times New Roman"/>
          <w:szCs w:val="24"/>
        </w:rPr>
        <w:t xml:space="preserve">αφέρει χιλιάδες ανθρώπους. Το ξέρουν και οι δήμαρχοι αυτό. Έχουν ξεπεράσει τις επτά, οκτώ χιλιάδες οι άνθρωποι που έχουμε μεταφέρει από τα νησιά με βάση τη </w:t>
      </w:r>
      <w:r>
        <w:rPr>
          <w:rFonts w:eastAsia="Times New Roman" w:cs="Times New Roman"/>
          <w:szCs w:val="24"/>
        </w:rPr>
        <w:t>σ</w:t>
      </w:r>
      <w:r>
        <w:rPr>
          <w:rFonts w:eastAsia="Times New Roman" w:cs="Times New Roman"/>
          <w:szCs w:val="24"/>
        </w:rPr>
        <w:t>υμφωνία Ευρώπης-Τουρκίας, για την οποία κάποτε θα πρέπει να μας πείτε και περιφερειακά -διότι ο Πρό</w:t>
      </w:r>
      <w:r>
        <w:rPr>
          <w:rFonts w:eastAsia="Times New Roman" w:cs="Times New Roman"/>
          <w:szCs w:val="24"/>
        </w:rPr>
        <w:t xml:space="preserve">εδρός σας έχει εκφραστεί υπέρ αυτής της </w:t>
      </w:r>
      <w:r>
        <w:rPr>
          <w:rFonts w:eastAsia="Times New Roman" w:cs="Times New Roman"/>
          <w:szCs w:val="24"/>
        </w:rPr>
        <w:t>σ</w:t>
      </w:r>
      <w:r>
        <w:rPr>
          <w:rFonts w:eastAsia="Times New Roman" w:cs="Times New Roman"/>
          <w:szCs w:val="24"/>
        </w:rPr>
        <w:t xml:space="preserve">υμφωνίας- τι πιστεύετε. Είναι; Δεν είναι; Τη θέλουμε; Δεν τη θέλουμε; Προσπαθούμε να την υλοποιήσουμε; Δεν προσπαθούμε να την υλοποιήσουμε; Ονειρευόμαστε ένα καινούργιο 2015; </w:t>
      </w:r>
    </w:p>
    <w:p w14:paraId="10372BE4"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Λέτε για νομοθετικά μέτρα. Όπως όλα ήτα</w:t>
      </w:r>
      <w:r>
        <w:rPr>
          <w:rFonts w:eastAsia="Times New Roman" w:cs="Times New Roman"/>
          <w:szCs w:val="24"/>
        </w:rPr>
        <w:t>ν άλλα τα νομοθετικά μέτρα</w:t>
      </w:r>
      <w:r>
        <w:rPr>
          <w:rFonts w:eastAsia="Times New Roman" w:cs="Times New Roman"/>
          <w:szCs w:val="24"/>
        </w:rPr>
        <w:t>,</w:t>
      </w:r>
      <w:r>
        <w:rPr>
          <w:rFonts w:eastAsia="Times New Roman" w:cs="Times New Roman"/>
          <w:szCs w:val="24"/>
        </w:rPr>
        <w:t xml:space="preserve"> που είχαμε και που είχατε. Διότι δικά σας τρέχαμε να αλλάξουμε. Θυμόσαστε τις περίφημες αυτές δευτεροβάθμιες επιτροπές όπου ήταν δικηγόροι μόνο και δεν υπήρχε δικαστής μέσα, σε αντίθεση με όλη την Ευρώπη. Υπήρχε η δικαιολογία. Ε</w:t>
      </w:r>
      <w:r>
        <w:rPr>
          <w:rFonts w:eastAsia="Times New Roman" w:cs="Times New Roman"/>
          <w:szCs w:val="24"/>
        </w:rPr>
        <w:t>γώ το καταλαβαίνω αυτό το πράγμα. Δεν ήταν η κατάσταση τέτοια. Οι καινούργιες καταστάσεις θέλουν και καινούργια νομοθε</w:t>
      </w:r>
      <w:r>
        <w:rPr>
          <w:rFonts w:eastAsia="Times New Roman" w:cs="Times New Roman"/>
          <w:szCs w:val="24"/>
        </w:rPr>
        <w:lastRenderedPageBreak/>
        <w:t>τικά μέτρα. Δεν χρειάζεται να φωνάζουμε. Δεν χρειάζεται να αποδείξετε ότι είσαστε πιο διαπρύσιος υπερασπιστής των ανθρωπίνων δικαιωμάτων α</w:t>
      </w:r>
      <w:r>
        <w:rPr>
          <w:rFonts w:eastAsia="Times New Roman" w:cs="Times New Roman"/>
          <w:szCs w:val="24"/>
        </w:rPr>
        <w:t xml:space="preserve">πό εμένα. Εμένα δεν με ενοχλεί να είστε. Με ενοχλεί να το υποκρίνεστε. </w:t>
      </w:r>
    </w:p>
    <w:p w14:paraId="10372BE5"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Σας ευχαριστώ.</w:t>
      </w:r>
    </w:p>
    <w:p w14:paraId="10372BE6" w14:textId="77777777" w:rsidR="00906807" w:rsidRDefault="00407EF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Βαρβιτσιώτη, έχετε τον λόγο.</w:t>
      </w:r>
    </w:p>
    <w:p w14:paraId="10372BE7" w14:textId="77777777" w:rsidR="00906807" w:rsidRDefault="00407EFF">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Κύριε Πρόεδρε, θα ήθελα να πω ότι ο κύριος Υπουργός μπορεί να λέ</w:t>
      </w:r>
      <w:r>
        <w:rPr>
          <w:rFonts w:eastAsia="Times New Roman" w:cs="Times New Roman"/>
          <w:szCs w:val="24"/>
        </w:rPr>
        <w:t xml:space="preserve">ει ότι εγώ δεν δίνω δεκάρα, ο κύριος Υπουργός, όμως, δέχεται πάρα πολλές δεκάρες από την Ευρωπαϊκή Ένωση. </w:t>
      </w:r>
    </w:p>
    <w:p w14:paraId="10372BE8"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Είσαστε ο Υπουργός</w:t>
      </w:r>
      <w:r>
        <w:rPr>
          <w:rFonts w:eastAsia="Times New Roman" w:cs="Times New Roman"/>
          <w:szCs w:val="24"/>
        </w:rPr>
        <w:t>,</w:t>
      </w:r>
      <w:r>
        <w:rPr>
          <w:rFonts w:eastAsia="Times New Roman" w:cs="Times New Roman"/>
          <w:szCs w:val="24"/>
        </w:rPr>
        <w:t xml:space="preserve"> που έχει τη μεγαλύτερη διεθνή υποστήριξη και διεθνή χρηματοδότηση, κάτι το οποίο δεν είχε κανένας προκάτοχός σας που ασχολήθηκε μ</w:t>
      </w:r>
      <w:r>
        <w:rPr>
          <w:rFonts w:eastAsia="Times New Roman" w:cs="Times New Roman"/>
          <w:szCs w:val="24"/>
        </w:rPr>
        <w:t>ε το θέμα. Κανένας! Και παρά τη μεγάλη χρηματοδότηση που έχετε, δεν δώσατε ούτε μια απάντηση για το πόσο προετοιμασμένοι είσαστε για την έλευση το χειμώνα στα νησιά το Αιγαίου, αυτό για το οποίο σας ρώτησα, αν έχετε κάνει, δηλαδή, τη στοιχειώδη προετοιμασί</w:t>
      </w:r>
      <w:r>
        <w:rPr>
          <w:rFonts w:eastAsia="Times New Roman" w:cs="Times New Roman"/>
          <w:szCs w:val="24"/>
        </w:rPr>
        <w:t>α.</w:t>
      </w:r>
    </w:p>
    <w:p w14:paraId="10372BE9"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lastRenderedPageBreak/>
        <w:t xml:space="preserve">Οι εικόνες που έχω δει εγώ στη Σάμο δεν είναι εικόνες προετοιμασίας, κύριε Πρόεδρε. Κι αν κάποτε με εθνικούς πόρους η χώρα προσπαθούσε να αντιμετωπίσει το θέμα -διότι αυτή ήταν η πραγματικότητα- εσείς βρισκόσασταν απέναντι και πετροβολούσατε και τη </w:t>
      </w:r>
      <w:r>
        <w:rPr>
          <w:rFonts w:eastAsia="Times New Roman" w:cs="Times New Roman"/>
          <w:szCs w:val="24"/>
        </w:rPr>
        <w:t xml:space="preserve">Μόρια και την </w:t>
      </w:r>
      <w:proofErr w:type="spellStart"/>
      <w:r>
        <w:rPr>
          <w:rFonts w:eastAsia="Times New Roman" w:cs="Times New Roman"/>
          <w:szCs w:val="24"/>
        </w:rPr>
        <w:t>Αμυγδαλέζα</w:t>
      </w:r>
      <w:proofErr w:type="spellEnd"/>
      <w:r>
        <w:rPr>
          <w:rFonts w:eastAsia="Times New Roman" w:cs="Times New Roman"/>
          <w:szCs w:val="24"/>
        </w:rPr>
        <w:t xml:space="preserve">, πετροβολούσατε και τα </w:t>
      </w:r>
      <w:proofErr w:type="spellStart"/>
      <w:r>
        <w:rPr>
          <w:rFonts w:eastAsia="Times New Roman" w:cs="Times New Roman"/>
          <w:szCs w:val="24"/>
        </w:rPr>
        <w:t>προαναχωρησιακά</w:t>
      </w:r>
      <w:proofErr w:type="spellEnd"/>
      <w:r>
        <w:rPr>
          <w:rFonts w:eastAsia="Times New Roman" w:cs="Times New Roman"/>
          <w:szCs w:val="24"/>
        </w:rPr>
        <w:t xml:space="preserve"> κέντρα, αυτά που λέτε ότι θα φτιάξετε, αλλά δεν φτιάχνετε. Και δεν τα φτιάχνετε, γιατί δεν σας αφήνει ο ΣΥΡΙΖΑ. Πείτε ότι δεν σας αφήνει ο ΣΥΡΙΖΑ να φτιάξετε τα </w:t>
      </w:r>
      <w:proofErr w:type="spellStart"/>
      <w:r>
        <w:rPr>
          <w:rFonts w:eastAsia="Times New Roman" w:cs="Times New Roman"/>
          <w:szCs w:val="24"/>
        </w:rPr>
        <w:t>προαναχωρησιακά</w:t>
      </w:r>
      <w:proofErr w:type="spellEnd"/>
      <w:r>
        <w:rPr>
          <w:rFonts w:eastAsia="Times New Roman" w:cs="Times New Roman"/>
          <w:szCs w:val="24"/>
        </w:rPr>
        <w:t xml:space="preserve"> κέντρα, για να </w:t>
      </w:r>
      <w:r>
        <w:rPr>
          <w:rFonts w:eastAsia="Times New Roman" w:cs="Times New Roman"/>
          <w:szCs w:val="24"/>
        </w:rPr>
        <w:t>στέλνετε πίσω κόσμο.</w:t>
      </w:r>
    </w:p>
    <w:p w14:paraId="10372BEA"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 xml:space="preserve">υμφωνία δεν λειτουργεί. Αυτό συμβαίνει με τη </w:t>
      </w:r>
      <w:r>
        <w:rPr>
          <w:rFonts w:eastAsia="Times New Roman" w:cs="Times New Roman"/>
          <w:szCs w:val="24"/>
        </w:rPr>
        <w:t>σ</w:t>
      </w:r>
      <w:r>
        <w:rPr>
          <w:rFonts w:eastAsia="Times New Roman" w:cs="Times New Roman"/>
          <w:szCs w:val="24"/>
        </w:rPr>
        <w:t xml:space="preserve">υμφωνία Ευρώπης-Τουρκίας. Δεν είναι κακή η συμφωνία. Είναι καλή η </w:t>
      </w:r>
      <w:r>
        <w:rPr>
          <w:rFonts w:eastAsia="Times New Roman" w:cs="Times New Roman"/>
          <w:szCs w:val="24"/>
        </w:rPr>
        <w:t>σ</w:t>
      </w:r>
      <w:r>
        <w:rPr>
          <w:rFonts w:eastAsia="Times New Roman" w:cs="Times New Roman"/>
          <w:szCs w:val="24"/>
        </w:rPr>
        <w:t xml:space="preserve">υμφωνία και τη στηρίζουμε. Το θέμα είναι αν εσείς την εφαρμόζετε κι αν μπορείτε πραγματικά να την αξιοποιήσετε. Με δύο </w:t>
      </w:r>
      <w:r>
        <w:rPr>
          <w:rFonts w:eastAsia="Times New Roman" w:cs="Times New Roman"/>
          <w:szCs w:val="24"/>
        </w:rPr>
        <w:t>χιλιάδες εξακόσιες επιστροφές στην Τουρκία σημαίνει ότι δεν κάνετε σωστά τη δουλειά σας και δεν στέλνετε πίσω όσους πρέπει να στείλετε. Αυτή είναι η πραγματικότητα.</w:t>
      </w:r>
    </w:p>
    <w:p w14:paraId="10372BEB"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Και με την μακρόχρονη παραμονή τους στα </w:t>
      </w:r>
      <w:r>
        <w:rPr>
          <w:rFonts w:eastAsia="Times New Roman" w:cs="Times New Roman"/>
          <w:szCs w:val="24"/>
          <w:lang w:val="en-US"/>
        </w:rPr>
        <w:t>camps</w:t>
      </w:r>
      <w:r>
        <w:rPr>
          <w:rFonts w:eastAsia="Times New Roman" w:cs="Times New Roman"/>
          <w:szCs w:val="24"/>
        </w:rPr>
        <w:t>, στην αβεβαιότητα, στα νησιά του Αιγαίου, αλλ</w:t>
      </w:r>
      <w:r>
        <w:rPr>
          <w:rFonts w:eastAsia="Times New Roman" w:cs="Times New Roman"/>
          <w:szCs w:val="24"/>
        </w:rPr>
        <w:t xml:space="preserve">ά και στα υπόλοιπα κέντρα φιλοξενίας στη χώρα, τι δημιουργείται; Αυτά που έλεγε ο κ. </w:t>
      </w:r>
      <w:r>
        <w:rPr>
          <w:rFonts w:eastAsia="Times New Roman" w:cs="Times New Roman"/>
          <w:szCs w:val="24"/>
        </w:rPr>
        <w:lastRenderedPageBreak/>
        <w:t>Λυκούδης πριν από λίγο. Δημιουργούνται προβλήματα ψυχολογικού χαρακτήρα ανθρώπων εγκλωβισμένων, χωρίς ελπίδα, χωρίς σαφή προοπτική για τη ζωή τους. Αυτό είναι αξιοπρεπής δ</w:t>
      </w:r>
      <w:r>
        <w:rPr>
          <w:rFonts w:eastAsia="Times New Roman" w:cs="Times New Roman"/>
          <w:szCs w:val="24"/>
        </w:rPr>
        <w:t xml:space="preserve">ιαβίωση; </w:t>
      </w:r>
    </w:p>
    <w:p w14:paraId="10372BEC"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Πραγματικά, θέλω να μου πείτε τι ενέργειες κάνατε, από τις 20 Αυγούστου που αυξήθηκαν οι ροές, για να αντιμετωπίσετε την έλευση του χειμώνα. Θέλω να μου πείτε, κάναμε ένα, δύο, τρία, τέσσερα πράγματα, τόσα μπορούσαμε τόσα κάναμε, τόσα σκεφθήκαμε.</w:t>
      </w:r>
      <w:r>
        <w:rPr>
          <w:rFonts w:eastAsia="Times New Roman" w:cs="Times New Roman"/>
          <w:szCs w:val="24"/>
        </w:rPr>
        <w:t xml:space="preserve"> Δεν απαντήσατε, όμως, σε αυτό. </w:t>
      </w:r>
    </w:p>
    <w:p w14:paraId="10372BED"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Και αν μου πείτε ότι δεν χειρίζεστε εσείς τα χρήματα, τότε θα σας πω για άλλη μια φορά ότι είναι άχρηστο το Υπουργείο που φτιάξατε, αν έχει η Κυβέρνηση όλη αυτή τη διεθνή χρηματοδότηση και δεν μπορεί να την αξιοποιήσει. </w:t>
      </w:r>
    </w:p>
    <w:p w14:paraId="10372BEE"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Ευ</w:t>
      </w:r>
      <w:r>
        <w:rPr>
          <w:rFonts w:eastAsia="Times New Roman" w:cs="Times New Roman"/>
          <w:szCs w:val="24"/>
        </w:rPr>
        <w:t xml:space="preserve">χαριστώ πολύ, κύριε Πρόεδρε. </w:t>
      </w:r>
    </w:p>
    <w:p w14:paraId="10372BEF" w14:textId="77777777" w:rsidR="00906807" w:rsidRDefault="00407E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w:t>
      </w:r>
    </w:p>
    <w:p w14:paraId="10372BF0" w14:textId="77777777" w:rsidR="00906807" w:rsidRDefault="00407E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και πάλι τον λόγο για τρία λεπτά.</w:t>
      </w:r>
    </w:p>
    <w:p w14:paraId="10372BF1" w14:textId="77777777" w:rsidR="00906807" w:rsidRDefault="00407E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ΜΟΥΖΑΛΑΣ (Υπουργός Μεταναστευτικής Πολιτικής): </w:t>
      </w:r>
      <w:r>
        <w:rPr>
          <w:rFonts w:eastAsia="Times New Roman" w:cs="Times New Roman"/>
          <w:szCs w:val="24"/>
        </w:rPr>
        <w:t>Κύριε Βαρβιτσιώτη, κάθε φορά χρησιμοποιείτε το ζήτημ</w:t>
      </w:r>
      <w:r>
        <w:rPr>
          <w:rFonts w:eastAsia="Times New Roman" w:cs="Times New Roman"/>
          <w:szCs w:val="24"/>
        </w:rPr>
        <w:t>α των οικονομικών. Έχουμε πει επανειλημμένως ότι τα χρήματα στα οποία αναφέρεστε, είναι χρήματα για τα οποία το ελληνικό κράτος, με βάση το νομικό πλαίσιο της Ευρωπαϊκής Ένωσης, δεν έχει καμμία δυνατότητα ελέγχου. Είναι τα χρήματα που η Ευρωπαϊκή Ένωση, μέ</w:t>
      </w:r>
      <w:r>
        <w:rPr>
          <w:rFonts w:eastAsia="Times New Roman" w:cs="Times New Roman"/>
          <w:szCs w:val="24"/>
        </w:rPr>
        <w:t xml:space="preserve">σα από την </w:t>
      </w:r>
      <w:r>
        <w:rPr>
          <w:rFonts w:eastAsia="Times New Roman" w:cs="Times New Roman"/>
          <w:szCs w:val="24"/>
        </w:rPr>
        <w:t>«</w:t>
      </w:r>
      <w:r>
        <w:rPr>
          <w:rFonts w:eastAsia="Times New Roman" w:cs="Times New Roman"/>
          <w:szCs w:val="24"/>
          <w:lang w:val="en-US"/>
        </w:rPr>
        <w:t>DGECO</w:t>
      </w:r>
      <w:r>
        <w:rPr>
          <w:rFonts w:eastAsia="Times New Roman" w:cs="Times New Roman"/>
          <w:szCs w:val="24"/>
        </w:rPr>
        <w:t>»</w:t>
      </w:r>
      <w:r>
        <w:rPr>
          <w:rFonts w:eastAsia="Times New Roman" w:cs="Times New Roman"/>
          <w:szCs w:val="24"/>
        </w:rPr>
        <w:t xml:space="preserve">, έδωσε στις ΜΚΟ. Η διαχείριση των υπολοίπων χρημάτων, τα οποία πήρε το κράτος μέσω του </w:t>
      </w:r>
      <w:r>
        <w:rPr>
          <w:rFonts w:eastAsia="Times New Roman" w:cs="Times New Roman"/>
          <w:szCs w:val="24"/>
          <w:lang w:val="en-US"/>
        </w:rPr>
        <w:t>AMIF</w:t>
      </w:r>
      <w:r>
        <w:rPr>
          <w:rFonts w:eastAsia="Times New Roman" w:cs="Times New Roman"/>
          <w:szCs w:val="24"/>
        </w:rPr>
        <w:t xml:space="preserve"> και του άλλου ταμείου, είναι απόλυτα ελέγξιμη. </w:t>
      </w:r>
    </w:p>
    <w:p w14:paraId="10372BF2" w14:textId="77777777" w:rsidR="00906807" w:rsidRDefault="00407E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αντίθεση με αυτό που λέτε, εξαιτίας της προσπάθειας και της καλής και γρήγορης διαχείρισης από τον κ. </w:t>
      </w:r>
      <w:proofErr w:type="spellStart"/>
      <w:r>
        <w:rPr>
          <w:rFonts w:eastAsia="Times New Roman" w:cs="Times New Roman"/>
          <w:szCs w:val="24"/>
        </w:rPr>
        <w:t>Χαρίτση</w:t>
      </w:r>
      <w:proofErr w:type="spellEnd"/>
      <w:r>
        <w:rPr>
          <w:rFonts w:eastAsia="Times New Roman" w:cs="Times New Roman"/>
          <w:szCs w:val="24"/>
        </w:rPr>
        <w:t xml:space="preserve"> –που έχω τη χαρά να είναι δίπλα μου εδώ πέρα- έχουμε το υψηλότερο ποσοστό απορρόφησης στην Ευρώπη. Έχουμε ποσοστό απορρόφησης 30%. Από εκεί και</w:t>
      </w:r>
      <w:r>
        <w:rPr>
          <w:rFonts w:eastAsia="Times New Roman" w:cs="Times New Roman"/>
          <w:szCs w:val="24"/>
        </w:rPr>
        <w:t xml:space="preserve"> πέρα, διαχειριστήκατε τέτοια λεφτά, ξέρετε τις γραφειοκρατικές δυσκολίες και όλα αυτά. </w:t>
      </w:r>
    </w:p>
    <w:p w14:paraId="10372BF3" w14:textId="77777777" w:rsidR="00906807" w:rsidRDefault="00407E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Πάμε, όμως, στο τι κάνουμε. Προσπαθούμε πάρα πολύ σκληρά και δεν κάνουμε τον μάγκα. Δεν λέμε ότι είμαστε οι ταχυδακτυλουργοί, που θα κάνουμε έτσι και θα φτιάξουν όλες </w:t>
      </w:r>
      <w:r>
        <w:rPr>
          <w:rFonts w:eastAsia="Times New Roman" w:cs="Times New Roman"/>
          <w:szCs w:val="24"/>
        </w:rPr>
        <w:t xml:space="preserve">οι συνθήκες. Δουλεύουμε από τον Ιούλιο μέσα στα κέντρα. Ο Στρατός </w:t>
      </w:r>
      <w:r>
        <w:rPr>
          <w:rFonts w:eastAsia="Times New Roman" w:cs="Times New Roman"/>
          <w:szCs w:val="24"/>
        </w:rPr>
        <w:lastRenderedPageBreak/>
        <w:t>κάνει εργασίες. Έχουμε στείλει καινούργιους γιατρούς. Στείλαμε καμπίνες τηλεϊατρικής, για να μπορούν να εξετάζονται και από ειδικότητες που δεν υπάρχουν. Αυξάνουμε το άσυλο και τις προσφυγές</w:t>
      </w:r>
      <w:r>
        <w:rPr>
          <w:rFonts w:eastAsia="Times New Roman" w:cs="Times New Roman"/>
          <w:szCs w:val="24"/>
        </w:rPr>
        <w:t xml:space="preserve">. </w:t>
      </w:r>
    </w:p>
    <w:p w14:paraId="10372BF4" w14:textId="77777777" w:rsidR="00906807" w:rsidRDefault="00407E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ακούσατε πριν. Είναι ένα διεθνές πρόβλημα. Αυτή τη στιγμή κινδυνεύει το άσυλο και οι προσφυγές στη Γερμανία, που είναι μια χώρα στην οποία έχουν σαράντα χρόνια λειτουργίας, λόγω του φόρτου δουλειάς που υπάρχει. Δεν μπορούν να γίνουν εύκολα. </w:t>
      </w:r>
    </w:p>
    <w:p w14:paraId="10372BF5" w14:textId="77777777" w:rsidR="00906807" w:rsidRDefault="00407E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συμφ</w:t>
      </w:r>
      <w:r>
        <w:rPr>
          <w:rFonts w:eastAsia="Times New Roman" w:cs="Times New Roman"/>
          <w:szCs w:val="24"/>
        </w:rPr>
        <w:t xml:space="preserve">ωνήσετε μαζί μου ότι το νομοθετικό πλαίσιο πρέπει να προσαρμόζεται κάθε φορά στις καινούργιες συνθήκες. Δεν βλέπω, λοιπόν, για ποιον λόγο πρέπει να τσακωθούμε για αυτό. Δεν αξίζει τον κόπο. </w:t>
      </w:r>
    </w:p>
    <w:p w14:paraId="10372BF6" w14:textId="77777777" w:rsidR="00906807" w:rsidRDefault="00407E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συμφωνήσουμε, λοιπόν, ότι το νομοθετικό πλαίσιο το οποίο υπήρχ</w:t>
      </w:r>
      <w:r>
        <w:rPr>
          <w:rFonts w:eastAsia="Times New Roman" w:cs="Times New Roman"/>
          <w:szCs w:val="24"/>
        </w:rPr>
        <w:t xml:space="preserve">ε, όπως απεδείχθη είχε  ανεπάρκειες. Και πρέπει αυτές τις ανεπάρκειες να δούμε πώς μπορούμε να τις διορθώσουμε μέσα στο πλαίσιο του διεθνούς δικαίου και της </w:t>
      </w:r>
      <w:r>
        <w:rPr>
          <w:rFonts w:eastAsia="Times New Roman" w:cs="Times New Roman"/>
          <w:szCs w:val="24"/>
        </w:rPr>
        <w:t>σ</w:t>
      </w:r>
      <w:r>
        <w:rPr>
          <w:rFonts w:eastAsia="Times New Roman" w:cs="Times New Roman"/>
          <w:szCs w:val="24"/>
        </w:rPr>
        <w:t xml:space="preserve">ύμβασης </w:t>
      </w:r>
      <w:r>
        <w:rPr>
          <w:rFonts w:eastAsia="Times New Roman" w:cs="Times New Roman"/>
          <w:szCs w:val="24"/>
        </w:rPr>
        <w:t>δ</w:t>
      </w:r>
      <w:r>
        <w:rPr>
          <w:rFonts w:eastAsia="Times New Roman" w:cs="Times New Roman"/>
          <w:szCs w:val="24"/>
        </w:rPr>
        <w:t xml:space="preserve">ικαιωμάτων του </w:t>
      </w:r>
      <w:r>
        <w:rPr>
          <w:rFonts w:eastAsia="Times New Roman" w:cs="Times New Roman"/>
          <w:szCs w:val="24"/>
        </w:rPr>
        <w:t>α</w:t>
      </w:r>
      <w:r>
        <w:rPr>
          <w:rFonts w:eastAsia="Times New Roman" w:cs="Times New Roman"/>
          <w:szCs w:val="24"/>
        </w:rPr>
        <w:t>νθρώπου. Δεν βλέπω για ποιον λόγο πρέπει σε αυτό το ζήτημα να αντιπαρατεθ</w:t>
      </w:r>
      <w:r>
        <w:rPr>
          <w:rFonts w:eastAsia="Times New Roman" w:cs="Times New Roman"/>
          <w:szCs w:val="24"/>
        </w:rPr>
        <w:t xml:space="preserve">ούμε. Εγώ θέλω να κάτσετε </w:t>
      </w:r>
      <w:r>
        <w:rPr>
          <w:rFonts w:eastAsia="Times New Roman" w:cs="Times New Roman"/>
          <w:szCs w:val="24"/>
        </w:rPr>
        <w:lastRenderedPageBreak/>
        <w:t xml:space="preserve">μαζί μας και να το δούμε, να κάτσουμε να το δούμε αυτό το πράγμα. Και εκεί θα αποδειχθούν τα πράγματα. </w:t>
      </w:r>
    </w:p>
    <w:p w14:paraId="10372BF7" w14:textId="77777777" w:rsidR="00906807" w:rsidRDefault="00407E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Επομένως, θα πρέπει να χαιρετίζετε, αντί να συκοφαντείτε, την προσπάθεια</w:t>
      </w:r>
      <w:r>
        <w:rPr>
          <w:rFonts w:eastAsia="Times New Roman" w:cs="Times New Roman"/>
          <w:szCs w:val="24"/>
        </w:rPr>
        <w:t>,</w:t>
      </w:r>
      <w:r>
        <w:rPr>
          <w:rFonts w:eastAsia="Times New Roman" w:cs="Times New Roman"/>
          <w:szCs w:val="24"/>
        </w:rPr>
        <w:t xml:space="preserve"> που κάνουμε να φέρουμε τα πράγματα κάθε φορά στις κα</w:t>
      </w:r>
      <w:r>
        <w:rPr>
          <w:rFonts w:eastAsia="Times New Roman" w:cs="Times New Roman"/>
          <w:szCs w:val="24"/>
        </w:rPr>
        <w:t xml:space="preserve">ινούργιες συνθήκες, οι οποίες δεν εξαρτώνται από εμάς. </w:t>
      </w:r>
    </w:p>
    <w:p w14:paraId="10372BF8" w14:textId="77777777" w:rsidR="00906807" w:rsidRDefault="00407E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σας προσκομίσω και εσάς ένα χαρτί, γιατί είναι πάρα πολλά. Μπορώ, αν μου δώσετε χρόνο, να κάτσω να σας τα διαβάσω. Όμως, θέλει επτά λεπτά να κάτσω να σας διαβάσω τις συγκεκριμένες ενέργειες</w:t>
      </w:r>
      <w:r w:rsidRPr="00FD6EFA">
        <w:rPr>
          <w:rFonts w:eastAsia="Times New Roman" w:cs="Times New Roman"/>
          <w:szCs w:val="24"/>
        </w:rPr>
        <w:t>,</w:t>
      </w:r>
      <w:r>
        <w:rPr>
          <w:rFonts w:eastAsia="Times New Roman" w:cs="Times New Roman"/>
          <w:szCs w:val="24"/>
        </w:rPr>
        <w:t xml:space="preserve"> που γί</w:t>
      </w:r>
      <w:r>
        <w:rPr>
          <w:rFonts w:eastAsia="Times New Roman" w:cs="Times New Roman"/>
          <w:szCs w:val="24"/>
        </w:rPr>
        <w:t xml:space="preserve">νονται στα νησιά. Σας λέω, όμως, με μεγάλη ειλικρίνεια ότι οι συγκεκριμένες ενέργειες που κάνουμε στα νησιά, θα μπορέσουν να καλύψουν την υπάρχουσα κατάσταση. Εάν η ροή αυξηθεί ξαφνικά, αφού έχουμε τελειώσει αυτά τα έργα, πάλι θα μου κάνετε ερώτηση και θα </w:t>
      </w:r>
      <w:r>
        <w:rPr>
          <w:rFonts w:eastAsia="Times New Roman" w:cs="Times New Roman"/>
          <w:szCs w:val="24"/>
        </w:rPr>
        <w:t xml:space="preserve">ρωτάτε τι γίνεται στα νησιά και θα σας λέω τα ίδια. </w:t>
      </w:r>
    </w:p>
    <w:p w14:paraId="10372BF9" w14:textId="77777777" w:rsidR="00906807" w:rsidRDefault="00407EF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είναι το μεταναστευτικό και το προσφυγικό το μέρος που θα ξιφομαχήσουμε. Υπάρχουν άλλα μέρη. Εδώ πέρα πρέπει να συνεργαστούμε, για να αντιμετωπίσουμε μια κατάσταση. Πού να συνεργαστούμε; Σε αυτό το μ</w:t>
      </w:r>
      <w:r>
        <w:rPr>
          <w:rFonts w:eastAsia="Times New Roman" w:cs="Times New Roman"/>
          <w:szCs w:val="24"/>
        </w:rPr>
        <w:t>ίνιμουμ</w:t>
      </w:r>
      <w:r>
        <w:rPr>
          <w:rFonts w:eastAsia="Times New Roman" w:cs="Times New Roman"/>
          <w:szCs w:val="24"/>
        </w:rPr>
        <w:t>,</w:t>
      </w:r>
      <w:r>
        <w:rPr>
          <w:rFonts w:eastAsia="Times New Roman" w:cs="Times New Roman"/>
          <w:szCs w:val="24"/>
        </w:rPr>
        <w:t xml:space="preserve"> που μπορούμε να </w:t>
      </w:r>
      <w:proofErr w:type="spellStart"/>
      <w:r>
        <w:rPr>
          <w:rFonts w:eastAsia="Times New Roman" w:cs="Times New Roman"/>
          <w:szCs w:val="24"/>
        </w:rPr>
        <w:t>συ</w:t>
      </w:r>
      <w:r>
        <w:rPr>
          <w:rFonts w:eastAsia="Times New Roman" w:cs="Times New Roman"/>
          <w:szCs w:val="24"/>
        </w:rPr>
        <w:lastRenderedPageBreak/>
        <w:t>μπέσουμε</w:t>
      </w:r>
      <w:proofErr w:type="spellEnd"/>
      <w:r>
        <w:rPr>
          <w:rFonts w:eastAsia="Times New Roman" w:cs="Times New Roman"/>
          <w:szCs w:val="24"/>
        </w:rPr>
        <w:t xml:space="preserve">, γιατί είναι σαφές ότι μας χωρίζει ένα χάος στις απόψεις. Όμως, υπάρχει και ένα εθνικό μίνιμουμ, υπάρχει ένα πεδίο πάνω στο οποίο μπορούμε να </w:t>
      </w:r>
      <w:proofErr w:type="spellStart"/>
      <w:r>
        <w:rPr>
          <w:rFonts w:eastAsia="Times New Roman" w:cs="Times New Roman"/>
          <w:szCs w:val="24"/>
        </w:rPr>
        <w:t>συμπέσουμε</w:t>
      </w:r>
      <w:proofErr w:type="spellEnd"/>
      <w:r>
        <w:rPr>
          <w:rFonts w:eastAsia="Times New Roman" w:cs="Times New Roman"/>
          <w:szCs w:val="24"/>
        </w:rPr>
        <w:t xml:space="preserve">. Ας </w:t>
      </w:r>
      <w:proofErr w:type="spellStart"/>
      <w:r>
        <w:rPr>
          <w:rFonts w:eastAsia="Times New Roman" w:cs="Times New Roman"/>
          <w:szCs w:val="24"/>
        </w:rPr>
        <w:t>συμπέσουμε</w:t>
      </w:r>
      <w:proofErr w:type="spellEnd"/>
      <w:r>
        <w:rPr>
          <w:rFonts w:eastAsia="Times New Roman" w:cs="Times New Roman"/>
          <w:szCs w:val="24"/>
        </w:rPr>
        <w:t>, βρε αδελφέ, να τελειώνει αυτή η ιστορία! Στα άλλα ν</w:t>
      </w:r>
      <w:r>
        <w:rPr>
          <w:rFonts w:eastAsia="Times New Roman" w:cs="Times New Roman"/>
          <w:szCs w:val="24"/>
        </w:rPr>
        <w:t xml:space="preserve">α τσακωνόμαστε. </w:t>
      </w:r>
    </w:p>
    <w:p w14:paraId="10372BFA"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Και σας ξαναλέω, δεν είναι ο </w:t>
      </w:r>
      <w:proofErr w:type="spellStart"/>
      <w:r>
        <w:rPr>
          <w:rFonts w:eastAsia="Times New Roman" w:cs="Times New Roman"/>
          <w:szCs w:val="24"/>
        </w:rPr>
        <w:t>Κουφοντίνας</w:t>
      </w:r>
      <w:proofErr w:type="spellEnd"/>
      <w:r>
        <w:rPr>
          <w:rFonts w:eastAsia="Times New Roman" w:cs="Times New Roman"/>
          <w:szCs w:val="24"/>
        </w:rPr>
        <w:t xml:space="preserve"> σήμερα. Ήταν η μετανάστευση. Στη μισή και παραπάνω από την ομιλία σας ασχοληθήκατε με τον </w:t>
      </w:r>
      <w:proofErr w:type="spellStart"/>
      <w:r>
        <w:rPr>
          <w:rFonts w:eastAsia="Times New Roman" w:cs="Times New Roman"/>
          <w:szCs w:val="24"/>
        </w:rPr>
        <w:t>Κουφοντίνα</w:t>
      </w:r>
      <w:proofErr w:type="spellEnd"/>
      <w:r>
        <w:rPr>
          <w:rFonts w:eastAsia="Times New Roman" w:cs="Times New Roman"/>
          <w:szCs w:val="24"/>
        </w:rPr>
        <w:t>. Να σας πω κάτι; Και προσωπικά δεν το αξίζετε αυτό. Αξίζετε κάτι καλύτερο.</w:t>
      </w:r>
    </w:p>
    <w:p w14:paraId="10372BFB"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Ευχαριστώ.</w:t>
      </w:r>
    </w:p>
    <w:p w14:paraId="10372BFC" w14:textId="77777777" w:rsidR="00906807" w:rsidRDefault="00407EFF">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(Δημήτριος Κρεμαστινός):</w:t>
      </w:r>
      <w:r>
        <w:rPr>
          <w:rFonts w:eastAsia="Times New Roman" w:cs="Times New Roman"/>
          <w:szCs w:val="24"/>
        </w:rPr>
        <w:t xml:space="preserve"> Κύριε Υπουργέ, μια και σας βρήκαμε εύκαιρο, είχα κάνει και εγώ μια ανάλογη ερώτηση. Δυστυχώς έχω το προνόμιο να μην είμαι Βουλευτής Δωδεκανήσου της Δημοκρατικής Συμπαράταξης, αλλά όλου του Αιγαίου γιατί δεν υπάρχει άλλος Βουλευτής </w:t>
      </w:r>
      <w:r>
        <w:rPr>
          <w:rFonts w:eastAsia="Times New Roman" w:cs="Times New Roman"/>
          <w:szCs w:val="24"/>
        </w:rPr>
        <w:t xml:space="preserve">μας σε αυτή την περιφέρεια. Υφίσταμαι, λοιπόν, πιέσεις από όλο το Αιγαίο. </w:t>
      </w:r>
    </w:p>
    <w:p w14:paraId="10372BFD"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Πρέπει να πω ότι, κατά τη γνώμη μου, όχι μόνο εσείς αλλά και ο Υπουργός των Εξωτερικών πρέπει να θέσετε το θέμα στην </w:t>
      </w:r>
      <w:r>
        <w:rPr>
          <w:rFonts w:eastAsia="Times New Roman" w:cs="Times New Roman"/>
          <w:szCs w:val="24"/>
        </w:rPr>
        <w:lastRenderedPageBreak/>
        <w:t>Ευρωπαϊκή Ένωση, διότι η Τουρκία πιέζει και πιέζεται από πλευράς</w:t>
      </w:r>
      <w:r>
        <w:rPr>
          <w:rFonts w:eastAsia="Times New Roman" w:cs="Times New Roman"/>
          <w:szCs w:val="24"/>
        </w:rPr>
        <w:t xml:space="preserve"> Ευρωπαϊκής Ένωσης. Εμείς</w:t>
      </w:r>
      <w:r>
        <w:rPr>
          <w:rFonts w:eastAsia="Times New Roman" w:cs="Times New Roman"/>
          <w:szCs w:val="24"/>
        </w:rPr>
        <w:t>,</w:t>
      </w:r>
      <w:r>
        <w:rPr>
          <w:rFonts w:eastAsia="Times New Roman" w:cs="Times New Roman"/>
          <w:szCs w:val="24"/>
        </w:rPr>
        <w:t xml:space="preserve"> δηλαδή οι όμορες περιοχές</w:t>
      </w:r>
      <w:r>
        <w:rPr>
          <w:rFonts w:eastAsia="Times New Roman" w:cs="Times New Roman"/>
          <w:szCs w:val="24"/>
        </w:rPr>
        <w:t>,</w:t>
      </w:r>
      <w:r>
        <w:rPr>
          <w:rFonts w:eastAsia="Times New Roman" w:cs="Times New Roman"/>
          <w:szCs w:val="24"/>
        </w:rPr>
        <w:t xml:space="preserve"> δεχόμαστε τα </w:t>
      </w:r>
      <w:proofErr w:type="spellStart"/>
      <w:r>
        <w:rPr>
          <w:rFonts w:eastAsia="Times New Roman" w:cs="Times New Roman"/>
          <w:szCs w:val="24"/>
        </w:rPr>
        <w:t>απόνερα</w:t>
      </w:r>
      <w:proofErr w:type="spellEnd"/>
      <w:r>
        <w:rPr>
          <w:rFonts w:eastAsia="Times New Roman" w:cs="Times New Roman"/>
          <w:szCs w:val="24"/>
        </w:rPr>
        <w:t xml:space="preserve"> αυτής της πίεσης. Είναι σαφές πως όταν μηδενίζονται οι ροές και ξαφνικά αυξάνονται είναι θέμα πολιτικής πίεσης. </w:t>
      </w:r>
    </w:p>
    <w:p w14:paraId="10372BFE"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Κατά συνέπεια πρέπει και το Υπουργείο Εξωτερικών να φέρει το θέμα στ</w:t>
      </w:r>
      <w:r>
        <w:rPr>
          <w:rFonts w:eastAsia="Times New Roman" w:cs="Times New Roman"/>
          <w:szCs w:val="24"/>
        </w:rPr>
        <w:t>ο διεθνές επίπεδο και να πει τι γίνεται από πλευράς Ευρωπαϊκής Ένωσης. Το θέμα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των σχέσεων της Ευρώπης με την Τουρκία δεν είναι ούτε ελληνικό θέμα ούτε εύκολο να επιλυθεί. Εμείς όμως δεχόμαστε όλο αυτό το βάρος και εσείς προσωπικά ταλαιπωρείστε απ</w:t>
      </w:r>
      <w:r>
        <w:rPr>
          <w:rFonts w:eastAsia="Times New Roman" w:cs="Times New Roman"/>
          <w:szCs w:val="24"/>
        </w:rPr>
        <w:t xml:space="preserve">ό τις ερωτήσεις που κάνουμε εμείς κάθε μέρα. </w:t>
      </w:r>
    </w:p>
    <w:p w14:paraId="10372BFF"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Είναι ένα μεγάλο θέμα. Πρέπει να το δείτε διαφορετικά, όχι εσείς, η Κυβέρνηση. </w:t>
      </w:r>
    </w:p>
    <w:p w14:paraId="10372C00" w14:textId="77777777" w:rsidR="00906807" w:rsidRDefault="00407EFF">
      <w:pPr>
        <w:spacing w:line="600" w:lineRule="auto"/>
        <w:ind w:firstLine="720"/>
        <w:jc w:val="both"/>
        <w:rPr>
          <w:rFonts w:eastAsia="Times New Roman"/>
          <w:bCs/>
        </w:rPr>
      </w:pPr>
      <w:r>
        <w:rPr>
          <w:rFonts w:eastAsia="Times New Roman"/>
          <w:b/>
          <w:bCs/>
        </w:rPr>
        <w:t>ΙΩΑΝΝΗΣ ΜΟΥΖΑΛΑΣ (Υπουργός Μεταναστευτικής Πολιτικής):</w:t>
      </w:r>
      <w:r>
        <w:rPr>
          <w:rFonts w:eastAsia="Times New Roman"/>
          <w:bCs/>
        </w:rPr>
        <w:t xml:space="preserve"> Κύριε Πρόεδρε, θέλω να σας διαβεβαιώσω ότι ο Πρωθυπουργός, ο Υπουργός Εξωτε</w:t>
      </w:r>
      <w:r>
        <w:rPr>
          <w:rFonts w:eastAsia="Times New Roman"/>
          <w:bCs/>
        </w:rPr>
        <w:t xml:space="preserve">ρικών, ο Υπουργός Ευρωπαϊκών Υποθέσεων, ο Υπουργός Προστασίας του Πολίτη, εγώ, </w:t>
      </w:r>
      <w:r>
        <w:rPr>
          <w:rFonts w:eastAsia="Times New Roman"/>
          <w:bCs/>
        </w:rPr>
        <w:lastRenderedPageBreak/>
        <w:t xml:space="preserve">ο Υπουργός Εθνικής Άμυνας, έχουμε μια συνεχή διαπραγμάτευση στην Ευρώπη γι’ αυτά τα ζητήματα που αναφέρατε. </w:t>
      </w:r>
    </w:p>
    <w:p w14:paraId="10372C01" w14:textId="77777777" w:rsidR="00906807" w:rsidRDefault="00407EFF">
      <w:pPr>
        <w:spacing w:line="600" w:lineRule="auto"/>
        <w:ind w:firstLine="720"/>
        <w:jc w:val="both"/>
        <w:rPr>
          <w:rFonts w:eastAsia="Times New Roman"/>
          <w:bCs/>
        </w:rPr>
      </w:pPr>
      <w:r>
        <w:rPr>
          <w:rFonts w:eastAsia="Times New Roman"/>
          <w:bCs/>
        </w:rPr>
        <w:t>Έχετε περάσει από κυβερνητικές θέσεις και ξέρετε ότι πολλές φορές εσ</w:t>
      </w:r>
      <w:r>
        <w:rPr>
          <w:rFonts w:eastAsia="Times New Roman"/>
          <w:bCs/>
        </w:rPr>
        <w:t>ύ μπορεί να κάνεις τη διαπραγμάτευση, αλλά να μην έχει αποτέλεσμα ή χρειάζεται καιρός κ</w:t>
      </w:r>
      <w:r>
        <w:rPr>
          <w:rFonts w:eastAsia="Times New Roman"/>
          <w:bCs/>
        </w:rPr>
        <w:t>.</w:t>
      </w:r>
      <w:r>
        <w:rPr>
          <w:rFonts w:eastAsia="Times New Roman"/>
          <w:bCs/>
        </w:rPr>
        <w:t>λπ</w:t>
      </w:r>
      <w:r>
        <w:rPr>
          <w:rFonts w:eastAsia="Times New Roman"/>
          <w:bCs/>
        </w:rPr>
        <w:t>.</w:t>
      </w:r>
      <w:r>
        <w:rPr>
          <w:rFonts w:eastAsia="Times New Roman"/>
          <w:bCs/>
        </w:rPr>
        <w:t xml:space="preserve">. </w:t>
      </w:r>
    </w:p>
    <w:p w14:paraId="10372C02" w14:textId="77777777" w:rsidR="00906807" w:rsidRDefault="00407EFF">
      <w:pPr>
        <w:spacing w:line="600" w:lineRule="auto"/>
        <w:ind w:firstLine="720"/>
        <w:jc w:val="both"/>
        <w:rPr>
          <w:rFonts w:eastAsia="Times New Roman"/>
          <w:bCs/>
        </w:rPr>
      </w:pPr>
      <w:r>
        <w:rPr>
          <w:rFonts w:eastAsia="Times New Roman"/>
          <w:bCs/>
        </w:rPr>
        <w:t>Θα ήθελα όμως να διαβεβαιώσω -επειδή με καίει και εμένα προσωπικά- ότι όλη η Κυβέρνηση εμπλέκεται στη διεκδίκηση και διευθέτηση αυτών των ζητημάτων, άλλοτε με μικ</w:t>
      </w:r>
      <w:r>
        <w:rPr>
          <w:rFonts w:eastAsia="Times New Roman"/>
          <w:bCs/>
        </w:rPr>
        <w:t xml:space="preserve">ρές επιτυχίες άλλοτε χωρίς αυτές. Όμως η προσπάθεια γίνεται και είναι αυστηρά προσδιορισμένη και επίμονη. </w:t>
      </w:r>
    </w:p>
    <w:p w14:paraId="10372C03" w14:textId="77777777" w:rsidR="00906807" w:rsidRDefault="00407EFF">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Κυρίες και κύριοι συνάδελφοι, έχω την τιμή να ανακοινώσω στο Σώμα ότι η Διαρκής Επιτροπή Εθνικής Άμυνας και Εξωτερικών Υποθέσεων και η Διαρκής Επιτροπή Μορφωτικών Υποθέσεων καταθέτουν την έκθεσή τους στο σχέδιο νόμου του Υπουργείου Εξωτερικών</w:t>
      </w:r>
      <w:r>
        <w:rPr>
          <w:rFonts w:eastAsia="Times New Roman"/>
          <w:bCs/>
        </w:rPr>
        <w:t>:</w:t>
      </w:r>
      <w:r>
        <w:rPr>
          <w:rFonts w:eastAsia="Times New Roman"/>
          <w:bCs/>
        </w:rPr>
        <w:t xml:space="preserve"> «Ελληνικό Ι</w:t>
      </w:r>
      <w:r>
        <w:rPr>
          <w:rFonts w:eastAsia="Times New Roman"/>
          <w:bCs/>
        </w:rPr>
        <w:t>νστιτούτο Βυζαντινών και Μεταβυζαντινών Σπουδών».</w:t>
      </w:r>
    </w:p>
    <w:p w14:paraId="10372C04" w14:textId="77777777" w:rsidR="00906807" w:rsidRDefault="00407EFF">
      <w:pPr>
        <w:spacing w:line="600" w:lineRule="auto"/>
        <w:ind w:firstLine="720"/>
        <w:jc w:val="both"/>
        <w:rPr>
          <w:rFonts w:eastAsia="Times New Roman"/>
          <w:bCs/>
        </w:rPr>
      </w:pPr>
      <w:r>
        <w:rPr>
          <w:rFonts w:eastAsia="Times New Roman"/>
          <w:bCs/>
        </w:rPr>
        <w:lastRenderedPageBreak/>
        <w:t xml:space="preserve">Ο Βουλευτής της Νέας Δημοκρατίας κ. Χρήστος </w:t>
      </w:r>
      <w:proofErr w:type="spellStart"/>
      <w:r>
        <w:rPr>
          <w:rFonts w:eastAsia="Times New Roman"/>
          <w:bCs/>
        </w:rPr>
        <w:t>Σταϊκούρας</w:t>
      </w:r>
      <w:proofErr w:type="spellEnd"/>
      <w:r>
        <w:rPr>
          <w:rFonts w:eastAsia="Times New Roman"/>
          <w:bCs/>
        </w:rPr>
        <w:t xml:space="preserve"> αιτείται αδείας για ολιγοήμερη απουσία του στο εξωτερικό, στην Κύπρο</w:t>
      </w:r>
      <w:r>
        <w:rPr>
          <w:rFonts w:eastAsia="Times New Roman"/>
          <w:bCs/>
        </w:rPr>
        <w:t>,</w:t>
      </w:r>
      <w:r>
        <w:rPr>
          <w:rFonts w:eastAsia="Times New Roman"/>
          <w:bCs/>
        </w:rPr>
        <w:t xml:space="preserve"> στις 13 και 14 Νοεμβρίου 2017. Η Βουλή εγκρίνει;</w:t>
      </w:r>
    </w:p>
    <w:p w14:paraId="10372C05" w14:textId="77777777" w:rsidR="00906807" w:rsidRDefault="00407EFF">
      <w:pPr>
        <w:spacing w:line="600" w:lineRule="auto"/>
        <w:ind w:firstLine="720"/>
        <w:jc w:val="both"/>
        <w:rPr>
          <w:rFonts w:eastAsia="Times New Roman"/>
          <w:bCs/>
        </w:rPr>
      </w:pPr>
      <w:r>
        <w:rPr>
          <w:rFonts w:eastAsia="Times New Roman"/>
          <w:b/>
          <w:bCs/>
        </w:rPr>
        <w:t xml:space="preserve">ΟΛΟΙ </w:t>
      </w:r>
      <w:r>
        <w:rPr>
          <w:rFonts w:eastAsia="Times New Roman"/>
          <w:b/>
          <w:bCs/>
        </w:rPr>
        <w:t xml:space="preserve">ΟΙ </w:t>
      </w:r>
      <w:r>
        <w:rPr>
          <w:rFonts w:eastAsia="Times New Roman"/>
          <w:b/>
          <w:bCs/>
        </w:rPr>
        <w:t>ΒΟΥΛΕΥΤΕΣ:</w:t>
      </w:r>
      <w:r>
        <w:rPr>
          <w:rFonts w:eastAsia="Times New Roman"/>
          <w:bCs/>
        </w:rPr>
        <w:t xml:space="preserve"> Μάλιστα, μάλιστα.</w:t>
      </w:r>
    </w:p>
    <w:p w14:paraId="10372C06" w14:textId="77777777" w:rsidR="00906807" w:rsidRDefault="00407EFF">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w:t>
      </w:r>
      <w:r>
        <w:rPr>
          <w:rFonts w:eastAsia="Times New Roman"/>
          <w:bCs/>
        </w:rPr>
        <w:t>Συνεπώς η</w:t>
      </w:r>
      <w:r>
        <w:rPr>
          <w:rFonts w:eastAsia="Times New Roman"/>
          <w:bCs/>
        </w:rPr>
        <w:t xml:space="preserve"> Βουλή ενέκρινε τη ζητηθείσα άδεια. </w:t>
      </w:r>
    </w:p>
    <w:p w14:paraId="10372C07" w14:textId="77777777" w:rsidR="00906807" w:rsidRDefault="00407EFF">
      <w:pPr>
        <w:spacing w:line="600" w:lineRule="auto"/>
        <w:ind w:firstLine="720"/>
        <w:jc w:val="both"/>
        <w:rPr>
          <w:rFonts w:eastAsia="Times New Roman"/>
          <w:bCs/>
        </w:rPr>
      </w:pPr>
      <w:r>
        <w:rPr>
          <w:rFonts w:eastAsia="Times New Roman"/>
          <w:bCs/>
        </w:rPr>
        <w:t xml:space="preserve">Ο Γενικός Γραμματέας της Κυβέρνησης κ. Καλογήρου μας γνωρίζει ποιες ερωτήσεις δεν θα απαντηθούν. </w:t>
      </w:r>
    </w:p>
    <w:p w14:paraId="10372C08" w14:textId="77777777" w:rsidR="00906807" w:rsidRDefault="00407EFF">
      <w:pPr>
        <w:spacing w:line="600" w:lineRule="auto"/>
        <w:ind w:firstLine="720"/>
        <w:jc w:val="both"/>
        <w:rPr>
          <w:rFonts w:eastAsia="Times New Roman"/>
          <w:bCs/>
        </w:rPr>
      </w:pPr>
      <w:r>
        <w:rPr>
          <w:rFonts w:eastAsia="Times New Roman"/>
          <w:bCs/>
        </w:rPr>
        <w:t>Η πρώτη με αριθμό 242/6-11-2017 επίκαιρη ερώτηση δεύτερου</w:t>
      </w:r>
      <w:r>
        <w:rPr>
          <w:rFonts w:eastAsia="Times New Roman"/>
          <w:bCs/>
        </w:rPr>
        <w:t xml:space="preserve"> κύκλου του Βουλευτή Έβρου της Νέας Δημοκρατίας κ. </w:t>
      </w:r>
      <w:r>
        <w:rPr>
          <w:rFonts w:eastAsia="Times New Roman"/>
        </w:rPr>
        <w:t xml:space="preserve">Αναστασίου </w:t>
      </w:r>
      <w:proofErr w:type="spellStart"/>
      <w:r>
        <w:rPr>
          <w:rFonts w:eastAsia="Times New Roman"/>
        </w:rPr>
        <w:t>Δημοσχάκη</w:t>
      </w:r>
      <w:proofErr w:type="spellEnd"/>
      <w:r>
        <w:rPr>
          <w:rFonts w:eastAsia="Times New Roman"/>
          <w:bCs/>
        </w:rPr>
        <w:t xml:space="preserve"> προς τον Υπουργό </w:t>
      </w:r>
      <w:r>
        <w:rPr>
          <w:rFonts w:eastAsia="Times New Roman"/>
        </w:rPr>
        <w:t xml:space="preserve">Ναυτιλίας και Νησιωτικής Πολιτικής, </w:t>
      </w:r>
      <w:r>
        <w:rPr>
          <w:rFonts w:eastAsia="Times New Roman"/>
          <w:bCs/>
        </w:rPr>
        <w:t xml:space="preserve">με θέμα: «Η “νέα θαλάσσια Εγνατία” χαράζει ρότα ανάπτυξης και προόδου για τον Έβρο, τη Σαμοθράκη και την Θράκη», </w:t>
      </w:r>
      <w:r>
        <w:rPr>
          <w:rFonts w:eastAsia="Times New Roman"/>
          <w:bCs/>
        </w:rPr>
        <w:t xml:space="preserve">δεν θα συζητηθεί </w:t>
      </w:r>
      <w:r>
        <w:rPr>
          <w:rFonts w:eastAsia="Times New Roman"/>
          <w:bCs/>
        </w:rPr>
        <w:t>λ</w:t>
      </w:r>
      <w:r>
        <w:rPr>
          <w:rFonts w:eastAsia="Times New Roman"/>
          <w:bCs/>
        </w:rPr>
        <w:t xml:space="preserve">όγω ανειλημμένων υποχρεώσεων της πολιτικής ηγεσίας του Υπουργείου </w:t>
      </w:r>
      <w:r>
        <w:rPr>
          <w:rFonts w:eastAsia="Times New Roman"/>
        </w:rPr>
        <w:t>Ναυτιλίας και Νησιωτικής Πολιτικής</w:t>
      </w:r>
      <w:r>
        <w:rPr>
          <w:rFonts w:eastAsia="Times New Roman"/>
          <w:bCs/>
        </w:rPr>
        <w:t xml:space="preserve">. </w:t>
      </w:r>
    </w:p>
    <w:p w14:paraId="10372C09" w14:textId="77777777" w:rsidR="00906807" w:rsidRDefault="00407EFF">
      <w:pPr>
        <w:spacing w:line="600" w:lineRule="auto"/>
        <w:ind w:firstLine="720"/>
        <w:jc w:val="both"/>
        <w:rPr>
          <w:rFonts w:eastAsia="Times New Roman"/>
          <w:bCs/>
        </w:rPr>
      </w:pPr>
      <w:r>
        <w:rPr>
          <w:rFonts w:eastAsia="Times New Roman"/>
          <w:bCs/>
        </w:rPr>
        <w:t>Η πρώτη με αριθμό 241/6-11-2017 επίκαιρη ερώτηση πρώτου κύκλου της Βουλευτού Β΄ Αθηνών της Νέας Δημοκρα</w:t>
      </w:r>
      <w:r>
        <w:rPr>
          <w:rFonts w:eastAsia="Times New Roman"/>
          <w:bCs/>
        </w:rPr>
        <w:lastRenderedPageBreak/>
        <w:t>τίας κ</w:t>
      </w:r>
      <w:r>
        <w:rPr>
          <w:rFonts w:eastAsia="Times New Roman"/>
          <w:bCs/>
        </w:rPr>
        <w:t>.</w:t>
      </w:r>
      <w:r>
        <w:rPr>
          <w:rFonts w:eastAsia="Times New Roman"/>
          <w:bCs/>
        </w:rPr>
        <w:t xml:space="preserve"> Άννας – Μισέλ Ασημακοπούλου προς τον Υπουρ</w:t>
      </w:r>
      <w:r>
        <w:rPr>
          <w:rFonts w:eastAsia="Times New Roman"/>
          <w:bCs/>
        </w:rPr>
        <w:t xml:space="preserve">γό Ψηφιακής Πολιτικής, Τηλεπικοινωνιών και Ενημέρωσης, με θέμα: «Μέτρα πρόληψης και καταπολέμησης </w:t>
      </w:r>
      <w:proofErr w:type="spellStart"/>
      <w:r>
        <w:rPr>
          <w:rFonts w:eastAsia="Times New Roman"/>
          <w:bCs/>
        </w:rPr>
        <w:t>κυβερνοεπιθέσεων</w:t>
      </w:r>
      <w:proofErr w:type="spellEnd"/>
      <w:r>
        <w:rPr>
          <w:rFonts w:eastAsia="Times New Roman"/>
          <w:bCs/>
        </w:rPr>
        <w:t xml:space="preserve">», </w:t>
      </w:r>
      <w:r>
        <w:rPr>
          <w:rFonts w:eastAsia="Times New Roman"/>
          <w:bCs/>
        </w:rPr>
        <w:t xml:space="preserve">δεν θα συζητηθεί  </w:t>
      </w:r>
      <w:r>
        <w:rPr>
          <w:rFonts w:eastAsia="Times New Roman"/>
          <w:bCs/>
        </w:rPr>
        <w:t xml:space="preserve">λόγω παρουσίας του Υπουργού κ. Παππά στο τέταρτο </w:t>
      </w:r>
      <w:r>
        <w:rPr>
          <w:rFonts w:eastAsia="Times New Roman"/>
          <w:bCs/>
        </w:rPr>
        <w:t>π</w:t>
      </w:r>
      <w:r>
        <w:rPr>
          <w:rFonts w:eastAsia="Times New Roman"/>
          <w:bCs/>
        </w:rPr>
        <w:t xml:space="preserve">ανελλήνιο </w:t>
      </w:r>
      <w:r>
        <w:rPr>
          <w:rFonts w:eastAsia="Times New Roman"/>
          <w:bCs/>
        </w:rPr>
        <w:t>σ</w:t>
      </w:r>
      <w:r>
        <w:rPr>
          <w:rFonts w:eastAsia="Times New Roman"/>
          <w:bCs/>
        </w:rPr>
        <w:t>υνέδριο για την ανάπτυξη της ελληνικής γεωργίας στη Θεσσαλον</w:t>
      </w:r>
      <w:r>
        <w:rPr>
          <w:rFonts w:eastAsia="Times New Roman"/>
          <w:bCs/>
        </w:rPr>
        <w:t xml:space="preserve">ίκη. </w:t>
      </w:r>
    </w:p>
    <w:p w14:paraId="10372C0A" w14:textId="77777777" w:rsidR="00906807" w:rsidRDefault="00407EFF">
      <w:pPr>
        <w:spacing w:after="0" w:line="600" w:lineRule="auto"/>
        <w:ind w:firstLine="720"/>
        <w:jc w:val="both"/>
        <w:rPr>
          <w:rFonts w:eastAsia="Times New Roman" w:cs="Times New Roman"/>
          <w:bCs/>
          <w:szCs w:val="24"/>
        </w:rPr>
      </w:pPr>
      <w:r>
        <w:rPr>
          <w:rFonts w:eastAsia="Times New Roman" w:cs="Times New Roman"/>
          <w:bCs/>
          <w:szCs w:val="24"/>
        </w:rPr>
        <w:t>Κυρίες και κύριοι συνάδελφοι, πριν προχωρήσουμε στη συζήτηση της επόμενης επίκαιρης ερώτησης έχω την τιμή να ανακοινώσω στο Σώμα το δελτίο επικαίρων ερωτήσεων της Δευτέρας 13 Νοεμβρίου 2017.</w:t>
      </w:r>
    </w:p>
    <w:p w14:paraId="10372C0B" w14:textId="77777777" w:rsidR="00906807" w:rsidRDefault="00407EFF">
      <w:pPr>
        <w:spacing w:after="0" w:line="600" w:lineRule="auto"/>
        <w:ind w:firstLine="720"/>
        <w:jc w:val="both"/>
        <w:rPr>
          <w:rFonts w:eastAsia="Times New Roman" w:cs="Times New Roman"/>
          <w:szCs w:val="24"/>
        </w:rPr>
      </w:pPr>
      <w:r>
        <w:rPr>
          <w:rFonts w:eastAsia="Times New Roman" w:cs="Times New Roman"/>
          <w:bCs/>
          <w:szCs w:val="24"/>
        </w:rPr>
        <w:t xml:space="preserve">Α. </w:t>
      </w:r>
      <w:r>
        <w:rPr>
          <w:rFonts w:eastAsia="Times New Roman" w:cs="Times New Roman"/>
          <w:bCs/>
          <w:szCs w:val="24"/>
        </w:rPr>
        <w:t xml:space="preserve">ΕΠΙΚΑΙΡΕΣ ΕΡΩΤΗΣΕΙΣ </w:t>
      </w:r>
      <w:r>
        <w:rPr>
          <w:rFonts w:eastAsia="Times New Roman" w:cs="Times New Roman"/>
          <w:bCs/>
          <w:szCs w:val="24"/>
        </w:rPr>
        <w:t>Πρώτου Κύκλου (Άρθρο 130 παρ</w:t>
      </w:r>
      <w:r>
        <w:rPr>
          <w:rFonts w:eastAsia="Times New Roman" w:cs="Times New Roman"/>
          <w:bCs/>
          <w:szCs w:val="24"/>
        </w:rPr>
        <w:t xml:space="preserve">άγραφοι </w:t>
      </w:r>
      <w:r>
        <w:rPr>
          <w:rFonts w:eastAsia="Times New Roman" w:cs="Times New Roman"/>
          <w:bCs/>
          <w:szCs w:val="24"/>
        </w:rPr>
        <w:t xml:space="preserve">2 και 3 </w:t>
      </w:r>
      <w:r>
        <w:rPr>
          <w:rFonts w:eastAsia="Times New Roman" w:cs="Times New Roman"/>
          <w:bCs/>
          <w:szCs w:val="24"/>
        </w:rPr>
        <w:t>του Κανονισμού της</w:t>
      </w:r>
      <w:r>
        <w:rPr>
          <w:rFonts w:eastAsia="Times New Roman" w:cs="Times New Roman"/>
          <w:bCs/>
          <w:szCs w:val="24"/>
        </w:rPr>
        <w:t xml:space="preserve"> Βουλής)</w:t>
      </w:r>
    </w:p>
    <w:p w14:paraId="10372C0C" w14:textId="77777777" w:rsidR="00906807" w:rsidRDefault="00407EFF">
      <w:pPr>
        <w:spacing w:after="0" w:line="600" w:lineRule="auto"/>
        <w:ind w:firstLine="720"/>
        <w:jc w:val="both"/>
        <w:rPr>
          <w:rFonts w:eastAsia="Times New Roman" w:cs="Times New Roman"/>
          <w:szCs w:val="24"/>
        </w:rPr>
      </w:pPr>
      <w:r>
        <w:rPr>
          <w:rFonts w:eastAsia="Times New Roman" w:cs="Times New Roman"/>
          <w:szCs w:val="24"/>
        </w:rPr>
        <w:t xml:space="preserve">1. Η με αριθμό 248/7-11-2017 επίκαιρη ερώτηση του Βουλευτή Ξάνθης του Συνασπισμού Ριζοσπαστικής Αριστεράς κ. </w:t>
      </w:r>
      <w:r>
        <w:rPr>
          <w:rFonts w:eastAsia="Times New Roman" w:cs="Times New Roman"/>
          <w:bCs/>
          <w:szCs w:val="24"/>
        </w:rPr>
        <w:t>Γρηγορίου Στογιαννίδη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«Τήρηση του προβλεπόμενου από τις άδειες λειτουργία</w:t>
      </w:r>
      <w:r>
        <w:rPr>
          <w:rFonts w:eastAsia="Times New Roman" w:cs="Times New Roman"/>
          <w:szCs w:val="24"/>
        </w:rPr>
        <w:t>ς αριθμού θέσεων εργασίας στα καζίνο». </w:t>
      </w:r>
    </w:p>
    <w:p w14:paraId="10372C0D" w14:textId="77777777" w:rsidR="00906807" w:rsidRDefault="00407EFF">
      <w:pPr>
        <w:spacing w:after="0" w:line="600" w:lineRule="auto"/>
        <w:ind w:firstLine="720"/>
        <w:jc w:val="both"/>
        <w:rPr>
          <w:rFonts w:eastAsia="Times New Roman" w:cs="Times New Roman"/>
          <w:szCs w:val="24"/>
        </w:rPr>
      </w:pPr>
      <w:r>
        <w:rPr>
          <w:rFonts w:eastAsia="Times New Roman" w:cs="Times New Roman"/>
          <w:szCs w:val="24"/>
        </w:rPr>
        <w:t xml:space="preserve">2. Η με αριθμό 243/6-11-2017 επίκαιρη ερώτηση του Βουλευτή Λακωνίας της Νέας Δημοκρατίας κ. </w:t>
      </w:r>
      <w:r>
        <w:rPr>
          <w:rFonts w:eastAsia="Times New Roman" w:cs="Times New Roman"/>
          <w:bCs/>
          <w:szCs w:val="24"/>
        </w:rPr>
        <w:t>Αθανασίου Δαβάκη</w:t>
      </w:r>
      <w:r>
        <w:rPr>
          <w:rFonts w:eastAsia="Times New Roman" w:cs="Times New Roman"/>
          <w:szCs w:val="24"/>
        </w:rPr>
        <w:t xml:space="preserve"> προς τον Υπουργό </w:t>
      </w:r>
      <w:r>
        <w:rPr>
          <w:rFonts w:eastAsia="Times New Roman" w:cs="Times New Roman"/>
          <w:bCs/>
          <w:szCs w:val="24"/>
        </w:rPr>
        <w:t>Παιδείας, Έρευνας</w:t>
      </w:r>
      <w:r>
        <w:rPr>
          <w:rFonts w:eastAsia="Times New Roman" w:cs="Times New Roman"/>
          <w:b/>
          <w:bCs/>
          <w:szCs w:val="24"/>
        </w:rPr>
        <w:t xml:space="preserve"> </w:t>
      </w:r>
      <w:r>
        <w:rPr>
          <w:rFonts w:eastAsia="Times New Roman" w:cs="Times New Roman"/>
          <w:bCs/>
          <w:szCs w:val="24"/>
        </w:rPr>
        <w:t>και Θρησκευμάτων</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 xml:space="preserve">με </w:t>
      </w:r>
      <w:r>
        <w:rPr>
          <w:rFonts w:eastAsia="Times New Roman" w:cs="Times New Roman"/>
          <w:szCs w:val="24"/>
        </w:rPr>
        <w:lastRenderedPageBreak/>
        <w:t>θέμα</w:t>
      </w:r>
      <w:r>
        <w:rPr>
          <w:rFonts w:eastAsia="Times New Roman" w:cs="Times New Roman"/>
          <w:szCs w:val="24"/>
        </w:rPr>
        <w:t>:</w:t>
      </w:r>
      <w:r>
        <w:rPr>
          <w:rFonts w:eastAsia="Times New Roman" w:cs="Times New Roman"/>
          <w:szCs w:val="24"/>
        </w:rPr>
        <w:t xml:space="preserve"> «Δεύτερος κύκλος αιτήσεων φοιτητικού στεγαστικού επιδόματος».</w:t>
      </w:r>
    </w:p>
    <w:p w14:paraId="10372C0E" w14:textId="77777777" w:rsidR="00906807" w:rsidRDefault="00407EFF">
      <w:pPr>
        <w:spacing w:after="0" w:line="600" w:lineRule="auto"/>
        <w:ind w:firstLine="720"/>
        <w:jc w:val="both"/>
        <w:rPr>
          <w:rFonts w:eastAsia="Times New Roman" w:cs="Times New Roman"/>
          <w:szCs w:val="24"/>
        </w:rPr>
      </w:pPr>
      <w:r>
        <w:rPr>
          <w:rFonts w:eastAsia="Times New Roman" w:cs="Times New Roman"/>
          <w:szCs w:val="24"/>
        </w:rPr>
        <w:t>3. Η με αριθμό 212/1-11-2017 επίκαιρη ερώτηση του Ε΄ Αντιπροέδρου της Βουλής και Βουλευτή Δωδεκανήσου της Δημοκρατικής Συμπαράταξης ΠΑΣΟΚ - ΔΗΜΑΡ κ.</w:t>
      </w:r>
      <w:r>
        <w:rPr>
          <w:rFonts w:eastAsia="Times New Roman" w:cs="Times New Roman"/>
          <w:b/>
          <w:bCs/>
          <w:szCs w:val="24"/>
        </w:rPr>
        <w:t xml:space="preserve">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Οικον</w:t>
      </w:r>
      <w:r>
        <w:rPr>
          <w:rFonts w:eastAsia="Times New Roman" w:cs="Times New Roman"/>
          <w:bCs/>
          <w:szCs w:val="24"/>
        </w:rPr>
        <w:t>ομικών</w:t>
      </w:r>
      <w:r>
        <w:rPr>
          <w:rFonts w:eastAsia="Times New Roman" w:cs="Times New Roman"/>
          <w:bCs/>
          <w:szCs w:val="24"/>
        </w:rPr>
        <w:t>,</w:t>
      </w:r>
      <w:r>
        <w:rPr>
          <w:rFonts w:eastAsia="Times New Roman" w:cs="Times New Roman"/>
          <w:szCs w:val="24"/>
        </w:rPr>
        <w:t xml:space="preserve"> με θέμα «Οι οικονομικές απώλειες από το τέλος διανυκτέρευσης».</w:t>
      </w:r>
    </w:p>
    <w:p w14:paraId="10372C0F" w14:textId="77777777" w:rsidR="00906807" w:rsidRDefault="00407EFF">
      <w:pPr>
        <w:spacing w:after="0" w:line="600" w:lineRule="auto"/>
        <w:ind w:firstLine="720"/>
        <w:jc w:val="both"/>
        <w:rPr>
          <w:rFonts w:eastAsia="Times New Roman" w:cs="Times New Roman"/>
          <w:szCs w:val="24"/>
        </w:rPr>
      </w:pPr>
      <w:r>
        <w:rPr>
          <w:rFonts w:eastAsia="Times New Roman" w:cs="Times New Roman"/>
          <w:szCs w:val="24"/>
        </w:rPr>
        <w:t xml:space="preserve">4. Η με αριθμό 245/6-11-2017 επίκαιρη ερώτηση της Βουλευτού Β΄ Αθηνών του Λαϊκού Συνδέσμου - Χρυσή Αυγή </w:t>
      </w:r>
      <w:r>
        <w:rPr>
          <w:rFonts w:eastAsia="Times New Roman" w:cs="Times New Roman"/>
          <w:szCs w:val="24"/>
        </w:rPr>
        <w:t xml:space="preserve">κ.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«Οικονομικό κόστος των ε</w:t>
      </w:r>
      <w:r>
        <w:rPr>
          <w:rFonts w:eastAsia="Times New Roman" w:cs="Times New Roman"/>
          <w:szCs w:val="24"/>
        </w:rPr>
        <w:t>πιθέσεων από παρακρατικά στοιχεία».</w:t>
      </w:r>
    </w:p>
    <w:p w14:paraId="10372C10" w14:textId="77777777" w:rsidR="00906807" w:rsidRDefault="00407EFF">
      <w:pPr>
        <w:spacing w:after="0" w:line="600" w:lineRule="auto"/>
        <w:ind w:firstLine="720"/>
        <w:jc w:val="both"/>
        <w:rPr>
          <w:rFonts w:eastAsia="Times New Roman" w:cs="Times New Roman"/>
          <w:szCs w:val="24"/>
        </w:rPr>
      </w:pPr>
      <w:r>
        <w:rPr>
          <w:rFonts w:eastAsia="Times New Roman" w:cs="Times New Roman"/>
          <w:szCs w:val="24"/>
        </w:rPr>
        <w:t xml:space="preserve">5. Η με αριθμό 252/7-11-2017 επίκαιρη ερώτηση του Βουλευτή Ηρακλείου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 xml:space="preserve">σχετικά με το </w:t>
      </w:r>
      <w:r>
        <w:rPr>
          <w:rFonts w:eastAsia="Times New Roman" w:cs="Times New Roman"/>
          <w:szCs w:val="24"/>
        </w:rPr>
        <w:t xml:space="preserve">κτηριακό </w:t>
      </w:r>
      <w:r>
        <w:rPr>
          <w:rFonts w:eastAsia="Times New Roman" w:cs="Times New Roman"/>
          <w:szCs w:val="24"/>
        </w:rPr>
        <w:t>πρόβλημα των μηχ</w:t>
      </w:r>
      <w:r>
        <w:rPr>
          <w:rFonts w:eastAsia="Times New Roman" w:cs="Times New Roman"/>
          <w:szCs w:val="24"/>
        </w:rPr>
        <w:t>ανολογικών εργαστηρίων του ΕΠΑΛ Σητείας.</w:t>
      </w:r>
    </w:p>
    <w:p w14:paraId="10372C11" w14:textId="77777777" w:rsidR="00906807" w:rsidRDefault="00407EFF">
      <w:pPr>
        <w:spacing w:after="0" w:line="600" w:lineRule="auto"/>
        <w:ind w:firstLine="720"/>
        <w:jc w:val="both"/>
        <w:rPr>
          <w:rFonts w:eastAsia="Times New Roman" w:cs="Times New Roman"/>
          <w:szCs w:val="24"/>
        </w:rPr>
      </w:pPr>
      <w:r>
        <w:rPr>
          <w:rFonts w:eastAsia="Times New Roman" w:cs="Times New Roman"/>
          <w:szCs w:val="24"/>
        </w:rPr>
        <w:t>6. Η με αριθμό 217/6-11-2017 επίκαιρη ερώτηση του Η΄ Αντιπροέδρου της Βουλής και Βουλευτή Β΄ Πειραιά των Ανεξαρ</w:t>
      </w:r>
      <w:r>
        <w:rPr>
          <w:rFonts w:eastAsia="Times New Roman" w:cs="Times New Roman"/>
          <w:szCs w:val="24"/>
        </w:rPr>
        <w:lastRenderedPageBreak/>
        <w:t xml:space="preserve">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 «δήμευση περιουσίας του </w:t>
      </w:r>
      <w:r>
        <w:rPr>
          <w:rFonts w:eastAsia="Times New Roman" w:cs="Times New Roman"/>
          <w:szCs w:val="24"/>
        </w:rPr>
        <w:t xml:space="preserve">κ. Άκη Τσοχατζόπουλου». </w:t>
      </w:r>
    </w:p>
    <w:p w14:paraId="10372C12" w14:textId="77777777" w:rsidR="00906807" w:rsidRDefault="00407EFF">
      <w:pPr>
        <w:spacing w:after="0" w:line="600" w:lineRule="auto"/>
        <w:ind w:firstLine="720"/>
        <w:jc w:val="both"/>
        <w:rPr>
          <w:rFonts w:eastAsia="Times New Roman" w:cs="Times New Roman"/>
          <w:szCs w:val="24"/>
        </w:rPr>
      </w:pPr>
      <w:r>
        <w:rPr>
          <w:rFonts w:eastAsia="Times New Roman" w:cs="Times New Roman"/>
          <w:szCs w:val="24"/>
        </w:rPr>
        <w:t xml:space="preserve">7. Η με αριθμό 249/7-11-2017 επίκαιρη ερώτηση του Βουλευτή Σερρών της Ένωσης Κεντρώων κ. </w:t>
      </w:r>
      <w:r>
        <w:rPr>
          <w:rFonts w:eastAsia="Times New Roman" w:cs="Times New Roman"/>
          <w:bCs/>
          <w:szCs w:val="24"/>
        </w:rPr>
        <w:t>Αναστασίου Μεγαλομύστακα</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με θέμα «Αναζητούνται… μουσικοί στο Μουσικό Σχολείο Σερρών».</w:t>
      </w:r>
    </w:p>
    <w:p w14:paraId="10372C13" w14:textId="77777777" w:rsidR="00906807" w:rsidRDefault="00407EFF">
      <w:pPr>
        <w:spacing w:after="0" w:line="600" w:lineRule="auto"/>
        <w:ind w:firstLine="720"/>
        <w:jc w:val="both"/>
        <w:rPr>
          <w:rFonts w:eastAsia="Times New Roman" w:cs="Times New Roman"/>
          <w:szCs w:val="24"/>
        </w:rPr>
      </w:pPr>
      <w:r>
        <w:rPr>
          <w:rFonts w:eastAsia="Times New Roman" w:cs="Times New Roman"/>
          <w:bCs/>
          <w:szCs w:val="24"/>
        </w:rPr>
        <w:t xml:space="preserve">Β. </w:t>
      </w:r>
      <w:r>
        <w:rPr>
          <w:rFonts w:eastAsia="Times New Roman" w:cs="Times New Roman"/>
          <w:bCs/>
          <w:szCs w:val="24"/>
        </w:rPr>
        <w:t xml:space="preserve">ΕΠΙΚΑΙΡΕΣ ΕΡΩΤΗΣΕΙΣ </w:t>
      </w:r>
      <w:r>
        <w:rPr>
          <w:rFonts w:eastAsia="Times New Roman" w:cs="Times New Roman"/>
          <w:bCs/>
          <w:szCs w:val="24"/>
        </w:rPr>
        <w:t>Δεύτερου Κύκλου (Άρθρο 130 παρ</w:t>
      </w:r>
      <w:r>
        <w:rPr>
          <w:rFonts w:eastAsia="Times New Roman" w:cs="Times New Roman"/>
          <w:bCs/>
          <w:szCs w:val="24"/>
        </w:rPr>
        <w:t xml:space="preserve">άγραφοι </w:t>
      </w:r>
      <w:r>
        <w:rPr>
          <w:rFonts w:eastAsia="Times New Roman" w:cs="Times New Roman"/>
          <w:bCs/>
          <w:szCs w:val="24"/>
        </w:rPr>
        <w:t xml:space="preserve">2 και 3 </w:t>
      </w:r>
      <w:r>
        <w:rPr>
          <w:rFonts w:eastAsia="Times New Roman" w:cs="Times New Roman"/>
          <w:bCs/>
          <w:szCs w:val="24"/>
        </w:rPr>
        <w:t>του Κανονισμού της</w:t>
      </w:r>
      <w:r>
        <w:rPr>
          <w:rFonts w:eastAsia="Times New Roman" w:cs="Times New Roman"/>
          <w:bCs/>
          <w:szCs w:val="24"/>
        </w:rPr>
        <w:t xml:space="preserve"> Βουλής)</w:t>
      </w:r>
    </w:p>
    <w:p w14:paraId="10372C14" w14:textId="77777777" w:rsidR="00906807" w:rsidRDefault="00407EFF">
      <w:pPr>
        <w:spacing w:after="0" w:line="600" w:lineRule="auto"/>
        <w:ind w:firstLine="720"/>
        <w:jc w:val="both"/>
        <w:rPr>
          <w:rFonts w:eastAsia="Times New Roman" w:cs="Times New Roman"/>
          <w:szCs w:val="24"/>
        </w:rPr>
      </w:pPr>
      <w:r>
        <w:rPr>
          <w:rFonts w:eastAsia="Times New Roman" w:cs="Times New Roman"/>
          <w:szCs w:val="24"/>
        </w:rPr>
        <w:t xml:space="preserve">1. Η με αριθμό 244/6-11-2017 επίκαιρη ερώτηση του Βουλευτή Κιλκίς της Νέας Δημοκρατίας κ. </w:t>
      </w:r>
      <w:r>
        <w:rPr>
          <w:rFonts w:eastAsia="Times New Roman" w:cs="Times New Roman"/>
          <w:bCs/>
          <w:szCs w:val="24"/>
        </w:rPr>
        <w:t>Γεωργίου Γεωργαντά</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 Έρευνας και Θρησκευμάτων</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με θέμα «Επείγουσα ανάγκη αποκατάστασης των κτηρίων του 2ου ΕΠΑΛ Κιλκίς».</w:t>
      </w:r>
    </w:p>
    <w:p w14:paraId="10372C15" w14:textId="77777777" w:rsidR="00906807" w:rsidRDefault="00407EFF">
      <w:pPr>
        <w:spacing w:after="0" w:line="600" w:lineRule="auto"/>
        <w:ind w:firstLine="720"/>
        <w:jc w:val="both"/>
        <w:rPr>
          <w:rFonts w:eastAsia="Times New Roman" w:cs="Times New Roman"/>
          <w:szCs w:val="24"/>
        </w:rPr>
      </w:pPr>
      <w:r>
        <w:rPr>
          <w:rFonts w:eastAsia="Times New Roman" w:cs="Times New Roman"/>
          <w:szCs w:val="24"/>
        </w:rPr>
        <w:t>2. Η με αριθμό 237/6-11-2017 επίκαιρη ερώτηση του Βουλευτή Β΄ Αθηνών της Δημοκρατικής Συμπαράταξης ΠΑΣΟΚ - ΔΗΜΑΡ κ.</w:t>
      </w:r>
      <w:r>
        <w:rPr>
          <w:rFonts w:eastAsia="Times New Roman" w:cs="Times New Roman"/>
          <w:b/>
          <w:bCs/>
          <w:szCs w:val="24"/>
        </w:rPr>
        <w:t xml:space="preserve"> </w:t>
      </w:r>
      <w:r>
        <w:rPr>
          <w:rFonts w:eastAsia="Times New Roman" w:cs="Times New Roman"/>
          <w:bCs/>
          <w:szCs w:val="24"/>
        </w:rPr>
        <w:t>Ανδρέα Λοβέρδου</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με θέμα «Λήψη μέτρων</w:t>
      </w:r>
      <w:r>
        <w:rPr>
          <w:rFonts w:eastAsia="Times New Roman" w:cs="Times New Roman"/>
          <w:szCs w:val="24"/>
        </w:rPr>
        <w:t xml:space="preserve"> υπέρ των μικρών αποταμιευτών, που έχασαν τα χρήματά τους με το “κούρεμα” του χρέους το 2012».</w:t>
      </w:r>
    </w:p>
    <w:p w14:paraId="10372C16" w14:textId="77777777" w:rsidR="00906807" w:rsidRDefault="00407EFF">
      <w:pPr>
        <w:spacing w:after="0" w:line="600" w:lineRule="auto"/>
        <w:ind w:firstLine="720"/>
        <w:jc w:val="both"/>
        <w:rPr>
          <w:rFonts w:eastAsia="Times New Roman" w:cs="Times New Roman"/>
          <w:szCs w:val="24"/>
        </w:rPr>
      </w:pPr>
      <w:r>
        <w:rPr>
          <w:rFonts w:eastAsia="Times New Roman" w:cs="Times New Roman"/>
          <w:szCs w:val="24"/>
        </w:rPr>
        <w:lastRenderedPageBreak/>
        <w:t xml:space="preserve">3. Η με αριθμό 215/3-11-2017 επίκαιρη ερώτηση του Βουλευτή Αρκαδίας της Δημοκρατικής Συμπαράταξης ΠΑΣΟΚ - ΔΗΜΑΡ κ. </w:t>
      </w:r>
      <w:r>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Οικ</w:t>
      </w:r>
      <w:r>
        <w:rPr>
          <w:rFonts w:eastAsia="Times New Roman" w:cs="Times New Roman"/>
          <w:bCs/>
          <w:szCs w:val="24"/>
        </w:rPr>
        <w:t>ονομικών</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 xml:space="preserve">με θέμα </w:t>
      </w:r>
      <w:r>
        <w:rPr>
          <w:rFonts w:eastAsia="Times New Roman" w:cs="Times New Roman"/>
          <w:b/>
          <w:bCs/>
          <w:szCs w:val="24"/>
        </w:rPr>
        <w:t xml:space="preserve">« </w:t>
      </w:r>
      <w:r>
        <w:rPr>
          <w:rFonts w:eastAsia="Times New Roman" w:cs="Times New Roman"/>
          <w:szCs w:val="24"/>
        </w:rPr>
        <w:t>Ανησυχητικές εξελίξεις σχετικά με την πώληση της ΑΕΕΓΑ “Η Εθνική”».</w:t>
      </w:r>
    </w:p>
    <w:p w14:paraId="10372C17" w14:textId="77777777" w:rsidR="00906807" w:rsidRDefault="00407EFF">
      <w:pPr>
        <w:spacing w:after="0" w:line="600" w:lineRule="auto"/>
        <w:ind w:firstLine="720"/>
        <w:jc w:val="both"/>
        <w:rPr>
          <w:rFonts w:eastAsia="Times New Roman" w:cs="Times New Roman"/>
          <w:szCs w:val="24"/>
        </w:rPr>
      </w:pPr>
      <w:r>
        <w:rPr>
          <w:rFonts w:eastAsia="Times New Roman" w:cs="Times New Roman"/>
          <w:szCs w:val="24"/>
        </w:rPr>
        <w:t xml:space="preserve">4. Η με αριθμό 191/30-10-2017 επίκαιρη ερώτηση του Βουλευτή Ηρακλείου της Νέας Δημοκρατίας κ. </w:t>
      </w:r>
      <w:r>
        <w:rPr>
          <w:rFonts w:eastAsia="Times New Roman" w:cs="Times New Roman"/>
          <w:bCs/>
          <w:szCs w:val="24"/>
        </w:rPr>
        <w:t xml:space="preserve">Ελευθερίου </w:t>
      </w:r>
      <w:proofErr w:type="spellStart"/>
      <w:r>
        <w:rPr>
          <w:rFonts w:eastAsia="Times New Roman" w:cs="Times New Roman"/>
          <w:bCs/>
          <w:szCs w:val="24"/>
        </w:rPr>
        <w:t>Αυγενάκη</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Υγείας</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 xml:space="preserve">με θέμα </w:t>
      </w:r>
      <w:r>
        <w:rPr>
          <w:rFonts w:eastAsia="Times New Roman" w:cs="Times New Roman"/>
          <w:szCs w:val="24"/>
        </w:rPr>
        <w:t>«</w:t>
      </w:r>
      <w:r w:rsidRPr="002620C0">
        <w:rPr>
          <w:rFonts w:eastAsia="Times New Roman" w:cs="Times New Roman"/>
          <w:szCs w:val="24"/>
        </w:rPr>
        <w:t>”</w:t>
      </w:r>
      <w:r>
        <w:rPr>
          <w:rFonts w:eastAsia="Times New Roman" w:cs="Times New Roman"/>
          <w:szCs w:val="24"/>
        </w:rPr>
        <w:t>Εκβιαστικός” ο συμψ</w:t>
      </w:r>
      <w:r>
        <w:rPr>
          <w:rFonts w:eastAsia="Times New Roman" w:cs="Times New Roman"/>
          <w:szCs w:val="24"/>
        </w:rPr>
        <w:t>ηφισμός των ληξιπρόθεσμων οφειλών του ΕΟΠΥΥ».</w:t>
      </w:r>
    </w:p>
    <w:p w14:paraId="10372C18" w14:textId="77777777" w:rsidR="00906807" w:rsidRDefault="00407EFF">
      <w:pPr>
        <w:spacing w:after="0" w:line="600" w:lineRule="auto"/>
        <w:ind w:firstLine="720"/>
        <w:jc w:val="both"/>
        <w:rPr>
          <w:rFonts w:eastAsia="Times New Roman" w:cs="Times New Roman"/>
          <w:szCs w:val="24"/>
        </w:rPr>
      </w:pPr>
      <w:r>
        <w:rPr>
          <w:rFonts w:eastAsia="Times New Roman" w:cs="Times New Roman"/>
          <w:szCs w:val="24"/>
        </w:rPr>
        <w:t xml:space="preserve">5. Η με αριθμό 101/17-10-2017 επίκαιρη ερώτηση του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 </w:t>
      </w:r>
      <w:r>
        <w:rPr>
          <w:rFonts w:eastAsia="Times New Roman" w:cs="Times New Roman"/>
          <w:bCs/>
          <w:szCs w:val="24"/>
        </w:rPr>
        <w:t>Υγείας</w:t>
      </w:r>
      <w:r w:rsidRPr="002620C0">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με θέμα «Ραγδαία αύξηση των κρουσμάτων ιλαράς στη χώρα».</w:t>
      </w:r>
    </w:p>
    <w:p w14:paraId="10372C19" w14:textId="77777777" w:rsidR="00906807" w:rsidRDefault="00407EFF">
      <w:pPr>
        <w:spacing w:after="0" w:line="600" w:lineRule="auto"/>
        <w:ind w:firstLine="720"/>
        <w:jc w:val="both"/>
        <w:rPr>
          <w:rFonts w:eastAsia="Times New Roman" w:cs="Times New Roman"/>
          <w:szCs w:val="24"/>
        </w:rPr>
      </w:pPr>
      <w:r>
        <w:rPr>
          <w:rFonts w:eastAsia="Times New Roman" w:cs="Times New Roman"/>
          <w:szCs w:val="24"/>
        </w:rPr>
        <w:t xml:space="preserve">6. </w:t>
      </w:r>
      <w:r>
        <w:rPr>
          <w:rFonts w:eastAsia="Times New Roman" w:cs="Times New Roman"/>
          <w:szCs w:val="24"/>
        </w:rPr>
        <w:t xml:space="preserve">Η με αριθμό 143/24-10-2017 επίκαιρη ερώτηση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Δικαιοσύνης,</w:t>
      </w:r>
      <w:r>
        <w:rPr>
          <w:rFonts w:eastAsia="Times New Roman" w:cs="Times New Roman"/>
          <w:b/>
          <w:bCs/>
          <w:szCs w:val="24"/>
        </w:rPr>
        <w:t xml:space="preserve"> </w:t>
      </w:r>
      <w:r>
        <w:rPr>
          <w:rFonts w:eastAsia="Times New Roman" w:cs="Times New Roman"/>
          <w:bCs/>
          <w:szCs w:val="24"/>
        </w:rPr>
        <w:t>Διαφάνειας και Ανθρωπίνων Δικαιωμάτων</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με θέμα «Οι νόμοι δεν ισχύουν για τους δικαστές; Έχουν δικούς τους νόμους;».</w:t>
      </w:r>
    </w:p>
    <w:p w14:paraId="10372C1A" w14:textId="77777777" w:rsidR="00906807" w:rsidRDefault="00407EFF">
      <w:pPr>
        <w:spacing w:after="0" w:line="600" w:lineRule="auto"/>
        <w:ind w:firstLine="720"/>
        <w:jc w:val="both"/>
        <w:rPr>
          <w:rFonts w:eastAsia="Times New Roman" w:cs="Times New Roman"/>
          <w:szCs w:val="24"/>
        </w:rPr>
      </w:pPr>
      <w:r>
        <w:rPr>
          <w:rFonts w:eastAsia="Times New Roman" w:cs="Times New Roman"/>
          <w:bCs/>
          <w:szCs w:val="24"/>
        </w:rPr>
        <w:t>ΑΝΑΦΟΡΕΣ</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 xml:space="preserve">ΕΡΩΤΗΣΕΙΣ (Άρθρο 130 </w:t>
      </w:r>
      <w:r>
        <w:rPr>
          <w:rFonts w:eastAsia="Times New Roman" w:cs="Times New Roman"/>
          <w:bCs/>
          <w:szCs w:val="24"/>
        </w:rPr>
        <w:t>παράγραφος</w:t>
      </w:r>
      <w:r>
        <w:rPr>
          <w:rFonts w:eastAsia="Times New Roman" w:cs="Times New Roman"/>
          <w:bCs/>
          <w:szCs w:val="24"/>
        </w:rPr>
        <w:t xml:space="preserve"> 5 </w:t>
      </w:r>
      <w:r>
        <w:rPr>
          <w:rFonts w:eastAsia="Times New Roman" w:cs="Times New Roman"/>
          <w:bCs/>
          <w:szCs w:val="24"/>
        </w:rPr>
        <w:t>του Κανονισμού της</w:t>
      </w:r>
      <w:r>
        <w:rPr>
          <w:rFonts w:eastAsia="Times New Roman" w:cs="Times New Roman"/>
          <w:bCs/>
          <w:szCs w:val="24"/>
        </w:rPr>
        <w:t xml:space="preserve"> Βουλής)</w:t>
      </w:r>
    </w:p>
    <w:p w14:paraId="10372C1B" w14:textId="77777777" w:rsidR="00906807" w:rsidRDefault="00407EFF">
      <w:pPr>
        <w:spacing w:after="0" w:line="600" w:lineRule="auto"/>
        <w:ind w:firstLine="720"/>
        <w:jc w:val="both"/>
        <w:rPr>
          <w:rFonts w:eastAsia="Times New Roman"/>
          <w:szCs w:val="24"/>
        </w:rPr>
      </w:pPr>
      <w:r>
        <w:rPr>
          <w:rFonts w:eastAsia="Times New Roman" w:cs="Times New Roman"/>
          <w:szCs w:val="24"/>
        </w:rPr>
        <w:lastRenderedPageBreak/>
        <w:t xml:space="preserve">1. Η με αριθμό 164/21/5-10-2017 ερώτηση και αίτηση κατάθεσης εγγράφων του Βουλευτή Λακωνίας της Νέας Δημοκρατίας κ. </w:t>
      </w:r>
      <w:r>
        <w:rPr>
          <w:rFonts w:eastAsia="Times New Roman" w:cs="Times New Roman"/>
          <w:bCs/>
          <w:szCs w:val="24"/>
        </w:rPr>
        <w:t>Αθανασίου Δαβάκη</w:t>
      </w:r>
      <w:r>
        <w:rPr>
          <w:rFonts w:eastAsia="Times New Roman" w:cs="Times New Roman"/>
          <w:szCs w:val="24"/>
        </w:rPr>
        <w:t xml:space="preserve"> προς τον Υπουργό </w:t>
      </w:r>
      <w:r>
        <w:rPr>
          <w:rFonts w:eastAsia="Times New Roman" w:cs="Times New Roman"/>
          <w:bCs/>
          <w:szCs w:val="24"/>
        </w:rPr>
        <w:t>Εθνικής Άμυνας</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 xml:space="preserve">με θέμα: «Λειτουργία </w:t>
      </w:r>
      <w:r>
        <w:rPr>
          <w:rFonts w:eastAsia="Times New Roman" w:cs="Times New Roman"/>
          <w:szCs w:val="24"/>
        </w:rPr>
        <w:t>Μονάδας Μελετών και Κατασκευών (ΜΟΜΚΑ) 2017».</w:t>
      </w:r>
    </w:p>
    <w:p w14:paraId="10372C1C" w14:textId="77777777" w:rsidR="00906807" w:rsidRDefault="00407EFF">
      <w:pPr>
        <w:spacing w:after="0" w:line="600" w:lineRule="auto"/>
        <w:ind w:firstLine="720"/>
        <w:jc w:val="both"/>
        <w:rPr>
          <w:rFonts w:eastAsia="Times New Roman"/>
          <w:szCs w:val="24"/>
        </w:rPr>
      </w:pPr>
      <w:r>
        <w:rPr>
          <w:rFonts w:eastAsia="Times New Roman"/>
          <w:szCs w:val="24"/>
        </w:rPr>
        <w:t>Επανερχόμαστε στη συζήτηση των επικαίρων ερωτήσεων της σημερινής συνεδρίασης.</w:t>
      </w:r>
    </w:p>
    <w:p w14:paraId="10372C1D" w14:textId="77777777" w:rsidR="00906807" w:rsidRDefault="00407EFF">
      <w:pPr>
        <w:spacing w:after="0" w:line="600" w:lineRule="auto"/>
        <w:ind w:firstLine="720"/>
        <w:jc w:val="both"/>
        <w:rPr>
          <w:rFonts w:eastAsia="Times New Roman"/>
          <w:color w:val="000000"/>
          <w:szCs w:val="24"/>
          <w:shd w:val="clear" w:color="auto" w:fill="FFFFFF"/>
        </w:rPr>
      </w:pPr>
      <w:r>
        <w:rPr>
          <w:rFonts w:eastAsia="Times New Roman"/>
          <w:szCs w:val="24"/>
        </w:rPr>
        <w:t>Θα συζητηθεί η</w:t>
      </w:r>
      <w:r>
        <w:rPr>
          <w:rFonts w:eastAsia="Times New Roman"/>
          <w:szCs w:val="24"/>
        </w:rPr>
        <w:t xml:space="preserve"> πρώτη με αριθμό </w:t>
      </w:r>
      <w:r>
        <w:rPr>
          <w:rFonts w:eastAsia="Times New Roman"/>
          <w:color w:val="000000"/>
          <w:szCs w:val="24"/>
          <w:shd w:val="clear" w:color="auto" w:fill="FFFFFF"/>
        </w:rPr>
        <w:t>36/2-10-2017 αναφορά</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ερώτηση του Ανεξάρτητου Βουλευτή Β΄ Αθηνών κ</w:t>
      </w:r>
      <w:r>
        <w:rPr>
          <w:rFonts w:eastAsia="Times New Roman"/>
          <w:color w:val="000000"/>
          <w:szCs w:val="24"/>
          <w:shd w:val="clear" w:color="auto" w:fill="FFFFFF"/>
        </w:rPr>
        <w:t>.</w:t>
      </w:r>
      <w:r>
        <w:rPr>
          <w:rFonts w:eastAsia="Times New Roman"/>
          <w:b/>
          <w:bCs/>
          <w:color w:val="000000"/>
          <w:szCs w:val="24"/>
          <w:shd w:val="clear" w:color="auto" w:fill="FFFFFF"/>
        </w:rPr>
        <w:t xml:space="preserve"> </w:t>
      </w:r>
      <w:r>
        <w:rPr>
          <w:rFonts w:eastAsia="Times New Roman"/>
          <w:bCs/>
          <w:color w:val="000000"/>
          <w:szCs w:val="24"/>
          <w:shd w:val="clear" w:color="auto" w:fill="FFFFFF"/>
        </w:rPr>
        <w:t xml:space="preserve">Γεωργίου - Δημητρίου </w:t>
      </w:r>
      <w:r>
        <w:rPr>
          <w:rFonts w:eastAsia="Times New Roman"/>
          <w:bCs/>
          <w:color w:val="000000"/>
          <w:szCs w:val="24"/>
          <w:shd w:val="clear" w:color="auto" w:fill="FFFFFF"/>
        </w:rPr>
        <w:t>Καρρά</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w:t>
      </w:r>
      <w:r>
        <w:rPr>
          <w:rFonts w:eastAsia="Times New Roman"/>
          <w:color w:val="000000"/>
          <w:szCs w:val="24"/>
          <w:shd w:val="clear" w:color="auto" w:fill="FFFFFF"/>
        </w:rPr>
        <w:t xml:space="preserve">Υπουργό </w:t>
      </w:r>
      <w:r>
        <w:rPr>
          <w:rFonts w:eastAsia="Times New Roman"/>
          <w:bCs/>
          <w:color w:val="000000"/>
          <w:szCs w:val="24"/>
          <w:shd w:val="clear" w:color="auto" w:fill="FFFFFF"/>
        </w:rPr>
        <w:t xml:space="preserve">Περιβάλλοντος και </w:t>
      </w:r>
      <w:r>
        <w:rPr>
          <w:rFonts w:eastAsia="Times New Roman"/>
          <w:bCs/>
          <w:color w:val="000000"/>
          <w:szCs w:val="24"/>
          <w:shd w:val="clear" w:color="auto" w:fill="FFFFFF"/>
        </w:rPr>
        <w:t>Ενέργειας</w:t>
      </w:r>
      <w:r>
        <w:rPr>
          <w:rFonts w:eastAsia="Times New Roman"/>
          <w:bCs/>
          <w:color w:val="000000"/>
          <w:szCs w:val="24"/>
          <w:shd w:val="clear" w:color="auto" w:fill="FFFFFF"/>
        </w:rPr>
        <w:t>,</w:t>
      </w:r>
      <w:r>
        <w:rPr>
          <w:rFonts w:eastAsia="Times New Roman"/>
          <w:bCs/>
          <w:color w:val="000000"/>
          <w:szCs w:val="24"/>
          <w:shd w:val="clear" w:color="auto" w:fill="FFFFFF"/>
        </w:rPr>
        <w:t xml:space="preserve"> </w:t>
      </w:r>
      <w:r>
        <w:rPr>
          <w:rFonts w:eastAsia="Times New Roman"/>
          <w:color w:val="000000"/>
          <w:szCs w:val="24"/>
          <w:shd w:val="clear" w:color="auto" w:fill="FFFFFF"/>
        </w:rPr>
        <w:t xml:space="preserve">με θέμα «Ανάγκη εισαγωγής σύγχρονου ολοκληρωμένου νομοθετικού πλαισίου για τα μέτρα πρόληψης για την αποφυγή εκδήλωσης </w:t>
      </w:r>
      <w:proofErr w:type="spellStart"/>
      <w:r>
        <w:rPr>
          <w:rFonts w:eastAsia="Times New Roman"/>
          <w:color w:val="000000"/>
          <w:szCs w:val="24"/>
          <w:shd w:val="clear" w:color="auto" w:fill="FFFFFF"/>
        </w:rPr>
        <w:t>αγροδασικών</w:t>
      </w:r>
      <w:proofErr w:type="spellEnd"/>
      <w:r>
        <w:rPr>
          <w:rFonts w:eastAsia="Times New Roman"/>
          <w:color w:val="000000"/>
          <w:szCs w:val="24"/>
          <w:shd w:val="clear" w:color="auto" w:fill="FFFFFF"/>
        </w:rPr>
        <w:t xml:space="preserve"> πυρκαγιών».</w:t>
      </w:r>
    </w:p>
    <w:p w14:paraId="10372C1E" w14:textId="77777777" w:rsidR="00906807" w:rsidRDefault="00407EFF">
      <w:pPr>
        <w:spacing w:after="0" w:line="600" w:lineRule="auto"/>
        <w:ind w:firstLine="720"/>
        <w:jc w:val="both"/>
        <w:rPr>
          <w:rFonts w:eastAsia="Times New Roman"/>
          <w:b/>
          <w:color w:val="000000"/>
          <w:szCs w:val="24"/>
          <w:shd w:val="clear" w:color="auto" w:fill="FFFFFF"/>
        </w:rPr>
      </w:pPr>
      <w:r>
        <w:rPr>
          <w:rFonts w:eastAsia="Times New Roman"/>
          <w:color w:val="000000"/>
          <w:szCs w:val="24"/>
          <w:shd w:val="clear" w:color="auto" w:fill="FFFFFF"/>
        </w:rPr>
        <w:t xml:space="preserve">Κύριε Καρρά, έχετε τον λόγο για δύο λεπτά. </w:t>
      </w:r>
    </w:p>
    <w:p w14:paraId="10372C1F" w14:textId="77777777" w:rsidR="00906807" w:rsidRDefault="00407EFF">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ΓΕΩΡΓΙΟΣ</w:t>
      </w:r>
      <w:r>
        <w:rPr>
          <w:rFonts w:eastAsia="Times New Roman"/>
          <w:b/>
          <w:color w:val="000000"/>
          <w:szCs w:val="24"/>
          <w:shd w:val="clear" w:color="auto" w:fill="FFFFFF"/>
        </w:rPr>
        <w:t xml:space="preserve"> </w:t>
      </w:r>
      <w:r>
        <w:rPr>
          <w:rFonts w:eastAsia="Times New Roman"/>
          <w:b/>
          <w:color w:val="000000"/>
          <w:szCs w:val="24"/>
          <w:shd w:val="clear" w:color="auto" w:fill="FFFFFF"/>
        </w:rPr>
        <w:t>-</w:t>
      </w:r>
      <w:r>
        <w:rPr>
          <w:rFonts w:eastAsia="Times New Roman"/>
          <w:b/>
          <w:color w:val="000000"/>
          <w:szCs w:val="24"/>
          <w:shd w:val="clear" w:color="auto" w:fill="FFFFFF"/>
        </w:rPr>
        <w:t xml:space="preserve"> </w:t>
      </w:r>
      <w:r>
        <w:rPr>
          <w:rFonts w:eastAsia="Times New Roman"/>
          <w:b/>
          <w:color w:val="000000"/>
          <w:szCs w:val="24"/>
          <w:shd w:val="clear" w:color="auto" w:fill="FFFFFF"/>
        </w:rPr>
        <w:t xml:space="preserve">ΔΗΜΗΤΡΙΟΣ </w:t>
      </w:r>
      <w:r>
        <w:rPr>
          <w:rFonts w:eastAsia="Times New Roman"/>
          <w:b/>
          <w:color w:val="000000"/>
          <w:szCs w:val="24"/>
          <w:shd w:val="clear" w:color="auto" w:fill="FFFFFF"/>
        </w:rPr>
        <w:t>ΚΑΡΡΑΣ:</w:t>
      </w:r>
      <w:r>
        <w:rPr>
          <w:rFonts w:eastAsia="Times New Roman"/>
          <w:color w:val="000000"/>
          <w:szCs w:val="24"/>
          <w:shd w:val="clear" w:color="auto" w:fill="FFFFFF"/>
        </w:rPr>
        <w:t xml:space="preserve"> Ευχαριστώ, κύριε Πρόεδρε. </w:t>
      </w:r>
    </w:p>
    <w:p w14:paraId="10372C20" w14:textId="77777777" w:rsidR="00906807" w:rsidRDefault="00407EF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Είναι δεδομένο ότι η περιοχή της Μεσογείου κάθε καλοκαίρι υποφέρει από τις </w:t>
      </w:r>
      <w:r>
        <w:rPr>
          <w:rFonts w:eastAsia="Times New Roman"/>
          <w:color w:val="000000"/>
          <w:szCs w:val="24"/>
          <w:shd w:val="clear" w:color="auto" w:fill="FFFFFF"/>
        </w:rPr>
        <w:t xml:space="preserve">δασικές </w:t>
      </w:r>
      <w:r>
        <w:rPr>
          <w:rFonts w:eastAsia="Times New Roman"/>
          <w:color w:val="000000"/>
          <w:szCs w:val="24"/>
          <w:shd w:val="clear" w:color="auto" w:fill="FFFFFF"/>
        </w:rPr>
        <w:t>πυρκαγιές. Αντίστοιχο είναι το πρόβλημα και της Ελλάδας. Βάσει στατιστικών κάθε χρόνο κατα</w:t>
      </w:r>
      <w:r>
        <w:rPr>
          <w:rFonts w:eastAsia="Times New Roman"/>
          <w:color w:val="000000"/>
          <w:szCs w:val="24"/>
          <w:shd w:val="clear" w:color="auto" w:fill="FFFFFF"/>
        </w:rPr>
        <w:lastRenderedPageBreak/>
        <w:t xml:space="preserve">στρέφονται περίπου 400.000 στρέμματα </w:t>
      </w:r>
      <w:proofErr w:type="spellStart"/>
      <w:r>
        <w:rPr>
          <w:rFonts w:eastAsia="Times New Roman"/>
          <w:color w:val="000000"/>
          <w:szCs w:val="24"/>
          <w:shd w:val="clear" w:color="auto" w:fill="FFFFFF"/>
        </w:rPr>
        <w:t>αγροδασικών</w:t>
      </w:r>
      <w:proofErr w:type="spellEnd"/>
      <w:r>
        <w:rPr>
          <w:rFonts w:eastAsia="Times New Roman"/>
          <w:color w:val="000000"/>
          <w:szCs w:val="24"/>
          <w:shd w:val="clear" w:color="auto" w:fill="FFFFFF"/>
        </w:rPr>
        <w:t xml:space="preserve"> εκτάσεων, που σημαίνει ότι αυτά πρέπει να αποκατασταθούν. Η αποκατάσταση είναι άλλο κομμάτι, δεν είναι το αντικείμενο</w:t>
      </w:r>
      <w:r>
        <w:rPr>
          <w:rFonts w:eastAsia="Times New Roman"/>
          <w:color w:val="000000"/>
          <w:szCs w:val="24"/>
          <w:shd w:val="clear" w:color="auto" w:fill="FFFFFF"/>
        </w:rPr>
        <w:t xml:space="preserve"> της ερώτησής μου. Όμως, </w:t>
      </w:r>
      <w:r>
        <w:rPr>
          <w:rFonts w:eastAsia="Times New Roman"/>
          <w:color w:val="000000"/>
          <w:szCs w:val="24"/>
          <w:shd w:val="clear" w:color="auto" w:fill="FFFFFF"/>
        </w:rPr>
        <w:t xml:space="preserve">οι πυρκαγιές </w:t>
      </w:r>
      <w:r>
        <w:rPr>
          <w:rFonts w:eastAsia="Times New Roman"/>
          <w:color w:val="000000"/>
          <w:szCs w:val="24"/>
          <w:shd w:val="clear" w:color="auto" w:fill="FFFFFF"/>
        </w:rPr>
        <w:t>θα αφαιρέσουν και πόρους από την οικονομία, διότι η μεταβολή της χρήσης αυτών των εκτάσεων προϋποθέτει ότι θα πρέπει να αντικατασταθούν για την οικολογική ισορροπία από άλλες εκτάσεις</w:t>
      </w:r>
      <w:r>
        <w:rPr>
          <w:rFonts w:eastAsia="Times New Roman"/>
          <w:color w:val="000000"/>
          <w:szCs w:val="24"/>
          <w:shd w:val="clear" w:color="auto" w:fill="FFFFFF"/>
        </w:rPr>
        <w:t>,</w:t>
      </w:r>
      <w:r>
        <w:rPr>
          <w:rFonts w:eastAsia="Times New Roman"/>
          <w:color w:val="000000"/>
          <w:szCs w:val="24"/>
          <w:shd w:val="clear" w:color="auto" w:fill="FFFFFF"/>
        </w:rPr>
        <w:t xml:space="preserve"> που δεν υπάρχουν. </w:t>
      </w:r>
    </w:p>
    <w:p w14:paraId="10372C21" w14:textId="77777777" w:rsidR="00906807" w:rsidRDefault="00407EF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Έκανα μία σειρ</w:t>
      </w:r>
      <w:r>
        <w:rPr>
          <w:rFonts w:eastAsia="Times New Roman"/>
          <w:color w:val="000000"/>
          <w:szCs w:val="24"/>
          <w:shd w:val="clear" w:color="auto" w:fill="FFFFFF"/>
        </w:rPr>
        <w:t xml:space="preserve">ά ερωτήσεων αμέσως μετά την εκδήλωση των μεγάλων πυρκαγιών στην Ελλάδα τον Αύγουστο του 2017 και ιδιαίτερα για τα νησιά μας, όπου φαίνεται ότι υπήρξε το μεγαλύτερο πρόβλημα, όπως και για την Αττική, όπου οι πυρκαγιές ήταν και μακράς </w:t>
      </w:r>
      <w:r>
        <w:rPr>
          <w:rFonts w:eastAsia="Times New Roman"/>
          <w:color w:val="000000"/>
          <w:szCs w:val="24"/>
          <w:shd w:val="clear" w:color="auto" w:fill="FFFFFF"/>
        </w:rPr>
        <w:t>διάρκειας</w:t>
      </w:r>
      <w:r>
        <w:rPr>
          <w:rFonts w:eastAsia="Times New Roman"/>
          <w:color w:val="000000"/>
          <w:szCs w:val="24"/>
          <w:shd w:val="clear" w:color="auto" w:fill="FFFFFF"/>
        </w:rPr>
        <w:t>. Δεν ήταν εύκ</w:t>
      </w:r>
      <w:r>
        <w:rPr>
          <w:rFonts w:eastAsia="Times New Roman"/>
          <w:color w:val="000000"/>
          <w:szCs w:val="24"/>
          <w:shd w:val="clear" w:color="auto" w:fill="FFFFFF"/>
        </w:rPr>
        <w:t>ολη η κατάσβεσή τους.</w:t>
      </w:r>
    </w:p>
    <w:p w14:paraId="10372C22" w14:textId="77777777" w:rsidR="00906807" w:rsidRDefault="00407EF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ζήτημα που με απασχόλησε, κύριε Πρόεδρε, ήταν εάν υπάρχουν μέτρα πρόληψης κατά των πυρκαγιών, ούτως ώστε να μην εκδηλώνονται στην έκταση στην οποία αντιμετωπίζουμε κάθε χρόνο. </w:t>
      </w:r>
    </w:p>
    <w:p w14:paraId="10372C23" w14:textId="77777777" w:rsidR="00906807" w:rsidRDefault="00407EF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Δεν μπορεί </w:t>
      </w:r>
      <w:r>
        <w:rPr>
          <w:rFonts w:eastAsia="Times New Roman"/>
          <w:color w:val="000000"/>
          <w:szCs w:val="24"/>
          <w:shd w:val="clear" w:color="auto" w:fill="FFFFFF"/>
        </w:rPr>
        <w:t xml:space="preserve">κάποιος </w:t>
      </w:r>
      <w:r>
        <w:rPr>
          <w:rFonts w:eastAsia="Times New Roman"/>
          <w:color w:val="000000"/>
          <w:szCs w:val="24"/>
          <w:shd w:val="clear" w:color="auto" w:fill="FFFFFF"/>
        </w:rPr>
        <w:t>να αμφισβητήσει την αυτοθυσία των π</w:t>
      </w:r>
      <w:r>
        <w:rPr>
          <w:rFonts w:eastAsia="Times New Roman"/>
          <w:color w:val="000000"/>
          <w:szCs w:val="24"/>
          <w:shd w:val="clear" w:color="auto" w:fill="FFFFFF"/>
        </w:rPr>
        <w:t xml:space="preserve">υροσβεστών, όλων των τοπικών παραγόντων της </w:t>
      </w:r>
      <w:r>
        <w:rPr>
          <w:rFonts w:eastAsia="Times New Roman"/>
          <w:color w:val="000000"/>
          <w:szCs w:val="24"/>
          <w:shd w:val="clear" w:color="auto" w:fill="FFFFFF"/>
        </w:rPr>
        <w:t>τ</w:t>
      </w:r>
      <w:r>
        <w:rPr>
          <w:rFonts w:eastAsia="Times New Roman"/>
          <w:color w:val="000000"/>
          <w:szCs w:val="24"/>
          <w:shd w:val="clear" w:color="auto" w:fill="FFFFFF"/>
        </w:rPr>
        <w:t xml:space="preserve">οπικής </w:t>
      </w:r>
      <w:r>
        <w:rPr>
          <w:rFonts w:eastAsia="Times New Roman"/>
          <w:color w:val="000000"/>
          <w:szCs w:val="24"/>
          <w:shd w:val="clear" w:color="auto" w:fill="FFFFFF"/>
        </w:rPr>
        <w:t>α</w:t>
      </w:r>
      <w:r>
        <w:rPr>
          <w:rFonts w:eastAsia="Times New Roman"/>
          <w:color w:val="000000"/>
          <w:szCs w:val="24"/>
          <w:shd w:val="clear" w:color="auto" w:fill="FFFFFF"/>
        </w:rPr>
        <w:t>υτοδιοίκησης για την κατάσβεση. Όμως, η κατάσβεση είναι κατα</w:t>
      </w:r>
      <w:r>
        <w:rPr>
          <w:rFonts w:eastAsia="Times New Roman"/>
          <w:color w:val="000000"/>
          <w:szCs w:val="24"/>
          <w:shd w:val="clear" w:color="auto" w:fill="FFFFFF"/>
        </w:rPr>
        <w:lastRenderedPageBreak/>
        <w:t xml:space="preserve">σταλτικό μέτρο ενώ αντίστοιχα πρέπει να αναζητήσουμε τα προληπτικά μέτρα εκείνα με τα οποία θα αποφύγουμε την εκδήλωση των πυρκαγιών. </w:t>
      </w:r>
    </w:p>
    <w:p w14:paraId="10372C24" w14:textId="77777777" w:rsidR="00906807" w:rsidRDefault="00407EF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Τίθεται,</w:t>
      </w:r>
      <w:r>
        <w:rPr>
          <w:rFonts w:eastAsia="Times New Roman"/>
          <w:color w:val="000000"/>
          <w:szCs w:val="24"/>
          <w:shd w:val="clear" w:color="auto" w:fill="FFFFFF"/>
        </w:rPr>
        <w:t xml:space="preserve"> λοιπόν, το εξής ερώτημα: Στον παρελθόντα αιώνα -και αναφέρομαι στον εικοστό- υπήρχε η αυτοπροστασία των δασών. Πώς γινόταν η αυτοπροστασία; Οι ειδικοί το γνωρίζουν. Με </w:t>
      </w:r>
      <w:proofErr w:type="spellStart"/>
      <w:r>
        <w:rPr>
          <w:rFonts w:eastAsia="Times New Roman"/>
          <w:color w:val="000000"/>
          <w:szCs w:val="24"/>
          <w:shd w:val="clear" w:color="auto" w:fill="FFFFFF"/>
        </w:rPr>
        <w:t>ριτινοσυλλογή</w:t>
      </w:r>
      <w:proofErr w:type="spellEnd"/>
      <w:r>
        <w:rPr>
          <w:rFonts w:eastAsia="Times New Roman"/>
          <w:color w:val="000000"/>
          <w:szCs w:val="24"/>
          <w:shd w:val="clear" w:color="auto" w:fill="FFFFFF"/>
        </w:rPr>
        <w:t xml:space="preserve"> προστατεύονταν τα πευκοδάση, από την παρουσία ανθρώπων που ζούσαν εκεί μέ</w:t>
      </w:r>
      <w:r>
        <w:rPr>
          <w:rFonts w:eastAsia="Times New Roman"/>
          <w:color w:val="000000"/>
          <w:szCs w:val="24"/>
          <w:shd w:val="clear" w:color="auto" w:fill="FFFFFF"/>
        </w:rPr>
        <w:t xml:space="preserve">σα. Επίσης, με την </w:t>
      </w:r>
      <w:proofErr w:type="spellStart"/>
      <w:r>
        <w:rPr>
          <w:rFonts w:eastAsia="Times New Roman"/>
          <w:color w:val="000000"/>
          <w:szCs w:val="24"/>
          <w:shd w:val="clear" w:color="auto" w:fill="FFFFFF"/>
        </w:rPr>
        <w:t>καυσοξύλευση</w:t>
      </w:r>
      <w:proofErr w:type="spellEnd"/>
      <w:r>
        <w:rPr>
          <w:rFonts w:eastAsia="Times New Roman"/>
          <w:color w:val="000000"/>
          <w:szCs w:val="24"/>
          <w:shd w:val="clear" w:color="auto" w:fill="FFFFFF"/>
        </w:rPr>
        <w:t xml:space="preserve">, τα καμίνια. Υπήρχε ζωή μέσα στα δάση και δεν προλάβαινε η πυρκαγιά να εκδηλωθεί, διότι και καθαρισμένα ήταν και οι ίδιοι οι άνθρωποι ενδιαφέρονταν για την προστασία τους. </w:t>
      </w:r>
    </w:p>
    <w:p w14:paraId="10372C25" w14:textId="77777777" w:rsidR="00906807" w:rsidRDefault="00407EF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Έχουμε, λοιπόν, ένα παρωχημένο νομοθετικό καθεστώς </w:t>
      </w:r>
      <w:r>
        <w:rPr>
          <w:rFonts w:eastAsia="Times New Roman"/>
          <w:color w:val="000000"/>
          <w:szCs w:val="24"/>
          <w:shd w:val="clear" w:color="auto" w:fill="FFFFFF"/>
        </w:rPr>
        <w:t xml:space="preserve">του </w:t>
      </w:r>
      <w:r>
        <w:rPr>
          <w:rFonts w:eastAsia="Times New Roman"/>
          <w:color w:val="000000"/>
          <w:szCs w:val="24"/>
          <w:shd w:val="clear" w:color="auto" w:fill="FFFFFF"/>
        </w:rPr>
        <w:t xml:space="preserve">Δασικού </w:t>
      </w:r>
      <w:r>
        <w:rPr>
          <w:rFonts w:eastAsia="Times New Roman"/>
          <w:color w:val="000000"/>
          <w:szCs w:val="24"/>
          <w:shd w:val="clear" w:color="auto" w:fill="FFFFFF"/>
        </w:rPr>
        <w:t>Κώδικα του 1969, που όπως ξέρει ο Υπουργός αποτελεί επανάληψη παλαιοτέρων</w:t>
      </w:r>
      <w:r>
        <w:rPr>
          <w:rFonts w:eastAsia="Times New Roman"/>
          <w:color w:val="000000"/>
          <w:szCs w:val="24"/>
          <w:shd w:val="clear" w:color="auto" w:fill="FFFFFF"/>
        </w:rPr>
        <w:t xml:space="preserve">. Έχουμε </w:t>
      </w:r>
      <w:r>
        <w:rPr>
          <w:rFonts w:eastAsia="Times New Roman"/>
          <w:color w:val="000000"/>
          <w:szCs w:val="24"/>
          <w:shd w:val="clear" w:color="auto" w:fill="FFFFFF"/>
        </w:rPr>
        <w:t xml:space="preserve">τον ν.998, όπου έχει εγκαταλειφθεί ουσιαστικά η πρόληψη από αυτόν τον νόμο και ιδιαίτερα λόγω της οικονομικής κρίσης, κύριε Πρόεδρε, και μένουμε στο εξής ζήτημα: </w:t>
      </w:r>
      <w:r>
        <w:rPr>
          <w:rFonts w:eastAsia="Times New Roman"/>
          <w:color w:val="000000"/>
          <w:szCs w:val="24"/>
          <w:shd w:val="clear" w:color="auto" w:fill="FFFFFF"/>
        </w:rPr>
        <w:t xml:space="preserve">Πανηγυρίζουμε την κατάσβεση της πυρκαγιάς και σιωπούμε για την πρόληψή της. </w:t>
      </w:r>
    </w:p>
    <w:p w14:paraId="10372C26" w14:textId="77777777" w:rsidR="00906807" w:rsidRDefault="00407EF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Το ερώτημά μου, λοιπόν, είναι -και θα πω στη δευτερολογία μου τα υπόλοιπα- το εξής: Προτίθεται η Κυβέρνηση να εκσυγχρονίσει αυτό το πλαίσιο; Εδώ θα κάνω ένα σχόλιο, το οποίο και θ</w:t>
      </w:r>
      <w:r>
        <w:rPr>
          <w:rFonts w:eastAsia="Times New Roman"/>
          <w:color w:val="000000"/>
          <w:szCs w:val="24"/>
          <w:shd w:val="clear" w:color="auto" w:fill="FFFFFF"/>
        </w:rPr>
        <w:t xml:space="preserve">α μου το επιτρέψετε. Η πολιτική προστασία, όπως είναι διατυπωμένη, ασχολείται με τα μετά, ότι έσβησε την πυρκαγιά, δεν την πρόλαβε. </w:t>
      </w:r>
    </w:p>
    <w:p w14:paraId="10372C27" w14:textId="77777777" w:rsidR="00906807" w:rsidRDefault="00407EF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Από τις απαντήσεις στη σειρά των ερωτήσεων</w:t>
      </w:r>
      <w:r w:rsidRPr="00A97265">
        <w:rPr>
          <w:rFonts w:eastAsia="Times New Roman"/>
          <w:color w:val="000000"/>
          <w:szCs w:val="24"/>
          <w:shd w:val="clear" w:color="auto" w:fill="FFFFFF"/>
        </w:rPr>
        <w:t xml:space="preserve"> </w:t>
      </w:r>
      <w:r>
        <w:rPr>
          <w:rFonts w:eastAsia="Times New Roman"/>
          <w:color w:val="000000"/>
          <w:szCs w:val="24"/>
          <w:shd w:val="clear" w:color="auto" w:fill="FFFFFF"/>
        </w:rPr>
        <w:t>που έχω καταθέσει</w:t>
      </w:r>
      <w:r>
        <w:rPr>
          <w:rFonts w:eastAsia="Times New Roman"/>
          <w:color w:val="000000"/>
          <w:szCs w:val="24"/>
          <w:shd w:val="clear" w:color="auto" w:fill="FFFFFF"/>
        </w:rPr>
        <w:t>, όλοι μου λένε ότι αρμόδιο είναι το Υπουργείο Περιβάλλοντος κα</w:t>
      </w:r>
      <w:r>
        <w:rPr>
          <w:rFonts w:eastAsia="Times New Roman"/>
          <w:color w:val="000000"/>
          <w:szCs w:val="24"/>
          <w:shd w:val="clear" w:color="auto" w:fill="FFFFFF"/>
        </w:rPr>
        <w:t xml:space="preserve">ι Ενέργειας, η Γενική Διεύθυνση Ανάπτυξης και Προστασίας Δασών. </w:t>
      </w:r>
    </w:p>
    <w:p w14:paraId="10372C28" w14:textId="77777777" w:rsidR="00906807" w:rsidRDefault="00407EF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Απευθύνω, λοιπόν, τα ερωτήματά μου: Ποια νομοθετικά </w:t>
      </w:r>
      <w:r>
        <w:rPr>
          <w:rFonts w:eastAsia="Times New Roman"/>
          <w:color w:val="000000"/>
          <w:szCs w:val="24"/>
          <w:shd w:val="clear" w:color="auto" w:fill="FFFFFF"/>
        </w:rPr>
        <w:t>μέτρα και ιδίως στον τομέα της πρόληψης</w:t>
      </w:r>
      <w:r>
        <w:rPr>
          <w:rFonts w:eastAsia="Times New Roman"/>
          <w:color w:val="000000"/>
          <w:szCs w:val="24"/>
          <w:shd w:val="clear" w:color="auto" w:fill="FFFFFF"/>
        </w:rPr>
        <w:t xml:space="preserve"> θα λάβετε για να μπορέσουμε να προστατεύσουμε τον ελάχιστο πλέον δασικό πλούτο που μένει από τα φαι</w:t>
      </w:r>
      <w:r>
        <w:rPr>
          <w:rFonts w:eastAsia="Times New Roman"/>
          <w:color w:val="000000"/>
          <w:szCs w:val="24"/>
          <w:shd w:val="clear" w:color="auto" w:fill="FFFFFF"/>
        </w:rPr>
        <w:t>νόμενα του φετινού και των προηγούμενων καλοκαιριών;</w:t>
      </w:r>
    </w:p>
    <w:p w14:paraId="10372C29" w14:textId="77777777" w:rsidR="00906807" w:rsidRDefault="00407EF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Ευχαριστώ, κύριε Πρόεδρε. </w:t>
      </w:r>
    </w:p>
    <w:p w14:paraId="10372C2A" w14:textId="77777777" w:rsidR="00906807" w:rsidRDefault="00407EFF">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10372C2B" w14:textId="77777777" w:rsidR="00906807" w:rsidRDefault="00407EFF">
      <w:pPr>
        <w:spacing w:after="0" w:line="600" w:lineRule="auto"/>
        <w:ind w:firstLine="720"/>
        <w:jc w:val="both"/>
        <w:rPr>
          <w:rFonts w:eastAsia="Times New Roman" w:cs="Times New Roman"/>
          <w:szCs w:val="24"/>
        </w:rPr>
      </w:pPr>
      <w:r>
        <w:rPr>
          <w:rFonts w:eastAsia="Times New Roman" w:cs="Times New Roman"/>
          <w:szCs w:val="24"/>
        </w:rPr>
        <w:t xml:space="preserve">Παρακαλώ, κύριε Υπουργέ, έχετε τον λόγο, για τρία λεπτά. </w:t>
      </w:r>
    </w:p>
    <w:p w14:paraId="10372C2C" w14:textId="77777777" w:rsidR="00906807" w:rsidRDefault="00407EF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(Αναπληρωτής Υπουργός Περιβάλλοντος και </w:t>
      </w:r>
      <w:r>
        <w:rPr>
          <w:rFonts w:eastAsia="Times New Roman" w:cs="Times New Roman"/>
          <w:b/>
          <w:szCs w:val="24"/>
        </w:rPr>
        <w:t>Ενέργειας):</w:t>
      </w:r>
      <w:r>
        <w:rPr>
          <w:rFonts w:eastAsia="Times New Roman" w:cs="Times New Roman"/>
          <w:szCs w:val="24"/>
        </w:rPr>
        <w:t xml:space="preserve"> Ευχαριστώ πολύ, κύριε Πρόεδρε. </w:t>
      </w:r>
    </w:p>
    <w:p w14:paraId="10372C2D" w14:textId="77777777" w:rsidR="00906807" w:rsidRDefault="00407EFF">
      <w:pPr>
        <w:spacing w:after="0" w:line="600" w:lineRule="auto"/>
        <w:ind w:firstLine="720"/>
        <w:jc w:val="both"/>
        <w:rPr>
          <w:rFonts w:eastAsia="Times New Roman" w:cs="Times New Roman"/>
          <w:szCs w:val="24"/>
        </w:rPr>
      </w:pPr>
      <w:r>
        <w:rPr>
          <w:rFonts w:eastAsia="Times New Roman" w:cs="Times New Roman"/>
          <w:szCs w:val="24"/>
        </w:rPr>
        <w:t xml:space="preserve">Ο αγαπητός κ. Καρράς έβαλε ζητήματα, τα οποία αφορούν </w:t>
      </w:r>
      <w:r>
        <w:rPr>
          <w:rFonts w:eastAsia="Times New Roman" w:cs="Times New Roman"/>
          <w:szCs w:val="24"/>
        </w:rPr>
        <w:t>σ</w:t>
      </w:r>
      <w:r>
        <w:rPr>
          <w:rFonts w:eastAsia="Times New Roman" w:cs="Times New Roman"/>
          <w:szCs w:val="24"/>
        </w:rPr>
        <w:t xml:space="preserve">το σύνολο της δασικής πολιτικής. Είναι </w:t>
      </w:r>
      <w:r>
        <w:rPr>
          <w:rFonts w:eastAsia="Times New Roman" w:cs="Times New Roman"/>
          <w:szCs w:val="24"/>
        </w:rPr>
        <w:t>μια</w:t>
      </w:r>
      <w:r>
        <w:rPr>
          <w:rFonts w:eastAsia="Times New Roman" w:cs="Times New Roman"/>
          <w:szCs w:val="24"/>
        </w:rPr>
        <w:t xml:space="preserve"> ερώτηση για την πρόληψη των δασικών πυρκαγιών. Μπαίνει στην ουσία της δασικής πολιτικής και ίσως χρειάζεται περισσ</w:t>
      </w:r>
      <w:r>
        <w:rPr>
          <w:rFonts w:eastAsia="Times New Roman" w:cs="Times New Roman"/>
          <w:szCs w:val="24"/>
        </w:rPr>
        <w:t xml:space="preserve">ότερο χρόνο. Θα προσπαθήσω στον χρόνο που έχω να του απαντήσω. </w:t>
      </w:r>
    </w:p>
    <w:p w14:paraId="10372C2E"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Χαίρομαι να συζητάμε τέτοια θέματα,</w:t>
      </w:r>
      <w:r>
        <w:rPr>
          <w:rFonts w:eastAsia="Times New Roman" w:cs="Times New Roman"/>
          <w:bCs/>
          <w:shd w:val="clear" w:color="auto" w:fill="FFFFFF"/>
        </w:rPr>
        <w:t xml:space="preserve"> γ</w:t>
      </w:r>
      <w:r>
        <w:rPr>
          <w:rFonts w:eastAsia="Times New Roman" w:cs="Times New Roman"/>
          <w:szCs w:val="24"/>
        </w:rPr>
        <w:t xml:space="preserve">ιατί συμβάλατε </w:t>
      </w:r>
      <w:r>
        <w:rPr>
          <w:rFonts w:eastAsia="Times New Roman" w:cs="Times New Roman"/>
          <w:bCs/>
          <w:shd w:val="clear" w:color="auto" w:fill="FFFFFF"/>
        </w:rPr>
        <w:t>ιδιαίτερα</w:t>
      </w:r>
      <w:r>
        <w:rPr>
          <w:rFonts w:eastAsia="Times New Roman" w:cs="Times New Roman"/>
          <w:szCs w:val="24"/>
        </w:rPr>
        <w:t xml:space="preserve"> στη </w:t>
      </w:r>
      <w:r>
        <w:rPr>
          <w:rFonts w:eastAsia="Times New Roman"/>
          <w:szCs w:val="24"/>
        </w:rPr>
        <w:t>συζήτηση</w:t>
      </w:r>
      <w:r>
        <w:rPr>
          <w:rFonts w:eastAsia="Times New Roman" w:cs="Times New Roman"/>
          <w:szCs w:val="24"/>
        </w:rPr>
        <w:t xml:space="preserve"> που κάναμε για τους δασικούς χάρτες εδώ στην Ολομέλεια. </w:t>
      </w:r>
    </w:p>
    <w:p w14:paraId="10372C2F" w14:textId="77777777" w:rsidR="00906807" w:rsidRDefault="00407EFF">
      <w:pPr>
        <w:spacing w:line="600" w:lineRule="auto"/>
        <w:ind w:firstLine="720"/>
        <w:jc w:val="both"/>
        <w:rPr>
          <w:rFonts w:eastAsia="Times New Roman" w:cs="Times New Roman"/>
          <w:szCs w:val="24"/>
        </w:rPr>
      </w:pPr>
      <w:r>
        <w:rPr>
          <w:rFonts w:eastAsia="Times New Roman" w:cs="Times New Roman"/>
          <w:bCs/>
          <w:shd w:val="clear" w:color="auto" w:fill="FFFFFF"/>
        </w:rPr>
        <w:t>Όμως</w:t>
      </w:r>
      <w:r>
        <w:rPr>
          <w:rFonts w:eastAsia="Times New Roman" w:cs="Times New Roman"/>
          <w:szCs w:val="24"/>
        </w:rPr>
        <w:t xml:space="preserve">, οφείλω να σας πω ότι </w:t>
      </w:r>
      <w:r>
        <w:rPr>
          <w:rFonts w:eastAsia="Times New Roman"/>
          <w:bCs/>
          <w:shd w:val="clear" w:color="auto" w:fill="FFFFFF"/>
        </w:rPr>
        <w:t>μια</w:t>
      </w:r>
      <w:r>
        <w:rPr>
          <w:rFonts w:eastAsia="Times New Roman" w:cs="Times New Roman"/>
          <w:szCs w:val="24"/>
        </w:rPr>
        <w:t xml:space="preserve"> </w:t>
      </w:r>
      <w:r>
        <w:rPr>
          <w:rFonts w:eastAsia="Times New Roman"/>
          <w:szCs w:val="24"/>
        </w:rPr>
        <w:t>συζήτηση</w:t>
      </w:r>
      <w:r>
        <w:rPr>
          <w:rFonts w:eastAsia="Times New Roman" w:cs="Times New Roman"/>
          <w:szCs w:val="24"/>
        </w:rPr>
        <w:t xml:space="preserve"> η οποία γίνεται για </w:t>
      </w:r>
      <w:r>
        <w:rPr>
          <w:rFonts w:eastAsia="Times New Roman" w:cs="Times New Roman"/>
          <w:szCs w:val="24"/>
        </w:rPr>
        <w:t>τις δασικές περιοχές πρέπει να λάβει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της, πρώτον, το ότι είτε λόγω της κλιματικής αλλαγής είτε λόγω της φυσικής ωρίμανσης δασικών οικοσυστημάτων, </w:t>
      </w:r>
      <w:r>
        <w:rPr>
          <w:rFonts w:eastAsia="Times New Roman" w:cs="Times New Roman"/>
          <w:bCs/>
          <w:shd w:val="clear" w:color="auto" w:fill="FFFFFF"/>
        </w:rPr>
        <w:t>ιδιαίτερα</w:t>
      </w:r>
      <w:r>
        <w:rPr>
          <w:rFonts w:eastAsia="Times New Roman" w:cs="Times New Roman"/>
          <w:szCs w:val="24"/>
        </w:rPr>
        <w:t xml:space="preserve"> στην περιοχή της μεσογείου, κάποιες πυρκαγιές αποτελούν </w:t>
      </w:r>
      <w:r>
        <w:rPr>
          <w:rFonts w:eastAsia="Times New Roman"/>
          <w:bCs/>
          <w:shd w:val="clear" w:color="auto" w:fill="FFFFFF"/>
        </w:rPr>
        <w:t>μια</w:t>
      </w:r>
      <w:r>
        <w:rPr>
          <w:rFonts w:eastAsia="Times New Roman" w:cs="Times New Roman"/>
          <w:szCs w:val="24"/>
        </w:rPr>
        <w:t xml:space="preserve"> </w:t>
      </w:r>
      <w:r>
        <w:rPr>
          <w:rFonts w:eastAsia="Times New Roman"/>
          <w:szCs w:val="24"/>
        </w:rPr>
        <w:t>διαδικασία</w:t>
      </w:r>
      <w:r>
        <w:rPr>
          <w:rFonts w:eastAsia="Times New Roman" w:cs="Times New Roman"/>
          <w:szCs w:val="24"/>
        </w:rPr>
        <w:t xml:space="preserve"> φυσικής ανανέωσης δα</w:t>
      </w:r>
      <w:r>
        <w:rPr>
          <w:rFonts w:eastAsia="Times New Roman" w:cs="Times New Roman"/>
          <w:szCs w:val="24"/>
        </w:rPr>
        <w:t xml:space="preserve">σικών οικοσυστημάτων. </w:t>
      </w:r>
    </w:p>
    <w:p w14:paraId="10372C30"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Αυτό που μας ενδιαφέρει </w:t>
      </w:r>
      <w:r>
        <w:rPr>
          <w:rFonts w:eastAsia="Times New Roman"/>
          <w:bCs/>
        </w:rPr>
        <w:t>είναι</w:t>
      </w:r>
      <w:r>
        <w:rPr>
          <w:rFonts w:eastAsia="Times New Roman" w:cs="Times New Roman"/>
          <w:szCs w:val="24"/>
        </w:rPr>
        <w:t xml:space="preserve"> να μην γίνονται μέγα-πυρκαγιές, </w:t>
      </w:r>
      <w:r>
        <w:rPr>
          <w:rFonts w:eastAsia="Times New Roman" w:cs="Times New Roman"/>
        </w:rPr>
        <w:t>δηλαδή</w:t>
      </w:r>
      <w:r>
        <w:rPr>
          <w:rFonts w:eastAsia="Times New Roman" w:cs="Times New Roman"/>
          <w:szCs w:val="24"/>
        </w:rPr>
        <w:t xml:space="preserve"> να μην έχουν μεγαλύτερη έκταση και να μην γίνο</w:t>
      </w:r>
      <w:r>
        <w:rPr>
          <w:rFonts w:eastAsia="Times New Roman" w:cs="Times New Roman"/>
          <w:szCs w:val="24"/>
        </w:rPr>
        <w:lastRenderedPageBreak/>
        <w:t xml:space="preserve">νται πυρκαγιές επί περιοχών που έχουν ήδη ξεκινήσει την αναγέννηση του δασικού οικοσυστήματος, γιατί τότε διακόπτεται </w:t>
      </w:r>
      <w:r>
        <w:rPr>
          <w:rFonts w:eastAsia="Times New Roman" w:cs="Times New Roman"/>
          <w:szCs w:val="24"/>
        </w:rPr>
        <w:t xml:space="preserve">η οποιαδήποτε </w:t>
      </w:r>
      <w:r>
        <w:rPr>
          <w:rFonts w:eastAsia="Times New Roman"/>
          <w:szCs w:val="24"/>
        </w:rPr>
        <w:t>διαδικασία</w:t>
      </w:r>
      <w:r>
        <w:rPr>
          <w:rFonts w:eastAsia="Times New Roman" w:cs="Times New Roman"/>
          <w:szCs w:val="24"/>
        </w:rPr>
        <w:t xml:space="preserve"> φυσικής αναγέννησης. Ακόμη και στην πυρκαγιά του Κάλαμου, στο Καπανδρίτι </w:t>
      </w:r>
      <w:r>
        <w:rPr>
          <w:rFonts w:eastAsia="Times New Roman" w:cs="Times New Roman"/>
        </w:rPr>
        <w:t>δηλαδή,</w:t>
      </w:r>
      <w:r>
        <w:rPr>
          <w:rFonts w:eastAsia="Times New Roman" w:cs="Times New Roman"/>
          <w:szCs w:val="24"/>
        </w:rPr>
        <w:t xml:space="preserve"> ένα πολύ μεγάλο κομμάτι θα </w:t>
      </w:r>
      <w:r>
        <w:rPr>
          <w:rFonts w:eastAsia="Times New Roman"/>
          <w:bCs/>
        </w:rPr>
        <w:t>έχει</w:t>
      </w:r>
      <w:r>
        <w:rPr>
          <w:rFonts w:eastAsia="Times New Roman" w:cs="Times New Roman"/>
          <w:szCs w:val="24"/>
        </w:rPr>
        <w:t xml:space="preserve"> φυσική αναγέννηση. Μας ενδιαφέρει να μην επαναληφθεί η πυρκαγιά σε </w:t>
      </w:r>
      <w:r>
        <w:rPr>
          <w:rFonts w:eastAsia="Times New Roman"/>
          <w:bCs/>
          <w:shd w:val="clear" w:color="auto" w:fill="FFFFFF"/>
        </w:rPr>
        <w:t>μια</w:t>
      </w:r>
      <w:r>
        <w:rPr>
          <w:rFonts w:eastAsia="Times New Roman" w:cs="Times New Roman"/>
          <w:szCs w:val="24"/>
        </w:rPr>
        <w:t xml:space="preserve"> μικρή διάρκεια δέκα, δεκαπέντε ετών. </w:t>
      </w:r>
    </w:p>
    <w:p w14:paraId="10372C31"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Από την ά</w:t>
      </w:r>
      <w:r>
        <w:rPr>
          <w:rFonts w:eastAsia="Times New Roman" w:cs="Times New Roman"/>
          <w:szCs w:val="24"/>
        </w:rPr>
        <w:t xml:space="preserve">λλη μεριά, όταν κάποιος βάζει ένα ζήτημα για την εισαγωγή ενός σύγχρονου ολοκληρωμένου νομοθετικού πλαισίου για την πρόληψη των </w:t>
      </w:r>
      <w:proofErr w:type="spellStart"/>
      <w:r>
        <w:rPr>
          <w:rFonts w:eastAsia="Times New Roman" w:cs="Times New Roman"/>
          <w:szCs w:val="24"/>
        </w:rPr>
        <w:t>αγροδασικών</w:t>
      </w:r>
      <w:proofErr w:type="spellEnd"/>
      <w:r>
        <w:rPr>
          <w:rFonts w:eastAsia="Times New Roman" w:cs="Times New Roman"/>
          <w:szCs w:val="24"/>
        </w:rPr>
        <w:t xml:space="preserve"> πυρκαγιών, όπως το θέτετε, θα ήθελα να διαπιστώσουμε ποια </w:t>
      </w:r>
      <w:r>
        <w:rPr>
          <w:rFonts w:eastAsia="Times New Roman"/>
          <w:bCs/>
        </w:rPr>
        <w:t>είναι</w:t>
      </w:r>
      <w:r>
        <w:rPr>
          <w:rFonts w:eastAsia="Times New Roman" w:cs="Times New Roman"/>
          <w:szCs w:val="24"/>
        </w:rPr>
        <w:t xml:space="preserve"> τα ελλείμματα του υφιστάμενου είτε να ακούσουμε </w:t>
      </w:r>
      <w:r>
        <w:rPr>
          <w:rFonts w:eastAsia="Times New Roman"/>
          <w:bCs/>
          <w:shd w:val="clear" w:color="auto" w:fill="FFFFFF"/>
        </w:rPr>
        <w:t>μια</w:t>
      </w:r>
      <w:r>
        <w:rPr>
          <w:rFonts w:eastAsia="Times New Roman" w:cs="Times New Roman"/>
          <w:szCs w:val="24"/>
        </w:rPr>
        <w:t xml:space="preserve"> </w:t>
      </w:r>
      <w:r>
        <w:rPr>
          <w:rFonts w:eastAsia="Times New Roman" w:cs="Times New Roman"/>
          <w:szCs w:val="24"/>
        </w:rPr>
        <w:t>πρόταση διαφορετικής στρατηγικής. Διότι αλλιώς δεν έχω τη δυνατότητα να καταθέσω χρονοδιάγραμμα, όπως ζητάτε, για τη δική σας πρόταση. Θα σας πούμε τι κάνουμε εμείς και αν στον δεύτερο κύκλο έχουμε κάτι περισσότερο να συζητήσουμε, θα δώσω και χρονοδιάγραμμ</w:t>
      </w:r>
      <w:r>
        <w:rPr>
          <w:rFonts w:eastAsia="Times New Roman" w:cs="Times New Roman"/>
          <w:szCs w:val="24"/>
        </w:rPr>
        <w:t xml:space="preserve">α για την </w:t>
      </w:r>
      <w:proofErr w:type="spellStart"/>
      <w:r>
        <w:rPr>
          <w:rFonts w:eastAsia="Times New Roman" w:cs="Times New Roman"/>
          <w:szCs w:val="24"/>
        </w:rPr>
        <w:t>επικαιροποίησή</w:t>
      </w:r>
      <w:proofErr w:type="spellEnd"/>
      <w:r>
        <w:rPr>
          <w:rFonts w:eastAsia="Times New Roman" w:cs="Times New Roman"/>
          <w:szCs w:val="24"/>
        </w:rPr>
        <w:t xml:space="preserve"> του, γιατί έχω ζητήματα να πω επί της στρατηγικής. </w:t>
      </w:r>
    </w:p>
    <w:p w14:paraId="10372C32" w14:textId="77777777" w:rsidR="00906807" w:rsidRDefault="00407EF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Όμως,</w:t>
      </w:r>
      <w:r>
        <w:rPr>
          <w:rFonts w:eastAsia="Times New Roman" w:cs="Times New Roman"/>
          <w:szCs w:val="24"/>
        </w:rPr>
        <w:t xml:space="preserve"> αν το ζήτημα </w:t>
      </w:r>
      <w:r>
        <w:rPr>
          <w:rFonts w:eastAsia="Times New Roman"/>
          <w:bCs/>
        </w:rPr>
        <w:t>είναι</w:t>
      </w:r>
      <w:r>
        <w:rPr>
          <w:rFonts w:eastAsia="Times New Roman" w:cs="Times New Roman"/>
          <w:szCs w:val="24"/>
        </w:rPr>
        <w:t xml:space="preserve"> το υφιστάμενο θεσμικό πλαίσιο, εγώ θα ήθελα να σας πω ότι εκ πρώτης πρέπει να ομολογήσω </w:t>
      </w:r>
      <w:r>
        <w:rPr>
          <w:rFonts w:eastAsia="Times New Roman" w:cs="Times New Roman"/>
          <w:szCs w:val="24"/>
        </w:rPr>
        <w:lastRenderedPageBreak/>
        <w:t>ότι το υφιστάμενο θεσμικό πλαίσιο της πρόληψης δεν αξιοποιείται πλ</w:t>
      </w:r>
      <w:r>
        <w:rPr>
          <w:rFonts w:eastAsia="Times New Roman" w:cs="Times New Roman"/>
          <w:szCs w:val="24"/>
        </w:rPr>
        <w:t xml:space="preserve">ήρως, είτε γιατί δεν </w:t>
      </w:r>
      <w:r>
        <w:rPr>
          <w:rFonts w:eastAsia="Times New Roman" w:cs="Times New Roman"/>
          <w:bCs/>
          <w:shd w:val="clear" w:color="auto" w:fill="FFFFFF"/>
        </w:rPr>
        <w:t>υπάρχουν</w:t>
      </w:r>
      <w:r>
        <w:rPr>
          <w:rFonts w:eastAsia="Times New Roman" w:cs="Times New Roman"/>
          <w:szCs w:val="24"/>
        </w:rPr>
        <w:t xml:space="preserve"> διαθέσιμοι ανθρώπινοι πόροι </w:t>
      </w:r>
      <w:r>
        <w:rPr>
          <w:rFonts w:eastAsia="Times New Roman" w:cs="Times New Roman"/>
          <w:bCs/>
          <w:shd w:val="clear" w:color="auto" w:fill="FFFFFF"/>
        </w:rPr>
        <w:t xml:space="preserve">είτε γιατί δεν υπήρχαν και δεν υπάρχουν διαθέσιμες επενδύσεις χρηματικών πόρων είτε γιατί δεν υπήρχαν μέσα. </w:t>
      </w:r>
    </w:p>
    <w:p w14:paraId="10372C33" w14:textId="77777777" w:rsidR="00906807" w:rsidRDefault="00407EF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Παραδείγματος χάριν, η σοβαρή μείωση του ανθρώπινου δυναμικού στον δημόσιο τομέα που επιχ</w:t>
      </w:r>
      <w:r>
        <w:rPr>
          <w:rFonts w:eastAsia="Times New Roman" w:cs="Times New Roman"/>
          <w:bCs/>
          <w:shd w:val="clear" w:color="auto" w:fill="FFFFFF"/>
        </w:rPr>
        <w:t xml:space="preserve">είρησαν οι προηγούμενες κυβερνήσεις και το σοβαρό έλλειμμα που δημιουργήθηκε με τις εκκρεμότητες των συμβάσεων των συμβασιούχων δασοπυροσβεστών </w:t>
      </w:r>
      <w:r>
        <w:rPr>
          <w:rFonts w:eastAsia="Times New Roman"/>
          <w:bCs/>
          <w:shd w:val="clear" w:color="auto" w:fill="FFFFFF"/>
        </w:rPr>
        <w:t>είναι</w:t>
      </w:r>
      <w:r>
        <w:rPr>
          <w:rFonts w:eastAsia="Times New Roman" w:cs="Times New Roman"/>
          <w:bCs/>
          <w:shd w:val="clear" w:color="auto" w:fill="FFFFFF"/>
        </w:rPr>
        <w:t xml:space="preserve"> ένα πολύ μεγάλο ζήτημα που δεν οφείλεται σε εμάς, αλλά </w:t>
      </w:r>
      <w:r>
        <w:rPr>
          <w:rFonts w:eastAsia="Times New Roman"/>
          <w:bCs/>
          <w:shd w:val="clear" w:color="auto" w:fill="FFFFFF"/>
        </w:rPr>
        <w:t>είναι</w:t>
      </w:r>
      <w:r>
        <w:rPr>
          <w:rFonts w:eastAsia="Times New Roman" w:cs="Times New Roman"/>
          <w:bCs/>
          <w:shd w:val="clear" w:color="auto" w:fill="FFFFFF"/>
        </w:rPr>
        <w:t xml:space="preserve"> κληρονομιά, όπως επίσης και η πολύ μεγάλη καθυστέρηση προμήθειας πτητικών μέσων που μας απασχόλησε τη φετινή περίοδο. </w:t>
      </w:r>
    </w:p>
    <w:p w14:paraId="10372C34" w14:textId="77777777" w:rsidR="00906807" w:rsidRDefault="00407EF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Όμως, νομίζω ότι αν αξιοποιήσουμε στον μέγιστο βαθμό την υπάρχουσα γνώση, θα μπορούμε να διαπιστώσουμε από το </w:t>
      </w:r>
      <w:r>
        <w:rPr>
          <w:rFonts w:eastAsia="Times New Roman" w:cs="Times New Roman"/>
          <w:bCs/>
          <w:shd w:val="clear" w:color="auto" w:fill="FFFFFF"/>
        </w:rPr>
        <w:t xml:space="preserve">ανακριτικό </w:t>
      </w:r>
      <w:r>
        <w:rPr>
          <w:rFonts w:eastAsia="Times New Roman" w:cs="Times New Roman"/>
          <w:bCs/>
          <w:shd w:val="clear" w:color="auto" w:fill="FFFFFF"/>
        </w:rPr>
        <w:t>της Πυροσβεστικ</w:t>
      </w:r>
      <w:r>
        <w:rPr>
          <w:rFonts w:eastAsia="Times New Roman" w:cs="Times New Roman"/>
          <w:bCs/>
          <w:shd w:val="clear" w:color="auto" w:fill="FFFFFF"/>
        </w:rPr>
        <w:t xml:space="preserve">ής τα εξής: Από τις φετινές πυρκαγιές το 32,11% οφείλεται σε αμέλεια και το 50,49% σε πρόθεση. Άρα το 82,6% </w:t>
      </w:r>
      <w:r>
        <w:rPr>
          <w:rFonts w:eastAsia="Times New Roman"/>
          <w:bCs/>
          <w:shd w:val="clear" w:color="auto" w:fill="FFFFFF"/>
        </w:rPr>
        <w:t>είναι</w:t>
      </w:r>
      <w:r>
        <w:rPr>
          <w:rFonts w:eastAsia="Times New Roman" w:cs="Times New Roman"/>
          <w:bCs/>
          <w:shd w:val="clear" w:color="auto" w:fill="FFFFFF"/>
        </w:rPr>
        <w:t xml:space="preserve"> από ανθρώπινο παράγοντα και δεν </w:t>
      </w:r>
      <w:r>
        <w:rPr>
          <w:rFonts w:eastAsia="Times New Roman"/>
          <w:bCs/>
          <w:shd w:val="clear" w:color="auto" w:fill="FFFFFF"/>
        </w:rPr>
        <w:t>είναι</w:t>
      </w:r>
      <w:r>
        <w:rPr>
          <w:rFonts w:eastAsia="Times New Roman" w:cs="Times New Roman"/>
          <w:bCs/>
          <w:shd w:val="clear" w:color="auto" w:fill="FFFFFF"/>
        </w:rPr>
        <w:t xml:space="preserve"> από κάποιο φυσικό φαινόμενο, το οποίο η πρόληψη θα μπορούσε -αν θέλετε- να </w:t>
      </w:r>
      <w:r>
        <w:rPr>
          <w:rFonts w:eastAsia="Times New Roman" w:cs="Times New Roman"/>
          <w:bCs/>
          <w:shd w:val="clear" w:color="auto" w:fill="FFFFFF"/>
        </w:rPr>
        <w:t>αναστείλει</w:t>
      </w:r>
      <w:r>
        <w:rPr>
          <w:rFonts w:eastAsia="Times New Roman" w:cs="Times New Roman"/>
          <w:bCs/>
          <w:shd w:val="clear" w:color="auto" w:fill="FFFFFF"/>
        </w:rPr>
        <w:t>, πέρα από τα μέτρα</w:t>
      </w:r>
      <w:r>
        <w:rPr>
          <w:rFonts w:eastAsia="Times New Roman" w:cs="Times New Roman"/>
          <w:bCs/>
          <w:shd w:val="clear" w:color="auto" w:fill="FFFFFF"/>
        </w:rPr>
        <w:t xml:space="preserve"> αστυνόμευσης, που </w:t>
      </w:r>
      <w:r>
        <w:rPr>
          <w:rFonts w:eastAsia="Times New Roman" w:cs="Times New Roman"/>
          <w:bCs/>
          <w:shd w:val="clear" w:color="auto" w:fill="FFFFFF"/>
        </w:rPr>
        <w:lastRenderedPageBreak/>
        <w:t xml:space="preserve">συμφωνώ ότι και αυτά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bCs/>
          <w:shd w:val="clear" w:color="auto" w:fill="FFFFFF"/>
        </w:rPr>
        <w:t>διαδικασία</w:t>
      </w:r>
      <w:r>
        <w:rPr>
          <w:rFonts w:eastAsia="Times New Roman" w:cs="Times New Roman"/>
          <w:bCs/>
          <w:shd w:val="clear" w:color="auto" w:fill="FFFFFF"/>
        </w:rPr>
        <w:t xml:space="preserve"> πρόληψης, αλλά δεν </w:t>
      </w:r>
      <w:r>
        <w:rPr>
          <w:rFonts w:eastAsia="Times New Roman"/>
          <w:bCs/>
          <w:shd w:val="clear" w:color="auto" w:fill="FFFFFF"/>
        </w:rPr>
        <w:t>είναι</w:t>
      </w:r>
      <w:r>
        <w:rPr>
          <w:rFonts w:eastAsia="Times New Roman" w:cs="Times New Roman"/>
          <w:bCs/>
          <w:shd w:val="clear" w:color="auto" w:fill="FFFFFF"/>
        </w:rPr>
        <w:t xml:space="preserve"> αυτό που εννοούμε στο φυσικό περιβάλλον. </w:t>
      </w:r>
    </w:p>
    <w:p w14:paraId="10372C35" w14:textId="77777777" w:rsidR="00906807" w:rsidRDefault="00407EF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Από την άλλη μεριά, πρέπει να σας πω ότι ήδη έχουν αποδοθεί ευθύνες σε διακόσια δέκα άτομα για τη φετινή περίοδο για εμπρησμό από αμ</w:t>
      </w:r>
      <w:r>
        <w:rPr>
          <w:rFonts w:eastAsia="Times New Roman" w:cs="Times New Roman"/>
          <w:bCs/>
          <w:shd w:val="clear" w:color="auto" w:fill="FFFFFF"/>
        </w:rPr>
        <w:t xml:space="preserve">έλεια και σε τριάντα δύο άτομα για εμπρησμό από πρόθεση. Άρα, βλέπετε ότι και όσον αφορά την κακόβουλη ανθρώπινη λειτουργία, υπάρχουν ήδη οι απαραίτητες πρόνοιες εκ μέρους μας. </w:t>
      </w:r>
    </w:p>
    <w:p w14:paraId="10372C36" w14:textId="77777777" w:rsidR="00906807" w:rsidRDefault="00407EF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Όμως θέλω να πω ότι η πρόληψη </w:t>
      </w:r>
      <w:r>
        <w:rPr>
          <w:rFonts w:eastAsia="Times New Roman"/>
          <w:bCs/>
          <w:shd w:val="clear" w:color="auto" w:fill="FFFFFF"/>
        </w:rPr>
        <w:t>είναι</w:t>
      </w:r>
      <w:r>
        <w:rPr>
          <w:rFonts w:eastAsia="Times New Roman" w:cs="Times New Roman"/>
          <w:bCs/>
          <w:shd w:val="clear" w:color="auto" w:fill="FFFFFF"/>
        </w:rPr>
        <w:t xml:space="preserve"> αρμοδιότητα των Δασικών Υπηρεσιών των Αποκ</w:t>
      </w:r>
      <w:r>
        <w:rPr>
          <w:rFonts w:eastAsia="Times New Roman" w:cs="Times New Roman"/>
          <w:bCs/>
          <w:shd w:val="clear" w:color="auto" w:fill="FFFFFF"/>
        </w:rPr>
        <w:t xml:space="preserve">εντρωμένων Διοικήσεων και γι’ αυτό έχουν </w:t>
      </w:r>
      <w:proofErr w:type="spellStart"/>
      <w:r>
        <w:rPr>
          <w:rFonts w:eastAsia="Times New Roman" w:cs="Times New Roman"/>
          <w:bCs/>
          <w:shd w:val="clear" w:color="auto" w:fill="FFFFFF"/>
        </w:rPr>
        <w:t>επικαιροποιηθεί</w:t>
      </w:r>
      <w:proofErr w:type="spellEnd"/>
      <w:r>
        <w:rPr>
          <w:rFonts w:eastAsia="Times New Roman" w:cs="Times New Roman"/>
          <w:bCs/>
          <w:shd w:val="clear" w:color="auto" w:fill="FFFFFF"/>
        </w:rPr>
        <w:t xml:space="preserve"> οι τεχνικές προδιαγραφές τον Απρίλιο του 2015 για την πρόληψη από τη δική μας </w:t>
      </w:r>
      <w:r>
        <w:rPr>
          <w:rFonts w:eastAsia="Times New Roman"/>
          <w:bCs/>
          <w:shd w:val="clear" w:color="auto" w:fill="FFFFFF"/>
        </w:rPr>
        <w:t>Κυβέρνηση</w:t>
      </w:r>
      <w:r>
        <w:rPr>
          <w:rFonts w:eastAsia="Times New Roman" w:cs="Times New Roman"/>
          <w:bCs/>
          <w:shd w:val="clear" w:color="auto" w:fill="FFFFFF"/>
        </w:rPr>
        <w:t xml:space="preserve">. Δεν έχουμε κανένα πρόβλημα </w:t>
      </w:r>
      <w:r>
        <w:rPr>
          <w:rFonts w:eastAsia="Times New Roman"/>
          <w:bCs/>
          <w:shd w:val="clear" w:color="auto" w:fill="FFFFFF"/>
        </w:rPr>
        <w:t>συνεργασία</w:t>
      </w:r>
      <w:r>
        <w:rPr>
          <w:rFonts w:eastAsia="Times New Roman" w:cs="Times New Roman"/>
          <w:bCs/>
          <w:shd w:val="clear" w:color="auto" w:fill="FFFFFF"/>
        </w:rPr>
        <w:t xml:space="preserve">ς. Υπονοείται κάπου στις ερωτήσεις </w:t>
      </w:r>
      <w:r>
        <w:rPr>
          <w:rFonts w:eastAsia="Times New Roman"/>
          <w:bCs/>
          <w:shd w:val="clear" w:color="auto" w:fill="FFFFFF"/>
        </w:rPr>
        <w:t>μια</w:t>
      </w:r>
      <w:r>
        <w:rPr>
          <w:rFonts w:eastAsia="Times New Roman" w:cs="Times New Roman"/>
          <w:bCs/>
          <w:shd w:val="clear" w:color="auto" w:fill="FFFFFF"/>
        </w:rPr>
        <w:t xml:space="preserve"> διάσπαση του διοικητικού χώρου. Σα</w:t>
      </w:r>
      <w:r>
        <w:rPr>
          <w:rFonts w:eastAsia="Times New Roman" w:cs="Times New Roman"/>
          <w:bCs/>
          <w:shd w:val="clear" w:color="auto" w:fill="FFFFFF"/>
        </w:rPr>
        <w:t xml:space="preserve">ς διαβεβαιώνω ότι και λόγω των δασικών χαρτών, όλες οι Αποκεντρωμένες Διοικήσεις και οι Δασικές Υπηρεσίες </w:t>
      </w:r>
      <w:r>
        <w:rPr>
          <w:rFonts w:eastAsia="Times New Roman"/>
          <w:bCs/>
          <w:shd w:val="clear" w:color="auto" w:fill="FFFFFF"/>
        </w:rPr>
        <w:t>είναι</w:t>
      </w:r>
      <w:r>
        <w:rPr>
          <w:rFonts w:eastAsia="Times New Roman" w:cs="Times New Roman"/>
          <w:bCs/>
          <w:shd w:val="clear" w:color="auto" w:fill="FFFFFF"/>
        </w:rPr>
        <w:t xml:space="preserve"> στη διάθεση του Υπουργείου Περιβάλλοντος και έχουμε πάρα πολύ καλή </w:t>
      </w:r>
      <w:r>
        <w:rPr>
          <w:rFonts w:eastAsia="Times New Roman"/>
          <w:bCs/>
          <w:shd w:val="clear" w:color="auto" w:fill="FFFFFF"/>
        </w:rPr>
        <w:t>συνεργασία</w:t>
      </w:r>
      <w:r>
        <w:rPr>
          <w:rFonts w:eastAsia="Times New Roman" w:cs="Times New Roman"/>
          <w:bCs/>
          <w:shd w:val="clear" w:color="auto" w:fill="FFFFFF"/>
        </w:rPr>
        <w:t xml:space="preserve"> με μόνιμα -αν θέλετε- </w:t>
      </w:r>
      <w:r>
        <w:rPr>
          <w:rFonts w:eastAsia="Times New Roman" w:cs="Times New Roman"/>
          <w:bCs/>
          <w:shd w:val="clear" w:color="auto" w:fill="FFFFFF"/>
        </w:rPr>
        <w:t xml:space="preserve">συμβούλια </w:t>
      </w:r>
      <w:r>
        <w:rPr>
          <w:rFonts w:eastAsia="Times New Roman"/>
          <w:bCs/>
          <w:shd w:val="clear" w:color="auto" w:fill="FFFFFF"/>
        </w:rPr>
        <w:t>συνεργασία</w:t>
      </w:r>
      <w:r>
        <w:rPr>
          <w:rFonts w:eastAsia="Times New Roman" w:cs="Times New Roman"/>
          <w:bCs/>
          <w:shd w:val="clear" w:color="auto" w:fill="FFFFFF"/>
        </w:rPr>
        <w:t>ς</w:t>
      </w:r>
      <w:r>
        <w:rPr>
          <w:rFonts w:eastAsia="Times New Roman" w:cs="Times New Roman"/>
          <w:bCs/>
          <w:shd w:val="clear" w:color="auto" w:fill="FFFFFF"/>
        </w:rPr>
        <w:t xml:space="preserve">. </w:t>
      </w:r>
    </w:p>
    <w:p w14:paraId="10372C37" w14:textId="77777777" w:rsidR="00906807" w:rsidRDefault="00407EF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σας πω ορισμένα πράγματα που κάναμε ήδη για την πρόληψη. Στις 27-4-2017 υπογράφτηκαν έγκαιρα οι αποφάσεις </w:t>
      </w:r>
      <w:r>
        <w:rPr>
          <w:rFonts w:eastAsia="Times New Roman" w:cs="Times New Roman"/>
          <w:bCs/>
          <w:shd w:val="clear" w:color="auto" w:fill="FFFFFF"/>
        </w:rPr>
        <w:lastRenderedPageBreak/>
        <w:t xml:space="preserve">για 4,5 εκατομμύρια ευρώ για την υπερωριακή εργασία στους υπαλλήλους των Δασικών Υπηρεσιών και στους υπαλλήλους Γενικής Διεύθυνσης. </w:t>
      </w:r>
    </w:p>
    <w:p w14:paraId="10372C38" w14:textId="77777777" w:rsidR="00906807" w:rsidRDefault="00407EF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Στις 3-1-2017,</w:t>
      </w:r>
      <w:r>
        <w:rPr>
          <w:rFonts w:eastAsia="Times New Roman" w:cs="Times New Roman"/>
          <w:bCs/>
          <w:shd w:val="clear" w:color="auto" w:fill="FFFFFF"/>
        </w:rPr>
        <w:t xml:space="preserve"> δυόμισι μήνες αφού είχα αναλάβει, εξασφαλίστηκαν 1,4 εκατομμύρια ευρώ από το Πράσινο Ταμείο για το Ειδικό Πρόγραμμα Πρόληψης Λαθροϋλοτομίας, άρα για παρουσία δασικού υπαλλήλου -αυτό που θέλουμε να έχουμε- όλη τη χρονιά μέσα στο δάσος. </w:t>
      </w:r>
    </w:p>
    <w:p w14:paraId="10372C39" w14:textId="77777777" w:rsidR="00906807" w:rsidRDefault="00407EF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Στις 9-5-2017, 1,62</w:t>
      </w:r>
      <w:r>
        <w:rPr>
          <w:rFonts w:eastAsia="Times New Roman" w:cs="Times New Roman"/>
          <w:bCs/>
          <w:shd w:val="clear" w:color="auto" w:fill="FFFFFF"/>
        </w:rPr>
        <w:t xml:space="preserve"> εκατομμύρια ευρώ για Πρόγραμμα Αντιπυρικής Προστασίας για την βατότητα του δασικού οδικού δικτύου, εκτελεσμένο πάλι από εμάς. </w:t>
      </w:r>
    </w:p>
    <w:p w14:paraId="10372C3A" w14:textId="77777777" w:rsidR="00906807" w:rsidRDefault="00407EF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Επίσης, 2,2 εκατομμύρια ευρώ -σημαντικό, το είπατε- για την ενίσχυση των </w:t>
      </w:r>
      <w:proofErr w:type="spellStart"/>
      <w:r>
        <w:rPr>
          <w:rFonts w:eastAsia="Times New Roman" w:cs="Times New Roman"/>
          <w:bCs/>
          <w:shd w:val="clear" w:color="auto" w:fill="FFFFFF"/>
        </w:rPr>
        <w:t>ρητινοκαλλιεργητών</w:t>
      </w:r>
      <w:proofErr w:type="spellEnd"/>
      <w:r>
        <w:rPr>
          <w:rFonts w:eastAsia="Times New Roman" w:cs="Times New Roman"/>
          <w:bCs/>
          <w:shd w:val="clear" w:color="auto" w:fill="FFFFFF"/>
        </w:rPr>
        <w:t xml:space="preserve">, για τη φετινή περίοδο, ώστε να </w:t>
      </w:r>
      <w:r>
        <w:rPr>
          <w:rFonts w:eastAsia="Times New Roman"/>
          <w:bCs/>
          <w:shd w:val="clear" w:color="auto" w:fill="FFFFFF"/>
        </w:rPr>
        <w:t>είνα</w:t>
      </w:r>
      <w:r>
        <w:rPr>
          <w:rFonts w:eastAsia="Times New Roman"/>
          <w:bCs/>
          <w:shd w:val="clear" w:color="auto" w:fill="FFFFFF"/>
        </w:rPr>
        <w:t>ι</w:t>
      </w:r>
      <w:r>
        <w:rPr>
          <w:rFonts w:eastAsia="Times New Roman" w:cs="Times New Roman"/>
          <w:bCs/>
          <w:shd w:val="clear" w:color="auto" w:fill="FFFFFF"/>
        </w:rPr>
        <w:t xml:space="preserve"> στα βουνά, να </w:t>
      </w:r>
      <w:r>
        <w:rPr>
          <w:rFonts w:eastAsia="Times New Roman"/>
          <w:bCs/>
          <w:shd w:val="clear" w:color="auto" w:fill="FFFFFF"/>
        </w:rPr>
        <w:t>είναι</w:t>
      </w:r>
      <w:r>
        <w:rPr>
          <w:rFonts w:eastAsia="Times New Roman" w:cs="Times New Roman"/>
          <w:bCs/>
          <w:shd w:val="clear" w:color="auto" w:fill="FFFFFF"/>
        </w:rPr>
        <w:t xml:space="preserve"> στα δάση και να καθαρίζουν. </w:t>
      </w:r>
    </w:p>
    <w:p w14:paraId="10372C3B" w14:textId="77777777" w:rsidR="00906807" w:rsidRDefault="00407EF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Πρόγραμμα 59 εκατομμυρίων ευρώ για την πρόληψη ζημιών σε δάση εξαιτίας πυρκαγιών, που προκηρύσσεται στο νέο Πρόγραμμα Αγροτικής Ανάπτυξης μέσα στο 2017, που αφορά βέβαια την πρόληψη της επόμενης χρονιάς. </w:t>
      </w:r>
    </w:p>
    <w:p w14:paraId="10372C3C" w14:textId="77777777" w:rsidR="00906807" w:rsidRDefault="00407EF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Για τη φετινή χρονιά είχαμε έργα αντιπυρικής προστασίας 10,5 εκατομμυρίων ευρώ από το Πρόγραμμα Αγροτικής Ανάπτυξης και </w:t>
      </w:r>
      <w:r>
        <w:rPr>
          <w:rFonts w:eastAsia="Times New Roman"/>
          <w:bCs/>
          <w:shd w:val="clear" w:color="auto" w:fill="FFFFFF"/>
        </w:rPr>
        <w:t>έ</w:t>
      </w:r>
      <w:r>
        <w:rPr>
          <w:rFonts w:eastAsia="Times New Roman" w:cs="Times New Roman"/>
          <w:bCs/>
          <w:shd w:val="clear" w:color="auto" w:fill="FFFFFF"/>
        </w:rPr>
        <w:t xml:space="preserve">ργα δασικής οδοποιίας 4,82 εκατομμυρίων ευρώ. </w:t>
      </w:r>
    </w:p>
    <w:p w14:paraId="10372C3D" w14:textId="77777777" w:rsidR="00906807" w:rsidRDefault="00407EF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Επίσης, υπάρχουν πιστώσεις της τάξης των 2 εκατομμυρίων ευρώ από το Υπουργείο Οικονομίας</w:t>
      </w:r>
      <w:r>
        <w:rPr>
          <w:rFonts w:eastAsia="Times New Roman" w:cs="Times New Roman"/>
          <w:bCs/>
          <w:shd w:val="clear" w:color="auto" w:fill="FFFFFF"/>
        </w:rPr>
        <w:t xml:space="preserve"> και Ανάπτυξης -έχω δίπλα μου τον αρμόδιο Υπουργό- για τον </w:t>
      </w:r>
      <w:r>
        <w:rPr>
          <w:rFonts w:eastAsia="Times New Roman" w:cs="Times New Roman"/>
          <w:bCs/>
          <w:shd w:val="clear" w:color="auto" w:fill="FFFFFF"/>
        </w:rPr>
        <w:t>τομέα δασών</w:t>
      </w:r>
      <w:r>
        <w:rPr>
          <w:rFonts w:eastAsia="Times New Roman" w:cs="Times New Roman"/>
          <w:bCs/>
          <w:shd w:val="clear" w:color="auto" w:fill="FFFFFF"/>
        </w:rPr>
        <w:t xml:space="preserve"> από το Πρόγραμμα Δημόσιων Επενδύσεων και </w:t>
      </w:r>
      <w:r>
        <w:rPr>
          <w:rFonts w:eastAsia="Times New Roman"/>
          <w:bCs/>
          <w:shd w:val="clear" w:color="auto" w:fill="FFFFFF"/>
        </w:rPr>
        <w:t>έ</w:t>
      </w:r>
      <w:r>
        <w:rPr>
          <w:rFonts w:eastAsia="Times New Roman" w:cs="Times New Roman"/>
          <w:bCs/>
          <w:shd w:val="clear" w:color="auto" w:fill="FFFFFF"/>
        </w:rPr>
        <w:t xml:space="preserve">χουμε και το κονδύλι του Υπουργείου Εσωτερικών, ύψους 17 εκατομμυρίων ευρώ, για τους </w:t>
      </w:r>
      <w:r>
        <w:rPr>
          <w:rFonts w:eastAsia="Times New Roman" w:cs="Times New Roman"/>
          <w:bCs/>
          <w:shd w:val="clear" w:color="auto" w:fill="FFFFFF"/>
        </w:rPr>
        <w:t>δ</w:t>
      </w:r>
      <w:r>
        <w:rPr>
          <w:rFonts w:eastAsia="Times New Roman" w:cs="Times New Roman"/>
          <w:bCs/>
          <w:shd w:val="clear" w:color="auto" w:fill="FFFFFF"/>
        </w:rPr>
        <w:t xml:space="preserve">ήμους από τους ΚΑΠ για την κάλυψη δράσεων προστασίας. </w:t>
      </w:r>
    </w:p>
    <w:p w14:paraId="10372C3E" w14:textId="77777777" w:rsidR="00906807" w:rsidRDefault="00407EFF">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Τώ</w:t>
      </w:r>
      <w:r>
        <w:rPr>
          <w:rFonts w:eastAsia="Times New Roman" w:cs="Times New Roman"/>
          <w:bCs/>
          <w:shd w:val="clear" w:color="auto" w:fill="FFFFFF"/>
        </w:rPr>
        <w:t xml:space="preserve">ρα, θα συμφωνήσω ότι όλοι αυτοί οι πόροι που μόλις ανέφερα θέλουν </w:t>
      </w:r>
      <w:r>
        <w:rPr>
          <w:rFonts w:eastAsia="Times New Roman"/>
          <w:bCs/>
          <w:shd w:val="clear" w:color="auto" w:fill="FFFFFF"/>
        </w:rPr>
        <w:t>μ</w:t>
      </w:r>
      <w:r>
        <w:rPr>
          <w:rFonts w:eastAsia="Times New Roman"/>
          <w:bCs/>
          <w:shd w:val="clear" w:color="auto" w:fill="FFFFFF"/>
        </w:rPr>
        <w:t>ί</w:t>
      </w:r>
      <w:r>
        <w:rPr>
          <w:rFonts w:eastAsia="Times New Roman"/>
          <w:bCs/>
          <w:shd w:val="clear" w:color="auto" w:fill="FFFFFF"/>
        </w:rPr>
        <w:t>α</w:t>
      </w:r>
      <w:r>
        <w:rPr>
          <w:rFonts w:eastAsia="Times New Roman" w:cs="Times New Roman"/>
          <w:bCs/>
          <w:shd w:val="clear" w:color="auto" w:fill="FFFFFF"/>
        </w:rPr>
        <w:t xml:space="preserve"> </w:t>
      </w:r>
      <w:r>
        <w:rPr>
          <w:rFonts w:eastAsia="Times New Roman"/>
          <w:bCs/>
          <w:shd w:val="clear" w:color="auto" w:fill="FFFFFF"/>
        </w:rPr>
        <w:t>διαδικασία</w:t>
      </w:r>
      <w:r>
        <w:rPr>
          <w:rFonts w:eastAsia="Times New Roman" w:cs="Times New Roman"/>
          <w:bCs/>
          <w:shd w:val="clear" w:color="auto" w:fill="FFFFFF"/>
        </w:rPr>
        <w:t xml:space="preserve"> απολογισμού και ελέγχου. Δηλαδή, δίνονται λεφτά στην </w:t>
      </w:r>
      <w:r>
        <w:rPr>
          <w:rFonts w:eastAsia="Times New Roman" w:cs="Times New Roman"/>
          <w:bCs/>
          <w:shd w:val="clear" w:color="auto" w:fill="FFFFFF"/>
        </w:rPr>
        <w:t>α</w:t>
      </w:r>
      <w:r>
        <w:rPr>
          <w:rFonts w:eastAsia="Times New Roman" w:cs="Times New Roman"/>
          <w:bCs/>
          <w:shd w:val="clear" w:color="auto" w:fill="FFFFFF"/>
        </w:rPr>
        <w:t xml:space="preserve">υτοδιοίκηση για έργα καθαρισμού δασικής οδοποιίας, για υδροφόρες και </w:t>
      </w:r>
      <w:proofErr w:type="spellStart"/>
      <w:r>
        <w:rPr>
          <w:rFonts w:eastAsia="Times New Roman" w:cs="Times New Roman"/>
          <w:bCs/>
          <w:shd w:val="clear" w:color="auto" w:fill="FFFFFF"/>
        </w:rPr>
        <w:t>υδατοδεξαμενές</w:t>
      </w:r>
      <w:proofErr w:type="spellEnd"/>
      <w:r>
        <w:rPr>
          <w:rFonts w:eastAsia="Times New Roman" w:cs="Times New Roman"/>
          <w:bCs/>
          <w:shd w:val="clear" w:color="auto" w:fill="FFFFFF"/>
        </w:rPr>
        <w:t xml:space="preserve">. Πρέπει να βρούμε ένα σύστημα, ώστε να ελέγχεται εάν όλα αυτά εκτελέστηκαν, γιατί αποδείχτηκε τη φετινή περίοδο ότι δεν ήταν όλα στο πεδίο όπως έπρεπε. </w:t>
      </w:r>
    </w:p>
    <w:p w14:paraId="10372C3F" w14:textId="77777777" w:rsidR="00906807" w:rsidRDefault="00407EFF">
      <w:pPr>
        <w:spacing w:line="600" w:lineRule="auto"/>
        <w:ind w:firstLine="720"/>
        <w:jc w:val="both"/>
        <w:rPr>
          <w:rFonts w:eastAsia="Times New Roman" w:cs="Times New Roman"/>
          <w:szCs w:val="24"/>
        </w:rPr>
      </w:pPr>
      <w:r>
        <w:rPr>
          <w:rFonts w:eastAsia="Times New Roman" w:cs="Times New Roman"/>
          <w:bCs/>
          <w:shd w:val="clear" w:color="auto" w:fill="FFFFFF"/>
        </w:rPr>
        <w:t xml:space="preserve">Μπορεί να μην </w:t>
      </w:r>
      <w:r>
        <w:rPr>
          <w:rFonts w:eastAsia="Times New Roman"/>
          <w:bCs/>
          <w:shd w:val="clear" w:color="auto" w:fill="FFFFFF"/>
        </w:rPr>
        <w:t>είναι</w:t>
      </w:r>
      <w:r>
        <w:rPr>
          <w:rFonts w:eastAsia="Times New Roman" w:cs="Times New Roman"/>
          <w:bCs/>
          <w:shd w:val="clear" w:color="auto" w:fill="FFFFFF"/>
        </w:rPr>
        <w:t xml:space="preserve"> ευθύνη των ΟΤΑ, αλλά πρέπει να βρούμε -με το υφιστάμενο πλαίσιο όμως- δικλίδες -αν θέλετε- που να κλείνουν τις </w:t>
      </w:r>
      <w:r>
        <w:rPr>
          <w:rFonts w:eastAsia="Times New Roman"/>
          <w:bCs/>
          <w:shd w:val="clear" w:color="auto" w:fill="FFFFFF"/>
        </w:rPr>
        <w:t>διαδικασίες</w:t>
      </w:r>
      <w:r>
        <w:rPr>
          <w:rFonts w:eastAsia="Times New Roman" w:cs="Times New Roman"/>
          <w:bCs/>
          <w:shd w:val="clear" w:color="auto" w:fill="FFFFFF"/>
        </w:rPr>
        <w:t xml:space="preserve">. </w:t>
      </w:r>
    </w:p>
    <w:p w14:paraId="10372C40" w14:textId="77777777" w:rsidR="00906807" w:rsidRDefault="00407EFF">
      <w:pPr>
        <w:tabs>
          <w:tab w:val="left" w:pos="2940"/>
        </w:tabs>
        <w:spacing w:line="600" w:lineRule="auto"/>
        <w:ind w:firstLine="720"/>
        <w:jc w:val="both"/>
        <w:rPr>
          <w:rFonts w:eastAsia="Times New Roman"/>
          <w:szCs w:val="24"/>
        </w:rPr>
      </w:pPr>
      <w:r>
        <w:rPr>
          <w:rFonts w:eastAsia="Times New Roman"/>
          <w:szCs w:val="24"/>
        </w:rPr>
        <w:lastRenderedPageBreak/>
        <w:t xml:space="preserve">Επίσης, πρέπει να σας πω ότι υλοποιούμε ένα πολύ καλό πρόγραμμα με το Εργαστήριο Δασικής Διαχείρισης και </w:t>
      </w:r>
      <w:proofErr w:type="spellStart"/>
      <w:r>
        <w:rPr>
          <w:rFonts w:eastAsia="Times New Roman"/>
          <w:szCs w:val="24"/>
        </w:rPr>
        <w:t>Τηλεπισκόπησης</w:t>
      </w:r>
      <w:proofErr w:type="spellEnd"/>
      <w:r>
        <w:rPr>
          <w:rFonts w:eastAsia="Times New Roman"/>
          <w:szCs w:val="24"/>
        </w:rPr>
        <w:t>. Έχουμε εθ</w:t>
      </w:r>
      <w:r>
        <w:rPr>
          <w:rFonts w:eastAsia="Times New Roman"/>
          <w:szCs w:val="24"/>
        </w:rPr>
        <w:t>νικό παρατηρητήριο δασικών πυρκαγιών. Θα σας το πω πρακτικά. Την επόμενη μέρα της πυρκαγιάς γνωρίζουμε ποια είναι τα όριά της, αλλά και την προηγούμενη μέρα της πυρκαγιάς –υποθετικό- γνωρίζουμε τη διαθέσιμη καύσιμη ύλη, γιατί πρέπει να ξέρουμε πού σωρεύετα</w:t>
      </w:r>
      <w:r>
        <w:rPr>
          <w:rFonts w:eastAsia="Times New Roman"/>
          <w:szCs w:val="24"/>
        </w:rPr>
        <w:t>ι η καύσιμη ύλη για να μπορέσουμε να παρέμβουμε.</w:t>
      </w:r>
    </w:p>
    <w:p w14:paraId="10372C41" w14:textId="77777777" w:rsidR="00906807" w:rsidRDefault="00407EFF">
      <w:pPr>
        <w:tabs>
          <w:tab w:val="left" w:pos="2940"/>
        </w:tabs>
        <w:spacing w:line="600" w:lineRule="auto"/>
        <w:ind w:firstLine="720"/>
        <w:jc w:val="both"/>
        <w:rPr>
          <w:rFonts w:eastAsia="Times New Roman"/>
          <w:szCs w:val="24"/>
        </w:rPr>
      </w:pPr>
      <w:r>
        <w:rPr>
          <w:rFonts w:eastAsia="Times New Roman"/>
          <w:szCs w:val="24"/>
        </w:rPr>
        <w:t xml:space="preserve">Όμως, θα κλείσω αυτό και έχω κάποια θέματα να σας πω, επίσης, για τα στρατηγικά ζητήματα που ανοίξατε εμμέσως εσείς και για τη διαχείριση του δάσους στη συνέχεια. Δεν συμμερίζομαι την ανησυχία για τη φετινή </w:t>
      </w:r>
      <w:r>
        <w:rPr>
          <w:rFonts w:eastAsia="Times New Roman"/>
          <w:szCs w:val="24"/>
        </w:rPr>
        <w:t xml:space="preserve">περίοδο, που καταθέτετε, παρ’ ότι ακόμα και μια πυρκαγιά είναι ένα θέμα που πρέπει να συζητήσουμε. Δηλαδή, φέτος είχαμε μείωση των καμένων εκτάσεων κατά 40,7% και ταυτόχρονα είχαμε μείωση των φαινομένων των </w:t>
      </w:r>
      <w:proofErr w:type="spellStart"/>
      <w:r>
        <w:rPr>
          <w:rFonts w:eastAsia="Times New Roman"/>
          <w:szCs w:val="24"/>
        </w:rPr>
        <w:t>μεταπυρκαγιών</w:t>
      </w:r>
      <w:proofErr w:type="spellEnd"/>
      <w:r>
        <w:rPr>
          <w:rFonts w:eastAsia="Times New Roman"/>
          <w:szCs w:val="24"/>
        </w:rPr>
        <w:t xml:space="preserve"> και των μέγα-πυρκαγιών. Παράδειγμα,</w:t>
      </w:r>
      <w:r>
        <w:rPr>
          <w:rFonts w:eastAsia="Times New Roman"/>
          <w:szCs w:val="24"/>
        </w:rPr>
        <w:t xml:space="preserve"> μόνο σε πέντε περιστατικά η καμένη έκταση ήταν μεγαλύτερη των πέντε χιλιάδων στρεμμάτων και δεκαοκτώ ήταν οι πυρκαγιές με έκταση άνω των χιλίων.</w:t>
      </w:r>
    </w:p>
    <w:p w14:paraId="10372C42" w14:textId="77777777" w:rsidR="00906807" w:rsidRDefault="00407EFF">
      <w:pPr>
        <w:tabs>
          <w:tab w:val="left" w:pos="2940"/>
        </w:tabs>
        <w:spacing w:line="600" w:lineRule="auto"/>
        <w:ind w:firstLine="720"/>
        <w:jc w:val="both"/>
        <w:rPr>
          <w:rFonts w:eastAsia="Times New Roman"/>
          <w:szCs w:val="24"/>
        </w:rPr>
      </w:pPr>
      <w:r>
        <w:rPr>
          <w:rFonts w:eastAsia="Times New Roman"/>
          <w:szCs w:val="24"/>
        </w:rPr>
        <w:lastRenderedPageBreak/>
        <w:t>Άρα υπάρχουν πολλά περιστατικά. Είναι ο ανθρώπινος παράγοντας, είναι η αμέλεια, είναι και τα ελλιπή μέσα προστ</w:t>
      </w:r>
      <w:r>
        <w:rPr>
          <w:rFonts w:eastAsia="Times New Roman"/>
          <w:szCs w:val="24"/>
        </w:rPr>
        <w:t xml:space="preserve">ασίας. Εμείς έχουμε εκδώσει τρία φυλλάδια για την κατοικία στο δάσος, για τον μελισσοκόμο, αλλά και για τον γεωργικό χώρο. Όμως, φαίνεται ότι χρειάζεται και εκπαίδευση και κατάρτιση και παρακολούθηση ίσως. </w:t>
      </w:r>
    </w:p>
    <w:p w14:paraId="10372C43" w14:textId="77777777" w:rsidR="00906807" w:rsidRDefault="00407EFF">
      <w:pPr>
        <w:tabs>
          <w:tab w:val="left" w:pos="2940"/>
        </w:tabs>
        <w:spacing w:line="600" w:lineRule="auto"/>
        <w:ind w:firstLine="720"/>
        <w:jc w:val="both"/>
        <w:rPr>
          <w:rFonts w:eastAsia="Times New Roman"/>
          <w:szCs w:val="24"/>
        </w:rPr>
      </w:pPr>
      <w:r>
        <w:rPr>
          <w:rFonts w:eastAsia="Times New Roman"/>
          <w:szCs w:val="24"/>
        </w:rPr>
        <w:t>Εδώ υπάρχουν θέματα διαθέσιμου προσωπικού, βέβαια</w:t>
      </w:r>
      <w:r>
        <w:rPr>
          <w:rFonts w:eastAsia="Times New Roman"/>
          <w:szCs w:val="24"/>
        </w:rPr>
        <w:t>, και του κανόνα προσλήψεων. Όμως, χρειάζεται να τα λέμε, τουλάχιστον, εδώ μεταξύ μας για να τα ξέρουμε για μετά το πρόγραμμα. Έτσι κι αλλιώς, σ’ έναν χρόνο θα συζητάμε έξω από το πρόγραμμα και μπορούμε αυτά να τα σχεδιάσουμε, διότι έχουμε ένα θέμα διαχείρ</w:t>
      </w:r>
      <w:r>
        <w:rPr>
          <w:rFonts w:eastAsia="Times New Roman"/>
          <w:szCs w:val="24"/>
        </w:rPr>
        <w:t>ισης της παρακολούθησης και της αστυνόμευσης, αν μπορεί να το πει κάποιος. Δεν έχουμε, όμως, θέμα οικολογικής βλάβης μεγαλύτερης από τις προηγούμενες χρονιές. Μειώνεται, αν θέλετε, το οικολογικό αρνητικό αποτύπωμα.</w:t>
      </w:r>
    </w:p>
    <w:p w14:paraId="10372C44" w14:textId="77777777" w:rsidR="00906807" w:rsidRDefault="00407EFF">
      <w:pPr>
        <w:tabs>
          <w:tab w:val="left" w:pos="2940"/>
        </w:tabs>
        <w:spacing w:line="600" w:lineRule="auto"/>
        <w:ind w:firstLine="720"/>
        <w:jc w:val="both"/>
        <w:rPr>
          <w:rFonts w:eastAsia="Times New Roman"/>
          <w:szCs w:val="24"/>
        </w:rPr>
      </w:pPr>
      <w:r>
        <w:rPr>
          <w:rFonts w:eastAsia="Times New Roman"/>
          <w:szCs w:val="24"/>
        </w:rPr>
        <w:t>Σε κάθε περίπτωση, όμως, θα συνηγορήσω μα</w:t>
      </w:r>
      <w:r>
        <w:rPr>
          <w:rFonts w:eastAsia="Times New Roman"/>
          <w:szCs w:val="24"/>
        </w:rPr>
        <w:t>ζί σας ότι στην επόμενη απάντησή μου θα μιλήσω για θέματα στρατηγικής, που, απ’ ό,τι κατάλαβα, σας ενδιαφέρουν.</w:t>
      </w:r>
    </w:p>
    <w:p w14:paraId="10372C45" w14:textId="77777777" w:rsidR="00906807" w:rsidRDefault="00407EFF">
      <w:pPr>
        <w:tabs>
          <w:tab w:val="left" w:pos="294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10372C46" w14:textId="77777777" w:rsidR="00906807" w:rsidRDefault="00407EFF">
      <w:pPr>
        <w:tabs>
          <w:tab w:val="left" w:pos="2940"/>
        </w:tabs>
        <w:spacing w:line="600" w:lineRule="auto"/>
        <w:ind w:firstLine="720"/>
        <w:jc w:val="both"/>
        <w:rPr>
          <w:rFonts w:eastAsia="Times New Roman"/>
          <w:szCs w:val="24"/>
        </w:rPr>
      </w:pPr>
      <w:r>
        <w:rPr>
          <w:rFonts w:eastAsia="Times New Roman"/>
          <w:szCs w:val="24"/>
        </w:rPr>
        <w:lastRenderedPageBreak/>
        <w:t>Παρακαλώ, κύριε Καρρά, έχετε και πάλι τον λόγο.</w:t>
      </w:r>
    </w:p>
    <w:p w14:paraId="10372C47" w14:textId="77777777" w:rsidR="00906807" w:rsidRDefault="00407EFF">
      <w:pPr>
        <w:tabs>
          <w:tab w:val="left" w:pos="2940"/>
        </w:tabs>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Ευχαριστώ, κύριε Πρό</w:t>
      </w:r>
      <w:r>
        <w:rPr>
          <w:rFonts w:eastAsia="Times New Roman"/>
          <w:szCs w:val="24"/>
        </w:rPr>
        <w:t>εδρε.</w:t>
      </w:r>
    </w:p>
    <w:p w14:paraId="10372C48" w14:textId="77777777" w:rsidR="00906807" w:rsidRDefault="00407EFF">
      <w:pPr>
        <w:tabs>
          <w:tab w:val="left" w:pos="2940"/>
        </w:tabs>
        <w:spacing w:line="600" w:lineRule="auto"/>
        <w:ind w:firstLine="720"/>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xml:space="preserve">, ευχαριστώ τον Υπουργό για τα στοιχεία που φέρνει για να ενημερωθούμε στο τι συμβαίνει και πώς αντιμετωπίζεται το πρόβλημα. Βεβαίως, τα περισσότερα απ’ όσα ανέφερε αφορούν τα μετά την πυρκαγιά. </w:t>
      </w:r>
    </w:p>
    <w:p w14:paraId="10372C49" w14:textId="77777777" w:rsidR="00906807" w:rsidRDefault="00407EFF">
      <w:pPr>
        <w:tabs>
          <w:tab w:val="left" w:pos="2940"/>
        </w:tabs>
        <w:spacing w:line="600" w:lineRule="auto"/>
        <w:ind w:firstLine="720"/>
        <w:jc w:val="both"/>
        <w:rPr>
          <w:rFonts w:eastAsia="Times New Roman"/>
          <w:szCs w:val="24"/>
        </w:rPr>
      </w:pPr>
      <w:r>
        <w:rPr>
          <w:rFonts w:eastAsia="Times New Roman"/>
          <w:b/>
          <w:szCs w:val="24"/>
        </w:rPr>
        <w:t>ΣΩΚΡΑΤΗΣ ΦΑΜΕΛΛΟΣ (Αναπληρωτής Υπουργός Περι</w:t>
      </w:r>
      <w:r>
        <w:rPr>
          <w:rFonts w:eastAsia="Times New Roman"/>
          <w:b/>
          <w:szCs w:val="24"/>
        </w:rPr>
        <w:t>βάλλοντος και Ενέργειας):</w:t>
      </w:r>
      <w:r>
        <w:rPr>
          <w:rFonts w:eastAsia="Times New Roman"/>
          <w:szCs w:val="24"/>
        </w:rPr>
        <w:t xml:space="preserve"> Πρόληψη αφορούν.</w:t>
      </w:r>
    </w:p>
    <w:p w14:paraId="10372C4A" w14:textId="77777777" w:rsidR="00906807" w:rsidRDefault="00407EFF">
      <w:pPr>
        <w:tabs>
          <w:tab w:val="left" w:pos="2940"/>
        </w:tabs>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Μερικά ήταν μετά. Θα τα πούμε μετά. Τα μετά την πυρκαγιά αφορούν, όπως οι κεντρικοί πόροι, οι οποίοι μετα</w:t>
      </w:r>
      <w:r>
        <w:rPr>
          <w:rFonts w:eastAsia="Times New Roman"/>
          <w:szCs w:val="24"/>
        </w:rPr>
        <w:t>φέρονται</w:t>
      </w:r>
      <w:r>
        <w:rPr>
          <w:rFonts w:eastAsia="Times New Roman"/>
          <w:szCs w:val="24"/>
        </w:rPr>
        <w:t xml:space="preserve"> προς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w:t>
      </w:r>
    </w:p>
    <w:p w14:paraId="10372C4B" w14:textId="77777777" w:rsidR="00906807" w:rsidRDefault="00407EFF">
      <w:pPr>
        <w:tabs>
          <w:tab w:val="left" w:pos="2940"/>
        </w:tabs>
        <w:spacing w:line="600" w:lineRule="auto"/>
        <w:ind w:firstLine="720"/>
        <w:jc w:val="both"/>
        <w:rPr>
          <w:rFonts w:eastAsia="Times New Roman"/>
          <w:szCs w:val="24"/>
        </w:rPr>
      </w:pPr>
      <w:r>
        <w:rPr>
          <w:rFonts w:eastAsia="Times New Roman"/>
          <w:szCs w:val="24"/>
        </w:rPr>
        <w:t>Εγώ, κύριε Πρόεδρε,</w:t>
      </w:r>
      <w:r>
        <w:rPr>
          <w:rFonts w:eastAsia="Times New Roman"/>
          <w:szCs w:val="24"/>
        </w:rPr>
        <w:t xml:space="preserve"> εικόνα</w:t>
      </w:r>
      <w:r>
        <w:rPr>
          <w:rFonts w:eastAsia="Times New Roman"/>
          <w:szCs w:val="24"/>
        </w:rPr>
        <w:t xml:space="preserve"> ότι έχουν διατεθεί</w:t>
      </w:r>
      <w:r>
        <w:rPr>
          <w:rFonts w:eastAsia="Times New Roman"/>
          <w:szCs w:val="24"/>
        </w:rPr>
        <w:t xml:space="preserve"> σημαντικοί κεντρικοί πόροι</w:t>
      </w:r>
      <w:r>
        <w:rPr>
          <w:rFonts w:eastAsia="Times New Roman"/>
          <w:szCs w:val="24"/>
        </w:rPr>
        <w:t xml:space="preserve"> για τα προ της πυρκαγιάς δεν έχω. Αν κάνω λάθος, να με διορθώσετε.</w:t>
      </w:r>
    </w:p>
    <w:p w14:paraId="10372C4C" w14:textId="77777777" w:rsidR="00906807" w:rsidRDefault="00407EFF">
      <w:pPr>
        <w:tabs>
          <w:tab w:val="left" w:pos="2940"/>
        </w:tabs>
        <w:spacing w:line="600" w:lineRule="auto"/>
        <w:ind w:firstLine="720"/>
        <w:jc w:val="both"/>
        <w:rPr>
          <w:rFonts w:eastAsia="Times New Roman"/>
          <w:szCs w:val="24"/>
        </w:rPr>
      </w:pPr>
      <w:r>
        <w:rPr>
          <w:rFonts w:eastAsia="Times New Roman"/>
          <w:szCs w:val="24"/>
        </w:rPr>
        <w:lastRenderedPageBreak/>
        <w:t>Ένα δεύτερο ζήτημα μεγάλο, που με απασχολεί στο θέμα της πρόληψης των πυρκαγιών, είναι τα ελλείματα</w:t>
      </w:r>
      <w:r>
        <w:rPr>
          <w:rFonts w:eastAsia="Times New Roman"/>
          <w:szCs w:val="24"/>
        </w:rPr>
        <w:t xml:space="preserve"> του υφιστάμενου νομοθετικού καθεστώτος της</w:t>
      </w:r>
      <w:r>
        <w:rPr>
          <w:rFonts w:eastAsia="Times New Roman"/>
          <w:szCs w:val="24"/>
        </w:rPr>
        <w:t xml:space="preserve"> πρόληψης</w:t>
      </w:r>
      <w:r>
        <w:rPr>
          <w:rFonts w:eastAsia="Times New Roman"/>
          <w:szCs w:val="24"/>
        </w:rPr>
        <w:t xml:space="preserve">, τα οποία περιμένει να ακούσει από εμένα ο Υπουργός, και είναι το εξής: </w:t>
      </w:r>
    </w:p>
    <w:p w14:paraId="10372C4D" w14:textId="77777777" w:rsidR="00906807" w:rsidRDefault="00407EFF">
      <w:pPr>
        <w:tabs>
          <w:tab w:val="left" w:pos="2940"/>
        </w:tabs>
        <w:spacing w:line="600" w:lineRule="auto"/>
        <w:ind w:firstLine="720"/>
        <w:jc w:val="both"/>
        <w:rPr>
          <w:rFonts w:eastAsia="Times New Roman"/>
          <w:szCs w:val="24"/>
        </w:rPr>
      </w:pPr>
      <w:r>
        <w:rPr>
          <w:rFonts w:eastAsia="Times New Roman"/>
          <w:szCs w:val="24"/>
        </w:rPr>
        <w:t>Είναι ο πολυκερματισμός, κύριε Πρόεδρε -αυτό πρέπει να αντιμετωπιστεί- και ο συντονισμός. Το ότι βγαίνει μια εγκύκλιος κάθε φορά τον Μάρτιο από την Πολιτική Προστασία</w:t>
      </w:r>
      <w:r>
        <w:rPr>
          <w:rFonts w:eastAsia="Times New Roman"/>
          <w:szCs w:val="24"/>
        </w:rPr>
        <w:t>,</w:t>
      </w:r>
      <w:r>
        <w:rPr>
          <w:rFonts w:eastAsia="Times New Roman"/>
          <w:szCs w:val="24"/>
        </w:rPr>
        <w:t xml:space="preserve"> τουλά</w:t>
      </w:r>
      <w:r>
        <w:rPr>
          <w:rFonts w:eastAsia="Times New Roman"/>
          <w:szCs w:val="24"/>
        </w:rPr>
        <w:t>χιστον εμένα δεν με καλύπτει.</w:t>
      </w:r>
    </w:p>
    <w:p w14:paraId="10372C4E" w14:textId="77777777" w:rsidR="00906807" w:rsidRDefault="00407EFF">
      <w:pPr>
        <w:tabs>
          <w:tab w:val="left" w:pos="2940"/>
        </w:tabs>
        <w:spacing w:line="600" w:lineRule="auto"/>
        <w:ind w:firstLine="720"/>
        <w:jc w:val="both"/>
        <w:rPr>
          <w:rFonts w:eastAsia="Times New Roman"/>
          <w:szCs w:val="24"/>
        </w:rPr>
      </w:pPr>
      <w:r>
        <w:rPr>
          <w:rFonts w:eastAsia="Times New Roman"/>
          <w:szCs w:val="24"/>
        </w:rPr>
        <w:t>Γιατί μιλάω για κατακερματισμό αρμοδιοτήτων; Έχουμε από τη μ</w:t>
      </w:r>
      <w:r>
        <w:rPr>
          <w:rFonts w:eastAsia="Times New Roman"/>
          <w:szCs w:val="24"/>
        </w:rPr>
        <w:t>ί</w:t>
      </w:r>
      <w:r>
        <w:rPr>
          <w:rFonts w:eastAsia="Times New Roman"/>
          <w:szCs w:val="24"/>
        </w:rPr>
        <w:t>α πλευρά την Πολιτική Προστασία, η οποία ανήκει στο Υπουργείο Εσωτερικών μέσω του Αναπληρωτή Υπουργού Δημόσιας Τάξης και, από την άλλη, έχουμε τη Δασική Υπηρεσία, πο</w:t>
      </w:r>
      <w:r>
        <w:rPr>
          <w:rFonts w:eastAsia="Times New Roman"/>
          <w:szCs w:val="24"/>
        </w:rPr>
        <w:t xml:space="preserve">υ μέσω των </w:t>
      </w:r>
      <w:r>
        <w:rPr>
          <w:rFonts w:eastAsia="Times New Roman"/>
          <w:szCs w:val="24"/>
        </w:rPr>
        <w:t>α</w:t>
      </w:r>
      <w:r>
        <w:rPr>
          <w:rFonts w:eastAsia="Times New Roman"/>
          <w:szCs w:val="24"/>
        </w:rPr>
        <w:t xml:space="preserve">ποκεντρωμένων </w:t>
      </w:r>
      <w:r>
        <w:rPr>
          <w:rFonts w:eastAsia="Times New Roman"/>
          <w:szCs w:val="24"/>
        </w:rPr>
        <w:t>δ</w:t>
      </w:r>
      <w:r>
        <w:rPr>
          <w:rFonts w:eastAsia="Times New Roman"/>
          <w:szCs w:val="24"/>
        </w:rPr>
        <w:t>ιοικήσεων έχει την προστασία των δασών. Επομένως, όταν αποτυγχάνει η μ</w:t>
      </w:r>
      <w:r>
        <w:rPr>
          <w:rFonts w:eastAsia="Times New Roman"/>
          <w:szCs w:val="24"/>
        </w:rPr>
        <w:t>ί</w:t>
      </w:r>
      <w:r>
        <w:rPr>
          <w:rFonts w:eastAsia="Times New Roman"/>
          <w:szCs w:val="24"/>
        </w:rPr>
        <w:t>α υπηρεσία -και έχω δεδομένα εδώ- και ιδιαίτερα η Πολιτική Προστασία μέσω των δήμων, τα φορτώνει στους δασικούς ότι αυτοί θα έπρεπε να έχουν προλάβει την πυρκ</w:t>
      </w:r>
      <w:r>
        <w:rPr>
          <w:rFonts w:eastAsia="Times New Roman"/>
          <w:szCs w:val="24"/>
        </w:rPr>
        <w:t>αγιά. Είναι γεγονότα αυτά.</w:t>
      </w:r>
    </w:p>
    <w:p w14:paraId="10372C4F" w14:textId="77777777" w:rsidR="00906807" w:rsidRDefault="00407EFF">
      <w:pPr>
        <w:tabs>
          <w:tab w:val="left" w:pos="2940"/>
        </w:tabs>
        <w:spacing w:line="600" w:lineRule="auto"/>
        <w:ind w:firstLine="720"/>
        <w:jc w:val="both"/>
        <w:rPr>
          <w:rFonts w:eastAsia="Times New Roman"/>
          <w:szCs w:val="24"/>
        </w:rPr>
      </w:pPr>
      <w:r>
        <w:rPr>
          <w:rFonts w:eastAsia="Times New Roman"/>
          <w:szCs w:val="24"/>
        </w:rPr>
        <w:t>Ένα δεύτερο ζήτημα, που με έχει απασχολήσει, κύριε Πρόεδρε, είναι</w:t>
      </w:r>
      <w:r>
        <w:rPr>
          <w:rFonts w:eastAsia="Times New Roman"/>
          <w:szCs w:val="24"/>
        </w:rPr>
        <w:t>:</w:t>
      </w:r>
      <w:r>
        <w:rPr>
          <w:rFonts w:eastAsia="Times New Roman"/>
          <w:szCs w:val="24"/>
        </w:rPr>
        <w:t xml:space="preserve"> Ποιο θα μπορούσε να ήταν το νεότερο νομοθετικό </w:t>
      </w:r>
      <w:r>
        <w:rPr>
          <w:rFonts w:eastAsia="Times New Roman"/>
          <w:szCs w:val="24"/>
        </w:rPr>
        <w:lastRenderedPageBreak/>
        <w:t>καθεστώς, εκείνο το οποίο θα αντιμετώπιζε την πρόληψη; Δεν είναι μόνο πόροι. Είναι θέμα εθελοντισμού και άλλα πολλά</w:t>
      </w:r>
      <w:r>
        <w:rPr>
          <w:rFonts w:eastAsia="Times New Roman"/>
          <w:szCs w:val="24"/>
        </w:rPr>
        <w:t xml:space="preserve"> ζητήματα, στα οποία, όμως, και εδώ δεν υπάρχει συντονισμός</w:t>
      </w:r>
      <w:r>
        <w:rPr>
          <w:rFonts w:eastAsia="Times New Roman"/>
          <w:szCs w:val="24"/>
        </w:rPr>
        <w:t>,</w:t>
      </w:r>
      <w:r>
        <w:rPr>
          <w:rFonts w:eastAsia="Times New Roman"/>
          <w:szCs w:val="24"/>
        </w:rPr>
        <w:t xml:space="preserve"> ποιος θα ενεργοποιήσει αυτούς τους ανθρώπους.</w:t>
      </w:r>
    </w:p>
    <w:p w14:paraId="10372C50" w14:textId="77777777" w:rsidR="00906807" w:rsidRDefault="00407EFF">
      <w:pPr>
        <w:tabs>
          <w:tab w:val="left" w:pos="2940"/>
        </w:tabs>
        <w:spacing w:line="600" w:lineRule="auto"/>
        <w:ind w:firstLine="720"/>
        <w:jc w:val="both"/>
        <w:rPr>
          <w:rFonts w:eastAsia="Times New Roman"/>
          <w:szCs w:val="24"/>
        </w:rPr>
      </w:pPr>
      <w:r>
        <w:rPr>
          <w:rFonts w:eastAsia="Times New Roman"/>
          <w:szCs w:val="24"/>
        </w:rPr>
        <w:t>Γιατί το λέω αυτό; Εδώ δεν είναι το ζήτημα να επιτηρήσουμε το δάσος</w:t>
      </w:r>
      <w:r>
        <w:rPr>
          <w:rFonts w:eastAsia="Times New Roman"/>
          <w:szCs w:val="24"/>
        </w:rPr>
        <w:t xml:space="preserve"> τις</w:t>
      </w:r>
      <w:r>
        <w:rPr>
          <w:rFonts w:eastAsia="Times New Roman"/>
          <w:szCs w:val="24"/>
        </w:rPr>
        <w:t xml:space="preserve"> δυο, τρεις, πέντε μέρες, εκείνες που έχουμε αυξημένο</w:t>
      </w:r>
      <w:r>
        <w:rPr>
          <w:rFonts w:eastAsia="Times New Roman"/>
          <w:szCs w:val="24"/>
        </w:rPr>
        <w:t xml:space="preserve"> τον κίνδυνο</w:t>
      </w:r>
      <w:r>
        <w:rPr>
          <w:rFonts w:eastAsia="Times New Roman"/>
          <w:szCs w:val="24"/>
        </w:rPr>
        <w:t xml:space="preserve"> της πυρκαγιά</w:t>
      </w:r>
      <w:r>
        <w:rPr>
          <w:rFonts w:eastAsia="Times New Roman"/>
          <w:szCs w:val="24"/>
        </w:rPr>
        <w:t>ς</w:t>
      </w:r>
      <w:r>
        <w:rPr>
          <w:rFonts w:eastAsia="Times New Roman"/>
          <w:szCs w:val="24"/>
        </w:rPr>
        <w:t>, μόνο</w:t>
      </w:r>
      <w:r>
        <w:rPr>
          <w:rFonts w:eastAsia="Times New Roman"/>
          <w:szCs w:val="24"/>
        </w:rPr>
        <w:t xml:space="preserve"> με φυλάκια. Το ζήτημα είναι να έχουμε καθαρίσει το δάσος, να έχουμε αφαιρέσει την καύσιμη ύλη, να μην </w:t>
      </w:r>
      <w:proofErr w:type="spellStart"/>
      <w:r>
        <w:rPr>
          <w:rFonts w:eastAsia="Times New Roman"/>
          <w:szCs w:val="24"/>
        </w:rPr>
        <w:t>πυροδοτείται</w:t>
      </w:r>
      <w:proofErr w:type="spellEnd"/>
      <w:r>
        <w:rPr>
          <w:rFonts w:eastAsia="Times New Roman"/>
          <w:szCs w:val="24"/>
        </w:rPr>
        <w:t xml:space="preserve"> μόνη της η φωτιά, γιατί </w:t>
      </w:r>
      <w:proofErr w:type="spellStart"/>
      <w:r>
        <w:rPr>
          <w:rFonts w:eastAsia="Times New Roman"/>
          <w:szCs w:val="24"/>
        </w:rPr>
        <w:t>αυτοπυροδοτείται</w:t>
      </w:r>
      <w:proofErr w:type="spellEnd"/>
      <w:r>
        <w:rPr>
          <w:rFonts w:eastAsia="Times New Roman"/>
          <w:szCs w:val="24"/>
        </w:rPr>
        <w:t xml:space="preserve"> τελικά. Άνθρωποι μέσα στο δάσος, όπως οι </w:t>
      </w:r>
      <w:proofErr w:type="spellStart"/>
      <w:r>
        <w:rPr>
          <w:rFonts w:eastAsia="Times New Roman"/>
          <w:szCs w:val="24"/>
        </w:rPr>
        <w:t>ρητινοσυλλέκτες</w:t>
      </w:r>
      <w:proofErr w:type="spellEnd"/>
      <w:r>
        <w:rPr>
          <w:rFonts w:eastAsia="Times New Roman"/>
          <w:szCs w:val="24"/>
        </w:rPr>
        <w:t xml:space="preserve"> που είπατε, πρέπει να είναι ελάχιστ</w:t>
      </w:r>
      <w:r>
        <w:rPr>
          <w:rFonts w:eastAsia="Times New Roman"/>
          <w:szCs w:val="24"/>
        </w:rPr>
        <w:t>οι πλέον σήμερα, γιατί έχουμε και ένα αμφισβητούμενο ιδιοκτησιακό καθεστώς.</w:t>
      </w:r>
    </w:p>
    <w:p w14:paraId="10372C51" w14:textId="77777777" w:rsidR="00906807" w:rsidRDefault="00407EFF">
      <w:pPr>
        <w:tabs>
          <w:tab w:val="left" w:pos="2940"/>
        </w:tabs>
        <w:spacing w:line="600" w:lineRule="auto"/>
        <w:ind w:firstLine="720"/>
        <w:jc w:val="both"/>
        <w:rPr>
          <w:rFonts w:eastAsia="Times New Roman"/>
          <w:szCs w:val="24"/>
        </w:rPr>
      </w:pPr>
      <w:r>
        <w:rPr>
          <w:rFonts w:eastAsia="Times New Roman"/>
          <w:szCs w:val="24"/>
        </w:rPr>
        <w:t>Μ</w:t>
      </w:r>
      <w:r>
        <w:rPr>
          <w:rFonts w:eastAsia="Times New Roman"/>
          <w:szCs w:val="24"/>
        </w:rPr>
        <w:t>ί</w:t>
      </w:r>
      <w:r>
        <w:rPr>
          <w:rFonts w:eastAsia="Times New Roman"/>
          <w:szCs w:val="24"/>
        </w:rPr>
        <w:t xml:space="preserve">α ελάχιστη παρένθεση θα μου επιτρέψετε, κύριε Υπουργέ. Έχουμε και ένα θέμα αμφισβητούμενου ιδιοκτησιακού καθεστώτος στην Ελλάδα. Άκουσα στοιχεία ότι ένας μεγάλος αριθμός των </w:t>
      </w:r>
      <w:r>
        <w:rPr>
          <w:rFonts w:eastAsia="Times New Roman"/>
          <w:szCs w:val="24"/>
        </w:rPr>
        <w:t xml:space="preserve">πυρκαγιών είναι από πρόθεση, το οποίο πυροδοτεί και αυτό την έναρξη μιας πυρκαγιάς. Με ποια έννοια; Όταν είναι ιδιωτική δασική έκταση, η οποία σήμερα δεν αποφέρει εισόδημα στον </w:t>
      </w:r>
      <w:proofErr w:type="spellStart"/>
      <w:r>
        <w:rPr>
          <w:rFonts w:eastAsia="Times New Roman"/>
          <w:szCs w:val="24"/>
        </w:rPr>
        <w:t>δασοκτήμονα</w:t>
      </w:r>
      <w:proofErr w:type="spellEnd"/>
      <w:r>
        <w:rPr>
          <w:rFonts w:eastAsia="Times New Roman"/>
          <w:szCs w:val="24"/>
        </w:rPr>
        <w:t xml:space="preserve"> -και εκεί είναι ένα μεγαλύτερο ζήτημα που με </w:t>
      </w:r>
      <w:r>
        <w:rPr>
          <w:rFonts w:eastAsia="Times New Roman"/>
          <w:szCs w:val="24"/>
        </w:rPr>
        <w:lastRenderedPageBreak/>
        <w:t xml:space="preserve">απασχολεί- ο </w:t>
      </w:r>
      <w:proofErr w:type="spellStart"/>
      <w:r>
        <w:rPr>
          <w:rFonts w:eastAsia="Times New Roman"/>
          <w:szCs w:val="24"/>
        </w:rPr>
        <w:t>δασοκτήμο</w:t>
      </w:r>
      <w:r>
        <w:rPr>
          <w:rFonts w:eastAsia="Times New Roman"/>
          <w:szCs w:val="24"/>
        </w:rPr>
        <w:t>νας</w:t>
      </w:r>
      <w:proofErr w:type="spellEnd"/>
      <w:r>
        <w:rPr>
          <w:rFonts w:eastAsia="Times New Roman"/>
          <w:szCs w:val="24"/>
        </w:rPr>
        <w:t xml:space="preserve"> δεν προσδοκά εισόδημα. Άρα δεν υπάρχει συστηματική ξύλευση στα ιδιωτικά δάση, δεν του προσφέρουν τίποτα ουσιαστικά, επιβαρύνεται με φορολογία και αδιαφορεί.</w:t>
      </w:r>
    </w:p>
    <w:p w14:paraId="10372C52"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Ενδεχόμενα μπορεί να τον εξυπηρετεί και να καταστραφεί. Δεν το λέω με σιγουριά αυτό. Γι’ αυτό τ</w:t>
      </w:r>
      <w:r>
        <w:rPr>
          <w:rFonts w:eastAsia="Times New Roman" w:cs="Times New Roman"/>
          <w:szCs w:val="24"/>
        </w:rPr>
        <w:t>ο κομμάτι μιλάει ο</w:t>
      </w:r>
      <w:r>
        <w:rPr>
          <w:rFonts w:eastAsia="Times New Roman" w:cs="Times New Roman"/>
          <w:szCs w:val="24"/>
        </w:rPr>
        <w:t xml:space="preserve"> νόμος</w:t>
      </w:r>
      <w:r>
        <w:rPr>
          <w:rFonts w:eastAsia="Times New Roman" w:cs="Times New Roman"/>
          <w:szCs w:val="24"/>
        </w:rPr>
        <w:t xml:space="preserve"> 998. Να ένα νομοθετικό ζήτημα, κύριε Υπουργέ. Λέει ο 998, καθώς και όλες οι απαντήσεις που έχω, ότι είναι ευθύνη των </w:t>
      </w:r>
      <w:proofErr w:type="spellStart"/>
      <w:r>
        <w:rPr>
          <w:rFonts w:eastAsia="Times New Roman" w:cs="Times New Roman"/>
          <w:szCs w:val="24"/>
        </w:rPr>
        <w:t>δασοκτημόνων</w:t>
      </w:r>
      <w:proofErr w:type="spellEnd"/>
      <w:r>
        <w:rPr>
          <w:rFonts w:eastAsia="Times New Roman" w:cs="Times New Roman"/>
          <w:szCs w:val="24"/>
        </w:rPr>
        <w:t xml:space="preserve"> να προβαίνουν σε καθαρισμούς, να προβαίνουν σε προληπτικά μέτρα. Κανείς δεν τα λαμβάνει. Είχαμε φέτος</w:t>
      </w:r>
      <w:r>
        <w:rPr>
          <w:rFonts w:eastAsia="Times New Roman" w:cs="Times New Roman"/>
          <w:szCs w:val="24"/>
        </w:rPr>
        <w:t xml:space="preserve"> πυρκαγιές στη Ζάκυνθο, στα Κύθηρα, στη Μάνη, όπου το ιδιοκτησιακό καθεστώς αναφέρεται σε ιδιωτικές δασικές εκτάσεις νομοθετημένες με το</w:t>
      </w:r>
      <w:r>
        <w:rPr>
          <w:rFonts w:eastAsia="Times New Roman" w:cs="Times New Roman"/>
          <w:szCs w:val="24"/>
        </w:rPr>
        <w:t xml:space="preserve"> άρθρο</w:t>
      </w:r>
      <w:r>
        <w:rPr>
          <w:rFonts w:eastAsia="Times New Roman" w:cs="Times New Roman"/>
          <w:szCs w:val="24"/>
        </w:rPr>
        <w:t xml:space="preserve"> 62 του</w:t>
      </w:r>
      <w:r>
        <w:rPr>
          <w:rFonts w:eastAsia="Times New Roman" w:cs="Times New Roman"/>
          <w:szCs w:val="24"/>
        </w:rPr>
        <w:t xml:space="preserve"> νόμου</w:t>
      </w:r>
      <w:r>
        <w:rPr>
          <w:rFonts w:eastAsia="Times New Roman" w:cs="Times New Roman"/>
          <w:szCs w:val="24"/>
        </w:rPr>
        <w:t xml:space="preserve"> 998. Εκεί, λοιπόν, χρειάζεται μ</w:t>
      </w:r>
      <w:r>
        <w:rPr>
          <w:rFonts w:eastAsia="Times New Roman" w:cs="Times New Roman"/>
          <w:szCs w:val="24"/>
        </w:rPr>
        <w:t>ί</w:t>
      </w:r>
      <w:r>
        <w:rPr>
          <w:rFonts w:eastAsia="Times New Roman" w:cs="Times New Roman"/>
          <w:szCs w:val="24"/>
        </w:rPr>
        <w:t xml:space="preserve">α νομοθετική παρέμβαση, κύριε Υπουργέ. Εγώ δεν θα σας κάνω πρόταση. </w:t>
      </w:r>
      <w:r>
        <w:rPr>
          <w:rFonts w:eastAsia="Times New Roman" w:cs="Times New Roman"/>
          <w:szCs w:val="24"/>
        </w:rPr>
        <w:t xml:space="preserve">Εσείς έχετε τις υπηρεσίες. Πώς θα προστατευτούν αυτές οι εκτάσεις; Γιατί αφήνονται σκόπιμα να καταστρέφονται. Εγώ θα το πω. </w:t>
      </w:r>
    </w:p>
    <w:p w14:paraId="10372C53"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lastRenderedPageBreak/>
        <w:t>Για να μην μακρηγορώ, κύριε Πρόεδρε, συνοψίζω στα εξής. Επαναλαμβάνω πως ό,τι απαντήσεις έχω, όλες λένε «απευθύνσου στο Υπουργείο Π</w:t>
      </w:r>
      <w:r>
        <w:rPr>
          <w:rFonts w:eastAsia="Times New Roman" w:cs="Times New Roman"/>
          <w:szCs w:val="24"/>
        </w:rPr>
        <w:t xml:space="preserve">εριβάλλοντος και Ενέργειας να σου βρει λύση». Απευθύνθηκα, λοιπόν, σήμερα. </w:t>
      </w:r>
    </w:p>
    <w:p w14:paraId="10372C54"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Τελειώνοντας, θέλω να πω να βρεθεί ο τρόπος συντονισμού. Τα πολιτικά συμφέροντα και θα το πω αυτό, κύριε Πρόεδρε, μεταξύ τοπικής αυτοδιοίκησης και κεντρικής διοίκησης είναι διαφορε</w:t>
      </w:r>
      <w:r>
        <w:rPr>
          <w:rFonts w:eastAsia="Times New Roman" w:cs="Times New Roman"/>
          <w:szCs w:val="24"/>
        </w:rPr>
        <w:t>τικά. Ίσως δεν θα έπρεπε να το πω</w:t>
      </w:r>
      <w:r>
        <w:rPr>
          <w:rFonts w:eastAsia="Times New Roman" w:cs="Times New Roman"/>
          <w:szCs w:val="24"/>
        </w:rPr>
        <w:t>.</w:t>
      </w:r>
      <w:r>
        <w:rPr>
          <w:rFonts w:eastAsia="Times New Roman" w:cs="Times New Roman"/>
          <w:szCs w:val="24"/>
        </w:rPr>
        <w:t xml:space="preserve"> Κάποιος που είναι στην τοπική αυτοδιοίκηση θέλει να αποδείξει ότι συνέτεινε στην κατάσβεση της πυρκαγιάς και θα του δώσει πόντους. Για την πρόληψη που είναι σιωπηλό γεγονός και δεν ακούγεται αδιαφορούμε πάρα πολύ, διότι δ</w:t>
      </w:r>
      <w:r>
        <w:rPr>
          <w:rFonts w:eastAsia="Times New Roman" w:cs="Times New Roman"/>
          <w:szCs w:val="24"/>
        </w:rPr>
        <w:t xml:space="preserve">εν θα ακουστούμε, δεν θα αποδώσουμε έργο. </w:t>
      </w:r>
    </w:p>
    <w:p w14:paraId="10372C55"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Δεν έχω τη δυνατότητα λόγω χρόνου να αναπτύξω περισσότερα. Νομίζω, λοιπόν, ότι μ’ αυτές τις λίγες σκέψεις ότι πρέπει να βρεθεί μ</w:t>
      </w:r>
      <w:r>
        <w:rPr>
          <w:rFonts w:eastAsia="Times New Roman" w:cs="Times New Roman"/>
          <w:szCs w:val="24"/>
        </w:rPr>
        <w:t>ί</w:t>
      </w:r>
      <w:r>
        <w:rPr>
          <w:rFonts w:eastAsia="Times New Roman" w:cs="Times New Roman"/>
          <w:szCs w:val="24"/>
        </w:rPr>
        <w:t xml:space="preserve">α κοινή βάση. Να έρθει το Υπουργείο να τα λύσει για τον εξής λόγο. </w:t>
      </w:r>
    </w:p>
    <w:p w14:paraId="10372C56"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Το οικολογικό απ</w:t>
      </w:r>
      <w:r>
        <w:rPr>
          <w:rFonts w:eastAsia="Times New Roman" w:cs="Times New Roman"/>
          <w:szCs w:val="24"/>
        </w:rPr>
        <w:t xml:space="preserve">οτύπωμα, κύριε Υπουργέ, είναι σωρευτικό. Μπορεί φέτος στον απολογισμό να είναι μικρότερες οι εκτάσεις που κάηκαν, μπορεί να είναι οι εκτάσεις εκείνες που πρέπει </w:t>
      </w:r>
      <w:r>
        <w:rPr>
          <w:rFonts w:eastAsia="Times New Roman" w:cs="Times New Roman"/>
          <w:szCs w:val="24"/>
        </w:rPr>
        <w:lastRenderedPageBreak/>
        <w:t>να ανανεωθούν και πρέπει διά φυσικής αναγέννησης να αποκατασταθούν, τουλάχιστον αυτές που δεν έ</w:t>
      </w:r>
      <w:r>
        <w:rPr>
          <w:rFonts w:eastAsia="Times New Roman" w:cs="Times New Roman"/>
          <w:szCs w:val="24"/>
        </w:rPr>
        <w:t xml:space="preserve">χουν καεί επανειλημμένα στο παρελθόν, αλλά το συνολικό οικολογικό αποτύπωμα, το σύνολο των καμένων εκτάσεων είναι μεγάλο. Η αποκατάσταση, η φυσική αναγέννηση θέλει τριάντα με σαράντα χρόνια κατ’ ελάχιστον. </w:t>
      </w:r>
    </w:p>
    <w:p w14:paraId="10372C57"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Να μην παραδώσουμε κι αυτό το πρόβλημα στις επόμε</w:t>
      </w:r>
      <w:r>
        <w:rPr>
          <w:rFonts w:eastAsia="Times New Roman" w:cs="Times New Roman"/>
          <w:szCs w:val="24"/>
        </w:rPr>
        <w:t xml:space="preserve">νες γενιές. Να το αντιμετωπίσουμε από σήμερα. </w:t>
      </w:r>
    </w:p>
    <w:p w14:paraId="10372C58" w14:textId="77777777" w:rsidR="00906807" w:rsidRDefault="00407EFF">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10372C59"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Κύριε Υπουργέ, έχετε και πάλι τον λόγο.</w:t>
      </w:r>
    </w:p>
    <w:p w14:paraId="10372C5A" w14:textId="77777777" w:rsidR="00906807" w:rsidRDefault="00407EFF">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Ευχαριστώ, κύριε Πρόεδρε.</w:t>
      </w:r>
    </w:p>
    <w:p w14:paraId="10372C5B"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Εγώ προφανώς με τίποτα δεν</w:t>
      </w:r>
      <w:r>
        <w:rPr>
          <w:rFonts w:eastAsia="Times New Roman" w:cs="Times New Roman"/>
          <w:szCs w:val="24"/>
        </w:rPr>
        <w:t xml:space="preserve"> θα κρυβόμουν πίσω από τη δυνατότητα φυσικής αναγέννησης χωρίς να θέτω σε προτεραιότητα την πρόληψη. Το καταλαβαίνετε. Απλώς έβαλα ένα επιστημονικό ζήτημα στη συζήτηση για να είναι πλήρης η συζήτησή μας. Θα ξεκινήσω απ’ αυτά που είπε ο κ. Καρράς στο τέλος </w:t>
      </w:r>
      <w:r>
        <w:rPr>
          <w:rFonts w:eastAsia="Times New Roman" w:cs="Times New Roman"/>
          <w:szCs w:val="24"/>
        </w:rPr>
        <w:t>που έχουν και την ουσιαστικότερη σημασία.</w:t>
      </w:r>
    </w:p>
    <w:p w14:paraId="10372C5C"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lastRenderedPageBreak/>
        <w:t>Η πολιτική και στρατηγική διαχείριση των δασών είναι η λύση για την πρόληψη. Συμφωνούμε ότι η χρήση του δάσους είναι η καλύτερη πρόληψη και η παρουσία του ανθρώπου και η λειτουργία μέσα στο δάσος είναι ταυτόχρονα κ</w:t>
      </w:r>
      <w:r>
        <w:rPr>
          <w:rFonts w:eastAsia="Times New Roman" w:cs="Times New Roman"/>
          <w:szCs w:val="24"/>
        </w:rPr>
        <w:t xml:space="preserve">αθαρισμός και άμεση παρέμβαση. Για τον λόγο αυτό αξίζει να πω ορισμένα ζητήματα για την στρατηγική μας στα δάση. </w:t>
      </w:r>
    </w:p>
    <w:p w14:paraId="10372C5D"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Πρώτο θέμα είναι η ανάρτηση και κύρωση δασικών χαρτών. Μπορεί να σας φαίνεται περίεργο. Κι όμως, οι δασικοί χάρτες είναι ένα καθοριστικό μέτρο</w:t>
      </w:r>
      <w:r>
        <w:rPr>
          <w:rFonts w:eastAsia="Times New Roman" w:cs="Times New Roman"/>
          <w:szCs w:val="24"/>
        </w:rPr>
        <w:t xml:space="preserve"> πρόληψης δασικών πυρκαγιών γιατί θα μπει μια τάξη στις χρήσεις και θα ξεκαθαριστούν ζητήματα χρήσεων γιατί πολλές πυρκαγιές -ακούγεται τουλάχιστον- δημιουργούνται για να αμφισβητηθεί η δασική χρήση σε μ</w:t>
      </w:r>
      <w:r>
        <w:rPr>
          <w:rFonts w:eastAsia="Times New Roman" w:cs="Times New Roman"/>
          <w:szCs w:val="24"/>
        </w:rPr>
        <w:t>ί</w:t>
      </w:r>
      <w:r>
        <w:rPr>
          <w:rFonts w:eastAsia="Times New Roman" w:cs="Times New Roman"/>
          <w:szCs w:val="24"/>
        </w:rPr>
        <w:t>α έκταση.</w:t>
      </w:r>
    </w:p>
    <w:p w14:paraId="10372C5E"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Δεύτερο ζήτημα το οποίο εμείς θα επιδιώξου</w:t>
      </w:r>
      <w:r>
        <w:rPr>
          <w:rFonts w:eastAsia="Times New Roman" w:cs="Times New Roman"/>
          <w:szCs w:val="24"/>
        </w:rPr>
        <w:t xml:space="preserve">με είναι ότι οι δασικοί χάρτες θα λύσουν και το χωροταξικό σχεδιασμό και θα συμβάλουν στην ανακούφιση της πίεσης των δασικών οικοσυστημάτων από διάφορες εσκεμμένες πράξεις περιορισμού τους. </w:t>
      </w:r>
    </w:p>
    <w:p w14:paraId="10372C5F"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Σκοπός μας επίσης να δούμε μαζί, κύριε Καρρά, το θέμα των δασωμέν</w:t>
      </w:r>
      <w:r>
        <w:rPr>
          <w:rFonts w:eastAsia="Times New Roman" w:cs="Times New Roman"/>
          <w:szCs w:val="24"/>
        </w:rPr>
        <w:t>ων αγρών. Η εγκατάλειψη πολλών αγρών δημιούρ</w:t>
      </w:r>
      <w:r>
        <w:rPr>
          <w:rFonts w:eastAsia="Times New Roman" w:cs="Times New Roman"/>
          <w:szCs w:val="24"/>
        </w:rPr>
        <w:lastRenderedPageBreak/>
        <w:t xml:space="preserve">γησε καύσιμη ύλη και έχει δημιουργήσει ένα ζήτημα. Τελικά η συνταγματική προστασία της μετέπειτα χρήσης του δάσους έχει δημιουργήσει μεγαλύτερους κινδύνους πυρκαγιάς. </w:t>
      </w:r>
    </w:p>
    <w:p w14:paraId="10372C60"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Σημαντική επίσης παρέμβαση θεωρούμε ότι είνα</w:t>
      </w:r>
      <w:r>
        <w:rPr>
          <w:rFonts w:eastAsia="Times New Roman" w:cs="Times New Roman"/>
          <w:szCs w:val="24"/>
        </w:rPr>
        <w:t xml:space="preserve">ι η έκδοση υπουργικής απόφασης για τα διαχειριστικά σχέδια βόσκησης. Διότι η βόσκηση, όταν ασκείται ορθολογικά, είναι σύμμαχος στην πρόληψη. </w:t>
      </w:r>
      <w:r>
        <w:rPr>
          <w:rFonts w:eastAsia="Times New Roman" w:cs="Times New Roman"/>
          <w:szCs w:val="24"/>
        </w:rPr>
        <w:t>Ο</w:t>
      </w:r>
      <w:r>
        <w:rPr>
          <w:rFonts w:eastAsia="Times New Roman" w:cs="Times New Roman"/>
          <w:szCs w:val="24"/>
        </w:rPr>
        <w:t xml:space="preserve"> βοσκός, επίσης, θα έλεγα, είναι σύμμαχος στην πρόληψη της δασικής πυρκαγιάς. Η εκπόνηση των διαχειριστικών σχεδίω</w:t>
      </w:r>
      <w:r>
        <w:rPr>
          <w:rFonts w:eastAsia="Times New Roman" w:cs="Times New Roman"/>
          <w:szCs w:val="24"/>
        </w:rPr>
        <w:t xml:space="preserve">ν βόσκησης θα κατανείμει κατάλληλα τις </w:t>
      </w:r>
      <w:proofErr w:type="spellStart"/>
      <w:r>
        <w:rPr>
          <w:rFonts w:eastAsia="Times New Roman" w:cs="Times New Roman"/>
          <w:szCs w:val="24"/>
        </w:rPr>
        <w:t>λιβαδικές</w:t>
      </w:r>
      <w:proofErr w:type="spellEnd"/>
      <w:r>
        <w:rPr>
          <w:rFonts w:eastAsia="Times New Roman" w:cs="Times New Roman"/>
          <w:szCs w:val="24"/>
        </w:rPr>
        <w:t xml:space="preserve"> μονάδες ικανοποιώντας τους κτηνοτρόφους, που δεν θα επιβουλεύονται τη δασική έκταση, αλλά και προφυλάσσοντας τις γειτονικές δασικές εκτάσεις και ανανεώνοντάς τες με βάση τους </w:t>
      </w:r>
      <w:proofErr w:type="spellStart"/>
      <w:r>
        <w:rPr>
          <w:rFonts w:eastAsia="Times New Roman" w:cs="Times New Roman"/>
          <w:szCs w:val="24"/>
        </w:rPr>
        <w:t>λιβαδικούς</w:t>
      </w:r>
      <w:proofErr w:type="spellEnd"/>
      <w:r>
        <w:rPr>
          <w:rFonts w:eastAsia="Times New Roman" w:cs="Times New Roman"/>
          <w:szCs w:val="24"/>
        </w:rPr>
        <w:t xml:space="preserve"> κανόνες. </w:t>
      </w:r>
    </w:p>
    <w:p w14:paraId="10372C61"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Επίσης, νομ</w:t>
      </w:r>
      <w:r>
        <w:rPr>
          <w:rFonts w:eastAsia="Times New Roman" w:cs="Times New Roman"/>
          <w:szCs w:val="24"/>
        </w:rPr>
        <w:t>ίζω ότι αυτό που πρέπει να συζητήσουμε ξανά στην Ελλάδα είναι οι νέες προδιαγραφές για τις διαχειριστικές μελέτες του δάσους. Να σας το πω απλά. Τα δάση μπορούν να παράγουν 1% του ΑΕΠ. Σήμερα δεν το παράγουν. Δεν έχουμε διαχειριστικές μελέτες για τα δάση τ</w:t>
      </w:r>
      <w:r>
        <w:rPr>
          <w:rFonts w:eastAsia="Times New Roman" w:cs="Times New Roman"/>
          <w:szCs w:val="24"/>
        </w:rPr>
        <w:t>ης χώρας. Δεν έχουμε στρα</w:t>
      </w:r>
      <w:r>
        <w:rPr>
          <w:rFonts w:eastAsia="Times New Roman" w:cs="Times New Roman"/>
          <w:szCs w:val="24"/>
        </w:rPr>
        <w:lastRenderedPageBreak/>
        <w:t xml:space="preserve">τηγική παραγωγής πρωτογενούς προϊόντος από τα δάση, με αποτέλεσμα να λείπει η εργασία, να λείπει η παρουσία του ανθρώπου, να λείπουν τα προϊόντα αλλά να λείπει και η πρόληψη. </w:t>
      </w:r>
    </w:p>
    <w:p w14:paraId="10372C62"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Διότι όλα αυτά λύνονται με τις διαχειριστικές μελέτες κ</w:t>
      </w:r>
      <w:r>
        <w:rPr>
          <w:rFonts w:eastAsia="Times New Roman" w:cs="Times New Roman"/>
          <w:szCs w:val="24"/>
        </w:rPr>
        <w:t>αι την παραγωγή, αν θέλετε, πρωτογενούς προϊόντος από τα δάση μας. Και βέβαια, αυτό πρέπει να ομολογήσουμε ότι πρέπει να γίνει και με κάποια πιλοτικά έργα. Δεν θα περιμένουμε, δηλαδή, τις νέες προδιαγραφές για να αρχίσουμε σε όλα τα δάση να σχεδιάζουμε οικ</w:t>
      </w:r>
      <w:r>
        <w:rPr>
          <w:rFonts w:eastAsia="Times New Roman" w:cs="Times New Roman"/>
          <w:szCs w:val="24"/>
        </w:rPr>
        <w:t>ονομική παραγωγή και διαχείριση.</w:t>
      </w:r>
    </w:p>
    <w:p w14:paraId="10372C63"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Έχουμε ήδη κάποια σχέδια τα οποία θα ξεκινήσουν. Να σας πω ένα παράδειγμα. Θέλουμε με ένα πιλοτικό μετά και τις πρόσφατες καταστροφές να έχουμε γρήγορα διαχειριστική μελέτη και παρουσία του ανθρώπου στα δασικά οικοσυστήματα</w:t>
      </w:r>
      <w:r>
        <w:rPr>
          <w:rFonts w:eastAsia="Times New Roman" w:cs="Times New Roman"/>
          <w:szCs w:val="24"/>
        </w:rPr>
        <w:t xml:space="preserve"> της Σαμοθράκης. Ταυτόχρονα, βέβαια, χρειαζόμαστε να συζητήσουμε και για άλλα ζητήματα, αλλά θα μου επιτρέψετε να πω πρώτα από όλα ότι αφήνετε μια υπόνοια για τα στελέχη της Πυροσβεστικής μέσα στην ερώτησή σας, για φράση που ειπώθηκε για αήθεις δηλώσεις γι</w:t>
      </w:r>
      <w:r>
        <w:rPr>
          <w:rFonts w:eastAsia="Times New Roman" w:cs="Times New Roman"/>
          <w:szCs w:val="24"/>
        </w:rPr>
        <w:t>α το προσωπικό.</w:t>
      </w:r>
    </w:p>
    <w:p w14:paraId="10372C64"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lastRenderedPageBreak/>
        <w:t>Εγώ, λοιπόν, θα σας διαβάσω μ</w:t>
      </w:r>
      <w:r>
        <w:rPr>
          <w:rFonts w:eastAsia="Times New Roman" w:cs="Times New Roman"/>
          <w:szCs w:val="24"/>
        </w:rPr>
        <w:t>ί</w:t>
      </w:r>
      <w:r>
        <w:rPr>
          <w:rFonts w:eastAsia="Times New Roman" w:cs="Times New Roman"/>
          <w:szCs w:val="24"/>
        </w:rPr>
        <w:t>α δήλωση η οποία πρόσφατα ανακοινώθηκε: «Πρώτα από όλα, θα πρέπει να αναδείξουμε αυτό που δεν αποτυπώνεται σε αριθμούς και αυτό δεν είναι άλλο από την αυτοθυσία που επέδειξαν όσοι βρέθηκαν στην πρώτη γραμμή ή ό</w:t>
      </w:r>
      <w:r>
        <w:rPr>
          <w:rFonts w:eastAsia="Times New Roman" w:cs="Times New Roman"/>
          <w:szCs w:val="24"/>
        </w:rPr>
        <w:t>σοι ήταν παραπίσω και αγωνιούσαν και ξενυχτούσαν. Και τους είδα από πρώτο χέρι να έχουν όλο αυτό το βάρος και την πίεση για την αντιμετώπιση της πυρκαγιάς για να μην καεί κάποιος άνθρωπος, να μην καεί κάποιο χωριό, να μην καεί κάποιο σπίτι, για να διαφυλαχ</w:t>
      </w:r>
      <w:r>
        <w:rPr>
          <w:rFonts w:eastAsia="Times New Roman" w:cs="Times New Roman"/>
          <w:szCs w:val="24"/>
        </w:rPr>
        <w:t xml:space="preserve">θεί ο φυσικός πλούτος της χώρας. Σε όλους αυτούς, λοιπόν, τους ανθρώπους, που μέρα-νύχτα έδωσαν τη μάχη για την προστασία της περιουσίας και τις ζωές των πολιτών, τους αξίζουν πραγματικά συγχαρητήρια». Αυτή είναι η δήλωση του Υπουργού, του κ. </w:t>
      </w:r>
      <w:proofErr w:type="spellStart"/>
      <w:r>
        <w:rPr>
          <w:rFonts w:eastAsia="Times New Roman" w:cs="Times New Roman"/>
          <w:szCs w:val="24"/>
        </w:rPr>
        <w:t>Τόσκα</w:t>
      </w:r>
      <w:proofErr w:type="spellEnd"/>
      <w:r>
        <w:rPr>
          <w:rFonts w:eastAsia="Times New Roman" w:cs="Times New Roman"/>
          <w:szCs w:val="24"/>
        </w:rPr>
        <w:t>, την ημ</w:t>
      </w:r>
      <w:r>
        <w:rPr>
          <w:rFonts w:eastAsia="Times New Roman" w:cs="Times New Roman"/>
          <w:szCs w:val="24"/>
        </w:rPr>
        <w:t>έρα που κάναμε απολογισμό των δασικών πυρκαγιών στο «ΤΙΤΑΝΙΑ», πριν από λίγες μέρες και νομίζω ότι αξίζει εκ μέρους της Κυβέρνησης να καταθέσουμε την άποψή μας, γιατί δεν θέλω να αφήνω να αιωρείται τίποτα και πρέπει να είναι όλα ξεκάθαρα.</w:t>
      </w:r>
    </w:p>
    <w:p w14:paraId="10372C65" w14:textId="77777777" w:rsidR="00906807" w:rsidRDefault="00407EFF">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w:t>
      </w:r>
      <w:r>
        <w:rPr>
          <w:rFonts w:eastAsia="Times New Roman" w:cs="Times New Roman"/>
          <w:b/>
          <w:szCs w:val="24"/>
        </w:rPr>
        <w:t>ΙΟΣ ΚΑΡΡΑΣ:</w:t>
      </w:r>
      <w:r>
        <w:rPr>
          <w:rFonts w:eastAsia="Times New Roman" w:cs="Times New Roman"/>
          <w:szCs w:val="24"/>
        </w:rPr>
        <w:t xml:space="preserve"> Αναφερόμουν στην προηγούμενη, κύριε Υπουργέ.</w:t>
      </w:r>
    </w:p>
    <w:p w14:paraId="10372C66" w14:textId="77777777" w:rsidR="00906807" w:rsidRDefault="00407EFF">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 (Αναπληρωτής Υπουργός Περιβάλλοντος και Ενέργειας):</w:t>
      </w:r>
      <w:r>
        <w:rPr>
          <w:rFonts w:eastAsia="Times New Roman" w:cs="Times New Roman"/>
          <w:szCs w:val="24"/>
        </w:rPr>
        <w:t xml:space="preserve"> Όμως, θα ήθελα να σας πω και κάτι για ένα σχόλιο που κάνατε για μια υπουργική απόφαση. Την χαρακτηρίσατε «πομπώδη» ή κάπως έτσι.</w:t>
      </w:r>
    </w:p>
    <w:p w14:paraId="10372C67"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Και όμως, κύριε Καρρά. Δεν υπάρχει και δεν υπήρχε μέχρι στιγμής πλαίσιο που να επιταχύνει και να ζητά απολογισμό από τις δασικές υπηρεσίες μετά από πυρκαγιά. Έβγαλα, πράγματι, αυτή την υπουργική απόφαση στο τέλος του Αυγούστου, με αποτέλεσμα να έχουμε την </w:t>
      </w:r>
      <w:r>
        <w:rPr>
          <w:rFonts w:eastAsia="Times New Roman" w:cs="Times New Roman"/>
          <w:szCs w:val="24"/>
        </w:rPr>
        <w:t>πρώτη εγκύκλιο που να θέτει μικρότερο χρόνο από τη νομοθεσία για την εκπόνηση μελετών αντιπλημμυρικών, αντιδιαβρωτικών και αναδάσωσης, με αποτέλεσμα στον Κάλαμο να έχουμε σε έναν μήνα από τη Δημόσια Υπηρεσία Αναδάσωσης μελέτες 4 εκατομμυρίων ευρώ εκπονημέν</w:t>
      </w:r>
      <w:r>
        <w:rPr>
          <w:rFonts w:eastAsia="Times New Roman" w:cs="Times New Roman"/>
          <w:szCs w:val="24"/>
        </w:rPr>
        <w:t>ες, θεωρημένες και από το Υπουργείο Οικονομίας να έχουμε για πρώτη φορά, επίσης, μέσα σε έναν μήνα από την πυρκαγιά, διάθεση πόρων 4 εκατομμυρίων και να υλοποιείται ήδη έργο στην Ανατολική Αττική το οποίο δεν έχει γίνει ποτέ στο παρελθόν. Έγινε με αυτή την</w:t>
      </w:r>
      <w:r>
        <w:rPr>
          <w:rFonts w:eastAsia="Times New Roman" w:cs="Times New Roman"/>
          <w:szCs w:val="24"/>
        </w:rPr>
        <w:t xml:space="preserve"> εγκύκλιο, η οποία ζητά ανά δεκαπέντε μέρες απολογισμό και με αυτή την εγκύκλιο, επίσης, ξέρετε ότι φέτος, πριν κλείσει η χρονιά, </w:t>
      </w:r>
      <w:r>
        <w:rPr>
          <w:rFonts w:eastAsia="Times New Roman" w:cs="Times New Roman"/>
          <w:szCs w:val="24"/>
        </w:rPr>
        <w:lastRenderedPageBreak/>
        <w:t>θα έχουμε κήρυξη αναδασωτέων στη Ζάκυνθο, όπου αμφισβητήθηκε το ιδιοκτησιακό και συζητήθηκε.</w:t>
      </w:r>
    </w:p>
    <w:p w14:paraId="10372C68"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Εμείς, λοιπόν, θέλουμε να αποδείξ</w:t>
      </w:r>
      <w:r>
        <w:rPr>
          <w:rFonts w:eastAsia="Times New Roman" w:cs="Times New Roman"/>
          <w:szCs w:val="24"/>
        </w:rPr>
        <w:t>ουμε ότι είμαστε πολύ πιο επαρκείς και πολύ πιο σύντομοι και πολύ πιο αποτελεσματικοί και αυτό γίνεται στην πράξη και διεκδικώ, αν θέλετε, την αποτελεσματικότητα αυτής της εγκυκλίου. Δεν έχει κανένα πομπώδες χαρακτηριστικό. Επιτάχυνε έργα και πρέπει να σας</w:t>
      </w:r>
      <w:r>
        <w:rPr>
          <w:rFonts w:eastAsia="Times New Roman" w:cs="Times New Roman"/>
          <w:szCs w:val="24"/>
        </w:rPr>
        <w:t xml:space="preserve"> πω ότι από την αποκατάσταση των καμένων εκτάσεων εξασφαλίσαμε να έχουμε ακόμα ένα μέτρο 101,7 εκατομμυρίων ευρώ, το οποίο δεν ανέφερα στην πρώτη απάντηση, γιατί είναι μετέπειτα της πυρκαγιάς. Όσα σας ανέφερα στην πρώτη μου απάντηση είναι πρόληψη και όσα σ</w:t>
      </w:r>
      <w:r>
        <w:rPr>
          <w:rFonts w:eastAsia="Times New Roman" w:cs="Times New Roman"/>
          <w:szCs w:val="24"/>
        </w:rPr>
        <w:t>ας αναφέρω τώρα είναι μετά την πυρκαγιά. Καταλαβαίνω ότι μιλάμε για την πρόληψη. Δεν χαίρομαι για αυτά που έγιναν μετά. Έγιναν, όμως, καλύτερα από οποιαδήποτε άλλη φορά και με άμεση διάθεση πόρων και με έργα που εκτελούνται και -επαναλαμβάνω- από δημόσιους</w:t>
      </w:r>
      <w:r>
        <w:rPr>
          <w:rFonts w:eastAsia="Times New Roman" w:cs="Times New Roman"/>
          <w:szCs w:val="24"/>
        </w:rPr>
        <w:t xml:space="preserve"> υπαλλήλους. Διότι και αυτό αμφισβητείται πολύ.</w:t>
      </w:r>
    </w:p>
    <w:p w14:paraId="10372C69"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Θα πω, όμως, κλείνοντας, κάτι γι’ αυτά που θέσατε ως προς τον κατακερματισμό και την πολιτική προστασία. Η προσω</w:t>
      </w:r>
      <w:r>
        <w:rPr>
          <w:rFonts w:eastAsia="Times New Roman" w:cs="Times New Roman"/>
          <w:szCs w:val="24"/>
        </w:rPr>
        <w:lastRenderedPageBreak/>
        <w:t>πική μου εκτίμηση από τα συντονιστικά της πολιτικής προστασίας, τα οποία έπρεπε να λειτουργούν τ</w:t>
      </w:r>
      <w:r>
        <w:rPr>
          <w:rFonts w:eastAsia="Times New Roman" w:cs="Times New Roman"/>
          <w:szCs w:val="24"/>
        </w:rPr>
        <w:t xml:space="preserve">ην ώρα της πυρκαγιάς -δεν είναι πρόληψη, όμως, αυτό- καταλήγει στο ότι χρειαζόμαστε περισσότερα βήματα. Υπήρχαν συντονιστικά στα οποία δεν κλήθηκαν οι δασικές υπηρεσίες. Υπήρχαν συντονιστικά τα οποία δεν </w:t>
      </w:r>
      <w:proofErr w:type="spellStart"/>
      <w:r>
        <w:rPr>
          <w:rFonts w:eastAsia="Times New Roman" w:cs="Times New Roman"/>
          <w:szCs w:val="24"/>
        </w:rPr>
        <w:t>συγκλήθηκαν</w:t>
      </w:r>
      <w:proofErr w:type="spellEnd"/>
      <w:r>
        <w:rPr>
          <w:rFonts w:eastAsia="Times New Roman" w:cs="Times New Roman"/>
          <w:szCs w:val="24"/>
        </w:rPr>
        <w:t xml:space="preserve"> καθόλου από τον συντονιστή πυρκαγιάς ή υ</w:t>
      </w:r>
      <w:r>
        <w:rPr>
          <w:rFonts w:eastAsia="Times New Roman" w:cs="Times New Roman"/>
          <w:szCs w:val="24"/>
        </w:rPr>
        <w:t>πήρχαν συντονιστικά τα οποία μαζεύτηκαν μια φορά και δεν κράτησαν πρακτικά.</w:t>
      </w:r>
    </w:p>
    <w:p w14:paraId="10372C6A"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Ο νόμος για την πολιτική προστασία έχει άλλες υποχρεώσεις και έχουμε ήδη μιλήσει με τον κ. </w:t>
      </w:r>
      <w:proofErr w:type="spellStart"/>
      <w:r>
        <w:rPr>
          <w:rFonts w:eastAsia="Times New Roman" w:cs="Times New Roman"/>
          <w:szCs w:val="24"/>
        </w:rPr>
        <w:t>Τόσκα</w:t>
      </w:r>
      <w:proofErr w:type="spellEnd"/>
      <w:r>
        <w:rPr>
          <w:rFonts w:eastAsia="Times New Roman" w:cs="Times New Roman"/>
          <w:szCs w:val="24"/>
        </w:rPr>
        <w:t xml:space="preserve"> για να λάβουμε πρόνοιες για την επόμενη χρονιά. Σε κάθε περίπτωση, όμως, αυτά αξιολ</w:t>
      </w:r>
      <w:r>
        <w:rPr>
          <w:rFonts w:eastAsia="Times New Roman" w:cs="Times New Roman"/>
          <w:szCs w:val="24"/>
        </w:rPr>
        <w:t>ογούν το επιχειρησιακό σχέδιο αντιμετώπισης της πυρκαγιάς και δασοπυρόσβεσης. Εμείς σήμερα συζητούμε για την πρόληψη, που είναι αρμοδιότητα του Υπουργείου μας και της Γενικής Διεύθυνσης, που έχει διαθέσιμους πόρους, που θα πρέπει να ολοκληρώσουμε, αν θέλετ</w:t>
      </w:r>
      <w:r>
        <w:rPr>
          <w:rFonts w:eastAsia="Times New Roman" w:cs="Times New Roman"/>
          <w:szCs w:val="24"/>
        </w:rPr>
        <w:t>ε, να συμπληρώσουμε αυτό το πλαίσιο, προφανώς αξιοποιώντας και την πρόταση που κάνατε εσείς μόλις προηγουμένως για το θέμα του καθαρισμού και της πρόληψης των αμφισβητούμενων ή ιδιωτικών, γιατί δεν είναι σίγουρο ποιο είναι ακριβώς το θεσμικό πλαίσιο ιδιοκτ</w:t>
      </w:r>
      <w:r>
        <w:rPr>
          <w:rFonts w:eastAsia="Times New Roman" w:cs="Times New Roman"/>
          <w:szCs w:val="24"/>
        </w:rPr>
        <w:t>ησίας.</w:t>
      </w:r>
    </w:p>
    <w:p w14:paraId="10372C6B"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lastRenderedPageBreak/>
        <w:t>Γι’ αυτή την παρέμβαση εγώ σας ευχαριστώ, γιατί μας κάνατε όλους ακόμα λίγο πιο αποτελεσματικούς.</w:t>
      </w:r>
    </w:p>
    <w:p w14:paraId="10372C6C"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ά</w:t>
      </w:r>
      <w:r>
        <w:rPr>
          <w:rFonts w:eastAsia="Times New Roman" w:cs="Times New Roman"/>
          <w:szCs w:val="24"/>
        </w:rPr>
        <w:t>ς ευχαριστώ πολύ. Καλημέρα.</w:t>
      </w:r>
    </w:p>
    <w:p w14:paraId="10372C6D" w14:textId="77777777" w:rsidR="00906807" w:rsidRDefault="00407EFF">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10372C6E"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Προχωρούμε στη συζήτηση </w:t>
      </w:r>
      <w:r>
        <w:rPr>
          <w:rFonts w:eastAsia="Times New Roman" w:cs="Times New Roman"/>
          <w:szCs w:val="24"/>
        </w:rPr>
        <w:t xml:space="preserve">της δεύτερης με αριθμό 214/3-11-2017 επίκαιρης ερώτησης δευτέρου κύκλου του Ανεξάρτητου Βουλευτή Β΄ Αθηνών κ. Θεοχάρη </w:t>
      </w:r>
      <w:r>
        <w:rPr>
          <w:rFonts w:eastAsia="Times New Roman" w:cs="Times New Roman"/>
          <w:szCs w:val="24"/>
        </w:rPr>
        <w:t xml:space="preserve">(Χάρη) </w:t>
      </w:r>
      <w:r>
        <w:rPr>
          <w:rFonts w:eastAsia="Times New Roman" w:cs="Times New Roman"/>
          <w:szCs w:val="24"/>
        </w:rPr>
        <w:t>Θεοχάρη προς τον Υπουργό Οικονομίας και Ανάπτυξης, με θέμα: «Αδυναμία απορρόφησης ευρωπαϊκών κονδυλίων 1 δισεκατομμυρίου ευρώ για τ</w:t>
      </w:r>
      <w:r>
        <w:rPr>
          <w:rFonts w:eastAsia="Times New Roman" w:cs="Times New Roman"/>
          <w:szCs w:val="24"/>
        </w:rPr>
        <w:t>η διαχείριση του προσφυγικού».</w:t>
      </w:r>
    </w:p>
    <w:p w14:paraId="10372C6F"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Θα απαντήσει ο Αναπληρωτής Υπουργός Οικονομίας και Ανάπτυξης κ. </w:t>
      </w:r>
      <w:proofErr w:type="spellStart"/>
      <w:r>
        <w:rPr>
          <w:rFonts w:eastAsia="Times New Roman" w:cs="Times New Roman"/>
          <w:szCs w:val="24"/>
        </w:rPr>
        <w:t>Χαρίτσης</w:t>
      </w:r>
      <w:proofErr w:type="spellEnd"/>
      <w:r>
        <w:rPr>
          <w:rFonts w:eastAsia="Times New Roman" w:cs="Times New Roman"/>
          <w:szCs w:val="24"/>
        </w:rPr>
        <w:t>.</w:t>
      </w:r>
    </w:p>
    <w:p w14:paraId="10372C70"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Παρακαλώ, κύριε Θεοχάρη, έχετε τον λόγο για δύο λεπτά.</w:t>
      </w:r>
    </w:p>
    <w:p w14:paraId="10372C71" w14:textId="77777777" w:rsidR="00906807" w:rsidRDefault="00407EFF">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Ευχαριστώ, κύριε Πρόεδρε.</w:t>
      </w:r>
    </w:p>
    <w:p w14:paraId="10372C72"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πρόσφατα ο Αντιπρόεδρος της Επιτροπής κ. </w:t>
      </w:r>
      <w:proofErr w:type="spellStart"/>
      <w:r>
        <w:rPr>
          <w:rFonts w:eastAsia="Times New Roman" w:cs="Times New Roman"/>
          <w:szCs w:val="24"/>
        </w:rPr>
        <w:t>Τίμερμανς</w:t>
      </w:r>
      <w:proofErr w:type="spellEnd"/>
      <w:r>
        <w:rPr>
          <w:rFonts w:eastAsia="Times New Roman" w:cs="Times New Roman"/>
          <w:szCs w:val="24"/>
        </w:rPr>
        <w:t xml:space="preserve"> με συνέντευξή του στην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δήλωσε –μάλιστα, έκπληκτος- ότι η χώρα μας δεν απορροφά ένα δισεκατομμύριο ευρώ περίπου για τη βελτίωση των συνθηκών διαβίωσης των εξήντα χιλιάδων περίπου</w:t>
      </w:r>
      <w:r>
        <w:rPr>
          <w:rFonts w:eastAsia="Times New Roman" w:cs="Times New Roman"/>
          <w:szCs w:val="24"/>
        </w:rPr>
        <w:t xml:space="preserve"> προσφύγων οι οποίοι είναι στη χώρα μας αυτήν την περίοδο. Νομίζω ότι τα κενά του κρατικού μηχανισμού αποτυπώνονται πλήρως στις απάνθρωπες συνθήκες, οι οποίες μάλιστα πριν από λίγες ημέρες έγιναν θέμα ενός δημοσιεύματος τ</w:t>
      </w:r>
      <w:r>
        <w:rPr>
          <w:rFonts w:eastAsia="Times New Roman" w:cs="Times New Roman"/>
          <w:szCs w:val="24"/>
        </w:rPr>
        <w:t>ης</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GUARDIAN</w:t>
      </w:r>
      <w:r>
        <w:rPr>
          <w:rFonts w:eastAsia="Times New Roman" w:cs="Times New Roman"/>
          <w:szCs w:val="24"/>
        </w:rPr>
        <w:t>»</w:t>
      </w:r>
      <w:r>
        <w:rPr>
          <w:rFonts w:eastAsia="Times New Roman" w:cs="Times New Roman"/>
          <w:szCs w:val="24"/>
        </w:rPr>
        <w:t xml:space="preserve"> για τις συνθήκες στη </w:t>
      </w:r>
      <w:r>
        <w:rPr>
          <w:rFonts w:eastAsia="Times New Roman" w:cs="Times New Roman"/>
          <w:szCs w:val="24"/>
        </w:rPr>
        <w:t>Σάμο.</w:t>
      </w:r>
    </w:p>
    <w:p w14:paraId="10372C73"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Για την αντιμετώπιση των βραχυπρόθεσμων, αλλά και μεσοπρόθεσμων αναγκών των προσφύγων εκτιμάται ότι υπάρχουν μία σειρά από ταμεία, από ανεκμετάλλευτα κονδύλια της Ευρωπαϊκής Ένωσης που είναι διαθέσιμα για τη χώρα μας. Αναφέρω τα ταμεία, γιατί είναι κ</w:t>
      </w:r>
      <w:r>
        <w:rPr>
          <w:rFonts w:eastAsia="Times New Roman" w:cs="Times New Roman"/>
          <w:szCs w:val="24"/>
        </w:rPr>
        <w:t>αι αρκετά. Υπάρχει το Ταμείο Ασύλου, Μετανάστευσης και Ένταξης (ΤΑΜΕ), το Ταμείο Εσωτερικής Ασφάλειας (ΤΕΑ), το Ταμείο Εξωτερικών Συνόρων (ΤΕΣ), το Ταμείο Ευρωπαϊκής Βοήθειας προς τους Απόρους (</w:t>
      </w:r>
      <w:r>
        <w:rPr>
          <w:rFonts w:eastAsia="Times New Roman" w:cs="Times New Roman"/>
          <w:szCs w:val="24"/>
          <w:lang w:val="en-US"/>
        </w:rPr>
        <w:t>FEAD</w:t>
      </w:r>
      <w:r>
        <w:rPr>
          <w:rFonts w:eastAsia="Times New Roman" w:cs="Times New Roman"/>
          <w:szCs w:val="24"/>
        </w:rPr>
        <w:t>) και το Πρόγραμμα Υγείας της Ευρωπαϊκής Ένωσης.</w:t>
      </w:r>
    </w:p>
    <w:p w14:paraId="10372C74"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lastRenderedPageBreak/>
        <w:t>Επιπρόσθε</w:t>
      </w:r>
      <w:r>
        <w:rPr>
          <w:rFonts w:eastAsia="Times New Roman" w:cs="Times New Roman"/>
          <w:szCs w:val="24"/>
        </w:rPr>
        <w:t>τα, φυσικά, υπάρχει χρηματοδότηση των δράσεων της ανθρωπιστικής βοήθειας για τους πρόσφυγες στο πλαίσιο του χρηματοδοτικού μέσου στήριξης έκτακτης ανάγκης.</w:t>
      </w:r>
    </w:p>
    <w:p w14:paraId="10372C75"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Επειδή, καλώς ή κακώς, ο κ. </w:t>
      </w:r>
      <w:proofErr w:type="spellStart"/>
      <w:r>
        <w:rPr>
          <w:rFonts w:eastAsia="Times New Roman" w:cs="Times New Roman"/>
          <w:szCs w:val="24"/>
        </w:rPr>
        <w:t>Μουζάλας</w:t>
      </w:r>
      <w:proofErr w:type="spellEnd"/>
      <w:r>
        <w:rPr>
          <w:rFonts w:eastAsia="Times New Roman" w:cs="Times New Roman"/>
          <w:szCs w:val="24"/>
        </w:rPr>
        <w:t xml:space="preserve"> σε διάφορες ερωτήσεις που έχει κάνει, αλλά και σε διάφορες συνε</w:t>
      </w:r>
      <w:r>
        <w:rPr>
          <w:rFonts w:eastAsia="Times New Roman" w:cs="Times New Roman"/>
          <w:szCs w:val="24"/>
        </w:rPr>
        <w:t>ντεύξεις, το πέταξε το μπαλάκι σε σας και στο Υπουργείο σας, λέγοντας ότι είστε υπεύθυνοι για την απορρόφηση αυτών των κονδυλίων, τη διαχείριση των προγραμμάτων και τη δυνατότητα της χώρας μας να πάρει αυτά τα κονδύλια και, φυσικά, να τα μετουσιώσει σε συν</w:t>
      </w:r>
      <w:r>
        <w:rPr>
          <w:rFonts w:eastAsia="Times New Roman" w:cs="Times New Roman"/>
          <w:szCs w:val="24"/>
        </w:rPr>
        <w:t>θήκες θετικές, αξιοπρεπείς και ανθρώπινες για τους πρόσφυγες, γι’ αυτό, λοιπόν, θα σας ρωτήσω τρεις ερωτήσεις σε σχέση μ’ αυτά τα κονδύλια, οι οποίες είναι οι εξής: Ποια είναι η χρηματοδότηση που από το 2015 έως σήμερα έχει λάβει η χώρα μας για τη βελτίωση</w:t>
      </w:r>
      <w:r>
        <w:rPr>
          <w:rFonts w:eastAsia="Times New Roman" w:cs="Times New Roman"/>
          <w:szCs w:val="24"/>
        </w:rPr>
        <w:t xml:space="preserve"> των υποδομών για τους πρόσφυγες; Θα ήθελα, επίσης, αναλυτικά να δούμε ανά ταμείο και ανά περιοχή πώς ακριβώς έχουμε απορροφήσει κονδύλια. </w:t>
      </w:r>
    </w:p>
    <w:p w14:paraId="10372C76"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Επίσης, θέλω να μας πείτε αν υπάρχουν δράσεις για τη διαχείριση του προσφυγικού ζητήματος που να βρίσκονται στο στάδ</w:t>
      </w:r>
      <w:r>
        <w:rPr>
          <w:rFonts w:eastAsia="Times New Roman" w:cs="Times New Roman"/>
          <w:szCs w:val="24"/>
        </w:rPr>
        <w:t xml:space="preserve">ιο της </w:t>
      </w:r>
      <w:proofErr w:type="spellStart"/>
      <w:r>
        <w:rPr>
          <w:rFonts w:eastAsia="Times New Roman" w:cs="Times New Roman"/>
          <w:szCs w:val="24"/>
        </w:rPr>
        <w:t>συμβασιοποίησης</w:t>
      </w:r>
      <w:proofErr w:type="spellEnd"/>
      <w:r>
        <w:rPr>
          <w:rFonts w:eastAsia="Times New Roman" w:cs="Times New Roman"/>
          <w:szCs w:val="24"/>
        </w:rPr>
        <w:t xml:space="preserve">. Αν ναι, σε ποιο ύψος και από ποιο ταμείο γίνονται οι συμβάσεις αυτή τη στιγμή; Ποιοι είναι οι ρυθμοί </w:t>
      </w:r>
      <w:r>
        <w:rPr>
          <w:rFonts w:eastAsia="Times New Roman" w:cs="Times New Roman"/>
          <w:szCs w:val="24"/>
        </w:rPr>
        <w:lastRenderedPageBreak/>
        <w:t xml:space="preserve">απορρόφησης των τακτικών κονδυλίων βάσει προγραμματισμού, καθώς και των έκτακτων κονδυλίων από το ΤΑΜΕ και το ΤΕΣ; </w:t>
      </w:r>
    </w:p>
    <w:p w14:paraId="10372C77"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Ποιες είναι οι </w:t>
      </w:r>
      <w:r>
        <w:rPr>
          <w:rFonts w:eastAsia="Times New Roman" w:cs="Times New Roman"/>
          <w:szCs w:val="24"/>
        </w:rPr>
        <w:t>μέχρι σήμερα αιτήσεις που έχουν υποβληθεί από το Υπουργείο προς χρηματοδότηση;</w:t>
      </w:r>
    </w:p>
    <w:p w14:paraId="10372C78"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0372C79" w14:textId="77777777" w:rsidR="00906807" w:rsidRDefault="00407EF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w:t>
      </w:r>
    </w:p>
    <w:p w14:paraId="10372C7A"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τρία λεπτά.</w:t>
      </w:r>
    </w:p>
    <w:p w14:paraId="10372C7B" w14:textId="77777777" w:rsidR="00906807" w:rsidRDefault="00407EFF">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w:t>
      </w:r>
      <w:r>
        <w:rPr>
          <w:rFonts w:eastAsia="Times New Roman" w:cs="Times New Roman"/>
          <w:b/>
          <w:szCs w:val="24"/>
        </w:rPr>
        <w:t xml:space="preserve">Ανάπτυξης): </w:t>
      </w:r>
      <w:r>
        <w:rPr>
          <w:rFonts w:eastAsia="Times New Roman" w:cs="Times New Roman"/>
          <w:szCs w:val="24"/>
        </w:rPr>
        <w:t>Ευχαριστώ πολύ, κύριε Πρόεδρε.</w:t>
      </w:r>
    </w:p>
    <w:p w14:paraId="10372C7C"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Κύριε Θεοχάρη, κατ’ αρχάς θέλω να σας ευχαριστήσω για την ερώτησή σας. Αυτό δεν είναι απλώς μια τυπική ευχαριστία, αλλά έχει και ουσιαστικό περιεχόμενο, γιατί μου δίνετε την ευκαιρία να αποσαφηνίσω τα πράγματα σε </w:t>
      </w:r>
      <w:r>
        <w:rPr>
          <w:rFonts w:eastAsia="Times New Roman" w:cs="Times New Roman"/>
          <w:szCs w:val="24"/>
        </w:rPr>
        <w:t>ένα ζήτημα το οποίο είναι πολύ κρίσιμο και σημαντικό και, δυστυχώς, το τελευταίο διάστημα έχουν ακουστεί στη δημόσια συζήτηση πράγματα τα οποία είναι ανακριβή.</w:t>
      </w:r>
    </w:p>
    <w:p w14:paraId="10372C7D"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lastRenderedPageBreak/>
        <w:t>Το Υπουργείο Οικονομίας, κύριε Θεοχάρη, ανέλαβε πράγματι τη διαχείριση των κονδυλίων για το προσ</w:t>
      </w:r>
      <w:r>
        <w:rPr>
          <w:rFonts w:eastAsia="Times New Roman" w:cs="Times New Roman"/>
          <w:szCs w:val="24"/>
        </w:rPr>
        <w:t xml:space="preserve">φυγικό –και αναφέρομαι στα κονδύλια των δύο βασικών ταμείων, των ταμείων </w:t>
      </w:r>
      <w:r>
        <w:rPr>
          <w:rFonts w:eastAsia="Times New Roman" w:cs="Times New Roman"/>
          <w:szCs w:val="24"/>
          <w:lang w:val="en-US"/>
        </w:rPr>
        <w:t>AMIF</w:t>
      </w:r>
      <w:r>
        <w:rPr>
          <w:rFonts w:eastAsia="Times New Roman" w:cs="Times New Roman"/>
          <w:szCs w:val="24"/>
        </w:rPr>
        <w:t xml:space="preserve"> και </w:t>
      </w:r>
      <w:r>
        <w:rPr>
          <w:rFonts w:eastAsia="Times New Roman" w:cs="Times New Roman"/>
          <w:szCs w:val="24"/>
          <w:lang w:val="en-US"/>
        </w:rPr>
        <w:t>ISF</w:t>
      </w:r>
      <w:r>
        <w:rPr>
          <w:rFonts w:eastAsia="Times New Roman" w:cs="Times New Roman"/>
          <w:szCs w:val="24"/>
        </w:rPr>
        <w:t>- τον Απρίλιο του 2016. Ο προϋπολογισμός τότε αυτών των δύο ταμείων, ο οποίος είχε δεσμευτεί για την Ελλάδα, ανερχόταν στα 454 εκατομμύρια ευρώ για την περίοδο μέχρι το 20</w:t>
      </w:r>
      <w:r>
        <w:rPr>
          <w:rFonts w:eastAsia="Times New Roman" w:cs="Times New Roman"/>
          <w:szCs w:val="24"/>
        </w:rPr>
        <w:t xml:space="preserve">20. </w:t>
      </w:r>
    </w:p>
    <w:p w14:paraId="10372C7E"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Σε διαπραγμάτευση με την Ευρωπαϊκή Επιτροπή που ακολούθησε αυτήν την ανάληψη της συγκεκριμένης αρμοδιότητας και ύστερα από διαδοχικές τροποποιήσεις των συγκεκριμένων προγραμμάτων καταφέραμε να αυξήσουμε τον σχετικό προϋπολογισμό από τα 454 εκατομμύρια</w:t>
      </w:r>
      <w:r>
        <w:rPr>
          <w:rFonts w:eastAsia="Times New Roman" w:cs="Times New Roman"/>
          <w:szCs w:val="24"/>
        </w:rPr>
        <w:t xml:space="preserve"> ευρώ που μόλις ανέφερα, στα 538 εκατομμύρια ευρώ. Έχουμε, λοιπόν, μια αύξηση 18% των διαθέσιμων πόρων από την ευρωπαϊκή χρηματοδότηση προς την ελληνική Κυβέρνηση για το ζήτημα του προσφυγικού.</w:t>
      </w:r>
    </w:p>
    <w:p w14:paraId="10372C7F"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Όχι μόνο, λοιπόν, δεν χάθηκαν πόροι, αλλά τον τελευταίο ενάμισ</w:t>
      </w:r>
      <w:r>
        <w:rPr>
          <w:rFonts w:eastAsia="Times New Roman" w:cs="Times New Roman"/>
          <w:szCs w:val="24"/>
        </w:rPr>
        <w:t>η χρόνο οι πόροι οι οποίοι έχουν δεσμευτεί για την Ελλάδα, οι πόροι που διαχειρίζεται η ελληνική Κυβέρνηση μέσω του Υπουργείου μας, έχουν αυξηθεί σ’ αυτό το σημαντικό ποσοστό.</w:t>
      </w:r>
    </w:p>
    <w:p w14:paraId="10372C80"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lastRenderedPageBreak/>
        <w:t>Σε σχέση, όμως, με την απορρόφηση αυτών των πόρων –διότι βεβαίως η δέσμευση πόρω</w:t>
      </w:r>
      <w:r>
        <w:rPr>
          <w:rFonts w:eastAsia="Times New Roman" w:cs="Times New Roman"/>
          <w:szCs w:val="24"/>
        </w:rPr>
        <w:t xml:space="preserve">ν είναι πολύ σημαντική, αλλά το θέμα είναι να αξιοποιούμε τη χρηματοδότηση που έχουμε στη διάθεσή μας, αυτό είναι το κρίσιμο- θα πρέπει να σας πω ότι η απορρόφηση αυτών των πόρων από την Ελλάδα, από τα ταμεία </w:t>
      </w:r>
      <w:r>
        <w:rPr>
          <w:rFonts w:eastAsia="Times New Roman" w:cs="Times New Roman"/>
          <w:szCs w:val="24"/>
          <w:lang w:val="en-US"/>
        </w:rPr>
        <w:t>AMIF</w:t>
      </w:r>
      <w:r>
        <w:rPr>
          <w:rFonts w:eastAsia="Times New Roman" w:cs="Times New Roman"/>
          <w:szCs w:val="24"/>
        </w:rPr>
        <w:t xml:space="preserve"> και </w:t>
      </w:r>
      <w:r>
        <w:rPr>
          <w:rFonts w:eastAsia="Times New Roman" w:cs="Times New Roman"/>
          <w:szCs w:val="24"/>
          <w:lang w:val="en-US"/>
        </w:rPr>
        <w:t>ISF</w:t>
      </w:r>
      <w:r>
        <w:rPr>
          <w:rFonts w:eastAsia="Times New Roman" w:cs="Times New Roman"/>
          <w:szCs w:val="24"/>
        </w:rPr>
        <w:t>, προσεγγίζει σήμερα το 30%. Αυτό τ</w:t>
      </w:r>
      <w:r>
        <w:rPr>
          <w:rFonts w:eastAsia="Times New Roman" w:cs="Times New Roman"/>
          <w:szCs w:val="24"/>
        </w:rPr>
        <w:t>ο ποσοστό μεταφράζεται σε πραγματική δαπάνη 147 εκατομμυρίων ευρώ.</w:t>
      </w:r>
    </w:p>
    <w:p w14:paraId="10372C81"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Πρόκειται για ένα ποσοστό ρεκόρ για κράτος-μέλος της Ευρωπαϊκής Ένωσης σήμερα που μιλάμε, καθώς ο ευρωπαϊκός μέσος όρος αυτή τη στιγμή κυμαίνεται στο 10%. Για να έχουμε και ένα μέτρο σύγκρι</w:t>
      </w:r>
      <w:r>
        <w:rPr>
          <w:rFonts w:eastAsia="Times New Roman" w:cs="Times New Roman"/>
          <w:szCs w:val="24"/>
        </w:rPr>
        <w:t>σης με μία χώρα η οποία αποτελεί τη δεύτερη μετά τη χώρα μας σημαντικότερη πύλη εισόδου προσφύγων στην Ευρώπη, την Ιταλία, να σας πω ότι ο ρυθμός απορρόφησης στην Ιταλία σήμερα βρίσκεται στο 6%.</w:t>
      </w:r>
    </w:p>
    <w:p w14:paraId="10372C82"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Δεν είναι, όμως, μόνο αυτά τα ήδη υλοποιημένα. Από τον συνολι</w:t>
      </w:r>
      <w:r>
        <w:rPr>
          <w:rFonts w:eastAsia="Times New Roman" w:cs="Times New Roman"/>
          <w:szCs w:val="24"/>
        </w:rPr>
        <w:t>κό προϋπολογισμό των 538 εκατομμυρίων ευρώ, έχουν ήδη εξειδικευτεί σε προσκλήσεις, βρίσκονται δηλαδή σε φάση υλοποίησης, 444 εκατομμύρια ευρώ. Δηλαδή το 82,5% των πό</w:t>
      </w:r>
      <w:r>
        <w:rPr>
          <w:rFonts w:eastAsia="Times New Roman" w:cs="Times New Roman"/>
          <w:szCs w:val="24"/>
        </w:rPr>
        <w:lastRenderedPageBreak/>
        <w:t>ρων που έχουμε στη διάθεσή μας μέχρι το 2020, ήδη έχει εξειδικευτεί. Και εξ αυτών, τα 218 ε</w:t>
      </w:r>
      <w:r>
        <w:rPr>
          <w:rFonts w:eastAsia="Times New Roman" w:cs="Times New Roman"/>
          <w:szCs w:val="24"/>
        </w:rPr>
        <w:t xml:space="preserve">κατομμύρια ευρώ έχουν ήδη </w:t>
      </w:r>
      <w:proofErr w:type="spellStart"/>
      <w:r>
        <w:rPr>
          <w:rFonts w:eastAsia="Times New Roman" w:cs="Times New Roman"/>
          <w:szCs w:val="24"/>
        </w:rPr>
        <w:t>συμβασιοποιηθεί</w:t>
      </w:r>
      <w:proofErr w:type="spellEnd"/>
      <w:r>
        <w:rPr>
          <w:rFonts w:eastAsia="Times New Roman" w:cs="Times New Roman"/>
          <w:szCs w:val="24"/>
        </w:rPr>
        <w:t xml:space="preserve"> και βρίσκονται σε φάση υλοποίησης.</w:t>
      </w:r>
    </w:p>
    <w:p w14:paraId="10372C83"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Επαναλαμβάνω εδώ, για να μη γίνονται παρανοήσεις, ότι δεν μιλάμε για ετήσιες χρηματοδοτήσεις. Μιλάμε για το σύνολο των πόρων που έχει στη διάθεσή της η ελληνική Κυβέρνηση μέσω του</w:t>
      </w:r>
      <w:r>
        <w:rPr>
          <w:rFonts w:eastAsia="Times New Roman" w:cs="Times New Roman"/>
          <w:szCs w:val="24"/>
        </w:rPr>
        <w:t xml:space="preserve"> Υπουργείου Οικονομίας μέχρι το 2020.</w:t>
      </w:r>
    </w:p>
    <w:p w14:paraId="10372C84"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Αντιλαμβάνεστε, λοιπόν, από τα στοιχεία που μόλις σας παρέθεσα, ότι η χώρα μας βρίσκεται πολύ μπροστά στην αξιοποίηση των σχετικών πόρων και ότι με τις εξειδικεύσεις που έχουν ήδη γίνει δεν υπάρχει κανένας κίνδυνος να </w:t>
      </w:r>
      <w:r>
        <w:rPr>
          <w:rFonts w:eastAsia="Times New Roman" w:cs="Times New Roman"/>
          <w:szCs w:val="24"/>
        </w:rPr>
        <w:t xml:space="preserve">χαθούν πόροι από τα συγκεκριμένα ταμεία. </w:t>
      </w:r>
    </w:p>
    <w:p w14:paraId="10372C85"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Από εκεί και πέρα, βεβαίως, υπάρχουν και πόροι έκτακτης χρηματοδότησης προς τη Ελλάδα, πόροι μέσω των οποίων υλοποιούνται και έργα υποδομών, όπως αναφέρετε και στην ερώτησή σας.</w:t>
      </w:r>
    </w:p>
    <w:p w14:paraId="10372C86"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lastRenderedPageBreak/>
        <w:t>Να πω, λοιπόν, εδώ ότι από την έκτακ</w:t>
      </w:r>
      <w:r>
        <w:rPr>
          <w:rFonts w:eastAsia="Times New Roman" w:cs="Times New Roman"/>
          <w:szCs w:val="24"/>
        </w:rPr>
        <w:t xml:space="preserve">τη χρηματοδότηση η ελληνική Κυβέρνηση -και συγκεκριμένα το Υπουργείο Υποδομών- έχει λάβει μόλις 12,7 εκατομμύρια ευρώ, τα οποία αξιοποιήθηκαν για την προμήθεια οικίσκων που φιλοξενούν πρόσφυγες. </w:t>
      </w:r>
    </w:p>
    <w:p w14:paraId="10372C87"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Πέρα, όμως, από αυτά, έχουμε προχωρήσει στην υλοποίηση μιας </w:t>
      </w:r>
      <w:r>
        <w:rPr>
          <w:rFonts w:eastAsia="Times New Roman" w:cs="Times New Roman"/>
          <w:szCs w:val="24"/>
        </w:rPr>
        <w:t>σειράς από έργα στον τομέα του ασύλου και της ένταξης και έχουμε πραγματοποιήσει δαπάνες ή βρισκόμαστε σε φάση πραγματοποίησης δαπανών, ύψους 65 εκατομμυρίων ευρώ, από έναν συνολικό προϋπολογισμό ύψους 107 εκατομμυρίων ευρώ μέχρι το 2020, για τον συγκεκριμ</w:t>
      </w:r>
      <w:r>
        <w:rPr>
          <w:rFonts w:eastAsia="Times New Roman" w:cs="Times New Roman"/>
          <w:szCs w:val="24"/>
        </w:rPr>
        <w:t>ένο άξονα. Δεν υπάρχουν, λοιπόν, καθυστερήσεις ούτε σε αυτό το πεδίο.</w:t>
      </w:r>
    </w:p>
    <w:p w14:paraId="10372C88"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έναν πίνακα με τις </w:t>
      </w:r>
      <w:proofErr w:type="spellStart"/>
      <w:r>
        <w:rPr>
          <w:rFonts w:eastAsia="Times New Roman" w:cs="Times New Roman"/>
          <w:szCs w:val="24"/>
        </w:rPr>
        <w:t>πραγματοποιηθείσες</w:t>
      </w:r>
      <w:proofErr w:type="spellEnd"/>
      <w:r>
        <w:rPr>
          <w:rFonts w:eastAsia="Times New Roman" w:cs="Times New Roman"/>
          <w:szCs w:val="24"/>
        </w:rPr>
        <w:t xml:space="preserve"> δαπάνες, αλλά και αυτά τα έργα τα οποία βρίσκονται σήμερα σε φάση υλοποίησης.</w:t>
      </w:r>
    </w:p>
    <w:p w14:paraId="10372C89" w14:textId="77777777" w:rsidR="00906807" w:rsidRDefault="00407EFF">
      <w:pPr>
        <w:spacing w:line="600" w:lineRule="auto"/>
        <w:ind w:firstLine="720"/>
        <w:jc w:val="both"/>
        <w:rPr>
          <w:rFonts w:eastAsia="Times New Roman"/>
        </w:rPr>
      </w:pPr>
      <w:r>
        <w:rPr>
          <w:rFonts w:eastAsia="Times New Roman"/>
        </w:rPr>
        <w:t>(Στο σημείο αυτό ο Αναπληρωτής Υπουργός κ. Αλέξα</w:t>
      </w:r>
      <w:r>
        <w:rPr>
          <w:rFonts w:eastAsia="Times New Roman"/>
        </w:rPr>
        <w:t xml:space="preserve">νδρος </w:t>
      </w:r>
      <w:proofErr w:type="spellStart"/>
      <w:r>
        <w:rPr>
          <w:rFonts w:eastAsia="Times New Roman"/>
        </w:rPr>
        <w:t>Χαρίτσης</w:t>
      </w:r>
      <w:proofErr w:type="spellEnd"/>
      <w:r>
        <w:rPr>
          <w:rFonts w:eastAsia="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0372C8A" w14:textId="77777777" w:rsidR="00906807" w:rsidRDefault="00407EFF">
      <w:pPr>
        <w:spacing w:line="600" w:lineRule="auto"/>
        <w:ind w:firstLine="720"/>
        <w:jc w:val="both"/>
        <w:rPr>
          <w:rFonts w:eastAsia="Times New Roman"/>
        </w:rPr>
      </w:pPr>
      <w:r>
        <w:rPr>
          <w:rFonts w:eastAsia="Times New Roman"/>
        </w:rPr>
        <w:lastRenderedPageBreak/>
        <w:t>Κλείνω αυτή την πρώτη τοποθέτηση με μια κρίσιμη διευκρίνιση. Στον τίτλο της ερώτη</w:t>
      </w:r>
      <w:r>
        <w:rPr>
          <w:rFonts w:eastAsia="Times New Roman"/>
        </w:rPr>
        <w:t xml:space="preserve">σής σας μιλάτε για 1 δισεκατομμύριο ευρώ. Θα πρέπει να είναι πάρα πολύ σαφές ότι οι βασικές πηγές χρηματοδότησης χωρίζονται σε δύο κατηγορίες: Αυτές οι οποίες δίνονται μέσω των </w:t>
      </w:r>
      <w:r>
        <w:rPr>
          <w:rFonts w:eastAsia="Times New Roman"/>
        </w:rPr>
        <w:t>τ</w:t>
      </w:r>
      <w:r>
        <w:rPr>
          <w:rFonts w:eastAsia="Times New Roman"/>
        </w:rPr>
        <w:t xml:space="preserve">αμείων </w:t>
      </w:r>
      <w:r>
        <w:rPr>
          <w:rFonts w:eastAsia="Times New Roman"/>
          <w:lang w:val="en-US"/>
        </w:rPr>
        <w:t>AMIF</w:t>
      </w:r>
      <w:r>
        <w:rPr>
          <w:rFonts w:eastAsia="Times New Roman"/>
        </w:rPr>
        <w:t xml:space="preserve"> και </w:t>
      </w:r>
      <w:r>
        <w:rPr>
          <w:rFonts w:eastAsia="Times New Roman"/>
          <w:lang w:val="en-US"/>
        </w:rPr>
        <w:t>ISF</w:t>
      </w:r>
      <w:r>
        <w:rPr>
          <w:rFonts w:eastAsia="Times New Roman"/>
        </w:rPr>
        <w:t xml:space="preserve"> στο κράτος-μέλος και τα διαχειριζόμαστε για την Ελλάδα εμείς του Υπουργείου Οικονομίας. Είναι οι πόροι στους οποίους αναφέρθηκα στην αρχή. Υπάρχει και έκτακτη χρηματοδότηση, η οποία δίνεται σε τρίτους φορείς, σε </w:t>
      </w:r>
      <w:r>
        <w:rPr>
          <w:rFonts w:eastAsia="Times New Roman"/>
        </w:rPr>
        <w:t>μ</w:t>
      </w:r>
      <w:r>
        <w:rPr>
          <w:rFonts w:eastAsia="Times New Roman"/>
        </w:rPr>
        <w:t xml:space="preserve">η </w:t>
      </w:r>
      <w:r>
        <w:rPr>
          <w:rFonts w:eastAsia="Times New Roman"/>
        </w:rPr>
        <w:t>κ</w:t>
      </w:r>
      <w:r>
        <w:rPr>
          <w:rFonts w:eastAsia="Times New Roman"/>
        </w:rPr>
        <w:t xml:space="preserve">υβερνητικές </w:t>
      </w:r>
      <w:r>
        <w:rPr>
          <w:rFonts w:eastAsia="Times New Roman"/>
        </w:rPr>
        <w:t>ο</w:t>
      </w:r>
      <w:r>
        <w:rPr>
          <w:rFonts w:eastAsia="Times New Roman"/>
        </w:rPr>
        <w:t>ργανώσεις και άλλους διεθν</w:t>
      </w:r>
      <w:r>
        <w:rPr>
          <w:rFonts w:eastAsia="Times New Roman"/>
        </w:rPr>
        <w:t xml:space="preserve">είς οργανισμούς απευθείας από την Ευρωπαϊκή Επιτροπή. Η ευθύνη διαχείρισης και ο ρυθμός απορρόφησης των πόρων για αυτή την κατηγορία, που για τη χώρα μας αφορά σε μια χρηματοδότηση ύψους 562 εκατομμυρίων ευρώ μέχρι το 2020, βαραίνει τις αρμόδιες υπηρεσίες </w:t>
      </w:r>
      <w:r>
        <w:rPr>
          <w:rFonts w:eastAsia="Times New Roman"/>
        </w:rPr>
        <w:t xml:space="preserve">της </w:t>
      </w:r>
      <w:r>
        <w:rPr>
          <w:rFonts w:eastAsia="Times New Roman"/>
        </w:rPr>
        <w:t>ε</w:t>
      </w:r>
      <w:r>
        <w:rPr>
          <w:rFonts w:eastAsia="Times New Roman"/>
        </w:rPr>
        <w:t xml:space="preserve">πιτροπής και τους οργανισμούς αυτούς. </w:t>
      </w:r>
    </w:p>
    <w:p w14:paraId="10372C8B" w14:textId="77777777" w:rsidR="00906807" w:rsidRDefault="00407EFF">
      <w:pPr>
        <w:spacing w:line="600" w:lineRule="auto"/>
        <w:ind w:firstLine="720"/>
        <w:jc w:val="both"/>
        <w:rPr>
          <w:rFonts w:eastAsia="Times New Roman"/>
        </w:rPr>
      </w:pPr>
      <w:r>
        <w:rPr>
          <w:rFonts w:eastAsia="Times New Roman"/>
        </w:rPr>
        <w:t>Αυτό για το οποίο εμείς είμαστε υπεύθυνοι, είναι οι πόροι οι οποίοι δίδονται στη χώρα μέσω του Υπουργείου Οικονομίας. Και νομίζω ότι με τα στοιχεία τα οποία μόλις σας παρουσίασα, προκύπτει ξεκάθαρα ότι η διαχείρι</w:t>
      </w:r>
      <w:r>
        <w:rPr>
          <w:rFonts w:eastAsia="Times New Roman"/>
        </w:rPr>
        <w:t xml:space="preserve">ση αυτών των πόρων για το </w:t>
      </w:r>
      <w:r>
        <w:rPr>
          <w:rFonts w:eastAsia="Times New Roman"/>
        </w:rPr>
        <w:lastRenderedPageBreak/>
        <w:t xml:space="preserve">προσφυγικό έχει αυξηθεί σε πολύ σημαντικό βαθμό τον τελευταίο ενάμιση χρόνο. </w:t>
      </w:r>
    </w:p>
    <w:p w14:paraId="10372C8C" w14:textId="77777777" w:rsidR="00906807" w:rsidRDefault="00407EFF">
      <w:pPr>
        <w:spacing w:line="600" w:lineRule="auto"/>
        <w:ind w:firstLine="720"/>
        <w:jc w:val="both"/>
        <w:rPr>
          <w:rFonts w:eastAsia="Times New Roman"/>
        </w:rPr>
      </w:pPr>
      <w:r>
        <w:rPr>
          <w:rFonts w:eastAsia="Times New Roman"/>
        </w:rPr>
        <w:t>Προφανώς κανείς δεν θα ισχυριστεί ότι τα προβλήματα δεν εξακολουθούν να υφίστανται. Η κατάσταση είναι δύσκολη. Γι’ αυτό χρειάζεται μια συνεχής προσπάθει</w:t>
      </w:r>
      <w:r>
        <w:rPr>
          <w:rFonts w:eastAsia="Times New Roman"/>
        </w:rPr>
        <w:t>α, την οποία νομίζω ότι κάνουμε, σε συνεργασία και με όλα τα συναρμόδια Υπουργεία.</w:t>
      </w:r>
    </w:p>
    <w:p w14:paraId="10372C8D" w14:textId="77777777" w:rsidR="00906807" w:rsidRDefault="00407EFF">
      <w:pPr>
        <w:spacing w:line="600" w:lineRule="auto"/>
        <w:ind w:firstLine="720"/>
        <w:jc w:val="both"/>
        <w:rPr>
          <w:rFonts w:eastAsia="Times New Roman"/>
        </w:rPr>
      </w:pPr>
      <w:r>
        <w:rPr>
          <w:rFonts w:eastAsia="Times New Roman"/>
        </w:rPr>
        <w:t xml:space="preserve">Σας ευχαριστώ πολύ. </w:t>
      </w:r>
    </w:p>
    <w:p w14:paraId="10372C8E" w14:textId="77777777" w:rsidR="00906807" w:rsidRDefault="00407EFF">
      <w:pPr>
        <w:spacing w:line="600" w:lineRule="auto"/>
        <w:ind w:firstLine="720"/>
        <w:jc w:val="both"/>
        <w:rPr>
          <w:rFonts w:eastAsia="Times New Roman"/>
        </w:rPr>
      </w:pPr>
      <w:r>
        <w:rPr>
          <w:rFonts w:eastAsia="Times New Roman"/>
          <w:b/>
          <w:bCs/>
        </w:rPr>
        <w:t>ΠΡΟΕΔΡΕΥΩΝ (</w:t>
      </w:r>
      <w:r>
        <w:rPr>
          <w:rFonts w:eastAsia="Times New Roman"/>
          <w:b/>
        </w:rPr>
        <w:t>Δημήτριος Κρεμαστινός</w:t>
      </w:r>
      <w:r>
        <w:rPr>
          <w:rFonts w:eastAsia="Times New Roman"/>
          <w:b/>
          <w:bCs/>
        </w:rPr>
        <w:t>):</w:t>
      </w:r>
      <w:r>
        <w:rPr>
          <w:rFonts w:eastAsia="Times New Roman"/>
        </w:rPr>
        <w:t xml:space="preserve"> Ευχαριστούμε, κύριε Υπουργέ.</w:t>
      </w:r>
    </w:p>
    <w:p w14:paraId="10372C8F" w14:textId="77777777" w:rsidR="00906807" w:rsidRDefault="00407EFF">
      <w:pPr>
        <w:spacing w:line="600" w:lineRule="auto"/>
        <w:ind w:firstLine="720"/>
        <w:jc w:val="both"/>
        <w:rPr>
          <w:rFonts w:eastAsia="Times New Roman"/>
        </w:rPr>
      </w:pPr>
      <w:r>
        <w:rPr>
          <w:rFonts w:eastAsia="Times New Roman"/>
        </w:rPr>
        <w:t>Κύριε Θεοχάρη, έχετε τον λόγο και πάλι για τρία λεπτά.</w:t>
      </w:r>
    </w:p>
    <w:p w14:paraId="10372C90" w14:textId="77777777" w:rsidR="00906807" w:rsidRDefault="00407EFF">
      <w:pPr>
        <w:spacing w:line="600" w:lineRule="auto"/>
        <w:ind w:firstLine="720"/>
        <w:jc w:val="both"/>
        <w:rPr>
          <w:rFonts w:eastAsia="Times New Roman"/>
        </w:rPr>
      </w:pPr>
      <w:r>
        <w:rPr>
          <w:rFonts w:eastAsia="Times New Roman"/>
          <w:b/>
        </w:rPr>
        <w:t xml:space="preserve">ΘΕΟΧΑΡΗΣ (ΧΑΡΗΣ) ΘΕΟΧΑΡΗΣ: </w:t>
      </w:r>
      <w:r>
        <w:rPr>
          <w:rFonts w:eastAsia="Times New Roman"/>
          <w:color w:val="000000"/>
        </w:rPr>
        <w:t>Ευχαρ</w:t>
      </w:r>
      <w:r>
        <w:rPr>
          <w:rFonts w:eastAsia="Times New Roman"/>
          <w:color w:val="000000"/>
        </w:rPr>
        <w:t>ιστώ, κύριε Πρόεδρε.</w:t>
      </w:r>
      <w:r>
        <w:rPr>
          <w:rFonts w:eastAsia="Times New Roman"/>
        </w:rPr>
        <w:t xml:space="preserve"> </w:t>
      </w:r>
    </w:p>
    <w:p w14:paraId="10372C91" w14:textId="77777777" w:rsidR="00906807" w:rsidRDefault="00407EFF">
      <w:pPr>
        <w:spacing w:line="600" w:lineRule="auto"/>
        <w:ind w:firstLine="720"/>
        <w:jc w:val="both"/>
        <w:rPr>
          <w:rFonts w:eastAsia="Times New Roman"/>
        </w:rPr>
      </w:pPr>
      <w:r>
        <w:rPr>
          <w:rFonts w:eastAsia="Times New Roman"/>
        </w:rPr>
        <w:t>Κύριε Υπουργέ, κατ</w:t>
      </w:r>
      <w:r>
        <w:rPr>
          <w:rFonts w:eastAsia="Times New Roman"/>
        </w:rPr>
        <w:t xml:space="preserve">’ </w:t>
      </w:r>
      <w:r>
        <w:rPr>
          <w:rFonts w:eastAsia="Times New Roman"/>
        </w:rPr>
        <w:t>αρχήν, να σας ευχαριστήσω</w:t>
      </w:r>
      <w:r>
        <w:rPr>
          <w:rFonts w:eastAsia="Times New Roman"/>
        </w:rPr>
        <w:t>,</w:t>
      </w:r>
      <w:r>
        <w:rPr>
          <w:rFonts w:eastAsia="Times New Roman"/>
        </w:rPr>
        <w:t xml:space="preserve"> γιατί σε αντίθεση με πολλούς συναδέλφους σας, έρχεστε και απαντάτε στις επίκαιρες ερωτήσεις και δεν επικαλείστε διάφορους λόγους</w:t>
      </w:r>
      <w:r>
        <w:rPr>
          <w:rFonts w:eastAsia="Times New Roman"/>
        </w:rPr>
        <w:t>,</w:t>
      </w:r>
      <w:r>
        <w:rPr>
          <w:rFonts w:eastAsia="Times New Roman"/>
        </w:rPr>
        <w:t xml:space="preserve"> για να μην είστε εδώ.</w:t>
      </w:r>
    </w:p>
    <w:p w14:paraId="10372C92" w14:textId="77777777" w:rsidR="00906807" w:rsidRDefault="00407EFF">
      <w:pPr>
        <w:spacing w:line="600" w:lineRule="auto"/>
        <w:ind w:firstLine="720"/>
        <w:jc w:val="both"/>
        <w:rPr>
          <w:rFonts w:eastAsia="Times New Roman"/>
        </w:rPr>
      </w:pPr>
      <w:r>
        <w:rPr>
          <w:rFonts w:eastAsia="Times New Roman"/>
        </w:rPr>
        <w:t>Ευχαριστώ επίσης και για τα στοιχεί</w:t>
      </w:r>
      <w:r>
        <w:rPr>
          <w:rFonts w:eastAsia="Times New Roman"/>
        </w:rPr>
        <w:t>α, αν και σε μεγάλο βαθμό τα στοιχεία αυτά</w:t>
      </w:r>
      <w:r>
        <w:rPr>
          <w:rFonts w:eastAsia="Times New Roman"/>
        </w:rPr>
        <w:t>,</w:t>
      </w:r>
      <w:r>
        <w:rPr>
          <w:rFonts w:eastAsia="Times New Roman"/>
        </w:rPr>
        <w:t xml:space="preserve"> που μας δίνετε σήμερα, είναι στοιχεία </w:t>
      </w:r>
      <w:r>
        <w:rPr>
          <w:rFonts w:eastAsia="Times New Roman"/>
        </w:rPr>
        <w:lastRenderedPageBreak/>
        <w:t>που περιγράφονται και στην ανακοίνωση -την οποία θα καταθέσω και στα Πρακτικά- που έχετε εσείς οι ίδιοι βγάλει στις 2 Νοεμβρίου, αμέσως μετά και με αφορμή, υποθέτω, της συνέν</w:t>
      </w:r>
      <w:r>
        <w:rPr>
          <w:rFonts w:eastAsia="Times New Roman"/>
        </w:rPr>
        <w:t xml:space="preserve">τευξης του κ. </w:t>
      </w:r>
      <w:proofErr w:type="spellStart"/>
      <w:r>
        <w:rPr>
          <w:rFonts w:eastAsia="Times New Roman"/>
        </w:rPr>
        <w:t>Τίμερμανς</w:t>
      </w:r>
      <w:proofErr w:type="spellEnd"/>
      <w:r>
        <w:rPr>
          <w:rFonts w:eastAsia="Times New Roman"/>
        </w:rPr>
        <w:t>, ο οποίος έθεσε το θέμα αυτό στην επικαιρότητα και στον δημόσιο διάλογο της χώρας μας.</w:t>
      </w:r>
    </w:p>
    <w:p w14:paraId="10372C93" w14:textId="77777777" w:rsidR="00906807" w:rsidRDefault="00407EFF">
      <w:pPr>
        <w:spacing w:line="600" w:lineRule="auto"/>
        <w:ind w:firstLine="720"/>
        <w:jc w:val="both"/>
        <w:rPr>
          <w:rFonts w:eastAsia="Times New Roman"/>
        </w:rPr>
      </w:pPr>
      <w:r>
        <w:rPr>
          <w:rFonts w:eastAsia="Times New Roman"/>
        </w:rPr>
        <w:t>Το καταθέτω για τα Πρακτικά.</w:t>
      </w:r>
    </w:p>
    <w:p w14:paraId="10372C94" w14:textId="77777777" w:rsidR="00906807" w:rsidRDefault="00407EFF">
      <w:pPr>
        <w:spacing w:line="600" w:lineRule="auto"/>
        <w:ind w:firstLine="720"/>
        <w:jc w:val="both"/>
        <w:rPr>
          <w:rFonts w:eastAsia="Times New Roman" w:cs="Times New Roman"/>
        </w:rPr>
      </w:pPr>
      <w:r>
        <w:rPr>
          <w:rFonts w:eastAsia="Times New Roman" w:cs="Times New Roman"/>
        </w:rPr>
        <w:t>(Στο σημείο αυτό ο Βουλευτής κ. Θεοχάρης (Χάρης) Θεοχάρης καταθέτει για τα Πρακτικά το προαναφερθέν έγγραφο, το οποί</w:t>
      </w:r>
      <w:r>
        <w:rPr>
          <w:rFonts w:eastAsia="Times New Roman" w:cs="Times New Roman"/>
        </w:rPr>
        <w:t>ο βρίσκεται στο αρχείο του Τμήματος Γραμματείας της Διεύθυνσης Στενογραφίας και Πρακτικών της Βουλής)</w:t>
      </w:r>
    </w:p>
    <w:p w14:paraId="10372C95" w14:textId="77777777" w:rsidR="00906807" w:rsidRDefault="00407EF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Είναι προφανές ότι δεν είναι το ζήτημά μας -κατ’ αρχήν</w:t>
      </w:r>
      <w:r>
        <w:rPr>
          <w:rFonts w:eastAsia="Times New Roman" w:cs="Times New Roman"/>
          <w:szCs w:val="24"/>
        </w:rPr>
        <w:t>,</w:t>
      </w:r>
      <w:r>
        <w:rPr>
          <w:rFonts w:eastAsia="Times New Roman" w:cs="Times New Roman"/>
          <w:szCs w:val="24"/>
        </w:rPr>
        <w:t xml:space="preserve"> ας πούμε αυτό- εάν τα κονδύλια που είναι διαθέσιμα θα χαθούν ή όχι μέχρι το 2020. Δεν θα μπορούσε </w:t>
      </w:r>
      <w:r>
        <w:rPr>
          <w:rFonts w:eastAsia="Times New Roman" w:cs="Times New Roman"/>
          <w:szCs w:val="24"/>
        </w:rPr>
        <w:t>κανένας να έλθει από το 2017 να αρχίσει να συζητάει για το εάν θα χαθούν τα κονδύλια του 2020. Και κανένα ευρώ να μην είχατε απορροφήσει, προφανώς υπάρχει αρκετός χρόνος</w:t>
      </w:r>
      <w:r>
        <w:rPr>
          <w:rFonts w:eastAsia="Times New Roman" w:cs="Times New Roman"/>
          <w:szCs w:val="24"/>
        </w:rPr>
        <w:t>,</w:t>
      </w:r>
      <w:r>
        <w:rPr>
          <w:rFonts w:eastAsia="Times New Roman" w:cs="Times New Roman"/>
          <w:szCs w:val="24"/>
        </w:rPr>
        <w:t xml:space="preserve"> για να </w:t>
      </w:r>
      <w:proofErr w:type="spellStart"/>
      <w:r>
        <w:rPr>
          <w:rFonts w:eastAsia="Times New Roman" w:cs="Times New Roman"/>
          <w:szCs w:val="24"/>
        </w:rPr>
        <w:t>απορροφηθούν</w:t>
      </w:r>
      <w:proofErr w:type="spellEnd"/>
      <w:r>
        <w:rPr>
          <w:rFonts w:eastAsia="Times New Roman" w:cs="Times New Roman"/>
          <w:szCs w:val="24"/>
        </w:rPr>
        <w:t xml:space="preserve"> τα χρήματα τότε. </w:t>
      </w:r>
    </w:p>
    <w:p w14:paraId="10372C96" w14:textId="77777777" w:rsidR="00906807" w:rsidRDefault="00407EF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Το ζήτημά μας είναι ένα και μόνο ένα: Κατά πόσο</w:t>
      </w:r>
      <w:r>
        <w:rPr>
          <w:rFonts w:eastAsia="Times New Roman" w:cs="Times New Roman"/>
          <w:szCs w:val="24"/>
        </w:rPr>
        <w:t xml:space="preserve">ν έχουν </w:t>
      </w:r>
      <w:proofErr w:type="spellStart"/>
      <w:r>
        <w:rPr>
          <w:rFonts w:eastAsia="Times New Roman" w:cs="Times New Roman"/>
          <w:szCs w:val="24"/>
        </w:rPr>
        <w:t>απορροφηθεί</w:t>
      </w:r>
      <w:proofErr w:type="spellEnd"/>
      <w:r>
        <w:rPr>
          <w:rFonts w:eastAsia="Times New Roman" w:cs="Times New Roman"/>
          <w:szCs w:val="24"/>
        </w:rPr>
        <w:t xml:space="preserve"> αρκετά κονδύλια</w:t>
      </w:r>
      <w:r>
        <w:rPr>
          <w:rFonts w:eastAsia="Times New Roman" w:cs="Times New Roman"/>
          <w:szCs w:val="24"/>
        </w:rPr>
        <w:t>,</w:t>
      </w:r>
      <w:r>
        <w:rPr>
          <w:rFonts w:eastAsia="Times New Roman" w:cs="Times New Roman"/>
          <w:szCs w:val="24"/>
        </w:rPr>
        <w:t xml:space="preserve"> ώστε να κάνουν διαφορά στο πεδίο, να κάνουν διαφορά στη Λέσβο, να κάνουν διαφορά στην Κω, να κάνουν διαφορά στη Σάμο, να κάνουν διαφορά σε κάθε χώρο είτε της ηπειρωτικής είτε της νησιωτικής Ελλάδας, στην οποία υπάρχουν </w:t>
      </w:r>
      <w:r>
        <w:rPr>
          <w:rFonts w:eastAsia="Times New Roman" w:cs="Times New Roman"/>
          <w:szCs w:val="24"/>
        </w:rPr>
        <w:t xml:space="preserve">δομές φιλοξενίας και στην οποία αυτή τη στιγμή διαβιούν οι άνθρωποι. </w:t>
      </w:r>
    </w:p>
    <w:p w14:paraId="10372C97" w14:textId="77777777" w:rsidR="00906807" w:rsidRDefault="00407EF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Δεν χρειάζεται να σας πω, είμαι σίγουρος ότι έχετε διαβάσει τι έγραφε το άρθρο αυτό για τη Σάμο και πόσοι άνθρωποι παρακα</w:t>
      </w:r>
      <w:r>
        <w:rPr>
          <w:rFonts w:eastAsia="Times New Roman" w:cs="Times New Roman"/>
          <w:szCs w:val="24"/>
        </w:rPr>
        <w:t>λούν</w:t>
      </w:r>
      <w:r>
        <w:rPr>
          <w:rFonts w:eastAsia="Times New Roman" w:cs="Times New Roman"/>
          <w:szCs w:val="24"/>
        </w:rPr>
        <w:t xml:space="preserve"> είτε να μείνουν </w:t>
      </w:r>
      <w:proofErr w:type="spellStart"/>
      <w:r>
        <w:rPr>
          <w:rFonts w:eastAsia="Times New Roman" w:cs="Times New Roman"/>
          <w:szCs w:val="24"/>
        </w:rPr>
        <w:t>έγκυες</w:t>
      </w:r>
      <w:proofErr w:type="spellEnd"/>
      <w:r>
        <w:rPr>
          <w:rFonts w:eastAsia="Times New Roman" w:cs="Times New Roman"/>
          <w:szCs w:val="24"/>
        </w:rPr>
        <w:t xml:space="preserve"> οι γυναίκες είτε να αρρωστήσουν οι άν</w:t>
      </w:r>
      <w:r>
        <w:rPr>
          <w:rFonts w:eastAsia="Times New Roman" w:cs="Times New Roman"/>
          <w:szCs w:val="24"/>
        </w:rPr>
        <w:t>τρες, ώστε να μπορέσουν να έχουν τη δικαιολογία αυτή</w:t>
      </w:r>
      <w:r>
        <w:rPr>
          <w:rFonts w:eastAsia="Times New Roman" w:cs="Times New Roman"/>
          <w:szCs w:val="24"/>
        </w:rPr>
        <w:t>,</w:t>
      </w:r>
      <w:r>
        <w:rPr>
          <w:rFonts w:eastAsia="Times New Roman" w:cs="Times New Roman"/>
          <w:szCs w:val="24"/>
        </w:rPr>
        <w:t xml:space="preserve"> για να φύγουν από εκεί μέσα, από μία κόλαση στην οποία ζουν. Υπάρχουν λοιπόν χρήματα. </w:t>
      </w:r>
      <w:r>
        <w:rPr>
          <w:rFonts w:eastAsia="Times New Roman" w:cs="Times New Roman"/>
          <w:szCs w:val="24"/>
        </w:rPr>
        <w:t>Δ</w:t>
      </w:r>
      <w:r>
        <w:rPr>
          <w:rFonts w:eastAsia="Times New Roman" w:cs="Times New Roman"/>
          <w:szCs w:val="24"/>
        </w:rPr>
        <w:t>υστυχώς</w:t>
      </w:r>
      <w:r>
        <w:rPr>
          <w:rFonts w:eastAsia="Times New Roman" w:cs="Times New Roman"/>
          <w:szCs w:val="24"/>
        </w:rPr>
        <w:t>,</w:t>
      </w:r>
      <w:r>
        <w:rPr>
          <w:rFonts w:eastAsia="Times New Roman" w:cs="Times New Roman"/>
          <w:szCs w:val="24"/>
        </w:rPr>
        <w:t xml:space="preserve"> η κατάσταση δεν είναι θετική.</w:t>
      </w:r>
    </w:p>
    <w:p w14:paraId="10372C98" w14:textId="77777777" w:rsidR="00906807" w:rsidRDefault="00407EF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Πριν από λίγες ημέρες το Δημοτικό Συμβούλιο της Λέσβου εξέδωσε μία απόφαση</w:t>
      </w:r>
      <w:r>
        <w:rPr>
          <w:rFonts w:eastAsia="Times New Roman" w:cs="Times New Roman"/>
          <w:szCs w:val="24"/>
        </w:rPr>
        <w:t>,</w:t>
      </w:r>
      <w:r>
        <w:rPr>
          <w:rFonts w:eastAsia="Times New Roman" w:cs="Times New Roman"/>
          <w:szCs w:val="24"/>
        </w:rPr>
        <w:t xml:space="preserve"> στην οποία κρούει τον κώδωνα του κινδύνου, παίρνει συμβολικές και ουσιαστικές αποφάσεις</w:t>
      </w:r>
      <w:r>
        <w:rPr>
          <w:rFonts w:eastAsia="Times New Roman" w:cs="Times New Roman"/>
          <w:szCs w:val="24"/>
        </w:rPr>
        <w:t>,</w:t>
      </w:r>
      <w:r>
        <w:rPr>
          <w:rFonts w:eastAsia="Times New Roman" w:cs="Times New Roman"/>
          <w:szCs w:val="24"/>
        </w:rPr>
        <w:t xml:space="preserve"> για να μπορέσει η πολιτεία επιτέλους να καταλάβει ότι αυτή τη στιγμή έχουμε τριάντα χιλιάδες κατοίκους στο νησί και οκτώ χιλιάδες </w:t>
      </w:r>
      <w:r>
        <w:rPr>
          <w:rFonts w:eastAsia="Times New Roman" w:cs="Times New Roman"/>
          <w:szCs w:val="24"/>
        </w:rPr>
        <w:lastRenderedPageBreak/>
        <w:t xml:space="preserve">πρόσφυγες και μετανάστες, οι οποίοι </w:t>
      </w:r>
      <w:r>
        <w:rPr>
          <w:rFonts w:eastAsia="Times New Roman" w:cs="Times New Roman"/>
          <w:szCs w:val="24"/>
        </w:rPr>
        <w:t>βρίσκονται στο νησί και συνεπώς</w:t>
      </w:r>
      <w:r>
        <w:rPr>
          <w:rFonts w:eastAsia="Times New Roman" w:cs="Times New Roman"/>
          <w:szCs w:val="24"/>
        </w:rPr>
        <w:t>,</w:t>
      </w:r>
      <w:r>
        <w:rPr>
          <w:rFonts w:eastAsia="Times New Roman" w:cs="Times New Roman"/>
          <w:szCs w:val="24"/>
        </w:rPr>
        <w:t xml:space="preserve"> δημιουργούν μία ασφυκτική πίεση, διότι οι δομές δεν είναι ικανές να τους καλύψουν. Και όλα αυτά</w:t>
      </w:r>
      <w:r>
        <w:rPr>
          <w:rFonts w:eastAsia="Times New Roman" w:cs="Times New Roman"/>
          <w:szCs w:val="24"/>
        </w:rPr>
        <w:t xml:space="preserve">, </w:t>
      </w:r>
      <w:r>
        <w:rPr>
          <w:rFonts w:eastAsia="Times New Roman" w:cs="Times New Roman"/>
          <w:szCs w:val="24"/>
        </w:rPr>
        <w:t>όταν έχει μειωθεί η ροή</w:t>
      </w:r>
      <w:r>
        <w:rPr>
          <w:rFonts w:eastAsia="Times New Roman" w:cs="Times New Roman"/>
          <w:szCs w:val="24"/>
        </w:rPr>
        <w:t>,</w:t>
      </w:r>
      <w:r>
        <w:rPr>
          <w:rFonts w:eastAsia="Times New Roman" w:cs="Times New Roman"/>
          <w:szCs w:val="24"/>
        </w:rPr>
        <w:t xml:space="preserve"> από το 2015 στο 2017</w:t>
      </w:r>
      <w:r>
        <w:rPr>
          <w:rFonts w:eastAsia="Times New Roman" w:cs="Times New Roman"/>
          <w:szCs w:val="24"/>
        </w:rPr>
        <w:t>,</w:t>
      </w:r>
      <w:r>
        <w:rPr>
          <w:rFonts w:eastAsia="Times New Roman" w:cs="Times New Roman"/>
          <w:szCs w:val="24"/>
        </w:rPr>
        <w:t xml:space="preserve"> στο 97%, έστω και αν βλέπουμε το τελευταίο διάστημα την αύξηση των μεταναστευτι</w:t>
      </w:r>
      <w:r>
        <w:rPr>
          <w:rFonts w:eastAsia="Times New Roman" w:cs="Times New Roman"/>
          <w:szCs w:val="24"/>
        </w:rPr>
        <w:t>κών ροών.</w:t>
      </w:r>
    </w:p>
    <w:p w14:paraId="10372C99" w14:textId="77777777" w:rsidR="00906807" w:rsidRDefault="00407EF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Καταθέτω στα Πρακτικά την απόφαση του Δημοτικού Συμβουλίου, η οποία έχει σχέση με την τραγική κατάσταση</w:t>
      </w:r>
      <w:r>
        <w:rPr>
          <w:rFonts w:eastAsia="Times New Roman" w:cs="Times New Roman"/>
          <w:szCs w:val="24"/>
        </w:rPr>
        <w:t>,</w:t>
      </w:r>
      <w:r>
        <w:rPr>
          <w:rFonts w:eastAsia="Times New Roman" w:cs="Times New Roman"/>
          <w:szCs w:val="24"/>
        </w:rPr>
        <w:t xml:space="preserve"> την οποία βιώνει το νησί.</w:t>
      </w:r>
    </w:p>
    <w:p w14:paraId="10372C9A"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Θεοχάρης (Χάρης) Θεοχάρης καταθέτει για τα Πρακτικά το προαναφερθέν έγγραφο, το οπο</w:t>
      </w:r>
      <w:r>
        <w:rPr>
          <w:rFonts w:eastAsia="Times New Roman" w:cs="Times New Roman"/>
          <w:szCs w:val="24"/>
        </w:rPr>
        <w:t>ίο βρίσκεται στο αρχείο του Τμήματος Γραμματείας της Διεύθυνσης Στενογραφίας και  Πρακτικών της Βουλής)</w:t>
      </w:r>
    </w:p>
    <w:p w14:paraId="10372C9B" w14:textId="77777777" w:rsidR="00906807" w:rsidRDefault="00407EF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Δυστυχώς, παρακολουθώ μία αισιόδοξη εικόνα για την κατάσταση και μπορώ να δεχθώ</w:t>
      </w:r>
      <w:r>
        <w:rPr>
          <w:rFonts w:eastAsia="Times New Roman" w:cs="Times New Roman"/>
          <w:szCs w:val="24"/>
        </w:rPr>
        <w:t xml:space="preserve">, </w:t>
      </w:r>
      <w:r>
        <w:rPr>
          <w:rFonts w:eastAsia="Times New Roman" w:cs="Times New Roman"/>
          <w:szCs w:val="24"/>
        </w:rPr>
        <w:t>σε έναν βαθμό</w:t>
      </w:r>
      <w:r>
        <w:rPr>
          <w:rFonts w:eastAsia="Times New Roman" w:cs="Times New Roman"/>
          <w:szCs w:val="24"/>
        </w:rPr>
        <w:t>,</w:t>
      </w:r>
      <w:r>
        <w:rPr>
          <w:rFonts w:eastAsia="Times New Roman" w:cs="Times New Roman"/>
          <w:szCs w:val="24"/>
        </w:rPr>
        <w:t xml:space="preserve"> τις </w:t>
      </w:r>
      <w:proofErr w:type="spellStart"/>
      <w:r>
        <w:rPr>
          <w:rFonts w:eastAsia="Times New Roman" w:cs="Times New Roman"/>
          <w:szCs w:val="24"/>
        </w:rPr>
        <w:t>συμβασιοποιήσεις</w:t>
      </w:r>
      <w:proofErr w:type="spellEnd"/>
      <w:r>
        <w:rPr>
          <w:rFonts w:eastAsia="Times New Roman" w:cs="Times New Roman"/>
          <w:szCs w:val="24"/>
        </w:rPr>
        <w:t>, οι οποίες έχουν γίνει και είναι ου</w:t>
      </w:r>
      <w:r>
        <w:rPr>
          <w:rFonts w:eastAsia="Times New Roman" w:cs="Times New Roman"/>
          <w:szCs w:val="24"/>
        </w:rPr>
        <w:t>σιαστικές. Στην πραγματικότητα, όμως, κύριε Υπουργέ, συγκρίνετε τη χώρα μας, που είναι η κύρια χώρα υποδοχής, με όλες τις άλλες χώρες της Ευρώπης, οι οποίες δεν έχουν το ίδιο πρόβλημα. Στη χώρα μας δηλαδή</w:t>
      </w:r>
      <w:r>
        <w:rPr>
          <w:rFonts w:eastAsia="Times New Roman" w:cs="Times New Roman"/>
          <w:szCs w:val="24"/>
        </w:rPr>
        <w:t>,</w:t>
      </w:r>
      <w:r>
        <w:rPr>
          <w:rFonts w:eastAsia="Times New Roman" w:cs="Times New Roman"/>
          <w:szCs w:val="24"/>
        </w:rPr>
        <w:t xml:space="preserve"> όχι 30%, αλλά 60% έπρεπε να ήμασταν</w:t>
      </w:r>
      <w:r>
        <w:rPr>
          <w:rFonts w:eastAsia="Times New Roman" w:cs="Times New Roman"/>
          <w:szCs w:val="24"/>
        </w:rPr>
        <w:t>,</w:t>
      </w:r>
      <w:r>
        <w:rPr>
          <w:rFonts w:eastAsia="Times New Roman" w:cs="Times New Roman"/>
          <w:szCs w:val="24"/>
        </w:rPr>
        <w:t xml:space="preserve"> για να μπορέσ</w:t>
      </w:r>
      <w:r>
        <w:rPr>
          <w:rFonts w:eastAsia="Times New Roman" w:cs="Times New Roman"/>
          <w:szCs w:val="24"/>
        </w:rPr>
        <w:t xml:space="preserve">ουμε να φτιάξουμε εκείνες τις συνθήκες, ώστε να μπορέσουμε </w:t>
      </w:r>
      <w:r>
        <w:rPr>
          <w:rFonts w:eastAsia="Times New Roman" w:cs="Times New Roman"/>
          <w:szCs w:val="24"/>
        </w:rPr>
        <w:lastRenderedPageBreak/>
        <w:t>να αντιμετωπίσουμε το πρόβλημα. Το 2020 μπορεί να μην έχουμε κανένα πρόβλημα, μπορεί να έχουμε κονδύλια τα οποία δεν θα μπορούμε να τα χρησιμοποιήσουμε, διότι δεν θα υπάρχει αντικείμενο</w:t>
      </w:r>
      <w:r>
        <w:rPr>
          <w:rFonts w:eastAsia="Times New Roman" w:cs="Times New Roman"/>
          <w:szCs w:val="24"/>
        </w:rPr>
        <w:t>,</w:t>
      </w:r>
      <w:r>
        <w:rPr>
          <w:rFonts w:eastAsia="Times New Roman" w:cs="Times New Roman"/>
          <w:szCs w:val="24"/>
        </w:rPr>
        <w:t xml:space="preserve"> ενδεχομένω</w:t>
      </w:r>
      <w:r>
        <w:rPr>
          <w:rFonts w:eastAsia="Times New Roman" w:cs="Times New Roman"/>
          <w:szCs w:val="24"/>
        </w:rPr>
        <w:t xml:space="preserve">ς. Μακάρι οι μεταναστευτικές ροές να διαχειριστούν από μόνες </w:t>
      </w:r>
      <w:r>
        <w:rPr>
          <w:rFonts w:eastAsia="Times New Roman" w:cs="Times New Roman"/>
          <w:szCs w:val="24"/>
        </w:rPr>
        <w:t xml:space="preserve">τους, </w:t>
      </w:r>
      <w:r>
        <w:rPr>
          <w:rFonts w:eastAsia="Times New Roman" w:cs="Times New Roman"/>
          <w:szCs w:val="24"/>
        </w:rPr>
        <w:t>να μειωθούν και να μην έχουμε ζητήματα.</w:t>
      </w:r>
    </w:p>
    <w:p w14:paraId="10372C9C" w14:textId="77777777" w:rsidR="00906807" w:rsidRDefault="00407EFF">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Συνεπώς, τώρα που η χώρα μας είναι στο κόκκινο, τώρα θα έπρεπε να γίνουν οι κινήσεις. Και βέβαια, ποιες είναι οι </w:t>
      </w:r>
      <w:proofErr w:type="spellStart"/>
      <w:r>
        <w:rPr>
          <w:rFonts w:eastAsia="Times New Roman" w:cs="Times New Roman"/>
          <w:szCs w:val="24"/>
        </w:rPr>
        <w:t>παλ</w:t>
      </w:r>
      <w:r>
        <w:rPr>
          <w:rFonts w:eastAsia="Times New Roman" w:cs="Times New Roman"/>
          <w:szCs w:val="24"/>
        </w:rPr>
        <w:t>λ</w:t>
      </w:r>
      <w:r>
        <w:rPr>
          <w:rFonts w:eastAsia="Times New Roman" w:cs="Times New Roman"/>
          <w:szCs w:val="24"/>
        </w:rPr>
        <w:t>ινωδίες</w:t>
      </w:r>
      <w:proofErr w:type="spellEnd"/>
      <w:r>
        <w:rPr>
          <w:rFonts w:eastAsia="Times New Roman" w:cs="Times New Roman"/>
          <w:szCs w:val="24"/>
        </w:rPr>
        <w:t>,</w:t>
      </w:r>
      <w:r>
        <w:rPr>
          <w:rFonts w:eastAsia="Times New Roman" w:cs="Times New Roman"/>
          <w:szCs w:val="24"/>
        </w:rPr>
        <w:t xml:space="preserve"> οι οποίες οδήγησαν στην</w:t>
      </w:r>
      <w:r>
        <w:rPr>
          <w:rFonts w:eastAsia="Times New Roman" w:cs="Times New Roman"/>
          <w:szCs w:val="24"/>
        </w:rPr>
        <w:t xml:space="preserve"> αλλαγή τον Απρίλιο του 2016, ώστε να αλλάξει η υπευθυνότητα διαχείρισης αυτών των κονδυλίων; Μήπως μέχρι τότε ουσιαστικά μόνο οι ΜΚΟ έκαναν κουμάντο εκεί και φυσικά ο στρατός, ο οποίος έκτισε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συνεπώς</w:t>
      </w:r>
      <w:r>
        <w:rPr>
          <w:rFonts w:eastAsia="Times New Roman" w:cs="Times New Roman"/>
          <w:szCs w:val="24"/>
        </w:rPr>
        <w:t>,</w:t>
      </w:r>
      <w:r>
        <w:rPr>
          <w:rFonts w:eastAsia="Times New Roman" w:cs="Times New Roman"/>
          <w:szCs w:val="24"/>
        </w:rPr>
        <w:t xml:space="preserve"> υπήρξε μια διαδικασία διαχείρισης του</w:t>
      </w:r>
      <w:r>
        <w:rPr>
          <w:rFonts w:eastAsia="Times New Roman" w:cs="Times New Roman"/>
          <w:szCs w:val="24"/>
        </w:rPr>
        <w:t xml:space="preserve"> προβλήματος και ιδιαίτερα όταν ήταν πολύ μεγάλο και μόλις ήλθε η διαχείριση στην ελληνική Κυβέρνηση</w:t>
      </w:r>
      <w:r>
        <w:rPr>
          <w:rFonts w:eastAsia="Times New Roman" w:cs="Times New Roman"/>
          <w:szCs w:val="24"/>
        </w:rPr>
        <w:t>,</w:t>
      </w:r>
      <w:r>
        <w:rPr>
          <w:rFonts w:eastAsia="Times New Roman" w:cs="Times New Roman"/>
          <w:szCs w:val="24"/>
        </w:rPr>
        <w:t xml:space="preserve"> δημιουργήθηκαν τεράστια προβλήματα και δεν μπορούμε να προχωρήσουμε; </w:t>
      </w:r>
    </w:p>
    <w:p w14:paraId="10372C9D"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Φυσικά ν</w:t>
      </w:r>
      <w:r>
        <w:rPr>
          <w:rFonts w:eastAsia="Times New Roman" w:cs="Times New Roman"/>
          <w:szCs w:val="24"/>
        </w:rPr>
        <w:t xml:space="preserve">α </w:t>
      </w:r>
      <w:proofErr w:type="spellStart"/>
      <w:r>
        <w:rPr>
          <w:rFonts w:eastAsia="Times New Roman" w:cs="Times New Roman"/>
          <w:szCs w:val="24"/>
        </w:rPr>
        <w:t>επιστήσω</w:t>
      </w:r>
      <w:proofErr w:type="spellEnd"/>
      <w:r>
        <w:rPr>
          <w:rFonts w:eastAsia="Times New Roman" w:cs="Times New Roman"/>
          <w:szCs w:val="24"/>
        </w:rPr>
        <w:t xml:space="preserve"> την προσοχή στην τελευταία απόφαση</w:t>
      </w:r>
      <w:r>
        <w:rPr>
          <w:rFonts w:eastAsia="Times New Roman" w:cs="Times New Roman"/>
          <w:szCs w:val="24"/>
        </w:rPr>
        <w:t>,</w:t>
      </w:r>
      <w:r>
        <w:rPr>
          <w:rFonts w:eastAsia="Times New Roman" w:cs="Times New Roman"/>
          <w:szCs w:val="24"/>
        </w:rPr>
        <w:t xml:space="preserve"> που υπέγραψαν οι υπάλληλοι το</w:t>
      </w:r>
      <w:r>
        <w:rPr>
          <w:rFonts w:eastAsia="Times New Roman" w:cs="Times New Roman"/>
          <w:szCs w:val="24"/>
        </w:rPr>
        <w:t xml:space="preserve">υ Υπουργείου Μεταναστευτικής Πολιτικής, αυτοί οι οποίοι είναι εντεταλμένοι να διαχειριστούν όλες αυτές τις ροές για την ταυτοποίηση και την υποδοχή </w:t>
      </w:r>
      <w:r>
        <w:rPr>
          <w:rFonts w:eastAsia="Times New Roman" w:cs="Times New Roman"/>
          <w:szCs w:val="24"/>
        </w:rPr>
        <w:lastRenderedPageBreak/>
        <w:t>των μεταναστών και περιγράφουν όλα τα προβλήματα των κέντρων υποδοχής και ταυτοποίησης. Όταν είναι αναγκασμέ</w:t>
      </w:r>
      <w:r>
        <w:rPr>
          <w:rFonts w:eastAsia="Times New Roman" w:cs="Times New Roman"/>
          <w:szCs w:val="24"/>
        </w:rPr>
        <w:t>νοι να φέρνουν υπολογιστές μόνοι τους, όταν είναι αναγκασμένοι να πηγαίνουν σε περιοχές στις οποίες δεν υπάρχει συγκοινωνία με δικά τους μέσα, όταν φέρνουν αναλώσιμα</w:t>
      </w:r>
      <w:r>
        <w:rPr>
          <w:rFonts w:eastAsia="Times New Roman" w:cs="Times New Roman"/>
          <w:szCs w:val="24"/>
        </w:rPr>
        <w:t xml:space="preserve"> -</w:t>
      </w:r>
      <w:r>
        <w:rPr>
          <w:rFonts w:eastAsia="Times New Roman" w:cs="Times New Roman"/>
          <w:szCs w:val="24"/>
        </w:rPr>
        <w:t>γιατί αναφερθήκατε στο άλλο μισό δισεκατομμύριο</w:t>
      </w:r>
      <w:r>
        <w:rPr>
          <w:rFonts w:eastAsia="Times New Roman" w:cs="Times New Roman"/>
          <w:szCs w:val="24"/>
        </w:rPr>
        <w:t>,</w:t>
      </w:r>
      <w:r>
        <w:rPr>
          <w:rFonts w:eastAsia="Times New Roman" w:cs="Times New Roman"/>
          <w:szCs w:val="24"/>
        </w:rPr>
        <w:t xml:space="preserve"> το οποίο είναι υποχρεωμένοι οι τρίτοι φο</w:t>
      </w:r>
      <w:r>
        <w:rPr>
          <w:rFonts w:eastAsia="Times New Roman" w:cs="Times New Roman"/>
          <w:szCs w:val="24"/>
        </w:rPr>
        <w:t>ρείς, οι ΜΚΟ να διαχειριστούν</w:t>
      </w:r>
      <w:r>
        <w:rPr>
          <w:rFonts w:eastAsia="Times New Roman" w:cs="Times New Roman"/>
          <w:szCs w:val="24"/>
        </w:rPr>
        <w:t>-</w:t>
      </w:r>
      <w:r>
        <w:rPr>
          <w:rFonts w:eastAsia="Times New Roman" w:cs="Times New Roman"/>
          <w:szCs w:val="24"/>
        </w:rPr>
        <w:t xml:space="preserve"> όταν έχουν λήξει οι συμβάσεις με τους γιατρούς και με τις οργανώσεις των γιατρών, οι οποίες μπορούν να παρέχουν υπηρεσίες –και είδαμε το προηγούμενο χρονικό διάστημα στην Κω να μην υπάρχει ούτε ένας γιατρός</w:t>
      </w:r>
      <w:r>
        <w:rPr>
          <w:rFonts w:eastAsia="Times New Roman" w:cs="Times New Roman"/>
          <w:szCs w:val="24"/>
        </w:rPr>
        <w:t>,</w:t>
      </w:r>
      <w:r>
        <w:rPr>
          <w:rFonts w:eastAsia="Times New Roman" w:cs="Times New Roman"/>
          <w:szCs w:val="24"/>
        </w:rPr>
        <w:t xml:space="preserve"> για να δει αυτούς</w:t>
      </w:r>
      <w:r>
        <w:rPr>
          <w:rFonts w:eastAsia="Times New Roman" w:cs="Times New Roman"/>
          <w:szCs w:val="24"/>
        </w:rPr>
        <w:t xml:space="preserve"> τους ανθρώπους και είχαμε τέτοιου είδους προβλήματα και θανάτους- πώς να διαχειριστούν οι τρίτοι αυτά τα κονδύλια, όταν δεν υπάρχουν οι συμφωνίες και οι συμβάσεις με το ελληνικό κράτος, που φυσικά έχει –και πρέπει να έχει- την ευθύνη; Δεν μπορεί η ευθύνη </w:t>
      </w:r>
      <w:r>
        <w:rPr>
          <w:rFonts w:eastAsia="Times New Roman" w:cs="Times New Roman"/>
          <w:szCs w:val="24"/>
        </w:rPr>
        <w:t xml:space="preserve">να δίνεται σε τρίτους, για να προσφέρουν αυτές τις υπηρεσίες. </w:t>
      </w:r>
    </w:p>
    <w:p w14:paraId="10372C9E"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Καταθέτω, λοιπόν, και ένα τρίτο σχετικό έγγραφο. </w:t>
      </w:r>
    </w:p>
    <w:p w14:paraId="10372C9F" w14:textId="77777777" w:rsidR="00906807" w:rsidRDefault="00407EFF">
      <w:pPr>
        <w:spacing w:line="600" w:lineRule="auto"/>
        <w:ind w:firstLine="720"/>
        <w:jc w:val="both"/>
        <w:rPr>
          <w:rFonts w:eastAsia="Times New Roman" w:cs="Times New Roman"/>
        </w:rPr>
      </w:pPr>
      <w:r>
        <w:rPr>
          <w:rFonts w:eastAsia="Times New Roman" w:cs="Times New Roman"/>
        </w:rPr>
        <w:t xml:space="preserve">(Στο σημείο αυτό ο Βουλευτής κ. Θεοχάρης (Χάρης) Θεοχάρης καταθέτει για τα Πρακτικά το προαναφερθέν έγγραφο, το </w:t>
      </w:r>
      <w:r>
        <w:rPr>
          <w:rFonts w:eastAsia="Times New Roman" w:cs="Times New Roman"/>
        </w:rPr>
        <w:lastRenderedPageBreak/>
        <w:t xml:space="preserve">οποίο βρίσκεται στο αρχείο του </w:t>
      </w:r>
      <w:r>
        <w:rPr>
          <w:rFonts w:eastAsia="Times New Roman" w:cs="Times New Roman"/>
        </w:rPr>
        <w:t>Τμήματος Γραμματείας της Διεύθυνσης Στενογραφίας και Πρακτικών της Βουλής)</w:t>
      </w:r>
    </w:p>
    <w:p w14:paraId="10372CA0"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Αυτό το έγγραφο αναφέρει ανάγλυφα -και κάθε Έλληνας πολίτης που ενδιαφέρεται θα πρέπει να το διαβάσει- την κραυγή αγωνίας των υπαλλήλων του Υπουργείου</w:t>
      </w:r>
      <w:r>
        <w:rPr>
          <w:rFonts w:eastAsia="Times New Roman" w:cs="Times New Roman"/>
          <w:szCs w:val="24"/>
        </w:rPr>
        <w:t>,</w:t>
      </w:r>
      <w:r>
        <w:rPr>
          <w:rFonts w:eastAsia="Times New Roman" w:cs="Times New Roman"/>
          <w:szCs w:val="24"/>
        </w:rPr>
        <w:t xml:space="preserve"> που είναι υπεύθυνοι και οι οποίοι λένε το εξής. Βέβαια, δεν είναι δικό σας θέμα, αλλά αφού έρχεται στη συζήτηση, φυσικά θα το πούμε: Δεν έχει δει καν ο αρμόδιος Υπουργός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Μουζάλας</w:t>
      </w:r>
      <w:proofErr w:type="spellEnd"/>
      <w:r>
        <w:rPr>
          <w:rFonts w:eastAsia="Times New Roman" w:cs="Times New Roman"/>
          <w:szCs w:val="24"/>
        </w:rPr>
        <w:t xml:space="preserve"> τους ανθρώπους αυτούς, οι οποίοι είναι υπεύθυνοι</w:t>
      </w:r>
      <w:r>
        <w:rPr>
          <w:rFonts w:eastAsia="Times New Roman" w:cs="Times New Roman"/>
          <w:szCs w:val="24"/>
        </w:rPr>
        <w:t>,</w:t>
      </w:r>
      <w:r>
        <w:rPr>
          <w:rFonts w:eastAsia="Times New Roman" w:cs="Times New Roman"/>
          <w:szCs w:val="24"/>
        </w:rPr>
        <w:t xml:space="preserve"> για να διαχειριστούν όλ</w:t>
      </w:r>
      <w:r>
        <w:rPr>
          <w:rFonts w:eastAsia="Times New Roman" w:cs="Times New Roman"/>
          <w:szCs w:val="24"/>
        </w:rPr>
        <w:t>η αυτή τη διαδικασία. Και το κάνουν</w:t>
      </w:r>
      <w:r>
        <w:rPr>
          <w:rFonts w:eastAsia="Times New Roman" w:cs="Times New Roman"/>
          <w:szCs w:val="24"/>
        </w:rPr>
        <w:t>,</w:t>
      </w:r>
      <w:r>
        <w:rPr>
          <w:rFonts w:eastAsia="Times New Roman" w:cs="Times New Roman"/>
          <w:szCs w:val="24"/>
        </w:rPr>
        <w:t xml:space="preserve"> μόνο και μόνο επειδή έχουν αυτό το φιλότιμο. </w:t>
      </w:r>
    </w:p>
    <w:p w14:paraId="10372CA1"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Μουζάλας</w:t>
      </w:r>
      <w:proofErr w:type="spellEnd"/>
      <w:r>
        <w:rPr>
          <w:rFonts w:eastAsia="Times New Roman" w:cs="Times New Roman"/>
          <w:szCs w:val="24"/>
        </w:rPr>
        <w:t xml:space="preserve">, λοιπόν, δεν βλέπει τους υπαλλήλους του. Ρίχνει το μπαλάκι σε σχέση με τα κονδύλια και λέει ότι είναι δικό σας πρόβλημα. Δεν ξέρω, είναι εσωτερικό θέμα. </w:t>
      </w:r>
      <w:r>
        <w:rPr>
          <w:rFonts w:eastAsia="Times New Roman" w:cs="Times New Roman"/>
          <w:szCs w:val="24"/>
        </w:rPr>
        <w:t>Απειλεί με παραιτήσεις</w:t>
      </w:r>
      <w:r>
        <w:rPr>
          <w:rFonts w:eastAsia="Times New Roman" w:cs="Times New Roman"/>
          <w:szCs w:val="24"/>
        </w:rPr>
        <w:t>,</w:t>
      </w:r>
      <w:r>
        <w:rPr>
          <w:rFonts w:eastAsia="Times New Roman" w:cs="Times New Roman"/>
          <w:szCs w:val="24"/>
        </w:rPr>
        <w:t xml:space="preserve"> όταν ο ΣΥΡΙΖΑ ο ίδιος στις τελευταίες συνεδριάσεις κατακρίνει το πώς διαχειρίζεται το προσφυγικό. Νομίζω ότι μία διαπίστωση υπάρχει: Το τελικό αποτέλεσμα, αυτό που βιώνουν οι Έλληνες πολίτες</w:t>
      </w:r>
      <w:r>
        <w:rPr>
          <w:rFonts w:eastAsia="Times New Roman" w:cs="Times New Roman"/>
          <w:szCs w:val="24"/>
        </w:rPr>
        <w:t>,</w:t>
      </w:r>
      <w:r>
        <w:rPr>
          <w:rFonts w:eastAsia="Times New Roman" w:cs="Times New Roman"/>
          <w:szCs w:val="24"/>
        </w:rPr>
        <w:t xml:space="preserve"> που ζουν σ’ αυτές τις περιοχές και αυτό </w:t>
      </w:r>
      <w:r>
        <w:rPr>
          <w:rFonts w:eastAsia="Times New Roman" w:cs="Times New Roman"/>
          <w:szCs w:val="24"/>
        </w:rPr>
        <w:t xml:space="preserve">που βιώνουν οι μετανάστες και οι πρόσφυγες, οι οποίοι δεν ζουν σε ανθρώπινες και αξιοπρεπείς συνθήκες, σημαίνει ότι πρέπει να </w:t>
      </w:r>
      <w:r>
        <w:rPr>
          <w:rFonts w:eastAsia="Times New Roman" w:cs="Times New Roman"/>
          <w:szCs w:val="24"/>
        </w:rPr>
        <w:lastRenderedPageBreak/>
        <w:t xml:space="preserve">τελειώσει η κωλυσιεργία και να πάτε με πολύ πιο γρήγορους ρυθμούς. Αυτοί οι ρυθμοί που μας περιγράψατε θα πρέπει να διπλασιαστούν </w:t>
      </w:r>
      <w:r>
        <w:rPr>
          <w:rFonts w:eastAsia="Times New Roman" w:cs="Times New Roman"/>
          <w:szCs w:val="24"/>
        </w:rPr>
        <w:t xml:space="preserve">και να τριπλασιαστούν. </w:t>
      </w:r>
    </w:p>
    <w:p w14:paraId="10372CA2" w14:textId="77777777" w:rsidR="00906807" w:rsidRDefault="00407EFF">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Ευχαριστούμε, κύριε Θεοχάρη. </w:t>
      </w:r>
    </w:p>
    <w:p w14:paraId="10372CA3"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Χαρίτση</w:t>
      </w:r>
      <w:proofErr w:type="spellEnd"/>
      <w:r>
        <w:rPr>
          <w:rFonts w:eastAsia="Times New Roman" w:cs="Times New Roman"/>
          <w:szCs w:val="24"/>
        </w:rPr>
        <w:t>, έχετε τον λόγο.</w:t>
      </w:r>
    </w:p>
    <w:p w14:paraId="10372CA4" w14:textId="77777777" w:rsidR="00906807" w:rsidRDefault="00407EFF">
      <w:pPr>
        <w:spacing w:line="600" w:lineRule="auto"/>
        <w:ind w:firstLine="720"/>
        <w:jc w:val="both"/>
        <w:rPr>
          <w:rFonts w:eastAsia="Times New Roman" w:cs="Times New Roman"/>
          <w:szCs w:val="24"/>
        </w:rPr>
      </w:pPr>
      <w:r>
        <w:rPr>
          <w:rFonts w:eastAsia="Times New Roman"/>
          <w:b/>
          <w:bCs/>
        </w:rPr>
        <w:t>ΑΛΕΞ</w:t>
      </w:r>
      <w:r>
        <w:rPr>
          <w:rFonts w:eastAsia="Times New Roman"/>
          <w:b/>
          <w:bCs/>
        </w:rPr>
        <w:t>ΑΝΔΡΟΣ</w:t>
      </w:r>
      <w:r>
        <w:rPr>
          <w:rFonts w:eastAsia="Times New Roman"/>
          <w:b/>
          <w:bCs/>
        </w:rPr>
        <w:t xml:space="preserve"> ΧΑΡΙΤΣΗΣ (Αναπληρωτής Υπουργός Οικονομίας και Ανάπτυξης):</w:t>
      </w:r>
      <w:r>
        <w:rPr>
          <w:rFonts w:eastAsia="Times New Roman" w:cs="Times New Roman"/>
          <w:szCs w:val="24"/>
        </w:rPr>
        <w:t xml:space="preserve"> Ευχαριστώ, κύριε Πρόεδρε. </w:t>
      </w:r>
    </w:p>
    <w:p w14:paraId="10372CA5"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Κατ’ αρχάς, κύριε Θεοχάρη, να σας πω το</w:t>
      </w:r>
      <w:r>
        <w:rPr>
          <w:rFonts w:eastAsia="Times New Roman" w:cs="Times New Roman"/>
          <w:szCs w:val="24"/>
        </w:rPr>
        <w:t xml:space="preserve"> εξής, επειδή μιλήσατε για αισιόδοξη εικόνα: Μακριά από μένα λογικές εξωραϊσμού της πραγματικότητας. Δεν έχω καμ</w:t>
      </w:r>
      <w:r>
        <w:rPr>
          <w:rFonts w:eastAsia="Times New Roman" w:cs="Times New Roman"/>
          <w:szCs w:val="24"/>
        </w:rPr>
        <w:t>μ</w:t>
      </w:r>
      <w:r>
        <w:rPr>
          <w:rFonts w:eastAsia="Times New Roman" w:cs="Times New Roman"/>
          <w:szCs w:val="24"/>
        </w:rPr>
        <w:t>ία διάθεση να προσπαθήσω να εξωραΐσω μια κατάσταση, η οποία πράγματι</w:t>
      </w:r>
      <w:r>
        <w:rPr>
          <w:rFonts w:eastAsia="Times New Roman" w:cs="Times New Roman"/>
          <w:szCs w:val="24"/>
        </w:rPr>
        <w:t>,</w:t>
      </w:r>
      <w:r>
        <w:rPr>
          <w:rFonts w:eastAsia="Times New Roman" w:cs="Times New Roman"/>
          <w:szCs w:val="24"/>
        </w:rPr>
        <w:t xml:space="preserve"> και σήμερα που μιλάμε</w:t>
      </w:r>
      <w:r>
        <w:rPr>
          <w:rFonts w:eastAsia="Times New Roman" w:cs="Times New Roman"/>
          <w:szCs w:val="24"/>
        </w:rPr>
        <w:t>,</w:t>
      </w:r>
      <w:r>
        <w:rPr>
          <w:rFonts w:eastAsia="Times New Roman" w:cs="Times New Roman"/>
          <w:szCs w:val="24"/>
        </w:rPr>
        <w:t xml:space="preserve"> παραμένει πάρα πολύ δύσκολη. Και το γνωρίζουμε πάρ</w:t>
      </w:r>
      <w:r>
        <w:rPr>
          <w:rFonts w:eastAsia="Times New Roman" w:cs="Times New Roman"/>
          <w:szCs w:val="24"/>
        </w:rPr>
        <w:t>α πολύ καλά. Από κει και πέρα, όμως, επιτρέψτε μου να πω, επειδή κάνατε εδώ μια συγκεκριμένη ερώτηση για συγκεκριμένα ζητήματα</w:t>
      </w:r>
      <w:r>
        <w:rPr>
          <w:rFonts w:eastAsia="Times New Roman" w:cs="Times New Roman"/>
          <w:szCs w:val="24"/>
        </w:rPr>
        <w:t>,</w:t>
      </w:r>
      <w:r>
        <w:rPr>
          <w:rFonts w:eastAsia="Times New Roman" w:cs="Times New Roman"/>
          <w:szCs w:val="24"/>
        </w:rPr>
        <w:t xml:space="preserve"> που έχουν να κάνουν με τη χρηματοδότηση του προσφυγικού, εγώ σας απαντώ στη συγκεκριμένη ερώτηση. Βάλατε στη δευτερολογία σας ευ</w:t>
      </w:r>
      <w:r>
        <w:rPr>
          <w:rFonts w:eastAsia="Times New Roman" w:cs="Times New Roman"/>
          <w:szCs w:val="24"/>
        </w:rPr>
        <w:t>ρύτερα ζητήματα</w:t>
      </w:r>
      <w:r>
        <w:rPr>
          <w:rFonts w:eastAsia="Times New Roman" w:cs="Times New Roman"/>
          <w:szCs w:val="24"/>
        </w:rPr>
        <w:t>,</w:t>
      </w:r>
      <w:r>
        <w:rPr>
          <w:rFonts w:eastAsia="Times New Roman" w:cs="Times New Roman"/>
          <w:szCs w:val="24"/>
        </w:rPr>
        <w:t xml:space="preserve"> που έχουν να </w:t>
      </w:r>
      <w:r>
        <w:rPr>
          <w:rFonts w:eastAsia="Times New Roman" w:cs="Times New Roman"/>
          <w:szCs w:val="24"/>
        </w:rPr>
        <w:lastRenderedPageBreak/>
        <w:t xml:space="preserve">κάνουν με τη διαχείριση αυτού του πολύ σημαντικού προβλήματος. Νομίζω, όμως, ότι αυτό αποτελεί αντικείμενο μιας άλλης συζήτησης και με άλλους συμμετέχοντες σ’ αυτήν. </w:t>
      </w:r>
    </w:p>
    <w:p w14:paraId="10372CA6"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Αυτό, το οποίο εγώ σας απαντώ</w:t>
      </w:r>
      <w:r>
        <w:rPr>
          <w:rFonts w:eastAsia="Times New Roman" w:cs="Times New Roman"/>
          <w:szCs w:val="24"/>
        </w:rPr>
        <w:t>,</w:t>
      </w:r>
      <w:r>
        <w:rPr>
          <w:rFonts w:eastAsia="Times New Roman" w:cs="Times New Roman"/>
          <w:szCs w:val="24"/>
        </w:rPr>
        <w:t xml:space="preserve"> έχει να κάνει με τη διαχείρι</w:t>
      </w:r>
      <w:r>
        <w:rPr>
          <w:rFonts w:eastAsia="Times New Roman" w:cs="Times New Roman"/>
          <w:szCs w:val="24"/>
        </w:rPr>
        <w:t>ση των πόρων. Και εδώ δεν είναι ζήτημα εσωτερικό. Είναι ξεκάθαρο ζήτημα αρμοδιοτήτων. Η διαχείριση των πόρων του προσφυγικού</w:t>
      </w:r>
      <w:r>
        <w:rPr>
          <w:rFonts w:eastAsia="Times New Roman" w:cs="Times New Roman"/>
          <w:szCs w:val="24"/>
        </w:rPr>
        <w:t>,</w:t>
      </w:r>
      <w:r>
        <w:rPr>
          <w:rFonts w:eastAsia="Times New Roman" w:cs="Times New Roman"/>
          <w:szCs w:val="24"/>
        </w:rPr>
        <w:t xml:space="preserve"> πράγματι είναι ζήτημα του Υπουργείου Οικονομίας. Και η δουλειά που έχει γίνει και όπως αποτυπώνεται στα στοιχεία, τα οποία σας έδω</w:t>
      </w:r>
      <w:r>
        <w:rPr>
          <w:rFonts w:eastAsia="Times New Roman" w:cs="Times New Roman"/>
          <w:szCs w:val="24"/>
        </w:rPr>
        <w:t xml:space="preserve">σα νωρίτερα, νομίζω δείχνει μια πολύ σημαντική αύξηση της απορρόφησης των σχετικών πόρων. </w:t>
      </w:r>
    </w:p>
    <w:p w14:paraId="10372CA7"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Μιλήσατε για τη σύγκριση με άλλες χώρες. Προφανώς</w:t>
      </w:r>
      <w:r>
        <w:rPr>
          <w:rFonts w:eastAsia="Times New Roman" w:cs="Times New Roman"/>
          <w:szCs w:val="24"/>
        </w:rPr>
        <w:t>,</w:t>
      </w:r>
      <w:r>
        <w:rPr>
          <w:rFonts w:eastAsia="Times New Roman" w:cs="Times New Roman"/>
          <w:szCs w:val="24"/>
        </w:rPr>
        <w:t xml:space="preserve"> η χώρα μας δεν μπορεί να συγκριθεί με χώρες, οι οποίες δεν αντιμετωπίζουν, αν θέλετε, την πίεση αυτών των ροών και</w:t>
      </w:r>
      <w:r>
        <w:rPr>
          <w:rFonts w:eastAsia="Times New Roman" w:cs="Times New Roman"/>
          <w:szCs w:val="24"/>
        </w:rPr>
        <w:t xml:space="preserve"> δεν αντιμετωπίζουν τα προβλήματα</w:t>
      </w:r>
      <w:r>
        <w:rPr>
          <w:rFonts w:eastAsia="Times New Roman" w:cs="Times New Roman"/>
          <w:szCs w:val="24"/>
        </w:rPr>
        <w:t>,</w:t>
      </w:r>
      <w:r>
        <w:rPr>
          <w:rFonts w:eastAsia="Times New Roman" w:cs="Times New Roman"/>
          <w:szCs w:val="24"/>
        </w:rPr>
        <w:t xml:space="preserve"> που εμείς αντιμετωπίζουμε. Παρεμπιπτόντως, βεβαίως, εδώ να πούμε -το γνωρίζετε κι εσείς πάρα πολύ καλά και αναγνωρίζεται πλέον και διεθνώς- ότι η χώρα μας καλείται να αντιμετωπίσει αυτό το πρόβλημα, το οποίο είναι ευρωπαϊ</w:t>
      </w:r>
      <w:r>
        <w:rPr>
          <w:rFonts w:eastAsia="Times New Roman" w:cs="Times New Roman"/>
          <w:szCs w:val="24"/>
        </w:rPr>
        <w:t>κό πρόβλημα και δεν είναι πρόβλημα της χώρας μας, εκ μέρους όλη</w:t>
      </w:r>
      <w:r>
        <w:rPr>
          <w:rFonts w:eastAsia="Times New Roman" w:cs="Times New Roman"/>
          <w:szCs w:val="24"/>
        </w:rPr>
        <w:t>ς</w:t>
      </w:r>
      <w:r>
        <w:rPr>
          <w:rFonts w:eastAsia="Times New Roman" w:cs="Times New Roman"/>
          <w:szCs w:val="24"/>
        </w:rPr>
        <w:t xml:space="preserve"> της Ευρώπης. Άρα, με αυτή την έννοια</w:t>
      </w:r>
      <w:r>
        <w:rPr>
          <w:rFonts w:eastAsia="Times New Roman" w:cs="Times New Roman"/>
          <w:szCs w:val="24"/>
        </w:rPr>
        <w:t>,</w:t>
      </w:r>
      <w:r>
        <w:rPr>
          <w:rFonts w:eastAsia="Times New Roman" w:cs="Times New Roman"/>
          <w:szCs w:val="24"/>
        </w:rPr>
        <w:t xml:space="preserve"> η έμπρακτη </w:t>
      </w:r>
      <w:r>
        <w:rPr>
          <w:rFonts w:eastAsia="Times New Roman" w:cs="Times New Roman"/>
          <w:szCs w:val="24"/>
        </w:rPr>
        <w:lastRenderedPageBreak/>
        <w:t>αλληλεγγύη και από την Ευρώπη είναι απαραίτητη</w:t>
      </w:r>
      <w:r>
        <w:rPr>
          <w:rFonts w:eastAsia="Times New Roman" w:cs="Times New Roman"/>
          <w:szCs w:val="24"/>
        </w:rPr>
        <w:t>,</w:t>
      </w:r>
      <w:r>
        <w:rPr>
          <w:rFonts w:eastAsia="Times New Roman" w:cs="Times New Roman"/>
          <w:szCs w:val="24"/>
        </w:rPr>
        <w:t xml:space="preserve"> για να μπορέσει να αντιμετωπιστεί αυτό το πρόβλημα. </w:t>
      </w:r>
    </w:p>
    <w:p w14:paraId="10372CA8" w14:textId="77777777" w:rsidR="00906807" w:rsidRDefault="00407EFF">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Συμφωνούμε. </w:t>
      </w:r>
    </w:p>
    <w:p w14:paraId="10372CA9" w14:textId="77777777" w:rsidR="00906807" w:rsidRDefault="00407EFF">
      <w:pPr>
        <w:spacing w:line="600" w:lineRule="auto"/>
        <w:ind w:firstLine="720"/>
        <w:jc w:val="both"/>
        <w:rPr>
          <w:rFonts w:eastAsia="Times New Roman" w:cs="Times New Roman"/>
          <w:szCs w:val="24"/>
        </w:rPr>
      </w:pPr>
      <w:r>
        <w:rPr>
          <w:rFonts w:eastAsia="Times New Roman"/>
          <w:b/>
          <w:bCs/>
        </w:rPr>
        <w:t>Α</w:t>
      </w:r>
      <w:r>
        <w:rPr>
          <w:rFonts w:eastAsia="Times New Roman"/>
          <w:b/>
          <w:bCs/>
        </w:rPr>
        <w:t>ΛΕΞ</w:t>
      </w:r>
      <w:r>
        <w:rPr>
          <w:rFonts w:eastAsia="Times New Roman"/>
          <w:b/>
          <w:bCs/>
        </w:rPr>
        <w:t>ΑΝΔΡΟΣ</w:t>
      </w:r>
      <w:r>
        <w:rPr>
          <w:rFonts w:eastAsia="Times New Roman"/>
          <w:b/>
          <w:bCs/>
        </w:rPr>
        <w:t xml:space="preserve"> ΧΑΡΙΤΣΗΣ (Αναπληρωτής Υπουργός Οικονομίας και Ανάπτυξης):</w:t>
      </w:r>
      <w:r>
        <w:rPr>
          <w:rFonts w:eastAsia="Times New Roman" w:cs="Times New Roman"/>
          <w:szCs w:val="24"/>
        </w:rPr>
        <w:t xml:space="preserve"> Η σύγκριση, την οποία έκανα εγώ στην </w:t>
      </w:r>
      <w:proofErr w:type="spellStart"/>
      <w:r>
        <w:rPr>
          <w:rFonts w:eastAsia="Times New Roman" w:cs="Times New Roman"/>
          <w:szCs w:val="24"/>
        </w:rPr>
        <w:t>πρωτολογία</w:t>
      </w:r>
      <w:proofErr w:type="spellEnd"/>
      <w:r>
        <w:rPr>
          <w:rFonts w:eastAsia="Times New Roman" w:cs="Times New Roman"/>
          <w:szCs w:val="24"/>
        </w:rPr>
        <w:t xml:space="preserve"> μου αφορούσε μόνο την Ιταλία, η οποία είναι μια χώρα</w:t>
      </w:r>
      <w:r>
        <w:rPr>
          <w:rFonts w:eastAsia="Times New Roman" w:cs="Times New Roman"/>
          <w:szCs w:val="24"/>
        </w:rPr>
        <w:t>,</w:t>
      </w:r>
      <w:r>
        <w:rPr>
          <w:rFonts w:eastAsia="Times New Roman" w:cs="Times New Roman"/>
          <w:szCs w:val="24"/>
        </w:rPr>
        <w:t xml:space="preserve"> που αντιμετωπίζει μια παρόμοια κατάσταση, όχι βεβαίως στην κλίμακα και στην έκταση της</w:t>
      </w:r>
      <w:r>
        <w:rPr>
          <w:rFonts w:eastAsia="Times New Roman" w:cs="Times New Roman"/>
          <w:szCs w:val="24"/>
        </w:rPr>
        <w:t xml:space="preserve"> Ελλάδας. Επαναλαμβάνω, </w:t>
      </w:r>
      <w:r>
        <w:rPr>
          <w:rFonts w:eastAsia="Times New Roman" w:cs="Times New Roman"/>
          <w:szCs w:val="24"/>
        </w:rPr>
        <w:t>όμως -</w:t>
      </w:r>
      <w:r>
        <w:rPr>
          <w:rFonts w:eastAsia="Times New Roman" w:cs="Times New Roman"/>
          <w:szCs w:val="24"/>
        </w:rPr>
        <w:t>κι αυτό θα πρέπει να είναι κι απολύτως σαφές</w:t>
      </w:r>
      <w:r>
        <w:rPr>
          <w:rFonts w:eastAsia="Times New Roman" w:cs="Times New Roman"/>
          <w:szCs w:val="24"/>
        </w:rPr>
        <w:t>-</w:t>
      </w:r>
      <w:r>
        <w:rPr>
          <w:rFonts w:eastAsia="Times New Roman" w:cs="Times New Roman"/>
          <w:szCs w:val="24"/>
        </w:rPr>
        <w:t xml:space="preserve"> επειδή δυστυχώς</w:t>
      </w:r>
      <w:r>
        <w:rPr>
          <w:rFonts w:eastAsia="Times New Roman" w:cs="Times New Roman"/>
          <w:szCs w:val="24"/>
        </w:rPr>
        <w:t>,</w:t>
      </w:r>
      <w:r>
        <w:rPr>
          <w:rFonts w:eastAsia="Times New Roman" w:cs="Times New Roman"/>
          <w:szCs w:val="24"/>
        </w:rPr>
        <w:t xml:space="preserve"> για ένα τόσο κρίσιμο και ευαίσθητο ζήτημα στη δημόσια συζήτηση πολλές φορές υπάρχει μια αντιπαράθεση, η οποία δεν βασίζεται στα πραγματικά στοιχεία, στα πραγματικά</w:t>
      </w:r>
      <w:r>
        <w:rPr>
          <w:rFonts w:eastAsia="Times New Roman" w:cs="Times New Roman"/>
          <w:szCs w:val="24"/>
        </w:rPr>
        <w:t xml:space="preserve"> δεδομένα: Δεν υπάρχει διαχείριση 1 δισεκατομμυρίου ευρώ από την ελληνική Κυβέρνηση. Αυτό πρέπει να είναι απολύτως σαφές. Η διαχείριση</w:t>
      </w:r>
      <w:r>
        <w:rPr>
          <w:rFonts w:eastAsia="Times New Roman" w:cs="Times New Roman"/>
          <w:szCs w:val="24"/>
        </w:rPr>
        <w:t>,</w:t>
      </w:r>
      <w:r>
        <w:rPr>
          <w:rFonts w:eastAsia="Times New Roman" w:cs="Times New Roman"/>
          <w:szCs w:val="24"/>
        </w:rPr>
        <w:t xml:space="preserve"> που έχει αναλάβει η ελληνική Κυβέρνηση αφορά στα 538 εκατομμύρια των δύο βασικών ευρωπαϊκών ταμείων, τα οποία ανέφερα. Κ</w:t>
      </w:r>
      <w:r>
        <w:rPr>
          <w:rFonts w:eastAsia="Times New Roman" w:cs="Times New Roman"/>
          <w:szCs w:val="24"/>
        </w:rPr>
        <w:t xml:space="preserve">αι τα ποσοστά απορρόφησης σ’ αυτά έχουν αυξηθεί πάρα πολύ σημαντικά. Είπα και πριν ότι το 82,5% των συνολικών διαθέσιμων πόρων για το 2020 έχει ήδη εξειδικευθεί. Άρα, βρίσκεται σε φάση υλοποίησης. Υπάρχει, λοιπόν, όλη αυτή </w:t>
      </w:r>
      <w:r>
        <w:rPr>
          <w:rFonts w:eastAsia="Times New Roman" w:cs="Times New Roman"/>
          <w:szCs w:val="24"/>
        </w:rPr>
        <w:lastRenderedPageBreak/>
        <w:t>η διαδικασία, η οποία γνωρίζετε κ</w:t>
      </w:r>
      <w:r>
        <w:rPr>
          <w:rFonts w:eastAsia="Times New Roman" w:cs="Times New Roman"/>
          <w:szCs w:val="24"/>
        </w:rPr>
        <w:t xml:space="preserve">ι εσείς προσωπικά από την εμπειρία σας ότι είναι μια διαδικασία χρονοβόρα και γραφειοκρατική. Έχει ήδη προχωρήσει αυτή η διαδικασία. </w:t>
      </w:r>
    </w:p>
    <w:p w14:paraId="10372CAA"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Αλλά πέρα από αυτό, θα μου επιτρέψετε να πω ότι</w:t>
      </w:r>
      <w:r>
        <w:rPr>
          <w:rFonts w:eastAsia="Times New Roman" w:cs="Times New Roman"/>
          <w:szCs w:val="24"/>
        </w:rPr>
        <w:t>,</w:t>
      </w:r>
      <w:r>
        <w:rPr>
          <w:rFonts w:eastAsia="Times New Roman" w:cs="Times New Roman"/>
          <w:szCs w:val="24"/>
        </w:rPr>
        <w:t xml:space="preserve"> επειδή ακριβώς αντιλαμβανόμαστε τα πολύ σοβαρά προβλήματα</w:t>
      </w:r>
      <w:r>
        <w:rPr>
          <w:rFonts w:eastAsia="Times New Roman" w:cs="Times New Roman"/>
          <w:szCs w:val="24"/>
        </w:rPr>
        <w:t>,</w:t>
      </w:r>
      <w:r>
        <w:rPr>
          <w:rFonts w:eastAsia="Times New Roman" w:cs="Times New Roman"/>
          <w:szCs w:val="24"/>
        </w:rPr>
        <w:t xml:space="preserve"> που αντιμετωπί</w:t>
      </w:r>
      <w:r>
        <w:rPr>
          <w:rFonts w:eastAsia="Times New Roman" w:cs="Times New Roman"/>
          <w:szCs w:val="24"/>
        </w:rPr>
        <w:t>ζουν ειδικά τα νησιά του Ανατολικού Αιγαίου</w:t>
      </w:r>
      <w:r>
        <w:rPr>
          <w:rFonts w:eastAsia="Times New Roman" w:cs="Times New Roman"/>
          <w:szCs w:val="24"/>
        </w:rPr>
        <w:t>,</w:t>
      </w:r>
      <w:r>
        <w:rPr>
          <w:rFonts w:eastAsia="Times New Roman" w:cs="Times New Roman"/>
          <w:szCs w:val="24"/>
        </w:rPr>
        <w:t xml:space="preserve"> τα οποία δέχονται τις προσφυγικές ροές, έχουμε προχωρήσει και ως Υπουργείο Οικονομίας</w:t>
      </w:r>
      <w:r>
        <w:rPr>
          <w:rFonts w:eastAsia="Times New Roman" w:cs="Times New Roman"/>
          <w:szCs w:val="24"/>
        </w:rPr>
        <w:t>,</w:t>
      </w:r>
      <w:r>
        <w:rPr>
          <w:rFonts w:eastAsia="Times New Roman" w:cs="Times New Roman"/>
          <w:szCs w:val="24"/>
        </w:rPr>
        <w:t xml:space="preserve"> σε μια σειρά από άλλες ενέργειες, όπως είναι για παράδειγμα η θεσμοθέτηση ειδικών αναπτυξιακών προγραμμάτων για τα νησιά αυτ</w:t>
      </w:r>
      <w:r>
        <w:rPr>
          <w:rFonts w:eastAsia="Times New Roman" w:cs="Times New Roman"/>
          <w:szCs w:val="24"/>
        </w:rPr>
        <w:t>ά, με προϋπολογισμό 50 εκατομμ</w:t>
      </w:r>
      <w:r>
        <w:rPr>
          <w:rFonts w:eastAsia="Times New Roman" w:cs="Times New Roman"/>
          <w:szCs w:val="24"/>
        </w:rPr>
        <w:t>υρίων</w:t>
      </w:r>
      <w:r>
        <w:rPr>
          <w:rFonts w:eastAsia="Times New Roman" w:cs="Times New Roman"/>
          <w:szCs w:val="24"/>
        </w:rPr>
        <w:t xml:space="preserve"> ευρώ από εθνικούς πόρους, από το εθνικό σκέλος του Προγράμματος Δημοσίων Επενδύσεων, ακριβώς γιατί αντιλαμβανόμαστε ότι οι ανάγκες σ’ αυτές τις περιοχές, σ’ αυτά τα νησιά, είναι πάρα πολύ μεγάλες. </w:t>
      </w:r>
    </w:p>
    <w:p w14:paraId="10372CAB"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Βρισκόμαστε σε τακτικό</w:t>
      </w:r>
      <w:r>
        <w:rPr>
          <w:rFonts w:eastAsia="Times New Roman" w:cs="Times New Roman"/>
          <w:szCs w:val="24"/>
        </w:rPr>
        <w:t xml:space="preserve">τατη επικοινωνία και με τους τοπικούς </w:t>
      </w:r>
      <w:proofErr w:type="spellStart"/>
      <w:r>
        <w:rPr>
          <w:rFonts w:eastAsia="Times New Roman" w:cs="Times New Roman"/>
          <w:szCs w:val="24"/>
        </w:rPr>
        <w:t>αυτοδιοικητικούς</w:t>
      </w:r>
      <w:proofErr w:type="spellEnd"/>
      <w:r>
        <w:rPr>
          <w:rFonts w:eastAsia="Times New Roman" w:cs="Times New Roman"/>
          <w:szCs w:val="24"/>
        </w:rPr>
        <w:t xml:space="preserve"> φορείς, με τις περιφέρειες και με τους δήμους και νομίζω ότι η προσπάθεια</w:t>
      </w:r>
      <w:r>
        <w:rPr>
          <w:rFonts w:eastAsia="Times New Roman" w:cs="Times New Roman"/>
          <w:szCs w:val="24"/>
        </w:rPr>
        <w:t>,</w:t>
      </w:r>
      <w:r>
        <w:rPr>
          <w:rFonts w:eastAsia="Times New Roman" w:cs="Times New Roman"/>
          <w:szCs w:val="24"/>
        </w:rPr>
        <w:t xml:space="preserve"> η οποία έχει γίνει από την Κυβέρνηση και το Υπουργείο Οικονομίας για την άμβλυνση των προβλημάτων</w:t>
      </w:r>
      <w:r>
        <w:rPr>
          <w:rFonts w:eastAsia="Times New Roman" w:cs="Times New Roman"/>
          <w:szCs w:val="24"/>
        </w:rPr>
        <w:t>,</w:t>
      </w:r>
      <w:r>
        <w:rPr>
          <w:rFonts w:eastAsia="Times New Roman" w:cs="Times New Roman"/>
          <w:szCs w:val="24"/>
        </w:rPr>
        <w:t xml:space="preserve"> που δημιουργούνται απ’ αυτό</w:t>
      </w:r>
      <w:r>
        <w:rPr>
          <w:rFonts w:eastAsia="Times New Roman" w:cs="Times New Roman"/>
          <w:szCs w:val="24"/>
        </w:rPr>
        <w:t xml:space="preserve"> το ζήτημα</w:t>
      </w:r>
      <w:r>
        <w:rPr>
          <w:rFonts w:eastAsia="Times New Roman" w:cs="Times New Roman"/>
          <w:szCs w:val="24"/>
        </w:rPr>
        <w:t>,</w:t>
      </w:r>
      <w:r>
        <w:rPr>
          <w:rFonts w:eastAsia="Times New Roman" w:cs="Times New Roman"/>
          <w:szCs w:val="24"/>
        </w:rPr>
        <w:t xml:space="preserve"> σε σχέση με τις υποδομές, σε σχέση με τις ενισχύσεις, με τη στήριξη </w:t>
      </w:r>
      <w:r>
        <w:rPr>
          <w:rFonts w:eastAsia="Times New Roman" w:cs="Times New Roman"/>
          <w:szCs w:val="24"/>
        </w:rPr>
        <w:lastRenderedPageBreak/>
        <w:t xml:space="preserve">η οποία απαιτείται να δοθεί σε αυτές ειδικά τις περιοχές, αναγνωρίζεται από όλους. </w:t>
      </w:r>
    </w:p>
    <w:p w14:paraId="10372CAC"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0372CAD" w14:textId="77777777" w:rsidR="00906807" w:rsidRDefault="00407EF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w:t>
      </w:r>
    </w:p>
    <w:p w14:paraId="10372CAE"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 xml:space="preserve">Ολοκληρώθηκε η </w:t>
      </w:r>
      <w:r>
        <w:rPr>
          <w:rFonts w:eastAsia="Times New Roman" w:cs="Times New Roman"/>
          <w:szCs w:val="24"/>
        </w:rPr>
        <w:t xml:space="preserve">συζήτηση των επικαίρων ερωτήσεων. </w:t>
      </w:r>
    </w:p>
    <w:p w14:paraId="10372CAF" w14:textId="77777777" w:rsidR="00906807" w:rsidRDefault="00407EFF">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10372CB0" w14:textId="77777777" w:rsidR="00906807" w:rsidRDefault="00407EFF">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0372CB1" w14:textId="77777777" w:rsidR="00906807" w:rsidRDefault="00407EF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Με τη συναίνεση του Σώματος και ώρα 11.26</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w:t>
      </w:r>
      <w:r>
        <w:rPr>
          <w:rFonts w:eastAsia="Times New Roman" w:cs="Times New Roman"/>
          <w:szCs w:val="24"/>
        </w:rPr>
        <w:t>ην προσεχή Δευτέρα 13 Νοεμβρίου 2017 και ώρα 17.00</w:t>
      </w:r>
      <w:r>
        <w:rPr>
          <w:rFonts w:eastAsia="Times New Roman" w:cs="Times New Roman"/>
          <w:szCs w:val="24"/>
        </w:rPr>
        <w:t>΄</w:t>
      </w:r>
      <w:r>
        <w:rPr>
          <w:rFonts w:eastAsia="Times New Roman" w:cs="Times New Roman"/>
          <w:szCs w:val="24"/>
        </w:rPr>
        <w:t>, με αντικείμενο εργασιών του Σώματος</w:t>
      </w:r>
      <w:r>
        <w:rPr>
          <w:rFonts w:eastAsia="Times New Roman" w:cs="Times New Roman"/>
          <w:szCs w:val="24"/>
        </w:rPr>
        <w:t>:</w:t>
      </w:r>
      <w:r>
        <w:rPr>
          <w:rFonts w:eastAsia="Times New Roman" w:cs="Times New Roman"/>
          <w:szCs w:val="24"/>
        </w:rPr>
        <w:t xml:space="preserve"> α)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και β) νομοθετική εργασία, σύμφωνα με την ημερήσια διάταξη που έχει διανεμηθεί. </w:t>
      </w:r>
    </w:p>
    <w:p w14:paraId="10372CB2" w14:textId="77777777" w:rsidR="00906807" w:rsidRDefault="00906807">
      <w:pPr>
        <w:spacing w:line="600" w:lineRule="auto"/>
        <w:ind w:firstLine="720"/>
        <w:jc w:val="both"/>
        <w:rPr>
          <w:rFonts w:eastAsia="Times New Roman" w:cs="Times New Roman"/>
          <w:szCs w:val="24"/>
        </w:rPr>
      </w:pPr>
    </w:p>
    <w:p w14:paraId="10372CB3" w14:textId="77777777" w:rsidR="00906807" w:rsidRDefault="00407EFF">
      <w:pPr>
        <w:spacing w:line="600" w:lineRule="auto"/>
        <w:ind w:firstLine="720"/>
        <w:jc w:val="both"/>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rPr>
        <w:t xml:space="preserve">                                     ΟΙ ΓΡΑΜΜΑΤΕΙΣ</w:t>
      </w:r>
    </w:p>
    <w:p w14:paraId="10372CB4" w14:textId="77777777" w:rsidR="00906807" w:rsidRDefault="00906807">
      <w:pPr>
        <w:spacing w:line="600" w:lineRule="auto"/>
        <w:ind w:firstLine="720"/>
        <w:jc w:val="both"/>
        <w:rPr>
          <w:rFonts w:eastAsia="Times New Roman" w:cs="Times New Roman"/>
          <w:szCs w:val="24"/>
        </w:rPr>
      </w:pPr>
    </w:p>
    <w:sectPr w:rsidR="0090680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xBd5JUwrbz7FcQi4FuHV9iEppwE=" w:salt="pGIZoM8ZCt4dT4mgsX5sP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807"/>
    <w:rsid w:val="00407EFF"/>
    <w:rsid w:val="00906807"/>
    <w:rsid w:val="00A62AF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72B9E"/>
  <w15:docId w15:val="{0F85A5EC-91F5-477D-BDE0-CAB723E0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D4C1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D4C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541</MetadataID>
    <Session xmlns="641f345b-441b-4b81-9152-adc2e73ba5e1">Γ´</Session>
    <Date xmlns="641f345b-441b-4b81-9152-adc2e73ba5e1">2017-11-09T22:00:00+00:00</Date>
    <Status xmlns="641f345b-441b-4b81-9152-adc2e73ba5e1">
      <Url>http://srv-sp1/praktika/Lists/Incoming_Metadata/EditForm.aspx?ID=541&amp;Source=/praktika/Recordings_Library/Forms/AllItems.aspx</Url>
      <Description>Δημοσιεύτηκε</Description>
    </Status>
    <Meeting xmlns="641f345b-441b-4b81-9152-adc2e73ba5e1">ΚΖ´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E9F353-5F05-45D5-9916-50216F5251D0}">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purl.org/dc/terms/"/>
    <ds:schemaRef ds:uri="641f345b-441b-4b81-9152-adc2e73ba5e1"/>
    <ds:schemaRef ds:uri="http://www.w3.org/XML/1998/namespace"/>
  </ds:schemaRefs>
</ds:datastoreItem>
</file>

<file path=customXml/itemProps2.xml><?xml version="1.0" encoding="utf-8"?>
<ds:datastoreItem xmlns:ds="http://schemas.openxmlformats.org/officeDocument/2006/customXml" ds:itemID="{FA151FB7-251E-4FA0-AA4C-9F48083FC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409101-BD22-4215-8DB2-CB013217DC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12945</Words>
  <Characters>69909</Characters>
  <Application>Microsoft Office Word</Application>
  <DocSecurity>0</DocSecurity>
  <Lines>582</Lines>
  <Paragraphs>165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2017-11-17T10:46:00Z</dcterms:created>
  <dcterms:modified xsi:type="dcterms:W3CDTF">2017-11-17T10:46:00Z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