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A1CA5" w14:textId="77777777" w:rsidR="002D6365" w:rsidRPr="00BD3EA4" w:rsidRDefault="002D6365" w:rsidP="002D6365">
      <w:pPr>
        <w:spacing w:after="0" w:line="360" w:lineRule="auto"/>
        <w:rPr>
          <w:ins w:id="0" w:author="Φλούδα Χριστίνα" w:date="2016-06-01T09:47:00Z"/>
          <w:szCs w:val="24"/>
        </w:rPr>
      </w:pPr>
      <w:ins w:id="1" w:author="Φλούδα Χριστίνα" w:date="2016-06-01T09:47:00Z">
        <w:r w:rsidRPr="00BD3EA4">
          <w:rPr>
            <w:szCs w:val="24"/>
          </w:rPr>
          <w:t>(Σημείωση: Ο παρακάτω πίνακας περιεχομένων δεν αποτελεί το τελικό κείμενο, διότι εκκρεμούν ορθογραφικές και συντακτικές διορθώσεις)</w:t>
        </w:r>
      </w:ins>
    </w:p>
    <w:p w14:paraId="6479A6E8" w14:textId="77777777" w:rsidR="002D6365" w:rsidRPr="00BD3EA4" w:rsidRDefault="002D6365" w:rsidP="002D6365">
      <w:pPr>
        <w:spacing w:after="0" w:line="360" w:lineRule="auto"/>
        <w:rPr>
          <w:ins w:id="2" w:author="Φλούδα Χριστίνα" w:date="2016-06-01T09:47:00Z"/>
          <w:szCs w:val="24"/>
        </w:rPr>
      </w:pPr>
    </w:p>
    <w:p w14:paraId="2A04EF42" w14:textId="77777777" w:rsidR="002D6365" w:rsidRPr="00BD3EA4" w:rsidRDefault="002D6365" w:rsidP="002D6365">
      <w:pPr>
        <w:spacing w:after="0" w:line="360" w:lineRule="auto"/>
        <w:rPr>
          <w:ins w:id="3" w:author="Φλούδα Χριστίνα" w:date="2016-06-01T09:47:00Z"/>
          <w:szCs w:val="24"/>
        </w:rPr>
      </w:pPr>
      <w:ins w:id="4" w:author="Φλούδα Χριστίνα" w:date="2016-06-01T09:47:00Z">
        <w:r w:rsidRPr="00BD3EA4">
          <w:rPr>
            <w:szCs w:val="24"/>
          </w:rPr>
          <w:t>ΠΙΝΑΚΑΣ ΠΕΡΙΕΧΟΜΕΝΩΝ</w:t>
        </w:r>
      </w:ins>
    </w:p>
    <w:p w14:paraId="1A5B917E" w14:textId="77777777" w:rsidR="002D6365" w:rsidRPr="00BD3EA4" w:rsidRDefault="002D6365" w:rsidP="002D6365">
      <w:pPr>
        <w:spacing w:after="0" w:line="360" w:lineRule="auto"/>
        <w:rPr>
          <w:ins w:id="5" w:author="Φλούδα Χριστίνα" w:date="2016-06-01T09:47:00Z"/>
          <w:szCs w:val="24"/>
        </w:rPr>
      </w:pPr>
      <w:ins w:id="6" w:author="Φλούδα Χριστίνα" w:date="2016-06-01T09:47:00Z">
        <w:r w:rsidRPr="00BD3EA4">
          <w:rPr>
            <w:szCs w:val="24"/>
          </w:rPr>
          <w:t>ΙΖ</w:t>
        </w:r>
        <w:r>
          <w:rPr>
            <w:szCs w:val="24"/>
          </w:rPr>
          <w:t>΄</w:t>
        </w:r>
        <w:r w:rsidRPr="00BD3EA4">
          <w:rPr>
            <w:szCs w:val="24"/>
          </w:rPr>
          <w:t xml:space="preserve"> ΠΕΡΙΟΔΟΣ </w:t>
        </w:r>
      </w:ins>
    </w:p>
    <w:p w14:paraId="45E9526F" w14:textId="77777777" w:rsidR="002D6365" w:rsidRPr="00BD3EA4" w:rsidRDefault="002D6365" w:rsidP="002D6365">
      <w:pPr>
        <w:spacing w:after="0" w:line="360" w:lineRule="auto"/>
        <w:rPr>
          <w:ins w:id="7" w:author="Φλούδα Χριστίνα" w:date="2016-06-01T09:47:00Z"/>
          <w:szCs w:val="24"/>
        </w:rPr>
      </w:pPr>
      <w:ins w:id="8" w:author="Φλούδα Χριστίνα" w:date="2016-06-01T09:47:00Z">
        <w:r w:rsidRPr="00BD3EA4">
          <w:rPr>
            <w:szCs w:val="24"/>
          </w:rPr>
          <w:t>ΠΡΟΕΔΡΕΥΟΜΕΝΗΣ ΚΟΙΝΟΒΟΥΛΕΥΤΙΚΗΣ ΔΗΜΟΚΡΑΤΙΑΣ</w:t>
        </w:r>
      </w:ins>
    </w:p>
    <w:p w14:paraId="230C46FD" w14:textId="77777777" w:rsidR="002D6365" w:rsidRPr="00BD3EA4" w:rsidRDefault="002D6365" w:rsidP="002D6365">
      <w:pPr>
        <w:spacing w:after="0" w:line="360" w:lineRule="auto"/>
        <w:rPr>
          <w:ins w:id="9" w:author="Φλούδα Χριστίνα" w:date="2016-06-01T09:47:00Z"/>
          <w:szCs w:val="24"/>
        </w:rPr>
      </w:pPr>
      <w:ins w:id="10" w:author="Φλούδα Χριστίνα" w:date="2016-06-01T09:47:00Z">
        <w:r w:rsidRPr="00BD3EA4">
          <w:rPr>
            <w:szCs w:val="24"/>
          </w:rPr>
          <w:t>ΣΥΝΟΔΟΣ Α΄</w:t>
        </w:r>
      </w:ins>
    </w:p>
    <w:p w14:paraId="290C2982" w14:textId="77777777" w:rsidR="002D6365" w:rsidRPr="00BD3EA4" w:rsidRDefault="002D6365" w:rsidP="002D6365">
      <w:pPr>
        <w:spacing w:after="0" w:line="360" w:lineRule="auto"/>
        <w:rPr>
          <w:ins w:id="11" w:author="Φλούδα Χριστίνα" w:date="2016-06-01T09:47:00Z"/>
          <w:szCs w:val="24"/>
        </w:rPr>
      </w:pPr>
    </w:p>
    <w:p w14:paraId="52A132A6" w14:textId="77777777" w:rsidR="002D6365" w:rsidRPr="00BD3EA4" w:rsidRDefault="002D6365" w:rsidP="002D6365">
      <w:pPr>
        <w:spacing w:after="0" w:line="360" w:lineRule="auto"/>
        <w:rPr>
          <w:ins w:id="12" w:author="Φλούδα Χριστίνα" w:date="2016-06-01T09:47:00Z"/>
          <w:szCs w:val="24"/>
        </w:rPr>
      </w:pPr>
      <w:ins w:id="13" w:author="Φλούδα Χριστίνα" w:date="2016-06-01T09:47:00Z">
        <w:r w:rsidRPr="00BD3EA4">
          <w:rPr>
            <w:szCs w:val="24"/>
          </w:rPr>
          <w:t>ΣΥΝΕΔΡΙΑΣΗ ΡΚΗ΄</w:t>
        </w:r>
      </w:ins>
    </w:p>
    <w:p w14:paraId="0D20DCA8" w14:textId="77777777" w:rsidR="002D6365" w:rsidRPr="00BD3EA4" w:rsidRDefault="002D6365" w:rsidP="002D6365">
      <w:pPr>
        <w:spacing w:after="0" w:line="360" w:lineRule="auto"/>
        <w:rPr>
          <w:ins w:id="14" w:author="Φλούδα Χριστίνα" w:date="2016-06-01T09:47:00Z"/>
          <w:szCs w:val="24"/>
        </w:rPr>
      </w:pPr>
      <w:ins w:id="15" w:author="Φλούδα Χριστίνα" w:date="2016-06-01T09:47:00Z">
        <w:r w:rsidRPr="00BD3EA4">
          <w:rPr>
            <w:szCs w:val="24"/>
          </w:rPr>
          <w:t>Πέμπτη  19 Μαΐου 2016</w:t>
        </w:r>
      </w:ins>
    </w:p>
    <w:p w14:paraId="40BDBE0C" w14:textId="77777777" w:rsidR="002D6365" w:rsidRPr="00BD3EA4" w:rsidRDefault="002D6365" w:rsidP="002D6365">
      <w:pPr>
        <w:spacing w:after="0" w:line="360" w:lineRule="auto"/>
        <w:rPr>
          <w:ins w:id="16" w:author="Φλούδα Χριστίνα" w:date="2016-06-01T09:47:00Z"/>
          <w:szCs w:val="24"/>
        </w:rPr>
      </w:pPr>
    </w:p>
    <w:p w14:paraId="4A30A1DC" w14:textId="77777777" w:rsidR="002D6365" w:rsidRPr="00BD3EA4" w:rsidRDefault="002D6365" w:rsidP="002D6365">
      <w:pPr>
        <w:spacing w:after="0" w:line="360" w:lineRule="auto"/>
        <w:rPr>
          <w:ins w:id="17" w:author="Φλούδα Χριστίνα" w:date="2016-06-01T09:47:00Z"/>
          <w:szCs w:val="24"/>
        </w:rPr>
      </w:pPr>
      <w:ins w:id="18" w:author="Φλούδα Χριστίνα" w:date="2016-06-01T09:47:00Z">
        <w:r w:rsidRPr="00BD3EA4">
          <w:rPr>
            <w:szCs w:val="24"/>
          </w:rPr>
          <w:t>ΘΕΜΑΤΑ</w:t>
        </w:r>
      </w:ins>
    </w:p>
    <w:p w14:paraId="46BE440C" w14:textId="77777777" w:rsidR="002D6365" w:rsidRDefault="002D6365" w:rsidP="002D6365">
      <w:pPr>
        <w:spacing w:after="0" w:line="360" w:lineRule="auto"/>
        <w:rPr>
          <w:ins w:id="19" w:author="Φλούδα Χριστίνα" w:date="2016-06-01T09:47:00Z"/>
          <w:szCs w:val="24"/>
        </w:rPr>
      </w:pPr>
      <w:ins w:id="20" w:author="Φλούδα Χριστίνα" w:date="2016-06-01T09:47:00Z">
        <w:r w:rsidRPr="00BD3EA4">
          <w:rPr>
            <w:szCs w:val="24"/>
          </w:rPr>
          <w:t xml:space="preserve"> </w:t>
        </w:r>
        <w:r w:rsidRPr="00BD3EA4">
          <w:rPr>
            <w:szCs w:val="24"/>
          </w:rPr>
          <w:br/>
          <w:t xml:space="preserve">Α. ΕΙΔΙΚΑ ΘΕΜΑΤΑ </w:t>
        </w:r>
        <w:r w:rsidRPr="00BD3EA4">
          <w:rPr>
            <w:szCs w:val="24"/>
          </w:rPr>
          <w:br/>
          <w:t xml:space="preserve">1. Ανακοινώνεται ότι τη συνεδρίαση παρακολουθούν μαθητές από το 1ο Δημοτικό Σχολείο Σούδας Χανίων, το 2ο Δημοτικό Σχολείο Γλυκών Νερών, το Ιδιωτικό Σχολείο "Παυλόπουλου", το 2ο Δημοτικό Σχολείο Κατερίνης, το 12ο και 18ο Δημοτικό Σχολείο Χανίων και το 1ο Δημοτικό Σχολείο Ζακύνθου </w:t>
        </w:r>
        <w:proofErr w:type="spellStart"/>
        <w:r w:rsidRPr="00BD3EA4">
          <w:rPr>
            <w:szCs w:val="24"/>
          </w:rPr>
          <w:t>Καραμπίνειο</w:t>
        </w:r>
        <w:proofErr w:type="spellEnd"/>
        <w:r w:rsidRPr="00BD3EA4">
          <w:rPr>
            <w:szCs w:val="24"/>
          </w:rPr>
          <w:t xml:space="preserve">, σελ. </w:t>
        </w:r>
        <w:r w:rsidRPr="00BD3EA4">
          <w:rPr>
            <w:szCs w:val="24"/>
          </w:rPr>
          <w:br/>
          <w:t xml:space="preserve">2. Επί διαδικαστικού θέματος, σελ. </w:t>
        </w:r>
        <w:r w:rsidRPr="00BD3EA4">
          <w:rPr>
            <w:szCs w:val="24"/>
          </w:rPr>
          <w:br/>
          <w:t>3. Ειδική Ημερήσια Διάταξη:</w:t>
        </w:r>
      </w:ins>
    </w:p>
    <w:p w14:paraId="0C455302" w14:textId="77777777" w:rsidR="002D6365" w:rsidRDefault="002D6365" w:rsidP="002D6365">
      <w:pPr>
        <w:spacing w:after="0" w:line="360" w:lineRule="auto"/>
        <w:rPr>
          <w:ins w:id="21" w:author="Φλούδα Χριστίνα" w:date="2016-06-01T09:47:00Z"/>
          <w:szCs w:val="24"/>
        </w:rPr>
      </w:pPr>
      <w:ins w:id="22" w:author="Φλούδα Χριστίνα" w:date="2016-06-01T09:47:00Z">
        <w:r w:rsidRPr="00BD3EA4">
          <w:rPr>
            <w:szCs w:val="24"/>
          </w:rPr>
          <w:t>Ειδική</w:t>
        </w:r>
        <w:r>
          <w:rPr>
            <w:szCs w:val="24"/>
          </w:rPr>
          <w:t xml:space="preserve"> συνεδρίαση της Ολομέλειας της Β</w:t>
        </w:r>
        <w:r w:rsidRPr="00BD3EA4">
          <w:rPr>
            <w:szCs w:val="24"/>
          </w:rPr>
          <w:t xml:space="preserve">ουλής για την Ημέρα Μνήμης της Γενοκτονίας των Ελλήνων του Πόντου, σελ. </w:t>
        </w:r>
        <w:r w:rsidRPr="00BD3EA4">
          <w:rPr>
            <w:szCs w:val="24"/>
          </w:rPr>
          <w:br/>
          <w:t xml:space="preserve">4. Τήρηση ενός λεπτού σιγής στη μνήμη των θυμάτων της Γενοκτονίας των Ποντίων, σελ. </w:t>
        </w:r>
        <w:r w:rsidRPr="00BD3EA4">
          <w:rPr>
            <w:szCs w:val="24"/>
          </w:rPr>
          <w:br/>
          <w:t xml:space="preserve"> </w:t>
        </w:r>
        <w:r w:rsidRPr="00BD3EA4">
          <w:rPr>
            <w:szCs w:val="24"/>
          </w:rPr>
          <w:br/>
          <w:t xml:space="preserve">Β. ΚΟΙΝΟΒΟΥΛΕΥΤΙΚΟΣ ΕΛΕΓΧΟΣ </w:t>
        </w:r>
        <w:r w:rsidRPr="00BD3EA4">
          <w:rPr>
            <w:szCs w:val="24"/>
          </w:rPr>
          <w:br/>
          <w:t xml:space="preserve">1. Ανακοίνωση του δελτίου επικαίρων ερωτήσεων και αναφορών - ερωτήσεων της Δευτέρας 23 Μαΐου 2016, σελ. </w:t>
        </w:r>
        <w:r w:rsidRPr="00BD3EA4">
          <w:rPr>
            <w:szCs w:val="24"/>
          </w:rPr>
          <w:br/>
          <w:t xml:space="preserve">2. Κατάθεση αναφορών, σελ. </w:t>
        </w:r>
        <w:r w:rsidRPr="00BD3EA4">
          <w:rPr>
            <w:szCs w:val="24"/>
          </w:rPr>
          <w:br/>
          <w:t>3. Συζή</w:t>
        </w:r>
        <w:r>
          <w:rPr>
            <w:szCs w:val="24"/>
          </w:rPr>
          <w:t>τηση επικαίρων ερωτήσεων:</w:t>
        </w:r>
        <w:r w:rsidRPr="00BD3EA4">
          <w:rPr>
            <w:szCs w:val="24"/>
          </w:rPr>
          <w:br/>
          <w:t xml:space="preserve">   </w:t>
        </w:r>
        <w:r>
          <w:rPr>
            <w:szCs w:val="24"/>
          </w:rPr>
          <w:t xml:space="preserve"> </w:t>
        </w:r>
        <w:r w:rsidRPr="00BD3EA4">
          <w:rPr>
            <w:szCs w:val="24"/>
          </w:rPr>
          <w:t>α) Προς τον</w:t>
        </w:r>
        <w:r>
          <w:rPr>
            <w:szCs w:val="24"/>
          </w:rPr>
          <w:t xml:space="preserve"> Υπουργό Εθνικής  Άμυνας:</w:t>
        </w:r>
        <w:r w:rsidRPr="00BD3EA4">
          <w:rPr>
            <w:szCs w:val="24"/>
          </w:rPr>
          <w:br/>
          <w:t xml:space="preserve">      </w:t>
        </w:r>
        <w:r>
          <w:rPr>
            <w:szCs w:val="24"/>
          </w:rPr>
          <w:t xml:space="preserve">  </w:t>
        </w:r>
        <w:r w:rsidRPr="00BD3EA4">
          <w:rPr>
            <w:szCs w:val="24"/>
          </w:rPr>
          <w:t xml:space="preserve">i. σχετικά με τη λήψη μέτρων για τη συντήρηση και αποκατάσταση του Στρατοπέδου συγκέντρωσης Χαϊδαρίου και την ανάδειξη του χώρου ως Μνημείου Εθνικής Αντίστασης, σελ. </w:t>
        </w:r>
        <w:r w:rsidRPr="00BD3EA4">
          <w:rPr>
            <w:szCs w:val="24"/>
          </w:rPr>
          <w:br/>
          <w:t xml:space="preserve">        </w:t>
        </w:r>
        <w:proofErr w:type="spellStart"/>
        <w:r w:rsidRPr="00BD3EA4">
          <w:rPr>
            <w:szCs w:val="24"/>
          </w:rPr>
          <w:t>ii</w:t>
        </w:r>
        <w:proofErr w:type="spellEnd"/>
        <w:r w:rsidRPr="00BD3EA4">
          <w:rPr>
            <w:szCs w:val="24"/>
          </w:rPr>
          <w:t xml:space="preserve">. σχετικά με τα Ελληνικά Αμυντικά Συστήματα της Ανώτατης Βιομηχανικής Εμπορικής Εταιρείας, ΑΒΕΕ, σελ. </w:t>
        </w:r>
        <w:r w:rsidRPr="00BD3EA4">
          <w:rPr>
            <w:szCs w:val="24"/>
          </w:rPr>
          <w:br/>
          <w:t xml:space="preserve">        </w:t>
        </w:r>
        <w:proofErr w:type="spellStart"/>
        <w:r w:rsidRPr="00BD3EA4">
          <w:rPr>
            <w:szCs w:val="24"/>
          </w:rPr>
          <w:t>iii</w:t>
        </w:r>
        <w:proofErr w:type="spellEnd"/>
        <w:r w:rsidRPr="00BD3EA4">
          <w:rPr>
            <w:szCs w:val="24"/>
          </w:rPr>
          <w:t xml:space="preserve">. σχετικά με τα προβλήματα και τις προοπτικές της Ελληνικής Βιομηχανίας Οχημάτων ΕΛΒΟ, σελ. </w:t>
        </w:r>
        <w:r w:rsidRPr="00BD3EA4">
          <w:rPr>
            <w:szCs w:val="24"/>
          </w:rPr>
          <w:br/>
          <w:t xml:space="preserve">   </w:t>
        </w:r>
        <w:r>
          <w:rPr>
            <w:szCs w:val="24"/>
          </w:rPr>
          <w:t xml:space="preserve"> </w:t>
        </w:r>
        <w:r w:rsidRPr="00BD3EA4">
          <w:rPr>
            <w:szCs w:val="24"/>
          </w:rPr>
          <w:t>β) Προς τον Υπουργό Περ</w:t>
        </w:r>
        <w:r>
          <w:rPr>
            <w:szCs w:val="24"/>
          </w:rPr>
          <w:t>ιβάλλοντος και Ενέργειας:</w:t>
        </w:r>
        <w:r w:rsidRPr="00BD3EA4">
          <w:rPr>
            <w:szCs w:val="24"/>
          </w:rPr>
          <w:br/>
          <w:t xml:space="preserve">      </w:t>
        </w:r>
        <w:r>
          <w:rPr>
            <w:szCs w:val="24"/>
          </w:rPr>
          <w:t xml:space="preserve">  </w:t>
        </w:r>
        <w:r w:rsidRPr="00BD3EA4">
          <w:rPr>
            <w:szCs w:val="24"/>
          </w:rPr>
          <w:t xml:space="preserve">i. σχετικά με την αθρόα εισαγωγή ηλεκτρικής ενέργειας, σελ. </w:t>
        </w:r>
        <w:r w:rsidRPr="00BD3EA4">
          <w:rPr>
            <w:szCs w:val="24"/>
          </w:rPr>
          <w:br/>
          <w:t xml:space="preserve">        </w:t>
        </w:r>
        <w:proofErr w:type="spellStart"/>
        <w:r w:rsidRPr="00BD3EA4">
          <w:rPr>
            <w:szCs w:val="24"/>
          </w:rPr>
          <w:t>ii</w:t>
        </w:r>
        <w:proofErr w:type="spellEnd"/>
        <w:r w:rsidRPr="00BD3EA4">
          <w:rPr>
            <w:szCs w:val="24"/>
          </w:rPr>
          <w:t xml:space="preserve">. σχετικά με τη μη εμπρόθεσμη υποβολή υπεύθυνης δήλωσης ιδιότητας κατ’ επάγγελμα αγρότη για τα αγροτικά </w:t>
        </w:r>
        <w:proofErr w:type="spellStart"/>
        <w:r w:rsidRPr="00BD3EA4">
          <w:rPr>
            <w:szCs w:val="24"/>
          </w:rPr>
          <w:t>φωτοβολταϊκά</w:t>
        </w:r>
        <w:proofErr w:type="spellEnd"/>
        <w:r w:rsidRPr="00BD3EA4">
          <w:rPr>
            <w:szCs w:val="24"/>
          </w:rPr>
          <w:t xml:space="preserve">, σελ. </w:t>
        </w:r>
        <w:r w:rsidRPr="00BD3EA4">
          <w:rPr>
            <w:szCs w:val="24"/>
          </w:rPr>
          <w:br/>
          <w:t xml:space="preserve">   </w:t>
        </w:r>
        <w:r>
          <w:rPr>
            <w:szCs w:val="24"/>
          </w:rPr>
          <w:t xml:space="preserve"> </w:t>
        </w:r>
        <w:r w:rsidRPr="00BD3EA4">
          <w:rPr>
            <w:szCs w:val="24"/>
          </w:rPr>
          <w:t xml:space="preserve">γ) Προς τον Υπουργό Οικονομικών, σχετικά με την επιβολή τέλους διανυκτέρευσης σε ενοικιαζόμενα δωμάτια και ξενοδοχεία, σελ. </w:t>
        </w:r>
        <w:r w:rsidRPr="00BD3EA4">
          <w:rPr>
            <w:szCs w:val="24"/>
          </w:rPr>
          <w:br/>
          <w:t xml:space="preserve">   </w:t>
        </w:r>
        <w:r>
          <w:rPr>
            <w:szCs w:val="24"/>
          </w:rPr>
          <w:t xml:space="preserve"> </w:t>
        </w:r>
        <w:r w:rsidRPr="00BD3EA4">
          <w:rPr>
            <w:szCs w:val="24"/>
          </w:rPr>
          <w:t xml:space="preserve">δ) Προς τον Υπουργό Αγροτικής Ανάπτυξης και Τροφίμων, σχετικά με τη μείωση των οριστικών δικαιωμάτων βασικής ενίσχυσης για χιλιάδες νέους αγρότες από έλλειψη ενημέρωσης, αυθαίρετες ενέργειες και λάθη της  δημόσιας διοίκησης, σελ. </w:t>
        </w:r>
        <w:r w:rsidRPr="00BD3EA4">
          <w:rPr>
            <w:szCs w:val="24"/>
          </w:rPr>
          <w:br/>
          <w:t xml:space="preserve">   </w:t>
        </w:r>
        <w:r>
          <w:rPr>
            <w:szCs w:val="24"/>
          </w:rPr>
          <w:t xml:space="preserve"> </w:t>
        </w:r>
        <w:r w:rsidRPr="00BD3EA4">
          <w:rPr>
            <w:szCs w:val="24"/>
          </w:rPr>
          <w:t>ε) Προς τον Υπουργό Παιδείας,  Έρευνας και Θρησκευμάτων:</w:t>
        </w:r>
        <w:r w:rsidRPr="00BD3EA4">
          <w:rPr>
            <w:szCs w:val="24"/>
          </w:rPr>
          <w:br/>
          <w:t xml:space="preserve">      </w:t>
        </w:r>
        <w:r>
          <w:rPr>
            <w:szCs w:val="24"/>
          </w:rPr>
          <w:t xml:space="preserve">  </w:t>
        </w:r>
        <w:r w:rsidRPr="00BD3EA4">
          <w:rPr>
            <w:szCs w:val="24"/>
          </w:rPr>
          <w:t xml:space="preserve">i. σχετικά με την ένταξη του Τμήματος Ψηφιακών Συστημάτων του Πανεπιστημίου Πειραιώς στο 2ο Επιστημονικό Πεδίο-Επιστημονικό Πεδίο Θετικών και Τεχνολογικών Επιστημών, σελ. </w:t>
        </w:r>
        <w:r w:rsidRPr="00BD3EA4">
          <w:rPr>
            <w:szCs w:val="24"/>
          </w:rPr>
          <w:br/>
          <w:t xml:space="preserve">        </w:t>
        </w:r>
        <w:proofErr w:type="spellStart"/>
        <w:r w:rsidRPr="00BD3EA4">
          <w:rPr>
            <w:szCs w:val="24"/>
          </w:rPr>
          <w:t>ii</w:t>
        </w:r>
        <w:proofErr w:type="spellEnd"/>
        <w:r w:rsidRPr="00BD3EA4">
          <w:rPr>
            <w:szCs w:val="24"/>
          </w:rPr>
          <w:t xml:space="preserve">. σχετικά με την αποκατάσταση του παλαιού Πρωτοδικείου Σπάρτης για τη στέγαση των Γενικών Αρχείων του Κράτους του Νομού Λακωνίας, σελ. </w:t>
        </w:r>
        <w:r w:rsidRPr="00BD3EA4">
          <w:rPr>
            <w:szCs w:val="24"/>
          </w:rPr>
          <w:br/>
          <w:t xml:space="preserve">   </w:t>
        </w:r>
        <w:r>
          <w:rPr>
            <w:szCs w:val="24"/>
          </w:rPr>
          <w:t xml:space="preserve"> </w:t>
        </w:r>
        <w:proofErr w:type="spellStart"/>
        <w:r w:rsidRPr="00BD3EA4">
          <w:rPr>
            <w:szCs w:val="24"/>
          </w:rPr>
          <w:t>στ</w:t>
        </w:r>
        <w:proofErr w:type="spellEnd"/>
        <w:r w:rsidRPr="00BD3EA4">
          <w:rPr>
            <w:szCs w:val="24"/>
          </w:rPr>
          <w:t xml:space="preserve">) Προς τον Υπουργό Εργασίας, Κοινωνικής Ασφάλισης και Κοινωνικής Αλληλεγγύης, σχετικά με το πιλοτικό πρόγραμμα "Εγγυημένο Κοινωνικό Εισόδημα (ΕΚΕ)", σελ. </w:t>
        </w:r>
        <w:r w:rsidRPr="00BD3EA4">
          <w:rPr>
            <w:szCs w:val="24"/>
          </w:rPr>
          <w:br/>
          <w:t xml:space="preserve"> </w:t>
        </w:r>
        <w:r w:rsidRPr="00BD3EA4">
          <w:rPr>
            <w:szCs w:val="24"/>
          </w:rPr>
          <w:br/>
          <w:t xml:space="preserve">Γ. ΝΟΜΟΘΕΤΙΚΗ ΕΡΓΑΣΙΑ </w:t>
        </w:r>
        <w:r w:rsidRPr="00BD3EA4">
          <w:rPr>
            <w:szCs w:val="24"/>
          </w:rPr>
          <w:br/>
          <w:t>Κατάθεση σχεδίου νόμου:</w:t>
        </w:r>
      </w:ins>
    </w:p>
    <w:p w14:paraId="5A8E349D" w14:textId="77777777" w:rsidR="002D6365" w:rsidRDefault="002D6365" w:rsidP="002D6365">
      <w:pPr>
        <w:spacing w:after="0" w:line="360" w:lineRule="auto"/>
        <w:rPr>
          <w:ins w:id="23" w:author="Φλούδα Χριστίνα" w:date="2016-06-01T09:47:00Z"/>
          <w:szCs w:val="24"/>
        </w:rPr>
      </w:pPr>
      <w:ins w:id="24" w:author="Φλούδα Χριστίνα" w:date="2016-06-01T09:47:00Z">
        <w:r w:rsidRPr="00BD3EA4">
          <w:rPr>
            <w:szCs w:val="24"/>
          </w:rPr>
          <w:t xml:space="preserve">Οι Υπουργοί Οικονομικών, Εσωτερικών και Διοικητικής Ανασυγκρότησης, Οικονομίας, Ανάπτυξης και Τουρισμού, Δικαιοσύνης, Διαφάνειας και Ανθρωπίνων Δικαιωμάτων, Εργασίας, Κοινωνικής Ασφάλισης και Κοινωνικής Αλληλεγγύης, Υγείας, Περιβάλλοντος και Ενέργειας, Υποδομών, Μεταφορών και Δικτύων, Ναυτιλίας και Νησιωτικής Πολιτικής, Αγροτικής Ανάπτυξης και Τροφίμων και Επικρατείας καθώς και οι Αναπληρωτές Υπουργοί Εσωτερικών και Διοικητικής Ανασυγκρότησης, Υγείας, Οικονομικών, Περιβάλλοντος και Ενέργειας, Δικαιοσύνης, Διαφάνειας και Ανθρωπίνων Δικαιωμάτων και Εργασίας, Κοινωνικής Ασφάλισης και Κοινωνικής Αλληλεγγύης κατέθεσαν στις 18-5-2016 σχέδιο νόμου: «Επείγουσες διατάξεις για την εφαρμογή της Συμφωνίας Δημοσιονομικών Στόχων και Διαρθρωτικών Μεταρρυθμίσεων και άλλες διατάξεις», σελ. </w:t>
        </w:r>
        <w:r w:rsidRPr="00BD3EA4">
          <w:rPr>
            <w:szCs w:val="24"/>
          </w:rPr>
          <w:br/>
          <w:t xml:space="preserve"> </w:t>
        </w:r>
        <w:r w:rsidRPr="00BD3EA4">
          <w:rPr>
            <w:szCs w:val="24"/>
          </w:rPr>
          <w:br/>
        </w:r>
        <w:r>
          <w:rPr>
            <w:szCs w:val="24"/>
          </w:rPr>
          <w:t>ΠΡΟΕΔΡΕΥΟΝΤΕΣ</w:t>
        </w:r>
      </w:ins>
    </w:p>
    <w:p w14:paraId="1C85506A" w14:textId="77777777" w:rsidR="002D6365" w:rsidRDefault="002D6365" w:rsidP="002D6365">
      <w:pPr>
        <w:spacing w:after="0" w:line="360" w:lineRule="auto"/>
        <w:rPr>
          <w:ins w:id="25" w:author="Φλούδα Χριστίνα" w:date="2016-06-01T09:47:00Z"/>
          <w:szCs w:val="24"/>
        </w:rPr>
      </w:pPr>
    </w:p>
    <w:p w14:paraId="416AC322" w14:textId="77777777" w:rsidR="002D6365" w:rsidRDefault="002D6365" w:rsidP="002D6365">
      <w:pPr>
        <w:spacing w:after="0" w:line="360" w:lineRule="auto"/>
        <w:rPr>
          <w:ins w:id="26" w:author="Φλούδα Χριστίνα" w:date="2016-06-01T09:47:00Z"/>
          <w:szCs w:val="24"/>
        </w:rPr>
      </w:pPr>
      <w:ins w:id="27" w:author="Φλούδα Χριστίνα" w:date="2016-06-01T09:47:00Z">
        <w:r w:rsidRPr="00BD3EA4">
          <w:rPr>
            <w:szCs w:val="24"/>
          </w:rPr>
          <w:t>ΚΟΥΡΑΚΗΣ Α. , σελ.</w:t>
        </w:r>
        <w:r w:rsidRPr="00BD3EA4">
          <w:rPr>
            <w:szCs w:val="24"/>
          </w:rPr>
          <w:br/>
          <w:t>ΧΡΙΣΤΟΔΟΥΛΟΠΟΥΛΟΥ Α. , σελ.</w:t>
        </w:r>
        <w:r w:rsidRPr="00BD3EA4">
          <w:rPr>
            <w:szCs w:val="24"/>
          </w:rPr>
          <w:br/>
        </w:r>
      </w:ins>
    </w:p>
    <w:p w14:paraId="37CCB3E9" w14:textId="77777777" w:rsidR="002D6365" w:rsidRPr="00BD3EA4" w:rsidRDefault="002D6365" w:rsidP="002D6365">
      <w:pPr>
        <w:spacing w:after="0" w:line="360" w:lineRule="auto"/>
        <w:rPr>
          <w:ins w:id="28" w:author="Φλούδα Χριστίνα" w:date="2016-06-01T09:47:00Z"/>
          <w:szCs w:val="24"/>
        </w:rPr>
      </w:pPr>
      <w:ins w:id="29" w:author="Φλούδα Χριστίνα" w:date="2016-06-01T09:47:00Z">
        <w:r w:rsidRPr="00BD3EA4">
          <w:rPr>
            <w:szCs w:val="24"/>
          </w:rPr>
          <w:t xml:space="preserve"> </w:t>
        </w:r>
        <w:r w:rsidRPr="00BD3EA4">
          <w:rPr>
            <w:szCs w:val="24"/>
          </w:rPr>
          <w:br/>
        </w:r>
      </w:ins>
    </w:p>
    <w:p w14:paraId="431ED334" w14:textId="77777777" w:rsidR="002D6365" w:rsidRPr="00BD3EA4" w:rsidRDefault="002D6365" w:rsidP="002D6365">
      <w:pPr>
        <w:spacing w:after="0" w:line="360" w:lineRule="auto"/>
        <w:rPr>
          <w:ins w:id="30" w:author="Φλούδα Χριστίνα" w:date="2016-06-01T09:47:00Z"/>
          <w:szCs w:val="24"/>
        </w:rPr>
      </w:pPr>
      <w:ins w:id="31" w:author="Φλούδα Χριστίνα" w:date="2016-06-01T09:47:00Z">
        <w:r w:rsidRPr="00BD3EA4">
          <w:rPr>
            <w:szCs w:val="24"/>
          </w:rPr>
          <w:t>ΟΜΙΛΗΤΕΣ</w:t>
        </w:r>
      </w:ins>
    </w:p>
    <w:p w14:paraId="31852275" w14:textId="10993867" w:rsidR="002D6365" w:rsidRDefault="002D6365" w:rsidP="002D6365">
      <w:pPr>
        <w:spacing w:line="600" w:lineRule="auto"/>
        <w:ind w:firstLine="720"/>
        <w:contextualSpacing/>
        <w:jc w:val="both"/>
        <w:rPr>
          <w:ins w:id="32" w:author="Φλούδα Χριστίνα" w:date="2016-06-01T09:47:00Z"/>
          <w:rFonts w:eastAsia="Times New Roman" w:cs="Times New Roman"/>
          <w:szCs w:val="24"/>
        </w:rPr>
        <w:pPrChange w:id="33" w:author="Φλούδα Χριστίνα" w:date="2016-06-01T09:47:00Z">
          <w:pPr>
            <w:spacing w:line="600" w:lineRule="auto"/>
            <w:ind w:firstLine="720"/>
            <w:contextualSpacing/>
            <w:jc w:val="center"/>
          </w:pPr>
        </w:pPrChange>
      </w:pPr>
      <w:ins w:id="34" w:author="Φλούδα Χριστίνα" w:date="2016-06-01T09:47:00Z">
        <w:r w:rsidRPr="00BD3EA4">
          <w:rPr>
            <w:szCs w:val="24"/>
          </w:rPr>
          <w:br/>
          <w:t>Α. Επί διαδικαστικού θέματος:</w:t>
        </w:r>
        <w:r w:rsidRPr="00BD3EA4">
          <w:rPr>
            <w:szCs w:val="24"/>
          </w:rPr>
          <w:br/>
          <w:t>ΚΑΦΑΝΤΑΡΗ Χ. , σελ.</w:t>
        </w:r>
        <w:r w:rsidRPr="00BD3EA4">
          <w:rPr>
            <w:szCs w:val="24"/>
          </w:rPr>
          <w:br/>
          <w:t>ΚΟΥΡΑΚΗΣ Α. , σελ.</w:t>
        </w:r>
        <w:r w:rsidRPr="00BD3EA4">
          <w:rPr>
            <w:szCs w:val="24"/>
          </w:rPr>
          <w:br/>
          <w:t>ΚΟΥΤΣΟΥΚΟΣ Γ. , σελ.</w:t>
        </w:r>
        <w:r w:rsidRPr="00BD3EA4">
          <w:rPr>
            <w:szCs w:val="24"/>
          </w:rPr>
          <w:br/>
          <w:t>ΦΙΛΗΣ Ν. , σελ.</w:t>
        </w:r>
        <w:r w:rsidRPr="00BD3EA4">
          <w:rPr>
            <w:szCs w:val="24"/>
          </w:rPr>
          <w:br/>
          <w:t>ΧΡΙΣΤΟΔΟΥΛΟΠΟΥΛΟΥ Α. , σελ.</w:t>
        </w:r>
        <w:r w:rsidRPr="00BD3EA4">
          <w:rPr>
            <w:szCs w:val="24"/>
          </w:rPr>
          <w:br/>
        </w:r>
        <w:r w:rsidRPr="00BD3EA4">
          <w:rPr>
            <w:szCs w:val="24"/>
          </w:rPr>
          <w:br/>
          <w:t>Β. Επί της Ειδικής Ημερήσιας Διάταξης:</w:t>
        </w:r>
        <w:r w:rsidRPr="00BD3EA4">
          <w:rPr>
            <w:szCs w:val="24"/>
          </w:rPr>
          <w:br/>
          <w:t>ΑΜΑΝΑΤΙΔΗΣ Ι. , σελ.</w:t>
        </w:r>
        <w:r w:rsidRPr="00BD3EA4">
          <w:rPr>
            <w:szCs w:val="24"/>
          </w:rPr>
          <w:br/>
          <w:t>ΑΝΑΣΤΑΣΙΑΔΗΣ Σ. , σελ.</w:t>
        </w:r>
        <w:r w:rsidRPr="00BD3EA4">
          <w:rPr>
            <w:szCs w:val="24"/>
          </w:rPr>
          <w:br/>
          <w:t>ΓΕΩΡΓΙΑΔΗΣ Μ. , σελ.</w:t>
        </w:r>
        <w:r w:rsidRPr="00BD3EA4">
          <w:rPr>
            <w:szCs w:val="24"/>
          </w:rPr>
          <w:br/>
          <w:t>ΔΕΛΗΣ Ι. , σελ.</w:t>
        </w:r>
        <w:r w:rsidRPr="00BD3EA4">
          <w:rPr>
            <w:szCs w:val="24"/>
          </w:rPr>
          <w:br/>
          <w:t>ΚΕΦΑΛΙΔΟΥ Χ. , σελ.</w:t>
        </w:r>
        <w:r w:rsidRPr="00BD3EA4">
          <w:rPr>
            <w:szCs w:val="24"/>
          </w:rPr>
          <w:br/>
          <w:t>ΚΟΥΡΑΚΗΣ Α. , σελ.</w:t>
        </w:r>
        <w:r w:rsidRPr="00BD3EA4">
          <w:rPr>
            <w:szCs w:val="24"/>
          </w:rPr>
          <w:br/>
          <w:t>ΛΑΖΑΡΙΔΗΣ Γ. , σελ.</w:t>
        </w:r>
        <w:r w:rsidRPr="00BD3EA4">
          <w:rPr>
            <w:szCs w:val="24"/>
          </w:rPr>
          <w:br/>
          <w:t>ΜΑΡΚΟΥ Α. , σελ.</w:t>
        </w:r>
        <w:r w:rsidRPr="00BD3EA4">
          <w:rPr>
            <w:szCs w:val="24"/>
          </w:rPr>
          <w:br/>
          <w:t>ΤΡΙΑΝΤΑΦΥΛΛΟΥ Μ. , σελ.</w:t>
        </w:r>
        <w:r w:rsidRPr="00BD3EA4">
          <w:rPr>
            <w:szCs w:val="24"/>
          </w:rPr>
          <w:br/>
          <w:t>ΦΙΛΗΣ Ν. , σελ.</w:t>
        </w:r>
        <w:r w:rsidRPr="00BD3EA4">
          <w:rPr>
            <w:szCs w:val="24"/>
          </w:rPr>
          <w:br/>
        </w:r>
        <w:r w:rsidRPr="00BD3EA4">
          <w:rPr>
            <w:szCs w:val="24"/>
          </w:rPr>
          <w:br/>
          <w:t>Γ. Επί των επικαίρων ερωτήσεων:</w:t>
        </w:r>
        <w:r w:rsidRPr="00BD3EA4">
          <w:rPr>
            <w:szCs w:val="24"/>
          </w:rPr>
          <w:br/>
          <w:t>ΑΛΕΞΙΑΔΗΣ Τ. , σελ.</w:t>
        </w:r>
        <w:r w:rsidRPr="00BD3EA4">
          <w:rPr>
            <w:szCs w:val="24"/>
          </w:rPr>
          <w:br/>
          <w:t>ΒΙΤΣΑΣ Δ. , σελ.</w:t>
        </w:r>
        <w:r w:rsidRPr="00BD3EA4">
          <w:rPr>
            <w:szCs w:val="24"/>
          </w:rPr>
          <w:br/>
          <w:t>ΔΑΒΑΚΗΣ Α. , σελ.</w:t>
        </w:r>
        <w:r w:rsidRPr="00BD3EA4">
          <w:rPr>
            <w:szCs w:val="24"/>
          </w:rPr>
          <w:br/>
          <w:t>ΚΑΜΜΕΝΟΣ Δ. , σελ.</w:t>
        </w:r>
        <w:r w:rsidRPr="00BD3EA4">
          <w:rPr>
            <w:szCs w:val="24"/>
          </w:rPr>
          <w:br/>
          <w:t>ΚΑΦΑΝΤΑΡΗ Χ. , σελ.</w:t>
        </w:r>
        <w:r w:rsidRPr="00BD3EA4">
          <w:rPr>
            <w:szCs w:val="24"/>
          </w:rPr>
          <w:br/>
          <w:t>ΚΕΓΚΕΡΟΓΛΟΥ Β. , σελ.</w:t>
        </w:r>
        <w:r w:rsidRPr="00BD3EA4">
          <w:rPr>
            <w:szCs w:val="24"/>
          </w:rPr>
          <w:br/>
          <w:t>ΚΟΝΣΟΛΑΣ Ε. , σελ.</w:t>
        </w:r>
        <w:r w:rsidRPr="00BD3EA4">
          <w:rPr>
            <w:szCs w:val="24"/>
          </w:rPr>
          <w:br/>
          <w:t>ΚΟΥΤΣΟΥΚΟΣ Γ. , σελ.</w:t>
        </w:r>
        <w:r w:rsidRPr="00BD3EA4">
          <w:rPr>
            <w:szCs w:val="24"/>
          </w:rPr>
          <w:br/>
          <w:t>ΜΑΝΙΑΤΗΣ Ι. , σελ.</w:t>
        </w:r>
        <w:r w:rsidRPr="00BD3EA4">
          <w:rPr>
            <w:szCs w:val="24"/>
          </w:rPr>
          <w:br/>
          <w:t>ΜΑΝΩΛΑΚΟΥ Δ. , σελ.</w:t>
        </w:r>
        <w:r w:rsidRPr="00BD3EA4">
          <w:rPr>
            <w:szCs w:val="24"/>
          </w:rPr>
          <w:br/>
          <w:t>ΜΠΟΛΑΡΗΣ Μ. , σελ.</w:t>
        </w:r>
        <w:r w:rsidRPr="00BD3EA4">
          <w:rPr>
            <w:szCs w:val="24"/>
          </w:rPr>
          <w:br/>
          <w:t>ΠΑΠΑΔΟΠΟΥΛΟΣ Α. , σελ.</w:t>
        </w:r>
        <w:r w:rsidRPr="00BD3EA4">
          <w:rPr>
            <w:szCs w:val="24"/>
          </w:rPr>
          <w:br/>
          <w:t>ΣΑΡΙΔΗΣ Ι. , σελ.</w:t>
        </w:r>
        <w:r w:rsidRPr="00BD3EA4">
          <w:rPr>
            <w:szCs w:val="24"/>
          </w:rPr>
          <w:br/>
          <w:t>ΣΚΟΥΡΛΕΤΗΣ Π. , σελ.</w:t>
        </w:r>
        <w:r w:rsidRPr="00BD3EA4">
          <w:rPr>
            <w:szCs w:val="24"/>
          </w:rPr>
          <w:br/>
          <w:t>ΦΙΛΗΣ</w:t>
        </w:r>
        <w:r>
          <w:rPr>
            <w:szCs w:val="24"/>
          </w:rPr>
          <w:t xml:space="preserve"> Ν. , σελ.</w:t>
        </w:r>
        <w:r>
          <w:rPr>
            <w:szCs w:val="24"/>
          </w:rPr>
          <w:br/>
          <w:t>ΦΩΤΙΟΥ Θ. , σελ.</w:t>
        </w:r>
        <w:r>
          <w:rPr>
            <w:szCs w:val="24"/>
          </w:rPr>
          <w:br/>
        </w:r>
        <w:r>
          <w:rPr>
            <w:szCs w:val="24"/>
          </w:rPr>
          <w:br/>
        </w:r>
        <w:r w:rsidRPr="00BD3EA4">
          <w:rPr>
            <w:szCs w:val="24"/>
          </w:rPr>
          <w:t>ΠΑΡΕΜΒΑΣΕΙΣ:</w:t>
        </w:r>
        <w:r w:rsidRPr="00BD3EA4">
          <w:rPr>
            <w:szCs w:val="24"/>
          </w:rPr>
          <w:br/>
          <w:t>ΑΪΒΑΤΙΔΗΣ Ι. , σελ.</w:t>
        </w:r>
        <w:r w:rsidRPr="00BD3EA4">
          <w:rPr>
            <w:szCs w:val="24"/>
          </w:rPr>
          <w:br/>
          <w:t>ΚΟΥΡΟΥΜΠΛΗΣ Π. , σελ.</w:t>
        </w:r>
        <w:r w:rsidRPr="00BD3EA4">
          <w:rPr>
            <w:szCs w:val="24"/>
          </w:rPr>
          <w:br/>
          <w:t>ΚΥΡΙΑΖΙΔΗΣ Δ. , σελ.</w:t>
        </w:r>
        <w:r w:rsidRPr="00BD3EA4">
          <w:rPr>
            <w:szCs w:val="24"/>
          </w:rPr>
          <w:br/>
          <w:t>ΦΩΤΙΟΥ Θ. , σελ.</w:t>
        </w:r>
        <w:bookmarkStart w:id="35" w:name="_GoBack"/>
        <w:bookmarkEnd w:id="35"/>
      </w:ins>
    </w:p>
    <w:p w14:paraId="279A2880" w14:textId="77777777" w:rsidR="000F757A" w:rsidRDefault="002441C3">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279A2881" w14:textId="77777777" w:rsidR="000F757A" w:rsidRDefault="002441C3">
      <w:pPr>
        <w:spacing w:line="600" w:lineRule="auto"/>
        <w:ind w:firstLine="720"/>
        <w:contextualSpacing/>
        <w:jc w:val="center"/>
        <w:rPr>
          <w:rFonts w:eastAsia="Times New Roman" w:cs="Times New Roman"/>
          <w:szCs w:val="24"/>
        </w:rPr>
      </w:pPr>
      <w:r>
        <w:rPr>
          <w:rFonts w:eastAsia="Times New Roman" w:cs="Times New Roman"/>
          <w:szCs w:val="24"/>
        </w:rPr>
        <w:t xml:space="preserve">ΙΖ΄ ΠΕΡΙΟΔΟΣ </w:t>
      </w:r>
    </w:p>
    <w:p w14:paraId="279A2882" w14:textId="77777777" w:rsidR="000F757A" w:rsidRDefault="002441C3">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79A2883" w14:textId="77777777" w:rsidR="000F757A" w:rsidRDefault="002441C3">
      <w:pPr>
        <w:spacing w:line="600" w:lineRule="auto"/>
        <w:ind w:firstLine="720"/>
        <w:contextualSpacing/>
        <w:jc w:val="center"/>
        <w:rPr>
          <w:rFonts w:eastAsia="Times New Roman" w:cs="Times New Roman"/>
          <w:szCs w:val="24"/>
        </w:rPr>
      </w:pPr>
      <w:r>
        <w:rPr>
          <w:rFonts w:eastAsia="Times New Roman" w:cs="Times New Roman"/>
          <w:szCs w:val="24"/>
        </w:rPr>
        <w:t>ΣΥΝΟΔΟΣ Α΄</w:t>
      </w:r>
    </w:p>
    <w:p w14:paraId="279A2884" w14:textId="77777777" w:rsidR="000F757A" w:rsidRDefault="002441C3">
      <w:pPr>
        <w:spacing w:line="600" w:lineRule="auto"/>
        <w:ind w:firstLine="720"/>
        <w:contextualSpacing/>
        <w:jc w:val="center"/>
        <w:rPr>
          <w:rFonts w:eastAsia="Times New Roman" w:cs="Times New Roman"/>
          <w:szCs w:val="24"/>
        </w:rPr>
      </w:pPr>
      <w:r>
        <w:rPr>
          <w:rFonts w:eastAsia="Times New Roman" w:cs="Times New Roman"/>
          <w:szCs w:val="24"/>
        </w:rPr>
        <w:t>ΣΥΝΕΔΡΙΑΣΗ ΡΚΗ΄</w:t>
      </w:r>
    </w:p>
    <w:p w14:paraId="279A2885" w14:textId="77777777" w:rsidR="000F757A" w:rsidRDefault="002441C3">
      <w:pPr>
        <w:spacing w:line="600" w:lineRule="auto"/>
        <w:ind w:firstLine="720"/>
        <w:contextualSpacing/>
        <w:jc w:val="center"/>
        <w:rPr>
          <w:rFonts w:eastAsia="Times New Roman" w:cs="Times New Roman"/>
          <w:szCs w:val="24"/>
        </w:rPr>
      </w:pPr>
      <w:r>
        <w:rPr>
          <w:rFonts w:eastAsia="Times New Roman" w:cs="Times New Roman"/>
          <w:szCs w:val="24"/>
        </w:rPr>
        <w:t>Πέμπτη 19 Μαΐου 2016</w:t>
      </w:r>
    </w:p>
    <w:p w14:paraId="279A288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Αθήνα, σήμερα στις 19 Μαΐου 2016, ημέρα Πέμπτη και ώρα 9.50΄ στην Αίθουσα των συνεδριάσεων του Βουλευτηρίου συνήλθε η Βουλή σε ολομέλεια για να συνεδριάσει υπό την προεδρία του Α΄ Αντιπροέδρου αυτής κ. </w:t>
      </w:r>
      <w:r w:rsidRPr="0010753B">
        <w:rPr>
          <w:rFonts w:eastAsia="Times New Roman" w:cs="Times New Roman"/>
          <w:b/>
          <w:szCs w:val="24"/>
        </w:rPr>
        <w:t>ΑΝΑΣΤΑΣΙΟΥ ΚΟΥΡΑΚΗ</w:t>
      </w:r>
      <w:r>
        <w:rPr>
          <w:rFonts w:eastAsia="Times New Roman" w:cs="Times New Roman"/>
          <w:szCs w:val="24"/>
        </w:rPr>
        <w:t>.</w:t>
      </w:r>
    </w:p>
    <w:p w14:paraId="279A288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Κυρίες και κύριοι συνάδελφοι, αρχίζει η συνεδρίαση.</w:t>
      </w:r>
    </w:p>
    <w:p w14:paraId="279A288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Πριν μπούμε στην ειδική ημερήσια διάταξη θα ήθελα να κάνω μια ανακοίνωση, για να προχωρούν οι εργασίες των Υπηρεσιών της Βουλής ως προς το θέμα του νομοσχεδίου.</w:t>
      </w:r>
    </w:p>
    <w:p w14:paraId="279A288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Έχω την τιμή να ανακοινώσω στο Σώμα ότι οι Υπουργοί Οικονομικών, Εσωτερικών και Διοικητικής Ανασυγκρότησης, Οικονομίας, Ανάπτυξης και Τουρισμού, Δικαιοσύνης, Διαφάνειας και Ανθρωπίνων Δικαιωμάτων, Εργασίας, Κοινωνικής Ασφάλισης και Κοινωνικής Αλληλεγγύης, Υγείας, Περιβάλλοντος και Ενέργειας, Υποδομών, Μεταφορών και Δικτύων, Ναυτιλίας και Νησιωτικής Πολιτικής, Αγροτικής Ανάπτυξης και Τροφίμων </w:t>
      </w:r>
      <w:r>
        <w:rPr>
          <w:rFonts w:eastAsia="Times New Roman" w:cs="Times New Roman"/>
          <w:szCs w:val="24"/>
        </w:rPr>
        <w:lastRenderedPageBreak/>
        <w:t xml:space="preserve">και Επικρατείας καθώς και οι Αναπληρωτές Υπουργοί Εσωτερικών και Διοικητικής Ανασυγκρότησης, Υγείας, Οικονομικών, Περιβάλλοντος και Ενέργειας, Δικαιοσύνης, Διαφάνειας και Ανθρωπίνων Δικαιωμάτων και Εργασίας, Κοινωνικής Ασφάλισης και Κοινωνικής Αλληλεγγύης κατέθεσαν στις 18-5-2016 σχέδιο νόμου «Επείγουσες διατάξεις για την εφαρμογή της Συμφωνίας Δημοσιονομικών Στόχων και Διαρθρωτικών Μεταρρυθμίσεων και άλλες διατάξεις». </w:t>
      </w:r>
    </w:p>
    <w:p w14:paraId="279A288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Παραπέμπεται στις αρμόδιες Διαρκείς Επιτροπές.</w:t>
      </w:r>
    </w:p>
    <w:p w14:paraId="279A288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στην </w:t>
      </w:r>
    </w:p>
    <w:p w14:paraId="279A288C" w14:textId="77777777" w:rsidR="000F757A" w:rsidRDefault="002441C3">
      <w:pPr>
        <w:spacing w:line="600" w:lineRule="auto"/>
        <w:ind w:left="2160" w:firstLine="720"/>
        <w:contextualSpacing/>
        <w:jc w:val="both"/>
        <w:rPr>
          <w:rFonts w:eastAsia="Times New Roman" w:cs="Times New Roman"/>
          <w:b/>
          <w:szCs w:val="24"/>
        </w:rPr>
      </w:pPr>
      <w:r>
        <w:rPr>
          <w:rFonts w:eastAsia="Times New Roman" w:cs="Times New Roman"/>
          <w:b/>
          <w:szCs w:val="24"/>
        </w:rPr>
        <w:t>ΕΙΔΙΚΗ ΗΜΕΡΗΣΙΑ ΔΙΑΤΑΞΗ</w:t>
      </w:r>
    </w:p>
    <w:p w14:paraId="279A288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lastRenderedPageBreak/>
        <w:t>Ειδική συνεδρίαση της Ολομέλειας της Βουλής για την Ημέρα Μνήμης της Γενοκτονίας των Ελλήνων του Πόντου.</w:t>
      </w:r>
    </w:p>
    <w:p w14:paraId="279A288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Θα τοποθετηθούμε για επτά λεπτά, εκ μέρους του Προεδρείου ο ομιλών, Α΄ Αντιπρόεδρος της Βουλής, εκ μέρους της Κυβέρνησης ο Υφυπουργός Εξωτερικών, κ. Ιωάννης Αμανατίδης, και οι συνάδελφοι Βουλευτές και Βουλευτίνες, που έχουν οριστεί από τις Κοινοβουλευτικές Ομάδες των κομμάτων.</w:t>
      </w:r>
    </w:p>
    <w:p w14:paraId="279A288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εκπροσωπώντας το Προεδρείο των Ελλήνων θα ήθελα, κατ’ αρχάς, να χαιρετίσω τους πρώην Προέδρους της Βουλής, τους φορείς και εκπροσώπους του ποντιακού Ελληνισμού που παρακολουθούν τη σημερινή </w:t>
      </w:r>
      <w:r>
        <w:rPr>
          <w:rFonts w:eastAsia="Times New Roman" w:cs="Times New Roman"/>
          <w:szCs w:val="24"/>
        </w:rPr>
        <w:lastRenderedPageBreak/>
        <w:t>ειδική συνεδρίαση της Ολομέλειας για την Ημέρα Μνήμης της Γενοκτονίας των Ελλήνων του Πόντου.</w:t>
      </w:r>
    </w:p>
    <w:p w14:paraId="279A289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Όπως γνωρίζετε, η Βουλή των Ελλήνων με βάση τον ν.2193/1994 έχει αναγνωρίσει την 19</w:t>
      </w:r>
      <w:r>
        <w:rPr>
          <w:rFonts w:eastAsia="Times New Roman" w:cs="Times New Roman"/>
          <w:szCs w:val="24"/>
          <w:vertAlign w:val="superscript"/>
        </w:rPr>
        <w:t>η</w:t>
      </w:r>
      <w:r>
        <w:rPr>
          <w:rFonts w:eastAsia="Times New Roman" w:cs="Times New Roman"/>
          <w:szCs w:val="24"/>
        </w:rPr>
        <w:t xml:space="preserve"> Μαΐου ως Ημέρα Μνήμης της Γενοκτονίας των Ελλήνων του Πόντου. Η ουσία τέτοιων αποφάσεων έγκειται στο να δικαιωθεί η μνήμη των θυμάτων και να μην χαθεί η ιστορική μνήμη. </w:t>
      </w:r>
    </w:p>
    <w:p w14:paraId="279A2891"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Είναι σημαντικό, επίσης, και στο να πιεστεί η Τουρκική Δημοκρατία να αναγνωρίσει κρατικά εγκλήματα που διαπράχθηκαν στη διαδικασία της γέννησής της από τα συντρίμμια της οθωμανικής αυτοκρατορίας. </w:t>
      </w:r>
    </w:p>
    <w:p w14:paraId="279A2892" w14:textId="77777777" w:rsidR="000F757A" w:rsidRDefault="002441C3">
      <w:pPr>
        <w:spacing w:line="600" w:lineRule="auto"/>
        <w:ind w:firstLine="720"/>
        <w:contextualSpacing/>
        <w:jc w:val="both"/>
        <w:rPr>
          <w:rFonts w:eastAsia="Times New Roman"/>
          <w:szCs w:val="24"/>
        </w:rPr>
      </w:pPr>
      <w:r>
        <w:rPr>
          <w:rFonts w:eastAsia="Times New Roman"/>
          <w:szCs w:val="24"/>
        </w:rPr>
        <w:lastRenderedPageBreak/>
        <w:t>Για όλον τον ελληνικό λαό η ανάμνηση αυτών των εγκλημάτων στην περίπτωση των Ελλήνων και των Ελληνίδων του Πόντου -και μιλάμε για εκατοντάδες χιλιάδες εκτοπισμένους και δολοφονημένους, με ανείπωτες καταστροφές και λεηλασίες- αναδεικνύει την ανάγκη της πάλης εναντίον του πολέμου για την ειρηνική συμβίωση των λαών.</w:t>
      </w:r>
    </w:p>
    <w:p w14:paraId="279A2893" w14:textId="77777777" w:rsidR="000F757A" w:rsidRDefault="002441C3">
      <w:pPr>
        <w:spacing w:line="600" w:lineRule="auto"/>
        <w:ind w:firstLine="720"/>
        <w:contextualSpacing/>
        <w:jc w:val="both"/>
        <w:rPr>
          <w:rFonts w:eastAsia="Times New Roman"/>
          <w:szCs w:val="24"/>
        </w:rPr>
      </w:pPr>
      <w:r>
        <w:rPr>
          <w:rFonts w:eastAsia="Times New Roman"/>
          <w:szCs w:val="24"/>
        </w:rPr>
        <w:t>Ακόμη, η αναγνώριση των εγκλημάτων του παρελθόντος μπορεί να συμβάλει, ώστε να πλησιάσουμε τους γείτονες, να κουβεντιάσουμε ειρηνικά για το παρελθόν και να πάρουμε όσα μέτρα χρειάζονται, ώστε τέτοιες αιματηρές τραγωδίες να μεί</w:t>
      </w:r>
      <w:r>
        <w:rPr>
          <w:rFonts w:eastAsia="Times New Roman"/>
          <w:szCs w:val="24"/>
        </w:rPr>
        <w:lastRenderedPageBreak/>
        <w:t>νουν παρελθόν. Και σε αυτή την κατεύθυνση πρέπει να πιέσουμε την Τουρκική Δημοκρατία και να έχουμε ανοικτές κατευθύνσεις προς τα εκεί.</w:t>
      </w:r>
    </w:p>
    <w:p w14:paraId="279A2894" w14:textId="77777777" w:rsidR="000F757A" w:rsidRDefault="002441C3">
      <w:pPr>
        <w:spacing w:line="600" w:lineRule="auto"/>
        <w:ind w:firstLine="720"/>
        <w:contextualSpacing/>
        <w:jc w:val="both"/>
        <w:rPr>
          <w:rFonts w:eastAsia="Times New Roman" w:cs="Times New Roman"/>
          <w:szCs w:val="24"/>
        </w:rPr>
      </w:pPr>
      <w:r>
        <w:rPr>
          <w:rFonts w:eastAsia="Times New Roman"/>
          <w:szCs w:val="24"/>
        </w:rPr>
        <w:t xml:space="preserve">Σε αυτή τη βάση, </w:t>
      </w:r>
      <w:r>
        <w:rPr>
          <w:rFonts w:eastAsia="Times New Roman" w:cs="Times New Roman"/>
          <w:szCs w:val="24"/>
        </w:rPr>
        <w:t xml:space="preserve">κυρίες και κύριοι συνάδελφοι, η ιστορία του ποντιακού ζητήματος μπορεί να ενδυναμώσει τις σχέσεις μας με την Τουρκία και τον τουρκικό λαό. </w:t>
      </w:r>
    </w:p>
    <w:p w14:paraId="279A289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η προσέγγιση αυτών των ζητημάτων οφείλει να γίνεται με αντικειμενικότητα και σεβασμό στην ιστορική αλήθεια, χωρίς </w:t>
      </w:r>
      <w:proofErr w:type="spellStart"/>
      <w:r>
        <w:rPr>
          <w:rFonts w:eastAsia="Times New Roman" w:cs="Times New Roman"/>
          <w:szCs w:val="24"/>
        </w:rPr>
        <w:t>δαιμονοποίηση</w:t>
      </w:r>
      <w:proofErr w:type="spellEnd"/>
      <w:r>
        <w:rPr>
          <w:rFonts w:eastAsia="Times New Roman" w:cs="Times New Roman"/>
          <w:szCs w:val="24"/>
        </w:rPr>
        <w:t xml:space="preserve"> και φανατισμούς. Είναι καλό να το θυμόμαστε αυτό τώρα, που στη γειτονική μας Τουρκία η αμφισβήτηση των δημοκρατικών ελευθεριών στο όνομα </w:t>
      </w:r>
      <w:r>
        <w:rPr>
          <w:rFonts w:eastAsia="Times New Roman" w:cs="Times New Roman"/>
          <w:szCs w:val="24"/>
        </w:rPr>
        <w:lastRenderedPageBreak/>
        <w:t xml:space="preserve">του εθνικισμού γίνεται πάλι καθημερινότητα και αθώοι άνθρωποι χαρακτηρίζονται προδότες, επειδή εξέφρασαν τη γνώμη τους. </w:t>
      </w:r>
    </w:p>
    <w:p w14:paraId="279A289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τη γειτονική μας Τουρκία ισχύει ό,τι για όλα τα κράτη και όλους τους λαούς. Την ιστορία μας πρέπει να την αντικρίζουμε κατάματα, με τα καλά της και τα κακά της. Δημιουργείς φίλους και όχι εχθρούς, όταν παραδέχεσαι και στηλιτεύεις την αδικία, ακόμα και αν την έχεις διαπράξει ο ίδιος. </w:t>
      </w:r>
    </w:p>
    <w:p w14:paraId="279A2897" w14:textId="77777777" w:rsidR="000F757A" w:rsidRDefault="002441C3">
      <w:pPr>
        <w:spacing w:line="600" w:lineRule="auto"/>
        <w:ind w:firstLine="720"/>
        <w:contextualSpacing/>
        <w:jc w:val="both"/>
        <w:rPr>
          <w:rFonts w:eastAsia="Times New Roman"/>
          <w:szCs w:val="24"/>
        </w:rPr>
      </w:pPr>
      <w:r>
        <w:rPr>
          <w:rFonts w:eastAsia="Times New Roman" w:cs="Times New Roman"/>
          <w:szCs w:val="24"/>
        </w:rPr>
        <w:t xml:space="preserve">Τέλος, η ανάδειξη της έκτασης της καταστροφής και του εγκλήματος μπορεί να συμβάλει, ώστε να εξαλειφθούν οι </w:t>
      </w:r>
      <w:proofErr w:type="spellStart"/>
      <w:r>
        <w:rPr>
          <w:rFonts w:eastAsia="Times New Roman" w:cs="Times New Roman"/>
          <w:szCs w:val="24"/>
        </w:rPr>
        <w:t>γενεσιουργές</w:t>
      </w:r>
      <w:proofErr w:type="spellEnd"/>
      <w:r>
        <w:rPr>
          <w:rFonts w:eastAsia="Times New Roman" w:cs="Times New Roman"/>
          <w:szCs w:val="24"/>
        </w:rPr>
        <w:t xml:space="preserve"> αιτίες των εγκλημάτων κατά της ανθρωπότητας. Αν </w:t>
      </w:r>
      <w:r>
        <w:rPr>
          <w:rFonts w:eastAsia="Times New Roman" w:cs="Times New Roman"/>
          <w:szCs w:val="24"/>
        </w:rPr>
        <w:lastRenderedPageBreak/>
        <w:t xml:space="preserve">δεν δούμε την ιστορική αλήθεια και δεν εξετάσουμε με αντικειμενικότητα εκείνη την ιστορική περίοδο, όπως και κάθε ιστορική περίοδο βεβαίως, δεν θα πολεμήσουμε τις αιτίες που γεννούν την καταστροφή και τον πόλεμο. Λόγου χάριν, η επιδίωξη των λεγόμενων «Νεότουρκων» να μετατρέψουν την οθωμανική αυτοκρατορία σε τουρκικό εθνικό κράτος, στο πλαίσιο της οποίας οι εθνικές μειονότητες ήταν έτσι κι αλλιώς ύποπτες κατά την επιδίωξή τους, εξηγεί σε έναν βαθμό, χωρίς βέβαια να δικαιολογεί τη σφαγή και τον ξεριζωμό, αυτή τη τραγωδία του Ελληνισμού, την οποία η Βουλή των Ελλήνων το 1994 με ομόφωνη </w:t>
      </w:r>
      <w:r>
        <w:rPr>
          <w:rFonts w:eastAsia="Times New Roman" w:cs="Times New Roman"/>
          <w:szCs w:val="24"/>
        </w:rPr>
        <w:lastRenderedPageBreak/>
        <w:t>απόφασή της, όπως είπαμε, χαρακτήρισε γενοκτονία των Ελλήνων στον Μικρασιατικό Πόντο, ανακηρύσσοντας την 19</w:t>
      </w:r>
      <w:r>
        <w:rPr>
          <w:rFonts w:eastAsia="Times New Roman" w:cs="Times New Roman"/>
          <w:szCs w:val="24"/>
          <w:vertAlign w:val="superscript"/>
        </w:rPr>
        <w:t>η</w:t>
      </w:r>
      <w:r>
        <w:rPr>
          <w:rFonts w:eastAsia="Times New Roman" w:cs="Times New Roman"/>
          <w:szCs w:val="24"/>
        </w:rPr>
        <w:t xml:space="preserve"> Μαΐου ως ημέρα μνήμης της γενοκτονίας.</w:t>
      </w:r>
    </w:p>
    <w:p w14:paraId="279A2898" w14:textId="77777777" w:rsidR="000F757A" w:rsidRDefault="002441C3">
      <w:pPr>
        <w:spacing w:line="600" w:lineRule="auto"/>
        <w:ind w:firstLine="720"/>
        <w:contextualSpacing/>
        <w:jc w:val="both"/>
        <w:rPr>
          <w:rFonts w:eastAsia="Times New Roman"/>
          <w:szCs w:val="24"/>
        </w:rPr>
      </w:pPr>
      <w:r>
        <w:rPr>
          <w:rFonts w:eastAsia="Times New Roman"/>
          <w:szCs w:val="24"/>
        </w:rPr>
        <w:t>Το αίσθημα δικαίου των Ποντίων και όλου του Ελληνισμού και το ποντιακό ζήτημα, κυρίες και κύριοι συνάδελφοι, είναι η πρώτη ύλη, για να έχουμε μια βαθιά ριζωμένη σχέση με την αλήθεια. Η βαθιά σχέση μας με την αλήθεια και τη δικαιοσύνη θα μας κάνει πιο πειστικούς και πιο αποτελεσματικούς. Αυτή είναι και η σχέση που ενδυναμώνει και δημιουργεί προόδους στη φιλία μεταξύ των λαών.</w:t>
      </w:r>
    </w:p>
    <w:p w14:paraId="279A2899"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Η ποντιακή τραγωδία αναδεικνύει ορισμένες πολύ μεγάλες και πανανθρώπινες παγκόσμιες οικουμενικές αξίες, όπως </w:t>
      </w:r>
      <w:r>
        <w:rPr>
          <w:rFonts w:eastAsia="Times New Roman"/>
          <w:szCs w:val="24"/>
        </w:rPr>
        <w:lastRenderedPageBreak/>
        <w:t>είναι η δημοκρατία, η ανεκτικότητα, η αλληλεγγύη, η συμφιλίωση των λαών. Ο Ελληνισμός έχει υποστεί τεράστια πλήγματα από τον διχασμό, από τον φασισμό και από τον άκρατο εθνικισμό.</w:t>
      </w:r>
    </w:p>
    <w:p w14:paraId="279A289A"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Η ιστορική μνήμη που συνοδεύει τον διωγμό και τον ξεριζωμό του ελληνικού πληθυσμού από την περιοχή του Πόντου τιμάται σήμερα και από την Βουλή των Ελλήνων, αλλά και με σημαντικές εκδηλώσεις σε όλη την επικράτεια. Οι διώξεις των Ελλήνων του Πόντου, τα θύματα, οι σκοτωμένοι και οι ξεριζωμένοι, την μνήμη των οποίων τιμούμε, είναι γεγονότα και θύματα περιστάσεων που είχαμε αρχίσει να ελπίζουμε ότι σιγά - σιγά θα γίνουν παρελθόν. Δυστυχώς δεν είναι έτσι. Δίπλα μας </w:t>
      </w:r>
      <w:r>
        <w:rPr>
          <w:rFonts w:eastAsia="Times New Roman"/>
          <w:szCs w:val="24"/>
        </w:rPr>
        <w:lastRenderedPageBreak/>
        <w:t>σκοτώνονται κάθε μέρα άνθρωποι και πολλοί περισσότεροι κτυπούν την πόρτα μας ξεριζωμένοι. Τι και αν διαφορετικά από τους Έλληνες του Πόντου και της Μικράς Ασίας μιλούν άλλη γλώσσα;</w:t>
      </w:r>
    </w:p>
    <w:p w14:paraId="279A289B"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Ακριβώς επειδή εμείς, δυστυχώς, έχουμε λόγο να θυμόμαστε τέτοια εγκλήματα και να τιμούμε την μνήμη των θυμάτων τους χρειάζεται να συνειδητοποιούμε ότι το έδαφος, στο οποίο βλασταίνουν αυτά είναι ο πόλεμος και η καταπίεση. Ο πόλεμος και η καταπίεση εξαγριώνουν και εξαχρειώνουν τους ανθρώπους. Ας γίνει, λοιπόν, η ανάμνηση του εγκλήματος εναντίον των Ελλήνων του Πόντου ένας άλλος λόγος να γνωριζόμαστε για την ειρήνη και τη συμφιλίωση των λαών. </w:t>
      </w:r>
    </w:p>
    <w:p w14:paraId="279A289C" w14:textId="77777777" w:rsidR="000F757A" w:rsidRDefault="002441C3">
      <w:pPr>
        <w:spacing w:line="600" w:lineRule="auto"/>
        <w:ind w:firstLine="720"/>
        <w:contextualSpacing/>
        <w:jc w:val="both"/>
        <w:rPr>
          <w:rFonts w:eastAsia="Times New Roman"/>
          <w:szCs w:val="24"/>
        </w:rPr>
      </w:pPr>
      <w:r>
        <w:rPr>
          <w:rFonts w:eastAsia="Times New Roman"/>
          <w:szCs w:val="24"/>
        </w:rPr>
        <w:lastRenderedPageBreak/>
        <w:t>Τελειώνοντας επιτρέψτε μου να πω ότι οι άνθρωποι του Πόντου, που, όταν εκδιώχθηκαν από τις εστίες τους, κατέβηκαν στη Ρωσία και μετά στη Σοβιετική Ένωση και ήρθαν κατόπιν στην Ελλάδα ή οι απόγονοί τους, εξακολουθούν να αντιμετωπίζουν προβλήματα με το ασφαλιστικό σε ένα βαθμό. Με τον πρόσφατο νόμο για το ασφαλιστικό τον ν.4387 της 12</w:t>
      </w:r>
      <w:r>
        <w:rPr>
          <w:rFonts w:eastAsia="Times New Roman"/>
          <w:szCs w:val="24"/>
          <w:vertAlign w:val="superscript"/>
        </w:rPr>
        <w:t>ης</w:t>
      </w:r>
      <w:r>
        <w:rPr>
          <w:rFonts w:eastAsia="Times New Roman"/>
          <w:szCs w:val="24"/>
        </w:rPr>
        <w:t xml:space="preserve"> Μαΐου δόθηκε επίδομα κοινωνικής αλληλεγγύης σε αναξιοπαθούντες υπερήλικες. Αυτό, βέβαια, απέχει πολύ από την υποχρέωση της πολιτείας για την πλήρη κάλυψη των αναγκών τους. Δικαιολογημένα, επομένως, αυτοί οι άνθρωποι θα πουν ότι όσα σή</w:t>
      </w:r>
      <w:r>
        <w:rPr>
          <w:rFonts w:eastAsia="Times New Roman"/>
          <w:szCs w:val="24"/>
        </w:rPr>
        <w:lastRenderedPageBreak/>
        <w:t>μερα ακούστηκαν ή θα ακουστούν για την καταστροφή του ποντιακού Ελληνισμού από τους εκπροσώπους των κομμάτων μπορεί να μην αντιστοιχούν σε μια ειλικρινή προσέγγιση.</w:t>
      </w:r>
    </w:p>
    <w:p w14:paraId="279A289D" w14:textId="77777777" w:rsidR="000F757A" w:rsidRDefault="002441C3">
      <w:pPr>
        <w:spacing w:line="600" w:lineRule="auto"/>
        <w:ind w:firstLine="720"/>
        <w:contextualSpacing/>
        <w:jc w:val="both"/>
        <w:rPr>
          <w:rFonts w:eastAsia="Times New Roman"/>
          <w:szCs w:val="24"/>
        </w:rPr>
      </w:pPr>
      <w:r>
        <w:rPr>
          <w:rFonts w:eastAsia="Times New Roman"/>
          <w:szCs w:val="24"/>
        </w:rPr>
        <w:t>Σε κάθε περίπτωση πρέπει να αισθανθούν και να αισθάνονται αυτοί οι συμπατριώτες μας ότι η σύγχρονη ελληνική πολιτεία αναγνωρίζει όλη την περιπέτεια και την καταστροφή που είπαμε και προηγουμένως. Άλλωστε ο ποντιακός Ελληνισμός απέδειξε και κατέδειξε με τον πιο ενεργό τρόπο ότι έχει μια τεράστια δύναμη και απετέλεσε στη συνέχεια παρά τους διωγμούς, παρά τις περιπέτειες ίσως ένα από τα πιο δυναμικά τμήματα της σύγχρονης ελληνικής ιστορίας.</w:t>
      </w:r>
    </w:p>
    <w:p w14:paraId="279A289E" w14:textId="77777777" w:rsidR="000F757A" w:rsidRDefault="002441C3">
      <w:pPr>
        <w:spacing w:line="600" w:lineRule="auto"/>
        <w:ind w:firstLine="720"/>
        <w:contextualSpacing/>
        <w:jc w:val="both"/>
        <w:rPr>
          <w:rFonts w:eastAsia="Times New Roman"/>
          <w:szCs w:val="24"/>
        </w:rPr>
      </w:pPr>
      <w:r>
        <w:rPr>
          <w:rFonts w:eastAsia="Times New Roman"/>
          <w:szCs w:val="24"/>
        </w:rPr>
        <w:lastRenderedPageBreak/>
        <w:t>Η Βουλή των Ελλήνων οφείλει όλα αυτά να τα κρατήσει ανοικτά και αυτό θα είναι δικαίωση και για την ειρήνη και για την ανθρωπότητα και για τον ανθρωπισμό και για τον ποντιακό Ελληνισμό.</w:t>
      </w:r>
    </w:p>
    <w:p w14:paraId="279A289F" w14:textId="77777777" w:rsidR="000F757A" w:rsidRDefault="002441C3">
      <w:pPr>
        <w:spacing w:line="600" w:lineRule="auto"/>
        <w:ind w:firstLine="720"/>
        <w:contextualSpacing/>
        <w:jc w:val="both"/>
        <w:rPr>
          <w:rFonts w:eastAsia="Times New Roman"/>
          <w:szCs w:val="24"/>
        </w:rPr>
      </w:pPr>
      <w:r>
        <w:rPr>
          <w:rFonts w:eastAsia="Times New Roman"/>
          <w:szCs w:val="24"/>
        </w:rPr>
        <w:t>Σας ευχαριστώ.</w:t>
      </w:r>
    </w:p>
    <w:p w14:paraId="279A28A0" w14:textId="77777777" w:rsidR="000F757A" w:rsidRDefault="002441C3">
      <w:pPr>
        <w:spacing w:line="600" w:lineRule="auto"/>
        <w:ind w:firstLine="720"/>
        <w:contextualSpacing/>
        <w:jc w:val="center"/>
        <w:rPr>
          <w:rFonts w:eastAsia="Times New Roman"/>
          <w:szCs w:val="24"/>
        </w:rPr>
      </w:pPr>
      <w:r>
        <w:rPr>
          <w:rFonts w:eastAsia="Times New Roman"/>
          <w:szCs w:val="24"/>
        </w:rPr>
        <w:t>(Χειροκροτήματα)</w:t>
      </w:r>
    </w:p>
    <w:p w14:paraId="279A28A1" w14:textId="77777777" w:rsidR="000F757A" w:rsidRDefault="002441C3">
      <w:pPr>
        <w:spacing w:line="600" w:lineRule="auto"/>
        <w:ind w:firstLine="720"/>
        <w:contextualSpacing/>
        <w:jc w:val="both"/>
        <w:rPr>
          <w:rFonts w:eastAsia="Times New Roman"/>
          <w:szCs w:val="24"/>
        </w:rPr>
      </w:pPr>
      <w:r>
        <w:rPr>
          <w:rFonts w:eastAsia="Times New Roman"/>
          <w:szCs w:val="24"/>
        </w:rPr>
        <w:t>Όπως σας είπα προηγουμένως, σύμφωνα με την ημερήσια διάταξη, θα δώσω τον λόγο στον Υφυπουργό Εξωτερικών, τον κ. Γιάννη Αμανατίδη, ο οποίος θα τοποθετηθεί εκ μέρους της Κυβέρνησης.</w:t>
      </w:r>
    </w:p>
    <w:p w14:paraId="279A28A2" w14:textId="77777777" w:rsidR="000F757A" w:rsidRDefault="002441C3">
      <w:pPr>
        <w:spacing w:line="600" w:lineRule="auto"/>
        <w:ind w:firstLine="720"/>
        <w:contextualSpacing/>
        <w:jc w:val="both"/>
        <w:rPr>
          <w:rFonts w:eastAsia="Times New Roman"/>
          <w:szCs w:val="24"/>
        </w:rPr>
      </w:pPr>
      <w:r>
        <w:rPr>
          <w:rFonts w:eastAsia="Times New Roman"/>
          <w:szCs w:val="24"/>
        </w:rPr>
        <w:t>Κύριε Αμανατίδη, έχετε τον λόγο.</w:t>
      </w:r>
    </w:p>
    <w:p w14:paraId="279A28A3" w14:textId="77777777" w:rsidR="000F757A" w:rsidRDefault="002441C3">
      <w:pPr>
        <w:spacing w:line="600" w:lineRule="auto"/>
        <w:ind w:firstLine="720"/>
        <w:contextualSpacing/>
        <w:jc w:val="both"/>
        <w:rPr>
          <w:rFonts w:eastAsia="Times New Roman"/>
          <w:szCs w:val="24"/>
        </w:rPr>
      </w:pPr>
      <w:r>
        <w:rPr>
          <w:rFonts w:eastAsia="Times New Roman"/>
          <w:b/>
          <w:szCs w:val="24"/>
        </w:rPr>
        <w:lastRenderedPageBreak/>
        <w:t xml:space="preserve">ΙΩΑΝΝΗΣ ΑΜΑΝΑΤΙΔΗΣ (Υφυπουργός Εξωτερικών): </w:t>
      </w:r>
      <w:r>
        <w:rPr>
          <w:rFonts w:eastAsia="Times New Roman"/>
          <w:szCs w:val="24"/>
        </w:rPr>
        <w:t xml:space="preserve">Ευχαριστώ πολύ, κύριε Πρόεδρε. </w:t>
      </w:r>
    </w:p>
    <w:p w14:paraId="279A28A4" w14:textId="77777777" w:rsidR="000F757A" w:rsidRDefault="002441C3">
      <w:pPr>
        <w:spacing w:line="600" w:lineRule="auto"/>
        <w:ind w:firstLine="720"/>
        <w:contextualSpacing/>
        <w:jc w:val="both"/>
        <w:rPr>
          <w:rFonts w:eastAsia="Times New Roman"/>
          <w:szCs w:val="24"/>
        </w:rPr>
      </w:pPr>
      <w:r>
        <w:rPr>
          <w:rFonts w:eastAsia="Times New Roman"/>
          <w:szCs w:val="24"/>
        </w:rPr>
        <w:t>Κύριε Πρόεδρε, κύριες και κύριοι Βουλευτές, αξιότιμοι καλεσμένοι και εκπρόσωποι του ποντιακού Ελληνισμού απανταχού, φέτος συμπληρώνονται ενενήντα επτά χρόνια από τη γενοκτονία των Ποντίων, τη δεύτερη κατά χρονολογική σειρά γενοκτονία του 20</w:t>
      </w:r>
      <w:r>
        <w:rPr>
          <w:rFonts w:eastAsia="Times New Roman"/>
          <w:szCs w:val="24"/>
          <w:vertAlign w:val="superscript"/>
        </w:rPr>
        <w:t>ου</w:t>
      </w:r>
      <w:r>
        <w:rPr>
          <w:rFonts w:eastAsia="Times New Roman"/>
          <w:szCs w:val="24"/>
        </w:rPr>
        <w:t xml:space="preserve"> αιώνα, η οποία έλαβε χώρα μετά την αρμενική. </w:t>
      </w:r>
    </w:p>
    <w:p w14:paraId="279A28A5"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Η ποντιακή γενοκτονία συνιστά μια από τις πιο θλιβερές στιγμές της ανθρώπινης ιστορίας, καθώς οδήγησε στον ξεριζωμό από τις πατρογονικές του εστίες ένα κομμάτι του Ελληνισμού που πάλευε για την επιβίωσή του για χιλιάδες χρόνια και </w:t>
      </w:r>
      <w:r>
        <w:rPr>
          <w:rFonts w:eastAsia="Times New Roman"/>
          <w:szCs w:val="24"/>
        </w:rPr>
        <w:lastRenderedPageBreak/>
        <w:t xml:space="preserve">το οποίο πραγματοποίησε τη δική του αξιόλογη πορεία, παράλληλη με αυτή των υπολοίπων Ελλήνων.  </w:t>
      </w:r>
    </w:p>
    <w:p w14:paraId="279A28A6"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Η διατήρηση της ιστορικής μνήμης της ποντιακής γενοκτονίας και το προσκύνημα στο μαρτυρικό παρελθόν μέσα από τη σημερινή επέτειο, δεν αποτελεί επ’ </w:t>
      </w:r>
      <w:proofErr w:type="spellStart"/>
      <w:r>
        <w:rPr>
          <w:rFonts w:eastAsia="Times New Roman"/>
          <w:szCs w:val="24"/>
        </w:rPr>
        <w:t>ουδενί</w:t>
      </w:r>
      <w:proofErr w:type="spellEnd"/>
      <w:r>
        <w:rPr>
          <w:rFonts w:eastAsia="Times New Roman"/>
          <w:szCs w:val="24"/>
        </w:rPr>
        <w:t xml:space="preserve"> παραχώρηση στη μισαλλοδοξία και τον φανατισμό, αλλά συνιστά ευλαβικό κερί στα θύματα αυτής της επαίσχυντης πράξης και συμβολή στη διαμόρφωση της πορείας προς το μέλλον, η οποία θα διασφαλίσει ότι το ανθρώπινο γένος δεν πρέπει και δεν πρόκειται να βιώσει ξανά ανάλογες τραγικές εμπειρίες. Δύσκολα ανθρώπινος νους μπορεί να συλλάβει τις μεθόδους και τα μέσα που </w:t>
      </w:r>
      <w:r>
        <w:rPr>
          <w:rFonts w:eastAsia="Times New Roman"/>
          <w:szCs w:val="24"/>
        </w:rPr>
        <w:lastRenderedPageBreak/>
        <w:t xml:space="preserve">οδήγησαν σε τριακόσιες πενήντα τρεις χιλιάδες Πόντιους θύματα, όπως βιασμοί, αρπαγές περιουσιών, λεηλασίες, πυρπολήσεις, εξορίες, καταναγκαστικά τάγματα εργασίας, βασανισμοί, λιμοκτονία, απαγχονισμοί, ομαδικές σφαγές. </w:t>
      </w:r>
    </w:p>
    <w:p w14:paraId="279A28A7"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Κυρίες και κύριοι, όταν η γενοκτονία πλέον συντελέστηκε, ο υπαρκτός και ορατός φόβος ολοκληρωτικού αφανισμού του ποντιακού Ελληνισμού προκάλεσε τη βίαιη μετακίνηση των ποντιακών, χριστιανικών πληθυσμών προς την Ελλάδα, τη Σοβιετική Ένωση και αλλού. </w:t>
      </w:r>
    </w:p>
    <w:p w14:paraId="279A28A8" w14:textId="77777777" w:rsidR="000F757A" w:rsidRDefault="002441C3">
      <w:pPr>
        <w:spacing w:line="600" w:lineRule="auto"/>
        <w:ind w:firstLine="720"/>
        <w:contextualSpacing/>
        <w:jc w:val="both"/>
        <w:rPr>
          <w:rFonts w:eastAsia="Times New Roman"/>
          <w:szCs w:val="24"/>
        </w:rPr>
      </w:pPr>
      <w:r>
        <w:rPr>
          <w:rFonts w:eastAsia="Times New Roman"/>
          <w:szCs w:val="24"/>
        </w:rPr>
        <w:t>Τον Φεβρουάριο του 1994 η Βουλή των Ελλήνων ψήφισε ομόφωνα την ανακήρυξη της 19</w:t>
      </w:r>
      <w:r>
        <w:rPr>
          <w:rFonts w:eastAsia="Times New Roman"/>
          <w:szCs w:val="24"/>
          <w:vertAlign w:val="superscript"/>
        </w:rPr>
        <w:t>ης</w:t>
      </w:r>
      <w:r>
        <w:rPr>
          <w:rFonts w:eastAsia="Times New Roman"/>
          <w:szCs w:val="24"/>
        </w:rPr>
        <w:t xml:space="preserve"> Μαΐου ως ημέρας μνήμης για </w:t>
      </w:r>
      <w:r>
        <w:rPr>
          <w:rFonts w:eastAsia="Times New Roman"/>
          <w:szCs w:val="24"/>
        </w:rPr>
        <w:lastRenderedPageBreak/>
        <w:t>την γενοκτονία των Ελλήνων στον μικρασιατικό Πόντο, την περίοδο 1916-1923. Η αναγνώριση αυτή, παρ’ όλη την εβδομηκονταετή καθυστέρηση, δικαίωσε ηθικά τον ποντιακό Ελληνισμό και συνέδεσε τον σύγχρονο Ελληνισμό με την ιστορική του μνήμη.</w:t>
      </w:r>
    </w:p>
    <w:p w14:paraId="279A28A9" w14:textId="77777777" w:rsidR="000F757A" w:rsidRDefault="002441C3">
      <w:pPr>
        <w:spacing w:line="600" w:lineRule="auto"/>
        <w:ind w:firstLine="720"/>
        <w:contextualSpacing/>
        <w:jc w:val="both"/>
        <w:rPr>
          <w:rFonts w:eastAsia="Times New Roman"/>
          <w:szCs w:val="24"/>
        </w:rPr>
      </w:pPr>
      <w:r>
        <w:rPr>
          <w:rFonts w:eastAsia="Times New Roman"/>
          <w:szCs w:val="24"/>
        </w:rPr>
        <w:t>Κανείς δεν μπορεί να αμφισβητήσει ότι το πολιτιστικό αποτύπωμα χιλιάδων ετών των Ελλήνων του Πόντου δεν ξεθώριασε ποτέ, ακόμη και μετά τον βίαιο εκτοπισμό τους στις αρχές του προηγούμενου αιώνα. Οι Πόντιοι, με την εθνική μας –και επιτρέψτε μου το «μας»- συνείδηση, την πλούσια πολιτιστική, εθνική και θρησκευτική κληρονομιά και τα έθιμά μας, κατορθώ</w:t>
      </w:r>
      <w:r>
        <w:rPr>
          <w:rFonts w:eastAsia="Times New Roman"/>
          <w:szCs w:val="24"/>
        </w:rPr>
        <w:lastRenderedPageBreak/>
        <w:t>σαμε με την πάροδο του χρόνου να ενσωματωθούμε στην ελλαδική κοινωνία και συμβάλαμε τα μέγιστα στην ανάπτυξη και την πρόοδο της Ελλάδας σε οικονομικό, πολιτιστικό και κοινωνικό επίπεδο.</w:t>
      </w:r>
    </w:p>
    <w:p w14:paraId="279A28AA"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Άλλωστε, δεν θα πρέπει να ξεχνάμε ότι σημαντικές προσωπικότητες του Πόντου από τον χώρο της Εκκλησίας, της επιστήμης και του εμπορίου ενδυνάμωσαν την οικονομική, πνευματική και θρησκευτική ζωή της Ελλάδας, διατηρώντας παράλληλα τις παραδόσεις και τα έθιμά τους, αλλά και τις μνήμες των αλησμόνητων πατρίδων του Πόντου και της Μαύρης Θάλασσας. </w:t>
      </w:r>
    </w:p>
    <w:p w14:paraId="279A28AB" w14:textId="77777777" w:rsidR="000F757A" w:rsidRDefault="002441C3">
      <w:pPr>
        <w:spacing w:line="600" w:lineRule="auto"/>
        <w:ind w:firstLine="720"/>
        <w:contextualSpacing/>
        <w:jc w:val="both"/>
        <w:rPr>
          <w:rFonts w:eastAsia="Times New Roman"/>
          <w:szCs w:val="24"/>
        </w:rPr>
      </w:pPr>
      <w:r>
        <w:rPr>
          <w:rFonts w:eastAsia="Times New Roman"/>
          <w:szCs w:val="24"/>
        </w:rPr>
        <w:lastRenderedPageBreak/>
        <w:t xml:space="preserve">«Και </w:t>
      </w:r>
      <w:proofErr w:type="spellStart"/>
      <w:r>
        <w:rPr>
          <w:rFonts w:eastAsia="Times New Roman"/>
          <w:szCs w:val="24"/>
        </w:rPr>
        <w:t>άραντες</w:t>
      </w:r>
      <w:proofErr w:type="spellEnd"/>
      <w:r>
        <w:rPr>
          <w:rFonts w:eastAsia="Times New Roman"/>
          <w:szCs w:val="24"/>
        </w:rPr>
        <w:t xml:space="preserve"> επ’ ώμων μαζί με τον </w:t>
      </w:r>
      <w:proofErr w:type="spellStart"/>
      <w:r>
        <w:rPr>
          <w:rFonts w:eastAsia="Times New Roman"/>
          <w:szCs w:val="24"/>
        </w:rPr>
        <w:t>Σταυρόν</w:t>
      </w:r>
      <w:proofErr w:type="spellEnd"/>
      <w:r>
        <w:rPr>
          <w:rFonts w:eastAsia="Times New Roman"/>
          <w:szCs w:val="24"/>
        </w:rPr>
        <w:t xml:space="preserve"> του Μαρτυρίου τα ποντιακά λάβαρα και </w:t>
      </w:r>
      <w:proofErr w:type="spellStart"/>
      <w:r>
        <w:rPr>
          <w:rFonts w:eastAsia="Times New Roman"/>
          <w:szCs w:val="24"/>
        </w:rPr>
        <w:t>αποκομίσαντες</w:t>
      </w:r>
      <w:proofErr w:type="spellEnd"/>
      <w:r>
        <w:rPr>
          <w:rFonts w:eastAsia="Times New Roman"/>
          <w:szCs w:val="24"/>
        </w:rPr>
        <w:t xml:space="preserve"> μεθ’ ημών όλον τον </w:t>
      </w:r>
      <w:proofErr w:type="spellStart"/>
      <w:r>
        <w:rPr>
          <w:rFonts w:eastAsia="Times New Roman"/>
          <w:szCs w:val="24"/>
        </w:rPr>
        <w:t>πλούτον</w:t>
      </w:r>
      <w:proofErr w:type="spellEnd"/>
      <w:r>
        <w:rPr>
          <w:rFonts w:eastAsia="Times New Roman"/>
          <w:szCs w:val="24"/>
        </w:rPr>
        <w:t xml:space="preserve"> των αναμνήσεων εις δράμα, εις </w:t>
      </w:r>
      <w:proofErr w:type="spellStart"/>
      <w:r>
        <w:rPr>
          <w:rFonts w:eastAsia="Times New Roman"/>
          <w:szCs w:val="24"/>
        </w:rPr>
        <w:t>τραγωδίαν</w:t>
      </w:r>
      <w:proofErr w:type="spellEnd"/>
      <w:r>
        <w:rPr>
          <w:rFonts w:eastAsia="Times New Roman"/>
          <w:szCs w:val="24"/>
        </w:rPr>
        <w:t xml:space="preserve">, εις έπος και εις </w:t>
      </w:r>
      <w:proofErr w:type="spellStart"/>
      <w:r>
        <w:rPr>
          <w:rFonts w:eastAsia="Times New Roman"/>
          <w:szCs w:val="24"/>
        </w:rPr>
        <w:t>μεμουσωμένην</w:t>
      </w:r>
      <w:proofErr w:type="spellEnd"/>
      <w:r>
        <w:rPr>
          <w:rFonts w:eastAsia="Times New Roman"/>
          <w:szCs w:val="24"/>
        </w:rPr>
        <w:t xml:space="preserve"> </w:t>
      </w:r>
      <w:proofErr w:type="spellStart"/>
      <w:r>
        <w:rPr>
          <w:rFonts w:eastAsia="Times New Roman"/>
          <w:szCs w:val="24"/>
        </w:rPr>
        <w:t>λύραν</w:t>
      </w:r>
      <w:proofErr w:type="spellEnd"/>
      <w:r>
        <w:rPr>
          <w:rFonts w:eastAsia="Times New Roman"/>
          <w:szCs w:val="24"/>
        </w:rPr>
        <w:t xml:space="preserve">, </w:t>
      </w:r>
      <w:proofErr w:type="spellStart"/>
      <w:r>
        <w:rPr>
          <w:rFonts w:eastAsia="Times New Roman"/>
          <w:szCs w:val="24"/>
        </w:rPr>
        <w:t>εφθάσαμεν</w:t>
      </w:r>
      <w:proofErr w:type="spellEnd"/>
      <w:r>
        <w:rPr>
          <w:rFonts w:eastAsia="Times New Roman"/>
          <w:szCs w:val="24"/>
        </w:rPr>
        <w:t xml:space="preserve"> εις την </w:t>
      </w:r>
      <w:proofErr w:type="spellStart"/>
      <w:r>
        <w:rPr>
          <w:rFonts w:eastAsia="Times New Roman"/>
          <w:szCs w:val="24"/>
        </w:rPr>
        <w:t>κοινήν</w:t>
      </w:r>
      <w:proofErr w:type="spellEnd"/>
      <w:r>
        <w:rPr>
          <w:rFonts w:eastAsia="Times New Roman"/>
          <w:szCs w:val="24"/>
        </w:rPr>
        <w:t xml:space="preserve"> των </w:t>
      </w:r>
      <w:proofErr w:type="spellStart"/>
      <w:r>
        <w:rPr>
          <w:rFonts w:eastAsia="Times New Roman"/>
          <w:szCs w:val="24"/>
        </w:rPr>
        <w:t>Πανελλήνων</w:t>
      </w:r>
      <w:proofErr w:type="spellEnd"/>
      <w:r>
        <w:rPr>
          <w:rFonts w:eastAsia="Times New Roman"/>
          <w:szCs w:val="24"/>
        </w:rPr>
        <w:t xml:space="preserve"> Μητέρα, την Ελλάδα, με την </w:t>
      </w:r>
      <w:proofErr w:type="spellStart"/>
      <w:r>
        <w:rPr>
          <w:rFonts w:eastAsia="Times New Roman"/>
          <w:szCs w:val="24"/>
        </w:rPr>
        <w:t>σταθεράν</w:t>
      </w:r>
      <w:proofErr w:type="spellEnd"/>
      <w:r>
        <w:rPr>
          <w:rFonts w:eastAsia="Times New Roman"/>
          <w:szCs w:val="24"/>
        </w:rPr>
        <w:t xml:space="preserve"> </w:t>
      </w:r>
      <w:proofErr w:type="spellStart"/>
      <w:r>
        <w:rPr>
          <w:rFonts w:eastAsia="Times New Roman"/>
          <w:szCs w:val="24"/>
        </w:rPr>
        <w:t>απόφασιν</w:t>
      </w:r>
      <w:proofErr w:type="spellEnd"/>
      <w:r>
        <w:rPr>
          <w:rFonts w:eastAsia="Times New Roman"/>
          <w:szCs w:val="24"/>
        </w:rPr>
        <w:t xml:space="preserve">, όπως </w:t>
      </w:r>
      <w:proofErr w:type="spellStart"/>
      <w:r>
        <w:rPr>
          <w:rFonts w:eastAsia="Times New Roman"/>
          <w:szCs w:val="24"/>
        </w:rPr>
        <w:t>συμβάλωμεν</w:t>
      </w:r>
      <w:proofErr w:type="spellEnd"/>
      <w:r>
        <w:rPr>
          <w:rFonts w:eastAsia="Times New Roman"/>
          <w:szCs w:val="24"/>
        </w:rPr>
        <w:t xml:space="preserve"> εις την </w:t>
      </w:r>
      <w:proofErr w:type="spellStart"/>
      <w:r>
        <w:rPr>
          <w:rFonts w:eastAsia="Times New Roman"/>
          <w:szCs w:val="24"/>
        </w:rPr>
        <w:t>ανοικοδόμησιν</w:t>
      </w:r>
      <w:proofErr w:type="spellEnd"/>
      <w:r>
        <w:rPr>
          <w:rFonts w:eastAsia="Times New Roman"/>
          <w:szCs w:val="24"/>
        </w:rPr>
        <w:t xml:space="preserve"> των τειχών», όπως έγραψε χαρακτηριστικά πριν από πολλά χρόνια ο Λεωνίδας Ιασωνίδης, ένας γνήσιος εκφραστής της ποντιακής ψυχής.</w:t>
      </w:r>
    </w:p>
    <w:p w14:paraId="279A28AC"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Κυρίες και κύριοι Βουλευτές, αξιότιμοι καλεσμένοι, μπορούν να γίνουν κι άλλα βήματα; Αναμφισβήτητα, ναι, ώστε να </w:t>
      </w:r>
      <w:r>
        <w:rPr>
          <w:rFonts w:eastAsia="Times New Roman"/>
          <w:szCs w:val="24"/>
        </w:rPr>
        <w:lastRenderedPageBreak/>
        <w:t>γίνει περισσότερο γνωστή στους νέους η οδύσσεια του ποντιακού Ελληνισμού, για το πώς οι Πόντιοι κράτησαν άσβεστο το πανάρχαιο λυχνάρι του Ελληνισμού, θησαυρίζοντάς το με το λάδι των ποντιακών αγώνων, για το πώς διατήρησαν τα ήθη, τα έθιμα, τις παραδόσεις, για το πώς οι Πόντιοι είχαμε και έχουμε στο αίμα μας την αυτοθυσία.</w:t>
      </w:r>
    </w:p>
    <w:p w14:paraId="279A28AD" w14:textId="77777777" w:rsidR="000F757A" w:rsidRDefault="002441C3">
      <w:pPr>
        <w:spacing w:line="600" w:lineRule="auto"/>
        <w:ind w:firstLine="720"/>
        <w:contextualSpacing/>
        <w:jc w:val="both"/>
        <w:rPr>
          <w:rFonts w:eastAsia="Times New Roman"/>
          <w:szCs w:val="24"/>
        </w:rPr>
      </w:pPr>
      <w:r>
        <w:rPr>
          <w:rFonts w:eastAsia="Times New Roman"/>
          <w:szCs w:val="24"/>
        </w:rPr>
        <w:t>Το δύσκολο έργο του τερματισμού της μη αποδοχής της ιστορικής αλήθειας από τη γείτονα χώρα –η οποία θα πρέπει αναμφισβήτητα να συμπορευθεί με τη συγχώρεση- θα πρέπει να αναλάβουν ίσως οι ίδιες οι κοινωνίες σε απευθείας γόνιμο και εποικοδομητικό διάλογο, ώστε μια τέτοια ειλικρινής προσέγ</w:t>
      </w:r>
      <w:r>
        <w:rPr>
          <w:rFonts w:eastAsia="Times New Roman"/>
          <w:szCs w:val="24"/>
        </w:rPr>
        <w:lastRenderedPageBreak/>
        <w:t>γιση να αποκλείσει το ενδεχόμενο να επαναληφθούν παρόμοιες αποτρόπαιες πράξεις οπουδήποτε στον κόσμο. Ο διάλογος αυτός σε συνδυασμό με την αναγνώριση και την εξάλειψη του ταμπού για την ποντιακή γενοκτονία θα συμβάλουν και στην αυγή μιας νέας εποχής.</w:t>
      </w:r>
    </w:p>
    <w:p w14:paraId="279A28AE"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Κλείνοντας, θα ήθελα να τονίσω ότι παρά το γεγονός πως τότε η ανθρωπότητα δεν μπόρεσε να αποτρέψει το συγκεκριμένο έγκλημα, σήμερα εν </w:t>
      </w:r>
      <w:proofErr w:type="spellStart"/>
      <w:r>
        <w:rPr>
          <w:rFonts w:eastAsia="Times New Roman"/>
          <w:szCs w:val="24"/>
        </w:rPr>
        <w:t>έτει</w:t>
      </w:r>
      <w:proofErr w:type="spellEnd"/>
      <w:r>
        <w:rPr>
          <w:rFonts w:eastAsia="Times New Roman"/>
          <w:szCs w:val="24"/>
        </w:rPr>
        <w:t xml:space="preserve"> 2016 και ενώ διαμορφώνεται ένα δυσμενές ασφυκτικό πλαίσιο, μεταξύ άλλων και για το ορθόδοξο χριστιανικό στοιχείο της Μέσης Ανατολής και της Αφρικής, οφείλουμε περισσότερο από ποτέ τόσο στα θύματα της γενοκτονίας και στους συγγενείς τους όσο και στους σύγχρονους </w:t>
      </w:r>
      <w:r>
        <w:rPr>
          <w:rFonts w:eastAsia="Times New Roman"/>
          <w:szCs w:val="24"/>
        </w:rPr>
        <w:lastRenderedPageBreak/>
        <w:t xml:space="preserve">Πόντιους να διαφυλάξουμε στη μνήμη μας το ιστορικό αυτό γεγονός στις πραγματικές του διαστάσεις. Και να δημιουργήσουμε εκείνες τις προϋποθέσεις που θα οδηγήσουν στη δικαίωση των αιτημάτων του ποντιακού ζητήματος και στην ειρηνική συνύπαρξη και συνεργασία των λαών. </w:t>
      </w:r>
    </w:p>
    <w:p w14:paraId="279A28AF" w14:textId="77777777" w:rsidR="000F757A" w:rsidRDefault="002441C3">
      <w:pPr>
        <w:spacing w:line="600" w:lineRule="auto"/>
        <w:ind w:firstLine="720"/>
        <w:contextualSpacing/>
        <w:jc w:val="both"/>
        <w:rPr>
          <w:rFonts w:eastAsia="Times New Roman"/>
          <w:szCs w:val="24"/>
        </w:rPr>
      </w:pPr>
      <w:r>
        <w:rPr>
          <w:rFonts w:eastAsia="Times New Roman"/>
          <w:szCs w:val="24"/>
        </w:rPr>
        <w:t>Σας ευχαριστώ πολύ.</w:t>
      </w:r>
    </w:p>
    <w:p w14:paraId="279A28B0" w14:textId="77777777" w:rsidR="000F757A" w:rsidRDefault="002441C3">
      <w:pPr>
        <w:spacing w:line="600" w:lineRule="auto"/>
        <w:ind w:firstLine="720"/>
        <w:contextualSpacing/>
        <w:jc w:val="center"/>
        <w:rPr>
          <w:rFonts w:eastAsia="Times New Roman"/>
          <w:szCs w:val="24"/>
        </w:rPr>
      </w:pPr>
      <w:r>
        <w:rPr>
          <w:rFonts w:eastAsia="Times New Roman"/>
          <w:szCs w:val="24"/>
        </w:rPr>
        <w:t>(Χειροκροτήματα)</w:t>
      </w:r>
    </w:p>
    <w:p w14:paraId="279A28B1" w14:textId="77777777" w:rsidR="000F757A" w:rsidRDefault="002441C3">
      <w:pPr>
        <w:spacing w:line="600" w:lineRule="auto"/>
        <w:ind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Ευχαριστούμε τον Υφυπουργό Εξωτερικών κ. Ιωάννη Αμανατίδη. </w:t>
      </w:r>
    </w:p>
    <w:p w14:paraId="279A28B2" w14:textId="77777777" w:rsidR="000F757A" w:rsidRDefault="002441C3">
      <w:pPr>
        <w:spacing w:line="600" w:lineRule="auto"/>
        <w:ind w:left="-181" w:firstLine="720"/>
        <w:contextualSpacing/>
        <w:jc w:val="both"/>
        <w:rPr>
          <w:rFonts w:eastAsia="Times New Roman"/>
          <w:szCs w:val="24"/>
        </w:rPr>
      </w:pPr>
      <w:r>
        <w:rPr>
          <w:rFonts w:eastAsia="Times New Roman" w:cs="Times New Roman"/>
          <w:szCs w:val="24"/>
        </w:rPr>
        <w:t xml:space="preserve">Κυρίες και κύριοι συνάδελφοι γίνεται γνωστό στο Σώμα </w:t>
      </w:r>
      <w:r>
        <w:rPr>
          <w:rFonts w:eastAsia="Times New Roman"/>
          <w:szCs w:val="24"/>
        </w:rPr>
        <w:t xml:space="preserve">ότι τη συνεδρίασή μας παρακολουθούν από τα άνω δυτικά θεωρεία της Βουλής, αφού ενημερώθηκαν για την ιστορία του κτηρίου και </w:t>
      </w:r>
      <w:r>
        <w:rPr>
          <w:rFonts w:eastAsia="Times New Roman"/>
          <w:szCs w:val="24"/>
        </w:rPr>
        <w:lastRenderedPageBreak/>
        <w:t>τον τρόπο οργάνωσης και λειτουργίας της Βουλής και ξεναγήθηκαν στην έκθεση της αίθουσας «ΕΛΕΥΘΕΡΙΟΣ ΒΕΝΙΖΕΛΟΣ», είκοσι μία μαθήτριες και μαθητές και επτά συνοδοί εκπαιδευτικοί από το 1</w:t>
      </w:r>
      <w:r w:rsidRPr="00F35D07">
        <w:rPr>
          <w:rFonts w:eastAsia="Times New Roman"/>
          <w:szCs w:val="24"/>
          <w:vertAlign w:val="superscript"/>
        </w:rPr>
        <w:t>ο</w:t>
      </w:r>
      <w:r>
        <w:rPr>
          <w:rFonts w:eastAsia="Times New Roman"/>
          <w:szCs w:val="24"/>
        </w:rPr>
        <w:t xml:space="preserve">  Δημοτικό Σχολείο Σούδας Χανίων.</w:t>
      </w:r>
    </w:p>
    <w:p w14:paraId="279A28B3" w14:textId="77777777" w:rsidR="000F757A" w:rsidRDefault="002441C3">
      <w:pPr>
        <w:tabs>
          <w:tab w:val="left" w:pos="6787"/>
        </w:tabs>
        <w:spacing w:line="600" w:lineRule="auto"/>
        <w:ind w:left="-181" w:firstLine="720"/>
        <w:contextualSpacing/>
        <w:jc w:val="both"/>
        <w:rPr>
          <w:rFonts w:eastAsia="Times New Roman"/>
          <w:szCs w:val="24"/>
        </w:rPr>
      </w:pPr>
      <w:r>
        <w:rPr>
          <w:rFonts w:eastAsia="Times New Roman"/>
          <w:szCs w:val="24"/>
        </w:rPr>
        <w:t xml:space="preserve">Η Βουλή τούς καλωσορίζει. </w:t>
      </w:r>
    </w:p>
    <w:p w14:paraId="279A28B4" w14:textId="77777777" w:rsidR="000F757A" w:rsidRDefault="002441C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79A28B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Εκ μέρους της Κοινοβουλευτικής Ομάδας του ΣΥΡΙΖΑ θα μιλήσει η Βουλευτίνα, κ. Μαρία Τριανταφύλλου, για επτά λεπτά, όπως και όλοι οι επόμενοι.</w:t>
      </w:r>
    </w:p>
    <w:p w14:paraId="279A28B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Ορίστε, κυρία συνάδελφε, έχετε τον λόγο.</w:t>
      </w:r>
    </w:p>
    <w:p w14:paraId="279A28B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Ευχαριστώ, κύριε Πρόεδρε.</w:t>
      </w:r>
    </w:p>
    <w:p w14:paraId="279A28B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Αγαπητοί εκπρόσωποι του ποντιακού Ελληνισμού, κύριοι πρώην Πρόεδροι της Βουλής, κυρίες και κύριοι Βουλευτές, από το 1916 έως το 1923 συστηματικά εξοντώνονται οι Έλληνες του Πόντου. </w:t>
      </w:r>
    </w:p>
    <w:p w14:paraId="279A28B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αυτά τα χρόνια η «ερυθρά» σφαγή ολοκληρώθηκε από τη «λευκή» σφαγή, δηλαδή, την αργή εξόντωση από τις εκτοπίσεις, το κρύο, την πείνα, την κακομεταχείριση. Η γενοκτονία των Ελλήνων του Πόντου από τον τούρκικο εθνικισμό αποτελεί μία αδιαμφισβήτητη πραγματικότητα και εγγράφεται μέσα στον γενικότερο σχεδιασμό των Νεότουρκων για εξόντωση των μη μουσουλμανικών μειονοτήτων και αντίστοιχα την </w:t>
      </w:r>
      <w:proofErr w:type="spellStart"/>
      <w:r>
        <w:rPr>
          <w:rFonts w:eastAsia="Times New Roman" w:cs="Times New Roman"/>
          <w:szCs w:val="24"/>
        </w:rPr>
        <w:t>τουρκοποίηση</w:t>
      </w:r>
      <w:proofErr w:type="spellEnd"/>
      <w:r>
        <w:rPr>
          <w:rFonts w:eastAsia="Times New Roman" w:cs="Times New Roman"/>
          <w:szCs w:val="24"/>
        </w:rPr>
        <w:t xml:space="preserve"> των μουσουλμανικών.</w:t>
      </w:r>
    </w:p>
    <w:p w14:paraId="279A28B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πολλά χρόνια το ζήτημα έμεινε στη λήθη για τη διεθνή κοινότητα αλλά και για τη χώρα μας παρά τις μαρτυρίες από εκατοντάδες αναφορές, οπτικό υλικό, παρά τα επίσημα διπλωματικά έγγραφα, παρά τις ζωντανές μαρτυρίες των ανθρώπων που επιβίωσαν από τις λεηλασίες και τις σφαγές. Υπήρχε ωστόσο η αλήθεια των Ελλήνων του Πόντου, η οιμωγή για την απώλεια, την συντριβή και την προσφυγιά τους. </w:t>
      </w:r>
    </w:p>
    <w:p w14:paraId="279A28B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Η αποσιώπηση αυτής της ανείπωτης τραγωδίας έχει ηθική και πολιτική σημασία. Ηθικά δεν αποδόθηκε εγκαίρως η οφειλόμενη δικαίωση των θυμάτων αλλά και της ιστορικής μνήμης. Και όταν κανείς αργοπορεί στην ιστορία, αυτή τον εκδικείται. </w:t>
      </w:r>
      <w:r>
        <w:rPr>
          <w:rFonts w:eastAsia="Times New Roman" w:cs="Times New Roman"/>
          <w:szCs w:val="24"/>
        </w:rPr>
        <w:lastRenderedPageBreak/>
        <w:t xml:space="preserve">Πολιτικά δεν μπορέσαμε γρήγορα να αντιληφθούμε στο έπακρο τον τρόπο δημιουργίας των εθνών-κρατών στην ευρύτερη περιοχή και ειδικά όσον αφορά τη δημιουργία του σύγχρονου τουρκικού κράτους και να κατανοήσουμε τον ρόλο που αυτό διαδραματίζει ακόμα και σήμερα. </w:t>
      </w:r>
    </w:p>
    <w:p w14:paraId="279A28BC" w14:textId="77777777" w:rsidR="000F757A" w:rsidRDefault="002441C3">
      <w:pPr>
        <w:spacing w:line="600" w:lineRule="auto"/>
        <w:ind w:firstLine="720"/>
        <w:contextualSpacing/>
        <w:jc w:val="both"/>
        <w:rPr>
          <w:rFonts w:eastAsia="Times New Roman"/>
          <w:szCs w:val="24"/>
        </w:rPr>
      </w:pPr>
      <w:r>
        <w:rPr>
          <w:rFonts w:eastAsia="Times New Roman" w:cs="Times New Roman"/>
          <w:szCs w:val="24"/>
        </w:rPr>
        <w:t>Η βίαιη εκτόπιση, οι δολοφονίες και εν τέλει η γενοκτονία τόσο των Ελλήνων του Πόντου όσο και άλλων πληθυσμών της Τουρκίας -η αρμένικη γενοκτονία είχε 1,5 εκατομμύρια νεκρούς- τις δύο πρώτες δεκαετίες του 20</w:t>
      </w:r>
      <w:r w:rsidRPr="005E2342">
        <w:rPr>
          <w:rFonts w:eastAsia="Times New Roman" w:cs="Times New Roman"/>
          <w:szCs w:val="24"/>
          <w:vertAlign w:val="superscript"/>
        </w:rPr>
        <w:t>ου</w:t>
      </w:r>
      <w:r>
        <w:rPr>
          <w:rFonts w:eastAsia="Times New Roman" w:cs="Times New Roman"/>
          <w:szCs w:val="24"/>
        </w:rPr>
        <w:t xml:space="preserve">  αιώνα δεν οφείλονται μόνο στον τούρκικο επεκτατισμό, εθνικισμό και στην ανάγκη δημιουργίας κράτους-έθνους, αλλά ήταν αποτέλεσμα της επέμβασης των μεγάλων ιμπεριαλιστικών δυνάμεων της εποχής.</w:t>
      </w:r>
    </w:p>
    <w:p w14:paraId="279A28B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w:t>
      </w:r>
      <w:proofErr w:type="spellStart"/>
      <w:r>
        <w:rPr>
          <w:rFonts w:eastAsia="Times New Roman" w:cs="Times New Roman"/>
          <w:szCs w:val="24"/>
        </w:rPr>
        <w:t>πάμπολλες</w:t>
      </w:r>
      <w:proofErr w:type="spellEnd"/>
      <w:r>
        <w:rPr>
          <w:rFonts w:eastAsia="Times New Roman" w:cs="Times New Roman"/>
          <w:szCs w:val="24"/>
        </w:rPr>
        <w:t xml:space="preserve"> οι αναφορές στον ρόλο που διαδραμάτισε ο γερμανικός παράγοντας. Οι Γερμανοί, εκείνη την εποχή, έχουν τεράστια οικονομικά και στρατιωτικά συμφέροντα στην Τουρκία. Ελπίζουν ότι με μία ισχυρή Τουρκία θα ανταγωνίζονται καλύτερα τους Βρετανούς. Γι’ αυτόν τον λόγο η γερμανική πολιτική εκπονεί ένα πρόγραμμα ακεραιότητας της Τουρκίας η υλοποίηση του οποίου προϋποθέτει την εξόντωση των πληθυσμών εκείνων που ενισχύουν τις φυγόκεντρες τάσεις στο εσωτερικό της οθωμανικής αυτοκρατορίας. Η Τουρκία γίνεται το πιο σημαντικό πεδίο δράσης του γερμανικού ιμπεριαλισμού. Κινητήρια δύναμη είναι οι γερμανικές τράπεζες οι οποίες έχουν κολοσσιαίες επιχειρήσεις στην Ασία. </w:t>
      </w:r>
    </w:p>
    <w:p w14:paraId="279A28B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βλέμμα μας στη σημερινή Τουρκία θα πρέπει να είναι. Σε αυτήν την περίπτωση θα πρέπει να τονίσουμε ότι και σήμερα ο </w:t>
      </w:r>
      <w:proofErr w:type="spellStart"/>
      <w:r>
        <w:rPr>
          <w:rFonts w:eastAsia="Times New Roman" w:cs="Times New Roman"/>
          <w:szCs w:val="24"/>
        </w:rPr>
        <w:t>κεμαλισμός</w:t>
      </w:r>
      <w:proofErr w:type="spellEnd"/>
      <w:r>
        <w:rPr>
          <w:rFonts w:eastAsia="Times New Roman" w:cs="Times New Roman"/>
          <w:szCs w:val="24"/>
        </w:rPr>
        <w:t>, η έλλειψη δημοκρατίας, η αντιμετώπιση των μειονοτήτων στο εσωτερικό της Τουρκίας, έτσι όπως γίνεται, δείχνουν πως υπάρχουν ακόμα ισχυρά κατάλοιπα που διαποτίζουν την κρατική και την κοινωνική της δομή.</w:t>
      </w:r>
    </w:p>
    <w:p w14:paraId="279A28B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Αποτελεί πάγιο αίτημα της εθνικής αντιπροσωπείας καθώς και του ποντιακού Ελληνισμού η αναγνώριση διεθνώς της γενοκτονίας των Ελλήνων του Πόντου ως τέτοιας. Το αίτημα αυτό δεν τοποθετείται στον δημόσιο λόγο για να συντηρεί μια έχθρα μεταξύ των λαών, αλλά ακριβώς το αντίθετο. Ο λαός που αναγνωρίζει και ξεκαθαρίζει μαύρες στιγμές της ιστορίας του </w:t>
      </w:r>
      <w:r>
        <w:rPr>
          <w:rFonts w:eastAsia="Times New Roman" w:cs="Times New Roman"/>
          <w:szCs w:val="24"/>
        </w:rPr>
        <w:lastRenderedPageBreak/>
        <w:t xml:space="preserve">μπορεί να προχωρήσει στο μέλλον απαλλαγμένος από τα βάρη του, σε πνεύμα φιλίας με τους γείτονές του. </w:t>
      </w:r>
    </w:p>
    <w:p w14:paraId="279A28C0" w14:textId="77777777" w:rsidR="000F757A" w:rsidRDefault="002441C3">
      <w:pPr>
        <w:spacing w:line="600" w:lineRule="auto"/>
        <w:ind w:firstLine="720"/>
        <w:contextualSpacing/>
        <w:jc w:val="both"/>
        <w:rPr>
          <w:rFonts w:eastAsia="Times New Roman" w:cs="Times New Roman"/>
          <w:szCs w:val="24"/>
        </w:rPr>
      </w:pPr>
      <w:r w:rsidRPr="00BB16D9">
        <w:rPr>
          <w:rFonts w:eastAsia="Times New Roman" w:cs="Times New Roman"/>
          <w:color w:val="000000" w:themeColor="text1"/>
          <w:szCs w:val="24"/>
        </w:rPr>
        <w:t xml:space="preserve">Η Τουρκία δεν φαίνεται, μέχρι στιγμής, διατεθειμένη για κάτι τέτοιο και η </w:t>
      </w:r>
      <w:r>
        <w:rPr>
          <w:rFonts w:eastAsia="Times New Roman" w:cs="Times New Roman"/>
          <w:szCs w:val="24"/>
        </w:rPr>
        <w:t xml:space="preserve">Ελλάδα θα πρέπει να δώσει πραγματικό περιεχόμενο σε αυτή την αίτηση προς τη διεθνή κοινότητα. Η μη αναγνώριση της γενοκτονίας σήμερα από την Τουρκία σημαίνει πως δεν θέλει να αναλογιστεί το παρελθόν της. Είναι φανερή η αντιδημοκρατική και η προκλητική της στάση σε μία σειρά από ζητήματα, όπως στο προσφυγικό, στις παραβιάσεις στο Αιγαίο, στα ζητήματα δημοκρατίας. Όλα αυτά, βέβαια, με την ανοχή και τη συνεπικουρία της διεθνούς κοινότητας. </w:t>
      </w:r>
    </w:p>
    <w:p w14:paraId="279A28C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1994 η ελληνική Βουλή ομόφωνα αναγνώρισε τη γενοκτονία των Ποντίων. Γι’ αυτούς τους Έλληνες, τους Έλληνες του Πόντου και όχι τους Πόντιους, γι’ αυτούς τους Έλληνες, που διατράνωναν παντού την ταυτότητά τους, θα πρέπει να μην είμαστε ευχαριστημένοι μόνο με μία επετειακή υπενθύμιση. Υπήρξε εκμετάλλευση του ζητήματος και για μικροπολιτικούς και ψηφοθηρικούς λόγους. Υπάρχει, ωστόσο, ένα ερώτημα: Πώς μπορεί να επιτευχθεί σήμερα η αναγνώριση της γενοκτονίας των Ποντίων; Ποιες έμπρακτες πολιτικές μπορούν να οδηγήσουν εκεί και με ποιο όφελος; </w:t>
      </w:r>
    </w:p>
    <w:p w14:paraId="279A28C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Αναφέρθηκε πριν από τον κύριο Αντιπρόεδρο της Βουλής ότι σημαντικά προβλήματα δεν έχουν λυθεί, όπως το ασφαλιστικό και άλλα. Και πέρυσι το μέλος της Παμποντιακής Ομοσπονδίας, κατά την ομιλία του στην ειδική θεματική εκδήλωση για τη γενοκτονία, σκιαγράφησε έναν οδικό άξονα διεκδικήσεων, που χρήζει σοβαρής διερεύνησης. Ζητάει, πρώτον, να αναγνωριστεί η γενοκτονία των </w:t>
      </w:r>
      <w:proofErr w:type="spellStart"/>
      <w:r>
        <w:rPr>
          <w:rFonts w:eastAsia="Times New Roman" w:cs="Times New Roman"/>
          <w:szCs w:val="24"/>
        </w:rPr>
        <w:t>Ασσυρίων</w:t>
      </w:r>
      <w:proofErr w:type="spellEnd"/>
      <w:r>
        <w:rPr>
          <w:rFonts w:eastAsia="Times New Roman" w:cs="Times New Roman"/>
          <w:szCs w:val="24"/>
        </w:rPr>
        <w:t xml:space="preserve">, συμπληρώνοντας τις αναγνωρίσεις της τριάδας γενοκτονιών των χριστιανών Αρμενίων, </w:t>
      </w:r>
      <w:proofErr w:type="spellStart"/>
      <w:r>
        <w:rPr>
          <w:rFonts w:eastAsia="Times New Roman" w:cs="Times New Roman"/>
          <w:szCs w:val="24"/>
        </w:rPr>
        <w:t>Ασσυρίων</w:t>
      </w:r>
      <w:proofErr w:type="spellEnd"/>
      <w:r>
        <w:rPr>
          <w:rFonts w:eastAsia="Times New Roman" w:cs="Times New Roman"/>
          <w:szCs w:val="24"/>
        </w:rPr>
        <w:t xml:space="preserve"> και Ελλήνων, που διαπράχθηκαν στον ίδιο χώρο και χρόνο από τον ίδιο </w:t>
      </w:r>
      <w:proofErr w:type="spellStart"/>
      <w:r>
        <w:rPr>
          <w:rFonts w:eastAsia="Times New Roman" w:cs="Times New Roman"/>
          <w:szCs w:val="24"/>
        </w:rPr>
        <w:t>γενοκτόνο</w:t>
      </w:r>
      <w:proofErr w:type="spellEnd"/>
      <w:r>
        <w:rPr>
          <w:rFonts w:eastAsia="Times New Roman" w:cs="Times New Roman"/>
          <w:szCs w:val="24"/>
        </w:rPr>
        <w:t xml:space="preserve"> για τους ίδιους λόγους. </w:t>
      </w:r>
    </w:p>
    <w:p w14:paraId="279A28C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ζητάει να εντάξει την τριάδα γενοκτονιών Αρμενίων, </w:t>
      </w:r>
      <w:proofErr w:type="spellStart"/>
      <w:r>
        <w:rPr>
          <w:rFonts w:eastAsia="Times New Roman" w:cs="Times New Roman"/>
          <w:szCs w:val="24"/>
        </w:rPr>
        <w:t>Ασσυρίων</w:t>
      </w:r>
      <w:proofErr w:type="spellEnd"/>
      <w:r>
        <w:rPr>
          <w:rFonts w:eastAsia="Times New Roman" w:cs="Times New Roman"/>
          <w:szCs w:val="24"/>
        </w:rPr>
        <w:t xml:space="preserve"> και Ελλήνων στα προς συζήτηση και διευθέτηση στα εκκρεμή ζητήματα με την τουρκική κυβέρνηση. </w:t>
      </w:r>
    </w:p>
    <w:p w14:paraId="279A28C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να επανεκδώσει τον τόμο με τα ντοκουμέντα της γενοκτονίας του ποντιακού Ελληνισμού και να εκπληρώσει τη δέσμευση έκδοσης σε έξι γλώσσες του τόμου αυτού. </w:t>
      </w:r>
    </w:p>
    <w:p w14:paraId="279A28C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Και, τέταρτον, να θέσει στην ατζέντα των ευρωτουρκικών συνομιλιών την αναγνώριση της γενοκτονίας των χριστιανικών λαών, Ελλήνων, Αρμενίων και </w:t>
      </w:r>
      <w:proofErr w:type="spellStart"/>
      <w:r>
        <w:rPr>
          <w:rFonts w:eastAsia="Times New Roman" w:cs="Times New Roman"/>
          <w:szCs w:val="24"/>
        </w:rPr>
        <w:t>Ασσυρίων</w:t>
      </w:r>
      <w:proofErr w:type="spellEnd"/>
      <w:r>
        <w:rPr>
          <w:rFonts w:eastAsia="Times New Roman" w:cs="Times New Roman"/>
          <w:szCs w:val="24"/>
        </w:rPr>
        <w:t xml:space="preserve"> ως όρο ειρήνης, ομαλής και δημοκρατικής εισόδου της Τουρκίας στο ευρωπαϊκό γίγνεσθαι.</w:t>
      </w:r>
    </w:p>
    <w:p w14:paraId="279A28C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μία εποχή που στην Ευρώπη, αλλά και στην ευρύτερη περιοχή της Μεσογείου ο πόλεμος και τα προσφυγικά κύματα βρίσκονται στην ημερήσια διάταξη και η δημοκρατία είναι </w:t>
      </w:r>
      <w:proofErr w:type="spellStart"/>
      <w:r>
        <w:rPr>
          <w:rFonts w:eastAsia="Times New Roman" w:cs="Times New Roman"/>
          <w:szCs w:val="24"/>
        </w:rPr>
        <w:t>διακύβευμα</w:t>
      </w:r>
      <w:proofErr w:type="spellEnd"/>
      <w:r>
        <w:rPr>
          <w:rFonts w:eastAsia="Times New Roman" w:cs="Times New Roman"/>
          <w:szCs w:val="24"/>
        </w:rPr>
        <w:t xml:space="preserve">, που κρίνεται αναγκαίο, πρέπει να πούμε ότι χρειάζεται μία άλλη διεθνής της δημοκρατίας και της συνύπαρξης των λαών. Αυτό το σχέδιο δεν μπορεί να προχωρήσει όσο παραμένουν ανοικτές πληγές πάνω στο σώμα της ιστορίας και των εθνών με την ανοχή, αλλά και την πυροδότηση, θα έλεγα, των ιμπεριαλιστικών δυνάμεων και των συμφερόντων τους. Η αποσταθεροποίηση της Συρίας, η φλεγόμενη Μέση Ανατολή, τα τεράστια προσφυγικά κύματα, οι εκατοντάδες νεκροί στο Αιγαίο, τα κλειστά σύνορα, το κυπριακό, είναι κάποιες από τις νέες </w:t>
      </w:r>
      <w:r>
        <w:rPr>
          <w:rFonts w:eastAsia="Times New Roman" w:cs="Times New Roman"/>
          <w:szCs w:val="24"/>
        </w:rPr>
        <w:lastRenderedPageBreak/>
        <w:t xml:space="preserve">μορφές των εγκλημάτων κατά της ανθρωπότητας, οι νέες μορφές που και πάλι έχουν τους ίδιους ενόχους. </w:t>
      </w:r>
    </w:p>
    <w:p w14:paraId="279A28C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Η ανθρωπότητα, για να προχωρήσει μπροστά σε ένα καλύτερο μέλλον, οφείλει να αναγνωρίσει τα λάθη της και όχι να τα ξεπερνά. Υπάρχει ο κίνδυνος να παραγραφούν τα αδικήματα πάνω στη λογική ότι «αυτά έχουν οι πόλεμοι, ο ιμπεριαλισμός».</w:t>
      </w:r>
    </w:p>
    <w:p w14:paraId="279A28C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ακριβώς έτσι. Υπάρχουν συγκεκριμένες ευθύνες, συγκεκριμένη ιστορία, με συγκεκριμένα ονόματα, που δεν μπορεί να παραγραφεί και χρειάζεται δικαίωση, για να μην επαναλαμβάνονται διαρκώς οι ίδιες πολιτικές. </w:t>
      </w:r>
    </w:p>
    <w:p w14:paraId="279A28C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lastRenderedPageBreak/>
        <w:t>Χρειάζεται ένα δημοκρατικό και πατριωτικό προσκλητήριο. Και η Ελλάδα μπορεί και πρέπει να παίξει έναν διαφορετικό ρόλο στην ευρύτερη περιοχή. Μια Ελλάδα της δημοκρατίας, της ειρήνης και του πολιτισμού μπορεί να αναχθεί σε ηγεμονεύουσα δύναμη στα Βαλκάνια και στην Ανατολική Μεσόγειο. Ποτέ ξανά δεν πρέπει να επιτρέψουμε να γίνει κάποια γενοκτονία.</w:t>
      </w:r>
    </w:p>
    <w:p w14:paraId="279A28C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Θα τελειώσω με κάτι που ειπώθηκε πέρυσι, που νομίζω ότι το είπε και ο ίδιος ο Υφυπουργός Εξωτερικών. Σε κάθε περίπτωση θα πρέπει να θυμόμαστε ότι όταν ο Χίτλερ ήθελε να κάνει τη γενοκτονία των Εβραίων, είπε: «Ποιος θυμάται τη γενοκτονία των Αρμενίων;»</w:t>
      </w:r>
    </w:p>
    <w:p w14:paraId="279A28C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79A28CC" w14:textId="77777777" w:rsidR="000F757A" w:rsidRDefault="002441C3">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w:t>
      </w:r>
    </w:p>
    <w:p w14:paraId="279A28C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την κ. Μαρία Τριανταφύλλου.</w:t>
      </w:r>
    </w:p>
    <w:p w14:paraId="279A28C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Σάββας Αναστασιάδης, Βουλευτής Β΄ Θεσσαλονίκης, εκ μέρους της Κοινοβουλευτικής Ομάδας της Νέας Δημοκρατίας.</w:t>
      </w:r>
    </w:p>
    <w:p w14:paraId="279A28C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 xml:space="preserve">Ευχαριστώ, κύριε Πρόεδρε. </w:t>
      </w:r>
    </w:p>
    <w:p w14:paraId="279A28D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πρώην Πρόεδροι της Βουλής, κύριοι εκπρόσωποι των ποντιακών σωματείων, κυρίες και κύριοι συνάδελφοι, η τραγική μνήμη της γενοκτονίας του Πόντου, που αναμοχλεύεται ξανά με αφορμή τη μαύρη επέτειο της 19ης Μαΐου του 1919, αποτελεί ορόσημο, που καθορίζει το χρέος μας απέναντι στην </w:t>
      </w:r>
      <w:r>
        <w:rPr>
          <w:rFonts w:eastAsia="Times New Roman" w:cs="Times New Roman"/>
          <w:szCs w:val="24"/>
        </w:rPr>
        <w:lastRenderedPageBreak/>
        <w:t>ιστορική αλήθεια, στους νεκρούς μας και στους ξεριζωμένους προγόνους μας.</w:t>
      </w:r>
    </w:p>
    <w:p w14:paraId="279A28D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Στις αρχές του 20ού αιώνα οι Έλληνες της Ανατολής άκμαζαν συνεργαζόμενοι με όλα τα μέλη τής εκεί κοινωνίας, όπου ζούσε ο καθένας, με όλους τους λαούς. </w:t>
      </w:r>
    </w:p>
    <w:p w14:paraId="279A28D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Τη δεύτερη, όμως, δεκαετία του 20ού αιώνα άρχισαν τα παιχνίδια της ιστορίας, τα παιχνίδια της πολιτικής, έφτασαν οι «γκρίζες» ημέρες. Ήταν οι ημέρες που ο άνθρωπος ξεχνούσε τον άνθρωπο και τον ονόμαζε εχθρό του. Ήταν οι ημέρες που άρχισαν οι διωγμοί από τις προαιώνιες πατρίδες, όταν κάτω από την καθοδήγηση των Γερμανών και την ανοχή Άγγλων, </w:t>
      </w:r>
      <w:r>
        <w:rPr>
          <w:rFonts w:eastAsia="Times New Roman" w:cs="Times New Roman"/>
          <w:szCs w:val="24"/>
        </w:rPr>
        <w:lastRenderedPageBreak/>
        <w:t xml:space="preserve">Γάλλων, Αμερικανών και Ρώσων άρχισε η εφαρμογή της απόφασης των Νεότουρκων για την εκκαθάριση της </w:t>
      </w:r>
      <w:proofErr w:type="spellStart"/>
      <w:r>
        <w:rPr>
          <w:rFonts w:eastAsia="Times New Roman" w:cs="Times New Roman"/>
          <w:szCs w:val="24"/>
        </w:rPr>
        <w:t>καταρρέουσας</w:t>
      </w:r>
      <w:proofErr w:type="spellEnd"/>
      <w:r>
        <w:rPr>
          <w:rFonts w:eastAsia="Times New Roman" w:cs="Times New Roman"/>
          <w:szCs w:val="24"/>
        </w:rPr>
        <w:t xml:space="preserve"> Οθωμανικής Αυτοκρατορίας από τους χριστιανικούς πληθυσμούς της Ανατολής και τη δημιουργία μιας χώρας μωαμεθανικής. </w:t>
      </w:r>
    </w:p>
    <w:p w14:paraId="279A28D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Τότε ξεκινούσε ο </w:t>
      </w:r>
      <w:proofErr w:type="spellStart"/>
      <w:r>
        <w:rPr>
          <w:rFonts w:eastAsia="Times New Roman" w:cs="Times New Roman"/>
          <w:szCs w:val="24"/>
        </w:rPr>
        <w:t>γολγοθάς</w:t>
      </w:r>
      <w:proofErr w:type="spellEnd"/>
      <w:r>
        <w:rPr>
          <w:rFonts w:eastAsia="Times New Roman" w:cs="Times New Roman"/>
          <w:szCs w:val="24"/>
        </w:rPr>
        <w:t xml:space="preserve"> για τους κυνηγημένους Έλληνες. Οι Τούρκοι εθνικιστές προχώρησαν στην εξόντωση των χριστιανικών πληθυσμών της Ανατολής μελετημένα και μεθοδευμένα, με τη στρατολόγηση και τις εξορίες, με τις σφαγές και τις βιαιοπραγίες, τις συλλήψεις και τα τάγματα εργασίας, τις πορείες θανάτου και τις μαζικές εκτοπίσεις, τα δικαστήρια ανεξαρτησίας και τους βιασμούς. Το έγκλημα της γενοκτονίας του </w:t>
      </w:r>
      <w:r>
        <w:rPr>
          <w:rFonts w:eastAsia="Times New Roman" w:cs="Times New Roman"/>
          <w:szCs w:val="24"/>
        </w:rPr>
        <w:lastRenderedPageBreak/>
        <w:t xml:space="preserve">ποντιακού Ελληνισμού ξεκίνησε το 1914, συνεχίστηκε μέχρι το 1923 και ολοκληρώθηκε με την ανταλλαγή των πληθυσμών. </w:t>
      </w:r>
    </w:p>
    <w:p w14:paraId="279A28D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Οι ξεκληρισμένοι Έλληνες του Πόντου ξεκίνησαν τη νέα τους ζωή στην Ελλάδα με όπλα τη θέληση, το πείσμα, τη δημιουργία, το χαμόγελο και την αισιοδοξία. Η πρώτη γενιά των προσφύγων αναλώθηκε στον αγώνα της επιβίωσης. Και τον κέρδισε. Η δεύτερη γενιά των προσφύγων αναλώθηκε στον αγώνα της κοινωνικής καταξίωσης. Και τον κέρδισε και αυτόν. </w:t>
      </w:r>
    </w:p>
    <w:p w14:paraId="279A28D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Ακολούθησαν άλλα χρόνια, χρόνια ανάπτυξης και ευημερίας. Οι φωνές των ανθρώπων σώπασαν, καθώς η Δύση επέβαλε τη βούλησή της. Οι διωγμοί και οι σφαγές ξεχάστηκαν. Η </w:t>
      </w:r>
      <w:r>
        <w:rPr>
          <w:rFonts w:eastAsia="Times New Roman" w:cs="Times New Roman"/>
          <w:szCs w:val="24"/>
        </w:rPr>
        <w:lastRenderedPageBreak/>
        <w:t xml:space="preserve">οποιαδήποτε φωνή διαμαρτυρίας για τις ιστορικές θύμησες φάνταζε εθνικιστική και όλο και χανόταν η μνημοσύνη για τις χαμένες πατρίδες, όλο και λιγότερες αναφορές. </w:t>
      </w:r>
    </w:p>
    <w:p w14:paraId="279A28D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Τι είχε συμβεί; Χάσαμε τα αντανακλαστικά μας; Χάσαμε τη μνήμη μας; Όλα μαζί ή τίποτα απ’ όλα. Τα γεωπολιτικά συμφέροντα επέβαλαν τη θέλησή τους στις κυβερνήσεις. Η καλοπέραση απώλεσε και τη δική μας μνήμη, για λίγο, όσο χρειαζόταν για να κριθεί η αντοχή μας απέναντι στον πόνο του χθες.</w:t>
      </w:r>
    </w:p>
    <w:p w14:paraId="279A28D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για εμάς που μάθαμε τα τραγικά γεγονότα από τις αφηγήσεις των παππούδων μας, δεν υπάρχει λήθη. Για εμάς, την τρίτη και την τέταρτη γενιά των προσφύγων, δεν απομένει άλλος δρόμος από τον δρόμο της δικαίωσης. Αυτόν τον </w:t>
      </w:r>
      <w:r>
        <w:rPr>
          <w:rFonts w:eastAsia="Times New Roman" w:cs="Times New Roman"/>
          <w:szCs w:val="24"/>
        </w:rPr>
        <w:lastRenderedPageBreak/>
        <w:t>αγώνα καλούμαστε να δώσουμε και να τον κερδίσουμε και εμείς.</w:t>
      </w:r>
    </w:p>
    <w:p w14:paraId="279A28D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σήμερα κάνουμε τον απολογισμό μας, ενώ οι σχέσεις μας με τον θύτη, την Τουρκία, μας επιβάλλουν έναν άλλον τρόπο σκέψης, έναν άλλον τρόπο δράσης, έναν άλλον τρόπο στρατηγικής, αν θέλετε, όχι αυτόν που θέλουν να μας επιβάλλουν τα ξένα συμφέροντα, αλλά αυτόν που ξεκινά από την ιστορική αναγνώριση της γενοκτονίας σε διεθνές επίπεδο. Ποιο θα είναι το κέρδος; Κατ’ αρχάς, το οφείλουμε σε εκείνους. Το οφείλουμε στις μνήμες που μας άφησαν, γιατί όταν οι λαοί ξεχνούν, αφήνουν παράθυρα στην επανάληψη.</w:t>
      </w:r>
    </w:p>
    <w:p w14:paraId="279A28D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Πέρα, όμως, από τη συναισθηματική δυναμική, υπάρχει και η ρεαλιστική πραγματικότητα. Τα σύγχρονα γεωπολιτικά δεδομένα, σαφώς και μας επιβάλλουν τους όρους. Πράγματι, πρέπει να κάνουμε ένα βήμα μπροστά και να δούμε το μέλλον της συνεργασίας και όχι της διχόνοιας. Να αποδεχθούμε τη βούληση της ρεαλιστικής πολιτικής. Να δούμε την Τουρκία ως μέλος της ίδιας οικογένειας. Αυτό, όμως, δεν συνεπάγεται την άρνηση της ιστορικής πραγματικότητας που έθεσε τον Ελληνισμό του Πόντου στη γενοκτονία και τον αφανισμό. Η άστοχη τακτική της αποσιώπησης των γεγονότων της ιστορίας ήταν ίσως ένας από τους λόγους που τόσο άσχημα πορεύτηκε η φιλία με τους Τούρκους. Να ρίξουμε πέπλο λήθης στο παρελθόν, </w:t>
      </w:r>
      <w:r>
        <w:rPr>
          <w:rFonts w:eastAsia="Times New Roman" w:cs="Times New Roman"/>
          <w:szCs w:val="24"/>
        </w:rPr>
        <w:lastRenderedPageBreak/>
        <w:t xml:space="preserve">αλλά να ξέρουμε, όχι να κρύβουμε λέει ο μάρτυρας των γεγονότων Τραπεζούντιος Δημήτρης Ψαθάς στο βιβλίο του «Γη του Πόντου» το 1966. Να έχουμε μνήμη, λοιπόν, που δεν πρέπει να τορπιλίζεται στον βωμό της πολιτικής σκοπιμότητας. Η αλήθεια μας είναι διαπραγματευτικό χαρτί ειρήνης. Η ιστορική πραγματικότητα είναι ισχυρό όπλο διπλωματικών διαπραγματεύσεων. Σε εμάς εναπόκειται, στους απογόνους, αλλά κυρίως στην πολιτική και πνευματική ηγεσία της χώρας. Να θέσουμε αυτή την πραγματικότητα ως προϋπόθεση και απαράβατο όρο για την ελληνοτουρκική προσέγγιση και την ευρωπαϊκή πορεία της Τουρκίας. </w:t>
      </w:r>
    </w:p>
    <w:p w14:paraId="279A28D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προβάλουμε τα δίκια μας, την τρισχιλιετή παραμονή μας εκεί. Να προβάλουμε τον Στράβωνα από την Αμάσεια του Πόντου, τον Βησσαρίωνα τον Τραπεζούντιο, την Ποντιακή Διάλεκτο, την πιο πλησιέστερη προς την αρχαία ελληνική. Να, η δύναμή μας! Οι Έλληνες πολιτικοί και τα πανεπιστήμια έπρεπε να πάρουν θέσεις και πρωτοβουλίες. Θα έβρισκαν πολλούς συμπαραστάτες σε διεθνές επίπεδο. Ήμασταν, όμως, δειλοί και είμαστε δειλοί. Φοβόμαστε μη διαταράξουμε τις σχέσεις μας με τη γείτονα. Το ότι το ζήτημα της γενοκτονίας δεν προχώρησε είναι κυρίως ευθύνη των πολιτικών. Η Τουρκία σταθερά και μεθοδικά, βήμα-βήμα, επεκτείνει τις διεκδικήσεις της. </w:t>
      </w:r>
    </w:p>
    <w:p w14:paraId="279A28D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προειδοποιητικό κουδούνι λήξεως του χρόνου ομιλίας του κυρίου Βουλευτή)</w:t>
      </w:r>
    </w:p>
    <w:p w14:paraId="279A28D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Κύριε Πρόεδρε, λίγο την ανοχή σας.</w:t>
      </w:r>
    </w:p>
    <w:p w14:paraId="279A28D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Εμείς δεν τολμούμε ακόμη να θέσουμε ένα ζήτημα, το οποίο ήδη πολλά ξένα Κοινοβούλια, πολλοί ξένοι πολιτικοί και διανοούμενοι έχουν αποδεχτεί. Οι ελληνοτουρκικές σχέσεις δεν μπορούν να έχουν ειλικρίνεια και σταθερότητα, χωρίς την ελάχιστη πράξη αυτοκριτικής και αποκατάστασης. </w:t>
      </w:r>
    </w:p>
    <w:p w14:paraId="279A28D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Εμείς πρέπει να θέσουμε αυτή την προϋπόθεση ως όρο απαράβατο για την ελληνοτουρκική προσέγγιση. Εθελοτυφλούμε, αν πιστεύουμε ότι ως διά μαγείας θα αλλάξει μία κρατική φυσιογνωμία και πολιτική, που παραμένει αναλλοίωτη τα </w:t>
      </w:r>
      <w:r>
        <w:rPr>
          <w:rFonts w:eastAsia="Times New Roman" w:cs="Times New Roman"/>
          <w:szCs w:val="24"/>
        </w:rPr>
        <w:lastRenderedPageBreak/>
        <w:t xml:space="preserve">τελευταία εκατό χρόνια, αυτή η πολιτική που δημιούργησε τα τραγικά γεγονότα της Κωνσταντινούπολης και της Κύπρου, αυτή η πολιτική που συντηρεί τις σημερινές προκλήσεις και διεκδικήσεις στο Αιγαίο και τη Θράκη. Γι’ αυτό πρέπει οι </w:t>
      </w:r>
      <w:proofErr w:type="spellStart"/>
      <w:r>
        <w:rPr>
          <w:rFonts w:eastAsia="Times New Roman" w:cs="Times New Roman"/>
          <w:szCs w:val="24"/>
        </w:rPr>
        <w:t>γενοκτόνοι</w:t>
      </w:r>
      <w:proofErr w:type="spellEnd"/>
      <w:r>
        <w:rPr>
          <w:rFonts w:eastAsia="Times New Roman" w:cs="Times New Roman"/>
          <w:szCs w:val="24"/>
        </w:rPr>
        <w:t xml:space="preserve"> να νιώσουν την πίεση και τη διεθνή κατακραυγή από την καταδίκη των εγκλημάτων τους. </w:t>
      </w:r>
    </w:p>
    <w:p w14:paraId="279A28DF" w14:textId="77777777" w:rsidR="000F757A" w:rsidRDefault="002441C3">
      <w:pPr>
        <w:spacing w:line="600" w:lineRule="auto"/>
        <w:ind w:firstLine="720"/>
        <w:contextualSpacing/>
        <w:jc w:val="both"/>
        <w:rPr>
          <w:rFonts w:eastAsia="Times New Roman" w:cs="Times New Roman"/>
          <w:smallCaps/>
          <w:szCs w:val="24"/>
        </w:rPr>
      </w:pPr>
      <w:r>
        <w:rPr>
          <w:rFonts w:eastAsia="Times New Roman" w:cs="Times New Roman"/>
          <w:szCs w:val="24"/>
        </w:rPr>
        <w:t xml:space="preserve">Δυστυχώς, η θέση της Τουρκίας, που σταθερά αρνείται τις πράξεις της, ενισχύεται σήμερα από τις τοποθετήσεις τις ανιστόρητες προσβλητικές και προκλητικές θέσεις του παριστάμενου Υπουργού Παιδείας, του κ. Φίλη. Και, βεβαίως, οι Τούρκοι έχουν λόγο να αρνούνται τη γενοκτονία. Εσείς, όμως, κύριε </w:t>
      </w:r>
      <w:r>
        <w:rPr>
          <w:rFonts w:eastAsia="Times New Roman" w:cs="Times New Roman"/>
          <w:szCs w:val="24"/>
        </w:rPr>
        <w:lastRenderedPageBreak/>
        <w:t xml:space="preserve">Φίλη; Γιατί; Καθίστασθε έτσι και υβριστής και αρνητής των εκατοντάδων χιλιάδων νεκρών και των απογόνων τους. Σε αυτό το θέμα η Κυβέρνηση πρέπει να ξεκαθαρίσει τη θέση της. Πρέπει να καταδικάσει τις θέσεις του Υπουργού και αυτό είναι θέμα και πρόβλημα των Ποντιακών Ομοσπονδιών. </w:t>
      </w:r>
    </w:p>
    <w:p w14:paraId="279A28E0"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rPr>
        <w:t xml:space="preserve">Όμως, την ίδια στάση κράτησε η Κυβέρνηση και κατά την ψήφιση του αντιρατσιστικού το 2014, όταν καταψήφισε την ποινικοποίηση της γενοκτονίας των Ποντίων. </w:t>
      </w:r>
    </w:p>
    <w:p w14:paraId="279A28E1"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rPr>
        <w:t xml:space="preserve">Κυρίες και κύριοι συνάδελφοι, μέσα σε αυτή τη δύσκολη συγκυρία, όπου με θλίψη βλέπουμε τη χώρα μας στον παγκόσμιο διασυρμό εξαιτίας των οικονομικών προβλημάτων, είναι κρίμα να τη βλέπουμε και παγκόσμιο ουραγό στον αγώνα της </w:t>
      </w:r>
      <w:r>
        <w:rPr>
          <w:rFonts w:eastAsia="Times New Roman" w:cs="Times New Roman"/>
          <w:szCs w:val="24"/>
        </w:rPr>
        <w:lastRenderedPageBreak/>
        <w:t xml:space="preserve">ηθικής και ιστορικής δικαίωσης. Το θέμα της γενοκτονίας των Ποντίων πρέπει να διεθνοποιηθεί. </w:t>
      </w:r>
    </w:p>
    <w:p w14:paraId="279A28E2"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rPr>
        <w:t xml:space="preserve">Η Βουλή των Ελλήνων έπραξε κατ’ αρχάς, κύριε Πρόεδρε, το καθήκον της. Όμως, οι ελληνικές κυβερνήσεις, τα κόμματα και η διανόηση παραμένουν ακόμα στην αδράνεια. Η βαθιά γνώση και η συνειδητοποίηση της γενοκτονίας από το σύνολο του ελληνικού λαού και ο αγώνας για την αναγνώρισή της από τη διεθνή κοινότητα και την Τουρκία δεν αποτελεί πράξη μισαλλοδοξίας. Αποτελεί πράξη ανθρωπισμού, ειρήνης, σταθερότητας και συνύπαρξης. Η αναγνώριση της γενοκτονίας των Ελλήνων του Πόντου παραμένει και θα παραμένει αδιαπραγμάτευτο αίτημά μας, γιατί δεν αφορά το παρελθόν, αφορά το παρόν και </w:t>
      </w:r>
      <w:r>
        <w:rPr>
          <w:rFonts w:eastAsia="Times New Roman" w:cs="Times New Roman"/>
          <w:szCs w:val="24"/>
        </w:rPr>
        <w:lastRenderedPageBreak/>
        <w:t xml:space="preserve">κυρίως το μέλλον. Σβήνοντας ένα κομμάτι από το παρελθόν, είναι σαν να σβήνεις ένα κομμάτι από το μέλλον λέει ο νομπελίστας ποιητής, πρόσφυγας, Γιώργος Σεφέρης. Εμείς δεν θα σταματήσουμε μέχρι που να δικαιωθούμε. </w:t>
      </w:r>
    </w:p>
    <w:p w14:paraId="279A28E3"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rPr>
        <w:t>Σας ευχαριστώ.</w:t>
      </w:r>
    </w:p>
    <w:p w14:paraId="279A28E4" w14:textId="77777777" w:rsidR="000F757A" w:rsidRDefault="002441C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79A28E5"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Κύριε Πρόεδρε, μπορώ να έχω τον λόγο; </w:t>
      </w:r>
    </w:p>
    <w:p w14:paraId="279A28E6" w14:textId="77777777" w:rsidR="000F757A" w:rsidRDefault="002441C3">
      <w:pPr>
        <w:spacing w:line="600" w:lineRule="auto"/>
        <w:ind w:firstLine="567"/>
        <w:contextualSpacing/>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Πριν προχωρήσουμε στον επόμενο ομιλητή, τον λόγο έχει ο Υπουργός Παιδείας κ. Φίλης. </w:t>
      </w:r>
    </w:p>
    <w:p w14:paraId="279A28E7"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rPr>
        <w:lastRenderedPageBreak/>
        <w:t>Ορίστε, κύριε Υπουργέ.</w:t>
      </w:r>
    </w:p>
    <w:p w14:paraId="279A28E8"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Ευχαριστώ, κύριε Πρόεδρε. </w:t>
      </w:r>
    </w:p>
    <w:p w14:paraId="279A28E9"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rPr>
        <w:t xml:space="preserve">Κυρίες και κύριοι, είμαστε εδώ για να </w:t>
      </w:r>
      <w:proofErr w:type="spellStart"/>
      <w:r>
        <w:rPr>
          <w:rFonts w:eastAsia="Times New Roman" w:cs="Times New Roman"/>
          <w:szCs w:val="24"/>
        </w:rPr>
        <w:t>αποτίσουμε</w:t>
      </w:r>
      <w:proofErr w:type="spellEnd"/>
      <w:r>
        <w:rPr>
          <w:rFonts w:eastAsia="Times New Roman" w:cs="Times New Roman"/>
          <w:szCs w:val="24"/>
        </w:rPr>
        <w:t xml:space="preserve"> φόρο τιμής στα θύματα της γενοκτονίας των Ελλήνων Ποντίων, όπως η Βουλή έχει αποφασίσει και όπως όλοι καθημερινά </w:t>
      </w:r>
      <w:proofErr w:type="spellStart"/>
      <w:r>
        <w:rPr>
          <w:rFonts w:eastAsia="Times New Roman" w:cs="Times New Roman"/>
          <w:szCs w:val="24"/>
        </w:rPr>
        <w:t>αποτίουμε</w:t>
      </w:r>
      <w:proofErr w:type="spellEnd"/>
      <w:r>
        <w:rPr>
          <w:rFonts w:eastAsia="Times New Roman" w:cs="Times New Roman"/>
          <w:szCs w:val="24"/>
        </w:rPr>
        <w:t xml:space="preserve">, όχι απλώς φόρο τιμής αλλά και δείχνουμε την εμπιστοσύνη μας στους Έλληνες Ποντίους, οι οποίοι διαπρέπουν και αποτελούν συστατικό στοιχείο αυτής της πορείας δημοκρατικής ανάπτυξης της χώρας μας. </w:t>
      </w:r>
    </w:p>
    <w:p w14:paraId="279A28EA"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rPr>
        <w:lastRenderedPageBreak/>
        <w:t xml:space="preserve">Η σημερινή ημέρα για μας είναι ημέρα ενότητας και όχι μικροκομματικών αντιπαραθέσεων. Λυπάμαι για όσα είπε νωρίτερα ο εκπρόσωπος της Νέας Δημοκρατίας. </w:t>
      </w:r>
    </w:p>
    <w:p w14:paraId="279A28EB"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rPr>
        <w:t xml:space="preserve">Ευχαριστώ. </w:t>
      </w:r>
    </w:p>
    <w:p w14:paraId="279A28EC" w14:textId="77777777" w:rsidR="000F757A" w:rsidRDefault="002441C3">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279A28ED"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Πρόεδρε, είναι ημέρα μνήμης! </w:t>
      </w:r>
    </w:p>
    <w:p w14:paraId="279A28EE"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Γιατί βρίσκεστε εδώ, αφού δεν το πιστεύετε;</w:t>
      </w:r>
    </w:p>
    <w:p w14:paraId="279A28EF" w14:textId="77777777" w:rsidR="000F757A" w:rsidRDefault="002441C3">
      <w:pPr>
        <w:spacing w:line="600" w:lineRule="auto"/>
        <w:ind w:firstLine="567"/>
        <w:contextualSpacing/>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Αναστασιάδη, δεν είναι σωστό αυτό που κάνετε. Προχωρούμε. Σας παρακαλώ, ηρεμήστε όλοι. Σας παρακαλώ όλους!</w:t>
      </w:r>
    </w:p>
    <w:p w14:paraId="279A28F0" w14:textId="77777777" w:rsidR="000F757A" w:rsidRDefault="002441C3">
      <w:pPr>
        <w:spacing w:line="600" w:lineRule="auto"/>
        <w:ind w:firstLine="720"/>
        <w:contextualSpacing/>
        <w:jc w:val="center"/>
        <w:rPr>
          <w:rFonts w:eastAsia="Times New Roman"/>
          <w:bCs/>
        </w:rPr>
      </w:pPr>
      <w:r>
        <w:rPr>
          <w:rFonts w:eastAsia="Times New Roman"/>
          <w:bCs/>
        </w:rPr>
        <w:lastRenderedPageBreak/>
        <w:t>(Θόρυβος στην Αίθουσα)</w:t>
      </w:r>
    </w:p>
    <w:p w14:paraId="279A28F1" w14:textId="77777777" w:rsidR="000F757A" w:rsidRDefault="002441C3">
      <w:pPr>
        <w:spacing w:line="600" w:lineRule="auto"/>
        <w:ind w:firstLine="567"/>
        <w:contextualSpacing/>
        <w:jc w:val="both"/>
        <w:rPr>
          <w:rFonts w:eastAsia="Times New Roman" w:cs="Times New Roman"/>
          <w:szCs w:val="24"/>
        </w:rPr>
      </w:pPr>
      <w:r>
        <w:rPr>
          <w:rFonts w:eastAsia="Times New Roman"/>
          <w:b/>
          <w:bCs/>
        </w:rPr>
        <w:t>ΠΑΝΑΓΙΩΤΗΣ ΚΟΥΡΟΥΜΠΛΗΣ (Υπουργός Εσωτερικών και Διοικητικής Ανασυγκρότησης):</w:t>
      </w:r>
      <w:r>
        <w:rPr>
          <w:rFonts w:eastAsia="Times New Roman" w:cs="Times New Roman"/>
          <w:szCs w:val="24"/>
        </w:rPr>
        <w:t xml:space="preserve"> Αφήστε τα αυτά, «πατριώτες»!</w:t>
      </w:r>
    </w:p>
    <w:p w14:paraId="279A28F2"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Γιατί βρίσκεστε εδώ, αφού δεν το πιστεύετε;</w:t>
      </w:r>
    </w:p>
    <w:p w14:paraId="279A28F3" w14:textId="77777777" w:rsidR="000F757A" w:rsidRDefault="002441C3">
      <w:pPr>
        <w:spacing w:line="600" w:lineRule="auto"/>
        <w:ind w:firstLine="567"/>
        <w:contextualSpacing/>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Αναστασιάδη, σας παρακαλώ. </w:t>
      </w:r>
    </w:p>
    <w:p w14:paraId="279A28F4"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rPr>
        <w:t>Σας παρακαλώ και εσάς από τα κυβερνητικά έδρανα, κύριε Υπουργέ.</w:t>
      </w:r>
    </w:p>
    <w:p w14:paraId="279A28F5"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rPr>
        <w:t xml:space="preserve">Προχωρούμε με τον ομιλητή του Λαϊκού Συνδέσμου-Χρυσή Αυγή, τον κ. Ιωάννη </w:t>
      </w:r>
      <w:proofErr w:type="spellStart"/>
      <w:r>
        <w:rPr>
          <w:rFonts w:eastAsia="Times New Roman" w:cs="Times New Roman"/>
          <w:szCs w:val="24"/>
        </w:rPr>
        <w:t>Αϊβατίδη</w:t>
      </w:r>
      <w:proofErr w:type="spellEnd"/>
      <w:r>
        <w:rPr>
          <w:rFonts w:eastAsia="Times New Roman" w:cs="Times New Roman"/>
          <w:szCs w:val="24"/>
        </w:rPr>
        <w:t xml:space="preserve">. </w:t>
      </w:r>
    </w:p>
    <w:p w14:paraId="279A28F6"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Αϊβατίδη</w:t>
      </w:r>
      <w:proofErr w:type="spellEnd"/>
      <w:r>
        <w:rPr>
          <w:rFonts w:eastAsia="Times New Roman" w:cs="Times New Roman"/>
          <w:szCs w:val="24"/>
        </w:rPr>
        <w:t xml:space="preserve">, έχετε τον λόγο για επτά λεπτά. </w:t>
      </w:r>
    </w:p>
    <w:p w14:paraId="279A28F7"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Κύριε Πρόεδρε, κυρίες και κύριοι Υπουργοί και Βουλευτές, αξιότιμοι προσκεκλημένοι, αγαπητοί εκπρόσωποι του ποντιακού Ελληνισμού, η 19η Μαΐου με ομόφωνη απόφαση του εθνικού Κοινοβουλίου το 1994 επί πρωθυπουργίας Ανδρέα Παπανδρέου έχει ανακηρυχθεί ως Ημέρα Εθνικής Μνήμης της Γενοκτονίας, που διέπραξαν οι Νεότουρκοι του Μουσταφά </w:t>
      </w:r>
      <w:proofErr w:type="spellStart"/>
      <w:r>
        <w:rPr>
          <w:rFonts w:eastAsia="Times New Roman" w:cs="Times New Roman"/>
          <w:szCs w:val="24"/>
        </w:rPr>
        <w:t>Κεμάλ</w:t>
      </w:r>
      <w:proofErr w:type="spellEnd"/>
      <w:r>
        <w:rPr>
          <w:rFonts w:eastAsia="Times New Roman" w:cs="Times New Roman"/>
          <w:szCs w:val="24"/>
        </w:rPr>
        <w:t xml:space="preserve"> σε βάρος του ποντιακού Ελληνισμού. </w:t>
      </w:r>
    </w:p>
    <w:p w14:paraId="279A28F8"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rPr>
        <w:t xml:space="preserve">Ως Έλλην ποντιακής καταγωγής σήμερα πενθώ για τα εκατοντάδες χιλιάδες θύματα του νεοτουρκικού </w:t>
      </w:r>
      <w:proofErr w:type="spellStart"/>
      <w:r>
        <w:rPr>
          <w:rFonts w:eastAsia="Times New Roman" w:cs="Times New Roman"/>
          <w:szCs w:val="24"/>
        </w:rPr>
        <w:t>κεμαλισμού</w:t>
      </w:r>
      <w:proofErr w:type="spellEnd"/>
      <w:r>
        <w:rPr>
          <w:rFonts w:eastAsia="Times New Roman" w:cs="Times New Roman"/>
          <w:szCs w:val="24"/>
        </w:rPr>
        <w:t xml:space="preserve">. Ως Έλλην εθνικιστής έχω ήσυχη τη συνείδησή μου, αφού υπηρετώ </w:t>
      </w:r>
      <w:r>
        <w:rPr>
          <w:rFonts w:eastAsia="Times New Roman" w:cs="Times New Roman"/>
          <w:szCs w:val="24"/>
        </w:rPr>
        <w:lastRenderedPageBreak/>
        <w:t xml:space="preserve">τα εθνικά ιδεώδη. Ως Βουλευτής της Χρυσής Αυγής είμαι υπερήφανος για τις ελπιδοφόρες και ρεαλιστικές θέσεις μας στα εθνικά θέματα. </w:t>
      </w:r>
    </w:p>
    <w:p w14:paraId="279A28F9"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rPr>
        <w:t xml:space="preserve">Αποτελεί εθνική μας υποχρέωση η περαιτέρω αποτελεσματική προώθηση του ζητήματος της γενοκτονίας των Ποντίων σε κάθε αρμόδιο διεθνές </w:t>
      </w:r>
      <w:r>
        <w:rPr>
          <w:rFonts w:eastAsia="Times New Roman" w:cs="Times New Roman"/>
          <w:szCs w:val="24"/>
          <w:lang w:val="en-US"/>
        </w:rPr>
        <w:t>forum</w:t>
      </w:r>
      <w:r>
        <w:rPr>
          <w:rFonts w:eastAsia="Times New Roman" w:cs="Times New Roman"/>
          <w:szCs w:val="24"/>
        </w:rPr>
        <w:t xml:space="preserve"> με σκοπό την καθολική αναγνώριση. Η Χρυσή Αυγή όχι μόνο θα σταθεί αρωγός, αλλά θα πρωτοστατήσει στην προσπάθεια αυτή. Η δε Τουρκία θα πρέπει να υποχρεωθεί στην αναγνώριση της γενοκτονίας των Ελλήνων του Πόντου και της Μικράς Ασίας και να ζητήσει συγγνώμη, όπως επιτάσσει ψήφισμα της Διεθνούς Ενώσεως Μελετητών Γενοκτονιών ήδη από το 2007. </w:t>
      </w:r>
    </w:p>
    <w:p w14:paraId="279A28FA"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lastRenderedPageBreak/>
        <w:t xml:space="preserve">Οι Έλληνες ποντιακής καταγωγής θα πρέπει να αντιμετωπίσουν με περίσκεψη και αυτοκριτική δηλώσεις </w:t>
      </w:r>
      <w:proofErr w:type="spellStart"/>
      <w:r>
        <w:rPr>
          <w:rFonts w:eastAsia="UB-Helvetica" w:cs="Times New Roman"/>
          <w:szCs w:val="24"/>
        </w:rPr>
        <w:t>εθνομηδενιστών</w:t>
      </w:r>
      <w:proofErr w:type="spellEnd"/>
      <w:r>
        <w:rPr>
          <w:rFonts w:eastAsia="UB-Helvetica" w:cs="Times New Roman"/>
          <w:szCs w:val="24"/>
        </w:rPr>
        <w:t xml:space="preserve"> πολιτικών, που τους υφάρπαξαν την ψήφο και στη συνέχεια έγιναν αρνητές της γενοκτονίας, προφασιζόμενοι χαλκευμένα ιστορικά επιχειρήματα, που τα χρησιμοποιεί μόνο η Άγκυρα για να θεμελιώσει την άρνηση.</w:t>
      </w:r>
    </w:p>
    <w:p w14:paraId="279A28FB"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 xml:space="preserve">Η δόλια άρνηση της γενοκτονίας των Ποντίων αποτελεί ποινικό αδίκημα, εθνική μειοδοσία, αλλά κυρίως προσβολή της ιερής μνήμης των δολοφονημένων και </w:t>
      </w:r>
      <w:proofErr w:type="spellStart"/>
      <w:r>
        <w:rPr>
          <w:rFonts w:eastAsia="UB-Helvetica" w:cs="Times New Roman"/>
          <w:szCs w:val="24"/>
        </w:rPr>
        <w:t>διωχθέντων</w:t>
      </w:r>
      <w:proofErr w:type="spellEnd"/>
      <w:r>
        <w:rPr>
          <w:rFonts w:eastAsia="UB-Helvetica" w:cs="Times New Roman"/>
          <w:szCs w:val="24"/>
        </w:rPr>
        <w:t xml:space="preserve"> προγόνων μας. Η άρνηση αποτελεί το έσχατο στάδιο της γενοκτονίας και θωρακίζει τους υπαιτίους. </w:t>
      </w:r>
    </w:p>
    <w:p w14:paraId="279A28FC"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lastRenderedPageBreak/>
        <w:t xml:space="preserve">Ο απανταχού ποντιακός Ελληνισμός θα πρέπει να καταδικάσει εμπράκτως θέσεις άρνησης της γενοκτονίας και να τιμωρήσει πολιτικά τους </w:t>
      </w:r>
      <w:proofErr w:type="spellStart"/>
      <w:r>
        <w:rPr>
          <w:rFonts w:eastAsia="UB-Helvetica" w:cs="Times New Roman"/>
          <w:szCs w:val="24"/>
        </w:rPr>
        <w:t>εθνομηδενιστές</w:t>
      </w:r>
      <w:proofErr w:type="spellEnd"/>
      <w:r>
        <w:rPr>
          <w:rFonts w:eastAsia="UB-Helvetica" w:cs="Times New Roman"/>
          <w:szCs w:val="24"/>
        </w:rPr>
        <w:t xml:space="preserve"> αρνητές και τον εθνοφθόρο, </w:t>
      </w:r>
      <w:proofErr w:type="spellStart"/>
      <w:r>
        <w:rPr>
          <w:rFonts w:eastAsia="UB-Helvetica" w:cs="Times New Roman"/>
          <w:szCs w:val="24"/>
        </w:rPr>
        <w:t>παροξυσμικό</w:t>
      </w:r>
      <w:proofErr w:type="spellEnd"/>
      <w:r>
        <w:rPr>
          <w:rFonts w:eastAsia="UB-Helvetica" w:cs="Times New Roman"/>
          <w:szCs w:val="24"/>
        </w:rPr>
        <w:t xml:space="preserve"> αριστερισμό τους, ακόμα και αν κάνουν λόγο για περίπτωση αιματηρής εθνοκάθαρσης.</w:t>
      </w:r>
    </w:p>
    <w:p w14:paraId="279A28FD"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 xml:space="preserve">Σε αυτούς τους πολιτικούς ενθυμίζω πως θύμα αιματηρής εθνοκάθαρσης υπήρξε ο εκτοπισμένος στην τότε Σοβιετική Ένωση ποντιακός Ελληνισμός μεταξύ 1937 και 1949 επί παντοδυναμίας του Γεωργιανού Ιωσήφ </w:t>
      </w:r>
      <w:proofErr w:type="spellStart"/>
      <w:r>
        <w:rPr>
          <w:rFonts w:eastAsia="UB-Helvetica" w:cs="Times New Roman"/>
          <w:szCs w:val="24"/>
        </w:rPr>
        <w:t>Βησσαριόνοβιτς</w:t>
      </w:r>
      <w:proofErr w:type="spellEnd"/>
      <w:r>
        <w:rPr>
          <w:rFonts w:eastAsia="UB-Helvetica" w:cs="Times New Roman"/>
          <w:szCs w:val="24"/>
        </w:rPr>
        <w:t xml:space="preserve"> </w:t>
      </w:r>
      <w:proofErr w:type="spellStart"/>
      <w:r>
        <w:rPr>
          <w:rFonts w:eastAsia="UB-Helvetica" w:cs="Times New Roman"/>
          <w:szCs w:val="24"/>
        </w:rPr>
        <w:t>Τζουγκασβίλι</w:t>
      </w:r>
      <w:proofErr w:type="spellEnd"/>
      <w:r>
        <w:rPr>
          <w:rFonts w:eastAsia="UB-Helvetica" w:cs="Times New Roman"/>
          <w:szCs w:val="24"/>
        </w:rPr>
        <w:t>, του γνωστού σε όλους Ιωσήφ Στάλιν.</w:t>
      </w:r>
    </w:p>
    <w:p w14:paraId="279A28FE"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lastRenderedPageBreak/>
        <w:t>Το ερώτημα για τον αριστερό Πόντιο αμείλικτο: φυλή η ιδεολογία; Για τη Χρυσή Αυγή η απάντηση είναι ξεκάθαρη. Φυλή και ιδεολογία.</w:t>
      </w:r>
    </w:p>
    <w:p w14:paraId="279A28FF"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 xml:space="preserve">Εκτός αυτών, ο ποντιακός Ελληνισμός θα πρέπει να καταδικάσει πολιτικά και τους θιασώτες τής δήθεν ελληνοτουρκικής φιλίας, που διακατεχόμενοι από φιλελεύθερες ιδεοληψίες, λησμονούν τους ποταμούς αίματος, που χύθηκαν κατά τη γενοκτονία του Πόντου, της Ανατολικής Θράκης και της Μικράς Ασίας εν γένει, εναρμονιζόμενοι ίσως με την παράδοξη και ανεξήγητη ενέργεια του Ελευθέριου Βενιζέλου να προτείνει το 1934 τον Μουσταφά </w:t>
      </w:r>
      <w:proofErr w:type="spellStart"/>
      <w:r>
        <w:rPr>
          <w:rFonts w:eastAsia="UB-Helvetica" w:cs="Times New Roman"/>
          <w:szCs w:val="24"/>
        </w:rPr>
        <w:t>Κεμάλ</w:t>
      </w:r>
      <w:proofErr w:type="spellEnd"/>
      <w:r>
        <w:rPr>
          <w:rFonts w:eastAsia="UB-Helvetica" w:cs="Times New Roman"/>
          <w:szCs w:val="24"/>
        </w:rPr>
        <w:t xml:space="preserve"> Πασά για Νόμπελ Ειρήνης.</w:t>
      </w:r>
    </w:p>
    <w:p w14:paraId="279A2900"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lastRenderedPageBreak/>
        <w:t xml:space="preserve">Τραπεζούντα, </w:t>
      </w:r>
      <w:proofErr w:type="spellStart"/>
      <w:r>
        <w:rPr>
          <w:rFonts w:eastAsia="UB-Helvetica" w:cs="Times New Roman"/>
          <w:szCs w:val="24"/>
        </w:rPr>
        <w:t>Πάφρα</w:t>
      </w:r>
      <w:proofErr w:type="spellEnd"/>
      <w:r>
        <w:rPr>
          <w:rFonts w:eastAsia="UB-Helvetica" w:cs="Times New Roman"/>
          <w:szCs w:val="24"/>
        </w:rPr>
        <w:t xml:space="preserve">, Αμάσεια, Σαμψούντα, Οινόη, Αργυρούπολη, Σούρμενα, </w:t>
      </w:r>
      <w:proofErr w:type="spellStart"/>
      <w:r>
        <w:rPr>
          <w:rFonts w:eastAsia="UB-Helvetica" w:cs="Times New Roman"/>
          <w:szCs w:val="24"/>
        </w:rPr>
        <w:t>Κερασούντα</w:t>
      </w:r>
      <w:proofErr w:type="spellEnd"/>
      <w:r>
        <w:rPr>
          <w:rFonts w:eastAsia="UB-Helvetica" w:cs="Times New Roman"/>
          <w:szCs w:val="24"/>
        </w:rPr>
        <w:t>, Σάντα, Θέρμη, Θεοδοσία, πόλεις ελληνικές, όπου το ελληνορθόδοξο στοιχείο μεγαλούργησε έως την έναρξη του προμελετημένου και καλά οργανωμένου εγκλήματος των Νεότουρκων το 1914, που κορυφώθηκε το 1919 και ολοκληρώθηκε το 1924.</w:t>
      </w:r>
    </w:p>
    <w:p w14:paraId="279A2901"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 xml:space="preserve">Ενδεικτικά μόνο αναφέρω πως μεταξύ Φεβρουαρίου και Αυγούστου του 1920 θανατώθηκε το 90% του ελληνορθόδοξου πληθυσμού της ευρύτερης περιοχής της </w:t>
      </w:r>
      <w:proofErr w:type="spellStart"/>
      <w:r>
        <w:rPr>
          <w:rFonts w:eastAsia="UB-Helvetica" w:cs="Times New Roman"/>
          <w:szCs w:val="24"/>
        </w:rPr>
        <w:t>Πάφρας</w:t>
      </w:r>
      <w:proofErr w:type="spellEnd"/>
      <w:r>
        <w:rPr>
          <w:rFonts w:eastAsia="UB-Helvetica" w:cs="Times New Roman"/>
          <w:szCs w:val="24"/>
        </w:rPr>
        <w:t>.</w:t>
      </w:r>
    </w:p>
    <w:p w14:paraId="279A2902"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 xml:space="preserve">Η Χρυσή Αυγή αντιμετωπίζει το ζήτημα της γενοκτονίας των Ποντίων με σεβασμό στην ιερή μνήμη των θυμάτων, χωρίς μοιρολατρία και μεμψιμοιρία, με υπερηφάνεια για τον ηρωισμό </w:t>
      </w:r>
      <w:r>
        <w:rPr>
          <w:rFonts w:eastAsia="UB-Helvetica" w:cs="Times New Roman"/>
          <w:szCs w:val="24"/>
        </w:rPr>
        <w:lastRenderedPageBreak/>
        <w:t xml:space="preserve">τους και </w:t>
      </w:r>
      <w:proofErr w:type="spellStart"/>
      <w:r>
        <w:rPr>
          <w:rFonts w:eastAsia="UB-Helvetica" w:cs="Times New Roman"/>
          <w:szCs w:val="24"/>
        </w:rPr>
        <w:t>στοχοπροσήλωση</w:t>
      </w:r>
      <w:proofErr w:type="spellEnd"/>
      <w:r>
        <w:rPr>
          <w:rFonts w:eastAsia="UB-Helvetica" w:cs="Times New Roman"/>
          <w:szCs w:val="24"/>
        </w:rPr>
        <w:t xml:space="preserve"> στην ηθική τους </w:t>
      </w:r>
      <w:r w:rsidRPr="00793946">
        <w:rPr>
          <w:rFonts w:eastAsia="UB-Helvetica" w:cs="Times New Roman"/>
          <w:color w:val="000000" w:themeColor="text1"/>
          <w:szCs w:val="24"/>
        </w:rPr>
        <w:t xml:space="preserve">δικαίωση, δίνοντας διαρκή αγώνα για την καθολική αναγνώριση της γενοκτονίας. </w:t>
      </w:r>
    </w:p>
    <w:p w14:paraId="279A2903" w14:textId="77777777" w:rsidR="000F757A" w:rsidRDefault="002441C3">
      <w:pPr>
        <w:spacing w:line="600" w:lineRule="auto"/>
        <w:ind w:firstLine="720"/>
        <w:contextualSpacing/>
        <w:jc w:val="both"/>
        <w:rPr>
          <w:rFonts w:eastAsia="UB-Helvetica" w:cs="Times New Roman"/>
          <w:szCs w:val="24"/>
        </w:rPr>
      </w:pPr>
      <w:r w:rsidRPr="00EB5B49">
        <w:rPr>
          <w:rFonts w:eastAsia="UB-Helvetica" w:cs="Times New Roman"/>
          <w:szCs w:val="24"/>
        </w:rPr>
        <w:t xml:space="preserve">Κλείνοντας, θα ενθυμίσω </w:t>
      </w:r>
      <w:r>
        <w:rPr>
          <w:rFonts w:eastAsia="UB-Helvetica" w:cs="Times New Roman"/>
          <w:szCs w:val="24"/>
        </w:rPr>
        <w:t>δύο στίχους του ποντιακού τραγουδιού «</w:t>
      </w:r>
      <w:proofErr w:type="spellStart"/>
      <w:r>
        <w:rPr>
          <w:rFonts w:eastAsia="UB-Helvetica" w:cs="Times New Roman"/>
          <w:szCs w:val="24"/>
        </w:rPr>
        <w:t>Κοτζά</w:t>
      </w:r>
      <w:proofErr w:type="spellEnd"/>
      <w:r>
        <w:rPr>
          <w:rFonts w:eastAsia="UB-Helvetica" w:cs="Times New Roman"/>
          <w:szCs w:val="24"/>
        </w:rPr>
        <w:t xml:space="preserve"> </w:t>
      </w:r>
      <w:proofErr w:type="spellStart"/>
      <w:r>
        <w:rPr>
          <w:rFonts w:eastAsia="UB-Helvetica" w:cs="Times New Roman"/>
          <w:szCs w:val="24"/>
        </w:rPr>
        <w:t>Αναστάς</w:t>
      </w:r>
      <w:proofErr w:type="spellEnd"/>
      <w:r>
        <w:rPr>
          <w:rFonts w:eastAsia="UB-Helvetica" w:cs="Times New Roman"/>
          <w:szCs w:val="24"/>
        </w:rPr>
        <w:t xml:space="preserve">», αφιερωμένου στην ηρωική δράση του ελληνικού αντάρτικου του Πόντου, στην εμβληματική μορφή του μεγάλου </w:t>
      </w:r>
      <w:proofErr w:type="spellStart"/>
      <w:r>
        <w:rPr>
          <w:rFonts w:eastAsia="UB-Helvetica" w:cs="Times New Roman"/>
          <w:szCs w:val="24"/>
        </w:rPr>
        <w:t>Αναστάση</w:t>
      </w:r>
      <w:proofErr w:type="spellEnd"/>
      <w:r>
        <w:rPr>
          <w:rFonts w:eastAsia="UB-Helvetica" w:cs="Times New Roman"/>
          <w:szCs w:val="24"/>
        </w:rPr>
        <w:t>, του οπλαρχηγού Αναστασίου Παπαδοπούλου, του τελευταίου ακρίτα του Πόντου, με ό,τι αυτό συνεπάγεται και συμβολίζει: «</w:t>
      </w:r>
      <w:proofErr w:type="spellStart"/>
      <w:r>
        <w:rPr>
          <w:rFonts w:eastAsia="UB-Helvetica" w:cs="Times New Roman"/>
          <w:szCs w:val="24"/>
        </w:rPr>
        <w:t>Έτονε</w:t>
      </w:r>
      <w:proofErr w:type="spellEnd"/>
      <w:r>
        <w:rPr>
          <w:rFonts w:eastAsia="UB-Helvetica" w:cs="Times New Roman"/>
          <w:szCs w:val="24"/>
        </w:rPr>
        <w:t xml:space="preserve"> σταυραετός των προσφύγων ο Θεός, σ’ ένα </w:t>
      </w:r>
      <w:proofErr w:type="spellStart"/>
      <w:r>
        <w:rPr>
          <w:rFonts w:eastAsia="UB-Helvetica" w:cs="Times New Roman"/>
          <w:szCs w:val="24"/>
        </w:rPr>
        <w:t>χέρ</w:t>
      </w:r>
      <w:proofErr w:type="spellEnd"/>
      <w:r>
        <w:rPr>
          <w:rFonts w:eastAsia="UB-Helvetica" w:cs="Times New Roman"/>
          <w:szCs w:val="24"/>
        </w:rPr>
        <w:t xml:space="preserve">’ </w:t>
      </w:r>
      <w:proofErr w:type="spellStart"/>
      <w:r>
        <w:rPr>
          <w:rFonts w:eastAsia="UB-Helvetica" w:cs="Times New Roman"/>
          <w:szCs w:val="24"/>
        </w:rPr>
        <w:t>είχεν</w:t>
      </w:r>
      <w:proofErr w:type="spellEnd"/>
      <w:r>
        <w:rPr>
          <w:rFonts w:eastAsia="UB-Helvetica" w:cs="Times New Roman"/>
          <w:szCs w:val="24"/>
        </w:rPr>
        <w:t xml:space="preserve"> </w:t>
      </w:r>
      <w:proofErr w:type="spellStart"/>
      <w:r>
        <w:rPr>
          <w:rFonts w:eastAsia="UB-Helvetica" w:cs="Times New Roman"/>
          <w:szCs w:val="24"/>
        </w:rPr>
        <w:t>Σταυρόν</w:t>
      </w:r>
      <w:proofErr w:type="spellEnd"/>
      <w:r>
        <w:rPr>
          <w:rFonts w:eastAsia="UB-Helvetica" w:cs="Times New Roman"/>
          <w:szCs w:val="24"/>
        </w:rPr>
        <w:t xml:space="preserve"> και </w:t>
      </w:r>
      <w:proofErr w:type="spellStart"/>
      <w:r>
        <w:rPr>
          <w:rFonts w:eastAsia="UB-Helvetica" w:cs="Times New Roman"/>
          <w:szCs w:val="24"/>
        </w:rPr>
        <w:t>σο</w:t>
      </w:r>
      <w:proofErr w:type="spellEnd"/>
      <w:r>
        <w:rPr>
          <w:rFonts w:eastAsia="UB-Helvetica" w:cs="Times New Roman"/>
          <w:szCs w:val="24"/>
        </w:rPr>
        <w:t xml:space="preserve"> άλλον το </w:t>
      </w:r>
      <w:proofErr w:type="spellStart"/>
      <w:r>
        <w:rPr>
          <w:rFonts w:eastAsia="UB-Helvetica" w:cs="Times New Roman"/>
          <w:szCs w:val="24"/>
        </w:rPr>
        <w:t>κανόν</w:t>
      </w:r>
      <w:proofErr w:type="spellEnd"/>
      <w:r>
        <w:rPr>
          <w:rFonts w:eastAsia="UB-Helvetica" w:cs="Times New Roman"/>
          <w:szCs w:val="24"/>
        </w:rPr>
        <w:t>».</w:t>
      </w:r>
    </w:p>
    <w:p w14:paraId="279A2904"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Ζήτω ο ποντιακός Ελληνισμός! Ο Πόντος ζει!</w:t>
      </w:r>
    </w:p>
    <w:p w14:paraId="279A2905" w14:textId="77777777" w:rsidR="000F757A" w:rsidRDefault="002441C3">
      <w:pPr>
        <w:spacing w:line="600" w:lineRule="auto"/>
        <w:ind w:firstLine="720"/>
        <w:contextualSpacing/>
        <w:jc w:val="center"/>
        <w:rPr>
          <w:rFonts w:eastAsia="UB-Helvetica" w:cs="Times New Roman"/>
          <w:szCs w:val="24"/>
        </w:rPr>
      </w:pPr>
      <w:r>
        <w:rPr>
          <w:rFonts w:eastAsia="UB-Helvetica" w:cs="Times New Roman"/>
          <w:szCs w:val="24"/>
        </w:rPr>
        <w:t>(Χειροκροτήματα από την πτέρυγα της Χρυσής Αυγής)</w:t>
      </w:r>
    </w:p>
    <w:p w14:paraId="279A2906" w14:textId="77777777" w:rsidR="000F757A" w:rsidRDefault="002441C3">
      <w:pPr>
        <w:spacing w:line="600" w:lineRule="auto"/>
        <w:ind w:firstLine="720"/>
        <w:contextualSpacing/>
        <w:jc w:val="both"/>
        <w:rPr>
          <w:rFonts w:eastAsia="UB-Helvetica" w:cs="Times New Roman"/>
          <w:szCs w:val="24"/>
        </w:rPr>
      </w:pPr>
      <w:r>
        <w:rPr>
          <w:rFonts w:eastAsia="UB-Helvetica" w:cs="Times New Roman"/>
          <w:b/>
          <w:szCs w:val="24"/>
        </w:rPr>
        <w:lastRenderedPageBreak/>
        <w:t>ΠΡΟΕΔΡΕΥΩΝ (Αναστάσιος Κουράκης):</w:t>
      </w:r>
      <w:r>
        <w:rPr>
          <w:rFonts w:eastAsia="UB-Helvetica" w:cs="Times New Roman"/>
          <w:szCs w:val="24"/>
        </w:rPr>
        <w:t xml:space="preserve"> Προχωρούμε στην ομιλήτρια της Δημοκρατικής Συμπαράταξης ΠΑΣΟΚ-ΔΗΜΑΡ κ. Χαράς </w:t>
      </w:r>
      <w:proofErr w:type="spellStart"/>
      <w:r>
        <w:rPr>
          <w:rFonts w:eastAsia="UB-Helvetica" w:cs="Times New Roman"/>
          <w:szCs w:val="24"/>
        </w:rPr>
        <w:t>Κεφαλίδου</w:t>
      </w:r>
      <w:proofErr w:type="spellEnd"/>
      <w:r>
        <w:rPr>
          <w:rFonts w:eastAsia="UB-Helvetica" w:cs="Times New Roman"/>
          <w:szCs w:val="24"/>
        </w:rPr>
        <w:t>, Βουλευτίνας της Δράμας.</w:t>
      </w:r>
    </w:p>
    <w:p w14:paraId="279A2907" w14:textId="77777777" w:rsidR="000F757A" w:rsidRDefault="002441C3">
      <w:pPr>
        <w:spacing w:line="600" w:lineRule="auto"/>
        <w:ind w:firstLine="720"/>
        <w:contextualSpacing/>
        <w:jc w:val="both"/>
        <w:rPr>
          <w:rFonts w:eastAsia="UB-Helvetica" w:cs="Times New Roman"/>
          <w:szCs w:val="24"/>
        </w:rPr>
      </w:pPr>
      <w:r>
        <w:rPr>
          <w:rFonts w:eastAsia="UB-Helvetica" w:cs="Times New Roman"/>
          <w:b/>
          <w:szCs w:val="24"/>
        </w:rPr>
        <w:t>ΧΑΡΟΥΛΑ (ΧΑΡΑ) ΚΕΦΑΛΙΔΟΥ:</w:t>
      </w:r>
      <w:r>
        <w:rPr>
          <w:rFonts w:eastAsia="UB-Helvetica" w:cs="Times New Roman"/>
          <w:szCs w:val="24"/>
        </w:rPr>
        <w:t xml:space="preserve"> Κυρίες και κύριοι συνάδελφοι, αγαπητοί εκπρόσωποι των ποντιακών σωματείων. Δεν είναι εύκολη υπόθεση να αντιστέκεσαι στη λήθη. Να διατηρείς τη συλλογική μνήμη για το βαρύ πλήγμα που δέχθηκε ο Ελληνισμός στον Πόντο στις αρχές του εικοστού αιώνα.</w:t>
      </w:r>
    </w:p>
    <w:p w14:paraId="279A2908"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 xml:space="preserve">Κι, όμως, είναι δικό μας χρέος, να μεταλαμπαδεύσουμε στις νεότερες γενιές αυτό που κάποιοι ακόμη και σήμερα θεωρούν «ατύχημα της ιστορίας». Να θυμόμαστε την τραγική ιστορία των γιαγιάδων και των παππούδων μας, των πανάρχαιων </w:t>
      </w:r>
      <w:r>
        <w:rPr>
          <w:rFonts w:eastAsia="UB-Helvetica" w:cs="Times New Roman"/>
          <w:szCs w:val="24"/>
        </w:rPr>
        <w:lastRenderedPageBreak/>
        <w:t>και εκλεκτών Ελλήνων του Πόντου. Τον ξεριζωμό τους με ασύλληπτα μέσα.</w:t>
      </w:r>
    </w:p>
    <w:p w14:paraId="279A2909"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Σαν σήμερα πριν από ενενήντα επτά χρόνια, στις 19 Μαΐου του 1919, έκλεινε με τραγικό τρόπο ο αφανισμός του Ελληνισμού στον Πόντο.</w:t>
      </w:r>
    </w:p>
    <w:p w14:paraId="279A290A" w14:textId="77777777" w:rsidR="000F757A" w:rsidRDefault="002441C3">
      <w:pPr>
        <w:tabs>
          <w:tab w:val="left" w:pos="2820"/>
        </w:tabs>
        <w:spacing w:line="600" w:lineRule="auto"/>
        <w:contextualSpacing/>
        <w:jc w:val="both"/>
        <w:rPr>
          <w:rFonts w:eastAsia="Times New Roman"/>
          <w:szCs w:val="24"/>
        </w:rPr>
      </w:pPr>
      <w:r>
        <w:rPr>
          <w:rFonts w:eastAsia="Times New Roman"/>
          <w:szCs w:val="24"/>
        </w:rPr>
        <w:t xml:space="preserve">Εξοντώθηκε ένα σημαντικό κομμάτι, του που κρατούσε ζωντανή τη γλώσσα, υψηλό το φρόνημα, πάλλουσα την ελληνική συνείδηση. Συνυπήρχε ειρηνικά με τους Τούρκους και κυριαρχούσε στην οικονομική και πνευματική ζωή. Από πότε; Από τα πανάρχαια χρόνια. </w:t>
      </w:r>
    </w:p>
    <w:p w14:paraId="279A290B" w14:textId="77777777" w:rsidR="000F757A" w:rsidRDefault="002441C3">
      <w:pPr>
        <w:tabs>
          <w:tab w:val="left" w:pos="2820"/>
        </w:tabs>
        <w:spacing w:line="600" w:lineRule="auto"/>
        <w:contextualSpacing/>
        <w:jc w:val="both"/>
        <w:rPr>
          <w:rFonts w:eastAsia="Times New Roman"/>
          <w:szCs w:val="24"/>
        </w:rPr>
      </w:pPr>
      <w:r>
        <w:rPr>
          <w:rFonts w:eastAsia="Times New Roman"/>
          <w:szCs w:val="24"/>
        </w:rPr>
        <w:lastRenderedPageBreak/>
        <w:t xml:space="preserve">          Το πιστοποιεί ο Ξενοφώντας στο έργο του «Κύρου </w:t>
      </w:r>
      <w:proofErr w:type="spellStart"/>
      <w:r>
        <w:rPr>
          <w:rFonts w:eastAsia="Times New Roman"/>
          <w:szCs w:val="24"/>
        </w:rPr>
        <w:t>Ανάβασις</w:t>
      </w:r>
      <w:proofErr w:type="spellEnd"/>
      <w:r>
        <w:rPr>
          <w:rFonts w:eastAsia="Times New Roman"/>
          <w:szCs w:val="24"/>
        </w:rPr>
        <w:t xml:space="preserve">»: </w:t>
      </w:r>
      <w:r>
        <w:rPr>
          <w:rFonts w:eastAsia="Times New Roman" w:cs="Times New Roman"/>
          <w:szCs w:val="24"/>
        </w:rPr>
        <w:t xml:space="preserve">«Και </w:t>
      </w:r>
      <w:proofErr w:type="spellStart"/>
      <w:r>
        <w:rPr>
          <w:rFonts w:eastAsia="Times New Roman" w:cs="Times New Roman"/>
          <w:szCs w:val="24"/>
        </w:rPr>
        <w:t>ήλθον</w:t>
      </w:r>
      <w:proofErr w:type="spellEnd"/>
      <w:r>
        <w:rPr>
          <w:rFonts w:eastAsia="Times New Roman" w:cs="Times New Roman"/>
          <w:szCs w:val="24"/>
        </w:rPr>
        <w:t xml:space="preserve"> επί </w:t>
      </w:r>
      <w:proofErr w:type="spellStart"/>
      <w:r>
        <w:rPr>
          <w:rFonts w:eastAsia="Times New Roman" w:cs="Times New Roman"/>
          <w:szCs w:val="24"/>
        </w:rPr>
        <w:t>θάλατταν</w:t>
      </w:r>
      <w:proofErr w:type="spellEnd"/>
      <w:r>
        <w:rPr>
          <w:rFonts w:eastAsia="Times New Roman" w:cs="Times New Roman"/>
          <w:szCs w:val="24"/>
        </w:rPr>
        <w:t xml:space="preserve"> εις Τραπεζούντα, πόλιν Ελληνίδα, οικουμένη εν τω </w:t>
      </w:r>
      <w:proofErr w:type="spellStart"/>
      <w:r>
        <w:rPr>
          <w:rFonts w:eastAsia="Times New Roman" w:cs="Times New Roman"/>
          <w:szCs w:val="24"/>
        </w:rPr>
        <w:t>Ευξείνω</w:t>
      </w:r>
      <w:proofErr w:type="spellEnd"/>
      <w:r>
        <w:rPr>
          <w:rFonts w:eastAsia="Times New Roman" w:cs="Times New Roman"/>
          <w:szCs w:val="24"/>
        </w:rPr>
        <w:t xml:space="preserve"> </w:t>
      </w:r>
      <w:proofErr w:type="spellStart"/>
      <w:r>
        <w:rPr>
          <w:rFonts w:eastAsia="Times New Roman" w:cs="Times New Roman"/>
          <w:szCs w:val="24"/>
        </w:rPr>
        <w:t>Πόντω</w:t>
      </w:r>
      <w:proofErr w:type="spellEnd"/>
      <w:r>
        <w:rPr>
          <w:rFonts w:eastAsia="Times New Roman" w:cs="Times New Roman"/>
          <w:szCs w:val="24"/>
        </w:rPr>
        <w:t xml:space="preserve">, </w:t>
      </w:r>
      <w:proofErr w:type="spellStart"/>
      <w:r>
        <w:rPr>
          <w:rFonts w:eastAsia="Times New Roman" w:cs="Times New Roman"/>
          <w:szCs w:val="24"/>
        </w:rPr>
        <w:t>Σινωπέων</w:t>
      </w:r>
      <w:proofErr w:type="spellEnd"/>
      <w:r>
        <w:rPr>
          <w:rFonts w:eastAsia="Times New Roman" w:cs="Times New Roman"/>
          <w:szCs w:val="24"/>
        </w:rPr>
        <w:t xml:space="preserve"> </w:t>
      </w:r>
      <w:proofErr w:type="spellStart"/>
      <w:r>
        <w:rPr>
          <w:rFonts w:eastAsia="Times New Roman" w:cs="Times New Roman"/>
          <w:szCs w:val="24"/>
        </w:rPr>
        <w:t>αποικίαν,εν</w:t>
      </w:r>
      <w:proofErr w:type="spellEnd"/>
      <w:r>
        <w:rPr>
          <w:rFonts w:eastAsia="Times New Roman" w:cs="Times New Roman"/>
          <w:szCs w:val="24"/>
        </w:rPr>
        <w:t xml:space="preserve"> τη </w:t>
      </w:r>
      <w:proofErr w:type="spellStart"/>
      <w:r>
        <w:rPr>
          <w:rFonts w:eastAsia="Times New Roman" w:cs="Times New Roman"/>
          <w:szCs w:val="24"/>
        </w:rPr>
        <w:t>Κόλχων</w:t>
      </w:r>
      <w:proofErr w:type="spellEnd"/>
      <w:r>
        <w:rPr>
          <w:rFonts w:eastAsia="Times New Roman" w:cs="Times New Roman"/>
          <w:szCs w:val="24"/>
        </w:rPr>
        <w:t xml:space="preserve"> χώρα», αναφέρει για μια πόλη που δημιούργησαν οι Έλληνες τον 8o προ Χριστού αιώνα. Μαζί μεσουράνησαν η </w:t>
      </w:r>
      <w:proofErr w:type="spellStart"/>
      <w:r>
        <w:rPr>
          <w:rFonts w:eastAsia="Times New Roman" w:cs="Times New Roman"/>
          <w:szCs w:val="24"/>
        </w:rPr>
        <w:t>Κερασούντα</w:t>
      </w:r>
      <w:proofErr w:type="spellEnd"/>
      <w:r>
        <w:rPr>
          <w:rFonts w:eastAsia="Times New Roman" w:cs="Times New Roman"/>
          <w:szCs w:val="24"/>
        </w:rPr>
        <w:t xml:space="preserve">, η Σινώπη, η Σαμψούντα, η Αργυρούπολη, όλες </w:t>
      </w:r>
      <w:r>
        <w:rPr>
          <w:rFonts w:eastAsia="Times New Roman"/>
          <w:szCs w:val="24"/>
        </w:rPr>
        <w:t xml:space="preserve">κοιτίδες ενός σφριγηλού πολιτισμού. </w:t>
      </w:r>
    </w:p>
    <w:p w14:paraId="279A290C" w14:textId="77777777" w:rsidR="000F757A" w:rsidRDefault="002441C3">
      <w:pPr>
        <w:tabs>
          <w:tab w:val="left" w:pos="2820"/>
        </w:tabs>
        <w:spacing w:line="600" w:lineRule="auto"/>
        <w:ind w:firstLine="720"/>
        <w:contextualSpacing/>
        <w:jc w:val="both"/>
        <w:rPr>
          <w:rFonts w:eastAsia="Times New Roman"/>
          <w:szCs w:val="24"/>
        </w:rPr>
      </w:pPr>
      <w:r>
        <w:rPr>
          <w:rFonts w:eastAsia="Times New Roman"/>
          <w:szCs w:val="24"/>
        </w:rPr>
        <w:t xml:space="preserve">Όμως ήταν αυτοί ακριβώς οι πρόγονοί μας- αυτοί που σφράγισαν με την παρουσία τους τούς τόπους αυτούς επί χιλιετίες- που σφαγιάστηκαν, ξεριζώθηκαν, εξοντώθηκαν με τους πιο απάνθρωπους τρόπους για έναν και μόνο λόγο. Ήταν Έλληνες και ήταν χριστιανοί. </w:t>
      </w:r>
    </w:p>
    <w:p w14:paraId="279A290D" w14:textId="77777777" w:rsidR="000F757A" w:rsidRDefault="002441C3">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Αυτή είναι η πιο μαύρη σελίδα της ιστορίας του Πόντου. Αυτή είναι γενοκτονία. Δεν είναι απλώς μια πράξη βίας ούτε καν μαζική δολοφονία. Είναι η εσκεμμένη και μεθοδική εξολόθρευση κάποιων, όχι για κάτι που έκαναν. Επιχειρήθηκε βίαια να ξεριζωθούν η σκέψη, τα ήθη, τα έθιμα, οι παμπάλαιες παραδόσεις, μαζί με τη δημιουργική ανάταση πολλών λαμπρών προσωπικοτήτων. </w:t>
      </w:r>
    </w:p>
    <w:p w14:paraId="279A290E" w14:textId="77777777" w:rsidR="000F757A" w:rsidRDefault="002441C3">
      <w:pPr>
        <w:tabs>
          <w:tab w:val="left" w:pos="2820"/>
        </w:tabs>
        <w:spacing w:line="600" w:lineRule="auto"/>
        <w:ind w:firstLine="720"/>
        <w:contextualSpacing/>
        <w:jc w:val="both"/>
        <w:rPr>
          <w:rFonts w:eastAsia="Times New Roman"/>
          <w:szCs w:val="24"/>
        </w:rPr>
      </w:pPr>
      <w:r>
        <w:rPr>
          <w:rFonts w:eastAsia="Times New Roman"/>
          <w:szCs w:val="24"/>
        </w:rPr>
        <w:t>Η γενοκτονία είναι μια πράξη απόλυτης φρίκης, ένα απαράγραπτο έγκλημα κατά της ανθρωπότητας που δεν πρέπει να ξεχνιέται ποτέ και πώς αλλιώς θα μπορούσε άλλωστε. Αυτός ήταν και ο λόγος, που η Βουλή των Ελλήνων, στις 24 Φεβρου</w:t>
      </w:r>
      <w:r>
        <w:rPr>
          <w:rFonts w:eastAsia="Times New Roman"/>
          <w:szCs w:val="24"/>
        </w:rPr>
        <w:lastRenderedPageBreak/>
        <w:t xml:space="preserve">αρίου του 1994, αναγνώρισε με νόμο τη γενοκτονία των Ελλήνων του Πόντου. Όχι, δεν ήταν η ιστορική αυτή απόφαση ένα απλό καπρίτσιο της πολιτικής συγκυρίας. Ούτε μια πράξη σκοπιμότητας, όπως ορισμένοι κακόβουλα θεωρούν. </w:t>
      </w:r>
    </w:p>
    <w:p w14:paraId="279A290F"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 xml:space="preserve">Αν ήταν έτσι, θα διαπράτταμε το έγκλημα της παραγραφής για όλους εκείνους που εξοντώθηκαν στις επιδρομές, στα τάγματα εργασίας, στις επιστρατεύσεις, στις αγγαρείες, στις βίαιες εκτοπίσεις, στις αναγκαστικές μετοικεσίες, στις πεζοπορίες χιλιάδων χιλιομέτρων μέσα στην αφιλόξενη ενδοχώρα. Κάθε χρόνο σαν σήμερα έχουμε χρέος ιερό όλους αυτούς τουλάχιστον να τους θυμόμαστε. </w:t>
      </w:r>
    </w:p>
    <w:p w14:paraId="279A2910"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πείσμα εκείνων που οργάνωσαν τόσο μεθοδικά τον αφανισμό τους, οι ξεριζωμένοι Πόντιοι κατάφεραν να ξεπεράσουν την οδύνη τόσων μαζεμένων απωλειών. Ξανάφτιαξαν τις ζωές τους στην Ελλάδα και παρά τις κακουχίες, πρόκοψαν. Παράλληλα με τη σκληρή δουλειά, δεν ξέχασαν ποτέ τη γλώσσα τους, τους πανάρχαιους χορούς τους, τις αλησμόνητες πατρίδες. </w:t>
      </w:r>
    </w:p>
    <w:p w14:paraId="279A2911"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που όλες οι πραγματικές αξίες χειμάζονται στη δίνη της παγκοσμιοποίησης, ας θυμόμαστε από πού άντλησαν δύναμη οι παππούδες μας, για να τα καταφέρουν τόσο καλά, πώς κατόρθωσαν να κλείσουν τις πληγές τους, να δώσουν ιδανικά και οράματα στα παιδιά και τα εγγόνια τους. </w:t>
      </w:r>
    </w:p>
    <w:p w14:paraId="279A2912"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lastRenderedPageBreak/>
        <w:t>Η γενοκτονία των προγόνων μας αποτελεί μια μαύρη σελίδα της παγκόσμιας ιστορίας. Είναι ηθικό χρέος όλων μας, να διατηρήσουμε την ιστορική μας μνήμη, τιμώντας αυτούς που υπέφεραν, ξεριζώθηκαν, χάθηκαν. Δεν θυμόμαστε για να αναμοχλεύσουμε πάθη ούτε για να κάνουμε αυθαίρετες μεταφορές του τότε στο τώρα ούτε -</w:t>
      </w:r>
      <w:proofErr w:type="spellStart"/>
      <w:r>
        <w:rPr>
          <w:rFonts w:eastAsia="Times New Roman" w:cs="Times New Roman"/>
          <w:szCs w:val="24"/>
        </w:rPr>
        <w:t>πόσω</w:t>
      </w:r>
      <w:proofErr w:type="spellEnd"/>
      <w:r>
        <w:rPr>
          <w:rFonts w:eastAsia="Times New Roman" w:cs="Times New Roman"/>
          <w:szCs w:val="24"/>
        </w:rPr>
        <w:t xml:space="preserve"> μάλλον- για να αποδείξουμε ότι οι άλλοι είναι κακοί κι εμείς καλοί. </w:t>
      </w:r>
    </w:p>
    <w:p w14:paraId="279A2913"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 xml:space="preserve">Οφείλουμε να θυμόμαστε τη γενοκτονία των Ποντίων, όπως και κάθε άλλη. Γιατί κάθε γενοκτονία γράφεται στο ποινικό μητρώο της ανθρωπότητας. Ντροπιάζει ολόκληρο τον πολιτισμένο κόσμο. Μας δείχνει με τον πιο απόλυτο τρόπο, για τι απεχθή εγκλήματα είμαστε ικανοί εμείς οι άνθρωποι. </w:t>
      </w:r>
    </w:p>
    <w:p w14:paraId="279A2914"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lastRenderedPageBreak/>
        <w:t>Σήμερα θυμόμαστε, για να πάψει κάποτε το φρικτό έγκλημα της γενοκτονίας να είναι η εύκολη λύση των προβλημάτων. Θυμόμαστε, για να είναι η μαρτυρική θυσία των χιλιάδων Ποντίων προγόνων μας ιερή παρακαταθήκη για έναν καλύτερο κόσμο. Για να μάθουν, επιτέλους, λαοί και ηγεσίες, από τα φρικτά λάθη του παρελθόντος. Για να δουλέψουμε πιο επίμονα και πιο σκληρά στην κατεύθυνση της συμφιλίωσης και της ειρηνικής συνύπαρξης των λαών.</w:t>
      </w:r>
    </w:p>
    <w:p w14:paraId="279A2915" w14:textId="77777777" w:rsidR="000F757A" w:rsidRDefault="002441C3">
      <w:pPr>
        <w:tabs>
          <w:tab w:val="left" w:pos="709"/>
          <w:tab w:val="left" w:pos="2096"/>
        </w:tabs>
        <w:spacing w:after="0" w:line="600" w:lineRule="auto"/>
        <w:contextualSpacing/>
        <w:jc w:val="both"/>
        <w:rPr>
          <w:rFonts w:eastAsia="UB-Helvetica" w:cs="Times New Roman"/>
          <w:szCs w:val="24"/>
        </w:rPr>
      </w:pPr>
      <w:r>
        <w:rPr>
          <w:rFonts w:eastAsia="Times New Roman" w:cs="Times New Roman"/>
          <w:szCs w:val="24"/>
        </w:rPr>
        <w:tab/>
      </w:r>
      <w:r>
        <w:rPr>
          <w:rFonts w:eastAsia="UB-Helvetica" w:cs="Times New Roman"/>
          <w:szCs w:val="24"/>
        </w:rPr>
        <w:t xml:space="preserve">Οι αμφισβητήσεις για το έγκλημα δεν είναι λίγες. Οι ανιστόρητες θεωρίες που επιχειρούν να μειώσουν το μέγεθος του </w:t>
      </w:r>
      <w:r>
        <w:rPr>
          <w:rFonts w:eastAsia="UB-Helvetica" w:cs="Times New Roman"/>
          <w:szCs w:val="24"/>
        </w:rPr>
        <w:lastRenderedPageBreak/>
        <w:t xml:space="preserve">αφανισμού ενός ακμαίου πολιτισμού, εξακολουθούν να ελλοχεύουν, να υποδαυλίζονται, να εκμεταλλεύονται το πέρασμα του χρόνου για αχρείαστες αναθεωρήσεις. </w:t>
      </w:r>
    </w:p>
    <w:p w14:paraId="279A2916" w14:textId="77777777" w:rsidR="000F757A" w:rsidRDefault="002441C3">
      <w:pPr>
        <w:tabs>
          <w:tab w:val="left" w:pos="2096"/>
        </w:tabs>
        <w:spacing w:after="0" w:line="600" w:lineRule="auto"/>
        <w:ind w:firstLine="720"/>
        <w:contextualSpacing/>
        <w:jc w:val="both"/>
        <w:rPr>
          <w:rFonts w:eastAsia="UB-Helvetica" w:cs="Times New Roman"/>
          <w:szCs w:val="24"/>
        </w:rPr>
      </w:pPr>
      <w:r>
        <w:rPr>
          <w:rFonts w:eastAsia="UB-Helvetica" w:cs="Times New Roman"/>
          <w:szCs w:val="24"/>
        </w:rPr>
        <w:t xml:space="preserve">Από την άποψη αυτή, μόνο ζημιά και προσβολή συνιστούν τοποθετήσεις από επίσημα κυβερνητικά χείλη, για «διακρίσεις ανάμεσα σε εθνοκάθαρση και το φαινόμενο της γενοκτονίας». Μόνο καλό δεν κάνουν οι αμφισβητήσεις για τη γενοκτονία στο όνομα της «αυστηρής επιστημονικής έννοιας». Πολύ περισσότερο από πρόσωπα που έχουν την πρώτη ευθύνη για τη διαπαιδαγώγηση των νέων αλλά και το χρέος να τους θωρακίζουν τόσο στη διαβρωτική επίδραση της λήθης όσο και στις ακραίες φωνές της καπηλείας και του κίβδηλου </w:t>
      </w:r>
      <w:proofErr w:type="spellStart"/>
      <w:r>
        <w:rPr>
          <w:rFonts w:eastAsia="UB-Helvetica" w:cs="Times New Roman"/>
          <w:szCs w:val="24"/>
        </w:rPr>
        <w:t>εθνολαϊκισμού</w:t>
      </w:r>
      <w:proofErr w:type="spellEnd"/>
      <w:r>
        <w:rPr>
          <w:rFonts w:eastAsia="UB-Helvetica" w:cs="Times New Roman"/>
          <w:szCs w:val="24"/>
        </w:rPr>
        <w:t xml:space="preserve">. </w:t>
      </w:r>
    </w:p>
    <w:p w14:paraId="279A2917" w14:textId="77777777" w:rsidR="000F757A" w:rsidRDefault="002441C3">
      <w:pPr>
        <w:tabs>
          <w:tab w:val="left" w:pos="2096"/>
        </w:tabs>
        <w:spacing w:after="0" w:line="600" w:lineRule="auto"/>
        <w:ind w:firstLine="720"/>
        <w:contextualSpacing/>
        <w:jc w:val="both"/>
        <w:rPr>
          <w:rFonts w:eastAsia="UB-Helvetica" w:cs="Times New Roman"/>
          <w:szCs w:val="24"/>
        </w:rPr>
      </w:pPr>
      <w:r>
        <w:rPr>
          <w:rFonts w:eastAsia="UB-Helvetica" w:cs="Times New Roman"/>
          <w:szCs w:val="24"/>
        </w:rPr>
        <w:lastRenderedPageBreak/>
        <w:t>Λένε ότι το παρελθόν είναι μια δεύτερη καρδιά που χτυπάει μέσα μας. Αυτούς τους χτύπους έχουμε χρέος να τους ακούμε. Κάθε χρόνο τέτοια μέρα, ας θυμόμαστε μια ακόμα γενοκτονία που ο πολιτισμός μας δεν κατάφερε να αποτρέψει. Ας νιώσουμε μέσα από την οδύνη μιας καταστροφής, την ελπίδα μιας ανάτασης που έχει ανάγκη ο τόπος. Η δύναμη του ποντιακού Ελληνισμού αποδεικνύει ότι η ανάταση αυτή είναι εφικτή για την πατρίδα μας!</w:t>
      </w:r>
    </w:p>
    <w:p w14:paraId="279A2918" w14:textId="77777777" w:rsidR="000F757A" w:rsidRDefault="002441C3">
      <w:pPr>
        <w:tabs>
          <w:tab w:val="left" w:pos="2096"/>
        </w:tabs>
        <w:spacing w:after="0" w:line="600" w:lineRule="auto"/>
        <w:ind w:firstLine="720"/>
        <w:contextualSpacing/>
        <w:jc w:val="both"/>
        <w:rPr>
          <w:rFonts w:eastAsia="Times New Roman"/>
          <w:bCs/>
          <w:szCs w:val="24"/>
          <w:shd w:val="clear" w:color="auto" w:fill="FFFFFF"/>
        </w:rPr>
      </w:pPr>
      <w:r>
        <w:rPr>
          <w:rFonts w:eastAsia="UB-Helvetica" w:cs="Times New Roman"/>
          <w:szCs w:val="24"/>
        </w:rPr>
        <w:t xml:space="preserve">Με αφορμή αυτή την ημέρα επιτρέψτε μου, κύριε Υπουργέ, συμβολικά να σας χαρίσω ένα βιβλίο, που έχει πολύ μεγάλη σημασία για μένα ως Πόντια Βουλευτή, και δεν είναι </w:t>
      </w:r>
      <w:r>
        <w:rPr>
          <w:rFonts w:eastAsia="UB-Helvetica" w:cs="Times New Roman"/>
          <w:szCs w:val="24"/>
        </w:rPr>
        <w:lastRenderedPageBreak/>
        <w:t xml:space="preserve">άλλο από το βιωματικό βιβλίο της </w:t>
      </w:r>
      <w:proofErr w:type="spellStart"/>
      <w:r>
        <w:rPr>
          <w:rFonts w:eastAsia="UB-Helvetica" w:cs="Times New Roman"/>
          <w:szCs w:val="24"/>
        </w:rPr>
        <w:t>κ.</w:t>
      </w:r>
      <w:r>
        <w:rPr>
          <w:rFonts w:eastAsia="Times New Roman"/>
          <w:szCs w:val="24"/>
          <w:shd w:val="clear" w:color="auto" w:fill="FFFFFF"/>
        </w:rPr>
        <w:t>Thea</w:t>
      </w:r>
      <w:proofErr w:type="spellEnd"/>
      <w:r>
        <w:rPr>
          <w:rFonts w:eastAsia="Times New Roman"/>
          <w:szCs w:val="24"/>
          <w:shd w:val="clear" w:color="auto" w:fill="FFFFFF"/>
        </w:rPr>
        <w:t xml:space="preserve"> Halo με τίτλο «</w:t>
      </w:r>
      <w:r>
        <w:rPr>
          <w:rFonts w:eastAsia="Times New Roman"/>
          <w:bCs/>
          <w:szCs w:val="24"/>
          <w:shd w:val="clear" w:color="auto" w:fill="FFFFFF"/>
        </w:rPr>
        <w:t>Ούτε το Όνομά μου».</w:t>
      </w:r>
    </w:p>
    <w:p w14:paraId="279A2919" w14:textId="77777777" w:rsidR="000F757A" w:rsidRDefault="002441C3">
      <w:pPr>
        <w:tabs>
          <w:tab w:val="left" w:pos="2096"/>
        </w:tabs>
        <w:spacing w:after="0" w:line="600" w:lineRule="auto"/>
        <w:ind w:firstLine="720"/>
        <w:contextualSpacing/>
        <w:jc w:val="both"/>
        <w:rPr>
          <w:rFonts w:eastAsia="Times New Roman"/>
          <w:bCs/>
          <w:szCs w:val="24"/>
          <w:shd w:val="clear" w:color="auto" w:fill="FFFFFF"/>
        </w:rPr>
      </w:pPr>
      <w:r>
        <w:rPr>
          <w:rFonts w:eastAsia="Times New Roman"/>
          <w:bCs/>
          <w:szCs w:val="24"/>
          <w:shd w:val="clear" w:color="auto" w:fill="FFFFFF"/>
        </w:rPr>
        <w:t>Ευχαριστώ πολύ.</w:t>
      </w:r>
    </w:p>
    <w:p w14:paraId="279A291A" w14:textId="77777777" w:rsidR="000F757A" w:rsidRDefault="002441C3">
      <w:pPr>
        <w:tabs>
          <w:tab w:val="left" w:pos="2096"/>
        </w:tabs>
        <w:spacing w:after="0" w:line="600" w:lineRule="auto"/>
        <w:ind w:firstLine="720"/>
        <w:contextualSpacing/>
        <w:jc w:val="center"/>
        <w:rPr>
          <w:rFonts w:eastAsia="Times New Roman"/>
          <w:bCs/>
          <w:szCs w:val="24"/>
          <w:shd w:val="clear" w:color="auto" w:fill="FFFFFF"/>
        </w:rPr>
      </w:pPr>
      <w:r>
        <w:rPr>
          <w:rFonts w:eastAsia="Times New Roman"/>
          <w:bCs/>
          <w:szCs w:val="24"/>
          <w:shd w:val="clear" w:color="auto" w:fill="FFFFFF"/>
        </w:rPr>
        <w:t>(Χειροκροτήματα)</w:t>
      </w:r>
    </w:p>
    <w:p w14:paraId="279A291B" w14:textId="77777777" w:rsidR="000F757A" w:rsidRDefault="002441C3">
      <w:pPr>
        <w:spacing w:after="0" w:line="600" w:lineRule="auto"/>
        <w:ind w:firstLine="720"/>
        <w:contextualSpacing/>
        <w:jc w:val="both"/>
        <w:rPr>
          <w:rFonts w:eastAsia="Times New Roman" w:cs="Times New Roman"/>
        </w:rPr>
      </w:pPr>
      <w:r>
        <w:rPr>
          <w:rFonts w:eastAsia="Times New Roman"/>
          <w:b/>
          <w:szCs w:val="24"/>
          <w:shd w:val="clear" w:color="auto" w:fill="FFFFFF"/>
        </w:rPr>
        <w:t xml:space="preserve">ΠΡΟΕΔΡΕΥΩΝ (Αναστάσιος Κουράκης): </w:t>
      </w:r>
      <w:r>
        <w:rPr>
          <w:rFonts w:eastAsia="Times New Roman"/>
          <w:szCs w:val="24"/>
          <w:shd w:val="clear" w:color="auto" w:fill="FFFFFF"/>
        </w:rPr>
        <w:t>Πριν προχωρήσουμε στον ομιλητή του Κομμουνιστικού Κόμματος Ελλάδας, κ</w:t>
      </w:r>
      <w:r>
        <w:rPr>
          <w:rFonts w:eastAsia="Times New Roman" w:cs="Times New Roman"/>
        </w:rPr>
        <w:t xml:space="preserve">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μαθητές και </w:t>
      </w:r>
      <w:r>
        <w:rPr>
          <w:rFonts w:eastAsia="Times New Roman" w:cs="Times New Roman"/>
        </w:rPr>
        <w:lastRenderedPageBreak/>
        <w:t>μαθήτριες και δύο εκπαιδευτικοί συνοδοί τους από το 2</w:t>
      </w:r>
      <w:r>
        <w:rPr>
          <w:rFonts w:eastAsia="Times New Roman" w:cs="Times New Roman"/>
          <w:vertAlign w:val="superscript"/>
        </w:rPr>
        <w:t>ο</w:t>
      </w:r>
      <w:r>
        <w:rPr>
          <w:rFonts w:eastAsia="Times New Roman" w:cs="Times New Roman"/>
        </w:rPr>
        <w:t xml:space="preserve"> Δημοτικό Σχολείο Γλυκών Νερών. </w:t>
      </w:r>
    </w:p>
    <w:p w14:paraId="279A291C" w14:textId="77777777" w:rsidR="000F757A" w:rsidRDefault="002441C3">
      <w:pPr>
        <w:spacing w:after="0"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279A291D" w14:textId="77777777" w:rsidR="000F757A" w:rsidRDefault="002441C3">
      <w:pPr>
        <w:spacing w:after="0"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279A291E" w14:textId="77777777" w:rsidR="000F757A" w:rsidRDefault="002441C3">
      <w:pPr>
        <w:tabs>
          <w:tab w:val="left" w:pos="2096"/>
        </w:tabs>
        <w:spacing w:after="0" w:line="600" w:lineRule="auto"/>
        <w:ind w:firstLine="720"/>
        <w:contextualSpacing/>
        <w:jc w:val="both"/>
        <w:rPr>
          <w:rFonts w:eastAsia="Times New Roman"/>
          <w:szCs w:val="24"/>
          <w:shd w:val="clear" w:color="auto" w:fill="FFFFFF"/>
        </w:rPr>
      </w:pPr>
      <w:r>
        <w:rPr>
          <w:rFonts w:eastAsia="Times New Roman"/>
          <w:bCs/>
          <w:szCs w:val="24"/>
          <w:shd w:val="clear" w:color="auto" w:fill="FFFFFF"/>
        </w:rPr>
        <w:t xml:space="preserve">Τον λόγο έχει ο ομιλητής του </w:t>
      </w:r>
      <w:r>
        <w:rPr>
          <w:rFonts w:eastAsia="Times New Roman"/>
          <w:szCs w:val="24"/>
          <w:shd w:val="clear" w:color="auto" w:fill="FFFFFF"/>
        </w:rPr>
        <w:t>Κομμουνιστικού Κόμματος Ελλάδας κ. Ιωάννης Δελής, Βουλευτής Α΄ Θεσσαλονίκης.</w:t>
      </w:r>
    </w:p>
    <w:p w14:paraId="279A291F" w14:textId="77777777" w:rsidR="000F757A" w:rsidRDefault="002441C3">
      <w:pPr>
        <w:tabs>
          <w:tab w:val="left" w:pos="2096"/>
        </w:tabs>
        <w:spacing w:after="0" w:line="600" w:lineRule="auto"/>
        <w:ind w:firstLine="720"/>
        <w:contextualSpacing/>
        <w:jc w:val="both"/>
        <w:rPr>
          <w:rFonts w:eastAsia="Times New Roman"/>
          <w:szCs w:val="24"/>
          <w:shd w:val="clear" w:color="auto" w:fill="FFFFFF"/>
        </w:rPr>
      </w:pPr>
      <w:r>
        <w:rPr>
          <w:rFonts w:eastAsia="Times New Roman"/>
          <w:b/>
          <w:szCs w:val="24"/>
          <w:shd w:val="clear" w:color="auto" w:fill="FFFFFF"/>
        </w:rPr>
        <w:t>ΙΩΑΝΝΗΣ ΔΕΛΗΣ:</w:t>
      </w:r>
      <w:r>
        <w:rPr>
          <w:rFonts w:eastAsia="Times New Roman"/>
          <w:szCs w:val="24"/>
          <w:shd w:val="clear" w:color="auto" w:fill="FFFFFF"/>
        </w:rPr>
        <w:t xml:space="preserve"> Ευχαριστώ, κύριε Πρόεδρε. </w:t>
      </w:r>
    </w:p>
    <w:p w14:paraId="279A2920" w14:textId="77777777" w:rsidR="000F757A" w:rsidRDefault="002441C3">
      <w:pPr>
        <w:tabs>
          <w:tab w:val="left" w:pos="2096"/>
        </w:tabs>
        <w:spacing w:after="0" w:line="600" w:lineRule="auto"/>
        <w:ind w:firstLine="720"/>
        <w:contextualSpacing/>
        <w:jc w:val="both"/>
        <w:rPr>
          <w:rFonts w:eastAsia="Times New Roman"/>
          <w:szCs w:val="24"/>
          <w:shd w:val="clear" w:color="auto" w:fill="FFFFFF"/>
        </w:rPr>
      </w:pPr>
      <w:r>
        <w:rPr>
          <w:rFonts w:eastAsia="Times New Roman"/>
          <w:szCs w:val="24"/>
          <w:shd w:val="clear" w:color="auto" w:fill="FFFFFF"/>
        </w:rPr>
        <w:t>Κυρίες και κύριοι Βουλευτές, αγαπητοί προσκεκλημένοι, πέρασε σχεδόν ένας αιώνας από τον βίαιο, βάρβαρο ξεριζωμό των Ελλήνων του Πόντου και άλλων μειονοτήτων από τις περιοχές του Εύξεινου Πόντου.</w:t>
      </w:r>
    </w:p>
    <w:p w14:paraId="279A2921" w14:textId="77777777" w:rsidR="000F757A" w:rsidRDefault="002441C3">
      <w:pPr>
        <w:tabs>
          <w:tab w:val="left" w:pos="2096"/>
        </w:tabs>
        <w:spacing w:after="0" w:line="600" w:lineRule="auto"/>
        <w:ind w:firstLine="720"/>
        <w:contextualSpacing/>
        <w:jc w:val="both"/>
        <w:rPr>
          <w:rFonts w:eastAsia="Times New Roman"/>
          <w:szCs w:val="24"/>
          <w:shd w:val="clear" w:color="auto" w:fill="FFFFFF"/>
        </w:rPr>
      </w:pPr>
      <w:r>
        <w:rPr>
          <w:rFonts w:eastAsia="Times New Roman"/>
          <w:szCs w:val="24"/>
          <w:shd w:val="clear" w:color="auto" w:fill="FFFFFF"/>
        </w:rPr>
        <w:lastRenderedPageBreak/>
        <w:t>Όμως ποιο ήταν το πολιτικό και κοινωνικό πλαίσιο, το ιστορικό υπόβαθρο εκείνης της περιόδου; Ο ποντιακός Ελληνισμός τότε βρέθηκε στη δίνη και γνώρισε τις συνέπειες της διαμόρφωσης της ανάπτυξης των εθνικών αστικών κρατών, των νότιων Σλάβων, των Αρμενίων, των Αράβων, των Τούρκων, σε συνθήκες αποσύνθεσης της Οθωμανικής Αυτοκρατορίας, που εξελισσόταν βεβαίως και τότε κάτω από την άμεση επέμβαση των ισχυρών καπιταλιστικών χωρών της Ευρώπης.</w:t>
      </w:r>
    </w:p>
    <w:p w14:paraId="279A2922" w14:textId="77777777" w:rsidR="000F757A" w:rsidRDefault="002441C3">
      <w:pPr>
        <w:tabs>
          <w:tab w:val="left" w:pos="2096"/>
        </w:tabs>
        <w:spacing w:after="0"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Στο πλαίσιο αυτό και πιο συγκεκριμένα στη διαδικασία διαμόρφωσης έθνους-κράτους από την τουρκική αστική τάξη, υπήρξαν άμεσες καταστροφικές συνέπειες και διωγμοί των εθνικών μειονοτήτων, ανάμεσά τους και της ελληνικής ποντιακής </w:t>
      </w:r>
      <w:r>
        <w:rPr>
          <w:rFonts w:eastAsia="Times New Roman"/>
          <w:szCs w:val="24"/>
          <w:shd w:val="clear" w:color="auto" w:fill="FFFFFF"/>
        </w:rPr>
        <w:lastRenderedPageBreak/>
        <w:t xml:space="preserve">μειονότητας και άλλων πληθυσμών της Θράκης και της Μικράς Ασίας. </w:t>
      </w:r>
    </w:p>
    <w:p w14:paraId="279A2923" w14:textId="77777777" w:rsidR="000F757A" w:rsidRDefault="002441C3">
      <w:pPr>
        <w:tabs>
          <w:tab w:val="left" w:pos="2096"/>
        </w:tabs>
        <w:spacing w:after="0"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Όμως οι συνέπειες δεν ήταν ίδιες για όλους. Τους διωγμούς και τα βάσανα τα υπέστησαν κατά κύριο λόγο οι άνθρωποι του λαού, η φτωχολογιά, καθώς χρησιμοποιήθηκαν ερήμην τους για άλλους σκοπούς. </w:t>
      </w:r>
    </w:p>
    <w:p w14:paraId="279A2924" w14:textId="77777777" w:rsidR="000F757A" w:rsidRDefault="002441C3">
      <w:pPr>
        <w:tabs>
          <w:tab w:val="left" w:pos="2096"/>
        </w:tabs>
        <w:spacing w:after="0"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Οι Έλληνες του Πόντου δεν είχαν απέναντί τους γενικά και αφηρημένα τους Τούρκους αλλά πριν από όλα την τούρκικη αστική τάξη, που με το αιματοκύλισμα ήθελε να εκτοπίσει το ανταγωνιστικό γι’ αυτήν ελληνικό κεφάλαιο. </w:t>
      </w:r>
    </w:p>
    <w:p w14:paraId="279A2925" w14:textId="77777777" w:rsidR="000F757A" w:rsidRDefault="002441C3">
      <w:pPr>
        <w:tabs>
          <w:tab w:val="left" w:pos="2096"/>
        </w:tabs>
        <w:spacing w:after="0" w:line="600" w:lineRule="auto"/>
        <w:ind w:firstLine="720"/>
        <w:contextualSpacing/>
        <w:jc w:val="both"/>
        <w:rPr>
          <w:rFonts w:eastAsia="UB-Helvetica" w:cs="Times New Roman"/>
          <w:szCs w:val="24"/>
        </w:rPr>
      </w:pPr>
      <w:r>
        <w:rPr>
          <w:rFonts w:eastAsia="Times New Roman"/>
          <w:szCs w:val="24"/>
          <w:shd w:val="clear" w:color="auto" w:fill="FFFFFF"/>
        </w:rPr>
        <w:t xml:space="preserve">Απέναντί τους, όμως, είχαν και την ελληνική αστική τάξη, που χρησιμοποίησε αδίστακτα τους πληθυσμούς στον Πόντο </w:t>
      </w:r>
      <w:r>
        <w:rPr>
          <w:rFonts w:eastAsia="Times New Roman"/>
          <w:szCs w:val="24"/>
          <w:shd w:val="clear" w:color="auto" w:fill="FFFFFF"/>
        </w:rPr>
        <w:lastRenderedPageBreak/>
        <w:t xml:space="preserve">ως αντιπερισπασμό και ως μέσο πίεσης για τα δικά της συμφέροντα, εγκαταλείποντάς τους την τελευταία στιγμή στην τύχη τους. </w:t>
      </w:r>
    </w:p>
    <w:p w14:paraId="279A2926" w14:textId="77777777" w:rsidR="000F757A" w:rsidRDefault="002441C3">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αποτέλεσμα αυτών των πολιτικών των αστικών τάξεων και των δυο χωρών είναι γνωστό. Εκατοντάδες χιλιάδες άνθρωποι χάθηκαν και περίπου ενάμισι εκατομμύριο ψυχές πήραν τον δρόμο της προσφυγιάς. </w:t>
      </w:r>
    </w:p>
    <w:p w14:paraId="279A2927" w14:textId="77777777" w:rsidR="000F757A" w:rsidRDefault="002441C3">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Οι Πόντιοι που επαναπατρίστηκαν τελικά ύστερα από αιώνες, εγκαταστάθηκαν από τις ελληνικές αρχές κυρίως σε περιοχές της βόρειας Ελλάδας, που σε πολλές περιπτώσεις αποδείχθηκαν οικονομικά ακατάλληλες για τη συντήρησή τους, μιας </w:t>
      </w:r>
      <w:r>
        <w:rPr>
          <w:rFonts w:eastAsia="Times New Roman" w:cs="Times New Roman"/>
          <w:szCs w:val="24"/>
        </w:rPr>
        <w:lastRenderedPageBreak/>
        <w:t xml:space="preserve">και τα κριτήρια της εγκατάστασής τους δεν ήταν ανθρωπιστικά, αλλά πολιτικά. </w:t>
      </w:r>
    </w:p>
    <w:p w14:paraId="279A2928" w14:textId="77777777" w:rsidR="000F757A" w:rsidRDefault="002441C3">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οικονομική κατάσταση των προσφυγικών μαζών και οι συνθήκες διαβίωσής τους υπήρξαν τότε άθλιες, ενώ οι επιθέσεις ενάντια στους πρόσφυγες δεν υπήρξαν μόνο φραστικές αλλά σε πολλές περιπτώσεις έλαβαν και τη μορφή της φυσικής βίας. «Ονομάζονται ‘’</w:t>
      </w:r>
      <w:proofErr w:type="spellStart"/>
      <w:r>
        <w:rPr>
          <w:rFonts w:eastAsia="Times New Roman" w:cs="Times New Roman"/>
          <w:szCs w:val="24"/>
        </w:rPr>
        <w:t>λεφούσι</w:t>
      </w:r>
      <w:proofErr w:type="spellEnd"/>
      <w:r>
        <w:rPr>
          <w:rFonts w:eastAsia="Times New Roman" w:cs="Times New Roman"/>
          <w:szCs w:val="24"/>
        </w:rPr>
        <w:t xml:space="preserve">’’, χαρακτηρίζονται ‘’Τούρκοι’’ και απειλούνται με </w:t>
      </w:r>
      <w:proofErr w:type="spellStart"/>
      <w:r>
        <w:rPr>
          <w:rFonts w:eastAsia="Times New Roman" w:cs="Times New Roman"/>
          <w:szCs w:val="24"/>
        </w:rPr>
        <w:t>εξόντωσιν</w:t>
      </w:r>
      <w:proofErr w:type="spellEnd"/>
      <w:r>
        <w:rPr>
          <w:rFonts w:eastAsia="Times New Roman" w:cs="Times New Roman"/>
          <w:szCs w:val="24"/>
        </w:rPr>
        <w:t xml:space="preserve">» γράφει η «ΑΚΡΟΠΟΛΙΣ» της εποχής. Τέτοια και τόσο αποκαλυπτική ήταν η στάση των λεγόμενων «πατριωτών» και «εθνικοφρόνων» της εποχής εκείνης απέναντι στους πρόσφυγες. </w:t>
      </w:r>
    </w:p>
    <w:p w14:paraId="279A2929" w14:textId="77777777" w:rsidR="000F757A" w:rsidRDefault="002441C3">
      <w:pPr>
        <w:tabs>
          <w:tab w:val="center" w:pos="4753"/>
          <w:tab w:val="left" w:pos="5723"/>
        </w:tabs>
        <w:spacing w:line="600" w:lineRule="auto"/>
        <w:ind w:firstLine="720"/>
        <w:contextualSpacing/>
        <w:jc w:val="both"/>
        <w:rPr>
          <w:rFonts w:eastAsia="Times New Roman" w:cs="Times New Roman"/>
          <w:szCs w:val="24"/>
        </w:rPr>
      </w:pPr>
      <w:proofErr w:type="spellStart"/>
      <w:r>
        <w:rPr>
          <w:rFonts w:eastAsia="Times New Roman" w:cs="Times New Roman"/>
          <w:szCs w:val="24"/>
        </w:rPr>
        <w:lastRenderedPageBreak/>
        <w:t>Έίναι</w:t>
      </w:r>
      <w:proofErr w:type="spellEnd"/>
      <w:r>
        <w:rPr>
          <w:rFonts w:eastAsia="Times New Roman" w:cs="Times New Roman"/>
          <w:szCs w:val="24"/>
        </w:rPr>
        <w:t xml:space="preserve"> δε ιστορική αναίδεια και πρόκληση, ο ίδιος ιδεολογικός πολιτικός χώρος σήμερα να προσπαθεί, τσαλαβουτώντας στον βούρκο της </w:t>
      </w:r>
      <w:proofErr w:type="spellStart"/>
      <w:r>
        <w:rPr>
          <w:rFonts w:eastAsia="Times New Roman" w:cs="Times New Roman"/>
          <w:szCs w:val="24"/>
        </w:rPr>
        <w:t>σταλινολογίας</w:t>
      </w:r>
      <w:proofErr w:type="spellEnd"/>
      <w:r>
        <w:rPr>
          <w:rFonts w:eastAsia="Times New Roman" w:cs="Times New Roman"/>
          <w:szCs w:val="24"/>
        </w:rPr>
        <w:t xml:space="preserve"> και ψηφοθηρώντας, να καπηλευθεί τα γνήσια αισθήματα του ποντιακού Ελληνισμού. </w:t>
      </w:r>
    </w:p>
    <w:p w14:paraId="279A292A" w14:textId="77777777" w:rsidR="000F757A" w:rsidRDefault="002441C3">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Οι κομμουνιστικές έδωσαν και τότε μία τιτάνια μάχη, καταγγέλλοντας τις ψεύτικες διαχωριστικές γραμμές που ήθελε να επιβάλει ο αστικός κόσμος μεταξύ των προσφύγων και των ντόπιων εργαζομένων στη λογική του «διαίρει και βασίλευε». Γράφει ο «ΡΙΖΟΣΠΑΣΤΗΣ» στις 7 Σεπτέμβρη του 1929: «Η Ελλάδα δεν διαιρείται σε ντόπιους και πρόσφυγες, η Ελλάδα διαιρείται σε πλούσιους και φτωχούς. Ο καθένας πρέπει να διαλέξει μεταξύ του πλούσιου πρόσφυγα που συνδυάζεται με τον </w:t>
      </w:r>
      <w:r>
        <w:rPr>
          <w:rFonts w:eastAsia="Times New Roman" w:cs="Times New Roman"/>
          <w:szCs w:val="24"/>
        </w:rPr>
        <w:lastRenderedPageBreak/>
        <w:t xml:space="preserve">πλούσιο ντόπιο και του φτωχού πρόσφυγα που σύντροφό του θα έχει τον φτωχό ντόπιο εργάτη ή αγρότη». Ίδια ταξική πολιτική και αντιμετώπιση και τότε και τώρα. </w:t>
      </w:r>
    </w:p>
    <w:p w14:paraId="279A292B" w14:textId="77777777" w:rsidR="000F757A" w:rsidRDefault="002441C3">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 ποντιακός Ελληνισμός, όμως, έζησε στο πετσί του την προσφυγιά και έμαθε τι θα πει να μετακινείσαι σε εμπόλεμες ζώνες, τι θα πει εξαθλίωση, αρρώστιες και ρατσισμός. </w:t>
      </w:r>
    </w:p>
    <w:p w14:paraId="279A292C" w14:textId="77777777" w:rsidR="000F757A" w:rsidRDefault="002441C3">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σήμερα η ιμπεριαλιστική τάξη πραγμάτων -στην οποία συμμετέχει πρόθυμα η ελληνική Κυβέρνηση- συνεχίζει να ανάβει τις φωτιές του πολέμου στην περιοχή της Ευρασίας. Εκατοντάδες χιλιάδες νεκροί, εκατομμύρια πρόσφυγες -στην πλειοψηφία τους γυναικόπαιδα- ο νέος απολογισμός των άγριων ανταγωνισμών μεταξύ των μονοπωλίων, που αξιοποιούν τον </w:t>
      </w:r>
      <w:r>
        <w:rPr>
          <w:rFonts w:eastAsia="Times New Roman" w:cs="Times New Roman"/>
          <w:szCs w:val="24"/>
        </w:rPr>
        <w:lastRenderedPageBreak/>
        <w:t xml:space="preserve">διαχωρισμό των λαών και των μειονοτήτων με βάση τη θρησκεία και την εθνική καταγωγή, ώστε -στη βάση του διαίρει και βασίλευε πάντα- να κυριαρχούν, να αποκομίζουν τα κέρδη, αδιαφορώντας αν αυτές οι διαιρέσεις οδηγούν σε σφαγές χιλιάδων αμάχων. </w:t>
      </w:r>
    </w:p>
    <w:p w14:paraId="279A292D" w14:textId="77777777" w:rsidR="000F757A" w:rsidRDefault="002441C3">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κόμμα μας όχι μόνο καταδικάζει τις εγκληματικές επιθέσεις των ιμπεριαλιστών της Ευρωπαϊκής Ένωσης και του ΝΑΤΟ και ενημερώνει τον λαό για τους κινδύνους, μα τον καλεί και σε δράση, ώστε να εμποδίσει τους σχεδιασμούς, αυτούς που οδηγούν σε γενίκευση του πολέμου και νέο αιματοκύλισμα των λαών. </w:t>
      </w:r>
    </w:p>
    <w:p w14:paraId="279A292E" w14:textId="77777777" w:rsidR="000F757A" w:rsidRDefault="002441C3">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Βουλευτές, το Κομμουνιστικό Κόμμα Ελλάδας όλα αυτά τα χρόνια στηρίζει κάθε δίκαιη διεκδίκηση του οργανωμένου ποντιακού κινήματος, όπως και όλες τις διεκδικήσεις του λαού κόντρα στις επιλογές της Κυβέρνησης και της Ευρωπαϊκής Ένωσης. Στεκόμαστε στο πλευρό των χιλιάδων ομογενών που ύστερα από τη διάλυση της Σοβιετικής Ένωσης και την καπιταλιστική παλινόρθωση εγκαταστάθηκαν στην πατρίδα μας και συνεχίζουν, μετά από τόσα χρόνια, να αντιμετωπίζουν σοβαρά προβλήματα αποκατάστασης. </w:t>
      </w:r>
    </w:p>
    <w:p w14:paraId="279A292F" w14:textId="77777777" w:rsidR="000F757A" w:rsidRDefault="002441C3">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Καταδικάσαμε το αισχρό μέτρο -πριν από τέσσερα χρόνια- της κατάργησης της πενιχρής σύνταξης του ΟΓΑ από χιλιάδες υπερήλικες ομογενείς, που παγιώθηκε ουσιαστικά με </w:t>
      </w:r>
      <w:r>
        <w:rPr>
          <w:rFonts w:eastAsia="Times New Roman" w:cs="Times New Roman"/>
          <w:szCs w:val="24"/>
        </w:rPr>
        <w:lastRenderedPageBreak/>
        <w:t xml:space="preserve">τον πρόσφατο </w:t>
      </w:r>
      <w:proofErr w:type="spellStart"/>
      <w:r>
        <w:rPr>
          <w:rFonts w:eastAsia="Times New Roman" w:cs="Times New Roman"/>
          <w:szCs w:val="24"/>
        </w:rPr>
        <w:t>αντιασφαλιστικό</w:t>
      </w:r>
      <w:proofErr w:type="spellEnd"/>
      <w:r>
        <w:rPr>
          <w:rFonts w:eastAsia="Times New Roman" w:cs="Times New Roman"/>
          <w:szCs w:val="24"/>
        </w:rPr>
        <w:t xml:space="preserve"> νόμο. Στηρίζουμε κάθε αίτημα και πρωτοβουλία επαναφοράς της. Θεωρούμε ότι πρέπει να αναδειχθεί και να στηριχθεί από το ελληνικό κράτος η πολιτιστική και πνευματική δραστηριότητα των Ποντίων όλων των γενεών. </w:t>
      </w:r>
    </w:p>
    <w:p w14:paraId="279A2930" w14:textId="77777777" w:rsidR="000F757A" w:rsidRDefault="002441C3">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σε μια περίοδο κατά την οποία γίνεται πάλι επίκληση στο εθνικό συναίσθημα και συμφέρον, ο λαός μας πρέπει να αξιοποιήσει την ιστορική του μνήμη, ώστε να δει τι κρύβεται πίσω από την εθνικιστική ρητορική, πίσω από την προσπάθεια διαιώνισης του εθνικιστικού μίσους. </w:t>
      </w:r>
    </w:p>
    <w:p w14:paraId="279A2931" w14:textId="77777777" w:rsidR="000F757A" w:rsidRDefault="002441C3">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79A2932" w14:textId="77777777" w:rsidR="000F757A" w:rsidRDefault="002441C3">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Κλείνοντας και για όλους τους παραπάνω λόγους, δηλώνουμε και από το Βήμα αυτό ότι είμαστε σταθερά στο πλευρό των ποντιακών οργανώσεων και συλλόγων και στηρίζουμε τόσο στο εθνικό Κοινοβούλιο όσο και στο Ευρωκοινοβούλιο, τις προσπάθειες που κάνουν για τη διεθνή αναγνώριση της γενοκτονίας του ποντιακού Ελληνισμού. </w:t>
      </w:r>
    </w:p>
    <w:p w14:paraId="279A2933" w14:textId="77777777" w:rsidR="000F757A" w:rsidRDefault="002441C3">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79A2934" w14:textId="77777777" w:rsidR="000F757A" w:rsidRDefault="002441C3">
      <w:pPr>
        <w:tabs>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279A2935" w14:textId="77777777" w:rsidR="000F757A" w:rsidRDefault="002441C3">
      <w:pPr>
        <w:spacing w:line="600" w:lineRule="auto"/>
        <w:contextualSpacing/>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ΠΡΟΕΔΡΕΥΩΝ (Αναστάσιος Κουράκης): </w:t>
      </w:r>
      <w:r>
        <w:rPr>
          <w:rFonts w:eastAsia="Times New Roman" w:cs="Times New Roman"/>
          <w:szCs w:val="24"/>
        </w:rPr>
        <w:t>Ευχαριστούμε.</w:t>
      </w:r>
    </w:p>
    <w:p w14:paraId="279A293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Αικατερίνη Μάρκου, Βουλευτής Β΄ Θεσσαλονίκης, από το Ποτάμι.</w:t>
      </w:r>
    </w:p>
    <w:p w14:paraId="279A293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ΑΙΚΑΤΕΡΙΝΗ ΜΑΡΚΟΥ: </w:t>
      </w:r>
      <w:r>
        <w:rPr>
          <w:rFonts w:eastAsia="Times New Roman" w:cs="Times New Roman"/>
          <w:szCs w:val="24"/>
        </w:rPr>
        <w:t>Σας ευχαριστώ πολύ, κύριε Πρόεδρε.</w:t>
      </w:r>
    </w:p>
    <w:p w14:paraId="279A293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πρώην Πρόεδροι της Βουλής, κυρίες και κύριοι εκπρόσωποι των ποντιακών σωματείων, κυρίες και κύριοι Βουλευτές, η σημερινή επέτειος τιμής και μνήμης στη γενοκτονία των Ελλήνων του Πόντου δεν αφορά μόνο τον ποντιακό Ελληνισμό. Η ημέρα αυτή συμβολίζει το δικαίωμα στη μνήμη, το δικαίωμα στη διατήρηση της ταυτότητας και της ιστορικής παράδοσης. Συμβολίζει τον τρόπο με τον οποίο η σύνδεση με την ιστορία και την καταγωγή, μέσα από μία διαδικασία δημιουργικού μετασχηματισμού, δίνει δύναμη, σθένος και ελπίδα για το μέλλον. </w:t>
      </w:r>
    </w:p>
    <w:p w14:paraId="279A293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Δυστυχώς αρκετοί είναι αυτοί, που στο όνομα της </w:t>
      </w:r>
      <w:proofErr w:type="spellStart"/>
      <w:r>
        <w:rPr>
          <w:rFonts w:eastAsia="Times New Roman" w:cs="Times New Roman"/>
          <w:szCs w:val="24"/>
        </w:rPr>
        <w:t>ψευτοπροοδευτικής</w:t>
      </w:r>
      <w:proofErr w:type="spellEnd"/>
      <w:r>
        <w:rPr>
          <w:rFonts w:eastAsia="Times New Roman" w:cs="Times New Roman"/>
          <w:szCs w:val="24"/>
        </w:rPr>
        <w:t xml:space="preserve"> αμφισβήτησης επιχείρησαν να πλήξουν και να υποβαθμίσουν ένα από τα πιο αιματηρά και φορτισμένα εγκλήματα που έχει βιώσει ο Ελληνισμός, αγνοώντας, βέβαια, όχι μόνο τους πλείστους όσους καταξιωμένους ιστορικούς Έλληνες και ξένους αλλά και το γεγονός της αναγνώρισης από τη Βουλή των Ελλήνων, καθώς και από άλλα κοινοβούλια διεθνώς, χάρη στις άοκνες προσπάθειες των ποντιακών οργανώσεων.</w:t>
      </w:r>
    </w:p>
    <w:p w14:paraId="279A293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θυμίσω ότι το Ευρωπαϊκό Κοινοβούλιο στην ετήσια έκθεσή του το 2006, κάλεσε την Τουρκία να συμφιλιωθεί με το ιστορικό της παρελθόν όσον αφορά τις ενέργειες σε βάρος των </w:t>
      </w:r>
      <w:proofErr w:type="spellStart"/>
      <w:r>
        <w:rPr>
          <w:rFonts w:eastAsia="Times New Roman" w:cs="Times New Roman"/>
          <w:szCs w:val="24"/>
        </w:rPr>
        <w:t>Ασσυρίων</w:t>
      </w:r>
      <w:proofErr w:type="spellEnd"/>
      <w:r>
        <w:rPr>
          <w:rFonts w:eastAsia="Times New Roman" w:cs="Times New Roman"/>
          <w:szCs w:val="24"/>
        </w:rPr>
        <w:t>, Αρμενίων και Ελλήνων την περίοδο 1908-1923.</w:t>
      </w:r>
    </w:p>
    <w:p w14:paraId="279A293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Ευτυχώς οι Πόντιοι, οι πραγματικοί λεβέντες Έλληνες, με τον πλούσιο πολιτισμό, με το τεράστιο σθένος και θάρρος, με τη μεγαλύτερη συνεισφορά στην προκοπή της σύγχρονης Ελλάδας, που έγιναν η Ιφιγένεια των βαρβάρων της εποχής, δεν έχουν καμμία ανάγκη από προστάτες. Θυσιάστηκαν αυτοί με τον πιο βάρβαρο τρόπο, για να μπορούμε εμείς να είμαστε εδώ σήμερα, για να θυμόμαστε, για να τους τιμούμε. </w:t>
      </w:r>
    </w:p>
    <w:p w14:paraId="279A293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Πέρα, όμως, από τη σημερινή ειδική συνεδρίαση, η ελληνική Βουλή μέσω της Επιτροπής Ελληνισμού της Διασποράς, μπορεί να έχει πιο ενεργό παρουσία και συμμετοχή στη διάσωση και προώθηση της αναγνώρισης της γενοκτονίας των Ελ</w:t>
      </w:r>
      <w:r>
        <w:rPr>
          <w:rFonts w:eastAsia="Times New Roman" w:cs="Times New Roman"/>
          <w:szCs w:val="24"/>
        </w:rPr>
        <w:lastRenderedPageBreak/>
        <w:t>λήνων του Πόντου διεθνώς μέσα από τους διακοινοβουλευτικούς θεσμούς, στους οποίους συμμετέχουν οι Έλληνες Βουλευτές και την επικοινωνία τους με τους Έλληνες Ευρωβουλευτές.</w:t>
      </w:r>
    </w:p>
    <w:p w14:paraId="279A293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Οι αγώνες του ποντιακού Ελληνισμού για τη διεθνή αναγνώριση της γενοκτονίας, για την ηθική δικαίωση των μαρτύρων του αποτρόπαιου αυτού εγκλήματος, είναι αγώνες για τη διατήρηση της μνήμης. </w:t>
      </w:r>
    </w:p>
    <w:p w14:paraId="279A293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Σε μια εποχή που όλα είναι εφήμερα, που άλλα λέγονται τη μια μέρα και άλλα την επόμενη και η καλή μνήμη θεωρείται </w:t>
      </w:r>
      <w:r>
        <w:rPr>
          <w:rFonts w:eastAsia="Times New Roman" w:cs="Times New Roman"/>
          <w:szCs w:val="24"/>
        </w:rPr>
        <w:lastRenderedPageBreak/>
        <w:t xml:space="preserve">ελάττωμα, ας πασχίσουμε να θυμόμαστε, να κρατάμε την ιστορία μας ζωντανή, «να ξέρουμε, όχι να κρύβουμε», όπως έγραψε ο Δημήτρης Ψαθάς. </w:t>
      </w:r>
    </w:p>
    <w:p w14:paraId="279A293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Ας παίρνουμε δύναμη από το γεγονός ότι οι Έλληνες του Πόντου, παρά τις δοκιμασίες που πέρασαν, μπόρεσαν να προκόψουν και να αναζωογονήσουν τελικά ολόκληρη τη βόρεια Ελλάδα, τη Μακεδονία και τη Θράκη και να προσφέρουν εντέλει στο παγκόσμιο πολιτιστικό και οικονομικό γίγνεσθαι.</w:t>
      </w:r>
    </w:p>
    <w:p w14:paraId="279A294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 Ο ποντιακός Ελληνισμός δίνει το παράδειγμα σήμερα της ανθεκτικότητας του Ελληνισμού σε όλους εμάς τους σύγχρο</w:t>
      </w:r>
      <w:r>
        <w:rPr>
          <w:rFonts w:eastAsia="Times New Roman" w:cs="Times New Roman"/>
          <w:szCs w:val="24"/>
        </w:rPr>
        <w:lastRenderedPageBreak/>
        <w:t>νους Έλληνες και Ελληνίδες, ώστε να αντεπεξέλθουμε στις σημερινές δυσκολίες και να πορευτούμε δυναμικά και δημιουργικά προς το μέλλον.</w:t>
      </w:r>
    </w:p>
    <w:p w14:paraId="279A294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79A2942" w14:textId="77777777" w:rsidR="000F757A" w:rsidRDefault="002441C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279A294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Προχωρούμε με τον ομιλητή εκ μέρους των Ανεξαρτήτων Ελλήνων, τον κ. Γεώργιο Λαζαρίδη, Βουλευτή Β΄ Θεσσαλονίκης.</w:t>
      </w:r>
    </w:p>
    <w:p w14:paraId="279A294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Κύριε Λαζαρίδη, έχετε τον λόγο.</w:t>
      </w:r>
    </w:p>
    <w:p w14:paraId="279A294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w:t>
      </w:r>
    </w:p>
    <w:p w14:paraId="279A294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κύριοι τέως Πρόεδροι της Βουλής, εκπρόσωποι των σωματείων και αγαπητοί συμπατριώτες, με ποια λόγια να περιγράψει κάποιος τα όσα υπέστησαν οι Έλληνες του Πόντου; Πώς να </w:t>
      </w:r>
      <w:proofErr w:type="spellStart"/>
      <w:r>
        <w:rPr>
          <w:rFonts w:eastAsia="Times New Roman" w:cs="Times New Roman"/>
          <w:szCs w:val="24"/>
        </w:rPr>
        <w:t>περιγραφεί</w:t>
      </w:r>
      <w:proofErr w:type="spellEnd"/>
      <w:r>
        <w:rPr>
          <w:rFonts w:eastAsia="Times New Roman" w:cs="Times New Roman"/>
          <w:szCs w:val="24"/>
        </w:rPr>
        <w:t xml:space="preserve"> ο πόνος, η οδύνη, η λύπη και ο σπαραγμός των όσων βίωσαν οι Έλληνες του Πόντου από το 1914 έως και το 1923;</w:t>
      </w:r>
    </w:p>
    <w:p w14:paraId="279A294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Η γενοκτονία των Ελλήνων του Πόντου αναφέρεται σε σφαγές, εκτοπισμούς εναντίον των ελληνικών πληθυσμών στην περιοχή του Πόντου, που πραγματοποιήθηκαν από το κίνημα των Νεότουρκων κατά την περίοδο 1914-1923. Εκτιμάται ότι στοίχισε τη ζωή σε πάνω από  Έλληνες.</w:t>
      </w:r>
    </w:p>
    <w:p w14:paraId="279A294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λιγοστοί επιζώντες κατέφυγαν αρχικά στον Άνω Πόντο, πρώην Ένωση Σοβιετικών Σοσιαλιστικών Δημοκρατιών, σημερινή Ρωσία και Ουκρανία και μετά την Μικρασιατική Καταστροφή του 1922, στην Ελλάδα. </w:t>
      </w:r>
    </w:p>
    <w:p w14:paraId="279A294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Τα γεγονότα αυτά αναγνωρίζονται επισήμως ως γενοκτονία από την Ελλάδα, την Κύπρο, την Αρμενία, τη Σουηδία, ορισμένες ομοσπονδιακές δημοκρατίες της Ρωσίας, τη Σερβία, πολλές πολιτείες των ΗΠΑ και την Αυστραλία. Ακόμη αναγνωρίζονται νομικά από διεθνείς οργανισμούς, όπως η Διεθνής Ένωση Μελετητών Γενοκτονιών.</w:t>
      </w:r>
    </w:p>
    <w:p w14:paraId="279A294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Πριν από τον όρο «γενοκτονία», υπήρχε ο όρος «εγκλήματα κατά της ανθρωπότητας». Η γενοκτονία ως νομικός όρος διαμορφώθηκε κυρίως στη δίκη της Νυρεμβέργης το 1945, όπου δικάστηκε η ηγεσία των ναζιστών εγκληματιών του πολέμου. </w:t>
      </w:r>
    </w:p>
    <w:p w14:paraId="279A294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Συγκεκριμένα ο όρος σημαίνει τη μεθοδική εξολόθρευση, ολική ή μερική, μιας εθνικής, φυλετικής ή θρησκευτικής ομάδας. Πρόκειται για ένα πρωτογενές έγκλημα, το οποίο δεν έχει συνάρτηση με πολεμικές συγκρούσεις. Αυτός που προξενεί την γενοκτονία, δεν εξοντώνει μία ομάδα για κάτι που έκανε αλλά για κάτι που είναι. Στην περίπτωση των Ελλήνων του Πόντου, εξοντώθηκαν επειδή ήταν Έλληνες και χριστιανοί.</w:t>
      </w:r>
    </w:p>
    <w:p w14:paraId="279A294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Η γενοκτονία των Ελλήνων του Πόντου θεωρείται τμήμα της ενιαίας γενοκτονίας του Ελληνισμού της Ανατολής, η οποία ήταν μία από τις πρώτες σύγχρονες γενοκτονίες. Ήταν ένα προμελετημένο έγκλημα, το οποίο η κυβέρνηση των Νεότουρκων έφερε σε πέρας με συστηματικότητα.</w:t>
      </w:r>
    </w:p>
    <w:p w14:paraId="279A294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Οι μέθοδοι που χρησιμοποίησε ήταν ο ξεριζωμός, η εξάντληση στις κακουχίες, τα βασανιστήρια, η πείνα και η δίψα και τα στρατόπεδα θανάτου στην έρημο. Η διεθνής βιβλιογραφία και τα κρατικά αρχεία πολλών χωρών βρίθουν μαρτυριών για το ειδεχθές έγκλημα που διαπράχθηκε εναντίον του ελληνικού λαού.</w:t>
      </w:r>
    </w:p>
    <w:p w14:paraId="279A294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Η γενοκτονία των Ελλήνων του Πόντου πραγματοποιήθηκε παράλληλα με γενοκτονία σε βάρος και άλλων χριστιανικών πληθυσμών της Οθωμανικής Αυτοκρατορίας, δηλαδή των Αρμενίων και των </w:t>
      </w:r>
      <w:proofErr w:type="spellStart"/>
      <w:r>
        <w:rPr>
          <w:rFonts w:eastAsia="Times New Roman" w:cs="Times New Roman"/>
          <w:szCs w:val="24"/>
        </w:rPr>
        <w:t>Ασσυρίων</w:t>
      </w:r>
      <w:proofErr w:type="spellEnd"/>
      <w:r>
        <w:rPr>
          <w:rFonts w:eastAsia="Times New Roman" w:cs="Times New Roman"/>
          <w:szCs w:val="24"/>
        </w:rPr>
        <w:t xml:space="preserve">. </w:t>
      </w:r>
    </w:p>
    <w:p w14:paraId="279A294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των Ελλήνων αναγνώρισε την γενοκτονία το 1994 και ψήφισε την ανακήρυξη της 19ης Μαΐου ως ημέρα μνήμης για τη γενοκτονία των Ελλήνων του Μικρασιατικού Πόντου. Το 1998 η Βουλή ψήφισε ομόφωνα την ανακήρυξη της 14ης Σεπτεμβρίου ως ημέρα εθνικής μνήμης της γενοκτονίας των Ελλήνων της Μικράς Ασίας από το τουρκικό κράτος. </w:t>
      </w:r>
    </w:p>
    <w:p w14:paraId="279A295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Όσοι μιλούν για εθνοκάθαρση δημιουργούν σύγχυση με τις επικίνδυνες απόψεις τους για θέματα που έχει λύσει η διεθνής κοινότητα. Δεν μπορούν ελαφρά τη καρδία να αποπροσανατολίζουν για εγκλήματα και θηριωδίες εναντίον των προγόνων μας, όταν υπάρχουν αποδεδειγμένα ντοκουμέντα και μαρτυρίες. Δίνουν έτσι άφεση αμαρτιών σε εγκληματίες.</w:t>
      </w:r>
    </w:p>
    <w:p w14:paraId="279A295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Η διαδικασία εξόντωσης των ελληνικών πληθυσμών του Πόντου διακρίνεται ιστορικά σε τρεις συνεχόμενες φάσεις. Η πρώτη φάση ξεκινά από την έναρξη του Α΄ Παγκοσμίου Πολέμου ως την κατάληψη της </w:t>
      </w:r>
      <w:proofErr w:type="spellStart"/>
      <w:r>
        <w:rPr>
          <w:rFonts w:eastAsia="Times New Roman" w:cs="Times New Roman"/>
          <w:szCs w:val="24"/>
        </w:rPr>
        <w:t>Τραπεζούντος</w:t>
      </w:r>
      <w:proofErr w:type="spellEnd"/>
      <w:r>
        <w:rPr>
          <w:rFonts w:eastAsia="Times New Roman" w:cs="Times New Roman"/>
          <w:szCs w:val="24"/>
        </w:rPr>
        <w:t xml:space="preserve"> από τον ρωσικό στρατό 1914-1916. Η δεύτερη συνεχίζει από το 1916 και τελειώνει με το τέλος του Α΄ Παγκοσμίου Πολέμου 1916-1918. Η τελευταία φάση ολοκληρώνεται με την εφαρμογή του συμφώνου και την ανταλλαγή των πληθυσμών μεταξύ της Ελλάδας και της Τουρκίας, 1918-1923. </w:t>
      </w:r>
    </w:p>
    <w:p w14:paraId="279A295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Το κύμα μαζικών διώξεων ξεκίνησε στον Πόντο με τη μορφή εκτοπίσεων το 1915. Οι εκτοπίσεις συνεχίζονταν ακατάπαυστα και κατά την εποχή που τα ρωσικά στρατεύματα εισήλθαν στην Τραπεζούντα, στις αρχές του 1916. Ιδιαίτερα με το πρόσχημα ότι οι Πόντιοι υποστήριζαν τις κινήσεις των Ρώσων, μεγάλος αριθμός κατοίκων από τις περιοχές της Σινώπης και της </w:t>
      </w:r>
      <w:proofErr w:type="spellStart"/>
      <w:r>
        <w:rPr>
          <w:rFonts w:eastAsia="Times New Roman" w:cs="Times New Roman"/>
          <w:szCs w:val="24"/>
        </w:rPr>
        <w:t>Κερασούντος</w:t>
      </w:r>
      <w:proofErr w:type="spellEnd"/>
      <w:r>
        <w:rPr>
          <w:rFonts w:eastAsia="Times New Roman" w:cs="Times New Roman"/>
          <w:szCs w:val="24"/>
        </w:rPr>
        <w:t xml:space="preserve"> εκτοπίστηκαν στην ενδοχώρα της Μικράς Ασίας. Επίσης, σημειώθηκαν και αναγκαστικοί εξισλαμισμοί γυναικείων πληθυσμών.</w:t>
      </w:r>
    </w:p>
    <w:p w14:paraId="279A295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Το 1915 ήταν μια χρονιά ορόσημο για τον ποντιακό Ελληνισμό της Μικράς Ασίας. Τη χρονιά εκείνη και ενώ όλα τα ευρωπαϊκά κράτη είχαν εμπλακεί στον Α΄ Παγκόσμιο Πόλεμο, οι Τούρκοι εκπόνησαν και έθεσαν σε εφαρμογή το σχέδιο εξόντωσης των χριστιανικών πληθυσμών της Μικράς Ασίας. Τον Ιούνιο πραγματοποιήθηκε η εξορία και στη συνέχεια η σφαγή των Αρμενίων, ενώ αρχίζουν οι πρώτες βιαιοπραγίες εναντίον του ποντιακού στοιχείου. </w:t>
      </w:r>
    </w:p>
    <w:p w14:paraId="279A295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εκτιμήσεις του Επισκόπου </w:t>
      </w:r>
      <w:proofErr w:type="spellStart"/>
      <w:r>
        <w:rPr>
          <w:rFonts w:eastAsia="Times New Roman" w:cs="Times New Roman"/>
          <w:szCs w:val="24"/>
        </w:rPr>
        <w:t>Τραπεζούντος</w:t>
      </w:r>
      <w:proofErr w:type="spellEnd"/>
      <w:r>
        <w:rPr>
          <w:rFonts w:eastAsia="Times New Roman" w:cs="Times New Roman"/>
          <w:szCs w:val="24"/>
        </w:rPr>
        <w:t xml:space="preserve">, ο αριθμός των θυμάτων αυτών των πολιτικών ανήλθε, για εκείνο το χρονικό διάστημα, σε εκατό χιλιάδες περίπου. Δεν έπαψαν και οι διαμαρτυρίες από Αυστριακούς και Αμερικανούς διπλωμάτες κατά της οθωμανικής κυβέρνησης. </w:t>
      </w:r>
    </w:p>
    <w:p w14:paraId="279A2955" w14:textId="77777777" w:rsidR="000F757A" w:rsidRDefault="002441C3">
      <w:pPr>
        <w:spacing w:line="600" w:lineRule="auto"/>
        <w:ind w:firstLine="720"/>
        <w:contextualSpacing/>
        <w:jc w:val="both"/>
        <w:rPr>
          <w:rFonts w:eastAsia="Times New Roman"/>
          <w:bCs/>
        </w:rPr>
      </w:pPr>
      <w:r>
        <w:rPr>
          <w:rFonts w:eastAsia="Times New Roman" w:cs="Times New Roman"/>
          <w:szCs w:val="24"/>
        </w:rPr>
        <w:t xml:space="preserve">Σε έγγραφο του Αυστριακού Υπουργού Εξωτερικών προς το Βερολίνο αναφέρονται τα εξής: «Η πολιτική των Τούρκων είναι μέσω μιας γενικευμένης καταδίωξης του ελληνικού στοιχείου να εξοντώσει τους Έλληνες ως εχθρούς του κράτους, όπως πριν τους Αρμένιους. Οι Τούρκοι εφαρμόζουν τακτική εκτόπισης των πληθυσμών, δίχως διάκριση και δυνατότητα επιβίωσης, από τις ακτές στο εσωτερικό της χώρας, ώστε οι </w:t>
      </w:r>
      <w:proofErr w:type="spellStart"/>
      <w:r>
        <w:rPr>
          <w:rFonts w:eastAsia="Times New Roman" w:cs="Times New Roman"/>
          <w:szCs w:val="24"/>
        </w:rPr>
        <w:t>εκτοπιζόμενοι</w:t>
      </w:r>
      <w:proofErr w:type="spellEnd"/>
      <w:r>
        <w:rPr>
          <w:rFonts w:eastAsia="Times New Roman" w:cs="Times New Roman"/>
          <w:szCs w:val="24"/>
        </w:rPr>
        <w:t xml:space="preserve"> να είναι εκτεθειμένοι στην αθλιότητα και τον θάνατο από πείνα. Τα εγκαταλελειμμένα σπίτια των </w:t>
      </w:r>
      <w:proofErr w:type="spellStart"/>
      <w:r>
        <w:rPr>
          <w:rFonts w:eastAsia="Times New Roman" w:cs="Times New Roman"/>
          <w:szCs w:val="24"/>
        </w:rPr>
        <w:t>εξοριζομένων</w:t>
      </w:r>
      <w:proofErr w:type="spellEnd"/>
      <w:r>
        <w:rPr>
          <w:rFonts w:eastAsia="Times New Roman" w:cs="Times New Roman"/>
          <w:szCs w:val="24"/>
        </w:rPr>
        <w:t xml:space="preserve"> λεηλατούνται από τα τούρκικα τάγματα τιμωρίας ή καίγονται και καταστρέφονται. Όλα τα μέτρα τα οποία ευρίσκοντο εις </w:t>
      </w:r>
      <w:proofErr w:type="spellStart"/>
      <w:r>
        <w:rPr>
          <w:rFonts w:eastAsia="Times New Roman" w:cs="Times New Roman"/>
          <w:szCs w:val="24"/>
        </w:rPr>
        <w:t>ημερήσιαν</w:t>
      </w:r>
      <w:proofErr w:type="spellEnd"/>
      <w:r>
        <w:rPr>
          <w:rFonts w:eastAsia="Times New Roman" w:cs="Times New Roman"/>
          <w:szCs w:val="24"/>
        </w:rPr>
        <w:t xml:space="preserve"> </w:t>
      </w:r>
      <w:proofErr w:type="spellStart"/>
      <w:r>
        <w:rPr>
          <w:rFonts w:eastAsia="Times New Roman" w:cs="Times New Roman"/>
          <w:szCs w:val="24"/>
        </w:rPr>
        <w:t>διάταξιν</w:t>
      </w:r>
      <w:proofErr w:type="spellEnd"/>
      <w:r>
        <w:rPr>
          <w:rFonts w:eastAsia="Times New Roman" w:cs="Times New Roman"/>
          <w:szCs w:val="24"/>
        </w:rPr>
        <w:t xml:space="preserve"> εις τους διωγμούς των Αρμενίων επαναλαμβάνονται τώρα εναντίον των Ελλήνων».</w:t>
      </w:r>
      <w:r>
        <w:rPr>
          <w:rFonts w:eastAsia="Times New Roman"/>
          <w:bCs/>
        </w:rPr>
        <w:t xml:space="preserve"> </w:t>
      </w:r>
    </w:p>
    <w:p w14:paraId="279A2956" w14:textId="77777777" w:rsidR="000F757A" w:rsidRDefault="002441C3">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79A295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Την ανοχή σας, σας παρακαλώ, κύριε Πρόεδρε. Σας ευχαριστώ.</w:t>
      </w:r>
    </w:p>
    <w:p w14:paraId="279A295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Σχεδόν συγχρόνως ο Αυστριακός πρόξενος της Αμισού αναφέρει: «Όπως επανειλημμένως </w:t>
      </w:r>
      <w:proofErr w:type="spellStart"/>
      <w:r>
        <w:rPr>
          <w:rFonts w:eastAsia="Times New Roman" w:cs="Times New Roman"/>
          <w:szCs w:val="24"/>
        </w:rPr>
        <w:t>ετόνισα</w:t>
      </w:r>
      <w:proofErr w:type="spellEnd"/>
      <w:r>
        <w:rPr>
          <w:rFonts w:eastAsia="Times New Roman" w:cs="Times New Roman"/>
          <w:szCs w:val="24"/>
        </w:rPr>
        <w:t xml:space="preserve">, θεωρώ τον εκτοπισμό των Ελλήνων της ποντιακής παραλίας…» -των παραλιακών πόλεων εννοεί- «…εν τω </w:t>
      </w:r>
      <w:proofErr w:type="spellStart"/>
      <w:r>
        <w:rPr>
          <w:rFonts w:eastAsia="Times New Roman" w:cs="Times New Roman"/>
          <w:szCs w:val="24"/>
        </w:rPr>
        <w:t>πλαισίω</w:t>
      </w:r>
      <w:proofErr w:type="spellEnd"/>
      <w:r>
        <w:rPr>
          <w:rFonts w:eastAsia="Times New Roman" w:cs="Times New Roman"/>
          <w:szCs w:val="24"/>
        </w:rPr>
        <w:t xml:space="preserve"> της εκτελέσεως του προγράμματος των Νεότουρκων, το οποίον επιδιώκει την </w:t>
      </w:r>
      <w:proofErr w:type="spellStart"/>
      <w:r>
        <w:rPr>
          <w:rFonts w:eastAsia="Times New Roman" w:cs="Times New Roman"/>
          <w:szCs w:val="24"/>
        </w:rPr>
        <w:t>εξασθένησιν</w:t>
      </w:r>
      <w:proofErr w:type="spellEnd"/>
      <w:r>
        <w:rPr>
          <w:rFonts w:eastAsia="Times New Roman" w:cs="Times New Roman"/>
          <w:szCs w:val="24"/>
        </w:rPr>
        <w:t xml:space="preserve"> του χριστιανικού στοιχείου, ως μίαν </w:t>
      </w:r>
      <w:proofErr w:type="spellStart"/>
      <w:r>
        <w:rPr>
          <w:rFonts w:eastAsia="Times New Roman" w:cs="Times New Roman"/>
          <w:szCs w:val="24"/>
        </w:rPr>
        <w:t>καταστροφήν</w:t>
      </w:r>
      <w:proofErr w:type="spellEnd"/>
      <w:r>
        <w:rPr>
          <w:rFonts w:eastAsia="Times New Roman" w:cs="Times New Roman"/>
          <w:szCs w:val="24"/>
        </w:rPr>
        <w:t xml:space="preserve"> μεγίστης απηχήσεως, </w:t>
      </w:r>
      <w:proofErr w:type="spellStart"/>
      <w:r>
        <w:rPr>
          <w:rFonts w:eastAsia="Times New Roman" w:cs="Times New Roman"/>
          <w:szCs w:val="24"/>
        </w:rPr>
        <w:t>ήτις</w:t>
      </w:r>
      <w:proofErr w:type="spellEnd"/>
      <w:r>
        <w:rPr>
          <w:rFonts w:eastAsia="Times New Roman" w:cs="Times New Roman"/>
          <w:szCs w:val="24"/>
        </w:rPr>
        <w:t xml:space="preserve"> θα έχει εις την </w:t>
      </w:r>
      <w:proofErr w:type="spellStart"/>
      <w:r>
        <w:rPr>
          <w:rFonts w:eastAsia="Times New Roman" w:cs="Times New Roman"/>
          <w:szCs w:val="24"/>
        </w:rPr>
        <w:t>Ευρώπην</w:t>
      </w:r>
      <w:proofErr w:type="spellEnd"/>
      <w:r>
        <w:rPr>
          <w:rFonts w:eastAsia="Times New Roman" w:cs="Times New Roman"/>
          <w:szCs w:val="24"/>
        </w:rPr>
        <w:t xml:space="preserve"> </w:t>
      </w:r>
      <w:proofErr w:type="spellStart"/>
      <w:r>
        <w:rPr>
          <w:rFonts w:eastAsia="Times New Roman" w:cs="Times New Roman"/>
          <w:szCs w:val="24"/>
        </w:rPr>
        <w:t>ζωηρότερον</w:t>
      </w:r>
      <w:proofErr w:type="spellEnd"/>
      <w:r>
        <w:rPr>
          <w:rFonts w:eastAsia="Times New Roman" w:cs="Times New Roman"/>
          <w:szCs w:val="24"/>
        </w:rPr>
        <w:t xml:space="preserve"> </w:t>
      </w:r>
      <w:proofErr w:type="spellStart"/>
      <w:r>
        <w:rPr>
          <w:rFonts w:eastAsia="Times New Roman" w:cs="Times New Roman"/>
          <w:szCs w:val="24"/>
        </w:rPr>
        <w:t>αντίκτυπον</w:t>
      </w:r>
      <w:proofErr w:type="spellEnd"/>
      <w:r>
        <w:rPr>
          <w:rFonts w:eastAsia="Times New Roman" w:cs="Times New Roman"/>
          <w:szCs w:val="24"/>
        </w:rPr>
        <w:t xml:space="preserve"> από τας αγριότητας εναντίον των Αρμενίων».</w:t>
      </w:r>
    </w:p>
    <w:p w14:paraId="279A295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Τον Δεκέμβριο του 1916 εκπονήθηκε από τους Τούρκους στρατηγούς </w:t>
      </w:r>
      <w:proofErr w:type="spellStart"/>
      <w:r>
        <w:rPr>
          <w:rFonts w:eastAsia="Times New Roman" w:cs="Times New Roman"/>
          <w:szCs w:val="24"/>
        </w:rPr>
        <w:t>Εμβέρ</w:t>
      </w:r>
      <w:proofErr w:type="spellEnd"/>
      <w:r>
        <w:rPr>
          <w:rFonts w:eastAsia="Times New Roman" w:cs="Times New Roman"/>
          <w:szCs w:val="24"/>
        </w:rPr>
        <w:t xml:space="preserve"> και </w:t>
      </w:r>
      <w:proofErr w:type="spellStart"/>
      <w:r>
        <w:rPr>
          <w:rFonts w:eastAsia="Times New Roman" w:cs="Times New Roman"/>
          <w:szCs w:val="24"/>
        </w:rPr>
        <w:t>Ταλαάτ</w:t>
      </w:r>
      <w:proofErr w:type="spellEnd"/>
      <w:r>
        <w:rPr>
          <w:rFonts w:eastAsia="Times New Roman" w:cs="Times New Roman"/>
          <w:szCs w:val="24"/>
        </w:rPr>
        <w:t xml:space="preserve"> σχέδιο εξόντωσης και του άμαχου ελληνικού πληθυσμού, άμεσης εξόντωσης μόνο των ανδρών των πόλεων από δεκαέξι ως εξήντα ετών και γενική εξορία όλων των ανδρών και γυναικόπαιδων των χωριών στα ενδότερα της Ανατολής με πρόγραμμα σφαγής και εξόντωσης. </w:t>
      </w:r>
    </w:p>
    <w:p w14:paraId="279A295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που διακόπτω. Είναι, βλέπετε, και η συγκίνηση, επειδή είμαι ποντιακής καταγωγής. Θα με συγχωρήσετε, γιατί πραγματικά κανείς δεν μπορεί να σταθεί ασυγκίνητος, περιγράφοντας όλα αυτά τα τραγικά γεγονότα.</w:t>
      </w:r>
    </w:p>
    <w:p w14:paraId="279A295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Το σχέδιο ξεκίνησε και εφαρμόστηκε κυρίως στις περιοχές της Σαμψούντας και της </w:t>
      </w:r>
      <w:proofErr w:type="spellStart"/>
      <w:r>
        <w:rPr>
          <w:rFonts w:eastAsia="Times New Roman" w:cs="Times New Roman"/>
          <w:szCs w:val="24"/>
        </w:rPr>
        <w:t>Πάφρας</w:t>
      </w:r>
      <w:proofErr w:type="spellEnd"/>
      <w:r>
        <w:rPr>
          <w:rFonts w:eastAsia="Times New Roman" w:cs="Times New Roman"/>
          <w:szCs w:val="24"/>
        </w:rPr>
        <w:t xml:space="preserve">. Η περιοχή της Τραπεζούντας είχε γλιτώσει από τη μανία των Τούρκων, διότι είχε καταληφθεί τον Απρίλιο του 1916 από τον ρωσικό στρατό. </w:t>
      </w:r>
    </w:p>
    <w:p w14:paraId="279A295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Εδώ θα κάνω μια παρένθεση. Μόνο την περιοχή της Τραπεζούντας άφησαν άθικτη για εκείνο το συγκεκριμένο χρονικό διάστημα οι Νεότουρκοι, γιατί εκεί ήταν ο ρωσικός στρατός, ο οποίος προστάτευε τον ελληνικό πληθυσμό της Τραπεζούντας. </w:t>
      </w:r>
    </w:p>
    <w:p w14:paraId="279A295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Όταν έφυγαν όμως οι Τούρκοι το 1918, ο μισός περίπου πληθυσμός της περιοχής εγκατέλειψε τις εστίες του και ακολούθησε τον ρωσικό στρατό κατά την υποχώρηση. Οι περισσότεροι από τους πρόσφυγες εγκαταστάθηκαν στην περιοχή του Καυκάσου και των παραλίων της Γεωργίας. Οι Πόντιοι πίστεψαν ότι το τέλος του Α΄ Παγκοσμίου Πολέμου θα έφερνε και οριστικό τέρμα στα δεινά τους αλλά δυστυχώς διαψεύστηκαν. </w:t>
      </w:r>
    </w:p>
    <w:p w14:paraId="279A295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Οι εκκλήσεις τους για να συμπεριληφθούν στο ελληνικό κράτος δεν εισακούστηκαν από τον Ελευθέριο Βενιζέλο, ο οποίος θεωρούσε ότι ο Πόντος ήταν πολύ απομακρυσμένος από τις υπόλοιπες ελληνικές περιοχές, με αποτέλεσμα να είναι αδύνατη η υπεράσπισή του από τις τουρκικές επιδρομές. Σε αντάλλαγμα, ο Βενιζέλος πρότεινε να προχωρήσουν οι Πόντιοι στη δημιουργία μιας ομοσπονδίας με τους Αρμένιους.</w:t>
      </w:r>
    </w:p>
    <w:p w14:paraId="279A295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ο Αρχιεπίσκοπος Τραπεζούντας Χρύσανθος Φιλιππίδης και ο Πρόεδρος των Αρμενίων Αλέξανδρος </w:t>
      </w:r>
      <w:proofErr w:type="spellStart"/>
      <w:r>
        <w:rPr>
          <w:rFonts w:eastAsia="Times New Roman" w:cs="Times New Roman"/>
          <w:szCs w:val="24"/>
        </w:rPr>
        <w:t>Χατισιάν</w:t>
      </w:r>
      <w:proofErr w:type="spellEnd"/>
      <w:r>
        <w:rPr>
          <w:rFonts w:eastAsia="Times New Roman" w:cs="Times New Roman"/>
          <w:szCs w:val="24"/>
        </w:rPr>
        <w:t xml:space="preserve"> υπέγραψαν τον Ιανουάριο του 1920 συμφωνία για τη δημιουργία </w:t>
      </w:r>
      <w:proofErr w:type="spellStart"/>
      <w:r>
        <w:rPr>
          <w:rFonts w:eastAsia="Times New Roman" w:cs="Times New Roman"/>
          <w:szCs w:val="24"/>
        </w:rPr>
        <w:t>ποντοαρμενικού</w:t>
      </w:r>
      <w:proofErr w:type="spellEnd"/>
      <w:r>
        <w:rPr>
          <w:rFonts w:eastAsia="Times New Roman" w:cs="Times New Roman"/>
          <w:szCs w:val="24"/>
        </w:rPr>
        <w:t xml:space="preserve"> κράτους. Όμως, τον Νοέμβριο του 1920 ο αρμενικός στρατός ηττήθηκε στο </w:t>
      </w:r>
      <w:proofErr w:type="spellStart"/>
      <w:r>
        <w:rPr>
          <w:rFonts w:eastAsia="Times New Roman" w:cs="Times New Roman"/>
          <w:szCs w:val="24"/>
        </w:rPr>
        <w:t>Ερζερούμ</w:t>
      </w:r>
      <w:proofErr w:type="spellEnd"/>
      <w:r>
        <w:rPr>
          <w:rFonts w:eastAsia="Times New Roman" w:cs="Times New Roman"/>
          <w:szCs w:val="24"/>
        </w:rPr>
        <w:t xml:space="preserve"> από τις δυνάμεις του </w:t>
      </w:r>
      <w:proofErr w:type="spellStart"/>
      <w:r>
        <w:rPr>
          <w:rFonts w:eastAsia="Times New Roman" w:cs="Times New Roman"/>
          <w:szCs w:val="24"/>
        </w:rPr>
        <w:t>Κεμάλ</w:t>
      </w:r>
      <w:proofErr w:type="spellEnd"/>
      <w:r>
        <w:rPr>
          <w:rFonts w:eastAsia="Times New Roman" w:cs="Times New Roman"/>
          <w:szCs w:val="24"/>
        </w:rPr>
        <w:t xml:space="preserve">, με αποτέλεσμα να συνθηκολογήσουν οι Αρμένιοι και να μείνουν οι Πόντιοι μόνοι τους. Ύστερα από τη συνθηκολόγηση και της Ρωσίας και την απόσυρση του ρωσικού στρατού από την περιοχή, εντάθηκαν οι διώξεις. </w:t>
      </w:r>
    </w:p>
    <w:p w14:paraId="279A296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του κυρίου Βουλευτή)</w:t>
      </w:r>
    </w:p>
    <w:p w14:paraId="279A296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σε ένα λεπτό.</w:t>
      </w:r>
    </w:p>
    <w:p w14:paraId="279A296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Με την άφιξη του </w:t>
      </w:r>
      <w:proofErr w:type="spellStart"/>
      <w:r>
        <w:rPr>
          <w:rFonts w:eastAsia="Times New Roman" w:cs="Times New Roman"/>
          <w:szCs w:val="24"/>
        </w:rPr>
        <w:t>Κεμάλ</w:t>
      </w:r>
      <w:proofErr w:type="spellEnd"/>
      <w:r>
        <w:rPr>
          <w:rFonts w:eastAsia="Times New Roman" w:cs="Times New Roman"/>
          <w:szCs w:val="24"/>
        </w:rPr>
        <w:t xml:space="preserve"> </w:t>
      </w:r>
      <w:proofErr w:type="spellStart"/>
      <w:r>
        <w:rPr>
          <w:rFonts w:eastAsia="Times New Roman" w:cs="Times New Roman"/>
          <w:szCs w:val="24"/>
        </w:rPr>
        <w:t>Ατατούρκ</w:t>
      </w:r>
      <w:proofErr w:type="spellEnd"/>
      <w:r>
        <w:rPr>
          <w:rFonts w:eastAsia="Times New Roman" w:cs="Times New Roman"/>
          <w:szCs w:val="24"/>
        </w:rPr>
        <w:t xml:space="preserve"> τον Μάιο του 1919 και την έξαρση του κινήματός του κορυφώθηκε η δράση των άτακτων ομάδων, </w:t>
      </w:r>
      <w:proofErr w:type="spellStart"/>
      <w:r>
        <w:rPr>
          <w:rFonts w:eastAsia="Times New Roman" w:cs="Times New Roman"/>
          <w:szCs w:val="24"/>
        </w:rPr>
        <w:t>Τσετών</w:t>
      </w:r>
      <w:proofErr w:type="spellEnd"/>
      <w:r>
        <w:rPr>
          <w:rFonts w:eastAsia="Times New Roman" w:cs="Times New Roman"/>
          <w:szCs w:val="24"/>
        </w:rPr>
        <w:t xml:space="preserve">, κατά των χριστιανικών πληθυσμών. </w:t>
      </w:r>
    </w:p>
    <w:p w14:paraId="279A296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Θα επισπεύσω την ομιλία μου. </w:t>
      </w:r>
    </w:p>
    <w:p w14:paraId="279A296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σας αναφέρω τον αριθμό των θυμάτων. Από την έκρηξη του Α΄ Παγκοσμίου Πολέμου 1914 ως την Μικρασιατική Καταστροφή το 1922, οι Νεότουρκοι με τα σκληρά μέτρα που έλαβαν εναντίον των Ελλήνων του Πόντου -με τη μέθοδο των εξοριών, βιασμών, σφαγών, εξανδραποδισμών και απαγχονισμών-, κατά τον Πανάρετο Τοπαλίδη, εξόντωσαν: Κατά την περίοδο 1914-1918 </w:t>
      </w:r>
      <w:proofErr w:type="spellStart"/>
      <w:r>
        <w:rPr>
          <w:rFonts w:eastAsia="Times New Roman" w:cs="Times New Roman"/>
          <w:szCs w:val="24"/>
        </w:rPr>
        <w:t>εκατόν</w:t>
      </w:r>
      <w:proofErr w:type="spellEnd"/>
      <w:r>
        <w:rPr>
          <w:rFonts w:eastAsia="Times New Roman" w:cs="Times New Roman"/>
          <w:szCs w:val="24"/>
        </w:rPr>
        <w:t xml:space="preserve"> εβδομήντα χιλιάδες πεντακόσιους εβδομήντα έξι Ποντίους. Κατά την περίοδο 1918-1922 </w:t>
      </w:r>
      <w:proofErr w:type="spellStart"/>
      <w:r>
        <w:rPr>
          <w:rFonts w:eastAsia="Times New Roman" w:cs="Times New Roman"/>
          <w:szCs w:val="24"/>
        </w:rPr>
        <w:t>εκατόν</w:t>
      </w:r>
      <w:proofErr w:type="spellEnd"/>
      <w:r>
        <w:rPr>
          <w:rFonts w:eastAsia="Times New Roman" w:cs="Times New Roman"/>
          <w:szCs w:val="24"/>
        </w:rPr>
        <w:t xml:space="preserve"> δεκαεννιά χιλιάδες </w:t>
      </w:r>
      <w:proofErr w:type="spellStart"/>
      <w:r>
        <w:rPr>
          <w:rFonts w:eastAsia="Times New Roman" w:cs="Times New Roman"/>
          <w:szCs w:val="24"/>
        </w:rPr>
        <w:t>εκατόν</w:t>
      </w:r>
      <w:proofErr w:type="spellEnd"/>
      <w:r>
        <w:rPr>
          <w:rFonts w:eastAsia="Times New Roman" w:cs="Times New Roman"/>
          <w:szCs w:val="24"/>
        </w:rPr>
        <w:t xml:space="preserve"> είκοσι δύο Ποντίους, δηλαδή συνολικά διακόσιες ογδόντα εννιά χιλιάδες εξακόσιους ενενήντα οκτώ Ποντίους, ποσοστό 41,56% σε σύνολο εξακοσίων ενενήντα επτά χιλιάδων Ελλήνων κατοίκων.</w:t>
      </w:r>
    </w:p>
    <w:p w14:paraId="279A296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Κατά τον Βαλαβάνη, οι απώλειες των Ποντίων, σύμφωνα με τη «Μαύρη Βίβλο» του Κεντρικού Συμβουλίου των Ποντίων στην Αθήνα, ανέρχονται σε τριακόσιες τρεις χιλιάδες διακόσια τριάντα οκτώ θύματα ως το 1922 και τριακόσιες πενήντα τρεις χιλιάδες ως τον Μάρτιο του 1924, ποσοστό που ξεπερνά το 50% του συνολικού πληθυσμού των Ελλήνων του Πόντου.</w:t>
      </w:r>
    </w:p>
    <w:p w14:paraId="279A296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Εδώ θέλω να κάνω μια παρένθεση. Σε μια ιδιωτική συζήτηση που είχα με τον αείμνηστο Πολυχρόνη </w:t>
      </w:r>
      <w:proofErr w:type="spellStart"/>
      <w:r>
        <w:rPr>
          <w:rFonts w:eastAsia="Times New Roman" w:cs="Times New Roman"/>
          <w:szCs w:val="24"/>
        </w:rPr>
        <w:t>Ενεπεκίδη</w:t>
      </w:r>
      <w:proofErr w:type="spellEnd"/>
      <w:r>
        <w:rPr>
          <w:rFonts w:eastAsia="Times New Roman" w:cs="Times New Roman"/>
          <w:szCs w:val="24"/>
        </w:rPr>
        <w:t xml:space="preserve"> στη Θεσσαλονίκη μου είπε ότι, σύμφωνα με νεότερα στοιχεία που είχε ανακαλύψει από τα αρχεία που ανοίγονταν συνεχώς του Υπουργείου Εξωτερικών της Αυστρίας, ο αριθμός των θυμάτων ξεπερνούσε τις τετρακόσιες χιλιάδες. Βέβαια, ήταν μια ιδιωτική συζήτηση. Δεν έχει γραφτεί πουθενά από τον αείμνηστο Πολυχρόνη </w:t>
      </w:r>
      <w:proofErr w:type="spellStart"/>
      <w:r>
        <w:rPr>
          <w:rFonts w:eastAsia="Times New Roman" w:cs="Times New Roman"/>
          <w:szCs w:val="24"/>
        </w:rPr>
        <w:t>Ενεπεκίδη</w:t>
      </w:r>
      <w:proofErr w:type="spellEnd"/>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οφείλω να αναφέρω, να μνημονεύσω αυτήν τη συζήτηση.</w:t>
      </w:r>
    </w:p>
    <w:p w14:paraId="279A296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όμως, τις σκέψεις σας.</w:t>
      </w:r>
    </w:p>
    <w:p w14:paraId="279A296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Ολοκληρώνω, κύριε Πρόεδρε, σε μισό λεπτό.</w:t>
      </w:r>
    </w:p>
    <w:p w14:paraId="279A296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λίγο να ελαφρύνω την αναφορά μου. Ήταν ένα εκλεκτό τμήμα του Ελληνισμού αυτό που ζούσε στα βόρεια της Μικράς Ασίας, στην περιοχή του Πόντου, μετά τη διάλυση της Βυζαντινής Αυτοκρατορίας. Μπορεί να αποτελούσαν οι Έλληνες μειονότητα, το 40% του πληθυσμού, γρήγορα όμως κυριάρχησαν στην οικονομική ζωή της περιοχής, ζώντας κυρίως στα αστικά κέντρα. </w:t>
      </w:r>
    </w:p>
    <w:p w14:paraId="279A296A" w14:textId="77777777" w:rsidR="000F757A" w:rsidRDefault="002441C3">
      <w:pPr>
        <w:spacing w:line="600" w:lineRule="auto"/>
        <w:contextualSpacing/>
        <w:jc w:val="both"/>
        <w:rPr>
          <w:rFonts w:eastAsia="Times New Roman" w:cs="Times New Roman"/>
          <w:szCs w:val="24"/>
        </w:rPr>
      </w:pPr>
      <w:r>
        <w:rPr>
          <w:rFonts w:eastAsia="Times New Roman" w:cs="Times New Roman"/>
          <w:szCs w:val="24"/>
        </w:rPr>
        <w:t xml:space="preserve">Η οικονομική τους ανάκαμψη συνδυάστηκε με τη δημογραφική και την πνευματική τους άνοδο. </w:t>
      </w:r>
    </w:p>
    <w:p w14:paraId="279A296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Το 1865 οι Έλληνες του Πόντου ανέρχονταν σε διακόσιες εξήντα πέντε χιλιάδες ψυχές. Το 1880 σε τριακόσιες τριάντα χιλιάδες. Και στις αρχές του 20</w:t>
      </w:r>
      <w:r>
        <w:rPr>
          <w:rFonts w:eastAsia="Times New Roman" w:cs="Times New Roman"/>
          <w:szCs w:val="24"/>
          <w:vertAlign w:val="superscript"/>
        </w:rPr>
        <w:t>ου</w:t>
      </w:r>
      <w:r>
        <w:rPr>
          <w:rFonts w:eastAsia="Times New Roman" w:cs="Times New Roman"/>
          <w:szCs w:val="24"/>
        </w:rPr>
        <w:t xml:space="preserve"> αιώνα ξεπερνούσαν τις επτακόσιες χιλιάδες. </w:t>
      </w:r>
    </w:p>
    <w:p w14:paraId="279A296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Το 1860 υπήρχαν εκατό σχολεία στον Πόντο, ενώ το 1919 υπολογίζονται σε χίλια τετρακόσια ένα. Κάντε την αναλογία πληθυσμού με τα σχολεία για να δείτε πόσο πολύ πρόσεχαν οι Έλληνες του Πόντου το θέμα της μόρφωσης των παιδιών. Ανάμεσά τους, ανάμεσα σε αυτά τα </w:t>
      </w:r>
      <w:proofErr w:type="spellStart"/>
      <w:r>
        <w:rPr>
          <w:rFonts w:eastAsia="Times New Roman" w:cs="Times New Roman"/>
          <w:szCs w:val="24"/>
        </w:rPr>
        <w:t>σχολειά</w:t>
      </w:r>
      <w:proofErr w:type="spellEnd"/>
      <w:r>
        <w:rPr>
          <w:rFonts w:eastAsia="Times New Roman" w:cs="Times New Roman"/>
          <w:szCs w:val="24"/>
        </w:rPr>
        <w:t xml:space="preserve">, είναι και το περίφημο «Φροντιστήριο της </w:t>
      </w:r>
      <w:proofErr w:type="spellStart"/>
      <w:r>
        <w:rPr>
          <w:rFonts w:eastAsia="Times New Roman" w:cs="Times New Roman"/>
          <w:szCs w:val="24"/>
        </w:rPr>
        <w:t>Τραπεζούντος</w:t>
      </w:r>
      <w:proofErr w:type="spellEnd"/>
      <w:r>
        <w:rPr>
          <w:rFonts w:eastAsia="Times New Roman" w:cs="Times New Roman"/>
          <w:szCs w:val="24"/>
        </w:rPr>
        <w:t xml:space="preserve">». </w:t>
      </w:r>
    </w:p>
    <w:p w14:paraId="279A296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Θα ήθελα να πω, κλείνοντας, ότι το αίμα των αθώων θυμάτων ακόμα ζητά δικαίωση. Ο αείμνηστος μεγάλος Πόντιος πολιτικός, ο Λεωνίδας Ιασωνίδης, έλεγε: «</w:t>
      </w:r>
      <w:proofErr w:type="spellStart"/>
      <w:r>
        <w:rPr>
          <w:rFonts w:eastAsia="Times New Roman" w:cs="Times New Roman"/>
          <w:szCs w:val="24"/>
        </w:rPr>
        <w:t>Ξηρανθήτω</w:t>
      </w:r>
      <w:proofErr w:type="spellEnd"/>
      <w:r>
        <w:rPr>
          <w:rFonts w:eastAsia="Times New Roman" w:cs="Times New Roman"/>
          <w:szCs w:val="24"/>
        </w:rPr>
        <w:t xml:space="preserve"> ημίν ο </w:t>
      </w:r>
      <w:proofErr w:type="spellStart"/>
      <w:r>
        <w:rPr>
          <w:rFonts w:eastAsia="Times New Roman" w:cs="Times New Roman"/>
          <w:szCs w:val="24"/>
        </w:rPr>
        <w:t>λάρυγξ</w:t>
      </w:r>
      <w:proofErr w:type="spellEnd"/>
      <w:r>
        <w:rPr>
          <w:rFonts w:eastAsia="Times New Roman" w:cs="Times New Roman"/>
          <w:szCs w:val="24"/>
        </w:rPr>
        <w:t xml:space="preserve">, εάν </w:t>
      </w:r>
      <w:proofErr w:type="spellStart"/>
      <w:r>
        <w:rPr>
          <w:rFonts w:eastAsia="Times New Roman" w:cs="Times New Roman"/>
          <w:szCs w:val="24"/>
        </w:rPr>
        <w:t>επιλαθώμεθά</w:t>
      </w:r>
      <w:proofErr w:type="spellEnd"/>
      <w:r>
        <w:rPr>
          <w:rFonts w:eastAsia="Times New Roman" w:cs="Times New Roman"/>
          <w:szCs w:val="24"/>
        </w:rPr>
        <w:t xml:space="preserve"> σου ω πάτριος </w:t>
      </w:r>
      <w:proofErr w:type="spellStart"/>
      <w:r>
        <w:rPr>
          <w:rFonts w:eastAsia="Times New Roman" w:cs="Times New Roman"/>
          <w:szCs w:val="24"/>
        </w:rPr>
        <w:t>Ποντία</w:t>
      </w:r>
      <w:proofErr w:type="spellEnd"/>
      <w:r>
        <w:rPr>
          <w:rFonts w:eastAsia="Times New Roman" w:cs="Times New Roman"/>
          <w:szCs w:val="24"/>
        </w:rPr>
        <w:t xml:space="preserve"> γη». </w:t>
      </w:r>
    </w:p>
    <w:p w14:paraId="279A296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Κλείνω εδώ με τη φράση του παππού μου, του παππά-Σάββα Λαζαρίδη, ο οποίος στις περιγραφές που μου έκανε για το τι είχε συμβεί τότε στον Πόντο έκλεινε, λέγοντας: «</w:t>
      </w:r>
      <w:proofErr w:type="spellStart"/>
      <w:r>
        <w:rPr>
          <w:rFonts w:eastAsia="Times New Roman" w:cs="Times New Roman"/>
          <w:szCs w:val="24"/>
        </w:rPr>
        <w:t>Καμμίαν</w:t>
      </w:r>
      <w:proofErr w:type="spellEnd"/>
      <w:r>
        <w:rPr>
          <w:rFonts w:eastAsia="Times New Roman" w:cs="Times New Roman"/>
          <w:szCs w:val="24"/>
        </w:rPr>
        <w:t xml:space="preserve"> κι </w:t>
      </w:r>
      <w:proofErr w:type="spellStart"/>
      <w:r>
        <w:rPr>
          <w:rFonts w:eastAsia="Times New Roman" w:cs="Times New Roman"/>
          <w:szCs w:val="24"/>
        </w:rPr>
        <w:t>ανασπάλω</w:t>
      </w:r>
      <w:proofErr w:type="spellEnd"/>
      <w:r>
        <w:rPr>
          <w:rFonts w:eastAsia="Times New Roman" w:cs="Times New Roman"/>
          <w:szCs w:val="24"/>
        </w:rPr>
        <w:t>». Έτσι κλείνω και εγώ την τοποθέτησή μου: «</w:t>
      </w:r>
      <w:proofErr w:type="spellStart"/>
      <w:r>
        <w:rPr>
          <w:rFonts w:eastAsia="Times New Roman" w:cs="Times New Roman"/>
          <w:szCs w:val="24"/>
        </w:rPr>
        <w:t>Καμμίαν</w:t>
      </w:r>
      <w:proofErr w:type="spellEnd"/>
      <w:r>
        <w:rPr>
          <w:rFonts w:eastAsia="Times New Roman" w:cs="Times New Roman"/>
          <w:szCs w:val="24"/>
        </w:rPr>
        <w:t xml:space="preserve"> και θα </w:t>
      </w:r>
      <w:proofErr w:type="spellStart"/>
      <w:r>
        <w:rPr>
          <w:rFonts w:eastAsia="Times New Roman" w:cs="Times New Roman"/>
          <w:szCs w:val="24"/>
        </w:rPr>
        <w:t>ανασπάλουμε</w:t>
      </w:r>
      <w:proofErr w:type="spellEnd"/>
      <w:r>
        <w:rPr>
          <w:rFonts w:eastAsia="Times New Roman" w:cs="Times New Roman"/>
          <w:szCs w:val="24"/>
        </w:rPr>
        <w:t xml:space="preserve"> τα αθώα θύματα». </w:t>
      </w:r>
    </w:p>
    <w:p w14:paraId="279A296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79A2970" w14:textId="77777777" w:rsidR="000F757A" w:rsidRDefault="002441C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279A2971" w14:textId="77777777" w:rsidR="000F757A" w:rsidRDefault="002441C3">
      <w:pPr>
        <w:spacing w:line="600" w:lineRule="auto"/>
        <w:ind w:firstLine="720"/>
        <w:contextualSpacing/>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szCs w:val="24"/>
        </w:rPr>
        <w:t xml:space="preserve">Εκ μέρους της </w:t>
      </w:r>
      <w:r>
        <w:rPr>
          <w:rFonts w:eastAsia="Times New Roman" w:cs="Times New Roman"/>
          <w:szCs w:val="24"/>
        </w:rPr>
        <w:t xml:space="preserve">Ένωσης Κεντρώων έχει τον λόγο ο Βουλευτής Α΄ Αθηνών κ. Μάριος Γεωργιάδης. </w:t>
      </w:r>
    </w:p>
    <w:p w14:paraId="279A297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Αγαπητοί συνάδελφοι Βουλευτές, αγαπητοί προσκεκλημένοι, για την Ένωση Κεντρώων και για εμένα προσωπικά αποτελεί ιδιαίτερη τιμή να απευθύνω χαιρετισμό την ημέρα της μνήμης της γενοκτονίας του ποντιακού Ελληνισμού. </w:t>
      </w:r>
    </w:p>
    <w:p w14:paraId="279A297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Ο ίδιος έχω ποντιακές ρίζες. Ο παππούς μου Ιωάννης Μεντεσίδης ήρθε προσφυγόπουλο από την Τραπεζούντα. Από την Τραπεζούντα της αυτοκρατορίας των μεγάλων Κομνηνών, του τελευταίου ανεξάρτητου ελληνικού κράτους της Μικράς Ασίας, του τελευταίου προπυργίου του Ελληνισμού, του μεγάλου αστικού και πνευματικού κέντρου των Ποντίων επί δύο χιλιάδες εξακόσια εβδομήντα οκτώ χρόνια, του Μητροπολίτη Χρύσανθου που κατά τη δίχρονη προεδρία του κατόρθωσε να συνενώσει Τούρκους, Έλληνες και Αρμενίους, δίνοντας ένα αληθινό παράδειγμα δημοκρατίας, ισοπολιτείας, αρμονικής συμβίωσης χριστιανών και μουσουλμάνων. </w:t>
      </w:r>
    </w:p>
    <w:p w14:paraId="279A297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ανεξάρτητα από τον ιδιαίτερο τόπο καταγωγής μας, πρώτα απ’ όλα ως άνθρωποι και μετά ως Έλληνες, είμαστε αλληλέγγυοι με τους απογόνους των Ελλήνων του Πόντου, αυτών ακριβώς που μετά τη γενοκτονία στάθηκαν όρθιοι στις ελληνικές εστίες του κυρίως ελλαδικού χώρου, μπολιάζοντας με την αξιοσύνη τους και την ελληνικότητά τους τις περιοχές στις οποίες εγκαταστάθηκαν μετά τον ξεριζωμό. </w:t>
      </w:r>
    </w:p>
    <w:p w14:paraId="279A297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Κάποιος άνθρωπος τέσσερις αιώνες προ Χριστού άναψε μέρα μεσημέρι ένα φανάρι και γύριζε στους δρόμους ψάχνοντας. Και όταν κάποιος τον ρώτησε «Τι ψάχνεις να βρεις;», απάντησε «άνθρωπο ζητώ». Άλλη φορά τον ειρωνεύτηκαν πως μπαίνει σε ακάθαρτους χώρους. Τους απάντησε «Και ο ήλιος μπαίνει σε ακάθαρτους τόπους, αλλά δεν μολύνεται από αυτούς». Αυτός, κυρίες και κύριοι, ήταν ο Διογένης ο Κυνικός ή αλλιώς ο «Διογένης από τη Σινώπη», ένας από τους σημαντικότερους εκπροσώπους της φιλοσοφίας. Σήμερα μελετάται σε όλα τα πανεπιστήμια και σχολεία του κόσμου σαν πρότυπο ειλικρίνειας, απλότητας και επαναστατικής διάθεσης. </w:t>
      </w:r>
    </w:p>
    <w:p w14:paraId="279A297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Ο Διογένης ήταν Πόντιος. Η Σινώπη ήταν η πρώτη ελληνική αποικία του Πόντου. Η Τραπεζούντα και η </w:t>
      </w:r>
      <w:proofErr w:type="spellStart"/>
      <w:r>
        <w:rPr>
          <w:rFonts w:eastAsia="Times New Roman" w:cs="Times New Roman"/>
          <w:szCs w:val="24"/>
        </w:rPr>
        <w:t>Κερασούντα</w:t>
      </w:r>
      <w:proofErr w:type="spellEnd"/>
      <w:r>
        <w:rPr>
          <w:rFonts w:eastAsia="Times New Roman" w:cs="Times New Roman"/>
          <w:szCs w:val="24"/>
        </w:rPr>
        <w:t xml:space="preserve"> ήταν αποικίες της Σινώπης. Οι Έλληνες του Πόντου αναφέρονται από αρκετούς αρχαίους συγγραφείς. Από τον Πόντο καταγόταν ο αρχαίος Έλληνας αστρονόμος Ηρακλείδης, ο ιστορικός και γεωγράφος Στράβων και αρκετοί άλλοι. Επομένως, ο Πόντος αποτέλεσε εξαρχής την καρδιά του Ελληνισμού και όχι μόνο του Ελληνισμού αλλά και της Αρχαίας Αθήνας, της Δημοκρατίας του Περικλή. </w:t>
      </w:r>
    </w:p>
    <w:p w14:paraId="279A297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Ο ποντιακός Ελληνισμός υπέφερε πολλά. Η άλωση της Τραπεζούντας το 1461 από τους Οθωμανούς δεν τους αλλοίωσε το φρόνημα και την ελληνική τους συνείδηση, παρότι ζούσαν αποκομμένοι από τον εθνικό κορμό. Αν και αποτελούσαν μειονότητα, γρήγορα κυριάρχησαν στην οικονομική ζωή της περιοχής, ζώντας κυρίως στα αστικά κέντρα. </w:t>
      </w:r>
    </w:p>
    <w:p w14:paraId="279A297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Το 1908 ήταν μια χρονιά ορόσημο για τους λαούς της Οθωμανικής Αυτοκρατορίας. Τη χρονιά εκείνη εκδηλώθηκε και επικράτησε το κίνημα των Νεότουρκων που ώθησε στο περιθώριο τον σουλτάνο. Οι ελπίδες για μεταρρυθμίσεις στο εσωτερικό της </w:t>
      </w:r>
      <w:proofErr w:type="spellStart"/>
      <w:r>
        <w:rPr>
          <w:rFonts w:eastAsia="Times New Roman" w:cs="Times New Roman"/>
          <w:szCs w:val="24"/>
        </w:rPr>
        <w:t>θνήσκουσας</w:t>
      </w:r>
      <w:proofErr w:type="spellEnd"/>
      <w:r>
        <w:rPr>
          <w:rFonts w:eastAsia="Times New Roman" w:cs="Times New Roman"/>
          <w:szCs w:val="24"/>
        </w:rPr>
        <w:t xml:space="preserve"> αυτοκρατορίας πολλές, οι οποίες όμως σύντομα διαψεύστηκαν. Ήδη από το κίνημα των Νεότουρκων και του νεοτουρκικού εθνικισμού σκοπός ήταν ο αφανισμός των αυτόχθονων μέσω της εκπόνησης σχεδίου διωγμού των χριστιανικών πληθυσμών, εξισλαμισμού και εκτουρκισμού της περιοχής. </w:t>
      </w:r>
    </w:p>
    <w:p w14:paraId="279A297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Θα ζητήσω και εγώ συγγνώμη. Αν και προετοιμασμένος, η συγκίνηση είναι μεγάλη και δεν μπορώ να είμαι αρκετά άρτιος σε όσα λέω.</w:t>
      </w:r>
    </w:p>
    <w:p w14:paraId="279A297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Κανείς δεν αμφισβητεί τη συστηματική και </w:t>
      </w:r>
      <w:proofErr w:type="spellStart"/>
      <w:r>
        <w:rPr>
          <w:rFonts w:eastAsia="Times New Roman" w:cs="Times New Roman"/>
          <w:szCs w:val="24"/>
        </w:rPr>
        <w:t>στοχευμένη</w:t>
      </w:r>
      <w:proofErr w:type="spellEnd"/>
      <w:r>
        <w:rPr>
          <w:rFonts w:eastAsia="Times New Roman" w:cs="Times New Roman"/>
          <w:szCs w:val="24"/>
        </w:rPr>
        <w:t xml:space="preserve"> επιθετική πρακτική των Τούρκων της εποχής ενάντια στους Ποντίους. Ο θόρυβος που προέκυψε πρόσφατα στην ελληνική κοινωνία από βαθιά ανιστόρητες πηγές ότι πρόκειται για εθνοκάθαρση και όχι για γενοκτονία, προσβάλλει βαθύτατα τους Ποντίους. Οκτακόσιες δεκαπέντε ακμάζουσες κοινότητες καταστράφηκαν ολοκληρωτικά. </w:t>
      </w:r>
    </w:p>
    <w:p w14:paraId="279A297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Όλα τα ελληνικά χωριά με τις χίλιες </w:t>
      </w:r>
      <w:proofErr w:type="spellStart"/>
      <w:r>
        <w:rPr>
          <w:rFonts w:eastAsia="Times New Roman" w:cs="Times New Roman"/>
          <w:szCs w:val="24"/>
        </w:rPr>
        <w:t>εκατόν</w:t>
      </w:r>
      <w:proofErr w:type="spellEnd"/>
      <w:r>
        <w:rPr>
          <w:rFonts w:eastAsia="Times New Roman" w:cs="Times New Roman"/>
          <w:szCs w:val="24"/>
        </w:rPr>
        <w:t xml:space="preserve"> εβδομήντα τέσσερις εκκλησίες τους και τα εννιακόσια εξήντα σχολεία λεηλατήθηκαν και κάηκαν. Οι μαζικές εκτελέσεις, οι σφαγές, οι πολυάριθμοι απαγχονισμοί στην Αμάσεια είναι οι μεγαλύτερες αποδείξεις αυτού του συστηματικού αφανισμού. </w:t>
      </w:r>
    </w:p>
    <w:p w14:paraId="279A297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Οι Έλληνες του Πόντου, άνδρες, γυναίκες, παιδιά, όλοι μαζί βάσει οργανωμένου σχεδίου έπρεπε να εξολοθρευθούν ως τον τελευταίο με μαζικές σφαγές, βιασμούς, λεηλασίες, καταστροφές, τα περιβόητα «Μελέτα Μπουρού» -τάγματα εργασίας- εξορίες και εκτοπίσεις οι οποίες δεν ήταν άλλο από πορείες θανάτου προκειμένου να εκτουρκιστούν με τη βία πανάρχαιες ελληνικές περιοχές αυτές των βορείων παραλίων της Μικράς Ασίας. Αυτό το σχέδιο εξόντωσης που εκτελέστηκε κατά γράμμα ήταν ηθελημένο και προμελετημένο. Αυτές οι τερατώδεις πράξεις και οι ποικίλες φρικαλεότητες εκτιμούν αρκετοί ιστορικοί ότι ξεπερνούν τη φρίκη ακόμα και της σφαγής των Αρμενίων του 1915. Ό,τι δεν κατάφερε ο σουλτάνος σε πέντε αιώνες το πέτυχε ο </w:t>
      </w:r>
      <w:proofErr w:type="spellStart"/>
      <w:r>
        <w:rPr>
          <w:rFonts w:eastAsia="Times New Roman" w:cs="Times New Roman"/>
          <w:szCs w:val="24"/>
        </w:rPr>
        <w:t>Κεμάλ</w:t>
      </w:r>
      <w:proofErr w:type="spellEnd"/>
      <w:r>
        <w:rPr>
          <w:rFonts w:eastAsia="Times New Roman" w:cs="Times New Roman"/>
          <w:szCs w:val="24"/>
        </w:rPr>
        <w:t xml:space="preserve"> σε πέντε χρόνια. Ο ξεριζωμός και το κλίμα τρομοκρατίας αναγκάζουν όσους επιβιώνουν να πάρουν τον δρόμο της προσφυγιάς αναζητώντας καταφύγιο στη Ρωσία, ενώ γύρω στις τετρακόσιες χιλιάδες ήρθαν στην Ελλάδα. Με τις γνώσεις και το έργο τους, την τιμιότητα, το φιλότιμο και την εργατικότητά τους συνεισέφεραν τα μέγιστα στην ανόρθωση καθημαγμένου, εκείνη την εποχή, ελληνικού κράτους. </w:t>
      </w:r>
    </w:p>
    <w:p w14:paraId="279A297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συμπολίτες, αγαπητοί συνάδελφοι, όσο η Τουρκία προσπαθεί να σκεπάσει το θέμα, δεν θα υπάρξει ποτέ συμφιλίωση. Εάν η μνήμη των θυμάτων δεν αποκατασταθεί, οι άνθρωποι δεν θα μπορέσουν να επουλώσουν τις πληγές τους και να συνεχίσουν. Η Τουρκία οφείλει να ζητήσει επίσημα συγγνώμη και να αναγνωρίσει τη γενοκτονία των Ποντίων και όλων των χριστιανών της Μικράς Ασίας για ένα ειρηνικό μέλλον στην περιοχή της Ανατολικής Μεσογείου. </w:t>
      </w:r>
    </w:p>
    <w:p w14:paraId="279A297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Αποτελεί θλίψη και είναι εθνικό έγκλημα να υπάρχουν ανάμεσά μας πολιτικά πρόσωπα που αρνούνται τον όρο της γενοκτονίας του Ελληνισμού. Δεν υπήρχε κάθαρση, κυρίες και κύριοι, υπήρχε συστηματική εξόντωση, συστηματικός αφανισμός. Υπήρξε γενοκτονία Ελλήνων του Πόντου. Η ακριβής ιστορική γνώση δεν μας οδηγεί σε μισαλλοδοξία. Η άγνοια είναι αυτή που κρύβει τους πραγματικούς κινδύνους. </w:t>
      </w:r>
    </w:p>
    <w:p w14:paraId="279A297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14:paraId="279A298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Μισό λεπτό, κύριε Πρόεδρε, θα χρειαστώ. </w:t>
      </w:r>
    </w:p>
    <w:p w14:paraId="279A298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Οι ξεριζωμένες αυτές πατρίδες του Ελληνισμού έχουν σήμερα να μας διδάξουν αρκετά πράγματα. Αυτός ο συνεχώς προδομένος λαός έχει μάθει να ανθίζει και στην έρημο. Έχει μάθει να χτίζει παλάτια και να δημιουργεί κόσμους στις πιο αντίξοες συνθήκες. Είμαστε ευγνώμονες που έχουμε ανάμεσά μας τους Ποντίους. Είμαστε υπερήφανοι για τους συμπολίτες μας αυτούς, που φέρνουν μαζί τους τις μακραίωνες παραδόσεις τους. </w:t>
      </w:r>
    </w:p>
    <w:p w14:paraId="279A298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Η ιστορία ας μας γίνει μάθημα. Να μην ξεριζωθούν άνθρωποι από τις πατρίδες τους ποτέ ξανά. Να μην υπολογίζουμε την πολιτική ξέχωρα από την ανθρώπινη οδύνη, από την ατομική, αληθινή αξιοπρέπεια. </w:t>
      </w:r>
    </w:p>
    <w:p w14:paraId="279A298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Αδελφοί μας Πόντιοι, σας ευχαριστούμε που είστε κοντά μας.  </w:t>
      </w:r>
    </w:p>
    <w:p w14:paraId="279A298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Θα κλείσω, όπως και ο κ. Λαζαρίδης, έτυχε να έχουμε κοινό απόφθεγμα: «</w:t>
      </w:r>
      <w:proofErr w:type="spellStart"/>
      <w:r>
        <w:rPr>
          <w:rFonts w:eastAsia="Times New Roman" w:cs="Times New Roman"/>
          <w:i/>
          <w:iCs/>
          <w:szCs w:val="24"/>
        </w:rPr>
        <w:t>Ξηρανθήτω</w:t>
      </w:r>
      <w:proofErr w:type="spellEnd"/>
      <w:r>
        <w:rPr>
          <w:rFonts w:eastAsia="Times New Roman" w:cs="Times New Roman"/>
          <w:i/>
          <w:iCs/>
          <w:szCs w:val="24"/>
        </w:rPr>
        <w:t xml:space="preserve"> ημίν ο </w:t>
      </w:r>
      <w:proofErr w:type="spellStart"/>
      <w:r>
        <w:rPr>
          <w:rFonts w:eastAsia="Times New Roman" w:cs="Times New Roman"/>
          <w:i/>
          <w:iCs/>
          <w:szCs w:val="24"/>
        </w:rPr>
        <w:t>λάρυγξ</w:t>
      </w:r>
      <w:proofErr w:type="spellEnd"/>
      <w:r>
        <w:rPr>
          <w:rFonts w:eastAsia="Times New Roman" w:cs="Times New Roman"/>
          <w:i/>
          <w:iCs/>
          <w:szCs w:val="24"/>
        </w:rPr>
        <w:t xml:space="preserve">, εάν </w:t>
      </w:r>
      <w:proofErr w:type="spellStart"/>
      <w:r>
        <w:rPr>
          <w:rFonts w:eastAsia="Times New Roman" w:cs="Times New Roman"/>
          <w:i/>
          <w:iCs/>
          <w:szCs w:val="24"/>
        </w:rPr>
        <w:t>επιλαθώμεθά</w:t>
      </w:r>
      <w:proofErr w:type="spellEnd"/>
      <w:r>
        <w:rPr>
          <w:rFonts w:eastAsia="Times New Roman" w:cs="Times New Roman"/>
          <w:i/>
          <w:iCs/>
          <w:szCs w:val="24"/>
        </w:rPr>
        <w:t xml:space="preserve"> σου, ω Πάτριος </w:t>
      </w:r>
      <w:proofErr w:type="spellStart"/>
      <w:r>
        <w:rPr>
          <w:rFonts w:eastAsia="Times New Roman" w:cs="Times New Roman"/>
          <w:i/>
          <w:iCs/>
          <w:szCs w:val="24"/>
        </w:rPr>
        <w:t>Ποντία</w:t>
      </w:r>
      <w:proofErr w:type="spellEnd"/>
      <w:r>
        <w:rPr>
          <w:rFonts w:eastAsia="Times New Roman" w:cs="Times New Roman"/>
          <w:i/>
          <w:iCs/>
          <w:szCs w:val="24"/>
        </w:rPr>
        <w:t xml:space="preserve"> γη». «Να ξεραίνεται η γούλα μ’ αν </w:t>
      </w:r>
      <w:proofErr w:type="spellStart"/>
      <w:r>
        <w:rPr>
          <w:rFonts w:eastAsia="Times New Roman" w:cs="Times New Roman"/>
          <w:i/>
          <w:iCs/>
          <w:szCs w:val="24"/>
        </w:rPr>
        <w:t>ανασπάλλω</w:t>
      </w:r>
      <w:proofErr w:type="spellEnd"/>
      <w:r>
        <w:rPr>
          <w:rFonts w:eastAsia="Times New Roman" w:cs="Times New Roman"/>
          <w:i/>
          <w:iCs/>
          <w:szCs w:val="24"/>
        </w:rPr>
        <w:t xml:space="preserve"> την πατρίδα μ’, τον </w:t>
      </w:r>
      <w:proofErr w:type="spellStart"/>
      <w:r>
        <w:rPr>
          <w:rFonts w:eastAsia="Times New Roman" w:cs="Times New Roman"/>
          <w:i/>
          <w:iCs/>
          <w:szCs w:val="24"/>
        </w:rPr>
        <w:t>Πόντον</w:t>
      </w:r>
      <w:proofErr w:type="spellEnd"/>
      <w:r>
        <w:rPr>
          <w:rFonts w:eastAsia="Times New Roman" w:cs="Times New Roman"/>
          <w:i/>
          <w:iCs/>
          <w:szCs w:val="24"/>
        </w:rPr>
        <w:t>».</w:t>
      </w:r>
      <w:r>
        <w:rPr>
          <w:rFonts w:eastAsia="Times New Roman" w:cs="Times New Roman"/>
          <w:szCs w:val="24"/>
        </w:rPr>
        <w:t xml:space="preserve"> Είμαστε όλοι Έλληνες του Πόντου. </w:t>
      </w:r>
    </w:p>
    <w:p w14:paraId="279A298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79A2986" w14:textId="77777777" w:rsidR="000F757A" w:rsidRDefault="002441C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79A298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Κυρίες και κύριοι συνάδελφοι, με ενημέρωσε ο Βουλευτής της Νέας Δημοκρατίας κ. Αντωνιάδης ότι, παράλληλα προφανώς με πολλές άλλες εκδηλώσεις, υπάρχουν τρεις που εξελίσσονται αυτές τις μέρες: Μέχρι την Κυριακή στην Αίθουσα Εκθέσεων του Μετρό της Πλατείας Συντάγματος υπάρχει μια έκθεση ντοκουμέντων και φωτογραφίας, υποθέτω και άλλων στοιχείων. Σήμερα, στο Σύνταγμα στις 19.00΄ για το ίδιο θέμα υπάρχει ανοικτή εκδήλωση. Και το Σάββατο στις 20.00΄ στο Καλλιμάρμαρο ομοίως. </w:t>
      </w:r>
    </w:p>
    <w:p w14:paraId="279A298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Επίσης, έχει έρθει ψήφισμα από την Παμποντιακή Ομοσπονδία Ελλάδος</w:t>
      </w:r>
    </w:p>
    <w:p w14:paraId="279A298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Α’ Αντιπρόεδρος της Βουλής κ. Αναστάσιος Κουράκης καταθέτει για τα Πρακτικά το προαναφερθέν ψήφισμα, το οποίο βρίσκεται στο αρχείο της Διεύθυνσης Στενογραφίας και Πρακτικών της Βουλής)</w:t>
      </w:r>
    </w:p>
    <w:p w14:paraId="279A298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στο σημείο αυτό να τηρήσουμε ενός λεπτού σιγή στη μνήμη των θυμάτων της γενοκτονίας των Ποντίων. </w:t>
      </w:r>
    </w:p>
    <w:p w14:paraId="279A298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τηρείται ενός λεπτού σιγή στη μνήμη των θυμάτων της γενοκτονίας του Πόντου) </w:t>
      </w:r>
    </w:p>
    <w:p w14:paraId="279A298C" w14:textId="77777777" w:rsidR="000F757A" w:rsidRDefault="002441C3">
      <w:pPr>
        <w:spacing w:line="600" w:lineRule="auto"/>
        <w:ind w:firstLine="720"/>
        <w:contextualSpacing/>
        <w:jc w:val="center"/>
        <w:rPr>
          <w:rFonts w:eastAsia="Times New Roman" w:cs="Times New Roman"/>
          <w:szCs w:val="24"/>
        </w:rPr>
      </w:pPr>
      <w:r>
        <w:rPr>
          <w:rFonts w:eastAsia="Times New Roman" w:cs="Times New Roman"/>
          <w:szCs w:val="24"/>
          <w:lang w:val="en-US"/>
        </w:rPr>
        <w:t>A</w:t>
      </w:r>
      <w:proofErr w:type="spellStart"/>
      <w:r>
        <w:rPr>
          <w:rFonts w:eastAsia="Times New Roman" w:cs="Times New Roman"/>
          <w:szCs w:val="24"/>
        </w:rPr>
        <w:t>ιωνία</w:t>
      </w:r>
      <w:proofErr w:type="spellEnd"/>
      <w:r>
        <w:rPr>
          <w:rFonts w:eastAsia="Times New Roman" w:cs="Times New Roman"/>
          <w:szCs w:val="24"/>
        </w:rPr>
        <w:t xml:space="preserve"> τους η μνήμη! </w:t>
      </w:r>
    </w:p>
    <w:p w14:paraId="279A298D" w14:textId="77777777" w:rsidR="000F757A" w:rsidRDefault="002441C3">
      <w:pPr>
        <w:spacing w:line="600" w:lineRule="auto"/>
        <w:ind w:firstLine="720"/>
        <w:contextualSpacing/>
        <w:jc w:val="center"/>
        <w:rPr>
          <w:rFonts w:eastAsia="Times New Roman" w:cs="Times New Roman"/>
          <w:szCs w:val="24"/>
        </w:rPr>
      </w:pPr>
      <w:r>
        <w:rPr>
          <w:rFonts w:eastAsia="Times New Roman" w:cs="Times New Roman"/>
          <w:szCs w:val="24"/>
        </w:rPr>
        <w:t>(Όρθιοι οι Βουλευτές χειροκροτούν)</w:t>
      </w:r>
    </w:p>
    <w:p w14:paraId="279A298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ολοκληρώθηκε η ειδική συνεδρίαση για την Ημέρα Μνήμης της Γενοκτονίας των Ελλήνων του Πόντου. </w:t>
      </w:r>
    </w:p>
    <w:p w14:paraId="279A298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θα διακόψουμε τη συνεδρίαση για δύο λεπτά.</w:t>
      </w:r>
    </w:p>
    <w:p w14:paraId="279A2990" w14:textId="77777777" w:rsidR="000F757A" w:rsidRDefault="002441C3">
      <w:pPr>
        <w:spacing w:line="600" w:lineRule="auto"/>
        <w:ind w:firstLine="720"/>
        <w:contextualSpacing/>
        <w:jc w:val="center"/>
        <w:rPr>
          <w:rFonts w:eastAsia="Times New Roman" w:cs="Times New Roman"/>
          <w:szCs w:val="24"/>
        </w:rPr>
      </w:pPr>
      <w:r>
        <w:rPr>
          <w:rFonts w:eastAsia="Times New Roman" w:cs="Times New Roman"/>
          <w:szCs w:val="24"/>
        </w:rPr>
        <w:t>(ΔΙΑΚΟΠΗ)</w:t>
      </w:r>
    </w:p>
    <w:p w14:paraId="279A2991" w14:textId="77777777" w:rsidR="000F757A" w:rsidRDefault="002441C3">
      <w:pPr>
        <w:spacing w:line="600" w:lineRule="auto"/>
        <w:ind w:firstLine="720"/>
        <w:contextualSpacing/>
        <w:jc w:val="center"/>
        <w:rPr>
          <w:rFonts w:eastAsia="Times New Roman" w:cs="Times New Roman"/>
          <w:szCs w:val="24"/>
        </w:rPr>
      </w:pPr>
      <w:r>
        <w:rPr>
          <w:rFonts w:eastAsia="Times New Roman" w:cs="Times New Roman"/>
          <w:szCs w:val="24"/>
        </w:rPr>
        <w:t>(ΜΕΤΑ ΤΗ ΔΙΑΚΟΠΗ)</w:t>
      </w:r>
    </w:p>
    <w:p w14:paraId="279A2992" w14:textId="77777777" w:rsidR="000F757A" w:rsidRDefault="002441C3">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Κυρίες και κύριοι συνάδελφοι, συνεχίζεται η συνεδρίαση.</w:t>
      </w:r>
    </w:p>
    <w:p w14:paraId="279A2993" w14:textId="77777777" w:rsidR="000F757A" w:rsidRDefault="002441C3">
      <w:pPr>
        <w:spacing w:line="600" w:lineRule="auto"/>
        <w:ind w:firstLine="720"/>
        <w:contextualSpacing/>
        <w:jc w:val="both"/>
        <w:rPr>
          <w:rFonts w:eastAsia="Times New Roman" w:cs="Times New Roman"/>
        </w:rPr>
      </w:pPr>
      <w:r>
        <w:rPr>
          <w:rFonts w:eastAsia="Times New Roman" w:cs="Times New Roman"/>
        </w:rPr>
        <w:t xml:space="preserve">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 δεκαοκτώ μαθητές και μαθήτριες και </w:t>
      </w:r>
      <w:r>
        <w:rPr>
          <w:rFonts w:eastAsia="Times New Roman"/>
          <w:szCs w:val="24"/>
        </w:rPr>
        <w:t xml:space="preserve">δύο </w:t>
      </w:r>
      <w:r>
        <w:rPr>
          <w:rFonts w:eastAsia="Times New Roman" w:cs="Times New Roman"/>
        </w:rPr>
        <w:t>εκπαιδευτικοί συνοδοί τους από το ιδιωτικό σχολείο Παυλόπουλου.</w:t>
      </w:r>
    </w:p>
    <w:p w14:paraId="279A2994" w14:textId="77777777" w:rsidR="000F757A" w:rsidRDefault="002441C3">
      <w:pPr>
        <w:spacing w:line="600" w:lineRule="auto"/>
        <w:ind w:firstLine="720"/>
        <w:contextualSpacing/>
        <w:jc w:val="both"/>
        <w:rPr>
          <w:rFonts w:eastAsia="Times New Roman" w:cs="Times New Roman"/>
        </w:rPr>
      </w:pPr>
      <w:r>
        <w:rPr>
          <w:rFonts w:eastAsia="Times New Roman" w:cs="Times New Roman"/>
        </w:rPr>
        <w:t>Η Βουλή σάς καλωσορίζει.</w:t>
      </w:r>
    </w:p>
    <w:p w14:paraId="279A2995" w14:textId="77777777" w:rsidR="000F757A" w:rsidRDefault="002441C3">
      <w:pPr>
        <w:spacing w:line="600" w:lineRule="auto"/>
        <w:contextualSpacing/>
        <w:jc w:val="center"/>
        <w:rPr>
          <w:rFonts w:eastAsia="Times New Roman"/>
          <w:bCs/>
        </w:rPr>
      </w:pPr>
      <w:r>
        <w:rPr>
          <w:rFonts w:eastAsia="Times New Roman"/>
          <w:bCs/>
        </w:rPr>
        <w:t>(Χειροκροτήματα απ’ όλες τις πτέρυγες της Βουλής)</w:t>
      </w:r>
    </w:p>
    <w:p w14:paraId="279A2996" w14:textId="77777777" w:rsidR="000F757A" w:rsidRDefault="002441C3">
      <w:pPr>
        <w:spacing w:line="600" w:lineRule="auto"/>
        <w:ind w:firstLine="720"/>
        <w:contextualSpacing/>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14:paraId="279A2997" w14:textId="77777777" w:rsidR="000F757A" w:rsidRDefault="002441C3">
      <w:pPr>
        <w:spacing w:line="600" w:lineRule="auto"/>
        <w:ind w:firstLine="720"/>
        <w:contextualSpacing/>
        <w:jc w:val="both"/>
        <w:rPr>
          <w:rFonts w:eastAsia="Times New Roman" w:cs="Times New Roman"/>
          <w:szCs w:val="24"/>
        </w:rPr>
      </w:pPr>
      <w:r>
        <w:rPr>
          <w:rFonts w:eastAsia="Times New Roman"/>
          <w:szCs w:val="24"/>
        </w:rPr>
        <w:t xml:space="preserve">(Ανακοινώνονται προς το Σώμα από τον Γραμματέα της Βουλής κ. </w:t>
      </w:r>
      <w:r>
        <w:rPr>
          <w:rFonts w:eastAsia="Times New Roman" w:cs="Times New Roman"/>
          <w:szCs w:val="24"/>
        </w:rPr>
        <w:t xml:space="preserve">Μάριο </w:t>
      </w:r>
      <w:proofErr w:type="spellStart"/>
      <w:r>
        <w:rPr>
          <w:rFonts w:eastAsia="Times New Roman" w:cs="Times New Roman"/>
          <w:szCs w:val="24"/>
        </w:rPr>
        <w:t>Κάτση</w:t>
      </w:r>
      <w:proofErr w:type="spellEnd"/>
      <w:r>
        <w:rPr>
          <w:rFonts w:eastAsia="Times New Roman"/>
          <w:szCs w:val="24"/>
        </w:rPr>
        <w:t xml:space="preserve">, Βουλευτή </w:t>
      </w:r>
      <w:r>
        <w:rPr>
          <w:rFonts w:eastAsia="Times New Roman" w:cs="Times New Roman"/>
          <w:szCs w:val="24"/>
        </w:rPr>
        <w:t>Θεσπρωτίας</w:t>
      </w:r>
      <w:r>
        <w:rPr>
          <w:rFonts w:eastAsia="Times New Roman"/>
          <w:szCs w:val="24"/>
        </w:rPr>
        <w:t>, τα ακόλουθα:</w:t>
      </w:r>
    </w:p>
    <w:p w14:paraId="279A2998" w14:textId="77777777" w:rsidR="000F757A" w:rsidRDefault="002441C3">
      <w:pPr>
        <w:spacing w:line="600" w:lineRule="auto"/>
        <w:ind w:firstLine="720"/>
        <w:jc w:val="both"/>
        <w:rPr>
          <w:rFonts w:eastAsia="Times New Roman"/>
          <w:szCs w:val="24"/>
        </w:rPr>
      </w:pPr>
      <w:r w:rsidRPr="003F08AF">
        <w:rPr>
          <w:rFonts w:eastAsia="Times New Roman"/>
          <w:szCs w:val="24"/>
        </w:rPr>
        <w:t>Α. ΚΑΤΑΘΕΣΗ ΑΝΑΦΟΡΩΝ</w:t>
      </w:r>
    </w:p>
    <w:p w14:paraId="279A2999" w14:textId="77777777" w:rsidR="000F757A" w:rsidRDefault="002441C3">
      <w:pPr>
        <w:spacing w:line="600" w:lineRule="auto"/>
        <w:ind w:firstLine="720"/>
        <w:jc w:val="center"/>
        <w:rPr>
          <w:rFonts w:eastAsia="Times New Roman"/>
          <w:color w:val="FF0000"/>
          <w:szCs w:val="24"/>
        </w:rPr>
      </w:pPr>
      <w:r w:rsidRPr="00E60DAE">
        <w:rPr>
          <w:rFonts w:eastAsia="Times New Roman"/>
          <w:color w:val="FF0000"/>
          <w:szCs w:val="24"/>
        </w:rPr>
        <w:t>(Να μπει η σελίδα</w:t>
      </w:r>
      <w:r>
        <w:rPr>
          <w:rFonts w:eastAsia="Times New Roman"/>
          <w:color w:val="FF0000"/>
          <w:szCs w:val="24"/>
        </w:rPr>
        <w:t xml:space="preserve"> 67</w:t>
      </w:r>
      <w:r>
        <w:rPr>
          <w:rFonts w:eastAsia="Times New Roman"/>
          <w:color w:val="FF0000"/>
          <w:szCs w:val="24"/>
          <w:vertAlign w:val="superscript"/>
        </w:rPr>
        <w:t xml:space="preserve"> </w:t>
      </w:r>
      <w:r>
        <w:rPr>
          <w:rFonts w:eastAsia="Times New Roman"/>
          <w:color w:val="FF0000"/>
          <w:szCs w:val="24"/>
        </w:rPr>
        <w:t>Α</w:t>
      </w:r>
      <w:r w:rsidRPr="00E60DAE">
        <w:rPr>
          <w:rFonts w:eastAsia="Times New Roman"/>
          <w:color w:val="FF0000"/>
          <w:szCs w:val="24"/>
        </w:rPr>
        <w:t>.)</w:t>
      </w:r>
    </w:p>
    <w:p w14:paraId="279A299A" w14:textId="77777777" w:rsidR="000F757A" w:rsidRDefault="002441C3">
      <w:pPr>
        <w:spacing w:line="600" w:lineRule="auto"/>
        <w:ind w:firstLine="720"/>
        <w:jc w:val="both"/>
        <w:rPr>
          <w:rFonts w:eastAsia="Times New Roman"/>
          <w:szCs w:val="24"/>
        </w:rPr>
      </w:pPr>
      <w:r w:rsidRPr="003F08AF">
        <w:rPr>
          <w:rFonts w:eastAsia="Times New Roman"/>
          <w:szCs w:val="24"/>
        </w:rPr>
        <w:t>Β. ΑΠΑΝΤΗΣΕΙΣ ΥΠΟΥΡΓΩΝ ΣΕ ΕΡΩΤΗΣΕΙΣ ΒΟΥΛΕΥΤΩΝ</w:t>
      </w:r>
    </w:p>
    <w:p w14:paraId="279A299B" w14:textId="77777777" w:rsidR="000F757A" w:rsidRDefault="002441C3">
      <w:pPr>
        <w:spacing w:line="600" w:lineRule="auto"/>
        <w:ind w:firstLine="720"/>
        <w:jc w:val="center"/>
        <w:rPr>
          <w:rFonts w:eastAsia="Times New Roman"/>
          <w:color w:val="FF0000"/>
          <w:szCs w:val="24"/>
        </w:rPr>
      </w:pPr>
      <w:r>
        <w:rPr>
          <w:rFonts w:eastAsia="Times New Roman"/>
          <w:color w:val="FF0000"/>
          <w:szCs w:val="24"/>
        </w:rPr>
        <w:t xml:space="preserve">(Να μπει η σελ.67 Β </w:t>
      </w:r>
      <w:r w:rsidRPr="00E60DAE">
        <w:rPr>
          <w:rFonts w:eastAsia="Times New Roman"/>
          <w:color w:val="FF0000"/>
          <w:szCs w:val="24"/>
        </w:rPr>
        <w:t>.)</w:t>
      </w:r>
    </w:p>
    <w:p w14:paraId="279A299C" w14:textId="77777777" w:rsidR="000F757A" w:rsidRDefault="002441C3">
      <w:pPr>
        <w:spacing w:line="600" w:lineRule="auto"/>
        <w:ind w:firstLine="720"/>
        <w:jc w:val="center"/>
        <w:rPr>
          <w:rFonts w:eastAsia="Times New Roman"/>
          <w:color w:val="FF0000"/>
          <w:szCs w:val="24"/>
        </w:rPr>
      </w:pPr>
      <w:r w:rsidRPr="00E60DAE">
        <w:rPr>
          <w:rFonts w:eastAsia="Times New Roman"/>
          <w:color w:val="FF0000"/>
          <w:szCs w:val="24"/>
        </w:rPr>
        <w:t>(αλλαγή σελίδας</w:t>
      </w:r>
      <w:r>
        <w:rPr>
          <w:rFonts w:eastAsia="Times New Roman"/>
          <w:color w:val="FF0000"/>
          <w:szCs w:val="24"/>
        </w:rPr>
        <w:t>, λόγω αλλαγής θέματος</w:t>
      </w:r>
      <w:r w:rsidRPr="00E60DAE">
        <w:rPr>
          <w:rFonts w:eastAsia="Times New Roman"/>
          <w:color w:val="FF0000"/>
          <w:szCs w:val="24"/>
        </w:rPr>
        <w:t>)</w:t>
      </w:r>
    </w:p>
    <w:p w14:paraId="279A299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Κυρίες και κύριοι συνάδελφοι, εισερχόμαστε στη συζήτηση των </w:t>
      </w:r>
    </w:p>
    <w:p w14:paraId="279A299E" w14:textId="77777777" w:rsidR="000F757A" w:rsidRDefault="002441C3">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279A299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Αρχίζουμε με την πρώτη με αριθμό 868/16-5-2016 επίκαιρη ερώτηση πρώτου κύκλου της Βουλευτού Β΄ Αθηνών του Συνασπισμού Ριζοσπαστικής Αριστεράς κ. </w:t>
      </w:r>
      <w:r>
        <w:rPr>
          <w:rFonts w:eastAsia="Times New Roman" w:cs="Times New Roman"/>
          <w:bCs/>
          <w:szCs w:val="24"/>
        </w:rPr>
        <w:t>Χαρούλας (Χαράς) Καφαντάρη</w:t>
      </w:r>
      <w:r>
        <w:rPr>
          <w:rFonts w:eastAsia="Times New Roman" w:cs="Times New Roman"/>
          <w:szCs w:val="24"/>
        </w:rPr>
        <w:t xml:space="preserve"> προς τον Υπουργό </w:t>
      </w:r>
      <w:r>
        <w:rPr>
          <w:rFonts w:eastAsia="Times New Roman" w:cs="Times New Roman"/>
          <w:bCs/>
          <w:szCs w:val="24"/>
        </w:rPr>
        <w:t>Εθνικής Άμυνας,</w:t>
      </w:r>
      <w:r>
        <w:rPr>
          <w:rFonts w:eastAsia="Times New Roman" w:cs="Times New Roman"/>
          <w:b/>
          <w:szCs w:val="24"/>
        </w:rPr>
        <w:t xml:space="preserve"> </w:t>
      </w:r>
      <w:r>
        <w:rPr>
          <w:rFonts w:eastAsia="Times New Roman" w:cs="Times New Roman"/>
          <w:szCs w:val="24"/>
        </w:rPr>
        <w:t>σχετικά με τη λήψη μέτρων για τη συντήρηση και αποκατάσταση του Στρατοπέδου συγκέντρωσης Χαϊδαρίου και την ανάδειξη του χώρου ως Μνημείου Εθνικής Αντίστασης.</w:t>
      </w:r>
    </w:p>
    <w:p w14:paraId="279A29A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Αναπληρωτής Υπουργός κ. Δημήτριος Βίτσας.</w:t>
      </w:r>
    </w:p>
    <w:p w14:paraId="279A29A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Καφαντάρη για δύο λεπτά, για να αναπτύξει την ερώτησή της.</w:t>
      </w:r>
    </w:p>
    <w:p w14:paraId="279A29A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Θα ήθελα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περισσότερο χρόνο. Στη δευτερολογία θα καλυφθεί.</w:t>
      </w:r>
    </w:p>
    <w:p w14:paraId="279A29A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w:t>
      </w:r>
    </w:p>
    <w:p w14:paraId="279A29A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Καλημέρα, κύριε Πρόεδρε.</w:t>
      </w:r>
    </w:p>
    <w:p w14:paraId="279A29A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Κύριε Υπουργέ, καλημέρα σας.</w:t>
      </w:r>
    </w:p>
    <w:p w14:paraId="279A29A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είναι η μόνη χώρα σε ευρωπαϊκό επίπεδο που, χώροι ιστορικής μνήμης δεν έχουν αναδειχθεί σε χώρους μουσειακούς, θα έλεγα, </w:t>
      </w:r>
      <w:proofErr w:type="spellStart"/>
      <w:r>
        <w:rPr>
          <w:rFonts w:eastAsia="Times New Roman" w:cs="Times New Roman"/>
          <w:szCs w:val="24"/>
        </w:rPr>
        <w:t>προσβάσιμους</w:t>
      </w:r>
      <w:proofErr w:type="spellEnd"/>
      <w:r>
        <w:rPr>
          <w:rFonts w:eastAsia="Times New Roman" w:cs="Times New Roman"/>
          <w:szCs w:val="24"/>
        </w:rPr>
        <w:t xml:space="preserve"> και επισκέψιμους σε όλους τους πολίτες.</w:t>
      </w:r>
    </w:p>
    <w:p w14:paraId="279A29A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Θα μιλήσω πιο συγκεκριμένα. Το στρατόπεδο Χαϊδαρίου, όπως όλοι γνωρίζουμε, λειτούργησε σαν στρατόπεδο συγκέντρωσης από τον Σεπτέμβρη του 1943 μέχρι τον Σεπτέμβρη του 1944. Σε αυτό το στρατόπεδο έχει απομείνει ένα κτίσμα, το «Μπλοκ 15», μέσα στο οποίο βασανίστηκαν Έλληνες πατριώτες, αγωνιστές, Εβραίοι, οι οποίοι μετά μεταφέρθηκαν και στα κρεματόρια της Γερμανίας.</w:t>
      </w:r>
    </w:p>
    <w:p w14:paraId="279A29A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Ο εν λόγω χώρος και συγκεκριμένα το εν λόγω κτίσμα, το «Μπλοκ 15», βρίσκεται αυτήν τη στιγμή σε μία κατάσταση όχι πολύ καλή, δεν είναι </w:t>
      </w:r>
      <w:proofErr w:type="spellStart"/>
      <w:r>
        <w:rPr>
          <w:rFonts w:eastAsia="Times New Roman" w:cs="Times New Roman"/>
          <w:szCs w:val="24"/>
        </w:rPr>
        <w:t>προσβάσιμο</w:t>
      </w:r>
      <w:proofErr w:type="spellEnd"/>
      <w:r>
        <w:rPr>
          <w:rFonts w:eastAsia="Times New Roman" w:cs="Times New Roman"/>
          <w:szCs w:val="24"/>
        </w:rPr>
        <w:t xml:space="preserve"> και επισκέψιμο σε όλους. Λογικό είναι, αφού είναι στρατόπεδο, να υπάρχει άδεια πάντα από το Γενικό Επιτελείο Στρατού, για να επισκεφθούν τον χώρο αυτό.</w:t>
      </w:r>
    </w:p>
    <w:p w14:paraId="279A29A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μεριά, είναι ένα χώρος ο οποίος έχει ανακηρυχθεί, εννοώ το «Μπλοκ 15», από το Υπουργείο Πολιτισμού το 1987 σαν ιστορικό διατηρητέο μνημείο. Μάλιστα, κατά το παρελθόν υπήρξε ανταπόκριση στο αίτημα μετατροπής του σε μουσείο από την Εφορεία </w:t>
      </w:r>
      <w:proofErr w:type="spellStart"/>
      <w:r>
        <w:rPr>
          <w:rFonts w:eastAsia="Times New Roman" w:cs="Times New Roman"/>
          <w:szCs w:val="24"/>
        </w:rPr>
        <w:t>Νεοτέρων</w:t>
      </w:r>
      <w:proofErr w:type="spellEnd"/>
      <w:r>
        <w:rPr>
          <w:rFonts w:eastAsia="Times New Roman" w:cs="Times New Roman"/>
          <w:szCs w:val="24"/>
        </w:rPr>
        <w:t xml:space="preserve"> Μνημείων Αττικής της Γενικής Διεύθυνσης Αναστηλώσεων Μουσείων και Τεχνικών Έργων.</w:t>
      </w:r>
    </w:p>
    <w:p w14:paraId="279A29A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Κύριε Υπουργέ, γνωρίζοντας το ενδιαφέρον και της Κυβέρνησης και το δικό σας βεβαία, προσωπικά για τον εν λόγω χώρο, γιατί έχετε κάνει κάποιες κινήσεις, θα ήθελα να αναφέρω τα εξής: Βουλευτές του ΣΥΡΙΖΑ τρεις φορές έχουμε καταθέσει -και από τότε που ο ΣΥΡΙΖΑ ήταν αντιπολίτευση το 2013- σχετικό ερώτημα στο Υπουργείο Εθνικής Άμυνας και βέβαια, στο Υπουργείο Πολιτισμού, για το τι πρόκειται να γίνει για τον εν λόγω χώρο, το «Μπλοκ 15».</w:t>
      </w:r>
    </w:p>
    <w:p w14:paraId="279A29A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Στις τρεις αυτές ερωτήσεις αναγνωρίστηκε από όλους η ανάγκη να γίνουν κάποιες εργασίες στον χώρο και να αναδειχθεί σε μνημείο εθνικής αντίστασης. Από την άλλη μεριά, όμως, αυτήν τη  στιγμή εξωτερικά το κτήριο βρίσκεται σε άσχημη κατάσταση.</w:t>
      </w:r>
    </w:p>
    <w:p w14:paraId="279A29A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Καταθέτω κάποιες φωτογραφίες εδώ για τα Πρακτικά.</w:t>
      </w:r>
    </w:p>
    <w:p w14:paraId="279A29A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Βουλευτής κ. Χαρούλα (Χαρά) Καφαντάρη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14:paraId="279A29A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θέμα </w:t>
      </w:r>
      <w:proofErr w:type="spellStart"/>
      <w:r>
        <w:rPr>
          <w:rFonts w:eastAsia="Times New Roman" w:cs="Times New Roman"/>
          <w:szCs w:val="24"/>
        </w:rPr>
        <w:t>στατικότητας</w:t>
      </w:r>
      <w:proofErr w:type="spellEnd"/>
      <w:r>
        <w:rPr>
          <w:rFonts w:eastAsia="Times New Roman" w:cs="Times New Roman"/>
          <w:szCs w:val="24"/>
        </w:rPr>
        <w:t xml:space="preserve"> του ίδιο του κτηρίου. Απλώς, πρέπει να γίνουν κάποιες εργασίες εξωτερικά, για να μπορεί να υπάρχει, να το πω έτσι.</w:t>
      </w:r>
    </w:p>
    <w:p w14:paraId="279A29A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Θα ήθελα επίσης να σας πω την τελευταία ερώτηση, την οποία είχαμε κάνει τον Νοέμβριο του 2015. Μας είχατε απαντήσει, κύριε Υπουργέ, ότι ναι μεν είχε γίνει προσπάθεια να μπει στο προηγούμενο ΕΣΠΑ, αλλά δεν ήταν το Υπουργείο Εθνικής Άμυνας σε αυτήν τη διαδικασία και ότι θα γινόταν μια προσπάθεια να ενταχθεί το έργο αποκατάστασης, να καταστεί επιλέξιμο στο νέο ΕΣΠΑ, αφού γίνει μια συγκεκριμένη μελέτη, με μελετητικό γραφείο και με την απαραίτητη συνδρομή του Υπουργείου Πολιτισμού και Αθλητισμού.</w:t>
      </w:r>
    </w:p>
    <w:p w14:paraId="279A29B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Πού βρίσκεται αυτή η ιστορία; Έχει καταστεί επιλέξιμο στο νέο ΕΣΠΑ το εν λόγω έργο; Υπάρχει δε, σύμφωνα με τη δική σας απάντηση, τεχνοοικονομική έκθεση στερεωτικών σωστικών επεμβάσεων του κτηρίου κ.λπ. από την ΑΣΔΥΣ -για να μην πολυλογώ- που το κόστος για την αποκατάσταση αναφέρθηκε γύρω στις 64.000 ευρώ πλέον ΦΠΑ. Βρίσκεται η εν λόγω έκθεση στο στάδιο ανασύνταξης από το ΓΕΣ, κατόπιν αυτοψίας μηχανικών του, προκειμένου να περιληφθούν οι απαραίτητες ενέργειες, ώστε να περιοριστεί το αρχικό κόστος στο ελάχιστο.</w:t>
      </w:r>
    </w:p>
    <w:p w14:paraId="279A29B1" w14:textId="77777777" w:rsidR="000F757A" w:rsidRDefault="002441C3">
      <w:pPr>
        <w:spacing w:line="600" w:lineRule="auto"/>
        <w:ind w:firstLine="720"/>
        <w:contextualSpacing/>
        <w:jc w:val="both"/>
        <w:rPr>
          <w:rFonts w:eastAsia="Times New Roman"/>
          <w:szCs w:val="24"/>
        </w:rPr>
      </w:pPr>
      <w:r>
        <w:rPr>
          <w:rFonts w:eastAsia="Times New Roman"/>
          <w:szCs w:val="24"/>
        </w:rPr>
        <w:t>Μάλιστα, είχατε αναφέρει στην ερώτηση ότι με βάση την προαναφερθείσα τεχνοοικονομική έκθεση, προγραμματίζετε να εκτελεστούν έργα, με μέριμνα και δαπάνες του ΓΕΣ, μέσα στο πρώτο τετράμηνο του 2016. Θα ήθελα να μας πείτε και γι’ αυτό συγκεκριμένα -έχει περάσει ο σχετικός χρόνος- σε ποια βάση βρίσκεται η όλη ιστορία.</w:t>
      </w:r>
    </w:p>
    <w:p w14:paraId="279A29B2" w14:textId="77777777" w:rsidR="000F757A" w:rsidRDefault="002441C3">
      <w:pPr>
        <w:spacing w:line="600" w:lineRule="auto"/>
        <w:ind w:firstLine="720"/>
        <w:contextualSpacing/>
        <w:jc w:val="both"/>
        <w:rPr>
          <w:rFonts w:eastAsia="Times New Roman"/>
          <w:szCs w:val="24"/>
        </w:rPr>
      </w:pPr>
      <w:r>
        <w:rPr>
          <w:rFonts w:eastAsia="Times New Roman"/>
          <w:szCs w:val="24"/>
        </w:rPr>
        <w:t>Ευχαριστώ, κύριε Πρόεδρε, και για την ανοχή του χρόνου.</w:t>
      </w:r>
    </w:p>
    <w:p w14:paraId="279A29B3" w14:textId="77777777" w:rsidR="000F757A" w:rsidRDefault="002441C3">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την κ. Καφαντάρη.</w:t>
      </w:r>
    </w:p>
    <w:p w14:paraId="279A29B4" w14:textId="77777777" w:rsidR="000F757A" w:rsidRDefault="002441C3">
      <w:pPr>
        <w:spacing w:line="600" w:lineRule="auto"/>
        <w:ind w:firstLine="720"/>
        <w:contextualSpacing/>
        <w:jc w:val="both"/>
        <w:rPr>
          <w:rFonts w:eastAsia="Times New Roman"/>
          <w:szCs w:val="24"/>
        </w:rPr>
      </w:pPr>
      <w:r>
        <w:rPr>
          <w:rFonts w:eastAsia="Times New Roman"/>
          <w:szCs w:val="24"/>
        </w:rPr>
        <w:t>Τον λόγο έχει ο Αναπληρωτής Υπουργός Εθνικής Άμυνας, ο κ. Βίτσας.</w:t>
      </w:r>
    </w:p>
    <w:p w14:paraId="279A29B5" w14:textId="77777777" w:rsidR="000F757A" w:rsidRDefault="002441C3">
      <w:pPr>
        <w:spacing w:line="600" w:lineRule="auto"/>
        <w:ind w:firstLine="720"/>
        <w:contextualSpacing/>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Ευχαριστώ την κ. Καφαντάρη. Θα ξεκινήσω βασικά με τις ερωτήσεις και όχι με το ιστορικό, που έτσι κι αλλιώς είναι γνωστό.</w:t>
      </w:r>
    </w:p>
    <w:p w14:paraId="279A29B6"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Την τελευταία φορά που βρέθηκα στο Καραϊσκάκη Α, αυτό που λέγεται μέρος του στρατοπέδου του Χαϊδαρίου, ήταν πριν έναν περίπου μήνα, με την ευκαιρία του εορτασμού για τα εβδομήντα χρόνια του Όπλου των Διαβιβάσεων. Εκεί, στην ομιλία μου, ήμουν μαζί με τον Αρχηγό του ΓΕΣ κ. </w:t>
      </w:r>
      <w:proofErr w:type="spellStart"/>
      <w:r>
        <w:rPr>
          <w:rFonts w:eastAsia="Times New Roman"/>
          <w:szCs w:val="24"/>
        </w:rPr>
        <w:t>Τελλίδη</w:t>
      </w:r>
      <w:proofErr w:type="spellEnd"/>
      <w:r>
        <w:rPr>
          <w:rFonts w:eastAsia="Times New Roman"/>
          <w:szCs w:val="24"/>
        </w:rPr>
        <w:t xml:space="preserve"> και τον Γενικό Γραμματέα τον κ. </w:t>
      </w:r>
      <w:proofErr w:type="spellStart"/>
      <w:r>
        <w:rPr>
          <w:rFonts w:eastAsia="Times New Roman"/>
          <w:szCs w:val="24"/>
        </w:rPr>
        <w:t>Ταφύλλη</w:t>
      </w:r>
      <w:proofErr w:type="spellEnd"/>
      <w:r>
        <w:rPr>
          <w:rFonts w:eastAsia="Times New Roman"/>
          <w:szCs w:val="24"/>
        </w:rPr>
        <w:t>, επεσήμανα και τη σπουδαιότητα του κτηρίου ως ιστορικού μνημείου και δεσμεύτηκα για την ανάληψη πρωτοβουλιών για τη διατήρησή του, την ανακατασκευή και τη μετατροπή του σε μουσείο, σε συνεργασία πάντα με το Υπουργείο Πολιτισμού και Αθλητισμού. Είχα κάνει λόγο για ένα κόστος περί τις 60.000 –αναφέρεται το ακριβές ποσό-- με χρηματοδότηση από το ΥΠΕΘΑ και εξέφρασα την αισιοδοξία μου, για να ενταχθεί αυτό το έργο στον προγραμματισμό του ΓΕΣ, δηλαδή στα προτεινόμενα έργα και στο νέο πρόγραμμα ΕΣΠΑ 2014-2020.</w:t>
      </w:r>
    </w:p>
    <w:p w14:paraId="279A29B7" w14:textId="77777777" w:rsidR="000F757A" w:rsidRDefault="002441C3">
      <w:pPr>
        <w:spacing w:line="600" w:lineRule="auto"/>
        <w:ind w:firstLine="720"/>
        <w:contextualSpacing/>
        <w:jc w:val="both"/>
        <w:rPr>
          <w:rFonts w:eastAsia="Times New Roman"/>
          <w:szCs w:val="24"/>
        </w:rPr>
      </w:pPr>
      <w:r>
        <w:rPr>
          <w:rFonts w:eastAsia="Times New Roman"/>
          <w:szCs w:val="24"/>
        </w:rPr>
        <w:t>Αυτός ο χώρος πρέπει να είναι επισκέψιμος και ανοικτός στο ευρύ κοινό. Είχα επισημάνει, όπως υπενθυμίσατε, την απαραίτητη συνδρομή του Υπουργείου Πολιτισμού. Βεβαίως, η τεχνοοικονομική έκθεση βεβαιώνει ότι το κτήριο δεν κινδυνεύει. Αυτή η τεχνοοικονομική έκθεση έχει συνταχθεί από την ΑΣΔΥΣ και κάνει λόγο για το κόστος συντήρησης κ.λπ..</w:t>
      </w:r>
    </w:p>
    <w:p w14:paraId="279A29B8"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Εμείς τι κάναμε; Παίρνοντας υπ’ </w:t>
      </w:r>
      <w:proofErr w:type="spellStart"/>
      <w:r>
        <w:rPr>
          <w:rFonts w:eastAsia="Times New Roman"/>
          <w:szCs w:val="24"/>
        </w:rPr>
        <w:t>όψιν</w:t>
      </w:r>
      <w:proofErr w:type="spellEnd"/>
      <w:r>
        <w:rPr>
          <w:rFonts w:eastAsia="Times New Roman"/>
          <w:szCs w:val="24"/>
        </w:rPr>
        <w:t xml:space="preserve">, βέβαια, και τα οικονομικά του σήμερα, </w:t>
      </w:r>
      <w:proofErr w:type="spellStart"/>
      <w:r>
        <w:rPr>
          <w:rFonts w:eastAsia="Times New Roman"/>
          <w:szCs w:val="24"/>
        </w:rPr>
        <w:t>επανασυντάξαμε</w:t>
      </w:r>
      <w:proofErr w:type="spellEnd"/>
      <w:r>
        <w:rPr>
          <w:rFonts w:eastAsia="Times New Roman"/>
          <w:szCs w:val="24"/>
        </w:rPr>
        <w:t xml:space="preserve"> από στρατιωτική υπηρεσία την έκθεση. Το κόστος αυτή τη φορά και με ίδιες πλέον δυνάμεις είναι 35.600 ευρώ, που συμπεριλαμβάνει και το ΦΠΑ. Το διαβιβάσαμε στο Υπουργείο Πολιτισμού για έγκριση. Το Υπουργείο Πολιτισμού ενέκρινε τις άμεσες σωστικές εργασίες και την επιμέρους αποκατάσταση και έκανε και ορισμένες επιπλέον προσθήκες. Άρα, αυτό είναι το ένα ζήτημα, στο οποίο ήδη το ΓΕΣ διέθεσε πίστωση 35.000 ευρώ. Έχει γίνει επιλογή του αναδόχου του έργου. Έχει υπογραφεί η σχετική σύμβαση. Έχουν γίνει όλες οι προπαρασκευαστικές εργασίες για την έναρξη των εργασιών, που θα γίνουν με την επίβλεψη του Υπουργείου Πολιτισμού και αναμένουμε χρόνο λήξης αυτής της φάσης τα μέσα του Ιουλίου. Από εκεί και πέρα, είμαστε σε μια μόνιμη συνεργασία με το Δήμο Χαϊδαρίου, ο οποίος έχει εδώ και πάρα πολλά χρόνια, θα έλεγα, ζητήσει την αξιοποίηση κ.λπ.</w:t>
      </w:r>
    </w:p>
    <w:p w14:paraId="279A29B9" w14:textId="77777777" w:rsidR="000F757A" w:rsidRDefault="002441C3">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Αναπληρωτή Υπουργού)</w:t>
      </w:r>
    </w:p>
    <w:p w14:paraId="279A29BA" w14:textId="77777777" w:rsidR="000F757A" w:rsidRDefault="002441C3">
      <w:pPr>
        <w:spacing w:line="600" w:lineRule="auto"/>
        <w:ind w:firstLine="720"/>
        <w:contextualSpacing/>
        <w:jc w:val="both"/>
        <w:rPr>
          <w:rFonts w:eastAsia="Times New Roman"/>
          <w:szCs w:val="24"/>
        </w:rPr>
      </w:pPr>
      <w:r>
        <w:rPr>
          <w:rFonts w:eastAsia="Times New Roman"/>
          <w:szCs w:val="24"/>
        </w:rPr>
        <w:t>Τι εξετάζουμε εμείς; Κατ’ αρχάς, υπάρχει μια παλαιότερη μελέτη του Υπουργείου Πολιτισμού, από προηγούμενες κυβερνήσεις, που για την ανάδειξη του χώρου, όλες τις εργασίες κ.λπ., είναι απαιτούμενο ένα ποσό, γύρω στο 1 εκατομμύριο ευρώ. Τι κάναμε; Σε συνάντηση και με την Περιφερειάρχη, την κ. Δούρου, θεωρούμε ότι έχουμε βρει τρόπο ώστε αυτό το ποσό –αν όχι όλο, τουλάχιστον το μεγαλύτερό του κομμάτι- να περάσει από την Περιφέρεια της Αστικής, να το διαθέσει η Περιφέρεια της Αττικής στο Υπουργείο Πολιτισμού, ώστε πραγματικά να ξεκινήσει ακριβώς για τον λόγο αυτόν που είπατε, ότι δεν έχουμε αναδείξει τα ιστορικά μνημεία, τους ιστορικούς χώρους με πολλαπλές δυνατότητες αυτήν τη στιγμή.</w:t>
      </w:r>
    </w:p>
    <w:p w14:paraId="279A29BB" w14:textId="77777777" w:rsidR="000F757A" w:rsidRDefault="002441C3">
      <w:pPr>
        <w:spacing w:line="600" w:lineRule="auto"/>
        <w:ind w:firstLine="720"/>
        <w:contextualSpacing/>
        <w:jc w:val="both"/>
        <w:rPr>
          <w:rFonts w:eastAsia="Times New Roman"/>
          <w:szCs w:val="24"/>
        </w:rPr>
      </w:pPr>
      <w:r>
        <w:rPr>
          <w:rFonts w:eastAsia="Times New Roman"/>
          <w:szCs w:val="24"/>
        </w:rPr>
        <w:t>Ένα δεύτερο πρόβλημα, το οποίο αυτήν τη στιγμή αντιμετωπίζουμε, είναι το ζήτημα της προσβασιμότητας στον χώρο. Επί πάρα πολύ καιρό γίνονται διάφορες μελέτες να γίνουν δρόμοι, δρομάκια, κ.λπ..</w:t>
      </w:r>
    </w:p>
    <w:p w14:paraId="279A29B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Σε συνεργασία που κάνουμε με τον Αρχηγό του ΓΕΣ δεν εξετάζουμε το ενδεχόμενο ειδικών λύσεων, αλλά να γίνει μια συνολική παραχώρηση της μικρής περιοχής, η οποία έτσι κι αλλιώς είναι στα όρια του στρατοπέδου, ώστε, σε συμφωνία με τον Δήμο Χαϊδαρίου, τον Δήμο Περιστερίου, τον αναπτυξιακό σύνδεσμο των δήμων της Δυτικής Αθήνας, όλο αυτό το κομμάτι να αρχίσει να λειτουργεί, πάντα με την εποπτεία του Υπουργείου Πολιτισμού και με τη συνεργασία της διαδημοτικής επιχείρησης. </w:t>
      </w:r>
    </w:p>
    <w:p w14:paraId="279A29B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Καλώς. Τα υπόλοιπα στη δευτερολογία σας, κύριε Υπουργέ.</w:t>
      </w:r>
    </w:p>
    <w:p w14:paraId="279A29B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Κυρία Καφαντάρη, έχετε τον λόγο για τη δευτερολογία σας.</w:t>
      </w:r>
    </w:p>
    <w:p w14:paraId="279A29B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Θα είμαι συνοπτική, όπως είπα και πριν.</w:t>
      </w:r>
    </w:p>
    <w:p w14:paraId="279A29C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Θετικά όλα αυτά που ακούσαμε από τον κύριο Υπουργό. Το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Είναι δεδομένο το ενδιαφέρον και του Υπουργείου και βέβαια της Κυβέρνησης γι’ αυτά τα ζητήματα. </w:t>
      </w:r>
    </w:p>
    <w:p w14:paraId="279A29C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Ο χαρακτήρας της ερώτησης αποσκοπούσε στο να επισπευσθούν κάποια πράγματα στον βαθμό που είναι δυνατόν. Το προηγούμενο Σάββατο ήμουν στην περιοχή. Έγινε μια εκδήλωση από την περιφέρεια. Το προ-προηγούμενο έγινε μια εκδήλωση από τον δήμο. Γίνονται διαφόρων ειδών εκδηλώσεις μέσα στον χώρο. Πηγαίνουν σχολεία, συμμετέχουν νέοι άνθρωποι. Η ιστορική μνήμη είναι αυτή που διαπαιδαγωγεί τη νέα γενιά. Θα παίξει κι αυτόν τον διαπαιδαγωγικό χαρακτήρα, θα έλεγα, η ανάδειξη του χώρου, η ελεύθερη πρόσβαση σε όλους τους πολίτες. Θα ξαναπώ ότι τα σχολεία μπορεί να πηγαίνουν μετά από ειδική άδεια. Μπορεί να είναι ένα μνημείο εθνικής αντίστασης.</w:t>
      </w:r>
    </w:p>
    <w:p w14:paraId="279A29C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Εκεί αναφέρθηκε κι από τον αρμόδιο περιφερειάρχη Αττικής ότι στην περίπτωση που δεν είναι δυνατόν να προχωρήσουν και είναι θέμα οικονομικό, είναι διατεθειμένη και η περιφέρεια να διαθέσει αυτό το κονδύλι για να μπορέσει να προχωρήσει η αποκατάσταση. Απλά το καταθέτω. Όπως είπα και πριν, μπορεί στατικά να μην υπάρχει πρόβλημα, αλλά το κτήριο έχει σημαντικό πρόβλημα και αποτυπώνεται. Όποιος πάει να το δει θα το καταλάβει. Αναφερθήκατε κι εσείς στην συνεργασία σας με την περιφέρεια. </w:t>
      </w:r>
    </w:p>
    <w:p w14:paraId="279A29C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Εύχομαι, ευχόμαστε όλοι και ο κόσμος στην Δυτική Αθήνα που είναι και η περιοχή ενδιαφέροντος, ότι γρήγορα θα υλοποιηθεί αυτό το σχέδιο που θα είναι πάρα πολύ σημαντικό. </w:t>
      </w:r>
    </w:p>
    <w:p w14:paraId="279A29C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Στην πατρίδα μας δεν υπάρχει χώρος ιστορικής μνήμης, όπως υπάρχουν σε όλη την Ευρώπη, που να αναδεικνύεται με τέτοιο τρόπο, με δυνατότητα πρόσβασης σε όλους και με έναν ισχυρό συμβολισμό τον οποίο χρειαζόμαστε ειδικά σήμερα. Στην Ευρώπη βλέπουμε, δυστυχώς, ένα πισωγύρισμα σε κάποιες ακροδεξιές αντιλήψεις. Άρα αυτοί οι χώροι παίζουν και έναν διαφορετικό ρόλο όταν αναδεικνύονται συμβολικά και για μας και για τις επόμενες γενιές αλλά βέβαια και για τους αγωνιστές που έδωσαν το αίμα τους εκεί μέσα.</w:t>
      </w:r>
    </w:p>
    <w:p w14:paraId="279A29C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79A29C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την κ. Καφαντάρη. </w:t>
      </w:r>
    </w:p>
    <w:p w14:paraId="279A29C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279A29C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Μόνο για μερικά δευτερόλεπτα θα ήθελα τον λόγο.</w:t>
      </w:r>
    </w:p>
    <w:p w14:paraId="279A29C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Όπως ανέφερα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δεν μπορούμε να πούμε ότι είμαστε στο τέλος ενός αγώνα που έχει γίνει εδώ και πολλές δεκαετίες -στον οποίον έχω συμμετάσχει και προσωπικά- αλλά είμαστε τουλάχιστον στην αρχή του τέλους. Άρα εγώ ευελπιστώ ότι, αφού ολοκληρωθούν στα μέσα Ιούλη οι σωστικές εργασίες, θα χρειαστούμε όλες αυτές τις διαδικασίες, που έχουμε συμφωνήσει με την κ. Δούρου, τον κ. </w:t>
      </w:r>
      <w:proofErr w:type="spellStart"/>
      <w:r>
        <w:rPr>
          <w:rFonts w:eastAsia="Times New Roman" w:cs="Times New Roman"/>
          <w:szCs w:val="24"/>
        </w:rPr>
        <w:t>Τσόκα</w:t>
      </w:r>
      <w:proofErr w:type="spellEnd"/>
      <w:r>
        <w:rPr>
          <w:rFonts w:eastAsia="Times New Roman" w:cs="Times New Roman"/>
          <w:szCs w:val="24"/>
        </w:rPr>
        <w:t xml:space="preserve"> και το Υπουργείο Πολιτισμού. Οπωσδήποτε θα περάσουν δύο χρόνια. Ως τότε το Γενικό Επιτελείο Στρατού φροντίζει, όπως φρόντιζε από παλιά, ώστε ο χώρος να είναι και επισκέψιμος και καλός για την επίσκεψη. </w:t>
      </w:r>
    </w:p>
    <w:p w14:paraId="279A29C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Με την ευκαιρία θα ήθελα να πω μια κουβέντα μόνο. Πρέπει να φροντίσουμε πολλά τέτοια κτήρια. Μαζί με τον Δήμαρχο </w:t>
      </w:r>
      <w:proofErr w:type="spellStart"/>
      <w:r>
        <w:rPr>
          <w:rFonts w:eastAsia="Times New Roman" w:cs="Times New Roman"/>
          <w:szCs w:val="24"/>
        </w:rPr>
        <w:t>Σιντικής</w:t>
      </w:r>
      <w:proofErr w:type="spellEnd"/>
      <w:r>
        <w:rPr>
          <w:rFonts w:eastAsia="Times New Roman" w:cs="Times New Roman"/>
          <w:szCs w:val="24"/>
        </w:rPr>
        <w:t xml:space="preserve"> και το Υπουργείο Πολιτισμού, φροντίζουμε για την αξιοποίηση της γραμμής των οχυρών που ξεκινάνε από το Κιλκίς και ολοκληρώνονται στην Κομοτηνή, νομίζω, ξεκινώντας τις διαδικασίες και από το οχυρό </w:t>
      </w:r>
      <w:proofErr w:type="spellStart"/>
      <w:r>
        <w:rPr>
          <w:rFonts w:eastAsia="Times New Roman" w:cs="Times New Roman"/>
          <w:szCs w:val="24"/>
        </w:rPr>
        <w:t>Ρούπελ</w:t>
      </w:r>
      <w:proofErr w:type="spellEnd"/>
      <w:r>
        <w:rPr>
          <w:rFonts w:eastAsia="Times New Roman" w:cs="Times New Roman"/>
          <w:szCs w:val="24"/>
        </w:rPr>
        <w:t xml:space="preserve"> και από το οχυρό </w:t>
      </w:r>
      <w:proofErr w:type="spellStart"/>
      <w:r>
        <w:rPr>
          <w:rFonts w:eastAsia="Times New Roman" w:cs="Times New Roman"/>
          <w:szCs w:val="24"/>
        </w:rPr>
        <w:t>Ιστίμπεη</w:t>
      </w:r>
      <w:proofErr w:type="spellEnd"/>
      <w:r>
        <w:rPr>
          <w:rFonts w:eastAsia="Times New Roman" w:cs="Times New Roman"/>
          <w:szCs w:val="24"/>
        </w:rPr>
        <w:t xml:space="preserve"> και από μια σειρά άλλα. Βεβαίως είναι σίγουρο ότι δεν θα αξιοποιηθούν και τα είκοσι ένα. Σίγουρο είναι όμως ότι μπορεί να δώσουν μια τεράστια ώθηση στην τουριστική ανάπτυξη της περιοχής και σε σχέση με το φυσικό της κάλλος αλλά και σε σχέση με άλλες οικονομικές δραστηριότητες.</w:t>
      </w:r>
    </w:p>
    <w:p w14:paraId="279A29C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79A29C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Προχωρούμε στην έκτη με αριθμό 837/6-5-2016 επίκαιρη ερώτηση δεύτερου κύκλου του Βουλευτή Λακωνίας της Νέας Δημοκρατίας κ. Αθανασίου Δαβάκη προς τον Υπουργό Εθνικής Άμυνας, σχετικά με τα </w:t>
      </w:r>
      <w:r>
        <w:t>«Ελληνικά Αμυντικά Συστήματα ΑΒΕΕ».</w:t>
      </w:r>
    </w:p>
    <w:p w14:paraId="279A29C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Αναπληρωτής Υπουργός Εθνικής Άμυνας, κ. Βίτσας.</w:t>
      </w:r>
    </w:p>
    <w:p w14:paraId="279A29C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Δαβάκης για να αναπτύξει την ερώτησή του για δυο λεπτά. </w:t>
      </w:r>
    </w:p>
    <w:p w14:paraId="279A29CF" w14:textId="77777777" w:rsidR="000F757A" w:rsidRDefault="002441C3">
      <w:pPr>
        <w:spacing w:line="600" w:lineRule="auto"/>
        <w:ind w:firstLine="720"/>
        <w:contextualSpacing/>
        <w:jc w:val="both"/>
        <w:rPr>
          <w:rFonts w:eastAsia="Times New Roman"/>
          <w:szCs w:val="24"/>
        </w:rPr>
      </w:pPr>
      <w:r>
        <w:rPr>
          <w:rFonts w:eastAsia="Times New Roman"/>
          <w:b/>
          <w:szCs w:val="24"/>
        </w:rPr>
        <w:t>ΑΘΑΝΑΣΙΟΣ ΔΑΒΑΚΗΣ:</w:t>
      </w:r>
      <w:r>
        <w:rPr>
          <w:rFonts w:eastAsia="Times New Roman"/>
          <w:szCs w:val="24"/>
        </w:rPr>
        <w:t xml:space="preserve"> Σας ευχαριστώ, κύριε Πρόεδρε.</w:t>
      </w:r>
    </w:p>
    <w:p w14:paraId="279A29D0"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Κύριε Υπουργέ, το σύνολο των ερωτημάτων, τα οποία σας έχω καταθέσει στην επίκαιρη ερώτηση και τα γνωρίζετε, απηχούν πλήρως την κατάσταση στην οποία βρίσκονται σήμερα τα Ελληνικά Αμυντικά Συστήματα. Και το ερώτημα το οποίο ανακύπτει από αυτά τα ερωτήματα -το μέγα ερώτημα- είναι, τελικά αυτή η Κυβέρνηση, την οποία εσείς εκπροσωπείτε τώρα, τι σκοπεύει να κάνει με τα Ελληνικά Αμυντικά Συστήματα. </w:t>
      </w:r>
    </w:p>
    <w:p w14:paraId="279A29D1"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Και το λέω αυτό γιατί, πέραν κάποιων δηλώσεων, κάποιων συγκεκριμένων παρεμβάσεων ή συναντήσεων και απολύσεων –γιατί έχουμε και απολύσεις για τις οποίες έχουμε μιλήσει και γνωρίζετε κι εσείς-, δεν υπάρχει κάτι στον ορίζοντα το οποίο θα έλεγα ότι δημιουργεί μια ευοίωνη προοπτική για τα Ελληνικά Αμυντικά Συστήματα, με ό,τι αυτό σημαίνει για το προσωπικό, την προοπτική της εταιρείας, για τις άλλες εταιρείες, οι οποίες βρίσκονται και συνθέτουν την έννοια των ΕΑΣ. Και θα ήθελα με αυτήν την ερώτηση, η οποία κατ’ επανάληψη έχει συζητηθεί σε αυτήν την Αίθουσα από άλλες πτέρυγες, από άλλους συναδέλφους, να διασαφηνιστεί, επιτέλους, τι πρόκειται να γίνει άμεσα. Δηλαδή, ανακύπτουν ορισμένα ερωτήματα τα οποία συνέχουν, σαφώς, κι εσάς γιατί είστε η πολιτική ηγεσία του Υπουργείου. </w:t>
      </w:r>
    </w:p>
    <w:p w14:paraId="279A29D2"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Τον Ιούνιο θα έχετε να πληρώσετε μισθούς και ασφαλιστικές εισφορές των εργαζομένων; Σας είχα παρακολουθήσει προ μηνών σε μια πρωινή εκπομπή σχετικά με το θέμα της κατασκευής στρατιωτικού ρουχισμού. Τι θα γίνει με την Ηλεκτρομηχανική στην Κύμη; Ακόμη ηχούν στα αυτιά των εργαζομένων εκεί, οι δηλώσεις του κ. Ήσυχου, του πρώην συναδέλφου σας, ο οποίος έλεγε ότι «όλα θα λυθούν, όλα θα γίνουν» και λοιπά. </w:t>
      </w:r>
    </w:p>
    <w:p w14:paraId="279A29D3"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Το πρόγραμμα εξυγίανσης, το οποίο η προηγούμενη κυβέρνηση, του κ. Σαμαρά, είχε υπογράψει και από το οποίο πήραμε 35 εκατομμύρια, που ήταν μια τονωτική ένεση για τα ΕΑΣ, προχωράει; </w:t>
      </w:r>
    </w:p>
    <w:p w14:paraId="279A29D4" w14:textId="77777777" w:rsidR="000F757A" w:rsidRDefault="002441C3">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79A29D5" w14:textId="77777777" w:rsidR="000F757A" w:rsidRDefault="002441C3">
      <w:pPr>
        <w:spacing w:line="600" w:lineRule="auto"/>
        <w:ind w:firstLine="720"/>
        <w:contextualSpacing/>
        <w:jc w:val="both"/>
        <w:rPr>
          <w:rFonts w:eastAsia="Times New Roman"/>
          <w:szCs w:val="24"/>
        </w:rPr>
      </w:pPr>
      <w:r>
        <w:rPr>
          <w:rFonts w:eastAsia="Times New Roman"/>
          <w:szCs w:val="24"/>
        </w:rPr>
        <w:t>Τελειώνω, κύριε Πρόεδρε.</w:t>
      </w:r>
    </w:p>
    <w:p w14:paraId="279A29D6"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Το πρόγραμμα αυτό είχε υπογραφεί στις 13 Δεκεμβρίου του 2013. Τι γίνεται με αυτό το πρόγραμμα; Υπάρχει κάτι το οποίο θα μπορούσατε να εισφέρετε σε αυτήν την Αίθουσα και επισήμως, πλέον, στην Εθνική Αντιπροσωπεία να καταγραφεί; </w:t>
      </w:r>
    </w:p>
    <w:p w14:paraId="279A29D7" w14:textId="77777777" w:rsidR="000F757A" w:rsidRDefault="002441C3">
      <w:pPr>
        <w:spacing w:line="600" w:lineRule="auto"/>
        <w:ind w:firstLine="720"/>
        <w:contextualSpacing/>
        <w:jc w:val="both"/>
        <w:rPr>
          <w:rFonts w:eastAsia="Times New Roman"/>
          <w:szCs w:val="24"/>
        </w:rPr>
      </w:pPr>
      <w:r>
        <w:rPr>
          <w:rFonts w:eastAsia="Times New Roman"/>
          <w:szCs w:val="24"/>
        </w:rPr>
        <w:t>Είναι μια μεγάλη υπόθεση τα Ελληνικά Αμυντικά Συστήματα, η ελληνική αμυντική μας βιομηχανία, το γνωρίζετε, έχετε ενημερωθεί. Από κει και μπρος, τι πρόκειται να γίνει; Φτάσαμε στο σημείο να λέμε σήμερα…</w:t>
      </w:r>
    </w:p>
    <w:p w14:paraId="279A29D8" w14:textId="77777777" w:rsidR="000F757A" w:rsidRDefault="002441C3">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Στη δευτερολογία σας, αν θέλετε, τα υπόλοιπα, σας παρακαλώ. </w:t>
      </w:r>
    </w:p>
    <w:p w14:paraId="279A29D9" w14:textId="77777777" w:rsidR="000F757A" w:rsidRDefault="002441C3">
      <w:pPr>
        <w:spacing w:line="600" w:lineRule="auto"/>
        <w:ind w:firstLine="720"/>
        <w:contextualSpacing/>
        <w:jc w:val="both"/>
        <w:rPr>
          <w:rFonts w:eastAsia="Times New Roman"/>
          <w:szCs w:val="24"/>
        </w:rPr>
      </w:pPr>
      <w:r>
        <w:rPr>
          <w:rFonts w:eastAsia="Times New Roman"/>
          <w:b/>
          <w:szCs w:val="24"/>
        </w:rPr>
        <w:t>ΑΘΑΝΑΣΙΟΣ ΔΑΒΑΚΗΣ:</w:t>
      </w:r>
      <w:r>
        <w:rPr>
          <w:rFonts w:eastAsia="Times New Roman"/>
          <w:szCs w:val="24"/>
        </w:rPr>
        <w:t xml:space="preserve"> Παρακαλώ, θα ήθελα ορισμένες διευκρινίσεις και κάποιες άμεσες αλλά και απλές –γιατί σε αυτήν την Αίθουσα πάσχουμε από την απλότητα- απαντήσεις, τις οποίες θέλω, κυρίως, για να τις ακούσουν αυτοί που εργάζονται σε αυτά τα Συστήματα.</w:t>
      </w:r>
    </w:p>
    <w:p w14:paraId="279A29DA"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Ευχαριστώ. </w:t>
      </w:r>
    </w:p>
    <w:p w14:paraId="279A29DB" w14:textId="77777777" w:rsidR="000F757A" w:rsidRDefault="002441C3">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Δαβάκη.</w:t>
      </w:r>
    </w:p>
    <w:p w14:paraId="279A29DC"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Κύριε Υπουργέ, έχετε τον λόγο για τρία λεπτά. </w:t>
      </w:r>
    </w:p>
    <w:p w14:paraId="279A29DD" w14:textId="77777777" w:rsidR="000F757A" w:rsidRDefault="002441C3">
      <w:pPr>
        <w:spacing w:line="600" w:lineRule="auto"/>
        <w:ind w:firstLine="720"/>
        <w:contextualSpacing/>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Κατ’ αρχάς θα ήθελα να ζητήσω συγγνώμη από τον κ. Δαβάκη γιατί τον ανάγκασα, όπως και τον κ. </w:t>
      </w:r>
      <w:proofErr w:type="spellStart"/>
      <w:r>
        <w:rPr>
          <w:rFonts w:eastAsia="Times New Roman"/>
          <w:szCs w:val="24"/>
        </w:rPr>
        <w:t>Σαρίδη</w:t>
      </w:r>
      <w:proofErr w:type="spellEnd"/>
      <w:r>
        <w:rPr>
          <w:rFonts w:eastAsia="Times New Roman"/>
          <w:szCs w:val="24"/>
        </w:rPr>
        <w:t xml:space="preserve">, να </w:t>
      </w:r>
      <w:proofErr w:type="spellStart"/>
      <w:r>
        <w:rPr>
          <w:rFonts w:eastAsia="Times New Roman"/>
          <w:szCs w:val="24"/>
        </w:rPr>
        <w:t>επανυποβάλει</w:t>
      </w:r>
      <w:proofErr w:type="spellEnd"/>
      <w:r>
        <w:rPr>
          <w:rFonts w:eastAsia="Times New Roman"/>
          <w:szCs w:val="24"/>
        </w:rPr>
        <w:t xml:space="preserve"> την ερώτηση. Κατανοείτε, όμως, ότι ένας ογκώδης φόρτος εργασίας με οδήγησε σε αυτό. Σας είχα υποσχεθεί ότι θα έρθω να απαντήσω και έτσι ήρθα.</w:t>
      </w:r>
    </w:p>
    <w:p w14:paraId="279A29DE"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Γνωρίζετε ότι τα Ελληνικά Αμυντικά Συστήματα, για τα οποία όλοι ενδιαφερόμαστε, είναι μια εταιρεία η οποία από το 2004 και μετά παράγει ελλείμματα. Δεν θέλω σε καμμία περίπτωση να μηδενίσω προσπάθειες που έγιναν στο παρελθόν σε αυτό το επίπεδο, αλλά αυτό που θα πρέπει να αξιολογήσω είναι το αποτέλεσμα και όχι η προσπάθεια, για να κάνουμε πράγματα από δω και πέρα. Διότι δεν είναι το θέμα να μιλάς μόνο για το παρελθόν, αλλά από κει να έχεις μια εμπειρία για να προχωράς. </w:t>
      </w:r>
    </w:p>
    <w:p w14:paraId="279A29DF"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Όπως αναφέρατε, τους τελευταίους μήνες του 2013, έγινε μια συμφωνία με τους θεσμούς -με την τρόικα- και με την έγκριση του </w:t>
      </w:r>
      <w:proofErr w:type="spellStart"/>
      <w:r>
        <w:rPr>
          <w:rFonts w:eastAsia="Times New Roman"/>
          <w:szCs w:val="24"/>
          <w:lang w:val="en-US"/>
        </w:rPr>
        <w:t>Eurogroup</w:t>
      </w:r>
      <w:proofErr w:type="spellEnd"/>
      <w:r>
        <w:rPr>
          <w:rFonts w:eastAsia="Times New Roman"/>
          <w:szCs w:val="24"/>
        </w:rPr>
        <w:t>…</w:t>
      </w:r>
    </w:p>
    <w:p w14:paraId="279A29E0" w14:textId="77777777" w:rsidR="000F757A" w:rsidRDefault="002441C3">
      <w:pPr>
        <w:spacing w:line="600" w:lineRule="auto"/>
        <w:ind w:firstLine="720"/>
        <w:contextualSpacing/>
        <w:jc w:val="both"/>
        <w:rPr>
          <w:rFonts w:eastAsia="Times New Roman"/>
          <w:szCs w:val="24"/>
        </w:rPr>
      </w:pPr>
      <w:r>
        <w:rPr>
          <w:rFonts w:eastAsia="Times New Roman"/>
          <w:b/>
          <w:szCs w:val="24"/>
        </w:rPr>
        <w:t>ΑΘΑΝΑΣΙΟΣ ΔΑΒΑΚΗΣ:</w:t>
      </w:r>
      <w:r>
        <w:rPr>
          <w:rFonts w:eastAsia="Times New Roman"/>
          <w:szCs w:val="24"/>
        </w:rPr>
        <w:t xml:space="preserve"> Πριν λεγόταν τρόικα.</w:t>
      </w:r>
    </w:p>
    <w:p w14:paraId="279A29E1" w14:textId="77777777" w:rsidR="000F757A" w:rsidRDefault="002441C3">
      <w:pPr>
        <w:spacing w:line="600" w:lineRule="auto"/>
        <w:ind w:firstLine="720"/>
        <w:contextualSpacing/>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Ναι, την λέω ξανά εγώ για να μην μπλεκόμαστε.</w:t>
      </w:r>
    </w:p>
    <w:p w14:paraId="279A29E2"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…ως μια προσπάθεια υποτιθέμενης αναδιάρθρωσής της. Το αποτέλεσμα βεβαίως αυτής της συμφωνίας της οποίας ξεκίνησε μετά η εφαρμογή της το 2014, δηλαδή μετά από ένα ολόκληρο διάστημα, δεν αντιμετώπισε, κατά τη γνώμη μου, το μείζον πρόβλημα της εταιρείας. </w:t>
      </w:r>
    </w:p>
    <w:p w14:paraId="279A29E3"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Θα σας πω ορισμένα πράγματα που είπα και στο διοικητικό συμβούλιο της εταιρείας και στους διευθυντές της εταιρείας σε μια έκτακτη σύσκεψη που έγινε, μόλις τη Δευτέρα, πέρα από το γεγονός ότι παρακολουθώ από πολύ κοντά την εταιρεία. Μάλιστα, ένας από τους συμβούλους μου έχει σαν δουλειά μόνο να βλέπει και να βοηθάει τα ΕΑΣ και την ΕΑΒ. Αυτή είναι, δηλαδή, η δουλειά που του έχω αναθέσει. Άρα έχω μια αρκετά μεγάλη γνώση. </w:t>
      </w:r>
    </w:p>
    <w:p w14:paraId="279A29E4" w14:textId="77777777" w:rsidR="000F757A" w:rsidRDefault="002441C3">
      <w:pPr>
        <w:spacing w:line="600" w:lineRule="auto"/>
        <w:ind w:firstLine="720"/>
        <w:contextualSpacing/>
        <w:jc w:val="both"/>
        <w:rPr>
          <w:rFonts w:eastAsia="Times New Roman"/>
          <w:szCs w:val="24"/>
        </w:rPr>
      </w:pPr>
      <w:r>
        <w:rPr>
          <w:rFonts w:eastAsia="Times New Roman"/>
          <w:szCs w:val="24"/>
        </w:rPr>
        <w:t>Το πρόβλημα στα ΕΑΣ δεν είναι πρόβλημα ρευστότητας. Και απαντώντας σε μια από τις ερωτήσεις για το αν θα πληρωθούν και τον Ιούνιο, θα πληρωθούν και τον Ιούλιο και τον Αύγουστο, αυτό έχει εξασφαλιστεί και προς αυτήν την κατεύθυνση πηγαίνουμε.</w:t>
      </w:r>
    </w:p>
    <w:p w14:paraId="279A29E5"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Το πρόβλημα της εταιρείας είναι δομικό. Είναι ο τρόπος που έχει στηθεί αυτή η εταιρεία. Και έτσι οποιεσδήποτε παρεμβάσεις πήγαιναν με αυτόν τον τρόπο και δεν έλυναν τα προβλήματα. </w:t>
      </w:r>
    </w:p>
    <w:p w14:paraId="279A29E6"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Για παράδειγμα, η παρέμβαση για το πρόγραμμα εξυγίανσης που βάλατε μετέφερε το 93% των χρεών στην υπάρχουσα εταιρεία και όριζε εκκαθάριση των πολιτικών συστημάτων των ΕΑΣ που είναι εν λειτουργία και αφορά τα πολιτικά ΕΑΣ που απλά έχουν περιουσιακά στοιχεία και την Ηλεκτρομηχανική Κύμης και την ΜΒΗ. </w:t>
      </w:r>
    </w:p>
    <w:p w14:paraId="279A29E7" w14:textId="77777777" w:rsidR="000F757A" w:rsidRDefault="002441C3">
      <w:pPr>
        <w:spacing w:line="600" w:lineRule="auto"/>
        <w:ind w:firstLine="720"/>
        <w:contextualSpacing/>
        <w:jc w:val="both"/>
        <w:rPr>
          <w:rFonts w:eastAsia="Times New Roman"/>
          <w:szCs w:val="24"/>
        </w:rPr>
      </w:pPr>
      <w:r>
        <w:rPr>
          <w:rFonts w:eastAsia="Times New Roman"/>
          <w:szCs w:val="24"/>
        </w:rPr>
        <w:t>Εκεί έχουμε πάει καλά. Έχω συζητήσει και με τους εργαζόμενους, γιατί υπήρχαν μια σειρά πράγματα, τα οποία από λάθος πληροφόρηση, από λάθος γνώση είπαν ότι η Ηλεκτρομηχανική Κύμης θα μετατραπεί σε στρατιωτικό εργοστάσιο και μην ανησυχείτε καθόλου. Όμως αν είναι να μετατραπεί σε στρατιωτικό εργοστάσιο οι ίδιοι δεν μπορούν να δουλέψουν σε αυτό, πρέπει να είναι δημόσιοι υπάλληλοι και τους το εξήγησα. Άρα αναζητούμε άλλες λύσεις μέσα στη διαδικασία, όμως, τήρησης της συμφωνίας της προηγούμενης κυβέρνησης να μπει αυτή η διαδικασία σε εκκαθάριση.</w:t>
      </w:r>
    </w:p>
    <w:p w14:paraId="279A29E8"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Υπάρχουν μια σειρά προσπάθειες που έχουν γίνει. Θέλω να σας πω το εξής. Εγώ στα διοικητικά συμβούλια των οποίων έχω την εποπτεία ή των οποίων είμαι πελάτης, σαν Υπουργείο Εθνικής Άμυνας εννοώ πάντοτε και θα το πω, λέω το εξής. Εγώ σας έχω εμπιστοσύνη, θα σας εποπτεύω και θα σας βοηθάω, δεν θα σας λέω εγώ τι πρέπει ακριβώς να κάνετε. Εσείς θα προχωράτε και μαζί θα αναλαμβάνουμε όλη την ευθύνη. </w:t>
      </w:r>
    </w:p>
    <w:p w14:paraId="279A29E9"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Από εκεί και πέρα ό,τι αλλαγές είναι να γίνουν, θα γίνουν. Το λέω για τη διαδικασία των απολύσεων. Τέσσερις από τους έξι ήταν διευθυντικά στελέχη, οι άλλοι δύο δεν ήταν διευθυντικά στελέχη. Εγώ ζήτησα να ελεγχθεί μία-μία περίπτωση. </w:t>
      </w:r>
    </w:p>
    <w:p w14:paraId="279A29EA" w14:textId="77777777" w:rsidR="000F757A" w:rsidRDefault="002441C3">
      <w:pPr>
        <w:spacing w:line="600" w:lineRule="auto"/>
        <w:ind w:firstLine="720"/>
        <w:contextualSpacing/>
        <w:jc w:val="both"/>
        <w:rPr>
          <w:rFonts w:eastAsia="Times New Roman"/>
          <w:szCs w:val="24"/>
        </w:rPr>
      </w:pPr>
      <w:r>
        <w:rPr>
          <w:rFonts w:eastAsia="Times New Roman"/>
          <w:szCs w:val="24"/>
        </w:rPr>
        <w:t>Άρα πρέπει να λύσουμε το δομικό εννοώ, γιατί αυτήν τη στιγμή με βάση τη συμφωνία θα έπρεπε να έχουμε πεντακόσιους εργαζόμενους. Δεν είναι θέμα απολύσεων, αλλά με βάση το παράρτημα της συμφωνίας αν για ένα ή για δύο χρόνια δεν πιάνουν τους στόχους τους, πρέπει να πάνε στους 384 ή 348. Άρα εμείς αυτό πρέπει να αποφύγουμε, αλλά και να κάνουμε να δουλέψουν τα εργοστάσια. Αυτό έχει σημασία.</w:t>
      </w:r>
    </w:p>
    <w:p w14:paraId="279A29EB" w14:textId="77777777" w:rsidR="000F757A" w:rsidRDefault="002441C3">
      <w:pPr>
        <w:spacing w:line="600" w:lineRule="auto"/>
        <w:ind w:firstLine="720"/>
        <w:contextualSpacing/>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szCs w:val="24"/>
        </w:rPr>
        <w:t>Απαντήστε σύντομα. Και τα υπόλοιπα μετά, κύριε Υπουργέ.</w:t>
      </w:r>
    </w:p>
    <w:p w14:paraId="279A29EC" w14:textId="77777777" w:rsidR="000F757A" w:rsidRDefault="002441C3">
      <w:pPr>
        <w:spacing w:line="600" w:lineRule="auto"/>
        <w:ind w:firstLine="720"/>
        <w:contextualSpacing/>
        <w:jc w:val="both"/>
        <w:rPr>
          <w:rFonts w:eastAsia="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w:t>
      </w:r>
      <w:r>
        <w:rPr>
          <w:rFonts w:eastAsia="Times New Roman"/>
          <w:szCs w:val="24"/>
        </w:rPr>
        <w:t xml:space="preserve">Επιτρέψτε μου, κύριε Πρόεδρε. </w:t>
      </w:r>
    </w:p>
    <w:p w14:paraId="279A29ED" w14:textId="77777777" w:rsidR="000F757A" w:rsidRDefault="002441C3">
      <w:pPr>
        <w:spacing w:line="600" w:lineRule="auto"/>
        <w:ind w:firstLine="720"/>
        <w:contextualSpacing/>
        <w:jc w:val="both"/>
        <w:rPr>
          <w:rFonts w:eastAsia="Times New Roman"/>
          <w:szCs w:val="24"/>
        </w:rPr>
      </w:pPr>
      <w:r>
        <w:rPr>
          <w:rFonts w:eastAsia="Times New Roman"/>
          <w:szCs w:val="24"/>
        </w:rPr>
        <w:t>Από τις συμβάσεις για τις οποίες ρωτάτε αν έχουν ακυρωθεί και ποιες, έχει ακυρωθεί, όπως μας ενημέρωσε το διοικητικό συμβούλιο, μία, αυτή με το Μαρόκο, -να μην διαβάζω τώρα το ακριβές της σύμβασης- η αξία ήταν 12,7 και η εκτίμηση των ίδιων των ΕΑΣ είναι ότι αν αυτή εκτελεστεί δεν θα έχουμε κέρδος, θα έχουμε τουλάχιστον 4,5 εκατομμύρια χασούρα.</w:t>
      </w:r>
    </w:p>
    <w:p w14:paraId="279A29EE"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Βεβαίως πρέπει να πω ότι υπάρχει -όχι για τη συγκεκριμένη σύμβαση- ένας τρόπος </w:t>
      </w:r>
      <w:r>
        <w:rPr>
          <w:rFonts w:eastAsia="Times New Roman"/>
          <w:szCs w:val="24"/>
          <w:lang w:val="en-US"/>
        </w:rPr>
        <w:t>management</w:t>
      </w:r>
      <w:r>
        <w:rPr>
          <w:rFonts w:eastAsia="Times New Roman"/>
          <w:szCs w:val="24"/>
        </w:rPr>
        <w:t xml:space="preserve">, τον οποίο πρέπει να τον ξαναδεί, γιατί μερικές φορές πολλές εταιρείες αναγκάζονται να δουλεύουν με ίσα βάρκα, ίσα νερά για τον τζίρο. Αυτό είναι ένα θέμα που εγώ τους το ανέθεσα. </w:t>
      </w:r>
    </w:p>
    <w:p w14:paraId="279A29EF"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Συγχρόνως, σε αυτήν τη σύσκεψη της Δευτέρας πήραμε μια σειρά αποφάσεις, οι οποίες αρχίζουν και εκτελούνται, δηλαδή τη σχέση των ΕΑΣ με τις παραγγελίες των Ενόπλων Δυνάμεων, την ενεργοποίηση μιας σειράς νέων γραμμών παραγωγής, νέων που είναι παλιές, αλλά είχαν απενεργοποιηθεί και τον τρόπο με τον οποίο θα μπορέσουν να δουλέψουν τα ΕΑΣ και επ’ </w:t>
      </w:r>
      <w:proofErr w:type="spellStart"/>
      <w:r>
        <w:rPr>
          <w:rFonts w:eastAsia="Times New Roman"/>
          <w:szCs w:val="24"/>
        </w:rPr>
        <w:t>ωφελεία</w:t>
      </w:r>
      <w:proofErr w:type="spellEnd"/>
      <w:r>
        <w:rPr>
          <w:rFonts w:eastAsia="Times New Roman"/>
          <w:szCs w:val="24"/>
        </w:rPr>
        <w:t xml:space="preserve"> των Ενόπλων Δυνάμεων από τη μία μεριά με τους όρους βέβαια της Ευρωπαϊκής Ένωσης, αλλά και με ένα εξαγωγικό ενδιαφέρον. Ήδη, περιμένουμε να πάρουμε μια πολύ μεγάλη σύμβαση από την Ινδία, δηλαδή ήδη έχουμε προκριθεί, είμαστε πρώτοι…</w:t>
      </w:r>
    </w:p>
    <w:p w14:paraId="279A29F0" w14:textId="77777777" w:rsidR="000F757A" w:rsidRDefault="002441C3">
      <w:pPr>
        <w:spacing w:line="600" w:lineRule="auto"/>
        <w:ind w:firstLine="720"/>
        <w:contextualSpacing/>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szCs w:val="24"/>
        </w:rPr>
        <w:t>Καλώς, τα υπόλοιπα στη δευτερολογία σας.</w:t>
      </w:r>
    </w:p>
    <w:p w14:paraId="279A29F1" w14:textId="77777777" w:rsidR="000F757A" w:rsidRDefault="002441C3">
      <w:pPr>
        <w:spacing w:line="600" w:lineRule="auto"/>
        <w:ind w:firstLine="720"/>
        <w:contextualSpacing/>
        <w:jc w:val="both"/>
        <w:rPr>
          <w:rFonts w:eastAsia="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w:t>
      </w:r>
      <w:r>
        <w:rPr>
          <w:rFonts w:eastAsia="Times New Roman"/>
          <w:szCs w:val="24"/>
        </w:rPr>
        <w:t xml:space="preserve">Μια μόνο κουβέντα θα ήθελα να πω, ίσως δεν χρειαστεί να επανέλθω. </w:t>
      </w:r>
    </w:p>
    <w:p w14:paraId="279A29F2" w14:textId="77777777" w:rsidR="000F757A" w:rsidRDefault="002441C3">
      <w:pPr>
        <w:spacing w:line="600" w:lineRule="auto"/>
        <w:ind w:firstLine="720"/>
        <w:contextualSpacing/>
        <w:jc w:val="both"/>
        <w:rPr>
          <w:rFonts w:eastAsia="Times New Roman" w:cs="Times New Roman"/>
          <w:szCs w:val="24"/>
        </w:rPr>
      </w:pPr>
      <w:r>
        <w:rPr>
          <w:rFonts w:eastAsia="Times New Roman"/>
          <w:szCs w:val="24"/>
        </w:rPr>
        <w:t xml:space="preserve">Έχει μια σημασία, γιατί είναι και κομμάτι του δομικού προβλήματος ο τρόπος που υπάρχει μία πληροφόρηση στις πολιτικές δυνάμεις ή σε ανθρώπους, σε Βουλευτές για τα ΕΑΣ. </w:t>
      </w:r>
      <w:r>
        <w:rPr>
          <w:rFonts w:eastAsia="Times New Roman" w:cs="Times New Roman"/>
          <w:szCs w:val="24"/>
        </w:rPr>
        <w:t xml:space="preserve">Νομίζω ότι η πιο έγκαιρη και η πιο έγκυρη είναι αυτή που κάνουμε τώρα και δεν το συζητάμε καθόλου. </w:t>
      </w:r>
    </w:p>
    <w:p w14:paraId="279A29F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έχουν γίνει ερωτήσεις και επίκαιρες ερωτήσεις που ανέφεραν ότι το πρόγραμμα </w:t>
      </w:r>
      <w:r>
        <w:rPr>
          <w:rFonts w:eastAsia="Times New Roman" w:cs="Times New Roman"/>
          <w:szCs w:val="24"/>
          <w:lang w:val="en-US"/>
        </w:rPr>
        <w:t>OTO</w:t>
      </w:r>
      <w:r>
        <w:rPr>
          <w:rFonts w:eastAsia="Times New Roman" w:cs="Times New Roman"/>
          <w:szCs w:val="24"/>
        </w:rPr>
        <w:t xml:space="preserve"> </w:t>
      </w:r>
      <w:r>
        <w:rPr>
          <w:rFonts w:eastAsia="Times New Roman" w:cs="Times New Roman"/>
          <w:szCs w:val="24"/>
          <w:lang w:val="en-US"/>
        </w:rPr>
        <w:t>MELARA</w:t>
      </w:r>
      <w:r>
        <w:rPr>
          <w:rFonts w:eastAsia="Times New Roman" w:cs="Times New Roman"/>
          <w:szCs w:val="24"/>
        </w:rPr>
        <w:t xml:space="preserve"> έχει απορριφθεί από το Ελεγκτικό Συνέδριο. Θέλω να σας ενημερώσω ότι το πρόγραμμα έχει εγκριθεί, που σημαίνει ότι τα ΕΑΣ έχουν αναλάβει ένα πρόγραμμα αξίας 23 εκατομμυρίων ευρώ περίπου -το οποίο ξεκινάμε να το επιτελέσουμε- και είναι και επ’ </w:t>
      </w:r>
      <w:proofErr w:type="spellStart"/>
      <w:r>
        <w:rPr>
          <w:rFonts w:eastAsia="Times New Roman" w:cs="Times New Roman"/>
          <w:szCs w:val="24"/>
        </w:rPr>
        <w:t>ωφελεία</w:t>
      </w:r>
      <w:proofErr w:type="spellEnd"/>
      <w:r>
        <w:rPr>
          <w:rFonts w:eastAsia="Times New Roman" w:cs="Times New Roman"/>
          <w:szCs w:val="24"/>
        </w:rPr>
        <w:t xml:space="preserve"> βέβαια και για τα ΕΑΣ αλλά και για το Πολεμικό μας Ναυτικό.</w:t>
      </w:r>
    </w:p>
    <w:p w14:paraId="279A29F4" w14:textId="77777777" w:rsidR="000F757A" w:rsidRDefault="002441C3">
      <w:pPr>
        <w:spacing w:line="600" w:lineRule="auto"/>
        <w:ind w:left="-181"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Πριν δώσω το λόγο στον κ. Δαβάκη, θα κάνω μια ανακοίνωση προς το Σώμα.</w:t>
      </w:r>
    </w:p>
    <w:p w14:paraId="279A29F5" w14:textId="77777777" w:rsidR="000F757A" w:rsidRDefault="002441C3">
      <w:pPr>
        <w:spacing w:line="600" w:lineRule="auto"/>
        <w:ind w:left="-181" w:firstLine="720"/>
        <w:contextualSpacing/>
        <w:jc w:val="both"/>
        <w:rPr>
          <w:rFonts w:eastAsia="Times New Roman"/>
          <w:szCs w:val="24"/>
        </w:rPr>
      </w:pPr>
      <w:r>
        <w:rPr>
          <w:rFonts w:eastAsia="Times New Roman" w:cs="Times New Roman"/>
          <w:szCs w:val="24"/>
        </w:rPr>
        <w:t xml:space="preserve">Κυρίες και κύριοι συνάδελφοι, έχω την τιμή να ανακοινώσω στο Σώμα </w:t>
      </w:r>
      <w:r>
        <w:rPr>
          <w:rFonts w:eastAsia="Times New Roman"/>
          <w:szCs w:val="24"/>
        </w:rPr>
        <w:t>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μαθήτριες και μαθητές και τέσσερις συνοδοί εκπαιδευτικοί από το 2</w:t>
      </w:r>
      <w:r w:rsidRPr="00A153B2">
        <w:rPr>
          <w:rFonts w:eastAsia="Times New Roman"/>
          <w:szCs w:val="24"/>
          <w:vertAlign w:val="superscript"/>
        </w:rPr>
        <w:t>ο</w:t>
      </w:r>
      <w:r>
        <w:rPr>
          <w:rFonts w:eastAsia="Times New Roman"/>
          <w:szCs w:val="24"/>
        </w:rPr>
        <w:t xml:space="preserve"> Δημοτικό Σχολείο Κατερίνης..</w:t>
      </w:r>
    </w:p>
    <w:p w14:paraId="279A29F6" w14:textId="77777777" w:rsidR="000F757A" w:rsidRDefault="002441C3">
      <w:pPr>
        <w:tabs>
          <w:tab w:val="left" w:pos="6787"/>
        </w:tabs>
        <w:spacing w:line="600" w:lineRule="auto"/>
        <w:ind w:left="-181" w:firstLine="720"/>
        <w:contextualSpacing/>
        <w:jc w:val="both"/>
        <w:rPr>
          <w:rFonts w:eastAsia="Times New Roman"/>
          <w:szCs w:val="24"/>
        </w:rPr>
      </w:pPr>
      <w:r>
        <w:rPr>
          <w:rFonts w:eastAsia="Times New Roman"/>
          <w:szCs w:val="24"/>
        </w:rPr>
        <w:t xml:space="preserve">Η Βουλή τούς καλωσορίζει. </w:t>
      </w:r>
    </w:p>
    <w:p w14:paraId="279A29F7" w14:textId="77777777" w:rsidR="000F757A" w:rsidRDefault="002441C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79A29F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Τον λόγο έχει ο Βουλευτής Λακωνίας της Νέας Δημοκρατίας, κ. Δαβάκης, για τρία λεπτά για την δευτερολογία του.</w:t>
      </w:r>
    </w:p>
    <w:p w14:paraId="279A29F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Κλείσατε, κύριε Υπουργέ, με ένα ευχάριστο. Ενεργοποιείται η σύμβαση -η οποία ήταν της Νέας Δημοκρατίας- για τα </w:t>
      </w:r>
      <w:r>
        <w:rPr>
          <w:rFonts w:eastAsia="Times New Roman" w:cs="Times New Roman"/>
          <w:szCs w:val="24"/>
          <w:lang w:val="en-US"/>
        </w:rPr>
        <w:t>OTO</w:t>
      </w:r>
      <w:r>
        <w:rPr>
          <w:rFonts w:eastAsia="Times New Roman" w:cs="Times New Roman"/>
          <w:szCs w:val="24"/>
        </w:rPr>
        <w:t xml:space="preserve"> </w:t>
      </w:r>
      <w:r>
        <w:rPr>
          <w:rFonts w:eastAsia="Times New Roman" w:cs="Times New Roman"/>
          <w:szCs w:val="24"/>
          <w:lang w:val="en-US"/>
        </w:rPr>
        <w:t>MELARA</w:t>
      </w:r>
      <w:r>
        <w:rPr>
          <w:rFonts w:eastAsia="Times New Roman" w:cs="Times New Roman"/>
          <w:szCs w:val="24"/>
        </w:rPr>
        <w:t xml:space="preserve">, τα οποία είναι ένα </w:t>
      </w:r>
      <w:proofErr w:type="spellStart"/>
      <w:r>
        <w:rPr>
          <w:rFonts w:eastAsia="Times New Roman" w:cs="Times New Roman"/>
          <w:szCs w:val="24"/>
        </w:rPr>
        <w:t>πυρομαχικό</w:t>
      </w:r>
      <w:proofErr w:type="spellEnd"/>
      <w:r>
        <w:rPr>
          <w:rFonts w:eastAsia="Times New Roman" w:cs="Times New Roman"/>
          <w:szCs w:val="24"/>
        </w:rPr>
        <w:t xml:space="preserve"> που χρησιμοποιεί κατ’ εξοχήν το Πολεμικό Ναυτικό. Είναι πολύ σημαντικό.</w:t>
      </w:r>
    </w:p>
    <w:p w14:paraId="279A29F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η σύμβαση πριν πάει στο Ελεγκτικό Συνέδριο είχε κατά 95% προχωρήσει. Εν πάση </w:t>
      </w:r>
      <w:proofErr w:type="spellStart"/>
      <w:r>
        <w:rPr>
          <w:rFonts w:eastAsia="Times New Roman" w:cs="Times New Roman"/>
          <w:szCs w:val="24"/>
        </w:rPr>
        <w:t>περιπτώσει</w:t>
      </w:r>
      <w:proofErr w:type="spellEnd"/>
      <w:r>
        <w:rPr>
          <w:rFonts w:eastAsia="Times New Roman" w:cs="Times New Roman"/>
          <w:szCs w:val="24"/>
        </w:rPr>
        <w:t xml:space="preserve">, όμως, -όπως πολύ σωστά είπατε- όλοι </w:t>
      </w:r>
      <w:proofErr w:type="spellStart"/>
      <w:r>
        <w:rPr>
          <w:rFonts w:eastAsia="Times New Roman" w:cs="Times New Roman"/>
          <w:szCs w:val="24"/>
        </w:rPr>
        <w:t>κρινόμεθα</w:t>
      </w:r>
      <w:proofErr w:type="spellEnd"/>
      <w:r>
        <w:rPr>
          <w:rFonts w:eastAsia="Times New Roman" w:cs="Times New Roman"/>
          <w:szCs w:val="24"/>
        </w:rPr>
        <w:t xml:space="preserve"> εκ του αποτελέσματος. Και το αποτέλεσμα είναι ότι τα </w:t>
      </w:r>
      <w:r>
        <w:rPr>
          <w:rFonts w:eastAsia="Times New Roman" w:cs="Times New Roman"/>
          <w:szCs w:val="24"/>
          <w:lang w:val="en-US"/>
        </w:rPr>
        <w:t>OTO</w:t>
      </w:r>
      <w:r>
        <w:rPr>
          <w:rFonts w:eastAsia="Times New Roman" w:cs="Times New Roman"/>
          <w:szCs w:val="24"/>
        </w:rPr>
        <w:t xml:space="preserve"> </w:t>
      </w:r>
      <w:r>
        <w:rPr>
          <w:rFonts w:eastAsia="Times New Roman" w:cs="Times New Roman"/>
          <w:szCs w:val="24"/>
          <w:lang w:val="en-US"/>
        </w:rPr>
        <w:t>MELARA</w:t>
      </w:r>
      <w:r>
        <w:rPr>
          <w:rFonts w:eastAsia="Times New Roman" w:cs="Times New Roman"/>
          <w:szCs w:val="24"/>
        </w:rPr>
        <w:t xml:space="preserve"> θα αρχίσουν να παράγονται στα ΕΑΣ.</w:t>
      </w:r>
    </w:p>
    <w:p w14:paraId="279A29F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Το δυσάρεστο της υποθέσεως είναι ότι δεν κατάλαβα ακριβώς αυτό σχετικά με τις απολύσεις. Δεν είναι το τεράστιο ζήτημα. Είναι, όμως, τεράστιο ζήτημα για τους </w:t>
      </w:r>
      <w:proofErr w:type="spellStart"/>
      <w:r>
        <w:rPr>
          <w:rFonts w:eastAsia="Times New Roman" w:cs="Times New Roman"/>
          <w:szCs w:val="24"/>
        </w:rPr>
        <w:t>απολυθέντες</w:t>
      </w:r>
      <w:proofErr w:type="spellEnd"/>
      <w:r>
        <w:rPr>
          <w:rFonts w:eastAsia="Times New Roman" w:cs="Times New Roman"/>
          <w:szCs w:val="24"/>
        </w:rPr>
        <w:t xml:space="preserve">. Έφυγαν έξι έμπειρα στελέχη από τα Ελληνικά Αμυντικά Συστήματα. </w:t>
      </w:r>
      <w:proofErr w:type="spellStart"/>
      <w:r>
        <w:rPr>
          <w:rFonts w:eastAsia="Times New Roman" w:cs="Times New Roman"/>
          <w:szCs w:val="24"/>
        </w:rPr>
        <w:t>Απελύθησαν</w:t>
      </w:r>
      <w:proofErr w:type="spellEnd"/>
      <w:r>
        <w:rPr>
          <w:rFonts w:eastAsia="Times New Roman" w:cs="Times New Roman"/>
          <w:szCs w:val="24"/>
        </w:rPr>
        <w:t xml:space="preserve"> χωρίς κανένα αιτιολογικό λόγο. Το γνωρίζετε και το γνωρίζουμε διαπροσωπικά το ζήτημα αυτό. </w:t>
      </w:r>
    </w:p>
    <w:p w14:paraId="279A29F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Θα έλεγα ότι αποκεφαλίστηκε η νομική υπηρεσία. Έφυγαν τρεις έμπειροι δικηγόροι, νομικοί της νομικής υπηρεσίας των ΕΑΣ, μεταξύ των οποίων και η προϊσταμένη. Και η </w:t>
      </w:r>
      <w:proofErr w:type="spellStart"/>
      <w:r>
        <w:rPr>
          <w:rFonts w:eastAsia="Times New Roman" w:cs="Times New Roman"/>
          <w:szCs w:val="24"/>
        </w:rPr>
        <w:t>διοίκησις</w:t>
      </w:r>
      <w:proofErr w:type="spellEnd"/>
      <w:r>
        <w:rPr>
          <w:rFonts w:eastAsia="Times New Roman" w:cs="Times New Roman"/>
          <w:szCs w:val="24"/>
        </w:rPr>
        <w:t xml:space="preserve"> δεν δίνει κάποια συγκεκριμένη απάντηση. Για φανταστείτε να απολύσει εσάς ο εργοδότης, με ένα πέπλο μυστηρίου, το οποίο είναι πολλές φορές επί τα </w:t>
      </w:r>
      <w:proofErr w:type="spellStart"/>
      <w:r>
        <w:rPr>
          <w:rFonts w:eastAsia="Times New Roman" w:cs="Times New Roman"/>
          <w:szCs w:val="24"/>
        </w:rPr>
        <w:t>χείρω</w:t>
      </w:r>
      <w:proofErr w:type="spellEnd"/>
      <w:r>
        <w:rPr>
          <w:rFonts w:eastAsia="Times New Roman" w:cs="Times New Roman"/>
          <w:szCs w:val="24"/>
        </w:rPr>
        <w:t>, όσον αφορά υποψίες, σκιές και λοιπά. Αυτοί οι άνθρωποι περιμένουν να αποκατασταθούν. Έχουν αναλώσει τη ζωή τους στην υπόθεση που λέγεται Ελληνικά Αμυντικά Συστήματα.</w:t>
      </w:r>
    </w:p>
    <w:p w14:paraId="279A29F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μια σαφή απάντηση για τους </w:t>
      </w:r>
      <w:proofErr w:type="spellStart"/>
      <w:r>
        <w:rPr>
          <w:rFonts w:eastAsia="Times New Roman" w:cs="Times New Roman"/>
          <w:szCs w:val="24"/>
        </w:rPr>
        <w:t>απολυθέντες</w:t>
      </w:r>
      <w:proofErr w:type="spellEnd"/>
      <w:r>
        <w:rPr>
          <w:rFonts w:eastAsia="Times New Roman" w:cs="Times New Roman"/>
          <w:szCs w:val="24"/>
        </w:rPr>
        <w:t xml:space="preserve">. Πολύ σωστά είπατε ότι αυτά που συζητούνται σε αυτήν την Αίθουσα είναι τα σαφέστερα και τα πλέον πιο διαυγή σε σχέση με συζητήσεις, υποψίες και θρύλους που ακούμε έξω. </w:t>
      </w:r>
    </w:p>
    <w:p w14:paraId="279A29F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Γνωρίζω για τη συνάντηση που είχατε τη Δευτέρα. Εκδόθηκαν δύο ενημερωτικά σημειώματα από συνδικαλιστικούς φορείς. Απ’ αυτά τα ενημερωτικά σημειώματα –είναι σαν δελτία Τύπου της συναντήσεως- προκύπτουν ορισμένα ερωτήματα.</w:t>
      </w:r>
    </w:p>
    <w:p w14:paraId="279A29F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Το πρώτο ερώτημα είναι: Αληθεύει ότι η Επιτροπή Ανταγωνισμού θα ζητήσει από τα ΕΑΣ την ανάκτηση περίπου 60 εκατομμυρίων λόγω επιδοτήσεων παραγωγής –νομίζω ότι το αναφέρατε προηγουμένως- μη αμυντικών δραστηριοτήτων; Αυτή η ενέργεια δεν θα οδηγήσει σε εκκαθάριση της εταιρείας;</w:t>
      </w:r>
    </w:p>
    <w:p w14:paraId="279A2A0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Δεύτερο ερώτημα: Δεσμευθήκατε ότι θα προβείτε σε συγκεκριμένες ενέργειες. Πολύ σωστά είπατε ότι είναι δομικό πρόβλημα. Υπάρχουν, βέβαια, διάφορες προσεγγίσεις. Εφόσον λέει η ηγεσία ότι το ζήτημα των ΕΑΣ είναι δομικό και όχι οικονομικό ή οτιδήποτε άλλο, τότε λέμε ότι προσχωρούμε σε αυτήν την άποψη. Είπατε ότι θα κάνετε συγκεκριμένες ενέργειες για την εξασφάλιση της μισθοδοσίας των εργαζομένων στα ΕΑΣ, καθώς και στο να μη χαθούν οι ρυθμίσεις των χρεών της εταιρείας με την εφορία, το ΙΚΑ και λοιπά. Ποιες είναι ακριβώς αυτές οι ενέργειες;</w:t>
      </w:r>
    </w:p>
    <w:p w14:paraId="279A2A0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Τρίτο ερώτημα: Επαναλαμβάνω ότι οι απολύσεις των στελεχών και των δικηγόρων έγιναν χωρίς εξηγήσεις. Πρέπει να δώσουμε εξηγήσεις. Είστε πολιτικός, είστε εξ ιδεολογίας υπερασπιστής των λαϊκών αιτημάτων –όπως όλοι σε αυτήν την Αίθουσα οφείλουμε να το κάνουμε- και λαός είναι και αυτοί που εργάζονταν υπό οποιαδήποτε ιδιότητα εκεί. Θα παρακαλούσα θερμά να μου δώσετε απαντήσεις και στα άλλα δύο ερωτήματα.</w:t>
      </w:r>
    </w:p>
    <w:p w14:paraId="279A2A0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Όντως είναι και δομικό το πρόβλημα των ΕΑΣ. Και νομίζω ότι αυτή τη στιγμή η πολιτική ηγεσία πρέπει να δώσει λύση. Εμείς, η Νέα Δημοκρατία ως κυβέρνηση προσπάθησε. Και έκανε προσπάθειες, τις οποίες και εσείς αναφέρατε και νομίζω ότι τις αναφέρατε κατά θετικό τρόπο, με θετικό πρόσημο.</w:t>
      </w:r>
    </w:p>
    <w:p w14:paraId="279A2A0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Εσείς τι κάνετε από εδώ και μπρος; Και νομίζω ότι αυτή η ερώτηση πρέπει επιτέλους να αποτελέσει την ευκαιρία να υπάρξει μία πλήρης διαλεύκανση και ένα ξεκαθάρισμα προς κάθε κατεύθυνση και προς τους εργαζομένους και προς τους υποψήφιους αγοραστές όσον αφορά το μέλλον των ΕΑΣ.</w:t>
      </w:r>
    </w:p>
    <w:p w14:paraId="279A2A04" w14:textId="77777777" w:rsidR="000F757A" w:rsidRDefault="002441C3">
      <w:pPr>
        <w:spacing w:line="600" w:lineRule="auto"/>
        <w:ind w:firstLine="720"/>
        <w:contextualSpacing/>
        <w:jc w:val="both"/>
        <w:rPr>
          <w:rFonts w:eastAsia="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A153B2">
        <w:rPr>
          <w:rFonts w:eastAsia="Times New Roman" w:cs="Times New Roman"/>
          <w:b/>
          <w:szCs w:val="24"/>
        </w:rPr>
        <w:t>ΑΝΑΣΤΑΣΙΑ ΧΡΙΣΤΟΔΟΥΛΟΠΟΥΛΟΥ</w:t>
      </w:r>
      <w:r>
        <w:rPr>
          <w:rFonts w:eastAsia="Times New Roman" w:cs="Times New Roman"/>
          <w:szCs w:val="24"/>
        </w:rPr>
        <w:t>)</w:t>
      </w:r>
    </w:p>
    <w:p w14:paraId="279A2A0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Όσον αφορά τη σύμβαση με την Ινδία θα ήθελα, αν είσαστε πρόχειρος, περισσότερη διευκρίνιση. Συμφωνούμε, συνηγορούμε σε οτιδήποτε θα δημιουργήσει αιμοδοσία στα ΕΑΣ, αλλά τι συμβαίνει με αυτήν τη σύμβαση; Έχετε κάτι να μας πείτε;</w:t>
      </w:r>
    </w:p>
    <w:p w14:paraId="279A2A0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79A2A0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κύριος Υπουργός για τρία λεπτά.</w:t>
      </w:r>
    </w:p>
    <w:p w14:paraId="279A2A0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Πολύ συγκεκριμένα, κύριε Δαβάκη, κατ’ αρχάς, για το ζήτημα με την Επιτροπή Ανταγωνισμού, πρέπει να πω ότι αυτό είναι ένα ζήτημα που στη συνάντηση ανέφερε ως ενδεχόμενο ο εκπρόσωπος των εργαζομένων και κανένας άλλος. Αυτήν τη στιγμή απόφαση της Επιτροπής Ανταγωνισμού σε σχέση με αυτό δεν υπάρχει. Και, βέβαια, κατά κύριο λόγο, δεν πρέπει να αφορά -σας λέω και μια γραμμή υπεράσπισης- το στρατιωτικό κομμάτι των ΕΑΣ, αλλά το πολιτικό κομμάτι των ΕΑΣ το οποίο τίθεται σε εκκαθάριση. Αυτό, όμως, το παρακολουθούμε μαζί με την ΚΕΜΚΕ και είναι το ένα θέμα.</w:t>
      </w:r>
    </w:p>
    <w:p w14:paraId="279A2A0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θέμα του δομικού έχει να κάνει και με το πελατειακό κράτος. Θέλω να σας το πω τελείως καθαρά. Δεν μπορεί μία εταιρεία σαν τα ΕΑΣ να έχει το 60% διοικητικό προσωπικό, ακόμα και με τη μείωση, και το 40% στην παραγωγή. </w:t>
      </w:r>
    </w:p>
    <w:p w14:paraId="279A2A0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Κύμη.</w:t>
      </w:r>
    </w:p>
    <w:p w14:paraId="279A2A0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Όχι μόνο στην Κύμη, αλλά και πάρα πολλά άλλα. Είναι ζητήματα τα οποία πρέπει να τα δούμε.</w:t>
      </w:r>
    </w:p>
    <w:p w14:paraId="279A2A0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Ή δεν μπορεί το προηγούμενο χρονικό διάστημα να έχουν </w:t>
      </w:r>
      <w:proofErr w:type="spellStart"/>
      <w:r>
        <w:rPr>
          <w:rFonts w:eastAsia="Times New Roman" w:cs="Times New Roman"/>
          <w:szCs w:val="24"/>
        </w:rPr>
        <w:t>παυθεί</w:t>
      </w:r>
      <w:proofErr w:type="spellEnd"/>
      <w:r>
        <w:rPr>
          <w:rFonts w:eastAsia="Times New Roman" w:cs="Times New Roman"/>
          <w:szCs w:val="24"/>
        </w:rPr>
        <w:t xml:space="preserve"> οι γραμμές παραγωγής που αφορούν τα μικρού διαμετρήματος </w:t>
      </w:r>
      <w:proofErr w:type="spellStart"/>
      <w:r>
        <w:rPr>
          <w:rFonts w:eastAsia="Times New Roman" w:cs="Times New Roman"/>
          <w:szCs w:val="24"/>
        </w:rPr>
        <w:t>πυρομαχικά</w:t>
      </w:r>
      <w:proofErr w:type="spellEnd"/>
      <w:r>
        <w:rPr>
          <w:rFonts w:eastAsia="Times New Roman" w:cs="Times New Roman"/>
          <w:szCs w:val="24"/>
        </w:rPr>
        <w:t xml:space="preserve">, τα οποία είναι τα πλέον ζητούμενα και τα ξαναστήνουμε από την αρχή. Δηλαδή, πήραμε και την Ελευσίνα και την πήγαμε στο Λαύριο και πάει λέγοντας. Αυτές είναι οι προσπάθειες που κάνουμε. </w:t>
      </w:r>
    </w:p>
    <w:p w14:paraId="279A2A0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Δεν θέλω να αναφέρω τι τους είπα σε μια συνάντηση ένα προς ένα, αλλά είπα πολύ συγκεκριμένα πράγματα, τα οποία εκτελούμε και παρακολουθούμε από τη Δευτέρα όχι μόνο μέρα με τη μέρα, αλλά ώρα με την ώρα. Και πρέπει να πω ότι η ερώτησή σας με διευκόλυνε να ελέγξω και συγκεκριμένα άλλα στοιχεία και νομίζω ότι αυτή είναι η διαδικασία.</w:t>
      </w:r>
    </w:p>
    <w:p w14:paraId="279A2A0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για τη διαδικασία που αφορά -ας το πω με αυτόν τον τρόπο- τις σχέσεις των εργαζομένων, θέλω να σας πω τα εξής: Είπα στην αρχή ότι εγώ έχω εμπιστοσύνη στη διοίκηση. Δεν μπορώ να παρέμβω λέγοντας «γιατί κάνεις αυτό;» κι αυτό όχι γιατί δεν μπορώ, αλλά δεν θα είναι και σωστό. </w:t>
      </w:r>
    </w:p>
    <w:p w14:paraId="279A2A0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Θυμίζω, σε προηγούμενη ερώτηση του κ. Λοβέρδου είχα πει ότι για το αντικείμενο των εργασιών του νομικού τμήματος των ΕΑΣ -και το οποίο δίνει και δουλειές έξω σε δικηγορικά γραφεία- το να έχει δέκα δικηγόρους -και μάλιστα τότε είχα πει έντεκα δικηγόρους και με διόρθωσε ότι ήταν δέκα- αυτό το θεωρώ στοιχείο του δομικού προβλήματος. Η αξιολόγηση τώρα του ποιοι, πώς και λοιπά είναι της διοίκησης. </w:t>
      </w:r>
    </w:p>
    <w:p w14:paraId="279A2A1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τους έξι εργαζόμενους, εκ των οποίων τέσσερις είχαν διατελέσει ή ήταν στελέχη, η μία περίπτωση -νομίζω θα συμφωνήσουμε και οι δυο μας, αν το συζητήσουμε- δεν θα μπορούσε να παραμείνει, λόγω της συμπεριφοράς στα ΕΑΣ. Όμως, δεν είμαστε δικαστές με την έννοια ότι αυτά τα πράγματα μπορούν να λυθούν και στα δικαστήρια. Και ξέρω ότι η μία περίπτωση ήταν περισσότερο παρεξήγηση και θα έπρεπε να λυθεί. </w:t>
      </w:r>
    </w:p>
    <w:p w14:paraId="279A2A1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Τέλος, ξέρετε όλοι -άλλωστε ανακοινώθηκε και στον Τύπο- ότι κάναμε μία διαδικασία μαζί με τον Υπουργό και τα συναρμόδια Υπουργεία που αφορούν την ΕΑΒ. Μετά από ένα ταξίδι, που έχω υποχρέωση εκ μέρους της Κυβέρνησης να πάω, θα ξαναγίνει –και το υποσχέθηκα αυτό- αυτή η ίδια διαδικασία με τα ΕΑΣ, όπου θα πάρουν μέρος το Υπουργείο Οικονομικών, το Υπουργείο Εργασίας και το Υπουργείο Διοικητικής Ανασυγκρότησης. Γιατί βγαίνουν προβλήματα να παίρνεις δουλειές, όπως αυτή της Ινδίας -και να μην αναφέρω για τι θέμα είναι, αλλά είναι ένα πολύ μεγάλο </w:t>
      </w:r>
      <w:r>
        <w:rPr>
          <w:rFonts w:eastAsia="Times New Roman" w:cs="Times New Roman"/>
          <w:szCs w:val="24"/>
          <w:lang w:val="en-US"/>
        </w:rPr>
        <w:t>project</w:t>
      </w:r>
      <w:r>
        <w:rPr>
          <w:rFonts w:eastAsia="Times New Roman" w:cs="Times New Roman"/>
          <w:szCs w:val="24"/>
        </w:rPr>
        <w:t xml:space="preserve">- και να μην έχεις εργαζόμενους να τα βγάλεις και να μπαίνεις σε μία διαδικασία σύγχρονου δουλεμπόριου -το οποίο θα σταματήσει-, να παίρνεις δηλαδή εταιρεία ενοικίασης εργαζομένων, που πρέπει πια να τους εκπαιδεύεις. Έτσι δεν πάει μπροστά –και συμφωνούμε νομίζω σε αυτό- ούτε η εταιρεία ούτε η οικονομία. </w:t>
      </w:r>
    </w:p>
    <w:p w14:paraId="279A2A1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Άρα, και αύριο φαντάζομαι και μεθαύριο και αυτές τις ημέρες, θα έχουμε την ευκαιρία να συζητήσουμε πάρα πολύ περί οικονομίας και πώς θα περάσουμε από την ύφεση στην ανάπτυξη όχι μόνο με μέτρα, αλλά και με άλλες δράσεις -αυτό είναι που θα μας απασχολεί- και θα έχουμε αυτήν τη δυνατότητα.</w:t>
      </w:r>
    </w:p>
    <w:p w14:paraId="279A2A1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Επόμενη είναι η όγδοη με αριθμό 836/4-5-2016 επίκαιρη ερώτηση δεύτερου κύκλου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Εθνικής Άμυνας, σχετικά με τα προβλήματα και τις προοπτικές της Ελληνικής Βιομηχανίας Οχημάτων ΕΛΒΟ.</w:t>
      </w:r>
    </w:p>
    <w:p w14:paraId="279A2A1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όλους να δείξουν σεβασμό στο χρόνο, γιατί στις 13.00΄ αρχίζει η επιτροπή για το νομοσχέδιο και οι περισσότεροι από τους Υπουργούς πρέπει να είναι εκεί. </w:t>
      </w:r>
    </w:p>
    <w:p w14:paraId="279A2A1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έχει τον λόγο. </w:t>
      </w:r>
    </w:p>
    <w:p w14:paraId="279A2A1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κυρία Πρόεδρε.</w:t>
      </w:r>
    </w:p>
    <w:p w14:paraId="279A2A1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την 1η Φεβρουαρίου 2016 επισκεφθήκατε με την ιδιότητά σας τις εγκαταστάσεις της Ελληνικής Βιομηχανίας Οχημάτων στη Θεσσαλονίκη και σύμφωνα με την επίσημη ανακοίνωση του Υπουργείου είχατε συνάντηση με το σωματείο των εργαζομένων. Τονίσατε δε σ’ αυτή τη συνάντηση ότι η ΕΛΒΟ είναι ένα προνόμιο που έχει το ελληνικό κράτος, το οποίο ωστόσο στη διάρκεια των προηγούμενων χρόνων διαρκώς το απαξίωνε, με τελικό στόχο και επιδίωξη να οδηγήσει σε κλείσιμο συνολικά την Ελληνική Αμυντική Βιομηχανία. </w:t>
      </w:r>
    </w:p>
    <w:p w14:paraId="279A2A1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Η σημερινή Κυβέρνηση, τονίσατε, προσπαθεί να αντιστρέψει αυτή την κατάσταση. Ειδικότερα, το Υπουργείο Εθνικής Άμυνας εκδηλώνει το ενδιαφέρον του να αναλάβει την εποπτεία της ΕΛΒΟ, που σήμερα έχει το Υπουργείο Οικονομικών και μέσα απ’ αυτήν να συνδράμει στην ανασυγκρότηση της επιχείρησης. Αυτό, όπως είπατε, μπορεί να γίνει σε πρώτη φάση με διάφορα μικρά προγράμματα του Στρατού Ξηράς και ταυτόχρονα με ανοίγματα και σε στρατούς άλλων χωρών. Η υπόθεση της ΕΛΒΟ, προσθέσατε, θα πρέπει να έχει κλείσει μέχρι το τέλος του Φεβρουαρίου. </w:t>
      </w:r>
    </w:p>
    <w:p w14:paraId="279A2A1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Ωστόσο, είναι δεδομένη η απόφαση της Κυβέρνησης να παραμείνει η ΕΛΒΟ ανοιχτή και διαβεβαιώσατε ότι θα κάνετε ό,τι είναι ανθρωπίνως, αλλά και πολιτικά δυνατό, ώστε αυτό το «διαμάντι», όπως είπατε, της ελληνικής βιομηχανίας να σταθεροποιηθεί και να αναπτυχθεί.</w:t>
      </w:r>
    </w:p>
    <w:p w14:paraId="279A2A1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Κατόπιν αυτών, ερωτάσθε, κύριε Υπουργέ: Σε ποιες ενέργειες έχετε προβεί κατά το χρονικό διάστημα που ο ίδιος θέσατε, αλλά και αργότερα για την εύρυθμη λειτουργία της ΕΛΒΟ, ιδιαίτερα στον τομέα της ανάληψης εγχώριων και διεθνών εξοπλιστικών προγραμμάτων; Ποιος είναι ο σχεδιασμός της Κυβέρνησης για το μέλλον της εταιρείας, ιδιαίτερα στην προοπτική πλήρους ή μερικής ιδιωτικοποίησης της επιχείρησης; Πώς σκοπεύετε να επιλύσετε το πρόβλημα της οικονομικής ασφυξίας της επιχείρησης και ειδικότερα την εκκρεμότητα της κρατικής οφειλής; </w:t>
      </w:r>
    </w:p>
    <w:p w14:paraId="279A2A1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79A2A1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πολύ, κύριε </w:t>
      </w:r>
      <w:proofErr w:type="spellStart"/>
      <w:r>
        <w:rPr>
          <w:rFonts w:eastAsia="Times New Roman" w:cs="Times New Roman"/>
          <w:szCs w:val="24"/>
        </w:rPr>
        <w:t>Σαρίδη</w:t>
      </w:r>
      <w:proofErr w:type="spellEnd"/>
      <w:r>
        <w:rPr>
          <w:rFonts w:eastAsia="Times New Roman" w:cs="Times New Roman"/>
          <w:szCs w:val="24"/>
        </w:rPr>
        <w:t>.</w:t>
      </w:r>
    </w:p>
    <w:p w14:paraId="279A2A1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279A2A1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Ευχαριστώ, κυρία Πρόεδρε. </w:t>
      </w:r>
    </w:p>
    <w:p w14:paraId="279A2A1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w:t>
      </w:r>
      <w:proofErr w:type="spellStart"/>
      <w:r>
        <w:rPr>
          <w:rFonts w:eastAsia="Times New Roman" w:cs="Times New Roman"/>
          <w:szCs w:val="24"/>
        </w:rPr>
        <w:t>Σαρίδη</w:t>
      </w:r>
      <w:proofErr w:type="spellEnd"/>
      <w:r>
        <w:rPr>
          <w:rFonts w:eastAsia="Times New Roman" w:cs="Times New Roman"/>
          <w:szCs w:val="24"/>
        </w:rPr>
        <w:t xml:space="preserve">, για την ερώτηση. </w:t>
      </w:r>
    </w:p>
    <w:p w14:paraId="279A2A2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να δικαιολογήσω τον όρο «διαμάντι» με τρόπο που νομίζω ότι μπορούμε να καταλάβουμε όλοι και όσοι δεν είναι εδώ, αλλά και όσοι μας βλέπουν. Εάν βγείτε έξω και παρατηρήσετε λεωφορεία, όχι μόνο του Στρατού, αλλά και της ΣΤΑΣΥ και άλλα </w:t>
      </w:r>
      <w:proofErr w:type="spellStart"/>
      <w:r>
        <w:rPr>
          <w:rFonts w:eastAsia="Times New Roman" w:cs="Times New Roman"/>
          <w:szCs w:val="24"/>
        </w:rPr>
        <w:t>βαρέα</w:t>
      </w:r>
      <w:proofErr w:type="spellEnd"/>
      <w:r>
        <w:rPr>
          <w:rFonts w:eastAsia="Times New Roman" w:cs="Times New Roman"/>
          <w:szCs w:val="24"/>
        </w:rPr>
        <w:t xml:space="preserve"> οχήματα κλπ., θα δείτε την επιγραφή ΕΛΒΟ και πρέπει να είμαστε περήφανοι γι’ αυτό, ότι έχουμε στην Ελλάδα μία βιομηχανία, η οποία μπορεί να κάνει </w:t>
      </w:r>
      <w:proofErr w:type="spellStart"/>
      <w:r>
        <w:rPr>
          <w:rFonts w:eastAsia="Times New Roman" w:cs="Times New Roman"/>
          <w:szCs w:val="24"/>
        </w:rPr>
        <w:t>βαρέα</w:t>
      </w:r>
      <w:proofErr w:type="spellEnd"/>
      <w:r>
        <w:rPr>
          <w:rFonts w:eastAsia="Times New Roman" w:cs="Times New Roman"/>
          <w:szCs w:val="24"/>
        </w:rPr>
        <w:t xml:space="preserve"> οχήματα. </w:t>
      </w:r>
    </w:p>
    <w:p w14:paraId="279A2A2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Το γεγονός ότι καταφέραμε μόνοι μας να την απαξιώνουμε, αντί να την επεκτείνουμε, αυτό είναι προς ψόγο δικό μας. </w:t>
      </w:r>
    </w:p>
    <w:p w14:paraId="279A2A2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Παγκόσμια πρωτοτυπία!</w:t>
      </w:r>
    </w:p>
    <w:p w14:paraId="279A2A2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Ναι, είναι τρομερό και μάλιστα για μία εταιρεία, η οποία μπορεί να έχει και εξαγωγικό και άλλο ενδιαφέρον. </w:t>
      </w:r>
    </w:p>
    <w:p w14:paraId="279A2A2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ένα θέμα και πρέπει να σας πω ότι έχω κάνει μία αρκετά μεγάλη προσπάθεια και βρίσκω επικοινωνία, ιδιαίτερα με το Υπουργείο Μεταφορών και Δικτύων, ώστε να υπάρχουν προγραμματικές συμφωνίες προς αυτήν την κατεύθυνση. Αυτό είναι το ένα, αλλά το λέω -αυτό είναι ατομικό- ως μέλος της Κυβέρνησης. Ας το πω με αυτόν τον τρόπο, γιατί το Υπουργείο Εθνικής Άμυνας σε σχέση με την ΕΛΒΟ είναι πελάτης. Εδώ είναι το δεύτερο ζήτημα. </w:t>
      </w:r>
    </w:p>
    <w:p w14:paraId="279A2A2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Συγχρόνως, πρέπει να τονίσουμε, για να το γνωρίζουν όλοι, ότι η ΕΛΒΟ είναι σε εκκαθάριση εν λειτουργία. Το δυστύχημα ότι το «εν λειτουργία» έχει κάποια χαρακτηριστικά. Δηλαδή, λειτουργεί πραγματικά η επιχείρηση; Η δική μου γνώμη είναι ότι δεν ξεπερνά το 20% των δυνατοτήτων της σ’ αυτά που κάνουν τώρα.</w:t>
      </w:r>
    </w:p>
    <w:p w14:paraId="279A2A2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Τι έκανα, όμως, εγώ μετά; Υπάρχει πρώτα και κύρια η οφειλή του Υπουργείου Εθνικής Άμυνας, η οποία πρόσφατα έχει κατοχυρωθεί και από δικαστικές αποφάσεις. </w:t>
      </w:r>
    </w:p>
    <w:p w14:paraId="279A2A2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Αναπληρωτή Υπουργού)</w:t>
      </w:r>
    </w:p>
    <w:p w14:paraId="279A2A2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Αντικειμενικά το Νομικό Συμβούλιο θα έπρεπε να πάει και να εφεσιβάλει. Και εφεσίβαλε, διαφορετικά θα είχαν ευθύνη, εάν δεν το έκαναν. Όμως, αυτό που έχουμε συνεννοηθεί και γι’ αυτό που έχουμε τις απαραίτητες άδειες και από το Υπουργείο Οικονομικών, δηλαδή την απαραίτητη έγκριση, είναι να γίνει ένας εξωδικαστικός συμβιβασμός -και θα σας πω και ποιον προτείνουμε, χωρίς να προδικάζω- ώσπου να γίνει τελικά η νομική διαδικασία. </w:t>
      </w:r>
    </w:p>
    <w:p w14:paraId="279A2A2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Ο εξωδικαστικός συμβιβασμός που έχουμε προτείνει και συνεννοηθεί και με τον εκκαθαριστή, είναι το βασικό κεφάλαιο που οφείλεται να αρχίσει να αποδίδεται από τα τώρα και η συζήτηση να πάει μόνο στο επίπεδο των προσαυξήσεων και των τόκων. Μιλάμε για 7 εκατομμύρια από τα 9 που έχουν περίπου εκδικαστεί και με αυτή τη λογική προχωράμε.</w:t>
      </w:r>
    </w:p>
    <w:p w14:paraId="279A2A2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θέλω να σας πω είναι ότι πρέπει να ολοκληρωθεί η διαδικασία της εκκαθάρισης. Νομίζω ότι είναι αρκετά χρόνια στον αέρα. </w:t>
      </w:r>
    </w:p>
    <w:p w14:paraId="279A2A2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14:paraId="279A2A2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Μόνο ότι η διαδικασία της εκκαθάρισης πρέπει να έχει δύο στοιχεία. Πρώτον, η ΕΛΒΟ είναι ενιαία και σ’ αυτό έχουμε συνεννοηθεί και με τον εκκαθαριστή. Άρα, δεν γίνεται.</w:t>
      </w:r>
    </w:p>
    <w:p w14:paraId="279A2A2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Δεύτερον, το περιουσιακό στοιχείο των Ενόπλων Δυνάμεων εντός της ΕΛΒΟ, το οποίο δεν είναι ότι αποτιμάται σε χρήμα αντί αντισταθμιστικό ωφέλημα, αλλά σε αξία λειτουργίας της εταιρείας, πρέπει να κατοχυρωθεί με τον ένα ή τον άλλο τρόπο. Αυτήν τη στιγμή λειτουργεί ως χρησιδάνειο στην εταιρεία.</w:t>
      </w:r>
    </w:p>
    <w:p w14:paraId="279A2A2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Τρίτον, πρέπει να ελέγξουμε τις δυνατότητες στο νέο μετοχικό σχήμα μιας ενιαίας εταιρείας της συμμετοχής του δημοσίου, ώστε να νιώθουμε ότι χρησιμοποιούμε αυτό το κομμάτι. Εγώ δεν συμφωνώ -και θέλω να σας το πω- η ΕΛΒΟ να ασχολείται μόνο με στρατιωτικά, πρέπει να επεκταθεί.</w:t>
      </w:r>
    </w:p>
    <w:p w14:paraId="279A2A2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Το τέταρτο ζήτημα πρέπει να σας πω μια ότι είναι μια κακή εμπειρία. Να λέμε τις καλές, να λέμε και τις κακές. Όταν επιστρέψαμε από τη Θεσσαλονίκη, ζητήσαμε από την ΕΛΒΟ, με βάση μία κατάσταση αναγκών των γενικών επιτελείων, να μας δώσει τιμές. Πρέπει να αλλάξουμε τον τρόπο, με τον οποίο καθορίζονται οι τιμές υπηρεσιών και …</w:t>
      </w:r>
    </w:p>
    <w:p w14:paraId="279A2A3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και δευτερολογία.</w:t>
      </w:r>
    </w:p>
    <w:p w14:paraId="279A2A3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w:t>
      </w:r>
      <w:r>
        <w:rPr>
          <w:rFonts w:eastAsia="Times New Roman" w:cs="Times New Roman"/>
          <w:szCs w:val="24"/>
        </w:rPr>
        <w:t>(</w:t>
      </w:r>
      <w:r>
        <w:rPr>
          <w:rFonts w:eastAsia="Times New Roman" w:cs="Times New Roman"/>
          <w:b/>
          <w:szCs w:val="24"/>
        </w:rPr>
        <w:t xml:space="preserve">Αναπληρωτής Υπουργός Εθνικής Άμυνας): </w:t>
      </w:r>
      <w:r>
        <w:rPr>
          <w:rFonts w:eastAsia="Times New Roman" w:cs="Times New Roman"/>
          <w:szCs w:val="24"/>
        </w:rPr>
        <w:t>Ένα δευτερόλεπτο μόνο, κυρία Πρόεδρε, δεν ξέρω αν θα χρειαστώ.</w:t>
      </w:r>
    </w:p>
    <w:p w14:paraId="279A2A3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Να τον αλλάξουμε αυτόν τον τρόπο, γιατί δεν είναι ανταγωνιστικότητα, με αποτέλεσμα να έρθουν τιμές που ήταν 20% και 30% επάνω από τις συνήθεις τιμές, που αγοράζουμε ήδη. Όπως καταλαβαίνετε, έτσι δεν πάνε μπροστά οι εταιρείες. </w:t>
      </w:r>
    </w:p>
    <w:p w14:paraId="279A2A3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 </w:t>
      </w:r>
      <w:proofErr w:type="spellStart"/>
      <w:r>
        <w:rPr>
          <w:rFonts w:eastAsia="Times New Roman" w:cs="Times New Roman"/>
          <w:szCs w:val="24"/>
        </w:rPr>
        <w:t>Σαρίδης</w:t>
      </w:r>
      <w:proofErr w:type="spellEnd"/>
      <w:r>
        <w:rPr>
          <w:rFonts w:eastAsia="Times New Roman" w:cs="Times New Roman"/>
          <w:szCs w:val="24"/>
        </w:rPr>
        <w:t xml:space="preserve"> έχει τον λόγο. </w:t>
      </w:r>
    </w:p>
    <w:p w14:paraId="279A2A3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κυρία Πρόεδρε.</w:t>
      </w:r>
    </w:p>
    <w:p w14:paraId="279A2A3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μιλήσατε για έναν εξωδικαστικό συμβιβασμό, αλλά αυτός ο εξωδικαστικός συμβιβασμός στην οφειλή –που ουσιαστικά έχετε προχωρήσει, έχει προσφύγει το κράτος στο </w:t>
      </w:r>
      <w:proofErr w:type="spellStart"/>
      <w:r>
        <w:rPr>
          <w:rFonts w:eastAsia="Times New Roman" w:cs="Times New Roman"/>
          <w:szCs w:val="24"/>
        </w:rPr>
        <w:t>ΣτΕ</w:t>
      </w:r>
      <w:proofErr w:type="spellEnd"/>
      <w:r>
        <w:rPr>
          <w:rFonts w:eastAsia="Times New Roman" w:cs="Times New Roman"/>
          <w:szCs w:val="24"/>
        </w:rPr>
        <w:t xml:space="preserve"> για την οφειλή των 7 εκατομμυρίων- θέλει κάποιο χρόνο, απαιτεί κάποιο χρόνο και γι’ αυτόν τον χρόνο που απαιτεί, θα ήθελα να σας πω, ότι αυτήν τη στιγμή οι εργαζόμενοι στην Ελληνική Βιομηχανία Οχημάτων είναι τρεις μήνες απλήρωτοι. Έχουν πάρει 500 ευρώ έναντι από την πώληση κάποιων ανταλλακτικών συνολικής αξίας 190.000 ευρώ. Από αυτά τα χρήματα ζούνε και από τις απαντήσεις, τις οποίες πήραμε, δεν βλέπουμε πώς αλλιώς θα έρθουν άλλα έσοδα, μέχρι να επιτευχθεί αυτός ο εξωδικαστικός συμβιβασμός. </w:t>
      </w:r>
    </w:p>
    <w:p w14:paraId="279A2A3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Εγώ δεν βλέπω πώς θα μπορούσε η απάντησή σας, κύριε Υπουργέ, να καθησυχάσει τους εργαζόμενους της ΕΛΒΟ. Γνωρίζετε κι εσείς ότι το μέλλον της ΕΛΒΟ ταυτίζεται ουσιαστικά και με το μέλλον των εργαζομένων της. Οι εργαζόμενοι έχουν από πίσω οικογένειες. Αν αυτά που λέμε εδώ σήμερα, δεν βγάζουν νόημα στα αυτιά των ανθρώπων που μας ακούνε, τότε πώς μπορούμε εμείς να μιλάμε για μία ενδεχόμενη ανάπτυξη στην Ελλάδα; </w:t>
      </w:r>
    </w:p>
    <w:p w14:paraId="279A2A3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Όπως και να έχει, κύριε Υπουργέ, εμείς θέλουμε μία απάντηση σήμερα εδώ από εσάς, μία επίσημη απάντηση, η οποία να φτάσει στα αυτιά των εργαζομένων και να είναι μία απάντηση ξεκάθαρη, ουσιαστική, να είναι μία απάντηση ικανοποιητική για το μέλλον των ανθρώπων αυτών και το μέλλον των οικογενειών τους.</w:t>
      </w:r>
    </w:p>
    <w:p w14:paraId="279A2A3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79A2A3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κύριος Υπουργός έχει τον λόγο.</w:t>
      </w:r>
    </w:p>
    <w:p w14:paraId="279A2A3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w:t>
      </w:r>
      <w:r>
        <w:rPr>
          <w:rFonts w:eastAsia="Times New Roman" w:cs="Times New Roman"/>
          <w:szCs w:val="24"/>
        </w:rPr>
        <w:t>(</w:t>
      </w:r>
      <w:r>
        <w:rPr>
          <w:rFonts w:eastAsia="Times New Roman" w:cs="Times New Roman"/>
          <w:b/>
          <w:szCs w:val="24"/>
        </w:rPr>
        <w:t xml:space="preserve">Αναπληρωτής Υπουργός Εθνικής Άμυνας): </w:t>
      </w:r>
      <w:r>
        <w:rPr>
          <w:rFonts w:eastAsia="Times New Roman" w:cs="Times New Roman"/>
          <w:szCs w:val="24"/>
        </w:rPr>
        <w:t>Δεν θα πω ότι το ζήτημα της μισθοδοσίας της λειτουργίας είναι αρμοδιότητα του Υπουργείου Οικονομικών, γιατί είναι ένα ζήτημα που το ξέρω και μπορώ να σας απαντήσω.</w:t>
      </w:r>
    </w:p>
    <w:p w14:paraId="279A2A3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το πρώτο, όλες οι διαδικασίες έχουν ολοκληρωθεί. Σε σχέση με τον εξωδικαστικό συμβιβασμό, αναμένεται η συνεδρίαση του Νομικού Συμβουλίου του Κράτους, που θα ολοκληρώσει αυτή τη διαδικασία στις 31 Μαΐου, οπότε αμέσως μετά και με τον τρόπο που αυτό θα συμφωνηθεί, μια και οι μη επίσημες συνεννοήσεις έχουν ολοκληρωθεί, θα ξεκινήσει αυτή η διαδικασία. Βεβαίως, αυτό δεν λύνει το πρόβλημα της λειτουργίας της εταιρείας. </w:t>
      </w:r>
    </w:p>
    <w:p w14:paraId="279A2A3C"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rPr>
        <w:t xml:space="preserve">Ξέρετε ότι σε τέτοιου είδους εταιρείες το μέλλον των εργαζομένων με το μέλλον της εταιρείας είναι λίγο-πολύ κοινό. Έτσι δεν είναι; Άρα, όταν μιλάω για το ένα, εννοείται ότι ενδιαφέρομαι για το άλλο. Αυτό είναι το βασικό ζήτημα. </w:t>
      </w:r>
    </w:p>
    <w:p w14:paraId="279A2A3D"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rPr>
        <w:t xml:space="preserve">Τι μπορούμε να κάνουμε εμείς και τι έχουμε κάνει σαν Υπουργείο Εθνικής Άμυνας; Θέλω να σας πω ότι στην πρόσφατη επίσκεψή μου στην Κύπρο και μετά από συνεννόηση και με τον εκκαθαριστή και τη διοίκηση της ΕΛΒΟ, λύσαμε ένα χρονίζον πρόβλημα, βρίσκοντας μια τιμή για εξαρτήματα που ήταν από αυτοκίνητα –με την Κύπρο- και λίμναζαν. Λύθηκε αυτό το πρόβλημα με τις επτακόσιες χιλιάδες. </w:t>
      </w:r>
    </w:p>
    <w:p w14:paraId="279A2A3E"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rPr>
        <w:t xml:space="preserve">Συγχρόνως, έχουμε δυο συμβάσεις, τις οποίες αυτήν τη στιγμή προωθούμε, τη σύμβαση 039Δ/2011 για εβδομήντα έξι ρυμουλκά οχήματα, δεν έχει νόημα ο τύπος, που είναι η αξία του τιμήματος 9,5 εκατομμύρια και το δεύτερο, η σύμβαση για προμήθεια επτακοσίων ενενήντα ενός ειδών ανταλλακτικών </w:t>
      </w:r>
      <w:r>
        <w:rPr>
          <w:rFonts w:eastAsia="Times New Roman" w:cs="Times New Roman"/>
          <w:szCs w:val="24"/>
          <w:lang w:val="en-US"/>
        </w:rPr>
        <w:t>MS</w:t>
      </w:r>
      <w:r>
        <w:rPr>
          <w:rFonts w:eastAsia="Times New Roman" w:cs="Times New Roman"/>
          <w:szCs w:val="24"/>
        </w:rPr>
        <w:t xml:space="preserve"> 240-290, που η σύμβαση είναι άλλα 5.700.000. Αυτά αφορούν τον στρατό τον δικό μας. </w:t>
      </w:r>
    </w:p>
    <w:p w14:paraId="279A2A3F"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rPr>
        <w:t>Και για να αποδείξω ακόμη περισσότερο αυτό που λέω, είναι ήδη γνωστή η προσπάθεια να υπάρξει μια σύμβαση με τον αιγυπτιακό στρατό για διακόσια περίπου οχήματα μεταφοράς -</w:t>
      </w:r>
      <w:r>
        <w:rPr>
          <w:rFonts w:eastAsia="Times New Roman" w:cs="Times New Roman"/>
          <w:szCs w:val="24"/>
          <w:lang w:val="en-US"/>
        </w:rPr>
        <w:t>BMP</w:t>
      </w:r>
      <w:r>
        <w:rPr>
          <w:rFonts w:eastAsia="Times New Roman" w:cs="Times New Roman"/>
          <w:szCs w:val="24"/>
        </w:rPr>
        <w:t xml:space="preserve">3 λέγονται- ώστε κι από εκεί να υπάρξει αυτό το πράγμα. </w:t>
      </w:r>
    </w:p>
    <w:p w14:paraId="279A2A40"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rPr>
        <w:t>Όμως, θέλω να είμαι τελείως καθαρός. Αυτά είναι ενέργειες ενέσεων και οι ενέσεις αυτές να μην είναι «</w:t>
      </w:r>
      <w:proofErr w:type="spellStart"/>
      <w:r>
        <w:rPr>
          <w:rFonts w:eastAsia="Times New Roman" w:cs="Times New Roman"/>
          <w:szCs w:val="24"/>
        </w:rPr>
        <w:t>αίνεση</w:t>
      </w:r>
      <w:proofErr w:type="spellEnd"/>
      <w:r>
        <w:rPr>
          <w:rFonts w:eastAsia="Times New Roman" w:cs="Times New Roman"/>
          <w:szCs w:val="24"/>
        </w:rPr>
        <w:t xml:space="preserve"> προς τον Κύριον». Θα πρέπει να ολοκληρωθεί η διαδικασία της εκκαθάρισης σε λειτουργία της ίδιας της εταιρείας. Εγώ το είπα με ανοικτό τρόπο στους εργαζόμενους, γιατί ξέρετε ότι υπάρχουν αιτήματα να επιστρέψει, να αναστραφεί η εκκαθάριση. </w:t>
      </w:r>
    </w:p>
    <w:p w14:paraId="279A2A41"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rPr>
        <w:t xml:space="preserve">Κατά τη γνώμη μου, δεν είναι αυτό το ζήτημα. Να ολοκληρωθεί αυτή η διαδικασία και να υπάρξει ένα πρόγραμμα. Η ΕΛΒΟ έχει μείνει πια με λίγους εργαζόμενους σχετικά με τις δυνατότητές της. Δεν είναι εκεί το βάρος. Χρειάζεται ένα ολοκληρωμένο πρόγραμμα, ώστε αυτή η εταιρεία να μπορεί και να διοικείται και να είναι αποτελεσματική και να είναι και κερδοφόρα. </w:t>
      </w:r>
    </w:p>
    <w:p w14:paraId="279A2A42"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rPr>
        <w:t xml:space="preserve">Είπα ορισμένα πράγματα που μπορεί να κάνει το ελληνικό δημόσιο, όπως προγραμματικές συμβάσεις. Δεν θα πάρουμε τη δουλειά του κυρ Κώστα του μηχανουργού από τη γειτονιά, αλλά μπορούμε να φτιάξουμε προγραμματική σύμβαση ανανέωσης του στόλου μας στα λεωφορεία, στον ΟΑΣΘ, στα τρένα. Δηλαδή, υπάρχουν τέτοια πράγματα, πάρα πολλά, που μια ευρύτερη συζήτηση θα με βοηθούσε να μοιραστούμε τις σκέψεις μας. </w:t>
      </w:r>
    </w:p>
    <w:p w14:paraId="279A2A43"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rPr>
        <w:t xml:space="preserve">Εμείς τι έχουμε εξασφαλίσει; Με αυτά τα 7 εκατομμύρια, θα έλεγε κανένας ότι έχει εξασφαλισθεί περίπου η μισθοδοσία των ανθρώπων που δουλεύουν εκεί, αν δεν κάνω λάθος, τουλάχιστον μέχρι τέλους του 2016. Με αυτές τις παραγγελίες δίνουμε κάποιες δυνατότητες να υπάρχει χρηματοδοτική ροή σε αυτήν την κατεύθυνση, αλλά με την ολοκλήρωση και της διαδικασίας θα πρέπει να δούμε τη δυνατότητα που έχει η ΕΛΒΟ να σταθεί και κατά τη γνώμη μας πρέπει να σταθεί σαν εταιρεία, σαν ένα ατού της ελληνικής οικονομίας. </w:t>
      </w:r>
    </w:p>
    <w:p w14:paraId="279A2A44" w14:textId="77777777" w:rsidR="000F757A" w:rsidRDefault="002441C3">
      <w:pPr>
        <w:spacing w:line="600" w:lineRule="auto"/>
        <w:ind w:firstLine="567"/>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Κυρίες και κύριοι συνάδελφοι, σας ανακοινώνω το δελτίο επικαίρων ερωτήσεων της Δευτέρας 23 Μαΐου 2016. </w:t>
      </w:r>
    </w:p>
    <w:p w14:paraId="279A2A45" w14:textId="77777777" w:rsidR="000F757A" w:rsidRDefault="002441C3">
      <w:pPr>
        <w:spacing w:line="600" w:lineRule="auto"/>
        <w:ind w:firstLine="567"/>
        <w:contextualSpacing/>
        <w:jc w:val="both"/>
        <w:rPr>
          <w:rFonts w:eastAsia="Times New Roman" w:cs="Times New Roman"/>
          <w:szCs w:val="24"/>
        </w:rPr>
      </w:pPr>
      <w:r>
        <w:rPr>
          <w:rFonts w:eastAsia="Times New Roman" w:cs="Times New Roman"/>
          <w:szCs w:val="24"/>
          <w:lang w:val="en-US"/>
        </w:rPr>
        <w:t>A</w:t>
      </w:r>
      <w:r>
        <w:rPr>
          <w:rFonts w:eastAsia="Times New Roman" w:cs="Times New Roman"/>
          <w:szCs w:val="24"/>
        </w:rPr>
        <w:t>. ΕΠΙΚΑΙΡΕΣ ΕΡΩΤΗΣΕΙΣ Πρώτου Κύκλου (Άρθρο 130 παράγραφοι 2 και 3 του Κανονισμού της Βουλής)</w:t>
      </w:r>
    </w:p>
    <w:p w14:paraId="279A2A46" w14:textId="77777777" w:rsidR="000F757A" w:rsidRDefault="002441C3">
      <w:pPr>
        <w:tabs>
          <w:tab w:val="left" w:pos="426"/>
        </w:tabs>
        <w:spacing w:line="600" w:lineRule="auto"/>
        <w:ind w:firstLine="720"/>
        <w:contextualSpacing/>
        <w:jc w:val="both"/>
        <w:rPr>
          <w:rFonts w:eastAsia="Times New Roman" w:cs="Times New Roman"/>
          <w:szCs w:val="28"/>
        </w:rPr>
      </w:pPr>
      <w:r>
        <w:rPr>
          <w:rFonts w:eastAsia="Times New Roman" w:cs="Times New Roman"/>
          <w:szCs w:val="28"/>
        </w:rPr>
        <w:t xml:space="preserve">1. Η με αριθμό 874/16-5-2016 επίκαιρη ερώτηση του Βουλευτή Ηρακλείου της Νέας Δημοκρατίας κ. Ελευθερίου </w:t>
      </w:r>
      <w:proofErr w:type="spellStart"/>
      <w:r>
        <w:rPr>
          <w:rFonts w:eastAsia="Times New Roman" w:cs="Times New Roman"/>
          <w:szCs w:val="28"/>
        </w:rPr>
        <w:t>Αυγενάκη</w:t>
      </w:r>
      <w:proofErr w:type="spellEnd"/>
      <w:r>
        <w:rPr>
          <w:rFonts w:eastAsia="Times New Roman" w:cs="Times New Roman"/>
          <w:szCs w:val="28"/>
        </w:rPr>
        <w:t xml:space="preserve"> προς τον Υπουργό Πολιτισμού και Αθλητισμού, σχετικά με την εναρμόνιση της ελληνικής νομοθεσίας με τον κανονισμό της «Διεθνούς Ομοσπονδίας Ποδηλασίας» για την ποδηλασία ΑΜΕΑ.</w:t>
      </w:r>
    </w:p>
    <w:p w14:paraId="279A2A47" w14:textId="77777777" w:rsidR="000F757A" w:rsidRDefault="002441C3">
      <w:pPr>
        <w:spacing w:line="600" w:lineRule="auto"/>
        <w:ind w:firstLine="720"/>
        <w:contextualSpacing/>
        <w:jc w:val="both"/>
        <w:rPr>
          <w:rFonts w:eastAsia="Times New Roman"/>
          <w:szCs w:val="28"/>
        </w:rPr>
      </w:pPr>
      <w:r>
        <w:rPr>
          <w:rFonts w:eastAsia="Times New Roman" w:cs="Times New Roman"/>
          <w:szCs w:val="28"/>
        </w:rPr>
        <w:t>2. Η με αριθμό 858/12-5-2016 επίκαιρη ερώτηση του ΣΤ΄</w:t>
      </w:r>
      <w:r>
        <w:rPr>
          <w:rFonts w:eastAsia="Times New Roman"/>
          <w:szCs w:val="28"/>
        </w:rPr>
        <w:t xml:space="preserve"> Αντιπροέδρου της Βουλής και </w:t>
      </w:r>
      <w:r>
        <w:rPr>
          <w:rFonts w:eastAsia="Times New Roman" w:cs="Times New Roman"/>
          <w:szCs w:val="28"/>
        </w:rPr>
        <w:t xml:space="preserve">Βουλευτή Δωδεκανήσου της Δημοκρατικής Συμπαράταξης ΠΑΣΟΚ-ΔΗΜΑΡ κ. Δημητρίου </w:t>
      </w:r>
      <w:proofErr w:type="spellStart"/>
      <w:r>
        <w:rPr>
          <w:rFonts w:eastAsia="Times New Roman" w:cs="Times New Roman"/>
          <w:szCs w:val="28"/>
        </w:rPr>
        <w:t>Κρεμαστινού</w:t>
      </w:r>
      <w:proofErr w:type="spellEnd"/>
      <w:r>
        <w:rPr>
          <w:rFonts w:eastAsia="Times New Roman" w:cs="Times New Roman"/>
          <w:szCs w:val="28"/>
        </w:rPr>
        <w:t xml:space="preserve"> προς τον Υπουργό Οικονομικών, σχετικά με την κατάρρευση της οικονομίας της Δωδεκανήσου.</w:t>
      </w:r>
    </w:p>
    <w:p w14:paraId="279A2A48" w14:textId="77777777" w:rsidR="000F757A" w:rsidRDefault="002441C3">
      <w:pPr>
        <w:spacing w:line="600" w:lineRule="auto"/>
        <w:ind w:firstLine="720"/>
        <w:contextualSpacing/>
        <w:jc w:val="both"/>
        <w:rPr>
          <w:rFonts w:eastAsia="Times New Roman"/>
          <w:szCs w:val="28"/>
        </w:rPr>
      </w:pPr>
      <w:r>
        <w:rPr>
          <w:rFonts w:eastAsia="Times New Roman"/>
          <w:szCs w:val="28"/>
        </w:rPr>
        <w:t>3. Η με αριθμό 883/17-5-2016 επίκαιρη ερώτηση του Βουλευτή Αττικής του Κομμουνιστικού Κόμματος Ελλάδας κ. Ιωάννη Γκιόκα προς τον Υπουργό Δικαιοσύνης, Διαφάνειας και Ανθρωπίνων Δικαιωμάτων, σχετικά με την ποινικοποίηση και την καταστολή των αγροτικών κινητοποιήσεων.</w:t>
      </w:r>
    </w:p>
    <w:p w14:paraId="279A2A49" w14:textId="77777777" w:rsidR="000F757A" w:rsidRDefault="002441C3">
      <w:pPr>
        <w:tabs>
          <w:tab w:val="left" w:pos="426"/>
        </w:tabs>
        <w:spacing w:line="600" w:lineRule="auto"/>
        <w:ind w:firstLine="720"/>
        <w:contextualSpacing/>
        <w:jc w:val="both"/>
        <w:rPr>
          <w:rFonts w:eastAsia="Times New Roman" w:cs="Times New Roman"/>
          <w:szCs w:val="28"/>
        </w:rPr>
      </w:pPr>
      <w:r>
        <w:rPr>
          <w:rFonts w:eastAsia="Times New Roman" w:cs="Times New Roman"/>
          <w:szCs w:val="28"/>
        </w:rPr>
        <w:t>Β. Επίκαιρες Ερωτήσεις Δεύτερου Κύκλου (Άρθρο 130 παράγραφοι 2 και 3 του Κανονισμού της Βουλής)</w:t>
      </w:r>
    </w:p>
    <w:p w14:paraId="279A2A4A" w14:textId="77777777" w:rsidR="000F757A" w:rsidRDefault="002441C3">
      <w:pPr>
        <w:tabs>
          <w:tab w:val="left" w:pos="426"/>
        </w:tabs>
        <w:spacing w:line="600" w:lineRule="auto"/>
        <w:ind w:firstLine="720"/>
        <w:contextualSpacing/>
        <w:jc w:val="both"/>
        <w:rPr>
          <w:rFonts w:eastAsia="Times New Roman" w:cs="Times New Roman"/>
          <w:szCs w:val="28"/>
        </w:rPr>
      </w:pPr>
      <w:r>
        <w:rPr>
          <w:rFonts w:eastAsia="Times New Roman" w:cs="Times New Roman"/>
          <w:szCs w:val="28"/>
        </w:rPr>
        <w:t>1. Η με αριθμό 875/16-5-2016 επίκαιρη ερώτηση του Βουλευτή Δράμας της Νέας Δημοκρατίας κ. Δημητρίου Κυριαζίδη  προς τον Υπουργό Εσωτερικών και Διοικητικής Ανασυγκρότησης,</w:t>
      </w:r>
      <w:r>
        <w:rPr>
          <w:rFonts w:eastAsia="Times New Roman"/>
          <w:szCs w:val="28"/>
        </w:rPr>
        <w:t xml:space="preserve"> </w:t>
      </w:r>
      <w:r>
        <w:rPr>
          <w:rFonts w:eastAsia="Times New Roman" w:cs="Times New Roman"/>
          <w:szCs w:val="28"/>
        </w:rPr>
        <w:t xml:space="preserve">σχετικά με τον προγραμματισμό του Υπουργείου για τη νέα αντιπυρική περίοδο. </w:t>
      </w:r>
    </w:p>
    <w:p w14:paraId="279A2A4B" w14:textId="77777777" w:rsidR="000F757A" w:rsidRDefault="002441C3">
      <w:pPr>
        <w:tabs>
          <w:tab w:val="left" w:pos="426"/>
        </w:tabs>
        <w:spacing w:line="600" w:lineRule="auto"/>
        <w:ind w:firstLine="720"/>
        <w:contextualSpacing/>
        <w:jc w:val="both"/>
        <w:rPr>
          <w:rFonts w:eastAsia="Times New Roman" w:cs="Times New Roman"/>
          <w:szCs w:val="28"/>
        </w:rPr>
      </w:pPr>
      <w:r>
        <w:rPr>
          <w:rFonts w:eastAsia="Times New Roman" w:cs="Times New Roman"/>
          <w:szCs w:val="28"/>
        </w:rPr>
        <w:t>2. Η με αριθμό 851/10-5-2016 επίκαιρη ερώτηση της Βουλευτού Β΄ Αθηνών της Νέας Δημοκρατίας κ. Αικατερίνης Παπακώστα - Σιδηροπούλου προς τον Υπουργό Οικονομικών, σχετικά με την αλλαγή στάσης της Ελληνικής Κυβέρνησης προς το Διεθνές Νομισματικό Ταμείο (ΔΝΤ).</w:t>
      </w:r>
    </w:p>
    <w:p w14:paraId="279A2A4C" w14:textId="77777777" w:rsidR="000F757A" w:rsidRDefault="002441C3">
      <w:pPr>
        <w:tabs>
          <w:tab w:val="left" w:pos="426"/>
        </w:tabs>
        <w:spacing w:line="600" w:lineRule="auto"/>
        <w:ind w:firstLine="720"/>
        <w:contextualSpacing/>
        <w:jc w:val="both"/>
        <w:rPr>
          <w:rFonts w:eastAsia="Times New Roman" w:cs="Times New Roman"/>
          <w:szCs w:val="28"/>
        </w:rPr>
      </w:pPr>
      <w:r>
        <w:rPr>
          <w:rFonts w:eastAsia="Times New Roman" w:cs="Times New Roman"/>
          <w:szCs w:val="28"/>
        </w:rPr>
        <w:t xml:space="preserve">3. Η με αριθμό 852/10-5-2016 επίκαιρη ερώτηση του Βουλευτή Χαλκιδικής της Νέας Δημοκρατίας κ. Γεωργίου </w:t>
      </w:r>
      <w:proofErr w:type="spellStart"/>
      <w:r>
        <w:rPr>
          <w:rFonts w:eastAsia="Times New Roman" w:cs="Times New Roman"/>
          <w:szCs w:val="28"/>
        </w:rPr>
        <w:t>Βαγιωνά</w:t>
      </w:r>
      <w:proofErr w:type="spellEnd"/>
      <w:r>
        <w:rPr>
          <w:rFonts w:eastAsia="Times New Roman" w:cs="Times New Roman"/>
          <w:szCs w:val="28"/>
        </w:rPr>
        <w:t xml:space="preserve"> προς τον Υπουργό Εξωτερικών,</w:t>
      </w:r>
      <w:r>
        <w:rPr>
          <w:rFonts w:eastAsia="Times New Roman"/>
          <w:szCs w:val="28"/>
        </w:rPr>
        <w:t xml:space="preserve"> </w:t>
      </w:r>
      <w:r>
        <w:rPr>
          <w:rFonts w:eastAsia="Times New Roman" w:cs="Times New Roman"/>
          <w:szCs w:val="28"/>
        </w:rPr>
        <w:t xml:space="preserve">σχετικά με τους «άταφους πεσόντες του έπους του ΄40 και τη σημερινή ανήθικη απαίτηση του Αλβανικού Υπουργείου Εξωτερικών». </w:t>
      </w:r>
    </w:p>
    <w:p w14:paraId="279A2A4D" w14:textId="77777777" w:rsidR="000F757A" w:rsidRDefault="002441C3">
      <w:pPr>
        <w:tabs>
          <w:tab w:val="left" w:pos="284"/>
        </w:tabs>
        <w:spacing w:line="600" w:lineRule="auto"/>
        <w:ind w:firstLine="720"/>
        <w:contextualSpacing/>
        <w:jc w:val="both"/>
        <w:rPr>
          <w:rFonts w:eastAsia="Times New Roman" w:cs="Times New Roman"/>
          <w:szCs w:val="28"/>
        </w:rPr>
      </w:pPr>
      <w:r>
        <w:rPr>
          <w:rFonts w:eastAsia="Times New Roman"/>
          <w:szCs w:val="28"/>
        </w:rPr>
        <w:t xml:space="preserve">4. Η με αριθμό 855/10-5-2016 επίκαιρη ερώτηση του Βουλευτή Β΄ Θεσσαλονίκης του Κομμουνιστικού Κόμματος Ελλάδας κ. Σάκη </w:t>
      </w:r>
      <w:proofErr w:type="spellStart"/>
      <w:r>
        <w:rPr>
          <w:rFonts w:eastAsia="Times New Roman"/>
          <w:szCs w:val="28"/>
        </w:rPr>
        <w:t>Βαρδαλή</w:t>
      </w:r>
      <w:proofErr w:type="spellEnd"/>
      <w:r>
        <w:rPr>
          <w:rFonts w:eastAsia="Times New Roman"/>
          <w:szCs w:val="28"/>
        </w:rPr>
        <w:t xml:space="preserve"> προς τον Υπουργό Οικονομικών, σχετικά με την Ελληνική Βιομηχανία Οχημάτων («ΕΛ.Β.Ο Α.Β.Ε.»).</w:t>
      </w:r>
    </w:p>
    <w:p w14:paraId="279A2A4E" w14:textId="77777777" w:rsidR="000F757A" w:rsidRDefault="002441C3">
      <w:pPr>
        <w:tabs>
          <w:tab w:val="left" w:pos="426"/>
        </w:tabs>
        <w:spacing w:line="600" w:lineRule="auto"/>
        <w:ind w:firstLine="720"/>
        <w:contextualSpacing/>
        <w:jc w:val="both"/>
        <w:rPr>
          <w:rFonts w:eastAsia="Times New Roman" w:cs="Times New Roman"/>
          <w:szCs w:val="28"/>
        </w:rPr>
      </w:pPr>
      <w:r>
        <w:rPr>
          <w:rFonts w:eastAsia="Times New Roman" w:cs="Times New Roman"/>
          <w:szCs w:val="28"/>
        </w:rPr>
        <w:t>Το δελτίο επικαίρων ερωτήσεων της Παρασκευής 20 Μαΐου 2016 ενσωματώθηκε στο δελτίο επικαίρων ερωτήσεων της Δευτέρας 23 Μαΐου 2016.</w:t>
      </w:r>
    </w:p>
    <w:p w14:paraId="279A2A4F" w14:textId="77777777" w:rsidR="000F757A" w:rsidRDefault="002441C3">
      <w:pPr>
        <w:tabs>
          <w:tab w:val="left" w:pos="426"/>
        </w:tabs>
        <w:spacing w:line="600" w:lineRule="auto"/>
        <w:ind w:firstLine="720"/>
        <w:contextualSpacing/>
        <w:jc w:val="both"/>
        <w:rPr>
          <w:rFonts w:eastAsia="Times New Roman" w:cs="Times New Roman"/>
          <w:szCs w:val="28"/>
        </w:rPr>
      </w:pPr>
      <w:r>
        <w:rPr>
          <w:rFonts w:eastAsia="Times New Roman" w:cs="Times New Roman"/>
          <w:szCs w:val="28"/>
        </w:rPr>
        <w:t>Α. ΕΠΙΚΑΙΡΕΣ ΕΡΩΤΗΣΕΙΣ Πρώτου Κύκλου (Άρθρο 130 παράγραφοι 2 και 3 του Κανονισμού της Βουλής)</w:t>
      </w:r>
    </w:p>
    <w:p w14:paraId="279A2A50" w14:textId="77777777" w:rsidR="000F757A" w:rsidRDefault="002441C3">
      <w:pPr>
        <w:tabs>
          <w:tab w:val="left" w:pos="426"/>
        </w:tabs>
        <w:spacing w:line="600" w:lineRule="auto"/>
        <w:ind w:firstLine="720"/>
        <w:contextualSpacing/>
        <w:jc w:val="both"/>
        <w:rPr>
          <w:rFonts w:eastAsia="Times New Roman" w:cs="Times New Roman"/>
          <w:szCs w:val="28"/>
        </w:rPr>
      </w:pPr>
      <w:r>
        <w:rPr>
          <w:rFonts w:eastAsia="Times New Roman" w:cs="Times New Roman"/>
          <w:szCs w:val="28"/>
        </w:rPr>
        <w:t xml:space="preserve">1. Η με αριθμό 872/16-5-2016 επίκαιρη ερώτηση του Βουλευτή Άρτας της Νέας Δημοκρατίας κ. Γεωργίου </w:t>
      </w:r>
      <w:proofErr w:type="spellStart"/>
      <w:r>
        <w:rPr>
          <w:rFonts w:eastAsia="Times New Roman" w:cs="Times New Roman"/>
          <w:szCs w:val="28"/>
        </w:rPr>
        <w:t>Στύλιου</w:t>
      </w:r>
      <w:proofErr w:type="spellEnd"/>
      <w:r>
        <w:rPr>
          <w:rFonts w:eastAsia="Times New Roman" w:cs="Times New Roman"/>
          <w:szCs w:val="28"/>
        </w:rPr>
        <w:t xml:space="preserve"> προς τον Υπουργό Εθνικής Άμυνας, σχετικά με τις προθέσεις της Κυβέρνησης για την αξιοποίηση του Κέντρου Εκπαίδευσης Νεοσυλλέκτων Άρτας. </w:t>
      </w:r>
    </w:p>
    <w:p w14:paraId="279A2A51" w14:textId="77777777" w:rsidR="000F757A" w:rsidRDefault="002441C3">
      <w:pPr>
        <w:tabs>
          <w:tab w:val="left" w:pos="426"/>
        </w:tabs>
        <w:spacing w:line="600" w:lineRule="auto"/>
        <w:ind w:firstLine="720"/>
        <w:contextualSpacing/>
        <w:jc w:val="both"/>
        <w:rPr>
          <w:rFonts w:eastAsia="Times New Roman"/>
          <w:szCs w:val="28"/>
        </w:rPr>
      </w:pPr>
      <w:r>
        <w:rPr>
          <w:rFonts w:eastAsia="Times New Roman"/>
          <w:szCs w:val="28"/>
        </w:rPr>
        <w:t xml:space="preserve">2. Η με αριθμό 881/17-5-2016 επίκαιρη ερώτηση του Ζ΄ Αντιπροέδρου της Βουλής και Βουλευτή Λάρισας του Κομμουνιστικού Κόμματος Ελλάδας κ. </w:t>
      </w:r>
      <w:r>
        <w:rPr>
          <w:rFonts w:eastAsia="Times New Roman" w:cs="Times New Roman"/>
          <w:szCs w:val="28"/>
        </w:rPr>
        <w:t xml:space="preserve">Γεωργίου </w:t>
      </w:r>
      <w:proofErr w:type="spellStart"/>
      <w:r>
        <w:rPr>
          <w:rFonts w:eastAsia="Times New Roman" w:cs="Times New Roman"/>
          <w:szCs w:val="28"/>
        </w:rPr>
        <w:t>Λαμπρούλη</w:t>
      </w:r>
      <w:proofErr w:type="spellEnd"/>
      <w:r>
        <w:rPr>
          <w:rFonts w:eastAsia="Times New Roman"/>
          <w:szCs w:val="28"/>
        </w:rPr>
        <w:t xml:space="preserve"> προς τον Υπουργό Αγροτικής Ανάπτυξης και Τροφίμων, σχετικά με την καταβολή αποζημιώσεων στους δενδροκαλλιεργητές του Νομού Λάρισας για την παραγωγή τους που καταστράφηκε από πρόσφατο παγετό.</w:t>
      </w:r>
    </w:p>
    <w:p w14:paraId="279A2A52" w14:textId="77777777" w:rsidR="000F757A" w:rsidRDefault="002441C3">
      <w:pPr>
        <w:tabs>
          <w:tab w:val="left" w:pos="426"/>
        </w:tabs>
        <w:spacing w:line="600" w:lineRule="auto"/>
        <w:ind w:firstLine="720"/>
        <w:contextualSpacing/>
        <w:jc w:val="both"/>
        <w:rPr>
          <w:rFonts w:eastAsia="Times New Roman" w:cs="Times New Roman"/>
          <w:szCs w:val="28"/>
        </w:rPr>
      </w:pPr>
      <w:r>
        <w:rPr>
          <w:rFonts w:eastAsia="Times New Roman"/>
          <w:szCs w:val="28"/>
        </w:rPr>
        <w:t>Β. ΕΠΙΚΑΙΡΕΣ ΕΡΩΤΗΣΕΙΣ Δεύτερου Κύκλου (Άρθρο 130 παράγραφοι 2 και 3 του Κανονισμού της Βουλής)</w:t>
      </w:r>
    </w:p>
    <w:p w14:paraId="279A2A53" w14:textId="77777777" w:rsidR="000F757A" w:rsidRDefault="002441C3">
      <w:pPr>
        <w:tabs>
          <w:tab w:val="left" w:pos="426"/>
        </w:tabs>
        <w:spacing w:line="600" w:lineRule="auto"/>
        <w:ind w:firstLine="720"/>
        <w:contextualSpacing/>
        <w:jc w:val="both"/>
        <w:rPr>
          <w:rFonts w:eastAsia="Times New Roman" w:cs="Times New Roman"/>
          <w:szCs w:val="28"/>
        </w:rPr>
      </w:pPr>
      <w:r>
        <w:rPr>
          <w:rFonts w:eastAsia="Times New Roman" w:cs="Times New Roman"/>
          <w:szCs w:val="28"/>
        </w:rPr>
        <w:t xml:space="preserve">1. Η με αριθμό 873/16-5-2016 επίκαιρη ερώτηση του Βουλευτή Έβρου της Νέας Δημοκρατίας κ. Αναστασίου </w:t>
      </w:r>
      <w:proofErr w:type="spellStart"/>
      <w:r>
        <w:rPr>
          <w:rFonts w:eastAsia="Times New Roman" w:cs="Times New Roman"/>
          <w:szCs w:val="28"/>
        </w:rPr>
        <w:t>Δημοσχάκη</w:t>
      </w:r>
      <w:proofErr w:type="spellEnd"/>
      <w:r>
        <w:rPr>
          <w:rFonts w:eastAsia="Times New Roman" w:cs="Times New Roman"/>
          <w:szCs w:val="28"/>
        </w:rPr>
        <w:t xml:space="preserve"> προς τον Υπουργό </w:t>
      </w:r>
      <w:r>
        <w:rPr>
          <w:rFonts w:eastAsia="Times New Roman"/>
          <w:szCs w:val="28"/>
        </w:rPr>
        <w:t xml:space="preserve">Αγροτικής Ανάπτυξης και Τροφίμων, </w:t>
      </w:r>
      <w:r>
        <w:rPr>
          <w:rFonts w:eastAsia="Times New Roman" w:cs="Times New Roman"/>
          <w:szCs w:val="28"/>
        </w:rPr>
        <w:t xml:space="preserve">σχετικά με την έγκαιρη διενέργεια ψεκασμών για την καταπολέμηση των κουνουπιών. </w:t>
      </w:r>
    </w:p>
    <w:p w14:paraId="279A2A54" w14:textId="77777777" w:rsidR="000F757A" w:rsidRDefault="002441C3">
      <w:pPr>
        <w:tabs>
          <w:tab w:val="left" w:pos="426"/>
        </w:tabs>
        <w:spacing w:line="600" w:lineRule="auto"/>
        <w:ind w:firstLine="720"/>
        <w:contextualSpacing/>
        <w:jc w:val="both"/>
        <w:rPr>
          <w:rFonts w:eastAsia="Times New Roman" w:cs="Times New Roman"/>
          <w:szCs w:val="28"/>
        </w:rPr>
      </w:pPr>
      <w:r>
        <w:rPr>
          <w:rFonts w:eastAsia="Times New Roman"/>
          <w:szCs w:val="28"/>
        </w:rPr>
        <w:t>2. Η με αριθμό 882/17-5-2016 επίκαιρη ερώτηση του Βουλευτή Α</w:t>
      </w:r>
      <w:r>
        <w:rPr>
          <w:rFonts w:eastAsia="Times New Roman" w:cs="Times New Roman"/>
          <w:szCs w:val="28"/>
        </w:rPr>
        <w:t xml:space="preserve">΄ Θεσσαλονίκης </w:t>
      </w:r>
      <w:r>
        <w:rPr>
          <w:rFonts w:eastAsia="Times New Roman"/>
          <w:szCs w:val="28"/>
        </w:rPr>
        <w:t xml:space="preserve">του Κομμουνιστικού Κόμματος Ελλάδας κ. Ιωάννη Δελή προς τους Υπουργούς Αγροτικής Ανάπτυξης και Τροφίμων, και Εσωτερικών και Διοικητικής Ανασυγκρότησης, σχετικά με την καταβολή των αποζημιώσεων των αγροτών του Δήμου </w:t>
      </w:r>
      <w:proofErr w:type="spellStart"/>
      <w:r>
        <w:rPr>
          <w:rFonts w:eastAsia="Times New Roman"/>
          <w:szCs w:val="28"/>
        </w:rPr>
        <w:t>Σουφλίου</w:t>
      </w:r>
      <w:proofErr w:type="spellEnd"/>
      <w:r>
        <w:rPr>
          <w:rFonts w:eastAsia="Times New Roman"/>
          <w:szCs w:val="28"/>
        </w:rPr>
        <w:t xml:space="preserve"> της Περιφερειακής Ενότητας Έβρου, λόγω των καταστροφών στο φυσικό και ζωικό κεφάλαιο από τις πλημμύρες του 2015. </w:t>
      </w:r>
    </w:p>
    <w:p w14:paraId="279A2A55" w14:textId="77777777" w:rsidR="000F757A" w:rsidRDefault="002441C3">
      <w:pPr>
        <w:spacing w:line="600" w:lineRule="auto"/>
        <w:ind w:firstLine="720"/>
        <w:contextualSpacing/>
        <w:jc w:val="both"/>
        <w:rPr>
          <w:rFonts w:eastAsia="Times New Roman" w:cs="Times New Roman"/>
          <w:szCs w:val="28"/>
        </w:rPr>
      </w:pPr>
      <w:r>
        <w:rPr>
          <w:rFonts w:eastAsia="Times New Roman" w:cs="Times New Roman"/>
          <w:szCs w:val="28"/>
        </w:rPr>
        <w:t xml:space="preserve">3. Η με αριθμό 871/16-5-2016 επίκαιρη ερώτηση του Ανεξάρτητου Βουλευτή Β΄ Αθηνών κ. Θεοχάρη </w:t>
      </w:r>
      <w:proofErr w:type="spellStart"/>
      <w:r>
        <w:rPr>
          <w:rFonts w:eastAsia="Times New Roman" w:cs="Times New Roman"/>
          <w:szCs w:val="28"/>
        </w:rPr>
        <w:t>Θεοχάρη</w:t>
      </w:r>
      <w:proofErr w:type="spellEnd"/>
      <w:r>
        <w:rPr>
          <w:rFonts w:eastAsia="Times New Roman" w:cs="Times New Roman"/>
          <w:szCs w:val="28"/>
        </w:rPr>
        <w:t xml:space="preserve"> προς τον Υπουργό Οικονομικών, σχετικά με την αναστολή διευρυμένου ωραρίου των Τελωνείων Ε΄ και ΣΤ΄ Πειραιά. </w:t>
      </w:r>
    </w:p>
    <w:p w14:paraId="279A2A56" w14:textId="77777777" w:rsidR="000F757A" w:rsidRDefault="002441C3">
      <w:pPr>
        <w:tabs>
          <w:tab w:val="left" w:pos="426"/>
        </w:tabs>
        <w:spacing w:line="600" w:lineRule="auto"/>
        <w:ind w:firstLine="720"/>
        <w:contextualSpacing/>
        <w:jc w:val="both"/>
        <w:rPr>
          <w:rFonts w:eastAsia="Times New Roman" w:cs="Times New Roman"/>
          <w:szCs w:val="28"/>
        </w:rPr>
      </w:pPr>
      <w:r>
        <w:rPr>
          <w:rFonts w:eastAsia="Times New Roman" w:cs="Times New Roman"/>
          <w:szCs w:val="28"/>
        </w:rPr>
        <w:t>4. Η με αριθμό 843/9-5-2016 επίκαιρη ερώτηση του Βουλευτή Καβάλας της Νέας Δημοκρατίας κ. Νικολάου Παναγιωτόπουλου προς τον Υπουργό Παιδείας, Έρευνας και Θρησκευμάτων, σχετικά με την καταβολή της χρηματοδότησης των σχολικών επιτροπών για την πληρωμή των σχολικών καθαριστριών.</w:t>
      </w:r>
    </w:p>
    <w:p w14:paraId="279A2A57" w14:textId="77777777" w:rsidR="000F757A" w:rsidRDefault="002441C3">
      <w:pPr>
        <w:spacing w:line="600" w:lineRule="auto"/>
        <w:ind w:firstLine="720"/>
        <w:contextualSpacing/>
        <w:jc w:val="both"/>
        <w:rPr>
          <w:rFonts w:eastAsia="Times New Roman" w:cs="Times New Roman"/>
          <w:szCs w:val="28"/>
          <w:bdr w:val="double" w:sz="4" w:space="0" w:color="auto" w:frame="1"/>
          <w:shd w:val="clear" w:color="auto" w:fill="E5B8B7"/>
        </w:rPr>
      </w:pPr>
      <w:r>
        <w:rPr>
          <w:rFonts w:eastAsia="Times New Roman" w:cs="Times New Roman"/>
          <w:szCs w:val="28"/>
        </w:rPr>
        <w:t>5. Η με αριθμό 846/9-5-2016 επίκαιρη ερώτηση του Βουλευτή Αργολίδας της Δημοκρατικής Συμπαράταξης ΠΑΣΟΚ-ΔΗΜΑΡ κ. Ιωάννη Μανιάτη προς τον Υπουργό Υγείας, σχετικά με την άμεση αντιμετώπιση του θέματος της εφημερίας παιδιάτρου στην Αργολίδα.</w:t>
      </w:r>
    </w:p>
    <w:p w14:paraId="279A2A58" w14:textId="77777777" w:rsidR="000F757A" w:rsidRDefault="002441C3">
      <w:pPr>
        <w:tabs>
          <w:tab w:val="left" w:pos="426"/>
        </w:tabs>
        <w:spacing w:line="600" w:lineRule="auto"/>
        <w:ind w:firstLine="720"/>
        <w:contextualSpacing/>
        <w:jc w:val="both"/>
        <w:rPr>
          <w:rFonts w:eastAsia="Times New Roman" w:cs="Times New Roman"/>
          <w:szCs w:val="28"/>
        </w:rPr>
      </w:pPr>
      <w:r>
        <w:rPr>
          <w:rFonts w:eastAsia="Times New Roman" w:cs="Times New Roman"/>
          <w:szCs w:val="28"/>
        </w:rPr>
        <w:t xml:space="preserve">6. Η με αριθμό 825/25-4-2016 επίκαιρη ερώτηση της Βουλευτού Β΄ Πειραιώς της Ένωσης Κεντρώων κ. Θεοδώρας </w:t>
      </w:r>
      <w:proofErr w:type="spellStart"/>
      <w:r>
        <w:rPr>
          <w:rFonts w:eastAsia="Times New Roman" w:cs="Times New Roman"/>
          <w:szCs w:val="28"/>
        </w:rPr>
        <w:t>Μεγαλοοικονόμου</w:t>
      </w:r>
      <w:proofErr w:type="spellEnd"/>
      <w:r>
        <w:rPr>
          <w:rFonts w:eastAsia="Times New Roman" w:cs="Times New Roman"/>
          <w:szCs w:val="28"/>
        </w:rPr>
        <w:t xml:space="preserve"> προς τον Υπουργό Υγείας, σχετικά με την υπολειτουργία του Αντικαρκινικού Νοσοκομείου Μεταξά. </w:t>
      </w:r>
    </w:p>
    <w:p w14:paraId="279A2A59" w14:textId="77777777" w:rsidR="000F757A" w:rsidRDefault="002441C3">
      <w:pPr>
        <w:tabs>
          <w:tab w:val="left" w:pos="426"/>
        </w:tabs>
        <w:spacing w:line="600" w:lineRule="auto"/>
        <w:ind w:firstLine="720"/>
        <w:contextualSpacing/>
        <w:jc w:val="both"/>
        <w:rPr>
          <w:rFonts w:eastAsia="Times New Roman" w:cs="Times New Roman"/>
          <w:szCs w:val="28"/>
        </w:rPr>
      </w:pPr>
      <w:r>
        <w:rPr>
          <w:rFonts w:eastAsia="Times New Roman" w:cs="Times New Roman"/>
          <w:szCs w:val="28"/>
        </w:rPr>
        <w:t>7. Η με αριθμό 829/25-4-2016 επίκαιρη ερώτηση του Ανεξάρτητου Βουλευτή Αχαΐας κ. Νικολάου Νικολόπουλου προς τον Υπουργό Υποδομών, Μεταφορών και Δικτύων, σχετικά με το παλιό χρέος 90 εκατομμυρίων ευρώ στα αστικά λεωφορεία, που οφείλεται στις προηγούμενες διοικήσεις.</w:t>
      </w:r>
    </w:p>
    <w:p w14:paraId="279A2A5A" w14:textId="77777777" w:rsidR="000F757A" w:rsidRDefault="002441C3">
      <w:pPr>
        <w:tabs>
          <w:tab w:val="left" w:pos="426"/>
        </w:tabs>
        <w:spacing w:line="600" w:lineRule="auto"/>
        <w:ind w:firstLine="720"/>
        <w:contextualSpacing/>
        <w:jc w:val="both"/>
        <w:rPr>
          <w:rFonts w:eastAsia="Times New Roman" w:cs="Times New Roman"/>
          <w:szCs w:val="28"/>
        </w:rPr>
      </w:pPr>
      <w:r>
        <w:rPr>
          <w:rFonts w:eastAsia="Times New Roman" w:cs="Times New Roman"/>
          <w:szCs w:val="28"/>
        </w:rPr>
        <w:t xml:space="preserve">8. Η με αριθμό 799/19-4-2016 επίκαιρη ερώτηση της Βουλευτού Χαλκιδικής του Συνασπισμού Ριζοσπαστικής Αριστεράς κ. Αικατερίνης </w:t>
      </w:r>
      <w:proofErr w:type="spellStart"/>
      <w:r>
        <w:rPr>
          <w:rFonts w:eastAsia="Times New Roman" w:cs="Times New Roman"/>
          <w:szCs w:val="28"/>
        </w:rPr>
        <w:t>Ιγγλέζη</w:t>
      </w:r>
      <w:proofErr w:type="spellEnd"/>
      <w:r>
        <w:rPr>
          <w:rFonts w:eastAsia="Times New Roman" w:cs="Times New Roman"/>
          <w:szCs w:val="28"/>
        </w:rPr>
        <w:t xml:space="preserve"> προς τον Υπουργό Υγείας, σχετικά με τις ανάγκες της Μονάδας Τεχνητού Νεφρού του Γενικού Νοσοκομείου Χαλκιδικής.</w:t>
      </w:r>
    </w:p>
    <w:p w14:paraId="279A2A5B" w14:textId="77777777" w:rsidR="000F757A" w:rsidRDefault="002441C3">
      <w:pPr>
        <w:tabs>
          <w:tab w:val="left" w:pos="426"/>
        </w:tabs>
        <w:spacing w:line="600" w:lineRule="auto"/>
        <w:ind w:firstLine="720"/>
        <w:contextualSpacing/>
        <w:jc w:val="both"/>
        <w:rPr>
          <w:rFonts w:eastAsia="Times New Roman" w:cs="Times New Roman"/>
          <w:szCs w:val="28"/>
        </w:rPr>
      </w:pPr>
      <w:r>
        <w:rPr>
          <w:rFonts w:eastAsia="Times New Roman" w:cs="Times New Roman"/>
          <w:szCs w:val="28"/>
        </w:rPr>
        <w:t xml:space="preserve">9. Η με αριθμό 708/28-3-2016 επίκαιρη ερώτηση του Βουλευτή Φθιώτιδας της Νέας Δημοκρατίας κ. Χρήστου </w:t>
      </w:r>
      <w:proofErr w:type="spellStart"/>
      <w:r>
        <w:rPr>
          <w:rFonts w:eastAsia="Times New Roman" w:cs="Times New Roman"/>
          <w:szCs w:val="28"/>
        </w:rPr>
        <w:t>Σταϊκούρα</w:t>
      </w:r>
      <w:proofErr w:type="spellEnd"/>
      <w:r>
        <w:rPr>
          <w:rFonts w:eastAsia="Times New Roman" w:cs="Times New Roman"/>
          <w:szCs w:val="28"/>
        </w:rPr>
        <w:t xml:space="preserve"> προς τον Υπουργό Υγείας, σχετικά με την αντιμετώπιση των προβλημάτων του Γενικού Νοσοκομείου Λαμίας.</w:t>
      </w:r>
    </w:p>
    <w:p w14:paraId="279A2A5C" w14:textId="77777777" w:rsidR="000F757A" w:rsidRDefault="002441C3">
      <w:pPr>
        <w:tabs>
          <w:tab w:val="left" w:pos="426"/>
        </w:tabs>
        <w:spacing w:line="600" w:lineRule="auto"/>
        <w:ind w:firstLine="720"/>
        <w:contextualSpacing/>
        <w:jc w:val="both"/>
        <w:rPr>
          <w:rFonts w:eastAsia="Times New Roman" w:cs="Times New Roman"/>
          <w:szCs w:val="28"/>
        </w:rPr>
      </w:pPr>
      <w:r>
        <w:rPr>
          <w:rFonts w:eastAsia="Times New Roman" w:cs="Times New Roman"/>
          <w:szCs w:val="28"/>
        </w:rPr>
        <w:t>ΑΝΑΦΟΡΕΣ-ΕΡΩΤΗΣΕΙΣ (Άρθρο 130 παράγραφοι 2 και 3 του Κανονισμού της Βουλής)</w:t>
      </w:r>
    </w:p>
    <w:p w14:paraId="279A2A5D" w14:textId="77777777" w:rsidR="000F757A" w:rsidRDefault="002441C3">
      <w:pPr>
        <w:tabs>
          <w:tab w:val="left" w:pos="426"/>
        </w:tabs>
        <w:spacing w:line="600" w:lineRule="auto"/>
        <w:ind w:firstLine="720"/>
        <w:contextualSpacing/>
        <w:jc w:val="both"/>
        <w:rPr>
          <w:rFonts w:eastAsia="Times New Roman"/>
          <w:szCs w:val="28"/>
        </w:rPr>
      </w:pPr>
      <w:r>
        <w:rPr>
          <w:rFonts w:eastAsia="Times New Roman" w:cs="Times New Roman"/>
          <w:szCs w:val="28"/>
        </w:rPr>
        <w:t xml:space="preserve">1. </w:t>
      </w:r>
      <w:r>
        <w:rPr>
          <w:rFonts w:eastAsia="Times New Roman"/>
          <w:szCs w:val="28"/>
        </w:rPr>
        <w:t>Η με αριθμό 3062/10-2-2016 ερώτηση του Ανεξάρτητου Βουλευτή Λακωνίας κ. Λεωνίδα Γρηγοράκου προς τον Υπουργό Οικονομικών, σχετικά με την αποζημίωση των μεριδιούχων Συνεταιριστικών Τραπεζών.</w:t>
      </w:r>
    </w:p>
    <w:p w14:paraId="279A2A5E" w14:textId="77777777" w:rsidR="000F757A" w:rsidRDefault="002441C3">
      <w:pPr>
        <w:tabs>
          <w:tab w:val="left" w:pos="2820"/>
        </w:tabs>
        <w:spacing w:line="600" w:lineRule="auto"/>
        <w:ind w:firstLine="720"/>
        <w:contextualSpacing/>
        <w:jc w:val="both"/>
        <w:rPr>
          <w:rFonts w:eastAsia="Times New Roman"/>
          <w:szCs w:val="24"/>
        </w:rPr>
      </w:pPr>
      <w:r>
        <w:rPr>
          <w:rFonts w:eastAsia="Times New Roman"/>
          <w:szCs w:val="24"/>
        </w:rPr>
        <w:t xml:space="preserve">Σας πληροφορώ ότι τώρα θα απαντήσει ο Υπουργός Περιβάλλοντος και Ενέργειας κ. Σκουρλέτης σε δύο ερωτήσεις και στη συνέχεια θα παρακάμψουμε τον κ. </w:t>
      </w:r>
      <w:proofErr w:type="spellStart"/>
      <w:r>
        <w:rPr>
          <w:rFonts w:eastAsia="Times New Roman"/>
          <w:szCs w:val="24"/>
        </w:rPr>
        <w:t>Μπόλαρη</w:t>
      </w:r>
      <w:proofErr w:type="spellEnd"/>
      <w:r>
        <w:rPr>
          <w:rFonts w:eastAsia="Times New Roman"/>
          <w:szCs w:val="24"/>
        </w:rPr>
        <w:t xml:space="preserve"> -το λέω για όσους Βουλευτές θέλουν να κάνουν την οικονομία τους- και θα απαντήσει ο κ. Αλεξιάδης σε μία ερώτηση, ώστε να μεταβεί στην Επιτροπή που συζητείται το νομοσχέδιο. </w:t>
      </w:r>
    </w:p>
    <w:p w14:paraId="279A2A5F"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szCs w:val="24"/>
        </w:rPr>
        <w:t xml:space="preserve">Ξεκινάμε με την Πέμπτη με αριθμό </w:t>
      </w:r>
      <w:r>
        <w:rPr>
          <w:rFonts w:eastAsia="Times New Roman" w:cs="Times New Roman"/>
          <w:szCs w:val="24"/>
        </w:rPr>
        <w:t xml:space="preserve">866/16-5-2016 </w:t>
      </w:r>
      <w:r>
        <w:rPr>
          <w:rFonts w:eastAsia="Times New Roman"/>
          <w:szCs w:val="24"/>
        </w:rPr>
        <w:t>επίκαιρη ερώτηση δεύτερου κύκλου τ</w:t>
      </w:r>
      <w:r>
        <w:rPr>
          <w:rFonts w:eastAsia="Times New Roman" w:cs="Times New Roman"/>
          <w:szCs w:val="24"/>
        </w:rPr>
        <w:t xml:space="preserve">ου Βουλευτή Β΄ Πειραιώς των Ανεξαρτήτων Ελλήνων κ. </w:t>
      </w:r>
      <w:r>
        <w:rPr>
          <w:rFonts w:eastAsia="Times New Roman" w:cs="Times New Roman"/>
          <w:bCs/>
          <w:szCs w:val="24"/>
        </w:rPr>
        <w:t>Δημητρίου Καμμένου</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την αθρόα εισαγωγή ηλεκτρικής ενέργειας. </w:t>
      </w:r>
    </w:p>
    <w:p w14:paraId="279A2A60"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 έχετε τον λόγο.</w:t>
      </w:r>
    </w:p>
    <w:p w14:paraId="279A2A61"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Ευχαριστώ πολύ, κυρία Πρόεδρε.</w:t>
      </w:r>
    </w:p>
    <w:p w14:paraId="279A2A62"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 xml:space="preserve">Καλημέρα, κύριε Υπουργέ. Είναι ένα σημαντικό ζήτημα. Θα ήθελα σήμερα στο πλαίσιο του κοινοβουλευτικού ελέγχου να ενημερώσουμε τους Βουλευτές, αλλά και τους πολίτες σε σχέση με τις εισαγωγές ρεύματος και την παραγωγή ηλεκτρικής ενέργειας στην Ελλάδα. </w:t>
      </w:r>
    </w:p>
    <w:p w14:paraId="279A2A63"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Οι εισαγωγές προκύπτει</w:t>
      </w:r>
      <w:r w:rsidRPr="003802BA">
        <w:rPr>
          <w:rFonts w:eastAsia="Times New Roman" w:cs="Times New Roman"/>
          <w:szCs w:val="24"/>
        </w:rPr>
        <w:t>,</w:t>
      </w:r>
      <w:r>
        <w:rPr>
          <w:rFonts w:eastAsia="Times New Roman" w:cs="Times New Roman"/>
          <w:szCs w:val="24"/>
        </w:rPr>
        <w:t xml:space="preserve"> πλέον</w:t>
      </w:r>
      <w:r w:rsidRPr="003802BA">
        <w:rPr>
          <w:rFonts w:eastAsia="Times New Roman" w:cs="Times New Roman"/>
          <w:szCs w:val="24"/>
        </w:rPr>
        <w:t>,</w:t>
      </w:r>
      <w:r>
        <w:rPr>
          <w:rFonts w:eastAsia="Times New Roman" w:cs="Times New Roman"/>
          <w:szCs w:val="24"/>
        </w:rPr>
        <w:t xml:space="preserve"> ότι καλύπτουν το 20% της εγχώριας ζήτησης ρεύματος και οι ανανεώσιμες πηγές ενέργειας άλλο ένα 10%. Τον Μάρτιο οι εισαγωγές κάλυψαν το 25% της παραγωγής και οι εγχώριες ΑΠΕ το 12%. Αυτή τη στιγμή το ηλεκτροπαραγωγικό δυναμικό τον Μάρτιο του 2016 ήταν 18,1 </w:t>
      </w:r>
      <w:proofErr w:type="spellStart"/>
      <w:r>
        <w:rPr>
          <w:rFonts w:eastAsia="Times New Roman" w:cs="Times New Roman"/>
          <w:szCs w:val="24"/>
          <w:lang w:val="en-US"/>
        </w:rPr>
        <w:t>GWh</w:t>
      </w:r>
      <w:proofErr w:type="spellEnd"/>
      <w:r>
        <w:rPr>
          <w:rFonts w:eastAsia="Times New Roman" w:cs="Times New Roman"/>
          <w:szCs w:val="24"/>
        </w:rPr>
        <w:t xml:space="preserve"> και οι ανανεώσιμες πηγές ενέργειας είχαν φτάσει στα 4,6 </w:t>
      </w:r>
      <w:proofErr w:type="spellStart"/>
      <w:r>
        <w:rPr>
          <w:rFonts w:eastAsia="Times New Roman" w:cs="Times New Roman"/>
          <w:szCs w:val="24"/>
          <w:lang w:val="en-US"/>
        </w:rPr>
        <w:t>GWh</w:t>
      </w:r>
      <w:proofErr w:type="spellEnd"/>
      <w:r>
        <w:rPr>
          <w:rFonts w:eastAsia="Times New Roman" w:cs="Times New Roman"/>
          <w:szCs w:val="24"/>
        </w:rPr>
        <w:t xml:space="preserve">. </w:t>
      </w:r>
    </w:p>
    <w:p w14:paraId="279A2A64"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Οι ανανεώσιμες πηγές ενέργειας</w:t>
      </w:r>
      <w:r w:rsidRPr="003802BA">
        <w:rPr>
          <w:rFonts w:eastAsia="Times New Roman" w:cs="Times New Roman"/>
          <w:szCs w:val="24"/>
        </w:rPr>
        <w:t>,</w:t>
      </w:r>
      <w:r>
        <w:rPr>
          <w:rFonts w:eastAsia="Times New Roman" w:cs="Times New Roman"/>
          <w:szCs w:val="24"/>
        </w:rPr>
        <w:t xml:space="preserve"> φυσικά</w:t>
      </w:r>
      <w:r w:rsidRPr="003802BA">
        <w:rPr>
          <w:rFonts w:eastAsia="Times New Roman" w:cs="Times New Roman"/>
          <w:szCs w:val="24"/>
        </w:rPr>
        <w:t>,</w:t>
      </w:r>
      <w:r>
        <w:rPr>
          <w:rFonts w:eastAsia="Times New Roman" w:cs="Times New Roman"/>
          <w:szCs w:val="24"/>
        </w:rPr>
        <w:t xml:space="preserve"> είναι ένας τομέας ανάπτυξης. Θα πούμε τα νούμερα. Επιδοτούνται αυτή τη στιγμή με 1,3 δισεκατομμύρια ευρώ από τον κρατικό προϋπολογισμό, ενώ συγχρόνως έχουνε πάρει 8 με 8,5 δισεκατομμύρια δάνεια, αν δεν με απατά η μνήμη μου από τον προηγούμενο βίο μου στις δανειοδοτήσεις. </w:t>
      </w:r>
    </w:p>
    <w:p w14:paraId="279A2A65"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Φαίνεται ότι η Ελλάδα πηγαίνει προς πλήρη εξάρτηση ή μεγάλο μέρος της εξάρτησης της ενεργειακής της επάρκειας από τις εισαγωγές. Δεν θα διαβάσω της υπόλοιπη εισήγηση, γιατί είναι και στα Πρακτικά.</w:t>
      </w:r>
    </w:p>
    <w:p w14:paraId="279A2A66"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 xml:space="preserve">Ερωτάσθε, λοιπόν, κύριε Υπουργέ: Πώς προτίθεστε να αντιμετωπίσετε τον αυξανόμενο κίνδυνο της ενεργειακής περιθωριοποίησης της χώρας μας; Πώς θα επανακαθοριστεί το ενεργειακό μέλλον στην Ελλάδα, ώστε να επιβιώσει σε ένα περιβάλλον έντονου διεθνούς ανταγωνισμού; Για ποιο λόγο, ενώ τα εργοστάσια μπορούν να υπερκαλύπτουν την εγχώρια ζήτηση, σε μεγάλο ποσοστό, υποαπασχολούνται, με αποτέλεσμα να παρατηρείται αθρόα εισαγωγή ηλεκτρικής ενέργειας; Πώς θα επιτευχθεί η φθηνότερη παραγωγή ενέργειας, που θα μπορούσε να αποτρέψει το κλείσιμο των εργοστασίων ή και τις απολύσεις εξειδικευμένου προσωπικού; </w:t>
      </w:r>
    </w:p>
    <w:p w14:paraId="279A2A67"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Ποια είναι η συνολική ζήτηση ηλεκτρικής ενέργειας στη χώρα μας ανά έτος τα τελευταία δέκα χρόνια; Αν έχετε τα στοιχεία, να μας τα καταθέσετε. Τι ποσοστό καλύπτεται από την εγχώρια παραγωγή και τι ποσοστό αυτής της ανάγκης από τις ανανεώσιμες πηγές ενέργειας;</w:t>
      </w:r>
    </w:p>
    <w:p w14:paraId="279A2A68"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Και τέλος, κατά τη γνώμη σας, οι ανανεώσιμες πηγές ενέργειας βοηθούν στην ενεργειακή ασφάλεια και επάρκεια στη χώρα μας ή πρέπει να αλλάξει το μείγμα παραγωγής, για να καταφέρει να γίνει ενεργειακά ανεξάρτητη; Μπορείτε να μας προσθέσετε, επίσης, τη λίστα των εταιρειών, που εισάγουν το ρεύμα και από ποια χώρα και σε ποιο ποσοστό;</w:t>
      </w:r>
    </w:p>
    <w:p w14:paraId="279A2A69"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79A2A6A"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 για τρία λεπτά.</w:t>
      </w:r>
    </w:p>
    <w:p w14:paraId="279A2A6B"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Ευχαριστώ πολύ, κυρία Πρόεδρε.</w:t>
      </w:r>
    </w:p>
    <w:p w14:paraId="279A2A6C"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 xml:space="preserve">Με την ερώτησή σας, κύριε </w:t>
      </w:r>
      <w:proofErr w:type="spellStart"/>
      <w:r>
        <w:rPr>
          <w:rFonts w:eastAsia="Times New Roman" w:cs="Times New Roman"/>
          <w:szCs w:val="24"/>
        </w:rPr>
        <w:t>Καμμένε</w:t>
      </w:r>
      <w:proofErr w:type="spellEnd"/>
      <w:r>
        <w:rPr>
          <w:rFonts w:eastAsia="Times New Roman" w:cs="Times New Roman"/>
          <w:szCs w:val="24"/>
        </w:rPr>
        <w:t xml:space="preserve">, ουσιαστικά θέτετε καίρια ζητήματα, που αφορούν το σύνολο της ενεργειακής πολιτικής στη χώρα μας. Αυτή δεν είναι μία ερώτηση, αυτή είναι </w:t>
      </w:r>
      <w:proofErr w:type="spellStart"/>
      <w:r>
        <w:rPr>
          <w:rFonts w:eastAsia="Times New Roman" w:cs="Times New Roman"/>
          <w:szCs w:val="24"/>
        </w:rPr>
        <w:t>πολυερώτηση</w:t>
      </w:r>
      <w:proofErr w:type="spellEnd"/>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προσπαθήσω στον λίγο χρόνο να απαντήσω στα ερωτήματά σας. </w:t>
      </w:r>
    </w:p>
    <w:p w14:paraId="279A2A6D"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Κατ’ αρχάς, να δούμε ορισμένα πραγματικά στοιχεία. Από το 2006 μέχρι τώρα έχουμε μια μείωση της συνολικής ζήτησης. Το 2006 ενδεικτικά ήταν πενήντα τρείς χιλιάδες εννιακόσιες ενενήντα</w:t>
      </w:r>
      <w:r w:rsidRPr="00327B48">
        <w:rPr>
          <w:rFonts w:eastAsia="Times New Roman" w:cs="Times New Roman"/>
          <w:szCs w:val="24"/>
        </w:rPr>
        <w:t xml:space="preserve"> </w:t>
      </w:r>
      <w:proofErr w:type="spellStart"/>
      <w:r>
        <w:rPr>
          <w:rFonts w:eastAsia="Times New Roman" w:cs="Times New Roman"/>
          <w:szCs w:val="24"/>
          <w:lang w:val="en-US"/>
        </w:rPr>
        <w:t>GWh</w:t>
      </w:r>
      <w:proofErr w:type="spellEnd"/>
      <w:r>
        <w:rPr>
          <w:rFonts w:eastAsia="Times New Roman" w:cs="Times New Roman"/>
          <w:szCs w:val="24"/>
        </w:rPr>
        <w:t>, ενώ το 2015 πέσανε στις πενήντα μία</w:t>
      </w:r>
      <w:r w:rsidRPr="00327B48">
        <w:rPr>
          <w:rFonts w:eastAsia="Times New Roman" w:cs="Times New Roman"/>
          <w:szCs w:val="24"/>
        </w:rPr>
        <w:t xml:space="preserve"> </w:t>
      </w:r>
      <w:r>
        <w:rPr>
          <w:rFonts w:eastAsia="Times New Roman" w:cs="Times New Roman"/>
          <w:szCs w:val="24"/>
        </w:rPr>
        <w:t xml:space="preserve">χιλιάδες τριακόσιες πενήντα πέντε </w:t>
      </w:r>
      <w:proofErr w:type="spellStart"/>
      <w:r>
        <w:rPr>
          <w:rFonts w:eastAsia="Times New Roman" w:cs="Times New Roman"/>
          <w:szCs w:val="24"/>
          <w:lang w:val="en-US"/>
        </w:rPr>
        <w:t>GWh</w:t>
      </w:r>
      <w:proofErr w:type="spellEnd"/>
      <w:r>
        <w:rPr>
          <w:rFonts w:eastAsia="Times New Roman" w:cs="Times New Roman"/>
          <w:szCs w:val="24"/>
        </w:rPr>
        <w:t xml:space="preserve">. Αναφέρομαι σε έτη και όχι σε μήνες και σε τρίμηνα, γιατί έτσι μπορούμε να βγάλουμε πιο ασφαλή συμπεράσματα. </w:t>
      </w:r>
    </w:p>
    <w:p w14:paraId="279A2A6E"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 xml:space="preserve">Υπάρχει ένα καίριο ερώτημα: Υπάρχει ζήτημα ενεργειακής περιθωριοποίησης της χώρας; Σας απαντώ όχι, εξαρχής. Κανένα απολύτως δεν υπάρχει. Και υποδομές αυτή τη στιγμή υπάρχουν, έτσι ώστε σε οποιαδήποτε περίπτωση να μπορούν να καλύψουν την υπάρχουσα ζήτηση και πολύ παραπάνω. </w:t>
      </w:r>
    </w:p>
    <w:p w14:paraId="279A2A6F" w14:textId="77777777" w:rsidR="000F757A" w:rsidRDefault="002441C3">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Από κει και πέρα, όμως, θα πρέπει να αντιληφθούμε ότι η εγχώρια ηλεκτρική αγορά είναι μέρος της ευρύτερης ευρωπαϊκής αγοράς. Αν αυτό δεν το αντιληφθούμε, δεν θα μπορέσουμε να κάνουμε τις αναγκαίες προσαρμογές και αν δεν τις κάνουμε μόνοι μας, τότε πολύ φοβάμαι ότι μπορεί να μας επιβληθούν με έναν βίαιο τρόπο.</w:t>
      </w:r>
    </w:p>
    <w:p w14:paraId="279A2A70" w14:textId="77777777" w:rsidR="000F757A" w:rsidRDefault="002441C3">
      <w:pPr>
        <w:tabs>
          <w:tab w:val="left" w:pos="2820"/>
        </w:tabs>
        <w:spacing w:line="600" w:lineRule="auto"/>
        <w:ind w:firstLine="720"/>
        <w:contextualSpacing/>
        <w:jc w:val="both"/>
        <w:rPr>
          <w:rFonts w:eastAsia="UB-Helvetica" w:cs="Times New Roman"/>
          <w:szCs w:val="24"/>
        </w:rPr>
      </w:pPr>
      <w:r>
        <w:rPr>
          <w:rFonts w:eastAsia="UB-Helvetica" w:cs="Times New Roman"/>
          <w:szCs w:val="24"/>
        </w:rPr>
        <w:t>Θα έλεγα, επίσης, ότι στο πλαίσιο της διαπραγμάτευσης, τον τελευταίο ενάμισι χρόνο, αποπειραθήκαμε να γίνει κάτι τέτοιο και το απαντήσαμε και το απαντάμε με σθεναρότητα στο σημερινό νομοσχέδιο, που θα συζητήσουμε στις 13΄ η ώρα στις επιτροπές, απαντώντας στα σχέδια περί μικρής ΔΕΗ και ιδιωτικοποίησης του ΑΔΜΗΕ.</w:t>
      </w:r>
    </w:p>
    <w:p w14:paraId="279A2A71"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Είναι σημαντικό να αναφέρουμε για άλλη μια φορά ότι σ’ αυτό το νομοσχέδιο, που κατατίθεται σήμερα, καταργούνται, αυτές, οι προηγούμενες νομοθετικές ρυθμίσεις των προηγούμενων κυβερνήσεων.</w:t>
      </w:r>
    </w:p>
    <w:p w14:paraId="279A2A72"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Από εκεί και έπειτα, οι εισαγωγές είναι αποτέλεσμα του τρόπου λειτουργίας της απελευθερωμένης ευρωπαϊκής αγοράς. Κάποιος εισάγει, διότι βρίσκει πιο ανταγωνιστικές τιμές, με αποτέλεσμα αυτό να διαμορφώνει το συνολικό επίπεδο τιμών μέσα στη χώρα.</w:t>
      </w:r>
    </w:p>
    <w:p w14:paraId="279A2A73"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Άρα η πρόκληση ποια είναι; Πώς θα μπορέσουμε να μειώσουμε το εγχώριο κόστος παραγωγής ενέργειας. Εκεί είναι το ζητούμενο και όχι, βέβαια, να έχουμε αυταπάτες ότι μπορούμε να υψώσουμε σύνορα σε μια εποχή, που οι διασυνδέσεις ανάμεσα στις χώρες αυξάνουν και ουσιαστικά μας δείχνουν ότι πολύ σύντομα θα μιλάμε πια για μια ενιαία –ήδη περίπου συμβαίνει αυτό- αγορά ηλεκτρικής ενέργειας.</w:t>
      </w:r>
    </w:p>
    <w:p w14:paraId="279A2A74"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 xml:space="preserve">Σε σχέση με τα </w:t>
      </w:r>
      <w:proofErr w:type="spellStart"/>
      <w:r>
        <w:rPr>
          <w:rFonts w:eastAsia="UB-Helvetica" w:cs="Times New Roman"/>
          <w:szCs w:val="24"/>
        </w:rPr>
        <w:t>φωτοβολταϊκά</w:t>
      </w:r>
      <w:proofErr w:type="spellEnd"/>
      <w:r>
        <w:rPr>
          <w:rFonts w:eastAsia="UB-Helvetica" w:cs="Times New Roman"/>
          <w:szCs w:val="24"/>
        </w:rPr>
        <w:t>, αυτήν τη στιγμή ο τρόπος που ούτως ή άλλως εισάγονται μέσα στην ενεργειακή αγορά, είναι γνωστός. Υπάρχουν εγγυημένες τιμές. Αυτός ο τρόπος χαρακτηρίστηκε από στρεβλώσεις. Ήταν υπερβολικές οι τιμές, που απολάμβαναν όσοι είχαν επενδύσει, όχι με δικιά τους ευθύνη, το κράτος τους είχε τάξει τέτοιου είδους τιμές, και έγιναν μειώσεις. Αποτελεί ένα μόνιμο ζήτημα το έλλειμμα του ειδικού λογαριασμού των ΑΠΕ. Όμως, πρέπει να ξέρουμε ότι επειδή είναι ένα κλειστό κύκλωμα η αγορά, όταν υπόσχεσαι και δίνεις ως εγγυημένο έσοδο σε κάποιον, κάποιος άλλος θα το πληρώσει αυτό.</w:t>
      </w:r>
    </w:p>
    <w:p w14:paraId="279A2A75"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Τι μας ενδιαφέρει εμάς στο τέλος της ημέρας; Μας ενδιαφέρει να έχουμε αξιόπιστες και φθηνές υπηρεσίες στον κόσμο.</w:t>
      </w:r>
    </w:p>
    <w:p w14:paraId="279A2A76"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Αυτή είναι μια άλλη πλευρά. Θέσατε πάρα πολλά ζητήματα και σε σχέση με το φυσικό αέριο. Ο τρόπος αξιοποίησης και διείσδυσης του φυσικού αερίου στην Ελλάδα δεν ήταν ο καλύτερος, διότι αντί να κατευθυνθεί για καύση, χρησιμοποιήθηκε επί πολλά χρόνια και μέσα από ειδικούς όρους για την παραγωγή ηλεκτρικής ενέργειας.</w:t>
      </w:r>
    </w:p>
    <w:p w14:paraId="279A2A77"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Βεβαίως, τώρα είμαστε στην ευτυχή συγκυρία, που έχει πέσει η τιμή του φυσικού αερίου και τυχαίνει, μάλιστα, να είναι και πιο ανταγωνιστική αυτή η παραγωγή ενέργειας, που βασίζεται στο φυσικό αέριο, από άλλες παραδοσιακές μορφές ενέργειας.</w:t>
      </w:r>
    </w:p>
    <w:p w14:paraId="279A2A78"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Όλα αυτά δημιουργούν ένα πλέγμα καταστάσεων, το οποίο οφείλουμε να το βλέπουμε στο σύνολό του και να μπορούμε να κάνουμε εκείνες τις αναγκαίες αλλαγές, έτσι ώστε –επαναλαμβάνω- να προσαρμοστούμε μ’ έναν τέτοιο τρόπο, ώστε και η Δημόσια Επιχείρηση Ηλεκτρισμού να παραμείνει ισχυρή, αλλά, κυρίως, να μπορεί και το κράτος να έχει εργαλεία για τον δικό του σχεδιασμό.</w:t>
      </w:r>
    </w:p>
    <w:p w14:paraId="279A2A79"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Σας λέω κάποια στοιχεία και σταματάω εδώ, γιατί ο χρόνος έχει περάσει: Το 2015 η συνολική ζήτηση καλύφθηκε κατά 27% από ΑΠΕ και υδροηλεκτρικά. Είναι 17% συν 10%, για την ακρίβεια. Είναι 18,7% από εισαγωγές και η εγχώρια παραγωγή από λιγνίτη, φυσικό αέριο και πετρέλαιο ήταν 54,3%.</w:t>
      </w:r>
    </w:p>
    <w:p w14:paraId="279A2A7A"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Βεβαίως, και το φυσικό αέριο και το πετρέλαιο είναι εισαγόμενες ποσότητες. Άρα, με βάση την εισαγωγή και πετρελαίου και φυσικού αερίου πάλι έχουμε εκροή χρημάτων.</w:t>
      </w:r>
    </w:p>
    <w:p w14:paraId="279A2A7B"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Επαναλαμβάνω, όμως, ότι ο σχεδιασμός μας είναι αυτήν την στιγμή και με το πρόγραμμα διασυνδέσεων του ΑΔΜΗΕ, που είναι σε εξέλιξη, να εξασφαλίσουμε την ευστάθεια του συστήματος στην ασφάλεια και να κινηθούμε τελικά προς μια αποκλιμάκωση των σημερινών τιμών ηλεκτρικής ενέργειας.</w:t>
      </w:r>
    </w:p>
    <w:p w14:paraId="279A2A7C"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Ευχαριστώ.</w:t>
      </w:r>
    </w:p>
    <w:p w14:paraId="279A2A7D" w14:textId="77777777" w:rsidR="000F757A" w:rsidRDefault="002441C3">
      <w:pPr>
        <w:spacing w:line="600" w:lineRule="auto"/>
        <w:ind w:firstLine="720"/>
        <w:contextualSpacing/>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Κύριε </w:t>
      </w:r>
      <w:proofErr w:type="spellStart"/>
      <w:r>
        <w:rPr>
          <w:rFonts w:eastAsia="UB-Helvetica" w:cs="Times New Roman"/>
          <w:szCs w:val="24"/>
        </w:rPr>
        <w:t>Καμμένε</w:t>
      </w:r>
      <w:proofErr w:type="spellEnd"/>
      <w:r>
        <w:rPr>
          <w:rFonts w:eastAsia="UB-Helvetica" w:cs="Times New Roman"/>
          <w:szCs w:val="24"/>
        </w:rPr>
        <w:t>, έχετε τον λόγο για τρία λεπτά.</w:t>
      </w:r>
    </w:p>
    <w:p w14:paraId="279A2A7E" w14:textId="77777777" w:rsidR="000F757A" w:rsidRDefault="002441C3">
      <w:pPr>
        <w:spacing w:line="600" w:lineRule="auto"/>
        <w:ind w:firstLine="720"/>
        <w:contextualSpacing/>
        <w:jc w:val="both"/>
        <w:rPr>
          <w:rFonts w:eastAsia="UB-Helvetica" w:cs="Times New Roman"/>
          <w:szCs w:val="24"/>
        </w:rPr>
      </w:pPr>
      <w:r>
        <w:rPr>
          <w:rFonts w:eastAsia="UB-Helvetica" w:cs="Times New Roman"/>
          <w:b/>
          <w:szCs w:val="24"/>
        </w:rPr>
        <w:t>ΔΗΜΗΤΡΙΟΣ ΚΑΜΜΕΝΟΣ:</w:t>
      </w:r>
      <w:r>
        <w:rPr>
          <w:rFonts w:eastAsia="UB-Helvetica" w:cs="Times New Roman"/>
          <w:szCs w:val="24"/>
        </w:rPr>
        <w:t xml:space="preserve"> Ευχαριστώ πολύ για την απάντηση.</w:t>
      </w:r>
    </w:p>
    <w:p w14:paraId="279A2A7F"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 xml:space="preserve">Είναι ενθαρρυντική η θετική εισήγησή σας και η απάντηση στην επίκαιρη ερώτησή μου, σχετικά με την ενεργειακή ασφάλεια. Είναι κάτι, που πρέπει εθνικά, γεωπολιτικά και </w:t>
      </w:r>
      <w:proofErr w:type="spellStart"/>
      <w:r>
        <w:rPr>
          <w:rFonts w:eastAsia="UB-Helvetica" w:cs="Times New Roman"/>
          <w:szCs w:val="24"/>
        </w:rPr>
        <w:t>γεωστρατηγικά</w:t>
      </w:r>
      <w:proofErr w:type="spellEnd"/>
      <w:r>
        <w:rPr>
          <w:rFonts w:eastAsia="UB-Helvetica" w:cs="Times New Roman"/>
          <w:szCs w:val="24"/>
        </w:rPr>
        <w:t xml:space="preserve"> να μας απασχολεί όλους.</w:t>
      </w:r>
    </w:p>
    <w:p w14:paraId="279A2A80" w14:textId="77777777" w:rsidR="000F757A" w:rsidRDefault="002441C3">
      <w:pPr>
        <w:spacing w:line="600" w:lineRule="auto"/>
        <w:ind w:firstLine="720"/>
        <w:contextualSpacing/>
        <w:jc w:val="both"/>
        <w:rPr>
          <w:rFonts w:eastAsia="UB-Helvetica" w:cs="Times New Roman"/>
          <w:szCs w:val="24"/>
        </w:rPr>
      </w:pPr>
      <w:r>
        <w:rPr>
          <w:rFonts w:eastAsia="UB-Helvetica" w:cs="Times New Roman"/>
          <w:szCs w:val="24"/>
        </w:rPr>
        <w:t xml:space="preserve">Δυστυχώς, η ΔΕΗ έχει μη ανταγωνιστική τιμή στο ρεύμα είτε στην οριακή τιμή του συστήματός είστε στο </w:t>
      </w:r>
      <w:r>
        <w:rPr>
          <w:rFonts w:eastAsia="UB-Helvetica" w:cs="Times New Roman"/>
          <w:szCs w:val="24"/>
          <w:lang w:val="en-US"/>
        </w:rPr>
        <w:t>pool</w:t>
      </w:r>
      <w:r>
        <w:rPr>
          <w:rFonts w:eastAsia="UB-Helvetica" w:cs="Times New Roman"/>
          <w:szCs w:val="24"/>
        </w:rPr>
        <w:t xml:space="preserve">  που κάνουν οι </w:t>
      </w:r>
      <w:proofErr w:type="spellStart"/>
      <w:r>
        <w:rPr>
          <w:rFonts w:eastAsia="UB-Helvetica" w:cs="Times New Roman"/>
          <w:szCs w:val="24"/>
          <w:lang w:val="en-US"/>
        </w:rPr>
        <w:t>traiders</w:t>
      </w:r>
      <w:proofErr w:type="spellEnd"/>
      <w:r>
        <w:rPr>
          <w:rFonts w:eastAsia="UB-Helvetica" w:cs="Times New Roman"/>
          <w:szCs w:val="24"/>
        </w:rPr>
        <w:t xml:space="preserve"> ή σ’ οποιονδήποτε άλλο τρόπο φτιάχνεται αυτή η τιμή του ρεύματος.</w:t>
      </w:r>
    </w:p>
    <w:p w14:paraId="279A2A81" w14:textId="77777777" w:rsidR="000F757A" w:rsidRDefault="002441C3">
      <w:pPr>
        <w:tabs>
          <w:tab w:val="left" w:pos="2096"/>
        </w:tabs>
        <w:spacing w:after="0" w:line="600" w:lineRule="auto"/>
        <w:ind w:firstLine="720"/>
        <w:contextualSpacing/>
        <w:jc w:val="both"/>
        <w:rPr>
          <w:rFonts w:eastAsia="UB-Helvetica" w:cs="Times New Roman"/>
          <w:szCs w:val="24"/>
        </w:rPr>
      </w:pPr>
      <w:r>
        <w:rPr>
          <w:rFonts w:eastAsia="UB-Helvetica" w:cs="Times New Roman"/>
          <w:szCs w:val="24"/>
        </w:rPr>
        <w:t xml:space="preserve">Με ανησύχησε όταν είδα κάποια στιγμή ότι εισάγουμε ρεύμα το βράδυ. Το βράδυ συνήθως μπαίνει μπροστά ο λιγνίτης, το κάρβουνο, γιατί είναι φθηνά. Ξέρουμε ότι όταν σταματήσει, δεν πατάς ένα κουμπί να ξεκινήσει το εργοστάσιο του λιγνίτη. Θέλει οκτώ ή δέκα ώρες να πάρει μπροστά και σε κάποιες περιπτώσεις και δεκαέξι. Άρα, χρειάζεται να καλύπτεις το κενό. </w:t>
      </w:r>
    </w:p>
    <w:p w14:paraId="279A2A82" w14:textId="77777777" w:rsidR="000F757A" w:rsidRDefault="002441C3">
      <w:pPr>
        <w:tabs>
          <w:tab w:val="left" w:pos="2096"/>
        </w:tabs>
        <w:spacing w:after="0" w:line="600" w:lineRule="auto"/>
        <w:ind w:firstLine="720"/>
        <w:contextualSpacing/>
        <w:jc w:val="both"/>
        <w:rPr>
          <w:rFonts w:eastAsia="UB-Helvetica" w:cs="Times New Roman"/>
          <w:szCs w:val="24"/>
        </w:rPr>
      </w:pPr>
      <w:r>
        <w:rPr>
          <w:rFonts w:eastAsia="UB-Helvetica" w:cs="Times New Roman"/>
          <w:szCs w:val="24"/>
        </w:rPr>
        <w:t xml:space="preserve">Επίσης, κάποιες εποχές εξήγαμε ρεύμα στις γύρω αγορές. Από ό,τι θυμάμαι δίναμε ρεύμα στην Αλβανία, στα Σκόπια, στη Βουλγαρία, στην Τουρκία και στην Ιταλία. Τώρα το δίνουμε ευκαιριακά έως σπάνια. </w:t>
      </w:r>
    </w:p>
    <w:p w14:paraId="279A2A83" w14:textId="77777777" w:rsidR="000F757A" w:rsidRDefault="002441C3">
      <w:pPr>
        <w:tabs>
          <w:tab w:val="left" w:pos="2096"/>
        </w:tabs>
        <w:spacing w:after="0" w:line="600" w:lineRule="auto"/>
        <w:ind w:firstLine="720"/>
        <w:contextualSpacing/>
        <w:jc w:val="both"/>
        <w:rPr>
          <w:rFonts w:eastAsia="UB-Helvetica" w:cs="Times New Roman"/>
          <w:szCs w:val="24"/>
        </w:rPr>
      </w:pPr>
      <w:r>
        <w:rPr>
          <w:rFonts w:eastAsia="UB-Helvetica" w:cs="Times New Roman"/>
          <w:szCs w:val="24"/>
        </w:rPr>
        <w:t xml:space="preserve">Θα ήθελα να δούμε, εφόσον μπορέσουμε να φτιάξουμε μια κοστολόγηση για τη στρατηγική για την επόμενη πενταετία, και τη βιωσιμότητα της ιδίας της ΔΕΗ σε σχέση με τις επενδύσεις και τη συντήρηση των υπαρχόντων εργοστασίων ή νέες επενδύσεις σε νέες μορφές ενέργειας είτε συνδυασμένου κύκλου ή οτιδήποτε προκύψει και αποφασίσει το Υπουργείο ή στρατηγικά η Κυβέρνηση.  </w:t>
      </w:r>
    </w:p>
    <w:p w14:paraId="279A2A84" w14:textId="77777777" w:rsidR="000F757A" w:rsidRDefault="002441C3">
      <w:pPr>
        <w:tabs>
          <w:tab w:val="left" w:pos="2096"/>
        </w:tabs>
        <w:spacing w:after="0" w:line="600" w:lineRule="auto"/>
        <w:ind w:firstLine="720"/>
        <w:contextualSpacing/>
        <w:jc w:val="both"/>
        <w:rPr>
          <w:rFonts w:eastAsia="UB-Helvetica" w:cs="Times New Roman"/>
          <w:szCs w:val="24"/>
        </w:rPr>
      </w:pPr>
      <w:r>
        <w:rPr>
          <w:rFonts w:eastAsia="UB-Helvetica" w:cs="Times New Roman"/>
          <w:szCs w:val="24"/>
        </w:rPr>
        <w:t xml:space="preserve">Θα κλείσω εδώ την εισήγησή μου, για να γλιτώσουμε χρόνο, λέγοντας ότι θα πρέπει να προσέξουμε και τα οικονομικά της επιχείρησης, τα διαθέσιμά της και τις απαιτήσεις, που υπάρχουν προς χαμηλή, μεσαία ή υψηλή κατανάλωση, ανθρώπων οι οποίοι δεν πληρώνουν τους λογαριασμούς. </w:t>
      </w:r>
    </w:p>
    <w:p w14:paraId="279A2A85" w14:textId="77777777" w:rsidR="000F757A" w:rsidRDefault="002441C3">
      <w:pPr>
        <w:tabs>
          <w:tab w:val="left" w:pos="2096"/>
        </w:tabs>
        <w:spacing w:after="0" w:line="600" w:lineRule="auto"/>
        <w:ind w:firstLine="720"/>
        <w:contextualSpacing/>
        <w:jc w:val="both"/>
        <w:rPr>
          <w:rFonts w:eastAsia="UB-Helvetica" w:cs="Times New Roman"/>
          <w:szCs w:val="24"/>
        </w:rPr>
      </w:pPr>
      <w:r>
        <w:rPr>
          <w:rFonts w:eastAsia="UB-Helvetica" w:cs="Times New Roman"/>
          <w:szCs w:val="24"/>
        </w:rPr>
        <w:t>Επίσης, πρέπει να δούμε και το πλαίσιο με το οποίο ένας πελάτης της ΔΕΗ φεύγει από τη ΔΕΗ, πηγαίνει στον ιδιωτικό φορέα και αφήνει το χρέος του στη ΔΕΗ και πηγαίνει «καθαρός» στον ιδιωτικό φορέα και κάνει τη συμφωνία του για την παροχή ηλεκτρικού ρεύματος.</w:t>
      </w:r>
    </w:p>
    <w:p w14:paraId="279A2A86" w14:textId="77777777" w:rsidR="000F757A" w:rsidRDefault="002441C3">
      <w:pPr>
        <w:tabs>
          <w:tab w:val="left" w:pos="2096"/>
        </w:tabs>
        <w:spacing w:after="0" w:line="600" w:lineRule="auto"/>
        <w:ind w:firstLine="720"/>
        <w:contextualSpacing/>
        <w:jc w:val="both"/>
        <w:rPr>
          <w:rFonts w:eastAsia="UB-Helvetica" w:cs="Times New Roman"/>
          <w:szCs w:val="24"/>
        </w:rPr>
      </w:pPr>
      <w:r>
        <w:rPr>
          <w:rFonts w:eastAsia="UB-Helvetica" w:cs="Times New Roman"/>
          <w:szCs w:val="24"/>
        </w:rPr>
        <w:t>Πρέπει όλα αυτά να τα δούμε, διότι η ΔΕΗ είναι στρατηγικής σημασίας εταιρεία για την Ελλάδα και έχουμε πολύ σημαντικό ρόλο να παίξουμε. Και όταν φτιάξει η αγορά του πετρελαίου και θα γίνουν και οι επενδύσεις της άντλησης του φυσικού αερίου και του πετρελαίου στη χώρα μας, που έχουμε πάρα πολλά αποθέματα, η ΔΕΗ θα πρέπει να παίξει πολύ μεγάλο ρόλο.</w:t>
      </w:r>
    </w:p>
    <w:p w14:paraId="279A2A87" w14:textId="77777777" w:rsidR="000F757A" w:rsidRDefault="002441C3">
      <w:pPr>
        <w:tabs>
          <w:tab w:val="left" w:pos="2096"/>
        </w:tabs>
        <w:spacing w:after="0" w:line="600" w:lineRule="auto"/>
        <w:ind w:firstLine="720"/>
        <w:contextualSpacing/>
        <w:jc w:val="both"/>
        <w:rPr>
          <w:rFonts w:eastAsia="UB-Helvetica" w:cs="Times New Roman"/>
          <w:szCs w:val="24"/>
        </w:rPr>
      </w:pPr>
      <w:r>
        <w:rPr>
          <w:rFonts w:eastAsia="UB-Helvetica" w:cs="Times New Roman"/>
          <w:szCs w:val="24"/>
        </w:rPr>
        <w:t xml:space="preserve">Όλα αυτά όμως συντείνουν στο ότι με αυξημένη τιμή ρεύματος είτε στην οριακή είτε σε οποιαδήποτε άλλη τιμή ευνοούνται οι έμποροι, οι οποίοι έχουν μεγαλύτερο περιθώριο κέρδους στο να εισάγουν και να πωλούν το ρεύμα στην Ελλάδα. Είναι και μια απλή εμπορική πρακτική, την οποία θα πρέπει να έχουμε υπ’ </w:t>
      </w:r>
      <w:proofErr w:type="spellStart"/>
      <w:r>
        <w:rPr>
          <w:rFonts w:eastAsia="UB-Helvetica" w:cs="Times New Roman"/>
          <w:szCs w:val="24"/>
        </w:rPr>
        <w:t>όψιν</w:t>
      </w:r>
      <w:proofErr w:type="spellEnd"/>
      <w:r>
        <w:rPr>
          <w:rFonts w:eastAsia="UB-Helvetica" w:cs="Times New Roman"/>
          <w:szCs w:val="24"/>
        </w:rPr>
        <w:t xml:space="preserve"> μας. Δηλαδή, να μην δίνουμε και κίνητρο να κερδίζει κάποιος από την εισαγωγή, κάνοντας μη ανταγωνιστικό ένα εθνικό προϊόν, το οποίο είναι το ρεύμα και η ΔΕΗ. </w:t>
      </w:r>
    </w:p>
    <w:p w14:paraId="279A2A88" w14:textId="77777777" w:rsidR="000F757A" w:rsidRDefault="002441C3">
      <w:pPr>
        <w:tabs>
          <w:tab w:val="left" w:pos="2096"/>
        </w:tabs>
        <w:spacing w:after="0" w:line="600" w:lineRule="auto"/>
        <w:ind w:firstLine="720"/>
        <w:contextualSpacing/>
        <w:jc w:val="both"/>
        <w:rPr>
          <w:rFonts w:eastAsia="UB-Helvetica" w:cs="Times New Roman"/>
          <w:szCs w:val="24"/>
        </w:rPr>
      </w:pPr>
      <w:r>
        <w:rPr>
          <w:rFonts w:eastAsia="UB-Helvetica" w:cs="Times New Roman"/>
          <w:szCs w:val="24"/>
        </w:rPr>
        <w:t xml:space="preserve">Η Κυβέρνησή μας είναι εδώ για να εξυγιάνει όλη αυτή την κατάσταση και να «σώσει» τη ΔΕΗ, δηλαδή, να έχουμε στρατηγικό βήμα στα Βαλκάνια και στην περιοχή που δρα η χώρα μας και ζούμε όλοι μας. </w:t>
      </w:r>
    </w:p>
    <w:p w14:paraId="279A2A89" w14:textId="77777777" w:rsidR="000F757A" w:rsidRDefault="002441C3">
      <w:pPr>
        <w:tabs>
          <w:tab w:val="left" w:pos="2096"/>
        </w:tabs>
        <w:spacing w:after="0" w:line="600" w:lineRule="auto"/>
        <w:ind w:firstLine="720"/>
        <w:contextualSpacing/>
        <w:jc w:val="both"/>
        <w:rPr>
          <w:rFonts w:eastAsia="UB-Helvetica" w:cs="Times New Roman"/>
          <w:szCs w:val="24"/>
        </w:rPr>
      </w:pPr>
      <w:r>
        <w:rPr>
          <w:rFonts w:eastAsia="UB-Helvetica" w:cs="Times New Roman"/>
          <w:szCs w:val="24"/>
        </w:rPr>
        <w:t xml:space="preserve">Ευχαριστώ πολύ. </w:t>
      </w:r>
    </w:p>
    <w:p w14:paraId="279A2A8A" w14:textId="77777777" w:rsidR="000F757A" w:rsidRDefault="002441C3">
      <w:pPr>
        <w:tabs>
          <w:tab w:val="left" w:pos="2096"/>
        </w:tabs>
        <w:spacing w:after="0" w:line="600" w:lineRule="auto"/>
        <w:ind w:firstLine="720"/>
        <w:contextualSpacing/>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Κύριε Υπουργέ, έχετε τον λόγο. </w:t>
      </w:r>
    </w:p>
    <w:p w14:paraId="279A2A8B" w14:textId="77777777" w:rsidR="000F757A" w:rsidRDefault="002441C3">
      <w:pPr>
        <w:tabs>
          <w:tab w:val="left" w:pos="2096"/>
        </w:tabs>
        <w:spacing w:after="0" w:line="600" w:lineRule="auto"/>
        <w:ind w:firstLine="720"/>
        <w:contextualSpacing/>
        <w:jc w:val="both"/>
        <w:rPr>
          <w:rFonts w:eastAsia="UB-Helvetica" w:cs="Times New Roman"/>
          <w:szCs w:val="24"/>
        </w:rPr>
      </w:pPr>
      <w:r>
        <w:rPr>
          <w:rFonts w:eastAsia="UB-Helvetica" w:cs="Times New Roman"/>
          <w:b/>
          <w:szCs w:val="24"/>
        </w:rPr>
        <w:t xml:space="preserve">ΠΑΝΑΓΙΩΤΗΣ (ΠΑΝΟΣ) ΣΚΟΥΡΛΕΤΗΣ (Υπουργός Περιβάλλοντος και Ενέργειας): </w:t>
      </w:r>
      <w:r>
        <w:rPr>
          <w:rFonts w:eastAsia="UB-Helvetica" w:cs="Times New Roman"/>
          <w:szCs w:val="24"/>
        </w:rPr>
        <w:t xml:space="preserve">Κύριε </w:t>
      </w:r>
      <w:proofErr w:type="spellStart"/>
      <w:r>
        <w:rPr>
          <w:rFonts w:eastAsia="UB-Helvetica" w:cs="Times New Roman"/>
          <w:szCs w:val="24"/>
        </w:rPr>
        <w:t>Καμμένε</w:t>
      </w:r>
      <w:proofErr w:type="spellEnd"/>
      <w:r>
        <w:rPr>
          <w:rFonts w:eastAsia="UB-Helvetica" w:cs="Times New Roman"/>
          <w:szCs w:val="24"/>
        </w:rPr>
        <w:t xml:space="preserve">, κατ’ αρχάς θέσατε ένα ερώτημα για το ποιες εταιρείες έκαναν εισαγωγές. Αυτό σας πληροφορώ ότι αποτελεί μια εμπιστευτική πληροφορία, την οποία εμείς δεν διαθέτουμε. Άρα δεν μπορώ να σας απαντήσω. </w:t>
      </w:r>
    </w:p>
    <w:p w14:paraId="279A2A8C" w14:textId="77777777" w:rsidR="000F757A" w:rsidRDefault="002441C3">
      <w:pPr>
        <w:tabs>
          <w:tab w:val="left" w:pos="2096"/>
        </w:tabs>
        <w:spacing w:after="0" w:line="600" w:lineRule="auto"/>
        <w:ind w:firstLine="720"/>
        <w:contextualSpacing/>
        <w:jc w:val="both"/>
        <w:rPr>
          <w:rFonts w:eastAsia="UB-Helvetica" w:cs="Times New Roman"/>
          <w:szCs w:val="24"/>
        </w:rPr>
      </w:pPr>
      <w:r>
        <w:rPr>
          <w:rFonts w:eastAsia="UB-Helvetica" w:cs="Times New Roman"/>
          <w:szCs w:val="24"/>
        </w:rPr>
        <w:t xml:space="preserve"> Γνωρίζω όμως να σας πω τις ποσότητες, που υπήρξαν από κάθε χώρα στο επίπεδο των καθαρών εισαγωγών. Δηλαδή, σε εισαγωγές μείον εξαγωγές μέσω Αλβανίας υπήρξε ένα εκατομμύριο πεντακόσιες ογδόντα οκτώ χιλιάδες τριακόσιες οκτώ </w:t>
      </w:r>
      <w:r>
        <w:rPr>
          <w:rFonts w:eastAsia="UB-Helvetica" w:cs="Times New Roman"/>
          <w:szCs w:val="24"/>
          <w:lang w:val="en-US"/>
        </w:rPr>
        <w:t>MWh</w:t>
      </w:r>
      <w:r>
        <w:rPr>
          <w:rFonts w:eastAsia="UB-Helvetica" w:cs="Times New Roman"/>
          <w:szCs w:val="24"/>
        </w:rPr>
        <w:t xml:space="preserve">, μέσω της ΠΓΔΜ δύο εκατομμύρια ενενήντα οκτώ χιλιάδες εξακόσιες δεκατέσσερις </w:t>
      </w:r>
      <w:r>
        <w:rPr>
          <w:rFonts w:eastAsia="UB-Helvetica" w:cs="Times New Roman"/>
          <w:szCs w:val="24"/>
          <w:lang w:val="en-US"/>
        </w:rPr>
        <w:t>MWh</w:t>
      </w:r>
      <w:r>
        <w:rPr>
          <w:rFonts w:eastAsia="UB-Helvetica" w:cs="Times New Roman"/>
          <w:szCs w:val="24"/>
        </w:rPr>
        <w:t xml:space="preserve">, μέσω Βουλγαρίας, που είναι το μεγαλύτερο ποσό, τέσσερα εκατομμύρια πεντακόσιες εβδομήντα πέντε </w:t>
      </w:r>
      <w:r>
        <w:rPr>
          <w:rFonts w:eastAsia="UB-Helvetica" w:cs="Times New Roman"/>
          <w:szCs w:val="24"/>
          <w:lang w:val="en-US"/>
        </w:rPr>
        <w:t>MWh</w:t>
      </w:r>
      <w:r>
        <w:rPr>
          <w:rFonts w:eastAsia="UB-Helvetica" w:cs="Times New Roman"/>
          <w:szCs w:val="24"/>
        </w:rPr>
        <w:t xml:space="preserve">, μέσω Τουρκίας διακόσιες εβδομήντα μία χιλιάδες τριακόσιες τριάντα οκτώ και μέσω Ιταλίας ένα εκατομμύριο ενενήντα τρεις χιλιάδες εννιακόσιες έξι </w:t>
      </w:r>
      <w:r>
        <w:rPr>
          <w:rFonts w:eastAsia="UB-Helvetica" w:cs="Times New Roman"/>
          <w:szCs w:val="24"/>
          <w:lang w:val="en-US"/>
        </w:rPr>
        <w:t>MWh</w:t>
      </w:r>
      <w:r>
        <w:rPr>
          <w:rFonts w:eastAsia="UB-Helvetica" w:cs="Times New Roman"/>
          <w:szCs w:val="24"/>
        </w:rPr>
        <w:t xml:space="preserve">. </w:t>
      </w:r>
    </w:p>
    <w:p w14:paraId="279A2A8D" w14:textId="77777777" w:rsidR="000F757A" w:rsidRDefault="002441C3">
      <w:pPr>
        <w:tabs>
          <w:tab w:val="left" w:pos="2096"/>
        </w:tabs>
        <w:spacing w:after="0" w:line="600" w:lineRule="auto"/>
        <w:ind w:firstLine="720"/>
        <w:contextualSpacing/>
        <w:jc w:val="both"/>
        <w:rPr>
          <w:rFonts w:eastAsia="UB-Helvetica" w:cs="Times New Roman"/>
          <w:szCs w:val="24"/>
        </w:rPr>
      </w:pPr>
      <w:r>
        <w:rPr>
          <w:rFonts w:eastAsia="UB-Helvetica" w:cs="Times New Roman"/>
          <w:szCs w:val="24"/>
        </w:rPr>
        <w:t xml:space="preserve">Θα προσέξατε ότι σας είπα για καθαρές εισαγωγές. Άρα, υπήρξαν στιγμές, που και εμείς κάναμε εξαγωγές. Η οριακή τιμή συστήματος είναι κάτι που διαμορφώνεται κάθε μέρα. Θέλω να πω, λοιπόν, ότι είναι ένα δυναμικό παιχνίδι το θέμα των εισαγωγών και των εξαγωγών. </w:t>
      </w:r>
    </w:p>
    <w:p w14:paraId="279A2A8E" w14:textId="77777777" w:rsidR="000F757A" w:rsidRDefault="002441C3">
      <w:pPr>
        <w:tabs>
          <w:tab w:val="left" w:pos="2096"/>
        </w:tabs>
        <w:spacing w:after="0" w:line="600" w:lineRule="auto"/>
        <w:ind w:firstLine="720"/>
        <w:contextualSpacing/>
        <w:jc w:val="both"/>
        <w:rPr>
          <w:rFonts w:eastAsia="UB-Helvetica" w:cs="Times New Roman"/>
          <w:szCs w:val="24"/>
        </w:rPr>
      </w:pPr>
      <w:r>
        <w:rPr>
          <w:rFonts w:eastAsia="UB-Helvetica" w:cs="Times New Roman"/>
          <w:szCs w:val="24"/>
        </w:rPr>
        <w:t>Επαναλαμβάνω, λοιπόν, ότι μια στρατηγική η οποία θα μειώνει το μεταβλητό κόστος της ΔΕΗ θα μας δώσει τη δυνατότητα να εκμεταλλευτούμε και τους δικούς μας εθνικούς πόρους.</w:t>
      </w:r>
    </w:p>
    <w:p w14:paraId="279A2A8F" w14:textId="77777777" w:rsidR="000F757A" w:rsidRDefault="002441C3">
      <w:pPr>
        <w:tabs>
          <w:tab w:val="left" w:pos="2096"/>
        </w:tabs>
        <w:spacing w:after="0" w:line="600" w:lineRule="auto"/>
        <w:ind w:firstLine="720"/>
        <w:contextualSpacing/>
        <w:jc w:val="both"/>
        <w:rPr>
          <w:rFonts w:eastAsia="UB-Helvetica" w:cs="Times New Roman"/>
          <w:szCs w:val="24"/>
        </w:rPr>
      </w:pPr>
      <w:r>
        <w:rPr>
          <w:rFonts w:eastAsia="UB-Helvetica" w:cs="Times New Roman"/>
          <w:szCs w:val="24"/>
        </w:rPr>
        <w:t xml:space="preserve">Βεβαίως, πάντοτε όλα αυτά γίνονται μέσα στο πλαίσιο μιας στρατηγικής, που είναι αυτή της απεξάρτησης από τα ορυκτά καύσιμα. Αυτή είναι μια γενική κατεύθυνση, είναι μια εθνική κατεύθυνση. </w:t>
      </w:r>
    </w:p>
    <w:p w14:paraId="279A2A90" w14:textId="77777777" w:rsidR="000F757A" w:rsidRDefault="002441C3">
      <w:pPr>
        <w:tabs>
          <w:tab w:val="left" w:pos="2096"/>
        </w:tabs>
        <w:spacing w:after="0" w:line="600" w:lineRule="auto"/>
        <w:ind w:firstLine="720"/>
        <w:contextualSpacing/>
        <w:jc w:val="both"/>
        <w:rPr>
          <w:rFonts w:eastAsia="UB-Helvetica" w:cs="Times New Roman"/>
          <w:szCs w:val="24"/>
        </w:rPr>
      </w:pPr>
      <w:r>
        <w:rPr>
          <w:rFonts w:eastAsia="UB-Helvetica" w:cs="Times New Roman"/>
          <w:szCs w:val="24"/>
        </w:rPr>
        <w:t xml:space="preserve">Αυτό μπορεί να γίνει προφανώς όχι βάζοντας διακόπτη και κλείνοντας τα </w:t>
      </w:r>
      <w:proofErr w:type="spellStart"/>
      <w:r>
        <w:rPr>
          <w:rFonts w:eastAsia="UB-Helvetica" w:cs="Times New Roman"/>
          <w:szCs w:val="24"/>
        </w:rPr>
        <w:t>λιγνιτικά</w:t>
      </w:r>
      <w:proofErr w:type="spellEnd"/>
      <w:r>
        <w:rPr>
          <w:rFonts w:eastAsia="UB-Helvetica" w:cs="Times New Roman"/>
          <w:szCs w:val="24"/>
        </w:rPr>
        <w:t xml:space="preserve"> εργοστάσια, αλλά κάνοντας εκείνους τους αναγκαίους εκσυγχρονισμούς μέσα από τη δημιουργία νέων μονάδων, λιγότερο ρυπογόνων, που θα έχουν συνεπώς λιγότερες εκλύσεις ρύπων, τις οποίες, όπως ξέρετε, τις πληρώνουμε και είναι και αυτή μια επιβάρυνση, κάθε φορά που ρυπαίνουμε το περιβάλλον. </w:t>
      </w:r>
    </w:p>
    <w:p w14:paraId="279A2A91" w14:textId="77777777" w:rsidR="000F757A" w:rsidRDefault="002441C3">
      <w:pPr>
        <w:tabs>
          <w:tab w:val="left" w:pos="2096"/>
        </w:tabs>
        <w:spacing w:after="0" w:line="600" w:lineRule="auto"/>
        <w:ind w:firstLine="720"/>
        <w:contextualSpacing/>
        <w:jc w:val="both"/>
        <w:rPr>
          <w:rFonts w:eastAsia="UB-Helvetica" w:cs="Times New Roman"/>
          <w:szCs w:val="24"/>
        </w:rPr>
      </w:pPr>
      <w:r>
        <w:rPr>
          <w:rFonts w:eastAsia="UB-Helvetica" w:cs="Times New Roman"/>
          <w:szCs w:val="24"/>
        </w:rPr>
        <w:t xml:space="preserve">Αυτή είναι μια γενική κατεύθυνση, όχι μόνο ευρωπαϊκή αλλά παγκόσμια. Αυτά είναι στοιχεία που πρέπει να λάβουμε υπ’ </w:t>
      </w:r>
      <w:proofErr w:type="spellStart"/>
      <w:r>
        <w:rPr>
          <w:rFonts w:eastAsia="UB-Helvetica" w:cs="Times New Roman"/>
          <w:szCs w:val="24"/>
        </w:rPr>
        <w:t>όψιν</w:t>
      </w:r>
      <w:proofErr w:type="spellEnd"/>
      <w:r>
        <w:rPr>
          <w:rFonts w:eastAsia="UB-Helvetica" w:cs="Times New Roman"/>
          <w:szCs w:val="24"/>
        </w:rPr>
        <w:t xml:space="preserve"> μας όταν διαμορφώνουμε την εθνική μας ενεργειακή στρατηγική. </w:t>
      </w:r>
    </w:p>
    <w:p w14:paraId="279A2A92" w14:textId="77777777" w:rsidR="000F757A" w:rsidRDefault="002441C3">
      <w:pPr>
        <w:tabs>
          <w:tab w:val="left" w:pos="2096"/>
        </w:tabs>
        <w:spacing w:after="0" w:line="600" w:lineRule="auto"/>
        <w:ind w:firstLine="720"/>
        <w:contextualSpacing/>
        <w:jc w:val="both"/>
        <w:rPr>
          <w:rFonts w:eastAsia="UB-Helvetica" w:cs="Times New Roman"/>
          <w:szCs w:val="24"/>
        </w:rPr>
      </w:pPr>
      <w:r>
        <w:rPr>
          <w:rFonts w:eastAsia="UB-Helvetica" w:cs="Times New Roman"/>
          <w:szCs w:val="24"/>
        </w:rPr>
        <w:t xml:space="preserve">Κατά τη γνώμη μου και κατά τη γνώμη του Υπουργείου Ενέργειας, το κρίσιμο αυτή τη στιγμή για τη Δημόσια Επιχείρηση Ηλεκτρισμού είναι μέσα από μια δυναμική πολιτική συμπράξεων να μπορέσει και να ενθαρρύνει και να εναρμονιστεί με τις αλλαγές, που γίνονται συνολικά στην ευρωπαϊκή ενεργειακή αγορά, στο πλαίσιο της απελευθέρωσής της, αλλά ταυτόχρονα και η ίδια να παραμένει ισχυρή, έστω και με συμμετοχές, όπου θα έχει σε νέα σχήματα έναν μειοψηφικό ρόλο και χαρακτήρα. </w:t>
      </w:r>
    </w:p>
    <w:p w14:paraId="279A2A93" w14:textId="77777777" w:rsidR="000F757A" w:rsidRDefault="002441C3">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Αυτό -επαναλαμβάνω- είναι το δικό μας σχέδιο και είναι ακριβώς στον αντίποδα αυτής της βίαιης προσπάθειας, που υπήρξε τα προηγούμενα χρόνια να αποκοπεί ένα κομμάτι από τη ΔΕΗ και να πωληθεί όσο </w:t>
      </w:r>
      <w:proofErr w:type="spellStart"/>
      <w:r>
        <w:rPr>
          <w:rFonts w:eastAsia="Times New Roman" w:cs="Times New Roman"/>
          <w:szCs w:val="24"/>
        </w:rPr>
        <w:t>όσο</w:t>
      </w:r>
      <w:proofErr w:type="spellEnd"/>
      <w:r>
        <w:rPr>
          <w:rFonts w:eastAsia="Times New Roman" w:cs="Times New Roman"/>
          <w:szCs w:val="24"/>
        </w:rPr>
        <w:t xml:space="preserve"> στις δεδομένες συνθήκες της οικονομικής κρίσης. Σε αυτό τουλάχιστον το πεδίο νομίζω ότι έχουμε μια μεγάλη επιτυχία. </w:t>
      </w:r>
    </w:p>
    <w:p w14:paraId="279A2A94" w14:textId="77777777" w:rsidR="000F757A" w:rsidRDefault="002441C3">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έπειτα, σε σχέση με τις ΑΠΕ –και θα ήθελα να ολοκληρώσω- πάλι η κατεύθυνσή μας είναι το 2020 η εγχώρια παραγόμενη ενέργεια να προέρχεται κατά 20% από τις ανανεώσιμες πηγές ενέργειας. Είναι πιο ακριβή αυτή η μορφή ενέργειας; Είναι πιο ακριβή, αλλά είναι επιλογή το να υπάρξουν μέσα στο εγχώριο μείγμα της ενέργειας. </w:t>
      </w:r>
    </w:p>
    <w:p w14:paraId="279A2A95" w14:textId="77777777" w:rsidR="000F757A" w:rsidRDefault="002441C3">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Άρα θα πρέπει να δούμε πώς θα άρουμε τις στρεβλώσεις, που υπήρχαν μέχρι τώρα. Ήδη το κάνουμε. Είναι σε διαβούλευση ένα νέο θεσμικό πλαίσιο και, πλέον, νομίζω ότι εξομαλύνονται ακραίες καταστάσεις, ενώ ταυτόχρονα, βέβαια, εξακολουθούμε και δίνουμε ένα κίνητρο σε αυτούς, που θέλουν να επενδύσουν σε αυτές τις μορφές ενέργειας. </w:t>
      </w:r>
    </w:p>
    <w:p w14:paraId="279A2A96" w14:textId="77777777" w:rsidR="000F757A" w:rsidRDefault="002441C3">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79A2A97" w14:textId="77777777" w:rsidR="000F757A" w:rsidRDefault="002441C3">
      <w:pPr>
        <w:tabs>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Μου μένει μια απορία για το απόρρητο των εισαγωγέων. </w:t>
      </w:r>
    </w:p>
    <w:p w14:paraId="279A2A98" w14:textId="77777777" w:rsidR="000F757A" w:rsidRDefault="002441C3">
      <w:pPr>
        <w:spacing w:line="600" w:lineRule="auto"/>
        <w:ind w:firstLine="720"/>
        <w:contextualSpacing/>
        <w:jc w:val="both"/>
        <w:rPr>
          <w:rFonts w:eastAsia="Times New Roman"/>
          <w:szCs w:val="24"/>
        </w:rPr>
      </w:pPr>
      <w:r>
        <w:rPr>
          <w:rFonts w:eastAsia="Times New Roman"/>
          <w:b/>
          <w:szCs w:val="24"/>
        </w:rPr>
        <w:t xml:space="preserve">ΠΑΝΑΓΙΩΤΗΣ (ΠΑΝΟΣ) ΣΚΟΥΡΛΕΤΗΣ (Υπουργός Περιβάλλοντος και Ενέργειας): </w:t>
      </w:r>
      <w:r>
        <w:rPr>
          <w:rFonts w:eastAsia="Times New Roman"/>
          <w:szCs w:val="24"/>
        </w:rPr>
        <w:t xml:space="preserve">Πείτε τα στην Επιτροπή Ανταγωνισμού. </w:t>
      </w:r>
    </w:p>
    <w:p w14:paraId="279A2A99" w14:textId="77777777" w:rsidR="000F757A" w:rsidRDefault="002441C3">
      <w:pPr>
        <w:tabs>
          <w:tab w:val="center" w:pos="4753"/>
          <w:tab w:val="left" w:pos="5723"/>
        </w:tabs>
        <w:spacing w:line="600" w:lineRule="auto"/>
        <w:ind w:firstLine="720"/>
        <w:contextualSpacing/>
        <w:jc w:val="both"/>
        <w:rPr>
          <w:rFonts w:eastAsia="Times New Roman"/>
          <w:szCs w:val="24"/>
        </w:rPr>
      </w:pPr>
      <w:r>
        <w:rPr>
          <w:rFonts w:eastAsia="Times New Roman" w:cs="Times New Roman"/>
          <w:b/>
          <w:szCs w:val="24"/>
        </w:rPr>
        <w:t xml:space="preserve">ΔΗΜΗΤΡΙΟΣ ΚΑΜΜΕΝΟΣ: </w:t>
      </w:r>
      <w:r>
        <w:rPr>
          <w:rFonts w:eastAsia="Times New Roman"/>
          <w:szCs w:val="24"/>
        </w:rPr>
        <w:t xml:space="preserve">Δεν μπορεί να υπάρχει αυτό. Είναι μία εμπορική επιχείρηση. </w:t>
      </w:r>
    </w:p>
    <w:p w14:paraId="279A2A9A" w14:textId="77777777" w:rsidR="000F757A" w:rsidRDefault="002441C3">
      <w:pPr>
        <w:spacing w:line="600" w:lineRule="auto"/>
        <w:ind w:firstLine="720"/>
        <w:contextualSpacing/>
        <w:jc w:val="both"/>
        <w:rPr>
          <w:rFonts w:eastAsia="Times New Roman"/>
          <w:szCs w:val="24"/>
        </w:rPr>
      </w:pPr>
      <w:r>
        <w:rPr>
          <w:rFonts w:eastAsia="Times New Roman"/>
          <w:b/>
          <w:szCs w:val="24"/>
        </w:rPr>
        <w:t xml:space="preserve"> ΠΡΟΕΔΡΕΥΟΥΣΑ (Αναστασία Χριστοδουλοπούλου): </w:t>
      </w:r>
      <w:r>
        <w:rPr>
          <w:rFonts w:eastAsia="Times New Roman"/>
          <w:szCs w:val="24"/>
        </w:rPr>
        <w:t xml:space="preserve">Θα συζητηθεί τώρα η ένατη με αριθμό 840/9-5-2016 επίκαιρη ερώτηση δεύτερου κύκλου του Βουλευτή Τρικάλων του Συνασπισμού Ριζοσπαστικής Αριστεράς κ. Αθανάσιου Παπαδόπουλου προς τον Υπουργό Περιβάλλοντος και Ενέργειας, σχετικά με τη μη εμπρόθεσμη υποβολή υπεύθυνης δήλωσης ιδιότητας κατ’ επάγγελμα αγρότη για τα αγροτικά </w:t>
      </w:r>
      <w:proofErr w:type="spellStart"/>
      <w:r>
        <w:rPr>
          <w:rFonts w:eastAsia="Times New Roman"/>
          <w:szCs w:val="24"/>
        </w:rPr>
        <w:t>φωτοβολταϊκά</w:t>
      </w:r>
      <w:proofErr w:type="spellEnd"/>
      <w:r>
        <w:rPr>
          <w:rFonts w:eastAsia="Times New Roman"/>
          <w:szCs w:val="24"/>
        </w:rPr>
        <w:t>.</w:t>
      </w:r>
    </w:p>
    <w:p w14:paraId="279A2A9B"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Ορίστε, κύριε Παπαδόπουλε, έχετε τον λόγο για δύο λεπτά. </w:t>
      </w:r>
    </w:p>
    <w:p w14:paraId="279A2A9C" w14:textId="77777777" w:rsidR="000F757A" w:rsidRDefault="002441C3">
      <w:pPr>
        <w:spacing w:line="600" w:lineRule="auto"/>
        <w:ind w:firstLine="720"/>
        <w:contextualSpacing/>
        <w:jc w:val="both"/>
        <w:rPr>
          <w:rFonts w:eastAsia="Times New Roman"/>
          <w:szCs w:val="24"/>
        </w:rPr>
      </w:pPr>
      <w:r>
        <w:rPr>
          <w:rFonts w:eastAsia="Times New Roman"/>
          <w:b/>
          <w:szCs w:val="24"/>
        </w:rPr>
        <w:t xml:space="preserve">ΑΘΑΝΑΣΙΟΣ ΠΑΠΑΔΟΠΟΥΛΟΣ: </w:t>
      </w:r>
      <w:r>
        <w:rPr>
          <w:rFonts w:eastAsia="Times New Roman"/>
          <w:szCs w:val="24"/>
        </w:rPr>
        <w:t xml:space="preserve">Ευχαριστώ πολύ. </w:t>
      </w:r>
    </w:p>
    <w:p w14:paraId="279A2A9D"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Κύριε Υπουργέ, είναι γνωστό ότι με τον ν.4254/2014 υποχρεούνται οι παραγωγοί ενέργειας από </w:t>
      </w:r>
      <w:proofErr w:type="spellStart"/>
      <w:r>
        <w:rPr>
          <w:rFonts w:eastAsia="Times New Roman"/>
          <w:szCs w:val="24"/>
        </w:rPr>
        <w:t>φωτοβολταϊκά</w:t>
      </w:r>
      <w:proofErr w:type="spellEnd"/>
      <w:r>
        <w:rPr>
          <w:rFonts w:eastAsia="Times New Roman"/>
          <w:szCs w:val="24"/>
        </w:rPr>
        <w:t xml:space="preserve">, που είναι κατ’ επάγγελμα αγρότες να το δηλώσουν αυτό στο πρώτο τρίμηνο κάθε έτους μέσω του πληροφοριακού συστήματος. Διαπιστώνουμε ότι ένας μεγάλος αριθμός από αυτούς για το έτος 2016 -δυστυχώς για διάφορους λόγους, μέσα στους οποίους είναι, βέβαια, και η αμέλεια- δεν έκανε την εμπρόθεσμη υποβολή αυτών των δηλώσεων. Είναι γνωστό, όμως, ότι οι δηλώσεις γίνονται με πολλούς άλλους τρόπους, στον ΟΠΕΚΕΠΕ, στο </w:t>
      </w:r>
      <w:r>
        <w:rPr>
          <w:rFonts w:eastAsia="Times New Roman"/>
          <w:szCs w:val="24"/>
          <w:lang w:val="en-US"/>
        </w:rPr>
        <w:t>TAXIS</w:t>
      </w:r>
      <w:r>
        <w:rPr>
          <w:rFonts w:eastAsia="Times New Roman"/>
          <w:szCs w:val="24"/>
        </w:rPr>
        <w:t xml:space="preserve"> και ούτω καθεξής. </w:t>
      </w:r>
    </w:p>
    <w:p w14:paraId="279A2A9E"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Νομίζω, λοιπόν, ότι καλό θα είναι να τους δώσουμε την ευκαιρία, για να ενθαρρύνουμε κιόλας την παραγωγή ηλεκτρικής ενέργειας από παραγωγούς, που ενεργοποιούνται ως αγρότες κατ’ επάγγελμα και να υπάρξει η ρύθμιση που έγινε και για το έτος 2015. Τότε είχε υπάρξει μια ρύθμιση με τον ν.4342/9-11-2015. Μια αντίστοιχη ρύθμιση προτείνουμε να υπάρξει και φέτος. </w:t>
      </w:r>
    </w:p>
    <w:p w14:paraId="279A2A9F"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Ευχαριστώ πολύ. </w:t>
      </w:r>
    </w:p>
    <w:p w14:paraId="279A2AA0" w14:textId="77777777" w:rsidR="000F757A" w:rsidRDefault="002441C3">
      <w:pPr>
        <w:spacing w:line="600" w:lineRule="auto"/>
        <w:ind w:firstLine="720"/>
        <w:contextualSpacing/>
        <w:jc w:val="both"/>
        <w:rPr>
          <w:rFonts w:eastAsia="Times New Roman"/>
          <w:szCs w:val="24"/>
        </w:rPr>
      </w:pPr>
      <w:r>
        <w:rPr>
          <w:rFonts w:eastAsia="Times New Roman"/>
          <w:b/>
          <w:szCs w:val="24"/>
        </w:rPr>
        <w:t xml:space="preserve"> ΠΡΟΕΔΡΕΥΟΥΣΑ (Αναστασία Χριστοδουλοπούλου): </w:t>
      </w:r>
      <w:r>
        <w:rPr>
          <w:rFonts w:eastAsia="Times New Roman"/>
          <w:szCs w:val="24"/>
        </w:rPr>
        <w:t xml:space="preserve">Ορίστε, κύριε Υπουργέ, έχετε τον λόγο. </w:t>
      </w:r>
    </w:p>
    <w:p w14:paraId="279A2AA1" w14:textId="77777777" w:rsidR="000F757A" w:rsidRDefault="002441C3">
      <w:pPr>
        <w:spacing w:line="600" w:lineRule="auto"/>
        <w:ind w:firstLine="720"/>
        <w:contextualSpacing/>
        <w:jc w:val="both"/>
        <w:rPr>
          <w:rFonts w:eastAsia="Times New Roman"/>
          <w:szCs w:val="24"/>
        </w:rPr>
      </w:pPr>
      <w:r>
        <w:rPr>
          <w:rFonts w:eastAsia="Times New Roman"/>
          <w:b/>
          <w:szCs w:val="24"/>
        </w:rPr>
        <w:t xml:space="preserve">ΠΑΝΑΓΙΩΤΗΣ (ΠΑΝΟΣ) ΣΚΟΥΡΛΕΤΗΣ (Υπουργός Περιβάλλοντος και Ενέργειας): </w:t>
      </w:r>
      <w:r>
        <w:rPr>
          <w:rFonts w:eastAsia="Times New Roman"/>
          <w:szCs w:val="24"/>
        </w:rPr>
        <w:t xml:space="preserve">Νομίζω ότι θα εξασφαλίσουμε χρόνο, για να κερδίσουμε, οπότε θα είμαστε σύντομοι. </w:t>
      </w:r>
    </w:p>
    <w:p w14:paraId="279A2AA2"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Κατ’ αρχάς, άλλη μια φορά να θυμίσουμε ότι, πράγματι, υπήρξε το 2014 μια μείωση στις εγγυημένες τιμές. Αυτό προφανώς προσδίδει στη μεριά της πολιτείας μια αφερεγγυότητα απέναντι στους ιδιώτες, οι οποίοι είχαν επενδύσει με άλλους όρους. Από την άλλη, όμως, ήταν –θα έλεγε κανείς- ένα επιβεβλημένο βήμα, μια επιβεβλημένη πράξη με δεδομένο ότι σε μια στιγμή υποχώρησης συνολικά επενδύσεων, εισοδημάτων, αξιών δεν μπορεί να έχουμε εγγυημένες αποδόσεις της τάξης του 11%, του 12%, του 17% και πάει λέγοντας. Επαναλαμβάνω ότι το κόστος αυτών των επενδύσεων το υφιστάμεθα όλοι και τελικά οι καταναλωτές, οικιακοί ή βιομηχανικοί. </w:t>
      </w:r>
    </w:p>
    <w:p w14:paraId="279A2AA3"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Θέσατε ένα ερώτημα. Κατ’ αρχάς, σας θυμίζω ότι ήδη το κάναμε αυτό το 2015 για την προηγούμενη χρονιά. Πράγματι, επειδή είναι εύλογες οι ενστάσεις σας, το ερώτημα που θέτετε, ήδη αυτήν τη στιγμή επεξεργαζόμαστε -και έχουμε επεξεργαστεί- νομοθετική ρύθμιση η οποία θα μπει στα αμέσως προσεχή νομοσχέδια, για να δοθεί αυτή η δυνατότητα να ανοίξει πάλι το μητρώο και να έχουμε πλέον επιβεβαίωση της ιδιότητας του αγρότη. </w:t>
      </w:r>
    </w:p>
    <w:p w14:paraId="279A2AA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Εκείνο, όμως, που θα ήθελα να πω, και το θεωρώ εξίσου σημαντικό και αφορά τον αγροτικό κόσμο, είναι το εξής: Το Υπουργείο αυτήν τη στιγμή επεξεργάζεται -και στα τέλη του μήνα θα μπορούμε να το ανακοινώσουμε και να το κάνουμε πραγματικότητα- τη δυνατότητα πια υιοθέτησης, θέσπισης και λειτουργίας του </w:t>
      </w:r>
      <w:r>
        <w:rPr>
          <w:rFonts w:eastAsia="Times New Roman" w:cs="Times New Roman"/>
          <w:szCs w:val="24"/>
          <w:lang w:val="en-US"/>
        </w:rPr>
        <w:t>virtual</w:t>
      </w:r>
      <w:r>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δηλαδή της εικονικής </w:t>
      </w:r>
      <w:proofErr w:type="spellStart"/>
      <w:r>
        <w:rPr>
          <w:rFonts w:eastAsia="Times New Roman" w:cs="Times New Roman"/>
          <w:szCs w:val="24"/>
        </w:rPr>
        <w:t>αυτοπαραγωγής</w:t>
      </w:r>
      <w:proofErr w:type="spellEnd"/>
      <w:r>
        <w:rPr>
          <w:rFonts w:eastAsia="Times New Roman" w:cs="Times New Roman"/>
          <w:szCs w:val="24"/>
        </w:rPr>
        <w:t xml:space="preserve">. Αυτό είναι κάτι πολύ κρίσιμο για τους αγρότες. Με ένα ρολόι, δηλαδή, το οποίο είναι σε έναν συγκεκριμένο χώρο, με μία μονάδα ΑΠΕ θα μπορείς να συνδέεις όχι μόνο το ρολόι που είναι δίπλα, αλλά και ρολόγια που βρίσκονται σε άλλες περιοχές, γιατί ως γνωστόν ο αγροτικός κλήρος δεν είναι ενιαίος. </w:t>
      </w:r>
    </w:p>
    <w:p w14:paraId="279A2AA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θα δώσουμε τη δυνατότητα να επιδοτηθεί το </w:t>
      </w:r>
      <w:r>
        <w:rPr>
          <w:rFonts w:eastAsia="Times New Roman" w:cs="Times New Roman"/>
          <w:szCs w:val="24"/>
          <w:lang w:val="en-US"/>
        </w:rPr>
        <w:t>virtual</w:t>
      </w:r>
      <w:r>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-και ήδη έχουν υπάρξει τα αντίστοιχα προγράμματα που έχουν δρομολογηθεί- μέσω του νέου ΕΣΠΑ.</w:t>
      </w:r>
    </w:p>
    <w:p w14:paraId="279A2AA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ότι είναι μία πολύ μεγάλη ευκαιρία για τον αγροτικό κόσμο να μπει ακριβώς σε αυτήν τη λειτουργία της </w:t>
      </w:r>
      <w:proofErr w:type="spellStart"/>
      <w:r>
        <w:rPr>
          <w:rFonts w:eastAsia="Times New Roman" w:cs="Times New Roman"/>
          <w:szCs w:val="24"/>
        </w:rPr>
        <w:t>αυτοπαραγωγής</w:t>
      </w:r>
      <w:proofErr w:type="spellEnd"/>
      <w:r>
        <w:rPr>
          <w:rFonts w:eastAsia="Times New Roman" w:cs="Times New Roman"/>
          <w:szCs w:val="24"/>
        </w:rPr>
        <w:t xml:space="preserve"> και για τις επόμενες δεκαετίες να εκμηδενίσει σχεδόν το κόστος του ηλεκτρικού ρεύματος. </w:t>
      </w:r>
    </w:p>
    <w:p w14:paraId="279A2AA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79A2AA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 για την τήρηση του χρόνου.</w:t>
      </w:r>
    </w:p>
    <w:p w14:paraId="279A2AA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Κύριε Παπαδόπουλε, έχετε τον λόγο.</w:t>
      </w:r>
    </w:p>
    <w:p w14:paraId="279A2AA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Και εγώ ευχαριστώ, γιατί, με την αφορμή αυτής της επίκαιρης ερώτησης, δόθηκαν από τον Υπουργό κάποιες κατευθύνσεις για το πώς πραγματικά μπορούμε να δώσουμε περισσότερα ερεθίσματα, ώστε και ο στόχος που αναλαμβάνεται από την Κυβέρνηση, από το Υπουργείο, να έχουμε το 2020 το 20% από ανανεώσιμες πηγές ενέργειας, να μπορεί να παροτρύνεται με αυτές τις παρεμβάσεις που γίνονται.</w:t>
      </w:r>
    </w:p>
    <w:p w14:paraId="279A2AA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Ευχαριστώ πολύ για τη ρύθμιση.</w:t>
      </w:r>
    </w:p>
    <w:p w14:paraId="279A2AA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 κύριος Υπουργός θέλει να προσθέσει κάτι;</w:t>
      </w:r>
    </w:p>
    <w:p w14:paraId="279A2AA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Όχι, κυρία Πρόεδρε.</w:t>
      </w:r>
    </w:p>
    <w:p w14:paraId="279A2AA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πάρα πολύ.</w:t>
      </w:r>
    </w:p>
    <w:p w14:paraId="279A2AA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Θα κάνουμε μία παρέκκλιση στο πρόγραμμα, για να απαντήσει ο κ. Αλεξιάδης στην πρώτη με αριθμό 860/13-5-2016 επίκαιρη ερώτηση του δεύτερου κύκλου του Βουλευτή Δωδεκανήσου της Νέας Δημοκρατίας κ. </w:t>
      </w:r>
      <w:r>
        <w:rPr>
          <w:rFonts w:eastAsia="Times New Roman" w:cs="Times New Roman"/>
          <w:bCs/>
          <w:szCs w:val="24"/>
        </w:rPr>
        <w:t xml:space="preserve">Εμμανουήλ </w:t>
      </w:r>
      <w:proofErr w:type="spellStart"/>
      <w:r>
        <w:rPr>
          <w:rFonts w:eastAsia="Times New Roman" w:cs="Times New Roman"/>
          <w:bCs/>
          <w:szCs w:val="24"/>
        </w:rPr>
        <w:t>Κόνσολα</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επιβολή τέλους διανυκτέρευσης σε ενοικιαζόμενα δωμάτια και ξενοδοχεία. </w:t>
      </w:r>
    </w:p>
    <w:p w14:paraId="279A2AB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Κόνσολα</w:t>
      </w:r>
      <w:proofErr w:type="spellEnd"/>
      <w:r>
        <w:rPr>
          <w:rFonts w:eastAsia="Times New Roman" w:cs="Times New Roman"/>
          <w:szCs w:val="24"/>
        </w:rPr>
        <w:t>, έχετε τον λόγο για δύο λεπτά.</w:t>
      </w:r>
    </w:p>
    <w:p w14:paraId="279A2AB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Ευχαριστώ, κυρία Πρόεδρε.</w:t>
      </w:r>
    </w:p>
    <w:p w14:paraId="279A2AB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Κύρια Πρόεδρε, οφείλω να ομολογήσω ότι ο κ. Αλεξιάδης για άλλη μία φορά δείχνει την πρέπουσα προσοχή και σεβασμό στην κοινοβουλευτική διαδικασία. Πραγματικά, είναι από τους συναδέλφους που ανταποκρίνονται σχεδόν πάντα στις ερωτήσεις που κατατίθενται στη Βουλή. Θα έπρεπε και κάποιοι άλλοι συνάδελφοί του να ακολουθήσουν το παράδειγμά του, γιατί για άλλη μία φορά, κυρία Πρόεδρε, το δελτίο των επίκαιρων ερωτήσεων θα μείνει αναπάντητο σχεδόν στο σύνολό του, αφού οι Υπουργοί ή τα στελέχη της Κυβέρνησης δεν είναι σήμερα εδώ. </w:t>
      </w:r>
    </w:p>
    <w:p w14:paraId="279A2AB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Οπότε, κύριε Αλεξιάδη, δίνεται για άλλη μία φορά σήμερα η ευκαιρία να συζητήσουμε ένα πολύ σημαντικό θέμα, όπως το έθεσα με την ερώτησή μου, σε σχέση με την επιβολή τέλους διανυκτέρευσης, που εξάλλου η Κυβέρνηση ΣΥΡΙΖΑ – ΑΝΕΛ φαίνεται ότι προανήγγειλε από το 2015, όταν ξεκίνησε επίσης η συζήτηση για την κατάργηση των μειωμένων συντελεστών του ΦΠΑ στα νησιά. </w:t>
      </w:r>
    </w:p>
    <w:p w14:paraId="279A2AB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Αρχίζω και πιστεύω ότι η Κυβέρνηση ΣΥΡΙΖΑ – ΑΝΕΛ </w:t>
      </w:r>
      <w:proofErr w:type="spellStart"/>
      <w:r>
        <w:rPr>
          <w:rFonts w:eastAsia="Times New Roman" w:cs="Times New Roman"/>
          <w:szCs w:val="24"/>
        </w:rPr>
        <w:t>στοχοποιεί</w:t>
      </w:r>
      <w:proofErr w:type="spellEnd"/>
      <w:r>
        <w:rPr>
          <w:rFonts w:eastAsia="Times New Roman" w:cs="Times New Roman"/>
          <w:szCs w:val="24"/>
        </w:rPr>
        <w:t xml:space="preserve"> πλέον τον τουρισμό. Και αυτό φάνηκε επειδή και ο Πρωθυπουργός στην ετήσια συνάντηση του ΣΕΤΕ στο Μέγαρο Μουσικής, κυρία Πρόεδρε, εξήγγειλε πλέον, χωρίς κανέναν δισταγμό, αντιθέτως με κυνισμό, την επιβολή του τέλους διανυκτέρευσης, κάνοντάς μας «χάρη», μεταθέτοντάς το 2018 αντί για την άμεση επιβολή. Και μάλιστα εκεί είπε χαρακτηριστικά ότι «εντάξει, και στα υπόλοιπα μέτρα, τα οποία έχουμε επιβάλει στο παρελθόν, δεν σας πάμε τον συντελεστή της εστίασης στο 24%». Έπρεπε να του πούμε και «ευχαριστώ»!</w:t>
      </w:r>
    </w:p>
    <w:p w14:paraId="279A2AB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Εδώ, όμως, κύριε Υπουργέ -και εσείς σε προηγούμενες συζητήσεις σας και μάλιστα σε δημόσιο λόγο-, καταθέσατε την άποψη ότι υπάρχουν και «καλοί» φόροι που έπρεπε να έχουν επιβληθεί. Ποιους εννοείτε, κύριε Υπουργέ; Ποιοι είναι οι «καλοί» φόροι; Οι «καλοί» φόροι είναι αυτοί που έχουν επιβληθεί συνολικά στο τουριστικό προϊόν, που το κάνουν πλέον μη ανταγωνιστικό;</w:t>
      </w:r>
    </w:p>
    <w:p w14:paraId="279A2AB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Φοβάμαι, κύριε Υπουργέ, ότι η οικονομία θα καταρρεύσει με τη </w:t>
      </w:r>
      <w:proofErr w:type="spellStart"/>
      <w:r>
        <w:rPr>
          <w:rFonts w:eastAsia="Times New Roman" w:cs="Times New Roman"/>
          <w:szCs w:val="24"/>
        </w:rPr>
        <w:t>φοροεπιδρομή</w:t>
      </w:r>
      <w:proofErr w:type="spellEnd"/>
      <w:r>
        <w:rPr>
          <w:rFonts w:eastAsia="Times New Roman" w:cs="Times New Roman"/>
          <w:szCs w:val="24"/>
        </w:rPr>
        <w:t xml:space="preserve"> που έχετε επιβάλει το προηγούμενο διάστημα.</w:t>
      </w:r>
    </w:p>
    <w:p w14:paraId="279A2AB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 Έτσι, λοιπόν, πηγαίνοντας στην ερώτησή μου, θα ήθελα να καταθέσω τρία συγκεκριμένα ερωτήματα:</w:t>
      </w:r>
    </w:p>
    <w:p w14:paraId="279A2AB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Έχετε υπολογίσει ποιο είναι το δημοσιονομικό όφελος που θα έχετε στο τέλος ή κατά τη διάρκεια της επιβολής του φόρου; Ποιος είναι ο δημοσιονομικός στόχος;</w:t>
      </w:r>
    </w:p>
    <w:p w14:paraId="279A2AB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Το δεύτερο ερώτημα είναι: Έχετε καταλάβει, κύριε Υπουργέ, τις συνολικές επιβαρύνσεις στις τουριστικές επιχειρήσεις, στον τουρισμό γενικότερα και πόσα θα έχουμε από τα δημόσια έσοδα ως απώλειες, αφού το ξέρετε, το ελληνικό τουριστικό προϊόν δεν θα είναι πλέον ανταγωνιστικό και ως προς τις γείτονες χώρες;</w:t>
      </w:r>
    </w:p>
    <w:p w14:paraId="279A2AB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Τρίτο ερώτημα. Αυτό φαίνεται, κύριε Υπουργέ, ότι είναι ένας κεφαλικός φόρος, ένας οριζόντιος φόρος. Πώς σκοπεύετε να επιβάλετε αυτόν τον φόρο; </w:t>
      </w:r>
    </w:p>
    <w:p w14:paraId="279A2AB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Σε ένα ξενοδοχείο, για παράδειγμα, τριών ή τεσσάρων αστέρων αντίστοιχα οι τιμές που πληρώνει ο πελάτης δεν είναι ίδιες. Άρα, αυτό που θα εισπράξει το ξενοδοχείο δεν θα είναι το ίδιο. Εσείς από πού θα εισπράξετε αυτόν τον κεφαλικό φόρο; Από τον πελάτη; Από τον ξενοδόχο; Από τα ενοικιαζόμενα δωμάτια; Επίσης, τίθεται το ζήτημα από ποιον θα καταβάλλεται. Από τον ξενοδόχο ή από τον πελάτη προς το κράτος; </w:t>
      </w:r>
    </w:p>
    <w:p w14:paraId="279A2AB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Αναμένω τις απαντήσεις σας και εύχομαι να διαλευκανθεί το ζήτημα, έπειτα και από την ενσωμάτωση αυτού του μέτρου στο νομοσχέδιο που κατατέθηκε σήμερα, ένα νομοσχέδιο </w:t>
      </w:r>
      <w:proofErr w:type="spellStart"/>
      <w:r>
        <w:rPr>
          <w:rFonts w:eastAsia="Times New Roman" w:cs="Times New Roman"/>
          <w:szCs w:val="24"/>
        </w:rPr>
        <w:t>επτάμισι</w:t>
      </w:r>
      <w:proofErr w:type="spellEnd"/>
      <w:r>
        <w:rPr>
          <w:rFonts w:eastAsia="Times New Roman" w:cs="Times New Roman"/>
          <w:szCs w:val="24"/>
        </w:rPr>
        <w:t xml:space="preserve"> χιλιάδων σελίδων, που δεν ξέρω ποιοι από τους κυβερνώντες Βουλευτές έχουν προλάβει να μελετήσουν.</w:t>
      </w:r>
    </w:p>
    <w:p w14:paraId="279A2AB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79A2AB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Αλεξιάδη, έχετε τον λόγο για τρία λεπτά.</w:t>
      </w:r>
    </w:p>
    <w:p w14:paraId="279A2ABF" w14:textId="77777777" w:rsidR="000F757A" w:rsidRDefault="002441C3">
      <w:pPr>
        <w:spacing w:line="600" w:lineRule="auto"/>
        <w:ind w:firstLine="720"/>
        <w:contextualSpacing/>
        <w:jc w:val="both"/>
        <w:rPr>
          <w:rFonts w:eastAsia="Times New Roman" w:cs="Times New Roman"/>
          <w:b/>
          <w:szCs w:val="24"/>
        </w:rPr>
      </w:pPr>
      <w:r>
        <w:rPr>
          <w:rFonts w:eastAsia="Times New Roman"/>
          <w:b/>
          <w:bCs/>
          <w:color w:val="242424"/>
          <w:szCs w:val="24"/>
        </w:rPr>
        <w:t xml:space="preserve">ΤΡΥΦΩΝ ΑΛΕΞΙΑΔΗΣ (Αναπληρωτής Υπουργός Οικονομικών): </w:t>
      </w:r>
      <w:r>
        <w:rPr>
          <w:rFonts w:eastAsia="Times New Roman" w:cs="Times New Roman"/>
          <w:szCs w:val="24"/>
        </w:rPr>
        <w:t>Ευχαριστώ, κυρία Πρόεδρε.</w:t>
      </w:r>
    </w:p>
    <w:p w14:paraId="279A2AC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Βουλευτή, η πολιτική επικαιρότητα πρόλαβε την απάντησή μου. Ήδη στο άρθρο 53 του νομοσχεδίου υπάρχει η σχετική διάταξη που απαντάει στο ερώτημά σας. Βεβαίως, εγώ από σεβασμό στον ρόλο του Βουλευτή και του Κοινοβουλίου έπρεπε να έρθω και να απαντήσω. </w:t>
      </w:r>
    </w:p>
    <w:p w14:paraId="279A2AC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Τι αναφέρει το άρθρο 53; Είναι συγκεκριμένο ως προς τη θέσπιση του συγκεκριμένου μέτρου. Είναι συγκεκριμένη η εισηγητική έκθεση του Γενικού Λογιστηρίου ως προς τις δημοσιονομικές επιπτώσεις και έτσι δεν θα χάσω χρόνο σε αυτό.</w:t>
      </w:r>
    </w:p>
    <w:p w14:paraId="279A2AC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όμως το γενικότερο ζήτημα που θέτετε, η Κυβέρνηση δεν </w:t>
      </w:r>
      <w:proofErr w:type="spellStart"/>
      <w:r>
        <w:rPr>
          <w:rFonts w:eastAsia="Times New Roman" w:cs="Times New Roman"/>
          <w:szCs w:val="24"/>
        </w:rPr>
        <w:t>στοχοποιεί</w:t>
      </w:r>
      <w:proofErr w:type="spellEnd"/>
      <w:r>
        <w:rPr>
          <w:rFonts w:eastAsia="Times New Roman" w:cs="Times New Roman"/>
          <w:szCs w:val="24"/>
        </w:rPr>
        <w:t xml:space="preserve"> τον τουρισμό. Η Κυβέρνηση είναι αναγκασμένη μέσα από μία συμφωνία που ψηφίστηκε με ευρύτατη πλειοψηφία στο ελληνικό Κοινοβούλιο –να θυμίσω ότι διακόσιοι είκοσι ένας Βουλευτές ψήφισαν τον ν.4336- και τα μέτρα που φέρνουμε τώρα στη Βουλή είναι τα μέτρα που προέβλεπε ακριβώς ο ν.4336. Βεβαίως, θα δοθεί η δυνατότητα δύο ημέρες στην Επιτροπή Οικονομικών Υποθέσεων και δύο ημέρες στην Ολομέλεια, όλα αυτά να συζητηθούν αναλυτικά. </w:t>
      </w:r>
    </w:p>
    <w:p w14:paraId="279A2AC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Στο θέμα όμως του τουρισμού κάνουμε ό,τι είναι δυνατόν στο συγκεκριμένο πλαίσιο, για να μη δημιουργήσουμε προβλήματα. Καταλαβαίνουμε τι προβλήματα δημιουργούν αυτές οι ρυθμίσεις, αλλά, όπως είπε με σαφήνεια ο Πρωθυπουργός την προηγούμενη εβδομάδα, είναι ένα μέτρο που ήμασταν υποχρεωμένοι να θεσπίσουμε. Είναι ένα μέτρο που θα ισχύσει από 1/1/2018 και θα δούμε μέχρι τότε πώς θα πάει η πορεία αυτών των μέτρων. </w:t>
      </w:r>
    </w:p>
    <w:p w14:paraId="279A2AC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Στο θέμα του τουρισμού υπάρχουν και ένα σωρό άλλα μέτρα που παίρνουμε που είναι προς την κατεύθυνση ενίσχυσης του τουρισμού. Για παράδειγμα, δεν δημιουργούμε πρόσθετο πρόβλημα στα νησιά που βρίσκονται στα ανατολικά σύνορά μας και δέχονται τη μεγάλη ροή των προσφύγων, με αύξηση του ΦΠΑ αυτήν την περίοδο, όπως ήμασταν υποχρεωμένοι από τον ν.4336 που ψηφίστηκε.</w:t>
      </w:r>
    </w:p>
    <w:p w14:paraId="279A2AC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Άλλο χαρακτηριστικό παράδειγμα είναι ότι φέραμε τη διάταξη για τα τέλη κυκλοφορίας με τον μήνα ή το τρίμηνο, το οποίο βοηθάει πάρα πολλές τουριστικές επιχειρήσεις να πάρουν τέλη κυκλοφορίας μόνο για την τουριστική περίοδο.</w:t>
      </w:r>
    </w:p>
    <w:p w14:paraId="279A2AC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Άρα, η απάντηση στο ερώτημά σας έχει δοθεί από τον συγκεκριμένο νόμο που η συζήτησή του ξεκινάει σε λίγα λεπτά στην Επιτροπή Οικονομικών Υποθέσεων, στην οποία πρέπει να πάω και σας ευχαριστώ, κυρία Πρόεδρε, για τη διευκόλυνση. Σε ό,τι αφορά στο γενικότερο πολιτικό θέμα, νομίζω ότι απαντήσαμε με τη δική μας άποψη.</w:t>
      </w:r>
    </w:p>
    <w:p w14:paraId="279A2AC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Κόνσολα</w:t>
      </w:r>
      <w:proofErr w:type="spellEnd"/>
      <w:r>
        <w:rPr>
          <w:rFonts w:eastAsia="Times New Roman" w:cs="Times New Roman"/>
          <w:szCs w:val="24"/>
        </w:rPr>
        <w:t>, έχετε τον λόγο για να δευτερολογήσετε.</w:t>
      </w:r>
    </w:p>
    <w:p w14:paraId="279A2AC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Ευχαριστώ, κυρία Πρόεδρε.</w:t>
      </w:r>
    </w:p>
    <w:p w14:paraId="279A2AC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Για άλλη μία φορά ο κ. Αλεξιάδης έρχεται στην Εθνική Αντιπροσωπεία να πει ότι και η Νέα Δημοκρατία ψήφισε τον προηγούμενο Ιούλιο τη συμφωνία. Να θυμίσω, λοιπόν, στον κύριο Υπουργό ότι η Νέα Δημοκρατία, σεβόμενη τις συνθήκες που είχαν επιβληθεί στη χώρα και εξαιτίας της απραξίας της Κυβέρνησης ΣΥΡΙΖΑ-ΑΝΕΛ, πραγματικά στήριξε την Κυβέρνηση, για να μην καταρρεύσει αφού δεν είχε την πλειοψηφία που χρειαζόταν. Είχε </w:t>
      </w:r>
      <w:proofErr w:type="spellStart"/>
      <w:r>
        <w:rPr>
          <w:rFonts w:eastAsia="Times New Roman" w:cs="Times New Roman"/>
          <w:szCs w:val="24"/>
        </w:rPr>
        <w:t>εκατόν</w:t>
      </w:r>
      <w:proofErr w:type="spellEnd"/>
      <w:r>
        <w:rPr>
          <w:rFonts w:eastAsia="Times New Roman" w:cs="Times New Roman"/>
          <w:szCs w:val="24"/>
        </w:rPr>
        <w:t xml:space="preserve"> σαράντα έξι ψήφους και χρειάστηκε η Νέα Δημοκρατία να δώσει σύσσωμη μία απάντηση.</w:t>
      </w:r>
    </w:p>
    <w:p w14:paraId="279A2AC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με την απάντησή σας, παρά τον σεβασμό και την εκτίμηση που έχω προς εσάς, δεν με έχετε πείσει. Δεν χρειάζεται να πείσετε εμένα, πρέπει να πείσετε το πανελλήνιο και κυρίως τους ανθρώπους στις δεκάδες μικρές και μεσαίες επιχειρήσεις στην Ελλάδα που δραστηριοποιούνται στον χώρο του τουρισμού. Ξέρετε γιατί; Φαίνεται, κύριε Υπουργέ, πως ό,τι κινείται φορολογείται. </w:t>
      </w:r>
    </w:p>
    <w:p w14:paraId="279A2AC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Για άλλη μία φορά θέλετε να σας δείξουμε κατανόηση λέγοντας ότι δεν έχετε επιβάλει παραπάνω αύξηση φορολογικών συντελεστών στα νησιά αυτήν την περίοδο που μαστίζονται από το μεταναστευτικό ρεύμα. Βέβαια, η ιστορία του μεταναστευτικού είναι μία άλλη ιστορία. </w:t>
      </w:r>
    </w:p>
    <w:p w14:paraId="279A2AC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Πρέπει όμως να πω πως αν θέλαμε να βρούμε άλλα έσοδα –γιατί αυτό αφήσατε να υπονοηθεί, κύριε Υπουργέ- μέχρι το 2018 μήπως βρεθούν κάποια αντισταθμιστικά. </w:t>
      </w:r>
    </w:p>
    <w:p w14:paraId="279A2AC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Να σας θυμίσω ότι ο ΣΕΤΕ σας είχε δώσει μία απάντηση, καταθέτοντας μία πρόταση για τη φοροδιαφυγή που υπάρχει στα παράνομα καταλύματα, στις μονάδες που λειτουργούν παράνομα. Είναι περίπου 270 εκατομμύρια ευρώ αυτό που υπερβαίνει από τη φοροδιαφυγή.</w:t>
      </w:r>
    </w:p>
    <w:p w14:paraId="279A2AC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Τι κάνατε, κύριε Υπουργέ, γι’ αυτό; Έχετε κάνει έναν έλεγχο εντός του 2015; Μπορείτε να μας δώσετε στοιχεία για το πόσοι έλεγχοι έχουν γίνει από το Υπουργείο Οικονομικών σε αυτά τα καταλύματα, που θα μπορούσαν πραγματικά να δώσουν μία λύση στην κρίση ώστε να μην επιβληθεί ξανά ο φόρος αυτός; Ο φόρος που είναι άδικος και οριζόντιος, ένας κεφαλικός φόρος. Πόσοι έλεγχοι έχουν γίνει τους τελευταίους δεκαπέντε μήνες;</w:t>
      </w:r>
    </w:p>
    <w:p w14:paraId="279A2AC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κύριε Υπουργέ, η επιβολή του συγκεκριμένου τέλους διανυκτέρευσης, εκτός του ότι είναι άδικη, δεν δίνει και απαντήσεις ως προς το ανταγωνιστικό πλεονέκτημα που είχε η χώρα μέχρι τώρα. Θα σας πω μερικά παραδείγματα. Ο ΦΠΑ στη διαμονή πήγε στο 13%. Στην Τουρκία είναι 8%, στην Κύπρο 9%, στην Ισπανία και στη Γαλλία 10%. </w:t>
      </w:r>
    </w:p>
    <w:p w14:paraId="279A2AD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Επίσης, ο κ. Τσίπρας, ούτε λίγο ούτε πολύ μας είπε ότι έπρεπε να ήμασταν στο 24%, όπως είχατε ακούσει κι εσείς στο ΣΕΤΕ. Ναι, αλλά ο ΦΠΑ στην εστίαση σάς θυμίζω ότι πήγε στο 24%. Εμείς είχαμε φροντίσει να είναι στο 13%. Και ακούστε τι γίνεται σε άλλες χώρες: Σε Ιταλία, Γαλλία, Ισπανία είναι στο 10% και στη γειτονιά μας, είκοσι λεπτά από τη Χίο, τη Σάμο, τη Μυτιλήνη και τη Ρόδο, στην Τουρκία δηλαδή, είναι στο 8%. Η Ελλάδα, λοιπόν, δεν μπορεί να τα ανταγωνιστεί αυτά.</w:t>
      </w:r>
    </w:p>
    <w:p w14:paraId="279A2AD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Και δυστυχώς, αυτήν την περίοδο που μιλάμε, ο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w:t>
      </w:r>
      <w:r>
        <w:rPr>
          <w:rFonts w:eastAsia="Times New Roman" w:cs="Times New Roman"/>
          <w:szCs w:val="24"/>
        </w:rPr>
        <w:t xml:space="preserve"> και ο ξένος επισκέπτης θα επιλέγουν φθηνότερους προορισμούς. Σε λίγο θα δείτε τα αποτελέσματα, κύριε Υπουργέ. Έχετε τις ευαισθησίες και είστε ένας έμπειρος ελεγκτής, ένας άνθρωπος που έχει αφιερώσει χρόνια σε αυτό. Μπορείτε να βρείτε έσοδα από αλλού. Σας παρακαλώ να αφήσετε τον τουρισμό να αντιμετωπίσει ο ίδιος την κρίση, γιατί είναι ο μεγαλύτερος πυλώνας ανάπτυξης της οικονομίας αυτή την περίοδο στη χώρα μας.</w:t>
      </w:r>
    </w:p>
    <w:p w14:paraId="279A2AD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79A2AD3" w14:textId="77777777" w:rsidR="000F757A" w:rsidRDefault="002441C3">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Τον λόγο έχει ο κ. Αλεξιάδης.</w:t>
      </w:r>
    </w:p>
    <w:p w14:paraId="279A2AD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κυρία Πρόεδρε. </w:t>
      </w:r>
    </w:p>
    <w:p w14:paraId="279A2AD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Βουλευτά, δεν έχω να επιχειρηματολογήσω άλλο. Νομίζω ότι κατατέθηκαν τα πολιτικά επιχειρήματα. Θα ήθελα να κάνω μόνο μία ενημέρωση. </w:t>
      </w:r>
    </w:p>
    <w:p w14:paraId="279A2AD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Σε σχέση με το θέμα της σκιώδους φιλοξενίας και των ελέγχων, έχουμε κάνει πάρα πολλούς ελέγχους και ετοιμάζουμε νέες διατάξεις. Επίσης, σε συνεργασία με το Υπουργείο Τουρισμού, βρισκόμαστε σε πολύ καλό δρόμο για να ελέγξουμε τη νέα τουριστική περίοδο. Δεν είναι, όμως, ένα απλό πρόβλημα. Είναι ένα πολύ δύσκολο πρόβλημα, το οποίο αντιμετωπίζουμε με βάση τις διεθνείς πρακτικές και το τι μπορούμε να κάνουμε για αυτά τα θέματα.</w:t>
      </w:r>
    </w:p>
    <w:p w14:paraId="279A2AD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Για τα παράνομα καταλύματα έχει γίνει κάποιος έλεγχος;</w:t>
      </w:r>
    </w:p>
    <w:p w14:paraId="279A2AD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Μιλάω για τη λεγόμενη σκιώδη φιλοξενία, που κάτω από αυτήν την έννοια είναι όλα αυτά τα παράνομα καταλύματα, η φιλοξενία σε σπίτια μέσω διαδικτύου και λοιπά.</w:t>
      </w:r>
    </w:p>
    <w:p w14:paraId="279A2AD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Σε σχέση, όμως, με το τι πρόκειται να κάνουμε με τα έσοδα γενικώς, τα έσοδα -και από τον αγώνα που κάνουμε για το λαθρεμπόριο και τη φοροδιαφυγή και το 2015 και το 2016- δείχνουν ότι, παρά τις δυσκολίες που έχουν οι επιχειρήσεις και οι πολίτες, ακριβώς επειδή υπάρχουν δράσεις για τη φοροδιαφυγή και το λαθρεμπόριο, αυξάνονται. Και αυξάνονται πολύ περισσότερο από το 2014, όταν η οικονομία ήταν διαφορετική.</w:t>
      </w:r>
    </w:p>
    <w:p w14:paraId="279A2AD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Γενικά, όμως, για τα θέματα του τουρισμού, ο Πρωθυπουργός ανέλυσε τις θέσεις της Κυβέρνησης με τη μεγαλύτερη επάρκεια και θα ήταν περιττό εγώ να τις επαναλάβω από εδώ. Δεν θα συμφωνήσω στην πολιτική σας εκτίμηση για αυτά που είπατε. Εμείς ως Κυβέρνηση, με το δεδομένο πλαίσιο που έχουμε και με τις δυνατότητες της περιόδου, κάνουμε ό,τι καλύτερο μπορούμε για να αντιμετωπίσουμε τα προβλήματα. </w:t>
      </w:r>
    </w:p>
    <w:p w14:paraId="279A2AD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Κάποια στιγμή, όμως, πρέπει σε αυτήν την Αίθουσα να κατατεθεί και η διαφορετική πολιτική εναλλακτική λύση. Αν δεν έπρεπε να κάνουμε αυτά, τι έπρεπε να κάνουμε; Διότι εδώ ακούμε κριτική και καταγγελία ακόμη και για μέτρα που υλοποιούμε, ενώ τα έχει ψηφίσει η Αξιωματική Αντιπολίτευση.</w:t>
      </w:r>
    </w:p>
    <w:p w14:paraId="279A2ADC" w14:textId="77777777" w:rsidR="000F757A" w:rsidRDefault="002441C3">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Ευχαριστούμε, κύριε Υπουργέ, και για την τήρηση του χρόνου.</w:t>
      </w:r>
    </w:p>
    <w:p w14:paraId="279A2AD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Περνάμε στις επόμενες ερωτήσεις. </w:t>
      </w:r>
    </w:p>
    <w:p w14:paraId="279A2AD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Δεν θα απαντηθεί η έκτη με αριθμό 865/16-5-2016 επίκαιρη ερώτηση πρώτου κύκλου του Βουλευτή Λαρίσης των Ανεξαρτήτων Ελλήνων κ. </w:t>
      </w:r>
      <w:r>
        <w:rPr>
          <w:rFonts w:eastAsia="Times New Roman" w:cs="Times New Roman"/>
          <w:bCs/>
          <w:szCs w:val="24"/>
        </w:rPr>
        <w:t>Βασιλείου Κόκκαλη</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τήρηση των κανόνων πρόληψης, ελέγχου και εξάλειψης των Μεταδοτικών Σπογγωδών Εγκεφαλοπαθειών στα αιγοπρόβατα, λόγω έκτακτης υποχρέωσης του Βουλευτή. </w:t>
      </w:r>
    </w:p>
    <w:p w14:paraId="279A2AD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Επί τη ευκαιρία να σας πω ότι όσες ερωτήσεις δεν συζητούνται λόγω κωλύματος αρμοδίων Υπουργών, θα επαναπροσδιοριστούν για συζήτηση.</w:t>
      </w:r>
    </w:p>
    <w:p w14:paraId="279A2AE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Έτσι, δεν συζητείται λόγω κωλύματος του Υπουργού Υποδομών, Μεταφορών και Δικτύων κ. Χρήστου </w:t>
      </w:r>
      <w:proofErr w:type="spellStart"/>
      <w:r>
        <w:rPr>
          <w:rFonts w:eastAsia="Times New Roman" w:cs="Times New Roman"/>
          <w:szCs w:val="24"/>
        </w:rPr>
        <w:t>Σπίρτζη</w:t>
      </w:r>
      <w:proofErr w:type="spellEnd"/>
      <w:r>
        <w:rPr>
          <w:rFonts w:eastAsia="Times New Roman" w:cs="Times New Roman"/>
          <w:szCs w:val="24"/>
        </w:rPr>
        <w:t xml:space="preserve">, με αιτία τον φόρτο εργασίας, η δεύτερη με αριθμό 859/13-5-2016 επίκαιρη ερώτηση πρώτου κύκλου του Βουλευτή Α΄ Θεσσαλονίκης της Νέας Δημοκρατίας κ. </w:t>
      </w:r>
      <w:r>
        <w:rPr>
          <w:rFonts w:eastAsia="Times New Roman" w:cs="Times New Roman"/>
          <w:bCs/>
          <w:szCs w:val="24"/>
        </w:rPr>
        <w:t>Σταύρου Καλαφάτη</w:t>
      </w:r>
      <w:r>
        <w:rPr>
          <w:rFonts w:eastAsia="Times New Roman" w:cs="Times New Roman"/>
          <w:szCs w:val="24"/>
        </w:rPr>
        <w:t xml:space="preserve"> προς τον Υπουργό </w:t>
      </w:r>
      <w:r>
        <w:rPr>
          <w:rFonts w:eastAsia="Times New Roman" w:cs="Times New Roman"/>
          <w:bCs/>
          <w:szCs w:val="24"/>
        </w:rPr>
        <w:t>Υποδομών, Μεταφορών και</w:t>
      </w:r>
      <w:r>
        <w:rPr>
          <w:rFonts w:eastAsia="Times New Roman" w:cs="Times New Roman"/>
          <w:b/>
          <w:szCs w:val="24"/>
        </w:rPr>
        <w:t xml:space="preserve"> </w:t>
      </w:r>
      <w:r>
        <w:rPr>
          <w:rFonts w:eastAsia="Times New Roman" w:cs="Times New Roman"/>
          <w:bCs/>
          <w:szCs w:val="24"/>
        </w:rPr>
        <w:t>Δικτύων,</w:t>
      </w:r>
      <w:r>
        <w:rPr>
          <w:rFonts w:eastAsia="Times New Roman" w:cs="Times New Roman"/>
          <w:b/>
          <w:szCs w:val="24"/>
        </w:rPr>
        <w:t xml:space="preserve"> </w:t>
      </w:r>
      <w:r>
        <w:rPr>
          <w:rFonts w:eastAsia="Times New Roman" w:cs="Times New Roman"/>
          <w:szCs w:val="24"/>
        </w:rPr>
        <w:t>σχετικά με την έλλειψη πολιτικής βούλησης της Κυβέρνησης για τη βελτίωση της οδικής ασφάλειας σύμφωνα με τους στόχους της Ευρωπαϊκής Στρατηγικής και του Εθνικού Σχεδίου για το 2020.</w:t>
      </w:r>
    </w:p>
    <w:p w14:paraId="279A2AE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λόγω κωλύματος του Υπουργού Πολιτισμού και Αθλητισμού κ. Αριστείδη Μπαλτά, με αιτία τις ανειλημμένες υποχρεώσεις, δεν συζητείται η τέταρτη με αριθμό 861/13-5-2016 επίκαιρη ερώτηση πρώτου κύκλου του Βουλευτή Β΄ Αθηνών της Δημοκρατικής Συμπαράταξης ΠΑΣΟΚ-ΔΗΜΑΡ κ. </w:t>
      </w:r>
      <w:r>
        <w:rPr>
          <w:rFonts w:eastAsia="Times New Roman" w:cs="Times New Roman"/>
          <w:bCs/>
          <w:szCs w:val="24"/>
        </w:rPr>
        <w:t>Ανδρέα Λοβέρδου</w:t>
      </w:r>
      <w:r>
        <w:rPr>
          <w:rFonts w:eastAsia="Times New Roman" w:cs="Times New Roman"/>
          <w:szCs w:val="24"/>
        </w:rPr>
        <w:t xml:space="preserve"> προς τον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την κατάσταση στον Οργανισμό Μεγάρου Μουσικής.</w:t>
      </w:r>
    </w:p>
    <w:p w14:paraId="279A2AE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Περνάμε τώρα στην τέταρτη με αριθμό 870/16-5-2016 επίκαιρη ερώτηση δεύτερου κύκλου της Βουλευτού Β΄ Πειραιώς του Κομμουνιστικού Κόμματος Ελλάδας κ. </w:t>
      </w:r>
      <w:r>
        <w:rPr>
          <w:rFonts w:eastAsia="Times New Roman" w:cs="Times New Roman"/>
          <w:bCs/>
          <w:szCs w:val="24"/>
        </w:rPr>
        <w:t xml:space="preserve">Διαμάντως </w:t>
      </w:r>
      <w:proofErr w:type="spellStart"/>
      <w:r>
        <w:rPr>
          <w:rFonts w:eastAsia="Times New Roman" w:cs="Times New Roman"/>
          <w:bCs/>
          <w:szCs w:val="24"/>
        </w:rPr>
        <w:t>Μανωλάκου</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 μείωση των οριστικών δικαιωμάτων βασικής ενίσχυσης για χιλιάδες νέους αγρότες από έλλειψη ενημέρωσης, αυθαίρετες ενέργειες και λάθη της δημόσιας διοίκησης. </w:t>
      </w:r>
    </w:p>
    <w:p w14:paraId="279A2AE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έχετε τον λόγο για δύο λεπτά.</w:t>
      </w:r>
    </w:p>
    <w:p w14:paraId="279A2AE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Ευχαριστώ.</w:t>
      </w:r>
    </w:p>
    <w:p w14:paraId="279A2AE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Χιλιάδες αγρότες είδαν πετσοκομμένα τα δικαιώματά τους στη βασική ενίσχυση. Στην πλειοψηφία τους ήταν νέοι αγρότες από όλη την Ελλάδα, από Πελοπόννησο, Μακεδονία, Θράκη, Ήπειρο, Κρήτη και αλλού. Απώλεσαν δικαιώματα, δηλαδή ενισχύσεις, δηλαδή εισόδημα, από έλλειψη έγκαιρης ενημέρωσης, λάθη της δημόσιας διοίκησης.</w:t>
      </w:r>
    </w:p>
    <w:p w14:paraId="279A2AE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Στην πλειοψηφία τους είναι δύο ομάδες. Δεν υπήρχε ενημέρωση, όταν συμπλήρωναν το έντυπο Ε6 για τη μεταβίβαση το 2014, ότι θα έπρεπε να κάνουν ξανά αίτηση το 2015, αφού η βάση για την κατανομή των δικαιωμάτων και ενισχύσεων ήταν το 2013. Εξάλλου, δεν μπορούσαν να το φανταστούν, γιατί αυτοί οι άνθρωποι ό,τι δήλωσαν πράγματι το πήραν το 2014 και με αυτήν την έννοια, θεωρούσαν ότι δεν χρειάζεται να κάνουν ξανά αίτηση.</w:t>
      </w:r>
    </w:p>
    <w:p w14:paraId="279A2AE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Χάθηκαν, λοιπόν, δικαιώματα, δηλαδή ενισχύσεις ακόμα και για αυτούς που αυτά που έμειναν ήταν κάτω από 250 ευρώ. Όπως ξέρουμε, κάτω από 250 ευρώ δεν δίνονται, χάνουν ακόμα και την ιδιότητα του αγρότη και βεβαίως και αυτοί που είχαν κάτι περισσότερο κουτσουρεύτηκε. Το κυριότερο -και για αυτό κάνουμε την ερώτηση- είναι ότι δεν έχουν δικαίωμα διόρθωσης, να βρουν το δίκιο τους.</w:t>
      </w:r>
    </w:p>
    <w:p w14:paraId="279A2AE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Μια άλλη κατηγορία είναι οι χιλιάδες αγρότες που ονομάζονται και έχουν ενταχθεί στους μικροκαλλιεργητές. Είναι αυτοί που παίρνουν κάτω από 1.250 ευρώ και βεβαίως, δεν μπαίνουν στη διαδικασία του ελέγχου. Όμως, λόγω αλλαγής των όρων και λόγω νέων όρων, ξεπέρασαν αυτό το ποσό και μερικοί δικαιούνται και 3.000 ευρώ και 4.000 ευρώ. Ωστόσο, παρ’ ότι τα δηλώσανε, η δημόσια υπηρεσία δεν τους </w:t>
      </w:r>
      <w:proofErr w:type="spellStart"/>
      <w:r>
        <w:rPr>
          <w:rFonts w:eastAsia="Times New Roman" w:cs="Times New Roman"/>
          <w:szCs w:val="24"/>
        </w:rPr>
        <w:t>απένταξε</w:t>
      </w:r>
      <w:proofErr w:type="spellEnd"/>
      <w:r>
        <w:rPr>
          <w:rFonts w:eastAsia="Times New Roman" w:cs="Times New Roman"/>
          <w:szCs w:val="24"/>
        </w:rPr>
        <w:t xml:space="preserve"> από το καθεστώς των </w:t>
      </w:r>
      <w:proofErr w:type="spellStart"/>
      <w:r>
        <w:rPr>
          <w:rFonts w:eastAsia="Times New Roman" w:cs="Times New Roman"/>
          <w:szCs w:val="24"/>
        </w:rPr>
        <w:t>μικροκληρούχων</w:t>
      </w:r>
      <w:proofErr w:type="spellEnd"/>
      <w:r>
        <w:rPr>
          <w:rFonts w:eastAsia="Times New Roman" w:cs="Times New Roman"/>
          <w:szCs w:val="24"/>
        </w:rPr>
        <w:t xml:space="preserve"> και συνεχίζουν να παίρνουν τα 1.250 ευρώ, ενώ δικαιούνται πολλά περισσότερα. Σε τελευταία ανάλυση, τα έχουν ανάγκη.</w:t>
      </w:r>
    </w:p>
    <w:p w14:paraId="279A2AE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Εμείς τι σας ζητάμε; Επειδή τα προβλήματα της μικρομεσαίας αγροτιάς είναι πολλά, επειδή αυτά τα προβλήματα, τα ζητήματα, οι μειώσεις αφορούν φτωχούς αγρότες, αλλά και νέους αγρότες που τους έχουμε ανάγκη για να αντικαταστήσουν τη γερασμένη αγροτιά, ζητάμε να υπάρξει δυνατότητα ενστάσεων στα οριστικά δικαιώματα και να διορθωθούν οι αδικίες άμεσα και γρήγορα.</w:t>
      </w:r>
    </w:p>
    <w:p w14:paraId="279A2AE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Υπουργέ, κύριε </w:t>
      </w:r>
      <w:proofErr w:type="spellStart"/>
      <w:r>
        <w:rPr>
          <w:rFonts w:eastAsia="Times New Roman" w:cs="Times New Roman"/>
          <w:szCs w:val="24"/>
        </w:rPr>
        <w:t>Μπόλαρη</w:t>
      </w:r>
      <w:proofErr w:type="spellEnd"/>
      <w:r>
        <w:rPr>
          <w:rFonts w:eastAsia="Times New Roman" w:cs="Times New Roman"/>
          <w:szCs w:val="24"/>
        </w:rPr>
        <w:t>, έχετε τον λόγο για τρία λεπτά.</w:t>
      </w:r>
    </w:p>
    <w:p w14:paraId="279A2AE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rPr>
        <w:t>ΜΑΡΚΟΣ ΜΠΟΛΑΡΗΣ (Αναπληρωτής Υπουργός Αγροτικής Ανάπτυξης και Τροφίμων):</w:t>
      </w:r>
      <w:r>
        <w:rPr>
          <w:rFonts w:eastAsia="Times New Roman" w:cs="Times New Roman"/>
        </w:rPr>
        <w:t xml:space="preserve"> </w:t>
      </w:r>
      <w:r>
        <w:rPr>
          <w:rFonts w:eastAsia="Times New Roman" w:cs="Times New Roman"/>
          <w:szCs w:val="24"/>
        </w:rPr>
        <w:t>Ευχαριστώ πολύ, κυρία Πρόεδρε.</w:t>
      </w:r>
    </w:p>
    <w:p w14:paraId="279A2AE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κυρία συνάδελφε. Η ερώτησή σας είναι βάσιμη και σε πολλά τεκμηριωμένη. Θα κάνω την ιστορική αναδρομή για να εστιάσω στο σημείο στο οποίο έγινε λάθος, με αποτέλεσμα να έχουμε προβλήματα και στη συνέχεια, θα αναφερθώ στο δεύτερο ερώτημά σας.</w:t>
      </w:r>
    </w:p>
    <w:p w14:paraId="279A2AE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σαφές και γνωστό τοις </w:t>
      </w:r>
      <w:proofErr w:type="spellStart"/>
      <w:r>
        <w:rPr>
          <w:rFonts w:eastAsia="Times New Roman" w:cs="Times New Roman"/>
          <w:szCs w:val="24"/>
        </w:rPr>
        <w:t>πάσι</w:t>
      </w:r>
      <w:proofErr w:type="spellEnd"/>
      <w:r>
        <w:rPr>
          <w:rFonts w:eastAsia="Times New Roman" w:cs="Times New Roman"/>
          <w:szCs w:val="24"/>
        </w:rPr>
        <w:t xml:space="preserve"> ότι το 2015 ήταν το έτος πρώτης εφαρμογής της νέας ΚΑΠ της πενταετίας 2015-2020 και έτος χορήγησης των δικαιωμάτων της βασικής ενίσχυσης. Αυτό σημαίνει ότι στις 31-12-2014 έληξε η ημερομηνία χορήγησης δικαιωμάτων της ενιαίας ενίσχυσης, σύμφωνα με τα νέα κριτήρια της ευρωπαϊκής και της εθνικής νομοθεσίας.</w:t>
      </w:r>
    </w:p>
    <w:p w14:paraId="279A2AE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πολύ καλά ότι για τη χορήγηση αυτών των νέων δικαιωμάτων της βασικής ενίσχυσης έτος αναφοράς είχε οριστεί το 2013. Εδώ μπαίνουμε στο ζήτημα το οποίο υπήρξε. Έτος αναφοράς για τον υπολογισμό της </w:t>
      </w:r>
      <w:proofErr w:type="spellStart"/>
      <w:r>
        <w:rPr>
          <w:rFonts w:eastAsia="Times New Roman" w:cs="Times New Roman"/>
          <w:szCs w:val="24"/>
        </w:rPr>
        <w:t>μοναδιαίας</w:t>
      </w:r>
      <w:proofErr w:type="spellEnd"/>
      <w:r>
        <w:rPr>
          <w:rFonts w:eastAsia="Times New Roman" w:cs="Times New Roman"/>
          <w:szCs w:val="24"/>
        </w:rPr>
        <w:t xml:space="preserve"> αξίας των νέων δικαιωμάτων της βασικής ενίσχυσης του έτους 2015 αποτελεί το έτος 2014. Συγκεκριμένα, για τον υπολογισμό της αρχικής </w:t>
      </w:r>
      <w:proofErr w:type="spellStart"/>
      <w:r>
        <w:rPr>
          <w:rFonts w:eastAsia="Times New Roman" w:cs="Times New Roman"/>
          <w:szCs w:val="24"/>
        </w:rPr>
        <w:t>μοναδιαίας</w:t>
      </w:r>
      <w:proofErr w:type="spellEnd"/>
      <w:r>
        <w:rPr>
          <w:rFonts w:eastAsia="Times New Roman" w:cs="Times New Roman"/>
          <w:szCs w:val="24"/>
        </w:rPr>
        <w:t xml:space="preserve"> αξίας των δικαιωμάτων βασικής ενίσχυσης λήφθηκε υπ’ </w:t>
      </w:r>
      <w:proofErr w:type="spellStart"/>
      <w:r>
        <w:rPr>
          <w:rFonts w:eastAsia="Times New Roman" w:cs="Times New Roman"/>
          <w:szCs w:val="24"/>
        </w:rPr>
        <w:t>όψιν</w:t>
      </w:r>
      <w:proofErr w:type="spellEnd"/>
      <w:r>
        <w:rPr>
          <w:rFonts w:eastAsia="Times New Roman" w:cs="Times New Roman"/>
          <w:szCs w:val="24"/>
        </w:rPr>
        <w:t xml:space="preserve"> η αξία των δικαιωμάτων που κατείχε ο γεωργός το 2014 και αναγκαία προϋπόθεση ήταν η υποβολή ενιαίας αίτησης ενίσχυσης το έτος 2014.</w:t>
      </w:r>
    </w:p>
    <w:p w14:paraId="279A2AEF"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Το κρίσιμο σ’ αυτήν τη διαδικασία είναι ότι δεν συμπεριλαμβάνονται σ’ αυτά τα μισθωμένα από άλλο γεωργό, αλλά μόνο τα ιδιόκτητα δικαιώματα. Οι γεωργοί, οι αγρότες, οι οποίοι δεν πήραν –και εκεί εστιάζεται το πρόβλημα στο οποίο αναφέρεται η ερώτησή σας- είναι αυτοί οι οποίοι δεν έκαναν τη δήλωση ως ιδιώτες. Συνεπώς, για όσα αγροτικά κτήματα υπήρξαν αιτήσεις από ενοικιαστές, αυτά είναι έξω από τη διαδικασία. Δεν προβλέπεται στη διαδικασία της νέας ΚΑΠ. </w:t>
      </w:r>
    </w:p>
    <w:p w14:paraId="279A2AF0"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Γι’ αυτό θέτετε στην ερώτησή σας το θέμα της ενημέρωσης. Όπως καταλαβαίνετε, αυτά έπρεπε να είχαν γίνει το 2014. Αναφερόμαστε σε άλλη περίοδο, όσον αφορά τα κυβερνητικά και τα διαχειριστικά ζητήματα. </w:t>
      </w:r>
    </w:p>
    <w:p w14:paraId="279A2AF1" w14:textId="77777777" w:rsidR="000F757A" w:rsidRDefault="002441C3">
      <w:pPr>
        <w:spacing w:line="600" w:lineRule="auto"/>
        <w:ind w:firstLine="720"/>
        <w:contextualSpacing/>
        <w:jc w:val="both"/>
        <w:rPr>
          <w:rFonts w:eastAsia="Times New Roman" w:cs="Times New Roman"/>
          <w:szCs w:val="28"/>
        </w:rPr>
      </w:pPr>
      <w:r>
        <w:rPr>
          <w:rFonts w:eastAsia="Times New Roman" w:cs="Times New Roman"/>
          <w:szCs w:val="28"/>
        </w:rPr>
        <w:t>(Στο σημείο αυτό κτυπάει το κουδούνι λήξεως του χρόνου ομιλίας του κυρίου Αναπληρωτή Υπουργού)</w:t>
      </w:r>
    </w:p>
    <w:p w14:paraId="279A2AF2" w14:textId="77777777" w:rsidR="000F757A" w:rsidRDefault="002441C3">
      <w:pPr>
        <w:spacing w:line="600" w:lineRule="auto"/>
        <w:ind w:firstLine="720"/>
        <w:contextualSpacing/>
        <w:jc w:val="both"/>
        <w:rPr>
          <w:rFonts w:eastAsia="Times New Roman"/>
          <w:szCs w:val="24"/>
        </w:rPr>
      </w:pPr>
      <w:r>
        <w:rPr>
          <w:rFonts w:eastAsia="Times New Roman"/>
          <w:szCs w:val="24"/>
        </w:rPr>
        <w:t>Σ’ αυτήν την περίοδο, λοιπόν, ο ισχυρισμός από την πλευρά του Οργανισμού –έχουμε τη συνέχεια της διοίκησης και πρέπει να επισημάνουμε τους ισχυρισμούς- είναι ότι έγινε ενημέρωση. Από την ένταση του προβλήματος, για τους χιλιάδες παραγωγούς, οι οποίοι δεν έκαναν τις δηλώσεις, είναι σαφές ότι αυτή η ενημέρωση ήταν πλημμελής. Δεν έφθασε κάτω. Γι’ αυτό υπήρχαν πάρα πολλοί ιδιοκτήτες που δεν έκαναν αίτηση και υπήρξαν αντίστοιχα πάρα πολλοί μισθωτές οι οποίοι έκαναν αίτηση, αλλά αυτά τα χωράφια δεν δικαιούνται πλέον επιδότησης. Χάθηκαν ενισχύσεις, επειδή δεν έγιναν οι διαδικασίες όπως προβλέπονταν από τη νέα ΚΑΠ.</w:t>
      </w:r>
    </w:p>
    <w:p w14:paraId="279A2AF3"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Στο δεύτερο σημείο ρωτάτε αν υπάρχει δυνατότητα ενστάσεων επί των οριστικών δικαιωμάτων. Δεν προβλέπεται από τη νέα ΚΑΠ διαδικασία ενστάσεων πάνω στα οριστικά δικαιώματα. Είναι αυτό θέμα για συζήτηση; Το Υπουργείο θεωρεί ότι είναι θέμα για συζήτηση. Εμείς, πραγματικά, πιστεύουμε ότι αφού έχουμε κάποιες χιλιάδες ζητήματα από τα οποία προκύπτει ότι υπάρχει δίκιο στον παραγωγό, στον αγρότη, το ζήτημα πρέπει να τεθεί. Ήδη, σε συνεργασία με άλλες χώρες –θα τα πούμε σε </w:t>
      </w:r>
      <w:proofErr w:type="spellStart"/>
      <w:r>
        <w:rPr>
          <w:rFonts w:eastAsia="Times New Roman"/>
          <w:szCs w:val="24"/>
        </w:rPr>
        <w:t>ευθετότερο</w:t>
      </w:r>
      <w:proofErr w:type="spellEnd"/>
      <w:r>
        <w:rPr>
          <w:rFonts w:eastAsia="Times New Roman"/>
          <w:szCs w:val="24"/>
        </w:rPr>
        <w:t xml:space="preserve"> καιρό, σύντομα- τίθεται αυτό το ζήτημα από το Υπουργείο.</w:t>
      </w:r>
    </w:p>
    <w:p w14:paraId="279A2AF4"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Όσον αφορά στις αδικίες, στις οποίες ορθώς αναφέρεστε, για τους νέους, τους μικρούς παραγωγούς, θέλω να σας υπογραμμίσω ενημερώνοντας και τους αγρότες αυτούς οι οποίοι πέρασαν τα 1.250 ευρώ, ότι αυτοί έχουν δυνατότητα να κάνουν αίτημα </w:t>
      </w:r>
      <w:proofErr w:type="spellStart"/>
      <w:r>
        <w:rPr>
          <w:rFonts w:eastAsia="Times New Roman"/>
          <w:szCs w:val="24"/>
        </w:rPr>
        <w:t>απένταξης</w:t>
      </w:r>
      <w:proofErr w:type="spellEnd"/>
      <w:r>
        <w:rPr>
          <w:rFonts w:eastAsia="Times New Roman"/>
          <w:szCs w:val="24"/>
        </w:rPr>
        <w:t xml:space="preserve"> και τώρα, έτσι ώστε να περάσουν στην άλλη κατηγορία και να δικαιωθούν για τις ενισχύσεις τις οποίες δεν πήραν, γιατί ήταν ενταγμένοι στο σύστημα των μικρών παραγωγών.</w:t>
      </w:r>
    </w:p>
    <w:p w14:paraId="279A2AF5" w14:textId="77777777" w:rsidR="000F757A" w:rsidRDefault="002441C3">
      <w:pPr>
        <w:spacing w:line="600" w:lineRule="auto"/>
        <w:ind w:firstLine="720"/>
        <w:contextualSpacing/>
        <w:jc w:val="both"/>
        <w:rPr>
          <w:rFonts w:eastAsia="Times New Roman"/>
          <w:szCs w:val="24"/>
        </w:rPr>
      </w:pPr>
      <w:r>
        <w:rPr>
          <w:rFonts w:eastAsia="Times New Roman"/>
          <w:szCs w:val="24"/>
        </w:rPr>
        <w:t>Ευχαριστώ πολύ.</w:t>
      </w:r>
    </w:p>
    <w:p w14:paraId="279A2AF6" w14:textId="77777777" w:rsidR="000F757A" w:rsidRDefault="002441C3">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Θα ήθελα να σας παρακαλέσω μόνο να τηρούμε λίγο τον χρόνο.</w:t>
      </w:r>
    </w:p>
    <w:p w14:paraId="279A2AF7" w14:textId="77777777" w:rsidR="000F757A" w:rsidRDefault="002441C3">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οκτώ μαθητές και μαθήτριες και τέσσερις εκπαιδευτικοί συνοδοί τους από το 12</w:t>
      </w:r>
      <w:r>
        <w:rPr>
          <w:rFonts w:eastAsia="Times New Roman" w:cs="Times New Roman"/>
          <w:vertAlign w:val="superscript"/>
        </w:rPr>
        <w:t>ο</w:t>
      </w:r>
      <w:r>
        <w:rPr>
          <w:rFonts w:eastAsia="Times New Roman" w:cs="Times New Roman"/>
        </w:rPr>
        <w:t xml:space="preserve"> και 18</w:t>
      </w:r>
      <w:r>
        <w:rPr>
          <w:rFonts w:eastAsia="Times New Roman" w:cs="Times New Roman"/>
          <w:vertAlign w:val="superscript"/>
        </w:rPr>
        <w:t>ο</w:t>
      </w:r>
      <w:r>
        <w:rPr>
          <w:rFonts w:eastAsia="Times New Roman" w:cs="Times New Roman"/>
        </w:rPr>
        <w:t xml:space="preserve"> Δημοτικό Σχολείο Χανίων. </w:t>
      </w:r>
    </w:p>
    <w:p w14:paraId="279A2AF8" w14:textId="77777777" w:rsidR="000F757A" w:rsidRDefault="002441C3">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279A2AF9" w14:textId="77777777" w:rsidR="000F757A" w:rsidRDefault="002441C3">
      <w:pPr>
        <w:spacing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279A2AFA" w14:textId="77777777" w:rsidR="000F757A" w:rsidRDefault="002441C3">
      <w:pPr>
        <w:spacing w:line="600" w:lineRule="auto"/>
        <w:ind w:firstLine="720"/>
        <w:contextualSpacing/>
        <w:jc w:val="both"/>
        <w:rPr>
          <w:rFonts w:eastAsia="Times New Roman"/>
          <w:szCs w:val="24"/>
        </w:rPr>
      </w:pPr>
      <w:r>
        <w:rPr>
          <w:rFonts w:eastAsia="Times New Roman"/>
          <w:szCs w:val="24"/>
        </w:rPr>
        <w:t>Αυτή η διαδικασία κατά την οποία βλέπετε άδεια τη Βουλή λέγεται «κοινοβουλευτικός έλεγχος», στο πλαίσιο του οποίου οι Βουλευτές κάνουν ερωτήσεις στους Υπουργούς για διάφορα ζητήματα της αρμοδιότητάς τους και οι Υπουργοί απαντούν στους συγκεκριμένους χρόνους που ορίζει ο Κανονισμός της Βουλής. Γι’ αυτό δεν υπάρχει και πολύ μεγάλη παρουσία. Εξάλλου, ήδη ετοιμάζεται ένα νομοσχέδιο για το Σαββατοκύριακο και το συζητούν σε άλλες Επιτροπές.</w:t>
      </w:r>
    </w:p>
    <w:p w14:paraId="279A2AFB"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Μανωλάκου</w:t>
      </w:r>
      <w:proofErr w:type="spellEnd"/>
      <w:r>
        <w:rPr>
          <w:rFonts w:eastAsia="Times New Roman"/>
          <w:szCs w:val="24"/>
        </w:rPr>
        <w:t>, ορίστε, έχετε τον λόγο για τη δευτερολογία σας για τρία λεπτά.</w:t>
      </w:r>
    </w:p>
    <w:p w14:paraId="279A2AFC" w14:textId="77777777" w:rsidR="000F757A" w:rsidRDefault="002441C3">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Το θέμα, κυρία Πρόεδρε, αφορά και πολλούς αγρότες από τα Χανιά. Στην Κρήτη τουλάχιστον πέντε χιλιάδες είναι οι αδικημένοι.</w:t>
      </w:r>
    </w:p>
    <w:p w14:paraId="279A2AFD" w14:textId="77777777" w:rsidR="000F757A" w:rsidRDefault="002441C3">
      <w:pPr>
        <w:spacing w:line="600" w:lineRule="auto"/>
        <w:ind w:firstLine="720"/>
        <w:contextualSpacing/>
        <w:jc w:val="both"/>
        <w:rPr>
          <w:rFonts w:eastAsia="Times New Roman"/>
          <w:szCs w:val="24"/>
        </w:rPr>
      </w:pPr>
      <w:r>
        <w:rPr>
          <w:rFonts w:eastAsia="Times New Roman"/>
          <w:szCs w:val="28"/>
        </w:rPr>
        <w:t xml:space="preserve">Κύριε Υπουργέ, </w:t>
      </w:r>
      <w:r>
        <w:rPr>
          <w:rFonts w:eastAsia="Times New Roman"/>
          <w:szCs w:val="24"/>
        </w:rPr>
        <w:t>με τη νέα ΚΑΠ η διαδικασία έχει γίνει πιο πολύπλοκη, πιο γραφειοκρατική και παιδεύει τους αγρότες. Δεν είναι τυχαίο ότι πολλοί Υπουργοί Γεωργίας στο Συμβούλιο Γεωργίας, αλλά και Ευρωβουλευτές, ζητούν απλοποίηση διαδικασιών.</w:t>
      </w:r>
    </w:p>
    <w:p w14:paraId="279A2AF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αίτημα πρέπει να είναι και από εδώ, γιατί θύματά τους είναι αγρότες και είναι πτωχοί αγρότες και νέοι αγρότες. Σύμφωνα με αυτό που περιγράφουμε, είναι χαρακτηριστικό αυτήν τη στιγμή ότι είναι θύματα της πολυπλοκότητας. Δηλαδή αδικούνται και να μην έχουν δικαίωμα ένστασης για να βρουν το δίκιο τους; Από πού και ως πού! </w:t>
      </w:r>
    </w:p>
    <w:p w14:paraId="279A2AF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Τελικά, μήπως μια τέτοια διαδικασία διευκολύνει, ώστε οι μικροί, φτωχοί αγρότες να τα παρατήσουν; Μήπως τους δίνετε μια κλωτσιά με αυτές τις διαδικασίες, για να διευκολυνθεί η συγκέντρωση γης και παραγωγής στους μεγάλους, που αυτοί θα μονοπωλούν και τον πρωτογενή τομέα; Γιατί αυτόν τον στόχο έχετε σε κάθε διαδικασία.</w:t>
      </w:r>
    </w:p>
    <w:p w14:paraId="279A2B0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Το λέω γιατί οι αδικημένοι αγρότες σε όλη την Ελλάδα αυτήν τη στιγμή υπολογίζονται περίπου στους είκοσι οκτώ χιλιάδες, εκ των οποίων οι πέντε χιλιάδες είναι από την Κρήτη. Αυτήν τη στιγμή νιώθοντας την αδικία προσφεύγουν στη δικαιοσύνη, γιατί οι επιπτώσεις είναι τρομακτικές. Δεν είναι ότι τους κόβονται οι επιδοτήσεις αυτή τη χρονιά, τους κόβονται για μία πενταετία. Άρα για μία πενταετία δεν μπορούν να σταθούν αυτοί οι άνθρωποι. </w:t>
      </w:r>
    </w:p>
    <w:p w14:paraId="279A2B0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Λέτε ότι έγινε ενημέρωση από τις δημόσιες υπηρεσίες. Κατ’ αρχάς, εμείς δεν ρίχνουμε την ευθύνη στους υπαλλήλους. Ρίχνουμε την ευθύνη στη διοίκηση, που έπρεπε από το 2014 να έχει ενημερώσει. Η ενημέρωση έγινε εκ των υστέρων, με αποτέλεσμα και να μην προλάβουν -γι’ αυτό είναι τόσες χιλιάδες οι αδικημένοι, που έχουν χάσει δικαιώματα και ενισχύσεις- και επιπλέον δεν έχουν και το δικαίωμα της ένστασης. Αυτό είναι απαράδεκτο. </w:t>
      </w:r>
    </w:p>
    <w:p w14:paraId="279A2B0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ότι πρέπει να τους δοθεί αυτή η δυνατότητα, γιατί είναι παραλογισμός μία τέτοια πολιτική που δεν λύνει προβλήματα και διώχνει αγρότες από τον πρωτογενή τομέα. Είναι απαράδεκτη πολιτική, και μάλιστα τη στιγμή που ο αγροτικός πληθυσμός είναι γερασμένος και έχουμε ανάγκη αντικατάστασης από νέους αγρότες. </w:t>
      </w:r>
    </w:p>
    <w:p w14:paraId="279A2B0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Δηλαδή δεν φτάνουν τα βάσανα της «</w:t>
      </w:r>
      <w:proofErr w:type="spellStart"/>
      <w:r>
        <w:rPr>
          <w:rFonts w:eastAsia="Times New Roman" w:cs="Times New Roman"/>
          <w:szCs w:val="24"/>
        </w:rPr>
        <w:t>φοροληστείας</w:t>
      </w:r>
      <w:proofErr w:type="spellEnd"/>
      <w:r>
        <w:rPr>
          <w:rFonts w:eastAsia="Times New Roman" w:cs="Times New Roman"/>
          <w:szCs w:val="24"/>
        </w:rPr>
        <w:t xml:space="preserve">», που ο ΦΠΑ έφτασε στο 24% στα αγροτικά εφόδια, δεν φτάνει η αύξηση του ΕΝΦΙΑ που προωθείτε, ενώ είχατε πει ότι θα τον καταργήσετε -όχι μόνο δεν τον καταργείτε, αλλά αυτήν τη στιγμή τον αυξάνετε, στα σπίτια, στην αποθήκη, στη στάνη-, δεν φτάνουν τα χαράτσια που έρχονται το ένα πίσω από το άλλο -μόνο τον περασμένο μήνα, τον Μάρτιο, μειώθηκαν τα έσοδα στους αγρότες, με βάση τη στατιστική, κατά 6,5%-, αλλά τώρα έχουμε να προσθέσουμε και την έλλειψη ενημέρωσης και λάθη. Και μάλιστα δεν έχουν δικαίωμα δικαίωσης. </w:t>
      </w:r>
    </w:p>
    <w:p w14:paraId="279A2B0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Σ' ό,τι αφορά τους μικροκαλλιεργητές, λέτε ότι θα διορθωθούν οι αδικίες, αρκεί να κάνουν ένσταση. Ελπίζω να μη χάσουν τη φετινή επιδότησή τους και να έχουν αρκετό χρόνο μπροστά τους για τις ενστάσεις τους. </w:t>
      </w:r>
    </w:p>
    <w:p w14:paraId="279A2B0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Τελικά, μία τέτοια κατάσταση διευκολύνει ακριβώς στον στόχο που έχει η Κοινή Αγροτική Πολιτική της Ευρωπαϊκής Ένωσης. Θέλει αγρότες καπιταλιστές με μεγάλες επιχειρήσεις και μικροκαλλιεργητές στον Καιάδα.</w:t>
      </w:r>
    </w:p>
    <w:p w14:paraId="279A2B0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Αυτό ας το έχουν και οι αγρότες υπ’ </w:t>
      </w:r>
      <w:proofErr w:type="spellStart"/>
      <w:r>
        <w:rPr>
          <w:rFonts w:eastAsia="Times New Roman" w:cs="Times New Roman"/>
          <w:szCs w:val="24"/>
        </w:rPr>
        <w:t>όψιν</w:t>
      </w:r>
      <w:proofErr w:type="spellEnd"/>
      <w:r>
        <w:rPr>
          <w:rFonts w:eastAsia="Times New Roman" w:cs="Times New Roman"/>
          <w:szCs w:val="24"/>
        </w:rPr>
        <w:t xml:space="preserve">, ώστε να αντιπαλέψουν και την πολιτική της ΚΑΠ, αλλά και την πολιτική τη δικιά σας, που με συνέπεια υλοποιείτε, ρίχνοντας στην καταστροφή χιλιάδες μικρομεσαίους αγρότες. </w:t>
      </w:r>
    </w:p>
    <w:p w14:paraId="279A2B0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 για τη δευτερολογία σας.</w:t>
      </w:r>
    </w:p>
    <w:p w14:paraId="279A2B0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ΜΑΡΚΟΣ ΜΠΟΛΑΡΗΣ (Αναπληρωτής Υπουργός Αγροτικής Ανάπτυξης και Τροφίμων): </w:t>
      </w:r>
      <w:r>
        <w:rPr>
          <w:rFonts w:eastAsia="Times New Roman" w:cs="Times New Roman"/>
          <w:szCs w:val="24"/>
        </w:rPr>
        <w:t>Ευχαριστώ πολύ.</w:t>
      </w:r>
    </w:p>
    <w:p w14:paraId="279A2B0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Κυρία συνάδελφε, θα σταθώ σε τέσσερα σημεία:</w:t>
      </w:r>
    </w:p>
    <w:p w14:paraId="279A2B0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είναι ότι οι μικροκαλλιεργητές έχουν δυνατότητα -είχαν και το 2015, έχουν και αυτήν τη στιγμή- να κάνουν δήλωση </w:t>
      </w:r>
      <w:proofErr w:type="spellStart"/>
      <w:r>
        <w:rPr>
          <w:rFonts w:eastAsia="Times New Roman" w:cs="Times New Roman"/>
          <w:szCs w:val="24"/>
        </w:rPr>
        <w:t>απένταξης</w:t>
      </w:r>
      <w:proofErr w:type="spellEnd"/>
      <w:r>
        <w:rPr>
          <w:rFonts w:eastAsia="Times New Roman" w:cs="Times New Roman"/>
          <w:szCs w:val="24"/>
        </w:rPr>
        <w:t xml:space="preserve">, να φύγουν από το καθεστώς των μικροκαλλιεργητών και από τη στιγμή που δικαιούνται περισσότερα, να περάσουν στην ενιαία. </w:t>
      </w:r>
    </w:p>
    <w:p w14:paraId="279A2B0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ότι η ενημέρωση στην οποία αναφερθήκαμε -όπου βλέπουμε ότι υπήρξε ένα έλλειμα, δεν έφτασε η ενημέρωση κάτω- έπρεπε να είχε ξεκινήσει από το 2013, γιατί οι δηλώσεις αυτές, που κρίνουμε ότι κατατέθηκαν και είχαν έλλειμα ενημέρωσης οι δηλούντες, οι αιτούντες παραγωγοί, κατατέθηκαν μέχρι τις 15 Μαΐου. Άρα υπήρχε ένα θέμα σχεδιασμού και ενημέρωσης, έτσι ώστε να έχουμε σωστές δηλώσεις τον Μάιο του 2014. </w:t>
      </w:r>
    </w:p>
    <w:p w14:paraId="279A2B0C" w14:textId="77777777" w:rsidR="000F757A" w:rsidRDefault="002441C3">
      <w:pPr>
        <w:spacing w:line="600" w:lineRule="auto"/>
        <w:ind w:firstLine="720"/>
        <w:contextualSpacing/>
        <w:jc w:val="both"/>
        <w:rPr>
          <w:rFonts w:eastAsia="Times New Roman"/>
          <w:szCs w:val="24"/>
        </w:rPr>
      </w:pPr>
      <w:r>
        <w:rPr>
          <w:rFonts w:eastAsia="Times New Roman" w:cs="Times New Roman"/>
          <w:szCs w:val="24"/>
        </w:rPr>
        <w:t xml:space="preserve">Το τρίτο θέμα, όπως σας είπα, είναι πως το Υπουργείο, η </w:t>
      </w:r>
      <w:r>
        <w:rPr>
          <w:rFonts w:eastAsia="Times New Roman"/>
          <w:szCs w:val="24"/>
        </w:rPr>
        <w:t>Κυβέρνηση,</w:t>
      </w:r>
      <w:r>
        <w:rPr>
          <w:rFonts w:eastAsia="Times New Roman" w:cs="Times New Roman"/>
          <w:szCs w:val="24"/>
        </w:rPr>
        <w:t xml:space="preserve"> έχει την πολιτική βούληση -σε συνεργασία με άλλες κυβερνήσεις που εντοπίζουν το ζήτημα της έλλειψης </w:t>
      </w:r>
      <w:r>
        <w:rPr>
          <w:rFonts w:eastAsia="Times New Roman"/>
          <w:szCs w:val="24"/>
        </w:rPr>
        <w:t xml:space="preserve">δυνατότητας στους παραγωγούς να κάνουν ενστάσεις πάνω στα οριστικά δικαιώματα- να θέσει το θέμα αυτό στο επίπεδο της Ευρωπαϊκής Ένωσης, διότι πραγματικά, όταν υπάρχουν λάθη και αποκλείουμε τους παραγωγούς, υπάρχει ζήτημα σε σχέση με τον νομικό πολιτισμό και το νομικό ευρωπαϊκό πλαίσιο. Υπάρχει ζήτημα, όταν αποστερείς έναν πολίτη από το δικαίωμα να προσφύγει και να διεκδικήσει τα δικαιώματά του. Σ’ αυτήν τη βάση τίθεται πλέον το ζήτημα. </w:t>
      </w:r>
    </w:p>
    <w:p w14:paraId="279A2B0D"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Το τέταρτο θέμα -και κλείνω- είναι ότι του χρόνου, το 2017, έχουμε την ενδιάμεση αναθεώρηση της Κοινής Αγροτικής Πολιτικής. Το Υπουργείο έχει και τη βούληση, αλλά και τη θέληση να παρέμβει, έτσι ώστε να έχουμε έναν σχεδιασμό στα ζητήματα τα οποία αφορούν την αναδιάρθρωση της κατανομής των δικαιωμάτων από τη νέα ενίσχυση. </w:t>
      </w:r>
    </w:p>
    <w:p w14:paraId="279A2B0E"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Σ’ αυτήν τη διαδικασία είμαστε βέβαιοι ότι θα μπορέσουμε να λύσουμε πολλά ζητήματα και σε σχέση μ’ αυτό, αλλά και με άλλα θέματα που έχουν αναδειχθεί στη Βουλή. </w:t>
      </w:r>
    </w:p>
    <w:p w14:paraId="279A2B0F"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Σας ευχαριστώ πολύ, κύριε Πρόεδρε. </w:t>
      </w:r>
    </w:p>
    <w:p w14:paraId="279A2B1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Για τρία χρόνια, όμως, θα έχουν στερηθεί τα δικαιώματά τους, κύριε Υπουργέ! </w:t>
      </w:r>
    </w:p>
    <w:p w14:paraId="279A2B11" w14:textId="77777777" w:rsidR="000F757A" w:rsidRDefault="002441C3">
      <w:pPr>
        <w:spacing w:line="600" w:lineRule="auto"/>
        <w:ind w:firstLine="720"/>
        <w:contextualSpacing/>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 xml:space="preserve">Σε αυτό το σημείο προχωρούμε και στις άλλες αναβολές ερωτήσεων λόγω κωλυμάτων των Υπουργών. </w:t>
      </w:r>
    </w:p>
    <w:p w14:paraId="279A2B12" w14:textId="77777777" w:rsidR="000F757A" w:rsidRDefault="002441C3">
      <w:pPr>
        <w:spacing w:after="0" w:line="600" w:lineRule="auto"/>
        <w:ind w:firstLine="720"/>
        <w:contextualSpacing/>
        <w:jc w:val="both"/>
        <w:rPr>
          <w:rFonts w:eastAsia="Times New Roman"/>
          <w:szCs w:val="24"/>
        </w:rPr>
      </w:pPr>
      <w:r>
        <w:rPr>
          <w:rFonts w:eastAsia="Times New Roman"/>
          <w:szCs w:val="24"/>
        </w:rPr>
        <w:t xml:space="preserve">Λόγω κωλύματος, λοιπόν, του Υπουργού Υγείας κ. Ανδρέα Ξανθού που βρίσκεται εκτός Αθήνας, δεν συζητείται η πέμπτη με αριθμό 869/16-5-2016 επίκαιρη ερώτηση πρώτου κύκλου του Βουλευτή Αχαΐας του Κομμουνιστικού Κόμματος Ελλάδας κ. </w:t>
      </w:r>
      <w:r>
        <w:rPr>
          <w:rFonts w:eastAsia="Times New Roman"/>
          <w:bCs/>
          <w:szCs w:val="24"/>
        </w:rPr>
        <w:t xml:space="preserve">Νικολάου </w:t>
      </w:r>
      <w:proofErr w:type="spellStart"/>
      <w:r>
        <w:rPr>
          <w:rFonts w:eastAsia="Times New Roman"/>
          <w:bCs/>
          <w:szCs w:val="24"/>
        </w:rPr>
        <w:t>Καραθανασόπουλου</w:t>
      </w:r>
      <w:proofErr w:type="spellEnd"/>
      <w:r>
        <w:rPr>
          <w:rFonts w:eastAsia="Times New Roman"/>
          <w:bCs/>
          <w:szCs w:val="24"/>
        </w:rPr>
        <w:t>,</w:t>
      </w:r>
      <w:r>
        <w:rPr>
          <w:rFonts w:eastAsia="Times New Roman"/>
          <w:szCs w:val="24"/>
        </w:rPr>
        <w:t xml:space="preserve"> σχετικά με τα προβλήματα στις δομές υγείας της Κεφαλονιάς και της Ιθάκης.</w:t>
      </w:r>
    </w:p>
    <w:p w14:paraId="279A2B13" w14:textId="77777777" w:rsidR="000F757A" w:rsidRDefault="002441C3">
      <w:pPr>
        <w:spacing w:after="0" w:line="600" w:lineRule="auto"/>
        <w:ind w:firstLine="720"/>
        <w:contextualSpacing/>
        <w:jc w:val="both"/>
        <w:rPr>
          <w:rFonts w:eastAsia="Times New Roman"/>
          <w:szCs w:val="24"/>
        </w:rPr>
      </w:pPr>
      <w:r>
        <w:rPr>
          <w:rFonts w:eastAsia="Times New Roman"/>
          <w:szCs w:val="24"/>
        </w:rPr>
        <w:t xml:space="preserve">Επίσης, δεν συζητείται η τέταρτη με αριθμό 2808/193/1-2-2016 ερώτηση και αίτηση κατάθεσης εγγράφων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 xml:space="preserve">σχετικά με την υπόθεση της μικρής Μελίνας στο </w:t>
      </w:r>
      <w:proofErr w:type="spellStart"/>
      <w:r>
        <w:rPr>
          <w:rFonts w:eastAsia="Times New Roman"/>
          <w:szCs w:val="24"/>
        </w:rPr>
        <w:t>Βενιζέλειο</w:t>
      </w:r>
      <w:proofErr w:type="spellEnd"/>
      <w:r>
        <w:rPr>
          <w:rFonts w:eastAsia="Times New Roman"/>
          <w:szCs w:val="24"/>
        </w:rPr>
        <w:t xml:space="preserve"> Νοσοκομείο Ηρακλείου.</w:t>
      </w:r>
    </w:p>
    <w:p w14:paraId="279A2B14" w14:textId="77777777" w:rsidR="000F757A" w:rsidRDefault="002441C3">
      <w:pPr>
        <w:spacing w:after="0" w:line="600" w:lineRule="auto"/>
        <w:ind w:firstLine="720"/>
        <w:contextualSpacing/>
        <w:jc w:val="both"/>
        <w:rPr>
          <w:rFonts w:eastAsia="Times New Roman"/>
          <w:szCs w:val="24"/>
        </w:rPr>
      </w:pPr>
      <w:r>
        <w:rPr>
          <w:rFonts w:eastAsia="Times New Roman"/>
          <w:szCs w:val="24"/>
        </w:rPr>
        <w:t xml:space="preserve">Ακόμα, λόγω φόρτου εργασίας του Αναπληρωτή Υπουργού Οικονομικών κ. Γεωργίου </w:t>
      </w:r>
      <w:proofErr w:type="spellStart"/>
      <w:r>
        <w:rPr>
          <w:rFonts w:eastAsia="Times New Roman"/>
          <w:szCs w:val="24"/>
        </w:rPr>
        <w:t>Χουλιαράκη</w:t>
      </w:r>
      <w:proofErr w:type="spellEnd"/>
      <w:r>
        <w:rPr>
          <w:rFonts w:eastAsia="Times New Roman"/>
          <w:szCs w:val="24"/>
        </w:rPr>
        <w:t xml:space="preserve">, δεν συζητείται η τρίτη με αριθμό 867/16-5-2016 επίκαιρη ερώτηση δεύτερου κύκλου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bCs/>
          <w:szCs w:val="24"/>
        </w:rPr>
        <w:t>,</w:t>
      </w:r>
      <w:r>
        <w:rPr>
          <w:rFonts w:eastAsia="Times New Roman"/>
          <w:szCs w:val="24"/>
        </w:rPr>
        <w:t xml:space="preserve"> σχετικά με την αντιμετώπιση του προβλήματος της μη διενέργειας εξετάσεων για απόκτηση άδειας οδήγησης.</w:t>
      </w:r>
    </w:p>
    <w:p w14:paraId="279A2B15" w14:textId="77777777" w:rsidR="000F757A" w:rsidRDefault="002441C3">
      <w:pPr>
        <w:spacing w:after="0" w:line="600" w:lineRule="auto"/>
        <w:ind w:firstLine="720"/>
        <w:contextualSpacing/>
        <w:jc w:val="both"/>
        <w:rPr>
          <w:rFonts w:eastAsia="Times New Roman"/>
          <w:szCs w:val="24"/>
        </w:rPr>
      </w:pPr>
      <w:r>
        <w:rPr>
          <w:rFonts w:eastAsia="Times New Roman"/>
          <w:szCs w:val="24"/>
        </w:rPr>
        <w:t xml:space="preserve">Επίσης, δεν συζητείται λόγω φόρτου εργασίας του Αναπληρωτή Υπουργού Υγείας κ. Παύλου </w:t>
      </w:r>
      <w:proofErr w:type="spellStart"/>
      <w:r>
        <w:rPr>
          <w:rFonts w:eastAsia="Times New Roman"/>
          <w:szCs w:val="24"/>
        </w:rPr>
        <w:t>Πολάκη</w:t>
      </w:r>
      <w:proofErr w:type="spellEnd"/>
      <w:r>
        <w:rPr>
          <w:rFonts w:eastAsia="Times New Roman"/>
          <w:szCs w:val="24"/>
        </w:rPr>
        <w:t xml:space="preserve"> η εντέκατη με αριθμό 813/21-04-2016 επίκαιρη ερώτηση δεύτερου κύκλου του Βουλευτή Β΄ Αθήνας της Νέας Δημοκρατίας κ. Σπυρίδωνος </w:t>
      </w:r>
      <w:r>
        <w:rPr>
          <w:rFonts w:eastAsia="Times New Roman"/>
          <w:bCs/>
          <w:szCs w:val="24"/>
        </w:rPr>
        <w:t xml:space="preserve">- </w:t>
      </w:r>
      <w:proofErr w:type="spellStart"/>
      <w:r>
        <w:rPr>
          <w:rFonts w:eastAsia="Times New Roman"/>
          <w:bCs/>
          <w:szCs w:val="24"/>
        </w:rPr>
        <w:t>Αδώνιδος</w:t>
      </w:r>
      <w:proofErr w:type="spellEnd"/>
      <w:r>
        <w:rPr>
          <w:rFonts w:eastAsia="Times New Roman"/>
          <w:bCs/>
          <w:szCs w:val="24"/>
        </w:rPr>
        <w:t xml:space="preserve"> Γεωργιάδη,</w:t>
      </w:r>
      <w:r>
        <w:rPr>
          <w:rFonts w:eastAsia="Times New Roman"/>
          <w:b/>
          <w:bCs/>
          <w:szCs w:val="24"/>
        </w:rPr>
        <w:t xml:space="preserve"> </w:t>
      </w:r>
      <w:r>
        <w:rPr>
          <w:rFonts w:eastAsia="Times New Roman"/>
          <w:szCs w:val="24"/>
        </w:rPr>
        <w:t>σχετικά με τη «διαφαινόμενη παρέμβαση του Υπουργείου στους διαγωνισμούς επιλογής εκατό ιατρών και τετρακοσίων νοσηλευτών».</w:t>
      </w:r>
    </w:p>
    <w:p w14:paraId="279A2B16" w14:textId="77777777" w:rsidR="000F757A" w:rsidRDefault="002441C3">
      <w:pPr>
        <w:spacing w:after="0" w:line="600" w:lineRule="auto"/>
        <w:ind w:firstLine="720"/>
        <w:contextualSpacing/>
        <w:jc w:val="both"/>
        <w:rPr>
          <w:rFonts w:eastAsia="Times New Roman"/>
          <w:szCs w:val="24"/>
        </w:rPr>
      </w:pPr>
      <w:r>
        <w:rPr>
          <w:rFonts w:eastAsia="Times New Roman"/>
          <w:szCs w:val="24"/>
        </w:rPr>
        <w:t>Επίσης, δεν συζητείται η δωδέκατη με αριθμό 794/18-4-2016</w:t>
      </w:r>
      <w:r>
        <w:rPr>
          <w:rFonts w:ascii="Times New Roman" w:eastAsia="Times New Roman" w:hAnsi="Times New Roman" w:cs="Times New Roman"/>
          <w:szCs w:val="24"/>
        </w:rPr>
        <w:t xml:space="preserve"> </w:t>
      </w:r>
      <w:r>
        <w:rPr>
          <w:rFonts w:eastAsia="Times New Roman"/>
          <w:szCs w:val="24"/>
        </w:rPr>
        <w:t xml:space="preserve">επίκαιρη ερώτηση δεύτερου κύκλου του Βουλευτή Μαγνησίας του Κομμουνιστικού Κόμματος Ελλάδας κ. </w:t>
      </w:r>
      <w:r>
        <w:rPr>
          <w:rFonts w:eastAsia="Times New Roman"/>
          <w:bCs/>
          <w:szCs w:val="24"/>
        </w:rPr>
        <w:t>Κωνσταντίνου Στεργίου</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Υγείας,</w:t>
      </w:r>
      <w:r>
        <w:rPr>
          <w:rFonts w:eastAsia="Times New Roman"/>
          <w:szCs w:val="24"/>
        </w:rPr>
        <w:t xml:space="preserve"> σχετικά με την ανάγκη πρόληψης, θεραπείας και στήριξης των καρκινοπαθών Βόλου.</w:t>
      </w:r>
    </w:p>
    <w:p w14:paraId="279A2B17" w14:textId="77777777" w:rsidR="000F757A" w:rsidRDefault="002441C3">
      <w:pPr>
        <w:spacing w:after="0" w:line="600" w:lineRule="auto"/>
        <w:ind w:firstLine="720"/>
        <w:contextualSpacing/>
        <w:jc w:val="both"/>
        <w:rPr>
          <w:rFonts w:eastAsia="Times New Roman"/>
          <w:szCs w:val="24"/>
        </w:rPr>
      </w:pPr>
      <w:r>
        <w:rPr>
          <w:rFonts w:eastAsia="Times New Roman"/>
          <w:szCs w:val="24"/>
        </w:rPr>
        <w:t xml:space="preserve">Τώρα, λοιπόν, ερχόμαστε στις επίκαιρες ερωτήσεις προς τον Υπουργό </w:t>
      </w:r>
      <w:r>
        <w:rPr>
          <w:rFonts w:eastAsia="Times New Roman"/>
          <w:bCs/>
          <w:szCs w:val="24"/>
        </w:rPr>
        <w:t>Παιδείας, Έρευνας και Θρησκευμάτων</w:t>
      </w:r>
      <w:r>
        <w:rPr>
          <w:rFonts w:eastAsia="Times New Roman"/>
          <w:szCs w:val="24"/>
        </w:rPr>
        <w:t xml:space="preserve"> κ. Νικόλαο Φίλη. </w:t>
      </w:r>
    </w:p>
    <w:p w14:paraId="279A2B18" w14:textId="77777777" w:rsidR="000F757A" w:rsidRDefault="002441C3">
      <w:pPr>
        <w:spacing w:after="0" w:line="600" w:lineRule="auto"/>
        <w:ind w:firstLine="720"/>
        <w:contextualSpacing/>
        <w:jc w:val="both"/>
        <w:rPr>
          <w:rFonts w:eastAsia="Times New Roman"/>
          <w:szCs w:val="24"/>
        </w:rPr>
      </w:pPr>
      <w:r>
        <w:rPr>
          <w:rFonts w:eastAsia="Times New Roman"/>
          <w:szCs w:val="24"/>
        </w:rPr>
        <w:t xml:space="preserve">Θα συζητηθεί η έβδομη με αριθμό 835/28-4-2016 επίκαιρη ερώτηση δεύτερου κύκλου του Βουλευτή Αργολίδας της Δημοκρατικής Συμπαράταξης ΠΑΣΟΚ–ΔΗΜΑΡ κ. </w:t>
      </w:r>
      <w:r>
        <w:rPr>
          <w:rFonts w:eastAsia="Times New Roman"/>
          <w:bCs/>
          <w:szCs w:val="24"/>
        </w:rPr>
        <w:t>Ιωάννη Μανιάτη,</w:t>
      </w:r>
      <w:r>
        <w:rPr>
          <w:rFonts w:eastAsia="Times New Roman"/>
          <w:szCs w:val="24"/>
        </w:rPr>
        <w:t xml:space="preserve"> σχετικά με την ένταξη του Τμήματος Ψηφιακών Συστημάτων του Πανεπιστημίου Πειραιώς στο 2</w:t>
      </w:r>
      <w:r>
        <w:rPr>
          <w:rFonts w:eastAsia="Times New Roman"/>
          <w:szCs w:val="24"/>
          <w:vertAlign w:val="superscript"/>
        </w:rPr>
        <w:t>ο</w:t>
      </w:r>
      <w:r>
        <w:rPr>
          <w:rFonts w:eastAsia="Times New Roman"/>
          <w:szCs w:val="24"/>
        </w:rPr>
        <w:t xml:space="preserve"> Επιστημονικό Πεδίο-Επιστημονικό Πεδίο Θετικών και Τεχνολογικών Επιστημών.</w:t>
      </w:r>
    </w:p>
    <w:p w14:paraId="279A2B19" w14:textId="77777777" w:rsidR="000F757A" w:rsidRDefault="002441C3">
      <w:pPr>
        <w:spacing w:after="0" w:line="600" w:lineRule="auto"/>
        <w:ind w:firstLine="720"/>
        <w:contextualSpacing/>
        <w:jc w:val="both"/>
        <w:rPr>
          <w:rFonts w:eastAsia="Times New Roman"/>
          <w:szCs w:val="24"/>
        </w:rPr>
      </w:pPr>
      <w:r>
        <w:rPr>
          <w:rFonts w:eastAsia="Times New Roman"/>
          <w:szCs w:val="24"/>
        </w:rPr>
        <w:t xml:space="preserve">Κύριε Μανιάτη, έχετε τον λόγο για δύο λεπτά. </w:t>
      </w:r>
    </w:p>
    <w:p w14:paraId="279A2B1A" w14:textId="77777777" w:rsidR="000F757A" w:rsidRDefault="002441C3">
      <w:pPr>
        <w:spacing w:after="0" w:line="600" w:lineRule="auto"/>
        <w:ind w:firstLine="720"/>
        <w:contextualSpacing/>
        <w:jc w:val="both"/>
        <w:rPr>
          <w:rFonts w:eastAsia="Times New Roman"/>
          <w:szCs w:val="24"/>
        </w:rPr>
      </w:pPr>
      <w:r>
        <w:rPr>
          <w:rFonts w:eastAsia="Times New Roman"/>
          <w:b/>
          <w:szCs w:val="24"/>
        </w:rPr>
        <w:t>ΙΩΑΝΝΗΣ ΜΑΝΙΑΤΗΣ:</w:t>
      </w:r>
      <w:r>
        <w:rPr>
          <w:rFonts w:eastAsia="Times New Roman"/>
          <w:szCs w:val="24"/>
        </w:rPr>
        <w:t xml:space="preserve"> Ευχαριστώ, κυρία Πρόεδρε. </w:t>
      </w:r>
    </w:p>
    <w:p w14:paraId="279A2B1B" w14:textId="77777777" w:rsidR="000F757A" w:rsidRDefault="002441C3">
      <w:pPr>
        <w:spacing w:after="0" w:line="600" w:lineRule="auto"/>
        <w:ind w:firstLine="720"/>
        <w:contextualSpacing/>
        <w:jc w:val="both"/>
        <w:rPr>
          <w:rFonts w:eastAsia="Times New Roman"/>
          <w:szCs w:val="24"/>
        </w:rPr>
      </w:pPr>
      <w:r>
        <w:rPr>
          <w:rFonts w:eastAsia="Times New Roman"/>
          <w:szCs w:val="24"/>
        </w:rPr>
        <w:t xml:space="preserve">Κύριε Υπουργέ, αυτό που θέλω να σας μεταφέρω είναι ένα ομόφωνο αίτημα και των διδασκόντων, αλλά και των φοιτητών του Τμήματος Ψηφιακών Συστημάτων του Πανεπιστημίου Πειραιά. </w:t>
      </w:r>
    </w:p>
    <w:p w14:paraId="279A2B1C" w14:textId="77777777" w:rsidR="000F757A" w:rsidRDefault="002441C3">
      <w:pPr>
        <w:spacing w:after="0" w:line="600" w:lineRule="auto"/>
        <w:ind w:firstLine="720"/>
        <w:contextualSpacing/>
        <w:jc w:val="both"/>
        <w:rPr>
          <w:rFonts w:eastAsia="Times New Roman"/>
          <w:szCs w:val="24"/>
        </w:rPr>
      </w:pPr>
      <w:r>
        <w:rPr>
          <w:rFonts w:eastAsia="Times New Roman"/>
          <w:szCs w:val="24"/>
        </w:rPr>
        <w:t>Πιο συγκεκριμένα, το συγκεκριμένο τμήμα κατά τη διάρκεια των πανελληνίων εξετάσεων είναι ενταγμένο στο 5</w:t>
      </w:r>
      <w:r>
        <w:rPr>
          <w:rFonts w:eastAsia="Times New Roman"/>
          <w:szCs w:val="24"/>
          <w:vertAlign w:val="superscript"/>
        </w:rPr>
        <w:t>ο</w:t>
      </w:r>
      <w:r>
        <w:rPr>
          <w:rFonts w:eastAsia="Times New Roman"/>
          <w:szCs w:val="24"/>
        </w:rPr>
        <w:t xml:space="preserve"> Επιστημονικό Πεδίο, στο πεδίο, δηλαδή, των Επιστημών Οικονομίας και Πληροφορικής. </w:t>
      </w:r>
    </w:p>
    <w:p w14:paraId="279A2B1D" w14:textId="77777777" w:rsidR="000F757A" w:rsidRDefault="002441C3">
      <w:pPr>
        <w:spacing w:after="0" w:line="600" w:lineRule="auto"/>
        <w:ind w:firstLine="720"/>
        <w:contextualSpacing/>
        <w:jc w:val="both"/>
        <w:rPr>
          <w:rFonts w:eastAsia="Times New Roman"/>
          <w:szCs w:val="24"/>
        </w:rPr>
      </w:pPr>
      <w:r>
        <w:rPr>
          <w:rFonts w:eastAsia="Times New Roman"/>
          <w:szCs w:val="24"/>
        </w:rPr>
        <w:t>Το αίτημα, λοιπόν, που καταθέτω είναι το συγκεκριμένο τμήμα να ενταχθεί για τις πανελλήνιες εξετάσεις και στο 2</w:t>
      </w:r>
      <w:r>
        <w:rPr>
          <w:rFonts w:eastAsia="Times New Roman"/>
          <w:szCs w:val="24"/>
          <w:vertAlign w:val="superscript"/>
        </w:rPr>
        <w:t>ο</w:t>
      </w:r>
      <w:r>
        <w:rPr>
          <w:rFonts w:eastAsia="Times New Roman"/>
          <w:szCs w:val="24"/>
        </w:rPr>
        <w:t xml:space="preserve"> Επιστημονικό Πεδίο, δηλαδή το Επιστημονικό Πεδίο των Θετικών και Τεχνολογικών Επιστημών. Πρόκειται για μία διαδικασία η οποία υπάρχει ήδη για τα ομόλογα και ανάλογα πανεπιστημιακά τμήματα και του Εθνικού Καποδιστριακού Πανεπιστημίου, αλλά και του Πανεπιστημίου Πελοποννήσου. </w:t>
      </w:r>
    </w:p>
    <w:p w14:paraId="279A2B1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Για να ενισχύσω την τεκμηρίωση του αιτήματος, θέλω να σας πω ότι το συγκεκριμένο τμήμα έχει δύο κατευθύνσεις στα προπτυχιακά. Η μία κατεύθυνση είναι Συστήματα Επικοινωνιών και Δικτύων και η δεύτερη κατεύθυνση είναι Ηλεκτρονικές Υπηρεσίες. Μάλιστα, στα δύο μεταπτυχιακά που επίσης, προσφέρει το συγκεκριμένο τμήμα, το πρώτο είναι Ψηφιακές Επικοινωνίες και Δίκτυα και το δεύτερο μεταπτυχιακό πρόγραμμα είναι Τεχνοοικονομική Διοίκηση Τηλεπικοινωνιακών Συστημάτων. </w:t>
      </w:r>
    </w:p>
    <w:p w14:paraId="279A2B1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Με τα παραπάνω θεωρώ, κύριε Υπουργέ, ότι είναι επαρκέστατη η τεκμηρίωση, ώστε και για το τμήμα Ψηφιακών Συστημάτων του Πανεπιστημίου Πειραιά να ισχύσει αυτό που ισχύει, όπως </w:t>
      </w:r>
      <w:proofErr w:type="spellStart"/>
      <w:r>
        <w:rPr>
          <w:rFonts w:eastAsia="Times New Roman" w:cs="Times New Roman"/>
          <w:szCs w:val="24"/>
        </w:rPr>
        <w:t>προείπα</w:t>
      </w:r>
      <w:proofErr w:type="spellEnd"/>
      <w:r>
        <w:rPr>
          <w:rFonts w:eastAsia="Times New Roman" w:cs="Times New Roman"/>
          <w:szCs w:val="24"/>
        </w:rPr>
        <w:t>, για τα τμήματα του Καποδιστριακού και του Πανεπιστημίου Πελοποννήσου, να μπορούν δηλαδή οι υποψήφιοι –προφανώς μιλάμε για την επόμενη χρονιά- των πανελληνίων εξετάσεων να το δηλώσουν και στο 5</w:t>
      </w:r>
      <w:r>
        <w:rPr>
          <w:rFonts w:eastAsia="Times New Roman" w:cs="Times New Roman"/>
          <w:szCs w:val="24"/>
          <w:vertAlign w:val="superscript"/>
        </w:rPr>
        <w:t>ο</w:t>
      </w:r>
      <w:r>
        <w:rPr>
          <w:rFonts w:eastAsia="Times New Roman" w:cs="Times New Roman"/>
          <w:szCs w:val="24"/>
        </w:rPr>
        <w:t xml:space="preserve"> αλλά και στο 2</w:t>
      </w:r>
      <w:r>
        <w:rPr>
          <w:rFonts w:eastAsia="Times New Roman" w:cs="Times New Roman"/>
          <w:szCs w:val="24"/>
          <w:vertAlign w:val="superscript"/>
        </w:rPr>
        <w:t>ο</w:t>
      </w:r>
      <w:r>
        <w:rPr>
          <w:rFonts w:eastAsia="Times New Roman" w:cs="Times New Roman"/>
          <w:szCs w:val="24"/>
        </w:rPr>
        <w:t xml:space="preserve"> Πεδίο Εφαρμογών. </w:t>
      </w:r>
    </w:p>
    <w:p w14:paraId="279A2B2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79A2B2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Μανιάτη, σας ευχαριστούμε και για τον χρόνο.</w:t>
      </w:r>
    </w:p>
    <w:p w14:paraId="279A2B2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279A2B2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Σας ευχαριστώ.</w:t>
      </w:r>
    </w:p>
    <w:p w14:paraId="279A2B2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η απόφαση ένταξης των σχολών, των τμημάτων και των εισαγωγικών κατευθύνσεων στα Επιστημονικά Πεδία γίνεται με υπουργική απόφαση, η οποία εκδίδεται μέχρι το τέλος της σχολικής χρονιάς της προηγούμενης. Άρα δεν μιλάμε για το τι θα ισχύσει φέτος. Φέτος, κανονικά, ισχύει η υπουργική απόφαση που </w:t>
      </w:r>
      <w:proofErr w:type="spellStart"/>
      <w:r>
        <w:rPr>
          <w:rFonts w:eastAsia="Times New Roman" w:cs="Times New Roman"/>
          <w:szCs w:val="24"/>
        </w:rPr>
        <w:t>εξεδόθη</w:t>
      </w:r>
      <w:proofErr w:type="spellEnd"/>
      <w:r>
        <w:rPr>
          <w:rFonts w:eastAsia="Times New Roman" w:cs="Times New Roman"/>
          <w:szCs w:val="24"/>
        </w:rPr>
        <w:t xml:space="preserve"> στις 29 Μαΐου 2015. </w:t>
      </w:r>
    </w:p>
    <w:p w14:paraId="279A2B2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Ποια ήταν η λογική αυτής της απόφασης. Θέλουμε να θεραπεύσουμε το προηγούμενο σύστημα, το οποίο επέτρεπε οι υποψήφιοι που διαγωνίστηκαν σε διαφορετικά μαθήματα με διαφορετικό βαθμό δυσκολίας να εισάγονται στην ίδια σχολή. Είναι προφανές ότι υπάρχει μία εμπειρία, θα την αξιοποιήσουμε. Ξέρω ότι υπήρξαν σοβαρές αντιρρήσεις από την Ένωση Πληροφορικών Ελλάδος για τον διαχωρισμό των τμημάτων Πληροφορικής σε δύο διαφορετικά Επιστημονικά Πεδία, τα οποία μάλιστα ανήκουν και σε διαφορετικές ομάδες προσανατολισμού. Γνωρίζω την άποψη, την οποία αναφέρατε, των διαφόρων πανεπιστημιακών τμημάτων που σχετίζονται με την Πληροφορική. Επαναλαμβάνω, το θέμα είναι ευρύτερο, δεν αφορά μόνο την Πληροφορική, αφορά την ισότητα που πρέπει να υπάρχει στα παιδιά να μπορούν να μπαίνουν στις σχολές. </w:t>
      </w:r>
    </w:p>
    <w:p w14:paraId="279A2B2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Το Ινστιτούτο Εκπαιδευτικής Πολιτικής, που είναι το αρμόδιο επιστημονικό γνωμοδοτικό όργανο, γνωρίζει το θέμα. Θα συνεργαστούμε για να καταλήξουμε στη βέλτιστη λύση για τους μαθητές. </w:t>
      </w:r>
    </w:p>
    <w:p w14:paraId="279A2B2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Θα ήθελα, λοιπόν, να σας διαβεβαιώσω ότι, με βάση τις επιστημονικές, παιδαγωγικές εισηγήσεις, συντόμως θα καταλήξουμε σε μια απόφαση.</w:t>
      </w:r>
    </w:p>
    <w:p w14:paraId="279A2B2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79A2B2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κύριε Υπουργέ.</w:t>
      </w:r>
    </w:p>
    <w:p w14:paraId="279A2B2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Ορίστε, κύριε Μανιάτη, έχετε τον λόγο για τρία λεπτά.</w:t>
      </w:r>
    </w:p>
    <w:p w14:paraId="279A2B2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Υπουργέ, ήλπιζα να έχω μία πιο θετική απάντηση και θα επιδιώξω να σας μεταπείσω στη δευτερολογία μου. Θέλω να ξεκαθαρίσω κάτι σαφέστατο. </w:t>
      </w:r>
    </w:p>
    <w:p w14:paraId="279A2B2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Το συγκεκριμένο τμήμα είναι κατά το ήμισυ ένα τμήμα Πληροφορικής, άρα ορθά εντάσσεται στο πεδίο Οικονομικών Επιστημών και των Επιστημών Πληροφορικής. Κατά το άλλο ήμισυ, όμως, είναι απολύτως τεχνολογικό τμήμα, ένα τμήμα δηλαδή που ασχολείται κυρίως με δίκτυα και τηλεπικοινωνίες, έχει κατά το 50% του αντικειμένου των προπτυχιακών και μεταπτυχιακών προγραμμάτων του άμεση εφαρμογή, άμεση συσχέτιση με τις επιστήμες που υπηρετούνται στα πολυτεχνεία της χώρας. </w:t>
      </w:r>
    </w:p>
    <w:p w14:paraId="279A2B2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έχει γίνει απολύτως αποδεκτό σε άλλα δύο ανάλογα πανεπιστήμια, το Καποδιστριακό Πανεπιστήμιο και το Πανεπιστήμιο της Πελοποννήσου. </w:t>
      </w:r>
    </w:p>
    <w:p w14:paraId="279A2B2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είχα τη δυνατότητα πριν από λίγο χρονικό διάστημα μαζί με τον Πρόεδρο του τμήματος να επισκεφτούμε την Αναπληρώτρια Υπουργό, την κ. Αθανασία Αναγνωστοπούλου, και η ίδια συμφώνησε ότι είναι εύλογο και προφανές το συγκεκριμένο αίτημα. Μάλιστα, ανέμενα να έχω σήμερα τη δική σας σύμφωνη γνώμη, για ένα θέμα το οποίο, κατά την προσωπική μου επιστημονική άποψη, είναι απολύτως σαφές, ξεκάθαρο και επαρκέστατα τεκμηριωμένο. </w:t>
      </w:r>
    </w:p>
    <w:p w14:paraId="279A2B2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πολύ στη δευτερολογία σας να αποδεχθείτε αυτό, που προφανέστατα ισχύει με το πρόγραμμα σπουδών σε προπτυχιακό επίπεδο και με τα δύο μεταπτυχιακά προγράμματα και να κάνετε αποδεκτό το αίτημα αυτό το οποίο έχει υποβληθεί με τέτοια τεκμηρίωση, η οποία μάλιστα έχει απολύτως ενσωματωθεί στην αξιολόγηση του συγκεκριμένου τμήματος όταν έγινε η αντίστοιχη διαδικασία. </w:t>
      </w:r>
    </w:p>
    <w:p w14:paraId="279A2B3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79A2B3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Και εμείς σας ευχαριστούμε.</w:t>
      </w:r>
    </w:p>
    <w:p w14:paraId="279A2B3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279A2B3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Κύριε συνάδελφε, με όλον τον σεβασμό να σας πω πως οι αποφάσεις επί ζητημάτων εκπαιδευτικής σημασίας δεν λαμβάνονται στη Βουλή, μέσα από αντιπαράθεση επιχειρημάτων. Είναι ζητήματα που πρέπει πρώτα να συζητήσει και να καταλήξει το Ινστιτούτο Εκπαιδευτικής Πολιτικής, γι’ αυτό, όπως βλέπετε, λαμβάνω υπ’ </w:t>
      </w:r>
      <w:proofErr w:type="spellStart"/>
      <w:r>
        <w:rPr>
          <w:rFonts w:eastAsia="Times New Roman" w:cs="Times New Roman"/>
          <w:szCs w:val="24"/>
        </w:rPr>
        <w:t>όψιν</w:t>
      </w:r>
      <w:proofErr w:type="spellEnd"/>
      <w:r>
        <w:rPr>
          <w:rFonts w:eastAsia="Times New Roman" w:cs="Times New Roman"/>
          <w:szCs w:val="24"/>
        </w:rPr>
        <w:t xml:space="preserve"> μου τα επιχειρήματα που αναφέρετε, δεν είναι, όμως, θέμα στιγμιαίας απάντησης. Θα το κουβεντιάσουμε και θα έχουμε συντόμως μια τοποθέτηση επ’ αυτού του ζητήματος, αλλά δεν βιαζόμαστε για σήμερα.</w:t>
      </w:r>
    </w:p>
    <w:p w14:paraId="279A2B3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79A2B3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τον κύριο Υπουργό.</w:t>
      </w:r>
    </w:p>
    <w:p w14:paraId="279A2B3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Τώρα θα συζητηθεί η τρίτη με αριθμό 3999/16-3-2016 ερώτηση του Βουλευτή Λακωνίας της Νέας Δημοκρατίας κ. </w:t>
      </w:r>
      <w:r>
        <w:rPr>
          <w:rFonts w:eastAsia="Times New Roman" w:cs="Times New Roman"/>
          <w:bCs/>
          <w:szCs w:val="24"/>
        </w:rPr>
        <w:t>Αθανασίου Δαβάκη</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 αποκατάσταση του παλαιού Πρωτοδικείου Σπάρτης για τη στέγαση των Γενικών Αρχείων του Κράτους του Νομού Λακωνίας.</w:t>
      </w:r>
    </w:p>
    <w:p w14:paraId="279A2B3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Κύριε Δαβάκη, έχετε τον λόγο για δύο λεπτά.</w:t>
      </w:r>
    </w:p>
    <w:p w14:paraId="279A2B3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Ευχαριστώ, κυρία Πρόεδρε.</w:t>
      </w:r>
    </w:p>
    <w:p w14:paraId="279A2B3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Αντικείμενο αυτής της ερώτησης, η οποία έχει προέλθει από μία υπάρχουσα κατάσταση στη Σπάρτη, είναι το παλαιό Πρωτοδικείο της πόλης, το οποίο αποτελεί το ένα μέρος μιας υπέροχης τριλογίας, που είχε γίνει στις αρχές του προηγούμενου αιώνα από τους Βαυαρούς, που ήταν το Πρωτοδικείο, το οποίο είχε χρησιμοποιηθεί και σαν…</w:t>
      </w:r>
    </w:p>
    <w:p w14:paraId="279A2B3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Του </w:t>
      </w:r>
      <w:proofErr w:type="spellStart"/>
      <w:r>
        <w:rPr>
          <w:rFonts w:eastAsia="Times New Roman" w:cs="Times New Roman"/>
          <w:szCs w:val="24"/>
        </w:rPr>
        <w:t>προπροηγούμενου</w:t>
      </w:r>
      <w:proofErr w:type="spellEnd"/>
      <w:r>
        <w:rPr>
          <w:rFonts w:eastAsia="Times New Roman" w:cs="Times New Roman"/>
          <w:szCs w:val="24"/>
        </w:rPr>
        <w:t xml:space="preserve"> αιώνα.</w:t>
      </w:r>
    </w:p>
    <w:p w14:paraId="279A2B3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Το 1836-1937. Του </w:t>
      </w:r>
      <w:proofErr w:type="spellStart"/>
      <w:r>
        <w:rPr>
          <w:rFonts w:eastAsia="Times New Roman" w:cs="Times New Roman"/>
          <w:szCs w:val="24"/>
        </w:rPr>
        <w:t>προπροηγούμενου</w:t>
      </w:r>
      <w:proofErr w:type="spellEnd"/>
      <w:r>
        <w:rPr>
          <w:rFonts w:eastAsia="Times New Roman" w:cs="Times New Roman"/>
          <w:szCs w:val="24"/>
        </w:rPr>
        <w:t xml:space="preserve"> αιώνα, ναι, στις απαρχές του 19</w:t>
      </w:r>
      <w:r>
        <w:rPr>
          <w:rFonts w:eastAsia="Times New Roman" w:cs="Times New Roman"/>
          <w:szCs w:val="24"/>
          <w:vertAlign w:val="superscript"/>
        </w:rPr>
        <w:t>ου</w:t>
      </w:r>
      <w:r>
        <w:rPr>
          <w:rFonts w:eastAsia="Times New Roman" w:cs="Times New Roman"/>
          <w:szCs w:val="24"/>
        </w:rPr>
        <w:t xml:space="preserve"> αιώνα, κύριε Υπουργέ. Την ιστορία την ξέρουμε καλά.</w:t>
      </w:r>
    </w:p>
    <w:p w14:paraId="279A2B3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αυτό μαζί με το δημαρχείο αλλά και το μουσείο του 1875 αποτελούσαν </w:t>
      </w:r>
      <w:proofErr w:type="spellStart"/>
      <w:r>
        <w:rPr>
          <w:rFonts w:eastAsia="Times New Roman" w:cs="Times New Roman"/>
          <w:szCs w:val="24"/>
        </w:rPr>
        <w:t>τοπόσημα</w:t>
      </w:r>
      <w:proofErr w:type="spellEnd"/>
      <w:r>
        <w:rPr>
          <w:rFonts w:eastAsia="Times New Roman" w:cs="Times New Roman"/>
          <w:szCs w:val="24"/>
        </w:rPr>
        <w:t xml:space="preserve"> για την πόλη.</w:t>
      </w:r>
    </w:p>
    <w:p w14:paraId="279A2B3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Εδώ και περίπου μία δεκαετία, πέραν της δεκαετίας, έχει ξεκινήσει μία προσπάθεια αυτό το εμβληματικό κτήριο για τη Σπάρτη να στεγάσει, αφού έχει γίνει πλέον το νέο Δικαστικό Μέγαρο, παρακείμενο του παλαιού Πρωτοδικείου για το οποίο μιλάμε, τα Γενικά Αρχεία του Κράτους, υπηρεσία η οποία υπάγεται στο Υπουργείο Παιδείας, του οποίου προΐστασθε.</w:t>
      </w:r>
    </w:p>
    <w:p w14:paraId="279A2B3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Αντικείμενο της ερώτησής μου αυτής είναι τι συμβαίνει μέχρι τώρα. Γιατί δεν έχει προχωρήσει; Εάν επισκεφθείτε τη Σπάρτη και επισκεφθείτε αυτό το κτήριο, αξίζει να το δείτε. Είναι μία υπόθεση που βλέπουμε κουρελιασμένες πλέον προθήκες επισκευής κτηρίου -από τον καιρό έχουν κουρελιαστεί- και παράλληλα «κουρελιάζεται» και η οποιαδήποτε, θα έλεγα, αξιοπρέπεια οποιουδήποτε φέρει τον τίτλο του πολιτικού σε αυτήν την πόλη. Από εμάς μέχρι οποιουσδήποτε άλλους.</w:t>
      </w:r>
    </w:p>
    <w:p w14:paraId="279A2B3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Κατά τούτο, θα ήθελα να ρωτήσω αν υπάρχει κάποια προοπτική, κάποια σχεδίαση εκ μέρους του Υπουργείου σας, προκειμένου να κινήσετε τις διαδικασίες για ένα κτήριο το οποίο σας ανήκει θεματικά και το οποίο θα στεγάσει την πολύ ενδιαφέρουσα και σημαντικότατη και ιστορική υπηρεσία, που είναι τα Γενικά Αρχεία του Κράτους, άλλως λεγόμενα ΓΑΚ.</w:t>
      </w:r>
    </w:p>
    <w:p w14:paraId="279A2B4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Θα περιμένω με αγωνία την απάντησή σας.</w:t>
      </w:r>
    </w:p>
    <w:p w14:paraId="279A2B4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79A2B4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279A2B4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279A2B4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Ευχαριστώ, κυρία Πρόεδρε.</w:t>
      </w:r>
    </w:p>
    <w:p w14:paraId="279A2B4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μου είναι γνωστό το θέμα. Επισκέπτομαι συχνά τη Σπάρτη. </w:t>
      </w:r>
      <w:proofErr w:type="spellStart"/>
      <w:r>
        <w:rPr>
          <w:rFonts w:eastAsia="Times New Roman" w:cs="Times New Roman"/>
          <w:szCs w:val="24"/>
        </w:rPr>
        <w:t>Κοντοπατριώτης</w:t>
      </w:r>
      <w:proofErr w:type="spellEnd"/>
      <w:r>
        <w:rPr>
          <w:rFonts w:eastAsia="Times New Roman" w:cs="Times New Roman"/>
          <w:szCs w:val="24"/>
        </w:rPr>
        <w:t xml:space="preserve"> είμαι κι εγώ. Είναι προφανές ότι η μακραίωνη ιστορία της Σπάρτης οδήγησε τον </w:t>
      </w:r>
      <w:proofErr w:type="spellStart"/>
      <w:r>
        <w:rPr>
          <w:rFonts w:eastAsia="Times New Roman" w:cs="Times New Roman"/>
          <w:szCs w:val="24"/>
        </w:rPr>
        <w:t>Όθωνα</w:t>
      </w:r>
      <w:proofErr w:type="spellEnd"/>
      <w:r>
        <w:rPr>
          <w:rFonts w:eastAsia="Times New Roman" w:cs="Times New Roman"/>
          <w:szCs w:val="24"/>
        </w:rPr>
        <w:t xml:space="preserve"> στην απόφαση να ιδρυθεί η νέα πόλη. Δεν είναι ακριβώς γνωστό ποια είναι τα ερείπια της παλαιάς πόλης, της αρχαίας Λακεδαιμονίας, αλλά αυτό που ξέρουμε είναι ότι ο </w:t>
      </w:r>
      <w:proofErr w:type="spellStart"/>
      <w:r>
        <w:rPr>
          <w:rFonts w:eastAsia="Times New Roman" w:cs="Times New Roman"/>
          <w:szCs w:val="24"/>
        </w:rPr>
        <w:t>Όθωνας</w:t>
      </w:r>
      <w:proofErr w:type="spellEnd"/>
      <w:r>
        <w:rPr>
          <w:rFonts w:eastAsia="Times New Roman" w:cs="Times New Roman"/>
          <w:szCs w:val="24"/>
        </w:rPr>
        <w:t xml:space="preserve">, υπό την επίδραση του ρομαντισμού και του νεοκλασικισμού της εποχής έδωσε την εντολή σε έναν Βαυαρό γεωμέτρη, τον </w:t>
      </w:r>
      <w:proofErr w:type="spellStart"/>
      <w:r>
        <w:rPr>
          <w:rFonts w:eastAsia="Times New Roman" w:cs="Times New Roman"/>
          <w:szCs w:val="24"/>
        </w:rPr>
        <w:t>Στάουφερτ</w:t>
      </w:r>
      <w:proofErr w:type="spellEnd"/>
      <w:r>
        <w:rPr>
          <w:rFonts w:eastAsia="Times New Roman" w:cs="Times New Roman"/>
          <w:szCs w:val="24"/>
        </w:rPr>
        <w:t xml:space="preserve">, να οργανώσει την πόλη με ρυμοτομικό σχέδιο, που ανάγεται στον αρχαίο </w:t>
      </w:r>
      <w:proofErr w:type="spellStart"/>
      <w:r>
        <w:rPr>
          <w:rFonts w:eastAsia="Times New Roman" w:cs="Times New Roman"/>
          <w:szCs w:val="24"/>
        </w:rPr>
        <w:t>Ιππόδαμο</w:t>
      </w:r>
      <w:proofErr w:type="spellEnd"/>
      <w:r>
        <w:rPr>
          <w:rFonts w:eastAsia="Times New Roman" w:cs="Times New Roman"/>
          <w:szCs w:val="24"/>
        </w:rPr>
        <w:t xml:space="preserve">, το αρχαίο </w:t>
      </w:r>
      <w:proofErr w:type="spellStart"/>
      <w:r>
        <w:rPr>
          <w:rFonts w:eastAsia="Times New Roman" w:cs="Times New Roman"/>
          <w:szCs w:val="24"/>
        </w:rPr>
        <w:t>ιπποδάμειο</w:t>
      </w:r>
      <w:proofErr w:type="spellEnd"/>
      <w:r>
        <w:rPr>
          <w:rFonts w:eastAsia="Times New Roman" w:cs="Times New Roman"/>
          <w:szCs w:val="24"/>
        </w:rPr>
        <w:t xml:space="preserve"> σύστημα. Και όχι μόνο αυτό, να </w:t>
      </w:r>
      <w:proofErr w:type="spellStart"/>
      <w:r>
        <w:rPr>
          <w:rFonts w:eastAsia="Times New Roman" w:cs="Times New Roman"/>
          <w:szCs w:val="24"/>
        </w:rPr>
        <w:t>χωροθετήσει</w:t>
      </w:r>
      <w:proofErr w:type="spellEnd"/>
      <w:r>
        <w:rPr>
          <w:rFonts w:eastAsia="Times New Roman" w:cs="Times New Roman"/>
          <w:szCs w:val="24"/>
        </w:rPr>
        <w:t xml:space="preserve"> και δημόσια κτήρια.</w:t>
      </w:r>
    </w:p>
    <w:p w14:paraId="279A2B4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Οι Νεοέλληνες το έχουν φτιάξει καλά.</w:t>
      </w:r>
    </w:p>
    <w:p w14:paraId="279A2B4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Ναι.</w:t>
      </w:r>
    </w:p>
    <w:p w14:paraId="279A2B4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Μεταξύ των δημοσίων κτηρίων, εάν θέλετε την τριλογία εσείς, είναι και το πράγματι εξαιρετικό παλαιό Πρωτοδικείο της Σπάρτης. Είναι ένα πολύ σημαντικό κτήριο, από τα παλαιότερα δημόσια κτήρια της χώρας.</w:t>
      </w:r>
    </w:p>
    <w:p w14:paraId="279A2B4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της αποκατάσταση του κτηρίου, πρέπει να σας πω ότι αυτή η διαδικασία έχει ξεκινήσει ήδη το 2010, με απόφαση των αρμοδίων υπηρεσιών του Υπουργείου Παιδείας και Θρησκευμάτων και με έγκριση από την Υπηρεσία </w:t>
      </w:r>
      <w:proofErr w:type="spellStart"/>
      <w:r>
        <w:rPr>
          <w:rFonts w:eastAsia="Times New Roman" w:cs="Times New Roman"/>
          <w:szCs w:val="24"/>
        </w:rPr>
        <w:t>Νεοτέρων</w:t>
      </w:r>
      <w:proofErr w:type="spellEnd"/>
      <w:r>
        <w:rPr>
          <w:rFonts w:eastAsia="Times New Roman" w:cs="Times New Roman"/>
          <w:szCs w:val="24"/>
        </w:rPr>
        <w:t xml:space="preserve"> Μνημείων και Τεχνικών Έργων Δυτικής Ελλάδας. Μετά υπάρχει η αίτηση προς την Πολεοδομία Σπάρτης για τη χορήγηση άδειας, για την αποκατάσταση του διατηρητέου κτηρίου.</w:t>
      </w:r>
    </w:p>
    <w:p w14:paraId="279A2B4A" w14:textId="77777777" w:rsidR="000F757A" w:rsidRDefault="002441C3">
      <w:pPr>
        <w:spacing w:line="600" w:lineRule="auto"/>
        <w:contextualSpacing/>
        <w:jc w:val="both"/>
        <w:rPr>
          <w:rFonts w:eastAsia="Times New Roman" w:cs="Times New Roman"/>
          <w:szCs w:val="24"/>
        </w:rPr>
      </w:pPr>
      <w:r>
        <w:rPr>
          <w:rFonts w:eastAsia="Times New Roman" w:cs="Times New Roman"/>
          <w:szCs w:val="24"/>
        </w:rPr>
        <w:t xml:space="preserve">Εδώ προέκυψε και ένα άλλο ζήτημα: Στο εγκεκριμένο ρυμοτομικό σχέδιο της πόλης καταγράφεται ως ειδική χρήση του εν λόγω κτηρίου δικαστήριο. Άρα, πρέπει να υπάρξει τροποποίηση της χρήσης, προκειμένου, όπως σωστά είπατε, να αξιοποιηθεί από τα Γενικά Αρχεία του Κράτους. </w:t>
      </w:r>
    </w:p>
    <w:p w14:paraId="279A2B4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μην σας κουράζω με τη γραφειοκρατική διαδρομή, σας λέω ότι τον Οκτώβριο του 2015 η Πολεοδομία Σπάρτης διαβίβασε τον φάκελο του αιτήματος στην Πολεοδομία Πελοποννήσου, προκειμένου να προχωρήσει η έγκριση της απόφασης τροποποίησης του ρυμοτομικού σχεδίου Σπάρτης. Είμαστε, λοιπόν, κοντά στην απόφαση από την αποκεντρωμένη διοίκηση Πελοποννήσου, προκειμένου να εκδοθεί η άδεια δόμησης από την Πολεοδομία Σπάρτης. Η υπηρεσία μας αμέσως μετά θα προχωρήσει στη δημοπράτηση και υλοποίηση του έργου. </w:t>
      </w:r>
    </w:p>
    <w:p w14:paraId="279A2B4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είμαστε κοντά στη στιγμή που το παλαιό Πρωτοδικείο Σπάρτης θα αποτελέσει και πάλι ένα στολίδι για την πόλη. Και να είστε βέβαιος πως οποιαδήποτε ενέργεια χρειαστεί από πλευράς Υπουργείου θα γίνει. </w:t>
      </w:r>
    </w:p>
    <w:p w14:paraId="279A2B4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79A2B4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Δαβάκη, έχετε τον λόγο.</w:t>
      </w:r>
    </w:p>
    <w:p w14:paraId="279A2B4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Ευχαριστώ, κυρία Πρόεδρε.</w:t>
      </w:r>
    </w:p>
    <w:p w14:paraId="279A2B5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όπως τα λέτε, θα έλεγα ότι ακούγονται ελπιδοφόρα και ευοίωνα. Απλώς η τελευταία μου παρέμβαση έγκειται στην κατεύθυνση του να πιέσετε λίγο -σας αφορά, είναι δικό σας το κτήριο πλέον- τον αποκεντρωμένο περιφερειακό διευθυντή της Πάτρας και να του πείτε: «Τελειώνετε με την έγκριση αυτού του ρυμοτομικού σχεδίου». </w:t>
      </w:r>
    </w:p>
    <w:p w14:paraId="279A2B5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Πράγματι, είναι δαιδαλώδεις οι διαδικασίες. Η καθυστέρηση όντως δεν έγκειται στο Υπουργείο Παιδείας. Ήρθατε να απαντήσετε εσείς. Έγκειται στο Υπουργείο Εσωτερικών. Θέλω να πιστεύω ότι με εργώδεις ρυθμούς θα προχωρήσετε, ούτως ώστε αυτό που είπατε να γίνει πραγματικότητα.</w:t>
      </w:r>
    </w:p>
    <w:p w14:paraId="279A2B5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κάνει πολλές κοινοβουλευτικές παρεμβάσεις. Περίπου εκεί κατατείνουν όλες. Εν πάση </w:t>
      </w:r>
      <w:proofErr w:type="spellStart"/>
      <w:r>
        <w:rPr>
          <w:rFonts w:eastAsia="Times New Roman" w:cs="Times New Roman"/>
          <w:szCs w:val="24"/>
        </w:rPr>
        <w:t>περιπτώσει</w:t>
      </w:r>
      <w:proofErr w:type="spellEnd"/>
      <w:r>
        <w:rPr>
          <w:rFonts w:eastAsia="Times New Roman" w:cs="Times New Roman"/>
          <w:szCs w:val="24"/>
        </w:rPr>
        <w:t xml:space="preserve">, ας είναι η τελευταία. Δεν ανήκει σε κανέναν το κτήριο αυτό. Ανήκει στην ιστορία της πόλης, ανήκει στον λαό και ανήκει και στους ερευνητές οι οποίοι θέλουν να δούνε τα Γενικά Αρχεία του Κράτους, παράρτημα Σπάρτης, τα οποία έχουν </w:t>
      </w:r>
      <w:proofErr w:type="spellStart"/>
      <w:r>
        <w:rPr>
          <w:rFonts w:eastAsia="Times New Roman" w:cs="Times New Roman"/>
          <w:szCs w:val="24"/>
        </w:rPr>
        <w:t>κατατμηθεί</w:t>
      </w:r>
      <w:proofErr w:type="spellEnd"/>
      <w:r>
        <w:rPr>
          <w:rFonts w:eastAsia="Times New Roman" w:cs="Times New Roman"/>
          <w:szCs w:val="24"/>
        </w:rPr>
        <w:t xml:space="preserve"> σε τρεις περιοχές, να είναι ενοποιημένα, ούτως ώστε και για τον ερευνητή αλλά και για αυτόν που είναι ιστοριοδίφης -είναι φιλίστωρ, εν πάση </w:t>
      </w:r>
      <w:proofErr w:type="spellStart"/>
      <w:r>
        <w:rPr>
          <w:rFonts w:eastAsia="Times New Roman" w:cs="Times New Roman"/>
          <w:szCs w:val="24"/>
        </w:rPr>
        <w:t>περιπτώσει</w:t>
      </w:r>
      <w:proofErr w:type="spellEnd"/>
      <w:r>
        <w:rPr>
          <w:rFonts w:eastAsia="Times New Roman" w:cs="Times New Roman"/>
          <w:szCs w:val="24"/>
        </w:rPr>
        <w:t>- να μπορέσει να αναδιφήσει σ’ αυτά.</w:t>
      </w:r>
    </w:p>
    <w:p w14:paraId="279A2B5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πιστεύω ότι άμεσα, από ό,τι βλέπω, και με την αίσθηση της </w:t>
      </w:r>
      <w:proofErr w:type="spellStart"/>
      <w:r>
        <w:rPr>
          <w:rFonts w:eastAsia="Times New Roman" w:cs="Times New Roman"/>
          <w:szCs w:val="24"/>
        </w:rPr>
        <w:t>εγγύτητος</w:t>
      </w:r>
      <w:proofErr w:type="spellEnd"/>
      <w:r>
        <w:rPr>
          <w:rFonts w:eastAsia="Times New Roman" w:cs="Times New Roman"/>
          <w:szCs w:val="24"/>
        </w:rPr>
        <w:t xml:space="preserve"> που μας διακρίνει, λόγω της γειτονίας που έχουμε από την καταγωγή σας, θα ενδιαφερθείτε σαν να είναι δικό σας. Πρόκειται για ένα πολύ σημαντικό κτήριο, όπως είπατε, της </w:t>
      </w:r>
      <w:proofErr w:type="spellStart"/>
      <w:r>
        <w:rPr>
          <w:rFonts w:eastAsia="Times New Roman" w:cs="Times New Roman"/>
          <w:szCs w:val="24"/>
        </w:rPr>
        <w:t>νεοτέρας</w:t>
      </w:r>
      <w:proofErr w:type="spellEnd"/>
      <w:r>
        <w:rPr>
          <w:rFonts w:eastAsia="Times New Roman" w:cs="Times New Roman"/>
          <w:szCs w:val="24"/>
        </w:rPr>
        <w:t xml:space="preserve"> Ελλάδας, την οποία οι Βαυαροί εξαιτίας της λατρείας που είχαν προς τους αρχαίους Σπαρτιάτες, την αρχαία Σπάρτη και το αρχαίο μεγαλείο, κοίταξαν με ιδιαίτερο ενδιαφέρον. Ας κοιτάξουμε κι εμείς οι Νεοέλληνες αυτή την ιστορία, η οποία δεν βαρύνει τόσο αυτή την Κυβέρνηση. Άλλα σας βαρύνουν. Ας την κοιτάξουμε, λοιπόν, όσο θα έπρεπε για να προχωρήσουμε. Ας γίνει, επιτέλους, επί εποχής δικής σας πραγματικότητα και ας ξεκινήσει. </w:t>
      </w:r>
    </w:p>
    <w:p w14:paraId="279A2B5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Δεν έχει τελειώσει ο χρόνος μου και γι’ αυτό δράττομαι της ευκαιρίας να αναφέρω ότι ένα ζήτημα σημαντικό είναι πλέον η χρηματοδότηση. Βλέπω ότι η κ. Θεανώ Φωτίου με ένα ιδιαίτερα εκφραστικό βλέμμα συναινεί. </w:t>
      </w:r>
    </w:p>
    <w:p w14:paraId="279A2B5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proofErr w:type="spellStart"/>
      <w:r>
        <w:rPr>
          <w:rFonts w:eastAsia="Times New Roman" w:cs="Times New Roman"/>
          <w:szCs w:val="24"/>
        </w:rPr>
        <w:t>Αρχιτέκτων</w:t>
      </w:r>
      <w:proofErr w:type="spellEnd"/>
      <w:r>
        <w:rPr>
          <w:rFonts w:eastAsia="Times New Roman" w:cs="Times New Roman"/>
          <w:szCs w:val="24"/>
        </w:rPr>
        <w:t xml:space="preserve"> είμαι. </w:t>
      </w:r>
    </w:p>
    <w:p w14:paraId="279A2B5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Έτσι ακριβώς.</w:t>
      </w:r>
    </w:p>
    <w:p w14:paraId="279A2B5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Η χρηματοδότηση πιστεύω να είναι εξασφαλισμένη. Αυτά, κύριε Υπουργέ. </w:t>
      </w:r>
    </w:p>
    <w:p w14:paraId="279A2B5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79A2B5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Κυρία Πρόεδρε, πολύ σύντομα θα ήθελα τον λόγο.</w:t>
      </w:r>
    </w:p>
    <w:p w14:paraId="279A2B5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Έχετε τον λόγο, κύριε Υπουργέ. </w:t>
      </w:r>
    </w:p>
    <w:p w14:paraId="279A2B5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Ευχαριστώ, κυρία Πρόεδρε.</w:t>
      </w:r>
    </w:p>
    <w:p w14:paraId="279A2B5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σας είπα πως ό,τι χρειαστεί θα το κάνουμε. Και νομίζω ότι συντόμως θα μπορέσουμε να δούμε τις σκαλωσιές για την αποκατάσταση του κτηρίου αυτού. </w:t>
      </w:r>
    </w:p>
    <w:p w14:paraId="279A2B5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79A2B5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Κύριοι συνάδελφοι, η έβδομη με αριθμό 862/13-5-2016 επίκαιρη ερώτηση πρώτου κύκλου του Βουλευτή Β΄ Αθηνών της Ένωσης Κεντρώων, κ. Γεωργίου-Δημητρίου Καρρά, προς τον Υπουργό Παιδείας, Έρευνας και Θρησκευμάτων, σχετικά με την αδικαιολόγητη καθυστέρηση της επαγγελματικής αναγνώρισης ειδικοτήτων μηχανικών ΤΕΙ εξαιτίας της παράλειψης έκδοσης των προβλεπόμενων κανονιστικών προεδρικών διαταγμάτων, δεν θα συζητηθεί λόγω κωλύματος της Αναπληρώτριας Υπουργού Παιδείας, Έρευνας και Θρησκευμάτων, κ. Αθανασίας Αναγνωστοπούλου, λόγω προγραμματισμένου ραντεβού με τον Γερμανό πρέσβη. </w:t>
      </w:r>
    </w:p>
    <w:p w14:paraId="279A2B5F"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Επίσης, δεν συζητείται λόγω απουσίας των αρμοδίων Υπουργών στο εξωτερικό, κατ’ αρχάς, του κ. Νικόλαου Κοτζιά, η τρίτη με αριθμό 857/11-5-2016 επίκαιρη ερώτηση πρώτου κύκλου του Βουλευτή Β΄ Αθηνών του Λαϊκού Συνδέσμου – Χρυσή Αυγή κ. </w:t>
      </w:r>
      <w:r>
        <w:rPr>
          <w:rFonts w:eastAsia="Times New Roman"/>
          <w:bCs/>
          <w:szCs w:val="24"/>
        </w:rPr>
        <w:t xml:space="preserve">Ηλία </w:t>
      </w:r>
      <w:proofErr w:type="spellStart"/>
      <w:r>
        <w:rPr>
          <w:rFonts w:eastAsia="Times New Roman"/>
          <w:bCs/>
          <w:szCs w:val="24"/>
        </w:rPr>
        <w:t>Παναγιώταρου</w:t>
      </w:r>
      <w:proofErr w:type="spellEnd"/>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«την ανθελληνική δράση Τούρκων πρακτόρων και εκπροσώπων τους στη Θράκη», καθώς και η δεύτερη με αριθμό 864/13-5-2016 επίκαιρη ερώτηση δεύτερου κύκλου του Βουλευτή Β΄ Πειραιώς του </w:t>
      </w:r>
      <w:proofErr w:type="spellStart"/>
      <w:r>
        <w:rPr>
          <w:rFonts w:eastAsia="Times New Roman"/>
          <w:szCs w:val="24"/>
        </w:rPr>
        <w:t>Λαικού</w:t>
      </w:r>
      <w:proofErr w:type="spellEnd"/>
      <w:r>
        <w:rPr>
          <w:rFonts w:eastAsia="Times New Roman"/>
          <w:szCs w:val="24"/>
        </w:rPr>
        <w:t xml:space="preserve"> Συνδέσμου – Χρυσή Αυγή κ. </w:t>
      </w:r>
      <w:r>
        <w:rPr>
          <w:rFonts w:eastAsia="Times New Roman"/>
          <w:bCs/>
          <w:szCs w:val="24"/>
        </w:rPr>
        <w:t>Ιωάννη Λαγού,</w:t>
      </w:r>
      <w:r>
        <w:rPr>
          <w:rFonts w:eastAsia="Times New Roman"/>
          <w:szCs w:val="24"/>
        </w:rPr>
        <w:t xml:space="preserve"> σχετικά με τις «προκλήσεις </w:t>
      </w:r>
      <w:proofErr w:type="spellStart"/>
      <w:r>
        <w:rPr>
          <w:rFonts w:eastAsia="Times New Roman"/>
          <w:szCs w:val="24"/>
        </w:rPr>
        <w:t>τουρκόφρονων</w:t>
      </w:r>
      <w:proofErr w:type="spellEnd"/>
      <w:r>
        <w:rPr>
          <w:rFonts w:eastAsia="Times New Roman"/>
          <w:szCs w:val="24"/>
        </w:rPr>
        <w:t xml:space="preserve">, </w:t>
      </w:r>
      <w:proofErr w:type="spellStart"/>
      <w:r>
        <w:rPr>
          <w:rFonts w:eastAsia="Times New Roman"/>
          <w:szCs w:val="24"/>
        </w:rPr>
        <w:t>ψευτομουφτή</w:t>
      </w:r>
      <w:proofErr w:type="spellEnd"/>
      <w:r>
        <w:rPr>
          <w:rFonts w:eastAsia="Times New Roman"/>
          <w:szCs w:val="24"/>
        </w:rPr>
        <w:t xml:space="preserve"> και Προξένου στην Ξάνθη».</w:t>
      </w:r>
    </w:p>
    <w:p w14:paraId="279A2B60"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Επίσης, δεν συζητείται λόγω απουσίας των αρμοδίων Υπουργών στο εξωτερικό, όπως του κ. </w:t>
      </w:r>
      <w:proofErr w:type="spellStart"/>
      <w:r>
        <w:rPr>
          <w:rFonts w:eastAsia="Times New Roman"/>
          <w:szCs w:val="24"/>
        </w:rPr>
        <w:t>Μουζάλα</w:t>
      </w:r>
      <w:proofErr w:type="spellEnd"/>
      <w:r>
        <w:rPr>
          <w:rFonts w:eastAsia="Times New Roman"/>
          <w:szCs w:val="24"/>
        </w:rPr>
        <w:t xml:space="preserve"> στις Βρυξέλλες, η δέκατη με αριθμό 838/6-5-2016 επίκαιρη ερώτηση δεύτερου κύκλου του Βουλευτή Β΄ Αθηνών της Νέας Δημοκρατίας κ. </w:t>
      </w:r>
      <w:r>
        <w:rPr>
          <w:rFonts w:eastAsia="Times New Roman"/>
          <w:bCs/>
          <w:szCs w:val="24"/>
        </w:rPr>
        <w:t>Κωνσταντίνου Χατζηδάκη,</w:t>
      </w:r>
      <w:r>
        <w:rPr>
          <w:rFonts w:eastAsia="Times New Roman"/>
          <w:szCs w:val="24"/>
        </w:rPr>
        <w:t xml:space="preserve"> σχετικά με τις συνθήκες διαβίωσης των προσφύγων-μεταναστών στο Ελληνικό και, τέλος, η δέκατη τρίτη με αριθμό 545/15-2-2016 επίκαιρη ερώτηση δεύτερου κύκλου της Βουλευτού Β ΄Αθηνών του Λαϊκού Συνδέσμου –Χρυσή Αυγή  κ. </w:t>
      </w:r>
      <w:r>
        <w:rPr>
          <w:rFonts w:eastAsia="Times New Roman"/>
          <w:bCs/>
          <w:szCs w:val="24"/>
        </w:rPr>
        <w:t xml:space="preserve">Ελένης </w:t>
      </w:r>
      <w:proofErr w:type="spellStart"/>
      <w:r>
        <w:rPr>
          <w:rFonts w:eastAsia="Times New Roman"/>
          <w:bCs/>
          <w:szCs w:val="24"/>
        </w:rPr>
        <w:t>Ζαρούλια</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τα προβλήματα λειτουργίας στο ΕΚΑΒ.</w:t>
      </w:r>
    </w:p>
    <w:p w14:paraId="279A2B61" w14:textId="77777777" w:rsidR="000F757A" w:rsidRDefault="002441C3">
      <w:pPr>
        <w:spacing w:line="600" w:lineRule="auto"/>
        <w:ind w:firstLine="720"/>
        <w:contextualSpacing/>
        <w:jc w:val="both"/>
        <w:rPr>
          <w:rFonts w:eastAsia="Times New Roman" w:cs="Times New Roman"/>
          <w:szCs w:val="24"/>
        </w:rPr>
      </w:pPr>
      <w:r>
        <w:rPr>
          <w:rFonts w:eastAsia="Times New Roman"/>
          <w:szCs w:val="24"/>
        </w:rPr>
        <w:t xml:space="preserve">Τώρα, είναι εδώ η Υπουργός, η κ. Θεανώ Φωτίου, για να απαντήσει στις ερωτήσεις που απευθύνονται προς αυτήν. </w:t>
      </w:r>
      <w:r>
        <w:rPr>
          <w:rFonts w:eastAsia="Times New Roman" w:cs="Times New Roman"/>
          <w:szCs w:val="24"/>
        </w:rPr>
        <w:t>Πρόκειται για τη με αριθμό 3297/232/18-2-2016 ερώτηση και αίτηση κατάθεσης εγγράφων του Βουλευτή Ηλείας της Δημοκρατικής Συμπαράταξης ΠΑΣΟΚ. – ΔΗΜΑΡ κ. Γιάννη Κουτσούκου προς τον Υπουργό Εργασίας, Κοινωνικής Ασφάλισης και Κοινωνικής Αλληλεγγύης</w:t>
      </w:r>
      <w:r>
        <w:rPr>
          <w:rFonts w:eastAsia="Times New Roman" w:cs="Times New Roman"/>
          <w:b/>
          <w:bCs/>
          <w:szCs w:val="24"/>
        </w:rPr>
        <w:t xml:space="preserve"> </w:t>
      </w:r>
      <w:r w:rsidRPr="00327989">
        <w:rPr>
          <w:rFonts w:eastAsia="Times New Roman" w:cs="Times New Roman"/>
          <w:bCs/>
          <w:i/>
          <w:szCs w:val="24"/>
        </w:rPr>
        <w:t>σχετικά με το πιλοτικό πρόγραμμα</w:t>
      </w:r>
      <w:r>
        <w:rPr>
          <w:rFonts w:eastAsia="Times New Roman" w:cs="Times New Roman"/>
          <w:bCs/>
          <w:i/>
          <w:szCs w:val="24"/>
        </w:rPr>
        <w:t xml:space="preserve"> «ε</w:t>
      </w:r>
      <w:r w:rsidRPr="00327989">
        <w:rPr>
          <w:rFonts w:eastAsia="Times New Roman" w:cs="Times New Roman"/>
          <w:bCs/>
          <w:i/>
          <w:szCs w:val="24"/>
        </w:rPr>
        <w:t xml:space="preserve">γγυημένο </w:t>
      </w:r>
      <w:r>
        <w:rPr>
          <w:rFonts w:eastAsia="Times New Roman" w:cs="Times New Roman"/>
          <w:bCs/>
          <w:i/>
          <w:szCs w:val="24"/>
        </w:rPr>
        <w:t>κ</w:t>
      </w:r>
      <w:r w:rsidRPr="00327989">
        <w:rPr>
          <w:rFonts w:eastAsia="Times New Roman" w:cs="Times New Roman"/>
          <w:bCs/>
          <w:i/>
          <w:szCs w:val="24"/>
        </w:rPr>
        <w:t xml:space="preserve">οινωνικό </w:t>
      </w:r>
      <w:r>
        <w:rPr>
          <w:rFonts w:eastAsia="Times New Roman" w:cs="Times New Roman"/>
          <w:bCs/>
          <w:i/>
          <w:szCs w:val="24"/>
        </w:rPr>
        <w:t>ε</w:t>
      </w:r>
      <w:r w:rsidRPr="00327989">
        <w:rPr>
          <w:rFonts w:eastAsia="Times New Roman" w:cs="Times New Roman"/>
          <w:bCs/>
          <w:i/>
          <w:szCs w:val="24"/>
        </w:rPr>
        <w:t>ισόδημα»</w:t>
      </w:r>
      <w:r>
        <w:rPr>
          <w:rFonts w:eastAsia="Times New Roman" w:cs="Times New Roman"/>
          <w:b/>
          <w:bCs/>
          <w:szCs w:val="24"/>
        </w:rPr>
        <w:t xml:space="preserve"> </w:t>
      </w:r>
      <w:r w:rsidRPr="00BA028D">
        <w:rPr>
          <w:rFonts w:eastAsia="Times New Roman" w:cs="Times New Roman"/>
          <w:bCs/>
          <w:szCs w:val="24"/>
        </w:rPr>
        <w:t>(ΕΚΕ)</w:t>
      </w:r>
      <w:r>
        <w:rPr>
          <w:rFonts w:eastAsia="Times New Roman" w:cs="Times New Roman"/>
          <w:bCs/>
          <w:szCs w:val="24"/>
        </w:rPr>
        <w:t xml:space="preserve"> </w:t>
      </w:r>
      <w:r>
        <w:rPr>
          <w:rFonts w:eastAsia="Times New Roman" w:cs="Times New Roman"/>
          <w:szCs w:val="24"/>
        </w:rPr>
        <w:t xml:space="preserve">και η με αριθμό 4413/1-4-2016 ερώτηση του Βουλευτή Ηρακλείου της Δημοκρατικής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πάλι προς τον Υπουργό Εργασίας, Κοινωνικής Ασφάλισης και Κοινωνικής Αλληλεγγύης σχετικά με το ελάχιστο εγγυημένο εισόδημα οι οποίες αναφέρονται στο ίδιο θέμα και θα συζητηθούν ταυτόχρονα, χωρίς να επηρεάζονται τα δικαιώματα των ομιλητών ως προς τον χρόνο ομιλίας τους, με εφαρμογή της διάταξης της παραγράφου 4 του άρθρου 131 του Κανονισμού της Βουλής.</w:t>
      </w:r>
    </w:p>
    <w:p w14:paraId="279A2B6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Κατά συνέπεια, με αυτές τις δύο ερωτήσεις κλείνει και η σημερινή συνεδρίαση.</w:t>
      </w:r>
    </w:p>
    <w:p w14:paraId="279A2B6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Δίνουμε τον λόγο στον κ. Κουτσούκο για δύο λεπτά.</w:t>
      </w:r>
    </w:p>
    <w:p w14:paraId="279A2B6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κυρία Πρόεδρε.</w:t>
      </w:r>
    </w:p>
    <w:p w14:paraId="279A2B6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είναι γνωστό πως ο πολιτικός μας χώρος, το ΠΑΣΟΚ, και ιδίως ο </w:t>
      </w:r>
      <w:proofErr w:type="spellStart"/>
      <w:r>
        <w:rPr>
          <w:rFonts w:eastAsia="Times New Roman" w:cs="Times New Roman"/>
          <w:szCs w:val="24"/>
        </w:rPr>
        <w:t>παρακαθήμενός</w:t>
      </w:r>
      <w:proofErr w:type="spellEnd"/>
      <w:r>
        <w:rPr>
          <w:rFonts w:eastAsia="Times New Roman" w:cs="Times New Roman"/>
          <w:szCs w:val="24"/>
        </w:rPr>
        <w:t xml:space="preserve"> μου, ο κ. </w:t>
      </w:r>
      <w:proofErr w:type="spellStart"/>
      <w:r>
        <w:rPr>
          <w:rFonts w:eastAsia="Times New Roman" w:cs="Times New Roman"/>
          <w:szCs w:val="24"/>
        </w:rPr>
        <w:t>Κεγκέρογλου</w:t>
      </w:r>
      <w:proofErr w:type="spellEnd"/>
      <w:r>
        <w:rPr>
          <w:rFonts w:eastAsia="Times New Roman" w:cs="Times New Roman"/>
          <w:szCs w:val="24"/>
        </w:rPr>
        <w:t xml:space="preserve">, ήταν από τους πρωτοστάτες του πιλοτικού προγράμματος για το ελάχιστο εγγυημένο εισόδημα. </w:t>
      </w:r>
    </w:p>
    <w:p w14:paraId="279A2B6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Σας έχουμε κάνει κριτική, όπως είναι γνωστό, γιατί, αντί να υλοποιήσετε το πρόγραμμα σε όλη την Ελλάδα και να το επεκτείνετε, εσείς πήρατε την αξιολόγηση και είπατε ότι θα συνεχίσετε πιλοτικά το πρόγραμμα σε τριάντα δήμους, χωρίς αυτό ακόμα να έχει προχωρήσει. Θα αναφερθεί σε αυτό ο κ. </w:t>
      </w:r>
      <w:proofErr w:type="spellStart"/>
      <w:r>
        <w:rPr>
          <w:rFonts w:eastAsia="Times New Roman" w:cs="Times New Roman"/>
          <w:szCs w:val="24"/>
        </w:rPr>
        <w:t>Κεγκέρογλου</w:t>
      </w:r>
      <w:proofErr w:type="spellEnd"/>
      <w:r>
        <w:rPr>
          <w:rFonts w:eastAsia="Times New Roman" w:cs="Times New Roman"/>
          <w:szCs w:val="24"/>
        </w:rPr>
        <w:t>.</w:t>
      </w:r>
    </w:p>
    <w:p w14:paraId="279A2B6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Εμείς έχουμε μια διάθεση, μια και έχουμε ιστορική σχέση με τα θέματα της κοινωνικής πολιτικής, να συμβάλουμε. Και σας καταθέσαμε μια συγκεκριμένη ερώτηση και αίτηση κατάθεσης εγγράφων, στην οποία, δυστυχώς, δεν μας απαντήσατε. </w:t>
      </w:r>
    </w:p>
    <w:p w14:paraId="279A2B6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Και τι ζητούσαμε, κυρία Υπουργέ; Ζητούσαμε να μας πείτε πάρα πολύ συγκεκριμένα πράγματα: Εάν θα δημοσιοποιήσετε την έκθεση της αξιολόγησης του προγράμματος, εάν έχετε προετοιμαστεί για την επέκτασή του στους υπόλοιπους τριάντα δήμους και εάν έχετε κάνει καινούργια συμπληρωματική σύμβαση με την Παγκόσμια Τράπεζα. Αναφέρομαι σε αυτά τα οποία –επαναλαμβάνω- ήρθαμε με θετική διάθεση να συμβάλουμε. Δεν αναφέρομαι σε αυτά για τα οποία σας έχουμε κατά καιρούς κριτικάρει, διότι πήρατε ένα πρόγραμμα που το είχατε στα χέρια σας ως εργαλείο και έπρεπε να το προχωρήσετε και μας πήγατε σε φιλόπτωχα επιδόματα.</w:t>
      </w:r>
    </w:p>
    <w:p w14:paraId="279A2B6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Αυτή είναι η ερώτησή μας, εάν είστε σε θέση σήμερα να μας απαντήσετε σε αυτά τα ερωτήματα. Εάν δεν μας απαντήσετε, είναι φανερό ότι στη δευτερολογία μου θα πω τα ζητήματα για τα οποία σας έχουμε ασκήσει κριτική και θα επιμείνουμε μέχρι να πάρει σάρκα και οστά αυτή η πολιτική.</w:t>
      </w:r>
    </w:p>
    <w:p w14:paraId="279A2B6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ΠΡΟΕΔΡΕΟΥΣΑ (Αναστασία Χριστοδουλοπούλου): </w:t>
      </w:r>
      <w:r>
        <w:rPr>
          <w:rFonts w:eastAsia="Times New Roman" w:cs="Times New Roman"/>
          <w:szCs w:val="24"/>
        </w:rPr>
        <w:t xml:space="preserve">Ευχαριστούμε και για την τήρηση του χρόνου. </w:t>
      </w:r>
    </w:p>
    <w:p w14:paraId="279A2B6B" w14:textId="77777777" w:rsidR="000F757A" w:rsidRDefault="002441C3">
      <w:pPr>
        <w:spacing w:line="600" w:lineRule="auto"/>
        <w:ind w:firstLine="720"/>
        <w:contextualSpacing/>
        <w:jc w:val="both"/>
        <w:rPr>
          <w:rFonts w:eastAsia="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Κεγκέρογλου</w:t>
      </w:r>
      <w:proofErr w:type="spellEnd"/>
      <w:r>
        <w:rPr>
          <w:rFonts w:eastAsia="Times New Roman" w:cs="Times New Roman"/>
          <w:szCs w:val="24"/>
        </w:rPr>
        <w:t xml:space="preserve"> για δύο λεπτά.</w:t>
      </w:r>
    </w:p>
    <w:p w14:paraId="279A2B6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κυρία Πρόεδρε. </w:t>
      </w:r>
    </w:p>
    <w:p w14:paraId="279A2B6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όπως ανέφερε και ο συνάδελφος, κ. Κουτσούκος είχαμε δρομολογήσει και ξεκινήσει την πιλοτική εφαρμογή. Ξεκίνησε από εκεί η πρώτη ερώτηση και αίτηση κατάθεσης εγγράφων, η οποία δεν ολοκληρώθηκε. Κυρίως δεν ολοκληρώθηκε ο δεύτερος και ο τρίτος πυλώνας. Ενώ δηλαδή, ολοκληρώσατε την καταβολή της οικονομικής ενίσχυσης που προβλεπόταν, με μια μικρή καθυστέρηση, δεν υπήρξε ενεργοποίηση του δεύτερου και του τρίτου πυλώνα. </w:t>
      </w:r>
    </w:p>
    <w:p w14:paraId="279A2B6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Ο δεύτερος πυλώνας αφορά στην παροχή υπηρεσιών και αγαθών στους δικαιούχους του εγγυημένου εισοδήματος και ο τρίτος πυλώνας αφορά στη διαδικασία επανένταξης. Μάλιστα, τονίζαμε στην ερώτηση ότι υπήρχαν είκοσι επιπλέον εκατομμύρια από το ΕΠΑΝΑΔ τα οποία είχαν δεσμευθεί για τον σκοπό αυτόν.</w:t>
      </w:r>
    </w:p>
    <w:p w14:paraId="279A2B6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ολοκληρώθηκε η πιλοτική εφαρμογή των δεκατριών. Είχατε ανακοινώσει ότι θα ξεκινήσει την 1</w:t>
      </w:r>
      <w:r>
        <w:rPr>
          <w:rFonts w:eastAsia="Times New Roman" w:cs="Times New Roman"/>
          <w:szCs w:val="24"/>
          <w:vertAlign w:val="superscript"/>
        </w:rPr>
        <w:t>η</w:t>
      </w:r>
      <w:r>
        <w:rPr>
          <w:rFonts w:eastAsia="Times New Roman" w:cs="Times New Roman"/>
          <w:szCs w:val="24"/>
        </w:rPr>
        <w:t xml:space="preserve"> Απριλίου το πρόγραμμα. Δεν ξεκίνησε την 1</w:t>
      </w:r>
      <w:r>
        <w:rPr>
          <w:rFonts w:eastAsia="Times New Roman" w:cs="Times New Roman"/>
          <w:szCs w:val="24"/>
          <w:vertAlign w:val="superscript"/>
        </w:rPr>
        <w:t>η</w:t>
      </w:r>
      <w:r>
        <w:rPr>
          <w:rFonts w:eastAsia="Times New Roman" w:cs="Times New Roman"/>
          <w:szCs w:val="24"/>
        </w:rPr>
        <w:t xml:space="preserve"> Απριλίου. Προβήκαμε στη δεύτερη ερώτηση, λοιπόν. </w:t>
      </w:r>
    </w:p>
    <w:p w14:paraId="279A2B7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θέλουμε να ενημερωθούμε σε πόσους και ποιους δήμους θα εφαρμοστεί. Γιατί να μην εφαρμοστεί σε όλους; Είναι μόνο οικονομικό το θέμα ή υπάρχουν κι άλλοι λόγοι; Πότε θα ξεκινήσει η εφαρμογή στους δήμους που θα επιλέξετε, στους τριάντα, στους εβδομήντα, στους εκατό ή σε όποιους δήμους επιλέξετε,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Αυτό είναι το πνεύμα της ερώτησής μας. </w:t>
      </w:r>
    </w:p>
    <w:p w14:paraId="279A2B7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Εκτός απ’ αυτό θα ήθελα να σας θέσω το εξής θέμα. Η Ολομέλεια υποχρεούται να συζητάει κάθε μήνα μια πρόταση νόμου. Δεν συζητείται στην Ολομέλεια η πρόταση νόμου που έχουμε καταθέσει για το εγγυημένο κοινωνικό εισόδημα και άλλες διατάξεις που αφορούν στην κοινωνική προστασία, γιατί όπως μας λένε από τις υπηρεσίες δεν έχει απαντήσει ακόμα το αρμόδιο υπουργείο, εσείς δηλαδή, για την διάθεσή σας να συζητηθεί μια πρόταση νόμου που θεωρώ ότι η συζήτησή της μόνο θετικά θα έχει.</w:t>
      </w:r>
    </w:p>
    <w:p w14:paraId="279A2B7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79A2B7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279A2B7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κυρία Υπουργός για έξι λεπτά. </w:t>
      </w:r>
    </w:p>
    <w:p w14:paraId="279A2B7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Ευχαριστώ πολύ για τη δήλωση που κάνετε και οι δυο ότι θέλετε να συμβάλλετε –και το ξέρω- σε θέματα κοινωνικής πολιτικής και ιδιαίτερα στο θέμα του ελάχιστου εγγυημένου εισοδήματος. </w:t>
      </w:r>
    </w:p>
    <w:p w14:paraId="279A2B7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Έχω απαντήσει πολλές φορές, κύριε Κουτσούκο, γι’ αυτά τα θέματα. Έχετε δίκιο στο ότι δεν πρόλαβα να σας δώσω όλα τα στοιχεία που ζητούσατε με την αίτηση κατάθεσης εγγράφων. Τα έχω όμως εδώ σήμερα. Σας τα έχω φέρει σε </w:t>
      </w:r>
      <w:r>
        <w:rPr>
          <w:rFonts w:eastAsia="Times New Roman" w:cs="Times New Roman"/>
          <w:szCs w:val="24"/>
          <w:lang w:val="en-US"/>
        </w:rPr>
        <w:t>cd</w:t>
      </w:r>
      <w:r>
        <w:rPr>
          <w:rFonts w:eastAsia="Times New Roman" w:cs="Times New Roman"/>
          <w:szCs w:val="24"/>
        </w:rPr>
        <w:t>. Είναι η έκθεση της «</w:t>
      </w:r>
      <w:r>
        <w:rPr>
          <w:rFonts w:eastAsia="Times New Roman" w:cs="Times New Roman"/>
          <w:szCs w:val="24"/>
          <w:lang w:val="en-US"/>
        </w:rPr>
        <w:t>World</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η αξιολόγηση του ΕΙΕΑΔ, όπως ακριβώς εμείς αναθέσαμε και κάναμε και στο ΕΙΕΑΔ και στην «</w:t>
      </w:r>
      <w:r>
        <w:rPr>
          <w:rFonts w:eastAsia="Times New Roman" w:cs="Times New Roman"/>
          <w:szCs w:val="24"/>
          <w:lang w:val="en-US"/>
        </w:rPr>
        <w:t>World</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Όπως ξέρετε η «</w:t>
      </w:r>
      <w:r>
        <w:rPr>
          <w:rFonts w:eastAsia="Times New Roman" w:cs="Times New Roman"/>
          <w:szCs w:val="24"/>
          <w:lang w:val="en-US"/>
        </w:rPr>
        <w:t>World</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είχε να αξιολογήσει μόνο πέντε από τους δεκατρείς δήμους. Άρα, στο τέλος θα πάρετε αυτά που ζητήσατε.</w:t>
      </w:r>
    </w:p>
    <w:p w14:paraId="279A2B7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Λυπάμαι, αλλά κι εγώ, κύριε Κουτσούκο, έχω μείνει κατάπληκτη με τον τρόπο που γίνεται ο κοινοβουλευτικός έλεγχος ως προς το Υπουργείο. Από το να έρθει ένα έγγραφο, να πάει στις υπηρεσίες να απαντήσουν, να ξαναέρθει πίσω κ.λπ., περνάει απίθανος χρόνος. Θα επιληφθώ προσωπικά από εδώ και ύστερα. Ήδη κάναμε μια μεγάλη προσπάθεια. Τελειώσαμε την περασμένη εβδομάδα όλες τις εκκρεμότητες που είχε το Υπουργείο μας, σαράντα ερωτήσεις, ώστε να μην ξανασυμβεί αυτό που συνέβη, τουλάχιστον. Δεν έχουμε καμμία πρόθεση να μην απαντάμε όπως καταλαβαίνετε. </w:t>
      </w:r>
    </w:p>
    <w:p w14:paraId="279A2B7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Συνεχίζω στα ουσιαστικά, για να μην τρώω τον χρόνο μου.  </w:t>
      </w:r>
    </w:p>
    <w:p w14:paraId="279A2B7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Το ελάχιστο εγγυημένο εισόδημα ήταν πρόταση –αν θυμάστε εσείς οι παλιότεροι- του Συνασπισμού το 2007. Το κατέθεσε ο κ. Δραγασάκης. Άρα, έχουμε εξίσου μεγάλη ευαισθησία σε όλη αυτή την ιστορία. Τι συνέβη από το 2007 ή το 2009 μέχρι σήμερα; Η ραγδαία φτωχοποίηση μεγάλων κομματιών του πληθυσμού αύξησε τρομακτικά το νούμερο τον πιθανών δικαιούχων.</w:t>
      </w:r>
    </w:p>
    <w:p w14:paraId="279A2B7A"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Πώς ορίζονται οι δικαιούχοι; Οι δικαιούχοι, και άρα το πόσο μεγάλη μπορεί να γίνει αυτή η δεξαμενή, ορίζονται με το τι λες και πώς βάζεις τα κριτήρια για την ακραία φτώχεια. </w:t>
      </w:r>
    </w:p>
    <w:p w14:paraId="279A2B7B"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Εγώ ακολούθησα τα κριτήρια που είχε βάλει η προηγούμενη Κυβέρνηση για την ακραία φτώχεια με οικονομικούς όρους στο ελάχιστο εγγυημένο εισόδημα -ελάχιστο κοινωνικό εισόδημα νομίζω το είχατε πει τότε- τα οποία, πρέπει να συνομολογήσουμε και οι τρεις εδώ που βρισκόμαστε μέσα στην Αίθουσα ότι, δεν μπορούν πραγματικά να παράσχουν τη δυνατότητα να ζήσει μία τετραμελής οικογένεια με 400 ευρώ τον μήνα και πολύ περισσότερο όταν η τελευταία χώρα πριν από μας, που είναι η Κύπρος, έχει αυτό το πλαφόν για τα τέσσερα άτομα σε 900 ευρώ τον μήνα. </w:t>
      </w:r>
    </w:p>
    <w:p w14:paraId="279A2B7C"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Επομένως, καταλαβαίνετε ότι, αν φτάναμε σε ένα δικαιολογημένο πράγματι επίπεδο, αν, όπως έδειξε το πιλοτικό, η εθνική εφαρμογή γινόταν με τα 400 ευρώ -που δυστυχώς με αυτά θα γίνει, εννοώ αυτό το πλαφόν- περιμένουμε εφτακόσιες χιλιάδες άτομα περίπου να εγγραφούν και να έχουν δικαιώματα σε αυτό που λέτε εσείς «κοινωνικό ελάχιστο εισόδημα» ή σε αυτό που λέμε εμείς «κοινωνικό εισόδημα αλληλεγγύης». </w:t>
      </w:r>
    </w:p>
    <w:p w14:paraId="279A2B7D"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Αυτό σημαίνει, όπως ξέρετε πολύ καλά, η υποχρέωση η οποία ψηφίστηκε με τον νόμο του Ιουλίου από τη Βουλή. Διότι, όπως ξέρετε -κύριε Κουτσούκο αναφέρομαι σε σας- η Βουλή ψήφισε το καλοκαίρι με τον ν. 4336, τον οποίο είχε ψηφίσει και η Νέα Δημοκρατία αν θυμάμαι καλά, ότι θα γίνει βαθμιαία εφαρμογή και μετά η συνολική εφαρμογή θα γίνει από 1-1-17. Άρα, υπάρχει νόμος. Γι’ αυτό και θα απέρριπτα κάθε πρόταση που θα έλεγε ότι η καθολική εφαρμογή –αυτή που φέρατε, δηλαδή- έπρεπε να γίνει τώρα σε όλη την Ελλάδα. </w:t>
      </w:r>
    </w:p>
    <w:p w14:paraId="279A2B7E"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Και γιατί δεν έπρεπε να γίνει τώρα σε όλη την Ελλάδα και τι επιθυμούμε με αυτό που έχουμε πει και δεσμευθεί ότι θα κάνουμε, την πρώτη φάση αυτουνού που θα γίνει σε όλη την Ελλάδα από 1-1-17, όπως λέει ο νόμος, τον Απρίλιο σε τριάντα δήμους; </w:t>
      </w:r>
    </w:p>
    <w:p w14:paraId="279A2B7F" w14:textId="77777777" w:rsidR="000F757A" w:rsidRDefault="002441C3">
      <w:pPr>
        <w:spacing w:line="600" w:lineRule="auto"/>
        <w:ind w:firstLine="720"/>
        <w:contextualSpacing/>
        <w:jc w:val="both"/>
        <w:rPr>
          <w:rFonts w:eastAsia="Times New Roman"/>
          <w:szCs w:val="24"/>
        </w:rPr>
      </w:pPr>
      <w:r>
        <w:rPr>
          <w:rFonts w:eastAsia="Times New Roman"/>
          <w:szCs w:val="24"/>
        </w:rPr>
        <w:t>Θα μου πείτε, κύριε Κουτσούκο -και δικαίως- «κυρία μου, ο Απρίλιος παρήλθε κι επομένως», όπως μου λέτε και στην ερώτηση, «φτάνουν πια τα ψέματα». Δυστυχώς, κύριε Κουτσούκο, έχω υποβάλει…</w:t>
      </w:r>
    </w:p>
    <w:p w14:paraId="279A2B8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14:paraId="279A2B8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Να σταματήσω, κυρία Πρόεδρε; </w:t>
      </w:r>
    </w:p>
    <w:p w14:paraId="279A2B8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Ναι, γιατί θα έχετε κι άλλο χρόνο μετά.</w:t>
      </w:r>
    </w:p>
    <w:p w14:paraId="279A2B8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Εντάξει.</w:t>
      </w:r>
    </w:p>
    <w:p w14:paraId="279A2B84" w14:textId="77777777" w:rsidR="000F757A" w:rsidRDefault="002441C3">
      <w:pPr>
        <w:spacing w:line="600" w:lineRule="auto"/>
        <w:ind w:firstLine="720"/>
        <w:contextualSpacing/>
        <w:jc w:val="both"/>
        <w:rPr>
          <w:rFonts w:eastAsia="Times New Roman" w:cs="Times New Roman"/>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έξι μαθητές και μαθήτριες και τέσσερις εκπαιδευτικοί συνοδοί τους από το 1</w:t>
      </w:r>
      <w:r>
        <w:rPr>
          <w:rFonts w:eastAsia="Times New Roman" w:cs="Times New Roman"/>
          <w:vertAlign w:val="superscript"/>
        </w:rPr>
        <w:t>ο</w:t>
      </w:r>
      <w:r>
        <w:rPr>
          <w:rFonts w:eastAsia="Times New Roman" w:cs="Times New Roman"/>
        </w:rPr>
        <w:t xml:space="preserve"> Δημοτικό Σχολείο Ζακύνθου </w:t>
      </w:r>
      <w:proofErr w:type="spellStart"/>
      <w:r>
        <w:rPr>
          <w:rFonts w:eastAsia="Times New Roman" w:cs="Times New Roman"/>
        </w:rPr>
        <w:t>Καραμπίνειο</w:t>
      </w:r>
      <w:proofErr w:type="spellEnd"/>
      <w:r>
        <w:rPr>
          <w:rFonts w:eastAsia="Times New Roman" w:cs="Times New Roman"/>
        </w:rPr>
        <w:t xml:space="preserve">. </w:t>
      </w:r>
    </w:p>
    <w:p w14:paraId="279A2B85" w14:textId="77777777" w:rsidR="000F757A" w:rsidRDefault="002441C3">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279A2B86" w14:textId="77777777" w:rsidR="000F757A" w:rsidRDefault="002441C3">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279A2B8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Λοιπόν, παιδιά, είναι η τελευταία ερώτηση που κάνουν Βουλευτές προς Υπουργό, είναι η διαδικασία κοινοβουλευτικού ελέγχου και γι’ αυτό δεν έχει παρουσία πολλών Βουλευτών, εκτός του ότι έχουμε ένα πολύ σοβαρό νομοσχέδιο που συζητείται στην επιτροπή της Βουλής με την παρουσία πολλών Βουλευτών. Οπότε ό,τι προλάβετε, θα ακούσετε.</w:t>
      </w:r>
    </w:p>
    <w:p w14:paraId="279A2B8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Ο κ. Κουτσούκος έχει τον λόγο για τρία λεπτά.</w:t>
      </w:r>
    </w:p>
    <w:p w14:paraId="279A2B8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Κυρία Πρόεδρε, κι εγώ από την επιτροπή όπου είναι οι μισοί συνάδελφοι, περίπου, κατέβηκα για να είμαι συνεπής στον κοινοβουλευτικό έλεγχο και πρέπει να κάνω δύο σχόλια, κυρία Υπουργέ, στην απάντησή σας. </w:t>
      </w:r>
    </w:p>
    <w:p w14:paraId="279A2B8A" w14:textId="77777777" w:rsidR="000F757A" w:rsidRDefault="002441C3">
      <w:pPr>
        <w:spacing w:line="600" w:lineRule="auto"/>
        <w:ind w:firstLine="720"/>
        <w:contextualSpacing/>
        <w:jc w:val="both"/>
        <w:rPr>
          <w:rFonts w:eastAsia="Times New Roman"/>
          <w:szCs w:val="24"/>
        </w:rPr>
      </w:pPr>
      <w:r>
        <w:rPr>
          <w:rFonts w:eastAsia="Times New Roman" w:cs="Times New Roman"/>
          <w:szCs w:val="24"/>
        </w:rPr>
        <w:t xml:space="preserve">Καλό είναι που μας δίνετε έστω και σήμερα το </w:t>
      </w:r>
      <w:r>
        <w:rPr>
          <w:rFonts w:eastAsia="Times New Roman" w:cs="Times New Roman"/>
          <w:szCs w:val="24"/>
          <w:lang w:val="en-US"/>
        </w:rPr>
        <w:t>cd</w:t>
      </w:r>
      <w:r>
        <w:rPr>
          <w:rFonts w:eastAsia="Times New Roman" w:cs="Times New Roman"/>
          <w:szCs w:val="24"/>
        </w:rPr>
        <w:t xml:space="preserve">, αλλά εγώ έχω ξενυχτήσει να διαβάζω τα </w:t>
      </w:r>
      <w:r>
        <w:rPr>
          <w:rFonts w:eastAsia="Times New Roman" w:cs="Times New Roman"/>
          <w:szCs w:val="24"/>
          <w:lang w:val="en-US"/>
        </w:rPr>
        <w:t>cd</w:t>
      </w:r>
      <w:r>
        <w:rPr>
          <w:rFonts w:eastAsia="Times New Roman" w:cs="Times New Roman"/>
          <w:szCs w:val="24"/>
        </w:rPr>
        <w:t xml:space="preserve"> αυτών των </w:t>
      </w:r>
      <w:proofErr w:type="spellStart"/>
      <w:r>
        <w:rPr>
          <w:rFonts w:eastAsia="Times New Roman" w:cs="Times New Roman"/>
          <w:szCs w:val="24"/>
        </w:rPr>
        <w:t>επτάμισι</w:t>
      </w:r>
      <w:proofErr w:type="spellEnd"/>
      <w:r>
        <w:rPr>
          <w:rFonts w:eastAsia="Times New Roman" w:cs="Times New Roman"/>
          <w:szCs w:val="24"/>
        </w:rPr>
        <w:t xml:space="preserve"> χιλιάδων σελίδων και ακόμα δεν τα έχω καταφέρει. Λοιπόν, θα το μελετήσουμε για να δούμε τι μας απαντάτε. Θεωρώ ότι δεν χρειαζόταν να φτάσουμε σε αυτήν τη διαδικασία για να μας το στείλετε.</w:t>
      </w:r>
    </w:p>
    <w:p w14:paraId="279A2B8B" w14:textId="77777777" w:rsidR="000F757A" w:rsidRDefault="002441C3">
      <w:pPr>
        <w:spacing w:line="600" w:lineRule="auto"/>
        <w:ind w:firstLine="720"/>
        <w:contextualSpacing/>
        <w:jc w:val="both"/>
        <w:rPr>
          <w:rFonts w:eastAsia="Times New Roman"/>
          <w:szCs w:val="24"/>
        </w:rPr>
      </w:pPr>
      <w:r>
        <w:rPr>
          <w:rFonts w:eastAsia="Times New Roman"/>
          <w:szCs w:val="24"/>
        </w:rPr>
        <w:t>Από εκεί και πέρα είναι δεκτές οι εξηγήσεις σας για τα προβλήματα του κοινοβουλευτικού ελέγχου. Εξάλλου, εμείς εδώ τα έχουμε ζήσει στη Βουλή, γιατί πάρα πολλοί συνάδελφοί σας βρίσκουν πολλές δικαιολογίες για να μην έρχονται.</w:t>
      </w:r>
    </w:p>
    <w:p w14:paraId="279A2B8C"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Η δεύτερη παρατήρησή μου, κυρία Υπουργέ, έχει να κάνει με το εξής: Το σχέδιο νόμου που καταθέσαμε για την ολοκληρωμένη εφαρμογή του εγγυημένου κοινωνικού εισοδήματος έχει μια έκθεση του Γενικού Λογιστηρίου του Κράτους και κατά συνέπεια αν ως Υπουργείο είχατε επισπεύσει τη συζήτησή του, είχατε συμφωνήσει, θα το είχαμε εδώ. </w:t>
      </w:r>
    </w:p>
    <w:p w14:paraId="279A2B8D"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Πιστεύω ότι θα ήταν μια θετική συζήτηση, γιατί θα βλέπαμε πώς αυτή η ολοκληρωμένη πρόταση με την κοστολόγηση που έχει από το Γενικό Λογιστήριο μπορεί να συμβάλει στην υποχρέωση που ανέλαβε η χώρα μας, κατόπιν της συμφωνίας στην οποία αναφερθήκατε και συμπεριλαμβάνεται στο μνημόνιο και για την οποία εσείς προγραμματικά τον Γενάρη, που γίνατε Κυβέρνηση και εσείς που ήσασταν στο Υπουργείο δεν είχατε κάνει καμμία αναφορά. </w:t>
      </w:r>
    </w:p>
    <w:p w14:paraId="279A2B8E"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Είχατε φέρει εδώ ρυθμίσεις, για να δώσουμε κάποια βοηθήματα. Τα ψηφίσαμε, αλλά σας είχαμε πει ότι το ελάχιστο κοινωνικό εισόδημα, όπως το είχαμε εμείς προβλέψει, προέβλεπε πρόσβαση σε μια σειρά υπηρεσίες και από την άλλη μεριά είχε και τη δυνατότητα επανένταξης των ανέργων. Δηλαδή, δεν ήταν μόνο ένα βοήθημα σε ευρώ –δραχμικό, όπως θα λέγαμε παλιά- είχε και μια ολοκληρωμένη πολιτική υποστήριξης αυτών των οικογενειών με πρόσβαση στα κοινωνικά τιμολόγια, στις υπηρεσίες των δήμων. Ταυτόχρονα το μεγάλο ζήτημα είναι η επανένταξη στην αγορά εργασίας, διότι κανείς από εμάς δεν θέλει να καταστήσει αυτούς τους ανθρώπους, που είναι στα όρια της φτώχειας, ως </w:t>
      </w:r>
      <w:proofErr w:type="spellStart"/>
      <w:r>
        <w:rPr>
          <w:rFonts w:eastAsia="Times New Roman"/>
          <w:szCs w:val="24"/>
        </w:rPr>
        <w:t>επιδοματούχους</w:t>
      </w:r>
      <w:proofErr w:type="spellEnd"/>
      <w:r>
        <w:rPr>
          <w:rFonts w:eastAsia="Times New Roman"/>
          <w:szCs w:val="24"/>
        </w:rPr>
        <w:t xml:space="preserve"> στο κατώτερο δυνατό επίπεδο, άρα να μην τους εντάξει σε μία κοινωνία που δουλεύει, παράγει και δημιουργεί. </w:t>
      </w:r>
    </w:p>
    <w:p w14:paraId="279A2B8F" w14:textId="77777777" w:rsidR="000F757A" w:rsidRDefault="002441C3">
      <w:pPr>
        <w:spacing w:line="600" w:lineRule="auto"/>
        <w:ind w:firstLine="720"/>
        <w:contextualSpacing/>
        <w:jc w:val="both"/>
        <w:rPr>
          <w:rFonts w:eastAsia="Times New Roman"/>
          <w:szCs w:val="24"/>
        </w:rPr>
      </w:pPr>
      <w:r>
        <w:rPr>
          <w:rFonts w:eastAsia="Times New Roman"/>
          <w:szCs w:val="24"/>
        </w:rPr>
        <w:t>Αυτά νομίζω πως είναι αυτά που πρέπει να συζητήσουμε. Γι’ αυτό επιτρέψτε μου να είμαστε κριτικοί απέναντί σας, διότι θα μπορούσατε να εκμεταλλευτείτε και τις επεξεργασίες μας και τις προτάσεις μας, για να έχουμε πάει ένα βήμα παραπέρα.</w:t>
      </w:r>
    </w:p>
    <w:p w14:paraId="279A2B90"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Εμείς, όπως θα πει στη συνέχεια και ο κ. </w:t>
      </w:r>
      <w:proofErr w:type="spellStart"/>
      <w:r>
        <w:rPr>
          <w:rFonts w:eastAsia="Times New Roman"/>
          <w:szCs w:val="24"/>
        </w:rPr>
        <w:t>Κεγκέρογλου</w:t>
      </w:r>
      <w:proofErr w:type="spellEnd"/>
      <w:r>
        <w:rPr>
          <w:rFonts w:eastAsia="Times New Roman"/>
          <w:szCs w:val="24"/>
        </w:rPr>
        <w:t xml:space="preserve">, σας έχουμε κατακρίνει, γιατί, ενώ είπατε ότι θα ξεκινήσει τον Απρίλη το νέο πιλοτικό, δεν έχει ξεκινήσει. Εμάς, όμως, η φιλοδοξία μας δεν είναι το καινούργιο πιλοτικό. Εμάς η φιλοδοξία μας είναι να αξιολογήσουμε, με βάση τα έγγραφα που σας έχουμε ζητήσει -τα οποία είπατε ότι τα έχετε βάλει στο </w:t>
      </w:r>
      <w:r>
        <w:rPr>
          <w:rFonts w:eastAsia="Times New Roman"/>
          <w:szCs w:val="24"/>
          <w:lang w:val="en-US"/>
        </w:rPr>
        <w:t>cd</w:t>
      </w:r>
      <w:r>
        <w:rPr>
          <w:rFonts w:eastAsia="Times New Roman"/>
          <w:szCs w:val="24"/>
        </w:rPr>
        <w:t xml:space="preserve">-, πώς πήγε το προηγούμενο και να συμβάλουμε σε μια ολοκληρωμένη πολιτική. </w:t>
      </w:r>
    </w:p>
    <w:p w14:paraId="279A2B91"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Θεωρούμε ως Δημοκρατική Συμπαράταξη ότι πρέπει σε αυτά τα ζητήματα της φτωχοποίησης της κοινωνίας μας να </w:t>
      </w:r>
      <w:proofErr w:type="spellStart"/>
      <w:r>
        <w:rPr>
          <w:rFonts w:eastAsia="Times New Roman"/>
          <w:szCs w:val="24"/>
        </w:rPr>
        <w:t>αποτίσουμε</w:t>
      </w:r>
      <w:proofErr w:type="spellEnd"/>
      <w:r>
        <w:rPr>
          <w:rFonts w:eastAsia="Times New Roman"/>
          <w:szCs w:val="24"/>
        </w:rPr>
        <w:t xml:space="preserve"> από τη μια μεριά με αναπτυξιακές διαδικασίες και από την άλλη μεριά με κοινωνικές πολιτικές, που δίνουν τη δυνατότητα στο κομμάτι της κοινωνίας που περιθωριοποιείται να </w:t>
      </w:r>
      <w:proofErr w:type="spellStart"/>
      <w:r>
        <w:rPr>
          <w:rFonts w:eastAsia="Times New Roman"/>
          <w:szCs w:val="24"/>
        </w:rPr>
        <w:t>ξαναείναι</w:t>
      </w:r>
      <w:proofErr w:type="spellEnd"/>
      <w:r>
        <w:rPr>
          <w:rFonts w:eastAsia="Times New Roman"/>
          <w:szCs w:val="24"/>
        </w:rPr>
        <w:t xml:space="preserve"> ενεργό στη διαδικασία της παραγωγής, στην κοινωνική ζωή του τόπου. Αλλιώς, θα τους οδηγήσουμε στο περιθώριο. Και μια κοινωνία, που ένα μεγάλο κομμάτι της το οδηγεί στο περιθώριο, δεν έχει καμμία προοπτική ανάπτυξης στο μέλλον. Αυτός είναι ο στόχος μας και εκεί επικεντρώνεται όλη μας η κριτική. </w:t>
      </w:r>
    </w:p>
    <w:p w14:paraId="279A2B92"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Κατά συνέπεια ισχύουν αυτά που έχουμε γράψει στην ερώτησή μας ως κριτική. Θα δούμε τις απαντήσεις σας και </w:t>
      </w:r>
      <w:proofErr w:type="spellStart"/>
      <w:r>
        <w:rPr>
          <w:rFonts w:eastAsia="Times New Roman"/>
          <w:szCs w:val="24"/>
        </w:rPr>
        <w:t>επιφυλασσόμεθα</w:t>
      </w:r>
      <w:proofErr w:type="spellEnd"/>
      <w:r>
        <w:rPr>
          <w:rFonts w:eastAsia="Times New Roman"/>
          <w:szCs w:val="24"/>
        </w:rPr>
        <w:t>, κυρία Πρόεδρε, να επανέλθουμε, με την προϋπόθεση ότι δεν θα μας προλάβετε εσείς φέρνοντας το σχέδιο νόμου εδώ.</w:t>
      </w:r>
    </w:p>
    <w:p w14:paraId="279A2B93" w14:textId="77777777" w:rsidR="000F757A" w:rsidRDefault="002441C3">
      <w:pPr>
        <w:spacing w:line="600" w:lineRule="auto"/>
        <w:ind w:firstLine="720"/>
        <w:contextualSpacing/>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 xml:space="preserve">Τον λόγο έχει ο κ. </w:t>
      </w:r>
      <w:proofErr w:type="spellStart"/>
      <w:r>
        <w:rPr>
          <w:rFonts w:eastAsia="Times New Roman"/>
          <w:szCs w:val="24"/>
        </w:rPr>
        <w:t>Κεγκέρογλου</w:t>
      </w:r>
      <w:proofErr w:type="spellEnd"/>
      <w:r>
        <w:rPr>
          <w:rFonts w:eastAsia="Times New Roman"/>
          <w:szCs w:val="24"/>
        </w:rPr>
        <w:t>, για τρία λεπτά.</w:t>
      </w:r>
    </w:p>
    <w:p w14:paraId="279A2B94" w14:textId="77777777" w:rsidR="000F757A" w:rsidRDefault="002441C3">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κυρία Πρόεδρε.</w:t>
      </w:r>
    </w:p>
    <w:p w14:paraId="279A2B95"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Για να μπορούμε να συνεννοηθούμε και η συνεννόηση και η συνεργασία να μπορεί να έχει καρπούς που θα ωφελήσουν τη χώρα και την κοινωνία, θα πρέπει να λέμε όλοι όλη την αλήθεια. </w:t>
      </w:r>
    </w:p>
    <w:p w14:paraId="279A2B96"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Η πρώτη πρόταση νόμου που κατατέθηκε για το ελάχιστο εγγυημένο εισόδημα στη Βουλή των Ελλήνων ήταν το 1996. Βεβαίως, το 2007, στο οποίο αναφερθήκατε, όπως πολύ σωστά επισημάνατε -και αυτή ήταν και η αιτία που ξεκίνησε επί των ημερών μας-, οι ανάγκες σαφώς διαφοροποιήθηκαν, μεγεθύνθηκαν και αφορούν πια όχι το υψηλό βιοτικό επίπεδο για το οποίο μιλούσαμε πριν από την κρίση, αλλά για ένα αξιοπρεπές επίπεδο διαβίωσης. Αυτή η διαφοροποίηση υπάρχει και γι’ αυτό θα πρέπει να επιταχύνουμε τη δουλειά μας.  </w:t>
      </w:r>
    </w:p>
    <w:p w14:paraId="279A2B97" w14:textId="77777777" w:rsidR="000F757A" w:rsidRDefault="002441C3">
      <w:pPr>
        <w:spacing w:line="600" w:lineRule="auto"/>
        <w:ind w:firstLine="720"/>
        <w:contextualSpacing/>
        <w:jc w:val="both"/>
        <w:rPr>
          <w:rFonts w:eastAsia="Times New Roman"/>
          <w:szCs w:val="24"/>
        </w:rPr>
      </w:pPr>
      <w:r>
        <w:rPr>
          <w:rFonts w:eastAsia="Times New Roman"/>
          <w:szCs w:val="24"/>
        </w:rPr>
        <w:t>Εμείς, λοιπόν, σήμερα ασκούμε τον κοινοβουλευτικό έλεγχο, προκειμένου να ενεργοποιηθεί και να ελεγχθεί η Κυβέρνηση στην κατεύθυνση της γρηγορότερης και σωστότερης όσο το δυνατόν υλοποίησης ενός θεσμού που πιστεύουμε ότι είναι η ολοκληρωμένη πρόταση, για να δοθεί λύση.</w:t>
      </w:r>
    </w:p>
    <w:p w14:paraId="279A2B98" w14:textId="77777777" w:rsidR="000F757A" w:rsidRDefault="002441C3">
      <w:pPr>
        <w:spacing w:line="600" w:lineRule="auto"/>
        <w:ind w:firstLine="720"/>
        <w:contextualSpacing/>
        <w:jc w:val="both"/>
        <w:rPr>
          <w:rFonts w:eastAsia="Times New Roman"/>
          <w:szCs w:val="24"/>
        </w:rPr>
      </w:pPr>
      <w:r>
        <w:rPr>
          <w:rFonts w:eastAsia="Times New Roman"/>
          <w:szCs w:val="24"/>
        </w:rPr>
        <w:t>Ο θεσμός του ελάχιστου εγγυημένου εισοδήματος, που εξετάζει στην τρέχουσα περίοδο την οικονομική κατάσταση ενός ατόμου ή μιας οικογένειας και που, εκτός από την οικονομική ενίσχυση, του δίδει τη δυνατότητα και της πρόσβασης σε αγαθά και υπηρεσίες, αλλά κυρίως της εργασιακής επανένταξης -σαφώς αυτό δεν μπορεί να γίνει από τη μια μέρα στην άλλη, αλλά μέσα σε ένα χρονοδιάγραμμα από την ένταξή του στο πρόγραμμα- είναι η απάντηση σε πολλές αιτιάσεις που υπάρχουν για το τι είναι ο θεσμός, μήπως υπάρχει παγίδα φτώχειας, μήπως είναι ένα απλό επίδομα κι όλα τα σχετικά. Γι’ αυτό νομίζω ότι πρέπει να κινηθείτε σε αυτή την κατεύθυνση.</w:t>
      </w:r>
    </w:p>
    <w:p w14:paraId="279A2B99"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Έρχομαι, όμως, να δούμε γιατί καθυστερήσατε. Θα καταθέσω στη Βουλή την τοποθέτησή σας στις προγραμματικές δηλώσεις, παρ’ ότι υπάρχει. Κάνω αναφορά, λοιπόν, στις προγραμματικές σας δηλώσεις. Είναι τα Πρακτικά της Βουλής, δεν είναι κάτι ξεχωριστό. Γνωρίζετε πολύ καλά ότι δεν ήταν θέση δικιά σας το εγγυημένο εισόδημα.    </w:t>
      </w:r>
    </w:p>
    <w:p w14:paraId="279A2B9A" w14:textId="77777777" w:rsidR="000F757A" w:rsidRDefault="002441C3">
      <w:pPr>
        <w:spacing w:line="600" w:lineRule="auto"/>
        <w:ind w:firstLine="720"/>
        <w:contextualSpacing/>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 xml:space="preserve">Ποιες απ’ όλες τις προγραμματικές δηλώσεις; </w:t>
      </w:r>
    </w:p>
    <w:p w14:paraId="279A2B9B" w14:textId="77777777" w:rsidR="000F757A" w:rsidRDefault="002441C3">
      <w:pPr>
        <w:spacing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Οι προγραμματικές δηλώσεις των εκλογών του Ιανουαρίου, που έγιναν στις 9 Φεβρουαρίου. </w:t>
      </w:r>
    </w:p>
    <w:p w14:paraId="279A2B9C"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Βασίλειος </w:t>
      </w:r>
      <w:proofErr w:type="spellStart"/>
      <w:r>
        <w:rPr>
          <w:rFonts w:eastAsia="Times New Roman"/>
          <w:szCs w:val="24"/>
        </w:rPr>
        <w:t>Κεγκέρογλου</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79A2B9D"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Πιστεύω, λοιπόν, ότι εκείνο το διάστημα θα μπορούσαμε να έχουμε αξιοποιήσει τον χρόνο και να έχουμε αποδώσει καρπούς όλοι, ως Βουλή. Βεβαίως, υπήρξε η νομοθετική πρωτοβουλία για την παροχή της κάρτας σίτισης κ.λπ., η οποία έγινε το αντίστοιχο διάστημα. </w:t>
      </w:r>
    </w:p>
    <w:p w14:paraId="279A2B9E"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Ήρθε η διαπραγμάτευση. Τέθηκε από την πλευρά των εταίρων ή από εσάς –δεν γνωρίζω, δεν μετείχα της διαπραγμάτευσης, εσείς μετείχατε- και στις προγραμματικές δηλώσεις του Οκτωβρίου, πράγματι, αναφερθήκατε και υιοθετήσατε την έννοια. Γιατί έχω πάρα πολλές δηλώσεις σας, εκτός από τις προγραμματικές δηλώσεις, στις οποίες θεμιτά λέτε: «Η δική μας πολιτική φιλοσοφία δεν είναι αυτό.». Είχατε αυτή την τοποθέτηση. </w:t>
      </w:r>
    </w:p>
    <w:p w14:paraId="279A2B9F"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Άρα, λοιπόν, ερχόμαστε σήμερα να δούμε ότι συμφωνείτε με αυτόν τον θεσμό και επιλέγετε να ξανακάνετε ένα πιλοτικό. Ας πούμε ότι και αυτό είναι κάτι το οποίο γίνεται για λόγους οικονομικούς. Αν γίνεται για λόγους οικονομικούς μόνο, θεωρώ ότι μπορούσαν να βρεθούν πόροι για να γίνει, όχι σε τριάντα –γιατί δεν μας είπατε σε πόσα θα γίνει, αλλά από τα δημοσιεύματα-, αλλά σε εκατό δήμους, αν όχι σε ολόκληρη τη χώρα. </w:t>
      </w:r>
    </w:p>
    <w:p w14:paraId="279A2BA0"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Υπάρχει η δική μας πρόταση νόμου, να τη συζητήσουμε. Να δούμε αν αρκούν ή όχι αυτά τα οποία έγιναν, αν αξιοποιήθηκε η κριτική και τα προβλήματα που υπήρχαν στο πιλοτικό. Εμείς στην πρόταση νόμου εντάσσουμε αυτό το οποίο βάλατε στο πρόγραμμα αντιμετώπισης ανθρωπιστικής κρίσης, την επιδότηση ενοικίου, ως δεδομένο, στην περίπτωση που δεν έχει κατοικία. Γιατί ήταν κάτι το οποίο προέκυψε, ήταν θετική σκέψη, και το εντάσσουμε. </w:t>
      </w:r>
    </w:p>
    <w:p w14:paraId="279A2BA1"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Άρα, λοιπόν, ερχόμαστε σήμερα να ζητήσουμε από εσάς άμεση ενεργοποίηση των δεσμεύσεων. Δεν έχει κατατεθεί νομοθετική πρωτοβουλία μέχρι στιγμής. Δεν γνωρίζω. Εάν έχετε ετοιμάσει, να μας το πείτε. Δεν μας το είπατε στην </w:t>
      </w:r>
      <w:proofErr w:type="spellStart"/>
      <w:r>
        <w:rPr>
          <w:rFonts w:eastAsia="Times New Roman"/>
          <w:szCs w:val="24"/>
        </w:rPr>
        <w:t>πρωτομιλία</w:t>
      </w:r>
      <w:proofErr w:type="spellEnd"/>
      <w:r>
        <w:rPr>
          <w:rFonts w:eastAsia="Times New Roman"/>
          <w:szCs w:val="24"/>
        </w:rPr>
        <w:t>. Γιατί χρειάζεται μια νομοθετική πρωτοβουλία. Φέρτε τη νομοθετική πρωτοβουλία να τη συζητήσουμε και να ενεργοποιήσουμε αυτόν τον θεσμό.</w:t>
      </w:r>
    </w:p>
    <w:p w14:paraId="279A2BA2"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Γιατί υπάρχει καθυστέρηση; Είναι θέμα της διαπραγμάτευσης; Εάν είναι θέμα της διαπραγμάτευσης, είναι μήπως το νομοσχέδιο το σημερινό που συζητάμε; Δεν το έχω διαβάσει ολόκληρο. Υπάρχει κάτι τέτοιο μέσα; </w:t>
      </w:r>
    </w:p>
    <w:p w14:paraId="279A2BA3"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Και κάτι άλλο, επειδή διάβασα μια δήλωσή σας κάπου, ότι δεν πληρώνουμε χρήματα για τη συνεργασία τώρα, ενώ πληρώναμε προηγούμενα τη </w:t>
      </w:r>
      <w:r>
        <w:rPr>
          <w:rFonts w:eastAsia="Times New Roman"/>
          <w:szCs w:val="24"/>
          <w:lang w:val="en-US"/>
        </w:rPr>
        <w:t>World</w:t>
      </w:r>
      <w:r>
        <w:rPr>
          <w:rFonts w:eastAsia="Times New Roman"/>
          <w:szCs w:val="24"/>
        </w:rPr>
        <w:t xml:space="preserve"> </w:t>
      </w:r>
      <w:r>
        <w:rPr>
          <w:rFonts w:eastAsia="Times New Roman"/>
          <w:szCs w:val="24"/>
          <w:lang w:val="en-US"/>
        </w:rPr>
        <w:t>Bank</w:t>
      </w:r>
      <w:r>
        <w:rPr>
          <w:rFonts w:eastAsia="Times New Roman"/>
          <w:szCs w:val="24"/>
        </w:rPr>
        <w:t xml:space="preserve">. Γνωρίζω πάρα πολύ καλά ότι έχει σταλεί επιστολή από το Υπουργείο Εργασίας προς την Ευρωπαϊκή Επιτροπή. Διότι το σύστημα στο καινούργιο Κοινοτικό Πλαίσιο, στο νέο ΕΣΠΑ είναι να πληρώνει η Επιτροπή απευθείας τους διεθνείς οργανισμούς που συνεργάζονται με την ελληνική Κυβέρνηση. Αν δεν το ξέρετε, σας το λέω. Η επιστολή έχει πάει στην Ευρωπαϊκή Επιτροπή και βάσει αυτής γίνεται η συνεργασία τώρα με την Παγκόσμια Τράπεζα. Άρα και αυτά αφαιρούνται από τα δικαιούμενα από το ΕΣΠΑ. </w:t>
      </w:r>
    </w:p>
    <w:p w14:paraId="279A2BA4"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Δεν είναι εκεί το ζήτημα. Διάβασα, όμως, κάπου ότι δώσατε έμφαση στο ότι τώρα γίνεται δωρεάν. Αγαθοεργίες δεν κάνουν η </w:t>
      </w:r>
      <w:r>
        <w:rPr>
          <w:rFonts w:eastAsia="Times New Roman"/>
          <w:szCs w:val="24"/>
          <w:lang w:val="en-US"/>
        </w:rPr>
        <w:t>World</w:t>
      </w:r>
      <w:r>
        <w:rPr>
          <w:rFonts w:eastAsia="Times New Roman"/>
          <w:szCs w:val="24"/>
        </w:rPr>
        <w:t xml:space="preserve"> </w:t>
      </w:r>
      <w:r>
        <w:rPr>
          <w:rFonts w:eastAsia="Times New Roman"/>
          <w:szCs w:val="24"/>
          <w:lang w:val="en-US"/>
        </w:rPr>
        <w:t>Bank</w:t>
      </w:r>
      <w:r>
        <w:rPr>
          <w:rFonts w:eastAsia="Times New Roman"/>
          <w:szCs w:val="24"/>
        </w:rPr>
        <w:t xml:space="preserve">, ο ΟΟΣΑ και οι άλλοι που έχουν έρθει εδώ. Όλοι τα παίρνουν κανονικά αυτά που δικαιούνται ή αυτά που κοστολογούν ή αυτά που συμφωνούνται. Αγαθοεργίες, όμως, δεν κάνουν. Νομίζω ότι είναι κάποια θέματα τα οποία πρέπει να αποδίδονται όπως ακριβώς είναι. </w:t>
      </w:r>
    </w:p>
    <w:p w14:paraId="279A2BA5"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Πότε θα ξεκινήσει, λοιπόν, το καινούργιο πρόγραμμα; </w:t>
      </w:r>
    </w:p>
    <w:p w14:paraId="279A2BA6" w14:textId="77777777" w:rsidR="000F757A" w:rsidRDefault="002441C3">
      <w:pPr>
        <w:spacing w:line="600" w:lineRule="auto"/>
        <w:ind w:firstLine="720"/>
        <w:contextualSpacing/>
        <w:jc w:val="both"/>
        <w:rPr>
          <w:rFonts w:eastAsia="Times New Roman"/>
          <w:b/>
          <w:szCs w:val="24"/>
        </w:rPr>
      </w:pPr>
      <w:r>
        <w:rPr>
          <w:rFonts w:eastAsia="Times New Roman"/>
          <w:b/>
          <w:szCs w:val="24"/>
        </w:rPr>
        <w:t xml:space="preserve">ΠΡΟΕΔΡΕΥΟΥΣΑ (Αναστασία Χριστοδουλοπούλου): </w:t>
      </w:r>
      <w:r>
        <w:rPr>
          <w:rFonts w:eastAsia="Times New Roman"/>
          <w:szCs w:val="24"/>
        </w:rPr>
        <w:t>Κυρία Υπουργέ, έχετε τον λόγο για έξι λεπτά.</w:t>
      </w:r>
      <w:r>
        <w:rPr>
          <w:rFonts w:eastAsia="Times New Roman"/>
          <w:b/>
          <w:szCs w:val="24"/>
        </w:rPr>
        <w:t xml:space="preserve">  </w:t>
      </w:r>
    </w:p>
    <w:p w14:paraId="279A2BA7" w14:textId="77777777" w:rsidR="000F757A" w:rsidRDefault="002441C3">
      <w:pPr>
        <w:spacing w:line="600" w:lineRule="auto"/>
        <w:ind w:firstLine="709"/>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Όχι, κυρία Πρόεδρε. Οι </w:t>
      </w:r>
      <w:proofErr w:type="spellStart"/>
      <w:r>
        <w:rPr>
          <w:rFonts w:eastAsia="Times New Roman"/>
          <w:szCs w:val="24"/>
        </w:rPr>
        <w:t>προλαλήσαντες</w:t>
      </w:r>
      <w:proofErr w:type="spellEnd"/>
      <w:r>
        <w:rPr>
          <w:rFonts w:eastAsia="Times New Roman"/>
          <w:szCs w:val="24"/>
        </w:rPr>
        <w:t xml:space="preserve"> κατανάλωσαν εννέα λεπτά. Για λόγους ισοτιμίας ζητάω τον ίδιο χρόνο.</w:t>
      </w:r>
    </w:p>
    <w:p w14:paraId="279A2BA8"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Θα σας στεναχωρήσω λίγο, κύριε </w:t>
      </w:r>
      <w:proofErr w:type="spellStart"/>
      <w:r>
        <w:rPr>
          <w:rFonts w:eastAsia="Times New Roman"/>
          <w:szCs w:val="24"/>
        </w:rPr>
        <w:t>Κεγκέρογλου</w:t>
      </w:r>
      <w:proofErr w:type="spellEnd"/>
      <w:r>
        <w:rPr>
          <w:rFonts w:eastAsia="Times New Roman"/>
          <w:szCs w:val="24"/>
        </w:rPr>
        <w:t xml:space="preserve">. Γιατί δεν εφάρμοσα, δεν συνέχισα τη διευρυμένη εφαρμογή αυτού του πιλοτικού που κάνατε; Γιατί, όπως σας έχω κατ’ επανάληψη απαντήσει στις επίκαιρες ερωτήσεις, η αξιολόγηση δεν είναι καλή. </w:t>
      </w:r>
    </w:p>
    <w:p w14:paraId="279A2BA9"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Αυτό το κάνατε, ενώ ήταν </w:t>
      </w:r>
      <w:proofErr w:type="spellStart"/>
      <w:r>
        <w:rPr>
          <w:rFonts w:eastAsia="Times New Roman"/>
          <w:szCs w:val="24"/>
        </w:rPr>
        <w:t>μνημονιακή</w:t>
      </w:r>
      <w:proofErr w:type="spellEnd"/>
      <w:r>
        <w:rPr>
          <w:rFonts w:eastAsia="Times New Roman"/>
          <w:szCs w:val="24"/>
        </w:rPr>
        <w:t xml:space="preserve"> σας υποχρέωση. Βλέπετε εγώ δεν κρύβομαι πίσω από το δάχτυλό μου. Είναι </w:t>
      </w:r>
      <w:proofErr w:type="spellStart"/>
      <w:r>
        <w:rPr>
          <w:rFonts w:eastAsia="Times New Roman"/>
          <w:szCs w:val="24"/>
        </w:rPr>
        <w:t>μνημονιακή</w:t>
      </w:r>
      <w:proofErr w:type="spellEnd"/>
      <w:r>
        <w:rPr>
          <w:rFonts w:eastAsia="Times New Roman"/>
          <w:szCs w:val="24"/>
        </w:rPr>
        <w:t xml:space="preserve"> υποχρέωση η καθολική εφαρμογή –με τον νόμο που αναφέρθηκα- αυτή τη στιγμή. Επίσης και η δική σας ήταν </w:t>
      </w:r>
      <w:proofErr w:type="spellStart"/>
      <w:r>
        <w:rPr>
          <w:rFonts w:eastAsia="Times New Roman"/>
          <w:szCs w:val="24"/>
        </w:rPr>
        <w:t>μνημονιακή</w:t>
      </w:r>
      <w:proofErr w:type="spellEnd"/>
      <w:r>
        <w:rPr>
          <w:rFonts w:eastAsia="Times New Roman"/>
          <w:szCs w:val="24"/>
        </w:rPr>
        <w:t xml:space="preserve"> υποχρέωση το 2012. Και από το 2012 το εφαρμόσατε το 2014. Πότε; Τον Νοέμβριο του 2014, λίγες μέρες πριν από τις εκλογές και ενώ βλέπατε τις εκλογές να έρχονται. Και αντί να γίνει σε δύο περιοχές της Ελλάδας, όπως ήταν σχεδιασμένο, το κάνατε σε δεκατρείς περιοχές. Γι’ αυτό κάνατε και τεράστια λάθη.</w:t>
      </w:r>
    </w:p>
    <w:p w14:paraId="279A2BAA"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Δεν ήταν έτοιμοι οι δήμοι. Έγιναν πεντακόσια λάθη. Τα λένε μέσα οι εκθέσεις. Θα τις διαβάσει τώρα όλες ο κ. Κουτσούκος και θα σας ενημερώσει. Έγινε λάθος η πλατφόρμα. Έπεσε πεντακόσιες φορές. Οι άνθρωποι δεν μπορούσαν και πλήρωσαν λογιστές για να τα κάνουν. Δεν ήταν έτοιμοι οι δήμοι, γιατί δεν είχαν ούτε προσωπικό ούτε προετοιμασία. Προετοιμάσατε τους δήμους για δύο μέρες όλες και όλες. </w:t>
      </w:r>
    </w:p>
    <w:p w14:paraId="279A2BAB"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Έγινε, λοιπόν, μία λάθος εφαρμογή όλης αυτής της ιστορίας. Εγώ καταλαβαίνω, γιατί καθυστερούσατε να το εφαρμόσετε. Γιατί –όπως μόλις τώρα αποδεχθήκατε και εσείς- μπορεί, εάν γίνει λάθος, να γίνει παγίδα φτώχειας το ελάχιστο εγγυημένο εισόδημα. Το έχουμε δει, όταν συμπιέζεται τόσο πολύ το επιδοματικό του κομμάτι. Και απαιτούν μεγάλες υπηρεσίες σε όλη τη χώρα αναπεπταμένες τόσο στην υγεία, τόσο στην εκπαίδευση, τόσο στην άμεση βοήθεια των ανθρώπων αυτών όσο και στην επιδοματική πολιτική ενοικίου ή εύρεση κοινωνικής κατοικίας. Τα ξέρετε όλα αυτά. </w:t>
      </w:r>
    </w:p>
    <w:p w14:paraId="279A2BAC"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Εγώ δεν σας κατηγορώ για άγνοια. Σας κατηγορώ διότι δεν το λέτε ευθέως στον κόσμο. Το ότι εμείς καθυστερούμε την έναρξη –τη φάση ένα, δηλαδή, του ολοκληρωμένου εννοώ- του πιλοτικού, δυστυχώς δεν εξαρτάται από εμάς. Διότι, όπως επίσης ξέρετε καλώς, όταν μπαίνει μια επιταγή στο μνημόνιο –όπως μπήκε και σε εσάς- πρέπει να συμφωνήσουν οι εταίροι δανειστές. </w:t>
      </w:r>
    </w:p>
    <w:p w14:paraId="279A2BAD"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Εγώ κατέθεσα από τον Φεβρουάριο ολοκληρωμένο και το πρόγραμμα και την ΚΥΑ και τον νόμο. Και δεν είχα μέχρι πρότινος, μέχρι δεκαπέντε με είκοσι μέρες, </w:t>
      </w:r>
      <w:proofErr w:type="spellStart"/>
      <w:r>
        <w:rPr>
          <w:rFonts w:eastAsia="Times New Roman"/>
          <w:szCs w:val="24"/>
        </w:rPr>
        <w:t>επανενεργοποίηση</w:t>
      </w:r>
      <w:proofErr w:type="spellEnd"/>
      <w:r>
        <w:rPr>
          <w:rFonts w:eastAsia="Times New Roman"/>
          <w:szCs w:val="24"/>
        </w:rPr>
        <w:t xml:space="preserve"> αυτών των συζητήσεων, οι οποίες έχουν φτάσει πράγματι σε ένα τέλος. Και θα έχετε τις επόμενες μέρες την εφαρμογή της φάσης ένα, κύριε Κουτσούκο. Θα είναι ολοκληρωμένη, κύριε </w:t>
      </w:r>
      <w:proofErr w:type="spellStart"/>
      <w:r>
        <w:rPr>
          <w:rFonts w:eastAsia="Times New Roman"/>
          <w:szCs w:val="24"/>
        </w:rPr>
        <w:t>Κεγκέρογλου</w:t>
      </w:r>
      <w:proofErr w:type="spellEnd"/>
      <w:r>
        <w:rPr>
          <w:rFonts w:eastAsia="Times New Roman"/>
          <w:szCs w:val="24"/>
        </w:rPr>
        <w:t>.</w:t>
      </w:r>
    </w:p>
    <w:p w14:paraId="279A2BAE"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Τα είκοσι εκατομμύρια δεν τα αναφέρατε σήμερα ή αναφέρατε την </w:t>
      </w:r>
      <w:proofErr w:type="spellStart"/>
      <w:r>
        <w:rPr>
          <w:rFonts w:eastAsia="Times New Roman"/>
          <w:szCs w:val="24"/>
        </w:rPr>
        <w:t>επαναδιεύρυνση</w:t>
      </w:r>
      <w:proofErr w:type="spellEnd"/>
      <w:r>
        <w:rPr>
          <w:rFonts w:eastAsia="Times New Roman"/>
          <w:szCs w:val="24"/>
        </w:rPr>
        <w:t xml:space="preserve"> της εργασίας. Πράγματι το πιο σοβαρό είναι να δοθούν ευκαιρίες απασχόλησης. Εν πάση </w:t>
      </w:r>
      <w:proofErr w:type="spellStart"/>
      <w:r>
        <w:rPr>
          <w:rFonts w:eastAsia="Times New Roman"/>
          <w:szCs w:val="24"/>
        </w:rPr>
        <w:t>περιπτώσει</w:t>
      </w:r>
      <w:proofErr w:type="spellEnd"/>
      <w:r>
        <w:rPr>
          <w:rFonts w:eastAsia="Times New Roman"/>
          <w:szCs w:val="24"/>
        </w:rPr>
        <w:t xml:space="preserve"> να ενεργοποιηθούν οι άνθρωποι αυτοί σε διάφορες εκφάνσεις, που θα ενεργοποιηθούν, για να ενημερωθούν για πιθανά προγράμματα, για να μπορέσουν να μπουν σε πιθανά προγράμματα. Και τα είκοσι εκατομμύρια -που ήταν του προηγούμενου προγράμματος- βεβαίως υπάρχουν. Δεν χάθηκαν στον δρόμο και θα αξιοποιηθούν στη φάση ένα αυτού. </w:t>
      </w:r>
    </w:p>
    <w:p w14:paraId="279A2BAF" w14:textId="77777777" w:rsidR="000F757A" w:rsidRDefault="002441C3">
      <w:pPr>
        <w:spacing w:line="600" w:lineRule="auto"/>
        <w:ind w:firstLine="720"/>
        <w:contextualSpacing/>
        <w:jc w:val="both"/>
        <w:rPr>
          <w:rFonts w:eastAsia="Times New Roman"/>
          <w:szCs w:val="24"/>
        </w:rPr>
      </w:pPr>
      <w:r>
        <w:rPr>
          <w:rFonts w:eastAsia="Times New Roman"/>
          <w:szCs w:val="24"/>
        </w:rPr>
        <w:t xml:space="preserve">Γιατί, όμως, δεν τα αξιοποίησα; Μα, γιατί, κύριε </w:t>
      </w:r>
      <w:proofErr w:type="spellStart"/>
      <w:r>
        <w:rPr>
          <w:rFonts w:eastAsia="Times New Roman"/>
          <w:szCs w:val="24"/>
        </w:rPr>
        <w:t>Κεγκέρογλου</w:t>
      </w:r>
      <w:proofErr w:type="spellEnd"/>
      <w:r>
        <w:rPr>
          <w:rFonts w:eastAsia="Times New Roman"/>
          <w:szCs w:val="24"/>
        </w:rPr>
        <w:t xml:space="preserve">, σχεδιάζω αυτά τα περιβόητα είκοσι εκατομμύρια από τον Απρίλιο και ύστερα για να μπορέσω να τα εφαρμόσω. Έχω έτοιμο το πώς θα γίνει ο σχεδιασμός. </w:t>
      </w:r>
    </w:p>
    <w:p w14:paraId="279A2BB0" w14:textId="77777777" w:rsidR="000F757A" w:rsidRDefault="002441C3">
      <w:pPr>
        <w:spacing w:line="600" w:lineRule="auto"/>
        <w:contextualSpacing/>
        <w:jc w:val="both"/>
        <w:rPr>
          <w:rFonts w:eastAsia="Times New Roman" w:cs="Times New Roman"/>
          <w:szCs w:val="24"/>
        </w:rPr>
      </w:pPr>
      <w:r>
        <w:rPr>
          <w:rFonts w:eastAsia="Times New Roman"/>
          <w:szCs w:val="24"/>
        </w:rPr>
        <w:t xml:space="preserve">Ίσως δεν θυμάστε ότι ξεκινήσατε τον Νοέμβριο αυτό το πρόγραμμα, το οποίο τελείωνε αρχές Απριλίου, και εγώ ανέλαβα τον Φεβρουάριο. Δεν μου </w:t>
      </w:r>
      <w:proofErr w:type="spellStart"/>
      <w:r>
        <w:rPr>
          <w:rFonts w:eastAsia="Times New Roman"/>
          <w:szCs w:val="24"/>
        </w:rPr>
        <w:t>παρεδόθη</w:t>
      </w:r>
      <w:proofErr w:type="spellEnd"/>
      <w:r>
        <w:rPr>
          <w:rFonts w:eastAsia="Times New Roman"/>
          <w:szCs w:val="24"/>
        </w:rPr>
        <w:t xml:space="preserve"> κανένα σχέδιο, κανένας σχεδιασμός για το πώς θα χρησιμοποιούσα αυτά τα είκοσι εκατομμύρια. </w:t>
      </w:r>
      <w:r>
        <w:rPr>
          <w:rFonts w:eastAsia="Times New Roman" w:cs="Times New Roman"/>
          <w:szCs w:val="24"/>
        </w:rPr>
        <w:t xml:space="preserve">Γιατί, όπως ξέρετε επίσης καλά, πρέπει να συνεργαστεί ο ΟΑΕΔ γι’ αυτό, πρέπει να συνεργαστούν οι Υπηρεσίες γι’ αυτό. </w:t>
      </w:r>
    </w:p>
    <w:p w14:paraId="279A2BB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Άρα, δεν πήρα απολύτως τίποτα πίσω. Και να έρθετε στο Υπουργείο να ψάξετε τα αρχεία, να μου πείτε αν πήρα.</w:t>
      </w:r>
    </w:p>
    <w:p w14:paraId="279A2BB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Το ΕΙΕΑΔ…</w:t>
      </w:r>
    </w:p>
    <w:p w14:paraId="279A2BB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Ακούστε με καλά τώρα, γιατί ξέρω και το ΕΙΕΑΔ. Και θα δείτε τι λέει το ΕΙΕΑΔ. Θα τα διαβάσετε παρέα με τον κ. Κουτσούκο αυτά. Δεν σας τιμούν αυτά που λέει το ΕΙΕΑΔ. Λέει ότι έγινε βεβιασμένα, ότι έγινε χωρίς σχεδιασμό, ότι έχει πολλά προβλήματα αυτό που κάνατε.</w:t>
      </w:r>
    </w:p>
    <w:p w14:paraId="279A2BB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Εγώ το καταλαβαίνω γιατί το κάνατε. Όμως,  μην το κάνουμε τώρα θέμα στον ελληνικό λαό, που έχει πάθει όλα αυτά που έχει πάθει. </w:t>
      </w:r>
    </w:p>
    <w:p w14:paraId="279A2BB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Και επανέρχομαι, κύριε Κουτσούκο, σε εσάς. Το πρόγραμμα για την ανθρωπιστική κρίση είναι ένα </w:t>
      </w:r>
      <w:proofErr w:type="spellStart"/>
      <w:r>
        <w:rPr>
          <w:rFonts w:eastAsia="Times New Roman" w:cs="Times New Roman"/>
          <w:szCs w:val="24"/>
        </w:rPr>
        <w:t>στοχευμένο</w:t>
      </w:r>
      <w:proofErr w:type="spellEnd"/>
      <w:r>
        <w:rPr>
          <w:rFonts w:eastAsia="Times New Roman" w:cs="Times New Roman"/>
          <w:szCs w:val="24"/>
        </w:rPr>
        <w:t xml:space="preserve"> πρόγραμμα, το οποίο δίνει σε είδος, γιατί δεν υπάρχουν πολλά λεφτά να δοθούν στους ανθρώπους. Εμείς δεν έχουμε. Και εσείς δεν είχατε. Και δεν υπάρχουν. Γι’ αυτό κατεβάσατε  τόσο το επιδοματικό σκέλος, που πια είναι πρόβλημα. Όταν δεν έχεις, λοιπόν, και είσαι φτωχός άνθρωπος και σου δώσουν 400 ευρώ για να ζήσεις την τετραμελή οικογένεια, πρέπει να είσαι απόφοιτος του </w:t>
      </w:r>
      <w:r>
        <w:rPr>
          <w:rFonts w:eastAsia="Times New Roman" w:cs="Times New Roman"/>
          <w:szCs w:val="24"/>
          <w:lang w:val="en-US"/>
        </w:rPr>
        <w:t>Harvard</w:t>
      </w:r>
      <w:r>
        <w:rPr>
          <w:rFonts w:eastAsia="Times New Roman" w:cs="Times New Roman"/>
          <w:szCs w:val="24"/>
        </w:rPr>
        <w:t>, στο Οικονομικό Τμήμα, για να τα καταφέρεις. Αν, όμως, σου έχουν πληρώσει το ηλεκτρικό, όπως κάναμε εμείς, αν σου δίνουν και μία επιδότηση ενοικίου, εφόσον δεν έχεις σπίτι δικό σου, όπως κάναμε εμείς, κι αν σου δώσουν και μία κάρτα σίτισης, ώστε, τουλάχιστον, να παίρνεις τα τρόφιμά σου -70 έως 220 ευρώ, όχι πολλά, αλλά όλοι ανάλογα με το πόσα παιδιά έχουν-, όπως εμείς, τότε αυτό λίγο μπορεί να γίνει.</w:t>
      </w:r>
    </w:p>
    <w:p w14:paraId="279A2BB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Συμφωνούμε. Ήταν ο δεύτερος πυλώνας.</w:t>
      </w:r>
    </w:p>
    <w:p w14:paraId="279A2BB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Το άλλο, όμως, δεν γινόταν και γι’ αυτό είχατε μεγάλα προβλήματα. </w:t>
      </w:r>
    </w:p>
    <w:p w14:paraId="279A2BB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προσπαθούμε εμείς με κάθε τρόπο, με χιλιάδες σχεδιασμούς, με πάρα πολλούς ανθρώπους από πίσω μας, με τους οποίους συνεργαζόμαστε τόσους μήνες, να αποφύγουμε τους σκοπέλους πάνω στους οποίους πέσατε. Αντικειμενικό είναι αυτό. Εγώ δεν σας ψέγω. Το καταλαβαίνετε; </w:t>
      </w:r>
    </w:p>
    <w:p w14:paraId="279A2BB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Το πιλοτικό αυτή την έννοια έχει.</w:t>
      </w:r>
    </w:p>
    <w:p w14:paraId="279A2BB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είναι ώρα τώρα για διάλογο. Οι ερωτήσεις είναι μεταφορικές.</w:t>
      </w:r>
    </w:p>
    <w:p w14:paraId="279A2BB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Ελάτε, όμως, να πούμε στον ελληνικό λαό μια αλήθεια. Συγκροτήσατε την Ομάδα Διοίκησης Έργου, δηλαδή, αυτή που διοικεί το έργο, η οποία θα συντόνιζε το πρόγραμμα. Συνήλθε, όμως, με τέτοια καθυστέρηση, που ξεκίνησε έναν μήνα σχεδόν μετά την ημερομηνία έναρξης υποβολής των αιτήσεων. Καταλαβαίνετε την προχειρότητα;</w:t>
      </w:r>
    </w:p>
    <w:p w14:paraId="279A2BB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Επίσης, οι κατευθυντήριες οδηγίες στους δήμους, που περιλαμβάνονταν στο εγχειρίδιο λειτουργίας, δόθηκαν με μεγάλη καθυστέρηση και αφού είχε ξεκινήσει το πρόγραμμα.</w:t>
      </w:r>
    </w:p>
    <w:p w14:paraId="279A2BB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Οι οδηγίες δίνονται μετά.</w:t>
      </w:r>
    </w:p>
    <w:p w14:paraId="279A2BB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εγώ ποτέ μου δεν αναφέρθηκα σε αυτά. Αλλά, αφού θέλετε να με προκαλέσετε σήμερα, μπορώ να σας διαβάσω τα πάντα, για να μένουν στα Πρακτικά. </w:t>
      </w:r>
    </w:p>
    <w:p w14:paraId="279A2BB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Δεν πραγματοποιήσατε δοκιμαστική εφαρμογή του προγράμματος, ούτε στους πιλοτικούς δήμους ούτε πουθενά. Αν οι άνθρωποι δεν έχουν την πλατφόρμα μπροστά, πώς θα την κάνουν; Γι’ αυτό έπεσε η πλατφόρμα εκατό φορές. Και έπεσε για ελάχιστους ανθρώπους, για δεκατρείς δήμους. </w:t>
      </w:r>
    </w:p>
    <w:p w14:paraId="279A2BC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Εμείς κάναμε το πρόγραμμα για την ανθρωπιστική κρίση, μπήκαν μέσα τετρακόσιες χιλιάδες οικογένειες και δεν έπεσε η πλατφόρμα, γιατί είχαμε κάνει δοκιμαστικές προσπάθειες πιο μπροστά. Εσείς δεν βάλατε πρόσθετο προσωπικό. Είχατε μεγάλη δυσχέρεια….</w:t>
      </w:r>
    </w:p>
    <w:p w14:paraId="279A2BC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Παρακαλώ, κυρία Υπουργέ, να ολοκληρώσετε. </w:t>
      </w:r>
    </w:p>
    <w:p w14:paraId="279A2BC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Πότε θα ξεκινήσει τελικά, κυρία Υπουργέ; Σε ποιους δήμους, πόσο και πότε; </w:t>
      </w:r>
    </w:p>
    <w:p w14:paraId="279A2BC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δεν κάνουμε διάλογο. Ολοκληρώσαμε. Πόσο θα μιλήσουμε γι’ αυτό το θέμα;</w:t>
      </w:r>
    </w:p>
    <w:p w14:paraId="279A2BC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Η αξιολόγηση… </w:t>
      </w:r>
    </w:p>
    <w:p w14:paraId="279A2BC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Άρα δεν απαντάτε.</w:t>
      </w:r>
    </w:p>
    <w:p w14:paraId="279A2BC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Όχι, δεν απαντώ στον αριθμό, γιατί ξέρετε τι γίνεται κάθε φορά μόλις ανακοινώσεις τους δήμους και δεν είσαι προετοιμασμένος για όλη αυτή την ιστορία. </w:t>
      </w:r>
    </w:p>
    <w:p w14:paraId="279A2BC7"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Εγώ, κύριε </w:t>
      </w:r>
      <w:proofErr w:type="spellStart"/>
      <w:r>
        <w:rPr>
          <w:rFonts w:eastAsia="Times New Roman" w:cs="Times New Roman"/>
          <w:szCs w:val="24"/>
        </w:rPr>
        <w:t>Κεγκέρογλου</w:t>
      </w:r>
      <w:proofErr w:type="spellEnd"/>
      <w:r>
        <w:rPr>
          <w:rFonts w:eastAsia="Times New Roman" w:cs="Times New Roman"/>
          <w:szCs w:val="24"/>
        </w:rPr>
        <w:t>, δεν θέλω…</w:t>
      </w:r>
    </w:p>
    <w:p w14:paraId="279A2BC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Εντάξει, δεν είναι αποφασισμένο.</w:t>
      </w:r>
    </w:p>
    <w:p w14:paraId="279A2BC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Όχι, σας έχω </w:t>
      </w:r>
      <w:proofErr w:type="spellStart"/>
      <w:r>
        <w:rPr>
          <w:rFonts w:eastAsia="Times New Roman" w:cs="Times New Roman"/>
          <w:szCs w:val="24"/>
        </w:rPr>
        <w:t>ξαναπαντήσει</w:t>
      </w:r>
      <w:proofErr w:type="spellEnd"/>
      <w:r>
        <w:rPr>
          <w:rFonts w:eastAsia="Times New Roman" w:cs="Times New Roman"/>
          <w:szCs w:val="24"/>
        </w:rPr>
        <w:t xml:space="preserve"> και σας το </w:t>
      </w:r>
      <w:proofErr w:type="spellStart"/>
      <w:r>
        <w:rPr>
          <w:rFonts w:eastAsia="Times New Roman" w:cs="Times New Roman"/>
          <w:szCs w:val="24"/>
        </w:rPr>
        <w:t>ξαναπαντώ</w:t>
      </w:r>
      <w:proofErr w:type="spellEnd"/>
      <w:r>
        <w:rPr>
          <w:rFonts w:eastAsia="Times New Roman" w:cs="Times New Roman"/>
          <w:szCs w:val="24"/>
        </w:rPr>
        <w:t xml:space="preserve">: Οι τριάντα δήμοι θα είναι με τα εξής τέσσερα κριτήρια και να καθίστε να τα ελέγξετε. </w:t>
      </w:r>
    </w:p>
    <w:p w14:paraId="279A2BC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Πρώτα </w:t>
      </w:r>
      <w:proofErr w:type="spellStart"/>
      <w:r>
        <w:rPr>
          <w:rFonts w:eastAsia="Times New Roman" w:cs="Times New Roman"/>
          <w:szCs w:val="24"/>
        </w:rPr>
        <w:t>πρώτα</w:t>
      </w:r>
      <w:proofErr w:type="spellEnd"/>
      <w:r>
        <w:rPr>
          <w:rFonts w:eastAsia="Times New Roman" w:cs="Times New Roman"/>
          <w:szCs w:val="24"/>
        </w:rPr>
        <w:t>, θα είναι ανάλογα με τον πληθυσμό. Γιατί, όπως ξέρετε, οι φτωχοί άνθρωποι πάνε ανάλογα με τον πληθυσμό. Δεν μπορεί όλη η Αττική, που έχει το 40% του πληθυσμού, να έχει έναν δήμο, όπως κάνατε εσείς. Σε εμάς θα έχει αναλογικά στο σύνολο των τριάντα το ποσοστό που πρέπει.</w:t>
      </w:r>
    </w:p>
    <w:p w14:paraId="279A2BC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Δεύτερον, η κεντρική Μακεδονία θα έχει το ποσοστό που της αναλογεί.</w:t>
      </w:r>
    </w:p>
    <w:p w14:paraId="279A2BC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Τρίτον, όλες οι άλλες περιφέρειες θα είναι με τα ποσοστά τους.</w:t>
      </w:r>
    </w:p>
    <w:p w14:paraId="279A2BC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Από εκεί και ύστερα, είναι ανάλογα με τον κάθε δήμο. Δηλαδή, έχουμε μία διπλή μεθοδολογία, που λέει τον αριθμό πρώτα με τον πληθυσμό και λοιπά. Μετά, ανάμεσα στη μεγάλη σειρά των δήμων αυτοί που έχουν προτεραιότητα είναι αυτοί που έχουν τα μεγαλύτερα ποσοστά ανεργίας, αυτοί που έχουν τα μεγαλύτερα ποσοστά που βρήκαμε στην ανθρωπιστική κρίση, αυτοί που έχουν τα μεγαλύτερα ποσοστά που βρήκαμε στο ΤΕΒΑ.</w:t>
      </w:r>
    </w:p>
    <w:p w14:paraId="279A2BCE"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Άρα θα είναι μία αξιοκρατική επιλογή. Δεν θα γίνει, κύριε </w:t>
      </w:r>
      <w:proofErr w:type="spellStart"/>
      <w:r>
        <w:rPr>
          <w:rFonts w:eastAsia="Times New Roman" w:cs="Times New Roman"/>
          <w:szCs w:val="24"/>
        </w:rPr>
        <w:t>Κεγκέρογλου</w:t>
      </w:r>
      <w:proofErr w:type="spellEnd"/>
      <w:r>
        <w:rPr>
          <w:rFonts w:eastAsia="Times New Roman" w:cs="Times New Roman"/>
          <w:szCs w:val="24"/>
        </w:rPr>
        <w:t xml:space="preserve">, με τον τρόπο που το κάνατε. Λυπάμαι! </w:t>
      </w:r>
    </w:p>
    <w:p w14:paraId="279A2BCF"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Πότε θα το κάνετε όμως;</w:t>
      </w:r>
    </w:p>
    <w:p w14:paraId="279A2BD0"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Σας είπα, επί των επόμενων ημερών.</w:t>
      </w:r>
    </w:p>
    <w:p w14:paraId="279A2BD1"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Ολοκληρώστε, παρακαλώ.</w:t>
      </w:r>
    </w:p>
    <w:p w14:paraId="279A2BD2"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Τελείωσα, κυρία Πρόεδρε.</w:t>
      </w:r>
    </w:p>
    <w:p w14:paraId="279A2BD3"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Άρα το αναμένετε.</w:t>
      </w:r>
    </w:p>
    <w:p w14:paraId="279A2BD4"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γιατί τα έχω ακούσει και εγώ ως Πρόεδρος δύο-τρεις φορές αυτά.</w:t>
      </w:r>
    </w:p>
    <w:p w14:paraId="279A2BD5"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Να αναμένετε, λοιπόν, κύριε Κουτσούκο, να ψηφιστεί από τη Βουλή. </w:t>
      </w:r>
    </w:p>
    <w:p w14:paraId="279A2BD6"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το </w:t>
      </w:r>
      <w:r>
        <w:rPr>
          <w:rFonts w:eastAsia="Times New Roman" w:cs="Times New Roman"/>
          <w:szCs w:val="24"/>
          <w:lang w:val="en-US"/>
        </w:rPr>
        <w:t>cd</w:t>
      </w:r>
      <w:r>
        <w:rPr>
          <w:rFonts w:eastAsia="Times New Roman" w:cs="Times New Roman"/>
          <w:szCs w:val="24"/>
        </w:rPr>
        <w:t xml:space="preserve"> που σας είπα.</w:t>
      </w:r>
    </w:p>
    <w:p w14:paraId="279A2BD7" w14:textId="77777777" w:rsidR="000F757A" w:rsidRDefault="002441C3">
      <w:pPr>
        <w:spacing w:line="600" w:lineRule="auto"/>
        <w:ind w:firstLine="720"/>
        <w:contextualSpacing/>
        <w:jc w:val="both"/>
        <w:rPr>
          <w:rFonts w:eastAsia="Times New Roman" w:cs="Times New Roman"/>
        </w:rPr>
      </w:pPr>
      <w:r>
        <w:rPr>
          <w:rFonts w:eastAsia="Times New Roman" w:cs="Times New Roman"/>
        </w:rPr>
        <w:t xml:space="preserve">(Στο σημείο αυτό η </w:t>
      </w:r>
      <w:r>
        <w:rPr>
          <w:rFonts w:eastAsia="Times New Roman" w:cs="Times New Roman"/>
          <w:szCs w:val="24"/>
        </w:rPr>
        <w:t>Αναπληρώτρια Υπουργός Εργασίας, Κοινωνικής Ασφάλισης και Κοινωνικής Αλληλεγγύης</w:t>
      </w:r>
      <w:r>
        <w:rPr>
          <w:rFonts w:eastAsia="Times New Roman" w:cs="Times New Roman"/>
        </w:rPr>
        <w:t xml:space="preserve"> κ. Θεανώ Φωτίου καταθέτει για τα Πρακτικά το προαναφερθέν </w:t>
      </w:r>
      <w:r>
        <w:rPr>
          <w:rFonts w:eastAsia="Times New Roman" w:cs="Times New Roman"/>
          <w:lang w:val="en-US"/>
        </w:rPr>
        <w:t>cd</w:t>
      </w:r>
      <w:r>
        <w:rPr>
          <w:rFonts w:eastAsia="Times New Roman" w:cs="Times New Roman"/>
        </w:rPr>
        <w:t>, τ</w:t>
      </w:r>
      <w:r>
        <w:rPr>
          <w:rFonts w:eastAsia="Times New Roman" w:cs="Times New Roman"/>
          <w:lang w:val="en-US"/>
        </w:rPr>
        <w:t>o</w:t>
      </w:r>
      <w:r>
        <w:rPr>
          <w:rFonts w:eastAsia="Times New Roman" w:cs="Times New Roman"/>
        </w:rPr>
        <w:t xml:space="preserve"> οποίο βρίσκεται στο αρχείο του Τμήματος Γραμματείας της Διεύθυνσης Στενογραφίας και  Πρακτικών της Βουλής)</w:t>
      </w:r>
    </w:p>
    <w:p w14:paraId="279A2BD8"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πολύ.</w:t>
      </w:r>
    </w:p>
    <w:p w14:paraId="279A2BD9"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Μπορούμε να πάρουμε ένα αντίγραφο;</w:t>
      </w:r>
    </w:p>
    <w:p w14:paraId="279A2BDA"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πάρετε.</w:t>
      </w:r>
    </w:p>
    <w:p w14:paraId="279A2BDB"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Ολοκληρώθηκε η συζήτηση των επικαίρων ερωτήσεων.</w:t>
      </w:r>
    </w:p>
    <w:p w14:paraId="279A2BDC"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279A2BDD" w14:textId="77777777" w:rsidR="000F757A" w:rsidRDefault="002441C3">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279A2BDE" w14:textId="77777777" w:rsidR="000F757A" w:rsidRDefault="002441C3">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Με τη συναίνεση του Σώματος και ώρα 14.10΄ </w:t>
      </w:r>
      <w:proofErr w:type="spellStart"/>
      <w:r>
        <w:rPr>
          <w:rFonts w:eastAsia="Times New Roman" w:cs="Times New Roman"/>
          <w:szCs w:val="24"/>
        </w:rPr>
        <w:t>λύεται</w:t>
      </w:r>
      <w:proofErr w:type="spellEnd"/>
      <w:r>
        <w:rPr>
          <w:rFonts w:eastAsia="Times New Roman" w:cs="Times New Roman"/>
          <w:szCs w:val="24"/>
        </w:rPr>
        <w:t xml:space="preserve"> η συνεδρίαση. </w:t>
      </w:r>
    </w:p>
    <w:p w14:paraId="279A2BDF" w14:textId="77777777" w:rsidR="000F757A" w:rsidRDefault="002441C3">
      <w:pPr>
        <w:spacing w:line="600" w:lineRule="auto"/>
        <w:ind w:left="720"/>
        <w:contextualSpacing/>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14:paraId="279A2BE0" w14:textId="77777777" w:rsidR="000F757A" w:rsidRDefault="000F757A">
      <w:pPr>
        <w:spacing w:line="600" w:lineRule="auto"/>
        <w:ind w:firstLine="720"/>
        <w:contextualSpacing/>
        <w:jc w:val="both"/>
        <w:rPr>
          <w:rFonts w:eastAsia="Times New Roman" w:cs="Times New Roman"/>
          <w:szCs w:val="24"/>
        </w:rPr>
      </w:pPr>
    </w:p>
    <w:p w14:paraId="279A2BE1" w14:textId="77777777" w:rsidR="000F757A" w:rsidRDefault="000F757A">
      <w:pPr>
        <w:spacing w:line="600" w:lineRule="auto"/>
        <w:ind w:firstLine="720"/>
        <w:contextualSpacing/>
        <w:jc w:val="both"/>
        <w:rPr>
          <w:rFonts w:eastAsia="Times New Roman" w:cs="Times New Roman"/>
        </w:rPr>
      </w:pPr>
    </w:p>
    <w:p w14:paraId="279A2BE2" w14:textId="77777777" w:rsidR="000F757A" w:rsidRDefault="000F757A">
      <w:pPr>
        <w:spacing w:line="600" w:lineRule="auto"/>
        <w:ind w:firstLine="720"/>
        <w:contextualSpacing/>
        <w:jc w:val="both"/>
        <w:rPr>
          <w:rFonts w:eastAsia="Times New Roman" w:cs="Times New Roman"/>
          <w:szCs w:val="24"/>
        </w:rPr>
      </w:pPr>
    </w:p>
    <w:p w14:paraId="279A2BE3" w14:textId="77777777" w:rsidR="000F757A" w:rsidRDefault="000F757A">
      <w:pPr>
        <w:spacing w:line="600" w:lineRule="auto"/>
        <w:ind w:firstLine="720"/>
        <w:contextualSpacing/>
        <w:jc w:val="both"/>
        <w:rPr>
          <w:rFonts w:eastAsia="Times New Roman" w:cs="Times New Roman"/>
          <w:szCs w:val="24"/>
        </w:rPr>
      </w:pPr>
    </w:p>
    <w:p w14:paraId="279A2BE4" w14:textId="77777777" w:rsidR="000F757A" w:rsidRDefault="000F757A">
      <w:pPr>
        <w:spacing w:line="600" w:lineRule="auto"/>
        <w:ind w:firstLine="720"/>
        <w:contextualSpacing/>
        <w:jc w:val="both"/>
        <w:rPr>
          <w:rFonts w:eastAsia="Times New Roman" w:cs="Times New Roman"/>
          <w:szCs w:val="24"/>
        </w:rPr>
      </w:pPr>
    </w:p>
    <w:p w14:paraId="279A2BE5" w14:textId="77777777" w:rsidR="000F757A" w:rsidRDefault="000F757A">
      <w:pPr>
        <w:spacing w:line="600" w:lineRule="auto"/>
        <w:ind w:firstLine="720"/>
        <w:contextualSpacing/>
        <w:jc w:val="both"/>
        <w:rPr>
          <w:rFonts w:eastAsia="Times New Roman" w:cs="Times New Roman"/>
          <w:b/>
          <w:szCs w:val="24"/>
        </w:rPr>
      </w:pPr>
    </w:p>
    <w:sectPr w:rsidR="000F75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s3nzrBwQqiLvPhN4Kf6eepuuK4I=" w:salt="d2/WWEBC57QNfo/PJwdr9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57A"/>
    <w:rsid w:val="000F757A"/>
    <w:rsid w:val="002441C3"/>
    <w:rsid w:val="002D636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2880"/>
  <w15:docId w15:val="{4F71BD57-58B1-46E8-AE6D-FE0BD2408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7B4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27B48"/>
    <w:rPr>
      <w:rFonts w:ascii="Segoe UI" w:hAnsi="Segoe UI" w:cs="Segoe UI"/>
      <w:sz w:val="18"/>
      <w:szCs w:val="18"/>
    </w:rPr>
  </w:style>
  <w:style w:type="paragraph" w:styleId="a4">
    <w:name w:val="Revision"/>
    <w:hidden/>
    <w:uiPriority w:val="99"/>
    <w:semiHidden/>
    <w:rsid w:val="005D59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244</MetadataID>
    <Session xmlns="641f345b-441b-4b81-9152-adc2e73ba5e1">Α´</Session>
    <Date xmlns="641f345b-441b-4b81-9152-adc2e73ba5e1">2016-05-18T21:00:00+00:00</Date>
    <Status xmlns="641f345b-441b-4b81-9152-adc2e73ba5e1">
      <Url>http://srv-sp1/praktika/Lists/Incoming_Metadata/EditForm.aspx?ID=244&amp;Source=/praktika/Recordings_Library/Forms/AllItems.aspx</Url>
      <Description>Δημοσιεύτηκε</Description>
    </Status>
    <Meeting xmlns="641f345b-441b-4b81-9152-adc2e73ba5e1">ΡΚΗ´</Meeting>
  </documentManagement>
</p:properties>
</file>

<file path=customXml/itemProps1.xml><?xml version="1.0" encoding="utf-8"?>
<ds:datastoreItem xmlns:ds="http://schemas.openxmlformats.org/officeDocument/2006/customXml" ds:itemID="{8F04740A-A0CF-4330-B9B4-241C2560918A}">
  <ds:schemaRefs>
    <ds:schemaRef ds:uri="http://schemas.microsoft.com/sharepoint/v3/contenttype/forms"/>
  </ds:schemaRefs>
</ds:datastoreItem>
</file>

<file path=customXml/itemProps2.xml><?xml version="1.0" encoding="utf-8"?>
<ds:datastoreItem xmlns:ds="http://schemas.openxmlformats.org/officeDocument/2006/customXml" ds:itemID="{E2B17379-730D-4F36-8637-411EE9977D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00E5DC-ED0A-4992-85C6-B11DB9E60590}">
  <ds:schemaRefs>
    <ds:schemaRef ds:uri="http://purl.org/dc/terms/"/>
    <ds:schemaRef ds:uri="http://purl.org/dc/elements/1.1/"/>
    <ds:schemaRef ds:uri="http://schemas.openxmlformats.org/package/2006/metadata/core-properties"/>
    <ds:schemaRef ds:uri="http://www.w3.org/XML/1998/namespace"/>
    <ds:schemaRef ds:uri="http://schemas.microsoft.com/office/2006/documentManagement/types"/>
    <ds:schemaRef ds:uri="641f345b-441b-4b81-9152-adc2e73ba5e1"/>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182</Pages>
  <Words>34004</Words>
  <Characters>183626</Characters>
  <Application>Microsoft Office Word</Application>
  <DocSecurity>0</DocSecurity>
  <Lines>1530</Lines>
  <Paragraphs>434</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217196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2016-06-01T06:48:00Z</dcterms:created>
  <dcterms:modified xsi:type="dcterms:W3CDTF">2016-06-01T06:48:00Z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