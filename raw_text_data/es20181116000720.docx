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7D870" w14:textId="77777777" w:rsidR="00EB5DC6" w:rsidRPr="00EB5DC6" w:rsidRDefault="00EB5DC6" w:rsidP="00EB5DC6">
      <w:pPr>
        <w:spacing w:after="0" w:line="360" w:lineRule="auto"/>
        <w:rPr>
          <w:ins w:id="0" w:author="Φλούδα Χριστίνα" w:date="2018-11-26T10:47:00Z"/>
          <w:rFonts w:eastAsia="Times New Roman"/>
          <w:szCs w:val="24"/>
          <w:lang w:eastAsia="en-US"/>
        </w:rPr>
      </w:pPr>
      <w:bookmarkStart w:id="1" w:name="_GoBack"/>
      <w:bookmarkEnd w:id="1"/>
      <w:ins w:id="2" w:author="Φλούδα Χριστίνα" w:date="2018-11-26T10:47:00Z">
        <w:r w:rsidRPr="00EB5DC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A270F96" w14:textId="77777777" w:rsidR="00EB5DC6" w:rsidRPr="00EB5DC6" w:rsidRDefault="00EB5DC6" w:rsidP="00EB5DC6">
      <w:pPr>
        <w:spacing w:after="0" w:line="360" w:lineRule="auto"/>
        <w:rPr>
          <w:ins w:id="3" w:author="Φλούδα Χριστίνα" w:date="2018-11-26T10:47:00Z"/>
          <w:rFonts w:eastAsia="Times New Roman"/>
          <w:szCs w:val="24"/>
          <w:lang w:eastAsia="en-US"/>
        </w:rPr>
      </w:pPr>
    </w:p>
    <w:p w14:paraId="778DD198" w14:textId="77777777" w:rsidR="00EB5DC6" w:rsidRPr="00EB5DC6" w:rsidRDefault="00EB5DC6" w:rsidP="00EB5DC6">
      <w:pPr>
        <w:spacing w:after="0" w:line="360" w:lineRule="auto"/>
        <w:rPr>
          <w:ins w:id="4" w:author="Φλούδα Χριστίνα" w:date="2018-11-26T10:47:00Z"/>
          <w:rFonts w:eastAsia="Times New Roman"/>
          <w:szCs w:val="24"/>
          <w:lang w:eastAsia="en-US"/>
        </w:rPr>
      </w:pPr>
      <w:ins w:id="5" w:author="Φλούδα Χριστίνα" w:date="2018-11-26T10:47:00Z">
        <w:r w:rsidRPr="00EB5DC6">
          <w:rPr>
            <w:rFonts w:eastAsia="Times New Roman"/>
            <w:szCs w:val="24"/>
            <w:lang w:eastAsia="en-US"/>
          </w:rPr>
          <w:t>ΠΙΝΑΚΑΣ ΠΕΡΙΕΧΟΜΕΝΩΝ</w:t>
        </w:r>
      </w:ins>
    </w:p>
    <w:p w14:paraId="16AEA7D6" w14:textId="77777777" w:rsidR="00EB5DC6" w:rsidRPr="00EB5DC6" w:rsidRDefault="00EB5DC6" w:rsidP="00EB5DC6">
      <w:pPr>
        <w:spacing w:after="0" w:line="360" w:lineRule="auto"/>
        <w:rPr>
          <w:ins w:id="6" w:author="Φλούδα Χριστίνα" w:date="2018-11-26T10:47:00Z"/>
          <w:rFonts w:eastAsia="Times New Roman"/>
          <w:szCs w:val="24"/>
          <w:lang w:eastAsia="en-US"/>
        </w:rPr>
      </w:pPr>
      <w:ins w:id="7" w:author="Φλούδα Χριστίνα" w:date="2018-11-26T10:47:00Z">
        <w:r w:rsidRPr="00EB5DC6">
          <w:rPr>
            <w:rFonts w:eastAsia="Times New Roman"/>
            <w:szCs w:val="24"/>
            <w:lang w:eastAsia="en-US"/>
          </w:rPr>
          <w:t xml:space="preserve">ΙΖ΄ ΠΕΡΙΟΔΟΣ </w:t>
        </w:r>
      </w:ins>
    </w:p>
    <w:p w14:paraId="45697AB5" w14:textId="77777777" w:rsidR="00EB5DC6" w:rsidRPr="00EB5DC6" w:rsidRDefault="00EB5DC6" w:rsidP="00EB5DC6">
      <w:pPr>
        <w:spacing w:after="0" w:line="360" w:lineRule="auto"/>
        <w:rPr>
          <w:ins w:id="8" w:author="Φλούδα Χριστίνα" w:date="2018-11-26T10:47:00Z"/>
          <w:rFonts w:eastAsia="Times New Roman"/>
          <w:szCs w:val="24"/>
          <w:lang w:eastAsia="en-US"/>
        </w:rPr>
      </w:pPr>
      <w:ins w:id="9" w:author="Φλούδα Χριστίνα" w:date="2018-11-26T10:47:00Z">
        <w:r w:rsidRPr="00EB5DC6">
          <w:rPr>
            <w:rFonts w:eastAsia="Times New Roman"/>
            <w:szCs w:val="24"/>
            <w:lang w:eastAsia="en-US"/>
          </w:rPr>
          <w:t>ΠΡΟΕΔΡΕΥΟΜΕΝΗΣ ΚΟΙΝΟΒΟΥΛΕΥΤΙΚΗΣ ΔΗΜΟΚΡΑΤΙΑΣ</w:t>
        </w:r>
      </w:ins>
    </w:p>
    <w:p w14:paraId="7A9553E8" w14:textId="77777777" w:rsidR="00EB5DC6" w:rsidRPr="00EB5DC6" w:rsidRDefault="00EB5DC6" w:rsidP="00EB5DC6">
      <w:pPr>
        <w:spacing w:after="0" w:line="360" w:lineRule="auto"/>
        <w:rPr>
          <w:ins w:id="10" w:author="Φλούδα Χριστίνα" w:date="2018-11-26T10:47:00Z"/>
          <w:rFonts w:eastAsia="Times New Roman"/>
          <w:szCs w:val="24"/>
          <w:lang w:eastAsia="en-US"/>
        </w:rPr>
      </w:pPr>
      <w:ins w:id="11" w:author="Φλούδα Χριστίνα" w:date="2018-11-26T10:47:00Z">
        <w:r w:rsidRPr="00EB5DC6">
          <w:rPr>
            <w:rFonts w:eastAsia="Times New Roman"/>
            <w:szCs w:val="24"/>
            <w:lang w:eastAsia="en-US"/>
          </w:rPr>
          <w:t>ΣΥΝΟΔΟΣ Δ΄</w:t>
        </w:r>
      </w:ins>
    </w:p>
    <w:p w14:paraId="4DC0E989" w14:textId="77777777" w:rsidR="00EB5DC6" w:rsidRPr="00EB5DC6" w:rsidRDefault="00EB5DC6" w:rsidP="00EB5DC6">
      <w:pPr>
        <w:spacing w:after="0" w:line="360" w:lineRule="auto"/>
        <w:rPr>
          <w:ins w:id="12" w:author="Φλούδα Χριστίνα" w:date="2018-11-26T10:47:00Z"/>
          <w:rFonts w:eastAsia="Times New Roman"/>
          <w:szCs w:val="24"/>
          <w:lang w:eastAsia="en-US"/>
        </w:rPr>
      </w:pPr>
    </w:p>
    <w:p w14:paraId="7CCC0927" w14:textId="77777777" w:rsidR="00EB5DC6" w:rsidRPr="00EB5DC6" w:rsidRDefault="00EB5DC6" w:rsidP="00EB5DC6">
      <w:pPr>
        <w:spacing w:after="0" w:line="360" w:lineRule="auto"/>
        <w:rPr>
          <w:ins w:id="13" w:author="Φλούδα Χριστίνα" w:date="2018-11-26T10:47:00Z"/>
          <w:rFonts w:eastAsia="Times New Roman"/>
          <w:szCs w:val="24"/>
          <w:lang w:eastAsia="en-US"/>
        </w:rPr>
      </w:pPr>
      <w:ins w:id="14" w:author="Φλούδα Χριστίνα" w:date="2018-11-26T10:47:00Z">
        <w:r w:rsidRPr="00EB5DC6">
          <w:rPr>
            <w:rFonts w:eastAsia="Times New Roman"/>
            <w:szCs w:val="24"/>
            <w:lang w:eastAsia="en-US"/>
          </w:rPr>
          <w:t>ΣΥΝΕΔΡΙΑΣΗ ΚΗ΄</w:t>
        </w:r>
      </w:ins>
    </w:p>
    <w:p w14:paraId="3A881BF3" w14:textId="77777777" w:rsidR="00EB5DC6" w:rsidRPr="00EB5DC6" w:rsidRDefault="00EB5DC6" w:rsidP="00EB5DC6">
      <w:pPr>
        <w:spacing w:after="0" w:line="360" w:lineRule="auto"/>
        <w:rPr>
          <w:ins w:id="15" w:author="Φλούδα Χριστίνα" w:date="2018-11-26T10:47:00Z"/>
          <w:rFonts w:eastAsia="Times New Roman"/>
          <w:szCs w:val="24"/>
          <w:lang w:eastAsia="en-US"/>
        </w:rPr>
      </w:pPr>
      <w:ins w:id="16" w:author="Φλούδα Χριστίνα" w:date="2018-11-26T10:47:00Z">
        <w:r w:rsidRPr="00EB5DC6">
          <w:rPr>
            <w:rFonts w:eastAsia="Times New Roman"/>
            <w:szCs w:val="24"/>
            <w:lang w:eastAsia="en-US"/>
          </w:rPr>
          <w:t>Παρασκευή  16 Νοεμβρίου 2018</w:t>
        </w:r>
      </w:ins>
    </w:p>
    <w:p w14:paraId="12A4F9A5" w14:textId="77777777" w:rsidR="00EB5DC6" w:rsidRPr="00EB5DC6" w:rsidRDefault="00EB5DC6" w:rsidP="00EB5DC6">
      <w:pPr>
        <w:spacing w:after="0" w:line="360" w:lineRule="auto"/>
        <w:rPr>
          <w:ins w:id="17" w:author="Φλούδα Χριστίνα" w:date="2018-11-26T10:47:00Z"/>
          <w:rFonts w:eastAsia="Times New Roman"/>
          <w:szCs w:val="24"/>
          <w:lang w:eastAsia="en-US"/>
        </w:rPr>
      </w:pPr>
    </w:p>
    <w:p w14:paraId="5E09E38A" w14:textId="77777777" w:rsidR="00EB5DC6" w:rsidRPr="00EB5DC6" w:rsidRDefault="00EB5DC6" w:rsidP="00EB5DC6">
      <w:pPr>
        <w:spacing w:after="0" w:line="360" w:lineRule="auto"/>
        <w:rPr>
          <w:ins w:id="18" w:author="Φλούδα Χριστίνα" w:date="2018-11-26T10:47:00Z"/>
          <w:rFonts w:eastAsia="Times New Roman"/>
          <w:szCs w:val="24"/>
          <w:lang w:eastAsia="en-US"/>
        </w:rPr>
      </w:pPr>
      <w:ins w:id="19" w:author="Φλούδα Χριστίνα" w:date="2018-11-26T10:47:00Z">
        <w:r w:rsidRPr="00EB5DC6">
          <w:rPr>
            <w:rFonts w:eastAsia="Times New Roman"/>
            <w:szCs w:val="24"/>
            <w:lang w:eastAsia="en-US"/>
          </w:rPr>
          <w:t>ΘΕΜΑΤΑ</w:t>
        </w:r>
      </w:ins>
    </w:p>
    <w:p w14:paraId="3C6B129B" w14:textId="77777777" w:rsidR="00EB5DC6" w:rsidRPr="00EB5DC6" w:rsidRDefault="00EB5DC6" w:rsidP="00EB5DC6">
      <w:pPr>
        <w:spacing w:after="0" w:line="360" w:lineRule="auto"/>
        <w:rPr>
          <w:ins w:id="20" w:author="Φλούδα Χριστίνα" w:date="2018-11-26T10:47:00Z"/>
          <w:rFonts w:eastAsia="Times New Roman"/>
          <w:szCs w:val="24"/>
          <w:lang w:eastAsia="en-US"/>
        </w:rPr>
      </w:pPr>
      <w:ins w:id="21" w:author="Φλούδα Χριστίνα" w:date="2018-11-26T10:47:00Z">
        <w:r w:rsidRPr="00EB5DC6">
          <w:rPr>
            <w:rFonts w:eastAsia="Times New Roman"/>
            <w:szCs w:val="24"/>
            <w:lang w:eastAsia="en-US"/>
          </w:rPr>
          <w:t xml:space="preserve"> </w:t>
        </w:r>
        <w:r w:rsidRPr="00EB5DC6">
          <w:rPr>
            <w:rFonts w:eastAsia="Times New Roman"/>
            <w:szCs w:val="24"/>
            <w:lang w:eastAsia="en-US"/>
          </w:rPr>
          <w:br/>
          <w:t xml:space="preserve">Α. ΕΙΔΙΚΑ ΘΕΜΑΤΑ </w:t>
        </w:r>
        <w:r w:rsidRPr="00EB5DC6">
          <w:rPr>
            <w:rFonts w:eastAsia="Times New Roman"/>
            <w:szCs w:val="24"/>
            <w:lang w:eastAsia="en-US"/>
          </w:rPr>
          <w:br/>
          <w:t xml:space="preserve">1. Επικύρωση Πρακτικών, σελ. </w:t>
        </w:r>
        <w:r w:rsidRPr="00EB5DC6">
          <w:rPr>
            <w:rFonts w:eastAsia="Times New Roman"/>
            <w:szCs w:val="24"/>
            <w:lang w:eastAsia="en-US"/>
          </w:rPr>
          <w:br/>
          <w:t xml:space="preserve">2. Ανακοινώνεται ότι τη συνεδρίαση παρακολουθούν μέλη από τον Σύνδεσμο Προστασίας Παιδιών και ΑΜΕΑ, σελ. </w:t>
        </w:r>
        <w:r w:rsidRPr="00EB5DC6">
          <w:rPr>
            <w:rFonts w:eastAsia="Times New Roman"/>
            <w:szCs w:val="24"/>
            <w:lang w:eastAsia="en-US"/>
          </w:rPr>
          <w:br/>
          <w:t xml:space="preserve">3. Αναφορά από τον Πρόεδρο της Βουλής κ. Ν. </w:t>
        </w:r>
        <w:proofErr w:type="spellStart"/>
        <w:r w:rsidRPr="00EB5DC6">
          <w:rPr>
            <w:rFonts w:eastAsia="Times New Roman"/>
            <w:szCs w:val="24"/>
            <w:lang w:eastAsia="en-US"/>
          </w:rPr>
          <w:t>Βούτση</w:t>
        </w:r>
        <w:proofErr w:type="spellEnd"/>
        <w:r w:rsidRPr="00EB5DC6">
          <w:rPr>
            <w:rFonts w:eastAsia="Times New Roman"/>
            <w:szCs w:val="24"/>
            <w:lang w:eastAsia="en-US"/>
          </w:rPr>
          <w:t xml:space="preserve"> στην Επέτειο της 17ης Νοεμβρίου για την εξέγερση του Πολυτεχνείου, σελ. </w:t>
        </w:r>
        <w:r w:rsidRPr="00EB5DC6">
          <w:rPr>
            <w:rFonts w:eastAsia="Times New Roman"/>
            <w:szCs w:val="24"/>
            <w:lang w:eastAsia="en-US"/>
          </w:rPr>
          <w:br/>
          <w:t xml:space="preserve">4. Επί διαδικαστικού θέματος, σελ. </w:t>
        </w:r>
        <w:r w:rsidRPr="00EB5DC6">
          <w:rPr>
            <w:rFonts w:eastAsia="Times New Roman"/>
            <w:szCs w:val="24"/>
            <w:lang w:eastAsia="en-US"/>
          </w:rPr>
          <w:br/>
          <w:t xml:space="preserve"> </w:t>
        </w:r>
        <w:r w:rsidRPr="00EB5DC6">
          <w:rPr>
            <w:rFonts w:eastAsia="Times New Roman"/>
            <w:szCs w:val="24"/>
            <w:lang w:eastAsia="en-US"/>
          </w:rPr>
          <w:br/>
          <w:t xml:space="preserve">Β. ΚΟΙΝΟΒΟΥΛΕΥΤΙΚΟΣ ΕΛΕΓΧΟΣ </w:t>
        </w:r>
        <w:r w:rsidRPr="00EB5DC6">
          <w:rPr>
            <w:rFonts w:eastAsia="Times New Roman"/>
            <w:szCs w:val="24"/>
            <w:lang w:eastAsia="en-US"/>
          </w:rPr>
          <w:br/>
          <w:t xml:space="preserve">1. Ανακοίνωση αναφορών, σελ. </w:t>
        </w:r>
        <w:r w:rsidRPr="00EB5DC6">
          <w:rPr>
            <w:rFonts w:eastAsia="Times New Roman"/>
            <w:szCs w:val="24"/>
            <w:lang w:eastAsia="en-US"/>
          </w:rPr>
          <w:br/>
          <w:t xml:space="preserve">2. Ανακοίνωση του δελτίου επικαίρων ερωτήσεων της Δευτέρας 19 Νοεμβρίου 2018, σελ. </w:t>
        </w:r>
        <w:r w:rsidRPr="00EB5DC6">
          <w:rPr>
            <w:rFonts w:eastAsia="Times New Roman"/>
            <w:szCs w:val="24"/>
            <w:lang w:eastAsia="en-US"/>
          </w:rPr>
          <w:br/>
          <w:t xml:space="preserve">3. Συζήτηση επίκαιρης ερώτησης προς τον Υπουργό Παιδείας,  Έρευνας και Θρησκευμάτων, με θέμα: «Παραμονή και αναβάθμιση της Νοσηλευτικής Σχολής του Πανεπιστημίου Πελοποννήσου στη Σπάρτη», σελ. </w:t>
        </w:r>
        <w:r w:rsidRPr="00EB5DC6">
          <w:rPr>
            <w:rFonts w:eastAsia="Times New Roman"/>
            <w:szCs w:val="24"/>
            <w:lang w:eastAsia="en-US"/>
          </w:rPr>
          <w:br/>
        </w:r>
      </w:ins>
    </w:p>
    <w:p w14:paraId="72B5863E" w14:textId="77777777" w:rsidR="00EB5DC6" w:rsidRPr="00EB5DC6" w:rsidRDefault="00EB5DC6" w:rsidP="00EB5DC6">
      <w:pPr>
        <w:spacing w:after="0" w:line="360" w:lineRule="auto"/>
        <w:rPr>
          <w:ins w:id="22" w:author="Φλούδα Χριστίνα" w:date="2018-11-26T10:47:00Z"/>
          <w:rFonts w:eastAsia="Times New Roman"/>
          <w:szCs w:val="24"/>
          <w:lang w:eastAsia="en-US"/>
        </w:rPr>
      </w:pPr>
    </w:p>
    <w:p w14:paraId="38EBF2BB" w14:textId="77777777" w:rsidR="00EB5DC6" w:rsidRPr="00EB5DC6" w:rsidRDefault="00EB5DC6" w:rsidP="00EB5DC6">
      <w:pPr>
        <w:spacing w:after="0" w:line="360" w:lineRule="auto"/>
        <w:rPr>
          <w:ins w:id="23" w:author="Φλούδα Χριστίνα" w:date="2018-11-26T10:47:00Z"/>
          <w:rFonts w:eastAsia="Times New Roman"/>
          <w:szCs w:val="24"/>
          <w:lang w:eastAsia="en-US"/>
        </w:rPr>
      </w:pPr>
      <w:ins w:id="24" w:author="Φλούδα Χριστίνα" w:date="2018-11-26T10:47:00Z">
        <w:r w:rsidRPr="00EB5DC6">
          <w:rPr>
            <w:rFonts w:eastAsia="Times New Roman"/>
            <w:szCs w:val="24"/>
            <w:lang w:eastAsia="en-US"/>
          </w:rPr>
          <w:t>ΠΡΟΕΔΡΟΣ</w:t>
        </w:r>
      </w:ins>
    </w:p>
    <w:p w14:paraId="4ECBD3AA" w14:textId="77777777" w:rsidR="00EB5DC6" w:rsidRPr="00EB5DC6" w:rsidRDefault="00EB5DC6" w:rsidP="00EB5DC6">
      <w:pPr>
        <w:spacing w:after="0" w:line="360" w:lineRule="auto"/>
        <w:rPr>
          <w:ins w:id="25" w:author="Φλούδα Χριστίνα" w:date="2018-11-26T10:47:00Z"/>
          <w:rFonts w:eastAsia="Times New Roman"/>
          <w:szCs w:val="24"/>
          <w:lang w:eastAsia="en-US"/>
        </w:rPr>
      </w:pPr>
      <w:ins w:id="26" w:author="Φλούδα Χριστίνα" w:date="2018-11-26T10:47:00Z">
        <w:r w:rsidRPr="00EB5DC6">
          <w:rPr>
            <w:rFonts w:eastAsia="Times New Roman"/>
            <w:szCs w:val="24"/>
            <w:lang w:eastAsia="en-US"/>
          </w:rPr>
          <w:t>ΒΟΥΤΣΗΣ Ν. , σελ.</w:t>
        </w:r>
      </w:ins>
    </w:p>
    <w:p w14:paraId="7C83F187" w14:textId="77777777" w:rsidR="00EB5DC6" w:rsidRPr="00EB5DC6" w:rsidRDefault="00EB5DC6" w:rsidP="00EB5DC6">
      <w:pPr>
        <w:spacing w:after="0" w:line="360" w:lineRule="auto"/>
        <w:rPr>
          <w:ins w:id="27" w:author="Φλούδα Χριστίνα" w:date="2018-11-26T10:47:00Z"/>
          <w:rFonts w:eastAsia="Times New Roman"/>
          <w:szCs w:val="24"/>
          <w:lang w:eastAsia="en-US"/>
        </w:rPr>
      </w:pPr>
    </w:p>
    <w:p w14:paraId="6CD5C0E6" w14:textId="77777777" w:rsidR="00EB5DC6" w:rsidRPr="00EB5DC6" w:rsidRDefault="00EB5DC6" w:rsidP="00EB5DC6">
      <w:pPr>
        <w:spacing w:after="0" w:line="360" w:lineRule="auto"/>
        <w:rPr>
          <w:ins w:id="28" w:author="Φλούδα Χριστίνα" w:date="2018-11-26T10:47:00Z"/>
          <w:rFonts w:eastAsia="Times New Roman"/>
          <w:szCs w:val="24"/>
          <w:lang w:eastAsia="en-US"/>
        </w:rPr>
      </w:pPr>
    </w:p>
    <w:p w14:paraId="5F56374E" w14:textId="77777777" w:rsidR="00EB5DC6" w:rsidRPr="00EB5DC6" w:rsidRDefault="00EB5DC6" w:rsidP="00EB5DC6">
      <w:pPr>
        <w:spacing w:after="0" w:line="360" w:lineRule="auto"/>
        <w:rPr>
          <w:ins w:id="29" w:author="Φλούδα Χριστίνα" w:date="2018-11-26T10:47:00Z"/>
          <w:rFonts w:eastAsia="Times New Roman"/>
          <w:szCs w:val="24"/>
          <w:lang w:eastAsia="en-US"/>
        </w:rPr>
      </w:pPr>
      <w:ins w:id="30" w:author="Φλούδα Χριστίνα" w:date="2018-11-26T10:47:00Z">
        <w:r w:rsidRPr="00EB5DC6">
          <w:rPr>
            <w:rFonts w:eastAsia="Times New Roman"/>
            <w:szCs w:val="24"/>
            <w:lang w:eastAsia="en-US"/>
          </w:rPr>
          <w:t>ΠΡΟΕΔΡΟΥΣΑ</w:t>
        </w:r>
      </w:ins>
    </w:p>
    <w:p w14:paraId="0994A001" w14:textId="77777777" w:rsidR="00EB5DC6" w:rsidRPr="00EB5DC6" w:rsidRDefault="00EB5DC6" w:rsidP="00EB5DC6">
      <w:pPr>
        <w:spacing w:after="0" w:line="360" w:lineRule="auto"/>
        <w:rPr>
          <w:ins w:id="31" w:author="Φλούδα Χριστίνα" w:date="2018-11-26T10:47:00Z"/>
          <w:rFonts w:eastAsia="Times New Roman"/>
          <w:szCs w:val="24"/>
          <w:lang w:eastAsia="en-US"/>
        </w:rPr>
      </w:pPr>
      <w:ins w:id="32" w:author="Φλούδα Χριστίνα" w:date="2018-11-26T10:47:00Z">
        <w:r w:rsidRPr="00EB5DC6">
          <w:rPr>
            <w:rFonts w:eastAsia="Times New Roman"/>
            <w:szCs w:val="24"/>
            <w:lang w:eastAsia="en-US"/>
          </w:rPr>
          <w:t>ΧΡΙΣΤΟΔΟΥΛΟΠΟΥΛΟΥ Α. , σελ.</w:t>
        </w:r>
        <w:r w:rsidRPr="00EB5DC6">
          <w:rPr>
            <w:rFonts w:eastAsia="Times New Roman"/>
            <w:szCs w:val="24"/>
            <w:lang w:eastAsia="en-US"/>
          </w:rPr>
          <w:br/>
        </w:r>
      </w:ins>
    </w:p>
    <w:p w14:paraId="25CAF2B9" w14:textId="77777777" w:rsidR="00EB5DC6" w:rsidRPr="00EB5DC6" w:rsidRDefault="00EB5DC6" w:rsidP="00EB5DC6">
      <w:pPr>
        <w:spacing w:after="0" w:line="360" w:lineRule="auto"/>
        <w:rPr>
          <w:ins w:id="33" w:author="Φλούδα Χριστίνα" w:date="2018-11-26T10:47:00Z"/>
          <w:rFonts w:eastAsia="Times New Roman"/>
          <w:szCs w:val="24"/>
          <w:lang w:eastAsia="en-US"/>
        </w:rPr>
      </w:pPr>
    </w:p>
    <w:p w14:paraId="75CE6B0F" w14:textId="77777777" w:rsidR="00EB5DC6" w:rsidRPr="00EB5DC6" w:rsidRDefault="00EB5DC6" w:rsidP="00EB5DC6">
      <w:pPr>
        <w:spacing w:after="0" w:line="360" w:lineRule="auto"/>
        <w:rPr>
          <w:ins w:id="34" w:author="Φλούδα Χριστίνα" w:date="2018-11-26T10:47:00Z"/>
          <w:rFonts w:eastAsia="Times New Roman"/>
          <w:szCs w:val="24"/>
          <w:lang w:eastAsia="en-US"/>
        </w:rPr>
      </w:pPr>
      <w:ins w:id="35" w:author="Φλούδα Χριστίνα" w:date="2018-11-26T10:47:00Z">
        <w:r w:rsidRPr="00EB5DC6">
          <w:rPr>
            <w:rFonts w:eastAsia="Times New Roman"/>
            <w:szCs w:val="24"/>
            <w:lang w:eastAsia="en-US"/>
          </w:rPr>
          <w:t>ΟΜΙΛΗΤΕΣ</w:t>
        </w:r>
      </w:ins>
    </w:p>
    <w:p w14:paraId="3D88EAE3" w14:textId="0AEE2613" w:rsidR="00EB5DC6" w:rsidRDefault="00EB5DC6" w:rsidP="00EB5DC6">
      <w:pPr>
        <w:spacing w:line="600" w:lineRule="auto"/>
        <w:ind w:firstLine="720"/>
        <w:jc w:val="center"/>
        <w:rPr>
          <w:ins w:id="36" w:author="Φλούδα Χριστίνα" w:date="2018-11-26T10:47:00Z"/>
          <w:rFonts w:eastAsia="Times New Roman"/>
          <w:szCs w:val="24"/>
        </w:rPr>
      </w:pPr>
      <w:ins w:id="37" w:author="Φλούδα Χριστίνα" w:date="2018-11-26T10:47:00Z">
        <w:r w:rsidRPr="00EB5DC6">
          <w:rPr>
            <w:rFonts w:eastAsia="Times New Roman"/>
            <w:szCs w:val="24"/>
            <w:lang w:eastAsia="en-US"/>
          </w:rPr>
          <w:br/>
          <w:t>Α. Επί διαδικαστικού θέματος:</w:t>
        </w:r>
        <w:r w:rsidRPr="00EB5DC6">
          <w:rPr>
            <w:rFonts w:eastAsia="Times New Roman"/>
            <w:szCs w:val="24"/>
            <w:lang w:eastAsia="en-US"/>
          </w:rPr>
          <w:br/>
          <w:t>ΧΡΙΣΤΟΔΟΥΛΟΠΟΥΛΟΥ Α. , σελ.</w:t>
        </w:r>
        <w:r w:rsidRPr="00EB5DC6">
          <w:rPr>
            <w:rFonts w:eastAsia="Times New Roman"/>
            <w:szCs w:val="24"/>
            <w:lang w:eastAsia="en-US"/>
          </w:rPr>
          <w:br/>
        </w:r>
        <w:r w:rsidRPr="00EB5DC6">
          <w:rPr>
            <w:rFonts w:eastAsia="Times New Roman"/>
            <w:szCs w:val="24"/>
            <w:lang w:eastAsia="en-US"/>
          </w:rPr>
          <w:br/>
          <w:t>Β. Επί της επίκαιρης ερώτησης:</w:t>
        </w:r>
        <w:r w:rsidRPr="00EB5DC6">
          <w:rPr>
            <w:rFonts w:eastAsia="Times New Roman"/>
            <w:szCs w:val="24"/>
            <w:lang w:eastAsia="en-US"/>
          </w:rPr>
          <w:br/>
          <w:t>ΓΑΒΡΟΓΛΟΥ Κ. , σελ.</w:t>
        </w:r>
        <w:r w:rsidRPr="00EB5DC6">
          <w:rPr>
            <w:rFonts w:eastAsia="Times New Roman"/>
            <w:szCs w:val="24"/>
            <w:lang w:eastAsia="en-US"/>
          </w:rPr>
          <w:br/>
          <w:t>ΔΑΒΑΚΗΣ Α. , σελ.</w:t>
        </w:r>
        <w:r w:rsidRPr="00EB5DC6">
          <w:rPr>
            <w:rFonts w:eastAsia="Times New Roman"/>
            <w:szCs w:val="24"/>
            <w:lang w:eastAsia="en-US"/>
          </w:rPr>
          <w:br/>
        </w:r>
      </w:ins>
    </w:p>
    <w:p w14:paraId="184FDCAB" w14:textId="07A77039" w:rsidR="00D05A86" w:rsidRDefault="00EB5DC6">
      <w:pPr>
        <w:spacing w:line="600" w:lineRule="auto"/>
        <w:ind w:firstLine="720"/>
        <w:jc w:val="center"/>
        <w:rPr>
          <w:rFonts w:eastAsia="Times New Roman"/>
          <w:szCs w:val="24"/>
        </w:rPr>
      </w:pPr>
      <w:r>
        <w:rPr>
          <w:rFonts w:eastAsia="Times New Roman"/>
          <w:szCs w:val="24"/>
        </w:rPr>
        <w:t>ΠΡΑΚΤΙΚΑ ΒΟΥΛΗΣ</w:t>
      </w:r>
    </w:p>
    <w:p w14:paraId="184FDCAC" w14:textId="77777777" w:rsidR="00D05A86" w:rsidRDefault="00EB5DC6">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184FDCAD" w14:textId="77777777" w:rsidR="00D05A86" w:rsidRDefault="00EB5DC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84FDCAE" w14:textId="77777777" w:rsidR="00D05A86" w:rsidRDefault="00EB5DC6">
      <w:pPr>
        <w:spacing w:line="600" w:lineRule="auto"/>
        <w:ind w:firstLine="720"/>
        <w:jc w:val="center"/>
        <w:rPr>
          <w:rFonts w:eastAsia="Times New Roman"/>
          <w:szCs w:val="24"/>
        </w:rPr>
      </w:pPr>
      <w:r>
        <w:rPr>
          <w:rFonts w:eastAsia="Times New Roman"/>
          <w:szCs w:val="24"/>
        </w:rPr>
        <w:t>ΣΥΝΟΔΟΣ Δ΄</w:t>
      </w:r>
    </w:p>
    <w:p w14:paraId="184FDCAF" w14:textId="77777777" w:rsidR="00D05A86" w:rsidRDefault="00EB5DC6">
      <w:pPr>
        <w:spacing w:line="600" w:lineRule="auto"/>
        <w:ind w:firstLine="720"/>
        <w:jc w:val="center"/>
        <w:rPr>
          <w:rFonts w:eastAsia="Times New Roman"/>
          <w:szCs w:val="24"/>
        </w:rPr>
      </w:pPr>
      <w:r>
        <w:rPr>
          <w:rFonts w:eastAsia="Times New Roman"/>
          <w:szCs w:val="24"/>
        </w:rPr>
        <w:t>ΣΥΝΕΔΡΙΑΣΗ ΚΗ΄</w:t>
      </w:r>
    </w:p>
    <w:p w14:paraId="184FDCB0" w14:textId="77777777" w:rsidR="00D05A86" w:rsidRDefault="00EB5DC6">
      <w:pPr>
        <w:spacing w:line="600" w:lineRule="auto"/>
        <w:ind w:firstLine="720"/>
        <w:jc w:val="center"/>
        <w:rPr>
          <w:rFonts w:eastAsia="Times New Roman"/>
          <w:szCs w:val="24"/>
        </w:rPr>
      </w:pPr>
      <w:r>
        <w:rPr>
          <w:rFonts w:eastAsia="Times New Roman"/>
          <w:szCs w:val="24"/>
        </w:rPr>
        <w:t>Παρασκευή 16 Νοεμβρίου 2018</w:t>
      </w:r>
    </w:p>
    <w:p w14:paraId="184FDCB1" w14:textId="77777777" w:rsidR="00D05A86" w:rsidRDefault="00EB5DC6">
      <w:pPr>
        <w:spacing w:line="600" w:lineRule="auto"/>
        <w:ind w:firstLine="720"/>
        <w:jc w:val="both"/>
        <w:rPr>
          <w:rFonts w:eastAsia="Times New Roman"/>
          <w:szCs w:val="24"/>
        </w:rPr>
      </w:pPr>
      <w:r>
        <w:rPr>
          <w:rFonts w:eastAsia="Times New Roman"/>
          <w:szCs w:val="24"/>
        </w:rPr>
        <w:t xml:space="preserve">Αθήνα, σήμερα στις 16 Νοεμβρίου 2018, ημέρα Παρασκευή και ώρα 10.11΄, συνήλθε στην Αίθουσα των συνεδριάσεων του Βουλευτηρίου η Βουλή σε ολομέλεια για να συνεδριάσει υπό την προεδρία του Προέδρου αυτής κ. </w:t>
      </w:r>
      <w:r w:rsidRPr="006B04AD">
        <w:rPr>
          <w:rFonts w:eastAsia="Times New Roman"/>
          <w:b/>
          <w:szCs w:val="24"/>
        </w:rPr>
        <w:t>ΝΙΚΟΛΑΟΥ ΒΟΥΤΣΗ</w:t>
      </w:r>
      <w:r>
        <w:rPr>
          <w:rFonts w:eastAsia="Times New Roman"/>
          <w:szCs w:val="24"/>
        </w:rPr>
        <w:t>.</w:t>
      </w:r>
    </w:p>
    <w:p w14:paraId="184FDCB2" w14:textId="77777777" w:rsidR="00D05A86" w:rsidRDefault="00EB5DC6">
      <w:pPr>
        <w:spacing w:line="600" w:lineRule="auto"/>
        <w:ind w:firstLine="720"/>
        <w:jc w:val="both"/>
        <w:rPr>
          <w:rFonts w:eastAsia="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szCs w:val="24"/>
        </w:rPr>
        <w:t>Κυρίες</w:t>
      </w:r>
      <w:r>
        <w:rPr>
          <w:rFonts w:eastAsia="Times New Roman"/>
          <w:szCs w:val="24"/>
        </w:rPr>
        <w:t xml:space="preserve"> και κύριοι συνάδελφοι, αρχίζει η συνεδρίαση.</w:t>
      </w:r>
    </w:p>
    <w:p w14:paraId="184FDCB3" w14:textId="77777777" w:rsidR="00D05A86" w:rsidRDefault="00EB5DC6">
      <w:pPr>
        <w:spacing w:line="600" w:lineRule="auto"/>
        <w:ind w:firstLine="720"/>
        <w:jc w:val="both"/>
        <w:rPr>
          <w:rFonts w:eastAsia="Times New Roman"/>
          <w:szCs w:val="24"/>
        </w:rPr>
      </w:pPr>
      <w:r w:rsidRPr="00F42782">
        <w:rPr>
          <w:rFonts w:eastAsia="Times New Roman"/>
          <w:szCs w:val="24"/>
        </w:rPr>
        <w:t>(ΕΠΙΚΥΡΩΣΗ ΠΡΑΚΤΙΚΩΝ: Σύμφωνα με την από 15</w:t>
      </w:r>
      <w:r w:rsidRPr="00F42782">
        <w:rPr>
          <w:rFonts w:eastAsia="Times New Roman"/>
          <w:szCs w:val="24"/>
        </w:rPr>
        <w:t>-</w:t>
      </w:r>
      <w:r w:rsidRPr="00F42782">
        <w:rPr>
          <w:rFonts w:eastAsia="Times New Roman"/>
          <w:szCs w:val="24"/>
        </w:rPr>
        <w:t>11</w:t>
      </w:r>
      <w:r w:rsidRPr="00F42782">
        <w:rPr>
          <w:rFonts w:eastAsia="Times New Roman"/>
          <w:szCs w:val="24"/>
        </w:rPr>
        <w:t>-</w:t>
      </w:r>
      <w:r w:rsidRPr="00F42782">
        <w:rPr>
          <w:rFonts w:eastAsia="Times New Roman"/>
          <w:szCs w:val="24"/>
        </w:rPr>
        <w:t xml:space="preserve">2018 εξουσιοδότηση του Σώματος επικυρώθηκαν με ευθύνη του </w:t>
      </w:r>
      <w:r w:rsidRPr="00F42782">
        <w:rPr>
          <w:rFonts w:eastAsia="Times New Roman"/>
          <w:szCs w:val="24"/>
        </w:rPr>
        <w:lastRenderedPageBreak/>
        <w:t xml:space="preserve">Προεδρείου τα Πρακτικά της ΚΖ΄ συνεδριάσεώς του, της Πέμπτης 15 Νοεμβρίου 2018, σε ό,τι αφορά την ψήφιση </w:t>
      </w:r>
      <w:r w:rsidRPr="00F42782">
        <w:rPr>
          <w:rFonts w:eastAsia="Times New Roman"/>
          <w:szCs w:val="24"/>
        </w:rPr>
        <w:t>στο σύνολ</w:t>
      </w:r>
      <w:r w:rsidRPr="00F42782">
        <w:rPr>
          <w:rFonts w:eastAsia="Times New Roman"/>
          <w:szCs w:val="24"/>
        </w:rPr>
        <w:t>ο</w:t>
      </w:r>
      <w:r w:rsidRPr="00F42782">
        <w:rPr>
          <w:rFonts w:eastAsia="Times New Roman"/>
          <w:szCs w:val="24"/>
        </w:rPr>
        <w:t xml:space="preserve">: </w:t>
      </w:r>
      <w:r>
        <w:rPr>
          <w:rFonts w:eastAsia="Times New Roman"/>
          <w:szCs w:val="24"/>
        </w:rPr>
        <w:t>Α</w:t>
      </w:r>
      <w:r w:rsidRPr="00F42782">
        <w:rPr>
          <w:rFonts w:eastAsia="Times New Roman"/>
          <w:szCs w:val="24"/>
        </w:rPr>
        <w:t xml:space="preserve">) </w:t>
      </w:r>
      <w:r w:rsidRPr="00F42782">
        <w:rPr>
          <w:rFonts w:eastAsia="Times New Roman"/>
          <w:szCs w:val="24"/>
        </w:rPr>
        <w:t xml:space="preserve">του </w:t>
      </w:r>
      <w:r w:rsidRPr="00F42782">
        <w:rPr>
          <w:rFonts w:eastAsia="Times New Roman" w:cs="Times New Roman"/>
          <w:szCs w:val="24"/>
        </w:rPr>
        <w:t xml:space="preserve">Απολογισμού Δαπανών της Βουλής, οικονομικού έτους 2017, </w:t>
      </w:r>
      <w:r>
        <w:rPr>
          <w:rFonts w:eastAsia="Times New Roman" w:cs="Times New Roman"/>
          <w:szCs w:val="24"/>
        </w:rPr>
        <w:t>Β</w:t>
      </w:r>
      <w:r w:rsidRPr="00F42782">
        <w:rPr>
          <w:rFonts w:eastAsia="Times New Roman" w:cs="Times New Roman"/>
          <w:szCs w:val="24"/>
        </w:rPr>
        <w:t xml:space="preserve">) </w:t>
      </w:r>
      <w:r w:rsidRPr="00F42782">
        <w:rPr>
          <w:rFonts w:eastAsia="Times New Roman" w:cs="Times New Roman"/>
          <w:szCs w:val="24"/>
        </w:rPr>
        <w:t xml:space="preserve">του </w:t>
      </w:r>
      <w:r w:rsidRPr="00F42782">
        <w:rPr>
          <w:rFonts w:eastAsia="Times New Roman" w:cs="Times New Roman"/>
          <w:szCs w:val="24"/>
        </w:rPr>
        <w:t xml:space="preserve">Σχεδίου Προϋπολογισμού Δαπανών της Βουλής, οικονομικού έτους 2019, </w:t>
      </w:r>
      <w:r>
        <w:rPr>
          <w:rFonts w:eastAsia="Times New Roman" w:cs="Times New Roman"/>
          <w:szCs w:val="24"/>
        </w:rPr>
        <w:t>Γ</w:t>
      </w:r>
      <w:r w:rsidRPr="00F42782">
        <w:rPr>
          <w:rFonts w:eastAsia="Times New Roman" w:cs="Times New Roman"/>
          <w:szCs w:val="24"/>
        </w:rPr>
        <w:t xml:space="preserve">) </w:t>
      </w:r>
      <w:r w:rsidRPr="00F42782">
        <w:rPr>
          <w:rFonts w:eastAsia="Times New Roman" w:cs="Times New Roman"/>
          <w:szCs w:val="24"/>
        </w:rPr>
        <w:t xml:space="preserve">της </w:t>
      </w:r>
      <w:r w:rsidRPr="00F42782">
        <w:rPr>
          <w:rFonts w:eastAsia="Times New Roman" w:cs="Times New Roman"/>
          <w:szCs w:val="24"/>
        </w:rPr>
        <w:t>Κύρωση</w:t>
      </w:r>
      <w:r w:rsidRPr="00F42782">
        <w:rPr>
          <w:rFonts w:eastAsia="Times New Roman" w:cs="Times New Roman"/>
          <w:szCs w:val="24"/>
        </w:rPr>
        <w:t>ς</w:t>
      </w:r>
      <w:r w:rsidRPr="00F42782">
        <w:rPr>
          <w:rFonts w:eastAsia="Times New Roman" w:cs="Times New Roman"/>
          <w:szCs w:val="24"/>
        </w:rPr>
        <w:t xml:space="preserve">: α) της από 29 Ιουνίου 2018 Πράξης Νομοθετικού Περιεχομένου «Παράταση μειωμένων συντελεστών </w:t>
      </w:r>
      <w:r w:rsidRPr="00F42782">
        <w:rPr>
          <w:rFonts w:eastAsia="Times New Roman" w:cs="Times New Roman"/>
          <w:szCs w:val="24"/>
        </w:rPr>
        <w:t>ΦΠΑ στα νησιά Λέρο, Λέσβο, Κω, Σάμο και Χίο» (</w:t>
      </w:r>
      <w:r w:rsidRPr="00F42782">
        <w:rPr>
          <w:rFonts w:eastAsia="Times New Roman" w:cs="Times New Roman"/>
          <w:szCs w:val="24"/>
        </w:rPr>
        <w:t>Α΄</w:t>
      </w:r>
      <w:r w:rsidRPr="00F42782">
        <w:rPr>
          <w:rFonts w:eastAsia="Times New Roman" w:cs="Times New Roman"/>
          <w:szCs w:val="24"/>
        </w:rPr>
        <w:t>115), β) της από 24 Ιουλίου 2018 Πράξης Νομοθετικού Περιεχομένου «Σύσταση ειδικού λογαριασμού για την αρωγή πληγέντων από τις πυρκαγιές που ξέσπασαν σε περιοχές της Επικράτειας στις 23 και 24 Ιουλίου 2018» (</w:t>
      </w:r>
      <w:r w:rsidRPr="00F42782">
        <w:rPr>
          <w:rFonts w:eastAsia="Times New Roman" w:cs="Times New Roman"/>
          <w:szCs w:val="24"/>
        </w:rPr>
        <w:t>Α</w:t>
      </w:r>
      <w:r w:rsidRPr="00F42782">
        <w:rPr>
          <w:rFonts w:eastAsia="Times New Roman" w:cs="Times New Roman"/>
          <w:szCs w:val="24"/>
        </w:rPr>
        <w:t>΄</w:t>
      </w:r>
      <w:r w:rsidRPr="00F42782">
        <w:rPr>
          <w:rFonts w:eastAsia="Times New Roman" w:cs="Times New Roman"/>
          <w:szCs w:val="24"/>
        </w:rPr>
        <w:t>135), γ) της από 26 Ιουλίου 2018 Πράξης Νομοθετικού Περιεχομένου «Έκτακτα μέτρα για τη στήριξη των πληγέντων και την αποκατάσταση ζημιών από τις πυρκαγιές που έπληξαν περιοχές της Περιφέρειας Αττικής στις 23 και 24 Ιουλίου 2018» (</w:t>
      </w:r>
      <w:r w:rsidRPr="00F42782">
        <w:rPr>
          <w:rFonts w:eastAsia="Times New Roman" w:cs="Times New Roman"/>
          <w:szCs w:val="24"/>
        </w:rPr>
        <w:t>Α΄</w:t>
      </w:r>
      <w:r w:rsidRPr="00F42782">
        <w:rPr>
          <w:rFonts w:eastAsia="Times New Roman" w:cs="Times New Roman"/>
          <w:szCs w:val="24"/>
        </w:rPr>
        <w:t xml:space="preserve">138) και δ) της από 10 </w:t>
      </w:r>
      <w:r w:rsidRPr="00F42782">
        <w:rPr>
          <w:rFonts w:eastAsia="Times New Roman" w:cs="Times New Roman"/>
          <w:szCs w:val="24"/>
        </w:rPr>
        <w:t xml:space="preserve">Αυγούστου 2018 Πράξης Νομοθετικού Περιεχομένου «Επείγοντα μέτρα για την εκτέλεση πράξεων κατεδάφισης και την αποκατάσταση ζημιών από τις πυρκαγιές της </w:t>
      </w:r>
      <w:r w:rsidRPr="00F42782">
        <w:rPr>
          <w:rFonts w:eastAsia="Times New Roman" w:cs="Times New Roman"/>
          <w:szCs w:val="24"/>
        </w:rPr>
        <w:t xml:space="preserve">23ης </w:t>
      </w:r>
      <w:r w:rsidRPr="00F42782">
        <w:rPr>
          <w:rFonts w:eastAsia="Times New Roman" w:cs="Times New Roman"/>
          <w:szCs w:val="24"/>
        </w:rPr>
        <w:t>και 24ης Ιουλίου 2018</w:t>
      </w:r>
      <w:r w:rsidRPr="00F42782">
        <w:rPr>
          <w:rFonts w:eastAsia="Times New Roman" w:cs="Times New Roman"/>
          <w:szCs w:val="24"/>
        </w:rPr>
        <w:t xml:space="preserve">» </w:t>
      </w:r>
      <w:r w:rsidRPr="00F42782">
        <w:rPr>
          <w:rFonts w:eastAsia="Times New Roman" w:cs="Times New Roman"/>
          <w:szCs w:val="24"/>
        </w:rPr>
        <w:t>(</w:t>
      </w:r>
      <w:r w:rsidRPr="00F42782">
        <w:rPr>
          <w:rFonts w:eastAsia="Times New Roman" w:cs="Times New Roman"/>
          <w:szCs w:val="24"/>
        </w:rPr>
        <w:t>Α΄</w:t>
      </w:r>
      <w:r w:rsidRPr="00F42782">
        <w:rPr>
          <w:rFonts w:eastAsia="Times New Roman" w:cs="Times New Roman"/>
          <w:szCs w:val="24"/>
        </w:rPr>
        <w:t>149) και άλλες διατάξεις</w:t>
      </w:r>
      <w:r w:rsidRPr="00F42782">
        <w:rPr>
          <w:rFonts w:eastAsia="Times New Roman"/>
          <w:szCs w:val="24"/>
        </w:rPr>
        <w:t>».)</w:t>
      </w:r>
    </w:p>
    <w:p w14:paraId="184FDCB4" w14:textId="77777777" w:rsidR="00D05A86" w:rsidRDefault="00EB5DC6">
      <w:pPr>
        <w:spacing w:line="600" w:lineRule="auto"/>
        <w:ind w:firstLine="720"/>
        <w:jc w:val="both"/>
        <w:rPr>
          <w:rFonts w:eastAsia="Times New Roman"/>
          <w:szCs w:val="24"/>
        </w:rPr>
      </w:pPr>
      <w:r w:rsidRPr="00193C1D">
        <w:rPr>
          <w:rFonts w:eastAsia="Times New Roman"/>
          <w:szCs w:val="24"/>
        </w:rPr>
        <w:lastRenderedPageBreak/>
        <w:t>Κυρίες και κύριοι συνάδελφοι, σήμερα η διαδικα</w:t>
      </w:r>
      <w:r w:rsidRPr="00193C1D">
        <w:rPr>
          <w:rFonts w:eastAsia="Times New Roman"/>
          <w:szCs w:val="24"/>
        </w:rPr>
        <w:t xml:space="preserve">σία προβλέπει ανάγνωση αναφορών και συζήτηση επίκαιρων ερωτήσεων. </w:t>
      </w:r>
    </w:p>
    <w:p w14:paraId="184FDCB5" w14:textId="77777777" w:rsidR="00D05A86" w:rsidRDefault="00EB5DC6">
      <w:pPr>
        <w:spacing w:line="600" w:lineRule="auto"/>
        <w:ind w:firstLine="720"/>
        <w:jc w:val="both"/>
        <w:rPr>
          <w:rFonts w:eastAsia="Times New Roman" w:cs="Times New Roman"/>
          <w:szCs w:val="24"/>
        </w:rPr>
      </w:pPr>
      <w:r>
        <w:rPr>
          <w:rFonts w:eastAsia="Times New Roman"/>
          <w:szCs w:val="24"/>
        </w:rPr>
        <w:t>Αρχίζοντας</w:t>
      </w:r>
      <w:r w:rsidRPr="00193C1D">
        <w:rPr>
          <w:rFonts w:eastAsia="Times New Roman"/>
          <w:szCs w:val="24"/>
        </w:rPr>
        <w:t xml:space="preserve"> </w:t>
      </w:r>
      <w:r>
        <w:rPr>
          <w:rFonts w:eastAsia="Times New Roman"/>
          <w:szCs w:val="24"/>
        </w:rPr>
        <w:t>τ</w:t>
      </w:r>
      <w:r w:rsidRPr="00193C1D">
        <w:rPr>
          <w:rFonts w:eastAsia="Times New Roman"/>
          <w:szCs w:val="24"/>
        </w:rPr>
        <w:t>η συνεδρίαση με απόφαση της Διάσκεψης των Προέδρων θα γίνει μ</w:t>
      </w:r>
      <w:r>
        <w:rPr>
          <w:rFonts w:eastAsia="Times New Roman"/>
          <w:szCs w:val="24"/>
        </w:rPr>
        <w:t xml:space="preserve">ια αναφορά από τον </w:t>
      </w:r>
      <w:proofErr w:type="spellStart"/>
      <w:r>
        <w:rPr>
          <w:rFonts w:eastAsia="Times New Roman"/>
          <w:szCs w:val="24"/>
        </w:rPr>
        <w:t>Προεδρεύοντα</w:t>
      </w:r>
      <w:proofErr w:type="spellEnd"/>
      <w:r>
        <w:rPr>
          <w:rFonts w:eastAsia="Times New Roman"/>
          <w:szCs w:val="24"/>
        </w:rPr>
        <w:t>,</w:t>
      </w:r>
      <w:r w:rsidRPr="00193C1D">
        <w:rPr>
          <w:rFonts w:eastAsia="Times New Roman"/>
          <w:szCs w:val="24"/>
        </w:rPr>
        <w:t xml:space="preserve"> δηλαδή εμένα εν προκειμένω</w:t>
      </w:r>
      <w:r>
        <w:rPr>
          <w:rFonts w:eastAsia="Times New Roman"/>
          <w:szCs w:val="24"/>
        </w:rPr>
        <w:t xml:space="preserve">, </w:t>
      </w:r>
      <w:r>
        <w:rPr>
          <w:rFonts w:eastAsia="Times New Roman" w:cs="Times New Roman"/>
          <w:szCs w:val="24"/>
        </w:rPr>
        <w:t xml:space="preserve">στην </w:t>
      </w:r>
      <w:r>
        <w:rPr>
          <w:rFonts w:eastAsia="Times New Roman" w:cs="Times New Roman"/>
          <w:szCs w:val="24"/>
        </w:rPr>
        <w:t xml:space="preserve">επέτειο </w:t>
      </w:r>
      <w:r>
        <w:rPr>
          <w:rFonts w:eastAsia="Times New Roman" w:cs="Times New Roman"/>
          <w:szCs w:val="24"/>
        </w:rPr>
        <w:t>της 17</w:t>
      </w:r>
      <w:r w:rsidRPr="00A944E4">
        <w:rPr>
          <w:rFonts w:eastAsia="Times New Roman" w:cs="Times New Roman"/>
          <w:szCs w:val="24"/>
          <w:vertAlign w:val="superscript"/>
        </w:rPr>
        <w:t>ης</w:t>
      </w:r>
      <w:r>
        <w:rPr>
          <w:rFonts w:eastAsia="Times New Roman" w:cs="Times New Roman"/>
          <w:szCs w:val="24"/>
        </w:rPr>
        <w:t xml:space="preserve"> </w:t>
      </w:r>
      <w:r w:rsidRPr="00193C1D">
        <w:rPr>
          <w:rFonts w:eastAsia="Times New Roman" w:cs="Times New Roman"/>
          <w:szCs w:val="24"/>
        </w:rPr>
        <w:t xml:space="preserve">Νοεμβρίου για την εξέγερση του </w:t>
      </w:r>
      <w:r w:rsidRPr="00193C1D">
        <w:rPr>
          <w:rFonts w:eastAsia="Times New Roman" w:cs="Times New Roman"/>
          <w:szCs w:val="24"/>
        </w:rPr>
        <w:t>Πολυτεχνείου</w:t>
      </w:r>
      <w:r>
        <w:rPr>
          <w:rFonts w:eastAsia="Times New Roman" w:cs="Times New Roman"/>
          <w:szCs w:val="24"/>
        </w:rPr>
        <w:t>.</w:t>
      </w:r>
    </w:p>
    <w:p w14:paraId="184FDCB6" w14:textId="77777777" w:rsidR="00D05A86" w:rsidRDefault="00EB5DC6">
      <w:pPr>
        <w:spacing w:line="600" w:lineRule="auto"/>
        <w:ind w:firstLine="720"/>
        <w:jc w:val="both"/>
        <w:rPr>
          <w:rFonts w:eastAsia="Times New Roman"/>
          <w:szCs w:val="24"/>
        </w:rPr>
      </w:pPr>
      <w:r w:rsidRPr="00193C1D">
        <w:rPr>
          <w:rFonts w:eastAsia="Times New Roman"/>
          <w:szCs w:val="24"/>
        </w:rPr>
        <w:t>Θα ήθελα να ξεκινήσω διαβάζοντάς σας το Δελτίο Τύπου που βγάζει</w:t>
      </w:r>
      <w:r>
        <w:rPr>
          <w:rFonts w:eastAsia="Times New Roman"/>
          <w:szCs w:val="24"/>
        </w:rPr>
        <w:t xml:space="preserve"> σήμερα</w:t>
      </w:r>
      <w:r w:rsidRPr="00193C1D">
        <w:rPr>
          <w:rFonts w:eastAsia="Times New Roman"/>
          <w:szCs w:val="24"/>
        </w:rPr>
        <w:t xml:space="preserve"> η Βουλή. </w:t>
      </w:r>
    </w:p>
    <w:p w14:paraId="184FDCB7" w14:textId="77777777" w:rsidR="00D05A86" w:rsidRDefault="00EB5DC6">
      <w:pPr>
        <w:spacing w:line="600" w:lineRule="auto"/>
        <w:ind w:firstLine="720"/>
        <w:jc w:val="both"/>
        <w:rPr>
          <w:rFonts w:eastAsia="Times New Roman"/>
          <w:szCs w:val="24"/>
        </w:rPr>
      </w:pPr>
      <w:r>
        <w:rPr>
          <w:rFonts w:eastAsia="Times New Roman"/>
          <w:szCs w:val="24"/>
        </w:rPr>
        <w:t>«</w:t>
      </w:r>
      <w:r w:rsidRPr="00193C1D">
        <w:rPr>
          <w:rFonts w:eastAsia="Times New Roman"/>
          <w:szCs w:val="24"/>
        </w:rPr>
        <w:t xml:space="preserve">Η Βουλή τίμησε την </w:t>
      </w:r>
      <w:r>
        <w:rPr>
          <w:rFonts w:eastAsia="Times New Roman"/>
          <w:szCs w:val="24"/>
        </w:rPr>
        <w:t>ε</w:t>
      </w:r>
      <w:r w:rsidRPr="00193C1D">
        <w:rPr>
          <w:rFonts w:eastAsia="Times New Roman"/>
          <w:szCs w:val="24"/>
        </w:rPr>
        <w:t xml:space="preserve">πέτειο </w:t>
      </w:r>
      <w:r w:rsidRPr="00193C1D">
        <w:rPr>
          <w:rFonts w:eastAsia="Times New Roman"/>
          <w:szCs w:val="24"/>
        </w:rPr>
        <w:t xml:space="preserve">της </w:t>
      </w:r>
      <w:r>
        <w:rPr>
          <w:rFonts w:eastAsia="Times New Roman"/>
          <w:szCs w:val="24"/>
        </w:rPr>
        <w:t>ε</w:t>
      </w:r>
      <w:r w:rsidRPr="00193C1D">
        <w:rPr>
          <w:rFonts w:eastAsia="Times New Roman"/>
          <w:szCs w:val="24"/>
        </w:rPr>
        <w:t xml:space="preserve">ξέγερσης </w:t>
      </w:r>
      <w:r w:rsidRPr="00193C1D">
        <w:rPr>
          <w:rFonts w:eastAsia="Times New Roman"/>
          <w:szCs w:val="24"/>
        </w:rPr>
        <w:t>του Πολυτεχνείου</w:t>
      </w:r>
      <w:r>
        <w:rPr>
          <w:rFonts w:eastAsia="Times New Roman"/>
          <w:szCs w:val="24"/>
        </w:rPr>
        <w:t>.</w:t>
      </w:r>
    </w:p>
    <w:p w14:paraId="184FDCB8" w14:textId="77777777" w:rsidR="00D05A86" w:rsidRDefault="00EB5DC6">
      <w:pPr>
        <w:spacing w:line="600" w:lineRule="auto"/>
        <w:ind w:firstLine="720"/>
        <w:jc w:val="both"/>
        <w:rPr>
          <w:rFonts w:eastAsia="Times New Roman"/>
          <w:szCs w:val="24"/>
        </w:rPr>
      </w:pPr>
      <w:r w:rsidRPr="00193C1D">
        <w:rPr>
          <w:rFonts w:eastAsia="Times New Roman"/>
          <w:szCs w:val="24"/>
        </w:rPr>
        <w:t xml:space="preserve">Κοινοβουλευτική αντιπροσωπεία, τιμώντας τους αγωνιστές του Πολυτεχνείου, προσήλθε σήμερα το πρωί και </w:t>
      </w:r>
      <w:r w:rsidRPr="00193C1D">
        <w:rPr>
          <w:rFonts w:eastAsia="Times New Roman"/>
          <w:szCs w:val="24"/>
        </w:rPr>
        <w:t xml:space="preserve">κατέθεσε στεφάνι στον περίβολο, αφού ομάδα αγνώστων εμπόδισε τους Βουλευτές να εισέλθουν στο μνημείο </w:t>
      </w:r>
      <w:r w:rsidRPr="00193C1D">
        <w:rPr>
          <w:rFonts w:eastAsia="Times New Roman"/>
          <w:szCs w:val="24"/>
        </w:rPr>
        <w:t>του</w:t>
      </w:r>
      <w:r>
        <w:rPr>
          <w:rFonts w:eastAsia="Times New Roman"/>
          <w:szCs w:val="24"/>
        </w:rPr>
        <w:t xml:space="preserve"> </w:t>
      </w:r>
      <w:r w:rsidRPr="00193C1D">
        <w:rPr>
          <w:rFonts w:eastAsia="Times New Roman"/>
          <w:szCs w:val="24"/>
        </w:rPr>
        <w:t>Πολυτεχνείου.</w:t>
      </w:r>
      <w:r>
        <w:rPr>
          <w:rFonts w:eastAsia="Times New Roman"/>
          <w:szCs w:val="24"/>
        </w:rPr>
        <w:t xml:space="preserve"> </w:t>
      </w:r>
      <w:r w:rsidRPr="00193C1D">
        <w:rPr>
          <w:rFonts w:eastAsia="Times New Roman"/>
          <w:szCs w:val="24"/>
        </w:rPr>
        <w:t xml:space="preserve">Επικεφαλής της Κοινοβουλευτικής Αντιπροσωπείας ήταν ο κ. Θεόδωρος </w:t>
      </w:r>
      <w:proofErr w:type="spellStart"/>
      <w:r w:rsidRPr="00193C1D">
        <w:rPr>
          <w:rFonts w:eastAsia="Times New Roman"/>
          <w:szCs w:val="24"/>
        </w:rPr>
        <w:t>Δρίτσας</w:t>
      </w:r>
      <w:proofErr w:type="spellEnd"/>
      <w:r w:rsidRPr="00193C1D">
        <w:rPr>
          <w:rFonts w:eastAsia="Times New Roman"/>
          <w:szCs w:val="24"/>
        </w:rPr>
        <w:t>, ως εκπρόσωπος του Προέδρου της Βουλής</w:t>
      </w:r>
      <w:r>
        <w:rPr>
          <w:rFonts w:eastAsia="Times New Roman"/>
          <w:szCs w:val="24"/>
        </w:rPr>
        <w:t>»</w:t>
      </w:r>
      <w:r w:rsidRPr="00193C1D">
        <w:rPr>
          <w:rFonts w:eastAsia="Times New Roman"/>
          <w:szCs w:val="24"/>
        </w:rPr>
        <w:t xml:space="preserve">. </w:t>
      </w:r>
    </w:p>
    <w:p w14:paraId="184FDCB9" w14:textId="77777777" w:rsidR="00D05A86" w:rsidRDefault="00EB5DC6">
      <w:pPr>
        <w:spacing w:line="600" w:lineRule="auto"/>
        <w:ind w:firstLine="720"/>
        <w:jc w:val="both"/>
        <w:rPr>
          <w:rFonts w:eastAsia="Times New Roman"/>
          <w:szCs w:val="24"/>
        </w:rPr>
      </w:pPr>
      <w:r w:rsidRPr="00193C1D">
        <w:rPr>
          <w:rFonts w:eastAsia="Times New Roman"/>
          <w:szCs w:val="24"/>
        </w:rPr>
        <w:lastRenderedPageBreak/>
        <w:t xml:space="preserve">Ο κ. </w:t>
      </w:r>
      <w:proofErr w:type="spellStart"/>
      <w:r w:rsidRPr="00193C1D">
        <w:rPr>
          <w:rFonts w:eastAsia="Times New Roman"/>
          <w:szCs w:val="24"/>
        </w:rPr>
        <w:t>Δρίτσας</w:t>
      </w:r>
      <w:proofErr w:type="spellEnd"/>
      <w:r w:rsidRPr="00193C1D">
        <w:rPr>
          <w:rFonts w:eastAsia="Times New Roman"/>
          <w:szCs w:val="24"/>
        </w:rPr>
        <w:t xml:space="preserve"> έκανε τη</w:t>
      </w:r>
      <w:r w:rsidRPr="00193C1D">
        <w:rPr>
          <w:rFonts w:eastAsia="Times New Roman"/>
          <w:szCs w:val="24"/>
        </w:rPr>
        <w:t>ν ακόλουθη δήλωση:</w:t>
      </w:r>
      <w:r>
        <w:rPr>
          <w:rFonts w:eastAsia="Times New Roman"/>
          <w:szCs w:val="24"/>
        </w:rPr>
        <w:t xml:space="preserve"> </w:t>
      </w:r>
      <w:r w:rsidRPr="00193C1D">
        <w:rPr>
          <w:rFonts w:eastAsia="Times New Roman"/>
          <w:szCs w:val="24"/>
        </w:rPr>
        <w:t xml:space="preserve">«Η Βουλή των Ελλήνων, έστω και υπό αυτές τις συνθήκες, κατέθεσε το στεφάνι της στον περίβολο του Πολυτεχνείου. Οι αγώνες για τη </w:t>
      </w:r>
      <w:r>
        <w:rPr>
          <w:rFonts w:eastAsia="Times New Roman"/>
          <w:szCs w:val="24"/>
        </w:rPr>
        <w:t>δ</w:t>
      </w:r>
      <w:r w:rsidRPr="00193C1D">
        <w:rPr>
          <w:rFonts w:eastAsia="Times New Roman"/>
          <w:szCs w:val="24"/>
        </w:rPr>
        <w:t>ημοκρατία</w:t>
      </w:r>
      <w:r w:rsidRPr="00193C1D">
        <w:rPr>
          <w:rFonts w:eastAsia="Times New Roman"/>
          <w:szCs w:val="24"/>
        </w:rPr>
        <w:t>, οι αγώνες της εξέγερσης του Πολυτεχνείου, ένωσαν δυ</w:t>
      </w:r>
      <w:r>
        <w:rPr>
          <w:rFonts w:eastAsia="Times New Roman"/>
          <w:szCs w:val="24"/>
        </w:rPr>
        <w:t xml:space="preserve">νάμεις πολύ διαφορετικές σε έναν </w:t>
      </w:r>
      <w:r w:rsidRPr="00193C1D">
        <w:rPr>
          <w:rFonts w:eastAsia="Times New Roman"/>
          <w:szCs w:val="24"/>
        </w:rPr>
        <w:t>στόχο που έφε</w:t>
      </w:r>
      <w:r w:rsidRPr="00193C1D">
        <w:rPr>
          <w:rFonts w:eastAsia="Times New Roman"/>
          <w:szCs w:val="24"/>
        </w:rPr>
        <w:t xml:space="preserve">ρε αποτέλεσμα. </w:t>
      </w:r>
    </w:p>
    <w:p w14:paraId="184FDCBA" w14:textId="77777777" w:rsidR="00D05A86" w:rsidRDefault="00EB5DC6">
      <w:pPr>
        <w:spacing w:line="600" w:lineRule="auto"/>
        <w:ind w:firstLine="720"/>
        <w:jc w:val="both"/>
        <w:rPr>
          <w:rFonts w:eastAsia="Times New Roman"/>
          <w:szCs w:val="24"/>
        </w:rPr>
      </w:pPr>
      <w:r>
        <w:rPr>
          <w:rFonts w:eastAsia="Times New Roman"/>
          <w:szCs w:val="24"/>
        </w:rPr>
        <w:t xml:space="preserve">Οι καιροί επιτάσσουν και στις σημερινές συνθήκες, στις μεγάλες δυσκολίες που αντιμετωπίζει η κοινωνία μας, ο λαός και ο τόπος μας, το μήνυμα του Πολυτεχνείου να είναι μήνυμα αγωνιστικής, προωθητικής διεκδίκησης και όχι διχασμού». </w:t>
      </w:r>
    </w:p>
    <w:p w14:paraId="184FDCBB" w14:textId="77777777" w:rsidR="00D05A86" w:rsidRDefault="00EB5DC6">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Κ</w:t>
      </w:r>
      <w:r>
        <w:rPr>
          <w:rFonts w:eastAsia="Times New Roman"/>
          <w:szCs w:val="24"/>
        </w:rPr>
        <w:t>οιν</w:t>
      </w:r>
      <w:r>
        <w:rPr>
          <w:rFonts w:eastAsia="Times New Roman"/>
          <w:szCs w:val="24"/>
        </w:rPr>
        <w:t xml:space="preserve">οβουλευτική </w:t>
      </w:r>
      <w:r>
        <w:rPr>
          <w:rFonts w:eastAsia="Times New Roman"/>
          <w:szCs w:val="24"/>
        </w:rPr>
        <w:t>Α</w:t>
      </w:r>
      <w:r>
        <w:rPr>
          <w:rFonts w:eastAsia="Times New Roman"/>
          <w:szCs w:val="24"/>
        </w:rPr>
        <w:t xml:space="preserve">ντιπροσωπεία μετείχαν οι Βουλευτές Αφροδίτη </w:t>
      </w:r>
      <w:proofErr w:type="spellStart"/>
      <w:r>
        <w:rPr>
          <w:rFonts w:eastAsia="Times New Roman"/>
          <w:szCs w:val="24"/>
        </w:rPr>
        <w:t>Θεοπεφτάτου</w:t>
      </w:r>
      <w:proofErr w:type="spellEnd"/>
      <w:r>
        <w:rPr>
          <w:rFonts w:eastAsia="Times New Roman"/>
          <w:szCs w:val="24"/>
        </w:rPr>
        <w:t xml:space="preserve">, Αννέτα Καββαδία, Νικόλαος </w:t>
      </w:r>
      <w:proofErr w:type="spellStart"/>
      <w:r>
        <w:rPr>
          <w:rFonts w:eastAsia="Times New Roman"/>
          <w:szCs w:val="24"/>
        </w:rPr>
        <w:t>Μανιός</w:t>
      </w:r>
      <w:proofErr w:type="spellEnd"/>
      <w:r>
        <w:rPr>
          <w:rFonts w:eastAsia="Times New Roman"/>
          <w:szCs w:val="24"/>
        </w:rPr>
        <w:t>, Χρήστος Μαντάς, Αριστείδης Μπαλτάς και Δημήτρης Ρίζος και εξ όσων γνωρίζω, ήταν και αντιπροσωπεία του Συλλόγου των Υπαλλήλων της Βουλής, που από χθες εί</w:t>
      </w:r>
      <w:r>
        <w:rPr>
          <w:rFonts w:eastAsia="Times New Roman"/>
          <w:szCs w:val="24"/>
        </w:rPr>
        <w:t xml:space="preserve">χε καλέσει προς τούτο. </w:t>
      </w:r>
    </w:p>
    <w:p w14:paraId="184FDCBC" w14:textId="77777777" w:rsidR="00D05A86" w:rsidRDefault="00EB5DC6">
      <w:pPr>
        <w:spacing w:line="600" w:lineRule="auto"/>
        <w:ind w:firstLine="720"/>
        <w:jc w:val="both"/>
        <w:rPr>
          <w:rFonts w:eastAsia="Times New Roman"/>
          <w:szCs w:val="24"/>
        </w:rPr>
      </w:pPr>
      <w:r>
        <w:rPr>
          <w:rFonts w:eastAsia="Times New Roman"/>
          <w:szCs w:val="24"/>
        </w:rPr>
        <w:t xml:space="preserve">Κυρίες και κύριοι συνάδελφοι, σαράντα πέντε χρόνια μετά την εξέγερση του Νοέμβρη στο Πολυτεχνείο, είναι κοινή και στέρεη μέσα στον χρόνο η συλλογική μνήμη και πεποίθηση για την </w:t>
      </w:r>
      <w:r>
        <w:rPr>
          <w:rFonts w:eastAsia="Times New Roman"/>
          <w:szCs w:val="24"/>
        </w:rPr>
        <w:lastRenderedPageBreak/>
        <w:t>ιστορική προσφορά αυτού του γεγονότος, που είχε πανευρω</w:t>
      </w:r>
      <w:r>
        <w:rPr>
          <w:rFonts w:eastAsia="Times New Roman"/>
          <w:szCs w:val="24"/>
        </w:rPr>
        <w:t xml:space="preserve">παϊκή και παγκόσμια απήχηση, όχι μόνο για την πτώση της δικτατορίας, αλλά και για τη διαμόρφωση μιας δημοκρατικής συνείδησης και τη δημοκρατική διαπαιδαγώγηση των μετέπειτα γενεών μέχρι σήμερα, αλλά βέβαια και για την ίδια τη στερέωση της </w:t>
      </w:r>
      <w:r>
        <w:rPr>
          <w:rFonts w:eastAsia="Times New Roman"/>
          <w:szCs w:val="24"/>
        </w:rPr>
        <w:t xml:space="preserve">δημοκρατίας </w:t>
      </w:r>
      <w:r>
        <w:rPr>
          <w:rFonts w:eastAsia="Times New Roman"/>
          <w:szCs w:val="24"/>
        </w:rPr>
        <w:t>όλα α</w:t>
      </w:r>
      <w:r>
        <w:rPr>
          <w:rFonts w:eastAsia="Times New Roman"/>
          <w:szCs w:val="24"/>
        </w:rPr>
        <w:t xml:space="preserve">υτά τα χρόνια. </w:t>
      </w:r>
    </w:p>
    <w:p w14:paraId="184FDCBD" w14:textId="77777777" w:rsidR="00D05A86" w:rsidRDefault="00EB5DC6">
      <w:pPr>
        <w:spacing w:line="600" w:lineRule="auto"/>
        <w:ind w:firstLine="720"/>
        <w:jc w:val="both"/>
        <w:rPr>
          <w:rFonts w:eastAsia="Times New Roman"/>
          <w:szCs w:val="24"/>
        </w:rPr>
      </w:pPr>
      <w:r>
        <w:rPr>
          <w:rFonts w:eastAsia="Times New Roman"/>
          <w:szCs w:val="24"/>
        </w:rPr>
        <w:t xml:space="preserve">Η απότιση φόρου τιμής στα θύματα της εξέγερσης, –ενδεικτικά αναφέρω τα νέα παιδιά τότε, Μιχάλη </w:t>
      </w:r>
      <w:proofErr w:type="spellStart"/>
      <w:r>
        <w:rPr>
          <w:rFonts w:eastAsia="Times New Roman"/>
          <w:szCs w:val="24"/>
        </w:rPr>
        <w:t>Μυρογιάννη</w:t>
      </w:r>
      <w:proofErr w:type="spellEnd"/>
      <w:r>
        <w:rPr>
          <w:rFonts w:eastAsia="Times New Roman"/>
          <w:szCs w:val="24"/>
        </w:rPr>
        <w:t xml:space="preserve"> και Διομήδη Κομνηνό, σήμερα είναι μαζί μας πάλι εδώ η αδελφή του- όπως στα </w:t>
      </w:r>
      <w:r>
        <w:rPr>
          <w:rFonts w:eastAsia="Times New Roman"/>
          <w:szCs w:val="24"/>
        </w:rPr>
        <w:t xml:space="preserve">θύματα σε όλη τη διάρκεια της επτάχρονης τυραννίας, είναι η ελάχιστη υποχρέωση του ελληνικού Κοινοβουλίου. </w:t>
      </w:r>
    </w:p>
    <w:p w14:paraId="184FDCBE" w14:textId="77777777" w:rsidR="00D05A86" w:rsidRDefault="00EB5DC6">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νοηματοδότηση</w:t>
      </w:r>
      <w:proofErr w:type="spellEnd"/>
      <w:r>
        <w:rPr>
          <w:rFonts w:eastAsia="Times New Roman"/>
          <w:szCs w:val="24"/>
        </w:rPr>
        <w:t xml:space="preserve"> σε κάθε συγκυρία των συνθημάτων για «Ψωμί-Παιδεία-Ελευθερία», των δημοκρατικών, αντιδικτατορικών, αντιφασιστικών αιτημάτων και βέβαι</w:t>
      </w:r>
      <w:r>
        <w:rPr>
          <w:rFonts w:eastAsia="Times New Roman"/>
          <w:szCs w:val="24"/>
        </w:rPr>
        <w:t xml:space="preserve">α του ευρύτερου πλαισίου που </w:t>
      </w:r>
      <w:proofErr w:type="spellStart"/>
      <w:r>
        <w:rPr>
          <w:rFonts w:eastAsia="Times New Roman"/>
          <w:szCs w:val="24"/>
        </w:rPr>
        <w:t>στοχοποιούσε</w:t>
      </w:r>
      <w:proofErr w:type="spellEnd"/>
      <w:r>
        <w:rPr>
          <w:rFonts w:eastAsia="Times New Roman"/>
          <w:szCs w:val="24"/>
        </w:rPr>
        <w:t xml:space="preserve"> τον ιμπεριαλισμό, τους πολέμους και τις τεράστιες κοινωνικές ανισότητες, είναι στοιχεία μίας ιστορίας που γράφτηκε με αίμα, με αυτοθυσία και με ένα εξαιρετικά αυτόνομο μαζικό κίνημα, που αγκάλιασε ο ελληνικός λαός </w:t>
      </w:r>
      <w:r>
        <w:rPr>
          <w:rFonts w:eastAsia="Times New Roman"/>
          <w:szCs w:val="24"/>
        </w:rPr>
        <w:t xml:space="preserve">και στο οποίο </w:t>
      </w:r>
      <w:r>
        <w:rPr>
          <w:rFonts w:eastAsia="Times New Roman"/>
          <w:szCs w:val="24"/>
        </w:rPr>
        <w:lastRenderedPageBreak/>
        <w:t xml:space="preserve">έπαιξαν καθοριστικό, σημαντικό ρόλο αντιστασιακές οργανώσεις, ιδιαίτερα από τον χώρο της Αριστεράς. </w:t>
      </w:r>
    </w:p>
    <w:p w14:paraId="184FDCBF"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Η πραγματική </w:t>
      </w:r>
      <w:proofErr w:type="spellStart"/>
      <w:r>
        <w:rPr>
          <w:rFonts w:eastAsia="Times New Roman" w:cs="Times New Roman"/>
          <w:szCs w:val="24"/>
        </w:rPr>
        <w:t>νοηματοδότηση</w:t>
      </w:r>
      <w:proofErr w:type="spellEnd"/>
      <w:r>
        <w:rPr>
          <w:rFonts w:eastAsia="Times New Roman" w:cs="Times New Roman"/>
          <w:szCs w:val="24"/>
        </w:rPr>
        <w:t xml:space="preserve"> στην τιμή προς την εξέγερση του Νοέμβρη έχει σήμερα στην καρδιά της την ανάγκη να </w:t>
      </w:r>
      <w:proofErr w:type="spellStart"/>
      <w:r>
        <w:rPr>
          <w:rFonts w:eastAsia="Times New Roman" w:cs="Times New Roman"/>
          <w:szCs w:val="24"/>
        </w:rPr>
        <w:t>συστρατευθούν</w:t>
      </w:r>
      <w:proofErr w:type="spellEnd"/>
      <w:r>
        <w:rPr>
          <w:rFonts w:eastAsia="Times New Roman" w:cs="Times New Roman"/>
          <w:szCs w:val="24"/>
        </w:rPr>
        <w:t xml:space="preserve"> όλες οι δημοκρατικ</w:t>
      </w:r>
      <w:r>
        <w:rPr>
          <w:rFonts w:eastAsia="Times New Roman" w:cs="Times New Roman"/>
          <w:szCs w:val="24"/>
        </w:rPr>
        <w:t>ές δυνάμεις στην Ευρώπη και στην Ελλάδα στον αγώνα ενάντια όσων απεργάζονται κεκαλυμμένα ή απροκάλυπτα, ομολογημένα ή ανομολόγητα, νέες φασιστικές εκτροπές, νέες επικίνδυνες περιχαρακώσεις και διχασμούς, νέες πολεμικές συγκρούσεις.</w:t>
      </w:r>
    </w:p>
    <w:p w14:paraId="184FDCC0"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Πρέπει να συνεγείρουμε κ</w:t>
      </w:r>
      <w:r>
        <w:rPr>
          <w:rFonts w:eastAsia="Times New Roman" w:cs="Times New Roman"/>
          <w:szCs w:val="24"/>
        </w:rPr>
        <w:t xml:space="preserve">αι να </w:t>
      </w:r>
      <w:proofErr w:type="spellStart"/>
      <w:r>
        <w:rPr>
          <w:rFonts w:eastAsia="Times New Roman" w:cs="Times New Roman"/>
          <w:szCs w:val="24"/>
        </w:rPr>
        <w:t>συστρατευθούμε</w:t>
      </w:r>
      <w:proofErr w:type="spellEnd"/>
      <w:r>
        <w:rPr>
          <w:rFonts w:eastAsia="Times New Roman" w:cs="Times New Roman"/>
          <w:szCs w:val="24"/>
        </w:rPr>
        <w:t xml:space="preserve"> με όλους όσους βλέπουν ότι διαμορφώνονται ισχυρές δυνάμεις που </w:t>
      </w:r>
      <w:proofErr w:type="spellStart"/>
      <w:r>
        <w:rPr>
          <w:rFonts w:eastAsia="Times New Roman" w:cs="Times New Roman"/>
          <w:szCs w:val="24"/>
        </w:rPr>
        <w:t>στοχοποιούν</w:t>
      </w:r>
      <w:proofErr w:type="spellEnd"/>
      <w:r>
        <w:rPr>
          <w:rFonts w:eastAsia="Times New Roman" w:cs="Times New Roman"/>
          <w:szCs w:val="24"/>
        </w:rPr>
        <w:t xml:space="preserve"> τους πρόσφυγες και τους μετανάστες για να οικοδομούν μία Ευρώπη φρούριο, σε όσους με αυτό το πρόσχημα οικοδομούν εθνικές, εθνικιστικές, </w:t>
      </w:r>
      <w:proofErr w:type="spellStart"/>
      <w:r>
        <w:rPr>
          <w:rFonts w:eastAsia="Times New Roman" w:cs="Times New Roman"/>
          <w:szCs w:val="24"/>
        </w:rPr>
        <w:t>ξενοφοβικές</w:t>
      </w:r>
      <w:proofErr w:type="spellEnd"/>
      <w:r>
        <w:rPr>
          <w:rFonts w:eastAsia="Times New Roman" w:cs="Times New Roman"/>
          <w:szCs w:val="24"/>
        </w:rPr>
        <w:t xml:space="preserve"> αναδιπλώσεις</w:t>
      </w:r>
      <w:r>
        <w:rPr>
          <w:rFonts w:eastAsia="Times New Roman" w:cs="Times New Roman"/>
          <w:szCs w:val="24"/>
        </w:rPr>
        <w:t xml:space="preserve"> και ορθώνουν καινούρια σύνορα που βαθαίνουν και τις </w:t>
      </w:r>
      <w:proofErr w:type="spellStart"/>
      <w:r>
        <w:rPr>
          <w:rFonts w:eastAsia="Times New Roman" w:cs="Times New Roman"/>
          <w:szCs w:val="24"/>
        </w:rPr>
        <w:t>κοινωνικοταξικές</w:t>
      </w:r>
      <w:proofErr w:type="spellEnd"/>
      <w:r>
        <w:rPr>
          <w:rFonts w:eastAsia="Times New Roman" w:cs="Times New Roman"/>
          <w:szCs w:val="24"/>
        </w:rPr>
        <w:t xml:space="preserve"> συγκρούσεις και επιχειρούν να </w:t>
      </w:r>
      <w:proofErr w:type="spellStart"/>
      <w:r>
        <w:rPr>
          <w:rFonts w:eastAsia="Times New Roman" w:cs="Times New Roman"/>
          <w:szCs w:val="24"/>
        </w:rPr>
        <w:t>αποδομήσουν</w:t>
      </w:r>
      <w:proofErr w:type="spellEnd"/>
      <w:r>
        <w:rPr>
          <w:rFonts w:eastAsia="Times New Roman" w:cs="Times New Roman"/>
          <w:szCs w:val="24"/>
        </w:rPr>
        <w:t xml:space="preserve"> τις αξίες της αλληλεγγύης, της δημοκρατίας, της συνύπαρξης ανάμεσα σε πολιτισμούς, σε λαούς και σε θρησκείες.</w:t>
      </w:r>
    </w:p>
    <w:p w14:paraId="184FDCC1"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lastRenderedPageBreak/>
        <w:t>Έχει σημασία, επίσης, να δυναμώνου</w:t>
      </w:r>
      <w:r>
        <w:rPr>
          <w:rFonts w:eastAsia="Times New Roman" w:cs="Times New Roman"/>
          <w:szCs w:val="24"/>
        </w:rPr>
        <w:t xml:space="preserve">με τους αγώνες που φέρνουν στην επιφάνεια τη συστηματική προσπάθεια για εκφασισμό στην καθημερινότητα των ίδιων των κοινωνιών μας, τη θρασεία επανάκαμψη στο προσκήνιο νέων και παλαιότερων ταγμάτων εφόδου και βίας εναντίον κάθε διαφορετικού στο χρώμα, στην </w:t>
      </w:r>
      <w:r>
        <w:rPr>
          <w:rFonts w:eastAsia="Times New Roman" w:cs="Times New Roman"/>
          <w:szCs w:val="24"/>
        </w:rPr>
        <w:t>προέλευση, στις ιδιαίτερες προτιμήσεις της ζωής, δηλαδή, στον ρατσισμό στην πράξη, ενάντια μάλιστα επιλεκτικά στις πιο αδύναμες και ευπαθείς ομάδες εγχώριων και ξένων συμπολιτών μας.</w:t>
      </w:r>
    </w:p>
    <w:p w14:paraId="184FDCC2"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Έχει μεγάλη σημασία για την ίδια τη δημοκρατία μας και την ίδια τη δημοκρ</w:t>
      </w:r>
      <w:r>
        <w:rPr>
          <w:rFonts w:eastAsia="Times New Roman" w:cs="Times New Roman"/>
          <w:szCs w:val="24"/>
        </w:rPr>
        <w:t xml:space="preserve">ατική εξέλιξη σε όλες τις πτυχές με επίκεντρο και την κοινωνική δημοκρατία και την ισονομία να μην αφήνουμε </w:t>
      </w:r>
      <w:r>
        <w:rPr>
          <w:rFonts w:eastAsia="Times New Roman" w:cs="Times New Roman"/>
          <w:szCs w:val="24"/>
        </w:rPr>
        <w:t xml:space="preserve">ανοικτές </w:t>
      </w:r>
      <w:r>
        <w:rPr>
          <w:rFonts w:eastAsia="Times New Roman" w:cs="Times New Roman"/>
          <w:szCs w:val="24"/>
        </w:rPr>
        <w:t>πόρτες και παράθυρα στη συγκρότηση ή την αναβίωση επικίνδυνων αναθεωρητικών, ιστορικών, προπαγανδιστικών μηχανισμών που διοχετεύουν το δηλη</w:t>
      </w:r>
      <w:r>
        <w:rPr>
          <w:rFonts w:eastAsia="Times New Roman" w:cs="Times New Roman"/>
          <w:szCs w:val="24"/>
        </w:rPr>
        <w:t xml:space="preserve">τήριο της λήθης και των ψεύτικων αφηγημάτων για την </w:t>
      </w:r>
      <w:proofErr w:type="spellStart"/>
      <w:r>
        <w:rPr>
          <w:rFonts w:eastAsia="Times New Roman" w:cs="Times New Roman"/>
          <w:szCs w:val="24"/>
        </w:rPr>
        <w:t>ηρωποίηση</w:t>
      </w:r>
      <w:proofErr w:type="spellEnd"/>
      <w:r>
        <w:rPr>
          <w:rFonts w:eastAsia="Times New Roman" w:cs="Times New Roman"/>
          <w:szCs w:val="24"/>
        </w:rPr>
        <w:t xml:space="preserve"> δωσίλογων, χουντικών, </w:t>
      </w:r>
      <w:proofErr w:type="spellStart"/>
      <w:r>
        <w:rPr>
          <w:rFonts w:eastAsia="Times New Roman" w:cs="Times New Roman"/>
          <w:szCs w:val="24"/>
        </w:rPr>
        <w:t>φιλοναζιστών</w:t>
      </w:r>
      <w:proofErr w:type="spellEnd"/>
      <w:r>
        <w:rPr>
          <w:rFonts w:eastAsia="Times New Roman" w:cs="Times New Roman"/>
          <w:szCs w:val="24"/>
        </w:rPr>
        <w:t xml:space="preserve"> σε όλη την Ευρώπη και βεβαίως στη χώρα μας, που έχει τη δική της εντελώς ιδιαίτερη ιστορική διαδρομή και το δικό της παγκόσμιας αναγνώρισης </w:t>
      </w:r>
      <w:proofErr w:type="spellStart"/>
      <w:r>
        <w:rPr>
          <w:rFonts w:eastAsia="Times New Roman" w:cs="Times New Roman"/>
          <w:szCs w:val="24"/>
        </w:rPr>
        <w:t>πάνθεον</w:t>
      </w:r>
      <w:proofErr w:type="spellEnd"/>
      <w:r>
        <w:rPr>
          <w:rFonts w:eastAsia="Times New Roman" w:cs="Times New Roman"/>
          <w:szCs w:val="24"/>
        </w:rPr>
        <w:t xml:space="preserve"> αγώνων, ηρω</w:t>
      </w:r>
      <w:r>
        <w:rPr>
          <w:rFonts w:eastAsia="Times New Roman" w:cs="Times New Roman"/>
          <w:szCs w:val="24"/>
        </w:rPr>
        <w:t xml:space="preserve">ικών </w:t>
      </w:r>
      <w:r>
        <w:rPr>
          <w:rFonts w:eastAsia="Times New Roman" w:cs="Times New Roman"/>
          <w:szCs w:val="24"/>
        </w:rPr>
        <w:lastRenderedPageBreak/>
        <w:t>μορφών, εξεγέρσεων, με εμβληματική, κορυφαία στιγμή την ίδια την εξέγερση του Νοέμβρη.</w:t>
      </w:r>
    </w:p>
    <w:p w14:paraId="184FDCC3"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Η Βουλή των Ελλήνων έχει προχωρήσει στη δημοσιοποίηση και έκδοση σε συνεργασία με την Βουλή των Αντιπροσώπων της Κύπρου όλων των πρακτικών του φακέλου της Κύπρου. Θ</w:t>
      </w:r>
      <w:r>
        <w:rPr>
          <w:rFonts w:eastAsia="Times New Roman" w:cs="Times New Roman"/>
          <w:szCs w:val="24"/>
        </w:rPr>
        <w:t xml:space="preserve">εωρώ ότι είναι μια ουσιαστική συνεισφορά απ’ όλο το δημοκρατικό φάσμα των πολιτικών δυνάμεων του τόπου, για να επικοινωνήσουν οι νέες γενιές, όχι μόνο </w:t>
      </w:r>
      <w:r>
        <w:rPr>
          <w:rFonts w:eastAsia="Times New Roman" w:cs="Times New Roman"/>
          <w:szCs w:val="24"/>
        </w:rPr>
        <w:t xml:space="preserve">μ’ </w:t>
      </w:r>
      <w:r>
        <w:rPr>
          <w:rFonts w:eastAsia="Times New Roman" w:cs="Times New Roman"/>
          <w:szCs w:val="24"/>
        </w:rPr>
        <w:t>αυτή καθ’ εαυτή τραγωδία της Κύπρου -που τελικά αποτέλεσε την δραματική αφορμή για την πτώση της δικτα</w:t>
      </w:r>
      <w:r>
        <w:rPr>
          <w:rFonts w:eastAsia="Times New Roman" w:cs="Times New Roman"/>
          <w:szCs w:val="24"/>
        </w:rPr>
        <w:t>τορίας το καλοκαίρι του 1974- αλλά κυρίως για να δουν ανάγλυφα όλοι τις ιστορικές εγκληματικές ευθύνες των χουντικών, των πραξικοπηματιών και γενικότερα των ανελεύθερων καθεστώτων της εποχής που οδήγησαν στο να στρωθεί το έδαφος, να δώσουν ευκαιρία και πρό</w:t>
      </w:r>
      <w:r>
        <w:rPr>
          <w:rFonts w:eastAsia="Times New Roman" w:cs="Times New Roman"/>
          <w:szCs w:val="24"/>
        </w:rPr>
        <w:t>σχημα για την τουρκική επέμβαση και για τη συνεχιζόμενη επί σαράντα τέσσερα χρόνια τραγική κατάσταση στη Μεγαλόνησο.</w:t>
      </w:r>
    </w:p>
    <w:p w14:paraId="184FDCC4"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Γι’ αυτό αποτελεί απίστευτη θρασεία ενέργεια η με κάθε τρόπο και σε κάθε ευκαιρία υπεράσπιση από τους πολιτικούς νοσταλγούς και υποστηρικτέ</w:t>
      </w:r>
      <w:r>
        <w:rPr>
          <w:rFonts w:eastAsia="Times New Roman" w:cs="Times New Roman"/>
          <w:szCs w:val="24"/>
        </w:rPr>
        <w:t xml:space="preserve">ς των τότε πραξικοπηματιών μέσα </w:t>
      </w:r>
      <w:r>
        <w:rPr>
          <w:rFonts w:eastAsia="Times New Roman" w:cs="Times New Roman"/>
          <w:szCs w:val="24"/>
        </w:rPr>
        <w:lastRenderedPageBreak/>
        <w:t>στην ίδια τη Βουλή των πεπραγμένων και των εγκληματικών τους ευθυνών.</w:t>
      </w:r>
    </w:p>
    <w:p w14:paraId="184FDCC5"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Η έμπνευση που έδωσαν οι αγώνες του αντιδικτατορικού μαζικού και φοιτητικού κινήματος και ιδιαίτερα η εξέγερση του Νοέμβρη, συνάδελφοι και </w:t>
      </w:r>
      <w:proofErr w:type="spellStart"/>
      <w:r>
        <w:rPr>
          <w:rFonts w:eastAsia="Times New Roman" w:cs="Times New Roman"/>
          <w:szCs w:val="24"/>
        </w:rPr>
        <w:t>συναδέλφισσες</w:t>
      </w:r>
      <w:proofErr w:type="spellEnd"/>
      <w:r>
        <w:rPr>
          <w:rFonts w:eastAsia="Times New Roman" w:cs="Times New Roman"/>
          <w:szCs w:val="24"/>
        </w:rPr>
        <w:t>, διεύρυνε σαφέστατα τα όρια των ίδιων των δημοκρατικών και κοινωνικών αγώνων. Προικοδότησε με το αναφαί</w:t>
      </w:r>
      <w:r>
        <w:rPr>
          <w:rFonts w:eastAsia="Times New Roman" w:cs="Times New Roman"/>
          <w:szCs w:val="24"/>
        </w:rPr>
        <w:t>ρετο δικαίωμα κάθε πολίτη, εργαζόμενο, νεολαίο, αλλά και κάθε πολιτική συλλογικότητα για να εκδηλώνει σε οριακές στιγμές που θίγεται η ίδια η λαϊκή κυριαρχία και το κοινό συνταγματικό πλαίσιο, το δικαίωμα στην αντίσταση, την απείθεια, τη μη υποταγή στη χει</w:t>
      </w:r>
      <w:r>
        <w:rPr>
          <w:rFonts w:eastAsia="Times New Roman" w:cs="Times New Roman"/>
          <w:szCs w:val="24"/>
        </w:rPr>
        <w:t xml:space="preserve">ραγώγηση </w:t>
      </w:r>
      <w:proofErr w:type="spellStart"/>
      <w:r>
        <w:rPr>
          <w:rFonts w:eastAsia="Times New Roman" w:cs="Times New Roman"/>
          <w:szCs w:val="24"/>
        </w:rPr>
        <w:t>εξωθεσμικών</w:t>
      </w:r>
      <w:proofErr w:type="spellEnd"/>
      <w:r>
        <w:rPr>
          <w:rFonts w:eastAsia="Times New Roman" w:cs="Times New Roman"/>
          <w:szCs w:val="24"/>
        </w:rPr>
        <w:t xml:space="preserve"> και </w:t>
      </w:r>
      <w:proofErr w:type="spellStart"/>
      <w:r>
        <w:rPr>
          <w:rFonts w:eastAsia="Times New Roman" w:cs="Times New Roman"/>
          <w:szCs w:val="24"/>
        </w:rPr>
        <w:t>παραθεσμικών</w:t>
      </w:r>
      <w:proofErr w:type="spellEnd"/>
      <w:r>
        <w:rPr>
          <w:rFonts w:eastAsia="Times New Roman" w:cs="Times New Roman"/>
          <w:szCs w:val="24"/>
        </w:rPr>
        <w:t xml:space="preserve"> λειτουργιών και εξουσιών, που απειλούν διαχρονικά τα ίδια τα δικαιώματα και την υπόσταση των πολιτών. </w:t>
      </w:r>
    </w:p>
    <w:p w14:paraId="184FDCC6"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Η παρακαταθήκη αυτή δεν περικλείεται σε στερεότυπα, δεν μπαίνει σε μαυσωλείο, δεν έχει ιδιοκτήτες, δεν κλείνεται μέ</w:t>
      </w:r>
      <w:r>
        <w:rPr>
          <w:rFonts w:eastAsia="Times New Roman" w:cs="Times New Roman"/>
          <w:szCs w:val="24"/>
        </w:rPr>
        <w:t>σα σε συγκυρίες και δεν επιδέχεται τους παντοειδείς εκφοβισμούς, που προσδοκούν να την αφοπλίσουν ως μ</w:t>
      </w:r>
      <w:r>
        <w:rPr>
          <w:rFonts w:eastAsia="Times New Roman" w:cs="Times New Roman"/>
          <w:szCs w:val="24"/>
        </w:rPr>
        <w:t>ί</w:t>
      </w:r>
      <w:r>
        <w:rPr>
          <w:rFonts w:eastAsia="Times New Roman" w:cs="Times New Roman"/>
          <w:szCs w:val="24"/>
        </w:rPr>
        <w:t>α κινητήρια δύναμη τελικά των κοινωνικών, πολιτικών εξελίξεων και της ίδιας της δημοκρατίας και της ιστορίας.</w:t>
      </w:r>
    </w:p>
    <w:p w14:paraId="184FDCC7"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lastRenderedPageBreak/>
        <w:t>Η θωράκιση με τη νομοθεσία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w:t>
      </w:r>
      <w:r>
        <w:rPr>
          <w:rFonts w:eastAsia="Times New Roman" w:cs="Times New Roman"/>
          <w:szCs w:val="24"/>
        </w:rPr>
        <w:t>του Συντάγματος και των διαδοχικών αναθεωρήσεών του είναι ένα σήμα ότι υπάρχουν δυνάμεις που εργάζονται ώστε να συμπυκνωθεί και σε θεσμικό επίπεδο η δημοκρατία, οι ελευθερίες, η αλληλεγγύη, ο σεβασμός στον άνθρωπο και ο σεβασμός στους αγώνες που προσδοκούν</w:t>
      </w:r>
      <w:r>
        <w:rPr>
          <w:rFonts w:eastAsia="Times New Roman" w:cs="Times New Roman"/>
          <w:szCs w:val="24"/>
        </w:rPr>
        <w:t xml:space="preserve"> την ανατροπή των κοινωνικών ανισοτήτων και διαιρέσεων και που θέλουν να βάλουν φραγμό σε νέους πολέμους, αλλά και στην ενθάρρυνση όλων των δυνάμεων που συγκροτούν τις νεοφασιστικές εστίες στην Ευρώπη και στη χώρα μας.</w:t>
      </w:r>
    </w:p>
    <w:p w14:paraId="184FDCC8"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Ένα μικρό σχόλιο, τελειώνοντας. Είναι</w:t>
      </w:r>
      <w:r>
        <w:rPr>
          <w:rFonts w:eastAsia="Times New Roman" w:cs="Times New Roman"/>
          <w:szCs w:val="24"/>
        </w:rPr>
        <w:t xml:space="preserve"> σαφές, είναι αυτονόητο για όλους μας ότι το Πολυτεχνείο, όταν τιμάται η εξέγερση του Νοέμβρη, δεν μπορεί να έχει κλειστές πόρτες, ιδιαίτερα σε όσους θέλουν να το τιμήσουν, και έχουν παρακαταθήκες και δικαίωμα για να κάνουν κάτι τέτοιο. Αυτό είναι αυτονόητ</w:t>
      </w:r>
      <w:r>
        <w:rPr>
          <w:rFonts w:eastAsia="Times New Roman" w:cs="Times New Roman"/>
          <w:szCs w:val="24"/>
        </w:rPr>
        <w:t>ο. Διότι κλειστές πόρτες δείχνουν και κλειστά αυτιά και κλειστούς ορίζοντες στις εξελίξεις και στο μέλλον. Αυτό σαν μία παρακαταθήκη από του Βήματος της Βουλής.</w:t>
      </w:r>
    </w:p>
    <w:p w14:paraId="184FDCC9"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84FDCCA" w14:textId="77777777" w:rsidR="00D05A86" w:rsidRDefault="00EB5DC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184FDCCB"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την Προεδρική Έδρα καταλαμβάνει η Γ΄ Αντιπρόεδρος της Βουλής κ</w:t>
      </w:r>
      <w:r>
        <w:rPr>
          <w:rFonts w:eastAsia="Times New Roman" w:cs="Times New Roman"/>
          <w:szCs w:val="24"/>
        </w:rPr>
        <w:t>.</w:t>
      </w:r>
      <w:r>
        <w:rPr>
          <w:rFonts w:eastAsia="Times New Roman" w:cs="Times New Roman"/>
          <w:szCs w:val="24"/>
        </w:rPr>
        <w:t xml:space="preserve"> </w:t>
      </w:r>
      <w:r w:rsidRPr="004E5A87">
        <w:rPr>
          <w:rFonts w:eastAsia="Times New Roman" w:cs="Times New Roman"/>
          <w:b/>
          <w:szCs w:val="24"/>
        </w:rPr>
        <w:t>ΑΝΑΣΤΑΣΙΑ ΧΡΙΣΤΟΔΟΥΛΟΠΟΥΛΟΥ</w:t>
      </w:r>
      <w:r>
        <w:rPr>
          <w:rFonts w:eastAsia="Times New Roman" w:cs="Times New Roman"/>
          <w:szCs w:val="24"/>
        </w:rPr>
        <w:t>)</w:t>
      </w:r>
    </w:p>
    <w:p w14:paraId="184FDCCC" w14:textId="77777777" w:rsidR="00D05A86" w:rsidRDefault="00EB5DC6">
      <w:pPr>
        <w:spacing w:line="600" w:lineRule="auto"/>
        <w:ind w:firstLine="720"/>
        <w:jc w:val="both"/>
        <w:rPr>
          <w:rFonts w:eastAsia="Times New Roman" w:cs="Times New Roman"/>
          <w:szCs w:val="24"/>
        </w:rPr>
      </w:pPr>
      <w:r w:rsidRPr="00806AC7">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καλημέρα σας.</w:t>
      </w:r>
    </w:p>
    <w:p w14:paraId="184FDCCD"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Μετά την αναφορά στην 17</w:t>
      </w:r>
      <w:r w:rsidRPr="005F5D96">
        <w:rPr>
          <w:rFonts w:eastAsia="Times New Roman" w:cs="Times New Roman"/>
          <w:szCs w:val="24"/>
          <w:vertAlign w:val="superscript"/>
        </w:rPr>
        <w:t>η</w:t>
      </w:r>
      <w:r>
        <w:rPr>
          <w:rFonts w:eastAsia="Times New Roman" w:cs="Times New Roman"/>
          <w:szCs w:val="24"/>
        </w:rPr>
        <w:t xml:space="preserve"> Νοέμβρη και στην ανθεκτικότητα αυτής της Επετείου</w:t>
      </w:r>
      <w:r>
        <w:rPr>
          <w:rFonts w:eastAsia="Times New Roman" w:cs="Times New Roman"/>
          <w:szCs w:val="24"/>
        </w:rPr>
        <w:t xml:space="preserve"> προχωρούμε κατευθείαν στην ανάγνωση των αναφορών.</w:t>
      </w:r>
    </w:p>
    <w:p w14:paraId="184FDCCE"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Παρακαλείται η Βουλευτής κ</w:t>
      </w:r>
      <w:r>
        <w:rPr>
          <w:rFonts w:eastAsia="Times New Roman" w:cs="Times New Roman"/>
          <w:szCs w:val="24"/>
        </w:rPr>
        <w:t>.</w:t>
      </w:r>
      <w:r>
        <w:rPr>
          <w:rFonts w:eastAsia="Times New Roman" w:cs="Times New Roman"/>
          <w:szCs w:val="24"/>
        </w:rPr>
        <w:t xml:space="preserve"> Αφροδίτη </w:t>
      </w:r>
      <w:proofErr w:type="spellStart"/>
      <w:r>
        <w:rPr>
          <w:rFonts w:eastAsia="Times New Roman" w:cs="Times New Roman"/>
          <w:szCs w:val="24"/>
        </w:rPr>
        <w:t>Θεοπεφτάτου</w:t>
      </w:r>
      <w:proofErr w:type="spellEnd"/>
      <w:r>
        <w:rPr>
          <w:rFonts w:eastAsia="Times New Roman" w:cs="Times New Roman"/>
          <w:szCs w:val="24"/>
        </w:rPr>
        <w:t xml:space="preserve"> να ανακοινώσει τις αναφορές προς το Σώμα</w:t>
      </w:r>
      <w:r>
        <w:rPr>
          <w:rFonts w:eastAsia="Times New Roman" w:cs="Times New Roman"/>
          <w:szCs w:val="24"/>
        </w:rPr>
        <w:t>:</w:t>
      </w:r>
    </w:p>
    <w:p w14:paraId="184FDCCF"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τη</w:t>
      </w:r>
      <w:r>
        <w:rPr>
          <w:rFonts w:eastAsia="Times New Roman" w:cs="Times New Roman"/>
          <w:szCs w:val="24"/>
        </w:rPr>
        <w:t>ν</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Αφροδίτη </w:t>
      </w:r>
      <w:proofErr w:type="spellStart"/>
      <w:r>
        <w:rPr>
          <w:rFonts w:eastAsia="Times New Roman" w:cs="Times New Roman"/>
          <w:szCs w:val="24"/>
        </w:rPr>
        <w:t>Θεοπεφτάτου</w:t>
      </w:r>
      <w:proofErr w:type="spellEnd"/>
      <w:r>
        <w:rPr>
          <w:rFonts w:eastAsia="Times New Roman" w:cs="Times New Roman"/>
          <w:szCs w:val="24"/>
        </w:rPr>
        <w:t>, Βουλευτή Κεφαλληνίας, τα ακόλουθα:</w:t>
      </w:r>
    </w:p>
    <w:p w14:paraId="184FDCD0"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Α. ΚΑΤΑΘΕΣΗ </w:t>
      </w:r>
      <w:r>
        <w:rPr>
          <w:rFonts w:eastAsia="Times New Roman" w:cs="Times New Roman"/>
          <w:szCs w:val="24"/>
        </w:rPr>
        <w:t>ΑΝΑΦΟΡΩΝ</w:t>
      </w:r>
    </w:p>
    <w:p w14:paraId="184FDCD1" w14:textId="77777777" w:rsidR="00D05A86" w:rsidRDefault="00EB5DC6">
      <w:pPr>
        <w:spacing w:line="600" w:lineRule="auto"/>
        <w:ind w:firstLine="720"/>
        <w:jc w:val="center"/>
        <w:rPr>
          <w:rFonts w:eastAsia="Times New Roman" w:cs="Times New Roman"/>
          <w:color w:val="FF0000"/>
          <w:szCs w:val="24"/>
        </w:rPr>
      </w:pPr>
      <w:r w:rsidRPr="00F7571B">
        <w:rPr>
          <w:rFonts w:eastAsia="Times New Roman" w:cs="Times New Roman"/>
          <w:color w:val="FF0000"/>
          <w:szCs w:val="24"/>
        </w:rPr>
        <w:t>(Να μπει η σελ.17 α)</w:t>
      </w:r>
    </w:p>
    <w:p w14:paraId="184FDCD2"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lastRenderedPageBreak/>
        <w:t>Β. ΑΠΑΝΤΗΣΕΙΣ ΥΠΟΥΡΓΩΝ ΣΕ ΕΡΩΤΗΣΕΙΣ ΒΟΥΛΕΥΤΩΝ</w:t>
      </w:r>
    </w:p>
    <w:p w14:paraId="184FDCD3" w14:textId="77777777" w:rsidR="00D05A86" w:rsidRDefault="00EB5DC6">
      <w:pPr>
        <w:spacing w:line="600" w:lineRule="auto"/>
        <w:ind w:firstLine="720"/>
        <w:jc w:val="center"/>
        <w:rPr>
          <w:rFonts w:eastAsia="Times New Roman" w:cs="Times New Roman"/>
          <w:color w:val="FF0000"/>
          <w:szCs w:val="24"/>
        </w:rPr>
      </w:pPr>
      <w:r w:rsidRPr="00F7571B">
        <w:rPr>
          <w:rFonts w:eastAsia="Times New Roman" w:cs="Times New Roman"/>
          <w:color w:val="FF0000"/>
          <w:szCs w:val="24"/>
        </w:rPr>
        <w:t>(Να μπει η σελ.</w:t>
      </w:r>
      <w:r w:rsidRPr="00F7571B">
        <w:rPr>
          <w:rFonts w:eastAsia="Times New Roman" w:cs="Times New Roman"/>
          <w:color w:val="FF0000"/>
          <w:szCs w:val="24"/>
        </w:rPr>
        <w:t>17 β)</w:t>
      </w:r>
    </w:p>
    <w:p w14:paraId="184FDCD4" w14:textId="77777777" w:rsidR="00D05A86" w:rsidRDefault="00EB5DC6">
      <w:pPr>
        <w:spacing w:line="600" w:lineRule="auto"/>
        <w:contextualSpacing/>
        <w:jc w:val="center"/>
        <w:rPr>
          <w:rFonts w:eastAsia="Times New Roman" w:cs="Times New Roman"/>
          <w:color w:val="C00000"/>
          <w:szCs w:val="24"/>
        </w:rPr>
      </w:pPr>
      <w:r>
        <w:rPr>
          <w:rFonts w:eastAsia="Times New Roman" w:cs="Times New Roman"/>
          <w:color w:val="FF0000"/>
          <w:szCs w:val="24"/>
        </w:rPr>
        <w:t>(</w:t>
      </w:r>
      <w:r w:rsidRPr="00F7571B">
        <w:rPr>
          <w:rFonts w:eastAsia="Times New Roman" w:cs="Times New Roman"/>
          <w:color w:val="FF0000"/>
          <w:szCs w:val="24"/>
        </w:rPr>
        <w:t>ΑΛΛΑΓΗ</w:t>
      </w:r>
      <w:r w:rsidRPr="00CB0BA0">
        <w:rPr>
          <w:rFonts w:eastAsia="Times New Roman" w:cs="Times New Roman"/>
          <w:color w:val="C00000"/>
          <w:szCs w:val="24"/>
        </w:rPr>
        <w:t xml:space="preserve"> ΣΕΛΙΔΑΣ ΛΟΓΩ ΑΛΛΑΓΗΣ ΘΕΜΑΤΟΣ</w:t>
      </w:r>
      <w:r>
        <w:rPr>
          <w:rFonts w:eastAsia="Times New Roman" w:cs="Times New Roman"/>
          <w:color w:val="C00000"/>
          <w:szCs w:val="24"/>
        </w:rPr>
        <w:t>)</w:t>
      </w:r>
    </w:p>
    <w:p w14:paraId="184FDCD5" w14:textId="77777777" w:rsidR="00D05A86" w:rsidRDefault="00EB5DC6">
      <w:pPr>
        <w:spacing w:line="600" w:lineRule="auto"/>
        <w:ind w:firstLine="720"/>
        <w:jc w:val="both"/>
        <w:rPr>
          <w:rFonts w:eastAsia="Times New Roman"/>
          <w:szCs w:val="24"/>
        </w:rPr>
      </w:pPr>
      <w:r w:rsidRPr="00FA7E8B">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εισερχόμαστε στη συζήτηση των </w:t>
      </w:r>
    </w:p>
    <w:p w14:paraId="184FDCD6" w14:textId="77777777" w:rsidR="00D05A86" w:rsidRDefault="00EB5DC6">
      <w:pPr>
        <w:spacing w:line="600" w:lineRule="auto"/>
        <w:ind w:firstLine="720"/>
        <w:jc w:val="center"/>
        <w:rPr>
          <w:rFonts w:eastAsia="Times New Roman"/>
          <w:b/>
          <w:szCs w:val="24"/>
        </w:rPr>
      </w:pPr>
      <w:r>
        <w:rPr>
          <w:rFonts w:eastAsia="Times New Roman"/>
          <w:b/>
          <w:szCs w:val="24"/>
        </w:rPr>
        <w:t>ΕΠΙΚΑΙΡΩΝ ΕΡΩΤΗΣ</w:t>
      </w:r>
      <w:r>
        <w:rPr>
          <w:rFonts w:eastAsia="Times New Roman"/>
          <w:b/>
          <w:szCs w:val="24"/>
        </w:rPr>
        <w:t>ΕΩΝ</w:t>
      </w:r>
    </w:p>
    <w:p w14:paraId="184FDCD7" w14:textId="77777777" w:rsidR="00D05A86" w:rsidRDefault="00EB5DC6">
      <w:pPr>
        <w:spacing w:line="600" w:lineRule="auto"/>
        <w:ind w:firstLine="720"/>
        <w:jc w:val="both"/>
        <w:rPr>
          <w:rFonts w:eastAsia="Times New Roman"/>
          <w:szCs w:val="24"/>
        </w:rPr>
      </w:pPr>
      <w:r>
        <w:rPr>
          <w:rFonts w:eastAsia="Times New Roman"/>
          <w:szCs w:val="24"/>
        </w:rPr>
        <w:t xml:space="preserve">Κατ’ αρχάς να </w:t>
      </w:r>
      <w:r>
        <w:rPr>
          <w:rFonts w:eastAsia="Times New Roman"/>
          <w:szCs w:val="24"/>
        </w:rPr>
        <w:t xml:space="preserve">πούμε ότι </w:t>
      </w:r>
      <w:r>
        <w:rPr>
          <w:rFonts w:eastAsia="Times New Roman"/>
          <w:szCs w:val="24"/>
        </w:rPr>
        <w:t xml:space="preserve">σήμερα </w:t>
      </w:r>
      <w:r>
        <w:rPr>
          <w:rFonts w:eastAsia="Times New Roman"/>
          <w:szCs w:val="24"/>
        </w:rPr>
        <w:t xml:space="preserve">θα συζητηθεί μόνο μία από τις ερωτήσεις, λόγω κωλύματος των αρμοδίων Υπουργών. Για να μη σας καθυστερήσω, θα σας </w:t>
      </w:r>
      <w:r w:rsidRPr="00B331B6">
        <w:rPr>
          <w:rFonts w:eastAsia="Times New Roman"/>
          <w:szCs w:val="24"/>
        </w:rPr>
        <w:t>διαβάσω</w:t>
      </w:r>
      <w:r w:rsidRPr="00E724EB">
        <w:rPr>
          <w:rFonts w:eastAsia="Times New Roman"/>
          <w:szCs w:val="24"/>
        </w:rPr>
        <w:t xml:space="preserve"> </w:t>
      </w:r>
      <w:r>
        <w:rPr>
          <w:rFonts w:eastAsia="Times New Roman"/>
          <w:szCs w:val="24"/>
        </w:rPr>
        <w:t>στη συνέχεια</w:t>
      </w:r>
      <w:r w:rsidRPr="00B331B6">
        <w:rPr>
          <w:rFonts w:eastAsia="Times New Roman"/>
          <w:szCs w:val="24"/>
        </w:rPr>
        <w:t xml:space="preserve"> ποιες δεν θα συζητηθούν, για να μπούμε κατευθείαν στην ερώτηση που θα συζητηθεί.</w:t>
      </w:r>
    </w:p>
    <w:p w14:paraId="184FDCD8" w14:textId="77777777" w:rsidR="00D05A86" w:rsidRDefault="00EB5DC6">
      <w:pPr>
        <w:spacing w:after="0" w:line="600" w:lineRule="auto"/>
        <w:ind w:firstLine="720"/>
        <w:jc w:val="both"/>
        <w:rPr>
          <w:rFonts w:eastAsia="Times New Roman"/>
          <w:color w:val="000000"/>
          <w:szCs w:val="24"/>
        </w:rPr>
      </w:pPr>
      <w:r>
        <w:rPr>
          <w:rFonts w:eastAsia="Times New Roman"/>
          <w:szCs w:val="24"/>
        </w:rPr>
        <w:t xml:space="preserve">Θα </w:t>
      </w:r>
      <w:r>
        <w:rPr>
          <w:rFonts w:eastAsia="Times New Roman"/>
          <w:szCs w:val="24"/>
        </w:rPr>
        <w:t>συζητηθεί λοιπόν</w:t>
      </w:r>
      <w:r w:rsidRPr="00B331B6">
        <w:rPr>
          <w:rFonts w:eastAsia="Times New Roman"/>
          <w:szCs w:val="24"/>
        </w:rPr>
        <w:t xml:space="preserve"> </w:t>
      </w:r>
      <w:r w:rsidRPr="00B331B6">
        <w:rPr>
          <w:rFonts w:eastAsia="Times New Roman"/>
          <w:szCs w:val="24"/>
        </w:rPr>
        <w:t xml:space="preserve">η δεύτερη με </w:t>
      </w:r>
      <w:r>
        <w:rPr>
          <w:rFonts w:eastAsia="Times New Roman"/>
          <w:szCs w:val="24"/>
        </w:rPr>
        <w:t>αριθμό</w:t>
      </w:r>
      <w:r w:rsidRPr="00B331B6">
        <w:rPr>
          <w:rFonts w:eastAsia="Times New Roman"/>
          <w:szCs w:val="24"/>
        </w:rPr>
        <w:t xml:space="preserve"> 798/20-8-2018 ερώτηση του κύκλου αναφορών</w:t>
      </w:r>
      <w:r>
        <w:rPr>
          <w:rFonts w:eastAsia="Times New Roman"/>
          <w:szCs w:val="24"/>
        </w:rPr>
        <w:t xml:space="preserve"> </w:t>
      </w:r>
      <w:r>
        <w:rPr>
          <w:rFonts w:eastAsia="Times New Roman"/>
          <w:szCs w:val="24"/>
        </w:rPr>
        <w:t xml:space="preserve">και </w:t>
      </w:r>
      <w:r w:rsidRPr="00B331B6">
        <w:rPr>
          <w:rFonts w:eastAsia="Times New Roman"/>
          <w:szCs w:val="24"/>
        </w:rPr>
        <w:t xml:space="preserve">ερωτήσεων </w:t>
      </w:r>
      <w:r w:rsidRPr="00B331B6">
        <w:rPr>
          <w:rFonts w:eastAsia="Times New Roman"/>
          <w:color w:val="000000"/>
          <w:szCs w:val="24"/>
        </w:rPr>
        <w:t>του Βουλευτή Λακωνίας της Νέας Δημοκρατίας κ.</w:t>
      </w:r>
      <w:r w:rsidRPr="004B52EC">
        <w:rPr>
          <w:rFonts w:eastAsia="Times New Roman"/>
          <w:color w:val="000000"/>
          <w:szCs w:val="24"/>
        </w:rPr>
        <w:t xml:space="preserve"> </w:t>
      </w:r>
      <w:r>
        <w:rPr>
          <w:rFonts w:eastAsia="Times New Roman"/>
          <w:bCs/>
          <w:color w:val="000000"/>
          <w:szCs w:val="24"/>
        </w:rPr>
        <w:t xml:space="preserve">Αθανασίου </w:t>
      </w:r>
      <w:r w:rsidRPr="00B331B6">
        <w:rPr>
          <w:rFonts w:eastAsia="Times New Roman"/>
          <w:bCs/>
          <w:color w:val="000000"/>
          <w:szCs w:val="24"/>
        </w:rPr>
        <w:t>Δαβάκη</w:t>
      </w:r>
      <w:r>
        <w:rPr>
          <w:rFonts w:eastAsia="Times New Roman"/>
          <w:b/>
          <w:bCs/>
          <w:color w:val="000000"/>
          <w:szCs w:val="24"/>
        </w:rPr>
        <w:t xml:space="preserve"> </w:t>
      </w:r>
      <w:r w:rsidRPr="00B331B6">
        <w:rPr>
          <w:rFonts w:eastAsia="Times New Roman"/>
          <w:color w:val="000000"/>
          <w:szCs w:val="24"/>
        </w:rPr>
        <w:t>προς τον Υπουργό</w:t>
      </w:r>
      <w:r>
        <w:rPr>
          <w:rFonts w:eastAsia="Times New Roman"/>
          <w:color w:val="000000"/>
          <w:szCs w:val="24"/>
        </w:rPr>
        <w:t xml:space="preserve"> </w:t>
      </w:r>
      <w:r w:rsidRPr="00B331B6">
        <w:rPr>
          <w:rFonts w:eastAsia="Times New Roman"/>
          <w:bCs/>
          <w:color w:val="000000"/>
          <w:szCs w:val="24"/>
        </w:rPr>
        <w:t>Παιδείας, Έρευνας και Θρησκευμάτων,</w:t>
      </w:r>
      <w:r w:rsidRPr="004B52EC">
        <w:rPr>
          <w:rFonts w:eastAsia="Times New Roman"/>
          <w:bCs/>
          <w:color w:val="000000"/>
          <w:szCs w:val="24"/>
        </w:rPr>
        <w:t xml:space="preserve"> </w:t>
      </w:r>
      <w:r w:rsidRPr="00B331B6">
        <w:rPr>
          <w:rFonts w:eastAsia="Times New Roman"/>
          <w:color w:val="000000"/>
          <w:szCs w:val="24"/>
        </w:rPr>
        <w:t>με θέμα: «Παραμονή και αναβάθμιση της Νοσηλευτι</w:t>
      </w:r>
      <w:r w:rsidRPr="00B331B6">
        <w:rPr>
          <w:rFonts w:eastAsia="Times New Roman"/>
          <w:color w:val="000000"/>
          <w:szCs w:val="24"/>
        </w:rPr>
        <w:t>κής Σχολής του Πανεπιστημίου Πελοποννήσου στη Σπάρτη».</w:t>
      </w:r>
    </w:p>
    <w:p w14:paraId="184FDCD9" w14:textId="77777777" w:rsidR="00D05A86" w:rsidRDefault="00EB5DC6">
      <w:pPr>
        <w:spacing w:line="600" w:lineRule="auto"/>
        <w:ind w:firstLine="720"/>
        <w:jc w:val="both"/>
        <w:rPr>
          <w:rFonts w:eastAsia="Times New Roman"/>
          <w:szCs w:val="24"/>
        </w:rPr>
      </w:pPr>
      <w:r>
        <w:rPr>
          <w:rFonts w:eastAsia="Times New Roman"/>
          <w:szCs w:val="24"/>
        </w:rPr>
        <w:lastRenderedPageBreak/>
        <w:t xml:space="preserve">Ορίστε, κύριε Δαβάκη, έχετε τον λόγο για </w:t>
      </w:r>
      <w:r>
        <w:rPr>
          <w:rFonts w:eastAsia="Times New Roman"/>
          <w:szCs w:val="24"/>
        </w:rPr>
        <w:t>δύο</w:t>
      </w:r>
      <w:r>
        <w:rPr>
          <w:rFonts w:eastAsia="Times New Roman"/>
          <w:szCs w:val="24"/>
        </w:rPr>
        <w:t xml:space="preserve"> λεπτά για να αναπτύξετε την ερώτησή σας.</w:t>
      </w:r>
    </w:p>
    <w:p w14:paraId="184FDCDA" w14:textId="77777777" w:rsidR="00D05A86" w:rsidRDefault="00EB5DC6">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Ευχαριστώ, κυρία Πρόεδρε.</w:t>
      </w:r>
    </w:p>
    <w:p w14:paraId="184FDCDB" w14:textId="77777777" w:rsidR="00D05A86" w:rsidRDefault="00EB5DC6">
      <w:pPr>
        <w:spacing w:line="600" w:lineRule="auto"/>
        <w:ind w:firstLine="720"/>
        <w:jc w:val="both"/>
        <w:rPr>
          <w:rFonts w:eastAsia="Times New Roman"/>
          <w:szCs w:val="24"/>
        </w:rPr>
      </w:pPr>
      <w:r w:rsidRPr="006C6A89">
        <w:rPr>
          <w:rFonts w:eastAsia="Times New Roman"/>
          <w:szCs w:val="24"/>
        </w:rPr>
        <w:t>Κύριε Υπουργέ</w:t>
      </w:r>
      <w:r>
        <w:rPr>
          <w:rFonts w:eastAsia="Times New Roman"/>
          <w:szCs w:val="24"/>
        </w:rPr>
        <w:t xml:space="preserve">, αντικείμενο όπως </w:t>
      </w:r>
      <w:proofErr w:type="spellStart"/>
      <w:r>
        <w:rPr>
          <w:rFonts w:eastAsia="Times New Roman"/>
          <w:szCs w:val="24"/>
        </w:rPr>
        <w:t>προελέχθη</w:t>
      </w:r>
      <w:proofErr w:type="spellEnd"/>
      <w:r>
        <w:rPr>
          <w:rFonts w:eastAsia="Times New Roman"/>
          <w:szCs w:val="24"/>
        </w:rPr>
        <w:t xml:space="preserve"> από την κυρία Πρόεδρο της </w:t>
      </w:r>
      <w:r>
        <w:rPr>
          <w:rFonts w:eastAsia="Times New Roman"/>
          <w:szCs w:val="24"/>
        </w:rPr>
        <w:t xml:space="preserve">σημερινής μου κοινοβουλευτικής παρέμβασης, είναι ένα σημαντικό, καυτό, θα έλεγα, ζήτημα για τη Λακωνία, που αφορά τη –εντός πολλών εισαγωγικών θέλω να πιστεύω- «μεταφορά» στην Τρίπολη της </w:t>
      </w:r>
      <w:proofErr w:type="spellStart"/>
      <w:r>
        <w:rPr>
          <w:rFonts w:eastAsia="Times New Roman"/>
          <w:szCs w:val="24"/>
        </w:rPr>
        <w:t>λειτουργούσας</w:t>
      </w:r>
      <w:proofErr w:type="spellEnd"/>
      <w:r>
        <w:rPr>
          <w:rFonts w:eastAsia="Times New Roman"/>
          <w:szCs w:val="24"/>
        </w:rPr>
        <w:t xml:space="preserve"> Νοσηλευτικής Σχολής του Πανεπιστημίου Πελοποννήσου στη</w:t>
      </w:r>
      <w:r>
        <w:rPr>
          <w:rFonts w:eastAsia="Times New Roman"/>
          <w:szCs w:val="24"/>
        </w:rPr>
        <w:t xml:space="preserve"> Σπάρτη.</w:t>
      </w:r>
    </w:p>
    <w:p w14:paraId="184FDCDC" w14:textId="77777777" w:rsidR="00D05A86" w:rsidRDefault="00EB5DC6">
      <w:pPr>
        <w:spacing w:line="600" w:lineRule="auto"/>
        <w:ind w:firstLine="720"/>
        <w:jc w:val="both"/>
        <w:rPr>
          <w:rFonts w:eastAsia="Times New Roman"/>
          <w:szCs w:val="24"/>
        </w:rPr>
      </w:pPr>
      <w:r>
        <w:rPr>
          <w:rFonts w:eastAsia="Times New Roman"/>
          <w:szCs w:val="24"/>
        </w:rPr>
        <w:t xml:space="preserve">Στις αρχές του καλοκαιριού, τον </w:t>
      </w:r>
      <w:r w:rsidRPr="00A14361">
        <w:rPr>
          <w:rFonts w:eastAsia="Times New Roman"/>
          <w:szCs w:val="24"/>
        </w:rPr>
        <w:t>Ιούλιο</w:t>
      </w:r>
      <w:r>
        <w:rPr>
          <w:rFonts w:eastAsia="Times New Roman"/>
          <w:szCs w:val="24"/>
        </w:rPr>
        <w:t xml:space="preserve"> του 2018, η τακτική συνέλευση της </w:t>
      </w:r>
      <w:r>
        <w:rPr>
          <w:rFonts w:eastAsia="Times New Roman"/>
          <w:szCs w:val="24"/>
        </w:rPr>
        <w:t>ν</w:t>
      </w:r>
      <w:r>
        <w:rPr>
          <w:rFonts w:eastAsia="Times New Roman"/>
          <w:szCs w:val="24"/>
        </w:rPr>
        <w:t xml:space="preserve">οσηλευτικής </w:t>
      </w:r>
      <w:r>
        <w:rPr>
          <w:rFonts w:eastAsia="Times New Roman"/>
          <w:szCs w:val="24"/>
        </w:rPr>
        <w:t>σ</w:t>
      </w:r>
      <w:r>
        <w:rPr>
          <w:rFonts w:eastAsia="Times New Roman"/>
          <w:szCs w:val="24"/>
        </w:rPr>
        <w:t xml:space="preserve">χολής του </w:t>
      </w:r>
      <w:r>
        <w:rPr>
          <w:rFonts w:eastAsia="Times New Roman"/>
          <w:szCs w:val="24"/>
        </w:rPr>
        <w:t>π</w:t>
      </w:r>
      <w:r>
        <w:rPr>
          <w:rFonts w:eastAsia="Times New Roman"/>
          <w:szCs w:val="24"/>
        </w:rPr>
        <w:t xml:space="preserve">ανεπιστημίου έκρινε σκόπιμο να μεταφερθεί η </w:t>
      </w:r>
      <w:r>
        <w:rPr>
          <w:rFonts w:eastAsia="Times New Roman"/>
          <w:szCs w:val="24"/>
        </w:rPr>
        <w:t>σ</w:t>
      </w:r>
      <w:r>
        <w:rPr>
          <w:rFonts w:eastAsia="Times New Roman"/>
          <w:szCs w:val="24"/>
        </w:rPr>
        <w:t>χολή στην Τρίπολη εξαιτίας συγκεκριμένων λόγων, τους οποίους ανέφερε. Αυτό βέβαια, σύμφωνα με πληροφορίε</w:t>
      </w:r>
      <w:r>
        <w:rPr>
          <w:rFonts w:eastAsia="Times New Roman"/>
          <w:szCs w:val="24"/>
        </w:rPr>
        <w:t xml:space="preserve">ς, χωρίς να έχει γίνει ευρύτερα ή θεσμικά γνωστή στους θεσμικούς ή τους τοπικούς φορείς αυτού του είδους η απόφαση. </w:t>
      </w:r>
    </w:p>
    <w:p w14:paraId="184FDCDD" w14:textId="77777777" w:rsidR="00D05A86" w:rsidRDefault="00EB5DC6">
      <w:pPr>
        <w:spacing w:line="600" w:lineRule="auto"/>
        <w:ind w:firstLine="720"/>
        <w:jc w:val="both"/>
        <w:rPr>
          <w:rFonts w:eastAsia="Times New Roman"/>
          <w:szCs w:val="24"/>
        </w:rPr>
      </w:pPr>
      <w:r>
        <w:rPr>
          <w:rFonts w:eastAsia="Times New Roman"/>
          <w:szCs w:val="24"/>
        </w:rPr>
        <w:lastRenderedPageBreak/>
        <w:t xml:space="preserve">Θέλω να τονίσω στην αρχή της ομιλίας μου ότι από το 2005, που ιδρύθηκε η </w:t>
      </w:r>
      <w:r>
        <w:rPr>
          <w:rFonts w:eastAsia="Times New Roman"/>
          <w:szCs w:val="24"/>
        </w:rPr>
        <w:t>σ</w:t>
      </w:r>
      <w:r>
        <w:rPr>
          <w:rFonts w:eastAsia="Times New Roman"/>
          <w:szCs w:val="24"/>
        </w:rPr>
        <w:t xml:space="preserve">χολή αυτή, μέχρι σήμερα, δηλαδή σχεδόν 13 χρόνια, η </w:t>
      </w:r>
      <w:r>
        <w:rPr>
          <w:rFonts w:eastAsia="Times New Roman"/>
          <w:szCs w:val="24"/>
        </w:rPr>
        <w:t>σ</w:t>
      </w:r>
      <w:r>
        <w:rPr>
          <w:rFonts w:eastAsia="Times New Roman"/>
          <w:szCs w:val="24"/>
        </w:rPr>
        <w:t>χολή έχει δημιουργήσει μία ευοίωνη προοπτική για το αντικείμενο με το οποίο απασχολείται. Έχει επαρκείς και νεόδμητες εγκαταστάσεις, όπως προφανώς θα γνωρίζετε. Έχει καταρτισμένο και ενεργό διδακτικό, αλλά και διοικητικό προσωπικό, σύγχρονο και ευέλικτο πρ</w:t>
      </w:r>
      <w:r>
        <w:rPr>
          <w:rFonts w:eastAsia="Times New Roman"/>
          <w:szCs w:val="24"/>
        </w:rPr>
        <w:t xml:space="preserve">όγραμμα σπουδών, μία ενεργή ερευνητική ατζέντα και το μέχρι τώρα </w:t>
      </w:r>
      <w:proofErr w:type="spellStart"/>
      <w:r>
        <w:rPr>
          <w:rFonts w:eastAsia="Times New Roman"/>
          <w:szCs w:val="24"/>
        </w:rPr>
        <w:t>αποτυπωθέν</w:t>
      </w:r>
      <w:proofErr w:type="spellEnd"/>
      <w:r>
        <w:rPr>
          <w:rFonts w:eastAsia="Times New Roman"/>
          <w:szCs w:val="24"/>
        </w:rPr>
        <w:t xml:space="preserve"> εκπαιδευτικό έργο είναι πολύ σημαντικό. </w:t>
      </w:r>
    </w:p>
    <w:p w14:paraId="184FDCDE" w14:textId="77777777" w:rsidR="00D05A86" w:rsidRDefault="00EB5DC6">
      <w:pPr>
        <w:spacing w:line="600" w:lineRule="auto"/>
        <w:ind w:firstLine="720"/>
        <w:jc w:val="both"/>
        <w:rPr>
          <w:rFonts w:eastAsia="Times New Roman"/>
          <w:szCs w:val="24"/>
        </w:rPr>
      </w:pPr>
      <w:r>
        <w:rPr>
          <w:rFonts w:eastAsia="Times New Roman"/>
          <w:szCs w:val="24"/>
        </w:rPr>
        <w:t xml:space="preserve">Πιστεύω ότι θα είναι ένα κακό όνειρο, ας το χαρακτηρίσω έτσι, για να μη χρησιμοποιήσω μια πιο δυσμενή έκφραση, αυτή η απόφαση της τακτικής </w:t>
      </w:r>
      <w:r>
        <w:rPr>
          <w:rFonts w:eastAsia="Times New Roman"/>
          <w:szCs w:val="24"/>
        </w:rPr>
        <w:t xml:space="preserve">συνέλευσης του τμήματος νοσηλευτικής. Πιστεύω ότι η περίφημη και πολλαπλώς </w:t>
      </w:r>
      <w:proofErr w:type="spellStart"/>
      <w:r>
        <w:rPr>
          <w:rFonts w:eastAsia="Times New Roman"/>
          <w:szCs w:val="24"/>
        </w:rPr>
        <w:t>εκφρασθείσα</w:t>
      </w:r>
      <w:proofErr w:type="spellEnd"/>
      <w:r>
        <w:rPr>
          <w:rFonts w:eastAsia="Times New Roman"/>
          <w:szCs w:val="24"/>
        </w:rPr>
        <w:t xml:space="preserve"> σε αυτή την Αίθουσα πολιτική βούληση πρέπει να υπάρξει, παρά το γεγονός ότι όντως –και θα συναινέσω προς αυτό- μπορεί να υπάρχουν κάποια συγκεκριμένα προβλήματα, όπως το</w:t>
      </w:r>
      <w:r>
        <w:rPr>
          <w:rFonts w:eastAsia="Times New Roman"/>
          <w:szCs w:val="24"/>
        </w:rPr>
        <w:t xml:space="preserve"> βασικό που επικαλείται η τακτική συνέλευση, η κλινική εκπαίδευση των φοιτητών, διασυνδεδεμένη με το τοπικό μας νοσοκομείο. </w:t>
      </w:r>
    </w:p>
    <w:p w14:paraId="184FDCDF" w14:textId="77777777" w:rsidR="00D05A86" w:rsidRDefault="00EB5DC6">
      <w:pPr>
        <w:spacing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πιστεύω ότι ακόμη και τώρα αυτή η υπόθεση, η δεύτερη νοσηλευτική σχολή –και κλείνω, κυρία Πρόεδρε- που λειτουργ</w:t>
      </w:r>
      <w:r>
        <w:rPr>
          <w:rFonts w:eastAsia="Times New Roman"/>
          <w:szCs w:val="24"/>
        </w:rPr>
        <w:t xml:space="preserve">εί στη χώρα μας πρέπει να ενισχυθεί με βάση και με φωτισμό, αν θέλετε, της διασύνδεσής της με το νοσοκομείο, δίνοντάς του τη δυνατότητα να υπάρξει η κλινική εκπαίδευση των φοιτητών. </w:t>
      </w:r>
    </w:p>
    <w:p w14:paraId="184FDCE0" w14:textId="77777777" w:rsidR="00D05A86" w:rsidRDefault="00EB5DC6">
      <w:pPr>
        <w:spacing w:line="600" w:lineRule="auto"/>
        <w:ind w:firstLine="720"/>
        <w:jc w:val="both"/>
        <w:rPr>
          <w:rFonts w:eastAsia="Times New Roman"/>
          <w:szCs w:val="24"/>
        </w:rPr>
      </w:pPr>
      <w:r>
        <w:rPr>
          <w:rFonts w:eastAsia="Times New Roman"/>
          <w:szCs w:val="24"/>
        </w:rPr>
        <w:t xml:space="preserve">Περιμένω με αγωνία, όπως όλοι οι </w:t>
      </w:r>
      <w:proofErr w:type="spellStart"/>
      <w:r>
        <w:rPr>
          <w:rFonts w:eastAsia="Times New Roman"/>
          <w:szCs w:val="24"/>
        </w:rPr>
        <w:t>Λάκωνες</w:t>
      </w:r>
      <w:proofErr w:type="spellEnd"/>
      <w:r>
        <w:rPr>
          <w:rFonts w:eastAsia="Times New Roman"/>
          <w:szCs w:val="24"/>
        </w:rPr>
        <w:t xml:space="preserve"> την απάντησή σας. Δεν θέλω να το</w:t>
      </w:r>
      <w:r>
        <w:rPr>
          <w:rFonts w:eastAsia="Times New Roman"/>
          <w:szCs w:val="24"/>
        </w:rPr>
        <w:t xml:space="preserve"> διασυνδέσετε με τοπικιστικού χαρακτήρα αίτημα, διότι νομίζω ότι όλα αυτά που είπα από το 2005, μέχρι και σήμερα, κατατείνουν στο ότι η </w:t>
      </w:r>
      <w:r>
        <w:rPr>
          <w:rFonts w:eastAsia="Times New Roman"/>
          <w:szCs w:val="24"/>
        </w:rPr>
        <w:t>ν</w:t>
      </w:r>
      <w:r>
        <w:rPr>
          <w:rFonts w:eastAsia="Times New Roman"/>
          <w:szCs w:val="24"/>
        </w:rPr>
        <w:t xml:space="preserve">οσηλευτική της Σπάρτης πρέπει να συνεχίσει να βρίσκεται στη Σπάρτη, διότι έχει τα εχέγγυα και τα τεκμήρια να το κάνει. </w:t>
      </w:r>
    </w:p>
    <w:p w14:paraId="184FDCE1" w14:textId="77777777" w:rsidR="00D05A86" w:rsidRDefault="00EB5DC6">
      <w:pPr>
        <w:spacing w:line="600" w:lineRule="auto"/>
        <w:ind w:firstLine="720"/>
        <w:jc w:val="both"/>
        <w:rPr>
          <w:rFonts w:eastAsia="Times New Roman"/>
          <w:szCs w:val="24"/>
        </w:rPr>
      </w:pPr>
      <w:r>
        <w:rPr>
          <w:rFonts w:eastAsia="Times New Roman"/>
          <w:szCs w:val="24"/>
        </w:rPr>
        <w:t>Σας ευχαριστώ.</w:t>
      </w:r>
    </w:p>
    <w:p w14:paraId="184FDCE2" w14:textId="77777777" w:rsidR="00D05A86" w:rsidRDefault="00EB5DC6">
      <w:pPr>
        <w:spacing w:line="600" w:lineRule="auto"/>
        <w:ind w:firstLine="720"/>
        <w:jc w:val="both"/>
        <w:rPr>
          <w:rFonts w:eastAsia="Times New Roman"/>
          <w:szCs w:val="24"/>
        </w:rPr>
      </w:pPr>
      <w:r w:rsidRPr="00FA7E8B">
        <w:rPr>
          <w:rFonts w:eastAsia="Times New Roman"/>
          <w:b/>
          <w:szCs w:val="24"/>
        </w:rPr>
        <w:t xml:space="preserve">ΠΡΟΕΔΡΕΥΟΥΣΑ (Αναστασία Χριστοδουλοπούλου): </w:t>
      </w:r>
      <w:r>
        <w:rPr>
          <w:rFonts w:eastAsia="Times New Roman"/>
          <w:szCs w:val="24"/>
        </w:rPr>
        <w:t>Πριν δώσω τον λόγο στον κύριο Υπουργό, θα ήθελα να κάνω μία ανακοίνωση.</w:t>
      </w:r>
    </w:p>
    <w:p w14:paraId="184FDCE3" w14:textId="77777777" w:rsidR="00D05A86" w:rsidRDefault="00EB5DC6">
      <w:pPr>
        <w:spacing w:line="600" w:lineRule="auto"/>
        <w:ind w:firstLine="720"/>
        <w:jc w:val="both"/>
        <w:rPr>
          <w:rFonts w:eastAsia="Times New Roman"/>
          <w:szCs w:val="24"/>
        </w:rPr>
      </w:pPr>
      <w:r w:rsidRPr="005D764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w:t>
      </w:r>
      <w:r w:rsidRPr="005D764A">
        <w:rPr>
          <w:rFonts w:eastAsia="Times New Roman" w:cs="Times New Roman"/>
        </w:rPr>
        <w:lastRenderedPageBreak/>
        <w:t>άνω δυτικά θεωρ</w:t>
      </w:r>
      <w:r w:rsidRPr="005D764A">
        <w:rPr>
          <w:rFonts w:eastAsia="Times New Roman" w:cs="Times New Roman"/>
        </w:rPr>
        <w:t xml:space="preserve">εία, αφού προηγουμένως ξεναγήθηκαν στην έκθεση της </w:t>
      </w:r>
      <w:r>
        <w:rPr>
          <w:rFonts w:eastAsia="Times New Roman" w:cs="Times New Roman"/>
        </w:rPr>
        <w:t>α</w:t>
      </w:r>
      <w:r w:rsidRPr="005D764A">
        <w:rPr>
          <w:rFonts w:eastAsia="Times New Roman" w:cs="Times New Roman"/>
        </w:rPr>
        <w:t>ίθουσας «Ελευθ</w:t>
      </w:r>
      <w:r>
        <w:rPr>
          <w:rFonts w:eastAsia="Times New Roman" w:cs="Times New Roman"/>
        </w:rPr>
        <w:t>έ</w:t>
      </w:r>
      <w:r w:rsidRPr="005D764A">
        <w:rPr>
          <w:rFonts w:eastAsia="Times New Roman" w:cs="Times New Roman"/>
        </w:rPr>
        <w:t xml:space="preserve">ριος Βενιζέλος» και ενημερώθηκαν για την ιστορία του κτηρίου και τον τρόπο οργάνωσης και λειτουργίας της Βουλής, </w:t>
      </w:r>
      <w:r>
        <w:rPr>
          <w:rFonts w:eastAsia="Times New Roman"/>
          <w:szCs w:val="24"/>
        </w:rPr>
        <w:t>είκοσι επτά μέλη από τον Σύνδεσμο Προστασίας Παιδιών και ΑΜΕΑ.</w:t>
      </w:r>
    </w:p>
    <w:p w14:paraId="184FDCE4" w14:textId="77777777" w:rsidR="00D05A86" w:rsidRDefault="00EB5DC6">
      <w:pPr>
        <w:spacing w:line="600" w:lineRule="auto"/>
        <w:ind w:firstLine="720"/>
        <w:jc w:val="both"/>
        <w:rPr>
          <w:rFonts w:eastAsia="Times New Roman" w:cs="Times New Roman"/>
        </w:rPr>
      </w:pPr>
      <w:r w:rsidRPr="005D764A">
        <w:rPr>
          <w:rFonts w:eastAsia="Times New Roman" w:cs="Times New Roman"/>
        </w:rPr>
        <w:t xml:space="preserve">Η Βουλή </w:t>
      </w:r>
      <w:r>
        <w:rPr>
          <w:rFonts w:eastAsia="Times New Roman" w:cs="Times New Roman"/>
        </w:rPr>
        <w:t>σάς</w:t>
      </w:r>
      <w:r w:rsidRPr="005D764A">
        <w:rPr>
          <w:rFonts w:eastAsia="Times New Roman" w:cs="Times New Roman"/>
        </w:rPr>
        <w:t xml:space="preserve"> κ</w:t>
      </w:r>
      <w:r w:rsidRPr="005D764A">
        <w:rPr>
          <w:rFonts w:eastAsia="Times New Roman" w:cs="Times New Roman"/>
        </w:rPr>
        <w:t xml:space="preserve">αλωσορίζει. </w:t>
      </w:r>
    </w:p>
    <w:p w14:paraId="184FDCE5" w14:textId="77777777" w:rsidR="00D05A86" w:rsidRDefault="00EB5DC6">
      <w:pPr>
        <w:spacing w:line="600" w:lineRule="auto"/>
        <w:ind w:firstLine="720"/>
        <w:jc w:val="center"/>
        <w:rPr>
          <w:rFonts w:eastAsia="Times New Roman" w:cs="Times New Roman"/>
        </w:rPr>
      </w:pPr>
      <w:r w:rsidRPr="005D764A">
        <w:rPr>
          <w:rFonts w:eastAsia="Times New Roman" w:cs="Times New Roman"/>
        </w:rPr>
        <w:t>(Χειροκροτήματα απ</w:t>
      </w:r>
      <w:r>
        <w:rPr>
          <w:rFonts w:eastAsia="Times New Roman" w:cs="Times New Roman"/>
        </w:rPr>
        <w:t xml:space="preserve">’ </w:t>
      </w:r>
      <w:r w:rsidRPr="005D764A">
        <w:rPr>
          <w:rFonts w:eastAsia="Times New Roman" w:cs="Times New Roman"/>
        </w:rPr>
        <w:t xml:space="preserve"> όλες τις πτέρυγες της Βουλής)</w:t>
      </w:r>
    </w:p>
    <w:p w14:paraId="184FDCE6" w14:textId="77777777" w:rsidR="00D05A86" w:rsidRDefault="00EB5DC6">
      <w:pPr>
        <w:spacing w:line="600" w:lineRule="auto"/>
        <w:ind w:firstLine="720"/>
        <w:jc w:val="both"/>
        <w:rPr>
          <w:rFonts w:eastAsia="Times New Roman"/>
          <w:szCs w:val="24"/>
        </w:rPr>
      </w:pPr>
      <w:r>
        <w:rPr>
          <w:rFonts w:eastAsia="Times New Roman"/>
          <w:szCs w:val="24"/>
        </w:rPr>
        <w:t>Ορίστε, κύριε Υπουργέ, έχετε τον λόγο για τρία λεπτά.</w:t>
      </w:r>
    </w:p>
    <w:p w14:paraId="184FDCE7" w14:textId="77777777" w:rsidR="00D05A86" w:rsidRDefault="00EB5DC6">
      <w:pPr>
        <w:spacing w:line="600" w:lineRule="auto"/>
        <w:ind w:firstLine="720"/>
        <w:jc w:val="both"/>
        <w:rPr>
          <w:rFonts w:eastAsia="Times New Roman"/>
          <w:szCs w:val="24"/>
        </w:rPr>
      </w:pPr>
      <w:r w:rsidRPr="006F408E">
        <w:rPr>
          <w:rFonts w:eastAsia="Times New Roman"/>
          <w:b/>
          <w:szCs w:val="24"/>
        </w:rPr>
        <w:t>ΚΩΝΣΤΑΝΤΙΝΟΣ ΓΑΒΡΟΓΛΟΥ (Υπουργός Παιδείας, Έρευνας και Θρησκευμάτων):</w:t>
      </w:r>
      <w:r>
        <w:rPr>
          <w:rFonts w:eastAsia="Times New Roman"/>
          <w:szCs w:val="24"/>
        </w:rPr>
        <w:t xml:space="preserve"> Ευχαριστώ, κυρία Πρόεδρε.</w:t>
      </w:r>
    </w:p>
    <w:p w14:paraId="184FDCE8" w14:textId="77777777" w:rsidR="00D05A86" w:rsidRDefault="00EB5DC6">
      <w:pPr>
        <w:spacing w:line="600" w:lineRule="auto"/>
        <w:ind w:firstLine="720"/>
        <w:jc w:val="both"/>
        <w:rPr>
          <w:rFonts w:eastAsia="Times New Roman" w:cs="Times New Roman"/>
          <w:szCs w:val="24"/>
        </w:rPr>
      </w:pPr>
      <w:r>
        <w:rPr>
          <w:rFonts w:eastAsia="Times New Roman"/>
          <w:szCs w:val="24"/>
        </w:rPr>
        <w:t xml:space="preserve">Στους προβληματισμούς που εξέφρασε ο Πρόεδρος της Βουλής, σχετικά με τη σημερινή ημέρα, θα ήθελα να προσθέσω ότι ένα από τα πράγματα που δεν πρέπει να ξεχαστεί, και πάρα πολλές φορές όταν </w:t>
      </w:r>
      <w:proofErr w:type="spellStart"/>
      <w:r>
        <w:rPr>
          <w:rFonts w:eastAsia="Times New Roman"/>
          <w:szCs w:val="24"/>
        </w:rPr>
        <w:t>συμβολοποιούνται</w:t>
      </w:r>
      <w:proofErr w:type="spellEnd"/>
      <w:r>
        <w:rPr>
          <w:rFonts w:eastAsia="Times New Roman"/>
          <w:szCs w:val="24"/>
        </w:rPr>
        <w:t xml:space="preserve"> ιστορικά γεγονότα ξεχνιέται, είναι η καθημερινότητα</w:t>
      </w:r>
      <w:r>
        <w:rPr>
          <w:rFonts w:eastAsia="Times New Roman"/>
          <w:szCs w:val="24"/>
        </w:rPr>
        <w:t xml:space="preserve"> που οδήγησε στο τελικό αποτέλεσμα. </w:t>
      </w:r>
      <w:r>
        <w:rPr>
          <w:rFonts w:eastAsia="Times New Roman" w:cs="Times New Roman"/>
          <w:szCs w:val="24"/>
        </w:rPr>
        <w:t xml:space="preserve">Η καθημερινότητα, λοιπόν, του Πολυτεχνείου τότε ήταν ένας ύμνος στη Δημοκρατία και τις δημοκρατικές διαδικασίες και αυτό </w:t>
      </w:r>
      <w:r>
        <w:rPr>
          <w:rFonts w:eastAsia="Times New Roman" w:cs="Times New Roman"/>
          <w:szCs w:val="24"/>
        </w:rPr>
        <w:lastRenderedPageBreak/>
        <w:t>ξεχνιέται απ’ όλους που σήμερα θεωρούν ότι είναι οι αποκλειστικοί εκφραστές μιας τέτοιας παράδοσης.</w:t>
      </w:r>
      <w:r>
        <w:rPr>
          <w:rFonts w:eastAsia="Times New Roman" w:cs="Times New Roman"/>
          <w:szCs w:val="24"/>
        </w:rPr>
        <w:t xml:space="preserve"> </w:t>
      </w:r>
    </w:p>
    <w:p w14:paraId="184FDCE9"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Κύριε Δαβάκη, το ερώτημά σας θίγει πολλά ζητήματα. Καταλαβαίνω ότι δεν θέλετε να με ρωτήσετε για την πανεπιστημιακή κλινική, γιατί αυτό δεν είναι αρμοδιότητα του Υπουργείου Παιδείας, είναι αρμοδιότητα…</w:t>
      </w:r>
    </w:p>
    <w:p w14:paraId="184FDCEA" w14:textId="77777777" w:rsidR="00D05A86" w:rsidRDefault="00EB5DC6">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Βεβαίως, το γνωρίζω.</w:t>
      </w:r>
    </w:p>
    <w:p w14:paraId="184FDCEB" w14:textId="77777777" w:rsidR="00D05A86" w:rsidRDefault="00EB5DC6">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ΓΑΒΡΟΓΛΟΥ (Υπουργός Παιδείας, Έρευνας και Θρησκευμάτων): </w:t>
      </w:r>
      <w:r>
        <w:rPr>
          <w:rFonts w:eastAsia="Times New Roman" w:cs="Times New Roman"/>
          <w:szCs w:val="24"/>
        </w:rPr>
        <w:t>Επειδή το έχετε στη γραπτή ερώτησή σας, είναι αρμοδιότητα των πανεπιστημίων και απλώς το Υπουργείο συναινεί.</w:t>
      </w:r>
    </w:p>
    <w:p w14:paraId="184FDCEC"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Κοιτάξτε εδώ τι γίνεται. Υπάρχει η γενική συνέλευση των καθηγητών, οι οποίοι αποφάσισαν τ</w:t>
      </w:r>
      <w:r>
        <w:rPr>
          <w:rFonts w:eastAsia="Times New Roman" w:cs="Times New Roman"/>
          <w:szCs w:val="24"/>
        </w:rPr>
        <w:t>η μεταφορά της Νοσηλευτικής στην Τρίπολη και υπάρχει μια αρνητική θέση, ας πούμε, παραγόντων της τοπικής κοινωνίας, για να μην το γενικεύουμε.</w:t>
      </w:r>
    </w:p>
    <w:p w14:paraId="184FDCED"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Εδώ, λοιπόν, τίθεται για μια ακόμη φορά κάτι που μας ταλαιπωρεί πάρα πολλά χρόνια. Ποιος τελικά αποφασίζει για το</w:t>
      </w:r>
      <w:r>
        <w:rPr>
          <w:rFonts w:eastAsia="Times New Roman" w:cs="Times New Roman"/>
          <w:szCs w:val="24"/>
        </w:rPr>
        <w:t xml:space="preserve"> </w:t>
      </w:r>
      <w:r>
        <w:rPr>
          <w:rFonts w:eastAsia="Times New Roman" w:cs="Times New Roman"/>
          <w:szCs w:val="24"/>
        </w:rPr>
        <w:lastRenderedPageBreak/>
        <w:t>μέλλον της ανώτατης εκπαίδευσης; Αποφασίζουν οι δήμοι, οι μητροπολίτες ή αποφασίζουν οι ακαδημαϊκοί, μαζί με την πολιτεία; Το «αποφασίζουν» δεν σημαίνει ότι δεν ακούν τους υπόλοιπους, αλλά έχουμε, όπως γνωρίζετε, μια πάρα πολύ αρνητική εμπειρία, διότι ο π</w:t>
      </w:r>
      <w:r>
        <w:rPr>
          <w:rFonts w:eastAsia="Times New Roman" w:cs="Times New Roman"/>
          <w:szCs w:val="24"/>
        </w:rPr>
        <w:t xml:space="preserve">ρογραμματισμός της ανώτατης εκπαίδευσης σε όλη τη χώρα έγινε μετά από πιέσεις </w:t>
      </w:r>
      <w:proofErr w:type="spellStart"/>
      <w:r>
        <w:rPr>
          <w:rFonts w:eastAsia="Times New Roman" w:cs="Times New Roman"/>
          <w:szCs w:val="24"/>
        </w:rPr>
        <w:t>τοπικοτήτων</w:t>
      </w:r>
      <w:proofErr w:type="spellEnd"/>
      <w:r>
        <w:rPr>
          <w:rFonts w:eastAsia="Times New Roman" w:cs="Times New Roman"/>
          <w:szCs w:val="24"/>
        </w:rPr>
        <w:t xml:space="preserve">, όπου ιδρύθηκαν τμήματα και αφέθηκαν στο έλεός τους. </w:t>
      </w:r>
    </w:p>
    <w:p w14:paraId="184FDCEE"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Αυτό, λοιπόν, που προσπαθούμε να κάνουμε -και το ολοκληρώσαμε στο Ιόνιο, το ολοκληρώσαμε στα Γιάννενα με το ΤΕΙ </w:t>
      </w:r>
      <w:r>
        <w:rPr>
          <w:rFonts w:eastAsia="Times New Roman" w:cs="Times New Roman"/>
          <w:szCs w:val="24"/>
        </w:rPr>
        <w:t>Ηπείρου και καταθέσαμε νομοσχέδιο τώρα, το οποίο θα ψηφιστεί και έχει σχέση με το Πανεπιστήμιο της Θεσσαλίας, με το ΤΕΙ Θεσσαλίας, με το ΤΕΙ Στερεάς, το Πανεπιστήμιο Αθηνών κλπ.- είναι δύο πράγματα. Πρώτον, να ανοίξουμε μια εξαιρετικά σημαντική συζήτηση γι</w:t>
      </w:r>
      <w:r>
        <w:rPr>
          <w:rFonts w:eastAsia="Times New Roman" w:cs="Times New Roman"/>
          <w:szCs w:val="24"/>
        </w:rPr>
        <w:t xml:space="preserve">α το μέλλον των πανεπιστημίων, η οποία έχει να γίνει εδώ και πάρα πολλές δεκαετίες και μέρος αυτής της συζήτησης είναι οι συνέργειες με τα ΤΕΙ. </w:t>
      </w:r>
    </w:p>
    <w:p w14:paraId="184FDCEF"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184FDCF0"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lastRenderedPageBreak/>
        <w:t>Το ίδιο, λοιπόν, πράγμα κάν</w:t>
      </w:r>
      <w:r>
        <w:rPr>
          <w:rFonts w:eastAsia="Times New Roman" w:cs="Times New Roman"/>
          <w:szCs w:val="24"/>
        </w:rPr>
        <w:t>ουμε και στην Πελοπόννησο. Δηλαδή, έχει συγκροτηθεί μια ομάδα εργασίας, στην οποία υπάρχει μόνο ένας εκπρόσωπος του Υπουργείου και υπάρχουν εκπρόσωποι του Πανεπιστημίου Πελοποννήσου και του ΤΕΙ Πελοποννήσου, που τους έχουν υποδείξει τα ίδια τα Ιδρύματα. Πε</w:t>
      </w:r>
      <w:r>
        <w:rPr>
          <w:rFonts w:eastAsia="Times New Roman" w:cs="Times New Roman"/>
          <w:szCs w:val="24"/>
        </w:rPr>
        <w:t>ριμένουμε, λοιπόν, το πόρισμα αυτής της επιτροπής και με βάση αυτό το πόρισμα θα πάρουμε τις πολιτικές αποφάσεις. Δεν θέλουμε να το κάνουμε αντίστροφα.</w:t>
      </w:r>
    </w:p>
    <w:p w14:paraId="184FDCF1"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Τώρα, δεν σημαίνει ότι οι πολιτικές αποφάσεις</w:t>
      </w:r>
      <w:r>
        <w:rPr>
          <w:rFonts w:eastAsia="Times New Roman" w:cs="Times New Roman"/>
          <w:szCs w:val="24"/>
        </w:rPr>
        <w:t>,</w:t>
      </w:r>
      <w:r>
        <w:rPr>
          <w:rFonts w:eastAsia="Times New Roman" w:cs="Times New Roman"/>
          <w:szCs w:val="24"/>
        </w:rPr>
        <w:t xml:space="preserve"> που θα παρθούν είναι είτε ειλημμένες είτε ότι θα είναι σε</w:t>
      </w:r>
      <w:r>
        <w:rPr>
          <w:rFonts w:eastAsia="Times New Roman" w:cs="Times New Roman"/>
          <w:szCs w:val="24"/>
        </w:rPr>
        <w:t xml:space="preserve"> δραματική σύγκρουση με τις προτάσεις της επιτροπής. Ακριβώς αυτό προσπαθήσαμε και το καταφέραμε στο Ιόνιο, αυτό καταφέραμε στα Γιάννενα μαζί με το ΤΕΙ Ηπείρου και μάλιστα</w:t>
      </w:r>
      <w:r>
        <w:rPr>
          <w:rFonts w:eastAsia="Times New Roman" w:cs="Times New Roman"/>
          <w:szCs w:val="24"/>
        </w:rPr>
        <w:t>,</w:t>
      </w:r>
      <w:r>
        <w:rPr>
          <w:rFonts w:eastAsia="Times New Roman" w:cs="Times New Roman"/>
          <w:szCs w:val="24"/>
        </w:rPr>
        <w:t xml:space="preserve"> με εξαιρετικά αποτελέσματα και στα δύο, αυτό καταφέραμε στη Θεσσαλία και στη Στερεά</w:t>
      </w:r>
      <w:r>
        <w:rPr>
          <w:rFonts w:eastAsia="Times New Roman" w:cs="Times New Roman"/>
          <w:szCs w:val="24"/>
        </w:rPr>
        <w:t>, ένα εξαιρετικά σύνθετο εγχείρημα και αυτό που καταθέτουμε διαφέρει από τις προτάσεις της επιτροπής, που όμως ήταν η βάση για συζήτηση.</w:t>
      </w:r>
    </w:p>
    <w:p w14:paraId="184FDCF2"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Λέω, λοιπόν, να περιμένουμε να μας έρθουν τα πορίσματα και θα συνεκτιμηθούν εκεί όλα τα υπόλοιπα ζητήματα. </w:t>
      </w:r>
      <w:r>
        <w:rPr>
          <w:rFonts w:eastAsia="Times New Roman" w:cs="Times New Roman"/>
          <w:szCs w:val="24"/>
        </w:rPr>
        <w:lastRenderedPageBreak/>
        <w:t>Αυτό θα παρα</w:t>
      </w:r>
      <w:r>
        <w:rPr>
          <w:rFonts w:eastAsia="Times New Roman" w:cs="Times New Roman"/>
          <w:szCs w:val="24"/>
        </w:rPr>
        <w:t>καλούσα και νομίζω ότι είναι μια διαδικασία, που η πολιτεία την ακολουθεί και δέχεται τα συμπεράσματά της, νομίζω, για πρώτη φορά μετά τη Μεταπολίτευση. Δεν υπάρχει κάτι που το Υπουργείο να επιβάλει από τα πάνω, αλλά υπάρχει μια διαδικασία από τα κάτω, συν</w:t>
      </w:r>
      <w:r>
        <w:rPr>
          <w:rFonts w:eastAsia="Times New Roman" w:cs="Times New Roman"/>
          <w:szCs w:val="24"/>
        </w:rPr>
        <w:t>εκτιμώντας, όπως είπα, και τις τοπικές ιδιαιτερότητες.</w:t>
      </w:r>
    </w:p>
    <w:p w14:paraId="184FDCF3" w14:textId="77777777" w:rsidR="00D05A86" w:rsidRDefault="00EB5DC6">
      <w:pPr>
        <w:spacing w:line="600" w:lineRule="auto"/>
        <w:ind w:firstLine="720"/>
        <w:jc w:val="both"/>
        <w:rPr>
          <w:rFonts w:eastAsia="Times New Roman" w:cs="Times New Roman"/>
          <w:szCs w:val="24"/>
        </w:rPr>
      </w:pPr>
      <w:r w:rsidRPr="00755A51">
        <w:rPr>
          <w:rFonts w:eastAsia="Times New Roman" w:cs="Times New Roman"/>
          <w:b/>
          <w:szCs w:val="24"/>
        </w:rPr>
        <w:t>ΠΡΟΕΔΡΕΥΟΥ</w:t>
      </w:r>
      <w:r>
        <w:rPr>
          <w:rFonts w:eastAsia="Times New Roman" w:cs="Times New Roman"/>
          <w:b/>
          <w:szCs w:val="24"/>
        </w:rPr>
        <w:t>ΣΑ (</w:t>
      </w:r>
      <w:r>
        <w:rPr>
          <w:rFonts w:eastAsia="Times New Roman" w:cs="Times New Roman"/>
          <w:b/>
          <w:szCs w:val="24"/>
        </w:rPr>
        <w:t>Αναστασία Χριστοδουλοπούλου</w:t>
      </w:r>
      <w:r w:rsidRPr="00755A51">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Δαβάκη, έχετε τον λόγο για τρία λεπτά.</w:t>
      </w:r>
    </w:p>
    <w:p w14:paraId="184FDCF4" w14:textId="77777777" w:rsidR="00D05A86" w:rsidRDefault="00EB5DC6">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Σας ευχαριστώ, κυρία Πρόεδρε.</w:t>
      </w:r>
    </w:p>
    <w:p w14:paraId="184FDCF5"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Θα συμφωνήσω με τον κύριο Υπουργό. Νομίζω ότι το μέλλον των παν</w:t>
      </w:r>
      <w:r>
        <w:rPr>
          <w:rFonts w:eastAsia="Times New Roman" w:cs="Times New Roman"/>
          <w:szCs w:val="24"/>
        </w:rPr>
        <w:t xml:space="preserve">επιστημίων δεν το καθορίζουν ούτε οι μητροπολίτες ούτε οι δήμαρχοι, ούτε οι Βουλευτές με την περίφημη δαμόκλειο σπάθη του πολιτικού κόστους. Το καθορίζουν, όπως πολύ σωστά είπατε, η πανεπιστημιακή κοινότητα και η πολιτεία. </w:t>
      </w:r>
    </w:p>
    <w:p w14:paraId="184FDCF6"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Εγώ, λοιπόν, τώρα ζητώ τη συνδρο</w:t>
      </w:r>
      <w:r>
        <w:rPr>
          <w:rFonts w:eastAsia="Times New Roman" w:cs="Times New Roman"/>
          <w:szCs w:val="24"/>
        </w:rPr>
        <w:t xml:space="preserve">μή της πολιτείας, διενεργουμένης της διαδικασίας εκδόσεως του πορίσματος, για να έρθω στα λόγια σας. Διότι, εάν δεν συμπράξει η πολιτεία στο </w:t>
      </w:r>
      <w:r>
        <w:rPr>
          <w:rFonts w:eastAsia="Times New Roman" w:cs="Times New Roman"/>
          <w:szCs w:val="24"/>
        </w:rPr>
        <w:lastRenderedPageBreak/>
        <w:t>βασικό πρόβλημα, που είναι η κλινική εκπαίδευση των φοιτητών, εάν δεν συμπράξει κατά τη διάρκεια αυτή, φοβούμαι, κύ</w:t>
      </w:r>
      <w:r>
        <w:rPr>
          <w:rFonts w:eastAsia="Times New Roman" w:cs="Times New Roman"/>
          <w:szCs w:val="24"/>
        </w:rPr>
        <w:t xml:space="preserve">ριε Υπουργέ, ότι το πόρισμα θα είναι αυτό που φοβόμαστε, που απευχόμαστε.               </w:t>
      </w:r>
    </w:p>
    <w:p w14:paraId="184FDCF7"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Εγώ πιστεύω ότι για να μπορέσει η πανεπιστημιακή κοινότητα να διατυπώσει ένα θετικό προς αυτό που ζητούμε εμείς –και εδώ εκφράζω τη βούληση της τοπικής κοινωνίας ως </w:t>
      </w:r>
      <w:r>
        <w:rPr>
          <w:rFonts w:eastAsia="Times New Roman" w:cs="Times New Roman"/>
          <w:szCs w:val="24"/>
        </w:rPr>
        <w:t>θεσμικός παράγοντας και εκπρόσωπος αυτής- πρέπει παράλληλα να υπάρξει συνδρομή της πολιτείας. Πρέπει να υπάρξει συνδρομή της πανεπιστημιακής κοινότητας, η οποία αδυνατεί, εφ’ όσον δεν μπορεί να γίνει κλινική εκπαίδευση</w:t>
      </w:r>
      <w:r w:rsidRPr="00B3242E">
        <w:rPr>
          <w:rFonts w:eastAsia="Times New Roman" w:cs="Times New Roman"/>
          <w:szCs w:val="24"/>
        </w:rPr>
        <w:t xml:space="preserve"> </w:t>
      </w:r>
      <w:r>
        <w:rPr>
          <w:rFonts w:eastAsia="Times New Roman" w:cs="Times New Roman"/>
          <w:szCs w:val="24"/>
        </w:rPr>
        <w:t xml:space="preserve">και της πολιτείας, όπως είπατε. </w:t>
      </w:r>
    </w:p>
    <w:p w14:paraId="184FDCF8"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το λέω αυτό, γιατί υπάρχουν ορισμένα δεδομένα. Στις 17 Οκτωβρίου, περίπου πριν έναν χρόνο, συναντιέστε με τον συνάδελφο Βουλευτή της κυβερνώσας Πλειοψηφίας και νυν Υπουργό κ. </w:t>
      </w:r>
      <w:proofErr w:type="spellStart"/>
      <w:r>
        <w:rPr>
          <w:rFonts w:eastAsia="Times New Roman" w:cs="Times New Roman"/>
          <w:szCs w:val="24"/>
        </w:rPr>
        <w:t>Αραχωβίτη</w:t>
      </w:r>
      <w:proofErr w:type="spellEnd"/>
      <w:r>
        <w:rPr>
          <w:rFonts w:eastAsia="Times New Roman" w:cs="Times New Roman"/>
          <w:szCs w:val="24"/>
        </w:rPr>
        <w:t xml:space="preserve"> και αναφέρετε την πρόθεσή σας να αναβαθμιστεί η Νοσηλευτική Σχολή στη Σ</w:t>
      </w:r>
      <w:r>
        <w:rPr>
          <w:rFonts w:eastAsia="Times New Roman" w:cs="Times New Roman"/>
          <w:szCs w:val="24"/>
        </w:rPr>
        <w:t xml:space="preserve">πάρτη και να δημιουργηθεί πανεπιστημιακή κλινική. Δεν το συζητάμε, διότι λείπει, δεν είναι εδώ ο Υπουργός Υγείας. </w:t>
      </w:r>
    </w:p>
    <w:p w14:paraId="184FDCF9"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Επίσης, αναφερθήκατε σε ένα δελτίο Τύπου</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w:t>
      </w:r>
      <w:r>
        <w:rPr>
          <w:rFonts w:eastAsia="Times New Roman" w:cs="Times New Roman"/>
          <w:szCs w:val="24"/>
        </w:rPr>
        <w:t xml:space="preserve"> κυκλοφόρησε μετά τη συνάντησή </w:t>
      </w:r>
      <w:r>
        <w:rPr>
          <w:rFonts w:eastAsia="Times New Roman" w:cs="Times New Roman"/>
          <w:szCs w:val="24"/>
        </w:rPr>
        <w:t xml:space="preserve">σας, το οποίο </w:t>
      </w:r>
      <w:r>
        <w:rPr>
          <w:rFonts w:eastAsia="Times New Roman" w:cs="Times New Roman"/>
          <w:szCs w:val="24"/>
        </w:rPr>
        <w:t xml:space="preserve">έλεγε ότι μπορεί να ενδυναμωθεί αυτή η υπόθεση και </w:t>
      </w:r>
      <w:r>
        <w:rPr>
          <w:rFonts w:eastAsia="Times New Roman" w:cs="Times New Roman"/>
          <w:szCs w:val="24"/>
        </w:rPr>
        <w:t xml:space="preserve">με εκπαιδευτικά ανθρωποειδή, τα περίφημα </w:t>
      </w:r>
      <w:r>
        <w:rPr>
          <w:rFonts w:eastAsia="Times New Roman" w:cs="Times New Roman"/>
          <w:szCs w:val="24"/>
          <w:lang w:val="en-US"/>
        </w:rPr>
        <w:t>human</w:t>
      </w:r>
      <w:r w:rsidRPr="00D9262C">
        <w:rPr>
          <w:rFonts w:eastAsia="Times New Roman" w:cs="Times New Roman"/>
          <w:szCs w:val="24"/>
        </w:rPr>
        <w:t xml:space="preserve"> </w:t>
      </w:r>
      <w:r>
        <w:rPr>
          <w:rFonts w:eastAsia="Times New Roman" w:cs="Times New Roman"/>
          <w:szCs w:val="24"/>
          <w:lang w:val="en-US"/>
        </w:rPr>
        <w:t>patient</w:t>
      </w:r>
      <w:r w:rsidRPr="00D9262C">
        <w:rPr>
          <w:rFonts w:eastAsia="Times New Roman" w:cs="Times New Roman"/>
          <w:szCs w:val="24"/>
        </w:rPr>
        <w:t xml:space="preserve"> </w:t>
      </w:r>
      <w:r>
        <w:rPr>
          <w:rFonts w:eastAsia="Times New Roman" w:cs="Times New Roman"/>
          <w:szCs w:val="24"/>
          <w:lang w:val="en-US"/>
        </w:rPr>
        <w:t>simulators</w:t>
      </w:r>
      <w:r w:rsidRPr="00D9262C">
        <w:rPr>
          <w:rFonts w:eastAsia="Times New Roman" w:cs="Times New Roman"/>
          <w:szCs w:val="24"/>
        </w:rPr>
        <w:t xml:space="preserve">. </w:t>
      </w:r>
      <w:r>
        <w:rPr>
          <w:rFonts w:eastAsia="Times New Roman" w:cs="Times New Roman"/>
          <w:szCs w:val="24"/>
        </w:rPr>
        <w:t>Και συζητήθηκε η δυνατότητα προμήθειας αυτών των ανθρωποειδών, για να γίνεται δηλαδή κλινική πρακτική άσκηση πάνω σε νεκροτομές και τα λοιπά με κοινοτικούς πόρους. Φαίνεται, δηλαδή, ότι υπάρχει μία πρόθεση της πολιτείας να ενισχύσει τη Νοσηλευτική Σχολή με</w:t>
      </w:r>
      <w:r>
        <w:rPr>
          <w:rFonts w:eastAsia="Times New Roman" w:cs="Times New Roman"/>
          <w:szCs w:val="24"/>
        </w:rPr>
        <w:t xml:space="preserve"> διαφόρους τρόπους. Και αυτή τη χαιρετίζουμε. </w:t>
      </w:r>
    </w:p>
    <w:p w14:paraId="184FDCFA"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άλλη πλευρά, πρέπει να υπάρξει μία σημαντική παρέμβαση με την περίφημη πολιτική βούληση. Θέλει η σημερινή πολιτεία, η Κυβέρνηση, να συνεχίσει να υπάρχει η Νοσηλευτική στη Σπάρτη, διασυνδεδεμένη με το Ν</w:t>
      </w:r>
      <w:r>
        <w:rPr>
          <w:rFonts w:eastAsia="Times New Roman" w:cs="Times New Roman"/>
          <w:szCs w:val="24"/>
        </w:rPr>
        <w:t xml:space="preserve">οσοκομείο της Σπάρτης; Εάν θέλει, πρέπει να ξεκινήσει με μία σημαντική προσπάθεια -και με τη </w:t>
      </w:r>
      <w:r>
        <w:rPr>
          <w:rFonts w:eastAsia="Times New Roman" w:cs="Times New Roman"/>
          <w:szCs w:val="24"/>
        </w:rPr>
        <w:t>δ</w:t>
      </w:r>
      <w:r>
        <w:rPr>
          <w:rFonts w:eastAsia="Times New Roman" w:cs="Times New Roman"/>
          <w:szCs w:val="24"/>
        </w:rPr>
        <w:t xml:space="preserve">ιοίκηση του </w:t>
      </w:r>
      <w:r>
        <w:rPr>
          <w:rFonts w:eastAsia="Times New Roman" w:cs="Times New Roman"/>
          <w:szCs w:val="24"/>
        </w:rPr>
        <w:t>ν</w:t>
      </w:r>
      <w:r>
        <w:rPr>
          <w:rFonts w:eastAsia="Times New Roman" w:cs="Times New Roman"/>
          <w:szCs w:val="24"/>
        </w:rPr>
        <w:t>οσοκομείου</w:t>
      </w:r>
      <w:r>
        <w:rPr>
          <w:rFonts w:eastAsia="Times New Roman" w:cs="Times New Roman"/>
          <w:szCs w:val="24"/>
        </w:rPr>
        <w:t>,</w:t>
      </w:r>
      <w:r>
        <w:rPr>
          <w:rFonts w:eastAsia="Times New Roman" w:cs="Times New Roman"/>
          <w:szCs w:val="24"/>
        </w:rPr>
        <w:t xml:space="preserve"> που προσπαθεί- να αναβαθμίσει την κλινική εκπαίδευση των φοιτητών άμεσα. </w:t>
      </w:r>
    </w:p>
    <w:p w14:paraId="184FDCFB"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το κουδούνι λήξεως του χρόνου ομιλίας </w:t>
      </w:r>
      <w:r w:rsidRPr="00C255F0">
        <w:rPr>
          <w:rFonts w:eastAsia="Times New Roman" w:cs="Times New Roman"/>
          <w:szCs w:val="24"/>
        </w:rPr>
        <w:t>του κυρίου Βουλευτή)</w:t>
      </w:r>
    </w:p>
    <w:p w14:paraId="184FDCFC"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Δώστε μου λίγο ακόμα χρόνο, κυρία Πρόεδρε. </w:t>
      </w:r>
    </w:p>
    <w:p w14:paraId="184FDCFD"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νομίζω ότι μπορείτε να το κάνετε με μία καλή συνεργασία.  </w:t>
      </w:r>
    </w:p>
    <w:p w14:paraId="184FDCFE"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Εάν αφήσουμε έρημο το ζήτημα στην </w:t>
      </w:r>
      <w:r>
        <w:rPr>
          <w:rFonts w:eastAsia="Times New Roman" w:cs="Times New Roman"/>
          <w:szCs w:val="24"/>
        </w:rPr>
        <w:t>ε</w:t>
      </w:r>
      <w:r>
        <w:rPr>
          <w:rFonts w:eastAsia="Times New Roman" w:cs="Times New Roman"/>
          <w:szCs w:val="24"/>
        </w:rPr>
        <w:t>πιτροπή που αναφέρατε, στην ομάδα εργασίας, για να διατυπώσει το πόρισμα, θα πει απλά η ομάδα</w:t>
      </w:r>
      <w:r>
        <w:rPr>
          <w:rFonts w:eastAsia="Times New Roman" w:cs="Times New Roman"/>
          <w:szCs w:val="24"/>
        </w:rPr>
        <w:t xml:space="preserve"> εργασίας ότι δεν έχουμε καλή κλινική εκπαίδευση, διότι το νοσοκομείο δεν την παρέχει για τον τριτοετή, τεταρτοετή φοιτητή, με αποτέλεσμα να οδηγηθούμε στο δυσμενές, όπως προανέφερα, αποτέλεσμα. </w:t>
      </w:r>
    </w:p>
    <w:p w14:paraId="184FDCFF"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ήθελα να παρακαλέσω, αυτό ήθελα να διατυπώσω. Πιστεύω ό</w:t>
      </w:r>
      <w:r>
        <w:rPr>
          <w:rFonts w:eastAsia="Times New Roman" w:cs="Times New Roman"/>
          <w:szCs w:val="24"/>
        </w:rPr>
        <w:t xml:space="preserve">τι ως πανεπιστημιακός καταλαβαίνετε ότι είναι κρίμα μία σχολή δεκατριών χρόνων να βρίσκεται σε αυτό το μετέωρο βήμα. Νομίζω ότι μπορεί να υπάρξει μία ευοίωνη προοπτική για τη σχολή με τη δική σας παρέμβαση. </w:t>
      </w:r>
    </w:p>
    <w:p w14:paraId="184FDD00"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–και πιστεύω ότι είναι εύκολο να είστ</w:t>
      </w:r>
      <w:r>
        <w:rPr>
          <w:rFonts w:eastAsia="Times New Roman" w:cs="Times New Roman"/>
          <w:szCs w:val="24"/>
        </w:rPr>
        <w:t>ε πρόχειρος- θέλω να αναφερθώ –και θα ήθελα μία απάντηση γι</w:t>
      </w:r>
      <w:r>
        <w:rPr>
          <w:rFonts w:eastAsia="Times New Roman" w:cs="Times New Roman"/>
          <w:szCs w:val="24"/>
        </w:rPr>
        <w:t>’</w:t>
      </w:r>
      <w:r>
        <w:rPr>
          <w:rFonts w:eastAsia="Times New Roman" w:cs="Times New Roman"/>
          <w:szCs w:val="24"/>
        </w:rPr>
        <w:t xml:space="preserve"> αυτό, επειδή σας έχω τώρα και κάνατε την τιμή στη Βουλή να παρευρεθείτε και είστε ο μοναδικός Υπουργός- στα κενά των σχολείων. </w:t>
      </w:r>
    </w:p>
    <w:p w14:paraId="184FDD01"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Έχουμε τριάντα κενά στη Λακωνία σημαντικών ειδικοτήτων, όπως φιλολό</w:t>
      </w:r>
      <w:r>
        <w:rPr>
          <w:rFonts w:eastAsia="Times New Roman" w:cs="Times New Roman"/>
          <w:szCs w:val="24"/>
        </w:rPr>
        <w:t xml:space="preserve">γων. Υπάρχει κινητοποίηση στην Αρεόπολη, στο Γυμνάσιο και Λύκειο Αρεοπόλεως στη Μάνη. Υπάρχει έγγραφο του Σχολείου της Νεαπόλεως, του ΕΠΑΛ της Νεαπόλεως –θα ήθελα να το πω αυτό- στο οποίο αναφέρεται ότι βασικές ειδικότητες δεν υπάρχουν. </w:t>
      </w:r>
    </w:p>
    <w:p w14:paraId="184FDD02"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Είχατε πει στην αρ</w:t>
      </w:r>
      <w:r>
        <w:rPr>
          <w:rFonts w:eastAsia="Times New Roman" w:cs="Times New Roman"/>
          <w:szCs w:val="24"/>
        </w:rPr>
        <w:t xml:space="preserve">χή της σχολικής χρονιάς ότι δεν υπάρχει κανένα κενό. Εντάξει, μπορεί να το λέμε πολλές φορές αυτό, αλλά πρέπει να το δείτε ειδικά για τη Λακωνία, όπου υπάρχουν τριάντα κενά σημαντικών ειδικοτήτων. </w:t>
      </w:r>
    </w:p>
    <w:p w14:paraId="184FDD03"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Ευχαριστώ για την ανοχή σας, κυρία Πρόεδρε και περιμένω με</w:t>
      </w:r>
      <w:r>
        <w:rPr>
          <w:rFonts w:eastAsia="Times New Roman" w:cs="Times New Roman"/>
          <w:szCs w:val="24"/>
        </w:rPr>
        <w:t xml:space="preserve"> αγωνία και τις δύο απαντήσεις. </w:t>
      </w:r>
    </w:p>
    <w:p w14:paraId="184FDD04"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κύριε Υπουργέ, έχετε τον λόγο. </w:t>
      </w:r>
    </w:p>
    <w:p w14:paraId="184FDD05"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Ελπίζω να μην έχω πει εγώ τη λέξη «ανθρωποειδή», διότι σε αυτό το πλα</w:t>
      </w:r>
      <w:r>
        <w:rPr>
          <w:rFonts w:eastAsia="Times New Roman" w:cs="Times New Roman"/>
          <w:szCs w:val="24"/>
        </w:rPr>
        <w:t xml:space="preserve">ίσιο που την αναφέρατε δεν είναι μία καλή λέξη. </w:t>
      </w:r>
    </w:p>
    <w:p w14:paraId="184FDD06"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Είναι δελτίο Τύπου του...</w:t>
      </w:r>
    </w:p>
    <w:p w14:paraId="184FDD07"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184FDD08"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Αθανάσιος Δαβάκης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w:t>
      </w:r>
      <w:r>
        <w:rPr>
          <w:rFonts w:eastAsia="Times New Roman" w:cs="Times New Roman"/>
          <w:szCs w:val="24"/>
        </w:rPr>
        <w:t>Τμήματος Γραμματείας της Διεύθυνσης Στενογραφίας και Πρακτικών της Βουλής)</w:t>
      </w:r>
    </w:p>
    <w:p w14:paraId="184FDD09"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Δεν νομίζω να είναι δικό μου δελτίο Τύπου. Το λέω τώρα χάριν αστεϊσμού. </w:t>
      </w:r>
    </w:p>
    <w:p w14:paraId="184FDD0A" w14:textId="77777777" w:rsidR="00D05A86" w:rsidRDefault="00EB5DC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Κοιτάξτε, χαίρομαι, κατ’ </w:t>
      </w:r>
      <w:r>
        <w:rPr>
          <w:rFonts w:eastAsia="Times New Roman" w:cs="Times New Roman"/>
          <w:szCs w:val="24"/>
        </w:rPr>
        <w:t>αρχάς</w:t>
      </w:r>
      <w:r>
        <w:rPr>
          <w:rFonts w:eastAsia="Times New Roman" w:cs="Times New Roman"/>
          <w:szCs w:val="24"/>
        </w:rPr>
        <w:t xml:space="preserve">, που συμφωνούμε στο πώς πρέπει να χαράσσεται η εκπαιδευτική πολιτική για τα ανώτατα εκπαιδευτικά ιδρύματα. Έχει μεγάλη σημασία να φύγουμε από αμαρτίες του παρελθόντος με συναίνεση. </w:t>
      </w:r>
    </w:p>
    <w:p w14:paraId="184FDD0B" w14:textId="77777777" w:rsidR="00D05A86" w:rsidRDefault="00EB5DC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Έτσι όπως έγιναν τα πράγματα, κοροϊδεύουμε την ελληνική κοινωνία. Προσπαθ</w:t>
      </w:r>
      <w:r>
        <w:rPr>
          <w:rFonts w:eastAsia="Times New Roman"/>
          <w:color w:val="000000"/>
          <w:szCs w:val="24"/>
          <w:shd w:val="clear" w:color="auto" w:fill="FFFFFF"/>
        </w:rPr>
        <w:t xml:space="preserve">ούμε πραγματικά να ξεμπλέξουμε ένα κουβάρι που έχει δημιουργηθεί. Υπεύθυνα είναι πρόσωπα και πολιτικές. Ξέρω ότι υπήρχαν αντιδράσεις από διαφορετικούς χώρους. Το σημειώνω αυτό για να μην ισοπεδώνουμε τα πάντα. </w:t>
      </w:r>
    </w:p>
    <w:p w14:paraId="184FDD0C" w14:textId="77777777" w:rsidR="00D05A86" w:rsidRDefault="00EB5DC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Να συμφωνήσουμε και οι δύο ότι ο στόχος πρέπε</w:t>
      </w:r>
      <w:r>
        <w:rPr>
          <w:rFonts w:eastAsia="Times New Roman"/>
          <w:color w:val="000000"/>
          <w:szCs w:val="24"/>
          <w:shd w:val="clear" w:color="auto" w:fill="FFFFFF"/>
        </w:rPr>
        <w:t xml:space="preserve">ι να είναι η αναβάθμιση της </w:t>
      </w:r>
      <w:r>
        <w:rPr>
          <w:rFonts w:eastAsia="Times New Roman"/>
          <w:color w:val="000000"/>
          <w:szCs w:val="24"/>
          <w:shd w:val="clear" w:color="auto" w:fill="FFFFFF"/>
        </w:rPr>
        <w:t>νοσηλευτικής</w:t>
      </w:r>
      <w:r>
        <w:rPr>
          <w:rFonts w:eastAsia="Times New Roman"/>
          <w:color w:val="000000"/>
          <w:szCs w:val="24"/>
          <w:shd w:val="clear" w:color="auto" w:fill="FFFFFF"/>
        </w:rPr>
        <w:t xml:space="preserve">. Άλλο είναι η αναβάθμιση της </w:t>
      </w:r>
      <w:r>
        <w:rPr>
          <w:rFonts w:eastAsia="Times New Roman"/>
          <w:color w:val="000000"/>
          <w:szCs w:val="24"/>
          <w:shd w:val="clear" w:color="auto" w:fill="FFFFFF"/>
        </w:rPr>
        <w:t>νοσηλευτικής</w:t>
      </w:r>
      <w:r>
        <w:rPr>
          <w:rFonts w:eastAsia="Times New Roman"/>
          <w:color w:val="000000"/>
          <w:szCs w:val="24"/>
          <w:shd w:val="clear" w:color="auto" w:fill="FFFFFF"/>
        </w:rPr>
        <w:t xml:space="preserve">, άλλο είναι η αναβάθμιση της </w:t>
      </w:r>
      <w:r>
        <w:rPr>
          <w:rFonts w:eastAsia="Times New Roman"/>
          <w:color w:val="000000"/>
          <w:szCs w:val="24"/>
          <w:shd w:val="clear" w:color="auto" w:fill="FFFFFF"/>
        </w:rPr>
        <w:t xml:space="preserve">νοσηλευτικής </w:t>
      </w:r>
      <w:r>
        <w:rPr>
          <w:rFonts w:eastAsia="Times New Roman"/>
          <w:color w:val="000000"/>
          <w:szCs w:val="24"/>
          <w:shd w:val="clear" w:color="auto" w:fill="FFFFFF"/>
        </w:rPr>
        <w:t xml:space="preserve">στη Σπάρτη. Είναι δύο διαφορετικά πράγματα. Το πρώτο είναι ένα ακαδημαϊκό </w:t>
      </w:r>
      <w:proofErr w:type="spellStart"/>
      <w:r>
        <w:rPr>
          <w:rFonts w:eastAsia="Times New Roman"/>
          <w:color w:val="000000"/>
          <w:szCs w:val="24"/>
          <w:shd w:val="clear" w:color="auto" w:fill="FFFFFF"/>
        </w:rPr>
        <w:t>διακύβευμα</w:t>
      </w:r>
      <w:proofErr w:type="spellEnd"/>
      <w:r>
        <w:rPr>
          <w:rFonts w:eastAsia="Times New Roman"/>
          <w:color w:val="000000"/>
          <w:szCs w:val="24"/>
          <w:shd w:val="clear" w:color="auto" w:fill="FFFFFF"/>
        </w:rPr>
        <w:t xml:space="preserve">, το δεύτερο είναι ένα μεικτό </w:t>
      </w:r>
      <w:proofErr w:type="spellStart"/>
      <w:r>
        <w:rPr>
          <w:rFonts w:eastAsia="Times New Roman"/>
          <w:color w:val="000000"/>
          <w:szCs w:val="24"/>
          <w:shd w:val="clear" w:color="auto" w:fill="FFFFFF"/>
        </w:rPr>
        <w:t>διακύβευμα</w:t>
      </w:r>
      <w:proofErr w:type="spellEnd"/>
      <w:r>
        <w:rPr>
          <w:rFonts w:eastAsia="Times New Roman"/>
          <w:color w:val="000000"/>
          <w:szCs w:val="24"/>
          <w:shd w:val="clear" w:color="auto" w:fill="FFFFFF"/>
        </w:rPr>
        <w:t>, ακαδη</w:t>
      </w:r>
      <w:r>
        <w:rPr>
          <w:rFonts w:eastAsia="Times New Roman"/>
          <w:color w:val="000000"/>
          <w:szCs w:val="24"/>
          <w:shd w:val="clear" w:color="auto" w:fill="FFFFFF"/>
        </w:rPr>
        <w:t xml:space="preserve">μαϊκό και τοπικό. </w:t>
      </w:r>
    </w:p>
    <w:p w14:paraId="184FDD0D" w14:textId="77777777" w:rsidR="00D05A86" w:rsidRDefault="00EB5DC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Είναι προφανές ότι δεν θα πάμε στην όποια δραματική λύση πριν εξαντλήσουμε τις δυνατότητες αναβάθμισης εκεί που είναι. Αυτό δηλαδή σημαίνει παρέμβαση στο </w:t>
      </w:r>
      <w:r>
        <w:rPr>
          <w:rFonts w:eastAsia="Times New Roman"/>
          <w:color w:val="000000"/>
          <w:szCs w:val="24"/>
          <w:shd w:val="clear" w:color="auto" w:fill="FFFFFF"/>
        </w:rPr>
        <w:t xml:space="preserve">νοσοκομείο </w:t>
      </w:r>
      <w:r>
        <w:rPr>
          <w:rFonts w:eastAsia="Times New Roman"/>
          <w:color w:val="000000"/>
          <w:szCs w:val="24"/>
          <w:shd w:val="clear" w:color="auto" w:fill="FFFFFF"/>
        </w:rPr>
        <w:t xml:space="preserve">της Σπάρτης. </w:t>
      </w:r>
    </w:p>
    <w:p w14:paraId="184FDD0E" w14:textId="77777777" w:rsidR="00D05A86" w:rsidRDefault="00EB5DC6">
      <w:pPr>
        <w:tabs>
          <w:tab w:val="left" w:pos="1470"/>
        </w:tabs>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ΔΑΒΑΚΗΣ:</w:t>
      </w:r>
      <w:r>
        <w:rPr>
          <w:rFonts w:eastAsia="Times New Roman"/>
          <w:color w:val="000000"/>
          <w:szCs w:val="24"/>
          <w:shd w:val="clear" w:color="auto" w:fill="FFFFFF"/>
        </w:rPr>
        <w:t xml:space="preserve"> Αυτό ζητάμε. </w:t>
      </w:r>
    </w:p>
    <w:p w14:paraId="184FDD0F" w14:textId="77777777" w:rsidR="00D05A86" w:rsidRDefault="00EB5DC6">
      <w:pPr>
        <w:tabs>
          <w:tab w:val="left" w:pos="1470"/>
        </w:tabs>
        <w:spacing w:line="600" w:lineRule="auto"/>
        <w:ind w:firstLine="720"/>
        <w:jc w:val="both"/>
        <w:rPr>
          <w:rFonts w:eastAsia="Times New Roman"/>
          <w:color w:val="000000"/>
          <w:szCs w:val="24"/>
          <w:shd w:val="clear" w:color="auto" w:fill="FFFFFF"/>
        </w:rPr>
      </w:pPr>
      <w:r w:rsidRPr="00AB2E7A">
        <w:rPr>
          <w:rFonts w:eastAsia="Times New Roman"/>
          <w:b/>
          <w:color w:val="000000"/>
          <w:szCs w:val="24"/>
          <w:shd w:val="clear" w:color="auto" w:fill="FFFFFF"/>
        </w:rPr>
        <w:t>ΚΩΝΣΤΑΝΤΙΝΟΣ ΓΑΒΡΟΓΛΟΥ (Υ</w:t>
      </w:r>
      <w:r w:rsidRPr="00AB2E7A">
        <w:rPr>
          <w:rFonts w:eastAsia="Times New Roman"/>
          <w:b/>
          <w:color w:val="000000"/>
          <w:szCs w:val="24"/>
          <w:shd w:val="clear" w:color="auto" w:fill="FFFFFF"/>
        </w:rPr>
        <w:t xml:space="preserve">πουργός Παιδείας, Έρευνας και Θρησκευμάτων): </w:t>
      </w:r>
      <w:r>
        <w:rPr>
          <w:rFonts w:eastAsia="Times New Roman"/>
          <w:color w:val="000000"/>
          <w:szCs w:val="24"/>
          <w:shd w:val="clear" w:color="auto" w:fill="FFFFFF"/>
        </w:rPr>
        <w:t xml:space="preserve">Μόνο που αυτό δεν είναι κάτι τεχνικό. Δεν υπάρχει ιατρική σχολή, για να γίνει πανεπιστημιακή κλινική. Υπάρχουν τέτοιου είδους προβλήματα. Να συμφωνήσουμε, όμως, ότι ο στόχος μας είναι η αναβάθμιση του τμήματος. </w:t>
      </w:r>
      <w:r>
        <w:rPr>
          <w:rFonts w:eastAsia="Times New Roman"/>
          <w:color w:val="000000"/>
          <w:szCs w:val="24"/>
          <w:shd w:val="clear" w:color="auto" w:fill="FFFFFF"/>
        </w:rPr>
        <w:t xml:space="preserve">Αυτό δεν σημαίνει ότι η Σπάρτη θα μείνει χωρίς νοσηλευτική σχολή, αν τυχόν αποφασιστεί αυτή η λύση, αν και σας λέω ότι </w:t>
      </w:r>
      <w:r>
        <w:rPr>
          <w:rFonts w:eastAsia="Times New Roman"/>
          <w:color w:val="000000"/>
          <w:szCs w:val="24"/>
          <w:shd w:val="clear" w:color="auto" w:fill="FFFFFF"/>
        </w:rPr>
        <w:lastRenderedPageBreak/>
        <w:t xml:space="preserve">πέρα από την απόφαση αυτή στην οποία αναφερθήκατε, δεν υπάρχει </w:t>
      </w:r>
      <w:r>
        <w:rPr>
          <w:rFonts w:eastAsia="Times New Roman"/>
          <w:color w:val="000000"/>
          <w:szCs w:val="24"/>
          <w:shd w:val="clear" w:color="auto" w:fill="FFFFFF"/>
        </w:rPr>
        <w:t xml:space="preserve">τίποτε </w:t>
      </w:r>
      <w:r>
        <w:rPr>
          <w:rFonts w:eastAsia="Times New Roman"/>
          <w:color w:val="000000"/>
          <w:szCs w:val="24"/>
          <w:shd w:val="clear" w:color="auto" w:fill="FFFFFF"/>
        </w:rPr>
        <w:t>άλλο.</w:t>
      </w:r>
    </w:p>
    <w:p w14:paraId="184FDD10" w14:textId="77777777" w:rsidR="00D05A86" w:rsidRDefault="00EB5DC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Πάντως να ξέρετε ότι ο νόμος για την ανώτατη εκπαίδευση δημιουργεί για πρώτη φορά και άλλου είδους δομές, όπως, παραδείγματος χάριν, τα διετή προγράμματα σπουδών, στα οποία μπορούν να πάνε τα παιδιά από τα ΕΠΑΛ χωρίς εξετάσεις και θα παίρνουν για πρώτη φορ</w:t>
      </w:r>
      <w:r>
        <w:rPr>
          <w:rFonts w:eastAsia="Times New Roman"/>
          <w:color w:val="000000"/>
          <w:szCs w:val="24"/>
          <w:shd w:val="clear" w:color="auto" w:fill="FFFFFF"/>
        </w:rPr>
        <w:t xml:space="preserve">ά ευρωπαϊκά πιστοποιητικά επαγγελματικών προσόντων. Αυτά θα πρέπει να τα ενισχύσουμε πάρα πολύ. Πάρα πολλές πόλεις το θεωρούν κάτι υποτιμητικό. Δεν υπάρχει κάτι υποτιμητικό στην εκπαίδευση των παιδιών μας. Πρέπει όλοι να συμφωνήσουμε σε αυτό. </w:t>
      </w:r>
    </w:p>
    <w:p w14:paraId="184FDD11" w14:textId="77777777" w:rsidR="00D05A86" w:rsidRDefault="00EB5DC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Τελειώνω με </w:t>
      </w:r>
      <w:r>
        <w:rPr>
          <w:rFonts w:eastAsia="Times New Roman"/>
          <w:color w:val="000000"/>
          <w:szCs w:val="24"/>
          <w:shd w:val="clear" w:color="auto" w:fill="FFFFFF"/>
        </w:rPr>
        <w:t xml:space="preserve">το ερώτημα που θέσατε με το σκεπτικό «αφού είναι εδώ ο Υπουργός, ας τον ρωτήσω και για τα άλλα». </w:t>
      </w:r>
    </w:p>
    <w:p w14:paraId="184FDD12" w14:textId="77777777" w:rsidR="00D05A86" w:rsidRDefault="00EB5DC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συμφωνήσουμε πάλι κάτι οι δυο μας, γιατί βλέπω ένα κλίμα συναίνεσης. Φέτος τα πράγματα ήταν καλύτερα από πέρ</w:t>
      </w:r>
      <w:r>
        <w:rPr>
          <w:rFonts w:eastAsia="Times New Roman"/>
          <w:color w:val="000000"/>
          <w:szCs w:val="24"/>
          <w:shd w:val="clear" w:color="auto" w:fill="FFFFFF"/>
        </w:rPr>
        <w:t>υ</w:t>
      </w:r>
      <w:r>
        <w:rPr>
          <w:rFonts w:eastAsia="Times New Roman"/>
          <w:color w:val="000000"/>
          <w:szCs w:val="24"/>
          <w:shd w:val="clear" w:color="auto" w:fill="FFFFFF"/>
        </w:rPr>
        <w:t>σι, πέρ</w:t>
      </w:r>
      <w:r>
        <w:rPr>
          <w:rFonts w:eastAsia="Times New Roman"/>
          <w:color w:val="000000"/>
          <w:szCs w:val="24"/>
          <w:shd w:val="clear" w:color="auto" w:fill="FFFFFF"/>
        </w:rPr>
        <w:t>υ</w:t>
      </w:r>
      <w:r>
        <w:rPr>
          <w:rFonts w:eastAsia="Times New Roman"/>
          <w:color w:val="000000"/>
          <w:szCs w:val="24"/>
          <w:shd w:val="clear" w:color="auto" w:fill="FFFFFF"/>
        </w:rPr>
        <w:t xml:space="preserve">σι ήταν καλύτερα από </w:t>
      </w:r>
      <w:proofErr w:type="spellStart"/>
      <w:r>
        <w:rPr>
          <w:rFonts w:eastAsia="Times New Roman"/>
          <w:color w:val="000000"/>
          <w:szCs w:val="24"/>
          <w:shd w:val="clear" w:color="auto" w:fill="FFFFFF"/>
        </w:rPr>
        <w:t>πρόπερσι</w:t>
      </w:r>
      <w:proofErr w:type="spellEnd"/>
      <w:r>
        <w:rPr>
          <w:rFonts w:eastAsia="Times New Roman"/>
          <w:color w:val="000000"/>
          <w:szCs w:val="24"/>
          <w:shd w:val="clear" w:color="auto" w:fill="FFFFFF"/>
        </w:rPr>
        <w:t>. Αυτό εί</w:t>
      </w:r>
      <w:r>
        <w:rPr>
          <w:rFonts w:eastAsia="Times New Roman"/>
          <w:color w:val="000000"/>
          <w:szCs w:val="24"/>
          <w:shd w:val="clear" w:color="auto" w:fill="FFFFFF"/>
        </w:rPr>
        <w:t xml:space="preserve">ναι ένα «βελάκι» προς μία κατεύθυνση, που νομίζω ότι όλοι μας θέλουμε να έχουμε. </w:t>
      </w:r>
    </w:p>
    <w:p w14:paraId="184FDD13" w14:textId="77777777" w:rsidR="00D05A86" w:rsidRDefault="00EB5DC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Λόγω διοικητικών προβλημάτων σε όλη την Ελλάδα, υπάρχει παρά πολλές φορές μια αδυναμία να γνωρίζει κανείς τον ακριβή αριθμό των κενών. Αν δεν κάνω λάθος, την Τετάρτη δημοσιεύ</w:t>
      </w:r>
      <w:r>
        <w:rPr>
          <w:rFonts w:eastAsia="Times New Roman"/>
          <w:color w:val="000000"/>
          <w:szCs w:val="24"/>
          <w:shd w:val="clear" w:color="auto" w:fill="FFFFFF"/>
        </w:rPr>
        <w:t>θηκε στην «Εφημερίδα της Κυβερνήσεως» η δυνατότητα να πάρουμε άλλους χίλιους αναπληρωτές. Με αυτούς θα καλυφθούν τα κενά σε όλη την Ελλάδα. Δυστυχώς, πολλές φορές υπάρχουν δυσκολίες επικοινωνίας επί της ουσίας με ορισμένους διευθυντές εκπαίδευσης, που, για</w:t>
      </w:r>
      <w:r>
        <w:rPr>
          <w:rFonts w:eastAsia="Times New Roman"/>
          <w:color w:val="000000"/>
          <w:szCs w:val="24"/>
          <w:shd w:val="clear" w:color="auto" w:fill="FFFFFF"/>
        </w:rPr>
        <w:t xml:space="preserve"> λόγους που μόνον οι ίδιοι μπορούν να τους καταλάβουν, αντί να μας δίνουν τον ακριβή αριθμό, μας δίνουν πολύ περισσότερα κενά. Εμείς γνωρίζοντας τις τοπικές συνθήκες εκτιμάμε ότι δεν είναι τόσο πολλά. Ορισμένες φορές πέφτουμε έξω και προκαλείται αυτό το πρ</w:t>
      </w:r>
      <w:r>
        <w:rPr>
          <w:rFonts w:eastAsia="Times New Roman"/>
          <w:color w:val="000000"/>
          <w:szCs w:val="24"/>
          <w:shd w:val="clear" w:color="auto" w:fill="FFFFFF"/>
        </w:rPr>
        <w:t>όβλημα. Πάντως από τη Δευτέρα, από μεθαύριο θα λυθεί και το θέμα των κενών σε όλη την Ελλάδα.</w:t>
      </w:r>
    </w:p>
    <w:p w14:paraId="184FDD14" w14:textId="77777777" w:rsidR="00D05A86" w:rsidRDefault="00EB5DC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14:paraId="184FDD15" w14:textId="77777777" w:rsidR="00D05A86" w:rsidRDefault="00EB5DC6">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Ευχαριστούμε και τους δύο.</w:t>
      </w:r>
    </w:p>
    <w:p w14:paraId="184FDD16"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lastRenderedPageBreak/>
        <w:t>Τώρα θα αναγνώσω τις ερωτήσεις που δεν θα απαντηθούν λόγω κωλύματος των αρμο</w:t>
      </w:r>
      <w:r>
        <w:rPr>
          <w:rFonts w:eastAsia="Times New Roman" w:cs="Times New Roman"/>
          <w:szCs w:val="24"/>
        </w:rPr>
        <w:t>δίων Υπουργών.</w:t>
      </w:r>
    </w:p>
    <w:p w14:paraId="184FDD17"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147/12-11-2018 επίκαιρη ερώτηση πρώτου κύκλου του Βουλευτή Κορινθίας της Νέας </w:t>
      </w:r>
      <w:r w:rsidRPr="00B2501B">
        <w:rPr>
          <w:rFonts w:eastAsia="Times New Roman" w:cs="Times New Roman"/>
          <w:szCs w:val="24"/>
        </w:rPr>
        <w:t xml:space="preserve">Δημοκρατίας κ. </w:t>
      </w:r>
      <w:r w:rsidRPr="00B2501B">
        <w:rPr>
          <w:rFonts w:eastAsia="Times New Roman" w:cs="Times New Roman"/>
          <w:bCs/>
          <w:szCs w:val="24"/>
        </w:rPr>
        <w:t>Χρίστου Δήμα</w:t>
      </w:r>
      <w:r w:rsidRPr="00B2501B">
        <w:rPr>
          <w:rFonts w:eastAsia="Times New Roman" w:cs="Times New Roman"/>
          <w:szCs w:val="24"/>
        </w:rPr>
        <w:t xml:space="preserve"> προς τον Υπουργό</w:t>
      </w:r>
      <w:r w:rsidRPr="00B2501B">
        <w:rPr>
          <w:rFonts w:eastAsia="Times New Roman" w:cs="Times New Roman"/>
          <w:bCs/>
          <w:szCs w:val="24"/>
        </w:rPr>
        <w:t xml:space="preserve"> Οικονομίας και Ανάπτυξης, </w:t>
      </w:r>
      <w:r w:rsidRPr="00B2501B">
        <w:rPr>
          <w:rFonts w:eastAsia="Times New Roman" w:cs="Times New Roman"/>
          <w:szCs w:val="24"/>
        </w:rPr>
        <w:t>με θέμα: «Απορρόφηση</w:t>
      </w:r>
      <w:r>
        <w:rPr>
          <w:rFonts w:eastAsia="Times New Roman" w:cs="Times New Roman"/>
          <w:szCs w:val="24"/>
        </w:rPr>
        <w:t xml:space="preserve"> πόρων ΕΣΠΑ 2014-2020», δεν θα συζητηθεί λόγω κωλύματος</w:t>
      </w:r>
      <w:r w:rsidRPr="00B2501B">
        <w:rPr>
          <w:rFonts w:eastAsia="Times New Roman" w:cs="Times New Roman"/>
          <w:szCs w:val="24"/>
        </w:rPr>
        <w:t xml:space="preserve"> </w:t>
      </w:r>
      <w:r>
        <w:rPr>
          <w:rFonts w:eastAsia="Times New Roman" w:cs="Times New Roman"/>
          <w:szCs w:val="24"/>
        </w:rPr>
        <w:t xml:space="preserve">του Υφυπουργού Οικονομίας και Ανάπτυξης κ. Στάθη </w:t>
      </w:r>
      <w:proofErr w:type="spellStart"/>
      <w:r>
        <w:rPr>
          <w:rFonts w:eastAsia="Times New Roman" w:cs="Times New Roman"/>
          <w:szCs w:val="24"/>
        </w:rPr>
        <w:t>Γιαννακίδη</w:t>
      </w:r>
      <w:proofErr w:type="spellEnd"/>
      <w:r>
        <w:rPr>
          <w:rFonts w:eastAsia="Times New Roman" w:cs="Times New Roman"/>
          <w:szCs w:val="24"/>
        </w:rPr>
        <w:t>, ο οποίος βρίσκεται σε κυβερνητική αποστολή.</w:t>
      </w:r>
    </w:p>
    <w:p w14:paraId="184FDD18"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143/12-11-2018 </w:t>
      </w:r>
      <w:r w:rsidRPr="008222B5">
        <w:rPr>
          <w:rFonts w:eastAsia="Times New Roman" w:cs="Times New Roman"/>
          <w:szCs w:val="24"/>
        </w:rPr>
        <w:t xml:space="preserve">επίκαιρη ερώτηση </w:t>
      </w:r>
      <w:r>
        <w:rPr>
          <w:rFonts w:eastAsia="Times New Roman" w:cs="Times New Roman"/>
          <w:szCs w:val="24"/>
        </w:rPr>
        <w:t xml:space="preserve">πρώτου κύκλου </w:t>
      </w:r>
      <w:r w:rsidRPr="008222B5">
        <w:rPr>
          <w:rFonts w:eastAsia="Times New Roman" w:cs="Times New Roman"/>
          <w:szCs w:val="24"/>
        </w:rPr>
        <w:t>του Βουλευτή Σερρών της Δημοκ</w:t>
      </w:r>
      <w:r w:rsidRPr="008222B5">
        <w:rPr>
          <w:rFonts w:eastAsia="Times New Roman" w:cs="Times New Roman"/>
          <w:szCs w:val="24"/>
        </w:rPr>
        <w:t>ρατικής Συμπαράταξης ΠΑΣΟ</w:t>
      </w:r>
      <w:r>
        <w:rPr>
          <w:rFonts w:eastAsia="Times New Roman" w:cs="Times New Roman"/>
          <w:szCs w:val="24"/>
        </w:rPr>
        <w:t>Κ – ΔΗΜ</w:t>
      </w:r>
      <w:r w:rsidRPr="008222B5">
        <w:rPr>
          <w:rFonts w:eastAsia="Times New Roman" w:cs="Times New Roman"/>
          <w:szCs w:val="24"/>
        </w:rPr>
        <w:t xml:space="preserve">ΑΡ κ. </w:t>
      </w:r>
      <w:r w:rsidRPr="008222B5">
        <w:rPr>
          <w:rFonts w:eastAsia="Times New Roman" w:cs="Times New Roman"/>
          <w:bCs/>
          <w:szCs w:val="24"/>
        </w:rPr>
        <w:t xml:space="preserve">Μιχαήλ Τζελέπη </w:t>
      </w:r>
      <w:r w:rsidRPr="008222B5">
        <w:rPr>
          <w:rFonts w:eastAsia="Times New Roman" w:cs="Times New Roman"/>
          <w:szCs w:val="24"/>
        </w:rPr>
        <w:t xml:space="preserve">προς τον Υπουργό </w:t>
      </w:r>
      <w:r w:rsidRPr="008222B5">
        <w:rPr>
          <w:rFonts w:eastAsia="Times New Roman" w:cs="Times New Roman"/>
          <w:bCs/>
          <w:szCs w:val="24"/>
        </w:rPr>
        <w:t xml:space="preserve">Οικονομίας και Ανάπτυξης, </w:t>
      </w:r>
      <w:r w:rsidRPr="008222B5">
        <w:rPr>
          <w:rFonts w:eastAsia="Times New Roman" w:cs="Times New Roman"/>
          <w:szCs w:val="24"/>
        </w:rPr>
        <w:t>με θέμα: «Αδιέξοδη η κατάσταση της Ελληνικής Βιομηχανίας Ζάχαρης (ΕΒΖ)»</w:t>
      </w:r>
      <w:r>
        <w:rPr>
          <w:rFonts w:eastAsia="Times New Roman" w:cs="Times New Roman"/>
          <w:szCs w:val="24"/>
        </w:rPr>
        <w:t>,</w:t>
      </w:r>
      <w:r w:rsidRPr="008222B5">
        <w:rPr>
          <w:rFonts w:eastAsia="Times New Roman" w:cs="Times New Roman"/>
          <w:szCs w:val="24"/>
        </w:rPr>
        <w:t xml:space="preserve"> </w:t>
      </w:r>
      <w:r>
        <w:rPr>
          <w:rFonts w:eastAsia="Times New Roman" w:cs="Times New Roman"/>
          <w:szCs w:val="24"/>
        </w:rPr>
        <w:t>δεν θα συζητηθεί λόγω κωλύματος</w:t>
      </w:r>
      <w:r w:rsidRPr="008222B5">
        <w:rPr>
          <w:rFonts w:eastAsia="Times New Roman" w:cs="Times New Roman"/>
          <w:szCs w:val="24"/>
        </w:rPr>
        <w:t xml:space="preserve"> </w:t>
      </w:r>
      <w:r>
        <w:rPr>
          <w:rFonts w:eastAsia="Times New Roman" w:cs="Times New Roman"/>
          <w:szCs w:val="24"/>
        </w:rPr>
        <w:t>του Αναπληρωτή Υπουργού Οικονομίας και Ανάπτυξης κ. Στέ</w:t>
      </w:r>
      <w:r>
        <w:rPr>
          <w:rFonts w:eastAsia="Times New Roman" w:cs="Times New Roman"/>
          <w:szCs w:val="24"/>
        </w:rPr>
        <w:t xml:space="preserve">ργιου </w:t>
      </w:r>
      <w:proofErr w:type="spellStart"/>
      <w:r>
        <w:rPr>
          <w:rFonts w:eastAsia="Times New Roman" w:cs="Times New Roman"/>
          <w:szCs w:val="24"/>
        </w:rPr>
        <w:t>Πιτσιόρλα</w:t>
      </w:r>
      <w:proofErr w:type="spellEnd"/>
      <w:r>
        <w:rPr>
          <w:rFonts w:eastAsia="Times New Roman" w:cs="Times New Roman"/>
          <w:szCs w:val="24"/>
        </w:rPr>
        <w:t>, ο οποίος βρίσκεται στη Θεσσαλονίκη</w:t>
      </w:r>
      <w:r w:rsidRPr="008222B5">
        <w:rPr>
          <w:rFonts w:eastAsia="Times New Roman" w:cs="Times New Roman"/>
          <w:szCs w:val="24"/>
        </w:rPr>
        <w:t>.</w:t>
      </w:r>
    </w:p>
    <w:p w14:paraId="184FDD19"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με αριθμό 148/12-11-2018 επίκαιρη ερώτηση δεύτερου κύκλου του Βουλευτή Α΄ Πειραιά της Νέας </w:t>
      </w:r>
      <w:r w:rsidRPr="008222B5">
        <w:rPr>
          <w:rFonts w:eastAsia="Times New Roman" w:cs="Times New Roman"/>
          <w:szCs w:val="24"/>
        </w:rPr>
        <w:t>Δημοκρατίας κ.</w:t>
      </w:r>
      <w:r w:rsidRPr="008222B5">
        <w:rPr>
          <w:rFonts w:eastAsia="Times New Roman" w:cs="Times New Roman"/>
          <w:bCs/>
          <w:szCs w:val="24"/>
        </w:rPr>
        <w:t xml:space="preserve"> Κωνσταντίνου Κατσαφάδου </w:t>
      </w:r>
      <w:r w:rsidRPr="008222B5">
        <w:rPr>
          <w:rFonts w:eastAsia="Times New Roman" w:cs="Times New Roman"/>
          <w:szCs w:val="24"/>
        </w:rPr>
        <w:t>προς τον Υπουργό</w:t>
      </w:r>
      <w:r w:rsidRPr="008222B5">
        <w:rPr>
          <w:rFonts w:eastAsia="Times New Roman" w:cs="Times New Roman"/>
          <w:bCs/>
          <w:szCs w:val="24"/>
        </w:rPr>
        <w:t xml:space="preserve"> Εσωτερικών, </w:t>
      </w:r>
      <w:r w:rsidRPr="008222B5">
        <w:rPr>
          <w:rFonts w:eastAsia="Times New Roman" w:cs="Times New Roman"/>
          <w:szCs w:val="24"/>
        </w:rPr>
        <w:t>με θέμα: «Η Κυβέρνηση</w:t>
      </w:r>
      <w:r>
        <w:rPr>
          <w:rFonts w:eastAsia="Times New Roman" w:cs="Times New Roman"/>
          <w:szCs w:val="24"/>
        </w:rPr>
        <w:t xml:space="preserve"> προαναγγέλλει </w:t>
      </w:r>
      <w:r>
        <w:rPr>
          <w:rFonts w:eastAsia="Times New Roman" w:cs="Times New Roman"/>
          <w:szCs w:val="24"/>
        </w:rPr>
        <w:t>επιλεκτική κατάτμηση δήμων με μικροκομματικά κριτήρια, λίγο πριν από τις δημοτικές εκλογές, προκαλώντας σύγχυση και αναστάτωση»,</w:t>
      </w:r>
      <w:r w:rsidRPr="008222B5">
        <w:rPr>
          <w:rFonts w:eastAsia="Times New Roman" w:cs="Times New Roman"/>
          <w:szCs w:val="24"/>
        </w:rPr>
        <w:t xml:space="preserve"> </w:t>
      </w:r>
      <w:r>
        <w:rPr>
          <w:rFonts w:eastAsia="Times New Roman" w:cs="Times New Roman"/>
          <w:szCs w:val="24"/>
        </w:rPr>
        <w:t>δεν θα συζητηθεί λόγω κωλύματος</w:t>
      </w:r>
      <w:r w:rsidRPr="008222B5">
        <w:rPr>
          <w:rFonts w:eastAsia="Times New Roman" w:cs="Times New Roman"/>
          <w:szCs w:val="24"/>
        </w:rPr>
        <w:t xml:space="preserve"> </w:t>
      </w:r>
      <w:r>
        <w:rPr>
          <w:rFonts w:eastAsia="Times New Roman" w:cs="Times New Roman"/>
          <w:szCs w:val="24"/>
        </w:rPr>
        <w:t xml:space="preserve">του Υπουργού Εσωτερικών κ. Αλέξανδρου </w:t>
      </w:r>
      <w:proofErr w:type="spellStart"/>
      <w:r>
        <w:rPr>
          <w:rFonts w:eastAsia="Times New Roman" w:cs="Times New Roman"/>
          <w:szCs w:val="24"/>
        </w:rPr>
        <w:t>Χαρίτση</w:t>
      </w:r>
      <w:proofErr w:type="spellEnd"/>
      <w:r>
        <w:rPr>
          <w:rFonts w:eastAsia="Times New Roman" w:cs="Times New Roman"/>
          <w:szCs w:val="24"/>
        </w:rPr>
        <w:t>. Αιτία: Ανειλημμένες υποχρεώσεις.</w:t>
      </w:r>
    </w:p>
    <w:p w14:paraId="184FDD1A"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Η τρίτη με αριθ</w:t>
      </w:r>
      <w:r>
        <w:rPr>
          <w:rFonts w:eastAsia="Times New Roman" w:cs="Times New Roman"/>
          <w:szCs w:val="24"/>
        </w:rPr>
        <w:t xml:space="preserve">μό 117/30-10-2018 επίκαιρη ερώτηση δεύτερου κύκλου του Βουλευτή Αργολίδας της Δημοκρατικής Συμπαράταξης </w:t>
      </w:r>
      <w:r w:rsidRPr="008222B5">
        <w:rPr>
          <w:rFonts w:eastAsia="Times New Roman" w:cs="Times New Roman"/>
          <w:szCs w:val="24"/>
        </w:rPr>
        <w:t>ΠΑ</w:t>
      </w:r>
      <w:r>
        <w:rPr>
          <w:rFonts w:eastAsia="Times New Roman" w:cs="Times New Roman"/>
          <w:szCs w:val="24"/>
        </w:rPr>
        <w:t>ΣΟ</w:t>
      </w:r>
      <w:r w:rsidRPr="008222B5">
        <w:rPr>
          <w:rFonts w:eastAsia="Times New Roman" w:cs="Times New Roman"/>
          <w:szCs w:val="24"/>
        </w:rPr>
        <w:t>Κ</w:t>
      </w:r>
      <w:r>
        <w:rPr>
          <w:rFonts w:eastAsia="Times New Roman" w:cs="Times New Roman"/>
          <w:szCs w:val="24"/>
        </w:rPr>
        <w:t xml:space="preserve"> </w:t>
      </w:r>
      <w:r w:rsidRPr="008222B5">
        <w:rPr>
          <w:rFonts w:eastAsia="Times New Roman" w:cs="Times New Roman"/>
          <w:szCs w:val="24"/>
        </w:rPr>
        <w:t>–</w:t>
      </w:r>
      <w:r>
        <w:rPr>
          <w:rFonts w:eastAsia="Times New Roman" w:cs="Times New Roman"/>
          <w:szCs w:val="24"/>
        </w:rPr>
        <w:t xml:space="preserve"> </w:t>
      </w:r>
      <w:r>
        <w:rPr>
          <w:rFonts w:eastAsia="Times New Roman" w:cs="Times New Roman"/>
          <w:szCs w:val="24"/>
        </w:rPr>
        <w:t>ΔΗΜ</w:t>
      </w:r>
      <w:r w:rsidRPr="008222B5">
        <w:rPr>
          <w:rFonts w:eastAsia="Times New Roman" w:cs="Times New Roman"/>
          <w:szCs w:val="24"/>
        </w:rPr>
        <w:t xml:space="preserve">ΑΡ κ. </w:t>
      </w:r>
      <w:r w:rsidRPr="008222B5">
        <w:rPr>
          <w:rFonts w:eastAsia="Times New Roman" w:cs="Times New Roman"/>
          <w:bCs/>
          <w:szCs w:val="24"/>
        </w:rPr>
        <w:t xml:space="preserve">Ιωάννη Μανιάτη </w:t>
      </w:r>
      <w:r w:rsidRPr="008222B5">
        <w:rPr>
          <w:rFonts w:eastAsia="Times New Roman" w:cs="Times New Roman"/>
          <w:szCs w:val="24"/>
        </w:rPr>
        <w:t xml:space="preserve">προς τον Υπουργό </w:t>
      </w:r>
      <w:r w:rsidRPr="008222B5">
        <w:rPr>
          <w:rFonts w:eastAsia="Times New Roman" w:cs="Times New Roman"/>
          <w:bCs/>
          <w:szCs w:val="24"/>
        </w:rPr>
        <w:t xml:space="preserve">Επικρατείας, </w:t>
      </w:r>
      <w:r w:rsidRPr="008222B5">
        <w:rPr>
          <w:rFonts w:eastAsia="Times New Roman" w:cs="Times New Roman"/>
          <w:szCs w:val="24"/>
        </w:rPr>
        <w:t>με θέμα: «</w:t>
      </w:r>
      <w:r>
        <w:rPr>
          <w:rFonts w:eastAsia="Times New Roman" w:cs="Times New Roman"/>
          <w:szCs w:val="24"/>
        </w:rPr>
        <w:t xml:space="preserve">Άμεση αντιμετώπιση των προβλημάτων της εξαγωγικής εταιρείας αγροτικών προϊόντων </w:t>
      </w:r>
      <w:r>
        <w:rPr>
          <w:rFonts w:eastAsia="Times New Roman" w:cs="Times New Roman"/>
          <w:szCs w:val="24"/>
        </w:rPr>
        <w:t xml:space="preserve">της Αργολίδας GERFA – Γ.Ν. </w:t>
      </w:r>
      <w:proofErr w:type="spellStart"/>
      <w:r>
        <w:rPr>
          <w:rFonts w:eastAsia="Times New Roman" w:cs="Times New Roman"/>
          <w:szCs w:val="24"/>
        </w:rPr>
        <w:t>Φραγκίστας</w:t>
      </w:r>
      <w:proofErr w:type="spellEnd"/>
      <w:r>
        <w:rPr>
          <w:rFonts w:eastAsia="Times New Roman" w:cs="Times New Roman"/>
          <w:szCs w:val="24"/>
        </w:rPr>
        <w:t xml:space="preserve"> – 2.000 παραγωγοί, 400 και 700 εργαζόμενοι στον αέρα»,</w:t>
      </w:r>
      <w:r w:rsidRPr="008222B5">
        <w:rPr>
          <w:rFonts w:eastAsia="Times New Roman" w:cs="Times New Roman"/>
          <w:szCs w:val="24"/>
        </w:rPr>
        <w:t xml:space="preserve"> </w:t>
      </w:r>
      <w:r>
        <w:rPr>
          <w:rFonts w:eastAsia="Times New Roman" w:cs="Times New Roman"/>
          <w:szCs w:val="24"/>
        </w:rPr>
        <w:t>δεν θα συζητηθεί λόγω κωλύματος</w:t>
      </w:r>
      <w:r w:rsidRPr="008222B5">
        <w:rPr>
          <w:rFonts w:eastAsia="Times New Roman" w:cs="Times New Roman"/>
          <w:szCs w:val="24"/>
        </w:rPr>
        <w:t xml:space="preserve"> </w:t>
      </w:r>
      <w:r>
        <w:rPr>
          <w:rFonts w:eastAsia="Times New Roman" w:cs="Times New Roman"/>
          <w:szCs w:val="24"/>
        </w:rPr>
        <w:t xml:space="preserve">του Υπουργού Επικρατείας κ. Αλέξανδρου </w:t>
      </w:r>
      <w:proofErr w:type="spellStart"/>
      <w:r>
        <w:rPr>
          <w:rFonts w:eastAsia="Times New Roman" w:cs="Times New Roman"/>
          <w:szCs w:val="24"/>
        </w:rPr>
        <w:t>Φλαμπουράρη</w:t>
      </w:r>
      <w:proofErr w:type="spellEnd"/>
      <w:r>
        <w:rPr>
          <w:rFonts w:eastAsia="Times New Roman" w:cs="Times New Roman"/>
          <w:szCs w:val="24"/>
        </w:rPr>
        <w:t>. Αιτία: Φόρτος εργασίας.</w:t>
      </w:r>
    </w:p>
    <w:p w14:paraId="184FDD1B"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lastRenderedPageBreak/>
        <w:t>Η πρώτη με αριθμό 124/18-7-2018 ερώτηση του κύκλου αναφ</w:t>
      </w:r>
      <w:r>
        <w:rPr>
          <w:rFonts w:eastAsia="Times New Roman" w:cs="Times New Roman"/>
          <w:szCs w:val="24"/>
        </w:rPr>
        <w:t>ορών</w:t>
      </w:r>
      <w:r>
        <w:rPr>
          <w:rFonts w:eastAsia="Times New Roman" w:cs="Times New Roman"/>
          <w:szCs w:val="24"/>
        </w:rPr>
        <w:t xml:space="preserve"> και </w:t>
      </w:r>
      <w:r>
        <w:rPr>
          <w:rFonts w:eastAsia="Times New Roman" w:cs="Times New Roman"/>
          <w:szCs w:val="24"/>
        </w:rPr>
        <w:t xml:space="preserve">ερωτήσεων του Βουλευτή Ξάνθης του Συνασπισμού </w:t>
      </w:r>
      <w:r w:rsidRPr="00B2501B">
        <w:rPr>
          <w:rFonts w:eastAsia="Times New Roman" w:cs="Times New Roman"/>
          <w:szCs w:val="24"/>
        </w:rPr>
        <w:t xml:space="preserve">Ριζοσπαστικής Αριστεράς κ. </w:t>
      </w:r>
      <w:r w:rsidRPr="00B2501B">
        <w:rPr>
          <w:rFonts w:eastAsia="Times New Roman" w:cs="Times New Roman"/>
          <w:bCs/>
          <w:szCs w:val="24"/>
        </w:rPr>
        <w:t>Γρηγορίου Στογιαννίδη</w:t>
      </w:r>
      <w:r w:rsidRPr="00B2501B">
        <w:rPr>
          <w:rFonts w:eastAsia="Times New Roman" w:cs="Times New Roman"/>
          <w:szCs w:val="24"/>
        </w:rPr>
        <w:t xml:space="preserve"> προς τον Υπουργό </w:t>
      </w:r>
      <w:r w:rsidRPr="00B2501B">
        <w:rPr>
          <w:rFonts w:eastAsia="Times New Roman" w:cs="Times New Roman"/>
          <w:bCs/>
          <w:szCs w:val="24"/>
        </w:rPr>
        <w:t xml:space="preserve">Περιβάλλοντος και Ενέργειας, </w:t>
      </w:r>
      <w:r w:rsidRPr="00B2501B">
        <w:rPr>
          <w:rFonts w:eastAsia="Times New Roman" w:cs="Times New Roman"/>
          <w:szCs w:val="24"/>
        </w:rPr>
        <w:t xml:space="preserve">με θέμα: «Τροποποίηση του άρθρου 116 του </w:t>
      </w:r>
      <w:r>
        <w:rPr>
          <w:rFonts w:eastAsia="Times New Roman" w:cs="Times New Roman"/>
          <w:szCs w:val="24"/>
        </w:rPr>
        <w:t>ν</w:t>
      </w:r>
      <w:r w:rsidRPr="00B2501B">
        <w:rPr>
          <w:rFonts w:eastAsia="Times New Roman" w:cs="Times New Roman"/>
          <w:szCs w:val="24"/>
        </w:rPr>
        <w:t>.4495/2017, αναφορικά με προσθήκες</w:t>
      </w:r>
      <w:r>
        <w:rPr>
          <w:rFonts w:eastAsia="Times New Roman" w:cs="Times New Roman"/>
          <w:szCs w:val="24"/>
        </w:rPr>
        <w:t xml:space="preserve"> ή μετατροπές που έχουν </w:t>
      </w:r>
      <w:proofErr w:type="spellStart"/>
      <w:r>
        <w:rPr>
          <w:rFonts w:eastAsia="Times New Roman" w:cs="Times New Roman"/>
          <w:szCs w:val="24"/>
        </w:rPr>
        <w:t>τελεστ</w:t>
      </w:r>
      <w:r>
        <w:rPr>
          <w:rFonts w:eastAsia="Times New Roman" w:cs="Times New Roman"/>
          <w:szCs w:val="24"/>
        </w:rPr>
        <w:t>εί</w:t>
      </w:r>
      <w:proofErr w:type="spellEnd"/>
      <w:r>
        <w:rPr>
          <w:rFonts w:eastAsia="Times New Roman" w:cs="Times New Roman"/>
          <w:szCs w:val="24"/>
        </w:rPr>
        <w:t xml:space="preserve"> σε κτίσματα παραδοσιακών οικισμών, όπως η παλιά πόλη και η περιοχή </w:t>
      </w:r>
      <w:proofErr w:type="spellStart"/>
      <w:r>
        <w:rPr>
          <w:rFonts w:eastAsia="Times New Roman" w:cs="Times New Roman"/>
          <w:szCs w:val="24"/>
        </w:rPr>
        <w:t>Σαμακώβ</w:t>
      </w:r>
      <w:proofErr w:type="spellEnd"/>
      <w:r>
        <w:rPr>
          <w:rFonts w:eastAsia="Times New Roman" w:cs="Times New Roman"/>
          <w:szCs w:val="24"/>
        </w:rPr>
        <w:t xml:space="preserve"> στην Ξάνθη»,</w:t>
      </w:r>
      <w:r w:rsidRPr="000158A6">
        <w:rPr>
          <w:rFonts w:eastAsia="Times New Roman" w:cs="Times New Roman"/>
          <w:szCs w:val="24"/>
        </w:rPr>
        <w:t xml:space="preserve"> </w:t>
      </w:r>
      <w:r>
        <w:rPr>
          <w:rFonts w:eastAsia="Times New Roman" w:cs="Times New Roman"/>
          <w:szCs w:val="24"/>
        </w:rPr>
        <w:t>δεν θα συζητηθεί λόγω κωλύματος</w:t>
      </w:r>
      <w:r w:rsidRPr="000158A6">
        <w:rPr>
          <w:rFonts w:eastAsia="Times New Roman" w:cs="Times New Roman"/>
          <w:szCs w:val="24"/>
        </w:rPr>
        <w:t xml:space="preserve"> </w:t>
      </w:r>
      <w:r>
        <w:rPr>
          <w:rFonts w:eastAsia="Times New Roman" w:cs="Times New Roman"/>
          <w:szCs w:val="24"/>
        </w:rPr>
        <w:t>του Υπουργού Περιβάλλοντος και Ενέργειας κ. Γιώργου Σταθάκη, ο οποίος είναι σε κυβερνητική αποστολή στο εξωτερικό.</w:t>
      </w:r>
    </w:p>
    <w:p w14:paraId="184FDD1C"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121/1-11-2018 επίκαιρη ερώτηση δεύτερου κύκλου του Βουλευτή Α΄ Πειραιώς του Λαϊκού Συνδέσμου – Χρυσή Αυγή </w:t>
      </w:r>
      <w:r w:rsidRPr="000158A6">
        <w:rPr>
          <w:rFonts w:eastAsia="Times New Roman" w:cs="Times New Roman"/>
          <w:szCs w:val="24"/>
        </w:rPr>
        <w:t xml:space="preserve">κ. </w:t>
      </w:r>
      <w:r w:rsidRPr="000158A6">
        <w:rPr>
          <w:rFonts w:eastAsia="Times New Roman" w:cs="Times New Roman"/>
          <w:bCs/>
          <w:szCs w:val="24"/>
        </w:rPr>
        <w:t xml:space="preserve">Νικολάου </w:t>
      </w:r>
      <w:proofErr w:type="spellStart"/>
      <w:r w:rsidRPr="000158A6">
        <w:rPr>
          <w:rFonts w:eastAsia="Times New Roman" w:cs="Times New Roman"/>
          <w:bCs/>
          <w:szCs w:val="24"/>
        </w:rPr>
        <w:t>Κούζηλου</w:t>
      </w:r>
      <w:proofErr w:type="spellEnd"/>
      <w:r w:rsidRPr="000158A6">
        <w:rPr>
          <w:rFonts w:eastAsia="Times New Roman" w:cs="Times New Roman"/>
          <w:bCs/>
          <w:szCs w:val="24"/>
        </w:rPr>
        <w:t xml:space="preserve"> </w:t>
      </w:r>
      <w:r>
        <w:rPr>
          <w:rFonts w:eastAsia="Times New Roman" w:cs="Times New Roman"/>
          <w:szCs w:val="24"/>
        </w:rPr>
        <w:t xml:space="preserve">προς τον Υπουργό </w:t>
      </w:r>
      <w:r w:rsidRPr="000158A6">
        <w:rPr>
          <w:rFonts w:eastAsia="Times New Roman" w:cs="Times New Roman"/>
          <w:bCs/>
          <w:szCs w:val="24"/>
        </w:rPr>
        <w:t>Παιδείας, Έρευνας και Θρησκευμάτων,</w:t>
      </w:r>
      <w:r w:rsidRPr="000158A6">
        <w:rPr>
          <w:rFonts w:eastAsia="Times New Roman" w:cs="Times New Roman"/>
          <w:szCs w:val="24"/>
        </w:rPr>
        <w:t xml:space="preserve"> με</w:t>
      </w:r>
      <w:r>
        <w:rPr>
          <w:rFonts w:eastAsia="Times New Roman" w:cs="Times New Roman"/>
          <w:szCs w:val="24"/>
        </w:rPr>
        <w:t xml:space="preserve"> θέμα: «Μεικτή διεπιστημονική επιτροπή εμπειρογνωμόνων</w:t>
      </w:r>
      <w:r>
        <w:rPr>
          <w:rFonts w:eastAsia="Times New Roman" w:cs="Times New Roman"/>
          <w:szCs w:val="24"/>
        </w:rPr>
        <w:t>», δεν θα συζητηθεί.</w:t>
      </w:r>
    </w:p>
    <w:p w14:paraId="184FDD1D"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Η πέμπτη με αριθμό 74/16-10-2018 επίκαιρη ερώτηση δεύτερου κύκλου του Βουλευτή Α΄ Πειραιώς του Λαϊκού Συνδέσμου – Χρυσή Αυγή</w:t>
      </w:r>
      <w:r w:rsidRPr="000158A6">
        <w:rPr>
          <w:rFonts w:eastAsia="Times New Roman" w:cs="Times New Roman"/>
          <w:szCs w:val="24"/>
        </w:rPr>
        <w:t xml:space="preserve"> κ. </w:t>
      </w:r>
      <w:r w:rsidRPr="000158A6">
        <w:rPr>
          <w:rFonts w:eastAsia="Times New Roman" w:cs="Times New Roman"/>
          <w:bCs/>
          <w:szCs w:val="24"/>
        </w:rPr>
        <w:t xml:space="preserve">Νικολάου </w:t>
      </w:r>
      <w:proofErr w:type="spellStart"/>
      <w:r w:rsidRPr="000158A6">
        <w:rPr>
          <w:rFonts w:eastAsia="Times New Roman" w:cs="Times New Roman"/>
          <w:bCs/>
          <w:szCs w:val="24"/>
        </w:rPr>
        <w:t>Κούζηλου</w:t>
      </w:r>
      <w:proofErr w:type="spellEnd"/>
      <w:r w:rsidRPr="000158A6">
        <w:rPr>
          <w:rFonts w:eastAsia="Times New Roman" w:cs="Times New Roman"/>
          <w:bCs/>
          <w:szCs w:val="24"/>
        </w:rPr>
        <w:t xml:space="preserve"> </w:t>
      </w:r>
      <w:r>
        <w:rPr>
          <w:rFonts w:eastAsia="Times New Roman" w:cs="Times New Roman"/>
          <w:szCs w:val="24"/>
        </w:rPr>
        <w:t xml:space="preserve">προς τον Υπουργό </w:t>
      </w:r>
      <w:r w:rsidRPr="000158A6">
        <w:rPr>
          <w:rFonts w:eastAsia="Times New Roman" w:cs="Times New Roman"/>
          <w:bCs/>
          <w:szCs w:val="24"/>
        </w:rPr>
        <w:lastRenderedPageBreak/>
        <w:t>Ναυτιλίας και Νησιωτικής Πολιτικής,</w:t>
      </w:r>
      <w:r w:rsidRPr="000158A6">
        <w:rPr>
          <w:rFonts w:eastAsia="Times New Roman" w:cs="Times New Roman"/>
          <w:szCs w:val="24"/>
        </w:rPr>
        <w:t xml:space="preserve"> με</w:t>
      </w:r>
      <w:r>
        <w:rPr>
          <w:rFonts w:eastAsia="Times New Roman" w:cs="Times New Roman"/>
          <w:szCs w:val="24"/>
        </w:rPr>
        <w:t xml:space="preserve"> θέμα: «Ο σχεδιασμός για την ναυτι</w:t>
      </w:r>
      <w:r>
        <w:rPr>
          <w:rFonts w:eastAsia="Times New Roman" w:cs="Times New Roman"/>
          <w:szCs w:val="24"/>
        </w:rPr>
        <w:t>κή εκπαίδευση»,</w:t>
      </w:r>
      <w:r w:rsidRPr="000158A6">
        <w:rPr>
          <w:rFonts w:eastAsia="Times New Roman" w:cs="Times New Roman"/>
          <w:szCs w:val="24"/>
        </w:rPr>
        <w:t xml:space="preserve"> </w:t>
      </w:r>
      <w:r>
        <w:rPr>
          <w:rFonts w:eastAsia="Times New Roman" w:cs="Times New Roman"/>
          <w:szCs w:val="24"/>
        </w:rPr>
        <w:t>δεν θα συζητηθεί.</w:t>
      </w:r>
    </w:p>
    <w:p w14:paraId="184FDD1E"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Η έκτη με αριθμό 53/11-10-2018 επίκαιρη ερώτηση δεύτερου κύκλου του Βουλευτή Α΄ Πειραιώς του Λαϊκού Συνδέσμου</w:t>
      </w:r>
      <w:r>
        <w:rPr>
          <w:rFonts w:eastAsia="Times New Roman" w:cs="Times New Roman"/>
          <w:szCs w:val="24"/>
        </w:rPr>
        <w:t xml:space="preserve"> - </w:t>
      </w:r>
      <w:r>
        <w:rPr>
          <w:rFonts w:eastAsia="Times New Roman" w:cs="Times New Roman"/>
          <w:szCs w:val="24"/>
        </w:rPr>
        <w:t>Χρυσή Αυγή</w:t>
      </w:r>
      <w:r w:rsidRPr="000158A6">
        <w:rPr>
          <w:rFonts w:eastAsia="Times New Roman" w:cs="Times New Roman"/>
          <w:szCs w:val="24"/>
        </w:rPr>
        <w:t xml:space="preserve"> κ. </w:t>
      </w:r>
      <w:r w:rsidRPr="000158A6">
        <w:rPr>
          <w:rFonts w:eastAsia="Times New Roman" w:cs="Times New Roman"/>
          <w:bCs/>
          <w:szCs w:val="24"/>
        </w:rPr>
        <w:t xml:space="preserve">Νικολάου </w:t>
      </w:r>
      <w:proofErr w:type="spellStart"/>
      <w:r w:rsidRPr="000158A6">
        <w:rPr>
          <w:rFonts w:eastAsia="Times New Roman" w:cs="Times New Roman"/>
          <w:bCs/>
          <w:szCs w:val="24"/>
        </w:rPr>
        <w:t>Κούζηλου</w:t>
      </w:r>
      <w:proofErr w:type="spellEnd"/>
      <w:r w:rsidRPr="000158A6">
        <w:rPr>
          <w:rFonts w:eastAsia="Times New Roman" w:cs="Times New Roman"/>
          <w:szCs w:val="24"/>
        </w:rPr>
        <w:t xml:space="preserve"> προς τον Υπουργό </w:t>
      </w:r>
      <w:r w:rsidRPr="000158A6">
        <w:rPr>
          <w:rFonts w:eastAsia="Times New Roman" w:cs="Times New Roman"/>
          <w:bCs/>
          <w:szCs w:val="24"/>
        </w:rPr>
        <w:t>Ναυτιλίας και Νησιωτικής Πολιτικής,</w:t>
      </w:r>
      <w:r w:rsidRPr="000158A6">
        <w:rPr>
          <w:rFonts w:eastAsia="Times New Roman" w:cs="Times New Roman"/>
          <w:szCs w:val="24"/>
        </w:rPr>
        <w:t xml:space="preserve"> με θέμα</w:t>
      </w:r>
      <w:r>
        <w:rPr>
          <w:rFonts w:eastAsia="Times New Roman" w:cs="Times New Roman"/>
          <w:szCs w:val="24"/>
        </w:rPr>
        <w:t>: «Ενίσχυση του Λι</w:t>
      </w:r>
      <w:r>
        <w:rPr>
          <w:rFonts w:eastAsia="Times New Roman" w:cs="Times New Roman"/>
          <w:szCs w:val="24"/>
        </w:rPr>
        <w:t>μενικού Σώματος εν όψει θέσπισης ΑΟΖ και εξόρυξης υδρογονανθράκων και φυσικού αερίου», δεν θα συζητηθεί.</w:t>
      </w:r>
    </w:p>
    <w:p w14:paraId="184FDD1F"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Η έβδομη με αριθμό 20/3-10-2018 επίκαιρη ερώτηση δεύτερου κύκλου του Βουλευτή Α΄ Πειραιώς του Λαϊκού Συνδέσμου</w:t>
      </w:r>
      <w:r>
        <w:rPr>
          <w:rFonts w:eastAsia="Times New Roman" w:cs="Times New Roman"/>
          <w:szCs w:val="24"/>
        </w:rPr>
        <w:t xml:space="preserve"> - </w:t>
      </w:r>
      <w:r>
        <w:rPr>
          <w:rFonts w:eastAsia="Times New Roman" w:cs="Times New Roman"/>
          <w:szCs w:val="24"/>
        </w:rPr>
        <w:t>Χρυσή Αυγή</w:t>
      </w:r>
      <w:r w:rsidRPr="000158A6">
        <w:rPr>
          <w:rFonts w:eastAsia="Times New Roman" w:cs="Times New Roman"/>
          <w:szCs w:val="24"/>
        </w:rPr>
        <w:t xml:space="preserve"> κ. </w:t>
      </w:r>
      <w:r w:rsidRPr="000158A6">
        <w:rPr>
          <w:rFonts w:eastAsia="Times New Roman" w:cs="Times New Roman"/>
          <w:bCs/>
          <w:szCs w:val="24"/>
        </w:rPr>
        <w:t xml:space="preserve">Νικολάου </w:t>
      </w:r>
      <w:proofErr w:type="spellStart"/>
      <w:r w:rsidRPr="000158A6">
        <w:rPr>
          <w:rFonts w:eastAsia="Times New Roman" w:cs="Times New Roman"/>
          <w:bCs/>
          <w:szCs w:val="24"/>
        </w:rPr>
        <w:t>Κούζηλου</w:t>
      </w:r>
      <w:proofErr w:type="spellEnd"/>
      <w:r w:rsidRPr="000158A6">
        <w:rPr>
          <w:rFonts w:eastAsia="Times New Roman" w:cs="Times New Roman"/>
          <w:szCs w:val="24"/>
        </w:rPr>
        <w:t xml:space="preserve"> προς τ</w:t>
      </w:r>
      <w:r w:rsidRPr="000158A6">
        <w:rPr>
          <w:rFonts w:eastAsia="Times New Roman" w:cs="Times New Roman"/>
          <w:szCs w:val="24"/>
        </w:rPr>
        <w:t xml:space="preserve">ον Υπουργό </w:t>
      </w:r>
      <w:r w:rsidRPr="000158A6">
        <w:rPr>
          <w:rFonts w:eastAsia="Times New Roman" w:cs="Times New Roman"/>
          <w:bCs/>
          <w:szCs w:val="24"/>
        </w:rPr>
        <w:t>Ναυτιλίας και Νησιωτικής Πολιτικής,</w:t>
      </w:r>
      <w:r w:rsidRPr="000158A6">
        <w:rPr>
          <w:rFonts w:eastAsia="Times New Roman" w:cs="Times New Roman"/>
          <w:szCs w:val="24"/>
        </w:rPr>
        <w:t xml:space="preserve"> με θέμα</w:t>
      </w:r>
      <w:r>
        <w:rPr>
          <w:rFonts w:eastAsia="Times New Roman" w:cs="Times New Roman"/>
          <w:szCs w:val="24"/>
        </w:rPr>
        <w:t>: «Συνεχίζεται η τουρκική προκλητικότητα στο Αιγαίο», δεν θα συζητηθεί.</w:t>
      </w:r>
    </w:p>
    <w:p w14:paraId="184FDD20" w14:textId="77777777" w:rsidR="00D05A86" w:rsidRDefault="00EB5DC6">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140/6-11-2018 επίκαιρη ερώτηση δεύτερου κύκλου του Ανεξάρτητου Βουλευτή </w:t>
      </w:r>
      <w:r w:rsidRPr="000158A6">
        <w:rPr>
          <w:rFonts w:eastAsia="Times New Roman" w:cs="Times New Roman"/>
          <w:szCs w:val="24"/>
        </w:rPr>
        <w:t xml:space="preserve">Αχαΐας κ. </w:t>
      </w:r>
      <w:r w:rsidRPr="000158A6">
        <w:rPr>
          <w:rFonts w:eastAsia="Times New Roman" w:cs="Times New Roman"/>
          <w:bCs/>
          <w:szCs w:val="24"/>
        </w:rPr>
        <w:t>Νικολάου Νικολόπουλου</w:t>
      </w:r>
      <w:r w:rsidRPr="000158A6">
        <w:rPr>
          <w:rFonts w:eastAsia="Times New Roman" w:cs="Times New Roman"/>
          <w:szCs w:val="24"/>
        </w:rPr>
        <w:t xml:space="preserve"> προς τ</w:t>
      </w:r>
      <w:r w:rsidRPr="000158A6">
        <w:rPr>
          <w:rFonts w:eastAsia="Times New Roman" w:cs="Times New Roman"/>
          <w:szCs w:val="24"/>
        </w:rPr>
        <w:t xml:space="preserve">ον Υπουργό </w:t>
      </w:r>
      <w:r w:rsidRPr="000158A6">
        <w:rPr>
          <w:rFonts w:eastAsia="Times New Roman" w:cs="Times New Roman"/>
          <w:bCs/>
          <w:szCs w:val="24"/>
        </w:rPr>
        <w:t xml:space="preserve">Εσωτερικών, </w:t>
      </w:r>
      <w:r w:rsidRPr="000158A6">
        <w:rPr>
          <w:rFonts w:eastAsia="Times New Roman" w:cs="Times New Roman"/>
          <w:szCs w:val="24"/>
        </w:rPr>
        <w:t>με θέμα: «Θα υπάρξει</w:t>
      </w:r>
      <w:r>
        <w:rPr>
          <w:rFonts w:eastAsia="Times New Roman" w:cs="Times New Roman"/>
          <w:szCs w:val="24"/>
        </w:rPr>
        <w:t xml:space="preserve"> τροποποίηση της ΚΥΑ 6.1714/5.1504/2016 με θέμα: </w:t>
      </w:r>
      <w:r>
        <w:rPr>
          <w:rFonts w:eastAsia="Times New Roman" w:cs="Times New Roman"/>
          <w:szCs w:val="24"/>
        </w:rPr>
        <w:lastRenderedPageBreak/>
        <w:t>“Προώθηση της απασχόλησης μέσω προγραμμάτων κοινωφελούς χαρακτήρα στο πλαίσιο του ΕΣΠΑ 2014-2020 για όλους τους ωφελούμενους, όπως έγινε και για τους εργαζόμενους σ</w:t>
      </w:r>
      <w:r>
        <w:rPr>
          <w:rFonts w:eastAsia="Times New Roman" w:cs="Times New Roman"/>
          <w:szCs w:val="24"/>
        </w:rPr>
        <w:t xml:space="preserve">ε </w:t>
      </w:r>
      <w:r>
        <w:rPr>
          <w:rFonts w:eastAsia="Times New Roman" w:cs="Times New Roman"/>
          <w:szCs w:val="24"/>
        </w:rPr>
        <w:t>δ</w:t>
      </w:r>
      <w:r>
        <w:rPr>
          <w:rFonts w:eastAsia="Times New Roman" w:cs="Times New Roman"/>
          <w:szCs w:val="24"/>
        </w:rPr>
        <w:t xml:space="preserve">ήμους και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α</w:t>
      </w:r>
      <w:r>
        <w:rPr>
          <w:rFonts w:eastAsia="Times New Roman" w:cs="Times New Roman"/>
          <w:szCs w:val="24"/>
        </w:rPr>
        <w:t>ποδοχής, ασύλου και διαχείρισης;”»,</w:t>
      </w:r>
      <w:r w:rsidRPr="000158A6">
        <w:rPr>
          <w:rFonts w:eastAsia="Times New Roman" w:cs="Times New Roman"/>
          <w:szCs w:val="24"/>
        </w:rPr>
        <w:t xml:space="preserve"> </w:t>
      </w:r>
      <w:r>
        <w:rPr>
          <w:rFonts w:eastAsia="Times New Roman" w:cs="Times New Roman"/>
          <w:szCs w:val="24"/>
        </w:rPr>
        <w:t>δεν θα συζητηθεί λόγω αναρμοδιότητας. Αρμόδιο Υπουργείο είναι το Υπουργείο Εργασίας, Κοινωνικής Ασφάλισης και Κοινωνικής Αλληλεγγύης.</w:t>
      </w:r>
    </w:p>
    <w:p w14:paraId="184FDD21" w14:textId="77777777" w:rsidR="00D05A86" w:rsidRDefault="00EB5DC6">
      <w:pPr>
        <w:spacing w:line="600" w:lineRule="auto"/>
        <w:ind w:firstLine="720"/>
        <w:jc w:val="both"/>
        <w:rPr>
          <w:rFonts w:eastAsia="Times New Roman"/>
          <w:bCs/>
          <w:color w:val="000000"/>
          <w:szCs w:val="24"/>
        </w:rPr>
      </w:pPr>
      <w:r>
        <w:rPr>
          <w:rFonts w:eastAsia="Times New Roman"/>
          <w:bCs/>
          <w:color w:val="000000"/>
          <w:szCs w:val="24"/>
        </w:rPr>
        <w:t>Κυρίες και κύριοι συνάδελφοι, ολοκληρώθηκε η συζήτηση των επ</w:t>
      </w:r>
      <w:r>
        <w:rPr>
          <w:rFonts w:eastAsia="Times New Roman"/>
          <w:bCs/>
          <w:color w:val="000000"/>
          <w:szCs w:val="24"/>
        </w:rPr>
        <w:t>ί</w:t>
      </w:r>
      <w:r>
        <w:rPr>
          <w:rFonts w:eastAsia="Times New Roman"/>
          <w:bCs/>
          <w:color w:val="000000"/>
          <w:szCs w:val="24"/>
        </w:rPr>
        <w:t>κ</w:t>
      </w:r>
      <w:r>
        <w:rPr>
          <w:rFonts w:eastAsia="Times New Roman"/>
          <w:bCs/>
          <w:color w:val="000000"/>
          <w:szCs w:val="24"/>
        </w:rPr>
        <w:t>α</w:t>
      </w:r>
      <w:r>
        <w:rPr>
          <w:rFonts w:eastAsia="Times New Roman"/>
          <w:bCs/>
          <w:color w:val="000000"/>
          <w:szCs w:val="24"/>
        </w:rPr>
        <w:t>ι</w:t>
      </w:r>
      <w:r>
        <w:rPr>
          <w:rFonts w:eastAsia="Times New Roman"/>
          <w:bCs/>
          <w:color w:val="000000"/>
          <w:szCs w:val="24"/>
        </w:rPr>
        <w:t>ρων ερωτήσεων.</w:t>
      </w:r>
    </w:p>
    <w:p w14:paraId="184FDD22" w14:textId="77777777" w:rsidR="00D05A86" w:rsidRDefault="00EB5DC6">
      <w:pPr>
        <w:spacing w:line="600" w:lineRule="auto"/>
        <w:ind w:firstLine="720"/>
        <w:jc w:val="both"/>
        <w:rPr>
          <w:rFonts w:eastAsia="Times New Roman"/>
          <w:bCs/>
          <w:color w:val="000000"/>
          <w:szCs w:val="24"/>
        </w:rPr>
      </w:pPr>
      <w:r>
        <w:rPr>
          <w:rFonts w:eastAsia="Times New Roman"/>
          <w:bCs/>
          <w:color w:val="000000"/>
          <w:szCs w:val="24"/>
        </w:rPr>
        <w:t xml:space="preserve">Έχω την τιμή να ανακοινώσω στο Σώμα το </w:t>
      </w:r>
      <w:r>
        <w:rPr>
          <w:rFonts w:eastAsia="Times New Roman"/>
          <w:bCs/>
          <w:color w:val="000000"/>
          <w:szCs w:val="24"/>
        </w:rPr>
        <w:t>δ</w:t>
      </w:r>
      <w:r>
        <w:rPr>
          <w:rFonts w:eastAsia="Times New Roman"/>
          <w:bCs/>
          <w:color w:val="000000"/>
          <w:szCs w:val="24"/>
        </w:rPr>
        <w:t xml:space="preserve">ελτίο </w:t>
      </w:r>
      <w:r>
        <w:rPr>
          <w:rFonts w:eastAsia="Times New Roman"/>
          <w:bCs/>
          <w:color w:val="000000"/>
          <w:szCs w:val="24"/>
        </w:rPr>
        <w:t>ε</w:t>
      </w:r>
      <w:r>
        <w:rPr>
          <w:rFonts w:eastAsia="Times New Roman"/>
          <w:bCs/>
          <w:color w:val="000000"/>
          <w:szCs w:val="24"/>
        </w:rPr>
        <w:t xml:space="preserve">πικαίρων </w:t>
      </w:r>
      <w:r>
        <w:rPr>
          <w:rFonts w:eastAsia="Times New Roman"/>
          <w:bCs/>
          <w:color w:val="000000"/>
          <w:szCs w:val="24"/>
        </w:rPr>
        <w:t>ε</w:t>
      </w:r>
      <w:r>
        <w:rPr>
          <w:rFonts w:eastAsia="Times New Roman"/>
          <w:bCs/>
          <w:color w:val="000000"/>
          <w:szCs w:val="24"/>
        </w:rPr>
        <w:t>ρωτήσεων της Δευτέρας 19 Νοεμβρίου 2018.</w:t>
      </w:r>
    </w:p>
    <w:p w14:paraId="184FDD23" w14:textId="77777777" w:rsidR="00D05A86" w:rsidRDefault="00EB5DC6">
      <w:pPr>
        <w:spacing w:line="600" w:lineRule="auto"/>
        <w:ind w:firstLine="720"/>
        <w:jc w:val="both"/>
        <w:rPr>
          <w:rFonts w:eastAsia="Times New Roman"/>
          <w:color w:val="000000"/>
          <w:szCs w:val="24"/>
        </w:rPr>
      </w:pPr>
      <w:r w:rsidRPr="00BC5CCD">
        <w:rPr>
          <w:rFonts w:eastAsia="Times New Roman"/>
          <w:bCs/>
          <w:color w:val="000000"/>
          <w:szCs w:val="24"/>
        </w:rPr>
        <w:t xml:space="preserve">Α. </w:t>
      </w:r>
      <w:r>
        <w:rPr>
          <w:rFonts w:eastAsia="Times New Roman"/>
          <w:bCs/>
          <w:color w:val="000000"/>
          <w:szCs w:val="24"/>
        </w:rPr>
        <w:t>ΕΠΙΚΑΙΡΕΣ ΕΡΩΤΗΣΕΙΣ Π</w:t>
      </w:r>
      <w:r w:rsidRPr="00BC5CCD">
        <w:rPr>
          <w:rFonts w:eastAsia="Times New Roman"/>
          <w:bCs/>
          <w:color w:val="000000"/>
          <w:szCs w:val="24"/>
        </w:rPr>
        <w:t xml:space="preserve">ρώτου </w:t>
      </w:r>
      <w:r>
        <w:rPr>
          <w:rFonts w:eastAsia="Times New Roman"/>
          <w:bCs/>
          <w:color w:val="000000"/>
          <w:szCs w:val="24"/>
        </w:rPr>
        <w:t>Κ</w:t>
      </w:r>
      <w:r w:rsidRPr="00BC5CCD">
        <w:rPr>
          <w:rFonts w:eastAsia="Times New Roman"/>
          <w:bCs/>
          <w:color w:val="000000"/>
          <w:szCs w:val="24"/>
        </w:rPr>
        <w:t>ύκλου (Άρθρο 130 παρ</w:t>
      </w:r>
      <w:r>
        <w:rPr>
          <w:rFonts w:eastAsia="Times New Roman"/>
          <w:bCs/>
          <w:color w:val="000000"/>
          <w:szCs w:val="24"/>
        </w:rPr>
        <w:t>άγραφο</w:t>
      </w:r>
      <w:r>
        <w:rPr>
          <w:rFonts w:eastAsia="Times New Roman"/>
          <w:bCs/>
          <w:color w:val="000000"/>
          <w:szCs w:val="24"/>
        </w:rPr>
        <w:t>ι</w:t>
      </w:r>
      <w:r w:rsidRPr="00BC5CCD">
        <w:rPr>
          <w:rFonts w:eastAsia="Times New Roman"/>
          <w:bCs/>
          <w:color w:val="000000"/>
          <w:szCs w:val="24"/>
        </w:rPr>
        <w:t xml:space="preserve"> 2 και 3 </w:t>
      </w:r>
      <w:r>
        <w:rPr>
          <w:rFonts w:eastAsia="Times New Roman"/>
          <w:bCs/>
          <w:color w:val="000000"/>
          <w:szCs w:val="24"/>
        </w:rPr>
        <w:t xml:space="preserve">του </w:t>
      </w:r>
      <w:r w:rsidRPr="00BC5CCD">
        <w:rPr>
          <w:rFonts w:eastAsia="Times New Roman"/>
          <w:bCs/>
          <w:color w:val="000000"/>
          <w:szCs w:val="24"/>
        </w:rPr>
        <w:t>Καν</w:t>
      </w:r>
      <w:r>
        <w:rPr>
          <w:rFonts w:eastAsia="Times New Roman"/>
          <w:bCs/>
          <w:color w:val="000000"/>
          <w:szCs w:val="24"/>
        </w:rPr>
        <w:t>ονισμού</w:t>
      </w:r>
      <w:r w:rsidRPr="00BC5CCD">
        <w:rPr>
          <w:rFonts w:eastAsia="Times New Roman"/>
          <w:bCs/>
          <w:color w:val="000000"/>
          <w:szCs w:val="24"/>
        </w:rPr>
        <w:t xml:space="preserve"> Βουλής)</w:t>
      </w:r>
    </w:p>
    <w:p w14:paraId="184FDD24"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1. Η με αριθμό 149/12-11-2018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 xml:space="preserve">ρώτηση του </w:t>
      </w:r>
      <w:r w:rsidRPr="00BC5CCD">
        <w:rPr>
          <w:rFonts w:eastAsia="Times New Roman"/>
          <w:color w:val="000000"/>
          <w:szCs w:val="24"/>
        </w:rPr>
        <w:t>Βουλευτή Αιτωλοακαρνανίας της Νέας Δημοκρατίας κ.</w:t>
      </w:r>
      <w:r>
        <w:rPr>
          <w:rFonts w:eastAsia="Times New Roman"/>
          <w:color w:val="000000"/>
          <w:szCs w:val="24"/>
        </w:rPr>
        <w:t xml:space="preserve"> </w:t>
      </w:r>
      <w:r w:rsidRPr="00BC5CCD">
        <w:rPr>
          <w:rFonts w:eastAsia="Times New Roman"/>
          <w:bCs/>
          <w:color w:val="000000"/>
          <w:szCs w:val="24"/>
        </w:rPr>
        <w:t>Κωνσταντίνου Καραγκούνη</w:t>
      </w:r>
      <w:r>
        <w:rPr>
          <w:rFonts w:eastAsia="Times New Roman"/>
          <w:color w:val="000000"/>
          <w:szCs w:val="24"/>
        </w:rPr>
        <w:t xml:space="preserve"> </w:t>
      </w:r>
      <w:r w:rsidRPr="00BC5CCD">
        <w:rPr>
          <w:rFonts w:eastAsia="Times New Roman"/>
          <w:color w:val="000000"/>
          <w:szCs w:val="24"/>
        </w:rPr>
        <w:t>προς τον Υπουργό</w:t>
      </w:r>
      <w:r>
        <w:rPr>
          <w:rFonts w:eastAsia="Times New Roman"/>
          <w:color w:val="000000"/>
          <w:szCs w:val="24"/>
        </w:rPr>
        <w:t xml:space="preserve"> </w:t>
      </w:r>
      <w:r w:rsidRPr="00BC5CCD">
        <w:rPr>
          <w:rFonts w:eastAsia="Times New Roman"/>
          <w:bCs/>
          <w:color w:val="000000"/>
          <w:szCs w:val="24"/>
        </w:rPr>
        <w:t>Δικαιοσύνης, Διαφάνειας και Ανθρωπίνων Δικαιωμάτων,</w:t>
      </w:r>
      <w:r>
        <w:rPr>
          <w:rFonts w:eastAsia="Times New Roman"/>
          <w:color w:val="000000"/>
          <w:szCs w:val="24"/>
        </w:rPr>
        <w:t xml:space="preserve"> </w:t>
      </w:r>
      <w:r w:rsidRPr="00BC5CCD">
        <w:rPr>
          <w:rFonts w:eastAsia="Times New Roman"/>
          <w:color w:val="000000"/>
          <w:szCs w:val="24"/>
        </w:rPr>
        <w:t xml:space="preserve">με θέμα: «Ορθή υλοποίηση του </w:t>
      </w:r>
      <w:r w:rsidRPr="00BC5CCD">
        <w:rPr>
          <w:rFonts w:eastAsia="Times New Roman"/>
          <w:color w:val="000000"/>
          <w:szCs w:val="24"/>
        </w:rPr>
        <w:lastRenderedPageBreak/>
        <w:t>Ολοκληρωμένου Συστήματος Διαχείρισης Δικαστικών Υποθέσεων Πολιτικής και Ποινικής Δικ</w:t>
      </w:r>
      <w:r w:rsidRPr="00BC5CCD">
        <w:rPr>
          <w:rFonts w:eastAsia="Times New Roman"/>
          <w:color w:val="000000"/>
          <w:szCs w:val="24"/>
        </w:rPr>
        <w:t>αιοσύνης».</w:t>
      </w:r>
    </w:p>
    <w:p w14:paraId="184FDD25"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2.</w:t>
      </w:r>
      <w:r w:rsidRPr="00BC5CCD">
        <w:rPr>
          <w:rFonts w:eastAsia="Times New Roman"/>
          <w:color w:val="000000"/>
          <w:szCs w:val="24"/>
        </w:rPr>
        <w:t xml:space="preserve"> Η με αριθμό 142/6-11-2018</w:t>
      </w:r>
      <w:r>
        <w:rPr>
          <w:rFonts w:eastAsia="Times New Roman"/>
          <w:color w:val="000000"/>
          <w:szCs w:val="24"/>
        </w:rPr>
        <w:t xml:space="preserve">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του Βουλευτή Λακωνίας της Δημοκρατικής Συμπαράταξης ΠΑΣΟΚ</w:t>
      </w:r>
      <w:r>
        <w:rPr>
          <w:rFonts w:eastAsia="Times New Roman"/>
          <w:color w:val="000000"/>
          <w:szCs w:val="24"/>
        </w:rPr>
        <w:t xml:space="preserve"> - </w:t>
      </w:r>
      <w:r w:rsidRPr="00BC5CCD">
        <w:rPr>
          <w:rFonts w:eastAsia="Times New Roman"/>
          <w:color w:val="000000"/>
          <w:szCs w:val="24"/>
        </w:rPr>
        <w:t>ΔΗΜΑΡ κ.</w:t>
      </w:r>
      <w:r>
        <w:rPr>
          <w:rFonts w:eastAsia="Times New Roman"/>
          <w:color w:val="000000"/>
          <w:szCs w:val="24"/>
        </w:rPr>
        <w:t xml:space="preserve"> </w:t>
      </w:r>
      <w:r w:rsidRPr="00C03061">
        <w:rPr>
          <w:rFonts w:eastAsia="Times New Roman"/>
          <w:bCs/>
          <w:color w:val="000000"/>
          <w:szCs w:val="24"/>
        </w:rPr>
        <w:t>Λεωνίδα Γρηγοράκου</w:t>
      </w:r>
      <w:r>
        <w:rPr>
          <w:rFonts w:eastAsia="Times New Roman"/>
          <w:color w:val="000000"/>
          <w:szCs w:val="24"/>
        </w:rPr>
        <w:t xml:space="preserve"> προς τον Υπουργό </w:t>
      </w:r>
      <w:r w:rsidRPr="00C03061">
        <w:rPr>
          <w:rFonts w:eastAsia="Times New Roman"/>
          <w:bCs/>
          <w:color w:val="000000"/>
          <w:szCs w:val="24"/>
        </w:rPr>
        <w:t>Υγείας,</w:t>
      </w:r>
      <w:r>
        <w:rPr>
          <w:rFonts w:eastAsia="Times New Roman"/>
          <w:b/>
          <w:bCs/>
          <w:color w:val="000000"/>
          <w:szCs w:val="24"/>
        </w:rPr>
        <w:t xml:space="preserve"> </w:t>
      </w:r>
      <w:r w:rsidRPr="00BC5CCD">
        <w:rPr>
          <w:rFonts w:eastAsia="Times New Roman"/>
          <w:color w:val="000000"/>
          <w:szCs w:val="24"/>
        </w:rPr>
        <w:t xml:space="preserve">με θέμα: «Καθυστερήσεις στη διακομιδή ασθενών από το ΕΚΑΒ σε </w:t>
      </w:r>
      <w:r>
        <w:rPr>
          <w:rFonts w:eastAsia="Times New Roman"/>
          <w:color w:val="000000"/>
          <w:szCs w:val="24"/>
        </w:rPr>
        <w:t>μ</w:t>
      </w:r>
      <w:r w:rsidRPr="00BC5CCD">
        <w:rPr>
          <w:rFonts w:eastAsia="Times New Roman"/>
          <w:color w:val="000000"/>
          <w:szCs w:val="24"/>
        </w:rPr>
        <w:t xml:space="preserve">ονάδες </w:t>
      </w:r>
      <w:r>
        <w:rPr>
          <w:rFonts w:eastAsia="Times New Roman"/>
          <w:color w:val="000000"/>
          <w:szCs w:val="24"/>
        </w:rPr>
        <w:t>ε</w:t>
      </w:r>
      <w:r w:rsidRPr="00BC5CCD">
        <w:rPr>
          <w:rFonts w:eastAsia="Times New Roman"/>
          <w:color w:val="000000"/>
          <w:szCs w:val="24"/>
        </w:rPr>
        <w:t xml:space="preserve">ντατικής </w:t>
      </w:r>
      <w:r>
        <w:rPr>
          <w:rFonts w:eastAsia="Times New Roman"/>
          <w:color w:val="000000"/>
          <w:szCs w:val="24"/>
        </w:rPr>
        <w:t>θ</w:t>
      </w:r>
      <w:r w:rsidRPr="00BC5CCD">
        <w:rPr>
          <w:rFonts w:eastAsia="Times New Roman"/>
          <w:color w:val="000000"/>
          <w:szCs w:val="24"/>
        </w:rPr>
        <w:t>εραπείας λόγω έλλειψης ιατρικού προσωπικού».</w:t>
      </w:r>
    </w:p>
    <w:p w14:paraId="184FDD26"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3.</w:t>
      </w:r>
      <w:r w:rsidRPr="00BC5CCD">
        <w:rPr>
          <w:rFonts w:eastAsia="Times New Roman"/>
          <w:color w:val="000000"/>
          <w:szCs w:val="24"/>
        </w:rPr>
        <w:t xml:space="preserve"> Η με αριθμό 153/13-11-2018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του ΣΤ΄ Αντιπροέδρου της Βουλής και Βουλευτή Λ</w:t>
      </w:r>
      <w:r>
        <w:rPr>
          <w:rFonts w:eastAsia="Times New Roman"/>
          <w:color w:val="000000"/>
          <w:szCs w:val="24"/>
        </w:rPr>
        <w:t>α</w:t>
      </w:r>
      <w:r w:rsidRPr="00BC5CCD">
        <w:rPr>
          <w:rFonts w:eastAsia="Times New Roman"/>
          <w:color w:val="000000"/>
          <w:szCs w:val="24"/>
        </w:rPr>
        <w:t>ρ</w:t>
      </w:r>
      <w:r>
        <w:rPr>
          <w:rFonts w:eastAsia="Times New Roman"/>
          <w:color w:val="000000"/>
          <w:szCs w:val="24"/>
        </w:rPr>
        <w:t>ί</w:t>
      </w:r>
      <w:r w:rsidRPr="00BC5CCD">
        <w:rPr>
          <w:rFonts w:eastAsia="Times New Roman"/>
          <w:color w:val="000000"/>
          <w:szCs w:val="24"/>
        </w:rPr>
        <w:t>σ</w:t>
      </w:r>
      <w:r>
        <w:rPr>
          <w:rFonts w:eastAsia="Times New Roman"/>
          <w:color w:val="000000"/>
          <w:szCs w:val="24"/>
        </w:rPr>
        <w:t>η</w:t>
      </w:r>
      <w:r w:rsidRPr="00BC5CCD">
        <w:rPr>
          <w:rFonts w:eastAsia="Times New Roman"/>
          <w:color w:val="000000"/>
          <w:szCs w:val="24"/>
        </w:rPr>
        <w:t>ς του Κομμουνιστικού Κόμματος Ελλάδ</w:t>
      </w:r>
      <w:r>
        <w:rPr>
          <w:rFonts w:eastAsia="Times New Roman"/>
          <w:color w:val="000000"/>
          <w:szCs w:val="24"/>
        </w:rPr>
        <w:t>α</w:t>
      </w:r>
      <w:r w:rsidRPr="00BC5CCD">
        <w:rPr>
          <w:rFonts w:eastAsia="Times New Roman"/>
          <w:color w:val="000000"/>
          <w:szCs w:val="24"/>
        </w:rPr>
        <w:t>ς κ.</w:t>
      </w:r>
      <w:r>
        <w:rPr>
          <w:rFonts w:eastAsia="Times New Roman"/>
          <w:color w:val="000000"/>
          <w:szCs w:val="24"/>
        </w:rPr>
        <w:t xml:space="preserve"> </w:t>
      </w:r>
      <w:r>
        <w:rPr>
          <w:rFonts w:eastAsia="Times New Roman"/>
          <w:bCs/>
          <w:color w:val="000000"/>
          <w:szCs w:val="24"/>
        </w:rPr>
        <w:t xml:space="preserve">Γεωργίου </w:t>
      </w:r>
      <w:proofErr w:type="spellStart"/>
      <w:r>
        <w:rPr>
          <w:rFonts w:eastAsia="Times New Roman"/>
          <w:bCs/>
          <w:color w:val="000000"/>
          <w:szCs w:val="24"/>
        </w:rPr>
        <w:t>Λαμπρούλη</w:t>
      </w:r>
      <w:proofErr w:type="spellEnd"/>
      <w:r>
        <w:rPr>
          <w:rFonts w:eastAsia="Times New Roman"/>
          <w:bCs/>
          <w:color w:val="000000"/>
          <w:szCs w:val="24"/>
        </w:rPr>
        <w:t xml:space="preserve"> </w:t>
      </w:r>
      <w:r w:rsidRPr="00BC5CCD">
        <w:rPr>
          <w:rFonts w:eastAsia="Times New Roman"/>
          <w:color w:val="000000"/>
          <w:szCs w:val="24"/>
        </w:rPr>
        <w:t>προς τον Υπουργό</w:t>
      </w:r>
      <w:r>
        <w:rPr>
          <w:rFonts w:eastAsia="Times New Roman"/>
          <w:color w:val="000000"/>
          <w:szCs w:val="24"/>
        </w:rPr>
        <w:t xml:space="preserve"> </w:t>
      </w:r>
      <w:r w:rsidRPr="00C03061">
        <w:rPr>
          <w:rFonts w:eastAsia="Times New Roman"/>
          <w:bCs/>
          <w:color w:val="000000"/>
          <w:szCs w:val="24"/>
        </w:rPr>
        <w:t>Υγείας,</w:t>
      </w:r>
      <w:r>
        <w:rPr>
          <w:rFonts w:eastAsia="Times New Roman"/>
          <w:color w:val="000000"/>
          <w:szCs w:val="24"/>
        </w:rPr>
        <w:t xml:space="preserve"> </w:t>
      </w:r>
      <w:r w:rsidRPr="00BC5CCD">
        <w:rPr>
          <w:rFonts w:eastAsia="Times New Roman"/>
          <w:color w:val="000000"/>
          <w:szCs w:val="24"/>
        </w:rPr>
        <w:t>σχετικά με τα προβλήματα του</w:t>
      </w:r>
      <w:r w:rsidRPr="00BC5CCD">
        <w:rPr>
          <w:rFonts w:eastAsia="Times New Roman"/>
          <w:color w:val="000000"/>
          <w:szCs w:val="24"/>
        </w:rPr>
        <w:t xml:space="preserve"> Γενικού Νοσοκομείου Λάρισας.</w:t>
      </w:r>
    </w:p>
    <w:p w14:paraId="184FDD27" w14:textId="77777777" w:rsidR="00D05A86" w:rsidRDefault="00EB5DC6">
      <w:pPr>
        <w:spacing w:line="600" w:lineRule="auto"/>
        <w:ind w:firstLine="720"/>
        <w:jc w:val="both"/>
        <w:rPr>
          <w:rFonts w:eastAsia="Times New Roman"/>
          <w:bCs/>
          <w:color w:val="000000"/>
          <w:szCs w:val="24"/>
        </w:rPr>
      </w:pPr>
      <w:r>
        <w:rPr>
          <w:rFonts w:eastAsia="Times New Roman"/>
          <w:bCs/>
          <w:color w:val="000000"/>
          <w:szCs w:val="24"/>
        </w:rPr>
        <w:t>Β. ΕΠΙΚΑΙΡΕΣ ΕΡΩΤΗΣΕΙΣ</w:t>
      </w:r>
      <w:r w:rsidRPr="00C03061">
        <w:rPr>
          <w:rFonts w:eastAsia="Times New Roman"/>
          <w:bCs/>
          <w:color w:val="000000"/>
          <w:szCs w:val="24"/>
        </w:rPr>
        <w:t xml:space="preserve"> Δεύτερου Κύκλου (Άρθρο 130 παρ</w:t>
      </w:r>
      <w:r>
        <w:rPr>
          <w:rFonts w:eastAsia="Times New Roman"/>
          <w:bCs/>
          <w:color w:val="000000"/>
          <w:szCs w:val="24"/>
        </w:rPr>
        <w:t>άγραφοι</w:t>
      </w:r>
      <w:r w:rsidRPr="00C03061">
        <w:rPr>
          <w:rFonts w:eastAsia="Times New Roman"/>
          <w:bCs/>
          <w:color w:val="000000"/>
          <w:szCs w:val="24"/>
        </w:rPr>
        <w:t xml:space="preserve"> 2 και 3 </w:t>
      </w:r>
      <w:r>
        <w:rPr>
          <w:rFonts w:eastAsia="Times New Roman"/>
          <w:bCs/>
          <w:color w:val="000000"/>
          <w:szCs w:val="24"/>
        </w:rPr>
        <w:t xml:space="preserve">του </w:t>
      </w:r>
      <w:r w:rsidRPr="00C03061">
        <w:rPr>
          <w:rFonts w:eastAsia="Times New Roman"/>
          <w:bCs/>
          <w:color w:val="000000"/>
          <w:szCs w:val="24"/>
        </w:rPr>
        <w:t>Καν</w:t>
      </w:r>
      <w:r>
        <w:rPr>
          <w:rFonts w:eastAsia="Times New Roman"/>
          <w:bCs/>
          <w:color w:val="000000"/>
          <w:szCs w:val="24"/>
        </w:rPr>
        <w:t>ονισμού της</w:t>
      </w:r>
      <w:r w:rsidRPr="00C03061">
        <w:rPr>
          <w:rFonts w:eastAsia="Times New Roman"/>
          <w:bCs/>
          <w:color w:val="000000"/>
          <w:szCs w:val="24"/>
        </w:rPr>
        <w:t xml:space="preserve"> Βουλής)</w:t>
      </w:r>
    </w:p>
    <w:p w14:paraId="184FDD28"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1. </w:t>
      </w:r>
      <w:r w:rsidRPr="00BC5CCD">
        <w:rPr>
          <w:rFonts w:eastAsia="Times New Roman"/>
          <w:color w:val="000000"/>
          <w:szCs w:val="24"/>
        </w:rPr>
        <w:t xml:space="preserve">Η με αριθμό 150/12-11-2018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του Βουλευτή Αχαΐας της Νέας Δημοκρατίας κ.</w:t>
      </w:r>
      <w:r>
        <w:rPr>
          <w:rFonts w:eastAsia="Times New Roman"/>
          <w:color w:val="000000"/>
          <w:szCs w:val="24"/>
        </w:rPr>
        <w:t xml:space="preserve"> </w:t>
      </w:r>
      <w:r w:rsidRPr="00C03061">
        <w:rPr>
          <w:rFonts w:eastAsia="Times New Roman"/>
          <w:bCs/>
          <w:color w:val="000000"/>
          <w:szCs w:val="24"/>
        </w:rPr>
        <w:t xml:space="preserve">Ανδρέα </w:t>
      </w:r>
      <w:proofErr w:type="spellStart"/>
      <w:r w:rsidRPr="00C03061">
        <w:rPr>
          <w:rFonts w:eastAsia="Times New Roman"/>
          <w:bCs/>
          <w:color w:val="000000"/>
          <w:szCs w:val="24"/>
        </w:rPr>
        <w:t>Κατσανιώτη</w:t>
      </w:r>
      <w:proofErr w:type="spellEnd"/>
      <w:r>
        <w:rPr>
          <w:rFonts w:eastAsia="Times New Roman"/>
          <w:b/>
          <w:bCs/>
          <w:color w:val="000000"/>
          <w:szCs w:val="24"/>
        </w:rPr>
        <w:t xml:space="preserve"> </w:t>
      </w:r>
      <w:r w:rsidRPr="00BC5CCD">
        <w:rPr>
          <w:rFonts w:eastAsia="Times New Roman"/>
          <w:color w:val="000000"/>
          <w:szCs w:val="24"/>
        </w:rPr>
        <w:lastRenderedPageBreak/>
        <w:t>προς τον Υπουργό</w:t>
      </w:r>
      <w:r>
        <w:rPr>
          <w:rFonts w:eastAsia="Times New Roman"/>
          <w:color w:val="000000"/>
          <w:szCs w:val="24"/>
        </w:rPr>
        <w:t xml:space="preserve"> </w:t>
      </w:r>
      <w:r w:rsidRPr="00C03061">
        <w:rPr>
          <w:rFonts w:eastAsia="Times New Roman"/>
          <w:bCs/>
          <w:color w:val="000000"/>
          <w:szCs w:val="24"/>
        </w:rPr>
        <w:t>Εθνικής Άμυνας,</w:t>
      </w:r>
      <w:r>
        <w:rPr>
          <w:rFonts w:eastAsia="Times New Roman"/>
          <w:bCs/>
          <w:color w:val="000000"/>
          <w:szCs w:val="24"/>
        </w:rPr>
        <w:t xml:space="preserve"> </w:t>
      </w:r>
      <w:r w:rsidRPr="00BC5CCD">
        <w:rPr>
          <w:rFonts w:eastAsia="Times New Roman"/>
          <w:color w:val="000000"/>
          <w:szCs w:val="24"/>
        </w:rPr>
        <w:t>με θέμα: «Αναξιοποίητο παραμένει το πρώην 409 ΓΣΝ Πατρών».</w:t>
      </w:r>
    </w:p>
    <w:p w14:paraId="184FDD29"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2. </w:t>
      </w:r>
      <w:r w:rsidRPr="00BC5CCD">
        <w:rPr>
          <w:rFonts w:eastAsia="Times New Roman"/>
          <w:color w:val="000000"/>
          <w:szCs w:val="24"/>
        </w:rPr>
        <w:t xml:space="preserve">Η με αριθμό 127/5-11-2018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του Βουλευτή Δωδεκανήσου της Νέας Δημοκρατίας κ.</w:t>
      </w:r>
      <w:r>
        <w:rPr>
          <w:rFonts w:eastAsia="Times New Roman"/>
          <w:color w:val="000000"/>
          <w:szCs w:val="24"/>
        </w:rPr>
        <w:t xml:space="preserve"> </w:t>
      </w:r>
      <w:r w:rsidRPr="00C03061">
        <w:rPr>
          <w:rFonts w:eastAsia="Times New Roman"/>
          <w:bCs/>
          <w:color w:val="000000"/>
          <w:szCs w:val="24"/>
        </w:rPr>
        <w:t xml:space="preserve">Εμμανουήλ </w:t>
      </w:r>
      <w:proofErr w:type="spellStart"/>
      <w:r w:rsidRPr="00C03061">
        <w:rPr>
          <w:rFonts w:eastAsia="Times New Roman"/>
          <w:bCs/>
          <w:color w:val="000000"/>
          <w:szCs w:val="24"/>
        </w:rPr>
        <w:t>Κόνσολα</w:t>
      </w:r>
      <w:proofErr w:type="spellEnd"/>
      <w:r>
        <w:rPr>
          <w:rFonts w:eastAsia="Times New Roman"/>
          <w:bCs/>
          <w:color w:val="000000"/>
          <w:szCs w:val="24"/>
        </w:rPr>
        <w:t xml:space="preserve"> </w:t>
      </w:r>
      <w:r w:rsidRPr="00BC5CCD">
        <w:rPr>
          <w:rFonts w:eastAsia="Times New Roman"/>
          <w:color w:val="000000"/>
          <w:szCs w:val="24"/>
        </w:rPr>
        <w:t>προς τον Υπουργό</w:t>
      </w:r>
      <w:r>
        <w:rPr>
          <w:rFonts w:eastAsia="Times New Roman"/>
          <w:color w:val="000000"/>
          <w:szCs w:val="24"/>
        </w:rPr>
        <w:t xml:space="preserve"> </w:t>
      </w:r>
      <w:r w:rsidRPr="00C03061">
        <w:rPr>
          <w:rFonts w:eastAsia="Times New Roman"/>
          <w:bCs/>
          <w:color w:val="000000"/>
          <w:szCs w:val="24"/>
        </w:rPr>
        <w:t>Οικονομικών,</w:t>
      </w:r>
      <w:r>
        <w:rPr>
          <w:rFonts w:eastAsia="Times New Roman"/>
          <w:color w:val="000000"/>
          <w:szCs w:val="24"/>
        </w:rPr>
        <w:t xml:space="preserve"> </w:t>
      </w:r>
      <w:r w:rsidRPr="00BC5CCD">
        <w:rPr>
          <w:rFonts w:eastAsia="Times New Roman"/>
          <w:color w:val="000000"/>
          <w:szCs w:val="24"/>
        </w:rPr>
        <w:t xml:space="preserve">με θέμα: «Παραχώρηση στο </w:t>
      </w:r>
      <w:proofErr w:type="spellStart"/>
      <w:r>
        <w:rPr>
          <w:rFonts w:eastAsia="Times New Roman"/>
          <w:color w:val="000000"/>
          <w:szCs w:val="24"/>
        </w:rPr>
        <w:t>υ</w:t>
      </w:r>
      <w:r w:rsidRPr="00BC5CCD">
        <w:rPr>
          <w:rFonts w:eastAsia="Times New Roman"/>
          <w:color w:val="000000"/>
          <w:szCs w:val="24"/>
        </w:rPr>
        <w:t>περταμείο</w:t>
      </w:r>
      <w:proofErr w:type="spellEnd"/>
      <w:r w:rsidRPr="00BC5CCD">
        <w:rPr>
          <w:rFonts w:eastAsia="Times New Roman"/>
          <w:color w:val="000000"/>
          <w:szCs w:val="24"/>
        </w:rPr>
        <w:t xml:space="preserve"> ακ</w:t>
      </w:r>
      <w:r w:rsidRPr="00BC5CCD">
        <w:rPr>
          <w:rFonts w:eastAsia="Times New Roman"/>
          <w:color w:val="000000"/>
          <w:szCs w:val="24"/>
        </w:rPr>
        <w:t xml:space="preserve">ινήτων του </w:t>
      </w:r>
      <w:r>
        <w:rPr>
          <w:rFonts w:eastAsia="Times New Roman"/>
          <w:color w:val="000000"/>
          <w:szCs w:val="24"/>
        </w:rPr>
        <w:t>δ</w:t>
      </w:r>
      <w:r w:rsidRPr="00BC5CCD">
        <w:rPr>
          <w:rFonts w:eastAsia="Times New Roman"/>
          <w:color w:val="000000"/>
          <w:szCs w:val="24"/>
        </w:rPr>
        <w:t>ημοσίου στα Δωδεκάνησα».</w:t>
      </w:r>
    </w:p>
    <w:p w14:paraId="184FDD2A"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3. </w:t>
      </w:r>
      <w:r w:rsidRPr="00BC5CCD">
        <w:rPr>
          <w:rFonts w:eastAsia="Times New Roman"/>
          <w:color w:val="000000"/>
          <w:szCs w:val="24"/>
        </w:rPr>
        <w:t>Η με αριθμό 129/5</w:t>
      </w:r>
      <w:r>
        <w:rPr>
          <w:rFonts w:eastAsia="Times New Roman"/>
          <w:color w:val="000000"/>
          <w:szCs w:val="24"/>
        </w:rPr>
        <w:t xml:space="preserve">-11-2018 </w:t>
      </w:r>
      <w:r>
        <w:rPr>
          <w:rFonts w:eastAsia="Times New Roman"/>
          <w:color w:val="000000"/>
          <w:szCs w:val="24"/>
        </w:rPr>
        <w:t>ε</w:t>
      </w:r>
      <w:r>
        <w:rPr>
          <w:rFonts w:eastAsia="Times New Roman"/>
          <w:color w:val="000000"/>
          <w:szCs w:val="24"/>
        </w:rPr>
        <w:t xml:space="preserve">πίκαιρη </w:t>
      </w:r>
      <w:r>
        <w:rPr>
          <w:rFonts w:eastAsia="Times New Roman"/>
          <w:color w:val="000000"/>
          <w:szCs w:val="24"/>
        </w:rPr>
        <w:t>ε</w:t>
      </w:r>
      <w:r>
        <w:rPr>
          <w:rFonts w:eastAsia="Times New Roman"/>
          <w:color w:val="000000"/>
          <w:szCs w:val="24"/>
        </w:rPr>
        <w:t>ρώτηση του Βουλευτή Αρκαδίας</w:t>
      </w:r>
      <w:r w:rsidRPr="00BC5CCD">
        <w:rPr>
          <w:rFonts w:eastAsia="Times New Roman"/>
          <w:color w:val="000000"/>
          <w:szCs w:val="24"/>
        </w:rPr>
        <w:t xml:space="preserve"> της Δημοκρατικής Συμπαράταξης ΠΑΣΟΚ</w:t>
      </w:r>
      <w:r>
        <w:rPr>
          <w:rFonts w:eastAsia="Times New Roman"/>
          <w:color w:val="000000"/>
          <w:szCs w:val="24"/>
        </w:rPr>
        <w:t xml:space="preserve"> - </w:t>
      </w:r>
      <w:r w:rsidRPr="00BC5CCD">
        <w:rPr>
          <w:rFonts w:eastAsia="Times New Roman"/>
          <w:color w:val="000000"/>
          <w:szCs w:val="24"/>
        </w:rPr>
        <w:t>ΔΗΜΑΡ κ.</w:t>
      </w:r>
      <w:r>
        <w:rPr>
          <w:rFonts w:eastAsia="Times New Roman"/>
          <w:color w:val="000000"/>
          <w:szCs w:val="24"/>
        </w:rPr>
        <w:t xml:space="preserve"> </w:t>
      </w:r>
      <w:r w:rsidRPr="00C03061">
        <w:rPr>
          <w:rFonts w:eastAsia="Times New Roman"/>
          <w:bCs/>
          <w:color w:val="000000"/>
          <w:szCs w:val="24"/>
        </w:rPr>
        <w:t>Οδυσσέα Κωνσταντινόπουλου</w:t>
      </w:r>
      <w:r>
        <w:rPr>
          <w:rFonts w:eastAsia="Times New Roman"/>
          <w:color w:val="000000"/>
          <w:szCs w:val="24"/>
        </w:rPr>
        <w:t xml:space="preserve"> </w:t>
      </w:r>
      <w:r w:rsidRPr="00BC5CCD">
        <w:rPr>
          <w:rFonts w:eastAsia="Times New Roman"/>
          <w:color w:val="000000"/>
          <w:szCs w:val="24"/>
        </w:rPr>
        <w:t>προς τον Υπουργό</w:t>
      </w:r>
      <w:r>
        <w:rPr>
          <w:rFonts w:eastAsia="Times New Roman"/>
          <w:color w:val="000000"/>
          <w:szCs w:val="24"/>
        </w:rPr>
        <w:t xml:space="preserve"> </w:t>
      </w:r>
      <w:r w:rsidRPr="00C03061">
        <w:rPr>
          <w:rFonts w:eastAsia="Times New Roman"/>
          <w:bCs/>
          <w:color w:val="000000"/>
          <w:szCs w:val="24"/>
        </w:rPr>
        <w:t>Οικονομικών,</w:t>
      </w:r>
      <w:r>
        <w:rPr>
          <w:rFonts w:eastAsia="Times New Roman"/>
          <w:bCs/>
          <w:color w:val="000000"/>
          <w:szCs w:val="24"/>
        </w:rPr>
        <w:t xml:space="preserve"> </w:t>
      </w:r>
      <w:r w:rsidRPr="00BC5CCD">
        <w:rPr>
          <w:rFonts w:eastAsia="Times New Roman"/>
          <w:color w:val="000000"/>
          <w:szCs w:val="24"/>
        </w:rPr>
        <w:t xml:space="preserve">με θέμα: «Διαδικασία </w:t>
      </w:r>
      <w:proofErr w:type="spellStart"/>
      <w:r w:rsidRPr="00BC5CCD">
        <w:rPr>
          <w:rFonts w:eastAsia="Times New Roman"/>
          <w:color w:val="000000"/>
          <w:szCs w:val="24"/>
        </w:rPr>
        <w:t>αδειοδότησης</w:t>
      </w:r>
      <w:proofErr w:type="spellEnd"/>
      <w:r w:rsidRPr="00BC5CCD">
        <w:rPr>
          <w:rFonts w:eastAsia="Times New Roman"/>
          <w:color w:val="000000"/>
          <w:szCs w:val="24"/>
        </w:rPr>
        <w:t xml:space="preserve"> και </w:t>
      </w:r>
      <w:r w:rsidRPr="00BC5CCD">
        <w:rPr>
          <w:rFonts w:eastAsia="Times New Roman"/>
          <w:color w:val="000000"/>
          <w:szCs w:val="24"/>
        </w:rPr>
        <w:t xml:space="preserve">αναδρομικής φορολόγησης των εταιριών διαδικτυακού </w:t>
      </w:r>
      <w:proofErr w:type="spellStart"/>
      <w:r w:rsidRPr="00BC5CCD">
        <w:rPr>
          <w:rFonts w:eastAsia="Times New Roman"/>
          <w:color w:val="000000"/>
          <w:szCs w:val="24"/>
        </w:rPr>
        <w:t>στοιχηματισμού</w:t>
      </w:r>
      <w:proofErr w:type="spellEnd"/>
      <w:r w:rsidRPr="00BC5CCD">
        <w:rPr>
          <w:rFonts w:eastAsia="Times New Roman"/>
          <w:color w:val="000000"/>
          <w:szCs w:val="24"/>
        </w:rPr>
        <w:t>».</w:t>
      </w:r>
    </w:p>
    <w:p w14:paraId="184FDD2B"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4. </w:t>
      </w:r>
      <w:r w:rsidRPr="00BC5CCD">
        <w:rPr>
          <w:rFonts w:eastAsia="Times New Roman"/>
          <w:color w:val="000000"/>
          <w:szCs w:val="24"/>
        </w:rPr>
        <w:t>Η με αριθμό 132/</w:t>
      </w:r>
      <w:r>
        <w:rPr>
          <w:rFonts w:eastAsia="Times New Roman"/>
          <w:color w:val="000000"/>
          <w:szCs w:val="24"/>
        </w:rPr>
        <w:t xml:space="preserve">6-11-2018 </w:t>
      </w:r>
      <w:r>
        <w:rPr>
          <w:rFonts w:eastAsia="Times New Roman"/>
          <w:color w:val="000000"/>
          <w:szCs w:val="24"/>
        </w:rPr>
        <w:t>ε</w:t>
      </w:r>
      <w:r>
        <w:rPr>
          <w:rFonts w:eastAsia="Times New Roman"/>
          <w:color w:val="000000"/>
          <w:szCs w:val="24"/>
        </w:rPr>
        <w:t xml:space="preserve">πίκαιρη </w:t>
      </w:r>
      <w:r>
        <w:rPr>
          <w:rFonts w:eastAsia="Times New Roman"/>
          <w:color w:val="000000"/>
          <w:szCs w:val="24"/>
        </w:rPr>
        <w:t>ε</w:t>
      </w:r>
      <w:r>
        <w:rPr>
          <w:rFonts w:eastAsia="Times New Roman"/>
          <w:color w:val="000000"/>
          <w:szCs w:val="24"/>
        </w:rPr>
        <w:t xml:space="preserve">ρώτηση του Βουλευτή Α΄ Θεσσαλονίκης </w:t>
      </w:r>
      <w:r w:rsidRPr="00BC5CCD">
        <w:rPr>
          <w:rFonts w:eastAsia="Times New Roman"/>
          <w:color w:val="000000"/>
          <w:szCs w:val="24"/>
        </w:rPr>
        <w:t>της Ένωσης Κεντρώων κ.</w:t>
      </w:r>
      <w:r>
        <w:rPr>
          <w:rFonts w:eastAsia="Times New Roman"/>
          <w:color w:val="000000"/>
          <w:szCs w:val="24"/>
        </w:rPr>
        <w:t xml:space="preserve"> </w:t>
      </w:r>
      <w:r w:rsidRPr="00C03061">
        <w:rPr>
          <w:rFonts w:eastAsia="Times New Roman"/>
          <w:bCs/>
          <w:color w:val="000000"/>
          <w:szCs w:val="24"/>
        </w:rPr>
        <w:t xml:space="preserve">Ιωάννη </w:t>
      </w:r>
      <w:proofErr w:type="spellStart"/>
      <w:r w:rsidRPr="00C03061">
        <w:rPr>
          <w:rFonts w:eastAsia="Times New Roman"/>
          <w:bCs/>
          <w:color w:val="000000"/>
          <w:szCs w:val="24"/>
        </w:rPr>
        <w:t>Σαρίδη</w:t>
      </w:r>
      <w:proofErr w:type="spellEnd"/>
      <w:r>
        <w:rPr>
          <w:rFonts w:eastAsia="Times New Roman"/>
          <w:bCs/>
          <w:color w:val="000000"/>
          <w:szCs w:val="24"/>
        </w:rPr>
        <w:t xml:space="preserve"> </w:t>
      </w:r>
      <w:r w:rsidRPr="00BC5CCD">
        <w:rPr>
          <w:rFonts w:eastAsia="Times New Roman"/>
          <w:color w:val="000000"/>
          <w:szCs w:val="24"/>
        </w:rPr>
        <w:t>προς τον Υπουργό</w:t>
      </w:r>
      <w:r>
        <w:rPr>
          <w:rFonts w:eastAsia="Times New Roman"/>
          <w:color w:val="000000"/>
          <w:szCs w:val="24"/>
        </w:rPr>
        <w:t xml:space="preserve"> </w:t>
      </w:r>
      <w:r w:rsidRPr="00C03061">
        <w:rPr>
          <w:rFonts w:eastAsia="Times New Roman"/>
          <w:bCs/>
          <w:color w:val="000000"/>
          <w:szCs w:val="24"/>
        </w:rPr>
        <w:t>Οικονομικών,</w:t>
      </w:r>
      <w:r>
        <w:rPr>
          <w:rFonts w:eastAsia="Times New Roman"/>
          <w:color w:val="000000"/>
          <w:szCs w:val="24"/>
        </w:rPr>
        <w:t xml:space="preserve"> </w:t>
      </w:r>
      <w:r w:rsidRPr="00BC5CCD">
        <w:rPr>
          <w:rFonts w:eastAsia="Times New Roman"/>
          <w:color w:val="000000"/>
          <w:szCs w:val="24"/>
        </w:rPr>
        <w:t xml:space="preserve">με θέμα: «Αξιοποίηση του λογαριασμού της </w:t>
      </w:r>
      <w:r w:rsidRPr="00BC5CCD">
        <w:rPr>
          <w:rFonts w:eastAsia="Times New Roman"/>
          <w:color w:val="000000"/>
          <w:szCs w:val="24"/>
        </w:rPr>
        <w:t>εισφοράς του ν128/75 για την αρωγή των πυρόπ</w:t>
      </w:r>
      <w:r>
        <w:rPr>
          <w:rFonts w:eastAsia="Times New Roman"/>
          <w:color w:val="000000"/>
          <w:szCs w:val="24"/>
        </w:rPr>
        <w:t xml:space="preserve">ληκτων της </w:t>
      </w:r>
      <w:r>
        <w:rPr>
          <w:rFonts w:eastAsia="Times New Roman"/>
          <w:color w:val="000000"/>
          <w:szCs w:val="24"/>
        </w:rPr>
        <w:t>α</w:t>
      </w:r>
      <w:r>
        <w:rPr>
          <w:rFonts w:eastAsia="Times New Roman"/>
          <w:color w:val="000000"/>
          <w:szCs w:val="24"/>
        </w:rPr>
        <w:t>νατολικής Αττικής».</w:t>
      </w:r>
    </w:p>
    <w:p w14:paraId="184FDD2C"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lastRenderedPageBreak/>
        <w:t xml:space="preserve">5. </w:t>
      </w:r>
      <w:r w:rsidRPr="00BC5CCD">
        <w:rPr>
          <w:rFonts w:eastAsia="Times New Roman"/>
          <w:color w:val="000000"/>
          <w:szCs w:val="24"/>
        </w:rPr>
        <w:t xml:space="preserve">Η με αριθμό 136/6-11-2018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του ΣΤ΄ Αντιπροέδρου της Βουλής και Βουλευτή Λ</w:t>
      </w:r>
      <w:r>
        <w:rPr>
          <w:rFonts w:eastAsia="Times New Roman"/>
          <w:color w:val="000000"/>
          <w:szCs w:val="24"/>
        </w:rPr>
        <w:t>α</w:t>
      </w:r>
      <w:r w:rsidRPr="00BC5CCD">
        <w:rPr>
          <w:rFonts w:eastAsia="Times New Roman"/>
          <w:color w:val="000000"/>
          <w:szCs w:val="24"/>
        </w:rPr>
        <w:t>ρ</w:t>
      </w:r>
      <w:r>
        <w:rPr>
          <w:rFonts w:eastAsia="Times New Roman"/>
          <w:color w:val="000000"/>
          <w:szCs w:val="24"/>
        </w:rPr>
        <w:t>ί</w:t>
      </w:r>
      <w:r w:rsidRPr="00BC5CCD">
        <w:rPr>
          <w:rFonts w:eastAsia="Times New Roman"/>
          <w:color w:val="000000"/>
          <w:szCs w:val="24"/>
        </w:rPr>
        <w:t>σ</w:t>
      </w:r>
      <w:r>
        <w:rPr>
          <w:rFonts w:eastAsia="Times New Roman"/>
          <w:color w:val="000000"/>
          <w:szCs w:val="24"/>
        </w:rPr>
        <w:t>η</w:t>
      </w:r>
      <w:r w:rsidRPr="00BC5CCD">
        <w:rPr>
          <w:rFonts w:eastAsia="Times New Roman"/>
          <w:color w:val="000000"/>
          <w:szCs w:val="24"/>
        </w:rPr>
        <w:t>ς του Κομμουνιστικού Κόμματος Ελλάδ</w:t>
      </w:r>
      <w:r>
        <w:rPr>
          <w:rFonts w:eastAsia="Times New Roman"/>
          <w:color w:val="000000"/>
          <w:szCs w:val="24"/>
        </w:rPr>
        <w:t>α</w:t>
      </w:r>
      <w:r w:rsidRPr="00BC5CCD">
        <w:rPr>
          <w:rFonts w:eastAsia="Times New Roman"/>
          <w:color w:val="000000"/>
          <w:szCs w:val="24"/>
        </w:rPr>
        <w:t>ς κ.</w:t>
      </w:r>
      <w:r>
        <w:rPr>
          <w:rFonts w:eastAsia="Times New Roman"/>
          <w:color w:val="000000"/>
          <w:szCs w:val="24"/>
        </w:rPr>
        <w:t xml:space="preserve"> </w:t>
      </w:r>
      <w:r w:rsidRPr="00C03061">
        <w:rPr>
          <w:rFonts w:eastAsia="Times New Roman"/>
          <w:bCs/>
          <w:color w:val="000000"/>
          <w:szCs w:val="24"/>
        </w:rPr>
        <w:t xml:space="preserve">Γεωργίου </w:t>
      </w:r>
      <w:proofErr w:type="spellStart"/>
      <w:r w:rsidRPr="00C03061">
        <w:rPr>
          <w:rFonts w:eastAsia="Times New Roman"/>
          <w:bCs/>
          <w:color w:val="000000"/>
          <w:szCs w:val="24"/>
        </w:rPr>
        <w:t>Λαμπρούλη</w:t>
      </w:r>
      <w:proofErr w:type="spellEnd"/>
      <w:r>
        <w:rPr>
          <w:rFonts w:eastAsia="Times New Roman"/>
          <w:bCs/>
          <w:color w:val="000000"/>
          <w:szCs w:val="24"/>
        </w:rPr>
        <w:t xml:space="preserve"> </w:t>
      </w:r>
      <w:r w:rsidRPr="00BC5CCD">
        <w:rPr>
          <w:rFonts w:eastAsia="Times New Roman"/>
          <w:color w:val="000000"/>
          <w:szCs w:val="24"/>
        </w:rPr>
        <w:t>προς τον Υπουργό</w:t>
      </w:r>
      <w:r>
        <w:rPr>
          <w:rFonts w:eastAsia="Times New Roman"/>
          <w:color w:val="000000"/>
          <w:szCs w:val="24"/>
        </w:rPr>
        <w:t xml:space="preserve"> </w:t>
      </w:r>
      <w:r w:rsidRPr="00C03061">
        <w:rPr>
          <w:rFonts w:eastAsia="Times New Roman"/>
          <w:bCs/>
          <w:color w:val="000000"/>
          <w:szCs w:val="24"/>
        </w:rPr>
        <w:t>Οικονο</w:t>
      </w:r>
      <w:r w:rsidRPr="00C03061">
        <w:rPr>
          <w:rFonts w:eastAsia="Times New Roman"/>
          <w:bCs/>
          <w:color w:val="000000"/>
          <w:szCs w:val="24"/>
        </w:rPr>
        <w:t>μικών,</w:t>
      </w:r>
      <w:r>
        <w:rPr>
          <w:rFonts w:eastAsia="Times New Roman"/>
          <w:b/>
          <w:bCs/>
          <w:color w:val="000000"/>
          <w:szCs w:val="24"/>
        </w:rPr>
        <w:t xml:space="preserve"> </w:t>
      </w:r>
      <w:r w:rsidRPr="00BC5CCD">
        <w:rPr>
          <w:rFonts w:eastAsia="Times New Roman"/>
          <w:color w:val="000000"/>
          <w:szCs w:val="24"/>
        </w:rPr>
        <w:t>με θέμα: «Για τους απολυμένους εργαζόμενους των Ενώσεων Αγροτικών Συνεταιρισμών (ΕΑΣ) Λάρισας, Ελασσόνας, Φαρσάλων».</w:t>
      </w:r>
    </w:p>
    <w:p w14:paraId="184FDD2D"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6. </w:t>
      </w:r>
      <w:r w:rsidRPr="00BC5CCD">
        <w:rPr>
          <w:rFonts w:eastAsia="Times New Roman"/>
          <w:color w:val="000000"/>
          <w:szCs w:val="24"/>
        </w:rPr>
        <w:t xml:space="preserve">Η με αριθμό 128/5-11-2018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του Βουλευτή Β΄ Αθηνών της Νέας Δημοκρατίας κ.</w:t>
      </w:r>
      <w:r>
        <w:rPr>
          <w:rFonts w:eastAsia="Times New Roman"/>
          <w:color w:val="000000"/>
          <w:szCs w:val="24"/>
        </w:rPr>
        <w:t xml:space="preserve"> </w:t>
      </w:r>
      <w:r w:rsidRPr="00C03061">
        <w:rPr>
          <w:rFonts w:eastAsia="Times New Roman"/>
          <w:bCs/>
          <w:color w:val="000000"/>
          <w:szCs w:val="24"/>
        </w:rPr>
        <w:t>Σπυρίδωνος</w:t>
      </w:r>
      <w:r>
        <w:rPr>
          <w:rFonts w:eastAsia="Times New Roman"/>
          <w:bCs/>
          <w:color w:val="000000"/>
          <w:szCs w:val="24"/>
        </w:rPr>
        <w:t xml:space="preserve"> </w:t>
      </w:r>
      <w:r w:rsidRPr="00C03061">
        <w:rPr>
          <w:rFonts w:eastAsia="Times New Roman"/>
          <w:bCs/>
          <w:color w:val="000000"/>
          <w:szCs w:val="24"/>
        </w:rPr>
        <w:t>-</w:t>
      </w:r>
      <w:r>
        <w:rPr>
          <w:rFonts w:eastAsia="Times New Roman"/>
          <w:color w:val="000000"/>
          <w:szCs w:val="24"/>
        </w:rPr>
        <w:t xml:space="preserve"> </w:t>
      </w:r>
      <w:proofErr w:type="spellStart"/>
      <w:r>
        <w:rPr>
          <w:rFonts w:eastAsia="Times New Roman"/>
          <w:bCs/>
          <w:color w:val="000000"/>
          <w:szCs w:val="24"/>
        </w:rPr>
        <w:t>Α</w:t>
      </w:r>
      <w:r>
        <w:rPr>
          <w:rFonts w:eastAsia="Times New Roman"/>
          <w:bCs/>
          <w:color w:val="000000"/>
          <w:szCs w:val="24"/>
        </w:rPr>
        <w:t>δ</w:t>
      </w:r>
      <w:r>
        <w:rPr>
          <w:rFonts w:eastAsia="Times New Roman"/>
          <w:bCs/>
          <w:color w:val="000000"/>
          <w:szCs w:val="24"/>
        </w:rPr>
        <w:t>ώ</w:t>
      </w:r>
      <w:r>
        <w:rPr>
          <w:rFonts w:eastAsia="Times New Roman"/>
          <w:bCs/>
          <w:color w:val="000000"/>
          <w:szCs w:val="24"/>
        </w:rPr>
        <w:t>νι</w:t>
      </w:r>
      <w:r>
        <w:rPr>
          <w:rFonts w:eastAsia="Times New Roman"/>
          <w:bCs/>
          <w:color w:val="000000"/>
          <w:szCs w:val="24"/>
        </w:rPr>
        <w:t>δος</w:t>
      </w:r>
      <w:proofErr w:type="spellEnd"/>
      <w:r>
        <w:rPr>
          <w:rFonts w:eastAsia="Times New Roman"/>
          <w:bCs/>
          <w:color w:val="000000"/>
          <w:szCs w:val="24"/>
        </w:rPr>
        <w:t xml:space="preserve"> Γεωργιάδη </w:t>
      </w:r>
      <w:r>
        <w:rPr>
          <w:rFonts w:eastAsia="Times New Roman"/>
          <w:color w:val="000000"/>
          <w:szCs w:val="24"/>
        </w:rPr>
        <w:t>προς το</w:t>
      </w:r>
      <w:r>
        <w:rPr>
          <w:rFonts w:eastAsia="Times New Roman"/>
          <w:color w:val="000000"/>
          <w:szCs w:val="24"/>
        </w:rPr>
        <w:t xml:space="preserve">ν Υπουργό </w:t>
      </w:r>
      <w:r w:rsidRPr="00C03061">
        <w:rPr>
          <w:rFonts w:eastAsia="Times New Roman"/>
          <w:bCs/>
          <w:color w:val="000000"/>
          <w:szCs w:val="24"/>
        </w:rPr>
        <w:t>Υγείας,</w:t>
      </w:r>
      <w:r>
        <w:rPr>
          <w:rFonts w:eastAsia="Times New Roman"/>
          <w:b/>
          <w:bCs/>
          <w:color w:val="000000"/>
          <w:szCs w:val="24"/>
        </w:rPr>
        <w:t xml:space="preserve"> </w:t>
      </w:r>
      <w:r w:rsidRPr="00BC5CCD">
        <w:rPr>
          <w:rFonts w:eastAsia="Times New Roman"/>
          <w:color w:val="000000"/>
          <w:szCs w:val="24"/>
        </w:rPr>
        <w:t xml:space="preserve">σχετικά με το </w:t>
      </w:r>
      <w:proofErr w:type="spellStart"/>
      <w:r w:rsidRPr="00BC5CCD">
        <w:rPr>
          <w:rFonts w:eastAsia="Times New Roman"/>
          <w:color w:val="000000"/>
          <w:szCs w:val="24"/>
        </w:rPr>
        <w:t>ραδιοφάρμακο</w:t>
      </w:r>
      <w:proofErr w:type="spellEnd"/>
      <w:r w:rsidRPr="00BC5CCD">
        <w:rPr>
          <w:rFonts w:eastAsia="Times New Roman"/>
          <w:color w:val="000000"/>
          <w:szCs w:val="24"/>
        </w:rPr>
        <w:t>.</w:t>
      </w:r>
    </w:p>
    <w:p w14:paraId="184FDD2E"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7. </w:t>
      </w:r>
      <w:r w:rsidRPr="00BC5CCD">
        <w:rPr>
          <w:rFonts w:eastAsia="Times New Roman"/>
          <w:color w:val="000000"/>
          <w:szCs w:val="24"/>
        </w:rPr>
        <w:t xml:space="preserve">Η με αριθμό 131/6-11-2018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του Βουλευτή Ηλείας της Δημοκρατικής Συμπαράταξης ΠΑΣΟΚ</w:t>
      </w:r>
      <w:r>
        <w:rPr>
          <w:rFonts w:eastAsia="Times New Roman"/>
          <w:color w:val="000000"/>
          <w:szCs w:val="24"/>
        </w:rPr>
        <w:t xml:space="preserve"> - </w:t>
      </w:r>
      <w:r w:rsidRPr="00BC5CCD">
        <w:rPr>
          <w:rFonts w:eastAsia="Times New Roman"/>
          <w:color w:val="000000"/>
          <w:szCs w:val="24"/>
        </w:rPr>
        <w:t>ΔΗΜΑΡ κ.</w:t>
      </w:r>
      <w:r>
        <w:rPr>
          <w:rFonts w:eastAsia="Times New Roman"/>
          <w:color w:val="000000"/>
          <w:szCs w:val="24"/>
        </w:rPr>
        <w:t xml:space="preserve"> </w:t>
      </w:r>
      <w:r w:rsidRPr="00C03061">
        <w:rPr>
          <w:rFonts w:eastAsia="Times New Roman"/>
          <w:bCs/>
          <w:color w:val="000000"/>
          <w:szCs w:val="24"/>
        </w:rPr>
        <w:t>Γιάννη Κουτσούκου</w:t>
      </w:r>
      <w:r>
        <w:rPr>
          <w:rFonts w:eastAsia="Times New Roman"/>
          <w:b/>
          <w:bCs/>
          <w:color w:val="000000"/>
          <w:szCs w:val="24"/>
        </w:rPr>
        <w:t xml:space="preserve"> </w:t>
      </w:r>
      <w:r>
        <w:rPr>
          <w:rFonts w:eastAsia="Times New Roman"/>
          <w:color w:val="000000"/>
          <w:szCs w:val="24"/>
        </w:rPr>
        <w:t xml:space="preserve">προς τον Υπουργό </w:t>
      </w:r>
      <w:r w:rsidRPr="00C03061">
        <w:rPr>
          <w:rFonts w:eastAsia="Times New Roman"/>
          <w:bCs/>
          <w:color w:val="000000"/>
          <w:szCs w:val="24"/>
        </w:rPr>
        <w:t>Οικονομικών,</w:t>
      </w:r>
      <w:r>
        <w:rPr>
          <w:rFonts w:eastAsia="Times New Roman"/>
          <w:color w:val="000000"/>
          <w:szCs w:val="24"/>
        </w:rPr>
        <w:t xml:space="preserve"> </w:t>
      </w:r>
      <w:r w:rsidRPr="00BC5CCD">
        <w:rPr>
          <w:rFonts w:eastAsia="Times New Roman"/>
          <w:color w:val="000000"/>
          <w:szCs w:val="24"/>
        </w:rPr>
        <w:t xml:space="preserve">με θέμα: «Γιατί αρνείται να απαντήσει το </w:t>
      </w:r>
      <w:r w:rsidRPr="00BC5CCD">
        <w:rPr>
          <w:rFonts w:eastAsia="Times New Roman"/>
          <w:color w:val="000000"/>
          <w:szCs w:val="24"/>
        </w:rPr>
        <w:t>Υπουργείο Οικονομικών για το υπόλοιπο του “Ταμείου Μολυβιάτη”;». </w:t>
      </w:r>
    </w:p>
    <w:p w14:paraId="184FDD2F"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8. </w:t>
      </w:r>
      <w:r w:rsidRPr="00BC5CCD">
        <w:rPr>
          <w:rFonts w:eastAsia="Times New Roman"/>
          <w:color w:val="000000"/>
          <w:szCs w:val="24"/>
        </w:rPr>
        <w:t xml:space="preserve">Η με αριθμό 100/25-10-2018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της Βουλευτού Αττικής της Δημοκρατικής Συμπαράταξης ΠΑΣΟΚ</w:t>
      </w:r>
      <w:r>
        <w:rPr>
          <w:rFonts w:eastAsia="Times New Roman"/>
          <w:color w:val="000000"/>
          <w:szCs w:val="24"/>
        </w:rPr>
        <w:t xml:space="preserve"> - </w:t>
      </w:r>
      <w:r w:rsidRPr="00BC5CCD">
        <w:rPr>
          <w:rFonts w:eastAsia="Times New Roman"/>
          <w:color w:val="000000"/>
          <w:szCs w:val="24"/>
        </w:rPr>
        <w:t>ΔΗΜΑΡ κ</w:t>
      </w:r>
      <w:r>
        <w:rPr>
          <w:rFonts w:eastAsia="Times New Roman"/>
          <w:color w:val="000000"/>
          <w:szCs w:val="24"/>
        </w:rPr>
        <w:t>.</w:t>
      </w:r>
      <w:r>
        <w:rPr>
          <w:rFonts w:eastAsia="Times New Roman"/>
          <w:color w:val="000000"/>
          <w:szCs w:val="24"/>
        </w:rPr>
        <w:t xml:space="preserve"> </w:t>
      </w:r>
      <w:r w:rsidRPr="00C03061">
        <w:rPr>
          <w:rFonts w:eastAsia="Times New Roman"/>
          <w:bCs/>
          <w:color w:val="000000"/>
          <w:szCs w:val="24"/>
        </w:rPr>
        <w:t>Παρ</w:t>
      </w:r>
      <w:r>
        <w:rPr>
          <w:rFonts w:eastAsia="Times New Roman"/>
          <w:bCs/>
          <w:color w:val="000000"/>
          <w:szCs w:val="24"/>
        </w:rPr>
        <w:t xml:space="preserve">ασκευής </w:t>
      </w:r>
      <w:proofErr w:type="spellStart"/>
      <w:r>
        <w:rPr>
          <w:rFonts w:eastAsia="Times New Roman"/>
          <w:bCs/>
          <w:color w:val="000000"/>
          <w:szCs w:val="24"/>
        </w:rPr>
        <w:t>Χριστοφιλοπούλου</w:t>
      </w:r>
      <w:proofErr w:type="spellEnd"/>
      <w:r>
        <w:rPr>
          <w:rFonts w:eastAsia="Times New Roman"/>
          <w:bCs/>
          <w:color w:val="000000"/>
          <w:szCs w:val="24"/>
        </w:rPr>
        <w:t xml:space="preserve"> </w:t>
      </w:r>
      <w:r w:rsidRPr="00BC5CCD">
        <w:rPr>
          <w:rFonts w:eastAsia="Times New Roman"/>
          <w:color w:val="000000"/>
          <w:szCs w:val="24"/>
        </w:rPr>
        <w:t>προς την Υπουργό</w:t>
      </w:r>
      <w:r>
        <w:rPr>
          <w:rFonts w:eastAsia="Times New Roman"/>
          <w:color w:val="000000"/>
          <w:szCs w:val="24"/>
        </w:rPr>
        <w:t xml:space="preserve"> </w:t>
      </w:r>
      <w:r w:rsidRPr="00C03061">
        <w:rPr>
          <w:rFonts w:eastAsia="Times New Roman"/>
          <w:bCs/>
          <w:color w:val="000000"/>
          <w:szCs w:val="24"/>
        </w:rPr>
        <w:lastRenderedPageBreak/>
        <w:t>Προστασίας του Πολίτη,</w:t>
      </w:r>
      <w:r>
        <w:rPr>
          <w:rFonts w:eastAsia="Times New Roman"/>
          <w:bCs/>
          <w:color w:val="000000"/>
          <w:szCs w:val="24"/>
        </w:rPr>
        <w:t xml:space="preserve"> </w:t>
      </w:r>
      <w:r w:rsidRPr="00BC5CCD">
        <w:rPr>
          <w:rFonts w:eastAsia="Times New Roman"/>
          <w:color w:val="000000"/>
          <w:szCs w:val="24"/>
        </w:rPr>
        <w:t>με θέμ</w:t>
      </w:r>
      <w:r w:rsidRPr="00BC5CCD">
        <w:rPr>
          <w:rFonts w:eastAsia="Times New Roman"/>
          <w:color w:val="000000"/>
          <w:szCs w:val="24"/>
        </w:rPr>
        <w:t>α: «Με δεμένα χέρια η Ελληνική Αστυνομία ενώ ανθεί η παρανο</w:t>
      </w:r>
      <w:r>
        <w:rPr>
          <w:rFonts w:eastAsia="Times New Roman"/>
          <w:color w:val="000000"/>
          <w:szCs w:val="24"/>
        </w:rPr>
        <w:t xml:space="preserve">μία στα </w:t>
      </w:r>
      <w:r>
        <w:rPr>
          <w:rFonts w:eastAsia="Times New Roman"/>
          <w:color w:val="000000"/>
          <w:szCs w:val="24"/>
        </w:rPr>
        <w:t>ε</w:t>
      </w:r>
      <w:r>
        <w:rPr>
          <w:rFonts w:eastAsia="Times New Roman"/>
          <w:color w:val="000000"/>
          <w:szCs w:val="24"/>
        </w:rPr>
        <w:t xml:space="preserve">λληνικά </w:t>
      </w:r>
      <w:r>
        <w:rPr>
          <w:rFonts w:eastAsia="Times New Roman"/>
          <w:color w:val="000000"/>
          <w:szCs w:val="24"/>
        </w:rPr>
        <w:t>π</w:t>
      </w:r>
      <w:r>
        <w:rPr>
          <w:rFonts w:eastAsia="Times New Roman"/>
          <w:color w:val="000000"/>
          <w:szCs w:val="24"/>
        </w:rPr>
        <w:t>ανεπιστήμια».</w:t>
      </w:r>
      <w:r w:rsidRPr="00BC5CCD">
        <w:rPr>
          <w:rFonts w:eastAsia="Times New Roman"/>
          <w:color w:val="000000"/>
          <w:szCs w:val="24"/>
        </w:rPr>
        <w:t> </w:t>
      </w:r>
    </w:p>
    <w:p w14:paraId="184FDD30"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9. Η με αριθμό 99/24-10-2018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του Βουλευτή Επικρατείας του Λαϊκού Συνδέσμου</w:t>
      </w:r>
      <w:r>
        <w:rPr>
          <w:rFonts w:eastAsia="Times New Roman"/>
          <w:color w:val="000000"/>
          <w:szCs w:val="24"/>
        </w:rPr>
        <w:t xml:space="preserve"> - </w:t>
      </w:r>
      <w:r w:rsidRPr="00BC5CCD">
        <w:rPr>
          <w:rFonts w:eastAsia="Times New Roman"/>
          <w:color w:val="000000"/>
          <w:szCs w:val="24"/>
        </w:rPr>
        <w:t>Χρυσή</w:t>
      </w:r>
      <w:r>
        <w:rPr>
          <w:rFonts w:eastAsia="Times New Roman"/>
          <w:color w:val="000000"/>
          <w:szCs w:val="24"/>
        </w:rPr>
        <w:t xml:space="preserve"> Αυγή </w:t>
      </w:r>
      <w:r w:rsidRPr="00BC5CCD">
        <w:rPr>
          <w:rFonts w:eastAsia="Times New Roman"/>
          <w:color w:val="000000"/>
          <w:szCs w:val="24"/>
        </w:rPr>
        <w:t>κ.</w:t>
      </w:r>
      <w:r>
        <w:rPr>
          <w:rFonts w:eastAsia="Times New Roman"/>
          <w:color w:val="000000"/>
          <w:szCs w:val="24"/>
        </w:rPr>
        <w:t xml:space="preserve"> Χ</w:t>
      </w:r>
      <w:r w:rsidRPr="00C03061">
        <w:rPr>
          <w:rFonts w:eastAsia="Times New Roman"/>
          <w:bCs/>
          <w:color w:val="000000"/>
          <w:szCs w:val="24"/>
        </w:rPr>
        <w:t>ρήστου Παππά</w:t>
      </w:r>
      <w:r>
        <w:rPr>
          <w:rFonts w:eastAsia="Times New Roman"/>
          <w:color w:val="000000"/>
          <w:szCs w:val="24"/>
        </w:rPr>
        <w:t xml:space="preserve"> </w:t>
      </w:r>
      <w:r w:rsidRPr="00BC5CCD">
        <w:rPr>
          <w:rFonts w:eastAsia="Times New Roman"/>
          <w:color w:val="000000"/>
          <w:szCs w:val="24"/>
        </w:rPr>
        <w:t>προς τον Υπουργό</w:t>
      </w:r>
      <w:r>
        <w:rPr>
          <w:rFonts w:eastAsia="Times New Roman"/>
          <w:color w:val="000000"/>
          <w:szCs w:val="24"/>
        </w:rPr>
        <w:t xml:space="preserve"> </w:t>
      </w:r>
      <w:r w:rsidRPr="00C03061">
        <w:rPr>
          <w:rFonts w:eastAsia="Times New Roman"/>
          <w:bCs/>
          <w:color w:val="000000"/>
          <w:szCs w:val="24"/>
        </w:rPr>
        <w:t>Εθνικής Άμυνας,</w:t>
      </w:r>
      <w:r>
        <w:rPr>
          <w:rFonts w:eastAsia="Times New Roman"/>
          <w:color w:val="000000"/>
          <w:szCs w:val="24"/>
        </w:rPr>
        <w:t xml:space="preserve"> </w:t>
      </w:r>
      <w:r w:rsidRPr="00BC5CCD">
        <w:rPr>
          <w:rFonts w:eastAsia="Times New Roman"/>
          <w:color w:val="000000"/>
          <w:szCs w:val="24"/>
        </w:rPr>
        <w:t xml:space="preserve">με θέμα: </w:t>
      </w:r>
      <w:r w:rsidRPr="00BC5CCD">
        <w:rPr>
          <w:rFonts w:eastAsia="Times New Roman"/>
          <w:color w:val="000000"/>
          <w:szCs w:val="24"/>
        </w:rPr>
        <w:t>«Επιτακτική η ανάγκη αυξήσεως της στρατιωτικής θητείας».</w:t>
      </w:r>
    </w:p>
    <w:p w14:paraId="184FDD31"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10. Η με αριθμό 55/11-10-2018</w:t>
      </w:r>
      <w:r w:rsidRPr="00BC5CCD">
        <w:rPr>
          <w:rFonts w:eastAsia="Times New Roman"/>
          <w:color w:val="000000"/>
          <w:szCs w:val="24"/>
        </w:rPr>
        <w:t xml:space="preserve">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Pr>
          <w:rFonts w:eastAsia="Times New Roman"/>
          <w:color w:val="000000"/>
          <w:szCs w:val="24"/>
        </w:rPr>
        <w:t>ρώτηση του Βουλευτή Α΄ Πειραιώς</w:t>
      </w:r>
      <w:r w:rsidRPr="00BC5CCD">
        <w:rPr>
          <w:rFonts w:eastAsia="Times New Roman"/>
          <w:color w:val="000000"/>
          <w:szCs w:val="24"/>
        </w:rPr>
        <w:t xml:space="preserve"> του Λαϊκού Συνδέσμου</w:t>
      </w:r>
      <w:r>
        <w:rPr>
          <w:rFonts w:eastAsia="Times New Roman"/>
          <w:color w:val="000000"/>
          <w:szCs w:val="24"/>
        </w:rPr>
        <w:t xml:space="preserve"> - </w:t>
      </w:r>
      <w:r w:rsidRPr="00BC5CCD">
        <w:rPr>
          <w:rFonts w:eastAsia="Times New Roman"/>
          <w:color w:val="000000"/>
          <w:szCs w:val="24"/>
        </w:rPr>
        <w:t>Χρυσή</w:t>
      </w:r>
      <w:r>
        <w:rPr>
          <w:rFonts w:eastAsia="Times New Roman"/>
          <w:color w:val="000000"/>
          <w:szCs w:val="24"/>
        </w:rPr>
        <w:t xml:space="preserve"> Αυγή</w:t>
      </w:r>
      <w:r w:rsidRPr="00BC5CCD">
        <w:rPr>
          <w:rFonts w:eastAsia="Times New Roman"/>
          <w:color w:val="000000"/>
          <w:szCs w:val="24"/>
        </w:rPr>
        <w:t xml:space="preserve"> κ.</w:t>
      </w:r>
      <w:r>
        <w:rPr>
          <w:rFonts w:eastAsia="Times New Roman"/>
          <w:color w:val="000000"/>
          <w:szCs w:val="24"/>
        </w:rPr>
        <w:t xml:space="preserve"> </w:t>
      </w:r>
      <w:r w:rsidRPr="00C03061">
        <w:rPr>
          <w:rFonts w:eastAsia="Times New Roman"/>
          <w:bCs/>
          <w:color w:val="000000"/>
          <w:szCs w:val="24"/>
        </w:rPr>
        <w:t xml:space="preserve">Νικολάου </w:t>
      </w:r>
      <w:proofErr w:type="spellStart"/>
      <w:r w:rsidRPr="00C03061">
        <w:rPr>
          <w:rFonts w:eastAsia="Times New Roman"/>
          <w:bCs/>
          <w:color w:val="000000"/>
          <w:szCs w:val="24"/>
        </w:rPr>
        <w:t>Κούζηλου</w:t>
      </w:r>
      <w:proofErr w:type="spellEnd"/>
      <w:r>
        <w:rPr>
          <w:rFonts w:eastAsia="Times New Roman"/>
          <w:bCs/>
          <w:color w:val="000000"/>
          <w:szCs w:val="24"/>
        </w:rPr>
        <w:t xml:space="preserve"> </w:t>
      </w:r>
      <w:r w:rsidRPr="00BC5CCD">
        <w:rPr>
          <w:rFonts w:eastAsia="Times New Roman"/>
          <w:color w:val="000000"/>
          <w:szCs w:val="24"/>
        </w:rPr>
        <w:t>προς την Υπουργό</w:t>
      </w:r>
      <w:r>
        <w:rPr>
          <w:rFonts w:eastAsia="Times New Roman"/>
          <w:color w:val="000000"/>
          <w:szCs w:val="24"/>
        </w:rPr>
        <w:t xml:space="preserve"> </w:t>
      </w:r>
      <w:r w:rsidRPr="00C03061">
        <w:rPr>
          <w:rFonts w:eastAsia="Times New Roman"/>
          <w:bCs/>
          <w:color w:val="000000"/>
          <w:szCs w:val="24"/>
        </w:rPr>
        <w:t>Προστασίας του Πολίτη,</w:t>
      </w:r>
      <w:r>
        <w:rPr>
          <w:rFonts w:eastAsia="Times New Roman"/>
          <w:bCs/>
          <w:color w:val="000000"/>
          <w:szCs w:val="24"/>
        </w:rPr>
        <w:t xml:space="preserve"> </w:t>
      </w:r>
      <w:r w:rsidRPr="00BC5CCD">
        <w:rPr>
          <w:rFonts w:eastAsia="Times New Roman"/>
          <w:color w:val="000000"/>
          <w:szCs w:val="24"/>
        </w:rPr>
        <w:t xml:space="preserve">με θέμα: «Ανεξέλεγκτη η </w:t>
      </w:r>
      <w:r w:rsidRPr="00BC5CCD">
        <w:rPr>
          <w:rFonts w:eastAsia="Times New Roman"/>
          <w:color w:val="000000"/>
          <w:szCs w:val="24"/>
        </w:rPr>
        <w:t>κατάσταση στο κέντρο φιλοξενίας προσφύγων στο Σκαραμαγκά».</w:t>
      </w:r>
    </w:p>
    <w:p w14:paraId="184FDD32"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11. </w:t>
      </w:r>
      <w:r w:rsidRPr="00BC5CCD">
        <w:rPr>
          <w:rFonts w:eastAsia="Times New Roman"/>
          <w:color w:val="000000"/>
          <w:szCs w:val="24"/>
        </w:rPr>
        <w:t xml:space="preserve">Η με αριθμό 2/1-10-2018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του Βουλευτή Β΄ Πειραι</w:t>
      </w:r>
      <w:r>
        <w:rPr>
          <w:rFonts w:eastAsia="Times New Roman"/>
          <w:color w:val="000000"/>
          <w:szCs w:val="24"/>
        </w:rPr>
        <w:t>ώς</w:t>
      </w:r>
      <w:r w:rsidRPr="00BC5CCD">
        <w:rPr>
          <w:rFonts w:eastAsia="Times New Roman"/>
          <w:color w:val="000000"/>
          <w:szCs w:val="24"/>
        </w:rPr>
        <w:t xml:space="preserve"> του Λαϊκού</w:t>
      </w:r>
      <w:r>
        <w:rPr>
          <w:rFonts w:eastAsia="Times New Roman"/>
          <w:color w:val="000000"/>
          <w:szCs w:val="24"/>
        </w:rPr>
        <w:t xml:space="preserve"> Συνδέσμου</w:t>
      </w:r>
      <w:r>
        <w:rPr>
          <w:rFonts w:eastAsia="Times New Roman"/>
          <w:color w:val="000000"/>
          <w:szCs w:val="24"/>
        </w:rPr>
        <w:t xml:space="preserve"> - </w:t>
      </w:r>
      <w:r>
        <w:rPr>
          <w:rFonts w:eastAsia="Times New Roman"/>
          <w:color w:val="000000"/>
          <w:szCs w:val="24"/>
        </w:rPr>
        <w:t>Χρυσή Αυγή</w:t>
      </w:r>
      <w:r w:rsidRPr="00BC5CCD">
        <w:rPr>
          <w:rFonts w:eastAsia="Times New Roman"/>
          <w:color w:val="000000"/>
          <w:szCs w:val="24"/>
        </w:rPr>
        <w:t xml:space="preserve"> κ.</w:t>
      </w:r>
      <w:r>
        <w:rPr>
          <w:rFonts w:eastAsia="Times New Roman"/>
          <w:color w:val="000000"/>
          <w:szCs w:val="24"/>
        </w:rPr>
        <w:t xml:space="preserve"> </w:t>
      </w:r>
      <w:r>
        <w:rPr>
          <w:rFonts w:eastAsia="Times New Roman"/>
          <w:bCs/>
          <w:color w:val="000000"/>
          <w:szCs w:val="24"/>
        </w:rPr>
        <w:t xml:space="preserve">Ιωάννη Λαγού </w:t>
      </w:r>
      <w:r w:rsidRPr="00BC5CCD">
        <w:rPr>
          <w:rFonts w:eastAsia="Times New Roman"/>
          <w:color w:val="000000"/>
          <w:szCs w:val="24"/>
        </w:rPr>
        <w:t>προς την Υπουργό</w:t>
      </w:r>
      <w:r>
        <w:rPr>
          <w:rFonts w:eastAsia="Times New Roman"/>
          <w:color w:val="000000"/>
          <w:szCs w:val="24"/>
        </w:rPr>
        <w:t xml:space="preserve"> </w:t>
      </w:r>
      <w:r w:rsidRPr="00C03061">
        <w:rPr>
          <w:rFonts w:eastAsia="Times New Roman"/>
          <w:bCs/>
          <w:color w:val="000000"/>
          <w:szCs w:val="24"/>
        </w:rPr>
        <w:t>Προστασίας του Πολίτη,</w:t>
      </w:r>
      <w:r>
        <w:rPr>
          <w:rFonts w:eastAsia="Times New Roman"/>
          <w:bCs/>
          <w:color w:val="000000"/>
          <w:szCs w:val="24"/>
        </w:rPr>
        <w:t xml:space="preserve"> </w:t>
      </w:r>
      <w:r w:rsidRPr="00BC5CCD">
        <w:rPr>
          <w:rFonts w:eastAsia="Times New Roman"/>
          <w:color w:val="000000"/>
          <w:szCs w:val="24"/>
        </w:rPr>
        <w:t>με θέμα: «Αναίτια βία άσκησε η ΕΛΑΣ σ</w:t>
      </w:r>
      <w:r w:rsidRPr="00BC5CCD">
        <w:rPr>
          <w:rFonts w:eastAsia="Times New Roman"/>
          <w:color w:val="000000"/>
          <w:szCs w:val="24"/>
        </w:rPr>
        <w:t xml:space="preserve">τη διαδήλωση της Θεσσαλονίκης που διεξήχθη ενάντια στη </w:t>
      </w:r>
      <w:r>
        <w:rPr>
          <w:rFonts w:eastAsia="Times New Roman"/>
          <w:color w:val="000000"/>
          <w:szCs w:val="24"/>
        </w:rPr>
        <w:t>Σ</w:t>
      </w:r>
      <w:r w:rsidRPr="00BC5CCD">
        <w:rPr>
          <w:rFonts w:eastAsia="Times New Roman"/>
          <w:color w:val="000000"/>
          <w:szCs w:val="24"/>
        </w:rPr>
        <w:t>υμφωνία των Πρεσπών».</w:t>
      </w:r>
    </w:p>
    <w:p w14:paraId="184FDD33"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12. </w:t>
      </w:r>
      <w:r w:rsidRPr="00BC5CCD">
        <w:rPr>
          <w:rFonts w:eastAsia="Times New Roman"/>
          <w:color w:val="000000"/>
          <w:szCs w:val="24"/>
        </w:rPr>
        <w:t xml:space="preserve">Η με αριθμό 109/29-10-2018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του Βουλευτή Κιλκίς της Νέας Δημοκρατίας κ.</w:t>
      </w:r>
      <w:r>
        <w:rPr>
          <w:rFonts w:eastAsia="Times New Roman"/>
          <w:color w:val="000000"/>
          <w:szCs w:val="24"/>
        </w:rPr>
        <w:t xml:space="preserve"> </w:t>
      </w:r>
      <w:r w:rsidRPr="00C03061">
        <w:rPr>
          <w:rFonts w:eastAsia="Times New Roman"/>
          <w:bCs/>
          <w:color w:val="000000"/>
          <w:szCs w:val="24"/>
        </w:rPr>
        <w:t>Γεωργίου Γεωργαντά</w:t>
      </w:r>
      <w:r>
        <w:rPr>
          <w:rFonts w:eastAsia="Times New Roman"/>
          <w:bCs/>
          <w:color w:val="000000"/>
          <w:szCs w:val="24"/>
        </w:rPr>
        <w:t xml:space="preserve"> </w:t>
      </w:r>
      <w:r w:rsidRPr="00BC5CCD">
        <w:rPr>
          <w:rFonts w:eastAsia="Times New Roman"/>
          <w:color w:val="000000"/>
          <w:szCs w:val="24"/>
        </w:rPr>
        <w:lastRenderedPageBreak/>
        <w:t>προς τον Υπουργό</w:t>
      </w:r>
      <w:r>
        <w:rPr>
          <w:rFonts w:eastAsia="Times New Roman"/>
          <w:color w:val="000000"/>
          <w:szCs w:val="24"/>
        </w:rPr>
        <w:t xml:space="preserve"> </w:t>
      </w:r>
      <w:r w:rsidRPr="00C03061">
        <w:rPr>
          <w:rFonts w:eastAsia="Times New Roman"/>
          <w:bCs/>
          <w:color w:val="000000"/>
          <w:szCs w:val="24"/>
        </w:rPr>
        <w:t>Υγείας,</w:t>
      </w:r>
      <w:r>
        <w:rPr>
          <w:rFonts w:eastAsia="Times New Roman"/>
          <w:bCs/>
          <w:color w:val="000000"/>
          <w:szCs w:val="24"/>
        </w:rPr>
        <w:t xml:space="preserve"> </w:t>
      </w:r>
      <w:r w:rsidRPr="00BC5CCD">
        <w:rPr>
          <w:rFonts w:eastAsia="Times New Roman"/>
          <w:color w:val="000000"/>
          <w:szCs w:val="24"/>
        </w:rPr>
        <w:t>με θέμα: «Καταγγελία σε βάρος του Διοικητή</w:t>
      </w:r>
      <w:r w:rsidRPr="00BC5CCD">
        <w:rPr>
          <w:rFonts w:eastAsia="Times New Roman"/>
          <w:color w:val="000000"/>
          <w:szCs w:val="24"/>
        </w:rPr>
        <w:t xml:space="preserve"> του νοσοκομείου Κιλκίς για βιαιοπραγία σε εργαζόμενη».</w:t>
      </w:r>
    </w:p>
    <w:p w14:paraId="184FDD34" w14:textId="77777777" w:rsidR="00D05A86" w:rsidRDefault="00EB5DC6">
      <w:pPr>
        <w:spacing w:line="600" w:lineRule="auto"/>
        <w:ind w:firstLine="720"/>
        <w:jc w:val="both"/>
        <w:rPr>
          <w:rFonts w:eastAsia="Times New Roman"/>
          <w:color w:val="000000"/>
          <w:szCs w:val="24"/>
        </w:rPr>
      </w:pPr>
      <w:r>
        <w:rPr>
          <w:rFonts w:eastAsia="Times New Roman"/>
          <w:color w:val="000000"/>
          <w:szCs w:val="24"/>
        </w:rPr>
        <w:t xml:space="preserve">13. </w:t>
      </w:r>
      <w:r w:rsidRPr="00BC5CCD">
        <w:rPr>
          <w:rFonts w:eastAsia="Times New Roman"/>
          <w:color w:val="000000"/>
          <w:szCs w:val="24"/>
        </w:rPr>
        <w:t xml:space="preserve">Η με αριθμό 11/1-10-2018 </w:t>
      </w:r>
      <w:r>
        <w:rPr>
          <w:rFonts w:eastAsia="Times New Roman"/>
          <w:color w:val="000000"/>
          <w:szCs w:val="24"/>
        </w:rPr>
        <w:t>ε</w:t>
      </w:r>
      <w:r w:rsidRPr="00BC5CCD">
        <w:rPr>
          <w:rFonts w:eastAsia="Times New Roman"/>
          <w:color w:val="000000"/>
          <w:szCs w:val="24"/>
        </w:rPr>
        <w:t xml:space="preserve">πίκαιρη </w:t>
      </w:r>
      <w:r>
        <w:rPr>
          <w:rFonts w:eastAsia="Times New Roman"/>
          <w:color w:val="000000"/>
          <w:szCs w:val="24"/>
        </w:rPr>
        <w:t>ε</w:t>
      </w:r>
      <w:r w:rsidRPr="00BC5CCD">
        <w:rPr>
          <w:rFonts w:eastAsia="Times New Roman"/>
          <w:color w:val="000000"/>
          <w:szCs w:val="24"/>
        </w:rPr>
        <w:t>ρώτηση της Βουλευτού Α΄ Αθηνών της Νέας Δημοκρατίας κ</w:t>
      </w:r>
      <w:r>
        <w:rPr>
          <w:rFonts w:eastAsia="Times New Roman"/>
          <w:color w:val="000000"/>
          <w:szCs w:val="24"/>
        </w:rPr>
        <w:t>.</w:t>
      </w:r>
      <w:r>
        <w:rPr>
          <w:rFonts w:eastAsia="Times New Roman"/>
          <w:color w:val="000000"/>
          <w:szCs w:val="24"/>
        </w:rPr>
        <w:t xml:space="preserve"> </w:t>
      </w:r>
      <w:r w:rsidRPr="00C03061">
        <w:rPr>
          <w:rFonts w:eastAsia="Times New Roman"/>
          <w:bCs/>
          <w:color w:val="000000"/>
          <w:szCs w:val="24"/>
        </w:rPr>
        <w:t>Όλγας Κεφαλογιάννη</w:t>
      </w:r>
      <w:r>
        <w:rPr>
          <w:rFonts w:eastAsia="Times New Roman"/>
          <w:color w:val="000000"/>
          <w:szCs w:val="24"/>
        </w:rPr>
        <w:t xml:space="preserve"> </w:t>
      </w:r>
      <w:r w:rsidRPr="00BC5CCD">
        <w:rPr>
          <w:rFonts w:eastAsia="Times New Roman"/>
          <w:color w:val="000000"/>
          <w:szCs w:val="24"/>
        </w:rPr>
        <w:t>προς την Υπουργό</w:t>
      </w:r>
      <w:r>
        <w:rPr>
          <w:rFonts w:eastAsia="Times New Roman"/>
          <w:color w:val="000000"/>
          <w:szCs w:val="24"/>
        </w:rPr>
        <w:t xml:space="preserve"> </w:t>
      </w:r>
      <w:r w:rsidRPr="00C03061">
        <w:rPr>
          <w:rFonts w:eastAsia="Times New Roman"/>
          <w:bCs/>
          <w:color w:val="000000"/>
          <w:szCs w:val="24"/>
        </w:rPr>
        <w:t>Προστασίας του Πολίτη,</w:t>
      </w:r>
      <w:r>
        <w:rPr>
          <w:rFonts w:eastAsia="Times New Roman"/>
          <w:bCs/>
          <w:color w:val="000000"/>
          <w:szCs w:val="24"/>
        </w:rPr>
        <w:t xml:space="preserve"> </w:t>
      </w:r>
      <w:r w:rsidRPr="00BC5CCD">
        <w:rPr>
          <w:rFonts w:eastAsia="Times New Roman"/>
          <w:color w:val="000000"/>
          <w:szCs w:val="24"/>
        </w:rPr>
        <w:t>με θέμα: «Έλλειμμα ασφάλειας στην πόλη των Αθην</w:t>
      </w:r>
      <w:r w:rsidRPr="00BC5CCD">
        <w:rPr>
          <w:rFonts w:eastAsia="Times New Roman"/>
          <w:color w:val="000000"/>
          <w:szCs w:val="24"/>
        </w:rPr>
        <w:t>ών».</w:t>
      </w:r>
    </w:p>
    <w:p w14:paraId="184FDD35" w14:textId="77777777" w:rsidR="00D05A86" w:rsidRDefault="00EB5DC6">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184FDD36" w14:textId="77777777" w:rsidR="00D05A86" w:rsidRDefault="00EB5DC6">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184FDD37" w14:textId="77777777" w:rsidR="00D05A86" w:rsidRDefault="00EB5DC6">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C76C56">
        <w:rPr>
          <w:rFonts w:eastAsia="Times New Roman" w:cs="Times New Roman"/>
          <w:szCs w:val="24"/>
        </w:rPr>
        <w:t>Με τη συναίνεση του Σώματος και ώρα 1</w:t>
      </w:r>
      <w:r>
        <w:rPr>
          <w:rFonts w:eastAsia="Times New Roman" w:cs="Times New Roman"/>
          <w:szCs w:val="24"/>
        </w:rPr>
        <w:t>0</w:t>
      </w:r>
      <w:r w:rsidRPr="00C76C56">
        <w:rPr>
          <w:rFonts w:eastAsia="Times New Roman" w:cs="Times New Roman"/>
          <w:szCs w:val="24"/>
        </w:rPr>
        <w:t>.</w:t>
      </w:r>
      <w:r>
        <w:rPr>
          <w:rFonts w:eastAsia="Times New Roman" w:cs="Times New Roman"/>
          <w:szCs w:val="24"/>
        </w:rPr>
        <w:t>53΄</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w:t>
      </w:r>
      <w:r>
        <w:rPr>
          <w:rFonts w:eastAsia="Times New Roman" w:cs="Times New Roman"/>
          <w:szCs w:val="24"/>
        </w:rPr>
        <w:t xml:space="preserve"> τη</w:t>
      </w:r>
      <w:r>
        <w:rPr>
          <w:rFonts w:eastAsia="Times New Roman" w:cs="Times New Roman"/>
          <w:szCs w:val="24"/>
        </w:rPr>
        <w:t>ν προσεχή</w:t>
      </w:r>
      <w:r>
        <w:rPr>
          <w:rFonts w:eastAsia="Times New Roman" w:cs="Times New Roman"/>
          <w:szCs w:val="24"/>
        </w:rPr>
        <w:t xml:space="preserve"> Δευτέρα 19 Νοεμβρίου</w:t>
      </w:r>
      <w:r w:rsidRPr="00C76C56">
        <w:rPr>
          <w:rFonts w:eastAsia="Times New Roman" w:cs="Times New Roman"/>
          <w:szCs w:val="24"/>
        </w:rPr>
        <w:t xml:space="preserve"> </w:t>
      </w:r>
      <w:r>
        <w:rPr>
          <w:rFonts w:eastAsia="Times New Roman" w:cs="Times New Roman"/>
          <w:szCs w:val="24"/>
        </w:rPr>
        <w:t>2018 και ώρα 18</w:t>
      </w:r>
      <w:r w:rsidRPr="00C76C56">
        <w:rPr>
          <w:rFonts w:eastAsia="Times New Roman" w:cs="Times New Roman"/>
          <w:szCs w:val="24"/>
        </w:rPr>
        <w:t>.00΄, με α</w:t>
      </w:r>
      <w:r>
        <w:rPr>
          <w:rFonts w:eastAsia="Times New Roman" w:cs="Times New Roman"/>
          <w:szCs w:val="24"/>
        </w:rPr>
        <w:t>ντικείμενο εργασιών του Σώματος: κοι</w:t>
      </w:r>
      <w:r w:rsidRPr="00C76C56">
        <w:rPr>
          <w:rFonts w:eastAsia="Times New Roman" w:cs="Times New Roman"/>
          <w:szCs w:val="24"/>
        </w:rPr>
        <w:t>νοβουλευτικό έλεγχο</w:t>
      </w:r>
      <w:r>
        <w:rPr>
          <w:rFonts w:eastAsia="Times New Roman" w:cs="Times New Roman"/>
          <w:szCs w:val="24"/>
        </w:rPr>
        <w:t xml:space="preserve">, </w:t>
      </w:r>
      <w:r w:rsidRPr="00C76C56">
        <w:rPr>
          <w:rFonts w:eastAsia="Times New Roman" w:cs="Times New Roman"/>
          <w:szCs w:val="24"/>
        </w:rPr>
        <w:t>συζήτηση</w:t>
      </w:r>
      <w:r>
        <w:rPr>
          <w:rFonts w:eastAsia="Times New Roman" w:cs="Times New Roman"/>
          <w:szCs w:val="24"/>
        </w:rPr>
        <w:t xml:space="preserve"> επικαίρων ερωτήσεων.</w:t>
      </w:r>
    </w:p>
    <w:p w14:paraId="184FDD38" w14:textId="77777777" w:rsidR="00D05A86" w:rsidRDefault="00EB5DC6">
      <w:pPr>
        <w:spacing w:line="600" w:lineRule="auto"/>
        <w:ind w:left="720"/>
        <w:jc w:val="both"/>
        <w:rPr>
          <w:rFonts w:eastAsia="Times New Roman"/>
          <w:color w:val="000000"/>
          <w:szCs w:val="24"/>
        </w:rPr>
      </w:pPr>
      <w:r w:rsidRPr="004C183B">
        <w:rPr>
          <w:rFonts w:eastAsia="Times New Roman" w:cs="Times New Roman"/>
          <w:b/>
          <w:bCs/>
          <w:szCs w:val="24"/>
        </w:rPr>
        <w:t xml:space="preserve">Ο </w:t>
      </w:r>
      <w:r>
        <w:rPr>
          <w:rFonts w:eastAsia="Times New Roman" w:cs="Times New Roman"/>
          <w:b/>
          <w:bCs/>
          <w:szCs w:val="24"/>
        </w:rPr>
        <w:t xml:space="preserve">ΠΡΟΕΔΡΟΣ                                                            </w:t>
      </w:r>
      <w:r w:rsidRPr="004C183B">
        <w:rPr>
          <w:rFonts w:eastAsia="Times New Roman" w:cs="Times New Roman"/>
          <w:b/>
          <w:bCs/>
          <w:szCs w:val="24"/>
        </w:rPr>
        <w:t>ΟΙ ΓΡΑΜΜΑΤΕΙΣ</w:t>
      </w:r>
    </w:p>
    <w:sectPr w:rsidR="00D05A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JbvbUkQD47mLBOYz25Y0MKbpeXI=" w:salt="3NlafMKFx5pnEXurD45O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A86"/>
    <w:rsid w:val="00B62676"/>
    <w:rsid w:val="00D05A86"/>
    <w:rsid w:val="00EB5D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DCAB"/>
  <w15:docId w15:val="{929F1624-2519-43EF-9DDC-611D63A2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76B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07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720</MetadataID>
    <Session xmlns="641f345b-441b-4b81-9152-adc2e73ba5e1">Δ´</Session>
    <Date xmlns="641f345b-441b-4b81-9152-adc2e73ba5e1">2018-11-15T22:00:00+00:00</Date>
    <Status xmlns="641f345b-441b-4b81-9152-adc2e73ba5e1">
      <Url>https://intra.parliament.gr/praktika/Lists/Incoming_Metadata/EditForm.aspx?ID=720&amp;Source=/praktika/Recordings_Library/Forms/AllItems.aspx</Url>
      <Description>Δημοσιεύτηκε</Description>
    </Status>
    <Meeting xmlns="641f345b-441b-4b81-9152-adc2e73ba5e1">ΚΗ´</Meeting>
  </documentManagement>
</p:properties>
</file>

<file path=customXml/itemProps1.xml><?xml version="1.0" encoding="utf-8"?>
<ds:datastoreItem xmlns:ds="http://schemas.openxmlformats.org/officeDocument/2006/customXml" ds:itemID="{E466591F-907B-47FF-AD38-BAEE8D704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71CAE3-CFBF-4ACC-B924-C3142BEEC74C}">
  <ds:schemaRefs>
    <ds:schemaRef ds:uri="http://schemas.microsoft.com/sharepoint/v3/contenttype/forms"/>
  </ds:schemaRefs>
</ds:datastoreItem>
</file>

<file path=customXml/itemProps3.xml><?xml version="1.0" encoding="utf-8"?>
<ds:datastoreItem xmlns:ds="http://schemas.openxmlformats.org/officeDocument/2006/customXml" ds:itemID="{5CCFD9B6-01CD-420A-B2F0-0FABFD9E759A}">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5608</Words>
  <Characters>30286</Characters>
  <Application>Microsoft Office Word</Application>
  <DocSecurity>0</DocSecurity>
  <Lines>252</Lines>
  <Paragraphs>71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2018-11-26T08:47:00Z</dcterms:created>
  <dcterms:modified xsi:type="dcterms:W3CDTF">2018-11-26T08:47:00Z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