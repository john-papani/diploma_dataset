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F52AC" w14:textId="77777777" w:rsidR="00B91F1A" w:rsidRPr="00B91F1A" w:rsidRDefault="00B91F1A" w:rsidP="00B91F1A">
      <w:pPr>
        <w:spacing w:after="0" w:line="360" w:lineRule="auto"/>
        <w:rPr>
          <w:ins w:id="0" w:author="Φλούδα Χριστίνα" w:date="2017-05-26T12:52:00Z"/>
          <w:rFonts w:eastAsia="Times New Roman"/>
          <w:szCs w:val="24"/>
          <w:lang w:eastAsia="en-US"/>
        </w:rPr>
      </w:pPr>
      <w:ins w:id="1" w:author="Φλούδα Χριστίνα" w:date="2017-05-26T12:52:00Z">
        <w:r w:rsidRPr="00B91F1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F37C9B" w14:textId="77777777" w:rsidR="00B91F1A" w:rsidRPr="00B91F1A" w:rsidRDefault="00B91F1A" w:rsidP="00B91F1A">
      <w:pPr>
        <w:spacing w:after="0" w:line="360" w:lineRule="auto"/>
        <w:rPr>
          <w:ins w:id="2" w:author="Φλούδα Χριστίνα" w:date="2017-05-26T12:52:00Z"/>
          <w:rFonts w:eastAsia="Times New Roman"/>
          <w:szCs w:val="24"/>
          <w:lang w:eastAsia="en-US"/>
        </w:rPr>
      </w:pPr>
    </w:p>
    <w:p w14:paraId="4E002445" w14:textId="77777777" w:rsidR="00B91F1A" w:rsidRPr="00B91F1A" w:rsidRDefault="00B91F1A" w:rsidP="00B91F1A">
      <w:pPr>
        <w:spacing w:after="0" w:line="360" w:lineRule="auto"/>
        <w:rPr>
          <w:ins w:id="3" w:author="Φλούδα Χριστίνα" w:date="2017-05-26T12:52:00Z"/>
          <w:rFonts w:eastAsia="Times New Roman"/>
          <w:szCs w:val="24"/>
          <w:lang w:eastAsia="en-US"/>
        </w:rPr>
      </w:pPr>
      <w:ins w:id="4" w:author="Φλούδα Χριστίνα" w:date="2017-05-26T12:52:00Z">
        <w:r w:rsidRPr="00B91F1A">
          <w:rPr>
            <w:rFonts w:eastAsia="Times New Roman"/>
            <w:szCs w:val="24"/>
            <w:lang w:eastAsia="en-US"/>
          </w:rPr>
          <w:t>ΠΙΝΑΚΑΣ ΠΕΡΙΕΧΟΜΕΝΩΝ</w:t>
        </w:r>
      </w:ins>
    </w:p>
    <w:p w14:paraId="767C3C5C" w14:textId="77777777" w:rsidR="00B91F1A" w:rsidRPr="00B91F1A" w:rsidRDefault="00B91F1A" w:rsidP="00B91F1A">
      <w:pPr>
        <w:spacing w:after="0" w:line="360" w:lineRule="auto"/>
        <w:rPr>
          <w:ins w:id="5" w:author="Φλούδα Χριστίνα" w:date="2017-05-26T12:52:00Z"/>
          <w:rFonts w:eastAsia="Times New Roman"/>
          <w:szCs w:val="24"/>
          <w:lang w:eastAsia="en-US"/>
        </w:rPr>
      </w:pPr>
      <w:ins w:id="6" w:author="Φλούδα Χριστίνα" w:date="2017-05-26T12:52:00Z">
        <w:r w:rsidRPr="00B91F1A">
          <w:rPr>
            <w:rFonts w:eastAsia="Times New Roman"/>
            <w:szCs w:val="24"/>
            <w:lang w:eastAsia="en-US"/>
          </w:rPr>
          <w:t xml:space="preserve">ΙΖ΄ ΠΕΡΙΟΔΟΣ </w:t>
        </w:r>
      </w:ins>
    </w:p>
    <w:p w14:paraId="172498B3" w14:textId="77777777" w:rsidR="00B91F1A" w:rsidRPr="00B91F1A" w:rsidRDefault="00B91F1A" w:rsidP="00B91F1A">
      <w:pPr>
        <w:spacing w:after="0" w:line="360" w:lineRule="auto"/>
        <w:rPr>
          <w:ins w:id="7" w:author="Φλούδα Χριστίνα" w:date="2017-05-26T12:52:00Z"/>
          <w:rFonts w:eastAsia="Times New Roman"/>
          <w:szCs w:val="24"/>
          <w:lang w:eastAsia="en-US"/>
        </w:rPr>
      </w:pPr>
      <w:ins w:id="8" w:author="Φλούδα Χριστίνα" w:date="2017-05-26T12:52:00Z">
        <w:r w:rsidRPr="00B91F1A">
          <w:rPr>
            <w:rFonts w:eastAsia="Times New Roman"/>
            <w:szCs w:val="24"/>
            <w:lang w:eastAsia="en-US"/>
          </w:rPr>
          <w:t>ΠΡΟΕΔΡΕΥΟΜΕΝΗΣ ΚΟΙΝΟΒΟΥΛΕΥΤΙΚΗΣ ΔΗΜΟΚΡΑΤΙΑΣ</w:t>
        </w:r>
      </w:ins>
    </w:p>
    <w:p w14:paraId="7202C77E" w14:textId="77777777" w:rsidR="00B91F1A" w:rsidRPr="00B91F1A" w:rsidRDefault="00B91F1A" w:rsidP="00B91F1A">
      <w:pPr>
        <w:spacing w:after="0" w:line="360" w:lineRule="auto"/>
        <w:rPr>
          <w:ins w:id="9" w:author="Φλούδα Χριστίνα" w:date="2017-05-26T12:52:00Z"/>
          <w:rFonts w:eastAsia="Times New Roman"/>
          <w:szCs w:val="24"/>
          <w:lang w:eastAsia="en-US"/>
        </w:rPr>
      </w:pPr>
      <w:ins w:id="10" w:author="Φλούδα Χριστίνα" w:date="2017-05-26T12:52:00Z">
        <w:r w:rsidRPr="00B91F1A">
          <w:rPr>
            <w:rFonts w:eastAsia="Times New Roman"/>
            <w:szCs w:val="24"/>
            <w:lang w:eastAsia="en-US"/>
          </w:rPr>
          <w:t>ΣΥΝΟΔΟΣ Β΄</w:t>
        </w:r>
      </w:ins>
    </w:p>
    <w:p w14:paraId="6FAC1D03" w14:textId="77777777" w:rsidR="00B91F1A" w:rsidRPr="00B91F1A" w:rsidRDefault="00B91F1A" w:rsidP="00B91F1A">
      <w:pPr>
        <w:spacing w:after="0" w:line="360" w:lineRule="auto"/>
        <w:rPr>
          <w:ins w:id="11" w:author="Φλούδα Χριστίνα" w:date="2017-05-26T12:52:00Z"/>
          <w:rFonts w:eastAsia="Times New Roman"/>
          <w:szCs w:val="24"/>
          <w:lang w:eastAsia="en-US"/>
        </w:rPr>
      </w:pPr>
    </w:p>
    <w:p w14:paraId="38E20030" w14:textId="77777777" w:rsidR="00B91F1A" w:rsidRPr="00B91F1A" w:rsidRDefault="00B91F1A" w:rsidP="00B91F1A">
      <w:pPr>
        <w:spacing w:after="0" w:line="360" w:lineRule="auto"/>
        <w:rPr>
          <w:ins w:id="12" w:author="Φλούδα Χριστίνα" w:date="2017-05-26T12:52:00Z"/>
          <w:rFonts w:eastAsia="Times New Roman"/>
          <w:szCs w:val="24"/>
          <w:lang w:eastAsia="en-US"/>
        </w:rPr>
      </w:pPr>
      <w:ins w:id="13" w:author="Φλούδα Χριστίνα" w:date="2017-05-26T12:52:00Z">
        <w:r w:rsidRPr="00B91F1A">
          <w:rPr>
            <w:rFonts w:eastAsia="Times New Roman"/>
            <w:szCs w:val="24"/>
            <w:lang w:eastAsia="en-US"/>
          </w:rPr>
          <w:t>ΣΥΝΕΔΡΙΑΣΗ ΡΚΒ΄</w:t>
        </w:r>
      </w:ins>
    </w:p>
    <w:p w14:paraId="512E1444" w14:textId="263854DB" w:rsidR="00B91F1A" w:rsidRPr="00B91F1A" w:rsidRDefault="00B91F1A" w:rsidP="00B91F1A">
      <w:pPr>
        <w:spacing w:after="0" w:line="360" w:lineRule="auto"/>
        <w:rPr>
          <w:ins w:id="14" w:author="Φλούδα Χριστίνα" w:date="2017-05-26T12:52:00Z"/>
          <w:rFonts w:eastAsia="Times New Roman"/>
          <w:szCs w:val="24"/>
          <w:lang w:eastAsia="en-US"/>
        </w:rPr>
      </w:pPr>
      <w:ins w:id="15" w:author="Φλούδα Χριστίνα" w:date="2017-05-26T12:52:00Z">
        <w:r>
          <w:rPr>
            <w:rFonts w:eastAsia="Times New Roman"/>
            <w:szCs w:val="24"/>
            <w:lang w:eastAsia="en-US"/>
          </w:rPr>
          <w:t>Πέμπτη</w:t>
        </w:r>
        <w:bookmarkStart w:id="16" w:name="_GoBack"/>
        <w:bookmarkEnd w:id="16"/>
        <w:r w:rsidRPr="00B91F1A">
          <w:rPr>
            <w:rFonts w:eastAsia="Times New Roman"/>
            <w:szCs w:val="24"/>
            <w:lang w:eastAsia="en-US"/>
          </w:rPr>
          <w:t xml:space="preserve"> 18 Μαΐου 2017</w:t>
        </w:r>
      </w:ins>
    </w:p>
    <w:p w14:paraId="6FCC64F1" w14:textId="77777777" w:rsidR="00B91F1A" w:rsidRPr="00B91F1A" w:rsidRDefault="00B91F1A" w:rsidP="00B91F1A">
      <w:pPr>
        <w:spacing w:after="0" w:line="360" w:lineRule="auto"/>
        <w:rPr>
          <w:ins w:id="17" w:author="Φλούδα Χριστίνα" w:date="2017-05-26T12:52:00Z"/>
          <w:rFonts w:eastAsia="Times New Roman"/>
          <w:szCs w:val="24"/>
          <w:lang w:eastAsia="en-US"/>
        </w:rPr>
      </w:pPr>
    </w:p>
    <w:p w14:paraId="0F497581" w14:textId="77777777" w:rsidR="00B91F1A" w:rsidRPr="00B91F1A" w:rsidRDefault="00B91F1A" w:rsidP="00B91F1A">
      <w:pPr>
        <w:spacing w:after="0" w:line="360" w:lineRule="auto"/>
        <w:rPr>
          <w:ins w:id="18" w:author="Φλούδα Χριστίνα" w:date="2017-05-26T12:52:00Z"/>
          <w:rFonts w:eastAsia="Times New Roman"/>
          <w:szCs w:val="24"/>
          <w:lang w:eastAsia="en-US"/>
        </w:rPr>
      </w:pPr>
      <w:ins w:id="19" w:author="Φλούδα Χριστίνα" w:date="2017-05-26T12:52:00Z">
        <w:r w:rsidRPr="00B91F1A">
          <w:rPr>
            <w:rFonts w:eastAsia="Times New Roman"/>
            <w:szCs w:val="24"/>
            <w:lang w:eastAsia="en-US"/>
          </w:rPr>
          <w:t>ΘΕΜΑΤΑ</w:t>
        </w:r>
      </w:ins>
    </w:p>
    <w:p w14:paraId="102D8466" w14:textId="77777777" w:rsidR="00B91F1A" w:rsidRPr="00B91F1A" w:rsidRDefault="00B91F1A" w:rsidP="00B91F1A">
      <w:pPr>
        <w:spacing w:after="0" w:line="360" w:lineRule="auto"/>
        <w:rPr>
          <w:ins w:id="20" w:author="Φλούδα Χριστίνα" w:date="2017-05-26T12:52:00Z"/>
          <w:rFonts w:eastAsia="Times New Roman"/>
          <w:szCs w:val="24"/>
          <w:lang w:eastAsia="en-US"/>
        </w:rPr>
      </w:pPr>
      <w:ins w:id="21" w:author="Φλούδα Χριστίνα" w:date="2017-05-26T12:52:00Z">
        <w:r w:rsidRPr="00B91F1A">
          <w:rPr>
            <w:rFonts w:eastAsia="Times New Roman"/>
            <w:szCs w:val="24"/>
            <w:lang w:eastAsia="en-US"/>
          </w:rPr>
          <w:t xml:space="preserve"> </w:t>
        </w:r>
        <w:r w:rsidRPr="00B91F1A">
          <w:rPr>
            <w:rFonts w:eastAsia="Times New Roman"/>
            <w:szCs w:val="24"/>
            <w:lang w:eastAsia="en-US"/>
          </w:rPr>
          <w:br/>
          <w:t xml:space="preserve">Α. ΕΙΔΙΚΑ ΘΕΜΑΤΑ </w:t>
        </w:r>
        <w:r w:rsidRPr="00B91F1A">
          <w:rPr>
            <w:rFonts w:eastAsia="Times New Roman"/>
            <w:szCs w:val="24"/>
            <w:lang w:eastAsia="en-US"/>
          </w:rPr>
          <w:br/>
          <w:t xml:space="preserve">1. Ανακοινώνεται ότι τη συνεδρίαση παρακολουθούν μαθητές από το 1ο Δημοτικό Σχολείο Ψαχνών Ευβοίας, το 2ο </w:t>
        </w:r>
        <w:proofErr w:type="spellStart"/>
        <w:r w:rsidRPr="00B91F1A">
          <w:rPr>
            <w:rFonts w:eastAsia="Times New Roman"/>
            <w:szCs w:val="24"/>
            <w:lang w:eastAsia="en-US"/>
          </w:rPr>
          <w:t>Ζάννειο</w:t>
        </w:r>
        <w:proofErr w:type="spellEnd"/>
        <w:r w:rsidRPr="00B91F1A">
          <w:rPr>
            <w:rFonts w:eastAsia="Times New Roman"/>
            <w:szCs w:val="24"/>
            <w:lang w:eastAsia="en-US"/>
          </w:rPr>
          <w:t xml:space="preserve"> Ιδιωτικό Σχολείο Ηρακλείου, το 2ο Δημοτικό Σχολείο Τρίπολης, το 9ο και 10ο Δημοτικό Σχολείο Δράμας, το Δημοτικό Σχολείο Ελάτειας Φθιώτιδας, το Δημοτικό Σχολείο Λεωνιδίου, το Δημοτικό Σχολείο της </w:t>
        </w:r>
        <w:proofErr w:type="spellStart"/>
        <w:r w:rsidRPr="00B91F1A">
          <w:rPr>
            <w:rFonts w:eastAsia="Times New Roman"/>
            <w:szCs w:val="24"/>
            <w:lang w:eastAsia="en-US"/>
          </w:rPr>
          <w:t>Ελληνογερμανικής</w:t>
        </w:r>
        <w:proofErr w:type="spellEnd"/>
        <w:r w:rsidRPr="00B91F1A">
          <w:rPr>
            <w:rFonts w:eastAsia="Times New Roman"/>
            <w:szCs w:val="24"/>
            <w:lang w:eastAsia="en-US"/>
          </w:rPr>
          <w:t xml:space="preserve">  Σχολής του Βόλου, το 1ο Δημοτικό Σχολείο  Άρτας και το 1ο Δημοτικό Σχολείο Λευκάδας, σελ. </w:t>
        </w:r>
        <w:r w:rsidRPr="00B91F1A">
          <w:rPr>
            <w:rFonts w:eastAsia="Times New Roman"/>
            <w:szCs w:val="24"/>
            <w:lang w:eastAsia="en-US"/>
          </w:rPr>
          <w:br/>
          <w:t xml:space="preserve">2. Επί διαδικαστικού θέματος, σελ. </w:t>
        </w:r>
        <w:r w:rsidRPr="00B91F1A">
          <w:rPr>
            <w:rFonts w:eastAsia="Times New Roman"/>
            <w:szCs w:val="24"/>
            <w:lang w:eastAsia="en-US"/>
          </w:rPr>
          <w:br/>
          <w:t xml:space="preserve">3. Επί προσωπικού θέματος, σελ. </w:t>
        </w:r>
        <w:r w:rsidRPr="00B91F1A">
          <w:rPr>
            <w:rFonts w:eastAsia="Times New Roman"/>
            <w:szCs w:val="24"/>
            <w:lang w:eastAsia="en-US"/>
          </w:rPr>
          <w:br/>
          <w:t xml:space="preserve"> </w:t>
        </w:r>
        <w:r w:rsidRPr="00B91F1A">
          <w:rPr>
            <w:rFonts w:eastAsia="Times New Roman"/>
            <w:szCs w:val="24"/>
            <w:lang w:eastAsia="en-US"/>
          </w:rPr>
          <w:br/>
          <w:t xml:space="preserve">Β. ΚΟΙΝΟΒΟΥΛΕΥΤΙΚΟΣ ΕΛΕΓΧΟΣ </w:t>
        </w:r>
        <w:r w:rsidRPr="00B91F1A">
          <w:rPr>
            <w:rFonts w:eastAsia="Times New Roman"/>
            <w:szCs w:val="24"/>
            <w:lang w:eastAsia="en-US"/>
          </w:rPr>
          <w:br/>
          <w:t xml:space="preserve">Ανακοίνωση του δελτίου επικαίρων ερωτήσεων της Παρασκευής 19 Μαΐου 2017, σελ. </w:t>
        </w:r>
        <w:r w:rsidRPr="00B91F1A">
          <w:rPr>
            <w:rFonts w:eastAsia="Times New Roman"/>
            <w:szCs w:val="24"/>
            <w:lang w:eastAsia="en-US"/>
          </w:rPr>
          <w:br/>
          <w:t xml:space="preserve"> </w:t>
        </w:r>
        <w:r w:rsidRPr="00B91F1A">
          <w:rPr>
            <w:rFonts w:eastAsia="Times New Roman"/>
            <w:szCs w:val="24"/>
            <w:lang w:eastAsia="en-US"/>
          </w:rPr>
          <w:br/>
          <w:t xml:space="preserve">Γ. ΝΟΜΟΘΕΤΙΚΗ ΕΡΓΑΣΙΑ </w:t>
        </w:r>
        <w:r w:rsidRPr="00B91F1A">
          <w:rPr>
            <w:rFonts w:eastAsia="Times New Roman"/>
            <w:szCs w:val="24"/>
            <w:lang w:eastAsia="en-US"/>
          </w:rPr>
          <w:br/>
          <w:t xml:space="preserve">1. Συζήτηση και ψήφιση επί της αρχής, των άρθρων και των τροπολογιών και ψήφιση στο σύνολο του σχεδίου νόμου του Υπουργείου Οικονομικών: «Συνταξιοδοτικές διατάξεις Δημοσίου και τροποποίηση διατάξεων του ν. 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σελ. </w:t>
        </w:r>
        <w:r w:rsidRPr="00B91F1A">
          <w:rPr>
            <w:rFonts w:eastAsia="Times New Roman"/>
            <w:szCs w:val="24"/>
            <w:lang w:eastAsia="en-US"/>
          </w:rPr>
          <w:br/>
          <w:t>2. Αιτήσεις ονομαστικής ψηφοφορίας επί του σχεδίου νόμου του Υπουργείου Οικονομικών:</w:t>
        </w:r>
        <w:r w:rsidRPr="00B91F1A">
          <w:rPr>
            <w:rFonts w:eastAsia="Times New Roman"/>
            <w:szCs w:val="24"/>
            <w:lang w:eastAsia="en-US"/>
          </w:rPr>
          <w:br/>
          <w:t xml:space="preserve">    α) Βουλευτών του Συνασπισμού Ριζοσπαστικής Αριστεράς επί της αρχής, επί όλων των άρθρων και επί της υπουργικής τροπολογίας 1032/164, σελ. </w:t>
        </w:r>
        <w:r w:rsidRPr="00B91F1A">
          <w:rPr>
            <w:rFonts w:eastAsia="Times New Roman"/>
            <w:szCs w:val="24"/>
            <w:lang w:eastAsia="en-US"/>
          </w:rPr>
          <w:br/>
          <w:t xml:space="preserve">    β) Βουλευτών της Νέας Δημοκρατίας επί της αρχής και επί των άρθρων 1, 2, 10, 15 και 163, σελ. </w:t>
        </w:r>
        <w:r w:rsidRPr="00B91F1A">
          <w:rPr>
            <w:rFonts w:eastAsia="Times New Roman"/>
            <w:szCs w:val="24"/>
            <w:lang w:eastAsia="en-US"/>
          </w:rPr>
          <w:br/>
          <w:t xml:space="preserve">    γ) Βουλευτών της Δημοκρατικής Συμπαράταξης ΠΑΣΟΚ-ΔΗΜΑΡ, την οποία συνυπογράφει και ο Ανεξάρτητος Βουλευτής κ. Γ. Καρράς επί των άρθρων 1 έως 15, 17 έως 20, 57, 58, 69 και 80, σελ. </w:t>
        </w:r>
        <w:r w:rsidRPr="00B91F1A">
          <w:rPr>
            <w:rFonts w:eastAsia="Times New Roman"/>
            <w:szCs w:val="24"/>
            <w:lang w:eastAsia="en-US"/>
          </w:rPr>
          <w:br/>
          <w:t xml:space="preserve">    δ) Βουλευτών του Κομμουνιστικού Κόμματος Ελλάδας επί της αρχής και επί των άρθρων 1, 2, 10, 16, 17, 20, 49, 58 και 163, σελ. </w:t>
        </w:r>
        <w:r w:rsidRPr="00B91F1A">
          <w:rPr>
            <w:rFonts w:eastAsia="Times New Roman"/>
            <w:szCs w:val="24"/>
            <w:lang w:eastAsia="en-US"/>
          </w:rPr>
          <w:br/>
          <w:t xml:space="preserve">3. Ονομαστική ψηφοφορία επί της αρχής, επί όλων των άρθρων, καθώς και επί της υπουργικής τροπολογίας 1032/164 του σχεδίου νόμου του Υπουργείου Οικονομικών, σελ. </w:t>
        </w:r>
        <w:r w:rsidRPr="00B91F1A">
          <w:rPr>
            <w:rFonts w:eastAsia="Times New Roman"/>
            <w:szCs w:val="24"/>
            <w:lang w:eastAsia="en-US"/>
          </w:rPr>
          <w:br/>
          <w:t xml:space="preserve">4. Ανακοινώνεται ότι έχουν αποσταλεί στο Προεδρείο δεκαεπτά φάκελοι από Βουλευτές της Κοινοβουλευτικής Ομάδας της Χρυσής Αυγής οι οποίοι περιέχουν επιστολές προς τον Πρόεδρο της Βουλής με τις οποίες δηλώνουν ότι δεν επιθυμούν να νομιμοποιήσουν με την παρουσία τους μια άκυρη και παράνομη διαδικασία, καταγγέλλουν τον παράνομο και αντισυνταγματικό αποκλεισμό της Κοινοβουλευτικής Ομάδας του Λαϊκού Συνδέσμου-Χρυσή Αυγή και καταψηφίζουν το νομοσχέδιο, σελ. </w:t>
        </w:r>
        <w:r w:rsidRPr="00B91F1A">
          <w:rPr>
            <w:rFonts w:eastAsia="Times New Roman"/>
            <w:szCs w:val="24"/>
            <w:lang w:eastAsia="en-US"/>
          </w:rPr>
          <w:br/>
          <w:t xml:space="preserve">5. Επιστολικές ψήφοι επί της ονομαστικής ψηφοφορίας, σελ. </w:t>
        </w:r>
        <w:r w:rsidRPr="00B91F1A">
          <w:rPr>
            <w:rFonts w:eastAsia="Times New Roman"/>
            <w:szCs w:val="24"/>
            <w:lang w:eastAsia="en-US"/>
          </w:rPr>
          <w:br/>
          <w:t xml:space="preserve"> </w:t>
        </w:r>
        <w:r w:rsidRPr="00B91F1A">
          <w:rPr>
            <w:rFonts w:eastAsia="Times New Roman"/>
            <w:szCs w:val="24"/>
            <w:lang w:eastAsia="en-US"/>
          </w:rPr>
          <w:br/>
          <w:t>ΠΡΟΕΔΡΟΣ</w:t>
        </w:r>
      </w:ins>
    </w:p>
    <w:p w14:paraId="3D3CE8D0" w14:textId="77777777" w:rsidR="00B91F1A" w:rsidRPr="00B91F1A" w:rsidRDefault="00B91F1A" w:rsidP="00B91F1A">
      <w:pPr>
        <w:spacing w:after="0" w:line="360" w:lineRule="auto"/>
        <w:rPr>
          <w:ins w:id="22" w:author="Φλούδα Χριστίνα" w:date="2017-05-26T12:52:00Z"/>
          <w:rFonts w:eastAsia="Times New Roman"/>
          <w:szCs w:val="24"/>
          <w:lang w:eastAsia="en-US"/>
        </w:rPr>
      </w:pPr>
      <w:ins w:id="23" w:author="Φλούδα Χριστίνα" w:date="2017-05-26T12:52:00Z">
        <w:r w:rsidRPr="00B91F1A">
          <w:rPr>
            <w:rFonts w:eastAsia="Times New Roman"/>
            <w:szCs w:val="24"/>
            <w:lang w:eastAsia="en-US"/>
          </w:rPr>
          <w:t>ΒΟΥΤΣΗΣ Ν. , σελ.</w:t>
        </w:r>
        <w:r w:rsidRPr="00B91F1A">
          <w:rPr>
            <w:rFonts w:eastAsia="Times New Roman"/>
            <w:szCs w:val="24"/>
            <w:lang w:eastAsia="en-US"/>
          </w:rPr>
          <w:br/>
        </w:r>
      </w:ins>
    </w:p>
    <w:p w14:paraId="64BC5066" w14:textId="77777777" w:rsidR="00B91F1A" w:rsidRPr="00B91F1A" w:rsidRDefault="00B91F1A" w:rsidP="00B91F1A">
      <w:pPr>
        <w:spacing w:after="0" w:line="360" w:lineRule="auto"/>
        <w:rPr>
          <w:ins w:id="24" w:author="Φλούδα Χριστίνα" w:date="2017-05-26T12:52:00Z"/>
          <w:rFonts w:eastAsia="Times New Roman"/>
          <w:szCs w:val="24"/>
          <w:lang w:eastAsia="en-US"/>
        </w:rPr>
      </w:pPr>
    </w:p>
    <w:p w14:paraId="276534EB" w14:textId="77777777" w:rsidR="00B91F1A" w:rsidRPr="00B91F1A" w:rsidRDefault="00B91F1A" w:rsidP="00B91F1A">
      <w:pPr>
        <w:spacing w:after="0" w:line="360" w:lineRule="auto"/>
        <w:rPr>
          <w:ins w:id="25" w:author="Φλούδα Χριστίνα" w:date="2017-05-26T12:52:00Z"/>
          <w:rFonts w:eastAsia="Times New Roman"/>
          <w:szCs w:val="24"/>
          <w:lang w:eastAsia="en-US"/>
        </w:rPr>
      </w:pPr>
      <w:ins w:id="26" w:author="Φλούδα Χριστίνα" w:date="2017-05-26T12:52:00Z">
        <w:r w:rsidRPr="00B91F1A">
          <w:rPr>
            <w:rFonts w:eastAsia="Times New Roman"/>
            <w:szCs w:val="24"/>
            <w:lang w:eastAsia="en-US"/>
          </w:rPr>
          <w:t>ΠΡΟΕΔΡΕΥΟΝΤΕΣ</w:t>
        </w:r>
      </w:ins>
    </w:p>
    <w:p w14:paraId="70ABE95E" w14:textId="77777777" w:rsidR="00B91F1A" w:rsidRPr="00B91F1A" w:rsidRDefault="00B91F1A" w:rsidP="00B91F1A">
      <w:pPr>
        <w:spacing w:after="0" w:line="360" w:lineRule="auto"/>
        <w:rPr>
          <w:ins w:id="27" w:author="Φλούδα Χριστίνα" w:date="2017-05-26T12:52:00Z"/>
          <w:rFonts w:eastAsia="Times New Roman"/>
          <w:szCs w:val="24"/>
          <w:lang w:eastAsia="en-US"/>
        </w:rPr>
      </w:pPr>
      <w:ins w:id="28" w:author="Φλούδα Χριστίνα" w:date="2017-05-26T12:52:00Z">
        <w:r w:rsidRPr="00B91F1A">
          <w:rPr>
            <w:rFonts w:eastAsia="Times New Roman"/>
            <w:szCs w:val="24"/>
            <w:lang w:eastAsia="en-US"/>
          </w:rPr>
          <w:t>ΒΑΡΕΜΕΝΟΣ Γ. , σελ.</w:t>
        </w:r>
        <w:r w:rsidRPr="00B91F1A">
          <w:rPr>
            <w:rFonts w:eastAsia="Times New Roman"/>
            <w:szCs w:val="24"/>
            <w:lang w:eastAsia="en-US"/>
          </w:rPr>
          <w:br/>
          <w:t>ΚΑΚΛΑΜΑΝΗΣ Ν. , σελ.</w:t>
        </w:r>
        <w:r w:rsidRPr="00B91F1A">
          <w:rPr>
            <w:rFonts w:eastAsia="Times New Roman"/>
            <w:szCs w:val="24"/>
            <w:lang w:eastAsia="en-US"/>
          </w:rPr>
          <w:br/>
          <w:t>ΚΡΕΜΑΣΤΙΝΟΣ Δ. , σελ.</w:t>
        </w:r>
        <w:r w:rsidRPr="00B91F1A">
          <w:rPr>
            <w:rFonts w:eastAsia="Times New Roman"/>
            <w:szCs w:val="24"/>
            <w:lang w:eastAsia="en-US"/>
          </w:rPr>
          <w:br/>
          <w:t>ΚΟΥΡΑΚΗΣ Α. , σελ.</w:t>
        </w:r>
        <w:r w:rsidRPr="00B91F1A">
          <w:rPr>
            <w:rFonts w:eastAsia="Times New Roman"/>
            <w:szCs w:val="24"/>
            <w:lang w:eastAsia="en-US"/>
          </w:rPr>
          <w:br/>
        </w:r>
        <w:r w:rsidRPr="00B91F1A">
          <w:rPr>
            <w:rFonts w:eastAsia="Times New Roman"/>
            <w:szCs w:val="24"/>
            <w:lang w:eastAsia="en-US"/>
          </w:rPr>
          <w:br/>
        </w:r>
      </w:ins>
    </w:p>
    <w:p w14:paraId="0E24BEBA" w14:textId="77777777" w:rsidR="00B91F1A" w:rsidRPr="00B91F1A" w:rsidRDefault="00B91F1A" w:rsidP="00B91F1A">
      <w:pPr>
        <w:spacing w:after="0" w:line="360" w:lineRule="auto"/>
        <w:rPr>
          <w:ins w:id="29" w:author="Φλούδα Χριστίνα" w:date="2017-05-26T12:52:00Z"/>
          <w:rFonts w:eastAsia="Times New Roman"/>
          <w:szCs w:val="24"/>
          <w:lang w:eastAsia="en-US"/>
        </w:rPr>
      </w:pPr>
      <w:ins w:id="30" w:author="Φλούδα Χριστίνα" w:date="2017-05-26T12:52:00Z">
        <w:r w:rsidRPr="00B91F1A">
          <w:rPr>
            <w:rFonts w:eastAsia="Times New Roman"/>
            <w:szCs w:val="24"/>
            <w:lang w:eastAsia="en-US"/>
          </w:rPr>
          <w:t>ΟΜΙΛΗΤΕΣ</w:t>
        </w:r>
      </w:ins>
    </w:p>
    <w:p w14:paraId="32B5978C" w14:textId="77777777" w:rsidR="00B91F1A" w:rsidRPr="00B91F1A" w:rsidRDefault="00B91F1A" w:rsidP="00B91F1A">
      <w:pPr>
        <w:spacing w:after="0" w:line="360" w:lineRule="auto"/>
        <w:rPr>
          <w:ins w:id="31" w:author="Φλούδα Χριστίνα" w:date="2017-05-26T12:52:00Z"/>
          <w:rFonts w:eastAsia="Times New Roman"/>
          <w:szCs w:val="24"/>
          <w:lang w:eastAsia="en-US"/>
        </w:rPr>
      </w:pPr>
      <w:ins w:id="32" w:author="Φλούδα Χριστίνα" w:date="2017-05-26T12:52:00Z">
        <w:r w:rsidRPr="00B91F1A">
          <w:rPr>
            <w:rFonts w:eastAsia="Times New Roman"/>
            <w:szCs w:val="24"/>
            <w:lang w:eastAsia="en-US"/>
          </w:rPr>
          <w:br/>
          <w:t>Α. Επί διαδικαστικού θέματος:</w:t>
        </w:r>
        <w:r w:rsidRPr="00B91F1A">
          <w:rPr>
            <w:rFonts w:eastAsia="Times New Roman"/>
            <w:szCs w:val="24"/>
            <w:lang w:eastAsia="en-US"/>
          </w:rPr>
          <w:br/>
          <w:t>ΑΥΓΕΝΑΚΗΣ Ε. , σελ.</w:t>
        </w:r>
        <w:r w:rsidRPr="00B91F1A">
          <w:rPr>
            <w:rFonts w:eastAsia="Times New Roman"/>
            <w:szCs w:val="24"/>
            <w:lang w:eastAsia="en-US"/>
          </w:rPr>
          <w:br/>
          <w:t>ΒΑΡΕΜΕΝΟΣ Γ. , σελ.</w:t>
        </w:r>
        <w:r w:rsidRPr="00B91F1A">
          <w:rPr>
            <w:rFonts w:eastAsia="Times New Roman"/>
            <w:szCs w:val="24"/>
            <w:lang w:eastAsia="en-US"/>
          </w:rPr>
          <w:br/>
          <w:t>ΒΟΡΙΔΗΣ Μ. , σελ.</w:t>
        </w:r>
        <w:r w:rsidRPr="00B91F1A">
          <w:rPr>
            <w:rFonts w:eastAsia="Times New Roman"/>
            <w:szCs w:val="24"/>
            <w:lang w:eastAsia="en-US"/>
          </w:rPr>
          <w:br/>
          <w:t>ΒΟΥΛΤΕΨΗ Σ. , σελ.</w:t>
        </w:r>
      </w:ins>
    </w:p>
    <w:p w14:paraId="5C47BE60" w14:textId="7B83B59D" w:rsidR="00B91F1A" w:rsidRDefault="00B91F1A" w:rsidP="00B91F1A">
      <w:pPr>
        <w:spacing w:line="600" w:lineRule="auto"/>
        <w:ind w:firstLine="720"/>
        <w:jc w:val="both"/>
        <w:rPr>
          <w:ins w:id="33" w:author="Φλούδα Χριστίνα" w:date="2017-05-26T12:52:00Z"/>
          <w:rFonts w:eastAsia="Times New Roman"/>
          <w:szCs w:val="24"/>
        </w:rPr>
        <w:pPrChange w:id="34" w:author="Φλούδα Χριστίνα" w:date="2017-05-26T12:52:00Z">
          <w:pPr>
            <w:spacing w:line="600" w:lineRule="auto"/>
            <w:ind w:firstLine="720"/>
            <w:jc w:val="center"/>
          </w:pPr>
        </w:pPrChange>
      </w:pPr>
      <w:ins w:id="35" w:author="Φλούδα Χριστίνα" w:date="2017-05-26T12:52:00Z">
        <w:r w:rsidRPr="00B91F1A">
          <w:rPr>
            <w:rFonts w:eastAsia="Times New Roman"/>
            <w:szCs w:val="24"/>
            <w:lang w:eastAsia="en-US"/>
          </w:rPr>
          <w:t>ΒΟΥΤΣΗΣ Ν. , σελ.</w:t>
        </w:r>
        <w:r w:rsidRPr="00B91F1A">
          <w:rPr>
            <w:rFonts w:eastAsia="Times New Roman"/>
            <w:szCs w:val="24"/>
            <w:lang w:eastAsia="en-US"/>
          </w:rPr>
          <w:br/>
          <w:t>ΓΕΝΝΗΜΑΤΑ Φ. , σελ.</w:t>
        </w:r>
        <w:r w:rsidRPr="00B91F1A">
          <w:rPr>
            <w:rFonts w:eastAsia="Times New Roman"/>
            <w:szCs w:val="24"/>
            <w:lang w:eastAsia="en-US"/>
          </w:rPr>
          <w:br/>
          <w:t>ΓΕΩΡΓΙΑΔΗΣ Σ. , σελ.</w:t>
        </w:r>
        <w:r w:rsidRPr="00B91F1A">
          <w:rPr>
            <w:rFonts w:eastAsia="Times New Roman"/>
            <w:szCs w:val="24"/>
            <w:lang w:eastAsia="en-US"/>
          </w:rPr>
          <w:br/>
          <w:t>ΓΙΑΚΟΥΜΑΤΟΣ Γ. , σελ.</w:t>
        </w:r>
        <w:r w:rsidRPr="00B91F1A">
          <w:rPr>
            <w:rFonts w:eastAsia="Times New Roman"/>
            <w:szCs w:val="24"/>
            <w:lang w:eastAsia="en-US"/>
          </w:rPr>
          <w:br/>
          <w:t>ΓΚΙΟΚΑΣ Ι. , σελ.</w:t>
        </w:r>
        <w:r w:rsidRPr="00B91F1A">
          <w:rPr>
            <w:rFonts w:eastAsia="Times New Roman"/>
            <w:szCs w:val="24"/>
            <w:lang w:eastAsia="en-US"/>
          </w:rPr>
          <w:br/>
          <w:t>ΔΑΒΑΚΗΣ Α. , σελ.</w:t>
        </w:r>
        <w:r w:rsidRPr="00B91F1A">
          <w:rPr>
            <w:rFonts w:eastAsia="Times New Roman"/>
            <w:szCs w:val="24"/>
            <w:lang w:eastAsia="en-US"/>
          </w:rPr>
          <w:br/>
          <w:t>ΚΑΚΛΑΜΑΝΗΣ Ν. , σελ.</w:t>
        </w:r>
        <w:r w:rsidRPr="00B91F1A">
          <w:rPr>
            <w:rFonts w:eastAsia="Times New Roman"/>
            <w:szCs w:val="24"/>
            <w:lang w:eastAsia="en-US"/>
          </w:rPr>
          <w:br/>
          <w:t>ΚΑΡΑΓΙΑΝΝΙΔΗΣ Χ. , σελ.</w:t>
        </w:r>
        <w:r w:rsidRPr="00B91F1A">
          <w:rPr>
            <w:rFonts w:eastAsia="Times New Roman"/>
            <w:szCs w:val="24"/>
            <w:lang w:eastAsia="en-US"/>
          </w:rPr>
          <w:br/>
          <w:t>ΚΑΡΑΟΓΛΟΥ Θ. , σελ.</w:t>
        </w:r>
        <w:r w:rsidRPr="00B91F1A">
          <w:rPr>
            <w:rFonts w:eastAsia="Times New Roman"/>
            <w:szCs w:val="24"/>
            <w:lang w:eastAsia="en-US"/>
          </w:rPr>
          <w:br/>
          <w:t>ΚΕΛΛΑΣ Χ. , σελ.</w:t>
        </w:r>
        <w:r w:rsidRPr="00B91F1A">
          <w:rPr>
            <w:rFonts w:eastAsia="Times New Roman"/>
            <w:szCs w:val="24"/>
            <w:lang w:eastAsia="en-US"/>
          </w:rPr>
          <w:br/>
          <w:t>ΚΙΚΙΛΙΑΣ Β. , σελ.</w:t>
        </w:r>
        <w:r w:rsidRPr="00B91F1A">
          <w:rPr>
            <w:rFonts w:eastAsia="Times New Roman"/>
            <w:szCs w:val="24"/>
            <w:lang w:eastAsia="en-US"/>
          </w:rPr>
          <w:br/>
          <w:t>ΚΟΥΡΑΚΗΣ Α. , σελ.</w:t>
        </w:r>
        <w:r w:rsidRPr="00B91F1A">
          <w:rPr>
            <w:rFonts w:eastAsia="Times New Roman"/>
            <w:szCs w:val="24"/>
            <w:lang w:eastAsia="en-US"/>
          </w:rPr>
          <w:br/>
          <w:t>ΚΟΥΤΣΟΥΚΟΣ Γ. , σελ.</w:t>
        </w:r>
        <w:r w:rsidRPr="00B91F1A">
          <w:rPr>
            <w:rFonts w:eastAsia="Times New Roman"/>
            <w:szCs w:val="24"/>
            <w:lang w:eastAsia="en-US"/>
          </w:rPr>
          <w:br/>
          <w:t>ΚΡΕΜΑΣΤΙΝΟΣ Δ. , σελ.</w:t>
        </w:r>
        <w:r w:rsidRPr="00B91F1A">
          <w:rPr>
            <w:rFonts w:eastAsia="Times New Roman"/>
            <w:szCs w:val="24"/>
            <w:lang w:eastAsia="en-US"/>
          </w:rPr>
          <w:br/>
          <w:t>ΚΥΡΙΑΖΙΔΗΣ Δ. , σελ.</w:t>
        </w:r>
        <w:r w:rsidRPr="00B91F1A">
          <w:rPr>
            <w:rFonts w:eastAsia="Times New Roman"/>
            <w:szCs w:val="24"/>
            <w:lang w:eastAsia="en-US"/>
          </w:rPr>
          <w:br/>
          <w:t>ΚΩΝΣΤΑΝΤΙΝΟΠΟΥΛΟΣ Ο. , σελ.</w:t>
        </w:r>
        <w:r w:rsidRPr="00B91F1A">
          <w:rPr>
            <w:rFonts w:eastAsia="Times New Roman"/>
            <w:szCs w:val="24"/>
            <w:lang w:eastAsia="en-US"/>
          </w:rPr>
          <w:br/>
          <w:t>ΛΑΖΑΡΙΔΗΣ Γ. , σελ.</w:t>
        </w:r>
        <w:r w:rsidRPr="00B91F1A">
          <w:rPr>
            <w:rFonts w:eastAsia="Times New Roman"/>
            <w:szCs w:val="24"/>
            <w:lang w:eastAsia="en-US"/>
          </w:rPr>
          <w:br/>
          <w:t>ΛΕΒΕΝΤΗΣ Β. , σελ.</w:t>
        </w:r>
        <w:r w:rsidRPr="00B91F1A">
          <w:rPr>
            <w:rFonts w:eastAsia="Times New Roman"/>
            <w:szCs w:val="24"/>
            <w:lang w:eastAsia="en-US"/>
          </w:rPr>
          <w:br/>
          <w:t>ΛΟΒΕΡΔΟΣ Α. , σελ.</w:t>
        </w:r>
        <w:r w:rsidRPr="00B91F1A">
          <w:rPr>
            <w:rFonts w:eastAsia="Times New Roman"/>
            <w:szCs w:val="24"/>
            <w:lang w:eastAsia="en-US"/>
          </w:rPr>
          <w:br/>
          <w:t>ΜΑΝΤΑΣ Χ. , σελ.</w:t>
        </w:r>
        <w:r w:rsidRPr="00B91F1A">
          <w:rPr>
            <w:rFonts w:eastAsia="Times New Roman"/>
            <w:szCs w:val="24"/>
            <w:lang w:eastAsia="en-US"/>
          </w:rPr>
          <w:br/>
          <w:t>ΜΠΑΡΚΑΣ Κ. , σελ.</w:t>
        </w:r>
        <w:r w:rsidRPr="00B91F1A">
          <w:rPr>
            <w:rFonts w:eastAsia="Times New Roman"/>
            <w:szCs w:val="24"/>
            <w:lang w:eastAsia="en-US"/>
          </w:rPr>
          <w:br/>
          <w:t>ΠΑΠΑΚΩΣΤΑ - ΣΙΔΗΡΟΠΟΥΛΟΥ Α. , σελ.</w:t>
        </w:r>
        <w:r w:rsidRPr="00B91F1A">
          <w:rPr>
            <w:rFonts w:eastAsia="Times New Roman"/>
            <w:szCs w:val="24"/>
            <w:lang w:eastAsia="en-US"/>
          </w:rPr>
          <w:br/>
          <w:t>ΠΑΦΙΛΗΣ Α. , σελ.</w:t>
        </w:r>
        <w:r w:rsidRPr="00B91F1A">
          <w:rPr>
            <w:rFonts w:eastAsia="Times New Roman"/>
            <w:szCs w:val="24"/>
            <w:lang w:eastAsia="en-US"/>
          </w:rPr>
          <w:br/>
          <w:t>ΠΕΤΡΟΠΟΥΛΟΣ Α. , σελ.</w:t>
        </w:r>
        <w:r w:rsidRPr="00B91F1A">
          <w:rPr>
            <w:rFonts w:eastAsia="Times New Roman"/>
            <w:szCs w:val="24"/>
            <w:lang w:eastAsia="en-US"/>
          </w:rPr>
          <w:br/>
          <w:t>ΣΚΡΕΚΑΣ Κ. , σελ.</w:t>
        </w:r>
        <w:r w:rsidRPr="00B91F1A">
          <w:rPr>
            <w:rFonts w:eastAsia="Times New Roman"/>
            <w:szCs w:val="24"/>
            <w:lang w:eastAsia="en-US"/>
          </w:rPr>
          <w:br/>
          <w:t>ΤΖΟΥΦΗ Μ. , σελ.</w:t>
        </w:r>
        <w:r w:rsidRPr="00B91F1A">
          <w:rPr>
            <w:rFonts w:eastAsia="Times New Roman"/>
            <w:szCs w:val="24"/>
            <w:lang w:eastAsia="en-US"/>
          </w:rPr>
          <w:br/>
          <w:t>ΤΡΑΓΑΚΗΣ Ι. , σελ.</w:t>
        </w:r>
        <w:r w:rsidRPr="00B91F1A">
          <w:rPr>
            <w:rFonts w:eastAsia="Times New Roman"/>
            <w:szCs w:val="24"/>
            <w:lang w:eastAsia="en-US"/>
          </w:rPr>
          <w:br/>
          <w:t>ΤΣΙΑΡΑΣ Κ. , σελ.</w:t>
        </w:r>
        <w:r w:rsidRPr="00B91F1A">
          <w:rPr>
            <w:rFonts w:eastAsia="Times New Roman"/>
            <w:szCs w:val="24"/>
            <w:lang w:eastAsia="en-US"/>
          </w:rPr>
          <w:br/>
          <w:t>ΧΑΤΖΗΔΑΚΗΣ Κ. , σελ.</w:t>
        </w:r>
        <w:r w:rsidRPr="00B91F1A">
          <w:rPr>
            <w:rFonts w:eastAsia="Times New Roman"/>
            <w:szCs w:val="24"/>
            <w:lang w:eastAsia="en-US"/>
          </w:rPr>
          <w:br/>
          <w:t>ΧΡΙΣΤΟΦΙΛΟΠΟΥΛΟΥ Π. , σελ.</w:t>
        </w:r>
        <w:r w:rsidRPr="00B91F1A">
          <w:rPr>
            <w:rFonts w:eastAsia="Times New Roman"/>
            <w:szCs w:val="24"/>
            <w:lang w:eastAsia="en-US"/>
          </w:rPr>
          <w:br/>
        </w:r>
        <w:r w:rsidRPr="00B91F1A">
          <w:rPr>
            <w:rFonts w:eastAsia="Times New Roman"/>
            <w:szCs w:val="24"/>
            <w:lang w:eastAsia="en-US"/>
          </w:rPr>
          <w:br/>
          <w:t>Β. Επί προσωπικού θέματος:</w:t>
        </w:r>
        <w:r w:rsidRPr="00B91F1A">
          <w:rPr>
            <w:rFonts w:eastAsia="Times New Roman"/>
            <w:szCs w:val="24"/>
            <w:lang w:eastAsia="en-US"/>
          </w:rPr>
          <w:br/>
          <w:t>ΚΕΦΑΛΙΔΟΥ Χ. , σελ.</w:t>
        </w:r>
        <w:r w:rsidRPr="00B91F1A">
          <w:rPr>
            <w:rFonts w:eastAsia="Times New Roman"/>
            <w:szCs w:val="24"/>
            <w:lang w:eastAsia="en-US"/>
          </w:rPr>
          <w:br/>
        </w:r>
        <w:r w:rsidRPr="00B91F1A">
          <w:rPr>
            <w:rFonts w:eastAsia="Times New Roman"/>
            <w:szCs w:val="24"/>
            <w:lang w:eastAsia="en-US"/>
          </w:rPr>
          <w:br/>
          <w:t>Γ. Επί του σχεδίου νόμου του Υπουργείου Οικονομικών:</w:t>
        </w:r>
        <w:r w:rsidRPr="00B91F1A">
          <w:rPr>
            <w:rFonts w:eastAsia="Times New Roman"/>
            <w:szCs w:val="24"/>
            <w:lang w:eastAsia="en-US"/>
          </w:rPr>
          <w:br/>
          <w:t>ΑΘΑΝΑΣΙΟΥ Χ. , σελ.</w:t>
        </w:r>
        <w:r w:rsidRPr="00B91F1A">
          <w:rPr>
            <w:rFonts w:eastAsia="Times New Roman"/>
            <w:szCs w:val="24"/>
            <w:lang w:eastAsia="en-US"/>
          </w:rPr>
          <w:br/>
          <w:t>ΑΡΑΜΠΑΤΖΗ Φ. , σελ.</w:t>
        </w:r>
        <w:r w:rsidRPr="00B91F1A">
          <w:rPr>
            <w:rFonts w:eastAsia="Times New Roman"/>
            <w:szCs w:val="24"/>
            <w:lang w:eastAsia="en-US"/>
          </w:rPr>
          <w:br/>
          <w:t>ΑΧΤΣΙΟΓΛΟΥ Ε. , σελ.</w:t>
        </w:r>
        <w:r w:rsidRPr="00B91F1A">
          <w:rPr>
            <w:rFonts w:eastAsia="Times New Roman"/>
            <w:szCs w:val="24"/>
            <w:lang w:eastAsia="en-US"/>
          </w:rPr>
          <w:br/>
          <w:t>ΒΑΓΙΩΝΑΣ Γ. , σελ.</w:t>
        </w:r>
        <w:r w:rsidRPr="00B91F1A">
          <w:rPr>
            <w:rFonts w:eastAsia="Times New Roman"/>
            <w:szCs w:val="24"/>
            <w:lang w:eastAsia="en-US"/>
          </w:rPr>
          <w:br/>
          <w:t>ΒΕΝΙΖΕΛΟΣ Ε. , σελ.</w:t>
        </w:r>
        <w:r w:rsidRPr="00B91F1A">
          <w:rPr>
            <w:rFonts w:eastAsia="Times New Roman"/>
            <w:szCs w:val="24"/>
            <w:lang w:eastAsia="en-US"/>
          </w:rPr>
          <w:br/>
          <w:t>ΒΛΑΧΟΣ Γ. , σελ.</w:t>
        </w:r>
        <w:r w:rsidRPr="00B91F1A">
          <w:rPr>
            <w:rFonts w:eastAsia="Times New Roman"/>
            <w:szCs w:val="24"/>
            <w:lang w:eastAsia="en-US"/>
          </w:rPr>
          <w:br/>
          <w:t>ΒΟΡΙΔΗΣ Μ. , σελ.</w:t>
        </w:r>
        <w:r w:rsidRPr="00B91F1A">
          <w:rPr>
            <w:rFonts w:eastAsia="Times New Roman"/>
            <w:szCs w:val="24"/>
            <w:lang w:eastAsia="en-US"/>
          </w:rPr>
          <w:br/>
          <w:t>ΒΟΥΛΤΕΨΗ Σ. , σελ.</w:t>
        </w:r>
        <w:r w:rsidRPr="00B91F1A">
          <w:rPr>
            <w:rFonts w:eastAsia="Times New Roman"/>
            <w:szCs w:val="24"/>
            <w:lang w:eastAsia="en-US"/>
          </w:rPr>
          <w:br/>
          <w:t>ΓΕΝΝΗΜΑΤΑ Φ. , σελ.</w:t>
        </w:r>
        <w:r w:rsidRPr="00B91F1A">
          <w:rPr>
            <w:rFonts w:eastAsia="Times New Roman"/>
            <w:szCs w:val="24"/>
            <w:lang w:eastAsia="en-US"/>
          </w:rPr>
          <w:br/>
          <w:t>ΓΙΑΚΟΥΜΑΤΟΣ Γ. , σελ.</w:t>
        </w:r>
        <w:r w:rsidRPr="00B91F1A">
          <w:rPr>
            <w:rFonts w:eastAsia="Times New Roman"/>
            <w:szCs w:val="24"/>
            <w:lang w:eastAsia="en-US"/>
          </w:rPr>
          <w:br/>
          <w:t>ΓΙΟΓΙΑΚΑΣ Β. , σελ.</w:t>
        </w:r>
        <w:r w:rsidRPr="00B91F1A">
          <w:rPr>
            <w:rFonts w:eastAsia="Times New Roman"/>
            <w:szCs w:val="24"/>
            <w:lang w:eastAsia="en-US"/>
          </w:rPr>
          <w:br/>
          <w:t>ΓΚΙΟΛΑΣ Ι. , σελ.</w:t>
        </w:r>
        <w:r w:rsidRPr="00B91F1A">
          <w:rPr>
            <w:rFonts w:eastAsia="Times New Roman"/>
            <w:szCs w:val="24"/>
            <w:lang w:eastAsia="en-US"/>
          </w:rPr>
          <w:br/>
          <w:t>ΔΑΒΑΚΗΣ Α. , σελ.</w:t>
        </w:r>
        <w:r w:rsidRPr="00B91F1A">
          <w:rPr>
            <w:rFonts w:eastAsia="Times New Roman"/>
            <w:szCs w:val="24"/>
            <w:lang w:eastAsia="en-US"/>
          </w:rPr>
          <w:br/>
          <w:t>ΘΕΟΔΩΡΑΚΗΣ Σ. , σελ.</w:t>
        </w:r>
        <w:r w:rsidRPr="00B91F1A">
          <w:rPr>
            <w:rFonts w:eastAsia="Times New Roman"/>
            <w:szCs w:val="24"/>
            <w:lang w:eastAsia="en-US"/>
          </w:rPr>
          <w:br/>
          <w:t>ΘΕΟΧΑΡΟΠΟΥΛΟΣ Α. , σελ.</w:t>
        </w:r>
        <w:r w:rsidRPr="00B91F1A">
          <w:rPr>
            <w:rFonts w:eastAsia="Times New Roman"/>
            <w:szCs w:val="24"/>
            <w:lang w:eastAsia="en-US"/>
          </w:rPr>
          <w:br/>
          <w:t>ΘΗΒΑΙΟΣ Ν. , σελ.</w:t>
        </w:r>
        <w:r w:rsidRPr="00B91F1A">
          <w:rPr>
            <w:rFonts w:eastAsia="Times New Roman"/>
            <w:szCs w:val="24"/>
            <w:lang w:eastAsia="en-US"/>
          </w:rPr>
          <w:br/>
          <w:t>ΚΑΜΑΤΕΡΟΣ Η. , σελ.</w:t>
        </w:r>
        <w:r w:rsidRPr="00B91F1A">
          <w:rPr>
            <w:rFonts w:eastAsia="Times New Roman"/>
            <w:szCs w:val="24"/>
            <w:lang w:eastAsia="en-US"/>
          </w:rPr>
          <w:br/>
          <w:t>ΚΑΜΜΕΝΟΣ Δ. , σελ.</w:t>
        </w:r>
        <w:r w:rsidRPr="00B91F1A">
          <w:rPr>
            <w:rFonts w:eastAsia="Times New Roman"/>
            <w:szCs w:val="24"/>
            <w:lang w:eastAsia="en-US"/>
          </w:rPr>
          <w:br/>
          <w:t>ΚΑΜΜΕΝΟΣ Π. , σελ.</w:t>
        </w:r>
        <w:r w:rsidRPr="00B91F1A">
          <w:rPr>
            <w:rFonts w:eastAsia="Times New Roman"/>
            <w:szCs w:val="24"/>
            <w:lang w:eastAsia="en-US"/>
          </w:rPr>
          <w:br/>
          <w:t>ΚΑΝΕΛΛΗ Γ. , σελ.</w:t>
        </w:r>
        <w:r w:rsidRPr="00B91F1A">
          <w:rPr>
            <w:rFonts w:eastAsia="Times New Roman"/>
            <w:szCs w:val="24"/>
            <w:lang w:eastAsia="en-US"/>
          </w:rPr>
          <w:br/>
          <w:t>ΚΑΡΑΜΑΝΛΗ  Ά. , σελ.</w:t>
        </w:r>
        <w:r w:rsidRPr="00B91F1A">
          <w:rPr>
            <w:rFonts w:eastAsia="Times New Roman"/>
            <w:szCs w:val="24"/>
            <w:lang w:eastAsia="en-US"/>
          </w:rPr>
          <w:br/>
          <w:t>ΚΑΡΑΜΑΝΛΗΣ Κ. του Αχ. , σελ.</w:t>
        </w:r>
        <w:r w:rsidRPr="00B91F1A">
          <w:rPr>
            <w:rFonts w:eastAsia="Times New Roman"/>
            <w:szCs w:val="24"/>
            <w:lang w:eastAsia="en-US"/>
          </w:rPr>
          <w:br/>
          <w:t>ΚΑΡΑΟΓΛΟΥ Θ. , σελ.</w:t>
        </w:r>
        <w:r w:rsidRPr="00B91F1A">
          <w:rPr>
            <w:rFonts w:eastAsia="Times New Roman"/>
            <w:szCs w:val="24"/>
            <w:lang w:eastAsia="en-US"/>
          </w:rPr>
          <w:br/>
          <w:t>ΚΑΤΣΑΝΙΩΤΗΣ Α. , σελ.</w:t>
        </w:r>
        <w:r w:rsidRPr="00B91F1A">
          <w:rPr>
            <w:rFonts w:eastAsia="Times New Roman"/>
            <w:szCs w:val="24"/>
            <w:lang w:eastAsia="en-US"/>
          </w:rPr>
          <w:br/>
          <w:t>ΚΑΤΣΑΦΑΔΟΣ Κ. , σελ.</w:t>
        </w:r>
        <w:r w:rsidRPr="00B91F1A">
          <w:rPr>
            <w:rFonts w:eastAsia="Times New Roman"/>
            <w:szCs w:val="24"/>
            <w:lang w:eastAsia="en-US"/>
          </w:rPr>
          <w:br/>
          <w:t>ΚΕΛΛΑΣ Χ. , σελ.</w:t>
        </w:r>
        <w:r w:rsidRPr="00B91F1A">
          <w:rPr>
            <w:rFonts w:eastAsia="Times New Roman"/>
            <w:szCs w:val="24"/>
            <w:lang w:eastAsia="en-US"/>
          </w:rPr>
          <w:br/>
          <w:t>ΚΕΦΑΛΙΔΟΥ Χ. , σελ.</w:t>
        </w:r>
        <w:r w:rsidRPr="00B91F1A">
          <w:rPr>
            <w:rFonts w:eastAsia="Times New Roman"/>
            <w:szCs w:val="24"/>
            <w:lang w:eastAsia="en-US"/>
          </w:rPr>
          <w:br/>
          <w:t>ΚΙΚΙΛΙΑΣ Β. , σελ.</w:t>
        </w:r>
        <w:r w:rsidRPr="00B91F1A">
          <w:rPr>
            <w:rFonts w:eastAsia="Times New Roman"/>
            <w:szCs w:val="24"/>
            <w:lang w:eastAsia="en-US"/>
          </w:rPr>
          <w:br/>
          <w:t>ΚΟΥΤΣΟΥΜΠΑΣ Δ. , σελ.</w:t>
        </w:r>
        <w:r w:rsidRPr="00B91F1A">
          <w:rPr>
            <w:rFonts w:eastAsia="Times New Roman"/>
            <w:szCs w:val="24"/>
            <w:lang w:eastAsia="en-US"/>
          </w:rPr>
          <w:br/>
          <w:t>ΚΡΕΜΑΣΤΙΝΟΣ Δ. , σελ.</w:t>
        </w:r>
        <w:r w:rsidRPr="00B91F1A">
          <w:rPr>
            <w:rFonts w:eastAsia="Times New Roman"/>
            <w:szCs w:val="24"/>
            <w:lang w:eastAsia="en-US"/>
          </w:rPr>
          <w:br/>
          <w:t>ΚΥΡΙΑΖΙΔΗΣ Δ. , σελ.</w:t>
        </w:r>
        <w:r w:rsidRPr="00B91F1A">
          <w:rPr>
            <w:rFonts w:eastAsia="Times New Roman"/>
            <w:szCs w:val="24"/>
            <w:lang w:eastAsia="en-US"/>
          </w:rPr>
          <w:br/>
          <w:t>ΛΑΖΑΡΙΔΗΣ Γ. , σελ.</w:t>
        </w:r>
        <w:r w:rsidRPr="00B91F1A">
          <w:rPr>
            <w:rFonts w:eastAsia="Times New Roman"/>
            <w:szCs w:val="24"/>
            <w:lang w:eastAsia="en-US"/>
          </w:rPr>
          <w:br/>
          <w:t>ΛΕΒΕΝΤΗΣ Β. , σελ.</w:t>
        </w:r>
        <w:r w:rsidRPr="00B91F1A">
          <w:rPr>
            <w:rFonts w:eastAsia="Times New Roman"/>
            <w:szCs w:val="24"/>
            <w:lang w:eastAsia="en-US"/>
          </w:rPr>
          <w:br/>
          <w:t>ΜΑΝΤΑΣ Χ. , σελ.</w:t>
        </w:r>
        <w:r w:rsidRPr="00B91F1A">
          <w:rPr>
            <w:rFonts w:eastAsia="Times New Roman"/>
            <w:szCs w:val="24"/>
            <w:lang w:eastAsia="en-US"/>
          </w:rPr>
          <w:br/>
          <w:t>ΜΗΤΣΟΤΑΚΗΣ Κ. , σελ.</w:t>
        </w:r>
        <w:r w:rsidRPr="00B91F1A">
          <w:rPr>
            <w:rFonts w:eastAsia="Times New Roman"/>
            <w:szCs w:val="24"/>
            <w:lang w:eastAsia="en-US"/>
          </w:rPr>
          <w:br/>
          <w:t>ΜΙΧΕΛΗΣ Α. , σελ.</w:t>
        </w:r>
        <w:r w:rsidRPr="00B91F1A">
          <w:rPr>
            <w:rFonts w:eastAsia="Times New Roman"/>
            <w:szCs w:val="24"/>
            <w:lang w:eastAsia="en-US"/>
          </w:rPr>
          <w:br/>
          <w:t>ΜΠΑΛΩΜΕΝΑΚΗΣ Α. , σελ.</w:t>
        </w:r>
        <w:r w:rsidRPr="00B91F1A">
          <w:rPr>
            <w:rFonts w:eastAsia="Times New Roman"/>
            <w:szCs w:val="24"/>
            <w:lang w:eastAsia="en-US"/>
          </w:rPr>
          <w:br/>
          <w:t>ΜΠΑΞΕΒΑΝΑΚΗΣ Δ. , σελ.</w:t>
        </w:r>
        <w:r w:rsidRPr="00B91F1A">
          <w:rPr>
            <w:rFonts w:eastAsia="Times New Roman"/>
            <w:szCs w:val="24"/>
            <w:lang w:eastAsia="en-US"/>
          </w:rPr>
          <w:br/>
          <w:t>ΜΠΟΥΚΩΡΟΣ Χ. , σελ.</w:t>
        </w:r>
        <w:r w:rsidRPr="00B91F1A">
          <w:rPr>
            <w:rFonts w:eastAsia="Times New Roman"/>
            <w:szCs w:val="24"/>
            <w:lang w:eastAsia="en-US"/>
          </w:rPr>
          <w:br/>
          <w:t>ΞΑΝΘΟΣ Α. , σελ.</w:t>
        </w:r>
        <w:r w:rsidRPr="00B91F1A">
          <w:rPr>
            <w:rFonts w:eastAsia="Times New Roman"/>
            <w:szCs w:val="24"/>
            <w:lang w:eastAsia="en-US"/>
          </w:rPr>
          <w:br/>
          <w:t>ΠΑΠΑΗΛΙΟΥ Γ. , σελ.</w:t>
        </w:r>
        <w:r w:rsidRPr="00B91F1A">
          <w:rPr>
            <w:rFonts w:eastAsia="Times New Roman"/>
            <w:szCs w:val="24"/>
            <w:lang w:eastAsia="en-US"/>
          </w:rPr>
          <w:br/>
          <w:t>ΠΑΠΑΚΩΣΤΑ - ΣΙΔΗΡΟΠΟΥΛΟΥ Α. , σελ.</w:t>
        </w:r>
        <w:r w:rsidRPr="00B91F1A">
          <w:rPr>
            <w:rFonts w:eastAsia="Times New Roman"/>
            <w:szCs w:val="24"/>
            <w:lang w:eastAsia="en-US"/>
          </w:rPr>
          <w:br/>
          <w:t>ΠΑΠΑΝΑΤΣΙΟΥ Α. , σελ.</w:t>
        </w:r>
        <w:r w:rsidRPr="00B91F1A">
          <w:rPr>
            <w:rFonts w:eastAsia="Times New Roman"/>
            <w:szCs w:val="24"/>
            <w:lang w:eastAsia="en-US"/>
          </w:rPr>
          <w:br/>
          <w:t>ΠΑΦΙΛΗΣ Α. , σελ.</w:t>
        </w:r>
        <w:r w:rsidRPr="00B91F1A">
          <w:rPr>
            <w:rFonts w:eastAsia="Times New Roman"/>
            <w:szCs w:val="24"/>
            <w:lang w:eastAsia="en-US"/>
          </w:rPr>
          <w:br/>
          <w:t>ΠΕΤΡΟΠΟΥΛΟΣ Α. , σελ.</w:t>
        </w:r>
        <w:r w:rsidRPr="00B91F1A">
          <w:rPr>
            <w:rFonts w:eastAsia="Times New Roman"/>
            <w:szCs w:val="24"/>
            <w:lang w:eastAsia="en-US"/>
          </w:rPr>
          <w:br/>
          <w:t>ΣΚΟΥΦΑ Ε. , σελ.</w:t>
        </w:r>
        <w:r w:rsidRPr="00B91F1A">
          <w:rPr>
            <w:rFonts w:eastAsia="Times New Roman"/>
            <w:szCs w:val="24"/>
            <w:lang w:eastAsia="en-US"/>
          </w:rPr>
          <w:br/>
          <w:t>ΣΠΑΡΤΙΝΟΣ Κ. , σελ.</w:t>
        </w:r>
        <w:r w:rsidRPr="00B91F1A">
          <w:rPr>
            <w:rFonts w:eastAsia="Times New Roman"/>
            <w:szCs w:val="24"/>
            <w:lang w:eastAsia="en-US"/>
          </w:rPr>
          <w:br/>
          <w:t>ΣΠΙΡΤΖΗΣ Χ. , σελ.</w:t>
        </w:r>
        <w:r w:rsidRPr="00B91F1A">
          <w:rPr>
            <w:rFonts w:eastAsia="Times New Roman"/>
            <w:szCs w:val="24"/>
            <w:lang w:eastAsia="en-US"/>
          </w:rPr>
          <w:br/>
          <w:t>ΣΤΑΜΑΤΗΣ Δ. , σελ.</w:t>
        </w:r>
        <w:r w:rsidRPr="00B91F1A">
          <w:rPr>
            <w:rFonts w:eastAsia="Times New Roman"/>
            <w:szCs w:val="24"/>
            <w:lang w:eastAsia="en-US"/>
          </w:rPr>
          <w:br/>
          <w:t>ΤΑΣΟΥΛΑΣ Κ. , σελ.</w:t>
        </w:r>
        <w:r w:rsidRPr="00B91F1A">
          <w:rPr>
            <w:rFonts w:eastAsia="Times New Roman"/>
            <w:szCs w:val="24"/>
            <w:lang w:eastAsia="en-US"/>
          </w:rPr>
          <w:br/>
          <w:t>ΤΖΕΛΕΠΗΣ Μ. , σελ.</w:t>
        </w:r>
        <w:r w:rsidRPr="00B91F1A">
          <w:rPr>
            <w:rFonts w:eastAsia="Times New Roman"/>
            <w:szCs w:val="24"/>
            <w:lang w:eastAsia="en-US"/>
          </w:rPr>
          <w:br/>
          <w:t>ΤΣΑΚΑΛΩΤΟΣ Ε. , σελ.</w:t>
        </w:r>
        <w:r w:rsidRPr="00B91F1A">
          <w:rPr>
            <w:rFonts w:eastAsia="Times New Roman"/>
            <w:szCs w:val="24"/>
            <w:lang w:eastAsia="en-US"/>
          </w:rPr>
          <w:br/>
          <w:t>ΤΣΙΠΡΑΣ Α. , σελ.</w:t>
        </w:r>
        <w:r w:rsidRPr="00B91F1A">
          <w:rPr>
            <w:rFonts w:eastAsia="Times New Roman"/>
            <w:szCs w:val="24"/>
            <w:lang w:eastAsia="en-US"/>
          </w:rPr>
          <w:br/>
          <w:t>ΦΩΚΑΣ Α. , σελ.</w:t>
        </w:r>
        <w:r w:rsidRPr="00B91F1A">
          <w:rPr>
            <w:rFonts w:eastAsia="Times New Roman"/>
            <w:szCs w:val="24"/>
            <w:lang w:eastAsia="en-US"/>
          </w:rPr>
          <w:br/>
          <w:t>ΦΩΤΙΟΥ Θ. , σελ.</w:t>
        </w:r>
        <w:r w:rsidRPr="00B91F1A">
          <w:rPr>
            <w:rFonts w:eastAsia="Times New Roman"/>
            <w:szCs w:val="24"/>
            <w:lang w:eastAsia="en-US"/>
          </w:rPr>
          <w:br/>
          <w:t>ΧΑΡΙΤΣΗΣ Α. , σελ.</w:t>
        </w:r>
        <w:r w:rsidRPr="00B91F1A">
          <w:rPr>
            <w:rFonts w:eastAsia="Times New Roman"/>
            <w:szCs w:val="24"/>
            <w:lang w:eastAsia="en-US"/>
          </w:rPr>
          <w:br/>
          <w:t>ΧΟΥΛΙΑΡΑΚΗΣ Γ. , σελ.</w:t>
        </w:r>
        <w:r w:rsidRPr="00B91F1A">
          <w:rPr>
            <w:rFonts w:eastAsia="Times New Roman"/>
            <w:szCs w:val="24"/>
            <w:lang w:eastAsia="en-US"/>
          </w:rPr>
          <w:br/>
        </w:r>
        <w:r w:rsidRPr="00B91F1A">
          <w:rPr>
            <w:rFonts w:eastAsia="Times New Roman"/>
            <w:szCs w:val="24"/>
            <w:lang w:eastAsia="en-US"/>
          </w:rPr>
          <w:br/>
          <w:t>Δ. ΠΑΡΕΜΒΑΣΕΙΣ:</w:t>
        </w:r>
        <w:r w:rsidRPr="00B91F1A">
          <w:rPr>
            <w:rFonts w:eastAsia="Times New Roman"/>
            <w:szCs w:val="24"/>
            <w:lang w:eastAsia="en-US"/>
          </w:rPr>
          <w:br/>
          <w:t>ΑΝΤΩΝΙΟΥ Χ. , σελ.</w:t>
        </w:r>
        <w:r w:rsidRPr="00B91F1A">
          <w:rPr>
            <w:rFonts w:eastAsia="Times New Roman"/>
            <w:szCs w:val="24"/>
            <w:lang w:eastAsia="en-US"/>
          </w:rPr>
          <w:br/>
          <w:t>ΚΩΝΣΤΑΝΤΙΝΟΠΟΥΛΟΣ Ο. , σελ.</w:t>
        </w:r>
        <w:r w:rsidRPr="00B91F1A">
          <w:rPr>
            <w:rFonts w:eastAsia="Times New Roman"/>
            <w:szCs w:val="24"/>
            <w:lang w:eastAsia="en-US"/>
          </w:rPr>
          <w:br/>
          <w:t>ΜΠΑΛΑΟΥΡΑΣ Γ. , σελ.</w:t>
        </w:r>
        <w:r w:rsidRPr="00B91F1A">
          <w:rPr>
            <w:rFonts w:eastAsia="Times New Roman"/>
            <w:szCs w:val="24"/>
            <w:lang w:eastAsia="en-US"/>
          </w:rPr>
          <w:br/>
          <w:t>ΜΠΑΡΚΑΣ Κ. , σελ.</w:t>
        </w:r>
        <w:r w:rsidRPr="00B91F1A">
          <w:rPr>
            <w:rFonts w:eastAsia="Times New Roman"/>
            <w:szCs w:val="24"/>
            <w:lang w:eastAsia="en-US"/>
          </w:rPr>
          <w:br/>
          <w:t>ΜΠΟΥΡΑΣ Α. , σελ.</w:t>
        </w:r>
        <w:r w:rsidRPr="00B91F1A">
          <w:rPr>
            <w:rFonts w:eastAsia="Times New Roman"/>
            <w:szCs w:val="24"/>
            <w:lang w:eastAsia="en-US"/>
          </w:rPr>
          <w:br/>
          <w:t>ΠΑΝΤΖΑΣ Γ. , σελ.</w:t>
        </w:r>
        <w:r w:rsidRPr="00B91F1A">
          <w:rPr>
            <w:rFonts w:eastAsia="Times New Roman"/>
            <w:szCs w:val="24"/>
            <w:lang w:eastAsia="en-US"/>
          </w:rPr>
          <w:br/>
          <w:t>ΠΑΠΑΔΟΠΟΥΛΟΣ Ν. , σελ.</w:t>
        </w:r>
        <w:r w:rsidRPr="00B91F1A">
          <w:rPr>
            <w:rFonts w:eastAsia="Times New Roman"/>
            <w:szCs w:val="24"/>
            <w:lang w:eastAsia="en-US"/>
          </w:rPr>
          <w:br/>
          <w:t>ΣΙΜΟΡΕΛΗΣ Χ. , σελ.</w:t>
        </w:r>
        <w:r w:rsidRPr="00B91F1A">
          <w:rPr>
            <w:rFonts w:eastAsia="Times New Roman"/>
            <w:szCs w:val="24"/>
            <w:lang w:eastAsia="en-US"/>
          </w:rPr>
          <w:br/>
          <w:t>ΣΚΟΥΡΟΛΙΑΚΟΣ Π. , σελ.</w:t>
        </w:r>
        <w:r w:rsidRPr="00B91F1A">
          <w:rPr>
            <w:rFonts w:eastAsia="Times New Roman"/>
            <w:szCs w:val="24"/>
            <w:lang w:eastAsia="en-US"/>
          </w:rPr>
          <w:br/>
          <w:t>ΣΚΡΕΚΑΣ Κ. , σελ.</w:t>
        </w:r>
        <w:r w:rsidRPr="00B91F1A">
          <w:rPr>
            <w:rFonts w:eastAsia="Times New Roman"/>
            <w:szCs w:val="24"/>
            <w:lang w:eastAsia="en-US"/>
          </w:rPr>
          <w:br/>
          <w:t>ΣΤΑΪΚΟΥΡΑΣ Χ. , σελ.</w:t>
        </w:r>
        <w:r w:rsidRPr="00B91F1A">
          <w:rPr>
            <w:rFonts w:eastAsia="Times New Roman"/>
            <w:szCs w:val="24"/>
            <w:lang w:eastAsia="en-US"/>
          </w:rPr>
          <w:br/>
          <w:t>ΤΣΙΑΡΑΣ Κ. , σελ.</w:t>
        </w:r>
        <w:r w:rsidRPr="00B91F1A">
          <w:rPr>
            <w:rFonts w:eastAsia="Times New Roman"/>
            <w:szCs w:val="24"/>
            <w:lang w:eastAsia="en-US"/>
          </w:rPr>
          <w:br/>
          <w:t>ΧΑΤΖΗΔΑΚΗΣ Κ. , σελ.</w:t>
        </w:r>
        <w:r w:rsidRPr="00B91F1A">
          <w:rPr>
            <w:rFonts w:eastAsia="Times New Roman"/>
            <w:szCs w:val="24"/>
            <w:lang w:eastAsia="en-US"/>
          </w:rPr>
          <w:br/>
        </w:r>
      </w:ins>
    </w:p>
    <w:p w14:paraId="14EDFDD6" w14:textId="77777777" w:rsidR="002F0583" w:rsidRDefault="00B91F1A">
      <w:pPr>
        <w:spacing w:line="600" w:lineRule="auto"/>
        <w:ind w:firstLine="720"/>
        <w:jc w:val="center"/>
        <w:rPr>
          <w:rFonts w:eastAsia="Times New Roman"/>
          <w:szCs w:val="24"/>
        </w:rPr>
      </w:pPr>
      <w:r>
        <w:rPr>
          <w:rFonts w:eastAsia="Times New Roman"/>
          <w:szCs w:val="24"/>
        </w:rPr>
        <w:t>ΠΡΑΚΤΙΚΑ ΒΟΥΛΗΣ</w:t>
      </w:r>
    </w:p>
    <w:p w14:paraId="14EDFDD7" w14:textId="77777777" w:rsidR="002F0583" w:rsidRDefault="00B91F1A">
      <w:pPr>
        <w:spacing w:line="600" w:lineRule="auto"/>
        <w:ind w:firstLine="720"/>
        <w:jc w:val="center"/>
        <w:rPr>
          <w:rFonts w:eastAsia="Times New Roman"/>
          <w:szCs w:val="24"/>
        </w:rPr>
      </w:pPr>
      <w:r>
        <w:rPr>
          <w:rFonts w:eastAsia="Times New Roman"/>
          <w:szCs w:val="24"/>
        </w:rPr>
        <w:t>ΙZ΄ ΠΕΡΙΟΔΟΣ</w:t>
      </w:r>
    </w:p>
    <w:p w14:paraId="14EDFDD8" w14:textId="77777777" w:rsidR="002F0583" w:rsidRDefault="00B91F1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4EDFDD9" w14:textId="77777777" w:rsidR="002F0583" w:rsidRDefault="00B91F1A">
      <w:pPr>
        <w:spacing w:line="600" w:lineRule="auto"/>
        <w:ind w:firstLine="720"/>
        <w:jc w:val="center"/>
        <w:rPr>
          <w:rFonts w:eastAsia="Times New Roman"/>
          <w:szCs w:val="24"/>
        </w:rPr>
      </w:pPr>
      <w:r>
        <w:rPr>
          <w:rFonts w:eastAsia="Times New Roman"/>
          <w:szCs w:val="24"/>
        </w:rPr>
        <w:t>ΣΥΝΟΔΟΣ Β΄</w:t>
      </w:r>
    </w:p>
    <w:p w14:paraId="14EDFDDA" w14:textId="77777777" w:rsidR="002F0583" w:rsidRDefault="00B91F1A">
      <w:pPr>
        <w:spacing w:line="600" w:lineRule="auto"/>
        <w:ind w:firstLine="720"/>
        <w:jc w:val="center"/>
        <w:rPr>
          <w:rFonts w:eastAsia="Times New Roman"/>
          <w:szCs w:val="24"/>
        </w:rPr>
      </w:pPr>
      <w:r>
        <w:rPr>
          <w:rFonts w:eastAsia="Times New Roman"/>
          <w:szCs w:val="24"/>
        </w:rPr>
        <w:t>ΣΥΝΕΔΡΙΑΣΗ ΡΚΒ΄</w:t>
      </w:r>
    </w:p>
    <w:p w14:paraId="14EDFDDB" w14:textId="77777777" w:rsidR="002F0583" w:rsidRDefault="00B91F1A">
      <w:pPr>
        <w:spacing w:line="600" w:lineRule="auto"/>
        <w:ind w:firstLine="720"/>
        <w:jc w:val="center"/>
        <w:rPr>
          <w:rFonts w:eastAsia="Times New Roman"/>
          <w:szCs w:val="24"/>
        </w:rPr>
      </w:pPr>
      <w:r>
        <w:rPr>
          <w:rFonts w:eastAsia="Times New Roman"/>
          <w:szCs w:val="24"/>
        </w:rPr>
        <w:t>Πέμπτη 18 Μαΐου 2017</w:t>
      </w:r>
    </w:p>
    <w:p w14:paraId="14EDFDDC" w14:textId="77777777" w:rsidR="002F0583" w:rsidRDefault="00B91F1A">
      <w:pPr>
        <w:spacing w:line="600" w:lineRule="auto"/>
        <w:ind w:firstLine="720"/>
        <w:jc w:val="both"/>
        <w:rPr>
          <w:rFonts w:eastAsia="Times New Roman"/>
          <w:szCs w:val="24"/>
        </w:rPr>
      </w:pPr>
      <w:r>
        <w:rPr>
          <w:rFonts w:eastAsia="Times New Roman"/>
          <w:szCs w:val="24"/>
        </w:rPr>
        <w:t>Αθήνα, σήμερα στις 18 Μαΐου 2017, ημέρα Πέμπτη και ώρα 10.08΄</w:t>
      </w:r>
      <w:r w:rsidRPr="00ED209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w:t>
      </w:r>
      <w:r>
        <w:rPr>
          <w:rFonts w:eastAsia="Times New Roman"/>
          <w:szCs w:val="24"/>
        </w:rPr>
        <w:t>΄</w:t>
      </w:r>
      <w:r>
        <w:rPr>
          <w:rFonts w:eastAsia="Times New Roman"/>
          <w:szCs w:val="24"/>
        </w:rPr>
        <w:t xml:space="preserve"> Αντιπροέδρου αυτής κ. </w:t>
      </w:r>
      <w:r w:rsidRPr="0011517A">
        <w:rPr>
          <w:rFonts w:eastAsia="Times New Roman"/>
          <w:b/>
          <w:szCs w:val="24"/>
        </w:rPr>
        <w:t>ΝΙΚΗΤΑ ΚΑΚΛΑΜΑΝΗ</w:t>
      </w:r>
      <w:r>
        <w:rPr>
          <w:rFonts w:eastAsia="Times New Roman"/>
          <w:szCs w:val="24"/>
        </w:rPr>
        <w:t>.</w:t>
      </w:r>
    </w:p>
    <w:p w14:paraId="14EDFDDD" w14:textId="77777777" w:rsidR="002F0583" w:rsidRDefault="00B91F1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Κυρίες και κύριοι συνάδελφοι, αρχίζει η συνεδρίαση.</w:t>
      </w:r>
    </w:p>
    <w:p w14:paraId="14EDFDDE" w14:textId="77777777" w:rsidR="002F0583" w:rsidRDefault="00B91F1A">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 xml:space="preserve">κύριοι συνάδελφοι έχω την τιμή να ανακοινώσω στο Σώμα </w:t>
      </w:r>
      <w:r>
        <w:rPr>
          <w:rFonts w:eastAsia="Times New Roman"/>
          <w:szCs w:val="24"/>
        </w:rPr>
        <w:t xml:space="preserve">τα δελτία </w:t>
      </w:r>
      <w:r>
        <w:rPr>
          <w:rFonts w:eastAsia="Times New Roman"/>
          <w:szCs w:val="24"/>
        </w:rPr>
        <w:t>επ</w:t>
      </w:r>
      <w:r>
        <w:rPr>
          <w:rFonts w:eastAsia="Times New Roman"/>
          <w:szCs w:val="24"/>
        </w:rPr>
        <w:t>ί</w:t>
      </w:r>
      <w:r>
        <w:rPr>
          <w:rFonts w:eastAsia="Times New Roman"/>
          <w:szCs w:val="24"/>
        </w:rPr>
        <w:t>κα</w:t>
      </w:r>
      <w:r>
        <w:rPr>
          <w:rFonts w:eastAsia="Times New Roman"/>
          <w:szCs w:val="24"/>
        </w:rPr>
        <w:t>ι</w:t>
      </w:r>
      <w:r>
        <w:rPr>
          <w:rFonts w:eastAsia="Times New Roman"/>
          <w:szCs w:val="24"/>
        </w:rPr>
        <w:t>ρων ερωτήσεων της Παρασκευής 19 Μαΐου 2017.</w:t>
      </w:r>
    </w:p>
    <w:p w14:paraId="14EDFDDF" w14:textId="77777777" w:rsidR="002F0583" w:rsidRDefault="00B91F1A">
      <w:pPr>
        <w:spacing w:line="600" w:lineRule="auto"/>
        <w:ind w:firstLine="720"/>
        <w:jc w:val="center"/>
        <w:rPr>
          <w:rFonts w:eastAsia="Times New Roman"/>
          <w:szCs w:val="24"/>
        </w:rPr>
      </w:pPr>
      <w:r>
        <w:rPr>
          <w:rFonts w:eastAsia="Times New Roman"/>
          <w:szCs w:val="24"/>
        </w:rPr>
        <w:t>Α</w:t>
      </w:r>
      <w:r>
        <w:rPr>
          <w:rFonts w:eastAsia="Times New Roman"/>
          <w:szCs w:val="24"/>
        </w:rPr>
        <w:t>΄</w:t>
      </w:r>
    </w:p>
    <w:p w14:paraId="14EDFDE0" w14:textId="77777777" w:rsidR="002F0583" w:rsidRDefault="00B91F1A">
      <w:pPr>
        <w:spacing w:line="600" w:lineRule="auto"/>
        <w:ind w:firstLine="720"/>
        <w:jc w:val="both"/>
        <w:rPr>
          <w:rFonts w:eastAsia="Times New Roman"/>
          <w:szCs w:val="24"/>
        </w:rPr>
      </w:pPr>
      <w:r>
        <w:rPr>
          <w:rFonts w:eastAsia="Times New Roman"/>
          <w:szCs w:val="24"/>
        </w:rPr>
        <w:t>Α</w:t>
      </w:r>
      <w:r w:rsidRPr="00622B2C">
        <w:rPr>
          <w:rFonts w:eastAsia="Times New Roman"/>
          <w:szCs w:val="24"/>
        </w:rPr>
        <w:t>. ΕΠΙΚΑΙΡΕΣ 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EDFDE1" w14:textId="77777777" w:rsidR="002F0583" w:rsidRDefault="00B91F1A">
      <w:pPr>
        <w:spacing w:line="600" w:lineRule="auto"/>
        <w:ind w:firstLine="720"/>
        <w:jc w:val="both"/>
        <w:rPr>
          <w:rFonts w:eastAsia="Times New Roman"/>
          <w:szCs w:val="24"/>
        </w:rPr>
      </w:pPr>
      <w:r>
        <w:rPr>
          <w:rFonts w:eastAsia="Times New Roman"/>
          <w:szCs w:val="24"/>
        </w:rPr>
        <w:lastRenderedPageBreak/>
        <w:t>1. Η με αριθμό 831/15-5-2017 επίκαιρη ερώτηση</w:t>
      </w:r>
      <w:r>
        <w:rPr>
          <w:rFonts w:eastAsia="Times New Roman"/>
          <w:szCs w:val="24"/>
        </w:rPr>
        <w:t xml:space="preserve"> του Βουλευτή Γρεβενών του Συνασπισμού Ριζοσπαστικής Αριστεράς κ.</w:t>
      </w:r>
      <w:r>
        <w:rPr>
          <w:rFonts w:eastAsia="Times New Roman"/>
          <w:szCs w:val="24"/>
        </w:rPr>
        <w:t xml:space="preserve"> </w:t>
      </w:r>
      <w:r>
        <w:rPr>
          <w:rFonts w:eastAsia="Times New Roman"/>
          <w:szCs w:val="24"/>
        </w:rPr>
        <w:t xml:space="preserve">Χρήστου </w:t>
      </w:r>
      <w:proofErr w:type="spellStart"/>
      <w:r>
        <w:rPr>
          <w:rFonts w:eastAsia="Times New Roman"/>
          <w:szCs w:val="24"/>
        </w:rPr>
        <w:t>Μπγιάλα</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Ψηφιακής Πολιτικής, Τηλεπικοινωνιών και Ενημέρωσης,</w:t>
      </w:r>
      <w:r>
        <w:rPr>
          <w:rFonts w:eastAsia="Times New Roman"/>
          <w:szCs w:val="24"/>
        </w:rPr>
        <w:t xml:space="preserve"> </w:t>
      </w:r>
      <w:r>
        <w:rPr>
          <w:rFonts w:eastAsia="Times New Roman"/>
          <w:szCs w:val="24"/>
        </w:rPr>
        <w:t>σχετικά με τη μετάβαση στο ψηφιακό σήμα για μεγάλα τμήματα της επαρχίας.</w:t>
      </w:r>
    </w:p>
    <w:p w14:paraId="14EDFDE2" w14:textId="77777777" w:rsidR="002F0583" w:rsidRDefault="00B91F1A">
      <w:pPr>
        <w:spacing w:line="600" w:lineRule="auto"/>
        <w:ind w:firstLine="720"/>
        <w:jc w:val="both"/>
        <w:rPr>
          <w:rFonts w:eastAsia="Times New Roman"/>
          <w:szCs w:val="24"/>
        </w:rPr>
      </w:pPr>
      <w:r>
        <w:rPr>
          <w:rFonts w:eastAsia="Times New Roman"/>
          <w:szCs w:val="24"/>
        </w:rPr>
        <w:t>2. Η με αριθμό 828/12-5-2017 επί</w:t>
      </w:r>
      <w:r>
        <w:rPr>
          <w:rFonts w:eastAsia="Times New Roman"/>
          <w:szCs w:val="24"/>
        </w:rPr>
        <w:t>καιρη ερώτηση του Βουλευτή Αττικής της Νέας Δημοκρατίας κ.</w:t>
      </w:r>
      <w:r>
        <w:rPr>
          <w:rFonts w:eastAsia="Times New Roman"/>
          <w:szCs w:val="24"/>
        </w:rPr>
        <w:t xml:space="preserve"> </w:t>
      </w:r>
      <w:r>
        <w:rPr>
          <w:rFonts w:eastAsia="Times New Roman"/>
          <w:szCs w:val="24"/>
        </w:rPr>
        <w:t>Μαυρουδή Βορίδη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 xml:space="preserve">Εσωτερικών, σχετικά με τη χορήγηση επιδόματος σε </w:t>
      </w:r>
      <w:r>
        <w:rPr>
          <w:rFonts w:eastAsia="Times New Roman"/>
          <w:szCs w:val="24"/>
        </w:rPr>
        <w:t>π</w:t>
      </w:r>
      <w:r>
        <w:rPr>
          <w:rFonts w:eastAsia="Times New Roman"/>
          <w:szCs w:val="24"/>
        </w:rPr>
        <w:t xml:space="preserve">υροσβέστη </w:t>
      </w:r>
      <w:r>
        <w:rPr>
          <w:rFonts w:eastAsia="Times New Roman"/>
          <w:szCs w:val="24"/>
        </w:rPr>
        <w:t>π</w:t>
      </w:r>
      <w:r>
        <w:rPr>
          <w:rFonts w:eastAsia="Times New Roman"/>
          <w:szCs w:val="24"/>
        </w:rPr>
        <w:t xml:space="preserve">ενταετούς </w:t>
      </w:r>
      <w:r>
        <w:rPr>
          <w:rFonts w:eastAsia="Times New Roman"/>
          <w:szCs w:val="24"/>
        </w:rPr>
        <w:t>υ</w:t>
      </w:r>
      <w:r>
        <w:rPr>
          <w:rFonts w:eastAsia="Times New Roman"/>
          <w:szCs w:val="24"/>
        </w:rPr>
        <w:t>ποχρέωσης.</w:t>
      </w:r>
    </w:p>
    <w:p w14:paraId="14EDFDE3" w14:textId="77777777" w:rsidR="002F0583" w:rsidRDefault="00B91F1A">
      <w:pPr>
        <w:spacing w:line="600" w:lineRule="auto"/>
        <w:ind w:firstLine="720"/>
        <w:jc w:val="both"/>
        <w:rPr>
          <w:rFonts w:eastAsia="Times New Roman"/>
          <w:szCs w:val="24"/>
        </w:rPr>
      </w:pPr>
      <w:r>
        <w:rPr>
          <w:rFonts w:eastAsia="Times New Roman"/>
          <w:szCs w:val="24"/>
        </w:rPr>
        <w:t xml:space="preserve">3. Η με αριθμό 832/15-5-2017 επίκαιρη ερώτηση του Βουλευτή Ηρακλείου της </w:t>
      </w:r>
      <w:r>
        <w:rPr>
          <w:rFonts w:eastAsia="Times New Roman"/>
          <w:szCs w:val="24"/>
        </w:rPr>
        <w:t>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 xml:space="preserve">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Υποδομών και Μεταφορών,</w:t>
      </w:r>
      <w:r>
        <w:rPr>
          <w:rFonts w:eastAsia="Times New Roman"/>
          <w:szCs w:val="24"/>
        </w:rPr>
        <w:t xml:space="preserve"> </w:t>
      </w:r>
      <w:r>
        <w:rPr>
          <w:rFonts w:eastAsia="Times New Roman"/>
          <w:szCs w:val="24"/>
        </w:rPr>
        <w:t xml:space="preserve">με θέμα «στον αέρα εκατοντάδες έργα </w:t>
      </w:r>
      <w:r>
        <w:rPr>
          <w:rFonts w:eastAsia="Times New Roman"/>
          <w:szCs w:val="24"/>
        </w:rPr>
        <w:t>δ</w:t>
      </w:r>
      <w:r>
        <w:rPr>
          <w:rFonts w:eastAsia="Times New Roman"/>
          <w:szCs w:val="24"/>
        </w:rPr>
        <w:t xml:space="preserve">ήμων και </w:t>
      </w:r>
      <w:r>
        <w:rPr>
          <w:rFonts w:eastAsia="Times New Roman"/>
          <w:szCs w:val="24"/>
        </w:rPr>
        <w:t>π</w:t>
      </w:r>
      <w:r>
        <w:rPr>
          <w:rFonts w:eastAsia="Times New Roman"/>
          <w:szCs w:val="24"/>
        </w:rPr>
        <w:t>εριφερειών όλης της χώρας λόγω ασάφειας του ν.4412/16».</w:t>
      </w:r>
    </w:p>
    <w:p w14:paraId="14EDFDE4" w14:textId="77777777" w:rsidR="002F0583" w:rsidRDefault="00B91F1A">
      <w:pPr>
        <w:spacing w:line="600" w:lineRule="auto"/>
        <w:ind w:firstLine="720"/>
        <w:jc w:val="both"/>
        <w:rPr>
          <w:rFonts w:eastAsia="Times New Roman"/>
          <w:szCs w:val="24"/>
        </w:rPr>
      </w:pPr>
      <w:r>
        <w:rPr>
          <w:rFonts w:eastAsia="Times New Roman"/>
          <w:szCs w:val="24"/>
        </w:rPr>
        <w:t>4. Η με αριθμό 833/15-5-2017 επίκαιρη ερώτηση τ</w:t>
      </w:r>
      <w:r>
        <w:rPr>
          <w:rFonts w:eastAsia="Times New Roman"/>
          <w:szCs w:val="24"/>
        </w:rPr>
        <w:t>ου ΣΤ΄ Αντιπροέδρου της Βουλής και Βουλευτή Λάρισας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szCs w:val="24"/>
        </w:rPr>
        <w:t xml:space="preserve">Γεωργίου </w:t>
      </w:r>
      <w:proofErr w:type="spellStart"/>
      <w:r>
        <w:rPr>
          <w:rFonts w:eastAsia="Times New Roman"/>
          <w:szCs w:val="24"/>
        </w:rPr>
        <w:t>Λαμπρούλη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Αγροτικής Ανάπτυξης και Τροφίμων,</w:t>
      </w:r>
      <w:r>
        <w:rPr>
          <w:rFonts w:eastAsia="Times New Roman"/>
          <w:szCs w:val="24"/>
        </w:rPr>
        <w:t xml:space="preserve"> </w:t>
      </w:r>
      <w:r>
        <w:rPr>
          <w:rFonts w:eastAsia="Times New Roman"/>
          <w:szCs w:val="24"/>
        </w:rPr>
        <w:t>σχετικά με την παράταση υποβολής δηλώσεων σε αγρότες που υπέστησαν ζημιές από τον παγετό στο Δή</w:t>
      </w:r>
      <w:r>
        <w:rPr>
          <w:rFonts w:eastAsia="Times New Roman"/>
          <w:szCs w:val="24"/>
        </w:rPr>
        <w:t xml:space="preserve">μο </w:t>
      </w:r>
      <w:proofErr w:type="spellStart"/>
      <w:r>
        <w:rPr>
          <w:rFonts w:eastAsia="Times New Roman"/>
          <w:szCs w:val="24"/>
        </w:rPr>
        <w:t>Αγιάς</w:t>
      </w:r>
      <w:proofErr w:type="spellEnd"/>
      <w:r>
        <w:rPr>
          <w:rFonts w:eastAsia="Times New Roman"/>
          <w:szCs w:val="24"/>
        </w:rPr>
        <w:t xml:space="preserve"> του Νομού Λάρισας.</w:t>
      </w:r>
    </w:p>
    <w:p w14:paraId="14EDFDE5" w14:textId="77777777" w:rsidR="002F0583" w:rsidRDefault="00B91F1A">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 xml:space="preserve">άγραφοι </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EDFDE6" w14:textId="77777777" w:rsidR="002F0583" w:rsidRDefault="00B91F1A">
      <w:pPr>
        <w:spacing w:line="600" w:lineRule="auto"/>
        <w:ind w:firstLine="720"/>
        <w:jc w:val="both"/>
        <w:rPr>
          <w:rFonts w:eastAsia="Times New Roman"/>
          <w:szCs w:val="24"/>
        </w:rPr>
      </w:pPr>
      <w:r>
        <w:rPr>
          <w:rFonts w:eastAsia="Times New Roman"/>
          <w:szCs w:val="24"/>
        </w:rPr>
        <w:lastRenderedPageBreak/>
        <w:t>1. Η με αριθμό 829/12-5-2017 επίκαιρη ερώτηση του Βουλευτή Φλώρινας της Νέας Δημοκρατίας κ.</w:t>
      </w:r>
      <w:r>
        <w:rPr>
          <w:rFonts w:eastAsia="Times New Roman"/>
          <w:szCs w:val="24"/>
        </w:rPr>
        <w:t xml:space="preserve"> </w:t>
      </w:r>
      <w:r>
        <w:rPr>
          <w:rFonts w:eastAsia="Times New Roman"/>
          <w:szCs w:val="24"/>
        </w:rPr>
        <w:t>Ιωάννη Αντωνιάδη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Περιβ</w:t>
      </w:r>
      <w:r>
        <w:rPr>
          <w:rFonts w:eastAsia="Times New Roman"/>
          <w:szCs w:val="24"/>
        </w:rPr>
        <w:t>άλλοντος και Ενέργειας,</w:t>
      </w:r>
      <w:r>
        <w:rPr>
          <w:rFonts w:eastAsia="Times New Roman"/>
          <w:szCs w:val="24"/>
        </w:rPr>
        <w:t xml:space="preserve"> </w:t>
      </w:r>
      <w:r>
        <w:rPr>
          <w:rFonts w:eastAsia="Times New Roman"/>
          <w:szCs w:val="24"/>
        </w:rPr>
        <w:t>σχετικά με τη συνολική και όχι τμηματική μετεγκατάσταση της κοινότητας Αχλάδας Νομού Φλώρινας.</w:t>
      </w:r>
    </w:p>
    <w:p w14:paraId="14EDFDE7" w14:textId="77777777" w:rsidR="002F0583" w:rsidRDefault="00B91F1A">
      <w:pPr>
        <w:spacing w:line="600" w:lineRule="auto"/>
        <w:ind w:firstLine="720"/>
        <w:jc w:val="both"/>
        <w:rPr>
          <w:rFonts w:eastAsia="Times New Roman"/>
          <w:szCs w:val="24"/>
        </w:rPr>
      </w:pPr>
      <w:r>
        <w:rPr>
          <w:rFonts w:eastAsia="Times New Roman"/>
          <w:szCs w:val="24"/>
        </w:rPr>
        <w:t>2. Η με αριθμό 830/12-5-2017 επίκαιρη ερώτηση του Βουλευτή Λάρισας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 xml:space="preserve"> </w:t>
      </w:r>
      <w:r>
        <w:rPr>
          <w:rFonts w:eastAsia="Times New Roman"/>
          <w:szCs w:val="24"/>
        </w:rPr>
        <w:t xml:space="preserve">Κωνσταντίνου </w:t>
      </w:r>
      <w:proofErr w:type="spellStart"/>
      <w:r>
        <w:rPr>
          <w:rFonts w:eastAsia="Times New Roman"/>
          <w:szCs w:val="24"/>
        </w:rPr>
        <w:t>Μπαργιώτα</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 xml:space="preserve">με θέμα «διαστάσεις παίρνει το </w:t>
      </w:r>
      <w:proofErr w:type="spellStart"/>
      <w:r>
        <w:rPr>
          <w:rFonts w:eastAsia="Times New Roman"/>
          <w:szCs w:val="24"/>
        </w:rPr>
        <w:t>αντιεμβολιαστικό</w:t>
      </w:r>
      <w:proofErr w:type="spellEnd"/>
      <w:r>
        <w:rPr>
          <w:rFonts w:eastAsia="Times New Roman"/>
          <w:szCs w:val="24"/>
        </w:rPr>
        <w:t xml:space="preserve"> κίνημα και στην Ελλάδα».</w:t>
      </w:r>
    </w:p>
    <w:p w14:paraId="14EDFDE8" w14:textId="77777777" w:rsidR="002F0583" w:rsidRDefault="00B91F1A">
      <w:pPr>
        <w:spacing w:line="600" w:lineRule="auto"/>
        <w:ind w:firstLine="720"/>
        <w:jc w:val="both"/>
        <w:rPr>
          <w:rFonts w:eastAsia="Times New Roman"/>
          <w:szCs w:val="24"/>
        </w:rPr>
      </w:pPr>
      <w:r>
        <w:rPr>
          <w:rFonts w:eastAsia="Times New Roman"/>
          <w:szCs w:val="24"/>
        </w:rPr>
        <w:t>ΑΝΑΦΟΡΕΣ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ΕΡΩΤΗΣΕΙΣ (Άρθρο 130 παρ</w:t>
      </w:r>
      <w:r>
        <w:rPr>
          <w:rFonts w:eastAsia="Times New Roman"/>
          <w:szCs w:val="24"/>
        </w:rPr>
        <w:t>άγραφος</w:t>
      </w:r>
      <w:r>
        <w:rPr>
          <w:rFonts w:eastAsia="Times New Roman"/>
          <w:szCs w:val="24"/>
        </w:rPr>
        <w:t xml:space="preserve"> 5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EDFDE9" w14:textId="77777777" w:rsidR="002F0583" w:rsidRDefault="00B91F1A">
      <w:pPr>
        <w:spacing w:line="600" w:lineRule="auto"/>
        <w:ind w:firstLine="720"/>
        <w:jc w:val="both"/>
        <w:rPr>
          <w:rFonts w:eastAsia="Times New Roman"/>
          <w:szCs w:val="24"/>
        </w:rPr>
      </w:pPr>
      <w:r>
        <w:rPr>
          <w:rFonts w:eastAsia="Times New Roman"/>
          <w:szCs w:val="24"/>
        </w:rPr>
        <w:t xml:space="preserve">1. Η με αριθμό 2710/19-1-2017 ερώτηση του Βουλευτή Β΄ Θεσσαλονίκης της Δημοκρατικής </w:t>
      </w:r>
      <w:r>
        <w:rPr>
          <w:rFonts w:eastAsia="Times New Roman"/>
          <w:szCs w:val="24"/>
        </w:rPr>
        <w:t>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w:t>
      </w:r>
      <w:r>
        <w:rPr>
          <w:rFonts w:eastAsia="Times New Roman"/>
          <w:szCs w:val="24"/>
        </w:rPr>
        <w:t xml:space="preserve"> </w:t>
      </w:r>
      <w:r>
        <w:rPr>
          <w:rFonts w:eastAsia="Times New Roman"/>
          <w:szCs w:val="24"/>
        </w:rPr>
        <w:t xml:space="preserve">Γεωργίου </w:t>
      </w:r>
      <w:proofErr w:type="spellStart"/>
      <w:r>
        <w:rPr>
          <w:rFonts w:eastAsia="Times New Roman"/>
          <w:szCs w:val="24"/>
        </w:rPr>
        <w:t>Αρβανιτίδη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 xml:space="preserve">σχετικά με τις εξαγγελίες για επίλυση του ιδιοκτησιακού καθεστώτος του Γενικού Νοσοκομείου Θεσσαλονίκης </w:t>
      </w:r>
      <w:r>
        <w:rPr>
          <w:rFonts w:eastAsia="Times New Roman"/>
          <w:szCs w:val="24"/>
        </w:rPr>
        <w:t>«</w:t>
      </w:r>
      <w:r>
        <w:rPr>
          <w:rFonts w:eastAsia="Times New Roman"/>
          <w:szCs w:val="24"/>
        </w:rPr>
        <w:t>Άγιος Παύλος</w:t>
      </w:r>
      <w:r>
        <w:rPr>
          <w:rFonts w:eastAsia="Times New Roman"/>
          <w:szCs w:val="24"/>
        </w:rPr>
        <w:t>»</w:t>
      </w:r>
      <w:r>
        <w:rPr>
          <w:rFonts w:eastAsia="Times New Roman"/>
          <w:szCs w:val="24"/>
        </w:rPr>
        <w:t>.</w:t>
      </w:r>
    </w:p>
    <w:p w14:paraId="14EDFDEA" w14:textId="77777777" w:rsidR="002F0583" w:rsidRDefault="00B91F1A">
      <w:pPr>
        <w:spacing w:line="600" w:lineRule="auto"/>
        <w:ind w:firstLine="720"/>
        <w:jc w:val="both"/>
        <w:rPr>
          <w:rFonts w:eastAsia="Times New Roman"/>
          <w:szCs w:val="24"/>
        </w:rPr>
      </w:pPr>
      <w:r>
        <w:rPr>
          <w:rFonts w:eastAsia="Times New Roman"/>
          <w:szCs w:val="24"/>
        </w:rPr>
        <w:t>2. Η με αριθμό 3934/6-3-2017 ερώτηση του Βουλευτή Α΄ Θεσσαλον</w:t>
      </w:r>
      <w:r>
        <w:rPr>
          <w:rFonts w:eastAsia="Times New Roman"/>
          <w:szCs w:val="24"/>
        </w:rPr>
        <w:t>ίκης της Ένωσης Κεντρώων κ.</w:t>
      </w:r>
      <w:r w:rsidRPr="00BB1326">
        <w:rPr>
          <w:rFonts w:eastAsia="Times New Roman"/>
          <w:szCs w:val="24"/>
        </w:rPr>
        <w:t xml:space="preserve"> </w:t>
      </w:r>
      <w:r>
        <w:rPr>
          <w:rFonts w:eastAsia="Times New Roman"/>
          <w:szCs w:val="24"/>
        </w:rPr>
        <w:t xml:space="preserve">Ιωάννη </w:t>
      </w:r>
      <w:proofErr w:type="spellStart"/>
      <w:r>
        <w:rPr>
          <w:rFonts w:eastAsia="Times New Roman"/>
          <w:szCs w:val="24"/>
        </w:rPr>
        <w:t>Σαρίδη</w:t>
      </w:r>
      <w:proofErr w:type="spellEnd"/>
      <w:r w:rsidRPr="00BB1326">
        <w:rPr>
          <w:rFonts w:eastAsia="Times New Roman"/>
          <w:szCs w:val="24"/>
        </w:rPr>
        <w:t xml:space="preserve"> </w:t>
      </w:r>
      <w:r>
        <w:rPr>
          <w:rFonts w:eastAsia="Times New Roman"/>
          <w:szCs w:val="24"/>
        </w:rPr>
        <w:t>προς τον Υπουργό</w:t>
      </w:r>
      <w:r w:rsidRPr="00BB1326">
        <w:rPr>
          <w:rFonts w:eastAsia="Times New Roman"/>
          <w:szCs w:val="24"/>
        </w:rPr>
        <w:t xml:space="preserve"> </w:t>
      </w:r>
      <w:r>
        <w:rPr>
          <w:rFonts w:eastAsia="Times New Roman"/>
          <w:szCs w:val="24"/>
        </w:rPr>
        <w:t>Οικονομικών,</w:t>
      </w:r>
      <w:r w:rsidRPr="00BB1326">
        <w:rPr>
          <w:rFonts w:eastAsia="Times New Roman"/>
          <w:szCs w:val="24"/>
        </w:rPr>
        <w:t xml:space="preserve"> </w:t>
      </w:r>
      <w:r>
        <w:rPr>
          <w:rFonts w:eastAsia="Times New Roman"/>
          <w:szCs w:val="24"/>
        </w:rPr>
        <w:t xml:space="preserve">σχετικά με την ιδιωτικοποίηση </w:t>
      </w:r>
      <w:r>
        <w:rPr>
          <w:rFonts w:eastAsia="Times New Roman"/>
          <w:szCs w:val="24"/>
        </w:rPr>
        <w:t>π</w:t>
      </w:r>
      <w:r>
        <w:rPr>
          <w:rFonts w:eastAsia="Times New Roman"/>
          <w:szCs w:val="24"/>
        </w:rPr>
        <w:t xml:space="preserve">εριφερειακών </w:t>
      </w:r>
      <w:r>
        <w:rPr>
          <w:rFonts w:eastAsia="Times New Roman"/>
          <w:szCs w:val="24"/>
        </w:rPr>
        <w:t>α</w:t>
      </w:r>
      <w:r>
        <w:rPr>
          <w:rFonts w:eastAsia="Times New Roman"/>
          <w:szCs w:val="24"/>
        </w:rPr>
        <w:t>εροδρομίων.</w:t>
      </w:r>
    </w:p>
    <w:p w14:paraId="14EDFDEB"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3. Η με αριθμό 3614/21-2-2017 </w:t>
      </w:r>
      <w:r>
        <w:rPr>
          <w:rFonts w:eastAsia="Times New Roman"/>
          <w:szCs w:val="24"/>
        </w:rPr>
        <w:t>ε</w:t>
      </w:r>
      <w:r>
        <w:rPr>
          <w:rFonts w:eastAsia="Times New Roman"/>
          <w:szCs w:val="24"/>
        </w:rPr>
        <w:t>ρώτηση του Ανεξάρτητου Βουλευτή Β΄ Αθηνών κ.</w:t>
      </w:r>
      <w:r>
        <w:rPr>
          <w:rFonts w:eastAsia="Times New Roman"/>
          <w:szCs w:val="24"/>
        </w:rPr>
        <w:t xml:space="preserve"> </w:t>
      </w:r>
      <w:r>
        <w:rPr>
          <w:rFonts w:eastAsia="Times New Roman"/>
          <w:szCs w:val="24"/>
        </w:rPr>
        <w:t xml:space="preserve">Θεοχάρη </w:t>
      </w:r>
      <w:proofErr w:type="spellStart"/>
      <w:r>
        <w:rPr>
          <w:rFonts w:eastAsia="Times New Roman"/>
          <w:szCs w:val="24"/>
        </w:rPr>
        <w:t>Θεοχάρη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σχετικά με</w:t>
      </w:r>
      <w:r>
        <w:rPr>
          <w:rFonts w:eastAsia="Times New Roman"/>
          <w:szCs w:val="24"/>
        </w:rPr>
        <w:t xml:space="preserve"> τα υψηλά ποσοστά </w:t>
      </w:r>
      <w:r>
        <w:rPr>
          <w:rFonts w:eastAsia="Times New Roman"/>
          <w:szCs w:val="24"/>
        </w:rPr>
        <w:t>μ</w:t>
      </w:r>
      <w:r>
        <w:rPr>
          <w:rFonts w:eastAsia="Times New Roman"/>
          <w:szCs w:val="24"/>
        </w:rPr>
        <w:t xml:space="preserve">η </w:t>
      </w:r>
      <w:r>
        <w:rPr>
          <w:rFonts w:eastAsia="Times New Roman"/>
          <w:szCs w:val="24"/>
        </w:rPr>
        <w:t>ε</w:t>
      </w:r>
      <w:r>
        <w:rPr>
          <w:rFonts w:eastAsia="Times New Roman"/>
          <w:szCs w:val="24"/>
        </w:rPr>
        <w:t xml:space="preserve">νδεδειγμένων </w:t>
      </w:r>
      <w:r>
        <w:rPr>
          <w:rFonts w:eastAsia="Times New Roman"/>
          <w:szCs w:val="24"/>
        </w:rPr>
        <w:t>ι</w:t>
      </w:r>
      <w:r>
        <w:rPr>
          <w:rFonts w:eastAsia="Times New Roman"/>
          <w:szCs w:val="24"/>
        </w:rPr>
        <w:t xml:space="preserve">ατρικά </w:t>
      </w:r>
      <w:r>
        <w:rPr>
          <w:rFonts w:eastAsia="Times New Roman"/>
          <w:szCs w:val="24"/>
        </w:rPr>
        <w:t>κ</w:t>
      </w:r>
      <w:r>
        <w:rPr>
          <w:rFonts w:eastAsia="Times New Roman"/>
          <w:szCs w:val="24"/>
        </w:rPr>
        <w:t xml:space="preserve">αισαρικών </w:t>
      </w:r>
      <w:r>
        <w:rPr>
          <w:rFonts w:eastAsia="Times New Roman"/>
          <w:szCs w:val="24"/>
        </w:rPr>
        <w:t>τ</w:t>
      </w:r>
      <w:r>
        <w:rPr>
          <w:rFonts w:eastAsia="Times New Roman"/>
          <w:szCs w:val="24"/>
        </w:rPr>
        <w:t>ομών. </w:t>
      </w:r>
    </w:p>
    <w:p w14:paraId="14EDFDEC" w14:textId="77777777" w:rsidR="002F0583" w:rsidRDefault="00B91F1A">
      <w:pPr>
        <w:spacing w:line="600" w:lineRule="auto"/>
        <w:ind w:firstLine="720"/>
        <w:jc w:val="center"/>
        <w:rPr>
          <w:rFonts w:eastAsia="Times New Roman"/>
          <w:szCs w:val="24"/>
        </w:rPr>
      </w:pPr>
      <w:r>
        <w:rPr>
          <w:rFonts w:eastAsia="Times New Roman"/>
          <w:szCs w:val="24"/>
        </w:rPr>
        <w:t>Β΄</w:t>
      </w:r>
    </w:p>
    <w:p w14:paraId="14EDFDED" w14:textId="77777777" w:rsidR="002F0583" w:rsidRDefault="00B91F1A">
      <w:pPr>
        <w:spacing w:line="600" w:lineRule="auto"/>
        <w:ind w:firstLine="720"/>
        <w:jc w:val="both"/>
        <w:rPr>
          <w:rFonts w:eastAsia="Times New Roman"/>
          <w:szCs w:val="24"/>
        </w:rPr>
      </w:pPr>
      <w:r>
        <w:rPr>
          <w:rFonts w:eastAsia="Times New Roman"/>
          <w:szCs w:val="24"/>
        </w:rPr>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EDFDEE" w14:textId="77777777" w:rsidR="002F0583" w:rsidRDefault="00B91F1A">
      <w:pPr>
        <w:spacing w:line="600" w:lineRule="auto"/>
        <w:ind w:firstLine="720"/>
        <w:jc w:val="both"/>
        <w:rPr>
          <w:rFonts w:eastAsia="Times New Roman"/>
          <w:szCs w:val="24"/>
        </w:rPr>
      </w:pPr>
      <w:r>
        <w:rPr>
          <w:rFonts w:eastAsia="Times New Roman"/>
          <w:szCs w:val="24"/>
        </w:rPr>
        <w:t xml:space="preserve">1. Η με αριθμό 839/16-5-2017 επίκαιρη ερώτηση της Βουλευτού Αιτωλοακαρνανίας του Συνασπισμού </w:t>
      </w:r>
      <w:r>
        <w:rPr>
          <w:rFonts w:eastAsia="Times New Roman"/>
          <w:szCs w:val="24"/>
        </w:rPr>
        <w:t>Ριζοσπαστικής Αριστεράς κ</w:t>
      </w:r>
      <w:r>
        <w:rPr>
          <w:rFonts w:eastAsia="Times New Roman"/>
          <w:szCs w:val="24"/>
        </w:rPr>
        <w:t>.</w:t>
      </w:r>
      <w:r>
        <w:rPr>
          <w:rFonts w:eastAsia="Times New Roman"/>
          <w:szCs w:val="24"/>
        </w:rPr>
        <w:t xml:space="preserve"> </w:t>
      </w:r>
      <w:r>
        <w:rPr>
          <w:rFonts w:eastAsia="Times New Roman"/>
          <w:szCs w:val="24"/>
        </w:rPr>
        <w:t>Μαρίας Τριανταφύλλου</w:t>
      </w:r>
      <w:r>
        <w:rPr>
          <w:rFonts w:eastAsia="Times New Roman"/>
          <w:szCs w:val="24"/>
        </w:rPr>
        <w:t xml:space="preserve"> </w:t>
      </w:r>
      <w:r>
        <w:rPr>
          <w:rFonts w:eastAsia="Times New Roman"/>
          <w:szCs w:val="24"/>
        </w:rPr>
        <w:t>προς την Υπουργό</w:t>
      </w:r>
      <w:r>
        <w:rPr>
          <w:rFonts w:eastAsia="Times New Roman"/>
          <w:szCs w:val="24"/>
        </w:rPr>
        <w:t xml:space="preserve"> </w:t>
      </w:r>
      <w:r>
        <w:rPr>
          <w:rFonts w:eastAsia="Times New Roman"/>
          <w:szCs w:val="24"/>
        </w:rPr>
        <w:t>Πολιτισμού και Αθλητισμού,</w:t>
      </w:r>
      <w:r>
        <w:rPr>
          <w:rFonts w:eastAsia="Times New Roman"/>
          <w:szCs w:val="24"/>
        </w:rPr>
        <w:t xml:space="preserve"> </w:t>
      </w:r>
      <w:r>
        <w:rPr>
          <w:rFonts w:eastAsia="Times New Roman"/>
          <w:szCs w:val="24"/>
        </w:rPr>
        <w:t xml:space="preserve">σχετικά με την αναβάθμιση και την αξιοποίηση του αρχαιολογικού πολιτιστικού προϊόντος του </w:t>
      </w:r>
      <w:r>
        <w:rPr>
          <w:rFonts w:eastAsia="Times New Roman"/>
          <w:szCs w:val="24"/>
        </w:rPr>
        <w:t>Ν</w:t>
      </w:r>
      <w:r>
        <w:rPr>
          <w:rFonts w:eastAsia="Times New Roman"/>
          <w:szCs w:val="24"/>
        </w:rPr>
        <w:t>ομού Αιτωλοακαρνανίας.</w:t>
      </w:r>
    </w:p>
    <w:p w14:paraId="14EDFDEF" w14:textId="77777777" w:rsidR="002F0583" w:rsidRDefault="00B91F1A">
      <w:pPr>
        <w:spacing w:line="600" w:lineRule="auto"/>
        <w:ind w:firstLine="720"/>
        <w:jc w:val="both"/>
        <w:rPr>
          <w:rFonts w:eastAsia="Times New Roman"/>
          <w:szCs w:val="24"/>
        </w:rPr>
      </w:pPr>
      <w:r>
        <w:rPr>
          <w:rFonts w:eastAsia="Times New Roman"/>
          <w:szCs w:val="24"/>
        </w:rPr>
        <w:t xml:space="preserve">2. Η με αριθμό 835/15-5-2017 επίκαιρη ερώτηση του </w:t>
      </w:r>
      <w:r>
        <w:rPr>
          <w:rFonts w:eastAsia="Times New Roman"/>
          <w:szCs w:val="24"/>
        </w:rPr>
        <w:t>Βουλευτή Άρτας της Νέας Δημοκρατίας κ.</w:t>
      </w:r>
      <w:r>
        <w:rPr>
          <w:rFonts w:eastAsia="Times New Roman"/>
          <w:szCs w:val="24"/>
        </w:rPr>
        <w:t xml:space="preserve"> </w:t>
      </w:r>
      <w:r>
        <w:rPr>
          <w:rFonts w:eastAsia="Times New Roman"/>
          <w:szCs w:val="24"/>
        </w:rPr>
        <w:t xml:space="preserve">Γεωργίου </w:t>
      </w:r>
      <w:proofErr w:type="spellStart"/>
      <w:r>
        <w:rPr>
          <w:rFonts w:eastAsia="Times New Roman"/>
          <w:szCs w:val="24"/>
        </w:rPr>
        <w:t>Στύλιου</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Παιδείας, Έρευνας και Θρησκευμάτων,</w:t>
      </w:r>
      <w:r>
        <w:rPr>
          <w:rFonts w:eastAsia="Times New Roman"/>
          <w:szCs w:val="24"/>
        </w:rPr>
        <w:t xml:space="preserve"> </w:t>
      </w:r>
      <w:r>
        <w:rPr>
          <w:rFonts w:eastAsia="Times New Roman"/>
          <w:szCs w:val="24"/>
        </w:rPr>
        <w:t>σχετικά με το δάνειο ύψους 138 εκατ</w:t>
      </w:r>
      <w:r>
        <w:rPr>
          <w:rFonts w:eastAsia="Times New Roman"/>
          <w:szCs w:val="24"/>
        </w:rPr>
        <w:t>ομμύρια</w:t>
      </w:r>
      <w:r>
        <w:rPr>
          <w:rFonts w:eastAsia="Times New Roman"/>
          <w:szCs w:val="24"/>
        </w:rPr>
        <w:t xml:space="preserve"> ευρώ από την Ευρωπαϊκή Τράπεζα Επενδύσεων (</w:t>
      </w:r>
      <w:proofErr w:type="spellStart"/>
      <w:r>
        <w:rPr>
          <w:rFonts w:eastAsia="Times New Roman"/>
          <w:szCs w:val="24"/>
        </w:rPr>
        <w:t>ΕΤΕπ</w:t>
      </w:r>
      <w:proofErr w:type="spellEnd"/>
      <w:r>
        <w:rPr>
          <w:rFonts w:eastAsia="Times New Roman"/>
          <w:szCs w:val="24"/>
        </w:rPr>
        <w:t>) για την κατασκευή και ανακαίνιση κτ</w:t>
      </w:r>
      <w:r>
        <w:rPr>
          <w:rFonts w:eastAsia="Times New Roman"/>
          <w:szCs w:val="24"/>
        </w:rPr>
        <w:t>η</w:t>
      </w:r>
      <w:r>
        <w:rPr>
          <w:rFonts w:eastAsia="Times New Roman"/>
          <w:szCs w:val="24"/>
        </w:rPr>
        <w:t>ρίων και εγκαταστάσ</w:t>
      </w:r>
      <w:r>
        <w:rPr>
          <w:rFonts w:eastAsia="Times New Roman"/>
          <w:szCs w:val="24"/>
        </w:rPr>
        <w:t>εων σε ΑΕΙ.</w:t>
      </w:r>
    </w:p>
    <w:p w14:paraId="14EDFDF0" w14:textId="77777777" w:rsidR="002F0583" w:rsidRDefault="00B91F1A">
      <w:pPr>
        <w:spacing w:line="600" w:lineRule="auto"/>
        <w:ind w:firstLine="720"/>
        <w:jc w:val="both"/>
        <w:rPr>
          <w:rFonts w:eastAsia="Times New Roman"/>
          <w:szCs w:val="24"/>
        </w:rPr>
      </w:pPr>
      <w:r>
        <w:rPr>
          <w:rFonts w:eastAsia="Times New Roman"/>
          <w:szCs w:val="24"/>
        </w:rPr>
        <w:t>3. Η με αριθμό 840/16-5-2017 επίκαιρη ερώτηση του Βουλευτή Ηρακλείου της Δημοκρατικής Συμπαράταξης ΠΑΣΟΚ – ΔΗΜΑΡ κ.</w:t>
      </w:r>
      <w:r>
        <w:rPr>
          <w:rFonts w:eastAsia="Times New Roman"/>
          <w:szCs w:val="24"/>
        </w:rPr>
        <w:t xml:space="preserve"> </w:t>
      </w:r>
      <w:r>
        <w:rPr>
          <w:rFonts w:eastAsia="Times New Roman"/>
          <w:szCs w:val="24"/>
        </w:rPr>
        <w:t xml:space="preserve">Βασιλείου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Εσωτερικών,</w:t>
      </w:r>
      <w:r>
        <w:rPr>
          <w:rFonts w:eastAsia="Times New Roman"/>
          <w:szCs w:val="24"/>
        </w:rPr>
        <w:t xml:space="preserve"> </w:t>
      </w:r>
      <w:r>
        <w:rPr>
          <w:rFonts w:eastAsia="Times New Roman"/>
          <w:szCs w:val="24"/>
        </w:rPr>
        <w:t xml:space="preserve">με θέμα: «επιβεβλημένη η εφαρμογή της ρύθμισης των </w:t>
      </w:r>
      <w:proofErr w:type="spellStart"/>
      <w:r>
        <w:rPr>
          <w:rFonts w:eastAsia="Times New Roman"/>
          <w:szCs w:val="24"/>
        </w:rPr>
        <w:t>εκατόν</w:t>
      </w:r>
      <w:proofErr w:type="spellEnd"/>
      <w:r>
        <w:rPr>
          <w:rFonts w:eastAsia="Times New Roman"/>
          <w:szCs w:val="24"/>
        </w:rPr>
        <w:t xml:space="preserve"> είκοσι</w:t>
      </w:r>
      <w:r>
        <w:rPr>
          <w:rFonts w:eastAsia="Times New Roman"/>
          <w:szCs w:val="24"/>
        </w:rPr>
        <w:t xml:space="preserve"> δόσεων για όλες τις ληξιπρόθεσμες οφειλές προς τους </w:t>
      </w:r>
      <w:r>
        <w:rPr>
          <w:rFonts w:eastAsia="Times New Roman"/>
          <w:szCs w:val="24"/>
        </w:rPr>
        <w:t>δ</w:t>
      </w:r>
      <w:r>
        <w:rPr>
          <w:rFonts w:eastAsia="Times New Roman"/>
          <w:szCs w:val="24"/>
        </w:rPr>
        <w:t>ήμους».</w:t>
      </w:r>
    </w:p>
    <w:p w14:paraId="14EDFDF1" w14:textId="77777777" w:rsidR="002F0583" w:rsidRDefault="00B91F1A">
      <w:pPr>
        <w:spacing w:line="600" w:lineRule="auto"/>
        <w:ind w:firstLine="720"/>
        <w:jc w:val="both"/>
        <w:rPr>
          <w:rFonts w:eastAsia="Times New Roman"/>
          <w:szCs w:val="24"/>
        </w:rPr>
      </w:pPr>
      <w:r>
        <w:rPr>
          <w:rFonts w:eastAsia="Times New Roman"/>
          <w:szCs w:val="24"/>
        </w:rPr>
        <w:lastRenderedPageBreak/>
        <w:t>4. Η με αριθμό 841/16-5-2017 επίκαιρη ερώτηση του Βουλευτή Β΄ Αθηνών του Κομμουνιστικού Κόμματος Ελλάδ</w:t>
      </w:r>
      <w:r>
        <w:rPr>
          <w:rFonts w:eastAsia="Times New Roman"/>
          <w:szCs w:val="24"/>
        </w:rPr>
        <w:t>α</w:t>
      </w:r>
      <w:r>
        <w:rPr>
          <w:rFonts w:eastAsia="Times New Roman"/>
          <w:szCs w:val="24"/>
        </w:rPr>
        <w:t>ς κ.</w:t>
      </w:r>
      <w:r>
        <w:rPr>
          <w:rFonts w:eastAsia="Times New Roman"/>
          <w:szCs w:val="24"/>
        </w:rPr>
        <w:t xml:space="preserve"> </w:t>
      </w:r>
      <w:r>
        <w:rPr>
          <w:rFonts w:eastAsia="Times New Roman"/>
          <w:szCs w:val="24"/>
        </w:rPr>
        <w:t xml:space="preserve">Χρήστου </w:t>
      </w:r>
      <w:proofErr w:type="spellStart"/>
      <w:r>
        <w:rPr>
          <w:rFonts w:eastAsia="Times New Roman"/>
          <w:szCs w:val="24"/>
        </w:rPr>
        <w:t>Κατσώτη</w:t>
      </w:r>
      <w:proofErr w:type="spellEnd"/>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Μεταναστευτικής Πολιτικής,</w:t>
      </w:r>
      <w:r>
        <w:rPr>
          <w:rFonts w:eastAsia="Times New Roman"/>
          <w:szCs w:val="24"/>
        </w:rPr>
        <w:t xml:space="preserve"> </w:t>
      </w:r>
      <w:r>
        <w:rPr>
          <w:rFonts w:eastAsia="Times New Roman"/>
          <w:szCs w:val="24"/>
        </w:rPr>
        <w:t>σχετικά με τη λειτουργία τ</w:t>
      </w:r>
      <w:r>
        <w:rPr>
          <w:rFonts w:eastAsia="Times New Roman"/>
          <w:szCs w:val="24"/>
        </w:rPr>
        <w:t>ου Κέντρου Υποδοχής Προσφύγων στο Λαύριο.</w:t>
      </w:r>
    </w:p>
    <w:p w14:paraId="14EDFDF2" w14:textId="77777777" w:rsidR="002F0583" w:rsidRDefault="00B91F1A">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 Δ</w:t>
      </w:r>
      <w:r>
        <w:rPr>
          <w:rFonts w:eastAsia="Times New Roman"/>
          <w:szCs w:val="24"/>
        </w:rPr>
        <w:t xml:space="preserve">εύτερου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EDFDF3" w14:textId="77777777" w:rsidR="002F0583" w:rsidRDefault="00B91F1A">
      <w:pPr>
        <w:spacing w:line="600" w:lineRule="auto"/>
        <w:ind w:firstLine="720"/>
        <w:jc w:val="both"/>
        <w:rPr>
          <w:rFonts w:eastAsia="Times New Roman"/>
          <w:szCs w:val="24"/>
        </w:rPr>
      </w:pPr>
      <w:r>
        <w:rPr>
          <w:rFonts w:eastAsia="Times New Roman"/>
          <w:szCs w:val="24"/>
        </w:rPr>
        <w:t>1. Η με αριθμό 836/15-5-2017 επίκαιρη ερώτηση της Βουλευτού Σερρών της Νέας Δημοκρατίας κ</w:t>
      </w:r>
      <w:r>
        <w:rPr>
          <w:rFonts w:eastAsia="Times New Roman"/>
          <w:szCs w:val="24"/>
        </w:rPr>
        <w:t>.</w:t>
      </w:r>
      <w:r>
        <w:rPr>
          <w:rFonts w:eastAsia="Times New Roman"/>
          <w:szCs w:val="24"/>
        </w:rPr>
        <w:t xml:space="preserve"> </w:t>
      </w:r>
      <w:r>
        <w:rPr>
          <w:rFonts w:eastAsia="Times New Roman"/>
          <w:szCs w:val="24"/>
        </w:rPr>
        <w:t>Φωτεινής Αραμπατζή</w:t>
      </w:r>
      <w:r>
        <w:rPr>
          <w:rFonts w:eastAsia="Times New Roman"/>
          <w:szCs w:val="24"/>
        </w:rPr>
        <w:t xml:space="preserve"> </w:t>
      </w:r>
      <w:r>
        <w:rPr>
          <w:rFonts w:eastAsia="Times New Roman"/>
          <w:szCs w:val="24"/>
        </w:rPr>
        <w:t>προς τον</w:t>
      </w:r>
      <w:r>
        <w:rPr>
          <w:rFonts w:eastAsia="Times New Roman"/>
          <w:szCs w:val="24"/>
        </w:rPr>
        <w:t xml:space="preserve"> Υπουργό</w:t>
      </w:r>
      <w:r>
        <w:rPr>
          <w:rFonts w:eastAsia="Times New Roman"/>
          <w:szCs w:val="24"/>
        </w:rPr>
        <w:t xml:space="preserve"> </w:t>
      </w:r>
      <w:r>
        <w:rPr>
          <w:rFonts w:eastAsia="Times New Roman"/>
          <w:szCs w:val="24"/>
        </w:rPr>
        <w:t>Αγροτικής Ανάπτυξης και Τροφίμων,</w:t>
      </w:r>
      <w:r>
        <w:rPr>
          <w:rFonts w:eastAsia="Times New Roman"/>
          <w:szCs w:val="24"/>
        </w:rPr>
        <w:t xml:space="preserve"> </w:t>
      </w:r>
      <w:r>
        <w:rPr>
          <w:rFonts w:eastAsia="Times New Roman"/>
          <w:szCs w:val="24"/>
        </w:rPr>
        <w:t xml:space="preserve">σχετικά με τα προβλήματα μη ομαλής καρποφορίας οπωροφόρων δέντρων σε περιοχές της </w:t>
      </w:r>
      <w:r>
        <w:rPr>
          <w:rFonts w:eastAsia="Times New Roman"/>
          <w:szCs w:val="24"/>
        </w:rPr>
        <w:t>β</w:t>
      </w:r>
      <w:r>
        <w:rPr>
          <w:rFonts w:eastAsia="Times New Roman"/>
          <w:szCs w:val="24"/>
        </w:rPr>
        <w:t>όρειας Ελλάδας.</w:t>
      </w:r>
    </w:p>
    <w:p w14:paraId="14EDFDF4" w14:textId="77777777" w:rsidR="002F0583" w:rsidRDefault="00B91F1A">
      <w:pPr>
        <w:spacing w:line="600" w:lineRule="auto"/>
        <w:ind w:firstLine="720"/>
        <w:jc w:val="both"/>
        <w:rPr>
          <w:rFonts w:eastAsia="Times New Roman"/>
          <w:szCs w:val="24"/>
        </w:rPr>
      </w:pPr>
      <w:r>
        <w:rPr>
          <w:rFonts w:eastAsia="Times New Roman"/>
          <w:szCs w:val="24"/>
        </w:rPr>
        <w:t>2. Η με αριθμό 846/16-5-2017 επίκαιρη ερώτηση του Ανεξάρτητου Βουλευτή Αχαΐας κ.</w:t>
      </w:r>
      <w:r>
        <w:rPr>
          <w:rFonts w:eastAsia="Times New Roman"/>
          <w:szCs w:val="24"/>
        </w:rPr>
        <w:t xml:space="preserve"> </w:t>
      </w:r>
      <w:r>
        <w:rPr>
          <w:rFonts w:eastAsia="Times New Roman"/>
          <w:szCs w:val="24"/>
        </w:rPr>
        <w:t>Νικολάου Νικολόπουλου</w:t>
      </w:r>
      <w:r>
        <w:rPr>
          <w:rFonts w:eastAsia="Times New Roman"/>
          <w:szCs w:val="24"/>
        </w:rPr>
        <w:t xml:space="preserve"> </w:t>
      </w:r>
      <w:r>
        <w:rPr>
          <w:rFonts w:eastAsia="Times New Roman"/>
          <w:szCs w:val="24"/>
        </w:rPr>
        <w:t>προς τον Υπ</w:t>
      </w:r>
      <w:r>
        <w:rPr>
          <w:rFonts w:eastAsia="Times New Roman"/>
          <w:szCs w:val="24"/>
        </w:rPr>
        <w:t>ουργό</w:t>
      </w:r>
      <w:r>
        <w:rPr>
          <w:rFonts w:eastAsia="Times New Roman"/>
          <w:szCs w:val="24"/>
        </w:rPr>
        <w:t xml:space="preserve"> </w:t>
      </w:r>
      <w:r>
        <w:rPr>
          <w:rFonts w:eastAsia="Times New Roman"/>
          <w:szCs w:val="24"/>
        </w:rPr>
        <w:t>Δικαιοσύνης, Διαφάνειας και Ανθρωπίνων Δικαιωμάτων,</w:t>
      </w:r>
      <w:r>
        <w:rPr>
          <w:rFonts w:eastAsia="Times New Roman"/>
          <w:szCs w:val="24"/>
        </w:rPr>
        <w:t xml:space="preserve"> </w:t>
      </w:r>
      <w:r>
        <w:rPr>
          <w:rFonts w:eastAsia="Times New Roman"/>
          <w:szCs w:val="24"/>
        </w:rPr>
        <w:t>με θέμα «τροπολογία σκάνδαλο για τους τραπεζίτες».</w:t>
      </w:r>
    </w:p>
    <w:p w14:paraId="14EDFDF5" w14:textId="77777777" w:rsidR="002F0583" w:rsidRDefault="00B91F1A">
      <w:pPr>
        <w:spacing w:line="600" w:lineRule="auto"/>
        <w:ind w:firstLine="720"/>
        <w:jc w:val="both"/>
        <w:rPr>
          <w:rFonts w:eastAsia="Times New Roman"/>
          <w:szCs w:val="24"/>
        </w:rPr>
      </w:pPr>
      <w:r>
        <w:rPr>
          <w:rFonts w:eastAsia="Times New Roman"/>
          <w:szCs w:val="24"/>
        </w:rPr>
        <w:t>Οι επίκαιρες ερωτήσεις που θα απαντηθούν από τον ίδιο Υπουργό ή Υφυπουργό θα συζητηθούν η μία μετά την άλλη.</w:t>
      </w:r>
    </w:p>
    <w:p w14:paraId="14EDFDF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 xml:space="preserve">αστε στην ημερήσια διάταξη της </w:t>
      </w:r>
    </w:p>
    <w:p w14:paraId="14EDFDF7" w14:textId="77777777" w:rsidR="002F0583" w:rsidRDefault="00B91F1A">
      <w:pPr>
        <w:tabs>
          <w:tab w:val="left" w:pos="2820"/>
        </w:tabs>
        <w:spacing w:line="600" w:lineRule="auto"/>
        <w:ind w:firstLine="720"/>
        <w:jc w:val="center"/>
        <w:rPr>
          <w:rFonts w:eastAsia="Times New Roman"/>
          <w:b/>
          <w:szCs w:val="24"/>
        </w:rPr>
      </w:pPr>
      <w:r>
        <w:rPr>
          <w:rFonts w:eastAsia="Times New Roman"/>
          <w:b/>
          <w:szCs w:val="24"/>
        </w:rPr>
        <w:t>ΝΟΜΟΘΕΤΙΚΗΣ ΕΡΓΑΣΙΑΣ</w:t>
      </w:r>
    </w:p>
    <w:p w14:paraId="14EDFDF8" w14:textId="77777777" w:rsidR="002F0583" w:rsidRDefault="00B91F1A">
      <w:pPr>
        <w:tabs>
          <w:tab w:val="left" w:pos="2820"/>
        </w:tabs>
        <w:spacing w:line="600" w:lineRule="auto"/>
        <w:ind w:firstLine="720"/>
        <w:jc w:val="both"/>
        <w:rPr>
          <w:rFonts w:eastAsia="Times New Roman" w:cs="Times New Roman"/>
          <w:szCs w:val="24"/>
        </w:rPr>
      </w:pPr>
      <w:r>
        <w:rPr>
          <w:rFonts w:eastAsia="Times New Roman"/>
          <w:szCs w:val="24"/>
        </w:rPr>
        <w:t>Συνέχιση της συζήτησης και ψήφιση επί της αρχής, των άρθρων και του συνόλου του σχεδίου νόμου του Υπουργείου Οικονομικών: «</w:t>
      </w:r>
      <w:r>
        <w:rPr>
          <w:rFonts w:eastAsia="Times New Roman" w:cs="Times New Roman"/>
          <w:szCs w:val="24"/>
        </w:rPr>
        <w:t xml:space="preserve">Συνταξιοδοτικές διατάξεις </w:t>
      </w:r>
      <w:r>
        <w:rPr>
          <w:rFonts w:eastAsia="Times New Roman" w:cs="Times New Roman"/>
          <w:szCs w:val="24"/>
        </w:rPr>
        <w:lastRenderedPageBreak/>
        <w:t>Δημοσίου και τροποποίηση διατάξεων του ν. 4387/2016, μ</w:t>
      </w:r>
      <w:r>
        <w:rPr>
          <w:rFonts w:eastAsia="Times New Roman" w:cs="Times New Roman"/>
          <w:szCs w:val="24"/>
        </w:rPr>
        <w:t>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w:t>
      </w:r>
    </w:p>
    <w:p w14:paraId="14EDFDF9" w14:textId="77777777" w:rsidR="002F0583" w:rsidRDefault="00B91F1A">
      <w:pPr>
        <w:tabs>
          <w:tab w:val="left" w:pos="2820"/>
        </w:tabs>
        <w:spacing w:line="600" w:lineRule="auto"/>
        <w:ind w:firstLine="720"/>
        <w:jc w:val="both"/>
        <w:rPr>
          <w:rFonts w:eastAsia="Times New Roman" w:cs="Times New Roman"/>
          <w:szCs w:val="24"/>
        </w:rPr>
      </w:pPr>
      <w:r>
        <w:rPr>
          <w:rFonts w:eastAsia="Times New Roman" w:cs="Times New Roman"/>
          <w:szCs w:val="24"/>
        </w:rPr>
        <w:t>Κατά τη χθεσινή συνεδρίαση ολοκληρώθηκαν οι τέσσερις κύκλοι απ</w:t>
      </w:r>
      <w:r>
        <w:rPr>
          <w:rFonts w:eastAsia="Times New Roman" w:cs="Times New Roman"/>
          <w:szCs w:val="24"/>
        </w:rPr>
        <w:t>ό τον κατάλογο ομιλητών</w:t>
      </w:r>
      <w:r>
        <w:rPr>
          <w:rFonts w:eastAsia="Times New Roman" w:cs="Times New Roman"/>
          <w:szCs w:val="24"/>
        </w:rPr>
        <w:t>,</w:t>
      </w:r>
      <w:r>
        <w:rPr>
          <w:rFonts w:eastAsia="Times New Roman" w:cs="Times New Roman"/>
          <w:szCs w:val="24"/>
        </w:rPr>
        <w:t xml:space="preserve"> που είχαν δοθεί από τα κόμματα κατ’ αναλογία της κοινοβουλευτικής δύναμής τους. Απομένουν </w:t>
      </w:r>
      <w:proofErr w:type="spellStart"/>
      <w:r>
        <w:rPr>
          <w:rFonts w:eastAsia="Times New Roman" w:cs="Times New Roman"/>
          <w:szCs w:val="24"/>
        </w:rPr>
        <w:t>εκατόν</w:t>
      </w:r>
      <w:proofErr w:type="spellEnd"/>
      <w:r>
        <w:rPr>
          <w:rFonts w:eastAsia="Times New Roman" w:cs="Times New Roman"/>
          <w:szCs w:val="24"/>
        </w:rPr>
        <w:t xml:space="preserve"> επτά ομιλητές που έχουν εγγραφεί με το ηλεκτρονικό σύστημα. </w:t>
      </w:r>
    </w:p>
    <w:p w14:paraId="14EDFDFA" w14:textId="77777777" w:rsidR="002F0583" w:rsidRDefault="00B91F1A">
      <w:pPr>
        <w:tabs>
          <w:tab w:val="left" w:pos="2820"/>
        </w:tabs>
        <w:spacing w:line="600" w:lineRule="auto"/>
        <w:ind w:firstLine="720"/>
        <w:jc w:val="both"/>
        <w:rPr>
          <w:rFonts w:eastAsia="Times New Roman" w:cs="Times New Roman"/>
          <w:szCs w:val="24"/>
        </w:rPr>
      </w:pPr>
      <w:r>
        <w:rPr>
          <w:rFonts w:eastAsia="Times New Roman" w:cs="Times New Roman"/>
          <w:szCs w:val="24"/>
        </w:rPr>
        <w:t>Προτείνω, λοιπόν, αν το αποδέχεστε, να μειωθεί ο χρόνος στα έξι λεπτά, αν</w:t>
      </w:r>
      <w:r>
        <w:rPr>
          <w:rFonts w:eastAsia="Times New Roman" w:cs="Times New Roman"/>
          <w:szCs w:val="24"/>
        </w:rPr>
        <w:t xml:space="preserve">τί επτά, ώστε να μπορέσουν να μιλήσουν περισσότεροι. </w:t>
      </w:r>
    </w:p>
    <w:p w14:paraId="14EDFDFB" w14:textId="77777777" w:rsidR="002F0583" w:rsidRDefault="00B91F1A">
      <w:pPr>
        <w:tabs>
          <w:tab w:val="left" w:pos="2820"/>
        </w:tabs>
        <w:spacing w:line="600" w:lineRule="auto"/>
        <w:ind w:firstLine="720"/>
        <w:jc w:val="both"/>
        <w:rPr>
          <w:rFonts w:eastAsia="Times New Roman"/>
          <w:szCs w:val="24"/>
        </w:rPr>
      </w:pPr>
      <w:r>
        <w:rPr>
          <w:rFonts w:eastAsia="Times New Roman" w:cs="Times New Roman"/>
          <w:szCs w:val="24"/>
        </w:rPr>
        <w:t>Επίσης, θέλω να σας ενημερώσω ότι σύμφωνα με την απόφαση της Διάσκεψης των Προέδρων στις 16 Μαΐου 2017, ο κατάλογος των ομιλητών θα πρέπει να ολοκληρωθεί μέχρι τις 18.00΄. Στη συνέχεια θα λάβουν τον λόγ</w:t>
      </w:r>
      <w:r>
        <w:rPr>
          <w:rFonts w:eastAsia="Times New Roman" w:cs="Times New Roman"/>
          <w:szCs w:val="24"/>
        </w:rPr>
        <w:t>ο οι Πρόεδροι των Κοινοβουλευτικών Ομάδων και θα ακολουθήσει η ψηφοφορία, ώστε να ολοκληρωθεί η συνεδρίαση, αν είναι δυνατόν -θα καταβληθεί κάθε δυνατή προσπάθεια- μέχρι τη δωδεκάτη νυχτερινή.</w:t>
      </w:r>
    </w:p>
    <w:p w14:paraId="14EDFDFC"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Τ</w:t>
      </w:r>
      <w:r>
        <w:rPr>
          <w:rFonts w:eastAsia="Times New Roman"/>
          <w:szCs w:val="24"/>
        </w:rPr>
        <w:t xml:space="preserve">ο Σώμα </w:t>
      </w:r>
      <w:r>
        <w:rPr>
          <w:rFonts w:eastAsia="Times New Roman"/>
          <w:szCs w:val="24"/>
        </w:rPr>
        <w:t xml:space="preserve">συμφωνεί </w:t>
      </w:r>
      <w:r>
        <w:rPr>
          <w:rFonts w:eastAsia="Times New Roman"/>
          <w:szCs w:val="24"/>
        </w:rPr>
        <w:t>με τις προτάσεις;</w:t>
      </w:r>
    </w:p>
    <w:p w14:paraId="14EDFDFD"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 xml:space="preserve">Μάλιστα, </w:t>
      </w:r>
      <w:r>
        <w:rPr>
          <w:rFonts w:eastAsia="Times New Roman"/>
          <w:szCs w:val="24"/>
        </w:rPr>
        <w:t>μάλιστα.</w:t>
      </w:r>
    </w:p>
    <w:p w14:paraId="14EDFDFE"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w:t>
      </w:r>
      <w:r>
        <w:rPr>
          <w:rFonts w:eastAsia="Times New Roman"/>
          <w:szCs w:val="24"/>
        </w:rPr>
        <w:t xml:space="preserve"> το Σώμα συμφώνησε. </w:t>
      </w:r>
    </w:p>
    <w:p w14:paraId="14EDFDFF"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Σ</w:t>
      </w:r>
      <w:r>
        <w:rPr>
          <w:rFonts w:eastAsia="Times New Roman"/>
          <w:szCs w:val="24"/>
        </w:rPr>
        <w:t xml:space="preserve">ε ό,τι αφορά τους ομιλητές, έχει μείνει από χθες από τον τελευταίο κύκλο ο κ. Λαζαρίδης. Ο κ. Τάσσος από το Κομμουνιστικό Κόμμα </w:t>
      </w:r>
      <w:r>
        <w:rPr>
          <w:rFonts w:eastAsia="Times New Roman"/>
          <w:szCs w:val="24"/>
        </w:rPr>
        <w:t xml:space="preserve">Ελλάδας </w:t>
      </w:r>
      <w:r>
        <w:rPr>
          <w:rFonts w:eastAsia="Times New Roman"/>
          <w:szCs w:val="24"/>
        </w:rPr>
        <w:t>πρόλαβε και μίλησε εχθές. Επομένως, ο κατάλογος ξ</w:t>
      </w:r>
      <w:r>
        <w:rPr>
          <w:rFonts w:eastAsia="Times New Roman"/>
          <w:szCs w:val="24"/>
        </w:rPr>
        <w:t>εκινάει με τον κ. Κυριαζίδη, τον κ. Βλάχο και την κ</w:t>
      </w:r>
      <w:r>
        <w:rPr>
          <w:rFonts w:eastAsia="Times New Roman"/>
          <w:szCs w:val="24"/>
        </w:rPr>
        <w:t>.</w:t>
      </w:r>
      <w:r>
        <w:rPr>
          <w:rFonts w:eastAsia="Times New Roman"/>
          <w:szCs w:val="24"/>
        </w:rPr>
        <w:t xml:space="preserve"> Κανέλλη. </w:t>
      </w:r>
    </w:p>
    <w:p w14:paraId="14EDFE00"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Κύριε Λαζαρίδη, έχω τη συναίνεσή σας να γίνει μια μικρή τροποποίηση στη σειρά;</w:t>
      </w:r>
    </w:p>
    <w:p w14:paraId="14EDFE01"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Μάλιστα, κύριε Πρόεδρε.</w:t>
      </w:r>
    </w:p>
    <w:p w14:paraId="14EDFE02"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Επομένως ο πρώτος ομιλητής είν</w:t>
      </w:r>
      <w:r>
        <w:rPr>
          <w:rFonts w:eastAsia="Times New Roman"/>
          <w:szCs w:val="24"/>
        </w:rPr>
        <w:t>αι ο κ. Βλάχος, μετά ο κ. Κυριαζίδης και μετά η κ</w:t>
      </w:r>
      <w:r>
        <w:rPr>
          <w:rFonts w:eastAsia="Times New Roman"/>
          <w:szCs w:val="24"/>
        </w:rPr>
        <w:t>.</w:t>
      </w:r>
      <w:r>
        <w:rPr>
          <w:rFonts w:eastAsia="Times New Roman"/>
          <w:szCs w:val="24"/>
        </w:rPr>
        <w:t xml:space="preserve"> Κανέλλη.</w:t>
      </w:r>
    </w:p>
    <w:p w14:paraId="14EDFE03"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Ορίστε, κύριε Βλάχο, έχετε τον λόγο. </w:t>
      </w:r>
    </w:p>
    <w:p w14:paraId="14EDFE04"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Παρακαλώ να κρατάμε ει δυνατόν τους χρόνους.</w:t>
      </w:r>
    </w:p>
    <w:p w14:paraId="14EDFE05"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ΓΕΩΡΓΙΟΣ ΒΛΑΧΟΣ: </w:t>
      </w:r>
      <w:r>
        <w:rPr>
          <w:rFonts w:eastAsia="Times New Roman"/>
          <w:szCs w:val="24"/>
        </w:rPr>
        <w:t xml:space="preserve">Ευχαριστώ, κύριε Πρόεδρε. Ευχαριστώ και τους συναδέλφους για τη μικρή τροποποίηση της σειράς, </w:t>
      </w:r>
      <w:r>
        <w:rPr>
          <w:rFonts w:eastAsia="Times New Roman"/>
          <w:szCs w:val="24"/>
        </w:rPr>
        <w:t>για να διευκολύνουν και το δικό μου πρόγραμμα.</w:t>
      </w:r>
    </w:p>
    <w:p w14:paraId="14EDFE0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μετά από καθυστέρηση πραγματικά πολλών μηνών και εν μέσω μιας κυβερνητικής επικοινωνιακής καταιγίδας όλο αυτό το διάστημα για κόκκινες γραμμές, για διαπραγμάτευση, δημιουργήθηκε έ</w:t>
      </w:r>
      <w:r>
        <w:rPr>
          <w:rFonts w:eastAsia="Times New Roman"/>
          <w:szCs w:val="24"/>
        </w:rPr>
        <w:t xml:space="preserve">νας εφησυχασμός περισσότερο στους πολίτες, αλλά και σε έναν βαθμό ίσως σε όλους μας, ότι η </w:t>
      </w:r>
      <w:r>
        <w:rPr>
          <w:rFonts w:eastAsia="Times New Roman"/>
          <w:szCs w:val="24"/>
        </w:rPr>
        <w:lastRenderedPageBreak/>
        <w:t>Κυβέρνηση πράγματι διαπραγματεύεται, πράγματι αυτά που λέει τα εννοεί και πράγματι θα τα τηρήσει.</w:t>
      </w:r>
    </w:p>
    <w:p w14:paraId="14EDFE0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Ακούγαμε δηλώσεις του Πρωθυπουργού, του Αντιπροέδρου της Κυβέρνησης</w:t>
      </w:r>
      <w:r>
        <w:rPr>
          <w:rFonts w:eastAsia="Times New Roman"/>
          <w:szCs w:val="24"/>
        </w:rPr>
        <w:t xml:space="preserve">, κορυφαίων Υπουργών, όπως του κ. </w:t>
      </w:r>
      <w:proofErr w:type="spellStart"/>
      <w:r>
        <w:rPr>
          <w:rFonts w:eastAsia="Times New Roman"/>
          <w:szCs w:val="24"/>
        </w:rPr>
        <w:t>Τσακαλώτου</w:t>
      </w:r>
      <w:proofErr w:type="spellEnd"/>
      <w:r>
        <w:rPr>
          <w:rFonts w:eastAsia="Times New Roman"/>
          <w:szCs w:val="24"/>
        </w:rPr>
        <w:t xml:space="preserve"> κι όχι μόνο, που μιλούσαν γι’ αυτές τις περίφημες κόκκινες γραμμές, για το τι δεν θα ψηφίσουν, δημιουργώντας μια εικόνα, αν θέλετε, πλασματική τελικά, γιατί ό,τι </w:t>
      </w:r>
      <w:proofErr w:type="spellStart"/>
      <w:r>
        <w:rPr>
          <w:rFonts w:eastAsia="Times New Roman"/>
          <w:szCs w:val="24"/>
        </w:rPr>
        <w:t>ελέχθη</w:t>
      </w:r>
      <w:proofErr w:type="spellEnd"/>
      <w:r>
        <w:rPr>
          <w:rFonts w:eastAsia="Times New Roman"/>
          <w:szCs w:val="24"/>
        </w:rPr>
        <w:t xml:space="preserve"> όλο αυτό το διάστημα σήμερα έχει ανατραπεί</w:t>
      </w:r>
      <w:r>
        <w:rPr>
          <w:rFonts w:eastAsia="Times New Roman"/>
          <w:szCs w:val="24"/>
        </w:rPr>
        <w:t>. Δεν ισχύει τίποτα από αυτά που ξέραμε.</w:t>
      </w:r>
    </w:p>
    <w:p w14:paraId="14EDFE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Κανείς δεν περίμενε να έρθει ένα πακέτο του ύψους που είναι αυτή η συμφωνία, δηλαδή</w:t>
      </w:r>
      <w:r>
        <w:rPr>
          <w:rFonts w:eastAsia="Times New Roman" w:cs="Times New Roman"/>
          <w:szCs w:val="24"/>
        </w:rPr>
        <w:t>,</w:t>
      </w:r>
      <w:r>
        <w:rPr>
          <w:rFonts w:eastAsia="Times New Roman" w:cs="Times New Roman"/>
          <w:szCs w:val="24"/>
        </w:rPr>
        <w:t xml:space="preserve"> το τέταρτο μνημόνιο. Βεβαίως, οι δηλώσεις της Κυβέρνησης σήμερα ότι</w:t>
      </w:r>
      <w:r>
        <w:rPr>
          <w:rFonts w:eastAsia="Times New Roman" w:cs="Times New Roman"/>
          <w:szCs w:val="24"/>
        </w:rPr>
        <w:t>:</w:t>
      </w:r>
      <w:r>
        <w:rPr>
          <w:rFonts w:eastAsia="Times New Roman" w:cs="Times New Roman"/>
          <w:szCs w:val="24"/>
        </w:rPr>
        <w:t xml:space="preserve"> «κι εμείς δεν θα θέλαμε αυτό το πακέτο και είναι έξω από τη δική μας λογική» δεν μπορεί να τους απαλλάξει από τις δικές τους ευθύνες.</w:t>
      </w:r>
    </w:p>
    <w:p w14:paraId="14EDFE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Στον λίγο χρόνο που έχω δεν θα μπω σε αριθμούς. Νομίζω ότι ο εισηγητής μας κ. </w:t>
      </w:r>
      <w:proofErr w:type="spellStart"/>
      <w:r>
        <w:rPr>
          <w:rFonts w:eastAsia="Times New Roman" w:cs="Times New Roman"/>
          <w:szCs w:val="24"/>
        </w:rPr>
        <w:t>Σταϊκούρας</w:t>
      </w:r>
      <w:proofErr w:type="spellEnd"/>
      <w:r>
        <w:rPr>
          <w:rFonts w:eastAsia="Times New Roman" w:cs="Times New Roman"/>
          <w:szCs w:val="24"/>
        </w:rPr>
        <w:t xml:space="preserve"> τοποθέτησε χθες πολύ αναλυτικά τ</w:t>
      </w:r>
      <w:r>
        <w:rPr>
          <w:rFonts w:eastAsia="Times New Roman" w:cs="Times New Roman"/>
          <w:szCs w:val="24"/>
        </w:rPr>
        <w:t xml:space="preserve">α οικονομικά μεγέθη. Εγώ θέλω μόνο κάποιες παρατηρήσεις και κάποια συμπεράσματα </w:t>
      </w:r>
      <w:r>
        <w:rPr>
          <w:rFonts w:eastAsia="Times New Roman" w:cs="Times New Roman"/>
          <w:szCs w:val="24"/>
        </w:rPr>
        <w:t xml:space="preserve">να βγάλουμε </w:t>
      </w:r>
      <w:r>
        <w:rPr>
          <w:rFonts w:eastAsia="Times New Roman" w:cs="Times New Roman"/>
          <w:szCs w:val="24"/>
        </w:rPr>
        <w:t>πολιτικής αξίας</w:t>
      </w:r>
      <w:r>
        <w:rPr>
          <w:rFonts w:eastAsia="Times New Roman" w:cs="Times New Roman"/>
          <w:szCs w:val="24"/>
        </w:rPr>
        <w:t>,</w:t>
      </w:r>
      <w:r>
        <w:rPr>
          <w:rFonts w:eastAsia="Times New Roman" w:cs="Times New Roman"/>
          <w:szCs w:val="24"/>
        </w:rPr>
        <w:t xml:space="preserve"> από αυτήν τη διαπραγμάτευση.</w:t>
      </w:r>
    </w:p>
    <w:p w14:paraId="14EDFE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Πριν έρθει η συμφωνία αυτή στις επιτροπές, ο ΣΥΡΙΖΑ κυρίως από τα δύο κυβερνητικά κόμματα</w:t>
      </w:r>
      <w:r>
        <w:rPr>
          <w:rFonts w:eastAsia="Times New Roman" w:cs="Times New Roman"/>
          <w:szCs w:val="24"/>
        </w:rPr>
        <w:t>,</w:t>
      </w:r>
      <w:r>
        <w:rPr>
          <w:rFonts w:eastAsia="Times New Roman" w:cs="Times New Roman"/>
          <w:szCs w:val="24"/>
        </w:rPr>
        <w:t xml:space="preserve"> ένοιωσε την ανάγκη πρώτα να</w:t>
      </w:r>
      <w:r>
        <w:rPr>
          <w:rFonts w:eastAsia="Times New Roman" w:cs="Times New Roman"/>
          <w:szCs w:val="24"/>
        </w:rPr>
        <w:t xml:space="preserve"> ενημερώσει τα κομματικά του όργανα -πολιτική γραμματεία, κεντρική επιτροπή</w:t>
      </w:r>
      <w:r>
        <w:rPr>
          <w:rFonts w:eastAsia="Times New Roman" w:cs="Times New Roman"/>
          <w:szCs w:val="24"/>
        </w:rPr>
        <w:t>,</w:t>
      </w:r>
      <w:r>
        <w:rPr>
          <w:rFonts w:eastAsia="Times New Roman" w:cs="Times New Roman"/>
          <w:szCs w:val="24"/>
        </w:rPr>
        <w:t xml:space="preserve"> κοινοβουλευτική ομάδα- και μετά να ενημερωθούν τα κόμματα</w:t>
      </w:r>
      <w:r>
        <w:rPr>
          <w:rFonts w:eastAsia="Times New Roman" w:cs="Times New Roman"/>
          <w:szCs w:val="24"/>
        </w:rPr>
        <w:t>,</w:t>
      </w:r>
      <w:r>
        <w:rPr>
          <w:rFonts w:eastAsia="Times New Roman" w:cs="Times New Roman"/>
          <w:szCs w:val="24"/>
        </w:rPr>
        <w:t xml:space="preserve"> οι πολίτες και η κοινωνία.</w:t>
      </w:r>
    </w:p>
    <w:p w14:paraId="14EDFE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Ήρθαμε στη Βουλή. Ήρθαμε τώρα στη Βουλή και καλέσαμε σαράντα εφτά νομίζω φορείς και ήταν η πρ</w:t>
      </w:r>
      <w:r>
        <w:rPr>
          <w:rFonts w:eastAsia="Times New Roman" w:cs="Times New Roman"/>
          <w:szCs w:val="24"/>
        </w:rPr>
        <w:t>ώτη φορά που κανένας από τους δεκάδες φορείς που εκλήθησαν -ήταν πάρα πολλοί- δεν βρήκε να πει μια καλή κουβέντα γι’ αυτήν τη συμφωνία. Κανείς δεν συμμερίστηκε στο ελάχιστο την αισιοδοξία της Κυβέρνησης. Όλοι είχαν κάτι να παρατηρήσουν και όλοι, μα όλοι, ε</w:t>
      </w:r>
      <w:r>
        <w:rPr>
          <w:rFonts w:eastAsia="Times New Roman" w:cs="Times New Roman"/>
          <w:szCs w:val="24"/>
        </w:rPr>
        <w:t>ξέφρασαν τη δική τους αγωνία για το μέλλον του κλάδου που αντιπροσώπευαν.</w:t>
      </w:r>
    </w:p>
    <w:p w14:paraId="14EDFE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απ’ αυτήν τη συμφωνία κανείς δεν περιμένει τίποτα θετικό. Όλοι ανησυχούν. Και είπα και νωρίτερα ότι δεν μπορεί να ξεπεραστεί με το να δηλώνετ</w:t>
      </w:r>
      <w:r>
        <w:rPr>
          <w:rFonts w:eastAsia="Times New Roman" w:cs="Times New Roman"/>
          <w:szCs w:val="24"/>
        </w:rPr>
        <w:t>αι</w:t>
      </w:r>
      <w:r>
        <w:rPr>
          <w:rFonts w:eastAsia="Times New Roman" w:cs="Times New Roman"/>
          <w:szCs w:val="24"/>
        </w:rPr>
        <w:t xml:space="preserve"> από τη </w:t>
      </w:r>
      <w:r>
        <w:rPr>
          <w:rFonts w:eastAsia="Times New Roman" w:cs="Times New Roman"/>
          <w:szCs w:val="24"/>
        </w:rPr>
        <w:t>μεριά των κυβερνητικών συναδέλφων ότι</w:t>
      </w:r>
      <w:r>
        <w:rPr>
          <w:rFonts w:eastAsia="Times New Roman" w:cs="Times New Roman"/>
          <w:szCs w:val="24"/>
        </w:rPr>
        <w:t>:</w:t>
      </w:r>
      <w:r>
        <w:rPr>
          <w:rFonts w:eastAsia="Times New Roman" w:cs="Times New Roman"/>
          <w:szCs w:val="24"/>
        </w:rPr>
        <w:t xml:space="preserve"> «κι εμείς ανησυχούμε κι εμείς δεν θα το θέλαμε».</w:t>
      </w:r>
    </w:p>
    <w:p w14:paraId="14EDFE0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Διότι εδώ, κύριοι συνάδελφοι της </w:t>
      </w:r>
      <w:r>
        <w:rPr>
          <w:rFonts w:eastAsia="Times New Roman" w:cs="Times New Roman"/>
          <w:szCs w:val="24"/>
        </w:rPr>
        <w:t>κ</w:t>
      </w:r>
      <w:r>
        <w:rPr>
          <w:rFonts w:eastAsia="Times New Roman" w:cs="Times New Roman"/>
          <w:szCs w:val="24"/>
        </w:rPr>
        <w:t xml:space="preserve">υβερνητικής </w:t>
      </w:r>
      <w:r>
        <w:rPr>
          <w:rFonts w:eastAsia="Times New Roman" w:cs="Times New Roman"/>
          <w:szCs w:val="24"/>
        </w:rPr>
        <w:t>π</w:t>
      </w:r>
      <w:r>
        <w:rPr>
          <w:rFonts w:eastAsia="Times New Roman" w:cs="Times New Roman"/>
          <w:szCs w:val="24"/>
        </w:rPr>
        <w:t>λειοψηφίας, πρέπει να επιλέξετε ή η συμφωνία αυτή είναι προϊόν, αποτέλεσμα της δικιάς σας διαπραγμάτευσης και την υιοθετε</w:t>
      </w:r>
      <w:r>
        <w:rPr>
          <w:rFonts w:eastAsia="Times New Roman" w:cs="Times New Roman"/>
          <w:szCs w:val="24"/>
        </w:rPr>
        <w:t xml:space="preserve">ίτε -αυτό το τέταρτο μνημόνιο- και είναι καλή και την ψηφίζετε, γιατί πράγματι περιμένετε να έχετε κάποια θετικά αποτελέσματα, ή ήταν αναγκαίο κακό. Δεν μπορεί να είναι και τα δύο. Η συμφωνία είναι δική σας τελικά ή σας την επέβαλαν; Ένα από τα δύο πρέπει </w:t>
      </w:r>
      <w:r>
        <w:rPr>
          <w:rFonts w:eastAsia="Times New Roman" w:cs="Times New Roman"/>
          <w:szCs w:val="24"/>
        </w:rPr>
        <w:t xml:space="preserve">να είναι. </w:t>
      </w:r>
    </w:p>
    <w:p w14:paraId="14EDFE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Όλο αυτό το διάστημα, πράγματι, καταγράφαμε έναν πανηγυρικό τόνο ότι κερδίζετε. Αυτό σημαίνει, λοιπόν -έτσι εγώ το ερμηνεύω- ότι η συμφωνία είναι δική σας και ότι εσείς την εκτιμάτε ως θετική λύση για την πορεία του τόπου. Γι’ αυτό και ζητάτε απ</w:t>
      </w:r>
      <w:r>
        <w:rPr>
          <w:rFonts w:eastAsia="Times New Roman" w:cs="Times New Roman"/>
          <w:szCs w:val="24"/>
        </w:rPr>
        <w:t xml:space="preserve">ό τα κόμματα να την ψηφίσουν. Δηλαδή, ζητάτε από εμάς την επιβράβευση της </w:t>
      </w:r>
      <w:r>
        <w:rPr>
          <w:rFonts w:eastAsia="Times New Roman" w:cs="Times New Roman"/>
          <w:szCs w:val="24"/>
        </w:rPr>
        <w:lastRenderedPageBreak/>
        <w:t xml:space="preserve">δικής σας προσπάθειας. Ζητάτε η κοινωνία και τα </w:t>
      </w:r>
      <w:r>
        <w:rPr>
          <w:rFonts w:eastAsia="Times New Roman" w:cs="Times New Roman"/>
          <w:szCs w:val="24"/>
        </w:rPr>
        <w:t>κ</w:t>
      </w:r>
      <w:r>
        <w:rPr>
          <w:rFonts w:eastAsia="Times New Roman" w:cs="Times New Roman"/>
          <w:szCs w:val="24"/>
        </w:rPr>
        <w:t>όμματα να σας πουν «μπράβο». Όμως, η κοινωνία δια των φορέων που ακούσαμε προχθές όχι μόνο δεν σας είπε «μπράβο», αλλά θα έλεγα ότι έ</w:t>
      </w:r>
      <w:r>
        <w:rPr>
          <w:rFonts w:eastAsia="Times New Roman" w:cs="Times New Roman"/>
          <w:szCs w:val="24"/>
        </w:rPr>
        <w:t>φυγε πολύ «κουμπωμένη» απ’ αυτήν την Αίθουσα.</w:t>
      </w:r>
    </w:p>
    <w:p w14:paraId="14EDFE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πώς να μη φύγει, κυρίες και κύριοι συνάδελφοι, όταν σ’ αυτό το περίφημο νομοσχέδιο, το τέταρτο μνημόνιο, αυτά που ακούστηκαν ήταν: Καταργείται, μειώνεται, περικόπτονται, καταργούνται, χάνονται, επιβαρύνοντα</w:t>
      </w:r>
      <w:r>
        <w:rPr>
          <w:rFonts w:eastAsia="Times New Roman" w:cs="Times New Roman"/>
          <w:szCs w:val="24"/>
        </w:rPr>
        <w:t>ι, πετσοκόβονται; Αυτά ήταν τα χαρακτηριστικά ρήματα γι’ αυτήν τη συμφωνία.</w:t>
      </w:r>
    </w:p>
    <w:p w14:paraId="14EDFE1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Λυπάμαι, λοιπόν, που δεν μπορούμε κι εμείς να συμμετέχουμε σ’ αυτήν την πανηγυρική ατμόσφαιρα για τη συμφωνία.</w:t>
      </w:r>
    </w:p>
    <w:p w14:paraId="14EDFE1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Στην κριτική που γίνεται από τη μεριά της Αντιπολίτευσης ακούγονται α</w:t>
      </w:r>
      <w:r>
        <w:rPr>
          <w:rFonts w:eastAsia="Times New Roman" w:cs="Times New Roman"/>
          <w:szCs w:val="24"/>
        </w:rPr>
        <w:t xml:space="preserve">πόψεις για αντίμετρα και χρέος. Έτσι, όμως, παραδέχεστε ότι με αυτά πάτε να πατσίσετε μια κακή συμφωνία. Διότι όταν ξεχνάτε τη συμφωνία και πάτε στα αντίμετρα, λέτε «ναι», παραδέχεστε ότι είναι κακή η συμφωνία, αλλά προσπαθείτε να βελτιώσετε την εικόνα με </w:t>
      </w:r>
      <w:r>
        <w:rPr>
          <w:rFonts w:eastAsia="Times New Roman" w:cs="Times New Roman"/>
          <w:szCs w:val="24"/>
        </w:rPr>
        <w:t>τα αντίμετρα.</w:t>
      </w:r>
    </w:p>
    <w:p w14:paraId="14EDFE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Ποια αντίμετρα, κυρίες και κύριοι συνάδελφοι; Μετά από τρία χρόνια; Μετά από τρία χρόνια μια άλλη κυβέρνηση θα είναι, μια άλλη πολιτική θα ασκείται, άλλες προτεραιότητες θα μπουν στον δημόσιο λόγο και αυτό είναι σήμερα ένα δικό σας ευχολόγιο.</w:t>
      </w:r>
    </w:p>
    <w:p w14:paraId="14EDFE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για το χρέος άκουσα σήμερα δηλώσεις του κυρίου Πρωθυπουργού, που μας λέει ότι πλησιάζει η ώρα να φορέσει γραβάτα. </w:t>
      </w:r>
    </w:p>
    <w:p w14:paraId="14EDFE1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του χρόνου ομιλίας του κυρίου Βουλευτή)</w:t>
      </w:r>
    </w:p>
    <w:p w14:paraId="14EDFE1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ολοκληρώσετε με αυτ</w:t>
      </w:r>
      <w:r>
        <w:rPr>
          <w:rFonts w:eastAsia="Times New Roman" w:cs="Times New Roman"/>
          <w:szCs w:val="24"/>
        </w:rPr>
        <w:t>ό, κύριε Βλάχο.</w:t>
      </w:r>
    </w:p>
    <w:p w14:paraId="14EDFE1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Θα ολοκληρώσω, κύριε Πρόεδρε. </w:t>
      </w:r>
    </w:p>
    <w:p w14:paraId="14EDFE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Ειλικρινά, είναι πολύ μεγάλο το κόστος. Για να φορέσει τελικά ο κύριος Πρωθυπουργός γραβάτα, πρέπει να φορέσει θηλιά ο ελληνικός λαός με αυτά τα μέτρα. Είναι βαρύ το τίμημα. Θα μπορούσε να γίνει πολύ πιο απλά και διαφορετικά. </w:t>
      </w:r>
    </w:p>
    <w:p w14:paraId="14EDFE18"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Θέλω να τελειώσω με αυτό, κύρ</w:t>
      </w:r>
      <w:r>
        <w:rPr>
          <w:rFonts w:eastAsia="Times New Roman" w:cs="Times New Roman"/>
          <w:szCs w:val="24"/>
        </w:rPr>
        <w:t>ιε Πρόεδρε, και να πω ότι πράγματι, κύριοι, γίνεται κουβέντα για το χρέος. Εμείς, στην προσπάθεια διευθέτησης του χρέους πράγματι θα σταθούμε αλληλέγγυοι. Διότι, αλίμονο, μετά από τόσα που έχουν γίνει, μετά από τόσα που ψηφίζετε, να μην μπορέσουμε να διευθ</w:t>
      </w:r>
      <w:r>
        <w:rPr>
          <w:rFonts w:eastAsia="Times New Roman" w:cs="Times New Roman"/>
          <w:szCs w:val="24"/>
        </w:rPr>
        <w:t xml:space="preserve">ετήσουμε το χρέος. </w:t>
      </w:r>
    </w:p>
    <w:p w14:paraId="14EDFE19"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Η Αξιωματική Αντιπολίτευση θα στηρίξει αυτή την όποια προσπάθεια κάνει η Κυβέρνηση, γιατί πραγματικά ξεκίνησε με μια δήλωση από το 2012, τη διατηρούμε ζωντανή μέχρι σήμερα και νομίζω ότι τώρα πια είναι η στιγμή να διεκδικήσουμε όλοι μαζ</w:t>
      </w:r>
      <w:r>
        <w:rPr>
          <w:rFonts w:eastAsia="Times New Roman" w:cs="Times New Roman"/>
          <w:szCs w:val="24"/>
        </w:rPr>
        <w:t xml:space="preserve">ί μια καλύτερη λύση. </w:t>
      </w:r>
    </w:p>
    <w:p w14:paraId="14EDFE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EDFE1B" w14:textId="77777777" w:rsidR="002F0583" w:rsidRDefault="00B91F1A">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DFE1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Δημήτριος Κυριαζίδης, Βουλευτής της Νέας Δημοκρατίας. </w:t>
      </w:r>
    </w:p>
    <w:p w14:paraId="14EDFE1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Περνάνε, όμως, τα έξι λεπτά οι ομιλ</w:t>
      </w:r>
      <w:r>
        <w:rPr>
          <w:rFonts w:eastAsia="Times New Roman" w:cs="Times New Roman"/>
          <w:szCs w:val="24"/>
        </w:rPr>
        <w:t>ητές, κύριε Πρόεδρε, σε βάρος των συναδέλφων.</w:t>
      </w:r>
    </w:p>
    <w:p w14:paraId="14EDFE1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είναι η πρώτη φορά. </w:t>
      </w:r>
    </w:p>
    <w:p w14:paraId="14EDFE1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Συνάδελφε, χθες περνούσαν τα δέκα λεπτά. Σήμερα σας πείραξε;</w:t>
      </w:r>
    </w:p>
    <w:p w14:paraId="14EDFE2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Κυριαζίδη, δεν είναι θέμα εάν </w:t>
      </w:r>
      <w:r>
        <w:rPr>
          <w:rFonts w:eastAsia="Times New Roman" w:cs="Times New Roman"/>
          <w:szCs w:val="24"/>
        </w:rPr>
        <w:t xml:space="preserve">πείραξε τον κ. Μπάρκα, αλλά εάν όλοι μας θέλουμε να μιλήσουν περισσότεροι συνάδελφοι. Το ότι διαμαρτυρήθηκε ο κ. Μπάρκας, αυτό το θέμα εμένα με αφήνει αδιάφορο. </w:t>
      </w:r>
    </w:p>
    <w:p w14:paraId="14EDFE2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Πρόεδρε, έπρεπε από χθες να συμβεί αυτό και όχι σήμερα. </w:t>
      </w:r>
    </w:p>
    <w:p w14:paraId="14EDFE2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Συμφώνησε ομόφωνα η Αίθουσα. </w:t>
      </w:r>
    </w:p>
    <w:p w14:paraId="14EDFE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Κυριαζίδη. </w:t>
      </w:r>
    </w:p>
    <w:p w14:paraId="14EDFE2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υπάρχει μια ουτοπία σε ό,τι αφορά την Αριστερά. Δυστυχώς, για μια ακόμη φορά επιβεβαιώνεται στις ημέρες μας</w:t>
      </w:r>
      <w:r>
        <w:rPr>
          <w:rFonts w:eastAsia="Times New Roman" w:cs="Times New Roman"/>
          <w:szCs w:val="24"/>
        </w:rPr>
        <w:t xml:space="preserve"> με έναν τραγικό για την κοινωνία τρόπο.</w:t>
      </w:r>
    </w:p>
    <w:p w14:paraId="14EDFE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Ειλικρινά, και ο ίδιος βρέθηκα πάρα πολλές φορές σε μια δυσχερή θέση κατά την προηγούμενη κοινοβουλευτική περίοδο, ψηφίζοντας ανάλογα μέτρα. Είναι και ο συνάδελφος και συντοπίτης μου εδώ, που είναι και εισηγητής, ο </w:t>
      </w:r>
      <w:r>
        <w:rPr>
          <w:rFonts w:eastAsia="Times New Roman" w:cs="Times New Roman"/>
          <w:szCs w:val="24"/>
        </w:rPr>
        <w:t xml:space="preserve">οποίος δύο χρόνια δεν μου μιλούσε γιατί ήμουν </w:t>
      </w:r>
      <w:proofErr w:type="spellStart"/>
      <w:r>
        <w:rPr>
          <w:rFonts w:eastAsia="Times New Roman" w:cs="Times New Roman"/>
          <w:szCs w:val="24"/>
        </w:rPr>
        <w:t>μνημονιακός</w:t>
      </w:r>
      <w:proofErr w:type="spellEnd"/>
      <w:r>
        <w:rPr>
          <w:rFonts w:eastAsia="Times New Roman" w:cs="Times New Roman"/>
          <w:szCs w:val="24"/>
        </w:rPr>
        <w:t xml:space="preserve">. Είναι δικαίωμά του βεβαίως. </w:t>
      </w:r>
    </w:p>
    <w:p w14:paraId="14EDFE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αλλού κινήσατε και αλλού πάτε. Πράγματι, ήρθαμε πολλές φορές σε αντιπαράθεση και μεταξύ μας, αλλά και εσωτερικά ο ίδιος.  </w:t>
      </w:r>
    </w:p>
    <w:p w14:paraId="14EDFE2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w:t>
      </w:r>
      <w:r>
        <w:rPr>
          <w:rFonts w:eastAsia="Times New Roman" w:cs="Times New Roman"/>
          <w:szCs w:val="24"/>
        </w:rPr>
        <w:t>τίας)</w:t>
      </w:r>
    </w:p>
    <w:p w14:paraId="14EDFE2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Ηρεμήστε από κάτω. Κύριε </w:t>
      </w:r>
      <w:proofErr w:type="spellStart"/>
      <w:r>
        <w:rPr>
          <w:rFonts w:eastAsia="Times New Roman" w:cs="Times New Roman"/>
          <w:szCs w:val="24"/>
        </w:rPr>
        <w:t>Κέλλα</w:t>
      </w:r>
      <w:proofErr w:type="spellEnd"/>
      <w:r>
        <w:rPr>
          <w:rFonts w:eastAsia="Times New Roman" w:cs="Times New Roman"/>
          <w:szCs w:val="24"/>
        </w:rPr>
        <w:t xml:space="preserve">, ο κ. Κυριαζίδης δεν θέλει συνήγορο! </w:t>
      </w:r>
    </w:p>
    <w:p w14:paraId="14EDFE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Συνεχίστε, κύριε Κυριαζίδη. </w:t>
      </w:r>
    </w:p>
    <w:p w14:paraId="14EDFE2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Αντιλαμβάνομαι ότι όταν ήσασταν στο 3%, δεν είχατε γνώση το τι συμβαίνει στη χώρα. Όταν γίνατε, ό</w:t>
      </w:r>
      <w:r>
        <w:rPr>
          <w:rFonts w:eastAsia="Times New Roman" w:cs="Times New Roman"/>
          <w:szCs w:val="24"/>
        </w:rPr>
        <w:t xml:space="preserve">μως, Αξιωματική Αντιπολίτευση, είχα την αίσθηση ή την πεποίθηση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έχετε διδαχθεί σε έναν βαθμό, αλλά ο πρώτος χρόνος διακυβέρνησης ήταν τραγικός για τη χώρα. </w:t>
      </w:r>
    </w:p>
    <w:p w14:paraId="14EDFE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Έτσι, μας οδηγήσατε τον Αύγουστο του 2015 να συνηγορήσουμε, έτσι ώστε η χώρα</w:t>
      </w:r>
      <w:r>
        <w:rPr>
          <w:rFonts w:eastAsia="Times New Roman" w:cs="Times New Roman"/>
          <w:szCs w:val="24"/>
        </w:rPr>
        <w:t xml:space="preserve"> να μείνει σε αυτή την Ευρωπαϊκή Ένωση, στην κοινή πορεία που την έχουμε ανάγκη. </w:t>
      </w:r>
    </w:p>
    <w:p w14:paraId="14EDFE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Αυτό συνέβη σε όλες τις χώρες που βρέθηκαν σε παρόμοια θέση, όπως στην Πορτογαλία, την Ισπανία, την Κύπρο μας, και βεβαίως υπήρχε και μια </w:t>
      </w:r>
      <w:proofErr w:type="spellStart"/>
      <w:r>
        <w:rPr>
          <w:rFonts w:eastAsia="Times New Roman" w:cs="Times New Roman"/>
          <w:szCs w:val="24"/>
        </w:rPr>
        <w:t>συνακολουθία</w:t>
      </w:r>
      <w:proofErr w:type="spellEnd"/>
      <w:r>
        <w:rPr>
          <w:rFonts w:eastAsia="Times New Roman" w:cs="Times New Roman"/>
          <w:szCs w:val="24"/>
        </w:rPr>
        <w:t xml:space="preserve"> και στη συνέχεια. </w:t>
      </w:r>
    </w:p>
    <w:p w14:paraId="14EDFE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Εσεί</w:t>
      </w:r>
      <w:r>
        <w:rPr>
          <w:rFonts w:eastAsia="Times New Roman" w:cs="Times New Roman"/>
          <w:szCs w:val="24"/>
        </w:rPr>
        <w:t xml:space="preserve">ς μας εμπαίξατε: Προχωρήσατε σε πρόωρες εκλογές, κερδίσατε και ελπίζαμε ότι στη συνέχεια έχετε βάλει μυαλό και ότι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χώρα χρειάζεται μια συναίνεση, μια κοινή πορεία, έτσι ώστε να μπορέσουμε για πρώτη φορά, ευρισκόμενοι σε μια εμπόλεμη κα</w:t>
      </w:r>
      <w:r>
        <w:rPr>
          <w:rFonts w:eastAsia="Times New Roman" w:cs="Times New Roman"/>
          <w:szCs w:val="24"/>
        </w:rPr>
        <w:t xml:space="preserve">τάσταση, ενώ πάντα σε τέτοιες περιπτώσεις η χώρα ήταν ενωμένη, να μπορέσουμε να ξεπεράσουμε αυτούς τους κινδύνους, που και εσείς πάρα πολλές φορές ομολογήσατε. </w:t>
      </w:r>
    </w:p>
    <w:p w14:paraId="14EDFE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Τουναντίον, προχωρήσατε μόνοι σας, καθυστερήσατε σε έναν βαθμό επικίνδυνο πάλι για τη χώρα και </w:t>
      </w:r>
      <w:r>
        <w:rPr>
          <w:rFonts w:eastAsia="Times New Roman" w:cs="Times New Roman"/>
          <w:szCs w:val="24"/>
        </w:rPr>
        <w:t xml:space="preserve">την οδηγήσατε σε μέτρα που δεν έπρεπε να ληφθούν. Και έρχεστε σήμερα να μας εγκαλείτε για το τι κάναμε εμείς. </w:t>
      </w:r>
    </w:p>
    <w:p w14:paraId="14EDFE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σε κάθε νομοσχέδιο ψηφίσαμε οτιδήποτε θετικό. Από την πλευρά σας, την περίοδο που είπα προηγουμένως, δεν ψηφίσατε ούτε ένα άρθρο. Να ποια ε</w:t>
      </w:r>
      <w:r>
        <w:rPr>
          <w:rFonts w:eastAsia="Times New Roman" w:cs="Times New Roman"/>
          <w:szCs w:val="24"/>
        </w:rPr>
        <w:t xml:space="preserve">ίναι η διαφορά μας και σε πολιτικό, αλλά και σε κοινοβουλευτικό επίπεδο. </w:t>
      </w:r>
    </w:p>
    <w:p w14:paraId="14EDFE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Τουναντίον, τι μας φέρνετε τώρα; Είχατε δεσμευτεί για την τήρηση του Συντάγματος σε κάθε βαθμό. Κάθε γράμμα του Συντάγματος, τόνιζε ο Πρωθυπουργός, θα τηρηθεί. Και τώρα παραβιάζετε κ</w:t>
      </w:r>
      <w:r>
        <w:rPr>
          <w:rFonts w:eastAsia="Times New Roman" w:cs="Times New Roman"/>
          <w:szCs w:val="24"/>
        </w:rPr>
        <w:t xml:space="preserve">άθε γράμμα του Συντάγματος. </w:t>
      </w:r>
    </w:p>
    <w:p w14:paraId="14EDFE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έναν νόμο και ένα άρθρο θα καταργούσατε τα μνημόνια, θα προχωρούσατε σε μονομερή διαγραφή του χρέους και σε επιμήκυνση. Και τώρα είστε παράκλητοι και πρόθυμοι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εφαρμόζετε ό,τι σας </w:t>
      </w:r>
      <w:proofErr w:type="spellStart"/>
      <w:r>
        <w:rPr>
          <w:rFonts w:eastAsia="Times New Roman" w:cs="Times New Roman"/>
          <w:szCs w:val="24"/>
        </w:rPr>
        <w:t>εντέλλουν</w:t>
      </w:r>
      <w:proofErr w:type="spellEnd"/>
      <w:r>
        <w:rPr>
          <w:rFonts w:eastAsia="Times New Roman" w:cs="Times New Roman"/>
          <w:szCs w:val="24"/>
        </w:rPr>
        <w:t>.</w:t>
      </w:r>
    </w:p>
    <w:p w14:paraId="14EDFE3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ενενήντα οκτώ χρό</w:t>
      </w:r>
      <w:r>
        <w:rPr>
          <w:rFonts w:eastAsia="Times New Roman" w:cs="Times New Roman"/>
          <w:szCs w:val="24"/>
        </w:rPr>
        <w:t xml:space="preserve">νια πλέον δεσμεύσατε τη χώρα, την υποθηκεύσετε, προκειμένου να παραμείνετε στην εξουσία. Αυτός είναι ο μόνος σκοπός σας και τίποτα άλλο. </w:t>
      </w:r>
    </w:p>
    <w:p w14:paraId="14EDFE3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Φέρνετε σκληρά μέτρα και το χειρότερο όλων είναι ότι τα δυο χρόνια, που ως κυβέρνηση η Νέα Δημοκρατία έφερε τη χώρα σε</w:t>
      </w:r>
      <w:r>
        <w:rPr>
          <w:rFonts w:eastAsia="Times New Roman" w:cs="Times New Roman"/>
          <w:szCs w:val="24"/>
        </w:rPr>
        <w:t xml:space="preserve"> έναν </w:t>
      </w:r>
      <w:proofErr w:type="spellStart"/>
      <w:r>
        <w:rPr>
          <w:rFonts w:eastAsia="Times New Roman" w:cs="Times New Roman"/>
          <w:szCs w:val="24"/>
        </w:rPr>
        <w:t>ισοσκελισμό</w:t>
      </w:r>
      <w:proofErr w:type="spellEnd"/>
      <w:r>
        <w:rPr>
          <w:rFonts w:eastAsia="Times New Roman" w:cs="Times New Roman"/>
          <w:szCs w:val="24"/>
        </w:rPr>
        <w:t xml:space="preserve">, σε μια ισορροπία, σε μια αξιοπιστία, πήγαν χαμένα. Και η ευθύνη είναι δική σας. </w:t>
      </w:r>
    </w:p>
    <w:p w14:paraId="14EDFE3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Δύο χρόνια διακυβέρνησης της χώρας από τους ΣΥΡΙΖΑ-ΑΝΕΛ, δυο μνημόνια, το ένα σκληρότερο από άλλο, με δυσβάσταχτα νέα μέτρα: Περικοπή συντάξεων, περικοπή ει</w:t>
      </w:r>
      <w:r>
        <w:rPr>
          <w:rFonts w:eastAsia="Times New Roman" w:cs="Times New Roman"/>
          <w:szCs w:val="24"/>
        </w:rPr>
        <w:t>δικών μισθολογίων, περικοπή επιδόματος θέρμανσης, περικοπή επιδόματος τέκνων, περικοπή επιδόματος ένδειας, περικοπή πόρων από τους ΟΤΑ, κατάργηση, μείωση φόρου για ιατρικές υπηρεσίες, κατάργηση κοινωνικών επιδομάτων, μείωση αφορολογήτου, αύξηση ασφαλιστικώ</w:t>
      </w:r>
      <w:r>
        <w:rPr>
          <w:rFonts w:eastAsia="Times New Roman" w:cs="Times New Roman"/>
          <w:szCs w:val="24"/>
        </w:rPr>
        <w:t xml:space="preserve">ν εισφορών και βεβαίως, το χειρότερο όλων για τους εργαζόμενους, οι ελεύθερες πλέον απολύσεις. Αυτό είναι δικό σας </w:t>
      </w:r>
      <w:r>
        <w:rPr>
          <w:rFonts w:eastAsia="Times New Roman" w:cs="Times New Roman"/>
          <w:szCs w:val="24"/>
        </w:rPr>
        <w:lastRenderedPageBreak/>
        <w:t>έργο. Και βεβαίως και για το ενιαίο δίκτυο των συνταξιούχων έγινε η αναφορά προσφάτως: Δεκαέξι μειώσεις κατά τη δική σας διακυβέρνηση των δυο</w:t>
      </w:r>
      <w:r>
        <w:rPr>
          <w:rFonts w:eastAsia="Times New Roman" w:cs="Times New Roman"/>
          <w:szCs w:val="24"/>
        </w:rPr>
        <w:t xml:space="preserve"> χρόνων. Δεκαέξι μειώσεις! </w:t>
      </w:r>
    </w:p>
    <w:p w14:paraId="14EDFE3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είχατε το παράλληλο παραμύθι –συγγνώμη- παράλληλο πρόγραμμα τα προηγούμενα δυο χρόνια και τώρα έχετε ένα άλλο παράλληλο παραμύθι, τα αντίμετρα. Τα αντίμετρα γνωρίζουμε –αν θέλετε- πότε και ποιοι θα τα εφαρμόσουν. Θα τα ε</w:t>
      </w:r>
      <w:r>
        <w:rPr>
          <w:rFonts w:eastAsia="Times New Roman" w:cs="Times New Roman"/>
          <w:szCs w:val="24"/>
        </w:rPr>
        <w:t xml:space="preserve">φαρμόσει η Νέα Δημοκρατία. Και γι’ αυτό, βεβαίως, υποθηκεύετε και την επόμενη κυβέρνηση κάτω από αυτές τις συνθήκες. </w:t>
      </w:r>
    </w:p>
    <w:p w14:paraId="14EDFE3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Αναφέρθηκαν εδώ σαράντα επτά φορείς που ήρθαν και ειδικά εκπρόσωποι των αγροτών στο εξής: Δημιουργείτε ξανά τους τσιφλικάδες. Δημιουργείτε</w:t>
      </w:r>
      <w:r>
        <w:rPr>
          <w:rFonts w:eastAsia="Times New Roman" w:cs="Times New Roman"/>
          <w:szCs w:val="24"/>
        </w:rPr>
        <w:t xml:space="preserve"> ακριβώς αυτή την κατάσταση που δήθεν εσείς πολεμήσατε ή πολεμάτε ιδεολογικά. Τι δημιουργείτε; Δημιουργείτε κολχόζ, δημιουργείτε συσσίτια, δημιουργείτε κουπόνια στη σειρά. Ως </w:t>
      </w:r>
      <w:proofErr w:type="spellStart"/>
      <w:r>
        <w:rPr>
          <w:rFonts w:eastAsia="Times New Roman" w:cs="Times New Roman"/>
          <w:szCs w:val="24"/>
        </w:rPr>
        <w:t>Δραμινός</w:t>
      </w:r>
      <w:proofErr w:type="spellEnd"/>
      <w:r>
        <w:rPr>
          <w:rFonts w:eastAsia="Times New Roman" w:cs="Times New Roman"/>
          <w:szCs w:val="24"/>
        </w:rPr>
        <w:t xml:space="preserve"> στη γειτονική μου χώρα τα έζησα και τα έβλεπα αυτά καθημερινά. Αυτό ακρι</w:t>
      </w:r>
      <w:r>
        <w:rPr>
          <w:rFonts w:eastAsia="Times New Roman" w:cs="Times New Roman"/>
          <w:szCs w:val="24"/>
        </w:rPr>
        <w:t xml:space="preserve">βώς –αν θέλετε- προετοιμάζεται για την ελληνική κοινωνία. </w:t>
      </w:r>
    </w:p>
    <w:p w14:paraId="14EDFE3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 τι αφορά ένα ειδικό θέμα, τα ειδικά μισθολόγια, είχε δεσμευθεί κατ’ επανάληψη και ο Πρωθυπουργός και ο συγκυβερνήτης σας, ο κ. Καμμένος. Ο δε κ. Καμμένος είχε πει ότι αν δεν εφαρμοστεί η απόφ</w:t>
      </w:r>
      <w:r>
        <w:rPr>
          <w:rFonts w:eastAsia="Times New Roman" w:cs="Times New Roman"/>
          <w:szCs w:val="24"/>
        </w:rPr>
        <w:t>αση του Συμβουλίου της Επικρατείας, θα παραιτηθεί. Και το ίδιο συνέβη και πέρυσι τον Μάιο, όταν έφερε τροπολογία με τα ισοδύναμα. Έλεγε ότι αυτά θα έρχονταν μέχρι τέλος Σεπτεμβρίου και θα υπήρχε θεσμοθέτηση. Πέρασε και ο Σεπτέμβριος και δεν είδαμε καμμία π</w:t>
      </w:r>
      <w:r>
        <w:rPr>
          <w:rFonts w:eastAsia="Times New Roman" w:cs="Times New Roman"/>
          <w:szCs w:val="24"/>
        </w:rPr>
        <w:t xml:space="preserve">αραίτηση και πάλι. </w:t>
      </w:r>
    </w:p>
    <w:p w14:paraId="14EDFE3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Χθες και ο κ. </w:t>
      </w:r>
      <w:proofErr w:type="spellStart"/>
      <w:r>
        <w:rPr>
          <w:rFonts w:eastAsia="Times New Roman" w:cs="Times New Roman"/>
          <w:szCs w:val="24"/>
        </w:rPr>
        <w:t>Τόσκας</w:t>
      </w:r>
      <w:proofErr w:type="spellEnd"/>
      <w:r>
        <w:rPr>
          <w:rFonts w:eastAsia="Times New Roman" w:cs="Times New Roman"/>
          <w:szCs w:val="24"/>
        </w:rPr>
        <w:t xml:space="preserve"> και ο κ. Βίτσας δεσμεύθηκαν ότι θα φέρουν τροποποιήσεις, βελτιώσεις, σε ό,τι αφορά τα ειδικά μισθολόγια. Μέχρι στιγμής δεν τις έχουμε δει. </w:t>
      </w:r>
    </w:p>
    <w:p w14:paraId="14EDFE3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Βουλευτή)</w:t>
      </w:r>
    </w:p>
    <w:p w14:paraId="14EDFE3A"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Εκείνο που πάλι δημιουργείται είναι και μια διάσταση μεταξύ των Ενόπλων Δυνάμεων, των Σωμάτων Ασφαλείας, αλλά και μεταξύ των εργαζομένων στα Σώματα Ασφαλείας. </w:t>
      </w:r>
    </w:p>
    <w:p w14:paraId="14EDFE3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Περικοπές μέχρι και 400 ευρώ! Αν είναι δυνατόν! Δεν σέβεστε ούτε τις αποφάσεις του Συμ</w:t>
      </w:r>
      <w:r>
        <w:rPr>
          <w:rFonts w:eastAsia="Times New Roman" w:cs="Times New Roman"/>
          <w:szCs w:val="24"/>
        </w:rPr>
        <w:t xml:space="preserve">βουλίου της Επικρατείας, αλλά ούτε και αυτά στα οποία δεσμευθήκατε. </w:t>
      </w:r>
    </w:p>
    <w:p w14:paraId="14EDFE3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Κυριαζίδη. </w:t>
      </w:r>
    </w:p>
    <w:p w14:paraId="14EDFE3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Η Νέα Δημοκρατία έχει δεσμευθεί και για την υλοποίηση της απόφασης του Συμβουλίου της Επικρατείας, με</w:t>
      </w:r>
      <w:r>
        <w:rPr>
          <w:rFonts w:eastAsia="Times New Roman" w:cs="Times New Roman"/>
          <w:szCs w:val="24"/>
        </w:rPr>
        <w:t xml:space="preserve"> την έννοια –αν θέλετε- της υποχρέωσης της πατρίδας, της πολιτείας να δώσει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προς τις Ένοπλες Δυνάμεις και τα Σώματα Ασφαλείας αυτά που τους αρμόζουν, όπως επίσης και για ένα άλλο ειδικό νέο μισθολόγιο κάτω από τις πραγματικές συνθήκες που βιώνου</w:t>
      </w:r>
      <w:r>
        <w:rPr>
          <w:rFonts w:eastAsia="Times New Roman" w:cs="Times New Roman"/>
          <w:szCs w:val="24"/>
        </w:rPr>
        <w:t xml:space="preserve">ν τα στελέχη των Ενόπλων Δυνάμεων και των Σωμάτων Ασφαλείας. </w:t>
      </w:r>
    </w:p>
    <w:p w14:paraId="14EDFE3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4EDFE3F" w14:textId="77777777" w:rsidR="002F0583" w:rsidRDefault="00B91F1A">
      <w:pPr>
        <w:spacing w:line="600" w:lineRule="auto"/>
        <w:ind w:firstLine="709"/>
        <w:jc w:val="center"/>
        <w:rPr>
          <w:rFonts w:eastAsia="Times New Roman" w:cs="Times New Roman"/>
          <w:b/>
          <w:szCs w:val="24"/>
        </w:rPr>
      </w:pPr>
      <w:r>
        <w:rPr>
          <w:rFonts w:eastAsia="Times New Roman" w:cs="Times New Roman"/>
          <w:szCs w:val="24"/>
        </w:rPr>
        <w:lastRenderedPageBreak/>
        <w:t xml:space="preserve">(Χειροκροτήματα από την πτέρυγα της Νέας Δημοκρατίας) </w:t>
      </w:r>
    </w:p>
    <w:p w14:paraId="14EDFE4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Κύριε Πρόεδρε, θα ήθελα τον λόγο επί προσωπικού, γιατί έχει ειπωθεί ένα ψέμα. </w:t>
      </w:r>
    </w:p>
    <w:p w14:paraId="14EDFE4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 xml:space="preserve">Κύριε Καραγιαννίδη, δεν υπάρχει προσωπικό! Το Προεδρείο κρίνει ότι δεν υπάρχει προσωπικό! </w:t>
      </w:r>
    </w:p>
    <w:p w14:paraId="14EDFE4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Κύριε Πρόεδρε, δεν γίνεται να ανεβαίνει καθένας και να μιλάει για τον εισηγητή!</w:t>
      </w:r>
    </w:p>
    <w:p w14:paraId="14EDFE4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σ</w:t>
      </w:r>
      <w:r>
        <w:rPr>
          <w:rFonts w:eastAsia="Times New Roman" w:cs="Times New Roman"/>
          <w:szCs w:val="24"/>
        </w:rPr>
        <w:t xml:space="preserve">ας έβρισε, είπε ότι δεν του μιλούσατε. </w:t>
      </w:r>
    </w:p>
    <w:p w14:paraId="14EDFE4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Μην αρχίσουμε τώρα!</w:t>
      </w:r>
    </w:p>
    <w:p w14:paraId="14EDFE4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Μα, λέει ψέματα, κύριε Πρόεδρε! Αν έλεγε την αλήθεια, δεν θα έπαιρνα τον λόγο. </w:t>
      </w:r>
    </w:p>
    <w:p w14:paraId="14EDFE4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Εννοούσε ότι πολιτικά δεν του μιλούσατε, όχι ανθρώπινα. Δεν </w:t>
      </w:r>
      <w:r>
        <w:rPr>
          <w:rFonts w:eastAsia="Times New Roman" w:cs="Times New Roman"/>
          <w:szCs w:val="24"/>
        </w:rPr>
        <w:t>υπάρχει…</w:t>
      </w:r>
    </w:p>
    <w:p w14:paraId="14EDFE4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Μα, πολιτικά του μιλούσα. Επτά φορές βρεθήκαμε σε συντονιστικά. Για όνομα του Θεού! Έχει πάρει μια καραμέλα και τη λέει τώρα! Προφανώς, δεν βγαίνω για καφέ μαζί του! </w:t>
      </w:r>
    </w:p>
    <w:p w14:paraId="14EDFE4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Ωραία, τώρα, δεν είναι ύ</w:t>
      </w:r>
      <w:r>
        <w:rPr>
          <w:rFonts w:eastAsia="Times New Roman" w:cs="Times New Roman"/>
          <w:szCs w:val="24"/>
        </w:rPr>
        <w:t>βρις αυτό! Ηρεμήστε!</w:t>
      </w:r>
    </w:p>
    <w:p w14:paraId="14EDFE4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Να του μιλάς πιο καλά! </w:t>
      </w:r>
    </w:p>
    <w:p w14:paraId="14EDFE4A" w14:textId="77777777" w:rsidR="002F0583" w:rsidRDefault="00B91F1A">
      <w:pPr>
        <w:spacing w:line="600" w:lineRule="auto"/>
        <w:ind w:firstLine="709"/>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4EDFE4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μη σας ξανακάνω παρατήρηση! Ή θα κρατήσουμε τη διαδικασία, για να μιλήσουν οι συνάδελφοι, ή θα αρχίσο</w:t>
      </w:r>
      <w:r>
        <w:rPr>
          <w:rFonts w:eastAsia="Times New Roman" w:cs="Times New Roman"/>
          <w:szCs w:val="24"/>
        </w:rPr>
        <w:t>υμε τα προσωπικά τώρα!</w:t>
      </w:r>
    </w:p>
    <w:p w14:paraId="14EDFE4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Να μην αναφέρονται σε πρόσωπα οι συνάδελφοι, κύριε Πρόεδρε!</w:t>
      </w:r>
    </w:p>
    <w:p w14:paraId="14EDFE4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Κανέλλη, θα μιλήσετε μετά τον κ. Λαζαρίδη, ο οποίος μπαίνει στη θέση του κ. Βλάχου. </w:t>
      </w:r>
    </w:p>
    <w:p w14:paraId="14EDFE4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Ορίστε, κύριε Λαζαρίδη, έχε</w:t>
      </w:r>
      <w:r>
        <w:rPr>
          <w:rFonts w:eastAsia="Times New Roman" w:cs="Times New Roman"/>
          <w:szCs w:val="24"/>
        </w:rPr>
        <w:t xml:space="preserve">τε τον λόγο. </w:t>
      </w:r>
    </w:p>
    <w:p w14:paraId="14EDFE4F"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w:t>
      </w:r>
    </w:p>
    <w:p w14:paraId="14EDFE5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μέτρα και τα αντίμετρα που συμφωνήθηκαν με τους δανειστές θα αποτελέσουν το πρώτο βήμα για την έξοδο από την κρίση, δηλαδή</w:t>
      </w:r>
      <w:r>
        <w:rPr>
          <w:rFonts w:eastAsia="Times New Roman" w:cs="Times New Roman"/>
          <w:szCs w:val="24"/>
        </w:rPr>
        <w:t>,</w:t>
      </w:r>
      <w:r>
        <w:rPr>
          <w:rFonts w:eastAsia="Times New Roman" w:cs="Times New Roman"/>
          <w:szCs w:val="24"/>
        </w:rPr>
        <w:t xml:space="preserve"> για μια συνολική λύση εξόδου από τ</w:t>
      </w:r>
      <w:r>
        <w:rPr>
          <w:rFonts w:eastAsia="Times New Roman" w:cs="Times New Roman"/>
          <w:szCs w:val="24"/>
        </w:rPr>
        <w:t xml:space="preserve">ην επιτροπεία στην οποία μας έβαλαν οι προηγούμενες κυβερνήσεις ΠΑΣΟΚ και ΠΑΣΟΚ-Νέας Δημοκρατίας, που είναι και ο στόχος αυτής της Κυβέρνησης. </w:t>
      </w:r>
    </w:p>
    <w:p w14:paraId="14EDFE5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απαραίτητη τη ρύθμιση του χρέους, ώστε να μπορέσουμε να συζητήσουμε για ανάπτυξη και παραγωγική </w:t>
      </w:r>
      <w:r>
        <w:rPr>
          <w:rFonts w:eastAsia="Times New Roman" w:cs="Times New Roman"/>
          <w:szCs w:val="24"/>
        </w:rPr>
        <w:t xml:space="preserve">ανασυγκρότηση. Επιδιώκουμε τη διατύπωση των μεσοπρόθεσμων μέτρων για το χρέος, γιατί αν θέλουμε να μιλάμε για παραγωγική ανασυγκρότηση, για επενδύσεις και για αυτόνομη οικονομική πολιτική, το ζήτημα του χρέους πρέπει να λυθεί. </w:t>
      </w:r>
    </w:p>
    <w:p w14:paraId="14EDFE5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αυτή τη συμφωνία, λοιπόν,</w:t>
      </w:r>
      <w:r>
        <w:rPr>
          <w:rFonts w:eastAsia="Times New Roman" w:cs="Times New Roman"/>
          <w:szCs w:val="24"/>
        </w:rPr>
        <w:t xml:space="preserve"> ξεμπλοκάραμε τη διαπραγμάτευση, η οποία περιλαμβάνει μέτρα με θετικό πρόσημο -εκτός από μέτρα με αρνητικό πρόσημο- προκειμένου στη συνέχεια να προχωρήσουμε στη ρύθμιση του χρέους, σε μια συνολική λύση για την έξοδο από την κρίση.</w:t>
      </w:r>
    </w:p>
    <w:p w14:paraId="14EDFE5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Κανείς δεν μπορεί να είν</w:t>
      </w:r>
      <w:r>
        <w:rPr>
          <w:rFonts w:eastAsia="Times New Roman" w:cs="Times New Roman"/>
          <w:szCs w:val="24"/>
        </w:rPr>
        <w:t xml:space="preserve">αι ευχαριστημένος. Η αλήθεια, όμως, είναι ότι η συμφωνία ανοίγει τον δρόμο για να μπορέσει η οικονομία να σταθεί στα πόδια της, με τη ρύθμιση του χρέους και την υπαγωγή της χώρας στην ποσοτική χαλάρωση. Ρύθμιση του χρέους σημαίνει ότι η χώρα μας θα δαπανά </w:t>
      </w:r>
      <w:r>
        <w:rPr>
          <w:rFonts w:eastAsia="Times New Roman" w:cs="Times New Roman"/>
          <w:szCs w:val="24"/>
        </w:rPr>
        <w:t xml:space="preserve">μικρότερα ποσά για την αποπληρωμή του χρέους από αυτά που δαπανά σήμερα και άρα θα έχει τη δυνατότητα να ελαφρύνει και να στηρίξει, με το δικό της πρόγραμμα, την κοινωνία που τόσο έχει πληγεί. </w:t>
      </w:r>
    </w:p>
    <w:p w14:paraId="14EDFE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υπαγωγή της χώρας στην ποσοτική χαλάρωση ανοίγει τον δρόμο </w:t>
      </w:r>
      <w:r>
        <w:rPr>
          <w:rFonts w:eastAsia="Times New Roman" w:cs="Times New Roman"/>
          <w:szCs w:val="24"/>
        </w:rPr>
        <w:t>ώστε η Ευρωπαϊκή Κεντρική Τράπεζα να αγοράσει από τις κεντρικές τράπεζες κρατικά ομόλογα, έτσι ώστε στη συνέχεια οι τράπεζές μας να αποκτήσουν ρευστότητα και να χρηματοδοτήσουν επιχειρήσεις και νοικοκυριά.</w:t>
      </w:r>
    </w:p>
    <w:p w14:paraId="14EDFE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προκειμένου να φτάσο</w:t>
      </w:r>
      <w:r>
        <w:rPr>
          <w:rFonts w:eastAsia="Times New Roman" w:cs="Times New Roman"/>
          <w:szCs w:val="24"/>
        </w:rPr>
        <w:t>υμε σε αυτό το σημείο, να βρεθεί, δηλαδή, μια συνολική λύση στο πρόβλημα, η Κυβέρνηση διαπραγματεύτηκε σκληρά, ενώ την ίδια στιγμή προσπαθούσαμε να αντικρούσουμε τις απαιτήσεις και τις κραυγές της Αξιωματικής Αντιπολίτευσης, η οποία απαιτούσε να λάβουμε τό</w:t>
      </w:r>
      <w:r>
        <w:rPr>
          <w:rFonts w:eastAsia="Times New Roman" w:cs="Times New Roman"/>
          <w:szCs w:val="24"/>
        </w:rPr>
        <w:t>σα και άλλα τόσα μέτρα για να κλείσουμε την αξιολόγηση και μιλούσε για ιδεοληψίες και εμμονές της Κυβέρνησης στη διαπραγμάτευση, που προκαλούσαν καθυστερήσεις.</w:t>
      </w:r>
    </w:p>
    <w:p w14:paraId="14EDFE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Τώρα που κλείσαμε την αξιολόγηση και είμαστε ένα βήμα πριν από τα ουσιαστικά μέτρα ρύθμισης του </w:t>
      </w:r>
      <w:r>
        <w:rPr>
          <w:rFonts w:eastAsia="Times New Roman" w:cs="Times New Roman"/>
          <w:szCs w:val="24"/>
        </w:rPr>
        <w:t>χρέους, τώρα οι ίδιες κραυγές συνεχίζουν και μιλούν για μία καταστροφική συμφωνία. Είναι οι ίδιοι που χωρίς κα</w:t>
      </w:r>
      <w:r>
        <w:rPr>
          <w:rFonts w:eastAsia="Times New Roman" w:cs="Times New Roman"/>
          <w:szCs w:val="24"/>
        </w:rPr>
        <w:t>μ</w:t>
      </w:r>
      <w:r>
        <w:rPr>
          <w:rFonts w:eastAsia="Times New Roman" w:cs="Times New Roman"/>
          <w:szCs w:val="24"/>
        </w:rPr>
        <w:t xml:space="preserve">μία νομιμοποίηση μας έσυραν στα μνημόνια και την επιτροπεία. Είναι αυτοί που κάθονται πλέον στα έδρανα της Αντιπολίτευσης, εκεί ακριβώς που τους </w:t>
      </w:r>
      <w:r>
        <w:rPr>
          <w:rFonts w:eastAsia="Times New Roman" w:cs="Times New Roman"/>
          <w:szCs w:val="24"/>
        </w:rPr>
        <w:t xml:space="preserve">τοποθέτησε ο ελληνικός λαός, εκεί που θα τους αφήσει να κάθονται για πολύ καιρό ακόμη, μέχρι να συνειδητοποιήσουν ότι αυτοί είναι οι καταστροφείς της χώρας. </w:t>
      </w:r>
    </w:p>
    <w:p w14:paraId="14EDFE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η συμφωνία είναι μία συμφωνία μηδενικού δημοσιονομικού αντίκτυπου. Και αυτό δεν</w:t>
      </w:r>
      <w:r>
        <w:rPr>
          <w:rFonts w:eastAsia="Times New Roman" w:cs="Times New Roman"/>
          <w:szCs w:val="24"/>
        </w:rPr>
        <w:t xml:space="preserve"> είναι σχήμα λόγου, καθώς με την επίτευξη των πλεονασματικών στόχων, που είναι 3,5%, εφαρμόζονται συγχρόνως τα θετικά και αρνητικά μέτρα. Εάν δεν είχαμε, άλλωστε, και σταθερούς οικονομικούς δείκτες και μεγάλο πλεόνασμα, δεν θα έκανε πίσω το ΔΝΤ, δεν θα δεχ</w:t>
      </w:r>
      <w:r>
        <w:rPr>
          <w:rFonts w:eastAsia="Times New Roman" w:cs="Times New Roman"/>
          <w:szCs w:val="24"/>
        </w:rPr>
        <w:t xml:space="preserve">όταν 1% αρνητικά μέτρα και αντίστοιχα </w:t>
      </w:r>
      <w:r>
        <w:rPr>
          <w:rFonts w:eastAsia="Times New Roman" w:cs="Times New Roman"/>
          <w:szCs w:val="24"/>
        </w:rPr>
        <w:lastRenderedPageBreak/>
        <w:t>1% θετικά μέτρα. Τα αντίμετρα</w:t>
      </w:r>
      <w:r>
        <w:rPr>
          <w:rFonts w:eastAsia="Times New Roman" w:cs="Times New Roman"/>
          <w:szCs w:val="24"/>
        </w:rPr>
        <w:t>,</w:t>
      </w:r>
      <w:r>
        <w:rPr>
          <w:rFonts w:eastAsia="Times New Roman" w:cs="Times New Roman"/>
          <w:szCs w:val="24"/>
        </w:rPr>
        <w:t xml:space="preserve"> που θα εφαρμοστούν το 2019 και το 2020, αν επιτευχθούν οι στόχοι του πλεονάσματος -κατά την άποψή μας θα επιτευχθούν-, περιλαμβάνουν επιδότηση ενοικίου, μείωση συμμετοχής στη φαρμακευτική</w:t>
      </w:r>
      <w:r>
        <w:rPr>
          <w:rFonts w:eastAsia="Times New Roman" w:cs="Times New Roman"/>
          <w:szCs w:val="24"/>
        </w:rPr>
        <w:t xml:space="preserve"> δαπάνη, αύξηση των δικαιούχων δωρεάν πρόσβασης στους βρεφονηπιακούς σταθμούς, επέκταση του προγράμματος των σχολικών γευμάτων, αύξηση και επέκταση του οικογενειακού επιδόματος, πρόγραμμα δημιουργίας νέων θέσεων εργασίας. </w:t>
      </w:r>
    </w:p>
    <w:p w14:paraId="14EDFE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Τα θετικά μέτρα θα ισχύουν εσαεί </w:t>
      </w:r>
      <w:r>
        <w:rPr>
          <w:rFonts w:eastAsia="Times New Roman" w:cs="Times New Roman"/>
          <w:szCs w:val="24"/>
        </w:rPr>
        <w:t xml:space="preserve">και αφορούν, για παράδειγμα, το επίδομα ενοικίου για εξακόσιες χιλιάδες οικογένειες, το επίδομα τέκνων για το πρώτο και το δεύτερο παιδί για πάνω από τριακόσιες χιλιάδες οικογένειες, μείωση του ΦΠΑ από το 24% στο 13% στα αγροτικά εφόδια και στα ζώντα ζώα, </w:t>
      </w:r>
      <w:r>
        <w:rPr>
          <w:rFonts w:eastAsia="Times New Roman" w:cs="Times New Roman"/>
          <w:szCs w:val="24"/>
        </w:rPr>
        <w:t xml:space="preserve">ενώ το 2018 θα επανέλθουν με νομοθετική ρύθμιση οι συλλογικές συμβάσεις. </w:t>
      </w:r>
    </w:p>
    <w:p w14:paraId="14EDFE5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ερωτώ: Σε ποιο από τα αντίμετρα διαφωνείτε; Πείτε το ξεκάθαρα. Ζητάτε εκλογές εδώ και ενάμιση χρόνο, αδιαφορώντας για τα προβλήματα της χώρας και για τις ανάγκες της οικονομίας, </w:t>
      </w:r>
      <w:r>
        <w:rPr>
          <w:rFonts w:eastAsia="Times New Roman" w:cs="Times New Roman"/>
          <w:szCs w:val="24"/>
        </w:rPr>
        <w:t>αδυνατώντας να προτείνετε λύσεις και στρατηγικές εξόδου από την κρίση.</w:t>
      </w:r>
    </w:p>
    <w:p w14:paraId="14EDFE5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Βουλευτού)</w:t>
      </w:r>
    </w:p>
    <w:p w14:paraId="14EDFE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λίγο.</w:t>
      </w:r>
    </w:p>
    <w:p w14:paraId="14EDFE5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 ελληνικό χρέος, κύριοι, είναι μη βιώσιμο. Χρειά</w:t>
      </w:r>
      <w:r>
        <w:rPr>
          <w:rFonts w:eastAsia="Times New Roman" w:cs="Times New Roman"/>
          <w:szCs w:val="24"/>
        </w:rPr>
        <w:t>ζεται πολιτική βούληση και μέσα για να μειωθεί. Επίσης, όμως, χρειάζεται ελάφρυνση. Και αυτό το αναγνωρίζουν πλέον όλοι.</w:t>
      </w:r>
    </w:p>
    <w:p w14:paraId="14EDFE5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ψήφιση των υπό συζήτηση διατάξεων αποτελεί μεν </w:t>
      </w:r>
      <w:proofErr w:type="spellStart"/>
      <w:r>
        <w:rPr>
          <w:rFonts w:eastAsia="Times New Roman" w:cs="Times New Roman"/>
          <w:szCs w:val="24"/>
        </w:rPr>
        <w:t>προαπαιτούμενο</w:t>
      </w:r>
      <w:proofErr w:type="spellEnd"/>
      <w:r>
        <w:rPr>
          <w:rFonts w:eastAsia="Times New Roman" w:cs="Times New Roman"/>
          <w:szCs w:val="24"/>
        </w:rPr>
        <w:t>, αλλά η επιτακτικότατα της κύρωσής τους επιβάλλεται και ενισχύεται κυρί</w:t>
      </w:r>
      <w:r>
        <w:rPr>
          <w:rFonts w:eastAsia="Times New Roman" w:cs="Times New Roman"/>
          <w:szCs w:val="24"/>
        </w:rPr>
        <w:t xml:space="preserve">ως από την ανάγκη διευθέτησης του χρέους. Η επιλογή είναι δική σας: Ή θα στηρίξετε την προσπάθεια αυτή ή θα εξακολουθείτε να παραμένετε </w:t>
      </w:r>
      <w:proofErr w:type="spellStart"/>
      <w:r>
        <w:rPr>
          <w:rFonts w:eastAsia="Times New Roman" w:cs="Times New Roman"/>
          <w:szCs w:val="24"/>
        </w:rPr>
        <w:t>παρακολουθητές</w:t>
      </w:r>
      <w:proofErr w:type="spellEnd"/>
      <w:r>
        <w:rPr>
          <w:rFonts w:eastAsia="Times New Roman" w:cs="Times New Roman"/>
          <w:szCs w:val="24"/>
        </w:rPr>
        <w:t xml:space="preserve"> των εξελίξεων. </w:t>
      </w:r>
    </w:p>
    <w:p w14:paraId="14EDFE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Πριν κλείσω, θα ήθελα να κάνω μια παρένθεση για το θέμα της επένδυσης στο Ελληνικό, όπου </w:t>
      </w:r>
      <w:r>
        <w:rPr>
          <w:rFonts w:eastAsia="Times New Roman" w:cs="Times New Roman"/>
          <w:szCs w:val="24"/>
        </w:rPr>
        <w:t>τοποθετήθηκαν αρκετοί συνάδελφοι κυρίως της Αντιπολίτευσης, οι οποίοι αναφέρθηκαν στην επιλογή του δασάρχη να χαρακτηρίσει ένα τμήμα της έκτασης ως δασική έκταση. Αυτό είναι που φωνάζαμε και που είχα επισημάνει από αυτό εδώ το Βήμα και εγώ, δηλαδή για το ν</w:t>
      </w:r>
      <w:r>
        <w:rPr>
          <w:rFonts w:eastAsia="Times New Roman" w:cs="Times New Roman"/>
          <w:szCs w:val="24"/>
        </w:rPr>
        <w:t>ομοθετικό πλαίσιο</w:t>
      </w:r>
      <w:r>
        <w:rPr>
          <w:rFonts w:eastAsia="Times New Roman" w:cs="Times New Roman"/>
          <w:szCs w:val="24"/>
        </w:rPr>
        <w:t>,</w:t>
      </w:r>
      <w:r>
        <w:rPr>
          <w:rFonts w:eastAsia="Times New Roman" w:cs="Times New Roman"/>
          <w:szCs w:val="24"/>
        </w:rPr>
        <w:t xml:space="preserve"> που υπάρχει όσον αφορά τις δασικές εκτάσεις και τα δάση. Και είναι ένα νομοθετικό πλαίσιο</w:t>
      </w:r>
      <w:r>
        <w:rPr>
          <w:rFonts w:eastAsia="Times New Roman" w:cs="Times New Roman"/>
          <w:szCs w:val="24"/>
        </w:rPr>
        <w:t>,</w:t>
      </w:r>
      <w:r>
        <w:rPr>
          <w:rFonts w:eastAsia="Times New Roman" w:cs="Times New Roman"/>
          <w:szCs w:val="24"/>
        </w:rPr>
        <w:t xml:space="preserve"> που το έχουν επιβάλει δικές σας κυβερνήσεις, ΠΑΣΟΚ και Νέα Δημοκρατία. Σε αυτό το νομοθετικό πλαίσιο στηρίχτηκε ο δασάρχης του Ελληνικού και χαρακ</w:t>
      </w:r>
      <w:r>
        <w:rPr>
          <w:rFonts w:eastAsia="Times New Roman" w:cs="Times New Roman"/>
          <w:szCs w:val="24"/>
        </w:rPr>
        <w:t xml:space="preserve">τήρισε την έκταση αυτή ως δασική και μπλοκάρισε την επένδυση. </w:t>
      </w:r>
    </w:p>
    <w:p w14:paraId="14EDFE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Επομένως, μην γκρινιάζετε και πυροβολείτε την Κυβέρνηση. Αυτό το νομοθετικό πλαίσιο είναι δικό σας. Εγώ το είχα επισημάνει σε κάθε τόνο και είχα πει να κάτσουμε εδώ για να μπορέσουμε να βρούμε </w:t>
      </w:r>
      <w:r>
        <w:rPr>
          <w:rFonts w:eastAsia="Times New Roman" w:cs="Times New Roman"/>
          <w:szCs w:val="24"/>
        </w:rPr>
        <w:t xml:space="preserve">ένα σύγχρονο νομοθετικό πλαίσιο, όπως έχουν όλες οι χώρες του κόσμου, ώστε να μην έχουμε τέτοια φαινόμενα. Μέχρι τώρα </w:t>
      </w:r>
      <w:r>
        <w:rPr>
          <w:rFonts w:eastAsia="Times New Roman" w:cs="Times New Roman"/>
          <w:szCs w:val="24"/>
        </w:rPr>
        <w:lastRenderedPageBreak/>
        <w:t>ταλαιπωρούνταν οι πολίτες. Και βλέπετε τώρα ότι ταλαιπωρείται μια επένδυση και μέσω αυτής το ελληνικό δημόσιο.</w:t>
      </w:r>
    </w:p>
    <w:p w14:paraId="14EDFE6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 xml:space="preserve">Ολοκληρώστε, κύριε συνάδελφε. </w:t>
      </w:r>
    </w:p>
    <w:p w14:paraId="14EDFE6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Κλείνω με μια κουβέντα για την τροπολογία που κατέθεσα, κύριε Πρόεδρε, σε λιγότερο από δέκα δευτερόλεπτα. </w:t>
      </w:r>
    </w:p>
    <w:p w14:paraId="14EDFE6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Κατέθεσα μία τροπολογία, την υπ’ αριθμ</w:t>
      </w:r>
      <w:r>
        <w:rPr>
          <w:rFonts w:eastAsia="Times New Roman" w:cs="Times New Roman"/>
          <w:szCs w:val="24"/>
        </w:rPr>
        <w:t>όν</w:t>
      </w:r>
      <w:r>
        <w:rPr>
          <w:rFonts w:eastAsia="Times New Roman" w:cs="Times New Roman"/>
          <w:szCs w:val="24"/>
        </w:rPr>
        <w:t xml:space="preserve"> 1029/161.</w:t>
      </w:r>
    </w:p>
    <w:p w14:paraId="14EDFE6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w:t>
      </w:r>
      <w:r>
        <w:rPr>
          <w:rFonts w:eastAsia="Times New Roman" w:cs="Times New Roman"/>
          <w:szCs w:val="24"/>
        </w:rPr>
        <w:t xml:space="preserve">ζαρίδη, σύντομα σας παρακαλώ. </w:t>
      </w:r>
    </w:p>
    <w:p w14:paraId="14EDFE6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Κύριε Πρόεδρε, θα τελειώσω σε λιγότερο από δέκα δευτερόλεπτα. Θα είχα τελειώσει. </w:t>
      </w:r>
    </w:p>
    <w:p w14:paraId="14EDFE6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ρυθμίζεται η αδικία και το υπέρογκο χρέος που έχουν υποστεί αδίκως οι επιχειρήσεις που συμμετεί</w:t>
      </w:r>
      <w:r>
        <w:rPr>
          <w:rFonts w:eastAsia="Times New Roman" w:cs="Times New Roman"/>
          <w:szCs w:val="24"/>
        </w:rPr>
        <w:t>χαν στους προηγούμενους αναπτυξιακούς νόμους και που επλήγησαν από συνθήκες ανωτέρας βίας -ακραία καιρικά, φυσικά φαινόμενα- χωρίς να έχουν καμμία απολύτως ευθύνη και αναγκάστηκαν να διακόψουν βιαίως την υλοποίηση των επενδυτικών τους σχεδίων, για τις οποί</w:t>
      </w:r>
      <w:r>
        <w:rPr>
          <w:rFonts w:eastAsia="Times New Roman" w:cs="Times New Roman"/>
          <w:szCs w:val="24"/>
        </w:rPr>
        <w:t>ες επιχειρήσεις καταλογίστηκαν από τις τράπεζες προμήθειες για τις εγγυητικές επιστολές τη στιγμή που δεν υπήρχε θεσμικό πλαίσιο, προκειμένου να μπορέσουν οι επιχειρήσεις…</w:t>
      </w:r>
    </w:p>
    <w:p w14:paraId="14EDFE6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Είμαι υποχρεωμένος να σας σταματήσω.</w:t>
      </w:r>
    </w:p>
    <w:p w14:paraId="14EDFE6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ΛΑΖΑΡ</w:t>
      </w:r>
      <w:r>
        <w:rPr>
          <w:rFonts w:eastAsia="Times New Roman" w:cs="Times New Roman"/>
          <w:b/>
          <w:szCs w:val="24"/>
        </w:rPr>
        <w:t>ΙΔΗΣ:</w:t>
      </w:r>
      <w:r>
        <w:rPr>
          <w:rFonts w:eastAsia="Times New Roman" w:cs="Times New Roman"/>
          <w:szCs w:val="24"/>
        </w:rPr>
        <w:t xml:space="preserve"> Έχω τελειώσει, κύριε Πρόεδρε.</w:t>
      </w:r>
    </w:p>
    <w:p w14:paraId="14EDFE6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Τελειώστε, όμως.</w:t>
      </w:r>
    </w:p>
    <w:p w14:paraId="14EDFE6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 επιστρέψουν πίσω αυτές τις εγγυητικές επιστολές και να σταματήσουν οι τράπεζες να τους χρεώνουν με επιπλέον προμήθειες. </w:t>
      </w:r>
    </w:p>
    <w:p w14:paraId="14EDFE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 κύριε Πρόε</w:t>
      </w:r>
      <w:r>
        <w:rPr>
          <w:rFonts w:eastAsia="Times New Roman" w:cs="Times New Roman"/>
          <w:szCs w:val="24"/>
        </w:rPr>
        <w:t xml:space="preserve">δρε. </w:t>
      </w:r>
    </w:p>
    <w:p w14:paraId="14EDFE6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Ευχαριστούμε πολύ. </w:t>
      </w:r>
    </w:p>
    <w:p w14:paraId="14EDFE6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Προς ενημέρωση των συναδέλφων, εχθές το Προεδρείο είχε ενημερωθεί από την Κυβέρνηση ότι δεν θα κάνει δε</w:t>
      </w:r>
      <w:r>
        <w:rPr>
          <w:rFonts w:eastAsia="Times New Roman" w:cs="Times New Roman"/>
          <w:szCs w:val="24"/>
        </w:rPr>
        <w:t>κ</w:t>
      </w:r>
      <w:r>
        <w:rPr>
          <w:rFonts w:eastAsia="Times New Roman" w:cs="Times New Roman"/>
          <w:szCs w:val="24"/>
        </w:rPr>
        <w:t xml:space="preserve">τή καμμία βουλευτική τροπολογία. Επομένως, μην χάνουμε χρόνο με βουλευτικές τροπολογίες. </w:t>
      </w:r>
    </w:p>
    <w:p w14:paraId="14EDFE6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Κυρία Κανέλλη, έχετε τον λόγο. </w:t>
      </w:r>
    </w:p>
    <w:p w14:paraId="14EDFE6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 </w:t>
      </w:r>
    </w:p>
    <w:p w14:paraId="14EDFE6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επιτρέψτε μου με οποιαδήποτε ιδιότητα να μιλήσω -και δεν θα πείτε «επί προσωπικού», κύριε συνάδελφε- μπακαλίστικα. Θα μιλήσω μπακαλίστικα. Και θα μιλήσω μπακαλίστικα, γιατί άμα καθίσω στη θέση μου, βρέχει. Υπάρχουν πολλά ρητά </w:t>
      </w:r>
      <w:r>
        <w:rPr>
          <w:rFonts w:eastAsia="Times New Roman" w:cs="Times New Roman"/>
          <w:szCs w:val="24"/>
        </w:rPr>
        <w:t xml:space="preserve">για τη βροχή. Εγώ θα κρατήσω ένα. Το έχω ακούσει από εδώ, από συναδέλφους που λένε ότι θα ψηφίσουν τα μέτρα με δύο χέρια, από </w:t>
      </w:r>
      <w:r>
        <w:rPr>
          <w:rFonts w:eastAsia="Times New Roman" w:cs="Times New Roman"/>
          <w:szCs w:val="24"/>
        </w:rPr>
        <w:lastRenderedPageBreak/>
        <w:t xml:space="preserve">συναδέλφους που λένε ότι «ναι, εμείς είμαστε λαϊκιστές, γιατί είμαστε δίπλα στον λαό και τον ακούμε». </w:t>
      </w:r>
    </w:p>
    <w:p w14:paraId="14EDFE7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σας το πω εξής: Αν θέλετ</w:t>
      </w:r>
      <w:r>
        <w:rPr>
          <w:rFonts w:eastAsia="Times New Roman" w:cs="Times New Roman"/>
          <w:szCs w:val="24"/>
        </w:rPr>
        <w:t>ε να ακούσετε το λαό, λέει «στον καταραμένο τόπο Μάη μήνα βρέχει και δεν γίνονται ποτέ σοβαρά πράγματα και γάμοι.». Εσείς διαλέξατε έναν τέτοιο μήνα για να παντρευτείτε για πάντα τα μνημόνια, τα προηγούμενα και τα επόμενα. Θα παίρνατε διαζύγιο θεωρητικό κα</w:t>
      </w:r>
      <w:r>
        <w:rPr>
          <w:rFonts w:eastAsia="Times New Roman" w:cs="Times New Roman"/>
          <w:szCs w:val="24"/>
        </w:rPr>
        <w:t xml:space="preserve">ι επικοινωνιακό με τα προηγούμενα μνημόνια και θα πηγαίνατε στον επόμενο γάμο με το επόμενο μνημόνιο. </w:t>
      </w:r>
    </w:p>
    <w:p w14:paraId="14EDFE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Δεύτερον, ήρθατε ως ελπίδα και πέσατε ως ακρίδα. Κρατήστε τη συνήχηση. Αυτήν τη στιγμή έχουν πέσει οι ακρίδες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και είναι συμβολικό. Δεν θα </w:t>
      </w:r>
      <w:r>
        <w:rPr>
          <w:rFonts w:eastAsia="Times New Roman" w:cs="Times New Roman"/>
          <w:szCs w:val="24"/>
        </w:rPr>
        <w:t xml:space="preserve">πάω σε βαθύτερες σημασίες αυτού του πράγματος.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έχουν πέσει πραγματικά ακρίδες αυτήν τη στιγμή. Είναι η </w:t>
      </w:r>
      <w:r>
        <w:rPr>
          <w:rFonts w:eastAsia="Times New Roman" w:cs="Times New Roman"/>
          <w:szCs w:val="24"/>
        </w:rPr>
        <w:t>π</w:t>
      </w:r>
      <w:r>
        <w:rPr>
          <w:rFonts w:eastAsia="Times New Roman" w:cs="Times New Roman"/>
          <w:szCs w:val="24"/>
        </w:rPr>
        <w:t xml:space="preserve">εριφέρεια πάνω. Δεν έχει αφήσει τίποτα όρθιο. Στον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τόπο αναψυχής για κάποιους, κάποτε, για αριστερούς. </w:t>
      </w:r>
    </w:p>
    <w:p w14:paraId="14EDFE7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πάμε στην ουσία τω</w:t>
      </w:r>
      <w:r>
        <w:rPr>
          <w:rFonts w:eastAsia="Times New Roman" w:cs="Times New Roman"/>
          <w:szCs w:val="24"/>
        </w:rPr>
        <w:t>ν πραγμάτων λέτε ότι θα φύγετε από επιτροπεία. Να τα πάρουμε ένα-ένα, μπακαλίστικα. Από ποια επιτροπεία φεύγετε; Δίνετε εξουσία στον Υπουργό Οικονομικών να εφαρμόζει την πολιτική των επιτρόπων. Και θα την εφαρμόζει μέχρι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το 75% του χρέους να </w:t>
      </w:r>
      <w:r>
        <w:rPr>
          <w:rFonts w:eastAsia="Times New Roman" w:cs="Times New Roman"/>
          <w:szCs w:val="24"/>
        </w:rPr>
        <w:t>αποπληρωθεί, ήτοι κα</w:t>
      </w:r>
      <w:r>
        <w:rPr>
          <w:rFonts w:eastAsia="Times New Roman" w:cs="Times New Roman"/>
          <w:szCs w:val="24"/>
        </w:rPr>
        <w:t>μ</w:t>
      </w:r>
      <w:r>
        <w:rPr>
          <w:rFonts w:eastAsia="Times New Roman" w:cs="Times New Roman"/>
          <w:szCs w:val="24"/>
        </w:rPr>
        <w:t>μιά πενηνταριά, εξηνταριά χρόνια ακόμα, για να είμαστε σοβαροί, γιατί δεν πρόκειται να αποπληρωθεί μέχρι το 2021. Εκτός εάν μου πείτε ότι θα εφαρμόσετε την ανεξάρτητη πολιτική του ΣΥΡΙΖΑ. Ο Υπουργός Οικονομικών δια βίου, πράγματα που δ</w:t>
      </w:r>
      <w:r>
        <w:rPr>
          <w:rFonts w:eastAsia="Times New Roman" w:cs="Times New Roman"/>
          <w:szCs w:val="24"/>
        </w:rPr>
        <w:t xml:space="preserve">εν είναι ουσιαστικά.  </w:t>
      </w:r>
    </w:p>
    <w:p w14:paraId="14EDFE73"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Για ποια επιτροπεία μιλάτε; Θα βγείτε στις αγορές. Πώς θα βγείτε στις αγορές; Δεν μπορείτε να μας κατηγορήσετε ότι μιλάμε έτσι, απλά, όταν ο Πρωθυπουργός σας έρχεται χθες εδώ στη Βουλή, πηγαίνει στους δημοσιογράφους, που είναι «αλήτε</w:t>
      </w:r>
      <w:r>
        <w:rPr>
          <w:rFonts w:eastAsia="Times New Roman" w:cs="Times New Roman"/>
          <w:szCs w:val="24"/>
        </w:rPr>
        <w:t>ς, ρουφιάνοι δημοσιογράφοι, κακούργοι, που βρίζουν τον ΣΥΡΙΖΑ» και τους λέει «</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good</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true</w:t>
      </w:r>
      <w:r>
        <w:rPr>
          <w:rFonts w:eastAsia="Times New Roman" w:cs="Times New Roman"/>
          <w:szCs w:val="24"/>
        </w:rPr>
        <w:t>» για το δάνειο. «</w:t>
      </w:r>
      <w:r>
        <w:rPr>
          <w:rFonts w:eastAsia="Times New Roman" w:cs="Times New Roman"/>
          <w:szCs w:val="24"/>
          <w:lang w:val="en-US"/>
        </w:rPr>
        <w:t>Too</w:t>
      </w:r>
      <w:r>
        <w:rPr>
          <w:rFonts w:eastAsia="Times New Roman" w:cs="Times New Roman"/>
          <w:szCs w:val="24"/>
        </w:rPr>
        <w:t xml:space="preserve"> </w:t>
      </w:r>
      <w:r>
        <w:rPr>
          <w:rFonts w:eastAsia="Times New Roman" w:cs="Times New Roman"/>
          <w:szCs w:val="24"/>
          <w:lang w:val="en-US"/>
        </w:rPr>
        <w:t>good</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be</w:t>
      </w:r>
      <w:r>
        <w:rPr>
          <w:rFonts w:eastAsia="Times New Roman" w:cs="Times New Roman"/>
          <w:szCs w:val="24"/>
        </w:rPr>
        <w:t xml:space="preserve"> </w:t>
      </w:r>
      <w:r>
        <w:rPr>
          <w:rFonts w:eastAsia="Times New Roman" w:cs="Times New Roman"/>
          <w:szCs w:val="24"/>
          <w:lang w:val="en-US"/>
        </w:rPr>
        <w:t>true</w:t>
      </w:r>
      <w:r>
        <w:rPr>
          <w:rFonts w:eastAsia="Times New Roman" w:cs="Times New Roman"/>
          <w:szCs w:val="24"/>
        </w:rPr>
        <w:t>»! Μετάφραση θέλει. Πολύ καλό για να είναι αληθινό.</w:t>
      </w:r>
    </w:p>
    <w:p w14:paraId="14EDFE7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 σας πω εγώ, ως δημοσιογράφος, τι συμβαίνει; </w:t>
      </w:r>
      <w:r w:rsidRPr="007011CD">
        <w:rPr>
          <w:rFonts w:eastAsia="Times New Roman" w:cs="Times New Roman"/>
          <w:szCs w:val="24"/>
          <w:lang w:val="en-US"/>
        </w:rPr>
        <w:t>«</w:t>
      </w:r>
      <w:r>
        <w:rPr>
          <w:rFonts w:eastAsia="Times New Roman" w:cs="Times New Roman"/>
          <w:szCs w:val="24"/>
          <w:lang w:val="en-US"/>
        </w:rPr>
        <w:t>Too</w:t>
      </w:r>
      <w:r w:rsidRPr="007011CD">
        <w:rPr>
          <w:rFonts w:eastAsia="Times New Roman" w:cs="Times New Roman"/>
          <w:szCs w:val="24"/>
          <w:lang w:val="en-US"/>
        </w:rPr>
        <w:t xml:space="preserve"> </w:t>
      </w:r>
      <w:r>
        <w:rPr>
          <w:rFonts w:eastAsia="Times New Roman" w:cs="Times New Roman"/>
          <w:szCs w:val="24"/>
          <w:lang w:val="en-US"/>
        </w:rPr>
        <w:t>true</w:t>
      </w:r>
      <w:r w:rsidRPr="007011CD">
        <w:rPr>
          <w:rFonts w:eastAsia="Times New Roman" w:cs="Times New Roman"/>
          <w:szCs w:val="24"/>
          <w:lang w:val="en-US"/>
        </w:rPr>
        <w:t xml:space="preserve"> </w:t>
      </w:r>
      <w:r>
        <w:rPr>
          <w:rFonts w:eastAsia="Times New Roman" w:cs="Times New Roman"/>
          <w:szCs w:val="24"/>
          <w:lang w:val="en-US"/>
        </w:rPr>
        <w:t>to</w:t>
      </w:r>
      <w:r w:rsidRPr="007011CD">
        <w:rPr>
          <w:rFonts w:eastAsia="Times New Roman" w:cs="Times New Roman"/>
          <w:szCs w:val="24"/>
          <w:lang w:val="en-US"/>
        </w:rPr>
        <w:t xml:space="preserve"> </w:t>
      </w:r>
      <w:r>
        <w:rPr>
          <w:rFonts w:eastAsia="Times New Roman" w:cs="Times New Roman"/>
          <w:szCs w:val="24"/>
          <w:lang w:val="en-US"/>
        </w:rPr>
        <w:t>be</w:t>
      </w:r>
      <w:r w:rsidRPr="007011CD">
        <w:rPr>
          <w:rFonts w:eastAsia="Times New Roman" w:cs="Times New Roman"/>
          <w:szCs w:val="24"/>
          <w:lang w:val="en-US"/>
        </w:rPr>
        <w:t xml:space="preserve"> </w:t>
      </w:r>
      <w:r>
        <w:rPr>
          <w:rFonts w:eastAsia="Times New Roman" w:cs="Times New Roman"/>
          <w:szCs w:val="24"/>
          <w:lang w:val="en-US"/>
        </w:rPr>
        <w:t>good</w:t>
      </w:r>
      <w:r w:rsidRPr="007011CD">
        <w:rPr>
          <w:rFonts w:eastAsia="Times New Roman" w:cs="Times New Roman"/>
          <w:szCs w:val="24"/>
          <w:lang w:val="en-US"/>
        </w:rPr>
        <w:t xml:space="preserve">». </w:t>
      </w:r>
      <w:r>
        <w:rPr>
          <w:rFonts w:eastAsia="Times New Roman" w:cs="Times New Roman"/>
          <w:szCs w:val="24"/>
        </w:rPr>
        <w:t>Είναι πολύ αληθινό για να είναι καλό. Και αυτή είναι μια πολύ μεγάλη αλήθεια. Θα βγείτε στις αγορές; Και που θα βγείτε στις αγορές, τι θα κάνετε; Θα σας λένε σε ποιες αγορές θα βγείτε, ποιοι θα βγουν, ποιοι θα κερδίσουν και πάει παραπέρα.</w:t>
      </w:r>
    </w:p>
    <w:p w14:paraId="14EDFE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φέρετε αντίμετ</w:t>
      </w:r>
      <w:r>
        <w:rPr>
          <w:rFonts w:eastAsia="Times New Roman" w:cs="Times New Roman"/>
          <w:szCs w:val="24"/>
        </w:rPr>
        <w:t>ρα για την Κυριακή; Την έχετε κάνει αριστερή επειδή τα μαγαζιά θα ανοίγουν στις 10.00΄; Ποιον διευκολύνετε, δηλαδή; Τους χριστιανούς να πάνε στην εκκλησία πριν από τις 10.00΄; Γι’ αυτό δεν έχουν σηκωθεί να βαράνε και οι καμπάνες; Την Κυριακή στο τραπέζι πο</w:t>
      </w:r>
      <w:r>
        <w:rPr>
          <w:rFonts w:eastAsia="Times New Roman" w:cs="Times New Roman"/>
          <w:szCs w:val="24"/>
        </w:rPr>
        <w:t>ιος θα κάθεται; Κανένας. Άρα, δεν θα φαίνεται ότι είναι άδειο το τραπέζι. Πείτε μου, ποια οικογένεια θα κάτσει στο τραπέζι την Κυριακή; Ποια θα κάτσει; Θα κάτσει αυτή των μικρών</w:t>
      </w:r>
      <w:r>
        <w:rPr>
          <w:rFonts w:eastAsia="Times New Roman" w:cs="Times New Roman"/>
          <w:szCs w:val="24"/>
        </w:rPr>
        <w:t>,</w:t>
      </w:r>
      <w:r>
        <w:rPr>
          <w:rFonts w:eastAsia="Times New Roman" w:cs="Times New Roman"/>
          <w:szCs w:val="24"/>
        </w:rPr>
        <w:t xml:space="preserve"> που έχουν κλείσει τα μαγαζιά τους και δεν θα έχει και τίποτα να φάει. Ωραίος </w:t>
      </w:r>
      <w:r>
        <w:rPr>
          <w:rFonts w:eastAsia="Times New Roman" w:cs="Times New Roman"/>
          <w:szCs w:val="24"/>
        </w:rPr>
        <w:t xml:space="preserve">τρόπος! Ωραία εξαπάτηση! Τύφλα να έχουν και τα </w:t>
      </w:r>
      <w:proofErr w:type="spellStart"/>
      <w:r>
        <w:rPr>
          <w:rFonts w:eastAsia="Times New Roman" w:cs="Times New Roman"/>
          <w:szCs w:val="24"/>
        </w:rPr>
        <w:t>μακαρονόδενδρα</w:t>
      </w:r>
      <w:proofErr w:type="spellEnd"/>
      <w:r>
        <w:rPr>
          <w:rFonts w:eastAsia="Times New Roman" w:cs="Times New Roman"/>
          <w:szCs w:val="24"/>
        </w:rPr>
        <w:t>, που έλεγε και η Αλέκα χθες!</w:t>
      </w:r>
    </w:p>
    <w:p w14:paraId="14EDFE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υπάρχει κυριακάτικο τραπέζι. Μία ημέρα έμενε θεωρητικά και πρακτικά. Ποια πενθήμερα; Ποιες τριανταπέντε ώρες και </w:t>
      </w:r>
      <w:proofErr w:type="spellStart"/>
      <w:r>
        <w:rPr>
          <w:rFonts w:eastAsia="Times New Roman" w:cs="Times New Roman"/>
          <w:szCs w:val="24"/>
        </w:rPr>
        <w:t>τριανταπεντάωρα</w:t>
      </w:r>
      <w:proofErr w:type="spellEnd"/>
      <w:r>
        <w:rPr>
          <w:rFonts w:eastAsia="Times New Roman" w:cs="Times New Roman"/>
          <w:szCs w:val="24"/>
        </w:rPr>
        <w:t>; Δεν υπάρχουν αυτά σε αυτή τη</w:t>
      </w:r>
      <w:r>
        <w:rPr>
          <w:rFonts w:eastAsia="Times New Roman" w:cs="Times New Roman"/>
          <w:szCs w:val="24"/>
        </w:rPr>
        <w:t>ν πολιτική.</w:t>
      </w:r>
    </w:p>
    <w:p w14:paraId="14EDFE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Ποιος πληρώνει, λοιπόν, αυτή την παραλλαγή των μνημονίων; Έχετε και μια μανία με τον αριθμό «4». Είναι δυνατόν να μου πείτε εμένα αύριο το πρωί ότι χρησιμοποιούμε σλόγκαν ή λέμε ή κάνουμε ή τούτο ή κείνο, όταν έρχεται ο Υπουργός εδώ πάνω και λέ</w:t>
      </w:r>
      <w:r>
        <w:rPr>
          <w:rFonts w:eastAsia="Times New Roman" w:cs="Times New Roman"/>
          <w:szCs w:val="24"/>
        </w:rPr>
        <w:t xml:space="preserve">ει ότι τα επιδέξια μνημόνια θέλουν και επιδέξιους διαπραγματευτές; Και περιμένετε να μη σκεφτεί κάποιος ότι η συζήτηση γίνεται επί </w:t>
      </w:r>
      <w:proofErr w:type="spellStart"/>
      <w:r>
        <w:rPr>
          <w:rFonts w:eastAsia="Times New Roman" w:cs="Times New Roman"/>
          <w:szCs w:val="24"/>
        </w:rPr>
        <w:t>οπισθίων</w:t>
      </w:r>
      <w:proofErr w:type="spellEnd"/>
      <w:r>
        <w:rPr>
          <w:rFonts w:eastAsia="Times New Roman" w:cs="Times New Roman"/>
          <w:szCs w:val="24"/>
        </w:rPr>
        <w:t>; Και κάποιος πρέπει να κρατάει την αξιοπρέπειά του, όταν ακούει αυτά τα πράγματα, ειδικά από ανθρώπους</w:t>
      </w:r>
      <w:r>
        <w:rPr>
          <w:rFonts w:eastAsia="Times New Roman" w:cs="Times New Roman"/>
          <w:szCs w:val="24"/>
        </w:rPr>
        <w:t>,</w:t>
      </w:r>
      <w:r>
        <w:rPr>
          <w:rFonts w:eastAsia="Times New Roman" w:cs="Times New Roman"/>
          <w:szCs w:val="24"/>
        </w:rPr>
        <w:t xml:space="preserve"> που πιστεύου</w:t>
      </w:r>
      <w:r>
        <w:rPr>
          <w:rFonts w:eastAsia="Times New Roman" w:cs="Times New Roman"/>
          <w:szCs w:val="24"/>
        </w:rPr>
        <w:t>ν ότι οι άδειες είναι τέσσερις και έγιναν δεκατέσσερις; Εσείς λέγατε ότι τα μνημόνια είναι δύο και φτάσατε αισίως τα τέσσερα. Άρα, μπορούμε να πάμε και στα δώδεκα μνημόνια αύριο -για να είμαστε και σοβαροί- που θα τα λέτε μέτρα, θα τα λέτε αντίμετρα, θα τα</w:t>
      </w:r>
      <w:r>
        <w:rPr>
          <w:rFonts w:eastAsia="Times New Roman" w:cs="Times New Roman"/>
          <w:szCs w:val="24"/>
        </w:rPr>
        <w:t xml:space="preserve"> λέτε χίλια δυο;</w:t>
      </w:r>
    </w:p>
    <w:p w14:paraId="14EDFE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Πείτε μου, όταν κόβετε το επίδομα από τα απροστάτευτα τέκνα, ποιο θα είναι το αντίμετρο; Ποιος προστάτης των απροστάτευτων τέκνων θα ξεφτιλιστεί στη γραφειοκρατία της απόδειξης του απροστάτευτου για να πάτε να του δώσετε ένα καινούργιο επί</w:t>
      </w:r>
      <w:r>
        <w:rPr>
          <w:rFonts w:eastAsia="Times New Roman" w:cs="Times New Roman"/>
          <w:szCs w:val="24"/>
        </w:rPr>
        <w:t>δομα που θα εφεύρετε; Πείτε μου, ποιο θα είναι το αντίμετρο στα απροστάτευτα παιδιά που κόβετε το επίδομα συλλήβδην;</w:t>
      </w:r>
    </w:p>
    <w:p w14:paraId="14EDFE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 μείνω μόνο σε αυτά που ήθελα να μείνω, στο κομμάτι των ειδικών μισθολογίων, υπάρχουν απάτες που κρύβονται από κάτω από την ελπίδα, που ό</w:t>
      </w:r>
      <w:r>
        <w:rPr>
          <w:rFonts w:eastAsia="Times New Roman" w:cs="Times New Roman"/>
          <w:szCs w:val="24"/>
        </w:rPr>
        <w:t xml:space="preserve">μως είναι </w:t>
      </w:r>
      <w:r>
        <w:rPr>
          <w:rFonts w:eastAsia="Times New Roman" w:cs="Times New Roman"/>
          <w:szCs w:val="24"/>
        </w:rPr>
        <w:lastRenderedPageBreak/>
        <w:t>ακρίδα, που είναι πολύ σαφής. Για παράδειγμα, ο τρόπος με τον οποίο προνομιακά μεταχειρίζεστε τους ανώτερους αξιωματικούς και τους επιτελικούς, είναι γιατί πρέπει αυτοί να κάνουν την πολιτική σας πραγματικότητα, να την εφαρμόσουν ασφυκτικά, να θέ</w:t>
      </w:r>
      <w:r>
        <w:rPr>
          <w:rFonts w:eastAsia="Times New Roman" w:cs="Times New Roman"/>
          <w:szCs w:val="24"/>
        </w:rPr>
        <w:t xml:space="preserve">σουν αιχμάλωτους και τους κατώτερους και το σύνολο στις </w:t>
      </w:r>
      <w:proofErr w:type="spellStart"/>
      <w:r>
        <w:rPr>
          <w:rFonts w:eastAsia="Times New Roman" w:cs="Times New Roman"/>
          <w:szCs w:val="24"/>
        </w:rPr>
        <w:t>γεωστρατηγικές</w:t>
      </w:r>
      <w:proofErr w:type="spellEnd"/>
      <w:r>
        <w:rPr>
          <w:rFonts w:eastAsia="Times New Roman" w:cs="Times New Roman"/>
          <w:szCs w:val="24"/>
        </w:rPr>
        <w:t xml:space="preserve"> ανάγκες σας και στο ΝΑΤΟ. Ήταν το ΝΑΤΟ αντίμετρο σε αυτά</w:t>
      </w:r>
      <w:r>
        <w:rPr>
          <w:rFonts w:eastAsia="Times New Roman" w:cs="Times New Roman"/>
          <w:szCs w:val="24"/>
        </w:rPr>
        <w:t>,</w:t>
      </w:r>
      <w:r>
        <w:rPr>
          <w:rFonts w:eastAsia="Times New Roman" w:cs="Times New Roman"/>
          <w:szCs w:val="24"/>
        </w:rPr>
        <w:t xml:space="preserve"> που συμβαίνουν σήμερα στο Αιγαίο, όπου αρκεί ένα σπίρτο, για να μιλάτε για τη </w:t>
      </w:r>
      <w:proofErr w:type="spellStart"/>
      <w:r>
        <w:rPr>
          <w:rFonts w:eastAsia="Times New Roman" w:cs="Times New Roman"/>
          <w:szCs w:val="24"/>
        </w:rPr>
        <w:t>γεωστρατηγική</w:t>
      </w:r>
      <w:proofErr w:type="spellEnd"/>
      <w:r>
        <w:rPr>
          <w:rFonts w:eastAsia="Times New Roman" w:cs="Times New Roman"/>
          <w:szCs w:val="24"/>
        </w:rPr>
        <w:t xml:space="preserve"> αξιοποίηση του μισθολογίου;</w:t>
      </w:r>
    </w:p>
    <w:p w14:paraId="14EDFE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Προετοι</w:t>
      </w:r>
      <w:r>
        <w:rPr>
          <w:rFonts w:eastAsia="Times New Roman" w:cs="Times New Roman"/>
          <w:szCs w:val="24"/>
        </w:rPr>
        <w:t>μάζετε το έδαφος για μελλοντικές περικοπές, γιατί εισάγεται για πρώτη φορά διάταξη στα ειδικά μισθολόγια, ώστε οι καινούργιες σχετικές υπουργικές αποφάσεις να ισχύουν συνεχώς. Μετατρέπετε σε δυνητική τη δυνατότητα να ζητήσουν αύριο το πρωί οι αξιωματικοί κ</w:t>
      </w:r>
      <w:r>
        <w:rPr>
          <w:rFonts w:eastAsia="Times New Roman" w:cs="Times New Roman"/>
          <w:szCs w:val="24"/>
        </w:rPr>
        <w:t>άτι παραπάνω. Την προσωπική διαφορά τη χρησιμοποιείτε για να καταργήσετε εκ των προτέρων, με οποιαδήποτε αγωνιστική μορφή, μέσα στα ειδικά μισθολόγια, τη διεκδίκηση βελτιωμένων μισθών και αποδοχών. Το επίδομα των «ειδικών συνθηκών» το μετατρέπετε σε εργαλε</w:t>
      </w:r>
      <w:r>
        <w:rPr>
          <w:rFonts w:eastAsia="Times New Roman" w:cs="Times New Roman"/>
          <w:szCs w:val="24"/>
        </w:rPr>
        <w:t>ίο για να καταργήσετε το σταθερό ωράριο εργασίας. Και αν το αρχίσετε από τα ειδικά μισθολόγια, θα το πάτε και στα μη ειδικά μισθολόγια.</w:t>
      </w:r>
    </w:p>
    <w:p w14:paraId="14EDFE7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Έχετε χρησιμοποιήσει όλη αυτή τη φιλοσοφία και την πολιτική για να κοροϊδέψετε, γιατί στην πραγματικότητα η γραβάτα, που</w:t>
      </w:r>
      <w:r>
        <w:rPr>
          <w:rFonts w:eastAsia="Times New Roman" w:cs="Times New Roman"/>
          <w:szCs w:val="24"/>
        </w:rPr>
        <w:t xml:space="preserve"> ήταν σύμβολο, δεν επιτρέπει ούτε υποχρεώνει κανέναν να τη διαβάζει όπως θέλετε εσείς. Μπήκατε στα μεγάλα αστικά </w:t>
      </w:r>
      <w:r>
        <w:rPr>
          <w:rFonts w:eastAsia="Times New Roman" w:cs="Times New Roman"/>
          <w:szCs w:val="24"/>
        </w:rPr>
        <w:lastRenderedPageBreak/>
        <w:t>κεφαλαιοκρατικά σαλόνια και εκεί χωρίς γραβάτα, θα φάτε πόρτα. Η παραλλαγή είναι φράκο και παπιγιόν.</w:t>
      </w:r>
    </w:p>
    <w:p w14:paraId="14EDFE7C" w14:textId="77777777" w:rsidR="002F0583" w:rsidRDefault="00B91F1A">
      <w:pPr>
        <w:spacing w:line="600" w:lineRule="auto"/>
        <w:ind w:firstLine="720"/>
        <w:jc w:val="both"/>
        <w:rPr>
          <w:rFonts w:eastAsia="Times New Roman"/>
          <w:szCs w:val="24"/>
        </w:rPr>
      </w:pPr>
      <w:r>
        <w:rPr>
          <w:rFonts w:eastAsia="Times New Roman"/>
          <w:szCs w:val="24"/>
        </w:rPr>
        <w:t>Επομένως, το κόστος γι’ αυτήν την αλλαγή τ</w:t>
      </w:r>
      <w:r>
        <w:rPr>
          <w:rFonts w:eastAsia="Times New Roman"/>
          <w:szCs w:val="24"/>
        </w:rPr>
        <w:t xml:space="preserve">ην ενδυματολογική, την ιδεολογική, θα το πληρώσει ο ελληνικός λαός δυσβάσταχτα. Κρατήστε μία φράση που σας είπε ο </w:t>
      </w:r>
      <w:r>
        <w:rPr>
          <w:rFonts w:eastAsia="Times New Roman"/>
          <w:szCs w:val="24"/>
        </w:rPr>
        <w:t>ε</w:t>
      </w:r>
      <w:r>
        <w:rPr>
          <w:rFonts w:eastAsia="Times New Roman"/>
          <w:szCs w:val="24"/>
        </w:rPr>
        <w:t xml:space="preserve">ισηγητής μας: Τον λαό να φοβάστε, γιατί ιστορικό υποκείμενο εδώ μέσα δεν υπάρχει. Από στόματα συναδέλφων ακούστηκε «οι κοινωνίες». Γίναμε </w:t>
      </w:r>
      <w:r>
        <w:rPr>
          <w:rFonts w:eastAsia="Times New Roman"/>
          <w:szCs w:val="24"/>
        </w:rPr>
        <w:t>πολλές κοινωνίες, κοπήκαμε σε «</w:t>
      </w:r>
      <w:r>
        <w:rPr>
          <w:rFonts w:eastAsia="Times New Roman"/>
          <w:szCs w:val="24"/>
          <w:lang w:val="en-US"/>
        </w:rPr>
        <w:t>pixel</w:t>
      </w:r>
      <w:r>
        <w:rPr>
          <w:rFonts w:eastAsia="Times New Roman"/>
          <w:szCs w:val="24"/>
        </w:rPr>
        <w:t>-</w:t>
      </w:r>
      <w:proofErr w:type="spellStart"/>
      <w:r>
        <w:rPr>
          <w:rFonts w:eastAsia="Times New Roman"/>
          <w:szCs w:val="24"/>
        </w:rPr>
        <w:t>άκια</w:t>
      </w:r>
      <w:proofErr w:type="spellEnd"/>
      <w:r>
        <w:rPr>
          <w:rFonts w:eastAsia="Times New Roman"/>
          <w:szCs w:val="24"/>
        </w:rPr>
        <w:t xml:space="preserve">» και νομίζετε ότι θα κάνετε ζάφτι τον λαό. Δεν γίνεται ζάφτι και δεν μπορείτε να του πάρετε μέτρα, γιατί δεν είστε </w:t>
      </w:r>
      <w:proofErr w:type="spellStart"/>
      <w:r>
        <w:rPr>
          <w:rFonts w:eastAsia="Times New Roman"/>
          <w:szCs w:val="24"/>
        </w:rPr>
        <w:t>προκρούστεια</w:t>
      </w:r>
      <w:proofErr w:type="spellEnd"/>
      <w:r>
        <w:rPr>
          <w:rFonts w:eastAsia="Times New Roman"/>
          <w:szCs w:val="24"/>
        </w:rPr>
        <w:t xml:space="preserve"> κλίνη της ιστορίας.</w:t>
      </w:r>
    </w:p>
    <w:p w14:paraId="14EDFE7D"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w:t>
      </w:r>
    </w:p>
    <w:p w14:paraId="14EDFE7E" w14:textId="77777777" w:rsidR="002F0583" w:rsidRDefault="00B91F1A">
      <w:pPr>
        <w:spacing w:line="600" w:lineRule="auto"/>
        <w:ind w:firstLine="720"/>
        <w:jc w:val="both"/>
        <w:rPr>
          <w:rFonts w:eastAsia="Times New Roman"/>
          <w:szCs w:val="24"/>
        </w:rPr>
      </w:pPr>
      <w:r>
        <w:rPr>
          <w:rFonts w:eastAsia="Times New Roman"/>
          <w:szCs w:val="24"/>
        </w:rPr>
        <w:t>Οι πέντε συνάδελφοι</w:t>
      </w:r>
      <w:r>
        <w:rPr>
          <w:rFonts w:eastAsia="Times New Roman"/>
          <w:szCs w:val="24"/>
        </w:rPr>
        <w:t xml:space="preserve"> που έπονται -τους διαβάζω, αν και νομίζω ότι όλοι είναι εντός της Αιθούσης- είναι ο κ. Αθανασίου, ο κ. </w:t>
      </w:r>
      <w:proofErr w:type="spellStart"/>
      <w:r>
        <w:rPr>
          <w:rFonts w:eastAsia="Times New Roman"/>
          <w:szCs w:val="24"/>
        </w:rPr>
        <w:t>Κέλλας</w:t>
      </w:r>
      <w:proofErr w:type="spellEnd"/>
      <w:r>
        <w:rPr>
          <w:rFonts w:eastAsia="Times New Roman"/>
          <w:szCs w:val="24"/>
        </w:rPr>
        <w:t>, η κ</w:t>
      </w:r>
      <w:r>
        <w:rPr>
          <w:rFonts w:eastAsia="Times New Roman"/>
          <w:szCs w:val="24"/>
        </w:rPr>
        <w:t>.</w:t>
      </w:r>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xml:space="preserve">, ο κ. Φωκάς και ο κ. </w:t>
      </w:r>
      <w:proofErr w:type="spellStart"/>
      <w:r>
        <w:rPr>
          <w:rFonts w:eastAsia="Times New Roman"/>
          <w:szCs w:val="24"/>
        </w:rPr>
        <w:t>Μπαλωμενάκης</w:t>
      </w:r>
      <w:proofErr w:type="spellEnd"/>
      <w:r>
        <w:rPr>
          <w:rFonts w:eastAsia="Times New Roman"/>
          <w:szCs w:val="24"/>
        </w:rPr>
        <w:t>.</w:t>
      </w:r>
    </w:p>
    <w:p w14:paraId="14EDFE7F" w14:textId="77777777" w:rsidR="002F0583" w:rsidRDefault="00B91F1A">
      <w:pPr>
        <w:spacing w:line="600" w:lineRule="auto"/>
        <w:ind w:firstLine="720"/>
        <w:jc w:val="both"/>
        <w:rPr>
          <w:rFonts w:eastAsia="Times New Roman"/>
          <w:szCs w:val="24"/>
        </w:rPr>
      </w:pPr>
      <w:r>
        <w:rPr>
          <w:rFonts w:eastAsia="Times New Roman"/>
          <w:szCs w:val="24"/>
        </w:rPr>
        <w:t>Ορίστε, κύριε Αθανασίου, έχετε τον λόγο.</w:t>
      </w:r>
    </w:p>
    <w:p w14:paraId="14EDFE80" w14:textId="77777777" w:rsidR="002F0583" w:rsidRDefault="00B91F1A">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Ευχαριστώ, κύριε Πρόεδρε.</w:t>
      </w:r>
    </w:p>
    <w:p w14:paraId="14EDFE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δεν θα αναφερθώ στις διατάξεις του νομοσχεδίου αυτές καθαυτές ούτε στη φιλοσοφία του, γιατί πιστεύω ότι επαρκώς αναπτύχθηκαν από τους συναδέλφους μου της Νέας Δημοκρατίας και δεν θα ήθελα να προβώ σε επαναλήψεις.</w:t>
      </w:r>
    </w:p>
    <w:p w14:paraId="14EDFE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Όμως, θα ήθελα να κ</w:t>
      </w:r>
      <w:r>
        <w:rPr>
          <w:rFonts w:eastAsia="Times New Roman" w:cs="Times New Roman"/>
          <w:szCs w:val="24"/>
        </w:rPr>
        <w:t>άνω μία διαφορετική προσέγγιση, για να αναδείξω τη διαφορετικότητά μας στην αντιμετώπιση των βασικών, ζωτικών προβλημάτων που αντιμετωπίζει η χώρα και να καταδείξω, παράλληλα, τον λαϊκισμό και την εκ τούτου υποκρισία της Κυβέρνησης, καθώς και τον άμετρο κυ</w:t>
      </w:r>
      <w:r>
        <w:rPr>
          <w:rFonts w:eastAsia="Times New Roman" w:cs="Times New Roman"/>
          <w:szCs w:val="24"/>
        </w:rPr>
        <w:t>νισμό σας.</w:t>
      </w:r>
    </w:p>
    <w:p w14:paraId="14EDFE8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Θα σας διαβάσω κάτι, το οποίο παρακαλώ να προσέξετε: </w:t>
      </w:r>
    </w:p>
    <w:p w14:paraId="14EDFE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«Τούτη την ώρα ένα έγκλημα συντελείται σε βάρος του λαού και της πατρίδας μας, ένα έγκλημα κοινωνικό, οικονομικό και εθνικό. Η Κυβέρνηση έχει συμφωνήσει με τους δανειστές να διαλύσει πλήρως τ</w:t>
      </w:r>
      <w:r>
        <w:rPr>
          <w:rFonts w:eastAsia="Times New Roman" w:cs="Times New Roman"/>
          <w:szCs w:val="24"/>
        </w:rPr>
        <w:t>ις εργασιακές σχέσεις, να απελευθερώσει τις απολύσεις και να παραδώσει δεμένους χειροπόδαρα εκατομμύρια εργαζόμενους σε μία σύγχρονη δουλεία, να δώσει τη χαριστική βολή στο ήδη τραυματισμένο τραπεζικό σύστημα και να μετατρέψει την κοινωνική ασφάλιση σε φιλ</w:t>
      </w:r>
      <w:r>
        <w:rPr>
          <w:rFonts w:eastAsia="Times New Roman" w:cs="Times New Roman"/>
          <w:szCs w:val="24"/>
        </w:rPr>
        <w:t xml:space="preserve">ανθρωπία, να καταστρέψει την εγχώρια παραγωγή και να κηρύξει σε διωγμό παραδοσιακά επαγγέλματα. </w:t>
      </w:r>
    </w:p>
    <w:p w14:paraId="14EDFE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Τολμούν να φέρουν στη Βουλή εκτάκτως ένα νομοσχέδιο-σκούπα που θεσμοθετεί έναν νέο γύρο βαρβαρότητας και που αποτελεί το προοίμιο νέου μνημονίου. Κυβέρνηση, δα</w:t>
      </w:r>
      <w:r>
        <w:rPr>
          <w:rFonts w:eastAsia="Times New Roman" w:cs="Times New Roman"/>
          <w:szCs w:val="24"/>
        </w:rPr>
        <w:t xml:space="preserve">νειστές και ντόπια και ξένη διαπλοκή συμφώνησαν να ξεκοκκαλίσουν ό,τι απόμεινε, οι </w:t>
      </w:r>
      <w:proofErr w:type="spellStart"/>
      <w:r>
        <w:rPr>
          <w:rFonts w:eastAsia="Times New Roman" w:cs="Times New Roman"/>
          <w:szCs w:val="24"/>
        </w:rPr>
        <w:t>νεκροπομποί</w:t>
      </w:r>
      <w:proofErr w:type="spellEnd"/>
      <w:r>
        <w:rPr>
          <w:rFonts w:eastAsia="Times New Roman" w:cs="Times New Roman"/>
          <w:szCs w:val="24"/>
        </w:rPr>
        <w:t xml:space="preserve"> της Ελλάδας να γίνουν τα αφεντικά της. Και μόνο αυτό αποτελεί προμελετημένο έγκλημα που στη νομική ορολογία ονομάζεται “κακουργηματική απιστία σε βάρος του </w:t>
      </w:r>
      <w:r>
        <w:rPr>
          <w:rFonts w:eastAsia="Times New Roman" w:cs="Times New Roman"/>
          <w:szCs w:val="24"/>
        </w:rPr>
        <w:t>δ</w:t>
      </w:r>
      <w:r>
        <w:rPr>
          <w:rFonts w:eastAsia="Times New Roman" w:cs="Times New Roman"/>
          <w:szCs w:val="24"/>
        </w:rPr>
        <w:t>ημοσ</w:t>
      </w:r>
      <w:r>
        <w:rPr>
          <w:rFonts w:eastAsia="Times New Roman" w:cs="Times New Roman"/>
          <w:szCs w:val="24"/>
        </w:rPr>
        <w:t xml:space="preserve">ίου”. Εμείς στηριζόμενοι στη θέληση και στην ενεργή παρέμβαση της κοινωνίας, θα ξηλώσουμε μια-μια τις διατάξεις του αίσχους της </w:t>
      </w:r>
      <w:r>
        <w:rPr>
          <w:rFonts w:eastAsia="Times New Roman" w:cs="Times New Roman"/>
          <w:szCs w:val="24"/>
        </w:rPr>
        <w:lastRenderedPageBreak/>
        <w:t>εκποίησης και της κοινωνικής διάλυσης. Μην τους πιστεύετε. Έχουν ξεπεράσει κάθε όριο στο ψέμα και στην εξαπάτηση».</w:t>
      </w:r>
    </w:p>
    <w:p w14:paraId="14EDFE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του ΣΥΡΙΖΑ και των ΑΝΕΛ, σας θυμίζουν κάτι αυτά τα λόγια; Μήπως είναι σήμερα πολύ επίκαιρα; Ποιος τα έλεγε; Μα, ο σημερινός Πρωθυπουργός! Πότε; Τα έλεγε στις 28 Μαρτίου του 2014, όταν εκδώσατε και τη λεγόμενη «μαύρη βίβλο», την οποία θα σας</w:t>
      </w:r>
      <w:r>
        <w:rPr>
          <w:rFonts w:eastAsia="Times New Roman" w:cs="Times New Roman"/>
          <w:szCs w:val="24"/>
        </w:rPr>
        <w:t xml:space="preserve"> καταθέσω. Εγώ την ονομάζω «εγκόλπιο των </w:t>
      </w:r>
      <w:proofErr w:type="spellStart"/>
      <w:r>
        <w:rPr>
          <w:rFonts w:eastAsia="Times New Roman" w:cs="Times New Roman"/>
          <w:szCs w:val="24"/>
        </w:rPr>
        <w:t>νεογκεμπελιστών</w:t>
      </w:r>
      <w:proofErr w:type="spellEnd"/>
      <w:r>
        <w:rPr>
          <w:rFonts w:eastAsia="Times New Roman" w:cs="Times New Roman"/>
          <w:szCs w:val="24"/>
        </w:rPr>
        <w:t xml:space="preserve">» ή, αν θέλετε, του Τσε Ποτά. Ξέρετε ποιος ήταν ο Τσε Ποτά; Ο Τσε Ποτά ήταν ο περίφημος </w:t>
      </w:r>
      <w:r>
        <w:rPr>
          <w:rFonts w:eastAsia="Times New Roman" w:cs="Times New Roman"/>
          <w:szCs w:val="24"/>
        </w:rPr>
        <w:t>υ</w:t>
      </w:r>
      <w:r>
        <w:rPr>
          <w:rFonts w:eastAsia="Times New Roman" w:cs="Times New Roman"/>
          <w:szCs w:val="24"/>
        </w:rPr>
        <w:t xml:space="preserve">πουργός </w:t>
      </w:r>
      <w:r>
        <w:rPr>
          <w:rFonts w:eastAsia="Times New Roman" w:cs="Times New Roman"/>
          <w:szCs w:val="24"/>
        </w:rPr>
        <w:t>π</w:t>
      </w:r>
      <w:r>
        <w:rPr>
          <w:rFonts w:eastAsia="Times New Roman" w:cs="Times New Roman"/>
          <w:szCs w:val="24"/>
        </w:rPr>
        <w:t xml:space="preserve">ροπαγάνδας του </w:t>
      </w:r>
      <w:proofErr w:type="spellStart"/>
      <w:r>
        <w:rPr>
          <w:rFonts w:eastAsia="Times New Roman" w:cs="Times New Roman"/>
          <w:szCs w:val="24"/>
        </w:rPr>
        <w:t>Μάο</w:t>
      </w:r>
      <w:proofErr w:type="spellEnd"/>
      <w:r>
        <w:rPr>
          <w:rFonts w:eastAsia="Times New Roman" w:cs="Times New Roman"/>
          <w:szCs w:val="24"/>
        </w:rPr>
        <w:t>, ο οποίος είχε την ικανότητα να διαστρεβλώνει κάθε αλήθεια. Είχε δημιουργήσει και σ</w:t>
      </w:r>
      <w:r>
        <w:rPr>
          <w:rFonts w:eastAsia="Times New Roman" w:cs="Times New Roman"/>
          <w:szCs w:val="24"/>
        </w:rPr>
        <w:t xml:space="preserve">χολή. </w:t>
      </w:r>
    </w:p>
    <w:p w14:paraId="14EDFE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ποιον τα έλεγε, λοιπόν; Τα έλεγε για την κυβέρνησή μας τότε, την κυβέρνηση Σαμαρά-Βενιζέλου, την κυβέρνηση που έσωσε τη χώρα από την καταστροφή, που κράτησε στην Ευρωζώνη τη χώρα μας, την έβγαλε στις αγορές το 2014 και αποκατέστησε το κύρος και </w:t>
      </w:r>
      <w:r>
        <w:rPr>
          <w:rFonts w:eastAsia="Times New Roman" w:cs="Times New Roman"/>
          <w:szCs w:val="24"/>
        </w:rPr>
        <w:t>την αξιοπιστία της στο εξωτερικό. Η δική σας Κυβέρνηση όχι μόνο δεν έσκισε τα μνημόνια, αλλά αντίθετα τα προστάτευσε και μάλιστα με διφθέρα.</w:t>
      </w:r>
    </w:p>
    <w:p w14:paraId="14EDFE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κριτική δεν είναι πάντα εύκολη, γιατί δεν έχει αδελφή. Η σύγκριση δεν είναι αδελφή </w:t>
      </w:r>
      <w:r>
        <w:rPr>
          <w:rFonts w:eastAsia="Times New Roman" w:cs="Times New Roman"/>
          <w:szCs w:val="24"/>
        </w:rPr>
        <w:t xml:space="preserve">της κριτικής. Είναι εξαδέλφη της. Η σύγκριση, όμως, είναι απλή και αναπόφευκτη, αρκεί να μην είσαι τυφλωμένος. </w:t>
      </w:r>
    </w:p>
    <w:p w14:paraId="14EDFE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Προσωπικά, θέλω να πιστεύω ότι οι περισσότεροι από εσάς, κυρίες και κύριοι του ΣΥΡΙΖΑ, δεν είστε ούτε μονόφθαλμοι ούτε αλλήθωροι, για να μπορείτ</w:t>
      </w:r>
      <w:r>
        <w:rPr>
          <w:rFonts w:eastAsia="Times New Roman" w:cs="Times New Roman"/>
          <w:szCs w:val="24"/>
        </w:rPr>
        <w:t xml:space="preserve">ε να δείτε </w:t>
      </w:r>
      <w:r>
        <w:rPr>
          <w:rFonts w:eastAsia="Times New Roman" w:cs="Times New Roman"/>
          <w:szCs w:val="24"/>
        </w:rPr>
        <w:lastRenderedPageBreak/>
        <w:t xml:space="preserve">την πραγματικότητα. Σας θυμίζω και τη διάταξη του άρθρου 60 του Συντάγματος, σύμφωνα με την οποία οι Βουλευτές έχουν απεριόριστο δικαίωμα ψήφου και γνώμης, όταν </w:t>
      </w:r>
      <w:r>
        <w:rPr>
          <w:rFonts w:eastAsia="Times New Roman" w:cs="Times New Roman"/>
          <w:szCs w:val="24"/>
        </w:rPr>
        <w:t>ψηφίζουν</w:t>
      </w:r>
      <w:r>
        <w:rPr>
          <w:rFonts w:eastAsia="Times New Roman" w:cs="Times New Roman"/>
          <w:szCs w:val="24"/>
        </w:rPr>
        <w:t xml:space="preserve"> στη Βουλή.</w:t>
      </w:r>
    </w:p>
    <w:p w14:paraId="14EDFE8A"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Όμως, ας δούμε τώρα μερικά επιμέρους ζητήματα</w:t>
      </w:r>
      <w:r>
        <w:rPr>
          <w:rFonts w:eastAsia="Times New Roman" w:cs="Times New Roman"/>
          <w:szCs w:val="24"/>
        </w:rPr>
        <w:t>,</w:t>
      </w:r>
      <w:r>
        <w:rPr>
          <w:rFonts w:eastAsia="Times New Roman" w:cs="Times New Roman"/>
          <w:szCs w:val="24"/>
        </w:rPr>
        <w:t xml:space="preserve"> που άπτονται άμεσ</w:t>
      </w:r>
      <w:r>
        <w:rPr>
          <w:rFonts w:eastAsia="Times New Roman" w:cs="Times New Roman"/>
          <w:szCs w:val="24"/>
        </w:rPr>
        <w:t>α του νομοσχεδίου. Πολλοί Βουλευτές και Υπουργοί σας έκαναν λόγο για το ότι η Κυβέρνησή σας υπερασπίζεται και ενισχύει, με τα μέτρα που παίρνει, το κοινωνικό κράτος.</w:t>
      </w:r>
      <w:r>
        <w:rPr>
          <w:rFonts w:eastAsia="Times New Roman" w:cs="Times New Roman"/>
          <w:szCs w:val="24"/>
        </w:rPr>
        <w:t xml:space="preserve"> </w:t>
      </w:r>
      <w:r>
        <w:rPr>
          <w:rFonts w:eastAsia="Times New Roman" w:cs="Times New Roman"/>
          <w:szCs w:val="24"/>
        </w:rPr>
        <w:t>Χθες, μάλιστα, ακούσαμε να το επαναλαμβάνει εδώ και η κ</w:t>
      </w:r>
      <w:r>
        <w:rPr>
          <w:rFonts w:eastAsia="Times New Roman" w:cs="Times New Roman"/>
          <w:szCs w:val="24"/>
        </w:rPr>
        <w:t>.</w:t>
      </w:r>
      <w:r>
        <w:rPr>
          <w:rFonts w:eastAsia="Times New Roman" w:cs="Times New Roman"/>
          <w:szCs w:val="24"/>
        </w:rPr>
        <w:t xml:space="preserve"> Φωτίου. Για να δούμε, όμως, είναι</w:t>
      </w:r>
      <w:r>
        <w:rPr>
          <w:rFonts w:eastAsia="Times New Roman" w:cs="Times New Roman"/>
          <w:szCs w:val="24"/>
        </w:rPr>
        <w:t xml:space="preserve"> έτσι τα πράγματα; </w:t>
      </w:r>
    </w:p>
    <w:p w14:paraId="14EDFE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όλες τις δημοκρατικές έννομες τάξεις της Ευρωπαϊκής Ένωσης συστατικό στοιχείο του κοινωνικού κράτους αποτελεί η εγγύηση της ιδιοκτησίας, η οποία αποτελεί θεσμικό θεμέλιο του οικονομικού συστήματος του αστικού κράτους. Η εγγύηση αυτή </w:t>
      </w:r>
      <w:r>
        <w:rPr>
          <w:rFonts w:eastAsia="Times New Roman" w:cs="Times New Roman"/>
          <w:szCs w:val="24"/>
        </w:rPr>
        <w:t>της ιδιοκτησίας έχει εδώ και δεκαετίες διευρυνθεί, περιλαμβάνοντας και τα οικονομικού περιεχομένου εργασιακά και κοινωνικά δικαιώματα των εργαζομένων, όπως είναι τα δικαιώματα στον μισθό, στη σύνταξη, στα επιδόματα και κάθε άλλη μορφή αποδοχών των εργαζομέ</w:t>
      </w:r>
      <w:r>
        <w:rPr>
          <w:rFonts w:eastAsia="Times New Roman" w:cs="Times New Roman"/>
          <w:szCs w:val="24"/>
        </w:rPr>
        <w:t>νων ή δικαιούχων κοινωνικής ασφάλισης. Βεβαίως, το δικαίωμα της ιδιοκτησίας υπόκειται σε περιορισμούς με νόμο ή με βάση νόμου για την εξυπηρέτηση του γενικότερου συμφέροντος. Άλλο, όμως, περιορισμοί, όπως γίνεται με την απαλλοτρίωση που προβλέπει το Σύνταγ</w:t>
      </w:r>
      <w:r>
        <w:rPr>
          <w:rFonts w:eastAsia="Times New Roman" w:cs="Times New Roman"/>
          <w:szCs w:val="24"/>
        </w:rPr>
        <w:t>μα και άλλο στέρηση της ιδιοκτησίας ως συστατικό στοιχείο του κοινωνικού κράτους, που σημαίνει περικοπή ή αφαίρεση ιδιοκτησιακού αντικειμένου.</w:t>
      </w:r>
    </w:p>
    <w:p w14:paraId="14EDFE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Συνεπώς κρίνετε εσείς αν υπηρετείτε το κοινωνικό κράτος με τα μέτρα που παίρνετε με το νομοσχέδιο σε βάρος των ερ</w:t>
      </w:r>
      <w:r>
        <w:rPr>
          <w:rFonts w:eastAsia="Times New Roman" w:cs="Times New Roman"/>
          <w:szCs w:val="24"/>
        </w:rPr>
        <w:t xml:space="preserve">γαζομένων, των μισθωτών και των εν γένει ασφαλισμένων. </w:t>
      </w:r>
    </w:p>
    <w:p w14:paraId="14EDFE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Δραγασάκης, αλλά και ο κ. Βίτσας χθες, κυρίες και κύριοι συνάδελφοι,  είπαν ότι, «Εμείς έχουμε ως πρώτιστο καθήκον να χτυπήσουμε τη διαπλοκή και τη διαφθορά». Τα λόγια είναι ωραία. Έργα να δούμε.</w:t>
      </w:r>
      <w:r>
        <w:rPr>
          <w:rFonts w:eastAsia="Times New Roman" w:cs="Times New Roman"/>
          <w:szCs w:val="24"/>
        </w:rPr>
        <w:t xml:space="preserve"> Για να ανατρέξουμε λίγο στη νομοθεσία, την οποία κάναμε εμείς ως κυβέρνηση, η Νέα Δημοκρατία, και τι κάνατε εσείς.</w:t>
      </w:r>
    </w:p>
    <w:p w14:paraId="14EDFE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Εμείς με τρία νομοθετήματα </w:t>
      </w:r>
      <w:proofErr w:type="spellStart"/>
      <w:r>
        <w:rPr>
          <w:rFonts w:eastAsia="Times New Roman" w:cs="Times New Roman"/>
          <w:szCs w:val="24"/>
        </w:rPr>
        <w:t>κακουργιοποιήσαμε</w:t>
      </w:r>
      <w:proofErr w:type="spellEnd"/>
      <w:r>
        <w:rPr>
          <w:rFonts w:eastAsia="Times New Roman" w:cs="Times New Roman"/>
          <w:szCs w:val="24"/>
        </w:rPr>
        <w:t xml:space="preserve"> όλα τα πλημμελήματα των δημοσίων λειτουργών και των δικαστικών λειτουργών. Και με το νομοθέτημα</w:t>
      </w:r>
      <w:r>
        <w:rPr>
          <w:rFonts w:eastAsia="Times New Roman" w:cs="Times New Roman"/>
          <w:szCs w:val="24"/>
        </w:rPr>
        <w:t xml:space="preserve"> για τον Εθνικό Συντονιστή κατά της Διαφθοράς είχαμε ως αποτέλεσμα…</w:t>
      </w:r>
    </w:p>
    <w:p w14:paraId="14EDFE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14EDFE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Πρόεδρε, κι εγώ θα ήθελα για λίγα λεπτά την ανοχή σας, όπως όλοι. Νομίζω ότι είναι μια διαφορετική προσέγγιση. </w:t>
      </w:r>
    </w:p>
    <w:p w14:paraId="14EDFE9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δεν έχουμε χρόνο. Προχωρήστε. </w:t>
      </w:r>
    </w:p>
    <w:p w14:paraId="14EDFE9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Έχετε δίκιο, κύριε Πρόεδρε.</w:t>
      </w:r>
    </w:p>
    <w:p w14:paraId="14EDFE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Με το νομοθέτη</w:t>
      </w:r>
      <w:r>
        <w:rPr>
          <w:rFonts w:eastAsia="Times New Roman" w:cs="Times New Roman"/>
          <w:szCs w:val="24"/>
        </w:rPr>
        <w:t xml:space="preserve">μα, λοιπόν, αυτό είχαμε ως αποτέλεσμα στον διεθνή πίνακα διεφθαρμένων χωρών στη διετία 2013-2014 να βελτιωθεί η χώρα μας, σύμφωνα με τα στοιχεία και του ΟΗΕ, αλλά και της </w:t>
      </w:r>
      <w:r>
        <w:rPr>
          <w:rFonts w:eastAsia="Times New Roman" w:cs="Times New Roman"/>
          <w:szCs w:val="24"/>
          <w:lang w:val="en-US"/>
        </w:rPr>
        <w:t>GRECO</w:t>
      </w:r>
      <w:r>
        <w:rPr>
          <w:rFonts w:eastAsia="Times New Roman" w:cs="Times New Roman"/>
          <w:szCs w:val="24"/>
        </w:rPr>
        <w:t>, κατά είκοσι πέντε ολόκληρες θέσεις. Και το 2015 κερδίσαμε δεκαπέντε θέσεις, όχ</w:t>
      </w:r>
      <w:r>
        <w:rPr>
          <w:rFonts w:eastAsia="Times New Roman" w:cs="Times New Roman"/>
          <w:szCs w:val="24"/>
        </w:rPr>
        <w:t>ι όμως με μέτρα που πήρατε εσείς, γιατί απέδιδαν τα μέτρα του 2014, που είχαμε πάρει. Το λέω αυτό γιατί το 2016, στη νέα μέτρηση που κάνει η Διεθνής Διαφάνεια, μας υποβιβάζει κατά δεκαπέντε θέσεις, γιατί, πρώτον, καταργήσατε τον Εθνικό Συντονιστή Διαφθοράς</w:t>
      </w:r>
      <w:r>
        <w:rPr>
          <w:rFonts w:eastAsia="Times New Roman" w:cs="Times New Roman"/>
          <w:szCs w:val="24"/>
        </w:rPr>
        <w:t xml:space="preserve"> και δεύτερον, εξαιτίας των νομοθετημάτων που πήρατε γύρω από τα οποία καλύπτονται όλες αυτές οι διατάξεις, τις οποίες πήρατε. Αναφέρομαι στον νόμο για τα μέσα μαζικής ενημέρωσης και στην περίπτωση της τροπολογίας που έφερε συνάδελφός σας για μεγάλη επιχεί</w:t>
      </w:r>
      <w:r>
        <w:rPr>
          <w:rFonts w:eastAsia="Times New Roman" w:cs="Times New Roman"/>
          <w:szCs w:val="24"/>
        </w:rPr>
        <w:t>ρηση.</w:t>
      </w:r>
    </w:p>
    <w:p w14:paraId="14EDFE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14EDFE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Λίγα λόγια τώρα για το πώς πιθανολογώ…</w:t>
      </w:r>
    </w:p>
    <w:p w14:paraId="14EDFE9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Αθανασίου, συ</w:t>
      </w:r>
      <w:r>
        <w:rPr>
          <w:rFonts w:eastAsia="Times New Roman" w:cs="Times New Roman"/>
          <w:szCs w:val="24"/>
        </w:rPr>
        <w:t>γ</w:t>
      </w:r>
      <w:r>
        <w:rPr>
          <w:rFonts w:eastAsia="Times New Roman" w:cs="Times New Roman"/>
          <w:szCs w:val="24"/>
        </w:rPr>
        <w:t xml:space="preserve">γνώμη. Έχετε μιλήσει </w:t>
      </w:r>
      <w:r>
        <w:rPr>
          <w:rFonts w:eastAsia="Times New Roman" w:cs="Times New Roman"/>
          <w:szCs w:val="24"/>
        </w:rPr>
        <w:t>επτά λεπτά και δεκαεννέα δευτερόλεπτα.</w:t>
      </w:r>
      <w:r>
        <w:rPr>
          <w:rFonts w:eastAsia="Times New Roman" w:cs="Times New Roman"/>
          <w:szCs w:val="24"/>
        </w:rPr>
        <w:t xml:space="preserve"> . Όχι λίγα. Κ</w:t>
      </w:r>
      <w:r>
        <w:rPr>
          <w:rFonts w:eastAsia="Times New Roman" w:cs="Times New Roman"/>
          <w:szCs w:val="24"/>
        </w:rPr>
        <w:t>λείστε στ</w:t>
      </w:r>
      <w:r>
        <w:rPr>
          <w:rFonts w:eastAsia="Times New Roman" w:cs="Times New Roman"/>
          <w:szCs w:val="24"/>
        </w:rPr>
        <w:t xml:space="preserve">α </w:t>
      </w:r>
      <w:proofErr w:type="spellStart"/>
      <w:r>
        <w:rPr>
          <w:rFonts w:eastAsia="Times New Roman" w:cs="Times New Roman"/>
          <w:szCs w:val="24"/>
        </w:rPr>
        <w:t>επτάμισι</w:t>
      </w:r>
      <w:proofErr w:type="spellEnd"/>
      <w:r>
        <w:rPr>
          <w:rFonts w:eastAsia="Times New Roman" w:cs="Times New Roman"/>
          <w:szCs w:val="24"/>
        </w:rPr>
        <w:t>.</w:t>
      </w:r>
      <w:r>
        <w:rPr>
          <w:rFonts w:eastAsia="Times New Roman" w:cs="Times New Roman"/>
          <w:szCs w:val="24"/>
        </w:rPr>
        <w:t xml:space="preserve"> </w:t>
      </w:r>
    </w:p>
    <w:p w14:paraId="14EDFE9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Μισό λεπτό ακόμα.</w:t>
      </w:r>
    </w:p>
    <w:p w14:paraId="14EDFE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Ακούστε να δείτε τι πιθανολογώ για το πώς θα αντιμετωπίσουν τα δικαστήριά μας. Και λέω, «πιθανολογώ». Οι περικοπές και βέβαια μπορούν να γίνονται σε εξαι</w:t>
      </w:r>
      <w:r>
        <w:rPr>
          <w:rFonts w:eastAsia="Times New Roman" w:cs="Times New Roman"/>
          <w:szCs w:val="24"/>
        </w:rPr>
        <w:lastRenderedPageBreak/>
        <w:t>ρετικές περιπτώσεις, παραδείγματος χάρ</w:t>
      </w:r>
      <w:r>
        <w:rPr>
          <w:rFonts w:eastAsia="Times New Roman" w:cs="Times New Roman"/>
          <w:szCs w:val="24"/>
        </w:rPr>
        <w:t>ιν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τον </w:t>
      </w:r>
      <w:r>
        <w:rPr>
          <w:rFonts w:eastAsia="Times New Roman" w:cs="Times New Roman"/>
          <w:szCs w:val="24"/>
        </w:rPr>
        <w:t xml:space="preserve">περιορισμό του δημοσίου ελλείμματος. Αλλά και στις εξαιρετικές, όμως, αυτές περιπτώσεις η δυνατότητα του νομοθέτη να περικόψει τις ασφαλιστικές και άλλες παροχές δεν είναι απεριόριστη. </w:t>
      </w:r>
      <w:proofErr w:type="spellStart"/>
      <w:r>
        <w:rPr>
          <w:rFonts w:eastAsia="Times New Roman" w:cs="Times New Roman"/>
          <w:szCs w:val="24"/>
        </w:rPr>
        <w:t>Οριοθετείται</w:t>
      </w:r>
      <w:proofErr w:type="spellEnd"/>
      <w:r>
        <w:rPr>
          <w:rFonts w:eastAsia="Times New Roman" w:cs="Times New Roman"/>
          <w:szCs w:val="24"/>
        </w:rPr>
        <w:t>, πρώτον, από τις αρχές της κοινωνικής αλληλεγγύης</w:t>
      </w:r>
      <w:r>
        <w:rPr>
          <w:rFonts w:eastAsia="Times New Roman" w:cs="Times New Roman"/>
          <w:szCs w:val="24"/>
        </w:rPr>
        <w:t xml:space="preserve"> -αναφέρομαι στο άρθρο 25, παράγραφος 4 του Συντάγματος- και δεύτερον, από τις αρχές της ισότητας, οι οποίες επιτάσσουν να κατανέμεται εξ ίσου το βάρος της δημοσιονομικής προσαρμογής. Όμως, και στην αρχή της αναλογικότητας…</w:t>
      </w:r>
    </w:p>
    <w:p w14:paraId="14EDFE9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w:t>
      </w:r>
      <w:r>
        <w:rPr>
          <w:rFonts w:eastAsia="Times New Roman" w:cs="Times New Roman"/>
          <w:szCs w:val="24"/>
        </w:rPr>
        <w:t xml:space="preserve">ημμένα το κουδούνι λήξεως του χρόνου ομιλίας του κυρίου Βουλευτή) </w:t>
      </w:r>
    </w:p>
    <w:p w14:paraId="14EDFE9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Τελείωσα, κύριε Πρόεδρε.</w:t>
      </w:r>
    </w:p>
    <w:p w14:paraId="14EDFE9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…σύμφωνα με την οποία το συγκεκριμένο μέτρο πρέπει να είναι πρόσφορο και αναγκαίο. Και αναφέρομαι στη σωρεία νομολογιών των ακυρωτικών δικαστηρίων του</w:t>
      </w:r>
      <w:r>
        <w:rPr>
          <w:rFonts w:eastAsia="Times New Roman" w:cs="Times New Roman"/>
          <w:szCs w:val="24"/>
        </w:rPr>
        <w:t xml:space="preserve"> Σ.τ.Ε. και το</w:t>
      </w:r>
      <w:r>
        <w:rPr>
          <w:rFonts w:eastAsia="Times New Roman" w:cs="Times New Roman"/>
          <w:szCs w:val="24"/>
        </w:rPr>
        <w:t>υ Αρείου Πάγου</w:t>
      </w:r>
      <w:r>
        <w:rPr>
          <w:rFonts w:eastAsia="Times New Roman" w:cs="Times New Roman"/>
          <w:szCs w:val="24"/>
        </w:rPr>
        <w:t>…</w:t>
      </w:r>
    </w:p>
    <w:p w14:paraId="14EDFE9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Παρακαλώ, κύριε Αθανασίου, κλείστε.</w:t>
      </w:r>
    </w:p>
    <w:p w14:paraId="14EDFE9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Εσείς, κυρίες και κύριοι συνάδελφοι, δεν έχετε πράξει τίποτε απ’ αυτά.</w:t>
      </w:r>
    </w:p>
    <w:p w14:paraId="14EDFE9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Μόνο μία αναφορά -και ολοκληρώνω- σε μία διάταξη στο άρθρο 63. Δεν είναι εδώ ο</w:t>
      </w:r>
      <w:r>
        <w:rPr>
          <w:rFonts w:eastAsia="Times New Roman" w:cs="Times New Roman"/>
          <w:szCs w:val="24"/>
        </w:rPr>
        <w:t xml:space="preserve"> Υπουργός Δικαιοσύνης….</w:t>
      </w:r>
    </w:p>
    <w:p w14:paraId="14EDFE9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Αθανασίου, παρακαλώ, κλείστε. Μη με φέρνετε σε δύσκολη θέση.</w:t>
      </w:r>
    </w:p>
    <w:p w14:paraId="14EDFEA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14EDFEA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Χαράλαμπος Αθανασίου καταθέτει για τα Πρακτικά τα </w:t>
      </w:r>
      <w:r>
        <w:rPr>
          <w:rFonts w:eastAsia="Times New Roman" w:cs="Times New Roman"/>
          <w:szCs w:val="24"/>
        </w:rPr>
        <w:t>προαναφερθέντα έγγραφα, τα οποία βρίσκονται στο αρχείο του Τμήματος Γραμματείας της Διεύθυνσης Στενογραφίας και  Πρακτικών της Βουλής)</w:t>
      </w:r>
    </w:p>
    <w:p w14:paraId="14EDFEA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w:t>
      </w:r>
      <w:proofErr w:type="spellStart"/>
      <w:r>
        <w:rPr>
          <w:rFonts w:eastAsia="Times New Roman" w:cs="Times New Roman"/>
          <w:szCs w:val="24"/>
        </w:rPr>
        <w:t>Κέλλας</w:t>
      </w:r>
      <w:proofErr w:type="spellEnd"/>
      <w:r>
        <w:rPr>
          <w:rFonts w:eastAsia="Times New Roman" w:cs="Times New Roman"/>
          <w:szCs w:val="24"/>
        </w:rPr>
        <w:t xml:space="preserve"> έχει τον λόγο.</w:t>
      </w:r>
    </w:p>
    <w:p w14:paraId="14EDFEA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EA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έχω</w:t>
      </w:r>
      <w:r>
        <w:rPr>
          <w:rFonts w:eastAsia="Times New Roman" w:cs="Times New Roman"/>
          <w:szCs w:val="24"/>
        </w:rPr>
        <w:t xml:space="preserve"> αντιληφθεί αν τα χειροκροτήματα είναι για τον κ. Αθανασίου ή για την άνοδο του κ. </w:t>
      </w:r>
      <w:proofErr w:type="spellStart"/>
      <w:r>
        <w:rPr>
          <w:rFonts w:eastAsia="Times New Roman" w:cs="Times New Roman"/>
          <w:szCs w:val="24"/>
        </w:rPr>
        <w:t>Κέλλα</w:t>
      </w:r>
      <w:proofErr w:type="spellEnd"/>
      <w:r>
        <w:rPr>
          <w:rFonts w:eastAsia="Times New Roman" w:cs="Times New Roman"/>
          <w:szCs w:val="24"/>
        </w:rPr>
        <w:t xml:space="preserve"> στο Βήμα. Να ελαφρύνουμε λίγο την ατμόσφαιρα.</w:t>
      </w:r>
    </w:p>
    <w:p w14:paraId="14EDFEA5"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E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Κέλλα</w:t>
      </w:r>
      <w:proofErr w:type="spellEnd"/>
      <w:r>
        <w:rPr>
          <w:rFonts w:eastAsia="Times New Roman" w:cs="Times New Roman"/>
          <w:szCs w:val="24"/>
        </w:rPr>
        <w:t xml:space="preserve">, έχετε τον λόγο. </w:t>
      </w:r>
    </w:p>
    <w:p w14:paraId="14EDFEA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Κυρίες και κύ</w:t>
      </w:r>
      <w:r>
        <w:rPr>
          <w:rFonts w:eastAsia="Times New Roman" w:cs="Times New Roman"/>
          <w:szCs w:val="24"/>
        </w:rPr>
        <w:t>ριοι συνάδελφοι, ζούμε στιγμές που το ψέμα της Κυβέρνησης ΣΥΡΙΖΑ-ΑΝΕΛ γίνεται «</w:t>
      </w:r>
      <w:proofErr w:type="spellStart"/>
      <w:r>
        <w:rPr>
          <w:rFonts w:eastAsia="Times New Roman" w:cs="Times New Roman"/>
          <w:szCs w:val="24"/>
        </w:rPr>
        <w:t>τσουνάμι</w:t>
      </w:r>
      <w:proofErr w:type="spellEnd"/>
      <w:r>
        <w:rPr>
          <w:rFonts w:eastAsia="Times New Roman" w:cs="Times New Roman"/>
          <w:szCs w:val="24"/>
        </w:rPr>
        <w:t>» για την ελληνική κοινωνία, με μια Κυβέρνηση</w:t>
      </w:r>
      <w:r>
        <w:rPr>
          <w:rFonts w:eastAsia="Times New Roman" w:cs="Times New Roman"/>
          <w:szCs w:val="24"/>
        </w:rPr>
        <w:t>,</w:t>
      </w:r>
      <w:r>
        <w:rPr>
          <w:rFonts w:eastAsia="Times New Roman" w:cs="Times New Roman"/>
          <w:szCs w:val="24"/>
        </w:rPr>
        <w:t xml:space="preserve"> που έχει αναγάγει σε επιστήμη την πολιτική εξαπάτηση. </w:t>
      </w:r>
    </w:p>
    <w:p w14:paraId="14EDFEA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Εκλεχθήκατε, αγαπητοί συνάδελφοι, υποσχόμενοι στους πολίτες σκίσιμο</w:t>
      </w:r>
      <w:r>
        <w:rPr>
          <w:rFonts w:eastAsia="Times New Roman" w:cs="Times New Roman"/>
          <w:szCs w:val="24"/>
        </w:rPr>
        <w:t xml:space="preserve"> των μνημονίων και τα ψηφίζετε «στα τέσσερα», όπως έλεγε ο κ. Καμμένος. Δυο μνημόνια σε μόλις δυο χρόνια. </w:t>
      </w:r>
    </w:p>
    <w:p w14:paraId="14EDFEA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Στη συνέχεια τάξατε στον ελληνικό λαό το πρόγραμμα Θεσσαλονίκης με 12 δισεκατομμύρια παροχές και αντ’ αυτού κάνατε 14 δισεκατομμύρια περικοπές, προφα</w:t>
      </w:r>
      <w:r>
        <w:rPr>
          <w:rFonts w:eastAsia="Times New Roman" w:cs="Times New Roman"/>
          <w:szCs w:val="24"/>
        </w:rPr>
        <w:t xml:space="preserve">νώς γιατί πιστεύετε ότι το τάμα δεν χαλάει σπίτι. Καταστρέφει, όμως, μια ολόκληρη χώρα. </w:t>
      </w:r>
    </w:p>
    <w:p w14:paraId="14EDFEA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το τρίτο μνημόνιο εφεύρατε και το περιβόητο πρόγραμμα Θεσσαλονίκης, ένα πρόγραμμα-αυταπάτη κι αυτό. Φτάσαμε σήμερα στο τέταρτο μνημόνιο με 5 δισεκατομμύρια άδικα κα</w:t>
      </w:r>
      <w:r>
        <w:rPr>
          <w:rFonts w:eastAsia="Times New Roman" w:cs="Times New Roman"/>
          <w:szCs w:val="24"/>
        </w:rPr>
        <w:t>ι αχρείαστα μέτρα, τα οποία προσπαθείτε να ενδύσετε με τον μανδύα των δήθεν αντίμετρων και ταυτόχρονα λέτε ότι φεύγουμε από τα μνημόνια, ενώ παρατείνετε την επιτροπεία για άλλα τρία χρόνια. Ποιον νομίζετε ότι κοροϊδεύετε, αλήθεια; Και όλα αυτά –λέτε- για τ</w:t>
      </w:r>
      <w:r>
        <w:rPr>
          <w:rFonts w:eastAsia="Times New Roman" w:cs="Times New Roman"/>
          <w:szCs w:val="24"/>
        </w:rPr>
        <w:t xml:space="preserve">ο χρέος, κύριε Υπουργέ. </w:t>
      </w:r>
    </w:p>
    <w:p w14:paraId="14EDFE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Αυτή η συζήτηση για το χρέος, συνάδελφοι, ξεκίνησε από το 2012. Λέτε ότι δεν θα εφαρμόσετε τα μέτρα αν δεν πάρετε ρύθμιση του χρέους. Μαζί σας. Σε ποια σελίδα του μνημονίου είναι γραμμένο αυτό; Μπορείτε να μου πείτε; Πουθενά. Άλλο </w:t>
      </w:r>
      <w:r>
        <w:rPr>
          <w:rFonts w:eastAsia="Times New Roman" w:cs="Times New Roman"/>
          <w:szCs w:val="24"/>
        </w:rPr>
        <w:t>ψέμα. Ψέμα στο ψέμα.</w:t>
      </w:r>
    </w:p>
    <w:p w14:paraId="14EDFE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Αγαπητοί συνάδελφοι του ΣΥΡΙΖΑ και των Ανεξαρτήτων Ελλήνων, υπάρχει έστω ένας Έλληνας</w:t>
      </w:r>
      <w:r>
        <w:rPr>
          <w:rFonts w:eastAsia="Times New Roman" w:cs="Times New Roman"/>
          <w:szCs w:val="24"/>
        </w:rPr>
        <w:t>,</w:t>
      </w:r>
      <w:r>
        <w:rPr>
          <w:rFonts w:eastAsia="Times New Roman" w:cs="Times New Roman"/>
          <w:szCs w:val="24"/>
        </w:rPr>
        <w:t xml:space="preserve"> που να πιστεύει όλα αυτά που μεταδίδει η κρατική ραδιοτηλεόραση για τα αντίμετρα και τα οφέλη από τα μέτρα του τετάρτου μνημονίου; Ούτε οι ίδιοι οι </w:t>
      </w:r>
      <w:r>
        <w:rPr>
          <w:rFonts w:eastAsia="Times New Roman" w:cs="Times New Roman"/>
          <w:szCs w:val="24"/>
        </w:rPr>
        <w:t>εργαζόμενοι δεν το πιστεύουν. Γι’ αυτό απεργούν εξ</w:t>
      </w:r>
      <w:r>
        <w:rPr>
          <w:rFonts w:eastAsia="Times New Roman" w:cs="Times New Roman"/>
          <w:szCs w:val="24"/>
        </w:rPr>
        <w:t xml:space="preserve"> </w:t>
      </w:r>
      <w:r>
        <w:rPr>
          <w:rFonts w:eastAsia="Times New Roman" w:cs="Times New Roman"/>
          <w:szCs w:val="24"/>
        </w:rPr>
        <w:t>άλλου. Υπάρχει έστω ένας Έλληνας</w:t>
      </w:r>
      <w:r>
        <w:rPr>
          <w:rFonts w:eastAsia="Times New Roman" w:cs="Times New Roman"/>
          <w:szCs w:val="24"/>
        </w:rPr>
        <w:t>,</w:t>
      </w:r>
      <w:r>
        <w:rPr>
          <w:rFonts w:eastAsia="Times New Roman" w:cs="Times New Roman"/>
          <w:szCs w:val="24"/>
        </w:rPr>
        <w:t xml:space="preserve"> που να πιστεύει ότι το αποτέλεσμα του μνημονίου είναι δημοσιονομικά ουδέτερο; </w:t>
      </w:r>
    </w:p>
    <w:p w14:paraId="14EDFEA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Είστε Κυβέρνηση διαρκούς εξαπάτησης της κοινωνίας. Ψηφίζετε μέτρα 5 δισεκατομμυρίων ευρώ, μέ</w:t>
      </w:r>
      <w:r>
        <w:rPr>
          <w:rFonts w:eastAsia="Times New Roman" w:cs="Times New Roman"/>
          <w:szCs w:val="24"/>
        </w:rPr>
        <w:t>τρα αχρείαστα αν η χώρα συνέχιζε την πορεία της ανάκαμψης που είχε αρχίσει το 2014. Ο λαϊκισμός αφ</w:t>
      </w:r>
      <w:r>
        <w:rPr>
          <w:rFonts w:eastAsia="Times New Roman" w:cs="Times New Roman"/>
          <w:szCs w:val="24"/>
        </w:rPr>
        <w:t xml:space="preserve">’ </w:t>
      </w:r>
      <w:r>
        <w:rPr>
          <w:rFonts w:eastAsia="Times New Roman" w:cs="Times New Roman"/>
          <w:szCs w:val="24"/>
        </w:rPr>
        <w:t>ενός και η ακατάσχετη βουλιμία σας για εξουσία αφ</w:t>
      </w:r>
      <w:r>
        <w:rPr>
          <w:rFonts w:eastAsia="Times New Roman" w:cs="Times New Roman"/>
          <w:szCs w:val="24"/>
        </w:rPr>
        <w:t xml:space="preserve">’ </w:t>
      </w:r>
      <w:r>
        <w:rPr>
          <w:rFonts w:eastAsia="Times New Roman" w:cs="Times New Roman"/>
          <w:szCs w:val="24"/>
        </w:rPr>
        <w:t xml:space="preserve">ετέρου τίναξαν στον αέρα τους κόπους ετών των Ελλήνων. </w:t>
      </w:r>
    </w:p>
    <w:p w14:paraId="14EDFE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δούμε σε τι κατάσταση παραλάβατε τη χώρα το 20</w:t>
      </w:r>
      <w:r>
        <w:rPr>
          <w:rFonts w:eastAsia="Times New Roman" w:cs="Times New Roman"/>
          <w:szCs w:val="24"/>
        </w:rPr>
        <w:t>15 από την κυβέρνηση της Νέας Δημοκρατίας; Αφορολόγητο όριο στις 9.500. Το πήγατε στα 8.600 και τώρα στα 5.680. Ξεκάθαρα πράγματα.</w:t>
      </w:r>
    </w:p>
    <w:p w14:paraId="14EDFE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Προκαταβολή φόρου. Η Νέα Δημοκρατία έχει μειώσει την προκαταβολή φόρου από το 70% στο 55%. Εσείς το 55% το κάνατε 100% και γι</w:t>
      </w:r>
      <w:r>
        <w:rPr>
          <w:rFonts w:eastAsia="Times New Roman" w:cs="Times New Roman"/>
          <w:szCs w:val="24"/>
        </w:rPr>
        <w:t xml:space="preserve">α τους αγρότες από το 27% το πήγατε στο 100%. </w:t>
      </w:r>
    </w:p>
    <w:p w14:paraId="14EDFEB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υβέρνηση της Νέας Δημοκρατίας είχε μειώσει ασφαλιστικές εισφορές εργοδοτών και εργαζομένων. Εσείς τις αυξήσατε κατακόρυφα. </w:t>
      </w:r>
    </w:p>
    <w:p w14:paraId="14EDFE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κ</w:t>
      </w:r>
      <w:r>
        <w:rPr>
          <w:rFonts w:eastAsia="Times New Roman" w:cs="Times New Roman"/>
          <w:szCs w:val="24"/>
        </w:rPr>
        <w:t>υβέρνηση της Νέας Δημοκρατίας είχε μειώσει τον ΦΠΑ στην εστίαση, τον φόρο στα ε</w:t>
      </w:r>
      <w:r>
        <w:rPr>
          <w:rFonts w:eastAsia="Times New Roman" w:cs="Times New Roman"/>
          <w:szCs w:val="24"/>
        </w:rPr>
        <w:t xml:space="preserve">νοίκια, τον φόρο στα ακίνητα, την εισφορά αλληλεγγύης, την ειδική εισφορά στο πετρέλαιο. Εσείς τα ανεβάσατε όλα και καταργείτε και το αγροτικό πετρέλαιο από πάνω. </w:t>
      </w:r>
    </w:p>
    <w:p w14:paraId="14EDFEB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πάμε στις συντάξεις; Καταργείτε το ΕΚΑΣ. Πετσοκόψατε τις επικουρικές και τώρα έρχεστε και</w:t>
      </w:r>
      <w:r>
        <w:rPr>
          <w:rFonts w:eastAsia="Times New Roman" w:cs="Times New Roman"/>
          <w:szCs w:val="24"/>
        </w:rPr>
        <w:t xml:space="preserve"> κάνετε περικοπή κατά 18% και στις κύριες συντάξεις. </w:t>
      </w:r>
    </w:p>
    <w:p w14:paraId="14EDFEB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 2014 ήμασταν η πρώτη σε ανάπτυξη χώρα στην Ευρωπαϊκή Ένωση. Σήμερα, τρία χρόνια μετά, με 9 δισεκατομμύρια μέτρα επιπλέον</w:t>
      </w:r>
      <w:r>
        <w:rPr>
          <w:rFonts w:eastAsia="Times New Roman" w:cs="Times New Roman"/>
          <w:szCs w:val="24"/>
        </w:rPr>
        <w:t>,</w:t>
      </w:r>
      <w:r>
        <w:rPr>
          <w:rFonts w:eastAsia="Times New Roman" w:cs="Times New Roman"/>
          <w:szCs w:val="24"/>
        </w:rPr>
        <w:t xml:space="preserve"> που πλήττουν κυρίως μικρομεσαίους και συνταξιούχους, είμαστε η μόνη χώρα στην</w:t>
      </w:r>
      <w:r>
        <w:rPr>
          <w:rFonts w:eastAsia="Times New Roman" w:cs="Times New Roman"/>
          <w:szCs w:val="24"/>
        </w:rPr>
        <w:t xml:space="preserve"> Ευρωπαϊκή Ένωση σε ύφεση. </w:t>
      </w:r>
    </w:p>
    <w:p w14:paraId="14EDFEB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Ομολογεί σήμερα το Υπουργείο Οικονομικών πως τα τελευταία δυόμισι χρόνια χάθηκαν σχεδόν 29 δισεκατομμύρια από την ελληνική οικονομία και όλα αυτά στον βωμό της υπερήφανης διαπραγμάτευσης. </w:t>
      </w:r>
    </w:p>
    <w:p w14:paraId="14EDFEB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πάμε λίγο στην παιδεία; Δέκα χιλιάδε</w:t>
      </w:r>
      <w:r>
        <w:rPr>
          <w:rFonts w:eastAsia="Times New Roman" w:cs="Times New Roman"/>
          <w:szCs w:val="24"/>
        </w:rPr>
        <w:t>ς προσλήψεις μονίμων εκπαιδευτικών τάζει η Κυβέρνηση. Ξέρετε, όμως, πάρα πολύ καλά ότι βάσει του μνημονίου δεν μπορεί να γίνει κα</w:t>
      </w:r>
      <w:r>
        <w:rPr>
          <w:rFonts w:eastAsia="Times New Roman" w:cs="Times New Roman"/>
          <w:szCs w:val="24"/>
        </w:rPr>
        <w:t>μ</w:t>
      </w:r>
      <w:r>
        <w:rPr>
          <w:rFonts w:eastAsia="Times New Roman" w:cs="Times New Roman"/>
          <w:szCs w:val="24"/>
        </w:rPr>
        <w:t>μία πρόσληψη την επόμενη διετία. Την ίδια ώρα ο Πρωθυπουργός κλείνει το μάτι στην νεολαία και τάζει κατάργηση των πανελλαδικών</w:t>
      </w:r>
      <w:r>
        <w:rPr>
          <w:rFonts w:eastAsia="Times New Roman" w:cs="Times New Roman"/>
          <w:szCs w:val="24"/>
        </w:rPr>
        <w:t xml:space="preserve"> εξετάσεων. Ταυτόχρονα, όμως, ο Υπουργός Παιδείας λέει «δεν ξέρω πώς, αν και πότε θα εφαρμοστεί». Συγχρόνως κλείνουμε τα ελληνικά σχολεία στο εξωτερικό, σε μια στιγμή που τόσο έχουμε ανάγκη την ελληνική ομογένεια.</w:t>
      </w:r>
    </w:p>
    <w:p w14:paraId="14EDFEB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 πάμε στα ειδικά μισθολόγια των Ενόπλων </w:t>
      </w:r>
      <w:r>
        <w:rPr>
          <w:rFonts w:eastAsia="Times New Roman" w:cs="Times New Roman"/>
          <w:szCs w:val="24"/>
        </w:rPr>
        <w:t xml:space="preserve">Δυνάμεων και των Σωμάτων Ασφαλείας; Από την προστασία των εισοδημάτων τους και τις μηδενικές μειώσεις μισθών πάμε κυριολεκτικά σε σφαγή. Γιατί δεν εφαρμόζετε τις αποφάσεις του Συμβουλίου της Επικρατείας, επιστρέφοντας και το υπόλοιπο 50% των </w:t>
      </w:r>
      <w:proofErr w:type="spellStart"/>
      <w:r>
        <w:rPr>
          <w:rFonts w:eastAsia="Times New Roman" w:cs="Times New Roman"/>
          <w:szCs w:val="24"/>
        </w:rPr>
        <w:t>παρακρατηθέντω</w:t>
      </w:r>
      <w:r>
        <w:rPr>
          <w:rFonts w:eastAsia="Times New Roman" w:cs="Times New Roman"/>
          <w:szCs w:val="24"/>
        </w:rPr>
        <w:t>ν</w:t>
      </w:r>
      <w:proofErr w:type="spellEnd"/>
      <w:r>
        <w:rPr>
          <w:rFonts w:eastAsia="Times New Roman" w:cs="Times New Roman"/>
          <w:szCs w:val="24"/>
        </w:rPr>
        <w:t xml:space="preserve"> από τις αποδοχές τους; Σε ποιους αναφερόμαστε; Σε ανθρώπους</w:t>
      </w:r>
      <w:r>
        <w:rPr>
          <w:rFonts w:eastAsia="Times New Roman" w:cs="Times New Roman"/>
          <w:szCs w:val="24"/>
        </w:rPr>
        <w:t>,</w:t>
      </w:r>
      <w:r>
        <w:rPr>
          <w:rFonts w:eastAsia="Times New Roman" w:cs="Times New Roman"/>
          <w:szCs w:val="24"/>
        </w:rPr>
        <w:t xml:space="preserve"> που κυριολεκτικά –και έχουμε ζωντανά παραδείγματα- διακινδυνεύουν τη ζωή τους κάθε μέρα. </w:t>
      </w:r>
    </w:p>
    <w:p w14:paraId="14EDFE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στα αντίμετρα, συνάδελφοι, δεν υπάρχουν. Μην </w:t>
      </w:r>
      <w:proofErr w:type="spellStart"/>
      <w:r>
        <w:rPr>
          <w:rFonts w:eastAsia="Times New Roman" w:cs="Times New Roman"/>
          <w:szCs w:val="24"/>
        </w:rPr>
        <w:t>κοροϊδευόμαστε</w:t>
      </w:r>
      <w:proofErr w:type="spellEnd"/>
      <w:r>
        <w:rPr>
          <w:rFonts w:eastAsia="Times New Roman" w:cs="Times New Roman"/>
          <w:szCs w:val="24"/>
        </w:rPr>
        <w:t xml:space="preserve">. Και δεν υπάρχουν γιατί το 5,5% </w:t>
      </w:r>
      <w:r>
        <w:rPr>
          <w:rFonts w:eastAsia="Times New Roman" w:cs="Times New Roman"/>
          <w:szCs w:val="24"/>
        </w:rPr>
        <w:t>πρωτογενές πλεόνασμα, δηλαδή 10 δισεκατομμύρια πλεόνασμα, είναι αδύνατον. Δεν το λέω εγώ αυτό. Το λέτε εσείς οι ίδιοι. Γι’ αυτό δεν θα ψηφίσουμε ούτε αχρείαστα μέτρα, ούτε αντίμετρα. Γιατί όποιος ψηφίσει τα αντίμετρα, νομιμοποιεί μέτρα που θα περικόψουν δύ</w:t>
      </w:r>
      <w:r>
        <w:rPr>
          <w:rFonts w:eastAsia="Times New Roman" w:cs="Times New Roman"/>
          <w:szCs w:val="24"/>
        </w:rPr>
        <w:t xml:space="preserve">ο συντάξεις ετησίως από τους συνταξιούχους, θα ψαλιδίσουν ένα μισθό από τους εργαζόμενους, θα νομιμοποιήσουν τις ομαδικές απολύσεις και θα δώσουν τη χαριστική βολή στους ελεύθερους επαγγελματίες και τους αγρότες. </w:t>
      </w:r>
    </w:p>
    <w:p w14:paraId="14EDFEB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Είστε η πρώτη Κυβέρνηση στην Ελλάδα που πα</w:t>
      </w:r>
      <w:r>
        <w:rPr>
          <w:rFonts w:eastAsia="Times New Roman" w:cs="Times New Roman"/>
          <w:szCs w:val="24"/>
        </w:rPr>
        <w:t>νηγυρίζετε ότι θα αυξήσετε τα συσσίτια. Αν είναι δυνατόν! Λέγατε πως θα τελειώσετε με το παλιό και τη διαπλοκ</w:t>
      </w:r>
      <w:r>
        <w:rPr>
          <w:rFonts w:eastAsia="Times New Roman" w:cs="Times New Roman"/>
          <w:szCs w:val="24"/>
        </w:rPr>
        <w:t>ή</w:t>
      </w:r>
      <w:r>
        <w:rPr>
          <w:rFonts w:eastAsia="Times New Roman" w:cs="Times New Roman"/>
          <w:szCs w:val="24"/>
        </w:rPr>
        <w:t xml:space="preserve">, κερδίζοντας το αύριο και καθημερινά αποδεικνύετε ότι είστε πιο παλαιοί από το παλιό και πιο διαπλεκόμενοι από τη διαπλοκή. </w:t>
      </w:r>
    </w:p>
    <w:p w14:paraId="14EDFE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Στη βία σας και στην</w:t>
      </w:r>
      <w:r>
        <w:rPr>
          <w:rFonts w:eastAsia="Times New Roman" w:cs="Times New Roman"/>
          <w:szCs w:val="24"/>
        </w:rPr>
        <w:t xml:space="preserve"> προσπάθειά σας να μείνετε στην εξουσία και να χτίσετε  κομματικό κράτος, νομοθετείτε πρόχειρα και αντισυνταγματικά. Αντισυνταγματικός ο νόμος Παππά για τις τηλεοπτικές άδειες. Αντισυνταγματικός ο νόμος Μπαλτά για τους διευθυντές των σχολείων. Αντισυνταγμα</w:t>
      </w:r>
      <w:r>
        <w:rPr>
          <w:rFonts w:eastAsia="Times New Roman" w:cs="Times New Roman"/>
          <w:szCs w:val="24"/>
        </w:rPr>
        <w:t xml:space="preserve">τικός ο νόμος </w:t>
      </w:r>
      <w:proofErr w:type="spellStart"/>
      <w:r>
        <w:rPr>
          <w:rFonts w:eastAsia="Times New Roman" w:cs="Times New Roman"/>
          <w:szCs w:val="24"/>
        </w:rPr>
        <w:t>Πολάκη</w:t>
      </w:r>
      <w:proofErr w:type="spellEnd"/>
      <w:r>
        <w:rPr>
          <w:rFonts w:eastAsia="Times New Roman" w:cs="Times New Roman"/>
          <w:szCs w:val="24"/>
        </w:rPr>
        <w:t xml:space="preserve"> για τους διοικητές των νοσοκομείων. Αντισυνταγματικός ο νόμος Σκουρλέτη για την παράταση της θητείας των συμβασιούχων.</w:t>
      </w:r>
    </w:p>
    <w:p w14:paraId="14EDFEBA" w14:textId="77777777" w:rsidR="002F0583" w:rsidRDefault="00B91F1A">
      <w:pPr>
        <w:tabs>
          <w:tab w:val="left" w:pos="1134"/>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EDFE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Σήμερα, με το τέταρτο μνημόνιο που ισοπεδώνει και τους τελευταίους οικονομικά επιζώντες σ’ αυτή τη χώρα, κάνετε απολύτως σαφές ότι είστε αποφασισμένοι να κάνετε τα πάντα, αρκεί να μείνετε στις καρέκλες σας. Γιατί το τέταρτο μνημόνιο αποτελεί την επιτομή τη</w:t>
      </w:r>
      <w:r>
        <w:rPr>
          <w:rFonts w:eastAsia="Times New Roman" w:cs="Times New Roman"/>
          <w:szCs w:val="24"/>
        </w:rPr>
        <w:t xml:space="preserve">ς πολιτικής υποκρισίας, της κοινωνικής αναλγησίας, της αναξιοπιστίας, της ανικανότητας, της πολιτικής εξαπάτησης και της ανευθυνότητας της Κυβέρνησης ΣΥΡΙΖΑ-ΑΝΕΛ. </w:t>
      </w:r>
    </w:p>
    <w:p w14:paraId="14EDFEB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Βεβαίως, δεν αναμένουμε ευθιξία, ούτε αναμένουμε και ελπίζουμε σε παραίτηση του κ. </w:t>
      </w:r>
      <w:proofErr w:type="spellStart"/>
      <w:r>
        <w:rPr>
          <w:rFonts w:eastAsia="Times New Roman" w:cs="Times New Roman"/>
          <w:szCs w:val="24"/>
        </w:rPr>
        <w:t>Τσακαλώτου</w:t>
      </w:r>
      <w:proofErr w:type="spellEnd"/>
      <w:r>
        <w:rPr>
          <w:rFonts w:eastAsia="Times New Roman" w:cs="Times New Roman"/>
          <w:szCs w:val="24"/>
        </w:rPr>
        <w:t>. Εξ</w:t>
      </w:r>
      <w:r>
        <w:rPr>
          <w:rFonts w:eastAsia="Times New Roman" w:cs="Times New Roman"/>
          <w:szCs w:val="24"/>
        </w:rPr>
        <w:t xml:space="preserve"> </w:t>
      </w:r>
      <w:r>
        <w:rPr>
          <w:rFonts w:eastAsia="Times New Roman" w:cs="Times New Roman"/>
          <w:szCs w:val="24"/>
        </w:rPr>
        <w:t>άλλου, τι είχε πει; Αν πέσει κάτω από 9.000 θα παραιτηθεί, όχι αν πέσει κάτω από 6.000, αγαπητοί συνάδελφοι.</w:t>
      </w:r>
    </w:p>
    <w:p w14:paraId="14EDFE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αίσθημα ευθύνης και ειλικρίνειας, λοιπόν, απέναντι στη χώρα και στους πολίτες, η Νέα Δημοκρατία δεν θα ψηφίσει αυτό το τέταρτο μν</w:t>
      </w:r>
      <w:r>
        <w:rPr>
          <w:rFonts w:eastAsia="Times New Roman" w:cs="Times New Roman"/>
          <w:szCs w:val="24"/>
        </w:rPr>
        <w:t>ημόνιο. Θα είναι όλο δικό σας!</w:t>
      </w:r>
    </w:p>
    <w:p w14:paraId="14EDFE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4EDFEBF"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EC0" w14:textId="77777777" w:rsidR="002F0583" w:rsidRDefault="00B91F1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Κέλλα</w:t>
      </w:r>
      <w:proofErr w:type="spellEnd"/>
      <w:r>
        <w:rPr>
          <w:rFonts w:eastAsia="Times New Roman" w:cs="Times New Roman"/>
          <w:szCs w:val="24"/>
        </w:rPr>
        <w:t xml:space="preserve">, εγώ επί του περιεχόμενου δεν μπορώ να κάνω κρίση, αλλά για τη συνέπεια στον χρόνο κάνω κρίση θετικότατη. </w:t>
      </w:r>
    </w:p>
    <w:p w14:paraId="14EDFEC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w:t>
      </w:r>
      <w:r>
        <w:rPr>
          <w:rFonts w:eastAsia="Times New Roman" w:cs="Times New Roman"/>
          <w:b/>
          <w:szCs w:val="24"/>
        </w:rPr>
        <w:t>ΣΤΟΣ ΚΕΛΛΑΣ:</w:t>
      </w:r>
      <w:r>
        <w:rPr>
          <w:rFonts w:eastAsia="Times New Roman" w:cs="Times New Roman"/>
          <w:szCs w:val="24"/>
        </w:rPr>
        <w:t xml:space="preserve"> Ξέρετε ότι εμείς οι γιατροί είμαστε συνεπείς.</w:t>
      </w:r>
    </w:p>
    <w:p w14:paraId="14EDFEC2" w14:textId="77777777" w:rsidR="002F0583" w:rsidRDefault="00B91F1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b/>
          <w:szCs w:val="24"/>
        </w:rPr>
        <w:t xml:space="preserve"> </w:t>
      </w: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Βούλτεψη</w:t>
      </w:r>
      <w:proofErr w:type="spellEnd"/>
      <w:r>
        <w:rPr>
          <w:rFonts w:eastAsia="Times New Roman" w:cs="Times New Roman"/>
          <w:szCs w:val="24"/>
        </w:rPr>
        <w:t xml:space="preserve"> έχει τον λόγο.</w:t>
      </w:r>
    </w:p>
    <w:p w14:paraId="14EDFEC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Ευχαριστώ πολύ, κύριε Πρόεδρε.</w:t>
      </w:r>
    </w:p>
    <w:p w14:paraId="14EDFE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πλέον αποδειχθεί ότι το μόνο ταμπού σας, γιατί όλα τα</w:t>
      </w:r>
      <w:r>
        <w:rPr>
          <w:rFonts w:eastAsia="Times New Roman" w:cs="Times New Roman"/>
          <w:szCs w:val="24"/>
        </w:rPr>
        <w:t xml:space="preserve"> άλλα έχουν πέσει, είναι η Βενεζουέλα. Σαράντα τρεις χθες οι νεκροί -ανάμεσά τους δεκαπεντάχρονος- στις λεηλασίες. </w:t>
      </w:r>
    </w:p>
    <w:p w14:paraId="14EDFE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Χθες ο κ. Παππάς είχε το θράσος να πει στην Αξιωματική Αντιπολίτευση να φορέσει την εθνική φανέλα. Ο ίδιος δεν έχει βγάλει ακόμη τη φανέλα μ</w:t>
      </w:r>
      <w:r>
        <w:rPr>
          <w:rFonts w:eastAsia="Times New Roman" w:cs="Times New Roman"/>
          <w:szCs w:val="24"/>
        </w:rPr>
        <w:t xml:space="preserve">ε το κεφαλάκι του </w:t>
      </w:r>
      <w:proofErr w:type="spellStart"/>
      <w:r>
        <w:rPr>
          <w:rFonts w:eastAsia="Times New Roman" w:cs="Times New Roman"/>
          <w:szCs w:val="24"/>
        </w:rPr>
        <w:t>Μαδούρο</w:t>
      </w:r>
      <w:proofErr w:type="spellEnd"/>
      <w:r>
        <w:rPr>
          <w:rFonts w:eastAsia="Times New Roman" w:cs="Times New Roman"/>
          <w:szCs w:val="24"/>
        </w:rPr>
        <w:t xml:space="preserve">, όταν πήγε βόλτα στους εξωτικούς προορισμούς με διάφορους αμφιλεγόμενους επιχειρηματίες. </w:t>
      </w:r>
    </w:p>
    <w:p w14:paraId="14EDFEC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Όλα τα άλλα είναι αυτά τα οποία δηλώνατε ότι δεν θα κάνετε ποτέ και τα κάνατε. Ήσασταν ανυποχώρητοι τότε και τώρα κόβετε επιδόματα, συντάξει</w:t>
      </w:r>
      <w:r>
        <w:rPr>
          <w:rFonts w:eastAsia="Times New Roman" w:cs="Times New Roman"/>
          <w:szCs w:val="24"/>
        </w:rPr>
        <w:t xml:space="preserve">ς, μειώνετε το αφορολόγητο, φέρνετε «από το παράθυρο» τις ομαδικές απολύσεις και το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μεταφέρετε στο </w:t>
      </w:r>
      <w:proofErr w:type="spellStart"/>
      <w:r>
        <w:rPr>
          <w:rFonts w:eastAsia="Times New Roman" w:cs="Times New Roman"/>
          <w:szCs w:val="24"/>
        </w:rPr>
        <w:t>υπερταμείο</w:t>
      </w:r>
      <w:proofErr w:type="spellEnd"/>
      <w:r>
        <w:rPr>
          <w:rFonts w:eastAsia="Times New Roman" w:cs="Times New Roman"/>
          <w:szCs w:val="24"/>
        </w:rPr>
        <w:t xml:space="preserve"> και το τελευταίο κομματάκι δημόσιας περιουσίας από το τελευταίο Υπουργείο. Είναι εδώ τα ξένα </w:t>
      </w:r>
      <w:r>
        <w:rPr>
          <w:rFonts w:eastAsia="Times New Roman" w:cs="Times New Roman"/>
          <w:szCs w:val="24"/>
          <w:lang w:val="en-US"/>
        </w:rPr>
        <w:t>funds</w:t>
      </w:r>
      <w:r>
        <w:rPr>
          <w:rFonts w:eastAsia="Times New Roman" w:cs="Times New Roman"/>
          <w:szCs w:val="24"/>
        </w:rPr>
        <w:t>, τα «κοράκια» της καταστροφής, το ξέρ</w:t>
      </w:r>
      <w:r>
        <w:rPr>
          <w:rFonts w:eastAsia="Times New Roman" w:cs="Times New Roman"/>
          <w:szCs w:val="24"/>
        </w:rPr>
        <w:t xml:space="preserve">ετε. Μόνο τα γυναικόπαιδα δεν έχετε μεταφέρει ακόμη στο </w:t>
      </w:r>
      <w:proofErr w:type="spellStart"/>
      <w:r>
        <w:rPr>
          <w:rFonts w:eastAsia="Times New Roman" w:cs="Times New Roman"/>
          <w:szCs w:val="24"/>
        </w:rPr>
        <w:t>υπερταμείο</w:t>
      </w:r>
      <w:proofErr w:type="spellEnd"/>
      <w:r>
        <w:rPr>
          <w:rFonts w:eastAsia="Times New Roman" w:cs="Times New Roman"/>
          <w:szCs w:val="24"/>
        </w:rPr>
        <w:t xml:space="preserve">. Ούτε μετά από ήττα σε πόλεμο δεν έχει επιβληθεί στην Ελλάδα τέτοιο καθεστώς, ούτε μετά την πτώχευση του 1893, ούτε μετά το «μαύρο» 1897. </w:t>
      </w:r>
    </w:p>
    <w:p w14:paraId="14EDFE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να πω ότι μέσα στην απόλυτη σιωπή υποδεχθήκατ</w:t>
      </w:r>
      <w:r>
        <w:rPr>
          <w:rFonts w:eastAsia="Times New Roman" w:cs="Times New Roman"/>
          <w:szCs w:val="24"/>
        </w:rPr>
        <w:t xml:space="preserve">ε και τον </w:t>
      </w:r>
      <w:proofErr w:type="spellStart"/>
      <w:r>
        <w:rPr>
          <w:rFonts w:eastAsia="Times New Roman" w:cs="Times New Roman"/>
          <w:szCs w:val="24"/>
        </w:rPr>
        <w:t>Φούχτελ</w:t>
      </w:r>
      <w:proofErr w:type="spellEnd"/>
      <w:r>
        <w:rPr>
          <w:rFonts w:eastAsia="Times New Roman" w:cs="Times New Roman"/>
          <w:szCs w:val="24"/>
        </w:rPr>
        <w:t xml:space="preserve"> πριν μία εβδομάδα. Δεν μιλάτε, βέβαια! Κάντε ησυχία, μην ξυπνήσει ο κ. Τσίπρας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έλεγε ότι έχουμε γίνει όλοι κλητήρες του </w:t>
      </w:r>
      <w:proofErr w:type="spellStart"/>
      <w:r>
        <w:rPr>
          <w:rFonts w:eastAsia="Times New Roman" w:cs="Times New Roman"/>
          <w:szCs w:val="24"/>
        </w:rPr>
        <w:t>Φούχτελ</w:t>
      </w:r>
      <w:proofErr w:type="spellEnd"/>
      <w:r>
        <w:rPr>
          <w:rFonts w:eastAsia="Times New Roman" w:cs="Times New Roman"/>
          <w:szCs w:val="24"/>
        </w:rPr>
        <w:t>. Και μην ξυπνήσει και ο κ. Καμμένος</w:t>
      </w:r>
      <w:r>
        <w:rPr>
          <w:rFonts w:eastAsia="Times New Roman" w:cs="Times New Roman"/>
          <w:szCs w:val="24"/>
        </w:rPr>
        <w:t>,</w:t>
      </w:r>
      <w:r>
        <w:rPr>
          <w:rFonts w:eastAsia="Times New Roman" w:cs="Times New Roman"/>
          <w:szCs w:val="24"/>
        </w:rPr>
        <w:t xml:space="preserve"> που έλεγε ότι είναι </w:t>
      </w:r>
      <w:r>
        <w:rPr>
          <w:rFonts w:eastAsia="Times New Roman" w:cs="Times New Roman"/>
          <w:szCs w:val="24"/>
          <w:lang w:val="en-US"/>
        </w:rPr>
        <w:t>persona</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grata</w:t>
      </w:r>
      <w:r>
        <w:rPr>
          <w:rFonts w:eastAsia="Times New Roman" w:cs="Times New Roman"/>
          <w:szCs w:val="24"/>
        </w:rPr>
        <w:t xml:space="preserve"> ο </w:t>
      </w:r>
      <w:proofErr w:type="spellStart"/>
      <w:r>
        <w:rPr>
          <w:rFonts w:eastAsia="Times New Roman" w:cs="Times New Roman"/>
          <w:szCs w:val="24"/>
        </w:rPr>
        <w:t>Φούχτελ</w:t>
      </w:r>
      <w:proofErr w:type="spellEnd"/>
      <w:r>
        <w:rPr>
          <w:rFonts w:eastAsia="Times New Roman" w:cs="Times New Roman"/>
          <w:szCs w:val="24"/>
        </w:rPr>
        <w:t xml:space="preserve"> και ότι είναι Επίτρο</w:t>
      </w:r>
      <w:r>
        <w:rPr>
          <w:rFonts w:eastAsia="Times New Roman" w:cs="Times New Roman"/>
          <w:szCs w:val="24"/>
        </w:rPr>
        <w:t xml:space="preserve">πος των δυνάμεων κατοχής. Ήθελα να ήξερα –περιμένω τον κ. Καμμένο να μου πει- τι έγινε. Τον συνάντησε τον κ. </w:t>
      </w:r>
      <w:proofErr w:type="spellStart"/>
      <w:r>
        <w:rPr>
          <w:rFonts w:eastAsia="Times New Roman" w:cs="Times New Roman"/>
          <w:szCs w:val="24"/>
        </w:rPr>
        <w:t>Φούχτελ</w:t>
      </w:r>
      <w:proofErr w:type="spellEnd"/>
      <w:r>
        <w:rPr>
          <w:rFonts w:eastAsia="Times New Roman" w:cs="Times New Roman"/>
          <w:szCs w:val="24"/>
        </w:rPr>
        <w:t xml:space="preserve">; </w:t>
      </w:r>
    </w:p>
    <w:p w14:paraId="14EDFEC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Κοιτάξτε να δείτε: Πέρσι θριαμβολογούσατε ότι πετύχατε 0,5% πλεόνασμα για το 2016, φέτος θριαμβολογείτε γιατί βγάλατε 3,9%. Και γιατί έχε</w:t>
      </w:r>
      <w:r>
        <w:rPr>
          <w:rFonts w:eastAsia="Times New Roman" w:cs="Times New Roman"/>
          <w:szCs w:val="24"/>
        </w:rPr>
        <w:t xml:space="preserve">τε δανειστεί από την αρχή του χρόνου 7 δισεκατομμύρια έντοκα γραμμάτια, πανάκριβο δανεισμό, αφού έχετε τόσα πολλά λεφτά; Και επειδή ο κ. </w:t>
      </w:r>
      <w:proofErr w:type="spellStart"/>
      <w:r>
        <w:rPr>
          <w:rFonts w:eastAsia="Times New Roman" w:cs="Times New Roman"/>
          <w:szCs w:val="24"/>
        </w:rPr>
        <w:t>Τσακαλώτος</w:t>
      </w:r>
      <w:proofErr w:type="spellEnd"/>
      <w:r>
        <w:rPr>
          <w:rFonts w:eastAsia="Times New Roman" w:cs="Times New Roman"/>
          <w:szCs w:val="24"/>
        </w:rPr>
        <w:t xml:space="preserve"> λέει συνέχεια ψέματα και μετά προκαλεί –προκάλεσε και τον κ. </w:t>
      </w:r>
      <w:proofErr w:type="spellStart"/>
      <w:r>
        <w:rPr>
          <w:rFonts w:eastAsia="Times New Roman" w:cs="Times New Roman"/>
          <w:szCs w:val="24"/>
        </w:rPr>
        <w:t>Σταϊκούρα</w:t>
      </w:r>
      <w:proofErr w:type="spellEnd"/>
      <w:r>
        <w:rPr>
          <w:rFonts w:eastAsia="Times New Roman" w:cs="Times New Roman"/>
          <w:szCs w:val="24"/>
        </w:rPr>
        <w:t>, τον εισηγητή μας, λέγοντας «φέρε μου</w:t>
      </w:r>
      <w:r>
        <w:rPr>
          <w:rFonts w:eastAsia="Times New Roman" w:cs="Times New Roman"/>
          <w:szCs w:val="24"/>
        </w:rPr>
        <w:t xml:space="preserve"> την τάδε δήλωση και φέρε μου την τάδε δήλωση»- θα δώσω συγκεντρωμένες, κύριε Πρόεδρε, όλες τις δηλώσεις του κ. </w:t>
      </w:r>
      <w:proofErr w:type="spellStart"/>
      <w:r>
        <w:rPr>
          <w:rFonts w:eastAsia="Times New Roman" w:cs="Times New Roman"/>
          <w:szCs w:val="24"/>
        </w:rPr>
        <w:t>Τσακαλώτου</w:t>
      </w:r>
      <w:proofErr w:type="spellEnd"/>
      <w:r>
        <w:rPr>
          <w:rFonts w:eastAsia="Times New Roman" w:cs="Times New Roman"/>
          <w:szCs w:val="24"/>
        </w:rPr>
        <w:t xml:space="preserve"> και όλα του τα ψέματα για τον ιστορικό του μέλλοντος. Έκανε χρήση της παιδικής φτώχειας για να πει ότι πρέπει να ψηφιστούν τα αντίμετ</w:t>
      </w:r>
      <w:r>
        <w:rPr>
          <w:rFonts w:eastAsia="Times New Roman" w:cs="Times New Roman"/>
          <w:szCs w:val="24"/>
        </w:rPr>
        <w:t xml:space="preserve">ρα. Κλαίγεται για την παιδική φτώχεια ο κ. </w:t>
      </w:r>
      <w:proofErr w:type="spellStart"/>
      <w:r>
        <w:rPr>
          <w:rFonts w:eastAsia="Times New Roman" w:cs="Times New Roman"/>
          <w:szCs w:val="24"/>
        </w:rPr>
        <w:t>Τσακαλώτος</w:t>
      </w:r>
      <w:proofErr w:type="spellEnd"/>
      <w:r>
        <w:rPr>
          <w:rFonts w:eastAsia="Times New Roman" w:cs="Times New Roman"/>
          <w:szCs w:val="24"/>
        </w:rPr>
        <w:t xml:space="preserve">. Γιατί; Τώρα πεινάνε τα παιδιά, σε δύο χρόνια θα τα ταΐσει; Άσε που είπε και ψεύτικα στοιχεία για την παιδική φτώχεια. </w:t>
      </w:r>
    </w:p>
    <w:p w14:paraId="14EDFEC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Κοιτάξτε, λοιπόν: </w:t>
      </w:r>
      <w:r>
        <w:rPr>
          <w:rFonts w:eastAsia="Times New Roman" w:cs="Times New Roman"/>
          <w:szCs w:val="24"/>
          <w:lang w:val="en-US"/>
        </w:rPr>
        <w:t>O</w:t>
      </w:r>
      <w:r>
        <w:rPr>
          <w:rFonts w:eastAsia="Times New Roman" w:cs="Times New Roman"/>
          <w:szCs w:val="24"/>
        </w:rPr>
        <w:t xml:space="preserve"> κ. Τσίπρας μάς είπε πρώτα ότι δεν θα ψηφίσει μέτρα χωρίς χρέος</w:t>
      </w:r>
      <w:r>
        <w:rPr>
          <w:rFonts w:eastAsia="Times New Roman" w:cs="Times New Roman"/>
          <w:szCs w:val="24"/>
        </w:rPr>
        <w:t xml:space="preserve">, μετά είπε πως ψηφίζει μέτρα για να πάρει το χρέος, τώρα λέει πως αν δεν πάρει το χρέος θα </w:t>
      </w:r>
      <w:proofErr w:type="spellStart"/>
      <w:r>
        <w:rPr>
          <w:rFonts w:eastAsia="Times New Roman" w:cs="Times New Roman"/>
          <w:szCs w:val="24"/>
        </w:rPr>
        <w:t>ξεψηφίσει</w:t>
      </w:r>
      <w:proofErr w:type="spellEnd"/>
      <w:r>
        <w:rPr>
          <w:rFonts w:eastAsia="Times New Roman" w:cs="Times New Roman"/>
          <w:szCs w:val="24"/>
        </w:rPr>
        <w:t>, μετά λέει αυτάρεσκα ότι θα φορέσει γραβάτα γιατί δήθεν θα πάρει κάτι για πρώτη φορά για το χρέος. Σιγά, όλα για πρώτη φορά τα κάνετε! Γραβάτα μπορεί να φ</w:t>
      </w:r>
      <w:r>
        <w:rPr>
          <w:rFonts w:eastAsia="Times New Roman" w:cs="Times New Roman"/>
          <w:szCs w:val="24"/>
        </w:rPr>
        <w:t xml:space="preserve">ορέσει για πρώτη φορά, τη φόρεσε και ο κ. Παππάς άλλωστε </w:t>
      </w:r>
      <w:r>
        <w:rPr>
          <w:rFonts w:eastAsia="Times New Roman" w:cs="Times New Roman"/>
          <w:szCs w:val="24"/>
        </w:rPr>
        <w:lastRenderedPageBreak/>
        <w:t xml:space="preserve">στην Αμερική, αλλά εσείς μέσα στο μεσοπρόθεσμο παραδέχεστε ότι η υπόθεση του χρέους έχει αρχίσει να πηγαίνει καλά μετά το 2012. Το γράφετε μόνοι σας και θα το καταθέσω στα Πρακτικά. </w:t>
      </w:r>
    </w:p>
    <w:p w14:paraId="14EDFEC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Βεβαίως, δεν είν</w:t>
      </w:r>
      <w:r>
        <w:rPr>
          <w:rFonts w:eastAsia="Times New Roman" w:cs="Times New Roman"/>
          <w:szCs w:val="24"/>
        </w:rPr>
        <w:t>αι η πρώτη φορά που ασχολείται κάποια κυβέρνηση με το χρέος. Ίσως να είναι η πρώτη φορά που μια Κυβέρνηση σαν τη δική σας κόβει τόσα πολλά επιδόματα. Απορώ πώς δεν έχετε σηκώσει ακόμη το δάκτυλο να μας κατηγορήσετε ότι εμείς, η κακιά δεξιά, αφήσαμε τόσα πο</w:t>
      </w:r>
      <w:r>
        <w:rPr>
          <w:rFonts w:eastAsia="Times New Roman" w:cs="Times New Roman"/>
          <w:szCs w:val="24"/>
        </w:rPr>
        <w:t>λλά επιδόματα και σας εκθέτουμε που αναγκάζεστε εσείς να τα κόβετε τα επιδόματα, ακόμα και το επίδομα θέρμανσης, το οποίο εμείς διατηρούσαμε σε αξιοπρεπή επίπεδα.</w:t>
      </w:r>
    </w:p>
    <w:p w14:paraId="14EDFE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Κοιτάξτε, ο κ. Τσίπρας είναι ικανός τη μια μέρα να λέει ότι θα μείνουν η ενέργεια και το νερό</w:t>
      </w:r>
      <w:r>
        <w:rPr>
          <w:rFonts w:eastAsia="Times New Roman" w:cs="Times New Roman"/>
          <w:szCs w:val="24"/>
        </w:rPr>
        <w:t xml:space="preserve"> υπό δημόσιο έλεγχο και την άλλη να τα πουλάει, διότι έχει βγει η προκήρυξη από το ΤΑΙΠΕΔ και για τα δυο και ο κ. Καμμένος είναι ικανός να λέει στην </w:t>
      </w:r>
      <w:proofErr w:type="spellStart"/>
      <w:r>
        <w:rPr>
          <w:rFonts w:eastAsia="Times New Roman" w:cs="Times New Roman"/>
          <w:szCs w:val="24"/>
        </w:rPr>
        <w:t>Πρίστινα</w:t>
      </w:r>
      <w:proofErr w:type="spellEnd"/>
      <w:r>
        <w:rPr>
          <w:rFonts w:eastAsia="Times New Roman" w:cs="Times New Roman"/>
          <w:szCs w:val="24"/>
        </w:rPr>
        <w:t xml:space="preserve"> ότι έχει βρει τον κωδικό, τον 6900, για τους στρατιωτικούς, αλλά αυτά θα τα δώσει μετά το τέλος τω</w:t>
      </w:r>
      <w:r>
        <w:rPr>
          <w:rFonts w:eastAsia="Times New Roman" w:cs="Times New Roman"/>
          <w:szCs w:val="24"/>
        </w:rPr>
        <w:t xml:space="preserve">ν μνημονίων και μετά να λέει ότι δεν φταίει αυτό, φταίει ότι δεν βρήκαν τα λεφτά οι λιμενικοί και οι αστυνομικοί και τώρα λέτε άλλα, για να τους κοροϊδέψετε πάλι. Ο κ. Τσίπρας τον Δεκέμβριο του 2016 από την Κρήτη έλεγε ότι θα βαράει τα νταούλια, αλλά τώρα </w:t>
      </w:r>
      <w:r>
        <w:rPr>
          <w:rFonts w:eastAsia="Times New Roman" w:cs="Times New Roman"/>
          <w:szCs w:val="24"/>
        </w:rPr>
        <w:t>φόρεσε ένα σαρίκι. Έπεται η γραβάτα, οπότε πρώτα είναι το σαρίκι της Κρήτης και μετά είναι η γραβάτα. Έχει ενδυματολογικό θέμα ο κ. Τσίπρας, όπως ο κ. Καμμένος φορά τις στολές παραλλαγής. Αναλόγως είναι οι με</w:t>
      </w:r>
      <w:r>
        <w:rPr>
          <w:rFonts w:eastAsia="Times New Roman" w:cs="Times New Roman"/>
          <w:szCs w:val="24"/>
        </w:rPr>
        <w:lastRenderedPageBreak/>
        <w:t>ταμφιέσεις. Ο κ. Τσίπρας έλεγε τον Δεκέμβριο: «Δ</w:t>
      </w:r>
      <w:r>
        <w:rPr>
          <w:rFonts w:eastAsia="Times New Roman" w:cs="Times New Roman"/>
          <w:szCs w:val="24"/>
        </w:rPr>
        <w:t xml:space="preserve">εν θα τους κάνουμε τη χάρη να υποχωρήσουμε». Το έλεγε τον Δεκέμβριο: «Τέλος και ορίζοντας αυτής της συμφωνίας είναι το αργότερο τα μέσα του 2018». </w:t>
      </w:r>
    </w:p>
    <w:p w14:paraId="14EDFEC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να πω κάτι για το θέμα του κοινωνικού κράτους, γιατί βλέπω ότι εδώ είναι και οι δυο αρμόδιες κυρίες. Βε</w:t>
      </w:r>
      <w:r>
        <w:rPr>
          <w:rFonts w:eastAsia="Times New Roman" w:cs="Times New Roman"/>
          <w:szCs w:val="24"/>
        </w:rPr>
        <w:t xml:space="preserve">βαίως, είναι και το οικονομικό επιτελείο, είναι και ο κ. </w:t>
      </w:r>
      <w:proofErr w:type="spellStart"/>
      <w:r>
        <w:rPr>
          <w:rFonts w:eastAsia="Times New Roman" w:cs="Times New Roman"/>
          <w:szCs w:val="24"/>
        </w:rPr>
        <w:t>Χουλιαράκης</w:t>
      </w:r>
      <w:proofErr w:type="spellEnd"/>
      <w:r>
        <w:rPr>
          <w:rFonts w:eastAsia="Times New Roman" w:cs="Times New Roman"/>
          <w:szCs w:val="24"/>
        </w:rPr>
        <w:t>. Το κοινωνικό κράτος είναι διαρκής υποχρέωση της πολιτείας. Δεν μπορεί να πάει ως αντίδωρο. Το άρθρο 20 του Συντάγματος λέει συγκεκριμένα ότι είναι υποχρεωμένο το κράτος να παρέχει όλες τ</w:t>
      </w:r>
      <w:r>
        <w:rPr>
          <w:rFonts w:eastAsia="Times New Roman" w:cs="Times New Roman"/>
          <w:szCs w:val="24"/>
        </w:rPr>
        <w:t>ις κοινωνικές παροχές για αυτούς που δεν έχουν. Έρχεστε εσείς οι ευαίσθητοι και καταργείτε όλο το κοινωνικό κράτος και το θέτετε υπό την έγκριση των δανειστών αυτή τη στιγμή και λέτε ότι εάν πετύχετε στόχους, θα δίνετε το κοινωνικό κράτος, που έχετε την υπ</w:t>
      </w:r>
      <w:r>
        <w:rPr>
          <w:rFonts w:eastAsia="Times New Roman" w:cs="Times New Roman"/>
          <w:szCs w:val="24"/>
        </w:rPr>
        <w:t xml:space="preserve">οχρέωση να το κάνετε και πολύ περισσότερο, εάν δεν πετύχετε τους στόχους, είστε υποχρεωμένοι να το κάνετε. </w:t>
      </w:r>
    </w:p>
    <w:p w14:paraId="14EDFECD" w14:textId="77777777" w:rsidR="002F0583" w:rsidRDefault="00B91F1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4EDFE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Επειδή δεν έχω χρόνο, κύριε Πρόεδρε, και επειδή όλο αυτό το κοι</w:t>
      </w:r>
      <w:r>
        <w:rPr>
          <w:rFonts w:eastAsia="Times New Roman" w:cs="Times New Roman"/>
          <w:szCs w:val="24"/>
        </w:rPr>
        <w:t xml:space="preserve">νωνικό κράτος που ήταν αδιαπραγμάτευτο και έλεγε ο κ. Καμμένος ότι δεν μπαίνει στον πάγκο του </w:t>
      </w:r>
      <w:proofErr w:type="spellStart"/>
      <w:r>
        <w:rPr>
          <w:rFonts w:eastAsia="Times New Roman" w:cs="Times New Roman"/>
          <w:szCs w:val="24"/>
        </w:rPr>
        <w:t>Κοστέλο</w:t>
      </w:r>
      <w:proofErr w:type="spellEnd"/>
      <w:r>
        <w:rPr>
          <w:rFonts w:eastAsia="Times New Roman" w:cs="Times New Roman"/>
          <w:szCs w:val="24"/>
        </w:rPr>
        <w:t xml:space="preserve"> η ανθρωπιστική κρίση, σας δίνω για τα Πρακτικά –αναφέρθηκαν και οι συνάδελφοί μου- όλα όσα λέγατε από το παράλληλο πρόγραμμα, το πρόγραμμα της Θεσσαλονίκη</w:t>
      </w:r>
      <w:r>
        <w:rPr>
          <w:rFonts w:eastAsia="Times New Roman" w:cs="Times New Roman"/>
          <w:szCs w:val="24"/>
        </w:rPr>
        <w:t xml:space="preserve">ς για την ανθρωπιστική κρίση. Όλα αυτά που θα ήταν αδιαπραγμάτευτα </w:t>
      </w:r>
      <w:r>
        <w:rPr>
          <w:rFonts w:eastAsia="Times New Roman" w:cs="Times New Roman"/>
          <w:szCs w:val="24"/>
        </w:rPr>
        <w:lastRenderedPageBreak/>
        <w:t xml:space="preserve">και δεν θα τα κάνατε ποτέ, τώρα τα βάζετε υπό την αίρεση και την έγκριση των δανειστών. </w:t>
      </w:r>
    </w:p>
    <w:p w14:paraId="14EDFEC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Αυτοί είστε και όπως είπε ο κ. </w:t>
      </w:r>
      <w:proofErr w:type="spellStart"/>
      <w:r>
        <w:rPr>
          <w:rFonts w:eastAsia="Times New Roman" w:cs="Times New Roman"/>
          <w:szCs w:val="24"/>
        </w:rPr>
        <w:t>Τσακαλώτος</w:t>
      </w:r>
      <w:proofErr w:type="spellEnd"/>
      <w:r>
        <w:rPr>
          <w:rFonts w:eastAsia="Times New Roman" w:cs="Times New Roman"/>
          <w:szCs w:val="24"/>
        </w:rPr>
        <w:t>, ο λόγος σας είναι συμβόλαιο. Γι’ αυτό δίνω και τις δηλώσε</w:t>
      </w:r>
      <w:r>
        <w:rPr>
          <w:rFonts w:eastAsia="Times New Roman" w:cs="Times New Roman"/>
          <w:szCs w:val="24"/>
        </w:rPr>
        <w:t xml:space="preserve">ις σας για την </w:t>
      </w:r>
      <w:proofErr w:type="spellStart"/>
      <w:r>
        <w:rPr>
          <w:rFonts w:eastAsia="Times New Roman" w:cs="Times New Roman"/>
          <w:szCs w:val="24"/>
        </w:rPr>
        <w:t>προνομοθέτηση</w:t>
      </w:r>
      <w:proofErr w:type="spellEnd"/>
      <w:r>
        <w:rPr>
          <w:rFonts w:eastAsia="Times New Roman" w:cs="Times New Roman"/>
          <w:szCs w:val="24"/>
        </w:rPr>
        <w:t xml:space="preserve"> για τα Πρακτικά και για τον ιστορικό του μέλλοντος.</w:t>
      </w:r>
    </w:p>
    <w:p w14:paraId="14EDFED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4EDFED1"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DFED2" w14:textId="77777777" w:rsidR="002F0583" w:rsidRDefault="00B91F1A">
      <w:pPr>
        <w:spacing w:line="600" w:lineRule="auto"/>
        <w:ind w:firstLine="720"/>
        <w:jc w:val="both"/>
        <w:rPr>
          <w:rFonts w:eastAsia="Times New Roman" w:cs="Times New Roman"/>
        </w:rPr>
      </w:pPr>
      <w:r>
        <w:rPr>
          <w:rFonts w:eastAsia="Times New Roman" w:cs="Times New Roman"/>
          <w:szCs w:val="24"/>
        </w:rPr>
        <w:t xml:space="preserve"> </w:t>
      </w:r>
      <w:r>
        <w:rPr>
          <w:rFonts w:eastAsia="Times New Roman" w:cs="Times New Roman"/>
        </w:rPr>
        <w:t xml:space="preserve">(Στο σημείο αυτό η Βουλευτής κ. Σοφία </w:t>
      </w:r>
      <w:proofErr w:type="spellStart"/>
      <w:r>
        <w:rPr>
          <w:rFonts w:eastAsia="Times New Roman" w:cs="Times New Roman"/>
        </w:rPr>
        <w:t>Βούλτεψη</w:t>
      </w:r>
      <w:proofErr w:type="spellEnd"/>
      <w:r>
        <w:rPr>
          <w:rFonts w:eastAsia="Times New Roman" w:cs="Times New Roman"/>
        </w:rPr>
        <w:t xml:space="preserve"> καταθέτει για τα Πρακτικά τα προαναφερθέντα </w:t>
      </w:r>
      <w:r>
        <w:rPr>
          <w:rFonts w:eastAsia="Times New Roman" w:cs="Times New Roman"/>
        </w:rPr>
        <w:t>έγγραφα, τα οποία βρίσκονται στο αρχείο του Τμήματος Γραμματείας της Διεύθυνσης Στενογραφίας και  Πρακτικών της Βουλής)</w:t>
      </w:r>
    </w:p>
    <w:p w14:paraId="14EDFED3" w14:textId="77777777" w:rsidR="002F0583" w:rsidRDefault="00B91F1A">
      <w:pPr>
        <w:spacing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rPr>
        <w:t xml:space="preserve"> Ευχαριστώ κ. </w:t>
      </w:r>
      <w:proofErr w:type="spellStart"/>
      <w:r>
        <w:rPr>
          <w:rFonts w:eastAsia="Times New Roman" w:cs="Times New Roman"/>
        </w:rPr>
        <w:t>Βούλτεψη</w:t>
      </w:r>
      <w:proofErr w:type="spellEnd"/>
      <w:r>
        <w:rPr>
          <w:rFonts w:eastAsia="Times New Roman" w:cs="Times New Roman"/>
        </w:rPr>
        <w:t xml:space="preserve">, γιατί υπήρξατε ακριβής στον χρόνο. </w:t>
      </w:r>
    </w:p>
    <w:p w14:paraId="14EDFED4" w14:textId="77777777" w:rsidR="002F0583" w:rsidRDefault="00B91F1A">
      <w:pPr>
        <w:spacing w:line="600" w:lineRule="auto"/>
        <w:ind w:firstLine="720"/>
        <w:jc w:val="both"/>
        <w:rPr>
          <w:rFonts w:eastAsia="Times New Roman" w:cs="Times New Roman"/>
        </w:rPr>
      </w:pPr>
      <w:r>
        <w:rPr>
          <w:rFonts w:eastAsia="Times New Roman" w:cs="Times New Roman"/>
        </w:rPr>
        <w:t xml:space="preserve">Μέχρι να έρθει ο κ. Φωκάς στο Βήμα, να σας πω ότι είναι μετά ο κ. </w:t>
      </w:r>
      <w:proofErr w:type="spellStart"/>
      <w:r>
        <w:rPr>
          <w:rFonts w:eastAsia="Times New Roman" w:cs="Times New Roman"/>
        </w:rPr>
        <w:t>Μπαλωμενάκης</w:t>
      </w:r>
      <w:proofErr w:type="spellEnd"/>
      <w:r>
        <w:rPr>
          <w:rFonts w:eastAsia="Times New Roman" w:cs="Times New Roman"/>
        </w:rPr>
        <w:t xml:space="preserve">, ο κ. </w:t>
      </w:r>
      <w:proofErr w:type="spellStart"/>
      <w:r>
        <w:rPr>
          <w:rFonts w:eastAsia="Times New Roman" w:cs="Times New Roman"/>
        </w:rPr>
        <w:t>Γκιόλας</w:t>
      </w:r>
      <w:proofErr w:type="spellEnd"/>
      <w:r>
        <w:rPr>
          <w:rFonts w:eastAsia="Times New Roman" w:cs="Times New Roman"/>
        </w:rPr>
        <w:t xml:space="preserve">, ο κ. Κατσαφάδος, ο κ. Μιχελής, ο κ. Κρεμαστινός και ο κ. </w:t>
      </w:r>
      <w:proofErr w:type="spellStart"/>
      <w:r>
        <w:rPr>
          <w:rFonts w:eastAsia="Times New Roman" w:cs="Times New Roman"/>
        </w:rPr>
        <w:t>Μπουκώρος</w:t>
      </w:r>
      <w:proofErr w:type="spellEnd"/>
      <w:r>
        <w:rPr>
          <w:rFonts w:eastAsia="Times New Roman" w:cs="Times New Roman"/>
        </w:rPr>
        <w:t xml:space="preserve">. </w:t>
      </w:r>
    </w:p>
    <w:p w14:paraId="14EDFED5" w14:textId="77777777" w:rsidR="002F0583" w:rsidRDefault="00B91F1A">
      <w:pPr>
        <w:spacing w:line="600" w:lineRule="auto"/>
        <w:ind w:firstLine="720"/>
        <w:jc w:val="both"/>
        <w:rPr>
          <w:rFonts w:eastAsia="Times New Roman" w:cs="Times New Roman"/>
        </w:rPr>
      </w:pPr>
      <w:r>
        <w:rPr>
          <w:rFonts w:eastAsia="Times New Roman" w:cs="Times New Roman"/>
        </w:rPr>
        <w:t>Κύριε Φωκά, έχετε τον λόγο.</w:t>
      </w:r>
    </w:p>
    <w:p w14:paraId="14EDFED6" w14:textId="77777777" w:rsidR="002F0583" w:rsidRDefault="00B91F1A">
      <w:pPr>
        <w:spacing w:line="600" w:lineRule="auto"/>
        <w:ind w:firstLine="720"/>
        <w:jc w:val="both"/>
        <w:rPr>
          <w:rFonts w:eastAsia="Times New Roman" w:cs="Times New Roman"/>
        </w:rPr>
      </w:pPr>
      <w:r>
        <w:rPr>
          <w:rFonts w:eastAsia="Times New Roman" w:cs="Times New Roman"/>
          <w:b/>
        </w:rPr>
        <w:t>ΑΡΙΣΤΕΙΔΗΣ ΦΩΚΑΣ:</w:t>
      </w:r>
      <w:r>
        <w:rPr>
          <w:rFonts w:eastAsia="Times New Roman" w:cs="Times New Roman"/>
        </w:rPr>
        <w:t xml:space="preserve"> Κυρίες και κύριοι συνάδελφοι, ήρθε η ώρα του λο</w:t>
      </w:r>
      <w:r>
        <w:rPr>
          <w:rFonts w:eastAsia="Times New Roman" w:cs="Times New Roman"/>
        </w:rPr>
        <w:t xml:space="preserve">γαριασμού και ο λογαριασμός είναι εξοντωτικός. Καλούμαστε για μια ακόμα φορά να </w:t>
      </w:r>
      <w:r>
        <w:rPr>
          <w:rFonts w:eastAsia="Times New Roman" w:cs="Times New Roman"/>
        </w:rPr>
        <w:lastRenderedPageBreak/>
        <w:t>νομοθετήσουμε «με το πιστόλι στον κρόταφο», να αναλάβουμε δεσμεύσεις για λιτότητα διαρκείας και πλεονάσματα που θα φτάσουν το 5,6% το 2021, την ώρα που η ελληνική κοινωνία κατα</w:t>
      </w:r>
      <w:r>
        <w:rPr>
          <w:rFonts w:eastAsia="Times New Roman" w:cs="Times New Roman"/>
        </w:rPr>
        <w:t>ρρέει και η οικονομία μας παραμένει εγκλωβισμένη στην ύφεση, στη μιζέρια και στην υπανάπτυξη.</w:t>
      </w:r>
    </w:p>
    <w:p w14:paraId="14EDFED7" w14:textId="77777777" w:rsidR="002F0583" w:rsidRDefault="00B91F1A">
      <w:pPr>
        <w:spacing w:line="600" w:lineRule="auto"/>
        <w:ind w:firstLine="720"/>
        <w:jc w:val="both"/>
        <w:rPr>
          <w:rFonts w:eastAsia="Times New Roman" w:cs="Times New Roman"/>
        </w:rPr>
      </w:pPr>
      <w:r>
        <w:rPr>
          <w:rFonts w:eastAsia="Times New Roman" w:cs="Times New Roman"/>
        </w:rPr>
        <w:t xml:space="preserve">Απευθύνεστε στους πολίτες και ζητάτε νέο αίμα, νέα επώδυνα, αβάσταχτα μέτρα, ήδη από το 2018. </w:t>
      </w:r>
    </w:p>
    <w:p w14:paraId="14EDFED8" w14:textId="77777777" w:rsidR="002F0583" w:rsidRDefault="00B91F1A">
      <w:pPr>
        <w:spacing w:line="600" w:lineRule="auto"/>
        <w:ind w:firstLine="720"/>
        <w:jc w:val="both"/>
        <w:rPr>
          <w:rFonts w:eastAsia="Times New Roman"/>
          <w:szCs w:val="24"/>
        </w:rPr>
      </w:pPr>
      <w:r>
        <w:rPr>
          <w:rFonts w:eastAsia="Times New Roman"/>
          <w:szCs w:val="24"/>
        </w:rPr>
        <w:t>Συνολικά θα υπάρξουν πάνω από 5,6 δισεκατομμύρια ευρώ περικοπές, απ</w:t>
      </w:r>
      <w:r>
        <w:rPr>
          <w:rFonts w:eastAsia="Times New Roman"/>
          <w:szCs w:val="24"/>
        </w:rPr>
        <w:t>ό του χρόνου κιόλας, 2,5 δισεκατομμύρια από τη μείωση κύριων και επικουρικών συντάξεων, 2 δισεκατομμύρια από τη μείωση του αφορολογήτου, μείωση του επιδόματος πετρελαίου θέρμανσης, νέα αύξηση των ασφαλιστικών εισφορών σε ελεύθερους επαγγελματίες και αγρότε</w:t>
      </w:r>
      <w:r>
        <w:rPr>
          <w:rFonts w:eastAsia="Times New Roman"/>
          <w:szCs w:val="24"/>
        </w:rPr>
        <w:t xml:space="preserve">ς, κατάργηση της έκπτωσης του 1,5% που γίνεται στην παρακράτηση και άρα νέα μείωση των καθαρών αποδοχών όλων των μισθωτών και συνταξιούχων, «μαχαίρι» στα οικογενειακά επιδόματα. Ακόμα, θα υπάρξουν νέες μειώσεις των ειδικών μισθολογίων των Ένοπλων Δυνάμεων </w:t>
      </w:r>
      <w:r>
        <w:rPr>
          <w:rFonts w:eastAsia="Times New Roman"/>
          <w:szCs w:val="24"/>
        </w:rPr>
        <w:t xml:space="preserve">και των Σωμάτων Ασφαλείας. </w:t>
      </w:r>
    </w:p>
    <w:p w14:paraId="14EDFED9" w14:textId="77777777" w:rsidR="002F0583" w:rsidRDefault="00B91F1A">
      <w:pPr>
        <w:spacing w:line="600" w:lineRule="auto"/>
        <w:ind w:firstLine="720"/>
        <w:jc w:val="both"/>
        <w:rPr>
          <w:rFonts w:eastAsia="Times New Roman"/>
          <w:szCs w:val="24"/>
        </w:rPr>
      </w:pPr>
      <w:r>
        <w:rPr>
          <w:rFonts w:eastAsia="Times New Roman"/>
          <w:szCs w:val="24"/>
        </w:rPr>
        <w:t>Θέλω να σταθώ ένα λεπτό εδώ και να πω ότι η ανταμοιβή και το «ευχαριστώ» γι’ αυτό το τιτάνιο έργο</w:t>
      </w:r>
      <w:r>
        <w:rPr>
          <w:rFonts w:eastAsia="Times New Roman"/>
          <w:szCs w:val="24"/>
        </w:rPr>
        <w:t>,</w:t>
      </w:r>
      <w:r>
        <w:rPr>
          <w:rFonts w:eastAsia="Times New Roman"/>
          <w:szCs w:val="24"/>
        </w:rPr>
        <w:t xml:space="preserve"> που πρόσφεραν και προσφέρουν τα Σώματα Ασφαλείας και οι Ένοπλες Δυνάμεις, είναι η συνεχείς μειώσεις των μισθών και των συντάξεών </w:t>
      </w:r>
      <w:r>
        <w:rPr>
          <w:rFonts w:eastAsia="Times New Roman"/>
          <w:szCs w:val="24"/>
        </w:rPr>
        <w:t>τους</w:t>
      </w:r>
      <w:r>
        <w:rPr>
          <w:rFonts w:eastAsia="Times New Roman"/>
          <w:szCs w:val="24"/>
        </w:rPr>
        <w:t>,</w:t>
      </w:r>
      <w:r>
        <w:rPr>
          <w:rFonts w:eastAsia="Times New Roman"/>
          <w:szCs w:val="24"/>
        </w:rPr>
        <w:t xml:space="preserve"> που έχουν ξεπεράσει το 50% όλα αυτά εδώ τα χρόνια της κρίσης. Αυτό είναι, λοιπόν, το «ευχαριστώ» προς τα Σώματα Ασφαλείας και τις Ένοπλες Δυνάμεις.</w:t>
      </w:r>
    </w:p>
    <w:p w14:paraId="14EDFEDA" w14:textId="77777777" w:rsidR="002F0583" w:rsidRDefault="00B91F1A">
      <w:pPr>
        <w:spacing w:line="600" w:lineRule="auto"/>
        <w:ind w:firstLine="720"/>
        <w:jc w:val="both"/>
        <w:rPr>
          <w:rFonts w:eastAsia="Times New Roman"/>
          <w:szCs w:val="24"/>
        </w:rPr>
      </w:pPr>
      <w:r>
        <w:rPr>
          <w:rFonts w:eastAsia="Times New Roman"/>
          <w:szCs w:val="24"/>
        </w:rPr>
        <w:lastRenderedPageBreak/>
        <w:t>Σα να μην έφταναν όλα αυτά, προωθείτε και την κατάργηση της έκπτωσης φόρου για τις ιατρικές δαπάνες, δ</w:t>
      </w:r>
      <w:r>
        <w:rPr>
          <w:rFonts w:eastAsia="Times New Roman"/>
          <w:szCs w:val="24"/>
        </w:rPr>
        <w:t xml:space="preserve">ιευκολύνοντας έτσι τη φοροδιαφυγή. </w:t>
      </w:r>
    </w:p>
    <w:p w14:paraId="14EDFEDB" w14:textId="77777777" w:rsidR="002F0583" w:rsidRDefault="00B91F1A">
      <w:pPr>
        <w:spacing w:line="600" w:lineRule="auto"/>
        <w:ind w:firstLine="720"/>
        <w:jc w:val="both"/>
        <w:rPr>
          <w:rFonts w:eastAsia="Times New Roman"/>
          <w:szCs w:val="24"/>
        </w:rPr>
      </w:pPr>
      <w:r>
        <w:rPr>
          <w:rFonts w:eastAsia="Times New Roman"/>
          <w:szCs w:val="24"/>
        </w:rPr>
        <w:t xml:space="preserve">Ας περάσουμε στα </w:t>
      </w:r>
      <w:proofErr w:type="spellStart"/>
      <w:r>
        <w:rPr>
          <w:rFonts w:eastAsia="Times New Roman"/>
          <w:szCs w:val="24"/>
        </w:rPr>
        <w:t>πολύδιαφημισμένα</w:t>
      </w:r>
      <w:proofErr w:type="spellEnd"/>
      <w:r>
        <w:rPr>
          <w:rFonts w:eastAsia="Times New Roman"/>
          <w:szCs w:val="24"/>
        </w:rPr>
        <w:t xml:space="preserve"> αντίμετρα, το ύψος των οποίων προσδιορίζεται στα 7,5 δισεκατομμύρια ευρώ και για τα οποία έχει γίνει πολύ μεγάλη κουβέντα. Είναι μέτρα που θα μπορούσαν να έχουν θετικές επιπτώσεις για τη</w:t>
      </w:r>
      <w:r>
        <w:rPr>
          <w:rFonts w:eastAsia="Times New Roman"/>
          <w:szCs w:val="24"/>
        </w:rPr>
        <w:t xml:space="preserve">ν ελληνική οικονομία, όπως η μείωση του φόρου στις επιχειρήσεις από το 29% στο 26% το 2019, η μείωση του φόρου στον χαμηλότερο συντελεστή φυσικών προσώπων από το 22% στο 20%. Είναι, όμως, φόροι οι οποίοι μειώνονται μετά από δικές σας αυξήσεις. </w:t>
      </w:r>
    </w:p>
    <w:p w14:paraId="14EDFEDC" w14:textId="77777777" w:rsidR="002F0583" w:rsidRDefault="00B91F1A">
      <w:pPr>
        <w:spacing w:line="600" w:lineRule="auto"/>
        <w:ind w:firstLine="720"/>
        <w:jc w:val="both"/>
        <w:rPr>
          <w:rFonts w:eastAsia="Times New Roman"/>
          <w:szCs w:val="24"/>
        </w:rPr>
      </w:pPr>
      <w:r>
        <w:rPr>
          <w:rFonts w:eastAsia="Times New Roman"/>
          <w:szCs w:val="24"/>
        </w:rPr>
        <w:t>Στο άρθρο 1</w:t>
      </w:r>
      <w:r>
        <w:rPr>
          <w:rFonts w:eastAsia="Times New Roman"/>
          <w:szCs w:val="24"/>
        </w:rPr>
        <w:t>5 του νομοσχεδίου, όμως, προβλέπεται ξεκάθαρα πως η λήψη ευεργετικών μέτρων συνδέεται τόσο με την επίτευξη πλεονάσματος άνω του 3,5% κάθε χρόνο, όσο και από την ομόφωνη γνώμη όλων των εκπροσώπων των δανειστών και ιδιαίτερα του ΔΝΤ. Με άλλα λόγια, τα αντίμε</w:t>
      </w:r>
      <w:r>
        <w:rPr>
          <w:rFonts w:eastAsia="Times New Roman"/>
          <w:szCs w:val="24"/>
        </w:rPr>
        <w:t xml:space="preserve">τρα θα εφαρμόζονται εάν και εφόσον πιάνουμε αυτούς τους μεγαλεπήβολους στόχους τους οποίους συμφωνήσαμε. Ειλικρινά, αδυνατώ να αντιληφθώ από πού αντλείτε αυτή την αισιοδοξία.    </w:t>
      </w:r>
    </w:p>
    <w:p w14:paraId="14EDFEDD" w14:textId="77777777" w:rsidR="002F0583" w:rsidRDefault="00B91F1A">
      <w:pPr>
        <w:spacing w:line="600" w:lineRule="auto"/>
        <w:ind w:firstLine="720"/>
        <w:jc w:val="both"/>
        <w:rPr>
          <w:rFonts w:eastAsia="Times New Roman"/>
          <w:szCs w:val="24"/>
        </w:rPr>
      </w:pPr>
      <w:r>
        <w:rPr>
          <w:rFonts w:eastAsia="Times New Roman"/>
          <w:szCs w:val="24"/>
        </w:rPr>
        <w:t>Μεταξύ μας, κυρίες και κύριοι, ένας λαός που οδηγείται σε ανεξέλεγκτη φτωχοπο</w:t>
      </w:r>
      <w:r>
        <w:rPr>
          <w:rFonts w:eastAsia="Times New Roman"/>
          <w:szCs w:val="24"/>
        </w:rPr>
        <w:t>ίηση, ένας λαός που έχει στραγγίσει στην κυριολεξία, πιστεύετε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πως μπορεί να ανταπεξέλθει στα εξωπραγματικά αυτά πλεονάσματα; Δεν ξέρετε πως η πραγματική αδυναμία πληρωμής των πολιτών θα φανεί πολύ γρήγορα; Ήδη από τον Ιούλιο έρχονται οι πρώτε</w:t>
      </w:r>
      <w:r>
        <w:rPr>
          <w:rFonts w:eastAsia="Times New Roman"/>
          <w:szCs w:val="24"/>
        </w:rPr>
        <w:t xml:space="preserve">ς δόσεις από την εφορία. </w:t>
      </w:r>
    </w:p>
    <w:p w14:paraId="14EDFEDE"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Σε μία χώρα, λοιπόν, όπου τα ποσοστά φτώχειας είναι έντεκα μονάδες πάνω από τον μέσο όρο της Ευρωπαϊκής Ένωσης, σε μία χώρα όπου τα έσοδα στηρίζονται αποκλειστικά και μόνο στην </w:t>
      </w:r>
      <w:proofErr w:type="spellStart"/>
      <w:r>
        <w:rPr>
          <w:rFonts w:eastAsia="Times New Roman"/>
          <w:szCs w:val="24"/>
        </w:rPr>
        <w:t>υπερφορολόγηση</w:t>
      </w:r>
      <w:proofErr w:type="spellEnd"/>
      <w:r>
        <w:rPr>
          <w:rFonts w:eastAsia="Times New Roman"/>
          <w:szCs w:val="24"/>
        </w:rPr>
        <w:t xml:space="preserve"> και στη στάση πληρωμών που έχει κηρύξε</w:t>
      </w:r>
      <w:r>
        <w:rPr>
          <w:rFonts w:eastAsia="Times New Roman"/>
          <w:szCs w:val="24"/>
        </w:rPr>
        <w:t>ι η Κυβέρνηση, σε μία υπερχρεωμένη οικονομία με ασθενή παραγωγική δομή και χαμηλή ανταγωνιστικότητα, εμείς θα πούμε ένα μεγάλο «όχι». Τα αντίμετρα εξαρτώνται από δημοσιονομικές επιδόσεις της χώρας, από προϋποθέσεις και στόχους που ουδέποτε θα επιτευχθούν κ</w:t>
      </w:r>
      <w:r>
        <w:rPr>
          <w:rFonts w:eastAsia="Times New Roman"/>
          <w:szCs w:val="24"/>
        </w:rPr>
        <w:t xml:space="preserve">αι συνεπώς ουδέποτε θα υλοποιηθούν. </w:t>
      </w:r>
    </w:p>
    <w:p w14:paraId="14EDFEDF" w14:textId="77777777" w:rsidR="002F0583" w:rsidRDefault="00B91F1A">
      <w:pPr>
        <w:spacing w:line="600" w:lineRule="auto"/>
        <w:ind w:firstLine="720"/>
        <w:jc w:val="both"/>
        <w:rPr>
          <w:rFonts w:eastAsia="Times New Roman"/>
          <w:szCs w:val="24"/>
        </w:rPr>
      </w:pPr>
      <w:r>
        <w:rPr>
          <w:rFonts w:eastAsia="Times New Roman"/>
          <w:szCs w:val="24"/>
        </w:rPr>
        <w:t>Άρα, και 17,5 δισεκατομμύρια και 27,5 δισεκατομμύρια αντίμετρα να υποσχεθείτε, αυτά έτσι κι αλλιώς δεν μπορείτε να τα δώσετε, είναι αέρας κοπανιστός. Αυτή είναι η μαύρη αλήθεια, κυρίες και κύριοι, και ο ελληνικός λαός δ</w:t>
      </w:r>
      <w:r>
        <w:rPr>
          <w:rFonts w:eastAsia="Times New Roman"/>
          <w:szCs w:val="24"/>
        </w:rPr>
        <w:t xml:space="preserve">ικαιούται να την ξέρει. </w:t>
      </w:r>
    </w:p>
    <w:p w14:paraId="14EDFEE0" w14:textId="77777777" w:rsidR="002F0583" w:rsidRDefault="00B91F1A">
      <w:pPr>
        <w:spacing w:line="600" w:lineRule="auto"/>
        <w:jc w:val="both"/>
        <w:rPr>
          <w:rFonts w:eastAsia="Times New Roman"/>
          <w:szCs w:val="24"/>
        </w:rPr>
      </w:pPr>
      <w:r>
        <w:rPr>
          <w:rFonts w:eastAsia="Times New Roman"/>
          <w:szCs w:val="24"/>
        </w:rPr>
        <w:t>Κλείνοντας, θα ήθελα να σας πω να έχετε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πως το νοσηρό αυτό κλίμα, η κρίση, η λιτότητα, η παρατεταμένη ύφεση, η διεύρυνση της φτώχειας, η απελπισία, ρίχνουν άφθονο νερό στον μύλο του </w:t>
      </w:r>
      <w:proofErr w:type="spellStart"/>
      <w:r>
        <w:rPr>
          <w:rFonts w:eastAsia="Times New Roman"/>
          <w:szCs w:val="24"/>
        </w:rPr>
        <w:t>ευρωσκεπτικισμού</w:t>
      </w:r>
      <w:proofErr w:type="spellEnd"/>
      <w:r>
        <w:rPr>
          <w:rFonts w:eastAsia="Times New Roman"/>
          <w:szCs w:val="24"/>
        </w:rPr>
        <w:t>. Πλέον η κοινωνία μας ξ</w:t>
      </w:r>
      <w:r>
        <w:rPr>
          <w:rFonts w:eastAsia="Times New Roman"/>
          <w:szCs w:val="24"/>
        </w:rPr>
        <w:t>επέρασε τα όριά της, η κοινωνική συνοχή απειλείται και ο απελπισμένος, αυτός που νοιώθει πως δεν έχει πλέον να χάσει και τίποτα, αναζητά λύσεις στα άκρα, στον λαϊκισμό, στη δημαγωγία, στον ρατσισμό, στον φασισμό. Εσείς τώρα, αλλά και οι προηγούμενοι από εσ</w:t>
      </w:r>
      <w:r>
        <w:rPr>
          <w:rFonts w:eastAsia="Times New Roman"/>
          <w:szCs w:val="24"/>
        </w:rPr>
        <w:t xml:space="preserve">άς, δυστυχώς, σπείρατε ανέμους. Εύχομαι και ελπίζω να μην θερίσουμε πολιτικές και κοινωνικές θύελλες. </w:t>
      </w:r>
    </w:p>
    <w:p w14:paraId="14EDFEE1" w14:textId="77777777" w:rsidR="002F0583" w:rsidRDefault="00B91F1A">
      <w:pPr>
        <w:spacing w:line="600" w:lineRule="auto"/>
        <w:ind w:firstLine="720"/>
        <w:jc w:val="both"/>
        <w:rPr>
          <w:rFonts w:eastAsia="Times New Roman"/>
          <w:szCs w:val="24"/>
        </w:rPr>
      </w:pPr>
      <w:r>
        <w:rPr>
          <w:rFonts w:eastAsia="Times New Roman"/>
          <w:szCs w:val="24"/>
        </w:rPr>
        <w:lastRenderedPageBreak/>
        <w:t>Δυστυχώς, κυρίες και κύριοι, δεν δίνουμε λύσεις. Και εδώ θα πω -όπως εύστοχα είχε τονίσει ο Λεχ Βαλέσα σε μία τελευταία του συνέντευξη- εκεί που δεν υπάρ</w:t>
      </w:r>
      <w:r>
        <w:rPr>
          <w:rFonts w:eastAsia="Times New Roman"/>
          <w:szCs w:val="24"/>
        </w:rPr>
        <w:t>χουν λύσεις, γεννιούνται δαίμονες.</w:t>
      </w:r>
    </w:p>
    <w:p w14:paraId="14EDFEE2"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DFEE3" w14:textId="77777777" w:rsidR="002F0583" w:rsidRDefault="00B91F1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Και εγώ, κύριε Φωκά, γιατί ήσασταν και συνεπής στο χρόνο.</w:t>
      </w:r>
    </w:p>
    <w:p w14:paraId="14EDFEE4" w14:textId="77777777" w:rsidR="002F0583" w:rsidRDefault="00B91F1A">
      <w:pPr>
        <w:spacing w:line="600" w:lineRule="auto"/>
        <w:ind w:firstLine="720"/>
        <w:jc w:val="both"/>
        <w:rPr>
          <w:rFonts w:eastAsia="Times New Roman"/>
          <w:szCs w:val="24"/>
        </w:rPr>
      </w:pPr>
      <w:r>
        <w:rPr>
          <w:rFonts w:eastAsia="Times New Roman"/>
          <w:szCs w:val="24"/>
        </w:rPr>
        <w:t xml:space="preserve">Τον λόγο έχει ο κ. Αντώνιος </w:t>
      </w:r>
      <w:proofErr w:type="spellStart"/>
      <w:r>
        <w:rPr>
          <w:rFonts w:eastAsia="Times New Roman"/>
          <w:szCs w:val="24"/>
        </w:rPr>
        <w:t>Μπαλωμενάκης</w:t>
      </w:r>
      <w:proofErr w:type="spellEnd"/>
      <w:r>
        <w:rPr>
          <w:rFonts w:eastAsia="Times New Roman"/>
          <w:szCs w:val="24"/>
        </w:rPr>
        <w:t xml:space="preserve"> από τον ΣΥΡΙΖΑ.</w:t>
      </w:r>
    </w:p>
    <w:p w14:paraId="14EDFEE5" w14:textId="77777777" w:rsidR="002F0583" w:rsidRDefault="00B91F1A">
      <w:pPr>
        <w:spacing w:line="600" w:lineRule="auto"/>
        <w:ind w:firstLine="720"/>
        <w:jc w:val="both"/>
        <w:rPr>
          <w:rFonts w:eastAsia="Times New Roman"/>
          <w:szCs w:val="24"/>
        </w:rPr>
      </w:pPr>
      <w:r>
        <w:rPr>
          <w:rFonts w:eastAsia="Times New Roman"/>
          <w:b/>
          <w:szCs w:val="24"/>
        </w:rPr>
        <w:t>ΑΝΤΩΝ</w:t>
      </w:r>
      <w:r>
        <w:rPr>
          <w:rFonts w:eastAsia="Times New Roman"/>
          <w:b/>
          <w:szCs w:val="24"/>
        </w:rPr>
        <w:t>Η</w:t>
      </w:r>
      <w:r>
        <w:rPr>
          <w:rFonts w:eastAsia="Times New Roman"/>
          <w:b/>
          <w:szCs w:val="24"/>
        </w:rPr>
        <w:t>Σ ΜΠΑΛΩΜΕΝΑΚΗΣ:</w:t>
      </w:r>
      <w:r>
        <w:rPr>
          <w:rFonts w:eastAsia="Times New Roman"/>
          <w:szCs w:val="24"/>
        </w:rPr>
        <w:t xml:space="preserve"> Ευχαριστώ πολύ, κύριε Πρόεδρε. Καλημέρα </w:t>
      </w:r>
      <w:r>
        <w:rPr>
          <w:rFonts w:eastAsia="Times New Roman"/>
          <w:szCs w:val="24"/>
        </w:rPr>
        <w:t>σας.</w:t>
      </w:r>
    </w:p>
    <w:p w14:paraId="14EDFEE6" w14:textId="77777777" w:rsidR="002F0583" w:rsidRDefault="00B91F1A">
      <w:pPr>
        <w:spacing w:line="600" w:lineRule="auto"/>
        <w:ind w:firstLine="720"/>
        <w:jc w:val="both"/>
        <w:rPr>
          <w:rFonts w:eastAsia="Times New Roman"/>
          <w:szCs w:val="24"/>
        </w:rPr>
      </w:pPr>
      <w:r>
        <w:rPr>
          <w:rFonts w:eastAsia="Times New Roman"/>
          <w:szCs w:val="24"/>
        </w:rPr>
        <w:t>Έχω παρατηρήσει, κυρίες και κύριοι συνάδελφοι, ότι έχει εξαντληθεί με μεγάλο ζήλο ο κατάλογος των λέξεων που χρησιμοποιεί η Αντιπολίτευση για να περιγράψει τα εξισορροπητικά μέτρα τα οποία για πρώτη φορά θεσπίζονται ως αντίβαρο σε όσα επαχθή προβλέπον</w:t>
      </w:r>
      <w:r>
        <w:rPr>
          <w:rFonts w:eastAsia="Times New Roman"/>
          <w:szCs w:val="24"/>
        </w:rPr>
        <w:t xml:space="preserve">ται. </w:t>
      </w:r>
    </w:p>
    <w:p w14:paraId="14EDFEE7" w14:textId="77777777" w:rsidR="002F0583" w:rsidRDefault="00B91F1A">
      <w:pPr>
        <w:spacing w:line="600" w:lineRule="auto"/>
        <w:ind w:firstLine="720"/>
        <w:jc w:val="both"/>
        <w:rPr>
          <w:rFonts w:eastAsia="Times New Roman"/>
          <w:szCs w:val="24"/>
        </w:rPr>
      </w:pPr>
      <w:r>
        <w:rPr>
          <w:rFonts w:eastAsia="Times New Roman"/>
          <w:szCs w:val="24"/>
        </w:rPr>
        <w:t xml:space="preserve">Οι χαρακτηρισμοί δίνουν και παίρνουν. Ο μόλις </w:t>
      </w:r>
      <w:proofErr w:type="spellStart"/>
      <w:r>
        <w:rPr>
          <w:rFonts w:eastAsia="Times New Roman"/>
          <w:szCs w:val="24"/>
        </w:rPr>
        <w:t>κατελθών</w:t>
      </w:r>
      <w:proofErr w:type="spellEnd"/>
      <w:r>
        <w:rPr>
          <w:rFonts w:eastAsia="Times New Roman"/>
          <w:szCs w:val="24"/>
        </w:rPr>
        <w:t xml:space="preserve"> από το Βήμα είχε σοβαρότητα φυσικά –δεν θέλω να πω ότι δεν είχε σοβαρότητα- και ούτε καν πλησίασε σε ζήλο τους προηγούμενους, γιατί όντως οι προηγούμενοι </w:t>
      </w:r>
      <w:proofErr w:type="spellStart"/>
      <w:r>
        <w:rPr>
          <w:rFonts w:eastAsia="Times New Roman"/>
          <w:szCs w:val="24"/>
        </w:rPr>
        <w:t>υπερέβαλαν</w:t>
      </w:r>
      <w:proofErr w:type="spellEnd"/>
      <w:r>
        <w:rPr>
          <w:rFonts w:eastAsia="Times New Roman"/>
          <w:szCs w:val="24"/>
        </w:rPr>
        <w:t xml:space="preserve"> σε χαρακτηρισμούς. Παρατηρώ, 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ότι έχει σχεδόν εξαντληθεί όλο το λεξιλόγιο.</w:t>
      </w:r>
    </w:p>
    <w:p w14:paraId="14EDFEE8" w14:textId="77777777" w:rsidR="002F0583" w:rsidRDefault="00B91F1A">
      <w:pPr>
        <w:spacing w:line="600" w:lineRule="auto"/>
        <w:ind w:firstLine="720"/>
        <w:jc w:val="both"/>
        <w:rPr>
          <w:rFonts w:eastAsia="Times New Roman"/>
          <w:szCs w:val="24"/>
        </w:rPr>
      </w:pPr>
      <w:r>
        <w:rPr>
          <w:rFonts w:eastAsia="Times New Roman"/>
          <w:szCs w:val="24"/>
        </w:rPr>
        <w:lastRenderedPageBreak/>
        <w:t>Έχω παρατηρήσει την τοποθέτηση ενός συναδέλφου εκ μεταγραφής μάλιστα, ο οποίος φαίνεται ότι δεν έχει αφομοιώσει καλά τη γραμμή του καινούριου του κόμματος. Μιλώντας χθες είπε ότι τα μέτρα είνα</w:t>
      </w:r>
      <w:r>
        <w:rPr>
          <w:rFonts w:eastAsia="Times New Roman"/>
          <w:szCs w:val="24"/>
        </w:rPr>
        <w:t xml:space="preserve">ι ανύπαρκτα, φανταστικά, «καθρεφτάκια», είναι εικονική πραγματικότητα. Στη συνέχεια τα χαρακτήρισε </w:t>
      </w:r>
      <w:proofErr w:type="spellStart"/>
      <w:r>
        <w:rPr>
          <w:rFonts w:eastAsia="Times New Roman"/>
          <w:szCs w:val="24"/>
        </w:rPr>
        <w:t>υφεσιακά</w:t>
      </w:r>
      <w:proofErr w:type="spellEnd"/>
      <w:r>
        <w:rPr>
          <w:rFonts w:eastAsia="Times New Roman"/>
          <w:szCs w:val="24"/>
        </w:rPr>
        <w:t>, προφανώς επειδή ο ίδιος δεν έχει πειστεί ότι δεν πρόκειται για φανταστικά μέτρα, αλλά για μέτρα που θα λάβουν σάρκα και οστά στον υπαρκτό κόσμο, σε</w:t>
      </w:r>
      <w:r>
        <w:rPr>
          <w:rFonts w:eastAsia="Times New Roman"/>
          <w:szCs w:val="24"/>
        </w:rPr>
        <w:t xml:space="preserve"> συγκεκριμένο χρόνο και σε συγκεκριμένο τόπο.</w:t>
      </w:r>
    </w:p>
    <w:p w14:paraId="14EDFEE9" w14:textId="77777777" w:rsidR="002F0583" w:rsidRDefault="00B91F1A">
      <w:pPr>
        <w:spacing w:line="600" w:lineRule="auto"/>
        <w:ind w:firstLine="720"/>
        <w:jc w:val="both"/>
        <w:rPr>
          <w:rFonts w:eastAsia="Times New Roman"/>
          <w:szCs w:val="24"/>
        </w:rPr>
      </w:pPr>
      <w:r>
        <w:rPr>
          <w:rFonts w:eastAsia="Times New Roman"/>
          <w:szCs w:val="24"/>
        </w:rPr>
        <w:t>Μια λέξη μόνο δεν ακούστηκε, επίσης, από την Αντιπολίτευση. Είναι η λέξη «εκλογές». Ως τώρα ήταν η μόνιμα ενοχλητική επωδός κάθε τοποθέτησης στελέχους της Αντιπολίτευσης σε κάθε μείζονα συνεδρίαση. Δεν ξέρω</w:t>
      </w:r>
      <w:r>
        <w:rPr>
          <w:rFonts w:eastAsia="Times New Roman"/>
          <w:szCs w:val="24"/>
        </w:rPr>
        <w:t>,</w:t>
      </w:r>
      <w:r>
        <w:rPr>
          <w:rFonts w:eastAsia="Times New Roman"/>
          <w:szCs w:val="24"/>
        </w:rPr>
        <w:t xml:space="preserve"> πρ</w:t>
      </w:r>
      <w:r>
        <w:rPr>
          <w:rFonts w:eastAsia="Times New Roman"/>
          <w:szCs w:val="24"/>
        </w:rPr>
        <w:t>αγματικά</w:t>
      </w:r>
      <w:r>
        <w:rPr>
          <w:rFonts w:eastAsia="Times New Roman"/>
          <w:szCs w:val="24"/>
        </w:rPr>
        <w:t>,</w:t>
      </w:r>
      <w:r>
        <w:rPr>
          <w:rFonts w:eastAsia="Times New Roman"/>
          <w:szCs w:val="24"/>
        </w:rPr>
        <w:t xml:space="preserve"> αν την πει αργότερα ο κ. Μητσοτάκης, αλλά μέχρι τώρα δεν την πρόφερε κανένας. Και πρόσεξα ότι ο εισηγητής της Νέας Δημοκρατίας, κατεβαίνοντας από το Βήμα είπε, «είναι ώρα ο κυρίαρχος λαός να αναλάβει τις ευθύνες του». Είναι μία φράση που μπορεί ν</w:t>
      </w:r>
      <w:r>
        <w:rPr>
          <w:rFonts w:eastAsia="Times New Roman"/>
          <w:szCs w:val="24"/>
        </w:rPr>
        <w:t xml:space="preserve">α ερμηνευτεί και ως ψόγος, ως κατηγορία, δηλαδή, της Νέας Δημοκρατίας προς τον ελληνικό λαό για την απάθεια, ή μάλλον για την άρνηση της κοινωνίας να αντιληφθεί τις εμμονές της για τις εκλογές. </w:t>
      </w:r>
    </w:p>
    <w:p w14:paraId="14EDFEEA" w14:textId="77777777" w:rsidR="002F0583" w:rsidRDefault="00B91F1A">
      <w:pPr>
        <w:spacing w:line="600" w:lineRule="auto"/>
        <w:ind w:firstLine="720"/>
        <w:jc w:val="both"/>
        <w:rPr>
          <w:rFonts w:eastAsia="Times New Roman"/>
          <w:szCs w:val="24"/>
        </w:rPr>
      </w:pPr>
      <w:r>
        <w:rPr>
          <w:rFonts w:eastAsia="Times New Roman"/>
          <w:szCs w:val="24"/>
        </w:rPr>
        <w:t>Τα αδιέξοδα της Νέας Δημοκρατίας δεν είναι τακτικού, αλλά στρ</w:t>
      </w:r>
      <w:r>
        <w:rPr>
          <w:rFonts w:eastAsia="Times New Roman"/>
          <w:szCs w:val="24"/>
        </w:rPr>
        <w:t xml:space="preserve">ατηγικού χαρακτήρα. Αυτό αποδεικνύει η άρνησή της να ψηφίσει τα προτεινόμενα ανακουφιστικά μέτρα και το υποτιθέμενο στρατήγημά της να προτείνει έτσι στο τυχαίο, βιαστικά, ανερμάτιστα δικά της μέτρα, ελπίζοντας να κερδίσει κάποιες εντυπώσεις. </w:t>
      </w:r>
    </w:p>
    <w:p w14:paraId="14EDFEEB" w14:textId="77777777" w:rsidR="002F0583" w:rsidRDefault="00B91F1A">
      <w:pPr>
        <w:spacing w:line="600" w:lineRule="auto"/>
        <w:ind w:firstLine="720"/>
        <w:jc w:val="both"/>
        <w:rPr>
          <w:rFonts w:eastAsia="Times New Roman"/>
          <w:szCs w:val="24"/>
        </w:rPr>
      </w:pPr>
      <w:r>
        <w:rPr>
          <w:rFonts w:eastAsia="Times New Roman"/>
          <w:szCs w:val="24"/>
        </w:rPr>
        <w:lastRenderedPageBreak/>
        <w:t>Η κοινωνία, ό</w:t>
      </w:r>
      <w:r>
        <w:rPr>
          <w:rFonts w:eastAsia="Times New Roman"/>
          <w:szCs w:val="24"/>
        </w:rPr>
        <w:t>μως, ειδικά σήμερα με τη μεγάλη εξάπλωση των μέσων επικοινωνίας, μαθαίνει γρήγορα και όσο γρήγορα μαθαίνει, οι απαιτήσεις της ανεβαίνουν. Όποιος πολιτικός σχηματισμός το αντιληφθεί, διασώζεται. Όποιος εξακολουθεί να αντιλαμβάνεται τους πολίτες ως πεδίο άσκ</w:t>
      </w:r>
      <w:r>
        <w:rPr>
          <w:rFonts w:eastAsia="Times New Roman"/>
          <w:szCs w:val="24"/>
        </w:rPr>
        <w:t xml:space="preserve">ησης τακτικών κινήσεων, αναλαμβάνει υψηλό ρίσκο να απομονωθεί. </w:t>
      </w:r>
    </w:p>
    <w:p w14:paraId="14EDFEEC" w14:textId="77777777" w:rsidR="002F0583" w:rsidRDefault="00B91F1A">
      <w:pPr>
        <w:spacing w:line="600" w:lineRule="auto"/>
        <w:ind w:firstLine="720"/>
        <w:jc w:val="both"/>
        <w:rPr>
          <w:rFonts w:eastAsia="Times New Roman"/>
          <w:szCs w:val="24"/>
        </w:rPr>
      </w:pPr>
      <w:r>
        <w:rPr>
          <w:rFonts w:eastAsia="Times New Roman"/>
          <w:szCs w:val="24"/>
        </w:rPr>
        <w:t>Αυτήν την παρατήρηση την ολοκληρώνω όχι με διάθεση παρέμβασης, αλλά θέλοντας να πω ότι όσο πιο γρήγορα εσωτερικεύσει την αποτυχία αυτών των ακραίας εμπνεύσεως κινήσεών της η Νέα Δημοκρατία, τό</w:t>
      </w:r>
      <w:r>
        <w:rPr>
          <w:rFonts w:eastAsia="Times New Roman"/>
          <w:szCs w:val="24"/>
        </w:rPr>
        <w:t>σο καλύτερα θα είναι για το πολιτικό σύστημα, διότι –όπως πολύ σωστά λέγεται- η χώρα εκτός από μια σοβαρή, αποτελεσματική και με όραμα Κυβέρνηση, χρειάζεται και μία υπεύθυνη Αντιπολίτευση.</w:t>
      </w:r>
    </w:p>
    <w:p w14:paraId="14EDFEED" w14:textId="77777777" w:rsidR="002F0583" w:rsidRDefault="00B91F1A">
      <w:pPr>
        <w:spacing w:line="600" w:lineRule="auto"/>
        <w:ind w:firstLine="720"/>
        <w:jc w:val="both"/>
        <w:rPr>
          <w:rFonts w:eastAsia="Times New Roman"/>
          <w:szCs w:val="24"/>
        </w:rPr>
      </w:pPr>
      <w:r>
        <w:rPr>
          <w:rFonts w:eastAsia="Times New Roman"/>
          <w:szCs w:val="24"/>
        </w:rPr>
        <w:t>Θέλω να επισημάνω δύο σημεία του νομοσχεδίου</w:t>
      </w:r>
      <w:r>
        <w:rPr>
          <w:rFonts w:eastAsia="Times New Roman"/>
          <w:szCs w:val="24"/>
        </w:rPr>
        <w:t>,</w:t>
      </w:r>
      <w:r>
        <w:rPr>
          <w:rFonts w:eastAsia="Times New Roman"/>
          <w:szCs w:val="24"/>
        </w:rPr>
        <w:t xml:space="preserve"> που δεν θίχτηκαν ως θετικά. Είναι οι τροποποιήσεις που επέρχονται στο νόμο 3023 για τη χρηματοδότηση των κομμάτων. Κατά την αντίληψή μου, είναι μια πρώτη σημαντική επιτυχία και ένα καταστάλαγμα που αποτυπώνει τα συμπεράσματα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που </w:t>
      </w:r>
      <w:r>
        <w:rPr>
          <w:rFonts w:eastAsia="Times New Roman"/>
          <w:szCs w:val="24"/>
        </w:rPr>
        <w:t xml:space="preserve">παρέδωσε το πόρισμά της τον Ιανουάριο που μας πέρασε. Δίνει ορισμένα νέα στοιχεία και κατοχυρώνει τη διαφάνεια και κυρίως την προστασία του δημοσίου χρήματος που δίδεται στα πολιτικά κόμματα με σειρά διατάξεων. </w:t>
      </w:r>
      <w:proofErr w:type="spellStart"/>
      <w:r>
        <w:rPr>
          <w:rFonts w:eastAsia="Times New Roman"/>
          <w:szCs w:val="24"/>
        </w:rPr>
        <w:t>Οριοθετείται</w:t>
      </w:r>
      <w:proofErr w:type="spellEnd"/>
      <w:r>
        <w:rPr>
          <w:rFonts w:eastAsia="Times New Roman"/>
          <w:szCs w:val="24"/>
        </w:rPr>
        <w:t xml:space="preserve"> ο έλεγχος της χρηματοδότησης και</w:t>
      </w:r>
      <w:r>
        <w:rPr>
          <w:rFonts w:eastAsia="Times New Roman"/>
          <w:szCs w:val="24"/>
        </w:rPr>
        <w:t xml:space="preserve"> κυρίως απαγορεύεται πλέον να δίδεται, όπως στο παρελθόν, </w:t>
      </w:r>
      <w:r>
        <w:rPr>
          <w:rFonts w:eastAsia="Times New Roman"/>
          <w:szCs w:val="24"/>
        </w:rPr>
        <w:lastRenderedPageBreak/>
        <w:t xml:space="preserve">αφειδώς και χωρίς διαφάνεια η χρηματοδότηση του κράτους ως εγγύηση μελλοντικών δανείων. Θεσπίζεται υποχρεωτικά η αιτιολογημένη απόφαση για τη δανειοδότηση. </w:t>
      </w:r>
    </w:p>
    <w:p w14:paraId="14EDFEEE" w14:textId="77777777" w:rsidR="002F0583" w:rsidRDefault="00B91F1A">
      <w:pPr>
        <w:spacing w:line="600" w:lineRule="auto"/>
        <w:ind w:firstLine="720"/>
        <w:jc w:val="both"/>
        <w:rPr>
          <w:rFonts w:eastAsia="Times New Roman"/>
          <w:szCs w:val="24"/>
        </w:rPr>
      </w:pPr>
      <w:r>
        <w:rPr>
          <w:rFonts w:eastAsia="Times New Roman"/>
          <w:szCs w:val="24"/>
        </w:rPr>
        <w:t xml:space="preserve">Αυτά είναι ζητήματα που συζητήθηκαν και </w:t>
      </w:r>
      <w:r>
        <w:rPr>
          <w:rFonts w:eastAsia="Times New Roman"/>
          <w:szCs w:val="24"/>
        </w:rPr>
        <w:t>απασχόλησαν πάρα πολύ έντονα την κοινή γνώμη στις αρχές αυτού του χρόνου και πραγματικά έχουν εκθέσει τα δύο κόμματα του παλιού δικομματισμού ακριβώς για την έκταση και το βάθος των υποχρεώσεών τους απέναντι στα οικονομικά του κράτους, να επιστρέψουν δηλαδ</w:t>
      </w:r>
      <w:r>
        <w:rPr>
          <w:rFonts w:eastAsia="Times New Roman"/>
          <w:szCs w:val="24"/>
        </w:rPr>
        <w:t>ή τα χρήματα που έχουν δανειστεί γενικότερα.</w:t>
      </w:r>
    </w:p>
    <w:p w14:paraId="14EDFEEF" w14:textId="77777777" w:rsidR="002F0583" w:rsidRDefault="00B91F1A">
      <w:pPr>
        <w:spacing w:line="600" w:lineRule="auto"/>
        <w:ind w:firstLine="720"/>
        <w:jc w:val="both"/>
        <w:rPr>
          <w:rFonts w:eastAsia="Times New Roman"/>
          <w:szCs w:val="24"/>
        </w:rPr>
      </w:pPr>
      <w:r>
        <w:rPr>
          <w:rFonts w:eastAsia="Times New Roman"/>
          <w:szCs w:val="24"/>
        </w:rPr>
        <w:t xml:space="preserve">Επίσης, θέλω να πω για μία άλλη θετική εξέλιξη. Νομίζω ότι ο κ. Αθανασίου πήγε να πει κάτι για το άρθρο 62, αλλά δεν πρόλαβε. Ως παλιός δικαστής ελπίζω να ήθελε να πει ότι πρόκειται για θετική διάταξη, διότι το </w:t>
      </w:r>
      <w:r>
        <w:rPr>
          <w:rFonts w:eastAsia="Times New Roman"/>
          <w:szCs w:val="24"/>
        </w:rPr>
        <w:t>κύριο χαρακτηριστικό των ρυθμίσεων του άρθρου 62 και των επομένων είναι ότι αναβαθμίζεται ο θεσμός και προβλέπεται η αξιοποίηση των υποστηρικτικών υπηρεσιακών μηχανισμών.</w:t>
      </w:r>
    </w:p>
    <w:p w14:paraId="14EDFEF0" w14:textId="77777777" w:rsidR="002F0583" w:rsidRDefault="00B91F1A">
      <w:pPr>
        <w:spacing w:line="600" w:lineRule="auto"/>
        <w:ind w:firstLine="720"/>
        <w:jc w:val="both"/>
        <w:rPr>
          <w:rFonts w:eastAsia="Times New Roman"/>
          <w:szCs w:val="24"/>
        </w:rPr>
      </w:pPr>
      <w:r>
        <w:rPr>
          <w:rFonts w:eastAsia="Times New Roman"/>
          <w:szCs w:val="24"/>
        </w:rPr>
        <w:t xml:space="preserve">Με αυτές τις διατάξεις για πρώτη φορά δίνεται έμφαση στην κατά προτεραιότητα εξέταση </w:t>
      </w:r>
      <w:r>
        <w:rPr>
          <w:rFonts w:eastAsia="Times New Roman"/>
          <w:szCs w:val="24"/>
        </w:rPr>
        <w:t>υποθέσεων που βλάπτουν σοβαρά το δημόσιο συμφέρον, όπως είναι ο χρηματισμός και οι δωροδοκίες.</w:t>
      </w:r>
    </w:p>
    <w:p w14:paraId="14EDFEF1"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Κι έτσι και το δημόσιο αίσθημα ικανοποιείται και η ουσία του κολασμού, που είναι γενική πρόληψη, φαίνεται ότι μπορεί να υπηρετηθεί καλύτερα, να έρχονται για </w:t>
      </w:r>
      <w:r>
        <w:rPr>
          <w:rFonts w:eastAsia="Times New Roman"/>
          <w:szCs w:val="24"/>
        </w:rPr>
        <w:lastRenderedPageBreak/>
        <w:t>να ε</w:t>
      </w:r>
      <w:r>
        <w:rPr>
          <w:rFonts w:eastAsia="Times New Roman"/>
          <w:szCs w:val="24"/>
        </w:rPr>
        <w:t>ξετάζονται και να κρίνονται οι υποθέσεις όσο πιο κοντά στον χρόνο τέλεσής τους γίνεται, να είναι νωπές στη μνήμη των πολιτών.</w:t>
      </w:r>
    </w:p>
    <w:p w14:paraId="14EDFEF2"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Θέλω να τελειώσω με μία αναφορά στην προσπάθεια που γίνεται να αποκατασταθεί η κανονικότητα στο συλλογικό εργατικό δίκαιο. Οι συνέ</w:t>
      </w:r>
      <w:r>
        <w:rPr>
          <w:rFonts w:eastAsia="Times New Roman"/>
          <w:szCs w:val="24"/>
        </w:rPr>
        <w:t>πειες αυτής της λιτής διάταξης του άρθρου 16 δεν εξαντλούνται μόνο σε αυτό. Είναι μια προσπάθεια αναστροφής του κλίματος, γιατί πρέπει να γνωρίζει ο ελληνικός λαός ότι σε εκτέλεση του ν.4024 και των υπόλοιπων αντεργατικών νόμων και ειδικά με το άρθρο 4 στη</w:t>
      </w:r>
      <w:r>
        <w:rPr>
          <w:rFonts w:eastAsia="Times New Roman"/>
          <w:szCs w:val="24"/>
        </w:rPr>
        <w:t xml:space="preserve"> διαβόητη Πράξη 6 του Υπουργικού Συμβουλίου του 2012, διαγράφονται κυριολεκτικά μονοκονδυλιά όλα τα συλλογικά δικαιώματα</w:t>
      </w:r>
      <w:r>
        <w:rPr>
          <w:rFonts w:eastAsia="Times New Roman"/>
          <w:szCs w:val="24"/>
        </w:rPr>
        <w:t>,</w:t>
      </w:r>
      <w:r>
        <w:rPr>
          <w:rFonts w:eastAsia="Times New Roman"/>
          <w:szCs w:val="24"/>
        </w:rPr>
        <w:t xml:space="preserve"> που είχαν αποκτηθεί τις προηγούμενες δεκαετίες. Αν δεν συνειδητοποιήσει κανείς αυτό το πράγμα, δεν μπορεί να καταλάβει τι τιτάνια προσ</w:t>
      </w:r>
      <w:r>
        <w:rPr>
          <w:rFonts w:eastAsia="Times New Roman"/>
          <w:szCs w:val="24"/>
        </w:rPr>
        <w:t>πάθεια χρειάζεται για να αναστραφεί το κλίμα και να φτάσουμε με μια αρχή θετικής ρύθμισης.</w:t>
      </w:r>
    </w:p>
    <w:p w14:paraId="14EDFEF3"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Πρέπει να πούμε ότι για να φτάσουμε εδώ πέρα, δηλαδή για να υπάρχει συγκεκριμένη ημερομηνία ρητή και δεσμευτική ότι θα αρχίσει να αποκαθίσταται το συλλογικό εργατικό</w:t>
      </w:r>
      <w:r>
        <w:rPr>
          <w:rFonts w:eastAsia="Times New Roman"/>
          <w:szCs w:val="24"/>
        </w:rPr>
        <w:t xml:space="preserve"> δίκαιο, έγινε πολύ καλή προετοιμασία, δόθηκαν σκληροί αγώνες από το επιτελείο του Υπουργείου Εργασίας, αγώνες με προσήλωση, με γνώση, με σταθερότητα και κυρίως αξιοποιώντας διεθνή στηρίγματα, αξιοποιώντας το ευρωπαϊκό κεκτημένο και τους διεθνείς εργατικού</w:t>
      </w:r>
      <w:r>
        <w:rPr>
          <w:rFonts w:eastAsia="Times New Roman"/>
          <w:szCs w:val="24"/>
        </w:rPr>
        <w:t>ς οργανισμούς και φυσικά είχε προετοιμαστεί καταλλήλως με ρητές αναφορές στα προηγούμενα κείμενα.</w:t>
      </w:r>
    </w:p>
    <w:p w14:paraId="14EDFE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4EDFEF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Σε ένα δευτερόλεπτο τελειώνω, κύριε Πρόεδρε. </w:t>
      </w:r>
    </w:p>
    <w:p w14:paraId="14EDFEF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Είχαμε να αντιμετωπίσουμε, ό</w:t>
      </w:r>
      <w:r>
        <w:rPr>
          <w:rFonts w:eastAsia="Times New Roman"/>
          <w:szCs w:val="24"/>
        </w:rPr>
        <w:t>χι μόνο τη βασική επιμονή και την ιδεολογική προσήλωση των αντιπάλων, αλλά και τον εσωτερικό εχθρό, δηλαδή πρώτον τις ακραίες αντιλήψεις του ΣΕΒ και δεύτερον, την πρόθυμη ηχώ κάθε αντεργατικής πολιτικής πρότασης, δηλαδή τη Νέα Δημοκρατία.</w:t>
      </w:r>
    </w:p>
    <w:p w14:paraId="14EDFEF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Τελειώνοντας, θέλ</w:t>
      </w:r>
      <w:r>
        <w:rPr>
          <w:rFonts w:eastAsia="Times New Roman"/>
          <w:szCs w:val="24"/>
        </w:rPr>
        <w:t xml:space="preserve">ω να πω ότι αυτή η διάταξη είναι μια νίκη, αλλά είναι και μια αφετηρία ταυτόχρονα. Πολλά πρέπει να γίνουν και θα γίνουν. Έχω αισιοδοξία. Ο στόχος είναι ένας και παραμένει. Ο κόσμος της εργασίας επιτέλους να βγει από αυτό το </w:t>
      </w:r>
      <w:proofErr w:type="spellStart"/>
      <w:r>
        <w:rPr>
          <w:rFonts w:eastAsia="Times New Roman"/>
          <w:szCs w:val="24"/>
        </w:rPr>
        <w:t>δυστοπικό</w:t>
      </w:r>
      <w:proofErr w:type="spellEnd"/>
      <w:r>
        <w:rPr>
          <w:rFonts w:eastAsia="Times New Roman"/>
          <w:szCs w:val="24"/>
        </w:rPr>
        <w:t xml:space="preserve"> σήμερα εις το οποίο το</w:t>
      </w:r>
      <w:r>
        <w:rPr>
          <w:rFonts w:eastAsia="Times New Roman"/>
          <w:szCs w:val="24"/>
        </w:rPr>
        <w:t>ν έχουν καταδικάσει οι προηγούμενες πολιτικές και να επανέλθει στα δικαιώματα και τις κατακτήσεις για τα οποία χρειάστηκαν πολλές δεκαετίες αγώνων να κατακτηθούν.</w:t>
      </w:r>
    </w:p>
    <w:p w14:paraId="14EDFEF8"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Ευχαριστώ.</w:t>
      </w:r>
    </w:p>
    <w:p w14:paraId="14EDFEF9" w14:textId="77777777" w:rsidR="002F0583" w:rsidRDefault="00B91F1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DFEFA"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 συν</w:t>
      </w:r>
      <w:r>
        <w:rPr>
          <w:rFonts w:eastAsia="Times New Roman"/>
          <w:szCs w:val="24"/>
        </w:rPr>
        <w:t xml:space="preserve">άδελφος κ. Ιωάννης </w:t>
      </w:r>
      <w:proofErr w:type="spellStart"/>
      <w:r>
        <w:rPr>
          <w:rFonts w:eastAsia="Times New Roman"/>
          <w:szCs w:val="24"/>
        </w:rPr>
        <w:t>Γκιόλας</w:t>
      </w:r>
      <w:proofErr w:type="spellEnd"/>
      <w:r>
        <w:rPr>
          <w:rFonts w:eastAsia="Times New Roman"/>
          <w:szCs w:val="24"/>
        </w:rPr>
        <w:t xml:space="preserve"> έχει τον λόγο.</w:t>
      </w:r>
    </w:p>
    <w:p w14:paraId="14EDFEFB"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ΙΩΑΝΝΗΣ ΓΚΙΟΛΑΣ: </w:t>
      </w:r>
      <w:r>
        <w:rPr>
          <w:rFonts w:eastAsia="Times New Roman"/>
          <w:szCs w:val="24"/>
        </w:rPr>
        <w:t>Ευχαριστώ, κύριε Πρόεδρε.</w:t>
      </w:r>
    </w:p>
    <w:p w14:paraId="14EDFEFC"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Προτού ασχοληθώ με την αξιολόγηση και στάθμιση των θετικών προνοιών και των υπαρκτών αρνητικών μέτρων του υπό ψήφιση νομοσχεδίου, επιβάλλεται να αποδοθεί το γενικότερο πολ</w:t>
      </w:r>
      <w:r>
        <w:rPr>
          <w:rFonts w:eastAsia="Times New Roman"/>
          <w:szCs w:val="24"/>
        </w:rPr>
        <w:t xml:space="preserve">ιτικό πλαίσιο και να απεικονιστεί το περίγραμμα του σκοπού, αλλά και των στόχων που διαγράφονται από τις διατάξεις ενός </w:t>
      </w:r>
      <w:proofErr w:type="spellStart"/>
      <w:r>
        <w:rPr>
          <w:rFonts w:eastAsia="Times New Roman"/>
          <w:szCs w:val="24"/>
        </w:rPr>
        <w:t>πολυθεματικού</w:t>
      </w:r>
      <w:proofErr w:type="spellEnd"/>
      <w:r>
        <w:rPr>
          <w:rFonts w:eastAsia="Times New Roman"/>
          <w:szCs w:val="24"/>
        </w:rPr>
        <w:t xml:space="preserve"> νομοθετήματος. </w:t>
      </w:r>
    </w:p>
    <w:p w14:paraId="14EDFEFD"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Διανύουμε τον όγδοο χρόνο που η χώρα βιώνει υπό καθεστώς αυστηρής δημοσιονομικής προσαρμογής και μεταρρυθμ</w:t>
      </w:r>
      <w:r>
        <w:rPr>
          <w:rFonts w:eastAsia="Times New Roman"/>
          <w:szCs w:val="24"/>
        </w:rPr>
        <w:t xml:space="preserve">ίσεων. Επιβλήθηκε ως αντίδοτο στη σοβούσα κρίση από τους εταίρους, μέσω των ευρωπαϊκών μηχανισμών χρηματοπιστωτικής σταθερότητας και του Διεθνούς Νομισματικού Ταμείου. Οι ανεδαφικές πολιτικές, οι αστοχίες, οι εσφαλμένες προβλέψεις και παραδοχές των θεσμών </w:t>
      </w:r>
      <w:r>
        <w:rPr>
          <w:rFonts w:eastAsia="Times New Roman"/>
          <w:szCs w:val="24"/>
        </w:rPr>
        <w:t>που επιβλήθηκαν με τη συναίνεση, όμως, των εκπροσώπων του παλαιού και υπαίτιου για την πρωτοφανή κρίση εγχώριου πολιτικού συστήματος, δεν στάθηκαν ικανές να επαναφέρουν τη χώρα στην κανονικότητα. Τα μέτρα στηρίχθηκαν σε μια σκληρή και ιδιαίτερα επαχθή δημο</w:t>
      </w:r>
      <w:r>
        <w:rPr>
          <w:rFonts w:eastAsia="Times New Roman"/>
          <w:szCs w:val="24"/>
        </w:rPr>
        <w:t xml:space="preserve">σιονομική προσαρμογή, διαπνεόμενη μάλιστα από </w:t>
      </w:r>
      <w:proofErr w:type="spellStart"/>
      <w:r>
        <w:rPr>
          <w:rFonts w:eastAsia="Times New Roman"/>
          <w:szCs w:val="24"/>
        </w:rPr>
        <w:t>τιμωρητική</w:t>
      </w:r>
      <w:proofErr w:type="spellEnd"/>
      <w:r>
        <w:rPr>
          <w:rFonts w:eastAsia="Times New Roman"/>
          <w:szCs w:val="24"/>
        </w:rPr>
        <w:t xml:space="preserve"> και </w:t>
      </w:r>
      <w:proofErr w:type="spellStart"/>
      <w:r>
        <w:rPr>
          <w:rFonts w:eastAsia="Times New Roman"/>
          <w:szCs w:val="24"/>
        </w:rPr>
        <w:t>απαξιωτική</w:t>
      </w:r>
      <w:proofErr w:type="spellEnd"/>
      <w:r>
        <w:rPr>
          <w:rFonts w:eastAsia="Times New Roman"/>
          <w:szCs w:val="24"/>
        </w:rPr>
        <w:t xml:space="preserve"> διάθεση προς τον ελληνικό λαό.</w:t>
      </w:r>
    </w:p>
    <w:p w14:paraId="14EDFEFE"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Στον τομέα των μεταρρυθμίσεων οι δυνάμεις της διαπλοκής δεν έλαβαν τα απαιτούμενα ουσιαστικά μέτρα για τη βελτίωση των δομών της διοίκησης, αλλά παρέμειν</w:t>
      </w:r>
      <w:r>
        <w:rPr>
          <w:rFonts w:eastAsia="Times New Roman"/>
          <w:szCs w:val="24"/>
        </w:rPr>
        <w:t xml:space="preserve">αν προσκολλημένοι στο καθεστώς της ευνοιοκρατίας, της απόκτησης πολιτικής πελατείας και της αναξιοκρατίας. Ενεθάρρυναν και αναμείχθηκαν με τα συστήματα </w:t>
      </w:r>
      <w:r>
        <w:rPr>
          <w:rFonts w:eastAsia="Times New Roman"/>
          <w:szCs w:val="24"/>
        </w:rPr>
        <w:lastRenderedPageBreak/>
        <w:t xml:space="preserve">διαπλοκής των προμηθειών του </w:t>
      </w:r>
      <w:r>
        <w:rPr>
          <w:rFonts w:eastAsia="Times New Roman"/>
          <w:szCs w:val="24"/>
        </w:rPr>
        <w:t>δ</w:t>
      </w:r>
      <w:r>
        <w:rPr>
          <w:rFonts w:eastAsia="Times New Roman"/>
          <w:szCs w:val="24"/>
        </w:rPr>
        <w:t>ημοσίου. Υιοθέτησαν την τακτική της στρεβλής επιχειρηματικότητας των κολαο</w:t>
      </w:r>
      <w:r>
        <w:rPr>
          <w:rFonts w:eastAsia="Times New Roman"/>
          <w:szCs w:val="24"/>
        </w:rPr>
        <w:t xml:space="preserve">ύζων του κρατικού τομέα. Συγχρωτίστηκαν και εναγκαλίστηκαν στενά με τους </w:t>
      </w:r>
      <w:proofErr w:type="spellStart"/>
      <w:r>
        <w:rPr>
          <w:rFonts w:eastAsia="Times New Roman"/>
          <w:szCs w:val="24"/>
        </w:rPr>
        <w:t>μεγαλοκαναλάρχες</w:t>
      </w:r>
      <w:proofErr w:type="spellEnd"/>
      <w:r>
        <w:rPr>
          <w:rFonts w:eastAsia="Times New Roman"/>
          <w:szCs w:val="24"/>
        </w:rPr>
        <w:t xml:space="preserve"> και τους ιδιοκτήτες των λοιπών μέσων ενημέρωσης.</w:t>
      </w:r>
    </w:p>
    <w:p w14:paraId="14EDFEFF"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Παρακολούθησαν με αδιαφορία και δεν </w:t>
      </w:r>
      <w:proofErr w:type="spellStart"/>
      <w:r>
        <w:rPr>
          <w:rFonts w:eastAsia="Times New Roman"/>
          <w:szCs w:val="24"/>
        </w:rPr>
        <w:t>παρενέβησαν</w:t>
      </w:r>
      <w:proofErr w:type="spellEnd"/>
      <w:r>
        <w:rPr>
          <w:rFonts w:eastAsia="Times New Roman"/>
          <w:szCs w:val="24"/>
        </w:rPr>
        <w:t xml:space="preserve"> θεσμικά για να βελτιωθεί το σύστημα απονομής της </w:t>
      </w:r>
      <w:r>
        <w:rPr>
          <w:rFonts w:eastAsia="Times New Roman"/>
          <w:szCs w:val="24"/>
        </w:rPr>
        <w:t>δ</w:t>
      </w:r>
      <w:r>
        <w:rPr>
          <w:rFonts w:eastAsia="Times New Roman"/>
          <w:szCs w:val="24"/>
        </w:rPr>
        <w:t>ικαιοσύνης και περι</w:t>
      </w:r>
      <w:r>
        <w:rPr>
          <w:rFonts w:eastAsia="Times New Roman"/>
          <w:szCs w:val="24"/>
        </w:rPr>
        <w:t>έστειλαν δραστικά το εύρος των κοινωνικών υπηρεσιών.</w:t>
      </w:r>
    </w:p>
    <w:p w14:paraId="14EDFF00"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Η Κυβέρνησή μας με την ψήφιση του μνημονίου υπό τις δύσκολες και αναπόδραστες συνθήκες του θέρους του 2015, μετά από έναν επώδυνο συμβιβασμό, επιδίωξε την ελάφρυνση του χρέους με ήπια, βιώσιμα και δίκαια</w:t>
      </w:r>
      <w:r>
        <w:rPr>
          <w:rFonts w:eastAsia="Times New Roman"/>
          <w:szCs w:val="24"/>
        </w:rPr>
        <w:t xml:space="preserve"> μέτρα.</w:t>
      </w:r>
    </w:p>
    <w:p w14:paraId="14EDFF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ωφελεί νομίζω να επανερχόμαστε, αλλά γι’ αυτούς που θέλουν να πιστεύουν ότι ο ελληνικός λαός είναι επιλήσμων, θα πρέπει να θυμίσουμε ότι οι δυνάμεις του χθες ήταν εκείνες που περιέκοψαν </w:t>
      </w:r>
      <w:proofErr w:type="spellStart"/>
      <w:r>
        <w:rPr>
          <w:rFonts w:eastAsia="Times New Roman" w:cs="Times New Roman"/>
          <w:szCs w:val="24"/>
        </w:rPr>
        <w:t>πάμπολλες</w:t>
      </w:r>
      <w:proofErr w:type="spellEnd"/>
      <w:r>
        <w:rPr>
          <w:rFonts w:eastAsia="Times New Roman" w:cs="Times New Roman"/>
          <w:szCs w:val="24"/>
        </w:rPr>
        <w:t xml:space="preserve"> φορές μισθούς και συντάξεις, περιέστειλαν εργασι</w:t>
      </w:r>
      <w:r>
        <w:rPr>
          <w:rFonts w:eastAsia="Times New Roman" w:cs="Times New Roman"/>
          <w:szCs w:val="24"/>
        </w:rPr>
        <w:t xml:space="preserve">ακά δικαιώματα </w:t>
      </w:r>
      <w:proofErr w:type="spellStart"/>
      <w:r>
        <w:rPr>
          <w:rFonts w:eastAsia="Times New Roman" w:cs="Times New Roman"/>
          <w:szCs w:val="24"/>
        </w:rPr>
        <w:t>κ.ο.κ.</w:t>
      </w:r>
      <w:proofErr w:type="spellEnd"/>
      <w:r>
        <w:rPr>
          <w:rFonts w:eastAsia="Times New Roman" w:cs="Times New Roman"/>
          <w:szCs w:val="24"/>
        </w:rPr>
        <w:t>.</w:t>
      </w:r>
    </w:p>
    <w:p w14:paraId="14EDFF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Επειδή, όπως </w:t>
      </w:r>
      <w:proofErr w:type="spellStart"/>
      <w:r>
        <w:rPr>
          <w:rFonts w:eastAsia="Times New Roman" w:cs="Times New Roman"/>
          <w:szCs w:val="24"/>
        </w:rPr>
        <w:t>προείπα</w:t>
      </w:r>
      <w:proofErr w:type="spellEnd"/>
      <w:r>
        <w:rPr>
          <w:rFonts w:eastAsia="Times New Roman" w:cs="Times New Roman"/>
          <w:szCs w:val="24"/>
        </w:rPr>
        <w:t xml:space="preserve">, υπάρχει το ακολουθούμενο πρόγραμμα που είναι προϊόν σκληρής διαπραγμάτευσης, αλλά δεν παύει να αποτελεί προϊόν συμβιβασμού, που δεν μπορούμε ούτε </w:t>
      </w:r>
      <w:proofErr w:type="spellStart"/>
      <w:r>
        <w:rPr>
          <w:rFonts w:eastAsia="Times New Roman" w:cs="Times New Roman"/>
          <w:szCs w:val="24"/>
        </w:rPr>
        <w:t>αξιακά</w:t>
      </w:r>
      <w:proofErr w:type="spellEnd"/>
      <w:r>
        <w:rPr>
          <w:rFonts w:eastAsia="Times New Roman" w:cs="Times New Roman"/>
          <w:szCs w:val="24"/>
        </w:rPr>
        <w:t>, αλλά ούτε καν με τους κανόνες του ορθολογισμού να το αξιο</w:t>
      </w:r>
      <w:r>
        <w:rPr>
          <w:rFonts w:eastAsia="Times New Roman" w:cs="Times New Roman"/>
          <w:szCs w:val="24"/>
        </w:rPr>
        <w:t xml:space="preserve">λογήσουμε ως αποδοτικό και δίκαιο, προχωρήσαμε και επιταχύναμε </w:t>
      </w:r>
      <w:r>
        <w:rPr>
          <w:rFonts w:eastAsia="Times New Roman" w:cs="Times New Roman"/>
          <w:szCs w:val="24"/>
        </w:rPr>
        <w:lastRenderedPageBreak/>
        <w:t>τη λήψη κοινωνικών και οικονομικών μέτρων, αναγκαίων για την επιστροφή στη βιώσιμη και δίκαιη ανάπτυξη με το αποκληθέν παράλληλο πρόγραμμα.</w:t>
      </w:r>
    </w:p>
    <w:p w14:paraId="14EDFF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θα το διεξέλθω. Θα αναφερθώ, όμως, σε ορισμένα μέ</w:t>
      </w:r>
      <w:r>
        <w:rPr>
          <w:rFonts w:eastAsia="Times New Roman" w:cs="Times New Roman"/>
          <w:szCs w:val="24"/>
        </w:rPr>
        <w:t>τρα που έχουν ληφθεί στον ευρύτερο τομέα της οικονομίας, που εύλογα απασχολεί το σύνολο της ελληνικής κοινωνίας, αλλά και τους θεσμούς.</w:t>
      </w:r>
    </w:p>
    <w:p w14:paraId="14EDFF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Σταχυολογώντας: η εισαγωγή των ηλεκτρονικών συναλλαγών και εντός άμεσου προβλεπόμενου χρόνου η ηλεκτρονική τιμολόγηση, η</w:t>
      </w:r>
      <w:r>
        <w:rPr>
          <w:rFonts w:eastAsia="Times New Roman" w:cs="Times New Roman"/>
          <w:szCs w:val="24"/>
        </w:rPr>
        <w:t xml:space="preserve"> διά της </w:t>
      </w:r>
      <w:proofErr w:type="spellStart"/>
      <w:r>
        <w:rPr>
          <w:rFonts w:eastAsia="Times New Roman" w:cs="Times New Roman"/>
          <w:szCs w:val="24"/>
        </w:rPr>
        <w:t>αυτοκαταγγελίας</w:t>
      </w:r>
      <w:proofErr w:type="spellEnd"/>
      <w:r>
        <w:rPr>
          <w:rFonts w:eastAsia="Times New Roman" w:cs="Times New Roman"/>
          <w:szCs w:val="24"/>
        </w:rPr>
        <w:t xml:space="preserve"> αποκάλυψη μη δηλωθέντων εισοδημάτων, ο εξωδικαστικός συμβιβασμός και το νομοθετικό πλαίσιο για τη διαχείριση των κόκκινων δανείων, η επιτάχυνση των </w:t>
      </w:r>
      <w:proofErr w:type="spellStart"/>
      <w:r>
        <w:rPr>
          <w:rFonts w:eastAsia="Times New Roman" w:cs="Times New Roman"/>
          <w:szCs w:val="24"/>
        </w:rPr>
        <w:t>αδειοδοτήσεων</w:t>
      </w:r>
      <w:proofErr w:type="spellEnd"/>
      <w:r>
        <w:rPr>
          <w:rFonts w:eastAsia="Times New Roman" w:cs="Times New Roman"/>
          <w:szCs w:val="24"/>
        </w:rPr>
        <w:t>, ο αναπτυξιακός νόμος με εμφανή στροφή προς τη μεσαία επιχειρηματικότ</w:t>
      </w:r>
      <w:r>
        <w:rPr>
          <w:rFonts w:eastAsia="Times New Roman" w:cs="Times New Roman"/>
          <w:szCs w:val="24"/>
        </w:rPr>
        <w:t>ητα, τις νεοφυείς επιχειρήσεις και την ενίσχυση των αποφοίτων τριτοβάθμιας εκπαίδευσης.</w:t>
      </w:r>
    </w:p>
    <w:p w14:paraId="14EDFF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Είμαστε ευχαριστημένοι με όσα κάναμε τα δύο αυτά και κάτι χρόνια για να ανακόψουμε τη σκληρή </w:t>
      </w:r>
      <w:proofErr w:type="spellStart"/>
      <w:r>
        <w:rPr>
          <w:rFonts w:eastAsia="Times New Roman" w:cs="Times New Roman"/>
          <w:szCs w:val="24"/>
        </w:rPr>
        <w:t>υφεσιακή</w:t>
      </w:r>
      <w:proofErr w:type="spellEnd"/>
      <w:r>
        <w:rPr>
          <w:rFonts w:eastAsia="Times New Roman" w:cs="Times New Roman"/>
          <w:szCs w:val="24"/>
        </w:rPr>
        <w:t xml:space="preserve"> διαδρομή και να στοχεύσουμε στην οικονομική ανόρθωση και την αλλαγ</w:t>
      </w:r>
      <w:r>
        <w:rPr>
          <w:rFonts w:eastAsia="Times New Roman" w:cs="Times New Roman"/>
          <w:szCs w:val="24"/>
        </w:rPr>
        <w:t xml:space="preserve">ή των αναγκαίων θεσμικών και κοινωνικών δομών της χώρας; Ειλικρινά, θα πρέπει να απαντήσουμε ότι δεν είμαστε στον μέγιστο βαθμό που θα επιθυμούσαμε. Οι λόγοι είναι πολλοί και γνωστοί, κυρίως εξωγενείς, αλλά προερχόμενοι και από εμάς τους ίδιους: απειρίες, </w:t>
      </w:r>
      <w:r>
        <w:rPr>
          <w:rFonts w:eastAsia="Times New Roman" w:cs="Times New Roman"/>
          <w:szCs w:val="24"/>
        </w:rPr>
        <w:t>αναποτελεσματικότητα, έλλειψη σωστού συντονισμού. Ασπαστήκαμε μέτρα που δεν τα πιστεύαμε και δεν τα θέλαμε.</w:t>
      </w:r>
    </w:p>
    <w:p w14:paraId="14EDFF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 ένα στοιχείο μπορούμε, όμως, κύριοι συνάδελφοι, να απαντήσουμε κατηγορηματικά: Δεν δώσαμε την παραμικρή νύξη ή υποψία, ώστε να κατηγορηθούμε για </w:t>
      </w:r>
      <w:r>
        <w:rPr>
          <w:rFonts w:eastAsia="Times New Roman" w:cs="Times New Roman"/>
          <w:szCs w:val="24"/>
        </w:rPr>
        <w:t xml:space="preserve">διαπλοκή και ανεντιμότητα. </w:t>
      </w:r>
      <w:r>
        <w:rPr>
          <w:rFonts w:eastAsia="Times New Roman" w:cs="Times New Roman"/>
          <w:szCs w:val="24"/>
        </w:rPr>
        <w:t>Α</w:t>
      </w:r>
      <w:r>
        <w:rPr>
          <w:rFonts w:eastAsia="Times New Roman" w:cs="Times New Roman"/>
          <w:szCs w:val="24"/>
        </w:rPr>
        <w:t xml:space="preserve">υτό η κοινωνία το γνωρίζει και παρά τις ενστάσεις, τις πικρίες και τη διάψευση πολλών προσδοκιών τους, μας πιστώνει την αθεράπευτη προσκόλλησή μας στην εντιμότητα και το ήθος, στη </w:t>
      </w:r>
      <w:r>
        <w:rPr>
          <w:rFonts w:eastAsia="Times New Roman" w:cs="Times New Roman"/>
          <w:szCs w:val="24"/>
        </w:rPr>
        <w:t>δ</w:t>
      </w:r>
      <w:r>
        <w:rPr>
          <w:rFonts w:eastAsia="Times New Roman" w:cs="Times New Roman"/>
          <w:szCs w:val="24"/>
        </w:rPr>
        <w:t xml:space="preserve">ικαιοσύνη και τη </w:t>
      </w:r>
      <w:r>
        <w:rPr>
          <w:rFonts w:eastAsia="Times New Roman" w:cs="Times New Roman"/>
          <w:szCs w:val="24"/>
        </w:rPr>
        <w:t>δ</w:t>
      </w:r>
      <w:r>
        <w:rPr>
          <w:rFonts w:eastAsia="Times New Roman" w:cs="Times New Roman"/>
          <w:szCs w:val="24"/>
        </w:rPr>
        <w:t xml:space="preserve">ημοκρατία και ως προς το </w:t>
      </w:r>
      <w:proofErr w:type="spellStart"/>
      <w:r>
        <w:rPr>
          <w:rFonts w:eastAsia="Times New Roman" w:cs="Times New Roman"/>
          <w:szCs w:val="24"/>
        </w:rPr>
        <w:t>νομο</w:t>
      </w:r>
      <w:r>
        <w:rPr>
          <w:rFonts w:eastAsia="Times New Roman" w:cs="Times New Roman"/>
          <w:szCs w:val="24"/>
        </w:rPr>
        <w:t>θετείν</w:t>
      </w:r>
      <w:proofErr w:type="spellEnd"/>
      <w:r>
        <w:rPr>
          <w:rFonts w:eastAsia="Times New Roman" w:cs="Times New Roman"/>
          <w:szCs w:val="24"/>
        </w:rPr>
        <w:t xml:space="preserve"> και ως προς την εκτελεστική εξουσία.</w:t>
      </w:r>
    </w:p>
    <w:p w14:paraId="14EDFF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φθάσω στην απάντηση των αρχικών ερωτημάτων που διατύπωσα: Το οικονομικό και πολιτικό περιβάλλον που επικρατεί στη χώρα μας και στην Ευρώπη προσπάθησα να το αποτυπώσω παραπάνω. Για τον χάρτη, όπως λέγεται, </w:t>
      </w:r>
      <w:r>
        <w:rPr>
          <w:rFonts w:eastAsia="Times New Roman" w:cs="Times New Roman"/>
          <w:szCs w:val="24"/>
        </w:rPr>
        <w:t>εξόδου από την κρίση, βρισκόμαστε ήδη ένα βήμα πριν από τη δεύτερη αξιολόγηση, εκεί που όπως πιστεύουμε σε λιγότερο από μ</w:t>
      </w:r>
      <w:r>
        <w:rPr>
          <w:rFonts w:eastAsia="Times New Roman" w:cs="Times New Roman"/>
          <w:szCs w:val="24"/>
        </w:rPr>
        <w:t>ί</w:t>
      </w:r>
      <w:r>
        <w:rPr>
          <w:rFonts w:eastAsia="Times New Roman" w:cs="Times New Roman"/>
          <w:szCs w:val="24"/>
        </w:rPr>
        <w:t xml:space="preserve">α εβδομάδα, στο </w:t>
      </w:r>
      <w:proofErr w:type="spellStart"/>
      <w:r>
        <w:rPr>
          <w:rFonts w:eastAsia="Times New Roman" w:cs="Times New Roman"/>
          <w:szCs w:val="24"/>
          <w:lang w:val="en-US"/>
        </w:rPr>
        <w:t>Eurogroup</w:t>
      </w:r>
      <w:proofErr w:type="spellEnd"/>
      <w:r>
        <w:rPr>
          <w:rFonts w:eastAsia="Times New Roman" w:cs="Times New Roman"/>
          <w:szCs w:val="24"/>
        </w:rPr>
        <w:t xml:space="preserve"> της 22ας Μαΐου, θα επέλθει μια πολιτική συμφωνία-αξιολόγηση, που θα περιλάβει τον τρόπο καταβολής της επόμεν</w:t>
      </w:r>
      <w:r>
        <w:rPr>
          <w:rFonts w:eastAsia="Times New Roman" w:cs="Times New Roman"/>
          <w:szCs w:val="24"/>
        </w:rPr>
        <w:t>ης δόσης των 7,5 δισεκατομμυρίων, την εξεύρεση της χρυσής τομής μεταξύ ΔΝΤ και Ευρωπαϊκής Ένωσης, ώστε να καταλήξουμε στον τρόπο ελάφρυνσης του χρέους με τον προσδιορισμό και των μεσοπρόθεσμων μέτρων, την επίτευξη της συμφωνίας για το χρέος, οπότε αναμένετ</w:t>
      </w:r>
      <w:r>
        <w:rPr>
          <w:rFonts w:eastAsia="Times New Roman" w:cs="Times New Roman"/>
          <w:szCs w:val="24"/>
        </w:rPr>
        <w:t>αι να ενταχθούν και τα ελληνικά ομόλογα στο σύστημα ποσοτικής χαλάρωσης της ΕΚΤ.</w:t>
      </w:r>
    </w:p>
    <w:p w14:paraId="14EDFF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Κατόπι τούτων, θα παρασχεθεί η δυνατότητα στις αρχές του προσεχούς έτους, του 2018, να βγούμε δοκιμαστικά στις αγορές και με επάρκεια μετά το τέλος του προγράμματος, δηλαδή απ</w:t>
      </w:r>
      <w:r>
        <w:rPr>
          <w:rFonts w:eastAsia="Times New Roman" w:cs="Times New Roman"/>
          <w:szCs w:val="24"/>
        </w:rPr>
        <w:t>ό τις 21 Αυγούστου του 2018, δυναμικά, ώστε να επιτευχθεί η αυτοχρηματοδότηση πια της χώρας μέσω των αγορών.</w:t>
      </w:r>
    </w:p>
    <w:p w14:paraId="14EDFF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EDFF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Μισό λεπτό παρακαλώ, κύριε Πρόεδρε.</w:t>
      </w:r>
    </w:p>
    <w:p w14:paraId="14EDFF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τελευταίο θα σημάνει και</w:t>
      </w:r>
      <w:r>
        <w:rPr>
          <w:rFonts w:eastAsia="Times New Roman" w:cs="Times New Roman"/>
          <w:szCs w:val="24"/>
        </w:rPr>
        <w:t xml:space="preserve"> το πλέον καθοριστικό βήμα για το τέλος της επιτροπείας και της εξάρτησης</w:t>
      </w:r>
      <w:r>
        <w:rPr>
          <w:rFonts w:eastAsia="Times New Roman" w:cs="Times New Roman"/>
          <w:szCs w:val="24"/>
        </w:rPr>
        <w:t>,</w:t>
      </w:r>
      <w:r>
        <w:rPr>
          <w:rFonts w:eastAsia="Times New Roman" w:cs="Times New Roman"/>
          <w:szCs w:val="24"/>
        </w:rPr>
        <w:t xml:space="preserve"> θα επιτρέψει δε στη χώρα σε μεγάλο βαθμό αυτονόμηση για την άσκηση της κοινωνικά δίκαιης και οικονομικά βιώσιμης πολιτικής.</w:t>
      </w:r>
    </w:p>
    <w:p w14:paraId="14EDFF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Βαδίζουμε με σταθερότητα, ασφάλεια και σιγουριά τα βήματα</w:t>
      </w:r>
      <w:r>
        <w:rPr>
          <w:rFonts w:eastAsia="Times New Roman" w:cs="Times New Roman"/>
          <w:szCs w:val="24"/>
        </w:rPr>
        <w:t xml:space="preserve"> της εξόδου από την κρίση και συν τω </w:t>
      </w:r>
      <w:proofErr w:type="spellStart"/>
      <w:r>
        <w:rPr>
          <w:rFonts w:eastAsia="Times New Roman" w:cs="Times New Roman"/>
          <w:szCs w:val="24"/>
        </w:rPr>
        <w:t>χρόνω</w:t>
      </w:r>
      <w:proofErr w:type="spellEnd"/>
      <w:r>
        <w:rPr>
          <w:rFonts w:eastAsia="Times New Roman" w:cs="Times New Roman"/>
          <w:szCs w:val="24"/>
        </w:rPr>
        <w:t xml:space="preserve"> ο ελληνικός λαός θα αποβάλλει τα αισθήματα ηττοπάθειας, ατομικισμού και απαισιοδοξίας, που πέραν της βιωμένης πραγματικότητας της υπαρκτής, πολλοί και ποικιλοτρόπως την εμφύσησαν, για να κοιτάξουμε και πάλι μπροστ</w:t>
      </w:r>
      <w:r>
        <w:rPr>
          <w:rFonts w:eastAsia="Times New Roman" w:cs="Times New Roman"/>
          <w:szCs w:val="24"/>
        </w:rPr>
        <w:t>ά για μ</w:t>
      </w:r>
      <w:r>
        <w:rPr>
          <w:rFonts w:eastAsia="Times New Roman" w:cs="Times New Roman"/>
          <w:szCs w:val="24"/>
        </w:rPr>
        <w:t>ί</w:t>
      </w:r>
      <w:r>
        <w:rPr>
          <w:rFonts w:eastAsia="Times New Roman" w:cs="Times New Roman"/>
          <w:szCs w:val="24"/>
        </w:rPr>
        <w:t>α Ελλάδα απαλλαγμένη από τα μνημόνια και την εξάρτηση της νεοφιλελεύθερης πολιτικής, που επιβλήθηκε από τη χρηματοπιστωτική ολιγαρχία και το οικονομικό  διευθυντήριο της Ευρωπαϊκής Ένωσης.</w:t>
      </w:r>
    </w:p>
    <w:p w14:paraId="14EDFF0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Ευχαριστώ.</w:t>
      </w:r>
    </w:p>
    <w:p w14:paraId="14EDFF0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των ΣΥΡΙΖΑ και </w:t>
      </w:r>
      <w:r>
        <w:rPr>
          <w:rFonts w:eastAsia="Times New Roman" w:cs="Times New Roman"/>
          <w:szCs w:val="24"/>
        </w:rPr>
        <w:t>των ΑΝΕΛ)</w:t>
      </w:r>
    </w:p>
    <w:p w14:paraId="14EDFF0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Κωνσταντίνος Κατσαφάδος από τη Νέα Δημοκρατία και ακολουθεί ο κ. Αθανάσιος Μιχελής από τον ΣΥΡΙΖΑ.</w:t>
      </w:r>
    </w:p>
    <w:p w14:paraId="14EDFF1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Κατσαφάδο, ορίστε, έχετε τον λόγο.</w:t>
      </w:r>
    </w:p>
    <w:p w14:paraId="14EDFF1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Σας ευχαριστώ πολύ, κύριε Πρό</w:t>
      </w:r>
      <w:r>
        <w:rPr>
          <w:rFonts w:eastAsia="Times New Roman" w:cs="Times New Roman"/>
          <w:szCs w:val="24"/>
        </w:rPr>
        <w:t xml:space="preserve">εδρε. </w:t>
      </w:r>
    </w:p>
    <w:p w14:paraId="14EDFF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μετά από αυτά που ακούμε αυτές τις τρεις ημέρες δεν μπορώ παρά να σας συγχαρώ για τις μεγάλες επιτυχίες τις οποίες έχετε. </w:t>
      </w:r>
    </w:p>
    <w:p w14:paraId="14EDFF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Καταφέρατε μέσα από τις κόκκινες γραμμές και τη σκληρή διαπραγμάτευση να μειώσετε μόνο στο 1</w:t>
      </w:r>
      <w:r>
        <w:rPr>
          <w:rFonts w:eastAsia="Times New Roman" w:cs="Times New Roman"/>
          <w:szCs w:val="24"/>
        </w:rPr>
        <w:t>8% τις συντάξεις από εκεί που θα τις αποκαθιστούσατε. Να μειώσετε το αφορολόγητο από τις 9.500 ευρώ που το πήρατε τον Γενάρη του 2015, πρώτα στα 8.600 ευρώ και τώρα στα 5.680 ευρώ, από τα 12.000 ευρώ που κάποτε τάζατε. Αυτό βέβαια δείχνει την ευαισθησία σα</w:t>
      </w:r>
      <w:r>
        <w:rPr>
          <w:rFonts w:eastAsia="Times New Roman" w:cs="Times New Roman"/>
          <w:szCs w:val="24"/>
        </w:rPr>
        <w:t>ς απέναντι στους κοινωνικά αδύναμους, αφού και οι πλούσιοι των 460 ευρώ τον μήνα πλέον θα πληρώνουν εφορία. Όμως, είναι και μ</w:t>
      </w:r>
      <w:r>
        <w:rPr>
          <w:rFonts w:eastAsia="Times New Roman" w:cs="Times New Roman"/>
          <w:szCs w:val="24"/>
        </w:rPr>
        <w:t>ί</w:t>
      </w:r>
      <w:r>
        <w:rPr>
          <w:rFonts w:eastAsia="Times New Roman" w:cs="Times New Roman"/>
          <w:szCs w:val="24"/>
        </w:rPr>
        <w:t xml:space="preserve">α προσωπική επιτυχία του κ. </w:t>
      </w:r>
      <w:proofErr w:type="spellStart"/>
      <w:r>
        <w:rPr>
          <w:rFonts w:eastAsia="Times New Roman" w:cs="Times New Roman"/>
          <w:szCs w:val="24"/>
        </w:rPr>
        <w:t>Τσακαλώτου</w:t>
      </w:r>
      <w:proofErr w:type="spellEnd"/>
      <w:r>
        <w:rPr>
          <w:rFonts w:eastAsia="Times New Roman" w:cs="Times New Roman"/>
          <w:szCs w:val="24"/>
        </w:rPr>
        <w:t xml:space="preserve">, του Υπουργού Οικονομικών, που για αυτό βεβαίως παραμένει στη θέση του δείχνοντας πως ο </w:t>
      </w:r>
      <w:r>
        <w:rPr>
          <w:rFonts w:eastAsia="Times New Roman" w:cs="Times New Roman"/>
          <w:szCs w:val="24"/>
        </w:rPr>
        <w:t>α</w:t>
      </w:r>
      <w:r>
        <w:rPr>
          <w:rFonts w:eastAsia="Times New Roman" w:cs="Times New Roman"/>
          <w:szCs w:val="24"/>
        </w:rPr>
        <w:t>ρι</w:t>
      </w:r>
      <w:r>
        <w:rPr>
          <w:rFonts w:eastAsia="Times New Roman" w:cs="Times New Roman"/>
          <w:szCs w:val="24"/>
        </w:rPr>
        <w:t xml:space="preserve">στερός μπροστά στις αρχές του δεν υπολογίζει ούτε θέσεις ούτε αξιώματα. </w:t>
      </w:r>
    </w:p>
    <w:p w14:paraId="14EDFF1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Αυξάνετε τις ασφαλιστικές εισφορές σε ελεύθερους επαγγελματίες, εμπόρους και αγρότες, τιμωρώντας όσους κατάφεραν να επιβιώσουν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14EDFF1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Καταργείτε την έκπτωση φόρου</w:t>
      </w:r>
      <w:r>
        <w:rPr>
          <w:rFonts w:eastAsia="Times New Roman" w:cs="Times New Roman"/>
          <w:szCs w:val="24"/>
        </w:rPr>
        <w:t xml:space="preserve"> 10% για τις ιατρικές δαπάνες φυσικών προσώπων. </w:t>
      </w:r>
    </w:p>
    <w:p w14:paraId="14EDFF1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Θεσπίζετε ενιαίο φόρο διανυκτέρευσης 0,5 ευρώ ανά ημέρα και δωμάτιο στα τουριστικά καταλύματα για να βοηθήσετε προφανώς την ανταγωνιστικότητα της τουριστικής μας βιομηχανίας. </w:t>
      </w:r>
    </w:p>
    <w:p w14:paraId="14EDFF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Ορίζεται η εμπορική αξία ως τιμ</w:t>
      </w:r>
      <w:r>
        <w:rPr>
          <w:rFonts w:eastAsia="Times New Roman" w:cs="Times New Roman"/>
          <w:szCs w:val="24"/>
        </w:rPr>
        <w:t xml:space="preserve">ή εκκίνησης στους πλειστηριασμούς ακινήτων που έχει κατασχέσει το Υπουργείο Οικονομικών. </w:t>
      </w:r>
    </w:p>
    <w:p w14:paraId="14EDFF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Περικόπτετε σωρεία επιδομάτων οικογενειακών και μη και περιορίζετε το κονδύλι του πετρελαίου θέρμανσης στα 58 εκατομμύρια από τα 210 που ήταν το 2014, γιατί -ως γνωστ</w:t>
      </w:r>
      <w:r>
        <w:rPr>
          <w:rFonts w:eastAsia="Times New Roman" w:cs="Times New Roman"/>
          <w:szCs w:val="24"/>
        </w:rPr>
        <w:t xml:space="preserve">όν- καταφέρατε να μην κάνει κρύο στην Ελλάδα, όπως λέει και ένα  τραγούδι. </w:t>
      </w:r>
    </w:p>
    <w:p w14:paraId="14EDFF1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επιβάλλετε περικοπές σοκ στα ειδικά μισθολόγια το 2017 και 2018, στην αγαπημένη επαγγελματική τάξη των Σωμάτων Ασφαλείας και των στρατιωτικών, αυτών δηλαδή που υπερασπίζοντα</w:t>
      </w:r>
      <w:r>
        <w:rPr>
          <w:rFonts w:eastAsia="Times New Roman" w:cs="Times New Roman"/>
          <w:szCs w:val="24"/>
        </w:rPr>
        <w:t xml:space="preserve">ι τα σύνορα της πατρίδας μας, ενώ μόλις προχθές, τη Δευτέρα, είχαμε </w:t>
      </w:r>
      <w:proofErr w:type="spellStart"/>
      <w:r>
        <w:rPr>
          <w:rFonts w:eastAsia="Times New Roman" w:cs="Times New Roman"/>
          <w:szCs w:val="24"/>
        </w:rPr>
        <w:t>εκατόν</w:t>
      </w:r>
      <w:proofErr w:type="spellEnd"/>
      <w:r>
        <w:rPr>
          <w:rFonts w:eastAsia="Times New Roman" w:cs="Times New Roman"/>
          <w:szCs w:val="24"/>
        </w:rPr>
        <w:t xml:space="preserve"> τέσσερις παραβιάσεις του εθνικού εναέριου χώρου από τους Τούρκους. Τόσο </w:t>
      </w:r>
      <w:proofErr w:type="spellStart"/>
      <w:r>
        <w:rPr>
          <w:rFonts w:eastAsia="Times New Roman" w:cs="Times New Roman"/>
          <w:szCs w:val="24"/>
        </w:rPr>
        <w:t>απαξιωμένοι</w:t>
      </w:r>
      <w:proofErr w:type="spellEnd"/>
      <w:r>
        <w:rPr>
          <w:rFonts w:eastAsia="Times New Roman" w:cs="Times New Roman"/>
          <w:szCs w:val="24"/>
        </w:rPr>
        <w:t xml:space="preserve"> φαντάζουν στα μάτια σας! Και των αστυνομικών, βέβαια, οι οποίοι εργάζονται για την ομαλή τάξη στη</w:t>
      </w:r>
      <w:r>
        <w:rPr>
          <w:rFonts w:eastAsia="Times New Roman" w:cs="Times New Roman"/>
          <w:szCs w:val="24"/>
        </w:rPr>
        <w:t xml:space="preserve">ν κοινωνία, απέναντι φυσικά στους καθημερινούς σχεδόν επισκέπτες τους από τα Εξάρχεια και των αποτελεσμάτων του περίφημου  «νόμου Παρασκευόπουλου», σε σχέση με την αύξηση </w:t>
      </w:r>
      <w:r>
        <w:rPr>
          <w:rFonts w:eastAsia="Times New Roman" w:cs="Times New Roman"/>
          <w:szCs w:val="24"/>
        </w:rPr>
        <w:lastRenderedPageBreak/>
        <w:t>της εγκληματικότητας. Θέλω να πω ότι από τον Σεπτέμβριο του 2016 οι Ενώσεις Αστυνομικ</w:t>
      </w:r>
      <w:r>
        <w:rPr>
          <w:rFonts w:eastAsia="Times New Roman" w:cs="Times New Roman"/>
          <w:szCs w:val="24"/>
        </w:rPr>
        <w:t xml:space="preserve">ών Υπαλλήλων αναζητούν τον κ. </w:t>
      </w:r>
      <w:proofErr w:type="spellStart"/>
      <w:r>
        <w:rPr>
          <w:rFonts w:eastAsia="Times New Roman" w:cs="Times New Roman"/>
          <w:szCs w:val="24"/>
        </w:rPr>
        <w:t>Χουλιαράκη</w:t>
      </w:r>
      <w:proofErr w:type="spellEnd"/>
      <w:r>
        <w:rPr>
          <w:rFonts w:eastAsia="Times New Roman" w:cs="Times New Roman"/>
          <w:szCs w:val="24"/>
        </w:rPr>
        <w:t xml:space="preserve"> για μ</w:t>
      </w:r>
      <w:r>
        <w:rPr>
          <w:rFonts w:eastAsia="Times New Roman" w:cs="Times New Roman"/>
          <w:szCs w:val="24"/>
        </w:rPr>
        <w:t>ί</w:t>
      </w:r>
      <w:r>
        <w:rPr>
          <w:rFonts w:eastAsia="Times New Roman" w:cs="Times New Roman"/>
          <w:szCs w:val="24"/>
        </w:rPr>
        <w:t xml:space="preserve">α συνάντηση, ο οποίος βέβαια με τόση δουλειά που έχει δεν μπορούσε να τους δει. Αυτά, όμως, είναι θέματα ήσσονος σημασίας για εσάς, από  ότι φαίνεται. </w:t>
      </w:r>
    </w:p>
    <w:p w14:paraId="14EDFF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Συγχαρητήρια, λοιπόν, σε σας και στον Πρωθυπουργό για όλα</w:t>
      </w:r>
      <w:r>
        <w:rPr>
          <w:rFonts w:eastAsia="Times New Roman" w:cs="Times New Roman"/>
          <w:szCs w:val="24"/>
        </w:rPr>
        <w:t xml:space="preserve"> τα παραπάνω. Γιατί έμεινε πιστός στις αρχές και στις δεσμεύσεις του, γιατί κατάφερε μέσα σε δυόμισι χρόνια να φέρει δύο μνημόνια και μάλιστα για να πρωτοτυπήσει, το δεύτερο και χωρίς χρηματοδότηση. Γιατί, εάν δεν ήταν αυτός, αντί για 5 δισεκατομμύρια μέτρ</w:t>
      </w:r>
      <w:r>
        <w:rPr>
          <w:rFonts w:eastAsia="Times New Roman" w:cs="Times New Roman"/>
          <w:szCs w:val="24"/>
        </w:rPr>
        <w:t>α που θα ψηφίσετε σήμερα το βράδυ, θα έπρεπε να πάρουμε μέτρα 210 δισεκατομμυρίων, αφού τον πίεζαν για σαράντα δύο φορές περισσότερα, όπως είπε ο ίδιος σε μ</w:t>
      </w:r>
      <w:r>
        <w:rPr>
          <w:rFonts w:eastAsia="Times New Roman" w:cs="Times New Roman"/>
          <w:szCs w:val="24"/>
        </w:rPr>
        <w:t>ί</w:t>
      </w:r>
      <w:r>
        <w:rPr>
          <w:rFonts w:eastAsia="Times New Roman" w:cs="Times New Roman"/>
          <w:szCs w:val="24"/>
        </w:rPr>
        <w:t xml:space="preserve">α συνέντευξή του. </w:t>
      </w:r>
    </w:p>
    <w:p w14:paraId="14EDFF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Βέβαια, υπάρχει και το παραμύθι με τα αντίμετρα, αυτά που για να ισχύσουν και να</w:t>
      </w:r>
      <w:r>
        <w:rPr>
          <w:rFonts w:eastAsia="Times New Roman" w:cs="Times New Roman"/>
          <w:szCs w:val="24"/>
        </w:rPr>
        <w:t xml:space="preserve"> εφαρμοστούν θα πρέπει να έχουμε πρωτογενή πλεονάσματα που να φτάνουν το 5,5 %, πράγμα αδύνατον, και θα πρέπει πρώτα να πάρουν, όπως λέει και το άρθρο 15, την έγκριση από τους δανειστές και κυρίως από το Διεθνές Νομισματικό Ταμείο. Αυτή είναι η κατάσταση. </w:t>
      </w:r>
      <w:r>
        <w:rPr>
          <w:rFonts w:eastAsia="Times New Roman" w:cs="Times New Roman"/>
          <w:szCs w:val="24"/>
        </w:rPr>
        <w:t>Τ</w:t>
      </w:r>
      <w:r>
        <w:rPr>
          <w:rFonts w:eastAsia="Times New Roman" w:cs="Times New Roman"/>
          <w:szCs w:val="24"/>
        </w:rPr>
        <w:t xml:space="preserve">ότε βέβαια, εφόσον γίνουν όλα αυτά, οι Έλληνες –όσοι θα έχουν απομείνει- θα μπορέσουν να καρπωθούν και αυτά τα αντίμετρα, τα οποία λέτε. </w:t>
      </w:r>
    </w:p>
    <w:p w14:paraId="14EDFF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Μην υποβιβάζετε, λοιπόν, κυρίες και κύριοι συνάδελφοι, τόσο τη νοημοσύνη του χειμαζόμενου ελληνικού λαού. Αυτά μπορεί</w:t>
      </w:r>
      <w:r>
        <w:rPr>
          <w:rFonts w:eastAsia="Times New Roman" w:cs="Times New Roman"/>
          <w:szCs w:val="24"/>
        </w:rPr>
        <w:t xml:space="preserve">τε να τα κρατήσετε για εσάς, για να </w:t>
      </w:r>
      <w:r>
        <w:rPr>
          <w:rFonts w:eastAsia="Times New Roman" w:cs="Times New Roman"/>
          <w:szCs w:val="24"/>
        </w:rPr>
        <w:lastRenderedPageBreak/>
        <w:t xml:space="preserve">νομίζετε ότι το είδωλο που βλέπετε όταν στέκεστε μπροστά στον καθρέφτη, μπορεί να σας θυμίζει και κάτι. </w:t>
      </w:r>
    </w:p>
    <w:p w14:paraId="14EDFF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με το μνημόνιο που φέρνετε συνεχίζετε και την τακτική να δεσμεύετε το έργο και των επομένων κυβερνήσεων. Αυτό</w:t>
      </w:r>
      <w:r>
        <w:rPr>
          <w:rFonts w:eastAsia="Times New Roman" w:cs="Times New Roman"/>
          <w:szCs w:val="24"/>
        </w:rPr>
        <w:t xml:space="preserve"> το κάνετε με το </w:t>
      </w:r>
      <w:proofErr w:type="spellStart"/>
      <w:r>
        <w:rPr>
          <w:rFonts w:eastAsia="Times New Roman" w:cs="Times New Roman"/>
          <w:szCs w:val="24"/>
        </w:rPr>
        <w:t>υπερ</w:t>
      </w:r>
      <w:proofErr w:type="spellEnd"/>
      <w:r>
        <w:rPr>
          <w:rFonts w:eastAsia="Times New Roman" w:cs="Times New Roman"/>
          <w:szCs w:val="24"/>
        </w:rPr>
        <w:t>-</w:t>
      </w:r>
      <w:r>
        <w:rPr>
          <w:rFonts w:eastAsia="Times New Roman" w:cs="Times New Roman"/>
          <w:szCs w:val="24"/>
        </w:rPr>
        <w:t>τ</w:t>
      </w:r>
      <w:r>
        <w:rPr>
          <w:rFonts w:eastAsia="Times New Roman" w:cs="Times New Roman"/>
          <w:szCs w:val="24"/>
        </w:rPr>
        <w:t xml:space="preserve">αμείο στο οποίο εντάξατε όλη την περιουσία του κράτους για τα υπόλοιπα ενενήντα εννέα χρόνια. </w:t>
      </w:r>
      <w:r>
        <w:rPr>
          <w:rFonts w:eastAsia="Times New Roman" w:cs="Times New Roman"/>
          <w:szCs w:val="24"/>
        </w:rPr>
        <w:t>Η</w:t>
      </w:r>
      <w:r>
        <w:rPr>
          <w:rFonts w:eastAsia="Times New Roman" w:cs="Times New Roman"/>
          <w:szCs w:val="24"/>
        </w:rPr>
        <w:t xml:space="preserve"> διαχείρισή του γίνεται από κοινού με τους δανειστές. Το κάνατε με τις τράπεζες, καθώς ο </w:t>
      </w:r>
      <w:r>
        <w:rPr>
          <w:rFonts w:eastAsia="Times New Roman" w:cs="Times New Roman"/>
          <w:szCs w:val="24"/>
          <w:lang w:val="en-US"/>
        </w:rPr>
        <w:t>ESM</w:t>
      </w:r>
      <w:r>
        <w:rPr>
          <w:rFonts w:eastAsia="Times New Roman" w:cs="Times New Roman"/>
          <w:szCs w:val="24"/>
        </w:rPr>
        <w:t xml:space="preserve"> έχει τη διαχείριση του ελληνικού τραπεζικού συστήματος για τουλάχιστον τριάντα πέντε χρόνια. Το κάνετε και τώρα, δεσμεύοντας τη χώρα σε θηριώδη πρωτογενή πλεονάσματα μέχρι τουλάχιστον το 2021, πράγμα που, όπως προανέφερα, είναι παντελώς ανέφικτο. </w:t>
      </w:r>
    </w:p>
    <w:p w14:paraId="14EDFF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λα αυτ</w:t>
      </w:r>
      <w:r>
        <w:rPr>
          <w:rFonts w:eastAsia="Times New Roman" w:cs="Times New Roman"/>
          <w:szCs w:val="24"/>
        </w:rPr>
        <w:t xml:space="preserve">ά γιατί, κυρίες και κύριοι συνάδελφοι; Για να φτάσετε τη χώρα εκεί που την παραλάβατε τον Ιανουάριο του 2015. Δυόμισι χρόνια σκληρής λιτότητας και ακραίας </w:t>
      </w:r>
      <w:proofErr w:type="spellStart"/>
      <w:r>
        <w:rPr>
          <w:rFonts w:eastAsia="Times New Roman" w:cs="Times New Roman"/>
          <w:szCs w:val="24"/>
        </w:rPr>
        <w:t>φοροεπιδρομής</w:t>
      </w:r>
      <w:proofErr w:type="spellEnd"/>
      <w:r>
        <w:rPr>
          <w:rFonts w:eastAsia="Times New Roman" w:cs="Times New Roman"/>
          <w:szCs w:val="24"/>
        </w:rPr>
        <w:t xml:space="preserve"> σε όλη την κοινωνία, δύο μνημόνια παραπάνω, κλειστές τράπεζες, περαιτέρω φτωχοποίηση το</w:t>
      </w:r>
      <w:r>
        <w:rPr>
          <w:rFonts w:eastAsia="Times New Roman" w:cs="Times New Roman"/>
          <w:szCs w:val="24"/>
        </w:rPr>
        <w:t xml:space="preserve">υ ελληνικού λαού, </w:t>
      </w:r>
      <w:proofErr w:type="spellStart"/>
      <w:r>
        <w:rPr>
          <w:rFonts w:eastAsia="Times New Roman" w:cs="Times New Roman"/>
          <w:szCs w:val="24"/>
        </w:rPr>
        <w:t>υπερταμεία</w:t>
      </w:r>
      <w:proofErr w:type="spellEnd"/>
      <w:r>
        <w:rPr>
          <w:rFonts w:eastAsia="Times New Roman" w:cs="Times New Roman"/>
          <w:szCs w:val="24"/>
        </w:rPr>
        <w:t xml:space="preserve">, τόσα μέτρα φόρους και όλα αυτά για να παραμείνουμε ακόμα στην ύφεση ως η μοναδική χώρα της ευρωζώνης και χωρίς να μπορούμε να πιάσουμε ακόμα το ΑΕΠ του 2014. </w:t>
      </w:r>
    </w:p>
    <w:p w14:paraId="14EDFF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εν ξέρω εάν αυτά τα αποτελέσματα είναι προϊόν της ανικανότητας και</w:t>
      </w:r>
      <w:r>
        <w:rPr>
          <w:rFonts w:eastAsia="Times New Roman" w:cs="Times New Roman"/>
          <w:szCs w:val="24"/>
        </w:rPr>
        <w:t xml:space="preserve"> του ερασιτεχνισμού που σας διέπει, της αδυναμίας να αναγνώσετε το περιβάλλον μέσα στο οποίο κινείστε, ή -όπως κάποιοι </w:t>
      </w:r>
      <w:proofErr w:type="spellStart"/>
      <w:r>
        <w:rPr>
          <w:rFonts w:eastAsia="Times New Roman" w:cs="Times New Roman"/>
          <w:szCs w:val="24"/>
        </w:rPr>
        <w:t>μακιαβελλικά</w:t>
      </w:r>
      <w:proofErr w:type="spellEnd"/>
      <w:r>
        <w:rPr>
          <w:rFonts w:eastAsia="Times New Roman" w:cs="Times New Roman"/>
          <w:szCs w:val="24"/>
        </w:rPr>
        <w:t xml:space="preserve"> ισχυρίζονται- είναι αποτέλεσμα μιας αριστερής διαστροφής, η οποία λέει ότι θα δώσουμε τόσο πόνο στον ελληνικό </w:t>
      </w:r>
      <w:r>
        <w:rPr>
          <w:rFonts w:eastAsia="Times New Roman" w:cs="Times New Roman"/>
          <w:szCs w:val="24"/>
        </w:rPr>
        <w:lastRenderedPageBreak/>
        <w:t>λαό μέσα στο ε</w:t>
      </w:r>
      <w:r>
        <w:rPr>
          <w:rFonts w:eastAsia="Times New Roman" w:cs="Times New Roman"/>
          <w:szCs w:val="24"/>
        </w:rPr>
        <w:t xml:space="preserve">υρώ και στην Ευρώπη, που θα τον αναγκάσουμε να ζητήσει να φύγει από μόνος του, να απομονωθεί και να αποξενωθεί. </w:t>
      </w:r>
    </w:p>
    <w:p w14:paraId="14EDFF2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Ένα, όμως, είναι το σίγουρο, κυρίες και κύριοι συνάδελφοι: Όταν στηρίζεσαι μόνο στον λαϊκισμό και τη δημαγωγία, όταν διχάζεις τον λαό για να έχεις μόνο πολιτικά οφέλη, αδιαφορώντας για το εθνικό καλό και όταν βασίζεσαι στο ψέμα, εθισμένος στη γοητεία της ε</w:t>
      </w:r>
      <w:r>
        <w:rPr>
          <w:rFonts w:eastAsia="Times New Roman" w:cs="Times New Roman"/>
          <w:szCs w:val="24"/>
        </w:rPr>
        <w:t xml:space="preserve">ξουσίας και τη δύναμη που απορρέει από αυτή, ιδιαίτερα σε τόσο κρίσιμες στιγμές για τη χώρα, τότε η αποκαθήλωση θα έρθει σύντομα και με θόρυβο. </w:t>
      </w:r>
    </w:p>
    <w:p w14:paraId="14EDFF2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EDFF22" w14:textId="77777777" w:rsidR="002F0583" w:rsidRDefault="00B91F1A">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F2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Ο </w:t>
      </w:r>
      <w:r>
        <w:rPr>
          <w:rFonts w:eastAsia="Times New Roman" w:cs="Times New Roman"/>
          <w:szCs w:val="24"/>
        </w:rPr>
        <w:t xml:space="preserve">κ. Αθανάσιος Μιχελής έχει τον λόγο. </w:t>
      </w:r>
    </w:p>
    <w:p w14:paraId="14EDFF2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ΜΙΧΕΛΗΣ: </w:t>
      </w:r>
      <w:r>
        <w:rPr>
          <w:rFonts w:eastAsia="Times New Roman" w:cs="Times New Roman"/>
          <w:szCs w:val="24"/>
        </w:rPr>
        <w:t xml:space="preserve">Κυρίες και κύριοι Βουλευτές, συζητάμε σήμερα τον νόμο που η ψήφισή του οδηγεί στο κλείσιμο της δεύτερης αξιολόγησης, σε αποφάσεις για την </w:t>
      </w:r>
      <w:proofErr w:type="spellStart"/>
      <w:r>
        <w:rPr>
          <w:rFonts w:eastAsia="Times New Roman" w:cs="Times New Roman"/>
          <w:szCs w:val="24"/>
        </w:rPr>
        <w:t>απομείωση</w:t>
      </w:r>
      <w:proofErr w:type="spellEnd"/>
      <w:r>
        <w:rPr>
          <w:rFonts w:eastAsia="Times New Roman" w:cs="Times New Roman"/>
          <w:szCs w:val="24"/>
        </w:rPr>
        <w:t>-ελάφρυνση του χρέους και στην ποσοτική χαλάρωση, δηλ</w:t>
      </w:r>
      <w:r>
        <w:rPr>
          <w:rFonts w:eastAsia="Times New Roman" w:cs="Times New Roman"/>
          <w:szCs w:val="24"/>
        </w:rPr>
        <w:t>αδή σε βήματα σταδιακής βελτίωσης των οικονομικών δεδομένων της χώρας και βάσιμης εξόδου από την ασφυκτική επιτήρηση τον Αύγουστο του 2018. Επομένως, το ζήτημα δεν περιορίζεται μόνο στη λογιστική αποτύπωση και αποτίμηση των οικονομικών αποτελεσμάτων, μέτρα</w:t>
      </w:r>
      <w:r>
        <w:rPr>
          <w:rFonts w:eastAsia="Times New Roman" w:cs="Times New Roman"/>
          <w:szCs w:val="24"/>
        </w:rPr>
        <w:t xml:space="preserve">-αντίμετρα, τα οποία λογικά ενδιαφέρουν άμεσα τους </w:t>
      </w:r>
      <w:r>
        <w:rPr>
          <w:rFonts w:eastAsia="Times New Roman" w:cs="Times New Roman"/>
          <w:szCs w:val="24"/>
        </w:rPr>
        <w:lastRenderedPageBreak/>
        <w:t xml:space="preserve">πολίτες, αλλά επεκτείνεται και στο οικονομικό περιβάλλον που δημιουργείται στη χώρα και διεθνώς για τη χώρα. </w:t>
      </w:r>
    </w:p>
    <w:p w14:paraId="14EDFF2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Αποτελούν δε παραδοξότητα –αν όχι σκοπιμότητα- ομιλίες της Αντιπολίτευσης, που από τη μ</w:t>
      </w:r>
      <w:r>
        <w:rPr>
          <w:rFonts w:eastAsia="Times New Roman" w:cs="Times New Roman"/>
          <w:szCs w:val="24"/>
        </w:rPr>
        <w:t>ί</w:t>
      </w:r>
      <w:r>
        <w:rPr>
          <w:rFonts w:eastAsia="Times New Roman" w:cs="Times New Roman"/>
          <w:szCs w:val="24"/>
        </w:rPr>
        <w:t>α μεριά</w:t>
      </w:r>
      <w:r>
        <w:rPr>
          <w:rFonts w:eastAsia="Times New Roman" w:cs="Times New Roman"/>
          <w:szCs w:val="24"/>
        </w:rPr>
        <w:t xml:space="preserve"> επισημαίνουν την ανάγκη χάραξης στρατηγικής και τακτικής εξόδου της χώρας από την κρίση και από την άλλη, περιορίζονται μόνο σε σχόλια για τα αρνητικά μέτρα και κυρίως σε χαρακτηρισμούς για την Κυβέρνηση, χωρίς εναλλακτική αντιπρόταση. </w:t>
      </w:r>
    </w:p>
    <w:p w14:paraId="14EDFF2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φανερό ότι η</w:t>
      </w:r>
      <w:r>
        <w:rPr>
          <w:rFonts w:eastAsia="Times New Roman" w:cs="Times New Roman"/>
          <w:szCs w:val="24"/>
        </w:rPr>
        <w:t xml:space="preserve"> στρατηγική κυρίως της Νέας Δημοκρατίας -αλλά όχι μόνο- περιορίζεται στο μονοδιάστατο σύνθημα «φύγετε εσείς, να ξαναέρθουμε εμείς». Τι να υποθέσει κανείς; Σύνδρομο στέρησης εξουσίας, ή μήπως αγωνία μερικών εν όψει εξεταστικών επιτροπών; Συνοδεύεται δε με κ</w:t>
      </w:r>
      <w:r>
        <w:rPr>
          <w:rFonts w:eastAsia="Times New Roman" w:cs="Times New Roman"/>
          <w:szCs w:val="24"/>
        </w:rPr>
        <w:t xml:space="preserve">ομπασμούς των ιδίων περί αποδεδειγμένης γνώσης τους για τη διαχείριση της πολιτικής και των υποθέσεων του κράτους. </w:t>
      </w:r>
    </w:p>
    <w:p w14:paraId="14EDFF2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Αντί για αντιπρόταση προτάσσουν κυρίως </w:t>
      </w:r>
      <w:proofErr w:type="spellStart"/>
      <w:r>
        <w:rPr>
          <w:rFonts w:eastAsia="Times New Roman" w:cs="Times New Roman"/>
          <w:szCs w:val="24"/>
        </w:rPr>
        <w:t>απαξιωτικούς</w:t>
      </w:r>
      <w:proofErr w:type="spellEnd"/>
      <w:r>
        <w:rPr>
          <w:rFonts w:eastAsia="Times New Roman" w:cs="Times New Roman"/>
          <w:szCs w:val="24"/>
        </w:rPr>
        <w:t>, προσβλητικούς χαρακτηρισμούς προς την Κυβέρνηση, τον ΣΥΡΙΖΑ, τους Βουλευτές. Ποιοι; Αυτ</w:t>
      </w:r>
      <w:r>
        <w:rPr>
          <w:rFonts w:eastAsia="Times New Roman" w:cs="Times New Roman"/>
          <w:szCs w:val="24"/>
        </w:rPr>
        <w:t>οί που έφεραν τη χώρα στην παρούσα κατάσταση, αυτοί που θεωρούν ότι η ιστορία της χώρας ξεκίνησε τον Ιανουάριο του 2015 και επομένως, για όλα φταίει ο ΣΥΡΙΖΑ, αυτοί που στους πολίτες που δεν ξεχνούν το πρόσφατο και το παλαιότερο παρελθόν τους απαντούν «κρι</w:t>
      </w:r>
      <w:r>
        <w:rPr>
          <w:rFonts w:eastAsia="Times New Roman" w:cs="Times New Roman"/>
          <w:szCs w:val="24"/>
        </w:rPr>
        <w:t xml:space="preserve">θήκαμε, άρα εξαγνιστήκαμε», λες και συζητάμε για εξομολόγηση μετανοήσαντα Χριστιανού και όχι για πολιτική παράταξη με βαθιές ρίζες στην οικονομική ελίτ της χώρας και στο κράτος που επί χρόνια οικοδομούσαν ως όργανό τους, αυτοί </w:t>
      </w:r>
      <w:r>
        <w:rPr>
          <w:rFonts w:eastAsia="Times New Roman" w:cs="Times New Roman"/>
          <w:szCs w:val="24"/>
        </w:rPr>
        <w:lastRenderedPageBreak/>
        <w:t xml:space="preserve">που </w:t>
      </w:r>
      <w:proofErr w:type="spellStart"/>
      <w:r>
        <w:rPr>
          <w:rFonts w:eastAsia="Times New Roman" w:cs="Times New Roman"/>
          <w:szCs w:val="24"/>
        </w:rPr>
        <w:t>διαπλέκονται</w:t>
      </w:r>
      <w:proofErr w:type="spellEnd"/>
      <w:r>
        <w:rPr>
          <w:rFonts w:eastAsia="Times New Roman" w:cs="Times New Roman"/>
          <w:szCs w:val="24"/>
        </w:rPr>
        <w:t xml:space="preserve"> με μαζικά μέ</w:t>
      </w:r>
      <w:r>
        <w:rPr>
          <w:rFonts w:eastAsia="Times New Roman" w:cs="Times New Roman"/>
          <w:szCs w:val="24"/>
        </w:rPr>
        <w:t xml:space="preserve">σα ενημέρωσης, στα οποία είδηση αποτελεί η άποψή τους και η κριτική τους φθάνει σε γελοιότητες. </w:t>
      </w:r>
    </w:p>
    <w:p w14:paraId="14EDFF2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Αναφέρω ενδεικτικά πρόσφατα παραδείγματα: Γράφει ένα γνωστό </w:t>
      </w:r>
      <w:r>
        <w:rPr>
          <w:rFonts w:eastAsia="Times New Roman" w:cs="Times New Roman"/>
          <w:szCs w:val="24"/>
          <w:lang w:val="en-US"/>
        </w:rPr>
        <w:t>site</w:t>
      </w:r>
      <w:r>
        <w:rPr>
          <w:rFonts w:eastAsia="Times New Roman" w:cs="Times New Roman"/>
          <w:szCs w:val="24"/>
        </w:rPr>
        <w:t xml:space="preserve">: «Σφυροκόπημα </w:t>
      </w:r>
      <w:proofErr w:type="spellStart"/>
      <w:r>
        <w:rPr>
          <w:rFonts w:eastAsia="Times New Roman" w:cs="Times New Roman"/>
          <w:szCs w:val="24"/>
        </w:rPr>
        <w:t>Αχτσιόγλου</w:t>
      </w:r>
      <w:proofErr w:type="spellEnd"/>
      <w:r>
        <w:rPr>
          <w:rFonts w:eastAsia="Times New Roman" w:cs="Times New Roman"/>
          <w:szCs w:val="24"/>
        </w:rPr>
        <w:t xml:space="preserve"> από Βουλευτές του ΣΥΡΙΖΑ». Δυστυχώς για αυτούς, η Υπουργός κ. </w:t>
      </w:r>
      <w:proofErr w:type="spellStart"/>
      <w:r>
        <w:rPr>
          <w:rFonts w:eastAsia="Times New Roman" w:cs="Times New Roman"/>
          <w:szCs w:val="24"/>
        </w:rPr>
        <w:t>Αχτσιόγ</w:t>
      </w:r>
      <w:r>
        <w:rPr>
          <w:rFonts w:eastAsia="Times New Roman" w:cs="Times New Roman"/>
          <w:szCs w:val="24"/>
        </w:rPr>
        <w:t>λου</w:t>
      </w:r>
      <w:proofErr w:type="spellEnd"/>
      <w:r>
        <w:rPr>
          <w:rFonts w:eastAsia="Times New Roman" w:cs="Times New Roman"/>
          <w:szCs w:val="24"/>
        </w:rPr>
        <w:t xml:space="preserve"> στη συγκεκριμένη σύσκεψη ήταν απούσα. Αναφέρει στις ειδήσεις γνωστό κανάλι: «Ανορθόγραφο το δώρο του Πρωθυπουργού στον Κινέζο ομόλογό του», αναφερόμενο στην «</w:t>
      </w:r>
      <w:proofErr w:type="spellStart"/>
      <w:r>
        <w:rPr>
          <w:rFonts w:eastAsia="Times New Roman" w:cs="Times New Roman"/>
          <w:szCs w:val="24"/>
        </w:rPr>
        <w:t>Οδύσεια</w:t>
      </w:r>
      <w:proofErr w:type="spellEnd"/>
      <w:r>
        <w:rPr>
          <w:rFonts w:eastAsia="Times New Roman" w:cs="Times New Roman"/>
          <w:szCs w:val="24"/>
        </w:rPr>
        <w:t xml:space="preserve">» του Καζαντζάκη. Να υποθέσουμε ότι αγνοούσαν τη γραφή Καζαντζάκη στο ομότιτλο βιβλίο, </w:t>
      </w:r>
      <w:r>
        <w:rPr>
          <w:rFonts w:eastAsia="Times New Roman" w:cs="Times New Roman"/>
          <w:szCs w:val="24"/>
        </w:rPr>
        <w:t xml:space="preserve">ή μήπως επέλεξαν την </w:t>
      </w:r>
      <w:proofErr w:type="spellStart"/>
      <w:r>
        <w:rPr>
          <w:rFonts w:eastAsia="Times New Roman" w:cs="Times New Roman"/>
          <w:szCs w:val="24"/>
        </w:rPr>
        <w:t>γκεμπελίστικη</w:t>
      </w:r>
      <w:proofErr w:type="spellEnd"/>
      <w:r>
        <w:rPr>
          <w:rFonts w:eastAsia="Times New Roman" w:cs="Times New Roman"/>
          <w:szCs w:val="24"/>
        </w:rPr>
        <w:t xml:space="preserve"> τακτική του «πες, πες, κάτι θα μείνει», ή μήπως απορροφημένοι από το «</w:t>
      </w:r>
      <w:r>
        <w:rPr>
          <w:rFonts w:eastAsia="Times New Roman" w:cs="Times New Roman"/>
          <w:szCs w:val="24"/>
          <w:lang w:val="en-US"/>
        </w:rPr>
        <w:t>Survivor</w:t>
      </w:r>
      <w:r>
        <w:rPr>
          <w:rFonts w:eastAsia="Times New Roman" w:cs="Times New Roman"/>
          <w:szCs w:val="24"/>
        </w:rPr>
        <w:t xml:space="preserve">» δεν γνωρίζουν καν τον Καζαντζάκη; </w:t>
      </w:r>
    </w:p>
    <w:p w14:paraId="14EDFF2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την ψήφιση του παρόντος σχεδίου νόμου κλείνει η δεύτερη αξιολόγηση του Προγράμματος 2015-2018, ενός επώ</w:t>
      </w:r>
      <w:r>
        <w:rPr>
          <w:rFonts w:eastAsia="Times New Roman" w:cs="Times New Roman"/>
          <w:szCs w:val="24"/>
        </w:rPr>
        <w:t>δυνου προγράμματος που θυμίζω ότι ψηφίστηκε τον Αύγουστο του 2015 από διακόσιους είκοσι έναν Βουλευτές του Ελληνικού Κοινοβουλίου, υποθέτω από τότε με την προσδοκία αρκετών της Αντιπολίτευσης να μην ολοκληρωθεί και να οδηγήσει σε πτώση την Κυβέρνηση του ΣΥ</w:t>
      </w:r>
      <w:r>
        <w:rPr>
          <w:rFonts w:eastAsia="Times New Roman" w:cs="Times New Roman"/>
          <w:szCs w:val="24"/>
        </w:rPr>
        <w:t xml:space="preserve">ΡΙΖΑ, προσδοκία η οποία εξανεμίστηκε. </w:t>
      </w:r>
      <w:r>
        <w:rPr>
          <w:rFonts w:eastAsia="Times New Roman" w:cs="Times New Roman"/>
          <w:szCs w:val="24"/>
        </w:rPr>
        <w:t>Χ</w:t>
      </w:r>
      <w:r>
        <w:rPr>
          <w:rFonts w:eastAsia="Times New Roman" w:cs="Times New Roman"/>
          <w:szCs w:val="24"/>
        </w:rPr>
        <w:t xml:space="preserve">ρειάζεται να είναι κανείς σεμνός και ταπεινός, για να μπορέσει να το αντιμετωπίσει αυτό αξιοπρεπώς. </w:t>
      </w:r>
    </w:p>
    <w:p w14:paraId="14EDFF2A"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η προσδοκία συνέχισε να εκφράζεται και με τον πλέον εμφατικό και πρωτόγνωρο τρόπο για τα ελληνικά και νεότερα κ</w:t>
      </w:r>
      <w:r>
        <w:rPr>
          <w:rFonts w:eastAsia="Times New Roman" w:cs="Times New Roman"/>
          <w:szCs w:val="24"/>
        </w:rPr>
        <w:t xml:space="preserve">οινοβουλευτικά δεδομένα της χώρας με το αίτημα της Νέας Δημοκρατίας για εκλογές, αμέσως, τρεις, τέσσερις μήνες μετά τις </w:t>
      </w:r>
      <w:r>
        <w:rPr>
          <w:rFonts w:eastAsia="Times New Roman" w:cs="Times New Roman"/>
          <w:szCs w:val="24"/>
        </w:rPr>
        <w:lastRenderedPageBreak/>
        <w:t>βουλευτικές του Σεπτέμβρη του 2015. Αυτό το αίτημα καθόρισε όλη τη στρατηγική της Αξιωματικής Αντιπολίτευσης, οδηγώντας στελέχη της σε α</w:t>
      </w:r>
      <w:r>
        <w:rPr>
          <w:rFonts w:eastAsia="Times New Roman" w:cs="Times New Roman"/>
          <w:szCs w:val="24"/>
        </w:rPr>
        <w:t xml:space="preserve">κραίες, πρωτόγνωρες πολιτικές στάσεις. </w:t>
      </w:r>
    </w:p>
    <w:p w14:paraId="14EDFF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Θυμίζω: Στάση Βουλευτών της Νέας Δημοκρατίας να εγκαλούν στο Ευρωκοινοβούλιο Ευρωπαίους αξιωματούχους, όταν αυτοί εκφράζονταν θετικά για στόχους που επιτεύχθηκαν από την ελληνική Κυβέρνηση. Πρόσφατη ανάλογη επικριτικ</w:t>
      </w:r>
      <w:r>
        <w:rPr>
          <w:rFonts w:eastAsia="Times New Roman" w:cs="Times New Roman"/>
          <w:szCs w:val="24"/>
        </w:rPr>
        <w:t xml:space="preserve">ή στάση Βουλευτού της Νέας Δημοκρατίας έναντι Ευρωπαίου αξιωματούχου για θετικά σχόλια σε συνεδρίαση </w:t>
      </w:r>
      <w:r>
        <w:rPr>
          <w:rFonts w:eastAsia="Times New Roman" w:cs="Times New Roman"/>
          <w:szCs w:val="24"/>
        </w:rPr>
        <w:t>ε</w:t>
      </w:r>
      <w:r>
        <w:rPr>
          <w:rFonts w:eastAsia="Times New Roman" w:cs="Times New Roman"/>
          <w:szCs w:val="24"/>
        </w:rPr>
        <w:t xml:space="preserve">πιτροπής της Βουλής. </w:t>
      </w:r>
    </w:p>
    <w:p w14:paraId="14EDFF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Κλείνει, λοιπόν, η δεύτερη αξιολόγηση. Ανοίγει ένας διάδρομος για τη μετάβαση στην ομαλότητα. Στόχος η απεμπλοκή από το σπιράλ των ε</w:t>
      </w:r>
      <w:r>
        <w:rPr>
          <w:rFonts w:eastAsia="Times New Roman" w:cs="Times New Roman"/>
          <w:szCs w:val="24"/>
        </w:rPr>
        <w:t xml:space="preserve">παχθών συμφωνιών, που πάντα συνδυάζονταν με αυστηρή επιτροπεία, αυτό δηλαδή που συμβαίνει στη χώρα από το 2010 και μετά, με απόλυτη ευθύνη των κυβερνήσεων ΠΑΣΟΚ και Νέας Δημοκρατίας. </w:t>
      </w:r>
    </w:p>
    <w:p w14:paraId="14EDFF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επισημάνω ότι η ευθύνη αυτή δεν περιορίζεται από το 2010 και μετά, αλ</w:t>
      </w:r>
      <w:r>
        <w:rPr>
          <w:rFonts w:eastAsia="Times New Roman" w:cs="Times New Roman"/>
          <w:szCs w:val="24"/>
        </w:rPr>
        <w:t xml:space="preserve">λά από δεκαετίες πριν. Όταν έταζαν παραδείσους με τα εοκικά προγράμματα στήριξης, αλλά τα διαμοίραζαν μεταξύ τους είτε συγκροτώντας νέα τζάκια είτε </w:t>
      </w:r>
      <w:proofErr w:type="spellStart"/>
      <w:r>
        <w:rPr>
          <w:rFonts w:eastAsia="Times New Roman" w:cs="Times New Roman"/>
          <w:szCs w:val="24"/>
        </w:rPr>
        <w:t>μεταφέροντάς</w:t>
      </w:r>
      <w:proofErr w:type="spellEnd"/>
      <w:r>
        <w:rPr>
          <w:rFonts w:eastAsia="Times New Roman" w:cs="Times New Roman"/>
          <w:szCs w:val="24"/>
        </w:rPr>
        <w:t xml:space="preserve"> τα ως καταθέσεις στο εξωτερικό. Όταν στήριζαν την κρατικοδίαιτη επιχειρηματικότητα γιατί κάτι ε</w:t>
      </w:r>
      <w:r>
        <w:rPr>
          <w:rFonts w:eastAsia="Times New Roman" w:cs="Times New Roman"/>
          <w:szCs w:val="24"/>
        </w:rPr>
        <w:t xml:space="preserve">ίχαν να λάβουν και αυτοί ως «δωράκι». Όταν έβλεπαν ότι σταδιακά </w:t>
      </w:r>
      <w:proofErr w:type="spellStart"/>
      <w:r>
        <w:rPr>
          <w:rFonts w:eastAsia="Times New Roman" w:cs="Times New Roman"/>
          <w:szCs w:val="24"/>
        </w:rPr>
        <w:t>αποδομούνταν</w:t>
      </w:r>
      <w:proofErr w:type="spellEnd"/>
      <w:r>
        <w:rPr>
          <w:rFonts w:eastAsia="Times New Roman" w:cs="Times New Roman"/>
          <w:szCs w:val="24"/>
        </w:rPr>
        <w:t xml:space="preserve"> ο παραγωγικός ιστός της χώρας, αλλά αδιαφορούσαν. Ποιοι; Οι έμπειροι; Οι γνώστες της πολιτικής; Οι αξιόπιστοι εταίροι; Οι υπεράνω πάσης υποψίας; Όταν </w:t>
      </w:r>
      <w:r>
        <w:rPr>
          <w:rFonts w:eastAsia="Times New Roman" w:cs="Times New Roman"/>
          <w:szCs w:val="24"/>
        </w:rPr>
        <w:lastRenderedPageBreak/>
        <w:t>οικοδομούσαν ένα κράτος αναπο</w:t>
      </w:r>
      <w:r>
        <w:rPr>
          <w:rFonts w:eastAsia="Times New Roman" w:cs="Times New Roman"/>
          <w:szCs w:val="24"/>
        </w:rPr>
        <w:t xml:space="preserve">τελεσματικό, αλλά αποτελεσματικό για τους κομματικούς μηχανισμούς. </w:t>
      </w:r>
    </w:p>
    <w:p w14:paraId="14EDFF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το 2015 υπήρξε η πολιτική στροφή, πρώτη αντίδρασή τους και επιθυμία τους ήταν ότι πρόκειται για αριστερή παρένθεση. Όταν είδαν ότι αυτό δεν επαληθεύτηκε, οδηγηθήκαν στο «εκλογές, για </w:t>
      </w:r>
      <w:r>
        <w:rPr>
          <w:rFonts w:eastAsia="Times New Roman" w:cs="Times New Roman"/>
          <w:szCs w:val="24"/>
        </w:rPr>
        <w:t>να φύγετε όσο το δυνατόν νωρίτερα».</w:t>
      </w:r>
    </w:p>
    <w:p w14:paraId="14EDFF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φρονώ πως η πολιτική αντιπαράθεση πρέπει να γίνεται με παράθεση δεδομένων και αντιπαράθεση θέσεων, όχι με ύβρεις, προσωπικούς χαρακτηρισμούς και χλευασμούς.</w:t>
      </w:r>
    </w:p>
    <w:p w14:paraId="14EDFF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του κυρίου Βουλευτού)</w:t>
      </w:r>
    </w:p>
    <w:p w14:paraId="14EDFF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Πρόεδρε, τελειώνω.</w:t>
      </w:r>
    </w:p>
    <w:p w14:paraId="14EDFF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περιοριστούμε στην ουσία των διαφορετικών πολιτικών μας. Οι δύσκολες κοινωνικές συνθήκες στις οποίες περιήλθε η χώρα μας, σε συνδυασμό με αδιέξοδες πολιτικές, τις προαναφερόμενε</w:t>
      </w:r>
      <w:r>
        <w:rPr>
          <w:rFonts w:eastAsia="Times New Roman" w:cs="Times New Roman"/>
          <w:szCs w:val="24"/>
        </w:rPr>
        <w:t>ς απαράδεκτες συμπεριφορές μέρους του πολιτικού προσωπικού και αρκετών ΜΜΕ εκκολάπτουν το αυγό του φιδιού, την ακροδεξιά και τον φασισμό.</w:t>
      </w:r>
    </w:p>
    <w:p w14:paraId="14EDFF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Πρόταση, λοιπόν, και συγκεκριμένο σχέδιο απεμπλοκής της χώρας από επώδυνες συμφωνίες και την επιτήρηση. Αυτό είναι το </w:t>
      </w:r>
      <w:r>
        <w:rPr>
          <w:rFonts w:eastAsia="Times New Roman" w:cs="Times New Roman"/>
          <w:szCs w:val="24"/>
        </w:rPr>
        <w:t xml:space="preserve">ζητούμενο. Η Κυβέρνηση φέρνει σήμερα μία πρόταση ενταγμένη σε ένα συνολικό σχέδιο εξόδου από το σπιράλ της </w:t>
      </w:r>
      <w:r>
        <w:rPr>
          <w:rFonts w:eastAsia="Times New Roman" w:cs="Times New Roman"/>
          <w:szCs w:val="24"/>
        </w:rPr>
        <w:lastRenderedPageBreak/>
        <w:t>κρίσης. Η άρνηση χωρίς αντιπρόταση, προφανώς δεν αποτελεί πειστική απάντηση, πολύ δε περισσότερο η επιστροφή στο φαύλο παρελθόν.</w:t>
      </w:r>
    </w:p>
    <w:p w14:paraId="14EDFF3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DFF35"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τις πτέρυγες του ΣΥΡΙΖΑ και των ΑΝΕΛ)</w:t>
      </w:r>
    </w:p>
    <w:p w14:paraId="14EDFF3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Δημήτριος Κρεμαστινός, Αντιπρόεδρος της Βουλής, εκ μέρους της Δημοκρατικής Συμπαράταξης.</w:t>
      </w:r>
    </w:p>
    <w:p w14:paraId="14EDFF3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κυρίες και κύριοι συνάδελφοι, αποφεύγω πάντα να μιλάω με τα «εμείς» και τα «εσείς», γιατί πιστεύω ότι αυτή η λογική είναι λάθος. </w:t>
      </w:r>
    </w:p>
    <w:p w14:paraId="14EDFF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Υπάρχει κάτι, όμως, που όλοι το πιστεύουμε, ότι χωρίς ανάπτυξη –το λένε όλοι-, χωρίς επενδύσεις, οι μισθοί και </w:t>
      </w:r>
      <w:r>
        <w:rPr>
          <w:rFonts w:eastAsia="Times New Roman" w:cs="Times New Roman"/>
          <w:szCs w:val="24"/>
        </w:rPr>
        <w:t>οι συντάξεις θα συρρικνώνονται μέχρι εξαφανίσεως. Δεν νομίζω ότι κανείς στην Αίθουσα έχει αντίθετη άποψη.</w:t>
      </w:r>
    </w:p>
    <w:p w14:paraId="14EDFF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Επιστημονικό Συμβούλιο της Βουλής, που επικαλείται αποφάσεις του Ελεγκτικού Συνεδρίου και του Συμβουλίου της Επικρατείας, προειδοποιεί ότι ο νόμος </w:t>
      </w:r>
      <w:r>
        <w:rPr>
          <w:rFonts w:eastAsia="Times New Roman" w:cs="Times New Roman"/>
          <w:szCs w:val="24"/>
        </w:rPr>
        <w:t>που συζητούμε και ψηφίζουμε –όσοι τον ψηφίσουν- είναι αντισυνταγματικός ή μπορεί να καταστεί αντισυνταγματικός. Μέχρι σήμερα έντεκα αποφάσεις του Συμβουλίου της Επικρατείας καθιστούν νόμους αντισυνταγματικούς, με επικεφαλής την απόφαση για το Ραδιοτηλεοπτι</w:t>
      </w:r>
      <w:r>
        <w:rPr>
          <w:rFonts w:eastAsia="Times New Roman" w:cs="Times New Roman"/>
          <w:szCs w:val="24"/>
        </w:rPr>
        <w:t>κό Συμβούλιο.</w:t>
      </w:r>
    </w:p>
    <w:p w14:paraId="14EDFF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 ερώτημα το δικό μου δεν είναι αυτό. Το ερώτημά μου είναι το εξής: Όσοι Βουλευτές θα ψηφίσουν εν γνώσει τους όλα αυτά τα μέτρα, δεν έχουν ακούσει ότι οι παραγωγικές τάξεις, όπως εκφράστηκαν και εδώ στη Βουλή, είναι όλες αντίθετες; Δεν ξέρου</w:t>
      </w:r>
      <w:r>
        <w:rPr>
          <w:rFonts w:eastAsia="Times New Roman" w:cs="Times New Roman"/>
          <w:szCs w:val="24"/>
        </w:rPr>
        <w:t>ν ότι τουλάχιστον το 60% του ελληνικού λαού, όπως απεικονίστηκε με το εκλογικό αποτέλεσμα και όχι με τις δημοσκοπήσεις, είναι με τα κόμματα που είναι κατά των μέτρων; Άρα αναλαμβάνουν μ</w:t>
      </w:r>
      <w:r>
        <w:rPr>
          <w:rFonts w:eastAsia="Times New Roman" w:cs="Times New Roman"/>
          <w:szCs w:val="24"/>
        </w:rPr>
        <w:t>ί</w:t>
      </w:r>
      <w:r>
        <w:rPr>
          <w:rFonts w:eastAsia="Times New Roman" w:cs="Times New Roman"/>
          <w:szCs w:val="24"/>
        </w:rPr>
        <w:t>α σοβαρή ευθύνη αυτοί που θα ψηφίσουν.</w:t>
      </w:r>
    </w:p>
    <w:p w14:paraId="14EDFF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ερώτημα είναι: Να θυσιαστούμ</w:t>
      </w:r>
      <w:r>
        <w:rPr>
          <w:rFonts w:eastAsia="Times New Roman" w:cs="Times New Roman"/>
          <w:szCs w:val="24"/>
        </w:rPr>
        <w:t xml:space="preserve">ε για την πατρίδα; Εγώ θα έλεγα όσοι ψηφίσουν, να θυσιαστούν για την πατρίδα. Τι πιθανότητες υπάρχουν να θυσιαστούν και να επιτύχει το εγχείρημα αυτό; Ελπίζουμε ότι η ποσοτική χαλάρωση που θα έχουμε από την Ευρωπαϊκή Κεντρική Τράπεζα, τον </w:t>
      </w:r>
      <w:proofErr w:type="spellStart"/>
      <w:r>
        <w:rPr>
          <w:rFonts w:eastAsia="Times New Roman" w:cs="Times New Roman"/>
          <w:szCs w:val="24"/>
        </w:rPr>
        <w:t>Ντράγκι</w:t>
      </w:r>
      <w:proofErr w:type="spellEnd"/>
      <w:r>
        <w:rPr>
          <w:rFonts w:eastAsia="Times New Roman" w:cs="Times New Roman"/>
          <w:szCs w:val="24"/>
        </w:rPr>
        <w:t xml:space="preserve">, με άρση </w:t>
      </w:r>
      <w:r>
        <w:rPr>
          <w:rFonts w:eastAsia="Times New Roman" w:cs="Times New Roman"/>
          <w:szCs w:val="24"/>
        </w:rPr>
        <w:t xml:space="preserve">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θα αλλάξει το κλίμα. Εάν δεν συμβεί αυτό, τότε δεν υπάρχει και συζήτηση.</w:t>
      </w:r>
    </w:p>
    <w:p w14:paraId="14EDFF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θα επικαλεστώ μ</w:t>
      </w:r>
      <w:r>
        <w:rPr>
          <w:rFonts w:eastAsia="Times New Roman" w:cs="Times New Roman"/>
          <w:szCs w:val="24"/>
        </w:rPr>
        <w:t>ί</w:t>
      </w:r>
      <w:r>
        <w:rPr>
          <w:rFonts w:eastAsia="Times New Roman" w:cs="Times New Roman"/>
          <w:szCs w:val="24"/>
        </w:rPr>
        <w:t>α δήλωση του Πρωθυπουργού η οποία έγινε πριν από λίγους μήνες και συγκεκριμένα λέει: «Κυρίες και κύριοι, είναι απολύτως αδύνατον πρωτογενή π</w:t>
      </w:r>
      <w:r>
        <w:rPr>
          <w:rFonts w:eastAsia="Times New Roman" w:cs="Times New Roman"/>
          <w:szCs w:val="24"/>
        </w:rPr>
        <w:t>λεονάσματα ύψους 3,5% μετά το 2018 να διατηρηθούν και μάλιστα για αρκετά χρόνια». Εμείς συζητάμε ότι μέχρι το 2022 τουλάχιστον θα υπάρχουν. Και συνεχίζει: «Εκτός εάν θέλουμε να πλήξουμε την ελληνική οικονομία και να έχουμε διαρκώς συνθήκες μακροχρόνιας στα</w:t>
      </w:r>
      <w:r>
        <w:rPr>
          <w:rFonts w:eastAsia="Times New Roman" w:cs="Times New Roman"/>
          <w:szCs w:val="24"/>
        </w:rPr>
        <w:t>σιμότητας».</w:t>
      </w:r>
    </w:p>
    <w:p w14:paraId="14EDFF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Εάν εσείς ήσασταν επενδυτές σε μια χώρα και ακούγατε τον Πρωθυπουργό της χώρας να λέει αυτά τα πράγματα, και ξέρατε ότι η χώρα είναι πτωχευμένη, και ξέρατε ότι έχει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ξέρατε ότι τα πρωτογενή πλεονάσματα βγαίνουν </w:t>
      </w:r>
      <w:r>
        <w:rPr>
          <w:rFonts w:eastAsia="Times New Roman" w:cs="Times New Roman"/>
          <w:szCs w:val="24"/>
        </w:rPr>
        <w:lastRenderedPageBreak/>
        <w:t>από το υστέρ</w:t>
      </w:r>
      <w:r>
        <w:rPr>
          <w:rFonts w:eastAsia="Times New Roman" w:cs="Times New Roman"/>
          <w:szCs w:val="24"/>
        </w:rPr>
        <w:t>ημα και όχι από το πλεόνασμα -δηλαδή από φορολογίες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θα ερχόσασταν να κάνετε επένδυση σε αυτήν τη χώρα; Πείτε μου! Κανένας δεν θα ερχόταν. Εύχομαι να διαψευστεί η λογική μου.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η λογική λέει αυτά. Όμως, δεν σταματάω μέχρι εδώ.</w:t>
      </w:r>
      <w:r>
        <w:rPr>
          <w:rFonts w:eastAsia="Times New Roman" w:cs="Times New Roman"/>
          <w:szCs w:val="24"/>
        </w:rPr>
        <w:t xml:space="preserve"> </w:t>
      </w:r>
    </w:p>
    <w:p w14:paraId="14EDFF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Στην Κύπρο, που εγώ θεωρώ πιο ώριμο σημείο του ελληνισμού, κομμουνιστές, δεξιοί, ακροδεξιοί είπαν ότι εφόσον διαλέξαμε αυτόν τον δρόμο, δηλαδή να μείνουμε στο ευρώ και την ευρωζώνη –και μιλάω για τους Κύπριους- θα εφαρμόσουμε τη συνταγή που μας λένε. </w:t>
      </w:r>
    </w:p>
    <w:p w14:paraId="14EDFF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w:t>
      </w:r>
      <w:r>
        <w:rPr>
          <w:rFonts w:eastAsia="Times New Roman" w:cs="Times New Roman"/>
          <w:szCs w:val="24"/>
        </w:rPr>
        <w:t>είς εδώ, όλα τα κόμματα που ήρθαν στην εξουσία μετά το 2010, είχαν μ</w:t>
      </w:r>
      <w:r>
        <w:rPr>
          <w:rFonts w:eastAsia="Times New Roman" w:cs="Times New Roman"/>
          <w:szCs w:val="24"/>
        </w:rPr>
        <w:t>ί</w:t>
      </w:r>
      <w:r>
        <w:rPr>
          <w:rFonts w:eastAsia="Times New Roman" w:cs="Times New Roman"/>
          <w:szCs w:val="24"/>
        </w:rPr>
        <w:t xml:space="preserve">α διαφορετική συνταγή. Και η Νέα Δημοκρατία και ο ΣΥΡΙΖΑ. Το αποτέλεσμα ποιο ήταν; Να έχουμε αυτά τα μνημόνια και το διαρκές μνημόνιο τώρα που είναι άγνωστο πότε θα τελειώσει. </w:t>
      </w:r>
    </w:p>
    <w:p w14:paraId="14EDFF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η Κύ</w:t>
      </w:r>
      <w:r>
        <w:rPr>
          <w:rFonts w:eastAsia="Times New Roman" w:cs="Times New Roman"/>
          <w:szCs w:val="24"/>
        </w:rPr>
        <w:t xml:space="preserve">προς σήμερα πανηγυρίζει, γιατί είχε αύξηση 3,5% του ΑΕΠ. Εμείς πότε θα πανηγυρίσουμε 3,5% αύξηση του ΑΕΠ; Αυτή είναι η πραγματική εικόνα. </w:t>
      </w:r>
      <w:r>
        <w:rPr>
          <w:rFonts w:eastAsia="Times New Roman" w:cs="Times New Roman"/>
          <w:szCs w:val="24"/>
        </w:rPr>
        <w:t>Β</w:t>
      </w:r>
      <w:r>
        <w:rPr>
          <w:rFonts w:eastAsia="Times New Roman" w:cs="Times New Roman"/>
          <w:szCs w:val="24"/>
        </w:rPr>
        <w:t xml:space="preserve">έβαια, η Κυβέρνηση κυβερνά για δυόμισι χρόνια. </w:t>
      </w:r>
    </w:p>
    <w:p w14:paraId="14EDFF4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πρόβλημα είναι ότι -και στις τηλεοράσεις το βλέπουμε- οι κοκορομαχ</w:t>
      </w:r>
      <w:r>
        <w:rPr>
          <w:rFonts w:eastAsia="Times New Roman" w:cs="Times New Roman"/>
          <w:szCs w:val="24"/>
        </w:rPr>
        <w:t>ίες συνεχίζονται: «Εμείς, εσείς, αυτοί, ποιος έκανε τα πιο πολλά λάθη, τα λιγότερα λάθη»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Κανένας δεν συζητά με ποιες προϋποθέσεις θα γίνει η ανάπτυξη. Μπορεί να </w:t>
      </w:r>
      <w:r>
        <w:rPr>
          <w:rFonts w:eastAsia="Times New Roman" w:cs="Times New Roman"/>
          <w:szCs w:val="24"/>
        </w:rPr>
        <w:lastRenderedPageBreak/>
        <w:t>γίνει ανάπτυξη για παράδειγμα εάν αύριο έρθει η Νέα Δημοκρατία μόνη της για να εφαρμόσει</w:t>
      </w:r>
      <w:r>
        <w:rPr>
          <w:rFonts w:eastAsia="Times New Roman" w:cs="Times New Roman"/>
          <w:szCs w:val="24"/>
        </w:rPr>
        <w:t xml:space="preserve"> αυτά τα μέτρα; Σας ρωτώ, μπορεί; Δεν μπορεί!</w:t>
      </w:r>
    </w:p>
    <w:p w14:paraId="14EDFF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κατά συνέπεια, εκείνο το οποίο προτάσσεται είναι κατά κάποιον τρόπο η συναίνεση. Μπορεί, όμως, να υπάρξει συναίνεση εάν τα κόμματα του λεγόμενου «δημοκρατικού τόξου» ή εάν θέλετε του ευρωπαϊκού τόξου –πιο λ</w:t>
      </w:r>
      <w:r>
        <w:rPr>
          <w:rFonts w:eastAsia="Times New Roman" w:cs="Times New Roman"/>
          <w:szCs w:val="24"/>
        </w:rPr>
        <w:t xml:space="preserve">ίγα- δεν συναινέσουν τουλάχιστον σε μια κυβέρνηση που να έχει ένα ενιαίο φορολογικό σύστημα, που να έχει ενιαία επενδυτικά κίνητρα, που να λέει στους επενδυτές «ελάτε να επενδύσετε, δεν θα αλλάξει το καθεστώς, η φορολογία σας θα είναι αυτή»; </w:t>
      </w:r>
    </w:p>
    <w:p w14:paraId="14EDFF4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Μπορεί να γίν</w:t>
      </w:r>
      <w:r>
        <w:rPr>
          <w:rFonts w:eastAsia="Times New Roman" w:cs="Times New Roman"/>
          <w:szCs w:val="24"/>
        </w:rPr>
        <w:t>ει με οποιαδήποτε κυβέρνηση; Μπορεί ένας επενδυτής να ξέρει ότι θα έρθει η Νέα Δημοκρατία αύριο –το λέω ως παράδειγμα, επειδή προηγείται στις δημοσκοπήσεις- και να πιστέψει ότι θα εξασφαλίσει τα λεφτά του εάν επενδύσει έχοντας αντίθετους όλους τους άλλους;</w:t>
      </w:r>
      <w:r>
        <w:rPr>
          <w:rFonts w:eastAsia="Times New Roman" w:cs="Times New Roman"/>
          <w:szCs w:val="24"/>
        </w:rPr>
        <w:t xml:space="preserve"> Αντιλαμβάνεστε ότι αυτό είναι αδιέξοδο. </w:t>
      </w:r>
    </w:p>
    <w:p w14:paraId="14EDFF44" w14:textId="77777777" w:rsidR="002F0583" w:rsidRDefault="00B91F1A">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14:paraId="14EDFF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4EDFF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Κανένας, όμως, δεν βάζει τα ερωτήματα αυτά και πολύ περισσότερο τηλεοπτικά που εκμεταλλεύονται τον πόνο τ</w:t>
      </w:r>
      <w:r>
        <w:rPr>
          <w:rFonts w:eastAsia="Times New Roman" w:cs="Times New Roman"/>
          <w:szCs w:val="24"/>
        </w:rPr>
        <w:t xml:space="preserve">ων ανθρώπων αυτών των οποίων συρρικνώνονται οι μισθοί και οι συντάξεις τους και κλαυθμηρίζουν κάθε πρωί στις τηλεοράσεις, </w:t>
      </w:r>
      <w:r>
        <w:rPr>
          <w:rFonts w:eastAsia="Times New Roman" w:cs="Times New Roman"/>
          <w:szCs w:val="24"/>
        </w:rPr>
        <w:lastRenderedPageBreak/>
        <w:t xml:space="preserve">γιατί έχουν τηλεθέαση, ενώ θα έπρεπε κανονικά να συζητούν με ποιόν τρόπο θα συναινέσουμε για να έχουμε ανάπτυξη. </w:t>
      </w:r>
    </w:p>
    <w:p w14:paraId="14EDFF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Αυτά τα αυτονόητα, δ</w:t>
      </w:r>
      <w:r>
        <w:rPr>
          <w:rFonts w:eastAsia="Times New Roman" w:cs="Times New Roman"/>
          <w:szCs w:val="24"/>
        </w:rPr>
        <w:t xml:space="preserve">υστυχώς, με απασχολούν προσωπικά. Λυπούμαι που δεν απασχολούν τους περισσότερους από εμάς σε αυτήν την Αίθουσα και διαρκώς συζητάμε για τα γνωστά «εμείς, εσείς» τα οποία δεν οδηγούν δυστυχώς πουθενά. </w:t>
      </w:r>
    </w:p>
    <w:p w14:paraId="14EDFF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4EDFF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DFF4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μιλήσουν ακόμα δύο συνάδελφοι, ο κ. </w:t>
      </w:r>
      <w:proofErr w:type="spellStart"/>
      <w:r>
        <w:rPr>
          <w:rFonts w:eastAsia="Times New Roman" w:cs="Times New Roman"/>
          <w:szCs w:val="24"/>
        </w:rPr>
        <w:t>Μπουκώρος</w:t>
      </w:r>
      <w:proofErr w:type="spellEnd"/>
      <w:r>
        <w:rPr>
          <w:rFonts w:eastAsia="Times New Roman" w:cs="Times New Roman"/>
          <w:szCs w:val="24"/>
        </w:rPr>
        <w:t xml:space="preserve"> και ο κ. Σταμάτης. Μετά θα δώσω τον λόγο στην Υπουργό κ. Θεανώ Φωτίου και ύστερα θα ακολουθήσει η κ. </w:t>
      </w:r>
      <w:proofErr w:type="spellStart"/>
      <w:r>
        <w:rPr>
          <w:rFonts w:eastAsia="Times New Roman" w:cs="Times New Roman"/>
          <w:szCs w:val="24"/>
        </w:rPr>
        <w:t>Σκούφα</w:t>
      </w:r>
      <w:proofErr w:type="spellEnd"/>
      <w:r>
        <w:rPr>
          <w:rFonts w:eastAsia="Times New Roman" w:cs="Times New Roman"/>
          <w:szCs w:val="24"/>
        </w:rPr>
        <w:t xml:space="preserve">, ο κ. </w:t>
      </w:r>
      <w:proofErr w:type="spellStart"/>
      <w:r>
        <w:rPr>
          <w:rFonts w:eastAsia="Times New Roman" w:cs="Times New Roman"/>
          <w:szCs w:val="24"/>
        </w:rPr>
        <w:t>Σπαρτινός</w:t>
      </w:r>
      <w:proofErr w:type="spellEnd"/>
      <w:r>
        <w:rPr>
          <w:rFonts w:eastAsia="Times New Roman" w:cs="Times New Roman"/>
          <w:szCs w:val="24"/>
        </w:rPr>
        <w:t xml:space="preserve">, </w:t>
      </w:r>
      <w:r>
        <w:rPr>
          <w:rFonts w:eastAsia="Times New Roman" w:cs="Times New Roman"/>
          <w:szCs w:val="24"/>
        </w:rPr>
        <w:t xml:space="preserve">ο κ. Τζελέπης, ο κ. Θηβαίος, η κ. </w:t>
      </w:r>
      <w:proofErr w:type="spellStart"/>
      <w:r>
        <w:rPr>
          <w:rFonts w:eastAsia="Times New Roman" w:cs="Times New Roman"/>
          <w:szCs w:val="24"/>
        </w:rPr>
        <w:t>Κεφαλίδου</w:t>
      </w:r>
      <w:proofErr w:type="spellEnd"/>
      <w:r>
        <w:rPr>
          <w:rFonts w:eastAsia="Times New Roman" w:cs="Times New Roman"/>
          <w:szCs w:val="24"/>
        </w:rPr>
        <w:t xml:space="preserve"> και μετά η Υφυπουργός κ.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14EDFF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Ορίστε, κ. </w:t>
      </w:r>
      <w:proofErr w:type="spellStart"/>
      <w:r>
        <w:rPr>
          <w:rFonts w:eastAsia="Times New Roman" w:cs="Times New Roman"/>
          <w:szCs w:val="24"/>
        </w:rPr>
        <w:t>Μπουκώρο</w:t>
      </w:r>
      <w:proofErr w:type="spellEnd"/>
      <w:r>
        <w:rPr>
          <w:rFonts w:eastAsia="Times New Roman" w:cs="Times New Roman"/>
          <w:szCs w:val="24"/>
        </w:rPr>
        <w:t>, έχετε τον λόγο.</w:t>
      </w:r>
    </w:p>
    <w:p w14:paraId="14EDFF4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14EDFF4D" w14:textId="77777777" w:rsidR="002F0583" w:rsidRDefault="00B91F1A">
      <w:pPr>
        <w:spacing w:line="600" w:lineRule="auto"/>
        <w:ind w:firstLine="720"/>
        <w:jc w:val="both"/>
        <w:rPr>
          <w:rFonts w:eastAsia="Times New Roman" w:cs="Times New Roman"/>
          <w:b/>
          <w:szCs w:val="24"/>
        </w:rPr>
      </w:pPr>
      <w:r>
        <w:rPr>
          <w:rFonts w:eastAsia="Times New Roman" w:cs="Times New Roman"/>
          <w:szCs w:val="24"/>
        </w:rPr>
        <w:t>Κυρίες και κύριοι συνάδελφοι, φοβάμαι ότι δεν έχω να πω πολλά πράγματα. Τόσο στις επιτροπέ</w:t>
      </w:r>
      <w:r>
        <w:rPr>
          <w:rFonts w:eastAsia="Times New Roman" w:cs="Times New Roman"/>
          <w:szCs w:val="24"/>
        </w:rPr>
        <w:t xml:space="preserve">ς όσο και στην Ολομέλεια έχουν συζητηθεί τα πάντα. </w:t>
      </w:r>
    </w:p>
    <w:p w14:paraId="14EDFF4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Φοβάμαι, όμως, ακόμα περισσότερο ότι οι κυρίες και οι κύριοι συνάδελφοι της Πλειοψηφίας δεν έχουν συνειδητοποιήσει ούτε το βάθος της κρίσης ούτε το ιστορικό </w:t>
      </w:r>
      <w:r>
        <w:rPr>
          <w:rFonts w:eastAsia="Times New Roman" w:cs="Times New Roman"/>
          <w:szCs w:val="24"/>
        </w:rPr>
        <w:lastRenderedPageBreak/>
        <w:t>βάρος της ψήφισης αυτού του τετάρτου μνημονίου.</w:t>
      </w:r>
      <w:r>
        <w:rPr>
          <w:rFonts w:eastAsia="Times New Roman" w:cs="Times New Roman"/>
          <w:szCs w:val="24"/>
        </w:rPr>
        <w:t xml:space="preserve"> Βλέπω ότι με χαρά και ικανοποίηση στηρίζουν το νομοσχέδιο χωρίς ίχνος αυτοκριτικής, το ψηφίζουν.</w:t>
      </w:r>
    </w:p>
    <w:p w14:paraId="14EDFF4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Υποθέτω ότι έχουν συνηθίσει μιας και είναι το δεύτερο μνημόνιο σε δύο χρόνια. Πάντα η πρώτη η φορά είναι δύσκολη για όλα τα πράγματα. Ορισμένοι </w:t>
      </w:r>
      <w:proofErr w:type="spellStart"/>
      <w:r>
        <w:rPr>
          <w:rFonts w:eastAsia="Times New Roman" w:cs="Times New Roman"/>
          <w:szCs w:val="24"/>
        </w:rPr>
        <w:t>επιχαίρουν</w:t>
      </w:r>
      <w:proofErr w:type="spellEnd"/>
      <w:r>
        <w:rPr>
          <w:rFonts w:eastAsia="Times New Roman" w:cs="Times New Roman"/>
          <w:szCs w:val="24"/>
        </w:rPr>
        <w:t xml:space="preserve"> για</w:t>
      </w:r>
      <w:r>
        <w:rPr>
          <w:rFonts w:eastAsia="Times New Roman" w:cs="Times New Roman"/>
          <w:szCs w:val="24"/>
        </w:rPr>
        <w:t xml:space="preserve"> το γεγονός της υποστήριξης από παράγοντες του εξωτερικού και δεν προβληματίζονται για το γεγονός ότι από ανυπότακτοι </w:t>
      </w:r>
      <w:proofErr w:type="spellStart"/>
      <w:r>
        <w:rPr>
          <w:rFonts w:eastAsia="Times New Roman" w:cs="Times New Roman"/>
          <w:szCs w:val="24"/>
        </w:rPr>
        <w:t>μνημονιομάχοι</w:t>
      </w:r>
      <w:proofErr w:type="spellEnd"/>
      <w:r>
        <w:rPr>
          <w:rFonts w:eastAsia="Times New Roman" w:cs="Times New Roman"/>
          <w:szCs w:val="24"/>
        </w:rPr>
        <w:t xml:space="preserve"> έχουν μετατραπεί στο σύνολό τους σε πειθήνιους εντολοδόχους των δανειστών και άλλων κέντρων.</w:t>
      </w:r>
    </w:p>
    <w:p w14:paraId="14EDFF5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λέγαμε ότι αυτό το τέταρτο μ</w:t>
      </w:r>
      <w:r>
        <w:rPr>
          <w:rFonts w:eastAsia="Times New Roman" w:cs="Times New Roman"/>
          <w:szCs w:val="24"/>
        </w:rPr>
        <w:t>νημόνιο είναι η απόλυτη απόδειξη της μετάλλαξης της κυβερνητικής πλειοψηφίας, που είναι διατεθειμένη να ψηφίσει τα πάντα προκειμένου να παραμείνει στην εξουσία, γιατί ουσιαστικές εγγυήσεις για έξοδο της χώρας από την κρίση δεν προσφέρει ούτε η γενικότερη κ</w:t>
      </w:r>
      <w:r>
        <w:rPr>
          <w:rFonts w:eastAsia="Times New Roman" w:cs="Times New Roman"/>
          <w:szCs w:val="24"/>
        </w:rPr>
        <w:t>υβερνητική πολιτική και πολύ περισσότερο δεν προσφέρει και αυτό το τέταρτο μνημόνιο.</w:t>
      </w:r>
    </w:p>
    <w:p w14:paraId="14EDFF5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Εγκλωβίζεστε σε νέες αυταπάτες, κυρίες και κύριοι συνάδελφοι της Πλειοψηφίας, λέγοντας ότι «μαζί με τα μέτρα φέρνουμε και τα αντίμετρα και το δημοσιονομικό αποτύπωμα αυτού</w:t>
      </w:r>
      <w:r>
        <w:rPr>
          <w:rFonts w:eastAsia="Times New Roman" w:cs="Times New Roman"/>
          <w:szCs w:val="24"/>
        </w:rPr>
        <w:t xml:space="preserve"> του τετάρτου μνημονίου είναι μηδενικό». Εξισώνετε αυθαίρετα τα επώδυνα μέτρα που σήμερα ψηφίζονται και γίνονται νόμος του κράτους με τις εξαγγελίες για αντίμετρα.</w:t>
      </w:r>
    </w:p>
    <w:p w14:paraId="14EDFF5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ί</w:t>
      </w:r>
      <w:r>
        <w:rPr>
          <w:rFonts w:eastAsia="Times New Roman" w:cs="Times New Roman"/>
          <w:szCs w:val="24"/>
        </w:rPr>
        <w:t>α απλή ανάγνωση του άρθρου 15 αποδεικνύει τον ισχυρισμό μου, γιατί εκεί έχουν θέσει οι δαν</w:t>
      </w:r>
      <w:r>
        <w:rPr>
          <w:rFonts w:eastAsia="Times New Roman" w:cs="Times New Roman"/>
          <w:szCs w:val="24"/>
        </w:rPr>
        <w:t>ειστές στο μνημόνιο που υπογράφεται σήμερα όλες τις προϋποθέσεις, που είναι πολλές και δύσκολες, προκειμένου να εφαρμοστούν αυτά τα αντίμετρα.</w:t>
      </w:r>
    </w:p>
    <w:p w14:paraId="14EDFF5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συνέπεια και επειδή ακούω πολλούς συναδέλφους να επικαλούνται και να προτάσσουν την ηθική και την εντιμότητα</w:t>
      </w:r>
      <w:r>
        <w:rPr>
          <w:rFonts w:eastAsia="Times New Roman" w:cs="Times New Roman"/>
          <w:szCs w:val="24"/>
        </w:rPr>
        <w:t xml:space="preserve"> της κυβερνητικής Πλειοψηφίας, ξέρετε, κυρίες και κύριοι, ότι στον προσωπικό σας βίο δεν μπορώ να κατηγορήσω κανέναν και σας σέβομαι όλους και δεν έχω κα</w:t>
      </w:r>
      <w:r>
        <w:rPr>
          <w:rFonts w:eastAsia="Times New Roman" w:cs="Times New Roman"/>
          <w:szCs w:val="24"/>
        </w:rPr>
        <w:t>μ</w:t>
      </w:r>
      <w:r>
        <w:rPr>
          <w:rFonts w:eastAsia="Times New Roman" w:cs="Times New Roman"/>
          <w:szCs w:val="24"/>
        </w:rPr>
        <w:t>μιά αμφιβολία ότι είστε ηθικοί και έντιμοι.</w:t>
      </w:r>
    </w:p>
    <w:p w14:paraId="14EDFF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Στον πολιτικό σας βίο από πού προκύπτει, από πού τεκμαίρετ</w:t>
      </w:r>
      <w:r>
        <w:rPr>
          <w:rFonts w:eastAsia="Times New Roman" w:cs="Times New Roman"/>
          <w:szCs w:val="24"/>
        </w:rPr>
        <w:t xml:space="preserve">αι αυτή η ηθική και η εντιμότητα; Είναι ηθικό και έντιμο να προχωράς για πολλοστή φορά στην εξαπάτηση της ελληνικής κοινωνίας και του εκλογικού σώματος, να έχεις κερδίσει, υποσχόμενος ότι θα σκίσεις τα μνημόνια και να υπογράφεις το τρίτο μνημόνιο και τώρα </w:t>
      </w:r>
      <w:r>
        <w:rPr>
          <w:rFonts w:eastAsia="Times New Roman" w:cs="Times New Roman"/>
          <w:szCs w:val="24"/>
        </w:rPr>
        <w:t>να έρχεσαι και να λες στον ελληνικό λαό ότι θα σου δώσω αντίμετρα, αφού υπογράψω τέταρτο μνημόνιο; Είναι αυτό ηθικό πλεονέκτημα για την Αριστερά;</w:t>
      </w:r>
    </w:p>
    <w:p w14:paraId="14EDFF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περίμενα μεγαλύτερη και βαθύτερη αυτοκριτική, διότι το μνημόνιο σήμερα προκύπτει πώς; Ως υποχρέωση της χώρα</w:t>
      </w:r>
      <w:r>
        <w:rPr>
          <w:rFonts w:eastAsia="Times New Roman" w:cs="Times New Roman"/>
          <w:szCs w:val="24"/>
        </w:rPr>
        <w:t>ς; Είχε η χώρα κα</w:t>
      </w:r>
      <w:r>
        <w:rPr>
          <w:rFonts w:eastAsia="Times New Roman" w:cs="Times New Roman"/>
          <w:szCs w:val="24"/>
        </w:rPr>
        <w:t>μ</w:t>
      </w:r>
      <w:r>
        <w:rPr>
          <w:rFonts w:eastAsia="Times New Roman" w:cs="Times New Roman"/>
          <w:szCs w:val="24"/>
        </w:rPr>
        <w:t xml:space="preserve">μιά υποχρέωση να υπογράψει τρίτο και τέταρτο μνημόνιο; Είναι η ακολουθούμενη </w:t>
      </w:r>
      <w:proofErr w:type="spellStart"/>
      <w:r>
        <w:rPr>
          <w:rFonts w:eastAsia="Times New Roman" w:cs="Times New Roman"/>
          <w:szCs w:val="24"/>
        </w:rPr>
        <w:t>υφεσιακή</w:t>
      </w:r>
      <w:proofErr w:type="spellEnd"/>
      <w:r>
        <w:rPr>
          <w:rFonts w:eastAsia="Times New Roman" w:cs="Times New Roman"/>
          <w:szCs w:val="24"/>
        </w:rPr>
        <w:t xml:space="preserve"> πολιτική της Κυβέρνησης που μας οδήγησε μετά τα </w:t>
      </w:r>
      <w:r>
        <w:rPr>
          <w:rFonts w:eastAsia="Times New Roman" w:cs="Times New Roman"/>
          <w:szCs w:val="24"/>
          <w:lang w:val="en-GB"/>
        </w:rPr>
        <w:t>capital</w:t>
      </w:r>
      <w:r>
        <w:rPr>
          <w:rFonts w:eastAsia="Times New Roman" w:cs="Times New Roman"/>
          <w:szCs w:val="24"/>
        </w:rPr>
        <w:t xml:space="preserve"> </w:t>
      </w:r>
      <w:r>
        <w:rPr>
          <w:rFonts w:eastAsia="Times New Roman" w:cs="Times New Roman"/>
          <w:szCs w:val="24"/>
          <w:lang w:val="en-GB"/>
        </w:rPr>
        <w:t>controls</w:t>
      </w:r>
      <w:r>
        <w:rPr>
          <w:rFonts w:eastAsia="Times New Roman" w:cs="Times New Roman"/>
          <w:szCs w:val="24"/>
        </w:rPr>
        <w:t xml:space="preserve"> στην υπογραφή του τρίτου μνημονίου και η ύφεση η οποία συνεχίζεται σήμερα που μας οδηγε</w:t>
      </w:r>
      <w:r>
        <w:rPr>
          <w:rFonts w:eastAsia="Times New Roman" w:cs="Times New Roman"/>
          <w:szCs w:val="24"/>
        </w:rPr>
        <w:t>ί στην υπογραφή του τετάρτου μνημονίου. Είναι τόσο ξεκάθαρα τα πράγματα.</w:t>
      </w:r>
    </w:p>
    <w:p w14:paraId="14EDFF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Αντί να προβληματιστείτε και να κάνετε μ</w:t>
      </w:r>
      <w:r>
        <w:rPr>
          <w:rFonts w:eastAsia="Times New Roman" w:cs="Times New Roman"/>
          <w:szCs w:val="24"/>
        </w:rPr>
        <w:t>ί</w:t>
      </w:r>
      <w:r>
        <w:rPr>
          <w:rFonts w:eastAsia="Times New Roman" w:cs="Times New Roman"/>
          <w:szCs w:val="24"/>
        </w:rPr>
        <w:t>α αυτοκριτική σε βάθος και να ζητήσετε εκ νέου τη συναίνεση του ελληνικού λαού, προσέρχεστε με χαρά να ψηφίσετε το τέταρτο μνημόνιο.</w:t>
      </w:r>
    </w:p>
    <w:p w14:paraId="14EDFF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Λυπάμαι, </w:t>
      </w:r>
      <w:r>
        <w:rPr>
          <w:rFonts w:eastAsia="Times New Roman" w:cs="Times New Roman"/>
          <w:szCs w:val="24"/>
        </w:rPr>
        <w:t xml:space="preserve">συνάδελφοι! Αυτό δεν συνιστά σε καμμία περίπτωση καμιά υπεροχή ηθικής και εντιμότητας έναντι άλλων πολιτικών δυνάμεων. </w:t>
      </w:r>
      <w:r>
        <w:rPr>
          <w:rFonts w:eastAsia="Times New Roman" w:cs="Times New Roman"/>
          <w:szCs w:val="24"/>
        </w:rPr>
        <w:t>Β</w:t>
      </w:r>
      <w:r>
        <w:rPr>
          <w:rFonts w:eastAsia="Times New Roman" w:cs="Times New Roman"/>
          <w:szCs w:val="24"/>
        </w:rPr>
        <w:t xml:space="preserve">εβαίως, το γεγονός της επιχειρηματολογίας ότι «και εσείς αυτά κάνατε» είναι μια ομολογία ότι είστε ίδιοι και χειρότεροι από αυτούς τους </w:t>
      </w:r>
      <w:r>
        <w:rPr>
          <w:rFonts w:eastAsia="Times New Roman" w:cs="Times New Roman"/>
          <w:szCs w:val="24"/>
        </w:rPr>
        <w:t>οποίους κατηγορείτε.</w:t>
      </w:r>
    </w:p>
    <w:p w14:paraId="14EDFF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έρθουμε τώρα στο περιεχόμενο. Το σύνολο των περικοπών για τους συνταξιούχους, για την ευάλωτη αυτή τάξη, από το 2015, αθροιστικά με τα όσα περιλαμβάνονται στο τέταρτο μνημόνιο, μέχρι το 2021 είναι 6,5 δισεκατομμύρια. Αφαιρείτε δηλαδ</w:t>
      </w:r>
      <w:r>
        <w:rPr>
          <w:rFonts w:eastAsia="Times New Roman" w:cs="Times New Roman"/>
          <w:szCs w:val="24"/>
        </w:rPr>
        <w:t>ή 1,1 δισεκατομμύρια για αυτά τα έξι χρόνια από τους συνταξιούχους. Αυτό λένε οι αριθμοί. Αυτό για εσάς που λέγατε ότι δεν θα κάνετε κα</w:t>
      </w:r>
      <w:r>
        <w:rPr>
          <w:rFonts w:eastAsia="Times New Roman" w:cs="Times New Roman"/>
          <w:szCs w:val="24"/>
        </w:rPr>
        <w:t>μ</w:t>
      </w:r>
      <w:r>
        <w:rPr>
          <w:rFonts w:eastAsia="Times New Roman" w:cs="Times New Roman"/>
          <w:szCs w:val="24"/>
        </w:rPr>
        <w:t>μιά περικοπή συντάξεων.</w:t>
      </w:r>
    </w:p>
    <w:p w14:paraId="14EDFF59" w14:textId="77777777" w:rsidR="002F0583" w:rsidRDefault="00B91F1A">
      <w:pPr>
        <w:spacing w:line="600" w:lineRule="auto"/>
        <w:ind w:firstLine="720"/>
        <w:jc w:val="both"/>
        <w:rPr>
          <w:rFonts w:eastAsia="Times New Roman"/>
          <w:szCs w:val="24"/>
        </w:rPr>
      </w:pPr>
      <w:r>
        <w:rPr>
          <w:rFonts w:eastAsia="Times New Roman"/>
          <w:szCs w:val="24"/>
        </w:rPr>
        <w:t>Οι ελεύθεροι επαγγελματίες επιβαρύνονται με 37% έως 61% στις ασφαλιστικές τους εισφορές. Μειώνετ</w:t>
      </w:r>
      <w:r>
        <w:rPr>
          <w:rFonts w:eastAsia="Times New Roman"/>
          <w:szCs w:val="24"/>
        </w:rPr>
        <w:t>ε τον ΦΠΑ στα αγροτικά εφόδια. Σωστά. Όμως, εσείς δεν τον αυξήσατε; Θυμίζετε την ιστορία του Χότζα με τα ζώα στο σπίτι, δηλαδή αφού το γεμίσετε, μετά τα αφαιρείτε ένα</w:t>
      </w:r>
      <w:r>
        <w:rPr>
          <w:rFonts w:eastAsia="Times New Roman"/>
          <w:szCs w:val="24"/>
        </w:rPr>
        <w:t xml:space="preserve"> </w:t>
      </w:r>
      <w:proofErr w:type="spellStart"/>
      <w:r>
        <w:rPr>
          <w:rFonts w:eastAsia="Times New Roman"/>
          <w:szCs w:val="24"/>
        </w:rPr>
        <w:t>ένα</w:t>
      </w:r>
      <w:proofErr w:type="spellEnd"/>
      <w:r>
        <w:rPr>
          <w:rFonts w:eastAsia="Times New Roman"/>
          <w:szCs w:val="24"/>
        </w:rPr>
        <w:t xml:space="preserve">. </w:t>
      </w:r>
    </w:p>
    <w:p w14:paraId="14EDFF5A" w14:textId="77777777" w:rsidR="002F0583" w:rsidRDefault="00B91F1A">
      <w:pPr>
        <w:spacing w:line="600" w:lineRule="auto"/>
        <w:ind w:firstLine="720"/>
        <w:jc w:val="both"/>
        <w:rPr>
          <w:rFonts w:eastAsia="Times New Roman"/>
          <w:szCs w:val="24"/>
        </w:rPr>
      </w:pPr>
      <w:r>
        <w:rPr>
          <w:rFonts w:eastAsia="Times New Roman"/>
          <w:szCs w:val="24"/>
        </w:rPr>
        <w:lastRenderedPageBreak/>
        <w:t>Θα ήθελα να πούμε δ</w:t>
      </w:r>
      <w:r>
        <w:rPr>
          <w:rFonts w:eastAsia="Times New Roman"/>
          <w:szCs w:val="24"/>
        </w:rPr>
        <w:t>ύ</w:t>
      </w:r>
      <w:r>
        <w:rPr>
          <w:rFonts w:eastAsia="Times New Roman"/>
          <w:szCs w:val="24"/>
        </w:rPr>
        <w:t>ο κουβέντες για τους στρατιωτικούς. Είναι δυνατόν σε περιβάλλον</w:t>
      </w:r>
      <w:r>
        <w:rPr>
          <w:rFonts w:eastAsia="Times New Roman"/>
          <w:szCs w:val="24"/>
        </w:rPr>
        <w:t xml:space="preserve"> τέτοιας γεωπολιτικής ρευστότητας, όταν οι γείτονές μας δείχνουν συνεχώς τα δόντια τους, να καταφέρνετε τέτοιο πλήγμα ιδιαίτερα στους μεσαίους στρατιωτικούς, στις γυναίκες και τους άνδρες των Ενόπλων Δυνάμεων που καλούνται να υπερασπιστούν τη χώρα σε τόσο </w:t>
      </w:r>
      <w:r>
        <w:rPr>
          <w:rFonts w:eastAsia="Times New Roman"/>
          <w:szCs w:val="24"/>
        </w:rPr>
        <w:t>δύσκολες περιστάσεις;</w:t>
      </w:r>
    </w:p>
    <w:p w14:paraId="14EDFF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EDFF5C" w14:textId="77777777" w:rsidR="002F0583" w:rsidRDefault="00B91F1A">
      <w:pPr>
        <w:spacing w:line="600" w:lineRule="auto"/>
        <w:ind w:firstLine="720"/>
        <w:jc w:val="both"/>
        <w:rPr>
          <w:rFonts w:eastAsia="Times New Roman"/>
          <w:szCs w:val="24"/>
        </w:rPr>
      </w:pPr>
      <w:r>
        <w:rPr>
          <w:rFonts w:eastAsia="Times New Roman"/>
          <w:szCs w:val="24"/>
        </w:rPr>
        <w:t>Ολοκληρώνω σε ένα λεπτό, κύριε Πρόεδρε.</w:t>
      </w:r>
    </w:p>
    <w:p w14:paraId="14EDFF5D" w14:textId="77777777" w:rsidR="002F0583" w:rsidRDefault="00B91F1A">
      <w:pPr>
        <w:spacing w:line="600" w:lineRule="auto"/>
        <w:ind w:firstLine="720"/>
        <w:jc w:val="both"/>
        <w:rPr>
          <w:rFonts w:eastAsia="Times New Roman"/>
          <w:szCs w:val="24"/>
        </w:rPr>
      </w:pPr>
      <w:r>
        <w:rPr>
          <w:rFonts w:eastAsia="Times New Roman"/>
          <w:szCs w:val="24"/>
        </w:rPr>
        <w:t>Θα μπορούσαμε να πούμε πολλά ακόμα, αλλά έχουν λεχθεί από ικανούς και αξιόλογους συναδέλφους. Όμως, η μεταβίβα</w:t>
      </w:r>
      <w:r>
        <w:rPr>
          <w:rFonts w:eastAsia="Times New Roman"/>
          <w:szCs w:val="24"/>
        </w:rPr>
        <w:t xml:space="preserve">ση όλης πλέον της κρατικής περιουσίας, των συγκοινωνιακών οργανισμών, των αυτοκινητοδρόμων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δείχνει και τις μελλοντικές σας προθέσεις.</w:t>
      </w:r>
    </w:p>
    <w:p w14:paraId="14EDFF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ξέρετε, αυτά που θα ψηφίσετε σήμερα θα τα βρίσκετε μπροστά σας και όταν θα π</w:t>
      </w:r>
      <w:r>
        <w:rPr>
          <w:rFonts w:eastAsia="Times New Roman" w:cs="Times New Roman"/>
          <w:szCs w:val="24"/>
        </w:rPr>
        <w:t xml:space="preserve">άψετε να είστε Βουλευτές, γιατί επιδείξατε αυτόν τον φανατισμό και αυτήν την κομματική προσήλωση να ψηφίσετε μέτρα για το μέλλον. Πρώτη φορά ψηφίζονται τέτοια επώδυνα μέτρα. Μπορεί, μάλιστα, ο κύριος Πρωθυπουργός να υπόσχεται </w:t>
      </w:r>
      <w:proofErr w:type="spellStart"/>
      <w:r>
        <w:rPr>
          <w:rFonts w:eastAsia="Times New Roman" w:cs="Times New Roman"/>
          <w:szCs w:val="24"/>
        </w:rPr>
        <w:t>τσουνάμι</w:t>
      </w:r>
      <w:proofErr w:type="spellEnd"/>
      <w:r>
        <w:rPr>
          <w:rFonts w:eastAsia="Times New Roman" w:cs="Times New Roman"/>
          <w:szCs w:val="24"/>
        </w:rPr>
        <w:t xml:space="preserve"> επενδύσεων, αλλά αναρ</w:t>
      </w:r>
      <w:r>
        <w:rPr>
          <w:rFonts w:eastAsia="Times New Roman" w:cs="Times New Roman"/>
          <w:szCs w:val="24"/>
        </w:rPr>
        <w:t xml:space="preserve">ωτιέμαι αν με τέτοιο φορολογικό καθεστώς και τέτοια εχθρότητα στις ιδιωτικές επενδύσεις μπορεί να υλοποιηθεί αυτή η υπόσχεση. </w:t>
      </w:r>
    </w:p>
    <w:p w14:paraId="14EDFF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Ο κ. Τσίπρας υπόσχεται ότι μπορεί να φορέσει και γραβάτα. Εν τω μεταξύ, η πολιτική του έχει περάσει τη θηλιά στον λαιμό του ελλην</w:t>
      </w:r>
      <w:r>
        <w:rPr>
          <w:rFonts w:eastAsia="Times New Roman" w:cs="Times New Roman"/>
          <w:szCs w:val="24"/>
        </w:rPr>
        <w:t xml:space="preserve">ικού λαού. </w:t>
      </w:r>
    </w:p>
    <w:p w14:paraId="14EDFF6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DFF6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F62" w14:textId="77777777" w:rsidR="002F0583" w:rsidRDefault="00B91F1A">
      <w:pPr>
        <w:spacing w:line="600" w:lineRule="auto"/>
        <w:ind w:firstLine="720"/>
        <w:jc w:val="both"/>
        <w:rPr>
          <w:rFonts w:eastAsia="Times New Roman" w:cs="Times New Roman"/>
        </w:rPr>
      </w:pPr>
      <w:r>
        <w:rPr>
          <w:rFonts w:eastAsia="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w:t>
      </w:r>
      <w:r>
        <w:rPr>
          <w:rFonts w:eastAsia="Times New Roman" w:cs="Times New Roman"/>
        </w:rPr>
        <w:t xml:space="preserve">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τριάντα έξι μαθητές και μαθήτριες και έξι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Ψαχνών Ευβοίας και το 2</w:t>
      </w:r>
      <w:r>
        <w:rPr>
          <w:rFonts w:eastAsia="Times New Roman" w:cs="Times New Roman"/>
          <w:vertAlign w:val="superscript"/>
        </w:rPr>
        <w:t>ο</w:t>
      </w:r>
      <w:r>
        <w:rPr>
          <w:rFonts w:eastAsia="Times New Roman" w:cs="Times New Roman"/>
        </w:rPr>
        <w:t xml:space="preserve"> </w:t>
      </w:r>
      <w:proofErr w:type="spellStart"/>
      <w:r>
        <w:rPr>
          <w:rFonts w:eastAsia="Times New Roman" w:cs="Times New Roman"/>
        </w:rPr>
        <w:t>Ζάννειο</w:t>
      </w:r>
      <w:proofErr w:type="spellEnd"/>
      <w:r>
        <w:rPr>
          <w:rFonts w:eastAsia="Times New Roman" w:cs="Times New Roman"/>
        </w:rPr>
        <w:t xml:space="preserve"> Ιδιωτικό Σχολείο Ηρακλείου.</w:t>
      </w:r>
    </w:p>
    <w:p w14:paraId="14EDFF63" w14:textId="77777777" w:rsidR="002F0583" w:rsidRDefault="00B91F1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4EDFF64" w14:textId="77777777" w:rsidR="002F0583" w:rsidRDefault="00B91F1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4EDFF65" w14:textId="77777777" w:rsidR="002F0583" w:rsidRDefault="00B91F1A">
      <w:pPr>
        <w:spacing w:line="600" w:lineRule="auto"/>
        <w:ind w:firstLine="720"/>
        <w:jc w:val="both"/>
        <w:rPr>
          <w:rFonts w:eastAsia="Times New Roman"/>
          <w:szCs w:val="24"/>
        </w:rPr>
      </w:pPr>
      <w:r>
        <w:rPr>
          <w:rFonts w:eastAsia="Times New Roman"/>
          <w:szCs w:val="24"/>
        </w:rPr>
        <w:t>Τον λόγο έχει ο συνάδελφος κ. Σταμάτης.</w:t>
      </w:r>
    </w:p>
    <w:p w14:paraId="14EDFF66" w14:textId="77777777" w:rsidR="002F0583" w:rsidRDefault="00B91F1A">
      <w:pPr>
        <w:spacing w:line="600" w:lineRule="auto"/>
        <w:ind w:firstLine="720"/>
        <w:jc w:val="both"/>
        <w:rPr>
          <w:rFonts w:eastAsia="Times New Roman"/>
          <w:szCs w:val="24"/>
        </w:rPr>
      </w:pPr>
      <w:r>
        <w:rPr>
          <w:rFonts w:eastAsia="Times New Roman"/>
          <w:b/>
          <w:szCs w:val="24"/>
        </w:rPr>
        <w:t xml:space="preserve">ΔΗΜΗΤΡΙΟΣ ΣΤΑΜΑΤΗΣ: </w:t>
      </w:r>
      <w:r>
        <w:rPr>
          <w:rFonts w:eastAsia="Times New Roman"/>
          <w:szCs w:val="24"/>
        </w:rPr>
        <w:t>Ευχαριστώ, κύριε Πρόεδρε.</w:t>
      </w:r>
    </w:p>
    <w:p w14:paraId="14EDFF6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συζητούμε σήμερα τα μέτρα του τετάρτου μνημονίου. Θέλω να είμαι ξεκάθαρος γιατί είναι τέταρτο μνημόνιο. Είναι τέταρτο μνημόνιο, πρώτον γιατί έχει νέα μέτρα πέραν αυτών του τρίτου μνημονίου, δεύτερον γιατί </w:t>
      </w:r>
      <w:r>
        <w:rPr>
          <w:rFonts w:eastAsia="Times New Roman" w:cs="Times New Roman"/>
          <w:szCs w:val="24"/>
        </w:rPr>
        <w:lastRenderedPageBreak/>
        <w:t>τα μέτρα αυτά θα εφαρμοστούν μετά τ</w:t>
      </w:r>
      <w:r>
        <w:rPr>
          <w:rFonts w:eastAsia="Times New Roman" w:cs="Times New Roman"/>
          <w:szCs w:val="24"/>
        </w:rPr>
        <w:t>η λήξη του τρίτου μνημονίου και, τρίτον, γιατί με το άρθρο 15 υπάρχει αλλαγή ρόλων των παραγόντων που μέχρι εχθές μετείχαν στα μνημόνια.</w:t>
      </w:r>
    </w:p>
    <w:p w14:paraId="14EDFF6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Έχει, λοιπόν, ξεκάθαρα τρία χαρακτηριστικά γνωρίσματα νέου μνημονίου. Είναι καθαρά τέταρτο μνημόνιο. Εκείνο για το οποί</w:t>
      </w:r>
      <w:r>
        <w:rPr>
          <w:rFonts w:eastAsia="Times New Roman" w:cs="Times New Roman"/>
          <w:szCs w:val="24"/>
        </w:rPr>
        <w:t>ο έχω αμφιβολία είναι αν είναι τελικό τέταρτο μνημόνιο ή εν εξελίξει τέταρτο μνημόνιο.</w:t>
      </w:r>
    </w:p>
    <w:p w14:paraId="14EDFF6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Λυπάμαι που αυτήν την ώρα δεν είναι εδώ οι αρμόδιοι Υπουργοί –δεν σημαίνει κάτι αυτό, κύριοι Υπουργοί, αλλά είναι αυτοί που διαπραγματεύτηκαν- γιατί ήθελα να ξεκαθαρίσου</w:t>
      </w:r>
      <w:r>
        <w:rPr>
          <w:rFonts w:eastAsia="Times New Roman" w:cs="Times New Roman"/>
          <w:szCs w:val="24"/>
        </w:rPr>
        <w:t>με ορισμένα πράγματα. Γιατί προέκυψαν αυτά τα νέα μέτρα; Από πού προέκυψαν; Όταν υπογράψατε το τρίτο μνημόνιο, δεν υπήρχαν τέτοια μέτρα. Τι ήταν αυτό; Πρέπει να το πείτε. Φταίνε οι δανειστές ή η δική σας καθυστέρηση, εκείνη η παλικαρίσια διαπραγμάτευση, πο</w:t>
      </w:r>
      <w:r>
        <w:rPr>
          <w:rFonts w:eastAsia="Times New Roman" w:cs="Times New Roman"/>
          <w:szCs w:val="24"/>
        </w:rPr>
        <w:t xml:space="preserve">υ φορτώνει ξανά στον ελληνικό λαό το κόστος του </w:t>
      </w:r>
      <w:r>
        <w:rPr>
          <w:rFonts w:eastAsia="Times New Roman" w:cs="Times New Roman"/>
          <w:szCs w:val="24"/>
        </w:rPr>
        <w:t>«</w:t>
      </w:r>
      <w:r>
        <w:rPr>
          <w:rFonts w:eastAsia="Times New Roman" w:cs="Times New Roman"/>
          <w:szCs w:val="24"/>
        </w:rPr>
        <w:t>ηρωισμού</w:t>
      </w:r>
      <w:r>
        <w:rPr>
          <w:rFonts w:eastAsia="Times New Roman" w:cs="Times New Roman"/>
          <w:szCs w:val="24"/>
        </w:rPr>
        <w:t>»</w:t>
      </w:r>
      <w:r>
        <w:rPr>
          <w:rFonts w:eastAsia="Times New Roman" w:cs="Times New Roman"/>
          <w:szCs w:val="24"/>
        </w:rPr>
        <w:t xml:space="preserve"> σας; </w:t>
      </w:r>
    </w:p>
    <w:p w14:paraId="14EDFF6A" w14:textId="77777777" w:rsidR="002F0583" w:rsidRDefault="00B91F1A">
      <w:pPr>
        <w:spacing w:line="600" w:lineRule="auto"/>
        <w:ind w:firstLine="720"/>
        <w:jc w:val="both"/>
        <w:rPr>
          <w:rFonts w:eastAsia="Times New Roman"/>
          <w:szCs w:val="24"/>
        </w:rPr>
      </w:pPr>
      <w:r>
        <w:rPr>
          <w:rFonts w:eastAsia="Times New Roman" w:cs="Times New Roman"/>
          <w:szCs w:val="24"/>
        </w:rPr>
        <w:t>Δ</w:t>
      </w:r>
      <w:r>
        <w:rPr>
          <w:rFonts w:eastAsia="Times New Roman" w:cs="Times New Roman"/>
          <w:szCs w:val="24"/>
        </w:rPr>
        <w:t>εύτερον, λέτε ότι αυτά τα μέτρα είναι δημοσιονομικά ουδέτερα. Εάν το ακούσουν οι δανειστές –που το ακούνε-</w:t>
      </w:r>
      <w:r>
        <w:rPr>
          <w:rFonts w:eastAsia="Times New Roman" w:cs="Times New Roman"/>
          <w:szCs w:val="24"/>
        </w:rPr>
        <w:t>θα</w:t>
      </w:r>
      <w:r>
        <w:rPr>
          <w:rFonts w:eastAsia="Times New Roman" w:cs="Times New Roman"/>
          <w:szCs w:val="24"/>
        </w:rPr>
        <w:t xml:space="preserve"> έχουν πέσει ανάσκελα και </w:t>
      </w:r>
      <w:r>
        <w:rPr>
          <w:rFonts w:eastAsia="Times New Roman" w:cs="Times New Roman"/>
          <w:szCs w:val="24"/>
        </w:rPr>
        <w:t>θα</w:t>
      </w:r>
      <w:r>
        <w:rPr>
          <w:rFonts w:eastAsia="Times New Roman" w:cs="Times New Roman"/>
          <w:szCs w:val="24"/>
        </w:rPr>
        <w:t xml:space="preserve"> γελάνε. </w:t>
      </w:r>
    </w:p>
    <w:p w14:paraId="14EDFF6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Νομίζετε, δηλαδή, ότι τόσους μήνες καθόταν τ</w:t>
      </w:r>
      <w:r>
        <w:rPr>
          <w:rFonts w:eastAsia="Times New Roman" w:cs="Times New Roman"/>
          <w:szCs w:val="24"/>
        </w:rPr>
        <w:t xml:space="preserve">ο Διεθνές Νομισματικό Ταμείο, για να μαλώνουμε για μέτρα που είναι δημοσιονομικά ουδέτερα; Μιλάμε σοβαρά; Μιλάμε σοβαρά, κύριε </w:t>
      </w:r>
      <w:proofErr w:type="spellStart"/>
      <w:r>
        <w:rPr>
          <w:rFonts w:eastAsia="Times New Roman" w:cs="Times New Roman"/>
          <w:szCs w:val="24"/>
        </w:rPr>
        <w:t>Τσακαλώτο</w:t>
      </w:r>
      <w:proofErr w:type="spellEnd"/>
      <w:r>
        <w:rPr>
          <w:rFonts w:eastAsia="Times New Roman" w:cs="Times New Roman"/>
          <w:szCs w:val="24"/>
        </w:rPr>
        <w:t xml:space="preserve">, που λείπετε και δεν θα με ακούσετε; </w:t>
      </w:r>
    </w:p>
    <w:p w14:paraId="14EDFF6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Μα, το βασικό πρόβλημα του Διεθνούς Νομισματικού Ταμείου -και το ξέρουμε όλοι- εί</w:t>
      </w:r>
      <w:r>
        <w:rPr>
          <w:rFonts w:eastAsia="Times New Roman" w:cs="Times New Roman"/>
          <w:szCs w:val="24"/>
        </w:rPr>
        <w:t xml:space="preserve">ναι να μειωθεί το χρέος, να είναι το χρέος βιώσιμο. </w:t>
      </w:r>
      <w:r>
        <w:rPr>
          <w:rFonts w:eastAsia="Times New Roman" w:cs="Times New Roman"/>
          <w:szCs w:val="24"/>
        </w:rPr>
        <w:t>Σ</w:t>
      </w:r>
      <w:r>
        <w:rPr>
          <w:rFonts w:eastAsia="Times New Roman" w:cs="Times New Roman"/>
          <w:szCs w:val="24"/>
        </w:rPr>
        <w:t>τρέφεται προς δύο κατευθύνσεις: Στην κατεύθυνση των δανειστών και ζητάει περιορισμό του χρέους και στην κατεύθυνση τη δική μας και ζητάει νέα μέτρα για να επισπευσθούν οι διαδικασίες, ώστε να είναι το χρ</w:t>
      </w:r>
      <w:r>
        <w:rPr>
          <w:rFonts w:eastAsia="Times New Roman" w:cs="Times New Roman"/>
          <w:szCs w:val="24"/>
        </w:rPr>
        <w:t>έος βιώσιμο.</w:t>
      </w:r>
    </w:p>
    <w:p w14:paraId="14EDFF6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Άρα λοιπόν, αυτή η μπαρούφα που ακούγεται εδώ είναι προσβολή για το Κοινοβούλιο. Έχουν ασφαλώς δημοσιονομικό βάρος. Η διαφορά είναι ότι τα μέτρα είναι άμεσα, θα τα ψηφίσετε και θα τα εφαρμόσετε, ενώ τα αντίμετρα είναι «πέτσινα», είναι </w:t>
      </w:r>
      <w:r>
        <w:rPr>
          <w:rFonts w:eastAsia="Times New Roman" w:cs="Times New Roman"/>
          <w:szCs w:val="24"/>
        </w:rPr>
        <w:t>για το</w:t>
      </w:r>
      <w:r>
        <w:rPr>
          <w:rFonts w:eastAsia="Times New Roman" w:cs="Times New Roman"/>
          <w:szCs w:val="24"/>
        </w:rPr>
        <w:t xml:space="preserve"> μέλλον. Θα εξαρτηθούν από το πότε και εάν το Διεθνές Νομισματικό Ταμείο κρίνει ότι τα πλεονάσματα καλύπτουν τους δημοσιονομικούς στόχους και έχουν βιωσιμότητα πέραν του 2021.</w:t>
      </w:r>
    </w:p>
    <w:p w14:paraId="14EDFF6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Τρίτον, μέσα στους όρους του νέου μνημονίου είναι και ένας όρος, ένα αίτημα -και</w:t>
      </w:r>
      <w:r>
        <w:rPr>
          <w:rFonts w:eastAsia="Times New Roman" w:cs="Times New Roman"/>
          <w:szCs w:val="24"/>
        </w:rPr>
        <w:t xml:space="preserve"> πρέπει να μας πει η Κυβέρνηση τι θα κάνει επ’ αυτού- των δανειστών σχετικά με το ότι αυτά τα μέτρα δεν θα ανατραπούν ενώπιον των ελληνικών δικαστηρίων. Ήδη η Επιστημονική Επιτροπή της Βουλής, αλλά κυρίως το Ελεγκτικό Συνέδριο, ένα εκ των τριών ανώτατων δι</w:t>
      </w:r>
      <w:r>
        <w:rPr>
          <w:rFonts w:eastAsia="Times New Roman" w:cs="Times New Roman"/>
          <w:szCs w:val="24"/>
        </w:rPr>
        <w:t xml:space="preserve">καστηρίων της χώρας και το κατ’ εξοχήν αρμόδιο δικαστήριο να κρίνει τέτοιες υποθέσεις, λέει: «Προειδοποιούμε ότι πιθανότατα είναι αντισυνταγματικά». </w:t>
      </w:r>
    </w:p>
    <w:p w14:paraId="14EDFF6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Σήμερα, βάσει του Κανονισμού της Βουλής, έχετε δικαίωμα να προχωρήσετε. Ασφαλώς! Όμως, το θέμα είναι τι θα</w:t>
      </w:r>
      <w:r>
        <w:rPr>
          <w:rFonts w:eastAsia="Times New Roman" w:cs="Times New Roman"/>
          <w:szCs w:val="24"/>
        </w:rPr>
        <w:t xml:space="preserve"> κάνετε, όταν θα δικαστούν αυτές οι υποθέσεις στο Ελεγκτικό Συνέδριο. </w:t>
      </w:r>
    </w:p>
    <w:p w14:paraId="14EDFF7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Πέραν αυτού, τι λένε οι δανειστές όσον αφορά αυτό το πρόβλημα; Δεν πρέπει κάποιος από την Κυβέρνηση να μας πει -διότι ενημερωμένοι είναι- τι θα γίνει με αυτήν τη ρήτρα της μη ακύρωσης τ</w:t>
      </w:r>
      <w:r>
        <w:rPr>
          <w:rFonts w:eastAsia="Times New Roman" w:cs="Times New Roman"/>
          <w:szCs w:val="24"/>
        </w:rPr>
        <w:t xml:space="preserve">ων μέτρων από ελληνικά δικαστήρια, που είναι πλέον ορατή; </w:t>
      </w:r>
    </w:p>
    <w:p w14:paraId="14EDFF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πάω στο τέταρτο: Ποιος είναι ο ρόλος του Διεθνούς Νομισματικού Ταμείου; Τον υπαινίχθηκα πριν από λίγο. Ποιος είναι; Σας τον είπε ο συνάδελφός σας, ο κ. Φίλης, χθες. Συνιστά μια επιτροπεία. Φέρα</w:t>
      </w:r>
      <w:r>
        <w:rPr>
          <w:rFonts w:eastAsia="Times New Roman" w:cs="Times New Roman"/>
          <w:szCs w:val="24"/>
        </w:rPr>
        <w:t xml:space="preserve">τε το Διεθνές Νομισματικό Ταμείο ως μόνιμο επιτηρητή και επίτροπο όχι μέχρι μόνο τη λήξη του μνημονίου, αλλά πέραν αυτής. Αυτό πετύχατε. </w:t>
      </w:r>
    </w:p>
    <w:p w14:paraId="14EDFF7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δούμε ποια είναι η γνώμη σας, η γνώμη της Κυβέρνησης, για το Διεθνές Νομισματικό Ταμείο; Θα κάνω μια ανάγνωση των δ</w:t>
      </w:r>
      <w:r>
        <w:rPr>
          <w:rFonts w:eastAsia="Times New Roman" w:cs="Times New Roman"/>
          <w:szCs w:val="24"/>
        </w:rPr>
        <w:t xml:space="preserve">ηλώσεων του κ. </w:t>
      </w:r>
      <w:proofErr w:type="spellStart"/>
      <w:r>
        <w:rPr>
          <w:rFonts w:eastAsia="Times New Roman" w:cs="Times New Roman"/>
          <w:szCs w:val="24"/>
        </w:rPr>
        <w:t>Τσακαλώτου</w:t>
      </w:r>
      <w:proofErr w:type="spellEnd"/>
      <w:r>
        <w:rPr>
          <w:rFonts w:eastAsia="Times New Roman" w:cs="Times New Roman"/>
          <w:szCs w:val="24"/>
        </w:rPr>
        <w:t xml:space="preserve">. Στις 12 Φεβρουαρίου -πριν από μερικούς μήνες, δηλαδή- έλεγε: «Είναι να γελά κανείς με τον </w:t>
      </w:r>
      <w:proofErr w:type="spellStart"/>
      <w:r>
        <w:rPr>
          <w:rFonts w:eastAsia="Times New Roman" w:cs="Times New Roman"/>
          <w:szCs w:val="24"/>
        </w:rPr>
        <w:t>Τόμσεν</w:t>
      </w:r>
      <w:proofErr w:type="spellEnd"/>
      <w:r>
        <w:rPr>
          <w:rFonts w:eastAsia="Times New Roman" w:cs="Times New Roman"/>
          <w:szCs w:val="24"/>
        </w:rPr>
        <w:t>. Το Διεθνές Νομισματικό Ταμείο ενδιαφέρεται για το μέγεθος του πλεονάσματος. Δεν ενδιαφέρεται για το μέγεθος του πλεονάσματος του 20</w:t>
      </w:r>
      <w:r>
        <w:rPr>
          <w:rFonts w:eastAsia="Times New Roman" w:cs="Times New Roman"/>
          <w:szCs w:val="24"/>
        </w:rPr>
        <w:t xml:space="preserve">19, αλλά το χρησιμοποιεί για να μας σπρώξει σε μέτρα, όπως συνταξιοδοτικό και αφορολόγητο». </w:t>
      </w:r>
      <w:r>
        <w:rPr>
          <w:rFonts w:eastAsia="Times New Roman" w:cs="Times New Roman"/>
          <w:szCs w:val="24"/>
        </w:rPr>
        <w:t>Α</w:t>
      </w:r>
      <w:r>
        <w:rPr>
          <w:rFonts w:eastAsia="Times New Roman" w:cs="Times New Roman"/>
          <w:szCs w:val="24"/>
        </w:rPr>
        <w:t xml:space="preserve">υτός ήταν βράχος αντίστασης. Αυτά σας τα έλεγε στην Κεντρική σας Επιτροπή. Έλεγε: «Λευκή επιταγή εμείς δεν δίνουμε». </w:t>
      </w:r>
    </w:p>
    <w:p w14:paraId="14EDFF7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w:t>
      </w:r>
      <w:r>
        <w:rPr>
          <w:rFonts w:eastAsia="Times New Roman" w:cs="Times New Roman"/>
          <w:szCs w:val="24"/>
        </w:rPr>
        <w:t>ου χρόνου ομιλίας του κυρίου Βουλευτή)</w:t>
      </w:r>
    </w:p>
    <w:p w14:paraId="14EDFF7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ξέρετε τι κάνει η Κυβέρνηση; Υπογράφει λευκή επιταγή, πλαστογραφώντας την υπογραφή. Διότι αυτά τα μέτρα θα τα εφαρμόσει η επόμενη κυβέρνηση. Είναι, λοιπόν, πλαστογραφία καραμπινάτη. </w:t>
      </w:r>
      <w:r>
        <w:rPr>
          <w:rFonts w:eastAsia="Times New Roman" w:cs="Times New Roman"/>
          <w:szCs w:val="24"/>
        </w:rPr>
        <w:t>Δ</w:t>
      </w:r>
      <w:r>
        <w:rPr>
          <w:rFonts w:eastAsia="Times New Roman" w:cs="Times New Roman"/>
          <w:szCs w:val="24"/>
        </w:rPr>
        <w:t xml:space="preserve">εν έχετε ούτε το ηθικό ούτε </w:t>
      </w:r>
      <w:r>
        <w:rPr>
          <w:rFonts w:eastAsia="Times New Roman" w:cs="Times New Roman"/>
          <w:szCs w:val="24"/>
        </w:rPr>
        <w:t>το πολιτικό δικαίωμα να το κάνετε.</w:t>
      </w:r>
    </w:p>
    <w:p w14:paraId="14EDFF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Κλείνω -δεν προλαβαίνω να τα πω όλα- με ένα άλλο θέμα: Ο κ. </w:t>
      </w:r>
      <w:proofErr w:type="spellStart"/>
      <w:r>
        <w:rPr>
          <w:rFonts w:eastAsia="Times New Roman" w:cs="Times New Roman"/>
          <w:szCs w:val="24"/>
        </w:rPr>
        <w:t>Τσακαλώτος</w:t>
      </w:r>
      <w:proofErr w:type="spellEnd"/>
      <w:r>
        <w:rPr>
          <w:rFonts w:eastAsia="Times New Roman" w:cs="Times New Roman"/>
          <w:szCs w:val="24"/>
        </w:rPr>
        <w:t xml:space="preserve"> προχθές, προσπαθώντας να δείξει ότι εμείς είμαστε αναξιόπιστοι, χρησιμοποίησε μ</w:t>
      </w:r>
      <w:r>
        <w:rPr>
          <w:rFonts w:eastAsia="Times New Roman" w:cs="Times New Roman"/>
          <w:szCs w:val="24"/>
        </w:rPr>
        <w:t>ί</w:t>
      </w:r>
      <w:r>
        <w:rPr>
          <w:rFonts w:eastAsia="Times New Roman" w:cs="Times New Roman"/>
          <w:szCs w:val="24"/>
        </w:rPr>
        <w:t>α ρήση του Δαρβίνου: Η άγνοια οδηγεί στην αυτοπεποίθηση περισσότερο απ</w:t>
      </w:r>
      <w:r>
        <w:rPr>
          <w:rFonts w:eastAsia="Times New Roman" w:cs="Times New Roman"/>
          <w:szCs w:val="24"/>
        </w:rPr>
        <w:t>ό τη γνώση.</w:t>
      </w:r>
    </w:p>
    <w:p w14:paraId="14EDFF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Όταν έλεγε αυτά που σας είπα πριν από λίγο ο κ. </w:t>
      </w:r>
      <w:proofErr w:type="spellStart"/>
      <w:r>
        <w:rPr>
          <w:rFonts w:eastAsia="Times New Roman" w:cs="Times New Roman"/>
          <w:szCs w:val="24"/>
        </w:rPr>
        <w:t>Τσακαλώτος</w:t>
      </w:r>
      <w:proofErr w:type="spellEnd"/>
      <w:r>
        <w:rPr>
          <w:rFonts w:eastAsia="Times New Roman" w:cs="Times New Roman"/>
          <w:szCs w:val="24"/>
        </w:rPr>
        <w:t>, όταν έλεγε «θα παραιτηθώ αν πέσει το αφορολόγητο», όταν χαρακτήριζε με αυτά τα λόγια το Διεθνές Νομισματικό Ταμείο πρόσφατα, όταν έλεγε ότι η προ-νομοθέτηση μέτρων είναι εξόχως αντιδημ</w:t>
      </w:r>
      <w:r>
        <w:rPr>
          <w:rFonts w:eastAsia="Times New Roman" w:cs="Times New Roman"/>
          <w:szCs w:val="24"/>
        </w:rPr>
        <w:t xml:space="preserve">οκρατική και απαράδεκτη, τα έλεγε εν αγνοία ή εκ προθέσεως με πρόθεση </w:t>
      </w:r>
      <w:r>
        <w:rPr>
          <w:rFonts w:eastAsia="Times New Roman" w:cs="Times New Roman"/>
          <w:szCs w:val="24"/>
        </w:rPr>
        <w:t>δηλαδή</w:t>
      </w:r>
      <w:r>
        <w:rPr>
          <w:rFonts w:eastAsia="Times New Roman" w:cs="Times New Roman"/>
          <w:szCs w:val="24"/>
        </w:rPr>
        <w:t xml:space="preserve"> εξαπάτησης του ελληνικού λαού και του ελληνικού Κοινοβουλίου; </w:t>
      </w:r>
    </w:p>
    <w:p w14:paraId="14EDFF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Έκανε κι ένα άλλο ατόπημα. Τι έκανε; Παρουσίασε τη συνολική τάχα ωφέλεια της κοινωνίας με τα αντίμετρα στο ύψος των </w:t>
      </w:r>
      <w:r>
        <w:rPr>
          <w:rFonts w:eastAsia="Times New Roman" w:cs="Times New Roman"/>
          <w:szCs w:val="24"/>
        </w:rPr>
        <w:t xml:space="preserve">7,5 δισεκατομμυρίων. Όμως, αυτά τα 7,5 δισεκατομμύρια είναι σωρευτικά τριών ετών. Αν ήθελε να τα αντιπαραβάλλει με το </w:t>
      </w:r>
      <w:r>
        <w:rPr>
          <w:rFonts w:eastAsia="Times New Roman" w:cs="Times New Roman"/>
          <w:szCs w:val="24"/>
        </w:rPr>
        <w:lastRenderedPageBreak/>
        <w:t xml:space="preserve">κόστος των μέτρων, θα έπρεπε να σωρεύσει την απώλεια τουλάχιστον στους συνταξιούχους που προκαλούν τα τρία χρόνια. </w:t>
      </w:r>
    </w:p>
    <w:p w14:paraId="14EDFF7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Κύριε Σταμάτη, ολοκληρώστε.</w:t>
      </w:r>
    </w:p>
    <w:p w14:paraId="14EDFF7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Ολοκληρώνω, κύριε Πρόεδρε.</w:t>
      </w:r>
    </w:p>
    <w:p w14:paraId="14EDFF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Αν, λοιπόν, συγκρίνουμε τα μεγέθη, τότε δεν έβαλε ο </w:t>
      </w:r>
      <w:proofErr w:type="spellStart"/>
      <w:r>
        <w:rPr>
          <w:rFonts w:eastAsia="Times New Roman" w:cs="Times New Roman"/>
          <w:szCs w:val="24"/>
        </w:rPr>
        <w:t>Πανελευσινιακός</w:t>
      </w:r>
      <w:proofErr w:type="spellEnd"/>
      <w:r>
        <w:rPr>
          <w:rFonts w:eastAsia="Times New Roman" w:cs="Times New Roman"/>
          <w:szCs w:val="24"/>
        </w:rPr>
        <w:t xml:space="preserve"> επτά γκολ και η Μπαρτσελόνα πέντε. Ο </w:t>
      </w:r>
      <w:proofErr w:type="spellStart"/>
      <w:r>
        <w:rPr>
          <w:rFonts w:eastAsia="Times New Roman" w:cs="Times New Roman"/>
          <w:szCs w:val="24"/>
        </w:rPr>
        <w:t>Πανελευσινιακός</w:t>
      </w:r>
      <w:proofErr w:type="spellEnd"/>
      <w:r>
        <w:rPr>
          <w:rFonts w:eastAsia="Times New Roman" w:cs="Times New Roman"/>
          <w:szCs w:val="24"/>
        </w:rPr>
        <w:t xml:space="preserve"> έβαλε εφτά και η Μπαρτσελόνα έβαλε τριάντα. </w:t>
      </w:r>
      <w:r>
        <w:rPr>
          <w:rFonts w:eastAsia="Times New Roman" w:cs="Times New Roman"/>
          <w:szCs w:val="24"/>
        </w:rPr>
        <w:t>Ν</w:t>
      </w:r>
      <w:r>
        <w:rPr>
          <w:rFonts w:eastAsia="Times New Roman" w:cs="Times New Roman"/>
          <w:szCs w:val="24"/>
        </w:rPr>
        <w:t>α το</w:t>
      </w:r>
      <w:r>
        <w:rPr>
          <w:rFonts w:eastAsia="Times New Roman" w:cs="Times New Roman"/>
          <w:szCs w:val="24"/>
        </w:rPr>
        <w:t xml:space="preserve">υ πείτε ότι λυπάμαι πολύ, </w:t>
      </w:r>
      <w:r>
        <w:rPr>
          <w:rFonts w:eastAsia="Times New Roman" w:cs="Times New Roman"/>
          <w:szCs w:val="24"/>
        </w:rPr>
        <w:t>αλλά</w:t>
      </w:r>
      <w:r>
        <w:rPr>
          <w:rFonts w:eastAsia="Times New Roman" w:cs="Times New Roman"/>
          <w:szCs w:val="24"/>
        </w:rPr>
        <w:t xml:space="preserve"> κατόπιν αυτής της διαπίστωσης που την κατάλαβαν και στον </w:t>
      </w:r>
      <w:proofErr w:type="spellStart"/>
      <w:r>
        <w:rPr>
          <w:rFonts w:eastAsia="Times New Roman" w:cs="Times New Roman"/>
          <w:szCs w:val="24"/>
        </w:rPr>
        <w:t>Πανελευσινιακό</w:t>
      </w:r>
      <w:proofErr w:type="spellEnd"/>
      <w:r>
        <w:rPr>
          <w:rFonts w:eastAsia="Times New Roman" w:cs="Times New Roman"/>
          <w:szCs w:val="24"/>
        </w:rPr>
        <w:t xml:space="preserve">, δεν πρόκειται να τον καλέσουν να φορέσει τη φανέλα με το νούμερο «9» ως γκολτζής. </w:t>
      </w:r>
    </w:p>
    <w:p w14:paraId="14EDFF7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Σταμάτη, δεν μπορώ να σας δώσω</w:t>
      </w:r>
      <w:r>
        <w:rPr>
          <w:rFonts w:eastAsia="Times New Roman" w:cs="Times New Roman"/>
          <w:szCs w:val="24"/>
        </w:rPr>
        <w:t xml:space="preserve"> άλλο χρόνο. Με </w:t>
      </w:r>
      <w:proofErr w:type="spellStart"/>
      <w:r>
        <w:rPr>
          <w:rFonts w:eastAsia="Times New Roman" w:cs="Times New Roman"/>
          <w:szCs w:val="24"/>
        </w:rPr>
        <w:t>συγχωρείτε</w:t>
      </w:r>
      <w:proofErr w:type="spellEnd"/>
      <w:r>
        <w:rPr>
          <w:rFonts w:eastAsia="Times New Roman" w:cs="Times New Roman"/>
          <w:szCs w:val="24"/>
        </w:rPr>
        <w:t>. Κλείστε τώρα σας παρακαλώ.</w:t>
      </w:r>
    </w:p>
    <w:p w14:paraId="14EDFF7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Κλείνω, κύριε Πρόεδρε. </w:t>
      </w:r>
    </w:p>
    <w:p w14:paraId="14EDFF7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να ξεκαθαρίσουμε, τα μέτρα που καλούμαστε να ψηφίσουμε είναι αληθινά. Είναι υπαρκτά. Πονάνε. Τα αντίμετρα είναι «πέτσινα», είναι εάν και εφόσον. Κι αν δε</w:t>
      </w:r>
      <w:r>
        <w:rPr>
          <w:rFonts w:eastAsia="Times New Roman" w:cs="Times New Roman"/>
          <w:szCs w:val="24"/>
        </w:rPr>
        <w:t xml:space="preserve">ν θέλετε να δεχθείτε τον δικό μου ορισμό, ότι είναι «πέτσινα», είστε υποχρεωμένοι να δεχθείτε αυτό που ανέπτυξε ο συνάδελφός σας κ. Φίλης χθες. </w:t>
      </w:r>
    </w:p>
    <w:p w14:paraId="14EDFF7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Ακούσαμε τι είπε ο κ. Φίλης. Κλείστε, κύριε Σταμάτη. </w:t>
      </w:r>
    </w:p>
    <w:p w14:paraId="14EDFF7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Ο κ.</w:t>
      </w:r>
      <w:r>
        <w:rPr>
          <w:rFonts w:eastAsia="Times New Roman" w:cs="Times New Roman"/>
          <w:szCs w:val="24"/>
        </w:rPr>
        <w:t xml:space="preserve"> Φίλης, λοιπόν, είπε ότι όταν τα αντίμετρα εφαρμοστούν, θα συνιστούν αναδιανομή ανάμεσα σε φτωχούς και σε φτωχότερους. Να τα χαίρεστε!</w:t>
      </w:r>
    </w:p>
    <w:p w14:paraId="14EDFF80" w14:textId="77777777" w:rsidR="002F0583" w:rsidRDefault="00B91F1A">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DFF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Υπουργός </w:t>
      </w:r>
      <w:r>
        <w:rPr>
          <w:rFonts w:eastAsia="Times New Roman" w:cs="Times New Roman"/>
          <w:szCs w:val="24"/>
        </w:rPr>
        <w:t xml:space="preserve">κ. </w:t>
      </w:r>
      <w:r>
        <w:rPr>
          <w:rFonts w:eastAsia="Times New Roman" w:cs="Times New Roman"/>
          <w:szCs w:val="24"/>
        </w:rPr>
        <w:t>Θεανώ</w:t>
      </w:r>
      <w:r>
        <w:rPr>
          <w:rFonts w:eastAsia="Times New Roman" w:cs="Times New Roman"/>
          <w:szCs w:val="24"/>
        </w:rPr>
        <w:t xml:space="preserve"> Φωτίου για δέκα λεπτά. </w:t>
      </w:r>
    </w:p>
    <w:p w14:paraId="14EDFF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14:paraId="14EDFF8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Κυρίες και κύριοι Βουλευτές, το σχέδιο νόμου που συζητάμε εδώ αποτυπώνει μ</w:t>
      </w:r>
      <w:r>
        <w:rPr>
          <w:rFonts w:eastAsia="Times New Roman" w:cs="Times New Roman"/>
          <w:szCs w:val="24"/>
        </w:rPr>
        <w:t>ί</w:t>
      </w:r>
      <w:r>
        <w:rPr>
          <w:rFonts w:eastAsia="Times New Roman" w:cs="Times New Roman"/>
          <w:szCs w:val="24"/>
        </w:rPr>
        <w:t>α συμφωνία δύσκολη κ</w:t>
      </w:r>
      <w:r>
        <w:rPr>
          <w:rFonts w:eastAsia="Times New Roman" w:cs="Times New Roman"/>
          <w:szCs w:val="24"/>
        </w:rPr>
        <w:t xml:space="preserve">αι επώδυνη, αποτέλεσμα μιας διαπραγμάτευσης ναρκοθετημένης μέχρι τελευταία στιγμή τόσο από τους δανειστές, όσο και από την Αντιπολίτευση και τα φιλικά της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w:t>
      </w:r>
    </w:p>
    <w:p w14:paraId="14EDFF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λαίλαπα, καταστροφολογίας, κινδυνολογίας, ψευδολογίας σαρώνει όλη τη χώ</w:t>
      </w:r>
      <w:r>
        <w:rPr>
          <w:rFonts w:eastAsia="Times New Roman" w:cs="Times New Roman"/>
          <w:szCs w:val="24"/>
        </w:rPr>
        <w:t xml:space="preserve">ρα τόσους μήνες τώρα. Απογειώνεται όμως αυτές τις μέρες μέσα σ’ αυτή την Αίθουσα στα όρια του παράλογου. </w:t>
      </w:r>
      <w:r>
        <w:rPr>
          <w:rFonts w:eastAsia="Times New Roman" w:cs="Times New Roman"/>
          <w:szCs w:val="24"/>
        </w:rPr>
        <w:t>Ό</w:t>
      </w:r>
      <w:r>
        <w:rPr>
          <w:rFonts w:eastAsia="Times New Roman" w:cs="Times New Roman"/>
          <w:szCs w:val="24"/>
        </w:rPr>
        <w:t xml:space="preserve">λο αυτό έχει έναν και μοναδικό στόχο: την πολιτική αμνησία. Έχει ως στόχο να επέλθει η συλλογική αμνησία για να πάρουν τα δυο κόμματα, Νέα Δημοκρατία </w:t>
      </w:r>
      <w:r>
        <w:rPr>
          <w:rFonts w:eastAsia="Times New Roman" w:cs="Times New Roman"/>
          <w:szCs w:val="24"/>
        </w:rPr>
        <w:t xml:space="preserve">και ΠΑΣΟΚ, πολιτική αμνηστία που τόσο τους χρειάζεται για </w:t>
      </w:r>
      <w:r>
        <w:rPr>
          <w:rFonts w:eastAsia="Times New Roman" w:cs="Times New Roman"/>
          <w:szCs w:val="24"/>
        </w:rPr>
        <w:lastRenderedPageBreak/>
        <w:t xml:space="preserve">να επανέλθουν στην εξουσία και να εξασφαλίσουν, αν χρειαστεί, τότε και ποινική αμνηστία, όπως έκαναν μέχρι σήμερα. </w:t>
      </w:r>
    </w:p>
    <w:p w14:paraId="14EDFF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Έχει ως στόχο να ξεχαστεί δηλαδή, ότι το χρέος το δημιούργησαν το ΠΑΣΟΚ και η Νέα </w:t>
      </w:r>
      <w:r>
        <w:rPr>
          <w:rFonts w:eastAsia="Times New Roman" w:cs="Times New Roman"/>
          <w:szCs w:val="24"/>
        </w:rPr>
        <w:t>Δημοκρατία στα χρόνια της ευμάρειας κι ότι ένα μεγάλο μέρος του οφείλεται στη διαπλοκή, στη διαφθορά, στη ρεμούλα που επικράτησε σε όλους τους τομείς, ανενόχλητοι και υποστηριζόμενοι από τις κυβερνήσεις του παλιού καθεστώτος υπέρ συγκεκριμένων ταξικών συμφ</w:t>
      </w:r>
      <w:r>
        <w:rPr>
          <w:rFonts w:eastAsia="Times New Roman" w:cs="Times New Roman"/>
          <w:szCs w:val="24"/>
        </w:rPr>
        <w:t xml:space="preserve">ερόντων. Το χρέος μας οδήγησε στην πιο βάναυση επιτροπεία, με το ΔΝΤ που έφερε το ΠΑΣΟΚ για πρώτη φορά στην Ευρώπη και στην Ελλάδα και είχε σαν αποτέλεσμα την απώλεια μέρους της εθνικής μας κυριαρχίας. </w:t>
      </w:r>
    </w:p>
    <w:p w14:paraId="14EDFF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είναι το αρραγές τρίπτυχο της ελληνικής τραγωδία</w:t>
      </w:r>
      <w:r>
        <w:rPr>
          <w:rFonts w:eastAsia="Times New Roman" w:cs="Times New Roman"/>
          <w:szCs w:val="24"/>
        </w:rPr>
        <w:t xml:space="preserve">ς, αγαπητοί: διαφθορά, χρέος, επιτροπεία. </w:t>
      </w:r>
    </w:p>
    <w:p w14:paraId="14EDFF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συμφωνία που φέρνουμε είναι το τίμημα για τη διευθέτηση του χρέους και την έξοδο από την επιτροπεία, αλλά είναι και η υπόσχεση για την αποκάλυψη της διαφθοράς και για το ξερίζωμά της με θεσμούς που δεν θα επιτρέψουν να </w:t>
      </w:r>
      <w:proofErr w:type="spellStart"/>
      <w:r>
        <w:rPr>
          <w:rFonts w:eastAsia="Times New Roman" w:cs="Times New Roman"/>
          <w:szCs w:val="24"/>
        </w:rPr>
        <w:t>ξαναριζώσει</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ας διαβεβαιώνουμε, όσ</w:t>
      </w:r>
      <w:r>
        <w:rPr>
          <w:rFonts w:eastAsia="Times New Roman" w:cs="Times New Roman"/>
          <w:szCs w:val="24"/>
        </w:rPr>
        <w:t xml:space="preserve">οι έχουν λόγο να ανησυχούν να συνεχίσουν να ανησυχούν. Είναι υπόσχεσή μας για τη θεμελίωση ενός νέου κοινωνικού κράτους που προαγγέλλουν τα θετικά αντίμετρα, προϋπόθεση για την παραγωγική ανασυγκρότηση, τη δίκαιη ανάπτυξη και την εργασία για όλους. </w:t>
      </w:r>
    </w:p>
    <w:p w14:paraId="14EDFF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Η λυσσ</w:t>
      </w:r>
      <w:r>
        <w:rPr>
          <w:rFonts w:eastAsia="Times New Roman" w:cs="Times New Roman"/>
          <w:szCs w:val="24"/>
        </w:rPr>
        <w:t>αλέα μάχη που δίνετε αυτές τις μέρες εδώ, είναι για την επάνοδό σας στην εξουσία έναντι οιουδήποτε τιμήματος. Δύο μόλις χρόνια έχετε απομακρυνθεί με διπλή απόφαση του ελληνικού λαού από τις καρέκλες της εξουσίας και δεν το αντέχετε. Διότι, εκτός από την πρ</w:t>
      </w:r>
      <w:r>
        <w:rPr>
          <w:rFonts w:eastAsia="Times New Roman" w:cs="Times New Roman"/>
          <w:szCs w:val="24"/>
        </w:rPr>
        <w:t>οσωπική εξάρτηση από την εξουσία, σας πιέζουν τα ιδιωτικά συμφέροντα που εξυπηρετούσατε, που χρηματοδοτούσαν τα κόμματά σας και τις πολιτικές σας σταδιοδρομίες, αλλά και γιατί βλέπετε να ανασηκώνονται οι άκρες της κουβέρτας που σκεπάζουν τα μεγάλα σκάνδαλα</w:t>
      </w:r>
      <w:r>
        <w:rPr>
          <w:rFonts w:eastAsia="Times New Roman" w:cs="Times New Roman"/>
          <w:szCs w:val="24"/>
        </w:rPr>
        <w:t xml:space="preserve"> και υπάρχει ελπίδα να αποκαλυφθεί στον ελληνικό λαό πού πήγε ο πλούτος που παρήγαγε τόσα χρόνια τα χρόνια της ευμάρειας και που ελάχιστα ο ίδιος απόλαυσε. </w:t>
      </w:r>
    </w:p>
    <w:p w14:paraId="14EDFF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συμφωνία είναι δύσκολη κατά μεγάλο μέρος με δεσμά που εσείς δημιουργήσατε, όταν επί πέντε χρόνια δέσατε τη χώρα χειροπόδαρα. </w:t>
      </w:r>
      <w:r>
        <w:rPr>
          <w:rFonts w:eastAsia="Times New Roman" w:cs="Times New Roman"/>
          <w:szCs w:val="24"/>
        </w:rPr>
        <w:t>Ε</w:t>
      </w:r>
      <w:r>
        <w:rPr>
          <w:rFonts w:eastAsia="Times New Roman" w:cs="Times New Roman"/>
          <w:szCs w:val="24"/>
        </w:rPr>
        <w:t>ίναι δύσκολη, γιατί αφορά εκείνα τα κοινωνικά στρώματα, τις λαϊκές τάξεις που μας έφεραν στην Κυβέρνηση και θέλουμε να συνεχίσου</w:t>
      </w:r>
      <w:r>
        <w:rPr>
          <w:rFonts w:eastAsia="Times New Roman" w:cs="Times New Roman"/>
          <w:szCs w:val="24"/>
        </w:rPr>
        <w:t>με να εκπροσωπούμε, για να βρίσκονται στο προσκήνιο και να μην ξαναγίνουν αόρατοι, όπως ήταν όλα αυτά τα χρόνια, άμεσα εξαρτώμενοι από την εκάστοτε πολιτική εξουσία.</w:t>
      </w:r>
    </w:p>
    <w:p w14:paraId="14EDFF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 αυτό απαιτήσαμε και πετύχαμε το πρόγραμμα των αντίμετρων. </w:t>
      </w:r>
      <w:r>
        <w:rPr>
          <w:rFonts w:eastAsia="Times New Roman" w:cs="Times New Roman"/>
          <w:szCs w:val="24"/>
        </w:rPr>
        <w:t>Γ</w:t>
      </w:r>
      <w:r>
        <w:rPr>
          <w:rFonts w:eastAsia="Times New Roman" w:cs="Times New Roman"/>
          <w:szCs w:val="24"/>
        </w:rPr>
        <w:t>ια τον ίδιο λόγο, η Νέα Δημ</w:t>
      </w:r>
      <w:r>
        <w:rPr>
          <w:rFonts w:eastAsia="Times New Roman" w:cs="Times New Roman"/>
          <w:szCs w:val="24"/>
        </w:rPr>
        <w:t>οκρατική και η Δημοκρατική Συμπαράταξη τα διαγράφουν. Κι αν βρεθείτε στην εξουσία το 2019, όπως ονειρεύεστε, δεν θα τα υλοποιήσετε, διότι παραβιάζουν τη νεοφιλελεύθερη ιδεολογία σας και στερεύουν τις πηγές από τις οποίες αρδευόταν το πελατειακό σας κράτος.</w:t>
      </w:r>
      <w:r>
        <w:rPr>
          <w:rFonts w:eastAsia="Times New Roman" w:cs="Times New Roman"/>
          <w:szCs w:val="24"/>
        </w:rPr>
        <w:t xml:space="preserve"> Σας προκαλώ να με διαψεύσετε. </w:t>
      </w:r>
    </w:p>
    <w:p w14:paraId="14EDFF8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Τώρα τα κόβετε τα επιδόματα και μιλάτε κιόλας! </w:t>
      </w:r>
    </w:p>
    <w:p w14:paraId="14EDFF8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Υπάρχουν, βέβαια, και άλλες φωνές μέσα στην Αίθουσα που ισχυρίζο</w:t>
      </w:r>
      <w:r>
        <w:rPr>
          <w:rFonts w:eastAsia="Times New Roman" w:cs="Times New Roman"/>
          <w:szCs w:val="24"/>
        </w:rPr>
        <w:t>νται ότι αυτά είναι ψίχουλα και αφορούν αποκλειστικά τη φτώχεια και την ακραία φτώχεια. Ψίχουλα, λοιπόν, τα 2 δισεκατομμύρια για το 2019 και τα 4 δισεκατομμύρια για το 2020. Περίεργη αντίληψη για τα ψίχουλα!</w:t>
      </w:r>
    </w:p>
    <w:p w14:paraId="14EDFF8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Η Νέα Δημοκρατία φταίει πάλι; Κό</w:t>
      </w:r>
      <w:r>
        <w:rPr>
          <w:rFonts w:eastAsia="Times New Roman" w:cs="Times New Roman"/>
          <w:szCs w:val="24"/>
        </w:rPr>
        <w:t xml:space="preserve">βετε τα επιδόματα! </w:t>
      </w:r>
    </w:p>
    <w:p w14:paraId="14EDFF8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Όπως, επίσης, είναι και η άποψη ότι η κοινωνική προστασία, η πρόνοια δηλαδή, αφορά αποκλειστικά τη φτώχεια. Λυπάμαι πολύ! Η πρόνοια, κυρίες </w:t>
      </w:r>
      <w:r>
        <w:rPr>
          <w:rFonts w:eastAsia="Times New Roman" w:cs="Times New Roman"/>
          <w:szCs w:val="24"/>
        </w:rPr>
        <w:t>και κύριοι συνάδελφοι, αφορά την προστασία του παιδιού, για όλα τα κοινωνικά στρώματα. Αφορά τους ηλικιωμένους απ’ όλα τα κοινωνικά στρώματα, τους ανάπηρους απ’ όλα τα κοινωνικά στρώματα. Αυτούς που νοικιάζουν σπίτι ή έχουν δάνειο γι’ αυτό απ’ όλα τα κοινω</w:t>
      </w:r>
      <w:r>
        <w:rPr>
          <w:rFonts w:eastAsia="Times New Roman" w:cs="Times New Roman"/>
          <w:szCs w:val="24"/>
        </w:rPr>
        <w:t xml:space="preserve">νικά στρώματα. Και βέβαια, τους άπορους που πολλαπλασιάστηκαν από την κρίση. </w:t>
      </w:r>
    </w:p>
    <w:p w14:paraId="14EDFF8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Σε δ</w:t>
      </w:r>
      <w:r>
        <w:rPr>
          <w:rFonts w:eastAsia="Times New Roman" w:cs="Times New Roman"/>
          <w:szCs w:val="24"/>
        </w:rPr>
        <w:t>ύ</w:t>
      </w:r>
      <w:r>
        <w:rPr>
          <w:rFonts w:eastAsia="Times New Roman" w:cs="Times New Roman"/>
          <w:szCs w:val="24"/>
        </w:rPr>
        <w:t>ο χρόνια θα τα ταΐσετε τα παιδιά;</w:t>
      </w:r>
    </w:p>
    <w:p w14:paraId="14EDFF9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Το 2015 παραλάβαμε από τη Ν</w:t>
      </w:r>
      <w:r>
        <w:rPr>
          <w:rFonts w:eastAsia="Times New Roman" w:cs="Times New Roman"/>
          <w:szCs w:val="24"/>
        </w:rPr>
        <w:t xml:space="preserve">έα Δημοκρατία και το </w:t>
      </w:r>
      <w:r>
        <w:rPr>
          <w:rFonts w:eastAsia="Times New Roman" w:cs="Times New Roman"/>
        </w:rPr>
        <w:t>ΠΑΣΟΚ</w:t>
      </w:r>
      <w:r>
        <w:rPr>
          <w:rFonts w:eastAsia="Times New Roman" w:cs="Times New Roman"/>
          <w:szCs w:val="24"/>
        </w:rPr>
        <w:t xml:space="preserve"> για την πρόνοια προϋπολογισμό 800 εκατομμυρίων. Το 2016 εμείς ψηφίσαμε προϋπολογισμό 1.530.000.000, τον οποίο υλοποιούμε. Τον διπλασιάσαμε δηλαδή.</w:t>
      </w:r>
    </w:p>
    <w:p w14:paraId="14EDFF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Τρίτον, θα ψηφίσουμε για το 2018 -πολύ γρήγορα μέσα στον χρόνο- μεγαλύτερο ποσό κα</w:t>
      </w:r>
      <w:r>
        <w:rPr>
          <w:rFonts w:eastAsia="Times New Roman" w:cs="Times New Roman"/>
          <w:szCs w:val="24"/>
        </w:rPr>
        <w:t xml:space="preserve">ι απ’ αυτό. Και λέτε ότι κόβουμε τα επιδόματα; Ουδέν </w:t>
      </w:r>
      <w:proofErr w:type="spellStart"/>
      <w:r>
        <w:rPr>
          <w:rFonts w:eastAsia="Times New Roman" w:cs="Times New Roman"/>
          <w:szCs w:val="24"/>
        </w:rPr>
        <w:t>ψευδέστερο</w:t>
      </w:r>
      <w:proofErr w:type="spellEnd"/>
      <w:r>
        <w:rPr>
          <w:rFonts w:eastAsia="Times New Roman" w:cs="Times New Roman"/>
          <w:szCs w:val="24"/>
        </w:rPr>
        <w:t xml:space="preserve">. </w:t>
      </w:r>
    </w:p>
    <w:p w14:paraId="14EDFF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Ξέρετε τι λέτε, ότι κόβουμε το επίδομα του απροστάτευτου παιδιού. Αντίθετα, ήταν 2 εκατομμύρια αυτά που υπήρχαν για το επίδομα του απροστάτευτου παιδιού και έχουν γίνει 4 </w:t>
      </w:r>
      <w:r>
        <w:rPr>
          <w:rFonts w:eastAsia="Times New Roman" w:cs="Times New Roman"/>
          <w:szCs w:val="24"/>
        </w:rPr>
        <w:t>εκατομμύρια</w:t>
      </w:r>
      <w:r>
        <w:rPr>
          <w:rFonts w:eastAsia="Times New Roman" w:cs="Times New Roman"/>
          <w:szCs w:val="24"/>
        </w:rPr>
        <w:t xml:space="preserve"> αυτά πο</w:t>
      </w:r>
      <w:r>
        <w:rPr>
          <w:rFonts w:eastAsia="Times New Roman" w:cs="Times New Roman"/>
          <w:szCs w:val="24"/>
        </w:rPr>
        <w:t>υ είναι ενσωματωμένα σήμερα στο ΚΕΑ. Διότι με αυτά τα στοιχεία το απροστάτευτο παιδί έπαιρνε το επίδομα, ίδιο με του ΚΕΑ. Το διπλασιάσαμε και λυπάμαι πολύ που δεν καταλάβατε τίποτα.</w:t>
      </w:r>
    </w:p>
    <w:p w14:paraId="14EDFF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Όμως, το 2018, που είναι πολύ κοντά, εμείς θα ψηφίσουμε τον προϋπολογισμό </w:t>
      </w:r>
      <w:r>
        <w:rPr>
          <w:rFonts w:eastAsia="Times New Roman" w:cs="Times New Roman"/>
          <w:szCs w:val="24"/>
        </w:rPr>
        <w:t xml:space="preserve">για το 2019 και θα είναι εξαιτίας των αντίμετρων ο προϋπολογισμός της πρόνοιας 2.730.000.000, δηλαδή τρεισήμισι φορές παραπάνω απ’ αυτόν που παραλάβαμε. </w:t>
      </w:r>
    </w:p>
    <w:p w14:paraId="14EDFF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το έχω ξαναπεί. Οι αριθμοί είναι αμείλικτοι και δεν σας κάνουν τα χατίρια.</w:t>
      </w:r>
    </w:p>
    <w:p w14:paraId="14EDFF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λέτε για τα αντίμετρ</w:t>
      </w:r>
      <w:r>
        <w:rPr>
          <w:rFonts w:eastAsia="Times New Roman" w:cs="Times New Roman"/>
          <w:szCs w:val="24"/>
        </w:rPr>
        <w:t xml:space="preserve">α για το παιδί; Τι συμβαίνει; Εμείς διπλασιάσαμε τον προϋπολογισμό για το παιδί. Από τα 650 εκατομμύρια που παραλάβαμε θα είναι </w:t>
      </w:r>
      <w:r>
        <w:rPr>
          <w:rFonts w:eastAsia="Times New Roman" w:cs="Times New Roman"/>
          <w:szCs w:val="24"/>
        </w:rPr>
        <w:lastRenderedPageBreak/>
        <w:t>1,250 δισεκατομμύρι</w:t>
      </w:r>
      <w:r>
        <w:rPr>
          <w:rFonts w:eastAsia="Times New Roman" w:cs="Times New Roman"/>
          <w:szCs w:val="24"/>
        </w:rPr>
        <w:t>ο</w:t>
      </w:r>
      <w:r>
        <w:rPr>
          <w:rFonts w:eastAsia="Times New Roman" w:cs="Times New Roman"/>
          <w:szCs w:val="24"/>
        </w:rPr>
        <w:t xml:space="preserve"> με τα αντίμετρα. Τι σημαίνει αυτό; Όλες οι οικογένειες με ένα έως δυο παιδιά και με εισοδήματα από 27.000 ε</w:t>
      </w:r>
      <w:r>
        <w:rPr>
          <w:rFonts w:eastAsia="Times New Roman" w:cs="Times New Roman"/>
          <w:szCs w:val="24"/>
        </w:rPr>
        <w:t>υρώ και πάνω –μήπως είναι η ακραία φτώχεια με ένα παιδί;- θα έχουν δωρεάν πρόσβαση στους βρεφονηπιακούς σταθμούς, τους οποίους αυξάνουμε. Δ</w:t>
      </w:r>
      <w:r>
        <w:rPr>
          <w:rFonts w:eastAsia="Times New Roman" w:cs="Times New Roman"/>
          <w:szCs w:val="24"/>
        </w:rPr>
        <w:t>ύ</w:t>
      </w:r>
      <w:r>
        <w:rPr>
          <w:rFonts w:eastAsia="Times New Roman" w:cs="Times New Roman"/>
          <w:szCs w:val="24"/>
        </w:rPr>
        <w:t>ο χιλιάδες οκτακόσιοι είναι οι βρεφονηπιακοί σήμερα και θα προσθέσουμε άλλους χίλιους οχτακόσιους. Είναι προϋπολογισ</w:t>
      </w:r>
      <w:r>
        <w:rPr>
          <w:rFonts w:eastAsia="Times New Roman" w:cs="Times New Roman"/>
          <w:szCs w:val="24"/>
        </w:rPr>
        <w:t>μένα τα λεφτά.</w:t>
      </w:r>
    </w:p>
    <w:p w14:paraId="14EDFF9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50% των ελληνικών οικογενειών που έχουν παιδιά από έξι έως δεκαπέντε χρονών στο δημοτικό και στο γυμνάσιο θα έχουν σχολικά γεύματα. Είναι στη φτώχεια όλοι αυτοί και στην ακραία φτώχεια; Είναι τετρακόσιες πενήντα χιλιάδες παιδιά. Είναι ντρ</w:t>
      </w:r>
      <w:r>
        <w:rPr>
          <w:rFonts w:eastAsia="Times New Roman" w:cs="Times New Roman"/>
          <w:szCs w:val="24"/>
        </w:rPr>
        <w:t xml:space="preserve">οπή σας να λοιδορείτε τα σχολικά γεύματα. Τα σχολικά γεύματα είναι άλλη κουλτούρα στο ελληνικό σχολείο. Είναι αυτό που δημιουργεί νέες αρχές συντροφικότητας και σχέσεις μεταξύ των παιδιών. Το είδαμε όπου το εφαρμόσαμε. Αυξήθηκε η σχολική απόδοση. Αυξήθηκε </w:t>
      </w:r>
      <w:r>
        <w:rPr>
          <w:rFonts w:eastAsia="Times New Roman" w:cs="Times New Roman"/>
          <w:szCs w:val="24"/>
        </w:rPr>
        <w:t>και βελτιώθηκε η σχολική συμπεριφορά. Ντροπή σας, οι πορφυρογέννητοι των κολεγίων να μιλάτε για συσσίτια!</w:t>
      </w:r>
    </w:p>
    <w:p w14:paraId="14EDFF9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DFF9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Εσύ είσαι </w:t>
      </w:r>
      <w:proofErr w:type="spellStart"/>
      <w:r>
        <w:rPr>
          <w:rFonts w:eastAsia="Times New Roman" w:cs="Times New Roman"/>
          <w:szCs w:val="24"/>
        </w:rPr>
        <w:t>φτωχιά</w:t>
      </w:r>
      <w:proofErr w:type="spellEnd"/>
      <w:r>
        <w:rPr>
          <w:rFonts w:eastAsia="Times New Roman" w:cs="Times New Roman"/>
          <w:szCs w:val="24"/>
        </w:rPr>
        <w:t>;</w:t>
      </w:r>
    </w:p>
    <w:p w14:paraId="14EDFF9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w:t>
      </w:r>
      <w:r>
        <w:rPr>
          <w:rFonts w:eastAsia="Times New Roman" w:cs="Times New Roman"/>
          <w:b/>
          <w:szCs w:val="24"/>
        </w:rPr>
        <w:t xml:space="preserve">οινωνικής Αλληλεγγύης): </w:t>
      </w:r>
      <w:r>
        <w:rPr>
          <w:rFonts w:eastAsia="Times New Roman" w:cs="Times New Roman"/>
          <w:szCs w:val="24"/>
        </w:rPr>
        <w:t xml:space="preserve">Στο δημόσιο τα λέτε συσσίτια, όταν εσείς τα λέγατε γεύματα στα κολέγια! </w:t>
      </w:r>
    </w:p>
    <w:p w14:paraId="14EDFF9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 xml:space="preserve">Πορφυρογέννητοι των κολεγίων είμαστε εμείς; Μήπως είσαι εσύ </w:t>
      </w:r>
      <w:proofErr w:type="spellStart"/>
      <w:r>
        <w:rPr>
          <w:rFonts w:eastAsia="Times New Roman" w:cs="Times New Roman"/>
          <w:szCs w:val="24"/>
        </w:rPr>
        <w:t>φτωχιά</w:t>
      </w:r>
      <w:proofErr w:type="spellEnd"/>
      <w:r>
        <w:rPr>
          <w:rFonts w:eastAsia="Times New Roman" w:cs="Times New Roman"/>
          <w:szCs w:val="24"/>
        </w:rPr>
        <w:t>; Η φτωχούλα με τα λεφτά έξω;</w:t>
      </w:r>
    </w:p>
    <w:p w14:paraId="14EDFF9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9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w:t>
      </w:r>
      <w:r>
        <w:rPr>
          <w:rFonts w:eastAsia="Times New Roman" w:cs="Times New Roman"/>
          <w:b/>
          <w:szCs w:val="24"/>
        </w:rPr>
        <w:t xml:space="preserve">ια Υπουργός Εργασίας, Κοινωνικής Ασφάλισης και Κοινωνικής Αλληλεγγύης): </w:t>
      </w:r>
      <w:r>
        <w:rPr>
          <w:rFonts w:eastAsia="Times New Roman" w:cs="Times New Roman"/>
          <w:szCs w:val="24"/>
        </w:rPr>
        <w:t>Το δεύτερο μέτρο…</w:t>
      </w:r>
    </w:p>
    <w:p w14:paraId="14EDFF9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Ήρεμα, ήρεμα! Είναι εύκολο να μπούμε στο «</w:t>
      </w:r>
      <w:r>
        <w:rPr>
          <w:rFonts w:eastAsia="Times New Roman" w:cs="Times New Roman"/>
          <w:szCs w:val="24"/>
          <w:lang w:val="en-US"/>
        </w:rPr>
        <w:t>GOOGLE</w:t>
      </w:r>
      <w:r>
        <w:rPr>
          <w:rFonts w:eastAsia="Times New Roman" w:cs="Times New Roman"/>
          <w:szCs w:val="24"/>
        </w:rPr>
        <w:t>» και να δούμε ποιοι είναι από κολέγια και ποιοι τέλειωσαν το λύκειο στον Βύρωνα, όπω</w:t>
      </w:r>
      <w:r>
        <w:rPr>
          <w:rFonts w:eastAsia="Times New Roman" w:cs="Times New Roman"/>
          <w:szCs w:val="24"/>
        </w:rPr>
        <w:t xml:space="preserve">ς εγώ. Είναι απλό. </w:t>
      </w:r>
    </w:p>
    <w:p w14:paraId="14EDFF9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Αυξάνουμε κατά 40% τα οικογενειακά επιδόματα με έμφαση…</w:t>
      </w:r>
    </w:p>
    <w:p w14:paraId="14EDFF9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Εμείς είμαστε από τα κολέγια; Αντί να ντρέπεστε, μας λέτε «ντροπή μα</w:t>
      </w:r>
      <w:r>
        <w:rPr>
          <w:rFonts w:eastAsia="Times New Roman" w:cs="Times New Roman"/>
          <w:szCs w:val="24"/>
        </w:rPr>
        <w:t xml:space="preserve">ς»; </w:t>
      </w:r>
    </w:p>
    <w:p w14:paraId="14EDFFA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A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Ηρεμία!</w:t>
      </w:r>
    </w:p>
    <w:p w14:paraId="14EDFFA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Συνεχίστε, κυρία Φωτίου.</w:t>
      </w:r>
    </w:p>
    <w:p w14:paraId="14EDFFA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Αυξάνουμε κατά 40%, κύριε Πρόεδρε…</w:t>
      </w:r>
    </w:p>
    <w:p w14:paraId="14EDFFA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A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Είναι ήθος αυτό, κύριε Πρόεδρε;</w:t>
      </w:r>
    </w:p>
    <w:p w14:paraId="14EDFF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ήθος αυτό, κυρία Υπουργέ;</w:t>
      </w:r>
    </w:p>
    <w:p w14:paraId="14EDFFA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Είναι δυνατόν να λέτε «ντροπή σας» και «ντροπή σας»; </w:t>
      </w:r>
    </w:p>
    <w:p w14:paraId="14EDFFA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Κύριοι συνάδελφοι, δεν θα κάνουμε λογοκρισία στους ομιλητές.</w:t>
      </w:r>
    </w:p>
    <w:p w14:paraId="14EDFFA9"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p>
    <w:p w14:paraId="14EDFFA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Να λέει «ντροπή σας»; </w:t>
      </w:r>
    </w:p>
    <w:p w14:paraId="14EDFF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Στα παιδιά σας να λέτε ντροπή σας! </w:t>
      </w:r>
    </w:p>
    <w:p w14:paraId="14EDFFA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θα κάνουμε λογοκρισία; Όσοι θα σηκωθούν…</w:t>
      </w:r>
    </w:p>
    <w:p w14:paraId="14EDFFA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Να ανακαλέσετε. Ντροπή σας! </w:t>
      </w:r>
    </w:p>
    <w:p w14:paraId="14EDFFA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A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 xml:space="preserve">ς Κακλαμάνης): </w:t>
      </w:r>
      <w:r>
        <w:rPr>
          <w:rFonts w:eastAsia="Times New Roman" w:cs="Times New Roman"/>
          <w:szCs w:val="24"/>
        </w:rPr>
        <w:t>Κύριε Δαβάκη, παρακαλώ.</w:t>
      </w:r>
    </w:p>
    <w:p w14:paraId="14EDFFB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ξαναπώ ησυχία. Θα σηκωθώ και θα επιβάλω κυρώσεις ένθεν κακείθεν. </w:t>
      </w:r>
    </w:p>
    <w:p w14:paraId="14EDFFB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 λέτε «ντροπή σας» και «ντροπή σας»! Ήρθε εδώ, για να υβρίσει; Δεν θα τα πάμε καλά…</w:t>
      </w:r>
    </w:p>
    <w:p w14:paraId="14EDFFB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…τα εύσημα.</w:t>
      </w:r>
    </w:p>
    <w:p w14:paraId="14EDFFB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 </w:t>
      </w:r>
      <w:r>
        <w:rPr>
          <w:rFonts w:eastAsia="Times New Roman" w:cs="Times New Roman"/>
          <w:szCs w:val="24"/>
        </w:rPr>
        <w:t xml:space="preserve">Κύριε Κουτσούκο, έχετε ανάγκη ευσήμων εσείς; </w:t>
      </w:r>
    </w:p>
    <w:p w14:paraId="14EDFFB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B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σας δώσω δ</w:t>
      </w:r>
      <w:r>
        <w:rPr>
          <w:rFonts w:eastAsia="Times New Roman" w:cs="Times New Roman"/>
          <w:szCs w:val="24"/>
        </w:rPr>
        <w:t>ύ</w:t>
      </w:r>
      <w:r>
        <w:rPr>
          <w:rFonts w:eastAsia="Times New Roman" w:cs="Times New Roman"/>
          <w:szCs w:val="24"/>
        </w:rPr>
        <w:t>ο λεπτά επιπλέον, κυρία Υπουργέ, μην ανησυχείτε.</w:t>
      </w:r>
    </w:p>
    <w:p w14:paraId="14EDFFB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Ευχαρ</w:t>
      </w:r>
      <w:r>
        <w:rPr>
          <w:rFonts w:eastAsia="Times New Roman" w:cs="Times New Roman"/>
          <w:szCs w:val="24"/>
        </w:rPr>
        <w:t>ιστώ πολύ, κύριε Πρόεδρε.</w:t>
      </w:r>
    </w:p>
    <w:p w14:paraId="14EDFFB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 λέει «ντροπή σας» και «ντροπή σας»;</w:t>
      </w:r>
    </w:p>
    <w:p w14:paraId="14EDFFB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Σταματήστε, επιτέλους! </w:t>
      </w:r>
    </w:p>
    <w:p w14:paraId="14EDFFB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ΚΑΡΑΓΙΑΝΝΙΔΗΣ: </w:t>
      </w:r>
      <w:r>
        <w:rPr>
          <w:rFonts w:eastAsia="Times New Roman" w:cs="Times New Roman"/>
          <w:szCs w:val="24"/>
        </w:rPr>
        <w:t xml:space="preserve">Εκτοξεύει απειλές, λέει «δεν θα τα πάμε καλά». </w:t>
      </w:r>
    </w:p>
    <w:p w14:paraId="14EDFFB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Τα εύσημα…</w:t>
      </w:r>
    </w:p>
    <w:p w14:paraId="14EDFFB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Κουτσούκο, δεν έχετε ανάγκη ευσήμων, ηρεμήστε. Ειδικά εσείς δεν έχετε ανάγκη ευσήμων. </w:t>
      </w:r>
    </w:p>
    <w:p w14:paraId="14EDFFB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Ήρθε εδώ να μας υβρίσει;</w:t>
      </w:r>
    </w:p>
    <w:p w14:paraId="14EDFFB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DFFB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xml:space="preserve">, παρακαλώ. Μα, γιατί κατ’ ανάγκη πρέπει να υβρίζει </w:t>
      </w:r>
      <w:r>
        <w:rPr>
          <w:rFonts w:eastAsia="Times New Roman" w:cs="Times New Roman"/>
          <w:szCs w:val="24"/>
        </w:rPr>
        <w:t>εσάς; Ηρεμήστε, παρακαλώ. Πορφυρογέννητοι των κολεγίων δεν υπάρχουν μόνο από εδώ, υπάρχουν και από εδώ. Ε, μπορεί να έβρισε, λοιπόν, τους από εδώ. Ηρεμία, λοιπόν.</w:t>
      </w:r>
    </w:p>
    <w:p w14:paraId="14EDFF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Συνεχίστε, κυρία Υπουργέ, για επιπλέον δ</w:t>
      </w:r>
      <w:r>
        <w:rPr>
          <w:rFonts w:eastAsia="Times New Roman" w:cs="Times New Roman"/>
          <w:szCs w:val="24"/>
        </w:rPr>
        <w:t>ύ</w:t>
      </w:r>
      <w:r>
        <w:rPr>
          <w:rFonts w:eastAsia="Times New Roman" w:cs="Times New Roman"/>
          <w:szCs w:val="24"/>
        </w:rPr>
        <w:t>ο λεπτά.</w:t>
      </w:r>
    </w:p>
    <w:p w14:paraId="14EDFFC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w:t>
      </w:r>
      <w:r>
        <w:rPr>
          <w:rFonts w:eastAsia="Times New Roman" w:cs="Times New Roman"/>
          <w:b/>
          <w:szCs w:val="24"/>
        </w:rPr>
        <w:t xml:space="preserve">ς, Κοινωνικής Ασφάλισης και Κοινωνικής Αλληλεγγύης): </w:t>
      </w:r>
      <w:r>
        <w:rPr>
          <w:rFonts w:eastAsia="Times New Roman" w:cs="Times New Roman"/>
          <w:szCs w:val="24"/>
        </w:rPr>
        <w:t>Ευχαριστώ, κύριε Πρόεδρε, και για την υποστήριξη.</w:t>
      </w:r>
    </w:p>
    <w:p w14:paraId="14EDFF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Αυξάνουμε κατά 40% τα οικογενειακά επιδόματα με έμφαση στο πρώτο και στο δεύτερο παιδί. Δηλαδή, από 650 εκατομμύρια που ήταν για επτακόσιες χιλιάδες οικο</w:t>
      </w:r>
      <w:r>
        <w:rPr>
          <w:rFonts w:eastAsia="Times New Roman" w:cs="Times New Roman"/>
          <w:szCs w:val="24"/>
        </w:rPr>
        <w:t xml:space="preserve">γένειες θα γίνουν 900 εκατομμύρια. </w:t>
      </w:r>
    </w:p>
    <w:p w14:paraId="14EDFF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δεύτερο μέτρο αφορά το 60% του πληθυσμού που βρίσκεται σε νοίκι. Είναι αυτοί σε φτώχεια και ακραία φτώχεια; Αφορά το 60% του πληθυσμού που βρίσκεται </w:t>
      </w:r>
      <w:r>
        <w:rPr>
          <w:rFonts w:eastAsia="Times New Roman" w:cs="Times New Roman"/>
          <w:szCs w:val="24"/>
        </w:rPr>
        <w:lastRenderedPageBreak/>
        <w:t>σε νοίκι. Για πρώτη φορά επιδοτούνται εξακόσιες χιλιάδες οικογένειες</w:t>
      </w:r>
      <w:r>
        <w:rPr>
          <w:rFonts w:eastAsia="Times New Roman" w:cs="Times New Roman"/>
          <w:szCs w:val="24"/>
        </w:rPr>
        <w:t xml:space="preserve"> με 1.000 ευρώ </w:t>
      </w:r>
      <w:proofErr w:type="spellStart"/>
      <w:r>
        <w:rPr>
          <w:rFonts w:eastAsia="Times New Roman" w:cs="Times New Roman"/>
          <w:szCs w:val="24"/>
        </w:rPr>
        <w:t>μεσοσταθμικά</w:t>
      </w:r>
      <w:proofErr w:type="spellEnd"/>
      <w:r>
        <w:rPr>
          <w:rFonts w:eastAsia="Times New Roman" w:cs="Times New Roman"/>
          <w:szCs w:val="24"/>
        </w:rPr>
        <w:t xml:space="preserve"> τον χρόνο.</w:t>
      </w:r>
    </w:p>
    <w:p w14:paraId="14EDFF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τρίτο μέτρο, αλλά και πολλά άλλα που δεν θα τα αναπτύξω, γιατί μένω μόνο στην πρόνοια, αφορά το 80% του πληθυσμού, που θα καλυφθεί για την φαρμακευτική του δαπάνη, δηλαδή ατομικά εισοδήματα 14.400 ευρώ τον χρόνο. </w:t>
      </w:r>
      <w:r>
        <w:rPr>
          <w:rFonts w:eastAsia="Times New Roman" w:cs="Times New Roman"/>
          <w:szCs w:val="24"/>
        </w:rPr>
        <w:t>Είναι αυτό φτώχεια;</w:t>
      </w:r>
    </w:p>
    <w:p w14:paraId="14EDFFC4" w14:textId="77777777" w:rsidR="002F0583" w:rsidRDefault="00B91F1A">
      <w:pPr>
        <w:spacing w:line="600" w:lineRule="auto"/>
        <w:ind w:firstLine="720"/>
        <w:jc w:val="both"/>
        <w:rPr>
          <w:rFonts w:eastAsia="Times New Roman"/>
          <w:szCs w:val="24"/>
        </w:rPr>
      </w:pPr>
      <w:r>
        <w:rPr>
          <w:rFonts w:eastAsia="Times New Roman"/>
          <w:szCs w:val="24"/>
        </w:rPr>
        <w:t xml:space="preserve">Είναι προφανές από αυτά που είπα, ότι τα μέτρα δεν αφορούν την ακραία φτώχια και τη φτώχια. Αφορούν την </w:t>
      </w:r>
      <w:proofErr w:type="spellStart"/>
      <w:r>
        <w:rPr>
          <w:rFonts w:eastAsia="Times New Roman"/>
          <w:szCs w:val="24"/>
        </w:rPr>
        <w:t>προνοιακή</w:t>
      </w:r>
      <w:proofErr w:type="spellEnd"/>
      <w:r>
        <w:rPr>
          <w:rFonts w:eastAsia="Times New Roman"/>
          <w:szCs w:val="24"/>
        </w:rPr>
        <w:t xml:space="preserve"> πολιτική του κράτους. Δημιουργείται, κύριοι Βουλευτές, με αυτόν τρόπο </w:t>
      </w:r>
      <w:proofErr w:type="spellStart"/>
      <w:r>
        <w:rPr>
          <w:rFonts w:eastAsia="Times New Roman"/>
          <w:szCs w:val="24"/>
        </w:rPr>
        <w:t>προνοιακό</w:t>
      </w:r>
      <w:proofErr w:type="spellEnd"/>
      <w:r>
        <w:rPr>
          <w:rFonts w:eastAsia="Times New Roman"/>
          <w:szCs w:val="24"/>
        </w:rPr>
        <w:t xml:space="preserve"> κράτος; Όχι, βέβαια. Εδώ και δύο χρόνια πρ</w:t>
      </w:r>
      <w:r>
        <w:rPr>
          <w:rFonts w:eastAsia="Times New Roman"/>
          <w:szCs w:val="24"/>
        </w:rPr>
        <w:t xml:space="preserve">οσπαθούμε μέρα τη μέρα να ξηλώσουμε το ιδρυματικό και επιδοματικό κράτος που παραλάβαμε, να ξηλώσουμε τον καθαρά πελατειακό σας μηχανισμό και να δημιουργήσουμε ένα κράτος πρόνοιας, αλληλεγγύης, προστασίας και αξιοπρέπειας.  </w:t>
      </w:r>
    </w:p>
    <w:p w14:paraId="14EDFFC5" w14:textId="77777777" w:rsidR="002F0583" w:rsidRDefault="00B91F1A">
      <w:pPr>
        <w:spacing w:line="600" w:lineRule="auto"/>
        <w:ind w:firstLine="720"/>
        <w:jc w:val="both"/>
        <w:rPr>
          <w:rFonts w:eastAsia="Times New Roman"/>
          <w:szCs w:val="24"/>
        </w:rPr>
      </w:pPr>
      <w:r>
        <w:rPr>
          <w:rFonts w:eastAsia="Times New Roman"/>
          <w:szCs w:val="24"/>
        </w:rPr>
        <w:t>Βέβαια, προστατεύουμε την ακραί</w:t>
      </w:r>
      <w:r>
        <w:rPr>
          <w:rFonts w:eastAsia="Times New Roman"/>
          <w:szCs w:val="24"/>
        </w:rPr>
        <w:t xml:space="preserve">α φτώχια με λίγα λεφτά, με αυτά τα 750 εκατομμύρια από το ΚΕΑ. Όμως, δεν είναι αυτό. Είναι όλος ο εθνικός μηχανισμός που στήνουμε, με διακόσια πενήντα τέσσερα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με τρία </w:t>
      </w:r>
      <w:r>
        <w:rPr>
          <w:rFonts w:eastAsia="Times New Roman"/>
          <w:szCs w:val="24"/>
        </w:rPr>
        <w:t>μ</w:t>
      </w:r>
      <w:r>
        <w:rPr>
          <w:rFonts w:eastAsia="Times New Roman"/>
          <w:szCs w:val="24"/>
        </w:rPr>
        <w:t>ητρώα για πρώτη φορά συνδεδεμένα με όλες τις βάσεις δεδομένων του κρά</w:t>
      </w:r>
      <w:r>
        <w:rPr>
          <w:rFonts w:eastAsia="Times New Roman"/>
          <w:szCs w:val="24"/>
        </w:rPr>
        <w:t xml:space="preserve">τους. Γιατί δεν τις συνδέσατε ποτέ; Γιατί δεν έπρεπε να ξέρει ο άνθρωπος στην Καβάλα, που θα πήγαινε στο </w:t>
      </w:r>
      <w:r>
        <w:rPr>
          <w:rFonts w:eastAsia="Times New Roman"/>
          <w:szCs w:val="24"/>
        </w:rPr>
        <w:t>κ</w:t>
      </w:r>
      <w:r>
        <w:rPr>
          <w:rFonts w:eastAsia="Times New Roman"/>
          <w:szCs w:val="24"/>
        </w:rPr>
        <w:t xml:space="preserve">έντρο </w:t>
      </w:r>
      <w:r>
        <w:rPr>
          <w:rFonts w:eastAsia="Times New Roman"/>
          <w:szCs w:val="24"/>
        </w:rPr>
        <w:t>κ</w:t>
      </w:r>
      <w:r>
        <w:rPr>
          <w:rFonts w:eastAsia="Times New Roman"/>
          <w:szCs w:val="24"/>
        </w:rPr>
        <w:t>οινότητας, πόσα επιδόματα έπαιρνε μέχρι εκείνη τη στιγμή, πόσα θα έπρεπε να πάρει ακόμα, σε ποιο ίδρυμα έπρεπε να βάλει τον πατέρα του, σε ποιο</w:t>
      </w:r>
      <w:r>
        <w:rPr>
          <w:rFonts w:eastAsia="Times New Roman"/>
          <w:szCs w:val="24"/>
        </w:rPr>
        <w:t xml:space="preserve"> πρόγραμμα, κρατικό ή του ΕΣΠΑ, έπρεπε να μετέχει; Γιατί δεν έγινε αυτό; </w:t>
      </w:r>
    </w:p>
    <w:p w14:paraId="14EDFFC6"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Ολοκληρώστε, κυρία Υπουργέ. </w:t>
      </w:r>
    </w:p>
    <w:p w14:paraId="14EDFFC7" w14:textId="77777777" w:rsidR="002F0583" w:rsidRDefault="00B91F1A">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Ολοκληρώνω, κύριε Πρόεδρ</w:t>
      </w:r>
      <w:r>
        <w:rPr>
          <w:rFonts w:eastAsia="Times New Roman"/>
          <w:szCs w:val="24"/>
        </w:rPr>
        <w:t xml:space="preserve">ε. </w:t>
      </w:r>
    </w:p>
    <w:p w14:paraId="14EDFFC8" w14:textId="77777777" w:rsidR="002F0583" w:rsidRDefault="00B91F1A">
      <w:pPr>
        <w:spacing w:line="600" w:lineRule="auto"/>
        <w:ind w:firstLine="720"/>
        <w:jc w:val="both"/>
        <w:rPr>
          <w:rFonts w:eastAsia="Times New Roman"/>
          <w:szCs w:val="24"/>
        </w:rPr>
      </w:pPr>
      <w:r>
        <w:rPr>
          <w:rFonts w:eastAsia="Times New Roman"/>
          <w:szCs w:val="24"/>
        </w:rPr>
        <w:t xml:space="preserve">Αυτό, λοιπόν, το κάνουμε με την ηλεκτρονική καταγραφή, που περάσαμε με νόμο. </w:t>
      </w:r>
      <w:r>
        <w:rPr>
          <w:rFonts w:eastAsia="Times New Roman"/>
          <w:szCs w:val="24"/>
        </w:rPr>
        <w:t>Μ</w:t>
      </w:r>
      <w:r>
        <w:rPr>
          <w:rFonts w:eastAsia="Times New Roman"/>
          <w:szCs w:val="24"/>
        </w:rPr>
        <w:t xml:space="preserve">έσα σε τρεις μήνες όλα τα ιδρύματα, ιδιωτικά και δημόσια, πρέπει να έχουν καταγράψει τις περιουσίες τους, τα έσοδα τους, τις θέσεις τους, τους ανθρώπους τους, με ηλεκτρονική </w:t>
      </w:r>
      <w:r>
        <w:rPr>
          <w:rFonts w:eastAsia="Times New Roman"/>
          <w:szCs w:val="24"/>
        </w:rPr>
        <w:t xml:space="preserve">καταγραφή. Το ψηφίσατε πολλοί από εσάς και χαίρομαι. Για πρώτη φορά θα έχουμε εικόνα για το τι συμβαίνει στα χίλια πεντακόσια, περίπου, ιδιωτικά ιδρύματα και διάφορες επιχειρήσεις και στα εξήντα τέσσερα, όλα κι όλα, δημόσια, για πρώτη φορά συνδεδεμένα για </w:t>
      </w:r>
      <w:r>
        <w:rPr>
          <w:rFonts w:eastAsia="Times New Roman"/>
          <w:szCs w:val="24"/>
        </w:rPr>
        <w:t xml:space="preserve">τον πολίτη. </w:t>
      </w:r>
    </w:p>
    <w:p w14:paraId="14EDFFC9" w14:textId="77777777" w:rsidR="002F0583" w:rsidRDefault="00B91F1A">
      <w:pPr>
        <w:spacing w:line="600" w:lineRule="auto"/>
        <w:ind w:firstLine="720"/>
        <w:jc w:val="both"/>
        <w:rPr>
          <w:rFonts w:eastAsia="Times New Roman"/>
          <w:szCs w:val="24"/>
        </w:rPr>
      </w:pPr>
      <w:r>
        <w:rPr>
          <w:rFonts w:eastAsia="Times New Roman"/>
          <w:szCs w:val="24"/>
        </w:rPr>
        <w:t>Τρίτον, δημιουργούμε Ενιαία Αρχή Πληρωμής όλων…</w:t>
      </w:r>
    </w:p>
    <w:p w14:paraId="14EDFFCA" w14:textId="77777777" w:rsidR="002F0583" w:rsidRDefault="00B91F1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Τρίτο και τελευταίο. Σας προειδοποιώ ότι τέταρτο δεν υπάρχει.</w:t>
      </w:r>
    </w:p>
    <w:p w14:paraId="14EDFFCB" w14:textId="77777777" w:rsidR="002F0583" w:rsidRDefault="00B91F1A">
      <w:pPr>
        <w:spacing w:line="600" w:lineRule="auto"/>
        <w:ind w:firstLine="720"/>
        <w:jc w:val="both"/>
        <w:rPr>
          <w:rFonts w:eastAsia="Times New Roman" w:cs="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Μία </w:t>
      </w:r>
      <w:r>
        <w:rPr>
          <w:rFonts w:eastAsia="Times New Roman" w:cs="Times New Roman"/>
          <w:szCs w:val="24"/>
        </w:rPr>
        <w:t>πρόταση έχω.</w:t>
      </w:r>
    </w:p>
    <w:p w14:paraId="14EDFFCC" w14:textId="77777777" w:rsidR="002F0583" w:rsidRDefault="00B91F1A">
      <w:pPr>
        <w:spacing w:line="600" w:lineRule="auto"/>
        <w:ind w:firstLine="720"/>
        <w:jc w:val="both"/>
        <w:rPr>
          <w:rFonts w:eastAsia="Times New Roman"/>
          <w:szCs w:val="24"/>
        </w:rPr>
      </w:pPr>
      <w:r>
        <w:rPr>
          <w:rFonts w:eastAsia="Times New Roman"/>
          <w:szCs w:val="24"/>
        </w:rPr>
        <w:t xml:space="preserve">Δημιουργούμε Ενιαία Αρχή Πληρωμής όλων των επιδομάτων, το νέο ΟΓΑ, με όλα τα αρχεία. Δεν θα υπάρχει πλέον κανένας που να μην ξέρει τι θα πάρει και πότε θα το πάρει. Η Ενιαία Αρχή Επιδομάτων θα λειτουργήσει τον Σεπτέμβριο. </w:t>
      </w:r>
    </w:p>
    <w:p w14:paraId="14EDFFCD" w14:textId="77777777" w:rsidR="002F0583" w:rsidRDefault="00B91F1A">
      <w:pPr>
        <w:spacing w:line="600" w:lineRule="auto"/>
        <w:ind w:firstLine="720"/>
        <w:jc w:val="both"/>
        <w:rPr>
          <w:rFonts w:eastAsia="Times New Roman"/>
          <w:szCs w:val="24"/>
        </w:rPr>
      </w:pPr>
      <w:r>
        <w:rPr>
          <w:rFonts w:eastAsia="Times New Roman"/>
          <w:szCs w:val="24"/>
        </w:rPr>
        <w:lastRenderedPageBreak/>
        <w:t>Να ξέρετε ότι τα 2 δ</w:t>
      </w:r>
      <w:r>
        <w:rPr>
          <w:rFonts w:eastAsia="Times New Roman"/>
          <w:szCs w:val="24"/>
        </w:rPr>
        <w:t xml:space="preserve">ισεκατομμύρια αντίμετρα </w:t>
      </w:r>
      <w:proofErr w:type="spellStart"/>
      <w:r>
        <w:rPr>
          <w:rFonts w:eastAsia="Times New Roman"/>
          <w:szCs w:val="24"/>
        </w:rPr>
        <w:t>αιμοδοτούν</w:t>
      </w:r>
      <w:proofErr w:type="spellEnd"/>
      <w:r>
        <w:rPr>
          <w:rFonts w:eastAsia="Times New Roman"/>
          <w:szCs w:val="24"/>
        </w:rPr>
        <w:t xml:space="preserve"> αυτό το νέο κοινωνικό κράτος προστασίας. Αυτό εμείς θα είμαστε εδώ και θα το υλοποιήσουμε. </w:t>
      </w:r>
    </w:p>
    <w:p w14:paraId="14EDFFCE"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DFFCF"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πάμε τώρα σε μία πεντάδα συναδέλφων, στην κ. Ελισ</w:t>
      </w:r>
      <w:r>
        <w:rPr>
          <w:rFonts w:eastAsia="Times New Roman"/>
          <w:szCs w:val="24"/>
        </w:rPr>
        <w:t xml:space="preserve">σάβετ </w:t>
      </w:r>
      <w:proofErr w:type="spellStart"/>
      <w:r>
        <w:rPr>
          <w:rFonts w:eastAsia="Times New Roman"/>
          <w:szCs w:val="24"/>
        </w:rPr>
        <w:t>Σκούφα</w:t>
      </w:r>
      <w:proofErr w:type="spellEnd"/>
      <w:r>
        <w:rPr>
          <w:rFonts w:eastAsia="Times New Roman"/>
          <w:szCs w:val="24"/>
        </w:rPr>
        <w:t xml:space="preserve">, στον κ. Κωνσταντίνο </w:t>
      </w:r>
      <w:proofErr w:type="spellStart"/>
      <w:r>
        <w:rPr>
          <w:rFonts w:eastAsia="Times New Roman"/>
          <w:szCs w:val="24"/>
        </w:rPr>
        <w:t>Σπαρτινό</w:t>
      </w:r>
      <w:proofErr w:type="spellEnd"/>
      <w:r>
        <w:rPr>
          <w:rFonts w:eastAsia="Times New Roman"/>
          <w:szCs w:val="24"/>
        </w:rPr>
        <w:t xml:space="preserve">, στον κ. Μιχαήλ Τζελέπη, στον κ. Νικόλαο Θηβαίο, στην κ. Χαρά </w:t>
      </w:r>
      <w:proofErr w:type="spellStart"/>
      <w:r>
        <w:rPr>
          <w:rFonts w:eastAsia="Times New Roman"/>
          <w:szCs w:val="24"/>
        </w:rPr>
        <w:t>Κεφαλίδου</w:t>
      </w:r>
      <w:proofErr w:type="spellEnd"/>
      <w:r>
        <w:rPr>
          <w:rFonts w:eastAsia="Times New Roman"/>
          <w:szCs w:val="24"/>
        </w:rPr>
        <w:t xml:space="preserve">. Μετά θα μιλήσει η Υφυπουργός κ. </w:t>
      </w:r>
      <w:proofErr w:type="spellStart"/>
      <w:r>
        <w:rPr>
          <w:rFonts w:eastAsia="Times New Roman"/>
          <w:szCs w:val="24"/>
        </w:rPr>
        <w:t>Παπανάτσιου</w:t>
      </w:r>
      <w:proofErr w:type="spellEnd"/>
      <w:r>
        <w:rPr>
          <w:rFonts w:eastAsia="Times New Roman"/>
          <w:szCs w:val="24"/>
        </w:rPr>
        <w:t xml:space="preserve">. Έτσι θα συνεχίσουμε, δηλαδή πέντε Βουλευτές κι ένας Υπουργός ή ένας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κπρόσωπος</w:t>
      </w:r>
      <w:r>
        <w:rPr>
          <w:rFonts w:eastAsia="Times New Roman"/>
          <w:szCs w:val="24"/>
        </w:rPr>
        <w:t xml:space="preserve">. </w:t>
      </w:r>
    </w:p>
    <w:p w14:paraId="14EDFFD0" w14:textId="77777777" w:rsidR="002F0583" w:rsidRDefault="00B91F1A">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Σκούφα</w:t>
      </w:r>
      <w:proofErr w:type="spellEnd"/>
      <w:r>
        <w:rPr>
          <w:rFonts w:eastAsia="Times New Roman"/>
          <w:szCs w:val="24"/>
        </w:rPr>
        <w:t>, έχετε τον λόγο.</w:t>
      </w:r>
    </w:p>
    <w:p w14:paraId="14EDFFD1" w14:textId="77777777" w:rsidR="002F0583" w:rsidRDefault="00B91F1A">
      <w:pPr>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Η προσπάθεια επιλεκτικής ενημέρωσης και παρουσίασης στιγμών της πραγματικότητας -και όχι όλης της πραγματικότητας- είναι το μόνιμο μότο αυτής της Αίθουσας, κυρίως από την πλευρά της Αντιπολίτευσης.</w:t>
      </w:r>
    </w:p>
    <w:p w14:paraId="14EDFFD2" w14:textId="77777777" w:rsidR="002F0583" w:rsidRDefault="00B91F1A">
      <w:pPr>
        <w:spacing w:line="600" w:lineRule="auto"/>
        <w:ind w:firstLine="720"/>
        <w:jc w:val="both"/>
        <w:rPr>
          <w:rFonts w:eastAsia="Times New Roman"/>
          <w:szCs w:val="24"/>
        </w:rPr>
      </w:pPr>
      <w:r>
        <w:rPr>
          <w:rFonts w:eastAsia="Times New Roman"/>
          <w:szCs w:val="24"/>
        </w:rPr>
        <w:t xml:space="preserve">Κυρία Υπουργέ, κυρία Θεανώ Φωτίου, νομίζω ότι παραλείψατε να αναφέρετε, όπως και παραλείπεται σκοπίμως να αναφερθεί στην Αίθουσα, ότι τα σχολικά γεύματα μάλλον αποτελούν ένδειξη μίας ανεπτυγμένης και με κοινωνικό κράτος χώρας. Διότι τα σχολικά γεύματα </w:t>
      </w:r>
      <w:proofErr w:type="spellStart"/>
      <w:r>
        <w:rPr>
          <w:rFonts w:eastAsia="Times New Roman"/>
          <w:szCs w:val="24"/>
        </w:rPr>
        <w:t>σερ</w:t>
      </w:r>
      <w:r>
        <w:rPr>
          <w:rFonts w:eastAsia="Times New Roman"/>
          <w:szCs w:val="24"/>
        </w:rPr>
        <w:t>βίρονται</w:t>
      </w:r>
      <w:proofErr w:type="spellEnd"/>
      <w:r>
        <w:rPr>
          <w:rFonts w:eastAsia="Times New Roman"/>
          <w:szCs w:val="24"/>
        </w:rPr>
        <w:t xml:space="preserve"> καθημερινά σε όλους τους μαθητές, όλων των σχολικών βαθμίδων, σε δεκατέσσερεις χώρες παγκοσμίως, μεταξύ των οποίων οι «υποανάπτυκτες» ΗΠΑ, Φινλανδία, Σουηδία, Ιαπωνία, Κίνα, Ηνωμένο Βασίλειο, Γαλλία κ.λπ.. </w:t>
      </w:r>
    </w:p>
    <w:p w14:paraId="14EDFFD3"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ΚΩΝΣΤΑΝΤΙΝΟΣ ΤΑΣΟΥΛΑΣ: </w:t>
      </w:r>
      <w:r>
        <w:rPr>
          <w:rFonts w:eastAsia="Times New Roman"/>
          <w:szCs w:val="24"/>
        </w:rPr>
        <w:t xml:space="preserve">Ως αντίμετρα; </w:t>
      </w:r>
    </w:p>
    <w:p w14:paraId="14EDFFD4" w14:textId="77777777" w:rsidR="002F0583" w:rsidRDefault="00B91F1A">
      <w:pPr>
        <w:spacing w:line="600" w:lineRule="auto"/>
        <w:ind w:firstLine="720"/>
        <w:jc w:val="both"/>
        <w:rPr>
          <w:rFonts w:eastAsia="Times New Roman"/>
          <w:szCs w:val="24"/>
        </w:rPr>
      </w:pPr>
      <w:r>
        <w:rPr>
          <w:rFonts w:eastAsia="Times New Roman"/>
          <w:b/>
          <w:szCs w:val="24"/>
        </w:rPr>
        <w:t>ΕΛ</w:t>
      </w:r>
      <w:r>
        <w:rPr>
          <w:rFonts w:eastAsia="Times New Roman"/>
          <w:b/>
          <w:szCs w:val="24"/>
        </w:rPr>
        <w:t>ΙΣΣΑΒΕΤ ΣΚΟΥΦΑ:</w:t>
      </w:r>
      <w:r>
        <w:rPr>
          <w:rFonts w:eastAsia="Times New Roman"/>
          <w:szCs w:val="24"/>
        </w:rPr>
        <w:t xml:space="preserve"> Αυτό ήταν εισαγωγικό σχόλιο. </w:t>
      </w:r>
    </w:p>
    <w:p w14:paraId="14EDFFD5" w14:textId="77777777" w:rsidR="002F0583" w:rsidRDefault="00B91F1A">
      <w:pPr>
        <w:spacing w:line="600" w:lineRule="auto"/>
        <w:ind w:firstLine="720"/>
        <w:jc w:val="both"/>
        <w:rPr>
          <w:rFonts w:eastAsia="Times New Roman"/>
          <w:szCs w:val="24"/>
        </w:rPr>
      </w:pPr>
      <w:r>
        <w:rPr>
          <w:rFonts w:eastAsia="Times New Roman"/>
          <w:szCs w:val="24"/>
        </w:rPr>
        <w:t xml:space="preserve">Δεύτερο εισαγωγικό σχόλιο. Συνάδελφοι του αγαπητότατου Κομμουνιστικού Κόμματος Ελλάδας, θα πρέπει νομίζω -εάν μου επιτρέπετε μία παρότρυνση- να αναφέρετε πιο συχνά στον λόγο σας ότι η βάση της όποιας κριτικής και της όποιας ιδεολογίας σας είναι η </w:t>
      </w:r>
      <w:proofErr w:type="spellStart"/>
      <w:r>
        <w:rPr>
          <w:rFonts w:eastAsia="Times New Roman"/>
          <w:szCs w:val="24"/>
        </w:rPr>
        <w:t>Σοβιετία</w:t>
      </w:r>
      <w:proofErr w:type="spellEnd"/>
      <w:r>
        <w:rPr>
          <w:rFonts w:eastAsia="Times New Roman"/>
          <w:szCs w:val="24"/>
        </w:rPr>
        <w:t>.</w:t>
      </w:r>
      <w:r>
        <w:rPr>
          <w:rFonts w:eastAsia="Times New Roman"/>
          <w:szCs w:val="24"/>
        </w:rPr>
        <w:t xml:space="preserve"> </w:t>
      </w:r>
    </w:p>
    <w:p w14:paraId="14EDFFD6" w14:textId="77777777" w:rsidR="002F0583" w:rsidRDefault="00B91F1A">
      <w:pPr>
        <w:spacing w:line="600" w:lineRule="auto"/>
        <w:ind w:firstLine="720"/>
        <w:jc w:val="both"/>
        <w:rPr>
          <w:rFonts w:eastAsia="Times New Roman"/>
          <w:szCs w:val="24"/>
        </w:rPr>
      </w:pPr>
      <w:r>
        <w:rPr>
          <w:rFonts w:eastAsia="Times New Roman"/>
          <w:szCs w:val="24"/>
        </w:rPr>
        <w:t xml:space="preserve">Ανεξάρτητα από το εάν συμφωνεί ή διαφωνεί κανείς με το μοντέλο κρατών σαν τη Σοβιετική Ένωση, να σας υπενθυμίσω ότι ακόμη και η συγκεκριμένη υπερδύναμη της </w:t>
      </w:r>
      <w:proofErr w:type="spellStart"/>
      <w:r>
        <w:rPr>
          <w:rFonts w:eastAsia="Times New Roman"/>
          <w:szCs w:val="24"/>
        </w:rPr>
        <w:t>Σοβιετίας</w:t>
      </w:r>
      <w:proofErr w:type="spellEnd"/>
      <w:r>
        <w:rPr>
          <w:rFonts w:eastAsia="Times New Roman"/>
          <w:szCs w:val="24"/>
        </w:rPr>
        <w:t xml:space="preserve"> προέβη σε </w:t>
      </w:r>
      <w:proofErr w:type="spellStart"/>
      <w:r>
        <w:rPr>
          <w:rFonts w:eastAsia="Times New Roman"/>
          <w:szCs w:val="24"/>
        </w:rPr>
        <w:t>ιστορικότατες</w:t>
      </w:r>
      <w:proofErr w:type="spellEnd"/>
      <w:r>
        <w:rPr>
          <w:rFonts w:eastAsia="Times New Roman"/>
          <w:szCs w:val="24"/>
        </w:rPr>
        <w:t xml:space="preserve"> συνθηκολογήσεις με </w:t>
      </w:r>
      <w:r>
        <w:rPr>
          <w:rFonts w:eastAsia="Times New Roman"/>
          <w:szCs w:val="24"/>
          <w:lang w:val="en-US"/>
        </w:rPr>
        <w:t>Imperia</w:t>
      </w:r>
      <w:r>
        <w:rPr>
          <w:rFonts w:eastAsia="Times New Roman"/>
          <w:szCs w:val="24"/>
        </w:rPr>
        <w:t xml:space="preserve"> εκείνης της εποχής και μάλιστα εις βά</w:t>
      </w:r>
      <w:r>
        <w:rPr>
          <w:rFonts w:eastAsia="Times New Roman"/>
          <w:szCs w:val="24"/>
        </w:rPr>
        <w:t xml:space="preserve">ρος χωρών και λαών. </w:t>
      </w:r>
      <w:r>
        <w:rPr>
          <w:rFonts w:eastAsia="Times New Roman"/>
          <w:szCs w:val="24"/>
        </w:rPr>
        <w:t>Ε</w:t>
      </w:r>
      <w:r>
        <w:rPr>
          <w:rFonts w:eastAsia="Times New Roman"/>
          <w:szCs w:val="24"/>
        </w:rPr>
        <w:t xml:space="preserve">πίσης, το πώς η </w:t>
      </w:r>
      <w:proofErr w:type="spellStart"/>
      <w:r>
        <w:rPr>
          <w:rFonts w:eastAsia="Times New Roman"/>
          <w:szCs w:val="24"/>
        </w:rPr>
        <w:t>Σοβιετία</w:t>
      </w:r>
      <w:proofErr w:type="spellEnd"/>
      <w:r>
        <w:rPr>
          <w:rFonts w:eastAsia="Times New Roman"/>
          <w:szCs w:val="24"/>
        </w:rPr>
        <w:t xml:space="preserve"> θα μπορέσει να φυτρώσει ξαφνικά σε μία χώρα σαν την Ελλάδα της οποίας η παραγωγική βάση εσκεμμένα εδώ και δεκαετίες λεηλατούνταν, αποτελεί για εμένα μέγα μυστήριο.</w:t>
      </w:r>
    </w:p>
    <w:p w14:paraId="14EDFFD7" w14:textId="77777777" w:rsidR="002F0583" w:rsidRDefault="00B91F1A">
      <w:pPr>
        <w:spacing w:line="600" w:lineRule="auto"/>
        <w:ind w:firstLine="720"/>
        <w:jc w:val="both"/>
        <w:rPr>
          <w:rFonts w:eastAsia="Times New Roman"/>
          <w:szCs w:val="24"/>
        </w:rPr>
      </w:pPr>
      <w:r>
        <w:rPr>
          <w:rFonts w:eastAsia="Times New Roman"/>
          <w:szCs w:val="24"/>
        </w:rPr>
        <w:t>Τ</w:t>
      </w:r>
      <w:r>
        <w:rPr>
          <w:rFonts w:eastAsia="Times New Roman"/>
          <w:szCs w:val="24"/>
        </w:rPr>
        <w:t>ώρα επανέρχομαι στο κύριο θέμα της ομιλίας μο</w:t>
      </w:r>
      <w:r>
        <w:rPr>
          <w:rFonts w:eastAsia="Times New Roman"/>
          <w:szCs w:val="24"/>
        </w:rPr>
        <w:t xml:space="preserve">υ που φυσικά αφορά τις λοιπές δυνάμεις της </w:t>
      </w:r>
      <w:r>
        <w:rPr>
          <w:rFonts w:eastAsia="Times New Roman"/>
          <w:szCs w:val="24"/>
        </w:rPr>
        <w:t>Α</w:t>
      </w:r>
      <w:r>
        <w:rPr>
          <w:rFonts w:eastAsia="Times New Roman"/>
          <w:szCs w:val="24"/>
        </w:rPr>
        <w:t xml:space="preserve">ντιπολίτευσης με αρχηγό τους -επιλεγμένα είναι οι λέξεις- τη Νέα Δημοκρατία. </w:t>
      </w:r>
    </w:p>
    <w:p w14:paraId="14EDFFD8" w14:textId="77777777" w:rsidR="002F0583" w:rsidRDefault="00B91F1A">
      <w:pPr>
        <w:spacing w:line="600" w:lineRule="auto"/>
        <w:ind w:firstLine="720"/>
        <w:jc w:val="both"/>
        <w:rPr>
          <w:rFonts w:eastAsia="Times New Roman"/>
          <w:szCs w:val="24"/>
        </w:rPr>
      </w:pPr>
      <w:r>
        <w:rPr>
          <w:rFonts w:eastAsia="Times New Roman"/>
          <w:szCs w:val="24"/>
        </w:rPr>
        <w:t xml:space="preserve">Μας λέτε ότι χάσαμε πάρα πολύ χρόνο στην αξιολόγηση και ότι αυτό κόστισε εκατομμύρια ευρώ στον ελληνικό λαό. Ξεχνάτε να αναφέρετε ότι </w:t>
      </w:r>
      <w:r>
        <w:rPr>
          <w:rFonts w:eastAsia="Times New Roman"/>
          <w:szCs w:val="24"/>
        </w:rPr>
        <w:t xml:space="preserve">όταν ήρθαμε αντιμέτωποι, ως Κυβέρνηση, με τις παράλογες και σε ανυπόστατη βάση απαιτήσεις του ΔΝΤ για λήψη μόνο αρνητικών μέτρων αξίας πολλών εκατομμυρίων ευρώ, τα οποία </w:t>
      </w:r>
      <w:r>
        <w:rPr>
          <w:rFonts w:eastAsia="Times New Roman"/>
          <w:szCs w:val="24"/>
        </w:rPr>
        <w:lastRenderedPageBreak/>
        <w:t>θα πλήρωναν τα συνήθη υποζύγια, εμείς για ακόμη μία φορά είπαμε «όχι». Το «όχι» δεν το</w:t>
      </w:r>
      <w:r>
        <w:rPr>
          <w:rFonts w:eastAsia="Times New Roman"/>
          <w:szCs w:val="24"/>
        </w:rPr>
        <w:t xml:space="preserve"> είπαμε μόνο τον Ιούλιο και τον Αύγουστο του 2015, αλλά το λέμε κάθε φορά που ερχόμαστε αντιμέτωποι με παράλογες απαιτήσεις.</w:t>
      </w:r>
    </w:p>
    <w:p w14:paraId="14EDFFD9" w14:textId="77777777" w:rsidR="002F0583" w:rsidRDefault="00B91F1A">
      <w:pPr>
        <w:spacing w:line="600" w:lineRule="auto"/>
        <w:ind w:firstLine="720"/>
        <w:jc w:val="both"/>
        <w:rPr>
          <w:rFonts w:eastAsia="Times New Roman"/>
          <w:szCs w:val="24"/>
        </w:rPr>
      </w:pPr>
      <w:r>
        <w:rPr>
          <w:rFonts w:eastAsia="Times New Roman"/>
          <w:szCs w:val="24"/>
        </w:rPr>
        <w:t>Ποια ήταν η σύγκλιση, λοιπόν, μεταξύ παράλογων απαιτήσεων του ΔΝΤ και του «όχι» ακόμα μία φορά της ελληνικής Κυβέρνησης; Το κείμενο</w:t>
      </w:r>
      <w:r>
        <w:rPr>
          <w:rFonts w:eastAsia="Times New Roman"/>
          <w:szCs w:val="24"/>
        </w:rPr>
        <w:t xml:space="preserve"> της σύγκλισης είναι το κείμενο της συγκεκριμένης συμφωνίας η οποία για πρώτη φορά περιλαμβάνει και θετικά μέτρα! Είτε το θέλετε είτε όχι, το κείμενο που καλούμαστε όλοι να ψηφίσουμε περιλαμβάνει και αρνητικά και θετικά μέτρα.</w:t>
      </w:r>
    </w:p>
    <w:p w14:paraId="14EDFFDA" w14:textId="77777777" w:rsidR="002F0583" w:rsidRDefault="00B91F1A">
      <w:pPr>
        <w:spacing w:line="600" w:lineRule="auto"/>
        <w:ind w:firstLine="720"/>
        <w:jc w:val="both"/>
        <w:rPr>
          <w:rFonts w:eastAsia="Times New Roman"/>
          <w:szCs w:val="24"/>
        </w:rPr>
      </w:pPr>
      <w:r>
        <w:rPr>
          <w:rFonts w:eastAsia="Times New Roman"/>
          <w:szCs w:val="24"/>
        </w:rPr>
        <w:t>Για να έρθω στα επιμέρους, μα</w:t>
      </w:r>
      <w:r>
        <w:rPr>
          <w:rFonts w:eastAsia="Times New Roman"/>
          <w:szCs w:val="24"/>
        </w:rPr>
        <w:t xml:space="preserve">ς λέτε ότι αυξάνονται υπέρμετρα οι ασφαλιστικές εισφορές. Θέλω να σας πω ότι ευχαριστούμε πάρα πολύ για την τιμή που μας κάνετε, γιατί για το ύψος αυτής της αύξησης παίρνετε ως βάση το «νόμο </w:t>
      </w:r>
      <w:proofErr w:type="spellStart"/>
      <w:r>
        <w:rPr>
          <w:rFonts w:eastAsia="Times New Roman"/>
          <w:szCs w:val="24"/>
        </w:rPr>
        <w:t>Κατρούγκαλου</w:t>
      </w:r>
      <w:proofErr w:type="spellEnd"/>
      <w:r>
        <w:rPr>
          <w:rFonts w:eastAsia="Times New Roman"/>
          <w:szCs w:val="24"/>
        </w:rPr>
        <w:t>», το νόμο που εμείς φέραμε πριν από κάποιους μήνες κ</w:t>
      </w:r>
      <w:r>
        <w:rPr>
          <w:rFonts w:eastAsia="Times New Roman"/>
          <w:szCs w:val="24"/>
        </w:rPr>
        <w:t xml:space="preserve">αι τον ψηφίσαμε! </w:t>
      </w:r>
    </w:p>
    <w:p w14:paraId="14EDFFDB" w14:textId="77777777" w:rsidR="002F0583" w:rsidRDefault="00B91F1A">
      <w:pPr>
        <w:spacing w:line="600" w:lineRule="auto"/>
        <w:ind w:firstLine="720"/>
        <w:jc w:val="both"/>
        <w:rPr>
          <w:rFonts w:eastAsia="Times New Roman"/>
          <w:szCs w:val="24"/>
        </w:rPr>
      </w:pPr>
      <w:r>
        <w:rPr>
          <w:rFonts w:eastAsia="Times New Roman"/>
          <w:szCs w:val="24"/>
        </w:rPr>
        <w:t>Διότι εάν θυμηθείτε τα δικά σας έργα και ημέρες, το ύψος των ασφαλιστικών εισφορών -για εσάς που είστε εραστές των αριθμών, αλλά δεν παίρνετε πάντα χαρτί και μολύβι να υπολογίσετε το ύψος των μέτρων και των αντίμετρων- επί δικών σας ημερώ</w:t>
      </w:r>
      <w:r>
        <w:rPr>
          <w:rFonts w:eastAsia="Times New Roman"/>
          <w:szCs w:val="24"/>
        </w:rPr>
        <w:t xml:space="preserve">ν έφτανε -και ευχαριστώ που με παρακολουθείτε με προσοχή- το ποσοστό του 50% και 70% σε ένα υποτιθέμενο εισόδημα το οποίο δεν παραγόταν πραγματικά. </w:t>
      </w:r>
      <w:r>
        <w:rPr>
          <w:rFonts w:eastAsia="Times New Roman"/>
          <w:szCs w:val="24"/>
        </w:rPr>
        <w:t>Γ</w:t>
      </w:r>
      <w:r>
        <w:rPr>
          <w:rFonts w:eastAsia="Times New Roman"/>
          <w:szCs w:val="24"/>
        </w:rPr>
        <w:t>ιατί δεν παραγόταν πραγματικά; Γιατί η βάση υπολογισμού των ασφαλιστικών εισφορών ήταν τα εργάσιμα χρόνια κ</w:t>
      </w:r>
      <w:r>
        <w:rPr>
          <w:rFonts w:eastAsia="Times New Roman"/>
          <w:szCs w:val="24"/>
        </w:rPr>
        <w:t>αι οι ασφαλιστικές κλάσεις και όχι το πραγματικό εισόδημα που είχε ο μικρομεσαίος.</w:t>
      </w:r>
    </w:p>
    <w:p w14:paraId="14EDFFDC"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ΧΡΗΣΤΟΣ ΣΤΑΪΚΟΥΡΑΣ: </w:t>
      </w:r>
      <w:r>
        <w:rPr>
          <w:rFonts w:eastAsia="Times New Roman"/>
          <w:szCs w:val="24"/>
        </w:rPr>
        <w:t>Μα, αφού μειώσαμε τις ασφαλιστικές εισφορές.</w:t>
      </w:r>
    </w:p>
    <w:p w14:paraId="14EDFFDD" w14:textId="77777777" w:rsidR="002F0583" w:rsidRDefault="00B91F1A">
      <w:pPr>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Ακούσατε τι είπαν οι φορείς;</w:t>
      </w:r>
    </w:p>
    <w:p w14:paraId="14EDFFDE" w14:textId="77777777" w:rsidR="002F0583" w:rsidRDefault="00B91F1A">
      <w:pPr>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Πάρτε και κάντε υπολογισμούς, αγαπητοί κύρ</w:t>
      </w:r>
      <w:r>
        <w:rPr>
          <w:rFonts w:eastAsia="Times New Roman"/>
          <w:szCs w:val="24"/>
        </w:rPr>
        <w:t>ιοι συνάδελφοι. Πάρτε και κάντε το για μ</w:t>
      </w:r>
      <w:r>
        <w:rPr>
          <w:rFonts w:eastAsia="Times New Roman"/>
          <w:szCs w:val="24"/>
        </w:rPr>
        <w:t>ί</w:t>
      </w:r>
      <w:r>
        <w:rPr>
          <w:rFonts w:eastAsia="Times New Roman"/>
          <w:szCs w:val="24"/>
        </w:rPr>
        <w:t>α φορά όλο το μπιλιετάκι μαζί, όχι επιλεκτικά.</w:t>
      </w:r>
    </w:p>
    <w:p w14:paraId="14EDFFDF"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4EDFFE0" w14:textId="77777777" w:rsidR="002F0583" w:rsidRDefault="00B91F1A">
      <w:pPr>
        <w:spacing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Έλεος με το ύφος, κύριε Πρόεδρε. Μας κουνάει και το δάχτυλο. Έλεος πια!</w:t>
      </w:r>
    </w:p>
    <w:p w14:paraId="14EDFFE1" w14:textId="77777777" w:rsidR="002F0583" w:rsidRDefault="00B91F1A">
      <w:pPr>
        <w:spacing w:line="600" w:lineRule="auto"/>
        <w:ind w:firstLine="720"/>
        <w:jc w:val="both"/>
        <w:rPr>
          <w:rFonts w:eastAsia="Times New Roman"/>
          <w:bCs/>
          <w:szCs w:val="24"/>
        </w:rPr>
      </w:pPr>
      <w:r>
        <w:rPr>
          <w:rFonts w:eastAsia="Times New Roman"/>
          <w:b/>
          <w:bCs/>
          <w:szCs w:val="24"/>
        </w:rPr>
        <w:t>ΠΡΟΕΔΡΕΥΩΝ (Νικήτας Κακλαμάνη</w:t>
      </w:r>
      <w:r>
        <w:rPr>
          <w:rFonts w:eastAsia="Times New Roman"/>
          <w:b/>
          <w:bCs/>
          <w:szCs w:val="24"/>
        </w:rPr>
        <w:t xml:space="preserve">ς): </w:t>
      </w:r>
      <w:r>
        <w:rPr>
          <w:rFonts w:eastAsia="Times New Roman"/>
          <w:bCs/>
          <w:szCs w:val="24"/>
        </w:rPr>
        <w:t xml:space="preserve">Ηρεμήστε! Ούτε εσείς θα πείσετε την κ. </w:t>
      </w:r>
      <w:proofErr w:type="spellStart"/>
      <w:r>
        <w:rPr>
          <w:rFonts w:eastAsia="Times New Roman"/>
          <w:bCs/>
          <w:szCs w:val="24"/>
        </w:rPr>
        <w:t>Σκούφα</w:t>
      </w:r>
      <w:proofErr w:type="spellEnd"/>
      <w:r>
        <w:rPr>
          <w:rFonts w:eastAsia="Times New Roman"/>
          <w:bCs/>
          <w:szCs w:val="24"/>
        </w:rPr>
        <w:t xml:space="preserve">, ούτε η κ. </w:t>
      </w:r>
      <w:proofErr w:type="spellStart"/>
      <w:r>
        <w:rPr>
          <w:rFonts w:eastAsia="Times New Roman"/>
          <w:bCs/>
          <w:szCs w:val="24"/>
        </w:rPr>
        <w:t>Σκούφα</w:t>
      </w:r>
      <w:proofErr w:type="spellEnd"/>
      <w:r>
        <w:rPr>
          <w:rFonts w:eastAsia="Times New Roman"/>
          <w:bCs/>
          <w:szCs w:val="24"/>
        </w:rPr>
        <w:t xml:space="preserve"> βεβαίως εσάς. Δεν υπάρχει λόγος να τσακωνόμαστε.</w:t>
      </w:r>
    </w:p>
    <w:p w14:paraId="14EDFFE2" w14:textId="77777777" w:rsidR="002F0583" w:rsidRDefault="00B91F1A">
      <w:pPr>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Ξεχνούν, επίσης, να μας αναφέρουν ότι  αναγκαζόμαστε να ψηφίσουμε λόγω της συνθηκολόγησης. Και γιατί ήρθε αυτή η συνθηκολ</w:t>
      </w:r>
      <w:r>
        <w:rPr>
          <w:rFonts w:eastAsia="Times New Roman"/>
          <w:szCs w:val="24"/>
        </w:rPr>
        <w:t xml:space="preserve">όγηση; Διότι για πρώτη φορά με «πρώτη φορά Αριστερά» έρχονται παγκόσμιοι Οργανισμοί σαν το ΔΝΤ και λένε ότι το χρέος δεν είναι βιώσιμο και δεσμεύονται σε συγκεκριμένα μέτρα για το μη βιώσιμο χρέος και τη διευθέτησή του. </w:t>
      </w:r>
    </w:p>
    <w:p w14:paraId="14EDFFE3"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Μας λέτε, λοιπόν,…</w:t>
      </w:r>
    </w:p>
    <w:p w14:paraId="14EDFFE4" w14:textId="77777777" w:rsidR="002F0583" w:rsidRDefault="00B91F1A">
      <w:pPr>
        <w:tabs>
          <w:tab w:val="left" w:pos="2820"/>
        </w:tabs>
        <w:spacing w:line="600" w:lineRule="auto"/>
        <w:ind w:firstLine="720"/>
        <w:jc w:val="center"/>
        <w:rPr>
          <w:rFonts w:eastAsia="Times New Roman"/>
          <w:szCs w:val="24"/>
        </w:rPr>
      </w:pPr>
      <w:r>
        <w:rPr>
          <w:rFonts w:eastAsia="Times New Roman"/>
          <w:szCs w:val="24"/>
        </w:rPr>
        <w:t>(Θόρυβος από την</w:t>
      </w:r>
      <w:r>
        <w:rPr>
          <w:rFonts w:eastAsia="Times New Roman"/>
          <w:szCs w:val="24"/>
        </w:rPr>
        <w:t xml:space="preserve"> πτέρυγα της Νέας Δημοκρατίας)</w:t>
      </w:r>
    </w:p>
    <w:p w14:paraId="14EDFFE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Θα τελειώσω σε ένα λεπτό. Κάντε λίγη υπομονή. Ενοχλούμε αλλά δεν πειράζει.</w:t>
      </w:r>
    </w:p>
    <w:p w14:paraId="14EDFFE6"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Κύριε </w:t>
      </w:r>
      <w:proofErr w:type="spellStart"/>
      <w:r>
        <w:rPr>
          <w:rFonts w:eastAsia="Times New Roman"/>
          <w:szCs w:val="24"/>
        </w:rPr>
        <w:t>Κικίλια</w:t>
      </w:r>
      <w:proofErr w:type="spellEnd"/>
      <w:r>
        <w:rPr>
          <w:rFonts w:eastAsia="Times New Roman"/>
          <w:szCs w:val="24"/>
        </w:rPr>
        <w:t>, από ό,τι έχει δει είστε εγγεγραμμένος. Θα τα πείτε από μικροφώνου για να καταγραφούν κιόλας.</w:t>
      </w:r>
    </w:p>
    <w:p w14:paraId="14EDFFE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Σκο</w:t>
      </w:r>
      <w:r>
        <w:rPr>
          <w:rFonts w:eastAsia="Times New Roman"/>
          <w:szCs w:val="24"/>
        </w:rPr>
        <w:t>ύφα</w:t>
      </w:r>
      <w:proofErr w:type="spellEnd"/>
      <w:r>
        <w:rPr>
          <w:rFonts w:eastAsia="Times New Roman"/>
          <w:szCs w:val="24"/>
        </w:rPr>
        <w:t>, κλείστε.</w:t>
      </w:r>
    </w:p>
    <w:p w14:paraId="14EDFFE8"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 xml:space="preserve">Τελειώνω. </w:t>
      </w:r>
    </w:p>
    <w:p w14:paraId="14EDFFE9"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Θα μπορούσα να αναπτύξω με χαρτί και με μολύβι όλο το πραγματικό βάρος ή όλη την πραγματική ελάφρυνση που θα έχει μέχρι και το 2022 ο ελληνικός λαός. Δεν το κάνω.</w:t>
      </w:r>
    </w:p>
    <w:p w14:paraId="14EDFFEA"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Να σας πω μόνο κάτι, πάλι επιλεκτικά. Ψηφίζουμε τη</w:t>
      </w:r>
      <w:r>
        <w:rPr>
          <w:rFonts w:eastAsia="Times New Roman"/>
          <w:szCs w:val="24"/>
        </w:rPr>
        <w:t xml:space="preserve"> μείωση του αφορολόγητου. Ωραία; Όχι!</w:t>
      </w:r>
    </w:p>
    <w:p w14:paraId="14EDFFEB"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Κλείστε παρακαλώ.</w:t>
      </w:r>
    </w:p>
    <w:p w14:paraId="14EDFFEC"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Αυτή η μείωση, όμως, του αφορολόγητου σε συνδυασμό…</w:t>
      </w:r>
    </w:p>
    <w:p w14:paraId="14EDFFED"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Με ακούτε; Γιατί δείχνετε να με αγνοείτε! </w:t>
      </w:r>
    </w:p>
    <w:p w14:paraId="14EDFFEE"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Τελείωσα.</w:t>
      </w:r>
    </w:p>
    <w:p w14:paraId="14EDFFEF"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…με τη μείωση των φορολογικών συντελεστών…</w:t>
      </w:r>
    </w:p>
    <w:p w14:paraId="14EDFFF0"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Θα σας κλείσω το μικρόφωνο όσο συνεχίζετε να με αγνοείτε!</w:t>
      </w:r>
    </w:p>
    <w:p w14:paraId="14EDFFF1"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...τόσο για νομικά πρόσωπα, όσο για τις μικρομεσαίες επιχειρήσεις, τελικά να δούμε αν θα φέρει</w:t>
      </w:r>
      <w:r>
        <w:rPr>
          <w:rFonts w:eastAsia="Times New Roman"/>
          <w:szCs w:val="24"/>
        </w:rPr>
        <w:t xml:space="preserve"> όφελος, αν θα φέρει απώλεια και τι είδους απώλεια.</w:t>
      </w:r>
    </w:p>
    <w:p w14:paraId="14EDFFF2"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Μια πρόταση και κλείνω.</w:t>
      </w:r>
    </w:p>
    <w:p w14:paraId="14EDFFF3"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Κλείνετε τώρα!</w:t>
      </w:r>
    </w:p>
    <w:p w14:paraId="14EDFFF4"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ΕΛΙΣΣΑΒΕΤ ΣΚΟΥΦΑ: </w:t>
      </w:r>
      <w:r>
        <w:rPr>
          <w:rFonts w:eastAsia="Times New Roman"/>
          <w:szCs w:val="24"/>
        </w:rPr>
        <w:t xml:space="preserve">Όσο και να προσπαθείτε να εξαπατήσετε τον ελληνικό λαό, ο ελληνικός λαός γνωρίζει πάρα πολύ καλά ποια δύναμη </w:t>
      </w:r>
      <w:r>
        <w:rPr>
          <w:rFonts w:eastAsia="Times New Roman"/>
          <w:szCs w:val="24"/>
        </w:rPr>
        <w:t xml:space="preserve">-ακόμη και μέσα στον </w:t>
      </w:r>
      <w:proofErr w:type="spellStart"/>
      <w:r>
        <w:rPr>
          <w:rFonts w:eastAsia="Times New Roman"/>
          <w:szCs w:val="24"/>
        </w:rPr>
        <w:t>παγκοσμιοποιημένο</w:t>
      </w:r>
      <w:proofErr w:type="spellEnd"/>
      <w:r>
        <w:rPr>
          <w:rFonts w:eastAsia="Times New Roman"/>
          <w:szCs w:val="24"/>
        </w:rPr>
        <w:t xml:space="preserve"> καπιταλισμό- είναι αυτή που τον υπερασπίζεται και μάλιστα με κάθε κόστος.</w:t>
      </w:r>
    </w:p>
    <w:p w14:paraId="14EDFFF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Ευχαριστώ.</w:t>
      </w:r>
    </w:p>
    <w:p w14:paraId="14EDFFF6" w14:textId="77777777" w:rsidR="002F0583" w:rsidRDefault="00B91F1A">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DFFF7"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Πριν παραδώσω την Έδρα στον κ. </w:t>
      </w:r>
      <w:proofErr w:type="spellStart"/>
      <w:r>
        <w:rPr>
          <w:rFonts w:eastAsia="Times New Roman"/>
          <w:szCs w:val="24"/>
        </w:rPr>
        <w:t>Κρεμαστινό</w:t>
      </w:r>
      <w:proofErr w:type="spellEnd"/>
      <w:r>
        <w:rPr>
          <w:rFonts w:eastAsia="Times New Roman"/>
          <w:szCs w:val="24"/>
        </w:rPr>
        <w:t>, να ενημερώσω</w:t>
      </w:r>
      <w:r>
        <w:rPr>
          <w:rFonts w:eastAsia="Times New Roman"/>
          <w:szCs w:val="24"/>
        </w:rPr>
        <w:t xml:space="preserve"> ότι έχω δώσει ήδη εντολή να φωτοτυπηθεί και να διανεμηθεί στους εισηγητές μια υπουργική τροπολογία που κατετέθη από την κ. Ουρανία Αντωνοπούλου. Θα φωτοτυπηθεί και θα διανεμηθεί.</w:t>
      </w:r>
    </w:p>
    <w:p w14:paraId="14EDFFF8"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Τον λόγο έχει ο κ. Κωνσταντίνος </w:t>
      </w:r>
      <w:proofErr w:type="spellStart"/>
      <w:r>
        <w:rPr>
          <w:rFonts w:eastAsia="Times New Roman"/>
          <w:szCs w:val="24"/>
        </w:rPr>
        <w:t>Σπαρτινός</w:t>
      </w:r>
      <w:proofErr w:type="spellEnd"/>
      <w:r>
        <w:rPr>
          <w:rFonts w:eastAsia="Times New Roman"/>
          <w:szCs w:val="24"/>
        </w:rPr>
        <w:t>.</w:t>
      </w:r>
    </w:p>
    <w:p w14:paraId="14EDFFF9"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(Στο σημείο αυτό την Προεδρική Έδ</w:t>
      </w:r>
      <w:r>
        <w:rPr>
          <w:rFonts w:eastAsia="Times New Roman"/>
          <w:szCs w:val="24"/>
        </w:rPr>
        <w:t>ρα καταλαμβάνει ο Ε</w:t>
      </w:r>
      <w:r>
        <w:rPr>
          <w:rFonts w:eastAsia="Times New Roman"/>
          <w:szCs w:val="24"/>
        </w:rPr>
        <w:t>΄</w:t>
      </w:r>
      <w:r>
        <w:rPr>
          <w:rFonts w:eastAsia="Times New Roman"/>
          <w:szCs w:val="24"/>
        </w:rPr>
        <w:t xml:space="preserve"> Αντιπρόεδρος της Βουλής κ</w:t>
      </w:r>
      <w:r w:rsidRPr="007064B8">
        <w:rPr>
          <w:rFonts w:eastAsia="Times New Roman"/>
          <w:b/>
          <w:szCs w:val="24"/>
        </w:rPr>
        <w:t>. ΔΗΜΗΤΡΙΟΣ ΚΡΕΜΑΣΤΙΝΟΣ</w:t>
      </w:r>
      <w:r>
        <w:rPr>
          <w:rFonts w:eastAsia="Times New Roman"/>
          <w:szCs w:val="24"/>
        </w:rPr>
        <w:t>)</w:t>
      </w:r>
    </w:p>
    <w:p w14:paraId="14EDFFFA"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 xml:space="preserve">ΚΩΝΣΤΑΝΤΙΝΟΣ ΣΠΑΡΤΙΝΟΣ: </w:t>
      </w:r>
      <w:r>
        <w:rPr>
          <w:rFonts w:eastAsia="Times New Roman"/>
          <w:szCs w:val="24"/>
        </w:rPr>
        <w:t>Ευχαριστώ, κύριε Πρόεδρε.</w:t>
      </w:r>
    </w:p>
    <w:p w14:paraId="14EDFFFB"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Είναι απαραίτητο, κυρίες και κύριοι συνάδελφοι, αυτή την κρίσιμη και καθοριστική στιγμή για το μέλλον της ελληνικής κοινωνίας και της ο</w:t>
      </w:r>
      <w:r>
        <w:rPr>
          <w:rFonts w:eastAsia="Times New Roman"/>
          <w:szCs w:val="24"/>
        </w:rPr>
        <w:t>ικονομίας της αφ</w:t>
      </w:r>
      <w:r>
        <w:rPr>
          <w:rFonts w:eastAsia="Times New Roman"/>
          <w:szCs w:val="24"/>
        </w:rPr>
        <w:t xml:space="preserve">’ </w:t>
      </w:r>
      <w:r>
        <w:rPr>
          <w:rFonts w:eastAsia="Times New Roman"/>
          <w:szCs w:val="24"/>
        </w:rPr>
        <w:t>ενός να αναλογιστούμε πώς φτάσαμε ως εδώ και αφ</w:t>
      </w:r>
      <w:r>
        <w:rPr>
          <w:rFonts w:eastAsia="Times New Roman"/>
          <w:szCs w:val="24"/>
        </w:rPr>
        <w:t xml:space="preserve">’ </w:t>
      </w:r>
      <w:r>
        <w:rPr>
          <w:rFonts w:eastAsia="Times New Roman"/>
          <w:szCs w:val="24"/>
        </w:rPr>
        <w:t>ετέρου ποιοι είναι οι στόχοι μας για το επόμενο διάστημα, σήμερα που έρχονται για νομοθέτηση δύσκολα μέτρα, αλλά και θετικά, που πρώτη φορά συνυπάρχουν με τα αρνητικά και στοχεύουν να οδηγή</w:t>
      </w:r>
      <w:r>
        <w:rPr>
          <w:rFonts w:eastAsia="Times New Roman"/>
          <w:szCs w:val="24"/>
        </w:rPr>
        <w:t>σουν την κοινωνία σε διέξοδο από τη μακροχρόνια κρίση, μ</w:t>
      </w:r>
      <w:r>
        <w:rPr>
          <w:rFonts w:eastAsia="Times New Roman"/>
          <w:szCs w:val="24"/>
        </w:rPr>
        <w:t>ί</w:t>
      </w:r>
      <w:r>
        <w:rPr>
          <w:rFonts w:eastAsia="Times New Roman"/>
          <w:szCs w:val="24"/>
        </w:rPr>
        <w:t>α κρίση που ξεκινάει πολύ πριν το 2010, τότε που είχαμε ανάπτυξη για τους «κολλητούς», για τα λιγοστά τζάκια που μοιραζόντουσαν τον πλούτο της χώρας, αυτά που σήμερα θέλουν να μας διδάξουν το νόημα τ</w:t>
      </w:r>
      <w:r>
        <w:rPr>
          <w:rFonts w:eastAsia="Times New Roman"/>
          <w:szCs w:val="24"/>
        </w:rPr>
        <w:t xml:space="preserve">ης λέξης «ένδεια» που την έχουν μάθει πολύ καλά από τα λεξικά. Είχαμε πολιτικό σύστημα με μοναδικό σκοπό τη διαχείριση του πελατειακού κράτους. Είχαμε φτωχό κοινωνικό κράτος. </w:t>
      </w:r>
    </w:p>
    <w:p w14:paraId="14EDFFFC"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Και, βέβαια, πάνω σε αυτή τη σαθρή βάση, όταν ήρθαν οι πρώτες «σεισμικές δονήσει</w:t>
      </w:r>
      <w:r>
        <w:rPr>
          <w:rFonts w:eastAsia="Times New Roman"/>
          <w:szCs w:val="24"/>
        </w:rPr>
        <w:t xml:space="preserve">ς» της κρίσης, το οικοδόμημα κατέρρευσε. </w:t>
      </w:r>
      <w:r>
        <w:rPr>
          <w:rFonts w:eastAsia="Times New Roman"/>
          <w:szCs w:val="24"/>
        </w:rPr>
        <w:t>Μ</w:t>
      </w:r>
      <w:r>
        <w:rPr>
          <w:rFonts w:eastAsia="Times New Roman"/>
          <w:szCs w:val="24"/>
        </w:rPr>
        <w:t xml:space="preserve">αζί του κατέρρευσε και το νεοφιλελεύθερο αφήγημα της ευημερίας, που θα </w:t>
      </w:r>
      <w:proofErr w:type="spellStart"/>
      <w:r>
        <w:rPr>
          <w:rFonts w:eastAsia="Times New Roman"/>
          <w:szCs w:val="24"/>
        </w:rPr>
        <w:t>προέκυπτε</w:t>
      </w:r>
      <w:proofErr w:type="spellEnd"/>
      <w:r>
        <w:rPr>
          <w:rFonts w:eastAsia="Times New Roman"/>
          <w:szCs w:val="24"/>
        </w:rPr>
        <w:t xml:space="preserve"> από την απορρύθμιση των αγορών, των ελέγχων, της εργασίας, από τη συρρίκνωση του κοινωνικού κράτους. </w:t>
      </w:r>
      <w:r>
        <w:rPr>
          <w:rFonts w:eastAsia="Times New Roman"/>
          <w:szCs w:val="24"/>
        </w:rPr>
        <w:lastRenderedPageBreak/>
        <w:t>Η Ελλάδα αυτή την κατάρρευση την</w:t>
      </w:r>
      <w:r>
        <w:rPr>
          <w:rFonts w:eastAsia="Times New Roman"/>
          <w:szCs w:val="24"/>
        </w:rPr>
        <w:t xml:space="preserve"> πλήρωση πολύ ακριβότερα, γιατί είχε το θλιβερό προνόμιο να κυβερνιέται από το ΠΑΣΟΚ και τη Νέα Δημοκρατία. </w:t>
      </w:r>
    </w:p>
    <w:p w14:paraId="14EDFFFD"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Σε αυτή την Κυβέρνηση, κυρίες και κύριοι συνάδελφοι, δεν έλαχε μόνο το κλήρος να βγάλει τη χώρα από την επιτροπεία των μνημονίων. Της έλαχε κάτι πο</w:t>
      </w:r>
      <w:r>
        <w:rPr>
          <w:rFonts w:eastAsia="Times New Roman"/>
          <w:szCs w:val="24"/>
        </w:rPr>
        <w:t xml:space="preserve">λύ βαρύτερο: να τη βγάλει από τη χαβούζα της διαφθοράς, της διαπλοκής, του πελατειακού κράτους, της πορείας χωρίς μπούσουλα, που ήταν προδιαγεγραμμένο ότι θα την οδηγούσε στα βράχια. </w:t>
      </w:r>
    </w:p>
    <w:p w14:paraId="14EDFFFE"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Είναι διπλός, λοιπόν, ο στόχος, μεγάλη η πρόκληση, σκληρός ο αγώνας, αλλ</w:t>
      </w:r>
      <w:r>
        <w:rPr>
          <w:rFonts w:eastAsia="Times New Roman"/>
          <w:szCs w:val="24"/>
        </w:rPr>
        <w:t>ά τον έχουμε αναλάβει. Δεν θα πτοηθούμε ούτε από τις διαστρεβλωτικές, κακόβουλες, χυδαίες από ορισμένους, αλλά και απεγνωσμένες επιθέσεις εκείνων που μέχρι το 2015 κυβερνούσαν τη χώρα, ούτε από τις μηδενιστικές επικρίσεις όσων με «επαναστατική» σιγουριά αγ</w:t>
      </w:r>
      <w:r>
        <w:rPr>
          <w:rFonts w:eastAsia="Times New Roman"/>
          <w:szCs w:val="24"/>
        </w:rPr>
        <w:t>νοούν το σημερινό παγκόσμιο συσχετισμό δύναμης, την προϋπόθεση, δηλαδή, της πολιτικής πράξης.</w:t>
      </w:r>
    </w:p>
    <w:p w14:paraId="14EDFFF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Νέα Δημοκρατία, βλέποντας να τελειώνει οριστικά η φενάκη της «αριστερής παρένθεσης», ότι μένει μετέωρο το σύνθημα «εδώ και τώρα εκλογές», έχοντας ζητήσει να δεχ</w:t>
      </w:r>
      <w:r>
        <w:rPr>
          <w:rFonts w:eastAsia="Times New Roman" w:cs="Times New Roman"/>
          <w:szCs w:val="24"/>
        </w:rPr>
        <w:t xml:space="preserve">θούμε τόσα κι άλλα τόσα μέτρα, έχοντας αποκαλύψει σε στυγνή κρίσεις ειλικρίνειας ότι δεν θέλει να κλείσει η αξιολόγηση αλλά να πέσει ο Τσίπρας, αφού επέπληξε την Κομισιόν μέσα στο έκπληκτο Ευρωκοινοβούλιο επειδή στηρίζει την ελληνική Κυβέρνηση καταντώντας </w:t>
      </w:r>
      <w:r>
        <w:rPr>
          <w:rFonts w:eastAsia="Times New Roman" w:cs="Times New Roman"/>
          <w:szCs w:val="24"/>
        </w:rPr>
        <w:t xml:space="preserve">επικίνδυνη για τη χώρα και αφού τελικά απέτυχε σε όλα, μιας και η αξιολόγηση κλείνει και το ζήτημα της ρύθμισης του χρέους έχει ήδη </w:t>
      </w:r>
      <w:r>
        <w:rPr>
          <w:rFonts w:eastAsia="Times New Roman" w:cs="Times New Roman"/>
          <w:szCs w:val="24"/>
        </w:rPr>
        <w:lastRenderedPageBreak/>
        <w:t>μπει στην τελική ευθεία, τώρα θυσιάζοντας και την τελευταία σταγόνα πολιτικής σοβαρότητας που της έχει απομείνει, καταφεύγει</w:t>
      </w:r>
      <w:r>
        <w:rPr>
          <w:rFonts w:eastAsia="Times New Roman" w:cs="Times New Roman"/>
          <w:szCs w:val="24"/>
        </w:rPr>
        <w:t xml:space="preserve"> σε αριθμητικές και λογικές ακροβασίες, μαζί με ποταπούς χαρακτηρισμούς από διακεκριμένα στελέχη της για να εξασφαλίσει την όσο το δυνατόν λιγότερο ανώμαλη πολιτική προσγείωσή της.</w:t>
      </w:r>
    </w:p>
    <w:p w14:paraId="14EE000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ξέρω αν χρειάζεται να προσπαθήσει να εξηγήσει κανείς τη στάση του ΠΑΣΟΚ</w:t>
      </w:r>
      <w:r>
        <w:rPr>
          <w:rFonts w:eastAsia="Times New Roman" w:cs="Times New Roman"/>
          <w:szCs w:val="24"/>
        </w:rPr>
        <w:t xml:space="preserve">. Πεισματικά προσκολλημένο στην ουρά της Νέας Δημοκρατίας, έχει μείνει ακόμη με το παγωμένο χαμόγελο του Καστελόριζου στα χείλη, ένα χαμόγελο συλλογικό και ενοχικό. </w:t>
      </w:r>
    </w:p>
    <w:p w14:paraId="14EE00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Άραγε ποια πολιτική σκοπιμότητα επιβάλλει να καταψηφιστούν τα άρθρα που περιλαμβάνουν μέτρ</w:t>
      </w:r>
      <w:r>
        <w:rPr>
          <w:rFonts w:eastAsia="Times New Roman" w:cs="Times New Roman"/>
          <w:szCs w:val="24"/>
        </w:rPr>
        <w:t>α που ανακουφίζουν ευρύτατες κατηγορίες συμπολιτών μας, πέρα από το άγχος και το πείσμα της τελευταίας ζαριάς;</w:t>
      </w:r>
    </w:p>
    <w:p w14:paraId="14EE00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Πώς θα εξηγήσετε όσοι και όσες καταψηφίσετε σ’ εκείνον τον συνταξιούχο, που ομολογουμένως πλήττεται από την περικοπή της προσωπικής διαφοράς, ότι</w:t>
      </w:r>
      <w:r>
        <w:rPr>
          <w:rFonts w:eastAsia="Times New Roman" w:cs="Times New Roman"/>
          <w:szCs w:val="24"/>
        </w:rPr>
        <w:t xml:space="preserve"> δεν θα ψηφίσετε την καθιέρωση μηδενικής ή μειωμένης συμμετοχής στα φάρμακα, το επίδομα ενοικίου ή δανείου πρώτης κατοικίας, που μπορεί να αφορά τον ίδιο και τα παιδιά του, τη μείωση του ΕΝΦΙΑ, το επίδομα για το πρώτο και το δεύτερο παιδί, τα σχολικά γεύμα</w:t>
      </w:r>
      <w:r>
        <w:rPr>
          <w:rFonts w:eastAsia="Times New Roman" w:cs="Times New Roman"/>
          <w:szCs w:val="24"/>
        </w:rPr>
        <w:t xml:space="preserve">τα και τους δωρεάν παιδικούς σταθμούς που αφορούν τα εγγόνια του; </w:t>
      </w:r>
    </w:p>
    <w:p w14:paraId="14EE00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εξηγήσετε ότι δεν ψηφίζετε τη μείωση του φορολογικού συντελεστή των φυσικών προσώπων από το 22% στο 20% και των επιχειρήσεων από το 29% στο 26%; </w:t>
      </w:r>
    </w:p>
    <w:p w14:paraId="14EE00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Πώς θα εξηγήσετε στους αγρότες γιατί</w:t>
      </w:r>
      <w:r>
        <w:rPr>
          <w:rFonts w:eastAsia="Times New Roman" w:cs="Times New Roman"/>
          <w:szCs w:val="24"/>
        </w:rPr>
        <w:t xml:space="preserve"> δεν ψηφίζετε τη μείωση του ΦΠΑ στα αγροτικά εφόδια από το 24% στο 13% και, μάλιστα, από την 1</w:t>
      </w:r>
      <w:r>
        <w:rPr>
          <w:rFonts w:eastAsia="Times New Roman" w:cs="Times New Roman"/>
          <w:szCs w:val="24"/>
          <w:vertAlign w:val="superscript"/>
        </w:rPr>
        <w:t>η</w:t>
      </w:r>
      <w:r>
        <w:rPr>
          <w:rFonts w:eastAsia="Times New Roman" w:cs="Times New Roman"/>
          <w:szCs w:val="24"/>
        </w:rPr>
        <w:t xml:space="preserve"> Ιουλίου </w:t>
      </w:r>
      <w:r>
        <w:rPr>
          <w:rFonts w:eastAsia="Times New Roman" w:cs="Times New Roman"/>
          <w:szCs w:val="24"/>
        </w:rPr>
        <w:t>2017;</w:t>
      </w:r>
    </w:p>
    <w:p w14:paraId="14EE00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Τελικά σας ενοχλούν περισσότερο τα μέτρα ή μήπως σας ενοχλούν περισσότερο τα αντίμετρα;</w:t>
      </w:r>
    </w:p>
    <w:p w14:paraId="14EE00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14EE00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Τελειώνω σε δέκα δευτερόλεπτα.</w:t>
      </w:r>
    </w:p>
    <w:p w14:paraId="14EE00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οικονομική κρίση, κυρίες και κύριοι συνάδελφοι, έχει ανοίξει πολλές πληγές στους πολίτες, στην οικονομία, στην κυριαρχία της χώρας. Οι υπαίτιοι γι’ αυτές θα ήταν καλύτερα να προσέρχονται στον δημόσ</w:t>
      </w:r>
      <w:r>
        <w:rPr>
          <w:rFonts w:eastAsia="Times New Roman" w:cs="Times New Roman"/>
          <w:szCs w:val="24"/>
        </w:rPr>
        <w:t xml:space="preserve">ιο διάλογο με σεμνότητα και με μεγαλύτερη φειδώ στις εκτιμήσεις τους για το τι μπορεί αυτή η Κυβέρνηση να καταφέρει. Οι απανωτές διαψεύσεις οδηγούν σε παραλογισμούς. </w:t>
      </w:r>
    </w:p>
    <w:p w14:paraId="14EE00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Τον Αύγουστο του 2018 θα είμαστε εδώ για να εκτιμήσουμε την κατάσταση. Ελπίζω τότε να είσ</w:t>
      </w:r>
      <w:r>
        <w:rPr>
          <w:rFonts w:eastAsia="Times New Roman" w:cs="Times New Roman"/>
          <w:szCs w:val="24"/>
        </w:rPr>
        <w:t>τε περισσότερο νηφάλιοι και το 2019 θα κριθούμε οι πάντες από τον ελληνικό λαό.</w:t>
      </w:r>
    </w:p>
    <w:p w14:paraId="14EE00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00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14EE000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Ο κ. Τζελέπης, Βουλευτής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έχει τον λόγο για έξι λεπτά.</w:t>
      </w:r>
    </w:p>
    <w:p w14:paraId="14EE000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κύριε Πρόεδρε.</w:t>
      </w:r>
    </w:p>
    <w:p w14:paraId="14EE00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δυστυχώς για εσάς ο χρόνος σάς αποκαλύπτει και η ιστορία κάνει κύκλους και σας εκδικείται σήμερα. Πολιτευθήκατε όλο αυτό το χρονικό</w:t>
      </w:r>
      <w:r>
        <w:rPr>
          <w:rFonts w:eastAsia="Times New Roman" w:cs="Times New Roman"/>
          <w:szCs w:val="24"/>
        </w:rPr>
        <w:t xml:space="preserve"> διάστημα της </w:t>
      </w:r>
      <w:proofErr w:type="spellStart"/>
      <w:r>
        <w:rPr>
          <w:rFonts w:eastAsia="Times New Roman" w:cs="Times New Roman"/>
          <w:szCs w:val="24"/>
        </w:rPr>
        <w:t>μνημονιακής</w:t>
      </w:r>
      <w:proofErr w:type="spellEnd"/>
      <w:r>
        <w:rPr>
          <w:rFonts w:eastAsia="Times New Roman" w:cs="Times New Roman"/>
          <w:szCs w:val="24"/>
        </w:rPr>
        <w:t xml:space="preserve"> κρίσης χωρίς κανέναν ηθικό φραγμό με τον πλέον αποτρόπαιο και επικίνδυνο λαϊκισμό. </w:t>
      </w:r>
    </w:p>
    <w:p w14:paraId="14EE00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Σήμερα τι συζητάμε εδώ; Συζητάμε το τέταρτο μνημόνιο -μη αναγκαίο ήταν- το δεύτερο που ψηφίζει η </w:t>
      </w:r>
      <w:r>
        <w:rPr>
          <w:rFonts w:eastAsia="Times New Roman" w:cs="Times New Roman"/>
          <w:szCs w:val="24"/>
        </w:rPr>
        <w:t>σ</w:t>
      </w:r>
      <w:r>
        <w:rPr>
          <w:rFonts w:eastAsia="Times New Roman" w:cs="Times New Roman"/>
          <w:szCs w:val="24"/>
        </w:rPr>
        <w:t>υγκυβέρνηση ΣΥΡΙΖΑ-ΑΝΕΛ μέσα σε δύο χρόνια. Είνα</w:t>
      </w:r>
      <w:r>
        <w:rPr>
          <w:rFonts w:eastAsia="Times New Roman" w:cs="Times New Roman"/>
          <w:szCs w:val="24"/>
        </w:rPr>
        <w:t xml:space="preserve">ι το δεύτερό σας μνημόνιο και μάλιστα με υπογραφές απ’ αυτούς -και όλους σας- που κάνατε </w:t>
      </w:r>
      <w:proofErr w:type="spellStart"/>
      <w:r>
        <w:rPr>
          <w:rFonts w:eastAsia="Times New Roman" w:cs="Times New Roman"/>
          <w:szCs w:val="24"/>
        </w:rPr>
        <w:t>αντιμνημονιακό</w:t>
      </w:r>
      <w:proofErr w:type="spellEnd"/>
      <w:r>
        <w:rPr>
          <w:rFonts w:eastAsia="Times New Roman" w:cs="Times New Roman"/>
          <w:szCs w:val="24"/>
        </w:rPr>
        <w:t xml:space="preserve"> αγώνα για να καταλάβετε την εξουσία. Δεν χρειάζεται να σας υπενθυμίσω τις εκφράσεις και το πώς πολιτευθήκατε. Είναι ένα μνημόνιο, μάλιστα, χωρίς καμμία </w:t>
      </w:r>
      <w:r>
        <w:rPr>
          <w:rFonts w:eastAsia="Times New Roman" w:cs="Times New Roman"/>
          <w:szCs w:val="24"/>
        </w:rPr>
        <w:t xml:space="preserve">χρηματοδότηση. </w:t>
      </w:r>
    </w:p>
    <w:p w14:paraId="14EE001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ξεσκέπασμα έγινε μέσα στην Αίθουσα αυτήν από τους σαράντα επτά εκπροσώπους των κοινωνικών φορέων με χαρακτηρισμούς -θα πω τους επιεικείς χαρακτηρισμούς- όπως «έκτρωμα», «ντροπιαστικό», «απεχθές», «ξεπουλάτε τα πάντα», «κοροϊδέψατε και εξ</w:t>
      </w:r>
      <w:r>
        <w:rPr>
          <w:rFonts w:eastAsia="Times New Roman" w:cs="Times New Roman"/>
          <w:szCs w:val="24"/>
        </w:rPr>
        <w:t>απατήσατε τον ελληνικό λαό».</w:t>
      </w:r>
    </w:p>
    <w:p w14:paraId="14EE001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κύριοι της </w:t>
      </w:r>
      <w:r>
        <w:rPr>
          <w:rFonts w:eastAsia="Times New Roman" w:cs="Times New Roman"/>
          <w:szCs w:val="24"/>
        </w:rPr>
        <w:t>σ</w:t>
      </w:r>
      <w:r>
        <w:rPr>
          <w:rFonts w:eastAsia="Times New Roman" w:cs="Times New Roman"/>
          <w:szCs w:val="24"/>
        </w:rPr>
        <w:t xml:space="preserve">υγκυβέρνησης, ότι καλείστε να ψηφίσετε ένα επιπλέον μνημόνιο και μάλιστα χωρίς καμμία ουσιαστική νομιμοποίηση, μια και η περίοδος εφαρμογής του υπερβαίνει κατά πολύ την κοινοβουλευτική σας θητεία. </w:t>
      </w:r>
    </w:p>
    <w:p w14:paraId="14EE00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 σας θυμίσω εδώ τι έλεγε τον Ιανουάριο ο κύριος Πρωθυπουργός, ότι η </w:t>
      </w:r>
      <w:proofErr w:type="spellStart"/>
      <w:r>
        <w:rPr>
          <w:rFonts w:eastAsia="Times New Roman" w:cs="Times New Roman"/>
          <w:szCs w:val="24"/>
        </w:rPr>
        <w:t>προνομοθέτηση</w:t>
      </w:r>
      <w:proofErr w:type="spellEnd"/>
      <w:r>
        <w:rPr>
          <w:rFonts w:eastAsia="Times New Roman" w:cs="Times New Roman"/>
          <w:szCs w:val="24"/>
        </w:rPr>
        <w:t xml:space="preserve"> είναι ξένη προς το Σύνταγμά μας, προς τη δημοκρατία μας, προς το ευρωπαϊκό κεκτημένο; </w:t>
      </w:r>
    </w:p>
    <w:p w14:paraId="14EE00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φαίνεται ότι δεν ντρέπεστε να αυτοαναιρείστε συνεχώς και να ομολογείτε ότι έχετ</w:t>
      </w:r>
      <w:r>
        <w:rPr>
          <w:rFonts w:eastAsia="Times New Roman" w:cs="Times New Roman"/>
          <w:szCs w:val="24"/>
        </w:rPr>
        <w:t xml:space="preserve">ε συνεχόμενα αυταπάτες, μόνο που τώρα γίνονται απάτες από τη δική σας πλευρά. </w:t>
      </w:r>
    </w:p>
    <w:p w14:paraId="14EE001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το έχετε καταλάβει, κύριοι της Συγκυβέρνησης, σήμερα ψηφίζετε μέτρα 4,9 δισεκατομμυρίων εις βάρος του ελληνικού λαού. Ψηφίζετε μέτρα 2,6 δισεκατομμυρίων που αφορούν περικοπέ</w:t>
      </w:r>
      <w:r>
        <w:rPr>
          <w:rFonts w:eastAsia="Times New Roman" w:cs="Times New Roman"/>
          <w:szCs w:val="24"/>
        </w:rPr>
        <w:t xml:space="preserve">ς των συντάξεων, μέτρα 2,9 δισεκατομμυρίων που αφορούν τους μισθούς και μέτρα 400 εκατομμυρίων από περικοπές κοινωνικών επιδομάτων. Με λίγα λόγια </w:t>
      </w:r>
      <w:proofErr w:type="spellStart"/>
      <w:r>
        <w:rPr>
          <w:rFonts w:eastAsia="Times New Roman" w:cs="Times New Roman"/>
          <w:szCs w:val="24"/>
        </w:rPr>
        <w:t>φτωχοποιείτε</w:t>
      </w:r>
      <w:proofErr w:type="spellEnd"/>
      <w:r>
        <w:rPr>
          <w:rFonts w:eastAsia="Times New Roman" w:cs="Times New Roman"/>
          <w:szCs w:val="24"/>
        </w:rPr>
        <w:t xml:space="preserve"> όλον τον ελληνικό λαό, που η συντριπτική πλειοψηφία του δίνει έναν αγώνα αγχώδους επιβίωσης. </w:t>
      </w:r>
    </w:p>
    <w:p w14:paraId="14EE001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Πάμ</w:t>
      </w:r>
      <w:r>
        <w:rPr>
          <w:rFonts w:eastAsia="Times New Roman" w:cs="Times New Roman"/>
          <w:szCs w:val="24"/>
        </w:rPr>
        <w:t>ε στο χρέος, που το έχετε κάνει από χθες σημαία. Από το «δεν εφαρμόζω τα μέτρα εάν δεν λυθεί το θέμα του χρέους», περάσαμε στη δεύτερη παράγραφο της αιτιολογικής έκθεσης, η οποία αναφέρει επί λέξει: «Οι διατάξεις αυτές υιοθετούνται για την εκκίνηση της συζ</w:t>
      </w:r>
      <w:r>
        <w:rPr>
          <w:rFonts w:eastAsia="Times New Roman" w:cs="Times New Roman"/>
          <w:szCs w:val="24"/>
        </w:rPr>
        <w:t xml:space="preserve">ήτησης που αφορά τον προσδιορισμό των μεσοπρόθεσμων </w:t>
      </w:r>
      <w:r>
        <w:rPr>
          <w:rFonts w:eastAsia="Times New Roman" w:cs="Times New Roman"/>
          <w:szCs w:val="24"/>
        </w:rPr>
        <w:lastRenderedPageBreak/>
        <w:t>μέτρων για το χρέος». Γιατί δεν βάλατε ρήτρα χρέους, ότι εάν δεν υπάρξει γενναία ρύθμιση, δεν θα ψηφιστούν τα μέτρα;</w:t>
      </w:r>
    </w:p>
    <w:p w14:paraId="14EE001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Εδώ δεν μιλάμε πια για συμφωνία. Μιλάμε για άνευ όρων παράδοση, όπου κάνετε πλέον τη φτ</w:t>
      </w:r>
      <w:r>
        <w:rPr>
          <w:rFonts w:eastAsia="Times New Roman" w:cs="Times New Roman"/>
          <w:szCs w:val="24"/>
        </w:rPr>
        <w:t>ώχεια καθεστώς. Η συμφωνία είναι αποτέλεσμα των πολλαπλών και αλλεπάλληλων καθυστερήσεων του κλεισίματος της αξιολόγησης, για να χωνέψει η κοινωνία τον λογαριασμό και οι Βουλευτές τα χαράτσια που θα ψηφίσετε.</w:t>
      </w:r>
    </w:p>
    <w:p w14:paraId="14EE00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δούμε, όμως, τα μέτρα που φέρνετε και τα οπο</w:t>
      </w:r>
      <w:r>
        <w:rPr>
          <w:rFonts w:eastAsia="Times New Roman" w:cs="Times New Roman"/>
          <w:szCs w:val="24"/>
        </w:rPr>
        <w:t xml:space="preserve">ία θα εφαρμοστούν βρέξει- χιονίσει, κύριοι της Συγκυβέρνησης: Μείωση σε 1,3 εκατομμύρια συνταξιούχους των συντάξεών τους, ακόμη και αυτών των χαμηλοσυνταξιούχων της σύνταξης του ΙΚΑ  των 460 ευρώ. </w:t>
      </w:r>
    </w:p>
    <w:p w14:paraId="14EE00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Έχουμε μείωση κύριων και επικουρικών συντάξεων κατά 18% κα</w:t>
      </w:r>
      <w:r>
        <w:rPr>
          <w:rFonts w:eastAsia="Times New Roman" w:cs="Times New Roman"/>
          <w:szCs w:val="24"/>
        </w:rPr>
        <w:t>ι όχι μόνο, γιατί όπου έχουμε περικοπή οικογενειακών επιδομάτων του δημοσίου και επιδόματος συζύγου των συνταξιούχων του ιδιωτικού τομέα, εκεί δεν υπάρχει πλαφόν και η μείωση φτάνει στο 20-22%.</w:t>
      </w:r>
    </w:p>
    <w:p w14:paraId="14EE001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Έχουμε δραστική μείωση του αφορολογήτου στα 5.600 ευρώ, με ιδι</w:t>
      </w:r>
      <w:r>
        <w:rPr>
          <w:rFonts w:eastAsia="Times New Roman" w:cs="Times New Roman"/>
          <w:szCs w:val="24"/>
        </w:rPr>
        <w:t>αίτερα δυσμενείς επιπτώσεις για όλους τους εργαζόμενους, ελεύθερους επαγγελματίες, αγρότες, επιστήμονες και συνταξιούχους, που χάνουν μία σύνταξη -αντί για δέκατη τρίτη χάνουν και τη δωδέκατη- και έναν μισθό οι εργαζόμενοι.</w:t>
      </w:r>
    </w:p>
    <w:p w14:paraId="14EE00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Αυξάνονται από το 2019 οι ασφαλι</w:t>
      </w:r>
      <w:r>
        <w:rPr>
          <w:rFonts w:eastAsia="Times New Roman" w:cs="Times New Roman"/>
          <w:szCs w:val="24"/>
        </w:rPr>
        <w:t xml:space="preserve">στικές εισφορές σε πλέον του ενός εκατομμυρίου ασφαλισμένους. Έχουμε περικοπές σε δικαιούχους κοινωνικών επιδομάτων, επιδομάτων θέρμανσης, περικοπές στις φοροαπαλλαγές των χαμηλότερων εισοδημάτων, ακόμα και από τα επιδόματα ανεργίας και ένδειας. </w:t>
      </w:r>
    </w:p>
    <w:p w14:paraId="14EE00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το «κ</w:t>
      </w:r>
      <w:r>
        <w:rPr>
          <w:rFonts w:eastAsia="Times New Roman" w:cs="Times New Roman"/>
          <w:szCs w:val="24"/>
        </w:rPr>
        <w:t>ανένα σπίτι στα χέρια τραπεζίτη», απελευθερώνονται πλέον οι ηλεκτρονικοί πλειστηριασμοί τρεις φορές την εβδομάδα για δώδεκα ώρες κάθε μέρα και πλέον περνάμε πλέον στο «κανένα σπίτι στα χέρια ιδιοκτήτη»!</w:t>
      </w:r>
    </w:p>
    <w:p w14:paraId="14EE00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Όσο για την Κυριακή, δεν χρειάζεται να πούμε κάτι. Πά</w:t>
      </w:r>
      <w:r>
        <w:rPr>
          <w:rFonts w:eastAsia="Times New Roman" w:cs="Times New Roman"/>
          <w:szCs w:val="24"/>
        </w:rPr>
        <w:t xml:space="preserve">ει και αυτή! Επικαλείστε συνεχώς τη μείωση του ΦΠΑ από το 24% στο 13% για τα γεωργικά εφόδια. </w:t>
      </w:r>
    </w:p>
    <w:p w14:paraId="14EE00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Κύριοι συνάδελφοι, πρέπει να παραδέχεστε επιτέλους ότι πολλές φορές νομοθετείτε και δεν ξέρετε τι πράττετε. Εσείς το νομοθετήσατε το 2015. Να το επαναφέρετε εκεί</w:t>
      </w:r>
      <w:r>
        <w:rPr>
          <w:rFonts w:eastAsia="Times New Roman" w:cs="Times New Roman"/>
          <w:szCs w:val="24"/>
        </w:rPr>
        <w:t xml:space="preserve"> που το είχατε!</w:t>
      </w:r>
    </w:p>
    <w:p w14:paraId="14EE00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σχέση με τα εργασιακά, υλοποιείτε στην ουσία τη μεγαλύτερη φαντασίωση του Διεθνούς Νομισματικού Ταμείου και των εργοδοτών. Μάλλον πρόκειται κι εδώ για ακόμη μία αυταπάτη σας. </w:t>
      </w:r>
    </w:p>
    <w:p w14:paraId="14EE00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Έχουμε απελευθέρωση ουσιαστικά των ομαδικών απολύσεων. </w:t>
      </w:r>
      <w:r>
        <w:rPr>
          <w:rFonts w:eastAsia="Times New Roman" w:cs="Times New Roman"/>
          <w:szCs w:val="24"/>
        </w:rPr>
        <w:t xml:space="preserve">Επαναφέρετε τον αναχρονιστικό θεσμό της εργοδοτικής ανταπεργίας που καταργήθηκε με τον ν.1264/1982 και φέρνετε στο προσκήνιο το άρθρο 656 του Αστικού Κώδικα, που ήταν εν αχρησία. </w:t>
      </w:r>
    </w:p>
    <w:p w14:paraId="14EE00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Συμφωνήσατε στην επόμενη αξιολόγηση του προγράμματος, το φθινόπωρο, να κάνετ</w:t>
      </w:r>
      <w:r>
        <w:rPr>
          <w:rFonts w:eastAsia="Times New Roman" w:cs="Times New Roman"/>
          <w:szCs w:val="24"/>
        </w:rPr>
        <w:t xml:space="preserve">ε την απεργία μονάκριβη. </w:t>
      </w:r>
      <w:r>
        <w:rPr>
          <w:rFonts w:eastAsia="Times New Roman" w:cs="Times New Roman"/>
          <w:szCs w:val="24"/>
        </w:rPr>
        <w:t>Τ</w:t>
      </w:r>
      <w:r>
        <w:rPr>
          <w:rFonts w:eastAsia="Times New Roman" w:cs="Times New Roman"/>
          <w:szCs w:val="24"/>
        </w:rPr>
        <w:t xml:space="preserve">ο κερασάκι στην τούρτα έρχεται με τη συμφωνία να αναστείλετε μέχρι τον Αύγουστο του 2018 –για αρχή αυτό- τις ρυθμίσεις για τις συλλογικές συμβάσεις εργασίας. </w:t>
      </w:r>
    </w:p>
    <w:p w14:paraId="14EE00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Γιατί δεν τις επαναφέρετε, αφού προβλεπόταν στο άρθρο 37 του ν.4024/201</w:t>
      </w:r>
      <w:r>
        <w:rPr>
          <w:rFonts w:eastAsia="Times New Roman" w:cs="Times New Roman"/>
          <w:szCs w:val="24"/>
        </w:rPr>
        <w:t xml:space="preserve">1, όπου έληξε μέχρι 31-12-2015 και δεσμεύεστε ότι θα το επαναφέρετε τον Αύγουστο του 2018; Απλά δεν έχετε καμμία δέσμευση και κανείς δεν σας πιστεύει. </w:t>
      </w:r>
    </w:p>
    <w:p w14:paraId="14EE002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Σχετικά τώρα με τα πολυδιαφημιζόμενα αντίμετρα της </w:t>
      </w:r>
      <w:r>
        <w:rPr>
          <w:rFonts w:eastAsia="Times New Roman" w:cs="Times New Roman"/>
          <w:szCs w:val="24"/>
        </w:rPr>
        <w:t>σ</w:t>
      </w:r>
      <w:r>
        <w:rPr>
          <w:rFonts w:eastAsia="Times New Roman" w:cs="Times New Roman"/>
          <w:szCs w:val="24"/>
        </w:rPr>
        <w:t>υγκυβέρνησης -για να συνεννοούμαστε μεταξύ μας- είνα</w:t>
      </w:r>
      <w:r>
        <w:rPr>
          <w:rFonts w:eastAsia="Times New Roman" w:cs="Times New Roman"/>
          <w:szCs w:val="24"/>
        </w:rPr>
        <w:t xml:space="preserve">ι μια πολιτική δημαγωγική απάτη. Είναι μια ψήφιση ευχών. </w:t>
      </w:r>
    </w:p>
    <w:p w14:paraId="14EE002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EE002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4EE002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Βουλή νομοθετεί στην πραγματικότητα και όχι σε ένα υποθετικό μέλλον, όπου όλοι αντιλαμβ</w:t>
      </w:r>
      <w:r>
        <w:rPr>
          <w:rFonts w:eastAsia="Times New Roman" w:cs="Times New Roman"/>
          <w:szCs w:val="24"/>
        </w:rPr>
        <w:t xml:space="preserve">άνονται ότι δεν πρόκειται ποτέ να υπάρξει. </w:t>
      </w:r>
      <w:r>
        <w:rPr>
          <w:rFonts w:eastAsia="Times New Roman" w:cs="Times New Roman"/>
          <w:szCs w:val="24"/>
        </w:rPr>
        <w:t>Μ</w:t>
      </w:r>
      <w:r>
        <w:rPr>
          <w:rFonts w:eastAsia="Times New Roman" w:cs="Times New Roman"/>
          <w:szCs w:val="24"/>
        </w:rPr>
        <w:t xml:space="preserve">άλιστα, σύμφωνα με το ντροπιαστικό άρθρο 15, η εφαρμογή των αντίμετρων ανατίθεται αποκλειστικά στο ΔΝΤ και στην Ευρωπαϊκή Επιτροπή. </w:t>
      </w:r>
    </w:p>
    <w:p w14:paraId="14EE002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που παρακαλούσατε τον Νοέμβριο με επιστολές σας να ξαναέρθει το ΔΝΤ, σήμε</w:t>
      </w:r>
      <w:r>
        <w:rPr>
          <w:rFonts w:eastAsia="Times New Roman" w:cs="Times New Roman"/>
          <w:szCs w:val="24"/>
        </w:rPr>
        <w:t xml:space="preserve">ρα του δίνετε και την επιτροπεία και για μετά το </w:t>
      </w:r>
      <w:r>
        <w:rPr>
          <w:rFonts w:eastAsia="Times New Roman" w:cs="Times New Roman"/>
          <w:szCs w:val="24"/>
        </w:rPr>
        <w:t>π</w:t>
      </w:r>
      <w:r>
        <w:rPr>
          <w:rFonts w:eastAsia="Times New Roman" w:cs="Times New Roman"/>
          <w:szCs w:val="24"/>
        </w:rPr>
        <w:t xml:space="preserve">ρόγραμμα για το αν θα </w:t>
      </w:r>
      <w:r>
        <w:rPr>
          <w:rFonts w:eastAsia="Times New Roman" w:cs="Times New Roman"/>
          <w:szCs w:val="24"/>
        </w:rPr>
        <w:lastRenderedPageBreak/>
        <w:t>εφαρμόσετε τα αντίμετρα, κυρία Υπουργέ. Προσπαθείτε για άλλη μ</w:t>
      </w:r>
      <w:r>
        <w:rPr>
          <w:rFonts w:eastAsia="Times New Roman" w:cs="Times New Roman"/>
          <w:szCs w:val="24"/>
        </w:rPr>
        <w:t>ί</w:t>
      </w:r>
      <w:r>
        <w:rPr>
          <w:rFonts w:eastAsia="Times New Roman" w:cs="Times New Roman"/>
          <w:szCs w:val="24"/>
        </w:rPr>
        <w:t xml:space="preserve">α φορά να κοροϊδέψετε τον ελληνικό λαό, γιατί τα αντίμετρα είναι το «μακιγιάζ» στο τέταρτο μνημόνιο. </w:t>
      </w:r>
    </w:p>
    <w:p w14:paraId="14EE002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Τελειώνοντας, θα ήθ</w:t>
      </w:r>
      <w:r>
        <w:rPr>
          <w:rFonts w:eastAsia="Times New Roman" w:cs="Times New Roman"/>
          <w:szCs w:val="24"/>
        </w:rPr>
        <w:t>ελα να σας πω ότι τα μεγάλα σας λόγια έχουν αποδειχθεί πλέον «πέτσινες» επιταγές και οι πολίτες συνθλίβονται καθημερινά απογοητευμένοι, θυμωμένοι, φοβισμένοι, με βαθύ αίσθημα απώλειας της υπερηφάνειας και της αξιοπρέπειάς τους. Χόρτασαν από τις ψεύτικες πρ</w:t>
      </w:r>
      <w:r>
        <w:rPr>
          <w:rFonts w:eastAsia="Times New Roman" w:cs="Times New Roman"/>
          <w:szCs w:val="24"/>
        </w:rPr>
        <w:t xml:space="preserve">οσδοκίες και το λαθρεμπόριο ελπίδας που τους πουλούσατε τόσα χρόνια. </w:t>
      </w:r>
    </w:p>
    <w:p w14:paraId="14EE002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δεν μπορεί να ψηφίσει αυτή τη </w:t>
      </w:r>
      <w:r>
        <w:rPr>
          <w:rFonts w:eastAsia="Times New Roman" w:cs="Times New Roman"/>
          <w:szCs w:val="24"/>
        </w:rPr>
        <w:t>σ</w:t>
      </w:r>
      <w:r>
        <w:rPr>
          <w:rFonts w:eastAsia="Times New Roman" w:cs="Times New Roman"/>
          <w:szCs w:val="24"/>
        </w:rPr>
        <w:t>υμφωνία σας, μ</w:t>
      </w:r>
      <w:r>
        <w:rPr>
          <w:rFonts w:eastAsia="Times New Roman" w:cs="Times New Roman"/>
          <w:szCs w:val="24"/>
        </w:rPr>
        <w:t>ί</w:t>
      </w:r>
      <w:r>
        <w:rPr>
          <w:rFonts w:eastAsia="Times New Roman" w:cs="Times New Roman"/>
          <w:szCs w:val="24"/>
        </w:rPr>
        <w:t>α συμφωνία παράδοσης ηττημένου. Δεν μπορεί να ψηφίσει μ</w:t>
      </w:r>
      <w:r>
        <w:rPr>
          <w:rFonts w:eastAsia="Times New Roman" w:cs="Times New Roman"/>
          <w:szCs w:val="24"/>
        </w:rPr>
        <w:t>ί</w:t>
      </w:r>
      <w:r>
        <w:rPr>
          <w:rFonts w:eastAsia="Times New Roman" w:cs="Times New Roman"/>
          <w:szCs w:val="24"/>
        </w:rPr>
        <w:t xml:space="preserve">α συμφωνία που σπέρνει και πάλι εν γνώσει σας </w:t>
      </w:r>
      <w:r>
        <w:rPr>
          <w:rFonts w:eastAsia="Times New Roman" w:cs="Times New Roman"/>
          <w:szCs w:val="24"/>
        </w:rPr>
        <w:t>ψευδαισθήσεις στον ελληνικό λαό και θερίζει, όμως, σίγουρα με την προχειρότητα και την ανεπάρκειά σας μέτρα άδικα και υπέρμετρα, φορτώνοντας νέα βάρη στους Έλληνες πολίτες. Καμμία συναίνεση σε μ</w:t>
      </w:r>
      <w:r>
        <w:rPr>
          <w:rFonts w:eastAsia="Times New Roman" w:cs="Times New Roman"/>
          <w:szCs w:val="24"/>
        </w:rPr>
        <w:t>ί</w:t>
      </w:r>
      <w:r>
        <w:rPr>
          <w:rFonts w:eastAsia="Times New Roman" w:cs="Times New Roman"/>
          <w:szCs w:val="24"/>
        </w:rPr>
        <w:t>α Κυβέρνηση που αν γνώριζε το περιεχόμενο της λέξης «εξευτελι</w:t>
      </w:r>
      <w:r>
        <w:rPr>
          <w:rFonts w:eastAsia="Times New Roman" w:cs="Times New Roman"/>
          <w:szCs w:val="24"/>
        </w:rPr>
        <w:t>σμός», θα είχε παραιτηθεί!</w:t>
      </w:r>
    </w:p>
    <w:p w14:paraId="14EE002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EE002A"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02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4EE002C" w14:textId="77777777" w:rsidR="002F0583" w:rsidRDefault="00B91F1A">
      <w:pPr>
        <w:spacing w:line="600" w:lineRule="auto"/>
        <w:ind w:firstLine="709"/>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t xml:space="preserve">μας παρακολουθούν από τα άνω δυτικά θεωρεία, αφού προηγουμένως </w:t>
      </w:r>
      <w:r>
        <w:rPr>
          <w:rFonts w:eastAsia="Times New Roman" w:cs="Times New Roman"/>
        </w:rPr>
        <w:lastRenderedPageBreak/>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μαθήτριες και μαθητές κα</w:t>
      </w:r>
      <w:r>
        <w:rPr>
          <w:rFonts w:eastAsia="Times New Roman" w:cs="Times New Roman"/>
        </w:rPr>
        <w:t>ι δυο εκπαιδευτικοί συνοδοί από το 2</w:t>
      </w:r>
      <w:r>
        <w:rPr>
          <w:rFonts w:eastAsia="Times New Roman" w:cs="Times New Roman"/>
          <w:vertAlign w:val="superscript"/>
        </w:rPr>
        <w:t>ο</w:t>
      </w:r>
      <w:r>
        <w:rPr>
          <w:rFonts w:eastAsia="Times New Roman" w:cs="Times New Roman"/>
        </w:rPr>
        <w:t xml:space="preserve"> Δημοτικό Σχολείο Τρίπολης. </w:t>
      </w:r>
    </w:p>
    <w:p w14:paraId="14EE002D" w14:textId="77777777" w:rsidR="002F0583" w:rsidRDefault="00B91F1A">
      <w:pPr>
        <w:spacing w:line="600" w:lineRule="auto"/>
        <w:ind w:firstLine="709"/>
        <w:jc w:val="both"/>
        <w:rPr>
          <w:rFonts w:eastAsia="Times New Roman" w:cs="Times New Roman"/>
        </w:rPr>
      </w:pPr>
      <w:r>
        <w:rPr>
          <w:rFonts w:eastAsia="Times New Roman" w:cs="Times New Roman"/>
        </w:rPr>
        <w:t xml:space="preserve">Η Βουλή σάς καλωσορίζει, παιδιά. </w:t>
      </w:r>
    </w:p>
    <w:p w14:paraId="14EE002E" w14:textId="77777777" w:rsidR="002F0583" w:rsidRDefault="00B91F1A">
      <w:pPr>
        <w:spacing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14EE002F" w14:textId="77777777" w:rsidR="002F0583" w:rsidRDefault="00B91F1A">
      <w:pPr>
        <w:spacing w:line="600" w:lineRule="auto"/>
        <w:ind w:firstLine="720"/>
        <w:jc w:val="both"/>
        <w:rPr>
          <w:rFonts w:eastAsia="Times New Roman" w:cs="Times New Roman"/>
        </w:rPr>
      </w:pPr>
      <w:r>
        <w:rPr>
          <w:rFonts w:eastAsia="Times New Roman" w:cs="Times New Roman"/>
        </w:rPr>
        <w:t>Προχωρούμε με τον επόμενο ομιλητή, τον Βουλευτή κ. Θηβαίο του ΣΥΡΙΖΑ.</w:t>
      </w:r>
    </w:p>
    <w:p w14:paraId="14EE0030" w14:textId="77777777" w:rsidR="002F0583" w:rsidRDefault="00B91F1A">
      <w:pPr>
        <w:spacing w:line="600" w:lineRule="auto"/>
        <w:ind w:firstLine="709"/>
        <w:jc w:val="both"/>
        <w:rPr>
          <w:rFonts w:eastAsia="Times New Roman" w:cs="Times New Roman"/>
        </w:rPr>
      </w:pPr>
      <w:r>
        <w:rPr>
          <w:rFonts w:eastAsia="Times New Roman" w:cs="Times New Roman"/>
        </w:rPr>
        <w:t>Ορίστε, κύριε Θηβαίε, έχετε τον λόγο</w:t>
      </w:r>
      <w:r>
        <w:rPr>
          <w:rFonts w:eastAsia="Times New Roman" w:cs="Times New Roman"/>
        </w:rPr>
        <w:t xml:space="preserve">. </w:t>
      </w:r>
    </w:p>
    <w:p w14:paraId="14EE0031" w14:textId="77777777" w:rsidR="002F0583" w:rsidRDefault="00B91F1A">
      <w:pPr>
        <w:spacing w:line="600" w:lineRule="auto"/>
        <w:ind w:firstLine="720"/>
        <w:jc w:val="both"/>
        <w:rPr>
          <w:rFonts w:eastAsia="Times New Roman" w:cs="Times New Roman"/>
        </w:rPr>
      </w:pPr>
      <w:r>
        <w:rPr>
          <w:rFonts w:eastAsia="Times New Roman" w:cs="Times New Roman"/>
          <w:b/>
        </w:rPr>
        <w:t xml:space="preserve">ΝΙΚΟΛΑΟΣ ΘΗΒΑΙΟΣ: </w:t>
      </w:r>
      <w:r>
        <w:rPr>
          <w:rFonts w:eastAsia="Times New Roman" w:cs="Times New Roman"/>
        </w:rPr>
        <w:t xml:space="preserve">Ευχαριστώ, κύριε Πρόεδρε. </w:t>
      </w:r>
    </w:p>
    <w:p w14:paraId="14EE0032" w14:textId="77777777" w:rsidR="002F0583" w:rsidRDefault="00B91F1A">
      <w:pPr>
        <w:spacing w:line="600" w:lineRule="auto"/>
        <w:ind w:firstLine="720"/>
        <w:jc w:val="both"/>
        <w:rPr>
          <w:rFonts w:eastAsia="Times New Roman" w:cs="Times New Roman"/>
        </w:rPr>
      </w:pPr>
      <w:proofErr w:type="spellStart"/>
      <w:r>
        <w:rPr>
          <w:rFonts w:eastAsia="Times New Roman" w:cs="Times New Roman"/>
        </w:rPr>
        <w:t>Συναδέλφισσες</w:t>
      </w:r>
      <w:proofErr w:type="spellEnd"/>
      <w:r>
        <w:rPr>
          <w:rFonts w:eastAsia="Times New Roman" w:cs="Times New Roman"/>
        </w:rPr>
        <w:t>, συνάδελφοι, ποιο είναι το πολιτικό επίδικο της σημερινής συζήτησης και της ψηφοφορίας που θα ακολουθήσει; Είναι η υπερψήφιση των μέτρων και αντίμετρων για το κλείσιμο της δεύτερης αξιολόγησης κ</w:t>
      </w:r>
      <w:r>
        <w:rPr>
          <w:rFonts w:eastAsia="Times New Roman" w:cs="Times New Roman"/>
        </w:rPr>
        <w:t xml:space="preserve">αι η έξοδος της χώρας από την επιτροπεία και τα μνημόνια; Σίγουρα ναι. Όμως, αυτό είναι το μέσο, το εργαλείο για την κανονικότητα και την ανάπτυξη. </w:t>
      </w:r>
    </w:p>
    <w:p w14:paraId="14EE0033" w14:textId="77777777" w:rsidR="002F0583" w:rsidRDefault="00B91F1A">
      <w:pPr>
        <w:spacing w:line="600" w:lineRule="auto"/>
        <w:ind w:firstLine="720"/>
        <w:jc w:val="both"/>
        <w:rPr>
          <w:rFonts w:eastAsia="Times New Roman" w:cs="Times New Roman"/>
        </w:rPr>
      </w:pPr>
      <w:r>
        <w:rPr>
          <w:rFonts w:eastAsia="Times New Roman" w:cs="Times New Roman"/>
        </w:rPr>
        <w:t>Αυτό, όμως, που συζητιέται, φαίνεται και κρίνεται σήμερα είναι το αν ανοίγει ο δρόμος για μ</w:t>
      </w:r>
      <w:r>
        <w:rPr>
          <w:rFonts w:eastAsia="Times New Roman" w:cs="Times New Roman"/>
        </w:rPr>
        <w:t>ί</w:t>
      </w:r>
      <w:r>
        <w:rPr>
          <w:rFonts w:eastAsia="Times New Roman" w:cs="Times New Roman"/>
        </w:rPr>
        <w:t>α άλλη πορεία τ</w:t>
      </w:r>
      <w:r>
        <w:rPr>
          <w:rFonts w:eastAsia="Times New Roman" w:cs="Times New Roman"/>
        </w:rPr>
        <w:t>ης χώρας με εκδημοκρατισμό, ανάπτυξη, κοινωνικό έλεγχο, κράτος πρόνοιας, διαφάνεια και χτύπημα της διαπλοκής, μ</w:t>
      </w:r>
      <w:r>
        <w:rPr>
          <w:rFonts w:eastAsia="Times New Roman" w:cs="Times New Roman"/>
        </w:rPr>
        <w:t>ί</w:t>
      </w:r>
      <w:r>
        <w:rPr>
          <w:rFonts w:eastAsia="Times New Roman" w:cs="Times New Roman"/>
        </w:rPr>
        <w:t xml:space="preserve">α πλήρης δηλαδή απόρριψη του πολιτικού συστήματος που κυβέρνησε μέχρι σήμερα και οδήγησε τη χώρα στη χρεοκοπία. </w:t>
      </w:r>
    </w:p>
    <w:p w14:paraId="14EE0034" w14:textId="77777777" w:rsidR="002F0583" w:rsidRDefault="00B91F1A">
      <w:pPr>
        <w:spacing w:line="600" w:lineRule="auto"/>
        <w:ind w:firstLine="720"/>
        <w:jc w:val="both"/>
        <w:rPr>
          <w:rFonts w:eastAsia="Times New Roman" w:cs="Times New Roman"/>
        </w:rPr>
      </w:pPr>
      <w:r>
        <w:rPr>
          <w:rFonts w:eastAsia="Times New Roman" w:cs="Times New Roman"/>
        </w:rPr>
        <w:lastRenderedPageBreak/>
        <w:t>Αυτό το καταλαβαίνουν πολύ καλά</w:t>
      </w:r>
      <w:r>
        <w:rPr>
          <w:rFonts w:eastAsia="Times New Roman" w:cs="Times New Roman"/>
        </w:rPr>
        <w:t xml:space="preserve"> η Νέα Δημοκρατία και το ΠΑΣΟΚ, που φορώντας την προβιά του </w:t>
      </w:r>
      <w:proofErr w:type="spellStart"/>
      <w:r>
        <w:rPr>
          <w:rFonts w:eastAsia="Times New Roman" w:cs="Times New Roman"/>
        </w:rPr>
        <w:t>αντιμνημονιακού</w:t>
      </w:r>
      <w:proofErr w:type="spellEnd"/>
      <w:r>
        <w:rPr>
          <w:rFonts w:eastAsia="Times New Roman" w:cs="Times New Roman"/>
        </w:rPr>
        <w:t xml:space="preserve">, κουνούν το δάχτυλο και προσπαθούν να πείσουν τον ελληνικό λαό πως αυτοί οι ίδιοι που τον χρεοκόπησαν, μπορούν και να τον σώσουν. Είναι δύσκολο το έργο τους. Γι’ αυτό κυρίως η Νέα </w:t>
      </w:r>
      <w:r>
        <w:rPr>
          <w:rFonts w:eastAsia="Times New Roman" w:cs="Times New Roman"/>
        </w:rPr>
        <w:t xml:space="preserve">Δημοκρατία έχει επιδοθεί στο πολιτικό ψέμα, τη διαστρέβλωση, όπως για το δήθεν 5,5% αντί για 3,5% πλεόνασμα για την υλοποίηση των αντιμέτρων. Φαίνεται ότι για τη Νέα Δημοκρατία ισχύει το ότι «αν δεν μας βγαίνουν οι αριθμοί, τότε αλίμονο στους αριθμούς». </w:t>
      </w:r>
    </w:p>
    <w:p w14:paraId="14EE0035" w14:textId="77777777" w:rsidR="002F0583" w:rsidRDefault="00B91F1A">
      <w:pPr>
        <w:spacing w:line="600" w:lineRule="auto"/>
        <w:ind w:firstLine="720"/>
        <w:jc w:val="both"/>
        <w:rPr>
          <w:rFonts w:eastAsia="Times New Roman" w:cs="Times New Roman"/>
        </w:rPr>
      </w:pPr>
      <w:r>
        <w:rPr>
          <w:rFonts w:eastAsia="Times New Roman" w:cs="Times New Roman"/>
        </w:rPr>
        <w:t>Με απλά λόγια, το πολιτικό σύστημα, που ο ελληνικός λαός έστειλε δ</w:t>
      </w:r>
      <w:r>
        <w:rPr>
          <w:rFonts w:eastAsia="Times New Roman" w:cs="Times New Roman"/>
        </w:rPr>
        <w:t>ύ</w:t>
      </w:r>
      <w:r>
        <w:rPr>
          <w:rFonts w:eastAsia="Times New Roman" w:cs="Times New Roman"/>
        </w:rPr>
        <w:t xml:space="preserve">ο φορές στα έδρανα της </w:t>
      </w:r>
      <w:r>
        <w:rPr>
          <w:rFonts w:eastAsia="Times New Roman" w:cs="Times New Roman"/>
        </w:rPr>
        <w:t>Α</w:t>
      </w:r>
      <w:r>
        <w:rPr>
          <w:rFonts w:eastAsia="Times New Roman" w:cs="Times New Roman"/>
        </w:rPr>
        <w:t xml:space="preserve">ντιπολίτευσης, λέει τώρα: «Λες να κάτσει καλά και η ρύθμιση για το χρέος και να μας </w:t>
      </w:r>
      <w:proofErr w:type="spellStart"/>
      <w:r>
        <w:rPr>
          <w:rFonts w:eastAsia="Times New Roman" w:cs="Times New Roman"/>
        </w:rPr>
        <w:t>κατσικωθούν</w:t>
      </w:r>
      <w:proofErr w:type="spellEnd"/>
      <w:r>
        <w:rPr>
          <w:rFonts w:eastAsia="Times New Roman" w:cs="Times New Roman"/>
        </w:rPr>
        <w:t xml:space="preserve"> για τα καλά οι αριστεροί και οι παραφυάδες τους και να χάσουμε τις μπ</w:t>
      </w:r>
      <w:r>
        <w:rPr>
          <w:rFonts w:eastAsia="Times New Roman" w:cs="Times New Roman"/>
        </w:rPr>
        <w:t xml:space="preserve">ίζνες, τις μίζες, τα ρουσφέτια, τα δικά μας ΜΜΕ;». </w:t>
      </w:r>
    </w:p>
    <w:p w14:paraId="14EE0036" w14:textId="77777777" w:rsidR="002F0583" w:rsidRDefault="00B91F1A">
      <w:pPr>
        <w:spacing w:line="600" w:lineRule="auto"/>
        <w:ind w:firstLine="720"/>
        <w:jc w:val="both"/>
        <w:rPr>
          <w:rFonts w:eastAsia="Times New Roman" w:cs="Times New Roman"/>
          <w:szCs w:val="24"/>
        </w:rPr>
      </w:pPr>
      <w:r>
        <w:rPr>
          <w:rFonts w:eastAsia="Times New Roman" w:cs="Times New Roman"/>
        </w:rPr>
        <w:t>Το χρέος σας σάς ακολουθεί. Τα 100 δισεκατομμύρια των εξοπλισμών, τα 20 δισεκατομμύρια των Ολυμπιακών Αγώνων, τα 85 δισεκατομμύρια φαρμακευτικής ασυδοσίας, τα 400 εκατομμύρια των κομμάτων σας, δανεικά και</w:t>
      </w:r>
      <w:r>
        <w:rPr>
          <w:rFonts w:eastAsia="Times New Roman" w:cs="Times New Roman"/>
        </w:rPr>
        <w:t xml:space="preserve"> αγύριστα, το 1 δισεκατομμύριο χρέη στα φιλικά σας ΜΜΕ, αυτά πληρώνει σήμερα ο ελληνικός λαός που δεν ξεχνά, γιατί ζει καθημερινά το βάρος και τη δυστυχία των 65 δισεκατομμυρίων με τα οποία τον φεσώσατε με το πρώτο και το δεύτερο μνημόνιο. </w:t>
      </w:r>
    </w:p>
    <w:p w14:paraId="14EE003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Τις ημέρες αυτέ</w:t>
      </w:r>
      <w:r>
        <w:rPr>
          <w:rFonts w:eastAsia="Times New Roman" w:cs="Times New Roman"/>
          <w:szCs w:val="24"/>
        </w:rPr>
        <w:t xml:space="preserve">ς της ψήφισης του νομοσχεδίου περίσσεψαν το ψέμα, η υποκρισία και η εμπάθεια, γιατί η «ταμπακιέρα» είναι η εξουσία σας. Όντως αμετανόητοι για τις πολιτικές σας, θέλετε να κυβερνήσετε με τον ίδιο αντιλαϊκό και καταστροφικό </w:t>
      </w:r>
      <w:r>
        <w:rPr>
          <w:rFonts w:eastAsia="Times New Roman" w:cs="Times New Roman"/>
          <w:szCs w:val="24"/>
        </w:rPr>
        <w:lastRenderedPageBreak/>
        <w:t>για τη χώρα μας τρόπο. Έτσι εξηγεί</w:t>
      </w:r>
      <w:r>
        <w:rPr>
          <w:rFonts w:eastAsia="Times New Roman" w:cs="Times New Roman"/>
          <w:szCs w:val="24"/>
        </w:rPr>
        <w:t>ται η απαξίωση των θετικών αντίμετρων όχι μόνον για επικοινωνιακούς λόγους, αλλά γιατί πραγματικά δεν τα θέλετε, γιατί είναι έξω από την πολιτική σας βούληση και πρακτική.</w:t>
      </w:r>
    </w:p>
    <w:p w14:paraId="14EE00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Μπορεί βέβαια μέσα στη Βουλή να χαρακτηρίζετε τα αντίμετρα ως «φερετζέ» των μέτρων. </w:t>
      </w:r>
      <w:r>
        <w:rPr>
          <w:rFonts w:eastAsia="Times New Roman" w:cs="Times New Roman"/>
          <w:szCs w:val="24"/>
        </w:rPr>
        <w:t>Πρέπει, όμως, έξω στην κοινωνία να εξηγήσετε στον χαμηλόμισθο και στον χαμηλοσυνταξιούχο γιατί λέτε «όχι» στη μείωση της φορολογίας από το 22% στο 20% για εισοδήματα έως 20 χιλιάδες ευρώ. Να εξηγήσετε γιατί λέτε «όχι» στην κατάργηση της εισφοράς αλληλεγγύη</w:t>
      </w:r>
      <w:r>
        <w:rPr>
          <w:rFonts w:eastAsia="Times New Roman" w:cs="Times New Roman"/>
          <w:szCs w:val="24"/>
        </w:rPr>
        <w:t>ς για εισοδήματα έως 30 χιλιάδες ευρώ, γιατί λέτε «όχι» στη μείωση του ΕΝΦΙΑ κατά 30%, γιατί λέτε «όχι» στην επιδότηση ενοικίου με πάνω από 100 ευρώ τον μήνα, για εξακόσιες χιλιάδες χαμηλόμισθους, γιατί λέτε «όχι» στη μηδενική εισφορά στα φάρμακα για εισοδ</w:t>
      </w:r>
      <w:r>
        <w:rPr>
          <w:rFonts w:eastAsia="Times New Roman" w:cs="Times New Roman"/>
          <w:szCs w:val="24"/>
        </w:rPr>
        <w:t>ήματα κάτω των 700 ευρώ, κάτι που αφορά περίπου το 80% των ασφαλισμένων.</w:t>
      </w:r>
    </w:p>
    <w:p w14:paraId="14EE00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Αξιωματική Αντιπολίτευση, στην προσπάθειά της να </w:t>
      </w:r>
      <w:proofErr w:type="spellStart"/>
      <w:r>
        <w:rPr>
          <w:rFonts w:eastAsia="Times New Roman" w:cs="Times New Roman"/>
          <w:szCs w:val="24"/>
        </w:rPr>
        <w:t>αποδομήσει</w:t>
      </w:r>
      <w:proofErr w:type="spellEnd"/>
      <w:r>
        <w:rPr>
          <w:rFonts w:eastAsia="Times New Roman" w:cs="Times New Roman"/>
          <w:szCs w:val="24"/>
        </w:rPr>
        <w:t xml:space="preserve"> τις προσπάθειες της Κυβέρνησης, επαναλαμβάνει τη φράση πως το αποτέλεσμα της δεύτερης αξιολόγησης είναι τέταρτο μνημόνιο </w:t>
      </w:r>
      <w:r>
        <w:rPr>
          <w:rFonts w:eastAsia="Times New Roman" w:cs="Times New Roman"/>
          <w:szCs w:val="24"/>
        </w:rPr>
        <w:t>χωρίς χρηματοδότηση. Αυτή η φράση είναι σημαντική γιατί αυτοαναιρείται. Ακριβώς επειδή δεν υπάρχει χρηματοδότηση, διαφαίνεται ο ορίζοντας εξόδου από την επιτροπεία. Ακριβώς το γεγονός ότι δεν θα χρωστάμε θα επιτρέψει στη χώρα να βγει από την επιτροπεία και</w:t>
      </w:r>
      <w:r>
        <w:rPr>
          <w:rFonts w:eastAsia="Times New Roman" w:cs="Times New Roman"/>
          <w:szCs w:val="24"/>
        </w:rPr>
        <w:t xml:space="preserve"> τα αδιέξοδα.</w:t>
      </w:r>
    </w:p>
    <w:p w14:paraId="14EE00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αποθέωση, όμως, συνάδελφοι, της πολιτικής υποκρισίας είναι τα εργασιακά. </w:t>
      </w:r>
    </w:p>
    <w:p w14:paraId="14EE00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Ο αγώνας της Κυβέρνησης για να μην περάσουν οι ομαδικές απολύσεις, η επαναφορά των συλλογικών διαπραγματεύσεων και των κλαδικών συμβάσεων που θα είναι γεγονός από τις</w:t>
      </w:r>
      <w:r>
        <w:rPr>
          <w:rFonts w:eastAsia="Times New Roman" w:cs="Times New Roman"/>
          <w:szCs w:val="24"/>
        </w:rPr>
        <w:t xml:space="preserve"> 21 Αυγούστου 2018, είχαν χαρακτηριστεί από το κόμμα του κ. Μητσοτάκη ως «αριστερή ιδεοληψία». </w:t>
      </w:r>
    </w:p>
    <w:p w14:paraId="14EE00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Σήμερα κλαίνε και ψεύδονται για τη χαμένη τιμή των εργασιακών δικαιωμάτων. Μάταια, όμως. Οι εργαζόμενοι δεν ξεχνούν ότι ο κ. Μητσοτάκης απέλυσε δυόμισι χιλιάδες</w:t>
      </w:r>
      <w:r>
        <w:rPr>
          <w:rFonts w:eastAsia="Times New Roman" w:cs="Times New Roman"/>
          <w:szCs w:val="24"/>
        </w:rPr>
        <w:t xml:space="preserve"> εκπαιδευτικούς σε μία νύχτα, σχολικούς φύλακες, καθαρίστριες. Είναι ένας από τους σημαντικούς λόγους που θα παραμείνει στη συνείδηση του λαού ως ιδανικός για το σύστημα και ανάξιος για τη χώρα υποψήφιος Πρωθυπουργός.</w:t>
      </w:r>
    </w:p>
    <w:p w14:paraId="14EE00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Ακούστηκε πολλές φορές ότι κανένας από</w:t>
      </w:r>
      <w:r>
        <w:rPr>
          <w:rFonts w:eastAsia="Times New Roman" w:cs="Times New Roman"/>
          <w:szCs w:val="24"/>
        </w:rPr>
        <w:t xml:space="preserve"> τους σαράντα επτά φορείς στη διαδικασία της ακρόασης δεν είπε μ</w:t>
      </w:r>
      <w:r>
        <w:rPr>
          <w:rFonts w:eastAsia="Times New Roman" w:cs="Times New Roman"/>
          <w:szCs w:val="24"/>
        </w:rPr>
        <w:t>ί</w:t>
      </w:r>
      <w:r>
        <w:rPr>
          <w:rFonts w:eastAsia="Times New Roman" w:cs="Times New Roman"/>
          <w:szCs w:val="24"/>
        </w:rPr>
        <w:t xml:space="preserve">α καλή κουβέντα για το νομοσχέδιο. Αλήθεια, στο πρώτο και στο δεύτερο μνημόνιο που δεν τους καλέσατε ποτέ, οι διοικήσεις των φορέων άνοιγαν σαμπάνιες; </w:t>
      </w:r>
    </w:p>
    <w:p w14:paraId="14EE00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όμως, δεν έχει ιδιαίτερη σημασία.</w:t>
      </w:r>
      <w:r>
        <w:rPr>
          <w:rFonts w:eastAsia="Times New Roman" w:cs="Times New Roman"/>
          <w:szCs w:val="24"/>
        </w:rPr>
        <w:t xml:space="preserve"> Σημασία έχει ότι τα μέλη των φορέων και χιλιάδες πολίτες σάς είπαν δύο φορές «όχι» στις εκλογές ως ανίκανους και επικίνδυνους και -δυστυχώς για εσάς- δεν ισχύει σήμερα ούτε καν ο πρότερος έντιμος βίος.</w:t>
      </w:r>
    </w:p>
    <w:p w14:paraId="14EE00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w:t>
      </w:r>
      <w:r>
        <w:rPr>
          <w:rFonts w:eastAsia="Times New Roman" w:cs="Times New Roman"/>
          <w:szCs w:val="24"/>
        </w:rPr>
        <w:t>υ ομιλίας του κυρίου Βουλευτή)</w:t>
      </w:r>
    </w:p>
    <w:p w14:paraId="14EE00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σε μισό λεπτό.</w:t>
      </w:r>
    </w:p>
    <w:p w14:paraId="14EE0041" w14:textId="77777777" w:rsidR="002F0583" w:rsidRDefault="00B91F1A">
      <w:pPr>
        <w:spacing w:line="600" w:lineRule="auto"/>
        <w:ind w:firstLine="720"/>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συνάδελφοι, αυτές τις ημέρες κλείνει με θετικό πρόσημο ένας δύσκολος, αλλά πολύ σημαντικός για την πορεία της χώρας μας κύκλος, αφήνοντας στο περιθώριο τους νοσταλγούς τη</w:t>
      </w:r>
      <w:r>
        <w:rPr>
          <w:rFonts w:eastAsia="Times New Roman" w:cs="Times New Roman"/>
          <w:szCs w:val="24"/>
        </w:rPr>
        <w:t>ς «αριστερής παρένθεσης». Την Παρασκευή αρχίζουν για εμάς τα πιο δύσκολα. Είμαστε ένα ζωντανό κομμάτι της κοινωνίας. Μαζί με τους εργαζόμενους και τη νεολαία θα βγούμε από τα μνημόνια και την επιτροπεία. Μόνο οι εργαζόμενοι και η νεολαία είναι αυτοί που μπ</w:t>
      </w:r>
      <w:r>
        <w:rPr>
          <w:rFonts w:eastAsia="Times New Roman" w:cs="Times New Roman"/>
          <w:szCs w:val="24"/>
        </w:rPr>
        <w:t>ορούν και πρέπει να μας κρίνουν.</w:t>
      </w:r>
    </w:p>
    <w:p w14:paraId="14EE0042"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04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η κ. </w:t>
      </w:r>
      <w:proofErr w:type="spellStart"/>
      <w:r>
        <w:rPr>
          <w:rFonts w:eastAsia="Times New Roman" w:cs="Times New Roman"/>
          <w:szCs w:val="24"/>
        </w:rPr>
        <w:t>Κεφαλίδου</w:t>
      </w:r>
      <w:proofErr w:type="spellEnd"/>
      <w:r>
        <w:rPr>
          <w:rFonts w:eastAsia="Times New Roman" w:cs="Times New Roman"/>
          <w:szCs w:val="24"/>
        </w:rPr>
        <w:t>, Βουλευτής της Δημοκρατικής Συμπαράταξης ΠΑΣΟΚ – ΔΗΜΑΡ.</w:t>
      </w:r>
    </w:p>
    <w:p w14:paraId="14EE004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w:t>
      </w:r>
    </w:p>
    <w:p w14:paraId="14EE00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θα σας γυρίσω λίγο πίσω: Πρώτο μνημόνιο, 2010. Όλοι μας, πολίτες και πολιτικοί, παραζαλισμένοι από τη βίαιη προσγείωση σε μία σκληρή πραγματικότητα, σαστισμένοι και αμήχανοι μπροστά στο κενό που άφησε η «φούσκα» των χρόνιων ψευδαισθ</w:t>
      </w:r>
      <w:r>
        <w:rPr>
          <w:rFonts w:eastAsia="Times New Roman" w:cs="Times New Roman"/>
          <w:szCs w:val="24"/>
        </w:rPr>
        <w:t xml:space="preserve">ήσεων που έσκασε, προσπαθούσαμε να οριοθετήσουμε τις συνέπειες και να σώσουμε ό,τι σωζόταν. </w:t>
      </w:r>
    </w:p>
    <w:p w14:paraId="14EE00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Αναρωτιόμασταν εάν υπάρχουν χειρότερα από αυτά που ζούσαμε. Ο ΣΥΡΙΖΑ τότε «στα κάγκελα» καλούσε σε εξέγερση. Πού να φανταζόμασταν τι μας περίμενε; </w:t>
      </w:r>
    </w:p>
    <w:p w14:paraId="14EE00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Από τότε έχει π</w:t>
      </w:r>
      <w:r>
        <w:rPr>
          <w:rFonts w:eastAsia="Times New Roman" w:cs="Times New Roman"/>
          <w:szCs w:val="24"/>
        </w:rPr>
        <w:t xml:space="preserve">εράσει πολύς χρόνος. Όχι ευχάριστα, όχι με ευκολία, όχι χωρίς οργή, καταλάβαμε την ανάγκη περιορισμού του τρόπου ζωής μας και προσαρμοστήκαμε. Μοναδική ελπίδα ήταν ότι οι θυσίες μας θα εξασφαλίσουν ένα καλύτερο μέλλον για εμάς, τα παιδιά μας και τη χώρα. </w:t>
      </w:r>
    </w:p>
    <w:p w14:paraId="14EE00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Αυτήν την ελπίδα, εσείς κύριοι της Κυβέρνησης, ως ξύπνιοι «αεριτζήδες» την είδατε ως τη μεγάλη ευκαιρία για να «ρεφάρει» η δήθεν </w:t>
      </w:r>
      <w:r>
        <w:rPr>
          <w:rFonts w:eastAsia="Times New Roman" w:cs="Times New Roman"/>
          <w:szCs w:val="24"/>
        </w:rPr>
        <w:t>«</w:t>
      </w:r>
      <w:r>
        <w:rPr>
          <w:rFonts w:eastAsia="Times New Roman" w:cs="Times New Roman"/>
          <w:szCs w:val="24"/>
        </w:rPr>
        <w:t>Αρισ</w:t>
      </w:r>
      <w:r>
        <w:rPr>
          <w:rFonts w:eastAsia="Times New Roman" w:cs="Times New Roman"/>
          <w:szCs w:val="24"/>
        </w:rPr>
        <w:t>τε</w:t>
      </w:r>
      <w:r>
        <w:rPr>
          <w:rFonts w:eastAsia="Times New Roman" w:cs="Times New Roman"/>
          <w:szCs w:val="24"/>
        </w:rPr>
        <w:t>ρά</w:t>
      </w:r>
      <w:r>
        <w:rPr>
          <w:rFonts w:eastAsia="Times New Roman" w:cs="Times New Roman"/>
          <w:szCs w:val="24"/>
        </w:rPr>
        <w:t>»</w:t>
      </w:r>
      <w:r>
        <w:rPr>
          <w:rFonts w:eastAsia="Times New Roman" w:cs="Times New Roman"/>
          <w:szCs w:val="24"/>
        </w:rPr>
        <w:t xml:space="preserve"> σας. Αυτή την ελπίδα, μαζί με την κόπωση του κόσμου, την πήρατε και την κάνατε σημαία αγανάκτησης στην αρχή, σύμβολο</w:t>
      </w:r>
      <w:r>
        <w:rPr>
          <w:rFonts w:eastAsia="Times New Roman" w:cs="Times New Roman"/>
          <w:szCs w:val="24"/>
        </w:rPr>
        <w:t xml:space="preserve"> περηφάνειας στη συνέχεια, βολική πολυθρόνα εξουσίας αργότερα, για να καταλήξει σήμερα, δυστυχώς, σφουγγαρόπανο. Αυτά κάνατε. </w:t>
      </w:r>
    </w:p>
    <w:p w14:paraId="14EE00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Μέχρι σήμερα, για να περιγράψουμε αυτά που ζούσαμε, λέγαμε ότι βρισκόμαστε σε μια περίοδο κρίσης. Από σήμερα ζούμε μια άλλη εποχή</w:t>
      </w:r>
      <w:r>
        <w:rPr>
          <w:rFonts w:eastAsia="Times New Roman" w:cs="Times New Roman"/>
          <w:szCs w:val="24"/>
        </w:rPr>
        <w:t>, μια νέα εποχή που καταφέρατε μόνοι σας μέσα σε μια διετία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υτή της μεγάλης παρακμής. </w:t>
      </w:r>
    </w:p>
    <w:p w14:paraId="14EE004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δεύτερη αξιολόγηση του προγράμματος 2015-2018 με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πέτυχε εκεί που όλες οι άλλες κυβερνήσεις απέτυχαν. Κατάφερε να χαρίσει στον πολίτη σιγουρι</w:t>
      </w:r>
      <w:r>
        <w:rPr>
          <w:rFonts w:eastAsia="Times New Roman" w:cs="Times New Roman"/>
          <w:szCs w:val="24"/>
        </w:rPr>
        <w:t xml:space="preserve">ά, ηρεμία, χωρίς αβεβαιότητες και αγωνίες για το αύριο. Εξασφαλίσατε και επισήμως </w:t>
      </w:r>
      <w:r>
        <w:rPr>
          <w:rFonts w:eastAsia="Times New Roman" w:cs="Times New Roman"/>
          <w:szCs w:val="24"/>
        </w:rPr>
        <w:t>τη</w:t>
      </w:r>
      <w:r>
        <w:rPr>
          <w:rFonts w:eastAsia="Times New Roman" w:cs="Times New Roman"/>
          <w:szCs w:val="24"/>
        </w:rPr>
        <w:t xml:space="preserve"> φτώχεια μας </w:t>
      </w:r>
      <w:r>
        <w:rPr>
          <w:rFonts w:eastAsia="Times New Roman" w:cs="Times New Roman"/>
          <w:szCs w:val="24"/>
        </w:rPr>
        <w:t>μέχρι</w:t>
      </w:r>
      <w:r>
        <w:rPr>
          <w:rFonts w:eastAsia="Times New Roman" w:cs="Times New Roman"/>
          <w:szCs w:val="24"/>
        </w:rPr>
        <w:t xml:space="preserve"> το 2021 και όποιος αντέξει. </w:t>
      </w:r>
    </w:p>
    <w:p w14:paraId="14EE00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Οι χίλιες παρά κάτι σελίδες του </w:t>
      </w:r>
      <w:proofErr w:type="spellStart"/>
      <w:r>
        <w:rPr>
          <w:rFonts w:eastAsia="Times New Roman" w:cs="Times New Roman"/>
          <w:szCs w:val="24"/>
        </w:rPr>
        <w:t>εφαρμοστικού</w:t>
      </w:r>
      <w:proofErr w:type="spellEnd"/>
      <w:r>
        <w:rPr>
          <w:rFonts w:eastAsia="Times New Roman" w:cs="Times New Roman"/>
          <w:szCs w:val="24"/>
        </w:rPr>
        <w:t xml:space="preserve"> νόμου, αποτέλεσμα της διαπραγματευτικής δεινότητας και της ανυποχώρητης πολιτικ</w:t>
      </w:r>
      <w:r>
        <w:rPr>
          <w:rFonts w:eastAsia="Times New Roman" w:cs="Times New Roman"/>
          <w:szCs w:val="24"/>
        </w:rPr>
        <w:t xml:space="preserve">ής σας, είναι ένα μόνιμο πρόγραμμα ανέχειας. Δυστυχώς, αυτή είναι η απάντησή της επίσημης πολιτείας στις </w:t>
      </w:r>
      <w:r>
        <w:rPr>
          <w:rFonts w:eastAsia="Times New Roman" w:cs="Times New Roman"/>
          <w:szCs w:val="24"/>
        </w:rPr>
        <w:lastRenderedPageBreak/>
        <w:t>πολύχρονες και αιματηρές θυσίες των Ελλήνων. Αυτά μας επιφυλάσσετε μετά από δυόμισι χρόνια διακυβέρνησης, με τσαμπουκά και περήφανη πολιτική τα πρωινά,</w:t>
      </w:r>
      <w:r>
        <w:rPr>
          <w:rFonts w:eastAsia="Times New Roman" w:cs="Times New Roman"/>
          <w:szCs w:val="24"/>
        </w:rPr>
        <w:t xml:space="preserve"> ακροβατικά και πιρουέτες στο Χίλτον το απογευματάκι και ολίγον από επανάσταση στην Κουμουνδούρου τα Σαββατοκύριακα. </w:t>
      </w:r>
    </w:p>
    <w:p w14:paraId="14EE004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καλά, εμάς που δεν σας εμπιστευτήκαμε ποτέ, το καταλαβαίνω. Τους ανθρώπους, όμως, που σας ψήφισαν, που σας εμπιστεύτηκαν, που ακούμπησ</w:t>
      </w:r>
      <w:r>
        <w:rPr>
          <w:rFonts w:eastAsia="Times New Roman" w:cs="Times New Roman"/>
          <w:szCs w:val="24"/>
        </w:rPr>
        <w:t>αν τις ελπίδες τους πάνω σας, αυτούς δεν τους ντρέπεστε καθόλου; Στα νέα παιδιά, τους νέους επιστήμονες που είναι σύγχρονοι μετανάστες, τι θα τους απαντήσετε; Ότι επειδή δεν μπορείτε να τους διορί</w:t>
      </w:r>
      <w:r>
        <w:rPr>
          <w:rFonts w:eastAsia="Times New Roman" w:cs="Times New Roman"/>
          <w:szCs w:val="24"/>
        </w:rPr>
        <w:t>σ</w:t>
      </w:r>
      <w:r>
        <w:rPr>
          <w:rFonts w:eastAsia="Times New Roman" w:cs="Times New Roman"/>
          <w:szCs w:val="24"/>
        </w:rPr>
        <w:t>ετε, θα τους μοιρά</w:t>
      </w:r>
      <w:r>
        <w:rPr>
          <w:rFonts w:eastAsia="Times New Roman" w:cs="Times New Roman"/>
          <w:szCs w:val="24"/>
        </w:rPr>
        <w:t>ζ</w:t>
      </w:r>
      <w:r>
        <w:rPr>
          <w:rFonts w:eastAsia="Times New Roman" w:cs="Times New Roman"/>
          <w:szCs w:val="24"/>
        </w:rPr>
        <w:t>ετε μεσημεριανό στα συσσίτια, θα βολέψετ</w:t>
      </w:r>
      <w:r>
        <w:rPr>
          <w:rFonts w:eastAsia="Times New Roman" w:cs="Times New Roman"/>
          <w:szCs w:val="24"/>
        </w:rPr>
        <w:t>ε τα παιδιά τους στους παιδικούς σταθμούς και θα τους δίνετε κουπόνια το</w:t>
      </w:r>
      <w:r>
        <w:rPr>
          <w:rFonts w:eastAsia="Times New Roman" w:cs="Times New Roman"/>
          <w:szCs w:val="24"/>
        </w:rPr>
        <w:t>υ</w:t>
      </w:r>
      <w:r>
        <w:rPr>
          <w:rFonts w:eastAsia="Times New Roman" w:cs="Times New Roman"/>
          <w:szCs w:val="24"/>
        </w:rPr>
        <w:t xml:space="preserve"> </w:t>
      </w:r>
      <w:proofErr w:type="spellStart"/>
      <w:r>
        <w:rPr>
          <w:rFonts w:eastAsia="Times New Roman" w:cs="Times New Roman"/>
          <w:szCs w:val="24"/>
        </w:rPr>
        <w:t>σούπερμ</w:t>
      </w:r>
      <w:r>
        <w:rPr>
          <w:rFonts w:eastAsia="Times New Roman" w:cs="Times New Roman"/>
          <w:szCs w:val="24"/>
        </w:rPr>
        <w:t>α</w:t>
      </w:r>
      <w:r>
        <w:rPr>
          <w:rFonts w:eastAsia="Times New Roman" w:cs="Times New Roman"/>
          <w:szCs w:val="24"/>
        </w:rPr>
        <w:t>ρκετ</w:t>
      </w:r>
      <w:proofErr w:type="spellEnd"/>
      <w:r>
        <w:rPr>
          <w:rFonts w:eastAsia="Times New Roman" w:cs="Times New Roman"/>
          <w:szCs w:val="24"/>
        </w:rPr>
        <w:t xml:space="preserve"> ως αντίμετρα για τη φτώχεια τους</w:t>
      </w:r>
      <w:r>
        <w:rPr>
          <w:rFonts w:eastAsia="Times New Roman" w:cs="Times New Roman"/>
          <w:szCs w:val="24"/>
        </w:rPr>
        <w:t>;</w:t>
      </w:r>
    </w:p>
    <w:p w14:paraId="14EE004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Τα πρόσθετα μέτρα σας, όπως ευγενικά θέλετε να ονομάσετε τη λεόντειο συμφωνία που έχετε υπογράψει, διαλύουν την ελληνική οικογένεια, </w:t>
      </w:r>
      <w:r>
        <w:rPr>
          <w:rFonts w:eastAsia="Times New Roman" w:cs="Times New Roman"/>
          <w:szCs w:val="24"/>
        </w:rPr>
        <w:t xml:space="preserve">διαλύουν την ελληνική κοινωνία και το ξέρετε. Σφυρίζετε, όμως, αμέριμνα στις καρέκλες σας, γιατί επίσης γνωρίζετε ότι όταν έρθει ο λογαριασμός, εσείς θα είστε αλλού. </w:t>
      </w:r>
    </w:p>
    <w:p w14:paraId="14EE004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Τον Γενάρη δηλών</w:t>
      </w:r>
      <w:r>
        <w:rPr>
          <w:rFonts w:eastAsia="Times New Roman" w:cs="Times New Roman"/>
          <w:szCs w:val="24"/>
        </w:rPr>
        <w:t>α</w:t>
      </w:r>
      <w:r>
        <w:rPr>
          <w:rFonts w:eastAsia="Times New Roman" w:cs="Times New Roman"/>
          <w:szCs w:val="24"/>
        </w:rPr>
        <w:t xml:space="preserve">τε ότι </w:t>
      </w:r>
      <w:r>
        <w:rPr>
          <w:rFonts w:eastAsia="Times New Roman" w:cs="Times New Roman"/>
          <w:szCs w:val="24"/>
        </w:rPr>
        <w:t>«</w:t>
      </w:r>
      <w:r>
        <w:rPr>
          <w:rFonts w:eastAsia="Times New Roman" w:cs="Times New Roman"/>
          <w:szCs w:val="24"/>
        </w:rPr>
        <w:t>ούτε ένα ευρώ επιπλέον μέτρα δεν πρόκειται να νομοθετηθούν</w:t>
      </w:r>
      <w:r>
        <w:rPr>
          <w:rFonts w:eastAsia="Times New Roman" w:cs="Times New Roman"/>
          <w:szCs w:val="24"/>
        </w:rPr>
        <w:t>»</w:t>
      </w:r>
      <w:r>
        <w:rPr>
          <w:rFonts w:eastAsia="Times New Roman" w:cs="Times New Roman"/>
          <w:szCs w:val="24"/>
        </w:rPr>
        <w:t>. Σήμ</w:t>
      </w:r>
      <w:r>
        <w:rPr>
          <w:rFonts w:eastAsia="Times New Roman" w:cs="Times New Roman"/>
          <w:szCs w:val="24"/>
        </w:rPr>
        <w:t xml:space="preserve">ερα φέρνετε 5 δισεκατομμύρια ευρώ μέτρα στη Βουλή, ένα αχρείαστο, αντιαναπτυξιακό, μακροχρόνιο μνημόνιο νούμερο τέσσερα, με αβάσταχτα πρωτογενή πλεονάσματα για πολλά χρόνια ακόμα, </w:t>
      </w:r>
      <w:proofErr w:type="spellStart"/>
      <w:r>
        <w:rPr>
          <w:rFonts w:eastAsia="Times New Roman" w:cs="Times New Roman"/>
          <w:szCs w:val="24"/>
        </w:rPr>
        <w:t>προνομοθέτηση</w:t>
      </w:r>
      <w:proofErr w:type="spellEnd"/>
      <w:r>
        <w:rPr>
          <w:rFonts w:eastAsia="Times New Roman" w:cs="Times New Roman"/>
          <w:szCs w:val="24"/>
        </w:rPr>
        <w:t xml:space="preserve"> μέτρων, μείωση </w:t>
      </w:r>
      <w:r>
        <w:rPr>
          <w:rFonts w:eastAsia="Times New Roman" w:cs="Times New Roman"/>
          <w:szCs w:val="24"/>
        </w:rPr>
        <w:lastRenderedPageBreak/>
        <w:t>συντάξεων, μείωση αφορολογήτου, νέα αύξηση στις</w:t>
      </w:r>
      <w:r>
        <w:rPr>
          <w:rFonts w:eastAsia="Times New Roman" w:cs="Times New Roman"/>
          <w:szCs w:val="24"/>
        </w:rPr>
        <w:t xml:space="preserve"> ασφαλιστικές εισφορές για περίπου ενάμισι εκατομμύριο αυτοαπασχολούμενους, ηλεκτρονικούς πλειστηριασμούς πρώτης κατοικίας όπου ο ιδιοκτήτης θα το μαθαίνει τελευταίος, τη χώρα να επιστρέφει και να παραμένει στην ύφεση, μια συμφωνία χωρίς λύση για το χρέος,</w:t>
      </w:r>
      <w:r>
        <w:rPr>
          <w:rFonts w:eastAsia="Times New Roman" w:cs="Times New Roman"/>
          <w:szCs w:val="24"/>
        </w:rPr>
        <w:t xml:space="preserve"> με επαχθείς όρους για τη χώρα και τους ανθρώπους της. </w:t>
      </w:r>
    </w:p>
    <w:p w14:paraId="14EE004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νομοσχέδιό σας –έχετε δίκιο- λύνει το ζήτημα μια και έξω. Βάζει την Ελλάδα σε μόνιμη επιτροπεία και ξεκάνει τη «ραχοκοκαλιά» της χώρας που είναι η μεσαία τάξη. Τέτοια βίαιη αναπροσαρμογή εισοδήματος, με βαριά φορολογία και αφανισμό των παραγωγικών τάξεω</w:t>
      </w:r>
      <w:r>
        <w:rPr>
          <w:rFonts w:eastAsia="Times New Roman" w:cs="Times New Roman"/>
          <w:szCs w:val="24"/>
        </w:rPr>
        <w:t xml:space="preserve">ν και ταυτόχρονα τέτοιο θράσος εξουσίας, δεν έχει προηγούμενο. </w:t>
      </w:r>
    </w:p>
    <w:p w14:paraId="14EE005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Μετά από έναν χρόνο διαπραγμάτευσης, που θα έπρεπε να έχει ολοκληρωθεί από τον Μάρτιο του 2016, ο κ. Τσίπρας, έχοντας διαλύσει τα πάντα στη χώρα, κατάφερε να εξασφαλίσει τη θητεία της Κυβέρνησ</w:t>
      </w:r>
      <w:r>
        <w:rPr>
          <w:rFonts w:eastAsia="Times New Roman" w:cs="Times New Roman"/>
          <w:szCs w:val="24"/>
        </w:rPr>
        <w:t xml:space="preserve">ής του. Ταυτόχρονα, με την </w:t>
      </w:r>
      <w:proofErr w:type="spellStart"/>
      <w:r>
        <w:rPr>
          <w:rFonts w:eastAsia="Times New Roman" w:cs="Times New Roman"/>
          <w:szCs w:val="24"/>
        </w:rPr>
        <w:t>προνομοθέτηση</w:t>
      </w:r>
      <w:proofErr w:type="spellEnd"/>
      <w:r>
        <w:rPr>
          <w:rFonts w:eastAsia="Times New Roman" w:cs="Times New Roman"/>
          <w:szCs w:val="24"/>
        </w:rPr>
        <w:t xml:space="preserve"> δυσβάσταχτων μέτρων, έσκαψε βαθύ λάκκο για τους επόμενους και έκλεισε στασίδι αυριανής αξιωματικής αντιπολίτευσης προστάτιδας και υπερασπιστ</w:t>
      </w:r>
      <w:r>
        <w:rPr>
          <w:rFonts w:eastAsia="Times New Roman" w:cs="Times New Roman"/>
          <w:szCs w:val="24"/>
        </w:rPr>
        <w:t>ή</w:t>
      </w:r>
      <w:r>
        <w:rPr>
          <w:rFonts w:eastAsia="Times New Roman" w:cs="Times New Roman"/>
          <w:szCs w:val="24"/>
        </w:rPr>
        <w:t xml:space="preserve"> των </w:t>
      </w:r>
      <w:proofErr w:type="spellStart"/>
      <w:r>
        <w:rPr>
          <w:rFonts w:eastAsia="Times New Roman" w:cs="Times New Roman"/>
          <w:szCs w:val="24"/>
        </w:rPr>
        <w:t>φτωχοποιημένων</w:t>
      </w:r>
      <w:proofErr w:type="spellEnd"/>
      <w:r>
        <w:rPr>
          <w:rFonts w:eastAsia="Times New Roman" w:cs="Times New Roman"/>
          <w:szCs w:val="24"/>
        </w:rPr>
        <w:t xml:space="preserve"> πολιτών που η ίδια δημιούργησε. Και όταν έρθει η ώρα φ</w:t>
      </w:r>
      <w:r>
        <w:rPr>
          <w:rFonts w:eastAsia="Times New Roman" w:cs="Times New Roman"/>
          <w:szCs w:val="24"/>
        </w:rPr>
        <w:t>αντασιώνεται τον εαυτό του να δίνει πρόσταγμα εξέγερσης σε πλατείες και πάρκα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ικητής πάλι και τροπαιούχος να κάθεται ξανά στην καρέκλα του Μαξίμου, προσφέροντας ελπίδα στους τότε εξαθλιωμένους πολίτες, που φροντίζει να είναι πολλοί, πάρα πολλοί</w:t>
      </w:r>
      <w:r>
        <w:rPr>
          <w:rFonts w:eastAsia="Times New Roman" w:cs="Times New Roman"/>
          <w:szCs w:val="24"/>
        </w:rPr>
        <w:t>.</w:t>
      </w:r>
      <w:r w:rsidDel="003B15DD">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όσοι ώ</w:t>
      </w:r>
      <w:r>
        <w:rPr>
          <w:rFonts w:eastAsia="Times New Roman" w:cs="Times New Roman"/>
          <w:szCs w:val="24"/>
        </w:rPr>
        <w:t xml:space="preserve">στε να ονειρεύεται την αυτοδυναμία του. Όμως, μην αυταπατάσθε. Ο κ. </w:t>
      </w:r>
      <w:r>
        <w:rPr>
          <w:rFonts w:eastAsia="Times New Roman" w:cs="Times New Roman"/>
          <w:szCs w:val="24"/>
        </w:rPr>
        <w:lastRenderedPageBreak/>
        <w:t>Τσίπρας θα μείνει στην ιστορία ως ο ωραίος και μοιραίος Πρωθυπουργός του «ναι σε όλα».</w:t>
      </w:r>
    </w:p>
    <w:p w14:paraId="14EE005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Κυβέρνησης, το να παραδίδεις τα κλειδιά της χώρας σου και να υπερηφα</w:t>
      </w:r>
      <w:r>
        <w:rPr>
          <w:rFonts w:eastAsia="Times New Roman" w:cs="Times New Roman"/>
          <w:szCs w:val="24"/>
        </w:rPr>
        <w:t>νεύεσαι για αυτό δεν σε καθιστά απλά αυταπατώμενο.</w:t>
      </w:r>
    </w:p>
    <w:p w14:paraId="14EE0052" w14:textId="77777777" w:rsidR="002F0583" w:rsidRDefault="00B91F1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4EE005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χρειαστώ λίγο χρόνο, κύριε Πρόεδρε.</w:t>
      </w:r>
    </w:p>
    <w:p w14:paraId="14EE00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να επιμένεις να πείσεις ότι το ξεπούλημα είναι εθνική επιλογή ξεπερνά τη λογικ</w:t>
      </w:r>
      <w:r>
        <w:rPr>
          <w:rFonts w:eastAsia="Times New Roman" w:cs="Times New Roman"/>
          <w:szCs w:val="24"/>
        </w:rPr>
        <w:t>ή μου και πιστεύω και τη λογική του κόσμου. Ο τόπος χρειάζεται αλλαγή πολιτικής και αυτό εσείς δεν το μπορείτε.</w:t>
      </w:r>
    </w:p>
    <w:p w14:paraId="14EE00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ξέρετε και γι’ αυτό χάνετε την ψυχραιμία σας, κυρία Φωτίου, που πρέπει να σας θυμίσω ότι καταργήσατε όλες τις δομές αντιμετώπισης της φτώχεια</w:t>
      </w:r>
      <w:r>
        <w:rPr>
          <w:rFonts w:eastAsia="Times New Roman" w:cs="Times New Roman"/>
          <w:szCs w:val="24"/>
        </w:rPr>
        <w:t>ς. Από τις 25 Φλεβάρη του 2017 είναι στον αέρα κοινωνικά παντοπωλεία και φαρμακεία. Από τον Νοέμβρη του 2016 είναι απλήρωτα χίλιοι εργαζόμενοι σε αυτές τις δομές, μέχρι που τους απολύσατε. Είπατε ότι ξηλώνετε το κράτος και αυτή είναι η μόνη αλήθεια.</w:t>
      </w:r>
    </w:p>
    <w:p w14:paraId="14EE00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σή</w:t>
      </w:r>
      <w:r>
        <w:rPr>
          <w:rFonts w:eastAsia="Times New Roman" w:cs="Times New Roman"/>
          <w:szCs w:val="24"/>
        </w:rPr>
        <w:t>μερα, λοιπόν και μετά δεν είστε οι ψηφισμένοι εκπρόσωποι της εκτελεστικής εξουσίας. Είστε το εκτελεστικό όργανο που παραδίδει τα κλειδιά της Ελλάδ</w:t>
      </w:r>
      <w:r>
        <w:rPr>
          <w:rFonts w:eastAsia="Times New Roman" w:cs="Times New Roman"/>
          <w:szCs w:val="24"/>
        </w:rPr>
        <w:t>α</w:t>
      </w:r>
      <w:r>
        <w:rPr>
          <w:rFonts w:eastAsia="Times New Roman" w:cs="Times New Roman"/>
          <w:szCs w:val="24"/>
        </w:rPr>
        <w:t>ς στο ΔΝΤ και στην Ευρωπαϊκή Επιτροπή, με αντάλλαγμα λίγο επιπλέον πολιτικό χρόνο.</w:t>
      </w:r>
    </w:p>
    <w:p w14:paraId="14EE00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Και εσείς, αγαπητοί συνάδε</w:t>
      </w:r>
      <w:r>
        <w:rPr>
          <w:rFonts w:eastAsia="Times New Roman" w:cs="Times New Roman"/>
          <w:szCs w:val="24"/>
        </w:rPr>
        <w:t xml:space="preserve">λφοι του ΣΥΡΙΖΑ και των ΑΝΕΛ, γίνεστε δυστυχώς οι πιστοί </w:t>
      </w:r>
      <w:r>
        <w:rPr>
          <w:rFonts w:eastAsia="Times New Roman" w:cs="Times New Roman"/>
          <w:szCs w:val="24"/>
        </w:rPr>
        <w:t>«</w:t>
      </w:r>
      <w:r>
        <w:rPr>
          <w:rFonts w:eastAsia="Times New Roman" w:cs="Times New Roman"/>
          <w:szCs w:val="24"/>
        </w:rPr>
        <w:t>βοηθοί εκπληρώσεως</w:t>
      </w:r>
      <w:r>
        <w:rPr>
          <w:rFonts w:eastAsia="Times New Roman" w:cs="Times New Roman"/>
          <w:szCs w:val="24"/>
        </w:rPr>
        <w:t>»</w:t>
      </w:r>
      <w:r>
        <w:rPr>
          <w:rFonts w:eastAsia="Times New Roman" w:cs="Times New Roman"/>
          <w:szCs w:val="24"/>
        </w:rPr>
        <w:t xml:space="preserve"> σε αυτό το έγκλημα. Θυμηθείτε το, όταν θα κοιτάτε στα μάτια όχι τους πολίτες που σας ψήφισαν, γιατί αυτούς τους φλομώνετε με θεωρίες μετασχηματισμού της κοινωνίας. Θυμηθείτε το, </w:t>
      </w:r>
      <w:r>
        <w:rPr>
          <w:rFonts w:eastAsia="Times New Roman" w:cs="Times New Roman"/>
          <w:szCs w:val="24"/>
        </w:rPr>
        <w:t xml:space="preserve">όταν θα κοιτάτε τους δικούς σας ανθρώπους και βρείτε το θάρρος να τους πείτε </w:t>
      </w:r>
      <w:r>
        <w:rPr>
          <w:rFonts w:eastAsia="Times New Roman" w:cs="Times New Roman"/>
          <w:szCs w:val="24"/>
        </w:rPr>
        <w:t xml:space="preserve">για </w:t>
      </w:r>
      <w:r>
        <w:rPr>
          <w:rFonts w:eastAsia="Times New Roman" w:cs="Times New Roman"/>
          <w:szCs w:val="24"/>
        </w:rPr>
        <w:t xml:space="preserve">τη </w:t>
      </w:r>
      <w:r>
        <w:rPr>
          <w:rFonts w:eastAsia="Times New Roman" w:cs="Times New Roman"/>
          <w:szCs w:val="24"/>
        </w:rPr>
        <w:t xml:space="preserve"> </w:t>
      </w:r>
      <w:r>
        <w:rPr>
          <w:rFonts w:eastAsia="Times New Roman" w:cs="Times New Roman"/>
          <w:szCs w:val="24"/>
        </w:rPr>
        <w:t xml:space="preserve">δύσκολη απόφαση που παίρνετε σήμερα για το μέλλον </w:t>
      </w:r>
      <w:r>
        <w:rPr>
          <w:rFonts w:eastAsia="Times New Roman" w:cs="Times New Roman"/>
          <w:szCs w:val="24"/>
        </w:rPr>
        <w:t>τους σ’ αυτή τη</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τους μεταλ</w:t>
      </w:r>
      <w:r>
        <w:rPr>
          <w:rFonts w:eastAsia="Times New Roman" w:cs="Times New Roman"/>
          <w:szCs w:val="24"/>
        </w:rPr>
        <w:t>λάξετε σε μόνιμους επαίτες!</w:t>
      </w:r>
    </w:p>
    <w:p w14:paraId="14EE00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Ευχαριστώ.</w:t>
      </w:r>
    </w:p>
    <w:p w14:paraId="14EE0059" w14:textId="77777777" w:rsidR="002F0583" w:rsidRDefault="00B91F1A">
      <w:pPr>
        <w:spacing w:line="600" w:lineRule="auto"/>
        <w:ind w:firstLine="720"/>
        <w:jc w:val="both"/>
        <w:rPr>
          <w:rFonts w:eastAsia="Times New Roman"/>
          <w:bCs/>
        </w:rPr>
      </w:pPr>
      <w:r>
        <w:rPr>
          <w:rFonts w:eastAsia="Times New Roman"/>
          <w:bCs/>
        </w:rPr>
        <w:t xml:space="preserve">(Χειροκροτήματα από την πτέρυγα της </w:t>
      </w:r>
      <w:r>
        <w:rPr>
          <w:rFonts w:eastAsia="Times New Roman"/>
          <w:bCs/>
        </w:rPr>
        <w:t>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14EE005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4EE005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Κύριε Πρόεδρε, θα ήθελα τον λόγο για ένα λεπτό.</w:t>
      </w:r>
    </w:p>
    <w:p w14:paraId="14EE005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w:t>
      </w:r>
      <w:r>
        <w:rPr>
          <w:rFonts w:eastAsia="Times New Roman" w:cs="Times New Roman"/>
          <w:b/>
          <w:szCs w:val="24"/>
        </w:rPr>
        <w:t>τριος Κρεμαστινός):</w:t>
      </w:r>
      <w:r>
        <w:rPr>
          <w:rFonts w:eastAsia="Times New Roman" w:cs="Times New Roman"/>
          <w:szCs w:val="24"/>
        </w:rPr>
        <w:t xml:space="preserve"> Παρακαλώ, έχετε τον λόγο για ένα λεπτό.</w:t>
      </w:r>
    </w:p>
    <w:p w14:paraId="14EE005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Θα ήθελα να θυμίσω σε όλο το Κοινοβούλιο ότι οι δομές φτώχειας ήταν το προηγούμενο ΕΣΠΑ. Εξήντα έξι </w:t>
      </w:r>
      <w:r>
        <w:rPr>
          <w:rFonts w:eastAsia="Times New Roman" w:cs="Times New Roman"/>
          <w:szCs w:val="24"/>
        </w:rPr>
        <w:t>μόνο δήμοι σε όλη τη χώρα είχαν δομές φτώχειας.</w:t>
      </w:r>
    </w:p>
    <w:p w14:paraId="14EE00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Σήμερα, στο νέο ΕΣΠΑ εμείς κάναμε σε διακόσιους εξήντα έναν δήμους δομές φτώχειας.</w:t>
      </w:r>
    </w:p>
    <w:p w14:paraId="14EE00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Δεύτερον…</w:t>
      </w:r>
    </w:p>
    <w:p w14:paraId="14EE006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Ποιος είχε διαπραγματευθεί το ΕΣΠΑ;</w:t>
      </w:r>
    </w:p>
    <w:p w14:paraId="14EE006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w:t>
      </w:r>
      <w:r>
        <w:rPr>
          <w:rFonts w:eastAsia="Times New Roman" w:cs="Times New Roman"/>
          <w:szCs w:val="24"/>
        </w:rPr>
        <w:t xml:space="preserve"> Κωνσταντινόπουλε.</w:t>
      </w:r>
    </w:p>
    <w:p w14:paraId="14EE006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Όταν εμείς παραλάβαμε το 2015 δεν είχατε σχεδιάσει το νέο ΕΣΠΑ. Αναγκαστήκαμε, λοιπόν, κατόπιν τούτου, να επεκτείνουμε επί δύο χρόνια με σύνο</w:t>
      </w:r>
      <w:r>
        <w:rPr>
          <w:rFonts w:eastAsia="Times New Roman" w:cs="Times New Roman"/>
          <w:szCs w:val="24"/>
        </w:rPr>
        <w:t>λο 20 εκατομμύρια από τον προϋπολογισμό τις δομές φτώχειας, για να μην πάθουν οι άνθρωποι και οι εργαζόμενοι, αλλά και οι ωφελούμενοι αυτό που τους είχατε ετοιμάσει, διότι δεν είχατε διάδοχη κατάσταση. Σήμερα -επανειλημμένα το έχω πει- τα χρήματα είναι δια</w:t>
      </w:r>
      <w:r>
        <w:rPr>
          <w:rFonts w:eastAsia="Times New Roman" w:cs="Times New Roman"/>
          <w:szCs w:val="24"/>
        </w:rPr>
        <w:t>σφαλισμένα και οι άνθρωποι που δούλεψαν θα πληρωθούν.</w:t>
      </w:r>
    </w:p>
    <w:p w14:paraId="14EE006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έχουμε </w:t>
      </w:r>
      <w:proofErr w:type="spellStart"/>
      <w:r>
        <w:rPr>
          <w:rFonts w:eastAsia="Times New Roman" w:cs="Times New Roman"/>
          <w:szCs w:val="24"/>
        </w:rPr>
        <w:t>μοριοδοτήσει</w:t>
      </w:r>
      <w:proofErr w:type="spellEnd"/>
      <w:r>
        <w:rPr>
          <w:rFonts w:eastAsia="Times New Roman" w:cs="Times New Roman"/>
          <w:szCs w:val="24"/>
        </w:rPr>
        <w:t xml:space="preserve"> με πάρα πολλά μόρια όλους τους πρώην εργαζόμενους, ώστε να ενταχθούν. Ενώ ήταν οι προηγούμενοι εργαζόμενοι όλοι και όλοι επτακόσιοι, σήμερα έχουμε δημιουργήσει χίλιες πεντα</w:t>
      </w:r>
      <w:r>
        <w:rPr>
          <w:rFonts w:eastAsia="Times New Roman" w:cs="Times New Roman"/>
          <w:szCs w:val="24"/>
        </w:rPr>
        <w:t>κόσιες θέσεις εργασίας και έτσι κι αλλιώς έχουμε πολύ μεγαλύτερο χώρο για να προστατευθούν και να διοριστούν.</w:t>
      </w:r>
    </w:p>
    <w:p w14:paraId="14EE006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Σήμερα, λοιπόν, μήνα με τον μήνα και δήμο στον δήμο, διορίζονται με διαδικασίες ΑΣΕΠ και όχι όπως τους είχατε προσλάβει εσείς μέσα από ΜΚΟ, άνθρωπ</w:t>
      </w:r>
      <w:r>
        <w:rPr>
          <w:rFonts w:eastAsia="Times New Roman" w:cs="Times New Roman"/>
          <w:szCs w:val="24"/>
        </w:rPr>
        <w:t xml:space="preserve">οι σε όλες αυτές τις δομές φτώχειας κ.λπ., στο </w:t>
      </w:r>
      <w:r>
        <w:rPr>
          <w:rFonts w:eastAsia="Times New Roman" w:cs="Times New Roman"/>
          <w:szCs w:val="24"/>
        </w:rPr>
        <w:t>δ</w:t>
      </w:r>
      <w:r>
        <w:rPr>
          <w:rFonts w:eastAsia="Times New Roman" w:cs="Times New Roman"/>
          <w:szCs w:val="24"/>
        </w:rPr>
        <w:t>ημόσιο.</w:t>
      </w:r>
    </w:p>
    <w:p w14:paraId="14EE006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Κοίτα ποιος μιλάει για ΜΚΟ. Είναι ντροπή. Δεν υπάρχει.</w:t>
      </w:r>
    </w:p>
    <w:p w14:paraId="14EE006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Νομίζω ότι είναι λάθος, κυρία</w:t>
      </w:r>
      <w:r>
        <w:rPr>
          <w:rFonts w:eastAsia="Times New Roman" w:cs="Times New Roman"/>
          <w:szCs w:val="24"/>
        </w:rPr>
        <w:t xml:space="preserve"> συνάδελφε. Με </w:t>
      </w:r>
      <w:proofErr w:type="spellStart"/>
      <w:r>
        <w:rPr>
          <w:rFonts w:eastAsia="Times New Roman" w:cs="Times New Roman"/>
          <w:szCs w:val="24"/>
        </w:rPr>
        <w:t>συγχωρείτε</w:t>
      </w:r>
      <w:proofErr w:type="spellEnd"/>
      <w:r>
        <w:rPr>
          <w:rFonts w:eastAsia="Times New Roman" w:cs="Times New Roman"/>
          <w:szCs w:val="24"/>
        </w:rPr>
        <w:t>, αλλά σας συμβουλεύουν λάθος.</w:t>
      </w:r>
    </w:p>
    <w:p w14:paraId="14EE006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Εσείς μιλάτε για τις ΜΚΟ;</w:t>
      </w:r>
    </w:p>
    <w:p w14:paraId="14EE006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 διαλογική συζήτηση δεν επιτρέπεται.</w:t>
      </w:r>
    </w:p>
    <w:p w14:paraId="14EE006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Κύριε Πρόεδρε, θα ήθελα τον λόγο επί προσωπικού.</w:t>
      </w:r>
    </w:p>
    <w:p w14:paraId="14EE006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ΡΕΥΩΝ (Δημήτριος Κρεμαστινός):</w:t>
      </w:r>
      <w:r>
        <w:rPr>
          <w:rFonts w:eastAsia="Times New Roman" w:cs="Times New Roman"/>
          <w:szCs w:val="24"/>
        </w:rPr>
        <w:t xml:space="preserve"> Σε τι συνίσταται το προσωπικό, κυρία </w:t>
      </w:r>
      <w:proofErr w:type="spellStart"/>
      <w:r>
        <w:rPr>
          <w:rFonts w:eastAsia="Times New Roman" w:cs="Times New Roman"/>
          <w:szCs w:val="24"/>
        </w:rPr>
        <w:t>Κεφαλίδου</w:t>
      </w:r>
      <w:proofErr w:type="spellEnd"/>
      <w:r>
        <w:rPr>
          <w:rFonts w:eastAsia="Times New Roman" w:cs="Times New Roman"/>
          <w:szCs w:val="24"/>
        </w:rPr>
        <w:t>; Ο Κανονισμός δεν προβλέπει απάντηση.</w:t>
      </w:r>
    </w:p>
    <w:p w14:paraId="14EE006B" w14:textId="77777777" w:rsidR="002F0583" w:rsidRDefault="00B91F1A">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Κύριε Πρόεδρε, θα ήθελα να καταθέσω ένα έγγραφο το οποίο πιστοποιεί αυτό που σας είπα.</w:t>
      </w:r>
    </w:p>
    <w:p w14:paraId="14EE006C"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w:t>
      </w:r>
      <w:r>
        <w:rPr>
          <w:rFonts w:eastAsia="Times New Roman"/>
          <w:b/>
          <w:szCs w:val="24"/>
        </w:rPr>
        <w:t xml:space="preserve">Κρεμαστινός): </w:t>
      </w:r>
      <w:r>
        <w:rPr>
          <w:rFonts w:eastAsia="Times New Roman"/>
          <w:szCs w:val="24"/>
        </w:rPr>
        <w:t>Ορίστε, επί προσωπικού έχετε τον λόγο.</w:t>
      </w:r>
    </w:p>
    <w:p w14:paraId="14EE006D" w14:textId="77777777" w:rsidR="002F0583" w:rsidRDefault="00B91F1A">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Η κ. Φωτίου εδώ μας λέει –επειδή τα πολλά λόγια είναι φτώχεια- ότι με το νέο σύστημα δεν λειτουργεί ακόμα κα</w:t>
      </w:r>
      <w:r>
        <w:rPr>
          <w:rFonts w:eastAsia="Times New Roman"/>
          <w:szCs w:val="24"/>
        </w:rPr>
        <w:t>μ</w:t>
      </w:r>
      <w:r>
        <w:rPr>
          <w:rFonts w:eastAsia="Times New Roman"/>
          <w:szCs w:val="24"/>
        </w:rPr>
        <w:t>μία δομή. Θέλω να τη ρωτήσω ευθέως το εξής: Είναι ή δεν είναι απολυμ</w:t>
      </w:r>
      <w:r>
        <w:rPr>
          <w:rFonts w:eastAsia="Times New Roman"/>
          <w:szCs w:val="24"/>
        </w:rPr>
        <w:t>ένοι οι άνθρωποι αυτοί;</w:t>
      </w:r>
    </w:p>
    <w:p w14:paraId="14EE006E"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Όχι, δεν υπάρχει διαλογική συζήτηση. Η διαλογική συζήτηση δεν προβλέπεται.</w:t>
      </w:r>
    </w:p>
    <w:p w14:paraId="14EE006F" w14:textId="77777777" w:rsidR="002F0583" w:rsidRDefault="00B91F1A">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Γι’ αυτό και εδώ αναγκάζεστε να μπείτε στη διαδικασία και να μας πείτε ότι σύντομα, μέσα στον Μ</w:t>
      </w:r>
      <w:r>
        <w:rPr>
          <w:rFonts w:eastAsia="Times New Roman"/>
          <w:szCs w:val="24"/>
        </w:rPr>
        <w:t>άιο, θα τους επαναπροσλάβετε.</w:t>
      </w:r>
    </w:p>
    <w:p w14:paraId="14EE0070" w14:textId="77777777" w:rsidR="002F0583" w:rsidRDefault="00B91F1A">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szCs w:val="24"/>
        </w:rPr>
        <w:t xml:space="preserve"> </w:t>
      </w:r>
    </w:p>
    <w:p w14:paraId="14EE0071" w14:textId="77777777" w:rsidR="002F0583" w:rsidRDefault="00B91F1A">
      <w:pPr>
        <w:spacing w:line="600" w:lineRule="auto"/>
        <w:ind w:firstLine="720"/>
        <w:jc w:val="both"/>
        <w:rPr>
          <w:rFonts w:eastAsia="Times New Roman" w:cs="Times New Roman"/>
        </w:rPr>
      </w:pPr>
      <w:r>
        <w:rPr>
          <w:rFonts w:eastAsia="Times New Roman" w:cs="Times New Roman"/>
        </w:rPr>
        <w:t xml:space="preserve">(Στο σημείο αυτό η Βουλευτής κ. Χαρούλα (Χαρά) </w:t>
      </w:r>
      <w:proofErr w:type="spellStart"/>
      <w:r>
        <w:rPr>
          <w:rFonts w:eastAsia="Times New Roman" w:cs="Times New Roman"/>
        </w:rPr>
        <w:t>Κεφαλίδου</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w:t>
      </w:r>
      <w:r>
        <w:rPr>
          <w:rFonts w:eastAsia="Times New Roman" w:cs="Times New Roman"/>
        </w:rPr>
        <w:t>ος Γραμματείας της Διεύθυνσης Στενογραφίας και Πρακτικών της Βουλής)</w:t>
      </w:r>
    </w:p>
    <w:p w14:paraId="14EE0072"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Κοινωνικής Ασφάλισης και Κοινωνικής Αλληλεγγύης): </w:t>
      </w:r>
      <w:r>
        <w:rPr>
          <w:rFonts w:eastAsia="Times New Roman"/>
          <w:szCs w:val="24"/>
        </w:rPr>
        <w:t xml:space="preserve">Δεν είπα εγώ αυτό! </w:t>
      </w:r>
    </w:p>
    <w:p w14:paraId="14EE0073" w14:textId="77777777" w:rsidR="002F0583" w:rsidRDefault="00B91F1A">
      <w:pPr>
        <w:spacing w:line="600" w:lineRule="auto"/>
        <w:ind w:firstLine="720"/>
        <w:jc w:val="both"/>
        <w:rPr>
          <w:rFonts w:eastAsia="Times New Roman"/>
          <w:szCs w:val="24"/>
        </w:rPr>
      </w:pPr>
      <w:r>
        <w:rPr>
          <w:rFonts w:eastAsia="Times New Roman"/>
          <w:szCs w:val="24"/>
        </w:rPr>
        <w:t>Θέλω να απαντήσω, κύριε Πρόεδρε.</w:t>
      </w:r>
    </w:p>
    <w:p w14:paraId="14EE0074" w14:textId="77777777" w:rsidR="002F0583" w:rsidRDefault="00B91F1A">
      <w:pPr>
        <w:spacing w:line="600" w:lineRule="auto"/>
        <w:ind w:firstLine="720"/>
        <w:jc w:val="both"/>
        <w:rPr>
          <w:rFonts w:eastAsia="Times New Roman"/>
          <w:szCs w:val="24"/>
        </w:rPr>
      </w:pPr>
      <w:r>
        <w:rPr>
          <w:rFonts w:eastAsia="Times New Roman"/>
          <w:b/>
          <w:szCs w:val="24"/>
        </w:rPr>
        <w:t>ΠΡΟΕΔΡΕΥΩΝ (Δημήτριος Κρεμ</w:t>
      </w:r>
      <w:r>
        <w:rPr>
          <w:rFonts w:eastAsia="Times New Roman"/>
          <w:b/>
          <w:szCs w:val="24"/>
        </w:rPr>
        <w:t xml:space="preserve">αστινός): </w:t>
      </w:r>
      <w:r>
        <w:rPr>
          <w:rFonts w:eastAsia="Times New Roman"/>
          <w:szCs w:val="24"/>
        </w:rPr>
        <w:t xml:space="preserve">Η κ. </w:t>
      </w:r>
      <w:proofErr w:type="spellStart"/>
      <w:r>
        <w:rPr>
          <w:rFonts w:eastAsia="Times New Roman"/>
          <w:szCs w:val="24"/>
        </w:rPr>
        <w:t>Παπανάτσιου</w:t>
      </w:r>
      <w:proofErr w:type="spellEnd"/>
      <w:r>
        <w:rPr>
          <w:rFonts w:eastAsia="Times New Roman"/>
          <w:szCs w:val="24"/>
        </w:rPr>
        <w:t>, Υφυπουργός Οικονομικών, έχει τον λόγο.</w:t>
      </w:r>
    </w:p>
    <w:p w14:paraId="14EE0075" w14:textId="77777777" w:rsidR="002F0583" w:rsidRDefault="00B91F1A">
      <w:pPr>
        <w:spacing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Ευχαριστώ, κύριε Πρόεδρε.</w:t>
      </w:r>
    </w:p>
    <w:p w14:paraId="14EE00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από την πρώτη ημέρα η Κυβέρνηση της Αριστεράς δίνει μία διπλή μάχη, στο εσωτερικό απέ</w:t>
      </w:r>
      <w:r>
        <w:rPr>
          <w:rFonts w:eastAsia="Times New Roman" w:cs="Times New Roman"/>
          <w:szCs w:val="24"/>
        </w:rPr>
        <w:t xml:space="preserve">ναντι σε μία κατάσταση κοινωνικής και οικονομικής καταστροφής, αυτό που παρέδωσαν η Νέα Δημοκρατία και το ΠΑΣΟΚ, και στο εξωτερικό απέναντι σε όσους επέμεναν σε μία καταστροφική για τους ευρωπαϊκούς λαούς λιτότητα. </w:t>
      </w:r>
    </w:p>
    <w:p w14:paraId="14EE00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Συγκρουστήκαμε και υπερασπιστήκαμε το δί</w:t>
      </w:r>
      <w:r>
        <w:rPr>
          <w:rFonts w:eastAsia="Times New Roman" w:cs="Times New Roman"/>
          <w:szCs w:val="24"/>
        </w:rPr>
        <w:t>κιο της ελληνικής κοινωνίας. Το αποτέλεσμα ήταν η συμφωνία του Ιουλίου του 2015, μία συμφωνία που απέχει φυσικά απ’ αυτό που θα θέλαμε, αλλά διαμορφώνει τις προϋποθέσεις για την έξοδο της χώρας από την επιτροπεία και τα μνημόνια το 2018.</w:t>
      </w:r>
    </w:p>
    <w:p w14:paraId="14EE00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Μιλάτε για τέταρτο</w:t>
      </w:r>
      <w:r>
        <w:rPr>
          <w:rFonts w:eastAsia="Times New Roman" w:cs="Times New Roman"/>
          <w:szCs w:val="24"/>
        </w:rPr>
        <w:t xml:space="preserve"> μνημόνιο. Δεν υπάρχει τέταρτο μνημόνιο. Αν προσθέταμε στα μνημόνιά σας τις δικές σας αξιολογήσεις και τα μέτρα λιτότητας που τη συνόδευαν, θα χάναμε το μέτρημα,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της Νέας Δημοκρατίας και του ΠΑΣΟΚ.</w:t>
      </w:r>
    </w:p>
    <w:p w14:paraId="14EE00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Σήμερα συζητάμε εδώ το αποτέλ</w:t>
      </w:r>
      <w:r>
        <w:rPr>
          <w:rFonts w:eastAsia="Times New Roman" w:cs="Times New Roman"/>
          <w:szCs w:val="24"/>
        </w:rPr>
        <w:t xml:space="preserve">εσμα της δεύτερης αξιολόγησης αυτής της συμφωνίας. Είναι μία αξιολόγηση που φέρνει μέτρα και αντίμετρα, με μηδενικό δημοσιονομικό αποτέλεσμα. </w:t>
      </w:r>
    </w:p>
    <w:p w14:paraId="14EE00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της Νέας Δημοκρατίας και του ΠΑΣΟΚ, τα μνημόνιά σας είχαν μόνο μέτρα λιτότητας και ο</w:t>
      </w:r>
      <w:r>
        <w:rPr>
          <w:rFonts w:eastAsia="Times New Roman" w:cs="Times New Roman"/>
          <w:szCs w:val="24"/>
        </w:rPr>
        <w:t>ι αξιολογήσεις στα μνημόνιά σας επίσης είχαν μόνο μέτρα λιτότητας. Πράγματι προκαλεί μεγάλη εντύπωση η στάση της Νέας Δημοκρατίας και του ΠΑΣΟΚ σ’ αυτή τη συζήτηση. Κακοδιοικήσατε αυτή τη χώρα για δεκαετίες. Διευρύνατε τις ανισότητες και φέρατε μία ανάπτυξ</w:t>
      </w:r>
      <w:r>
        <w:rPr>
          <w:rFonts w:eastAsia="Times New Roman" w:cs="Times New Roman"/>
          <w:szCs w:val="24"/>
        </w:rPr>
        <w:t>η δίχως θέσεις εργασίας. Να ξέρετε ότι ακόμα και στα χρόνια της «φούσκας», στα χρόνια της λεγόμενης «οικονομικής επιτυχίας και ανάπτυξης», το μεγαλύτερο μέρος των πολιτών τα έβγαζε πέρα δύσκολα. Αντί να δώσετε δουλειές και λογικές αμοιβές, μοιράσατε δάνεια</w:t>
      </w:r>
      <w:r>
        <w:rPr>
          <w:rFonts w:eastAsia="Times New Roman" w:cs="Times New Roman"/>
          <w:szCs w:val="24"/>
        </w:rPr>
        <w:t xml:space="preserve"> και δέσατε τον κόσμο με τα δάνεια. Καταργήσατε δικαιώματα των εργαζομένων. Φέρατε τις ελαστικές σχέσεις εργασίας, τα «μπλοκάκια», τη μερική απασχόληση. </w:t>
      </w:r>
    </w:p>
    <w:p w14:paraId="14EE007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Ονομάσατε «επιτυχία» τα χρηματιστήρια και τα μπόνους των τραπεζών που ήταν μόνο για λίγους και στη συν</w:t>
      </w:r>
      <w:r>
        <w:rPr>
          <w:rFonts w:eastAsia="Times New Roman" w:cs="Times New Roman"/>
          <w:szCs w:val="24"/>
        </w:rPr>
        <w:t xml:space="preserve">έχεια, όταν το μοντέλο σας κατέρρευσε, όταν οι ξένοι </w:t>
      </w:r>
      <w:r>
        <w:rPr>
          <w:rFonts w:eastAsia="Times New Roman" w:cs="Times New Roman"/>
          <w:szCs w:val="24"/>
        </w:rPr>
        <w:lastRenderedPageBreak/>
        <w:t>σύμμαχοί σας σ</w:t>
      </w:r>
      <w:r>
        <w:rPr>
          <w:rFonts w:eastAsia="Times New Roman" w:cs="Times New Roman"/>
          <w:szCs w:val="24"/>
        </w:rPr>
        <w:t>ά</w:t>
      </w:r>
      <w:r>
        <w:rPr>
          <w:rFonts w:eastAsia="Times New Roman" w:cs="Times New Roman"/>
          <w:szCs w:val="24"/>
        </w:rPr>
        <w:t>ς εγκατέλειψαν, αφού πρώτα σας είχαν δέσει με τις μίζες, βάλατε πάλι να πληρώσουν τα λαϊκά στρώματα, οι πιο αδύναμοι πολίτες.</w:t>
      </w:r>
    </w:p>
    <w:p w14:paraId="14EE007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Δύο χρόνια τώρα, μας ζητάτε κάθε φορά να υπογράψουμε ό,τι μας </w:t>
      </w:r>
      <w:r>
        <w:rPr>
          <w:rFonts w:eastAsia="Times New Roman" w:cs="Times New Roman"/>
          <w:szCs w:val="24"/>
        </w:rPr>
        <w:t>δίνουν</w:t>
      </w:r>
      <w:r>
        <w:rPr>
          <w:rFonts w:eastAsia="Times New Roman" w:cs="Times New Roman"/>
          <w:szCs w:val="24"/>
        </w:rPr>
        <w:t>,</w:t>
      </w:r>
      <w:r>
        <w:rPr>
          <w:rFonts w:eastAsia="Times New Roman" w:cs="Times New Roman"/>
          <w:szCs w:val="24"/>
        </w:rPr>
        <w:t xml:space="preserve"> για να τελειώνουμε και μας κατηγορείτε για καθυστερήσεις. Διαπραγματευόμαστε, όμως –και μάλιστα σκληρά- και φέρνουμε τώρα την πρώτη συμφωνία που έχει μέτρα και αντίμετρα. Μιλάμε για μέτρα ανάπτυξης που εξισορροπούν πλήρως τα μέτρα λιτότητας, με απο</w:t>
      </w:r>
      <w:r>
        <w:rPr>
          <w:rFonts w:eastAsia="Times New Roman" w:cs="Times New Roman"/>
          <w:szCs w:val="24"/>
        </w:rPr>
        <w:t xml:space="preserve">τέλεσμα το δημοσιονομικό αποτέλεσμα να είναι μηδενικό. </w:t>
      </w:r>
    </w:p>
    <w:p w14:paraId="14EE007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δικό σας μεσοπρόθεσμο σχέδιο προέβλεπε πρωτογενές πλεόνασμα 4,1% μέχρι το 2031. Και έρχεστε τώρα με θράσος και λέτε όσα είπατε σ’ αυτήν την Αίθουσα.</w:t>
      </w:r>
    </w:p>
    <w:p w14:paraId="14EE007E" w14:textId="77777777" w:rsidR="002F0583" w:rsidRDefault="00B91F1A">
      <w:pPr>
        <w:spacing w:line="600" w:lineRule="auto"/>
        <w:ind w:firstLine="720"/>
        <w:jc w:val="both"/>
        <w:rPr>
          <w:rFonts w:eastAsia="Times New Roman"/>
          <w:szCs w:val="24"/>
        </w:rPr>
      </w:pPr>
      <w:r>
        <w:rPr>
          <w:rFonts w:eastAsia="Times New Roman" w:cs="Times New Roman"/>
          <w:szCs w:val="24"/>
        </w:rPr>
        <w:t>Πράγματι, η συμφωνία με τους θεσμούς περιλαμβάνε</w:t>
      </w:r>
      <w:r>
        <w:rPr>
          <w:rFonts w:eastAsia="Times New Roman" w:cs="Times New Roman"/>
          <w:szCs w:val="24"/>
        </w:rPr>
        <w:t>ι φορολογικά μέτρα που θεωρούμε ότι είναι περιττά, μέτρα που θεωρούμε ότι δεν είναι σωστά</w:t>
      </w:r>
      <w:r>
        <w:rPr>
          <w:rFonts w:eastAsia="Times New Roman" w:cs="Times New Roman"/>
          <w:szCs w:val="24"/>
        </w:rPr>
        <w:t>,</w:t>
      </w:r>
      <w:r>
        <w:rPr>
          <w:rFonts w:eastAsia="Times New Roman" w:cs="Times New Roman"/>
          <w:szCs w:val="24"/>
        </w:rPr>
        <w:t xml:space="preserve"> αλλά για τα οποία το Διεθνές Νομισματικό Ταμείο ήταν ανένδοτο. Εμείς επιμείναμε για την ορθότητα των δικών μας θέσεων</w:t>
      </w:r>
    </w:p>
    <w:p w14:paraId="14EE007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Θεωρούμε αυτά τα μέτρα περιττά</w:t>
      </w:r>
      <w:r>
        <w:rPr>
          <w:rFonts w:eastAsia="Times New Roman" w:cs="Times New Roman"/>
          <w:szCs w:val="24"/>
        </w:rPr>
        <w:t>,</w:t>
      </w:r>
      <w:r>
        <w:rPr>
          <w:rFonts w:eastAsia="Times New Roman" w:cs="Times New Roman"/>
          <w:szCs w:val="24"/>
        </w:rPr>
        <w:t xml:space="preserve"> γιατί η μεγάλη </w:t>
      </w:r>
      <w:r>
        <w:rPr>
          <w:rFonts w:eastAsia="Times New Roman" w:cs="Times New Roman"/>
          <w:szCs w:val="24"/>
        </w:rPr>
        <w:t xml:space="preserve">υπέρβαση των εσόδων που καταγράφτηκε το 2016 και συνεχίζει φέτος δικαιώνει τις δικές μας οικονομικές προβλέψεις σε αντίθεση με αυτές του </w:t>
      </w:r>
      <w:r>
        <w:rPr>
          <w:rFonts w:eastAsia="Times New Roman" w:cs="Times New Roman"/>
          <w:szCs w:val="24"/>
        </w:rPr>
        <w:t>τ</w:t>
      </w:r>
      <w:r>
        <w:rPr>
          <w:rFonts w:eastAsia="Times New Roman" w:cs="Times New Roman"/>
          <w:szCs w:val="24"/>
        </w:rPr>
        <w:t>αμείου. Εμείς φέρνουμε αποτέλεσμα</w:t>
      </w:r>
      <w:r>
        <w:rPr>
          <w:rFonts w:eastAsia="Times New Roman" w:cs="Times New Roman"/>
          <w:szCs w:val="24"/>
        </w:rPr>
        <w:t>,</w:t>
      </w:r>
      <w:r>
        <w:rPr>
          <w:rFonts w:eastAsia="Times New Roman" w:cs="Times New Roman"/>
          <w:szCs w:val="24"/>
        </w:rPr>
        <w:t xml:space="preserve"> γιατί δεν κατασπαταλάμε τα χρήματα των Ελλήνων πολιτών. Εμείς βάζουμε την τάξη στα χάλια που αφήσατε. Όμως, η επιμονή ορισμένων χωρών να παραμείνει το Διεθνές Νομισματικό Ταμείο στο ελληνικό πρόγραμμα έκανε τη θέση του στη διαπραγμάτευση </w:t>
      </w:r>
      <w:r>
        <w:rPr>
          <w:rFonts w:eastAsia="Times New Roman" w:cs="Times New Roman"/>
          <w:szCs w:val="24"/>
        </w:rPr>
        <w:lastRenderedPageBreak/>
        <w:t xml:space="preserve">πολύ ισχυρή. Και </w:t>
      </w:r>
      <w:r>
        <w:rPr>
          <w:rFonts w:eastAsia="Times New Roman" w:cs="Times New Roman"/>
          <w:szCs w:val="24"/>
        </w:rPr>
        <w:t xml:space="preserve">η στάση της Αντιπολίτευσης ήταν σ’ αυτή τη γραμμή: Να κλείσουμε τα θέματα βιαστικά και μόνο με υποχωρήσεις. </w:t>
      </w:r>
    </w:p>
    <w:p w14:paraId="14EE00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Αλλά επιμείναμε κι εμείς στις δικές μας θέσεις. Και αυτό που καταφέραμε είναι εξαιρετικά σημαντικό: Να αποδεχτούν οι θεσμοί ένα πακέτο θετικών μέτρ</w:t>
      </w:r>
      <w:r>
        <w:rPr>
          <w:rFonts w:eastAsia="Times New Roman" w:cs="Times New Roman"/>
          <w:szCs w:val="24"/>
        </w:rPr>
        <w:t>ων -τα αντίμετρα- που εξουδετερώνουν πλήρως την αρνητική επίδραση των μέτρων στο αναπτυξιακό αποτέλεσμα. Συνεπώς το πακέτο είναι δημοσιονομικά ουδέτερο. Κι αυτό ήταν η δική μας προϋπόθεση</w:t>
      </w:r>
      <w:r>
        <w:rPr>
          <w:rFonts w:eastAsia="Times New Roman" w:cs="Times New Roman"/>
          <w:szCs w:val="24"/>
        </w:rPr>
        <w:t>,</w:t>
      </w:r>
      <w:r>
        <w:rPr>
          <w:rFonts w:eastAsia="Times New Roman" w:cs="Times New Roman"/>
          <w:szCs w:val="24"/>
        </w:rPr>
        <w:t xml:space="preserve"> για να δεχθούμε αυτό που ζητούσε η άλλη πλευρά. </w:t>
      </w:r>
    </w:p>
    <w:p w14:paraId="14EE0081" w14:textId="77777777" w:rsidR="002F0583" w:rsidRDefault="00B91F1A">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της κυρίας Υφυπουργού)</w:t>
      </w:r>
    </w:p>
    <w:p w14:paraId="14EE0082" w14:textId="77777777" w:rsidR="002F0583" w:rsidRDefault="00B91F1A">
      <w:pPr>
        <w:spacing w:line="600" w:lineRule="auto"/>
        <w:ind w:firstLine="720"/>
        <w:jc w:val="both"/>
        <w:rPr>
          <w:rFonts w:eastAsia="Times New Roman"/>
          <w:bCs/>
        </w:rPr>
      </w:pPr>
      <w:r>
        <w:rPr>
          <w:rFonts w:eastAsia="Times New Roman"/>
          <w:bCs/>
        </w:rPr>
        <w:t xml:space="preserve">Θα χρειαστώ λίγο χρόνο, κύριε Πρόεδρε. </w:t>
      </w:r>
    </w:p>
    <w:p w14:paraId="14EE0083" w14:textId="77777777" w:rsidR="002F0583" w:rsidRDefault="00B91F1A">
      <w:pPr>
        <w:spacing w:line="600" w:lineRule="auto"/>
        <w:ind w:firstLine="720"/>
        <w:jc w:val="both"/>
        <w:rPr>
          <w:rFonts w:eastAsia="Times New Roman"/>
          <w:bCs/>
        </w:rPr>
      </w:pPr>
      <w:r>
        <w:rPr>
          <w:rFonts w:eastAsia="Times New Roman"/>
          <w:b/>
          <w:bCs/>
        </w:rPr>
        <w:t>ΠΡΟΕΔΡΕΥΩΝ (Δημήτριος Κρεμαστινός):</w:t>
      </w:r>
      <w:r>
        <w:rPr>
          <w:rFonts w:eastAsia="Times New Roman"/>
          <w:bCs/>
        </w:rPr>
        <w:t xml:space="preserve"> Πόσο χρόνο θέλετε, κυρία </w:t>
      </w:r>
      <w:proofErr w:type="spellStart"/>
      <w:r>
        <w:rPr>
          <w:rFonts w:eastAsia="Times New Roman"/>
          <w:bCs/>
        </w:rPr>
        <w:t>Παπανάτσιου</w:t>
      </w:r>
      <w:proofErr w:type="spellEnd"/>
      <w:r>
        <w:rPr>
          <w:rFonts w:eastAsia="Times New Roman"/>
          <w:bCs/>
        </w:rPr>
        <w:t>;</w:t>
      </w:r>
    </w:p>
    <w:p w14:paraId="14EE0084" w14:textId="77777777" w:rsidR="002F0583" w:rsidRDefault="00B91F1A">
      <w:pPr>
        <w:spacing w:line="600" w:lineRule="auto"/>
        <w:ind w:firstLine="720"/>
        <w:jc w:val="both"/>
        <w:rPr>
          <w:rFonts w:eastAsia="Times New Roman"/>
          <w:bCs/>
        </w:rPr>
      </w:pPr>
      <w:r>
        <w:rPr>
          <w:rFonts w:eastAsia="Times New Roman"/>
          <w:b/>
          <w:bCs/>
        </w:rPr>
        <w:t>ΑΙΚΑΤΕΡΙΝΗ ΠΑΠΑΝΑΤΣΙΟΥ (Υφυπουργός Οικονομικών):</w:t>
      </w:r>
      <w:r>
        <w:rPr>
          <w:rFonts w:eastAsia="Times New Roman"/>
          <w:bCs/>
        </w:rPr>
        <w:t xml:space="preserve"> Τρία λεπτά τουλάχιστον. </w:t>
      </w:r>
    </w:p>
    <w:p w14:paraId="14EE0085" w14:textId="77777777" w:rsidR="002F0583" w:rsidRDefault="00B91F1A">
      <w:pPr>
        <w:spacing w:line="600" w:lineRule="auto"/>
        <w:ind w:firstLine="720"/>
        <w:jc w:val="both"/>
        <w:rPr>
          <w:rFonts w:eastAsia="Times New Roman"/>
          <w:bCs/>
        </w:rPr>
      </w:pPr>
      <w:r>
        <w:rPr>
          <w:rFonts w:eastAsia="Times New Roman"/>
          <w:bCs/>
        </w:rPr>
        <w:t xml:space="preserve">Το 2018 θα γίνουν οι προβλέψεις για τα μακροοικονομικά και δημοσιονομικά μεγέθη του 2019 και του 2020 και θα καταθέσουμε </w:t>
      </w:r>
      <w:r>
        <w:rPr>
          <w:rFonts w:eastAsia="Times New Roman"/>
          <w:bCs/>
        </w:rPr>
        <w:t>π</w:t>
      </w:r>
      <w:r>
        <w:rPr>
          <w:rFonts w:eastAsia="Times New Roman"/>
          <w:bCs/>
        </w:rPr>
        <w:t xml:space="preserve">ροϋπολογισμό που θα δίνει πρωτογενές πλεόνασμα 3,5%. Αυτός ο </w:t>
      </w:r>
      <w:r>
        <w:rPr>
          <w:rFonts w:eastAsia="Times New Roman"/>
          <w:bCs/>
        </w:rPr>
        <w:t>π</w:t>
      </w:r>
      <w:r>
        <w:rPr>
          <w:rFonts w:eastAsia="Times New Roman"/>
          <w:bCs/>
        </w:rPr>
        <w:t>ροϋπολογισμός θα περιλαμβάνει υποχρε</w:t>
      </w:r>
      <w:r>
        <w:rPr>
          <w:rFonts w:eastAsia="Times New Roman"/>
          <w:bCs/>
        </w:rPr>
        <w:lastRenderedPageBreak/>
        <w:t>ωτικά και τα αντίμετρα. Ήδη</w:t>
      </w:r>
      <w:r>
        <w:rPr>
          <w:rFonts w:eastAsia="Times New Roman"/>
          <w:bCs/>
        </w:rPr>
        <w:t>,</w:t>
      </w:r>
      <w:r>
        <w:rPr>
          <w:rFonts w:eastAsia="Times New Roman"/>
          <w:bCs/>
        </w:rPr>
        <w:t xml:space="preserve"> από το </w:t>
      </w:r>
      <w:r>
        <w:rPr>
          <w:rFonts w:eastAsia="Times New Roman"/>
          <w:bCs/>
        </w:rPr>
        <w:t xml:space="preserve">2016 το πρωτογενές πλεόνασμα που πραγματοποιήθηκε ξεπερνά τον στόχο του 2019 και του 2020. Συνεπώς, τα αντίμετρα θα εφαρμοστούν πλήρως. </w:t>
      </w:r>
    </w:p>
    <w:p w14:paraId="14EE0086" w14:textId="77777777" w:rsidR="002F0583" w:rsidRDefault="00B91F1A">
      <w:pPr>
        <w:spacing w:line="600" w:lineRule="auto"/>
        <w:ind w:firstLine="720"/>
        <w:jc w:val="both"/>
        <w:rPr>
          <w:rFonts w:eastAsia="Times New Roman"/>
          <w:bCs/>
        </w:rPr>
      </w:pPr>
      <w:r>
        <w:rPr>
          <w:rFonts w:eastAsia="Times New Roman"/>
          <w:bCs/>
        </w:rPr>
        <w:t>Θα απογοητευθείτε, κυρίες και κύριοι της Αντιπολίτευσης, που είστε πιο απαισιόδοξοι και από το Διεθνές Νομισματικό Ταμε</w:t>
      </w:r>
      <w:r>
        <w:rPr>
          <w:rFonts w:eastAsia="Times New Roman"/>
          <w:bCs/>
        </w:rPr>
        <w:t>ίο, που βλέπετε παντού καταστροφή. Το βασικό φορολογικό μέτρο με αρνητική συνέπεια για τους πολίτες, που είναι αντίθετο στη δική μας στρατηγική, είναι η μείωση του αφορολόγητου των μισθωτών, συνταξιούχων και κατ’ επάγγελμα αγροτών. Η εφαρμογή της μείωσής τ</w:t>
      </w:r>
      <w:r>
        <w:rPr>
          <w:rFonts w:eastAsia="Times New Roman"/>
          <w:bCs/>
        </w:rPr>
        <w:t xml:space="preserve">ου θα γίνει το 2020 και θα εκκαθαριστεί στις φορολογικές δηλώσεις του 2021. </w:t>
      </w:r>
    </w:p>
    <w:p w14:paraId="14EE0087" w14:textId="77777777" w:rsidR="002F0583" w:rsidRDefault="00B91F1A">
      <w:pPr>
        <w:spacing w:line="600" w:lineRule="auto"/>
        <w:ind w:firstLine="720"/>
        <w:jc w:val="both"/>
        <w:rPr>
          <w:rFonts w:eastAsia="Times New Roman"/>
          <w:bCs/>
        </w:rPr>
      </w:pPr>
      <w:r>
        <w:rPr>
          <w:rFonts w:eastAsia="Times New Roman"/>
          <w:bCs/>
        </w:rPr>
        <w:t xml:space="preserve">Έχετε θράσος, </w:t>
      </w:r>
      <w:proofErr w:type="spellStart"/>
      <w:r>
        <w:rPr>
          <w:rFonts w:eastAsia="Times New Roman"/>
          <w:bCs/>
        </w:rPr>
        <w:t>συναδέλφισσες</w:t>
      </w:r>
      <w:proofErr w:type="spellEnd"/>
      <w:r>
        <w:rPr>
          <w:rFonts w:eastAsia="Times New Roman"/>
          <w:bCs/>
        </w:rPr>
        <w:t xml:space="preserve"> και συνάδελφοι της Νέας Δημοκρατίας και του ΠΑΣΟΚ, να μιλάτε για το αφορολόγητο. Πότε και πώς χάθηκε το αφορολόγητο για επαγγελματίες και αγρότες; Το </w:t>
      </w:r>
      <w:r>
        <w:rPr>
          <w:rFonts w:eastAsia="Times New Roman"/>
          <w:bCs/>
        </w:rPr>
        <w:t>2013, στη συγκυβέρνηση Νέας Δημοκρατίας</w:t>
      </w:r>
      <w:r>
        <w:rPr>
          <w:rFonts w:eastAsia="Times New Roman"/>
          <w:bCs/>
        </w:rPr>
        <w:t xml:space="preserve"> </w:t>
      </w:r>
      <w:r>
        <w:rPr>
          <w:rFonts w:eastAsia="Times New Roman"/>
          <w:bCs/>
        </w:rPr>
        <w:t>-</w:t>
      </w:r>
      <w:r>
        <w:rPr>
          <w:rFonts w:eastAsia="Times New Roman"/>
          <w:bCs/>
        </w:rPr>
        <w:t xml:space="preserve"> </w:t>
      </w:r>
      <w:r>
        <w:rPr>
          <w:rFonts w:eastAsia="Times New Roman"/>
          <w:bCs/>
        </w:rPr>
        <w:t>ΠΑΣΟΚ, Σαμαράς και Βενιζέλος. Χάθηκε</w:t>
      </w:r>
      <w:r>
        <w:rPr>
          <w:rFonts w:eastAsia="Times New Roman"/>
          <w:bCs/>
        </w:rPr>
        <w:t>,</w:t>
      </w:r>
      <w:r>
        <w:rPr>
          <w:rFonts w:eastAsia="Times New Roman"/>
          <w:bCs/>
        </w:rPr>
        <w:t xml:space="preserve"> για να μειωθεί κατά δέκα εκατοστιαίες μονάδες ο ανώτατος συντελεστής για τα πολύ υψηλά εισοδήματα. Υπάρχει μνήμη σ’ αυτή τη χώρα, κυρίες και κύριοι συνάδελφοι. </w:t>
      </w:r>
    </w:p>
    <w:p w14:paraId="14EE0088" w14:textId="77777777" w:rsidR="002F0583" w:rsidRDefault="00B91F1A">
      <w:pPr>
        <w:spacing w:line="600" w:lineRule="auto"/>
        <w:ind w:firstLine="720"/>
        <w:jc w:val="both"/>
        <w:rPr>
          <w:rFonts w:eastAsia="Times New Roman"/>
          <w:bCs/>
        </w:rPr>
      </w:pPr>
      <w:r>
        <w:rPr>
          <w:rFonts w:eastAsia="Times New Roman"/>
          <w:bCs/>
        </w:rPr>
        <w:t>Με το φορολογικ</w:t>
      </w:r>
      <w:r>
        <w:rPr>
          <w:rFonts w:eastAsia="Times New Roman"/>
          <w:bCs/>
        </w:rPr>
        <w:t>ό σύστημα που φέραμε πέρσι, ακόμα και με τον συνδυασμό των μέτρων και των αντιμέτρων, που θα ισχύσουν από το 2020, οι επαγγελματίες με εισόδημα μέχρι 20.000 ευρώ θα πληρώσουν λιγότερο φόρο σε σχέση με ό,τι πλήρωναν με το σύστημα της συγκυβέρνησης Νέας Δημο</w:t>
      </w:r>
      <w:r>
        <w:rPr>
          <w:rFonts w:eastAsia="Times New Roman"/>
          <w:bCs/>
        </w:rPr>
        <w:t>κρατίας</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ΠΑΣΟΚ. Και αυτοί είναι τουλάχιστον το 80% του συνόλου. </w:t>
      </w:r>
    </w:p>
    <w:p w14:paraId="14EE0089" w14:textId="77777777" w:rsidR="002F0583" w:rsidRDefault="00B91F1A">
      <w:pPr>
        <w:spacing w:line="600" w:lineRule="auto"/>
        <w:ind w:firstLine="720"/>
        <w:jc w:val="both"/>
        <w:rPr>
          <w:rFonts w:eastAsia="Times New Roman"/>
          <w:bCs/>
        </w:rPr>
      </w:pPr>
      <w:r>
        <w:rPr>
          <w:rFonts w:eastAsia="Times New Roman"/>
          <w:bCs/>
        </w:rPr>
        <w:lastRenderedPageBreak/>
        <w:t>Συμπεριλάβαμε στα αντίμετρα τη μείωση του κατώτατου φορολογικού συντελεστή από το 22% στο 20% για εισοδήματα έως 20.000 ευρώ και τη μείωση της ειδικής εισφοράς αλληλεγγύης σε όλα τα κλιμάκια</w:t>
      </w:r>
      <w:r>
        <w:rPr>
          <w:rFonts w:eastAsia="Times New Roman"/>
          <w:bCs/>
        </w:rPr>
        <w:t>. Η εισφορά αλληλεγγύης καταργείται πλέον για εισοδήματα έως 30.000 ευρώ. Πρέπει να υπενθυμίσω ότι έχουμε φέρει τα εισοδήματα των αυτοαπασχολούμενων στην κλίμακα των μισθωτών και συνταξιούχων. Αυτό σημαίνει ότι οι αυτοαπασχολούμενοι με τα χαμηλότερα εισοδή</w:t>
      </w:r>
      <w:r>
        <w:rPr>
          <w:rFonts w:eastAsia="Times New Roman"/>
          <w:bCs/>
        </w:rPr>
        <w:t xml:space="preserve">ματα είδαν ήδη μείωση του φορολογικού συντελεστή κατά τέσσερις εκατοστιαίες μονάδες από το 26% στο 22%. Με το πρώτο αντίμετρο η συνολική μείωση φτάνει γι’ αυτούς στις έξι εκατοστιαίες μονάδες. Στα νομικά πρόσωπα μειώνουμε τον συντελεστή φορολόγησης από το </w:t>
      </w:r>
      <w:r>
        <w:rPr>
          <w:rFonts w:eastAsia="Times New Roman"/>
          <w:bCs/>
        </w:rPr>
        <w:t xml:space="preserve">29% στο 26%. Περιμένουμε οι επιχειρήσεις και ιδίως οι μεγάλες επιχειρήσεις να επιστρέψουν αυτό το μέτρο στην κοινωνία με επενδύσεις και θέσεις εργασίας. </w:t>
      </w:r>
    </w:p>
    <w:p w14:paraId="14EE008A" w14:textId="77777777" w:rsidR="002F0583" w:rsidRDefault="00B91F1A">
      <w:pPr>
        <w:spacing w:line="600" w:lineRule="auto"/>
        <w:ind w:firstLine="720"/>
        <w:jc w:val="both"/>
        <w:rPr>
          <w:rFonts w:eastAsia="Times New Roman" w:cs="Times New Roman"/>
          <w:szCs w:val="24"/>
        </w:rPr>
      </w:pPr>
      <w:r>
        <w:rPr>
          <w:rFonts w:eastAsia="Times New Roman"/>
          <w:bCs/>
        </w:rPr>
        <w:t>Τέλος, μειώνουμε τον ΕΝΦΙΑ για τις μικρές και μεσαίες ιδιοκτησίες. Και είναι η δεύτερη φορά που το κάν</w:t>
      </w:r>
      <w:r>
        <w:rPr>
          <w:rFonts w:eastAsia="Times New Roman"/>
          <w:bCs/>
        </w:rPr>
        <w:t>ουμε αυτό. Σε όσους αναλογεί ΕΝΦΙΑ έως 700 ευρώ θα υπάρξει μείωση κατά 30% με ανώτατο όριο μείωσης τα 70 ευρώ. Για τις ευπαθείς κοινωνικές ομάδες η μείωση χορηγείται σε όσους αναλογεί ΕΝΦΙΑ έως 1.400 ευρώ. Με βάση τα στοιχεία της προηγούμενης χρονιάς, το μ</w:t>
      </w:r>
      <w:r>
        <w:rPr>
          <w:rFonts w:eastAsia="Times New Roman"/>
          <w:bCs/>
        </w:rPr>
        <w:t xml:space="preserve">έτρο αφορά το 84% των φορολογούμενων της πρώτης κατηγορίας και σχεδόν το 100% της δεύτερης. </w:t>
      </w:r>
    </w:p>
    <w:p w14:paraId="14EE00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έχω άλλον χρόνο. Θέλω να πω κλείνοντας ότι πιστεύω πως παρά τους άνισους συσχετισμούς, διαπραγματευτήκαμε με πείσμα και συνέπεια στην αναπτυξιακή μας αντίληψη </w:t>
      </w:r>
      <w:r>
        <w:rPr>
          <w:rFonts w:eastAsia="Times New Roman" w:cs="Times New Roman"/>
          <w:szCs w:val="24"/>
        </w:rPr>
        <w:t>και την ταξική μας τοποθέτηση. Πιστεύουμε ότι το τελικό αποτέλεσμα μάς δικαιώνει. Το συνολικό δημοσιονομικό αποτέλεσμα είναι ουδέτερο και τα αντίμετρα κατορθώνουν να αποκαταστήσουν σε πολύ μεγάλο βαθμό τις απώλειες που προκαλούν τα μέτρα. Η δική μας στρατη</w:t>
      </w:r>
      <w:r>
        <w:rPr>
          <w:rFonts w:eastAsia="Times New Roman" w:cs="Times New Roman"/>
          <w:szCs w:val="24"/>
        </w:rPr>
        <w:t>γική στόχευση αποτυπώνεται στο σύνολο των θετικών μέτρων. Η ταυτότητά μας βρίσκεται μέσα στα θετικά μέτρα των ελαφρύνσεων και της αύξησης της κοινωνικής προστασίας και των δικαιωμάτων του κόσμου της εργασίας. Ο στόχος μας παραμένει η συνολική αλλαγή του με</w:t>
      </w:r>
      <w:r>
        <w:rPr>
          <w:rFonts w:eastAsia="Times New Roman" w:cs="Times New Roman"/>
          <w:szCs w:val="24"/>
        </w:rPr>
        <w:t>ίγματος πολιτικής. Αυτό αποτυπώνεται και στη συμφωνία που φέραμε. Αυτή λοιπόν, τη στρατηγική μας στόχευση τη γνωρίζει η Αντιπολίτευση. Αυτό φοβάται. Αυτή είναι και η διαφορά μας.</w:t>
      </w:r>
    </w:p>
    <w:p w14:paraId="14EE00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Ευχαριστώ.</w:t>
      </w:r>
    </w:p>
    <w:p w14:paraId="14EE008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08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 xml:space="preserve">Κρεμαστινός): </w:t>
      </w:r>
      <w:r>
        <w:rPr>
          <w:rFonts w:eastAsia="Times New Roman" w:cs="Times New Roman"/>
          <w:szCs w:val="24"/>
        </w:rPr>
        <w:t xml:space="preserve">Σύμφωνα με την απόφαση της Διάσκεψης των Προέδρων, οι Βουλευτές μιλούν επτά λεπτά. Περιορίστηκαν στα έξι. Οι Υφυπουργοί μιλούν πέντε λεπτά. Η κ. </w:t>
      </w:r>
      <w:proofErr w:type="spellStart"/>
      <w:r>
        <w:rPr>
          <w:rFonts w:eastAsia="Times New Roman" w:cs="Times New Roman"/>
          <w:szCs w:val="24"/>
        </w:rPr>
        <w:t>Παπανάτσιου</w:t>
      </w:r>
      <w:proofErr w:type="spellEnd"/>
      <w:r>
        <w:rPr>
          <w:rFonts w:eastAsia="Times New Roman" w:cs="Times New Roman"/>
          <w:szCs w:val="24"/>
        </w:rPr>
        <w:t xml:space="preserve"> ως Υφυπουργός του αντικειμένου του νομοσχεδίου κατά παρέκκλιση μίλησε παραπάνω. Οι Υπ</w:t>
      </w:r>
      <w:r>
        <w:rPr>
          <w:rFonts w:eastAsia="Times New Roman" w:cs="Times New Roman"/>
          <w:szCs w:val="24"/>
        </w:rPr>
        <w:t xml:space="preserve">ουργοί μιλούν </w:t>
      </w:r>
      <w:r>
        <w:rPr>
          <w:rFonts w:eastAsia="Times New Roman" w:cs="Times New Roman"/>
          <w:szCs w:val="24"/>
        </w:rPr>
        <w:lastRenderedPageBreak/>
        <w:t xml:space="preserve">δέκα λεπτά. Παρακαλώ να σεβαστούμε όλοι τους χρόνους, γιατί διαφορετικά θα περιοριστεί ο αριθμός των ομιλητών. Δεν είναι σωστό να παρατείνει κάποιος τον χρόνο του και να μην μιλήσει κάποιος ή κάποιοι Βουλευτές. </w:t>
      </w:r>
    </w:p>
    <w:p w14:paraId="14EE00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 Άννα Καραμανλή, Βουλευτής</w:t>
      </w:r>
      <w:r>
        <w:rPr>
          <w:rFonts w:eastAsia="Times New Roman" w:cs="Times New Roman"/>
          <w:szCs w:val="24"/>
        </w:rPr>
        <w:t xml:space="preserve"> της Νέας Δημοκρατίας, να πάρει τον λόγο, παρακαλώ. Ει δυνατόν να είναι μέσα στον χρόνο της. </w:t>
      </w:r>
    </w:p>
    <w:p w14:paraId="14EE009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Ευχαριστώ, κύριε Πρόεδρε.</w:t>
      </w:r>
    </w:p>
    <w:p w14:paraId="14EE00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Ακούσαμε με ενδιαφέρον αυτά που είπε η Υφυπουργός. Αφού είναι όλα τόσο καλά γιατί χθες οι σαράντα εφτά φορείς ήταν στα κ</w:t>
      </w:r>
      <w:r>
        <w:rPr>
          <w:rFonts w:eastAsia="Times New Roman" w:cs="Times New Roman"/>
          <w:szCs w:val="24"/>
        </w:rPr>
        <w:t xml:space="preserve">άγκελα; Και γιατί χθες και σήμερα όλοι είναι έξω στους δρόμους; Μάλλον είστε εκτός πραγματικότητας. </w:t>
      </w:r>
    </w:p>
    <w:p w14:paraId="14EE00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έφτασε η ώρα του λογαριασμού. Έφτασε η ώρα που όλοι οι Έλληνες πολίτες θα κατανοήσουν με τον πιο άγριο και βάρβαρο τρόπο πόσο</w:t>
      </w:r>
      <w:r>
        <w:rPr>
          <w:rFonts w:eastAsia="Times New Roman" w:cs="Times New Roman"/>
          <w:szCs w:val="24"/>
        </w:rPr>
        <w:t xml:space="preserve"> κοστίζει στη χώρα και τους ίδιους η ανερμάτιστη τακτική της Κυβέρνησης στο ζήτημα της αξιολόγησης. Πόσο κοστίζει το έργο της δήθεν σκληρής διαπραγμάτευσης και βεβαίως οι θεατρινισμοί για εσωτερική κατανάλωση. </w:t>
      </w:r>
    </w:p>
    <w:p w14:paraId="14EE00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υπό συζήτηση νομοσχέδιο αυτό ακριβώς αποτυ</w:t>
      </w:r>
      <w:r>
        <w:rPr>
          <w:rFonts w:eastAsia="Times New Roman" w:cs="Times New Roman"/>
          <w:szCs w:val="24"/>
        </w:rPr>
        <w:t>πώνει: το κόστος της ανικανότητας και του τυχοδιωκτισμού αυτής της Κυβέρνησης. Μιας Κυβέρνησης που έχει εγκλωβίσει τη χώρα στην ακινησία, έχει εκμηδενίσει την αξιοπιστία της και έχει καταδικάσει την κοινωνία στη μιζέρια και την απαισιοδοξία. Τα πρόσφατα στ</w:t>
      </w:r>
      <w:r>
        <w:rPr>
          <w:rFonts w:eastAsia="Times New Roman" w:cs="Times New Roman"/>
          <w:szCs w:val="24"/>
        </w:rPr>
        <w:t xml:space="preserve">οιχεία της ΕΛΣΤΑΤ έδειξαν ύφεση 0,5% για το πρώτο τρίμηνο του 2017, με την Ελλάδα να </w:t>
      </w:r>
      <w:r>
        <w:rPr>
          <w:rFonts w:eastAsia="Times New Roman" w:cs="Times New Roman"/>
          <w:szCs w:val="24"/>
        </w:rPr>
        <w:lastRenderedPageBreak/>
        <w:t>αποτελεί παραφωνία και τον φτωχό συγγενή σε μια Ευρώπη που σημειώνει στο σύνολό της αξιοσημείωτους ρυθμούς ανάπτυξης. Γιατί την ώρα που οι συνάδελφοι του ΣΥΡΙΖΑ και των ΑΝ</w:t>
      </w:r>
      <w:r>
        <w:rPr>
          <w:rFonts w:eastAsia="Times New Roman" w:cs="Times New Roman"/>
          <w:szCs w:val="24"/>
        </w:rPr>
        <w:t xml:space="preserve">ΕΛ παρίσταναν τους αντιστασιακούς, η Ευρώπη προχωρούσε μπροστά. Την ώρα που οι άλλες χώρες ξεπερνούσαν την κρίση προωθώντας μεταρρυθμίσεις, η Κυβέρνηση προτιμούσε τις κομματικές διευθετήσεις. </w:t>
      </w:r>
    </w:p>
    <w:p w14:paraId="14EE00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Τις μεγαλοστομίες του Πρωθυπουργού για την ανάπτυξη που έρχεται</w:t>
      </w:r>
      <w:r>
        <w:rPr>
          <w:rFonts w:eastAsia="Times New Roman" w:cs="Times New Roman"/>
          <w:szCs w:val="24"/>
        </w:rPr>
        <w:t>, τις θυμάστε φαντάζομαι. Μάλλον έχασε τον δρόμο. Αλλά θα μου πείτε ότι εδώ μας διαβεβαίωνε τον περασμένο Ιανουάριο ότι θα κλείσει η συμφωνία χωρίς ούτε ένα ευρώ μέτρα. Και έχουμε ζαλιστεί να μετράμε δισεκατομμύρια. Μέτρα επώδυνα που φέρουν φαρδιά-πλατιά τ</w:t>
      </w:r>
      <w:r>
        <w:rPr>
          <w:rFonts w:eastAsia="Times New Roman" w:cs="Times New Roman"/>
          <w:szCs w:val="24"/>
        </w:rPr>
        <w:t xml:space="preserve">ην υπογραφή του. Έπρεπε να περάσουν τόσοι μήνες αβεβαιότητας και αγωνίας για να μας σύρει σε ένα νέο μνημόνιο, το δεύτερο της θητείας του. Εντυπωσιακή επίδοση για έναν </w:t>
      </w:r>
      <w:r>
        <w:rPr>
          <w:rFonts w:eastAsia="Times New Roman" w:cs="Times New Roman"/>
          <w:szCs w:val="24"/>
        </w:rPr>
        <w:t>Π</w:t>
      </w:r>
      <w:r>
        <w:rPr>
          <w:rFonts w:eastAsia="Times New Roman" w:cs="Times New Roman"/>
          <w:szCs w:val="24"/>
        </w:rPr>
        <w:t>ρωθυπουργό που θα τα έσκιζε όλα με έναν νόμο και ένα άρθρο. Αλλά όλα αυτά θα μου πείτε αποτελούν μακρινές αναμνήσεις και ανήκουν στην εποχή της αυταπάτης. Το μόνο που σας έμεινε από εκείνη την περίοδο βεβαίως είναι οι χοροί στο Σύνταγμα και στην ελληνική κ</w:t>
      </w:r>
      <w:r>
        <w:rPr>
          <w:rFonts w:eastAsia="Times New Roman" w:cs="Times New Roman"/>
          <w:szCs w:val="24"/>
        </w:rPr>
        <w:t xml:space="preserve">οινωνία η αίσθηση της εξαπάτησης. </w:t>
      </w:r>
    </w:p>
    <w:p w14:paraId="14EE00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Κυβέρνησης, ετοιμάζεστε να ψηφίσετε ένα μνημόνιο με εξαιρετικά επαχθείς όρους που δεσμεύει τη χώρα για τα επόμενα χρόνια, που την κρατάει υπό επιτήρηση χωρίς να εξασφαλίζει χρηματοδότηση. </w:t>
      </w:r>
      <w:r>
        <w:rPr>
          <w:rFonts w:eastAsia="Times New Roman" w:cs="Times New Roman"/>
          <w:szCs w:val="24"/>
        </w:rPr>
        <w:t>Ένα μνημόνιο το οποίο εξυπηρετεί τελικά ένα και μόνο σκοπό: την παραμονή αυτής της Κυβέρνη</w:t>
      </w:r>
      <w:r>
        <w:rPr>
          <w:rFonts w:eastAsia="Times New Roman" w:cs="Times New Roman"/>
          <w:szCs w:val="24"/>
        </w:rPr>
        <w:lastRenderedPageBreak/>
        <w:t>σης στην εξουσία. Νομοθετείτε οριζόντιες περικοπές σε κύριες και επικουρικές συντάξεις μέσω της μείωσης της προσωπικής διαφοράς οδηγώντας μεγάλη μερίδα συνταξιούχων σ</w:t>
      </w:r>
      <w:r>
        <w:rPr>
          <w:rFonts w:eastAsia="Times New Roman" w:cs="Times New Roman"/>
          <w:szCs w:val="24"/>
        </w:rPr>
        <w:t xml:space="preserve">την εξόντωση. Δεν έχει στεγνώσει ακόμα καλά-καλά το μελάνι από τις περίφημες επιστολές </w:t>
      </w:r>
      <w:proofErr w:type="spellStart"/>
      <w:r>
        <w:rPr>
          <w:rFonts w:eastAsia="Times New Roman" w:cs="Times New Roman"/>
          <w:szCs w:val="24"/>
        </w:rPr>
        <w:t>Κατρούγκαλου</w:t>
      </w:r>
      <w:proofErr w:type="spellEnd"/>
      <w:r>
        <w:rPr>
          <w:rFonts w:eastAsia="Times New Roman" w:cs="Times New Roman"/>
          <w:szCs w:val="24"/>
        </w:rPr>
        <w:t xml:space="preserve"> προς τους συνταξιούχους, όταν διαβεβαίωνε ότι δεν θα υπάρξουν νέες μειώσεις, αλλά αυξήσεις που θα συμβαδίζουν με την ανάπτυξη. Σήμερα έρχεστε και στερείτε α</w:t>
      </w:r>
      <w:r>
        <w:rPr>
          <w:rFonts w:eastAsia="Times New Roman" w:cs="Times New Roman"/>
          <w:szCs w:val="24"/>
        </w:rPr>
        <w:t xml:space="preserve">πό δύο μέχρι και τρεις συντάξεις σε κάθε συνταξιούχο. Εσείς που τους πουλούσατε ψεύτικες ελπίδες για δέκατη τρίτη σύνταξη. </w:t>
      </w:r>
    </w:p>
    <w:p w14:paraId="14EE009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Προχωράτε σε μείωση του αφορολόγητου κατά το 1/3, από τα 8.600 ευρώ στα 5.681 ευρώ. Αφαιρείτε από κάθε μισθωτό περίπου ένα μισθό. Έτ</w:t>
      </w:r>
      <w:r>
        <w:rPr>
          <w:rFonts w:eastAsia="Times New Roman" w:cs="Times New Roman"/>
          <w:szCs w:val="24"/>
        </w:rPr>
        <w:t>σι χτυπά την πλουτοκρατία η κοινωνικά ευαίσθητη Αριστερά, με μέτρα που φορτώνουν με πρόσθετα βάρη τους ασθενέστερους Έλληνες, τους χαμηλοσυνταξιούχους, τους χαμηλόμισθους, πλήττοντας τα χαμηλά εισοδήματα που δεν πλήρωναν καθόλου φόρο και τώρα οδηγούνται στ</w:t>
      </w:r>
      <w:r>
        <w:rPr>
          <w:rFonts w:eastAsia="Times New Roman" w:cs="Times New Roman"/>
          <w:szCs w:val="24"/>
        </w:rPr>
        <w:t xml:space="preserve">ην εξαθλίωση, δημιουργώντας νέες στρατιές </w:t>
      </w:r>
      <w:proofErr w:type="spellStart"/>
      <w:r>
        <w:rPr>
          <w:rFonts w:eastAsia="Times New Roman" w:cs="Times New Roman"/>
          <w:szCs w:val="24"/>
        </w:rPr>
        <w:t>φτωχοποιημένων</w:t>
      </w:r>
      <w:proofErr w:type="spellEnd"/>
      <w:r>
        <w:rPr>
          <w:rFonts w:eastAsia="Times New Roman" w:cs="Times New Roman"/>
          <w:szCs w:val="24"/>
        </w:rPr>
        <w:t xml:space="preserve"> πολιτών και ισοπεδώνοντας τη μεσαία τάξη. </w:t>
      </w:r>
    </w:p>
    <w:p w14:paraId="14EE009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ίδιο πράττετε και με τα ειδικά μισθολόγια. Βάζετε και πάλι στο στόχαστρο τα στελέχη των Ενόπλων Δυνάμεων και των Σωμάτων Ασφαλείας, τα οποία αφού έχουν υ</w:t>
      </w:r>
      <w:r>
        <w:rPr>
          <w:rFonts w:eastAsia="Times New Roman" w:cs="Times New Roman"/>
          <w:szCs w:val="24"/>
        </w:rPr>
        <w:t>ποστεί τον εμπαιγμό από την Κυβέρνηση για την εφαρμογή της απόφασης του Σ</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περί αναδρομικών, βλέπουν νέες μειώσεις στις αποδοχές τους. Αυτός είναι ο σεβασμός που δείχνετε στους ανθρώπους που δίνουν καθημερινά τη μάχη με την </w:t>
      </w:r>
      <w:r>
        <w:rPr>
          <w:rFonts w:eastAsia="Times New Roman" w:cs="Times New Roman"/>
          <w:szCs w:val="24"/>
        </w:rPr>
        <w:lastRenderedPageBreak/>
        <w:t>εγκληματικότητα, παίζοντας τ</w:t>
      </w:r>
      <w:r>
        <w:rPr>
          <w:rFonts w:eastAsia="Times New Roman" w:cs="Times New Roman"/>
          <w:szCs w:val="24"/>
        </w:rPr>
        <w:t xml:space="preserve">η ζωή τους κορώνα γράμματα και σε αυτούς που φροντίζουν και εγγυώνται την ασφάλεια της πατρίδας μας. </w:t>
      </w:r>
    </w:p>
    <w:p w14:paraId="14EE00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Παράλληλα, αποτελειώνετε ελεύθερους επαγγελματίες με νέα αύξηση των ασφαλιστικών εισφορών. Αλλάζετε με το άρθρο 58 τη βάση υπολογισμού των εισφορών, θεωρώ</w:t>
      </w:r>
      <w:r>
        <w:rPr>
          <w:rFonts w:eastAsia="Times New Roman" w:cs="Times New Roman"/>
          <w:szCs w:val="24"/>
        </w:rPr>
        <w:t>ντας εισόδημα και τις ασφαλιστικές εισφορές που ήδη καταβάλλονται. Και φυσικά δεν ιδρώνει το αυτί σας από το χαρακτηρισμό αυτών των διατάξεων ως αντισυνταγματικών, εσάς που έχετε δεσμευθεί ότι θα είστε κάθε λέξη του Συντάγματος και έχετε καταρρίψει το ρεκό</w:t>
      </w:r>
      <w:r>
        <w:rPr>
          <w:rFonts w:eastAsia="Times New Roman" w:cs="Times New Roman"/>
          <w:szCs w:val="24"/>
        </w:rPr>
        <w:t xml:space="preserve">ρ σε νόμους που κρίνονται αντισυνταγματικοί. </w:t>
      </w:r>
    </w:p>
    <w:p w14:paraId="14EE009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Καταργείτε επίσης, μια σειρά από κοινωνικές παροχές. Ακούσαμε την κ. Φωτίου με περίσσευμα αλαζονείας, αλλά έλλειμμα δράσης. Να της υπενθυμίσουμε την κατάργηση του ΕΚΑΣ, την κατάργηση του επιδόματος ένδειας και </w:t>
      </w:r>
      <w:r>
        <w:rPr>
          <w:rFonts w:eastAsia="Times New Roman" w:cs="Times New Roman"/>
          <w:szCs w:val="24"/>
        </w:rPr>
        <w:t>θα αναφερθώ στη μείωση του επιδόματος θέρμανσης, όπου το σχετικό κονδύλι περικόπτεται κατά 50%, κάτι που σημαίνει λιγότεροι δικαιούχοι και μικρότερη οικονομική ενίσχυση όσων τελικά το λάβουν. Από την 1-1-2018 η δαπάνη για το επίδομα θέρμανσης θα είναι 58 ε</w:t>
      </w:r>
      <w:r>
        <w:rPr>
          <w:rFonts w:eastAsia="Times New Roman" w:cs="Times New Roman"/>
          <w:szCs w:val="24"/>
        </w:rPr>
        <w:t>κατομμύρια ευρώ. Θα θυμίσω ότι η κυβέρνηση της Νέας Δημοκρατίας το 2014 έδωσε 210 εκατομμύρια ευρώ σε επίδομα θέρμανσης. Τότε βέβαια κάποιοι με περίσσευμα υποκρισίας και λαϊκισμού, χρέωναν στην κυβέρνηση θανάτους από τα μαγκάλια. Σήμερα καταπίνουν όλα τα μ</w:t>
      </w:r>
      <w:r>
        <w:rPr>
          <w:rFonts w:eastAsia="Times New Roman" w:cs="Times New Roman"/>
          <w:szCs w:val="24"/>
        </w:rPr>
        <w:t xml:space="preserve">έτρα αμάσητα και τα ψηφίζουν και με τα δύο χέρια, χωρίς κανέναν φραγμό και χωρίς αναστολές. </w:t>
      </w:r>
    </w:p>
    <w:p w14:paraId="14EE009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Θα μου πείτε ότι έχουν βρει και το σχετικό άλλοθι, το φανταστικό περιτύλιγμα των μέτρων, τα περιβόητα αντίμετρα που δεν είναι τίποτα περισσότερο από μια ακόμη εξαπ</w:t>
      </w:r>
      <w:r>
        <w:rPr>
          <w:rFonts w:eastAsia="Times New Roman" w:cs="Times New Roman"/>
          <w:szCs w:val="24"/>
        </w:rPr>
        <w:t xml:space="preserve">άτηση </w:t>
      </w:r>
      <w:proofErr w:type="spellStart"/>
      <w:r>
        <w:rPr>
          <w:rFonts w:eastAsia="Times New Roman" w:cs="Times New Roman"/>
          <w:szCs w:val="24"/>
        </w:rPr>
        <w:t>συριζαϊκής</w:t>
      </w:r>
      <w:proofErr w:type="spellEnd"/>
      <w:r>
        <w:rPr>
          <w:rFonts w:eastAsia="Times New Roman" w:cs="Times New Roman"/>
          <w:szCs w:val="24"/>
        </w:rPr>
        <w:t xml:space="preserve"> έμπνευσης. Γιατί η Κυβέρνηση και ο Πρωθυπουργός παίρνουν από τις τσέπες των Ελλήνων χρήματα και τους πουλάνε υποσχέσεις εάν και εφόσον. Για να εφαρμοστούν τα αντίμετρα θα πρέπει η χώρα να επιτυγχάνει υψηλά πλεονάσματα σε σταθερή βάση. </w:t>
      </w:r>
    </w:p>
    <w:p w14:paraId="14EE009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w:t>
      </w:r>
      <w:r>
        <w:rPr>
          <w:rFonts w:eastAsia="Times New Roman" w:cs="Times New Roman"/>
          <w:szCs w:val="24"/>
        </w:rPr>
        <w:t>α χώρα μπορεί να πετύχει σήμερα εξωπραγματικά πλεονάσματα; Πώς θα τα πετύχει ο Τσίπρας; Κατά την προσφιλή τακτική του θα βάλει και άλλους φόρους και επιπλέον με το άρθρο 15 του νομοσχεδίου η λήψη των όποιων θετικών μέτρων προϋποθέτει την αξιολόγηση της δημ</w:t>
      </w:r>
      <w:r>
        <w:rPr>
          <w:rFonts w:eastAsia="Times New Roman" w:cs="Times New Roman"/>
          <w:szCs w:val="24"/>
        </w:rPr>
        <w:t xml:space="preserve">οσιονομικής κατάστασης της χώρας από τους θεσμούς. </w:t>
      </w:r>
    </w:p>
    <w:p w14:paraId="14EE009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Βουλευτού) </w:t>
      </w:r>
    </w:p>
    <w:p w14:paraId="14EE009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14EE009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η ώρα να δείτε την αλήθεια κατάματα. Για μια ακόμη φορ</w:t>
      </w:r>
      <w:r>
        <w:rPr>
          <w:rFonts w:eastAsia="Times New Roman" w:cs="Times New Roman"/>
          <w:szCs w:val="24"/>
        </w:rPr>
        <w:t>ά τα δώσατε όλα και δεν πήρατε τίποτα. Ψηφίζετε όλα όσα έχετε καταγγείλει και αντί για κόκκινες γραμμές ρίξατε λευκή πετσέτα και το κάνατε από την αρχή. Αυτό που μαγειρεύατε ήταν ο τρόπος που θα σερβίρετε πολιτικά αυτή τη συμφωνία-</w:t>
      </w:r>
      <w:r>
        <w:rPr>
          <w:rFonts w:eastAsia="Times New Roman" w:cs="Times New Roman"/>
          <w:szCs w:val="24"/>
        </w:rPr>
        <w:lastRenderedPageBreak/>
        <w:t>λαιμητόμο, αλλά αν πιστεύ</w:t>
      </w:r>
      <w:r>
        <w:rPr>
          <w:rFonts w:eastAsia="Times New Roman" w:cs="Times New Roman"/>
          <w:szCs w:val="24"/>
        </w:rPr>
        <w:t xml:space="preserve">ετε ότι μπορείτε να συνεχίσετε να ρίχνετε στάχτη στα μάτια της κοινωνίας, ματαιοπονείτε. </w:t>
      </w:r>
    </w:p>
    <w:p w14:paraId="14EE009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εφιαλτική για τους πολίτες, αλλά είναι ταυτόχρονα σκληρή και αμείλικτη για σας. Και η πραγματικότητα είναι ότι σύρατε τη χώρα σε δύο αχρείαστα </w:t>
      </w:r>
      <w:r>
        <w:rPr>
          <w:rFonts w:eastAsia="Times New Roman" w:cs="Times New Roman"/>
          <w:szCs w:val="24"/>
        </w:rPr>
        <w:t xml:space="preserve">μνημόνια και κάνατε τους Έλληνες φτωχότερους. Το γεγονός αυτό θα σας ακολουθεί και θα σας καταδιώκει, μέχρι βεβαίως να απαλλάξετε τη χώρα από το μαρτύριο της κυβερνητικής σας θητείας. </w:t>
      </w:r>
    </w:p>
    <w:p w14:paraId="14EE00A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EE00A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14EE00A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εμείς σας ευχαριστούμε, κυρία Καραμανλή. </w:t>
      </w:r>
    </w:p>
    <w:p w14:paraId="14EE00A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Τασούλας, Βουλευτής της Νέας Δημοκρατίας, έχει τον λόγο. </w:t>
      </w:r>
    </w:p>
    <w:p w14:paraId="14EE00A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Παράκληση</w:t>
      </w:r>
      <w:r>
        <w:rPr>
          <w:rFonts w:eastAsia="Times New Roman" w:cs="Times New Roman"/>
          <w:szCs w:val="24"/>
        </w:rPr>
        <w:t>,</w:t>
      </w:r>
      <w:r>
        <w:rPr>
          <w:rFonts w:eastAsia="Times New Roman" w:cs="Times New Roman"/>
          <w:szCs w:val="24"/>
        </w:rPr>
        <w:t xml:space="preserve"> κύριε Τασούλα, για σεβασμό στον χρόνο, διότι έχουν γραφτεί </w:t>
      </w:r>
      <w:proofErr w:type="spellStart"/>
      <w:r>
        <w:rPr>
          <w:rFonts w:eastAsia="Times New Roman" w:cs="Times New Roman"/>
          <w:szCs w:val="24"/>
        </w:rPr>
        <w:t>εκατόν</w:t>
      </w:r>
      <w:proofErr w:type="spellEnd"/>
      <w:r>
        <w:rPr>
          <w:rFonts w:eastAsia="Times New Roman" w:cs="Times New Roman"/>
          <w:szCs w:val="24"/>
        </w:rPr>
        <w:t xml:space="preserve"> εξήντα οκτώ Βουλευτές και είστε στ</w:t>
      </w:r>
      <w:r>
        <w:rPr>
          <w:rFonts w:eastAsia="Times New Roman" w:cs="Times New Roman"/>
          <w:szCs w:val="24"/>
        </w:rPr>
        <w:t xml:space="preserve">ον αριθμό ογδόντα δύο. </w:t>
      </w:r>
    </w:p>
    <w:p w14:paraId="14EE00A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Ακούγοντας τους συναδέλφους της πλειονοψηφίας, όπως έλεγαν παλιά, διερωτώμαι ποια ερμηνεία από αυτές τις δύο που δίνω στη διατύπωση των απόψεών τους </w:t>
      </w:r>
      <w:r>
        <w:rPr>
          <w:rFonts w:eastAsia="Times New Roman" w:cs="Times New Roman"/>
          <w:szCs w:val="24"/>
        </w:rPr>
        <w:t xml:space="preserve">είναι </w:t>
      </w:r>
      <w:r>
        <w:rPr>
          <w:rFonts w:eastAsia="Times New Roman" w:cs="Times New Roman"/>
          <w:szCs w:val="24"/>
        </w:rPr>
        <w:t>προτιμότερη: η ερμηνεία ότι ψεύδονται εν γνώσει τους ή</w:t>
      </w:r>
      <w:r>
        <w:rPr>
          <w:rFonts w:eastAsia="Times New Roman" w:cs="Times New Roman"/>
          <w:szCs w:val="24"/>
        </w:rPr>
        <w:t xml:space="preserve"> η ερμηνεία ότι πιστεύουν αυτά που λένε; Τι είναι πιο απογοητευτικό να </w:t>
      </w:r>
      <w:r>
        <w:rPr>
          <w:rFonts w:eastAsia="Times New Roman" w:cs="Times New Roman"/>
          <w:szCs w:val="24"/>
        </w:rPr>
        <w:lastRenderedPageBreak/>
        <w:t xml:space="preserve">ισχύει; Καταλήγω ότι πιστεύουν αυτά που λένε και καταλήγω ότι είναι πιο απογοητευτικό αυτό από το να </w:t>
      </w:r>
      <w:proofErr w:type="spellStart"/>
      <w:r>
        <w:rPr>
          <w:rFonts w:eastAsia="Times New Roman" w:cs="Times New Roman"/>
          <w:szCs w:val="24"/>
        </w:rPr>
        <w:t>εψεύδοντο</w:t>
      </w:r>
      <w:proofErr w:type="spellEnd"/>
      <w:r>
        <w:rPr>
          <w:rFonts w:eastAsia="Times New Roman" w:cs="Times New Roman"/>
          <w:szCs w:val="24"/>
        </w:rPr>
        <w:t>. Είστε χειρότεροι και από ψεύτες. Είστε δηλαδή παραδομένοι μέσα σε μια απί</w:t>
      </w:r>
      <w:r>
        <w:rPr>
          <w:rFonts w:eastAsia="Times New Roman" w:cs="Times New Roman"/>
          <w:szCs w:val="24"/>
        </w:rPr>
        <w:t>στευτη παράπλευρη πραγματικότητα, η οποία τροφοδοτεί τον ενθουσιασμό σας. Τη στιγμή που αυτός ο ενθουσιασμός εκδηλώνεται, την ίδια στιγμή επιβάλλετε μέτρα κοντά στα 5 δισεκατομμύρια εις βάρος του ελληνικού λαού, αυξάνοντας το ποσό το οποίο τελικώς έχετε επ</w:t>
      </w:r>
      <w:r>
        <w:rPr>
          <w:rFonts w:eastAsia="Times New Roman" w:cs="Times New Roman"/>
          <w:szCs w:val="24"/>
        </w:rPr>
        <w:t xml:space="preserve">ιβάλλει στα 14,2 δισεκατομμύρια. </w:t>
      </w:r>
    </w:p>
    <w:p w14:paraId="14EE00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Θίγετε ένα εκατομμύριο τριακόσιες χιλιάδες νέους φορολογούμενους με την καθίζηση του αφορολόγητου στα 5.500 ευρώ. Θίγετε ένα εκατομμύριο τετρακόσιες χιλιάδες εργαζόμενους, ελεύθερους επαγγελματίες, αγρότες, με τον νέο τρόπ</w:t>
      </w:r>
      <w:r>
        <w:rPr>
          <w:rFonts w:eastAsia="Times New Roman" w:cs="Times New Roman"/>
          <w:szCs w:val="24"/>
        </w:rPr>
        <w:t xml:space="preserve">ο αφετηρίας υπολογισμού των ασφαλιστικών εισφορών. </w:t>
      </w:r>
    </w:p>
    <w:p w14:paraId="14EE00A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όλα αυτά τα λέτε με άπλετο ενθουσιασμό και άπλετο μένος κατά του παλαιού καθεστώτος, ομολογώντας έτσι ότι προφανώς τώρα έχουμε να κάνουμε με ένα νέο καθεστώς, ενώ στην πραγματικότητα, για να πούμε και</w:t>
      </w:r>
      <w:r>
        <w:rPr>
          <w:rFonts w:eastAsia="Times New Roman" w:cs="Times New Roman"/>
          <w:szCs w:val="24"/>
        </w:rPr>
        <w:t xml:space="preserve"> τα σύκα-σύκα και τη σκάφη-σκάφη, ούτε καθεστώς διαδεχθήκατε, ούτε παλαιό ήταν, ούτε αντιδημοκρατικό, γιατί ετύγχανε της συνεχούς κατ’ επανάληψιν εγκρίσεως του σοφού ελληνικού λαού. </w:t>
      </w:r>
    </w:p>
    <w:p w14:paraId="14EE00A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φυσικά, δεν μπορώ να αντιληφθώ ότι ο λαός έχει δίκιο μόνο όταν σας ψη</w:t>
      </w:r>
      <w:r>
        <w:rPr>
          <w:rFonts w:eastAsia="Times New Roman" w:cs="Times New Roman"/>
          <w:szCs w:val="24"/>
        </w:rPr>
        <w:t xml:space="preserve">φίζει. Προφανώς, ο ελληνικός λαός, κυρίαρχος κατά το Σύνταγμα, είχε δίκιο και όταν </w:t>
      </w:r>
      <w:r>
        <w:rPr>
          <w:rFonts w:eastAsia="Times New Roman" w:cs="Times New Roman"/>
          <w:szCs w:val="24"/>
        </w:rPr>
        <w:lastRenderedPageBreak/>
        <w:t xml:space="preserve">κατ’ επανάληψιν και με μεγαλύτερο ενθουσιασμό και με τερατώδη ποσοστά, τα οποία δεν συγκρίνονται με τα δικά σας, ψήφιζε αυτούς που εσείς σήμερα καταριέστε. </w:t>
      </w:r>
    </w:p>
    <w:p w14:paraId="14EE00A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να </w:t>
      </w:r>
      <w:proofErr w:type="spellStart"/>
      <w:r>
        <w:rPr>
          <w:rFonts w:eastAsia="Times New Roman" w:cs="Times New Roman"/>
          <w:szCs w:val="24"/>
        </w:rPr>
        <w:t>εξηγούμεθ</w:t>
      </w:r>
      <w:r>
        <w:rPr>
          <w:rFonts w:eastAsia="Times New Roman" w:cs="Times New Roman"/>
          <w:szCs w:val="24"/>
        </w:rPr>
        <w:t>α</w:t>
      </w:r>
      <w:proofErr w:type="spellEnd"/>
      <w:r>
        <w:rPr>
          <w:rFonts w:eastAsia="Times New Roman" w:cs="Times New Roman"/>
          <w:szCs w:val="24"/>
        </w:rPr>
        <w:t xml:space="preserve"> και για να τελειώνει αυτό το παραμύθι, η Ελλάδα ήταν μια χώρα που μετά τη Μεταπολίτευση εμπέδωσε τη </w:t>
      </w:r>
      <w:r>
        <w:rPr>
          <w:rFonts w:eastAsia="Times New Roman" w:cs="Times New Roman"/>
          <w:szCs w:val="24"/>
        </w:rPr>
        <w:t>δ</w:t>
      </w:r>
      <w:r>
        <w:rPr>
          <w:rFonts w:eastAsia="Times New Roman" w:cs="Times New Roman"/>
          <w:szCs w:val="24"/>
        </w:rPr>
        <w:t>ημοκρατία. Την εμπέδωσε για τα καλά και την εμπέδωσε έντονα. Δεν εμπέδωσε, όμως, έναν σταθερό προσανατολισμό προς έναν ευρωπαϊκό τρόπο οικονομικής ανάπτυ</w:t>
      </w:r>
      <w:r>
        <w:rPr>
          <w:rFonts w:eastAsia="Times New Roman" w:cs="Times New Roman"/>
          <w:szCs w:val="24"/>
        </w:rPr>
        <w:t xml:space="preserve">ξης, εξέλιξης κοινωνικής. Διότι ο λαϊκισμός, ο κρατισμός, το πελατειακό σύστημα, όλα αυτά μαζί, στα οποία κανείς μας δεν μπόρεσε να αντισταθεί -κανείς μας!- έπαιξαν τον ρόλο τους και πήραν κεφάλι και οδήγησαν τη χώρα εδώ που την οδήγησαν. </w:t>
      </w:r>
    </w:p>
    <w:p w14:paraId="14EE00A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Αριστερά αυτά </w:t>
      </w:r>
      <w:r>
        <w:rPr>
          <w:rFonts w:eastAsia="Times New Roman" w:cs="Times New Roman"/>
          <w:szCs w:val="24"/>
        </w:rPr>
        <w:t xml:space="preserve">τα χρόνια μπορεί να μην ήταν κοινοβουλευτική πλειοψηφία, ήταν ιδεολογική πλειοψηφία. Ήσασταν η ιδεολογική εμπροσθοφυλακή της χώρας, ενώ ήσασταν η εκλογική οπισθοφυλακή. </w:t>
      </w:r>
    </w:p>
    <w:p w14:paraId="14EE00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Τώρα που αναλάβατε ευθύνες, παριστάνετε τους αθώους του αίματος, ενώ όταν </w:t>
      </w:r>
      <w:proofErr w:type="spellStart"/>
      <w:r>
        <w:rPr>
          <w:rFonts w:eastAsia="Times New Roman" w:cs="Times New Roman"/>
          <w:szCs w:val="24"/>
        </w:rPr>
        <w:t>εγένοντο</w:t>
      </w:r>
      <w:proofErr w:type="spellEnd"/>
      <w:r>
        <w:rPr>
          <w:rFonts w:eastAsia="Times New Roman" w:cs="Times New Roman"/>
          <w:szCs w:val="24"/>
        </w:rPr>
        <w:t xml:space="preserve"> οι </w:t>
      </w:r>
      <w:r>
        <w:rPr>
          <w:rFonts w:eastAsia="Times New Roman" w:cs="Times New Roman"/>
          <w:szCs w:val="24"/>
        </w:rPr>
        <w:t xml:space="preserve">παροχές από το «παλιό καθεστώς», οι παροχές που εσείς σήμερα μυκτηρίζετε και κατηγορείτε, εσείς όλοι αυτές τις παροχές πάντα τις χαρακτηρίζατε «ψίχουλα», γιατί είχατε μπει και εσείς σε μια θλιβερή σειρά, ο ένας πίσω από τον άλλον, ποιος να </w:t>
      </w:r>
      <w:proofErr w:type="spellStart"/>
      <w:r>
        <w:rPr>
          <w:rFonts w:eastAsia="Times New Roman" w:cs="Times New Roman"/>
          <w:szCs w:val="24"/>
        </w:rPr>
        <w:t>πρωτοκολακεύσει</w:t>
      </w:r>
      <w:proofErr w:type="spellEnd"/>
      <w:r>
        <w:rPr>
          <w:rFonts w:eastAsia="Times New Roman" w:cs="Times New Roman"/>
          <w:szCs w:val="24"/>
        </w:rPr>
        <w:t xml:space="preserve"> </w:t>
      </w:r>
      <w:r>
        <w:rPr>
          <w:rFonts w:eastAsia="Times New Roman" w:cs="Times New Roman"/>
          <w:szCs w:val="24"/>
        </w:rPr>
        <w:t xml:space="preserve">τον ελληνικό λαό. </w:t>
      </w:r>
    </w:p>
    <w:p w14:paraId="14EE00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αντί να αναλάβετε τις ευθύνες σας, όπως τις αναλάβαμε μετά την ουσιαστική χρεοκοπία της χώρας, συνεχίζετε να αγνοείτε τις ευθύνες σας, να σπέρνετε τη </w:t>
      </w:r>
      <w:r>
        <w:rPr>
          <w:rFonts w:eastAsia="Times New Roman" w:cs="Times New Roman"/>
          <w:szCs w:val="24"/>
        </w:rPr>
        <w:lastRenderedPageBreak/>
        <w:t>διχόνοια, να ομιλείτε για κατεστημένα. Ποια κατεστημένα; Πού τα είδατε τα κατεστημέ</w:t>
      </w:r>
      <w:r>
        <w:rPr>
          <w:rFonts w:eastAsia="Times New Roman" w:cs="Times New Roman"/>
          <w:szCs w:val="24"/>
        </w:rPr>
        <w:t xml:space="preserve">να; Έτσι εύκολα θα ξεμπλέκατε με τα κατεστημένα, εάν υπήρχαν; </w:t>
      </w:r>
    </w:p>
    <w:p w14:paraId="14EE00A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Τίποτα δεν υπήρχε στη Μεταπολίτευση, παρά μόνον ένα καθεστώς άπλετης, αδιαφιλονίκητης δημοκρατίας, που ποτέ δεν κατάφερε να εξελιχθεί σε κανονικότητα. </w:t>
      </w:r>
    </w:p>
    <w:p w14:paraId="14EE00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ξέρετε κάτι άλλο; Τα ηνία της χώρας μ</w:t>
      </w:r>
      <w:r>
        <w:rPr>
          <w:rFonts w:eastAsia="Times New Roman" w:cs="Times New Roman"/>
          <w:szCs w:val="24"/>
        </w:rPr>
        <w:t xml:space="preserve">ετά το 2010, λίγο-πολύ, τα έχει αναλάβει η πραγματικότητα. Και όπως λένε, εκεί που η πειθώ αποτυγχάνει, έρχεται η πραγματικότητα να παίξει τον ρόλο της πειθούς. </w:t>
      </w:r>
    </w:p>
    <w:p w14:paraId="14EE00AF" w14:textId="77777777" w:rsidR="002F0583" w:rsidRDefault="00B91F1A">
      <w:pPr>
        <w:spacing w:line="600" w:lineRule="auto"/>
        <w:ind w:firstLine="720"/>
        <w:jc w:val="both"/>
        <w:rPr>
          <w:rFonts w:eastAsia="Times New Roman"/>
          <w:szCs w:val="24"/>
        </w:rPr>
      </w:pPr>
      <w:r>
        <w:rPr>
          <w:rFonts w:eastAsia="Times New Roman" w:cs="Times New Roman"/>
          <w:szCs w:val="24"/>
        </w:rPr>
        <w:t xml:space="preserve">Εγώ δεν έχω την ψευδαίσθηση ότι κάποιοι σήμερα θα δουν τα νούμερα, θα δουν το νομοσχέδιο και θα αλλάξουν γνώμη. Όχι, δεν το νομίζω αυτό. Ούτε έχω την άποψη ότι λαός </w:t>
      </w:r>
      <w:proofErr w:type="spellStart"/>
      <w:r>
        <w:rPr>
          <w:rFonts w:eastAsia="Times New Roman" w:cs="Times New Roman"/>
          <w:szCs w:val="24"/>
        </w:rPr>
        <w:t>παραπλανιέται</w:t>
      </w:r>
      <w:proofErr w:type="spellEnd"/>
      <w:r>
        <w:rPr>
          <w:rFonts w:eastAsia="Times New Roman" w:cs="Times New Roman"/>
          <w:szCs w:val="24"/>
        </w:rPr>
        <w:t xml:space="preserve">. Δεν </w:t>
      </w:r>
      <w:proofErr w:type="spellStart"/>
      <w:r>
        <w:rPr>
          <w:rFonts w:eastAsia="Times New Roman" w:cs="Times New Roman"/>
          <w:szCs w:val="24"/>
        </w:rPr>
        <w:t>παραπλανιέται</w:t>
      </w:r>
      <w:proofErr w:type="spellEnd"/>
      <w:r>
        <w:rPr>
          <w:rFonts w:eastAsia="Times New Roman" w:cs="Times New Roman"/>
          <w:szCs w:val="24"/>
        </w:rPr>
        <w:t xml:space="preserve"> ο λαός. Ξέρει τι ψηφίζει και </w:t>
      </w:r>
      <w:r>
        <w:rPr>
          <w:rFonts w:eastAsia="Times New Roman"/>
          <w:szCs w:val="24"/>
        </w:rPr>
        <w:t>αναλαμβάνει και την ευθύνη τη</w:t>
      </w:r>
      <w:r>
        <w:rPr>
          <w:rFonts w:eastAsia="Times New Roman"/>
          <w:szCs w:val="24"/>
        </w:rPr>
        <w:t xml:space="preserve">ς ψήφου του. </w:t>
      </w:r>
    </w:p>
    <w:p w14:paraId="14EE00B0" w14:textId="77777777" w:rsidR="002F0583" w:rsidRDefault="00B91F1A">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προειδοποιητικ</w:t>
      </w:r>
      <w:r>
        <w:rPr>
          <w:rFonts w:eastAsia="Times New Roman"/>
          <w:szCs w:val="24"/>
        </w:rPr>
        <w:t>ά</w:t>
      </w:r>
      <w:r>
        <w:rPr>
          <w:rFonts w:eastAsia="Times New Roman"/>
          <w:szCs w:val="24"/>
        </w:rPr>
        <w:t xml:space="preserve"> κουδούνι λήξεως του χρόνου ομιλίας του κυρίου Βουλευτή)</w:t>
      </w:r>
    </w:p>
    <w:p w14:paraId="14EE00B1" w14:textId="77777777" w:rsidR="002F0583" w:rsidRDefault="00B91F1A">
      <w:pPr>
        <w:spacing w:line="600" w:lineRule="auto"/>
        <w:ind w:firstLine="720"/>
        <w:jc w:val="both"/>
        <w:rPr>
          <w:rFonts w:eastAsia="Times New Roman"/>
          <w:szCs w:val="24"/>
        </w:rPr>
      </w:pPr>
      <w:r>
        <w:rPr>
          <w:rFonts w:eastAsia="Times New Roman"/>
          <w:szCs w:val="24"/>
        </w:rPr>
        <w:t xml:space="preserve">Η θεωρία του </w:t>
      </w:r>
      <w:proofErr w:type="spellStart"/>
      <w:r>
        <w:rPr>
          <w:rFonts w:eastAsia="Times New Roman"/>
          <w:szCs w:val="24"/>
        </w:rPr>
        <w:t>παραπλανηθέντος</w:t>
      </w:r>
      <w:proofErr w:type="spellEnd"/>
      <w:r>
        <w:rPr>
          <w:rFonts w:eastAsia="Times New Roman" w:cs="Times New Roman"/>
          <w:szCs w:val="24"/>
        </w:rPr>
        <w:t xml:space="preserve"> λαού είναι υβριστική για το λαό. Για αθροίστε τις φορές που θεωρείται </w:t>
      </w:r>
      <w:proofErr w:type="spellStart"/>
      <w:r>
        <w:rPr>
          <w:rFonts w:eastAsia="Times New Roman" w:cs="Times New Roman"/>
          <w:szCs w:val="24"/>
        </w:rPr>
        <w:t>παραπλανημένος</w:t>
      </w:r>
      <w:proofErr w:type="spellEnd"/>
      <w:r>
        <w:rPr>
          <w:rFonts w:eastAsia="Times New Roman" w:cs="Times New Roman"/>
          <w:szCs w:val="24"/>
        </w:rPr>
        <w:t xml:space="preserve"> ο λαός και πείτε μου, εάν έχετε</w:t>
      </w:r>
      <w:r>
        <w:rPr>
          <w:rFonts w:eastAsia="Times New Roman" w:cs="Times New Roman"/>
          <w:szCs w:val="24"/>
        </w:rPr>
        <w:t xml:space="preserve"> θάρρος, τι συμπέρασμα θα βγάζατε για αυτόν τον λαό που θεωρείτε </w:t>
      </w:r>
      <w:proofErr w:type="spellStart"/>
      <w:r>
        <w:rPr>
          <w:rFonts w:eastAsia="Times New Roman" w:cs="Times New Roman"/>
          <w:szCs w:val="24"/>
        </w:rPr>
        <w:t>παραπλανημένο</w:t>
      </w:r>
      <w:proofErr w:type="spellEnd"/>
      <w:r>
        <w:rPr>
          <w:rFonts w:eastAsia="Times New Roman" w:cs="Times New Roman"/>
          <w:szCs w:val="24"/>
        </w:rPr>
        <w:t xml:space="preserve">. Άρα, ο λαός σάς ψήφισε και ανέλαβε τις ευθύνες του, όπως έκανε </w:t>
      </w:r>
      <w:r>
        <w:rPr>
          <w:rFonts w:eastAsia="Times New Roman"/>
          <w:szCs w:val="24"/>
        </w:rPr>
        <w:t xml:space="preserve">όταν ψήφιζε και εμάς. </w:t>
      </w:r>
    </w:p>
    <w:p w14:paraId="14EE00B2" w14:textId="77777777" w:rsidR="002F0583" w:rsidRDefault="00B91F1A">
      <w:pPr>
        <w:spacing w:line="600" w:lineRule="auto"/>
        <w:ind w:firstLine="720"/>
        <w:jc w:val="both"/>
        <w:rPr>
          <w:rFonts w:eastAsia="Times New Roman" w:cs="Times New Roman"/>
          <w:szCs w:val="24"/>
        </w:rPr>
      </w:pPr>
      <w:r>
        <w:rPr>
          <w:rFonts w:eastAsia="Times New Roman"/>
          <w:szCs w:val="24"/>
        </w:rPr>
        <w:lastRenderedPageBreak/>
        <w:t>Αυτό το οποίο θα συμβεί είναι ότι θα σπάσετε τα μούτρα σας -και η χώρα μαζί, αλλά έτσι γίν</w:t>
      </w:r>
      <w:r>
        <w:rPr>
          <w:rFonts w:eastAsia="Times New Roman"/>
          <w:szCs w:val="24"/>
        </w:rPr>
        <w:t>εται στις δημοκρατίες- προσκρούοντας στην πραγματικότητα. Και η φιλοδοξία σας και η σιγουριά σας ότι τα αντίμετρα είναι σίγουρα, επειδή τάχα το 2016 πετύχατε το μεγάλο πλεόνασμα και αυτό προεξοφλεί ότι θα πετύχετε το πλεόνασμα και τα μεθεπόμενα χρόνια, γκρ</w:t>
      </w:r>
      <w:r>
        <w:rPr>
          <w:rFonts w:eastAsia="Times New Roman"/>
          <w:szCs w:val="24"/>
        </w:rPr>
        <w:t>εμίζονται από τη φοβία που έχετε για το πλεόνασμα που καλείστε να πετύχετε, πολύ πιο γλίσχρο, για το τρέχον έτος.</w:t>
      </w:r>
    </w:p>
    <w:p w14:paraId="14EE00B3" w14:textId="77777777" w:rsidR="002F0583" w:rsidRDefault="00B91F1A">
      <w:pPr>
        <w:spacing w:line="600" w:lineRule="auto"/>
        <w:ind w:firstLine="720"/>
        <w:jc w:val="both"/>
        <w:rPr>
          <w:rFonts w:eastAsia="Times New Roman"/>
          <w:szCs w:val="24"/>
        </w:rPr>
      </w:pPr>
      <w:r>
        <w:rPr>
          <w:rFonts w:eastAsia="Times New Roman"/>
          <w:szCs w:val="24"/>
        </w:rPr>
        <w:t>Τόσο πολύ δεν πιστεύετε στο 1,75% του πλεονάσματος του 2017, που δεν τολμάτε να ψηφίσετε την πρόταση της Νέας Δημοκρατίας για διανομή 800 εκατ</w:t>
      </w:r>
      <w:r>
        <w:rPr>
          <w:rFonts w:eastAsia="Times New Roman"/>
          <w:szCs w:val="24"/>
        </w:rPr>
        <w:t xml:space="preserve">ομμυρίων ευρώ. </w:t>
      </w:r>
    </w:p>
    <w:p w14:paraId="14EE00B4" w14:textId="77777777" w:rsidR="002F0583" w:rsidRDefault="00B91F1A">
      <w:pPr>
        <w:spacing w:line="600" w:lineRule="auto"/>
        <w:ind w:firstLine="720"/>
        <w:jc w:val="both"/>
        <w:rPr>
          <w:rFonts w:eastAsia="Times New Roman"/>
          <w:szCs w:val="24"/>
        </w:rPr>
      </w:pPr>
      <w:r>
        <w:rPr>
          <w:rFonts w:eastAsia="Times New Roman"/>
          <w:szCs w:val="24"/>
        </w:rPr>
        <w:t>Κι επειδή στις τέσσερις προτάσεις μας διαλέξα</w:t>
      </w:r>
      <w:r>
        <w:rPr>
          <w:rFonts w:eastAsia="Times New Roman"/>
          <w:szCs w:val="24"/>
        </w:rPr>
        <w:t>τ</w:t>
      </w:r>
      <w:r>
        <w:rPr>
          <w:rFonts w:eastAsia="Times New Roman"/>
          <w:szCs w:val="24"/>
        </w:rPr>
        <w:t>ε μόνο τη μία, κύριε Αντιπρόεδρε της Νέας Δημοκρατίας, κύριε Χατζηδάκη, δεν μετέχω στον πρωινό καφέ, αλλά έπρεπε να είχατε προτείνει οκτώ μέτρα, για να ψήφιζαν τουλάχιστον δύο. Αν ψηφίζουν ένα σ</w:t>
      </w:r>
      <w:r>
        <w:rPr>
          <w:rFonts w:eastAsia="Times New Roman"/>
          <w:szCs w:val="24"/>
        </w:rPr>
        <w:t xml:space="preserve">τα τέσσερα, έπρεπε να είχαμε προτείνει οκτώ, ώστε τουλάχιστον να είχαν ψηφίσει δύο, ίσως και δώδεκα για να ψηφίσουν τρία. Να το ξέρουμε για την επόμενη φορά. </w:t>
      </w:r>
    </w:p>
    <w:p w14:paraId="14EE00B5" w14:textId="77777777" w:rsidR="002F0583" w:rsidRDefault="00B91F1A">
      <w:pPr>
        <w:spacing w:line="600" w:lineRule="auto"/>
        <w:ind w:firstLine="720"/>
        <w:jc w:val="both"/>
        <w:rPr>
          <w:rFonts w:eastAsia="Times New Roman"/>
          <w:szCs w:val="24"/>
        </w:rPr>
      </w:pPr>
      <w:r>
        <w:rPr>
          <w:rFonts w:eastAsia="Times New Roman"/>
          <w:szCs w:val="24"/>
        </w:rPr>
        <w:t>Ως προς τον Πρωθυπουργό, ο οποίος επαίρεται ότι θα φορέσει επιτέλους γραβάτα, γιατί τα νέα που έρ</w:t>
      </w:r>
      <w:r>
        <w:rPr>
          <w:rFonts w:eastAsia="Times New Roman"/>
          <w:szCs w:val="24"/>
        </w:rPr>
        <w:t xml:space="preserve">χονται είναι τόσο καλά που είναι απίστευτα, θα ήθελα να θυμίσω ένα εντυπωσιακό ποίημα που αφορά </w:t>
      </w:r>
      <w:r>
        <w:rPr>
          <w:rFonts w:eastAsia="Times New Roman"/>
          <w:szCs w:val="24"/>
        </w:rPr>
        <w:t>σε</w:t>
      </w:r>
      <w:r>
        <w:rPr>
          <w:rFonts w:eastAsia="Times New Roman"/>
          <w:szCs w:val="24"/>
        </w:rPr>
        <w:t xml:space="preserve"> </w:t>
      </w:r>
      <w:r>
        <w:rPr>
          <w:rFonts w:eastAsia="Times New Roman"/>
          <w:szCs w:val="24"/>
        </w:rPr>
        <w:t xml:space="preserve">γραβάτες. Μιλάει για έναν νέο που δούλευε σε σιδεράδικο, όχι για πρωθυπουργό, αλλά ταιριάζει. «Το βραδινό, σαν </w:t>
      </w:r>
      <w:proofErr w:type="spellStart"/>
      <w:r>
        <w:rPr>
          <w:rFonts w:eastAsia="Times New Roman"/>
          <w:szCs w:val="24"/>
        </w:rPr>
        <w:t>έκλειε</w:t>
      </w:r>
      <w:proofErr w:type="spellEnd"/>
      <w:r>
        <w:rPr>
          <w:rFonts w:eastAsia="Times New Roman"/>
          <w:szCs w:val="24"/>
        </w:rPr>
        <w:t xml:space="preserve"> το μαγαζί, αν ήταν τίποτε να επιθυμεί π</w:t>
      </w:r>
      <w:r>
        <w:rPr>
          <w:rFonts w:eastAsia="Times New Roman"/>
          <w:szCs w:val="24"/>
        </w:rPr>
        <w:t>ολύ, κα</w:t>
      </w:r>
      <w:r>
        <w:rPr>
          <w:rFonts w:eastAsia="Times New Roman"/>
          <w:szCs w:val="24"/>
        </w:rPr>
        <w:t>μ</w:t>
      </w:r>
      <w:r>
        <w:rPr>
          <w:rFonts w:eastAsia="Times New Roman"/>
          <w:szCs w:val="24"/>
        </w:rPr>
        <w:t xml:space="preserve">μιά </w:t>
      </w:r>
      <w:proofErr w:type="spellStart"/>
      <w:r>
        <w:rPr>
          <w:rFonts w:eastAsia="Times New Roman"/>
          <w:szCs w:val="24"/>
        </w:rPr>
        <w:t>κραβάτα</w:t>
      </w:r>
      <w:proofErr w:type="spellEnd"/>
      <w:r>
        <w:rPr>
          <w:rFonts w:eastAsia="Times New Roman"/>
          <w:szCs w:val="24"/>
        </w:rPr>
        <w:t xml:space="preserve"> κάπως ακριβή, </w:t>
      </w:r>
      <w:r>
        <w:rPr>
          <w:rFonts w:eastAsia="Times New Roman"/>
          <w:szCs w:val="24"/>
        </w:rPr>
        <w:lastRenderedPageBreak/>
        <w:t>κα</w:t>
      </w:r>
      <w:r>
        <w:rPr>
          <w:rFonts w:eastAsia="Times New Roman"/>
          <w:szCs w:val="24"/>
        </w:rPr>
        <w:t>μ</w:t>
      </w:r>
      <w:r>
        <w:rPr>
          <w:rFonts w:eastAsia="Times New Roman"/>
          <w:szCs w:val="24"/>
        </w:rPr>
        <w:t xml:space="preserve">μιά </w:t>
      </w:r>
      <w:proofErr w:type="spellStart"/>
      <w:r>
        <w:rPr>
          <w:rFonts w:eastAsia="Times New Roman"/>
          <w:szCs w:val="24"/>
        </w:rPr>
        <w:t>κραβάτα</w:t>
      </w:r>
      <w:proofErr w:type="spellEnd"/>
      <w:r>
        <w:rPr>
          <w:rFonts w:eastAsia="Times New Roman"/>
          <w:szCs w:val="24"/>
        </w:rPr>
        <w:t xml:space="preserve"> για την Κυριακή ή σε βιτρίνα αν είχε δει και λαχταρούσε κανένα ωραίο πουκάμισο μαβί, το σώμα του για ένα τάλιρο ή δυο πουλούσε». </w:t>
      </w:r>
    </w:p>
    <w:p w14:paraId="14EE00B6" w14:textId="77777777" w:rsidR="002F0583" w:rsidRDefault="00B91F1A">
      <w:pPr>
        <w:spacing w:line="600" w:lineRule="auto"/>
        <w:ind w:firstLine="720"/>
        <w:jc w:val="both"/>
        <w:rPr>
          <w:rFonts w:eastAsia="Times New Roman"/>
          <w:szCs w:val="24"/>
        </w:rPr>
      </w:pPr>
      <w:r>
        <w:rPr>
          <w:rFonts w:eastAsia="Times New Roman"/>
          <w:szCs w:val="24"/>
        </w:rPr>
        <w:t xml:space="preserve">Δεν πουλήσατε για ένα ή δυο τάλιρα το σώμα σας. Πουλάτε τις απόψεις σας, τις </w:t>
      </w:r>
      <w:r>
        <w:rPr>
          <w:rFonts w:eastAsia="Times New Roman"/>
          <w:szCs w:val="24"/>
        </w:rPr>
        <w:t>δεσμεύσεις σας, τις υποσχέσεις σας, για δυο, τρεις, τέσσερεις, πέντε, έξι μήνες εξουσίες. «Μέρες του 1909» είναι το ποίημα, μέρες του 2017 είναι οι δικές σας ευθύνες!</w:t>
      </w:r>
    </w:p>
    <w:p w14:paraId="14EE00B7"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0B8" w14:textId="77777777" w:rsidR="002F0583" w:rsidRDefault="00B91F1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 μην τρώμε τον χρόνο με τις γραβάτες. </w:t>
      </w:r>
    </w:p>
    <w:p w14:paraId="14EE00B9"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Βαγιωνάς</w:t>
      </w:r>
      <w:proofErr w:type="spellEnd"/>
      <w:r>
        <w:rPr>
          <w:rFonts w:eastAsia="Times New Roman"/>
          <w:szCs w:val="24"/>
        </w:rPr>
        <w:t xml:space="preserve">, Βουλευτής της Νέας Δημοκρατίας έχει τον λόγο. </w:t>
      </w:r>
    </w:p>
    <w:p w14:paraId="14EE00BA" w14:textId="77777777" w:rsidR="002F0583" w:rsidRDefault="00B91F1A">
      <w:pPr>
        <w:spacing w:line="600" w:lineRule="auto"/>
        <w:ind w:firstLine="720"/>
        <w:jc w:val="both"/>
        <w:rPr>
          <w:rFonts w:eastAsia="Times New Roman"/>
          <w:szCs w:val="24"/>
        </w:rPr>
      </w:pPr>
      <w:r>
        <w:rPr>
          <w:rFonts w:eastAsia="Times New Roman"/>
          <w:szCs w:val="24"/>
        </w:rPr>
        <w:t>Παρακαλώ να τηρήσετε τον χρόνο σας.</w:t>
      </w:r>
    </w:p>
    <w:p w14:paraId="14EE00BB" w14:textId="77777777" w:rsidR="002F0583" w:rsidRDefault="00B91F1A">
      <w:pPr>
        <w:spacing w:line="600" w:lineRule="auto"/>
        <w:ind w:firstLine="720"/>
        <w:jc w:val="both"/>
        <w:rPr>
          <w:rFonts w:eastAsia="Times New Roman"/>
          <w:szCs w:val="24"/>
        </w:rPr>
      </w:pPr>
      <w:r>
        <w:rPr>
          <w:rFonts w:eastAsia="Times New Roman"/>
          <w:b/>
          <w:szCs w:val="24"/>
        </w:rPr>
        <w:t xml:space="preserve">ΓΕΩΡΓΙΟΣ ΒΑΓΙΩΝΑΣ: </w:t>
      </w:r>
      <w:r>
        <w:rPr>
          <w:rFonts w:eastAsia="Times New Roman"/>
          <w:szCs w:val="24"/>
        </w:rPr>
        <w:t>Για τον χρόνο θα μιλούσα κι εγώ, κύριε Πρόεδρε. Υπάρχουν κανόνες, γιατί υπάρχουν εξαιρέσεις. Εγώ δεν είπα ότι πρέπει να παρεκτρέπονται, αλλά ο κανόνας είναι να μην κρατάμε τον χρόνο. Είναι ασέβεια προς όλους, και Υπουργούς και συναδέλφους. Αυτή είναι η πρα</w:t>
      </w:r>
      <w:r>
        <w:rPr>
          <w:rFonts w:eastAsia="Times New Roman"/>
          <w:szCs w:val="24"/>
        </w:rPr>
        <w:t xml:space="preserve">γματική αλήθεια. Πάντα οι τελευταίοι τα πληρώνουν.   </w:t>
      </w:r>
    </w:p>
    <w:p w14:paraId="14EE00BC"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Δεν υπάρχουν εξαιρέσεις. Προσχωρήστε, κύριε συνάδελφε. </w:t>
      </w:r>
    </w:p>
    <w:p w14:paraId="14EE00BD"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ΓΕΩΡΓΙΟΣ ΒΑΓΙΩΝΑΣ: </w:t>
      </w:r>
      <w:r>
        <w:rPr>
          <w:rFonts w:eastAsia="Times New Roman"/>
          <w:szCs w:val="24"/>
        </w:rPr>
        <w:t>Κυρίες και κύριοι συνάδελφοι, γινόμαστε μάρτυρες της «σταύρωσης» του Έλληνα συνταξιούχου, μ</w:t>
      </w:r>
      <w:r>
        <w:rPr>
          <w:rFonts w:eastAsia="Times New Roman"/>
          <w:szCs w:val="24"/>
        </w:rPr>
        <w:t>ε περικοπές στην προσωπική διαφορά και στην οικογενειακή παροχή. Στερούν μία με τρεις συντάξεις από τους δικαιούχους τους. Άνθρωποι που δούλεψαν μια ολόκληρη ζωή, όταν ήρθε η ώρα να δρέψουν τους καρπούς των κόπων τους, διαπιστώνουν πως αυτά για τα οποία πά</w:t>
      </w:r>
      <w:r>
        <w:rPr>
          <w:rFonts w:eastAsia="Times New Roman"/>
          <w:szCs w:val="24"/>
        </w:rPr>
        <w:t>λευαν εξανεμίζονται με απόφαση της Κυβέρνησης και μάλιστα, με μεταχρονολογημένη ημερομηνία, από το 2019. Είναι τόσο μεγάλη η υποκρισία της Κυβέρνησης αυτής που το μόνο που ξέρει, κατά την άποψή μου, είναι να μοιράζει φτώχ</w:t>
      </w:r>
      <w:r>
        <w:rPr>
          <w:rFonts w:eastAsia="Times New Roman"/>
          <w:szCs w:val="24"/>
        </w:rPr>
        <w:t>ε</w:t>
      </w:r>
      <w:r>
        <w:rPr>
          <w:rFonts w:eastAsia="Times New Roman"/>
          <w:szCs w:val="24"/>
        </w:rPr>
        <w:t xml:space="preserve">ια, όχι να παράγει πλούτο. </w:t>
      </w:r>
    </w:p>
    <w:p w14:paraId="14EE00BE" w14:textId="77777777" w:rsidR="002F0583" w:rsidRDefault="00B91F1A">
      <w:pPr>
        <w:spacing w:line="600" w:lineRule="auto"/>
        <w:ind w:firstLine="720"/>
        <w:jc w:val="both"/>
        <w:rPr>
          <w:rFonts w:eastAsia="Times New Roman"/>
          <w:szCs w:val="24"/>
        </w:rPr>
      </w:pPr>
      <w:r>
        <w:rPr>
          <w:rFonts w:eastAsia="Times New Roman"/>
          <w:szCs w:val="24"/>
        </w:rPr>
        <w:t>Κύριοι</w:t>
      </w:r>
      <w:r>
        <w:rPr>
          <w:rFonts w:eastAsia="Times New Roman"/>
          <w:szCs w:val="24"/>
        </w:rPr>
        <w:t xml:space="preserve"> της Κυβέρνησης, με την υπογραφή του πρώτου και δευτέρου μνημονίου, βγαίνατε στους δρόμους, καταγγέλλατε, βγάζατε πύρινους λόγους και απειλούσατε με απόδοση ευθυνών, για να φτάσουμε στα δικά σας μνημόνια, το τρίτο και το τέταρτο, όπου η προσαρμογή -με τη μ</w:t>
      </w:r>
      <w:r>
        <w:rPr>
          <w:rFonts w:eastAsia="Times New Roman"/>
          <w:szCs w:val="24"/>
        </w:rPr>
        <w:t>είωση της προσωπικής διαφοράς, τη μείωση των συντάξεων του νόμου «</w:t>
      </w:r>
      <w:proofErr w:type="spellStart"/>
      <w:r>
        <w:rPr>
          <w:rFonts w:eastAsia="Times New Roman"/>
          <w:szCs w:val="24"/>
        </w:rPr>
        <w:t>Κατρούγκαλου</w:t>
      </w:r>
      <w:proofErr w:type="spellEnd"/>
      <w:r>
        <w:rPr>
          <w:rFonts w:eastAsia="Times New Roman"/>
          <w:szCs w:val="24"/>
        </w:rPr>
        <w:t>» και τις αυξήσεις εισφορών- φέρνει τον λογαριασμό περί τα 10 δισεκατομμύρια ευρώ. Πόση ήταν η προσαρμογή στο πρώτο και δεύτερο μνημόνιο; Ήταν 3,5 δισεκατομμύρια και 3,9 δισεκατο</w:t>
      </w:r>
      <w:r>
        <w:rPr>
          <w:rFonts w:eastAsia="Times New Roman"/>
          <w:szCs w:val="24"/>
        </w:rPr>
        <w:t xml:space="preserve">μμύρια, αντίστοιχα. Αυτή είναι η πραγματικότητα. Οι αριθμοί πάντα μιλούν μόνοι τους και κανείς δεν μπορεί να τους διαψεύσει.   </w:t>
      </w:r>
    </w:p>
    <w:p w14:paraId="14EE00BF" w14:textId="77777777" w:rsidR="002F0583" w:rsidRDefault="00B91F1A">
      <w:pPr>
        <w:spacing w:line="600" w:lineRule="auto"/>
        <w:ind w:firstLine="720"/>
        <w:jc w:val="both"/>
        <w:rPr>
          <w:rFonts w:eastAsia="Times New Roman"/>
          <w:szCs w:val="24"/>
        </w:rPr>
      </w:pPr>
      <w:r>
        <w:rPr>
          <w:rFonts w:eastAsia="Times New Roman"/>
          <w:szCs w:val="24"/>
        </w:rPr>
        <w:lastRenderedPageBreak/>
        <w:t>Αγαπημένη τακτική του κυρίου Πρωθυπουργού, όμως, είναι ο αποπροσανατολισμός. Χρησιμοποιούνται τα πάντα. Ακόμα, φτάνετε στο να υι</w:t>
      </w:r>
      <w:r>
        <w:rPr>
          <w:rFonts w:eastAsia="Times New Roman"/>
          <w:szCs w:val="24"/>
        </w:rPr>
        <w:t xml:space="preserve">οθετείτε λάθος απόψεις σε νευραλγικούς τομείς του κράτους, για να καταφέρετε να κρύψετε το </w:t>
      </w:r>
      <w:proofErr w:type="spellStart"/>
      <w:r>
        <w:rPr>
          <w:rFonts w:eastAsia="Times New Roman"/>
          <w:szCs w:val="24"/>
          <w:lang w:val="en-US"/>
        </w:rPr>
        <w:t>colpo</w:t>
      </w:r>
      <w:proofErr w:type="spellEnd"/>
      <w:r>
        <w:rPr>
          <w:rFonts w:eastAsia="Times New Roman"/>
          <w:szCs w:val="24"/>
        </w:rPr>
        <w:t xml:space="preserve"> </w:t>
      </w:r>
      <w:proofErr w:type="spellStart"/>
      <w:r>
        <w:rPr>
          <w:rFonts w:eastAsia="Times New Roman"/>
          <w:szCs w:val="24"/>
          <w:lang w:val="en-US"/>
        </w:rPr>
        <w:t>grosso</w:t>
      </w:r>
      <w:proofErr w:type="spellEnd"/>
      <w:r>
        <w:rPr>
          <w:rFonts w:eastAsia="Times New Roman"/>
          <w:szCs w:val="24"/>
        </w:rPr>
        <w:t xml:space="preserve">, τη ληστεία, δηλαδή, των συνταξιούχων κι όχι μόνο.  </w:t>
      </w:r>
    </w:p>
    <w:p w14:paraId="14EE00C0" w14:textId="77777777" w:rsidR="002F0583" w:rsidRDefault="00B91F1A">
      <w:pPr>
        <w:spacing w:line="600" w:lineRule="auto"/>
        <w:ind w:firstLine="720"/>
        <w:jc w:val="both"/>
        <w:rPr>
          <w:rFonts w:eastAsia="Times New Roman"/>
          <w:szCs w:val="24"/>
        </w:rPr>
      </w:pPr>
      <w:r>
        <w:rPr>
          <w:rFonts w:eastAsia="Times New Roman"/>
          <w:szCs w:val="24"/>
        </w:rPr>
        <w:t>Μίλησε προ ημερών ο Πρωθυπουργός για ανάπτυξη διακοσίων τριάντα εννέα κέντρων πρωτοβάθμιας φροντίδα</w:t>
      </w:r>
      <w:r>
        <w:rPr>
          <w:rFonts w:eastAsia="Times New Roman"/>
          <w:szCs w:val="24"/>
        </w:rPr>
        <w:t xml:space="preserve">ς υγείας σε διάστημα μιας δεκαετίας -κτήρια και άλλα κτήρια!- την ώρα που αυτά που έχουμε είναι υπέρ αρκετά. </w:t>
      </w:r>
    </w:p>
    <w:p w14:paraId="14EE00C1" w14:textId="77777777" w:rsidR="002F0583" w:rsidRDefault="00B91F1A">
      <w:pPr>
        <w:spacing w:line="600" w:lineRule="auto"/>
        <w:ind w:firstLine="720"/>
        <w:jc w:val="both"/>
        <w:rPr>
          <w:rFonts w:eastAsia="Times New Roman"/>
          <w:szCs w:val="24"/>
        </w:rPr>
      </w:pPr>
      <w:r>
        <w:rPr>
          <w:rFonts w:eastAsia="Times New Roman"/>
          <w:szCs w:val="24"/>
        </w:rPr>
        <w:t>Γνωρίζετε τι συμβαίνει σήμερα στην υγεία, κύριε Πρωθυπουργέ; Τι χρειάζεται η υγεία σήμερα στην Ελλάδα; Ευτυχώς είναι εδώ ο Υπουργός Υγείας. Θα σας</w:t>
      </w:r>
      <w:r>
        <w:rPr>
          <w:rFonts w:eastAsia="Times New Roman"/>
          <w:szCs w:val="24"/>
        </w:rPr>
        <w:t xml:space="preserve"> ενημερώσω εγώ και θα τα μεταφέρετε στον Πρωθυπουργό.</w:t>
      </w:r>
    </w:p>
    <w:p w14:paraId="14EE00C2" w14:textId="77777777" w:rsidR="002F0583" w:rsidRDefault="00B91F1A">
      <w:pPr>
        <w:spacing w:line="600" w:lineRule="auto"/>
        <w:ind w:firstLine="720"/>
        <w:jc w:val="both"/>
        <w:rPr>
          <w:rFonts w:eastAsia="Times New Roman"/>
          <w:szCs w:val="24"/>
        </w:rPr>
      </w:pPr>
      <w:r>
        <w:rPr>
          <w:rFonts w:eastAsia="Times New Roman"/>
          <w:szCs w:val="24"/>
        </w:rPr>
        <w:t xml:space="preserve">Οι Υπουργοί σας είναι απόλυτα </w:t>
      </w:r>
      <w:proofErr w:type="spellStart"/>
      <w:r>
        <w:rPr>
          <w:rFonts w:eastAsia="Times New Roman"/>
          <w:szCs w:val="24"/>
        </w:rPr>
        <w:t>κρατιστές</w:t>
      </w:r>
      <w:proofErr w:type="spellEnd"/>
      <w:r>
        <w:rPr>
          <w:rFonts w:eastAsia="Times New Roman"/>
          <w:szCs w:val="24"/>
        </w:rPr>
        <w:t xml:space="preserve">. Ό,τι είναι ιδιωτικό, είναι απορριπτέο. Το 30% της υγείας είναι ιδιωτικός τομέας. Θα ρωτήσω και τον παριστάμενο Υπουργό: Δέχεστε σήμερα να εφημερεύουν </w:t>
      </w:r>
      <w:proofErr w:type="spellStart"/>
      <w:r>
        <w:rPr>
          <w:rFonts w:eastAsia="Times New Roman"/>
          <w:szCs w:val="24"/>
        </w:rPr>
        <w:t>εκατόν</w:t>
      </w:r>
      <w:proofErr w:type="spellEnd"/>
      <w:r>
        <w:rPr>
          <w:rFonts w:eastAsia="Times New Roman"/>
          <w:szCs w:val="24"/>
        </w:rPr>
        <w:t xml:space="preserve"> είκο</w:t>
      </w:r>
      <w:r>
        <w:rPr>
          <w:rFonts w:eastAsia="Times New Roman"/>
          <w:szCs w:val="24"/>
        </w:rPr>
        <w:t xml:space="preserve">σι από τα </w:t>
      </w:r>
      <w:proofErr w:type="spellStart"/>
      <w:r>
        <w:rPr>
          <w:rFonts w:eastAsia="Times New Roman"/>
          <w:szCs w:val="24"/>
        </w:rPr>
        <w:t>εκατόν</w:t>
      </w:r>
      <w:proofErr w:type="spellEnd"/>
      <w:r>
        <w:rPr>
          <w:rFonts w:eastAsia="Times New Roman"/>
          <w:szCs w:val="24"/>
        </w:rPr>
        <w:t xml:space="preserve"> σαράντα νοσοκομεία σε όλη τη χώρα κάθε μέρα με το ανεπαίσχυντο σύστημα των εφημεριών; Εάν μου πείτε ένα μέρος του κόσμου που πέτυχε το σύστημα αυτό, να το υιοθετήσω.</w:t>
      </w:r>
    </w:p>
    <w:p w14:paraId="14EE00C3" w14:textId="77777777" w:rsidR="002F0583" w:rsidRDefault="00B91F1A">
      <w:pPr>
        <w:spacing w:line="600" w:lineRule="auto"/>
        <w:ind w:firstLine="720"/>
        <w:jc w:val="both"/>
        <w:rPr>
          <w:rFonts w:eastAsia="Times New Roman"/>
          <w:szCs w:val="24"/>
        </w:rPr>
      </w:pPr>
      <w:r>
        <w:rPr>
          <w:rFonts w:eastAsia="Times New Roman"/>
          <w:szCs w:val="24"/>
        </w:rPr>
        <w:t>Δεν είναι δυνατόν σήμερα να έχουμε κέντρα υγείας, να παίρνουμε τους γιατρ</w:t>
      </w:r>
      <w:r>
        <w:rPr>
          <w:rFonts w:eastAsia="Times New Roman"/>
          <w:szCs w:val="24"/>
        </w:rPr>
        <w:t xml:space="preserve">ούς από τα κέντρα υγείας για να εφημερεύουν σε όλα τα επαρχιακά νοσοκομεία. Χρειάζεται προσωπικό. </w:t>
      </w:r>
    </w:p>
    <w:p w14:paraId="14EE00C4" w14:textId="77777777" w:rsidR="002F0583" w:rsidRDefault="00B91F1A">
      <w:pPr>
        <w:spacing w:line="600" w:lineRule="auto"/>
        <w:ind w:firstLine="720"/>
        <w:jc w:val="both"/>
        <w:rPr>
          <w:rFonts w:eastAsia="Times New Roman"/>
          <w:szCs w:val="24"/>
        </w:rPr>
      </w:pPr>
      <w:r>
        <w:rPr>
          <w:rFonts w:eastAsia="Times New Roman"/>
          <w:szCs w:val="24"/>
        </w:rPr>
        <w:lastRenderedPageBreak/>
        <w:t>Από εκεί και πέρα χρειάζονται και αλλαγές. Στην τελευταία επιτροπή, κύριε Υπουργέ, τόνισα την ανάγκη ενός πιλοτικού προγράμματος. Μάλιστα ονομάτισα την Κρήτη</w:t>
      </w:r>
      <w:r>
        <w:rPr>
          <w:rFonts w:eastAsia="Times New Roman"/>
          <w:szCs w:val="24"/>
        </w:rPr>
        <w:t>, διότι η γεωγραφική κατανομή της είναι τέτοια που προσομοιάζει για πολλά πράγματα από πολλές πλευρές με όλη την Ελλάδα. Έχει πληθυσμό περίπου εξακόσιες χιλιάδες κατοίκους. Υπάρχουν, όμως, μήνες που φτάνει τα δύο εκατομμύρια με δυόμισι εκατομμύρια ή και πα</w:t>
      </w:r>
      <w:r>
        <w:rPr>
          <w:rFonts w:eastAsia="Times New Roman"/>
          <w:szCs w:val="24"/>
        </w:rPr>
        <w:t>ραπάνω, εάν αυξηθεί ο τουρισμός. Πόσα νοσοκομεία χρειάζονται; Κατά την άποψή μου, ένα νοσοκομείο φτάνει για πληθυσμό πεντακοσίων ή εξακοσίων χιλιάδων ανθρώπων. Έτσι είναι το διεθνές στάνταρτ. Από τη στιγμή, όμως, κατά την οποία αυξάνει ο πληθυσμός, θα πρέπ</w:t>
      </w:r>
      <w:r>
        <w:rPr>
          <w:rFonts w:eastAsia="Times New Roman"/>
          <w:szCs w:val="24"/>
        </w:rPr>
        <w:t>ει να έχουμε και εφεδρικό στα Χανιά και στο Ηράκλειο.</w:t>
      </w:r>
    </w:p>
    <w:p w14:paraId="14EE00C5" w14:textId="77777777" w:rsidR="002F0583" w:rsidRDefault="00B91F1A">
      <w:pPr>
        <w:spacing w:line="600" w:lineRule="auto"/>
        <w:ind w:firstLine="720"/>
        <w:jc w:val="both"/>
        <w:rPr>
          <w:rFonts w:eastAsia="Times New Roman"/>
          <w:szCs w:val="24"/>
        </w:rPr>
      </w:pPr>
      <w:r>
        <w:rPr>
          <w:rFonts w:eastAsia="Times New Roman"/>
          <w:szCs w:val="24"/>
        </w:rPr>
        <w:t>Αυτό το πρόγραμμα θα το αρχίσετε πιλοτικά από το ΕΚΑΒ. Λειτούργησε το ΕΚΑΒ πριν από τριάντα ή τριάντα δύο χρόνια. Δεν αναπτύχθηκε, όμως. Γιατί, δεν αναπτύχθηκε; Ο πρώτος βασικός λόγος είναι ότι δεν υπήρ</w:t>
      </w:r>
      <w:r>
        <w:rPr>
          <w:rFonts w:eastAsia="Times New Roman"/>
          <w:szCs w:val="24"/>
        </w:rPr>
        <w:t xml:space="preserve">χαν δρόμοι. Λέγαμε ότι θα τελειώσουμε την Εγνατία Οδό το 2000. Και την τελειώσαμε το 2015. Το οδικό δίκτυο αναπτύχθηκε. </w:t>
      </w:r>
    </w:p>
    <w:p w14:paraId="14EE00C6" w14:textId="77777777" w:rsidR="002F0583" w:rsidRDefault="00B91F1A">
      <w:pPr>
        <w:spacing w:line="600" w:lineRule="auto"/>
        <w:ind w:firstLine="720"/>
        <w:jc w:val="both"/>
        <w:rPr>
          <w:rFonts w:eastAsia="Times New Roman"/>
          <w:szCs w:val="24"/>
        </w:rPr>
      </w:pPr>
      <w:r>
        <w:rPr>
          <w:rFonts w:eastAsia="Times New Roman"/>
          <w:szCs w:val="24"/>
        </w:rPr>
        <w:t>Άρα, εάν πάρουμε την Κρήτη ως παράδειγμα, θα δούμε πόσα πληρώματα ασθενοφόρων χρειάζονται –δέκα, δώδεκα, δεκαπέντε;- για να λειτουργήσε</w:t>
      </w:r>
      <w:r>
        <w:rPr>
          <w:rFonts w:eastAsia="Times New Roman"/>
          <w:szCs w:val="24"/>
        </w:rPr>
        <w:t>ι το ΕΚΑΒ, ώστε να μπορεί να πηγαίνει σε μισή ώρα το πολύ το ασθενοφόρο στον τόπο του ατυχήματος, στον τόπο όπου υπάρχει ανάγκη. Αυτή είναι η πραγματική αλήθεια.</w:t>
      </w:r>
    </w:p>
    <w:p w14:paraId="14EE00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14EE00C8" w14:textId="77777777" w:rsidR="002F0583" w:rsidRDefault="00B91F1A">
      <w:pPr>
        <w:spacing w:line="600" w:lineRule="auto"/>
        <w:ind w:firstLine="720"/>
        <w:jc w:val="both"/>
        <w:rPr>
          <w:rFonts w:eastAsia="Times New Roman"/>
          <w:szCs w:val="24"/>
        </w:rPr>
      </w:pPr>
      <w:r>
        <w:rPr>
          <w:rFonts w:eastAsia="Times New Roman"/>
          <w:szCs w:val="24"/>
        </w:rPr>
        <w:t xml:space="preserve">Θα ήθελα να επεκταθώ περισσότερο, αλλά θέλω να σέβομαι τον χρόνο. </w:t>
      </w:r>
    </w:p>
    <w:p w14:paraId="14EE00C9" w14:textId="77777777" w:rsidR="002F0583" w:rsidRDefault="00B91F1A">
      <w:pPr>
        <w:spacing w:line="600" w:lineRule="auto"/>
        <w:ind w:firstLine="720"/>
        <w:jc w:val="both"/>
        <w:rPr>
          <w:rFonts w:eastAsia="Times New Roman"/>
          <w:szCs w:val="24"/>
        </w:rPr>
      </w:pPr>
      <w:r>
        <w:rPr>
          <w:rFonts w:eastAsia="Times New Roman"/>
          <w:szCs w:val="24"/>
        </w:rPr>
        <w:t>Τα νοσοκομειακά κρεβάτια –και θα κλείσω με αυτό- είναι πολύ περισσότερα απ’ αυτά που χρειάζονται. Και ακούμε ότι το νοσήλιο σε οποιοδήποτε νοσοκομείο, περιφέρειας στοιχίζει 260 ευρώ την ημέ</w:t>
      </w:r>
      <w:r>
        <w:rPr>
          <w:rFonts w:eastAsia="Times New Roman"/>
          <w:szCs w:val="24"/>
        </w:rPr>
        <w:t>ρα χωρίς το μισθολογικό και ασφαλιστικό κόστος, τουτέστιν μεθερμηνευόμενο 420 ευρώ. Αυτή είναι η πραγματικότητα. Αυτή είναι η υγεία που προσφέρετε; Μένετε ικανοποιημένοι; Όχι.</w:t>
      </w:r>
    </w:p>
    <w:p w14:paraId="14EE00CA" w14:textId="77777777" w:rsidR="002F0583" w:rsidRDefault="00B91F1A">
      <w:pPr>
        <w:spacing w:line="600" w:lineRule="auto"/>
        <w:ind w:firstLine="720"/>
        <w:jc w:val="both"/>
        <w:rPr>
          <w:rFonts w:eastAsia="Times New Roman"/>
          <w:szCs w:val="24"/>
        </w:rPr>
      </w:pPr>
      <w:r>
        <w:rPr>
          <w:rFonts w:eastAsia="Times New Roman"/>
          <w:szCs w:val="24"/>
        </w:rPr>
        <w:t>Άρα, λοιπόν, αναδιοργανώστε τα κέντρα υγείας, ρυθμίστε τα κόστη. Δεν πρέπει να υ</w:t>
      </w:r>
      <w:r>
        <w:rPr>
          <w:rFonts w:eastAsia="Times New Roman"/>
          <w:szCs w:val="24"/>
        </w:rPr>
        <w:t xml:space="preserve">πάρχει νοσοκομειακή μονάδα χωρίς </w:t>
      </w:r>
      <w:r>
        <w:rPr>
          <w:rFonts w:eastAsia="Times New Roman"/>
          <w:szCs w:val="24"/>
        </w:rPr>
        <w:t xml:space="preserve">παραγωγή </w:t>
      </w:r>
      <w:r>
        <w:rPr>
          <w:rFonts w:eastAsia="Times New Roman"/>
          <w:szCs w:val="24"/>
        </w:rPr>
        <w:t>οξυγόνο</w:t>
      </w:r>
      <w:r>
        <w:rPr>
          <w:rFonts w:eastAsia="Times New Roman"/>
          <w:szCs w:val="24"/>
        </w:rPr>
        <w:t>υ</w:t>
      </w:r>
      <w:r>
        <w:rPr>
          <w:rFonts w:eastAsia="Times New Roman"/>
          <w:szCs w:val="24"/>
        </w:rPr>
        <w:t>. Πρέπει να υπάρχει ενεργειακή θωράκιση παντού και ανανεώσιμες πηγές ενέργειας.</w:t>
      </w:r>
    </w:p>
    <w:p w14:paraId="14EE00CB" w14:textId="77777777" w:rsidR="002F0583" w:rsidRDefault="00B91F1A">
      <w:pPr>
        <w:spacing w:line="600" w:lineRule="auto"/>
        <w:ind w:firstLine="720"/>
        <w:jc w:val="both"/>
        <w:rPr>
          <w:rFonts w:eastAsia="Times New Roman"/>
          <w:szCs w:val="24"/>
        </w:rPr>
      </w:pPr>
      <w:r>
        <w:rPr>
          <w:rFonts w:eastAsia="Times New Roman"/>
          <w:szCs w:val="24"/>
        </w:rPr>
        <w:t>Και για να κλείσω, κύριε Πρόεδρε, για να δει κάποιος τις ανάγκες του μέλλοντος, δεν πρέπει να κοιτά πίσω τις ανάγκες του παρελ</w:t>
      </w:r>
      <w:r>
        <w:rPr>
          <w:rFonts w:eastAsia="Times New Roman"/>
          <w:szCs w:val="24"/>
        </w:rPr>
        <w:t xml:space="preserve">θόντος. Για την επανάσταση των λογικών και ενάρετων χρειάζεται αλλαγή νοοτροπίας. </w:t>
      </w:r>
    </w:p>
    <w:p w14:paraId="14EE00CC" w14:textId="77777777" w:rsidR="002F0583" w:rsidRDefault="00B91F1A">
      <w:pPr>
        <w:spacing w:line="600" w:lineRule="auto"/>
        <w:ind w:firstLine="720"/>
        <w:jc w:val="both"/>
        <w:rPr>
          <w:rFonts w:eastAsia="Times New Roman"/>
          <w:szCs w:val="24"/>
        </w:rPr>
      </w:pPr>
      <w:r>
        <w:rPr>
          <w:rFonts w:eastAsia="Times New Roman"/>
          <w:szCs w:val="24"/>
        </w:rPr>
        <w:t xml:space="preserve">Και θα ήθελα να καταθέσω στη Βουλή μια συνέντευξη που δημοσιεύτηκε στην </w:t>
      </w:r>
      <w:r>
        <w:rPr>
          <w:rFonts w:eastAsia="Times New Roman"/>
          <w:szCs w:val="24"/>
        </w:rPr>
        <w:t>ε</w:t>
      </w:r>
      <w:r>
        <w:rPr>
          <w:rFonts w:eastAsia="Times New Roman"/>
          <w:szCs w:val="24"/>
        </w:rPr>
        <w:t xml:space="preserve">φημερίδα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όπου ένας διάσημος καθηγητής, κ. Ευτύχιος Βορίδης, αναφέρει: «Στον γιατρό πηγ</w:t>
      </w:r>
      <w:r>
        <w:rPr>
          <w:rFonts w:eastAsia="Times New Roman"/>
          <w:szCs w:val="24"/>
        </w:rPr>
        <w:t>αίνεις μόνο με φορείο». Αυτό λέει. Θα φανεί χρήσιμο σε πολλούς.</w:t>
      </w:r>
    </w:p>
    <w:p w14:paraId="14EE00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(Χειροκροτήματα από την πτέρυγα της Νέας Δημοκρατίας)</w:t>
      </w:r>
    </w:p>
    <w:p w14:paraId="14EE00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w:t>
      </w:r>
      <w:proofErr w:type="spellStart"/>
      <w:r>
        <w:rPr>
          <w:rFonts w:eastAsia="Times New Roman" w:cs="Times New Roman"/>
          <w:szCs w:val="24"/>
        </w:rPr>
        <w:t>Βαγιωνάς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του Τμήματος Γραμματείας της Διεύθυνσης Στενογραφίας και Πρακτικών της Βουλής)</w:t>
      </w:r>
    </w:p>
    <w:p w14:paraId="14EE00C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για δέκα λεπτά ο Πρόεδρος κ. Βενιζέλος.</w:t>
      </w:r>
    </w:p>
    <w:p w14:paraId="14EE00D0" w14:textId="77777777" w:rsidR="002F0583" w:rsidRDefault="00B91F1A">
      <w:pPr>
        <w:tabs>
          <w:tab w:val="left" w:pos="2820"/>
        </w:tabs>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Κυρίες και κύριοι Βουλευτές, θα ήθελα να υπενθυμίσω τι συμβαίνει σ</w:t>
      </w:r>
      <w:r>
        <w:rPr>
          <w:rFonts w:eastAsia="Times New Roman"/>
          <w:szCs w:val="24"/>
        </w:rPr>
        <w:t>ήμερα στη Βουλή. Η κοινοβουλευτική Πλειοψηφία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καλείται σήμερα το βράδυ να ψηφίσει δύο νέα μνημόνια, το «Μνημόνιο 3+» με μέτρα για την περίοδο μέχρι τον Ιούλιο του 2018 και το «Μνημόνιο 4» για την περίοδο μέχρι και το 2021, που αφορά την επόμε</w:t>
      </w:r>
      <w:r>
        <w:rPr>
          <w:rFonts w:eastAsia="Times New Roman"/>
          <w:szCs w:val="24"/>
        </w:rPr>
        <w:t xml:space="preserve">νη Βουλή και την επόμενη κυβέρνηση σε κάθε περίπτωση. </w:t>
      </w:r>
    </w:p>
    <w:p w14:paraId="14EE00D1"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Σε αυτά δεν περιλαμβάνονται μέτρα για το χρέος τα οποία εύχομαι να δοθούν. Είναι υπεσχημένα και δεδομένα από το 2012. Τότε μας δόθηκαν χωρίς πρόσθετα μέτρα, εφάπαξ. Τώρα θα μας δοθούν σταδιακά και με μ</w:t>
      </w:r>
      <w:r>
        <w:rPr>
          <w:rFonts w:eastAsia="Times New Roman"/>
          <w:szCs w:val="24"/>
        </w:rPr>
        <w:t xml:space="preserve">έτρα. Άρα, η Βουλή ψηφίζει επί της αρχής κι ένα διαρκές μνημόνιο μετά το τέταρτο μνημόνιο, συνδεδεμένο με τη σταδιακή παραχώρηση παραμετρικών αλλαγών στο χρέος. </w:t>
      </w:r>
    </w:p>
    <w:p w14:paraId="14EE00D2"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Δεν θα μιλήσω, κυρίες και κύριοι Βουλευτές της Συμπολίτευσης, για την πολιτική απαξίωση και το</w:t>
      </w:r>
      <w:r>
        <w:rPr>
          <w:rFonts w:eastAsia="Times New Roman"/>
          <w:szCs w:val="24"/>
        </w:rPr>
        <w:t xml:space="preserve">ν ιδεολογικό ευτελισμό. Ο ΣΥΡΙΖΑ έχει ρευστοποιηθεί </w:t>
      </w:r>
      <w:proofErr w:type="spellStart"/>
      <w:r>
        <w:rPr>
          <w:rFonts w:eastAsia="Times New Roman"/>
          <w:szCs w:val="24"/>
        </w:rPr>
        <w:t>αξιακά</w:t>
      </w:r>
      <w:proofErr w:type="spellEnd"/>
      <w:r>
        <w:rPr>
          <w:rFonts w:eastAsia="Times New Roman"/>
          <w:szCs w:val="24"/>
        </w:rPr>
        <w:t xml:space="preserve"> </w:t>
      </w:r>
      <w:r>
        <w:rPr>
          <w:rFonts w:eastAsia="Times New Roman"/>
          <w:szCs w:val="24"/>
        </w:rPr>
        <w:lastRenderedPageBreak/>
        <w:t xml:space="preserve">και πολιτικά. Δεν είναι σε στερεά κατάσταση. Προσλαμβάνει το σχήμα του δοχείου στο οποίο κάθε φορά εισέρχεται. </w:t>
      </w:r>
    </w:p>
    <w:p w14:paraId="14EE00D3"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Οι προηγούμενες κυβερνήσεις, καλές ή κακές, είχαν στερεά κατάσταση. Μπορεί να είχαν χ</w:t>
      </w:r>
      <w:r>
        <w:rPr>
          <w:rFonts w:eastAsia="Times New Roman"/>
          <w:szCs w:val="24"/>
        </w:rPr>
        <w:t xml:space="preserve">τυπήματα, ξυσίματα, ακρωτηριασμούς, να ήταν στρογγυλές ή να είχανε γωνίες, αλλά ήταν στέρεες. Τώρα μιλάμε για την πολιτική των ρευστών. </w:t>
      </w:r>
    </w:p>
    <w:p w14:paraId="14EE00D4"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Δεν θα μιλήσω ούτε για την κολοσσιαία πολιτική απάτη εις βάρος του ελληνικού λαού. Θα ρωτήσω, όμως: Γιατί το κάνετε αυτ</w:t>
      </w:r>
      <w:r>
        <w:rPr>
          <w:rFonts w:eastAsia="Times New Roman"/>
          <w:szCs w:val="24"/>
        </w:rPr>
        <w:t>ό σε βάρος της χώρας και γιατί το κάνετε κατ’ επανάληψη με επίταση δόλου; Μια φορά ήταν το εγκληματικό πρώτο εξάμηνο του 2015, με τους χειρισμούς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Δεύτερη φορά ήταν το 2016, με την παράταση της πρώτης αξιολόγησης που κατέληξε στο </w:t>
      </w:r>
      <w:proofErr w:type="spellStart"/>
      <w:r>
        <w:rPr>
          <w:rFonts w:eastAsia="Times New Roman"/>
          <w:szCs w:val="24"/>
          <w:lang w:val="en-US"/>
        </w:rPr>
        <w:t>Eurogro</w:t>
      </w:r>
      <w:r>
        <w:rPr>
          <w:rFonts w:eastAsia="Times New Roman"/>
          <w:szCs w:val="24"/>
          <w:lang w:val="en-US"/>
        </w:rPr>
        <w:t>up</w:t>
      </w:r>
      <w:proofErr w:type="spellEnd"/>
      <w:r>
        <w:rPr>
          <w:rFonts w:eastAsia="Times New Roman"/>
          <w:szCs w:val="24"/>
        </w:rPr>
        <w:t xml:space="preserve"> του Μαΐου του 2016, που σας είπε ότι δεν υπάρχει ονομαστικό κούρεμα για το χρέος, υπάρχει το συμπλήρωμα του καταραμένου </w:t>
      </w:r>
      <w:r>
        <w:rPr>
          <w:rFonts w:eastAsia="Times New Roman"/>
          <w:szCs w:val="24"/>
          <w:lang w:val="en-US"/>
        </w:rPr>
        <w:t>PS</w:t>
      </w:r>
      <w:r>
        <w:rPr>
          <w:rFonts w:eastAsia="Times New Roman"/>
          <w:szCs w:val="24"/>
        </w:rPr>
        <w:t>I</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lang w:val="en-US"/>
        </w:rPr>
        <w:t>OSI</w:t>
      </w:r>
      <w:r>
        <w:rPr>
          <w:rFonts w:eastAsia="Times New Roman"/>
          <w:szCs w:val="24"/>
        </w:rPr>
        <w:t xml:space="preserve"> του 2012. Προσκυνήσατε! Τρίτη φορά είναι τώρα με την παράταση της δήθεν διαπραγμάτευσης για τη δεύτερη αξιολόγηση. </w:t>
      </w:r>
    </w:p>
    <w:p w14:paraId="14EE00D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Έχετε συνείδηση της βλάβης που έχει προκληθεί και της ευθύνης που έχετε; Έχετε προκαλέσει ενσυνειδήτως μια δευτερογενή κρίση στην οικονομία, πάνω στην προηγούμενη βασική κρίση, η οποία έβαινε προς την υπέρβασή της τον Δεκέμβριο του 2014. </w:t>
      </w:r>
    </w:p>
    <w:p w14:paraId="14EE00D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Και επειδή ορισμέ</w:t>
      </w:r>
      <w:r>
        <w:rPr>
          <w:rFonts w:eastAsia="Times New Roman"/>
          <w:szCs w:val="24"/>
        </w:rPr>
        <w:t xml:space="preserve">να πράγματα έχουν αποκτήσει εμβληματική αξία, τον Μάιο του 2015, όταν όλα τα </w:t>
      </w:r>
      <w:proofErr w:type="spellStart"/>
      <w:r>
        <w:rPr>
          <w:rFonts w:eastAsia="Times New Roman"/>
          <w:szCs w:val="24"/>
        </w:rPr>
        <w:t>έσκιαζε</w:t>
      </w:r>
      <w:proofErr w:type="spellEnd"/>
      <w:r>
        <w:rPr>
          <w:rFonts w:eastAsia="Times New Roman"/>
          <w:szCs w:val="24"/>
        </w:rPr>
        <w:t xml:space="preserve"> η φοβέρα της ελπίδας της ριζοσπαστικής Αριστεράς, </w:t>
      </w:r>
      <w:r>
        <w:rPr>
          <w:rFonts w:eastAsia="Times New Roman"/>
          <w:szCs w:val="24"/>
        </w:rPr>
        <w:lastRenderedPageBreak/>
        <w:t xml:space="preserve">σε μια τηλεοπτική εκπομπή με τον κ. Χατζηνικολάου στον σταθμό που εργαζόταν τότε, εμφάνισα το </w:t>
      </w:r>
      <w:r>
        <w:rPr>
          <w:rFonts w:eastAsia="Times New Roman"/>
          <w:szCs w:val="24"/>
          <w:lang w:val="en-US"/>
        </w:rPr>
        <w:t>e</w:t>
      </w:r>
      <w:r w:rsidRPr="007E455A">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είπα ότι θα είναι παιδική χαρά σε σχέση με τα μέτρα που θα ψηφίσει αυτή η Κυβέρνηση. </w:t>
      </w:r>
    </w:p>
    <w:p w14:paraId="14EE00D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Την χαμένη παιδική χαρά του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την καταθέτω και πάλι σήμερα στην Βουλή των Ελλήνων.</w:t>
      </w:r>
    </w:p>
    <w:p w14:paraId="14EE00D8" w14:textId="77777777" w:rsidR="002F0583" w:rsidRDefault="00B91F1A">
      <w:pPr>
        <w:tabs>
          <w:tab w:val="left" w:pos="2820"/>
        </w:tabs>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Ευάγγελος Βενιζέλος κατ</w:t>
      </w:r>
      <w:r>
        <w:rPr>
          <w:rFonts w:eastAsia="Times New Roman" w:cs="Times New Roman"/>
          <w:szCs w:val="24"/>
        </w:rPr>
        <w:t>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EE00D9" w14:textId="77777777" w:rsidR="002F0583" w:rsidRDefault="00B91F1A">
      <w:pPr>
        <w:tabs>
          <w:tab w:val="left" w:pos="2820"/>
        </w:tabs>
        <w:spacing w:line="600" w:lineRule="auto"/>
        <w:ind w:firstLine="720"/>
        <w:jc w:val="both"/>
        <w:rPr>
          <w:rFonts w:eastAsia="Times New Roman"/>
          <w:szCs w:val="24"/>
        </w:rPr>
      </w:pPr>
      <w:r>
        <w:rPr>
          <w:rFonts w:eastAsia="Times New Roman" w:cs="Times New Roman"/>
          <w:szCs w:val="24"/>
        </w:rPr>
        <w:t>Η υπόσχεσή σας ήταν, κυρίες και κύριοι Βουλευτές της Συμπολίτευσης, το σκίσιμο των μνημονίων, η μον</w:t>
      </w:r>
      <w:r>
        <w:rPr>
          <w:rFonts w:eastAsia="Times New Roman" w:cs="Times New Roman"/>
          <w:szCs w:val="24"/>
        </w:rPr>
        <w:t>ομερής διαγραφή του επονείδιστου χρέους και η δραστική μείωση του επιδιωκόμενου πρωτογενούς πλεονάσματος, που το θεωρούσατε βλαπτικό για την οικονομία.</w:t>
      </w:r>
      <w:r>
        <w:rPr>
          <w:rFonts w:eastAsia="Times New Roman"/>
          <w:szCs w:val="24"/>
        </w:rPr>
        <w:t xml:space="preserve"> Θηλιά στην ανάπτυξη. Πάντως υπόσχεση ήταν η σκληρή διαπραγμάτευση με αταλάντευτες κόκκινες γραμμές. </w:t>
      </w:r>
    </w:p>
    <w:p w14:paraId="14EE00DA"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Τι </w:t>
      </w:r>
      <w:r>
        <w:rPr>
          <w:rFonts w:eastAsia="Times New Roman"/>
          <w:szCs w:val="24"/>
        </w:rPr>
        <w:t xml:space="preserve">κάνετε; Έχετε συνείδηση τι κάνετε και πώς διαπραγματευτήκατε; Έχετε φτάσει να επιβάλλετε πρόσθετα μέτρα δημοσιονομικής λιτότητας 14,2 δισεκατομμυρίων. Οι δε περικοπές των συντάξεων που επιφέρετε σήμερα, νομίζετε ότι είναι 2,8 δισεκατομμύρια; Δυστυχώς, δεν </w:t>
      </w:r>
      <w:r>
        <w:rPr>
          <w:rFonts w:eastAsia="Times New Roman"/>
          <w:szCs w:val="24"/>
        </w:rPr>
        <w:t xml:space="preserve">είναι 2,8 δισεκατομμύρια. </w:t>
      </w:r>
    </w:p>
    <w:p w14:paraId="14EE00DB"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Η «ΚΑΘΗΜΕΡΙΝΗ» εντοπίζει σήμερα ότι η παράταση των ήδη ψηφισμένων από εσάς μέτρων, των μέτρων του 2015 και του 2016, επιφέρει επιβάρυνση στους </w:t>
      </w:r>
      <w:r>
        <w:rPr>
          <w:rFonts w:eastAsia="Times New Roman"/>
          <w:szCs w:val="24"/>
        </w:rPr>
        <w:lastRenderedPageBreak/>
        <w:t>συνταξιούχους άλλα 3,7 δισεκατομμύρια. Άρα, 6,5 δισεκατομμύρια είναι η ρητή νομοθετημέ</w:t>
      </w:r>
      <w:r>
        <w:rPr>
          <w:rFonts w:eastAsia="Times New Roman"/>
          <w:szCs w:val="24"/>
        </w:rPr>
        <w:t>νη επιβάρυνση.</w:t>
      </w:r>
    </w:p>
    <w:p w14:paraId="14EE00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αυτό. Σε μια πολύ ενδιαφέρουσα ανάλυσή του ο αναλυτής Γιώργος </w:t>
      </w:r>
      <w:proofErr w:type="spellStart"/>
      <w:r>
        <w:rPr>
          <w:rFonts w:eastAsia="Times New Roman" w:cs="Times New Roman"/>
          <w:szCs w:val="24"/>
        </w:rPr>
        <w:t>Στρατόπουλος</w:t>
      </w:r>
      <w:proofErr w:type="spellEnd"/>
      <w:r>
        <w:rPr>
          <w:rFonts w:eastAsia="Times New Roman" w:cs="Times New Roman"/>
          <w:szCs w:val="24"/>
        </w:rPr>
        <w:t xml:space="preserve"> στο «</w:t>
      </w:r>
      <w:proofErr w:type="spellStart"/>
      <w:r>
        <w:rPr>
          <w:rFonts w:eastAsia="Times New Roman" w:cs="Times New Roman"/>
          <w:szCs w:val="24"/>
          <w:lang w:val="en-US"/>
        </w:rPr>
        <w:t>Protagon</w:t>
      </w:r>
      <w:proofErr w:type="spellEnd"/>
      <w:r>
        <w:rPr>
          <w:rFonts w:eastAsia="Times New Roman" w:cs="Times New Roman"/>
          <w:szCs w:val="24"/>
        </w:rPr>
        <w:t>» εξηγεί γιατί υπάρχει κρυφή περικοπή συντάξεων με το σημερινό νομοσχέδιο 3,3 δισεκατομμύρια, γιατί καταργείται η διάταξη του νόμου «</w:t>
      </w:r>
      <w:proofErr w:type="spellStart"/>
      <w:r>
        <w:rPr>
          <w:rFonts w:eastAsia="Times New Roman" w:cs="Times New Roman"/>
          <w:szCs w:val="24"/>
        </w:rPr>
        <w:t>Κατρούγκαλου</w:t>
      </w:r>
      <w:proofErr w:type="spellEnd"/>
      <w:r>
        <w:rPr>
          <w:rFonts w:eastAsia="Times New Roman" w:cs="Times New Roman"/>
          <w:szCs w:val="24"/>
        </w:rPr>
        <w:t>» που προβλέπει αύξηση των συντάξεων ίση με το μισό της αύξησης του ΑΕΠ και με το μισό του πληθωρισμού από το 2018 και μετά.</w:t>
      </w:r>
    </w:p>
    <w:p w14:paraId="14EE00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καταργείται τώρα και αυτό σημαίνει ότι 3,3 δισεκατομμύρια που προσδοκούσαν οι συνταξιούχοι ως μέρισμα ανάπτυξης, ω</w:t>
      </w:r>
      <w:r>
        <w:rPr>
          <w:rFonts w:eastAsia="Times New Roman" w:cs="Times New Roman"/>
          <w:szCs w:val="24"/>
        </w:rPr>
        <w:t>ς κοινωνικό μέρισμα απ’ αυτό που η χώρα προσδοκά, δεν θα το πάρουν. Και αυτό είναι το «γκρίζο» ποσό των 3,5 δισεκατομμυρίων αδιευκρίνιστων δήθεν αντίμετρων με τη μορφή φορολογικών περικοπών που θα γίνουν κάποια στιγμή, επειδή αυτά δεν θα δοθούν στους συντα</w:t>
      </w:r>
      <w:r>
        <w:rPr>
          <w:rFonts w:eastAsia="Times New Roman" w:cs="Times New Roman"/>
          <w:szCs w:val="24"/>
        </w:rPr>
        <w:t>ξιούχους.</w:t>
      </w:r>
    </w:p>
    <w:p w14:paraId="14EE00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Καταθέτω την ανάλυση αυτή, η οποία έχει πάρα πολύ μεγάλο ενδιαφέρον.</w:t>
      </w:r>
    </w:p>
    <w:p w14:paraId="14EE00D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Βουλευτής κ. Ευάγγελος Βενιζέλος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w:t>
      </w:r>
      <w:r>
        <w:rPr>
          <w:rFonts w:eastAsia="Times New Roman" w:cs="Times New Roman"/>
          <w:szCs w:val="24"/>
        </w:rPr>
        <w:t>ραφίας και Πρακτικών της Βουλής)</w:t>
      </w:r>
    </w:p>
    <w:p w14:paraId="14EE00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αυτό, διότι εμείς είχαμε πει από το 2012 ότι από το πρωτογενές πλεόνασμα ένα τμήμα του θα μοιράζεται ως κοινωνικό μέρισμα. Και αυτό το λοιδορήσατε, το εξευτελίσατε, το ταπεινώσατε, λέγατε ότι είναι ψίχουλα. </w:t>
      </w:r>
    </w:p>
    <w:p w14:paraId="14EE00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Τώρα δεν μι</w:t>
      </w:r>
      <w:r>
        <w:rPr>
          <w:rFonts w:eastAsia="Times New Roman" w:cs="Times New Roman"/>
          <w:szCs w:val="24"/>
        </w:rPr>
        <w:t>λάμε για μια οικονομία σε ύφεση, για μια οικονομία με πρωτογενές έλλειμα 20 δισεκατομμυρίων, 10% του ΑΕΠ πρωτογενές έλλειμμα, δεν μιλάμε για περικοπές υπό συνθήκες 2010, 2011, 2012, αλλά μιλάμε για μια οικονομία που υποτίθεται ανεβαίνει, πηγαίνει στον ανοδ</w:t>
      </w:r>
      <w:r>
        <w:rPr>
          <w:rFonts w:eastAsia="Times New Roman" w:cs="Times New Roman"/>
          <w:szCs w:val="24"/>
        </w:rPr>
        <w:t>ικό κύκλο. Ποια είναι η προσδοκία για τον συνταξιούχο; Καμμία! Συνολικές περικοπές στις συντάξεις ψηφισμένες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9,8 δισεκατομμύρια ευρώ!</w:t>
      </w:r>
    </w:p>
    <w:p w14:paraId="14EE00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Ποια διαπραγμάτευση κάνετε; Για το χρέος; Περιμένετε τα μαντάτα από τον κ. </w:t>
      </w:r>
      <w:proofErr w:type="spellStart"/>
      <w:r>
        <w:rPr>
          <w:rFonts w:eastAsia="Times New Roman" w:cs="Times New Roman"/>
          <w:szCs w:val="24"/>
        </w:rPr>
        <w:t>Τραμπ</w:t>
      </w:r>
      <w:proofErr w:type="spellEnd"/>
      <w:r>
        <w:rPr>
          <w:rFonts w:eastAsia="Times New Roman" w:cs="Times New Roman"/>
          <w:szCs w:val="24"/>
        </w:rPr>
        <w:t xml:space="preserve">, από τον </w:t>
      </w:r>
      <w:r>
        <w:rPr>
          <w:rFonts w:eastAsia="Times New Roman" w:cs="Times New Roman"/>
          <w:szCs w:val="24"/>
        </w:rPr>
        <w:t xml:space="preserve">κ. Μακρόν, από το </w:t>
      </w:r>
      <w:r>
        <w:rPr>
          <w:rFonts w:eastAsia="Times New Roman" w:cs="Times New Roman"/>
          <w:szCs w:val="24"/>
          <w:lang w:val="en-US"/>
        </w:rPr>
        <w:t>G</w:t>
      </w:r>
      <w:r>
        <w:rPr>
          <w:rFonts w:eastAsia="Times New Roman" w:cs="Times New Roman"/>
          <w:szCs w:val="24"/>
        </w:rPr>
        <w:t>7 και, εν</w:t>
      </w:r>
      <w:r>
        <w:rPr>
          <w:rFonts w:eastAsia="Times New Roman" w:cs="Times New Roman"/>
          <w:szCs w:val="24"/>
        </w:rPr>
        <w:t xml:space="preserve"> </w:t>
      </w:r>
      <w:r>
        <w:rPr>
          <w:rFonts w:eastAsia="Times New Roman" w:cs="Times New Roman"/>
          <w:szCs w:val="24"/>
        </w:rPr>
        <w:t>τέλει, από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Μέρκελ</w:t>
      </w:r>
      <w:proofErr w:type="spellEnd"/>
      <w:r>
        <w:rPr>
          <w:rFonts w:eastAsia="Times New Roman" w:cs="Times New Roman"/>
          <w:szCs w:val="24"/>
        </w:rPr>
        <w:t xml:space="preserve"> και τον κ. Σόιμπλε. Δεν προτείνει τίποτα η ελληνική Κυβέρνηση. Δεν ζητάει τίποτα. Γιατί είναι ενθουσιασμένος ο κ. Τσίπρας;   Για πρωτογενή πλεονάσματα; Από εκεί που ήταν βλαπτικά για την οικονομία και σ</w:t>
      </w:r>
      <w:r>
        <w:rPr>
          <w:rFonts w:eastAsia="Times New Roman" w:cs="Times New Roman"/>
          <w:szCs w:val="24"/>
        </w:rPr>
        <w:t>τόχος ήταν η μείωσή τους, τώρα έχετε προσχωρήσει στη λογική «όσο περισσότερα τόσο καλύτερα», γιατί παρ</w:t>
      </w:r>
      <w:r>
        <w:rPr>
          <w:rFonts w:eastAsia="Times New Roman" w:cs="Times New Roman"/>
          <w:szCs w:val="24"/>
        </w:rPr>
        <w:t xml:space="preserve">’ </w:t>
      </w:r>
      <w:r>
        <w:rPr>
          <w:rFonts w:eastAsia="Times New Roman" w:cs="Times New Roman"/>
          <w:szCs w:val="24"/>
        </w:rPr>
        <w:t>ότι υπό συνθήκες ύφεσης το 2016, καταφέραμε να έχουμε πλεόνασμα 4,2% αντί για 0,5%.</w:t>
      </w:r>
    </w:p>
    <w:p w14:paraId="14EE00E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Προσέξτε. Πείτε μου, σκεπτόμενοι απλά, πώς μπορεί να διαπραγματευτεί</w:t>
      </w:r>
      <w:r>
        <w:rPr>
          <w:rFonts w:eastAsia="Times New Roman" w:cs="Times New Roman"/>
          <w:szCs w:val="24"/>
        </w:rPr>
        <w:t xml:space="preserve"> μια κυβέρνηση που λέει στους δανειστές ότι το μόνο που την ενδιαφέρει είναι δύο πράγματα: Να κερδίσει πολιτικό χρόνο, να μεταφέρει τα δύσκολα σε χρόνο που τοποθετείται στη θητεία της επόμενης κυβέρνησης -άρα, «βοηθήστε με…» λέει στους δανειστές </w:t>
      </w:r>
      <w:r>
        <w:rPr>
          <w:rFonts w:eastAsia="Times New Roman" w:cs="Times New Roman"/>
          <w:szCs w:val="24"/>
        </w:rPr>
        <w:lastRenderedPageBreak/>
        <w:t>«…να τα φο</w:t>
      </w:r>
      <w:r>
        <w:rPr>
          <w:rFonts w:eastAsia="Times New Roman" w:cs="Times New Roman"/>
          <w:szCs w:val="24"/>
        </w:rPr>
        <w:t xml:space="preserve">ρτώσω στους επόμενους»- και, δεύτερον, δεν έχω καμμία αξίωση. Βάλτε όσα </w:t>
      </w:r>
      <w:proofErr w:type="spellStart"/>
      <w:r>
        <w:rPr>
          <w:rFonts w:eastAsia="Times New Roman" w:cs="Times New Roman"/>
          <w:szCs w:val="24"/>
        </w:rPr>
        <w:t>υφεσιακά</w:t>
      </w:r>
      <w:proofErr w:type="spellEnd"/>
      <w:r>
        <w:rPr>
          <w:rFonts w:eastAsia="Times New Roman" w:cs="Times New Roman"/>
          <w:szCs w:val="24"/>
        </w:rPr>
        <w:t xml:space="preserve"> μέτρα θέλετε, υψηλό πρωτογενές πλεόνασμα, όχι 3,5%, όχι 4,5%, αλλά 5,5% ανεξαρτήτως ρυθμού ανάπτυξης –κάτι που ποτέ δεν είχαμε δεχθεί εμείς αυτό υπό τις χειρότερες συνθήκες γι</w:t>
      </w:r>
      <w:r>
        <w:rPr>
          <w:rFonts w:eastAsia="Times New Roman" w:cs="Times New Roman"/>
          <w:szCs w:val="24"/>
        </w:rPr>
        <w:t>α την οικονομία της χώρας-, αρκεί να υπάρχει ο μύθος των δήθεν αντιμέτρων.</w:t>
      </w:r>
    </w:p>
    <w:p w14:paraId="14EE00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Πώς μπορείς να διαπραγματευθείς, όταν πας και τα δίνεις όλα εκ προοιμίου παρακαλώντας να σε βοηθήσουν να κάνεις πολιτικά τεχνάσματα; Αυτή είναι η δήθεν διαπραγμάτευση. </w:t>
      </w:r>
      <w:proofErr w:type="spellStart"/>
      <w:r>
        <w:rPr>
          <w:rFonts w:eastAsia="Times New Roman" w:cs="Times New Roman"/>
          <w:szCs w:val="24"/>
        </w:rPr>
        <w:t>Ευτελίζεται</w:t>
      </w:r>
      <w:proofErr w:type="spellEnd"/>
      <w:r>
        <w:rPr>
          <w:rFonts w:eastAsia="Times New Roman" w:cs="Times New Roman"/>
          <w:szCs w:val="24"/>
        </w:rPr>
        <w:t xml:space="preserve"> η</w:t>
      </w:r>
      <w:r>
        <w:rPr>
          <w:rFonts w:eastAsia="Times New Roman" w:cs="Times New Roman"/>
          <w:szCs w:val="24"/>
        </w:rPr>
        <w:t xml:space="preserve"> χώρα και πολιτικά, αλλά και οικονομικά.</w:t>
      </w:r>
    </w:p>
    <w:p w14:paraId="14EE00E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Έχουμε πρωτογενή πλεονάσματα δε από </w:t>
      </w:r>
      <w:proofErr w:type="spellStart"/>
      <w:r>
        <w:rPr>
          <w:rFonts w:eastAsia="Times New Roman" w:cs="Times New Roman"/>
          <w:szCs w:val="24"/>
        </w:rPr>
        <w:t>υπερφορολόγηση</w:t>
      </w:r>
      <w:proofErr w:type="spellEnd"/>
      <w:r>
        <w:rPr>
          <w:rFonts w:eastAsia="Times New Roman" w:cs="Times New Roman"/>
          <w:szCs w:val="24"/>
        </w:rPr>
        <w:t xml:space="preserve"> όχι από το σκέλος των εσόδων, αλλά από εκείνο των δαπανών, και φυσικά όχι από καταπολέμηση φοροδιαφυγής ή λαθρεμπορίου. Και δεν γίνεται καμμία κουβέντα για το λεγόμ</w:t>
      </w:r>
      <w:r>
        <w:rPr>
          <w:rFonts w:eastAsia="Times New Roman" w:cs="Times New Roman"/>
          <w:szCs w:val="24"/>
        </w:rPr>
        <w:t>ενο «κυκλικά προσαρμοσμένο πρωτογενές πλεόνασμα», δηλαδή για το πρωτογενές πλεόνασμα συνυπολογιζόμενης της ύφεσης και του ποσοστού ανεργίας. Η Ελλάδα ούτως ή άλλως εμφανίζει το μεγαλύτερο στον κόσμο αυτήν τη στιγμή κυκλικά προσαρμοσμένο πλεόνασμα, ακόμη κα</w:t>
      </w:r>
      <w:r>
        <w:rPr>
          <w:rFonts w:eastAsia="Times New Roman" w:cs="Times New Roman"/>
          <w:szCs w:val="24"/>
        </w:rPr>
        <w:t>ι αν ήταν το πρωτογενές πλεόνασμα στο φυσιολογικό επίπεδο του 0,5%, όπως είχε συμφωνηθεί.</w:t>
      </w:r>
    </w:p>
    <w:p w14:paraId="14EE00E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Αντίμετρα δεν υπάρχουν. Δεν υπάρχουν, κατ’ αρχάς, νομικά, γιατί οι σχετικές διατάξεις δεν υφίστανται, αντιβαίνουν ρητά όχι μόνο στα άρθρα 78 παράγραφος 4, αλλά και στ</w:t>
      </w:r>
      <w:r>
        <w:rPr>
          <w:rFonts w:eastAsia="Times New Roman" w:cs="Times New Roman"/>
          <w:szCs w:val="24"/>
        </w:rPr>
        <w:t>ο άρθρο 43 του Συντάγματος περί νομοθετικών εξουσιοδοτήσεων.</w:t>
      </w:r>
    </w:p>
    <w:p w14:paraId="14EE00E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Υπάρχει, όμως, ο κόφτης, ο οποίος μπορεί να λειτουργήσει ανά πάσα στιγμή.</w:t>
      </w:r>
    </w:p>
    <w:p w14:paraId="14EE00E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ποια είναι η λογική των αντιμέτρων; Ότι θα στραγγαλίσω την οικονομία, θα φορολογήσω οτιδήποτε κιν</w:t>
      </w:r>
      <w:r>
        <w:rPr>
          <w:rFonts w:eastAsia="Times New Roman" w:cs="Times New Roman"/>
          <w:szCs w:val="24"/>
        </w:rPr>
        <w:t>είται και δεν κινείται, αρκεί να έχει μία στοιχειώδη υπόσταση και θα αναδιανείμω τη μιζέρια με επιδοματικές πολιτικές. Υπάρχει και αριθμητική των ψευδαισθήσεων: Μέτρα 4,9 δισεκατομμυρίων και 7,5 δισεκατομμύρια αντίμετρα, εκ των οποίων τα 3,5 δισεκατομμύρια</w:t>
      </w:r>
      <w:r>
        <w:rPr>
          <w:rFonts w:eastAsia="Times New Roman" w:cs="Times New Roman"/>
          <w:szCs w:val="24"/>
        </w:rPr>
        <w:t xml:space="preserve"> είναι αυτά τα αόριστα, απροσδιόριστα φορολογικά, που είναι η εισφορά των συνταξιούχων που χάνουν την προσδοκώμενη αύξηση τα επόμενα χρόνια. </w:t>
      </w:r>
    </w:p>
    <w:p w14:paraId="14EE00E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εάν είναι έτσι, όπως έχει ειπωθεί στο διαδίκτυο, δώστε 2,6 δις αντίμετρα χωρίς καθόλου μέτρα, αφού περισσεύουν</w:t>
      </w:r>
      <w:r>
        <w:rPr>
          <w:rFonts w:eastAsia="Times New Roman" w:cs="Times New Roman"/>
          <w:szCs w:val="24"/>
        </w:rPr>
        <w:t xml:space="preserve"> τα αντίμετρα!</w:t>
      </w:r>
    </w:p>
    <w:p w14:paraId="14EE00E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Πόσο κοστίζει, λοιπόν, η δευτερογενής κρίση; Κοστίζει ανυπολόγιστα. Και τι γίνεται με το χρέος; Κατ’ αρχάς, οφείλω να ευχαριστήσω τον κ. </w:t>
      </w:r>
      <w:proofErr w:type="spellStart"/>
      <w:r>
        <w:rPr>
          <w:rFonts w:eastAsia="Times New Roman" w:cs="Times New Roman"/>
          <w:szCs w:val="24"/>
        </w:rPr>
        <w:t>Τσακαλώτο</w:t>
      </w:r>
      <w:proofErr w:type="spellEnd"/>
      <w:r>
        <w:rPr>
          <w:rFonts w:eastAsia="Times New Roman" w:cs="Times New Roman"/>
          <w:szCs w:val="24"/>
        </w:rPr>
        <w:t xml:space="preserve"> και τον κ. </w:t>
      </w:r>
      <w:proofErr w:type="spellStart"/>
      <w:r>
        <w:rPr>
          <w:rFonts w:eastAsia="Times New Roman" w:cs="Times New Roman"/>
          <w:szCs w:val="24"/>
        </w:rPr>
        <w:t>Χουλιαράκη</w:t>
      </w:r>
      <w:proofErr w:type="spellEnd"/>
      <w:r>
        <w:rPr>
          <w:rFonts w:eastAsia="Times New Roman" w:cs="Times New Roman"/>
          <w:szCs w:val="24"/>
        </w:rPr>
        <w:t>, γιατί υπέγραψαν και υπέβαλαν στη Βουλή και ψηφίζεται σήμερα, η επεξηγημ</w:t>
      </w:r>
      <w:r>
        <w:rPr>
          <w:rFonts w:eastAsia="Times New Roman" w:cs="Times New Roman"/>
          <w:szCs w:val="24"/>
        </w:rPr>
        <w:t>ατική έκθεση για το Μεσοπρόθεσμο Πλαίσιο Δημοσιονομικής Στρατηγικής 2018-2021, όπου στις σελίδες 146 και 147 παρουσιάζεται η παρέμβαση στο χρέος του 2012 -</w:t>
      </w:r>
      <w:r>
        <w:rPr>
          <w:rFonts w:eastAsia="Times New Roman" w:cs="Times New Roman"/>
          <w:szCs w:val="24"/>
          <w:lang w:val="en-US"/>
        </w:rPr>
        <w:t>PSI</w:t>
      </w:r>
      <w:r>
        <w:rPr>
          <w:rFonts w:eastAsia="Times New Roman" w:cs="Times New Roman"/>
          <w:szCs w:val="24"/>
        </w:rPr>
        <w:t xml:space="preserve">, </w:t>
      </w:r>
      <w:r>
        <w:rPr>
          <w:rFonts w:eastAsia="Times New Roman" w:cs="Times New Roman"/>
          <w:szCs w:val="24"/>
          <w:lang w:val="en-US"/>
        </w:rPr>
        <w:t>OSI</w:t>
      </w:r>
      <w:r>
        <w:rPr>
          <w:rFonts w:eastAsia="Times New Roman" w:cs="Times New Roman"/>
          <w:szCs w:val="24"/>
        </w:rPr>
        <w:t>, αναδιάρθρωση, μείωση τόκων, όλο αυτό που μας επιτρέπει σήμερα να προσδοκούμε πρόσθετα μέτρα</w:t>
      </w:r>
      <w:r>
        <w:rPr>
          <w:rFonts w:eastAsia="Times New Roman" w:cs="Times New Roman"/>
          <w:szCs w:val="24"/>
        </w:rPr>
        <w:t xml:space="preserve"> για το χρέος- και το έχουν γράψει κατά τρόπο καλύτερο από ό,τι θα το έγραφα εγώ. Είναι «</w:t>
      </w:r>
      <w:proofErr w:type="spellStart"/>
      <w:r>
        <w:rPr>
          <w:rFonts w:eastAsia="Times New Roman" w:cs="Times New Roman"/>
          <w:szCs w:val="24"/>
        </w:rPr>
        <w:t>βενιζελικότεροι</w:t>
      </w:r>
      <w:proofErr w:type="spellEnd"/>
      <w:r>
        <w:rPr>
          <w:rFonts w:eastAsia="Times New Roman" w:cs="Times New Roman"/>
          <w:szCs w:val="24"/>
        </w:rPr>
        <w:t>» του Βενιζέλου! Το καταθέτω και τους ευχαριστώ.</w:t>
      </w:r>
    </w:p>
    <w:p w14:paraId="14EE00E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και της Νέας Δημοκρατίας) </w:t>
      </w:r>
    </w:p>
    <w:p w14:paraId="14EE00E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Ευάγγελος Βενιζέλος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EE00E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είδαμε ότι για το χρέος υπάρχει η «ρ</w:t>
      </w:r>
      <w:r>
        <w:rPr>
          <w:rFonts w:eastAsia="Times New Roman" w:cs="Times New Roman"/>
          <w:szCs w:val="24"/>
        </w:rPr>
        <w:t xml:space="preserve">ήτρα </w:t>
      </w:r>
      <w:proofErr w:type="spellStart"/>
      <w:r>
        <w:rPr>
          <w:rFonts w:eastAsia="Times New Roman" w:cs="Times New Roman"/>
          <w:szCs w:val="24"/>
        </w:rPr>
        <w:t>Πεκίνου</w:t>
      </w:r>
      <w:proofErr w:type="spellEnd"/>
      <w:r>
        <w:rPr>
          <w:rFonts w:eastAsia="Times New Roman" w:cs="Times New Roman"/>
          <w:szCs w:val="24"/>
        </w:rPr>
        <w:t xml:space="preserve">». Ο κ. Τσίπρας στο Πεκίνο είπε ότι δεν θα εφαρμοστούν ούτε μέτρα ούτε αντίμετρα εάν δεν μπει το ΔΝΤ στο Πρόγραμμα -να είχαμε να λέγαμε, δηλαδή- γιατί εάν δεν μπει το ΔΝΤ στο Πρόγραμμα η Ελλάδα βρίσκεται στο απόλυτο αδιέξοδο, γιατί το παιχνίδι </w:t>
      </w:r>
      <w:r>
        <w:rPr>
          <w:rFonts w:eastAsia="Times New Roman" w:cs="Times New Roman"/>
          <w:szCs w:val="24"/>
        </w:rPr>
        <w:t xml:space="preserve">με τη φωτιά μας έχει οδηγήσει τώρα να καιγόμαστε, όποια κίνηση και εάν γίνει. </w:t>
      </w:r>
    </w:p>
    <w:p w14:paraId="14EE00E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Άλλωστε, το νέο πολιτικό ιδεώδες του ΣΥΡΙΖΑ είναι να δοθούν οι μικρές, πρόσθετες παραμετρικές αλλαγές, οι οποίες είναι συνέχεια συμφωνημένη της παρέμβασης του 2012. </w:t>
      </w:r>
    </w:p>
    <w:p w14:paraId="14EE00E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Κοιτάξτε, δεν υπάρχει καμμία στρατηγική εξόδου από το μνημόνιο. Υπάρχει μία αγωνιώδης στρατηγική παραμονής στην εξουσία, μέχρι όσο πάει, από μία Κυβέρνηση που εμφανίζεται δήθεν ευρωπαϊκή και νομιμόφρων. Όταν θα φτάσει η ώρα της εκλογικής αναμέτρησης, θα υπ</w:t>
      </w:r>
      <w:r>
        <w:rPr>
          <w:rFonts w:eastAsia="Times New Roman" w:cs="Times New Roman"/>
          <w:szCs w:val="24"/>
        </w:rPr>
        <w:t xml:space="preserve">άρξει η ρήξη, η όξυνση, η αμφισβήτηση, η </w:t>
      </w:r>
      <w:proofErr w:type="spellStart"/>
      <w:r>
        <w:rPr>
          <w:rFonts w:eastAsia="Times New Roman" w:cs="Times New Roman"/>
          <w:szCs w:val="24"/>
        </w:rPr>
        <w:t>αντισυστημικότητα</w:t>
      </w:r>
      <w:proofErr w:type="spellEnd"/>
      <w:r>
        <w:rPr>
          <w:rFonts w:eastAsia="Times New Roman" w:cs="Times New Roman"/>
          <w:szCs w:val="24"/>
        </w:rPr>
        <w:t xml:space="preserve">, γιατί μόνο έτσι μπορούν να βρεθούν κάποιοι οπαδοί που θα αυξήσουν </w:t>
      </w:r>
      <w:r>
        <w:rPr>
          <w:rFonts w:eastAsia="Times New Roman" w:cs="Times New Roman"/>
          <w:szCs w:val="24"/>
        </w:rPr>
        <w:lastRenderedPageBreak/>
        <w:t xml:space="preserve">την εκλογική συσπείρωση του ΣΥΡΙΖΑ. Γι’ αυτό αρχίζει ξανά το παιχνίδι με τους θεσμούς. </w:t>
      </w:r>
    </w:p>
    <w:p w14:paraId="14EE00F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Διαβάζω ημιεπίσημες διαρροές από την Κυβέρ</w:t>
      </w:r>
      <w:r>
        <w:rPr>
          <w:rFonts w:eastAsia="Times New Roman" w:cs="Times New Roman"/>
          <w:szCs w:val="24"/>
        </w:rPr>
        <w:t>νηση, ότι ετοιμάζει αντισυνταγματικό δημοψήφισμα να εκφραστεί το εκλογικό σώμα επί της αρχής για την αναθεώρηση του Συντάγματος και ιδίως για το εκλογικό σύστημα. Αυτό αντιβαίνει ρητά στο άρθρο 110 του Συντάγματος, στον αυστηρό χαρακτήρα του Συντάγματος, σ</w:t>
      </w:r>
      <w:r>
        <w:rPr>
          <w:rFonts w:eastAsia="Times New Roman" w:cs="Times New Roman"/>
          <w:szCs w:val="24"/>
        </w:rPr>
        <w:t xml:space="preserve">την αποκλειστική αρμοδιότητα της Βουλής. Ο λαός συμμετέχει ενεργά λόγω των εκλογών που παρεμβάλλονται στη διαδικασία αναθεώρησης. </w:t>
      </w:r>
    </w:p>
    <w:p w14:paraId="14EE00F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EE00F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4EE00F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Υπάρχει σενάριο</w:t>
      </w:r>
      <w:r>
        <w:rPr>
          <w:rFonts w:eastAsia="Times New Roman" w:cs="Times New Roman"/>
          <w:szCs w:val="24"/>
        </w:rPr>
        <w:t xml:space="preserve">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για την οικονομία, που να μπορεί να το διεκπεραιώσει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να το κεφαλαιοποιήσει πολιτικά μέχρι την ημερομηνία των εκλογών; Η απάντησή μου είναι «όχι, μην παιδεύεστε». </w:t>
      </w:r>
    </w:p>
    <w:p w14:paraId="14EE00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σερνόμαστε μέχρι την ημερομηνία των εκλογών</w:t>
      </w:r>
      <w:r>
        <w:rPr>
          <w:rFonts w:eastAsia="Times New Roman" w:cs="Times New Roman"/>
          <w:szCs w:val="24"/>
        </w:rPr>
        <w:t xml:space="preserve"> με προσχήματα σοβαρότητας και μετά θα πάμε πάλι σε ένταση, πόλωση και ρήξη, γιατί δεν υπάρχουν οι πολιτικές και κοινωνικές προϋποθέσεις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ακόμη και εάν υπάρχουν κάποιες αυτόματες βελτιώσεις μίας συμπιεσμένης οικονομίας.</w:t>
      </w:r>
    </w:p>
    <w:p w14:paraId="14EE00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Η κοινωνία δεν μ</w:t>
      </w:r>
      <w:r>
        <w:rPr>
          <w:rFonts w:eastAsia="Times New Roman" w:cs="Times New Roman"/>
          <w:szCs w:val="24"/>
        </w:rPr>
        <w:t xml:space="preserve">πορεί με μία τέτοια Κυβέρνηση να υιοθετήσει το μεταρρυθμιστικό </w:t>
      </w:r>
      <w:proofErr w:type="spellStart"/>
      <w:r>
        <w:rPr>
          <w:rFonts w:eastAsia="Times New Roman" w:cs="Times New Roman"/>
          <w:szCs w:val="24"/>
        </w:rPr>
        <w:t>πρόταγμα</w:t>
      </w:r>
      <w:proofErr w:type="spellEnd"/>
      <w:r>
        <w:rPr>
          <w:rFonts w:eastAsia="Times New Roman" w:cs="Times New Roman"/>
          <w:szCs w:val="24"/>
        </w:rPr>
        <w:t xml:space="preserve"> που χρειάζεται, δεν μπορεί να αποκτήσει την επιθυμία να κερδίσει το χαμένο έδαφος και τον χαμένο χρόνο. </w:t>
      </w:r>
    </w:p>
    <w:p w14:paraId="14EE00F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Μετά από εκλογές χρειάζεται μία άλλη κυβέρνηση ευρύτατης συνεργασίας όλων των δ</w:t>
      </w:r>
      <w:r>
        <w:rPr>
          <w:rFonts w:eastAsia="Times New Roman" w:cs="Times New Roman"/>
          <w:szCs w:val="24"/>
        </w:rPr>
        <w:t xml:space="preserve">ημοκρατικών δυνάμεων ευρωπαϊκού προσανατολισμού, με τον ηττημένο ΣΥΡΙΖΑ να καλείται να μετάσχει χωρίς να μπορεί να παρεμποδίσει ή να υπαγορεύσει τις εξελίξεις. </w:t>
      </w:r>
    </w:p>
    <w:p w14:paraId="14EE00F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δεν αρκεί να μιλάμε για εκλογές και κυβερνητικά σχήματα. Χρειάζεται το εναλλακτικό σχέδιο</w:t>
      </w:r>
      <w:r>
        <w:rPr>
          <w:rFonts w:eastAsia="Times New Roman" w:cs="Times New Roman"/>
          <w:szCs w:val="24"/>
        </w:rPr>
        <w:t xml:space="preserve">. Το εναλλακτικό σχέδιο υπάρχει, το παρουσιάζουμε, θα το συνθέσουμε πάρα πολύ σύντομα. Άλλωστε, χωρίς τις πολιτικές προϋποθέσεις που είπα -εκλογές και άλλη κυβέρνηση- χωρίς την κοινωνική προϋπόθεση μιας κοινωνίας που έχει μεταρρυθμιστικό </w:t>
      </w:r>
      <w:proofErr w:type="spellStart"/>
      <w:r>
        <w:rPr>
          <w:rFonts w:eastAsia="Times New Roman" w:cs="Times New Roman"/>
          <w:szCs w:val="24"/>
        </w:rPr>
        <w:t>πρόταγμα</w:t>
      </w:r>
      <w:proofErr w:type="spellEnd"/>
      <w:r>
        <w:rPr>
          <w:rFonts w:eastAsia="Times New Roman" w:cs="Times New Roman"/>
          <w:szCs w:val="24"/>
        </w:rPr>
        <w:t xml:space="preserve"> και χωρίς</w:t>
      </w:r>
      <w:r>
        <w:rPr>
          <w:rFonts w:eastAsia="Times New Roman" w:cs="Times New Roman"/>
          <w:szCs w:val="24"/>
        </w:rPr>
        <w:t xml:space="preserve"> δημοσιονομικές και χρηματοπιστωτικές προϋποθέσεις, όλοι μιλάνε εύκολα περί ανάπτυξης αλλά δεν μπορούν να κάνουν τίποτα, γιατί χρειάζεται και πολιτική βούληση, και ιστορική συνείδηση, αλλά και πεποίθηση ευθύνης. </w:t>
      </w:r>
    </w:p>
    <w:p w14:paraId="14EE00F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EE00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τι</w:t>
      </w:r>
      <w:r>
        <w:rPr>
          <w:rFonts w:eastAsia="Times New Roman" w:cs="Times New Roman"/>
          <w:szCs w:val="24"/>
        </w:rPr>
        <w:t>ς πτέρυγες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και της Νέας Δημοκρατίας) </w:t>
      </w:r>
    </w:p>
    <w:p w14:paraId="14EE00FA"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w:t>
      </w:r>
    </w:p>
    <w:p w14:paraId="14EE00F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Δαβάκης, Βουλευτής της Νέας Δημοκρατίας. </w:t>
      </w:r>
    </w:p>
    <w:p w14:paraId="14EE00F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Κύριε Δαβάκη, παρακαλώ τηρήσετε τα έξι λεπτά. </w:t>
      </w:r>
    </w:p>
    <w:p w14:paraId="14EE00F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ΔΑΒΑΚΗΣ: </w:t>
      </w:r>
      <w:r>
        <w:rPr>
          <w:rFonts w:eastAsia="Times New Roman" w:cs="Times New Roman"/>
          <w:szCs w:val="24"/>
        </w:rPr>
        <w:t>Κυρίες και κύριοι συνάδελφοι, είναι ειλικρινά κρίμα σε αυτή τη δύσκολη περίσταση για τον τόπο, σε αυτή την πραγματικά πρωτόγνωρη εικόνα εξαιτίας της οικονομικής και κοινωνικής κρίσης, να ακούγονται σε αυτή την Αίθουσα φωνές δηλητηριώδους διχασμού,</w:t>
      </w:r>
      <w:r>
        <w:rPr>
          <w:rFonts w:eastAsia="Times New Roman" w:cs="Times New Roman"/>
          <w:szCs w:val="24"/>
        </w:rPr>
        <w:t xml:space="preserve"> όπως αυτές που ακούστηκαν προηγουμένως. </w:t>
      </w:r>
    </w:p>
    <w:p w14:paraId="14EE00F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ώρα που ο ελληνικός λαός ζητάει από όλες τις πολιτικές δυνάμεις μια ομοψυχία στα βασικά, στα αυτονόητα, στα λογικά και μια ενωτική διάθεση προκειμένου να βγούμε από το τέλμα, φωνές όπως των συναδέλφων προηγουμέ</w:t>
      </w:r>
      <w:r>
        <w:rPr>
          <w:rFonts w:eastAsia="Times New Roman" w:cs="Times New Roman"/>
          <w:szCs w:val="24"/>
        </w:rPr>
        <w:t xml:space="preserve">νως, της κ. Φωτίου και της άλλης συναδέλφου, είναι χαρακτηριστικό του διχασμού στον οποίο επένδυσε ο ΣΥΡΙΖΑ προκειμένου σήμερα να επαίρεται από τα έδρανα της εξουσίας. </w:t>
      </w:r>
    </w:p>
    <w:p w14:paraId="14EE00FF"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απαντήσω στην κ. Φωτίου, που μας κουνούσε το δάχτυλο και μου θύμιζε μια παλιά μ</w:t>
      </w:r>
      <w:r>
        <w:rPr>
          <w:rFonts w:eastAsia="Times New Roman" w:cs="Times New Roman"/>
          <w:szCs w:val="24"/>
        </w:rPr>
        <w:t>ου δασκάλα όταν κάναμε αταξίες στο δημοτικό, περί των σχολικών γευμάτων κ.λπ. και να της πω ότι η χώρα μας -και πρέπει να το γνωρίζει, αλλά το αποκρύβει- είναι η μόνη χώρα της Ευρωπαϊκής Ένωσης που το 2015, το 2016 και το 2017 δεν απορρόφησε καθόλου το πρό</w:t>
      </w:r>
      <w:r>
        <w:rPr>
          <w:rFonts w:eastAsia="Times New Roman" w:cs="Times New Roman"/>
          <w:szCs w:val="24"/>
        </w:rPr>
        <w:t xml:space="preserve">γραμμα διανομής δωρεάν φρούτων και λαχανικών στα σχολεία. Τι έχει να μας πει για αυτό η κ. Φωτίου, η οποία επαίρεται </w:t>
      </w:r>
      <w:r>
        <w:rPr>
          <w:rFonts w:eastAsia="Times New Roman" w:cs="Times New Roman"/>
          <w:szCs w:val="24"/>
        </w:rPr>
        <w:lastRenderedPageBreak/>
        <w:t xml:space="preserve">και κόπτεται για τα σχολικά γεύματα και όλα αυτά τα οποία συνθέτουν το μέγα έργο της στον τομέα που διακονεί; </w:t>
      </w:r>
    </w:p>
    <w:p w14:paraId="14EE010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Όσον αφορά το χρέος, όπως </w:t>
      </w:r>
      <w:proofErr w:type="spellStart"/>
      <w:r>
        <w:rPr>
          <w:rFonts w:eastAsia="Times New Roman" w:cs="Times New Roman"/>
          <w:szCs w:val="24"/>
        </w:rPr>
        <w:t>πρ</w:t>
      </w:r>
      <w:r>
        <w:rPr>
          <w:rFonts w:eastAsia="Times New Roman" w:cs="Times New Roman"/>
          <w:szCs w:val="24"/>
        </w:rPr>
        <w:t>οείπε</w:t>
      </w:r>
      <w:proofErr w:type="spellEnd"/>
      <w:r>
        <w:rPr>
          <w:rFonts w:eastAsia="Times New Roman" w:cs="Times New Roman"/>
          <w:szCs w:val="24"/>
        </w:rPr>
        <w:t xml:space="preserve"> ο κ. Βενιζέλος, ποιο χρέος; Για ποιο χρέος μιλάτε, κυρίες και κύριοι συνάδελφοι της Κυβερνήσεως, των κυβερνητικών εδράνων, όταν η Κομισιόν μιλάει για στρατηγική βιωσιμότητα του χρέους -τα συνηθίζουν στην Ευρώπη αυτά, να περιβάλλουν με λεκτικές πομφόλ</w:t>
      </w:r>
      <w:r>
        <w:rPr>
          <w:rFonts w:eastAsia="Times New Roman" w:cs="Times New Roman"/>
          <w:szCs w:val="24"/>
        </w:rPr>
        <w:t xml:space="preserve">υγες αυτά τα οποία δεν θέλουν να δουν- ή για το πώς θα βρεθεί αξιόπιστη στρατηγική για να διασφαλιστεί η βιωσιμότητα του ελληνικού χρέους, ενώ η κ. </w:t>
      </w:r>
      <w:proofErr w:type="spellStart"/>
      <w:r>
        <w:rPr>
          <w:rFonts w:eastAsia="Times New Roman" w:cs="Times New Roman"/>
          <w:szCs w:val="24"/>
        </w:rPr>
        <w:t>Λαγκάρντ</w:t>
      </w:r>
      <w:proofErr w:type="spellEnd"/>
      <w:r>
        <w:rPr>
          <w:rFonts w:eastAsia="Times New Roman" w:cs="Times New Roman"/>
          <w:szCs w:val="24"/>
        </w:rPr>
        <w:t xml:space="preserve"> από την άλλη συναρτά τη συμμετοχή του Διεθνούς Νομισματικού Ταμείου από τη βιωσιμότητα του ελληνικο</w:t>
      </w:r>
      <w:r>
        <w:rPr>
          <w:rFonts w:eastAsia="Times New Roman" w:cs="Times New Roman"/>
          <w:szCs w:val="24"/>
        </w:rPr>
        <w:t xml:space="preserve">ύ χρέους; </w:t>
      </w:r>
    </w:p>
    <w:p w14:paraId="14EE010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θλιβερά όλα αυτά. Και είναι πιο θλιβερό όταν ακούμε χειροκρότημα από τους συναδέλφους του ΣΥΡΙΖΑ για την περικοπή των συντάξεων, για την απώλεια 3.500 περίπου ευρώ από κάθε ελληνικό νοικοκυριό, για τη μείωση του φόρου από ιατρικές υπηρεσίε</w:t>
      </w:r>
      <w:r>
        <w:rPr>
          <w:rFonts w:eastAsia="Times New Roman" w:cs="Times New Roman"/>
          <w:szCs w:val="24"/>
        </w:rPr>
        <w:t xml:space="preserve">ς, για το κόψιμο κοινωνικών επιδομάτων, τα επιδόματα ανέργων, τα επιδόματα ένδειας, τα ειδικά μισθολόγια. </w:t>
      </w:r>
    </w:p>
    <w:p w14:paraId="14EE010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Ξέρετε, εδώ και δυο χρόνια στο Υπουργείο Εθνικής Άμυνας, με τον συνεταίρο σας και τον πιστό οπαδό της Ριζοσπαστικής Αριστεράς Παναγιώτη Καμμένο, συντ</w:t>
      </w:r>
      <w:r>
        <w:rPr>
          <w:rFonts w:eastAsia="Times New Roman" w:cs="Times New Roman"/>
          <w:szCs w:val="24"/>
        </w:rPr>
        <w:t xml:space="preserve">ελείται ένα θέατρο του παραλόγου, το οποίο στοχεύει στην εξαπάτηση και στην κοροϊδία των στελεχών των Ενόπλων Δυνάμεων και των εν ενεργεία και των εν αποστρατεία. Ο κ. Καμμένος χρησιμοποιεί το Υπουργείο Εθνικής Άμυνας, προκειμένου να </w:t>
      </w:r>
      <w:r>
        <w:rPr>
          <w:rFonts w:eastAsia="Times New Roman" w:cs="Times New Roman"/>
          <w:szCs w:val="24"/>
        </w:rPr>
        <w:lastRenderedPageBreak/>
        <w:t>επιβιώσει πολιτικά, να</w:t>
      </w:r>
      <w:r>
        <w:rPr>
          <w:rFonts w:eastAsia="Times New Roman" w:cs="Times New Roman"/>
          <w:szCs w:val="24"/>
        </w:rPr>
        <w:t xml:space="preserve"> πιάσει το πολυπόθητο 3% προκειμένου να εισέλθει και πάλι στη Βουλή. Ψεύδη ασύστολα συνεχώς, όπως και αυτό με την προσωπική διαφορά!</w:t>
      </w:r>
    </w:p>
    <w:p w14:paraId="14EE010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Μάλιστα, είδα χθες έναν άνθρωπο -που κατά τα άλλα τον εκτιμώ- τον Αναπληρωτή Υπουργό κ. Βίτσα, ο οποίος είπε ότι τα στελέχη</w:t>
      </w:r>
      <w:r>
        <w:rPr>
          <w:rFonts w:eastAsia="Times New Roman" w:cs="Times New Roman"/>
          <w:szCs w:val="24"/>
        </w:rPr>
        <w:t xml:space="preserve"> στη μισθοδοσία του μηνός που λήγει, του επομένου και του </w:t>
      </w:r>
      <w:proofErr w:type="spellStart"/>
      <w:r>
        <w:rPr>
          <w:rFonts w:eastAsia="Times New Roman" w:cs="Times New Roman"/>
          <w:szCs w:val="24"/>
        </w:rPr>
        <w:t>μεθεπομένου</w:t>
      </w:r>
      <w:proofErr w:type="spellEnd"/>
      <w:r>
        <w:rPr>
          <w:rFonts w:eastAsia="Times New Roman" w:cs="Times New Roman"/>
          <w:szCs w:val="24"/>
        </w:rPr>
        <w:t>, δεν θα δουν καμμία μείωση. Μπορεί να μας πει ο κύριος Αναπληρωτής Υπουργός τι θα γίνει σε ένα εξάμηνο; Τι θα γίνει με την προσωπική διαφορά που εισάγει πλέον στα ειδικά -που κακώς πλέον</w:t>
      </w:r>
      <w:r>
        <w:rPr>
          <w:rFonts w:eastAsia="Times New Roman" w:cs="Times New Roman"/>
          <w:szCs w:val="24"/>
        </w:rPr>
        <w:t xml:space="preserve"> λέγονται «ειδικά»- μισθολόγια, όταν η μισθολογική διαφορά φρενάρει τη μισθολογική εξέλιξη, καθιερώνει το «πάγωμα» των μισθολογικών εξελίξεων; Και καταλαβαίνετε ότι αυτό αποκαλύπτει την κοροϊδία, όπου πέρυσι τέτοιον καιρό έρχονταν στη Βουλή και διά στόματο</w:t>
      </w:r>
      <w:r>
        <w:rPr>
          <w:rFonts w:eastAsia="Times New Roman" w:cs="Times New Roman"/>
          <w:szCs w:val="24"/>
        </w:rPr>
        <w:t xml:space="preserve">ς κ. Καμμένου και των συνοδοιπόρων τάχα μου τροπολογία με την οποία μέχρι τον Σεπτέμβριο του 2016 «θα πάγωνε» αυτό το μέτρο. </w:t>
      </w:r>
    </w:p>
    <w:p w14:paraId="14EE01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ψέματα και οι ανακολουθίες απέναντι σε ένα τμήμα του ελληνικού λαού, το οποίο αποτελεί το καύχημα και την ασπίδα του, όπως είνα</w:t>
      </w:r>
      <w:r>
        <w:rPr>
          <w:rFonts w:eastAsia="Times New Roman" w:cs="Times New Roman"/>
          <w:szCs w:val="24"/>
        </w:rPr>
        <w:t>ι τα στελέχη των Ενόπλων Δυνάμεων, δεν έχουν προηγούμενο. Και είναι λυπηρό που συνεχίζουν και τα στελέχη της Αριστεράς αυτήν την πολιτική.</w:t>
      </w:r>
    </w:p>
    <w:p w14:paraId="14EE01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Υπάρχει ανάπτυξη; Πώς να υπάρξει ανάπτυξη, όταν βλέπουμε τον δασάρχη Πειραιά να βγάζει τέτοιες αποφάσεις για το Ελληνικό και όταν βλέπουμε και την κ. </w:t>
      </w:r>
      <w:proofErr w:type="spellStart"/>
      <w:r>
        <w:rPr>
          <w:rFonts w:eastAsia="Times New Roman" w:cs="Times New Roman"/>
          <w:szCs w:val="24"/>
        </w:rPr>
        <w:t>Κονιόρδου</w:t>
      </w:r>
      <w:proofErr w:type="spellEnd"/>
      <w:r>
        <w:rPr>
          <w:rFonts w:eastAsia="Times New Roman" w:cs="Times New Roman"/>
          <w:szCs w:val="24"/>
        </w:rPr>
        <w:t xml:space="preserve"> να καθιερώνει ως διατηρητέα κάποια κτήρια στο Ελληνικό. </w:t>
      </w:r>
    </w:p>
    <w:p w14:paraId="14EE01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Καλά, το 1937, που ξεκίνησαν οι εργασίε</w:t>
      </w:r>
      <w:r>
        <w:rPr>
          <w:rFonts w:eastAsia="Times New Roman" w:cs="Times New Roman"/>
          <w:szCs w:val="24"/>
        </w:rPr>
        <w:t>ς στο Ελληνικό, η Αρχαιολογική Υπηρεσία δεν είχε κάνει ανασκαφές; Δεν τα είχε δει όλα αυτά; Δυστυχώς, όμως, οι ιδεοληψίες οι οποίες σας χαρακτηρίζουν τόσα χρόνια, έρχονται τώρα να βάλουν φρένο σε μία τέτοια επένδυση όπως αυτή του Ελληνικού.</w:t>
      </w:r>
    </w:p>
    <w:p w14:paraId="14EE01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και οι φορείς τούς οποίους ακούσαμε και η Επιστημονική Υπηρεσία της Βουλής ήταν καταπέλτης γι’ αυτό το οποίο θα ψηφίσετε σε λίγες ώρες. Βέβαια, ευρέθη το νέο θεώρημα που λέει, «Ξέρετε, το 2015 τα ίδια έλεγαν οι φορείς σε εσάς που φέρνατε μνη</w:t>
      </w:r>
      <w:r>
        <w:rPr>
          <w:rFonts w:eastAsia="Times New Roman" w:cs="Times New Roman"/>
          <w:szCs w:val="24"/>
        </w:rPr>
        <w:t xml:space="preserve">μόνια». </w:t>
      </w:r>
    </w:p>
    <w:p w14:paraId="14EE01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14EE010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ολοκληρώστε.</w:t>
      </w:r>
    </w:p>
    <w:p w14:paraId="14EE010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Τελειώνω, κύριε Πρόεδρε.</w:t>
      </w:r>
    </w:p>
    <w:p w14:paraId="14EE01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διερωτώμαι και μαζί μου διερωτάται ο ελληνικός λαός: Τι έχει αλλάξει, λοιπόν, από το 2015 μέχρι σήμερα; Άλλαξε, επί τα </w:t>
      </w:r>
      <w:proofErr w:type="spellStart"/>
      <w:r>
        <w:rPr>
          <w:rFonts w:eastAsia="Times New Roman" w:cs="Times New Roman"/>
          <w:szCs w:val="24"/>
        </w:rPr>
        <w:t>χείρω</w:t>
      </w:r>
      <w:proofErr w:type="spellEnd"/>
      <w:r>
        <w:rPr>
          <w:rFonts w:eastAsia="Times New Roman" w:cs="Times New Roman"/>
          <w:szCs w:val="24"/>
        </w:rPr>
        <w:t>, το επίπεδο του ελληνικού λαού. Αυτή η εικόνα του μέλλοντος η οποία δημιουργεί μια προοπτική, αποτελείται πλέον από έναν εφιάλτ</w:t>
      </w:r>
      <w:r>
        <w:rPr>
          <w:rFonts w:eastAsia="Times New Roman" w:cs="Times New Roman"/>
          <w:szCs w:val="24"/>
        </w:rPr>
        <w:t xml:space="preserve">η που βιώνει ο ελληνικός λαός. Ο ελληνικός λαός ήξερε τι σημαίνει Δεξιά. Έμαθε τι σημαίνει και Αριστερά. </w:t>
      </w:r>
    </w:p>
    <w:p w14:paraId="14EE01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10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E010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Τον λόγο έχει για έξι λεπτά ο κ. </w:t>
      </w:r>
      <w:proofErr w:type="spellStart"/>
      <w:r>
        <w:rPr>
          <w:rFonts w:eastAsia="Times New Roman" w:cs="Times New Roman"/>
          <w:szCs w:val="24"/>
        </w:rPr>
        <w:t>Κικίλιας</w:t>
      </w:r>
      <w:proofErr w:type="spellEnd"/>
      <w:r>
        <w:rPr>
          <w:rFonts w:eastAsia="Times New Roman" w:cs="Times New Roman"/>
          <w:szCs w:val="24"/>
        </w:rPr>
        <w:t>, Βο</w:t>
      </w:r>
      <w:r>
        <w:rPr>
          <w:rFonts w:eastAsia="Times New Roman" w:cs="Times New Roman"/>
          <w:szCs w:val="24"/>
        </w:rPr>
        <w:t>υλευτής της Νέας Δημοκρατίας.</w:t>
      </w:r>
    </w:p>
    <w:p w14:paraId="14EE010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πείτε μας τη σειρά.</w:t>
      </w:r>
    </w:p>
    <w:p w14:paraId="14EE011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Η σειρά των Βουλευτών έχει ως εξής: Μετά τον κ. </w:t>
      </w:r>
      <w:proofErr w:type="spellStart"/>
      <w:r>
        <w:rPr>
          <w:rFonts w:eastAsia="Times New Roman" w:cs="Times New Roman"/>
          <w:szCs w:val="24"/>
        </w:rPr>
        <w:t>Κικίλια</w:t>
      </w:r>
      <w:proofErr w:type="spellEnd"/>
      <w:r>
        <w:rPr>
          <w:rFonts w:eastAsia="Times New Roman" w:cs="Times New Roman"/>
          <w:szCs w:val="24"/>
        </w:rPr>
        <w:t xml:space="preserve">, θα μιλήσουν ο κ. Θεοχαρόπουλος και ο κ. Καραμανλής, αν δεν παρεμβληθούν </w:t>
      </w:r>
      <w:r>
        <w:rPr>
          <w:rFonts w:eastAsia="Times New Roman" w:cs="Times New Roman"/>
          <w:szCs w:val="24"/>
        </w:rPr>
        <w:t>Κ</w:t>
      </w:r>
      <w:r>
        <w:rPr>
          <w:rFonts w:eastAsia="Times New Roman" w:cs="Times New Roman"/>
          <w:szCs w:val="24"/>
        </w:rPr>
        <w:t>οινοβο</w:t>
      </w:r>
      <w:r>
        <w:rPr>
          <w:rFonts w:eastAsia="Times New Roman" w:cs="Times New Roman"/>
          <w:szCs w:val="24"/>
        </w:rPr>
        <w:t xml:space="preserve">υλευτικοί </w:t>
      </w:r>
      <w:r>
        <w:rPr>
          <w:rFonts w:eastAsia="Times New Roman" w:cs="Times New Roman"/>
          <w:szCs w:val="24"/>
        </w:rPr>
        <w:t>Ε</w:t>
      </w:r>
      <w:r>
        <w:rPr>
          <w:rFonts w:eastAsia="Times New Roman" w:cs="Times New Roman"/>
          <w:szCs w:val="24"/>
        </w:rPr>
        <w:t>κπρόσωποι και Υπουργοί.</w:t>
      </w:r>
    </w:p>
    <w:p w14:paraId="14EE011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παρεμβληθούν.</w:t>
      </w:r>
    </w:p>
    <w:p w14:paraId="14EE011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Ζητούν να παρεμβληθούν.</w:t>
      </w:r>
    </w:p>
    <w:p w14:paraId="14EE01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σειρά ποια είναι; Είναι ο κ. Ξανθός, ο οποίος περιμένει...</w:t>
      </w:r>
    </w:p>
    <w:p w14:paraId="14EE011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Μετά τον κ. </w:t>
      </w:r>
      <w:proofErr w:type="spellStart"/>
      <w:r>
        <w:rPr>
          <w:rFonts w:eastAsia="Times New Roman" w:cs="Times New Roman"/>
          <w:szCs w:val="24"/>
        </w:rPr>
        <w:t>Κικίλια</w:t>
      </w:r>
      <w:proofErr w:type="spellEnd"/>
      <w:r>
        <w:rPr>
          <w:rFonts w:eastAsia="Times New Roman" w:cs="Times New Roman"/>
          <w:szCs w:val="24"/>
        </w:rPr>
        <w:t xml:space="preserve"> θα μιλήσω εγώ και μετά ο κ. </w:t>
      </w:r>
      <w:r>
        <w:rPr>
          <w:rFonts w:eastAsia="Times New Roman" w:cs="Times New Roman"/>
          <w:szCs w:val="24"/>
        </w:rPr>
        <w:t>Βορίδης.</w:t>
      </w:r>
    </w:p>
    <w:p w14:paraId="14EE011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Έχετε συνεννοηθεί;</w:t>
      </w:r>
    </w:p>
    <w:p w14:paraId="14EE011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 κύριε Πρόεδρε.</w:t>
      </w:r>
    </w:p>
    <w:p w14:paraId="14EE011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Ωραία.</w:t>
      </w:r>
    </w:p>
    <w:p w14:paraId="14EE01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Κικίλια</w:t>
      </w:r>
      <w:proofErr w:type="spellEnd"/>
      <w:r>
        <w:rPr>
          <w:rFonts w:eastAsia="Times New Roman" w:cs="Times New Roman"/>
          <w:szCs w:val="24"/>
        </w:rPr>
        <w:t>, έχετε τον λόγο.</w:t>
      </w:r>
    </w:p>
    <w:p w14:paraId="14EE011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ΚΙΚΙΛΙΑΣ: </w:t>
      </w:r>
      <w:r>
        <w:rPr>
          <w:rFonts w:eastAsia="Times New Roman" w:cs="Times New Roman"/>
          <w:szCs w:val="24"/>
        </w:rPr>
        <w:t>Κύριε Πρόεδρε, κυρίες και κύριοι συνάδελφοι, δεν θα χρειαστ</w:t>
      </w:r>
      <w:r>
        <w:rPr>
          <w:rFonts w:eastAsia="Times New Roman" w:cs="Times New Roman"/>
          <w:szCs w:val="24"/>
        </w:rPr>
        <w:t>ώ ούτε καν τα έξι λεπτά.</w:t>
      </w:r>
    </w:p>
    <w:p w14:paraId="14EE01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Ακούστε, κύριοι, η ψήφος έγκειται στη λογική. Στην Ελλάδα, όμως, που ο Έλληνας έχει ψυχισμό -το μεταφράζει αυτό ο καθένας όπως θέλει- επικράτησε και επικρατεί η συναισθηματική ψήφος. Τη συναισθηματική ψήφο εκμεταλλεύθηκε ο κ. Αλέξη</w:t>
      </w:r>
      <w:r>
        <w:rPr>
          <w:rFonts w:eastAsia="Times New Roman" w:cs="Times New Roman"/>
          <w:szCs w:val="24"/>
        </w:rPr>
        <w:t>ς Τσίπρας, μαζί και εσείς, υφαρπάζοντάς την από τους Έλληνες, όχι με τη θετική χροιά του όρου δυστυχώς. Ο ψυχισμός και το συναίσθημα στον Έλληνα υπήρχε και υπάρχει στα δύσκολα. Φάνηκε αυτό μετά την επταετία και στην προσπάθεια να εγκαθιδρυθεί ξανά δημοκρατ</w:t>
      </w:r>
      <w:r>
        <w:rPr>
          <w:rFonts w:eastAsia="Times New Roman" w:cs="Times New Roman"/>
          <w:szCs w:val="24"/>
        </w:rPr>
        <w:t>ία. Πριν από τους Ολυμπιακούς Αγώνες είδαμε τους Έλληνες να ενώνονται, υπήρχε ομοψυχία, υπήρχε πάθος για να δείξουμε την καλύτερη Ελλάδα.</w:t>
      </w:r>
    </w:p>
    <w:p w14:paraId="14EE01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Δυστυχώς, εσείς και ο κ. Τσίπρας, ο κ. Τσίπρας και εσείς, ποντάρατε στα πιο ποταπά συναισθήματα του ανθρώπου, στο δηλη</w:t>
      </w:r>
      <w:r>
        <w:rPr>
          <w:rFonts w:eastAsia="Times New Roman" w:cs="Times New Roman"/>
          <w:szCs w:val="24"/>
        </w:rPr>
        <w:t xml:space="preserve">τήριο, στο μίσος, στη μισαλλοδοξία σας και στην αίσθηση ότι μπορείτε να διασύρετε συναδέλφους, συνειδήσεις, πολιτικά κόμματα, ιστορία εύκολα, ελαφρά τη καρδία,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Και αν όχι εσείς, οι σύντροφοί σας, οι οποίοι δεν είναι πλέον στο Κοινοβούλιο, και κάπ</w:t>
      </w:r>
      <w:r>
        <w:rPr>
          <w:rFonts w:eastAsia="Times New Roman" w:cs="Times New Roman"/>
          <w:szCs w:val="24"/>
        </w:rPr>
        <w:t>οιοι από εσάς ήσασταν στις πλατείες, κυνηγήσατε συναδέλφους μου Βουλευτές στις εκλογικές τους περιφέρειες -κυρίως στην περιφέρεια- τους χλευάσατε, χρησιμοποιήσατε την τεχνολογία των κι</w:t>
      </w:r>
      <w:r>
        <w:rPr>
          <w:rFonts w:eastAsia="Times New Roman" w:cs="Times New Roman"/>
          <w:szCs w:val="24"/>
        </w:rPr>
        <w:lastRenderedPageBreak/>
        <w:t xml:space="preserve">νητών τηλεφώνων για να τους </w:t>
      </w:r>
      <w:proofErr w:type="spellStart"/>
      <w:r>
        <w:rPr>
          <w:rFonts w:eastAsia="Times New Roman" w:cs="Times New Roman"/>
          <w:szCs w:val="24"/>
        </w:rPr>
        <w:t>διαπομπέψετε</w:t>
      </w:r>
      <w:proofErr w:type="spellEnd"/>
      <w:r>
        <w:rPr>
          <w:rFonts w:eastAsia="Times New Roman" w:cs="Times New Roman"/>
          <w:szCs w:val="24"/>
        </w:rPr>
        <w:t>, τους διασύρατε, τους στιγματίσ</w:t>
      </w:r>
      <w:r>
        <w:rPr>
          <w:rFonts w:eastAsia="Times New Roman" w:cs="Times New Roman"/>
          <w:szCs w:val="24"/>
        </w:rPr>
        <w:t>ατε κοινωνικά, βιάσατε ψυχικά τις οικογένειές τους, τον κοινωνικό τους περίγυρο και οδηγήσατε τη χώρα σε μία άνευ προηγουμένου περιπέτεια εν μέσω κρίσης.</w:t>
      </w:r>
    </w:p>
    <w:p w14:paraId="14EE01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Όλοι παραδέχονται -και εσείς οι ίδιοι- ότι, πράγματι, στο τέλος του 2014 στην πραγματική οικονομία εί</w:t>
      </w:r>
      <w:r>
        <w:rPr>
          <w:rFonts w:eastAsia="Times New Roman" w:cs="Times New Roman"/>
          <w:szCs w:val="24"/>
        </w:rPr>
        <w:t>χε διαφανεί ότι το πράγμα αλλάζει, ότι οι θυσίες που οδήγησαν από το -9% στο +0,5% -σας επαναλαμβάνω, όχι σε ένα περιβάλλον ευημερίας, αλλά με τους κόπους και τις θυσίες των Ελλήνων- άρχισαν να πιάνουν τόπο.</w:t>
      </w:r>
    </w:p>
    <w:p w14:paraId="14EE01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Αντί αυτού τι κάνατε, λοιπόν; Επενδύσατε στο συν</w:t>
      </w:r>
      <w:r>
        <w:rPr>
          <w:rFonts w:eastAsia="Times New Roman" w:cs="Times New Roman"/>
          <w:szCs w:val="24"/>
        </w:rPr>
        <w:t>αίσθημα του Έλληνα, στο ποταπό συναίσθημα το οποίο δημιουργήσατε με τη ρητορική σας. Στήσατε εχθρούς. Δημιουργήσατε ενόχους. Χλευάστε, κυνηγήσατε, διαπομπεύσατε και πήρατε την εξουσία. Πήρατε την εξουσία για να δώσετε 12 δισεκατομμύρια ευρώ παροχές. Και πή</w:t>
      </w:r>
      <w:r>
        <w:rPr>
          <w:rFonts w:eastAsia="Times New Roman" w:cs="Times New Roman"/>
          <w:szCs w:val="24"/>
        </w:rPr>
        <w:t>ρατε 14,2 δισεκατομμύρια ευρώ επώδυνα μέτρα και άλλα 4,9 δισεκατομμύρια ευρώ με την τελευταία απόφασή σας και το μνημόνιο το οποίο οι ίδιοι παραδέχεστε. Εάν δεν δέχεστε τον κ. Φίλη ως ιδεολογικό ταγό της παραταξιακής εφημερίδας και της παράταξής σας, φαντά</w:t>
      </w:r>
      <w:r>
        <w:rPr>
          <w:rFonts w:eastAsia="Times New Roman" w:cs="Times New Roman"/>
          <w:szCs w:val="24"/>
        </w:rPr>
        <w:t xml:space="preserve">ζομαι ότι περιττεύει η δική μου πολιτική ανάλυση. </w:t>
      </w:r>
    </w:p>
    <w:p w14:paraId="14EE01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για να τελειώνω, επειδή πάνω από τη δικαιοσύνη των ανθρώπων -τα λένε και τα βιβλία της Νομικής- υπάρχει η ανταποδοτική δικαιοσύνη, κοινώς η θεία δίκη, έρχεστε εν έτη 2017, μόλις δυόμισι χρόνια μετά τις</w:t>
      </w:r>
      <w:r>
        <w:rPr>
          <w:rFonts w:eastAsia="Times New Roman" w:cs="Times New Roman"/>
          <w:szCs w:val="24"/>
        </w:rPr>
        <w:t xml:space="preserve"> πομφόλυγες τις επικοινωνιακές σας, να τιμωρηθείτε για τον τρόπο με τον οποίο λειτουργήσατε όλα αυτά τα χρόνια στους δρόμους και τις πλατείες. </w:t>
      </w:r>
    </w:p>
    <w:p w14:paraId="14EE01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το </w:t>
      </w:r>
      <w:r>
        <w:rPr>
          <w:rFonts w:eastAsia="Times New Roman" w:cs="Times New Roman"/>
          <w:szCs w:val="24"/>
        </w:rPr>
        <w:t>π</w:t>
      </w:r>
      <w:r>
        <w:rPr>
          <w:rFonts w:eastAsia="Times New Roman" w:cs="Times New Roman"/>
          <w:szCs w:val="24"/>
        </w:rPr>
        <w:t xml:space="preserve">ρόγραμμα της Θεσσαλονίκης ισούται με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 xml:space="preserve">ρόγραμμα που ισούται με τα αντίμετρα και είναι όλα </w:t>
      </w:r>
      <w:r>
        <w:rPr>
          <w:rFonts w:eastAsia="Times New Roman" w:cs="Times New Roman"/>
          <w:szCs w:val="24"/>
        </w:rPr>
        <w:t xml:space="preserve">μαζί πολιτικές μπούρδες. Γιατί ξέρουμε και εμείς και εσείς ότι δεν θα υπάρχετε το 2021, ότι δεν υπάρχει πλεόνασμα 5,6% και ότι αυτό το πλεόνασμα εσείς, σε αναπτυξιακές εποχές, το  καυτηριάζατε, το κοροϊδεύατε και το χλευάζατε. </w:t>
      </w:r>
    </w:p>
    <w:p w14:paraId="14EE01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συζητάω δε για τις σχέσεις με συμφέροντα, επιχειρηματίες και το κατεστημένο για το οποίο μιλάγατε όλα αυτά τα χρόνια και δείχνατε τη Νέα Δημοκρατία, πολιτικούς αρχηγούς, το ΠΑΣΟΚ, των κομμάτων της </w:t>
      </w:r>
      <w:r>
        <w:rPr>
          <w:rFonts w:eastAsia="Times New Roman" w:cs="Times New Roman"/>
          <w:szCs w:val="24"/>
        </w:rPr>
        <w:t>Μ</w:t>
      </w:r>
      <w:r>
        <w:rPr>
          <w:rFonts w:eastAsia="Times New Roman" w:cs="Times New Roman"/>
          <w:szCs w:val="24"/>
        </w:rPr>
        <w:t>εταπολίτευσης κ.λπ.. Είστε σε αγαστή συνεργασία με αυτ</w:t>
      </w:r>
      <w:r>
        <w:rPr>
          <w:rFonts w:eastAsia="Times New Roman" w:cs="Times New Roman"/>
          <w:szCs w:val="24"/>
        </w:rPr>
        <w:t xml:space="preserve">ούς. Είστε εχθροί του ελληνικού λαού και βάλλετε ευθέως ενάντια στους χαμηλοσυνταξιούχους, τους μισθωτούς, τη μεσαία τάξη, τους ελεύθερους επαγγελματίες, όποιον έχει μοχθήσει και παλέψει στην ελληνική κοινωνία. </w:t>
      </w:r>
    </w:p>
    <w:p w14:paraId="14EE01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Επαναλαμβάνω, λοιπόν, ότι πάνω από τη δικαιο</w:t>
      </w:r>
      <w:r>
        <w:rPr>
          <w:rFonts w:eastAsia="Times New Roman" w:cs="Times New Roman"/>
          <w:szCs w:val="24"/>
        </w:rPr>
        <w:t xml:space="preserve">σύνη των ανθρώπων είναι η ανταποδοτική δικαιοσύνη, η θεία δίκη. Δεν έχει σημασία εάν θα είναι σήμερα, αύριο ή μεθαύριο. Το κόστος είναι πολύ μεγάλο και πολύ ακριβό και το πληρώνει η ελληνική κοινωνία. </w:t>
      </w:r>
    </w:p>
    <w:p w14:paraId="14EE01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Θα έρθει η ώρα που θα κριθείτε και θα κριθούμε -εσείς </w:t>
      </w:r>
      <w:r>
        <w:rPr>
          <w:rFonts w:eastAsia="Times New Roman" w:cs="Times New Roman"/>
          <w:szCs w:val="24"/>
        </w:rPr>
        <w:t>για τα ψέματα και εμείς για τις σκληρές αλήθειες και τον δύσκολο δρόμο- από τον ελληνικό λαό. Τότε κανείς δεν θα μπορεί να κρυφτεί.</w:t>
      </w:r>
    </w:p>
    <w:p w14:paraId="14EE01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4EE0124" w14:textId="77777777" w:rsidR="002F0583" w:rsidRDefault="00B91F1A">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E01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Και εγώ ευχαριστώ και ιδιαιτέρως για τον χρόνο. </w:t>
      </w:r>
    </w:p>
    <w:p w14:paraId="14EE01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Θεοχαρόπουλος, Βουλευτής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έχει τον λόγο. </w:t>
      </w:r>
    </w:p>
    <w:p w14:paraId="14EE012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θα μιλήσει τώρα ο κ. Μαντάς;</w:t>
      </w:r>
    </w:p>
    <w:p w14:paraId="14EE012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Να μιλήσει ένας Βουλευτής, μ</w:t>
      </w:r>
      <w:r>
        <w:rPr>
          <w:rFonts w:eastAsia="Times New Roman" w:cs="Times New Roman"/>
          <w:szCs w:val="24"/>
        </w:rPr>
        <w:t xml:space="preserve">ετά οι </w:t>
      </w:r>
      <w:r>
        <w:rPr>
          <w:rFonts w:eastAsia="Times New Roman" w:cs="Times New Roman"/>
          <w:szCs w:val="24"/>
        </w:rPr>
        <w:t>Κ</w:t>
      </w:r>
      <w:r>
        <w:rPr>
          <w:rFonts w:eastAsia="Times New Roman" w:cs="Times New Roman"/>
          <w:szCs w:val="24"/>
        </w:rPr>
        <w:t xml:space="preserve">οινοβουλευτικοί και οι Υπουργοί. Να παρεμβαίνει και ένας Βουλευτής. </w:t>
      </w:r>
    </w:p>
    <w:p w14:paraId="14EE012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Να τελειώσουμε και εμείς κάποτε. Οι ταπεινοί, οι έσχατοι να μιλήσουμε. </w:t>
      </w:r>
    </w:p>
    <w:p w14:paraId="14EE012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Αυτό κάνουμε. </w:t>
      </w:r>
    </w:p>
    <w:p w14:paraId="14EE012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Βουλή των </w:t>
      </w:r>
      <w:r>
        <w:rPr>
          <w:rFonts w:eastAsia="Times New Roman" w:cs="Times New Roman"/>
          <w:szCs w:val="24"/>
        </w:rPr>
        <w:t>λ</w:t>
      </w:r>
      <w:r>
        <w:rPr>
          <w:rFonts w:eastAsia="Times New Roman" w:cs="Times New Roman"/>
          <w:szCs w:val="24"/>
        </w:rPr>
        <w:t xml:space="preserve">όρδων και Βουλή των </w:t>
      </w:r>
      <w:r>
        <w:rPr>
          <w:rFonts w:eastAsia="Times New Roman" w:cs="Times New Roman"/>
          <w:szCs w:val="24"/>
        </w:rPr>
        <w:t>π</w:t>
      </w:r>
      <w:r>
        <w:rPr>
          <w:rFonts w:eastAsia="Times New Roman" w:cs="Times New Roman"/>
          <w:szCs w:val="24"/>
        </w:rPr>
        <w:t xml:space="preserve">ληβείων! Κάντε το! </w:t>
      </w:r>
    </w:p>
    <w:p w14:paraId="14EE012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Θεοχαρόπουλε, έχετε τον λόγο. </w:t>
      </w:r>
    </w:p>
    <w:p w14:paraId="14EE012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το νομοσχέδιο αυτό επιβεβαιώνει πλήρως την αγοροπωλησία ελπίδας. Πραγματικά τ</w:t>
      </w:r>
      <w:r>
        <w:rPr>
          <w:rFonts w:eastAsia="Times New Roman" w:cs="Times New Roman"/>
          <w:szCs w:val="24"/>
        </w:rPr>
        <w:t>α ψέματα διαδέχονται το ένα το άλλο</w:t>
      </w:r>
      <w:r>
        <w:rPr>
          <w:rFonts w:eastAsia="Times New Roman" w:cs="Times New Roman"/>
          <w:szCs w:val="24"/>
        </w:rPr>
        <w:t>.</w:t>
      </w:r>
      <w:r>
        <w:rPr>
          <w:rFonts w:eastAsia="Times New Roman" w:cs="Times New Roman"/>
          <w:szCs w:val="24"/>
        </w:rPr>
        <w:t xml:space="preserve"> Ο λογαριασμός αυτός των μέτρων λιτότητας αγγίζει τους </w:t>
      </w:r>
      <w:r>
        <w:rPr>
          <w:rFonts w:eastAsia="Times New Roman" w:cs="Times New Roman"/>
          <w:szCs w:val="24"/>
        </w:rPr>
        <w:lastRenderedPageBreak/>
        <w:t xml:space="preserve">πάντες και τα πάντα, κυρίως του ελεύθερους επαγγελματίες, τους συνταξιούχους, τα χαμηλά και τα μεσαία στρώματα. </w:t>
      </w:r>
    </w:p>
    <w:p w14:paraId="14EE01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μέτρα αυτά έρχονται φυσικά σε συνέχεια της διαπρα</w:t>
      </w:r>
      <w:r>
        <w:rPr>
          <w:rFonts w:eastAsia="Times New Roman" w:cs="Times New Roman"/>
          <w:szCs w:val="24"/>
        </w:rPr>
        <w:t>γμάτευσης. Πρόκειται για μια διαπραγμάτευση - πανωλεθρία της Κυβέρνησής σας. Υπογράψατε υψηλά πρωτογενή πλεονάσματα -3,5%- για πολλά έτη μετά το 2018. Προχωράτε σε προληπτική νομοθέτηση που, σύμφωνα με την Κυβέρνηση και με εσάς, είναι εκτός κοινοτικού κεκτ</w:t>
      </w:r>
      <w:r>
        <w:rPr>
          <w:rFonts w:eastAsia="Times New Roman" w:cs="Times New Roman"/>
          <w:szCs w:val="24"/>
        </w:rPr>
        <w:t xml:space="preserve">ημένου και αντισυνταγματική. Τα μέτρα δεσμεύουν τη χώρα για πολλά χρόνια. Υπονομεύεται έτσι κάθε δυνατότητα, κάθε πιθανότητα εξόδου από την κρίση. </w:t>
      </w:r>
    </w:p>
    <w:p w14:paraId="14EE01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πραγματικά να απορεί κανείς για ποι</w:t>
      </w:r>
      <w:r>
        <w:rPr>
          <w:rFonts w:eastAsia="Times New Roman" w:cs="Times New Roman"/>
          <w:szCs w:val="24"/>
        </w:rPr>
        <w:t>ο</w:t>
      </w:r>
      <w:r>
        <w:rPr>
          <w:rFonts w:eastAsia="Times New Roman" w:cs="Times New Roman"/>
          <w:szCs w:val="24"/>
        </w:rPr>
        <w:t>ν λόγο καθυστερούσε η αξιολόγηση. Μάλλον διαπραγματευόταν ο ΣΥΡΙΖΑ</w:t>
      </w:r>
      <w:r>
        <w:rPr>
          <w:rFonts w:eastAsia="Times New Roman" w:cs="Times New Roman"/>
          <w:szCs w:val="24"/>
        </w:rPr>
        <w:t xml:space="preserve"> εσωκομματικά. Δεν υπάρχει άλλη εξήγηση. Η αξιολόγηση αυτή έπρεπε να κλείσει εγκαίρως και να αφορά μόνο τα μέτρα για το τρίτο μνημόνιο, του 2015. Η Κυβέρνηση, όμως, συμφώνησε σε πολύ μεγαλύτερο φορτίο μέτρων από αυτό που προβλεπόταν στο μνημόνιο, χωρίς καν</w:t>
      </w:r>
      <w:r>
        <w:rPr>
          <w:rFonts w:eastAsia="Times New Roman" w:cs="Times New Roman"/>
          <w:szCs w:val="24"/>
        </w:rPr>
        <w:t xml:space="preserve"> να υπάρχει νέα χρηματοδότηση. </w:t>
      </w:r>
    </w:p>
    <w:p w14:paraId="14EE01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 όλα αυτά, δεν διστάζετε να επιδίδεστε σε μια προπαγάνδα μιλώντας για 7,5 δισεκατομμύρια ευρώ αντίμετρα, ενώ έχουμε 4,9 δισεκατομμύρια ευρώ μέτρα. Λέτε, δηλαδή, ότι έχουμε 2,6 δισεκατομμύρια ευρώ κέρδος. Μα, δεν ντρέπεστ</w:t>
      </w:r>
      <w:r>
        <w:rPr>
          <w:rFonts w:eastAsia="Times New Roman" w:cs="Times New Roman"/>
          <w:szCs w:val="24"/>
        </w:rPr>
        <w:t xml:space="preserve">ε; Είναι αυτά επιχειρήματα; Μπορούν να πείσουν κανέναν αυτήν τη στιγμή στον ελληνικό λαό; Νομίζετε ότι τρώει κουτόχορτο ο ελληνικός λαός να πιστεύει ότι θα βγούμε από εδώ και έχει κερδίσει 2,5 δισεκατομμύρια ευρώ μακροπρόθεσμα; </w:t>
      </w:r>
    </w:p>
    <w:p w14:paraId="14EE01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Pr>
          <w:rFonts w:eastAsia="Times New Roman" w:cs="Times New Roman"/>
          <w:szCs w:val="24"/>
        </w:rPr>
        <w:t>, κάθε ένα άρθρο του νομοσχεδίου αποτελεί απόδειξη της επίπλαστης αισιοδοξίας της Κυβέρνησης και όλα μαζί τα άρθρα καταρρίπτουν τους μύθους.</w:t>
      </w:r>
    </w:p>
    <w:p w14:paraId="14EE01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Πρώτον, διευθέτηση του χρέους. Με ποιον ακριβώς τρόπο; Μήπως, παρά τα βαριά μέτρα, πέτυχε η Κυβέρνηση κάτι σχετικά </w:t>
      </w:r>
      <w:r>
        <w:rPr>
          <w:rFonts w:eastAsia="Times New Roman" w:cs="Times New Roman"/>
          <w:szCs w:val="24"/>
        </w:rPr>
        <w:t xml:space="preserve">με την αναδιάρθρωση του χρέους; Καμμία περαιτέρω λύση για το χρέος. Απλώς η Κυβέρνηση σήμερα δηλώνει ότι θα </w:t>
      </w:r>
      <w:proofErr w:type="spellStart"/>
      <w:r>
        <w:rPr>
          <w:rFonts w:eastAsia="Times New Roman" w:cs="Times New Roman"/>
          <w:szCs w:val="24"/>
        </w:rPr>
        <w:t>ξεψηφίσει</w:t>
      </w:r>
      <w:proofErr w:type="spellEnd"/>
      <w:r>
        <w:rPr>
          <w:rFonts w:eastAsia="Times New Roman" w:cs="Times New Roman"/>
          <w:szCs w:val="24"/>
        </w:rPr>
        <w:t xml:space="preserve"> τα μέτρα αν ρυθμιστεί το χρέος. Να φαντασθώ με έναν νόμο και με ένα άρθρο.</w:t>
      </w:r>
    </w:p>
    <w:p w14:paraId="14EE01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 είναι σοβαρά πράγματα αυτά; Είναι απαράδεκτοι ερασιτεχνισμο</w:t>
      </w:r>
      <w:r>
        <w:rPr>
          <w:rFonts w:eastAsia="Times New Roman" w:cs="Times New Roman"/>
          <w:szCs w:val="24"/>
        </w:rPr>
        <w:t xml:space="preserve">ί στην πλάτη μιας ολόκληρης χώρας. Ουσιαστικά, δεν έχει εξασφαλίσει ούτε αυτά τα οποία προβλέπονταν το 2012 ούτε καν αυτά που προβλέπονταν στο </w:t>
      </w:r>
      <w:proofErr w:type="spellStart"/>
      <w:r>
        <w:rPr>
          <w:rFonts w:eastAsia="Times New Roman" w:cs="Times New Roman"/>
          <w:szCs w:val="24"/>
          <w:lang w:val="en-US"/>
        </w:rPr>
        <w:t>Eurogroup</w:t>
      </w:r>
      <w:proofErr w:type="spellEnd"/>
      <w:r>
        <w:rPr>
          <w:rFonts w:eastAsia="Times New Roman" w:cs="Times New Roman"/>
          <w:szCs w:val="24"/>
        </w:rPr>
        <w:t xml:space="preserve"> το 2016, πριν από ένα έτος.</w:t>
      </w:r>
    </w:p>
    <w:p w14:paraId="14EE013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Δεύτερος μύθος: Τα μέτρα είναι το εξιτήριο από το </w:t>
      </w:r>
      <w:r>
        <w:rPr>
          <w:rFonts w:eastAsia="Times New Roman" w:cs="Times New Roman"/>
          <w:szCs w:val="24"/>
        </w:rPr>
        <w:t>π</w:t>
      </w:r>
      <w:r>
        <w:rPr>
          <w:rFonts w:eastAsia="Times New Roman" w:cs="Times New Roman"/>
          <w:szCs w:val="24"/>
        </w:rPr>
        <w:t>ρόγραμμα. Γιατί είναι μύ</w:t>
      </w:r>
      <w:r>
        <w:rPr>
          <w:rFonts w:eastAsia="Times New Roman" w:cs="Times New Roman"/>
          <w:szCs w:val="24"/>
        </w:rPr>
        <w:t>θος: Μειώνετε κύριες και επικουρικές συντάξεις, ακόμη και των χαμηλοσυνταξιούχων. Μειώνετε δραματικά το αφορολόγητο, ακόμα και για τα χαμηλά εισοδήματα.</w:t>
      </w:r>
    </w:p>
    <w:p w14:paraId="14EE013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Βέβαια, το τρανταχτό παράδειγμα του κ. </w:t>
      </w:r>
      <w:proofErr w:type="spellStart"/>
      <w:r>
        <w:rPr>
          <w:rFonts w:eastAsia="Times New Roman" w:cs="Times New Roman"/>
          <w:szCs w:val="24"/>
        </w:rPr>
        <w:t>Τσακαλώτου</w:t>
      </w:r>
      <w:proofErr w:type="spellEnd"/>
      <w:r>
        <w:rPr>
          <w:rFonts w:eastAsia="Times New Roman" w:cs="Times New Roman"/>
          <w:szCs w:val="24"/>
        </w:rPr>
        <w:t xml:space="preserve"> αποδεικνύει, κυρίες και κύριοι συνάδελφοι του ΣΥΡΙΖΑ,</w:t>
      </w:r>
      <w:r>
        <w:rPr>
          <w:rFonts w:eastAsia="Times New Roman" w:cs="Times New Roman"/>
          <w:szCs w:val="24"/>
        </w:rPr>
        <w:t xml:space="preserve"> ότι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Βουλευτές θα ψηφίσουν τα πάντα, ακόμη κι αν δηλώνουν και δεσμεύονται ακριβώς για τα αντίθετα. Αφού μας είπε ο κ. </w:t>
      </w:r>
      <w:proofErr w:type="spellStart"/>
      <w:r>
        <w:rPr>
          <w:rFonts w:eastAsia="Times New Roman" w:cs="Times New Roman"/>
          <w:szCs w:val="24"/>
        </w:rPr>
        <w:t>Τσακαλώτος</w:t>
      </w:r>
      <w:proofErr w:type="spellEnd"/>
      <w:r>
        <w:rPr>
          <w:rFonts w:eastAsia="Times New Roman" w:cs="Times New Roman"/>
          <w:szCs w:val="24"/>
        </w:rPr>
        <w:t xml:space="preserve"> ότι αν πέσει κάτω από 9.000 ευρώ το αφορολόγητο, θα πάει </w:t>
      </w:r>
      <w:r>
        <w:rPr>
          <w:rFonts w:eastAsia="Times New Roman" w:cs="Times New Roman"/>
          <w:szCs w:val="24"/>
        </w:rPr>
        <w:lastRenderedPageBreak/>
        <w:t>στο Μαξίμου, θα δώσει την παραίτησή του, θα έλ</w:t>
      </w:r>
      <w:r>
        <w:rPr>
          <w:rFonts w:eastAsia="Times New Roman" w:cs="Times New Roman"/>
          <w:szCs w:val="24"/>
        </w:rPr>
        <w:t>θει εδώ και θα καταψηφίσει, υπέγραψε για κάτω από 6.000 ευρώ αφορολόγητο και βρίσκεται στη θέση του. Εδώ πραγματικά χάνουν και οι λέξεις το νόημά τους.</w:t>
      </w:r>
    </w:p>
    <w:p w14:paraId="14EE013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 τον χαίρεστε τον κ. </w:t>
      </w:r>
      <w:proofErr w:type="spellStart"/>
      <w:r>
        <w:rPr>
          <w:rFonts w:eastAsia="Times New Roman" w:cs="Times New Roman"/>
          <w:szCs w:val="24"/>
        </w:rPr>
        <w:t>Τσακαλώτο</w:t>
      </w:r>
      <w:proofErr w:type="spellEnd"/>
      <w:r>
        <w:rPr>
          <w:rFonts w:eastAsia="Times New Roman" w:cs="Times New Roman"/>
          <w:szCs w:val="24"/>
        </w:rPr>
        <w:t xml:space="preserve">, τον Υπουργό Οικονομικών! Να τον χαίρονται οι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να </w:t>
      </w:r>
      <w:r>
        <w:rPr>
          <w:rFonts w:eastAsia="Times New Roman" w:cs="Times New Roman"/>
          <w:szCs w:val="24"/>
        </w:rPr>
        <w:t xml:space="preserve">τον χαίρονται και οι πενήντα τρεις! </w:t>
      </w:r>
    </w:p>
    <w:p w14:paraId="14EE013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Βεβαίως, το μόνο που μας είπε στη συζήτηση </w:t>
      </w:r>
      <w:r>
        <w:rPr>
          <w:rFonts w:eastAsia="Times New Roman" w:cs="Times New Roman"/>
          <w:szCs w:val="24"/>
        </w:rPr>
        <w:t xml:space="preserve">στις επιτροπές </w:t>
      </w:r>
      <w:r>
        <w:rPr>
          <w:rFonts w:eastAsia="Times New Roman" w:cs="Times New Roman"/>
          <w:szCs w:val="24"/>
        </w:rPr>
        <w:t xml:space="preserve">είναι ότι, «Αυτό το υποσχέθηκα για την περσινή χρονιά, για πριν από ένα έτος, τον Μάιο του 2016, που περίπου το κράτησα». Και μετά από ένα έτος ουσιαστικά έπεσε </w:t>
      </w:r>
      <w:r>
        <w:rPr>
          <w:rFonts w:eastAsia="Times New Roman" w:cs="Times New Roman"/>
          <w:szCs w:val="24"/>
        </w:rPr>
        <w:t>κάτω από 6.000 ευρώ</w:t>
      </w:r>
      <w:r>
        <w:rPr>
          <w:rFonts w:eastAsia="Times New Roman" w:cs="Times New Roman"/>
          <w:szCs w:val="24"/>
        </w:rPr>
        <w:t>!</w:t>
      </w:r>
    </w:p>
    <w:p w14:paraId="14EE01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 είναι επιχειρήματα αυτά; Είναι επιχειρήματα τα οποία λέτε σήμερα στον ελληνικό λαό, όταν ψηφίζονται αυτά τα μέτρα;</w:t>
      </w:r>
    </w:p>
    <w:p w14:paraId="14EE01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Αυξάνετε τις ασφαλιστικές εισφορές ελεύθερων επαγγελματιών, αυτοαπασχολούμενων, αλλά και αγροτών, επιβεβαιώνοντας γι</w:t>
      </w:r>
      <w:r>
        <w:rPr>
          <w:rFonts w:eastAsia="Times New Roman" w:cs="Times New Roman"/>
          <w:szCs w:val="24"/>
        </w:rPr>
        <w:t>α μια ακόμη φορά τον απόλυτα εισπρακτικό χαρακτήρα.</w:t>
      </w:r>
    </w:p>
    <w:p w14:paraId="14EE01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Πώς συμβαδίζει, όμως, η κοινωνική προστασία την οποία θέλετε να επικαλείστε, με τη βάναυση περικοπή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με τη συνεχιζόμενη φτωχοποίηση; Πώς συνάδει με την περικοπή των οικογενεια</w:t>
      </w:r>
      <w:r>
        <w:rPr>
          <w:rFonts w:eastAsia="Times New Roman" w:cs="Times New Roman"/>
          <w:szCs w:val="24"/>
        </w:rPr>
        <w:t xml:space="preserve">κών επιδομάτων ή του επιδόματος θέρμανσης; Φτάσατε στο σημείο να καταργείτε οικονομικές ενισχύσεις οικογενειών με χαμηλά εισοδήματα, νέων ανέργων. Και μετά από όλα αυτά μιλάτε για </w:t>
      </w:r>
      <w:r>
        <w:rPr>
          <w:rFonts w:eastAsia="Times New Roman" w:cs="Times New Roman"/>
          <w:szCs w:val="24"/>
        </w:rPr>
        <w:lastRenderedPageBreak/>
        <w:t>αντίμετρα, υπό αίρεση, του Διεθνούς Νομισματικού Ταμείου και του 3,5%, που ο</w:t>
      </w:r>
      <w:r>
        <w:rPr>
          <w:rFonts w:eastAsia="Times New Roman" w:cs="Times New Roman"/>
          <w:szCs w:val="24"/>
        </w:rPr>
        <w:t xml:space="preserve"> ίδιος ο κ. Τσίπρας θεωρούσε ανέφικτ</w:t>
      </w:r>
      <w:r>
        <w:rPr>
          <w:rFonts w:eastAsia="Times New Roman" w:cs="Times New Roman"/>
          <w:szCs w:val="24"/>
        </w:rPr>
        <w:t>ο</w:t>
      </w:r>
      <w:r>
        <w:rPr>
          <w:rFonts w:eastAsia="Times New Roman" w:cs="Times New Roman"/>
          <w:szCs w:val="24"/>
        </w:rPr>
        <w:t xml:space="preserve"> για πολλά έτη.</w:t>
      </w:r>
    </w:p>
    <w:p w14:paraId="14EE01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Τρίτος μύθος, τα αντίμετρα. Πανηγυρίζει η Κυβέρνηση. Μόνο που αυτά, όπως προκύπτει και από το άρθρο 15, θα πρέπει να περάσουν πρώτα από το κόσκινο των δανειστών -ειδικά του Διεθνούς Νομισματικού Ταμείου-</w:t>
      </w:r>
      <w:r>
        <w:rPr>
          <w:rFonts w:eastAsia="Times New Roman" w:cs="Times New Roman"/>
          <w:szCs w:val="24"/>
        </w:rPr>
        <w:t xml:space="preserve"> στο τέλος του </w:t>
      </w:r>
      <w:r>
        <w:rPr>
          <w:rFonts w:eastAsia="Times New Roman" w:cs="Times New Roman"/>
          <w:szCs w:val="24"/>
        </w:rPr>
        <w:t>π</w:t>
      </w:r>
      <w:r>
        <w:rPr>
          <w:rFonts w:eastAsia="Times New Roman" w:cs="Times New Roman"/>
          <w:szCs w:val="24"/>
        </w:rPr>
        <w:t xml:space="preserve">ρογράμματος και θα εγκριθούν μόνο αν επιτευχθούν πρωτογενή πλεονάσματα της τάξεως του 3,5%, που εσείς θεωρούσατε υπερβολικά υψηλά και απαιτούν </w:t>
      </w:r>
      <w:proofErr w:type="spellStart"/>
      <w:r>
        <w:rPr>
          <w:rFonts w:eastAsia="Times New Roman" w:cs="Times New Roman"/>
          <w:szCs w:val="24"/>
        </w:rPr>
        <w:t>υπερφορολόγηση</w:t>
      </w:r>
      <w:proofErr w:type="spellEnd"/>
      <w:r>
        <w:rPr>
          <w:rFonts w:eastAsia="Times New Roman" w:cs="Times New Roman"/>
          <w:szCs w:val="24"/>
        </w:rPr>
        <w:t>.</w:t>
      </w:r>
    </w:p>
    <w:p w14:paraId="14EE01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αντίμετρα, λοιπόν, είναι ο ορισμός της ανακύκλωσης της φτώχειας. Άλλη μια κορο</w:t>
      </w:r>
      <w:r>
        <w:rPr>
          <w:rFonts w:eastAsia="Times New Roman" w:cs="Times New Roman"/>
          <w:szCs w:val="24"/>
        </w:rPr>
        <w:t xml:space="preserve">ϊδία, ένα ακόμη επεισόδιο στο σήριαλ υποσχεσιολογίας. Είναι ακριβώς ό,τι ήταν το </w:t>
      </w:r>
      <w:r>
        <w:rPr>
          <w:rFonts w:eastAsia="Times New Roman" w:cs="Times New Roman"/>
          <w:szCs w:val="24"/>
        </w:rPr>
        <w:t>π</w:t>
      </w:r>
      <w:r>
        <w:rPr>
          <w:rFonts w:eastAsia="Times New Roman" w:cs="Times New Roman"/>
          <w:szCs w:val="24"/>
        </w:rPr>
        <w:t xml:space="preserve">ρόγραμμα της Θεσσαλονίκης του ΣΥΡΙΖΑ τον Γενάρη του 2015 και ό,τι ήταν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ρόγραμμα του ΣΥΡΙΖΑ τον Σεπτέμβριο του 2015. Και ας μη μιλήσω για την επιστροφή στην ανάπ</w:t>
      </w:r>
      <w:r>
        <w:rPr>
          <w:rFonts w:eastAsia="Times New Roman" w:cs="Times New Roman"/>
          <w:szCs w:val="24"/>
        </w:rPr>
        <w:t>τυξη. Μα, για ποια ανάπτυξη μιλάμε; Δεν έχουμε δει κανένα αναπτυξιακό σχέδιο. Οι ληξιπρόθεσμες οφειλές είναι στα ύψη. Πώς θα γίνουν οι επενδύσεις, όταν βρισκόμαστε σε αυτή την κατάσταση;</w:t>
      </w:r>
    </w:p>
    <w:p w14:paraId="14EE01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Βέβαια, είδαμε και τον κ. Τσίπρα χθες να λέει ότι είναι τόσο θετικές οι εξελίξεις, που δυσκολεύεται να τις πιστέψει. Μα, ο ελληνικός λαός δυσκολεύεται να πιστέψει αυτή τη στιγμή τα μέτρα τα οποία έρχονται. Μάλιστα, είπε </w:t>
      </w:r>
      <w:r>
        <w:rPr>
          <w:rFonts w:eastAsia="Times New Roman" w:cs="Times New Roman"/>
          <w:szCs w:val="24"/>
        </w:rPr>
        <w:t xml:space="preserve">ο κ. </w:t>
      </w:r>
      <w:proofErr w:type="spellStart"/>
      <w:r>
        <w:rPr>
          <w:rFonts w:eastAsia="Times New Roman" w:cs="Times New Roman"/>
          <w:szCs w:val="24"/>
        </w:rPr>
        <w:t>Τσιπρας</w:t>
      </w:r>
      <w:proofErr w:type="spellEnd"/>
      <w:r>
        <w:rPr>
          <w:rFonts w:eastAsia="Times New Roman" w:cs="Times New Roman"/>
          <w:szCs w:val="24"/>
        </w:rPr>
        <w:t xml:space="preserve"> </w:t>
      </w:r>
      <w:r>
        <w:rPr>
          <w:rFonts w:eastAsia="Times New Roman" w:cs="Times New Roman"/>
          <w:szCs w:val="24"/>
        </w:rPr>
        <w:t>ότι θα φορέσει και γραβ</w:t>
      </w:r>
      <w:r>
        <w:rPr>
          <w:rFonts w:eastAsia="Times New Roman" w:cs="Times New Roman"/>
          <w:szCs w:val="24"/>
        </w:rPr>
        <w:t>άτα.</w:t>
      </w:r>
    </w:p>
    <w:p w14:paraId="14EE01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Εδώ, κυρίες και κύριοι Βουλευτές, σε μια προηγούμενη συνέντευξή του, είπε ότι δεν θέλει να φορέσει και γραβάτα γιατί θα του πουν ότι συμβιβάστηκε.</w:t>
      </w:r>
    </w:p>
    <w:p w14:paraId="14EE01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ασυμβίβαστος, λοιπόν, ο κ. Τσίπρας, ο οποίος ψήφισε μνημόνια, υπέγραψε μνημόνια, έφερε σε αυτή την</w:t>
      </w:r>
      <w:r>
        <w:rPr>
          <w:rFonts w:eastAsia="Times New Roman" w:cs="Times New Roman"/>
          <w:szCs w:val="24"/>
        </w:rPr>
        <w:t xml:space="preserve"> κατάσταση τη χώρα. Αυτό που σας ταιριάζει είναι το κυβερνητικό </w:t>
      </w:r>
      <w:proofErr w:type="spellStart"/>
      <w:r>
        <w:rPr>
          <w:rFonts w:eastAsia="Times New Roman" w:cs="Times New Roman"/>
          <w:szCs w:val="24"/>
        </w:rPr>
        <w:t>ποσέτ</w:t>
      </w:r>
      <w:proofErr w:type="spellEnd"/>
      <w:r>
        <w:rPr>
          <w:rFonts w:eastAsia="Times New Roman" w:cs="Times New Roman"/>
          <w:szCs w:val="24"/>
        </w:rPr>
        <w:t xml:space="preserve"> του κ. </w:t>
      </w:r>
      <w:proofErr w:type="spellStart"/>
      <w:r>
        <w:rPr>
          <w:rFonts w:eastAsia="Times New Roman" w:cs="Times New Roman"/>
          <w:szCs w:val="24"/>
        </w:rPr>
        <w:t>Κατρούγκαλου</w:t>
      </w:r>
      <w:proofErr w:type="spellEnd"/>
      <w:r>
        <w:rPr>
          <w:rFonts w:eastAsia="Times New Roman" w:cs="Times New Roman"/>
          <w:szCs w:val="24"/>
        </w:rPr>
        <w:t xml:space="preserve"> αλλά και </w:t>
      </w:r>
      <w:r>
        <w:rPr>
          <w:rFonts w:eastAsia="Times New Roman" w:cs="Times New Roman"/>
          <w:szCs w:val="24"/>
        </w:rPr>
        <w:t xml:space="preserve">του κ. Τσίπρα στο </w:t>
      </w:r>
      <w:proofErr w:type="spellStart"/>
      <w:r>
        <w:rPr>
          <w:rFonts w:eastAsia="Times New Roman" w:cs="Times New Roman"/>
          <w:szCs w:val="24"/>
          <w:lang w:val="en-US"/>
        </w:rPr>
        <w:t>Eurogroup</w:t>
      </w:r>
      <w:proofErr w:type="spellEnd"/>
      <w:r>
        <w:rPr>
          <w:rFonts w:eastAsia="Times New Roman" w:cs="Times New Roman"/>
          <w:szCs w:val="24"/>
        </w:rPr>
        <w:t xml:space="preserve">. Καμμία γραβάτα. Το κυβερνητικό αξεσουάρ, το </w:t>
      </w:r>
      <w:proofErr w:type="spellStart"/>
      <w:r>
        <w:rPr>
          <w:rFonts w:eastAsia="Times New Roman" w:cs="Times New Roman"/>
          <w:szCs w:val="24"/>
        </w:rPr>
        <w:t>ποσέτ</w:t>
      </w:r>
      <w:proofErr w:type="spellEnd"/>
      <w:r>
        <w:rPr>
          <w:rFonts w:eastAsia="Times New Roman" w:cs="Times New Roman"/>
          <w:szCs w:val="24"/>
        </w:rPr>
        <w:t>, το μαντηλάκι πέτου που χρησιμοποιούσαν παλαιότερα για να σκουπίζουν τα δάκρυα</w:t>
      </w:r>
      <w:r>
        <w:rPr>
          <w:rFonts w:eastAsia="Times New Roman" w:cs="Times New Roman"/>
          <w:szCs w:val="24"/>
        </w:rPr>
        <w:t xml:space="preserve"> μιας κυρίας, όταν κλαίει. Αυτό το </w:t>
      </w:r>
      <w:proofErr w:type="spellStart"/>
      <w:r>
        <w:rPr>
          <w:rFonts w:eastAsia="Times New Roman" w:cs="Times New Roman"/>
          <w:szCs w:val="24"/>
        </w:rPr>
        <w:t>ποσέτ</w:t>
      </w:r>
      <w:proofErr w:type="spellEnd"/>
      <w:r>
        <w:rPr>
          <w:rFonts w:eastAsia="Times New Roman" w:cs="Times New Roman"/>
          <w:szCs w:val="24"/>
        </w:rPr>
        <w:t xml:space="preserve"> θα χρησιμοποιηθεί για τα δάκρυα του ελληνικού λαού σήμερα, γιατί αυτό το οποίο γίνεται σήμερα, με αυτά τα απαράδεκτα μέτρα, δεν μπορεί να το σηκώσει ο ελληνικός λαός.</w:t>
      </w:r>
    </w:p>
    <w:p w14:paraId="14EE01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Καταψηφίζουμε, λοιπόν, αυτό το προϊόν της αναποτ</w:t>
      </w:r>
      <w:r>
        <w:rPr>
          <w:rFonts w:eastAsia="Times New Roman" w:cs="Times New Roman"/>
          <w:szCs w:val="24"/>
        </w:rPr>
        <w:t>ελεσματικής διαπραγμάτευσης, η οποία αποτελεί μια πραγματική πανωλεθρία.</w:t>
      </w:r>
    </w:p>
    <w:p w14:paraId="14EE0141" w14:textId="77777777" w:rsidR="002F0583" w:rsidRDefault="00B91F1A">
      <w:pPr>
        <w:spacing w:line="600" w:lineRule="auto"/>
        <w:ind w:firstLine="720"/>
        <w:jc w:val="both"/>
        <w:rPr>
          <w:rFonts w:eastAsia="Times New Roman"/>
          <w:szCs w:val="24"/>
        </w:rPr>
      </w:pPr>
      <w:r>
        <w:rPr>
          <w:rFonts w:eastAsia="Times New Roman"/>
          <w:szCs w:val="24"/>
        </w:rPr>
        <w:t xml:space="preserve">Εμείς, η Δημοκρατική Συμπαράταξη, είμαστε εδώ με τις προτάσεις μας και λέμε ότι αν επρόκειτο να επενδυθεί μουσικά η συγκεκριμένη σημερινή συμφωνία, τότε δεν θα μιλούσαμε για την «Ωδή </w:t>
      </w:r>
      <w:r>
        <w:rPr>
          <w:rFonts w:eastAsia="Times New Roman"/>
          <w:szCs w:val="24"/>
        </w:rPr>
        <w:t xml:space="preserve">στη Χαρά», αλλά για το «Ρέκβιεμ». Αυτό είναι στην πραγματικότητα. </w:t>
      </w:r>
    </w:p>
    <w:p w14:paraId="14EE0142"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του ΣΥΡΙΖΑ)</w:t>
      </w:r>
    </w:p>
    <w:p w14:paraId="14EE0143"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Μη σας ενοχλεί, κυρίες και κύριοι Βουλευτές. Χρειάζεται ένα προοδευτικό σχέδιο για την υπέρβαση της κρίσης. Εσείς δεν έχετε πάρει διαζύγιο μόνο από τις </w:t>
      </w:r>
      <w:r>
        <w:rPr>
          <w:rFonts w:eastAsia="Times New Roman"/>
          <w:szCs w:val="24"/>
        </w:rPr>
        <w:t xml:space="preserve">αριστερές και τις προοδευτικές πολιτικές, αλλά και από την κοινή λογική. </w:t>
      </w:r>
    </w:p>
    <w:p w14:paraId="14EE0144" w14:textId="77777777" w:rsidR="002F0583" w:rsidRDefault="00B91F1A">
      <w:pPr>
        <w:spacing w:line="600" w:lineRule="auto"/>
        <w:ind w:firstLine="720"/>
        <w:jc w:val="both"/>
        <w:rPr>
          <w:rFonts w:eastAsia="Times New Roman" w:cs="Times New Roman"/>
          <w:szCs w:val="24"/>
        </w:rPr>
      </w:pPr>
      <w:r>
        <w:rPr>
          <w:rFonts w:eastAsia="Times New Roman"/>
          <w:szCs w:val="24"/>
        </w:rPr>
        <w:t>Όσοι, όμως, πίστεψαν σε σας δεν θα μείνουν εγκλωβισμένοι. Θα δώσουμε το προοδευτικό σχέδιο, χωρίς λαϊκισμούς, χωρίς αυταπάτες.</w:t>
      </w:r>
      <w:r>
        <w:rPr>
          <w:rFonts w:eastAsia="Times New Roman" w:cs="Times New Roman"/>
          <w:szCs w:val="24"/>
        </w:rPr>
        <w:t xml:space="preserve"> Δεν θα σας αφήσουμε να οδηγήσετε τη χώρα στον πάτο. </w:t>
      </w:r>
    </w:p>
    <w:p w14:paraId="14EE01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14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Το ΠΑΣΟΚ;</w:t>
      </w:r>
    </w:p>
    <w:p w14:paraId="14EE014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Ποιοι; Το ΠΑΣΟΚ;</w:t>
      </w:r>
    </w:p>
    <w:p w14:paraId="14EE014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lang w:val="en-US"/>
        </w:rPr>
        <w:t>N</w:t>
      </w:r>
      <w:r>
        <w:rPr>
          <w:rFonts w:eastAsia="Times New Roman" w:cs="Times New Roman"/>
          <w:szCs w:val="24"/>
        </w:rPr>
        <w:t>αι</w:t>
      </w:r>
      <w:r>
        <w:rPr>
          <w:rFonts w:eastAsia="Times New Roman" w:cs="Times New Roman"/>
          <w:szCs w:val="24"/>
        </w:rPr>
        <w:t xml:space="preserve">, το ΠΑΣΟΚ, η Δημοκρατική Αριστερά, το Κίνημα Δημοκρατών Σοσιαλιστών, οι κινήσεις πολιτών και όλες οι προοδευτικές δυνάμεις θα ενωθούμε για να αντιμετωπιστεί αυτή η κατάσταση που υπάρχει στη χώρα. Δεν είναι δυνατόν να συνεχιστεί αυτή η απαράδεκτη πολιτική </w:t>
      </w:r>
      <w:r>
        <w:rPr>
          <w:rFonts w:eastAsia="Times New Roman" w:cs="Times New Roman"/>
          <w:szCs w:val="24"/>
        </w:rPr>
        <w:t>σας.</w:t>
      </w:r>
      <w:r>
        <w:rPr>
          <w:rFonts w:eastAsia="Times New Roman" w:cs="Times New Roman"/>
          <w:szCs w:val="24"/>
        </w:rPr>
        <w:t xml:space="preserve"> Να είστε σίγουροι ότι θα υπάρχει προοδευτική πρόταση για τη χώρα.</w:t>
      </w:r>
    </w:p>
    <w:p w14:paraId="14EE01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EE014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14B" w14:textId="77777777" w:rsidR="002F0583" w:rsidRDefault="00B91F1A">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Κι εγώ ευχαριστώ.</w:t>
      </w:r>
    </w:p>
    <w:p w14:paraId="14EE014C" w14:textId="77777777" w:rsidR="002F0583" w:rsidRDefault="00B91F1A">
      <w:pPr>
        <w:spacing w:line="600" w:lineRule="auto"/>
        <w:ind w:firstLine="720"/>
        <w:jc w:val="both"/>
        <w:rPr>
          <w:rFonts w:eastAsia="Times New Roman" w:cs="Times New Roman"/>
        </w:rPr>
      </w:pPr>
      <w:r>
        <w:rPr>
          <w:rFonts w:eastAsia="Times New Roman" w:cs="Times New Roman"/>
          <w:szCs w:val="24"/>
        </w:rPr>
        <w:t xml:space="preserve">Κυρίες και κύριοι συνάδελφοι, </w:t>
      </w:r>
      <w:r>
        <w:rPr>
          <w:rFonts w:eastAsia="Times New Roman" w:cs="Times New Roman"/>
        </w:rPr>
        <w:t xml:space="preserve">έχω την </w:t>
      </w:r>
      <w:r>
        <w:rPr>
          <w:rFonts w:eastAsia="Times New Roman" w:cs="Times New Roman"/>
        </w:rPr>
        <w:t>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w:t>
      </w:r>
      <w:r>
        <w:rPr>
          <w:rFonts w:eastAsia="Times New Roman" w:cs="Times New Roman"/>
        </w:rPr>
        <w:t>ς Βουλής, τριάντα οκτώ μαθητές και μαθήτριες και επτά εκπαιδευτικοί συνοδοί τους από το 9</w:t>
      </w:r>
      <w:r>
        <w:rPr>
          <w:rFonts w:eastAsia="Times New Roman" w:cs="Times New Roman"/>
          <w:vertAlign w:val="superscript"/>
        </w:rPr>
        <w:t>ο</w:t>
      </w:r>
      <w:r>
        <w:rPr>
          <w:rFonts w:eastAsia="Times New Roman" w:cs="Times New Roman"/>
        </w:rPr>
        <w:t xml:space="preserve"> και το 10</w:t>
      </w:r>
      <w:r>
        <w:rPr>
          <w:rFonts w:eastAsia="Times New Roman" w:cs="Times New Roman"/>
          <w:vertAlign w:val="superscript"/>
        </w:rPr>
        <w:t>ο</w:t>
      </w:r>
      <w:r>
        <w:rPr>
          <w:rFonts w:eastAsia="Times New Roman" w:cs="Times New Roman"/>
        </w:rPr>
        <w:t xml:space="preserve"> Δημοτικό Σχολείο Δράμας, καθώς και από το Δημοτικό Σχολείο Ελάτειας Φθιώτιδας. </w:t>
      </w:r>
    </w:p>
    <w:p w14:paraId="14EE014D" w14:textId="77777777" w:rsidR="002F0583" w:rsidRDefault="00B91F1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4EE014E" w14:textId="77777777" w:rsidR="002F0583" w:rsidRDefault="00B91F1A">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w:t>
      </w:r>
      <w:r>
        <w:rPr>
          <w:rFonts w:eastAsia="Times New Roman" w:cs="Times New Roman"/>
        </w:rPr>
        <w:t>ς)</w:t>
      </w:r>
    </w:p>
    <w:p w14:paraId="14EE014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Για κάθε Κοινοβουλευτικό Εκπρόσωπο και Υπουργό θα παρεμβαίνει ένας Βουλευτής. Η σειρά των Βουλευτών, όπως την είπα, είναι οι </w:t>
      </w:r>
      <w:r>
        <w:rPr>
          <w:rFonts w:eastAsia="Times New Roman" w:cs="Times New Roman"/>
          <w:szCs w:val="24"/>
        </w:rPr>
        <w:t xml:space="preserve">κύριοι </w:t>
      </w:r>
      <w:r>
        <w:rPr>
          <w:rFonts w:eastAsia="Times New Roman" w:cs="Times New Roman"/>
          <w:szCs w:val="24"/>
        </w:rPr>
        <w:t xml:space="preserve">Καραμανλής, </w:t>
      </w:r>
      <w:proofErr w:type="spellStart"/>
      <w:r>
        <w:rPr>
          <w:rFonts w:eastAsia="Times New Roman" w:cs="Times New Roman"/>
          <w:szCs w:val="24"/>
        </w:rPr>
        <w:t>Γιόγιακας</w:t>
      </w:r>
      <w:proofErr w:type="spellEnd"/>
      <w:r>
        <w:rPr>
          <w:rFonts w:eastAsia="Times New Roman" w:cs="Times New Roman"/>
          <w:szCs w:val="24"/>
        </w:rPr>
        <w:t xml:space="preserve">, Καράογλου. Η σειρά των Κοινοβουλευτικών Εκπροσώπων είναι οι </w:t>
      </w:r>
      <w:r>
        <w:rPr>
          <w:rFonts w:eastAsia="Times New Roman" w:cs="Times New Roman"/>
          <w:szCs w:val="24"/>
        </w:rPr>
        <w:t xml:space="preserve">κύριοι </w:t>
      </w:r>
      <w:r>
        <w:rPr>
          <w:rFonts w:eastAsia="Times New Roman" w:cs="Times New Roman"/>
          <w:szCs w:val="24"/>
        </w:rPr>
        <w:t>Μαντάς και Βορίδης και των Υπο</w:t>
      </w:r>
      <w:r>
        <w:rPr>
          <w:rFonts w:eastAsia="Times New Roman" w:cs="Times New Roman"/>
          <w:szCs w:val="24"/>
        </w:rPr>
        <w:t xml:space="preserve">υργών οι </w:t>
      </w:r>
      <w:r>
        <w:rPr>
          <w:rFonts w:eastAsia="Times New Roman" w:cs="Times New Roman"/>
          <w:szCs w:val="24"/>
        </w:rPr>
        <w:t xml:space="preserve">κύριοι </w:t>
      </w:r>
      <w:r>
        <w:rPr>
          <w:rFonts w:eastAsia="Times New Roman" w:cs="Times New Roman"/>
          <w:szCs w:val="24"/>
        </w:rPr>
        <w:t>Πετρόπουλος και Ξανθός.</w:t>
      </w:r>
    </w:p>
    <w:p w14:paraId="14EE015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Παρακαλώ, ο κ. Μαντάς έχει τον λόγο.</w:t>
      </w:r>
    </w:p>
    <w:p w14:paraId="14EE015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Κυρίες και κύριοι Βουλευτές, καλημέρα κατ’ αρχ</w:t>
      </w:r>
      <w:r>
        <w:rPr>
          <w:rFonts w:eastAsia="Times New Roman" w:cs="Times New Roman"/>
          <w:szCs w:val="24"/>
        </w:rPr>
        <w:t>άς</w:t>
      </w:r>
      <w:r>
        <w:rPr>
          <w:rFonts w:eastAsia="Times New Roman" w:cs="Times New Roman"/>
          <w:szCs w:val="24"/>
        </w:rPr>
        <w:t>.</w:t>
      </w:r>
    </w:p>
    <w:p w14:paraId="14EE015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Εσείς μπορεί να πιστεύετε ότι είναι και «καλημέρα» ακόμα.</w:t>
      </w:r>
    </w:p>
    <w:p w14:paraId="14EE015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ΜΠΑΡΚΑΣ: </w:t>
      </w:r>
      <w:r>
        <w:rPr>
          <w:rFonts w:eastAsia="Times New Roman" w:cs="Times New Roman"/>
          <w:szCs w:val="24"/>
        </w:rPr>
        <w:t>Είστε ό,τι να</w:t>
      </w:r>
      <w:r>
        <w:rPr>
          <w:rFonts w:eastAsia="Times New Roman" w:cs="Times New Roman"/>
          <w:szCs w:val="24"/>
        </w:rPr>
        <w:t xml:space="preserve"> </w:t>
      </w:r>
      <w:r>
        <w:rPr>
          <w:rFonts w:eastAsia="Times New Roman" w:cs="Times New Roman"/>
          <w:szCs w:val="24"/>
        </w:rPr>
        <w:t xml:space="preserve">’ναι. </w:t>
      </w:r>
    </w:p>
    <w:p w14:paraId="14EE015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155"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παρακαλώ, κάντε ησυχία.</w:t>
      </w:r>
    </w:p>
    <w:p w14:paraId="14EE0156" w14:textId="77777777" w:rsidR="002F0583" w:rsidRDefault="00B91F1A">
      <w:pPr>
        <w:spacing w:line="600" w:lineRule="auto"/>
        <w:ind w:firstLine="720"/>
        <w:jc w:val="both"/>
        <w:rPr>
          <w:rFonts w:eastAsia="Times New Roman"/>
          <w:szCs w:val="24"/>
        </w:rPr>
      </w:pPr>
      <w:r>
        <w:rPr>
          <w:rFonts w:eastAsia="Times New Roman"/>
          <w:szCs w:val="24"/>
        </w:rPr>
        <w:t>Συνεχίστε, κύριε Μαντά, σας παρακαλώ.</w:t>
      </w:r>
    </w:p>
    <w:p w14:paraId="14EE015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Συνεχίζω. Δεν θέλω να μπω σ’ αυτό το κλίμα. </w:t>
      </w:r>
    </w:p>
    <w:p w14:paraId="14EE01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Θα προσπαθήσω να μιλήσω πάνω στο κείμενό μου και σ’ αυτά που </w:t>
      </w:r>
      <w:r>
        <w:rPr>
          <w:rFonts w:eastAsia="Times New Roman" w:cs="Times New Roman"/>
          <w:szCs w:val="24"/>
        </w:rPr>
        <w:t>έχω σκεφτεί να μοιραστώ μαζί σας, δηλαδή με την Εθνική Αντιπροσωπεία</w:t>
      </w:r>
      <w:r>
        <w:rPr>
          <w:rFonts w:eastAsia="Times New Roman" w:cs="Times New Roman"/>
          <w:szCs w:val="24"/>
        </w:rPr>
        <w:t>,</w:t>
      </w:r>
      <w:r>
        <w:rPr>
          <w:rFonts w:eastAsia="Times New Roman" w:cs="Times New Roman"/>
          <w:szCs w:val="24"/>
        </w:rPr>
        <w:t xml:space="preserve"> και βεβαίως, μέσω της Εθνικής Αντιπροσωπείας, με τον ελληνικό λαό.</w:t>
      </w:r>
    </w:p>
    <w:p w14:paraId="14EE015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να κάνω ένα μόνο σχόλιο, γιατί προσέχω πάντα τον κ. Βενιζέλο και βεβαίως θα διαβάσω τα κείμενα που μας άφησε να με</w:t>
      </w:r>
      <w:r>
        <w:rPr>
          <w:rFonts w:eastAsia="Times New Roman" w:cs="Times New Roman"/>
          <w:szCs w:val="24"/>
        </w:rPr>
        <w:t>λετήσουμε, όπως και το άρθρο του «</w:t>
      </w:r>
      <w:proofErr w:type="spellStart"/>
      <w:r>
        <w:rPr>
          <w:rFonts w:eastAsia="Times New Roman" w:cs="Times New Roman"/>
          <w:szCs w:val="24"/>
          <w:lang w:val="en-US"/>
        </w:rPr>
        <w:t>Protagon</w:t>
      </w:r>
      <w:proofErr w:type="spellEnd"/>
      <w:r>
        <w:rPr>
          <w:rFonts w:eastAsia="Times New Roman" w:cs="Times New Roman"/>
          <w:szCs w:val="24"/>
        </w:rPr>
        <w:t xml:space="preserve">». Νομίζω, όμως, ότι χρειάζεται να υπάρχουν λίγο πιο χαμηλοί τόνοι, όταν από την πλευρά αυτή έχουμε γνωρίσει περίπου 60 δισεκατομμύρια ευρώ δημοσιονομική προσαρμογή από το 2010 μέχρι το 2015 και κάμποσες –πάνω από </w:t>
      </w:r>
      <w:r>
        <w:rPr>
          <w:rFonts w:eastAsia="Times New Roman" w:cs="Times New Roman"/>
          <w:szCs w:val="24"/>
        </w:rPr>
        <w:t xml:space="preserve">μία δεκάδα- περικοπές των συντάξεων με αναδρομική ισχύ, που είναι τουλάχιστον πάνω από 30%. </w:t>
      </w:r>
    </w:p>
    <w:p w14:paraId="14EE015A" w14:textId="77777777" w:rsidR="002F0583" w:rsidRDefault="00B91F1A">
      <w:pPr>
        <w:spacing w:line="600" w:lineRule="auto"/>
        <w:ind w:firstLine="720"/>
        <w:jc w:val="both"/>
        <w:rPr>
          <w:rFonts w:eastAsia="Times New Roman"/>
          <w:szCs w:val="24"/>
        </w:rPr>
      </w:pPr>
      <w:r>
        <w:rPr>
          <w:rFonts w:eastAsia="Times New Roman" w:cs="Times New Roman"/>
          <w:szCs w:val="24"/>
        </w:rPr>
        <w:t xml:space="preserve">Κυρίες και κύριοι Βουλευτές, δύσκολα θα μπορούσε κάποιος από εμάς που βρισκόμαστε από την πλευρά της κυβερνητικής </w:t>
      </w:r>
      <w:r>
        <w:rPr>
          <w:rFonts w:eastAsia="Times New Roman" w:cs="Times New Roman"/>
          <w:szCs w:val="24"/>
        </w:rPr>
        <w:t>π</w:t>
      </w:r>
      <w:r>
        <w:rPr>
          <w:rFonts w:eastAsia="Times New Roman" w:cs="Times New Roman"/>
          <w:szCs w:val="24"/>
        </w:rPr>
        <w:t>λειοψηφίας του ΣΥΡΙΖΑ να φανταστεί πριν από λίγα</w:t>
      </w:r>
      <w:r>
        <w:rPr>
          <w:rFonts w:eastAsia="Times New Roman" w:cs="Times New Roman"/>
          <w:szCs w:val="24"/>
        </w:rPr>
        <w:t xml:space="preserve"> χρόνια ότι θα βρισκόμασταν σε θέσεις κυβερνητικής ευθύνης σε </w:t>
      </w:r>
      <w:r>
        <w:rPr>
          <w:rFonts w:eastAsia="Times New Roman" w:cs="Times New Roman"/>
          <w:szCs w:val="24"/>
        </w:rPr>
        <w:lastRenderedPageBreak/>
        <w:t>μία τόσο κρίσιμη για τη χώρα μας περίοδο. Δύσκολα θα μπορούσαν να φανταστούν κάποιοι από εμάς που προερχόμαστε από την αντιδικτατορική αντίσταση, την ανάταση της Μεταπολίτευσης, μέχρι τα πρόσφατ</w:t>
      </w:r>
      <w:r>
        <w:rPr>
          <w:rFonts w:eastAsia="Times New Roman" w:cs="Times New Roman"/>
          <w:szCs w:val="24"/>
        </w:rPr>
        <w:t xml:space="preserve">α χρόνια των αγώνων ενάντια στη νεοφιλελεύθερη παγκοσμιοποίηση και τους </w:t>
      </w:r>
      <w:proofErr w:type="spellStart"/>
      <w:r>
        <w:rPr>
          <w:rFonts w:eastAsia="Times New Roman" w:cs="Times New Roman"/>
          <w:szCs w:val="24"/>
        </w:rPr>
        <w:t>μνημονιακούς</w:t>
      </w:r>
      <w:proofErr w:type="spellEnd"/>
      <w:r>
        <w:rPr>
          <w:rFonts w:eastAsia="Times New Roman" w:cs="Times New Roman"/>
          <w:szCs w:val="24"/>
        </w:rPr>
        <w:t xml:space="preserve"> καταναγκασμούς στον </w:t>
      </w:r>
      <w:proofErr w:type="spellStart"/>
      <w:r>
        <w:rPr>
          <w:rFonts w:eastAsia="Times New Roman" w:cs="Times New Roman"/>
          <w:szCs w:val="24"/>
        </w:rPr>
        <w:t>μετα</w:t>
      </w:r>
      <w:proofErr w:type="spellEnd"/>
      <w:r>
        <w:rPr>
          <w:rFonts w:eastAsia="Times New Roman" w:cs="Times New Roman"/>
          <w:szCs w:val="24"/>
        </w:rPr>
        <w:t>-διπολικό κόσμο, ότι θα υπήρχε η ιστορική στιγμή για μία ακόμα φορά σ’ αυτή τη μικρή χώρα, στο σταυροδρόμι Ανατολής και Δύσης, που η Αριστερά, σάρκ</w:t>
      </w:r>
      <w:r>
        <w:rPr>
          <w:rFonts w:eastAsia="Times New Roman" w:cs="Times New Roman"/>
          <w:szCs w:val="24"/>
        </w:rPr>
        <w:t>α από τη σάρκα του λαού μας, θα βρισκόταν ξανά μετά από εντολή του ελληνικού λαού μπροστά σε κορυφαίες ευθύνες, δύσκολα διλήμματα, καθοριστικές αποφάσεις για το μέλλον του λαού και της χώρας.</w:t>
      </w:r>
    </w:p>
    <w:p w14:paraId="14EE01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Καλούμαστε να αναμετρηθούμε σήμερα, για μία ακόμη φορά στα δυόμι</w:t>
      </w:r>
      <w:r>
        <w:rPr>
          <w:rFonts w:eastAsia="Times New Roman" w:cs="Times New Roman"/>
          <w:szCs w:val="24"/>
        </w:rPr>
        <w:t xml:space="preserve">σι τελευταία χρόνια -και είμαι βέβαιος ότι λιγότερο ή περισσότερο όλες και όλοι το συνειδητοποιούμε- με ιστορικών διαστάσεων σταυρικά διλήμματα που τέμνουν βαθιά την ύπαρξή μας σε όλες της τις διαστάσεις. </w:t>
      </w:r>
      <w:r>
        <w:rPr>
          <w:rFonts w:eastAsia="Times New Roman" w:cs="Times New Roman"/>
          <w:szCs w:val="24"/>
        </w:rPr>
        <w:t>Ό</w:t>
      </w:r>
      <w:r>
        <w:rPr>
          <w:rFonts w:eastAsia="Times New Roman" w:cs="Times New Roman"/>
          <w:szCs w:val="24"/>
        </w:rPr>
        <w:t>σο και εάν μετεωριζόμαστε, έρχεται η ώρα των αποφά</w:t>
      </w:r>
      <w:r>
        <w:rPr>
          <w:rFonts w:eastAsia="Times New Roman" w:cs="Times New Roman"/>
          <w:szCs w:val="24"/>
        </w:rPr>
        <w:t xml:space="preserve">σεων. Αυτή είναι η στιγμή. Είναι η στιγμή που οφείλουμε να πούμε στον λαό μας </w:t>
      </w:r>
      <w:r>
        <w:rPr>
          <w:rFonts w:eastAsia="Times New Roman" w:cs="Times New Roman"/>
          <w:szCs w:val="24"/>
        </w:rPr>
        <w:t>–</w:t>
      </w:r>
      <w:r>
        <w:rPr>
          <w:rFonts w:eastAsia="Times New Roman" w:cs="Times New Roman"/>
          <w:szCs w:val="24"/>
        </w:rPr>
        <w:t>ανεξάρτητα από το πού τοποθετείται ο καθένας και η κ</w:t>
      </w:r>
      <w:r>
        <w:rPr>
          <w:rFonts w:eastAsia="Times New Roman" w:cs="Times New Roman"/>
          <w:szCs w:val="24"/>
        </w:rPr>
        <w:t>α</w:t>
      </w:r>
      <w:r>
        <w:rPr>
          <w:rFonts w:eastAsia="Times New Roman" w:cs="Times New Roman"/>
          <w:szCs w:val="24"/>
        </w:rPr>
        <w:t>θεμι</w:t>
      </w:r>
      <w:r>
        <w:rPr>
          <w:rFonts w:eastAsia="Times New Roman" w:cs="Times New Roman"/>
          <w:szCs w:val="24"/>
        </w:rPr>
        <w:t>ά</w:t>
      </w:r>
      <w:r>
        <w:rPr>
          <w:rFonts w:eastAsia="Times New Roman" w:cs="Times New Roman"/>
          <w:szCs w:val="24"/>
        </w:rPr>
        <w:t xml:space="preserve"> πολιτικά και ιδεολογικά, ανεξάρτητα αν αισθάνεται απέναντί μας προδομένος, οργισμένος, αμήχανος ή ακόμη και εάν μας στ</w:t>
      </w:r>
      <w:r>
        <w:rPr>
          <w:rFonts w:eastAsia="Times New Roman" w:cs="Times New Roman"/>
          <w:szCs w:val="24"/>
        </w:rPr>
        <w:t>ηρίζει κριτικά</w:t>
      </w:r>
      <w:r>
        <w:rPr>
          <w:rFonts w:eastAsia="Times New Roman" w:cs="Times New Roman"/>
          <w:szCs w:val="24"/>
        </w:rPr>
        <w:t>–</w:t>
      </w:r>
      <w:r>
        <w:rPr>
          <w:rFonts w:eastAsia="Times New Roman" w:cs="Times New Roman"/>
          <w:szCs w:val="24"/>
        </w:rPr>
        <w:t xml:space="preserve"> την πλήρη αλήθεια, παρακάμπτοντας τις καθημερινές και αγοραίες επιθέσεις των αντιπάλων μας</w:t>
      </w:r>
      <w:r>
        <w:rPr>
          <w:rFonts w:eastAsia="Times New Roman" w:cs="Times New Roman"/>
          <w:szCs w:val="24"/>
        </w:rPr>
        <w:t>,</w:t>
      </w:r>
      <w:r>
        <w:rPr>
          <w:rFonts w:eastAsia="Times New Roman" w:cs="Times New Roman"/>
          <w:szCs w:val="24"/>
        </w:rPr>
        <w:t xml:space="preserve"> ότι δήθεν ψευδόμαστε</w:t>
      </w:r>
      <w:r>
        <w:rPr>
          <w:rFonts w:eastAsia="Times New Roman" w:cs="Times New Roman"/>
          <w:szCs w:val="24"/>
        </w:rPr>
        <w:t>,</w:t>
      </w:r>
      <w:r>
        <w:rPr>
          <w:rFonts w:eastAsia="Times New Roman" w:cs="Times New Roman"/>
          <w:szCs w:val="24"/>
        </w:rPr>
        <w:t xml:space="preserve"> και αντικρίζοντας με ευθύτητα την κοινωνία. Ναι, είναι η ώρα της συνείδησης, που ζυγί</w:t>
      </w:r>
      <w:r>
        <w:rPr>
          <w:rFonts w:eastAsia="Times New Roman" w:cs="Times New Roman"/>
          <w:szCs w:val="24"/>
        </w:rPr>
        <w:lastRenderedPageBreak/>
        <w:t>ζεις τις αποφάσεις με διλήμματα που αφορο</w:t>
      </w:r>
      <w:r>
        <w:rPr>
          <w:rFonts w:eastAsia="Times New Roman" w:cs="Times New Roman"/>
          <w:szCs w:val="24"/>
        </w:rPr>
        <w:t>ύν τη στάση ζωής, την Αριστερά, την ιστορική της διαδρομή, το παρελθόν, το παρόν και το μέλλον της, το γενικό και δημόσιο συμφέρον, το συμφέρον της πλειοψηφίας της κοινωνίας και των στρωμάτων που θέλεις να εκπροσωπείς και που ταξικά σε προσδιορίζουν και σε</w:t>
      </w:r>
      <w:r>
        <w:rPr>
          <w:rFonts w:eastAsia="Times New Roman" w:cs="Times New Roman"/>
          <w:szCs w:val="24"/>
        </w:rPr>
        <w:t xml:space="preserve"> αφορούν. </w:t>
      </w:r>
    </w:p>
    <w:p w14:paraId="14EE015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Ακριβώς έτσι είναι, όταν αυτές τις στιγμές με όρους μεγάλης ευκολίας εκτοξεύονται –και δυστυχώς αυτό διατρέχει οριζόντια τις πολιτικές δυνάμεις- κατηγορίες, πολιτικοί χαρακτηρισμοί, χυδαίες εκφράσεις</w:t>
      </w:r>
      <w:r>
        <w:rPr>
          <w:rFonts w:eastAsia="Times New Roman" w:cs="Times New Roman"/>
          <w:szCs w:val="24"/>
        </w:rPr>
        <w:t>,</w:t>
      </w:r>
      <w:r>
        <w:rPr>
          <w:rFonts w:eastAsia="Times New Roman" w:cs="Times New Roman"/>
          <w:szCs w:val="24"/>
        </w:rPr>
        <w:t xml:space="preserve"> με όρους τρέχουσας επικοινωνιακής επικαιρότη</w:t>
      </w:r>
      <w:r>
        <w:rPr>
          <w:rFonts w:eastAsia="Times New Roman" w:cs="Times New Roman"/>
          <w:szCs w:val="24"/>
        </w:rPr>
        <w:t xml:space="preserve">τας και </w:t>
      </w:r>
      <w:r>
        <w:rPr>
          <w:rFonts w:eastAsia="Times New Roman" w:cs="Times New Roman"/>
          <w:szCs w:val="24"/>
          <w:lang w:val="en-US"/>
        </w:rPr>
        <w:t>life</w:t>
      </w:r>
      <w:r>
        <w:rPr>
          <w:rFonts w:eastAsia="Times New Roman" w:cs="Times New Roman"/>
          <w:szCs w:val="24"/>
        </w:rPr>
        <w:t xml:space="preserve"> </w:t>
      </w:r>
      <w:r>
        <w:rPr>
          <w:rFonts w:eastAsia="Times New Roman" w:cs="Times New Roman"/>
          <w:szCs w:val="24"/>
          <w:lang w:val="en-US"/>
        </w:rPr>
        <w:t>style</w:t>
      </w:r>
      <w:r>
        <w:rPr>
          <w:rFonts w:eastAsia="Times New Roman" w:cs="Times New Roman"/>
          <w:szCs w:val="24"/>
        </w:rPr>
        <w:t xml:space="preserve">. </w:t>
      </w:r>
    </w:p>
    <w:p w14:paraId="14EE015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ένας και μοναδικός στόχος από την πλευρά των φανατικών της επανόδου στην εξουσία είναι να πείσουν μαζί και με τα συστημικά μέσα μαζικής ενημέρωσης ότι και η Αριστερά το ίδιο είναι και μάλλον λίγο χειρότερη ή και πολύ χειρότερη. Να σκ</w:t>
      </w:r>
      <w:r>
        <w:rPr>
          <w:rFonts w:eastAsia="Times New Roman" w:cs="Times New Roman"/>
          <w:szCs w:val="24"/>
        </w:rPr>
        <w:t xml:space="preserve">ορπίσουν αμφιβολίες και καχυποψία ακόμη και στον πιο σκληρό μας πυρήνα. Να μας αποδημήσουν ηθικά και </w:t>
      </w:r>
      <w:proofErr w:type="spellStart"/>
      <w:r>
        <w:rPr>
          <w:rFonts w:eastAsia="Times New Roman" w:cs="Times New Roman"/>
          <w:szCs w:val="24"/>
        </w:rPr>
        <w:t>αξιακά</w:t>
      </w:r>
      <w:proofErr w:type="spellEnd"/>
      <w:r>
        <w:rPr>
          <w:rFonts w:eastAsia="Times New Roman" w:cs="Times New Roman"/>
          <w:szCs w:val="24"/>
        </w:rPr>
        <w:t xml:space="preserve">. </w:t>
      </w:r>
    </w:p>
    <w:p w14:paraId="14EE01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θα τα καταφέρουν, όχι γιατί είμαστε άμεμπτοι και άγγελοι, αλλά γιατί συμπυκνώνουμε αξίες και οράματα του </w:t>
      </w:r>
      <w:r>
        <w:rPr>
          <w:rFonts w:eastAsia="Times New Roman" w:cs="Times New Roman"/>
          <w:szCs w:val="24"/>
        </w:rPr>
        <w:t>Δ</w:t>
      </w:r>
      <w:r>
        <w:rPr>
          <w:rFonts w:eastAsia="Times New Roman" w:cs="Times New Roman"/>
          <w:szCs w:val="24"/>
        </w:rPr>
        <w:t>ιαφωτισ</w:t>
      </w:r>
      <w:r>
        <w:rPr>
          <w:rFonts w:eastAsia="Times New Roman" w:cs="Times New Roman"/>
          <w:szCs w:val="24"/>
        </w:rPr>
        <w:t xml:space="preserve">μού και των μεγάλων ανατροπών του περασμένου αιώνα, μύχιους πόθους και οράματα εκατομμύριων όπου γης, όχι με όρους μοναδικότητας και μοναχικότητας, αλλά από θέση αυξημένης ευθύνης. </w:t>
      </w:r>
      <w:r>
        <w:rPr>
          <w:rFonts w:eastAsia="Times New Roman" w:cs="Times New Roman"/>
          <w:szCs w:val="24"/>
        </w:rPr>
        <w:t>Ό</w:t>
      </w:r>
      <w:r>
        <w:rPr>
          <w:rFonts w:eastAsia="Times New Roman" w:cs="Times New Roman"/>
          <w:szCs w:val="24"/>
        </w:rPr>
        <w:t>σοι βαυκαλίζονται ότι εύκολα θα ξεμπερδέψουν με την Αριστερά, γελιούνται κ</w:t>
      </w:r>
      <w:r>
        <w:rPr>
          <w:rFonts w:eastAsia="Times New Roman" w:cs="Times New Roman"/>
          <w:szCs w:val="24"/>
        </w:rPr>
        <w:t xml:space="preserve">αι έχουν ιστορική μυωπία. </w:t>
      </w:r>
    </w:p>
    <w:p w14:paraId="14EE01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μπροστά μας ένα νομοσχέδιο που γνωρίζουμε ότι είναι προϊόν συμβιβασμού σε συνθήκες σκληρής διαπραγμάτευσης, όπου δεν λειτουργούν τα ορθολογικά επιχειρήματα, αλλά οι συσχετισμοί και η επιβολή. </w:t>
      </w:r>
    </w:p>
    <w:p w14:paraId="14EE016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ελληνικός λαός γνω</w:t>
      </w:r>
      <w:r>
        <w:rPr>
          <w:rFonts w:eastAsia="Times New Roman" w:cs="Times New Roman"/>
          <w:szCs w:val="24"/>
        </w:rPr>
        <w:t xml:space="preserve">ρίζει ότι με τη δική του συμβολή, παρά την κόπωση και την απόγνωση σε πολλές περιπτώσεις και με σκληρή δουλειά, καταφέραμε να υπερκεράσουμε τους στόχους του πρωτογενούς πλεονάσματος. </w:t>
      </w:r>
      <w:r>
        <w:rPr>
          <w:rFonts w:eastAsia="Times New Roman" w:cs="Times New Roman"/>
          <w:szCs w:val="24"/>
        </w:rPr>
        <w:t>Α</w:t>
      </w:r>
      <w:r>
        <w:rPr>
          <w:rFonts w:eastAsia="Times New Roman" w:cs="Times New Roman"/>
          <w:szCs w:val="24"/>
        </w:rPr>
        <w:t xml:space="preserve">υτό, έστω και εάν μπορεί να το δει κανείς και σαν παγίδα, είναι το βασικό μας διαπραγματευτικό ατού. </w:t>
      </w:r>
    </w:p>
    <w:p w14:paraId="14EE016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Αυτή η πορεία δεν ήταν μία ουδέτερη επιλογή. Προφανώς δεν έγινε τυχαία, όπως και τυχαία –το αντίθετο</w:t>
      </w:r>
      <w:r>
        <w:rPr>
          <w:rFonts w:eastAsia="Times New Roman" w:cs="Times New Roman"/>
          <w:szCs w:val="24"/>
        </w:rPr>
        <w:t>,</w:t>
      </w:r>
      <w:r>
        <w:rPr>
          <w:rFonts w:eastAsia="Times New Roman" w:cs="Times New Roman"/>
          <w:szCs w:val="24"/>
        </w:rPr>
        <w:t xml:space="preserve"> μάλιστα- δεν χρησιμοποιήθηκε η γεωπολιτική θέση της </w:t>
      </w:r>
      <w:r>
        <w:rPr>
          <w:rFonts w:eastAsia="Times New Roman" w:cs="Times New Roman"/>
          <w:szCs w:val="24"/>
        </w:rPr>
        <w:t>χώρας. Χρησιμοποιήθηκε πράγματι σε μία διεθνή προσπάθεια ενίσχυσης των όποιων συμμαχιών μέσα στις πρωτόγνωρες συνθήκες της προσφυγικής κρίσης, την οποία ο ελληνικός λαός διαχειρίστηκε με όρους αλληλεγγύης και ανθρωπιάς, παρά την ανυπαρξία δομών και υποδομώ</w:t>
      </w:r>
      <w:r>
        <w:rPr>
          <w:rFonts w:eastAsia="Times New Roman" w:cs="Times New Roman"/>
          <w:szCs w:val="24"/>
        </w:rPr>
        <w:t xml:space="preserve">ν, παρά τα λάθη και τις παραλείψεις μας. </w:t>
      </w:r>
    </w:p>
    <w:p w14:paraId="14EE016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Μέσα σε αυτή την προσπάθεια ήταν και η Σύνοδος του Νότου, οι επισκέψεις μεγάλων ηγετών μεγάλων χωρών στη χώρα μας. Ή μήπως είναι και εξ ουρανού η πρόσφατη κοινή δήλωση των </w:t>
      </w:r>
      <w:proofErr w:type="spellStart"/>
      <w:r>
        <w:rPr>
          <w:rFonts w:eastAsia="Times New Roman" w:cs="Times New Roman"/>
          <w:szCs w:val="24"/>
        </w:rPr>
        <w:t>Πιτέλα</w:t>
      </w:r>
      <w:proofErr w:type="spellEnd"/>
      <w:r>
        <w:rPr>
          <w:rFonts w:eastAsia="Times New Roman" w:cs="Times New Roman"/>
          <w:szCs w:val="24"/>
        </w:rPr>
        <w:t xml:space="preserve">, </w:t>
      </w:r>
      <w:proofErr w:type="spellStart"/>
      <w:r>
        <w:rPr>
          <w:rFonts w:eastAsia="Times New Roman" w:cs="Times New Roman"/>
          <w:szCs w:val="24"/>
        </w:rPr>
        <w:t>Τσίμερ</w:t>
      </w:r>
      <w:proofErr w:type="spellEnd"/>
      <w:r>
        <w:rPr>
          <w:rFonts w:eastAsia="Times New Roman" w:cs="Times New Roman"/>
          <w:szCs w:val="24"/>
        </w:rPr>
        <w:t xml:space="preserve"> και </w:t>
      </w:r>
      <w:proofErr w:type="spellStart"/>
      <w:r>
        <w:rPr>
          <w:rFonts w:eastAsia="Times New Roman" w:cs="Times New Roman"/>
          <w:szCs w:val="24"/>
        </w:rPr>
        <w:t>Κέλε</w:t>
      </w:r>
      <w:r>
        <w:rPr>
          <w:rFonts w:eastAsia="Times New Roman" w:cs="Times New Roman"/>
          <w:szCs w:val="24"/>
        </w:rPr>
        <w:t>ρ</w:t>
      </w:r>
      <w:proofErr w:type="spellEnd"/>
      <w:r>
        <w:rPr>
          <w:rFonts w:eastAsia="Times New Roman" w:cs="Times New Roman"/>
          <w:szCs w:val="24"/>
        </w:rPr>
        <w:t>, των ηγετών δηλαδ</w:t>
      </w:r>
      <w:r>
        <w:rPr>
          <w:rFonts w:eastAsia="Times New Roman" w:cs="Times New Roman"/>
          <w:szCs w:val="24"/>
        </w:rPr>
        <w:t xml:space="preserve">ή των ομάδων στο Ευρωπαϊκό Κοινοβούλιο, των </w:t>
      </w:r>
      <w:r>
        <w:rPr>
          <w:rFonts w:eastAsia="Times New Roman" w:cs="Times New Roman"/>
          <w:szCs w:val="24"/>
        </w:rPr>
        <w:t>Σ</w:t>
      </w:r>
      <w:r>
        <w:rPr>
          <w:rFonts w:eastAsia="Times New Roman" w:cs="Times New Roman"/>
          <w:szCs w:val="24"/>
        </w:rPr>
        <w:t>οσιαλιστών</w:t>
      </w:r>
      <w:r>
        <w:rPr>
          <w:rFonts w:eastAsia="Times New Roman" w:cs="Times New Roman"/>
          <w:szCs w:val="24"/>
        </w:rPr>
        <w:t>,</w:t>
      </w:r>
      <w:r>
        <w:rPr>
          <w:rFonts w:eastAsia="Times New Roman" w:cs="Times New Roman"/>
          <w:szCs w:val="24"/>
        </w:rPr>
        <w:t xml:space="preserve"> της Αριστεράς και των Πρασίνων</w:t>
      </w:r>
      <w:r>
        <w:rPr>
          <w:rFonts w:eastAsia="Times New Roman" w:cs="Times New Roman"/>
          <w:szCs w:val="24"/>
        </w:rPr>
        <w:t>,</w:t>
      </w:r>
      <w:r>
        <w:rPr>
          <w:rFonts w:eastAsia="Times New Roman" w:cs="Times New Roman"/>
          <w:szCs w:val="24"/>
        </w:rPr>
        <w:t xml:space="preserve"> που ζητάνε διευθέτηση του χρέους; </w:t>
      </w:r>
    </w:p>
    <w:p w14:paraId="14EE016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ότι στα βασικά φέραμε το καλύτερο δυνατό αποτέλεσμα, δεδομένων των συνθηκών και των συσχετισμών, με την πίεση του Διεθνούς </w:t>
      </w:r>
      <w:r>
        <w:rPr>
          <w:rFonts w:eastAsia="Times New Roman" w:cs="Times New Roman"/>
          <w:szCs w:val="24"/>
        </w:rPr>
        <w:t>Νομισματικού Ταμείου για νέα μονομερή μέτρα 4.500.000.000 ευρώ και υπό την απειλή της παράτασης της αβεβαιότητας</w:t>
      </w:r>
      <w:r>
        <w:rPr>
          <w:rFonts w:eastAsia="Times New Roman" w:cs="Times New Roman"/>
          <w:szCs w:val="24"/>
        </w:rPr>
        <w:t>,</w:t>
      </w:r>
      <w:r>
        <w:rPr>
          <w:rFonts w:eastAsia="Times New Roman" w:cs="Times New Roman"/>
          <w:szCs w:val="24"/>
        </w:rPr>
        <w:t xml:space="preserve"> που θα διέλυε οικονομία και κοινωνία.</w:t>
      </w:r>
    </w:p>
    <w:p w14:paraId="14EE016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Φέρνουμε, δηλαδή, αντίμετρα ίδιου δημοσιονομικού μεγέθους –αυτό δεν το αμφισβητεί κανείς-</w:t>
      </w:r>
      <w:r>
        <w:rPr>
          <w:rFonts w:eastAsia="Times New Roman" w:cs="Times New Roman"/>
          <w:szCs w:val="24"/>
        </w:rPr>
        <w:t>,</w:t>
      </w:r>
      <w:r>
        <w:rPr>
          <w:rFonts w:eastAsia="Times New Roman" w:cs="Times New Roman"/>
          <w:szCs w:val="24"/>
        </w:rPr>
        <w:t xml:space="preserve"> με ισχυρό κοι</w:t>
      </w:r>
      <w:r>
        <w:rPr>
          <w:rFonts w:eastAsia="Times New Roman" w:cs="Times New Roman"/>
          <w:szCs w:val="24"/>
        </w:rPr>
        <w:t xml:space="preserve">νωνικό πακέτο κοντά στα 2 δισεκατομμύρια ευρώ και ισχυρό ανάλογο πακέτο από την άποψη των ελαφρύνσεων: </w:t>
      </w:r>
      <w:r>
        <w:rPr>
          <w:rFonts w:eastAsia="Times New Roman" w:cs="Times New Roman"/>
          <w:szCs w:val="24"/>
        </w:rPr>
        <w:t>μ</w:t>
      </w:r>
      <w:r>
        <w:rPr>
          <w:rFonts w:eastAsia="Times New Roman" w:cs="Times New Roman"/>
          <w:szCs w:val="24"/>
        </w:rPr>
        <w:t xml:space="preserve">είωση κατώτερου φορολογικού συντελεστή, μηδενισμό της εισφοράς αλληλεγγύης έως 30.000 ευρώ κ.λπ., τα οποία ενεργοποιούνται, βεβαίως, όταν είμαστε εντός </w:t>
      </w:r>
      <w:r>
        <w:rPr>
          <w:rFonts w:eastAsia="Times New Roman" w:cs="Times New Roman"/>
          <w:szCs w:val="24"/>
        </w:rPr>
        <w:t xml:space="preserve">των στόχων, χωρίς εφαρμογή των μέτρων των περικοπών των συντάξεων και της μείωσης του αφορολόγητου. </w:t>
      </w:r>
    </w:p>
    <w:p w14:paraId="14EE016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να το πω πιο απλά, με άλλα λόγια και για να συνεννοούμαστε</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τουλάχιστον στους αριθμούς, αν έχουμε 3,5% το 2018 πρωτογενές πλεόνασμα, συν 1% </w:t>
      </w:r>
      <w:r>
        <w:rPr>
          <w:rFonts w:eastAsia="Times New Roman" w:cs="Times New Roman"/>
          <w:szCs w:val="24"/>
        </w:rPr>
        <w:t>τα μέτρα για τις εντάξεις, 4,5%, μείον 1% τα αντίμετρα, μας κάνει 3,5%. Προφανώς</w:t>
      </w:r>
      <w:r>
        <w:rPr>
          <w:rFonts w:eastAsia="Times New Roman" w:cs="Times New Roman"/>
          <w:szCs w:val="24"/>
        </w:rPr>
        <w:t>,</w:t>
      </w:r>
      <w:r>
        <w:rPr>
          <w:rFonts w:eastAsia="Times New Roman" w:cs="Times New Roman"/>
          <w:szCs w:val="24"/>
        </w:rPr>
        <w:t xml:space="preserve"> σε περίπτωση υστέρησης των στόχων</w:t>
      </w:r>
      <w:r>
        <w:rPr>
          <w:rFonts w:eastAsia="Times New Roman" w:cs="Times New Roman"/>
          <w:szCs w:val="24"/>
        </w:rPr>
        <w:t>,</w:t>
      </w:r>
      <w:r>
        <w:rPr>
          <w:rFonts w:eastAsia="Times New Roman" w:cs="Times New Roman"/>
          <w:szCs w:val="24"/>
        </w:rPr>
        <w:t xml:space="preserve"> θα έχουμε μείωση των αντιμέτρων και σε περίπτωση υπέρβασης των στόχων</w:t>
      </w:r>
      <w:r>
        <w:rPr>
          <w:rFonts w:eastAsia="Times New Roman" w:cs="Times New Roman"/>
          <w:szCs w:val="24"/>
        </w:rPr>
        <w:t>,</w:t>
      </w:r>
      <w:r>
        <w:rPr>
          <w:rFonts w:eastAsia="Times New Roman" w:cs="Times New Roman"/>
          <w:szCs w:val="24"/>
        </w:rPr>
        <w:t xml:space="preserve"> θα έχουμε αύξηση του πεδίου άσκησης πρόσθετης κοινωνικής και αναπτυξ</w:t>
      </w:r>
      <w:r>
        <w:rPr>
          <w:rFonts w:eastAsia="Times New Roman" w:cs="Times New Roman"/>
          <w:szCs w:val="24"/>
        </w:rPr>
        <w:t xml:space="preserve">ιακής πολιτικής και βεβαίως με την πιστοποίηση του μηχανισμού που περιγράφεται στο άρθρο 15. </w:t>
      </w:r>
    </w:p>
    <w:p w14:paraId="14EE016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Πολύς λόγος γίνεται και μάλιστα με περισσή ευκολία και υποκρισία γι’ αυτό το άρθρο. Δηλαδή, μετά από όλα αυτά πώς ακριβώς το φαντάζεστε εσείς; Ή μήπως δεν </w:t>
      </w:r>
      <w:r>
        <w:rPr>
          <w:rFonts w:eastAsia="Times New Roman" w:cs="Times New Roman"/>
          <w:szCs w:val="24"/>
        </w:rPr>
        <w:lastRenderedPageBreak/>
        <w:t>γνωρίζε</w:t>
      </w:r>
      <w:r>
        <w:rPr>
          <w:rFonts w:eastAsia="Times New Roman" w:cs="Times New Roman"/>
          <w:szCs w:val="24"/>
        </w:rPr>
        <w:t>τε ότι πρέπει και οι θεσμοί να πιστοποιούν την επίτευξη των στόχων; Ή μήπως δεν ξέρετε ότι</w:t>
      </w:r>
      <w:r>
        <w:rPr>
          <w:rFonts w:eastAsia="Times New Roman" w:cs="Times New Roman"/>
          <w:szCs w:val="24"/>
        </w:rPr>
        <w:t>,</w:t>
      </w:r>
      <w:r>
        <w:rPr>
          <w:rFonts w:eastAsia="Times New Roman" w:cs="Times New Roman"/>
          <w:szCs w:val="24"/>
        </w:rPr>
        <w:t xml:space="preserve"> αν αυτό φύγει, όπως υποκριτικά ζητάτε, την επόμενη στιγμή δεν θα υπάρχει συμφωνία; Ποιοι; Εσείς, οι αρχιερείς των </w:t>
      </w:r>
      <w:r>
        <w:rPr>
          <w:rFonts w:eastAsia="Times New Roman" w:cs="Times New Roman"/>
          <w:szCs w:val="24"/>
          <w:lang w:val="en-US"/>
        </w:rPr>
        <w:t>Greek</w:t>
      </w:r>
      <w:r>
        <w:rPr>
          <w:rFonts w:eastAsia="Times New Roman" w:cs="Times New Roman"/>
          <w:szCs w:val="24"/>
        </w:rPr>
        <w:t xml:space="preserve"> </w:t>
      </w:r>
      <w:r>
        <w:rPr>
          <w:rFonts w:eastAsia="Times New Roman" w:cs="Times New Roman"/>
          <w:szCs w:val="24"/>
          <w:lang w:val="en-US"/>
        </w:rPr>
        <w:t>s</w:t>
      </w:r>
      <w:r>
        <w:rPr>
          <w:rFonts w:eastAsia="Times New Roman" w:cs="Times New Roman"/>
          <w:szCs w:val="24"/>
          <w:lang w:val="en-US"/>
        </w:rPr>
        <w:t>tatistics</w:t>
      </w:r>
      <w:r>
        <w:rPr>
          <w:rFonts w:eastAsia="Times New Roman" w:cs="Times New Roman"/>
          <w:szCs w:val="24"/>
        </w:rPr>
        <w:t>, που με τη συνδρομή και ανοχή των</w:t>
      </w:r>
      <w:r>
        <w:rPr>
          <w:rFonts w:eastAsia="Times New Roman" w:cs="Times New Roman"/>
          <w:szCs w:val="24"/>
        </w:rPr>
        <w:t xml:space="preserve"> διεθνών φίλων σας μ</w:t>
      </w:r>
      <w:r>
        <w:rPr>
          <w:rFonts w:eastAsia="Times New Roman" w:cs="Times New Roman"/>
          <w:szCs w:val="24"/>
        </w:rPr>
        <w:t>α</w:t>
      </w:r>
      <w:r>
        <w:rPr>
          <w:rFonts w:eastAsia="Times New Roman" w:cs="Times New Roman"/>
          <w:szCs w:val="24"/>
        </w:rPr>
        <w:t xml:space="preserve">ς εκπλήξατε </w:t>
      </w:r>
      <w:proofErr w:type="spellStart"/>
      <w:r>
        <w:rPr>
          <w:rFonts w:eastAsia="Times New Roman" w:cs="Times New Roman"/>
          <w:szCs w:val="24"/>
        </w:rPr>
        <w:t>εγχωρίως</w:t>
      </w:r>
      <w:proofErr w:type="spellEnd"/>
      <w:r>
        <w:rPr>
          <w:rFonts w:eastAsia="Times New Roman" w:cs="Times New Roman"/>
          <w:szCs w:val="24"/>
        </w:rPr>
        <w:t xml:space="preserve"> και διεθνώς με την ικανότητά σας να ανεβοκατεβάζετε ελλείμματα, πλεονάσματα, ποσοτικά, ποσοστά και ό,τι άλλο μπορεί ο ανθρώπινος νους να φανταστεί. </w:t>
      </w:r>
    </w:p>
    <w:p w14:paraId="14EE016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Ναι, έχουμε δεσμευθεί -και το λέμε πάρα πολύ καθαρά- ότι το 2019 </w:t>
      </w:r>
      <w:r>
        <w:rPr>
          <w:rFonts w:eastAsia="Times New Roman" w:cs="Times New Roman"/>
          <w:szCs w:val="24"/>
        </w:rPr>
        <w:t xml:space="preserve">θα περικόψουμε ως 18%, δηλαδή 2% ή 7% ή 12%, ανάλογα, περίπου το 1/3 των συντάξεων, σ’ αυτούς, δηλαδή, που έχουν προσωπική διαφορά. Οι  υπόλοιποι δεν έχουν προσωπική διαφορά και δεν θα </w:t>
      </w:r>
      <w:proofErr w:type="spellStart"/>
      <w:r>
        <w:rPr>
          <w:rFonts w:eastAsia="Times New Roman" w:cs="Times New Roman"/>
          <w:szCs w:val="24"/>
        </w:rPr>
        <w:t>περικοπούν</w:t>
      </w:r>
      <w:proofErr w:type="spellEnd"/>
      <w:r>
        <w:rPr>
          <w:rFonts w:eastAsia="Times New Roman" w:cs="Times New Roman"/>
          <w:szCs w:val="24"/>
        </w:rPr>
        <w:t xml:space="preserve"> οι συντάξεις τους. Σε περίπου </w:t>
      </w:r>
      <w:r>
        <w:rPr>
          <w:rFonts w:eastAsia="Times New Roman" w:cs="Times New Roman"/>
          <w:szCs w:val="24"/>
        </w:rPr>
        <w:t>τετρακόσιες χιλιάδες</w:t>
      </w:r>
      <w:r>
        <w:rPr>
          <w:rFonts w:eastAsia="Times New Roman" w:cs="Times New Roman"/>
          <w:szCs w:val="24"/>
        </w:rPr>
        <w:t xml:space="preserve"> με τον </w:t>
      </w:r>
      <w:proofErr w:type="spellStart"/>
      <w:r>
        <w:rPr>
          <w:rFonts w:eastAsia="Times New Roman" w:cs="Times New Roman"/>
          <w:szCs w:val="24"/>
        </w:rPr>
        <w:t>επ</w:t>
      </w:r>
      <w:r>
        <w:rPr>
          <w:rFonts w:eastAsia="Times New Roman" w:cs="Times New Roman"/>
          <w:szCs w:val="24"/>
        </w:rPr>
        <w:t>ανυπολογισμό</w:t>
      </w:r>
      <w:proofErr w:type="spellEnd"/>
      <w:r>
        <w:rPr>
          <w:rFonts w:eastAsia="Times New Roman" w:cs="Times New Roman"/>
          <w:szCs w:val="24"/>
        </w:rPr>
        <w:t xml:space="preserve"> θα προκύψει θετικότερο αποτέλεσμα σε σύγκριση με τη σύνταξη που θα έπαιρναν προηγουμένως. Αυτή την αύξηση θα τη λάβουν σε βάθος πενταετίας. </w:t>
      </w:r>
    </w:p>
    <w:p w14:paraId="14EE016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Ναι, έχουμε δεσμευθεί ότι το 2020 θα μειωθεί η έκπτωση από το αφορολόγητο και πολύς κόσμος από τα πιο </w:t>
      </w:r>
      <w:r>
        <w:rPr>
          <w:rFonts w:eastAsia="Times New Roman" w:cs="Times New Roman"/>
          <w:szCs w:val="24"/>
        </w:rPr>
        <w:t xml:space="preserve">χαμηλά στρώματα θα πληρώσει για πρώτη φορά φόρο. </w:t>
      </w:r>
    </w:p>
    <w:p w14:paraId="14EE016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Αυτά και τα δυο είναι αρνητικά μέτρα. Δεν ήταν στην επιλογή μας. Είναι στη φαρέτρα των δογματικών, ταξικών και σκληρών πολιτικών. Μας επιβλήθηκαν. Προσπαθούμε να τα αντισταθμίσουμε με τα αντίμετρα, τη μηδεν</w:t>
      </w:r>
      <w:r>
        <w:rPr>
          <w:rFonts w:eastAsia="Times New Roman" w:cs="Times New Roman"/>
          <w:szCs w:val="24"/>
        </w:rPr>
        <w:t xml:space="preserve">ική συμμετοχή στα φάρμακα για όσους έχουν μηνιαίο ατομικό εισόδημα κάτω από  700 ευρώ, το επίδομα ενοικίου για </w:t>
      </w:r>
      <w:r>
        <w:rPr>
          <w:rFonts w:eastAsia="Times New Roman" w:cs="Times New Roman"/>
          <w:szCs w:val="24"/>
        </w:rPr>
        <w:t>εξακόσιες χιλιάδες</w:t>
      </w:r>
      <w:r>
        <w:rPr>
          <w:rFonts w:eastAsia="Times New Roman" w:cs="Times New Roman"/>
          <w:szCs w:val="24"/>
        </w:rPr>
        <w:t xml:space="preserve"> νοικοκυριά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14EE01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Ναι, στον βαθμό που τα βασικά θέματα σ’ αυτά τα δυο επόμενα χρόνια εξελιχθούν ομαλά, οφείλουμε να δούμε και να υλοποιήσουμε τα περιθώρια επαναδιαπραγμάτευσης των σκληρών αυτών μέτρων. </w:t>
      </w:r>
    </w:p>
    <w:p w14:paraId="14EE016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Υπάρχει, λοιπόν, ελπίδα; Απαντώ ευθέως «ναι». </w:t>
      </w:r>
      <w:r>
        <w:rPr>
          <w:rFonts w:eastAsia="Times New Roman" w:cs="Times New Roman"/>
          <w:szCs w:val="24"/>
        </w:rPr>
        <w:t>Επίσης</w:t>
      </w:r>
      <w:r>
        <w:rPr>
          <w:rFonts w:eastAsia="Times New Roman" w:cs="Times New Roman"/>
          <w:szCs w:val="24"/>
        </w:rPr>
        <w:t xml:space="preserve"> «ναι», είναι και η</w:t>
      </w:r>
      <w:r>
        <w:rPr>
          <w:rFonts w:eastAsia="Times New Roman" w:cs="Times New Roman"/>
          <w:szCs w:val="24"/>
        </w:rPr>
        <w:t xml:space="preserve"> κοινωνική διαμαρτυρία και η αντίσταση και η επίμονη και τεκμηριωμένη δουλειά και η δημιουργική ανάταση, με άλλα λόγια η κοινωνική συμμετοχή</w:t>
      </w:r>
      <w:r>
        <w:rPr>
          <w:rFonts w:eastAsia="Times New Roman" w:cs="Times New Roman"/>
          <w:szCs w:val="24"/>
        </w:rPr>
        <w:t>,</w:t>
      </w:r>
      <w:r>
        <w:rPr>
          <w:rFonts w:eastAsia="Times New Roman" w:cs="Times New Roman"/>
          <w:szCs w:val="24"/>
        </w:rPr>
        <w:t xml:space="preserve"> που μπορούν να μας δώσουν ώθηση. </w:t>
      </w:r>
    </w:p>
    <w:p w14:paraId="14EE016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Επειδή κάποιοι βρίσκονται σε σύγχυση και νομίζουν ότι τυχοδιωκτικά και καιροσκοπ</w:t>
      </w:r>
      <w:r>
        <w:rPr>
          <w:rFonts w:eastAsia="Times New Roman" w:cs="Times New Roman"/>
          <w:szCs w:val="24"/>
        </w:rPr>
        <w:t>ικά πατάμε σε πολλές βάρκες, τους ξεκαθαρίζουμε ότι</w:t>
      </w:r>
      <w:r>
        <w:rPr>
          <w:rFonts w:eastAsia="Times New Roman" w:cs="Times New Roman"/>
          <w:szCs w:val="24"/>
        </w:rPr>
        <w:t>,</w:t>
      </w:r>
      <w:r>
        <w:rPr>
          <w:rFonts w:eastAsia="Times New Roman" w:cs="Times New Roman"/>
          <w:szCs w:val="24"/>
        </w:rPr>
        <w:t xml:space="preserve"> παρά τις δυσκολίες και τους συμβιβασμούς, εμείς σε μ</w:t>
      </w:r>
      <w:r>
        <w:rPr>
          <w:rFonts w:eastAsia="Times New Roman" w:cs="Times New Roman"/>
          <w:szCs w:val="24"/>
        </w:rPr>
        <w:t>ί</w:t>
      </w:r>
      <w:r>
        <w:rPr>
          <w:rFonts w:eastAsia="Times New Roman" w:cs="Times New Roman"/>
          <w:szCs w:val="24"/>
        </w:rPr>
        <w:t>α όχθη βρισκόμαστε, στην όχθη του κοινωνικού μετασχηματισμού με δημοκρατία και ελευθερία. Ούτε πανηγυρίζουμε ούτε αιθεροβατούμε, αλλά ονειρευόμαστε κα</w:t>
      </w:r>
      <w:r>
        <w:rPr>
          <w:rFonts w:eastAsia="Times New Roman" w:cs="Times New Roman"/>
          <w:szCs w:val="24"/>
        </w:rPr>
        <w:t xml:space="preserve">ι οραματιζόμαστε. Αγωνιζόμαστε και δεν εγκαταλείπουμε τον αγώνα και όχι τις βουλευτικές και κυβερνητικές καρέκλες. Ούτε βεβαίως φαντασιωνόμαστε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σε επίπεδο προβλέψεων, όπως ακόμα και σοβαροί άνθρωποι από την Αξιωματική Αντιπολίτευση συνεχίζουν</w:t>
      </w:r>
      <w:r>
        <w:rPr>
          <w:rFonts w:eastAsia="Times New Roman" w:cs="Times New Roman"/>
          <w:szCs w:val="24"/>
        </w:rPr>
        <w:t xml:space="preserve"> να ισχυρίζονται, συγκρίνοντας την απογείωση που θα γινόταν με την πραγματικότητα της αποτυχίας στους στόχους που είχαν βάλει. Το επαναλαμβάνω. </w:t>
      </w:r>
    </w:p>
    <w:p w14:paraId="14EE016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κουδούνι λήξεως της ομιλίας του κυρίου Βουλευτή)</w:t>
      </w:r>
    </w:p>
    <w:p w14:paraId="14EE016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Ένα λεπτό, κύριε Π</w:t>
      </w:r>
      <w:r>
        <w:rPr>
          <w:rFonts w:eastAsia="Times New Roman" w:cs="Times New Roman"/>
          <w:szCs w:val="24"/>
        </w:rPr>
        <w:t>ρόεδρε, θα ήθελα. Τελειώνω.</w:t>
      </w:r>
    </w:p>
    <w:p w14:paraId="14EE016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Αφού ήταν όλα τόσο ανθηρά, γιατί δεν κλείσατε την αξιολόγηση, κυρίες και κύριοι Βουλευτές της Αντιπολίτευσης</w:t>
      </w:r>
      <w:r>
        <w:rPr>
          <w:rFonts w:eastAsia="Times New Roman" w:cs="Times New Roman"/>
          <w:szCs w:val="24"/>
        </w:rPr>
        <w:t>;</w:t>
      </w:r>
      <w:r>
        <w:rPr>
          <w:rFonts w:eastAsia="Times New Roman" w:cs="Times New Roman"/>
          <w:szCs w:val="24"/>
        </w:rPr>
        <w:t xml:space="preserve"> Μήπως μας φοβηθήκατε; Ή ακόμα, γιατί επισπεύσατε τη διαδικασία για την επιλογή του νέου Προέδρου της Δημοκρατίας και π</w:t>
      </w:r>
      <w:r>
        <w:rPr>
          <w:rFonts w:eastAsia="Times New Roman" w:cs="Times New Roman"/>
          <w:szCs w:val="24"/>
        </w:rPr>
        <w:t xml:space="preserve">αραδώσατε ταμειακά «στεγνά» και με χρονική θηλιά δυο μηνών τη χώρα στη νέα διακυβέρνηση; Γιατί δεν περιμένατε δυο μήνες ακόμα να πιάσετε τους στόχους, αφού ισχυρίζεστε ότι όλα χάθηκαν Δεκέμβρη </w:t>
      </w:r>
      <w:r>
        <w:rPr>
          <w:rFonts w:eastAsia="Times New Roman" w:cs="Times New Roman"/>
          <w:szCs w:val="24"/>
        </w:rPr>
        <w:t>του</w:t>
      </w:r>
      <w:r>
        <w:rPr>
          <w:rFonts w:eastAsia="Times New Roman" w:cs="Times New Roman"/>
          <w:szCs w:val="24"/>
        </w:rPr>
        <w:t xml:space="preserve"> 2014 και Γενάρη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Φλεβάρη </w:t>
      </w:r>
      <w:r>
        <w:rPr>
          <w:rFonts w:eastAsia="Times New Roman" w:cs="Times New Roman"/>
          <w:szCs w:val="24"/>
        </w:rPr>
        <w:t xml:space="preserve">του </w:t>
      </w:r>
      <w:r>
        <w:rPr>
          <w:rFonts w:eastAsia="Times New Roman" w:cs="Times New Roman"/>
          <w:szCs w:val="24"/>
        </w:rPr>
        <w:t xml:space="preserve">2015;  </w:t>
      </w:r>
    </w:p>
    <w:p w14:paraId="14EE017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Πάντως δεν ήμασταν εμ</w:t>
      </w:r>
      <w:r>
        <w:rPr>
          <w:rFonts w:eastAsia="Times New Roman" w:cs="Times New Roman"/>
          <w:szCs w:val="24"/>
        </w:rPr>
        <w:t xml:space="preserve">είς που λέγαμε να πάρει τις καταθέσεις του ο κόσμος και να τις πάει στα στρώματα ή σε ξένες τράπεζες. Δεν έχουμε άλλωστε και τέτοιο κοινό </w:t>
      </w:r>
      <w:proofErr w:type="spellStart"/>
      <w:r>
        <w:rPr>
          <w:rFonts w:eastAsia="Times New Roman" w:cs="Times New Roman"/>
          <w:szCs w:val="24"/>
        </w:rPr>
        <w:t>oύτε</w:t>
      </w:r>
      <w:proofErr w:type="spellEnd"/>
      <w:r>
        <w:rPr>
          <w:rFonts w:eastAsia="Times New Roman" w:cs="Times New Roman"/>
          <w:szCs w:val="24"/>
        </w:rPr>
        <w:t xml:space="preserve"> ύποπτους λογαριασμούς στην Ελβετία ή σε εξωτικά νησιά.</w:t>
      </w:r>
    </w:p>
    <w:p w14:paraId="14EE01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Ναι, υπάρχει ελπίδα. Ναι, από τις αρχές του Ιούλη θα μειωθ</w:t>
      </w:r>
      <w:r>
        <w:rPr>
          <w:rFonts w:eastAsia="Times New Roman" w:cs="Times New Roman"/>
          <w:szCs w:val="24"/>
        </w:rPr>
        <w:t xml:space="preserve">εί ο ΦΠΑ στα αγροτικά εφόδια από το 24% στο 13%. </w:t>
      </w:r>
    </w:p>
    <w:p w14:paraId="14EE017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Ναι, δεν θα κοπούν μισθοί και συντάξεις στους επόμενους είκοσι μήνες και δεκάδες χιλιάδες άνθρωποι είναι πιθανό να βρουν πλήρη απασχόληση. </w:t>
      </w:r>
    </w:p>
    <w:p w14:paraId="14EE017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Ναι, θα συνεχίσουμε με πολλή επιμονή να προχωρούμε στη </w:t>
      </w:r>
      <w:r>
        <w:rPr>
          <w:rFonts w:eastAsia="Times New Roman" w:cs="Times New Roman"/>
          <w:szCs w:val="24"/>
        </w:rPr>
        <w:t>μεταρρύθμιση της πρωτοβάθμιας φροντίδας υγείας</w:t>
      </w:r>
      <w:r>
        <w:rPr>
          <w:rFonts w:eastAsia="Times New Roman" w:cs="Times New Roman"/>
          <w:szCs w:val="24"/>
        </w:rPr>
        <w:t>,</w:t>
      </w:r>
      <w:r>
        <w:rPr>
          <w:rFonts w:eastAsia="Times New Roman" w:cs="Times New Roman"/>
          <w:szCs w:val="24"/>
        </w:rPr>
        <w:t xml:space="preserve"> που είναι εμβληματική μεταρρύθμιση</w:t>
      </w:r>
      <w:r>
        <w:rPr>
          <w:rFonts w:eastAsia="Times New Roman" w:cs="Times New Roman"/>
          <w:szCs w:val="24"/>
        </w:rPr>
        <w:t>,</w:t>
      </w:r>
      <w:r>
        <w:rPr>
          <w:rFonts w:eastAsia="Times New Roman" w:cs="Times New Roman"/>
          <w:szCs w:val="24"/>
        </w:rPr>
        <w:t xml:space="preserve"> και θα έχουμε εκατοντάδες τοπικές μονάδες υγείας να λειτουργούν μέχρι το τέλος του χρόνου. </w:t>
      </w:r>
    </w:p>
    <w:p w14:paraId="14EE017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Ναι, θα θέσουμε τις βάσεις μιας βαθιάς μεταρρύθμισης στην παιδεία, για να μη συν</w:t>
      </w:r>
      <w:r>
        <w:rPr>
          <w:rFonts w:eastAsia="Times New Roman" w:cs="Times New Roman"/>
          <w:szCs w:val="24"/>
        </w:rPr>
        <w:t xml:space="preserve">εχίζουμε να βασανίζουμε τους εφήβους αυτής της χώρας και τις οικογένειές τους σε ένα αδιάβλητο, αλλά εξόχως εξοντωτικό και αναξιόπιστο σύστημα εξετάσεων που υπάρχει. </w:t>
      </w:r>
    </w:p>
    <w:p w14:paraId="14EE01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Ναι, θα ενεργοποιήσουμε τον μηχανισμό διασταύρωσης φορολογικών δηλώσεων και καταθέσεων κα</w:t>
      </w:r>
      <w:r>
        <w:rPr>
          <w:rFonts w:eastAsia="Times New Roman" w:cs="Times New Roman"/>
          <w:szCs w:val="24"/>
        </w:rPr>
        <w:t xml:space="preserve">ι θα είμαστε αμείλικτοι απέναντι στους έχοντες και κατέχοντες που εγκληματούν κοινωνικά φοροδιαφεύγοντας. </w:t>
      </w:r>
    </w:p>
    <w:p w14:paraId="14EE01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Ναι, θα έχουμε πολύ παραπάνω μη παραμετρικά, όπως τα λένε, αποτελέσματα και το 2017 και το 2018, αυξάνοντας κυρίως τη φορολογική συμμόρφωση</w:t>
      </w:r>
      <w:r>
        <w:rPr>
          <w:rFonts w:eastAsia="Times New Roman" w:cs="Times New Roman"/>
          <w:szCs w:val="24"/>
        </w:rPr>
        <w:t>,</w:t>
      </w:r>
      <w:r>
        <w:rPr>
          <w:rFonts w:eastAsia="Times New Roman" w:cs="Times New Roman"/>
          <w:szCs w:val="24"/>
        </w:rPr>
        <w:t xml:space="preserve"> που θα μας δώσουν χώρο για άσκηση κοινωνικής πολιτικής, την οποία δογματικοί του νεοφιλελευθερισμού, αυτοί που θεωρούν ατομική ευθύνη</w:t>
      </w:r>
      <w:r>
        <w:rPr>
          <w:rFonts w:eastAsia="Times New Roman" w:cs="Times New Roman"/>
          <w:b/>
          <w:szCs w:val="24"/>
        </w:rPr>
        <w:t xml:space="preserve"> </w:t>
      </w:r>
      <w:r>
        <w:rPr>
          <w:rFonts w:eastAsia="Times New Roman" w:cs="Times New Roman"/>
          <w:szCs w:val="24"/>
        </w:rPr>
        <w:t>την υγειονομική φροντίδα και όχι δικαίωμα και κοινωνικό αγαθό, προσπαθούν να την ευτελίσουν, μειώνοντας την αξία των κοιν</w:t>
      </w:r>
      <w:r>
        <w:rPr>
          <w:rFonts w:eastAsia="Times New Roman" w:cs="Times New Roman"/>
          <w:szCs w:val="24"/>
        </w:rPr>
        <w:t xml:space="preserve">ών, των δικαιωμάτων και του δημόσιου χώρου. </w:t>
      </w:r>
    </w:p>
    <w:p w14:paraId="14EE01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Ναι, υπάρχει ελπίδα, διότι εμείς θα πάρουμε και ήδη έχουμε δρομολογήσει και νέες θεσμικές και άλλες πρωτοβουλίες στο επίπεδο των δικαιωμάτων. </w:t>
      </w:r>
    </w:p>
    <w:p w14:paraId="14EE01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Ναι, το επόμενο χρονικό διάστημα μπορούμε να έχουμε ένα νόμιμο και π</w:t>
      </w:r>
      <w:r>
        <w:rPr>
          <w:rFonts w:eastAsia="Times New Roman" w:cs="Times New Roman"/>
          <w:szCs w:val="24"/>
        </w:rPr>
        <w:t xml:space="preserve">ραγματικά πλουραλιστικό ραδιοτηλεοπτικό τοπίο. </w:t>
      </w:r>
    </w:p>
    <w:p w14:paraId="14EE01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Ναι, υπάρχει ελπίδα, γιατί πολλά και συσσωρευτικά χρηματοδοτικά εργαλεία ενεργοποιούνται και θα ενεργοποιηθούν, όπως απέδειξε χθες και ο Αλέξης </w:t>
      </w:r>
      <w:proofErr w:type="spellStart"/>
      <w:r>
        <w:rPr>
          <w:rFonts w:eastAsia="Times New Roman" w:cs="Times New Roman"/>
          <w:szCs w:val="24"/>
        </w:rPr>
        <w:t>Χαρίτσης</w:t>
      </w:r>
      <w:proofErr w:type="spellEnd"/>
      <w:r>
        <w:rPr>
          <w:rFonts w:eastAsia="Times New Roman" w:cs="Times New Roman"/>
          <w:szCs w:val="24"/>
        </w:rPr>
        <w:t>, με όρους πλήρους διαφάνειας στη θεμελιακή προσπάθεια π</w:t>
      </w:r>
      <w:r>
        <w:rPr>
          <w:rFonts w:eastAsia="Times New Roman" w:cs="Times New Roman"/>
          <w:szCs w:val="24"/>
        </w:rPr>
        <w:t>αραγωγικής ανασύνταξης της χώρας, με ένα νέο παραγωγικό μοντέλο για τους πολλούς, για τους νέους, αμφισβήτησης, θα τολμούσα να πω, τουλάχιστον σε ορισμένα στοιχεία της καπιταλιστικής ανάκαμψης, αλλά με όραμα τον σχηματισμό νέων παραδειγμάτων στο επίπεδο τη</w:t>
      </w:r>
      <w:r>
        <w:rPr>
          <w:rFonts w:eastAsia="Times New Roman" w:cs="Times New Roman"/>
          <w:szCs w:val="24"/>
        </w:rPr>
        <w:t xml:space="preserve">ς κοινωνικής οικονομίας, για παράδειγμα. </w:t>
      </w:r>
    </w:p>
    <w:p w14:paraId="14EE01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θέλω να πω, κυρίες και κύριοι Βουλευτές, και στον ελληνικό λαό δι</w:t>
      </w:r>
      <w:r>
        <w:rPr>
          <w:rFonts w:eastAsia="Times New Roman" w:cs="Times New Roman"/>
          <w:szCs w:val="24"/>
        </w:rPr>
        <w:t xml:space="preserve">ά </w:t>
      </w:r>
      <w:r>
        <w:rPr>
          <w:rFonts w:eastAsia="Times New Roman" w:cs="Times New Roman"/>
          <w:szCs w:val="24"/>
        </w:rPr>
        <w:t>μέσου της Εθνικής Αντιπροσωπείας;</w:t>
      </w:r>
    </w:p>
    <w:p w14:paraId="14EE017B" w14:textId="77777777" w:rsidR="002F0583" w:rsidRDefault="00B91F1A">
      <w:pPr>
        <w:spacing w:line="600" w:lineRule="auto"/>
        <w:ind w:firstLine="720"/>
        <w:jc w:val="center"/>
        <w:rPr>
          <w:rFonts w:eastAsia="Times New Roman"/>
          <w:bCs/>
        </w:rPr>
      </w:pPr>
      <w:r>
        <w:rPr>
          <w:rFonts w:eastAsia="Times New Roman"/>
          <w:bCs/>
        </w:rPr>
        <w:t>(Θόρυβος στην Αίθουσα)</w:t>
      </w:r>
    </w:p>
    <w:p w14:paraId="14EE017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Ολοκληρώνω, κυρίες και κύριοι Βουλευτές. </w:t>
      </w:r>
    </w:p>
    <w:p w14:paraId="14EE017D" w14:textId="77777777" w:rsidR="002F0583" w:rsidRDefault="00B91F1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w:t>
      </w:r>
      <w:r>
        <w:rPr>
          <w:rFonts w:eastAsia="Times New Roman" w:cs="Times New Roman"/>
          <w:szCs w:val="24"/>
        </w:rPr>
        <w:t>, κύριε Μαντά, έχω κενό χρόνου, αλλά έχουμε περάσει τα δεκαπέντε λεπτά.</w:t>
      </w:r>
    </w:p>
    <w:p w14:paraId="14EE017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Ολοκληρώστε, παρακαλώ.</w:t>
      </w:r>
    </w:p>
    <w:p w14:paraId="14EE017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Ολοκληρώνω, κύριε Πρόεδρε. </w:t>
      </w:r>
    </w:p>
    <w:p w14:paraId="14EE01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να πω ότι οι επόμενες ημέρες, εάν έχουμε σύντομα μια συνολική συμφωνία, μετράνε σαν μήνες και οι ώρες σαν μέρες.</w:t>
      </w:r>
      <w:r>
        <w:rPr>
          <w:rFonts w:eastAsia="Times New Roman" w:cs="Times New Roman"/>
          <w:szCs w:val="24"/>
        </w:rPr>
        <w:t xml:space="preserve"> Ο κρίσιμος χρόνος είναι μέχρι να κλείσουμε με καθαρό τρόπο το πρόγραμμα και να βγούμε όχι στις άγιες αγορές –</w:t>
      </w:r>
      <w:r>
        <w:rPr>
          <w:rFonts w:eastAsia="Times New Roman" w:cs="Times New Roman"/>
          <w:szCs w:val="24"/>
        </w:rPr>
        <w:lastRenderedPageBreak/>
        <w:t>αλίμονο, δεν είμαστε πια τόσο αφελείς-</w:t>
      </w:r>
      <w:r>
        <w:rPr>
          <w:rFonts w:eastAsia="Times New Roman" w:cs="Times New Roman"/>
          <w:szCs w:val="24"/>
        </w:rPr>
        <w:t>,</w:t>
      </w:r>
      <w:r>
        <w:rPr>
          <w:rFonts w:eastAsia="Times New Roman" w:cs="Times New Roman"/>
          <w:szCs w:val="24"/>
        </w:rPr>
        <w:t xml:space="preserve"> αλλά στις αγορές, σκέτα. </w:t>
      </w:r>
      <w:r>
        <w:rPr>
          <w:rFonts w:eastAsia="Times New Roman" w:cs="Times New Roman"/>
          <w:szCs w:val="24"/>
        </w:rPr>
        <w:t>Τ</w:t>
      </w:r>
      <w:r>
        <w:rPr>
          <w:rFonts w:eastAsia="Times New Roman" w:cs="Times New Roman"/>
          <w:szCs w:val="24"/>
        </w:rPr>
        <w:t>ώρα πράγματι δεν χρειάζονται πολλά λόγια, αλλά πράξεις, να λύνουμε προβλήματα, ν</w:t>
      </w:r>
      <w:r>
        <w:rPr>
          <w:rFonts w:eastAsia="Times New Roman" w:cs="Times New Roman"/>
          <w:szCs w:val="24"/>
        </w:rPr>
        <w:t>α αντιμετωπίζουμε δυσκολίες, να βελτιώνουμε την καθημερινότητα του πολίτη, να κτυπάμε αλύπητα την αλαζονεία και τη διαφθορά</w:t>
      </w:r>
      <w:r>
        <w:rPr>
          <w:rFonts w:eastAsia="Times New Roman" w:cs="Times New Roman"/>
          <w:szCs w:val="24"/>
        </w:rPr>
        <w:t>,</w:t>
      </w:r>
      <w:r>
        <w:rPr>
          <w:rFonts w:eastAsia="Times New Roman" w:cs="Times New Roman"/>
          <w:szCs w:val="24"/>
        </w:rPr>
        <w:t xml:space="preserve"> όπου πάει να σηκώσει κεφάλι, να απομονώσουμε απολύτως τις ναζιστικές προκλήσεις. </w:t>
      </w:r>
      <w:r>
        <w:rPr>
          <w:rFonts w:eastAsia="Times New Roman" w:cs="Times New Roman"/>
          <w:szCs w:val="24"/>
        </w:rPr>
        <w:t>Ό</w:t>
      </w:r>
      <w:r>
        <w:rPr>
          <w:rFonts w:eastAsia="Times New Roman" w:cs="Times New Roman"/>
          <w:szCs w:val="24"/>
        </w:rPr>
        <w:t>λα τα παραπάνω με δημοκρατική συλλογική λειτουργί</w:t>
      </w:r>
      <w:r>
        <w:rPr>
          <w:rFonts w:eastAsia="Times New Roman" w:cs="Times New Roman"/>
          <w:szCs w:val="24"/>
        </w:rPr>
        <w:t>α στην Κυβέρνηση, στην Κοινοβουλευτική Ομάδα, στον ΣΥΡΙΖΑ. Ανοικτοί στο</w:t>
      </w:r>
      <w:r>
        <w:rPr>
          <w:rFonts w:eastAsia="Times New Roman" w:cs="Times New Roman"/>
          <w:szCs w:val="24"/>
        </w:rPr>
        <w:t>ν</w:t>
      </w:r>
      <w:r>
        <w:rPr>
          <w:rFonts w:eastAsia="Times New Roman" w:cs="Times New Roman"/>
          <w:szCs w:val="24"/>
        </w:rPr>
        <w:t xml:space="preserve"> λαό και έχοντας συνεχώς ανοικτά τα αυτιά μας και τα μάτια μας στην κοινωνία. </w:t>
      </w:r>
    </w:p>
    <w:p w14:paraId="14EE01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αύριο κιόλας αρχίζουμε μια νέα πορεία. Πρέπει να αλλάξουμε πολλά και πρέπει και εμείς να αλλάξουμε πο</w:t>
      </w:r>
      <w:r>
        <w:rPr>
          <w:rFonts w:eastAsia="Times New Roman" w:cs="Times New Roman"/>
          <w:szCs w:val="24"/>
        </w:rPr>
        <w:t>λύ. Έχουμε τον χρόνο, έχουμε τις δυνατότητες. Σ</w:t>
      </w:r>
      <w:r>
        <w:rPr>
          <w:rFonts w:eastAsia="Times New Roman" w:cs="Times New Roman"/>
          <w:szCs w:val="24"/>
        </w:rPr>
        <w:t>ε</w:t>
      </w:r>
      <w:r>
        <w:rPr>
          <w:rFonts w:eastAsia="Times New Roman" w:cs="Times New Roman"/>
          <w:szCs w:val="24"/>
        </w:rPr>
        <w:t xml:space="preserve"> αυτή την τρικυμία των αβεβαιοτήτων, την οποία συγκροτούν -εκτός των άλλων- η απίστευτη ρευστότητα στην ευρύτερη περιοχή μας και η προσφυγική κρίση, μπορούμε να αντέξουμε</w:t>
      </w:r>
      <w:r>
        <w:rPr>
          <w:rFonts w:eastAsia="Times New Roman" w:cs="Times New Roman"/>
          <w:szCs w:val="24"/>
        </w:rPr>
        <w:t>,</w:t>
      </w:r>
      <w:r>
        <w:rPr>
          <w:rFonts w:eastAsia="Times New Roman" w:cs="Times New Roman"/>
          <w:szCs w:val="24"/>
        </w:rPr>
        <w:t xml:space="preserve"> αν μείνουμε σταθεροί στις αξίες μας </w:t>
      </w:r>
      <w:r>
        <w:rPr>
          <w:rFonts w:eastAsia="Times New Roman" w:cs="Times New Roman"/>
          <w:szCs w:val="24"/>
        </w:rPr>
        <w:t xml:space="preserve">και στα οράματά μας, αν δεν </w:t>
      </w:r>
      <w:proofErr w:type="spellStart"/>
      <w:r>
        <w:rPr>
          <w:rFonts w:eastAsia="Times New Roman" w:cs="Times New Roman"/>
          <w:szCs w:val="24"/>
        </w:rPr>
        <w:t>απορροφηθούμε</w:t>
      </w:r>
      <w:proofErr w:type="spellEnd"/>
      <w:r>
        <w:rPr>
          <w:rFonts w:eastAsia="Times New Roman" w:cs="Times New Roman"/>
          <w:szCs w:val="24"/>
        </w:rPr>
        <w:t xml:space="preserve"> και δεν αγκιστρωθούμε στις εξουσιαστικές σειρήνες, αν περιορίσουμε τις ατάκες και τις ευκολίες και κυρίως αν κρατήσουμε ζωντανούς τους δεσμούς μας με την κοινωνία. </w:t>
      </w:r>
    </w:p>
    <w:p w14:paraId="14EE01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Επαναλαμβάνω: Από αύριο η κάθε μέρα είναι μήνας ε</w:t>
      </w:r>
      <w:r>
        <w:rPr>
          <w:rFonts w:eastAsia="Times New Roman" w:cs="Times New Roman"/>
          <w:szCs w:val="24"/>
        </w:rPr>
        <w:t xml:space="preserve">υθύνης, συλλογικότητας, αποτελεσματικότητας, κοινωνικής γείωσης, ευρωπαϊκών και διεθνών πρωτοβουλιών. Ανήσυχοι, προβληματισμένοι αλλά και αποφασισμένοι, προχωράμε. </w:t>
      </w:r>
    </w:p>
    <w:p w14:paraId="14EE0183" w14:textId="77777777" w:rsidR="002F0583" w:rsidRDefault="00B91F1A">
      <w:pPr>
        <w:spacing w:line="600" w:lineRule="auto"/>
        <w:ind w:firstLine="720"/>
        <w:jc w:val="both"/>
        <w:rPr>
          <w:rFonts w:eastAsia="Times New Roman" w:cs="Times New Roman"/>
          <w:szCs w:val="24"/>
        </w:rPr>
      </w:pPr>
      <w:r>
        <w:rPr>
          <w:rFonts w:eastAsia="Times New Roman"/>
          <w:bCs/>
        </w:rPr>
        <w:lastRenderedPageBreak/>
        <w:t>(Στο σημείο αυτό κτυπάει το κουδούνι λήξεως του χρόνου ομιλίας του κυρίου Βουλευτή)</w:t>
      </w:r>
    </w:p>
    <w:p w14:paraId="14EE01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Επιτρέψ</w:t>
      </w:r>
      <w:r>
        <w:rPr>
          <w:rFonts w:eastAsia="Times New Roman" w:cs="Times New Roman"/>
          <w:szCs w:val="24"/>
        </w:rPr>
        <w:t xml:space="preserve">τε μου για ένα δευτερόλεπτο ακόμα. </w:t>
      </w:r>
    </w:p>
    <w:p w14:paraId="14EE0185"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18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ησυχία.</w:t>
      </w:r>
    </w:p>
    <w:p w14:paraId="14EE01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Μαντά, ολοκληρώνετε. </w:t>
      </w:r>
    </w:p>
    <w:p w14:paraId="14EE018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Ολοκληρώνω, κύριε Πρόεδρε.</w:t>
      </w:r>
    </w:p>
    <w:p w14:paraId="14EE01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Διονύσης Καψάλης, σχολιάζοντας στα «</w:t>
      </w:r>
      <w:proofErr w:type="spellStart"/>
      <w:r>
        <w:rPr>
          <w:rFonts w:eastAsia="Times New Roman" w:cs="Times New Roman"/>
          <w:szCs w:val="24"/>
        </w:rPr>
        <w:t>Ενθέματα</w:t>
      </w:r>
      <w:proofErr w:type="spellEnd"/>
      <w:r>
        <w:rPr>
          <w:rFonts w:eastAsia="Times New Roman" w:cs="Times New Roman"/>
          <w:szCs w:val="24"/>
        </w:rPr>
        <w:t>» της «Αυγής» τη ζωή του Ά</w:t>
      </w:r>
      <w:r>
        <w:rPr>
          <w:rFonts w:eastAsia="Times New Roman" w:cs="Times New Roman"/>
          <w:szCs w:val="24"/>
        </w:rPr>
        <w:t xml:space="preserve">γγελου </w:t>
      </w:r>
      <w:proofErr w:type="spellStart"/>
      <w:r>
        <w:rPr>
          <w:rFonts w:eastAsia="Times New Roman" w:cs="Times New Roman"/>
          <w:szCs w:val="24"/>
        </w:rPr>
        <w:t>Ελεφάντη</w:t>
      </w:r>
      <w:proofErr w:type="spellEnd"/>
      <w:r>
        <w:rPr>
          <w:rFonts w:eastAsia="Times New Roman" w:cs="Times New Roman"/>
          <w:szCs w:val="24"/>
        </w:rPr>
        <w:t xml:space="preserve">, λέει τα εξής: «Υπάρχει κάτι που θα το έλεγα «σωκρατικό» στον βίο του. Ο Άγγελος </w:t>
      </w:r>
      <w:proofErr w:type="spellStart"/>
      <w:r>
        <w:rPr>
          <w:rFonts w:eastAsia="Times New Roman" w:cs="Times New Roman"/>
          <w:szCs w:val="24"/>
        </w:rPr>
        <w:t>Ελεφάντης</w:t>
      </w:r>
      <w:proofErr w:type="spellEnd"/>
      <w:r>
        <w:rPr>
          <w:rFonts w:eastAsia="Times New Roman" w:cs="Times New Roman"/>
          <w:szCs w:val="24"/>
        </w:rPr>
        <w:t>, όπως και ο Φίλιππος Ηλιού, απαντούν στο ερώτημα που θέτει ο Σωκράτης, το πρώτο ερώτημα της ηθικής, πώς πρέπει να ζούμε. Ο Άγγελος και ο Φίλιππος έχο</w:t>
      </w:r>
      <w:r>
        <w:rPr>
          <w:rFonts w:eastAsia="Times New Roman" w:cs="Times New Roman"/>
          <w:szCs w:val="24"/>
        </w:rPr>
        <w:t>υν συγκεκριμένη απάντηση, απαντούν εμπράκτως.». Αυτή ήταν η μεγάλη αρετή τους. Σ</w:t>
      </w:r>
      <w:r>
        <w:rPr>
          <w:rFonts w:eastAsia="Times New Roman" w:cs="Times New Roman"/>
          <w:szCs w:val="24"/>
        </w:rPr>
        <w:t>ε</w:t>
      </w:r>
      <w:r>
        <w:rPr>
          <w:rFonts w:eastAsia="Times New Roman" w:cs="Times New Roman"/>
          <w:szCs w:val="24"/>
        </w:rPr>
        <w:t xml:space="preserve"> αυτή την αρετή πρέπει να είμαστε πολύ σταθεροί και προσηλωμένοι. </w:t>
      </w:r>
    </w:p>
    <w:p w14:paraId="14EE01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EE018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18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14EE01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Μαντά, κάνατε δύσκολη τη ζωή του Προεδρείου. Αναφέρομαι στον χρόνο. </w:t>
      </w:r>
    </w:p>
    <w:p w14:paraId="14EE01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έχει ζητήσει τον λόγο για ένα λεπτό για μια νομοτεχνική βελτίωση. </w:t>
      </w:r>
    </w:p>
    <w:p w14:paraId="14EE018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Οι Βουλευτές πότε θα μιλήσουν; </w:t>
      </w:r>
    </w:p>
    <w:p w14:paraId="14EE019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(Δημήτριος Κρεμαστινός): </w:t>
      </w:r>
      <w:r>
        <w:rPr>
          <w:rFonts w:eastAsia="Times New Roman" w:cs="Times New Roman"/>
          <w:szCs w:val="24"/>
        </w:rPr>
        <w:t>Για ένα λεπτό έχει ζητήσει τον λόγο</w:t>
      </w:r>
      <w:r>
        <w:rPr>
          <w:rFonts w:eastAsia="Times New Roman" w:cs="Times New Roman"/>
          <w:szCs w:val="24"/>
        </w:rPr>
        <w:t>,</w:t>
      </w:r>
      <w:r>
        <w:rPr>
          <w:rFonts w:eastAsia="Times New Roman" w:cs="Times New Roman"/>
          <w:szCs w:val="24"/>
        </w:rPr>
        <w:t xml:space="preserve"> για μια νομοτεχνική βελτίωση. </w:t>
      </w:r>
    </w:p>
    <w:p w14:paraId="14EE019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Δεν είναι τώρα στην Αίθουσα. </w:t>
      </w:r>
    </w:p>
    <w:p w14:paraId="14EE019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είναι καν στην Αίθουσα. </w:t>
      </w:r>
    </w:p>
    <w:p w14:paraId="14EE019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Τώρα ζήτησε τον λόγο.</w:t>
      </w:r>
    </w:p>
    <w:p w14:paraId="14EE019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19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 xml:space="preserve">Να περιμένουμε, να σταματήσουμε! </w:t>
      </w:r>
    </w:p>
    <w:p w14:paraId="14EE019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Έχει πολύ σοβαρές δουλειές. Να περιμένουμε!</w:t>
      </w:r>
    </w:p>
    <w:p w14:paraId="14EE019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Θα προχωρήσουμε. </w:t>
      </w:r>
    </w:p>
    <w:p w14:paraId="14EE01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Καραμανλής έχει τον λόγο. </w:t>
      </w:r>
    </w:p>
    <w:p w14:paraId="14EE019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ΑΧ. ΚΑΡΑΜΑΝΛΗΣ: </w:t>
      </w:r>
      <w:r>
        <w:rPr>
          <w:rFonts w:eastAsia="Times New Roman" w:cs="Times New Roman"/>
          <w:szCs w:val="24"/>
        </w:rPr>
        <w:t>Κύρ</w:t>
      </w:r>
      <w:r>
        <w:rPr>
          <w:rFonts w:eastAsia="Times New Roman" w:cs="Times New Roman"/>
          <w:szCs w:val="24"/>
        </w:rPr>
        <w:t xml:space="preserve">ιε Πρόεδρε, κυρίες και κύριοι Βουλευτές, είμαι σίγουρος ότι ο Κοινοβουλευτικός μας Εκπρόσωπος θα απαντήσει </w:t>
      </w:r>
      <w:r>
        <w:rPr>
          <w:rFonts w:eastAsia="Times New Roman" w:cs="Times New Roman"/>
          <w:szCs w:val="24"/>
        </w:rPr>
        <w:lastRenderedPageBreak/>
        <w:t>στα πολύ ωραία που είπε ο κ. Μαντάς. Θα μου επιτρέψετε, όμως, να πω δυο πράγματα με όλο</w:t>
      </w:r>
      <w:r>
        <w:rPr>
          <w:rFonts w:eastAsia="Times New Roman" w:cs="Times New Roman"/>
          <w:szCs w:val="24"/>
        </w:rPr>
        <w:t>ν</w:t>
      </w:r>
      <w:r>
        <w:rPr>
          <w:rFonts w:eastAsia="Times New Roman" w:cs="Times New Roman"/>
          <w:szCs w:val="24"/>
        </w:rPr>
        <w:t xml:space="preserve"> τον σεβασμό, γιατί θεωρώ ότι είστε σοβαρός άνθρωπος.  </w:t>
      </w:r>
    </w:p>
    <w:p w14:paraId="14EE019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Εγώ π</w:t>
      </w:r>
      <w:r>
        <w:rPr>
          <w:rFonts w:eastAsia="Times New Roman" w:cs="Times New Roman"/>
          <w:szCs w:val="24"/>
        </w:rPr>
        <w:t xml:space="preserve">ροτρέπω τους Έλληνες πολίτες, κύριε Μαντά, να διαβάσουν το άρθρο 15, διότι νομίζω ότι όποιος μιλά ελληνικά θα καταλάβει απόλυτα ότι για να δοθεί -δυστυχώς για εσάς και για τον ελληνικό λαό- ένα μέτρο-αντίμετρο, πρέπει να έχετε την έγκριση του ΔΝΤ. </w:t>
      </w:r>
    </w:p>
    <w:p w14:paraId="14EE019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Όσον αφ</w:t>
      </w:r>
      <w:r>
        <w:rPr>
          <w:rFonts w:eastAsia="Times New Roman" w:cs="Times New Roman"/>
          <w:szCs w:val="24"/>
        </w:rPr>
        <w:t xml:space="preserve">ορά για το ερώτημα για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και γιατί δεν κλείσαμε την αξιολόγηση, θα ήθελα να πω ότι η αξιολόγηση, εάν θυμάστε καλά, δεν έκλεισε διότι εκβιάσατε με την εκλογή του Προέδρου της Δημοκρατίας. Αυτή είναι μια πραγματικότητα, την οποία νομίζω ότι </w:t>
      </w:r>
      <w:r>
        <w:rPr>
          <w:rFonts w:eastAsia="Times New Roman" w:cs="Times New Roman"/>
          <w:szCs w:val="24"/>
        </w:rPr>
        <w:t xml:space="preserve">όλοι πρέπει να αποδεχθούμε. </w:t>
      </w:r>
    </w:p>
    <w:p w14:paraId="14EE019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λίγα λόγια για τα ζητήματα του τομέα υποδομών και μεταφορών. Με το άρθρο 81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ημόσιο μεταβιβάζει στο </w:t>
      </w:r>
      <w:proofErr w:type="spellStart"/>
      <w:r>
        <w:rPr>
          <w:rFonts w:eastAsia="Times New Roman" w:cs="Times New Roman"/>
          <w:szCs w:val="24"/>
        </w:rPr>
        <w:t>υπερταμείο</w:t>
      </w:r>
      <w:proofErr w:type="spellEnd"/>
      <w:r>
        <w:rPr>
          <w:rFonts w:eastAsia="Times New Roman" w:cs="Times New Roman"/>
          <w:szCs w:val="24"/>
        </w:rPr>
        <w:t xml:space="preserve"> όλες τις μετοχές του σε ΟΑΣΑ, ΟΣΥ, ΣΤΑΣΥ, ΟΣΕ, ΕΛΤΑ και Αεροδρόμιο Αθηνών και</w:t>
      </w:r>
      <w:r>
        <w:rPr>
          <w:rFonts w:eastAsia="Times New Roman" w:cs="Times New Roman"/>
          <w:szCs w:val="24"/>
        </w:rPr>
        <w:t>,</w:t>
      </w:r>
      <w:r>
        <w:rPr>
          <w:rFonts w:eastAsia="Times New Roman" w:cs="Times New Roman"/>
          <w:szCs w:val="24"/>
        </w:rPr>
        <w:t xml:space="preserve"> μαζί </w:t>
      </w:r>
      <w:r>
        <w:rPr>
          <w:rFonts w:eastAsia="Times New Roman" w:cs="Times New Roman"/>
          <w:szCs w:val="24"/>
        </w:rPr>
        <w:t xml:space="preserve">με αυτά, μεταβιβάζει όλα τα έσοδα από όλες τις συμβάσεις παραχώρησης στους μεγάλους αυτοκινητοδρόμους. Εάν αυτό δεν λέγεται ξεπούλημα, τότε δεν καταλαβαίνω τι θα λέγεται ξεπούλημα. </w:t>
      </w:r>
    </w:p>
    <w:p w14:paraId="14EE019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Άρθρο 47. Αναβάλλεται για άλλη μια φορά η έναρξη χρήσης του ΕΣΗΔΗΣ, που θα</w:t>
      </w:r>
      <w:r>
        <w:rPr>
          <w:rFonts w:eastAsia="Times New Roman" w:cs="Times New Roman"/>
          <w:szCs w:val="24"/>
        </w:rPr>
        <w:t xml:space="preserve"> έπρεπε να λειτουργεί εδώ και έναν χρόνο. Εμείς σας το λέγαμε αυτό εδώ και </w:t>
      </w:r>
      <w:r>
        <w:rPr>
          <w:rFonts w:eastAsia="Times New Roman" w:cs="Times New Roman"/>
          <w:szCs w:val="24"/>
        </w:rPr>
        <w:lastRenderedPageBreak/>
        <w:t xml:space="preserve">καιρό, ότι δεν μπορείτε καν να οργανώσετε το ηλεκτρονικό αυτό σύστημα. Αποτέλεσμα; Έχουν ήδη μπλοκάρει όλες οι δημοπρατήσεις. </w:t>
      </w:r>
    </w:p>
    <w:p w14:paraId="14EE019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Έρχομαι γρήγορα στα άρθρα 118 και 119, που συμβαίνει τ</w:t>
      </w:r>
      <w:r>
        <w:rPr>
          <w:rFonts w:eastAsia="Times New Roman" w:cs="Times New Roman"/>
          <w:szCs w:val="24"/>
        </w:rPr>
        <w:t>ο εξής πρωτοφανές: Αποφασίζεται η σύσταση στη Γενική Γραμματεία Υποδομών ηλεκτρονικού μητρώου συντελεστών παραγωγής δημοσίων και ιδιωτικών έργων. Με αυτόν τον τρόπο η Γενική Γραμματεία θα μπορεί να λάβει οποιοδήποτε οικονομικό στοιχείο απ’ όλα τα Υπουργεία</w:t>
      </w:r>
      <w:r>
        <w:rPr>
          <w:rFonts w:eastAsia="Times New Roman" w:cs="Times New Roman"/>
          <w:szCs w:val="24"/>
        </w:rPr>
        <w:t xml:space="preserve"> και από φορείς, όπως το ΤΕΕ. Ο καθένας εδώ μπορεί να αντιληφθεί τι σημαίνει αυτό και γεννά ερωτήματα για τη διαφάνεια. </w:t>
      </w:r>
    </w:p>
    <w:p w14:paraId="14EE019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Ταυτόχρονα, η παράγραφος 3 του 118 προβλέπει το εξής παράλογο: Η Γενική Γραμματεία Υποδομών, που έχει πάρει αυτές τις εξουσίες, δύναται</w:t>
      </w:r>
      <w:r>
        <w:rPr>
          <w:rFonts w:eastAsia="Times New Roman" w:cs="Times New Roman"/>
          <w:szCs w:val="24"/>
        </w:rPr>
        <w:t xml:space="preserve"> να αναθέσει τη διαχείριση και τη λειτουργία αυτών των εξουσιών και αρμοδιοτήτων σε άλλους φορείς. Αυτό δεν είναι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Δηλαδή, ενώ συγκεντρώνετε εξουσίες και αρμοδιότητες στη Γενική Γραμματεία, μετά ο Υπουργός έχει το δικαίωμα να τις εκχωρ</w:t>
      </w:r>
      <w:r>
        <w:rPr>
          <w:rFonts w:eastAsia="Times New Roman" w:cs="Times New Roman"/>
          <w:szCs w:val="24"/>
        </w:rPr>
        <w:t xml:space="preserve">ήσει αλλού. Εάν αυτό δεν λέγεται παραλογισμός, τότε δεν ξέρω τι λέγεται. </w:t>
      </w:r>
    </w:p>
    <w:p w14:paraId="14EE01A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Πρόεδρε, διαβάζοντας το τρίτο μνημόνιο της 14</w:t>
      </w:r>
      <w:r w:rsidRPr="00FA4290">
        <w:rPr>
          <w:rFonts w:eastAsia="Times New Roman" w:cs="Times New Roman"/>
          <w:szCs w:val="24"/>
          <w:vertAlign w:val="superscript"/>
        </w:rPr>
        <w:t>ης</w:t>
      </w:r>
      <w:r>
        <w:rPr>
          <w:rFonts w:eastAsia="Times New Roman" w:cs="Times New Roman"/>
          <w:szCs w:val="24"/>
        </w:rPr>
        <w:t xml:space="preserve"> Αυγούστου 2015, διαπιστώνει κάποιος ότι τότε η Κυβέρνηση ήταν σε ένα πράγμα συνεπής και συστηματική: </w:t>
      </w:r>
      <w:r>
        <w:rPr>
          <w:rFonts w:eastAsia="Times New Roman" w:cs="Times New Roman"/>
          <w:szCs w:val="24"/>
        </w:rPr>
        <w:t>σ</w:t>
      </w:r>
      <w:r>
        <w:rPr>
          <w:rFonts w:eastAsia="Times New Roman" w:cs="Times New Roman"/>
          <w:szCs w:val="24"/>
        </w:rPr>
        <w:t>την εξόντωση της μεσαίας τ</w:t>
      </w:r>
      <w:r>
        <w:rPr>
          <w:rFonts w:eastAsia="Times New Roman" w:cs="Times New Roman"/>
          <w:szCs w:val="24"/>
        </w:rPr>
        <w:t xml:space="preserve">άξης. Διαβάζοντας το τέταρτο μνημόνιο –γιατί, βλέπετε, έχετε το θλιβερό προνόμιο μέσα σε δυο χρόνια να έχετε φέρει δυο  μνημόνια- διαπιστώνει κάποιος ότι η </w:t>
      </w:r>
      <w:r>
        <w:rPr>
          <w:rFonts w:eastAsia="Times New Roman" w:cs="Times New Roman"/>
          <w:szCs w:val="24"/>
        </w:rPr>
        <w:t>σ</w:t>
      </w:r>
      <w:r>
        <w:rPr>
          <w:rFonts w:eastAsia="Times New Roman" w:cs="Times New Roman"/>
          <w:szCs w:val="24"/>
        </w:rPr>
        <w:t xml:space="preserve">υγκυβέρνησή σας είναι και σε ένα άλλο πράγμα συστηματική: </w:t>
      </w:r>
      <w:r>
        <w:rPr>
          <w:rFonts w:eastAsia="Times New Roman" w:cs="Times New Roman"/>
          <w:szCs w:val="24"/>
        </w:rPr>
        <w:t>σ</w:t>
      </w:r>
      <w:r>
        <w:rPr>
          <w:rFonts w:eastAsia="Times New Roman" w:cs="Times New Roman"/>
          <w:szCs w:val="24"/>
        </w:rPr>
        <w:t xml:space="preserve">την εξόντωση των μη προνομιούχων. </w:t>
      </w:r>
    </w:p>
    <w:p w14:paraId="14EE01A1" w14:textId="77777777" w:rsidR="002F0583" w:rsidRDefault="00B91F1A">
      <w:pPr>
        <w:spacing w:line="600" w:lineRule="auto"/>
        <w:ind w:firstLine="720"/>
        <w:jc w:val="both"/>
        <w:rPr>
          <w:rFonts w:eastAsia="Times New Roman"/>
          <w:szCs w:val="24"/>
        </w:rPr>
      </w:pPr>
      <w:r>
        <w:rPr>
          <w:rFonts w:eastAsia="Times New Roman" w:cs="Times New Roman"/>
          <w:szCs w:val="24"/>
        </w:rPr>
        <w:lastRenderedPageBreak/>
        <w:t xml:space="preserve">Μπορούμε συνεπώς να πούμε με ασφάλεια ότι δυστυχώς είστε η έμπρακτη διάψευση της Αριστεράς. Κοιτώντας προς τα έδρανα του Κομμουνιστικού Κόμματος, ζητώ συγγνώμη από τους μόνους πραγματικά αριστερούς αυτής της Αίθουσας. </w:t>
      </w:r>
      <w:r>
        <w:rPr>
          <w:rFonts w:eastAsia="Times New Roman"/>
          <w:szCs w:val="24"/>
        </w:rPr>
        <w:t>Γιατί πάντα η Αριστερά έδινε απόλυτη π</w:t>
      </w:r>
      <w:r>
        <w:rPr>
          <w:rFonts w:eastAsia="Times New Roman"/>
          <w:szCs w:val="24"/>
        </w:rPr>
        <w:t xml:space="preserve">ροτεραιότητα στην προστασία των αδυνάμων. </w:t>
      </w:r>
    </w:p>
    <w:p w14:paraId="14EE01A2" w14:textId="77777777" w:rsidR="002F0583" w:rsidRDefault="00B91F1A">
      <w:pPr>
        <w:spacing w:line="600" w:lineRule="auto"/>
        <w:ind w:firstLine="720"/>
        <w:jc w:val="both"/>
        <w:rPr>
          <w:rFonts w:eastAsia="Times New Roman"/>
          <w:szCs w:val="24"/>
        </w:rPr>
      </w:pPr>
      <w:r>
        <w:rPr>
          <w:rFonts w:eastAsia="Times New Roman"/>
          <w:szCs w:val="24"/>
        </w:rPr>
        <w:t>Εσείς, σήμερα, έρχεστε και τιμωρείτε αυτούς που υποτίθεται ότι προστατεύετε. Υπό αυτή την έννοια, σήμερα η Αριστερά του ΣΥΡΙΖΑ έχει υποστεί το πιο καίριο πλήγμα. Δείχνετε, όμως, ότι παραμένετε συνεπ</w:t>
      </w:r>
      <w:r>
        <w:rPr>
          <w:rFonts w:eastAsia="Times New Roman"/>
          <w:szCs w:val="24"/>
        </w:rPr>
        <w:t>εί</w:t>
      </w:r>
      <w:r>
        <w:rPr>
          <w:rFonts w:eastAsia="Times New Roman"/>
          <w:szCs w:val="24"/>
        </w:rPr>
        <w:t>ς αριστεροί σ</w:t>
      </w:r>
      <w:r>
        <w:rPr>
          <w:rFonts w:eastAsia="Times New Roman"/>
          <w:szCs w:val="24"/>
        </w:rPr>
        <w:t>το ακόλουθο, στο ότι εκφράζετε πιστά τη ρήση του Λένιν «η αλήθεια είναι μια μικροαστική συνήθεια και ότι το επαναλαμβανόμενο ψέμα γίνεται αλήθεια».</w:t>
      </w:r>
    </w:p>
    <w:p w14:paraId="14EE01A3" w14:textId="77777777" w:rsidR="002F0583" w:rsidRDefault="00B91F1A">
      <w:pPr>
        <w:spacing w:line="600" w:lineRule="auto"/>
        <w:ind w:firstLine="720"/>
        <w:jc w:val="both"/>
        <w:rPr>
          <w:rFonts w:eastAsia="Times New Roman"/>
          <w:szCs w:val="24"/>
        </w:rPr>
      </w:pPr>
      <w:r>
        <w:rPr>
          <w:rFonts w:eastAsia="Times New Roman"/>
          <w:szCs w:val="24"/>
        </w:rPr>
        <w:t xml:space="preserve"> Γιατί δύο χρόνια, θα μου επιτρέψετε να σας πω, αντί να κάνετε πολιτική, κάνετε βαφτίσια. Βαφτίζετε την τρόι</w:t>
      </w:r>
      <w:r>
        <w:rPr>
          <w:rFonts w:eastAsia="Times New Roman"/>
          <w:szCs w:val="24"/>
        </w:rPr>
        <w:t>κα «θεσμούς», το τρίτο μνημόνιο «δανειακή σύμβαση» και</w:t>
      </w:r>
      <w:r>
        <w:rPr>
          <w:rFonts w:eastAsia="Times New Roman"/>
          <w:szCs w:val="24"/>
        </w:rPr>
        <w:t>,</w:t>
      </w:r>
      <w:r>
        <w:rPr>
          <w:rFonts w:eastAsia="Times New Roman"/>
          <w:szCs w:val="24"/>
        </w:rPr>
        <w:t xml:space="preserve"> τέλος, το τέταρτο μνημόνιο «το τέλος των μνημονίων». Ο βολονταρισμός αυτός έχει φτάσει στο απόγειό του.  Η προσπάθεια να αλλάξετε ονομασία στα πράγματα, μπας και αλλάξει η πραγματικότητα, έχει φτάσει </w:t>
      </w:r>
      <w:r>
        <w:rPr>
          <w:rFonts w:eastAsia="Times New Roman"/>
          <w:szCs w:val="24"/>
        </w:rPr>
        <w:t>στο τέλος της. Σήμερα διαπιστώνουμε ότι το μεγαλύτερο κομμάτι του ΣΥΡΙΖΑ προσπαθεί σιγά σιγά να φύγει από το</w:t>
      </w:r>
      <w:r>
        <w:rPr>
          <w:rFonts w:eastAsia="Times New Roman"/>
          <w:szCs w:val="24"/>
        </w:rPr>
        <w:t>ν</w:t>
      </w:r>
      <w:r>
        <w:rPr>
          <w:rFonts w:eastAsia="Times New Roman"/>
          <w:szCs w:val="24"/>
        </w:rPr>
        <w:t xml:space="preserve"> φαντασιακό κόσμο ενός θεωρητικού συστήματος. Δύο χρόνια τώρα, όμως, αρνείστε να δείτε την πραγματικότητα και σήμερα αρνείστε να παραδεχθείτε ότι ψ</w:t>
      </w:r>
      <w:r>
        <w:rPr>
          <w:rFonts w:eastAsia="Times New Roman"/>
          <w:szCs w:val="24"/>
        </w:rPr>
        <w:t xml:space="preserve">ηφίζετε ένα τέταρτο μνημόνιο. </w:t>
      </w:r>
    </w:p>
    <w:p w14:paraId="14EE01A4" w14:textId="77777777" w:rsidR="002F0583" w:rsidRDefault="00B91F1A">
      <w:pPr>
        <w:spacing w:line="600" w:lineRule="auto"/>
        <w:ind w:firstLine="720"/>
        <w:jc w:val="both"/>
        <w:rPr>
          <w:rFonts w:eastAsia="Times New Roman"/>
          <w:szCs w:val="24"/>
        </w:rPr>
      </w:pPr>
      <w:r>
        <w:rPr>
          <w:rFonts w:eastAsia="Times New Roman"/>
          <w:szCs w:val="24"/>
        </w:rPr>
        <w:t>Π</w:t>
      </w:r>
      <w:r>
        <w:rPr>
          <w:rFonts w:eastAsia="Times New Roman"/>
          <w:szCs w:val="24"/>
        </w:rPr>
        <w:t>ού εδράζεται αυτή η άποψη της Νέας Δημοκρατίας</w:t>
      </w:r>
      <w:r>
        <w:rPr>
          <w:rFonts w:eastAsia="Times New Roman"/>
          <w:szCs w:val="24"/>
        </w:rPr>
        <w:t>,</w:t>
      </w:r>
      <w:r>
        <w:rPr>
          <w:rFonts w:eastAsia="Times New Roman"/>
          <w:szCs w:val="24"/>
        </w:rPr>
        <w:t xml:space="preserve"> ότι αυτό είναι πραγματικά ένα τέταρτο μνημόνιο; Η απάντηση είναι απλή. Τα μέτρα που νομοθετείτε σήμερα </w:t>
      </w:r>
      <w:r>
        <w:rPr>
          <w:rFonts w:eastAsia="Times New Roman"/>
          <w:szCs w:val="24"/>
        </w:rPr>
        <w:lastRenderedPageBreak/>
        <w:t>διαρκούν πέραν του 2018, δηλαδή επιβάλλετε μέτρα που δεσμεύουν τη χώρα πέ</w:t>
      </w:r>
      <w:r>
        <w:rPr>
          <w:rFonts w:eastAsia="Times New Roman"/>
          <w:szCs w:val="24"/>
        </w:rPr>
        <w:t xml:space="preserve">ρα του τέλους του τρίτου μνημονίου. </w:t>
      </w:r>
    </w:p>
    <w:p w14:paraId="14EE01A5" w14:textId="77777777" w:rsidR="002F0583" w:rsidRDefault="00B91F1A">
      <w:pPr>
        <w:spacing w:line="600" w:lineRule="auto"/>
        <w:ind w:firstLine="720"/>
        <w:jc w:val="both"/>
        <w:rPr>
          <w:rFonts w:eastAsia="Times New Roman"/>
          <w:szCs w:val="24"/>
        </w:rPr>
      </w:pPr>
      <w:r>
        <w:rPr>
          <w:rFonts w:eastAsia="Times New Roman"/>
          <w:szCs w:val="24"/>
        </w:rPr>
        <w:t>Το βασικό επιχείρημά σας, όμως, είναι το εξής. Λέτε «μπορεί να παίρνουμε 5 δισεκατομμύρια μέτρα, μπορεί να μειώνουμε το αφορολόγητο στ</w:t>
      </w:r>
      <w:r>
        <w:rPr>
          <w:rFonts w:eastAsia="Times New Roman"/>
          <w:szCs w:val="24"/>
        </w:rPr>
        <w:t>ις</w:t>
      </w:r>
      <w:r>
        <w:rPr>
          <w:rFonts w:eastAsia="Times New Roman"/>
          <w:szCs w:val="24"/>
        </w:rPr>
        <w:t xml:space="preserve"> 5.600 ευρώ, μπορεί να κόβουμε τις συντάξεις στο 20%, αλλά έχουμε τα αντίμετρα». Πά</w:t>
      </w:r>
      <w:r>
        <w:rPr>
          <w:rFonts w:eastAsia="Times New Roman"/>
          <w:szCs w:val="24"/>
        </w:rPr>
        <w:t>ω πάλι στο άρθρο 15 και καλώ όλους τους Έλληνες πολίτες να το διαβάσουν. Για να ισχύσει έστω κι ένα ευρώ αντίμετρο, χρειάζεστε τη σύμφωνη γνώμη του ΔΝΤ. Εδώ, λοιπόν, καταρρέει για τους κυρίους Βουλευτές του ΣΥΡΙΖΑ το δήθεν επιχείρημα των αντιμέτρων.</w:t>
      </w:r>
    </w:p>
    <w:p w14:paraId="14EE01A6" w14:textId="77777777" w:rsidR="002F0583" w:rsidRDefault="00B91F1A">
      <w:pPr>
        <w:spacing w:line="600" w:lineRule="auto"/>
        <w:ind w:firstLine="720"/>
        <w:jc w:val="both"/>
        <w:rPr>
          <w:rFonts w:eastAsia="Times New Roman"/>
          <w:szCs w:val="24"/>
        </w:rPr>
      </w:pPr>
      <w:r>
        <w:rPr>
          <w:rFonts w:eastAsia="Times New Roman"/>
          <w:szCs w:val="24"/>
        </w:rPr>
        <w:t>Είστε,</w:t>
      </w:r>
      <w:r>
        <w:rPr>
          <w:rFonts w:eastAsia="Times New Roman"/>
          <w:szCs w:val="24"/>
        </w:rPr>
        <w:t xml:space="preserve"> όμως, και η Κυβέρνηση των απόλυτων αντιφάσεων. Τον Δεκέμβριο του 2016 πανηγυρίζατε ότι δίνατε δέκατη τρίτη σύνταξη. Σήμερα κόβετε, σχεδόν, δύο. Μας διαβεβαιώνατε –ο ίδιος ο Πρωθυπουργός πριν </w:t>
      </w:r>
      <w:r>
        <w:rPr>
          <w:rFonts w:eastAsia="Times New Roman"/>
          <w:szCs w:val="24"/>
        </w:rPr>
        <w:t xml:space="preserve">από </w:t>
      </w:r>
      <w:r>
        <w:rPr>
          <w:rFonts w:eastAsia="Times New Roman"/>
          <w:szCs w:val="24"/>
        </w:rPr>
        <w:t>τρεις μήνες- «ούτε ένα ευρώ μέτρα» και παίρνετε 4,9 δισεκατο</w:t>
      </w:r>
      <w:r>
        <w:rPr>
          <w:rFonts w:eastAsia="Times New Roman"/>
          <w:szCs w:val="24"/>
        </w:rPr>
        <w:t xml:space="preserve">μμύρια. Οι αντιφάσεις σας </w:t>
      </w:r>
      <w:proofErr w:type="spellStart"/>
      <w:r>
        <w:rPr>
          <w:rFonts w:eastAsia="Times New Roman"/>
          <w:szCs w:val="24"/>
        </w:rPr>
        <w:t>αποδομούν</w:t>
      </w:r>
      <w:proofErr w:type="spellEnd"/>
      <w:r>
        <w:rPr>
          <w:rFonts w:eastAsia="Times New Roman"/>
          <w:szCs w:val="24"/>
        </w:rPr>
        <w:t xml:space="preserve"> το αφήγημά σας περί εξόδου από τον φαύλο κύκλο των μνημονίων. Υποθηκεύετε, λοιπόν, απόλυτα το μέλλον της χώρας. </w:t>
      </w:r>
    </w:p>
    <w:p w14:paraId="14EE01A7" w14:textId="77777777" w:rsidR="002F0583" w:rsidRDefault="00B91F1A">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αυτούς τους λόγους, η θέση της Νέας Δημοκρατίας, της μεγάλης κεντροδεξιάς παράταξης, είναι ξεκάθαρη. Δεν συναινούμε στη ψήφιση του τέταρτου μνημονίου, που στόχο έχει την εξόντωση των μη προνομιούχων. Αυτό το μνημόνιο θα έχει μόνο τη δική σας σφραγίδα. </w:t>
      </w:r>
    </w:p>
    <w:p w14:paraId="14EE01A8" w14:textId="77777777" w:rsidR="002F0583" w:rsidRDefault="00B91F1A">
      <w:pPr>
        <w:spacing w:line="600" w:lineRule="auto"/>
        <w:ind w:firstLine="720"/>
        <w:jc w:val="both"/>
        <w:rPr>
          <w:rFonts w:eastAsia="Times New Roman"/>
          <w:szCs w:val="24"/>
        </w:rPr>
      </w:pPr>
      <w:r>
        <w:rPr>
          <w:rFonts w:eastAsia="Times New Roman"/>
          <w:szCs w:val="24"/>
        </w:rPr>
        <w:lastRenderedPageBreak/>
        <w:t>Ευ</w:t>
      </w:r>
      <w:r>
        <w:rPr>
          <w:rFonts w:eastAsia="Times New Roman"/>
          <w:szCs w:val="24"/>
        </w:rPr>
        <w:t xml:space="preserve">χαριστώ πολύ. </w:t>
      </w:r>
    </w:p>
    <w:p w14:paraId="14EE01A9"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1AA"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Για ένα λεπτό τον λόγο έχει ο Υφυπουργός Παιδείας, κ. </w:t>
      </w:r>
      <w:proofErr w:type="spellStart"/>
      <w:r>
        <w:rPr>
          <w:rFonts w:eastAsia="Times New Roman"/>
          <w:szCs w:val="24"/>
        </w:rPr>
        <w:t>Μπαξεβανάκης</w:t>
      </w:r>
      <w:proofErr w:type="spellEnd"/>
      <w:r>
        <w:rPr>
          <w:rFonts w:eastAsia="Times New Roman"/>
          <w:szCs w:val="24"/>
        </w:rPr>
        <w:t>, για να καταθέσει μία νομοτεχνική βελτίωση.</w:t>
      </w:r>
    </w:p>
    <w:p w14:paraId="14EE01AB" w14:textId="77777777" w:rsidR="002F0583" w:rsidRDefault="00B91F1A">
      <w:pPr>
        <w:spacing w:line="600" w:lineRule="auto"/>
        <w:ind w:firstLine="720"/>
        <w:jc w:val="both"/>
        <w:rPr>
          <w:rFonts w:eastAsia="Times New Roman"/>
          <w:szCs w:val="24"/>
        </w:rPr>
      </w:pPr>
      <w:r>
        <w:rPr>
          <w:rFonts w:eastAsia="Times New Roman"/>
          <w:b/>
          <w:szCs w:val="24"/>
        </w:rPr>
        <w:t>ΔΗΜΗΤΡΙΟΣ ΜΠΑΞΕΒΑΝΑΚΗΣ (Υφυπουργός Παιδε</w:t>
      </w:r>
      <w:r>
        <w:rPr>
          <w:rFonts w:eastAsia="Times New Roman"/>
          <w:b/>
          <w:szCs w:val="24"/>
        </w:rPr>
        <w:t>ίας</w:t>
      </w:r>
      <w:r>
        <w:rPr>
          <w:rFonts w:eastAsia="Times New Roman"/>
          <w:b/>
          <w:szCs w:val="24"/>
        </w:rPr>
        <w:t>, Έρευνας και Θρησκευμάτων</w:t>
      </w:r>
      <w:r>
        <w:rPr>
          <w:rFonts w:eastAsia="Times New Roman"/>
          <w:b/>
          <w:szCs w:val="24"/>
        </w:rPr>
        <w:t>):</w:t>
      </w:r>
      <w:r>
        <w:rPr>
          <w:rFonts w:eastAsia="Times New Roman"/>
          <w:szCs w:val="24"/>
        </w:rPr>
        <w:t xml:space="preserve"> Ευχαριστώ, κύριε Πρόεδρε. </w:t>
      </w:r>
    </w:p>
    <w:p w14:paraId="14EE01AC" w14:textId="77777777" w:rsidR="002F0583" w:rsidRDefault="00B91F1A">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 ήθελα να πω ότι ήταν πολύ συγκινητική η προσπάθεια του κ. Καραμανλή να υπερασπίσει την τιμή της Αριστεράς. Δεν ξέρω, βέβαια, αν η φιλοφρόνηση που έκανε προς το Κομμουνιστικό Κόμμα γίνετ</w:t>
      </w:r>
      <w:r>
        <w:rPr>
          <w:rFonts w:eastAsia="Times New Roman"/>
          <w:szCs w:val="24"/>
        </w:rPr>
        <w:t xml:space="preserve">αι αποδεκτή.  </w:t>
      </w:r>
    </w:p>
    <w:p w14:paraId="14EE01AD"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Υπουργέ, μείνετε στη νομοτεχνική βελτίωση</w:t>
      </w:r>
      <w:r>
        <w:rPr>
          <w:rFonts w:eastAsia="Times New Roman"/>
          <w:szCs w:val="24"/>
        </w:rPr>
        <w:t>,</w:t>
      </w:r>
      <w:r>
        <w:rPr>
          <w:rFonts w:eastAsia="Times New Roman"/>
          <w:szCs w:val="24"/>
        </w:rPr>
        <w:t xml:space="preserve"> για να μην αρχίσει άλλη συζήτηση.  </w:t>
      </w:r>
    </w:p>
    <w:p w14:paraId="14EE01AE" w14:textId="77777777" w:rsidR="002F0583" w:rsidRDefault="00B91F1A">
      <w:pPr>
        <w:spacing w:line="600" w:lineRule="auto"/>
        <w:ind w:firstLine="720"/>
        <w:jc w:val="both"/>
        <w:rPr>
          <w:rFonts w:eastAsia="Times New Roman"/>
          <w:szCs w:val="24"/>
        </w:rPr>
      </w:pPr>
      <w:r>
        <w:rPr>
          <w:rFonts w:eastAsia="Times New Roman"/>
          <w:b/>
          <w:szCs w:val="24"/>
        </w:rPr>
        <w:t>ΔΗΜΗΤΡΙΟΣ ΜΠΑΞΕΒΑΝΑΚΗΣ (Υφυπουργός Παιδείας</w:t>
      </w:r>
      <w:r>
        <w:rPr>
          <w:rFonts w:eastAsia="Times New Roman"/>
          <w:b/>
          <w:szCs w:val="24"/>
        </w:rPr>
        <w:t>, Έρευνας και Θρησκευμάτων</w:t>
      </w:r>
      <w:r>
        <w:rPr>
          <w:rFonts w:eastAsia="Times New Roman"/>
          <w:b/>
          <w:szCs w:val="24"/>
        </w:rPr>
        <w:t xml:space="preserve">): </w:t>
      </w:r>
      <w:r>
        <w:rPr>
          <w:rFonts w:eastAsia="Times New Roman"/>
          <w:szCs w:val="24"/>
        </w:rPr>
        <w:t xml:space="preserve">Καταθέτουμε, αγαπητοί συνάδελφοι και </w:t>
      </w:r>
      <w:proofErr w:type="spellStart"/>
      <w:r>
        <w:rPr>
          <w:rFonts w:eastAsia="Times New Roman"/>
          <w:szCs w:val="24"/>
        </w:rPr>
        <w:t>σ</w:t>
      </w:r>
      <w:r>
        <w:rPr>
          <w:rFonts w:eastAsia="Times New Roman"/>
          <w:szCs w:val="24"/>
        </w:rPr>
        <w:t>υναδέλφισσες</w:t>
      </w:r>
      <w:proofErr w:type="spellEnd"/>
      <w:r>
        <w:rPr>
          <w:rFonts w:eastAsia="Times New Roman"/>
          <w:szCs w:val="24"/>
        </w:rPr>
        <w:t>, μία νομοτεχνική βελτίωση στο άρθρο 56 και συγκεκριμένα στην παράγραφο 9, που αναφέρεται στην ανεξάρτητη επιτροπή, η οποία κρίνει αν μία καταγγελία σύμβασης στην ιδιωτική εκπαίδευση είναι νόμιμη και εξετάζει αν πρόκειται για καταχρηστική ή όχι</w:t>
      </w:r>
      <w:r>
        <w:rPr>
          <w:rFonts w:eastAsia="Times New Roman"/>
          <w:szCs w:val="24"/>
        </w:rPr>
        <w:t>.</w:t>
      </w:r>
    </w:p>
    <w:p w14:paraId="14EE01AF" w14:textId="77777777" w:rsidR="002F0583" w:rsidRDefault="00B91F1A">
      <w:pPr>
        <w:spacing w:line="600" w:lineRule="auto"/>
        <w:ind w:firstLine="720"/>
        <w:jc w:val="both"/>
        <w:rPr>
          <w:rFonts w:eastAsia="Times New Roman"/>
          <w:szCs w:val="24"/>
        </w:rPr>
      </w:pPr>
      <w:r>
        <w:rPr>
          <w:rFonts w:eastAsia="Times New Roman"/>
          <w:szCs w:val="24"/>
        </w:rPr>
        <w:lastRenderedPageBreak/>
        <w:t>Στη διάταξη που υπάρχει στο σχέδιο αναφέρεται ότι η επιτροπή αυτή συνεδριάζει και αποφαίνεται, υποχρεωτικά, εντός εξήντα ημερών. Υπήρξε μία παρατήρηση από την Ομοσπονδία των Ιδιωτικών Εκπαιδευτικών –εύλογη, κατά τη γνώμη μας- ότι πιθανόν, λόγω φόρτου εργ</w:t>
      </w:r>
      <w:r>
        <w:rPr>
          <w:rFonts w:eastAsia="Times New Roman"/>
          <w:szCs w:val="24"/>
        </w:rPr>
        <w:t xml:space="preserve">ασίας, η επιτροπή αυτή να μην προλάβει εντός του χρονικού διαστήματος των δύο μηνών να εκτελέσει το έργο που της επιτάσσει το σχέδιο. Για τον λόγο αυτό, το διάστημα των εξήντα ημερών το αυξάνουμε στις ενενήντα μέρες.  </w:t>
      </w:r>
    </w:p>
    <w:p w14:paraId="14EE01B0" w14:textId="77777777" w:rsidR="002F0583" w:rsidRDefault="00B91F1A">
      <w:pPr>
        <w:spacing w:line="600" w:lineRule="auto"/>
        <w:ind w:firstLine="720"/>
        <w:jc w:val="both"/>
        <w:rPr>
          <w:rFonts w:eastAsia="Times New Roman"/>
          <w:szCs w:val="24"/>
        </w:rPr>
      </w:pPr>
      <w:r>
        <w:rPr>
          <w:rFonts w:eastAsia="Times New Roman"/>
          <w:szCs w:val="24"/>
        </w:rPr>
        <w:t>Η διατύπωση της βελτίωσης είναι η εξή</w:t>
      </w:r>
      <w:r>
        <w:rPr>
          <w:rFonts w:eastAsia="Times New Roman"/>
          <w:szCs w:val="24"/>
        </w:rPr>
        <w:t>ς: «Στο έκτο εδάφιο της τροποποιούμενης με την παρ.9 του άρθρου 56 του Κεφαλαίου Γ΄ του Μέρους Δ΄ του σ/ν, παρ.9 του άρθρου 30 του ν.682/1977, η φράση «εντός εξήντα (60) ημερολογιακών ημερών» αντικαθίσταται με τη φράση, «εντός ενενήντα (90) ημερολογιακών η</w:t>
      </w:r>
      <w:r>
        <w:rPr>
          <w:rFonts w:eastAsia="Times New Roman"/>
          <w:szCs w:val="24"/>
        </w:rPr>
        <w:t>μερών».</w:t>
      </w:r>
    </w:p>
    <w:p w14:paraId="14EE01B1"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E01B2" w14:textId="77777777" w:rsidR="002F0583" w:rsidRDefault="00B91F1A">
      <w:pPr>
        <w:spacing w:line="600" w:lineRule="auto"/>
        <w:ind w:firstLine="720"/>
        <w:jc w:val="both"/>
        <w:rPr>
          <w:rFonts w:eastAsia="Times New Roman"/>
          <w:szCs w:val="24"/>
        </w:rPr>
      </w:pPr>
      <w:r>
        <w:rPr>
          <w:rFonts w:eastAsia="Times New Roman"/>
          <w:szCs w:val="24"/>
        </w:rPr>
        <w:t xml:space="preserve">(Στο σημείο αυτό ο Υφυπουργός κ. Δημήτριος </w:t>
      </w:r>
      <w:proofErr w:type="spellStart"/>
      <w:r>
        <w:rPr>
          <w:rFonts w:eastAsia="Times New Roman"/>
          <w:szCs w:val="24"/>
        </w:rPr>
        <w:t>Μπαξεβανάκης</w:t>
      </w:r>
      <w:proofErr w:type="spellEnd"/>
      <w:r>
        <w:rPr>
          <w:rFonts w:eastAsia="Times New Roman"/>
          <w:szCs w:val="24"/>
        </w:rPr>
        <w:t xml:space="preserve"> καταθέτει για τα Πρακτικά την προαναφερθείσα νομοτεχνική βελτίωση</w:t>
      </w:r>
      <w:r>
        <w:rPr>
          <w:rFonts w:eastAsia="Times New Roman"/>
          <w:szCs w:val="24"/>
        </w:rPr>
        <w:t>,</w:t>
      </w:r>
      <w:r>
        <w:rPr>
          <w:rFonts w:eastAsia="Times New Roman"/>
          <w:szCs w:val="24"/>
        </w:rPr>
        <w:t xml:space="preserve"> η οποία έχει ως εξής:</w:t>
      </w:r>
    </w:p>
    <w:p w14:paraId="14EE01B3" w14:textId="77777777" w:rsidR="002F0583" w:rsidRDefault="00B91F1A">
      <w:pPr>
        <w:spacing w:line="600" w:lineRule="auto"/>
        <w:ind w:firstLine="720"/>
        <w:jc w:val="center"/>
        <w:rPr>
          <w:rFonts w:eastAsia="Times New Roman"/>
          <w:szCs w:val="24"/>
        </w:rPr>
      </w:pPr>
      <w:r>
        <w:rPr>
          <w:rFonts w:eastAsia="Times New Roman"/>
          <w:szCs w:val="24"/>
        </w:rPr>
        <w:t>(Αλλαγή σελίδας)</w:t>
      </w:r>
    </w:p>
    <w:p w14:paraId="14EE01B4" w14:textId="77777777" w:rsidR="002F0583" w:rsidRDefault="00B91F1A">
      <w:pPr>
        <w:spacing w:line="600" w:lineRule="auto"/>
        <w:ind w:firstLine="720"/>
        <w:jc w:val="center"/>
        <w:rPr>
          <w:rFonts w:eastAsia="Times New Roman"/>
          <w:szCs w:val="24"/>
        </w:rPr>
      </w:pPr>
      <w:r>
        <w:rPr>
          <w:rFonts w:eastAsia="Times New Roman"/>
          <w:szCs w:val="24"/>
        </w:rPr>
        <w:t>(Να μπει η σελίδα 218)</w:t>
      </w:r>
    </w:p>
    <w:p w14:paraId="14EE01B5" w14:textId="77777777" w:rsidR="002F0583" w:rsidRDefault="00B91F1A">
      <w:pPr>
        <w:spacing w:line="600" w:lineRule="auto"/>
        <w:ind w:firstLine="720"/>
        <w:jc w:val="center"/>
        <w:rPr>
          <w:rFonts w:eastAsia="Times New Roman"/>
          <w:szCs w:val="24"/>
        </w:rPr>
      </w:pPr>
      <w:r>
        <w:rPr>
          <w:rFonts w:eastAsia="Times New Roman"/>
          <w:szCs w:val="24"/>
        </w:rPr>
        <w:t>(Αλλαγή σελίδας)</w:t>
      </w:r>
    </w:p>
    <w:p w14:paraId="14EE01B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Παρακαλώ, η κατατεθείσα νομοτεχνική βελτίωση να διανεμηθεί στους συναδέλφους Βουλευτές</w:t>
      </w:r>
      <w:r>
        <w:rPr>
          <w:rFonts w:eastAsia="Times New Roman" w:cs="Times New Roman"/>
          <w:szCs w:val="24"/>
        </w:rPr>
        <w:t>.</w:t>
      </w:r>
    </w:p>
    <w:p w14:paraId="14EE01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της Νέας Δημοκρατίας κ. Βορίδης</w:t>
      </w:r>
      <w:r>
        <w:rPr>
          <w:rFonts w:eastAsia="Times New Roman" w:cs="Times New Roman"/>
          <w:szCs w:val="24"/>
        </w:rPr>
        <w:t>,</w:t>
      </w:r>
      <w:r>
        <w:rPr>
          <w:rFonts w:eastAsia="Times New Roman" w:cs="Times New Roman"/>
          <w:szCs w:val="24"/>
        </w:rPr>
        <w:t xml:space="preserve"> για δώδεκα λεπτά.</w:t>
      </w:r>
    </w:p>
    <w:p w14:paraId="14EE01B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Ας ξεκινήσω με επαίνους, κυρίες και κύριοι συνάδελφοι</w:t>
      </w:r>
      <w:r>
        <w:rPr>
          <w:rFonts w:eastAsia="Times New Roman" w:cs="Times New Roman"/>
          <w:szCs w:val="24"/>
        </w:rPr>
        <w:t xml:space="preserve">. Διότι, η αλήθεια είναι ότι κατέχετε ήδη </w:t>
      </w:r>
      <w:r>
        <w:rPr>
          <w:rFonts w:eastAsia="Times New Roman" w:cs="Times New Roman"/>
          <w:szCs w:val="24"/>
          <w:lang w:val="en-US"/>
        </w:rPr>
        <w:t>high</w:t>
      </w:r>
      <w:r>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Δύο μνημόνια σε δύο χρόνια δεν έχει πετύχει κανένας. Άρα αυτό είναι ήδη πρωταθλητισμός, </w:t>
      </w:r>
      <w:proofErr w:type="spellStart"/>
      <w:r>
        <w:rPr>
          <w:rFonts w:eastAsia="Times New Roman" w:cs="Times New Roman"/>
          <w:szCs w:val="24"/>
        </w:rPr>
        <w:t>μνημονιακός</w:t>
      </w:r>
      <w:proofErr w:type="spellEnd"/>
      <w:r>
        <w:rPr>
          <w:rFonts w:eastAsia="Times New Roman" w:cs="Times New Roman"/>
          <w:szCs w:val="24"/>
        </w:rPr>
        <w:t xml:space="preserve"> πρωταθλητισμός και πολύ επιτυχημένα! Τι να ευχηθούμε τώρα; Να ευχηθούμε να το τριτώσετε στον επόμενο; </w:t>
      </w:r>
      <w:r>
        <w:rPr>
          <w:rFonts w:eastAsia="Times New Roman" w:cs="Times New Roman"/>
          <w:szCs w:val="24"/>
        </w:rPr>
        <w:t>Μάλλον όχι.</w:t>
      </w:r>
    </w:p>
    <w:p w14:paraId="14EE01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Τι ψηφίζετε σήμερα; Τι ψηφίζουν σήμερα, κυρίες και κύριοι συνάδελφοι, οι της κυβερνητικής </w:t>
      </w:r>
      <w:r>
        <w:rPr>
          <w:rFonts w:eastAsia="Times New Roman" w:cs="Times New Roman"/>
          <w:szCs w:val="24"/>
        </w:rPr>
        <w:t>π</w:t>
      </w:r>
      <w:r>
        <w:rPr>
          <w:rFonts w:eastAsia="Times New Roman" w:cs="Times New Roman"/>
          <w:szCs w:val="24"/>
        </w:rPr>
        <w:t>λειοψηφίας; Ψηφίζετε να πάρετε φόρο από τους ανθρώπους που έχουν εισόδημα 500 ευρώ τον μήνα. Ταξικό πρόσημο, κύριε Μαντά! Εσείς εκπροσωπείτε τους φτωχούς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ψηφίζετε να τους πάρετε φόρο από το πεντακοσάρικο.</w:t>
      </w:r>
    </w:p>
    <w:p w14:paraId="14EE01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άλλο ψηφίζουν οι της κυβερνητικής </w:t>
      </w:r>
      <w:r>
        <w:rPr>
          <w:rFonts w:eastAsia="Times New Roman" w:cs="Times New Roman"/>
          <w:szCs w:val="24"/>
        </w:rPr>
        <w:t>π</w:t>
      </w:r>
      <w:r>
        <w:rPr>
          <w:rFonts w:eastAsia="Times New Roman" w:cs="Times New Roman"/>
          <w:szCs w:val="24"/>
        </w:rPr>
        <w:t xml:space="preserve">λειοψηφίας; Ψηφίζουν να περικόψουν τις συντάξεις του χιλιάρικου μέχρι 18%. Αυτό ψηφίζετε. Τι άλλο ψηφίζετε; Ψηφίζετε να κόψετε τους </w:t>
      </w:r>
      <w:r>
        <w:rPr>
          <w:rFonts w:eastAsia="Times New Roman" w:cs="Times New Roman"/>
          <w:szCs w:val="24"/>
        </w:rPr>
        <w:t>μισθούς και τα εισοδήματα των αστυνομικών, των πυροσβεστών, των λιμενικών, των στρατιωτικών, όλων όσ</w:t>
      </w:r>
      <w:r>
        <w:rPr>
          <w:rFonts w:eastAsia="Times New Roman" w:cs="Times New Roman"/>
          <w:szCs w:val="24"/>
        </w:rPr>
        <w:t>οι</w:t>
      </w:r>
      <w:r>
        <w:rPr>
          <w:rFonts w:eastAsia="Times New Roman" w:cs="Times New Roman"/>
          <w:szCs w:val="24"/>
        </w:rPr>
        <w:t xml:space="preserve"> υπάγονται στα ειδικά μισθολόγια. Τι κόβετε; Τους μισθούς του χιλιάρικου, τους μισθούς των 900 ευρώ. Αυτό κόβετε! Ταξικό πρόσημο, κύριε Μαντά! Δεν είναι ε</w:t>
      </w:r>
      <w:r>
        <w:rPr>
          <w:rFonts w:eastAsia="Times New Roman" w:cs="Times New Roman"/>
          <w:szCs w:val="24"/>
        </w:rPr>
        <w:t>δώ το μεγάλο κεφάλαιο που φορολογούμε. Δεν είναι ο μεγάλος πλούτος. Δεν είναι ο καπιταλισμός, δεν είναι ότι οι καπιταλιστές πληρώνουν τώρα. Δεν είναι οι μεγάλες επιχειρήσεις. Είναι αυτοί οι εργαζόμενοι. Αυτοί πληρώνουν.</w:t>
      </w:r>
    </w:p>
    <w:p w14:paraId="14EE01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Τι ψηφίζετε;</w:t>
      </w:r>
    </w:p>
    <w:p w14:paraId="14EE01B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Αριστερά.</w:t>
      </w:r>
    </w:p>
    <w:p w14:paraId="14EE01B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Αριστερά, λέει ο κ. Παπαδόπουλος. Δεν άκουσε τα προηγούμενα, γιατί θα δυσκολευόταν να το πει. </w:t>
      </w:r>
    </w:p>
    <w:p w14:paraId="14EE01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Τι ψηφίζετε; Ομαδικές απολύσεις. Τις ψηφίζετε. Τι άλλο; Ψηφίζετε και το </w:t>
      </w:r>
      <w:r>
        <w:rPr>
          <w:rFonts w:eastAsia="Times New Roman" w:cs="Times New Roman"/>
          <w:szCs w:val="24"/>
          <w:lang w:val="en-US"/>
        </w:rPr>
        <w:t>lockout</w:t>
      </w:r>
      <w:r>
        <w:rPr>
          <w:rFonts w:eastAsia="Times New Roman" w:cs="Times New Roman"/>
          <w:szCs w:val="24"/>
        </w:rPr>
        <w:t>. Ψηφίζετε και αυτό! Τι άλλο; Δήθεν ψηφίζετε την επαν</w:t>
      </w:r>
      <w:r>
        <w:rPr>
          <w:rFonts w:eastAsia="Times New Roman" w:cs="Times New Roman"/>
          <w:szCs w:val="24"/>
        </w:rPr>
        <w:t>αφορά των συλλογικών διαπραγματεύσεων με ρύθμιση που υπήρχε –είναι ακριβώς η ίδια!- και είχατε τη δυνατότητα να την ενεργοποιήσετε όποτε θέλετε. Εξηγήθηκαν πλήρως όλα αυτά. Όχι από εμάς, αλλά από τους φορείς.</w:t>
      </w:r>
    </w:p>
    <w:p w14:paraId="14EE01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Ψηφίζετε επίσης και την ιδιωτικοποίηση της ΔΕΣΦ</w:t>
      </w:r>
      <w:r>
        <w:rPr>
          <w:rFonts w:eastAsia="Times New Roman" w:cs="Times New Roman"/>
          <w:szCs w:val="24"/>
        </w:rPr>
        <w:t xml:space="preserve">Α. Και αυτό το ψηφίζετε. </w:t>
      </w:r>
      <w:r>
        <w:rPr>
          <w:rFonts w:eastAsia="Times New Roman" w:cs="Times New Roman"/>
          <w:szCs w:val="24"/>
        </w:rPr>
        <w:t>Ψ</w:t>
      </w:r>
      <w:r>
        <w:rPr>
          <w:rFonts w:eastAsia="Times New Roman" w:cs="Times New Roman"/>
          <w:szCs w:val="24"/>
        </w:rPr>
        <w:t>ηφίζετε και την πλατφόρμα ηλεκτρονικών πλειστηριασμών. Κυρίες και κύριοι συνάδελφοι, αυτά κάνετε σήμερα. Αυτά ψηφίζετε.</w:t>
      </w:r>
    </w:p>
    <w:p w14:paraId="14EE01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οιο είναι το επιχείρημα; Για να ακούσουμε τα επιχειρήματά σας τώρα. «Τα ψηφίζουμε αυτά, αλλά ψηφίζουμε και </w:t>
      </w:r>
      <w:r>
        <w:rPr>
          <w:rFonts w:eastAsia="Times New Roman" w:cs="Times New Roman"/>
          <w:szCs w:val="24"/>
        </w:rPr>
        <w:t>αντίμετρα</w:t>
      </w:r>
      <w:r>
        <w:rPr>
          <w:rFonts w:eastAsia="Times New Roman" w:cs="Times New Roman"/>
          <w:szCs w:val="24"/>
        </w:rPr>
        <w:t>.</w:t>
      </w:r>
      <w:r>
        <w:rPr>
          <w:rFonts w:eastAsia="Times New Roman" w:cs="Times New Roman"/>
          <w:szCs w:val="24"/>
        </w:rPr>
        <w:t xml:space="preserve">». Κοιτάξτε, εδώ ίσως ο κ. </w:t>
      </w:r>
      <w:proofErr w:type="spellStart"/>
      <w:r>
        <w:rPr>
          <w:rFonts w:eastAsia="Times New Roman" w:cs="Times New Roman"/>
          <w:szCs w:val="24"/>
        </w:rPr>
        <w:t>Τσακαλώτος</w:t>
      </w:r>
      <w:proofErr w:type="spellEnd"/>
      <w:r>
        <w:rPr>
          <w:rFonts w:eastAsia="Times New Roman" w:cs="Times New Roman"/>
          <w:szCs w:val="24"/>
        </w:rPr>
        <w:t xml:space="preserve"> –ως ευ παρέστητε!-  μαζί με την απάντηση που θα μας δώσει ή μας έδωσε ή εν πάση </w:t>
      </w:r>
      <w:proofErr w:type="spellStart"/>
      <w:r>
        <w:rPr>
          <w:rFonts w:eastAsia="Times New Roman" w:cs="Times New Roman"/>
          <w:szCs w:val="24"/>
        </w:rPr>
        <w:t>περιπτώσει</w:t>
      </w:r>
      <w:proofErr w:type="spellEnd"/>
      <w:r>
        <w:rPr>
          <w:rFonts w:eastAsia="Times New Roman" w:cs="Times New Roman"/>
          <w:szCs w:val="24"/>
        </w:rPr>
        <w:t xml:space="preserve"> ενδεχομένως θέλει να τη συμπληρώσει για το θέμα της παραιτήσεως, να σχολιάσει και ένα ιδεολογικό ζήτημα που αφορά το </w:t>
      </w:r>
      <w:r>
        <w:rPr>
          <w:rFonts w:eastAsia="Times New Roman" w:cs="Times New Roman"/>
          <w:szCs w:val="24"/>
        </w:rPr>
        <w:t xml:space="preserve">αφορολόγητο. </w:t>
      </w:r>
    </w:p>
    <w:p w14:paraId="14EE01C1" w14:textId="77777777" w:rsidR="002F0583" w:rsidRDefault="00B91F1A">
      <w:pPr>
        <w:spacing w:line="600" w:lineRule="auto"/>
        <w:ind w:firstLine="720"/>
        <w:jc w:val="both"/>
        <w:rPr>
          <w:rFonts w:eastAsia="Times New Roman"/>
          <w:szCs w:val="24"/>
        </w:rPr>
      </w:pPr>
      <w:r>
        <w:rPr>
          <w:rFonts w:eastAsia="Times New Roman" w:cs="Times New Roman"/>
          <w:szCs w:val="24"/>
        </w:rPr>
        <w:t xml:space="preserve">Ομιλία του κ. </w:t>
      </w:r>
      <w:proofErr w:type="spellStart"/>
      <w:r>
        <w:rPr>
          <w:rFonts w:eastAsia="Times New Roman" w:cs="Times New Roman"/>
          <w:szCs w:val="24"/>
        </w:rPr>
        <w:t>Τσακαλώτου</w:t>
      </w:r>
      <w:proofErr w:type="spellEnd"/>
      <w:r>
        <w:rPr>
          <w:rFonts w:eastAsia="Times New Roman" w:cs="Times New Roman"/>
          <w:szCs w:val="24"/>
        </w:rPr>
        <w:t xml:space="preserve"> στη Βουλή: «Το πρώτο το κερδίσαμε. Μια </w:t>
      </w:r>
      <w:r>
        <w:rPr>
          <w:rFonts w:eastAsia="Times New Roman" w:cs="Times New Roman"/>
          <w:szCs w:val="24"/>
        </w:rPr>
        <w:t>α</w:t>
      </w:r>
      <w:r>
        <w:rPr>
          <w:rFonts w:eastAsia="Times New Roman" w:cs="Times New Roman"/>
          <w:szCs w:val="24"/>
        </w:rPr>
        <w:t>ριστερή Κυβέρνηση κράτησε το ψηλότερο αφορολόγητο σε όλη την Ευρώπη</w:t>
      </w:r>
      <w:r>
        <w:rPr>
          <w:rFonts w:eastAsia="Times New Roman" w:cs="Times New Roman"/>
          <w:szCs w:val="24"/>
        </w:rPr>
        <w:t>.</w:t>
      </w:r>
      <w:r>
        <w:rPr>
          <w:rFonts w:eastAsia="Times New Roman" w:cs="Times New Roman"/>
          <w:szCs w:val="24"/>
        </w:rPr>
        <w:t>». Αυτό ήταν -</w:t>
      </w:r>
      <w:r>
        <w:rPr>
          <w:rFonts w:eastAsia="Times New Roman" w:cs="Times New Roman"/>
          <w:szCs w:val="24"/>
        </w:rPr>
        <w:lastRenderedPageBreak/>
        <w:t xml:space="preserve">όπως έλεγε ένας παλαιότερος συνάδελφος, που δεν είναι μαζί μας, που ήταν στο Υπουργείο </w:t>
      </w:r>
      <w:r>
        <w:rPr>
          <w:rFonts w:eastAsia="Times New Roman" w:cs="Times New Roman"/>
          <w:szCs w:val="24"/>
        </w:rPr>
        <w:t>Οικονομικών –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 xml:space="preserve">». Φέτος ο κ. </w:t>
      </w:r>
      <w:proofErr w:type="spellStart"/>
      <w:r>
        <w:rPr>
          <w:rFonts w:eastAsia="Times New Roman" w:cs="Times New Roman"/>
          <w:szCs w:val="24"/>
        </w:rPr>
        <w:t>Τσακαλώτος</w:t>
      </w:r>
      <w:proofErr w:type="spellEnd"/>
      <w:r>
        <w:rPr>
          <w:rFonts w:eastAsia="Times New Roman" w:cs="Times New Roman"/>
          <w:szCs w:val="24"/>
        </w:rPr>
        <w:t xml:space="preserve"> πρέπει να απαντήσει εκτός από το γιατί δεν παραιτήθηκε και εάν εξακολουθεί να θεωρεί ότι μετά τη μείωση αυτού του αφορολόγητου παραμένει </w:t>
      </w:r>
      <w:r>
        <w:rPr>
          <w:rFonts w:eastAsia="Times New Roman" w:cs="Times New Roman"/>
          <w:szCs w:val="24"/>
        </w:rPr>
        <w:t>α</w:t>
      </w:r>
      <w:r>
        <w:rPr>
          <w:rFonts w:eastAsia="Times New Roman" w:cs="Times New Roman"/>
          <w:szCs w:val="24"/>
        </w:rPr>
        <w:t>ριστερός. Αυτό, όμως, είναι ένα ιδεολογικό ζήτημα και θα το απαντήσει</w:t>
      </w:r>
      <w:r>
        <w:rPr>
          <w:rFonts w:eastAsia="Times New Roman" w:cs="Times New Roman"/>
          <w:szCs w:val="24"/>
        </w:rPr>
        <w:t>.</w:t>
      </w:r>
    </w:p>
    <w:p w14:paraId="14EE01C2"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Προσέξτε, όμως, κυρίες και κύριοι συνάδελφοι. Υπάρχουν τα αντίμετρα. Αναφέρθηκε ο συνάδελφός μου, αλλά και άλλοι στο άρθρο 15. Δεν γίνεται να υπάρχει παρανόηση ως προς αυτό. </w:t>
      </w:r>
    </w:p>
    <w:p w14:paraId="14EE01C3"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Το άρθρο 15 λέει: «Οι διατάξεις των άρθρων 3, 9 και 11 ως 14, δηλαδή όλων των α</w:t>
      </w:r>
      <w:r>
        <w:rPr>
          <w:rFonts w:eastAsia="Times New Roman"/>
          <w:szCs w:val="24"/>
        </w:rPr>
        <w:t>ντιμέτρων, τίθενται σε εφαρμογή υπό την προϋπόθεση»</w:t>
      </w:r>
      <w:r>
        <w:rPr>
          <w:rFonts w:eastAsia="Times New Roman"/>
          <w:szCs w:val="24"/>
        </w:rPr>
        <w:t>,</w:t>
      </w:r>
      <w:r>
        <w:rPr>
          <w:rFonts w:eastAsia="Times New Roman"/>
          <w:szCs w:val="24"/>
        </w:rPr>
        <w:t xml:space="preserve"> πρώτη φράση</w:t>
      </w:r>
      <w:r>
        <w:rPr>
          <w:rFonts w:eastAsia="Times New Roman"/>
          <w:szCs w:val="24"/>
        </w:rPr>
        <w:t>.</w:t>
      </w:r>
      <w:r>
        <w:rPr>
          <w:rFonts w:eastAsia="Times New Roman"/>
          <w:szCs w:val="24"/>
        </w:rPr>
        <w:t xml:space="preserve"> «και στο</w:t>
      </w:r>
      <w:r>
        <w:rPr>
          <w:rFonts w:eastAsia="Times New Roman"/>
          <w:szCs w:val="24"/>
        </w:rPr>
        <w:t>ν</w:t>
      </w:r>
      <w:r>
        <w:rPr>
          <w:rFonts w:eastAsia="Times New Roman"/>
          <w:szCs w:val="24"/>
        </w:rPr>
        <w:t xml:space="preserve"> βαθμό»</w:t>
      </w:r>
      <w:r>
        <w:rPr>
          <w:rFonts w:eastAsia="Times New Roman"/>
          <w:szCs w:val="24"/>
        </w:rPr>
        <w:t>,</w:t>
      </w:r>
      <w:r>
        <w:rPr>
          <w:rFonts w:eastAsia="Times New Roman"/>
          <w:szCs w:val="24"/>
        </w:rPr>
        <w:t xml:space="preserve"> δεύτερη φράση</w:t>
      </w:r>
      <w:r>
        <w:rPr>
          <w:rFonts w:eastAsia="Times New Roman"/>
          <w:szCs w:val="24"/>
        </w:rPr>
        <w:t>,</w:t>
      </w:r>
      <w:r>
        <w:rPr>
          <w:rFonts w:eastAsia="Times New Roman"/>
          <w:szCs w:val="24"/>
        </w:rPr>
        <w:t xml:space="preserve"> «που σύμφωνα με την εκτίμηση του Διεθνούς Νομισματικού Ταμείου και της Ευρωπαϊκής Επιτροπής που θα συνεργαστούν γι’ αυτά με την Ευρωπαϊκή Κεντρική Τράπεζα, τ</w:t>
      </w:r>
      <w:r>
        <w:rPr>
          <w:rFonts w:eastAsia="Times New Roman"/>
          <w:szCs w:val="24"/>
        </w:rPr>
        <w:t>ον Ευρωπαϊκό Μηχανισμό Σταθερότητας και τις ελληνικές αρχές, στο πλαίσιο της τελικής αξιολόγησης του Προγράμματος Οικονομικής Προσαρμογής…» -Τι; Πετύχατε το 3,5% του 2018; Όχι, βέβαια!- «… δεν προκαλείται απόκλιση από τους μεσοπρόθεσμους δημοσιονομικούς στ</w:t>
      </w:r>
      <w:r>
        <w:rPr>
          <w:rFonts w:eastAsia="Times New Roman"/>
          <w:szCs w:val="24"/>
        </w:rPr>
        <w:t>όχους</w:t>
      </w:r>
      <w:r>
        <w:rPr>
          <w:rFonts w:eastAsia="Times New Roman"/>
          <w:szCs w:val="24"/>
        </w:rPr>
        <w:t>,</w:t>
      </w:r>
      <w:r>
        <w:rPr>
          <w:rFonts w:eastAsia="Times New Roman"/>
          <w:szCs w:val="24"/>
        </w:rPr>
        <w:t xml:space="preserve"> όπως αυτοί καθορίζονται στο ως άνω </w:t>
      </w:r>
      <w:r>
        <w:rPr>
          <w:rFonts w:eastAsia="Times New Roman"/>
          <w:szCs w:val="24"/>
        </w:rPr>
        <w:t>π</w:t>
      </w:r>
      <w:r>
        <w:rPr>
          <w:rFonts w:eastAsia="Times New Roman"/>
          <w:szCs w:val="24"/>
        </w:rPr>
        <w:t>ρόγραμμα</w:t>
      </w:r>
      <w:r>
        <w:rPr>
          <w:rFonts w:eastAsia="Times New Roman"/>
          <w:szCs w:val="24"/>
        </w:rPr>
        <w:t>.</w:t>
      </w:r>
      <w:r>
        <w:rPr>
          <w:rFonts w:eastAsia="Times New Roman"/>
          <w:szCs w:val="24"/>
        </w:rPr>
        <w:t xml:space="preserve">». </w:t>
      </w:r>
    </w:p>
    <w:p w14:paraId="14EE01C4"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Και για το 2019 και για το 2020 και για το 2021 και για όλο τον χρόνο του </w:t>
      </w:r>
      <w:proofErr w:type="spellStart"/>
      <w:r>
        <w:rPr>
          <w:rFonts w:eastAsia="Times New Roman"/>
          <w:szCs w:val="24"/>
        </w:rPr>
        <w:t>μεσοπροθέσμου</w:t>
      </w:r>
      <w:proofErr w:type="spellEnd"/>
      <w:r>
        <w:rPr>
          <w:rFonts w:eastAsia="Times New Roman"/>
          <w:szCs w:val="24"/>
        </w:rPr>
        <w:t xml:space="preserve"> είναι οι δημοσιονομικοί στόχοι. Τι δεν καταλάβατε και συζητάμε </w:t>
      </w:r>
      <w:r>
        <w:rPr>
          <w:rFonts w:eastAsia="Times New Roman"/>
          <w:szCs w:val="24"/>
        </w:rPr>
        <w:lastRenderedPageBreak/>
        <w:t>τώρα εδώ; Το καταλάβατε, φαντάζομαι. Άρα, λοιπόν,</w:t>
      </w:r>
      <w:r>
        <w:rPr>
          <w:rFonts w:eastAsia="Times New Roman"/>
          <w:szCs w:val="24"/>
        </w:rPr>
        <w:t xml:space="preserve"> το θέμα είναι εδώ λυμένο. Έτσι λέει το άρθρο 15. </w:t>
      </w:r>
    </w:p>
    <w:p w14:paraId="14EE01C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Ακούω πρόσθετο επιχείρημα. Λέει ότι είναι με το 3,5%. Όχι, δεν είναι με το 3,5%, αλλά είναι με τους στόχους. Πάμε όμως στους στόχους. Μα, για να το πάρετε, εφόσον αυτό έχει δημοσιονομική επίπτωση μίας μονά</w:t>
      </w:r>
      <w:r>
        <w:rPr>
          <w:rFonts w:eastAsia="Times New Roman"/>
          <w:szCs w:val="24"/>
        </w:rPr>
        <w:t>δας, δεν πρέπει να υπάρχει πρόβλεψη ότι θα υπάρχει υπέρβαση του πλεονάσματος και το πλεόνασμα θα φτάσει το 4,5%</w:t>
      </w:r>
      <w:r>
        <w:rPr>
          <w:rFonts w:eastAsia="Times New Roman"/>
          <w:szCs w:val="24"/>
        </w:rPr>
        <w:t>,</w:t>
      </w:r>
      <w:r>
        <w:rPr>
          <w:rFonts w:eastAsia="Times New Roman"/>
          <w:szCs w:val="24"/>
        </w:rPr>
        <w:t xml:space="preserve"> για να πάρετε το 1% και να πάει στο 3,5%; Συμφωνήσαμε και σε αυτό.</w:t>
      </w:r>
    </w:p>
    <w:p w14:paraId="14EE01C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Εγώ, όμως, θα είμαι πολύ γενναιόδωρος μαζί σας και θα σας βάλω και μια μικρή</w:t>
      </w:r>
      <w:r>
        <w:rPr>
          <w:rFonts w:eastAsia="Times New Roman"/>
          <w:szCs w:val="24"/>
        </w:rPr>
        <w:t xml:space="preserve"> πρόκληση. Να υποθέσουμε ότι δεν υπάρχει το άρθρο 15; Να το σβήσουμε; Ας υποθέσουμε ότι δεν υπάρχει. Έχω μια απλή ερώτηση για εσάς. Τι έρχεστε και λέτε στον ελληνικό λαό; Υπάρχει και άρα υπάρχει αυτό το πρόσθετο πρόβλημα το οποίο έχουμε αναφέρει, αλλά ας π</w:t>
      </w:r>
      <w:r>
        <w:rPr>
          <w:rFonts w:eastAsia="Times New Roman"/>
          <w:szCs w:val="24"/>
        </w:rPr>
        <w:t xml:space="preserve">ούμε ότι δεν υπήρχε. Τι έρχεστε και λέτε στον ελληνικό λαό; Ότι θα πάρετε φόρο από τους ανθρώπους του πεντακοσάρικου, ώστε να μπορέσετε εν συνεχεία να τους δώσετε επιδότηση ενοικίου; Αυτό λέτε; Αυτό είναι το επιχείρημά σας, ότι θα κόψετε τις συντάξεις του </w:t>
      </w:r>
      <w:r>
        <w:rPr>
          <w:rFonts w:eastAsia="Times New Roman"/>
          <w:szCs w:val="24"/>
        </w:rPr>
        <w:t>χιλιάρικου</w:t>
      </w:r>
      <w:r>
        <w:rPr>
          <w:rFonts w:eastAsia="Times New Roman"/>
          <w:szCs w:val="24"/>
        </w:rPr>
        <w:t>,</w:t>
      </w:r>
      <w:r>
        <w:rPr>
          <w:rFonts w:eastAsia="Times New Roman"/>
          <w:szCs w:val="24"/>
        </w:rPr>
        <w:t xml:space="preserve"> προκειμένου εν συνεχεία να τους κάνετε πρόγραμμα σίτισης; Αυτό λέτε; Αυτό</w:t>
      </w:r>
      <w:r>
        <w:rPr>
          <w:rFonts w:eastAsia="Times New Roman"/>
          <w:szCs w:val="24"/>
        </w:rPr>
        <w:t>,</w:t>
      </w:r>
      <w:r>
        <w:rPr>
          <w:rFonts w:eastAsia="Times New Roman"/>
          <w:szCs w:val="24"/>
        </w:rPr>
        <w:t xml:space="preserve"> αν δεν υπάρχει το άρθρο 15. Γιατί εκείνο που φυσικά θα γίνει είναι ότι απλώς θα πάρετε φόρο από τους ανθρώπους του πεντακοσάρικου και απλώς θα κόψετε τις συντάξεις, δεν </w:t>
      </w:r>
      <w:r>
        <w:rPr>
          <w:rFonts w:eastAsia="Times New Roman"/>
          <w:szCs w:val="24"/>
        </w:rPr>
        <w:t>θα υπάρχει και τίποτα άλλο. Αλλά σε κάθε περίπτωση αυτή είναι η κατάσταση.</w:t>
      </w:r>
    </w:p>
    <w:p w14:paraId="14EE01C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Α</w:t>
      </w:r>
      <w:r>
        <w:rPr>
          <w:rFonts w:eastAsia="Times New Roman"/>
          <w:szCs w:val="24"/>
        </w:rPr>
        <w:t xml:space="preserve">κούστε τώρα για τα μεγάλα πλεονάσματα τι έλεγε ο κύριος Πρωθυπουργός. «Τα πρωτογενή πλεονάσματα με δεδομένα τα αποτελέσματα της </w:t>
      </w:r>
      <w:proofErr w:type="spellStart"/>
      <w:r>
        <w:rPr>
          <w:rFonts w:eastAsia="Times New Roman"/>
          <w:szCs w:val="24"/>
        </w:rPr>
        <w:t>υφεσιακής</w:t>
      </w:r>
      <w:proofErr w:type="spellEnd"/>
      <w:r>
        <w:rPr>
          <w:rFonts w:eastAsia="Times New Roman"/>
          <w:szCs w:val="24"/>
        </w:rPr>
        <w:t xml:space="preserve"> εξαετίας σε κράτος, κοινωνία και εργαζόμεν</w:t>
      </w:r>
      <w:r>
        <w:rPr>
          <w:rFonts w:eastAsia="Times New Roman"/>
          <w:szCs w:val="24"/>
        </w:rPr>
        <w:t>ους, δεν επιτρέπεται να υπερβαίνουν το 1,5% με 2%. Και αυτό είναι κοινό μυστικό</w:t>
      </w:r>
      <w:r>
        <w:rPr>
          <w:rFonts w:eastAsia="Times New Roman"/>
          <w:szCs w:val="24"/>
        </w:rPr>
        <w:t>.</w:t>
      </w:r>
      <w:r>
        <w:rPr>
          <w:rFonts w:eastAsia="Times New Roman"/>
          <w:szCs w:val="24"/>
        </w:rPr>
        <w:t xml:space="preserve">». Κι έρχεστε και πανηγυρίζετε γιατί θα κάνετε αντίμετρα αν πιάσετε το 5,5%; </w:t>
      </w:r>
    </w:p>
    <w:p w14:paraId="14EE01C8"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Αυτό θα το καταθέσω. Είναι ομιλία του Πρωθυπουργού στην 20</w:t>
      </w:r>
      <w:r>
        <w:rPr>
          <w:rFonts w:eastAsia="Times New Roman"/>
          <w:szCs w:val="24"/>
          <w:vertAlign w:val="superscript"/>
        </w:rPr>
        <w:t>ή</w:t>
      </w:r>
      <w:r>
        <w:rPr>
          <w:rFonts w:eastAsia="Times New Roman"/>
          <w:szCs w:val="24"/>
        </w:rPr>
        <w:t xml:space="preserve">  Στρογγυλή Τράπεζα του </w:t>
      </w:r>
      <w:r>
        <w:rPr>
          <w:rFonts w:eastAsia="Times New Roman"/>
          <w:szCs w:val="24"/>
        </w:rPr>
        <w:t>«</w:t>
      </w:r>
      <w:r>
        <w:rPr>
          <w:rFonts w:eastAsia="Times New Roman"/>
          <w:szCs w:val="24"/>
          <w:lang w:val="en-US"/>
        </w:rPr>
        <w:t>ECONOMIST</w:t>
      </w:r>
      <w:r>
        <w:rPr>
          <w:rFonts w:eastAsia="Times New Roman"/>
          <w:szCs w:val="24"/>
        </w:rPr>
        <w:t>»</w:t>
      </w:r>
      <w:r>
        <w:rPr>
          <w:rFonts w:eastAsia="Times New Roman"/>
          <w:szCs w:val="24"/>
        </w:rPr>
        <w:t xml:space="preserve">. </w:t>
      </w:r>
    </w:p>
    <w:p w14:paraId="14EE01C9" w14:textId="77777777" w:rsidR="002F0583" w:rsidRDefault="00B91F1A">
      <w:pPr>
        <w:tabs>
          <w:tab w:val="left" w:pos="2820"/>
        </w:tabs>
        <w:spacing w:line="600" w:lineRule="auto"/>
        <w:ind w:firstLine="720"/>
        <w:jc w:val="both"/>
        <w:rPr>
          <w:rFonts w:eastAsia="Times New Roman"/>
          <w:szCs w:val="24"/>
        </w:rPr>
      </w:pPr>
      <w:r>
        <w:rPr>
          <w:rFonts w:eastAsia="Times New Roman" w:cs="Times New Roman"/>
          <w:szCs w:val="24"/>
        </w:rPr>
        <w:t>(</w:t>
      </w:r>
      <w:r>
        <w:rPr>
          <w:rFonts w:eastAsia="Times New Roman" w:cs="Times New Roman"/>
          <w:szCs w:val="24"/>
        </w:rPr>
        <w:t>Στο σημείο αυτό ο Βουλευτής κ. Μαυρουδής Βορίδης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EE01CA"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Τι έλεγε ο κ. </w:t>
      </w:r>
      <w:proofErr w:type="spellStart"/>
      <w:r>
        <w:rPr>
          <w:rFonts w:eastAsia="Times New Roman"/>
          <w:szCs w:val="24"/>
        </w:rPr>
        <w:t>Ντάισελμπλουμ</w:t>
      </w:r>
      <w:proofErr w:type="spellEnd"/>
      <w:r>
        <w:rPr>
          <w:rFonts w:eastAsia="Times New Roman"/>
          <w:szCs w:val="24"/>
        </w:rPr>
        <w:t xml:space="preserve">; </w:t>
      </w:r>
      <w:r>
        <w:rPr>
          <w:rFonts w:eastAsia="Times New Roman"/>
          <w:szCs w:val="24"/>
        </w:rPr>
        <w:t>Δ</w:t>
      </w:r>
      <w:r>
        <w:rPr>
          <w:rFonts w:eastAsia="Times New Roman"/>
          <w:szCs w:val="24"/>
        </w:rPr>
        <w:t xml:space="preserve">εν άκουσα κανέναν ούτε να διαφωνήσει ούτε να τον διαψεύσει. «Συμφωνήσαμε με την </w:t>
      </w:r>
      <w:r>
        <w:rPr>
          <w:rFonts w:eastAsia="Times New Roman"/>
          <w:szCs w:val="24"/>
        </w:rPr>
        <w:t>ε</w:t>
      </w:r>
      <w:r>
        <w:rPr>
          <w:rFonts w:eastAsia="Times New Roman"/>
          <w:szCs w:val="24"/>
        </w:rPr>
        <w:t>λληνική Κυβέρνηση που μπορεί παράλληλα να νομοθετήσει επεκτατικά μέτρα</w:t>
      </w:r>
      <w:r>
        <w:rPr>
          <w:rFonts w:eastAsia="Times New Roman"/>
          <w:szCs w:val="24"/>
        </w:rPr>
        <w:t>»,</w:t>
      </w:r>
      <w:r>
        <w:rPr>
          <w:rFonts w:eastAsia="Times New Roman"/>
          <w:szCs w:val="24"/>
        </w:rPr>
        <w:t xml:space="preserve"> ακούστε πότε</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με την υπόθεση ότι η οικονομία πάει καλύτερα και το δημοσιονομικό μονοπάτι πηγαίνει καλ</w:t>
      </w:r>
      <w:r>
        <w:rPr>
          <w:rFonts w:eastAsia="Times New Roman"/>
          <w:szCs w:val="24"/>
        </w:rPr>
        <w:t>ύτερα από ό,τι περιμένουμε και χρησιμοποιώντας τον δημοσιονομικό χώρο, που τότε θα χρησιμοποιηθεί, αφού εφαρμοστούν αυτές οι πρόσθετες μεταρρυθμίσεις</w:t>
      </w:r>
      <w:r>
        <w:rPr>
          <w:rFonts w:eastAsia="Times New Roman"/>
          <w:szCs w:val="24"/>
        </w:rPr>
        <w:t>.</w:t>
      </w:r>
      <w:r>
        <w:rPr>
          <w:rFonts w:eastAsia="Times New Roman"/>
          <w:szCs w:val="24"/>
        </w:rPr>
        <w:t>». Τι δεν καταλαβαίνετε;</w:t>
      </w:r>
    </w:p>
    <w:p w14:paraId="14EE01C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Εσείς τι δεν καταλαβαίνετε; Ξεκάθαρα</w:t>
      </w:r>
      <w:r>
        <w:rPr>
          <w:rFonts w:eastAsia="Times New Roman" w:cs="Times New Roman"/>
          <w:szCs w:val="24"/>
        </w:rPr>
        <w:t xml:space="preserve"> είναι.</w:t>
      </w:r>
    </w:p>
    <w:p w14:paraId="14EE01C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Άρα καταλαβαίνουμε τα ίδια. Τότε, λοιπόν, έχουμε συμφωνήσει σε αυτά που λέμε.</w:t>
      </w:r>
    </w:p>
    <w:p w14:paraId="14EE01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Χαίρομαι πολύ, κύριε Υπουργέ, γιατί τόσο</w:t>
      </w:r>
      <w:r>
        <w:rPr>
          <w:rFonts w:eastAsia="Times New Roman" w:cs="Times New Roman"/>
          <w:szCs w:val="24"/>
        </w:rPr>
        <w:t>ν</w:t>
      </w:r>
      <w:r>
        <w:rPr>
          <w:rFonts w:eastAsia="Times New Roman" w:cs="Times New Roman"/>
          <w:szCs w:val="24"/>
        </w:rPr>
        <w:t xml:space="preserve"> καιρό εδώ μέσα οι καλοί σας συνάδελφοι,  προσπαθώντας δυστυχώς να υποστηρίξουν την άθλια πολιτική σας, πάνε ν</w:t>
      </w:r>
      <w:r>
        <w:rPr>
          <w:rFonts w:eastAsia="Times New Roman" w:cs="Times New Roman"/>
          <w:szCs w:val="24"/>
        </w:rPr>
        <w:t>α μας βγάλουν όλους τρελούς, γιατί όλοι καταλαβαίνουμε αυτό το απλό, ότι δεν υπάρχουν αντίμετρα και κοροϊδεύετε τον ελληνικό λαό. Αυτό το απλό καταλαβαίνουμε, κύριε Υπουργέ.</w:t>
      </w:r>
    </w:p>
    <w:p w14:paraId="14EE01C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Από πού το καταλαβαίνετε; Από πού προ</w:t>
      </w:r>
      <w:r>
        <w:rPr>
          <w:rFonts w:eastAsia="Times New Roman" w:cs="Times New Roman"/>
          <w:szCs w:val="24"/>
        </w:rPr>
        <w:t>κύπτει;</w:t>
      </w:r>
    </w:p>
    <w:p w14:paraId="14EE01C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Απ</w:t>
      </w:r>
      <w:r>
        <w:rPr>
          <w:rFonts w:eastAsia="Times New Roman" w:cs="Times New Roman"/>
          <w:szCs w:val="24"/>
        </w:rPr>
        <w:t>ό</w:t>
      </w:r>
      <w:r>
        <w:rPr>
          <w:rFonts w:eastAsia="Times New Roman" w:cs="Times New Roman"/>
          <w:szCs w:val="24"/>
        </w:rPr>
        <w:t xml:space="preserve"> όλα προκύπτουν. Μα, είναι δυνατόν;</w:t>
      </w:r>
    </w:p>
    <w:p w14:paraId="14EE01D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Βγάλτε το 15.</w:t>
      </w:r>
    </w:p>
    <w:p w14:paraId="14EE01D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Πάμε και σε κάτι ακόμη, διότι εδώ, κατά τη γνώμη μου, είναι και η μεγαλύτερη εξαπάτηση, αλλά και ίσως ένα παράθυρο ευκαιρίας. Για να δούμ</w:t>
      </w:r>
      <w:r>
        <w:rPr>
          <w:rFonts w:eastAsia="Times New Roman" w:cs="Times New Roman"/>
          <w:szCs w:val="24"/>
        </w:rPr>
        <w:t>ε ο κ. Μαντάς τι θα πει, ο οποίος εκπροσωπεί εδώ την κοινοβουλευτική Πλειοψηφία.</w:t>
      </w:r>
    </w:p>
    <w:p w14:paraId="14EE01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Διαβάζω τον νόμο, τρίτο μνημόνιο, 4336/2015: «Σε περίπτωση υπέρβασης του δημοσιονομικού στόχου, το ποσό της υπέρβασης διατίθεται ως ακολούθως: Τουλάχιστον 30% διατίθεται για τ</w:t>
      </w:r>
      <w:r>
        <w:rPr>
          <w:rFonts w:eastAsia="Times New Roman" w:cs="Times New Roman"/>
          <w:szCs w:val="24"/>
        </w:rPr>
        <w:t>ην εξυπηρέτηση του χρέους, άλλο ένα 30% για την εξό</w:t>
      </w:r>
      <w:r>
        <w:rPr>
          <w:rFonts w:eastAsia="Times New Roman" w:cs="Times New Roman"/>
          <w:szCs w:val="24"/>
        </w:rPr>
        <w:lastRenderedPageBreak/>
        <w:t>φληση ληξιπρόθεσμων υποχρεώσεων και το υπόλοιπο 40% στην ενίσχυση της κοινωνικής προστασίας κατά τεκμήριο του ελάχιστου εγγυημένου εισοδήματος και τη μείωση των φόρων.»</w:t>
      </w:r>
      <w:r>
        <w:rPr>
          <w:rFonts w:eastAsia="Times New Roman" w:cs="Times New Roman"/>
          <w:szCs w:val="24"/>
        </w:rPr>
        <w:t>.</w:t>
      </w:r>
      <w:r>
        <w:rPr>
          <w:rFonts w:eastAsia="Times New Roman" w:cs="Times New Roman"/>
          <w:szCs w:val="24"/>
        </w:rPr>
        <w:t xml:space="preserve"> Συμφωνούμε; Έτσι είναι;</w:t>
      </w:r>
    </w:p>
    <w:p w14:paraId="14EE01D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ΝΙΚΟΛΑΟΣ ΠΑ</w:t>
      </w:r>
      <w:r>
        <w:rPr>
          <w:rFonts w:eastAsia="Times New Roman" w:cs="Times New Roman"/>
          <w:b/>
          <w:szCs w:val="24"/>
        </w:rPr>
        <w:t>ΠΑΔΟΠΟΥΛΟΣ:</w:t>
      </w:r>
      <w:r>
        <w:rPr>
          <w:rFonts w:eastAsia="Times New Roman" w:cs="Times New Roman"/>
          <w:szCs w:val="24"/>
        </w:rPr>
        <w:t xml:space="preserve"> Έτσι λέτε.</w:t>
      </w:r>
    </w:p>
    <w:p w14:paraId="14EE01D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Όχι, έτσι λέει ο νόμος, κύριε Παπαδόπουλε. Μην έχουμε διαφωνία επί του πραγματικού. Εδώ λύνεται αυτό με ανάγνωση.</w:t>
      </w:r>
    </w:p>
    <w:p w14:paraId="14EE01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Προσέξτε τώρα. Έχουμε </w:t>
      </w:r>
      <w:proofErr w:type="spellStart"/>
      <w:r>
        <w:rPr>
          <w:rFonts w:eastAsia="Times New Roman" w:cs="Times New Roman"/>
          <w:szCs w:val="24"/>
        </w:rPr>
        <w:t>υπεραπόδοση</w:t>
      </w:r>
      <w:proofErr w:type="spellEnd"/>
      <w:r>
        <w:rPr>
          <w:rFonts w:eastAsia="Times New Roman" w:cs="Times New Roman"/>
          <w:szCs w:val="24"/>
        </w:rPr>
        <w:t xml:space="preserve"> πλεονάσματος; Πόσος ήταν ο στόχος φέτος; Ήταν 0,5%. Πόσο πετύχατε;</w:t>
      </w:r>
      <w:r>
        <w:rPr>
          <w:rFonts w:eastAsia="Times New Roman" w:cs="Times New Roman"/>
          <w:szCs w:val="24"/>
        </w:rPr>
        <w:t xml:space="preserve"> 4 και κάτι δεν πετύχατε; 4,2%. Πόσο είναι η απόδοση; Είναι 3,7%. Πόσο είναι το 40% του 3,7%; Ωραία!</w:t>
      </w:r>
    </w:p>
    <w:p w14:paraId="14EE01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Εγώ θα σας δώσω το εξής –υπέρ σας είναι αυτό- ότι δεν είναι επαναλαμβανόμενο, ότι έχετε να πιάσετε και 1,75 την επόμενη χρονιά και, επομένως, δεν μπορούμε </w:t>
      </w:r>
      <w:r>
        <w:rPr>
          <w:rFonts w:eastAsia="Times New Roman" w:cs="Times New Roman"/>
          <w:szCs w:val="24"/>
        </w:rPr>
        <w:t>να το πάρουμε.</w:t>
      </w:r>
    </w:p>
    <w:p w14:paraId="14EE01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EE01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ήθελα λίγο χρόνο ακόμη, κύριε Πρόεδρε</w:t>
      </w:r>
      <w:r>
        <w:rPr>
          <w:rFonts w:eastAsia="Times New Roman" w:cs="Times New Roman"/>
          <w:szCs w:val="24"/>
        </w:rPr>
        <w:t>.</w:t>
      </w:r>
    </w:p>
    <w:p w14:paraId="14EE01D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Ερώτηση: Μπορούμε απ’ αυτό, κυρίες και κύριοι συνάδελφοι, να διαθέσουμε μισό; Ενάμισι δικαιούμαστε. Εσείς το αποφασ</w:t>
      </w:r>
      <w:r>
        <w:rPr>
          <w:rFonts w:eastAsia="Times New Roman" w:cs="Times New Roman"/>
          <w:szCs w:val="24"/>
        </w:rPr>
        <w:t>ίσατε. Εμείς σας κάναμε μια πρόταση</w:t>
      </w:r>
      <w:r>
        <w:rPr>
          <w:rFonts w:eastAsia="Times New Roman" w:cs="Times New Roman"/>
          <w:szCs w:val="24"/>
        </w:rPr>
        <w:t>,</w:t>
      </w:r>
      <w:r>
        <w:rPr>
          <w:rFonts w:eastAsia="Times New Roman" w:cs="Times New Roman"/>
          <w:szCs w:val="24"/>
        </w:rPr>
        <w:t xml:space="preserve"> για να συμφωνήσουμε, για να το διαθέσετε. Καταθέσαμε τροπολογία. Θέλουμε να την </w:t>
      </w:r>
      <w:r>
        <w:rPr>
          <w:rFonts w:eastAsia="Times New Roman" w:cs="Times New Roman"/>
          <w:szCs w:val="24"/>
        </w:rPr>
        <w:lastRenderedPageBreak/>
        <w:t xml:space="preserve">υπερψηφίσετε. </w:t>
      </w:r>
      <w:r>
        <w:rPr>
          <w:rFonts w:eastAsia="Times New Roman" w:cs="Times New Roman"/>
          <w:szCs w:val="24"/>
        </w:rPr>
        <w:t>Σ</w:t>
      </w:r>
      <w:r>
        <w:rPr>
          <w:rFonts w:eastAsia="Times New Roman" w:cs="Times New Roman"/>
          <w:szCs w:val="24"/>
        </w:rPr>
        <w:t>ας λέμε: Διαθέσετε το</w:t>
      </w:r>
      <w:r>
        <w:rPr>
          <w:rFonts w:eastAsia="Times New Roman" w:cs="Times New Roman"/>
          <w:szCs w:val="24"/>
        </w:rPr>
        <w:t>,</w:t>
      </w:r>
      <w:r>
        <w:rPr>
          <w:rFonts w:eastAsia="Times New Roman" w:cs="Times New Roman"/>
          <w:szCs w:val="24"/>
        </w:rPr>
        <w:t xml:space="preserve"> για να μειώσουμε τον ΕΝΦΙΑ. Διαθέστε το</w:t>
      </w:r>
      <w:r>
        <w:rPr>
          <w:rFonts w:eastAsia="Times New Roman" w:cs="Times New Roman"/>
          <w:szCs w:val="24"/>
        </w:rPr>
        <w:t>,</w:t>
      </w:r>
      <w:r>
        <w:rPr>
          <w:rFonts w:eastAsia="Times New Roman" w:cs="Times New Roman"/>
          <w:szCs w:val="24"/>
        </w:rPr>
        <w:t xml:space="preserve"> για να μειώσουμε τον ΦΠΑ στα αγροτικά εφόδια από το 24% στο </w:t>
      </w:r>
      <w:r>
        <w:rPr>
          <w:rFonts w:eastAsia="Times New Roman" w:cs="Times New Roman"/>
          <w:szCs w:val="24"/>
        </w:rPr>
        <w:t>13%. Διαθέστε το</w:t>
      </w:r>
      <w:r>
        <w:rPr>
          <w:rFonts w:eastAsia="Times New Roman" w:cs="Times New Roman"/>
          <w:szCs w:val="24"/>
        </w:rPr>
        <w:t>,</w:t>
      </w:r>
      <w:r>
        <w:rPr>
          <w:rFonts w:eastAsia="Times New Roman" w:cs="Times New Roman"/>
          <w:szCs w:val="24"/>
        </w:rPr>
        <w:t xml:space="preserve"> για να καταργήσουμε τον φόρο στο κρασί. Από τα τέσσερα που λέω γίνεται το ένα. Μη βιάζεστε. Τέλος, διαθέστε το</w:t>
      </w:r>
      <w:r>
        <w:rPr>
          <w:rFonts w:eastAsia="Times New Roman" w:cs="Times New Roman"/>
          <w:szCs w:val="24"/>
        </w:rPr>
        <w:t>,</w:t>
      </w:r>
      <w:r>
        <w:rPr>
          <w:rFonts w:eastAsia="Times New Roman" w:cs="Times New Roman"/>
          <w:szCs w:val="24"/>
        </w:rPr>
        <w:t xml:space="preserve"> για να στηρίξουμε και να φτιάξουμε περισσότερες θέσεις στους παιδικούς σταθμούς.</w:t>
      </w:r>
    </w:p>
    <w:p w14:paraId="14EE01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η πρόκληση, λοιπόν. Ψηφίστε την τροπολογία</w:t>
      </w:r>
      <w:r>
        <w:rPr>
          <w:rFonts w:eastAsia="Times New Roman" w:cs="Times New Roman"/>
          <w:szCs w:val="24"/>
        </w:rPr>
        <w:t xml:space="preserve"> της Νέας Δημοκρατίας. Διαθέστε το εισόδημα έτσι όπως πρέπει, αυτό που βγήκε από τα πλεονάσματα τα συγκεκριμένα.</w:t>
      </w:r>
    </w:p>
    <w:p w14:paraId="14EE01D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1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Πάω στο επόμενο, όμως. Η μεγάλη επιτυχία των αντιμέτρων ποια είναι; Αφού</w:t>
      </w:r>
      <w:r>
        <w:rPr>
          <w:rFonts w:eastAsia="Times New Roman" w:cs="Times New Roman"/>
          <w:szCs w:val="24"/>
        </w:rPr>
        <w:t>,</w:t>
      </w:r>
      <w:r>
        <w:rPr>
          <w:rFonts w:eastAsia="Times New Roman" w:cs="Times New Roman"/>
          <w:szCs w:val="24"/>
        </w:rPr>
        <w:t xml:space="preserve"> να</w:t>
      </w:r>
      <w:r>
        <w:rPr>
          <w:rFonts w:eastAsia="Times New Roman" w:cs="Times New Roman"/>
          <w:szCs w:val="24"/>
        </w:rPr>
        <w:t xml:space="preserve"> τα αντίμετρα. Είναι ψηφισμένα και ήταν. Μα, δεν έχει πρόσθετη αξία αυτό που κάνατε. Αυτό σας λέω. Δεν υπάρχει προστιθέμενη αξία.</w:t>
      </w:r>
    </w:p>
    <w:p w14:paraId="14EE01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Προχωρώ, κυρίες και κύριοι συνάδελφοι. Γιατί τα κάνετε όλα αυτά; Ακούστε τι μας είπατε, το οποίο βρίσκω ότι είναι αποκαλυπτικό</w:t>
      </w:r>
      <w:r>
        <w:rPr>
          <w:rFonts w:eastAsia="Times New Roman" w:cs="Times New Roman"/>
          <w:szCs w:val="24"/>
        </w:rPr>
        <w:t xml:space="preserve">. Το λέει και η αιτιολογική έκθεση για τη ρύθμιση για το χρέος. Μα, από το 2012 έχει ξεκινήσει η διαδικασία της ρυθμίσεως του χρέους. </w:t>
      </w:r>
    </w:p>
    <w:p w14:paraId="14EE01D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ΣΚΟΥΡΟΛΙΑΚΟΣ:</w:t>
      </w:r>
      <w:r>
        <w:rPr>
          <w:rFonts w:eastAsia="Times New Roman" w:cs="Times New Roman"/>
          <w:szCs w:val="24"/>
        </w:rPr>
        <w:t xml:space="preserve"> Μέχρι το 2015 δεν είχε γίνει τίποτα.</w:t>
      </w:r>
    </w:p>
    <w:p w14:paraId="14EE01D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Καγχάσατε; Ετοιμαστείτε τώρα να </w:t>
      </w:r>
      <w:r>
        <w:rPr>
          <w:rFonts w:eastAsia="Times New Roman" w:cs="Times New Roman"/>
          <w:szCs w:val="24"/>
        </w:rPr>
        <w:t>τον καταπιείτε τον καγχασμό. Ετοιμαστείτε. Είστε έτοιμοι; Πάμε.</w:t>
      </w:r>
    </w:p>
    <w:p w14:paraId="14EE01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Μεσοπρόθεσμο, το οποίο ψηφίζετε τώρα. Αυτό ψηφίζετε τώρα εσείς</w:t>
      </w:r>
      <w:r w:rsidRPr="005D6759">
        <w:rPr>
          <w:rFonts w:eastAsia="Times New Roman" w:cs="Times New Roman"/>
          <w:szCs w:val="24"/>
        </w:rPr>
        <w:t>,</w:t>
      </w:r>
      <w:r>
        <w:rPr>
          <w:rFonts w:eastAsia="Times New Roman" w:cs="Times New Roman"/>
          <w:szCs w:val="24"/>
        </w:rPr>
        <w:t xml:space="preserve"> που καγχάζετε. Εσείς</w:t>
      </w:r>
      <w:r w:rsidRPr="005D6759">
        <w:rPr>
          <w:rFonts w:eastAsia="Times New Roman" w:cs="Times New Roman"/>
          <w:szCs w:val="24"/>
        </w:rPr>
        <w:t>,</w:t>
      </w:r>
      <w:r>
        <w:rPr>
          <w:rFonts w:eastAsia="Times New Roman" w:cs="Times New Roman"/>
          <w:szCs w:val="24"/>
        </w:rPr>
        <w:t xml:space="preserve"> που κοροϊδέψατε για το 2012, το μεσοπρόθεσμο που ψηφίζετε τι λέει; </w:t>
      </w:r>
    </w:p>
    <w:p w14:paraId="14EE01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w:t>
      </w:r>
      <w:r>
        <w:rPr>
          <w:rFonts w:eastAsia="Times New Roman" w:cs="Times New Roman"/>
          <w:szCs w:val="24"/>
        </w:rPr>
        <w:t>ήξεως του χρόνου ομιλίας του κυρίου Βουλευτή)</w:t>
      </w:r>
    </w:p>
    <w:p w14:paraId="14EE01E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Βορίδη, παρακαλώ, ο χρόνος σας έχει τελειώσει. Θα σας δώσω άλλα δύο λεπτά.</w:t>
      </w:r>
    </w:p>
    <w:p w14:paraId="14EE01E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Αφήστε μου λίγο περιθώριο.</w:t>
      </w:r>
    </w:p>
    <w:p w14:paraId="14EE01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δημόσιο χρέος για δεκαετίες -λέει το μεσοπρό</w:t>
      </w:r>
      <w:r>
        <w:rPr>
          <w:rFonts w:eastAsia="Times New Roman" w:cs="Times New Roman"/>
          <w:szCs w:val="24"/>
        </w:rPr>
        <w:t xml:space="preserve">θεσμο στο 7, σελίδα 233- είχε ιδιαίτερα αυξητική δυναμική. </w:t>
      </w:r>
    </w:p>
    <w:p w14:paraId="14EE01E5"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Τα τελευταία χρόνια η σύνθεση και η δομή του βελτιώθηκαν, η μέση υπολειπόμενη φυσική διάρκειά του έχει χρονικά επεκταθεί και έχουν μειωθεί αισθητά οι δαπάνες εξυπηρέτησής του.</w:t>
      </w:r>
    </w:p>
    <w:p w14:paraId="14EE01E6"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Τι έγινε; Εσείς τα κ</w:t>
      </w:r>
      <w:r>
        <w:rPr>
          <w:rFonts w:eastAsia="Times New Roman" w:cs="Times New Roman"/>
          <w:szCs w:val="24"/>
        </w:rPr>
        <w:t xml:space="preserve">άνατε αυτά; Αναγνωρίζετε, λοιπόν, ότι οι προηγούμενες κυβερνήσεις είχαν φέρει αποτελέσματα για το χρέος. Τι κάθεστε και μας λέτε τώρα για </w:t>
      </w:r>
      <w:r>
        <w:rPr>
          <w:rFonts w:eastAsia="Times New Roman" w:cs="Times New Roman"/>
          <w:szCs w:val="24"/>
        </w:rPr>
        <w:lastRenderedPageBreak/>
        <w:t>τις μεγάλες επιτυχίες και φέρνετε αυτά τα μέτρα, λέτε, για να ξεκινήσει η διαπραγμάτευση για το χρέος, που από το 2012</w:t>
      </w:r>
      <w:r>
        <w:rPr>
          <w:rFonts w:eastAsia="Times New Roman" w:cs="Times New Roman"/>
          <w:szCs w:val="24"/>
        </w:rPr>
        <w:t xml:space="preserve"> φέρνει συγκεκριμένα αποτελέσματα; Ποιον κοροϊδεύετε;</w:t>
      </w:r>
    </w:p>
    <w:p w14:paraId="14EE01E7"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 xml:space="preserve">Όμως, είστε αποκαλυπτικότατοι. Ανοίγει, λέει ο Υπουργός, ένα μεγάλο μονοπάτι μπροστά μας, το μονοπάτι της ανάπτυξης. </w:t>
      </w:r>
    </w:p>
    <w:p w14:paraId="14EE01E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EE01E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4EE01E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2014 είχαμε γυρίσει στην ανάπτυξη. Το 2015 μ</w:t>
      </w:r>
      <w:r>
        <w:rPr>
          <w:rFonts w:eastAsia="Times New Roman" w:cs="Times New Roman"/>
          <w:szCs w:val="24"/>
        </w:rPr>
        <w:t>ά</w:t>
      </w:r>
      <w:r>
        <w:rPr>
          <w:rFonts w:eastAsia="Times New Roman" w:cs="Times New Roman"/>
          <w:szCs w:val="24"/>
        </w:rPr>
        <w:t>ς γυρίσατε στην ύφεση. Το 2016 μ</w:t>
      </w:r>
      <w:r>
        <w:rPr>
          <w:rFonts w:eastAsia="Times New Roman" w:cs="Times New Roman"/>
          <w:szCs w:val="24"/>
        </w:rPr>
        <w:t>ά</w:t>
      </w:r>
      <w:r>
        <w:rPr>
          <w:rFonts w:eastAsia="Times New Roman" w:cs="Times New Roman"/>
          <w:szCs w:val="24"/>
        </w:rPr>
        <w:t>ς γυρίσατε στην ύφεση. Το πρώτο τρίμηνο του 2017 έχει ύφεση. Η Ελλάδα είναι η μοναδική χώρα στην Ευρωπαϊκή Ένωση που βρίσκεται σε ύφεση, εξαιτίας των</w:t>
      </w:r>
      <w:r>
        <w:rPr>
          <w:rFonts w:eastAsia="Times New Roman" w:cs="Times New Roman"/>
          <w:szCs w:val="24"/>
        </w:rPr>
        <w:t xml:space="preserve"> δικών σας πολιτικών και περιμένουμε την προοπτική της ανάπτυξης. </w:t>
      </w:r>
    </w:p>
    <w:p w14:paraId="14EE01E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Περιμένουμε και κάτι άλλο, συνάδελφοι. Περιμένουμε τη δοκιμαστική έξοδο στις αγορές το 2017-2018. Ποια; Αυτή που είχαμε κάνει το 2014! Συγχαρητήρια! Μετά από όλα αυτά τα μέτρα και δύο μνημό</w:t>
      </w:r>
      <w:r>
        <w:rPr>
          <w:rFonts w:eastAsia="Times New Roman" w:cs="Times New Roman"/>
          <w:szCs w:val="24"/>
        </w:rPr>
        <w:t xml:space="preserve">νια, να μας γυρίσετε εκεί που είμαστε το 2014. Αυτές είναι οι προοπτικές και η μεγάλη επίτευξη.  </w:t>
      </w:r>
    </w:p>
    <w:p w14:paraId="14EE01E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5B02BA">
        <w:rPr>
          <w:rFonts w:eastAsia="Times New Roman" w:cs="Times New Roman"/>
          <w:b/>
          <w:szCs w:val="24"/>
        </w:rPr>
        <w:t>ΓΕΩΡΓΙΟΣ ΒΑΡΕΜΕΝΟΣ</w:t>
      </w:r>
      <w:r>
        <w:rPr>
          <w:rFonts w:eastAsia="Times New Roman" w:cs="Times New Roman"/>
          <w:szCs w:val="24"/>
        </w:rPr>
        <w:t>)</w:t>
      </w:r>
    </w:p>
    <w:p w14:paraId="14EE01ED"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lastRenderedPageBreak/>
        <w:t>Σας άκουσα, όμως, όλο αυτό το διάστημα που ήσασταν αποκαλ</w:t>
      </w:r>
      <w:r>
        <w:rPr>
          <w:rFonts w:eastAsia="Times New Roman" w:cs="Times New Roman"/>
          <w:szCs w:val="24"/>
        </w:rPr>
        <w:t>υπτικοί, γιατί όλα αυτά δεν πατάνε πουθενά. Τι ήρθατε και είπατε</w:t>
      </w:r>
      <w:r>
        <w:rPr>
          <w:rFonts w:eastAsia="Times New Roman" w:cs="Times New Roman"/>
          <w:szCs w:val="24"/>
        </w:rPr>
        <w:t>,</w:t>
      </w:r>
      <w:r>
        <w:rPr>
          <w:rFonts w:eastAsia="Times New Roman" w:cs="Times New Roman"/>
          <w:szCs w:val="24"/>
        </w:rPr>
        <w:t xml:space="preserve"> σε έναν λόγο εσωτερικής κατανάλωσης; «Το πρόβλημα είναι να μην έρθουν οι άλλοι</w:t>
      </w:r>
      <w:r>
        <w:rPr>
          <w:rFonts w:eastAsia="Times New Roman" w:cs="Times New Roman"/>
          <w:szCs w:val="24"/>
        </w:rPr>
        <w:t>.</w:t>
      </w:r>
      <w:r>
        <w:rPr>
          <w:rFonts w:eastAsia="Times New Roman" w:cs="Times New Roman"/>
          <w:szCs w:val="24"/>
        </w:rPr>
        <w:t>». Και χρησιμοποιήσατε ωραίο όρο: «Να μην γίνει η παλινόρθωση</w:t>
      </w:r>
      <w:r>
        <w:rPr>
          <w:rFonts w:eastAsia="Times New Roman" w:cs="Times New Roman"/>
          <w:szCs w:val="24"/>
        </w:rPr>
        <w:t>.</w:t>
      </w:r>
      <w:r>
        <w:rPr>
          <w:rFonts w:eastAsia="Times New Roman" w:cs="Times New Roman"/>
          <w:szCs w:val="24"/>
        </w:rPr>
        <w:t xml:space="preserve">». Τον χρησιμοποιούσαμε για τη μοναρχία. Τώρα είναι το παλαιό πολιτικό σύστημα που δεν πρέπει να παλινορθωθεί. </w:t>
      </w:r>
    </w:p>
    <w:p w14:paraId="14EE01EE"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 xml:space="preserve">Αυτός είναι ο καημός. Μη φύγετε εσείς και αλλάξει η </w:t>
      </w:r>
      <w:r>
        <w:rPr>
          <w:rFonts w:eastAsia="Times New Roman" w:cs="Times New Roman"/>
          <w:szCs w:val="24"/>
        </w:rPr>
        <w:t>κ</w:t>
      </w:r>
      <w:r>
        <w:rPr>
          <w:rFonts w:eastAsia="Times New Roman" w:cs="Times New Roman"/>
          <w:szCs w:val="24"/>
        </w:rPr>
        <w:t>υβέρνηση. Γιατί δεν μας το λέτε απλά; Αντί για όλες αυτές τις περικοκλάδες, υπάρχει μία απλ</w:t>
      </w:r>
      <w:r>
        <w:rPr>
          <w:rFonts w:eastAsia="Times New Roman" w:cs="Times New Roman"/>
          <w:szCs w:val="24"/>
        </w:rPr>
        <w:t>ή διατύπωση γι’ αυτό: «Θέλουμε να μείνουμε στην εξουσία. Θα κάνουμε τα πάντα για να το επιτύχουμε αυτό. Αυτός είναι ο μοναδικός μας σκοπός</w:t>
      </w:r>
      <w:r>
        <w:rPr>
          <w:rFonts w:eastAsia="Times New Roman" w:cs="Times New Roman"/>
          <w:szCs w:val="24"/>
        </w:rPr>
        <w:t>.</w:t>
      </w:r>
      <w:r>
        <w:rPr>
          <w:rFonts w:eastAsia="Times New Roman" w:cs="Times New Roman"/>
          <w:szCs w:val="24"/>
        </w:rPr>
        <w:t>».</w:t>
      </w:r>
    </w:p>
    <w:p w14:paraId="14EE01EF"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Έχετε μια βαθιά υπαρξιακή κρίση. Την εξέφρασε χθες εναργέστατα ο κ. Φίλης. Τι είπε ο κ. Φίλης; «Πόσα πολλά να κάνε</w:t>
      </w:r>
      <w:r>
        <w:rPr>
          <w:rFonts w:eastAsia="Times New Roman" w:cs="Times New Roman"/>
          <w:szCs w:val="24"/>
        </w:rPr>
        <w:t>ις αντίθετα στα πιστεύω σου χωρίς να χάσεις την ψυχή σου;»</w:t>
      </w:r>
      <w:r>
        <w:rPr>
          <w:rFonts w:eastAsia="Times New Roman" w:cs="Times New Roman"/>
          <w:szCs w:val="24"/>
        </w:rPr>
        <w:t>.</w:t>
      </w:r>
      <w:r>
        <w:rPr>
          <w:rFonts w:eastAsia="Times New Roman" w:cs="Times New Roman"/>
          <w:szCs w:val="24"/>
        </w:rPr>
        <w:t xml:space="preserve"> Αυτό το ζήτημα έθεσε. </w:t>
      </w:r>
    </w:p>
    <w:p w14:paraId="14EE01F0"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Θυμάμαι ότι είχατε εδώ ένα ωραίο σύνθημα, που το φωνάζανε τα προηγούμενα ηρωικά χρόνια του ΣΥΡΙΖΑ από τα έδρανα: «Ψυχή βαθιά». Τόσο βαθιά, που χάθηκε!</w:t>
      </w:r>
    </w:p>
    <w:p w14:paraId="14EE01F1" w14:textId="77777777" w:rsidR="002F0583" w:rsidRDefault="00B91F1A">
      <w:pPr>
        <w:spacing w:line="600" w:lineRule="auto"/>
        <w:ind w:firstLine="709"/>
        <w:jc w:val="both"/>
        <w:rPr>
          <w:rFonts w:eastAsia="Times New Roman" w:cs="Times New Roman"/>
          <w:szCs w:val="24"/>
        </w:rPr>
      </w:pPr>
      <w:r>
        <w:rPr>
          <w:rFonts w:eastAsia="Times New Roman" w:cs="Times New Roman"/>
          <w:szCs w:val="24"/>
        </w:rPr>
        <w:t>Να είστε καλά. Ευχαρισ</w:t>
      </w:r>
      <w:r>
        <w:rPr>
          <w:rFonts w:eastAsia="Times New Roman" w:cs="Times New Roman"/>
          <w:szCs w:val="24"/>
        </w:rPr>
        <w:t xml:space="preserve">τώ πολύ. </w:t>
      </w:r>
    </w:p>
    <w:p w14:paraId="14EE01F2"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1F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κύριος Υπουργός έχει ζητήσει τον λόγο. </w:t>
      </w:r>
    </w:p>
    <w:p w14:paraId="14EE01F4" w14:textId="77777777" w:rsidR="002F0583" w:rsidRDefault="00B91F1A">
      <w:pPr>
        <w:spacing w:line="600" w:lineRule="auto"/>
        <w:ind w:firstLine="709"/>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Πρόσεξα κάτι στην ομιλία του κ. Βορίδη, που μάλλον είχε περισσότερο χρόνο από ό,τι θα έχει ο Υπουργός Οικονομικών αργότερα, οπότε είπα να κάνω μία παρέμβαση. </w:t>
      </w:r>
    </w:p>
    <w:p w14:paraId="14EE01F5" w14:textId="77777777" w:rsidR="002F0583" w:rsidRDefault="00B91F1A">
      <w:pPr>
        <w:spacing w:line="600" w:lineRule="auto"/>
        <w:ind w:firstLine="709"/>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Ο κ. Μαντάς μίλησε περισσότερο, αλλά λείπατε. </w:t>
      </w:r>
    </w:p>
    <w:p w14:paraId="14EE01F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w:t>
      </w:r>
      <w:r>
        <w:rPr>
          <w:rFonts w:eastAsia="Times New Roman" w:cs="Times New Roman"/>
          <w:b/>
          <w:szCs w:val="24"/>
        </w:rPr>
        <w:t xml:space="preserve">ς Οικονομικών): </w:t>
      </w:r>
      <w:r>
        <w:rPr>
          <w:rFonts w:eastAsia="Times New Roman" w:cs="Times New Roman"/>
          <w:szCs w:val="24"/>
        </w:rPr>
        <w:t xml:space="preserve">Πρόσεξα κάποιες λεκτικές υπερβολές που τις παθαίνει, όταν έχει έναν ενθουσιασμό. </w:t>
      </w:r>
    </w:p>
    <w:p w14:paraId="14EE01F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χωρίς μέτρα-αντίμετρα το 2018 φτάνουμε στο 3,5%</w:t>
      </w:r>
      <w:r>
        <w:rPr>
          <w:rFonts w:eastAsia="Times New Roman" w:cs="Times New Roman"/>
          <w:szCs w:val="24"/>
        </w:rPr>
        <w:t>,</w:t>
      </w:r>
      <w:r>
        <w:rPr>
          <w:rFonts w:eastAsia="Times New Roman" w:cs="Times New Roman"/>
          <w:szCs w:val="24"/>
        </w:rPr>
        <w:t xml:space="preserve"> το 2019…</w:t>
      </w:r>
    </w:p>
    <w:p w14:paraId="14EE01F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Και το 2020-2021.</w:t>
      </w:r>
    </w:p>
    <w:p w14:paraId="14EE01F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Μπορώ να μιλή</w:t>
      </w:r>
      <w:r>
        <w:rPr>
          <w:rFonts w:eastAsia="Times New Roman" w:cs="Times New Roman"/>
          <w:szCs w:val="24"/>
        </w:rPr>
        <w:t xml:space="preserve">σω; Κύριε </w:t>
      </w:r>
      <w:proofErr w:type="spellStart"/>
      <w:r>
        <w:rPr>
          <w:rFonts w:eastAsia="Times New Roman" w:cs="Times New Roman"/>
          <w:szCs w:val="24"/>
        </w:rPr>
        <w:t>Σταϊκούρα</w:t>
      </w:r>
      <w:proofErr w:type="spellEnd"/>
      <w:r>
        <w:rPr>
          <w:rFonts w:eastAsia="Times New Roman" w:cs="Times New Roman"/>
          <w:szCs w:val="24"/>
        </w:rPr>
        <w:t xml:space="preserve">, δεν ξέρω εάν μπορείτε να κρίνετε από τέσσερις λέξεις εάν είμαι λάθος. Νομίζω ότι μπορείτε να ακούσετε τρεις προτάσεις και μετά να κρίνετε. Με τρεις λέξεις νομίζω ότι δεν μπορείτε. </w:t>
      </w:r>
    </w:p>
    <w:p w14:paraId="14EE01F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το 2018 κάνουμε πρόβλεψη ότι το 2019 πάμε στο 3,5%</w:t>
      </w:r>
      <w:r>
        <w:rPr>
          <w:rFonts w:eastAsia="Times New Roman" w:cs="Times New Roman"/>
          <w:szCs w:val="24"/>
        </w:rPr>
        <w:t xml:space="preserve">, πάμε στα μέτρα και αντίμετρα. Μπορούμε να το πούμε όπως ο </w:t>
      </w:r>
      <w:proofErr w:type="spellStart"/>
      <w:r>
        <w:rPr>
          <w:rFonts w:eastAsia="Times New Roman" w:cs="Times New Roman"/>
          <w:szCs w:val="24"/>
        </w:rPr>
        <w:t>Ντάισελμπλουμ</w:t>
      </w:r>
      <w:proofErr w:type="spellEnd"/>
      <w:r>
        <w:rPr>
          <w:rFonts w:eastAsia="Times New Roman" w:cs="Times New Roman"/>
          <w:szCs w:val="24"/>
        </w:rPr>
        <w:t xml:space="preserve">, που δεν τον έχω ξεχάσει. Τουλάχιστον τρεις φορές έχω εξηγήσει σε </w:t>
      </w:r>
      <w:r>
        <w:rPr>
          <w:rFonts w:eastAsia="Times New Roman" w:cs="Times New Roman"/>
          <w:szCs w:val="24"/>
        </w:rPr>
        <w:t>ε</w:t>
      </w:r>
      <w:r>
        <w:rPr>
          <w:rFonts w:eastAsia="Times New Roman" w:cs="Times New Roman"/>
          <w:szCs w:val="24"/>
        </w:rPr>
        <w:t xml:space="preserve">πιτροπή τι λέει ο </w:t>
      </w:r>
      <w:proofErr w:type="spellStart"/>
      <w:r>
        <w:rPr>
          <w:rFonts w:eastAsia="Times New Roman" w:cs="Times New Roman"/>
          <w:szCs w:val="24"/>
        </w:rPr>
        <w:t>Ντάισελμπλουμ</w:t>
      </w:r>
      <w:proofErr w:type="spellEnd"/>
      <w:r>
        <w:rPr>
          <w:rFonts w:eastAsia="Times New Roman" w:cs="Times New Roman"/>
          <w:szCs w:val="24"/>
        </w:rPr>
        <w:t xml:space="preserve">. Και ο κ. </w:t>
      </w:r>
      <w:proofErr w:type="spellStart"/>
      <w:r>
        <w:rPr>
          <w:rFonts w:eastAsia="Times New Roman" w:cs="Times New Roman"/>
          <w:szCs w:val="24"/>
        </w:rPr>
        <w:t>Σταϊκούρας</w:t>
      </w:r>
      <w:proofErr w:type="spellEnd"/>
      <w:r>
        <w:rPr>
          <w:rFonts w:eastAsia="Times New Roman" w:cs="Times New Roman"/>
          <w:szCs w:val="24"/>
        </w:rPr>
        <w:t xml:space="preserve"> θα το θυμάται και πολλοί άλλοι από εσάς ότι το έχω εξηγήσει. Ο</w:t>
      </w:r>
      <w:r>
        <w:rPr>
          <w:rFonts w:eastAsia="Times New Roman" w:cs="Times New Roman"/>
          <w:szCs w:val="24"/>
        </w:rPr>
        <w:t xml:space="preserve"> κ. </w:t>
      </w:r>
      <w:proofErr w:type="spellStart"/>
      <w:r>
        <w:rPr>
          <w:rFonts w:eastAsia="Times New Roman" w:cs="Times New Roman"/>
          <w:szCs w:val="24"/>
        </w:rPr>
        <w:t>Ντάισελμπλουμ</w:t>
      </w:r>
      <w:proofErr w:type="spellEnd"/>
      <w:r>
        <w:rPr>
          <w:rFonts w:eastAsia="Times New Roman" w:cs="Times New Roman"/>
          <w:szCs w:val="24"/>
        </w:rPr>
        <w:t>, λοιπόν, λέει: «Εάν το 2018 πάτε στο 4,5%</w:t>
      </w:r>
      <w:r>
        <w:rPr>
          <w:rFonts w:eastAsia="Times New Roman" w:cs="Times New Roman"/>
          <w:szCs w:val="24"/>
        </w:rPr>
        <w:t>,</w:t>
      </w:r>
      <w:r>
        <w:rPr>
          <w:rFonts w:eastAsia="Times New Roman" w:cs="Times New Roman"/>
          <w:szCs w:val="24"/>
        </w:rPr>
        <w:t xml:space="preserve"> γιατί ουσιαστικά πάτε στο 3,5% και παίρνετε 1% μέτρα από τις συντάξεις, θα μπορείτε να κάνετε τα αντίμε</w:t>
      </w:r>
      <w:r>
        <w:rPr>
          <w:rFonts w:eastAsia="Times New Roman" w:cs="Times New Roman"/>
          <w:szCs w:val="24"/>
        </w:rPr>
        <w:lastRenderedPageBreak/>
        <w:t>τρα. Άρα, δεν υπάρχει η πιθανότητα να μην πάρετε τα αντίμετρα. Θα πάρετε τα αντίμετρα», λέει</w:t>
      </w:r>
      <w:r>
        <w:rPr>
          <w:rFonts w:eastAsia="Times New Roman" w:cs="Times New Roman"/>
          <w:szCs w:val="24"/>
        </w:rPr>
        <w:t xml:space="preserve"> ο </w:t>
      </w:r>
      <w:proofErr w:type="spellStart"/>
      <w:r>
        <w:rPr>
          <w:rFonts w:eastAsia="Times New Roman" w:cs="Times New Roman"/>
          <w:szCs w:val="24"/>
        </w:rPr>
        <w:t>Ντάισελμπλουμ</w:t>
      </w:r>
      <w:proofErr w:type="spellEnd"/>
      <w:r>
        <w:rPr>
          <w:rFonts w:eastAsia="Times New Roman" w:cs="Times New Roman"/>
          <w:szCs w:val="24"/>
        </w:rPr>
        <w:t xml:space="preserve">. Προβλέπουμε 3,5% συν 1% οι συντάξεις, 4,5%, άρα, θα πάρετε το 1%. Άρα υπάρχουν τα αντίμετρα, αν είμαστε εντός του στόχου. </w:t>
      </w:r>
    </w:p>
    <w:p w14:paraId="14EE01F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Στο 4,5%!</w:t>
      </w:r>
    </w:p>
    <w:p w14:paraId="14EE01F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Τώρα, τι θα γίνει, κύριε Χατζηδάκη; </w:t>
      </w:r>
    </w:p>
    <w:p w14:paraId="14EE01F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 xml:space="preserve">ΤΣΑΚΑΛΩΤΟΣ (Υπουργός Οικονομικών): </w:t>
      </w:r>
      <w:r>
        <w:rPr>
          <w:rFonts w:eastAsia="Times New Roman" w:cs="Times New Roman"/>
          <w:szCs w:val="24"/>
        </w:rPr>
        <w:t>Κοιτάξτε, κύριε Χατζηδάκη, επειδή θεωρώ ότι είστε έξυπνος άνθρωπος, η διακοπή που κάνετε είναι μόνο για να μη γίνει συζήτηση. Σας το λέω ευθέως ότι διακόπτετε, γιατί δεν θέλετε να ακούσετε την αλήθεια. Ήμουν πολύ σαφής…</w:t>
      </w:r>
    </w:p>
    <w:p w14:paraId="14EE01F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ΧΑΤΖΗΔΑΚΗΣ: </w:t>
      </w:r>
      <w:r>
        <w:rPr>
          <w:rFonts w:eastAsia="Times New Roman" w:cs="Times New Roman"/>
          <w:szCs w:val="24"/>
        </w:rPr>
        <w:t xml:space="preserve">Γιατί έχετε πουλήσει την ψυχή σας και γιατί υπάρχει και κάποιο όριο πια! </w:t>
      </w:r>
    </w:p>
    <w:p w14:paraId="14EE01FF" w14:textId="77777777" w:rsidR="002F0583" w:rsidRDefault="00B91F1A">
      <w:pPr>
        <w:spacing w:line="600" w:lineRule="auto"/>
        <w:ind w:left="360"/>
        <w:jc w:val="center"/>
        <w:rPr>
          <w:rFonts w:eastAsia="Times New Roman" w:cs="Times New Roman"/>
          <w:szCs w:val="24"/>
        </w:rPr>
      </w:pPr>
      <w:r>
        <w:rPr>
          <w:rFonts w:eastAsia="Times New Roman" w:cs="Times New Roman"/>
          <w:szCs w:val="24"/>
        </w:rPr>
        <w:t>(Θόρυβος από την πτέρυγα του ΣΥΡΙΖΑ)</w:t>
      </w:r>
    </w:p>
    <w:p w14:paraId="14EE020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Αυτό τώρα, κύριε Χατζηδάκη</w:t>
      </w:r>
      <w:r>
        <w:rPr>
          <w:rFonts w:eastAsia="Times New Roman" w:cs="Times New Roman"/>
          <w:szCs w:val="24"/>
        </w:rPr>
        <w:t>…</w:t>
      </w:r>
      <w:r>
        <w:rPr>
          <w:rFonts w:eastAsia="Times New Roman" w:cs="Times New Roman"/>
          <w:szCs w:val="24"/>
        </w:rPr>
        <w:t xml:space="preserve"> </w:t>
      </w:r>
    </w:p>
    <w:p w14:paraId="14EE020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Δεν ντρέπεσαι λίγο! </w:t>
      </w:r>
    </w:p>
    <w:p w14:paraId="14EE020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ΠΑΝΑΓΙΩΤΗΣ (ΠΑΝΟ</w:t>
      </w:r>
      <w:r>
        <w:rPr>
          <w:rFonts w:eastAsia="Times New Roman" w:cs="Times New Roman"/>
          <w:b/>
          <w:szCs w:val="24"/>
        </w:rPr>
        <w:t xml:space="preserve">Σ) ΣΚΟΥΡΛΕΤΗΣ (Υπουργός Εσωτερικών): </w:t>
      </w:r>
      <w:r>
        <w:rPr>
          <w:rFonts w:eastAsia="Times New Roman" w:cs="Times New Roman"/>
          <w:szCs w:val="24"/>
        </w:rPr>
        <w:t>Τελείωνε! Πού την βρήκες την ψυχή;</w:t>
      </w:r>
    </w:p>
    <w:p w14:paraId="14EE020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Μας κοροϊδεύετε τελείως!</w:t>
      </w:r>
    </w:p>
    <w:p w14:paraId="14EE020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Χατζηδάκη, μισό λεπτό!</w:t>
      </w:r>
    </w:p>
    <w:p w14:paraId="14EE020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Δεν ντρέπεσαι λίγο; Κάνε παρέα με τον Άδων</w:t>
      </w:r>
      <w:r>
        <w:rPr>
          <w:rFonts w:eastAsia="Times New Roman" w:cs="Times New Roman"/>
          <w:szCs w:val="24"/>
        </w:rPr>
        <w:t>η</w:t>
      </w:r>
      <w:r>
        <w:rPr>
          <w:rFonts w:eastAsia="Times New Roman" w:cs="Times New Roman"/>
          <w:szCs w:val="24"/>
        </w:rPr>
        <w:t xml:space="preserve"> Γεωργιάδη! Σας πήρε ο πόνος!</w:t>
      </w:r>
    </w:p>
    <w:p w14:paraId="14EE020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Χατζηδάκη, μισό λεπτό! </w:t>
      </w:r>
    </w:p>
    <w:p w14:paraId="14EE020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Όπως έκανα μια παρομοίωση χθες, θα κάνω και μια άλλη παρομοίωση: Δεν είστε σαν τον κ. Γεωργιάδη. Δεν σας είχαμε για αυ</w:t>
      </w:r>
      <w:r>
        <w:rPr>
          <w:rFonts w:eastAsia="Times New Roman" w:cs="Times New Roman"/>
          <w:szCs w:val="24"/>
        </w:rPr>
        <w:t>τό!</w:t>
      </w:r>
    </w:p>
    <w:p w14:paraId="14EE020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Είπα τι αισθάνομαι!</w:t>
      </w:r>
    </w:p>
    <w:p w14:paraId="14EE020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Χατζηδάκη, πολλή ψυχοπάθεια έπεσε εδώ μέσα σήμερα! </w:t>
      </w:r>
    </w:p>
    <w:p w14:paraId="14EE020A"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Θα με ακούσετε</w:t>
      </w:r>
      <w:r>
        <w:rPr>
          <w:rFonts w:eastAsia="Times New Roman" w:cs="Times New Roman"/>
          <w:szCs w:val="24"/>
        </w:rPr>
        <w:t>.</w:t>
      </w:r>
      <w:r>
        <w:rPr>
          <w:rFonts w:eastAsia="Times New Roman" w:cs="Times New Roman"/>
          <w:szCs w:val="24"/>
        </w:rPr>
        <w:t xml:space="preserve"> Οποιοσδήποτε άνθρωπος ακούσει αυτό που λέω, ξέρει ότι α</w:t>
      </w:r>
      <w:r>
        <w:rPr>
          <w:rFonts w:eastAsia="Times New Roman" w:cs="Times New Roman"/>
          <w:szCs w:val="24"/>
        </w:rPr>
        <w:t xml:space="preserve">υτό που λέω εγώ και αυτό που λέει ο </w:t>
      </w:r>
      <w:proofErr w:type="spellStart"/>
      <w:r>
        <w:rPr>
          <w:rFonts w:eastAsia="Times New Roman" w:cs="Times New Roman"/>
          <w:szCs w:val="24"/>
        </w:rPr>
        <w:t>Ντάισελμπλουμ</w:t>
      </w:r>
      <w:proofErr w:type="spellEnd"/>
      <w:r>
        <w:rPr>
          <w:rFonts w:eastAsia="Times New Roman" w:cs="Times New Roman"/>
          <w:szCs w:val="24"/>
        </w:rPr>
        <w:t xml:space="preserve"> είναι ακριβώς το ίδιο. Η μόνη διαφορά είναι αν στο σενάριο βάζεις τη μείωση των συντάξεων ή δεν τη βάζεις. </w:t>
      </w:r>
    </w:p>
    <w:p w14:paraId="14EE020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Σωστό. </w:t>
      </w:r>
    </w:p>
    <w:p w14:paraId="14EE020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Επιτρέψτε μου να συνεχίσω. </w:t>
      </w:r>
    </w:p>
    <w:p w14:paraId="14EE020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Άρα συμφωνούμε, το λέω με τον δικό μου τρόπο, αλλά</w:t>
      </w:r>
      <w:r>
        <w:rPr>
          <w:rFonts w:eastAsia="Times New Roman" w:cs="Times New Roman"/>
          <w:szCs w:val="24"/>
        </w:rPr>
        <w:t>,</w:t>
      </w:r>
      <w:r>
        <w:rPr>
          <w:rFonts w:eastAsia="Times New Roman" w:cs="Times New Roman"/>
          <w:szCs w:val="24"/>
        </w:rPr>
        <w:t xml:space="preserve"> αν θέλετε, το λέω και με τον τρόπο του </w:t>
      </w:r>
      <w:proofErr w:type="spellStart"/>
      <w:r>
        <w:rPr>
          <w:rFonts w:eastAsia="Times New Roman" w:cs="Times New Roman"/>
          <w:szCs w:val="24"/>
        </w:rPr>
        <w:t>Ντάισελμπλουμ</w:t>
      </w:r>
      <w:proofErr w:type="spellEnd"/>
      <w:r>
        <w:rPr>
          <w:rFonts w:eastAsia="Times New Roman" w:cs="Times New Roman"/>
          <w:szCs w:val="24"/>
        </w:rPr>
        <w:t>. Αν το 2018 υπάρχει πρόβλεψη για το 2019 για 3,5%, θα έχουμε και τα μέτρα και τα αντίμετρα...</w:t>
      </w:r>
    </w:p>
    <w:p w14:paraId="14EE020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Μη μου απαντήσεις ακόμα, θα φ</w:t>
      </w:r>
      <w:r>
        <w:rPr>
          <w:rFonts w:eastAsia="Times New Roman" w:cs="Times New Roman"/>
          <w:szCs w:val="24"/>
        </w:rPr>
        <w:t>θάσω σε αυτό…</w:t>
      </w:r>
    </w:p>
    <w:p w14:paraId="14EE020F"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ακουστήκατε. </w:t>
      </w:r>
    </w:p>
    <w:p w14:paraId="14EE021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Μα, δεν μίλησα! </w:t>
      </w:r>
    </w:p>
    <w:p w14:paraId="14EE021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Ησυχία, τέρμα, έληξε!</w:t>
      </w:r>
    </w:p>
    <w:p w14:paraId="14EE021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Αφού δεν μίλησα, τι ησυχία;</w:t>
      </w:r>
    </w:p>
    <w:p w14:paraId="14EE021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Χατζη</w:t>
      </w:r>
      <w:r>
        <w:rPr>
          <w:rFonts w:eastAsia="Times New Roman" w:cs="Times New Roman"/>
          <w:szCs w:val="24"/>
        </w:rPr>
        <w:t>δάκης αναπληρώνει τον άλλο Αντιπρόεδρο εδώ σήμερα;</w:t>
      </w:r>
    </w:p>
    <w:p w14:paraId="14EE021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Ό,τι πείτε! </w:t>
      </w:r>
    </w:p>
    <w:p w14:paraId="14EE021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Ησυχία!</w:t>
      </w:r>
    </w:p>
    <w:p w14:paraId="14EE0216"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Υπάρχουν τα αντίμετρα. Αν γίνει αυτό –για να φθάσω στο </w:t>
      </w:r>
      <w:r>
        <w:rPr>
          <w:rFonts w:eastAsia="Times New Roman" w:cs="Times New Roman"/>
          <w:szCs w:val="24"/>
        </w:rPr>
        <w:t>μ</w:t>
      </w:r>
      <w:r>
        <w:rPr>
          <w:rFonts w:eastAsia="Times New Roman" w:cs="Times New Roman"/>
          <w:szCs w:val="24"/>
        </w:rPr>
        <w:t>εσοπρόθεσμο που «καίει» τ</w:t>
      </w:r>
      <w:r>
        <w:rPr>
          <w:rFonts w:eastAsia="Times New Roman" w:cs="Times New Roman"/>
          <w:szCs w:val="24"/>
        </w:rPr>
        <w:t xml:space="preserve">ον κ. </w:t>
      </w:r>
      <w:proofErr w:type="spellStart"/>
      <w:r>
        <w:rPr>
          <w:rFonts w:eastAsia="Times New Roman" w:cs="Times New Roman"/>
          <w:szCs w:val="24"/>
        </w:rPr>
        <w:t>Σταϊκούρα</w:t>
      </w:r>
      <w:proofErr w:type="spellEnd"/>
      <w:r>
        <w:rPr>
          <w:rFonts w:eastAsia="Times New Roman" w:cs="Times New Roman"/>
          <w:szCs w:val="24"/>
        </w:rPr>
        <w:t xml:space="preserve">- αν πάρουμε 1+ και 1- το 2019, πού θα είμαστε το 2020; Πάλι στο 3,5%! Άρα πάλι θα τα πάρουμε. </w:t>
      </w:r>
    </w:p>
    <w:p w14:paraId="14EE0217"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Άρα να συμφωνήσουμε ότι όλα αυτά που λέει ο Αρχηγός σας, εσείς, για το 5,5% δεν υπάρχουν; Διότι το 2019…</w:t>
      </w:r>
    </w:p>
    <w:p w14:paraId="14EE0218"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Πώς δεν υπάρχουν; </w:t>
      </w:r>
    </w:p>
    <w:p w14:paraId="14EE0219"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ΕΥ</w:t>
      </w:r>
      <w:r>
        <w:rPr>
          <w:rFonts w:eastAsia="Times New Roman" w:cs="Times New Roman"/>
          <w:b/>
          <w:szCs w:val="24"/>
        </w:rPr>
        <w:t xml:space="preserve">ΚΛΕΙΔΗΣ ΤΣΑΚΑΛΩΤΟΣ (Υπουργός Οικονομικών): </w:t>
      </w:r>
      <w:r>
        <w:rPr>
          <w:rFonts w:eastAsia="Times New Roman" w:cs="Times New Roman"/>
          <w:szCs w:val="24"/>
        </w:rPr>
        <w:t>Ακούστε, κύριε Μπούρα</w:t>
      </w:r>
      <w:r>
        <w:rPr>
          <w:rFonts w:eastAsia="Times New Roman" w:cs="Times New Roman"/>
          <w:szCs w:val="24"/>
        </w:rPr>
        <w:t>.</w:t>
      </w:r>
      <w:r>
        <w:rPr>
          <w:rFonts w:eastAsia="Times New Roman" w:cs="Times New Roman"/>
          <w:szCs w:val="24"/>
        </w:rPr>
        <w:t xml:space="preserve"> Προσπαθώ να σας εξηγήσω –νομίζω με πάρα πολύ μεγάλη υπομονή- με επιχειρήματα. Άρα το 2019 που έχουμε πάρει το 1+1, λογικά </w:t>
      </w:r>
      <w:r>
        <w:rPr>
          <w:rFonts w:eastAsia="Times New Roman" w:cs="Times New Roman"/>
          <w:szCs w:val="24"/>
        </w:rPr>
        <w:t>-</w:t>
      </w:r>
      <w:r>
        <w:rPr>
          <w:rFonts w:eastAsia="Times New Roman" w:cs="Times New Roman"/>
          <w:szCs w:val="24"/>
        </w:rPr>
        <w:t xml:space="preserve">εκτός αν έχει γίνει κάτι που δεν μπορούμε να προβλέψουμε, μια </w:t>
      </w:r>
      <w:r>
        <w:rPr>
          <w:rFonts w:eastAsia="Times New Roman" w:cs="Times New Roman"/>
          <w:szCs w:val="24"/>
        </w:rPr>
        <w:t>κρίση, κάτι άλλο ή κάτι θετικό, με το οποίο μετά θα μπορούμε να ξοδέψουμε περισσότερο-</w:t>
      </w:r>
      <w:r>
        <w:rPr>
          <w:rFonts w:eastAsia="Times New Roman" w:cs="Times New Roman"/>
          <w:szCs w:val="24"/>
        </w:rPr>
        <w:t>,</w:t>
      </w:r>
      <w:r>
        <w:rPr>
          <w:rFonts w:eastAsia="Times New Roman" w:cs="Times New Roman"/>
          <w:szCs w:val="24"/>
        </w:rPr>
        <w:t xml:space="preserve"> είμαστε στον δρόμο να έχουμε 3,5% και το 2020. Διότι είχαμε 3,5%, πήραμε 1+1, σβήνει το ένα το άλλο, άρα υπάρχουν τα αντίμετρα και για το 2020. Αυτή είναι η αλήθεια. </w:t>
      </w:r>
    </w:p>
    <w:p w14:paraId="14EE021A"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χετε στήσει μια ολόκληρη φιλολογία, επειδή δεν σας βγήκε το «θα πέσει αυτή η Κυβέρνηση, δεν θα υπάρχει αξιολόγηση». Χτίζετε πάνω σε ένα ψέμα. Το ψέμα είναι ότι δεν υπάρχουν τα αντίμετρα. Τα αντίμετρα υπάρχουν, αν είμαστε εντός των στόχων. Αυτό είναι το ένα</w:t>
      </w:r>
      <w:r>
        <w:rPr>
          <w:rFonts w:eastAsia="Times New Roman" w:cs="Times New Roman"/>
          <w:szCs w:val="24"/>
        </w:rPr>
        <w:t xml:space="preserve"> που θέλω να πω. </w:t>
      </w:r>
    </w:p>
    <w:p w14:paraId="14EE021B"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είναι ότι μέχρι το 2021 έχουμε και πολύ περισσότερα αντίμετρα να πάρουμε. Μέχρι που το βασικό σενάριο λέει ότι μπορούμε να έχουμε μέχρι 3 δισεκατομμύρια, να μειωθούν οι φόροι, το οποίο νόμιζα μέχρι τώρα ότι ήταν κάτι που θα εκτ</w:t>
      </w:r>
      <w:r>
        <w:rPr>
          <w:rFonts w:eastAsia="Times New Roman" w:cs="Times New Roman"/>
          <w:szCs w:val="24"/>
        </w:rPr>
        <w:t xml:space="preserve">ιμούσατε εσείς. Οπότε μπορώ να τα πάρω από τον </w:t>
      </w:r>
      <w:proofErr w:type="spellStart"/>
      <w:r>
        <w:rPr>
          <w:rFonts w:eastAsia="Times New Roman" w:cs="Times New Roman"/>
          <w:szCs w:val="24"/>
        </w:rPr>
        <w:t>Χουλιαράκη</w:t>
      </w:r>
      <w:proofErr w:type="spellEnd"/>
      <w:r>
        <w:rPr>
          <w:rFonts w:eastAsia="Times New Roman" w:cs="Times New Roman"/>
          <w:szCs w:val="24"/>
        </w:rPr>
        <w:t>,</w:t>
      </w:r>
      <w:r>
        <w:rPr>
          <w:rFonts w:eastAsia="Times New Roman" w:cs="Times New Roman"/>
          <w:szCs w:val="24"/>
        </w:rPr>
        <w:t xml:space="preserve"> που τα έχει βάλει στους φόρους</w:t>
      </w:r>
      <w:r>
        <w:rPr>
          <w:rFonts w:eastAsia="Times New Roman" w:cs="Times New Roman"/>
          <w:szCs w:val="24"/>
        </w:rPr>
        <w:t>,</w:t>
      </w:r>
      <w:r>
        <w:rPr>
          <w:rFonts w:eastAsia="Times New Roman" w:cs="Times New Roman"/>
          <w:szCs w:val="24"/>
        </w:rPr>
        <w:t xml:space="preserve"> και να τα βάλω σε δαπάνες, αφού δεν σας ενδιαφέρει.</w:t>
      </w:r>
    </w:p>
    <w:p w14:paraId="14EE021C"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ΜΑΥΡΟΥΔΗΣ ΒΟΡΙΔΗΣ: </w:t>
      </w:r>
      <w:r>
        <w:rPr>
          <w:rFonts w:eastAsia="Times New Roman" w:cs="Times New Roman"/>
          <w:szCs w:val="24"/>
        </w:rPr>
        <w:t>Και αν…</w:t>
      </w:r>
    </w:p>
    <w:p w14:paraId="14EE021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Πάμε παρακάτω. </w:t>
      </w:r>
    </w:p>
    <w:p w14:paraId="14EE021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μας είπατε για το χρέ</w:t>
      </w:r>
      <w:r>
        <w:rPr>
          <w:rFonts w:eastAsia="Times New Roman" w:cs="Times New Roman"/>
          <w:szCs w:val="24"/>
        </w:rPr>
        <w:t xml:space="preserve">ος, κύριε Βορίδη; Για το χρέος ξέρετε τι μας είπατε; Ότι δεν χρειάζεται τίποτα για το χρέος. Μας είπατε ότι το 2012 το λύσατε, δηλαδή τρεις μέρες πριν από το </w:t>
      </w:r>
      <w:proofErr w:type="spellStart"/>
      <w:r>
        <w:rPr>
          <w:rFonts w:eastAsia="Times New Roman" w:cs="Times New Roman"/>
          <w:szCs w:val="24"/>
          <w:lang w:val="en-US"/>
        </w:rPr>
        <w:t>Eurogroup</w:t>
      </w:r>
      <w:proofErr w:type="spellEnd"/>
      <w:r>
        <w:rPr>
          <w:rFonts w:eastAsia="Times New Roman" w:cs="Times New Roman"/>
          <w:szCs w:val="24"/>
        </w:rPr>
        <w:t xml:space="preserve"> μ</w:t>
      </w:r>
      <w:r>
        <w:rPr>
          <w:rFonts w:eastAsia="Times New Roman" w:cs="Times New Roman"/>
          <w:szCs w:val="24"/>
        </w:rPr>
        <w:t>ά</w:t>
      </w:r>
      <w:r>
        <w:rPr>
          <w:rFonts w:eastAsia="Times New Roman" w:cs="Times New Roman"/>
          <w:szCs w:val="24"/>
        </w:rPr>
        <w:t xml:space="preserve">ς λέτε ότι ο Βενιζέλος –δεν ξέρω γιατί έχετε τόσο καημό να τον υποστηρίξετε- το έλυσε </w:t>
      </w:r>
      <w:r>
        <w:rPr>
          <w:rFonts w:eastAsia="Times New Roman" w:cs="Times New Roman"/>
          <w:szCs w:val="24"/>
        </w:rPr>
        <w:t xml:space="preserve">το χρέος το 2012. </w:t>
      </w:r>
    </w:p>
    <w:p w14:paraId="14EE021F"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μα το έληξε το χρέος το 2012, γιατί είμαστε αυτή τη στιγμή σε αυτή την κατάσταση; Φαντάζομαι για τον έναν χρόνο του ΣΥΡΙΖΑ</w:t>
      </w:r>
      <w:r>
        <w:rPr>
          <w:rFonts w:eastAsia="Times New Roman" w:cs="Times New Roman"/>
          <w:szCs w:val="24"/>
        </w:rPr>
        <w:t>,</w:t>
      </w:r>
      <w:r>
        <w:rPr>
          <w:rFonts w:eastAsia="Times New Roman" w:cs="Times New Roman"/>
          <w:szCs w:val="24"/>
        </w:rPr>
        <w:t xml:space="preserve"> που εκτροχιάστηκε η οικονομία. Αυτό λέτε; Δηλαδή, με μια βιωσιμότητα που κρατάει για πενήντα χρόνια στους υπολογ</w:t>
      </w:r>
      <w:r>
        <w:rPr>
          <w:rFonts w:eastAsia="Times New Roman" w:cs="Times New Roman"/>
          <w:szCs w:val="24"/>
        </w:rPr>
        <w:t xml:space="preserve">ισμούς του ΔΝΤ, του </w:t>
      </w:r>
      <w:r>
        <w:rPr>
          <w:rFonts w:eastAsia="Times New Roman" w:cs="Times New Roman"/>
          <w:szCs w:val="24"/>
          <w:lang w:val="en-US"/>
        </w:rPr>
        <w:t>ESM</w:t>
      </w:r>
      <w:r>
        <w:rPr>
          <w:rFonts w:eastAsia="Times New Roman" w:cs="Times New Roman"/>
          <w:szCs w:val="24"/>
        </w:rPr>
        <w:t xml:space="preserve">, της </w:t>
      </w:r>
      <w:r>
        <w:rPr>
          <w:rFonts w:eastAsia="Times New Roman" w:cs="Times New Roman"/>
          <w:szCs w:val="24"/>
          <w:lang w:val="en-US"/>
        </w:rPr>
        <w:t>ECB</w:t>
      </w:r>
      <w:r>
        <w:rPr>
          <w:rFonts w:eastAsia="Times New Roman" w:cs="Times New Roman"/>
          <w:szCs w:val="24"/>
        </w:rPr>
        <w:t>, που φτιάχνουν μελέτες βιωσιμότητας, λέτε ότι</w:t>
      </w:r>
      <w:r>
        <w:rPr>
          <w:rFonts w:eastAsia="Times New Roman" w:cs="Times New Roman"/>
          <w:szCs w:val="24"/>
        </w:rPr>
        <w:t>,</w:t>
      </w:r>
      <w:r>
        <w:rPr>
          <w:rFonts w:eastAsia="Times New Roman" w:cs="Times New Roman"/>
          <w:szCs w:val="24"/>
        </w:rPr>
        <w:t xml:space="preserve"> αν δεν υπήρχε ο ένας χρόνος που δεν πήγε καλά ο ΣΥΡΙΖΑ, θα ήταν βιώσιμο το χρέος. Αυτό λέτε; </w:t>
      </w:r>
    </w:p>
    <w:p w14:paraId="14EE02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Μπορώ να ξέρω γιατί τρεις ημέρες πριν από το </w:t>
      </w:r>
      <w:proofErr w:type="spellStart"/>
      <w:r>
        <w:rPr>
          <w:rFonts w:eastAsia="Times New Roman" w:cs="Times New Roman"/>
          <w:szCs w:val="24"/>
          <w:lang w:val="en-US"/>
        </w:rPr>
        <w:t>Eurogroup</w:t>
      </w:r>
      <w:proofErr w:type="spellEnd"/>
      <w:r>
        <w:rPr>
          <w:rFonts w:eastAsia="Times New Roman" w:cs="Times New Roman"/>
          <w:szCs w:val="24"/>
        </w:rPr>
        <w:t xml:space="preserve"> δεν έχουμε την υποστήριξή σ</w:t>
      </w:r>
      <w:r>
        <w:rPr>
          <w:rFonts w:eastAsia="Times New Roman" w:cs="Times New Roman"/>
          <w:szCs w:val="24"/>
        </w:rPr>
        <w:t>ας ότι χρειαζόμαστε περαιτέρω μείωση του χρέους και μας είπατε ότι όλα είναι μια χαρά από το 2012;</w:t>
      </w:r>
    </w:p>
    <w:p w14:paraId="14EE022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2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 απαντήσετε σε αυτό, να συνεχίσει η συζήτηση.</w:t>
      </w:r>
    </w:p>
    <w:p w14:paraId="14EE022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…(δεν ακούστηκε)</w:t>
      </w:r>
    </w:p>
    <w:p w14:paraId="14EE022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 xml:space="preserve">(Θόρυβος στην </w:t>
      </w:r>
      <w:r>
        <w:rPr>
          <w:rFonts w:eastAsia="Times New Roman" w:cs="Times New Roman"/>
          <w:szCs w:val="24"/>
        </w:rPr>
        <w:t>Αίθουσα)</w:t>
      </w:r>
    </w:p>
    <w:p w14:paraId="14EE022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Κύριε Πρόεδρε, θέλω τον λόγο για ένα λεπτό ως εισηγητής. </w:t>
      </w:r>
    </w:p>
    <w:p w14:paraId="14EE022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θα ήθελα να τοποθετηθώ ως Κοινοβουλευτικός Εκπρόσωπος.</w:t>
      </w:r>
    </w:p>
    <w:p w14:paraId="14EE022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ποια διαδικασία θα εφαρμόσουμε;</w:t>
      </w:r>
    </w:p>
    <w:p w14:paraId="14EE022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ΠΑΦΙΛΗΣ:</w:t>
      </w:r>
      <w:r>
        <w:rPr>
          <w:rFonts w:eastAsia="Times New Roman" w:cs="Times New Roman"/>
          <w:szCs w:val="24"/>
        </w:rPr>
        <w:t xml:space="preserve"> Να προχωρήσουμε στον κατάλογο.</w:t>
      </w:r>
    </w:p>
    <w:p w14:paraId="14EE022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w:t>
      </w:r>
    </w:p>
    <w:p w14:paraId="14EE022A" w14:textId="77777777" w:rsidR="002F0583" w:rsidRDefault="00B91F1A">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w:t>
      </w:r>
      <w:r>
        <w:rPr>
          <w:rFonts w:eastAsia="Times New Roman" w:cs="Times New Roman"/>
        </w:rPr>
        <w:t xml:space="preserve"> της αίθουσας «ΕΛΕΥΘΕΡΙΟΣ ΒΕΝΙΖΕΛΟΣ» και ενημερώθηκαν για την ιστορία του κτηρίου και τον τρόπο οργάνωσης και λειτουργίας της Βουλής, τριάντα μαθητές και μαθήτριες και δύο εκπαιδευτικοί συνοδοί τους από το Δημοτικό Σχολείο Λεωνιδίου. </w:t>
      </w:r>
    </w:p>
    <w:p w14:paraId="14EE022B" w14:textId="77777777" w:rsidR="002F0583" w:rsidRDefault="00B91F1A">
      <w:pPr>
        <w:spacing w:line="600" w:lineRule="auto"/>
        <w:ind w:left="360" w:firstLine="360"/>
        <w:jc w:val="both"/>
        <w:rPr>
          <w:rFonts w:eastAsia="Times New Roman" w:cs="Times New Roman"/>
        </w:rPr>
      </w:pPr>
      <w:r>
        <w:rPr>
          <w:rFonts w:eastAsia="Times New Roman" w:cs="Times New Roman"/>
        </w:rPr>
        <w:t>Η Βουλή τούς καλωσορί</w:t>
      </w:r>
      <w:r>
        <w:rPr>
          <w:rFonts w:eastAsia="Times New Roman" w:cs="Times New Roman"/>
        </w:rPr>
        <w:t xml:space="preserve">ζει. </w:t>
      </w:r>
    </w:p>
    <w:p w14:paraId="14EE022C" w14:textId="77777777" w:rsidR="002F0583" w:rsidRDefault="00B91F1A">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14EE02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Γι</w:t>
      </w:r>
      <w:r>
        <w:rPr>
          <w:rFonts w:eastAsia="Times New Roman" w:cs="Times New Roman"/>
          <w:szCs w:val="24"/>
        </w:rPr>
        <w:t>ό</w:t>
      </w:r>
      <w:r>
        <w:rPr>
          <w:rFonts w:eastAsia="Times New Roman" w:cs="Times New Roman"/>
          <w:szCs w:val="24"/>
        </w:rPr>
        <w:t>γιακας</w:t>
      </w:r>
      <w:proofErr w:type="spellEnd"/>
      <w:r>
        <w:rPr>
          <w:rFonts w:eastAsia="Times New Roman" w:cs="Times New Roman"/>
          <w:szCs w:val="24"/>
        </w:rPr>
        <w:t>.</w:t>
      </w:r>
    </w:p>
    <w:p w14:paraId="14EE022E" w14:textId="77777777" w:rsidR="002F0583" w:rsidRDefault="00B91F1A">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Κύριε Πρόεδρε, στον Κοινοβουλευτικό Εκπρόσωπο όταν ζητάει τον λόγο μετά από παρέμβαση Υπουργού δεν μπορείτε να μην του δώσετε τον λόγο. Δεν γίνεται αυτό. </w:t>
      </w:r>
    </w:p>
    <w:p w14:paraId="14EE022F" w14:textId="77777777" w:rsidR="002F0583" w:rsidRDefault="00B91F1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Όχι, δεν γίνεται! Το ζητάμε και εμείς αυτό και δεν γίνεται ποτέ.</w:t>
      </w:r>
    </w:p>
    <w:p w14:paraId="14EE023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Κύριε Βορίδη, σας παρακαλώ</w:t>
      </w:r>
      <w:r>
        <w:rPr>
          <w:rFonts w:eastAsia="Times New Roman" w:cs="Times New Roman"/>
          <w:szCs w:val="24"/>
        </w:rPr>
        <w:t>,</w:t>
      </w:r>
      <w:r>
        <w:rPr>
          <w:rFonts w:eastAsia="Times New Roman" w:cs="Times New Roman"/>
          <w:szCs w:val="24"/>
        </w:rPr>
        <w:t xml:space="preserve"> διευκολύνετε την κατάσταση.</w:t>
      </w:r>
    </w:p>
    <w:p w14:paraId="14EE0231" w14:textId="77777777" w:rsidR="002F0583" w:rsidRDefault="00B91F1A">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Τη διευκολύνω πάρα πολύ. Θα είχα μιλήσει σε δύο λεπτά. Δεν υπάρχει κανένα ζήτημα και ξέρετε ότι είναι απολύτως κανονικό. Αναφέρθηκε ο κύριος Υπουργός στην ομιλία τ</w:t>
      </w:r>
      <w:r>
        <w:rPr>
          <w:rFonts w:eastAsia="Times New Roman"/>
          <w:szCs w:val="24"/>
        </w:rPr>
        <w:t>ου…</w:t>
      </w:r>
    </w:p>
    <w:p w14:paraId="14EE023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Θα μου πείτε μετά ότι τα δύο λεπτά στον ωκεανό της αιωνιότητας δεν είναι ούτε μία σταγόνα. </w:t>
      </w:r>
    </w:p>
    <w:p w14:paraId="14EE0233" w14:textId="77777777" w:rsidR="002F0583" w:rsidRDefault="00B91F1A">
      <w:pPr>
        <w:spacing w:line="600" w:lineRule="auto"/>
        <w:ind w:firstLine="720"/>
        <w:jc w:val="both"/>
        <w:rPr>
          <w:rFonts w:eastAsia="Times New Roman" w:cs="Times New Roman"/>
          <w:szCs w:val="24"/>
        </w:rPr>
      </w:pPr>
      <w:r>
        <w:rPr>
          <w:rFonts w:eastAsia="Times New Roman"/>
          <w:b/>
          <w:szCs w:val="24"/>
        </w:rPr>
        <w:t xml:space="preserve">ΜΑΥΡΟΥΔΗΣ ΒΟΡΙΔΗΣ: </w:t>
      </w:r>
      <w:r>
        <w:rPr>
          <w:rFonts w:eastAsia="Times New Roman"/>
          <w:szCs w:val="24"/>
        </w:rPr>
        <w:t>Κύριε Πρόεδρε, έχω τον λόγο για δύο λεπτά;</w:t>
      </w:r>
    </w:p>
    <w:p w14:paraId="14EE023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Βορίδη.</w:t>
      </w:r>
    </w:p>
    <w:p w14:paraId="14EE0235" w14:textId="77777777" w:rsidR="002F0583" w:rsidRDefault="00B91F1A">
      <w:pPr>
        <w:spacing w:line="600" w:lineRule="auto"/>
        <w:ind w:firstLine="720"/>
        <w:jc w:val="both"/>
        <w:rPr>
          <w:rFonts w:eastAsia="Times New Roman"/>
          <w:szCs w:val="24"/>
        </w:rPr>
      </w:pPr>
      <w:r>
        <w:rPr>
          <w:rFonts w:eastAsia="Times New Roman"/>
          <w:b/>
          <w:szCs w:val="24"/>
        </w:rPr>
        <w:t xml:space="preserve">ΜΑΥΡΟΥΔΗΣ </w:t>
      </w:r>
      <w:r>
        <w:rPr>
          <w:rFonts w:eastAsia="Times New Roman"/>
          <w:b/>
          <w:szCs w:val="24"/>
        </w:rPr>
        <w:t xml:space="preserve">ΒΟΡΙΔΗΣ: </w:t>
      </w:r>
      <w:r>
        <w:rPr>
          <w:rFonts w:eastAsia="Times New Roman"/>
          <w:szCs w:val="24"/>
        </w:rPr>
        <w:t>Ευχαριστώ πολύ.</w:t>
      </w:r>
    </w:p>
    <w:p w14:paraId="14EE0236" w14:textId="77777777" w:rsidR="002F0583" w:rsidRDefault="00B91F1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b/>
          <w:szCs w:val="24"/>
        </w:rPr>
        <w:t xml:space="preserve"> </w:t>
      </w:r>
      <w:r>
        <w:rPr>
          <w:rFonts w:eastAsia="Times New Roman"/>
          <w:szCs w:val="24"/>
        </w:rPr>
        <w:t>…(δεν ακούστηκε)</w:t>
      </w:r>
    </w:p>
    <w:p w14:paraId="14EE0237" w14:textId="77777777" w:rsidR="002F0583" w:rsidRDefault="00B91F1A">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Δεν είπα ότι είπατε κακά λόγια. Εξαίρετα μιλήσατε!</w:t>
      </w:r>
    </w:p>
    <w:p w14:paraId="14EE0238"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Τσακαλώτο</w:t>
      </w:r>
      <w:proofErr w:type="spellEnd"/>
      <w:r>
        <w:rPr>
          <w:rFonts w:eastAsia="Times New Roman"/>
          <w:szCs w:val="24"/>
        </w:rPr>
        <w:t>, εμείς οι δύο έχουμε συνηθίσει να μιλάμε κάπως κανονικά, όσο μπορείτε, αλλά κάπως κ</w:t>
      </w:r>
      <w:r>
        <w:rPr>
          <w:rFonts w:eastAsia="Times New Roman"/>
          <w:szCs w:val="24"/>
        </w:rPr>
        <w:t xml:space="preserve">ανονικά. Αυτό τι σημαίνει; Ότι δεν μπορείτε με αυτόν τον τρόπο να αδικείτε τα επιχειρήματα. </w:t>
      </w:r>
    </w:p>
    <w:p w14:paraId="14EE0239" w14:textId="77777777" w:rsidR="002F0583" w:rsidRDefault="00B91F1A">
      <w:pPr>
        <w:spacing w:line="600" w:lineRule="auto"/>
        <w:ind w:firstLine="720"/>
        <w:jc w:val="both"/>
        <w:rPr>
          <w:rFonts w:eastAsia="Times New Roman"/>
          <w:szCs w:val="24"/>
        </w:rPr>
      </w:pPr>
      <w:r>
        <w:rPr>
          <w:rFonts w:eastAsia="Times New Roman"/>
          <w:szCs w:val="24"/>
        </w:rPr>
        <w:t>Πρώτον, με όλα όσα προσπαθήσατε να μας πείτε, επιβεβαιώσατε πλήρως αυτό το οποίο λέμε για τα αντίμετρα. Πλήρως! Εμείς ακριβώς αυτό λέμε. Τα αντίμετρα λαμβάνονται υ</w:t>
      </w:r>
      <w:r>
        <w:rPr>
          <w:rFonts w:eastAsia="Times New Roman"/>
          <w:szCs w:val="24"/>
        </w:rPr>
        <w:t xml:space="preserve">πό δύο προϋποθέσεις: ότι θα έχουν επιτευχθεί οι δημοσιονομικοί στόχοι του 3,5% και επομένως πρόσθετα τα μέτρα ανεβάζουν το πλεόνασμα στο 4,5%, για να κατέβει μετά. Μόνον τότε! Αυτό λέμε. Άρα το πλεόνασμα είναι 4,5%. Να είμαστε </w:t>
      </w:r>
      <w:proofErr w:type="spellStart"/>
      <w:r>
        <w:rPr>
          <w:rFonts w:eastAsia="Times New Roman"/>
          <w:szCs w:val="24"/>
        </w:rPr>
        <w:t>συνεννοημένοι</w:t>
      </w:r>
      <w:proofErr w:type="spellEnd"/>
      <w:r>
        <w:rPr>
          <w:rFonts w:eastAsia="Times New Roman"/>
          <w:szCs w:val="24"/>
        </w:rPr>
        <w:t>. Δεν γίνεται δι</w:t>
      </w:r>
      <w:r>
        <w:rPr>
          <w:rFonts w:eastAsia="Times New Roman"/>
          <w:szCs w:val="24"/>
        </w:rPr>
        <w:t xml:space="preserve">αφορετικά. </w:t>
      </w:r>
    </w:p>
    <w:p w14:paraId="14EE023A" w14:textId="77777777" w:rsidR="002F0583" w:rsidRDefault="00B91F1A">
      <w:pPr>
        <w:spacing w:line="600" w:lineRule="auto"/>
        <w:ind w:firstLine="720"/>
        <w:jc w:val="both"/>
        <w:rPr>
          <w:rFonts w:eastAsia="Times New Roman"/>
          <w:szCs w:val="24"/>
        </w:rPr>
      </w:pPr>
      <w:r>
        <w:rPr>
          <w:rFonts w:eastAsia="Times New Roman"/>
          <w:szCs w:val="24"/>
        </w:rPr>
        <w:t>Το δεύτερο που λέμε είναι ότι αυτό δεν αφορά μία χρονιά -ευτυχώς αποκαλύφθηκε</w:t>
      </w:r>
      <w:r>
        <w:rPr>
          <w:rFonts w:eastAsia="Times New Roman"/>
          <w:szCs w:val="24"/>
        </w:rPr>
        <w:t>,</w:t>
      </w:r>
      <w:r>
        <w:rPr>
          <w:rFonts w:eastAsia="Times New Roman"/>
          <w:szCs w:val="24"/>
        </w:rPr>
        <w:t xml:space="preserve"> γιατί μέχρι τώρα μας τα λέγατε αλλιώς-</w:t>
      </w:r>
      <w:r>
        <w:rPr>
          <w:rFonts w:eastAsia="Times New Roman"/>
          <w:szCs w:val="24"/>
        </w:rPr>
        <w:t>,</w:t>
      </w:r>
      <w:r>
        <w:rPr>
          <w:rFonts w:eastAsia="Times New Roman"/>
          <w:szCs w:val="24"/>
        </w:rPr>
        <w:t xml:space="preserve"> αλλά αφορά τους στόχους  τους δημοσιονομικούς του μεσοπρόθεσμου προγράμματος 2018, 2019, 2020, 2021</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χι μία χρονιά. </w:t>
      </w:r>
    </w:p>
    <w:p w14:paraId="14EE023B" w14:textId="77777777" w:rsidR="002F0583" w:rsidRDefault="00B91F1A">
      <w:pPr>
        <w:spacing w:line="600" w:lineRule="auto"/>
        <w:ind w:firstLine="720"/>
        <w:jc w:val="both"/>
        <w:rPr>
          <w:rFonts w:eastAsia="Times New Roman"/>
          <w:szCs w:val="24"/>
        </w:rPr>
      </w:pPr>
      <w:r>
        <w:rPr>
          <w:rFonts w:eastAsia="Times New Roman"/>
          <w:szCs w:val="24"/>
        </w:rPr>
        <w:t xml:space="preserve">Το τρίτο που λέμε είναι ότι γι’ αυτό απαιτείται η έγκριση του ΔΝΤ και της Ευρωπαϊκής Επιτροπής. Δηλαδή, με </w:t>
      </w:r>
      <w:proofErr w:type="spellStart"/>
      <w:r>
        <w:rPr>
          <w:rFonts w:eastAsia="Times New Roman"/>
          <w:szCs w:val="24"/>
        </w:rPr>
        <w:t>συγχωρείτε</w:t>
      </w:r>
      <w:proofErr w:type="spellEnd"/>
      <w:r>
        <w:rPr>
          <w:rFonts w:eastAsia="Times New Roman"/>
          <w:szCs w:val="24"/>
        </w:rPr>
        <w:t>, χαιρέτα μου τον πλάτανο! Να το πω πολύ απλά: Χαιρέτα μου τον πλάτανο! Ποτέ αντίμετρα! Έχετε συνομολογήσει -χαίρομαι που αποσαφηνίστηκε απ</w:t>
      </w:r>
      <w:r>
        <w:rPr>
          <w:rFonts w:eastAsia="Times New Roman"/>
          <w:szCs w:val="24"/>
        </w:rPr>
        <w:t xml:space="preserve">ό τη συζήτηση- τι είναι τα αντίμετρα, κύριε συνάδελφε. Καλή επιτυχία στην ψήφισή τους και να δικαιολογήσετε με αυτά το ότι κόβετε τους μισθούς και τις συντάξεις, το ότι κόβετε τους μισθούς των </w:t>
      </w:r>
      <w:proofErr w:type="spellStart"/>
      <w:r>
        <w:rPr>
          <w:rFonts w:eastAsia="Times New Roman"/>
          <w:szCs w:val="24"/>
        </w:rPr>
        <w:t>ενστόλων</w:t>
      </w:r>
      <w:proofErr w:type="spellEnd"/>
      <w:r>
        <w:rPr>
          <w:rFonts w:eastAsia="Times New Roman"/>
          <w:szCs w:val="24"/>
        </w:rPr>
        <w:t>, το ότι παίρνετε φόρο από το πεντακοσάρικο και ότι κόβ</w:t>
      </w:r>
      <w:r>
        <w:rPr>
          <w:rFonts w:eastAsia="Times New Roman"/>
          <w:szCs w:val="24"/>
        </w:rPr>
        <w:t xml:space="preserve">ετε τις συντάξεις του χιλιάρικου με αυτά. </w:t>
      </w:r>
    </w:p>
    <w:p w14:paraId="14EE023C" w14:textId="77777777" w:rsidR="002F0583" w:rsidRDefault="00B91F1A">
      <w:pPr>
        <w:spacing w:line="600" w:lineRule="auto"/>
        <w:ind w:firstLine="720"/>
        <w:jc w:val="both"/>
        <w:rPr>
          <w:rFonts w:eastAsia="Times New Roman"/>
          <w:szCs w:val="24"/>
        </w:rPr>
      </w:pPr>
      <w:r>
        <w:rPr>
          <w:rFonts w:eastAsia="Times New Roman"/>
          <w:szCs w:val="24"/>
        </w:rPr>
        <w:lastRenderedPageBreak/>
        <w:t>Για το χρέος δεν απαντήσατε στο βασικότερο. Εδώ έρχεστε και μας λέτε ότι όλα αυτά θα τα κάνετε –το γράφετε στην αιτιολογική σας έκθεση- προκειμένου να ανοίξει, λέει, η συζήτηση για το χρέος. Διαβάστε την αιτιολογι</w:t>
      </w:r>
      <w:r>
        <w:rPr>
          <w:rFonts w:eastAsia="Times New Roman"/>
          <w:szCs w:val="24"/>
        </w:rPr>
        <w:t>κή σας έκθεση! Εγώ τα γράφω; Κάτι μου έλεγε και η Υπουργός εκ δεξιών σας, να διαβάσω λίγο πιο κάτω και λίγο πιο πάνω. Η ουσία είναι ότι αυτή η φράση περιλαμβάνεται αυτούσια στην αιτιολογική σας έκθεση. Σας είπα, λοιπόν, ένα απλό πράγμα: Η συζήτηση για το χ</w:t>
      </w:r>
      <w:r>
        <w:rPr>
          <w:rFonts w:eastAsia="Times New Roman"/>
          <w:szCs w:val="24"/>
        </w:rPr>
        <w:t xml:space="preserve">ρέος ξεκίνησε τώρα; Αυτό έχετε καταλάβει εσείς; Οι προηγούμενες ρυθμίσεις τι ήταν; Ή δεν υπήρχαν; </w:t>
      </w:r>
    </w:p>
    <w:p w14:paraId="14EE023D" w14:textId="77777777" w:rsidR="002F0583" w:rsidRDefault="00B91F1A">
      <w:pPr>
        <w:spacing w:line="600" w:lineRule="auto"/>
        <w:ind w:firstLine="720"/>
        <w:jc w:val="both"/>
        <w:rPr>
          <w:rFonts w:eastAsia="Times New Roman"/>
          <w:szCs w:val="24"/>
        </w:rPr>
      </w:pPr>
      <w:r>
        <w:rPr>
          <w:rFonts w:eastAsia="Times New Roman"/>
          <w:szCs w:val="24"/>
        </w:rPr>
        <w:t>Είπα εγώ ποτέ ότι δεν πρέπει να υπάρξει περαιτέρω ρύθμιση για το χρέος; Πότε σας το είπαμε αυτό; Είπα εγώ ποτέ, είπε η Νέα Δημοκρατία ποτέ</w:t>
      </w:r>
      <w:r>
        <w:rPr>
          <w:rFonts w:eastAsia="Times New Roman"/>
          <w:szCs w:val="24"/>
        </w:rPr>
        <w:t>,</w:t>
      </w:r>
      <w:r>
        <w:rPr>
          <w:rFonts w:eastAsia="Times New Roman"/>
          <w:szCs w:val="24"/>
        </w:rPr>
        <w:t xml:space="preserve"> ότι κάθε ρύθμιση…</w:t>
      </w:r>
    </w:p>
    <w:p w14:paraId="14EE023E" w14:textId="77777777" w:rsidR="002F0583" w:rsidRDefault="00B91F1A">
      <w:pPr>
        <w:spacing w:line="600" w:lineRule="auto"/>
        <w:ind w:firstLine="720"/>
        <w:jc w:val="both"/>
        <w:rPr>
          <w:rFonts w:eastAsia="Times New Roman"/>
          <w:szCs w:val="24"/>
        </w:rPr>
      </w:pPr>
      <w:r>
        <w:rPr>
          <w:rFonts w:eastAsia="Times New Roman"/>
          <w:szCs w:val="24"/>
        </w:rPr>
        <w:t>Έχετε την ευλογία μας, έχετε την καλή μας ευχή να πάτε να φέρετε την καλύτερη δυνατή ρύθμιση για το χρέος. Άμα σας πούμε κιόλας ότι δεν εμπιστευόμαστε τρομερά το αποτέλεσμα</w:t>
      </w:r>
      <w:r>
        <w:rPr>
          <w:rFonts w:eastAsia="Times New Roman"/>
          <w:szCs w:val="24"/>
        </w:rPr>
        <w:t>,</w:t>
      </w:r>
      <w:r>
        <w:rPr>
          <w:rFonts w:eastAsia="Times New Roman"/>
          <w:szCs w:val="24"/>
        </w:rPr>
        <w:t xml:space="preserve"> δεν θα μας παρεξηγήσετε! Έχουμε πεπραγμένα. Την ευχή μας όμως την έχετε!</w:t>
      </w:r>
    </w:p>
    <w:p w14:paraId="14EE023F"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240" w14:textId="77777777" w:rsidR="002F0583" w:rsidRDefault="00B91F1A">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Να είστε καλά!   </w:t>
      </w:r>
    </w:p>
    <w:p w14:paraId="14EE024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Βορίδη, ολοκληρώσατε. </w:t>
      </w:r>
    </w:p>
    <w:p w14:paraId="14EE02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4EE024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Εγώ μια κουβέντα θα πω </w:t>
      </w:r>
      <w:r>
        <w:rPr>
          <w:rFonts w:eastAsia="Times New Roman" w:cs="Times New Roman"/>
          <w:szCs w:val="24"/>
        </w:rPr>
        <w:t xml:space="preserve">και ευχαριστώ για τις ευχές σας. </w:t>
      </w:r>
    </w:p>
    <w:p w14:paraId="14EE024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που είπατε για το 2019 και το 2020 το δέχομαι. Υπάρχει, όμως, ένα μεγάλο «αλλά». Δεν δέχομαι από τον Αρχηγό σας να λέει ότι</w:t>
      </w:r>
      <w:r>
        <w:rPr>
          <w:rFonts w:eastAsia="Times New Roman" w:cs="Times New Roman"/>
          <w:szCs w:val="24"/>
        </w:rPr>
        <w:t>,</w:t>
      </w:r>
      <w:r>
        <w:rPr>
          <w:rFonts w:eastAsia="Times New Roman" w:cs="Times New Roman"/>
          <w:szCs w:val="24"/>
        </w:rPr>
        <w:t xml:space="preserve"> για να υπάρχουν τα αντίμετρα, χρειάζεται υπέρβαση νέτα σκέτα. Γιατί αυτή είναι η πονηριά σας</w:t>
      </w:r>
      <w:r>
        <w:rPr>
          <w:rFonts w:eastAsia="Times New Roman" w:cs="Times New Roman"/>
          <w:szCs w:val="24"/>
        </w:rPr>
        <w:t>. Δεν λέτε κάθε φορά που βγαίνετε ότι χρειάζεται υπέρβαση του στόχου</w:t>
      </w:r>
      <w:r>
        <w:rPr>
          <w:rFonts w:eastAsia="Times New Roman" w:cs="Times New Roman"/>
          <w:szCs w:val="24"/>
        </w:rPr>
        <w:t>,</w:t>
      </w:r>
      <w:r>
        <w:rPr>
          <w:rFonts w:eastAsia="Times New Roman" w:cs="Times New Roman"/>
          <w:szCs w:val="24"/>
        </w:rPr>
        <w:t xml:space="preserve"> εάν έχουμε ενσωματώσει τα μέτρα που δεν έχουμε πάρει ακόμα. </w:t>
      </w:r>
    </w:p>
    <w:p w14:paraId="14EE02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ο απλός πολίτης μένει με την εντύπωση –και μη μου πείτε ότι δεν έχετε κάποιο σημείο πονηριάς- ότι</w:t>
      </w:r>
      <w:r>
        <w:rPr>
          <w:rFonts w:eastAsia="Times New Roman" w:cs="Times New Roman"/>
          <w:szCs w:val="24"/>
        </w:rPr>
        <w:t>,</w:t>
      </w:r>
      <w:r>
        <w:rPr>
          <w:rFonts w:eastAsia="Times New Roman" w:cs="Times New Roman"/>
          <w:szCs w:val="24"/>
        </w:rPr>
        <w:t xml:space="preserve"> για να πάρουμε αυτά τα</w:t>
      </w:r>
      <w:r>
        <w:rPr>
          <w:rFonts w:eastAsia="Times New Roman" w:cs="Times New Roman"/>
          <w:szCs w:val="24"/>
        </w:rPr>
        <w:t xml:space="preserve"> αντίμετρα</w:t>
      </w:r>
      <w:r>
        <w:rPr>
          <w:rFonts w:eastAsia="Times New Roman" w:cs="Times New Roman"/>
          <w:szCs w:val="24"/>
        </w:rPr>
        <w:t>,</w:t>
      </w:r>
      <w:r>
        <w:rPr>
          <w:rFonts w:eastAsia="Times New Roman" w:cs="Times New Roman"/>
          <w:szCs w:val="24"/>
        </w:rPr>
        <w:t xml:space="preserve"> πρέπει να υπερβαίνουμε τους στόχους. Αυτό έχει μεγάλη σημασία και δεν τους το λέτε. </w:t>
      </w:r>
    </w:p>
    <w:p w14:paraId="14EE02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Οπότε, εάν κάθε φορά ακούω τον κ. Μητσοτάκη –τον έχω ακούσει και στην τηλεόραση, τον έχω ακούσει και αλλού- να λέει ότι</w:t>
      </w:r>
      <w:r>
        <w:rPr>
          <w:rFonts w:eastAsia="Times New Roman" w:cs="Times New Roman"/>
          <w:szCs w:val="24"/>
        </w:rPr>
        <w:t>,</w:t>
      </w:r>
      <w:r>
        <w:rPr>
          <w:rFonts w:eastAsia="Times New Roman" w:cs="Times New Roman"/>
          <w:szCs w:val="24"/>
        </w:rPr>
        <w:t xml:space="preserve"> για να γίνουν τα αντίμετρα χρειάζεται </w:t>
      </w:r>
      <w:r>
        <w:rPr>
          <w:rFonts w:eastAsia="Times New Roman" w:cs="Times New Roman"/>
          <w:szCs w:val="24"/>
        </w:rPr>
        <w:t>υπέρβαση του στόχου</w:t>
      </w:r>
      <w:r>
        <w:rPr>
          <w:rFonts w:eastAsia="Times New Roman" w:cs="Times New Roman"/>
          <w:szCs w:val="24"/>
        </w:rPr>
        <w:t>,</w:t>
      </w:r>
      <w:r>
        <w:rPr>
          <w:rFonts w:eastAsia="Times New Roman" w:cs="Times New Roman"/>
          <w:szCs w:val="24"/>
        </w:rPr>
        <w:t xml:space="preserve"> από τη στιγμή που υπάρχουν τα άλλα μέτρα, τότε δεν έχω πρόβλημα. Άρα αυτό που λέτε εσείς είναι έντιμο.</w:t>
      </w:r>
    </w:p>
    <w:p w14:paraId="14EE02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Συμφωνώ ότι αυτή είναι η διατύπωση του </w:t>
      </w:r>
      <w:proofErr w:type="spellStart"/>
      <w:r>
        <w:rPr>
          <w:rFonts w:eastAsia="Times New Roman" w:cs="Times New Roman"/>
          <w:szCs w:val="24"/>
        </w:rPr>
        <w:t>Ντάισελμπλουμ</w:t>
      </w:r>
      <w:proofErr w:type="spellEnd"/>
      <w:r>
        <w:rPr>
          <w:rFonts w:eastAsia="Times New Roman" w:cs="Times New Roman"/>
          <w:szCs w:val="24"/>
        </w:rPr>
        <w:t>, είναι η δικιά σας, αλλά</w:t>
      </w:r>
      <w:r>
        <w:rPr>
          <w:rFonts w:eastAsia="Times New Roman" w:cs="Times New Roman"/>
          <w:szCs w:val="24"/>
        </w:rPr>
        <w:t>,</w:t>
      </w:r>
      <w:r>
        <w:rPr>
          <w:rFonts w:eastAsia="Times New Roman" w:cs="Times New Roman"/>
          <w:szCs w:val="24"/>
        </w:rPr>
        <w:t xml:space="preserve"> όταν θα το λέτε από εδώ και πέρα, θα το λέτε με τον τ</w:t>
      </w:r>
      <w:r>
        <w:rPr>
          <w:rFonts w:eastAsia="Times New Roman" w:cs="Times New Roman"/>
          <w:szCs w:val="24"/>
        </w:rPr>
        <w:t>ρόπο που το είπατε. Όχι με τον τρόπο που το λέτε στα κανάλια, που το λέτε όλοι ότι χρειάζεται γενικά. Λέτε ότι υπάρχει υπέρβαση στα οικονομικά. Κάποιος θα σας ρωτήσει σε σχέση με τι. Όταν το ξεκαθαρίσετε, όπως το κάνατε με έντιμο τρόπο, εγώ δεν έχω πρόβλημ</w:t>
      </w:r>
      <w:r>
        <w:rPr>
          <w:rFonts w:eastAsia="Times New Roman" w:cs="Times New Roman"/>
          <w:szCs w:val="24"/>
        </w:rPr>
        <w:t xml:space="preserve">α. </w:t>
      </w:r>
    </w:p>
    <w:p w14:paraId="14EE024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Για την τροπολογία δεν θα μας πείτε τίποτα; </w:t>
      </w:r>
    </w:p>
    <w:p w14:paraId="14EE024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Πρόεδρε, να τοποθετηθώ τώρα ή μετά; </w:t>
      </w:r>
    </w:p>
    <w:p w14:paraId="14EE024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κάνετε δεκτή την τροπολογία μας; </w:t>
      </w:r>
    </w:p>
    <w:p w14:paraId="14EE024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Ξέρετε πολύ καλά ότι κρίνω όλες τις τροπολογίες με πολύ μεγάλη σημασία, χωρίς να κάνω ευνοϊκή μεταχείριση σε κάποια σχέση με κάποια άλλη. </w:t>
      </w:r>
    </w:p>
    <w:p w14:paraId="14EE024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Γιόγιακας</w:t>
      </w:r>
      <w:proofErr w:type="spellEnd"/>
      <w:r>
        <w:rPr>
          <w:rFonts w:eastAsia="Times New Roman" w:cs="Times New Roman"/>
          <w:szCs w:val="24"/>
        </w:rPr>
        <w:t xml:space="preserve">. </w:t>
      </w:r>
    </w:p>
    <w:p w14:paraId="14EE024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Κυρίες και κύριοι συνάδελφοι, ε</w:t>
      </w:r>
      <w:r>
        <w:rPr>
          <w:rFonts w:eastAsia="Times New Roman" w:cs="Times New Roman"/>
          <w:szCs w:val="24"/>
        </w:rPr>
        <w:t xml:space="preserve">ίναι πολύ δύσκολο να παίρνεις τον λόγο μετά τον κ. Βορίδη με τις πολύ εμπεριστατωμένες σκέψεις και απόψεις, </w:t>
      </w:r>
      <w:proofErr w:type="spellStart"/>
      <w:r>
        <w:rPr>
          <w:rFonts w:eastAsia="Times New Roman" w:cs="Times New Roman"/>
          <w:szCs w:val="24"/>
        </w:rPr>
        <w:t>αποδομώντας</w:t>
      </w:r>
      <w:proofErr w:type="spellEnd"/>
      <w:r>
        <w:rPr>
          <w:rFonts w:eastAsia="Times New Roman" w:cs="Times New Roman"/>
          <w:szCs w:val="24"/>
        </w:rPr>
        <w:t xml:space="preserve"> όλες αυτές…</w:t>
      </w:r>
    </w:p>
    <w:p w14:paraId="14EE024E"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του ΣΥΡΙΖΑ)</w:t>
      </w:r>
    </w:p>
    <w:p w14:paraId="14EE024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Μια καλή κουβέντα είπε! </w:t>
      </w:r>
    </w:p>
    <w:p w14:paraId="14EE025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Βασίλη</w:t>
      </w:r>
      <w:r>
        <w:rPr>
          <w:rFonts w:eastAsia="Times New Roman" w:cs="Times New Roman"/>
          <w:szCs w:val="24"/>
        </w:rPr>
        <w:t>,</w:t>
      </w:r>
      <w:r>
        <w:rPr>
          <w:rFonts w:eastAsia="Times New Roman" w:cs="Times New Roman"/>
          <w:szCs w:val="24"/>
        </w:rPr>
        <w:t xml:space="preserve"> μπορεί να σε </w:t>
      </w:r>
      <w:r>
        <w:rPr>
          <w:rFonts w:eastAsia="Times New Roman" w:cs="Times New Roman"/>
          <w:szCs w:val="24"/>
        </w:rPr>
        <w:t>αποπέμψει. Βασίλη</w:t>
      </w:r>
      <w:r>
        <w:rPr>
          <w:rFonts w:eastAsia="Times New Roman" w:cs="Times New Roman"/>
          <w:szCs w:val="24"/>
        </w:rPr>
        <w:t>,</w:t>
      </w:r>
      <w:r>
        <w:rPr>
          <w:rFonts w:eastAsia="Times New Roman" w:cs="Times New Roman"/>
          <w:szCs w:val="24"/>
        </w:rPr>
        <w:t xml:space="preserve"> προσοχή! Θα λες καλά λόγια, γιατί μπορεί να σε διώξει. </w:t>
      </w:r>
    </w:p>
    <w:p w14:paraId="14EE025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κύριε </w:t>
      </w:r>
      <w:proofErr w:type="spellStart"/>
      <w:r>
        <w:rPr>
          <w:rFonts w:eastAsia="Times New Roman" w:cs="Times New Roman"/>
          <w:szCs w:val="24"/>
        </w:rPr>
        <w:t>Γιόγιακα</w:t>
      </w:r>
      <w:proofErr w:type="spellEnd"/>
      <w:r>
        <w:rPr>
          <w:rFonts w:eastAsia="Times New Roman" w:cs="Times New Roman"/>
          <w:szCs w:val="24"/>
        </w:rPr>
        <w:t xml:space="preserve">. Η πλευρά από εδώ να μη διαμαρτύρεται όταν υπάρχει οχλαγωγία από εκεί. Παρακαλώ πολύ! </w:t>
      </w:r>
    </w:p>
    <w:p w14:paraId="14EE025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ΓΙΟΓΙΑΚΑΣ: </w:t>
      </w:r>
      <w:r>
        <w:rPr>
          <w:rFonts w:eastAsia="Times New Roman" w:cs="Times New Roman"/>
          <w:szCs w:val="24"/>
        </w:rPr>
        <w:t>Τις τελευταίε</w:t>
      </w:r>
      <w:r>
        <w:rPr>
          <w:rFonts w:eastAsia="Times New Roman" w:cs="Times New Roman"/>
          <w:szCs w:val="24"/>
        </w:rPr>
        <w:t xml:space="preserve">ς μέρες είμαστε μάρτυρες άλλης μια απόπειρας της </w:t>
      </w:r>
      <w:r>
        <w:rPr>
          <w:rFonts w:eastAsia="Times New Roman" w:cs="Times New Roman"/>
          <w:szCs w:val="24"/>
        </w:rPr>
        <w:t>σ</w:t>
      </w:r>
      <w:r>
        <w:rPr>
          <w:rFonts w:eastAsia="Times New Roman" w:cs="Times New Roman"/>
          <w:szCs w:val="24"/>
        </w:rPr>
        <w:t xml:space="preserve">υγκυβέρνησης να βαπτίσει το κρέας ψάρι, να εμφανίσει τη ψήφιση των μέτρων ως την απαρχή καλύτερων ημερών για τον τόπο μας. Είναι το μεγαλύτερο ψέμα που έχει ειπωθεί έως σήμερα, μέχρι το επόμενο. Είναι ένα </w:t>
      </w:r>
      <w:r>
        <w:rPr>
          <w:rFonts w:eastAsia="Times New Roman" w:cs="Times New Roman"/>
          <w:szCs w:val="24"/>
        </w:rPr>
        <w:t>ψέμα που έχει κτιστεί πάνω σε πέντε μύθους</w:t>
      </w:r>
      <w:r>
        <w:rPr>
          <w:rFonts w:eastAsia="Times New Roman" w:cs="Times New Roman"/>
          <w:szCs w:val="24"/>
        </w:rPr>
        <w:t>,</w:t>
      </w:r>
      <w:r>
        <w:rPr>
          <w:rFonts w:eastAsia="Times New Roman" w:cs="Times New Roman"/>
          <w:szCs w:val="24"/>
        </w:rPr>
        <w:t xml:space="preserve"> που διακινούσε η Κυβέρνηση τους προηγούμενους μήνες. </w:t>
      </w:r>
    </w:p>
    <w:p w14:paraId="14EE025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πρώτος μύθος είναι ότι η αξιολόγηση καθυστέρησε, γιατί η Κυβέρνηση διαπραγματεύτηκε σκληρά, ότι η σημερινή συμφωνία είναι καλύτερη από εκείνη που μπορεί να </w:t>
      </w:r>
      <w:r>
        <w:rPr>
          <w:rFonts w:eastAsia="Times New Roman" w:cs="Times New Roman"/>
          <w:szCs w:val="24"/>
        </w:rPr>
        <w:t xml:space="preserve">είχε κλείσει ως τον περασμένο φθινόπωρο. Η αλήθεια είναι ότι η διαπραγμάτευση για τη δεύτερη αξιολόγηση εξελίχθηκε σε μια ακόμα πανωλεθρία της Κυβέρνησης. </w:t>
      </w:r>
    </w:p>
    <w:p w14:paraId="14EE02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Οι θεσμοί πήραν όχι μόνο ό,τι προβλεπόταν στο αρχικό πακέτο, αλλά και όλα όσα είχαν σχεδιαστεί να </w:t>
      </w:r>
      <w:r>
        <w:rPr>
          <w:rFonts w:eastAsia="Times New Roman" w:cs="Times New Roman"/>
          <w:szCs w:val="24"/>
        </w:rPr>
        <w:t>γίνονται κατά τους μήνες των καθυστερήσεων. Πήραν, όμως</w:t>
      </w:r>
      <w:r>
        <w:rPr>
          <w:rFonts w:eastAsia="Times New Roman" w:cs="Times New Roman"/>
          <w:szCs w:val="24"/>
        </w:rPr>
        <w:t>,</w:t>
      </w:r>
      <w:r>
        <w:rPr>
          <w:rFonts w:eastAsia="Times New Roman" w:cs="Times New Roman"/>
          <w:szCs w:val="24"/>
        </w:rPr>
        <w:t xml:space="preserve"> και τη μείωση του αφορολόγητου και των συντάξεων</w:t>
      </w:r>
      <w:r>
        <w:rPr>
          <w:rFonts w:eastAsia="Times New Roman" w:cs="Times New Roman"/>
          <w:szCs w:val="24"/>
        </w:rPr>
        <w:t>,</w:t>
      </w:r>
      <w:r>
        <w:rPr>
          <w:rFonts w:eastAsia="Times New Roman" w:cs="Times New Roman"/>
          <w:szCs w:val="24"/>
        </w:rPr>
        <w:t xml:space="preserve"> που δεν υπήρχ</w:t>
      </w:r>
      <w:r>
        <w:rPr>
          <w:rFonts w:eastAsia="Times New Roman" w:cs="Times New Roman"/>
          <w:szCs w:val="24"/>
        </w:rPr>
        <w:t>ε</w:t>
      </w:r>
      <w:r>
        <w:rPr>
          <w:rFonts w:eastAsia="Times New Roman" w:cs="Times New Roman"/>
          <w:szCs w:val="24"/>
        </w:rPr>
        <w:t xml:space="preserve"> στο τραπέζι το περασμένο φθινόπωρο. </w:t>
      </w:r>
    </w:p>
    <w:p w14:paraId="14EE02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Όσο η Κυβέρνηση συζητούσε αντί να κυβερνά, η οικονομία πήγαινε χειρότερα. Το είπε τις προάλλες κα</w:t>
      </w:r>
      <w:r>
        <w:rPr>
          <w:rFonts w:eastAsia="Times New Roman" w:cs="Times New Roman"/>
          <w:szCs w:val="24"/>
        </w:rPr>
        <w:t>ι η Κομισιόν, που ψαλιδίζει προς τα κάτω τις προβλέψεις της για την ανάπτυξη, το χρέος και την ανεργία. Το είπε και το Υπουργείο Οικονομικών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κατέβασε τις εκτιμήσεις για την ανάπτυξη από το 2,7% στο 1,8%, επιβεβαιώνοντας έτσι ότι η καθυστέρηση της συμφ</w:t>
      </w:r>
      <w:r>
        <w:rPr>
          <w:rFonts w:eastAsia="Times New Roman" w:cs="Times New Roman"/>
          <w:szCs w:val="24"/>
        </w:rPr>
        <w:t xml:space="preserve">ωνίας κόστισε στην οικονομία 2 δισεκατομμύρια ευρώ μόνο για τους πρώτους μήνες του 2017. </w:t>
      </w:r>
    </w:p>
    <w:p w14:paraId="14EE02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δεύτερος μύθος είναι ότι η συμφωνία καθυστέρησε με σκοπό να πάρουμε μια μεγαλύτερη ελάφρυνση στην εξυπηρέτηση του δημόσιου χρέους, την ελάφρυνση –να θυμίσω- που είχ</w:t>
      </w:r>
      <w:r>
        <w:rPr>
          <w:rFonts w:eastAsia="Times New Roman" w:cs="Times New Roman"/>
          <w:szCs w:val="24"/>
        </w:rPr>
        <w:t xml:space="preserve">αν πάρει πίσω οι θεσμοί μετά το καταστροφικό πρώτο εξάμηνο του 2015. </w:t>
      </w:r>
    </w:p>
    <w:p w14:paraId="14EE02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Γερμανός Υπουργός Οικονομικών έχει ήδη ξεκαθαρίσει ότι μέτρα για το χρέος θα συζητηθούν μετά τη λήξη του </w:t>
      </w:r>
      <w:r>
        <w:rPr>
          <w:rFonts w:eastAsia="Times New Roman" w:cs="Times New Roman"/>
          <w:szCs w:val="24"/>
        </w:rPr>
        <w:t>π</w:t>
      </w:r>
      <w:r>
        <w:rPr>
          <w:rFonts w:eastAsia="Times New Roman" w:cs="Times New Roman"/>
          <w:szCs w:val="24"/>
        </w:rPr>
        <w:t xml:space="preserve">ρογράμματος, δηλαδή μετά το καλοκαίρι του 2018. Μόλις πριν </w:t>
      </w:r>
      <w:r>
        <w:rPr>
          <w:rFonts w:eastAsia="Times New Roman" w:cs="Times New Roman"/>
          <w:szCs w:val="24"/>
        </w:rPr>
        <w:t>από</w:t>
      </w:r>
      <w:r>
        <w:rPr>
          <w:rFonts w:eastAsia="Times New Roman" w:cs="Times New Roman"/>
          <w:szCs w:val="24"/>
        </w:rPr>
        <w:t xml:space="preserve"> λίγες μέρες, ο </w:t>
      </w:r>
      <w:r>
        <w:rPr>
          <w:rFonts w:eastAsia="Times New Roman" w:cs="Times New Roman"/>
          <w:szCs w:val="24"/>
        </w:rPr>
        <w:t xml:space="preserve">κ. </w:t>
      </w:r>
      <w:proofErr w:type="spellStart"/>
      <w:r>
        <w:rPr>
          <w:rFonts w:eastAsia="Times New Roman" w:cs="Times New Roman"/>
          <w:szCs w:val="24"/>
        </w:rPr>
        <w:t>Τσακαλώτος</w:t>
      </w:r>
      <w:proofErr w:type="spellEnd"/>
      <w:r>
        <w:rPr>
          <w:rFonts w:eastAsia="Times New Roman" w:cs="Times New Roman"/>
          <w:szCs w:val="24"/>
        </w:rPr>
        <w:t xml:space="preserve"> παραδέχθηκε ότι στο νομοσχέδιο μέτρων δεν περιλαμβάνεται κάποια ρητή και σαφής πρόβλεψη ότι τα μέτρα δεν θα εφαρμοστούν, εάν υπάρξει λύση για το χρέος.</w:t>
      </w:r>
    </w:p>
    <w:p w14:paraId="14EE02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Την ίδια ώρα στον αέρα είναι και η είσοδός μας στο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Π</w:t>
      </w:r>
      <w:r>
        <w:rPr>
          <w:rFonts w:eastAsia="Times New Roman" w:cs="Times New Roman"/>
          <w:szCs w:val="24"/>
        </w:rPr>
        <w:t xml:space="preserve">οσοτικής </w:t>
      </w:r>
      <w:r>
        <w:rPr>
          <w:rFonts w:eastAsia="Times New Roman" w:cs="Times New Roman"/>
          <w:szCs w:val="24"/>
        </w:rPr>
        <w:t>Χ</w:t>
      </w:r>
      <w:r>
        <w:rPr>
          <w:rFonts w:eastAsia="Times New Roman" w:cs="Times New Roman"/>
          <w:szCs w:val="24"/>
        </w:rPr>
        <w:t>αλάρωσης. Η Κυβέρν</w:t>
      </w:r>
      <w:r>
        <w:rPr>
          <w:rFonts w:eastAsia="Times New Roman" w:cs="Times New Roman"/>
          <w:szCs w:val="24"/>
        </w:rPr>
        <w:t>ηση έβαζε μπροστά το χαρτί του υψηλού πρωτογενούς πλεονάσματος, λέγοντας ότι ανάλογο πλεόνασμα μπορεί να διατηρηθεί και τα επόμενα χρόνια, άρα δεν χρειάζονται άλλα προληπτικά μέτρα για μετά το 2018. Άλλος μύθος και αυτός, ο τρίτος.</w:t>
      </w:r>
    </w:p>
    <w:p w14:paraId="14EE025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Πρώτα από όλα, γνωρίζουμ</w:t>
      </w:r>
      <w:r>
        <w:rPr>
          <w:rFonts w:eastAsia="Times New Roman" w:cs="Times New Roman"/>
          <w:szCs w:val="24"/>
        </w:rPr>
        <w:t>ε όλοι μας πού οφείλεται κατά κύριο λόγο το πλεόνασμα αυτό. Έχουν υπερφορολογηθεί τα πάντα. Μόνο ένα μικρό μέρος από τ</w:t>
      </w:r>
      <w:r>
        <w:rPr>
          <w:rFonts w:eastAsia="Times New Roman" w:cs="Times New Roman"/>
          <w:szCs w:val="24"/>
        </w:rPr>
        <w:t>ο</w:t>
      </w:r>
      <w:r>
        <w:rPr>
          <w:rFonts w:eastAsia="Times New Roman" w:cs="Times New Roman"/>
          <w:szCs w:val="24"/>
        </w:rPr>
        <w:t xml:space="preserve"> 1,7 </w:t>
      </w:r>
      <w:r>
        <w:rPr>
          <w:rFonts w:eastAsia="Times New Roman" w:cs="Times New Roman"/>
          <w:szCs w:val="24"/>
        </w:rPr>
        <w:lastRenderedPageBreak/>
        <w:t>δισεκατομμύρι</w:t>
      </w:r>
      <w:r>
        <w:rPr>
          <w:rFonts w:eastAsia="Times New Roman" w:cs="Times New Roman"/>
          <w:szCs w:val="24"/>
        </w:rPr>
        <w:t>ο</w:t>
      </w:r>
      <w:r>
        <w:rPr>
          <w:rFonts w:eastAsia="Times New Roman" w:cs="Times New Roman"/>
          <w:szCs w:val="24"/>
        </w:rPr>
        <w:t xml:space="preserve"> ευρώ που η Κυβέρνηση είχε πάρει γι’ αυτόν τον σκοπό έχει πάει σε οφειλές του δημοσίου προς ιδιώτες. </w:t>
      </w:r>
      <w:r>
        <w:rPr>
          <w:rFonts w:eastAsia="Times New Roman" w:cs="Times New Roman"/>
          <w:szCs w:val="24"/>
        </w:rPr>
        <w:t>Α</w:t>
      </w:r>
      <w:r>
        <w:rPr>
          <w:rFonts w:eastAsia="Times New Roman" w:cs="Times New Roman"/>
          <w:szCs w:val="24"/>
        </w:rPr>
        <w:t>φού θα έχουμε αν</w:t>
      </w:r>
      <w:r>
        <w:rPr>
          <w:rFonts w:eastAsia="Times New Roman" w:cs="Times New Roman"/>
          <w:szCs w:val="24"/>
        </w:rPr>
        <w:t>άλογο πλεόνασμα και τα επόμενα χρόνια, αφού ο κ. Τσίπρας λέει ότι πέτυχε το 2016 οκτώ φορές μεγαλύτερο πρωτογενές πλεόνασμα από αυτό που ήθελε, γιατί δεν επιστρέφει ένα μικρό κομμάτι της υπέρβασης</w:t>
      </w:r>
      <w:r>
        <w:rPr>
          <w:rFonts w:eastAsia="Times New Roman" w:cs="Times New Roman"/>
          <w:szCs w:val="24"/>
        </w:rPr>
        <w:t>,</w:t>
      </w:r>
      <w:r>
        <w:rPr>
          <w:rFonts w:eastAsia="Times New Roman" w:cs="Times New Roman"/>
          <w:szCs w:val="24"/>
        </w:rPr>
        <w:t xml:space="preserve"> για να δώσει μια ανάσα στην κοινωνία που δοκιμάζεται;</w:t>
      </w:r>
    </w:p>
    <w:p w14:paraId="14EE025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ήταν και η κοστολογημένη πρόταση της Νέας Δημοκρατίας. Γιατί δεν χρηματοδοτεί από τώρα όλες τις θέσεις στους βρεφονηπιακούς σταθμούς; Γιατί δεν μειώνει τον ΕΝΦΙΑ κατά 20%; Γιατί δεν καταργεί τον φόρο στο κρασί;</w:t>
      </w:r>
    </w:p>
    <w:p w14:paraId="14EE02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Καλωσορίζουμε, παρ</w:t>
      </w:r>
      <w:r>
        <w:rPr>
          <w:rFonts w:eastAsia="Times New Roman" w:cs="Times New Roman"/>
          <w:szCs w:val="24"/>
        </w:rPr>
        <w:t xml:space="preserve">’ </w:t>
      </w:r>
      <w:r>
        <w:rPr>
          <w:rFonts w:eastAsia="Times New Roman" w:cs="Times New Roman"/>
          <w:szCs w:val="24"/>
        </w:rPr>
        <w:t xml:space="preserve">όλα αυτά, την υιοθέτηση </w:t>
      </w:r>
      <w:r>
        <w:rPr>
          <w:rFonts w:eastAsia="Times New Roman" w:cs="Times New Roman"/>
          <w:szCs w:val="24"/>
        </w:rPr>
        <w:t>της πρότασής μας για τη μείωση του ΦΠΑ στα αγροτικά εφόδια, που θα ανακουφίσει τους αγρότες από τα δυσβάστακτα έξοδα παραγωγής.</w:t>
      </w:r>
    </w:p>
    <w:p w14:paraId="14EE025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Όμως, αγαπητές και αγαπητοί συνάδελφοι, υπάρχουν άλλοι δύο μύθοι, που πραγματικά ξεπερνούν κάθε όριο πολιτικού θράσους: «Δεν θα </w:t>
      </w:r>
      <w:r>
        <w:rPr>
          <w:rFonts w:eastAsia="Times New Roman" w:cs="Times New Roman"/>
          <w:szCs w:val="24"/>
        </w:rPr>
        <w:t xml:space="preserve">νομοθετήσουμε ούτε ένα ευρώ επιπλέον μέτρα από όσα προβλέπει η </w:t>
      </w:r>
      <w:r>
        <w:rPr>
          <w:rFonts w:eastAsia="Times New Roman" w:cs="Times New Roman"/>
          <w:szCs w:val="24"/>
        </w:rPr>
        <w:t>σ</w:t>
      </w:r>
      <w:r>
        <w:rPr>
          <w:rFonts w:eastAsia="Times New Roman" w:cs="Times New Roman"/>
          <w:szCs w:val="24"/>
        </w:rPr>
        <w:t>υμφωνία και πολύ περισσότερο από το 2019 και μετά», έλεγε ο Πρωθυπουργός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φέρνει μέτρα 4,9 δισεκατομμυρίων ευρώ μέχρι το 2021, που φορτώνουν με νέα βάρη όλους τους Έλληνες και ιδιαίτερα το</w:t>
      </w:r>
      <w:r>
        <w:rPr>
          <w:rFonts w:eastAsia="Times New Roman" w:cs="Times New Roman"/>
          <w:szCs w:val="24"/>
        </w:rPr>
        <w:t xml:space="preserve">υς πιο αδύναμους συμπολίτες μας: </w:t>
      </w:r>
      <w:r>
        <w:rPr>
          <w:rFonts w:eastAsia="Times New Roman" w:cs="Times New Roman"/>
          <w:szCs w:val="24"/>
        </w:rPr>
        <w:t>μ</w:t>
      </w:r>
      <w:r>
        <w:rPr>
          <w:rFonts w:eastAsia="Times New Roman" w:cs="Times New Roman"/>
          <w:szCs w:val="24"/>
        </w:rPr>
        <w:t xml:space="preserve">είωση των κύριων και των επικουρικών συντάξεων, μείωση του αφορολόγητου, μείωση ειδικών μισθολογίων, νέα αύξηση των ασφαλιστικών εισφορών για </w:t>
      </w:r>
      <w:r>
        <w:rPr>
          <w:rFonts w:eastAsia="Times New Roman" w:cs="Times New Roman"/>
          <w:szCs w:val="24"/>
        </w:rPr>
        <w:t>ένα εκατομμύριο τετρακόσιες χιλιάδες</w:t>
      </w:r>
      <w:r>
        <w:rPr>
          <w:rFonts w:eastAsia="Times New Roman" w:cs="Times New Roman"/>
          <w:szCs w:val="24"/>
        </w:rPr>
        <w:t xml:space="preserve"> ελεύθε</w:t>
      </w:r>
      <w:r>
        <w:rPr>
          <w:rFonts w:eastAsia="Times New Roman" w:cs="Times New Roman"/>
          <w:szCs w:val="24"/>
        </w:rPr>
        <w:lastRenderedPageBreak/>
        <w:t>ρους επαγγελματίες και αγρότες, που θ</w:t>
      </w:r>
      <w:r>
        <w:rPr>
          <w:rFonts w:eastAsia="Times New Roman" w:cs="Times New Roman"/>
          <w:szCs w:val="24"/>
        </w:rPr>
        <w:t>α φτάνει μέχρι και το 28%, περικοπές σε επιδόματα, όπως το επίδομα ανεργίας και το επίδομα πετρελαίου θέρμανσης, κατάργηση δεκάδων άλλων, που υποτίθεται ότι θα ενσωματωθούν ως δαπάνες στο κοινωνικό επίδομα αλληλεγγύης.</w:t>
      </w:r>
    </w:p>
    <w:p w14:paraId="14EE025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Έρχομαι στον πέμπτο και μεγαλύτερο μύ</w:t>
      </w:r>
      <w:r>
        <w:rPr>
          <w:rFonts w:eastAsia="Times New Roman" w:cs="Times New Roman"/>
          <w:szCs w:val="24"/>
        </w:rPr>
        <w:t>θο, που είναι τα περίφημα αντίμετρα. Δεν ισχύει ότι τα αντίμετρα θα εφαρμοστούν αυτόματα, αν πιάσουμε τους στόχους του πρωτογενούς πλεονάσματος. Τα αντίμετρα θα αρχίσουν να εφαρμόζονται</w:t>
      </w:r>
      <w:r>
        <w:rPr>
          <w:rFonts w:eastAsia="Times New Roman" w:cs="Times New Roman"/>
          <w:szCs w:val="24"/>
        </w:rPr>
        <w:t>,</w:t>
      </w:r>
      <w:r>
        <w:rPr>
          <w:rFonts w:eastAsia="Times New Roman" w:cs="Times New Roman"/>
          <w:szCs w:val="24"/>
        </w:rPr>
        <w:t xml:space="preserve"> εφόσον διαπιστωθεί ότι το πλεόνασμα ξεπερνά το 3,7% του ΑΕΠ και για ό</w:t>
      </w:r>
      <w:r>
        <w:rPr>
          <w:rFonts w:eastAsia="Times New Roman" w:cs="Times New Roman"/>
          <w:szCs w:val="24"/>
        </w:rPr>
        <w:t>σο επιτρέπει το ποσοστό της υπέρβασης, αφού βέβαια συμφωνήσουν το Διεθνές Νομισματικό Ταμείο και οι άλλοι θεσμοί.</w:t>
      </w:r>
    </w:p>
    <w:p w14:paraId="14EE025E" w14:textId="77777777" w:rsidR="002F0583" w:rsidRDefault="00B91F1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EE02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14EE026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να εφαρμοστούν τα θετικά </w:t>
      </w:r>
      <w:r>
        <w:rPr>
          <w:rFonts w:eastAsia="Times New Roman" w:cs="Times New Roman"/>
          <w:szCs w:val="24"/>
        </w:rPr>
        <w:t>μέτρα στο ακέραιο, πρέπει να υπάρξει πρωτογενές πλεόνασμα 5,6% με 5,7% του ΑΕΠ, δηλαδή πλεόνασμα πάνω από 10 δισεκατομμύρια ευρώ τον χρόνο. Πιστεύει κανείς ειλικρινά ότι είναι δυνατόν να επιτευχθεί ένα τέτοιο μέγεθος, όταν ο ίδιος ο Πρωθυπουργός είχε παραδ</w:t>
      </w:r>
      <w:r>
        <w:rPr>
          <w:rFonts w:eastAsia="Times New Roman" w:cs="Times New Roman"/>
          <w:szCs w:val="24"/>
        </w:rPr>
        <w:t>εχθεί ότι ήταν αδύνατον;</w:t>
      </w:r>
    </w:p>
    <w:p w14:paraId="14EE026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Όσο, λοιπόν</w:t>
      </w:r>
      <w:r>
        <w:rPr>
          <w:rFonts w:eastAsia="Times New Roman" w:cs="Times New Roman"/>
          <w:szCs w:val="24"/>
        </w:rPr>
        <w:t>,</w:t>
      </w:r>
      <w:r>
        <w:rPr>
          <w:rFonts w:eastAsia="Times New Roman" w:cs="Times New Roman"/>
          <w:szCs w:val="24"/>
        </w:rPr>
        <w:t xml:space="preserve"> και αν κάποιοι, αγαπητοί συνάδελφοι, προσπαθούν να μας πείσουν για το αντίθετο, τα αντίμετρα ως πακέτο δεν πρόκειται να εφαρμοστούν. Ειλικρινά αναρωτιέμαι πόσο προσβάλλεται η νοημοσύνη των πολιτών, όταν η Κυβέρνηση του</w:t>
      </w:r>
      <w:r>
        <w:rPr>
          <w:rFonts w:eastAsia="Times New Roman" w:cs="Times New Roman"/>
          <w:szCs w:val="24"/>
        </w:rPr>
        <w:t>ς παίρνει ένα καρβέλι ψωμί με την υπόσχεση να τους επιστρέψει κάποτε μερικά ψίχουλα.</w:t>
      </w:r>
    </w:p>
    <w:p w14:paraId="14EE026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Βάλτε μια τελεία, κύριε </w:t>
      </w:r>
      <w:proofErr w:type="spellStart"/>
      <w:r>
        <w:rPr>
          <w:rFonts w:eastAsia="Times New Roman" w:cs="Times New Roman"/>
          <w:szCs w:val="24"/>
        </w:rPr>
        <w:t>Γιόγιακα</w:t>
      </w:r>
      <w:proofErr w:type="spellEnd"/>
      <w:r>
        <w:rPr>
          <w:rFonts w:eastAsia="Times New Roman" w:cs="Times New Roman"/>
          <w:szCs w:val="24"/>
        </w:rPr>
        <w:t>.</w:t>
      </w:r>
    </w:p>
    <w:p w14:paraId="14EE026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Τελειώνω, κύριε Πρόεδρε.</w:t>
      </w:r>
    </w:p>
    <w:p w14:paraId="14EE026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αυτούς του μύθους, κυρίες και κύριοι, στηρίχθηκε η μεγα</w:t>
      </w:r>
      <w:r>
        <w:rPr>
          <w:rFonts w:eastAsia="Times New Roman" w:cs="Times New Roman"/>
          <w:szCs w:val="24"/>
        </w:rPr>
        <w:t xml:space="preserve">λύτερη πολιτική απάτη της </w:t>
      </w:r>
      <w:r>
        <w:rPr>
          <w:rFonts w:eastAsia="Times New Roman" w:cs="Times New Roman"/>
          <w:szCs w:val="24"/>
        </w:rPr>
        <w:t>σ</w:t>
      </w:r>
      <w:r>
        <w:rPr>
          <w:rFonts w:eastAsia="Times New Roman" w:cs="Times New Roman"/>
          <w:szCs w:val="24"/>
        </w:rPr>
        <w:t>υγκυβέρνησης. Ένα τέταρτο ουσιαστικά μνημόνιο</w:t>
      </w:r>
      <w:r>
        <w:rPr>
          <w:rFonts w:eastAsia="Times New Roman" w:cs="Times New Roman"/>
          <w:szCs w:val="24"/>
        </w:rPr>
        <w:t>,</w:t>
      </w:r>
      <w:r>
        <w:rPr>
          <w:rFonts w:eastAsia="Times New Roman" w:cs="Times New Roman"/>
          <w:szCs w:val="24"/>
        </w:rPr>
        <w:t xml:space="preserve"> χωρίς χρηματοδότηση, χωρίς αντίμετρα, χωρίς ελάφρυνση του χρέους.</w:t>
      </w:r>
    </w:p>
    <w:p w14:paraId="14EE026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 λοιπόν, σε αυτή την απάτη η Νέα Δημοκρατία άλλοθι δεν δίνει. Οι Έλληνες έχουν καταβάλει βαρύ τίμημα για την παραμ</w:t>
      </w:r>
      <w:r>
        <w:rPr>
          <w:rFonts w:eastAsia="Times New Roman" w:cs="Times New Roman"/>
          <w:szCs w:val="24"/>
        </w:rPr>
        <w:t xml:space="preserve">ονή της </w:t>
      </w:r>
      <w:r>
        <w:rPr>
          <w:rFonts w:eastAsia="Times New Roman" w:cs="Times New Roman"/>
          <w:szCs w:val="24"/>
        </w:rPr>
        <w:t>σ</w:t>
      </w:r>
      <w:r>
        <w:rPr>
          <w:rFonts w:eastAsia="Times New Roman" w:cs="Times New Roman"/>
          <w:szCs w:val="24"/>
        </w:rPr>
        <w:t>υγκυβέρνησης ΣΥΡΙΖΑ στην εξουσία. Δεν μπορούν να πληρώσουν άλλο.</w:t>
      </w:r>
    </w:p>
    <w:p w14:paraId="14EE026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267" w14:textId="77777777" w:rsidR="002F0583" w:rsidRDefault="00B91F1A">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14EE0268" w14:textId="77777777" w:rsidR="002F0583" w:rsidRDefault="002F0583">
      <w:pPr>
        <w:spacing w:after="0" w:line="600" w:lineRule="auto"/>
        <w:ind w:firstLine="720"/>
        <w:jc w:val="both"/>
        <w:rPr>
          <w:rFonts w:eastAsia="Times New Roman" w:cs="Times New Roman"/>
          <w:szCs w:val="24"/>
        </w:rPr>
      </w:pPr>
    </w:p>
    <w:p w14:paraId="14EE026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Τώρα τον λόγο θα λάβει ο κ. </w:t>
      </w:r>
      <w:proofErr w:type="spellStart"/>
      <w:r>
        <w:rPr>
          <w:rFonts w:eastAsia="Times New Roman" w:cs="Times New Roman"/>
          <w:szCs w:val="24"/>
        </w:rPr>
        <w:t>Παφίλης</w:t>
      </w:r>
      <w:proofErr w:type="spellEnd"/>
      <w:r>
        <w:rPr>
          <w:rFonts w:eastAsia="Times New Roman" w:cs="Times New Roman"/>
          <w:szCs w:val="24"/>
        </w:rPr>
        <w:t>.</w:t>
      </w:r>
    </w:p>
    <w:p w14:paraId="14EE02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Παφίλη</w:t>
      </w:r>
      <w:proofErr w:type="spellEnd"/>
      <w:r>
        <w:rPr>
          <w:rFonts w:eastAsia="Times New Roman" w:cs="Times New Roman"/>
          <w:szCs w:val="24"/>
        </w:rPr>
        <w:t>, συμφωνείτε να προηγηθεί ο κ.</w:t>
      </w:r>
      <w:r>
        <w:rPr>
          <w:rFonts w:eastAsia="Times New Roman" w:cs="Times New Roman"/>
          <w:szCs w:val="24"/>
        </w:rPr>
        <w:t xml:space="preserve"> Πετρόπουλος</w:t>
      </w:r>
      <w:r>
        <w:rPr>
          <w:rFonts w:eastAsia="Times New Roman" w:cs="Times New Roman"/>
          <w:szCs w:val="24"/>
        </w:rPr>
        <w:t>,</w:t>
      </w:r>
      <w:r>
        <w:rPr>
          <w:rFonts w:eastAsia="Times New Roman" w:cs="Times New Roman"/>
          <w:szCs w:val="24"/>
        </w:rPr>
        <w:t xml:space="preserve"> γιατί έχει μια υποχρέωση;</w:t>
      </w:r>
    </w:p>
    <w:p w14:paraId="14EE026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κύριε Πρόεδρε, δεν γίνεται.</w:t>
      </w:r>
    </w:p>
    <w:p w14:paraId="14EE026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Αν σας την πω, θα συμφωνούσατε να πάει εκεί που πρέπει να πάει.</w:t>
      </w:r>
    </w:p>
    <w:p w14:paraId="14EE026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w:t>
      </w:r>
      <w:r>
        <w:rPr>
          <w:rFonts w:eastAsia="Times New Roman" w:cs="Times New Roman"/>
          <w:szCs w:val="24"/>
        </w:rPr>
        <w:t>Έχω κ</w:t>
      </w:r>
      <w:r>
        <w:rPr>
          <w:rFonts w:eastAsia="Times New Roman" w:cs="Times New Roman"/>
          <w:szCs w:val="24"/>
        </w:rPr>
        <w:t>ι εγώ μια υποχρέωση, κύριε Πρόεδρε. Είναι η</w:t>
      </w:r>
      <w:r>
        <w:rPr>
          <w:rFonts w:eastAsia="Times New Roman" w:cs="Times New Roman"/>
          <w:szCs w:val="24"/>
        </w:rPr>
        <w:t xml:space="preserve"> τρίτη φορά που αλλάζει ο προγραμματισμός. Ας μου απαντήσει μετά.</w:t>
      </w:r>
    </w:p>
    <w:p w14:paraId="14EE026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Υπουργέ, με όλον τον σεβασμό, αλλά δεν γίνεται.</w:t>
      </w:r>
    </w:p>
    <w:p w14:paraId="14EE026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Τότε</w:t>
      </w:r>
      <w:r>
        <w:rPr>
          <w:rFonts w:eastAsia="Times New Roman" w:cs="Times New Roman"/>
          <w:szCs w:val="24"/>
        </w:rPr>
        <w:t>,</w:t>
      </w:r>
      <w:r>
        <w:rPr>
          <w:rFonts w:eastAsia="Times New Roman" w:cs="Times New Roman"/>
          <w:szCs w:val="24"/>
        </w:rPr>
        <w:t xml:space="preserve"> ορίστε, έχετε τον λόγο.</w:t>
      </w:r>
    </w:p>
    <w:p w14:paraId="14EE027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Μια και μιλάμε για το πλεόνασμα και έχετε ζαλίσει τον </w:t>
      </w:r>
      <w:r>
        <w:rPr>
          <w:rFonts w:eastAsia="Times New Roman" w:cs="Times New Roman"/>
          <w:szCs w:val="24"/>
        </w:rPr>
        <w:t>κόσμο και η Κυβέρνηση και η Αξιωματική Αντιπολίτευση, θα σας πω ότι ένα είναι βέβαιο πλεόνασμα, η οργή του ελληνικού λαού και για την Κυβέρνηση και για σας που τον κοροϊδεύετε, που παίζετε θέατρο, που παριστάνετε όλοι σας τους υπηρέτες των λαϊκών συμφερόντ</w:t>
      </w:r>
      <w:r>
        <w:rPr>
          <w:rFonts w:eastAsia="Times New Roman" w:cs="Times New Roman"/>
          <w:szCs w:val="24"/>
        </w:rPr>
        <w:t>ων.</w:t>
      </w:r>
    </w:p>
    <w:p w14:paraId="14EE02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Τέσσερις μέρες οξύτητα, καυγάς</w:t>
      </w:r>
      <w:r>
        <w:rPr>
          <w:rFonts w:eastAsia="Times New Roman" w:cs="Times New Roman"/>
          <w:szCs w:val="24"/>
        </w:rPr>
        <w:t>,</w:t>
      </w:r>
      <w:r>
        <w:rPr>
          <w:rFonts w:eastAsia="Times New Roman" w:cs="Times New Roman"/>
          <w:szCs w:val="24"/>
        </w:rPr>
        <w:t xml:space="preserve"> που ξεπερνά κάθε όριο πολλές φορές, που φθάνει στο πολιτικό θράσος, κυριολεκτικά ένθεν κακείθεν, για να μη σας αδικήσω, κύριε Βορίδη. Είναι καινούργιο; Όχι! Θα το πούμε ξανά</w:t>
      </w:r>
      <w:r>
        <w:rPr>
          <w:rFonts w:eastAsia="Times New Roman" w:cs="Times New Roman"/>
          <w:szCs w:val="24"/>
        </w:rPr>
        <w:t>,</w:t>
      </w:r>
      <w:r>
        <w:rPr>
          <w:rFonts w:eastAsia="Times New Roman" w:cs="Times New Roman"/>
          <w:szCs w:val="24"/>
        </w:rPr>
        <w:t xml:space="preserve"> γιατί η επανάληψη είναι η μήτηρ της μαθήσεως.</w:t>
      </w:r>
      <w:r>
        <w:rPr>
          <w:rFonts w:eastAsia="Times New Roman" w:cs="Times New Roman"/>
          <w:szCs w:val="24"/>
        </w:rPr>
        <w:t xml:space="preserve"> Όσο το ΠΑΣΟΚ και η Νέα Δημοκρατία συνέκλιναν ακριβώς </w:t>
      </w:r>
      <w:r>
        <w:rPr>
          <w:rFonts w:eastAsia="Times New Roman" w:cs="Times New Roman"/>
          <w:szCs w:val="24"/>
        </w:rPr>
        <w:lastRenderedPageBreak/>
        <w:t>στην ίδια στρατηγική</w:t>
      </w:r>
      <w:r>
        <w:rPr>
          <w:rFonts w:eastAsia="Times New Roman" w:cs="Times New Roman"/>
          <w:szCs w:val="24"/>
        </w:rPr>
        <w:t>,</w:t>
      </w:r>
      <w:r>
        <w:rPr>
          <w:rFonts w:eastAsia="Times New Roman" w:cs="Times New Roman"/>
          <w:szCs w:val="24"/>
        </w:rPr>
        <w:t xml:space="preserve"> γιατί είχαν διαφορές, τόσο ο καυγάς για το σκότος και το φως γινόταν οξυμμένος. Ακούγονταν, μάλιστα, πιο χοντρά πράγματα απ’ ό,τι ακούγονται τώρα. Επανάληψη έχουμε. </w:t>
      </w:r>
    </w:p>
    <w:p w14:paraId="14EE0272" w14:textId="77777777" w:rsidR="002F0583" w:rsidRDefault="00B91F1A">
      <w:pPr>
        <w:spacing w:after="0" w:line="600" w:lineRule="auto"/>
        <w:ind w:firstLine="720"/>
        <w:jc w:val="both"/>
        <w:rPr>
          <w:rFonts w:eastAsia="Times New Roman" w:cs="Times New Roman"/>
          <w:szCs w:val="24"/>
        </w:rPr>
      </w:pPr>
      <w:r>
        <w:rPr>
          <w:rFonts w:eastAsia="Times New Roman"/>
          <w:bCs/>
        </w:rPr>
        <w:t>(</w:t>
      </w:r>
      <w:r>
        <w:rPr>
          <w:rFonts w:eastAsia="Times New Roman"/>
          <w:bCs/>
        </w:rPr>
        <w:t>Στο σημείο αυ</w:t>
      </w:r>
      <w:r>
        <w:rPr>
          <w:rFonts w:eastAsia="Times New Roman"/>
          <w:bCs/>
        </w:rPr>
        <w:t xml:space="preserve">τό, ομιλούντος του Βουλευτή κ. Αθανάσιου </w:t>
      </w:r>
      <w:proofErr w:type="spellStart"/>
      <w:r>
        <w:rPr>
          <w:rFonts w:eastAsia="Times New Roman"/>
          <w:bCs/>
        </w:rPr>
        <w:t>Παφίλη</w:t>
      </w:r>
      <w:proofErr w:type="spellEnd"/>
      <w:r>
        <w:rPr>
          <w:rFonts w:eastAsia="Times New Roman"/>
          <w:bCs/>
        </w:rPr>
        <w:t xml:space="preserve">, </w:t>
      </w:r>
      <w:r>
        <w:rPr>
          <w:rFonts w:eastAsia="Times New Roman"/>
          <w:bCs/>
        </w:rPr>
        <w:t xml:space="preserve">ο Βουλευτής της Νέας Δημοκρατίας κ. Κωνσταντίνος Κουκοδήμος καταθέτει για τα Πρακτικά σε γραπτό κείμενο την ομιλία του, η οποία βρίσκεται στο αρχείο </w:t>
      </w:r>
      <w:r>
        <w:rPr>
          <w:rFonts w:eastAsia="Times New Roman" w:cs="Times New Roman"/>
          <w:szCs w:val="24"/>
        </w:rPr>
        <w:t xml:space="preserve">του Τμήματος Γραμματείας της Διεύθυνσης Στενογραφίας και </w:t>
      </w:r>
      <w:r>
        <w:rPr>
          <w:rFonts w:eastAsia="Times New Roman" w:cs="Times New Roman"/>
          <w:szCs w:val="24"/>
        </w:rPr>
        <w:t>Πρακτικών της Βουλής)</w:t>
      </w:r>
    </w:p>
    <w:p w14:paraId="14EE027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Άλλαξαν οι συνθήκες. Δεν είναι που άλλαξαν, όπως είπε ο Αντιπρόεδρος της Κυβέρνησης, γιατί συνέβη αυτό που δεν μπορούσαν να φανταστούν τα κυρίαρχα κόμματα τα προηγούμενα χρόνια, ότι δηλαδή ήρθε η Αριστερά και απειλεί το σύστημα. Απλώς</w:t>
      </w:r>
      <w:r>
        <w:rPr>
          <w:rFonts w:eastAsia="Times New Roman" w:cs="Times New Roman"/>
          <w:szCs w:val="24"/>
        </w:rPr>
        <w:t xml:space="preserve">, άλλαξε ο </w:t>
      </w:r>
      <w:proofErr w:type="spellStart"/>
      <w:r>
        <w:rPr>
          <w:rFonts w:eastAsia="Times New Roman" w:cs="Times New Roman"/>
          <w:szCs w:val="24"/>
        </w:rPr>
        <w:t>Μανωλιός</w:t>
      </w:r>
      <w:proofErr w:type="spellEnd"/>
      <w:r>
        <w:rPr>
          <w:rFonts w:eastAsia="Times New Roman" w:cs="Times New Roman"/>
          <w:szCs w:val="24"/>
        </w:rPr>
        <w:t xml:space="preserve">, δηλαδή το </w:t>
      </w:r>
      <w:r>
        <w:rPr>
          <w:rFonts w:eastAsia="Times New Roman"/>
          <w:szCs w:val="24"/>
        </w:rPr>
        <w:t>ΠΑΣΟΚ</w:t>
      </w:r>
      <w:r>
        <w:rPr>
          <w:rFonts w:eastAsia="Times New Roman" w:cs="Times New Roman"/>
          <w:szCs w:val="24"/>
        </w:rPr>
        <w:t xml:space="preserve">, και έβαλε τα ρούχα του αλλιώς, δηλαδή ο ΣΥΡΙΖΑ. Αυτό ακριβώς συνέβη αυτά τα χρόνια. Ακριβώς, μάλιστα, επειδή είναι η ίδια στρατηγική, γι’ αυτό υπάρχει και αυτή η μεγάλη σύγκρουση. </w:t>
      </w:r>
    </w:p>
    <w:p w14:paraId="14EE027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λέμε ότι η αντιπαράθεση είναι κ</w:t>
      </w:r>
      <w:r>
        <w:rPr>
          <w:rFonts w:eastAsia="Times New Roman" w:cs="Times New Roman"/>
          <w:szCs w:val="24"/>
        </w:rPr>
        <w:t>άλπικη, γιατί δεν γίνεται για τα λαϊκά συμφέροντα, αλλά για το ποιος θα υπηρετεί καλύτερα την καπιταλιστική ανάπτυξη, φυσικά μέσα στο πλαίσιο της Ευρωπαϊκής Ένωσης</w:t>
      </w:r>
      <w:r>
        <w:rPr>
          <w:rFonts w:eastAsia="Times New Roman" w:cs="Times New Roman"/>
          <w:szCs w:val="24"/>
        </w:rPr>
        <w:t>,</w:t>
      </w:r>
      <w:r>
        <w:rPr>
          <w:rFonts w:eastAsia="Times New Roman" w:cs="Times New Roman"/>
          <w:szCs w:val="24"/>
        </w:rPr>
        <w:t xml:space="preserve"> που είναι φιλολαϊκό, καθώς είναι η Ευρωπαϊκή Ένωση των λαών</w:t>
      </w:r>
      <w:r>
        <w:rPr>
          <w:rFonts w:eastAsia="Times New Roman" w:cs="Times New Roman"/>
          <w:szCs w:val="24"/>
        </w:rPr>
        <w:t>,</w:t>
      </w:r>
      <w:r>
        <w:rPr>
          <w:rFonts w:eastAsia="Times New Roman" w:cs="Times New Roman"/>
          <w:szCs w:val="24"/>
        </w:rPr>
        <w:t xml:space="preserve"> όπως λέγατε όλοι. Είναι η Ευρω</w:t>
      </w:r>
      <w:r>
        <w:rPr>
          <w:rFonts w:eastAsia="Times New Roman" w:cs="Times New Roman"/>
          <w:szCs w:val="24"/>
        </w:rPr>
        <w:t>παϊκή Ένωση που τσακίζει κυριολεκτικά όλους τους λαούς του κόσμου και που όλοι σας</w:t>
      </w:r>
      <w:r>
        <w:rPr>
          <w:rFonts w:eastAsia="Times New Roman" w:cs="Times New Roman"/>
          <w:szCs w:val="24"/>
        </w:rPr>
        <w:t>,</w:t>
      </w:r>
      <w:r>
        <w:rPr>
          <w:rFonts w:eastAsia="Times New Roman" w:cs="Times New Roman"/>
          <w:szCs w:val="24"/>
        </w:rPr>
        <w:t xml:space="preserve"> προσκυνημένοι στην Ευρωπαϊκή Ένωση και στον καπιταλιστικό δρόμο ανάπτυξης</w:t>
      </w:r>
      <w:r>
        <w:rPr>
          <w:rFonts w:eastAsia="Times New Roman" w:cs="Times New Roman"/>
          <w:szCs w:val="24"/>
        </w:rPr>
        <w:t>,</w:t>
      </w:r>
      <w:r>
        <w:rPr>
          <w:rFonts w:eastAsia="Times New Roman" w:cs="Times New Roman"/>
          <w:szCs w:val="24"/>
        </w:rPr>
        <w:t xml:space="preserve"> παλεύετε για το ποιος θα υπηρετήσει καλύτερα αυτή την πολιτική.</w:t>
      </w:r>
    </w:p>
    <w:p w14:paraId="14EE02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Πολλά τα ανέπτυξαν οι ομιλητές μα</w:t>
      </w:r>
      <w:r>
        <w:rPr>
          <w:rFonts w:eastAsia="Times New Roman" w:cs="Times New Roman"/>
          <w:szCs w:val="24"/>
        </w:rPr>
        <w:t xml:space="preserve">ς και ο εισηγητής μας. Θα μιλήσει και ο Γενικός Γραμματέας του κόμματός μας. Αυτό που είναι εξαιρετικά προκλητικό και στο οποίο θα ήθελα να σταθώ είναι ότι και οι Υπουργοί –ο κ. </w:t>
      </w:r>
      <w:proofErr w:type="spellStart"/>
      <w:r>
        <w:rPr>
          <w:rFonts w:eastAsia="Times New Roman" w:cs="Times New Roman"/>
          <w:szCs w:val="24"/>
        </w:rPr>
        <w:t>Τσακαλώτος</w:t>
      </w:r>
      <w:proofErr w:type="spellEnd"/>
      <w:r>
        <w:rPr>
          <w:rFonts w:eastAsia="Times New Roman" w:cs="Times New Roman"/>
          <w:szCs w:val="24"/>
        </w:rPr>
        <w:t xml:space="preserve"> και οι υπόλοιποι- αλλά και οι Βουλευτές του ΣΥΡΙΖΑ επαναλαμβάνουν σ</w:t>
      </w:r>
      <w:r>
        <w:rPr>
          <w:rFonts w:eastAsia="Times New Roman" w:cs="Times New Roman"/>
          <w:szCs w:val="24"/>
        </w:rPr>
        <w:t>υνεχώς –να μην πω, χωρίς ντροπή- «</w:t>
      </w:r>
      <w:r>
        <w:rPr>
          <w:rFonts w:eastAsia="Times New Roman" w:cs="Times New Roman"/>
          <w:szCs w:val="24"/>
        </w:rPr>
        <w:t>ε</w:t>
      </w:r>
      <w:r>
        <w:rPr>
          <w:rFonts w:eastAsia="Times New Roman" w:cs="Times New Roman"/>
          <w:szCs w:val="24"/>
        </w:rPr>
        <w:t>μείς είμαστε άλλο πράγμα», «</w:t>
      </w:r>
      <w:r>
        <w:rPr>
          <w:rFonts w:eastAsia="Times New Roman" w:cs="Times New Roman"/>
          <w:szCs w:val="24"/>
        </w:rPr>
        <w:t>ε</w:t>
      </w:r>
      <w:r>
        <w:rPr>
          <w:rFonts w:eastAsia="Times New Roman" w:cs="Times New Roman"/>
          <w:szCs w:val="24"/>
        </w:rPr>
        <w:t>μείς ήρθαμε εδώ πέρα και εξυπηρετούμε τα λαϊκά στρώματα, τα συμφέροντα της εργατικής τάξης, σε αντίθεση με τη Νέα Δημοκρατία και το ΠΑΣΟΚ».</w:t>
      </w:r>
    </w:p>
    <w:p w14:paraId="14EE02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αλήθεια αυτό; Από πού καθορίζεται; Καθορίζεται</w:t>
      </w:r>
      <w:r>
        <w:rPr>
          <w:rFonts w:eastAsia="Times New Roman" w:cs="Times New Roman"/>
          <w:szCs w:val="24"/>
        </w:rPr>
        <w:t xml:space="preserve"> από την ευλογία του Αγίου Πνεύματος ή από το ότι η Κυβέρνηση του ΣΥΡΙΖΑ λέει «</w:t>
      </w:r>
      <w:r>
        <w:rPr>
          <w:rFonts w:eastAsia="Times New Roman" w:cs="Times New Roman"/>
          <w:szCs w:val="24"/>
        </w:rPr>
        <w:t>ε</w:t>
      </w:r>
      <w:r>
        <w:rPr>
          <w:rFonts w:eastAsia="Times New Roman" w:cs="Times New Roman"/>
          <w:szCs w:val="24"/>
        </w:rPr>
        <w:t>γώ εκπροσωπώ τα συμφέροντα της εργατικής τάξης»; Μάλιστα ο κ. Μαντάς</w:t>
      </w:r>
      <w:r>
        <w:rPr>
          <w:rFonts w:eastAsia="Times New Roman" w:cs="Times New Roman"/>
          <w:szCs w:val="24"/>
        </w:rPr>
        <w:t>,</w:t>
      </w:r>
      <w:r>
        <w:rPr>
          <w:rFonts w:eastAsia="Times New Roman" w:cs="Times New Roman"/>
          <w:szCs w:val="24"/>
        </w:rPr>
        <w:t xml:space="preserve"> σε μια συναισθηματική ομιλία</w:t>
      </w:r>
      <w:r>
        <w:rPr>
          <w:rFonts w:eastAsia="Times New Roman" w:cs="Times New Roman"/>
          <w:szCs w:val="24"/>
        </w:rPr>
        <w:t>,</w:t>
      </w:r>
      <w:r>
        <w:rPr>
          <w:rFonts w:eastAsia="Times New Roman" w:cs="Times New Roman"/>
          <w:szCs w:val="24"/>
        </w:rPr>
        <w:t xml:space="preserve"> είπε ότι πατάμε σε μία βάρκα. Συμφωνούμε. Να βρούμε, λοιπόν, ποια είναι η βά</w:t>
      </w:r>
      <w:r>
        <w:rPr>
          <w:rFonts w:eastAsia="Times New Roman" w:cs="Times New Roman"/>
          <w:szCs w:val="24"/>
        </w:rPr>
        <w:t>ρκα στην πορεία και να δούμε ποια συμφέροντα εξυπηρετεί και η Κυβέρνηση ΣΥΡΙΖΑ.</w:t>
      </w:r>
    </w:p>
    <w:p w14:paraId="14EE02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Τολμάτε να μιλάτε για λαϊκά συμφέροντα</w:t>
      </w:r>
      <w:r>
        <w:rPr>
          <w:rFonts w:eastAsia="Times New Roman" w:cs="Times New Roman"/>
          <w:szCs w:val="24"/>
        </w:rPr>
        <w:t>,</w:t>
      </w:r>
      <w:r>
        <w:rPr>
          <w:rFonts w:eastAsia="Times New Roman" w:cs="Times New Roman"/>
          <w:szCs w:val="24"/>
        </w:rPr>
        <w:t xml:space="preserve"> όταν το 2017, μετά από είκοσι τρεις μειώσεις των συντάξεων, δίνετε τη χαριστική βολή και τις κόβετε κι άλλο! Μετά από είκοσι τρεις μειώσ</w:t>
      </w:r>
      <w:r>
        <w:rPr>
          <w:rFonts w:eastAsia="Times New Roman" w:cs="Times New Roman"/>
          <w:szCs w:val="24"/>
        </w:rPr>
        <w:t xml:space="preserve">εις, έρχεστε και τις κόβετε κι άλλο! Ουσιαστικά ενταφιάζετε –το έκανε το νομοσχέδιο </w:t>
      </w:r>
      <w:proofErr w:type="spellStart"/>
      <w:r>
        <w:rPr>
          <w:rFonts w:eastAsia="Times New Roman" w:cs="Times New Roman"/>
          <w:szCs w:val="24"/>
        </w:rPr>
        <w:t>Κατρούγκαλου</w:t>
      </w:r>
      <w:proofErr w:type="spellEnd"/>
      <w:r>
        <w:rPr>
          <w:rFonts w:eastAsia="Times New Roman" w:cs="Times New Roman"/>
          <w:szCs w:val="24"/>
        </w:rPr>
        <w:t>- τον χαρακτήρα της κοινωνικής ασφάλισης. Μετατρέπετε τη σύνταξη σε επίδομα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14EE02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είναι εξυπηρέτηση των συμφερόντων των λαϊκών στρωμάτων, της εργατική</w:t>
      </w:r>
      <w:r>
        <w:rPr>
          <w:rFonts w:eastAsia="Times New Roman" w:cs="Times New Roman"/>
          <w:szCs w:val="24"/>
        </w:rPr>
        <w:t xml:space="preserve">ς τάξης; Γιατί οι συνταξιούχοι στη συντριπτική τους πλειοψηφία είναι οι απόμαχοι </w:t>
      </w:r>
      <w:r>
        <w:rPr>
          <w:rFonts w:eastAsia="Times New Roman" w:cs="Times New Roman"/>
          <w:szCs w:val="24"/>
        </w:rPr>
        <w:lastRenderedPageBreak/>
        <w:t>της εργατικής τάξης. Είναι υπερβολή; Πόσα κόβετε; Μέχρι το 2021, εκτός από αυτά που κόψατε –και κόψατε και εσείς οι υπόλοιποι</w:t>
      </w:r>
      <w:r>
        <w:rPr>
          <w:rFonts w:eastAsia="Times New Roman" w:cs="Times New Roman"/>
          <w:szCs w:val="24"/>
        </w:rPr>
        <w:t>,</w:t>
      </w:r>
      <w:r>
        <w:rPr>
          <w:rFonts w:eastAsia="Times New Roman" w:cs="Times New Roman"/>
          <w:szCs w:val="24"/>
        </w:rPr>
        <w:t xml:space="preserve"> που τώρα έχετε βγει στα κεραμίδια για τα λαϊκά σ</w:t>
      </w:r>
      <w:r>
        <w:rPr>
          <w:rFonts w:eastAsia="Times New Roman" w:cs="Times New Roman"/>
          <w:szCs w:val="24"/>
        </w:rPr>
        <w:t>υμφέροντα- κόβετε 8,28 δισεκατομμύρια ευρώ, ναι ή όχι; Συν –για να μην πω «</w:t>
      </w:r>
      <w:r>
        <w:rPr>
          <w:rFonts w:eastAsia="Times New Roman" w:cs="Times New Roman"/>
          <w:szCs w:val="24"/>
          <w:lang w:val="en-US"/>
        </w:rPr>
        <w:t>plus</w:t>
      </w:r>
      <w:r>
        <w:rPr>
          <w:rFonts w:eastAsia="Times New Roman" w:cs="Times New Roman"/>
          <w:szCs w:val="24"/>
        </w:rPr>
        <w:t xml:space="preserve">» σε γνήσια ελληνικά- την εφαρμογή του νομοσχεδίου </w:t>
      </w:r>
      <w:proofErr w:type="spellStart"/>
      <w:r>
        <w:rPr>
          <w:rFonts w:eastAsia="Times New Roman" w:cs="Times New Roman"/>
          <w:szCs w:val="24"/>
        </w:rPr>
        <w:t>Κατρούγκαλου</w:t>
      </w:r>
      <w:proofErr w:type="spellEnd"/>
      <w:r>
        <w:rPr>
          <w:rFonts w:eastAsia="Times New Roman" w:cs="Times New Roman"/>
          <w:szCs w:val="24"/>
        </w:rPr>
        <w:t xml:space="preserve">, που σημαίνει 16,4 δισεκατομμύρια ευρώ. Το αντιλαμβανόμαστε το νούμερο; </w:t>
      </w:r>
    </w:p>
    <w:p w14:paraId="14EE02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μας λέτε ότι εξυπηρετεί τα λαϊκά συμ</w:t>
      </w:r>
      <w:r>
        <w:rPr>
          <w:rFonts w:eastAsia="Times New Roman" w:cs="Times New Roman"/>
          <w:szCs w:val="24"/>
        </w:rPr>
        <w:t xml:space="preserve">φέροντα; Είναι σωστό, κύριε </w:t>
      </w:r>
      <w:proofErr w:type="spellStart"/>
      <w:r>
        <w:rPr>
          <w:rFonts w:eastAsia="Times New Roman" w:cs="Times New Roman"/>
          <w:szCs w:val="24"/>
        </w:rPr>
        <w:t>Τσακαλώτο</w:t>
      </w:r>
      <w:proofErr w:type="spellEnd"/>
      <w:r>
        <w:rPr>
          <w:rFonts w:eastAsia="Times New Roman" w:cs="Times New Roman"/>
          <w:szCs w:val="24"/>
        </w:rPr>
        <w:t>,</w:t>
      </w:r>
      <w:r>
        <w:rPr>
          <w:rFonts w:eastAsia="Times New Roman" w:cs="Times New Roman"/>
          <w:szCs w:val="24"/>
        </w:rPr>
        <w:t xml:space="preserve"> ή όχι; </w:t>
      </w:r>
    </w:p>
    <w:p w14:paraId="14EE027A"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w:t>
      </w:r>
    </w:p>
    <w:p w14:paraId="14EE027B"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Θέλετε να κατεβάσω και 2 δισεκατομμύρια ευρώ και να σας τα χαρίσω; Ο καθένας λέει εδώ μέσα ό,τι θέλει. Κανένα πρόβλημα.</w:t>
      </w:r>
    </w:p>
    <w:p w14:paraId="14EE027C"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(Υπουργός Οικονομικών):</w:t>
      </w:r>
      <w:r>
        <w:rPr>
          <w:rFonts w:eastAsia="Times New Roman" w:cs="Times New Roman"/>
          <w:szCs w:val="24"/>
        </w:rPr>
        <w:t xml:space="preserve"> Όχι. Να το βρούμε, να κ</w:t>
      </w:r>
      <w:r>
        <w:rPr>
          <w:rFonts w:eastAsia="Times New Roman" w:cs="Times New Roman"/>
          <w:szCs w:val="24"/>
        </w:rPr>
        <w:t>αθί</w:t>
      </w:r>
      <w:r>
        <w:rPr>
          <w:rFonts w:eastAsia="Times New Roman" w:cs="Times New Roman"/>
          <w:szCs w:val="24"/>
        </w:rPr>
        <w:t>σουμε να το βρούμε.</w:t>
      </w:r>
    </w:p>
    <w:p w14:paraId="14EE027D"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Εντάξει, βάλτε το κομπιουτεράκι να το βρείτε. Όμως ο κόσμος ξέρει. Όταν πάει στο ταμείο ο κάθε συνταξιούχος, ξέρει τι γίνεται.</w:t>
      </w:r>
    </w:p>
    <w:p w14:paraId="14EE027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Μιλάτε για λαϊκά συμφέροντα, όταν καρατομείτε το αφορολόγητο και όταν από την καρατόμηση του αφορολογήτου, που θα πληρώσει αυτός που παίρνει τέσσερα και πέντε κατοστάρικα, κλέβετε 1,92  το 2020 και 2,1 δισεκατομμύρια το 2021. Εξυπηρετείτε τα λαϊκά συμφέρον</w:t>
      </w:r>
      <w:r>
        <w:rPr>
          <w:rFonts w:eastAsia="Times New Roman" w:cs="Times New Roman"/>
          <w:szCs w:val="24"/>
        </w:rPr>
        <w:t xml:space="preserve">τα; Μη μας πείτε ότι είστε το κόμμα της εργατικής τάξης. </w:t>
      </w:r>
    </w:p>
    <w:p w14:paraId="14EE027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Να συνεχίσουμε; Αλήθεια, αναρωτιέστε πώς θα ζήσουν αυτοί οι άνθρωποι; </w:t>
      </w:r>
      <w:r>
        <w:rPr>
          <w:rFonts w:eastAsia="Times New Roman" w:cs="Times New Roman"/>
          <w:szCs w:val="24"/>
        </w:rPr>
        <w:t>Τ</w:t>
      </w:r>
      <w:r>
        <w:rPr>
          <w:rFonts w:eastAsia="Times New Roman" w:cs="Times New Roman"/>
          <w:szCs w:val="24"/>
        </w:rPr>
        <w:t xml:space="preserve">ολμάτε και λέτε ότι υπηρετείτε τα συμφέροντά τους, όταν κόβετε 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Φθάνετε μέχρι εκεί; Τέτοια αναισθησία; Ξ</w:t>
      </w:r>
      <w:r>
        <w:rPr>
          <w:rFonts w:eastAsia="Times New Roman" w:cs="Times New Roman"/>
          <w:szCs w:val="24"/>
        </w:rPr>
        <w:t>εκίνησαν οι προηγούμενοι. Πώς το λέτε, όταν τσακίζετε τους μικρούς αυτοαπασχολούμενους -γιατί για τους μεγάλους θα τα πούμε μετά- και όταν συρρικνώνετε όλες τις κοινωνικές δαπάνες; Μην πείτε πουθενά ότι τις αυξάνετε, ξέρει ο κόσμος. Πάει στα νοσοκομεία, πά</w:t>
      </w:r>
      <w:r>
        <w:rPr>
          <w:rFonts w:eastAsia="Times New Roman" w:cs="Times New Roman"/>
          <w:szCs w:val="24"/>
        </w:rPr>
        <w:t>ει εδώ, πάει εκεί. Πέρα από παρεμβάσεις, επιμέρους μέτρα κ</w:t>
      </w:r>
      <w:r>
        <w:rPr>
          <w:rFonts w:eastAsia="Times New Roman" w:cs="Times New Roman"/>
          <w:szCs w:val="24"/>
        </w:rPr>
        <w:t>.</w:t>
      </w:r>
      <w:r>
        <w:rPr>
          <w:rFonts w:eastAsia="Times New Roman" w:cs="Times New Roman"/>
          <w:szCs w:val="24"/>
        </w:rPr>
        <w:t>λπ., το συνολικό το αντιλαμβάνεται πότε; Το 2017. Ποια συμφέροντα εξυπηρετούν, λοιπόν,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οι προηγούμενες κυβερνήσεις; Τώρα, όμως, μιλάμε για τη νέα συμφωνία, για το νέο </w:t>
      </w:r>
      <w:r>
        <w:rPr>
          <w:rFonts w:eastAsia="Times New Roman" w:cs="Times New Roman"/>
          <w:szCs w:val="24"/>
        </w:rPr>
        <w:t xml:space="preserve">μνημόνιο. </w:t>
      </w:r>
    </w:p>
    <w:p w14:paraId="14EE02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να δούμε: Ποιος θέλει την κατάργηση της κυριακάτικης αργίας; Οι εμποροϋπάλληλοι, οι εργαζόμενοι; Όχι. Ποιος θέλει την ιδιωτικοποίηση της ενέργειας ακόμη περισσότερο; Ποιος θέλει την πώληση της ΔΕΣΦΑ; Οι εργαζόμενοι, ο ελληνικός λαός; Ποιος θ</w:t>
      </w:r>
      <w:r>
        <w:rPr>
          <w:rFonts w:eastAsia="Times New Roman" w:cs="Times New Roman"/>
          <w:szCs w:val="24"/>
        </w:rPr>
        <w:t>έλει τους ηλεκτρονικούς πλειστηριασμούς και για τα κόκκινα δάνεια και για τα χρέη –ακούστε- πάνω από 500 ευρώ στην εφορία και στα ασφαλιστικά ταμεία; Ποιος τα θέλει αυτά; Οι εργαζόμενοι; Αυτοί τα θέλουν; Αυτά υπογράψατε. Ποιος θέλει τη μείωση της φορολογία</w:t>
      </w:r>
      <w:r>
        <w:rPr>
          <w:rFonts w:eastAsia="Times New Roman" w:cs="Times New Roman"/>
          <w:szCs w:val="24"/>
        </w:rPr>
        <w:t xml:space="preserve">ς των επιχειρήσεων από 29% έως 26%; Ο εργαζόμενος; </w:t>
      </w:r>
    </w:p>
    <w:p w14:paraId="14EE02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Ποιοι ζητούν, λοιπόν, όλα αυτά; Ποιοι ζητούν αύξηση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ώστε να χρηματοδοτηθούν και να στηριχθούν οι επιχειρηματι</w:t>
      </w:r>
      <w:r>
        <w:rPr>
          <w:rFonts w:eastAsia="Times New Roman" w:cs="Times New Roman"/>
          <w:szCs w:val="24"/>
        </w:rPr>
        <w:lastRenderedPageBreak/>
        <w:t>κοί όμιλοι; Οι εργαζόμενοι; Ποιος θέλει αυτά τα προγράμμα</w:t>
      </w:r>
      <w:r>
        <w:rPr>
          <w:rFonts w:eastAsia="Times New Roman" w:cs="Times New Roman"/>
          <w:szCs w:val="24"/>
        </w:rPr>
        <w:t>τα που προσφέρετε δωρεάν κρέας –θα το πω έτσι- από τη φορολόγηση του ελληνικού λαού; Ποιον επιδοτείτε; Τους επιχειρηματίες δεν επιδοτείτε, για να κάνουν προσλήψεις; Απλά μαθηματικά είναι. Αντί να πληρώσουν τετρακόσια, θα πληρώσουν διακόσια ή τριακόσια. Ποι</w:t>
      </w:r>
      <w:r>
        <w:rPr>
          <w:rFonts w:eastAsia="Times New Roman" w:cs="Times New Roman"/>
          <w:szCs w:val="24"/>
        </w:rPr>
        <w:t xml:space="preserve">ος τα θέλει όλα αυτά; </w:t>
      </w:r>
    </w:p>
    <w:p w14:paraId="14EE02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είναι όλες αυτές οι απαιτήσεις του κεφαλαίου; Αυτά δεν ψηφίζετε; Άρα ποια λαϊκά συμφέροντα υπηρετείτε; Ποιος, λοιπόν, ζητά την απελευθέρωση των απολύσεων</w:t>
      </w:r>
      <w:r>
        <w:rPr>
          <w:rFonts w:eastAsia="Times New Roman" w:cs="Times New Roman"/>
          <w:szCs w:val="24"/>
        </w:rPr>
        <w:t>,</w:t>
      </w:r>
      <w:r>
        <w:rPr>
          <w:rFonts w:eastAsia="Times New Roman" w:cs="Times New Roman"/>
          <w:szCs w:val="24"/>
        </w:rPr>
        <w:t xml:space="preserve"> που ήταν «κόκκινη γραμμή»; Ποιος ζητά το </w:t>
      </w:r>
      <w:r>
        <w:rPr>
          <w:rFonts w:eastAsia="Times New Roman" w:cs="Times New Roman"/>
          <w:szCs w:val="24"/>
          <w:lang w:val="en-US"/>
        </w:rPr>
        <w:t>lockout</w:t>
      </w:r>
      <w:r>
        <w:rPr>
          <w:rFonts w:eastAsia="Times New Roman" w:cs="Times New Roman"/>
          <w:szCs w:val="24"/>
        </w:rPr>
        <w:t xml:space="preserve"> εδώ και πολλά χρόνια, που</w:t>
      </w:r>
      <w:r>
        <w:rPr>
          <w:rFonts w:eastAsia="Times New Roman" w:cs="Times New Roman"/>
          <w:szCs w:val="24"/>
        </w:rPr>
        <w:t xml:space="preserve"> το βάζετε από το παράθυρο μέσα στη συμφωνία; Ποιος ζητά τις απολύσεις των συνδικαλιστών και την αλλαγή προς το αντιδραστικότερο του θεσμικού πλαισίου συνολικά, για να μπορέσει -μαζί με όλα τα υπόλοιπα- να τσακίσει ή να εμποδίσει -γιατί δεν θα το καταφέρει</w:t>
      </w:r>
      <w:r>
        <w:rPr>
          <w:rFonts w:eastAsia="Times New Roman" w:cs="Times New Roman"/>
          <w:szCs w:val="24"/>
        </w:rPr>
        <w:t>- το συνδικαλιστικό κίνημα; Ποιοι τα ζητάνε αυτά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α λαϊκά στρώματα; Όχι</w:t>
      </w:r>
      <w:r>
        <w:rPr>
          <w:rFonts w:eastAsia="Times New Roman" w:cs="Times New Roman"/>
          <w:szCs w:val="24"/>
        </w:rPr>
        <w:t>.</w:t>
      </w:r>
      <w:r>
        <w:rPr>
          <w:rFonts w:eastAsia="Times New Roman" w:cs="Times New Roman"/>
          <w:szCs w:val="24"/>
        </w:rPr>
        <w:t xml:space="preserve"> Τα ζητά το κεφάλαιο. Αίμα ζητά, θάνατο ζητά, σκλαβιά ζητά. </w:t>
      </w:r>
    </w:p>
    <w:p w14:paraId="14EE028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Όλα τα προηγούμενα χρόνια τα ξεκίνησαν με ταχύτητα η Νέα Δημοκρατία και το </w:t>
      </w:r>
      <w:r>
        <w:rPr>
          <w:rFonts w:eastAsia="Times New Roman" w:cs="Times New Roman"/>
        </w:rPr>
        <w:t>ΠΑΣΟΚ</w:t>
      </w:r>
      <w:r>
        <w:rPr>
          <w:rFonts w:eastAsia="Times New Roman" w:cs="Times New Roman"/>
          <w:szCs w:val="24"/>
        </w:rPr>
        <w:t xml:space="preserve"> και τώρα τα ολοκληρώνετε. Τι κάνετε, λοιπ</w:t>
      </w:r>
      <w:r>
        <w:rPr>
          <w:rFonts w:eastAsia="Times New Roman" w:cs="Times New Roman"/>
          <w:szCs w:val="24"/>
        </w:rPr>
        <w:t xml:space="preserve">όν; Υλοποιείτε ακριβώς τα αντίθετα συμφέροντα απ’ αυτά που επικαλείστε. Κοροϊδεύετε τον ελληνικό λαό και παριστάνετε ότι τον υπερασπίζεστε. </w:t>
      </w:r>
    </w:p>
    <w:p w14:paraId="14EE02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Ποιος σ</w:t>
      </w:r>
      <w:r>
        <w:rPr>
          <w:rFonts w:eastAsia="Times New Roman" w:cs="Times New Roman"/>
          <w:szCs w:val="24"/>
        </w:rPr>
        <w:t>ά</w:t>
      </w:r>
      <w:r>
        <w:rPr>
          <w:rFonts w:eastAsia="Times New Roman" w:cs="Times New Roman"/>
          <w:szCs w:val="24"/>
        </w:rPr>
        <w:t xml:space="preserve">ς λέει «μπράβο», κύριε </w:t>
      </w:r>
      <w:proofErr w:type="spellStart"/>
      <w:r>
        <w:rPr>
          <w:rFonts w:eastAsia="Times New Roman" w:cs="Times New Roman"/>
          <w:szCs w:val="24"/>
        </w:rPr>
        <w:t>Τσακαλώτο</w:t>
      </w:r>
      <w:proofErr w:type="spellEnd"/>
      <w:r>
        <w:rPr>
          <w:rFonts w:eastAsia="Times New Roman" w:cs="Times New Roman"/>
          <w:szCs w:val="24"/>
        </w:rPr>
        <w:t>; Έχετε ακούσει κανένα συνδικάτο να φωνάζει «ζήτω η πολιτική της Κυβέρνησης</w:t>
      </w:r>
      <w:r>
        <w:rPr>
          <w:rFonts w:eastAsia="Times New Roman" w:cs="Times New Roman"/>
          <w:szCs w:val="24"/>
        </w:rPr>
        <w:t xml:space="preserve">, που θα μας δώσει και τα αντίμετρα!»; </w:t>
      </w:r>
      <w:r>
        <w:rPr>
          <w:rFonts w:eastAsia="Times New Roman" w:cs="Times New Roman"/>
          <w:szCs w:val="24"/>
        </w:rPr>
        <w:lastRenderedPageBreak/>
        <w:t xml:space="preserve">Βρείτε μας κάποιον, εκτός εάν βάλατε κανέναν από το πλάι. Δεν υπάρχει κανένας που να το λέει. Τα ίδια έλεγαν και στους προηγούμενους, βέβαια. </w:t>
      </w:r>
    </w:p>
    <w:p w14:paraId="14EE02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Ποιος σ</w:t>
      </w:r>
      <w:r>
        <w:rPr>
          <w:rFonts w:eastAsia="Times New Roman" w:cs="Times New Roman"/>
          <w:szCs w:val="24"/>
        </w:rPr>
        <w:t>ά</w:t>
      </w:r>
      <w:r>
        <w:rPr>
          <w:rFonts w:eastAsia="Times New Roman" w:cs="Times New Roman"/>
          <w:szCs w:val="24"/>
        </w:rPr>
        <w:t xml:space="preserve">ς λέει «μπράβο»; Ο ΣΕΒ, ο </w:t>
      </w:r>
      <w:proofErr w:type="spellStart"/>
      <w:r>
        <w:rPr>
          <w:rFonts w:eastAsia="Times New Roman" w:cs="Times New Roman"/>
          <w:szCs w:val="24"/>
        </w:rPr>
        <w:t>Ντάισελμπλουμ</w:t>
      </w:r>
      <w:proofErr w:type="spellEnd"/>
      <w:r>
        <w:rPr>
          <w:rFonts w:eastAsia="Times New Roman" w:cs="Times New Roman"/>
          <w:szCs w:val="24"/>
        </w:rPr>
        <w:t>, τα «κοράκια», οι γδάρτες,</w:t>
      </w:r>
      <w:r>
        <w:rPr>
          <w:rFonts w:eastAsia="Times New Roman" w:cs="Times New Roman"/>
          <w:szCs w:val="24"/>
        </w:rPr>
        <w:t xml:space="preserve"> αυτοί που έπιναν το αίμα των λαών. Έτσι τους λέγατε και εσείς. Αυτοί σας συγχαίρουν. Μάλλον, πρέπει να έχουν αυτοκτονικές τάσεις, εάν ισχύει η δική σας πολιτική. Όμως, συμβαίνει ακριβώς το αντίθετο, χαίρονται. Αυτοί βαράνε τα νταούλια και εσείς χορεύετε σ</w:t>
      </w:r>
      <w:r>
        <w:rPr>
          <w:rFonts w:eastAsia="Times New Roman" w:cs="Times New Roman"/>
          <w:szCs w:val="24"/>
        </w:rPr>
        <w:t xml:space="preserve">τον ρυθμό. Έτσι είναι η ιστορία. </w:t>
      </w:r>
    </w:p>
    <w:p w14:paraId="14EE02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Λέτε, μάλιστα: «Εντάξει, αλλά βγαίνουμε από τα μνημόνια και την επιτροπεία.». Διευκρινιστική ερώτηση: Ας υποθέσουμε ότι ισχύει. Τι ακριβώς εννοείτε και εσείς και εσείς; Ότι θα καταργήσετε τους εξακόσιους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Αυτό εννοείτε, λέγοντας ότι βγα</w:t>
      </w:r>
      <w:r>
        <w:rPr>
          <w:rFonts w:eastAsia="Times New Roman" w:cs="Times New Roman"/>
          <w:szCs w:val="24"/>
        </w:rPr>
        <w:t xml:space="preserve">ίνουμε από τα μνημόνια; Πείτε το. Ποιος να τολμήσει να το πει απ’ όλους σας; Αφού αυτούς εδώ τους ψηφίζετε και με τα δυο χέρια. Κρατάτε τους προηγούμενους και βάζετε και νέους. </w:t>
      </w:r>
    </w:p>
    <w:p w14:paraId="14EE02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Λέτε: «Βγαίνουμε από την επιτροπεία.». Καλά, σοβαρολογείτε; Θα βγείτε από την </w:t>
      </w:r>
      <w:r>
        <w:rPr>
          <w:rFonts w:eastAsia="Times New Roman" w:cs="Times New Roman"/>
          <w:szCs w:val="24"/>
        </w:rPr>
        <w:t>επιτροπεία της Ευρωπαϊκής Ένωσης; Αφού είναι εικόνισμα και προσκυνάτε. Δεν την ξέρετε την επιτροπεία της Ευρωπαϊκής Ένωσης; Πρέπει να την επαναλάβουμε; Εξάμηνο, έλεγχος προϋπολογισμών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Δεν ξέρετε, όπως είπε και ο Καραγιαννίδης, ο </w:t>
      </w:r>
      <w:r>
        <w:rPr>
          <w:rFonts w:eastAsia="Times New Roman" w:cs="Times New Roman"/>
          <w:szCs w:val="24"/>
        </w:rPr>
        <w:t>ε</w:t>
      </w:r>
      <w:r>
        <w:rPr>
          <w:rFonts w:eastAsia="Times New Roman" w:cs="Times New Roman"/>
          <w:szCs w:val="24"/>
        </w:rPr>
        <w:t>ισηγητής του ΣΥ</w:t>
      </w:r>
      <w:r>
        <w:rPr>
          <w:rFonts w:eastAsia="Times New Roman" w:cs="Times New Roman"/>
          <w:szCs w:val="24"/>
        </w:rPr>
        <w:t>ΡΙΖΑ, τη συμφωνία του Μάαστριχτ, που μας κατηγορήσατε τότε ότι είμαστε καθυστερημένοι</w:t>
      </w:r>
      <w:r>
        <w:rPr>
          <w:rFonts w:eastAsia="Times New Roman" w:cs="Times New Roman"/>
          <w:szCs w:val="24"/>
        </w:rPr>
        <w:t>,</w:t>
      </w:r>
      <w:r>
        <w:rPr>
          <w:rFonts w:eastAsia="Times New Roman" w:cs="Times New Roman"/>
          <w:szCs w:val="24"/>
        </w:rPr>
        <w:t xml:space="preserve"> διότι είπαμε «όχι»; Δεν ξέρετε τι καθορίζουν </w:t>
      </w:r>
      <w:r>
        <w:rPr>
          <w:rFonts w:eastAsia="Times New Roman" w:cs="Times New Roman"/>
          <w:szCs w:val="24"/>
        </w:rPr>
        <w:lastRenderedPageBreak/>
        <w:t>όλα αυτά; Δεν ξέρετε την πολιτική της Ευρωπαϊκής Ένωσης, η οποία θα άλλαζε, κυρίες και κύριοι του ΣΥΡΙΖΑ, και θα γινόταν καλ</w:t>
      </w:r>
      <w:r>
        <w:rPr>
          <w:rFonts w:eastAsia="Times New Roman" w:cs="Times New Roman"/>
          <w:szCs w:val="24"/>
        </w:rPr>
        <w:t>ύτερη, αλλά μέσα σε δυο</w:t>
      </w:r>
      <w:r>
        <w:rPr>
          <w:rFonts w:eastAsia="Times New Roman" w:cs="Times New Roman"/>
          <w:szCs w:val="24"/>
        </w:rPr>
        <w:t xml:space="preserve">, </w:t>
      </w:r>
      <w:r>
        <w:rPr>
          <w:rFonts w:eastAsia="Times New Roman" w:cs="Times New Roman"/>
          <w:szCs w:val="24"/>
        </w:rPr>
        <w:t xml:space="preserve">τρία χρόνια γίνεται όλο και χειρότερη, όπως ακριβώς εμείς λέγαμε; Άρα, λοιπόν, ποιον κοροϊδεύετε; </w:t>
      </w:r>
    </w:p>
    <w:p w14:paraId="14EE02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Ναι, αλλά</w:t>
      </w:r>
      <w:r>
        <w:rPr>
          <w:rFonts w:eastAsia="Times New Roman" w:cs="Times New Roman"/>
          <w:szCs w:val="24"/>
        </w:rPr>
        <w:t>,</w:t>
      </w:r>
      <w:r>
        <w:rPr>
          <w:rFonts w:eastAsia="Times New Roman" w:cs="Times New Roman"/>
          <w:szCs w:val="24"/>
        </w:rPr>
        <w:t xml:space="preserve"> λέει, «θα φέρουμε την ανάπτυξη». Ο κ. </w:t>
      </w:r>
      <w:proofErr w:type="spellStart"/>
      <w:r>
        <w:rPr>
          <w:rFonts w:eastAsia="Times New Roman" w:cs="Times New Roman"/>
          <w:szCs w:val="24"/>
        </w:rPr>
        <w:t>Χαρίτσης</w:t>
      </w:r>
      <w:proofErr w:type="spellEnd"/>
      <w:r>
        <w:rPr>
          <w:rFonts w:eastAsia="Times New Roman" w:cs="Times New Roman"/>
          <w:szCs w:val="24"/>
        </w:rPr>
        <w:t>, που δεν ξέρω εάν είναι εδώ, είπε κάτι το εκπληκτικό. Αυτό πρέπει να γραφε</w:t>
      </w:r>
      <w:r>
        <w:rPr>
          <w:rFonts w:eastAsia="Times New Roman" w:cs="Times New Roman"/>
          <w:szCs w:val="24"/>
        </w:rPr>
        <w:t>ί με χρυσά γράμματα. Είπε ότι «η ανάπτυξη που εμείς ευαγγελιζόμαστε είναι κοινωνικά και ταξικά προσδιορισμένη». Συμφωνούμε απόλυτα. Είναι κομμένη στα μέτρα του μεγάλου κεφαλαίου, το οποίο τι θέλει; Φθηνή εργατική δύναμη, εργασιακές σχέσεις διαλυμένες, απελ</w:t>
      </w:r>
      <w:r>
        <w:rPr>
          <w:rFonts w:eastAsia="Times New Roman" w:cs="Times New Roman"/>
          <w:szCs w:val="24"/>
        </w:rPr>
        <w:t>ευθέρωση των πάντων, ιδιωτικοποίηση των πάντων και τους τα έχετε δώσει όλα. Ενενήντα εννέα χρόνια!</w:t>
      </w:r>
    </w:p>
    <w:p w14:paraId="14EE02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Αλήθεια, κύριε Βορίδη, που ήσασταν τόσο λάβρος, θα τα καταργήσετε; Θα καταργήσετε τα ενενήντα εννέα χρόνια; </w:t>
      </w:r>
    </w:p>
    <w:p w14:paraId="14EE028A" w14:textId="77777777" w:rsidR="002F0583" w:rsidRDefault="00B91F1A">
      <w:pPr>
        <w:spacing w:line="600" w:lineRule="auto"/>
        <w:ind w:firstLine="720"/>
        <w:jc w:val="both"/>
        <w:rPr>
          <w:rFonts w:eastAsia="Times New Roman"/>
          <w:bCs/>
        </w:rPr>
      </w:pPr>
      <w:r>
        <w:rPr>
          <w:rFonts w:eastAsia="Times New Roman"/>
          <w:bCs/>
        </w:rPr>
        <w:t xml:space="preserve"> (Στο σημείο αυτό κτυπάει το κουδούνι λήξεως του χρόνου ομιλίας του κυρίου Βουλευτή)</w:t>
      </w:r>
    </w:p>
    <w:p w14:paraId="14EE02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Όλοι μίλησαν δεκαέξι λεπτά. Τα έχω σημειώσει, κύριε Πρόεδρε. </w:t>
      </w:r>
    </w:p>
    <w:p w14:paraId="14EE02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Θα τα καταργήσετε; Δεν άκουσα τον Αρχηγό σας. Έχω επανειλημμένα κάνει αυτή την ερώτηση. Θα καταργήσετε το </w:t>
      </w:r>
      <w:proofErr w:type="spellStart"/>
      <w:r>
        <w:rPr>
          <w:rFonts w:eastAsia="Times New Roman" w:cs="Times New Roman"/>
          <w:szCs w:val="24"/>
        </w:rPr>
        <w:t>υπε</w:t>
      </w:r>
      <w:r>
        <w:rPr>
          <w:rFonts w:eastAsia="Times New Roman" w:cs="Times New Roman"/>
          <w:szCs w:val="24"/>
        </w:rPr>
        <w:t>ρταμείο</w:t>
      </w:r>
      <w:proofErr w:type="spellEnd"/>
      <w:r>
        <w:rPr>
          <w:rFonts w:eastAsia="Times New Roman" w:cs="Times New Roman"/>
          <w:szCs w:val="24"/>
        </w:rPr>
        <w:t xml:space="preserve"> για τα ενενήντα εννιά χρόνια; Θα το ακυρώσετε; </w:t>
      </w:r>
    </w:p>
    <w:p w14:paraId="14EE028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Βέβαια. </w:t>
      </w:r>
    </w:p>
    <w:p w14:paraId="14EE028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Πείτε το. Πείτε στον κ. Μητσοτάκη να βγει και να το πει. Θα καταργήσετε όλους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Όχι,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α τι λέτε τώρα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κόψετε τα πόδια </w:t>
      </w:r>
      <w:r>
        <w:rPr>
          <w:rFonts w:eastAsia="Times New Roman" w:cs="Times New Roman"/>
          <w:szCs w:val="24"/>
        </w:rPr>
        <w:t xml:space="preserve">σας; Δεν γίνεται. </w:t>
      </w:r>
    </w:p>
    <w:p w14:paraId="14EE02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άλλο το </w:t>
      </w:r>
      <w:r>
        <w:rPr>
          <w:rFonts w:eastAsia="Times New Roman" w:cs="Times New Roman"/>
          <w:szCs w:val="24"/>
          <w:lang w:val="en-US"/>
        </w:rPr>
        <w:t>story</w:t>
      </w:r>
      <w:r>
        <w:rPr>
          <w:rFonts w:eastAsia="Times New Roman" w:cs="Times New Roman"/>
          <w:szCs w:val="24"/>
        </w:rPr>
        <w:t>, που το έχετε πολύ καιρό, είναι το χρέος. Θα διευθετήσουμε το χρέος. Εμείς λέμε ότι ο λαός δεν χρωστάει τίποτα. Και όλη αυτή η φιλολογία του ΣΥΡΙΖΑ –και δεν λέω για της Νέας Δημοκρατίας, είναι πιο καθαρή- προς την ίδια κ</w:t>
      </w:r>
      <w:r>
        <w:rPr>
          <w:rFonts w:eastAsia="Times New Roman" w:cs="Times New Roman"/>
          <w:szCs w:val="24"/>
        </w:rPr>
        <w:t xml:space="preserve">ατεύθυνση, που λέει ότι το χρέος είναι από τα </w:t>
      </w:r>
      <w:proofErr w:type="spellStart"/>
      <w:r>
        <w:rPr>
          <w:rFonts w:eastAsia="Times New Roman" w:cs="Times New Roman"/>
          <w:szCs w:val="24"/>
        </w:rPr>
        <w:t>λαμόγια</w:t>
      </w:r>
      <w:proofErr w:type="spellEnd"/>
      <w:r>
        <w:rPr>
          <w:rFonts w:eastAsia="Times New Roman" w:cs="Times New Roman"/>
          <w:szCs w:val="24"/>
        </w:rPr>
        <w:t xml:space="preserve"> και από το ένα και από το άλλο, δεν αντέχει ούτε στο νηπιαγωγείο, σ’ αυτούς που ασχολούνται. Το χρέος πήγε από τη σκανδαλώδη ενίσχυση των επιχειρηματικών ομίλων, από τις πολεμικές στρατιωτικές δαπάνες, </w:t>
      </w:r>
      <w:r>
        <w:rPr>
          <w:rFonts w:eastAsia="Times New Roman" w:cs="Times New Roman"/>
          <w:szCs w:val="24"/>
        </w:rPr>
        <w:t xml:space="preserve">που οι περισσότερες είναι του ΝΑΤΟ και ένα μέρος από τους Ολυμπιακούς Αγώνες. Ο λαός δεν φταίει σε τίποτα για αυτό. Εσείς λέτε ότι είναι από τα </w:t>
      </w:r>
      <w:proofErr w:type="spellStart"/>
      <w:r>
        <w:rPr>
          <w:rFonts w:eastAsia="Times New Roman" w:cs="Times New Roman"/>
          <w:szCs w:val="24"/>
        </w:rPr>
        <w:t>λαμόγια</w:t>
      </w:r>
      <w:proofErr w:type="spellEnd"/>
      <w:r>
        <w:rPr>
          <w:rFonts w:eastAsia="Times New Roman" w:cs="Times New Roman"/>
          <w:szCs w:val="24"/>
        </w:rPr>
        <w:t xml:space="preserve">. </w:t>
      </w:r>
    </w:p>
    <w:p w14:paraId="14EE02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Επομένως, έστω ότι φεύγουμε απ’ αυτή τη λογική, θα κουρευτεί το χρέος, κύριε Υπουργέ; Θα το κουρέψουν </w:t>
      </w:r>
      <w:r>
        <w:rPr>
          <w:rFonts w:eastAsia="Times New Roman" w:cs="Times New Roman"/>
          <w:szCs w:val="24"/>
        </w:rPr>
        <w:t xml:space="preserve">με ένα γενναίο κούρεμα, 40%, 50%, 60%; Για τους επαχθείς, όπως λέγατε, όρους και που θα πηγαίνατε και στον ΟΗΕ και οπουδήποτε αλλού. Όχι. Τι θα γίνει; Αναβολή. Θα πάει πίσω. Θα βελτιωθούν οι όροι. Δηλαδή, δεν θα το πληρώσουν τα παιδιά μας, θα το πληρώσουν </w:t>
      </w:r>
      <w:r>
        <w:rPr>
          <w:rFonts w:eastAsia="Times New Roman" w:cs="Times New Roman"/>
          <w:szCs w:val="24"/>
        </w:rPr>
        <w:t xml:space="preserve">τα εγγόνια και τα δισέγγονά μας. Για ποιον λόγο; Για πείτε μας, πού το γράφετε ότι αυτή η διευκόλυνση, η αναβολή </w:t>
      </w:r>
      <w:r>
        <w:rPr>
          <w:rFonts w:eastAsia="Times New Roman" w:cs="Times New Roman"/>
          <w:szCs w:val="24"/>
        </w:rPr>
        <w:lastRenderedPageBreak/>
        <w:t>έστω, θα πάει στα λαϊκά στρώματα; Θα αυξηθούν οι συντάξεις; Θα αυξηθούν οι μισθοί; Θα δοθούν κοινωνικά κονδύλια; Όχι. Είναι απαίτηση των επιχει</w:t>
      </w:r>
      <w:r>
        <w:rPr>
          <w:rFonts w:eastAsia="Times New Roman" w:cs="Times New Roman"/>
          <w:szCs w:val="24"/>
        </w:rPr>
        <w:t>ρηματικών ομίλων –και τα είπαμε και στον αναπτυξιακό νόμο και στην προηγούμενη συζήτηση που έγινε για το προηγούμενο μνημόνιο- να χρησιμοποιηθούν, για να ενισχυθούν πάλι αυτοί που κέρδισαν, οι επιχειρηματικοί όμιλοι. Και ο λαός θα κληθεί και πάλι να πληρώσ</w:t>
      </w:r>
      <w:r>
        <w:rPr>
          <w:rFonts w:eastAsia="Times New Roman" w:cs="Times New Roman"/>
          <w:szCs w:val="24"/>
        </w:rPr>
        <w:t xml:space="preserve">ει. </w:t>
      </w:r>
    </w:p>
    <w:p w14:paraId="14EE02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λοιπόν, κλείνοντας, βάζουμε ένα βασικό ερώτημα: Πού, αλήθεια, διαφέρετε στρατηγικά; Στο τι λέει ο καθένας ότι είναι; Καθένας μπορεί να ισχυρίζεται ό,τι θέλει εδώ. Είστε ίδιο κόμμα; Όχι. Τα κόμματα δεν είναι ίδια. Όμως, δεν κρίνονται απ’ αυτό, κρί</w:t>
      </w:r>
      <w:r>
        <w:rPr>
          <w:rFonts w:eastAsia="Times New Roman" w:cs="Times New Roman"/>
          <w:szCs w:val="24"/>
        </w:rPr>
        <w:t xml:space="preserve">νονται από το ποια πολιτική εφαρμόζουν. </w:t>
      </w:r>
    </w:p>
    <w:p w14:paraId="14EE0292" w14:textId="77777777" w:rsidR="002F0583" w:rsidRDefault="00B91F1A">
      <w:pPr>
        <w:spacing w:line="600" w:lineRule="auto"/>
        <w:ind w:firstLine="720"/>
        <w:jc w:val="both"/>
        <w:rPr>
          <w:rFonts w:eastAsia="Times New Roman"/>
          <w:szCs w:val="24"/>
        </w:rPr>
      </w:pPr>
      <w:r>
        <w:rPr>
          <w:rFonts w:eastAsia="Times New Roman"/>
          <w:szCs w:val="24"/>
        </w:rPr>
        <w:t xml:space="preserve">Τώρα, λοιπόν, εμφανίζεται η Νέα Δημοκρατία και το ΠΑΣΟΚ δικαιωμένοι. Και βγαίνουν στα κεραμίδια. Είναι μεγάλη η προσφορά σας. Τους αναστήσατε πάρα πολύ. Γιατί, όμως; Τι είπε ο κ. </w:t>
      </w:r>
      <w:proofErr w:type="spellStart"/>
      <w:r>
        <w:rPr>
          <w:rFonts w:eastAsia="Times New Roman"/>
          <w:szCs w:val="24"/>
        </w:rPr>
        <w:t>Σταϊκούρας</w:t>
      </w:r>
      <w:proofErr w:type="spellEnd"/>
      <w:r>
        <w:rPr>
          <w:rFonts w:eastAsia="Times New Roman"/>
          <w:szCs w:val="24"/>
        </w:rPr>
        <w:t>; Είπε  ότι υπάρχει άλλο δ</w:t>
      </w:r>
      <w:r>
        <w:rPr>
          <w:rFonts w:eastAsia="Times New Roman"/>
          <w:szCs w:val="24"/>
        </w:rPr>
        <w:t xml:space="preserve">ρόμος. Ποιος είναι; Οι διαρθρωτικές αλλαγές, η αποκρατικοποίηση, νέο παραγωγικό μοντέλο, η ανταγωνιστικότητα, ο εξαγωγικός προσανατολισμός της οικονομίας, η καινοτομία. Λέτε κάτι διαφορετικό; Αυτά δεν κάνει ο ΣΥΡΙΖΑ; </w:t>
      </w:r>
      <w:r>
        <w:rPr>
          <w:rFonts w:eastAsia="Times New Roman"/>
          <w:szCs w:val="24"/>
        </w:rPr>
        <w:t>Ε</w:t>
      </w:r>
      <w:r>
        <w:rPr>
          <w:rFonts w:eastAsia="Times New Roman"/>
          <w:szCs w:val="24"/>
        </w:rPr>
        <w:t>πειδή ο ΣΥΡΙΖΑ τα κάνει και τα κάνει π</w:t>
      </w:r>
      <w:r>
        <w:rPr>
          <w:rFonts w:eastAsia="Times New Roman"/>
          <w:szCs w:val="24"/>
        </w:rPr>
        <w:t xml:space="preserve">ιο γρήγορα και τα πέρασε, μέχρι τώρα, με λιγότερες αντιδράσεις κι έχει αυταπάτες ότι αυτό θα συνεχιστεί, βγαίνετε στα κεραμίδια. </w:t>
      </w:r>
    </w:p>
    <w:p w14:paraId="14EE0293" w14:textId="77777777" w:rsidR="002F0583" w:rsidRDefault="00B91F1A">
      <w:pPr>
        <w:spacing w:line="600" w:lineRule="auto"/>
        <w:ind w:firstLine="720"/>
        <w:jc w:val="both"/>
        <w:rPr>
          <w:rFonts w:eastAsia="Times New Roman"/>
          <w:szCs w:val="24"/>
        </w:rPr>
      </w:pPr>
      <w:r>
        <w:rPr>
          <w:rFonts w:eastAsia="Times New Roman"/>
          <w:szCs w:val="24"/>
        </w:rPr>
        <w:lastRenderedPageBreak/>
        <w:t>Σας λέω, σας έστειλε στην ανεργία. Προσπαθείτε με όλους αυτούς τους τόνους να δείξετε ότι εσείς είστε καλύτεροι υπερασπιστές α</w:t>
      </w:r>
      <w:r>
        <w:rPr>
          <w:rFonts w:eastAsia="Times New Roman"/>
          <w:szCs w:val="24"/>
        </w:rPr>
        <w:t xml:space="preserve">υτού του συστήματος και της καπιταλιστικής ανάπτυξης. </w:t>
      </w:r>
    </w:p>
    <w:p w14:paraId="14EE0294" w14:textId="77777777" w:rsidR="002F0583" w:rsidRDefault="00B91F1A">
      <w:pPr>
        <w:spacing w:line="600" w:lineRule="auto"/>
        <w:ind w:firstLine="720"/>
        <w:jc w:val="both"/>
        <w:rPr>
          <w:rFonts w:eastAsia="Times New Roman"/>
          <w:szCs w:val="24"/>
        </w:rPr>
      </w:pPr>
      <w:r>
        <w:rPr>
          <w:rFonts w:eastAsia="Times New Roman"/>
          <w:szCs w:val="24"/>
        </w:rPr>
        <w:t>Ε</w:t>
      </w:r>
      <w:r>
        <w:rPr>
          <w:rFonts w:eastAsia="Times New Roman"/>
          <w:szCs w:val="24"/>
        </w:rPr>
        <w:t>πειδή κόπτεστε τόσο πολύ, αλήθεια, τα χρόνια τη</w:t>
      </w:r>
      <w:r>
        <w:rPr>
          <w:rFonts w:eastAsia="Times New Roman"/>
          <w:szCs w:val="24"/>
        </w:rPr>
        <w:t>ς</w:t>
      </w:r>
      <w:r>
        <w:rPr>
          <w:rFonts w:eastAsia="Times New Roman"/>
          <w:szCs w:val="24"/>
        </w:rPr>
        <w:t xml:space="preserve"> κρίσης, από ποιους τα πήρατε εσείς, η Νέα Δημοκρατία και το ΠΑΣΟΚ; Ποιους γδάρατε κυριολεκτικά; Πόσες φορές κόψατε συντάξεις και μισθούς; Πώς διαλύσατε</w:t>
      </w:r>
      <w:r>
        <w:rPr>
          <w:rFonts w:eastAsia="Times New Roman"/>
          <w:szCs w:val="24"/>
        </w:rPr>
        <w:t xml:space="preserve"> τις εργασιακές σχέσεις; Εσείς δεν τα κάνατε όλα αυτά; Τώρα, τι σας έπιασε; Ο πόνος; Επειδή τα προχωράει ο ΣΥΡΙΖΑ; Γιατί δεν τα προχωράγατε κι εσείς; Διότι αυτή είναι η κατεύθυνση. </w:t>
      </w:r>
      <w:r>
        <w:rPr>
          <w:rFonts w:eastAsia="Times New Roman"/>
          <w:szCs w:val="24"/>
        </w:rPr>
        <w:t>Τ</w:t>
      </w:r>
      <w:r>
        <w:rPr>
          <w:rFonts w:eastAsia="Times New Roman"/>
          <w:szCs w:val="24"/>
        </w:rPr>
        <w:t>ο θέμα είναι ποιος έχει την κυβερνητική καρέκλα. Αυτός είναι ο μεγάλος καβ</w:t>
      </w:r>
      <w:r>
        <w:rPr>
          <w:rFonts w:eastAsia="Times New Roman"/>
          <w:szCs w:val="24"/>
        </w:rPr>
        <w:t xml:space="preserve">γάς, που δεν αφορά τον ελληνικό λαό ούτε και πρόκειται να δώσει σημασία σε αυτό. </w:t>
      </w:r>
    </w:p>
    <w:p w14:paraId="14EE0295"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sidRPr="007662B9">
        <w:rPr>
          <w:rFonts w:eastAsia="Times New Roman"/>
          <w:szCs w:val="24"/>
        </w:rPr>
        <w:t xml:space="preserve">Ολοκληρώστε, κύριε </w:t>
      </w:r>
      <w:proofErr w:type="spellStart"/>
      <w:r w:rsidRPr="007662B9">
        <w:rPr>
          <w:rFonts w:eastAsia="Times New Roman"/>
          <w:szCs w:val="24"/>
        </w:rPr>
        <w:t>Παφίλη</w:t>
      </w:r>
      <w:proofErr w:type="spellEnd"/>
      <w:r w:rsidRPr="007662B9">
        <w:rPr>
          <w:rFonts w:eastAsia="Times New Roman"/>
          <w:szCs w:val="24"/>
        </w:rPr>
        <w:t xml:space="preserve">. </w:t>
      </w:r>
    </w:p>
    <w:p w14:paraId="14EE0296" w14:textId="77777777" w:rsidR="002F0583" w:rsidRDefault="00B91F1A">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Ολοκληρώνω σε ένα λεπτό.</w:t>
      </w:r>
    </w:p>
    <w:p w14:paraId="14EE0297" w14:textId="77777777" w:rsidR="002F0583" w:rsidRDefault="00B91F1A">
      <w:pPr>
        <w:spacing w:line="600" w:lineRule="auto"/>
        <w:ind w:firstLine="720"/>
        <w:jc w:val="both"/>
        <w:rPr>
          <w:rFonts w:eastAsia="Times New Roman"/>
          <w:szCs w:val="24"/>
        </w:rPr>
      </w:pPr>
      <w:r>
        <w:rPr>
          <w:rFonts w:eastAsia="Times New Roman"/>
          <w:szCs w:val="24"/>
        </w:rPr>
        <w:t>Στο ερώτημα, λοιπόν, του κ. Μαντά, σε ποια βάρκα πατάμε, στο όνειρό σ</w:t>
      </w:r>
      <w:r>
        <w:rPr>
          <w:rFonts w:eastAsia="Times New Roman"/>
          <w:szCs w:val="24"/>
        </w:rPr>
        <w:t>ας μπορεί να πατάτε όπου θέλετε, αλλά στην πραγματικότητα πατάτε στη βάρκα της καπιταλιστικής βαρβαρότητας, του βάρβαρου καπιταλισμού που υπηρετείτε με συνέπεια, των συμφερόντων του κεφαλαίου και δεν σας σώζουν τα υποτιθέμενα αντίμετρα. Γιατί, δώστε μου κι</w:t>
      </w:r>
      <w:r>
        <w:rPr>
          <w:rFonts w:eastAsia="Times New Roman"/>
          <w:szCs w:val="24"/>
        </w:rPr>
        <w:t xml:space="preserve"> εσείς εδώ από ένα χιλιάρικο και να σας μοιράσω μετά από ένα κατοστάρικο. Αυτά είναι τα ονομαζόμενα αντίμετρα.</w:t>
      </w:r>
    </w:p>
    <w:p w14:paraId="14EE0298"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Η μεγαλύτερη ζημιά που κάνετε και κάνουν όλες αυτές οι συζητήσεις, είναι ότι εγκλωβίζουν τον λαό στη λογική του μονόδρομου, ότι δεν υπάρχει άλλη </w:t>
      </w:r>
      <w:r>
        <w:rPr>
          <w:rFonts w:eastAsia="Times New Roman"/>
          <w:szCs w:val="24"/>
        </w:rPr>
        <w:t>λύση. Η επιστήμη, η τεχνολογία απογειώνονται, η ανθρωπότητα έχει τεράστιες δυνατότητες κ</w:t>
      </w:r>
      <w:r>
        <w:rPr>
          <w:rFonts w:eastAsia="Times New Roman"/>
          <w:szCs w:val="24"/>
        </w:rPr>
        <w:t>.</w:t>
      </w:r>
      <w:r>
        <w:rPr>
          <w:rFonts w:eastAsia="Times New Roman"/>
          <w:szCs w:val="24"/>
        </w:rPr>
        <w:t xml:space="preserve">λπ., αλλά δεν υπάρχει άλλη λύση. Εδώ θα κινηθείτε. Το μικρότερο κακό που φέρνει πάντα το μεγαλύτερο. </w:t>
      </w:r>
    </w:p>
    <w:p w14:paraId="14EE0299" w14:textId="77777777" w:rsidR="002F0583" w:rsidRDefault="00B91F1A">
      <w:pPr>
        <w:spacing w:line="600" w:lineRule="auto"/>
        <w:ind w:firstLine="720"/>
        <w:jc w:val="both"/>
        <w:rPr>
          <w:rFonts w:eastAsia="Times New Roman"/>
          <w:szCs w:val="24"/>
        </w:rPr>
      </w:pPr>
      <w:r>
        <w:rPr>
          <w:rFonts w:eastAsia="Times New Roman"/>
          <w:szCs w:val="24"/>
        </w:rPr>
        <w:t>Δεύτερον, ζητάτε και κοινωνική συμμετοχή. Σε τι άραγε; Τι ζητάτε;</w:t>
      </w:r>
      <w:r>
        <w:rPr>
          <w:rFonts w:eastAsia="Times New Roman"/>
          <w:szCs w:val="24"/>
        </w:rPr>
        <w:t xml:space="preserve"> Να αυτοκτονήσουν οι εργαζόμενοι; Έχετε αυταπάτες. Όσο κι αν είναι δύσκολα τα πράγματα, ελπίδα υπάρχει. Και η ελπίδα δεν βρίσκεται σε αυτούς που γίνονται καλύτεροι διαχειριστές από τους παραδοσιακούς ενός βάρβαρου συστήματος. Βρίσκ</w:t>
      </w:r>
      <w:r>
        <w:rPr>
          <w:rFonts w:eastAsia="Times New Roman"/>
          <w:szCs w:val="24"/>
        </w:rPr>
        <w:t>εται</w:t>
      </w:r>
      <w:r>
        <w:rPr>
          <w:rFonts w:eastAsia="Times New Roman"/>
          <w:szCs w:val="24"/>
        </w:rPr>
        <w:t xml:space="preserve"> στους μεγάλους αγώνε</w:t>
      </w:r>
      <w:r>
        <w:rPr>
          <w:rFonts w:eastAsia="Times New Roman"/>
          <w:szCs w:val="24"/>
        </w:rPr>
        <w:t xml:space="preserve">ς, που χαιρετίζουμε, και που, παρά τις δυσκολίες, τις συνθήκες, την απογοήτευση, τη μοιρολατρία, ένας κόσμος ξεσηκώνεται. </w:t>
      </w:r>
    </w:p>
    <w:p w14:paraId="14EE029A" w14:textId="77777777" w:rsidR="002F0583" w:rsidRDefault="00B91F1A">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Και με τον χαιρετισμό να τελειώσετε.</w:t>
      </w:r>
    </w:p>
    <w:p w14:paraId="14EE029B" w14:textId="77777777" w:rsidR="002F0583" w:rsidRDefault="00B91F1A">
      <w:pPr>
        <w:spacing w:line="600" w:lineRule="auto"/>
        <w:ind w:firstLine="720"/>
        <w:jc w:val="both"/>
        <w:rPr>
          <w:rFonts w:eastAsia="Times New Roman"/>
          <w:szCs w:val="24"/>
        </w:rPr>
      </w:pPr>
      <w:r>
        <w:rPr>
          <w:rFonts w:eastAsia="Times New Roman" w:cs="Times New Roman"/>
          <w:b/>
          <w:szCs w:val="24"/>
        </w:rPr>
        <w:t xml:space="preserve">ΑΘΑΝΑΣΙΟΣ ΠΑΦΙΛΗΣ: </w:t>
      </w:r>
      <w:r>
        <w:rPr>
          <w:rFonts w:eastAsia="Times New Roman" w:cs="Times New Roman"/>
          <w:szCs w:val="24"/>
        </w:rPr>
        <w:t>Κ</w:t>
      </w:r>
      <w:r>
        <w:rPr>
          <w:rFonts w:eastAsia="Times New Roman"/>
          <w:szCs w:val="24"/>
        </w:rPr>
        <w:t>αλούμε αυτόν τον κόσμο, που είτε ψήφισε ΣΥΡ</w:t>
      </w:r>
      <w:r>
        <w:rPr>
          <w:rFonts w:eastAsia="Times New Roman"/>
          <w:szCs w:val="24"/>
        </w:rPr>
        <w:t>ΙΖΑ είτε Νέα Δημοκρατία, αλλά ταξικά συντρίβεται σήμερα, να πυκνώσει τις γραμμές του ταξικού εργατικού κινήματος, να συσπειρωθεί, να σηκώσει κεφάλι και να βάλει πλώρη για την ανατροπή αυτού του βάρβαρου συστήματος.</w:t>
      </w:r>
    </w:p>
    <w:p w14:paraId="14EE029C" w14:textId="77777777" w:rsidR="002F0583" w:rsidRDefault="00B91F1A">
      <w:pPr>
        <w:spacing w:line="600" w:lineRule="auto"/>
        <w:ind w:firstLine="720"/>
        <w:jc w:val="both"/>
        <w:rPr>
          <w:rFonts w:eastAsia="Times New Roman"/>
          <w:szCs w:val="24"/>
        </w:rPr>
      </w:pPr>
      <w:r>
        <w:rPr>
          <w:rFonts w:eastAsia="Times New Roman"/>
          <w:szCs w:val="24"/>
        </w:rPr>
        <w:t>Όσοι γιατροί εμφανιστήκατε για να το γιατ</w:t>
      </w:r>
      <w:r>
        <w:rPr>
          <w:rFonts w:eastAsia="Times New Roman"/>
          <w:szCs w:val="24"/>
        </w:rPr>
        <w:t xml:space="preserve">ρέψετε, τελικά πεθάνατε τον ίδιο τον λαό. Κι αν ο λαός θέλει να αναστηθεί, πρέπει να τσακίσει αυτό το σύστημα και να </w:t>
      </w:r>
      <w:r>
        <w:rPr>
          <w:rFonts w:eastAsia="Times New Roman"/>
          <w:szCs w:val="24"/>
        </w:rPr>
        <w:lastRenderedPageBreak/>
        <w:t xml:space="preserve">βάλει στο περιθώριο τους γιατρούς που του προσφέρουν «καλύτερες συνταγές», «καλύτερο μείγμα», που έχει βάση το δηλητήριο ενάντια στα λαϊκά </w:t>
      </w:r>
      <w:r>
        <w:rPr>
          <w:rFonts w:eastAsia="Times New Roman"/>
          <w:szCs w:val="24"/>
        </w:rPr>
        <w:t>συμφέροντα.</w:t>
      </w:r>
    </w:p>
    <w:p w14:paraId="14EE029D"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Ολοκληρώστε, κύριε </w:t>
      </w:r>
      <w:proofErr w:type="spellStart"/>
      <w:r>
        <w:rPr>
          <w:rFonts w:eastAsia="Times New Roman"/>
          <w:szCs w:val="24"/>
        </w:rPr>
        <w:t>Παφίλη</w:t>
      </w:r>
      <w:proofErr w:type="spellEnd"/>
      <w:r>
        <w:rPr>
          <w:rFonts w:eastAsia="Times New Roman"/>
          <w:szCs w:val="24"/>
        </w:rPr>
        <w:t xml:space="preserve">. Εσείς είπατε ότι θα ολοκληρώσετε, όχι εγώ. </w:t>
      </w:r>
    </w:p>
    <w:p w14:paraId="14EE029E" w14:textId="77777777" w:rsidR="002F0583" w:rsidRDefault="00B91F1A">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Εμείς, θα είμαστε στην πρώτη γραμμή, όπως πάντα. Και δεν ήμασταν η Αριστερά της διαμαρτυρίας. Εμείς είμαστε κομμουνιστές </w:t>
      </w:r>
      <w:r>
        <w:rPr>
          <w:rFonts w:eastAsia="Times New Roman"/>
          <w:szCs w:val="24"/>
        </w:rPr>
        <w:t xml:space="preserve">-και με συνέπεια- και το λέμε. Στον όρο «Αριστερά» μαζεύτηκαν πολλοί, από τον </w:t>
      </w:r>
      <w:proofErr w:type="spellStart"/>
      <w:r>
        <w:rPr>
          <w:rFonts w:eastAsia="Times New Roman"/>
          <w:szCs w:val="24"/>
        </w:rPr>
        <w:t>Σουλτς</w:t>
      </w:r>
      <w:proofErr w:type="spellEnd"/>
      <w:r>
        <w:rPr>
          <w:rFonts w:eastAsia="Times New Roman"/>
          <w:szCs w:val="24"/>
        </w:rPr>
        <w:t>, που έλεγε για Αριστερά, από το ΠΑΣΟΚ και πάρα πολλοί άλλοι. Τώρα που αλλάζουν λίγο τα πράγματα, μετατοπίζονται.</w:t>
      </w:r>
    </w:p>
    <w:p w14:paraId="14EE029F"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παρασυρθήκα</w:t>
      </w:r>
      <w:r>
        <w:rPr>
          <w:rFonts w:eastAsia="Times New Roman"/>
          <w:szCs w:val="24"/>
        </w:rPr>
        <w:t>τε από τον οίστρο σας. Βάλτε μια τελεία.</w:t>
      </w:r>
    </w:p>
    <w:p w14:paraId="14EE02A0" w14:textId="77777777" w:rsidR="002F0583" w:rsidRDefault="00B91F1A">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Θα υπάρξει, όμως, η μεγάλη ιστορική ρεβάνς, όταν ο λαός βγει -και θα βγει- στο προσκήνιο και θα πάρει αυτό που του ανήκει, δηλαδή, την εξουσία, τα μέσα παραγωγής, τον πλούτο που παράγει και θα πετ</w:t>
      </w:r>
      <w:r>
        <w:rPr>
          <w:rFonts w:eastAsia="Times New Roman"/>
          <w:szCs w:val="24"/>
        </w:rPr>
        <w:t xml:space="preserve">άξει στο περιθώριο της ιστορίας όσους υπηρέτησαν, με τον έναν ή τον άλλο τρόπο, την καταστροφή του. </w:t>
      </w:r>
    </w:p>
    <w:p w14:paraId="14EE02A1"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Υπουργέ, έχετε τον λόγο για ένα λεπτό. </w:t>
      </w:r>
    </w:p>
    <w:p w14:paraId="14EE02A2"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 xml:space="preserve">Κύριε </w:t>
      </w:r>
      <w:proofErr w:type="spellStart"/>
      <w:r>
        <w:rPr>
          <w:rFonts w:eastAsia="Times New Roman"/>
          <w:szCs w:val="24"/>
        </w:rPr>
        <w:t>Παφίλη</w:t>
      </w:r>
      <w:proofErr w:type="spellEnd"/>
      <w:r>
        <w:rPr>
          <w:rFonts w:eastAsia="Times New Roman"/>
          <w:szCs w:val="24"/>
        </w:rPr>
        <w:t xml:space="preserve">, άκουσα με μεγάλη </w:t>
      </w:r>
      <w:r>
        <w:rPr>
          <w:rFonts w:eastAsia="Times New Roman"/>
          <w:szCs w:val="24"/>
        </w:rPr>
        <w:t>προσοχή αυτά που είπατε και στην ομιλία μου θα προσπαθήσω να απαντήσω. Θέλω, όμως, μόνο μία ερώτηση να κάνω, γιατί θα με βοηθήσει και για την ομιλία μου, αλλά και για το προσωπικό μου αρχείο, όταν θα πάρω σύνταξη.</w:t>
      </w:r>
    </w:p>
    <w:p w14:paraId="14EE02A3" w14:textId="77777777" w:rsidR="002F0583" w:rsidRDefault="00B91F1A">
      <w:pPr>
        <w:spacing w:line="600" w:lineRule="auto"/>
        <w:ind w:firstLine="720"/>
        <w:jc w:val="both"/>
        <w:rPr>
          <w:rFonts w:eastAsia="Times New Roman"/>
          <w:szCs w:val="24"/>
        </w:rPr>
      </w:pPr>
      <w:r>
        <w:rPr>
          <w:rFonts w:eastAsia="Times New Roman"/>
          <w:szCs w:val="24"/>
        </w:rPr>
        <w:t>Είπατε ότι το μεγάλο κεφάλαιο μας δίνει συ</w:t>
      </w:r>
      <w:r>
        <w:rPr>
          <w:rFonts w:eastAsia="Times New Roman"/>
          <w:szCs w:val="24"/>
        </w:rPr>
        <w:t>νεχώς εύσημα. Ποιος; Μπορείτε να μου πείτε κάποιον από το ελληνικό μεγάλο κεφάλαιο, κάποια από τα μεγάλα συγκροτήματα, τα μέσα μαζικής ενημέρωσης, κάποιους από το</w:t>
      </w:r>
      <w:r>
        <w:rPr>
          <w:rFonts w:eastAsia="Times New Roman"/>
          <w:szCs w:val="24"/>
        </w:rPr>
        <w:t>ν</w:t>
      </w:r>
      <w:r>
        <w:rPr>
          <w:rFonts w:eastAsia="Times New Roman"/>
          <w:szCs w:val="24"/>
        </w:rPr>
        <w:t xml:space="preserve"> ΣΕΒ, κάποιους από τη βιομηχανία; Εγώ να το καταγράψω αυτό, γιατί θα είναι τόσο σπάνιο που θα</w:t>
      </w:r>
      <w:r>
        <w:rPr>
          <w:rFonts w:eastAsia="Times New Roman"/>
          <w:szCs w:val="24"/>
        </w:rPr>
        <w:t xml:space="preserve"> ήθελα να έχω μια αναφορά. Το μεγάλο κεφάλαιο στην Ελλάδα, τουλάχιστον τα τελευταία δύο χρόνια, έχει παλέψει λυσσαλέα την Κυβέρνηση του ΣΥΡΙΖΑ - ΑΝΕΛ.</w:t>
      </w:r>
    </w:p>
    <w:p w14:paraId="14EE02A4" w14:textId="77777777" w:rsidR="002F0583" w:rsidRDefault="00B91F1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Ποιος; Ο Σαββίδης; </w:t>
      </w:r>
    </w:p>
    <w:p w14:paraId="14EE02A5" w14:textId="77777777" w:rsidR="002F0583" w:rsidRDefault="00B91F1A">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cs="Times New Roman"/>
          <w:szCs w:val="24"/>
        </w:rPr>
        <w:t xml:space="preserve"> Λυσσαλέα! </w:t>
      </w:r>
    </w:p>
    <w:p w14:paraId="14EE02A6" w14:textId="77777777" w:rsidR="002F0583" w:rsidRDefault="00B91F1A">
      <w:pPr>
        <w:spacing w:line="600" w:lineRule="auto"/>
        <w:ind w:firstLine="720"/>
        <w:jc w:val="both"/>
        <w:rPr>
          <w:rFonts w:eastAsia="Times New Roman"/>
          <w:szCs w:val="24"/>
        </w:rPr>
      </w:pPr>
      <w:r>
        <w:rPr>
          <w:rFonts w:eastAsia="Times New Roman"/>
          <w:b/>
          <w:szCs w:val="24"/>
        </w:rPr>
        <w:t xml:space="preserve">ΜΑΥΡΟΥΔΗΣ </w:t>
      </w:r>
      <w:r>
        <w:rPr>
          <w:rFonts w:eastAsia="Times New Roman"/>
          <w:b/>
          <w:szCs w:val="24"/>
        </w:rPr>
        <w:t>ΒΟΡΙΔΗΣ:</w:t>
      </w:r>
      <w:r>
        <w:rPr>
          <w:rFonts w:eastAsia="Times New Roman" w:cs="Times New Roman"/>
          <w:szCs w:val="24"/>
        </w:rPr>
        <w:t xml:space="preserve"> Ποιος; </w:t>
      </w:r>
      <w:r>
        <w:rPr>
          <w:rFonts w:eastAsia="Times New Roman"/>
          <w:szCs w:val="24"/>
        </w:rPr>
        <w:t>Ο Καλογρίτσας;</w:t>
      </w:r>
    </w:p>
    <w:p w14:paraId="14EE02A7" w14:textId="77777777" w:rsidR="002F0583" w:rsidRDefault="00B91F1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Δείτε μόνο τις ανακοινώσεις του ΣΕΒ. Δείτε τι έλεγαν κάθε μήνα τα οικονομικά δελτία της </w:t>
      </w:r>
      <w:r>
        <w:rPr>
          <w:rFonts w:eastAsia="Times New Roman"/>
          <w:szCs w:val="24"/>
          <w:lang w:val="en-US"/>
        </w:rPr>
        <w:t>Alpha</w:t>
      </w:r>
      <w:r>
        <w:rPr>
          <w:rFonts w:eastAsia="Times New Roman"/>
          <w:szCs w:val="24"/>
        </w:rPr>
        <w:t xml:space="preserve"> </w:t>
      </w:r>
      <w:r>
        <w:rPr>
          <w:rFonts w:eastAsia="Times New Roman"/>
          <w:szCs w:val="24"/>
          <w:lang w:val="en-US"/>
        </w:rPr>
        <w:t>Bank</w:t>
      </w:r>
      <w:r>
        <w:rPr>
          <w:rFonts w:eastAsia="Times New Roman"/>
          <w:szCs w:val="24"/>
        </w:rPr>
        <w:t>. Όλοι αυτοί δεν έχουν κάνει σε εμένα κομπλιμέντα, πόσο μάλλον στην Κυβέρνησή μου.</w:t>
      </w:r>
      <w:r>
        <w:rPr>
          <w:rFonts w:eastAsia="Times New Roman"/>
          <w:szCs w:val="24"/>
        </w:rPr>
        <w:t xml:space="preserve"> </w:t>
      </w:r>
    </w:p>
    <w:p w14:paraId="14EE02A8"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E02A9" w14:textId="77777777" w:rsidR="002F0583" w:rsidRDefault="00B91F1A">
      <w:pPr>
        <w:spacing w:line="600" w:lineRule="auto"/>
        <w:ind w:firstLine="720"/>
        <w:jc w:val="both"/>
        <w:rPr>
          <w:rFonts w:eastAsia="Times New Roman"/>
          <w:szCs w:val="24"/>
        </w:rPr>
      </w:pPr>
      <w:r>
        <w:rPr>
          <w:rFonts w:eastAsia="Times New Roman"/>
          <w:b/>
          <w:bCs/>
          <w:szCs w:val="24"/>
        </w:rPr>
        <w:lastRenderedPageBreak/>
        <w:t>ΠΡΟΕΔΡΕΥΩΝ (Γεώργιος Βαρεμένος):</w:t>
      </w:r>
      <w:r>
        <w:rPr>
          <w:rFonts w:eastAsia="Times New Roman"/>
          <w:b/>
          <w:szCs w:val="24"/>
        </w:rPr>
        <w:t xml:space="preserve"> </w:t>
      </w:r>
      <w:r>
        <w:rPr>
          <w:rFonts w:eastAsia="Times New Roman"/>
          <w:szCs w:val="24"/>
        </w:rPr>
        <w:t>Τον λόγο έχει ο Υπουργός κ. Πετρόπουλος.</w:t>
      </w:r>
    </w:p>
    <w:p w14:paraId="14EE02AA" w14:textId="77777777" w:rsidR="002F0583" w:rsidRDefault="00B91F1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θα ήθελα τον λόγο για ένα λεπτό.</w:t>
      </w:r>
    </w:p>
    <w:p w14:paraId="14EE02AB" w14:textId="77777777" w:rsidR="002F0583" w:rsidRDefault="00B91F1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Ρητορική ήταν η ερώτηση, κύριε </w:t>
      </w:r>
      <w:proofErr w:type="spellStart"/>
      <w:r>
        <w:rPr>
          <w:rFonts w:eastAsia="Times New Roman"/>
          <w:szCs w:val="24"/>
        </w:rPr>
        <w:t>Παφίλη</w:t>
      </w:r>
      <w:proofErr w:type="spellEnd"/>
      <w:r>
        <w:rPr>
          <w:rFonts w:eastAsia="Times New Roman"/>
          <w:szCs w:val="24"/>
        </w:rPr>
        <w:t xml:space="preserve"> ή ερώτηση για το σπίτι. Πάρτε τ</w:t>
      </w:r>
      <w:r>
        <w:rPr>
          <w:rFonts w:eastAsia="Times New Roman"/>
          <w:szCs w:val="24"/>
        </w:rPr>
        <w:t>ο έτσι.</w:t>
      </w:r>
    </w:p>
    <w:p w14:paraId="14EE02AC" w14:textId="77777777" w:rsidR="002F0583" w:rsidRDefault="00B91F1A">
      <w:pPr>
        <w:spacing w:line="600" w:lineRule="auto"/>
        <w:ind w:firstLine="720"/>
        <w:jc w:val="both"/>
        <w:rPr>
          <w:rFonts w:eastAsia="Times New Roman" w:cs="Times New Roman"/>
          <w:szCs w:val="24"/>
        </w:rPr>
      </w:pPr>
      <w:r>
        <w:rPr>
          <w:rFonts w:eastAsia="Times New Roman"/>
          <w:b/>
          <w:szCs w:val="24"/>
        </w:rPr>
        <w:t>ΕΥΚΛΕΙΔΗΣ ΤΣΑΚΑΛΩΤΟΣ (Υπουργός Οικονομικών):</w:t>
      </w:r>
      <w:r>
        <w:rPr>
          <w:rFonts w:eastAsia="Times New Roman" w:cs="Times New Roman"/>
          <w:szCs w:val="24"/>
        </w:rPr>
        <w:t xml:space="preserve"> Ερώτηση έκανα. Δεν ήταν προσωπική επίθεση.</w:t>
      </w:r>
    </w:p>
    <w:p w14:paraId="14EE02AD" w14:textId="77777777" w:rsidR="002F0583" w:rsidRDefault="00B91F1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Γιατί απάντησαν οι προηγούμενοι;</w:t>
      </w:r>
    </w:p>
    <w:p w14:paraId="14EE02AE" w14:textId="77777777" w:rsidR="002F0583" w:rsidRDefault="00B91F1A">
      <w:pPr>
        <w:spacing w:line="600" w:lineRule="auto"/>
        <w:ind w:firstLine="720"/>
        <w:jc w:val="both"/>
        <w:rPr>
          <w:rFonts w:eastAsia="Times New Roman"/>
          <w:szCs w:val="24"/>
        </w:rPr>
      </w:pPr>
      <w:r>
        <w:rPr>
          <w:rFonts w:eastAsia="Times New Roman"/>
          <w:szCs w:val="24"/>
        </w:rPr>
        <w:t>Κύριε Πετρόπουλε, κύριε Υπουργέ, μου επιτρέπετε; Όλοι απάντησαν.</w:t>
      </w:r>
    </w:p>
    <w:p w14:paraId="14EE02AF" w14:textId="77777777" w:rsidR="002F0583" w:rsidRDefault="00B91F1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κύριε Υπουργέ.</w:t>
      </w:r>
    </w:p>
    <w:p w14:paraId="14EE02B0" w14:textId="77777777" w:rsidR="002F0583" w:rsidRDefault="00B91F1A">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Να μην μιλήσω; Περιμένουν οι εργαζόμενοι να τους συναντήσω εδώ και καιρό και μετά θα βγάλετε ανακοίνωση διαμαρτυρίας ότι δεν τους είδα</w:t>
      </w:r>
      <w:r>
        <w:rPr>
          <w:rFonts w:eastAsia="Times New Roman"/>
          <w:szCs w:val="24"/>
        </w:rPr>
        <w:t>.</w:t>
      </w:r>
    </w:p>
    <w:p w14:paraId="14EE02B1" w14:textId="77777777" w:rsidR="002F0583" w:rsidRDefault="00B91F1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Υπουργέ, έχετε πολύ χρόνο.</w:t>
      </w:r>
    </w:p>
    <w:p w14:paraId="14EE02B2" w14:textId="77777777" w:rsidR="002F0583" w:rsidRDefault="00B91F1A">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Τσακαλώτο</w:t>
      </w:r>
      <w:proofErr w:type="spellEnd"/>
      <w:r>
        <w:rPr>
          <w:rFonts w:eastAsia="Times New Roman"/>
          <w:szCs w:val="24"/>
        </w:rPr>
        <w:t xml:space="preserve">, ξέχασα να πω κάτι. Όταν φέρατε το πρώτο δικό σας μνημόνιο, επικαλεστήκατε τον Μαρξ. Τώρα που φέρατε το δεύτερο, επικαλεστήκατε τον Λένιν. </w:t>
      </w:r>
    </w:p>
    <w:p w14:paraId="14EE02B3" w14:textId="77777777" w:rsidR="002F0583" w:rsidRDefault="00B91F1A">
      <w:pPr>
        <w:spacing w:line="600" w:lineRule="auto"/>
        <w:ind w:firstLine="720"/>
        <w:jc w:val="both"/>
        <w:rPr>
          <w:rFonts w:eastAsia="Times New Roman"/>
          <w:szCs w:val="24"/>
        </w:rPr>
      </w:pPr>
      <w:r>
        <w:rPr>
          <w:rFonts w:eastAsia="Times New Roman"/>
          <w:b/>
          <w:szCs w:val="24"/>
        </w:rPr>
        <w:lastRenderedPageBreak/>
        <w:t>ΕΥΚΛΕΙΔΗΣ ΤΣΑΚΑΛΩΤΟΣ (Υπουργός Οικονομικών):</w:t>
      </w:r>
      <w:r>
        <w:rPr>
          <w:rFonts w:eastAsia="Times New Roman"/>
          <w:szCs w:val="24"/>
        </w:rPr>
        <w:t xml:space="preserve"> Ά</w:t>
      </w:r>
      <w:r>
        <w:rPr>
          <w:rFonts w:eastAsia="Times New Roman"/>
          <w:szCs w:val="24"/>
        </w:rPr>
        <w:t>ρα πάω σε καλό δρόμο.</w:t>
      </w:r>
    </w:p>
    <w:p w14:paraId="14EE02B4" w14:textId="77777777" w:rsidR="002F0583" w:rsidRDefault="00B91F1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Να μην υποθέσω ότι στο τρίτο θα επικαλεστείτε και τον Στάλιν! Αυτό το λέω χαριτολογώντας. Έχει, όμως, βάθος. Φαντάζομαι ότι το καταλαβαίνετε. Είστε πολύ ευφυής, έξυπνος άνθρωπος.</w:t>
      </w:r>
    </w:p>
    <w:p w14:paraId="14EE02B5" w14:textId="77777777" w:rsidR="002F0583" w:rsidRDefault="00B91F1A">
      <w:pPr>
        <w:spacing w:line="600" w:lineRule="auto"/>
        <w:ind w:firstLine="720"/>
        <w:jc w:val="both"/>
        <w:rPr>
          <w:rFonts w:eastAsia="Times New Roman"/>
          <w:szCs w:val="24"/>
        </w:rPr>
      </w:pPr>
      <w:r>
        <w:rPr>
          <w:rFonts w:eastAsia="Times New Roman"/>
          <w:szCs w:val="24"/>
        </w:rPr>
        <w:t>Λέω, λοιπόν, πως σε ό,τι αφορά εάν σ</w:t>
      </w:r>
      <w:r>
        <w:rPr>
          <w:rFonts w:eastAsia="Times New Roman"/>
          <w:szCs w:val="24"/>
        </w:rPr>
        <w:t>ας στηρίζει ή όχι ο ΣΕΒ, πράγματι να διαβάσουμε τις ανακοινώσεις του.</w:t>
      </w:r>
    </w:p>
    <w:p w14:paraId="14EE02B6" w14:textId="77777777" w:rsidR="002F0583" w:rsidRDefault="00B91F1A">
      <w:pPr>
        <w:spacing w:line="600" w:lineRule="auto"/>
        <w:ind w:firstLine="720"/>
        <w:jc w:val="both"/>
        <w:rPr>
          <w:rFonts w:eastAsia="Times New Roman"/>
          <w:szCs w:val="24"/>
        </w:rPr>
      </w:pPr>
      <w:r>
        <w:rPr>
          <w:rFonts w:eastAsia="Times New Roman"/>
          <w:szCs w:val="24"/>
        </w:rPr>
        <w:t>Ευχαριστώ πολύ, κύριε Πρόεδρε.</w:t>
      </w:r>
    </w:p>
    <w:p w14:paraId="14EE02B7" w14:textId="77777777" w:rsidR="002F0583" w:rsidRDefault="00B91F1A">
      <w:pPr>
        <w:spacing w:line="600" w:lineRule="auto"/>
        <w:ind w:firstLine="720"/>
        <w:jc w:val="both"/>
        <w:rPr>
          <w:rFonts w:eastAsia="Times New Roman"/>
          <w:szCs w:val="24"/>
        </w:rPr>
      </w:pPr>
      <w:r>
        <w:rPr>
          <w:rFonts w:eastAsia="Times New Roman"/>
          <w:b/>
          <w:szCs w:val="24"/>
        </w:rPr>
        <w:t xml:space="preserve">ΙΩΑΝΝΗΣ ΓΚΙΟΚΑΣ: </w:t>
      </w:r>
      <w:r>
        <w:rPr>
          <w:rFonts w:eastAsia="Times New Roman"/>
          <w:szCs w:val="24"/>
        </w:rPr>
        <w:t>Και ειδικά τη σημερινή ανακοίνωση!</w:t>
      </w:r>
    </w:p>
    <w:p w14:paraId="14EE02B8" w14:textId="77777777" w:rsidR="002F0583" w:rsidRDefault="00B91F1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Θα παρεξηγηθεί η αναφορά στον Στάλιν.</w:t>
      </w:r>
    </w:p>
    <w:p w14:paraId="14EE02B9" w14:textId="77777777" w:rsidR="002F0583" w:rsidRDefault="00B91F1A">
      <w:pPr>
        <w:spacing w:line="600" w:lineRule="auto"/>
        <w:ind w:firstLine="720"/>
        <w:jc w:val="both"/>
        <w:rPr>
          <w:rFonts w:eastAsia="Times New Roman"/>
          <w:szCs w:val="24"/>
        </w:rPr>
      </w:pPr>
      <w:r>
        <w:rPr>
          <w:rFonts w:eastAsia="Times New Roman"/>
          <w:szCs w:val="24"/>
        </w:rPr>
        <w:t>Τον λόγο έχει ο κ. Πετρόπουλος.</w:t>
      </w:r>
    </w:p>
    <w:p w14:paraId="14EE02BA" w14:textId="77777777" w:rsidR="002F0583" w:rsidRDefault="00B91F1A">
      <w:pPr>
        <w:spacing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Ευχαριστώ, κύριε Πρόεδρε.</w:t>
      </w:r>
    </w:p>
    <w:p w14:paraId="14EE02BB" w14:textId="77777777" w:rsidR="002F0583" w:rsidRDefault="00B91F1A">
      <w:pPr>
        <w:spacing w:line="600" w:lineRule="auto"/>
        <w:ind w:firstLine="720"/>
        <w:jc w:val="both"/>
        <w:rPr>
          <w:rFonts w:eastAsia="Times New Roman"/>
          <w:szCs w:val="24"/>
        </w:rPr>
      </w:pPr>
      <w:r>
        <w:rPr>
          <w:rFonts w:eastAsia="Times New Roman"/>
          <w:szCs w:val="24"/>
        </w:rPr>
        <w:t xml:space="preserve">Τώρα που ο Ευκλείδης εξήγησε προς την πλευρά της Νέας Δημοκρατίας και στο Κοινοβούλιο τις λεπτομέρειες, περιορίζεται σε μεγάλο βαθμό ο </w:t>
      </w:r>
      <w:r>
        <w:rPr>
          <w:rFonts w:eastAsia="Times New Roman"/>
          <w:szCs w:val="24"/>
        </w:rPr>
        <w:t xml:space="preserve">λόγος για την ανάπτυξη των δικών μου επιχειρημάτων. Θα περιοριστώ, τουλάχιστον, σε μία σύντομη </w:t>
      </w:r>
      <w:r>
        <w:rPr>
          <w:rFonts w:eastAsia="Times New Roman"/>
          <w:szCs w:val="24"/>
        </w:rPr>
        <w:lastRenderedPageBreak/>
        <w:t>αναφορά στις συνέπειες που μαστίζουν την κοινωνική ασφάλιση και που αντιμετωπίσαμε τα τελευταία χρόνια.</w:t>
      </w:r>
    </w:p>
    <w:p w14:paraId="14EE02BC"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Βουλευτές, ο δημόσιος διάλογος και μάλι</w:t>
      </w:r>
      <w:r>
        <w:rPr>
          <w:rFonts w:eastAsia="Times New Roman"/>
          <w:szCs w:val="24"/>
        </w:rPr>
        <w:t>στα στο ανώτατο θεσμικό επίπεδο της Βουλής, πρέπει να χαρακτηρίζεται τουλάχιστον από την προσπάθεια να λέγονται ολόκληρες οι αλήθειες και τουλάχιστον να μην κατασκευάζονται επιχειρήματα, πολύ περισσότερο εάν αυτή η παρασκευή επιχειρημάτων γίνεται για να στ</w:t>
      </w:r>
      <w:r>
        <w:rPr>
          <w:rFonts w:eastAsia="Times New Roman"/>
          <w:szCs w:val="24"/>
        </w:rPr>
        <w:t>ηριχθεί η αγχωμένη πολιτική υποκρισία, ο κομματικός ρεβανσισμός, η ρεβανσιστική αντιπαράθεση από την πλευρά της Αξιωματικής Αντιπολίτευσης και μάλιστα σε συνθήκες και με όρους προγραμματικής αμηχανίας. Διότι τα δύο αυτά χρόνια της Κυβέρνησής μας δεν αρθρώθ</w:t>
      </w:r>
      <w:r>
        <w:rPr>
          <w:rFonts w:eastAsia="Times New Roman"/>
          <w:szCs w:val="24"/>
        </w:rPr>
        <w:t>ηκε δομημένος προγραμματικός λόγος.</w:t>
      </w:r>
    </w:p>
    <w:p w14:paraId="14EE02BD" w14:textId="77777777" w:rsidR="002F0583" w:rsidRDefault="00B91F1A">
      <w:pPr>
        <w:spacing w:line="600" w:lineRule="auto"/>
        <w:ind w:firstLine="720"/>
        <w:jc w:val="both"/>
        <w:rPr>
          <w:rFonts w:eastAsia="Times New Roman"/>
          <w:szCs w:val="24"/>
        </w:rPr>
      </w:pPr>
      <w:r>
        <w:rPr>
          <w:rFonts w:eastAsia="Times New Roman"/>
          <w:szCs w:val="24"/>
        </w:rPr>
        <w:t>Η Κυβέρνηση συγκρούεται με την κρίση που τροφοδότησαν πολιτικές δεκαετιών, κρίση που οξύνθηκε μετά το 2009 μέχρι το 2015. Η Κυβέρνησή μας συγκρούεται με τα οικονομικά και κοινωνικά προβλήματα, τα οποία προκάλεσαν όλα αυτ</w:t>
      </w:r>
      <w:r>
        <w:rPr>
          <w:rFonts w:eastAsia="Times New Roman"/>
          <w:szCs w:val="24"/>
        </w:rPr>
        <w:t>ά τα χρόνια αυτές οι πολιτικές. Αυτά είναι προβλήματα τα οποία, κύριοι της Αξιωματικής Αντιπολίτευσης, ούτε θέλατε να επιλύσετε, ούτε μπορείτε να επιλύσετε, αλλά ούτε και μπορείτε να αντιληφθείτε την αξία και το μέγεθος των προβλημάτων που σωρεύονται για ν</w:t>
      </w:r>
      <w:r>
        <w:rPr>
          <w:rFonts w:eastAsia="Times New Roman"/>
          <w:szCs w:val="24"/>
        </w:rPr>
        <w:t>α αντιμετωπίσετε τα προβλήματα αυτά.</w:t>
      </w:r>
    </w:p>
    <w:p w14:paraId="14EE02BE" w14:textId="77777777" w:rsidR="002F0583" w:rsidRDefault="00B91F1A">
      <w:pPr>
        <w:spacing w:line="600" w:lineRule="auto"/>
        <w:ind w:firstLine="720"/>
        <w:jc w:val="both"/>
        <w:rPr>
          <w:rFonts w:eastAsia="Times New Roman"/>
          <w:szCs w:val="24"/>
        </w:rPr>
      </w:pPr>
      <w:r>
        <w:rPr>
          <w:rFonts w:eastAsia="Times New Roman"/>
          <w:szCs w:val="24"/>
        </w:rPr>
        <w:t xml:space="preserve">Έχετε πράγματι ένα πλεονέκτημα. Λείπουν οι συνέπειες της πολιτικής σας για τα χρόνια 2015, 2016 και της τρέχουσας περιόδου του 2017 και έτσι ο λαός μας δεν μπορεί να συγκρίνει αυτές τις συνέπειες, που δεν προέκυψαν </w:t>
      </w:r>
      <w:r>
        <w:rPr>
          <w:rFonts w:eastAsia="Times New Roman"/>
          <w:szCs w:val="24"/>
        </w:rPr>
        <w:t>-ευτυχώς για το</w:t>
      </w:r>
      <w:r>
        <w:rPr>
          <w:rFonts w:eastAsia="Times New Roman"/>
          <w:szCs w:val="24"/>
        </w:rPr>
        <w:t>ν</w:t>
      </w:r>
      <w:r>
        <w:rPr>
          <w:rFonts w:eastAsia="Times New Roman"/>
          <w:szCs w:val="24"/>
        </w:rPr>
        <w:t xml:space="preserve"> λαό </w:t>
      </w:r>
      <w:r>
        <w:rPr>
          <w:rFonts w:eastAsia="Times New Roman"/>
          <w:szCs w:val="24"/>
        </w:rPr>
        <w:lastRenderedPageBreak/>
        <w:t>και τη χώρα- διότι η δική μας πολιτική έβαλε ανάχωμα σε αυτή την κατάρρευση και άρχισε να δημιουργεί τις βάσεις για την αντιμετώπιση μια άλλης προοπτικής για τη χώρα και για το</w:t>
      </w:r>
      <w:r>
        <w:rPr>
          <w:rFonts w:eastAsia="Times New Roman"/>
          <w:szCs w:val="24"/>
        </w:rPr>
        <w:t>ν</w:t>
      </w:r>
      <w:r>
        <w:rPr>
          <w:rFonts w:eastAsia="Times New Roman"/>
          <w:szCs w:val="24"/>
        </w:rPr>
        <w:t xml:space="preserve"> λαό μας.</w:t>
      </w:r>
    </w:p>
    <w:p w14:paraId="14EE02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μια κατάσταση που έχει ανεβάσει τον κίνδυν</w:t>
      </w:r>
      <w:r>
        <w:rPr>
          <w:rFonts w:eastAsia="Times New Roman" w:cs="Times New Roman"/>
          <w:szCs w:val="24"/>
        </w:rPr>
        <w:t xml:space="preserve">ο της παιδικής φτώχειας από την ηλικία της γέννησης μέχρι τα δεκαεπτά έτη στο 26,5%, τον κίνδυνο φτώχειας στις ηλικίες από δεκαοκτώ μέχρι εξήντα πέντε σε ποσοστό 22,5%, που όσοι είναι στην ανεργία </w:t>
      </w:r>
      <w:r>
        <w:rPr>
          <w:rFonts w:eastAsia="Times New Roman" w:cs="Times New Roman"/>
          <w:szCs w:val="24"/>
        </w:rPr>
        <w:t xml:space="preserve">αντιμετωπίζουν τον </w:t>
      </w:r>
      <w:r>
        <w:rPr>
          <w:rFonts w:eastAsia="Times New Roman" w:cs="Times New Roman"/>
          <w:szCs w:val="24"/>
        </w:rPr>
        <w:t xml:space="preserve">κίνδυνο </w:t>
      </w:r>
      <w:r>
        <w:rPr>
          <w:rFonts w:eastAsia="Times New Roman" w:cs="Times New Roman"/>
          <w:szCs w:val="24"/>
        </w:rPr>
        <w:t>της</w:t>
      </w:r>
      <w:r>
        <w:rPr>
          <w:rFonts w:eastAsia="Times New Roman" w:cs="Times New Roman"/>
          <w:szCs w:val="24"/>
        </w:rPr>
        <w:t xml:space="preserve"> φτώχειας η οποία ξεπερνά το </w:t>
      </w:r>
      <w:r>
        <w:rPr>
          <w:rFonts w:eastAsia="Times New Roman" w:cs="Times New Roman"/>
          <w:szCs w:val="24"/>
        </w:rPr>
        <w:t>44%, που στους συνταξιούχους ο κίνδυνος φτώχειας είναι περίπου στο 10,5%, είναι δυνατόν σε τέτοιες συνθήκες, με ανύπαρκτους πόρους, με περιορισμένα μέσα, μια κυβέρνηση να μην πάρει τις πρωτοβουλίες τις οποίες η δική μας Κυβέρνηση εκδηλώνει; Σε ποιο οικονομ</w:t>
      </w:r>
      <w:r>
        <w:rPr>
          <w:rFonts w:eastAsia="Times New Roman" w:cs="Times New Roman"/>
          <w:szCs w:val="24"/>
        </w:rPr>
        <w:t xml:space="preserve">ικό περιβάλλον συμβαίνουν όλα αυτά; </w:t>
      </w:r>
    </w:p>
    <w:p w14:paraId="14EE02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Μια στοιχειώδης ορθολογική διαχείριση των κεφαλαίων που εισέρρεαν στην κοινωνική ασφάλιση θα οδηγούσε από το 1952 μέχρι το 2000 τουλάχιστον σε σώρευση 100 δισεκατομμυρίων ευρώ που με μια μέση, αναμενόμενη και λογική από</w:t>
      </w:r>
      <w:r>
        <w:rPr>
          <w:rFonts w:eastAsia="Times New Roman" w:cs="Times New Roman"/>
          <w:szCs w:val="24"/>
        </w:rPr>
        <w:t xml:space="preserve">δοση 3%, θα έφτανε τουλάχιστον ένα 25% των ασφαλιστικών εισφορών να πληρώνονται από αυτό, περίπου το 2% του ΑΕΠ. </w:t>
      </w:r>
    </w:p>
    <w:p w14:paraId="14EE02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Επομένως η πολιτική που πρέπει να δούμε, της </w:t>
      </w:r>
      <w:proofErr w:type="spellStart"/>
      <w:r>
        <w:rPr>
          <w:rFonts w:eastAsia="Times New Roman" w:cs="Times New Roman"/>
          <w:szCs w:val="24"/>
        </w:rPr>
        <w:t>αναθεμελίωσης</w:t>
      </w:r>
      <w:proofErr w:type="spellEnd"/>
      <w:r>
        <w:rPr>
          <w:rFonts w:eastAsia="Times New Roman" w:cs="Times New Roman"/>
          <w:szCs w:val="24"/>
        </w:rPr>
        <w:t xml:space="preserve"> της κοινωνικής ασφάλισης, η οποία δεν υφίσταται, έχει μακρά πορεία. Το είχαμε πει κ</w:t>
      </w:r>
      <w:r>
        <w:rPr>
          <w:rFonts w:eastAsia="Times New Roman" w:cs="Times New Roman"/>
          <w:szCs w:val="24"/>
        </w:rPr>
        <w:t>αι από την έναρξη της συζήτησης για τον ν.4387. Αυτό πραγματικά επιτυγχάνεται βαθμιαία. Έ</w:t>
      </w:r>
      <w:r>
        <w:rPr>
          <w:rFonts w:eastAsia="Times New Roman" w:cs="Times New Roman"/>
          <w:szCs w:val="24"/>
        </w:rPr>
        <w:lastRenderedPageBreak/>
        <w:t>χουμε μια καλύτερη λειτουργία του Ενιαίου Φορέα Κοινωνικής Ασφάλισης, αποτελεσματικότατη. Έχουμε μια αύξηση των εσόδων μέσα στο 2017</w:t>
      </w:r>
      <w:r>
        <w:rPr>
          <w:rFonts w:eastAsia="Times New Roman" w:cs="Times New Roman"/>
          <w:szCs w:val="24"/>
        </w:rPr>
        <w:t>,</w:t>
      </w:r>
      <w:r>
        <w:rPr>
          <w:rFonts w:eastAsia="Times New Roman" w:cs="Times New Roman"/>
          <w:szCs w:val="24"/>
        </w:rPr>
        <w:t xml:space="preserve"> παρά τους πηχυαίους τίτλους που σ</w:t>
      </w:r>
      <w:r>
        <w:rPr>
          <w:rFonts w:eastAsia="Times New Roman" w:cs="Times New Roman"/>
          <w:szCs w:val="24"/>
        </w:rPr>
        <w:t>ήμερα είδαν το φως της δημοσιότητας σε κάποιες εφημερίδες, ότι τάχα υπάρχει μια βόμβα στα θεμέλια του ΕΦΚΑ, ότι δεν υπάρχουν εισοδήματα, ότι δεν θα μπορέσουν οι ανάγκες των ασφαλισμένων να καλυφθούν από τα διαθέσιμα κεφάλαια. Να πω μόνο ότι μόνο από το ΙΚΑ</w:t>
      </w:r>
      <w:r>
        <w:rPr>
          <w:rFonts w:eastAsia="Times New Roman" w:cs="Times New Roman"/>
          <w:szCs w:val="24"/>
        </w:rPr>
        <w:t xml:space="preserve">, από τους μισθωτούς, είχαμε αύξηση κατά 12% των εισπράξεων σε σύγκριση με πέρυσι, δηλαδή περίπου 413 εκατομμύρια. </w:t>
      </w:r>
    </w:p>
    <w:p w14:paraId="14EE02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14EE02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r>
        <w:rPr>
          <w:rFonts w:eastAsia="Times New Roman" w:cs="Times New Roman"/>
          <w:szCs w:val="24"/>
        </w:rPr>
        <w:t>λέγοντας ότι π</w:t>
      </w:r>
      <w:r>
        <w:rPr>
          <w:rFonts w:eastAsia="Times New Roman" w:cs="Times New Roman"/>
          <w:szCs w:val="24"/>
        </w:rPr>
        <w:t>ράγματι είναι μια</w:t>
      </w:r>
      <w:r>
        <w:rPr>
          <w:rFonts w:eastAsia="Times New Roman" w:cs="Times New Roman"/>
          <w:szCs w:val="24"/>
        </w:rPr>
        <w:t xml:space="preserve"> κρίσιμη στιγμή για τη χώρα. Και θα περίμενε κανείς </w:t>
      </w:r>
      <w:r>
        <w:rPr>
          <w:rFonts w:eastAsia="Times New Roman" w:cs="Times New Roman"/>
          <w:szCs w:val="24"/>
        </w:rPr>
        <w:t xml:space="preserve">αυτές τις </w:t>
      </w:r>
      <w:r>
        <w:rPr>
          <w:rFonts w:eastAsia="Times New Roman" w:cs="Times New Roman"/>
          <w:szCs w:val="24"/>
        </w:rPr>
        <w:t xml:space="preserve">ώρες ευθύνης η Αξιωματική Αντιπολίτευση να τις αντιμετωπίσει με διαφορετικό τρόπο, πολύ περισσότερο όταν επικαλείται αυτή την ευθύνη που τάχα έχει για να αναλάβει τη διακυβέρνηση της χώρας. </w:t>
      </w:r>
    </w:p>
    <w:p w14:paraId="14EE02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γίνεται όταν ο Πιερ </w:t>
      </w:r>
      <w:proofErr w:type="spellStart"/>
      <w:r>
        <w:rPr>
          <w:rFonts w:eastAsia="Times New Roman" w:cs="Times New Roman"/>
          <w:szCs w:val="24"/>
        </w:rPr>
        <w:t>Μοσκοβισί</w:t>
      </w:r>
      <w:proofErr w:type="spellEnd"/>
      <w:r>
        <w:rPr>
          <w:rFonts w:eastAsia="Times New Roman" w:cs="Times New Roman"/>
          <w:szCs w:val="24"/>
        </w:rPr>
        <w:t xml:space="preserve"> υποστηρίζει ότι θα έχουμε ρυθμό ανάπτυξης το 2017, 2,1% και το 2018, 2,9%, να μην υπάρχει αυτή η στήριξη στην προσπάθεια της Κυβέρνησης και τουλάχιστον να επικαλεστεί τα ίδια στοιχεία που επικαλούνται αξιωματούχοι της Ευρω</w:t>
      </w:r>
      <w:r>
        <w:rPr>
          <w:rFonts w:eastAsia="Times New Roman" w:cs="Times New Roman"/>
          <w:szCs w:val="24"/>
        </w:rPr>
        <w:t xml:space="preserve">παϊκής Ένωσης, όπως ο Επίτροπος για την </w:t>
      </w:r>
      <w:r>
        <w:rPr>
          <w:rFonts w:eastAsia="Times New Roman" w:cs="Times New Roman"/>
          <w:szCs w:val="24"/>
        </w:rPr>
        <w:t>ψ</w:t>
      </w:r>
      <w:r>
        <w:rPr>
          <w:rFonts w:eastAsia="Times New Roman" w:cs="Times New Roman"/>
          <w:szCs w:val="24"/>
        </w:rPr>
        <w:t xml:space="preserve">ηφιακή </w:t>
      </w:r>
      <w:r>
        <w:rPr>
          <w:rFonts w:eastAsia="Times New Roman" w:cs="Times New Roman"/>
          <w:szCs w:val="24"/>
        </w:rPr>
        <w:t>π</w:t>
      </w:r>
      <w:r>
        <w:rPr>
          <w:rFonts w:eastAsia="Times New Roman" w:cs="Times New Roman"/>
          <w:szCs w:val="24"/>
        </w:rPr>
        <w:t>ολιτική, τον οποίο επιτίμησε εκπρόσωπος της Νέας Δημοκρατίας γιατί είπε καλά λόγια για τη χώρα, ότι πραγματικά αναπτύσσεται η πολιτική της Ελλάδας σε καλούς ρυθμούς -πάνω από 8%- στην πολιτική που κάνει. Τον</w:t>
      </w:r>
      <w:r>
        <w:rPr>
          <w:rFonts w:eastAsia="Times New Roman" w:cs="Times New Roman"/>
          <w:szCs w:val="24"/>
        </w:rPr>
        <w:t xml:space="preserve"> μάλωνε, μάλιστα, και του είπε: </w:t>
      </w:r>
      <w:r>
        <w:rPr>
          <w:rFonts w:eastAsia="Times New Roman" w:cs="Times New Roman"/>
          <w:szCs w:val="24"/>
        </w:rPr>
        <w:lastRenderedPageBreak/>
        <w:t>«Αν δεν προσέχετε, να σας τα πω και αγγλικά». Είχαμε τέτοια συμπεριφορά δυστυχώς.</w:t>
      </w:r>
    </w:p>
    <w:p w14:paraId="14EE02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δεν μπορώ να αντιληφθώ πώς ο ένας εκ των πέντε σοφών του Γερμανικού Υπουργείου Οικονομικών, ο Πέτερ </w:t>
      </w:r>
      <w:proofErr w:type="spellStart"/>
      <w:r>
        <w:rPr>
          <w:rFonts w:eastAsia="Times New Roman" w:cs="Times New Roman"/>
          <w:szCs w:val="24"/>
        </w:rPr>
        <w:t>Μπόφινγκερ</w:t>
      </w:r>
      <w:proofErr w:type="spellEnd"/>
      <w:r>
        <w:rPr>
          <w:rFonts w:eastAsia="Times New Roman" w:cs="Times New Roman"/>
          <w:szCs w:val="24"/>
        </w:rPr>
        <w:t xml:space="preserve">, εδώ στην Ελλάδα, στο </w:t>
      </w:r>
      <w:r>
        <w:rPr>
          <w:rFonts w:eastAsia="Times New Roman" w:cs="Times New Roman"/>
          <w:szCs w:val="24"/>
        </w:rPr>
        <w:t>σ</w:t>
      </w:r>
      <w:r>
        <w:rPr>
          <w:rFonts w:eastAsia="Times New Roman" w:cs="Times New Roman"/>
          <w:szCs w:val="24"/>
        </w:rPr>
        <w:t>υνέδ</w:t>
      </w:r>
      <w:r>
        <w:rPr>
          <w:rFonts w:eastAsia="Times New Roman" w:cs="Times New Roman"/>
          <w:szCs w:val="24"/>
        </w:rPr>
        <w:t xml:space="preserve">ριο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υποστηρίζει όλα τα επιχειρήματα της ελληνικής Κυβέρνησης και η Νέα Δημοκρατία, μαζί με το ΠΑΣΟΚ - Δημοκρατική Συμπαράταξη, να κάνει ότι μπορεί για να </w:t>
      </w:r>
      <w:proofErr w:type="spellStart"/>
      <w:r>
        <w:rPr>
          <w:rFonts w:eastAsia="Times New Roman" w:cs="Times New Roman"/>
          <w:szCs w:val="24"/>
        </w:rPr>
        <w:t>αποδομήσει</w:t>
      </w:r>
      <w:proofErr w:type="spellEnd"/>
      <w:r>
        <w:rPr>
          <w:rFonts w:eastAsia="Times New Roman" w:cs="Times New Roman"/>
          <w:szCs w:val="24"/>
        </w:rPr>
        <w:t xml:space="preserve"> αυτά τα στηρίγματα που έχει με βάσιμο τρόπο η ελληνική Κυβέρνηση προβάλει </w:t>
      </w:r>
      <w:r>
        <w:rPr>
          <w:rFonts w:eastAsia="Times New Roman" w:cs="Times New Roman"/>
          <w:szCs w:val="24"/>
        </w:rPr>
        <w:t xml:space="preserve">απέναντι στους δανειστές για να έχουμε και τη μείωση του χρέους και μια άλλη προοπτική για τη χώρα μας. </w:t>
      </w:r>
    </w:p>
    <w:p w14:paraId="14EE02C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Επιτέλους, πάρτε μια απόφαση. Αν πραγματικά είστε υπεύθυνοι να κυβερνάτε, γίνετε υπεύθυνοι, στην αντιπολίτευση τουλάχιστον, για να μας διορθώνετε και ό</w:t>
      </w:r>
      <w:r>
        <w:rPr>
          <w:rFonts w:eastAsia="Times New Roman" w:cs="Times New Roman"/>
          <w:szCs w:val="24"/>
        </w:rPr>
        <w:t xml:space="preserve">χι για να καταρρέει η χώρα και να συμβάλλετε εσείς σε αυτό. </w:t>
      </w:r>
    </w:p>
    <w:p w14:paraId="14EE02C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2C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Καράογλου έχει το λόγο  για έξι λεπτά. </w:t>
      </w:r>
    </w:p>
    <w:p w14:paraId="14EE02C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Ευχαριστώ, κύριε Πρόεδρε.</w:t>
      </w:r>
    </w:p>
    <w:p w14:paraId="14EE02C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και </w:t>
      </w:r>
      <w:proofErr w:type="spellStart"/>
      <w:r>
        <w:rPr>
          <w:rFonts w:eastAsia="Times New Roman" w:cs="Times New Roman"/>
          <w:szCs w:val="24"/>
        </w:rPr>
        <w:t>συν</w:t>
      </w:r>
      <w:r>
        <w:rPr>
          <w:rFonts w:eastAsia="Times New Roman" w:cs="Times New Roman"/>
          <w:szCs w:val="24"/>
        </w:rPr>
        <w:t>αδέλφισσες</w:t>
      </w:r>
      <w:proofErr w:type="spellEnd"/>
      <w:r>
        <w:rPr>
          <w:rFonts w:eastAsia="Times New Roman" w:cs="Times New Roman"/>
          <w:szCs w:val="24"/>
        </w:rPr>
        <w:t>, σήμερα είναι μια μέρα χαράς. Είναι μια μέρα χαράς</w:t>
      </w:r>
      <w:r>
        <w:rPr>
          <w:rFonts w:eastAsia="Times New Roman" w:cs="Times New Roman"/>
          <w:szCs w:val="24"/>
        </w:rPr>
        <w:t>,</w:t>
      </w:r>
      <w:r>
        <w:rPr>
          <w:rFonts w:eastAsia="Times New Roman" w:cs="Times New Roman"/>
          <w:szCs w:val="24"/>
        </w:rPr>
        <w:t xml:space="preserve"> γιατί συνεδριάζουμε πανηγυρικά στη Βουλή, πανηγυρίζουμε τον τερματισμό της λιτότητας, πανηγυρίζουμε την έξοδο από την κρίση, πανηγυρίζουμε την έξοδο της χώρας από τα μνημόνια. </w:t>
      </w:r>
    </w:p>
    <w:p w14:paraId="14EE02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Ευτυχώς που δεν </w:t>
      </w:r>
      <w:r>
        <w:rPr>
          <w:rFonts w:eastAsia="Times New Roman" w:cs="Times New Roman"/>
          <w:szCs w:val="24"/>
        </w:rPr>
        <w:t xml:space="preserve">εφαρμόστηκε το επαίσχυντο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του κυρίου </w:t>
      </w:r>
      <w:r>
        <w:rPr>
          <w:rFonts w:eastAsia="Times New Roman" w:cs="Times New Roman"/>
          <w:szCs w:val="24"/>
          <w:lang w:val="en-US"/>
        </w:rPr>
        <w:t>X</w:t>
      </w:r>
      <w:proofErr w:type="spellStart"/>
      <w:r>
        <w:rPr>
          <w:rFonts w:eastAsia="Times New Roman" w:cs="Times New Roman"/>
          <w:szCs w:val="24"/>
        </w:rPr>
        <w:t>αρδούβελη</w:t>
      </w:r>
      <w:proofErr w:type="spellEnd"/>
      <w:r>
        <w:rPr>
          <w:rFonts w:eastAsia="Times New Roman" w:cs="Times New Roman"/>
          <w:szCs w:val="24"/>
        </w:rPr>
        <w:t>, το οποί</w:t>
      </w:r>
      <w:r>
        <w:rPr>
          <w:rFonts w:eastAsia="Times New Roman" w:cs="Times New Roman"/>
          <w:szCs w:val="24"/>
          <w:lang w:val="en-US"/>
        </w:rPr>
        <w:t>o</w:t>
      </w:r>
      <w:r>
        <w:rPr>
          <w:rFonts w:eastAsia="Times New Roman" w:cs="Times New Roman"/>
          <w:szCs w:val="24"/>
        </w:rPr>
        <w:t xml:space="preserve"> προέβλεπε μέτρα κάτω από 1 δισεκατομμύριο, 980 εκατομμύρια, και το οποίο προέβλεπε ρήτρα μηδενικού ελλείματος στις επικουρικές συντάξεις, κάτι που σήμαινε πρακτικά μια μικρή μείωση κατά 4% τω</w:t>
      </w:r>
      <w:r>
        <w:rPr>
          <w:rFonts w:eastAsia="Times New Roman" w:cs="Times New Roman"/>
          <w:szCs w:val="24"/>
        </w:rPr>
        <w:t xml:space="preserve">ν επικουρικών συντάξεων. </w:t>
      </w:r>
    </w:p>
    <w:p w14:paraId="14EE02C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νταούλια και οι ζουρνάδες ακούγονται σε κάθε γωνιά της ελληνικής υπαίθρου. Σε λίγο θα τα ακούσουμε κι εδώ έξω στο Σύνταγμα. Οι διεθνείς αγορές χορεύουν στους ρυθμούς μας. Επιβεβαιώθηκε για μια ακόμη φορά και ο Αλέξης Τσίπρας, ο</w:t>
      </w:r>
      <w:r>
        <w:rPr>
          <w:rFonts w:eastAsia="Times New Roman" w:cs="Times New Roman"/>
          <w:szCs w:val="24"/>
        </w:rPr>
        <w:t xml:space="preserve"> οποίος έλεγε τον Δεκέμβριο του 2014 από το Ηράκλειο ότι στον ΣΥΡΙΖΑ είστε σκληρά καρύδια.</w:t>
      </w:r>
    </w:p>
    <w:p w14:paraId="14EE02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Προφανώς, κυρίες και κύριοι, αστειεύομαι, γιατί δυστυχώς το παραμύθι που πλάσατε περί τέλους των μνημονίων έχει για μια ακόμη φορά άσχημη κατάληξη τόσο για τη χώρα ό</w:t>
      </w:r>
      <w:r>
        <w:rPr>
          <w:rFonts w:eastAsia="Times New Roman" w:cs="Times New Roman"/>
          <w:szCs w:val="24"/>
        </w:rPr>
        <w:t>σο και για τους Έλληνες.</w:t>
      </w:r>
    </w:p>
    <w:p w14:paraId="14EE02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Εσείς που θα σκίζατε τα μνημόνια, εσείς που θα κουρεύατε το χρέος, εσείς που θα επαναφέρατε τη δέκατη τρίτη σύνταξη, εσείς που θα δίνατε κατώτατο μισθό </w:t>
      </w:r>
      <w:r>
        <w:rPr>
          <w:rFonts w:eastAsia="Times New Roman" w:cs="Times New Roman"/>
          <w:szCs w:val="24"/>
        </w:rPr>
        <w:lastRenderedPageBreak/>
        <w:t>751 ευρώ, το μόνο που πετύχατε επί δυόμισι χρόνια είναι να παίρνετε μέτρα στα μ</w:t>
      </w:r>
      <w:r>
        <w:rPr>
          <w:rFonts w:eastAsia="Times New Roman" w:cs="Times New Roman"/>
          <w:szCs w:val="24"/>
        </w:rPr>
        <w:t>έτρα των δανειστών, κουρεύοντας σύριζα μισθούς, συντάξεις, όνειρα και προσδοκίες ενός έθνους.</w:t>
      </w:r>
    </w:p>
    <w:p w14:paraId="14EE02C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αλήθεια είναι,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ότι ομνύετε στα μνημόνια και για πολλοστή φορά επιχειρείτε να δημιουργήσετε το τέλειο ψέμα.</w:t>
      </w:r>
    </w:p>
    <w:p w14:paraId="14EE02D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θυμηθούμε λ</w:t>
      </w:r>
      <w:r>
        <w:rPr>
          <w:rFonts w:eastAsia="Times New Roman" w:cs="Times New Roman"/>
          <w:szCs w:val="24"/>
        </w:rPr>
        <w:t xml:space="preserve">ίγο κάποια πράγματα, γιατί η ιστορία πρέπει να διδάσκει. Το 2014 είχατε εφεύρει το περίφημο </w:t>
      </w:r>
      <w:r>
        <w:rPr>
          <w:rFonts w:eastAsia="Times New Roman" w:cs="Times New Roman"/>
          <w:szCs w:val="24"/>
        </w:rPr>
        <w:t>π</w:t>
      </w:r>
      <w:r>
        <w:rPr>
          <w:rFonts w:eastAsia="Times New Roman" w:cs="Times New Roman"/>
          <w:szCs w:val="24"/>
        </w:rPr>
        <w:t>ρόγραμμα Θεσσαλονίκης με παροχές στον ελληνικό λαό 12 δισεκατομμυρίων. Το 2015, ενώ οδηγηθήκαμε εξαιτίας της ανερμάτιστης πολιτικής σας στο τρίτο μνημόνιο και με μ</w:t>
      </w:r>
      <w:r>
        <w:rPr>
          <w:rFonts w:eastAsia="Times New Roman" w:cs="Times New Roman"/>
          <w:szCs w:val="24"/>
        </w:rPr>
        <w:t>έτρα 14,5 περίπου δισεκατομμυρίων σε βάρος των Ελλήνων πολιτών, υποσχεθήκατε πάλι προεκλογικά τον Σεπτέμβριο του 2015 ότι θα εφαρμόσετε όχι το τρίτο μνημόνιο, το αχρείαστο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αλλά το παράλληλο πρόγραμμα και τώρα έρχεστε το 2017 και</w:t>
      </w:r>
      <w:r>
        <w:rPr>
          <w:rFonts w:eastAsia="Times New Roman" w:cs="Times New Roman"/>
          <w:szCs w:val="24"/>
        </w:rPr>
        <w:t xml:space="preserve"> μας μιλάτε για τα αντίμετρα. </w:t>
      </w:r>
    </w:p>
    <w:p w14:paraId="14EE02D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Εξακολουθείτε να κυβερνάτε με αυταπάτες και εγκλωβίζεστε στους μύθους που μόνοι σας φτιάχνετε, που μόνοι σας καλλιεργείτε.</w:t>
      </w:r>
    </w:p>
    <w:p w14:paraId="14EE02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Είπατε «κανένα σπίτι στα χέρια τραπεζίτη» κι έρχεστε και ψηφίζετε να ξεπαγώσουν οι πλειστηριασμοί και </w:t>
      </w:r>
      <w:r>
        <w:rPr>
          <w:rFonts w:eastAsia="Times New Roman" w:cs="Times New Roman"/>
          <w:szCs w:val="24"/>
        </w:rPr>
        <w:t xml:space="preserve">να πραγματοποιούνται τρεις φορές την εβδομάδα. Δεσμευθήκατε «ούτε ένα ευρώ νέα μέτρα» κι ετοιμάζεστε να ψηφίσετε ανερυθρίαστα και με τα δύο χέρια μέτρα ύψους 4,9 δισεκατομμυρίων ευρώ, ανεβάζοντας έτσι συνολικά </w:t>
      </w:r>
      <w:r>
        <w:rPr>
          <w:rFonts w:eastAsia="Times New Roman" w:cs="Times New Roman"/>
          <w:szCs w:val="24"/>
        </w:rPr>
        <w:lastRenderedPageBreak/>
        <w:t>τον λογαριασμό της διακυβέρνησης Τσίπρα</w:t>
      </w:r>
      <w:r>
        <w:rPr>
          <w:rFonts w:eastAsia="Times New Roman" w:cs="Times New Roman"/>
          <w:szCs w:val="24"/>
        </w:rPr>
        <w:t xml:space="preserve"> </w:t>
      </w:r>
      <w:r>
        <w:rPr>
          <w:rFonts w:eastAsia="Times New Roman" w:cs="Times New Roman"/>
          <w:szCs w:val="24"/>
        </w:rPr>
        <w:t>-Καμμέ</w:t>
      </w:r>
      <w:r>
        <w:rPr>
          <w:rFonts w:eastAsia="Times New Roman" w:cs="Times New Roman"/>
          <w:szCs w:val="24"/>
        </w:rPr>
        <w:t xml:space="preserve">νου στα 14,2 δισεκατομμύρια ευρώ. Ισχυριζόσασταν ότι δεν θα </w:t>
      </w:r>
      <w:proofErr w:type="spellStart"/>
      <w:r>
        <w:rPr>
          <w:rFonts w:eastAsia="Times New Roman" w:cs="Times New Roman"/>
          <w:szCs w:val="24"/>
        </w:rPr>
        <w:t>περικοπούν</w:t>
      </w:r>
      <w:proofErr w:type="spellEnd"/>
      <w:r>
        <w:rPr>
          <w:rFonts w:eastAsia="Times New Roman" w:cs="Times New Roman"/>
          <w:szCs w:val="24"/>
        </w:rPr>
        <w:t xml:space="preserve"> οι χαμηλές συντάξεις και τελικά περικόπτονται όλες αδιακρίτως όσες έχουν προσωπική διαφορά, ανεξαρτήτως αν πρόκειται ακόμη και για την κατώτατη σύνταξη του πρώην ΙΚΑ των 480 ευρώ.</w:t>
      </w:r>
    </w:p>
    <w:p w14:paraId="14EE02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Θυμάμ</w:t>
      </w:r>
      <w:r>
        <w:rPr>
          <w:rFonts w:eastAsia="Times New Roman" w:cs="Times New Roman"/>
          <w:szCs w:val="24"/>
        </w:rPr>
        <w:t xml:space="preserve">αι την περίφημη δήλωση </w:t>
      </w:r>
      <w:proofErr w:type="spellStart"/>
      <w:r>
        <w:rPr>
          <w:rFonts w:eastAsia="Times New Roman" w:cs="Times New Roman"/>
          <w:szCs w:val="24"/>
        </w:rPr>
        <w:t>Κατρούγκαλου</w:t>
      </w:r>
      <w:proofErr w:type="spellEnd"/>
      <w:r>
        <w:rPr>
          <w:rFonts w:eastAsia="Times New Roman" w:cs="Times New Roman"/>
          <w:szCs w:val="24"/>
        </w:rPr>
        <w:t xml:space="preserve"> που έλεγε ότι «όσο η οικονομία θα αναπτύσσεται, θα αυξάνουν κι οι συντάξεις». Κι όμως, παρά το ότι εκτιμάται ότι το ΑΕΠ θα αυξηθεί κατά 20% φτάνοντας τα 211 δισεκατομμύρια το 2021, στο νομοσχέδιο γίνεται ξεκάθαρο ότι δεν</w:t>
      </w:r>
      <w:r>
        <w:rPr>
          <w:rFonts w:eastAsia="Times New Roman" w:cs="Times New Roman"/>
          <w:szCs w:val="24"/>
        </w:rPr>
        <w:t xml:space="preserve"> πρόκειται να υπάρξει καμμιά αύξηση των συντάξεων.</w:t>
      </w:r>
    </w:p>
    <w:p w14:paraId="14EE02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Θυμάμαι, επίσης, τη δήλωση του Πρωθυπουργού ότι δεν θα εφαρμοστεί κανένα μέτρο χωρίς τη ρύθμιση του χρέους. Παρ</w:t>
      </w:r>
      <w:r>
        <w:rPr>
          <w:rFonts w:eastAsia="Times New Roman" w:cs="Times New Roman"/>
          <w:szCs w:val="24"/>
        </w:rPr>
        <w:t xml:space="preserve">’ </w:t>
      </w:r>
      <w:r>
        <w:rPr>
          <w:rFonts w:eastAsia="Times New Roman" w:cs="Times New Roman"/>
          <w:szCs w:val="24"/>
        </w:rPr>
        <w:t>όλα αυτά, δεν υπάρχει πουθενά καταγεγραμμένη στο προς ψήφιση νομοσχέδιο η σύνδεση μέτρων και</w:t>
      </w:r>
      <w:r>
        <w:rPr>
          <w:rFonts w:eastAsia="Times New Roman" w:cs="Times New Roman"/>
          <w:szCs w:val="24"/>
        </w:rPr>
        <w:t xml:space="preserve"> χρέους. Το «κανένα μέτρο χωρίς χρέος» έγινε «υποχώρηση χωρίς μέτρο». </w:t>
      </w:r>
    </w:p>
    <w:p w14:paraId="14EE02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το τέταρτο μνημόνιο που φέρατε, το βαρύτερο μνημόνιο όλων και χωρίς χρηματοδότηση, στην ουσία διευρύνετε τη λιτότητα, ληστεύετε μισθωτούς και συνταξιούχους, σφαγιάζετε τα ειδικά μισθ</w:t>
      </w:r>
      <w:r>
        <w:rPr>
          <w:rFonts w:eastAsia="Times New Roman" w:cs="Times New Roman"/>
          <w:szCs w:val="24"/>
        </w:rPr>
        <w:t xml:space="preserve">ολόγια. </w:t>
      </w:r>
    </w:p>
    <w:p w14:paraId="14EE02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Είναι μέτρα σκληρής λιτότητας αυτά που θα ψηφίσετε σε λίγο, κυρίες και κύριοι συνάδελφοι της </w:t>
      </w:r>
      <w:r>
        <w:rPr>
          <w:rFonts w:eastAsia="Times New Roman" w:cs="Times New Roman"/>
          <w:szCs w:val="24"/>
        </w:rPr>
        <w:t>σ</w:t>
      </w:r>
      <w:r>
        <w:rPr>
          <w:rFonts w:eastAsia="Times New Roman" w:cs="Times New Roman"/>
          <w:szCs w:val="24"/>
        </w:rPr>
        <w:t>υγκυβέρνησης, και όχι παροχές. Μνημόνιο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μνημόσυνο για </w:t>
      </w:r>
      <w:r>
        <w:rPr>
          <w:rFonts w:eastAsia="Times New Roman" w:cs="Times New Roman"/>
          <w:szCs w:val="24"/>
        </w:rPr>
        <w:lastRenderedPageBreak/>
        <w:t xml:space="preserve">κάθε Έλληνα και Ελληνίδα θα υπογράψετε και όχι αντίμετρα, που είναι ο «φερετζές» ενός πολύ επώδυνου πακέτου μέτρων </w:t>
      </w:r>
      <w:proofErr w:type="spellStart"/>
      <w:r>
        <w:rPr>
          <w:rFonts w:eastAsia="Times New Roman" w:cs="Times New Roman"/>
          <w:szCs w:val="24"/>
        </w:rPr>
        <w:t>υπερφορολόγησης</w:t>
      </w:r>
      <w:proofErr w:type="spellEnd"/>
      <w:r>
        <w:rPr>
          <w:rFonts w:eastAsia="Times New Roman" w:cs="Times New Roman"/>
          <w:szCs w:val="24"/>
        </w:rPr>
        <w:t xml:space="preserve">. </w:t>
      </w:r>
    </w:p>
    <w:p w14:paraId="14EE02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Αναλογιστείτε μονάχα ότι το 2019 οι κύριες συντάξεις θα μειωθούν κατά 2,2 δισεκατομμύρια ευρώ, οι επικουρικές</w:t>
      </w:r>
      <w:r>
        <w:rPr>
          <w:rFonts w:eastAsia="Times New Roman" w:cs="Times New Roman"/>
          <w:szCs w:val="24"/>
        </w:rPr>
        <w:t xml:space="preserve"> θα μειωθούν κατά 232 εκατομμύρια ευρώ, οι φόροι θα αυξηθούν κατά 1,92 δισεκατομμύρια ευρώ, δηλαδή κάθε νοικοκυριό αδιακρίτως θα χάσει περίπου 3,5 χιλιάδες λόγω της μείωσης του αφορολογήτου.</w:t>
      </w:r>
    </w:p>
    <w:p w14:paraId="14EE02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Σκεφθείτε ότι οι ασφαλιστικές εισφορές ενάμισ</w:t>
      </w:r>
      <w:r>
        <w:rPr>
          <w:rFonts w:eastAsia="Times New Roman" w:cs="Times New Roman"/>
          <w:szCs w:val="24"/>
        </w:rPr>
        <w:t>ι</w:t>
      </w:r>
      <w:r>
        <w:rPr>
          <w:rFonts w:eastAsia="Times New Roman" w:cs="Times New Roman"/>
          <w:szCs w:val="24"/>
        </w:rPr>
        <w:t xml:space="preserve"> περίπου εκατομμυρίου ελευθέρων επαγγελματιών και αγροτών θα αυξηθούν έως και 61%. </w:t>
      </w:r>
    </w:p>
    <w:p w14:paraId="14EE02D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Επειδή</w:t>
      </w:r>
      <w:r>
        <w:rPr>
          <w:rFonts w:eastAsia="Times New Roman" w:cs="Times New Roman"/>
          <w:szCs w:val="24"/>
        </w:rPr>
        <w:t xml:space="preserve"> άκουσα στην αρχή της εβδομάδας τον κ. Πετρόπουλο, που τον διαδέχθηκα στο Βήμα, να υποστηρίζει ότι η επιβολή των μέτρων είναι θέμα ανάγνωσης, σας διαβεβαιώνω ότι το ν</w:t>
      </w:r>
      <w:r>
        <w:rPr>
          <w:rFonts w:eastAsia="Times New Roman" w:cs="Times New Roman"/>
          <w:szCs w:val="24"/>
        </w:rPr>
        <w:t xml:space="preserve">ομοσχέδιο προκαλεί ντροπή σε όσους το διαβάζουν και οργή σε εκείνους που θα κληθούν να το πληρώσουν. </w:t>
      </w:r>
    </w:p>
    <w:p w14:paraId="14EE02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Προκαλεί ντροπή, γιατί επιχειρείται αναδιανομή εθνικής μιζέριας και οργή γιατί το σύνολο των Ελλήνων έχει συνειδητοποιήσει ότι δεν έχετε κανέναν ηθικό φρα</w:t>
      </w:r>
      <w:r>
        <w:rPr>
          <w:rFonts w:eastAsia="Times New Roman" w:cs="Times New Roman"/>
          <w:szCs w:val="24"/>
        </w:rPr>
        <w:t xml:space="preserve">γμό να ξεπουλήσετε αρχές, αξίες, ιδανικά, προκειμένου να παρατείνετε την παραμονή σας στην εξουσία. </w:t>
      </w:r>
    </w:p>
    <w:p w14:paraId="14EE02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Σε λίγη ώρα θα κληθείτε να υπερψηφίσετε το τέταρτο μνημόνιο. Θα μπορούσα να αναφέρω πολλά παρόμοια παραδείγματα τού τι ακριβώς σημαίνει αυτό το μνημόνιο, ό</w:t>
      </w:r>
      <w:r>
        <w:rPr>
          <w:rFonts w:eastAsia="Times New Roman" w:cs="Times New Roman"/>
          <w:szCs w:val="24"/>
        </w:rPr>
        <w:t>μως θεωρώ ότι είναι σημαντικότερο να καταστήσω σαφές σε όλους και σε όλες, αγαπητοί συνάδελφοι, ότι ήρθε η ώρα της ατομικής ευθύνης.</w:t>
      </w:r>
    </w:p>
    <w:p w14:paraId="14EE02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Αναφέρομαι σε όλους εσάς που παριστάνετε τις «άμωμες παρθένες» της Μεταπολίτευσης. Πέρα από υπουργικές καρέκλες και αξιώματ</w:t>
      </w:r>
      <w:r>
        <w:rPr>
          <w:rFonts w:eastAsia="Times New Roman" w:cs="Times New Roman"/>
          <w:szCs w:val="24"/>
        </w:rPr>
        <w:t xml:space="preserve">α, υπάρχει και η ατομική αξιοπρέπεια του καθενός. Υπάρχει το φιλότιμο, υπάρχει η υστεροφημία, ένας ταλαιπωρημένος λαός που άλλα περίμενε από εσάς, άλλα του υποσχεθήκατε και άλλα είδε. </w:t>
      </w:r>
    </w:p>
    <w:p w14:paraId="14EE02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Εξυπακούεται ότι εμείς, η Νέα Δημοκρατία, το καταψηφίζουμε και με τα δύ</w:t>
      </w:r>
      <w:r>
        <w:rPr>
          <w:rFonts w:eastAsia="Times New Roman" w:cs="Times New Roman"/>
          <w:szCs w:val="24"/>
        </w:rPr>
        <w:t xml:space="preserve">ο χέρια, όπως εξυπακούεται ότι η φράση Υπουργού της σημερινής Κυβέρνησης –να τον χαίρεστε τον Υπουργό σας- πως «μέχρι το 2019 ποιος ζει και ποιος πεθαίνει», φανερώνει μικροψυχία και κομματικό τυχοδιωκτισμό. </w:t>
      </w:r>
    </w:p>
    <w:p w14:paraId="14EE02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προειδοποιητικό κουδ</w:t>
      </w:r>
      <w:r>
        <w:rPr>
          <w:rFonts w:eastAsia="Times New Roman" w:cs="Times New Roman"/>
          <w:szCs w:val="24"/>
        </w:rPr>
        <w:t>ούνι λήξεως του χρόνου ομιλίας του κυρίου Βουλευτή)</w:t>
      </w:r>
    </w:p>
    <w:p w14:paraId="14EE02D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Συντομεύετε, κύριε συνάδελφε.</w:t>
      </w:r>
    </w:p>
    <w:p w14:paraId="14EE02E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ΘΕΟΔΩΡΟΣ ΚΑΡΑΟΓΛΟΥ:</w:t>
      </w:r>
      <w:r>
        <w:rPr>
          <w:rFonts w:eastAsia="Times New Roman" w:cs="Times New Roman"/>
          <w:szCs w:val="24"/>
        </w:rPr>
        <w:t xml:space="preserve"> Τελειώνω, κύριε Πρόεδρε.</w:t>
      </w:r>
    </w:p>
    <w:p w14:paraId="14EE02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Σε αντίθεση με εσάς, εμείς πιστεύουμε σε ένα άλλο μείγμα πολιτικής με λιγότερους φόρους, με μετα</w:t>
      </w:r>
      <w:r>
        <w:rPr>
          <w:rFonts w:eastAsia="Times New Roman" w:cs="Times New Roman"/>
          <w:szCs w:val="24"/>
        </w:rPr>
        <w:t>ρρυθμίσεις, με ανάκαμψη της οικονομίας μέσα από την αύξηση των εισοδημάτων.</w:t>
      </w:r>
    </w:p>
    <w:p w14:paraId="14EE02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Πιστεύουμε στη δύναμη της ιδιωτικής πρωτοβουλίας και στις ιδιωτικές επενδύσεις. Με δυο λόγια, πιστεύουμε στην Ελλάδα. </w:t>
      </w:r>
    </w:p>
    <w:p w14:paraId="14EE02E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2E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w:t>
      </w:r>
      <w:r>
        <w:rPr>
          <w:rFonts w:eastAsia="Times New Roman" w:cs="Times New Roman"/>
          <w:szCs w:val="24"/>
        </w:rPr>
        <w:t>ρατίας)</w:t>
      </w:r>
    </w:p>
    <w:p w14:paraId="14EE02E5" w14:textId="77777777" w:rsidR="002F0583" w:rsidRDefault="00B91F1A">
      <w:pPr>
        <w:spacing w:line="600" w:lineRule="auto"/>
        <w:ind w:firstLine="720"/>
        <w:jc w:val="both"/>
        <w:rPr>
          <w:rFonts w:eastAsia="Times New Roman" w:cs="Times New Roman"/>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w:t>
      </w:r>
      <w:r>
        <w:rPr>
          <w:rFonts w:eastAsia="Times New Roman" w:cs="Times New Roman"/>
        </w:rPr>
        <w:t xml:space="preserve">ερώθηκαν για την ιστορία του κτηρίου και τον τρόπο οργάνωσης και λειτουργίας της Βουλής, τριάντα ένας μαθητές και μαθήτριες και τρεις εκπαιδευτικοί συνοδοί τους από το Δημοτικό Σχολείο Ελληνογαλλικής Σχολής του Βόλου. </w:t>
      </w:r>
    </w:p>
    <w:p w14:paraId="14EE02E6" w14:textId="77777777" w:rsidR="002F0583" w:rsidRDefault="00B91F1A">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4EE02E7" w14:textId="77777777" w:rsidR="002F0583" w:rsidRDefault="00B91F1A">
      <w:pPr>
        <w:spacing w:line="600" w:lineRule="auto"/>
        <w:ind w:firstLine="720"/>
        <w:jc w:val="center"/>
        <w:rPr>
          <w:rFonts w:eastAsia="Times New Roman" w:cs="Times New Roman"/>
        </w:rPr>
      </w:pPr>
      <w:r>
        <w:rPr>
          <w:rFonts w:eastAsia="Times New Roman" w:cs="Times New Roman"/>
        </w:rPr>
        <w:t>(Χειροκροτ</w:t>
      </w:r>
      <w:r>
        <w:rPr>
          <w:rFonts w:eastAsia="Times New Roman" w:cs="Times New Roman"/>
        </w:rPr>
        <w:t>ήματα απ’ όλες τις πτέρυγες της Βουλής)</w:t>
      </w:r>
    </w:p>
    <w:p w14:paraId="14EE02E8" w14:textId="77777777" w:rsidR="002F0583" w:rsidRDefault="00B91F1A">
      <w:pPr>
        <w:spacing w:line="600" w:lineRule="auto"/>
        <w:ind w:firstLine="720"/>
        <w:jc w:val="both"/>
        <w:rPr>
          <w:rFonts w:eastAsia="Times New Roman" w:cs="Times New Roman"/>
        </w:rPr>
      </w:pPr>
      <w:r>
        <w:rPr>
          <w:rFonts w:eastAsia="Times New Roman" w:cs="Times New Roman"/>
        </w:rPr>
        <w:t>Τον λόγο έχει ο Υπουργός κ. Ανδρέας Ξανθός.</w:t>
      </w:r>
    </w:p>
    <w:p w14:paraId="14EE02E9" w14:textId="77777777" w:rsidR="002F0583" w:rsidRDefault="00B91F1A">
      <w:pPr>
        <w:spacing w:line="600" w:lineRule="auto"/>
        <w:ind w:firstLine="720"/>
        <w:jc w:val="both"/>
        <w:rPr>
          <w:rFonts w:eastAsia="Times New Roman" w:cs="Times New Roman"/>
        </w:rPr>
      </w:pPr>
      <w:r>
        <w:rPr>
          <w:rFonts w:eastAsia="Times New Roman" w:cs="Times New Roman"/>
          <w:b/>
        </w:rPr>
        <w:lastRenderedPageBreak/>
        <w:t xml:space="preserve">ΑΝΔΡΕΑΣ ΞΑΝΘΟΣ (Υπουργός Υγείας): </w:t>
      </w:r>
      <w:r>
        <w:rPr>
          <w:rFonts w:eastAsia="Times New Roman" w:cs="Times New Roman"/>
        </w:rPr>
        <w:t>Αγαπητοί συνάδελφοι, είναι προφανές ότι έχουμε να κάνουμε με μία δύσκολη συμφωνία, η οποία είναι αποτέλεσμα ενός δευτερογενούς συμβιβασμού</w:t>
      </w:r>
      <w:r>
        <w:rPr>
          <w:rFonts w:eastAsia="Times New Roman" w:cs="Times New Roman"/>
        </w:rPr>
        <w:t xml:space="preserve">, ενός παράγωγου συμβιβασμού από αυτόν που έγινε το 2015, ενός συμβιβασμού, όμως, που κατά την άποψή μας, σταθεροποιεί τη λειτουργία της οικονομίας και της χώρας και δίνει την ορατότητα μιας κοινωνικά βιώσιμης εξόδου από την κρίση. </w:t>
      </w:r>
    </w:p>
    <w:p w14:paraId="14EE02EA" w14:textId="77777777" w:rsidR="002F0583" w:rsidRDefault="00B91F1A">
      <w:pPr>
        <w:spacing w:line="600" w:lineRule="auto"/>
        <w:ind w:firstLine="720"/>
        <w:jc w:val="both"/>
        <w:rPr>
          <w:rFonts w:eastAsia="Times New Roman" w:cs="Times New Roman"/>
        </w:rPr>
      </w:pPr>
      <w:r>
        <w:rPr>
          <w:rFonts w:eastAsia="Times New Roman" w:cs="Times New Roman"/>
        </w:rPr>
        <w:t>Το σενάριο της επένδυση</w:t>
      </w:r>
      <w:r>
        <w:rPr>
          <w:rFonts w:eastAsia="Times New Roman" w:cs="Times New Roman"/>
        </w:rPr>
        <w:t xml:space="preserve">ς στην πολιτική αποσταθεροποίηση, στην «αριστερή παρένθεση», στην αποτυχία της διαπραγμάτευσης, έχει καταπέσει παταγωδώς. Πραγματικά, αυτή η </w:t>
      </w:r>
      <w:r>
        <w:rPr>
          <w:rFonts w:eastAsia="Times New Roman" w:cs="Times New Roman"/>
        </w:rPr>
        <w:t>σ</w:t>
      </w:r>
      <w:r>
        <w:rPr>
          <w:rFonts w:eastAsia="Times New Roman" w:cs="Times New Roman"/>
        </w:rPr>
        <w:t xml:space="preserve">υμφωνία επετεύχθη στην πιο δύσκολη και ρευστή περίοδο για όλη την Ευρώπη. </w:t>
      </w:r>
    </w:p>
    <w:p w14:paraId="14EE02EB" w14:textId="77777777" w:rsidR="002F0583" w:rsidRDefault="00B91F1A">
      <w:pPr>
        <w:spacing w:line="600" w:lineRule="auto"/>
        <w:ind w:firstLine="720"/>
        <w:jc w:val="both"/>
        <w:rPr>
          <w:rFonts w:eastAsia="Times New Roman" w:cs="Times New Roman"/>
        </w:rPr>
      </w:pPr>
      <w:r>
        <w:rPr>
          <w:rFonts w:eastAsia="Times New Roman" w:cs="Times New Roman"/>
        </w:rPr>
        <w:t>Ξέρει πολύ καλά ο κόσμος και αντιλαμβάν</w:t>
      </w:r>
      <w:r>
        <w:rPr>
          <w:rFonts w:eastAsia="Times New Roman" w:cs="Times New Roman"/>
        </w:rPr>
        <w:t xml:space="preserve">εται ότι είναι αποτέλεσμα και πιέσεων και εκβιασμών και ιδεολογικών εμμονών από την πλευρά των δανειστών, αλλά και πολιτικής δυσανεξίας απέναντι σε μια αριστερή διακυβέρνηση σε μία χώρα της Ευρώπης. </w:t>
      </w:r>
    </w:p>
    <w:p w14:paraId="14EE02EC" w14:textId="77777777" w:rsidR="002F0583" w:rsidRDefault="00B91F1A">
      <w:pPr>
        <w:spacing w:line="600" w:lineRule="auto"/>
        <w:ind w:firstLine="720"/>
        <w:jc w:val="both"/>
        <w:rPr>
          <w:rFonts w:eastAsia="Times New Roman" w:cs="Times New Roman"/>
        </w:rPr>
      </w:pPr>
      <w:r>
        <w:rPr>
          <w:rFonts w:eastAsia="Times New Roman" w:cs="Times New Roman"/>
        </w:rPr>
        <w:t>Καταφέραμε σε αυτή τη δύσκολη περίοδο, που η Ευρώπη είνα</w:t>
      </w:r>
      <w:r>
        <w:rPr>
          <w:rFonts w:eastAsia="Times New Roman" w:cs="Times New Roman"/>
        </w:rPr>
        <w:t>ι σε ένα δύσκολο σταυροδρόμι, η στάση απέναντι στο ελληνικό ζήτημα να τέμνει τις πολιτικές δυνάμεις της Ευρώπης. Επίσης, καταφέραμε αυτές οι πολιτικές δυνάμεις, που σε γενικές γραμμές συντάσσονται με μία πιο δημοκρατική, κοινωνική και αλληλέγγυα Ευρώπη, να</w:t>
      </w:r>
      <w:r>
        <w:rPr>
          <w:rFonts w:eastAsia="Times New Roman" w:cs="Times New Roman"/>
        </w:rPr>
        <w:t xml:space="preserve"> στηρίζουν την ελληνική Κυβέρνηση, να στηρίζουν την προσπάθεια να </w:t>
      </w:r>
      <w:r>
        <w:rPr>
          <w:rFonts w:eastAsia="Times New Roman" w:cs="Times New Roman"/>
        </w:rPr>
        <w:lastRenderedPageBreak/>
        <w:t xml:space="preserve">βρεθεί μία βιώσιμη λύση και οι συντηρητικές δυνάμεις, οι νεοφιλελεύθερες, οι δυνάμεις των ευρωπαϊκών ελίτ, στις οποίες συγκαταλέγεται και η Αξιωματική Αντιπολίτευση, να εναντιώνονται και να </w:t>
      </w:r>
      <w:r>
        <w:rPr>
          <w:rFonts w:eastAsia="Times New Roman" w:cs="Times New Roman"/>
        </w:rPr>
        <w:t xml:space="preserve">συμμαχούν με ακραίες νεοφιλελεύθερες δυνάμεις, όπως το Διεθνές Νομισματικό Ταμείο, για να την </w:t>
      </w:r>
      <w:proofErr w:type="spellStart"/>
      <w:r>
        <w:rPr>
          <w:rFonts w:eastAsia="Times New Roman" w:cs="Times New Roman"/>
        </w:rPr>
        <w:t>φαλκιδεύσουν</w:t>
      </w:r>
      <w:proofErr w:type="spellEnd"/>
      <w:r>
        <w:rPr>
          <w:rFonts w:eastAsia="Times New Roman" w:cs="Times New Roman"/>
        </w:rPr>
        <w:t xml:space="preserve">. </w:t>
      </w:r>
    </w:p>
    <w:p w14:paraId="14EE02ED"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Θεωρώ, λοιπόν, ότι το πρώτο, το βασικό και θεμελιώδες ψέμα είναι ότι μπορούσε να επιτευχθεί μια καλύτερη συμφωνία υπ’ αυτές τις συνθήκες, ότι τα δώ</w:t>
      </w:r>
      <w:r>
        <w:rPr>
          <w:rFonts w:eastAsia="Times New Roman" w:cs="Times New Roman"/>
          <w:szCs w:val="24"/>
        </w:rPr>
        <w:t>σαμε όλα χωρίς να κερδίσουμε τίποτα και ότι φέρνουμε ένα νέο μνημόνιο. Έχει απαντηθεί –νομίζω- πολύ αναλυτικά ότι αυτό είναι ένα θεμελιώδες, δομικό ψέμα, το οποίο αναπαράγεται όλες αυτές τις μέρες και, κατά την άποψή μου, καθιστά απολύτως αναξιόπιστη όλη τ</w:t>
      </w:r>
      <w:r>
        <w:rPr>
          <w:rFonts w:eastAsia="Times New Roman" w:cs="Times New Roman"/>
          <w:szCs w:val="24"/>
        </w:rPr>
        <w:t>ην παρελκόμενη κριτική η οποία ασκείται. Εμείς, λοιπόν, αυτό καταφέραμε σε αυτή τη δύσκολη φάση.</w:t>
      </w:r>
    </w:p>
    <w:p w14:paraId="14EE02EE"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βεβαίως, υπάρχει ένα κρίσιμο ερώτημα, εάν αυτή η </w:t>
      </w:r>
      <w:r>
        <w:rPr>
          <w:rFonts w:eastAsia="Times New Roman" w:cs="Times New Roman"/>
          <w:szCs w:val="24"/>
        </w:rPr>
        <w:t>σ</w:t>
      </w:r>
      <w:r>
        <w:rPr>
          <w:rFonts w:eastAsia="Times New Roman" w:cs="Times New Roman"/>
          <w:szCs w:val="24"/>
        </w:rPr>
        <w:t xml:space="preserve">υμφωνία για την αξιολόγηση μάς φέρνει πιο κοντά στην έξοδο από την κρίση, από το </w:t>
      </w:r>
      <w:proofErr w:type="spellStart"/>
      <w:r>
        <w:rPr>
          <w:rFonts w:eastAsia="Times New Roman" w:cs="Times New Roman"/>
          <w:szCs w:val="24"/>
        </w:rPr>
        <w:t>μνημονιακό</w:t>
      </w:r>
      <w:proofErr w:type="spellEnd"/>
      <w:r>
        <w:rPr>
          <w:rFonts w:eastAsia="Times New Roman" w:cs="Times New Roman"/>
          <w:szCs w:val="24"/>
        </w:rPr>
        <w:t xml:space="preserve"> πρόγραμμα, από τη δημοσιονομική επιτροπεία, ή μας βαθαίνει, όπως λέτε εσείς, περισσότερο στην ύφεση, μας βαθαίνει περισσότερο στην παραγωγική αποδιοργάνωση, επιτείν</w:t>
      </w:r>
      <w:r>
        <w:rPr>
          <w:rFonts w:eastAsia="Times New Roman" w:cs="Times New Roman"/>
          <w:szCs w:val="24"/>
        </w:rPr>
        <w:t xml:space="preserve">ει την κρίση και άρα διαιωνίζει τον φαύλο κύκλο των μέτρων λιτότητας. Αυτό είναι ένα κρίσιμο πολιτικό ερώτημα. </w:t>
      </w:r>
    </w:p>
    <w:p w14:paraId="14EE02EF"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Κατά την άποψή μου, την απάντηση σε αυτό το ερώτημα θα τη δώσει η πραγματική οικονομία και η πραγματική κοινωνία. Και η μεν πρώτη έχει αρχίσει ή</w:t>
      </w:r>
      <w:r>
        <w:rPr>
          <w:rFonts w:eastAsia="Times New Roman" w:cs="Times New Roman"/>
          <w:szCs w:val="24"/>
        </w:rPr>
        <w:t xml:space="preserve">δη να </w:t>
      </w:r>
      <w:r>
        <w:rPr>
          <w:rFonts w:eastAsia="Times New Roman" w:cs="Times New Roman"/>
          <w:szCs w:val="24"/>
        </w:rPr>
        <w:lastRenderedPageBreak/>
        <w:t xml:space="preserve">δίνει ενθαρρυντικά δείγματα και βεβαίως η κοινωνία, παρά την πίεση, παρά την απογοήτευση, παρά τη διάψευση, παρά τη δυσφορία, αντιλαμβάνεται την ανάγκη να υπάρξει πολιτική σταθερότητα αυτή την περίοδο και αυτή η Κυβέρνηση να συνεχίσει την προσπάθεια </w:t>
      </w:r>
      <w:r>
        <w:rPr>
          <w:rFonts w:eastAsia="Times New Roman" w:cs="Times New Roman"/>
          <w:szCs w:val="24"/>
        </w:rPr>
        <w:t xml:space="preserve">και με περισσότερη εντιμότητα και με περισσότερη δικαιοσύνη να κατανείμει τα βάρη αυτής της </w:t>
      </w:r>
      <w:r>
        <w:rPr>
          <w:rFonts w:eastAsia="Times New Roman" w:cs="Times New Roman"/>
          <w:szCs w:val="24"/>
        </w:rPr>
        <w:t>σ</w:t>
      </w:r>
      <w:r>
        <w:rPr>
          <w:rFonts w:eastAsia="Times New Roman" w:cs="Times New Roman"/>
          <w:szCs w:val="24"/>
        </w:rPr>
        <w:t>υμφωνίας.</w:t>
      </w:r>
    </w:p>
    <w:p w14:paraId="14EE02F0"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αυτή η κοινωνία –και αυτό αποδεικνύεται πλέον και </w:t>
      </w:r>
      <w:proofErr w:type="spellStart"/>
      <w:r>
        <w:rPr>
          <w:rFonts w:eastAsia="Times New Roman" w:cs="Times New Roman"/>
          <w:szCs w:val="24"/>
        </w:rPr>
        <w:t>δημοσκοπικά</w:t>
      </w:r>
      <w:proofErr w:type="spellEnd"/>
      <w:r>
        <w:rPr>
          <w:rFonts w:eastAsia="Times New Roman" w:cs="Times New Roman"/>
          <w:szCs w:val="24"/>
        </w:rPr>
        <w:t>- αξιολογεί ως σημαντικά -και πολύ σημαντικά- τα θετικά αντίμετρα, τα οποία εσείς λοιδορείτε. Το 65% των πολιτών σε πρόσφατη δημοσκόπηση που δημοσιεύθηκε δεν λέει ούτε ότι είναι «ψίχουλα»</w:t>
      </w:r>
      <w:r>
        <w:rPr>
          <w:rFonts w:eastAsia="Times New Roman" w:cs="Times New Roman"/>
          <w:szCs w:val="24"/>
        </w:rPr>
        <w:t xml:space="preserve">, ούτε φυσικά ότι είναι ανυπόστατα. </w:t>
      </w:r>
    </w:p>
    <w:p w14:paraId="14EE02F1"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φύγω λίγο από τη γενική πολιτική τοποθέτηση, γιατί νομίζω ότι αδικείται σε μεγάλο βαθμό αυτό το πολυνομοσχέδιο από τις γενικές αναφορές, γιατί υπάρχουν κρίσιμες αλλαγές, ειδικά στον τομέα της υγείας, που κατά την άπο</w:t>
      </w:r>
      <w:r>
        <w:rPr>
          <w:rFonts w:eastAsia="Times New Roman" w:cs="Times New Roman"/>
          <w:szCs w:val="24"/>
        </w:rPr>
        <w:t xml:space="preserve">ψή μας έχουν θετικό και εξυγιαντικό χαρακτήρα στη λειτουργία του συστήματος. </w:t>
      </w:r>
    </w:p>
    <w:p w14:paraId="14EE02F2"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Υπάρχουν δ</w:t>
      </w:r>
      <w:r>
        <w:rPr>
          <w:rFonts w:eastAsia="Times New Roman" w:cs="Times New Roman"/>
          <w:szCs w:val="24"/>
        </w:rPr>
        <w:t>ύ</w:t>
      </w:r>
      <w:r>
        <w:rPr>
          <w:rFonts w:eastAsia="Times New Roman" w:cs="Times New Roman"/>
          <w:szCs w:val="24"/>
        </w:rPr>
        <w:t xml:space="preserve">ο δέσμες μέτρων και ρυθμίσεων. Η μια αφορά την </w:t>
      </w:r>
      <w:proofErr w:type="spellStart"/>
      <w:r>
        <w:rPr>
          <w:rFonts w:eastAsia="Times New Roman" w:cs="Times New Roman"/>
          <w:szCs w:val="24"/>
        </w:rPr>
        <w:t>κεντρικοποίηση</w:t>
      </w:r>
      <w:proofErr w:type="spellEnd"/>
      <w:r>
        <w:rPr>
          <w:rFonts w:eastAsia="Times New Roman" w:cs="Times New Roman"/>
          <w:szCs w:val="24"/>
        </w:rPr>
        <w:t xml:space="preserve"> των προμηθειών, τη δημιουργία ενός νέου δημόσιου φορέα διαχείρισης των προμηθειών υγείας. Αναφέρθηκε σε α</w:t>
      </w:r>
      <w:r>
        <w:rPr>
          <w:rFonts w:eastAsia="Times New Roman" w:cs="Times New Roman"/>
          <w:szCs w:val="24"/>
        </w:rPr>
        <w:t xml:space="preserve">υτό προχθές στην </w:t>
      </w:r>
      <w:r>
        <w:rPr>
          <w:rFonts w:eastAsia="Times New Roman" w:cs="Times New Roman"/>
          <w:szCs w:val="24"/>
        </w:rPr>
        <w:t>ε</w:t>
      </w:r>
      <w:r>
        <w:rPr>
          <w:rFonts w:eastAsia="Times New Roman" w:cs="Times New Roman"/>
          <w:szCs w:val="24"/>
        </w:rPr>
        <w:t xml:space="preserve">πιτροπή πολύ αναλυτικά ο Παύλος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και δεν θέλω να σταθώ. </w:t>
      </w:r>
    </w:p>
    <w:p w14:paraId="14EE02F3"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δεύτερη δέσμη αλλαγών αφορά την πολιτική φαρμάκου. Δεν αναδείχθηκε στη συζήτηση, φυσικά, αυτό το θέμα. Μόνο στην ακρόαση φορέων από ορισμένους εμπλεκόμενους στο σύστημα υγ</w:t>
      </w:r>
      <w:r>
        <w:rPr>
          <w:rFonts w:eastAsia="Times New Roman" w:cs="Times New Roman"/>
          <w:szCs w:val="24"/>
        </w:rPr>
        <w:t xml:space="preserve">είας και στην αγορά φαρμάκου έγιναν αναφορές. </w:t>
      </w:r>
    </w:p>
    <w:p w14:paraId="14EE02F4"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Εμείς συμφωνούμε με μια κεντρική διαπίστωση, ότι η </w:t>
      </w:r>
      <w:proofErr w:type="spellStart"/>
      <w:r>
        <w:rPr>
          <w:rFonts w:eastAsia="Times New Roman" w:cs="Times New Roman"/>
          <w:szCs w:val="24"/>
        </w:rPr>
        <w:t>μνημονιακή</w:t>
      </w:r>
      <w:proofErr w:type="spellEnd"/>
      <w:r>
        <w:rPr>
          <w:rFonts w:eastAsia="Times New Roman" w:cs="Times New Roman"/>
          <w:szCs w:val="24"/>
        </w:rPr>
        <w:t xml:space="preserve"> πολιτική φαρμάκου έχει οδηγηθεί σε αδιέξοδο, ότι η πολιτική οριζόντιων παρεμβάσεων και επιμονής στη μείωση τιμών, κυρίως των </w:t>
      </w:r>
      <w:proofErr w:type="spellStart"/>
      <w:r>
        <w:rPr>
          <w:rFonts w:eastAsia="Times New Roman" w:cs="Times New Roman"/>
          <w:szCs w:val="24"/>
        </w:rPr>
        <w:t>γενοσήμων</w:t>
      </w:r>
      <w:proofErr w:type="spellEnd"/>
      <w:r>
        <w:rPr>
          <w:rFonts w:eastAsia="Times New Roman" w:cs="Times New Roman"/>
          <w:szCs w:val="24"/>
        </w:rPr>
        <w:t xml:space="preserve"> και εσχάτως </w:t>
      </w:r>
      <w:r>
        <w:rPr>
          <w:rFonts w:eastAsia="Times New Roman" w:cs="Times New Roman"/>
          <w:szCs w:val="24"/>
        </w:rPr>
        <w:t xml:space="preserve">και των </w:t>
      </w:r>
      <w:r>
        <w:rPr>
          <w:rFonts w:eastAsia="Times New Roman" w:cs="Times New Roman"/>
          <w:szCs w:val="24"/>
          <w:lang w:val="en-US"/>
        </w:rPr>
        <w:t>off</w:t>
      </w:r>
      <w:r w:rsidRPr="007D6D45">
        <w:rPr>
          <w:rFonts w:eastAsia="Times New Roman" w:cs="Times New Roman"/>
          <w:szCs w:val="24"/>
        </w:rPr>
        <w:t>-</w:t>
      </w:r>
      <w:r>
        <w:rPr>
          <w:rFonts w:eastAsia="Times New Roman" w:cs="Times New Roman"/>
          <w:szCs w:val="24"/>
          <w:lang w:val="en-US"/>
        </w:rPr>
        <w:t>paten</w:t>
      </w:r>
      <w:r>
        <w:rPr>
          <w:rFonts w:eastAsia="Times New Roman" w:cs="Times New Roman"/>
          <w:szCs w:val="24"/>
          <w:lang w:val="en-US"/>
        </w:rPr>
        <w:t>t</w:t>
      </w:r>
      <w:r>
        <w:rPr>
          <w:rFonts w:eastAsia="Times New Roman" w:cs="Times New Roman"/>
          <w:szCs w:val="24"/>
        </w:rPr>
        <w:t xml:space="preserve"> φαρμάκων, δημιουργεί στρεβλώσεις και δεν αντιμετωπίζει τις κρίσιμες ανάγκες και προτεραιότητες σε αυτόν τον τομέα. </w:t>
      </w:r>
    </w:p>
    <w:p w14:paraId="14EE02F5" w14:textId="77777777" w:rsidR="002F0583" w:rsidRDefault="00B91F1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 αυτό δεσμευόμαστε ότι μετά το κλείσιμο της αξιολόγησης θα ανοίξουμε μια οργανωμένη, σοβαρή και συγκροτημένη συζήτηση </w:t>
      </w:r>
      <w:r>
        <w:rPr>
          <w:rFonts w:eastAsia="Times New Roman" w:cs="Times New Roman"/>
          <w:szCs w:val="24"/>
        </w:rPr>
        <w:t xml:space="preserve">με τους δανειστές για να αλλάξουμε την αρχιτεκτονική σε αυτό το τοπίο. </w:t>
      </w:r>
    </w:p>
    <w:p w14:paraId="14EE02F6" w14:textId="77777777" w:rsidR="002F0583" w:rsidRDefault="00B91F1A">
      <w:pPr>
        <w:spacing w:line="600" w:lineRule="auto"/>
        <w:ind w:firstLine="720"/>
        <w:jc w:val="both"/>
        <w:rPr>
          <w:rFonts w:eastAsia="Times New Roman"/>
          <w:szCs w:val="24"/>
        </w:rPr>
      </w:pPr>
      <w:r>
        <w:rPr>
          <w:rFonts w:eastAsia="Times New Roman"/>
          <w:szCs w:val="24"/>
        </w:rPr>
        <w:t>Έχουμε πλέον αποδείξεις. Έχουμε μετρήσιμα αποτελέσματα. Έχουμε στοιχεία. Μπορούμε να διεκδικήσουμε ένα διαφορετικό μείγμα φαρμακευτικής πολιτικής.</w:t>
      </w:r>
    </w:p>
    <w:p w14:paraId="14EE02F7" w14:textId="77777777" w:rsidR="002F0583" w:rsidRDefault="00B91F1A">
      <w:pPr>
        <w:spacing w:line="600" w:lineRule="auto"/>
        <w:ind w:firstLine="720"/>
        <w:jc w:val="both"/>
        <w:rPr>
          <w:rFonts w:eastAsia="Times New Roman"/>
          <w:szCs w:val="24"/>
        </w:rPr>
      </w:pPr>
      <w:r>
        <w:rPr>
          <w:rFonts w:eastAsia="Times New Roman"/>
          <w:szCs w:val="24"/>
        </w:rPr>
        <w:t>Αυτό, όμως, που δεν δεχόμαστε είναι η</w:t>
      </w:r>
      <w:r>
        <w:rPr>
          <w:rFonts w:eastAsia="Times New Roman"/>
          <w:szCs w:val="24"/>
        </w:rPr>
        <w:t xml:space="preserve"> κριτική που λέει ότι και αυτά τα μέτρα είναι οριζόντιες και εισπρακτικού τύπου παρεμβάσεις. </w:t>
      </w:r>
    </w:p>
    <w:p w14:paraId="14EE02F8" w14:textId="77777777" w:rsidR="002F0583" w:rsidRDefault="00B91F1A">
      <w:pPr>
        <w:spacing w:line="600" w:lineRule="auto"/>
        <w:ind w:firstLine="720"/>
        <w:jc w:val="both"/>
        <w:rPr>
          <w:rFonts w:eastAsia="Times New Roman"/>
          <w:szCs w:val="24"/>
        </w:rPr>
      </w:pPr>
      <w:r>
        <w:rPr>
          <w:rFonts w:eastAsia="Times New Roman"/>
          <w:szCs w:val="24"/>
        </w:rPr>
        <w:t>Αυτό δεν ισχύει, αγαπητοί συνάδελφοι. Όσοι έχουν έστω και λίγη επαφή με το θέμα και παρακολουθούν τα υγειονομικά πράγματα, ξέρουν πάρα πολύ καλά ότι για πρώτη φορ</w:t>
      </w:r>
      <w:r>
        <w:rPr>
          <w:rFonts w:eastAsia="Times New Roman"/>
          <w:szCs w:val="24"/>
        </w:rPr>
        <w:t xml:space="preserve">ά κατά την περίοδο της </w:t>
      </w:r>
      <w:proofErr w:type="spellStart"/>
      <w:r>
        <w:rPr>
          <w:rFonts w:eastAsia="Times New Roman"/>
          <w:szCs w:val="24"/>
        </w:rPr>
        <w:t>μνημονιακής</w:t>
      </w:r>
      <w:proofErr w:type="spellEnd"/>
      <w:r>
        <w:rPr>
          <w:rFonts w:eastAsia="Times New Roman"/>
          <w:szCs w:val="24"/>
        </w:rPr>
        <w:t xml:space="preserve"> ταλαιπωρίας προωθούνται μέτρα διαρθρωτικού χαρακτήρα στον τομέα του φαρμάκου. </w:t>
      </w:r>
    </w:p>
    <w:p w14:paraId="14EE02F9"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Μπαίνει ένα διπλό φίλτρο για την αποζημίωση νέων καινοτόμων φαρμάκων. Το πρώτο αναφέρεται σε ορισμένες χώρες που κυκλοφορούν και αποζημιώνουν </w:t>
      </w:r>
      <w:r>
        <w:rPr>
          <w:rFonts w:eastAsia="Times New Roman"/>
          <w:szCs w:val="24"/>
        </w:rPr>
        <w:t xml:space="preserve">τα νέα φάρμακα στην Ευρώπη. Το δεύτερο -και πιο ουσιαστικό- είναι ότι μπαίνει φίλτρο με κριτήρια </w:t>
      </w:r>
      <w:r>
        <w:rPr>
          <w:rFonts w:eastAsia="Times New Roman"/>
          <w:szCs w:val="24"/>
          <w:lang w:val="en-US"/>
        </w:rPr>
        <w:t>HTA</w:t>
      </w:r>
      <w:r>
        <w:rPr>
          <w:rFonts w:eastAsia="Times New Roman"/>
          <w:szCs w:val="24"/>
        </w:rPr>
        <w:t>, με κριτήρια, δηλαδή, αξιολόγησης της νέας φαρμακευτικής καινοτομίας, της κλινικής αποτελεσματικότητάς της, της θεραπευτικής προστιθέμενης αξίας, της κάλυψ</w:t>
      </w:r>
      <w:r>
        <w:rPr>
          <w:rFonts w:eastAsia="Times New Roman"/>
          <w:szCs w:val="24"/>
        </w:rPr>
        <w:t>ης μη υπαρκτών θεραπειών και της θετικής σχέσης κόστους – αποτελεσματικότητας.</w:t>
      </w:r>
    </w:p>
    <w:p w14:paraId="14EE02FA" w14:textId="77777777" w:rsidR="002F0583" w:rsidRDefault="00B91F1A">
      <w:pPr>
        <w:spacing w:line="600" w:lineRule="auto"/>
        <w:ind w:firstLine="720"/>
        <w:jc w:val="both"/>
        <w:rPr>
          <w:rFonts w:eastAsia="Times New Roman"/>
          <w:szCs w:val="24"/>
        </w:rPr>
      </w:pPr>
      <w:r>
        <w:rPr>
          <w:rFonts w:eastAsia="Times New Roman"/>
          <w:szCs w:val="24"/>
        </w:rPr>
        <w:t>Επίσης, αγαπητοί συνάδελφοι, είναι ότι κάνουμε ένα μεγάλο βήμα σε έναν τομέα στον οποίο υπήρχε πλήρης απουσία τα προηγούμενα χρόνια. Αυτός είναι ο τομέας της διαπραγμάτευσης βιώ</w:t>
      </w:r>
      <w:r>
        <w:rPr>
          <w:rFonts w:eastAsia="Times New Roman"/>
          <w:szCs w:val="24"/>
        </w:rPr>
        <w:t xml:space="preserve">σιμων και δίκαιων τιμών αποζημίωσης για τα ακριβά φάρμακα. </w:t>
      </w:r>
    </w:p>
    <w:p w14:paraId="14EE02FB" w14:textId="77777777" w:rsidR="002F0583" w:rsidRDefault="00B91F1A">
      <w:pPr>
        <w:spacing w:line="600" w:lineRule="auto"/>
        <w:ind w:firstLine="720"/>
        <w:jc w:val="both"/>
        <w:rPr>
          <w:rFonts w:eastAsia="Times New Roman"/>
          <w:szCs w:val="24"/>
        </w:rPr>
      </w:pPr>
      <w:r>
        <w:rPr>
          <w:rFonts w:eastAsia="Times New Roman"/>
          <w:szCs w:val="24"/>
        </w:rPr>
        <w:t>Οι προηγούμενες κυβερνήσεις ποτέ δεν είχαν κάνει τίποτα σε αυτό. Ψήφισαν, επειδή τους το είχε επιβάλει η τρόικα, έναν νόμο το 2013, ο οποίος ποτέ δεν υλοποιήθηκε. Εμείς ξεκινήσαμε από πέρ</w:t>
      </w:r>
      <w:r>
        <w:rPr>
          <w:rFonts w:eastAsia="Times New Roman"/>
          <w:szCs w:val="24"/>
        </w:rPr>
        <w:t>υ</w:t>
      </w:r>
      <w:r>
        <w:rPr>
          <w:rFonts w:eastAsia="Times New Roman"/>
          <w:szCs w:val="24"/>
        </w:rPr>
        <w:t>σι και μ</w:t>
      </w:r>
      <w:r>
        <w:rPr>
          <w:rFonts w:eastAsia="Times New Roman"/>
          <w:szCs w:val="24"/>
        </w:rPr>
        <w:t xml:space="preserve">ε τις ρυθμίσεις του πολυνομοσχεδίου θωρακίζουμε τη διαδικασία διαπραγμάτευσης, την Επιτροπή Διαπραγμάτευσης του ΕΟΠΥΥ, θεσμικά και νομικά. Ήδη αυτή η επιτροπή έχει καταλήξει σε ένα πακέτο μέτρων για τα φάρμακα για την ηπατίτιδα </w:t>
      </w:r>
      <w:r>
        <w:rPr>
          <w:rFonts w:eastAsia="Times New Roman"/>
          <w:szCs w:val="24"/>
          <w:lang w:val="en-US"/>
        </w:rPr>
        <w:t>C</w:t>
      </w:r>
      <w:r>
        <w:rPr>
          <w:rFonts w:eastAsia="Times New Roman"/>
          <w:szCs w:val="24"/>
        </w:rPr>
        <w:t>-θετικό και θα το ολοκληρώσ</w:t>
      </w:r>
      <w:r>
        <w:rPr>
          <w:rFonts w:eastAsia="Times New Roman"/>
          <w:szCs w:val="24"/>
        </w:rPr>
        <w:t>ουμε στο αμέσως επόμενο διάστημα.</w:t>
      </w:r>
    </w:p>
    <w:p w14:paraId="14EE02FC" w14:textId="77777777" w:rsidR="002F0583" w:rsidRDefault="00B91F1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14:paraId="14EE02FD" w14:textId="77777777" w:rsidR="002F0583" w:rsidRDefault="00B91F1A">
      <w:pPr>
        <w:spacing w:line="600" w:lineRule="auto"/>
        <w:ind w:firstLine="720"/>
        <w:jc w:val="both"/>
        <w:rPr>
          <w:rFonts w:eastAsia="Times New Roman"/>
          <w:szCs w:val="24"/>
        </w:rPr>
      </w:pPr>
      <w:r>
        <w:rPr>
          <w:rFonts w:eastAsia="Times New Roman"/>
          <w:szCs w:val="24"/>
        </w:rPr>
        <w:lastRenderedPageBreak/>
        <w:t>Επιτρέψτε μου, κύριε Πρόεδρε, θέλω την ανοχή σας, παρακαλώ.</w:t>
      </w:r>
    </w:p>
    <w:p w14:paraId="14EE02F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αφαιρείται τίποτα από τη στιβαρότητα της </w:t>
      </w:r>
      <w:r>
        <w:rPr>
          <w:rFonts w:eastAsia="Times New Roman" w:cs="Times New Roman"/>
          <w:szCs w:val="24"/>
        </w:rPr>
        <w:t xml:space="preserve">παρέμβασής </w:t>
      </w:r>
      <w:r>
        <w:rPr>
          <w:rFonts w:eastAsia="Times New Roman" w:cs="Times New Roman"/>
          <w:szCs w:val="24"/>
        </w:rPr>
        <w:t>σας,</w:t>
      </w:r>
      <w:r>
        <w:rPr>
          <w:rFonts w:eastAsia="Times New Roman" w:cs="Times New Roman"/>
          <w:szCs w:val="24"/>
        </w:rPr>
        <w:t xml:space="preserve"> εάν συντομεύσετε.</w:t>
      </w:r>
    </w:p>
    <w:p w14:paraId="14EE02F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Θα ήθελα επίσης να πω ότι στον τομέα αυτόν η χώρα μας –και αυτά φυσικά δεν λέγονται πουθενά, δεν προβάλλονται από τα</w:t>
      </w:r>
      <w:r>
        <w:rPr>
          <w:rFonts w:eastAsia="Times New Roman" w:cs="Times New Roman"/>
          <w:szCs w:val="24"/>
        </w:rPr>
        <w:t xml:space="preserve"> </w:t>
      </w:r>
      <w:proofErr w:type="spellStart"/>
      <w:r>
        <w:rPr>
          <w:rFonts w:eastAsia="Times New Roman" w:cs="Times New Roman"/>
          <w:szCs w:val="24"/>
        </w:rPr>
        <w:t>μίντια</w:t>
      </w:r>
      <w:proofErr w:type="spellEnd"/>
      <w:r>
        <w:rPr>
          <w:rFonts w:eastAsia="Times New Roman" w:cs="Times New Roman"/>
          <w:szCs w:val="24"/>
        </w:rPr>
        <w:t xml:space="preserve">, υποβαθμίζονται συστηματικά- έχει παίξει κεντρικό ρόλο σε μία </w:t>
      </w:r>
      <w:r>
        <w:rPr>
          <w:rFonts w:eastAsia="Times New Roman" w:cs="Times New Roman"/>
          <w:szCs w:val="24"/>
        </w:rPr>
        <w:t>προσπάθεια να υπάρξουν διακρατικές συνεργασίες και κοινή διαπραγμάτευση με άλλες χώρες, κατ’ αρχ</w:t>
      </w:r>
      <w:r>
        <w:rPr>
          <w:rFonts w:eastAsia="Times New Roman" w:cs="Times New Roman"/>
          <w:szCs w:val="24"/>
        </w:rPr>
        <w:t>άς</w:t>
      </w:r>
      <w:r>
        <w:rPr>
          <w:rFonts w:eastAsia="Times New Roman" w:cs="Times New Roman"/>
          <w:szCs w:val="24"/>
        </w:rPr>
        <w:t xml:space="preserve"> του ευρωπαϊκού </w:t>
      </w:r>
      <w:r>
        <w:rPr>
          <w:rFonts w:eastAsia="Times New Roman" w:cs="Times New Roman"/>
          <w:szCs w:val="24"/>
        </w:rPr>
        <w:t>Ν</w:t>
      </w:r>
      <w:r>
        <w:rPr>
          <w:rFonts w:eastAsia="Times New Roman" w:cs="Times New Roman"/>
          <w:szCs w:val="24"/>
        </w:rPr>
        <w:t>ότου, αλλά και με άλλες χώρες της Ευρώπης, για να πετύχουμε δίκαιες τιμές, βιώσιμες για το σύστημα υγείας, που θα διασφαλίζουν, όμως, την πρό</w:t>
      </w:r>
      <w:r>
        <w:rPr>
          <w:rFonts w:eastAsia="Times New Roman" w:cs="Times New Roman"/>
          <w:szCs w:val="24"/>
        </w:rPr>
        <w:t>σβαση των πολιτών στα αναγκαία φάρμακα.</w:t>
      </w:r>
    </w:p>
    <w:p w14:paraId="14EE030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Πριν από λίγες ημέρες στη Μάλτα υπήρξε μία διακήρυξη έξι χωρών του ευρωπαϊκού </w:t>
      </w:r>
      <w:r>
        <w:rPr>
          <w:rFonts w:eastAsia="Times New Roman" w:cs="Times New Roman"/>
          <w:szCs w:val="24"/>
        </w:rPr>
        <w:t>Ν</w:t>
      </w:r>
      <w:r>
        <w:rPr>
          <w:rFonts w:eastAsia="Times New Roman" w:cs="Times New Roman"/>
          <w:szCs w:val="24"/>
        </w:rPr>
        <w:t xml:space="preserve">ότου, της χώρας μας, της Κύπρου, της Μάλτας, της Ιταλίας, της Ισπανίας και της Πορτογαλίας, σε συνέχεια πρωτοβουλίας που είχαμε αναλάβει </w:t>
      </w:r>
      <w:r>
        <w:rPr>
          <w:rFonts w:eastAsia="Times New Roman" w:cs="Times New Roman"/>
          <w:szCs w:val="24"/>
        </w:rPr>
        <w:t>πέρ</w:t>
      </w:r>
      <w:r>
        <w:rPr>
          <w:rFonts w:eastAsia="Times New Roman" w:cs="Times New Roman"/>
          <w:szCs w:val="24"/>
        </w:rPr>
        <w:t>υ</w:t>
      </w:r>
      <w:r>
        <w:rPr>
          <w:rFonts w:eastAsia="Times New Roman" w:cs="Times New Roman"/>
          <w:szCs w:val="24"/>
        </w:rPr>
        <w:t>σι. Ήταν μία πολύ θετική εξέλιξη. Στείλαμε το σήμα στη φαρμακοβιομηχανία ότι δεν μπορεί να συμπιέζει τις ακάλυπτες ανάγκες των πολιτών της Ευρώπης, ότι το σημερινό σύστημα είναι μη βιώσιμο –το λένε πια όλες οι χώρες, ακόμα και οι αναπτυγμένες-, ότι η φ</w:t>
      </w:r>
      <w:r>
        <w:rPr>
          <w:rFonts w:eastAsia="Times New Roman" w:cs="Times New Roman"/>
          <w:szCs w:val="24"/>
        </w:rPr>
        <w:t xml:space="preserve">αρμακευτική καινοτομία παράγει επιπλέον κόστος σε ετήσια βάση 7,5% με 10% της φαρμακευτικής δαπάνης και για να γίνει αυτό </w:t>
      </w:r>
      <w:proofErr w:type="spellStart"/>
      <w:r>
        <w:rPr>
          <w:rFonts w:eastAsia="Times New Roman" w:cs="Times New Roman"/>
          <w:szCs w:val="24"/>
        </w:rPr>
        <w:t>διαχειρίσιμο</w:t>
      </w:r>
      <w:proofErr w:type="spellEnd"/>
      <w:r>
        <w:rPr>
          <w:rFonts w:eastAsia="Times New Roman" w:cs="Times New Roman"/>
          <w:szCs w:val="24"/>
        </w:rPr>
        <w:t xml:space="preserve"> χρειάζεται μία μείωση των τιμών αποζημίωσης, δηλαδή μία μείωση των κερδών της φαρμακοβιομηχανίας. </w:t>
      </w:r>
      <w:r>
        <w:rPr>
          <w:rFonts w:eastAsia="Times New Roman" w:cs="Times New Roman"/>
          <w:szCs w:val="24"/>
        </w:rPr>
        <w:lastRenderedPageBreak/>
        <w:t>Δεν μπορούν οι πολιτικέ</w:t>
      </w:r>
      <w:r>
        <w:rPr>
          <w:rFonts w:eastAsia="Times New Roman" w:cs="Times New Roman"/>
          <w:szCs w:val="24"/>
        </w:rPr>
        <w:t>ς προτεραιότητες και οι κοινωνικές ανάγκες να χωρέσουν στον «στενό κορσέ» που επιβάλλει το κέρδος των μεγάλων πολυεθνικών εταιρειών. Γι’ αυτό και βάζουμε μία ενισχυμένη έκπτωση μέσα από αυτό το νομοσχέδιο στις πολυεθνικές εταιρείες που εισάγουν νέα καινοτό</w:t>
      </w:r>
      <w:r>
        <w:rPr>
          <w:rFonts w:eastAsia="Times New Roman" w:cs="Times New Roman"/>
          <w:szCs w:val="24"/>
        </w:rPr>
        <w:t xml:space="preserve">μα και συνήθως ακριβά φάρμακα. </w:t>
      </w:r>
    </w:p>
    <w:p w14:paraId="14EE03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Υπάρχει, επίσης, μία δικαιότερη κατανομή των επιβαρύνσεων που υπάρχουν στις φαρμακευτικές εταιρείες λόγω υπέρβασης, με το ενοποιημένο και δικαιότερο σε σχέση με το παρελθόν </w:t>
      </w:r>
      <w:r>
        <w:rPr>
          <w:rFonts w:eastAsia="Times New Roman" w:cs="Times New Roman"/>
          <w:szCs w:val="24"/>
          <w:lang w:val="en-US"/>
        </w:rPr>
        <w:t>rebate</w:t>
      </w:r>
      <w:r>
        <w:rPr>
          <w:rFonts w:eastAsia="Times New Roman" w:cs="Times New Roman"/>
          <w:szCs w:val="24"/>
        </w:rPr>
        <w:t xml:space="preserve"> όγκου, έκπτωσης με βάση τον όγκο πωλήσεων. Ο</w:t>
      </w:r>
      <w:r>
        <w:rPr>
          <w:rFonts w:eastAsia="Times New Roman" w:cs="Times New Roman"/>
          <w:szCs w:val="24"/>
        </w:rPr>
        <w:t>ι εταιρείες, δηλαδή, που έχουν μεγάλες πωλήσεις επιβαρύνονται περισσότερο.</w:t>
      </w:r>
    </w:p>
    <w:p w14:paraId="14EE03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Φυσικά δίνουμε πολύ μεγάλη έμφαση στην ενίσχυση της ορθολογικής </w:t>
      </w:r>
      <w:proofErr w:type="spellStart"/>
      <w:r>
        <w:rPr>
          <w:rFonts w:eastAsia="Times New Roman" w:cs="Times New Roman"/>
          <w:szCs w:val="24"/>
        </w:rPr>
        <w:t>συνταγογράφησης</w:t>
      </w:r>
      <w:proofErr w:type="spellEnd"/>
      <w:r>
        <w:rPr>
          <w:rFonts w:eastAsia="Times New Roman" w:cs="Times New Roman"/>
          <w:szCs w:val="24"/>
        </w:rPr>
        <w:t>, της ενσωμάτωσης θεραπευτικών και διαγνωστικών πρωτοκόλλων, της αναβάθμισης της ηλεκτρονικής διακυβέρ</w:t>
      </w:r>
      <w:r>
        <w:rPr>
          <w:rFonts w:eastAsia="Times New Roman" w:cs="Times New Roman"/>
          <w:szCs w:val="24"/>
        </w:rPr>
        <w:t xml:space="preserve">νησης και του ελέγχου της </w:t>
      </w:r>
      <w:proofErr w:type="spellStart"/>
      <w:r>
        <w:rPr>
          <w:rFonts w:eastAsia="Times New Roman" w:cs="Times New Roman"/>
          <w:szCs w:val="24"/>
        </w:rPr>
        <w:t>συνταγογραφικής</w:t>
      </w:r>
      <w:proofErr w:type="spellEnd"/>
      <w:r>
        <w:rPr>
          <w:rFonts w:eastAsia="Times New Roman" w:cs="Times New Roman"/>
          <w:szCs w:val="24"/>
        </w:rPr>
        <w:t xml:space="preserve"> συμπεριφοράς και των ιατρών αλλά και της στάσης των φαρμακοποιών όσον αφορά την αναγκαία διείσδυση των </w:t>
      </w:r>
      <w:proofErr w:type="spellStart"/>
      <w:r>
        <w:rPr>
          <w:rFonts w:eastAsia="Times New Roman" w:cs="Times New Roman"/>
          <w:szCs w:val="24"/>
        </w:rPr>
        <w:t>γενοσήμων</w:t>
      </w:r>
      <w:proofErr w:type="spellEnd"/>
      <w:r>
        <w:rPr>
          <w:rFonts w:eastAsia="Times New Roman" w:cs="Times New Roman"/>
          <w:szCs w:val="24"/>
        </w:rPr>
        <w:t xml:space="preserve"> στην αγορά του φαρμάκου. </w:t>
      </w:r>
    </w:p>
    <w:p w14:paraId="14EE03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Φυσικά υπάρχουν τα μέτρα για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που προχωρούμ</w:t>
      </w:r>
      <w:r>
        <w:rPr>
          <w:rFonts w:eastAsia="Times New Roman" w:cs="Times New Roman"/>
          <w:szCs w:val="24"/>
        </w:rPr>
        <w:t xml:space="preserve">ε σε μια παρέμβαση που κατά την άποψή μας κάνει </w:t>
      </w:r>
      <w:proofErr w:type="spellStart"/>
      <w:r>
        <w:rPr>
          <w:rFonts w:eastAsia="Times New Roman" w:cs="Times New Roman"/>
          <w:szCs w:val="24"/>
        </w:rPr>
        <w:t>διαχειρίσιμη</w:t>
      </w:r>
      <w:proofErr w:type="spellEnd"/>
      <w:r>
        <w:rPr>
          <w:rFonts w:eastAsia="Times New Roman" w:cs="Times New Roman"/>
          <w:szCs w:val="24"/>
        </w:rPr>
        <w:t xml:space="preserve"> τη νομοθετημένη από το 2014 κατάργηση της διατίμησης στα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από 1-1-2017. Είναι εμφανής η τάση των φαρμακευτικών εταιρειών να αυξήσουν τις τιμές. </w:t>
      </w:r>
    </w:p>
    <w:p w14:paraId="14EE03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Βάζουμε, λοιπόν, ένα π</w:t>
      </w:r>
      <w:r>
        <w:rPr>
          <w:rFonts w:eastAsia="Times New Roman" w:cs="Times New Roman"/>
          <w:szCs w:val="24"/>
        </w:rPr>
        <w:t xml:space="preserve">λέγμα παρεμβάσεων που αυτή την ανοδική τάση θα την καταστήσουν ελεγχόμενη, </w:t>
      </w:r>
      <w:proofErr w:type="spellStart"/>
      <w:r>
        <w:rPr>
          <w:rFonts w:eastAsia="Times New Roman" w:cs="Times New Roman"/>
          <w:szCs w:val="24"/>
        </w:rPr>
        <w:t>διαχειρίσιμη</w:t>
      </w:r>
      <w:proofErr w:type="spellEnd"/>
      <w:r>
        <w:rPr>
          <w:rFonts w:eastAsia="Times New Roman" w:cs="Times New Roman"/>
          <w:szCs w:val="24"/>
        </w:rPr>
        <w:t xml:space="preserve"> και μη επιβαρυντική όσο είναι δυνατόν για τους πολίτες. Φυσικά, μέσα στα αντίμετρα υπάρχουν και οι παρεμβάσεις μείωσης κατά 50% ή και μηδενικής συμμετοχής με εισοδηματι</w:t>
      </w:r>
      <w:r>
        <w:rPr>
          <w:rFonts w:eastAsia="Times New Roman" w:cs="Times New Roman"/>
          <w:szCs w:val="24"/>
        </w:rPr>
        <w:t xml:space="preserve">κά κριτήρια πολιτών στη φαρμακευτική δαπάνη. </w:t>
      </w:r>
    </w:p>
    <w:p w14:paraId="14EE03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Ειδικά στον τομέα της υγείας</w:t>
      </w:r>
      <w:r>
        <w:rPr>
          <w:rFonts w:eastAsia="Times New Roman" w:cs="Times New Roman"/>
          <w:szCs w:val="24"/>
        </w:rPr>
        <w:t>,</w:t>
      </w:r>
      <w:r>
        <w:rPr>
          <w:rFonts w:eastAsia="Times New Roman" w:cs="Times New Roman"/>
          <w:szCs w:val="24"/>
        </w:rPr>
        <w:t xml:space="preserve"> που υλοποιούμε ένα πολιτικό σχέδιο καθολικής κάλυψης του πληθυσμού με προτεραιότητα στη δημόσια περίθαλψη, αξιοπρεπούς και ανθρωποκεντρικής φροντίδας, στήριξης των αδύναμων, θεωρού</w:t>
      </w:r>
      <w:r>
        <w:rPr>
          <w:rFonts w:eastAsia="Times New Roman" w:cs="Times New Roman"/>
          <w:szCs w:val="24"/>
        </w:rPr>
        <w:t xml:space="preserve">με ότι έχουμε δώσει πολύ συγκεκριμένα δείγματα γραφής. </w:t>
      </w:r>
    </w:p>
    <w:p w14:paraId="14EE03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 αυτό, αγαπητοί συνάδελφοι, επειδή γίνεται πολλή συζήτηση για την κοινωνική ευαισθησία, θέλουμε να πούμε ότι η κοινωνική ευαισθησία δεν είναι προσωπικό ζήτημα. Δεν είναι ζήτημα προσωπικών περιουσια</w:t>
      </w:r>
      <w:r>
        <w:rPr>
          <w:rFonts w:eastAsia="Times New Roman" w:cs="Times New Roman"/>
          <w:szCs w:val="24"/>
        </w:rPr>
        <w:t xml:space="preserve">κών στοιχείων, δεν είναι ζήτημα μόρφωσης, καλλιέργειας ή φιλευσπλαχνίας. Η κοινωνική ευαισθησία και η μέριμνα για τους αδύναμους είναι πολιτικό ζήτημα. Έχει σχέση με τις </w:t>
      </w:r>
      <w:proofErr w:type="spellStart"/>
      <w:r>
        <w:rPr>
          <w:rFonts w:eastAsia="Times New Roman" w:cs="Times New Roman"/>
          <w:szCs w:val="24"/>
        </w:rPr>
        <w:t>αξιακές</w:t>
      </w:r>
      <w:proofErr w:type="spellEnd"/>
      <w:r>
        <w:rPr>
          <w:rFonts w:eastAsia="Times New Roman" w:cs="Times New Roman"/>
          <w:szCs w:val="24"/>
        </w:rPr>
        <w:t>, κοσμοθεωρητικές, ιδεολογικές, προγραμματικές αφετηρίες του καθενός. Η Αριστερ</w:t>
      </w:r>
      <w:r>
        <w:rPr>
          <w:rFonts w:eastAsia="Times New Roman" w:cs="Times New Roman"/>
          <w:szCs w:val="24"/>
        </w:rPr>
        <w:t>ά</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είναι η δύναμη που σε αυτές τις αφετηρίες και τις αποσκευές της είχε πάντα ως κυρίαρχη προτεραιότητα τη στήριξη των αδύναμων και τη μείωση των ανισοτήτων. </w:t>
      </w:r>
    </w:p>
    <w:p w14:paraId="14EE03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Αγαπητοί συνάδελφοι, δεν μπορείς να μειώσεις τις κοινωνικές, τις οικονομικές και τις υγειο</w:t>
      </w:r>
      <w:r>
        <w:rPr>
          <w:rFonts w:eastAsia="Times New Roman" w:cs="Times New Roman"/>
          <w:szCs w:val="24"/>
        </w:rPr>
        <w:t xml:space="preserve">νομικές ανισότητες σε αυτή την χώρα εάν δεν πιστεύεις στην ισότητα, </w:t>
      </w:r>
      <w:r>
        <w:rPr>
          <w:rFonts w:eastAsia="Times New Roman" w:cs="Times New Roman"/>
          <w:szCs w:val="24"/>
        </w:rPr>
        <w:lastRenderedPageBreak/>
        <w:t xml:space="preserve">εάν δεν έχεις </w:t>
      </w:r>
      <w:proofErr w:type="spellStart"/>
      <w:r>
        <w:rPr>
          <w:rFonts w:eastAsia="Times New Roman" w:cs="Times New Roman"/>
          <w:szCs w:val="24"/>
        </w:rPr>
        <w:t>πρόταγμά</w:t>
      </w:r>
      <w:proofErr w:type="spellEnd"/>
      <w:r>
        <w:rPr>
          <w:rFonts w:eastAsia="Times New Roman" w:cs="Times New Roman"/>
          <w:szCs w:val="24"/>
        </w:rPr>
        <w:t xml:space="preserve"> σου την κοινωνική απελευθέρωση, την αλλαγή της κοινωνίας, την άρση της εκμετάλλευσης των αδύναμων. </w:t>
      </w:r>
    </w:p>
    <w:p w14:paraId="14EE03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Θεωρώ, λοιπόν, ότι με τα δείγματα γραφής που έχουμε δώσει και για</w:t>
      </w:r>
      <w:r>
        <w:rPr>
          <w:rFonts w:eastAsia="Times New Roman" w:cs="Times New Roman"/>
          <w:szCs w:val="24"/>
        </w:rPr>
        <w:t xml:space="preserve"> το νομοσχέδιο για την ανθρωπιστική κρίση και για το κοινωνικό εισόδημα αλληλεγγύης και κυρίως για τους ανασφάλιστους πολίτες, όπως έχουμε πει πάρα πολλές φορές, αποδεικνύουμε στην πράξη –και όχι στα λόγια- ποιες πολιτικές δυνάμεις έχουν</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στην πολιτ</w:t>
      </w:r>
      <w:r>
        <w:rPr>
          <w:rFonts w:eastAsia="Times New Roman" w:cs="Times New Roman"/>
          <w:szCs w:val="24"/>
        </w:rPr>
        <w:t xml:space="preserve">ική τους προτεραιότητα την αντιμετώπιση αυτών των ανισοτήτων. </w:t>
      </w:r>
    </w:p>
    <w:p w14:paraId="14EE030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κύριε Υπουργέ, βάλτε μια τελεία. </w:t>
      </w:r>
    </w:p>
    <w:p w14:paraId="14EE030A" w14:textId="77777777" w:rsidR="002F0583" w:rsidRDefault="00B91F1A">
      <w:pPr>
        <w:spacing w:line="600" w:lineRule="auto"/>
        <w:ind w:firstLine="720"/>
        <w:jc w:val="both"/>
        <w:rPr>
          <w:rFonts w:eastAsia="Times New Roman" w:cs="Times New Roman"/>
          <w:szCs w:val="24"/>
        </w:rPr>
      </w:pPr>
      <w:r>
        <w:rPr>
          <w:rFonts w:eastAsia="Times New Roman"/>
          <w:b/>
          <w:szCs w:val="24"/>
        </w:rPr>
        <w:t xml:space="preserve">ΑΝΔΡΕΑΣ ΞΑΝΘΟΣ (Υπουργός Υγείας): </w:t>
      </w:r>
      <w:r>
        <w:rPr>
          <w:rFonts w:eastAsia="Times New Roman" w:cs="Times New Roman"/>
          <w:szCs w:val="24"/>
        </w:rPr>
        <w:t xml:space="preserve">Τελειώνω, κύριε Πρόεδρε. </w:t>
      </w:r>
    </w:p>
    <w:p w14:paraId="14EE03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Ακούγεται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μια κριτική </w:t>
      </w:r>
      <w:r>
        <w:rPr>
          <w:rFonts w:eastAsia="Times New Roman" w:cs="Times New Roman"/>
          <w:szCs w:val="24"/>
        </w:rPr>
        <w:t xml:space="preserve">ότι έχουμε πουλήσει τη ψυχή μας για να μείνουμε στις καρέκλες. </w:t>
      </w:r>
    </w:p>
    <w:p w14:paraId="14EE03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Θέλουμε να είμαστε πολύ σαφείς: Εμείς, αγαπητοί συνάδελφοι, ούτε επιδιώξαμε, ούτε μεθοδεύσαμε, ούτε κληρονομήσαμε τις βουλευτικές και τις υπουργικές καρέκλες. </w:t>
      </w:r>
    </w:p>
    <w:p w14:paraId="14EE030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14EE03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Ήμασταν οργανικό στοιχείο του αγώνα και της αγωνίας της κοινωνίας. </w:t>
      </w:r>
    </w:p>
    <w:p w14:paraId="14EE030F" w14:textId="77777777" w:rsidR="002F0583" w:rsidRDefault="00B91F1A">
      <w:pPr>
        <w:spacing w:line="600" w:lineRule="auto"/>
        <w:jc w:val="both"/>
        <w:rPr>
          <w:rFonts w:eastAsia="Times New Roman" w:cs="Times New Roman"/>
          <w:szCs w:val="24"/>
        </w:rPr>
      </w:pPr>
      <w:r>
        <w:rPr>
          <w:rFonts w:eastAsia="Times New Roman" w:cs="Times New Roman"/>
          <w:szCs w:val="24"/>
        </w:rPr>
        <w:lastRenderedPageBreak/>
        <w:t>Χάρη σε αυτή τη σχέση εμπιστοσύνης χρόνων βρεθήκαμε σε αυτά τα έδρανα. Προφανώς, θεωρούμε ότι η διακυβέρνηση και η εξουσία είναι μέσο και όχι ιδιοτελής αυτοσκοπός και θα συνεχί</w:t>
      </w:r>
      <w:r>
        <w:rPr>
          <w:rFonts w:eastAsia="Times New Roman" w:cs="Times New Roman"/>
          <w:szCs w:val="24"/>
        </w:rPr>
        <w:t>σουμε με ευαισθησία, με αξιοπρέπεια σε αυτές τις δύσκολες συνθήκες να πασχίζουμε για το καλύτερο δυνατό για τον κόσμο της εργασίας, για τους αδύναμους αυτής της χώρας, για να αποδείξουμε ότι η Αριστερά μπορεί να είναι χρήσιμη και στη φάση της κρίσης, στη φ</w:t>
      </w:r>
      <w:r>
        <w:rPr>
          <w:rFonts w:eastAsia="Times New Roman" w:cs="Times New Roman"/>
          <w:szCs w:val="24"/>
        </w:rPr>
        <w:t>άση που χρειάζονται στήριξη οι αδύναμοι, αλλά και στη φάση της ανάπτυξης και της δικαιότερης κατανομής του παραγόμενου πλούτου. Εκεί θα επικεντρωθούμε στο επόμενο διάστημα και πιστεύουμε ότι οι εξελίξεις θα μας δικαιώσουν.</w:t>
      </w:r>
    </w:p>
    <w:p w14:paraId="14EE0310" w14:textId="77777777" w:rsidR="002F0583" w:rsidRDefault="00B91F1A">
      <w:pPr>
        <w:spacing w:line="600" w:lineRule="auto"/>
        <w:ind w:firstLine="709"/>
        <w:jc w:val="center"/>
        <w:rPr>
          <w:rFonts w:eastAsia="Times New Roman"/>
          <w:bCs/>
        </w:rPr>
      </w:pPr>
      <w:r>
        <w:rPr>
          <w:rFonts w:eastAsia="Times New Roman"/>
          <w:bCs/>
        </w:rPr>
        <w:t xml:space="preserve">(Χειροκροτήματα από την πτέρυγα </w:t>
      </w:r>
      <w:r>
        <w:rPr>
          <w:rFonts w:eastAsia="Times New Roman"/>
          <w:bCs/>
        </w:rPr>
        <w:t>του ΣΥΡΙΖΑ)</w:t>
      </w:r>
    </w:p>
    <w:p w14:paraId="14EE031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Πριν δώσω τον λόγο στον κ. Καματερό, τον λόγο έχει ο κ. </w:t>
      </w:r>
      <w:proofErr w:type="spellStart"/>
      <w:r>
        <w:rPr>
          <w:rFonts w:eastAsia="Times New Roman" w:cs="Times New Roman"/>
          <w:szCs w:val="24"/>
        </w:rPr>
        <w:t>Χαρίτσης</w:t>
      </w:r>
      <w:proofErr w:type="spellEnd"/>
      <w:r>
        <w:rPr>
          <w:rFonts w:eastAsia="Times New Roman" w:cs="Times New Roman"/>
          <w:szCs w:val="24"/>
        </w:rPr>
        <w:t xml:space="preserve"> για μια νομοτεχνική παρέμβαση.</w:t>
      </w:r>
    </w:p>
    <w:p w14:paraId="14EE031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ΑΛΕΞΑΝΔΡΟΣ ΧΑΡΙΤΣΗΣ (Αναπληρωτής Υπουργός Οικονομίας και Ανάπτυξης):</w:t>
      </w:r>
      <w:r>
        <w:rPr>
          <w:rFonts w:eastAsia="Times New Roman" w:cs="Times New Roman"/>
          <w:szCs w:val="24"/>
        </w:rPr>
        <w:t xml:space="preserve"> Ευχαριστώ, κύριε Πρόεδρε.</w:t>
      </w:r>
    </w:p>
    <w:p w14:paraId="14EE03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Καταθέτουμε νομοτεχν</w:t>
      </w:r>
      <w:r>
        <w:rPr>
          <w:rFonts w:eastAsia="Times New Roman" w:cs="Times New Roman"/>
          <w:szCs w:val="24"/>
        </w:rPr>
        <w:t>ική παρέμβαση στα άρθρα 51 και 53. Πρόκειται απλώς για μια λεκτική αναδιατύπωση για να είναι απολύτως σαφής η διαδικασία του συστήματος επιλογής προϊσταμένων στις μονάδες του ΕΣΠΑ.</w:t>
      </w:r>
    </w:p>
    <w:p w14:paraId="14EE0314" w14:textId="77777777" w:rsidR="002F0583" w:rsidRDefault="00B91F1A">
      <w:pPr>
        <w:spacing w:line="600" w:lineRule="auto"/>
        <w:ind w:firstLine="720"/>
        <w:jc w:val="both"/>
        <w:rPr>
          <w:rFonts w:eastAsia="Times New Roman" w:cs="Times New Roman"/>
        </w:rPr>
      </w:pPr>
      <w:r>
        <w:rPr>
          <w:rFonts w:eastAsia="Times New Roman" w:cs="Times New Roman"/>
        </w:rPr>
        <w:lastRenderedPageBreak/>
        <w:t xml:space="preserve">(Στο σημείο αυτό ο Αναπληρωτής Υπουργός κ. Αλέξανδρος </w:t>
      </w:r>
      <w:proofErr w:type="spellStart"/>
      <w:r>
        <w:rPr>
          <w:rFonts w:eastAsia="Times New Roman" w:cs="Times New Roman"/>
        </w:rPr>
        <w:t>Χαρίτσης</w:t>
      </w:r>
      <w:proofErr w:type="spellEnd"/>
      <w:r>
        <w:rPr>
          <w:rFonts w:eastAsia="Times New Roman" w:cs="Times New Roman"/>
        </w:rPr>
        <w:t xml:space="preserve"> καταθέτει γι</w:t>
      </w:r>
      <w:r>
        <w:rPr>
          <w:rFonts w:eastAsia="Times New Roman" w:cs="Times New Roman"/>
        </w:rPr>
        <w:t>α τα Πρακτικά την προαναφερθείσα νομοτεχνική βελτίωση, η οποία έχει ως εξής:</w:t>
      </w:r>
    </w:p>
    <w:p w14:paraId="14EE0315" w14:textId="77777777" w:rsidR="002F0583" w:rsidRDefault="00B91F1A">
      <w:pPr>
        <w:jc w:val="center"/>
        <w:rPr>
          <w:rFonts w:eastAsia="Times New Roman" w:cs="Times New Roman"/>
        </w:rPr>
      </w:pPr>
      <w:r>
        <w:rPr>
          <w:rFonts w:eastAsia="Times New Roman" w:cs="Times New Roman"/>
        </w:rPr>
        <w:t>(ΑΛΛΑΓΗ ΣΕΛΙΔΑΣ)</w:t>
      </w:r>
    </w:p>
    <w:p w14:paraId="14EE0316" w14:textId="77777777" w:rsidR="002F0583" w:rsidRDefault="00B91F1A">
      <w:pPr>
        <w:jc w:val="center"/>
        <w:rPr>
          <w:rFonts w:eastAsia="Times New Roman" w:cs="Times New Roman"/>
        </w:rPr>
      </w:pPr>
      <w:r>
        <w:rPr>
          <w:rFonts w:eastAsia="Times New Roman" w:cs="Times New Roman"/>
        </w:rPr>
        <w:t>(Να μπει η σελ. 291)</w:t>
      </w:r>
    </w:p>
    <w:p w14:paraId="14EE0317" w14:textId="77777777" w:rsidR="002F0583" w:rsidRDefault="00B91F1A">
      <w:pPr>
        <w:jc w:val="center"/>
        <w:rPr>
          <w:rFonts w:eastAsia="Times New Roman" w:cs="Times New Roman"/>
        </w:rPr>
      </w:pPr>
      <w:r>
        <w:rPr>
          <w:rFonts w:eastAsia="Times New Roman" w:cs="Times New Roman"/>
        </w:rPr>
        <w:t>(ΑΛΛΑΓΗ ΣΕΛΙΔΑΣ)</w:t>
      </w:r>
    </w:p>
    <w:p w14:paraId="14EE0318" w14:textId="77777777" w:rsidR="002F0583" w:rsidRDefault="002F0583">
      <w:pPr>
        <w:spacing w:line="600" w:lineRule="auto"/>
        <w:ind w:firstLine="720"/>
        <w:jc w:val="both"/>
        <w:rPr>
          <w:rFonts w:eastAsia="Times New Roman" w:cs="Times New Roman"/>
          <w:b/>
          <w:szCs w:val="24"/>
        </w:rPr>
      </w:pPr>
    </w:p>
    <w:p w14:paraId="14EE031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w:t>
      </w:r>
      <w:r>
        <w:rPr>
          <w:rFonts w:eastAsia="Times New Roman" w:cs="Times New Roman"/>
          <w:szCs w:val="24"/>
        </w:rPr>
        <w:t xml:space="preserve">η </w:t>
      </w:r>
      <w:r>
        <w:rPr>
          <w:rFonts w:eastAsia="Times New Roman" w:cs="Times New Roman"/>
          <w:szCs w:val="24"/>
        </w:rPr>
        <w:t>κατατεθείσα</w:t>
      </w:r>
      <w:r>
        <w:rPr>
          <w:rFonts w:eastAsia="Times New Roman" w:cs="Times New Roman"/>
          <w:szCs w:val="24"/>
        </w:rPr>
        <w:t xml:space="preserve"> νομοτεχνική βελτίωση </w:t>
      </w:r>
      <w:r>
        <w:rPr>
          <w:rFonts w:eastAsia="Times New Roman" w:cs="Times New Roman"/>
          <w:szCs w:val="24"/>
        </w:rPr>
        <w:t>να διανεμηθεί στους συναδέλφους</w:t>
      </w:r>
      <w:r>
        <w:rPr>
          <w:rFonts w:eastAsia="Times New Roman" w:cs="Times New Roman"/>
          <w:szCs w:val="24"/>
        </w:rPr>
        <w:t xml:space="preserve"> Βουλευτές</w:t>
      </w:r>
      <w:r>
        <w:rPr>
          <w:rFonts w:eastAsia="Times New Roman" w:cs="Times New Roman"/>
          <w:szCs w:val="24"/>
        </w:rPr>
        <w:t>.</w:t>
      </w:r>
    </w:p>
    <w:p w14:paraId="14EE03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Ορ</w:t>
      </w:r>
      <w:r>
        <w:rPr>
          <w:rFonts w:eastAsia="Times New Roman" w:cs="Times New Roman"/>
          <w:szCs w:val="24"/>
        </w:rPr>
        <w:t>ίστε, κύριε Καματερέ, έχετε τον λόγο.</w:t>
      </w:r>
    </w:p>
    <w:p w14:paraId="14EE031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δεν θα απευθυνθώ στην Αντιπολίτευση, αλλά θα απευθυνθώ στην Κυβέρνηση και προσωπικά στον κ. </w:t>
      </w:r>
      <w:proofErr w:type="spellStart"/>
      <w:r>
        <w:rPr>
          <w:rFonts w:eastAsia="Times New Roman" w:cs="Times New Roman"/>
          <w:szCs w:val="24"/>
        </w:rPr>
        <w:t>Τσακαλώτο</w:t>
      </w:r>
      <w:proofErr w:type="spellEnd"/>
      <w:r>
        <w:rPr>
          <w:rFonts w:eastAsia="Times New Roman" w:cs="Times New Roman"/>
          <w:szCs w:val="24"/>
        </w:rPr>
        <w:t>.</w:t>
      </w:r>
    </w:p>
    <w:p w14:paraId="14EE03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Υπουργέ, διαφωνώ μαζί σας. Διαφωνώ με το αφήγημα «κακά</w:t>
      </w:r>
      <w:r>
        <w:rPr>
          <w:rFonts w:eastAsia="Times New Roman" w:cs="Times New Roman"/>
          <w:szCs w:val="24"/>
        </w:rPr>
        <w:t xml:space="preserve"> </w:t>
      </w:r>
      <w:r>
        <w:rPr>
          <w:rFonts w:eastAsia="Times New Roman" w:cs="Times New Roman"/>
          <w:szCs w:val="24"/>
        </w:rPr>
        <w:t>-καλά μέτρα», όπως</w:t>
      </w:r>
      <w:r>
        <w:rPr>
          <w:rFonts w:eastAsia="Times New Roman" w:cs="Times New Roman"/>
          <w:szCs w:val="24"/>
        </w:rPr>
        <w:t xml:space="preserve"> συνηθίζετε να το λέτε, «θετικά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αρνητικά». Πολύ περισσότερο στεναχωρήθηκα όταν είδα την προσπάθειά σας στην αντιπαράθεση με τον κ. Βορίδη να προσπαθήσετε να τον πείσετε για τα νούμερα. Δεν καταλαβαίνετε ότι έτσι παίζουμε το παιγνίδι τους; </w:t>
      </w:r>
    </w:p>
    <w:p w14:paraId="14EE03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Όταν λέμε κάθε</w:t>
      </w:r>
      <w:r>
        <w:rPr>
          <w:rFonts w:eastAsia="Times New Roman" w:cs="Times New Roman"/>
          <w:szCs w:val="24"/>
        </w:rPr>
        <w:t xml:space="preserve"> φορά θετικά και αρνητικά, καλά και κακά μέτρα, κύριε Υπουργέ, πρέπει πάντα να αναφέρουμε και το σημείο αναφοράς, σε σχέση με τι. Ό,τι είναι θετικό </w:t>
      </w:r>
      <w:r>
        <w:rPr>
          <w:rFonts w:eastAsia="Times New Roman" w:cs="Times New Roman"/>
          <w:szCs w:val="24"/>
        </w:rPr>
        <w:lastRenderedPageBreak/>
        <w:t>για μας, είναι θετικό και για την Αντιπολίτευση; Ό,τι είναι αρνητικό για μας, είναι αρνητικό και για την Αντ</w:t>
      </w:r>
      <w:r>
        <w:rPr>
          <w:rFonts w:eastAsia="Times New Roman" w:cs="Times New Roman"/>
          <w:szCs w:val="24"/>
        </w:rPr>
        <w:t>ιπολίτευση; Ματαιοπονείτε, όταν προσπαθείτε να τους πείσετε.</w:t>
      </w:r>
    </w:p>
    <w:p w14:paraId="14EE031E" w14:textId="77777777" w:rsidR="002F0583" w:rsidRDefault="00B91F1A">
      <w:pPr>
        <w:spacing w:line="600" w:lineRule="auto"/>
        <w:ind w:firstLine="709"/>
        <w:jc w:val="center"/>
        <w:rPr>
          <w:rFonts w:eastAsia="Times New Roman"/>
          <w:bCs/>
        </w:rPr>
      </w:pPr>
      <w:r>
        <w:rPr>
          <w:rFonts w:eastAsia="Times New Roman"/>
          <w:bCs/>
        </w:rPr>
        <w:t>(Χειροκροτήματα από την πτέρυγα του ΣΥΡΙΖΑ)</w:t>
      </w:r>
    </w:p>
    <w:p w14:paraId="14EE03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Ό,τι είναι θετικό για τους υπαλλήλους, είναι θετικό για τα </w:t>
      </w:r>
      <w:r>
        <w:rPr>
          <w:rFonts w:eastAsia="Times New Roman" w:cs="Times New Roman"/>
          <w:szCs w:val="24"/>
          <w:lang w:val="en-US"/>
        </w:rPr>
        <w:t>mall</w:t>
      </w:r>
      <w:r>
        <w:rPr>
          <w:rFonts w:eastAsia="Times New Roman" w:cs="Times New Roman"/>
          <w:szCs w:val="24"/>
          <w:lang w:val="en-US"/>
        </w:rPr>
        <w:t>s</w:t>
      </w:r>
      <w:r>
        <w:rPr>
          <w:rFonts w:eastAsia="Times New Roman" w:cs="Times New Roman"/>
          <w:szCs w:val="24"/>
        </w:rPr>
        <w:t>;</w:t>
      </w:r>
    </w:p>
    <w:p w14:paraId="14EE03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Βέβαια, η Νέα Δημοκρατία έχει υποκριτικό ρόλο. Εμείς όλον αυτόν τον καιρό λέμε αυτό π</w:t>
      </w:r>
      <w:r>
        <w:rPr>
          <w:rFonts w:eastAsia="Times New Roman" w:cs="Times New Roman"/>
          <w:szCs w:val="24"/>
        </w:rPr>
        <w:t>ου πιστεύουμε, λέμε αυτό που προσπαθούμε να κάνουμε, λέμε αυτό που θέλουμε, λέμε όταν δεν μπορούμε να το κάνουμε γιατί δεν μπορούμε να το κάνουμε, όταν αναγκαζόμαστε να κάνουμε κάτι που δεν μας αρέσει, το λέμε.</w:t>
      </w:r>
    </w:p>
    <w:p w14:paraId="14EE03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Νέα Δημοκρατία, </w:t>
      </w:r>
      <w:r>
        <w:rPr>
          <w:rFonts w:eastAsia="Times New Roman" w:cs="Times New Roman"/>
          <w:szCs w:val="24"/>
        </w:rPr>
        <w:t>όμως,</w:t>
      </w:r>
      <w:r>
        <w:rPr>
          <w:rFonts w:eastAsia="Times New Roman" w:cs="Times New Roman"/>
          <w:szCs w:val="24"/>
        </w:rPr>
        <w:t xml:space="preserve"> και η Αντιπολίτευση ευρύτερα -πιο πολύ η Αξιωματική- αρέσκεται στην υποκρισία και είναι αναγκασμένη να υποκρίνεται. Εσείς, δηλαδή, τι λέτε; Χάνουμε την ώρα μας εδώ πέρα να προσπαθεί να μας πείσει ο κ. Βορίδης ότι έχουμε χάσει την ψυχή μας και ότι δεν είμα</w:t>
      </w:r>
      <w:r>
        <w:rPr>
          <w:rFonts w:eastAsia="Times New Roman" w:cs="Times New Roman"/>
          <w:szCs w:val="24"/>
        </w:rPr>
        <w:t>στε αριστεροί, προσπαθώντας να υποστηρίξει τις εργασιακές σχέσεις; Ποιος; Ο κ . Βορίδης;</w:t>
      </w:r>
    </w:p>
    <w:p w14:paraId="14EE0322" w14:textId="77777777" w:rsidR="002F0583" w:rsidRDefault="00B91F1A">
      <w:pPr>
        <w:spacing w:line="600" w:lineRule="auto"/>
        <w:ind w:firstLine="709"/>
        <w:jc w:val="center"/>
        <w:rPr>
          <w:rFonts w:eastAsia="Times New Roman"/>
          <w:bCs/>
        </w:rPr>
      </w:pPr>
      <w:r>
        <w:rPr>
          <w:rFonts w:eastAsia="Times New Roman"/>
          <w:bCs/>
        </w:rPr>
        <w:t>(Χειροκροτήματα από την πτέρυγα του ΣΥΡΙΖΑ)</w:t>
      </w:r>
    </w:p>
    <w:p w14:paraId="14EE03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ξέρουμε τι θέλουν; Δεν ξέρουμε ότι είναι υπέρ της διάλυσης των εργασιακών σχέσεων, υπέρ της δημιουργίας ενός τοπίου </w:t>
      </w:r>
      <w:r>
        <w:rPr>
          <w:rFonts w:eastAsia="Times New Roman" w:cs="Times New Roman"/>
          <w:szCs w:val="24"/>
        </w:rPr>
        <w:t xml:space="preserve">τέτοιου -αυτά είναι τα επιχειρήματά τους και η ιδεολογία τους- για να προσελκύσουμε τις επενδύσεις; Υποκρισία και στα μέτρα και στα αντίμετρα. Τι να </w:t>
      </w:r>
      <w:proofErr w:type="spellStart"/>
      <w:r>
        <w:rPr>
          <w:rFonts w:eastAsia="Times New Roman" w:cs="Times New Roman"/>
          <w:szCs w:val="24"/>
        </w:rPr>
        <w:t>πρωτοπιάσει</w:t>
      </w:r>
      <w:proofErr w:type="spellEnd"/>
      <w:r>
        <w:rPr>
          <w:rFonts w:eastAsia="Times New Roman" w:cs="Times New Roman"/>
          <w:szCs w:val="24"/>
        </w:rPr>
        <w:t xml:space="preserve"> κανείς;</w:t>
      </w:r>
    </w:p>
    <w:p w14:paraId="14EE032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Ήταν πριν ο Υπουργός, ο κ. Ξανθός. Εσείς, δηλαδή, τι λέτε; Ότι συμφωνούν με το σύστημα </w:t>
      </w:r>
      <w:r>
        <w:rPr>
          <w:rFonts w:eastAsia="Times New Roman" w:cs="Times New Roman"/>
          <w:szCs w:val="24"/>
        </w:rPr>
        <w:t>που φτιάχνουν οι Υπουργοί μας για τα φάρμακα, για να υπάρχει έλεγχος και να υπάρχει κεντρική προμήθεια που προβλέπεται στο νομοσχέδιο; Εσείς τι λέτε; Συμφωνούν; Αν συμφωνούσαν, τότε πώς θα είχαν τη δυνατότητα μέχρι τώρα τα διάφορα ΚΕΕΛΠΝΟ να δίνουν αυτά τα</w:t>
      </w:r>
      <w:r>
        <w:rPr>
          <w:rFonts w:eastAsia="Times New Roman" w:cs="Times New Roman"/>
          <w:szCs w:val="24"/>
        </w:rPr>
        <w:t xml:space="preserve"> εκατομμύρια και πώς θα είχαν τη δυνατότητα οι διάφοροι μεγαλογιατροί να υπογράφουν και να </w:t>
      </w:r>
      <w:proofErr w:type="spellStart"/>
      <w:r>
        <w:rPr>
          <w:rFonts w:eastAsia="Times New Roman" w:cs="Times New Roman"/>
          <w:szCs w:val="24"/>
        </w:rPr>
        <w:t>υπερκοστολογούν</w:t>
      </w:r>
      <w:proofErr w:type="spellEnd"/>
      <w:r>
        <w:rPr>
          <w:rFonts w:eastAsia="Times New Roman" w:cs="Times New Roman"/>
          <w:szCs w:val="24"/>
        </w:rPr>
        <w:t xml:space="preserve"> οι εταιρείες τα φάρμακα; Ακόμα, πώς θα είχαν τη δυνατότητα να πουλήσουν το </w:t>
      </w:r>
      <w:r>
        <w:rPr>
          <w:rFonts w:eastAsia="Times New Roman" w:cs="Times New Roman"/>
          <w:szCs w:val="24"/>
        </w:rPr>
        <w:t>νοσοκομείο «</w:t>
      </w:r>
      <w:r>
        <w:rPr>
          <w:rFonts w:eastAsia="Times New Roman" w:cs="Times New Roman"/>
          <w:szCs w:val="24"/>
        </w:rPr>
        <w:t>Ντυνάν</w:t>
      </w:r>
      <w:r>
        <w:rPr>
          <w:rFonts w:eastAsia="Times New Roman" w:cs="Times New Roman"/>
          <w:szCs w:val="24"/>
        </w:rPr>
        <w:t>»</w:t>
      </w:r>
      <w:r>
        <w:rPr>
          <w:rFonts w:eastAsia="Times New Roman" w:cs="Times New Roman"/>
          <w:szCs w:val="24"/>
        </w:rPr>
        <w:t>, όπως το πούλησαν;</w:t>
      </w:r>
    </w:p>
    <w:p w14:paraId="14EE03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νομίζετε; Ότι, όταν εμείς λέμε γ</w:t>
      </w:r>
      <w:r>
        <w:rPr>
          <w:rFonts w:eastAsia="Times New Roman" w:cs="Times New Roman"/>
          <w:szCs w:val="24"/>
        </w:rPr>
        <w:t>ια δωρεάν περίθαλψη, όταν εμείς λέμε για ενίσχυση της υγείας, συμφωνούν; Αφού ξέρουμε πολύ καλά τι έκαναν και τι θέλουν. Θέλουν τα ιδιωτικά νοσοκομεία, θέλουν την ιδιωτική υγεία. Αυτοί θέλουν την υποβάθμιση των νοσοκομείων. Ποια μέτρα, λοιπόν, είναι θετικά</w:t>
      </w:r>
      <w:r>
        <w:rPr>
          <w:rFonts w:eastAsia="Times New Roman" w:cs="Times New Roman"/>
          <w:szCs w:val="24"/>
        </w:rPr>
        <w:t xml:space="preserve"> γι’ αυτούς και ποια για μας;</w:t>
      </w:r>
    </w:p>
    <w:p w14:paraId="14EE03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Όσον αφορά την ανάπτυξη –εδώ είναι οι Υπουργοί- πού έδιναν τα κονδύλια από τους αναπτυξιακούς νόμους; Ποια είναι η δική τους αντίληψη για την ανάπτυξη; Μας είπε ο κύριος Υπουργός εχθές ότι το 4% των επενδυτών πήραν το 50% των </w:t>
      </w:r>
      <w:r>
        <w:rPr>
          <w:rFonts w:eastAsia="Times New Roman" w:cs="Times New Roman"/>
          <w:szCs w:val="24"/>
        </w:rPr>
        <w:t xml:space="preserve">επιδοτήσεων. Είναι δυνατόν, λοιπόν, να συμφωνήσουμε; Είναι δυνατόν να τους πείσουμε; Τα λένε, όμως, αυτά; Δεν τα λένε. Υποκρίνονται. Κλαίνε για τα εργασιακά, κλαίνε για την ανάπτυξη, κλαίνε για τις συντάξεις και τους μισθούς. Είναι δυνατόν να </w:t>
      </w:r>
      <w:r>
        <w:rPr>
          <w:rFonts w:eastAsia="Times New Roman" w:cs="Times New Roman"/>
          <w:szCs w:val="24"/>
        </w:rPr>
        <w:lastRenderedPageBreak/>
        <w:t xml:space="preserve">συμφωνήσουμε </w:t>
      </w:r>
      <w:r>
        <w:rPr>
          <w:rFonts w:eastAsia="Times New Roman" w:cs="Times New Roman"/>
          <w:szCs w:val="24"/>
        </w:rPr>
        <w:t xml:space="preserve">για τους μισθούς; Όπως για τα εργασιακά, έτσι θέλουν και τους μισθούς χαμηλούς για να προσελκύσουν τις επενδύσεις. </w:t>
      </w:r>
    </w:p>
    <w:p w14:paraId="14EE03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σταματήσω τώρα τα παραδείγματα. Κύριε Υπουργέ, αφήστε τους αυτούς με την υποκρισία τους. Πρέπει, όμως, καθημερινά να τους ξεσκεπάζουμε. Α</w:t>
      </w:r>
      <w:r>
        <w:rPr>
          <w:rFonts w:eastAsia="Times New Roman" w:cs="Times New Roman"/>
          <w:szCs w:val="24"/>
        </w:rPr>
        <w:t xml:space="preserve">ν απλώς προσπαθούμε να τους πείσουμε με τα θετικά, τα αρνητικά, με τα 3,5%, τα 4,5%, τα 5,5%, ο κόσμος μπερδεύεται και δεν καταλαβαίνει. Εμείς πρέπει να συνομιλούμε με τον κόσμο, με τον λαό που δεν αντέχει άλλο. Αύριο κιόλας πρέπει να φροντίσουμε όλα αυτά </w:t>
      </w:r>
      <w:r>
        <w:rPr>
          <w:rFonts w:eastAsia="Times New Roman" w:cs="Times New Roman"/>
          <w:szCs w:val="24"/>
        </w:rPr>
        <w:t xml:space="preserve">τα νούμερα να μπουν στη ζωή του. Και μπαίνουν ήδη σε ένα βαθμό, αλλά θα μπουν όταν βρίσκουν παραπάνω δουλειά οι νέοι, όταν έχουμε καλύτερη περίθαλψη, καλύτερη παιδεία και καλύτερα σχολεία και όταν, εν πάση </w:t>
      </w:r>
      <w:proofErr w:type="spellStart"/>
      <w:r>
        <w:rPr>
          <w:rFonts w:eastAsia="Times New Roman" w:cs="Times New Roman"/>
          <w:szCs w:val="24"/>
        </w:rPr>
        <w:t>περιπτώσει</w:t>
      </w:r>
      <w:proofErr w:type="spellEnd"/>
      <w:r>
        <w:rPr>
          <w:rFonts w:eastAsia="Times New Roman" w:cs="Times New Roman"/>
          <w:szCs w:val="24"/>
        </w:rPr>
        <w:t xml:space="preserve">, βλέπουν ότι βελτιώνεται η ζωή τους. </w:t>
      </w:r>
    </w:p>
    <w:p w14:paraId="14EE032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υτούς, λοιπόν, πρέπει να πείσουμε, γιατί διαφορετικά παίζουμε το παιχνίδι τους, το οποίο το ομολογούν εδώ λέγοντας «</w:t>
      </w:r>
      <w:r>
        <w:rPr>
          <w:rFonts w:eastAsia="Times New Roman" w:cs="Times New Roman"/>
          <w:szCs w:val="24"/>
        </w:rPr>
        <w:t>ό</w:t>
      </w:r>
      <w:r>
        <w:rPr>
          <w:rFonts w:eastAsia="Times New Roman" w:cs="Times New Roman"/>
          <w:szCs w:val="24"/>
        </w:rPr>
        <w:t>λοι ίδιοι είστε». Ίδιοι είμαστε. Μάλιστα, αυτοί λένε ότι είναι καλύτεροι διαχειριστές ή ότι δεν υπάρχει άλλος δρόμος. Λένε</w:t>
      </w:r>
      <w:r>
        <w:rPr>
          <w:rFonts w:eastAsia="Times New Roman" w:cs="Times New Roman"/>
          <w:szCs w:val="24"/>
        </w:rPr>
        <w:t>:</w:t>
      </w:r>
      <w:r>
        <w:rPr>
          <w:rFonts w:eastAsia="Times New Roman" w:cs="Times New Roman"/>
          <w:szCs w:val="24"/>
        </w:rPr>
        <w:t xml:space="preserve"> «Να, ορίστε, η </w:t>
      </w:r>
      <w:r>
        <w:rPr>
          <w:rFonts w:eastAsia="Times New Roman" w:cs="Times New Roman"/>
          <w:szCs w:val="24"/>
        </w:rPr>
        <w:t>Αριστερά, την είδαμε, απέτυχε» και, άρα</w:t>
      </w:r>
      <w:r>
        <w:rPr>
          <w:rFonts w:eastAsia="Times New Roman" w:cs="Times New Roman"/>
          <w:szCs w:val="24"/>
        </w:rPr>
        <w:t>,</w:t>
      </w:r>
      <w:r>
        <w:rPr>
          <w:rFonts w:eastAsia="Times New Roman" w:cs="Times New Roman"/>
          <w:szCs w:val="24"/>
        </w:rPr>
        <w:t xml:space="preserve"> ο μόνος δρόμος είναι ο δικός τους. </w:t>
      </w:r>
    </w:p>
    <w:p w14:paraId="14EE03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Αναφορικά μ</w:t>
      </w:r>
      <w:r>
        <w:rPr>
          <w:rFonts w:eastAsia="Times New Roman" w:cs="Times New Roman"/>
          <w:szCs w:val="24"/>
        </w:rPr>
        <w:t>ε</w:t>
      </w:r>
      <w:r>
        <w:rPr>
          <w:rFonts w:eastAsia="Times New Roman" w:cs="Times New Roman"/>
          <w:szCs w:val="24"/>
        </w:rPr>
        <w:t xml:space="preserve"> αυτό, στον λίγο χρόνο που έχω επιτρέψτε μου να κάνω μία παρένθεση προς το ΚΚΕ. Δεν έχω μιλήσει ποτέ για το ΚΚΕ δημόσια, γιατί εκεί μεγάλωσα και έμαθα. Όμως, δεν μπορώ</w:t>
      </w:r>
      <w:r>
        <w:rPr>
          <w:rFonts w:eastAsia="Times New Roman" w:cs="Times New Roman"/>
          <w:szCs w:val="24"/>
        </w:rPr>
        <w:t xml:space="preserve">. Δηλαδή, ποιους βοηθάμε πάνω σε αυτό που λέμε τώρα, δηλαδή για τα θετικά και τα αρνητικά, όταν τους τσουβαλιάζουμε όλους </w:t>
      </w:r>
      <w:r>
        <w:rPr>
          <w:rFonts w:eastAsia="Times New Roman" w:cs="Times New Roman"/>
          <w:szCs w:val="24"/>
        </w:rPr>
        <w:lastRenderedPageBreak/>
        <w:t>και όταν το μόνο καθαρό είναι το ΚΚΕ, όταν η μοναδική λύση θα είναι όταν ο λαός πάρει την εξουσία; Πότε δηλαδή; Με ποιο κόμμα; Με το Κ</w:t>
      </w:r>
      <w:r>
        <w:rPr>
          <w:rFonts w:eastAsia="Times New Roman" w:cs="Times New Roman"/>
          <w:szCs w:val="24"/>
        </w:rPr>
        <w:t>ΚΕ; Χωρίς συμμαχίες; Θα μου πείτε, δεν κάνουμε συμμαχίες στη Βουλή, αλλά στην κοινωνία. Μα, και στην κοινωνία μόνο του είναι, με την απομόνωση των κοινωνικών αγώνων.</w:t>
      </w:r>
    </w:p>
    <w:p w14:paraId="14EE032A" w14:textId="77777777" w:rsidR="002F0583" w:rsidRDefault="00B91F1A">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EE032B" w14:textId="77777777" w:rsidR="002F0583" w:rsidRDefault="00B91F1A">
      <w:pPr>
        <w:spacing w:line="480" w:lineRule="auto"/>
        <w:ind w:firstLine="720"/>
        <w:jc w:val="both"/>
        <w:rPr>
          <w:rFonts w:eastAsia="Times New Roman" w:cs="Times New Roman"/>
          <w:szCs w:val="24"/>
        </w:rPr>
      </w:pPr>
      <w:r>
        <w:rPr>
          <w:rFonts w:eastAsia="Times New Roman" w:cs="Times New Roman"/>
          <w:szCs w:val="24"/>
        </w:rPr>
        <w:t>Ολοκλη</w:t>
      </w:r>
      <w:r>
        <w:rPr>
          <w:rFonts w:eastAsia="Times New Roman" w:cs="Times New Roman"/>
          <w:szCs w:val="24"/>
        </w:rPr>
        <w:t>ρώνω, κύριε Πρόεδρε.</w:t>
      </w:r>
    </w:p>
    <w:p w14:paraId="14EE032C" w14:textId="77777777" w:rsidR="002F0583" w:rsidRDefault="00B91F1A">
      <w:pPr>
        <w:spacing w:line="720" w:lineRule="auto"/>
        <w:ind w:firstLine="720"/>
        <w:jc w:val="both"/>
        <w:rPr>
          <w:rFonts w:eastAsia="Times New Roman" w:cs="Times New Roman"/>
          <w:szCs w:val="24"/>
        </w:rPr>
      </w:pPr>
      <w:r>
        <w:rPr>
          <w:rFonts w:eastAsia="Times New Roman" w:cs="Times New Roman"/>
          <w:szCs w:val="24"/>
        </w:rPr>
        <w:t>Άρα η πρότασή μου, κύριε Υπουργέ, είναι να μην τους αφήσουμε να πείσουν τον κόσμο και να περνά στον κόσμο η άποψη ότι δεν υπάρχει άλλος δρόμος. Πρέπει να τους δείχνουμε συνέχεια τον δρόμο το</w:t>
      </w:r>
      <w:r>
        <w:rPr>
          <w:rFonts w:eastAsia="Times New Roman" w:cs="Times New Roman"/>
          <w:szCs w:val="24"/>
        </w:rPr>
        <w:t>ν</w:t>
      </w:r>
      <w:r>
        <w:rPr>
          <w:rFonts w:eastAsia="Times New Roman" w:cs="Times New Roman"/>
          <w:szCs w:val="24"/>
        </w:rPr>
        <w:t xml:space="preserve"> δικό μας. Αυτό ας είναι ένα από τα τελευταί</w:t>
      </w:r>
      <w:r>
        <w:rPr>
          <w:rFonts w:eastAsia="Times New Roman" w:cs="Times New Roman"/>
          <w:szCs w:val="24"/>
        </w:rPr>
        <w:t xml:space="preserve">α βήματα, το τελευταίο βήμα, μέχρι να βρούμε τη στροφή, μέχρι να πάμε στη στροφή προς τον δικό μας δρόμο. </w:t>
      </w:r>
    </w:p>
    <w:p w14:paraId="14EE032D" w14:textId="77777777" w:rsidR="002F0583" w:rsidRDefault="00B91F1A">
      <w:pPr>
        <w:spacing w:line="72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32E" w14:textId="77777777" w:rsidR="002F0583" w:rsidRDefault="00B91F1A">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 xml:space="preserve"> </w:t>
      </w:r>
      <w:r>
        <w:rPr>
          <w:rFonts w:eastAsia="Times New Roman" w:cs="Times New Roman"/>
          <w:szCs w:val="24"/>
        </w:rPr>
        <w:t>Ο Υπουργός κ. Ξανθός έχει τον λόγο, για να καταθέσει μία νομοτεχνική βελ</w:t>
      </w:r>
      <w:r>
        <w:rPr>
          <w:rFonts w:eastAsia="Times New Roman" w:cs="Times New Roman"/>
          <w:szCs w:val="24"/>
        </w:rPr>
        <w:t>τίωση.</w:t>
      </w:r>
    </w:p>
    <w:p w14:paraId="14EE032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Κύριε Πρόεδρε, καταθέτουμε μία νομοτεχνική βελτίωση. Πρόκειται για φραστικού τύπου αλλαγές –δεν αλλάζουν κάτι- σε τρία άρθρα του νομοσχεδίου. </w:t>
      </w:r>
    </w:p>
    <w:p w14:paraId="14EE03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Σας την καταθέτω. </w:t>
      </w:r>
    </w:p>
    <w:p w14:paraId="14EE0331" w14:textId="77777777" w:rsidR="002F0583" w:rsidRDefault="00B91F1A">
      <w:pPr>
        <w:spacing w:line="600" w:lineRule="auto"/>
        <w:ind w:firstLine="720"/>
        <w:jc w:val="both"/>
        <w:rPr>
          <w:rFonts w:eastAsia="Times New Roman" w:cs="Times New Roman"/>
        </w:rPr>
      </w:pPr>
      <w:r>
        <w:rPr>
          <w:rFonts w:eastAsia="Times New Roman" w:cs="Times New Roman"/>
        </w:rPr>
        <w:t>(Στο σημείο αυτό ο Υπουργός κ. Ανδρέας Ξανθός καταθέτ</w:t>
      </w:r>
      <w:r>
        <w:rPr>
          <w:rFonts w:eastAsia="Times New Roman" w:cs="Times New Roman"/>
        </w:rPr>
        <w:t xml:space="preserve">ει για τα Πρακτικά την προαναφερθείσα νομοτεχνική βελτίωση, η οποία έχει ως εξής: </w:t>
      </w:r>
    </w:p>
    <w:p w14:paraId="14EE0332" w14:textId="77777777" w:rsidR="002F0583" w:rsidRDefault="00B91F1A">
      <w:pPr>
        <w:spacing w:line="600" w:lineRule="auto"/>
        <w:ind w:firstLine="720"/>
        <w:jc w:val="center"/>
        <w:rPr>
          <w:rFonts w:eastAsia="Times New Roman" w:cs="Times New Roman"/>
        </w:rPr>
      </w:pPr>
      <w:r>
        <w:rPr>
          <w:rFonts w:eastAsia="Times New Roman" w:cs="Times New Roman"/>
        </w:rPr>
        <w:t>(ΑΛΛΑΓΗ ΣΕΛΙΔΑΣ)</w:t>
      </w:r>
    </w:p>
    <w:p w14:paraId="14EE0333" w14:textId="77777777" w:rsidR="002F0583" w:rsidRDefault="00B91F1A">
      <w:pPr>
        <w:spacing w:line="600" w:lineRule="auto"/>
        <w:ind w:firstLine="720"/>
        <w:jc w:val="center"/>
        <w:rPr>
          <w:rFonts w:eastAsia="Times New Roman" w:cs="Times New Roman"/>
        </w:rPr>
      </w:pPr>
      <w:r>
        <w:rPr>
          <w:rFonts w:eastAsia="Times New Roman" w:cs="Times New Roman"/>
        </w:rPr>
        <w:t>(Να μπει η σελ. 298)</w:t>
      </w:r>
    </w:p>
    <w:p w14:paraId="14EE0334" w14:textId="77777777" w:rsidR="002F0583" w:rsidRDefault="00B91F1A">
      <w:pPr>
        <w:spacing w:line="600" w:lineRule="auto"/>
        <w:ind w:firstLine="720"/>
        <w:jc w:val="center"/>
        <w:rPr>
          <w:rFonts w:eastAsia="Times New Roman" w:cs="Times New Roman"/>
        </w:rPr>
      </w:pPr>
      <w:r>
        <w:rPr>
          <w:rFonts w:eastAsia="Times New Roman" w:cs="Times New Roman"/>
        </w:rPr>
        <w:t>(ΑΛΛΑΓΗ ΣΕΛΙΔΑΣ)</w:t>
      </w:r>
    </w:p>
    <w:p w14:paraId="14EE0335" w14:textId="77777777" w:rsidR="002F0583" w:rsidRDefault="00B91F1A">
      <w:pPr>
        <w:spacing w:line="600" w:lineRule="auto"/>
        <w:ind w:firstLine="720"/>
        <w:jc w:val="both"/>
        <w:rPr>
          <w:rFonts w:eastAsia="Times New Roman" w:cs="Times New Roman"/>
        </w:rPr>
      </w:pPr>
      <w:r>
        <w:rPr>
          <w:rFonts w:eastAsia="Times New Roman"/>
          <w:b/>
          <w:bCs/>
        </w:rPr>
        <w:t>ΠΡΟΕΔΡΕΥΩΝ (Γεώργιος Βαρεμένος):</w:t>
      </w:r>
      <w:r>
        <w:rPr>
          <w:rFonts w:eastAsia="Times New Roman" w:cs="Times New Roman"/>
          <w:b/>
        </w:rPr>
        <w:t xml:space="preserve"> </w:t>
      </w:r>
      <w:r>
        <w:rPr>
          <w:rFonts w:eastAsia="Times New Roman" w:cs="Times New Roman"/>
        </w:rPr>
        <w:t xml:space="preserve">Ωραία. Παρακαλώ </w:t>
      </w:r>
      <w:r>
        <w:rPr>
          <w:rFonts w:eastAsia="Times New Roman" w:cs="Times New Roman"/>
        </w:rPr>
        <w:t xml:space="preserve">η  νομοθετική βελτίωση </w:t>
      </w:r>
      <w:r>
        <w:rPr>
          <w:rFonts w:eastAsia="Times New Roman" w:cs="Times New Roman"/>
        </w:rPr>
        <w:t>να διανεμηθεί στους συναδέλφους.</w:t>
      </w:r>
    </w:p>
    <w:p w14:paraId="14EE0336" w14:textId="77777777" w:rsidR="002F0583" w:rsidRDefault="00B91F1A">
      <w:pPr>
        <w:spacing w:line="600" w:lineRule="auto"/>
        <w:ind w:firstLine="720"/>
        <w:jc w:val="both"/>
        <w:rPr>
          <w:rFonts w:eastAsia="Times New Roman" w:cs="Times New Roman"/>
        </w:rPr>
      </w:pPr>
      <w:r>
        <w:rPr>
          <w:rFonts w:eastAsia="Times New Roman" w:cs="Times New Roman"/>
        </w:rPr>
        <w:t>Ο Υπουργός κ.</w:t>
      </w:r>
      <w:r>
        <w:rPr>
          <w:rFonts w:eastAsia="Times New Roman" w:cs="Times New Roman"/>
        </w:rPr>
        <w:t xml:space="preserve"> </w:t>
      </w:r>
      <w:proofErr w:type="spellStart"/>
      <w:r>
        <w:rPr>
          <w:rFonts w:eastAsia="Times New Roman" w:cs="Times New Roman"/>
        </w:rPr>
        <w:t>Σπίρτζης</w:t>
      </w:r>
      <w:proofErr w:type="spellEnd"/>
      <w:r>
        <w:rPr>
          <w:rFonts w:eastAsia="Times New Roman" w:cs="Times New Roman"/>
        </w:rPr>
        <w:t xml:space="preserve"> έχει τον λόγο.</w:t>
      </w:r>
    </w:p>
    <w:p w14:paraId="14EE0337" w14:textId="77777777" w:rsidR="002F0583" w:rsidRDefault="00B91F1A">
      <w:pPr>
        <w:spacing w:line="600" w:lineRule="auto"/>
        <w:ind w:firstLine="720"/>
        <w:jc w:val="both"/>
        <w:rPr>
          <w:rFonts w:eastAsia="Times New Roman" w:cs="Times New Roman"/>
          <w:szCs w:val="24"/>
        </w:rPr>
      </w:pPr>
      <w:r>
        <w:rPr>
          <w:rFonts w:eastAsia="Times New Roman" w:cs="Times New Roman"/>
          <w:b/>
        </w:rPr>
        <w:t>ΧΡΗΣΤΟΣ ΣΠΙΡΤΖΗΣ (Υπουργός Υποδομών</w:t>
      </w:r>
      <w:r>
        <w:rPr>
          <w:rFonts w:eastAsia="Times New Roman" w:cs="Times New Roman"/>
          <w:b/>
        </w:rPr>
        <w:t xml:space="preserve"> και</w:t>
      </w:r>
      <w:r>
        <w:rPr>
          <w:rFonts w:eastAsia="Times New Roman" w:cs="Times New Roman"/>
          <w:b/>
        </w:rPr>
        <w:t xml:space="preserve"> Μεταφορών):</w:t>
      </w:r>
      <w:r>
        <w:rPr>
          <w:rFonts w:eastAsia="Times New Roman" w:cs="Times New Roman"/>
          <w:szCs w:val="24"/>
        </w:rPr>
        <w:t xml:space="preserve"> Ευχαριστώ, κύριε Πρόεδρε.</w:t>
      </w:r>
    </w:p>
    <w:p w14:paraId="14EE03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Αξιότιμες κυρίες και κύριοι συνάδελφοι, ακούγοντας όλο αυτό το διάστημα τη Νέα Δημοκρατία και τους συνοδοιπόρους της, παρακολουθούμε μονότονα την ίδια πα</w:t>
      </w:r>
      <w:r>
        <w:rPr>
          <w:rFonts w:eastAsia="Times New Roman" w:cs="Times New Roman"/>
          <w:szCs w:val="24"/>
        </w:rPr>
        <w:t>ράσταση με τίτλο</w:t>
      </w:r>
      <w:r>
        <w:rPr>
          <w:rFonts w:eastAsia="Times New Roman" w:cs="Times New Roman"/>
          <w:szCs w:val="24"/>
        </w:rPr>
        <w:t>:</w:t>
      </w:r>
      <w:r>
        <w:rPr>
          <w:rFonts w:eastAsia="Times New Roman" w:cs="Times New Roman"/>
          <w:szCs w:val="24"/>
        </w:rPr>
        <w:t xml:space="preserve"> «Μην αφήνεις την αλήθεια να σου χαλάσει μία ωραία και καλοστημένη ιστορία».</w:t>
      </w:r>
    </w:p>
    <w:p w14:paraId="14EE03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καλοστημένη ιστορία της Νέας Δημοκρατίας, αγαπητοί συνάδελφοι, ήταν και είναι το βιώσιμο χρέος και ένας ιδιότυπος νεοφιλελευθερισμός δικής σας εμπνεύσεως που </w:t>
      </w:r>
      <w:proofErr w:type="spellStart"/>
      <w:r>
        <w:rPr>
          <w:rFonts w:eastAsia="Times New Roman" w:cs="Times New Roman"/>
          <w:szCs w:val="24"/>
        </w:rPr>
        <w:t>απ</w:t>
      </w:r>
      <w:r>
        <w:rPr>
          <w:rFonts w:eastAsia="Times New Roman" w:cs="Times New Roman"/>
          <w:szCs w:val="24"/>
        </w:rPr>
        <w:t>οδομεί</w:t>
      </w:r>
      <w:proofErr w:type="spellEnd"/>
      <w:r>
        <w:rPr>
          <w:rFonts w:eastAsia="Times New Roman" w:cs="Times New Roman"/>
          <w:szCs w:val="24"/>
        </w:rPr>
        <w:t xml:space="preserve"> τις υγιείς παραγωγικές δυνάμεις. Είναι μία ιστορία καλοστημένη, </w:t>
      </w:r>
      <w:r>
        <w:rPr>
          <w:rFonts w:eastAsia="Times New Roman" w:cs="Times New Roman"/>
          <w:szCs w:val="24"/>
        </w:rPr>
        <w:lastRenderedPageBreak/>
        <w:t xml:space="preserve">που έχει τη χώρα σε επιτροπεία μέχρι το 2031. Γι’ αυτό και δεν έχετε και ενιαία επικοινωνιακή γραμμή. </w:t>
      </w:r>
    </w:p>
    <w:p w14:paraId="14EE03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Παρακολουθούσαμε για πολλούς μήνες τις παροτρύνσεις της μισής Αξιωματικής Αντιπολί</w:t>
      </w:r>
      <w:r>
        <w:rPr>
          <w:rFonts w:eastAsia="Times New Roman" w:cs="Times New Roman"/>
          <w:szCs w:val="24"/>
        </w:rPr>
        <w:t xml:space="preserve">τευσης, να ολοκληρωθεί η δεύτερη αξιολόγηση όπως-όπως. Αύριο μας λέγανε. Παρακολουθήσαμε την άλλη μισή Αξιωματική Αντιπολίτευση να δηλώνει ότι δεν πρέπει να ολοκληρωθεί και να πάμε σε εκλογές. Σήμερα μας κατηγορείτε στις ίδιες ομιλίες οι μισοί ότι είμαστε </w:t>
      </w:r>
      <w:r>
        <w:rPr>
          <w:rFonts w:eastAsia="Times New Roman" w:cs="Times New Roman"/>
          <w:szCs w:val="24"/>
        </w:rPr>
        <w:t>ανίκανοι και δεν κάνουμε αυτά που έκανε η θεάρεστη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και οι άλλοι μισοί ότι δεν κάναμε διαπραγμάτευση, πάμε σε ένα σχέδιο νόμου που είναι το τέταρτο μνημόνιο, που έχει τη δική μας σφραγίδα και ψηφίζουμε πατώντας στις αρχές μας. Κ</w:t>
      </w:r>
      <w:r>
        <w:rPr>
          <w:rFonts w:eastAsia="Times New Roman" w:cs="Times New Roman"/>
          <w:szCs w:val="24"/>
        </w:rPr>
        <w:t xml:space="preserve">αι η Νέα Δημοκρατία διαφωνεί, δακρύζει, δήθεν για τους ελεύθερους επαγγελματίες των οποίων περικόπτονται οι αμοιβές, των μισθωτών οι μισθοί και των συνταξιούχων οι συντάξεις τους. </w:t>
      </w:r>
    </w:p>
    <w:p w14:paraId="14EE03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δούμε, λοιπόν, αν έχει τη δική μας υπογραφή και γιατί διαφωνεί η Νέα Δημ</w:t>
      </w:r>
      <w:r>
        <w:rPr>
          <w:rFonts w:eastAsia="Times New Roman" w:cs="Times New Roman"/>
          <w:szCs w:val="24"/>
        </w:rPr>
        <w:t xml:space="preserve">οκρατία στην πραγματικότητα. Ας δούμε γιατί αντιδράτε. Εδώ και πολλούς μήνες μαζί με την κληρονομιά που μας αφήσατε, μια χώρα σε επιτροπεία, μια κοινωνία πραγματικά διαλυμένη και έναν </w:t>
      </w:r>
      <w:proofErr w:type="spellStart"/>
      <w:r>
        <w:rPr>
          <w:rFonts w:eastAsia="Times New Roman" w:cs="Times New Roman"/>
          <w:szCs w:val="24"/>
        </w:rPr>
        <w:t>αποδομημένο</w:t>
      </w:r>
      <w:proofErr w:type="spellEnd"/>
      <w:r>
        <w:rPr>
          <w:rFonts w:eastAsia="Times New Roman" w:cs="Times New Roman"/>
          <w:szCs w:val="24"/>
        </w:rPr>
        <w:t xml:space="preserve"> σε δομές και στελεχιακό δυναμικό δημόσιο τομέα, παραλάβαμε κ</w:t>
      </w:r>
      <w:r>
        <w:rPr>
          <w:rFonts w:eastAsia="Times New Roman" w:cs="Times New Roman"/>
          <w:szCs w:val="24"/>
        </w:rPr>
        <w:t xml:space="preserve">αι το έργο που είχατε αφήσει στη μέση, της πλήρους αποδόμησης των υγιών παραγωγικών δυνάμεων, των ελεύθερων επαγγελματιών, της μεσαίας τάξης και των ασθενών κοινωνικών στρωμάτων της κοινωνίας. </w:t>
      </w:r>
    </w:p>
    <w:p w14:paraId="14EE03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Χτυπούσατε τα προηγούμενα χρόνια τον πυρήνα, το θεσμικό πλαίσι</w:t>
      </w:r>
      <w:r>
        <w:rPr>
          <w:rFonts w:eastAsia="Times New Roman" w:cs="Times New Roman"/>
          <w:szCs w:val="24"/>
        </w:rPr>
        <w:t xml:space="preserve">ο της άσκησης των ελευθέρων επαγγελμάτων. Χτυπήσατε το θεσμικό πλαίσιο του μηχανικού, του δικηγόρου, του γιατρού, του αυτοκινητιστή, του μεταφορέα. </w:t>
      </w:r>
      <w:proofErr w:type="spellStart"/>
      <w:r>
        <w:rPr>
          <w:rFonts w:eastAsia="Times New Roman" w:cs="Times New Roman"/>
          <w:szCs w:val="24"/>
        </w:rPr>
        <w:t>Αποδομήσατε</w:t>
      </w:r>
      <w:proofErr w:type="spellEnd"/>
      <w:r>
        <w:rPr>
          <w:rFonts w:eastAsia="Times New Roman" w:cs="Times New Roman"/>
          <w:szCs w:val="24"/>
        </w:rPr>
        <w:t xml:space="preserve"> τον δημόσιο τομέα. Αυτή την πολιτική εσείς δεν την εφαρμόζατε, γιατί σας την επέβαλαν κάποιοι, α</w:t>
      </w:r>
      <w:r>
        <w:rPr>
          <w:rFonts w:eastAsia="Times New Roman" w:cs="Times New Roman"/>
          <w:szCs w:val="24"/>
        </w:rPr>
        <w:t>λλά γιατί την πιστεύατε. Σε συνέχεια εκείνων των μαγικών μελετών του ΙΟΒΕ, όταν ήταν υπεύθυνος ο κ. Στουρνάρας, που προβλέπατε ανάπτυξη 15% από την απελευθέρωση των επαγγελμάτων, αναβαθμίσατε τον κ. Στουρνάρα, τον κάνατε Υπουργό σας και αναθέσατε σε συμβού</w:t>
      </w:r>
      <w:r>
        <w:rPr>
          <w:rFonts w:eastAsia="Times New Roman" w:cs="Times New Roman"/>
          <w:szCs w:val="24"/>
        </w:rPr>
        <w:t>λους –σοφούς συμβούλους- μελέτες με συγκεκριμένη πολιτική κατεύθυνση, την πλήρη απορρύθμιση των επαγγελμάτων, την πλήρη αποδόμηση των κοινωνικών κατακτήσεων, την περιθωριοποίηση μεγάλων, κοινωνικών και επαγγελματικών ομάδων. Στόχος σας ο νεοφιλελεύθερος δο</w:t>
      </w:r>
      <w:r>
        <w:rPr>
          <w:rFonts w:eastAsia="Times New Roman" w:cs="Times New Roman"/>
          <w:szCs w:val="24"/>
        </w:rPr>
        <w:t xml:space="preserve">γματισμός σας, η συγκέντρωση και η δωρεά της δραστηριότητας της μεσαίας τάξης και των εργαζομένων σε μεγάλες εταιρείες της αρεσκείας σας. </w:t>
      </w:r>
    </w:p>
    <w:p w14:paraId="14EE03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αυτό το πλαίσιο παραλάβαμε και μελέτες και δεσμεύσεις δικές σας που αποσάρθρωναν πλήρως τους επιστήμονες, το τεχνι</w:t>
      </w:r>
      <w:r>
        <w:rPr>
          <w:rFonts w:eastAsia="Times New Roman" w:cs="Times New Roman"/>
          <w:szCs w:val="24"/>
        </w:rPr>
        <w:t>κό δυναμικό της χώρας, τους ελεύθερους επαγγελματίες, τους αυτοκινητιστές, τους μεταφορείς. Παραλάβαμε το επιστημονικό δυναμικό της χώρας είτε στην ξενιτιά είτε στην περιθωριοποίηση. Και την ίδια στιγμή, ξεχνούσατε δήθεν, χώρους σπατάλης, διαφθοράς και μεγ</w:t>
      </w:r>
      <w:r>
        <w:rPr>
          <w:rFonts w:eastAsia="Times New Roman" w:cs="Times New Roman"/>
          <w:szCs w:val="24"/>
        </w:rPr>
        <w:t xml:space="preserve">άλης φοροδιαφυγής. «Ξεσκίζατε» τα </w:t>
      </w:r>
      <w:r>
        <w:rPr>
          <w:rFonts w:eastAsia="Times New Roman" w:cs="Times New Roman"/>
          <w:szCs w:val="24"/>
        </w:rPr>
        <w:t>«</w:t>
      </w:r>
      <w:r>
        <w:rPr>
          <w:rFonts w:eastAsia="Times New Roman" w:cs="Times New Roman"/>
          <w:szCs w:val="24"/>
        </w:rPr>
        <w:t>ΤΑΧΙ</w:t>
      </w:r>
      <w:r>
        <w:rPr>
          <w:rFonts w:eastAsia="Times New Roman" w:cs="Times New Roman"/>
          <w:szCs w:val="24"/>
        </w:rPr>
        <w:t>»</w:t>
      </w:r>
      <w:r>
        <w:rPr>
          <w:rFonts w:eastAsia="Times New Roman" w:cs="Times New Roman"/>
          <w:szCs w:val="24"/>
        </w:rPr>
        <w:t xml:space="preserve"> και ξεχνούσατε την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«Ξεσκίζατε» τους μη</w:t>
      </w:r>
      <w:r>
        <w:rPr>
          <w:rFonts w:eastAsia="Times New Roman" w:cs="Times New Roman"/>
          <w:szCs w:val="24"/>
        </w:rPr>
        <w:lastRenderedPageBreak/>
        <w:t>χανικούς, αλλά ξεχνούσατε την ασυδοσία των μεγάλων εταιρειών και της μαύρης εργασίας με τα μπλοκάκια. Σήμερα τα υπερασπίζεστε τα μπλοκάκια. Σκίζεστε για τη μαύρη εργασία</w:t>
      </w:r>
      <w:r>
        <w:rPr>
          <w:rFonts w:eastAsia="Times New Roman" w:cs="Times New Roman"/>
          <w:szCs w:val="24"/>
        </w:rPr>
        <w:t xml:space="preserve"> να συνεχισθεί. Είναι παράνοια. «Ξεσκίζατε» τις δημόσιες αστικές συγκοινωνίες στην Αθήνα, με απολύσεις, με κυκλώματα, με απαξίωση, αλλά ξεχνούσατε και ανανεώνατε εβδομήντα χρόνια τη σκανδαλώδη σύμβαση του ΟΑΣΘ στη Θεσσαλονίκη. </w:t>
      </w:r>
    </w:p>
    <w:p w14:paraId="14EE03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πλαίσιο παραλάβαμ</w:t>
      </w:r>
      <w:r>
        <w:rPr>
          <w:rFonts w:eastAsia="Times New Roman" w:cs="Times New Roman"/>
          <w:szCs w:val="24"/>
        </w:rPr>
        <w:t xml:space="preserve">ε το 2015 </w:t>
      </w:r>
      <w:proofErr w:type="spellStart"/>
      <w:r>
        <w:rPr>
          <w:rFonts w:eastAsia="Times New Roman" w:cs="Times New Roman"/>
          <w:szCs w:val="24"/>
        </w:rPr>
        <w:t>εκατόν</w:t>
      </w:r>
      <w:proofErr w:type="spellEnd"/>
      <w:r>
        <w:rPr>
          <w:rFonts w:eastAsia="Times New Roman" w:cs="Times New Roman"/>
          <w:szCs w:val="24"/>
        </w:rPr>
        <w:t xml:space="preserve"> ογδόντα τρία σημεία που </w:t>
      </w:r>
      <w:proofErr w:type="spellStart"/>
      <w:r>
        <w:rPr>
          <w:rFonts w:eastAsia="Times New Roman" w:cs="Times New Roman"/>
          <w:szCs w:val="24"/>
        </w:rPr>
        <w:t>αποδομούσαν</w:t>
      </w:r>
      <w:proofErr w:type="spellEnd"/>
      <w:r>
        <w:rPr>
          <w:rFonts w:eastAsia="Times New Roman" w:cs="Times New Roman"/>
          <w:szCs w:val="24"/>
        </w:rPr>
        <w:t xml:space="preserve"> τα τεχνικά επαγγέλματα. Είναι εδώ, είναι από τις σοφές εταιρείες συμβούλων να σας τα δώσουμε, αν και τα έχετε. Τα έχετε και θεσμικά και από τους φίλους σας που βάζατε και έκαναν αυτές τις μελέτες. Είναι </w:t>
      </w:r>
      <w:proofErr w:type="spellStart"/>
      <w:r>
        <w:rPr>
          <w:rFonts w:eastAsia="Times New Roman" w:cs="Times New Roman"/>
          <w:szCs w:val="24"/>
        </w:rPr>
        <w:t>εκατόν</w:t>
      </w:r>
      <w:proofErr w:type="spellEnd"/>
      <w:r>
        <w:rPr>
          <w:rFonts w:eastAsia="Times New Roman" w:cs="Times New Roman"/>
          <w:szCs w:val="24"/>
        </w:rPr>
        <w:t xml:space="preserve"> ογδόντα τρία σημεία στην ίδια λογική, στην ίδια κατεύθυνση με το</w:t>
      </w:r>
      <w:r>
        <w:rPr>
          <w:rFonts w:eastAsia="Times New Roman" w:cs="Times New Roman"/>
          <w:szCs w:val="24"/>
        </w:rPr>
        <w:t>ν</w:t>
      </w:r>
      <w:r>
        <w:rPr>
          <w:rFonts w:eastAsia="Times New Roman" w:cs="Times New Roman"/>
          <w:szCs w:val="24"/>
        </w:rPr>
        <w:t xml:space="preserve"> νόμο Χατζηδάκη για τις δημόσιες συμβάσεις, που ευτυχώς δεν εφαρμόστηκε ποτέ.</w:t>
      </w:r>
    </w:p>
    <w:p w14:paraId="14EE03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πρώτη φάση από τη διαπραγμάτευση έμειναν ογδόντα εννιά σημεία και καταλήξαμε σήμερα σε ένα σημείο, με έ</w:t>
      </w:r>
      <w:r>
        <w:rPr>
          <w:rFonts w:eastAsia="Times New Roman" w:cs="Times New Roman"/>
          <w:szCs w:val="24"/>
        </w:rPr>
        <w:t xml:space="preserve">να άρθρο αντί για </w:t>
      </w:r>
      <w:proofErr w:type="spellStart"/>
      <w:r>
        <w:rPr>
          <w:rFonts w:eastAsia="Times New Roman" w:cs="Times New Roman"/>
          <w:szCs w:val="24"/>
        </w:rPr>
        <w:t>εκατόν</w:t>
      </w:r>
      <w:proofErr w:type="spellEnd"/>
      <w:r>
        <w:rPr>
          <w:rFonts w:eastAsia="Times New Roman" w:cs="Times New Roman"/>
          <w:szCs w:val="24"/>
        </w:rPr>
        <w:t xml:space="preserve"> ογδόντα τρία, επειδή όπως λέτε, δεν κάναμε διαπραγμάτευση, που είναι σε απόλυτα θετική κατεύθυνση και αφορά τα μητρώα των επιστημόνων, των εταιρειών και των επιστημονικών υπηρεσιών. </w:t>
      </w:r>
    </w:p>
    <w:p w14:paraId="14EE03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Πρόκειται περί μιας πραγματικής μεταρρύθμισης πο</w:t>
      </w:r>
      <w:r>
        <w:rPr>
          <w:rFonts w:eastAsia="Times New Roman" w:cs="Times New Roman"/>
          <w:szCs w:val="24"/>
        </w:rPr>
        <w:t xml:space="preserve">υ θα σταματήσει την πλασματική στελέχωση και εμπειρία, που θα μειώσει τη γραφειοκρατία. Μιας μεταρρύθμισης που θα εγγράφονται επιτέλους όλα τα τεχνικά επαγγέλματα, όλοι οι τεχνίτες </w:t>
      </w:r>
      <w:r>
        <w:rPr>
          <w:rFonts w:eastAsia="Times New Roman" w:cs="Times New Roman"/>
          <w:szCs w:val="24"/>
        </w:rPr>
        <w:lastRenderedPageBreak/>
        <w:t>μας, που θα βάλει τέλος στη μαύρη εργασία, στην ψεύτικη εμπειρία, στη διαφθ</w:t>
      </w:r>
      <w:r>
        <w:rPr>
          <w:rFonts w:eastAsia="Times New Roman" w:cs="Times New Roman"/>
          <w:szCs w:val="24"/>
        </w:rPr>
        <w:t>ορά και στις καθυστερήσεις, που θα εγγράψει στα μητρώα επιτέλους τις γνωστές εταιρείες συμβούλων που τις χρησιμοποιούσατε για κάθε νόσο.</w:t>
      </w:r>
    </w:p>
    <w:p w14:paraId="14EE034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δικός σας στόχος, κύριοι της Νέας Δημοκρατίας, ήταν στη δήθεν λογική του ανοίγματος των επαγγελμάτων να μην υπάρχουν </w:t>
      </w:r>
      <w:r>
        <w:rPr>
          <w:rFonts w:eastAsia="Times New Roman" w:cs="Times New Roman"/>
          <w:szCs w:val="24"/>
        </w:rPr>
        <w:t xml:space="preserve">μητρώα, να μην υπάρχει έλεγχος, αφού είχατε φροντίσει πριν να είναι </w:t>
      </w:r>
      <w:proofErr w:type="spellStart"/>
      <w:r>
        <w:rPr>
          <w:rFonts w:eastAsia="Times New Roman" w:cs="Times New Roman"/>
          <w:szCs w:val="24"/>
        </w:rPr>
        <w:t>απαξιωμένες</w:t>
      </w:r>
      <w:proofErr w:type="spellEnd"/>
      <w:r>
        <w:rPr>
          <w:rFonts w:eastAsia="Times New Roman" w:cs="Times New Roman"/>
          <w:szCs w:val="24"/>
        </w:rPr>
        <w:t xml:space="preserve"> και </w:t>
      </w:r>
      <w:proofErr w:type="spellStart"/>
      <w:r>
        <w:rPr>
          <w:rFonts w:eastAsia="Times New Roman" w:cs="Times New Roman"/>
          <w:szCs w:val="24"/>
        </w:rPr>
        <w:t>υποστελεχωμένες</w:t>
      </w:r>
      <w:proofErr w:type="spellEnd"/>
      <w:r>
        <w:rPr>
          <w:rFonts w:eastAsia="Times New Roman" w:cs="Times New Roman"/>
          <w:szCs w:val="24"/>
        </w:rPr>
        <w:t xml:space="preserve"> οι υπηρεσίες. </w:t>
      </w:r>
    </w:p>
    <w:p w14:paraId="14EE03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Να σας ενημερώσω για το τι παραλάβαμε. Στην Υπηρεσία Μητρώων της Γενικής Γραμματείας Υποδομών, που είναι όλα τα δημόσια έργα, εκεί που κρίνετ</w:t>
      </w:r>
      <w:r>
        <w:rPr>
          <w:rFonts w:eastAsia="Times New Roman" w:cs="Times New Roman"/>
          <w:szCs w:val="24"/>
        </w:rPr>
        <w:t xml:space="preserve">αι η τεχνική και οικονομική δυνατότητα και των εταιρειών, αλλά και η εμπειρία των φυσικών προσώπων δεν υπηρετεί ούτε ένας μηχανικός. Ούτε ένας! Η διευθύντρια είναι θεολόγος. </w:t>
      </w:r>
    </w:p>
    <w:p w14:paraId="14EE034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(Γέλωτες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χ</w:t>
      </w:r>
      <w:r>
        <w:rPr>
          <w:rFonts w:eastAsia="Times New Roman" w:cs="Times New Roman"/>
          <w:szCs w:val="24"/>
        </w:rPr>
        <w:t>ειροκροτήματα από την πτέρυγα του ΣΥΡΙΖΑ)</w:t>
      </w:r>
    </w:p>
    <w:p w14:paraId="14EE034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όνομα! Και έρχεστε σήμε</w:t>
      </w:r>
      <w:r>
        <w:rPr>
          <w:rFonts w:eastAsia="Times New Roman" w:cs="Times New Roman"/>
          <w:szCs w:val="24"/>
        </w:rPr>
        <w:t xml:space="preserve">ρα και αναρωτιέστε γιατί βάλαμε πρόβλεψη για τα </w:t>
      </w:r>
      <w:r>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φ</w:t>
      </w:r>
      <w:r>
        <w:rPr>
          <w:rFonts w:eastAsia="Times New Roman" w:cs="Times New Roman"/>
          <w:szCs w:val="24"/>
        </w:rPr>
        <w:t xml:space="preserve">υσικών </w:t>
      </w:r>
      <w:r>
        <w:rPr>
          <w:rFonts w:eastAsia="Times New Roman" w:cs="Times New Roman"/>
          <w:szCs w:val="24"/>
        </w:rPr>
        <w:t>π</w:t>
      </w:r>
      <w:r>
        <w:rPr>
          <w:rFonts w:eastAsia="Times New Roman" w:cs="Times New Roman"/>
          <w:szCs w:val="24"/>
        </w:rPr>
        <w:t xml:space="preserve">ροσώπων, των επιστημόνων μας, να μπορεί η Γενική Γραμματεία </w:t>
      </w:r>
      <w:r>
        <w:rPr>
          <w:rFonts w:eastAsia="Times New Roman" w:cs="Times New Roman"/>
          <w:szCs w:val="24"/>
        </w:rPr>
        <w:t xml:space="preserve">Υποδομών </w:t>
      </w:r>
      <w:r>
        <w:rPr>
          <w:rFonts w:eastAsia="Times New Roman" w:cs="Times New Roman"/>
          <w:szCs w:val="24"/>
        </w:rPr>
        <w:t xml:space="preserve">να τα θέτει σε επιστημονικούς φορείς. Όχι σε κάποιους φορείς γενικά του </w:t>
      </w:r>
      <w:r>
        <w:rPr>
          <w:rFonts w:eastAsia="Times New Roman" w:cs="Times New Roman"/>
          <w:szCs w:val="24"/>
        </w:rPr>
        <w:t>δ</w:t>
      </w:r>
      <w:r>
        <w:rPr>
          <w:rFonts w:eastAsia="Times New Roman" w:cs="Times New Roman"/>
          <w:szCs w:val="24"/>
        </w:rPr>
        <w:t xml:space="preserve">ημοσίου, σε επιστημονικούς φορείς, όπως στο ΤΕΕ που ο </w:t>
      </w:r>
      <w:r>
        <w:rPr>
          <w:rFonts w:eastAsia="Times New Roman" w:cs="Times New Roman"/>
          <w:szCs w:val="24"/>
        </w:rPr>
        <w:t>π</w:t>
      </w:r>
      <w:r>
        <w:rPr>
          <w:rFonts w:eastAsia="Times New Roman" w:cs="Times New Roman"/>
          <w:szCs w:val="24"/>
        </w:rPr>
        <w:t xml:space="preserve">ρόεδρος είναι δικός σας, στο ΓΕΩΤΕΕ που ο </w:t>
      </w:r>
      <w:r>
        <w:rPr>
          <w:rFonts w:eastAsia="Times New Roman" w:cs="Times New Roman"/>
          <w:szCs w:val="24"/>
        </w:rPr>
        <w:t>π</w:t>
      </w:r>
      <w:r>
        <w:rPr>
          <w:rFonts w:eastAsia="Times New Roman" w:cs="Times New Roman"/>
          <w:szCs w:val="24"/>
        </w:rPr>
        <w:t xml:space="preserve">ρόεδρος είναι δικός σας, στους </w:t>
      </w:r>
      <w:r>
        <w:rPr>
          <w:rFonts w:eastAsia="Times New Roman" w:cs="Times New Roman"/>
          <w:szCs w:val="24"/>
        </w:rPr>
        <w:t>δ</w:t>
      </w:r>
      <w:r>
        <w:rPr>
          <w:rFonts w:eastAsia="Times New Roman" w:cs="Times New Roman"/>
          <w:szCs w:val="24"/>
        </w:rPr>
        <w:t xml:space="preserve">ικηγορικούς </w:t>
      </w:r>
      <w:r>
        <w:rPr>
          <w:rFonts w:eastAsia="Times New Roman" w:cs="Times New Roman"/>
          <w:szCs w:val="24"/>
        </w:rPr>
        <w:t>σ</w:t>
      </w:r>
      <w:r>
        <w:rPr>
          <w:rFonts w:eastAsia="Times New Roman" w:cs="Times New Roman"/>
          <w:szCs w:val="24"/>
        </w:rPr>
        <w:t xml:space="preserve">υλλόγους, στο Οικονομικό Επιμελητήριο. Αυτά είναι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δεν είναι ούτε συνδικαλιστικοί</w:t>
      </w:r>
      <w:r>
        <w:rPr>
          <w:rFonts w:eastAsia="Times New Roman" w:cs="Times New Roman"/>
          <w:szCs w:val="24"/>
        </w:rPr>
        <w:t xml:space="preserve"> φορείς, ούτε έχουν άλλη κατεύθυνση όπως εσείς θέλατε. </w:t>
      </w:r>
    </w:p>
    <w:p w14:paraId="14EE03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Βεβαίως, καταλαβαίνω ότι αυτοί οι φορείς και τα μέλη τους από τη Νέα Δημοκρατία ούτε θέλατε ούτε θέλετε να υπάρχουν, ούτε επιστημονικά επιμελητήρια ούτε οτιδήποτε άλλο. Τα πολεμήσατε με λύσσα, αλλά δε</w:t>
      </w:r>
      <w:r>
        <w:rPr>
          <w:rFonts w:eastAsia="Times New Roman" w:cs="Times New Roman"/>
          <w:szCs w:val="24"/>
        </w:rPr>
        <w:t xml:space="preserve">ν θα σας ακολουθήσουμε. Καταργήσατε τους πόρους τους, επιχειρήσατε να καταργήσετε τον ρόλο τους, στείλατε τους επιστήμονες στο εξωτερικό. Αυτή η θεσμική απαξίωση τελείωσε μαζί με την αποτυχημένη πολιτική σας. </w:t>
      </w:r>
    </w:p>
    <w:p w14:paraId="14EE03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μια και επικεντρώνετε την κουβέντα μόνο στ</w:t>
      </w:r>
      <w:r>
        <w:rPr>
          <w:rFonts w:eastAsia="Times New Roman" w:cs="Times New Roman"/>
          <w:szCs w:val="24"/>
        </w:rPr>
        <w:t>α οικονομικά μέρη του σχεδίου νόμου και έχουν να κάνουν όλα αυτά και με τις εισφορές στα ασφαλιστικά ταμεία, δεν μας δίνετε και μια απάντηση, μιας και μιλάμε για τους επιστήμονες και τις εισφορές τους. Μπορείτε να μας πείτε εάν κουρέψατε 1,5 δισεκατομμύριο</w:t>
      </w:r>
      <w:r>
        <w:rPr>
          <w:rFonts w:eastAsia="Times New Roman" w:cs="Times New Roman"/>
          <w:szCs w:val="24"/>
        </w:rPr>
        <w:t xml:space="preserve"> από το </w:t>
      </w:r>
      <w:r>
        <w:rPr>
          <w:rFonts w:eastAsia="Times New Roman" w:cs="Times New Roman"/>
          <w:szCs w:val="24"/>
        </w:rPr>
        <w:t>τ</w:t>
      </w:r>
      <w:r>
        <w:rPr>
          <w:rFonts w:eastAsia="Times New Roman" w:cs="Times New Roman"/>
          <w:szCs w:val="24"/>
        </w:rPr>
        <w:t xml:space="preserve">αμείο των </w:t>
      </w:r>
      <w:r>
        <w:rPr>
          <w:rFonts w:eastAsia="Times New Roman" w:cs="Times New Roman"/>
          <w:szCs w:val="24"/>
        </w:rPr>
        <w:t>μ</w:t>
      </w:r>
      <w:r>
        <w:rPr>
          <w:rFonts w:eastAsia="Times New Roman" w:cs="Times New Roman"/>
          <w:szCs w:val="24"/>
        </w:rPr>
        <w:t>ηχανικών; Μπορείτε να μας πείτε, επιτέλους, όταν τα κουρέψατε, όταν τα πήρατε αυτά τα λεφτά, το 1,5 δισεκατομμύριο, κουρέψατε ομόλογα ή λογαριασμούς; Για να πάρουμε και εμείς μια απάντηση για το τι κάνατε τότε και ο Υπουργός Οικονομικών</w:t>
      </w:r>
      <w:r>
        <w:rPr>
          <w:rFonts w:eastAsia="Times New Roman" w:cs="Times New Roman"/>
          <w:szCs w:val="24"/>
        </w:rPr>
        <w:t xml:space="preserve">, που ήταν ο κ. Στουρνάρας και μετά ήταν ο κ. Βενιζέλος, ενώ ο κ. Στουρνάρας έγινε και Διοικητής της Τράπεζας της Ελλάδος. Ας μας πείτε κάποια στιγμή τι κουρεύτηκε. Αυτά μας παραδώσατε. </w:t>
      </w:r>
    </w:p>
    <w:p w14:paraId="14EE03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αυτή τη διαπραγμάτευση συμφωνήθηκαν και άλλα θέματα που θα σας στε</w:t>
      </w:r>
      <w:r>
        <w:rPr>
          <w:rFonts w:eastAsia="Times New Roman" w:cs="Times New Roman"/>
          <w:szCs w:val="24"/>
        </w:rPr>
        <w:t xml:space="preserve">ναχωρήσουν. Θα σας στεναχωρήσουν, γιατί ήταν άλλος ο σχεδιασμός σας. Σε αυτή τη δεύτερη αξιολόγηση συμφωνήθηκε ότι τα υπόλοιπα περιφερειακά αεροδρόμια </w:t>
      </w:r>
      <w:r>
        <w:rPr>
          <w:rFonts w:eastAsia="Times New Roman" w:cs="Times New Roman"/>
          <w:szCs w:val="24"/>
        </w:rPr>
        <w:lastRenderedPageBreak/>
        <w:t>που είχε βάλει στο ΤΑΙΠΕΔ η κυβέρνηση Σαμαρά</w:t>
      </w:r>
      <w:r>
        <w:rPr>
          <w:rFonts w:eastAsia="Times New Roman" w:cs="Times New Roman"/>
          <w:szCs w:val="24"/>
        </w:rPr>
        <w:t xml:space="preserve"> </w:t>
      </w:r>
      <w:r>
        <w:rPr>
          <w:rFonts w:eastAsia="Times New Roman" w:cs="Times New Roman"/>
          <w:szCs w:val="24"/>
        </w:rPr>
        <w:t xml:space="preserve">-Βενιζέλου φεύγουν από το ΤΑΙΠΕΔ. Ούτε θα πουληθούν ούτε θα </w:t>
      </w:r>
      <w:r>
        <w:rPr>
          <w:rFonts w:eastAsia="Times New Roman" w:cs="Times New Roman"/>
          <w:szCs w:val="24"/>
        </w:rPr>
        <w:t>κλείσουν, όπως είχαν σχεδιάσει οι κυβερνήσεις σας. Και αυτό δεν σημαίνει μόνο ότι πουλάμε κάποια αεροδρόμια, όπως είχατε δεσμευτεί για τα δεκατέσσερα, σημαίνει ότι θα γίνουν έργα σε αεροδρόμια που θα μείνουν σε δημόσιο έλεγχο και όχι σαν τα εκατοντάδες εκα</w:t>
      </w:r>
      <w:r>
        <w:rPr>
          <w:rFonts w:eastAsia="Times New Roman" w:cs="Times New Roman"/>
          <w:szCs w:val="24"/>
        </w:rPr>
        <w:t xml:space="preserve">τομμύρια έργα που κάνατε στα αεροδρόμια και μετά τα πουλήσατε, όπως στο </w:t>
      </w:r>
      <w:r>
        <w:rPr>
          <w:rFonts w:eastAsia="Times New Roman" w:cs="Times New Roman"/>
          <w:szCs w:val="24"/>
        </w:rPr>
        <w:t>α</w:t>
      </w:r>
      <w:r>
        <w:rPr>
          <w:rFonts w:eastAsia="Times New Roman" w:cs="Times New Roman"/>
          <w:szCs w:val="24"/>
        </w:rPr>
        <w:t xml:space="preserve">εροδρόμιο της Θεσσαλονίκης, των Χανίων, της Σκιάθου και πολλά άλλα. Ούτε θα πουληθούν, λοιπόν, ούτε θα κλείσουν, όπως είχατε προβλέψει. </w:t>
      </w:r>
    </w:p>
    <w:p w14:paraId="14EE03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αυτή τη δεύτερη αξιολόγηση συμφωνήθηκε ότι </w:t>
      </w:r>
      <w:r>
        <w:rPr>
          <w:rFonts w:eastAsia="Times New Roman" w:cs="Times New Roman"/>
          <w:szCs w:val="24"/>
        </w:rPr>
        <w:t xml:space="preserve">η </w:t>
      </w:r>
      <w:r>
        <w:rPr>
          <w:rFonts w:eastAsia="Times New Roman" w:cs="Times New Roman"/>
          <w:szCs w:val="24"/>
        </w:rPr>
        <w:t>«</w:t>
      </w:r>
      <w:r>
        <w:rPr>
          <w:rFonts w:eastAsia="Times New Roman" w:cs="Times New Roman"/>
          <w:szCs w:val="24"/>
        </w:rPr>
        <w:t>Εγνατία Οδός Α</w:t>
      </w:r>
      <w:r>
        <w:rPr>
          <w:rFonts w:eastAsia="Times New Roman" w:cs="Times New Roman"/>
          <w:szCs w:val="24"/>
        </w:rPr>
        <w:t>.Ε»</w:t>
      </w:r>
      <w:r>
        <w:rPr>
          <w:rFonts w:eastAsia="Times New Roman" w:cs="Times New Roman"/>
          <w:szCs w:val="24"/>
        </w:rPr>
        <w:t xml:space="preserve"> και η ΓΑΙΟΣΕ θα μείνουν εκτός της ΕΔΗΣ, για να συνεχίσουν το κατασκευαστικό και το αναπτυξιακό τους έργο. </w:t>
      </w:r>
    </w:p>
    <w:p w14:paraId="14EE03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αυτή τη δεύτερη αξιολόγηση, επιτέλους, συμφωνήθηκε να μπορούμε να προχωρήσουμε σε ηλεκτρονικά αναλογικά διόδια στην Εγνατία κ</w:t>
      </w:r>
      <w:r>
        <w:rPr>
          <w:rFonts w:eastAsia="Times New Roman" w:cs="Times New Roman"/>
          <w:szCs w:val="24"/>
        </w:rPr>
        <w:t xml:space="preserve">αι σε όλη την Ελλάδα εντός συγκεκριμένου χρονοδιαγράμματος. </w:t>
      </w:r>
    </w:p>
    <w:p w14:paraId="14EE034A"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EE03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αυτή τη δεύτερη αξιολόγηση δεν έγινε η επιβολή των ρυθμίσεων της αγαπημένης σας </w:t>
      </w:r>
      <w:r>
        <w:rPr>
          <w:rFonts w:eastAsia="Times New Roman" w:cs="Times New Roman"/>
          <w:szCs w:val="24"/>
        </w:rPr>
        <w:t>«</w:t>
      </w:r>
      <w:r>
        <w:rPr>
          <w:rFonts w:eastAsia="Times New Roman" w:cs="Times New Roman"/>
          <w:szCs w:val="24"/>
          <w:lang w:val="en-US"/>
        </w:rPr>
        <w:t>UBER</w:t>
      </w:r>
      <w:r>
        <w:rPr>
          <w:rFonts w:eastAsia="Times New Roman" w:cs="Times New Roman"/>
          <w:szCs w:val="24"/>
        </w:rPr>
        <w:t>»</w:t>
      </w:r>
      <w:r>
        <w:rPr>
          <w:rFonts w:eastAsia="Times New Roman" w:cs="Times New Roman"/>
          <w:szCs w:val="24"/>
        </w:rPr>
        <w:t>, για να σταματήσουν να υπάρχουν αυτοκινητιστές, να υπάρχει ασ</w:t>
      </w:r>
      <w:r>
        <w:rPr>
          <w:rFonts w:eastAsia="Times New Roman" w:cs="Times New Roman"/>
          <w:szCs w:val="24"/>
        </w:rPr>
        <w:t xml:space="preserve">ύλληπτη φοροδιαφυγή και κανένας έλεγχος. </w:t>
      </w:r>
    </w:p>
    <w:p w14:paraId="14EE034C" w14:textId="77777777" w:rsidR="002F0583" w:rsidRDefault="00B91F1A">
      <w:pPr>
        <w:spacing w:line="600" w:lineRule="auto"/>
        <w:ind w:firstLine="720"/>
        <w:jc w:val="both"/>
        <w:rPr>
          <w:rFonts w:eastAsia="Times New Roman"/>
          <w:szCs w:val="24"/>
        </w:rPr>
      </w:pPr>
      <w:r>
        <w:rPr>
          <w:rFonts w:eastAsia="Times New Roman"/>
          <w:szCs w:val="24"/>
        </w:rPr>
        <w:lastRenderedPageBreak/>
        <w:t>Αυτά τα άρθρα αφορούν το Υπουργείο Μεταφορών και Υποδομών. Αυτή ήταν, κατά τη γνώμη σας, η απαράδεκτη καθυστέρηση. Η κατεύθυνση της Κυβέρνησης και του Πρωθυπουργού να σώσουμε την κοινωνία, τα φτωχά και τα μεσαία στ</w:t>
      </w:r>
      <w:r>
        <w:rPr>
          <w:rFonts w:eastAsia="Times New Roman"/>
          <w:szCs w:val="24"/>
        </w:rPr>
        <w:t xml:space="preserve">ρώματα από την καταστροφική πολιτική που είχατε σχεδιάσει, υλοποιήσει και ευτυχώς, δεν ολοκληρώσατε και ούτε θα σας δοθεί η ευκαιρία από τον ελληνικό λαό να ολοκληρώσετε για τα επόμενα πολλά χρόνια, ήταν η κατηγόρια σας για τη δήθεν καθυστέρηση. </w:t>
      </w:r>
    </w:p>
    <w:p w14:paraId="14EE034D" w14:textId="77777777" w:rsidR="002F0583" w:rsidRDefault="00B91F1A">
      <w:pPr>
        <w:spacing w:line="600" w:lineRule="auto"/>
        <w:ind w:firstLine="720"/>
        <w:jc w:val="both"/>
        <w:rPr>
          <w:rFonts w:eastAsia="Times New Roman"/>
          <w:szCs w:val="24"/>
        </w:rPr>
      </w:pPr>
      <w:r>
        <w:rPr>
          <w:rFonts w:eastAsia="Times New Roman"/>
          <w:szCs w:val="24"/>
        </w:rPr>
        <w:t>Κύριε Πρό</w:t>
      </w:r>
      <w:r>
        <w:rPr>
          <w:rFonts w:eastAsia="Times New Roman"/>
          <w:szCs w:val="24"/>
        </w:rPr>
        <w:t>εδρε, κύριοι συνάδελφοι, σας παρακαλώ να δείξετε ανοχή και συμπάθεια στους Βουλευτές της Νέας Δημοκρατίας. Επιχείρησαν την αριστερή παρένθεση. Δεν τους βγήκε. Επιχείρησαν τον Σεπτέμβρη, με όλα τα μέσα, την επιστροφή τους στην εξουσία. Δεν τους βγήκε. Επιχε</w:t>
      </w:r>
      <w:r>
        <w:rPr>
          <w:rFonts w:eastAsia="Times New Roman"/>
          <w:szCs w:val="24"/>
        </w:rPr>
        <w:t xml:space="preserve">ιρούν καθημερινά σαμποτάζ με τους κομματικούς τους στρατούς σε όλον τον δημόσιο τομέα. Δεν τους βγαίνει. Επιχειρούν καθημερινά με τα συστημικά τους μέσα μαζικής ενημέρωσης την απαξίωσης της Κυβέρνησης και του έργου που κάνουμε. Δεν τους βγαίνει. Επένδυσαν </w:t>
      </w:r>
      <w:r>
        <w:rPr>
          <w:rFonts w:eastAsia="Times New Roman"/>
          <w:szCs w:val="24"/>
        </w:rPr>
        <w:t>στο να μην ολοκληρωθεί η δεύτερη αξιολόγηση. Δεν τους βγήκε. Συναντήθηκαν και συμμάχησαν με τον διάολο, με όλους, με τον Σόιμπλε, με τους Ευρωβουλευτές τους, κατήγγειλαν ακόμη και ευρωπαϊκούς θεσμούς γιατί, δήθεν, ανέχονται την ελληνική Κυβέρνηση. Δεν τους</w:t>
      </w:r>
      <w:r>
        <w:rPr>
          <w:rFonts w:eastAsia="Times New Roman"/>
          <w:szCs w:val="24"/>
        </w:rPr>
        <w:t xml:space="preserve"> βγήκε. </w:t>
      </w:r>
    </w:p>
    <w:p w14:paraId="14EE034E" w14:textId="77777777" w:rsidR="002F0583" w:rsidRDefault="00B91F1A">
      <w:pPr>
        <w:spacing w:line="600" w:lineRule="auto"/>
        <w:ind w:firstLine="720"/>
        <w:jc w:val="both"/>
        <w:rPr>
          <w:rFonts w:eastAsia="Times New Roman"/>
          <w:szCs w:val="24"/>
        </w:rPr>
      </w:pPr>
      <w:r>
        <w:rPr>
          <w:rFonts w:eastAsia="Times New Roman"/>
          <w:szCs w:val="24"/>
        </w:rPr>
        <w:t xml:space="preserve">Σας παρακαλώ να τους καταλάβετε όλοι και αν ανεχθείτε τις, ίσως, απρεπείς συμπεριφορές τους. Σας προτείνω να επαναλάβετε το φιάσκο των έργων των εγκαινίων και των νέων αναπτυξιακών υποδομών που κάνουμε. Θα ζητήσουμε κι εμείς </w:t>
      </w:r>
      <w:r>
        <w:rPr>
          <w:rFonts w:eastAsia="Times New Roman"/>
          <w:szCs w:val="24"/>
        </w:rPr>
        <w:lastRenderedPageBreak/>
        <w:t>από τους πολίτες να μη</w:t>
      </w:r>
      <w:r>
        <w:rPr>
          <w:rFonts w:eastAsia="Times New Roman"/>
          <w:szCs w:val="24"/>
        </w:rPr>
        <w:t xml:space="preserve">ν πιστεύουν τα μάτια τους, αλλά εσάς. Η χώρα, το ξέρετε και δεν σας αρέσει, θα βγει από την επιτροπεία με αυτή την Κυβέρνηση, με την τελική διευθέτηση του χρέους, για να βγει οριστικά η κοινωνία και η χώρα μας από την περιπέτεια που την έχετε βάλει. </w:t>
      </w:r>
    </w:p>
    <w:p w14:paraId="14EE034F"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350" w14:textId="77777777" w:rsidR="002F0583" w:rsidRDefault="00B91F1A">
      <w:pPr>
        <w:spacing w:line="600" w:lineRule="auto"/>
        <w:ind w:firstLine="720"/>
        <w:jc w:val="both"/>
        <w:rPr>
          <w:rFonts w:eastAsia="Times New Roman"/>
          <w:szCs w:val="24"/>
        </w:rPr>
      </w:pPr>
      <w:r>
        <w:rPr>
          <w:rFonts w:eastAsia="Times New Roman"/>
          <w:szCs w:val="24"/>
        </w:rPr>
        <w:t xml:space="preserve">Κύριε Πρόεδρε, θα ήθελα να καταθέσω και κάποιες νομοτεχνικές βελτιώσεις. </w:t>
      </w:r>
    </w:p>
    <w:p w14:paraId="14EE0351" w14:textId="77777777" w:rsidR="002F0583" w:rsidRDefault="00B91F1A">
      <w:pPr>
        <w:spacing w:line="600" w:lineRule="auto"/>
        <w:ind w:firstLine="720"/>
        <w:jc w:val="both"/>
        <w:rPr>
          <w:rFonts w:eastAsia="Times New Roman"/>
          <w:szCs w:val="24"/>
        </w:rPr>
      </w:pPr>
      <w:r>
        <w:rPr>
          <w:rFonts w:eastAsia="Times New Roman"/>
          <w:szCs w:val="24"/>
        </w:rPr>
        <w:t xml:space="preserve">(Στο σημείο αυτό ο Υπουργός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τις προαναφερθείσες νομοτεχνικές βελτιώσεις, οι οποίες έχουν ως </w:t>
      </w:r>
      <w:r>
        <w:rPr>
          <w:rFonts w:eastAsia="Times New Roman"/>
          <w:szCs w:val="24"/>
        </w:rPr>
        <w:t>εξής:</w:t>
      </w:r>
    </w:p>
    <w:p w14:paraId="14EE0352" w14:textId="77777777" w:rsidR="002F0583" w:rsidRDefault="00B91F1A">
      <w:pPr>
        <w:spacing w:line="600" w:lineRule="auto"/>
        <w:ind w:firstLine="720"/>
        <w:jc w:val="center"/>
        <w:rPr>
          <w:rFonts w:eastAsia="Times New Roman"/>
          <w:szCs w:val="24"/>
        </w:rPr>
      </w:pPr>
      <w:r>
        <w:rPr>
          <w:rFonts w:eastAsia="Times New Roman"/>
          <w:szCs w:val="24"/>
        </w:rPr>
        <w:t>(ΑΛΛΑΓΗ ΣΕΛΙΔΑΣ)</w:t>
      </w:r>
    </w:p>
    <w:p w14:paraId="14EE0353" w14:textId="77777777" w:rsidR="002F0583" w:rsidRDefault="00B91F1A">
      <w:pPr>
        <w:spacing w:line="600" w:lineRule="auto"/>
        <w:ind w:firstLine="720"/>
        <w:jc w:val="center"/>
        <w:rPr>
          <w:rFonts w:eastAsia="Times New Roman"/>
          <w:szCs w:val="24"/>
        </w:rPr>
      </w:pPr>
      <w:r>
        <w:rPr>
          <w:rFonts w:eastAsia="Times New Roman"/>
          <w:szCs w:val="24"/>
        </w:rPr>
        <w:t>(Να μπουν οι σελίδες 309 – 311)</w:t>
      </w:r>
    </w:p>
    <w:p w14:paraId="14EE0354" w14:textId="77777777" w:rsidR="002F0583" w:rsidRDefault="00B91F1A">
      <w:pPr>
        <w:spacing w:line="600" w:lineRule="auto"/>
        <w:ind w:firstLine="720"/>
        <w:jc w:val="center"/>
        <w:rPr>
          <w:rFonts w:eastAsia="Times New Roman"/>
          <w:szCs w:val="24"/>
        </w:rPr>
      </w:pPr>
      <w:r>
        <w:rPr>
          <w:rFonts w:eastAsia="Times New Roman"/>
          <w:szCs w:val="24"/>
        </w:rPr>
        <w:t>(ΑΛΛΑΓΗ ΣΕΛΙΔΑΣ)</w:t>
      </w:r>
    </w:p>
    <w:p w14:paraId="14EE0355" w14:textId="77777777" w:rsidR="002F0583" w:rsidRDefault="00B91F1A">
      <w:pPr>
        <w:spacing w:line="600" w:lineRule="auto"/>
        <w:ind w:firstLine="720"/>
        <w:jc w:val="both"/>
        <w:rPr>
          <w:rFonts w:eastAsia="Times New Roman" w:cs="Times New Roman"/>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rPr>
        <w:t xml:space="preserve">Παρακαλώ </w:t>
      </w:r>
      <w:r>
        <w:rPr>
          <w:rFonts w:eastAsia="Times New Roman" w:cs="Times New Roman"/>
        </w:rPr>
        <w:t>οι</w:t>
      </w:r>
      <w:r>
        <w:rPr>
          <w:rFonts w:eastAsia="Times New Roman" w:cs="Times New Roman"/>
        </w:rPr>
        <w:t xml:space="preserve"> κατατεθείσ</w:t>
      </w:r>
      <w:r>
        <w:rPr>
          <w:rFonts w:eastAsia="Times New Roman" w:cs="Times New Roman"/>
        </w:rPr>
        <w:t>ες</w:t>
      </w:r>
      <w:r>
        <w:rPr>
          <w:rFonts w:eastAsia="Times New Roman" w:cs="Times New Roman"/>
        </w:rPr>
        <w:t xml:space="preserve"> νομο</w:t>
      </w:r>
      <w:r>
        <w:rPr>
          <w:rFonts w:eastAsia="Times New Roman" w:cs="Times New Roman"/>
        </w:rPr>
        <w:t>τεχνικές</w:t>
      </w:r>
      <w:r>
        <w:rPr>
          <w:rFonts w:eastAsia="Times New Roman" w:cs="Times New Roman"/>
        </w:rPr>
        <w:t xml:space="preserve"> </w:t>
      </w:r>
      <w:r>
        <w:rPr>
          <w:rFonts w:eastAsia="Times New Roman" w:cs="Times New Roman"/>
        </w:rPr>
        <w:t>βελτιώσεις</w:t>
      </w:r>
      <w:r>
        <w:rPr>
          <w:rFonts w:eastAsia="Times New Roman" w:cs="Times New Roman"/>
        </w:rPr>
        <w:t xml:space="preserve"> να διανεμηθ</w:t>
      </w:r>
      <w:r>
        <w:rPr>
          <w:rFonts w:eastAsia="Times New Roman" w:cs="Times New Roman"/>
        </w:rPr>
        <w:t>ούν</w:t>
      </w:r>
      <w:r>
        <w:rPr>
          <w:rFonts w:eastAsia="Times New Roman" w:cs="Times New Roman"/>
        </w:rPr>
        <w:t xml:space="preserve"> στους συναδέλφους Βουλευτές.</w:t>
      </w:r>
    </w:p>
    <w:p w14:paraId="14EE0356" w14:textId="77777777" w:rsidR="002F0583" w:rsidRDefault="00B91F1A">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Κατσανιώτης</w:t>
      </w:r>
      <w:proofErr w:type="spellEnd"/>
      <w:r>
        <w:rPr>
          <w:rFonts w:eastAsia="Times New Roman"/>
          <w:szCs w:val="24"/>
        </w:rPr>
        <w:t>.</w:t>
      </w:r>
    </w:p>
    <w:p w14:paraId="14EE0357" w14:textId="77777777" w:rsidR="002F0583" w:rsidRDefault="00B91F1A">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Κύριε</w:t>
      </w:r>
      <w:r>
        <w:rPr>
          <w:rFonts w:eastAsia="Times New Roman"/>
          <w:szCs w:val="24"/>
        </w:rPr>
        <w:t xml:space="preserve"> Πρόεδρε, κύριοι συνάδελφοι, δεν θα μπορούσα να μη ρωτήσω τον Υπουργό</w:t>
      </w:r>
      <w:r>
        <w:rPr>
          <w:rFonts w:eastAsia="Times New Roman"/>
          <w:szCs w:val="24"/>
        </w:rPr>
        <w:t>,</w:t>
      </w:r>
      <w:r>
        <w:rPr>
          <w:rFonts w:eastAsia="Times New Roman"/>
          <w:szCs w:val="24"/>
        </w:rPr>
        <w:t xml:space="preserve"> αν θα ψηφίσει όλο το νομοσχέδιο με χαρά ή αν κάποιο κομμάτι του νομοσχεδίου θα έχει πρόβλημα να το ψηφίσει. Ούτως ή άλλως, αντιλαμβάνομαι και μένω σε αυτά που είχε πει στο παρελθόν. Από</w:t>
      </w:r>
      <w:r>
        <w:rPr>
          <w:rFonts w:eastAsia="Times New Roman"/>
          <w:szCs w:val="24"/>
        </w:rPr>
        <w:t xml:space="preserve"> την άλλη πλευρά, </w:t>
      </w:r>
      <w:r>
        <w:rPr>
          <w:rFonts w:eastAsia="Times New Roman"/>
          <w:szCs w:val="24"/>
        </w:rPr>
        <w:lastRenderedPageBreak/>
        <w:t xml:space="preserve">αυτό που δεν έκανα ποτέ κι ούτε τώρα θα το κάνω, θα είναι αν μιλήσω προσωπικά για κανέναν, ούτε για πόνους ψυχής του παρελθόντος. </w:t>
      </w:r>
    </w:p>
    <w:p w14:paraId="14EE0358" w14:textId="77777777" w:rsidR="002F0583" w:rsidRDefault="00B91F1A">
      <w:pPr>
        <w:spacing w:line="600" w:lineRule="auto"/>
        <w:ind w:firstLine="720"/>
        <w:jc w:val="both"/>
        <w:rPr>
          <w:rFonts w:eastAsia="Times New Roman"/>
          <w:szCs w:val="24"/>
        </w:rPr>
      </w:pPr>
      <w:r>
        <w:rPr>
          <w:rFonts w:eastAsia="Times New Roman"/>
          <w:szCs w:val="24"/>
        </w:rPr>
        <w:t>Αυτό που θα μου επιτρέψετε είναι αν χρησιμοποιήσω σήμερα το Βήμα, όχι για να μιλήσω στους συναδέλφους του Σ</w:t>
      </w:r>
      <w:r>
        <w:rPr>
          <w:rFonts w:eastAsia="Times New Roman"/>
          <w:szCs w:val="24"/>
        </w:rPr>
        <w:t>ΥΡΙΖΑ, αλλά στους πολίτες που μας ακούν εκεί έξω. Οι συνάδελφοι του ΣΥΡΙΖΑ έχουν κάνει την επιλογή τους. Δεν θα μιλήσω εγώ για τις επιλογές τους, δεν μου επιτρέπεται άλλωστε. Θα πω, όμως, ότι ο κόσμος εκεί έξω αντιλαμβάνεται το τι συμβαίνει. Τα λόγια σας ε</w:t>
      </w:r>
      <w:r>
        <w:rPr>
          <w:rFonts w:eastAsia="Times New Roman"/>
          <w:szCs w:val="24"/>
        </w:rPr>
        <w:t>ίναι απέναντι στην πραγματικότητα που ζει. Σήμερα, με αυτό που θα ψηφιστεί, ψηφίζεται και η ληξιαρχική πράξη θανάτου της ελπίδας που κάποιοι υποσχέθηκαν στον ελληνικό λαό. Έρχεστε και σήμερα στην ουσία λέτε ότι είναι δίκαιο να κοπεί η σύνταξη των 1.000 ευρ</w:t>
      </w:r>
      <w:r>
        <w:rPr>
          <w:rFonts w:eastAsia="Times New Roman"/>
          <w:szCs w:val="24"/>
        </w:rPr>
        <w:t>ώ. Λέτε, επίσης, ότι είναι δίκαιο να φορολογηθεί ο μισθός των 500 ευρώ.</w:t>
      </w:r>
    </w:p>
    <w:p w14:paraId="14EE0359" w14:textId="77777777" w:rsidR="002F0583" w:rsidRDefault="00B91F1A">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Δεν είναι δίκαιο. Όλοι είπαν ότι είναι επώδυνα μέτρα.    </w:t>
      </w:r>
    </w:p>
    <w:p w14:paraId="14EE035A" w14:textId="77777777" w:rsidR="002F0583" w:rsidRDefault="00B91F1A">
      <w:pPr>
        <w:spacing w:line="600" w:lineRule="auto"/>
        <w:ind w:firstLine="720"/>
        <w:jc w:val="both"/>
        <w:rPr>
          <w:rFonts w:eastAsia="Times New Roman"/>
          <w:szCs w:val="24"/>
        </w:rPr>
      </w:pPr>
      <w:r>
        <w:rPr>
          <w:rFonts w:eastAsia="Times New Roman"/>
          <w:b/>
          <w:szCs w:val="24"/>
        </w:rPr>
        <w:t>ΑΝΔΡΕΑΣ ΚΑΤΣΑΝΙΩΤΗΣ:</w:t>
      </w:r>
      <w:r>
        <w:rPr>
          <w:rFonts w:eastAsia="Times New Roman"/>
          <w:szCs w:val="24"/>
        </w:rPr>
        <w:t xml:space="preserve"> Είναι δίκαιο. Μα, λέγατε πριν για δίκαιο, κύριε Υπουργέ. </w:t>
      </w:r>
    </w:p>
    <w:p w14:paraId="14EE035B" w14:textId="77777777" w:rsidR="002F0583" w:rsidRDefault="00B91F1A">
      <w:pPr>
        <w:spacing w:line="600" w:lineRule="auto"/>
        <w:ind w:firstLine="720"/>
        <w:jc w:val="both"/>
        <w:rPr>
          <w:rFonts w:eastAsia="Times New Roman"/>
          <w:szCs w:val="24"/>
        </w:rPr>
      </w:pPr>
      <w:r>
        <w:rPr>
          <w:rFonts w:eastAsia="Times New Roman"/>
          <w:szCs w:val="24"/>
        </w:rPr>
        <w:t>Κα</w:t>
      </w:r>
      <w:r>
        <w:rPr>
          <w:rFonts w:eastAsia="Times New Roman"/>
          <w:szCs w:val="24"/>
        </w:rPr>
        <w:t xml:space="preserve">ι όλα αυτά γιατί; Γιατί ο Υπουργός έρχεται και μας λέει ότι γραμμικά μπορούμε να δούμε το πλεόνασμα. Αφού, δηλαδή, το 2018 πιάσω το 3,5%, τότε θα το πιάσω και το 2019, λες και είναι φυσικό φαινόμενο, όπως κάθε φθινόπωρο βρέχει. </w:t>
      </w:r>
      <w:r>
        <w:rPr>
          <w:rFonts w:eastAsia="Times New Roman"/>
          <w:szCs w:val="24"/>
        </w:rPr>
        <w:lastRenderedPageBreak/>
        <w:t>Και ξέρει πάρα πολύ καλά ότι</w:t>
      </w:r>
      <w:r>
        <w:rPr>
          <w:rFonts w:eastAsia="Times New Roman"/>
          <w:szCs w:val="24"/>
        </w:rPr>
        <w:t xml:space="preserve"> είναι πάρα πολλές παράμετροι οι οποίες θα ορίσουν πού θα πάει την επόμενη χρονιά το πλεόνασμα. </w:t>
      </w:r>
    </w:p>
    <w:p w14:paraId="14EE035C" w14:textId="77777777" w:rsidR="002F0583" w:rsidRDefault="00B91F1A">
      <w:pPr>
        <w:spacing w:line="600" w:lineRule="auto"/>
        <w:ind w:firstLine="720"/>
        <w:jc w:val="both"/>
        <w:rPr>
          <w:rFonts w:eastAsia="Times New Roman"/>
          <w:szCs w:val="24"/>
        </w:rPr>
      </w:pPr>
      <w:r>
        <w:rPr>
          <w:rFonts w:eastAsia="Times New Roman"/>
          <w:szCs w:val="24"/>
        </w:rPr>
        <w:t>Δεν μας λέει, όμως, και κάτι άλλο. Μας είπε ότι εάν είναι συν 1% το πλεόνασμα, θα κάνουμε αντίμετρα. Ποια θα είναι αυτά τα αντίμετρα; Έχουμε πει ότι θα είναι κ</w:t>
      </w:r>
      <w:r>
        <w:rPr>
          <w:rFonts w:eastAsia="Times New Roman"/>
          <w:szCs w:val="24"/>
        </w:rPr>
        <w:t xml:space="preserve">άποιο κομμάτι απ’ αυτά; Όχι, κανείς δεν ξέρει. </w:t>
      </w:r>
    </w:p>
    <w:p w14:paraId="14EE035D" w14:textId="77777777" w:rsidR="002F0583" w:rsidRDefault="00B91F1A">
      <w:pPr>
        <w:spacing w:line="600" w:lineRule="auto"/>
        <w:ind w:firstLine="720"/>
        <w:jc w:val="both"/>
        <w:rPr>
          <w:rFonts w:eastAsia="Times New Roman"/>
          <w:szCs w:val="24"/>
        </w:rPr>
      </w:pPr>
      <w:r>
        <w:rPr>
          <w:rFonts w:eastAsia="Times New Roman"/>
          <w:szCs w:val="24"/>
        </w:rPr>
        <w:t>Στην ουσία, κύριοι συνάδελφοι, αυτό που κάνουμε είναι να βυθίζουμε με νέα λιτότητα την κοινωνία σε απόγνωση. Αυτό κάνουμε. Και να ξέρετε ότι αυτό, στην ουσία από αύριο, θα αρχίσει να δείχνει μια άλλη εικόνα σ</w:t>
      </w:r>
      <w:r>
        <w:rPr>
          <w:rFonts w:eastAsia="Times New Roman"/>
          <w:szCs w:val="24"/>
        </w:rPr>
        <w:t>τον κόσμο που ζούμε όλοι. Δεν ζείτε μόνο εσείς σ</w:t>
      </w:r>
      <w:r>
        <w:rPr>
          <w:rFonts w:eastAsia="Times New Roman"/>
          <w:szCs w:val="24"/>
        </w:rPr>
        <w:t>ε</w:t>
      </w:r>
      <w:r>
        <w:rPr>
          <w:rFonts w:eastAsia="Times New Roman"/>
          <w:szCs w:val="24"/>
        </w:rPr>
        <w:t xml:space="preserve"> αυτόν τον κόσμο. Δεν έχει μόνο η Αριστερά το προνόμιο να κινείται στην κοινωνία. Δεν έχει το προνόμιο η Αριστερά να εκπροσωπεί την κοινωνία. </w:t>
      </w:r>
    </w:p>
    <w:p w14:paraId="14EE035E" w14:textId="77777777" w:rsidR="002F0583" w:rsidRDefault="00B91F1A">
      <w:pPr>
        <w:spacing w:line="600" w:lineRule="auto"/>
        <w:ind w:firstLine="720"/>
        <w:jc w:val="both"/>
        <w:rPr>
          <w:rFonts w:eastAsia="Times New Roman"/>
          <w:szCs w:val="24"/>
        </w:rPr>
      </w:pPr>
      <w:r>
        <w:rPr>
          <w:rFonts w:eastAsia="Times New Roman"/>
          <w:szCs w:val="24"/>
        </w:rPr>
        <w:t>Και ο κύριος Υπουργός έφυγε, αλλά θα έπρεπε να ακούσει ότι δεν ε</w:t>
      </w:r>
      <w:r>
        <w:rPr>
          <w:rFonts w:eastAsia="Times New Roman"/>
          <w:szCs w:val="24"/>
        </w:rPr>
        <w:t xml:space="preserve">ίναι δικός μας ο </w:t>
      </w:r>
      <w:r>
        <w:rPr>
          <w:rFonts w:eastAsia="Times New Roman"/>
          <w:szCs w:val="24"/>
        </w:rPr>
        <w:t>π</w:t>
      </w:r>
      <w:r>
        <w:rPr>
          <w:rFonts w:eastAsia="Times New Roman"/>
          <w:szCs w:val="24"/>
        </w:rPr>
        <w:t xml:space="preserve">ρόεδρος του ΓΕΩΤΕΕ. Είναι εκλεγμένος από τους γεωτεχνικούς. Δεν είναι δικός μας ο </w:t>
      </w:r>
      <w:r>
        <w:rPr>
          <w:rFonts w:eastAsia="Times New Roman"/>
          <w:szCs w:val="24"/>
        </w:rPr>
        <w:t>π</w:t>
      </w:r>
      <w:r>
        <w:rPr>
          <w:rFonts w:eastAsia="Times New Roman"/>
          <w:szCs w:val="24"/>
        </w:rPr>
        <w:t xml:space="preserve">ρόεδρος του ΤΕΕ. Είναι εκλεγμένος από τον τεχνικό κόσμο της Ελλάδος. Δεν υπάρχουν «δικοί μας» και «δικοί σας». Αυτό κάποια στιγμή πρέπει να το καταλάβετε. </w:t>
      </w:r>
    </w:p>
    <w:p w14:paraId="14EE035F" w14:textId="77777777" w:rsidR="002F0583" w:rsidRDefault="00B91F1A">
      <w:pPr>
        <w:spacing w:line="600" w:lineRule="auto"/>
        <w:ind w:firstLine="720"/>
        <w:jc w:val="both"/>
        <w:rPr>
          <w:rFonts w:eastAsia="Times New Roman"/>
          <w:szCs w:val="24"/>
        </w:rPr>
      </w:pPr>
      <w:r>
        <w:rPr>
          <w:rFonts w:eastAsia="Times New Roman"/>
          <w:szCs w:val="24"/>
        </w:rPr>
        <w:t>Αυτό που επίσης πρέπει να καταλάβετε είναι ότι σήμερα αντί να χαίρεστε ή να νιώθετε περήφανοι που πραγματικά ψηφίζετε κάτι καλό, θα περίμενα να δω μια περισυλλογή. Είναι μια πάρα πολύ δύσκολη στιγμή για την κοινωνία και τους πολίτες. Έχετε την ευθύνη. Είσ</w:t>
      </w:r>
      <w:r>
        <w:rPr>
          <w:rFonts w:eastAsia="Times New Roman"/>
          <w:szCs w:val="24"/>
        </w:rPr>
        <w:t>τε η Κυβέρνηση.</w:t>
      </w:r>
    </w:p>
    <w:p w14:paraId="14EE0360"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Και κλείνοντας θα ήθελα να πω ένα πράγμα. Ακούω συνεχώς, κύριε </w:t>
      </w:r>
      <w:proofErr w:type="spellStart"/>
      <w:r>
        <w:rPr>
          <w:rFonts w:eastAsia="Times New Roman"/>
          <w:szCs w:val="24"/>
        </w:rPr>
        <w:t>Θεωνά</w:t>
      </w:r>
      <w:proofErr w:type="spellEnd"/>
      <w:r>
        <w:rPr>
          <w:rFonts w:eastAsia="Times New Roman"/>
          <w:szCs w:val="24"/>
        </w:rPr>
        <w:t>, μια δικαιολογία. «Εσείς μιλάτε, που κόψατε έντεκα φορές τις συντάξεις;». Τι σημαίνει αυτό; Δικαιολογεί το δικό σας κόψιμο των συντάξεων; Σε μια κοινωνία που έχουν κοπεί έ</w:t>
      </w:r>
      <w:r>
        <w:rPr>
          <w:rFonts w:eastAsia="Times New Roman"/>
          <w:szCs w:val="24"/>
        </w:rPr>
        <w:t xml:space="preserve">ντεκα φορές οι συντάξεις, η δωδέκατη φορά είναι καλή γιατί είναι αριστερή; </w:t>
      </w:r>
    </w:p>
    <w:p w14:paraId="14EE0361" w14:textId="77777777" w:rsidR="002F0583" w:rsidRDefault="00B91F1A">
      <w:pPr>
        <w:spacing w:line="600" w:lineRule="auto"/>
        <w:ind w:firstLine="720"/>
        <w:jc w:val="both"/>
        <w:rPr>
          <w:rFonts w:eastAsia="Times New Roman"/>
          <w:szCs w:val="24"/>
        </w:rPr>
      </w:pPr>
      <w:r>
        <w:rPr>
          <w:rFonts w:eastAsia="Times New Roman"/>
          <w:szCs w:val="24"/>
        </w:rPr>
        <w:t xml:space="preserve">Πρέπει κάποια στιγμή να </w:t>
      </w:r>
      <w:r>
        <w:rPr>
          <w:rFonts w:eastAsia="Times New Roman"/>
          <w:szCs w:val="24"/>
        </w:rPr>
        <w:t xml:space="preserve">αναλάβετε </w:t>
      </w:r>
      <w:r>
        <w:rPr>
          <w:rFonts w:eastAsia="Times New Roman"/>
          <w:szCs w:val="24"/>
        </w:rPr>
        <w:t>τις ευθύνες σας. Υποσχεθήκατε τα πάντα στους πάντες και τώρα πληρώνουμε τον λογαριασμό.</w:t>
      </w:r>
    </w:p>
    <w:p w14:paraId="14EE0362"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E036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w:t>
      </w:r>
      <w:r>
        <w:rPr>
          <w:rFonts w:eastAsia="Times New Roman" w:cs="Times New Roman"/>
          <w:szCs w:val="24"/>
        </w:rPr>
        <w:t>ατίας)</w:t>
      </w:r>
    </w:p>
    <w:p w14:paraId="14EE0364" w14:textId="77777777" w:rsidR="002F0583" w:rsidRDefault="00B91F1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 xml:space="preserve">Και εμείς για τη διαχείριση του χρόνου, κύριε </w:t>
      </w:r>
      <w:proofErr w:type="spellStart"/>
      <w:r>
        <w:rPr>
          <w:rFonts w:eastAsia="Times New Roman"/>
          <w:szCs w:val="24"/>
        </w:rPr>
        <w:t>Κατσανιώτη</w:t>
      </w:r>
      <w:proofErr w:type="spellEnd"/>
      <w:r>
        <w:rPr>
          <w:rFonts w:eastAsia="Times New Roman"/>
          <w:szCs w:val="24"/>
        </w:rPr>
        <w:t>.</w:t>
      </w:r>
    </w:p>
    <w:p w14:paraId="14EE0365" w14:textId="77777777" w:rsidR="002F0583" w:rsidRDefault="00B91F1A">
      <w:pPr>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Κύριε Πρόεδρε, να επαινέσετε τον κ. </w:t>
      </w:r>
      <w:proofErr w:type="spellStart"/>
      <w:r>
        <w:rPr>
          <w:rFonts w:eastAsia="Times New Roman"/>
          <w:szCs w:val="24"/>
        </w:rPr>
        <w:t>Κατσανιώτη</w:t>
      </w:r>
      <w:proofErr w:type="spellEnd"/>
      <w:r>
        <w:rPr>
          <w:rFonts w:eastAsia="Times New Roman"/>
          <w:szCs w:val="24"/>
        </w:rPr>
        <w:t>. Δεν «τρώει» τον χρόνο των Βουλευτών. Να επαινείτε τις καλές πράξεις!</w:t>
      </w:r>
    </w:p>
    <w:p w14:paraId="14EE0366" w14:textId="77777777" w:rsidR="002F0583" w:rsidRDefault="00B91F1A">
      <w:pPr>
        <w:spacing w:line="600" w:lineRule="auto"/>
        <w:ind w:firstLine="720"/>
        <w:jc w:val="both"/>
        <w:rPr>
          <w:rFonts w:eastAsia="Times New Roman"/>
          <w:szCs w:val="24"/>
        </w:rPr>
      </w:pPr>
      <w:r>
        <w:rPr>
          <w:rFonts w:eastAsia="Times New Roman"/>
          <w:b/>
          <w:bCs/>
          <w:szCs w:val="24"/>
        </w:rPr>
        <w:t xml:space="preserve">ΠΡΟΕΔΡΕΥΩΝ </w:t>
      </w:r>
      <w:r>
        <w:rPr>
          <w:rFonts w:eastAsia="Times New Roman"/>
          <w:b/>
          <w:bCs/>
          <w:szCs w:val="24"/>
        </w:rPr>
        <w:t>(Γεώργιος Βαρεμένος):</w:t>
      </w:r>
      <w:r>
        <w:rPr>
          <w:rFonts w:eastAsia="Times New Roman"/>
          <w:b/>
          <w:szCs w:val="24"/>
        </w:rPr>
        <w:t xml:space="preserve"> </w:t>
      </w:r>
      <w:r>
        <w:rPr>
          <w:rFonts w:eastAsia="Times New Roman"/>
          <w:szCs w:val="24"/>
        </w:rPr>
        <w:t>Τον επαίνεσα ήδη. Δεν ακούσατε; Εδώ πέρα πολλοί ακούν τον εαυτό τους. Δεν ακούσατε;</w:t>
      </w:r>
    </w:p>
    <w:p w14:paraId="14EE0367" w14:textId="77777777" w:rsidR="002F0583" w:rsidRDefault="00B91F1A">
      <w:pPr>
        <w:spacing w:line="600" w:lineRule="auto"/>
        <w:ind w:firstLine="720"/>
        <w:jc w:val="both"/>
        <w:rPr>
          <w:rFonts w:eastAsia="Times New Roman"/>
          <w:szCs w:val="24"/>
        </w:rPr>
      </w:pPr>
      <w:r>
        <w:rPr>
          <w:rFonts w:eastAsia="Times New Roman"/>
          <w:b/>
          <w:szCs w:val="24"/>
        </w:rPr>
        <w:t>ΓΕΡΑΣΙΜΟΣ ΓΙΑΚΟΥΜΑΤΟΣ:</w:t>
      </w:r>
      <w:r>
        <w:rPr>
          <w:rFonts w:eastAsia="Times New Roman"/>
          <w:szCs w:val="24"/>
        </w:rPr>
        <w:t xml:space="preserve"> Τι γίνεται εδώ τώρα; Όλο οι Κοινοβουλευτικοί Εκπρόσωποι μιλάνε. Οι Βουλευτές πότε θα μιλήσουν; </w:t>
      </w:r>
    </w:p>
    <w:p w14:paraId="14EE0368" w14:textId="77777777" w:rsidR="002F0583" w:rsidRDefault="00B91F1A">
      <w:pPr>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bCs/>
          <w:szCs w:val="24"/>
        </w:rPr>
        <w:t>:</w:t>
      </w:r>
      <w:r>
        <w:rPr>
          <w:rFonts w:eastAsia="Times New Roman"/>
          <w:b/>
          <w:szCs w:val="24"/>
        </w:rPr>
        <w:t xml:space="preserve"> </w:t>
      </w:r>
      <w:r>
        <w:rPr>
          <w:rFonts w:eastAsia="Times New Roman"/>
          <w:szCs w:val="24"/>
        </w:rPr>
        <w:t>Και ο κ. Καμμένος θα διευκολύνει τη διαδικασία με την οικονομία του χρόνου.</w:t>
      </w:r>
    </w:p>
    <w:p w14:paraId="14EE0369" w14:textId="77777777" w:rsidR="002F0583" w:rsidRDefault="00B91F1A">
      <w:pPr>
        <w:spacing w:line="600" w:lineRule="auto"/>
        <w:ind w:firstLine="720"/>
        <w:jc w:val="both"/>
        <w:rPr>
          <w:rFonts w:eastAsia="Times New Roman"/>
          <w:szCs w:val="24"/>
        </w:rPr>
      </w:pPr>
      <w:r>
        <w:rPr>
          <w:rFonts w:eastAsia="Times New Roman"/>
          <w:szCs w:val="24"/>
        </w:rPr>
        <w:lastRenderedPageBreak/>
        <w:t>Ορίστε, κύριε Καμμένο, έχετε τον λόγο.</w:t>
      </w:r>
    </w:p>
    <w:p w14:paraId="14EE036A" w14:textId="77777777" w:rsidR="002F0583" w:rsidRDefault="00B91F1A">
      <w:pPr>
        <w:spacing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πολύ, κύριε Πρόεδρε.</w:t>
      </w:r>
    </w:p>
    <w:p w14:paraId="14EE036B" w14:textId="77777777" w:rsidR="002F0583" w:rsidRDefault="00B91F1A">
      <w:pPr>
        <w:spacing w:line="600" w:lineRule="auto"/>
        <w:ind w:firstLine="720"/>
        <w:jc w:val="both"/>
        <w:rPr>
          <w:rFonts w:eastAsia="Times New Roman"/>
          <w:szCs w:val="24"/>
        </w:rPr>
      </w:pPr>
      <w:r>
        <w:rPr>
          <w:rFonts w:eastAsia="Times New Roman"/>
          <w:szCs w:val="24"/>
        </w:rPr>
        <w:t xml:space="preserve">Αγαπητοί κύριοι Βουλευτές, κύριοι συνάδελφοι, έχω παρακολουθήσει όλες τις ομιλίες ή </w:t>
      </w:r>
      <w:r>
        <w:rPr>
          <w:rFonts w:eastAsia="Times New Roman"/>
          <w:szCs w:val="24"/>
        </w:rPr>
        <w:t>μάλλον αρκετές, γιατί νομίζω ότι δεν έχω δει ξανά τόσους πολλούς ομιλητές στα δύο χρόνια της βουλευτικής μου ιδιότητος. Είναι πάρα πολύ ενδιαφέρον να παρακολουθούμε τις ομιλίες, τα επιχειρήματα και τα αντεπιχειρήματα όλων.</w:t>
      </w:r>
    </w:p>
    <w:p w14:paraId="14EE036C" w14:textId="77777777" w:rsidR="002F0583" w:rsidRDefault="00B91F1A">
      <w:pPr>
        <w:spacing w:line="600" w:lineRule="auto"/>
        <w:ind w:firstLine="720"/>
        <w:jc w:val="both"/>
        <w:rPr>
          <w:rFonts w:eastAsia="Times New Roman"/>
          <w:szCs w:val="24"/>
        </w:rPr>
      </w:pPr>
      <w:r>
        <w:rPr>
          <w:rFonts w:eastAsia="Times New Roman"/>
          <w:szCs w:val="24"/>
        </w:rPr>
        <w:t xml:space="preserve">Θα πιαστώ τώρα από τον κ. </w:t>
      </w:r>
      <w:proofErr w:type="spellStart"/>
      <w:r>
        <w:rPr>
          <w:rFonts w:eastAsia="Times New Roman"/>
          <w:szCs w:val="24"/>
        </w:rPr>
        <w:t>Κατσανι</w:t>
      </w:r>
      <w:r>
        <w:rPr>
          <w:rFonts w:eastAsia="Times New Roman"/>
          <w:szCs w:val="24"/>
        </w:rPr>
        <w:t>ώτη</w:t>
      </w:r>
      <w:proofErr w:type="spellEnd"/>
      <w:r>
        <w:rPr>
          <w:rFonts w:eastAsia="Times New Roman"/>
          <w:szCs w:val="24"/>
        </w:rPr>
        <w:t xml:space="preserve"> –ο οποίος μου είναι και εξαιρετικά συμπαθής- που είπε ότι δεν έχει δει τα μέτρα και τα αντίμετρα. Τα έχω εδώ μπροστά μου. Θα κάνω και το σχόλιο μου, το οποίο είναι και λίγο πικρόχολο, αλλά και πραγματικό. </w:t>
      </w:r>
    </w:p>
    <w:p w14:paraId="14EE036D" w14:textId="77777777" w:rsidR="002F0583" w:rsidRDefault="00B91F1A">
      <w:pPr>
        <w:spacing w:line="600" w:lineRule="auto"/>
        <w:ind w:firstLine="720"/>
        <w:jc w:val="both"/>
        <w:rPr>
          <w:rFonts w:eastAsia="Times New Roman"/>
          <w:szCs w:val="24"/>
        </w:rPr>
      </w:pPr>
      <w:r>
        <w:rPr>
          <w:rFonts w:eastAsia="Times New Roman"/>
          <w:szCs w:val="24"/>
        </w:rPr>
        <w:t>Αυτή η Κυβέρνηση έκανε το εξής. Κατάφερε πρώτο</w:t>
      </w:r>
      <w:r>
        <w:rPr>
          <w:rFonts w:eastAsia="Times New Roman"/>
          <w:szCs w:val="24"/>
        </w:rPr>
        <w:t>ν, να φέρει τη λίστα με τα αντίμετρα, με τα θετικά μέτρα, ένα, ένα. Δεύτερον, να τα κοστολογήσει. Τρίτον, να τα συμφωνήσει με τρεις θεσμούς και όχι με τον εαυτό της στον καθρέπτη λέγοντας «</w:t>
      </w:r>
      <w:r>
        <w:rPr>
          <w:rFonts w:eastAsia="Times New Roman"/>
          <w:szCs w:val="24"/>
        </w:rPr>
        <w:t>μ</w:t>
      </w:r>
      <w:r>
        <w:rPr>
          <w:rFonts w:eastAsia="Times New Roman"/>
          <w:szCs w:val="24"/>
        </w:rPr>
        <w:t>ου αρέσει να πάω το πλεόνασμα στο 2%». Δεν γίνεται έτσι δουλειά, ν</w:t>
      </w:r>
      <w:r>
        <w:rPr>
          <w:rFonts w:eastAsia="Times New Roman"/>
          <w:szCs w:val="24"/>
        </w:rPr>
        <w:t xml:space="preserve">α το συμφωνώ με τον εαυτό μου και να το πουλάω στον ψηφοφόρο μου. Δεν γίνεται έτσι, προσέξτε. </w:t>
      </w:r>
    </w:p>
    <w:p w14:paraId="14EE036E" w14:textId="77777777" w:rsidR="002F0583" w:rsidRDefault="00B91F1A">
      <w:pPr>
        <w:spacing w:line="600" w:lineRule="auto"/>
        <w:ind w:firstLine="720"/>
        <w:jc w:val="both"/>
        <w:rPr>
          <w:rFonts w:eastAsia="Times New Roman"/>
          <w:szCs w:val="24"/>
        </w:rPr>
      </w:pPr>
      <w:r>
        <w:rPr>
          <w:rFonts w:eastAsia="Times New Roman"/>
          <w:szCs w:val="24"/>
        </w:rPr>
        <w:t xml:space="preserve">Είναι ένα ευχολόγιο. Το ότι κοιτάω στον καθρέπτη και λέω ότι θέλω 2% πλεόνασμα και το συμφωνώ με τον εαυτό μου και όλοι νομίζουν ότι το έχω συμφωνήσει με όλους, </w:t>
      </w:r>
      <w:r>
        <w:rPr>
          <w:rFonts w:eastAsia="Times New Roman"/>
          <w:szCs w:val="24"/>
        </w:rPr>
        <w:t xml:space="preserve">είναι μια παραποίηση της αλήθειας και της </w:t>
      </w:r>
      <w:proofErr w:type="spellStart"/>
      <w:r>
        <w:rPr>
          <w:rFonts w:eastAsia="Times New Roman"/>
          <w:szCs w:val="24"/>
        </w:rPr>
        <w:t>πραγματικότητος</w:t>
      </w:r>
      <w:proofErr w:type="spellEnd"/>
      <w:r>
        <w:rPr>
          <w:rFonts w:eastAsia="Times New Roman"/>
          <w:szCs w:val="24"/>
        </w:rPr>
        <w:t xml:space="preserve">. </w:t>
      </w:r>
    </w:p>
    <w:p w14:paraId="14EE036F" w14:textId="77777777" w:rsidR="002F0583" w:rsidRDefault="00B91F1A">
      <w:pPr>
        <w:spacing w:line="600" w:lineRule="auto"/>
        <w:ind w:firstLine="720"/>
        <w:jc w:val="both"/>
        <w:rPr>
          <w:rFonts w:eastAsia="Times New Roman"/>
          <w:szCs w:val="24"/>
        </w:rPr>
      </w:pPr>
      <w:r>
        <w:rPr>
          <w:rFonts w:eastAsia="Times New Roman"/>
          <w:szCs w:val="24"/>
        </w:rPr>
        <w:lastRenderedPageBreak/>
        <w:t>Άρα εμείς έχουμε κάνει το εξής. Πρώτη φορά κοστολογήθηκε οποιοδήποτε θετικό μέτρο. Συμφωνήθηκε με τους εταίρους σε δύσκολη διαπραγμάτευση. Βγήκε ένα ποσό στα 4,039. Εγώ δεν λέω για τα υπόλοιπα 7,5</w:t>
      </w:r>
      <w:r>
        <w:rPr>
          <w:rFonts w:eastAsia="Times New Roman"/>
          <w:szCs w:val="24"/>
        </w:rPr>
        <w:t xml:space="preserve">. Θα κοστολογηθούν και θα μπουν και αυτά σε ειδικούς κωδικούς. </w:t>
      </w:r>
    </w:p>
    <w:p w14:paraId="14EE0370"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4EE0371" w14:textId="77777777" w:rsidR="002F0583" w:rsidRDefault="00B91F1A">
      <w:pPr>
        <w:spacing w:line="600" w:lineRule="auto"/>
        <w:ind w:firstLine="720"/>
        <w:rPr>
          <w:rFonts w:eastAsia="Times New Roman"/>
          <w:szCs w:val="24"/>
        </w:rPr>
      </w:pPr>
      <w:r>
        <w:rPr>
          <w:rFonts w:eastAsia="Times New Roman"/>
          <w:szCs w:val="24"/>
        </w:rPr>
        <w:t xml:space="preserve">Κύριοι συνάδελφοι, σας παρακαλώ, γιατί δεν συντονίζομαι. </w:t>
      </w:r>
    </w:p>
    <w:p w14:paraId="14EE0372" w14:textId="77777777" w:rsidR="002F0583" w:rsidRDefault="00B91F1A">
      <w:pPr>
        <w:spacing w:line="600" w:lineRule="auto"/>
        <w:ind w:firstLine="720"/>
        <w:jc w:val="both"/>
        <w:rPr>
          <w:rFonts w:eastAsia="Times New Roman"/>
          <w:szCs w:val="24"/>
        </w:rPr>
      </w:pPr>
      <w:r>
        <w:rPr>
          <w:rFonts w:eastAsia="Times New Roman"/>
          <w:szCs w:val="24"/>
        </w:rPr>
        <w:t>Όλα αυτά σε αντίθεση με οτιδήποτε έχουμε δει από τη Νέα Δημοκρατία μέχρι στιγμής από τη</w:t>
      </w:r>
      <w:r>
        <w:rPr>
          <w:rFonts w:eastAsia="Times New Roman"/>
          <w:szCs w:val="24"/>
        </w:rPr>
        <w:t xml:space="preserve"> ΔΕΘ μέχρι σήμερα, η οποία μιλά αόριστα, δεν έχει κοστολογήσει πρακτικά και δεν έχει συμφωνήσει με κανέναν, πέραν του εαυτού της και της </w:t>
      </w:r>
      <w:r>
        <w:rPr>
          <w:rFonts w:eastAsia="Times New Roman"/>
          <w:szCs w:val="24"/>
        </w:rPr>
        <w:t>Κ</w:t>
      </w:r>
      <w:r>
        <w:rPr>
          <w:rFonts w:eastAsia="Times New Roman"/>
          <w:szCs w:val="24"/>
        </w:rPr>
        <w:t xml:space="preserve">οινοβουλευτικής της </w:t>
      </w:r>
      <w:r>
        <w:rPr>
          <w:rFonts w:eastAsia="Times New Roman"/>
          <w:szCs w:val="24"/>
        </w:rPr>
        <w:t>Ο</w:t>
      </w:r>
      <w:r>
        <w:rPr>
          <w:rFonts w:eastAsia="Times New Roman"/>
          <w:szCs w:val="24"/>
        </w:rPr>
        <w:t>μάδα, ό,τι μας έχει πει. Μας μιλήσατε για μείωση του ΕΝΦΙΑ 30% και για δημοσιονομικό κόστος 850 ε</w:t>
      </w:r>
      <w:r>
        <w:rPr>
          <w:rFonts w:eastAsia="Times New Roman"/>
          <w:szCs w:val="24"/>
        </w:rPr>
        <w:t>κατομμύρια σε δύο χρόνια. Με ποιον το συμφωνήσατε αυτό;</w:t>
      </w:r>
    </w:p>
    <w:p w14:paraId="14EE0373" w14:textId="77777777" w:rsidR="002F0583" w:rsidRDefault="00B91F1A">
      <w:pPr>
        <w:tabs>
          <w:tab w:val="left" w:pos="2820"/>
        </w:tabs>
        <w:spacing w:line="600" w:lineRule="auto"/>
        <w:ind w:firstLine="851"/>
        <w:jc w:val="both"/>
        <w:rPr>
          <w:rFonts w:eastAsia="Times New Roman"/>
          <w:szCs w:val="24"/>
        </w:rPr>
      </w:pPr>
      <w:r>
        <w:rPr>
          <w:rFonts w:eastAsia="Times New Roman"/>
          <w:szCs w:val="24"/>
        </w:rPr>
        <w:t xml:space="preserve">Ποιος σας είπε ναι; Πού βρήκατε ισοδύναμα; Έχω πάει και στην άλλη σελίδα. Τα έχω εδώ όλα. Πού βρέθηκε το ισοδύναμο; </w:t>
      </w:r>
    </w:p>
    <w:p w14:paraId="14EE0374"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Εμείς είπαμε ακριβώς τι θα ψηφίσουμε χρόνο με τον χρόνο. Τα πάντα συμφωνημένα. Εμεί</w:t>
      </w:r>
      <w:r>
        <w:rPr>
          <w:rFonts w:eastAsia="Times New Roman"/>
          <w:szCs w:val="24"/>
        </w:rPr>
        <w:t xml:space="preserve">ς είπαμε ΕΝΦΙΑ 420 εκατομμύρια σε δύο χρόνια συμφωνημένο. Ποιο έχει μεγαλύτερη ισχύ; Το συμφωνημένο ή το όνειρο θερινής πολιτικής νυκτός ή αυτό </w:t>
      </w:r>
      <w:r>
        <w:rPr>
          <w:rFonts w:eastAsia="Times New Roman"/>
          <w:szCs w:val="24"/>
        </w:rPr>
        <w:lastRenderedPageBreak/>
        <w:t>που λέμε στον καθρέφτη για να τα βρούμε με τον εαυτό μας, να το πουλήσουμε εσωτερικά; Τι έχει μεγαλύτερη ισχύ; Κ</w:t>
      </w:r>
      <w:r>
        <w:rPr>
          <w:rFonts w:eastAsia="Times New Roman"/>
          <w:szCs w:val="24"/>
        </w:rPr>
        <w:t>αι ρωτώ και τον ελληνικό λαό</w:t>
      </w:r>
      <w:r>
        <w:rPr>
          <w:rFonts w:eastAsia="Times New Roman"/>
          <w:szCs w:val="24"/>
        </w:rPr>
        <w:t>,</w:t>
      </w:r>
      <w:r>
        <w:rPr>
          <w:rFonts w:eastAsia="Times New Roman"/>
          <w:szCs w:val="24"/>
        </w:rPr>
        <w:t xml:space="preserve"> ο οποίος μας παρακολουθεί. Αυτό που συμφωνήθηκε! </w:t>
      </w:r>
    </w:p>
    <w:p w14:paraId="14EE0375"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Εάν συμφωνηθεί επίσημα με θεσμούς και της Νέας Δημοκρατίας σε ένα χαρτί υπογεγραμμένο, θα πούμε ότι αυτό είναι καλύτερο. Όμως, μέχρι στιγμής δεν έχουμε καλύτερο από τα 420 εκατ</w:t>
      </w:r>
      <w:r>
        <w:rPr>
          <w:rFonts w:eastAsia="Times New Roman"/>
          <w:szCs w:val="24"/>
        </w:rPr>
        <w:t xml:space="preserve">ομμύρια σε δύο χρόνια. </w:t>
      </w:r>
    </w:p>
    <w:p w14:paraId="14EE0376"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Και έρχομαι στη μείωση του φόρου στις επιχειρήσεις. Εμείς έχουμε ένα δημοσιονομικό αποτέλεσμα 731 εκατομμύρια και η Νέα Δημοκρατία έλεγε για 500 εκατομμύρια και δεν το είχε συμφωνήσει με κανέναν. Εμείς το συμφωνήσαμε σε σκληρή διαπρ</w:t>
      </w:r>
      <w:r>
        <w:rPr>
          <w:rFonts w:eastAsia="Times New Roman"/>
          <w:szCs w:val="24"/>
        </w:rPr>
        <w:t xml:space="preserve">αγμάτευση. Τον μειώνουμε και είναι καθαρά ένα αναπτυξιακό μέτρο, διότι το κέρδος το οποίο δεν θα φορολογηθεί στις επιχειρήσεις, θα </w:t>
      </w:r>
      <w:proofErr w:type="spellStart"/>
      <w:r>
        <w:rPr>
          <w:rFonts w:eastAsia="Times New Roman"/>
          <w:szCs w:val="24"/>
        </w:rPr>
        <w:t>επανεπενδυθεί</w:t>
      </w:r>
      <w:proofErr w:type="spellEnd"/>
      <w:r>
        <w:rPr>
          <w:rFonts w:eastAsia="Times New Roman"/>
          <w:szCs w:val="24"/>
        </w:rPr>
        <w:t xml:space="preserve"> και θα δώσει νέες θέσεις εργασίας. Δηλαδή αυτό το μέτρο γιατί να μην το ψηφίσει η Νέα Δημοκρατία; </w:t>
      </w:r>
    </w:p>
    <w:p w14:paraId="14EE0377"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Δεν κατανοώ </w:t>
      </w:r>
      <w:r>
        <w:rPr>
          <w:rFonts w:eastAsia="Times New Roman"/>
          <w:szCs w:val="24"/>
        </w:rPr>
        <w:t>τη συνείδηση του «</w:t>
      </w:r>
      <w:r>
        <w:rPr>
          <w:rFonts w:eastAsia="Times New Roman"/>
          <w:szCs w:val="24"/>
        </w:rPr>
        <w:t>ό</w:t>
      </w:r>
      <w:r>
        <w:rPr>
          <w:rFonts w:eastAsia="Times New Roman"/>
          <w:szCs w:val="24"/>
        </w:rPr>
        <w:t xml:space="preserve">χι». Και μιλάω για το αστικό κόμμα της Νέας Δημοκρατίας, ή αν θέλετε του ΠΑΣΟΚ ή του Ποταμιού, οι οποίοι βλέπουν πιο αστικά την ελληνική κοινωνία. Δεν μιλώ για το Κομμουνιστικό Κόμμα Ελλάδας το οποίο έχει μια άλλη αντίληψη, σεβαστή καθ’ </w:t>
      </w:r>
      <w:r>
        <w:rPr>
          <w:rFonts w:eastAsia="Times New Roman"/>
          <w:szCs w:val="24"/>
        </w:rPr>
        <w:t>όλα. Όμως, γιατί να μην ψηφίσουμε ένα μέτρο το οποίο είναι το ιδεολογικό μας πιστεύω, όπως είναι η μείωση φορολογίας των εταιρειών, για οποιονδήποτε λόγο;</w:t>
      </w:r>
    </w:p>
    <w:p w14:paraId="14EE0378"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 xml:space="preserve">Δεύτερον, θα πρέπει να στηρίξετε την εθνική προσπάθεια για το χρέος. Δεν βλέπω να κάνετε τίποτα. Μας </w:t>
      </w:r>
      <w:r>
        <w:rPr>
          <w:rFonts w:eastAsia="Times New Roman"/>
          <w:szCs w:val="24"/>
        </w:rPr>
        <w:t xml:space="preserve">λέγατε ότι είναι βιώσιμο μέχρι πρότινος. Εμείς παλεύουμε και λέμε όλα τα χρόνια ότι δεν είναι βιώσιμο. Έρχεστε τώρα στα λόγια μας, ότι δεν είναι βιώσιμο, αλλά δεν βλέπω να βάζετε πλάτη ούτε στο Ευρωπαϊκό Λαϊκό Κόμμα ούτε μέσα στη Βουλή ούτε πουθενά. Γιατί </w:t>
      </w:r>
      <w:r>
        <w:rPr>
          <w:rFonts w:eastAsia="Times New Roman"/>
          <w:szCs w:val="24"/>
        </w:rPr>
        <w:t xml:space="preserve">δεν έχετε ήδη βγει να πείτε ή το βράδυ εύχομαι ο κ. Μητσοτάκης να πει «Ναι, θα πάμε μαζί να διεκδικήσουμε το χρέος του 2012, ό,τι πήραμε, το </w:t>
      </w:r>
      <w:r>
        <w:rPr>
          <w:rFonts w:eastAsia="Times New Roman"/>
          <w:szCs w:val="24"/>
        </w:rPr>
        <w:t>μ</w:t>
      </w:r>
      <w:r>
        <w:rPr>
          <w:rFonts w:eastAsia="Times New Roman"/>
          <w:szCs w:val="24"/>
        </w:rPr>
        <w:t>εσοπρόθεσμο του Ιανουαρίου κι ακόμη ό,τι καλύτερο βρούμε και ό,τι καλύτερο μπορεί να πετύχει η Κυβέρνηση». Διότι τ</w:t>
      </w:r>
      <w:r>
        <w:rPr>
          <w:rFonts w:eastAsia="Times New Roman"/>
          <w:szCs w:val="24"/>
        </w:rPr>
        <w:t>ο χρέος είναι κάτι το οποίο θα εξομαλύνει τις πληρωμές μας και θα μείνουν περισσότερα χρήματα για να επενδυθούν πάνω στον ελληνικό λαό. Θα περιμένω να μπει πλάτη.</w:t>
      </w:r>
    </w:p>
    <w:p w14:paraId="14EE0379"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Τρίτον, αυτή η Κυβέρνηση έφερε τον εξωδικαστικό. Κατέστρεψαν οι προηγούμενες κυβερνήσεις το σ</w:t>
      </w:r>
      <w:r>
        <w:rPr>
          <w:rFonts w:eastAsia="Times New Roman"/>
          <w:szCs w:val="24"/>
        </w:rPr>
        <w:t>ύνολο της οικονομίας. Μας παρέδωσαν 83 δισεκατομμύρια κόκκινα δάνεια κι ένα εκατομμύριο ανέργους, εννιακόσιες ενενήντα οκτώ χιλιάδες ανέργους για την ακρίβεια, διαλυμένα ταμεία και διαλυμένες τράπεζες. Προσέξτε τώρα: δεν ψήφισαν τον εξωδικαστικό συμβιβασμό</w:t>
      </w:r>
      <w:r>
        <w:rPr>
          <w:rFonts w:eastAsia="Times New Roman"/>
          <w:szCs w:val="24"/>
        </w:rPr>
        <w:t xml:space="preserve">. </w:t>
      </w:r>
    </w:p>
    <w:p w14:paraId="14EE037A"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Σήμερα σε ένα άρθρο λέμε ότι το ακατάσχετο της επιχορήγησης για τα κόμματα πάει από το 40% στο 10%. Τι σημαίνει αυτό; Ότι από τα 100.000 ευρώ, τα 10.000 ευρώ θα είναι ακατάσχετα για χρήση για λειτουργικές ανάγκες στο κάθε κόμμα και το υπόλοιπο 90% αν χρ</w:t>
      </w:r>
      <w:r>
        <w:rPr>
          <w:rFonts w:eastAsia="Times New Roman"/>
          <w:szCs w:val="24"/>
        </w:rPr>
        <w:t>ωστάς, κατάσχεται. Εκεί που ήταν το 40%, χάνουν δηλαδή το 30%.</w:t>
      </w:r>
    </w:p>
    <w:p w14:paraId="14EE037B"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Κι ερωτώ, ούτε αυτό θα το ψηφίσετε; Δηλαδή το κόμμα σας και το ΠΑΣΟΚ που χρωστάνε 420 εκατομμύρια -καλώς ή κακώς τα χρωστάνε-, τι θα πείτε στον ελληνικό λαό; Δεν ψήφισα τον εξωδικαστικό, άρα δε</w:t>
      </w:r>
      <w:r>
        <w:rPr>
          <w:rFonts w:eastAsia="Times New Roman"/>
          <w:szCs w:val="24"/>
        </w:rPr>
        <w:t>ν δέχομαι τη διαδικασία που φέρνουν οι ΣΥΡΙΖΑ και οι Ανεξάρτητοι Έλληνες και θα πάτε πού; Σε κλείσιμο; Σε εκκαθάριση; Θα κλείσετε το κόμμα; Με 10% δεν βγαίνετε. Δεν βγαίνετε και με το 40%. Δεν θέλετε και εξωδικαστικό. Τι θα πείτε, λοιπόν, στον ελληνικό λαό</w:t>
      </w:r>
      <w:r>
        <w:rPr>
          <w:rFonts w:eastAsia="Times New Roman"/>
          <w:szCs w:val="24"/>
        </w:rPr>
        <w:t xml:space="preserve">; Ότι θα έχουμε να βλέπουμε 150 και 170 εκατομμύρια ο ένας μέχρι να τα σβήσει το χιόνι, όπως λέει ο λαός; Δεν θα τα σβήσει το χιόνι. </w:t>
      </w:r>
    </w:p>
    <w:p w14:paraId="14EE037C"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Θα πρέπει να δεχτείτε κάτι καλό που κάνει αυτή η Κυβέρνηση και το κάνει και για εσάς. Το είπα ως Αντιπρόεδρος της Επιτροπή</w:t>
      </w:r>
      <w:r>
        <w:rPr>
          <w:rFonts w:eastAsia="Times New Roman"/>
          <w:szCs w:val="24"/>
        </w:rPr>
        <w:t>ς Οικονομικών. Θα δεχτούμε κάθε πρόταση που θα καταθέσετε για να ρυθμίσετε τα χρέη σας, να κουρευτούν, να επιμηκυνθούν, να πέσουν τα επιτόκια, ό,τι προβλέπεται δηλαδή για όλες τις εταιρείες. Δεν βλέπω να κινείστε, αλλά στείρα μόνο να λέτε «όχι».</w:t>
      </w:r>
    </w:p>
    <w:p w14:paraId="14EE037D"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Ένα κομμάτι που το πρόσεξα και πρέπει να το αναφέρω είναι για τη ΔΕΗ. Ποιος κατέστρεψε τη ΔΕΗ; Ήρθαμε εμείς να κάνουμε δόσεις; Ήρθαμε εμείς να δώσουμε ρεύμα στον κόσμο που το κόβατε; Ήρθε ή δεν ήρθε ο κ. Βενιζέλος το καλοκαίρι με τον ΕΕΤΗΔΕ και ψόφησε ο κό</w:t>
      </w:r>
      <w:r>
        <w:rPr>
          <w:rFonts w:eastAsia="Times New Roman"/>
          <w:szCs w:val="24"/>
        </w:rPr>
        <w:t xml:space="preserve">σμος στα μαγκάνια; Και μου έβαλε τον φόρο ακινήτων με αναγκαστική είσπραξη στον φόρο της ΔΕΗ; </w:t>
      </w:r>
    </w:p>
    <w:p w14:paraId="14EE037E"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lastRenderedPageBreak/>
        <w:t>Έτσι ξεκίνησε ο κόσμος να μην πληρώνει, γιατί δεν είχε τα χρήματα. Και του φόρτωσε στον λογαριασμό της ΔΕΗ το τέλος της ακίνητης περιουσίας, με αποτέλεσμα να μεί</w:t>
      </w:r>
      <w:r>
        <w:rPr>
          <w:rFonts w:eastAsia="Times New Roman"/>
          <w:szCs w:val="24"/>
        </w:rPr>
        <w:t>νουν ανείσπρακτα 1,7 δις ευρώ, εξαιτίας της απόφασης του κ. Βενιζέλου, ο οποίος δ</w:t>
      </w:r>
      <w:r>
        <w:rPr>
          <w:rFonts w:eastAsia="Times New Roman"/>
          <w:szCs w:val="24"/>
        </w:rPr>
        <w:t>ύ</w:t>
      </w:r>
      <w:r>
        <w:rPr>
          <w:rFonts w:eastAsia="Times New Roman"/>
          <w:szCs w:val="24"/>
        </w:rPr>
        <w:t>ο μήνες πριν είχε πει ότι δεν είναι εισπρακτικός μηχανισμός. Δ</w:t>
      </w:r>
      <w:r>
        <w:rPr>
          <w:rFonts w:eastAsia="Times New Roman"/>
          <w:szCs w:val="24"/>
        </w:rPr>
        <w:t>ύ</w:t>
      </w:r>
      <w:r>
        <w:rPr>
          <w:rFonts w:eastAsia="Times New Roman"/>
          <w:szCs w:val="24"/>
        </w:rPr>
        <w:t>ο μήνες μετά άλλαξε γνώμη και τον έκανε εισπρακτικό μηχανισμό και χρε</w:t>
      </w:r>
      <w:r>
        <w:rPr>
          <w:rFonts w:eastAsia="Times New Roman"/>
          <w:szCs w:val="24"/>
        </w:rPr>
        <w:t>ο</w:t>
      </w:r>
      <w:r>
        <w:rPr>
          <w:rFonts w:eastAsia="Times New Roman"/>
          <w:szCs w:val="24"/>
        </w:rPr>
        <w:t>κόπησε τη ΔΕΗ. Δηλαδή φταίμε εμείς και γι</w:t>
      </w:r>
      <w:r>
        <w:rPr>
          <w:rFonts w:eastAsia="Times New Roman"/>
          <w:szCs w:val="24"/>
        </w:rPr>
        <w:t>α τη ΔΕΗ που τη σώζουμε; Εσείς χρε</w:t>
      </w:r>
      <w:r>
        <w:rPr>
          <w:rFonts w:eastAsia="Times New Roman"/>
          <w:szCs w:val="24"/>
        </w:rPr>
        <w:t>ο</w:t>
      </w:r>
      <w:r>
        <w:rPr>
          <w:rFonts w:eastAsia="Times New Roman"/>
          <w:szCs w:val="24"/>
        </w:rPr>
        <w:t>κοπήσατε τη ΔΕΗ και θα πρέπει να ψηφίσετε τα θετικά μέτρα.</w:t>
      </w:r>
    </w:p>
    <w:p w14:paraId="14EE037F" w14:textId="77777777" w:rsidR="002F0583" w:rsidRDefault="00B91F1A">
      <w:pPr>
        <w:tabs>
          <w:tab w:val="left" w:pos="2820"/>
        </w:tabs>
        <w:spacing w:line="600" w:lineRule="auto"/>
        <w:ind w:firstLine="720"/>
        <w:jc w:val="both"/>
        <w:rPr>
          <w:rFonts w:eastAsia="Times New Roman"/>
          <w:szCs w:val="24"/>
        </w:rPr>
      </w:pPr>
      <w:r>
        <w:rPr>
          <w:rFonts w:eastAsia="Times New Roman"/>
          <w:szCs w:val="24"/>
        </w:rPr>
        <w:t xml:space="preserve">Ακούσαμε και για </w:t>
      </w:r>
      <w:r>
        <w:rPr>
          <w:rFonts w:eastAsia="Times New Roman"/>
          <w:szCs w:val="24"/>
          <w:lang w:val="en-US"/>
        </w:rPr>
        <w:t>PSI</w:t>
      </w:r>
      <w:r>
        <w:rPr>
          <w:rFonts w:eastAsia="Times New Roman"/>
          <w:szCs w:val="24"/>
        </w:rPr>
        <w:t xml:space="preserve"> και για προσκυνήματα. Πάλι θα κάνω σχόλιο. Τα ασφαλιστικά ταμεία έχασαν 13 δισεκατομμύρια από το </w:t>
      </w:r>
      <w:r>
        <w:rPr>
          <w:rFonts w:eastAsia="Times New Roman"/>
          <w:szCs w:val="24"/>
          <w:lang w:val="en-US"/>
        </w:rPr>
        <w:t>PSI</w:t>
      </w:r>
      <w:r>
        <w:rPr>
          <w:rFonts w:eastAsia="Times New Roman"/>
          <w:szCs w:val="24"/>
        </w:rPr>
        <w:t>. Εμείς τι μέτρα υποτίθεται ότι θα πάρουμε το 2019 -γιατί θα είμαστε πάλι Κυβέρνηση κι εμείς θα τα πάρουμε κι εμείς θα τα υλοποιήσουμε και προς το καλύτερο- για τα 1,8 δισεκατομμύρια; Να σας κάνω πράξεις; Ξέρετε πόσες φορές χωράει το 1,8 δις στα 13 δισεκατ</w:t>
      </w:r>
      <w:r>
        <w:rPr>
          <w:rFonts w:eastAsia="Times New Roman"/>
          <w:szCs w:val="24"/>
        </w:rPr>
        <w:t xml:space="preserve">ομμύρια που κουρέψατε; Εφτά! Δηλαδή αυτά που κουρέψατε από τα ταμεία -που σας προσκυνάμε τώρα, που θέλετε να σας βάλουμε και το στεφάνι- είναι εφτά χρόνια επί 1,8 δις μέτρα. </w:t>
      </w:r>
    </w:p>
    <w:p w14:paraId="14EE0380" w14:textId="77777777" w:rsidR="002F0583" w:rsidRDefault="00B91F1A">
      <w:pPr>
        <w:tabs>
          <w:tab w:val="left" w:pos="2820"/>
        </w:tabs>
        <w:spacing w:line="600" w:lineRule="auto"/>
        <w:ind w:firstLine="720"/>
        <w:jc w:val="both"/>
        <w:rPr>
          <w:rFonts w:eastAsia="Times New Roman" w:cs="Times New Roman"/>
          <w:szCs w:val="24"/>
        </w:rPr>
      </w:pPr>
      <w:r>
        <w:rPr>
          <w:rFonts w:eastAsia="Times New Roman"/>
          <w:szCs w:val="24"/>
        </w:rPr>
        <w:t>Αν τα είχαμε στο ταμείο, δεν θα είχαμε ανάγκη να πάρουμε μέτρα για 1,8 δισεκατομμ</w:t>
      </w:r>
      <w:r>
        <w:rPr>
          <w:rFonts w:eastAsia="Times New Roman"/>
          <w:szCs w:val="24"/>
        </w:rPr>
        <w:t>ύρια. Δεν θα είχαμε απλά ταμειακά. Προσέξτε! Σ</w:t>
      </w:r>
      <w:r>
        <w:rPr>
          <w:rFonts w:eastAsia="Times New Roman" w:cs="Times New Roman"/>
          <w:szCs w:val="24"/>
        </w:rPr>
        <w:t>υν την ανάπτυξη που θα πρέπει να έρθει, συν τα 8,5 δισεκατομμύρια που χάσαμε από το ένα εκατομμύριο νέους ανέργους, από τις εισφορές.</w:t>
      </w:r>
    </w:p>
    <w:p w14:paraId="14EE03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έρθουν και οι εισφορές μαζί με το μη κούρεμα, δεν θα χρειαζόταν να παίρν</w:t>
      </w:r>
      <w:r>
        <w:rPr>
          <w:rFonts w:eastAsia="Times New Roman" w:cs="Times New Roman"/>
          <w:szCs w:val="24"/>
        </w:rPr>
        <w:t xml:space="preserve">ουμε μέτρα. Γιατί παίρνουμε μέτρα για το ασφαλιστικό; Διότι δεν βγαίνει. Γιατί δεν </w:t>
      </w:r>
      <w:r>
        <w:rPr>
          <w:rFonts w:eastAsia="Times New Roman" w:cs="Times New Roman"/>
          <w:szCs w:val="24"/>
        </w:rPr>
        <w:lastRenderedPageBreak/>
        <w:t xml:space="preserve">βγαίνει; Ήρθε κάποιος και είπε: «Παιδιά, δεν βγαίνετε»; Μα, δεν βγαίνει, διότι δεν έχουμε εισφορές. Φταίμε εμείς που δεν έχουμε εισφορές και η δική μας Κυβέρνηση; Όχι. </w:t>
      </w:r>
    </w:p>
    <w:p w14:paraId="14EE03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Είπα</w:t>
      </w:r>
      <w:r>
        <w:rPr>
          <w:rFonts w:eastAsia="Times New Roman" w:cs="Times New Roman"/>
          <w:szCs w:val="24"/>
        </w:rPr>
        <w:t xml:space="preserve"> πάλι 83 δισεκατομμύρια κόκκινα δάνεια μ</w:t>
      </w:r>
      <w:r>
        <w:rPr>
          <w:rFonts w:eastAsia="Times New Roman" w:cs="Times New Roman"/>
          <w:szCs w:val="24"/>
        </w:rPr>
        <w:t>ά</w:t>
      </w:r>
      <w:r>
        <w:rPr>
          <w:rFonts w:eastAsia="Times New Roman" w:cs="Times New Roman"/>
          <w:szCs w:val="24"/>
        </w:rPr>
        <w:t xml:space="preserve">ς δώσατε, εισφορές εργοδοτών, ΤΕΒΕ, ιδιοκτητών, υπαλλήλων ιδιωτικού τομέα συν το κούρεμα στην τράπεζα και στο ασφαλιστικό, με αποτέλεσμα να μη βγαίνει το ταμείο. </w:t>
      </w:r>
    </w:p>
    <w:p w14:paraId="14EE038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Άρα με το </w:t>
      </w:r>
      <w:r>
        <w:rPr>
          <w:rFonts w:eastAsia="Times New Roman" w:cs="Times New Roman"/>
          <w:szCs w:val="24"/>
          <w:lang w:val="en-US"/>
        </w:rPr>
        <w:t>PSI</w:t>
      </w:r>
      <w:r>
        <w:rPr>
          <w:rFonts w:eastAsia="Times New Roman" w:cs="Times New Roman"/>
          <w:szCs w:val="24"/>
        </w:rPr>
        <w:t xml:space="preserve"> θα μπορούσαμε να έχουμε γλιτώσει 1,8 δ</w:t>
      </w:r>
      <w:r>
        <w:rPr>
          <w:rFonts w:eastAsia="Times New Roman" w:cs="Times New Roman"/>
          <w:szCs w:val="24"/>
        </w:rPr>
        <w:t xml:space="preserve">ισεκατομμύρια επί 7,2 χρόνια και να μην παίρνουμε μέτρα. </w:t>
      </w:r>
    </w:p>
    <w:p w14:paraId="14EE03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Αυτή η Κυβέρνηση θέλει δουλειές. Έχει ένα κοινωνικό προφίλ, ένα κοινωνικό πρόσωπο, διότι προερχόμαστε όλοι από λαϊκά στρώματα και έχουμε έρθει από τη βάση, έχουμε έρθει από τον κόσμο. Ξέρουμε πού πο</w:t>
      </w:r>
      <w:r>
        <w:rPr>
          <w:rFonts w:eastAsia="Times New Roman" w:cs="Times New Roman"/>
          <w:szCs w:val="24"/>
        </w:rPr>
        <w:t>νάει ο κόσμος και ξέρουμε τι τραβάει. Δεν θέλουμε να δώσουμε συσσίτια και παροχές. Εγώ δηλαδή δεν είμαι του συσσιτίου, είμαι της δουλειάς. Αναγκαστικά κάνουμε και αυτές τις παροχές.</w:t>
      </w:r>
    </w:p>
    <w:p w14:paraId="14EE03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φέραμε το πλαστικό χρήμα. Εμείς φέραμε το Κτηματολόγιο. Εμείς φέραμε</w:t>
      </w:r>
      <w:r>
        <w:rPr>
          <w:rFonts w:eastAsia="Times New Roman" w:cs="Times New Roman"/>
          <w:szCs w:val="24"/>
        </w:rPr>
        <w:t xml:space="preserve"> τον νόμο για το λαθρεμπόριο, εμείς φέραμε τον νόμο για το λαθρεμπόριο καπνικών. Εμείς φέραμε και τιμωρούμε και εισπράττουμε «μίζες». Εσείς δεν κάνατε τίποτα.</w:t>
      </w:r>
    </w:p>
    <w:p w14:paraId="14EE03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Μα, </w:t>
      </w:r>
      <w:r>
        <w:rPr>
          <w:rFonts w:eastAsia="Times New Roman" w:cs="Times New Roman"/>
          <w:szCs w:val="24"/>
        </w:rPr>
        <w:t>«</w:t>
      </w:r>
      <w:r>
        <w:rPr>
          <w:rFonts w:eastAsia="Times New Roman" w:cs="Times New Roman"/>
          <w:szCs w:val="24"/>
        </w:rPr>
        <w:t>κοκκινίσατε</w:t>
      </w:r>
      <w:r>
        <w:rPr>
          <w:rFonts w:eastAsia="Times New Roman" w:cs="Times New Roman"/>
          <w:szCs w:val="24"/>
        </w:rPr>
        <w:t>»</w:t>
      </w:r>
      <w:r>
        <w:rPr>
          <w:rFonts w:eastAsia="Times New Roman" w:cs="Times New Roman"/>
          <w:szCs w:val="24"/>
        </w:rPr>
        <w:t xml:space="preserve"> τις τράπεζες, τις «κουρέψατε» 38 δισεκατομμύρια και δεν φέρατε έναν νόμο να φτι</w:t>
      </w:r>
      <w:r>
        <w:rPr>
          <w:rFonts w:eastAsia="Times New Roman" w:cs="Times New Roman"/>
          <w:szCs w:val="24"/>
        </w:rPr>
        <w:t>άξετε τα κόκκινα δάνεια. Γιατί, άραγε; Δεν είχατε χρόνο στα πέντε χρόνια διακυβέρνησης ΠΑΣΟΚ ή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Νέα Δημοκρατία; Αφού στα χέρια </w:t>
      </w:r>
      <w:r>
        <w:rPr>
          <w:rFonts w:eastAsia="Times New Roman" w:cs="Times New Roman"/>
          <w:szCs w:val="24"/>
        </w:rPr>
        <w:lastRenderedPageBreak/>
        <w:t>σας πήγαν τα κόκκινα δάνεια από τα 22 δισεκατομμύρια στα 83 δισεκατομμύρια. Γιατί δεν φέρατε έναν νόμο; Γιατί δεν υλοποιήσ</w:t>
      </w:r>
      <w:r>
        <w:rPr>
          <w:rFonts w:eastAsia="Times New Roman" w:cs="Times New Roman"/>
          <w:szCs w:val="24"/>
        </w:rPr>
        <w:t>ατε κάποιο μέτρο; Γιατί δεν φέρατε τις λίστες και τις κρύψατε; Εμείς φέραμε και εισπράξαμε από τις λίστες εκατομμύρια και τα βάλαμε στο ταμείο.</w:t>
      </w:r>
    </w:p>
    <w:p w14:paraId="14EE03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Ποιος έσωσε τον </w:t>
      </w:r>
      <w:r>
        <w:rPr>
          <w:rFonts w:eastAsia="Times New Roman" w:cs="Times New Roman"/>
          <w:szCs w:val="24"/>
        </w:rPr>
        <w:t>«</w:t>
      </w:r>
      <w:r>
        <w:rPr>
          <w:rFonts w:eastAsia="Times New Roman" w:cs="Times New Roman"/>
          <w:szCs w:val="24"/>
        </w:rPr>
        <w:t>Μαρινόπουλο</w:t>
      </w:r>
      <w:r>
        <w:rPr>
          <w:rFonts w:eastAsia="Times New Roman" w:cs="Times New Roman"/>
          <w:szCs w:val="24"/>
        </w:rPr>
        <w:t>»</w:t>
      </w:r>
      <w:r>
        <w:rPr>
          <w:rFonts w:eastAsia="Times New Roman" w:cs="Times New Roman"/>
          <w:szCs w:val="24"/>
        </w:rPr>
        <w:t>; Εμείς. Ήταν πρόβλημα του ΣΥΡΙΖΑ</w:t>
      </w:r>
      <w:r>
        <w:rPr>
          <w:rFonts w:eastAsia="Times New Roman" w:cs="Times New Roman"/>
          <w:szCs w:val="24"/>
        </w:rPr>
        <w:t xml:space="preserve"> </w:t>
      </w:r>
      <w:r>
        <w:rPr>
          <w:rFonts w:eastAsia="Times New Roman" w:cs="Times New Roman"/>
          <w:szCs w:val="24"/>
        </w:rPr>
        <w:t xml:space="preserve">-ΑΝΕΛ ο </w:t>
      </w:r>
      <w:r>
        <w:rPr>
          <w:rFonts w:eastAsia="Times New Roman" w:cs="Times New Roman"/>
          <w:szCs w:val="24"/>
        </w:rPr>
        <w:t>«</w:t>
      </w:r>
      <w:r>
        <w:rPr>
          <w:rFonts w:eastAsia="Times New Roman" w:cs="Times New Roman"/>
          <w:szCs w:val="24"/>
        </w:rPr>
        <w:t>Μαρινόπουλος</w:t>
      </w:r>
      <w:r>
        <w:rPr>
          <w:rFonts w:eastAsia="Times New Roman" w:cs="Times New Roman"/>
          <w:szCs w:val="24"/>
        </w:rPr>
        <w:t>»</w:t>
      </w:r>
      <w:r>
        <w:rPr>
          <w:rFonts w:eastAsia="Times New Roman" w:cs="Times New Roman"/>
          <w:szCs w:val="24"/>
        </w:rPr>
        <w:t xml:space="preserve"> ή ο </w:t>
      </w:r>
      <w:r>
        <w:rPr>
          <w:rFonts w:eastAsia="Times New Roman" w:cs="Times New Roman"/>
          <w:szCs w:val="24"/>
        </w:rPr>
        <w:t>«</w:t>
      </w:r>
      <w:r>
        <w:rPr>
          <w:rFonts w:eastAsia="Times New Roman" w:cs="Times New Roman"/>
          <w:szCs w:val="24"/>
        </w:rPr>
        <w:t>Μαρινόπουλος</w:t>
      </w:r>
      <w:r>
        <w:rPr>
          <w:rFonts w:eastAsia="Times New Roman" w:cs="Times New Roman"/>
          <w:szCs w:val="24"/>
        </w:rPr>
        <w:t>»</w:t>
      </w:r>
      <w:r>
        <w:rPr>
          <w:rFonts w:eastAsia="Times New Roman" w:cs="Times New Roman"/>
          <w:szCs w:val="24"/>
        </w:rPr>
        <w:t xml:space="preserve"> ήταν πρ</w:t>
      </w:r>
      <w:r>
        <w:rPr>
          <w:rFonts w:eastAsia="Times New Roman" w:cs="Times New Roman"/>
          <w:szCs w:val="24"/>
        </w:rPr>
        <w:t>όβλημα του 2012; Ας μην επεκταθώ.</w:t>
      </w:r>
    </w:p>
    <w:p w14:paraId="14EE03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Υπάρχει μια απορία σε πολύ κόσμο. Κάποια στιγμή θα τη συζητήσουμε με το Υπουργείο Οικονομικών, εφόσον ψηφίσουμε, βεβαίως, τα μέτρα. Μάλιστα, αποτελεί και δική μου απορία: Γιατί δεν φέρνουμε τα θετικά μέτρα λίγο πιο μπροστά</w:t>
      </w:r>
      <w:r>
        <w:rPr>
          <w:rFonts w:eastAsia="Times New Roman" w:cs="Times New Roman"/>
          <w:szCs w:val="24"/>
        </w:rPr>
        <w:t>; Γιατί, ας πούμε, δεν φέρνουμε τη μείωση φορολογίας εταιρειών το 2018; Γιατί την πάμε παραπέρα, το 2019, το 2020; Γιατί την πάμε πιο πέρα; Γιατί δεν τη φέρνουμε πιο μπροστά, αφού αποτελεί ένα καθαρά αναπτυξιακό μέτρο; Αυτές είναι πολύ σαφείς απορίες που π</w:t>
      </w:r>
      <w:r>
        <w:rPr>
          <w:rFonts w:eastAsia="Times New Roman" w:cs="Times New Roman"/>
          <w:szCs w:val="24"/>
        </w:rPr>
        <w:t>ροκύπτουν μέσα από τους διαλόγους που κάνουμε με φορείς και με τον κόσμο.</w:t>
      </w:r>
    </w:p>
    <w:p w14:paraId="14EE03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Πάμε τώρα να δούμε λίγο το θέμα του χρέους. Τελειώνοντας αυτή η συμφωνία, είναι πρακτικά σίγουρο ότι θα έρθει η αναδιάρθρωση του χρέους, διότι αλλιώς δεν θα συμμετάσχει το Διεθνές Νο</w:t>
      </w:r>
      <w:r>
        <w:rPr>
          <w:rFonts w:eastAsia="Times New Roman" w:cs="Times New Roman"/>
          <w:szCs w:val="24"/>
        </w:rPr>
        <w:t>μισματικό Ταμείο, στο οποίο κακώς –αλλά καλώς για εμάς σ</w:t>
      </w:r>
      <w:r>
        <w:rPr>
          <w:rFonts w:eastAsia="Times New Roman" w:cs="Times New Roman"/>
          <w:szCs w:val="24"/>
        </w:rPr>
        <w:t>ε</w:t>
      </w:r>
      <w:r>
        <w:rPr>
          <w:rFonts w:eastAsia="Times New Roman" w:cs="Times New Roman"/>
          <w:szCs w:val="24"/>
        </w:rPr>
        <w:t xml:space="preserve"> αυτή τη φάση- έχει δώσει το δικαίωμα </w:t>
      </w:r>
      <w:proofErr w:type="spellStart"/>
      <w:r>
        <w:rPr>
          <w:rFonts w:eastAsia="Times New Roman" w:cs="Times New Roman"/>
          <w:szCs w:val="24"/>
        </w:rPr>
        <w:t>βέτου</w:t>
      </w:r>
      <w:proofErr w:type="spellEnd"/>
      <w:r>
        <w:rPr>
          <w:rFonts w:eastAsia="Times New Roman" w:cs="Times New Roman"/>
          <w:szCs w:val="24"/>
        </w:rPr>
        <w:t xml:space="preserve"> η Γερμανία, λέγοντας ότι χωρίς το ΔΝΤ δεν υπάρχει συμφωνία.</w:t>
      </w:r>
    </w:p>
    <w:p w14:paraId="14EE03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Προσέξτε τώρα. Θα σας πω τα νούμερα για να καταγραφούν στα Πρακτικά. Όλοι θέλουμε να πάει 2% και 1,5%, όπως έχω πει, 1,75% το πλεόνασμα. Να πω για άλλη μια φορά ότι το πλεόνασμα κάθε οικονομίας, όσο κι αν είναι σε ποσοστό ή σε ποσό, πηγαίνει και πληρώνει τ</w:t>
      </w:r>
      <w:r>
        <w:rPr>
          <w:rFonts w:eastAsia="Times New Roman" w:cs="Times New Roman"/>
          <w:szCs w:val="24"/>
        </w:rPr>
        <w:t>ους τόκους εξυπηρέτησης του δανεισμού. Έρχεται μία ή άλλη, ή να περισσεύει ή να λείπει κάτι.</w:t>
      </w:r>
    </w:p>
    <w:p w14:paraId="14EE03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3,5%, για παράδειγμα, στα 180 δισεκατομμύρια, στα 190 δισεκατομμύρια είναι γύρω στα 6-6,5 δισεκατομμύρια ευρώ. Κάθε χρόνο έχουμε τόκους 6.590 για το 2018, 6.622</w:t>
      </w:r>
      <w:r>
        <w:rPr>
          <w:rFonts w:eastAsia="Times New Roman" w:cs="Times New Roman"/>
          <w:szCs w:val="24"/>
        </w:rPr>
        <w:t xml:space="preserve"> για το 2019, 6.630 για το 2020 και 10.956 για το 2021. Έχουμε, δηλαδή, κοντά στο 3,5% σε 180 δισεκατομμύρια ΑΕΠ. Άρα πιάνεται ο στόχος.</w:t>
      </w:r>
    </w:p>
    <w:p w14:paraId="14EE03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Προσέξτε τώρα. Το 2%, που μας λέει η Νέα Δημοκρατία, που το θέλω κι εγώ, σημαίνει ότι θέλω για το 2018, καθώς μου λείπο</w:t>
      </w:r>
      <w:r>
        <w:rPr>
          <w:rFonts w:eastAsia="Times New Roman" w:cs="Times New Roman"/>
          <w:szCs w:val="24"/>
        </w:rPr>
        <w:t>υν, 2.790 δισεκατομμύρια. Να μας πείτε πού θα τα βρείτε.</w:t>
      </w:r>
    </w:p>
    <w:p w14:paraId="14EE03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να μας πείτε το 2018 που θέλετε εσείς 2% τόκο από το πλεόνασμα πού θα βρείτε 2.790 να εξυπηρετήσετε τους τόκους των χρεολυσίων, πού θα βρείτε 2.822 για το 2019, 2.650 το 2020 και 7,1 δισεκατομμύ</w:t>
      </w:r>
      <w:r>
        <w:rPr>
          <w:rFonts w:eastAsia="Times New Roman" w:cs="Times New Roman"/>
          <w:szCs w:val="24"/>
        </w:rPr>
        <w:t xml:space="preserve">ρια το 2021. Κι εγώ θα τα ήθελα, αλλά δεν τα έχω. </w:t>
      </w:r>
    </w:p>
    <w:p w14:paraId="14EE03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στόχος του 3,5% θα πιαστεί και θα πιαστεί διότι η οικονομία θα ανέβει και θα αλλάξει και ο πολλαπλασιαστής του Ακαθάριστου Εθνικού Προϊόντος.</w:t>
      </w:r>
    </w:p>
    <w:p w14:paraId="14EE03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Πολύ σοφότεροι από εμάς, όπως ο Σοφοκλής, έχει πει και το έχω</w:t>
      </w:r>
      <w:r>
        <w:rPr>
          <w:rFonts w:eastAsia="Times New Roman" w:cs="Times New Roman"/>
          <w:szCs w:val="24"/>
        </w:rPr>
        <w:t xml:space="preserve"> σημειώσει: «Να έχεις θάρρος, διότι όταν λες την αλήθεια, δεν κάνεις ποτέ λάθος». Και ένας πιο σύγχρονος, ο </w:t>
      </w:r>
      <w:proofErr w:type="spellStart"/>
      <w:r>
        <w:rPr>
          <w:rFonts w:eastAsia="Times New Roman" w:cs="Times New Roman"/>
          <w:szCs w:val="24"/>
        </w:rPr>
        <w:t>Όργουελ</w:t>
      </w:r>
      <w:proofErr w:type="spellEnd"/>
      <w:r>
        <w:rPr>
          <w:rFonts w:eastAsia="Times New Roman" w:cs="Times New Roman"/>
          <w:szCs w:val="24"/>
        </w:rPr>
        <w:t>, είχε πει, επίσης, ένα πολύ καλό: «Σε μια εποχή παγκοσμίου ψεύδους, το να λες την αλήθεια είναι μια επαναστατική πράξη».</w:t>
      </w:r>
    </w:p>
    <w:p w14:paraId="14EE03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Ποια είναι η αλήθει</w:t>
      </w:r>
      <w:r>
        <w:rPr>
          <w:rFonts w:eastAsia="Times New Roman" w:cs="Times New Roman"/>
          <w:szCs w:val="24"/>
        </w:rPr>
        <w:t>α; Δύσκολα μέτρα, για ενάμισ</w:t>
      </w:r>
      <w:r>
        <w:rPr>
          <w:rFonts w:eastAsia="Times New Roman" w:cs="Times New Roman"/>
          <w:szCs w:val="24"/>
        </w:rPr>
        <w:t xml:space="preserve">ι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δύο χρόνια από σήμερα. Αρνητικά μέτρα, αλλά όπως απέδειξα, για πρώτη φορά στην ελληνική Κυβέρνηση εν μέσω μνημονίων, διαπραγματευμένα, κοστολογημένα και συμφωνημένα με τρεις θεσμούς. Όχι μόνοι μας!</w:t>
      </w:r>
    </w:p>
    <w:p w14:paraId="14EE03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Ας επανέλθουμε, λοιπόν, στ</w:t>
      </w:r>
      <w:r>
        <w:rPr>
          <w:rFonts w:eastAsia="Times New Roman" w:cs="Times New Roman"/>
          <w:szCs w:val="24"/>
        </w:rPr>
        <w:t xml:space="preserve">ην πραγματικότητα να δούμε ποιος λέει την αλήθεια. </w:t>
      </w:r>
    </w:p>
    <w:p w14:paraId="14EE03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EE03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χρειαστώ τριάντα δευτερόλεπτα, κύριε Πρόεδρε.</w:t>
      </w:r>
    </w:p>
    <w:p w14:paraId="14EE0394" w14:textId="77777777" w:rsidR="002F0583" w:rsidRDefault="00B91F1A">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είναι κρίμα να διαψευστ</w:t>
      </w:r>
      <w:r>
        <w:rPr>
          <w:rFonts w:eastAsia="Times New Roman" w:cs="Times New Roman"/>
          <w:szCs w:val="24"/>
        </w:rPr>
        <w:t>εί η πρόβλεψή μου ότι θα διαχειριστείτε καλά τον χρόνο.</w:t>
      </w:r>
    </w:p>
    <w:p w14:paraId="14EE039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Η αλήθεια είναι ότι θα γυρίσουν χρήματα και θα ανέβει η οικονομία. Και όταν ανεβαίνει η οικονομία, ανεβαίνει ο βασικός πολλαπλασιαστής, ο οποίος είναι το </w:t>
      </w:r>
      <w:r>
        <w:rPr>
          <w:rFonts w:eastAsia="Times New Roman" w:cs="Times New Roman"/>
          <w:szCs w:val="24"/>
        </w:rPr>
        <w:t>Α</w:t>
      </w:r>
      <w:r>
        <w:rPr>
          <w:rFonts w:eastAsia="Times New Roman" w:cs="Times New Roman"/>
          <w:szCs w:val="24"/>
        </w:rPr>
        <w:t xml:space="preserve">καθάριστο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Π</w:t>
      </w:r>
      <w:r>
        <w:rPr>
          <w:rFonts w:eastAsia="Times New Roman" w:cs="Times New Roman"/>
          <w:szCs w:val="24"/>
        </w:rPr>
        <w:t>ροϊόν κ</w:t>
      </w:r>
      <w:r>
        <w:rPr>
          <w:rFonts w:eastAsia="Times New Roman" w:cs="Times New Roman"/>
          <w:szCs w:val="24"/>
        </w:rPr>
        <w:t>αι πάνω σ</w:t>
      </w:r>
      <w:r>
        <w:rPr>
          <w:rFonts w:eastAsia="Times New Roman" w:cs="Times New Roman"/>
          <w:szCs w:val="24"/>
        </w:rPr>
        <w:t>ε</w:t>
      </w:r>
      <w:r>
        <w:rPr>
          <w:rFonts w:eastAsia="Times New Roman" w:cs="Times New Roman"/>
          <w:szCs w:val="24"/>
        </w:rPr>
        <w:t xml:space="preserve"> αυτόν γίνονται </w:t>
      </w:r>
      <w:r>
        <w:rPr>
          <w:rFonts w:eastAsia="Times New Roman" w:cs="Times New Roman"/>
          <w:szCs w:val="24"/>
        </w:rPr>
        <w:lastRenderedPageBreak/>
        <w:t>όλοι οι υπολογισμοί και για τα τοκοχρεολύσια και για οτιδήποτε άλλο μέτρο χρειαστεί να πάρουμε.</w:t>
      </w:r>
    </w:p>
    <w:p w14:paraId="14EE0396" w14:textId="77777777" w:rsidR="002F0583" w:rsidRDefault="00B91F1A">
      <w:pPr>
        <w:spacing w:line="600" w:lineRule="auto"/>
        <w:ind w:firstLine="720"/>
        <w:jc w:val="both"/>
        <w:rPr>
          <w:rFonts w:eastAsia="Times New Roman"/>
          <w:szCs w:val="24"/>
        </w:rPr>
      </w:pPr>
      <w:r w:rsidRPr="00120071">
        <w:rPr>
          <w:rFonts w:eastAsia="Times New Roman"/>
          <w:color w:val="000000" w:themeColor="text1"/>
          <w:szCs w:val="24"/>
        </w:rPr>
        <w:t>Η Κυβέρνηση ΣΥΡΙΖΑ</w:t>
      </w:r>
      <w:r w:rsidRPr="00120071">
        <w:rPr>
          <w:rFonts w:eastAsia="Times New Roman"/>
          <w:color w:val="000000" w:themeColor="text1"/>
          <w:szCs w:val="24"/>
        </w:rPr>
        <w:t xml:space="preserve"> </w:t>
      </w:r>
      <w:r w:rsidRPr="00120071">
        <w:rPr>
          <w:rFonts w:eastAsia="Times New Roman"/>
          <w:color w:val="000000" w:themeColor="text1"/>
          <w:szCs w:val="24"/>
        </w:rPr>
        <w:t>-</w:t>
      </w:r>
      <w:r w:rsidRPr="00120071">
        <w:rPr>
          <w:rFonts w:eastAsia="Times New Roman"/>
          <w:color w:val="000000" w:themeColor="text1"/>
          <w:szCs w:val="24"/>
        </w:rPr>
        <w:t xml:space="preserve"> </w:t>
      </w:r>
      <w:r w:rsidRPr="00120071">
        <w:rPr>
          <w:rFonts w:eastAsia="Times New Roman"/>
          <w:color w:val="000000" w:themeColor="text1"/>
          <w:szCs w:val="24"/>
        </w:rPr>
        <w:t>Ανεξαρτήτων Ελλήνων είναι εδώ για να βοηθήσει τον λαό. Δεν είναι εδώ για να βλάψει κανέναν. Έχει αποδείξει ότι ερ</w:t>
      </w:r>
      <w:r w:rsidRPr="00120071">
        <w:rPr>
          <w:rFonts w:eastAsia="Times New Roman"/>
          <w:color w:val="000000" w:themeColor="text1"/>
          <w:szCs w:val="24"/>
        </w:rPr>
        <w:t xml:space="preserve">γάζεται σκληρά, ότι φέρνει χρήματα από παράλληλες </w:t>
      </w:r>
      <w:r w:rsidRPr="00120071">
        <w:rPr>
          <w:rFonts w:eastAsia="Times New Roman"/>
          <w:color w:val="000000" w:themeColor="text1"/>
          <w:szCs w:val="24"/>
        </w:rPr>
        <w:t xml:space="preserve">δραστηριότητες </w:t>
      </w:r>
      <w:r w:rsidRPr="00120071">
        <w:rPr>
          <w:rFonts w:eastAsia="Times New Roman"/>
          <w:color w:val="000000" w:themeColor="text1"/>
          <w:szCs w:val="24"/>
        </w:rPr>
        <w:t>ή δραστηριότητες</w:t>
      </w:r>
      <w:r w:rsidRPr="00120071">
        <w:rPr>
          <w:rFonts w:eastAsia="Times New Roman"/>
          <w:color w:val="000000" w:themeColor="text1"/>
          <w:szCs w:val="24"/>
        </w:rPr>
        <w:t>,</w:t>
      </w:r>
      <w:r w:rsidRPr="00120071">
        <w:rPr>
          <w:rFonts w:eastAsia="Times New Roman"/>
          <w:color w:val="000000" w:themeColor="text1"/>
          <w:szCs w:val="24"/>
        </w:rPr>
        <w:t xml:space="preserve"> οι οποίες είχαν </w:t>
      </w:r>
      <w:proofErr w:type="spellStart"/>
      <w:r w:rsidRPr="00120071">
        <w:rPr>
          <w:rFonts w:eastAsia="Times New Roman"/>
          <w:color w:val="000000" w:themeColor="text1"/>
          <w:szCs w:val="24"/>
        </w:rPr>
        <w:t>αποκρυβεί</w:t>
      </w:r>
      <w:proofErr w:type="spellEnd"/>
      <w:r w:rsidRPr="00120071">
        <w:rPr>
          <w:rFonts w:eastAsia="Times New Roman"/>
          <w:color w:val="000000" w:themeColor="text1"/>
          <w:szCs w:val="24"/>
        </w:rPr>
        <w:t xml:space="preserve"> από προηγούμενες κυβερνήσεις</w:t>
      </w:r>
      <w:r w:rsidRPr="00120071">
        <w:rPr>
          <w:rFonts w:eastAsia="Times New Roman"/>
          <w:color w:val="000000" w:themeColor="text1"/>
          <w:szCs w:val="24"/>
        </w:rPr>
        <w:t>.</w:t>
      </w:r>
      <w:r w:rsidRPr="00120071">
        <w:rPr>
          <w:rFonts w:eastAsia="Times New Roman"/>
          <w:color w:val="000000" w:themeColor="text1"/>
          <w:szCs w:val="24"/>
        </w:rPr>
        <w:t xml:space="preserve"> </w:t>
      </w:r>
      <w:r w:rsidRPr="0084333F">
        <w:rPr>
          <w:rFonts w:eastAsia="Times New Roman"/>
          <w:color w:val="000000" w:themeColor="text1"/>
          <w:szCs w:val="24"/>
        </w:rPr>
        <w:t>Είναι</w:t>
      </w:r>
      <w:r>
        <w:rPr>
          <w:rFonts w:eastAsia="Times New Roman"/>
          <w:szCs w:val="24"/>
        </w:rPr>
        <w:t xml:space="preserve"> μια κυβέρνηση η οποία θα βοηθήσει και την αστική τάξη και τους επιχειρηματίες να παρ</w:t>
      </w:r>
      <w:r>
        <w:rPr>
          <w:rFonts w:eastAsia="Times New Roman"/>
          <w:szCs w:val="24"/>
        </w:rPr>
        <w:t>αγάγ</w:t>
      </w:r>
      <w:r>
        <w:rPr>
          <w:rFonts w:eastAsia="Times New Roman"/>
          <w:szCs w:val="24"/>
        </w:rPr>
        <w:t>ουν έργο, να παρ</w:t>
      </w:r>
      <w:r>
        <w:rPr>
          <w:rFonts w:eastAsia="Times New Roman"/>
          <w:szCs w:val="24"/>
        </w:rPr>
        <w:t>αγάγ</w:t>
      </w:r>
      <w:r>
        <w:rPr>
          <w:rFonts w:eastAsia="Times New Roman"/>
          <w:szCs w:val="24"/>
        </w:rPr>
        <w:t>ουν</w:t>
      </w:r>
      <w:r>
        <w:rPr>
          <w:rFonts w:eastAsia="Times New Roman"/>
          <w:szCs w:val="24"/>
        </w:rPr>
        <w:t xml:space="preserve"> κέρδη, να </w:t>
      </w:r>
      <w:proofErr w:type="spellStart"/>
      <w:r>
        <w:rPr>
          <w:rFonts w:eastAsia="Times New Roman"/>
          <w:szCs w:val="24"/>
        </w:rPr>
        <w:t>επαν</w:t>
      </w:r>
      <w:r>
        <w:rPr>
          <w:rFonts w:eastAsia="Times New Roman"/>
          <w:szCs w:val="24"/>
        </w:rPr>
        <w:t>α</w:t>
      </w:r>
      <w:r>
        <w:rPr>
          <w:rFonts w:eastAsia="Times New Roman"/>
          <w:szCs w:val="24"/>
        </w:rPr>
        <w:t>επενδύσουν</w:t>
      </w:r>
      <w:proofErr w:type="spellEnd"/>
      <w:r>
        <w:rPr>
          <w:rFonts w:eastAsia="Times New Roman"/>
          <w:szCs w:val="24"/>
        </w:rPr>
        <w:t xml:space="preserve"> με χαμηλότερη φορολογία τα κέρδη τους, να δώσουν θέσεις εργασίας, να αυξηθεί το οικογενειακό εισόδημα του κάθε εργαζόμενου, ειδικά του ιδιωτικού τομέα</w:t>
      </w:r>
      <w:r>
        <w:rPr>
          <w:rFonts w:eastAsia="Times New Roman"/>
          <w:szCs w:val="24"/>
        </w:rPr>
        <w:t>,</w:t>
      </w:r>
      <w:r>
        <w:rPr>
          <w:rFonts w:eastAsia="Times New Roman"/>
          <w:szCs w:val="24"/>
        </w:rPr>
        <w:t xml:space="preserve"> που έχουμε πάρα πολλούς ανέργους, έτσι ώστε να εξυπηρετηθούν τα δάνειά τους κ</w:t>
      </w:r>
      <w:r>
        <w:rPr>
          <w:rFonts w:eastAsia="Times New Roman"/>
          <w:szCs w:val="24"/>
        </w:rPr>
        <w:t>αι να έχουμε μεγαλύτερη κατανάλωση.</w:t>
      </w:r>
    </w:p>
    <w:p w14:paraId="14EE0397" w14:textId="77777777" w:rsidR="002F0583" w:rsidRDefault="00B91F1A">
      <w:pPr>
        <w:spacing w:line="600" w:lineRule="auto"/>
        <w:ind w:firstLine="720"/>
        <w:jc w:val="both"/>
        <w:rPr>
          <w:rFonts w:eastAsia="Times New Roman"/>
          <w:szCs w:val="24"/>
        </w:rPr>
      </w:pPr>
      <w:r>
        <w:rPr>
          <w:rFonts w:eastAsia="Times New Roman"/>
          <w:szCs w:val="24"/>
        </w:rPr>
        <w:t>Θα παρακαλούσα, κλείνοντας</w:t>
      </w:r>
      <w:r>
        <w:rPr>
          <w:rFonts w:eastAsia="Times New Roman"/>
          <w:szCs w:val="24"/>
        </w:rPr>
        <w:t>,</w:t>
      </w:r>
      <w:r>
        <w:rPr>
          <w:rFonts w:eastAsia="Times New Roman"/>
          <w:szCs w:val="24"/>
        </w:rPr>
        <w:t xml:space="preserve"> αυτή την κακιά συνήθεια αυτών που σχεδόν δεν έκαναν τίποτα για να βοηθήσουν μέσα στην κρίση την ελληνική οικονομία</w:t>
      </w:r>
      <w:r>
        <w:rPr>
          <w:rFonts w:eastAsia="Times New Roman"/>
          <w:szCs w:val="24"/>
        </w:rPr>
        <w:t>,</w:t>
      </w:r>
      <w:r>
        <w:rPr>
          <w:rFonts w:eastAsia="Times New Roman"/>
          <w:szCs w:val="24"/>
        </w:rPr>
        <w:t xml:space="preserve"> να μην κριτικάρουν εμάς</w:t>
      </w:r>
      <w:r>
        <w:rPr>
          <w:rFonts w:eastAsia="Times New Roman"/>
          <w:szCs w:val="24"/>
        </w:rPr>
        <w:t>,</w:t>
      </w:r>
      <w:r>
        <w:rPr>
          <w:rFonts w:eastAsia="Times New Roman"/>
          <w:szCs w:val="24"/>
        </w:rPr>
        <w:t xml:space="preserve"> γιατί δεν κάναμε αρκετά ή δεν κάναμε πολλά. Ας είμα</w:t>
      </w:r>
      <w:r>
        <w:rPr>
          <w:rFonts w:eastAsia="Times New Roman"/>
          <w:szCs w:val="24"/>
        </w:rPr>
        <w:t>στε λίγο πιο συνετοί και λίγο πιο μαζεμένοι.</w:t>
      </w:r>
    </w:p>
    <w:p w14:paraId="14EE0398" w14:textId="77777777" w:rsidR="002F0583" w:rsidRDefault="00B91F1A">
      <w:pPr>
        <w:spacing w:line="600" w:lineRule="auto"/>
        <w:ind w:firstLine="720"/>
        <w:jc w:val="both"/>
        <w:rPr>
          <w:rFonts w:eastAsia="Times New Roman"/>
          <w:szCs w:val="24"/>
        </w:rPr>
      </w:pPr>
      <w:r>
        <w:rPr>
          <w:rFonts w:eastAsia="Times New Roman"/>
          <w:szCs w:val="24"/>
        </w:rPr>
        <w:t>Ευχαριστώ πολύ.</w:t>
      </w:r>
    </w:p>
    <w:p w14:paraId="14EE0399"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4EE039A" w14:textId="77777777" w:rsidR="002F0583" w:rsidRDefault="00B91F1A">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Υπουργός κ. </w:t>
      </w:r>
      <w:proofErr w:type="spellStart"/>
      <w:r>
        <w:rPr>
          <w:rFonts w:eastAsia="Times New Roman"/>
          <w:szCs w:val="24"/>
        </w:rPr>
        <w:t>Τσακαλώτος</w:t>
      </w:r>
      <w:proofErr w:type="spellEnd"/>
      <w:r>
        <w:rPr>
          <w:rFonts w:eastAsia="Times New Roman"/>
          <w:szCs w:val="24"/>
        </w:rPr>
        <w:t xml:space="preserve"> έχει κάποιες νομοτεχνικές βελτιώσεις.</w:t>
      </w:r>
    </w:p>
    <w:p w14:paraId="14EE039B"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w:t>
      </w:r>
      <w:r>
        <w:rPr>
          <w:rFonts w:eastAsia="Times New Roman"/>
          <w:b/>
          <w:szCs w:val="24"/>
        </w:rPr>
        <w:t>Οικονομικών):</w:t>
      </w:r>
      <w:r>
        <w:rPr>
          <w:rFonts w:eastAsia="Times New Roman"/>
          <w:szCs w:val="24"/>
        </w:rPr>
        <w:t xml:space="preserve"> Ναι, έχω κάποιες νομοτεχνικές βελτιώσεις. Είναι και για το </w:t>
      </w:r>
      <w:r>
        <w:rPr>
          <w:rFonts w:eastAsia="Times New Roman"/>
          <w:szCs w:val="24"/>
        </w:rPr>
        <w:t>δ</w:t>
      </w:r>
      <w:r>
        <w:rPr>
          <w:rFonts w:eastAsia="Times New Roman"/>
          <w:szCs w:val="24"/>
        </w:rPr>
        <w:t xml:space="preserve">ημοσιονομικό </w:t>
      </w:r>
      <w:r>
        <w:rPr>
          <w:rFonts w:eastAsia="Times New Roman"/>
          <w:szCs w:val="24"/>
        </w:rPr>
        <w:t>σ</w:t>
      </w:r>
      <w:r>
        <w:rPr>
          <w:rFonts w:eastAsia="Times New Roman"/>
          <w:szCs w:val="24"/>
        </w:rPr>
        <w:t xml:space="preserve">υμβούλιο και για το ενιαίο μισθολόγιο και μερικά από τα πράγματα που είπε ο κ. </w:t>
      </w:r>
      <w:proofErr w:type="spellStart"/>
      <w:r>
        <w:rPr>
          <w:rFonts w:eastAsia="Times New Roman"/>
          <w:szCs w:val="24"/>
        </w:rPr>
        <w:t>Τόσκας</w:t>
      </w:r>
      <w:proofErr w:type="spellEnd"/>
      <w:r>
        <w:rPr>
          <w:rFonts w:eastAsia="Times New Roman"/>
          <w:szCs w:val="24"/>
        </w:rPr>
        <w:t xml:space="preserve"> χθες, αν θυμάστε, και για τους πανεπιστημιακούς. Οπότε να μοιραστούν, κύριε Πρόεδρ</w:t>
      </w:r>
      <w:r>
        <w:rPr>
          <w:rFonts w:eastAsia="Times New Roman"/>
          <w:szCs w:val="24"/>
        </w:rPr>
        <w:t>ε.</w:t>
      </w:r>
    </w:p>
    <w:p w14:paraId="14EE039C"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E039D" w14:textId="77777777" w:rsidR="002F0583" w:rsidRDefault="00B91F1A">
      <w:pPr>
        <w:spacing w:line="600" w:lineRule="auto"/>
        <w:ind w:firstLine="720"/>
        <w:jc w:val="both"/>
        <w:rPr>
          <w:rFonts w:eastAsia="Times New Roman"/>
          <w:szCs w:val="24"/>
        </w:rPr>
      </w:pPr>
      <w:r>
        <w:rPr>
          <w:rFonts w:eastAsia="Times New Roman"/>
          <w:szCs w:val="24"/>
        </w:rPr>
        <w:t xml:space="preserve">(Στο σημείο αυτό ο Υπουργός κ. 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14EE039E" w14:textId="77777777" w:rsidR="002F0583" w:rsidRDefault="00B91F1A">
      <w:pPr>
        <w:spacing w:line="480" w:lineRule="auto"/>
        <w:jc w:val="center"/>
        <w:rPr>
          <w:rFonts w:eastAsia="Times New Roman"/>
          <w:color w:val="000000" w:themeColor="text1"/>
          <w:szCs w:val="24"/>
        </w:rPr>
      </w:pPr>
      <w:r w:rsidRPr="00C76B08">
        <w:rPr>
          <w:rFonts w:eastAsia="Times New Roman"/>
          <w:color w:val="FF0000"/>
          <w:szCs w:val="24"/>
        </w:rPr>
        <w:t>ΑΛΛΑΓΗ ΣΕΛΙΔΑΣ</w:t>
      </w:r>
    </w:p>
    <w:p w14:paraId="14EE039F" w14:textId="77777777" w:rsidR="002F0583" w:rsidRDefault="00B91F1A">
      <w:pPr>
        <w:spacing w:line="480" w:lineRule="auto"/>
        <w:jc w:val="center"/>
        <w:rPr>
          <w:rFonts w:eastAsia="Times New Roman"/>
          <w:color w:val="000000" w:themeColor="text1"/>
          <w:szCs w:val="24"/>
        </w:rPr>
      </w:pPr>
      <w:r w:rsidRPr="00C76B08">
        <w:rPr>
          <w:rFonts w:eastAsia="Times New Roman"/>
          <w:color w:val="000000" w:themeColor="text1"/>
          <w:szCs w:val="24"/>
        </w:rPr>
        <w:t>(Να μπουν οι σελίδες από 329 έως</w:t>
      </w:r>
      <w:r w:rsidRPr="00C76B08">
        <w:rPr>
          <w:rFonts w:eastAsia="Times New Roman"/>
          <w:color w:val="000000" w:themeColor="text1"/>
          <w:szCs w:val="24"/>
        </w:rPr>
        <w:t xml:space="preserve"> 337</w:t>
      </w:r>
      <w:r w:rsidRPr="00C76B08">
        <w:rPr>
          <w:rFonts w:eastAsia="Times New Roman"/>
          <w:color w:val="000000" w:themeColor="text1"/>
          <w:szCs w:val="24"/>
        </w:rPr>
        <w:t>)</w:t>
      </w:r>
    </w:p>
    <w:p w14:paraId="14EE03A0" w14:textId="77777777" w:rsidR="002F0583" w:rsidRDefault="00B91F1A">
      <w:pPr>
        <w:spacing w:line="480" w:lineRule="auto"/>
        <w:jc w:val="center"/>
        <w:rPr>
          <w:rFonts w:eastAsia="Times New Roman"/>
          <w:b/>
          <w:szCs w:val="24"/>
        </w:rPr>
      </w:pPr>
      <w:r w:rsidRPr="00C76B08">
        <w:rPr>
          <w:rFonts w:eastAsia="Times New Roman"/>
          <w:color w:val="FF0000"/>
          <w:szCs w:val="24"/>
        </w:rPr>
        <w:t>ΑΛΛΑΓΗ ΣΕΛΙΔΑΣ</w:t>
      </w:r>
    </w:p>
    <w:p w14:paraId="14EE03A1" w14:textId="77777777" w:rsidR="002F0583" w:rsidRDefault="00B91F1A">
      <w:pPr>
        <w:spacing w:line="600" w:lineRule="auto"/>
        <w:ind w:firstLine="720"/>
        <w:jc w:val="both"/>
        <w:rPr>
          <w:rFonts w:eastAsia="Times New Roman"/>
          <w:szCs w:val="24"/>
        </w:rPr>
      </w:pPr>
      <w:r>
        <w:rPr>
          <w:rFonts w:eastAsia="Times New Roman"/>
          <w:b/>
          <w:szCs w:val="24"/>
        </w:rPr>
        <w:t>ΠΡΟΕΔΡΕΥΩΝ (Γεώργιος Βαρεμ</w:t>
      </w:r>
      <w:r>
        <w:rPr>
          <w:rFonts w:eastAsia="Times New Roman"/>
          <w:b/>
          <w:szCs w:val="24"/>
        </w:rPr>
        <w:t>ένος):</w:t>
      </w:r>
      <w:r>
        <w:rPr>
          <w:rFonts w:eastAsia="Times New Roman"/>
          <w:szCs w:val="24"/>
        </w:rPr>
        <w:t xml:space="preserve"> Ο κ. Παπαηλιού έχει τον λόγο.</w:t>
      </w:r>
    </w:p>
    <w:p w14:paraId="14EE03A2" w14:textId="77777777" w:rsidR="002F0583" w:rsidRDefault="00B91F1A">
      <w:pPr>
        <w:spacing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 xml:space="preserve">Κύριε Πρόεδρε, κυρίες και κύριοι συνάδελφοι, η πολιτική διάσταση του υπό κρίση </w:t>
      </w:r>
      <w:proofErr w:type="spellStart"/>
      <w:r>
        <w:rPr>
          <w:rFonts w:eastAsia="Times New Roman"/>
          <w:szCs w:val="24"/>
        </w:rPr>
        <w:t>πολυθεματικού</w:t>
      </w:r>
      <w:proofErr w:type="spellEnd"/>
      <w:r>
        <w:rPr>
          <w:rFonts w:eastAsia="Times New Roman"/>
          <w:szCs w:val="24"/>
        </w:rPr>
        <w:t xml:space="preserve"> νομοσχεδίου συνίσταται στο ότι στηρίζεται στο μνημόνιο του 2015</w:t>
      </w:r>
      <w:r>
        <w:rPr>
          <w:rFonts w:eastAsia="Times New Roman"/>
          <w:szCs w:val="24"/>
        </w:rPr>
        <w:t>,</w:t>
      </w:r>
      <w:r>
        <w:rPr>
          <w:rFonts w:eastAsia="Times New Roman"/>
          <w:szCs w:val="24"/>
        </w:rPr>
        <w:t xml:space="preserve"> που ήταν προϊόν καταναγκασμού. Δεν είναι δική μας ιδιοκτησίας, αφού ο συσχετισμός δυνάμεων ήταν και </w:t>
      </w:r>
      <w:r>
        <w:rPr>
          <w:rFonts w:eastAsia="Times New Roman"/>
          <w:szCs w:val="24"/>
        </w:rPr>
        <w:t xml:space="preserve">εξακολουθεί να </w:t>
      </w:r>
      <w:r>
        <w:rPr>
          <w:rFonts w:eastAsia="Times New Roman"/>
          <w:szCs w:val="24"/>
        </w:rPr>
        <w:t>είναι δυσμενής, όπως ήταν και είναι κυρίαρχες οι δογματικές νεοφιλελεύθερες αντιλήψεις. Και πάντως, μετά από δύσκολη και επίπονη διαπραγμάτε</w:t>
      </w:r>
      <w:r>
        <w:rPr>
          <w:rFonts w:eastAsia="Times New Roman"/>
          <w:szCs w:val="24"/>
        </w:rPr>
        <w:t xml:space="preserve">υση, το αποτέλεσμα της </w:t>
      </w:r>
      <w:r>
        <w:rPr>
          <w:rFonts w:eastAsia="Times New Roman"/>
          <w:szCs w:val="24"/>
        </w:rPr>
        <w:lastRenderedPageBreak/>
        <w:t>δεύτερης αξιολόγησης είναι μια συμφωνία με υποχωρήσεις εκατέρωθεν</w:t>
      </w:r>
      <w:r>
        <w:rPr>
          <w:rFonts w:eastAsia="Times New Roman"/>
          <w:szCs w:val="24"/>
        </w:rPr>
        <w:t>,</w:t>
      </w:r>
      <w:r>
        <w:rPr>
          <w:rFonts w:eastAsia="Times New Roman"/>
          <w:szCs w:val="24"/>
        </w:rPr>
        <w:t xml:space="preserve"> από την ελληνική πλευρά και από την πλευρά των δανειστών, οι διαφωνίες των οποίων υπήρξαν και η κύρια αιτία για την παράταση της διαπραγμάτευσης.</w:t>
      </w:r>
    </w:p>
    <w:p w14:paraId="14EE03A3" w14:textId="77777777" w:rsidR="002F0583" w:rsidRDefault="00B91F1A">
      <w:pPr>
        <w:spacing w:line="600" w:lineRule="auto"/>
        <w:ind w:firstLine="720"/>
        <w:jc w:val="both"/>
        <w:rPr>
          <w:rFonts w:eastAsia="Times New Roman"/>
          <w:szCs w:val="24"/>
        </w:rPr>
      </w:pPr>
      <w:r>
        <w:rPr>
          <w:rFonts w:eastAsia="Times New Roman"/>
          <w:szCs w:val="24"/>
        </w:rPr>
        <w:t>Εξάλλου, το πρόβλημα</w:t>
      </w:r>
      <w:r>
        <w:rPr>
          <w:rFonts w:eastAsia="Times New Roman"/>
          <w:szCs w:val="24"/>
        </w:rPr>
        <w:t xml:space="preserve"> με την Ελλάδα είναι πολιτικό, όπως παραδέχτηκε και </w:t>
      </w:r>
      <w:r>
        <w:rPr>
          <w:rFonts w:eastAsia="Times New Roman"/>
          <w:szCs w:val="24"/>
        </w:rPr>
        <w:t xml:space="preserve">το </w:t>
      </w:r>
      <w:r>
        <w:rPr>
          <w:rFonts w:eastAsia="Times New Roman"/>
          <w:szCs w:val="24"/>
        </w:rPr>
        <w:t xml:space="preserve">κορυφαίο στέλεχος των Γερμανών </w:t>
      </w:r>
      <w:r>
        <w:rPr>
          <w:rFonts w:eastAsia="Times New Roman"/>
          <w:szCs w:val="24"/>
        </w:rPr>
        <w:t>Χ</w:t>
      </w:r>
      <w:r>
        <w:rPr>
          <w:rFonts w:eastAsia="Times New Roman"/>
          <w:szCs w:val="24"/>
        </w:rPr>
        <w:t xml:space="preserve">ριστιανοδημοκρατών, ο κ. Βέμπερ, λέγοντας ότι </w:t>
      </w:r>
      <w:r>
        <w:rPr>
          <w:rFonts w:eastAsia="Times New Roman"/>
          <w:szCs w:val="24"/>
        </w:rPr>
        <w:t>«</w:t>
      </w:r>
      <w:r>
        <w:rPr>
          <w:rFonts w:eastAsia="Times New Roman"/>
          <w:szCs w:val="24"/>
        </w:rPr>
        <w:t>η Ελλάδα έχει κομμουνιστή Πρωθυπουργό</w:t>
      </w:r>
      <w:r>
        <w:rPr>
          <w:rFonts w:eastAsia="Times New Roman"/>
          <w:szCs w:val="24"/>
        </w:rPr>
        <w:t>»</w:t>
      </w:r>
      <w:r>
        <w:rPr>
          <w:rFonts w:eastAsia="Times New Roman"/>
          <w:szCs w:val="24"/>
        </w:rPr>
        <w:t>.</w:t>
      </w:r>
    </w:p>
    <w:p w14:paraId="14EE03A4" w14:textId="77777777" w:rsidR="002F0583" w:rsidRDefault="00B91F1A">
      <w:pPr>
        <w:spacing w:line="600" w:lineRule="auto"/>
        <w:ind w:firstLine="720"/>
        <w:jc w:val="both"/>
        <w:rPr>
          <w:rFonts w:eastAsia="Times New Roman"/>
          <w:szCs w:val="24"/>
        </w:rPr>
      </w:pPr>
      <w:r>
        <w:rPr>
          <w:rFonts w:eastAsia="Times New Roman"/>
          <w:szCs w:val="24"/>
        </w:rPr>
        <w:t>Επιπλέον, η πολιτική διάσταση του πολυνομοσχεδίου συνίσταται στο ότι με την ολοκλή</w:t>
      </w:r>
      <w:r>
        <w:rPr>
          <w:rFonts w:eastAsia="Times New Roman"/>
          <w:szCs w:val="24"/>
        </w:rPr>
        <w:t>ρωση της διαπραγμάτευσης θα αλλάξει το κλίμα, η ψυχολογία στην αγορά και</w:t>
      </w:r>
      <w:r>
        <w:rPr>
          <w:rFonts w:eastAsia="Times New Roman"/>
          <w:szCs w:val="24"/>
        </w:rPr>
        <w:t>,</w:t>
      </w:r>
      <w:r>
        <w:rPr>
          <w:rFonts w:eastAsia="Times New Roman"/>
          <w:szCs w:val="24"/>
        </w:rPr>
        <w:t xml:space="preserve"> μέσω της διευθέτησης του χρέους και της ένταξης </w:t>
      </w:r>
      <w:r>
        <w:rPr>
          <w:rFonts w:eastAsia="Times New Roman"/>
          <w:szCs w:val="24"/>
        </w:rPr>
        <w:t xml:space="preserve">των ελληνικών ομολόγων </w:t>
      </w:r>
      <w:r>
        <w:rPr>
          <w:rFonts w:eastAsia="Times New Roman"/>
          <w:szCs w:val="24"/>
        </w:rPr>
        <w:t>στο πρόγραμμα ποσοτικής χαλάρωσης</w:t>
      </w:r>
      <w:r>
        <w:rPr>
          <w:rFonts w:eastAsia="Times New Roman"/>
          <w:szCs w:val="24"/>
        </w:rPr>
        <w:t>,</w:t>
      </w:r>
      <w:r>
        <w:rPr>
          <w:rFonts w:eastAsia="Times New Roman"/>
          <w:szCs w:val="24"/>
        </w:rPr>
        <w:t xml:space="preserve"> θα επιτραπεί στην ελληνική οικονομία να βγει στο ξέφωτο. Και υπάρχει ήδη το </w:t>
      </w:r>
      <w:r>
        <w:rPr>
          <w:rFonts w:eastAsia="Times New Roman"/>
          <w:szCs w:val="24"/>
        </w:rPr>
        <w:t xml:space="preserve">θεσμικό πλαίσιο </w:t>
      </w:r>
      <w:r>
        <w:rPr>
          <w:rFonts w:eastAsia="Times New Roman"/>
          <w:szCs w:val="24"/>
        </w:rPr>
        <w:t>-</w:t>
      </w:r>
      <w:r>
        <w:rPr>
          <w:rFonts w:eastAsia="Times New Roman"/>
          <w:szCs w:val="24"/>
        </w:rPr>
        <w:t>ΕΣΠΑ</w:t>
      </w:r>
      <w:r>
        <w:rPr>
          <w:rFonts w:eastAsia="Times New Roman"/>
          <w:szCs w:val="24"/>
        </w:rPr>
        <w:t>,</w:t>
      </w:r>
      <w:r>
        <w:rPr>
          <w:rFonts w:eastAsia="Times New Roman"/>
          <w:szCs w:val="24"/>
        </w:rPr>
        <w:t xml:space="preserve"> αναπτυξιακός νόμος, απλούστευση διαδικασιών για τη δημιουργία επιχειρήσεων, εξωδικαστικός μηχανισμός για τα κόκκινα επιχειρηματικά δάνεια και άλλα</w:t>
      </w:r>
      <w:r>
        <w:rPr>
          <w:rFonts w:eastAsia="Times New Roman"/>
          <w:szCs w:val="24"/>
        </w:rPr>
        <w:t>-</w:t>
      </w:r>
      <w:r>
        <w:rPr>
          <w:rFonts w:eastAsia="Times New Roman"/>
          <w:szCs w:val="24"/>
        </w:rPr>
        <w:t xml:space="preserve"> που θα επιτρέψει στην ελληνική οικονομία να αλλάξει πορεία με την αναθεώρηση του παρα</w:t>
      </w:r>
      <w:r>
        <w:rPr>
          <w:rFonts w:eastAsia="Times New Roman"/>
          <w:szCs w:val="24"/>
        </w:rPr>
        <w:t>γωγικού προτύπου. Σε αυτό το περιβάλλον όλοι οι διεθνείς οργανισμοί σήμερα αναγνωρίζουν ότι η ελληνική οικονομία τα επόμενα χρόνια θα βελτιώσει τις επιδόσεις της.</w:t>
      </w:r>
    </w:p>
    <w:p w14:paraId="14EE03A5" w14:textId="77777777" w:rsidR="002F0583" w:rsidRDefault="00B91F1A">
      <w:pPr>
        <w:spacing w:line="600" w:lineRule="auto"/>
        <w:ind w:firstLine="720"/>
        <w:jc w:val="both"/>
        <w:rPr>
          <w:rFonts w:eastAsia="Times New Roman"/>
          <w:szCs w:val="24"/>
        </w:rPr>
      </w:pPr>
      <w:r>
        <w:rPr>
          <w:rFonts w:eastAsia="Times New Roman"/>
          <w:szCs w:val="24"/>
        </w:rPr>
        <w:t>Τέλος, η πολιτική διάσταση του πολυνομοσχεδίου συνίσταται και στο ότι το περιεχόμενό του, που</w:t>
      </w:r>
      <w:r>
        <w:rPr>
          <w:rFonts w:eastAsia="Times New Roman"/>
          <w:szCs w:val="24"/>
        </w:rPr>
        <w:t xml:space="preserve"> περιλαμβάνει τη συμφωνία με τους δανειστές, </w:t>
      </w:r>
      <w:proofErr w:type="spellStart"/>
      <w:r>
        <w:rPr>
          <w:rFonts w:eastAsia="Times New Roman"/>
          <w:szCs w:val="24"/>
        </w:rPr>
        <w:t>διέπεται</w:t>
      </w:r>
      <w:proofErr w:type="spellEnd"/>
      <w:r>
        <w:rPr>
          <w:rFonts w:eastAsia="Times New Roman"/>
          <w:szCs w:val="24"/>
        </w:rPr>
        <w:t xml:space="preserve"> από τις αρχές της δημοσιονομικής ουδετερότητας και της κατά το δυνατόν εξισορρόπησης των κοινωνικών συνεπειών.</w:t>
      </w:r>
    </w:p>
    <w:p w14:paraId="14EE03A6" w14:textId="77777777" w:rsidR="002F0583" w:rsidRDefault="00B91F1A">
      <w:pPr>
        <w:spacing w:line="600" w:lineRule="auto"/>
        <w:ind w:firstLine="720"/>
        <w:jc w:val="both"/>
        <w:rPr>
          <w:rFonts w:eastAsia="Times New Roman"/>
          <w:szCs w:val="24"/>
        </w:rPr>
      </w:pPr>
      <w:r>
        <w:rPr>
          <w:rFonts w:eastAsia="Times New Roman"/>
          <w:szCs w:val="24"/>
        </w:rPr>
        <w:lastRenderedPageBreak/>
        <w:t>Κυρίες και κύριοι συνάδελφοι, δεν εξωραΐζουμε την κατάσταση, δεν πανηγυρίζουμε, διότι όντας</w:t>
      </w:r>
      <w:r>
        <w:rPr>
          <w:rFonts w:eastAsia="Times New Roman"/>
          <w:szCs w:val="24"/>
        </w:rPr>
        <w:t xml:space="preserve"> μέσα στην κοινωνία γνωρίζουμε τη σκληρή καθημερινότητα που βιώνουν οι Έλληνες πολίτες εδώ και πολλά χρόνια. Σε αντίθεση με τη δική μας στάση, δυστυχώς, οι αναφορές των εκπροσώπων της Αξιωματικής Αντιπολίτευσης, του ΠΑΣΟΚ</w:t>
      </w:r>
      <w:r>
        <w:rPr>
          <w:rFonts w:eastAsia="Times New Roman"/>
          <w:szCs w:val="24"/>
        </w:rPr>
        <w:t>,</w:t>
      </w:r>
      <w:r>
        <w:rPr>
          <w:rFonts w:eastAsia="Times New Roman"/>
          <w:szCs w:val="24"/>
        </w:rPr>
        <w:t xml:space="preserve"> αλλά και άλλων κομμάτων</w:t>
      </w:r>
      <w:r>
        <w:rPr>
          <w:rFonts w:eastAsia="Times New Roman"/>
          <w:szCs w:val="24"/>
        </w:rPr>
        <w:t>,</w:t>
      </w:r>
      <w:r>
        <w:rPr>
          <w:rFonts w:eastAsia="Times New Roman"/>
          <w:szCs w:val="24"/>
        </w:rPr>
        <w:t xml:space="preserve"> αναπαράγ</w:t>
      </w:r>
      <w:r>
        <w:rPr>
          <w:rFonts w:eastAsia="Times New Roman"/>
          <w:szCs w:val="24"/>
        </w:rPr>
        <w:t xml:space="preserve">ουν τις υπερβολές, τα ψεύδη και την προπαγάνδα των κυρίαρχων </w:t>
      </w:r>
      <w:r>
        <w:rPr>
          <w:rFonts w:eastAsia="Times New Roman"/>
          <w:szCs w:val="24"/>
        </w:rPr>
        <w:t>μέσων μαζικής ενημέρωσης</w:t>
      </w:r>
      <w:r>
        <w:rPr>
          <w:rFonts w:eastAsia="Times New Roman"/>
          <w:szCs w:val="24"/>
        </w:rPr>
        <w:t>.</w:t>
      </w:r>
    </w:p>
    <w:p w14:paraId="14EE03A7" w14:textId="77777777" w:rsidR="002F0583" w:rsidRDefault="00B91F1A">
      <w:pPr>
        <w:spacing w:line="600" w:lineRule="auto"/>
        <w:ind w:firstLine="720"/>
        <w:jc w:val="both"/>
        <w:rPr>
          <w:rFonts w:eastAsia="Times New Roman"/>
          <w:szCs w:val="24"/>
        </w:rPr>
      </w:pPr>
      <w:r>
        <w:rPr>
          <w:rFonts w:eastAsia="Times New Roman"/>
          <w:szCs w:val="24"/>
        </w:rPr>
        <w:t>Κύριοι της Αντιπολίτευσης, εμφανίζεστε αντίθετοι με τις μετά το 2018</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αρνητικές ρυθμίσεις </w:t>
      </w:r>
      <w:r>
        <w:rPr>
          <w:rFonts w:eastAsia="Times New Roman"/>
          <w:szCs w:val="24"/>
        </w:rPr>
        <w:t>-</w:t>
      </w:r>
      <w:r>
        <w:rPr>
          <w:rFonts w:eastAsia="Times New Roman"/>
          <w:szCs w:val="24"/>
        </w:rPr>
        <w:t>την περικοπή συντάξεων και τη μείωση του αφορολόγητου</w:t>
      </w:r>
      <w:r>
        <w:rPr>
          <w:rFonts w:eastAsia="Times New Roman"/>
          <w:szCs w:val="24"/>
        </w:rPr>
        <w:t>-</w:t>
      </w:r>
      <w:r>
        <w:rPr>
          <w:rFonts w:eastAsia="Times New Roman"/>
          <w:szCs w:val="24"/>
        </w:rPr>
        <w:t xml:space="preserve"> όταν εσείς οι</w:t>
      </w:r>
      <w:r>
        <w:rPr>
          <w:rFonts w:eastAsia="Times New Roman"/>
          <w:szCs w:val="24"/>
        </w:rPr>
        <w:t xml:space="preserve"> ίδιοι έχετε πει το αμίμητο «θα λαμβάναμε όλα τα μέτρα που θα μας υποδείκνυαν οι δανειστές και άλλα τόσα».</w:t>
      </w:r>
    </w:p>
    <w:p w14:paraId="14EE03A8" w14:textId="77777777" w:rsidR="002F0583" w:rsidRDefault="00B91F1A">
      <w:pPr>
        <w:spacing w:line="600" w:lineRule="auto"/>
        <w:ind w:firstLine="720"/>
        <w:jc w:val="both"/>
        <w:rPr>
          <w:rFonts w:eastAsia="Times New Roman"/>
          <w:szCs w:val="24"/>
        </w:rPr>
      </w:pPr>
      <w:r>
        <w:rPr>
          <w:rFonts w:eastAsia="Times New Roman"/>
          <w:szCs w:val="24"/>
        </w:rPr>
        <w:t xml:space="preserve">Όσον αφορά τα αντίμετρα, </w:t>
      </w:r>
      <w:proofErr w:type="spellStart"/>
      <w:r>
        <w:rPr>
          <w:rFonts w:eastAsia="Times New Roman"/>
          <w:szCs w:val="24"/>
        </w:rPr>
        <w:t>ελέχθη</w:t>
      </w:r>
      <w:proofErr w:type="spellEnd"/>
      <w:r>
        <w:rPr>
          <w:rFonts w:eastAsia="Times New Roman"/>
          <w:szCs w:val="24"/>
        </w:rPr>
        <w:t xml:space="preserve"> ρητά από συναδέλφους της Νέας Δημοκρατίας και του ΠΑΣΟΚ ότι τα αντίμετρα είναι </w:t>
      </w:r>
      <w:r>
        <w:rPr>
          <w:rFonts w:eastAsia="Times New Roman"/>
          <w:szCs w:val="24"/>
        </w:rPr>
        <w:t>«</w:t>
      </w:r>
      <w:r>
        <w:rPr>
          <w:rFonts w:eastAsia="Times New Roman"/>
          <w:szCs w:val="24"/>
        </w:rPr>
        <w:t>καθρεφτάκια για τους ιθαγενείς</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κεν</w:t>
      </w:r>
      <w:r>
        <w:rPr>
          <w:rFonts w:eastAsia="Times New Roman"/>
          <w:szCs w:val="24"/>
        </w:rPr>
        <w:t xml:space="preserve">ή </w:t>
      </w:r>
      <w:proofErr w:type="spellStart"/>
      <w:r>
        <w:rPr>
          <w:rFonts w:eastAsia="Times New Roman"/>
          <w:szCs w:val="24"/>
        </w:rPr>
        <w:t>παροχολογία</w:t>
      </w:r>
      <w:proofErr w:type="spellEnd"/>
      <w:r>
        <w:rPr>
          <w:rFonts w:eastAsia="Times New Roman"/>
          <w:szCs w:val="24"/>
        </w:rPr>
        <w:t>»</w:t>
      </w:r>
      <w:r>
        <w:rPr>
          <w:rFonts w:eastAsia="Times New Roman"/>
          <w:szCs w:val="24"/>
        </w:rPr>
        <w:t xml:space="preserve"> και βέβαια ότι διαφωνείτε με όλα </w:t>
      </w:r>
      <w:r>
        <w:rPr>
          <w:rFonts w:eastAsia="Times New Roman"/>
          <w:szCs w:val="24"/>
        </w:rPr>
        <w:t xml:space="preserve">τα αντίμετρα </w:t>
      </w:r>
      <w:r>
        <w:rPr>
          <w:rFonts w:eastAsia="Times New Roman"/>
          <w:szCs w:val="24"/>
        </w:rPr>
        <w:t>και θα τα καταψηφίσετε όλα. Πάντως</w:t>
      </w:r>
      <w:r>
        <w:rPr>
          <w:rFonts w:eastAsia="Times New Roman"/>
          <w:szCs w:val="24"/>
        </w:rPr>
        <w:t xml:space="preserve"> οι περισσότεροι συνάδελφοι δεν είπαν κάτι συγκεκριμένο για τα αντίμετρα, είτε αποσιωπώντας τα είτε απαξιώνοντάς τα είτε λέγοντας ότι αυτά δεν θα εφαρμοστούν. Δηλαδή, για μια ακόμα φορά διατυπώνετε </w:t>
      </w:r>
      <w:proofErr w:type="spellStart"/>
      <w:r>
        <w:rPr>
          <w:rFonts w:eastAsia="Times New Roman"/>
          <w:szCs w:val="24"/>
        </w:rPr>
        <w:t>αυτοεκπληρούμενες</w:t>
      </w:r>
      <w:proofErr w:type="spellEnd"/>
      <w:r>
        <w:rPr>
          <w:rFonts w:eastAsia="Times New Roman"/>
          <w:szCs w:val="24"/>
        </w:rPr>
        <w:t xml:space="preserve"> προφητείες </w:t>
      </w:r>
      <w:r>
        <w:rPr>
          <w:rFonts w:eastAsia="Times New Roman"/>
          <w:szCs w:val="24"/>
        </w:rPr>
        <w:t xml:space="preserve">– </w:t>
      </w:r>
      <w:r>
        <w:rPr>
          <w:rFonts w:eastAsia="Times New Roman"/>
          <w:szCs w:val="24"/>
        </w:rPr>
        <w:t>προσδοκίες</w:t>
      </w:r>
      <w:r>
        <w:rPr>
          <w:rFonts w:eastAsia="Times New Roman"/>
          <w:szCs w:val="24"/>
        </w:rPr>
        <w:t>,</w:t>
      </w:r>
      <w:r>
        <w:rPr>
          <w:rFonts w:eastAsia="Times New Roman"/>
          <w:szCs w:val="24"/>
        </w:rPr>
        <w:t xml:space="preserve"> οι οποίες διαψε</w:t>
      </w:r>
      <w:r>
        <w:rPr>
          <w:rFonts w:eastAsia="Times New Roman"/>
          <w:szCs w:val="24"/>
        </w:rPr>
        <w:t>ύδονται συνεχώς, όπως έγινε με την πρώτη αξιολόγηση, με τ</w:t>
      </w:r>
      <w:r>
        <w:rPr>
          <w:rFonts w:eastAsia="Times New Roman"/>
          <w:szCs w:val="24"/>
        </w:rPr>
        <w:t>η</w:t>
      </w:r>
      <w:r>
        <w:rPr>
          <w:rFonts w:eastAsia="Times New Roman"/>
          <w:szCs w:val="24"/>
        </w:rPr>
        <w:t xml:space="preserve">ν </w:t>
      </w:r>
      <w:r>
        <w:rPr>
          <w:rFonts w:eastAsia="Times New Roman"/>
          <w:szCs w:val="24"/>
        </w:rPr>
        <w:t xml:space="preserve">ενεργοποίηση του </w:t>
      </w:r>
      <w:r>
        <w:rPr>
          <w:rFonts w:eastAsia="Times New Roman"/>
          <w:szCs w:val="24"/>
        </w:rPr>
        <w:t>κόφτη, τη δεύτερη αξιολόγηση</w:t>
      </w:r>
      <w:r>
        <w:rPr>
          <w:rFonts w:eastAsia="Times New Roman"/>
          <w:szCs w:val="24"/>
        </w:rPr>
        <w:t xml:space="preserve">, </w:t>
      </w:r>
      <w:r>
        <w:rPr>
          <w:rFonts w:eastAsia="Times New Roman"/>
          <w:szCs w:val="24"/>
        </w:rPr>
        <w:t>την επικείμενη διευθέτηση του χρέους</w:t>
      </w:r>
      <w:r>
        <w:rPr>
          <w:rFonts w:eastAsia="Times New Roman"/>
          <w:szCs w:val="24"/>
        </w:rPr>
        <w:t xml:space="preserve"> κ.ά..</w:t>
      </w:r>
      <w:r>
        <w:rPr>
          <w:rFonts w:eastAsia="Times New Roman"/>
          <w:szCs w:val="24"/>
        </w:rPr>
        <w:t xml:space="preserve"> </w:t>
      </w:r>
      <w:proofErr w:type="spellStart"/>
      <w:r>
        <w:rPr>
          <w:rFonts w:eastAsia="Times New Roman"/>
          <w:szCs w:val="24"/>
        </w:rPr>
        <w:t>Καταστροφολογείτε</w:t>
      </w:r>
      <w:proofErr w:type="spellEnd"/>
      <w:r>
        <w:rPr>
          <w:rFonts w:eastAsia="Times New Roman"/>
          <w:szCs w:val="24"/>
        </w:rPr>
        <w:t xml:space="preserve"> και </w:t>
      </w:r>
      <w:r>
        <w:rPr>
          <w:rFonts w:eastAsia="Times New Roman"/>
          <w:szCs w:val="24"/>
        </w:rPr>
        <w:t xml:space="preserve">δυστυχώς </w:t>
      </w:r>
      <w:r>
        <w:rPr>
          <w:rFonts w:eastAsia="Times New Roman"/>
          <w:szCs w:val="24"/>
        </w:rPr>
        <w:t>ενεργείτε εις βάρος της προσπάθειας επιστροφής της χώρας στην κανονικότητα.</w:t>
      </w:r>
      <w:r>
        <w:rPr>
          <w:rFonts w:eastAsia="Times New Roman"/>
          <w:szCs w:val="24"/>
        </w:rPr>
        <w:t xml:space="preserve"> Και αυτό γίνεται κυρίως </w:t>
      </w:r>
      <w:r>
        <w:rPr>
          <w:rFonts w:eastAsia="Times New Roman"/>
          <w:szCs w:val="24"/>
        </w:rPr>
        <w:lastRenderedPageBreak/>
        <w:t xml:space="preserve">διότι τα αντίμετρα που </w:t>
      </w:r>
      <w:r>
        <w:rPr>
          <w:rFonts w:eastAsia="Times New Roman"/>
          <w:szCs w:val="24"/>
        </w:rPr>
        <w:t xml:space="preserve">αφορούν </w:t>
      </w:r>
      <w:r>
        <w:rPr>
          <w:rFonts w:eastAsia="Times New Roman"/>
          <w:szCs w:val="24"/>
        </w:rPr>
        <w:t>στα λαϊκά στρώματα και τους μικρομεσαίους δεν ανήκουν και δεν περιλαμβάνονται στο ιδεολογικό οπλοστάσιο και την πολιτική λογική σας.</w:t>
      </w:r>
    </w:p>
    <w:p w14:paraId="14EE03A9"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συνάδελφοι, ενδεικτικά δεν μπορείτε να αποδεχθείτ</w:t>
      </w:r>
      <w:r>
        <w:rPr>
          <w:rFonts w:eastAsia="Times New Roman"/>
          <w:szCs w:val="24"/>
        </w:rPr>
        <w:t>ε την απαλλαγή ή την έκπτωση από τη συμμετοχή στη φαρμακευτική δαπάνη</w:t>
      </w:r>
      <w:r>
        <w:rPr>
          <w:rFonts w:eastAsia="Times New Roman"/>
          <w:szCs w:val="24"/>
        </w:rPr>
        <w:t xml:space="preserve"> για εισοδήματα μέχρι 700 και 1.200 ευρώ αντίστοιχα</w:t>
      </w:r>
      <w:r>
        <w:rPr>
          <w:rFonts w:eastAsia="Times New Roman"/>
          <w:szCs w:val="24"/>
        </w:rPr>
        <w:t xml:space="preserve">, το επίδομα στέγασης, το πρόγραμμα για τους βρεφονηπιακούς σταθμούς, τα σχολικά γεύματα, την </w:t>
      </w:r>
      <w:r>
        <w:rPr>
          <w:rFonts w:eastAsia="Times New Roman"/>
          <w:szCs w:val="24"/>
        </w:rPr>
        <w:t xml:space="preserve">επέκταση </w:t>
      </w:r>
      <w:r>
        <w:rPr>
          <w:rFonts w:eastAsia="Times New Roman"/>
          <w:szCs w:val="24"/>
        </w:rPr>
        <w:t>αύξηση</w:t>
      </w:r>
      <w:r>
        <w:rPr>
          <w:rFonts w:eastAsia="Times New Roman"/>
          <w:szCs w:val="24"/>
        </w:rPr>
        <w:t>ς</w:t>
      </w:r>
      <w:r>
        <w:rPr>
          <w:rFonts w:eastAsia="Times New Roman"/>
          <w:szCs w:val="24"/>
        </w:rPr>
        <w:t xml:space="preserve"> του επιδόματος για το πρώ</w:t>
      </w:r>
      <w:r>
        <w:rPr>
          <w:rFonts w:eastAsia="Times New Roman"/>
          <w:szCs w:val="24"/>
        </w:rPr>
        <w:t>το και δεύτερο παιδί, τα μέτρα ενίσχυσης εργασίας, την αύξηση του προγράμματος δημοσίων επενδύσεων</w:t>
      </w:r>
      <w:r>
        <w:rPr>
          <w:rFonts w:eastAsia="Times New Roman"/>
          <w:szCs w:val="24"/>
        </w:rPr>
        <w:t xml:space="preserve"> για έργα υποδομής σε αγροτικές περιοχές και για έργα ενεργειακής</w:t>
      </w:r>
      <w:r>
        <w:rPr>
          <w:rFonts w:eastAsia="Times New Roman"/>
          <w:szCs w:val="24"/>
        </w:rPr>
        <w:t xml:space="preserve"> εξοικονόμησης και αναβάθμισης</w:t>
      </w:r>
      <w:r>
        <w:rPr>
          <w:rFonts w:eastAsia="Times New Roman"/>
          <w:szCs w:val="24"/>
        </w:rPr>
        <w:t>, τη μείωση του ΕΝΦΙΑ, τη μείωση του φορολογικού συντελεστή από</w:t>
      </w:r>
      <w:r>
        <w:rPr>
          <w:rFonts w:eastAsia="Times New Roman"/>
          <w:szCs w:val="24"/>
        </w:rPr>
        <w:t xml:space="preserve"> 22% σε 20%, την κατάργηση της ειδικής εισφοράς αλληλεγγύης για εισοδήματα μέχρι 30</w:t>
      </w:r>
      <w:r>
        <w:rPr>
          <w:rFonts w:eastAsia="Times New Roman"/>
          <w:szCs w:val="24"/>
        </w:rPr>
        <w:t>.000</w:t>
      </w:r>
      <w:r>
        <w:rPr>
          <w:rFonts w:eastAsia="Times New Roman"/>
          <w:szCs w:val="24"/>
        </w:rPr>
        <w:t xml:space="preserve"> ευρώ. Και όλα αυτά κάθε χρόνο. Αλήθεια, δεν θα ψηφίσετε ούτε τη ρύθμιση για μείωση του ΦΠΑ από το 24% στο 13% στα αγροτικά εφόδια και μάλιστα από 1</w:t>
      </w:r>
      <w:r>
        <w:rPr>
          <w:rFonts w:eastAsia="Times New Roman"/>
          <w:szCs w:val="24"/>
          <w:vertAlign w:val="superscript"/>
        </w:rPr>
        <w:t>η</w:t>
      </w:r>
      <w:r>
        <w:rPr>
          <w:rFonts w:eastAsia="Times New Roman"/>
          <w:szCs w:val="24"/>
          <w:vertAlign w:val="superscript"/>
        </w:rPr>
        <w:t>ς</w:t>
      </w:r>
      <w:r>
        <w:rPr>
          <w:rFonts w:eastAsia="Times New Roman"/>
          <w:szCs w:val="24"/>
        </w:rPr>
        <w:t xml:space="preserve"> Ιουλίου του 2017; </w:t>
      </w:r>
      <w:r>
        <w:rPr>
          <w:rFonts w:eastAsia="Times New Roman"/>
          <w:szCs w:val="24"/>
        </w:rPr>
        <w:t>Εσείς που κόπτεστε για την αγροτιά; Ούτε θα ψηφίσετε τη ρύθμιση για την εναρμόνιση του τρόπου φορολόγησης των Βουλευτών με αυτ</w:t>
      </w:r>
      <w:r>
        <w:rPr>
          <w:rFonts w:eastAsia="Times New Roman"/>
          <w:szCs w:val="24"/>
        </w:rPr>
        <w:t>ό</w:t>
      </w:r>
      <w:r>
        <w:rPr>
          <w:rFonts w:eastAsia="Times New Roman"/>
          <w:szCs w:val="24"/>
        </w:rPr>
        <w:t>ν των υπολοίπων πολιτών; Αλλά και τα υπόλοιπα αντίμετρα.</w:t>
      </w:r>
    </w:p>
    <w:p w14:paraId="14EE03AA" w14:textId="77777777" w:rsidR="002F0583" w:rsidRDefault="00B91F1A">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Πρόεδρος της Βουλής κ</w:t>
      </w:r>
      <w:r>
        <w:rPr>
          <w:rFonts w:eastAsia="Times New Roman"/>
          <w:szCs w:val="24"/>
        </w:rPr>
        <w:t xml:space="preserve">. </w:t>
      </w:r>
      <w:r w:rsidRPr="00053FDA">
        <w:rPr>
          <w:rFonts w:eastAsia="Times New Roman"/>
          <w:b/>
          <w:szCs w:val="24"/>
        </w:rPr>
        <w:t>ΝΙΚΟΛΑΟΣ ΒΟΥΤΣΗΣ</w:t>
      </w:r>
      <w:r>
        <w:rPr>
          <w:rFonts w:eastAsia="Times New Roman"/>
          <w:szCs w:val="24"/>
        </w:rPr>
        <w:t>)</w:t>
      </w:r>
    </w:p>
    <w:p w14:paraId="14EE03AB"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Κύριοι της Νέας Δημοκρατίας, μέχρι σήμερα </w:t>
      </w:r>
      <w:r>
        <w:rPr>
          <w:rFonts w:eastAsia="Times New Roman"/>
          <w:szCs w:val="24"/>
        </w:rPr>
        <w:t>κρυβόσασταν</w:t>
      </w:r>
      <w:r>
        <w:rPr>
          <w:rFonts w:eastAsia="Times New Roman"/>
          <w:szCs w:val="24"/>
        </w:rPr>
        <w:t xml:space="preserve"> πίσω από τις απαιτήσεις του Διεθνούς Νομισματικού Ταμείου υποστηρίζοντας τη θέση του. Σήμερα, κρύβεστε πίσω από ανακρίβειες, διαστρέβλωση των πραγμάτων, ψεύδη, συκοφαντίες και ίσως κ</w:t>
      </w:r>
      <w:r>
        <w:rPr>
          <w:rFonts w:eastAsia="Times New Roman"/>
          <w:szCs w:val="24"/>
        </w:rPr>
        <w:t>ρυφθείτε και απόψε πίσω από την αποχή από την ψηφοφορία, αν την επιλέξετε. Και το πράττετε κατηγορώντας το</w:t>
      </w:r>
      <w:r>
        <w:rPr>
          <w:rFonts w:eastAsia="Times New Roman"/>
          <w:szCs w:val="24"/>
        </w:rPr>
        <w:t>ν</w:t>
      </w:r>
      <w:r>
        <w:rPr>
          <w:rFonts w:eastAsia="Times New Roman"/>
          <w:szCs w:val="24"/>
        </w:rPr>
        <w:t xml:space="preserve"> ΣΥΡΙΖΑ για την κατάσταση στην οποία έχει περιέλθει η χώρα. Λες και ο ΣΥΡΙΖΑ κυβερνούσε τις τελευταίες δεκαετίες, λες και ο ΣΥΡΙΖΑ οδήγησε στην πλήρη</w:t>
      </w:r>
      <w:r>
        <w:rPr>
          <w:rFonts w:eastAsia="Times New Roman"/>
          <w:szCs w:val="24"/>
        </w:rPr>
        <w:t xml:space="preserve"> κατάργηση της αγροτικής παραγωγής, λες και ο ΣΥΡΙΖΑ οδήγησε στην καταστροφή της παραγωγικής βάσης της χώρας, λες και ο ΣΥΡΙΖΑ οδήγησε τη χώρα στη χρεοκοπία, λες και ο ΣΥΡΙΖΑ προσκάλεσε το Διεθνές Νομισματικό Ταμείο στην Ελλάδα, λες και ο ΣΥΡΙΖΑ εισήγαγε τ</w:t>
      </w:r>
      <w:r>
        <w:rPr>
          <w:rFonts w:eastAsia="Times New Roman"/>
          <w:szCs w:val="24"/>
        </w:rPr>
        <w:t xml:space="preserve">ις </w:t>
      </w:r>
      <w:proofErr w:type="spellStart"/>
      <w:r>
        <w:rPr>
          <w:rFonts w:eastAsia="Times New Roman"/>
          <w:szCs w:val="24"/>
        </w:rPr>
        <w:t>μνημονιακές</w:t>
      </w:r>
      <w:proofErr w:type="spellEnd"/>
      <w:r>
        <w:rPr>
          <w:rFonts w:eastAsia="Times New Roman"/>
          <w:szCs w:val="24"/>
        </w:rPr>
        <w:t xml:space="preserve"> πολιτικές</w:t>
      </w:r>
      <w:r>
        <w:rPr>
          <w:rFonts w:eastAsia="Times New Roman"/>
          <w:szCs w:val="24"/>
        </w:rPr>
        <w:t>,</w:t>
      </w:r>
      <w:r>
        <w:rPr>
          <w:rFonts w:eastAsia="Times New Roman"/>
          <w:szCs w:val="24"/>
        </w:rPr>
        <w:t xml:space="preserve"> που οδήγησαν στην κατάρρευση του ΑΕΠ, στην εκτόξευση της ανεργίας, στη φτωχοποίηση των μεσαίων και στην </w:t>
      </w:r>
      <w:r>
        <w:rPr>
          <w:rFonts w:eastAsia="Times New Roman"/>
          <w:szCs w:val="24"/>
        </w:rPr>
        <w:t>«</w:t>
      </w:r>
      <w:proofErr w:type="spellStart"/>
      <w:r>
        <w:rPr>
          <w:rFonts w:eastAsia="Times New Roman"/>
          <w:szCs w:val="24"/>
        </w:rPr>
        <w:t>πληβειοποίηση</w:t>
      </w:r>
      <w:proofErr w:type="spellEnd"/>
      <w:r>
        <w:rPr>
          <w:rFonts w:eastAsia="Times New Roman"/>
          <w:szCs w:val="24"/>
        </w:rPr>
        <w:t>»</w:t>
      </w:r>
      <w:r>
        <w:rPr>
          <w:rFonts w:eastAsia="Times New Roman"/>
          <w:szCs w:val="24"/>
        </w:rPr>
        <w:t xml:space="preserve"> των λαϊκών στρωμάτων και όχι</w:t>
      </w:r>
      <w:r>
        <w:rPr>
          <w:rFonts w:eastAsia="Times New Roman"/>
          <w:szCs w:val="24"/>
        </w:rPr>
        <w:t xml:space="preserve"> </w:t>
      </w:r>
      <w:r>
        <w:rPr>
          <w:rFonts w:eastAsia="Times New Roman"/>
          <w:szCs w:val="24"/>
        </w:rPr>
        <w:t>οι πολιτικές που άσκησαν οι κυβερνήσεις της Νέας Δημοκρατίας και του ΠΑΣΟΚ, λεηλα</w:t>
      </w:r>
      <w:r>
        <w:rPr>
          <w:rFonts w:eastAsia="Times New Roman"/>
          <w:szCs w:val="24"/>
        </w:rPr>
        <w:t>τώντας τη χώρα.</w:t>
      </w:r>
    </w:p>
    <w:p w14:paraId="14EE03AC" w14:textId="77777777" w:rsidR="002F0583" w:rsidRDefault="00B91F1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EE03AD" w14:textId="77777777" w:rsidR="002F0583" w:rsidRDefault="00B91F1A">
      <w:pPr>
        <w:spacing w:line="600" w:lineRule="auto"/>
        <w:ind w:firstLine="720"/>
        <w:jc w:val="both"/>
        <w:rPr>
          <w:rFonts w:eastAsia="Times New Roman"/>
          <w:szCs w:val="24"/>
        </w:rPr>
      </w:pPr>
      <w:r>
        <w:rPr>
          <w:rFonts w:eastAsia="Times New Roman"/>
          <w:szCs w:val="24"/>
        </w:rPr>
        <w:t xml:space="preserve">Όμως, το πρόβλημά σας είναι άλλο. Συνεχώς διαψεύδεστε από την εξέλιξη των πραγμάτων με αποτέλεσμα η αριστερή παρένθεση να μην κλείνει αλλά να ανοίγει </w:t>
      </w:r>
      <w:r>
        <w:rPr>
          <w:rFonts w:eastAsia="Times New Roman"/>
          <w:szCs w:val="24"/>
        </w:rPr>
        <w:lastRenderedPageBreak/>
        <w:t>συνεχώ</w:t>
      </w:r>
      <w:r>
        <w:rPr>
          <w:rFonts w:eastAsia="Times New Roman"/>
          <w:szCs w:val="24"/>
        </w:rPr>
        <w:t>ς. Και αυτό σας οδηγεί σε παράλογες τοποθετήσεις και στάσ</w:t>
      </w:r>
      <w:r>
        <w:rPr>
          <w:rFonts w:eastAsia="Times New Roman"/>
          <w:szCs w:val="24"/>
        </w:rPr>
        <w:t>η</w:t>
      </w:r>
      <w:r>
        <w:rPr>
          <w:rFonts w:eastAsia="Times New Roman"/>
          <w:szCs w:val="24"/>
        </w:rPr>
        <w:t>, αφού το στερητικό σύνδρομο για την εξουσία κυριαρχεί στις τάξεις της Νέας Δημοκρατίας και του ΠΑΣΟΚ.</w:t>
      </w:r>
    </w:p>
    <w:p w14:paraId="14EE03AE"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Ολοκληρώστε, κύριε συνάδελφε.</w:t>
      </w:r>
    </w:p>
    <w:p w14:paraId="14EE03AF" w14:textId="77777777" w:rsidR="002F0583" w:rsidRDefault="00B91F1A">
      <w:pPr>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Τελειώνω, κύριε Πρόεδρε.</w:t>
      </w:r>
    </w:p>
    <w:p w14:paraId="14EE03B0" w14:textId="77777777" w:rsidR="002F0583" w:rsidRDefault="00B91F1A">
      <w:pPr>
        <w:spacing w:line="600" w:lineRule="auto"/>
        <w:ind w:firstLine="720"/>
        <w:jc w:val="both"/>
        <w:rPr>
          <w:rFonts w:eastAsia="Times New Roman"/>
          <w:szCs w:val="24"/>
        </w:rPr>
      </w:pPr>
      <w:r>
        <w:rPr>
          <w:rFonts w:eastAsia="Times New Roman"/>
          <w:szCs w:val="24"/>
        </w:rPr>
        <w:t xml:space="preserve">Εμείς θα συνεχίσουμε για να βγάλουμε τη χώρα από την κρίση και κυρίως, να προωθήσουμε την κοινωνικά δίκαιη παραγωγική ανασυγκρότηση της χώρας. Και μετά τις επόμενες εκλογές, η </w:t>
      </w:r>
      <w:r>
        <w:rPr>
          <w:rFonts w:eastAsia="Times New Roman"/>
          <w:szCs w:val="24"/>
        </w:rPr>
        <w:t xml:space="preserve">αριστερή </w:t>
      </w:r>
      <w:r>
        <w:rPr>
          <w:rFonts w:eastAsia="Times New Roman"/>
          <w:szCs w:val="24"/>
        </w:rPr>
        <w:t xml:space="preserve">παρένθεση θα συνεχίσει να είναι ανοιχτή. Και </w:t>
      </w:r>
      <w:r>
        <w:rPr>
          <w:rFonts w:eastAsia="Times New Roman"/>
          <w:szCs w:val="24"/>
        </w:rPr>
        <w:t>εσείς θα εξακολουθείτε να ζητάτε εκλογές</w:t>
      </w:r>
      <w:r>
        <w:rPr>
          <w:rFonts w:eastAsia="Times New Roman"/>
          <w:szCs w:val="24"/>
        </w:rPr>
        <w:t xml:space="preserve"> και μετά </w:t>
      </w:r>
      <w:r>
        <w:rPr>
          <w:rFonts w:eastAsia="Times New Roman"/>
          <w:szCs w:val="24"/>
        </w:rPr>
        <w:t>τις επόμενες.</w:t>
      </w:r>
    </w:p>
    <w:p w14:paraId="14EE03B1" w14:textId="77777777" w:rsidR="002F0583" w:rsidRDefault="00B91F1A">
      <w:pPr>
        <w:spacing w:line="600" w:lineRule="auto"/>
        <w:ind w:firstLine="720"/>
        <w:jc w:val="both"/>
        <w:rPr>
          <w:rFonts w:eastAsia="Times New Roman"/>
          <w:szCs w:val="24"/>
        </w:rPr>
      </w:pPr>
      <w:r>
        <w:rPr>
          <w:rFonts w:eastAsia="Times New Roman"/>
          <w:szCs w:val="24"/>
        </w:rPr>
        <w:t>Ευχαριστώ.</w:t>
      </w:r>
    </w:p>
    <w:p w14:paraId="14EE03B2"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3B3"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πολύ.</w:t>
      </w:r>
    </w:p>
    <w:p w14:paraId="14EE03B4" w14:textId="77777777" w:rsidR="002F0583" w:rsidRDefault="00B91F1A">
      <w:pPr>
        <w:spacing w:line="600" w:lineRule="auto"/>
        <w:ind w:firstLine="720"/>
        <w:jc w:val="both"/>
        <w:rPr>
          <w:rFonts w:eastAsia="Times New Roman"/>
          <w:szCs w:val="24"/>
        </w:rPr>
      </w:pPr>
      <w:r>
        <w:rPr>
          <w:rFonts w:eastAsia="Times New Roman"/>
          <w:szCs w:val="24"/>
        </w:rPr>
        <w:t>Τον λόγο έχει ο Γενικός Γραμματέας του Κομμουνιστικού Κόμματος Ελλάδ</w:t>
      </w:r>
      <w:r>
        <w:rPr>
          <w:rFonts w:eastAsia="Times New Roman"/>
          <w:szCs w:val="24"/>
        </w:rPr>
        <w:t>α</w:t>
      </w:r>
      <w:r>
        <w:rPr>
          <w:rFonts w:eastAsia="Times New Roman"/>
          <w:szCs w:val="24"/>
        </w:rPr>
        <w:t xml:space="preserve">ς και Πρόεδρος της </w:t>
      </w:r>
      <w:r>
        <w:rPr>
          <w:rFonts w:eastAsia="Times New Roman"/>
          <w:szCs w:val="24"/>
        </w:rPr>
        <w:t xml:space="preserve">Κοινοβουλευτικής Ομάδας του κόμματος κ. Δημήτριος </w:t>
      </w:r>
      <w:proofErr w:type="spellStart"/>
      <w:r>
        <w:rPr>
          <w:rFonts w:eastAsia="Times New Roman"/>
          <w:szCs w:val="24"/>
        </w:rPr>
        <w:t>Κουτσούμπας</w:t>
      </w:r>
      <w:proofErr w:type="spellEnd"/>
      <w:r>
        <w:rPr>
          <w:rFonts w:eastAsia="Times New Roman"/>
          <w:szCs w:val="24"/>
        </w:rPr>
        <w:t>.</w:t>
      </w:r>
    </w:p>
    <w:p w14:paraId="14EE03B5" w14:textId="77777777" w:rsidR="002F0583" w:rsidRDefault="00B91F1A">
      <w:pPr>
        <w:spacing w:line="600" w:lineRule="auto"/>
        <w:ind w:firstLine="720"/>
        <w:jc w:val="both"/>
        <w:rPr>
          <w:rFonts w:eastAsia="Times New Roman"/>
          <w:szCs w:val="24"/>
        </w:rPr>
      </w:pPr>
      <w:r>
        <w:rPr>
          <w:rFonts w:eastAsia="Times New Roman"/>
          <w:b/>
          <w:szCs w:val="24"/>
        </w:rPr>
        <w:t>ΔΗΜΗΤΡΙΟΣ ΚΟΥΤΣΟΥΜΠΑΣ (Γενικός Γραμματέας της Κεντρικής Επιτροπής του Κομμουνιστικού Κόμματος Ελλάδ</w:t>
      </w:r>
      <w:r>
        <w:rPr>
          <w:rFonts w:eastAsia="Times New Roman"/>
          <w:b/>
          <w:szCs w:val="24"/>
        </w:rPr>
        <w:t>α</w:t>
      </w:r>
      <w:r>
        <w:rPr>
          <w:rFonts w:eastAsia="Times New Roman"/>
          <w:b/>
          <w:szCs w:val="24"/>
        </w:rPr>
        <w:t>ς):</w:t>
      </w:r>
      <w:r>
        <w:rPr>
          <w:rFonts w:eastAsia="Times New Roman"/>
          <w:szCs w:val="24"/>
        </w:rPr>
        <w:t xml:space="preserve"> Κυρίες και κύριοι και από το Βήμα της Βουλής καταγγέλλουμε στους εργαζόμενους, στους συντ</w:t>
      </w:r>
      <w:r>
        <w:rPr>
          <w:rFonts w:eastAsia="Times New Roman"/>
          <w:szCs w:val="24"/>
        </w:rPr>
        <w:t xml:space="preserve">αξιούχους, στους </w:t>
      </w:r>
      <w:r>
        <w:rPr>
          <w:rFonts w:eastAsia="Times New Roman"/>
          <w:szCs w:val="24"/>
        </w:rPr>
        <w:lastRenderedPageBreak/>
        <w:t>άνεργους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ως υπεύθυνη για την αλλεπάλληλη συρρίκνωση του βιοτικού τους επιπέδου, των εργασιακών δικαιωμάτων τους, όπως η κυριακάτικη αργία, την επιδείνωση της ζωής τους από τα αφόρητα φορολογικά βάρη και τόσα άλλ</w:t>
      </w:r>
      <w:r>
        <w:rPr>
          <w:rFonts w:eastAsia="Times New Roman"/>
          <w:szCs w:val="24"/>
        </w:rPr>
        <w:t>α.</w:t>
      </w:r>
    </w:p>
    <w:p w14:paraId="14EE03B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δύο αλλεπάλληλα μνημόνια που έφερε αυτή η Κυβέρνηση είναι αρκετά για να πέσει η αριστερή μάσκα της, αυτή που καλλιέργησε ανοχή, που παγίδεψε με κινήσεις εντυπωσιασμού, με επισκέψεις ακόμα του Πρωθυπουργού σε χώρους μνήμης και τιμής ηρωικών γεγονότων,</w:t>
      </w:r>
      <w:r>
        <w:rPr>
          <w:rFonts w:eastAsia="Times New Roman" w:cs="Times New Roman"/>
          <w:szCs w:val="24"/>
        </w:rPr>
        <w:t xml:space="preserve"> ηρωικών μορφών του λαϊκού μας κινήματος, της ταξικής πάλης, της εθνικής αντίστασης, του δημοκρατικού στρατού, του ίδιου του ΚΚΕ.</w:t>
      </w:r>
    </w:p>
    <w:p w14:paraId="14EE03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νέα αντιλαϊκή συμφωνία αποτελεί ένα νέο μνημόνιο, ένα τέταρτο μνημόνιο, μνημόνιο </w:t>
      </w:r>
      <w:r>
        <w:rPr>
          <w:rFonts w:eastAsia="Times New Roman" w:cs="Times New Roman"/>
          <w:szCs w:val="24"/>
        </w:rPr>
        <w:t>«</w:t>
      </w:r>
      <w:r>
        <w:rPr>
          <w:rFonts w:eastAsia="Times New Roman" w:cs="Times New Roman"/>
          <w:szCs w:val="24"/>
        </w:rPr>
        <w:t xml:space="preserve">εις την </w:t>
      </w:r>
      <w:proofErr w:type="spellStart"/>
      <w:r>
        <w:rPr>
          <w:rFonts w:eastAsia="Times New Roman" w:cs="Times New Roman"/>
          <w:szCs w:val="24"/>
        </w:rPr>
        <w:t>τετάρτην</w:t>
      </w:r>
      <w:proofErr w:type="spellEnd"/>
      <w:r>
        <w:rPr>
          <w:rFonts w:eastAsia="Times New Roman" w:cs="Times New Roman"/>
          <w:szCs w:val="24"/>
        </w:rPr>
        <w:t>»</w:t>
      </w:r>
      <w:r>
        <w:rPr>
          <w:rFonts w:eastAsia="Times New Roman" w:cs="Times New Roman"/>
          <w:szCs w:val="24"/>
        </w:rPr>
        <w:t>, όπως επανειλημμένα έχου</w:t>
      </w:r>
      <w:r>
        <w:rPr>
          <w:rFonts w:eastAsia="Times New Roman" w:cs="Times New Roman"/>
          <w:szCs w:val="24"/>
        </w:rPr>
        <w:t>με πει από την πρώτη στιγμή. Στην πραγματικότητα τα μέτρα στηρίζουν την κερδοφορία των ομίλων, είτε άμεσα είτε έμμεσα. Πρόκειται για κατευθύνσεις που αυξάνουν την εκμετάλλευση των εργαζομένων, ενισχύουν τη συγκέντρωση του κεφαλαίου και που προωθούνται σε ό</w:t>
      </w:r>
      <w:r>
        <w:rPr>
          <w:rFonts w:eastAsia="Times New Roman" w:cs="Times New Roman"/>
          <w:szCs w:val="24"/>
        </w:rPr>
        <w:t>λα τα κράτη μέλη της Ευρωπαϊκής Ένωσης.</w:t>
      </w:r>
    </w:p>
    <w:p w14:paraId="14EE03B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Μάταια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προσπαθεί να πείσει τον λαό ότι απλά και μόνο πληρώνει τα σπασμένα της κακής διακυβέρνησης της </w:t>
      </w:r>
      <w:r>
        <w:rPr>
          <w:rFonts w:eastAsia="Times New Roman"/>
          <w:bCs/>
        </w:rPr>
        <w:t>Νέας Δημοκρατίας</w:t>
      </w:r>
      <w:r>
        <w:rPr>
          <w:rFonts w:eastAsia="Times New Roman" w:cs="Times New Roman"/>
          <w:szCs w:val="24"/>
        </w:rPr>
        <w:t xml:space="preserve"> και του ΠΑΣΟΚ και ότι η ίδια είναι περίπου αθώα του εγκλήματος. Γι’ αυτ</w:t>
      </w:r>
      <w:r>
        <w:rPr>
          <w:rFonts w:eastAsia="Times New Roman" w:cs="Times New Roman"/>
          <w:szCs w:val="24"/>
        </w:rPr>
        <w:t>ή την πολι</w:t>
      </w:r>
      <w:r>
        <w:rPr>
          <w:rFonts w:eastAsia="Times New Roman" w:cs="Times New Roman"/>
          <w:szCs w:val="24"/>
        </w:rPr>
        <w:lastRenderedPageBreak/>
        <w:t>τική, όμως, είναι συνένοχοι όλοι τους και η άρχουσα τάξη της Ελλάδας και ο Σύνδεσμος Ελλήνων Βιομηχάνων και το κουαρτέτο και η Κυβέρνηση ΣΥΡΙΖΑ και η Νέα Δημοκρατία και τα υπόλοιπα αστικά κόμματα.</w:t>
      </w:r>
    </w:p>
    <w:p w14:paraId="14EE03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Κυβέρνηση της </w:t>
      </w:r>
      <w:r>
        <w:rPr>
          <w:rFonts w:eastAsia="Times New Roman" w:cs="Times New Roman"/>
          <w:szCs w:val="24"/>
        </w:rPr>
        <w:t>«</w:t>
      </w:r>
      <w:r>
        <w:rPr>
          <w:rFonts w:eastAsia="Times New Roman" w:cs="Times New Roman"/>
          <w:szCs w:val="24"/>
        </w:rPr>
        <w:t xml:space="preserve">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όμως, είναι και η πρώτη που στο ενεργητικό της, με Πρωθυπουργό τον κ. Τσίπρα, θα έχει την ψήφιση δύο μνημονίων. Οι προηγούμενες μας είχαν συνηθίσει να ψηφίζουν από ένα και να παίρνουν την άγουσα για τον πάγκο. Η </w:t>
      </w:r>
      <w:r>
        <w:rPr>
          <w:rFonts w:eastAsia="Times New Roman" w:cs="Times New Roman"/>
          <w:szCs w:val="24"/>
        </w:rPr>
        <w:t>κ</w:t>
      </w:r>
      <w:r>
        <w:rPr>
          <w:rFonts w:eastAsia="Times New Roman" w:cs="Times New Roman"/>
          <w:szCs w:val="24"/>
        </w:rPr>
        <w:t>υβέρνηση του ΠΑΣΟΚ με τον Γιώργο Παπανδρέ</w:t>
      </w:r>
      <w:r>
        <w:rPr>
          <w:rFonts w:eastAsia="Times New Roman" w:cs="Times New Roman"/>
          <w:szCs w:val="24"/>
        </w:rPr>
        <w:t xml:space="preserve">ου ψήφισε το 2010 το πρώτο μνημόνιο. Η </w:t>
      </w:r>
      <w:r>
        <w:rPr>
          <w:rFonts w:eastAsia="Times New Roman" w:cs="Times New Roman"/>
          <w:szCs w:val="24"/>
        </w:rPr>
        <w:t>κ</w:t>
      </w:r>
      <w:r>
        <w:rPr>
          <w:rFonts w:eastAsia="Times New Roman" w:cs="Times New Roman"/>
          <w:szCs w:val="24"/>
        </w:rPr>
        <w:t xml:space="preserve">υβέρνηση του Αντώνη Σαμαρά ύστερα ψήφισε το δεύτερο. Στη συνέχεια, η </w:t>
      </w:r>
      <w:r>
        <w:rPr>
          <w:rFonts w:eastAsia="Times New Roman" w:cs="Times New Roman"/>
          <w:szCs w:val="24"/>
        </w:rPr>
        <w:t>κ</w:t>
      </w:r>
      <w:r>
        <w:rPr>
          <w:rFonts w:eastAsia="Times New Roman" w:cs="Times New Roman"/>
          <w:szCs w:val="24"/>
        </w:rPr>
        <w:t>υβέρνηση του κ. Τσίπρα το 2015 ψήφισε το τρίτο μνημόνιο, μαζί με όλους τους άλλους. Και σήμερα, το 2017 μας φέρνει το τέταρτο.</w:t>
      </w:r>
    </w:p>
    <w:p w14:paraId="14EE03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όπως βλέπουμε, </w:t>
      </w:r>
      <w:r>
        <w:rPr>
          <w:rFonts w:eastAsia="Times New Roman" w:cs="Times New Roman"/>
          <w:szCs w:val="24"/>
        </w:rPr>
        <w:t xml:space="preserve">με όλες της τις δηλώσεις δεν το αρνείται αυτό. Απλά μας λέει με τον δικό της γνωστό τρόπο του εμπαιγμού του ελληνικού λαού, ότι δεν είναι ακριβώς τέταρτο, αλλά απλά είναι κάτι σαν μια συμφωνία διαρκείας. Το εντάσσει στα μνημόνια διαρκείας δηλαδή, που έτσι </w:t>
      </w:r>
      <w:r>
        <w:rPr>
          <w:rFonts w:eastAsia="Times New Roman" w:cs="Times New Roman"/>
          <w:szCs w:val="24"/>
        </w:rPr>
        <w:t>κι αλλιώς θα ισχύουν, με βάση τις αποφάσεις και κατευθύνσεις της Ευρωπαϊκής Ένωσης, του ΔΝΤ και όλων των υπόλοιπων ευαγών ιδρυμάτων και οργανισμών, με τους οποίους συναγελάζεται και η σημερινή συγκυβέρνηση, προκειμένου να εξασφαλίσει σίγουρη κερδοφορία για</w:t>
      </w:r>
      <w:r>
        <w:rPr>
          <w:rFonts w:eastAsia="Times New Roman" w:cs="Times New Roman"/>
          <w:szCs w:val="24"/>
        </w:rPr>
        <w:t xml:space="preserve"> τους μονοπωλιακούς ομίλους, ματώνοντας τον ήδη σκληρά δοκιμαζόμενο ελληνικό λαό.</w:t>
      </w:r>
    </w:p>
    <w:p w14:paraId="14EE03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Τα κυβερνητικά στελέχη αναμασούν ότι είναι μια συμφωνία ισορροπημένη, εισιτήριο για τη ρύθμιση του χρέους, για να επιστρέψει η χώρα στην κανονικότητα. Όλες αυτές τις ημέρες α</w:t>
      </w:r>
      <w:r>
        <w:rPr>
          <w:rFonts w:eastAsia="Times New Roman" w:cs="Times New Roman"/>
          <w:szCs w:val="24"/>
        </w:rPr>
        <w:t xml:space="preserve">ναπαράγουν ότι είναι μια συμφωνία που βάζει τέλος στην αβεβαιότητα. Και όλα αυτά λέγονται την ίδια ώρα που η εργατική τάξη και ο λαός έχει κυριολεκτικά γονατίσει μετά από οκτώ χρόνια κρίσης, απανωτών μνημονίων, αντιλαϊκών μέτρων, που έχουν </w:t>
      </w:r>
      <w:proofErr w:type="spellStart"/>
      <w:r>
        <w:rPr>
          <w:rFonts w:eastAsia="Times New Roman" w:cs="Times New Roman"/>
          <w:szCs w:val="24"/>
        </w:rPr>
        <w:t>στραγγίξει</w:t>
      </w:r>
      <w:proofErr w:type="spellEnd"/>
      <w:r>
        <w:rPr>
          <w:rFonts w:eastAsia="Times New Roman" w:cs="Times New Roman"/>
          <w:szCs w:val="24"/>
        </w:rPr>
        <w:t xml:space="preserve"> το ει</w:t>
      </w:r>
      <w:r>
        <w:rPr>
          <w:rFonts w:eastAsia="Times New Roman" w:cs="Times New Roman"/>
          <w:szCs w:val="24"/>
        </w:rPr>
        <w:t xml:space="preserve">σόδημά του κι έχουν ισοπεδώσει τα δικαιώματά του. Είναι ο ίδιος ο λαός που δεν μπορεί να πληρώσει πια τα δάνειά του, τα χρέη του στην εφορία, τους λογαριασμούς στη ΔΕΗ, την ΕΥΔΑΠ. </w:t>
      </w:r>
    </w:p>
    <w:p w14:paraId="14EE03B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κόκκινα δάνεια από 20,3 δισεκατομμύρια ευρώ το 2010 ξεπέρασαν τα 43 δισε</w:t>
      </w:r>
      <w:r>
        <w:rPr>
          <w:rFonts w:eastAsia="Times New Roman" w:cs="Times New Roman"/>
          <w:szCs w:val="24"/>
        </w:rPr>
        <w:t xml:space="preserve">κατομμύρια ευρώ το 2016. Ένας στους δύο χρωστάει στην εφορία. Μόνο από τη μείωση του μισθού, ο μέσος μισθωτός έχει απώλειες 20% την περίοδο της κρίσης, χωρίς να υπολογίζουμε τη </w:t>
      </w:r>
      <w:proofErr w:type="spellStart"/>
      <w:r>
        <w:rPr>
          <w:rFonts w:eastAsia="Times New Roman" w:cs="Times New Roman"/>
          <w:szCs w:val="24"/>
        </w:rPr>
        <w:t>φοροαφαίμαξή</w:t>
      </w:r>
      <w:proofErr w:type="spellEnd"/>
      <w:r>
        <w:rPr>
          <w:rFonts w:eastAsia="Times New Roman" w:cs="Times New Roman"/>
          <w:szCs w:val="24"/>
        </w:rPr>
        <w:t xml:space="preserve"> του. Οι οφειλές στη ΔΕΗ αυξάνονται συνεχώς, με ενάμισι εκατομμύριο</w:t>
      </w:r>
      <w:r>
        <w:rPr>
          <w:rFonts w:eastAsia="Times New Roman" w:cs="Times New Roman"/>
          <w:szCs w:val="24"/>
        </w:rPr>
        <w:t xml:space="preserve"> καταναλωτές να μην μπορούν ούτε διακανονισμό να κάνουν. </w:t>
      </w:r>
    </w:p>
    <w:p w14:paraId="14EE03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ο ίδιος ο λαός που ζει ή κινδυνεύει να ζήσει στη φτώχεια τα επόμενα χρόνια, σε ποσοστό που ξεπερνά το 35%. Ένα στα δύο παιδιά στη χώρα μας στερούνται ακόμη και τα πιο βασικά αγαθά. Και το κακό</w:t>
      </w:r>
      <w:r>
        <w:rPr>
          <w:rFonts w:eastAsia="Times New Roman" w:cs="Times New Roman"/>
          <w:szCs w:val="24"/>
        </w:rPr>
        <w:t xml:space="preserve"> δεν θα σταματήσει</w:t>
      </w:r>
      <w:r>
        <w:rPr>
          <w:rFonts w:eastAsia="Times New Roman" w:cs="Times New Roman"/>
          <w:szCs w:val="24"/>
        </w:rPr>
        <w:t>,</w:t>
      </w:r>
      <w:r>
        <w:rPr>
          <w:rFonts w:eastAsia="Times New Roman" w:cs="Times New Roman"/>
          <w:szCs w:val="24"/>
        </w:rPr>
        <w:t xml:space="preserve"> βεβαίως, αν δεν το σταματήσουμε. Παίξανε πολύ με τα όνειρα και τις ελπίδες του ελληνικού λαού. </w:t>
      </w:r>
    </w:p>
    <w:p w14:paraId="14EE03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Πρέπει όλοι και όλες, με μια φωνή, να βροντοφωνάξουμε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φ</w:t>
      </w:r>
      <w:r>
        <w:rPr>
          <w:rFonts w:eastAsia="Times New Roman" w:cs="Times New Roman"/>
          <w:szCs w:val="24"/>
        </w:rPr>
        <w:t xml:space="preserve">τάνει πια». Καλούμε σε παλλαϊκό ξεσηκωμό. Δεν μιλάμε μόνο γι’ αυτές τις μέρες, γι’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συσχετισμό. Δεν μιλάμε για μέσα στη Βουλή, αλλά στο κίνημα, τους καθημερινούς αγώνες που πρέπει να κλιμακωθούν και να γιγαντωθούν.</w:t>
      </w:r>
    </w:p>
    <w:p w14:paraId="14EE03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Εδώ μέσα στο Κοινοβούλιο κάνουν σόου για τα κανάλια μόνο τα τσιράκια του συστήματος, μόνο κάτι ορφανά των </w:t>
      </w:r>
      <w:r>
        <w:rPr>
          <w:rFonts w:eastAsia="Times New Roman" w:cs="Times New Roman"/>
          <w:szCs w:val="24"/>
          <w:lang w:val="en-US"/>
        </w:rPr>
        <w:t>SS</w:t>
      </w:r>
      <w:r>
        <w:rPr>
          <w:rFonts w:eastAsia="Times New Roman" w:cs="Times New Roman"/>
          <w:szCs w:val="24"/>
        </w:rPr>
        <w:t xml:space="preserve">, κάτι </w:t>
      </w:r>
      <w:r>
        <w:rPr>
          <w:rFonts w:eastAsia="Times New Roman" w:cs="Times New Roman"/>
          <w:szCs w:val="24"/>
        </w:rPr>
        <w:t xml:space="preserve">χαφιέδες δουλέμποροι, υπόδικοι καθοδηγητές δολοφονικών ταγμάτων. </w:t>
      </w:r>
    </w:p>
    <w:p w14:paraId="14EE03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ξεσηκωμός του λαού πρέπει να εκφραστεί μέσα από το εργατικό λαϊκό κίνημα</w:t>
      </w:r>
      <w:r>
        <w:rPr>
          <w:rFonts w:eastAsia="Times New Roman" w:cs="Times New Roman"/>
          <w:szCs w:val="24"/>
        </w:rPr>
        <w:t>,</w:t>
      </w:r>
      <w:r>
        <w:rPr>
          <w:rFonts w:eastAsia="Times New Roman" w:cs="Times New Roman"/>
          <w:szCs w:val="24"/>
        </w:rPr>
        <w:t xml:space="preserve"> για να καταργήσει στην πράξη τα μνημόνια, να ανοίξει τον δρόμο της ανατροπής της τάξης των κηφήνων που υπηρετούν κ</w:t>
      </w:r>
      <w:r>
        <w:rPr>
          <w:rFonts w:eastAsia="Times New Roman" w:cs="Times New Roman"/>
          <w:szCs w:val="24"/>
        </w:rPr>
        <w:t>αι η σημερινή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και η Αξιωματική Αντιπολίτευση και τα άλλα κόμματα. </w:t>
      </w:r>
    </w:p>
    <w:p w14:paraId="14EE03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από το Βήμα της Βουλής καλούμε τους μισθωτούς, τους αυτοαπασχολούμενους στις πόλεις και στην ύπαιθρο, στην αγροτική παραγωγή, τους συνταξιούχους, τους νέους</w:t>
      </w:r>
      <w:r>
        <w:rPr>
          <w:rFonts w:eastAsia="Times New Roman" w:cs="Times New Roman"/>
          <w:szCs w:val="24"/>
        </w:rPr>
        <w:t xml:space="preserve">, τις νέες, να μην πέσουν στην ίδια πλάνη με το παρελθόν, δηλαδή να φεύγουν από το ένα κυβερνητικό κόμμα </w:t>
      </w:r>
      <w:r>
        <w:rPr>
          <w:rFonts w:eastAsia="Times New Roman" w:cs="Times New Roman"/>
          <w:szCs w:val="24"/>
        </w:rPr>
        <w:t>-</w:t>
      </w:r>
      <w:r>
        <w:rPr>
          <w:rFonts w:eastAsia="Times New Roman" w:cs="Times New Roman"/>
          <w:szCs w:val="24"/>
        </w:rPr>
        <w:t>εν προκειμένω σήμερα εγκαταλείποντας το</w:t>
      </w:r>
      <w:r>
        <w:rPr>
          <w:rFonts w:eastAsia="Times New Roman" w:cs="Times New Roman"/>
          <w:szCs w:val="24"/>
        </w:rPr>
        <w:t>ν</w:t>
      </w:r>
      <w:r>
        <w:rPr>
          <w:rFonts w:eastAsia="Times New Roman" w:cs="Times New Roman"/>
          <w:szCs w:val="24"/>
        </w:rPr>
        <w:t xml:space="preserve"> ΣΥΡΙΖΑ- για να στηρίξουν κοινοβουλευτικά, αλλά και στις μαζικές οργανώσεις τους, άλλα παλιά ή αναμορφωμένα ασ</w:t>
      </w:r>
      <w:r>
        <w:rPr>
          <w:rFonts w:eastAsia="Times New Roman" w:cs="Times New Roman"/>
          <w:szCs w:val="24"/>
        </w:rPr>
        <w:t xml:space="preserve">τικά κόμματα ίδιας αντιλαϊκής κοπής, όπως είναι οι υπόλοιπες αστικές δυνάμεις και εδώ μέσα στο Κοινοβούλιο. </w:t>
      </w:r>
    </w:p>
    <w:p w14:paraId="14EE03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Το ΚΚΕ καλεί τις εργατικές λαϊκές δυνάμεις να σκεφτούν ταξικά πολύ περισσότερο αυτές που ήδη έχουν έναν ριζοσπαστικό προσανατολισμό, που στην Αριστ</w:t>
      </w:r>
      <w:r>
        <w:rPr>
          <w:rFonts w:eastAsia="Times New Roman" w:cs="Times New Roman"/>
          <w:szCs w:val="24"/>
        </w:rPr>
        <w:t xml:space="preserve">ερά βλέπουν την εναντίωση στα μονοπώλια, στις </w:t>
      </w:r>
      <w:proofErr w:type="spellStart"/>
      <w:r>
        <w:rPr>
          <w:rFonts w:eastAsia="Times New Roman" w:cs="Times New Roman"/>
          <w:szCs w:val="24"/>
        </w:rPr>
        <w:t>λυκοσυμμαχίες</w:t>
      </w:r>
      <w:proofErr w:type="spellEnd"/>
      <w:r>
        <w:rPr>
          <w:rFonts w:eastAsia="Times New Roman" w:cs="Times New Roman"/>
          <w:szCs w:val="24"/>
        </w:rPr>
        <w:t>, στις ιμπεριαλιστικές ενώσεις της Ευρωπαϊκής Ένωσης</w:t>
      </w:r>
      <w:r>
        <w:rPr>
          <w:rFonts w:eastAsia="Times New Roman" w:cs="Times New Roman"/>
          <w:szCs w:val="24"/>
        </w:rPr>
        <w:t>,</w:t>
      </w:r>
      <w:r>
        <w:rPr>
          <w:rFonts w:eastAsia="Times New Roman" w:cs="Times New Roman"/>
          <w:szCs w:val="24"/>
        </w:rPr>
        <w:t xml:space="preserve"> του ΝΑΤΟ, να μην παγιδευτούν στο συνειδητό απατηλό κάλεσμα του ΣΥΡΙΖΑ ότι δήθεν πέρασαν τα δύσκολα, ότι η ανάπτυξη κάτι θα φέρει και για τους ε</w:t>
      </w:r>
      <w:r>
        <w:rPr>
          <w:rFonts w:eastAsia="Times New Roman" w:cs="Times New Roman"/>
          <w:szCs w:val="24"/>
        </w:rPr>
        <w:t xml:space="preserve">ργαζόμενους, ότι θα ενισχυθεί δήθεν το μέτωπο των φιλολαϊκών και </w:t>
      </w:r>
      <w:proofErr w:type="spellStart"/>
      <w:r>
        <w:rPr>
          <w:rFonts w:eastAsia="Times New Roman" w:cs="Times New Roman"/>
          <w:szCs w:val="24"/>
        </w:rPr>
        <w:t>φιλοαναπτυξιακών</w:t>
      </w:r>
      <w:proofErr w:type="spellEnd"/>
      <w:r>
        <w:rPr>
          <w:rFonts w:eastAsia="Times New Roman" w:cs="Times New Roman"/>
          <w:szCs w:val="24"/>
        </w:rPr>
        <w:t xml:space="preserve"> δυνάμεων στην Ευρωπαϊκή Ένωση για να μη στραγγαλίσει </w:t>
      </w:r>
      <w:r>
        <w:rPr>
          <w:rFonts w:eastAsia="Times New Roman" w:cs="Times New Roman"/>
          <w:szCs w:val="24"/>
        </w:rPr>
        <w:t>-</w:t>
      </w:r>
      <w:r>
        <w:rPr>
          <w:rFonts w:eastAsia="Times New Roman" w:cs="Times New Roman"/>
          <w:szCs w:val="24"/>
        </w:rPr>
        <w:t>λέει</w:t>
      </w:r>
      <w:r w:rsidRPr="00880493">
        <w:rPr>
          <w:rFonts w:eastAsia="Times New Roman" w:cs="Times New Roman"/>
          <w:szCs w:val="24"/>
        </w:rPr>
        <w:t>-</w:t>
      </w:r>
      <w:r>
        <w:rPr>
          <w:rFonts w:eastAsia="Times New Roman" w:cs="Times New Roman"/>
          <w:szCs w:val="24"/>
        </w:rPr>
        <w:t xml:space="preserve"> η σφιχτή δημοσιονομική πολιτική και το ισχυρό ευρώ την ανάπτυξη και την κοινωνική συνοχή, όπως λένε. </w:t>
      </w:r>
    </w:p>
    <w:p w14:paraId="14EE03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Καλούμε τις </w:t>
      </w:r>
      <w:r>
        <w:rPr>
          <w:rFonts w:eastAsia="Times New Roman" w:cs="Times New Roman"/>
          <w:szCs w:val="24"/>
        </w:rPr>
        <w:t>εργατικές λαϊκές δυνάμεις και από το Βήμα της Βουλής να μην παγιδευτούν στην κριτική της Νέας Δημοκρατίας, άλλων κομμάτων, που γίνεται από εξίσου αντιλαϊκή αφετηρία και για τους λόγους ανταγωνισμού προς την Κυβέρνηση, αλλά και για τους λόγους ορισμένων δια</w:t>
      </w:r>
      <w:r>
        <w:rPr>
          <w:rFonts w:eastAsia="Times New Roman" w:cs="Times New Roman"/>
          <w:szCs w:val="24"/>
        </w:rPr>
        <w:t>φοροποιήσεων στην ίδια αντιλαϊκή κατεύθυνση της καπιταλιστικής ανάκαμψης και της κερδοφορίας των ομίλων.</w:t>
      </w:r>
    </w:p>
    <w:p w14:paraId="14EE03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Νέα Δημοκρατία και το ΠΑΣΟΚ δεν δικαιούνται να κρίνουν το</w:t>
      </w:r>
      <w:r>
        <w:rPr>
          <w:rFonts w:eastAsia="Times New Roman" w:cs="Times New Roman"/>
          <w:szCs w:val="24"/>
        </w:rPr>
        <w:t>ν</w:t>
      </w:r>
      <w:r>
        <w:rPr>
          <w:rFonts w:eastAsia="Times New Roman" w:cs="Times New Roman"/>
          <w:szCs w:val="24"/>
        </w:rPr>
        <w:t xml:space="preserve"> ΣΥΡΙΖΑ για τα αντιλαϊκά του μέτρα, αφού οι ίδιοι ήταν και είναι φορείς τέτοιων μέτρων. </w:t>
      </w:r>
    </w:p>
    <w:p w14:paraId="14EE03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Τη</w:t>
      </w:r>
      <w:r>
        <w:rPr>
          <w:rFonts w:eastAsia="Times New Roman" w:cs="Times New Roman"/>
          <w:szCs w:val="24"/>
        </w:rPr>
        <w:t>ν ίδια στιγμή δεν πρέπει να επιτρέψουμε στην Κυβέρνηση ΣΥΡΙΖΑ να συνεχίσει να εξαπατά ασύστολα, να παρουσιάζεται με δήθεν κοινωνική ευαισθησία</w:t>
      </w:r>
      <w:r>
        <w:rPr>
          <w:rFonts w:eastAsia="Times New Roman" w:cs="Times New Roman"/>
          <w:szCs w:val="24"/>
        </w:rPr>
        <w:t>,</w:t>
      </w:r>
      <w:r>
        <w:rPr>
          <w:rFonts w:eastAsia="Times New Roman" w:cs="Times New Roman"/>
          <w:szCs w:val="24"/>
        </w:rPr>
        <w:t xml:space="preserve"> που δεν έχουν άλλοι, να εμφανίζει τις αλχημείες της με τα ονομαζόμενα αντίμετρα για την </w:t>
      </w:r>
      <w:r>
        <w:rPr>
          <w:rFonts w:eastAsia="Times New Roman" w:cs="Times New Roman"/>
          <w:szCs w:val="24"/>
        </w:rPr>
        <w:lastRenderedPageBreak/>
        <w:t>ακραία φτώχεια. Όπως όλοι αυτοί μαζί ψήφισαν το τρίτο μνημόνιο, έτσι θα προχωρήσουν και μαζί στην εφαρμογή του τέταρτου μνημονίου υπέρ του κεφαλαίου, αφού σήμερα δεν κ</w:t>
      </w:r>
      <w:r>
        <w:rPr>
          <w:rFonts w:eastAsia="Times New Roman" w:cs="Times New Roman"/>
          <w:szCs w:val="24"/>
        </w:rPr>
        <w:t xml:space="preserve">ρίνεται έτσι κι αλλιώς και δεν κινδυνεύει να μην ψηφιστεί από την κοινοβουλευτική </w:t>
      </w:r>
      <w:r>
        <w:rPr>
          <w:rFonts w:eastAsia="Times New Roman" w:cs="Times New Roman"/>
          <w:szCs w:val="24"/>
        </w:rPr>
        <w:t>Π</w:t>
      </w:r>
      <w:r>
        <w:rPr>
          <w:rFonts w:eastAsia="Times New Roman" w:cs="Times New Roman"/>
          <w:szCs w:val="24"/>
        </w:rPr>
        <w:t>λειοψηφία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14EE03C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όλη αυτή η κατάσταση δεν είναι απλά αβεβαιότητα, είναι η βαρβαρότητα του συστήματος που</w:t>
      </w:r>
      <w:r>
        <w:rPr>
          <w:rFonts w:eastAsia="Times New Roman" w:cs="Times New Roman"/>
          <w:szCs w:val="24"/>
        </w:rPr>
        <w:t>,</w:t>
      </w:r>
      <w:r>
        <w:rPr>
          <w:rFonts w:eastAsia="Times New Roman" w:cs="Times New Roman"/>
          <w:szCs w:val="24"/>
        </w:rPr>
        <w:t xml:space="preserve"> για να βγει από τη δική του κρίση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φορτώνει τα βάρη της στην εργατική τάξη, στον λαό. Νέα ασήκωτα βάρη πάνω από 4 δισ. ευρώ φορτώνει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τη νέα συμφωνία της, μια συμφωνία που έχει απ’ όλα: </w:t>
      </w:r>
    </w:p>
    <w:p w14:paraId="14EE03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Συμπληρωματικές περικοπές 500 εκατομμυρίων ευρώ αναδρομικά για το 2016 και σ</w:t>
      </w:r>
      <w:r>
        <w:rPr>
          <w:rFonts w:eastAsia="Times New Roman" w:cs="Times New Roman"/>
          <w:szCs w:val="24"/>
        </w:rPr>
        <w:t>τα οικογενειακά επιδόματα και στα επιδόματα ανεργίας και στα επιδόματα θέρμανσης και στη χρηματοδότηση του ΕΟΠΥΥ. Έτσι αντιλαμβάνονται στο</w:t>
      </w:r>
      <w:r>
        <w:rPr>
          <w:rFonts w:eastAsia="Times New Roman" w:cs="Times New Roman"/>
          <w:szCs w:val="24"/>
        </w:rPr>
        <w:t>ν</w:t>
      </w:r>
      <w:r>
        <w:rPr>
          <w:rFonts w:eastAsia="Times New Roman" w:cs="Times New Roman"/>
          <w:szCs w:val="24"/>
        </w:rPr>
        <w:t xml:space="preserve"> ΣΥΡΙΖΑ τη δήθεν επιστροφή στο κοινωνικό κράτος, την ανακούφιση των πολιτών. Αλλά έχει κι άλλα. Για το 2019 το 1,8 δι</w:t>
      </w:r>
      <w:r>
        <w:rPr>
          <w:rFonts w:eastAsia="Times New Roman" w:cs="Times New Roman"/>
          <w:szCs w:val="24"/>
        </w:rPr>
        <w:t xml:space="preserve">σεκατομμύριο ευρώ θα τα βρουν από τη νέα μείωση των κύριων και επικουρικών συντάξεων, που θα φτάσει μέχρι και το 18% χωρίς να συνυπολογίσουμε τις μειώσεις λόγω πληθωρισμού, αφού οι όποιες αναπροσαρμογές προέβλεπε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μετατέθηκαν μετά το 20</w:t>
      </w:r>
      <w:r>
        <w:rPr>
          <w:rFonts w:eastAsia="Times New Roman" w:cs="Times New Roman"/>
          <w:szCs w:val="24"/>
        </w:rPr>
        <w:t xml:space="preserve">20. Πλέον, οι συντάξεις γίνονται επιδόματα, ενώ θίγονται γύρω στο ένα εκατομμύριο συνταξιούχοι. Το άλλο 1,8 δισεκατομμύριο ευρώ αφορά στη νέα μείωση του αφορολόγητου που θα πάρει </w:t>
      </w:r>
      <w:r>
        <w:rPr>
          <w:rFonts w:eastAsia="Times New Roman" w:cs="Times New Roman"/>
          <w:szCs w:val="24"/>
        </w:rPr>
        <w:lastRenderedPageBreak/>
        <w:t>από την τσέπη των λαϊκών στρωμάτων μέχρι και 650 ευρώ για τον κάθε φορολογούμ</w:t>
      </w:r>
      <w:r>
        <w:rPr>
          <w:rFonts w:eastAsia="Times New Roman" w:cs="Times New Roman"/>
          <w:szCs w:val="24"/>
        </w:rPr>
        <w:t>ενο. Δηλαδή, εκτός από τους έμμεσους φόρους -που έτσι κι αλλιώς τους πληρώνουμε ήδη όλοι, ακόμα και οι άνεργοι- τώρα φόρους θα πληρώσει ακόμα και ο εργαζόμενος που έχει εισόδημα 405 ευρώ τον μήνα, ακόμα και ο συνταξιούχος που η σύνταξή του ξεπερνάει τα 475</w:t>
      </w:r>
      <w:r>
        <w:rPr>
          <w:rFonts w:eastAsia="Times New Roman" w:cs="Times New Roman"/>
          <w:szCs w:val="24"/>
        </w:rPr>
        <w:t xml:space="preserve"> ευρώ.</w:t>
      </w:r>
    </w:p>
    <w:p w14:paraId="14EE03C8"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Εκτός από αυτά, βέβαια, η συμφωνία περιλαμβάνει και μια σειρά άλλες πλευρές</w:t>
      </w:r>
      <w:r>
        <w:rPr>
          <w:rFonts w:eastAsia="Times New Roman" w:cs="Times New Roman"/>
          <w:szCs w:val="24"/>
        </w:rPr>
        <w:t>,</w:t>
      </w:r>
      <w:r>
        <w:rPr>
          <w:rFonts w:eastAsia="Times New Roman" w:cs="Times New Roman"/>
          <w:szCs w:val="24"/>
        </w:rPr>
        <w:t xml:space="preserve"> που αφορούν και τα εργασιακά, τον εργάσιμο χρόνο. Είναι η προώθηση της κατάργησης της κυριακάτικης αργίας, που θα έχει οδυνηρές επιπτώσεις και στους εμποροϋπαλλήλους και το</w:t>
      </w:r>
      <w:r>
        <w:rPr>
          <w:rFonts w:eastAsia="Times New Roman" w:cs="Times New Roman"/>
          <w:szCs w:val="24"/>
        </w:rPr>
        <w:t>υς εμπόρους. Θα επιταχύνει τη συγκέντρωση του εμπορίου στα μεγάλα πολυκαταστήματα και τις αλυσίδες σο</w:t>
      </w:r>
      <w:r>
        <w:rPr>
          <w:rFonts w:eastAsia="Times New Roman" w:cs="Times New Roman"/>
          <w:szCs w:val="24"/>
        </w:rPr>
        <w:t>υ</w:t>
      </w:r>
      <w:r>
        <w:rPr>
          <w:rFonts w:eastAsia="Times New Roman" w:cs="Times New Roman"/>
          <w:szCs w:val="24"/>
        </w:rPr>
        <w:t xml:space="preserve">περμάρκετ. </w:t>
      </w:r>
    </w:p>
    <w:p w14:paraId="14EE03C9"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Επιμηκύνεται η διάρκεια πλαισίου για τις συλλογικές συμβάσεις εργασίας, ενώ σημείο-κλειδί είναι οι αλλαγές στον συνδικαλιστικό νόμο, που περιλ</w:t>
      </w:r>
      <w:r>
        <w:rPr>
          <w:rFonts w:eastAsia="Times New Roman" w:cs="Times New Roman"/>
          <w:szCs w:val="24"/>
        </w:rPr>
        <w:t>αμβάνουν τη λειτουργία των σωματείων, την προκήρυξη απεργίας κ.ά</w:t>
      </w:r>
      <w:r>
        <w:rPr>
          <w:rFonts w:eastAsia="Times New Roman" w:cs="Times New Roman"/>
          <w:szCs w:val="24"/>
        </w:rPr>
        <w:t>.</w:t>
      </w:r>
      <w:r>
        <w:rPr>
          <w:rFonts w:eastAsia="Times New Roman" w:cs="Times New Roman"/>
          <w:szCs w:val="24"/>
        </w:rPr>
        <w:t xml:space="preserve">, όπως η ταχύτητα με την οποία οι απεργίες θα κρίνονται ως παράνομες. Δηλαδή, είναι συμφωνία-κόλαφος για το εργατικό κίνημα και τους ίδιους τους αγώνες των εργαζομένων. </w:t>
      </w:r>
    </w:p>
    <w:p w14:paraId="14EE03CA"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Κυρίες και κύριοι, όλ</w:t>
      </w:r>
      <w:r>
        <w:rPr>
          <w:rFonts w:eastAsia="Times New Roman" w:cs="Times New Roman"/>
          <w:szCs w:val="24"/>
        </w:rPr>
        <w:t>α αυτά τα χρόνια οι εργαζόμενοι, οι υπάλληλοι, όλος ο λαός είδε το εισόδημά του να συρρικνώνεται δραματικά. Η κατάσταση δεν πάει άλλο και αυτό ισχύει σε όλους τους κλάδους. Συνεπώς ακόμα κάνουμε συναντήσεις με μαζικούς, κοινωνικούς φορείς, με σωματεία, συλ</w:t>
      </w:r>
      <w:r>
        <w:rPr>
          <w:rFonts w:eastAsia="Times New Roman" w:cs="Times New Roman"/>
          <w:szCs w:val="24"/>
        </w:rPr>
        <w:t xml:space="preserve">λόγους. Εισπράττουμε την ίδια κραυγή αγωνίας. </w:t>
      </w:r>
    </w:p>
    <w:p w14:paraId="14EE03CB"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αέρα ακόμα είναι οι τρεισήμισι χιλιάδες εργαζόμενοι στο «Βοήθεια στο Σπίτι». Στον αέρα οι δεκαπέντε χιλιάδες συμβασιούχοι των Οργανισμών Τοπικής Αυτοδιοίκησης. Οι </w:t>
      </w:r>
      <w:proofErr w:type="spellStart"/>
      <w:r>
        <w:rPr>
          <w:rFonts w:eastAsia="Times New Roman" w:cs="Times New Roman"/>
          <w:szCs w:val="24"/>
        </w:rPr>
        <w:t>τρίτεκνες</w:t>
      </w:r>
      <w:proofErr w:type="spellEnd"/>
      <w:r>
        <w:rPr>
          <w:rFonts w:eastAsia="Times New Roman" w:cs="Times New Roman"/>
          <w:szCs w:val="24"/>
        </w:rPr>
        <w:t xml:space="preserve"> οικογένειες δεν αναγνωρίζονται </w:t>
      </w:r>
      <w:r>
        <w:rPr>
          <w:rFonts w:eastAsia="Times New Roman" w:cs="Times New Roman"/>
          <w:szCs w:val="24"/>
        </w:rPr>
        <w:t xml:space="preserve">σαν πολύτεκνες, τη στιγμή που σήμερα στην Ελλάδα πολύτεκνος πλέον πρέπει να θεωρείται όποιος έχει τουλάχιστον τρία παιδιά και πάνω. Ούτε τις δωρεάν κιλοβατώρες που ισχύουν για άλλους δεν θελήσατε να δεχτείτε προχθές, όπως πρότεινε το ΚΚΕ, γι’ αυτές τις </w:t>
      </w:r>
      <w:proofErr w:type="spellStart"/>
      <w:r>
        <w:rPr>
          <w:rFonts w:eastAsia="Times New Roman" w:cs="Times New Roman"/>
          <w:szCs w:val="24"/>
        </w:rPr>
        <w:t>τρί</w:t>
      </w:r>
      <w:r>
        <w:rPr>
          <w:rFonts w:eastAsia="Times New Roman" w:cs="Times New Roman"/>
          <w:szCs w:val="24"/>
        </w:rPr>
        <w:t>τεκνες</w:t>
      </w:r>
      <w:proofErr w:type="spellEnd"/>
      <w:r>
        <w:rPr>
          <w:rFonts w:eastAsia="Times New Roman" w:cs="Times New Roman"/>
          <w:szCs w:val="24"/>
        </w:rPr>
        <w:t xml:space="preserve"> οικογένειες. </w:t>
      </w:r>
    </w:p>
    <w:p w14:paraId="14EE03CC"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Τι σόι αριστερή Κυβέρνηση</w:t>
      </w:r>
      <w:r>
        <w:rPr>
          <w:rFonts w:eastAsia="Times New Roman" w:cs="Times New Roman"/>
          <w:szCs w:val="24"/>
        </w:rPr>
        <w:t>,</w:t>
      </w:r>
      <w:r>
        <w:rPr>
          <w:rFonts w:eastAsia="Times New Roman" w:cs="Times New Roman"/>
          <w:szCs w:val="24"/>
        </w:rPr>
        <w:t xml:space="preserve"> αλήθεια</w:t>
      </w:r>
      <w:r>
        <w:rPr>
          <w:rFonts w:eastAsia="Times New Roman" w:cs="Times New Roman"/>
          <w:szCs w:val="24"/>
        </w:rPr>
        <w:t>,</w:t>
      </w:r>
      <w:r>
        <w:rPr>
          <w:rFonts w:eastAsia="Times New Roman" w:cs="Times New Roman"/>
          <w:szCs w:val="24"/>
        </w:rPr>
        <w:t xml:space="preserve"> είναι αυτή που συζητάει την κατάργηση στο ειδικό μισθολόγιο για τους εργαζόμενους στην Πυροσβεστική, το Λιμενικό, την Αστυνομία; Που δεν αναγνωρίζει το δικαίωμά τους στην απεργία; Που αναγκάζονται ακ</w:t>
      </w:r>
      <w:r>
        <w:rPr>
          <w:rFonts w:eastAsia="Times New Roman" w:cs="Times New Roman"/>
          <w:szCs w:val="24"/>
        </w:rPr>
        <w:t xml:space="preserve">όμα και να αγοράζουν οι ίδιοι κράνη, στολές, άλλα υλικά χρήσιμα για την πυρόσβεση, τις πυρκαγιές, την προστασία του περιβάλλοντος από τις φυσικές καταστροφές. </w:t>
      </w:r>
    </w:p>
    <w:p w14:paraId="14EE03CD"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οι πυροσβέστες -σε αυτούς αναφέρομαι- για την προστασία του θαλάσσιου πλούτου, </w:t>
      </w:r>
      <w:r>
        <w:rPr>
          <w:rFonts w:eastAsia="Times New Roman" w:cs="Times New Roman"/>
          <w:szCs w:val="24"/>
        </w:rPr>
        <w:t>για την πάταξη του λαθρεμπορίου οι εργαζόμενοι στο Λιμενικό, για την αντιμετώπιση του εγκλήματος οι αστυνομικοί, ανάλογα οι εργαζόμενοι στις Ένοπλες Δυνάμεις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ενώ φυσικά, πολύ χειρότερα, μέχρι γονάτισμα, υποφέρουν οι συνταξιούχοι. Οι νέοι με την αναδ</w:t>
      </w:r>
      <w:r>
        <w:rPr>
          <w:rFonts w:eastAsia="Times New Roman" w:cs="Times New Roman"/>
          <w:szCs w:val="24"/>
        </w:rPr>
        <w:t xml:space="preserve">ουλειά και την εργασιακή περιπλάνηση, την ανασφάλεια. Οι εργαζόμενοι, που βλέπουν συνεχώς το πενιχρό εισόδημά τους να εξανεμίζεται και αυτό. </w:t>
      </w:r>
    </w:p>
    <w:p w14:paraId="14EE03CE"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Χώρια που μετά τις γενικόλογες διακηρύξεις και εκθέσεις ιδεών την προηγούμενη εβδομάδα δείχνετε ξανά το αντιλαϊκό </w:t>
      </w:r>
      <w:r>
        <w:rPr>
          <w:rFonts w:eastAsia="Times New Roman" w:cs="Times New Roman"/>
          <w:szCs w:val="24"/>
        </w:rPr>
        <w:t>πρόσωπο και στην εκπαίδευση, αφού ανοίγετε την όρεξη για μια ακόμα μεγαλύτερη και μαζικότερη πιθανότητα και δυνατότητα απολύσεων σε εκπαιδευτικούς και, μάλιστα, δι</w:t>
      </w:r>
      <w:r>
        <w:rPr>
          <w:rFonts w:eastAsia="Times New Roman" w:cs="Times New Roman"/>
          <w:szCs w:val="24"/>
        </w:rPr>
        <w:t>ά</w:t>
      </w:r>
      <w:r>
        <w:rPr>
          <w:rFonts w:eastAsia="Times New Roman" w:cs="Times New Roman"/>
          <w:szCs w:val="24"/>
        </w:rPr>
        <w:t xml:space="preserve"> παντός έξωσής τους από τα ιδιωτικά σχολεία, έρμαια στην ασυδοσία των καπιταλιστών στην εκπα</w:t>
      </w:r>
      <w:r>
        <w:rPr>
          <w:rFonts w:eastAsia="Times New Roman" w:cs="Times New Roman"/>
          <w:szCs w:val="24"/>
        </w:rPr>
        <w:t xml:space="preserve">ίδευση. </w:t>
      </w:r>
    </w:p>
    <w:p w14:paraId="14EE03CF"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Από πάνω έχουμε και όλους αυτούς τους υποκριτές και Φαρισαίους να κλαίγονται για τις δυσκολίες κινητοποίησης του λαού και, μάλιστα, να φτάνουν στο σημείο να λοιδορούν τους εργαζόμενους, θεωρώντας ότι συμφωνούν ή ανέχονται την αντιλαϊκή πολιτική το</w:t>
      </w:r>
      <w:r>
        <w:rPr>
          <w:rFonts w:eastAsia="Times New Roman" w:cs="Times New Roman"/>
          <w:szCs w:val="24"/>
        </w:rPr>
        <w:t xml:space="preserve">υς. </w:t>
      </w:r>
    </w:p>
    <w:p w14:paraId="14EE03D0"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Ας μη βαυκαλίζονται άδικα. Δεν θα αργήσει η στιγμή που ο λαός θα υψώσει τη στεντόρεια φωνή του και δεν θα ξέρετε πού να κρυφτείτε, σαν του λαγού τα τέκνα. </w:t>
      </w:r>
    </w:p>
    <w:p w14:paraId="14EE03D1"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Κυρίες και κύριοι, μόνο και μόνο να σκεφτεί ο καθένας και η καθεμιά: Αλήθεια, ποιος κερδίζει απ</w:t>
      </w:r>
      <w:r>
        <w:rPr>
          <w:rFonts w:eastAsia="Times New Roman" w:cs="Times New Roman"/>
          <w:szCs w:val="24"/>
        </w:rPr>
        <w:t>ό τη νέα συμφωνία της Κυβέρνησης με τους εταίρους της; Ποιος θα κερδίσει από την παραπέρα απελευθέρωση της αγοράς, με την απελευθέρωση των επαγγελμάτων, την κατάργηση της κυριακάτικης αργίας; Μήπως οι αυτοαπασχολούμενοι στο εμπόριο, που ήδη ζουν με τη θηλε</w:t>
      </w:r>
      <w:r>
        <w:rPr>
          <w:rFonts w:eastAsia="Times New Roman" w:cs="Times New Roman"/>
          <w:szCs w:val="24"/>
        </w:rPr>
        <w:t xml:space="preserve">ιά των χρεών; Μήπως οι εμποροϋπάλληλοι, που δεν ξέρουν τι θα πει ελεύθερος χρόνος, οικογένεια; </w:t>
      </w:r>
    </w:p>
    <w:p w14:paraId="14EE03D2"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Ποιος θα κερδίσει από την παραπάνω απελευθέρωση της αγοράς ενέργειας, με πώληση του 30%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40%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καθώς και την πώληση του 17% του μ</w:t>
      </w:r>
      <w:r>
        <w:rPr>
          <w:rFonts w:eastAsia="Times New Roman" w:cs="Times New Roman"/>
          <w:szCs w:val="24"/>
        </w:rPr>
        <w:t xml:space="preserve">ετοχικού κεφαλαίου που ανήκει στο ΤΑΙΠΕΔ; </w:t>
      </w:r>
    </w:p>
    <w:p w14:paraId="14EE03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Τα εργατικά λαϊκά νοικοκυριά που θα δουν τους λογαριασμούς της ΔΕΗ ξανά φουσκωμένους ή μήπως οι εργαζόμενοι στη ΔΕΗ; Ποιος θα κερδίσει από μια συμφωνία για τη ρύθμιση του χρέους που επιδιώκει η Κυβέρνηση μετά το κ</w:t>
      </w:r>
      <w:r>
        <w:rPr>
          <w:rFonts w:eastAsia="Times New Roman" w:cs="Times New Roman"/>
          <w:szCs w:val="24"/>
        </w:rPr>
        <w:t>λείσιμο της αξιολόγησης; Για ένα χρέος, βέβαια, που δεν δημιούργησε ο λαός, αλλά μόνο το ζεστό κρατικό χρήμα</w:t>
      </w:r>
      <w:r>
        <w:rPr>
          <w:rFonts w:eastAsia="Times New Roman" w:cs="Times New Roman"/>
          <w:szCs w:val="24"/>
        </w:rPr>
        <w:t>,</w:t>
      </w:r>
      <w:r>
        <w:rPr>
          <w:rFonts w:eastAsia="Times New Roman" w:cs="Times New Roman"/>
          <w:szCs w:val="24"/>
        </w:rPr>
        <w:t xml:space="preserve"> που χάριζαν στο κεφάλαιο όλα τα προηγούμενα χρόνια. </w:t>
      </w:r>
    </w:p>
    <w:p w14:paraId="14EE03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Οι όμιλοι θα κερδίσουν και τώρα που θα βάλουν ξανά στην τσέπη τους απ’ αυτό το ζεστό κρατικό χρήμα που η Κυβέρνηση θέλει να εξοικονομήσει από την όποια ρύθμιση του χρέους. Ο λαός, όμως, θα συνεχίζει να ματώνει για την αποπληρωμή του, για να πιάνονται οι στ</w:t>
      </w:r>
      <w:r>
        <w:rPr>
          <w:rFonts w:eastAsia="Times New Roman" w:cs="Times New Roman"/>
          <w:szCs w:val="24"/>
        </w:rPr>
        <w:t xml:space="preserve">όχοι, τα νούμερα, τα πλεονάσματα. </w:t>
      </w:r>
    </w:p>
    <w:p w14:paraId="14EE03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η συζήτηση για τη διευθέτηση του χρέους εντάσσεται στη γενικότερη διαπάλη που υπάρχει στο εσωτερικό της Ευρωπαϊκής Ένωσης, για τη διαχείριση των υπερχρεωμένων κρατών της Ένωσης. Η υπερχρέωση κρατών αντα</w:t>
      </w:r>
      <w:r>
        <w:rPr>
          <w:rFonts w:eastAsia="Times New Roman" w:cs="Times New Roman"/>
          <w:szCs w:val="24"/>
        </w:rPr>
        <w:t>νακλά μ</w:t>
      </w:r>
      <w:r>
        <w:rPr>
          <w:rFonts w:eastAsia="Times New Roman" w:cs="Times New Roman"/>
          <w:szCs w:val="24"/>
        </w:rPr>
        <w:t>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αντιλαϊκή πολιτική σε προηγούμενη περίοδο που τροφοδότησε την κερδοφορία των ομίλων, όπως έγινε στην περίοδο για παράδειγμα των Ολυμπιακών Αγώνων στη χώρα. Βέβαια, αντανακλά και τις συνέπειες μιας οικονομικής ένωσης, όπως είναι η Ευρωπαϊ</w:t>
      </w:r>
      <w:r>
        <w:rPr>
          <w:rFonts w:eastAsia="Times New Roman" w:cs="Times New Roman"/>
          <w:szCs w:val="24"/>
        </w:rPr>
        <w:t xml:space="preserve">κή Ένωση και μάλιστα σε συνθήκες οικονομικής κρίσης. </w:t>
      </w:r>
    </w:p>
    <w:p w14:paraId="14EE03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όλη συζήτηση για τη δημοσιονομική και νομισματική πολιτική μέσα στην Ευρωπαϊκή Ένωση αντανακλά και τις συνολικότερες αντιθέσεις μεταξύ ισχυρών δυνάμεων, για παράδειγμα Γαλλίας - Ιταλίας από τη μια και</w:t>
      </w:r>
      <w:r>
        <w:rPr>
          <w:rFonts w:eastAsia="Times New Roman" w:cs="Times New Roman"/>
          <w:szCs w:val="24"/>
        </w:rPr>
        <w:t xml:space="preserve"> Γερμανίας από την άλλη. Και αυτό είναι που περικλείει περισσότερο και περιπλέκει τη συζήτηση αυτή και τη </w:t>
      </w:r>
      <w:r>
        <w:rPr>
          <w:rFonts w:eastAsia="Times New Roman" w:cs="Times New Roman"/>
          <w:szCs w:val="24"/>
        </w:rPr>
        <w:lastRenderedPageBreak/>
        <w:t xml:space="preserve">διευθέτηση του ελληνικού κρατικού χρέους με πιο ρεαλιστικούς -ας το πούμε έτσι- όρους. </w:t>
      </w:r>
    </w:p>
    <w:p w14:paraId="14EE03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Ωστόσο, όμως, και σε κάθε περίπτωση είναι βέβαιο ότι μια νέα α</w:t>
      </w:r>
      <w:r>
        <w:rPr>
          <w:rFonts w:eastAsia="Times New Roman" w:cs="Times New Roman"/>
          <w:szCs w:val="24"/>
        </w:rPr>
        <w:t>ναδιάρθρωσή του δεν θα χρησιμοποιηθεί για την ελάφρυνση των βαρών στους εργαζόμενους, στους συνταξιούχους, αλλά για μια πιο σταθερή ανάκαμψη των κερδών των καπιταλιστικών επιχειρήσεων και της ανταγωνιστικότητάς τους. Αυτό, άλλωστε, έγινε και με την προηγού</w:t>
      </w:r>
      <w:r>
        <w:rPr>
          <w:rFonts w:eastAsia="Times New Roman" w:cs="Times New Roman"/>
          <w:szCs w:val="24"/>
        </w:rPr>
        <w:t xml:space="preserve">μενη αναδιάρθρωσή του. </w:t>
      </w:r>
    </w:p>
    <w:p w14:paraId="14EE03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τη μεριά του Διεθνούς Νομισματικού Ταμείου υπάρχει διαφοροποίηση, η οποία ουσιαστικά αντανακλά τη γνωστή οικονομική πίεση των Ηνωμένων Πολιτειών της Αμερικής προς τη Γερμανία. Τη συγκεκριμένη κατάληξη θα τη μάθουμε, προφανώς, το</w:t>
      </w:r>
      <w:r>
        <w:rPr>
          <w:rFonts w:eastAsia="Times New Roman" w:cs="Times New Roman"/>
          <w:szCs w:val="24"/>
        </w:rPr>
        <w:t xml:space="preserve"> επόμενο διάστημα, μετά τη σύνοδο της 22</w:t>
      </w:r>
      <w:r>
        <w:rPr>
          <w:rFonts w:eastAsia="Times New Roman" w:cs="Times New Roman"/>
          <w:szCs w:val="24"/>
          <w:vertAlign w:val="superscript"/>
        </w:rPr>
        <w:t>ης</w:t>
      </w:r>
      <w:r>
        <w:rPr>
          <w:rFonts w:eastAsia="Times New Roman" w:cs="Times New Roman"/>
          <w:szCs w:val="24"/>
        </w:rPr>
        <w:t xml:space="preserve"> του Μάη. Σε κάθε περίπτωση η όποια ελάφρυνση του ελληνικού χρέους δεν αφορά μόνο τον χρόνο αποπληρωμής και το ύψος των τόκων, αλλά θα συνοδεύεται και από σειρά προϋποθέσεων, ώστε να μην αποτελεί και λύση για το ιτ</w:t>
      </w:r>
      <w:r>
        <w:rPr>
          <w:rFonts w:eastAsia="Times New Roman" w:cs="Times New Roman"/>
          <w:szCs w:val="24"/>
        </w:rPr>
        <w:t xml:space="preserve">αλικό και το γαλλικό χρέος. </w:t>
      </w:r>
    </w:p>
    <w:p w14:paraId="14EE03D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χρέος δεν πρέπει να το αναγνωρίσει ο ελληνικός λαός, γιατί δεν φταίει στο ελάχιστο για τη δημιουργία του. Δεν έχει κανέναν λόγο να πληρώνει τα σπασμένα των άλλων, του συστήματος της εκμετάλλευσης, της κερδοφορίας των λίγων. </w:t>
      </w:r>
      <w:r>
        <w:rPr>
          <w:rFonts w:eastAsia="Times New Roman" w:cs="Times New Roman"/>
          <w:szCs w:val="24"/>
        </w:rPr>
        <w:t xml:space="preserve">Να το πληρώσουν αυτοί που το δημιούργησαν. Χώρια που με την όποια διευθέτηση, πάλι ο λαός θα την πληρώσει με νέα μέτρα, με νέα </w:t>
      </w:r>
      <w:proofErr w:type="spellStart"/>
      <w:r>
        <w:rPr>
          <w:rFonts w:eastAsia="Times New Roman" w:cs="Times New Roman"/>
          <w:szCs w:val="24"/>
        </w:rPr>
        <w:t>προαπαιτούμενα</w:t>
      </w:r>
      <w:proofErr w:type="spellEnd"/>
      <w:r>
        <w:rPr>
          <w:rFonts w:eastAsia="Times New Roman" w:cs="Times New Roman"/>
          <w:szCs w:val="24"/>
        </w:rPr>
        <w:t xml:space="preserve">. </w:t>
      </w:r>
    </w:p>
    <w:p w14:paraId="14EE03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η Κυβέρνηση με το νέο της παραμύθι για τα αντίμετρα, με τον ισχυρισμό ότι είναι το δημοσιονομ</w:t>
      </w:r>
      <w:r>
        <w:rPr>
          <w:rFonts w:eastAsia="Times New Roman" w:cs="Times New Roman"/>
          <w:szCs w:val="24"/>
        </w:rPr>
        <w:t>ικό αντίδοτο στα μέτρα και ότι</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έτσι το συνολικό πακέτο είναι ουδέτερο, θέλει να κρύψει ότι τα ίδια τα αντιλαϊκά μέτρα, που ήδη συμφώνησε με την Ευρωπαϊκή Ένωση και το ΔΝΤ, τα οποία θα προστεθούν σε όλα τα προηγούμενα, θα επιφέρουν μόνιμη αβεβαιότητ</w:t>
      </w:r>
      <w:r>
        <w:rPr>
          <w:rFonts w:eastAsia="Times New Roman" w:cs="Times New Roman"/>
          <w:szCs w:val="24"/>
        </w:rPr>
        <w:t xml:space="preserve">α, παραπέρα φτωχοποίηση στη ζωή της εργατικής λαϊκής οικογένειας. </w:t>
      </w:r>
    </w:p>
    <w:p w14:paraId="14EE03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πραγματικότητα και η αλήθεια είναι ότι τα ονομαζόμενα «αντίμετρα» δεν αποτελούν μια διαφορετική, δήθεν φιλολαϊκή πλευρά της κυβερνητικής πολιτικής. Το αντίθετο μάλιστα συμβαίνει. Υπηρετού</w:t>
      </w:r>
      <w:r>
        <w:rPr>
          <w:rFonts w:eastAsia="Times New Roman" w:cs="Times New Roman"/>
          <w:szCs w:val="24"/>
        </w:rPr>
        <w:t xml:space="preserve">ν μαζί με τα νέα μέτρα και τις υπόλοιπες κυβερνητικές πρωτοβουλίες. Αποτελούν ένα ενιαίο συνεκτικό πλέγμα κλιμάκωσης της επίθεσης συνολικά ενάντια στον λαό. </w:t>
      </w:r>
    </w:p>
    <w:p w14:paraId="14EE03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Κυβέρνηση παίρνει πέντε από τις τσέπες του λαού, υπόσχεται να επιστρέψει πίσω ένα σε ορισμένους </w:t>
      </w:r>
      <w:r>
        <w:rPr>
          <w:rFonts w:eastAsia="Times New Roman" w:cs="Times New Roman"/>
          <w:szCs w:val="24"/>
        </w:rPr>
        <w:t>μόνο και αυτό εάν όλα πάνε καλά με τα πρωτογενή πλεονάσματα και εάν το εγκρίνουν οι εταίροι της και βάλε</w:t>
      </w:r>
      <w:r>
        <w:rPr>
          <w:rFonts w:eastAsia="Times New Roman" w:cs="Times New Roman"/>
          <w:szCs w:val="24"/>
        </w:rPr>
        <w:t>!</w:t>
      </w:r>
      <w:r>
        <w:rPr>
          <w:rFonts w:eastAsia="Times New Roman" w:cs="Times New Roman"/>
          <w:szCs w:val="24"/>
        </w:rPr>
        <w:t xml:space="preserve"> </w:t>
      </w:r>
    </w:p>
    <w:p w14:paraId="14EE03DD"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w:t>
      </w:r>
      <w:r>
        <w:rPr>
          <w:rFonts w:eastAsia="Times New Roman"/>
          <w:bCs/>
          <w:shd w:val="clear" w:color="auto" w:fill="FFFFFF"/>
        </w:rPr>
        <w:t>έχει</w:t>
      </w:r>
      <w:r>
        <w:rPr>
          <w:rFonts w:eastAsia="Times New Roman" w:cs="Times New Roman"/>
          <w:bCs/>
          <w:shd w:val="clear" w:color="auto" w:fill="FFFFFF"/>
        </w:rPr>
        <w:t xml:space="preserve"> το θράσος αυτή την πολιτική της να καλεί τους εργαζόμενους να την υποστηρίξουν κιόλας. Πρόκειται για εφαρμογή της πρότασης του ανεκδιήγητου </w:t>
      </w:r>
      <w:r>
        <w:rPr>
          <w:rFonts w:eastAsia="Times New Roman" w:cs="Times New Roman"/>
          <w:bCs/>
          <w:shd w:val="clear" w:color="auto" w:fill="FFFFFF"/>
        </w:rPr>
        <w:t>Καμμένου για το ένα κατοστάρικο το</w:t>
      </w:r>
      <w:r>
        <w:rPr>
          <w:rFonts w:eastAsia="Times New Roman" w:cs="Times New Roman"/>
          <w:bCs/>
          <w:shd w:val="clear" w:color="auto" w:fill="FFFFFF"/>
        </w:rPr>
        <w:t>ν</w:t>
      </w:r>
      <w:r>
        <w:rPr>
          <w:rFonts w:eastAsia="Times New Roman" w:cs="Times New Roman"/>
          <w:bCs/>
          <w:shd w:val="clear" w:color="auto" w:fill="FFFFFF"/>
        </w:rPr>
        <w:t xml:space="preserve"> μήνα, που αντί να το δίνουν οι συνταξιούχοι στους </w:t>
      </w:r>
      <w:proofErr w:type="spellStart"/>
      <w:r>
        <w:rPr>
          <w:rFonts w:eastAsia="Times New Roman" w:cs="Times New Roman"/>
          <w:bCs/>
          <w:shd w:val="clear" w:color="auto" w:fill="FFFFFF"/>
        </w:rPr>
        <w:t>εγγονούς</w:t>
      </w:r>
      <w:proofErr w:type="spellEnd"/>
      <w:r>
        <w:rPr>
          <w:rFonts w:eastAsia="Times New Roman" w:cs="Times New Roman"/>
          <w:bCs/>
          <w:shd w:val="clear" w:color="auto" w:fill="FFFFFF"/>
        </w:rPr>
        <w:t xml:space="preserve"> τους, </w:t>
      </w:r>
      <w:r>
        <w:rPr>
          <w:rFonts w:eastAsia="Times New Roman"/>
          <w:bCs/>
          <w:shd w:val="clear" w:color="auto" w:fill="FFFFFF"/>
        </w:rPr>
        <w:t>είναι</w:t>
      </w:r>
      <w:r>
        <w:rPr>
          <w:rFonts w:eastAsia="Times New Roman" w:cs="Times New Roman"/>
          <w:bCs/>
          <w:shd w:val="clear" w:color="auto" w:fill="FFFFFF"/>
        </w:rPr>
        <w:t xml:space="preserve"> καλύτερα να το δίνουν στο κράτος, στο κράτος αυτό, το κράτος του κεφαλαίου. </w:t>
      </w:r>
    </w:p>
    <w:p w14:paraId="14EE03DE"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Δεν </w:t>
      </w:r>
      <w:r>
        <w:rPr>
          <w:rFonts w:eastAsia="Times New Roman"/>
          <w:bCs/>
          <w:shd w:val="clear" w:color="auto" w:fill="FFFFFF"/>
        </w:rPr>
        <w:t>είναι</w:t>
      </w:r>
      <w:r>
        <w:rPr>
          <w:rFonts w:eastAsia="Times New Roman" w:cs="Times New Roman"/>
          <w:bCs/>
          <w:shd w:val="clear" w:color="auto" w:fill="FFFFFF"/>
        </w:rPr>
        <w:t xml:space="preserve"> κοινωνική πολιτική αντιμετώπισης της ακραίας φτώχειας που γενν</w:t>
      </w:r>
      <w:r>
        <w:rPr>
          <w:rFonts w:eastAsia="Times New Roman" w:cs="Times New Roman"/>
          <w:bCs/>
          <w:shd w:val="clear" w:color="auto" w:fill="FFFFFF"/>
        </w:rPr>
        <w:t xml:space="preserve">ά το σύστημα της εκμετάλλευσης, αλλά απλό ανακάτεμα των μεριδίων φτώχειας σε εκατομμύρια που στερούνται αυτό που ήδη δημιουργείται. </w:t>
      </w:r>
    </w:p>
    <w:p w14:paraId="14EE03DF"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Επιπρόσθετα, το μεγαλύτερο τμήμα των αντιμέτρων θα ενισχύσει άμεσα ή έμμεσα τις μεγάλες επιχειρήσεις, όχι τους εργαζόμενους</w:t>
      </w:r>
      <w:r>
        <w:rPr>
          <w:rFonts w:eastAsia="Times New Roman" w:cs="Times New Roman"/>
          <w:bCs/>
          <w:shd w:val="clear" w:color="auto" w:fill="FFFFFF"/>
        </w:rPr>
        <w:t xml:space="preserve">. Το πρόγραμμα επιδοτούμενων θέσεων εργασίας σε μεγάλες επιχειρήσεις και η φορολογία των επιχειρήσεων, που περιλαμβάνονται στα αντίμετρα, </w:t>
      </w:r>
      <w:r>
        <w:rPr>
          <w:rFonts w:eastAsia="Times New Roman"/>
          <w:bCs/>
          <w:shd w:val="clear" w:color="auto" w:fill="FFFFFF"/>
        </w:rPr>
        <w:t>είναι</w:t>
      </w:r>
      <w:r>
        <w:rPr>
          <w:rFonts w:eastAsia="Times New Roman" w:cs="Times New Roman"/>
          <w:bCs/>
          <w:shd w:val="clear" w:color="auto" w:fill="FFFFFF"/>
        </w:rPr>
        <w:t xml:space="preserve"> άμεση επιδότηση του μεγάλου κεφαλαίου, ενώ πρόκειται και για έμμεση στήριξη του ίδιου και από τα άλλα αντίμετρα,</w:t>
      </w:r>
      <w:r>
        <w:rPr>
          <w:rFonts w:eastAsia="Times New Roman" w:cs="Times New Roman"/>
          <w:bCs/>
          <w:shd w:val="clear" w:color="auto" w:fill="FFFFFF"/>
        </w:rPr>
        <w:t xml:space="preserve"> που μέσα από την αγορά ενισχύουν τραπεζικούς ομίλους, φαρμακοβιομηχανίες που προωθούν τα </w:t>
      </w:r>
      <w:proofErr w:type="spellStart"/>
      <w:r>
        <w:rPr>
          <w:rFonts w:eastAsia="Times New Roman" w:cs="Times New Roman"/>
          <w:bCs/>
          <w:shd w:val="clear" w:color="auto" w:fill="FFFFFF"/>
        </w:rPr>
        <w:t>γενόσημα</w:t>
      </w:r>
      <w:proofErr w:type="spellEnd"/>
      <w:r>
        <w:rPr>
          <w:rFonts w:eastAsia="Times New Roman" w:cs="Times New Roman"/>
          <w:bCs/>
          <w:shd w:val="clear" w:color="auto" w:fill="FFFFFF"/>
        </w:rPr>
        <w:t>, κατασκευαστικές εταιρ</w:t>
      </w:r>
      <w:r>
        <w:rPr>
          <w:rFonts w:eastAsia="Times New Roman" w:cs="Times New Roman"/>
          <w:bCs/>
          <w:shd w:val="clear" w:color="auto" w:fill="FFFFFF"/>
        </w:rPr>
        <w:t>ε</w:t>
      </w:r>
      <w:r>
        <w:rPr>
          <w:rFonts w:eastAsia="Times New Roman" w:cs="Times New Roman"/>
          <w:bCs/>
          <w:shd w:val="clear" w:color="auto" w:fill="FFFFFF"/>
        </w:rPr>
        <w:t xml:space="preserve">ίες και άλλες. </w:t>
      </w:r>
    </w:p>
    <w:p w14:paraId="14EE03E0"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Συνεπώς τα αντίμετρα δεν αποτελούν αντίδοτο στην πολιτική στήριξης των μονοπωλιακών ομίλων, αλλά κομμάτι της. Γι’ αυτό</w:t>
      </w:r>
      <w:r>
        <w:rPr>
          <w:rFonts w:eastAsia="Times New Roman" w:cs="Times New Roman"/>
          <w:bCs/>
          <w:shd w:val="clear" w:color="auto" w:fill="FFFFFF"/>
        </w:rPr>
        <w:t xml:space="preserve"> και βλέπουμε κορυφαίους επιχειρηματίες να κάνουν σιγόντο στην κυβερνητική προπαγάνδα. </w:t>
      </w:r>
    </w:p>
    <w:p w14:paraId="14EE03E1"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υλοποίηση του πακέτου των αντιμέτρων </w:t>
      </w:r>
      <w:r>
        <w:rPr>
          <w:rFonts w:eastAsia="Times New Roman"/>
          <w:bCs/>
          <w:shd w:val="clear" w:color="auto" w:fill="FFFFFF"/>
        </w:rPr>
        <w:t>είναι</w:t>
      </w:r>
      <w:r>
        <w:rPr>
          <w:rFonts w:eastAsia="Times New Roman" w:cs="Times New Roman"/>
          <w:bCs/>
          <w:shd w:val="clear" w:color="auto" w:fill="FFFFFF"/>
        </w:rPr>
        <w:t xml:space="preserve"> συνδεδεμένη με την πλήρη και επιτυχημένη εφαρμογή του αντιλαϊκού πακέτου των μέτρων, τόσο των νέων όσο και των υφιστάμενων, αφού τα μέτρα θα νομοθετηθούν και θα υλοποιηθούν χωρίς προϋποθέσεις, χωρίς κα</w:t>
      </w:r>
      <w:r>
        <w:rPr>
          <w:rFonts w:eastAsia="Times New Roman" w:cs="Times New Roman"/>
          <w:bCs/>
          <w:shd w:val="clear" w:color="auto" w:fill="FFFFFF"/>
        </w:rPr>
        <w:t>μ</w:t>
      </w:r>
      <w:r>
        <w:rPr>
          <w:rFonts w:eastAsia="Times New Roman" w:cs="Times New Roman"/>
          <w:bCs/>
          <w:shd w:val="clear" w:color="auto" w:fill="FFFFFF"/>
        </w:rPr>
        <w:t>μία προϋπόθεση, ενώ τα αντίμετρα μόνο υπό προϋποθέσει</w:t>
      </w:r>
      <w:r>
        <w:rPr>
          <w:rFonts w:eastAsia="Times New Roman" w:cs="Times New Roman"/>
          <w:bCs/>
          <w:shd w:val="clear" w:color="auto" w:fill="FFFFFF"/>
        </w:rPr>
        <w:t xml:space="preserve">ς. </w:t>
      </w:r>
    </w:p>
    <w:p w14:paraId="14EE03E2"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Σε τελευταία ανάλυση, ακόμα και ο όρος «αντίμετρα» </w:t>
      </w:r>
      <w:r>
        <w:rPr>
          <w:rFonts w:eastAsia="Times New Roman"/>
          <w:bCs/>
          <w:shd w:val="clear" w:color="auto" w:fill="FFFFFF"/>
        </w:rPr>
        <w:t>είναι</w:t>
      </w:r>
      <w:r>
        <w:rPr>
          <w:rFonts w:eastAsia="Times New Roman" w:cs="Times New Roman"/>
          <w:bCs/>
          <w:shd w:val="clear" w:color="auto" w:fill="FFFFFF"/>
        </w:rPr>
        <w:t xml:space="preserve"> παραπλανητικός. Εφευρέθηκε για τις ανάγκες της κυβερνητικής προπαγάνδας, για να γίνει πιο μεγάλη η κοροϊδία της, οι ψεύτικες </w:t>
      </w:r>
      <w:r>
        <w:rPr>
          <w:rFonts w:eastAsia="Times New Roman" w:cs="Times New Roman"/>
          <w:bCs/>
          <w:shd w:val="clear" w:color="auto" w:fill="FFFFFF"/>
        </w:rPr>
        <w:t xml:space="preserve">υποσχέσεις </w:t>
      </w:r>
      <w:r>
        <w:rPr>
          <w:rFonts w:eastAsia="Times New Roman" w:cs="Times New Roman"/>
          <w:bCs/>
          <w:shd w:val="clear" w:color="auto" w:fill="FFFFFF"/>
        </w:rPr>
        <w:t>που πάει πάλι να πουλήσει στον πάντα προδομένο και ευκολόπι</w:t>
      </w:r>
      <w:r>
        <w:rPr>
          <w:rFonts w:eastAsia="Times New Roman" w:cs="Times New Roman"/>
          <w:bCs/>
          <w:shd w:val="clear" w:color="auto" w:fill="FFFFFF"/>
        </w:rPr>
        <w:t xml:space="preserve">στο λαό μας. </w:t>
      </w:r>
    </w:p>
    <w:p w14:paraId="14EE03E3"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Τα αντίμετρα σε κα</w:t>
      </w:r>
      <w:r>
        <w:rPr>
          <w:rFonts w:eastAsia="Times New Roman" w:cs="Times New Roman"/>
          <w:bCs/>
          <w:shd w:val="clear" w:color="auto" w:fill="FFFFFF"/>
        </w:rPr>
        <w:t>μ</w:t>
      </w:r>
      <w:r>
        <w:rPr>
          <w:rFonts w:eastAsia="Times New Roman" w:cs="Times New Roman"/>
          <w:bCs/>
          <w:shd w:val="clear" w:color="auto" w:fill="FFFFFF"/>
        </w:rPr>
        <w:t>μία περίπτωση δεν αφορούν όλους όσους θίγουν τα σκληρά μέτρα. Η μείωση</w:t>
      </w:r>
      <w:r>
        <w:rPr>
          <w:rFonts w:eastAsia="Times New Roman" w:cs="Times New Roman"/>
          <w:bCs/>
          <w:shd w:val="clear" w:color="auto" w:fill="FFFFFF"/>
        </w:rPr>
        <w:t>,</w:t>
      </w:r>
      <w:r>
        <w:rPr>
          <w:rFonts w:eastAsia="Times New Roman" w:cs="Times New Roman"/>
          <w:bCs/>
          <w:shd w:val="clear" w:color="auto" w:fill="FFFFFF"/>
        </w:rPr>
        <w:t xml:space="preserve"> για παράδειγμα</w:t>
      </w:r>
      <w:r>
        <w:rPr>
          <w:rFonts w:eastAsia="Times New Roman" w:cs="Times New Roman"/>
          <w:bCs/>
          <w:shd w:val="clear" w:color="auto" w:fill="FFFFFF"/>
        </w:rPr>
        <w:t>,</w:t>
      </w:r>
      <w:r>
        <w:rPr>
          <w:rFonts w:eastAsia="Times New Roman" w:cs="Times New Roman"/>
          <w:bCs/>
          <w:shd w:val="clear" w:color="auto" w:fill="FFFFFF"/>
        </w:rPr>
        <w:t xml:space="preserve"> των συντάξεων θίγει όλους τους συνταξιούχους. Η αύξηση των φόρων θίγει όλους τους μισθωτούς και τους αυτοαπασχολούμενους με εισόδημα πά</w:t>
      </w:r>
      <w:r>
        <w:rPr>
          <w:rFonts w:eastAsia="Times New Roman" w:cs="Times New Roman"/>
          <w:bCs/>
          <w:shd w:val="clear" w:color="auto" w:fill="FFFFFF"/>
        </w:rPr>
        <w:t xml:space="preserve">νω από το αφορολόγητο. Δηλαδή, πρακτικά, κάθε λαϊκή οικογένεια θα κληθεί να καταβάλει επιπλέον 1.500 ευρώ ετησίως κατά μέσο όρο, ενώ μόνο ένα πολύ μικρό τμήμα αυτοαπασχολουμένων μπορεί πιθανόν να </w:t>
      </w:r>
      <w:r>
        <w:rPr>
          <w:rFonts w:eastAsia="Times New Roman"/>
          <w:bCs/>
          <w:shd w:val="clear" w:color="auto" w:fill="FFFFFF"/>
        </w:rPr>
        <w:t>έχει</w:t>
      </w:r>
      <w:r>
        <w:rPr>
          <w:rFonts w:eastAsia="Times New Roman" w:cs="Times New Roman"/>
          <w:bCs/>
          <w:shd w:val="clear" w:color="auto" w:fill="FFFFFF"/>
        </w:rPr>
        <w:t xml:space="preserve"> στο μέλλον μια μικρή βελτίωση από τη μείωση του φορολογ</w:t>
      </w:r>
      <w:r>
        <w:rPr>
          <w:rFonts w:eastAsia="Times New Roman" w:cs="Times New Roman"/>
          <w:bCs/>
          <w:shd w:val="clear" w:color="auto" w:fill="FFFFFF"/>
        </w:rPr>
        <w:t xml:space="preserve">ικού συντελεστή ή τον ΕΝΦΙΑ. Πολλές οικογένειες θα πληρώσουν, χωρίς να εισπράξουν κανενός είδους αντίμετρο. </w:t>
      </w:r>
    </w:p>
    <w:p w14:paraId="14EE03E4"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Αλλά το κυριότερο, ακόμα και με μια πλήρη υλοποίηση των προβλεπόμενων αντίμετρων, αν υποθέσουμε, δεν καλύπτονται ούτε στοιχειωδώς ούτε ελάχιστα οι </w:t>
      </w:r>
      <w:r>
        <w:rPr>
          <w:rFonts w:eastAsia="Times New Roman" w:cs="Times New Roman"/>
          <w:bCs/>
          <w:shd w:val="clear" w:color="auto" w:fill="FFFFFF"/>
        </w:rPr>
        <w:t xml:space="preserve">σημερινές λαϊκές ανάγκες. </w:t>
      </w:r>
      <w:r>
        <w:rPr>
          <w:rFonts w:eastAsia="Times New Roman"/>
          <w:bCs/>
          <w:shd w:val="clear" w:color="auto" w:fill="FFFFFF"/>
        </w:rPr>
        <w:t>Είναι</w:t>
      </w:r>
      <w:r>
        <w:rPr>
          <w:rFonts w:eastAsia="Times New Roman" w:cs="Times New Roman"/>
          <w:bCs/>
          <w:shd w:val="clear" w:color="auto" w:fill="FFFFFF"/>
        </w:rPr>
        <w:t xml:space="preserve"> συνολικά μεγάλη κοροϊδία ότι αυτά τα αντίμετρα </w:t>
      </w:r>
      <w:r>
        <w:rPr>
          <w:rFonts w:eastAsia="Times New Roman"/>
          <w:bCs/>
          <w:shd w:val="clear" w:color="auto" w:fill="FFFFFF"/>
        </w:rPr>
        <w:t>–</w:t>
      </w:r>
      <w:r>
        <w:rPr>
          <w:rFonts w:eastAsia="Times New Roman" w:cs="Times New Roman"/>
          <w:bCs/>
          <w:shd w:val="clear" w:color="auto" w:fill="FFFFFF"/>
        </w:rPr>
        <w:t>αν τελικά εφαρμοστούν όλα, γιατί μπαίνουν και με αστερίσκους</w:t>
      </w:r>
      <w:r>
        <w:rPr>
          <w:rFonts w:eastAsia="Times New Roman"/>
          <w:bCs/>
          <w:shd w:val="clear" w:color="auto" w:fill="FFFFFF"/>
        </w:rPr>
        <w:t xml:space="preserve">– </w:t>
      </w:r>
      <w:r>
        <w:rPr>
          <w:rFonts w:eastAsia="Times New Roman" w:cs="Times New Roman"/>
          <w:bCs/>
          <w:shd w:val="clear" w:color="auto" w:fill="FFFFFF"/>
        </w:rPr>
        <w:t xml:space="preserve">μπορούν να αντισταθμίσουν τις τεράστιες απώλειες που θα υποστεί το ήδη πετσοκομμένο εργατικό λαϊκό εισόδημα. </w:t>
      </w:r>
    </w:p>
    <w:p w14:paraId="14EE03E5"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Όλα </w:t>
      </w:r>
      <w:r>
        <w:rPr>
          <w:rFonts w:eastAsia="Times New Roman" w:cs="Times New Roman"/>
          <w:bCs/>
          <w:shd w:val="clear" w:color="auto" w:fill="FFFFFF"/>
        </w:rPr>
        <w:t xml:space="preserve">τα υπόλοιπα που λέει η </w:t>
      </w:r>
      <w:r>
        <w:rPr>
          <w:rFonts w:eastAsia="Times New Roman"/>
          <w:bCs/>
          <w:shd w:val="clear" w:color="auto" w:fill="FFFFFF"/>
        </w:rPr>
        <w:t>Κυβέρνηση,</w:t>
      </w:r>
      <w:r>
        <w:rPr>
          <w:rFonts w:eastAsia="Times New Roman" w:cs="Times New Roman"/>
          <w:bCs/>
          <w:shd w:val="clear" w:color="auto" w:fill="FFFFFF"/>
        </w:rPr>
        <w:t xml:space="preserve"> ότι ο στόχος </w:t>
      </w:r>
      <w:r>
        <w:rPr>
          <w:rFonts w:eastAsia="Times New Roman"/>
          <w:bCs/>
          <w:shd w:val="clear" w:color="auto" w:fill="FFFFFF"/>
        </w:rPr>
        <w:t>είναι</w:t>
      </w:r>
      <w:r>
        <w:rPr>
          <w:rFonts w:eastAsia="Times New Roman" w:cs="Times New Roman"/>
          <w:bCs/>
          <w:shd w:val="clear" w:color="auto" w:fill="FFFFFF"/>
        </w:rPr>
        <w:t xml:space="preserve"> να βγει η χώρα από τα μνημόνια και να τελειώσει οριστικά η περίοδος της ταπεινωτικής επιτροπείας, ο λαός μας τα ακούει βερεσέ. Τα ίδια έλεγαν και οι προηγούμενοι.</w:t>
      </w:r>
    </w:p>
    <w:p w14:paraId="14EE03E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 κανείς, ούτε οι προηγούμενοι ούτε ο</w:t>
      </w:r>
      <w:r>
        <w:rPr>
          <w:rFonts w:eastAsia="Times New Roman" w:cs="Times New Roman"/>
          <w:bCs/>
          <w:shd w:val="clear" w:color="auto" w:fill="FFFFFF"/>
        </w:rPr>
        <w:t>ι τωρινοί των ΣΥΡΙΖΑ</w:t>
      </w:r>
      <w:r>
        <w:rPr>
          <w:rFonts w:eastAsia="Times New Roman" w:cs="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cs="Times New Roman"/>
          <w:bCs/>
          <w:shd w:val="clear" w:color="auto" w:fill="FFFFFF"/>
        </w:rPr>
        <w:t>ΑΝΕΛ, υποστηρίζουν ότι το τέλος των μνημονίων θα σημαίνει και την επιστροφή όλων ό</w:t>
      </w:r>
      <w:r>
        <w:rPr>
          <w:rFonts w:eastAsia="Times New Roman" w:cs="Times New Roman"/>
          <w:bCs/>
          <w:shd w:val="clear" w:color="auto" w:fill="FFFFFF"/>
        </w:rPr>
        <w:t>σα</w:t>
      </w:r>
      <w:r>
        <w:rPr>
          <w:rFonts w:eastAsia="Times New Roman" w:cs="Times New Roman"/>
          <w:bCs/>
          <w:shd w:val="clear" w:color="auto" w:fill="FFFFFF"/>
        </w:rPr>
        <w:t xml:space="preserve"> έχασε ο λαός μας με τα μνημόνια. Το αντίθετο. Οι εκατοντάδες αντιλαϊκοί νόμοι, που στη χώρα μας μπήκαν κάτω από την ομπρέλα των μνημονίων </w:t>
      </w:r>
      <w:r>
        <w:rPr>
          <w:rFonts w:eastAsia="Times New Roman"/>
          <w:bCs/>
          <w:shd w:val="clear" w:color="auto" w:fill="FFFFFF"/>
        </w:rPr>
        <w:t>–</w:t>
      </w:r>
      <w:r>
        <w:rPr>
          <w:rFonts w:eastAsia="Times New Roman" w:cs="Times New Roman"/>
          <w:bCs/>
          <w:shd w:val="clear" w:color="auto" w:fill="FFFFFF"/>
        </w:rPr>
        <w:t>ενώ σε άλ</w:t>
      </w:r>
      <w:r>
        <w:rPr>
          <w:rFonts w:eastAsia="Times New Roman" w:cs="Times New Roman"/>
          <w:bCs/>
          <w:shd w:val="clear" w:color="auto" w:fill="FFFFFF"/>
        </w:rPr>
        <w:t>λες χώρες χωρίς μνημόνια τα ίδια περίπου μέτρα ονομάστηκαν εκεί μεταρρυθμίσεις</w:t>
      </w:r>
      <w:r>
        <w:rPr>
          <w:rFonts w:eastAsia="Times New Roman"/>
          <w:bCs/>
          <w:shd w:val="clear" w:color="auto" w:fill="FFFFFF"/>
        </w:rPr>
        <w:t>–</w:t>
      </w:r>
      <w:r>
        <w:rPr>
          <w:rFonts w:eastAsia="Times New Roman" w:cs="Times New Roman"/>
          <w:bCs/>
          <w:shd w:val="clear" w:color="auto" w:fill="FFFFFF"/>
        </w:rPr>
        <w:t xml:space="preserve"> ήρθαν για να μείνουν, να φορτωθούν στις πλάτες της εργατικής τάξης, του ελληνικού λαού. </w:t>
      </w:r>
    </w:p>
    <w:p w14:paraId="14EE03E7"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Ήταν προσαρμογές του συστήματος σε βάρος των λαϊκών κατακτήσεων, σε συνθήκες που ο καπιταλισμός παγκόσμια έγινε πιο αντιδραστικός αλλά και πιο ανήμπορος. Ως μεταρρυθμίσεις, αποτελούν μόνο το εξιτήριο του κεφαλαίου από την κρίση του και το εισιτήριο για την</w:t>
      </w:r>
      <w:r>
        <w:rPr>
          <w:rFonts w:eastAsia="Times New Roman" w:cs="Times New Roman"/>
          <w:bCs/>
          <w:shd w:val="clear" w:color="auto" w:fill="FFFFFF"/>
        </w:rPr>
        <w:t xml:space="preserve"> ανάκαμψη της κερδοφορίας του. </w:t>
      </w:r>
    </w:p>
    <w:p w14:paraId="14EE03E8"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 xml:space="preserve">Αλλά την ίδια ώρα ο λαός συνεχίζει να ματώνει και να ταλαιπωρείται. Γι’ αυτό δεν μας ξεγελούν ούτε μέτρα-αντίμετρα ούτε τα μεγάλα λόγια για τη διευθέτηση του χρέους. </w:t>
      </w:r>
    </w:p>
    <w:p w14:paraId="14EE03E9"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Κυρίες και κύριοι, ένα παράδειγμα του αντιλαϊκού χαρακτήρα των μεταρρυθμίσεων, του στόχου των εκτεταμένων ιδιωτικοποιήσεων είναι από τον ιδιαίτερα κρί</w:t>
      </w:r>
      <w:r>
        <w:rPr>
          <w:rFonts w:eastAsia="Times New Roman" w:cs="Times New Roman"/>
          <w:szCs w:val="24"/>
        </w:rPr>
        <w:lastRenderedPageBreak/>
        <w:t>σιμο τομέα της ενέργειας. Συνοδεύτηκε από νομοθεσία που χτύπησε μισθούς, αύξησε την τιμή των τιμολογίων τη</w:t>
      </w:r>
      <w:r>
        <w:rPr>
          <w:rFonts w:eastAsia="Times New Roman" w:cs="Times New Roman"/>
          <w:szCs w:val="24"/>
        </w:rPr>
        <w:t xml:space="preserve">ς ΔΕΗ για τα λαϊκά νοικοκυριά, δημιουργώντας ευνοϊκό περιβάλλον μόνο για την κερδοφορία των μονοπωλίων. </w:t>
      </w:r>
    </w:p>
    <w:p w14:paraId="14EE03EA"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έχει πολύτιμο σύμμαχο την Αξιωματική Αντιπολίτευση της Νέας Δημοκρατίας, όπως φάνηκε και από τη δημοσιοποίηση των </w:t>
      </w:r>
      <w:proofErr w:type="spellStart"/>
      <w:r>
        <w:rPr>
          <w:rFonts w:eastAsia="Times New Roman" w:cs="Times New Roman"/>
          <w:szCs w:val="24"/>
        </w:rPr>
        <w:t>θέσεών</w:t>
      </w:r>
      <w:proofErr w:type="spellEnd"/>
      <w:r>
        <w:rPr>
          <w:rFonts w:eastAsia="Times New Roman" w:cs="Times New Roman"/>
          <w:szCs w:val="24"/>
        </w:rPr>
        <w:t xml:space="preserve"> τ</w:t>
      </w:r>
      <w:r>
        <w:rPr>
          <w:rFonts w:eastAsia="Times New Roman" w:cs="Times New Roman"/>
          <w:szCs w:val="24"/>
        </w:rPr>
        <w:t xml:space="preserve">ης, που κινούνται στην ίδια κατεύθυνση. </w:t>
      </w:r>
    </w:p>
    <w:p w14:paraId="14EE03EB"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Ο ΣΥΡΙΖΑ ως αντιπολίτευση παλαιότερα συστηματικά καλλιέργησε την αυταπάτη ότι μπορεί να υπάρξει φιλολαϊκή διαχείριση στο πλαίσιο της απελευθέρωσης, αποσιώπησε ότι η απελευθέρωση είναι στρατηγική επιλογή της Ευρωπαϊκ</w:t>
      </w:r>
      <w:r>
        <w:rPr>
          <w:rFonts w:eastAsia="Times New Roman" w:cs="Times New Roman"/>
          <w:szCs w:val="24"/>
        </w:rPr>
        <w:t xml:space="preserve">ής Ένωσης και της εγχώριας άρχουσας τάξης από τη δεκαετία ακόμα του ’90 και δεν αποτελεί μόνο απότοκο των μνημονίων και της κρίσης. </w:t>
      </w:r>
    </w:p>
    <w:p w14:paraId="14EE03EC"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 xml:space="preserve">Η υπόκλισή του στη στρατηγική της απελευθέρωσης κρυβόταν με συνθήματα </w:t>
      </w:r>
      <w:r>
        <w:rPr>
          <w:rFonts w:eastAsia="Times New Roman" w:cs="Times New Roman"/>
          <w:szCs w:val="24"/>
        </w:rPr>
        <w:t>-</w:t>
      </w:r>
      <w:r>
        <w:rPr>
          <w:rFonts w:eastAsia="Times New Roman" w:cs="Times New Roman"/>
          <w:szCs w:val="24"/>
        </w:rPr>
        <w:t>τάχα- κατά της ιδιωτικοποίησης της ΔΕΗ τότε, στη συν</w:t>
      </w:r>
      <w:r>
        <w:rPr>
          <w:rFonts w:eastAsia="Times New Roman" w:cs="Times New Roman"/>
          <w:szCs w:val="24"/>
        </w:rPr>
        <w:t xml:space="preserve">έχεια με την απόρριψη των συγκεκριμένων </w:t>
      </w:r>
      <w:r>
        <w:rPr>
          <w:rFonts w:eastAsia="Times New Roman" w:cs="Times New Roman"/>
          <w:szCs w:val="24"/>
        </w:rPr>
        <w:t>-</w:t>
      </w:r>
      <w:r>
        <w:rPr>
          <w:rFonts w:eastAsia="Times New Roman" w:cs="Times New Roman"/>
          <w:szCs w:val="24"/>
        </w:rPr>
        <w:t xml:space="preserve">δήθεν- σχεδίων που είχαν επιλέξει οι προηγούμενες κυβερνήσεις, όπως το σχέδιο τεμαχισμού σε μικρή και μεγάλη ΔΕΗ. </w:t>
      </w:r>
    </w:p>
    <w:p w14:paraId="14EE03ED"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Σήμερα, κάνοντας τη βρώμικη δουλειά για λογαριασμό του κεφαλαίου</w:t>
      </w:r>
      <w:r>
        <w:rPr>
          <w:rFonts w:eastAsia="Times New Roman" w:cs="Times New Roman"/>
          <w:szCs w:val="24"/>
        </w:rPr>
        <w:t>,</w:t>
      </w:r>
      <w:r>
        <w:rPr>
          <w:rFonts w:eastAsia="Times New Roman" w:cs="Times New Roman"/>
          <w:szCs w:val="24"/>
        </w:rPr>
        <w:t xml:space="preserve"> ο ΣΥΡΙΖΑ προχωρά αποφασιστικότερα </w:t>
      </w:r>
      <w:r>
        <w:rPr>
          <w:rFonts w:eastAsia="Times New Roman" w:cs="Times New Roman"/>
          <w:szCs w:val="24"/>
        </w:rPr>
        <w:t xml:space="preserve">και αποτελεσματικότερα </w:t>
      </w:r>
      <w:r>
        <w:rPr>
          <w:rFonts w:eastAsia="Times New Roman" w:cs="Times New Roman"/>
          <w:szCs w:val="24"/>
        </w:rPr>
        <w:t>-</w:t>
      </w:r>
      <w:r>
        <w:rPr>
          <w:rFonts w:eastAsia="Times New Roman" w:cs="Times New Roman"/>
          <w:szCs w:val="24"/>
        </w:rPr>
        <w:t>λέει- στην προώθηση της απελευθέρωσης. Ποιο είναι το αποτέλεσμα; Μια σειρά μονάδες να υπολειτουρ</w:t>
      </w:r>
      <w:r>
        <w:rPr>
          <w:rFonts w:eastAsia="Times New Roman" w:cs="Times New Roman"/>
          <w:szCs w:val="24"/>
        </w:rPr>
        <w:lastRenderedPageBreak/>
        <w:t>γούν ή να αποτελούν παρελθόν. Οι εργαζόμενοι έχουν υποστεί περικοπή της μισθοδοσίας τους στα ορυχεία πάνω από 40%, ενώ πάνω από χίλιες ή</w:t>
      </w:r>
      <w:r>
        <w:rPr>
          <w:rFonts w:eastAsia="Times New Roman" w:cs="Times New Roman"/>
          <w:szCs w:val="24"/>
        </w:rPr>
        <w:t xml:space="preserve">δη απολύσεις εργαζομένων στους υπεργολάβους. Η Κυβέρνηση </w:t>
      </w:r>
      <w:proofErr w:type="spellStart"/>
      <w:r>
        <w:rPr>
          <w:rFonts w:eastAsia="Times New Roman" w:cs="Times New Roman"/>
          <w:szCs w:val="24"/>
        </w:rPr>
        <w:t>μετακυλίει</w:t>
      </w:r>
      <w:proofErr w:type="spellEnd"/>
      <w:r>
        <w:rPr>
          <w:rFonts w:eastAsia="Times New Roman" w:cs="Times New Roman"/>
          <w:szCs w:val="24"/>
        </w:rPr>
        <w:t xml:space="preserve"> στα οικιακά τιμολόγια της ΔΕΗ όλο το βάρος για τις νέες εκπτώσεις στο βιομηχανικό ρεύμα. Έχει σημασία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να βγουν συμπεράσματα. </w:t>
      </w:r>
    </w:p>
    <w:p w14:paraId="14EE03EE"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Σήμερα, χρειαζόμαστε κίνημα ανατροπής της πολιτικής κ</w:t>
      </w:r>
      <w:r>
        <w:rPr>
          <w:rFonts w:eastAsia="Times New Roman" w:cs="Times New Roman"/>
          <w:szCs w:val="24"/>
        </w:rPr>
        <w:t>αι της εξουσίας των μονοπωλίων. Δεν υπάρχουν περιθώρια για άλλες αυταπάτες. Αποκαλύπτεται συνεχώς πως και το πρόβλημ</w:t>
      </w:r>
      <w:r>
        <w:rPr>
          <w:rFonts w:eastAsia="Times New Roman" w:cs="Times New Roman"/>
          <w:szCs w:val="24"/>
        </w:rPr>
        <w:t>ά</w:t>
      </w:r>
      <w:r>
        <w:rPr>
          <w:rFonts w:eastAsia="Times New Roman" w:cs="Times New Roman"/>
          <w:szCs w:val="24"/>
        </w:rPr>
        <w:t xml:space="preserve"> της, όπως και κάθε πρόβλημα, είναι πολιτικό πρόβλημα. Απαιτείται εντελώς διαφορετικό εναλλακτικό σχέδιο και στην κοινωνική οργάνωση και στ</w:t>
      </w:r>
      <w:r>
        <w:rPr>
          <w:rFonts w:eastAsia="Times New Roman" w:cs="Times New Roman"/>
          <w:szCs w:val="24"/>
        </w:rPr>
        <w:t xml:space="preserve">ην οικονομία. </w:t>
      </w:r>
    </w:p>
    <w:p w14:paraId="14EE03EF"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Να καταργηθεί η σκλαβιά της μισθωτής εργασίας, να εδραιωθούν οι σχέσεις κοινωνικής ιδιοκτησίας, να υπάρξει επιστημονικός κεντρικός σχεδιασμός στην οικονομία με κίνητρο το συνολικό κοινωνικό όφελος και όχι το κέρδος. Αυτή η συζήτηση πρέπει να</w:t>
      </w:r>
      <w:r>
        <w:rPr>
          <w:rFonts w:eastAsia="Times New Roman" w:cs="Times New Roman"/>
          <w:szCs w:val="24"/>
        </w:rPr>
        <w:t xml:space="preserve"> ανοίξει μέσα στον λαό μας. Αυτή η πραγματικά ανατρεπτική λύση οικονομικής και κοινωνικής οργάνωσης είναι η μόνη που μπορεί να εξασφαλίσει συνεργασίες μεταξύ κρατών προς όφελος των λαών, χωρίς τους κινδύνους πολέμων, εμπλοκής που φέρνει η πάλη για τη μοιρα</w:t>
      </w:r>
      <w:r>
        <w:rPr>
          <w:rFonts w:eastAsia="Times New Roman" w:cs="Times New Roman"/>
          <w:szCs w:val="24"/>
        </w:rPr>
        <w:t xml:space="preserve">σιά με στόχο την εκμετάλλευση και το κέρδος. </w:t>
      </w:r>
    </w:p>
    <w:p w14:paraId="14EE03F0"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Κυρίες και κύριοι, εσείς οι Βουλευτές του ΣΥΡΙΖΑ, της Νέας Δημοκρατίας, των ΑΝΕΛ</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λ</w:t>
      </w:r>
      <w:r>
        <w:rPr>
          <w:rFonts w:eastAsia="Times New Roman" w:cs="Times New Roman"/>
          <w:szCs w:val="24"/>
        </w:rPr>
        <w:t>π</w:t>
      </w:r>
      <w:r>
        <w:rPr>
          <w:rFonts w:eastAsia="Times New Roman" w:cs="Times New Roman"/>
          <w:szCs w:val="24"/>
        </w:rPr>
        <w:t>., μιλάτε όλοι για ένταξη της Ελλάδας σε νέα ενεργειακά και μεταφορικά σχέδια από τον Ειρηνικό έως τον Ατλαντικό. Καλοβλέπετ</w:t>
      </w:r>
      <w:r>
        <w:rPr>
          <w:rFonts w:eastAsia="Times New Roman" w:cs="Times New Roman"/>
          <w:szCs w:val="24"/>
        </w:rPr>
        <w:t xml:space="preserve">ε από τους μακροχρόνιους </w:t>
      </w:r>
      <w:r>
        <w:rPr>
          <w:rFonts w:eastAsia="Times New Roman" w:cs="Times New Roman"/>
          <w:szCs w:val="24"/>
        </w:rPr>
        <w:lastRenderedPageBreak/>
        <w:t>και παλαιότερους συμμάχους σας, τις Ηνωμένες Πολιτείες Αμερικής, τη Γαλλία, τη Γερμανία έως τους πλέον όψιμους, όπως την Κίνα και τη Ρωσία. Δεν διστάζετε να ακουμπάτε σε επενδυτικά σχέδια εξαγωγής κεφαλαίου από την Ελλάδα σε γειτον</w:t>
      </w:r>
      <w:r>
        <w:rPr>
          <w:rFonts w:eastAsia="Times New Roman" w:cs="Times New Roman"/>
          <w:szCs w:val="24"/>
        </w:rPr>
        <w:t xml:space="preserve">ικές χώρες, την ίδια στιγμή που ήδη βρίσκεστε σε προστριβή και στα βόρεια και στα ανατολικά σύνορα, τη στιγμή δηλαδή που συνεχίζονται οι αμφισβητήσεις συνόρων και κυριαρχικών δικαιωμάτων. </w:t>
      </w:r>
    </w:p>
    <w:p w14:paraId="14EE03F1" w14:textId="77777777" w:rsidR="002F0583" w:rsidRDefault="00B91F1A">
      <w:pPr>
        <w:tabs>
          <w:tab w:val="left" w:pos="1870"/>
        </w:tabs>
        <w:spacing w:line="600" w:lineRule="auto"/>
        <w:ind w:firstLine="720"/>
        <w:jc w:val="both"/>
        <w:rPr>
          <w:rFonts w:eastAsia="Times New Roman" w:cs="Times New Roman"/>
          <w:szCs w:val="24"/>
        </w:rPr>
      </w:pPr>
      <w:r>
        <w:rPr>
          <w:rFonts w:eastAsia="Times New Roman" w:cs="Times New Roman"/>
          <w:szCs w:val="24"/>
        </w:rPr>
        <w:t>Κάνετε πως δεν καταλαβαίνετε ότι οι δρόμοι μεταφοράς ενέργειας, εμπ</w:t>
      </w:r>
      <w:r>
        <w:rPr>
          <w:rFonts w:eastAsia="Times New Roman" w:cs="Times New Roman"/>
          <w:szCs w:val="24"/>
        </w:rPr>
        <w:t>ορευμάτων κ</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το μήλο της έριδος για το ποιος θα υπερισχύσει στη μοιρασιά που ήδη βρίσκεται σε εξέλιξη σε όλη την περιοχή. Αμερικάνοι, Κινέζοι, Ρώσοι, Γερμανοί, Γάλλοι, Βρετανοί και δεν συμμαζεύεται, βρίσκονται από πίσω. Και σε αυτή τη μοιρασιά με</w:t>
      </w:r>
      <w:r>
        <w:rPr>
          <w:rFonts w:eastAsia="Times New Roman" w:cs="Times New Roman"/>
          <w:szCs w:val="24"/>
        </w:rPr>
        <w:t xml:space="preserve">ρίδιο διεκδικούν για λογαριασμό των μονοπωλίων τους και η τούρκικη αστική τάξη, που μέσω της κυβέρνησης </w:t>
      </w:r>
      <w:proofErr w:type="spellStart"/>
      <w:r>
        <w:rPr>
          <w:rFonts w:eastAsia="Times New Roman" w:cs="Times New Roman"/>
          <w:szCs w:val="24"/>
        </w:rPr>
        <w:t>Ερντογάν</w:t>
      </w:r>
      <w:proofErr w:type="spellEnd"/>
      <w:r>
        <w:rPr>
          <w:rFonts w:eastAsia="Times New Roman" w:cs="Times New Roman"/>
          <w:szCs w:val="24"/>
        </w:rPr>
        <w:t xml:space="preserve"> συνεχίζει να προκαλεί και η ελληνική αστική τάξη όμως, που μέσω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σήμερα πουλάει τη νέα μεγάλη ιδέα της </w:t>
      </w:r>
      <w:proofErr w:type="spellStart"/>
      <w:r>
        <w:rPr>
          <w:rFonts w:eastAsia="Times New Roman" w:cs="Times New Roman"/>
          <w:szCs w:val="24"/>
        </w:rPr>
        <w:t>γεωστρατηγικ</w:t>
      </w:r>
      <w:r>
        <w:rPr>
          <w:rFonts w:eastAsia="Times New Roman" w:cs="Times New Roman"/>
          <w:szCs w:val="24"/>
        </w:rPr>
        <w:t>ής</w:t>
      </w:r>
      <w:proofErr w:type="spellEnd"/>
      <w:r>
        <w:rPr>
          <w:rFonts w:eastAsia="Times New Roman" w:cs="Times New Roman"/>
          <w:szCs w:val="24"/>
        </w:rPr>
        <w:t xml:space="preserve"> αναβάθμισης της χώρας στο πλαίσιο του ΝΑΤΟ. </w:t>
      </w:r>
    </w:p>
    <w:p w14:paraId="14EE03F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αλλά και τα υπόλοιπα αστικά κόμματα</w:t>
      </w:r>
      <w:r>
        <w:rPr>
          <w:rFonts w:eastAsia="Times New Roman" w:cs="Times New Roman"/>
          <w:szCs w:val="24"/>
        </w:rPr>
        <w:t>,</w:t>
      </w:r>
      <w:r>
        <w:rPr>
          <w:rFonts w:eastAsia="Times New Roman" w:cs="Times New Roman"/>
          <w:szCs w:val="24"/>
        </w:rPr>
        <w:t xml:space="preserve"> στηρίζουν την επιδίωξη της ελληνικής αστικής τάξης στον ανταγωνισμό της με την τούρκικη αστική τάξη να διεκδικήσει μερίδια</w:t>
      </w:r>
      <w:r>
        <w:rPr>
          <w:rFonts w:eastAsia="Times New Roman" w:cs="Times New Roman"/>
          <w:szCs w:val="24"/>
        </w:rPr>
        <w:t xml:space="preserve"> </w:t>
      </w:r>
      <w:r>
        <w:rPr>
          <w:rFonts w:eastAsia="Times New Roman" w:cs="Times New Roman"/>
          <w:szCs w:val="24"/>
        </w:rPr>
        <w:t xml:space="preserve">αλλά και νέες αγορές </w:t>
      </w:r>
      <w:r>
        <w:rPr>
          <w:rFonts w:eastAsia="Times New Roman" w:cs="Times New Roman"/>
          <w:szCs w:val="24"/>
        </w:rPr>
        <w:t>για τα ελληνικά μονοπώλια. Γι</w:t>
      </w:r>
      <w:r>
        <w:rPr>
          <w:rFonts w:eastAsia="Times New Roman" w:cs="Times New Roman"/>
          <w:szCs w:val="24"/>
        </w:rPr>
        <w:t>’</w:t>
      </w:r>
      <w:r>
        <w:rPr>
          <w:rFonts w:eastAsia="Times New Roman" w:cs="Times New Roman"/>
          <w:szCs w:val="24"/>
        </w:rPr>
        <w:t xml:space="preserve"> αυτό η Ελλάδα συμμετείχε και συμμετέχει σε ιμπεριαλιστικά-επιθετικά σχέδια, γι’ αυτό ελληνικά στρατεύματα βρέθηκαν έξω από τα σύνορα της χώρας στο Κόσοβο, στη Βοσνία, στο Αφγανιστάν, στον Λίβανο, στη Σομαλία, στο Μάλι. Γι</w:t>
      </w:r>
      <w:r>
        <w:rPr>
          <w:rFonts w:eastAsia="Times New Roman" w:cs="Times New Roman"/>
          <w:szCs w:val="24"/>
        </w:rPr>
        <w:t>’</w:t>
      </w:r>
      <w:r>
        <w:rPr>
          <w:rFonts w:eastAsia="Times New Roman" w:cs="Times New Roman"/>
          <w:szCs w:val="24"/>
        </w:rPr>
        <w:t xml:space="preserve"> αυ</w:t>
      </w:r>
      <w:r>
        <w:rPr>
          <w:rFonts w:eastAsia="Times New Roman" w:cs="Times New Roman"/>
          <w:szCs w:val="24"/>
        </w:rPr>
        <w:t xml:space="preserve">τό την </w:t>
      </w:r>
      <w:r>
        <w:rPr>
          <w:rFonts w:eastAsia="Times New Roman" w:cs="Times New Roman"/>
          <w:szCs w:val="24"/>
        </w:rPr>
        <w:lastRenderedPageBreak/>
        <w:t xml:space="preserve">ώρα αυτή που μιλάμε η Ελλάδα συμμετέχει σε δεκατρείς νατοϊκές αποστολές εκτός συνόρων. </w:t>
      </w:r>
    </w:p>
    <w:p w14:paraId="14EE03F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με πολύ μεγάλη προθυμία και με τη σύμφωνη γνώμη όλων των άλλων κομμάτων στηρίζει τους σχεδιασμούς του ΝΑΤΟ απέναντι στη Ρωσία. Πρόσφερε</w:t>
      </w:r>
      <w:r>
        <w:rPr>
          <w:rFonts w:eastAsia="Times New Roman" w:cs="Times New Roman"/>
          <w:szCs w:val="24"/>
        </w:rPr>
        <w:t xml:space="preserve"> κάλυψη στην ιμπεριαλιστική επίθεση των Ηνωμένων Πολιτειών στη Συρία, προσκάλεσε το ΝΑΤΟ στο Αιγαίο, στήριξε όλες τις επιθετικές νατοϊκές αποφάσεις και μετά τις συμφωνίες των Υπουργών της στις ΗΠΑ για επέκταση των αμερικάνικων στρατιωτικών βάσεων στην Ελλά</w:t>
      </w:r>
      <w:r>
        <w:rPr>
          <w:rFonts w:eastAsia="Times New Roman" w:cs="Times New Roman"/>
          <w:szCs w:val="24"/>
        </w:rPr>
        <w:t>δα, όπως στη Σούδα. Γι’ αυτό</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δέχεται και τα συγχαρητήρια του σύγχρονου </w:t>
      </w:r>
      <w:proofErr w:type="spellStart"/>
      <w:r>
        <w:rPr>
          <w:rFonts w:eastAsia="Times New Roman" w:cs="Times New Roman"/>
          <w:szCs w:val="24"/>
        </w:rPr>
        <w:t>Πιουριφόι</w:t>
      </w:r>
      <w:proofErr w:type="spellEnd"/>
      <w:r>
        <w:rPr>
          <w:rFonts w:eastAsia="Times New Roman" w:cs="Times New Roman"/>
          <w:szCs w:val="24"/>
        </w:rPr>
        <w:t xml:space="preserve">, του Αμερικάνου πρέσβη. </w:t>
      </w:r>
    </w:p>
    <w:p w14:paraId="14EE03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ελληνικός λαός, όπως και οι λαοί γειτονικών χωρών, πρέπει να διεκδικήσουν την απεμπλοκή της Ελλάδας από τις επεμβάσεις, από τους </w:t>
      </w:r>
      <w:r>
        <w:rPr>
          <w:rFonts w:eastAsia="Times New Roman" w:cs="Times New Roman"/>
          <w:szCs w:val="24"/>
        </w:rPr>
        <w:t>τυχοδιωκτισμούς, το κλείσιμο των βάσεων, όπως της Σούδας, την επιστροφή των ελληνικών στρατευμάτων από αποστολές εκτός συνόρων, από το πλιάτσικο αυτό του κεφαλαίου που γίνεται στην ευρύτερη περιοχή.</w:t>
      </w:r>
    </w:p>
    <w:p w14:paraId="14EE03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Απευθύνουμε κάλεσμα σε όσους και όσες αγανακτούν, βλέπουν</w:t>
      </w:r>
      <w:r>
        <w:rPr>
          <w:rFonts w:eastAsia="Times New Roman" w:cs="Times New Roman"/>
          <w:szCs w:val="24"/>
        </w:rPr>
        <w:t xml:space="preserve"> ότι η κατάσταση δεν πάει άλλο, έχουν διάθεση να συγκρουστούν με αυτή τη μοιρολατρία που υπάρχει, τη μιζέρια, τις μειωμένες απαιτήσεις. Κυρίως απευθυνόμαστε σε όλους όσους αυτή την ώρα διαδηλώνουν στους δρόμους της Αθήνας έξω από τη Βουλή, </w:t>
      </w:r>
      <w:r>
        <w:rPr>
          <w:rFonts w:eastAsia="Times New Roman" w:cs="Times New Roman"/>
          <w:szCs w:val="24"/>
        </w:rPr>
        <w:lastRenderedPageBreak/>
        <w:t>στους δρόμους κα</w:t>
      </w:r>
      <w:r>
        <w:rPr>
          <w:rFonts w:eastAsia="Times New Roman" w:cs="Times New Roman"/>
          <w:szCs w:val="24"/>
        </w:rPr>
        <w:t xml:space="preserve">ι στις πόλεις όλης της Ελλάδας, σε όλους και όλες, όσοι και όσες μας παρακολουθούν αυτές τις μέρες. </w:t>
      </w:r>
    </w:p>
    <w:p w14:paraId="14EE03F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πόλεμος των εργαζομένων, του λαού με τους </w:t>
      </w:r>
      <w:proofErr w:type="spellStart"/>
      <w:r>
        <w:rPr>
          <w:rFonts w:eastAsia="Times New Roman" w:cs="Times New Roman"/>
          <w:szCs w:val="24"/>
        </w:rPr>
        <w:t>διαφεντευτές</w:t>
      </w:r>
      <w:proofErr w:type="spellEnd"/>
      <w:r>
        <w:rPr>
          <w:rFonts w:eastAsia="Times New Roman" w:cs="Times New Roman"/>
          <w:szCs w:val="24"/>
        </w:rPr>
        <w:t xml:space="preserve"> της ζωής του είναι μαραθώνιος</w:t>
      </w:r>
      <w:r>
        <w:rPr>
          <w:rFonts w:eastAsia="Times New Roman" w:cs="Times New Roman"/>
          <w:szCs w:val="24"/>
        </w:rPr>
        <w:t>,</w:t>
      </w:r>
      <w:r>
        <w:rPr>
          <w:rFonts w:eastAsia="Times New Roman" w:cs="Times New Roman"/>
          <w:szCs w:val="24"/>
        </w:rPr>
        <w:t xml:space="preserve"> δεν τελειώνει με ένα ή δύο συλλαλητήρια, με μια απεργιακή μάχη, είν</w:t>
      </w:r>
      <w:r>
        <w:rPr>
          <w:rFonts w:eastAsia="Times New Roman" w:cs="Times New Roman"/>
          <w:szCs w:val="24"/>
        </w:rPr>
        <w:t>αι αγώνα</w:t>
      </w:r>
      <w:r>
        <w:rPr>
          <w:rFonts w:eastAsia="Times New Roman" w:cs="Times New Roman"/>
          <w:szCs w:val="24"/>
        </w:rPr>
        <w:t>ς</w:t>
      </w:r>
      <w:r>
        <w:rPr>
          <w:rFonts w:eastAsia="Times New Roman" w:cs="Times New Roman"/>
          <w:szCs w:val="24"/>
        </w:rPr>
        <w:t xml:space="preserve"> καθημερινός, συνεχής για να δημιουργηθούν παντού εστίες αντίστασης και αντεπίθεσης. Ιδιαίτερα καλούμε τον λαϊκό κόσμο</w:t>
      </w:r>
      <w:r>
        <w:rPr>
          <w:rFonts w:eastAsia="Times New Roman" w:cs="Times New Roman"/>
          <w:szCs w:val="24"/>
        </w:rPr>
        <w:t>,</w:t>
      </w:r>
      <w:r>
        <w:rPr>
          <w:rFonts w:eastAsia="Times New Roman" w:cs="Times New Roman"/>
          <w:szCs w:val="24"/>
        </w:rPr>
        <w:t xml:space="preserve"> που αισθάνεται αριστερός, που πίστεψε στον ΣΥΡΙΖΑ και σήμερα δυσανασχετεί, αισθάνεται δικαιολογημένη οργή, αγανάκτηση και του λ</w:t>
      </w:r>
      <w:r>
        <w:rPr>
          <w:rFonts w:eastAsia="Times New Roman" w:cs="Times New Roman"/>
          <w:szCs w:val="24"/>
        </w:rPr>
        <w:t>έμε να κάνει το βήμα τώρα. Δεν αλλάζει η κατάσταση μόνο με μια οργή, με μια δυσαρέσκεια γι</w:t>
      </w:r>
      <w:r>
        <w:rPr>
          <w:rFonts w:eastAsia="Times New Roman" w:cs="Times New Roman"/>
          <w:szCs w:val="24"/>
        </w:rPr>
        <w:t>’</w:t>
      </w:r>
      <w:r>
        <w:rPr>
          <w:rFonts w:eastAsia="Times New Roman" w:cs="Times New Roman"/>
          <w:szCs w:val="24"/>
        </w:rPr>
        <w:t xml:space="preserve"> αυτή την Κυβέρνηση και την κατρακύλα της. Δεν υπάρχουν πλέον άλλες δικαιολογίες. </w:t>
      </w:r>
    </w:p>
    <w:p w14:paraId="14EE03F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να ζωντανέψει η ελπίδα, τους καλούμε να συζητήσουμε μέσα στο κίνημα, μέσα στου</w:t>
      </w:r>
      <w:r>
        <w:rPr>
          <w:rFonts w:eastAsia="Times New Roman" w:cs="Times New Roman"/>
          <w:szCs w:val="24"/>
        </w:rPr>
        <w:t>ς αγώνες, στους τόπους δουλειάς, στους τόπους κατοικίας, στις σχολές για το πώς θα πετάξουμε μια και καλή όσους ρουφάνε το αίμα του λαού, πώς θα παλέψουμε για να γίνει, δηλαδή, πραγματικότητα η πολιτική πρόταση διεξόδου από την κρίση σε όφελος του λαού και</w:t>
      </w:r>
      <w:r>
        <w:rPr>
          <w:rFonts w:eastAsia="Times New Roman" w:cs="Times New Roman"/>
          <w:szCs w:val="24"/>
        </w:rPr>
        <w:t xml:space="preserve"> αποτελεί αυτή βέβαια τη μοναδική απάντηση στην καπιταλιστική βαρβαρότητα που βιώνουμε. </w:t>
      </w:r>
    </w:p>
    <w:p w14:paraId="14EE03F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Τον ίδιο δρόμο θα ακολουθήσουν, είμαστε σίγουροι, και άλλοι λαοί της περιοχής, της Ευρώπης, του κόσμου. Έτσι μόνο θα μπορέσει να ζήσει ο λαός μας σύμφωνα με τις πραγμα</w:t>
      </w:r>
      <w:r>
        <w:rPr>
          <w:rFonts w:eastAsia="Times New Roman" w:cs="Times New Roman"/>
          <w:szCs w:val="24"/>
        </w:rPr>
        <w:t xml:space="preserve">τικές, τις σύγχρονες ανάγκες του, να απολαύσει τις δυνατότητες </w:t>
      </w:r>
      <w:r>
        <w:rPr>
          <w:rFonts w:eastAsia="Times New Roman" w:cs="Times New Roman"/>
          <w:szCs w:val="24"/>
        </w:rPr>
        <w:lastRenderedPageBreak/>
        <w:t>που προσφέρει η επιστήμη, η τεχνολογία, η παραγωγικότητα της εργασίας, οι μεγάλες πλουτοπαραγωγικές πηγές και δυνατότητες της Ελλάδας.</w:t>
      </w:r>
    </w:p>
    <w:p w14:paraId="14EE03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3F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w:t>
      </w:r>
      <w:r>
        <w:rPr>
          <w:rFonts w:eastAsia="Times New Roman" w:cs="Times New Roman"/>
          <w:szCs w:val="24"/>
        </w:rPr>
        <w:t>ολύ, κύριε Γενικέ Γραμματέα, κύριε συνάδελφε.</w:t>
      </w:r>
    </w:p>
    <w:p w14:paraId="14EE03F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w:t>
      </w:r>
      <w:r>
        <w:rPr>
          <w:rFonts w:eastAsia="Times New Roman" w:cs="Times New Roman"/>
          <w:szCs w:val="24"/>
        </w:rPr>
        <w:t xml:space="preserve"> ενημερώθηκαν για την ιστορία του κτηρίου και τον τρόπο οργάνωσης και λειτουργίας της Βουλής</w:t>
      </w:r>
      <w:r>
        <w:rPr>
          <w:rFonts w:eastAsia="Times New Roman" w:cs="Times New Roman"/>
          <w:szCs w:val="24"/>
        </w:rPr>
        <w:t>,</w:t>
      </w:r>
      <w:r>
        <w:rPr>
          <w:rFonts w:eastAsia="Times New Roman" w:cs="Times New Roman"/>
          <w:szCs w:val="24"/>
        </w:rPr>
        <w:t xml:space="preserve"> σαράντα οκτώ μαθήτριες και μαθητές και έξι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Δημοτικό Σχολείο Άρτας.</w:t>
      </w:r>
    </w:p>
    <w:p w14:paraId="14EE03F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4EE03F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w:t>
      </w:r>
      <w:r>
        <w:rPr>
          <w:rFonts w:eastAsia="Times New Roman" w:cs="Times New Roman"/>
          <w:szCs w:val="24"/>
        </w:rPr>
        <w:t>ρυγες της Βουλής)</w:t>
      </w:r>
    </w:p>
    <w:p w14:paraId="14EE03F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Παρακαλώ πολύ, για έξι λεπτά αυστηρά, τη συνάδελφο κ</w:t>
      </w:r>
      <w:r>
        <w:rPr>
          <w:rFonts w:eastAsia="Times New Roman" w:cs="Times New Roman"/>
          <w:szCs w:val="24"/>
        </w:rPr>
        <w:t>.</w:t>
      </w:r>
      <w:r>
        <w:rPr>
          <w:rFonts w:eastAsia="Times New Roman" w:cs="Times New Roman"/>
          <w:szCs w:val="24"/>
        </w:rPr>
        <w:t xml:space="preserve"> Αικατερίνη Παπακώστα </w:t>
      </w:r>
      <w:r>
        <w:rPr>
          <w:rFonts w:eastAsia="Times New Roman" w:cs="Times New Roman"/>
          <w:szCs w:val="24"/>
        </w:rPr>
        <w:t xml:space="preserve">- </w:t>
      </w:r>
      <w:r>
        <w:rPr>
          <w:rFonts w:eastAsia="Times New Roman" w:cs="Times New Roman"/>
          <w:szCs w:val="24"/>
        </w:rPr>
        <w:t>Σιδηροπούλου να λάβει τον λόγο.</w:t>
      </w:r>
    </w:p>
    <w:p w14:paraId="14EE03F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Εντελώς αυστηρά;</w:t>
      </w:r>
    </w:p>
    <w:p w14:paraId="14EE040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Εντελώς αυστηρά.</w:t>
      </w:r>
    </w:p>
    <w:p w14:paraId="14EE040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szCs w:val="24"/>
        </w:rPr>
        <w:t xml:space="preserve"> Όχι έτσι, κύριε Πρόεδρε.</w:t>
      </w:r>
    </w:p>
    <w:p w14:paraId="14EE040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όχι.</w:t>
      </w:r>
    </w:p>
    <w:p w14:paraId="14EE04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προσπαθήσω να μπούνε μερικοί, πέντε-έξι, ακόμα Βουλευτές. Αλλιώς χρόνος δεν υπάρχει, το γνωρίζετε.</w:t>
      </w:r>
    </w:p>
    <w:p w14:paraId="14EE040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 xml:space="preserve">Ευχαριστώ πολύ, κύριε Πρόεδρε, όμως όλοι θα πρέπει να σέβονται τους Βουλευτές, όλοι οι παράγοντες. </w:t>
      </w:r>
    </w:p>
    <w:p w14:paraId="14EE04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Πρόεδρε και αγαπητοί συνάδελφοι, επειδή όλοι οι </w:t>
      </w:r>
      <w:proofErr w:type="spellStart"/>
      <w:r>
        <w:rPr>
          <w:rFonts w:eastAsia="Times New Roman" w:cs="Times New Roman"/>
          <w:szCs w:val="24"/>
        </w:rPr>
        <w:t>προλαλήσαντες</w:t>
      </w:r>
      <w:proofErr w:type="spellEnd"/>
      <w:r>
        <w:rPr>
          <w:rFonts w:eastAsia="Times New Roman" w:cs="Times New Roman"/>
          <w:szCs w:val="24"/>
        </w:rPr>
        <w:t xml:space="preserve"> συνάδελφοι, ιδιαίτερα της Αξιωματικής Αντιπολίτευσης αλλά και των άλλων κομμάτων, ακόμη </w:t>
      </w:r>
      <w:r>
        <w:rPr>
          <w:rFonts w:eastAsia="Times New Roman" w:cs="Times New Roman"/>
          <w:szCs w:val="24"/>
        </w:rPr>
        <w:t>και κυβερνητικοί Βουλευτές, εξαντλήθηκαν στην ανάλυση των μέτρων και των αντισταθμιστικών</w:t>
      </w:r>
      <w:r>
        <w:rPr>
          <w:rFonts w:eastAsia="Times New Roman" w:cs="Times New Roman"/>
          <w:szCs w:val="24"/>
        </w:rPr>
        <w:t>,</w:t>
      </w:r>
      <w:r>
        <w:rPr>
          <w:rFonts w:eastAsia="Times New Roman" w:cs="Times New Roman"/>
          <w:szCs w:val="24"/>
        </w:rPr>
        <w:t xml:space="preserve"> τα οποία προβλέπει η συμφωνία που φέρνει προς ψήφιση η Κυβέρνηση, επιτρέψτε μου να τοποθετηθώ λέγοντας τα εξής σε αυτή την κορυφαία στιγμή για τη Βουλή των Ελλήνων. </w:t>
      </w:r>
    </w:p>
    <w:p w14:paraId="14EE04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Είμαστε σε ιστορικό χαμηλό, κύριοι συνάδελφοι </w:t>
      </w:r>
      <w:r>
        <w:rPr>
          <w:rFonts w:eastAsia="Times New Roman" w:cs="Times New Roman"/>
          <w:szCs w:val="24"/>
        </w:rPr>
        <w:t>-</w:t>
      </w:r>
      <w:r>
        <w:rPr>
          <w:rFonts w:eastAsia="Times New Roman" w:cs="Times New Roman"/>
          <w:szCs w:val="24"/>
        </w:rPr>
        <w:t>εννοώ ο πολιτικός κόσμος- στην εκτίμηση της κοινωνίας και αυτό βεβαίως είναι απόρροια της γενικής παρακμής, η οποία διατρέχει οριζόντια την κοινωνία, παρακμής αξιών, αρχών, της οποίας συνέπεια είναι η οικονομ</w:t>
      </w:r>
      <w:r>
        <w:rPr>
          <w:rFonts w:eastAsia="Times New Roman" w:cs="Times New Roman"/>
          <w:szCs w:val="24"/>
        </w:rPr>
        <w:t>ική κρίση. Θεωρώ ότι η οικονομική κρίση κάποια στιγμή μπορεί να αντιμετωπιστεί, θα παρέλθει, θα την αναχαιτίσουμε, αλλά τη γενικότερη παρακμή αρχών και αξιών νομίζω ότι θα πρέπει όλοι να ταλαιπωρηθούμε, να κουραστούμε και να ταλανιστούμε πάρα πολύ για να τ</w:t>
      </w:r>
      <w:r>
        <w:rPr>
          <w:rFonts w:eastAsia="Times New Roman" w:cs="Times New Roman"/>
          <w:szCs w:val="24"/>
        </w:rPr>
        <w:t xml:space="preserve">ην αναχαιτίσουμε. </w:t>
      </w:r>
    </w:p>
    <w:p w14:paraId="14EE04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επειδή συλλήβδην, κύριε Πρόεδρε και αγαπητοί συνάδελφοι, αναφέρεται η Κυβέρνηση, ο Πρωθυπουργός και οι εταίροι τους στην Κυβέρνηση περί του παλιού πολιτικού συστήματος και εκεί εντάσσουν τη Νέα Δημοκρατία, να πω ότι όσον α</w:t>
      </w:r>
      <w:r>
        <w:rPr>
          <w:rFonts w:eastAsia="Times New Roman" w:cs="Times New Roman"/>
          <w:szCs w:val="24"/>
        </w:rPr>
        <w:t xml:space="preserve">φορά τη Νέα Δημοκρατία, σταχυολογώντας τρεις κομβικής σημασίας για εμένα από τη </w:t>
      </w:r>
      <w:r>
        <w:rPr>
          <w:rFonts w:eastAsia="Times New Roman" w:cs="Times New Roman"/>
          <w:szCs w:val="24"/>
        </w:rPr>
        <w:t>Μ</w:t>
      </w:r>
      <w:r>
        <w:rPr>
          <w:rFonts w:eastAsia="Times New Roman" w:cs="Times New Roman"/>
          <w:szCs w:val="24"/>
        </w:rPr>
        <w:t xml:space="preserve">εταπολίτευση χρονικές πολιτικές περιόδους και ένα μεγάλο πολιτικό </w:t>
      </w:r>
      <w:r>
        <w:rPr>
          <w:rFonts w:eastAsia="Times New Roman" w:cs="Times New Roman"/>
          <w:szCs w:val="24"/>
          <w:lang w:val="en-US"/>
        </w:rPr>
        <w:t>unfair</w:t>
      </w:r>
      <w:r>
        <w:rPr>
          <w:rFonts w:eastAsia="Times New Roman" w:cs="Times New Roman"/>
          <w:szCs w:val="24"/>
        </w:rPr>
        <w:t xml:space="preserve"> που κάνει η Κυβέρνησή σας, ξεκινώντας από το γεγονός ότι η Νέα Δημοκρατία -ας μην ξεχνάμε- είναι η ιστ</w:t>
      </w:r>
      <w:r>
        <w:rPr>
          <w:rFonts w:eastAsia="Times New Roman" w:cs="Times New Roman"/>
          <w:szCs w:val="24"/>
        </w:rPr>
        <w:t>ορική παράταξη η οποία θεμελίωσε τη δημοκρατία, ιδρυτής είναι ο κορυφαίος Έλληνας πολιτικός του 20</w:t>
      </w:r>
      <w:r>
        <w:rPr>
          <w:rFonts w:eastAsia="Times New Roman" w:cs="Times New Roman"/>
          <w:szCs w:val="24"/>
          <w:vertAlign w:val="superscript"/>
        </w:rPr>
        <w:t>ου</w:t>
      </w:r>
      <w:r>
        <w:rPr>
          <w:rFonts w:eastAsia="Times New Roman" w:cs="Times New Roman"/>
          <w:szCs w:val="24"/>
        </w:rPr>
        <w:t xml:space="preserve"> αιώνα, ο Κωνσταντίνος Καραμανλής, με ισχυρά ίχνη στον κοινωνικό ιστό της χώρας η παράταξη αυτή, ο οποίος άφησε την Ελλάδα όταν έφυγε μέλος της Ευρώπης, με </w:t>
      </w:r>
      <w:r>
        <w:rPr>
          <w:rFonts w:eastAsia="Times New Roman" w:cs="Times New Roman"/>
          <w:szCs w:val="24"/>
        </w:rPr>
        <w:t xml:space="preserve">αδιατάρακτη δημοκρατία, με κοινωνική γαλήνη, με ισχύ ενόπλων δυνάμεων, με πλούτο, με πηγές ενέργειας, με ισχυρή οικονομία και με επενδύσεις σε ξένες χώρες, ριζοσπάστης στον συντηρητισμό του, επέβαλε τη λήθη και αναχαίτισε τον διχασμό και τα άκρα και έκανε </w:t>
      </w:r>
      <w:r>
        <w:rPr>
          <w:rFonts w:eastAsia="Times New Roman" w:cs="Times New Roman"/>
          <w:szCs w:val="24"/>
        </w:rPr>
        <w:t xml:space="preserve">πολιτική βιωματική πράξη πολιτικής συμπεριφοράς το μέτρο και τη μετριοπάθεια. </w:t>
      </w:r>
    </w:p>
    <w:p w14:paraId="14EE04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Αργότερα, ακολούθησε η δεύτερη ιστορική περίοδος, κρίσιμη για την καμπή αυτής της χώρας, τις επιπτώσεις της οποίας τις βιώνουμε σήμερα, η είσοδος στην οικονομική και νομισματική</w:t>
      </w:r>
      <w:r>
        <w:rPr>
          <w:rFonts w:eastAsia="Times New Roman" w:cs="Times New Roman"/>
          <w:szCs w:val="24"/>
        </w:rPr>
        <w:t xml:space="preserve"> ένωση ως ένα γεγονός συμβολικού χαρακτήρα αντί ως μιας ρηξικέλευθης πολιτικής και οικονομικής αλλαγής για τη χώρα. Και αυτό έχει επιφέρει επιπτώσεις πρέπει να ξέρετε, διότι ήταν μια προσπάθεια με δυνητικά οφέλη </w:t>
      </w:r>
      <w:r>
        <w:rPr>
          <w:rFonts w:eastAsia="Times New Roman" w:cs="Times New Roman"/>
          <w:szCs w:val="24"/>
        </w:rPr>
        <w:lastRenderedPageBreak/>
        <w:t>αλλά και με δυνητικούς κινδύνους, τους οποίο</w:t>
      </w:r>
      <w:r>
        <w:rPr>
          <w:rFonts w:eastAsia="Times New Roman" w:cs="Times New Roman"/>
          <w:szCs w:val="24"/>
        </w:rPr>
        <w:t xml:space="preserve">υς σήμερα ζούμε για την εθνική οικονομία. </w:t>
      </w:r>
    </w:p>
    <w:p w14:paraId="14EE04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τρίτη χρονική περίοδος είναι όταν η Νέα Δημοκρατία παραλαμβάνει, με τη διαδικασία της συνέχειας του κράτους για να δούμε το παλιό πολιτικό σύστημα, το πρώτο μνημόνιο από την </w:t>
      </w:r>
      <w:r>
        <w:rPr>
          <w:rFonts w:eastAsia="Times New Roman" w:cs="Times New Roman"/>
          <w:szCs w:val="24"/>
        </w:rPr>
        <w:t>κ</w:t>
      </w:r>
      <w:r>
        <w:rPr>
          <w:rFonts w:eastAsia="Times New Roman" w:cs="Times New Roman"/>
          <w:szCs w:val="24"/>
        </w:rPr>
        <w:t>υβέρνηση Παπανδρέου, τον οποίον παρε</w:t>
      </w:r>
      <w:r>
        <w:rPr>
          <w:rFonts w:eastAsia="Times New Roman" w:cs="Times New Roman"/>
          <w:szCs w:val="24"/>
        </w:rPr>
        <w:t xml:space="preserve">μπιπτόντως στις 27-1-2017 ο πρώην Πρωθυπουργός και πρώην </w:t>
      </w:r>
      <w:r>
        <w:rPr>
          <w:rFonts w:eastAsia="Times New Roman" w:cs="Times New Roman"/>
          <w:szCs w:val="24"/>
        </w:rPr>
        <w:t>Α</w:t>
      </w:r>
      <w:r>
        <w:rPr>
          <w:rFonts w:eastAsia="Times New Roman" w:cs="Times New Roman"/>
          <w:szCs w:val="24"/>
        </w:rPr>
        <w:t>ρχηγός της παράταξής του, ο κ. Σημίτης, επέκρινε λέγοντάς του ότι τότε η χώρα ήταν απροετοίμαστη για να δεχτεί το πρώτο μνημόνιο. Παρέλαβε όμως με την αρχή της συνέχειας του κράτους η Νέα Δημοκρατία</w:t>
      </w:r>
      <w:r>
        <w:rPr>
          <w:rFonts w:eastAsia="Times New Roman" w:cs="Times New Roman"/>
          <w:szCs w:val="24"/>
        </w:rPr>
        <w:t xml:space="preserve"> αυτό το πρώτο μνημόνιο από την </w:t>
      </w:r>
      <w:r>
        <w:rPr>
          <w:rFonts w:eastAsia="Times New Roman" w:cs="Times New Roman"/>
          <w:szCs w:val="24"/>
        </w:rPr>
        <w:t>κ</w:t>
      </w:r>
      <w:r>
        <w:rPr>
          <w:rFonts w:eastAsia="Times New Roman" w:cs="Times New Roman"/>
          <w:szCs w:val="24"/>
        </w:rPr>
        <w:t>υβέρνηση Παπανδρέου, διόρθωσε την πολιτική, τη συνταγή και το μ</w:t>
      </w:r>
      <w:r>
        <w:rPr>
          <w:rFonts w:eastAsia="Times New Roman" w:cs="Times New Roman"/>
          <w:szCs w:val="24"/>
        </w:rPr>
        <w:t>ε</w:t>
      </w:r>
      <w:r>
        <w:rPr>
          <w:rFonts w:eastAsia="Times New Roman" w:cs="Times New Roman"/>
          <w:szCs w:val="24"/>
        </w:rPr>
        <w:t xml:space="preserve">ίγμα της πολιτικής, και σήμερα, κύριοι και κυρίες, αγαπητοί συνάδελφοι, είμαστε όλοι προ των ευθυνών μας. Εκεί υπήρξε ένα πρώτο πολιτικό </w:t>
      </w:r>
      <w:r>
        <w:rPr>
          <w:rFonts w:eastAsia="Times New Roman" w:cs="Times New Roman"/>
          <w:szCs w:val="24"/>
          <w:lang w:val="en-US"/>
        </w:rPr>
        <w:t>unfair</w:t>
      </w:r>
      <w:r>
        <w:rPr>
          <w:rFonts w:eastAsia="Times New Roman" w:cs="Times New Roman"/>
          <w:szCs w:val="24"/>
        </w:rPr>
        <w:t xml:space="preserve"> από τη σημερινή</w:t>
      </w:r>
      <w:r>
        <w:rPr>
          <w:rFonts w:eastAsia="Times New Roman" w:cs="Times New Roman"/>
          <w:szCs w:val="24"/>
        </w:rPr>
        <w:t xml:space="preserve"> Κυβέρνηση και τους συνεργάτες της, ότι τότε υπονομεύατε συστηματικά, οργανωμένα και με τρόπο </w:t>
      </w:r>
      <w:proofErr w:type="spellStart"/>
      <w:r>
        <w:rPr>
          <w:rFonts w:eastAsia="Times New Roman" w:cs="Times New Roman"/>
          <w:szCs w:val="24"/>
        </w:rPr>
        <w:t>στοχευμένο</w:t>
      </w:r>
      <w:proofErr w:type="spellEnd"/>
      <w:r>
        <w:rPr>
          <w:rFonts w:eastAsia="Times New Roman" w:cs="Times New Roman"/>
          <w:szCs w:val="24"/>
        </w:rPr>
        <w:t xml:space="preserve"> την τότε κυβέρνηση, γιατί υλοποιούσε διά της αρχής της συνέχειας του κράτους, όπως θεσμικά όφειλε, τα συμφωνημένα, τα οποία και παρέλαβε. </w:t>
      </w:r>
    </w:p>
    <w:p w14:paraId="14EE04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Βεβαίως σήμε</w:t>
      </w:r>
      <w:r>
        <w:rPr>
          <w:rFonts w:eastAsia="Times New Roman" w:cs="Times New Roman"/>
          <w:szCs w:val="24"/>
        </w:rPr>
        <w:t xml:space="preserve">ρα έρχεστε εσείς </w:t>
      </w:r>
      <w:r>
        <w:rPr>
          <w:rFonts w:eastAsia="Times New Roman" w:cs="Times New Roman"/>
          <w:szCs w:val="24"/>
        </w:rPr>
        <w:t>-</w:t>
      </w:r>
      <w:r>
        <w:rPr>
          <w:rFonts w:eastAsia="Times New Roman" w:cs="Times New Roman"/>
          <w:szCs w:val="24"/>
        </w:rPr>
        <w:t xml:space="preserve">και γι’ αυτό βρισκόμαστε όλοι προ των ευθυνών </w:t>
      </w:r>
      <w:r>
        <w:rPr>
          <w:rFonts w:eastAsia="Times New Roman" w:cs="Times New Roman"/>
          <w:szCs w:val="24"/>
        </w:rPr>
        <w:t>μας-</w:t>
      </w:r>
      <w:r>
        <w:rPr>
          <w:rFonts w:eastAsia="Times New Roman" w:cs="Times New Roman"/>
          <w:szCs w:val="24"/>
        </w:rPr>
        <w:t xml:space="preserve"> να υλοποιήσετε τα συμφωνημένα, διότι τα συμφωνημένα πρέπει να τηρούνται και βέβαια είμαστε προ των ευθυνών μας όλοι, κύριοι και κυρίες συνάδελφοι και </w:t>
      </w:r>
      <w:r>
        <w:rPr>
          <w:rFonts w:eastAsia="Times New Roman" w:cs="Times New Roman"/>
          <w:szCs w:val="24"/>
        </w:rPr>
        <w:lastRenderedPageBreak/>
        <w:t>αγαπητοί Υπουργοί</w:t>
      </w:r>
      <w:r>
        <w:rPr>
          <w:rFonts w:eastAsia="Times New Roman" w:cs="Times New Roman"/>
          <w:szCs w:val="24"/>
        </w:rPr>
        <w:t>,</w:t>
      </w:r>
      <w:r>
        <w:rPr>
          <w:rFonts w:eastAsia="Times New Roman" w:cs="Times New Roman"/>
          <w:szCs w:val="24"/>
        </w:rPr>
        <w:t xml:space="preserve"> που παρίστασθε εδώ</w:t>
      </w:r>
      <w:r>
        <w:rPr>
          <w:rFonts w:eastAsia="Times New Roman" w:cs="Times New Roman"/>
          <w:szCs w:val="24"/>
        </w:rPr>
        <w:t xml:space="preserve">, να σχεδιάσουμε μια πολιτική και μια στρατηγική για τη </w:t>
      </w:r>
      <w:proofErr w:type="spellStart"/>
      <w:r>
        <w:rPr>
          <w:rFonts w:eastAsia="Times New Roman" w:cs="Times New Roman"/>
          <w:szCs w:val="24"/>
        </w:rPr>
        <w:t>μεταμνημονιακή</w:t>
      </w:r>
      <w:proofErr w:type="spellEnd"/>
      <w:r>
        <w:rPr>
          <w:rFonts w:eastAsia="Times New Roman" w:cs="Times New Roman"/>
          <w:szCs w:val="24"/>
        </w:rPr>
        <w:t xml:space="preserve"> εποχή για τη χώρα, αναχαιτίζοντας τον πειρασμό του διχασμού και των ακροτήτων που τον συνοδεύουν. </w:t>
      </w:r>
    </w:p>
    <w:p w14:paraId="14EE04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Τώρα, το μεγάλο πολιτικό </w:t>
      </w:r>
      <w:r>
        <w:rPr>
          <w:rFonts w:eastAsia="Times New Roman" w:cs="Times New Roman"/>
          <w:szCs w:val="24"/>
          <w:lang w:val="en-US"/>
        </w:rPr>
        <w:t>unfair</w:t>
      </w:r>
      <w:r>
        <w:rPr>
          <w:rFonts w:eastAsia="Times New Roman" w:cs="Times New Roman"/>
          <w:szCs w:val="24"/>
        </w:rPr>
        <w:t xml:space="preserve"> </w:t>
      </w:r>
      <w:r>
        <w:rPr>
          <w:rFonts w:eastAsia="Times New Roman" w:cs="Times New Roman"/>
          <w:szCs w:val="24"/>
          <w:lang w:val="en-US"/>
        </w:rPr>
        <w:t>gam</w:t>
      </w:r>
      <w:r>
        <w:rPr>
          <w:rFonts w:eastAsia="Times New Roman" w:cs="Times New Roman"/>
          <w:szCs w:val="24"/>
        </w:rPr>
        <w:t>e που κάνετε, κύριοι της Κυβέρνησης, με αυτή τη συμ</w:t>
      </w:r>
      <w:r>
        <w:rPr>
          <w:rFonts w:eastAsia="Times New Roman" w:cs="Times New Roman"/>
          <w:szCs w:val="24"/>
        </w:rPr>
        <w:t xml:space="preserve">φωνία: Πού ακούστηκε να </w:t>
      </w:r>
      <w:proofErr w:type="spellStart"/>
      <w:r>
        <w:rPr>
          <w:rFonts w:eastAsia="Times New Roman" w:cs="Times New Roman"/>
          <w:szCs w:val="24"/>
        </w:rPr>
        <w:t>προδεσμευτείτε</w:t>
      </w:r>
      <w:proofErr w:type="spellEnd"/>
      <w:r>
        <w:rPr>
          <w:rFonts w:eastAsia="Times New Roman" w:cs="Times New Roman"/>
          <w:szCs w:val="24"/>
        </w:rPr>
        <w:t>, με ευθύνη βεβαίως των δανειστών μας, οι οποίοι είναι και διχασμένοι αυτή την ώρα, για μέτρα και για αντισταθμιστικά, τα οποία ανήκουν στον επόμενο κύκλο διακυβέρνησης, ο οποίος είναι απόλυτο και δημοκρατικό δικαίωμα,</w:t>
      </w:r>
      <w:r>
        <w:rPr>
          <w:rFonts w:eastAsia="Times New Roman" w:cs="Times New Roman"/>
          <w:szCs w:val="24"/>
        </w:rPr>
        <w:t xml:space="preserve"> αναφαίρετο δημοκρατικό δικαίωμα, της επόμενης κυβέρνησης να υλοποιήσει τις πολιτικές που εκείνη θα επιλέξει με τους εταίρους, με τους δανειστές μας εκείνη την περίοδο; </w:t>
      </w:r>
    </w:p>
    <w:p w14:paraId="14EE04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Άρα έχετε κάνει ένα μεγάλο πολιτικό </w:t>
      </w:r>
      <w:r>
        <w:rPr>
          <w:rFonts w:eastAsia="Times New Roman" w:cs="Times New Roman"/>
          <w:szCs w:val="24"/>
          <w:lang w:val="en-US"/>
        </w:rPr>
        <w:t>unfair</w:t>
      </w:r>
      <w:r>
        <w:rPr>
          <w:rFonts w:eastAsia="Times New Roman" w:cs="Times New Roman"/>
          <w:szCs w:val="24"/>
        </w:rPr>
        <w:t xml:space="preserve"> </w:t>
      </w:r>
      <w:r>
        <w:rPr>
          <w:rFonts w:eastAsia="Times New Roman" w:cs="Times New Roman"/>
          <w:szCs w:val="24"/>
          <w:lang w:val="en-US"/>
        </w:rPr>
        <w:t>game</w:t>
      </w:r>
      <w:r>
        <w:rPr>
          <w:rFonts w:eastAsia="Times New Roman" w:cs="Times New Roman"/>
          <w:szCs w:val="24"/>
        </w:rPr>
        <w:t xml:space="preserve"> και μάλιστα χωρίς να ζητήσετε την έγκρ</w:t>
      </w:r>
      <w:r>
        <w:rPr>
          <w:rFonts w:eastAsia="Times New Roman" w:cs="Times New Roman"/>
          <w:szCs w:val="24"/>
        </w:rPr>
        <w:t>ιση του λαού, επενδύοντας πού; Επενδύοντας στη θεσμική συνέπεια της Νέας Δημοκρατίας, η οποία έχει πει ότι το κράτος έχει συνέχεια και ότι τα συμφωνημένα θα πρέπει να τηρούνται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στην αρχή της εμπιστοσύνης του πολίτη προς το κράτος, που πρέπει ο πολιτικός κόσμος κάθε μέρα να χτίζει. </w:t>
      </w:r>
    </w:p>
    <w:p w14:paraId="14EE040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σας πω ότι βρισκόμαστε σε αυτό που περιγράφεται σε μια μαγική για μένα παράσταση που έχει ανέβει στη χώρα, στην πα</w:t>
      </w:r>
      <w:r>
        <w:rPr>
          <w:rFonts w:eastAsia="Times New Roman" w:cs="Times New Roman"/>
          <w:szCs w:val="24"/>
        </w:rPr>
        <w:t xml:space="preserve">ράσταση της Εβίτας, όπου εκεί ο απλός λαός τραγουδά αποθεώνοντας την Εύα </w:t>
      </w:r>
      <w:proofErr w:type="spellStart"/>
      <w:r>
        <w:rPr>
          <w:rFonts w:eastAsia="Times New Roman" w:cs="Times New Roman"/>
          <w:szCs w:val="24"/>
        </w:rPr>
        <w:t>Περόν</w:t>
      </w:r>
      <w:proofErr w:type="spellEnd"/>
      <w:r>
        <w:rPr>
          <w:rFonts w:eastAsia="Times New Roman" w:cs="Times New Roman"/>
          <w:szCs w:val="24"/>
        </w:rPr>
        <w:t xml:space="preserve">, την Εβίτα του, και λέει για τους πολιτικούς -για να δείτε διαχρονικά τι συμβαίνει </w:t>
      </w:r>
      <w:r>
        <w:rPr>
          <w:rFonts w:eastAsia="Times New Roman" w:cs="Times New Roman"/>
          <w:szCs w:val="24"/>
        </w:rPr>
        <w:lastRenderedPageBreak/>
        <w:t>όταν όλοι οι λαοί υφίστανται αυτές τις συνέπειες-: «Οι όροι της πολιτικής σαφείς, ρητοί και ακ</w:t>
      </w:r>
      <w:r>
        <w:rPr>
          <w:rFonts w:eastAsia="Times New Roman" w:cs="Times New Roman"/>
          <w:szCs w:val="24"/>
        </w:rPr>
        <w:t xml:space="preserve">ριβείς: Κάνε το όπως μπορείς, τέχνη του εφικτού και του ανέφικτου. Τη μια τραβάς με τον σταυρό, τη μια με τον </w:t>
      </w:r>
      <w:proofErr w:type="spellStart"/>
      <w:r>
        <w:rPr>
          <w:rFonts w:eastAsia="Times New Roman" w:cs="Times New Roman"/>
          <w:szCs w:val="24"/>
        </w:rPr>
        <w:t>εξαποδώ</w:t>
      </w:r>
      <w:proofErr w:type="spellEnd"/>
      <w:r>
        <w:rPr>
          <w:rFonts w:eastAsia="Times New Roman" w:cs="Times New Roman"/>
          <w:szCs w:val="24"/>
        </w:rPr>
        <w:t xml:space="preserve">. Θες μια μέση οδό». </w:t>
      </w:r>
    </w:p>
    <w:p w14:paraId="14EE04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Αγαπητοί συνάδελφοι, πρέπει να βρούμε τη μέση οδό, αλλιώς θα μας καταπιεί ο αμοραλισμός, ο διχασμός και τα άκρα.</w:t>
      </w:r>
    </w:p>
    <w:p w14:paraId="14EE04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14EE0410"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41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 κυρία συνάδελφε, και για τον χρόνο και για την άριστα δομημένη ομιλία σας.</w:t>
      </w:r>
    </w:p>
    <w:p w14:paraId="14EE04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Παρακαλώ πολύ να έρθει στο Βήμα η Υπουργός Εργασίας, Κοινωνικής Ασφά</w:t>
      </w:r>
      <w:r>
        <w:rPr>
          <w:rFonts w:eastAsia="Times New Roman" w:cs="Times New Roman"/>
          <w:szCs w:val="24"/>
        </w:rPr>
        <w:t xml:space="preserve">λισης και Κοινωνικής Αλληλεγγύης κ. Έφη </w:t>
      </w:r>
      <w:proofErr w:type="spellStart"/>
      <w:r>
        <w:rPr>
          <w:rFonts w:eastAsia="Times New Roman" w:cs="Times New Roman"/>
          <w:szCs w:val="24"/>
        </w:rPr>
        <w:t>Αχτσιόγλου</w:t>
      </w:r>
      <w:proofErr w:type="spellEnd"/>
      <w:r>
        <w:rPr>
          <w:rFonts w:eastAsia="Times New Roman" w:cs="Times New Roman"/>
          <w:szCs w:val="24"/>
        </w:rPr>
        <w:t>.</w:t>
      </w:r>
    </w:p>
    <w:p w14:paraId="14EE041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Κύριε Πρόεδρε, να πάρω ένα λεπτό για να παρουσιάσω μ</w:t>
      </w:r>
      <w:r>
        <w:rPr>
          <w:rFonts w:eastAsia="Times New Roman" w:cs="Times New Roman"/>
          <w:szCs w:val="24"/>
        </w:rPr>
        <w:t>ί</w:t>
      </w:r>
      <w:r>
        <w:rPr>
          <w:rFonts w:eastAsia="Times New Roman" w:cs="Times New Roman"/>
          <w:szCs w:val="24"/>
        </w:rPr>
        <w:t>α τροπολογία;</w:t>
      </w:r>
    </w:p>
    <w:p w14:paraId="14EE041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Βεβαίως, θα έχετε τουλά</w:t>
      </w:r>
      <w:r>
        <w:rPr>
          <w:rFonts w:eastAsia="Times New Roman" w:cs="Times New Roman"/>
          <w:szCs w:val="24"/>
        </w:rPr>
        <w:t>χιστον ένα λεπτό παραπάνω από τον χρόνο που σας έβαλα, δηλαδή αντί για δέκα</w:t>
      </w:r>
      <w:r>
        <w:rPr>
          <w:rFonts w:eastAsia="Times New Roman" w:cs="Times New Roman"/>
          <w:szCs w:val="24"/>
        </w:rPr>
        <w:t>,</w:t>
      </w:r>
      <w:r>
        <w:rPr>
          <w:rFonts w:eastAsia="Times New Roman" w:cs="Times New Roman"/>
          <w:szCs w:val="24"/>
        </w:rPr>
        <w:t xml:space="preserve"> έντεκα λεπτά. </w:t>
      </w:r>
    </w:p>
    <w:p w14:paraId="14EE041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4EE041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Έχουμε καταθέσει μια τροπολογία. Νομίζω </w:t>
      </w:r>
      <w:r>
        <w:rPr>
          <w:rFonts w:eastAsia="Times New Roman" w:cs="Times New Roman"/>
          <w:szCs w:val="24"/>
        </w:rPr>
        <w:t>ότι είναι πιθανό να προστεθεί στις λοιπές ρυθμίσεις του νομοσχεδίου από το Υπουργείο Εργασίας, 58Α. Είναι μια τροπολογία με την οποία διευκολύνουμε την ομαλή λειτουργία του ΕΛΙΝΥΑΕ, του Ελληνικού Ινστιτούτου Υγείας και Ασφάλειας και των ινστιτούτων που έχο</w:t>
      </w:r>
      <w:r>
        <w:rPr>
          <w:rFonts w:eastAsia="Times New Roman" w:cs="Times New Roman"/>
          <w:szCs w:val="24"/>
        </w:rPr>
        <w:t xml:space="preserve">υν ιδρυθεί με τη συμμετοχή των κοινωνικών εταίρων και κυρίως γίνεται για να διασφαλίσουμε τους μισθούς των εργαζομένων σε αυτά. </w:t>
      </w:r>
    </w:p>
    <w:p w14:paraId="14EE04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Επίσης, λύνεται με αυτή την τροπολογία και το πρόβλημα της επιχορήγησης του ΕΟΠΠΕΠ, του Εθνικού Οργανισμού Πιστοποίησης Προσόντ</w:t>
      </w:r>
      <w:r>
        <w:rPr>
          <w:rFonts w:eastAsia="Times New Roman" w:cs="Times New Roman"/>
          <w:szCs w:val="24"/>
        </w:rPr>
        <w:t xml:space="preserve">ων και Επαγγελματικού Προσανατολισμού. Είναι μια δημόσια δομή πιστοποίησης προσόντων και επαγγελματικού προσανατολισμού. Δεν ήταν λυμένος ο τρόπος χρηματοδότησής του. Θα επιχορηγείται από τον λογαριασμό ΛΑΕΚ του ΟΑΕΔ. </w:t>
      </w:r>
    </w:p>
    <w:p w14:paraId="14EE04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Επίσης, με την τροπολογία που θα δείτ</w:t>
      </w:r>
      <w:r>
        <w:rPr>
          <w:rFonts w:eastAsia="Times New Roman" w:cs="Times New Roman"/>
          <w:szCs w:val="24"/>
        </w:rPr>
        <w:t>ε ρυθμίζουμε και τις οφειλές των ινστιτούτων αυτών, του ΕΛΙΝΥΑΕ και των λοιπών ινστιτούτων των κοινωνικών εταίρων, μέσω ορισμού παρακράτησης 15% επί της ετήσιας επιχορήγησης που λαμβάνουν. Αυτά σε σχέση με την τροπολογία.</w:t>
      </w:r>
    </w:p>
    <w:p w14:paraId="14EE041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σχ</w:t>
      </w:r>
      <w:r>
        <w:rPr>
          <w:rFonts w:eastAsia="Times New Roman" w:cs="Times New Roman"/>
          <w:szCs w:val="24"/>
        </w:rPr>
        <w:t xml:space="preserve">έδιο νόμου που συζητάμε τις τελευταίες μέρες και καλείται να ψηφίσει σήμερα η Βουλή, συνιστά το αποτέλεσμα μιας σκληρής </w:t>
      </w:r>
      <w:r>
        <w:rPr>
          <w:rFonts w:eastAsia="Times New Roman" w:cs="Times New Roman"/>
          <w:szCs w:val="24"/>
        </w:rPr>
        <w:lastRenderedPageBreak/>
        <w:t>και επίπονης διαδικασίας διαπραγμάτευσης. Είναι το αποτέλεσμα πολύωρων τεχνικών διαπραγματεύσεων. Όμως, είναι το αποτέλεσμα και σημαντικ</w:t>
      </w:r>
      <w:r>
        <w:rPr>
          <w:rFonts w:eastAsia="Times New Roman" w:cs="Times New Roman"/>
          <w:szCs w:val="24"/>
        </w:rPr>
        <w:t xml:space="preserve">ών πολιτικών πρωτοβουλιών που λήφθηκαν, το αποτέλεσμα επιμέρους συμβιβασμών, υποχωρήσεων αλλά </w:t>
      </w:r>
      <w:r>
        <w:rPr>
          <w:rFonts w:eastAsia="Times New Roman" w:cs="Times New Roman"/>
          <w:szCs w:val="24"/>
        </w:rPr>
        <w:t xml:space="preserve">και </w:t>
      </w:r>
      <w:r>
        <w:rPr>
          <w:rFonts w:eastAsia="Times New Roman" w:cs="Times New Roman"/>
          <w:szCs w:val="24"/>
        </w:rPr>
        <w:t>νικών. Είναι το αποτέλεσμα μια</w:t>
      </w:r>
      <w:r>
        <w:rPr>
          <w:rFonts w:eastAsia="Times New Roman" w:cs="Times New Roman"/>
          <w:szCs w:val="24"/>
        </w:rPr>
        <w:t>ς</w:t>
      </w:r>
      <w:r>
        <w:rPr>
          <w:rFonts w:eastAsia="Times New Roman" w:cs="Times New Roman"/>
          <w:szCs w:val="24"/>
        </w:rPr>
        <w:t xml:space="preserve"> συνολικής προσπάθειας που κάνει η Κυβέρνηση, μια προσπάθεια που προσδοκούμε να αποτελέσει καθοριστικό βήμα για τον τερματισμό </w:t>
      </w:r>
      <w:r>
        <w:rPr>
          <w:rFonts w:eastAsia="Times New Roman" w:cs="Times New Roman"/>
          <w:szCs w:val="24"/>
        </w:rPr>
        <w:t>ενός καθεστώτος που έχει επιβληθεί στη χώρα μας από το 2010 και μετά, ένα καθεστώς μνημονίων δανεισμού και επιτροπείας, που έχουν ως συνέπεια να έχουμε χάσει ως χώρα σημαντικό μέρος της πολιτικής μας αυτονομίας.</w:t>
      </w:r>
    </w:p>
    <w:p w14:paraId="14EE04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Διαπραγματευτήκαμε σε αυτή</w:t>
      </w:r>
      <w:r>
        <w:rPr>
          <w:rFonts w:eastAsia="Times New Roman" w:cs="Times New Roman"/>
          <w:szCs w:val="24"/>
        </w:rPr>
        <w:t xml:space="preserve"> την περίοδο μέχρι τέλους εντός ενός ασφυκτικού πλαισίου, στο οποίο κυριαρχούν δογματικές νεοφιλελεύθερες αντιλήψεις, οι οποίες δημιούργησαν και τα σημερινά αδιέξοδα στα οποία βρίσκεται η Ευρώπη, διότι με τον τρόπο που πήγε να διαχειριστεί την κρίση, με τη</w:t>
      </w:r>
      <w:r>
        <w:rPr>
          <w:rFonts w:eastAsia="Times New Roman" w:cs="Times New Roman"/>
          <w:szCs w:val="24"/>
        </w:rPr>
        <w:t xml:space="preserve">ν κυριαρχία αυτών ακριβώς των αντιλήψεων, τελικά επιδείνωσαν την κατάσταση. </w:t>
      </w:r>
    </w:p>
    <w:p w14:paraId="14EE04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Βρεθήκαμε επανειλημμένως απέναντι σε ακραίες απαιτήσεις συχνά ατεκμηρίωτες, δεδομένης της σημερινής κατάστασης της ελληνικής οικονομίας, απαιτήσεις για μέτρα πολλές φορές με καθαρ</w:t>
      </w:r>
      <w:r>
        <w:rPr>
          <w:rFonts w:eastAsia="Times New Roman" w:cs="Times New Roman"/>
          <w:szCs w:val="24"/>
        </w:rPr>
        <w:t xml:space="preserve">ά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με </w:t>
      </w:r>
      <w:proofErr w:type="spellStart"/>
      <w:r>
        <w:rPr>
          <w:rFonts w:eastAsia="Times New Roman" w:cs="Times New Roman"/>
          <w:szCs w:val="24"/>
        </w:rPr>
        <w:t>τιμωρητική</w:t>
      </w:r>
      <w:proofErr w:type="spellEnd"/>
      <w:r>
        <w:rPr>
          <w:rFonts w:eastAsia="Times New Roman" w:cs="Times New Roman"/>
          <w:szCs w:val="24"/>
        </w:rPr>
        <w:t xml:space="preserve"> διάσταση απέναντι στην ελληνική κοινωνία, που τόλμησε να αμφισβητήσει τον μονόδρομό τους και την </w:t>
      </w:r>
      <w:proofErr w:type="spellStart"/>
      <w:r>
        <w:rPr>
          <w:rFonts w:eastAsia="Times New Roman" w:cs="Times New Roman"/>
          <w:szCs w:val="24"/>
        </w:rPr>
        <w:t>σιδηρά</w:t>
      </w:r>
      <w:proofErr w:type="spellEnd"/>
      <w:r>
        <w:rPr>
          <w:rFonts w:eastAsia="Times New Roman" w:cs="Times New Roman"/>
          <w:szCs w:val="24"/>
        </w:rPr>
        <w:t xml:space="preserve"> νεοφιλελεύθερη δημοσιονομική πειθαρχία. </w:t>
      </w:r>
    </w:p>
    <w:p w14:paraId="14EE04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απαιτήσεις που βασίζονταν σε εμμονές και συχνά και σε έναν οικονομι</w:t>
      </w:r>
      <w:r>
        <w:rPr>
          <w:rFonts w:eastAsia="Times New Roman" w:cs="Times New Roman"/>
          <w:szCs w:val="24"/>
        </w:rPr>
        <w:t xml:space="preserve">κό ανορθολογισμό: όταν το Διεθνές Νομισματικό Ταμείο προέβλεπε 0,6% πρωτογενές </w:t>
      </w:r>
      <w:r>
        <w:rPr>
          <w:rFonts w:eastAsia="Times New Roman" w:cs="Times New Roman"/>
          <w:szCs w:val="24"/>
        </w:rPr>
        <w:lastRenderedPageBreak/>
        <w:t>έλλειμμα για το 2016 -υπενθυμίζω ότι το πρωτογενές πλεόνασμα του 2016 ήταν τελικά άνω του 4%- και απαιτούσε καθαρά μέτρα λιτότητας για το 2019 ύψους 2% του ΑΕΠ, ενώ την ίδια στι</w:t>
      </w:r>
      <w:r>
        <w:rPr>
          <w:rFonts w:eastAsia="Times New Roman" w:cs="Times New Roman"/>
          <w:szCs w:val="24"/>
        </w:rPr>
        <w:t xml:space="preserve">γμή έβλεπε δημοσιονομικό κενό για την περίοδο μέχρι το 2018. Είναι ένα ταμείο το οποίο έχει αποδειχθεί διαχρονικά ότι κάνει πολύ μεγάλα λάθη στις εκτιμήσεις του. Υπερεκτιμά λανθασμένα τη δημοσιονομική απόδοση, την υπερεκτιμούσε λανθασμένα έως το 2014, την </w:t>
      </w:r>
      <w:r>
        <w:rPr>
          <w:rFonts w:eastAsia="Times New Roman" w:cs="Times New Roman"/>
          <w:szCs w:val="24"/>
        </w:rPr>
        <w:t>υποτιμά από το 2015 και μετά. Πρόκειται για εκτιμήσεις που περισσότερο μοιάζουν να στηρίζονται στις πολιτικές του συμπάθειες και αντιπάθειες και όχι στα οικονομικά δεδομένα και στην πραγματικότητα.</w:t>
      </w:r>
    </w:p>
    <w:p w14:paraId="14EE04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Ξέραμε, λοιπόν, ότι αυτή η μάχη είναι δύσκολη, έχει οπισθο</w:t>
      </w:r>
      <w:r>
        <w:rPr>
          <w:rFonts w:eastAsia="Times New Roman" w:cs="Times New Roman"/>
          <w:szCs w:val="24"/>
        </w:rPr>
        <w:t xml:space="preserve">χωρήσεις, έχει συμβιβασμούς, έχει πισωγυρίσματα και απώλειες. Παλέψαμε, μέσα σε συνθήκες που δεν τις ορίζουμε εμείς, για να ολοκληρώσουμε αυτή την κρίσιμη αξιολόγηση, για να μπορέσει η οικονομία να έχει τον χώρο και τον χρόνο για να εμπεδώσει την ανάκαμψη </w:t>
      </w:r>
      <w:r>
        <w:rPr>
          <w:rFonts w:eastAsia="Times New Roman" w:cs="Times New Roman"/>
          <w:szCs w:val="24"/>
        </w:rPr>
        <w:t xml:space="preserve">που σημειώνει, για να μπορέσει και η κοινωνία να έχει τον χώρο και τον χρόνο να εργαστεί σε ένα περιβάλλον σχετικής σταθερότητας. Προσπαθήσαμε να το κάνουμε αυτό προστατεύοντας κεκτημένα δικαιώματα της κοινωνικής πλειοψηφίας. Κάπου τα καταφέραμε και κάπου </w:t>
      </w:r>
      <w:r>
        <w:rPr>
          <w:rFonts w:eastAsia="Times New Roman" w:cs="Times New Roman"/>
          <w:szCs w:val="24"/>
        </w:rPr>
        <w:t xml:space="preserve">όχι. Δεν μιλάμε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w:t>
      </w:r>
    </w:p>
    <w:p w14:paraId="14EE04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Στεκόμαστε με σεβασμό και με αγωνία απέναντι σε εσάς τους Βουλευτές, αλλά πρωτίστως απέναντι στην κοινωνία και τους πολίτες. Γνωρίζουμε τις δυσκολίες και τους επώδυνους περιορισμούς μιας προσβλητικά περιορισμένης κυριαρχ</w:t>
      </w:r>
      <w:r>
        <w:rPr>
          <w:rFonts w:eastAsia="Times New Roman" w:cs="Times New Roman"/>
          <w:szCs w:val="24"/>
        </w:rPr>
        <w:t xml:space="preserve">ίας, όπως γνωρίζουμε ότι και ο μόνος τρόπος για να κερδίσουμε ξανά τον έλεγχο του </w:t>
      </w:r>
      <w:proofErr w:type="spellStart"/>
      <w:r>
        <w:rPr>
          <w:rFonts w:eastAsia="Times New Roman" w:cs="Times New Roman"/>
          <w:szCs w:val="24"/>
        </w:rPr>
        <w:t>μέλλοντός</w:t>
      </w:r>
      <w:proofErr w:type="spellEnd"/>
      <w:r>
        <w:rPr>
          <w:rFonts w:eastAsia="Times New Roman" w:cs="Times New Roman"/>
          <w:szCs w:val="24"/>
        </w:rPr>
        <w:t xml:space="preserve"> </w:t>
      </w:r>
      <w:r>
        <w:rPr>
          <w:rFonts w:eastAsia="Times New Roman" w:cs="Times New Roman"/>
          <w:szCs w:val="24"/>
        </w:rPr>
        <w:lastRenderedPageBreak/>
        <w:t xml:space="preserve">μας είναι να τερματίσουμε την εξάρτησή μας από τον ξένο θεσμικό δανεισμό, να πετύχουμε το χρέος να γίνει βιώσιμο, να διεκδικήσουμε τον τερματισμό των μνημονίων και </w:t>
      </w:r>
      <w:r>
        <w:rPr>
          <w:rFonts w:eastAsia="Times New Roman" w:cs="Times New Roman"/>
          <w:szCs w:val="24"/>
        </w:rPr>
        <w:t>της επιτροπείας.</w:t>
      </w:r>
    </w:p>
    <w:p w14:paraId="14EE04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Σε αυτή τη επίπονη διαδρομή η εκτίμησή μας είναι ότι για πρώτη φορά έχουμε μπροστά μας έναν ανοικτό ορίζοντα διεξόδου. Το νομοσχέδιο θα ψηφιστεί, όπως είπε και χθες ο Αντιπρόεδρος της Κυβέρνησης, διότι παρά τα αρνητικά ή δύσκολα σημεία του</w:t>
      </w:r>
      <w:r>
        <w:rPr>
          <w:rFonts w:eastAsia="Times New Roman" w:cs="Times New Roman"/>
          <w:szCs w:val="24"/>
        </w:rPr>
        <w:t>, έχει δύο πολύ ισχυρά χαρακτηριστικά: αφ</w:t>
      </w:r>
      <w:r>
        <w:rPr>
          <w:rFonts w:eastAsia="Times New Roman" w:cs="Times New Roman"/>
          <w:szCs w:val="24"/>
        </w:rPr>
        <w:t xml:space="preserve">’ </w:t>
      </w:r>
      <w:r>
        <w:rPr>
          <w:rFonts w:eastAsia="Times New Roman" w:cs="Times New Roman"/>
          <w:szCs w:val="24"/>
        </w:rPr>
        <w:t>ενός διότι μαζί του θα φέρει μια συνολική συμφωνία, ουσιαστικά μέτρα ρύθμισης του χρέους για να ξεκλειδώσουν και οι διαδικασίες για τον τερματισμό της επιτροπείας και των μνημονίων. Αφ</w:t>
      </w:r>
      <w:r>
        <w:rPr>
          <w:rFonts w:eastAsia="Times New Roman" w:cs="Times New Roman"/>
          <w:szCs w:val="24"/>
        </w:rPr>
        <w:t xml:space="preserve">’ </w:t>
      </w:r>
      <w:r>
        <w:rPr>
          <w:rFonts w:eastAsia="Times New Roman" w:cs="Times New Roman"/>
          <w:szCs w:val="24"/>
        </w:rPr>
        <w:t xml:space="preserve">ετέρου διότι για πρώτη φορά εισάγει και θετικά μέτρα στήριξης της πλειονότητας της ελληνικής κοινωνίας, μέτρα που ενισχύουν τους ανέργους, τους νέους, την οικογένεια, τη «ραχοκοκαλιά» της ελληνικής οικονομίας, μέτρα που θα εξισορροπήσουν και τις συνέπειες </w:t>
      </w:r>
      <w:r>
        <w:rPr>
          <w:rFonts w:eastAsia="Times New Roman" w:cs="Times New Roman"/>
          <w:szCs w:val="24"/>
        </w:rPr>
        <w:t xml:space="preserve">των αρνητικών μέτρων την περίοδο 2019 και 2020. </w:t>
      </w:r>
    </w:p>
    <w:p w14:paraId="14EE04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πρώτη φορά, λοιπόν, σχεδιάζεται μια ολιστική οικογενειακή πολιτική</w:t>
      </w:r>
      <w:r>
        <w:rPr>
          <w:rFonts w:eastAsia="Times New Roman" w:cs="Times New Roman"/>
          <w:szCs w:val="24"/>
        </w:rPr>
        <w:t>,</w:t>
      </w:r>
      <w:r>
        <w:rPr>
          <w:rFonts w:eastAsia="Times New Roman" w:cs="Times New Roman"/>
          <w:szCs w:val="24"/>
        </w:rPr>
        <w:t xml:space="preserve"> στην οποία υπάρχουν μέτρα για τη στήριξη των παιδιών, μέτρα στήριξης της εργασίας, μέτρα που, παρά τη συστηματική προσπάθεια υποβάθμισή</w:t>
      </w:r>
      <w:r>
        <w:rPr>
          <w:rFonts w:eastAsia="Times New Roman" w:cs="Times New Roman"/>
          <w:szCs w:val="24"/>
        </w:rPr>
        <w:t>ς τους, αφορούν την πλειονότητα της κοινωνίας και δεν αποτελούν απλώς ένα δίχτυ προστασίας από τη φτώχεια. Διότι μη ξεχνάτε ότι το δίχτυ προστασίας από την ακραία φτώχεια το διαμορφώσαμε ήδη από τις πρώτες ημέρες της διακυβέρνησής μας, σε συνθήκες δημοσιον</w:t>
      </w:r>
      <w:r>
        <w:rPr>
          <w:rFonts w:eastAsia="Times New Roman" w:cs="Times New Roman"/>
          <w:szCs w:val="24"/>
        </w:rPr>
        <w:t>ομικής ασφυξίας, με τον νόμο για την ανθρωπιστική κρίση.</w:t>
      </w:r>
    </w:p>
    <w:p w14:paraId="14EE04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Τα θετικά μέτρα που αποτυπώνονται στο παρόν νομοσχέδιο είναι μέτρα με τα οποία για πρώτη φορά δημιουργούνται ουσιαστικές δομές κοινωνικού κράτους και ενισχύονται εκείνες που ιστορικά </w:t>
      </w:r>
      <w:proofErr w:type="spellStart"/>
      <w:r>
        <w:rPr>
          <w:rFonts w:eastAsia="Times New Roman" w:cs="Times New Roman"/>
          <w:szCs w:val="24"/>
        </w:rPr>
        <w:t>υποχρηματοδοτούν</w:t>
      </w:r>
      <w:r>
        <w:rPr>
          <w:rFonts w:eastAsia="Times New Roman" w:cs="Times New Roman"/>
          <w:szCs w:val="24"/>
        </w:rPr>
        <w:t>ταν</w:t>
      </w:r>
      <w:proofErr w:type="spellEnd"/>
      <w:r>
        <w:rPr>
          <w:rFonts w:eastAsia="Times New Roman" w:cs="Times New Roman"/>
          <w:szCs w:val="24"/>
        </w:rPr>
        <w:t>, στο πλαίσιο του ελληνικού κράτους πρόνοιας.</w:t>
      </w:r>
    </w:p>
    <w:p w14:paraId="14EE04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Θεσπίζεται για πρώτη φορά το εκτεταμένο επίδομα στέγασης, που θα καλύψει το 60% του πληθυσμού που σήμερα βρίσκεται σε ενοίκιο ή σε δάνειο πρώτης κατοικίας, με μία μέση επιδότηση 1.000 ευρώ τον χρόνο. Πρόκειτ</w:t>
      </w:r>
      <w:r>
        <w:rPr>
          <w:rFonts w:eastAsia="Times New Roman" w:cs="Times New Roman"/>
          <w:szCs w:val="24"/>
        </w:rPr>
        <w:t xml:space="preserve">αι για ένα μέτρο που θα καλύψει περίπου ένα εκατομμύριο τετρακόσιες χιλιάδες συμπολίτες μας. </w:t>
      </w:r>
    </w:p>
    <w:p w14:paraId="14EE04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Θεσπίζεται το πρόγραμμα της βρεφονηπιακής φροντίδας, για να δώσει τη δυνατότητα σε περισσότερα από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παιδιά να έχουν πρόσβαση δωρεάν σε παιδ</w:t>
      </w:r>
      <w:r>
        <w:rPr>
          <w:rFonts w:eastAsia="Times New Roman" w:cs="Times New Roman"/>
          <w:szCs w:val="24"/>
        </w:rPr>
        <w:t xml:space="preserve">ικούς σταθμούς. </w:t>
      </w:r>
    </w:p>
    <w:p w14:paraId="14EE042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Θεσπίζεται το πρόγραμμα των σχολικών γευμάτων, που θα καλύψει το 50% των παιδιών που είναι στα γυμνάσια και στα δημοτικά της χώρας. Σκοπός μας είναι η ουσιαστική καταπολέμηση της παιδικής φτώχειας και της επισιτιστικής ανασφάλειας των μαθη</w:t>
      </w:r>
      <w:r>
        <w:rPr>
          <w:rFonts w:eastAsia="Times New Roman" w:cs="Times New Roman"/>
          <w:szCs w:val="24"/>
        </w:rPr>
        <w:t xml:space="preserve">τών. </w:t>
      </w:r>
    </w:p>
    <w:p w14:paraId="14EE04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Θεσπίζεται το ενισχυμένο επίδομα παιδιού, από το οποίο θα ωφεληθούν περίπου τρία εκατομμύρια συμπολίτες μας. Και έτσι μια οικογένεια με δύο παιδιά και εισόδημα έως 18.000 ευρώ τον χρόνο, που σήμερα παίρνει μόλις 26 ευρώ τον μήνα, με το νέο επίδομα θα</w:t>
      </w:r>
      <w:r>
        <w:rPr>
          <w:rFonts w:eastAsia="Times New Roman" w:cs="Times New Roman"/>
          <w:szCs w:val="24"/>
        </w:rPr>
        <w:t xml:space="preserve"> παίρνει 75 ευρώ τον μήνα, δηλαδή 900 ευρώ τον χρόνο.</w:t>
      </w:r>
    </w:p>
    <w:p w14:paraId="14EE04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Θεσπίζεται η μειωμένη συμμετοχή στη φαρμακευτική δαπάνη, που θα καλύψει το 80% του πληθυσμού της χώρας. Νομοθετούνται μέτρα ενίσχυσης της εργασίας που σχεδιάζονται ειδικά για την ανάσχεση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w:t>
      </w:r>
      <w:r>
        <w:rPr>
          <w:rFonts w:eastAsia="Times New Roman" w:cs="Times New Roman"/>
          <w:szCs w:val="24"/>
          <w:lang w:val="en-US"/>
        </w:rPr>
        <w:t>n</w:t>
      </w:r>
      <w:r>
        <w:rPr>
          <w:rFonts w:eastAsia="Times New Roman" w:cs="Times New Roman"/>
          <w:szCs w:val="24"/>
        </w:rPr>
        <w:t xml:space="preserve">, της φυγής του υψηλά καταρτισμένου προσωπικού στο εξωτερικό και τη δημιουργία θέσεων εργασίας στις δομές του κοινωνικού κράτους. </w:t>
      </w:r>
    </w:p>
    <w:p w14:paraId="14EE04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«Μέτρα-ασπιρίνες, μέτρα-ψίχουλα, μέτρα-φερετζές», λένε οι κύριοι της Αντιπολίτευσης. Αλήθεια, μπορείτε να μας θυμίσετε μία σ</w:t>
      </w:r>
      <w:r>
        <w:rPr>
          <w:rFonts w:eastAsia="Times New Roman" w:cs="Times New Roman"/>
          <w:szCs w:val="24"/>
        </w:rPr>
        <w:t xml:space="preserve">υμφωνία που φέρατε στην Βουλή από το 2010 μέχρι σήμερα που να έχει θετικά μέτρα; </w:t>
      </w:r>
    </w:p>
    <w:p w14:paraId="14EE042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Το ελάχιστο εγγυημένο εισόδημα.</w:t>
      </w:r>
    </w:p>
    <w:p w14:paraId="14EE042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Κυρίες και κύριοι συνάδελφοι, απ’ </w:t>
      </w:r>
      <w:r>
        <w:rPr>
          <w:rFonts w:eastAsia="Times New Roman" w:cs="Times New Roman"/>
          <w:szCs w:val="24"/>
        </w:rPr>
        <w:t xml:space="preserve">ό,τι αντιλαμβάνομαι, το τελευταίο πράγμα που χρειάζεται ένας πολίτης σήμερα είναι να ακούσει τις </w:t>
      </w:r>
      <w:proofErr w:type="spellStart"/>
      <w:r>
        <w:rPr>
          <w:rFonts w:eastAsia="Times New Roman" w:cs="Times New Roman"/>
          <w:szCs w:val="24"/>
        </w:rPr>
        <w:t>αλληλοκαταγγελίες</w:t>
      </w:r>
      <w:proofErr w:type="spellEnd"/>
      <w:r>
        <w:rPr>
          <w:rFonts w:eastAsia="Times New Roman" w:cs="Times New Roman"/>
          <w:szCs w:val="24"/>
        </w:rPr>
        <w:t xml:space="preserve"> μας. Όμως οφείλουμε να διεξάγουμε αυτή τη συζήτηση τουλάχιστον σε ένα ορθολογικό πλαίσιο. Έχουμε μία ελάχιστη υποχρέωση απέναντι στον ορθό λό</w:t>
      </w:r>
      <w:r>
        <w:rPr>
          <w:rFonts w:eastAsia="Times New Roman" w:cs="Times New Roman"/>
          <w:szCs w:val="24"/>
        </w:rPr>
        <w:t>γο. Διότι έχω την εντύπωση ότι η συζήτηση τις τελευταίες ημέρες κυριαρχείται από έναν ανορθολογισμό, από αντιφάσεις.</w:t>
      </w:r>
    </w:p>
    <w:p w14:paraId="14EE042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Μας λέτε ότι με το αρνητικό μέτρο που υπάρχει για τις συντάξεις στο νομοσχέδιο διαλύουμε τους συνταξιούχους. </w:t>
      </w:r>
    </w:p>
    <w:p w14:paraId="14EE04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προε</w:t>
      </w:r>
      <w:r>
        <w:rPr>
          <w:rFonts w:eastAsia="Times New Roman" w:cs="Times New Roman"/>
          <w:szCs w:val="24"/>
        </w:rPr>
        <w:t>ιδοποιητικά το κουδούνι λήξεως του χρόνου ομιλίας της κυρίας Υπουργού)</w:t>
      </w:r>
    </w:p>
    <w:p w14:paraId="14EE04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ήθελα λίγο χρόνο ακόμα, κύριε Πρόεδρε.</w:t>
      </w:r>
    </w:p>
    <w:p w14:paraId="14EE042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Έχετε δύο λεπτά τουλάχιστον.</w:t>
      </w:r>
    </w:p>
    <w:p w14:paraId="14EE042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Γιατί, λοιπόν, δεν ψηφίσατε το έκτακτο επίδομα τον περασμένο Δεκέμβριο, που έδωσε ανάσα σε ενάμισι εκατομμύριο χαμηλοσυνταξιούχους; Γιατί δεν το ψηφίσατε; </w:t>
      </w:r>
    </w:p>
    <w:p w14:paraId="14EE04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Μας λέτε ότι τα μέτρα που φέρνουμε είναι ταφόπλακα, είναι καταστροφή για την κοινωνία. Γιατί μας ζητ</w:t>
      </w:r>
      <w:r>
        <w:rPr>
          <w:rFonts w:eastAsia="Times New Roman" w:cs="Times New Roman"/>
          <w:szCs w:val="24"/>
        </w:rPr>
        <w:t xml:space="preserve">ούσατε να πάρουμε και άλλα τόσα για να κλείσει η αξιολόγηση; </w:t>
      </w:r>
    </w:p>
    <w:p w14:paraId="14EE04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Μας λέτε ότι συμφωνούμε σε καταστροφικά, αδιανόητα υψηλά πλεονάσματα. Γιατί εσείς είχατε συμφωνήσει σε υψηλότερα; Συμφωνία για πρωτογενή πλεονάσματα υπήρχε και πριν από εμάς, συμφωνία που προέβλ</w:t>
      </w:r>
      <w:r>
        <w:rPr>
          <w:rFonts w:eastAsia="Times New Roman" w:cs="Times New Roman"/>
          <w:szCs w:val="24"/>
        </w:rPr>
        <w:t>επε για το 2017 και το 2018 πλεόνασμα ύψους 4,5%. Τα πλεονάσματα που είχατε συμφωνήσει απαιτούσαν για την περίοδο μέχρι το 2018 πρόσθετα μέτρα ύψους 20 δισεκατομμυρίων. Ήταν εφικτός ο στόχος για 4,5% το 2017 και το 2018 και δεν είναι εφικτός ο στόχος για τ</w:t>
      </w:r>
      <w:r>
        <w:rPr>
          <w:rFonts w:eastAsia="Times New Roman" w:cs="Times New Roman"/>
          <w:szCs w:val="24"/>
        </w:rPr>
        <w:t xml:space="preserve">ο 3,5%; </w:t>
      </w:r>
    </w:p>
    <w:p w14:paraId="14EE04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Είχατε υπογράψει από το 2012 για πλεονάσματα μέχρι το 2030 μέσης τιμής 4%. Ποια ακριβώς ήταν η στρατηγική σας για το χρέος όταν υπογράφατε αυτά τα πλεονάσματα; Θεωρούσατε ότι το χρέος είναι βιώσιμο ακόμη και αν χρειαστεί να έχουμε πλεονάσματα 4% έ</w:t>
      </w:r>
      <w:r>
        <w:rPr>
          <w:rFonts w:eastAsia="Times New Roman" w:cs="Times New Roman"/>
          <w:szCs w:val="24"/>
        </w:rPr>
        <w:t>ως το 2030. Και πόσα δισ</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μέτρα θα κόστιζε στην ελληνική κοινωνία αυτή η δημοσιονομική πορεία; </w:t>
      </w:r>
    </w:p>
    <w:p w14:paraId="14EE04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Έχετε υπογράψει αυτά και μας κατηγορείτε για μία </w:t>
      </w:r>
      <w:r>
        <w:rPr>
          <w:rFonts w:eastAsia="Times New Roman" w:cs="Times New Roman"/>
          <w:szCs w:val="24"/>
        </w:rPr>
        <w:t>σ</w:t>
      </w:r>
      <w:r>
        <w:rPr>
          <w:rFonts w:eastAsia="Times New Roman" w:cs="Times New Roman"/>
          <w:szCs w:val="24"/>
        </w:rPr>
        <w:t>υμφωνία με μηδενικό δημοσιονομικό αποτέλεσμα</w:t>
      </w:r>
      <w:r>
        <w:rPr>
          <w:rFonts w:eastAsia="Times New Roman" w:cs="Times New Roman"/>
          <w:szCs w:val="24"/>
        </w:rPr>
        <w:t>,</w:t>
      </w:r>
      <w:r>
        <w:rPr>
          <w:rFonts w:eastAsia="Times New Roman" w:cs="Times New Roman"/>
          <w:szCs w:val="24"/>
        </w:rPr>
        <w:t xml:space="preserve"> που θα εφαρμοστεί με μόνη προϋπόθεση την εφαρμογή τ</w:t>
      </w:r>
      <w:r>
        <w:rPr>
          <w:rFonts w:eastAsia="Times New Roman" w:cs="Times New Roman"/>
          <w:szCs w:val="24"/>
        </w:rPr>
        <w:t xml:space="preserve">ων μέτρων για το χρέος. Και σας προτείνω να πείτε και στον κ. Βορίδη να διαβάσει την πρώτη παράγραφο του </w:t>
      </w:r>
      <w:r>
        <w:rPr>
          <w:rFonts w:eastAsia="Times New Roman" w:cs="Times New Roman"/>
          <w:szCs w:val="24"/>
        </w:rPr>
        <w:t>γενικού μέρους</w:t>
      </w:r>
      <w:r>
        <w:rPr>
          <w:rFonts w:eastAsia="Times New Roman" w:cs="Times New Roman"/>
          <w:szCs w:val="24"/>
        </w:rPr>
        <w:t xml:space="preserve"> της </w:t>
      </w:r>
      <w:r>
        <w:rPr>
          <w:rFonts w:eastAsia="Times New Roman" w:cs="Times New Roman"/>
          <w:szCs w:val="24"/>
        </w:rPr>
        <w:t>αιτιολογικής</w:t>
      </w:r>
      <w:r>
        <w:rPr>
          <w:rFonts w:eastAsia="Times New Roman" w:cs="Times New Roman"/>
          <w:szCs w:val="24"/>
        </w:rPr>
        <w:t>, που λέει ότι αποτελούν προϋπόθεση για τη λήψη ουσιαστικών μέτρων ρύθμισης του χρέους.</w:t>
      </w:r>
    </w:p>
    <w:p w14:paraId="14EE04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Μας κατηγορείτε ότι διαλύουμε τα εργασιακά δικαιώματα. Γιατί όσο διαπραγματευόμασταν χαρακτηρίζατε αυτά τα δικαιώματα ιδεοληψίες της Αριστεράς και αναχρονισμούς; </w:t>
      </w:r>
    </w:p>
    <w:p w14:paraId="14EE043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Μας λέτε ότι τα θετικά μέτρα που καταθέτουμε είναι «ασπιρίνες». Στην τροπολογία σας υπάρχει τ</w:t>
      </w:r>
      <w:r>
        <w:rPr>
          <w:rFonts w:eastAsia="Times New Roman" w:cs="Times New Roman"/>
          <w:szCs w:val="24"/>
        </w:rPr>
        <w:t xml:space="preserve">ο μέτρο για τους βρεφονηπιακούς σταθμούς. Και ύστερα μας λέτε πως ό,τι θετικό κάνουμε, ό,τι κερδίζουμε σε αυτή τη διαπραγμάτευση ήταν αυτονόητο, ήταν δεδομένο, υπήρχε ήδη. Δεν αλλάζει, λέτε, τίποτα με το άρθρο για τις </w:t>
      </w:r>
      <w:r>
        <w:rPr>
          <w:rFonts w:eastAsia="Times New Roman" w:cs="Times New Roman"/>
          <w:szCs w:val="24"/>
        </w:rPr>
        <w:t>συλλογικές συμβάσεις εργασίας</w:t>
      </w:r>
      <w:r>
        <w:rPr>
          <w:rFonts w:eastAsia="Times New Roman" w:cs="Times New Roman"/>
          <w:szCs w:val="24"/>
        </w:rPr>
        <w:t>, γιατί α</w:t>
      </w:r>
      <w:r>
        <w:rPr>
          <w:rFonts w:eastAsia="Times New Roman" w:cs="Times New Roman"/>
          <w:szCs w:val="24"/>
        </w:rPr>
        <w:t xml:space="preserve">υτές </w:t>
      </w:r>
      <w:r>
        <w:rPr>
          <w:rFonts w:eastAsia="Times New Roman" w:cs="Times New Roman"/>
          <w:szCs w:val="24"/>
        </w:rPr>
        <w:t>-</w:t>
      </w:r>
      <w:r>
        <w:rPr>
          <w:rFonts w:eastAsia="Times New Roman" w:cs="Times New Roman"/>
          <w:szCs w:val="24"/>
        </w:rPr>
        <w:t xml:space="preserve">λέει- δεν ήταν σε επ’ </w:t>
      </w:r>
      <w:proofErr w:type="spellStart"/>
      <w:r>
        <w:rPr>
          <w:rFonts w:eastAsia="Times New Roman" w:cs="Times New Roman"/>
          <w:szCs w:val="24"/>
        </w:rPr>
        <w:t>αόριστον</w:t>
      </w:r>
      <w:proofErr w:type="spellEnd"/>
      <w:r>
        <w:rPr>
          <w:rFonts w:eastAsia="Times New Roman" w:cs="Times New Roman"/>
          <w:szCs w:val="24"/>
        </w:rPr>
        <w:t xml:space="preserve"> αναστολή, ήταν συνδεδεμένες με το </w:t>
      </w:r>
      <w:r>
        <w:rPr>
          <w:rFonts w:eastAsia="Times New Roman" w:cs="Times New Roman"/>
          <w:szCs w:val="24"/>
        </w:rPr>
        <w:t>μ</w:t>
      </w:r>
      <w:r>
        <w:rPr>
          <w:rFonts w:eastAsia="Times New Roman" w:cs="Times New Roman"/>
          <w:szCs w:val="24"/>
        </w:rPr>
        <w:t xml:space="preserve">εσοπρόθεσμο που ίσχυε, όταν τέθηκαν σε αναστολή. Μα, αν είναι </w:t>
      </w:r>
      <w:r>
        <w:rPr>
          <w:rFonts w:eastAsia="Times New Roman" w:cs="Times New Roman"/>
          <w:szCs w:val="24"/>
        </w:rPr>
        <w:lastRenderedPageBreak/>
        <w:t xml:space="preserve">έτσι, οι </w:t>
      </w:r>
      <w:r>
        <w:rPr>
          <w:rFonts w:eastAsia="Times New Roman" w:cs="Times New Roman"/>
          <w:szCs w:val="24"/>
        </w:rPr>
        <w:t>συλλογικές συμβάσεις</w:t>
      </w:r>
      <w:r>
        <w:rPr>
          <w:rFonts w:eastAsia="Times New Roman" w:cs="Times New Roman"/>
          <w:szCs w:val="24"/>
        </w:rPr>
        <w:t xml:space="preserve"> δεν θα επανέρχονταν αυτόματα το 2018, αλλά θα επανέρχονταν όταν εκείνο το </w:t>
      </w:r>
      <w:r>
        <w:rPr>
          <w:rFonts w:eastAsia="Times New Roman" w:cs="Times New Roman"/>
          <w:szCs w:val="24"/>
        </w:rPr>
        <w:t>μ</w:t>
      </w:r>
      <w:r>
        <w:rPr>
          <w:rFonts w:eastAsia="Times New Roman" w:cs="Times New Roman"/>
          <w:szCs w:val="24"/>
        </w:rPr>
        <w:t>εσοπρόθεσμο, με τ</w:t>
      </w:r>
      <w:r>
        <w:rPr>
          <w:rFonts w:eastAsia="Times New Roman" w:cs="Times New Roman"/>
          <w:szCs w:val="24"/>
        </w:rPr>
        <w:t>ο οποίο συνδέθηκε η αναστολή τους, ανανεώθηκε, δηλαδή το 2012. Γιατί δεν επεκτείνατε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δεκαριά κλαδικές τότε και μας λέτε ότι αυτό που κερδίσαμε εμείς ήταν αυτονόητο; Γιατί δεν το κάνατε; </w:t>
      </w:r>
    </w:p>
    <w:p w14:paraId="14EE043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Λέτε πως τα κοινωνικά μας μέτρα είναι «φαντάσματα». Σε συνθήκε</w:t>
      </w:r>
      <w:r>
        <w:rPr>
          <w:rFonts w:eastAsia="Times New Roman" w:cs="Times New Roman"/>
          <w:szCs w:val="24"/>
        </w:rPr>
        <w:t xml:space="preserve">ς δημοσιονομικής ασφυξίας θεσπίσαμε το </w:t>
      </w:r>
      <w:r>
        <w:rPr>
          <w:rFonts w:eastAsia="Times New Roman" w:cs="Times New Roman"/>
          <w:szCs w:val="24"/>
        </w:rPr>
        <w:t>κοινωνικό εισόδημα αλληλεγγύης,</w:t>
      </w:r>
      <w:r>
        <w:rPr>
          <w:rFonts w:eastAsia="Times New Roman" w:cs="Times New Roman"/>
          <w:szCs w:val="24"/>
        </w:rPr>
        <w:t xml:space="preserve"> που σήμερα το παίρνουν πεντακόσιες χιλιάδες συμπολίτες μας. Παραλάβαμε προϋπολογισμό για την πρόνοια 780.000.000 ευρώ και σήμερα τον έχουμε φτάσει στο 1,5 δισ</w:t>
      </w:r>
      <w:r>
        <w:rPr>
          <w:rFonts w:eastAsia="Times New Roman" w:cs="Times New Roman"/>
          <w:szCs w:val="24"/>
        </w:rPr>
        <w:t>εκατομμύριο</w:t>
      </w:r>
      <w:r>
        <w:rPr>
          <w:rFonts w:eastAsia="Times New Roman" w:cs="Times New Roman"/>
          <w:szCs w:val="24"/>
        </w:rPr>
        <w:t>. Σαράντα χρόνια</w:t>
      </w:r>
      <w:r>
        <w:rPr>
          <w:rFonts w:eastAsia="Times New Roman" w:cs="Times New Roman"/>
          <w:szCs w:val="24"/>
        </w:rPr>
        <w:t xml:space="preserve"> που κυβερνούσατε γιατί δεν τα κάνατε; Αφήστε τα μνημόνια στην άκρη. Σαράντα χρόνια που κυβερνούσατε γιατί δεν τα κάνατε; </w:t>
      </w:r>
    </w:p>
    <w:p w14:paraId="14EE043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Για να τα κάνετε </w:t>
      </w:r>
      <w:r>
        <w:rPr>
          <w:rFonts w:eastAsia="Times New Roman" w:cs="Times New Roman"/>
          <w:szCs w:val="24"/>
        </w:rPr>
        <w:t>εσείς!</w:t>
      </w:r>
      <w:r>
        <w:rPr>
          <w:rFonts w:eastAsia="Times New Roman" w:cs="Times New Roman"/>
          <w:szCs w:val="24"/>
        </w:rPr>
        <w:t xml:space="preserve"> </w:t>
      </w:r>
    </w:p>
    <w:p w14:paraId="14EE043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43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Ησυχία, παρακαλώ. Παρακαλώ κάντε </w:t>
      </w:r>
      <w:r>
        <w:rPr>
          <w:rFonts w:eastAsia="Times New Roman" w:cs="Times New Roman"/>
          <w:szCs w:val="24"/>
        </w:rPr>
        <w:t>ησυχία!</w:t>
      </w:r>
    </w:p>
    <w:p w14:paraId="14EE043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Με τις παρεμβάσεις μας στο ζήτημα των εργατικών κατοικιών βάζουμε τέλος στην ομηρία χιλιάδων συμπολιτών μας, οι οποίοι επιτέλους γίνονται ιδιοκτήτες των σπιτιών το</w:t>
      </w:r>
      <w:r>
        <w:rPr>
          <w:rFonts w:eastAsia="Times New Roman" w:cs="Times New Roman"/>
          <w:szCs w:val="24"/>
        </w:rPr>
        <w:t xml:space="preserve">υς, που είχαν να πάρουν τα σπίτια τους από το 1978. Σαράντα χρόνια που κυβερνούσατε γιατί δεν το κάνατε; </w:t>
      </w:r>
    </w:p>
    <w:p w14:paraId="14EE043A"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4EE04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Πριν λίγες μέρες βεβαιώθηκε από το Σώμα Επιθεώρησης Εργασίας πρόστιμο 1.600.000 ευρώ σε μεγάλη τράπεζα για</w:t>
      </w:r>
      <w:r>
        <w:rPr>
          <w:rFonts w:eastAsia="Times New Roman" w:cs="Times New Roman"/>
          <w:szCs w:val="24"/>
        </w:rPr>
        <w:t xml:space="preserve"> εκατό και πλέον παραβάσεις της εργατικής νομοθεσίας. </w:t>
      </w:r>
    </w:p>
    <w:p w14:paraId="14EE043C" w14:textId="77777777" w:rsidR="002F0583" w:rsidRDefault="00B91F1A">
      <w:pPr>
        <w:spacing w:line="600" w:lineRule="auto"/>
        <w:ind w:firstLine="720"/>
        <w:jc w:val="both"/>
        <w:rPr>
          <w:rFonts w:eastAsia="Times New Roman"/>
          <w:szCs w:val="24"/>
        </w:rPr>
      </w:pPr>
      <w:r>
        <w:rPr>
          <w:rFonts w:eastAsia="Times New Roman"/>
          <w:szCs w:val="24"/>
        </w:rPr>
        <w:t>Προφανώς δεν θα το είδατε και δεν θα το μάθατε, γιατί η πλειο</w:t>
      </w:r>
      <w:r>
        <w:rPr>
          <w:rFonts w:eastAsia="Times New Roman"/>
          <w:szCs w:val="24"/>
        </w:rPr>
        <w:t>νότητα</w:t>
      </w:r>
      <w:r>
        <w:rPr>
          <w:rFonts w:eastAsia="Times New Roman"/>
          <w:szCs w:val="24"/>
        </w:rPr>
        <w:t xml:space="preserve"> των </w:t>
      </w:r>
      <w:r>
        <w:rPr>
          <w:rFonts w:eastAsia="Times New Roman"/>
          <w:szCs w:val="24"/>
        </w:rPr>
        <w:t>μέσων μαζικής ενημέρωσης</w:t>
      </w:r>
      <w:r>
        <w:rPr>
          <w:rFonts w:eastAsia="Times New Roman"/>
          <w:szCs w:val="24"/>
        </w:rPr>
        <w:t xml:space="preserve"> δεν το είδε.</w:t>
      </w:r>
    </w:p>
    <w:p w14:paraId="14EE043D"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43E" w14:textId="77777777" w:rsidR="002F0583" w:rsidRDefault="00B91F1A">
      <w:pPr>
        <w:spacing w:line="600" w:lineRule="auto"/>
        <w:ind w:firstLine="720"/>
        <w:jc w:val="both"/>
        <w:rPr>
          <w:rFonts w:eastAsia="Times New Roman"/>
          <w:szCs w:val="24"/>
        </w:rPr>
      </w:pPr>
      <w:r>
        <w:rPr>
          <w:rFonts w:eastAsia="Times New Roman"/>
          <w:szCs w:val="24"/>
        </w:rPr>
        <w:t>Σαράντα χρόνια που κυβερνούσατε, γιατί δεν το κάνατε; Ήταν τότε καλο</w:t>
      </w:r>
      <w:r>
        <w:rPr>
          <w:rFonts w:eastAsia="Times New Roman"/>
          <w:szCs w:val="24"/>
        </w:rPr>
        <w:t>ί εργοδότες και έγιναν κακοί με εμάς; Παραβίασαν την εργατική νομοθεσία ξαφνικά, από το 2015 και μετά; Πότε τα βάλατε με τους μεγάλους; Γιατί δεν τα κάνατε, αφού ήταν αυτονόητα, αφού ήταν δεδομένα;</w:t>
      </w:r>
    </w:p>
    <w:p w14:paraId="14EE043F"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440" w14:textId="77777777" w:rsidR="002F0583" w:rsidRDefault="00B91F1A">
      <w:pPr>
        <w:spacing w:line="600" w:lineRule="auto"/>
        <w:ind w:firstLine="720"/>
        <w:jc w:val="both"/>
        <w:rPr>
          <w:rFonts w:eastAsia="Times New Roman"/>
          <w:szCs w:val="24"/>
        </w:rPr>
      </w:pPr>
      <w:r>
        <w:rPr>
          <w:rFonts w:eastAsia="Times New Roman"/>
          <w:szCs w:val="24"/>
        </w:rPr>
        <w:t>Δεν τα κάνατε…</w:t>
      </w:r>
    </w:p>
    <w:p w14:paraId="14EE0441"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w:t>
      </w:r>
      <w:r>
        <w:rPr>
          <w:rFonts w:eastAsia="Times New Roman"/>
          <w:b/>
          <w:szCs w:val="24"/>
        </w:rPr>
        <w:t>ούτσης</w:t>
      </w:r>
      <w:proofErr w:type="spellEnd"/>
      <w:r>
        <w:rPr>
          <w:rFonts w:eastAsia="Times New Roman"/>
          <w:b/>
          <w:szCs w:val="24"/>
        </w:rPr>
        <w:t>):</w:t>
      </w:r>
      <w:r>
        <w:rPr>
          <w:rFonts w:eastAsia="Times New Roman"/>
          <w:szCs w:val="24"/>
        </w:rPr>
        <w:t xml:space="preserve"> Κάντε ησυχία, παρακαλώ. Μην απαντάτε.</w:t>
      </w:r>
    </w:p>
    <w:p w14:paraId="14EE0442" w14:textId="77777777" w:rsidR="002F0583" w:rsidRDefault="00B91F1A">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Δεν τα κάνατε, γιατί δεν θέλατε να τα κάνετε.</w:t>
      </w:r>
    </w:p>
    <w:p w14:paraId="14EE0443"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Μην απαντάτε. Κυρία </w:t>
      </w:r>
      <w:proofErr w:type="spellStart"/>
      <w:r>
        <w:rPr>
          <w:rFonts w:eastAsia="Times New Roman"/>
          <w:szCs w:val="24"/>
        </w:rPr>
        <w:t>Βούλτεψη</w:t>
      </w:r>
      <w:proofErr w:type="spellEnd"/>
      <w:r>
        <w:rPr>
          <w:rFonts w:eastAsia="Times New Roman"/>
          <w:szCs w:val="24"/>
        </w:rPr>
        <w:t>, δεν ρωτάει. Ρητορικές ερωτήσεις κάνει στο πλαίσιο μιας αγόρευσης.</w:t>
      </w:r>
    </w:p>
    <w:p w14:paraId="14EE0444" w14:textId="77777777" w:rsidR="002F0583" w:rsidRDefault="00B91F1A">
      <w:pPr>
        <w:spacing w:line="600" w:lineRule="auto"/>
        <w:ind w:firstLine="720"/>
        <w:jc w:val="both"/>
        <w:rPr>
          <w:rFonts w:eastAsia="Times New Roman"/>
          <w:szCs w:val="24"/>
        </w:rPr>
      </w:pPr>
      <w:r>
        <w:rPr>
          <w:rFonts w:eastAsia="Times New Roman"/>
          <w:b/>
          <w:szCs w:val="24"/>
        </w:rPr>
        <w:lastRenderedPageBreak/>
        <w:t>ΣΟΦΙΑ ΒΟΥΛΤΕΨΗ:</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14EE0445"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Είστε έμπειρη. Κρατήστε τα ερωτήματα και να απαντηθούν και εδώ και έξω. Σας παρακαλώ.</w:t>
      </w:r>
    </w:p>
    <w:p w14:paraId="14EE0446" w14:textId="77777777" w:rsidR="002F0583" w:rsidRDefault="00B91F1A">
      <w:pPr>
        <w:spacing w:line="600" w:lineRule="auto"/>
        <w:ind w:firstLine="720"/>
        <w:jc w:val="both"/>
        <w:rPr>
          <w:rFonts w:eastAsia="Times New Roman"/>
          <w:szCs w:val="24"/>
        </w:rPr>
      </w:pPr>
      <w:r>
        <w:rPr>
          <w:rFonts w:eastAsia="Times New Roman"/>
          <w:szCs w:val="24"/>
        </w:rPr>
        <w:t>Ελάτε, κυρί</w:t>
      </w:r>
      <w:r>
        <w:rPr>
          <w:rFonts w:eastAsia="Times New Roman"/>
          <w:szCs w:val="24"/>
        </w:rPr>
        <w:t>α Υπουργέ.</w:t>
      </w:r>
    </w:p>
    <w:p w14:paraId="14EE0447" w14:textId="77777777" w:rsidR="002F0583" w:rsidRDefault="00B91F1A">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Δεν τα κάνατε, γιατί δεν θέλατε να τα κάνετε. Έντεκα νόμοι και δύο πράξεις </w:t>
      </w:r>
      <w:r>
        <w:rPr>
          <w:rFonts w:eastAsia="Times New Roman"/>
          <w:szCs w:val="24"/>
        </w:rPr>
        <w:t>υπουργικού συμβουλίου</w:t>
      </w:r>
      <w:r>
        <w:rPr>
          <w:rFonts w:eastAsia="Times New Roman"/>
          <w:szCs w:val="24"/>
        </w:rPr>
        <w:t xml:space="preserve"> πέρασαν από τις κυβερνήσεις σας από το 2010 έως το 2014 και απο</w:t>
      </w:r>
      <w:r>
        <w:rPr>
          <w:rFonts w:eastAsia="Times New Roman"/>
          <w:szCs w:val="24"/>
        </w:rPr>
        <w:t>ρρύθμισαν πλήρως την αγορά εργασίας. Έστρωσαν το έδαφος για την εργοδοτική αυθαιρεσία, εκτίναξαν την ανεργία και τη «μαύρη εργασία». Διαλύσατε τους ελεγκτικούς μηχανισμούς.</w:t>
      </w:r>
    </w:p>
    <w:p w14:paraId="14EE0448" w14:textId="77777777" w:rsidR="002F0583" w:rsidRDefault="00B91F1A">
      <w:pPr>
        <w:spacing w:line="600" w:lineRule="auto"/>
        <w:ind w:firstLine="720"/>
        <w:jc w:val="both"/>
        <w:rPr>
          <w:rFonts w:eastAsia="Times New Roman"/>
          <w:szCs w:val="24"/>
        </w:rPr>
      </w:pPr>
      <w:r>
        <w:rPr>
          <w:rFonts w:eastAsia="Times New Roman"/>
          <w:szCs w:val="24"/>
        </w:rPr>
        <w:t>Δεν τα κάνατε αυτά, γιατί σας τα επέβαλε ένας συντριπτικός συσχετισμός. Τα κάνατε γ</w:t>
      </w:r>
      <w:r>
        <w:rPr>
          <w:rFonts w:eastAsia="Times New Roman"/>
          <w:szCs w:val="24"/>
        </w:rPr>
        <w:t>ιατί για εσάς η απορρύθμιση αυτή ήταν χαρακτηριστικά –και εδώ θα βάλω εισαγωγικά- από σας «αυτονόητη αλλαγή, που αποσκοπεί στη βελτίωση της παραγωγικότητας, αλλαγή που σκόνταφτε στη διστακτικότητα του πολιτικού συστήματος».</w:t>
      </w:r>
    </w:p>
    <w:p w14:paraId="14EE0449" w14:textId="77777777" w:rsidR="002F0583" w:rsidRDefault="00B91F1A">
      <w:pPr>
        <w:spacing w:line="600" w:lineRule="auto"/>
        <w:ind w:firstLine="720"/>
        <w:jc w:val="both"/>
        <w:rPr>
          <w:rFonts w:eastAsia="Times New Roman"/>
          <w:szCs w:val="24"/>
        </w:rPr>
      </w:pPr>
      <w:r>
        <w:rPr>
          <w:rFonts w:eastAsia="Times New Roman"/>
          <w:szCs w:val="24"/>
        </w:rPr>
        <w:t>Τα κάνατε αυτά γιατί αποτελούσαν</w:t>
      </w:r>
      <w:r>
        <w:rPr>
          <w:rFonts w:eastAsia="Times New Roman"/>
          <w:szCs w:val="24"/>
        </w:rPr>
        <w:t xml:space="preserve"> το πρόγραμμά σας. Γιατί γι</w:t>
      </w:r>
      <w:r>
        <w:rPr>
          <w:rFonts w:eastAsia="Times New Roman"/>
          <w:szCs w:val="24"/>
        </w:rPr>
        <w:t>’</w:t>
      </w:r>
      <w:r>
        <w:rPr>
          <w:rFonts w:eastAsia="Times New Roman"/>
          <w:szCs w:val="24"/>
        </w:rPr>
        <w:t xml:space="preserve"> αυτό ακριβώς όσο διαπραγματευόμασταν, δίνατε μάχη στο Ευρωκοινοβούλιο ενάντια στην Κομισιόν, σαν οι πιο καλοί φίλοι του Διεθνούς Νομισματικού Ταμείου και παλεύατε να πείσετε τα υπόλοιπα σοσιαλιστικά κόμματα να μη συνομιλούν με </w:t>
      </w:r>
      <w:r>
        <w:rPr>
          <w:rFonts w:eastAsia="Times New Roman"/>
          <w:szCs w:val="24"/>
        </w:rPr>
        <w:t xml:space="preserve">τον ΣΥΡΙΖΑ, γιατί είναι εκφραστής μιας </w:t>
      </w:r>
      <w:proofErr w:type="spellStart"/>
      <w:r>
        <w:rPr>
          <w:rFonts w:eastAsia="Times New Roman"/>
          <w:szCs w:val="24"/>
        </w:rPr>
        <w:t>εθνικολαϊκιστικής</w:t>
      </w:r>
      <w:proofErr w:type="spellEnd"/>
      <w:r>
        <w:rPr>
          <w:rFonts w:eastAsia="Times New Roman"/>
          <w:szCs w:val="24"/>
        </w:rPr>
        <w:t xml:space="preserve"> αντίληψης.</w:t>
      </w:r>
    </w:p>
    <w:p w14:paraId="14EE044A" w14:textId="77777777" w:rsidR="002F0583" w:rsidRDefault="00B91F1A">
      <w:pPr>
        <w:spacing w:line="600" w:lineRule="auto"/>
        <w:ind w:firstLine="720"/>
        <w:jc w:val="both"/>
        <w:rPr>
          <w:rFonts w:eastAsia="Times New Roman"/>
          <w:szCs w:val="24"/>
        </w:rPr>
      </w:pPr>
      <w:r>
        <w:rPr>
          <w:rFonts w:eastAsia="Times New Roman"/>
          <w:b/>
          <w:szCs w:val="24"/>
        </w:rPr>
        <w:lastRenderedPageBreak/>
        <w:t>ΚΩΝΣΤΑΝΤΙΝΟΣ ΣΚΡΕΚΑΣ:</w:t>
      </w:r>
      <w:r>
        <w:rPr>
          <w:rFonts w:eastAsia="Times New Roman"/>
          <w:szCs w:val="24"/>
        </w:rPr>
        <w:t xml:space="preserve"> Προδότες ήμασταν.</w:t>
      </w:r>
    </w:p>
    <w:p w14:paraId="14EE044B"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Πρώτον, εσείς μη λέτε αυτή την κουβέντα. Για ποιον τη λέτε; Είτε δι’ εαυτούς είτε δι’ αλλήλους.</w:t>
      </w:r>
    </w:p>
    <w:p w14:paraId="14EE044C" w14:textId="77777777" w:rsidR="002F0583" w:rsidRDefault="00B91F1A">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Σ</w:t>
      </w:r>
      <w:r>
        <w:rPr>
          <w:rFonts w:eastAsia="Times New Roman"/>
          <w:szCs w:val="24"/>
        </w:rPr>
        <w:t>ε εμάς αναφερόμουν. Σύμφωνα με αυτά που λέει η κυρία Υπουργός.</w:t>
      </w:r>
    </w:p>
    <w:p w14:paraId="14EE044D"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Σας παρακαλώ πολύ.</w:t>
      </w:r>
    </w:p>
    <w:p w14:paraId="14EE044E" w14:textId="77777777" w:rsidR="002F0583" w:rsidRDefault="00B91F1A">
      <w:pPr>
        <w:spacing w:line="600" w:lineRule="auto"/>
        <w:ind w:firstLine="720"/>
        <w:jc w:val="both"/>
        <w:rPr>
          <w:rFonts w:eastAsia="Times New Roman"/>
          <w:szCs w:val="24"/>
        </w:rPr>
      </w:pPr>
      <w:r>
        <w:rPr>
          <w:rFonts w:eastAsia="Times New Roman"/>
          <w:szCs w:val="24"/>
        </w:rPr>
        <w:t>Κυρία Υπουργέ, παρακαλώ να κλείσετε.</w:t>
      </w:r>
    </w:p>
    <w:p w14:paraId="14EE044F" w14:textId="77777777" w:rsidR="002F0583" w:rsidRDefault="00B91F1A">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w:t>
      </w:r>
      <w:r>
        <w:rPr>
          <w:rFonts w:eastAsia="Times New Roman"/>
          <w:szCs w:val="24"/>
        </w:rPr>
        <w:t xml:space="preserve"> Ολοκληρώνω.</w:t>
      </w:r>
    </w:p>
    <w:p w14:paraId="14EE0450" w14:textId="77777777" w:rsidR="002F0583" w:rsidRDefault="00B91F1A">
      <w:pPr>
        <w:spacing w:line="600" w:lineRule="auto"/>
        <w:ind w:firstLine="720"/>
        <w:jc w:val="both"/>
        <w:rPr>
          <w:rFonts w:eastAsia="Times New Roman"/>
          <w:szCs w:val="24"/>
        </w:rPr>
      </w:pPr>
      <w:r>
        <w:rPr>
          <w:rFonts w:eastAsia="Times New Roman"/>
          <w:szCs w:val="24"/>
        </w:rPr>
        <w:t xml:space="preserve">Δεν πρόκειται να ακολουθήσουμε κανέναν δρόμο και καμμία φρασεολογία για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Έχουμε πολλή δουλειά να κάνουμε για να νικήσουμε τον εφιάλτη που βιώνουμε. Και αυτή τη μάχη θα τη δίνουμε καθημερινά και θα εκμεταλλευόμαστε κάθε ρήγμα του </w:t>
      </w:r>
      <w:proofErr w:type="spellStart"/>
      <w:r>
        <w:rPr>
          <w:rFonts w:eastAsia="Times New Roman"/>
          <w:szCs w:val="24"/>
        </w:rPr>
        <w:t>καταρρέοντος</w:t>
      </w:r>
      <w:proofErr w:type="spellEnd"/>
      <w:r>
        <w:rPr>
          <w:rFonts w:eastAsia="Times New Roman"/>
          <w:szCs w:val="24"/>
        </w:rPr>
        <w:t xml:space="preserve"> </w:t>
      </w:r>
      <w:r>
        <w:rPr>
          <w:rFonts w:eastAsia="Times New Roman"/>
          <w:szCs w:val="24"/>
        </w:rPr>
        <w:t xml:space="preserve">συστήματος της νεοφιλελεύθερης ηγεμονίας. </w:t>
      </w:r>
    </w:p>
    <w:p w14:paraId="14EE0451" w14:textId="77777777" w:rsidR="002F0583" w:rsidRDefault="00B91F1A">
      <w:pPr>
        <w:spacing w:line="600" w:lineRule="auto"/>
        <w:ind w:firstLine="720"/>
        <w:jc w:val="both"/>
        <w:rPr>
          <w:rFonts w:eastAsia="Times New Roman"/>
          <w:szCs w:val="24"/>
        </w:rPr>
      </w:pPr>
      <w:r>
        <w:rPr>
          <w:rFonts w:eastAsia="Times New Roman"/>
          <w:szCs w:val="24"/>
        </w:rPr>
        <w:t xml:space="preserve">Διότι υπάρχει κάτι πιο σημαντικό, πέρα από τη μικροπολιτική σκοπιμότητα. Όσο αυτό το ρήγμα δεν το εκμεταλλεύονται οι προοδευτικές δυνάμεις, τόσο σε αυτό το ρήγμα βρίσκει χώρο η ακροδεξιά και το εκμεταλλεύεται και </w:t>
      </w:r>
      <w:r>
        <w:rPr>
          <w:rFonts w:eastAsia="Times New Roman"/>
          <w:szCs w:val="24"/>
        </w:rPr>
        <w:t xml:space="preserve">στην Ευρώπη και στη χώρα μας. Όσο αυτόν τον χώρο δεν τον εκμεταλλευόμαστε εμείς, όσο αυτό το ρήγμα δεν το εκμεταλλευόμαστε εμείς, καταλαμβάνει τον χώρο η </w:t>
      </w:r>
      <w:proofErr w:type="spellStart"/>
      <w:r>
        <w:rPr>
          <w:rFonts w:eastAsia="Times New Roman"/>
          <w:szCs w:val="24"/>
        </w:rPr>
        <w:t>λαϊκιστική</w:t>
      </w:r>
      <w:proofErr w:type="spellEnd"/>
      <w:r>
        <w:rPr>
          <w:rFonts w:eastAsia="Times New Roman"/>
          <w:szCs w:val="24"/>
        </w:rPr>
        <w:t xml:space="preserve"> ακροδεξιά. Όσο </w:t>
      </w:r>
      <w:r>
        <w:rPr>
          <w:rFonts w:eastAsia="Times New Roman"/>
          <w:szCs w:val="24"/>
        </w:rPr>
        <w:lastRenderedPageBreak/>
        <w:t xml:space="preserve">αδράνεια δίνουμε, όσο αδράνεια επιδεικνύουμε, τόσο χώρο δίνουμε σε αυτή την </w:t>
      </w:r>
      <w:r>
        <w:rPr>
          <w:rFonts w:eastAsia="Times New Roman"/>
          <w:szCs w:val="24"/>
        </w:rPr>
        <w:t>ακροδεξιά, που σε ολόκληρη την Ευρώπη τώρα διεκδικεί πρωταγωνιστικό ρόλο και της επιτρέπουμε να καθορίζει τις πολιτικές προτεραιότητες. Γι</w:t>
      </w:r>
      <w:r>
        <w:rPr>
          <w:rFonts w:eastAsia="Times New Roman"/>
          <w:szCs w:val="24"/>
        </w:rPr>
        <w:t>’</w:t>
      </w:r>
      <w:r>
        <w:rPr>
          <w:rFonts w:eastAsia="Times New Roman"/>
          <w:szCs w:val="24"/>
        </w:rPr>
        <w:t xml:space="preserve"> αυτό δεν θα την εγκαταλείψουμε αυτή την προσπάθεια. Γιατί αυτή η προσπάθεια είναι τελικά ζήτημα δημοκρατίας.</w:t>
      </w:r>
    </w:p>
    <w:p w14:paraId="14EE0452" w14:textId="77777777" w:rsidR="002F0583" w:rsidRDefault="00B91F1A">
      <w:pPr>
        <w:spacing w:line="600" w:lineRule="auto"/>
        <w:ind w:firstLine="720"/>
        <w:jc w:val="both"/>
        <w:rPr>
          <w:rFonts w:eastAsia="Times New Roman"/>
          <w:szCs w:val="24"/>
        </w:rPr>
      </w:pPr>
      <w:r>
        <w:rPr>
          <w:rFonts w:eastAsia="Times New Roman"/>
          <w:szCs w:val="24"/>
        </w:rPr>
        <w:t>Ευχαρισ</w:t>
      </w:r>
      <w:r>
        <w:rPr>
          <w:rFonts w:eastAsia="Times New Roman"/>
          <w:szCs w:val="24"/>
        </w:rPr>
        <w:t>τώ πολύ.</w:t>
      </w:r>
    </w:p>
    <w:p w14:paraId="14EE0453"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454"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κυρία Υπουργέ.</w:t>
      </w:r>
    </w:p>
    <w:p w14:paraId="14EE0455" w14:textId="77777777" w:rsidR="002F0583" w:rsidRDefault="00B91F1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Πρόεδρε, ένα λεπτό να πάρω τον λόγο για να κάνω μια νομοτεχνική βελτίωση.</w:t>
      </w:r>
    </w:p>
    <w:p w14:paraId="14EE0456"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w:t>
      </w:r>
      <w:r>
        <w:rPr>
          <w:rFonts w:eastAsia="Times New Roman"/>
          <w:b/>
          <w:szCs w:val="24"/>
        </w:rPr>
        <w:t>ούτσης</w:t>
      </w:r>
      <w:proofErr w:type="spellEnd"/>
      <w:r>
        <w:rPr>
          <w:rFonts w:eastAsia="Times New Roman"/>
          <w:b/>
          <w:szCs w:val="24"/>
        </w:rPr>
        <w:t>):</w:t>
      </w:r>
      <w:r>
        <w:rPr>
          <w:rFonts w:eastAsia="Times New Roman"/>
          <w:szCs w:val="24"/>
        </w:rPr>
        <w:t xml:space="preserve"> Ορίστε, κύριε Υπουργέ.</w:t>
      </w:r>
    </w:p>
    <w:p w14:paraId="14EE0457" w14:textId="77777777" w:rsidR="002F0583" w:rsidRDefault="00B91F1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μόνο που ξεκαθαρίζει είναι για τα αντίμετρα, για τη φορολογία των επιχειρήσεων πάνω σε ποια κέρδη θα υπολογιστεί ο φόρος.</w:t>
      </w:r>
    </w:p>
    <w:p w14:paraId="14EE0458"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Να κατατεθεί και να διανεμηθεί στους κυρίους συναδέλφους.</w:t>
      </w:r>
    </w:p>
    <w:p w14:paraId="14EE0459"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(Στο σημείο αυτό ο Υπουργός Οικονομικών κ. 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την προαναφερθείσα νομοτεχνική βελτίωση, η οποία έχει ως εξής:</w:t>
      </w:r>
    </w:p>
    <w:p w14:paraId="14EE045A" w14:textId="77777777" w:rsidR="002F0583" w:rsidRDefault="00B91F1A">
      <w:pPr>
        <w:spacing w:line="480" w:lineRule="auto"/>
        <w:jc w:val="center"/>
        <w:rPr>
          <w:rFonts w:eastAsia="Times New Roman"/>
          <w:szCs w:val="24"/>
        </w:rPr>
      </w:pPr>
      <w:r w:rsidRPr="009D6C3C">
        <w:rPr>
          <w:rFonts w:eastAsia="Times New Roman"/>
          <w:color w:val="FF0000"/>
          <w:szCs w:val="24"/>
        </w:rPr>
        <w:t>ΑΛΛΑΓΗ ΣΕΛΙΔΑΣ</w:t>
      </w:r>
    </w:p>
    <w:p w14:paraId="14EE045B" w14:textId="77777777" w:rsidR="002F0583" w:rsidRDefault="00B91F1A">
      <w:pPr>
        <w:spacing w:line="480" w:lineRule="auto"/>
        <w:jc w:val="center"/>
        <w:rPr>
          <w:rFonts w:eastAsia="Times New Roman"/>
          <w:szCs w:val="24"/>
        </w:rPr>
      </w:pPr>
      <w:r>
        <w:rPr>
          <w:rFonts w:eastAsia="Times New Roman"/>
          <w:szCs w:val="24"/>
        </w:rPr>
        <w:t>(</w:t>
      </w:r>
      <w:r>
        <w:rPr>
          <w:rFonts w:eastAsia="Times New Roman"/>
          <w:szCs w:val="24"/>
        </w:rPr>
        <w:t>Να μπει η σελίδα 390</w:t>
      </w:r>
      <w:r>
        <w:rPr>
          <w:rFonts w:eastAsia="Times New Roman"/>
          <w:szCs w:val="24"/>
        </w:rPr>
        <w:t>)</w:t>
      </w:r>
    </w:p>
    <w:p w14:paraId="14EE045C" w14:textId="77777777" w:rsidR="002F0583" w:rsidRDefault="00B91F1A">
      <w:pPr>
        <w:spacing w:line="480" w:lineRule="auto"/>
        <w:jc w:val="center"/>
        <w:rPr>
          <w:rFonts w:eastAsia="Times New Roman"/>
          <w:color w:val="FF0000"/>
          <w:szCs w:val="24"/>
        </w:rPr>
      </w:pPr>
      <w:r w:rsidRPr="009D6C3C">
        <w:rPr>
          <w:rFonts w:eastAsia="Times New Roman"/>
          <w:color w:val="FF0000"/>
          <w:szCs w:val="24"/>
        </w:rPr>
        <w:t>ΑΛΛΑΓΗ</w:t>
      </w:r>
      <w:r w:rsidRPr="009D6C3C">
        <w:rPr>
          <w:rFonts w:eastAsia="Times New Roman"/>
          <w:color w:val="FF0000"/>
          <w:szCs w:val="24"/>
        </w:rPr>
        <w:t xml:space="preserve"> ΣΕΛΙΔΑΣ</w:t>
      </w:r>
    </w:p>
    <w:p w14:paraId="14EE045D"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Τον λόγο έχει για έξι λεπτά η Βουλευτής κ. Αραμπατζή.</w:t>
      </w:r>
    </w:p>
    <w:p w14:paraId="14EE045E" w14:textId="77777777" w:rsidR="002F0583" w:rsidRDefault="00B91F1A">
      <w:pPr>
        <w:spacing w:line="600" w:lineRule="auto"/>
        <w:ind w:firstLine="720"/>
        <w:jc w:val="both"/>
        <w:rPr>
          <w:rFonts w:eastAsia="Times New Roman"/>
          <w:szCs w:val="24"/>
        </w:rPr>
      </w:pPr>
      <w:r>
        <w:rPr>
          <w:rFonts w:eastAsia="Times New Roman"/>
          <w:b/>
          <w:szCs w:val="24"/>
        </w:rPr>
        <w:t>ΦΩΤΕΙΝΗ ΑΡΑΜΠΑΤΖΗ:</w:t>
      </w:r>
      <w:r>
        <w:rPr>
          <w:rFonts w:eastAsia="Times New Roman"/>
          <w:szCs w:val="24"/>
        </w:rPr>
        <w:t xml:space="preserve"> Ευχαριστώ, κύριε Πρόεδρε.</w:t>
      </w:r>
    </w:p>
    <w:p w14:paraId="14EE045F" w14:textId="77777777" w:rsidR="002F0583" w:rsidRDefault="00B91F1A">
      <w:pPr>
        <w:spacing w:line="600" w:lineRule="auto"/>
        <w:ind w:firstLine="720"/>
        <w:jc w:val="both"/>
        <w:rPr>
          <w:rFonts w:eastAsia="Times New Roman"/>
          <w:szCs w:val="24"/>
        </w:rPr>
      </w:pPr>
      <w:r>
        <w:rPr>
          <w:rFonts w:eastAsia="Times New Roman"/>
          <w:szCs w:val="24"/>
        </w:rPr>
        <w:t>Να θυμίσω στην αναρωτώμενη κυρία Υπουργό της Εργασίας κάποια απτά μέτρα της προηγούμενης διακυβέρνησης και όχι «φαντάσμ</w:t>
      </w:r>
      <w:r>
        <w:rPr>
          <w:rFonts w:eastAsia="Times New Roman"/>
          <w:szCs w:val="24"/>
        </w:rPr>
        <w:t xml:space="preserve">ατα» αντίμετρα, όπως για παράδειγμα τη μείωση του ΦΠΑ στην εστίαση από το 23% στο 13%, που βεβαίως το πήγατε στο 24%, τη μείωση του </w:t>
      </w:r>
      <w:r>
        <w:rPr>
          <w:rFonts w:eastAsia="Times New Roman"/>
          <w:szCs w:val="24"/>
        </w:rPr>
        <w:t>ειδικού φόρου καταν</w:t>
      </w:r>
      <w:r>
        <w:rPr>
          <w:rFonts w:eastAsia="Times New Roman"/>
          <w:szCs w:val="24"/>
        </w:rPr>
        <w:t>άλωσης στο πετρέλαιο θέρμανσης, τη μείωση των εργοδοτικών εισφορών, τη μείωση της έκτακτης εισφοράς αλληλ</w:t>
      </w:r>
      <w:r>
        <w:rPr>
          <w:rFonts w:eastAsia="Times New Roman"/>
          <w:szCs w:val="24"/>
        </w:rPr>
        <w:t>εγγύης.</w:t>
      </w:r>
    </w:p>
    <w:p w14:paraId="14EE0460"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συνάδελφοι, πριν λίγες μέρες ο Πρωθυπουργός ανέφερε ότι η κοινωνία είναι μαζί του, γιατί δεν αντιδρά και δεν διαδηλώνει.</w:t>
      </w:r>
      <w:r>
        <w:rPr>
          <w:rFonts w:eastAsia="Times New Roman"/>
          <w:szCs w:val="24"/>
        </w:rPr>
        <w:t xml:space="preserve"> </w:t>
      </w:r>
      <w:r>
        <w:rPr>
          <w:rFonts w:eastAsia="Times New Roman"/>
          <w:szCs w:val="24"/>
        </w:rPr>
        <w:t>Προχτές, όμως, σε αυτήν εδώ την Αίθουσα</w:t>
      </w:r>
      <w:r w:rsidRPr="00C9691E">
        <w:rPr>
          <w:rFonts w:eastAsia="Times New Roman"/>
          <w:szCs w:val="24"/>
        </w:rPr>
        <w:t xml:space="preserve"> </w:t>
      </w:r>
      <w:r>
        <w:rPr>
          <w:rFonts w:eastAsia="Times New Roman"/>
          <w:szCs w:val="24"/>
        </w:rPr>
        <w:t>βρέθηκαν</w:t>
      </w:r>
      <w:r>
        <w:rPr>
          <w:rFonts w:eastAsia="Times New Roman"/>
          <w:szCs w:val="24"/>
        </w:rPr>
        <w:t xml:space="preserve"> σαράντα επτά φορείς που εκπροσωπούν την κοινωνία και από κάθ</w:t>
      </w:r>
      <w:r>
        <w:rPr>
          <w:rFonts w:eastAsia="Times New Roman"/>
          <w:szCs w:val="24"/>
        </w:rPr>
        <w:t>ε κοινωνική ομάδα</w:t>
      </w:r>
      <w:r>
        <w:rPr>
          <w:rFonts w:eastAsia="Times New Roman"/>
          <w:szCs w:val="24"/>
        </w:rPr>
        <w:t xml:space="preserve">, </w:t>
      </w:r>
      <w:r>
        <w:rPr>
          <w:rFonts w:eastAsia="Times New Roman"/>
          <w:szCs w:val="24"/>
        </w:rPr>
        <w:t xml:space="preserve">από κάθε επαγγελματική τάξη ακούστηκε η ίδια </w:t>
      </w:r>
      <w:r>
        <w:rPr>
          <w:rFonts w:eastAsia="Times New Roman"/>
          <w:szCs w:val="24"/>
        </w:rPr>
        <w:lastRenderedPageBreak/>
        <w:t>κραυγή απόγνωσης, η ίδια απογοήτευση για την εξαπάτηση και την κοροϊδία. Δεν υπήρξε ούτε ένας που να μιλήσει με καλά λόγια για το τέταρτο μνημόνιό σας, δεν υπήρξε, δυστυχώς για εσάς, ούτε ένας</w:t>
      </w:r>
      <w:r>
        <w:rPr>
          <w:rFonts w:eastAsia="Times New Roman"/>
          <w:szCs w:val="24"/>
        </w:rPr>
        <w:t xml:space="preserve"> που να αναφερθεί στα </w:t>
      </w:r>
      <w:proofErr w:type="spellStart"/>
      <w:r>
        <w:rPr>
          <w:rFonts w:eastAsia="Times New Roman"/>
          <w:szCs w:val="24"/>
        </w:rPr>
        <w:t>ψευτοαντίμετρά</w:t>
      </w:r>
      <w:proofErr w:type="spellEnd"/>
      <w:r>
        <w:rPr>
          <w:rFonts w:eastAsia="Times New Roman"/>
          <w:szCs w:val="24"/>
        </w:rPr>
        <w:t xml:space="preserve"> σας.</w:t>
      </w:r>
    </w:p>
    <w:p w14:paraId="14EE0461" w14:textId="77777777" w:rsidR="002F0583" w:rsidRDefault="00B91F1A">
      <w:pPr>
        <w:spacing w:line="600" w:lineRule="auto"/>
        <w:ind w:firstLine="720"/>
        <w:jc w:val="both"/>
        <w:rPr>
          <w:rFonts w:eastAsia="Times New Roman"/>
          <w:color w:val="000000" w:themeColor="text1"/>
          <w:szCs w:val="24"/>
        </w:rPr>
      </w:pPr>
      <w:r>
        <w:rPr>
          <w:rFonts w:eastAsia="Times New Roman"/>
          <w:szCs w:val="24"/>
        </w:rPr>
        <w:t xml:space="preserve">Κυρίες και κύριοι του ΣΥΡΙΖΑ και των ΑΝΕΛ, η κοινωνία μίλησε. Και η κοινωνία είναι απέναντί σας, όλοι αυτοί που πλήττονται από αυτά που θα ψηφίσετε βεβαίως σήμερα το βράδυ, είτε θα εφαρμοστούν το 2018 είτε το 2019 </w:t>
      </w:r>
      <w:r>
        <w:rPr>
          <w:rFonts w:eastAsia="Times New Roman"/>
          <w:szCs w:val="24"/>
        </w:rPr>
        <w:t xml:space="preserve">είτε το 2020. Γι’ αυτό αυτές τις λίγες ώρες πριν την ψήφιση του δεύτερου μνημονίου της Αριστεράς, συνομιλήστε λίγο ειλικρινά με τον εαυτό σας, αντί να </w:t>
      </w:r>
      <w:proofErr w:type="spellStart"/>
      <w:r>
        <w:rPr>
          <w:rFonts w:eastAsia="Times New Roman"/>
          <w:szCs w:val="24"/>
        </w:rPr>
        <w:t>χειροκροτάτε</w:t>
      </w:r>
      <w:proofErr w:type="spellEnd"/>
      <w:r>
        <w:rPr>
          <w:rFonts w:eastAsia="Times New Roman"/>
          <w:szCs w:val="24"/>
        </w:rPr>
        <w:t xml:space="preserve"> γελώντας. Θυμηθείτε ότι εσείς έχετε την ευθύνη για τον καταστροφικό δρόμο που πήρε η χώρα με</w:t>
      </w:r>
      <w:r>
        <w:rPr>
          <w:rFonts w:eastAsia="Times New Roman"/>
          <w:szCs w:val="24"/>
        </w:rPr>
        <w:t xml:space="preserve">τά τον Ιανουάριο του 2015, σκεφτείτε τι λέγατε στις πλατείες, στα τηλεοπτικά πάνελ, στις συγκεντρώσεις, εδώ μέσα στη Βουλή, μήπως </w:t>
      </w:r>
      <w:r>
        <w:rPr>
          <w:rFonts w:eastAsia="Times New Roman"/>
          <w:szCs w:val="24"/>
        </w:rPr>
        <w:t>-</w:t>
      </w:r>
      <w:r>
        <w:rPr>
          <w:rFonts w:eastAsia="Times New Roman"/>
          <w:szCs w:val="24"/>
        </w:rPr>
        <w:t xml:space="preserve">μήπως, λέω- αισθανθείτε λίγη ντροπή. Οι άνθρωποι που θα έσκιζαν τα μνημόνια, σκίζουν και διαλύουν τις ζωές και τα όνειρα των </w:t>
      </w:r>
      <w:r w:rsidRPr="000426AD">
        <w:rPr>
          <w:rFonts w:eastAsia="Times New Roman"/>
          <w:color w:val="000000" w:themeColor="text1"/>
          <w:szCs w:val="24"/>
        </w:rPr>
        <w:t>ανθρώπων. Υπογράφουν δύο-δύο τα μνημόνια, κόβουν τις συντάξεις, ρίχνουν το αφορολόγητο, διαλύουν με τις εισφορές…</w:t>
      </w:r>
    </w:p>
    <w:p w14:paraId="14EE0462" w14:textId="77777777" w:rsidR="002F0583" w:rsidRDefault="00B91F1A">
      <w:pPr>
        <w:spacing w:line="600" w:lineRule="auto"/>
        <w:ind w:firstLine="720"/>
        <w:jc w:val="both"/>
        <w:rPr>
          <w:rFonts w:eastAsia="Times New Roman"/>
          <w:color w:val="000000" w:themeColor="text1"/>
          <w:szCs w:val="24"/>
        </w:rPr>
      </w:pPr>
      <w:r w:rsidRPr="000426AD">
        <w:rPr>
          <w:rFonts w:eastAsia="Times New Roman"/>
          <w:b/>
          <w:color w:val="000000" w:themeColor="text1"/>
          <w:szCs w:val="24"/>
        </w:rPr>
        <w:t xml:space="preserve">ΠΡΟΕΔΡΟΣ (Νικόλαος </w:t>
      </w:r>
      <w:proofErr w:type="spellStart"/>
      <w:r w:rsidRPr="000426AD">
        <w:rPr>
          <w:rFonts w:eastAsia="Times New Roman"/>
          <w:b/>
          <w:color w:val="000000" w:themeColor="text1"/>
          <w:szCs w:val="24"/>
        </w:rPr>
        <w:t>Βούτσης</w:t>
      </w:r>
      <w:proofErr w:type="spellEnd"/>
      <w:r w:rsidRPr="000426AD">
        <w:rPr>
          <w:rFonts w:eastAsia="Times New Roman"/>
          <w:b/>
          <w:color w:val="000000" w:themeColor="text1"/>
          <w:szCs w:val="24"/>
        </w:rPr>
        <w:t>):</w:t>
      </w:r>
      <w:r w:rsidRPr="000426AD">
        <w:rPr>
          <w:rFonts w:eastAsia="Times New Roman"/>
          <w:color w:val="000000" w:themeColor="text1"/>
          <w:szCs w:val="24"/>
        </w:rPr>
        <w:t xml:space="preserve"> Παρακαλώ, κάντε ησυχία.</w:t>
      </w:r>
    </w:p>
    <w:p w14:paraId="14EE0463" w14:textId="77777777" w:rsidR="002F0583" w:rsidRDefault="00B91F1A">
      <w:pPr>
        <w:spacing w:line="600" w:lineRule="auto"/>
        <w:ind w:firstLine="720"/>
        <w:jc w:val="both"/>
        <w:rPr>
          <w:rFonts w:eastAsia="Times New Roman"/>
          <w:szCs w:val="24"/>
        </w:rPr>
      </w:pPr>
      <w:r w:rsidRPr="00477377">
        <w:rPr>
          <w:rFonts w:eastAsia="Times New Roman"/>
          <w:b/>
          <w:szCs w:val="24"/>
        </w:rPr>
        <w:t>ΦΩΤΕΙΝΗ ΑΡΑΜΠΑΤΖΗ:</w:t>
      </w:r>
      <w:r>
        <w:rPr>
          <w:rFonts w:eastAsia="Times New Roman"/>
          <w:b/>
          <w:szCs w:val="24"/>
        </w:rPr>
        <w:t xml:space="preserve"> </w:t>
      </w:r>
      <w:r w:rsidRPr="00477377">
        <w:rPr>
          <w:rFonts w:eastAsia="Times New Roman"/>
          <w:szCs w:val="24"/>
        </w:rPr>
        <w:t xml:space="preserve">…ελεύθερους επαγγελματίες, ένστολους, μισθωτούς, μικρομεσαίους, την κοινωνία που παράγει και μοχθεί. Σας θυμάμαι να κομπάζετε και να παρουσιάζετε παντού ως τη λύση για το δράμα της χώρας </w:t>
      </w:r>
      <w:r>
        <w:rPr>
          <w:rFonts w:eastAsia="Times New Roman"/>
          <w:szCs w:val="24"/>
        </w:rPr>
        <w:t>το πρόγραμμα της Θεσσαλονίκης. Αυτό –θυμάστε- που προέβλεπε παροχές 1</w:t>
      </w:r>
      <w:r>
        <w:rPr>
          <w:rFonts w:eastAsia="Times New Roman"/>
          <w:szCs w:val="24"/>
        </w:rPr>
        <w:t xml:space="preserve">2 δισεκατομμύρια </w:t>
      </w:r>
      <w:r>
        <w:rPr>
          <w:rFonts w:eastAsia="Times New Roman"/>
          <w:szCs w:val="24"/>
        </w:rPr>
        <w:lastRenderedPageBreak/>
        <w:t xml:space="preserve">ευρώ και βγαίνει μόλις προχθές ο κ. </w:t>
      </w:r>
      <w:proofErr w:type="spellStart"/>
      <w:r>
        <w:rPr>
          <w:rFonts w:eastAsia="Times New Roman"/>
          <w:szCs w:val="24"/>
        </w:rPr>
        <w:t>Βαρουφάκης</w:t>
      </w:r>
      <w:proofErr w:type="spellEnd"/>
      <w:r>
        <w:rPr>
          <w:rFonts w:eastAsia="Times New Roman"/>
          <w:szCs w:val="24"/>
        </w:rPr>
        <w:t xml:space="preserve"> χωρίς ντροπή και λέει ότι το πρόγραμμα αυτό ήταν μια ανοησία και μια οργανωμένη κοροϊδία για να κλέψετε, λέει, την ψήφο του λαού</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τώρα τα 12 δισεκατομμύρια παροχές έγιναν 4,5 δισεκατομμύρι</w:t>
      </w:r>
      <w:r>
        <w:rPr>
          <w:rFonts w:eastAsia="Times New Roman"/>
          <w:szCs w:val="24"/>
        </w:rPr>
        <w:t>α ευρώ μέτρα και ο λογαριασμός της χώρας 24 δισεκατομμύρια.</w:t>
      </w:r>
    </w:p>
    <w:p w14:paraId="14EE0464"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συνάδελφοι, έχουν περάσει περίπου δύο χρόνια από τότε που ο Πρωθυπουργός ανέβαινε στις καρότσες των αγροτικών μηχανημάτων και υποσχόταν τα πάντα στους αγρότες. Υποσχεθήκατε φθηνό</w:t>
      </w:r>
      <w:r>
        <w:rPr>
          <w:rFonts w:eastAsia="Times New Roman"/>
          <w:szCs w:val="24"/>
        </w:rPr>
        <w:t xml:space="preserve"> αγροτικό πετρέλαιο και ήλθατε και το κόψατε «σύρριζα», στερώντας από τον κόσμο της πρωτογενούς παραγωγής 130 με 160 εκατομμύρια ευρώ ετησίως, στη μόνη χώρα της Ευρωπαϊκής Ένωσης με </w:t>
      </w:r>
      <w:proofErr w:type="spellStart"/>
      <w:r>
        <w:rPr>
          <w:rFonts w:eastAsia="Times New Roman"/>
          <w:szCs w:val="24"/>
        </w:rPr>
        <w:t>καταδική</w:t>
      </w:r>
      <w:proofErr w:type="spellEnd"/>
      <w:r>
        <w:rPr>
          <w:rFonts w:eastAsia="Times New Roman"/>
          <w:szCs w:val="24"/>
        </w:rPr>
        <w:t xml:space="preserve"> σας απόφαση και επιλογή, όπως λέει ο αρμόδιος Επίτροπος Οικονομικ</w:t>
      </w:r>
      <w:r>
        <w:rPr>
          <w:rFonts w:eastAsia="Times New Roman"/>
          <w:szCs w:val="24"/>
        </w:rPr>
        <w:t xml:space="preserve">ών, ο κ. </w:t>
      </w:r>
      <w:proofErr w:type="spellStart"/>
      <w:r>
        <w:rPr>
          <w:rFonts w:eastAsia="Times New Roman"/>
          <w:szCs w:val="24"/>
        </w:rPr>
        <w:t>Μοσκοβισί</w:t>
      </w:r>
      <w:proofErr w:type="spellEnd"/>
      <w:r>
        <w:rPr>
          <w:rFonts w:eastAsia="Times New Roman"/>
          <w:szCs w:val="24"/>
        </w:rPr>
        <w:t>. Υποσχεθήκατε αναστολή πλειστηριασμών περιουσιακών στοιχείων αγροτών και σήμερα δεσμεύετε τους λογαριασμούς των αγροτών και κτηνοτρόφων, ακόμη και για αποζημιώσεις καταστροφών που υπέστησαν. Υποσχεθήκατε κατάργηση του τέλους επιτηδεύματο</w:t>
      </w:r>
      <w:r>
        <w:rPr>
          <w:rFonts w:eastAsia="Times New Roman"/>
          <w:szCs w:val="24"/>
        </w:rPr>
        <w:t>ς στους αγρότες, μείωση της καταβολής φόρου 55% και για μια ακόμα φορά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τέλος επιτηδεύματος το κάνατε γαργάρα και την προκαταβολή φόρου την αυξήσατε στο 100%.</w:t>
      </w:r>
    </w:p>
    <w:p w14:paraId="14EE0465" w14:textId="77777777" w:rsidR="002F0583" w:rsidRDefault="00B91F1A">
      <w:pPr>
        <w:spacing w:line="600" w:lineRule="auto"/>
        <w:ind w:firstLine="720"/>
        <w:jc w:val="both"/>
        <w:rPr>
          <w:rFonts w:eastAsia="Times New Roman"/>
          <w:szCs w:val="24"/>
        </w:rPr>
      </w:pPr>
      <w:r>
        <w:rPr>
          <w:rFonts w:eastAsia="Times New Roman"/>
          <w:szCs w:val="24"/>
        </w:rPr>
        <w:t>Είστε η Κυβέρνηση -και μην το ξεχνάτε- που φορολόγησε για πρώτη φορά τις αγροτικές επ</w:t>
      </w:r>
      <w:r>
        <w:rPr>
          <w:rFonts w:eastAsia="Times New Roman"/>
          <w:szCs w:val="24"/>
        </w:rPr>
        <w:t>ιδοτήσεις από το πρώτο ευρώ</w:t>
      </w:r>
      <w:r>
        <w:rPr>
          <w:rFonts w:eastAsia="Times New Roman"/>
          <w:szCs w:val="24"/>
        </w:rPr>
        <w:t>,</w:t>
      </w:r>
      <w:r>
        <w:rPr>
          <w:rFonts w:eastAsia="Times New Roman"/>
          <w:szCs w:val="24"/>
        </w:rPr>
        <w:t xml:space="preserve"> βαφτίζοντας την </w:t>
      </w:r>
      <w:proofErr w:type="spellStart"/>
      <w:r>
        <w:rPr>
          <w:rFonts w:eastAsia="Times New Roman"/>
          <w:szCs w:val="24"/>
        </w:rPr>
        <w:t>φοροεπιδρομή</w:t>
      </w:r>
      <w:proofErr w:type="spellEnd"/>
      <w:r>
        <w:rPr>
          <w:rFonts w:eastAsia="Times New Roman"/>
          <w:szCs w:val="24"/>
        </w:rPr>
        <w:t xml:space="preserve"> «άμβλυνση» της φορολογικής επιβάρυνσης. Και αυτά είναι τα λόγια του ίδιου του Πρω</w:t>
      </w:r>
      <w:r>
        <w:rPr>
          <w:rFonts w:eastAsia="Times New Roman"/>
          <w:szCs w:val="24"/>
        </w:rPr>
        <w:lastRenderedPageBreak/>
        <w:t>θυπουργού τον Σεπτέμβριο του 2015. Ο Πρωθυπουργός που υποσχόταν αφορολόγητο στις 12.000 ευρώ για τους αγρότες τον Ιού</w:t>
      </w:r>
      <w:r>
        <w:rPr>
          <w:rFonts w:eastAsia="Times New Roman"/>
          <w:szCs w:val="24"/>
        </w:rPr>
        <w:t>νιο του 2014, ο Υπουργός Αγροτικής Ανάπτυξης που στις 7 Μαΐου του 2016 πανηγύριζε εδώ στη Βουλή, ότι «στη διαπραγμάτευση καταφέραμε κάτι ακατόρθωτο», «μια ιστορική μέρα για τους αγρότες», «αφορολόγητο για τους αγρότες στις 9.000», είναι ο ίδιος Υπουργός το</w:t>
      </w:r>
      <w:r>
        <w:rPr>
          <w:rFonts w:eastAsia="Times New Roman"/>
          <w:szCs w:val="24"/>
        </w:rPr>
        <w:t>υ ίδιου Πρωθυπουργού που θα ψηφίσει σήμερα τη μείωση του αφορολογήτου στις 6.500 ευρώ. Ο κ. Τσίπρας</w:t>
      </w:r>
      <w:r>
        <w:rPr>
          <w:rFonts w:eastAsia="Times New Roman"/>
          <w:szCs w:val="24"/>
        </w:rPr>
        <w:t>,</w:t>
      </w:r>
      <w:r>
        <w:rPr>
          <w:rFonts w:eastAsia="Times New Roman"/>
          <w:szCs w:val="24"/>
        </w:rPr>
        <w:t xml:space="preserve"> που πριν κλειστεί στο Μαξίμου υποσχόταν σε όλες τις συγκεντρώσεις των αγροτών δέκατη τρίτη, δέκατη τέταρτη σύνταξη, σήμερα το βράδυ θα κόψει όχι μία, όχι δ</w:t>
      </w:r>
      <w:r>
        <w:rPr>
          <w:rFonts w:eastAsia="Times New Roman"/>
          <w:szCs w:val="24"/>
        </w:rPr>
        <w:t xml:space="preserve">ύο, αλλά τρεις και ενδεχομένως τέσσερις συντάξεις στους χαμηλοσυνταξιούχους αγρότες των 400 ευρώ. </w:t>
      </w:r>
    </w:p>
    <w:p w14:paraId="14EE0466" w14:textId="77777777" w:rsidR="002F0583" w:rsidRDefault="00B91F1A">
      <w:pPr>
        <w:spacing w:line="600" w:lineRule="auto"/>
        <w:ind w:firstLine="720"/>
        <w:jc w:val="both"/>
        <w:rPr>
          <w:rFonts w:eastAsia="Times New Roman"/>
          <w:szCs w:val="24"/>
        </w:rPr>
      </w:pPr>
      <w:r>
        <w:rPr>
          <w:rFonts w:eastAsia="Times New Roman"/>
          <w:szCs w:val="24"/>
        </w:rPr>
        <w:t>Μάλιστα</w:t>
      </w:r>
      <w:r>
        <w:rPr>
          <w:rFonts w:eastAsia="Times New Roman"/>
          <w:szCs w:val="24"/>
        </w:rPr>
        <w:t>,</w:t>
      </w:r>
      <w:r>
        <w:rPr>
          <w:rFonts w:eastAsia="Times New Roman"/>
          <w:szCs w:val="24"/>
        </w:rPr>
        <w:t xml:space="preserve"> κύριοι της Κυβέρνησης! Γιατί για τον συνταξιούχο αγρότη των 400 ευρώ, το τέταρτο μνημόνιό σας επιφυλάσσει 864 ευρώ περικοπή από την κατάργηση της πρ</w:t>
      </w:r>
      <w:r>
        <w:rPr>
          <w:rFonts w:eastAsia="Times New Roman"/>
          <w:szCs w:val="24"/>
        </w:rPr>
        <w:t>οσωπικής διαφοράς</w:t>
      </w:r>
      <w:r>
        <w:rPr>
          <w:rFonts w:eastAsia="Times New Roman"/>
          <w:szCs w:val="24"/>
        </w:rPr>
        <w:t>,</w:t>
      </w:r>
      <w:r>
        <w:rPr>
          <w:rFonts w:eastAsia="Times New Roman"/>
          <w:szCs w:val="24"/>
        </w:rPr>
        <w:t xml:space="preserve"> που θα ισχύει και γι’ </w:t>
      </w:r>
      <w:r>
        <w:rPr>
          <w:rFonts w:eastAsia="Times New Roman"/>
          <w:szCs w:val="24"/>
        </w:rPr>
        <w:t>αυτούς,</w:t>
      </w:r>
      <w:r>
        <w:rPr>
          <w:rFonts w:eastAsia="Times New Roman"/>
          <w:szCs w:val="24"/>
        </w:rPr>
        <w:t xml:space="preserve"> βεβαίως, μόλις βγουν οι </w:t>
      </w:r>
      <w:proofErr w:type="spellStart"/>
      <w:r>
        <w:rPr>
          <w:rFonts w:eastAsia="Times New Roman"/>
          <w:szCs w:val="24"/>
        </w:rPr>
        <w:t>εφαρμοστικοί</w:t>
      </w:r>
      <w:proofErr w:type="spellEnd"/>
      <w:r>
        <w:rPr>
          <w:rFonts w:eastAsia="Times New Roman"/>
          <w:szCs w:val="24"/>
        </w:rPr>
        <w:t xml:space="preserve"> νόμοι που τους εξισώνουν ομοιόμορφα στον ΕΦΚΑ, 650 ευρώ από το αφορολόγητο, 1.514 ευρώ σύνολο και κάντε τον λογαριασμό.</w:t>
      </w:r>
    </w:p>
    <w:p w14:paraId="14EE0467" w14:textId="77777777" w:rsidR="002F0583" w:rsidRDefault="00B91F1A">
      <w:pPr>
        <w:spacing w:line="600" w:lineRule="auto"/>
        <w:ind w:firstLine="720"/>
        <w:jc w:val="both"/>
        <w:rPr>
          <w:rFonts w:eastAsia="Times New Roman"/>
          <w:szCs w:val="24"/>
        </w:rPr>
      </w:pPr>
      <w:r>
        <w:rPr>
          <w:rFonts w:eastAsia="Times New Roman"/>
          <w:szCs w:val="24"/>
        </w:rPr>
        <w:t>Είναι ντροπή, κυρίες και κύριοι της Κυβέρνησης, πο</w:t>
      </w:r>
      <w:r>
        <w:rPr>
          <w:rFonts w:eastAsia="Times New Roman"/>
          <w:szCs w:val="24"/>
        </w:rPr>
        <w:t>υ από 1</w:t>
      </w:r>
      <w:r>
        <w:rPr>
          <w:rFonts w:eastAsia="Times New Roman"/>
          <w:szCs w:val="24"/>
          <w:vertAlign w:val="superscript"/>
        </w:rPr>
        <w:t>η</w:t>
      </w:r>
      <w:r>
        <w:rPr>
          <w:rFonts w:eastAsia="Times New Roman"/>
          <w:szCs w:val="24"/>
        </w:rPr>
        <w:t xml:space="preserve"> Ιανουαρίου του 2017 δεν έχετε βγάλει ούτε μια σύνταξη για τους δεκαπέντε χιλιάδες γεννηθέντες το 1950, ώριμους προς συνταξιοδότηση αγρότες, κρατώντας τους ομήρους. Χάνουν έτσι συντάξεις έξι μηνών.</w:t>
      </w:r>
    </w:p>
    <w:p w14:paraId="14EE046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Την ίδια στιγμή τους καλείτε να πληρώνουν ασφαλιστ</w:t>
      </w:r>
      <w:r>
        <w:rPr>
          <w:rFonts w:eastAsia="Times New Roman" w:cs="Times New Roman"/>
          <w:szCs w:val="24"/>
        </w:rPr>
        <w:t>ικές εισφορές, ενώ θα έπρεπε να τους δίνετε συντάξεις. Και</w:t>
      </w:r>
      <w:r>
        <w:rPr>
          <w:rFonts w:eastAsia="Times New Roman" w:cs="Times New Roman"/>
          <w:szCs w:val="24"/>
        </w:rPr>
        <w:t>,</w:t>
      </w:r>
      <w:r>
        <w:rPr>
          <w:rFonts w:eastAsia="Times New Roman" w:cs="Times New Roman"/>
          <w:szCs w:val="24"/>
        </w:rPr>
        <w:t xml:space="preserve"> βέβαια, τους παίζετε καθυστερήσεις με την περιβόητη περικοπή του 60%, αν επιλέξουν να συνεχίσουν να καλλιεργούν. </w:t>
      </w:r>
    </w:p>
    <w:p w14:paraId="14EE0469" w14:textId="77777777" w:rsidR="002F0583" w:rsidRDefault="00B91F1A">
      <w:pPr>
        <w:tabs>
          <w:tab w:val="left" w:pos="1800"/>
        </w:tabs>
        <w:spacing w:line="600" w:lineRule="auto"/>
        <w:ind w:firstLine="720"/>
        <w:jc w:val="both"/>
        <w:rPr>
          <w:rFonts w:eastAsia="Times New Roman" w:cs="Times New Roman"/>
          <w:szCs w:val="24"/>
        </w:rPr>
      </w:pPr>
      <w:r>
        <w:rPr>
          <w:rFonts w:eastAsia="Times New Roman"/>
          <w:szCs w:val="24"/>
        </w:rPr>
        <w:t xml:space="preserve">(Στο σημείο αυτό κτυπάει το κουδούνι λήξεως του χρόνου ομιλίας της κυρίας </w:t>
      </w:r>
      <w:r>
        <w:rPr>
          <w:rFonts w:eastAsia="Times New Roman"/>
          <w:szCs w:val="24"/>
        </w:rPr>
        <w:t>Βουλευτού)</w:t>
      </w:r>
    </w:p>
    <w:p w14:paraId="14EE04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υστυχώς τα δύσκολα δεν σταματούν εδώ, γιατί με το ένα χέρι κόβετε συντάξεις και αφορολόγητο και με το άλλο χέρι διευρύνετε τη φορολογική βάση, βάζοντας νέους φόρους στους </w:t>
      </w:r>
      <w:proofErr w:type="spellStart"/>
      <w:r>
        <w:rPr>
          <w:rFonts w:eastAsia="Times New Roman" w:cs="Times New Roman"/>
          <w:szCs w:val="24"/>
        </w:rPr>
        <w:t>αυτασφαλισμένους</w:t>
      </w:r>
      <w:proofErr w:type="spellEnd"/>
      <w:r>
        <w:rPr>
          <w:rFonts w:eastAsia="Times New Roman" w:cs="Times New Roman"/>
          <w:szCs w:val="24"/>
        </w:rPr>
        <w:t>, γιατί για πρώτη φορά οι ασφαλιστικές εισφορές θα θεωρηθ</w:t>
      </w:r>
      <w:r>
        <w:rPr>
          <w:rFonts w:eastAsia="Times New Roman" w:cs="Times New Roman"/>
          <w:szCs w:val="24"/>
        </w:rPr>
        <w:t>ούν εισόδημα και θα φορολογηθούν ξανά.</w:t>
      </w:r>
    </w:p>
    <w:p w14:paraId="14EE046B" w14:textId="77777777" w:rsidR="002F0583" w:rsidRDefault="00B91F1A">
      <w:pPr>
        <w:spacing w:line="600" w:lineRule="auto"/>
        <w:ind w:firstLine="720"/>
        <w:jc w:val="both"/>
        <w:rPr>
          <w:rFonts w:eastAsia="Times New Roman"/>
          <w:bCs/>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w:t>
      </w:r>
      <w:r>
        <w:rPr>
          <w:rFonts w:eastAsia="Times New Roman"/>
          <w:bCs/>
        </w:rPr>
        <w:t xml:space="preserve">κυρίες και κύριοι συνάδελφοι; Την περίφημη αγροτική σύνταξη των 384 ευρώ το 2021 που τη μεταθέτετε μόλις δέκα χρόνια μετά, δηλαδή το 2031; Είναι πραγματικά μεγάλη η λίστα. </w:t>
      </w:r>
    </w:p>
    <w:p w14:paraId="14EE046C" w14:textId="77777777" w:rsidR="002F0583" w:rsidRDefault="00B91F1A">
      <w:pPr>
        <w:spacing w:line="600" w:lineRule="auto"/>
        <w:ind w:firstLine="720"/>
        <w:jc w:val="both"/>
        <w:rPr>
          <w:rFonts w:eastAsia="Times New Roman"/>
          <w:bCs/>
        </w:rPr>
      </w:pPr>
      <w:r>
        <w:rPr>
          <w:rFonts w:eastAsia="Times New Roman"/>
          <w:bCs/>
        </w:rPr>
        <w:t>Κυρίες και κύριοι</w:t>
      </w:r>
      <w:r>
        <w:rPr>
          <w:rFonts w:eastAsia="Times New Roman"/>
          <w:bCs/>
        </w:rPr>
        <w:t xml:space="preserve"> συνάδελφοι -και με την ανοχή σας, κύριε Πρόεδρε- δεν υπάρχει ούτε μια κοινωνική ομάδα και μάλιστα των πλέον αδυνάμων που να μην πλήττεται από τα μέτρα του τετάρτου μνημονίου σας. Σήμερα θα ψηφίσετε μία ακόμη μείωση. Από την 1</w:t>
      </w:r>
      <w:r>
        <w:rPr>
          <w:rFonts w:eastAsia="Times New Roman"/>
          <w:bCs/>
          <w:vertAlign w:val="superscript"/>
        </w:rPr>
        <w:t>η</w:t>
      </w:r>
      <w:r>
        <w:rPr>
          <w:rFonts w:eastAsia="Times New Roman"/>
          <w:bCs/>
        </w:rPr>
        <w:t xml:space="preserve"> Γενάρη του 2018</w:t>
      </w:r>
      <w:r>
        <w:rPr>
          <w:rFonts w:eastAsia="Times New Roman"/>
          <w:bCs/>
        </w:rPr>
        <w:t>,</w:t>
      </w:r>
      <w:r>
        <w:rPr>
          <w:rFonts w:eastAsia="Times New Roman"/>
          <w:bCs/>
        </w:rPr>
        <w:t xml:space="preserve"> το επίδομα </w:t>
      </w:r>
      <w:r>
        <w:rPr>
          <w:rFonts w:eastAsia="Times New Roman"/>
          <w:bCs/>
        </w:rPr>
        <w:t xml:space="preserve">θέρμανσης πηγαίνει τελικά στα 58 εκατομμύρια ευρώ από τα 210 εκατομμύρια ετησίως της κακιάς Νέας Δημοκρατίας. Τότε μας κατηγορούσατε, όπως θα θυμάστε, ότι θυσιάζουμε τις ζωές των Ελλήνων που πεθαίνουν, προσπαθώντας να ζεσταθούν με το μαγκάλι. </w:t>
      </w:r>
    </w:p>
    <w:p w14:paraId="14EE046D" w14:textId="77777777" w:rsidR="002F0583" w:rsidRDefault="00B91F1A">
      <w:pPr>
        <w:spacing w:line="600" w:lineRule="auto"/>
        <w:ind w:firstLine="720"/>
        <w:jc w:val="both"/>
        <w:rPr>
          <w:rFonts w:eastAsia="Times New Roman"/>
          <w:bCs/>
        </w:rPr>
      </w:pPr>
      <w:r>
        <w:rPr>
          <w:rFonts w:eastAsia="Times New Roman"/>
          <w:b/>
          <w:bCs/>
        </w:rPr>
        <w:lastRenderedPageBreak/>
        <w:t>ΠΡΟΕΔΡΟΣ (Νι</w:t>
      </w:r>
      <w:r>
        <w:rPr>
          <w:rFonts w:eastAsia="Times New Roman"/>
          <w:b/>
          <w:bCs/>
        </w:rPr>
        <w:t xml:space="preserve">κόλας </w:t>
      </w:r>
      <w:proofErr w:type="spellStart"/>
      <w:r>
        <w:rPr>
          <w:rFonts w:eastAsia="Times New Roman"/>
          <w:b/>
          <w:bCs/>
        </w:rPr>
        <w:t>Βούτσης</w:t>
      </w:r>
      <w:proofErr w:type="spellEnd"/>
      <w:r>
        <w:rPr>
          <w:rFonts w:eastAsia="Times New Roman"/>
          <w:b/>
          <w:bCs/>
        </w:rPr>
        <w:t xml:space="preserve">): </w:t>
      </w:r>
      <w:r>
        <w:rPr>
          <w:rFonts w:eastAsia="Times New Roman"/>
          <w:bCs/>
        </w:rPr>
        <w:t>Παρακαλώ πολύ, κλείστε.</w:t>
      </w:r>
    </w:p>
    <w:p w14:paraId="14EE046E" w14:textId="77777777" w:rsidR="002F0583" w:rsidRDefault="00B91F1A">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Φέρνετε όλη αυτή την κοινωνική καταστροφή και μιλάτε ακόμη για αντίμετρα, ξεχνώντας ότι για να εφαρμοστούν τα κίβδηλα αντίμετρά σας, το πλεόνασμα θα πρέπει να φθάσει τα 10 δισεκατομμύρια ευρώ, δηλα</w:t>
      </w:r>
      <w:r>
        <w:rPr>
          <w:rFonts w:eastAsia="Times New Roman"/>
          <w:bCs/>
        </w:rPr>
        <w:t xml:space="preserve">δή φορολόγηση μέχρι εξοντώσεως. </w:t>
      </w:r>
    </w:p>
    <w:p w14:paraId="14EE046F" w14:textId="77777777" w:rsidR="002F0583" w:rsidRDefault="00B91F1A">
      <w:pPr>
        <w:spacing w:line="600" w:lineRule="auto"/>
        <w:ind w:firstLine="720"/>
        <w:jc w:val="both"/>
        <w:rPr>
          <w:rFonts w:eastAsia="Times New Roman"/>
          <w:bCs/>
        </w:rPr>
      </w:pPr>
      <w:r>
        <w:rPr>
          <w:rFonts w:eastAsia="Times New Roman"/>
          <w:bCs/>
        </w:rPr>
        <w:t>Κύριες και κύριοι της Συμπολίτευσης, απόψε από αυτό το Βήμα ο Πρωθυπουργός θα σας ζητήσει να ψηφίσετε «</w:t>
      </w:r>
      <w:r>
        <w:rPr>
          <w:rFonts w:eastAsia="Times New Roman"/>
          <w:bCs/>
        </w:rPr>
        <w:t>ναι</w:t>
      </w:r>
      <w:r>
        <w:rPr>
          <w:rFonts w:eastAsia="Times New Roman"/>
          <w:bCs/>
        </w:rPr>
        <w:t>» σε όλα.</w:t>
      </w:r>
    </w:p>
    <w:p w14:paraId="14EE0470"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(Νικόλας </w:t>
      </w:r>
      <w:proofErr w:type="spellStart"/>
      <w:r>
        <w:rPr>
          <w:rFonts w:eastAsia="Times New Roman"/>
          <w:b/>
          <w:bCs/>
        </w:rPr>
        <w:t>Βούτσης</w:t>
      </w:r>
      <w:proofErr w:type="spellEnd"/>
      <w:r>
        <w:rPr>
          <w:rFonts w:eastAsia="Times New Roman"/>
          <w:b/>
          <w:bCs/>
        </w:rPr>
        <w:t xml:space="preserve">): </w:t>
      </w:r>
      <w:r>
        <w:rPr>
          <w:rFonts w:eastAsia="Times New Roman"/>
          <w:bCs/>
        </w:rPr>
        <w:t>Κλείστε, κυρία Αραμπατζή.</w:t>
      </w:r>
    </w:p>
    <w:p w14:paraId="14EE0471" w14:textId="77777777" w:rsidR="002F0583" w:rsidRDefault="00B91F1A">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Κλείνω, κύριε Πρόεδρε.</w:t>
      </w:r>
    </w:p>
    <w:p w14:paraId="14EE0472" w14:textId="77777777" w:rsidR="002F0583" w:rsidRDefault="00B91F1A">
      <w:pPr>
        <w:spacing w:line="600" w:lineRule="auto"/>
        <w:ind w:firstLine="720"/>
        <w:jc w:val="both"/>
        <w:rPr>
          <w:rFonts w:eastAsia="Times New Roman"/>
          <w:bCs/>
        </w:rPr>
      </w:pPr>
      <w:r>
        <w:rPr>
          <w:rFonts w:eastAsia="Times New Roman"/>
          <w:bCs/>
        </w:rPr>
        <w:t xml:space="preserve">Γιατί η </w:t>
      </w:r>
      <w:r>
        <w:rPr>
          <w:rFonts w:eastAsia="Times New Roman"/>
          <w:bCs/>
        </w:rPr>
        <w:t>Κυβέρνηση της δήθεν Αριστεράς πρέπει να παραμείνει με κάθε τρόπο στην εξουσία. Όταν θα σηκώνετε και τα δύο χέρια, όμως, να θυμάστε πως είναι ο ίδιος Πρωθυπουργός</w:t>
      </w:r>
      <w:r>
        <w:rPr>
          <w:rFonts w:eastAsia="Times New Roman"/>
          <w:bCs/>
        </w:rPr>
        <w:t>,</w:t>
      </w:r>
      <w:r>
        <w:rPr>
          <w:rFonts w:eastAsia="Times New Roman"/>
          <w:bCs/>
        </w:rPr>
        <w:t xml:space="preserve"> που στις 25 του Γενάρη δήλωνε ότι δεν υπάρχει περίπτωση να νομοθετήσουμε ούτε </w:t>
      </w:r>
      <w:r>
        <w:rPr>
          <w:rFonts w:eastAsia="Times New Roman"/>
          <w:bCs/>
        </w:rPr>
        <w:t xml:space="preserve">1 </w:t>
      </w:r>
      <w:r>
        <w:rPr>
          <w:rFonts w:eastAsia="Times New Roman"/>
          <w:bCs/>
        </w:rPr>
        <w:t>ευρώ επιπλέον</w:t>
      </w:r>
      <w:r>
        <w:rPr>
          <w:rFonts w:eastAsia="Times New Roman"/>
          <w:bCs/>
        </w:rPr>
        <w:t xml:space="preserve"> μέτρα.</w:t>
      </w:r>
    </w:p>
    <w:p w14:paraId="14EE0473"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(Νικόλας </w:t>
      </w:r>
      <w:proofErr w:type="spellStart"/>
      <w:r>
        <w:rPr>
          <w:rFonts w:eastAsia="Times New Roman"/>
          <w:b/>
          <w:bCs/>
        </w:rPr>
        <w:t>Βούτσης</w:t>
      </w:r>
      <w:proofErr w:type="spellEnd"/>
      <w:r>
        <w:rPr>
          <w:rFonts w:eastAsia="Times New Roman"/>
          <w:b/>
          <w:bCs/>
        </w:rPr>
        <w:t xml:space="preserve">): </w:t>
      </w:r>
      <w:r>
        <w:rPr>
          <w:rFonts w:eastAsia="Times New Roman"/>
          <w:bCs/>
        </w:rPr>
        <w:t>Ευχαριστούμε, κυρία συνάδελφε, για να μιλήσουν και άλλοι Βουλευτές, παρακαλώ!</w:t>
      </w:r>
    </w:p>
    <w:p w14:paraId="14EE0474" w14:textId="77777777" w:rsidR="002F0583" w:rsidRDefault="00B91F1A">
      <w:pPr>
        <w:spacing w:line="600" w:lineRule="auto"/>
        <w:ind w:firstLine="720"/>
        <w:jc w:val="both"/>
        <w:rPr>
          <w:rFonts w:eastAsia="Times New Roman"/>
          <w:bCs/>
        </w:rPr>
      </w:pPr>
      <w:r>
        <w:rPr>
          <w:rFonts w:eastAsia="Times New Roman"/>
          <w:b/>
          <w:bCs/>
        </w:rPr>
        <w:t>ΦΩΤΕΙΝΗ ΑΡΑΜΠΑΤΖΗ:</w:t>
      </w:r>
      <w:r>
        <w:rPr>
          <w:rFonts w:eastAsia="Times New Roman"/>
          <w:bCs/>
        </w:rPr>
        <w:t xml:space="preserve"> Αντίστοιχη ήταν και η χθεσινή του δήλωση, ότι θα φορέσει σύντομα γραβάτα, γιατί το θέμα του χρέους πάει τόσο καλά! Τέτοιος </w:t>
      </w:r>
      <w:r>
        <w:rPr>
          <w:rFonts w:eastAsia="Times New Roman"/>
          <w:bCs/>
        </w:rPr>
        <w:t>κυνισμός από έναν Πρωθυπουργό σε έναν λαό που γονατίζει με τις πολιτικές σας.</w:t>
      </w:r>
    </w:p>
    <w:p w14:paraId="14EE0475"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14EE0476"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(Νικόλας </w:t>
      </w:r>
      <w:proofErr w:type="spellStart"/>
      <w:r>
        <w:rPr>
          <w:rFonts w:eastAsia="Times New Roman"/>
          <w:b/>
          <w:bCs/>
        </w:rPr>
        <w:t>Βούτσης</w:t>
      </w:r>
      <w:proofErr w:type="spellEnd"/>
      <w:r>
        <w:rPr>
          <w:rFonts w:eastAsia="Times New Roman"/>
          <w:b/>
          <w:bCs/>
        </w:rPr>
        <w:t xml:space="preserve">): </w:t>
      </w:r>
      <w:r>
        <w:rPr>
          <w:rFonts w:eastAsia="Times New Roman"/>
          <w:bCs/>
        </w:rPr>
        <w:t>Ευχαριστούμε πολύ.</w:t>
      </w:r>
    </w:p>
    <w:p w14:paraId="14EE0477" w14:textId="77777777" w:rsidR="002F0583" w:rsidRDefault="00B91F1A">
      <w:pPr>
        <w:spacing w:line="600" w:lineRule="auto"/>
        <w:ind w:firstLine="720"/>
        <w:jc w:val="both"/>
        <w:rPr>
          <w:rFonts w:eastAsia="Times New Roman"/>
          <w:bCs/>
        </w:rPr>
      </w:pPr>
      <w:r>
        <w:rPr>
          <w:rFonts w:eastAsia="Times New Roman"/>
          <w:bCs/>
        </w:rPr>
        <w:t xml:space="preserve">Τον λόγο έχει ο Αναπληρωτής Υπουργός Οικονομικών κ. Γεώργιος </w:t>
      </w:r>
      <w:proofErr w:type="spellStart"/>
      <w:r>
        <w:rPr>
          <w:rFonts w:eastAsia="Times New Roman"/>
          <w:bCs/>
        </w:rPr>
        <w:t>Χουλιαράκης</w:t>
      </w:r>
      <w:proofErr w:type="spellEnd"/>
      <w:r>
        <w:rPr>
          <w:rFonts w:eastAsia="Times New Roman"/>
          <w:bCs/>
        </w:rPr>
        <w:t xml:space="preserve"> και </w:t>
      </w:r>
      <w:r>
        <w:rPr>
          <w:rFonts w:eastAsia="Times New Roman"/>
          <w:bCs/>
        </w:rPr>
        <w:t xml:space="preserve">ύστερα ο κ. Γεράσιμος </w:t>
      </w:r>
      <w:proofErr w:type="spellStart"/>
      <w:r>
        <w:rPr>
          <w:rFonts w:eastAsia="Times New Roman"/>
          <w:bCs/>
        </w:rPr>
        <w:t>Γιακουμάτος</w:t>
      </w:r>
      <w:proofErr w:type="spellEnd"/>
      <w:r>
        <w:rPr>
          <w:rFonts w:eastAsia="Times New Roman"/>
          <w:bCs/>
        </w:rPr>
        <w:t>.</w:t>
      </w:r>
    </w:p>
    <w:p w14:paraId="14EE0478" w14:textId="77777777" w:rsidR="002F0583" w:rsidRDefault="00B91F1A">
      <w:pPr>
        <w:spacing w:line="600" w:lineRule="auto"/>
        <w:ind w:firstLine="720"/>
        <w:jc w:val="both"/>
        <w:rPr>
          <w:rFonts w:eastAsia="Times New Roman"/>
          <w:bCs/>
        </w:rPr>
      </w:pPr>
      <w:r>
        <w:rPr>
          <w:rFonts w:eastAsia="Times New Roman"/>
          <w:b/>
          <w:bCs/>
        </w:rPr>
        <w:t>ΓΕΡΑΣΙΜΟΣ ΓΙΑΚΟΥΜΑΤΟΣ:</w:t>
      </w:r>
      <w:r>
        <w:rPr>
          <w:rFonts w:eastAsia="Times New Roman"/>
          <w:bCs/>
        </w:rPr>
        <w:t xml:space="preserve"> Επιτέλους! Να κάνουμε ευχέλαιο! Από τις 11.00΄ περιμένω, κύριε Πρόεδρε!</w:t>
      </w:r>
    </w:p>
    <w:p w14:paraId="14EE0479"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Κύριε </w:t>
      </w:r>
      <w:proofErr w:type="spellStart"/>
      <w:r>
        <w:rPr>
          <w:rFonts w:eastAsia="Times New Roman"/>
          <w:bCs/>
        </w:rPr>
        <w:t>Γιακουμάτε</w:t>
      </w:r>
      <w:proofErr w:type="spellEnd"/>
      <w:r>
        <w:rPr>
          <w:rFonts w:eastAsia="Times New Roman"/>
          <w:bCs/>
        </w:rPr>
        <w:t>, θα έχετε ακούσει, για να τους αντικρούσετε όλους τους υπεύθυνους Υπουργούς της Κ</w:t>
      </w:r>
      <w:r>
        <w:rPr>
          <w:rFonts w:eastAsia="Times New Roman"/>
          <w:bCs/>
        </w:rPr>
        <w:t>υβέρνησης.</w:t>
      </w:r>
    </w:p>
    <w:p w14:paraId="14EE047A" w14:textId="77777777" w:rsidR="002F0583" w:rsidRDefault="00B91F1A">
      <w:pPr>
        <w:spacing w:line="600" w:lineRule="auto"/>
        <w:ind w:firstLine="720"/>
        <w:jc w:val="both"/>
        <w:rPr>
          <w:rFonts w:eastAsia="Times New Roman"/>
          <w:bCs/>
        </w:rPr>
      </w:pPr>
      <w:r>
        <w:rPr>
          <w:rFonts w:eastAsia="Times New Roman"/>
          <w:b/>
          <w:bCs/>
        </w:rPr>
        <w:t>ΓΕΡΑΣΙΜΟΣ ΓΙΑΚΟΥΜΑΤΟΣ:</w:t>
      </w:r>
      <w:r>
        <w:rPr>
          <w:rFonts w:eastAsia="Times New Roman"/>
          <w:bCs/>
        </w:rPr>
        <w:t xml:space="preserve"> Δύο Βουλές να κάνετε</w:t>
      </w:r>
      <w:r>
        <w:rPr>
          <w:rFonts w:eastAsia="Times New Roman"/>
          <w:bCs/>
        </w:rPr>
        <w:t>.</w:t>
      </w:r>
      <w:r>
        <w:rPr>
          <w:rFonts w:eastAsia="Times New Roman"/>
          <w:bCs/>
        </w:rPr>
        <w:t xml:space="preserve"> Βουλή των λόρδων και Βουλή των πατρικίων. </w:t>
      </w:r>
    </w:p>
    <w:p w14:paraId="14EE047B"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Παρακαλώ, κύριε </w:t>
      </w:r>
      <w:proofErr w:type="spellStart"/>
      <w:r>
        <w:rPr>
          <w:rFonts w:eastAsia="Times New Roman"/>
          <w:bCs/>
        </w:rPr>
        <w:t>Χουλιαράκη</w:t>
      </w:r>
      <w:proofErr w:type="spellEnd"/>
      <w:r>
        <w:rPr>
          <w:rFonts w:eastAsia="Times New Roman"/>
          <w:bCs/>
        </w:rPr>
        <w:t>, έχετε τον λόγο.</w:t>
      </w:r>
    </w:p>
    <w:p w14:paraId="14EE047C" w14:textId="77777777" w:rsidR="002F0583" w:rsidRDefault="00B91F1A">
      <w:pPr>
        <w:spacing w:line="600" w:lineRule="auto"/>
        <w:ind w:firstLine="720"/>
        <w:jc w:val="both"/>
        <w:rPr>
          <w:rFonts w:eastAsia="Times New Roman"/>
          <w:bCs/>
        </w:rPr>
      </w:pPr>
      <w:r>
        <w:rPr>
          <w:rFonts w:eastAsia="Times New Roman"/>
          <w:b/>
          <w:bCs/>
        </w:rPr>
        <w:t>ΓΕΩΡΓΙΟΣ ΧΟΥΛΙΑΡΑΚΗΣ (Αναπληρωτής Υπουργός Οικονομικών):</w:t>
      </w:r>
      <w:r>
        <w:rPr>
          <w:rFonts w:eastAsia="Times New Roman"/>
          <w:bCs/>
        </w:rPr>
        <w:t xml:space="preserve"> Ευχαριστώ, κύριε Πρόεδρε.</w:t>
      </w:r>
    </w:p>
    <w:p w14:paraId="14EE047D" w14:textId="77777777" w:rsidR="002F0583" w:rsidRDefault="00B91F1A">
      <w:pPr>
        <w:spacing w:line="600" w:lineRule="auto"/>
        <w:ind w:firstLine="720"/>
        <w:jc w:val="both"/>
        <w:rPr>
          <w:rFonts w:eastAsia="Times New Roman"/>
          <w:bCs/>
        </w:rPr>
      </w:pPr>
      <w:r>
        <w:rPr>
          <w:rFonts w:eastAsia="Times New Roman"/>
          <w:bCs/>
        </w:rPr>
        <w:t>Πρ</w:t>
      </w:r>
      <w:r>
        <w:rPr>
          <w:rFonts w:eastAsia="Times New Roman"/>
          <w:bCs/>
        </w:rPr>
        <w:t>ιν ξεκινήσω την ομιλία μου, καταθέτω στο Προεδρείο της Βουλής μια νομοτεχνική βελτίωση που αναφέρεται στα Σώματα Ασφαλείας.</w:t>
      </w:r>
    </w:p>
    <w:p w14:paraId="14EE047E" w14:textId="77777777" w:rsidR="002F0583" w:rsidRDefault="00B91F1A">
      <w:pPr>
        <w:spacing w:line="600" w:lineRule="auto"/>
        <w:ind w:firstLine="720"/>
        <w:jc w:val="both"/>
        <w:rPr>
          <w:rFonts w:eastAsia="Times New Roman"/>
          <w:bCs/>
        </w:rPr>
      </w:pPr>
      <w:r>
        <w:rPr>
          <w:rFonts w:eastAsia="Times New Roman"/>
          <w:bCs/>
        </w:rPr>
        <w:lastRenderedPageBreak/>
        <w:t>(</w:t>
      </w:r>
      <w:r>
        <w:rPr>
          <w:rFonts w:eastAsia="Times New Roman" w:cs="Times New Roman"/>
        </w:rPr>
        <w:t xml:space="preserve">Στο σημείο αυτό ο Αναπληρωτής Υπουργός κ. Γεώργιος </w:t>
      </w:r>
      <w:proofErr w:type="spellStart"/>
      <w:r>
        <w:rPr>
          <w:rFonts w:eastAsia="Times New Roman" w:cs="Times New Roman"/>
        </w:rPr>
        <w:t>Χουλιαράκης</w:t>
      </w:r>
      <w:proofErr w:type="spellEnd"/>
      <w:r>
        <w:rPr>
          <w:rFonts w:eastAsia="Times New Roman" w:cs="Times New Roman"/>
        </w:rPr>
        <w:t xml:space="preserve"> καταθέτει για τα Πρακτικά την προαναφερθείσα </w:t>
      </w:r>
      <w:r>
        <w:rPr>
          <w:rFonts w:eastAsia="Times New Roman"/>
          <w:bCs/>
        </w:rPr>
        <w:t>νομοτεχνική βελτίωση</w:t>
      </w:r>
      <w:r>
        <w:rPr>
          <w:rFonts w:eastAsia="Times New Roman"/>
          <w:bCs/>
        </w:rPr>
        <w:t>,</w:t>
      </w:r>
      <w:r>
        <w:rPr>
          <w:rFonts w:eastAsia="Times New Roman"/>
          <w:bCs/>
        </w:rPr>
        <w:t xml:space="preserve"> η</w:t>
      </w:r>
      <w:r>
        <w:rPr>
          <w:rFonts w:eastAsia="Times New Roman"/>
          <w:bCs/>
        </w:rPr>
        <w:t xml:space="preserve"> οποία έχει ως εξής:</w:t>
      </w:r>
    </w:p>
    <w:p w14:paraId="14EE047F" w14:textId="77777777" w:rsidR="002F0583" w:rsidRDefault="00B91F1A">
      <w:pPr>
        <w:spacing w:line="360" w:lineRule="auto"/>
        <w:jc w:val="center"/>
        <w:rPr>
          <w:rFonts w:eastAsia="Times New Roman"/>
          <w:color w:val="FF0000"/>
        </w:rPr>
      </w:pPr>
      <w:r w:rsidRPr="00F61E3D">
        <w:rPr>
          <w:rFonts w:eastAsia="Times New Roman"/>
          <w:bCs/>
          <w:color w:val="FF0000"/>
        </w:rPr>
        <w:t>(ΑΛΛΑΓΗ ΣΕΛΙΔΑΣ)</w:t>
      </w:r>
    </w:p>
    <w:p w14:paraId="14EE0480" w14:textId="77777777" w:rsidR="002F0583" w:rsidRDefault="00B91F1A">
      <w:pPr>
        <w:spacing w:line="360" w:lineRule="auto"/>
        <w:jc w:val="center"/>
        <w:rPr>
          <w:rFonts w:eastAsia="Times New Roman"/>
          <w:bCs/>
          <w:color w:val="FF0000"/>
        </w:rPr>
      </w:pPr>
      <w:r w:rsidRPr="00F61E3D">
        <w:rPr>
          <w:rFonts w:eastAsia="Times New Roman"/>
          <w:bCs/>
          <w:color w:val="FF0000"/>
        </w:rPr>
        <w:t>(Να μπει η σελίδα 399</w:t>
      </w:r>
      <w:r w:rsidRPr="00F61E3D">
        <w:rPr>
          <w:rFonts w:eastAsia="Times New Roman"/>
          <w:bCs/>
          <w:color w:val="FF0000"/>
        </w:rPr>
        <w:t>)</w:t>
      </w:r>
    </w:p>
    <w:p w14:paraId="14EE0481" w14:textId="77777777" w:rsidR="002F0583" w:rsidRDefault="00B91F1A">
      <w:pPr>
        <w:spacing w:line="480" w:lineRule="auto"/>
        <w:jc w:val="center"/>
        <w:rPr>
          <w:rFonts w:eastAsia="Times New Roman"/>
          <w:bCs/>
          <w:color w:val="FF0000"/>
        </w:rPr>
      </w:pPr>
      <w:r w:rsidRPr="00F61E3D">
        <w:rPr>
          <w:rFonts w:eastAsia="Times New Roman"/>
          <w:bCs/>
          <w:color w:val="FF0000"/>
        </w:rPr>
        <w:t>(ΑΛΛΑΓΗ ΣΕΛΙΔΑΣ)</w:t>
      </w:r>
    </w:p>
    <w:p w14:paraId="14EE0482" w14:textId="77777777" w:rsidR="002F0583" w:rsidRDefault="00B91F1A">
      <w:pPr>
        <w:spacing w:line="600" w:lineRule="auto"/>
        <w:ind w:firstLine="720"/>
        <w:jc w:val="both"/>
        <w:rPr>
          <w:rFonts w:eastAsia="Times New Roman"/>
          <w:bCs/>
        </w:rPr>
      </w:pPr>
      <w:r>
        <w:rPr>
          <w:rFonts w:eastAsia="Times New Roman"/>
          <w:b/>
          <w:bCs/>
        </w:rPr>
        <w:t>ΓΕΩΡΓΙΟΣ ΧΟΥΛΙΑΡΑΚΗΣ (Αναπληρωτής Υπουργός Οικονομικών):</w:t>
      </w:r>
      <w:r>
        <w:rPr>
          <w:rFonts w:eastAsia="Times New Roman"/>
          <w:bCs/>
        </w:rPr>
        <w:t xml:space="preserve"> Παρακολουθώ, λοιπόν, με προσοχή και ενδιαφέρον πολλές από τις τοποθετήσεις της Αντιπολίτευσης και διαπιστώνω με έκπληξη πως αυτό που συστηματικά απουσιάζει</w:t>
      </w:r>
      <w:r>
        <w:rPr>
          <w:rFonts w:eastAsia="Times New Roman"/>
          <w:bCs/>
        </w:rPr>
        <w:t>,</w:t>
      </w:r>
      <w:r>
        <w:rPr>
          <w:rFonts w:eastAsia="Times New Roman"/>
          <w:bCs/>
        </w:rPr>
        <w:t xml:space="preserve"> είναι η κατανόηση του περιβάλλοντος μέσα στο οποίο κινείται η χώρα, του πλαισίου μέσα στο οποίο γίνεται η διαπραγμάτευση και των περιορισμών που αντιμετωπίζει μια χώρα, όπως η Ελλάδα που συνεχίζει να είναι αποκλεισμένη από τις διεθνείς αγορές.</w:t>
      </w:r>
    </w:p>
    <w:p w14:paraId="14EE0483" w14:textId="77777777" w:rsidR="002F0583" w:rsidRDefault="00B91F1A">
      <w:pPr>
        <w:spacing w:line="600" w:lineRule="auto"/>
        <w:ind w:firstLine="720"/>
        <w:jc w:val="both"/>
        <w:rPr>
          <w:rFonts w:eastAsia="Times New Roman"/>
          <w:bCs/>
        </w:rPr>
      </w:pPr>
      <w:r>
        <w:rPr>
          <w:rFonts w:eastAsia="Times New Roman"/>
          <w:bCs/>
        </w:rPr>
        <w:t>Η κύρια πρό</w:t>
      </w:r>
      <w:r>
        <w:rPr>
          <w:rFonts w:eastAsia="Times New Roman"/>
          <w:bCs/>
        </w:rPr>
        <w:t>κληση που αντιμετώπισε η χώρα στη διάρκεια της διαπραγμάτευσης για την ολοκλήρωση της δεύτερης αξιολόγησης</w:t>
      </w:r>
      <w:r>
        <w:rPr>
          <w:rFonts w:eastAsia="Times New Roman"/>
          <w:bCs/>
        </w:rPr>
        <w:t>,</w:t>
      </w:r>
      <w:r>
        <w:rPr>
          <w:rFonts w:eastAsia="Times New Roman"/>
          <w:bCs/>
        </w:rPr>
        <w:t xml:space="preserve"> ήταν η εξής.</w:t>
      </w:r>
    </w:p>
    <w:p w14:paraId="14EE0484" w14:textId="77777777" w:rsidR="002F0583" w:rsidRDefault="00B91F1A">
      <w:pPr>
        <w:spacing w:line="600" w:lineRule="auto"/>
        <w:ind w:firstLine="720"/>
        <w:jc w:val="both"/>
        <w:rPr>
          <w:rFonts w:eastAsia="Times New Roman"/>
          <w:bCs/>
        </w:rPr>
      </w:pPr>
      <w:r>
        <w:rPr>
          <w:rFonts w:eastAsia="Times New Roman"/>
          <w:bCs/>
        </w:rPr>
        <w:t>Από τη μία πλευρά η ολοκλήρωση της αξιολόγησης προϋπέθετε την επίσημη συμμετοχή του Διεθνούς Νομισματικού Ταμείου στο ελληνικό πρόγραμμ</w:t>
      </w:r>
      <w:r>
        <w:rPr>
          <w:rFonts w:eastAsia="Times New Roman"/>
          <w:bCs/>
        </w:rPr>
        <w:t>α και από την άλλη το Διεθνές Νομισματικό Ταμείο υποεκτιμά μόνιμα τις δημοσιονομικές επι</w:t>
      </w:r>
      <w:r>
        <w:rPr>
          <w:rFonts w:eastAsia="Times New Roman"/>
          <w:bCs/>
        </w:rPr>
        <w:lastRenderedPageBreak/>
        <w:t>δόσεις και τις τωρινές του 2015-2016 αλλά και τις μεσοπρόθεσμες της ελληνικής οικονομίας, ζητώντας επιπλέον μέτρα 4,5 δισεκατομμυρίων ευρώ προκειμένου να συμμετάσχει.</w:t>
      </w:r>
    </w:p>
    <w:p w14:paraId="14EE0485" w14:textId="77777777" w:rsidR="002F0583" w:rsidRDefault="00B91F1A">
      <w:pPr>
        <w:spacing w:line="600" w:lineRule="auto"/>
        <w:ind w:firstLine="720"/>
        <w:jc w:val="both"/>
        <w:rPr>
          <w:rFonts w:eastAsia="Times New Roman" w:cs="Times New Roman"/>
          <w:szCs w:val="24"/>
        </w:rPr>
      </w:pPr>
      <w:r>
        <w:rPr>
          <w:rFonts w:eastAsia="Times New Roman"/>
          <w:bCs/>
        </w:rPr>
        <w:t>Α</w:t>
      </w:r>
      <w:r>
        <w:rPr>
          <w:rFonts w:eastAsia="Times New Roman"/>
          <w:bCs/>
        </w:rPr>
        <w:t>πό τη μια πλευρά, η συμμετοχή του ήταν αναγκαία</w:t>
      </w:r>
      <w:r>
        <w:rPr>
          <w:rFonts w:eastAsia="Times New Roman"/>
          <w:bCs/>
        </w:rPr>
        <w:t>,</w:t>
      </w:r>
      <w:r>
        <w:rPr>
          <w:rFonts w:eastAsia="Times New Roman"/>
          <w:bCs/>
        </w:rPr>
        <w:t xml:space="preserve"> </w:t>
      </w:r>
      <w:r>
        <w:rPr>
          <w:rFonts w:eastAsia="Times New Roman"/>
          <w:bCs/>
        </w:rPr>
        <w:t>Κ</w:t>
      </w:r>
      <w:r>
        <w:rPr>
          <w:rFonts w:eastAsia="Times New Roman"/>
          <w:bCs/>
        </w:rPr>
        <w:t>ι εγώ θα πήγαινα ένα βήμα παραπάνω</w:t>
      </w:r>
      <w:r>
        <w:rPr>
          <w:rFonts w:eastAsia="Times New Roman"/>
          <w:bCs/>
        </w:rPr>
        <w:t>,</w:t>
      </w:r>
      <w:r>
        <w:rPr>
          <w:rFonts w:eastAsia="Times New Roman"/>
          <w:bCs/>
        </w:rPr>
        <w:t xml:space="preserve"> να πω ότι θα ήταν και επιθυμητή, δεδομένων των θέσεων που έχει στο θέμα της αναδιάρθρωσης. Από την άλλη, προϋπόθεση συμμετοχής του ήταν η λήψη μέτρων 4,5 δισεκατομμυρίων </w:t>
      </w:r>
      <w:r>
        <w:rPr>
          <w:rFonts w:eastAsia="Times New Roman"/>
          <w:bCs/>
        </w:rPr>
        <w:t>ευρώ, ακριβώς επειδή μόνιμα υποεκτιμά της δημοσιονομικές μας επιδόσεις.</w:t>
      </w:r>
    </w:p>
    <w:p w14:paraId="14EE04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Κυβέρνηση, λοιπόν, όφειλε να αποφύγει την παρατεταμένη διαπραγμάτευση</w:t>
      </w:r>
      <w:r>
        <w:rPr>
          <w:rFonts w:eastAsia="Times New Roman" w:cs="Times New Roman"/>
          <w:szCs w:val="24"/>
        </w:rPr>
        <w:t>,</w:t>
      </w:r>
      <w:r>
        <w:rPr>
          <w:rFonts w:eastAsia="Times New Roman" w:cs="Times New Roman"/>
          <w:szCs w:val="24"/>
        </w:rPr>
        <w:t xml:space="preserve"> γιατί γνωρίζουμε καλά ότι παράταση του χρόνου διαπραγμάτευσης σημαίνει αβεβαιότητα και αβεβαιότητα σημαίνει κατ</w:t>
      </w:r>
      <w:r>
        <w:rPr>
          <w:rFonts w:eastAsia="Times New Roman" w:cs="Times New Roman"/>
          <w:szCs w:val="24"/>
        </w:rPr>
        <w:t xml:space="preserve">αστροφή και των προσδοκιών αλλά και της πραγματικής οικονομίας, ενώ ταυτόχρονα ο χρόνος λειτουργεί εις βάρος μας. </w:t>
      </w:r>
    </w:p>
    <w:p w14:paraId="14EE04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την άλλη πλευρά η Κυβέρνηση όφειλε να αποφύγει να αποδεχθεί την οικονομικά παράλογη λήψη μέτρων ύψους 4,5 δισεκατομμυρίων που θα επέτεινα</w:t>
      </w:r>
      <w:r>
        <w:rPr>
          <w:rFonts w:eastAsia="Times New Roman" w:cs="Times New Roman"/>
          <w:szCs w:val="24"/>
        </w:rPr>
        <w:t xml:space="preserve">ν την ύφεση, ακριβώς, τη στιγμή που η ελληνική οικονομία θα ανέκαμπτε. </w:t>
      </w:r>
    </w:p>
    <w:p w14:paraId="14EE04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δέσμη, λοιπόν, των δημοσιονομικών μέτρων με δημοσιονομικά ουδέτερο πρόσημο που νομοθετείται σήμερα, αποτυπώνει, ακριβώς, τον αναγκαίο συμβιβασμό ανάμεσα στις δύο αυτές καταστροφικές </w:t>
      </w:r>
      <w:r>
        <w:rPr>
          <w:rFonts w:eastAsia="Times New Roman" w:cs="Times New Roman"/>
          <w:szCs w:val="24"/>
        </w:rPr>
        <w:t xml:space="preserve">εκδοχές και σαν τέτοια πρέπει να κριθεί. </w:t>
      </w:r>
      <w:r>
        <w:rPr>
          <w:rFonts w:eastAsia="Times New Roman" w:cs="Times New Roman"/>
          <w:szCs w:val="24"/>
        </w:rPr>
        <w:lastRenderedPageBreak/>
        <w:t xml:space="preserve">Ανάμεσα στην παράταση, δηλαδή, της αβεβαιότητας από τη μία πλευρά και την αποδοχή μέτρων 4,5 δισ. από την άλλη. </w:t>
      </w:r>
    </w:p>
    <w:p w14:paraId="14EE04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Όμως εγώ θα πάω ένα βήμα παραπάνω. Το σύνολο των παρεμβάσεων που συναποτελούν 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λαίσιο </w:t>
      </w:r>
      <w:r>
        <w:rPr>
          <w:rFonts w:eastAsia="Times New Roman" w:cs="Times New Roman"/>
          <w:szCs w:val="24"/>
        </w:rPr>
        <w:t>Δ</w:t>
      </w:r>
      <w:r>
        <w:rPr>
          <w:rFonts w:eastAsia="Times New Roman" w:cs="Times New Roman"/>
          <w:szCs w:val="24"/>
        </w:rPr>
        <w:t xml:space="preserve">ημοσιονομικής </w:t>
      </w:r>
      <w:r>
        <w:rPr>
          <w:rFonts w:eastAsia="Times New Roman" w:cs="Times New Roman"/>
          <w:szCs w:val="24"/>
        </w:rPr>
        <w:t>Σ</w:t>
      </w:r>
      <w:r>
        <w:rPr>
          <w:rFonts w:eastAsia="Times New Roman" w:cs="Times New Roman"/>
          <w:szCs w:val="24"/>
        </w:rPr>
        <w:t xml:space="preserve">τρατηγικής 2018-2021, που σήμερα ψηφίζεται, αποτελεί τον μοναδικό οδικό χάρτη που εγγυάται με συνέπεια και ασφάλεια, θα έλεγα, και με προσεκτικά βήματα την έξοδο της χώρας από τη μεγάλη ελληνική ύφεση. </w:t>
      </w:r>
    </w:p>
    <w:p w14:paraId="14EE04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ημοσιονομι</w:t>
      </w:r>
      <w:r>
        <w:rPr>
          <w:rFonts w:eastAsia="Times New Roman" w:cs="Times New Roman"/>
          <w:szCs w:val="24"/>
        </w:rPr>
        <w:t xml:space="preserve">κής </w:t>
      </w:r>
      <w:r>
        <w:rPr>
          <w:rFonts w:eastAsia="Times New Roman" w:cs="Times New Roman"/>
          <w:szCs w:val="24"/>
        </w:rPr>
        <w:t>Σ</w:t>
      </w:r>
      <w:r>
        <w:rPr>
          <w:rFonts w:eastAsia="Times New Roman" w:cs="Times New Roman"/>
          <w:szCs w:val="24"/>
        </w:rPr>
        <w:t xml:space="preserve">τρατηγικής αρθρώνεται γύρω από τρεις άξονες: </w:t>
      </w:r>
    </w:p>
    <w:p w14:paraId="14EE04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πρώτος άξονας είναι η διατήρηση της δημοσιονομικής ισορροπίας που με μεγάλο κόπο πετύχαμε τα δύο τελευταία χρόνια, το 2015 και το 2016, με υπέρβαση των δημοσιονομικών στόχων πρωτογενών πλεονασμάτων. Έχει</w:t>
      </w:r>
      <w:r>
        <w:rPr>
          <w:rFonts w:eastAsia="Times New Roman" w:cs="Times New Roman"/>
          <w:szCs w:val="24"/>
        </w:rPr>
        <w:t xml:space="preserve"> σημασία εδώ να γίνει κατανοητό από όλες τις πλευρές</w:t>
      </w:r>
      <w:r>
        <w:rPr>
          <w:rFonts w:eastAsia="Times New Roman" w:cs="Times New Roman"/>
          <w:szCs w:val="24"/>
        </w:rPr>
        <w:t>,</w:t>
      </w:r>
      <w:r>
        <w:rPr>
          <w:rFonts w:eastAsia="Times New Roman" w:cs="Times New Roman"/>
          <w:szCs w:val="24"/>
        </w:rPr>
        <w:t xml:space="preserve"> η επίτευξη των δημοσιονομικών στόχων πρωτογενών πλεονασμάτων και σε μερικές περιπτώσεις, όπως στην περίπτωση της ελληνικής οικονομίας που η αξιοπιστία της  δημοσιονομικής πολιτικής είχε χαθεί, ακόμα και</w:t>
      </w:r>
      <w:r>
        <w:rPr>
          <w:rFonts w:eastAsia="Times New Roman" w:cs="Times New Roman"/>
          <w:szCs w:val="24"/>
        </w:rPr>
        <w:t xml:space="preserve"> η υπέρβαση των στόχων πρωτογενών πλεονασμάτων, αν θέλετε, η παραγωγή μιας θετικής έκπληξης στα δημόσια οικονομικά. </w:t>
      </w:r>
    </w:p>
    <w:p w14:paraId="14EE04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Η απάντηση βρίσκεται στην πορεία των επιτοκίων των δεκαετών ομολόγων. Όπως καταγράφονται τα τελευταία, ακριβώς, μετά την ανακοίνωση του επί</w:t>
      </w:r>
      <w:r>
        <w:rPr>
          <w:rFonts w:eastAsia="Times New Roman" w:cs="Times New Roman"/>
          <w:szCs w:val="24"/>
        </w:rPr>
        <w:t xml:space="preserve">σημου αποτελέσματος από τη </w:t>
      </w:r>
      <w:r>
        <w:rPr>
          <w:rFonts w:eastAsia="Times New Roman" w:cs="Times New Roman"/>
          <w:szCs w:val="24"/>
          <w:lang w:val="en-US"/>
        </w:rPr>
        <w:t>EUROSTAT</w:t>
      </w:r>
      <w:r>
        <w:rPr>
          <w:rFonts w:eastAsia="Times New Roman" w:cs="Times New Roman"/>
          <w:szCs w:val="24"/>
        </w:rPr>
        <w:t xml:space="preserve"> την 21</w:t>
      </w:r>
      <w:r>
        <w:rPr>
          <w:rFonts w:eastAsia="Times New Roman" w:cs="Times New Roman"/>
          <w:szCs w:val="24"/>
          <w:vertAlign w:val="superscript"/>
        </w:rPr>
        <w:t>η</w:t>
      </w:r>
      <w:r>
        <w:rPr>
          <w:rFonts w:eastAsia="Times New Roman" w:cs="Times New Roman"/>
          <w:szCs w:val="24"/>
        </w:rPr>
        <w:t xml:space="preserve"> Απριλίου αλλά και την ολοκλήρωση της δεύτερης αξιολόγησης, βρίσκονται στα επίπεδα που δεν βρέθηκαν ποτέ την τελευταία επταετία με μια μικρή παρένθεση, την άνοιξη του 2014. </w:t>
      </w:r>
    </w:p>
    <w:p w14:paraId="14EE04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Πρώτος, λοιπόν, στόχος του μεσοπρόθεσμο</w:t>
      </w:r>
      <w:r>
        <w:rPr>
          <w:rFonts w:eastAsia="Times New Roman" w:cs="Times New Roman"/>
          <w:szCs w:val="24"/>
        </w:rPr>
        <w:t xml:space="preserve">υ είναι να μην τεθεί σε κίνδυνο η ανάγκη διατήρησης της δημοσιονομικής ισορροπίας και η ενίσχυση της αξιοπιστίας των δημοσίων οικονομικών. Δεν μιλάμε για τίποτα άλλο από τη χρηστή διαχείριση των χρημάτων των Ελλήνων φορολογουμένων. </w:t>
      </w:r>
    </w:p>
    <w:p w14:paraId="14EE04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Δεύτερος στόχος η αναδι</w:t>
      </w:r>
      <w:r>
        <w:rPr>
          <w:rFonts w:eastAsia="Times New Roman" w:cs="Times New Roman"/>
          <w:szCs w:val="24"/>
        </w:rPr>
        <w:t>ανομή του εισοδήματος, ώστε αυτή η αναγκαία προσαρμογή που συνεπάγεται η διατήρηση της ισορροπίας</w:t>
      </w:r>
      <w:r>
        <w:rPr>
          <w:rFonts w:eastAsia="Times New Roman" w:cs="Times New Roman"/>
          <w:szCs w:val="24"/>
        </w:rPr>
        <w:t>,</w:t>
      </w:r>
      <w:r>
        <w:rPr>
          <w:rFonts w:eastAsia="Times New Roman" w:cs="Times New Roman"/>
          <w:szCs w:val="24"/>
        </w:rPr>
        <w:t xml:space="preserve"> να γίνει ταυτόχρονα με τη μείωση των ανισοτήτων και την ενίσχυση των πιο ευάλωτων νοικοκυριών. </w:t>
      </w:r>
    </w:p>
    <w:p w14:paraId="14EE04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ήθελα να αναφερθώ στην εμπειρική ανάλυση του Συμβουλίου Οι</w:t>
      </w:r>
      <w:r>
        <w:rPr>
          <w:rFonts w:eastAsia="Times New Roman" w:cs="Times New Roman"/>
          <w:szCs w:val="24"/>
        </w:rPr>
        <w:t>κονομικών Εμπειρογνωμόνων πάνω στα οικονομικά αποτελέσματα της δέσμης μέτρων και αντίμετρων τόσο της μείωσης του αφορολόγητου από την μία πλευρά, όσο και των θετικών παρεμβάσεων από την άλλη. Αναφέρομαι στο κοινωνικό εισόδημα αλληλεγγύης, αναφέρομαι στη με</w:t>
      </w:r>
      <w:r>
        <w:rPr>
          <w:rFonts w:eastAsia="Times New Roman" w:cs="Times New Roman"/>
          <w:szCs w:val="24"/>
        </w:rPr>
        <w:t xml:space="preserve">ίωση των φορολογικών συντελεστών εισοδήματος, αναφέρομαι στην ενίσχυση των οικογενειακών επιδομάτων και ούτω καθεξής ανά εισοδηματικό δεκατημόριο. </w:t>
      </w:r>
    </w:p>
    <w:p w14:paraId="14EE04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Πολύ συνοπτικά στον βαθμό που το επιτρέπει ο χρόνος, θα ήθελα να πω ότι για τα πρώτα έξι δεκατημόρια, δηλαδή</w:t>
      </w:r>
      <w:r>
        <w:rPr>
          <w:rFonts w:eastAsia="Times New Roman" w:cs="Times New Roman"/>
          <w:szCs w:val="24"/>
        </w:rPr>
        <w:t xml:space="preserve"> για ένα ποσοστό που καλύπτει περισσότερο από το</w:t>
      </w:r>
      <w:r>
        <w:rPr>
          <w:rFonts w:eastAsia="Times New Roman" w:cs="Times New Roman"/>
          <w:szCs w:val="24"/>
        </w:rPr>
        <w:t>ν</w:t>
      </w:r>
      <w:r>
        <w:rPr>
          <w:rFonts w:eastAsia="Times New Roman" w:cs="Times New Roman"/>
          <w:szCs w:val="24"/>
        </w:rPr>
        <w:t xml:space="preserve"> μισό ελληνικό πληθυσμό, η αθροιστική επίδραση, το συνολικό αποτέλεσμα του συνόλου των παρεμβάσεων –θετικών και αρνητικών- ενισχύει το εισόδημά τους. Για το πρώτο δεκατημόριο –και μιλάμε για μια κατηγορία απ</w:t>
      </w:r>
      <w:r>
        <w:rPr>
          <w:rFonts w:eastAsia="Times New Roman" w:cs="Times New Roman"/>
          <w:szCs w:val="24"/>
        </w:rPr>
        <w:t>όλυτης φτώχειας- η ενίσχυση του εισοδήματος είναι της τάξης του 22,7%.</w:t>
      </w:r>
    </w:p>
    <w:p w14:paraId="14EE04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Μικρή αλλά παρ</w:t>
      </w:r>
      <w:r>
        <w:rPr>
          <w:rFonts w:eastAsia="Times New Roman" w:cs="Times New Roman"/>
          <w:szCs w:val="24"/>
        </w:rPr>
        <w:t xml:space="preserve">’ </w:t>
      </w:r>
      <w:r>
        <w:rPr>
          <w:rFonts w:eastAsia="Times New Roman" w:cs="Times New Roman"/>
          <w:szCs w:val="24"/>
        </w:rPr>
        <w:t xml:space="preserve">όλα αυτά σημαντική ενίσχυση που κυμαίνεται μεταξύ 1% έως 5%, γνωρίζουν και τα δεκατημόρια από το δύο έως το έξι. Μικρή απώλεια προφανώς -γιατί η πολιτική οικονομία κάθε </w:t>
      </w:r>
      <w:r>
        <w:rPr>
          <w:rFonts w:eastAsia="Times New Roman" w:cs="Times New Roman"/>
          <w:szCs w:val="24"/>
        </w:rPr>
        <w:t xml:space="preserve">μεταρρύθμισης έχει κερδισμένους αλλά έχει και χαμένους- γνωρίζουν τα πιο πάνω δεκατημόρια. Είναι συνεπής, λοιπόν, στην πολιτική δημοσιονομικής σταθερότητας με ταυτόχρονη άμβλυνση των εισοδηματικών ανισοτήτων και στήριξη των χαμηλών εισοδημάτων. </w:t>
      </w:r>
    </w:p>
    <w:p w14:paraId="14EE04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Καταθέτω τ</w:t>
      </w:r>
      <w:r>
        <w:rPr>
          <w:rFonts w:eastAsia="Times New Roman" w:cs="Times New Roman"/>
          <w:szCs w:val="24"/>
        </w:rPr>
        <w:t xml:space="preserve">ην έκθεση του Συμβουλίου Οικονομικών Εμπειρογνωμόνων στο Προεδρείο της Βουλής, για να μοιραστεί σε όσους ενδιαφέρονται. </w:t>
      </w:r>
    </w:p>
    <w:p w14:paraId="14EE04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καταθέτει για τα Πρακτικά την προαναφερθείσα έκθεση</w:t>
      </w:r>
      <w:r>
        <w:rPr>
          <w:rFonts w:eastAsia="Times New Roman" w:cs="Times New Roman"/>
          <w:szCs w:val="24"/>
        </w:rPr>
        <w:t>,</w:t>
      </w:r>
      <w:r>
        <w:rPr>
          <w:rFonts w:eastAsia="Times New Roman" w:cs="Times New Roman"/>
          <w:szCs w:val="24"/>
        </w:rPr>
        <w:t xml:space="preserve">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EE04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Δεν υπάρχει καμμιά αμφιβολία ότι η στήριξη των χαμηλών εισοδημάτων τη διετία 2015-2016 αλλά και την επόμενη διετία 2017-2018 -έχει κόστος και το έχ</w:t>
      </w:r>
      <w:r>
        <w:rPr>
          <w:rFonts w:eastAsia="Times New Roman" w:cs="Times New Roman"/>
          <w:szCs w:val="24"/>
        </w:rPr>
        <w:t xml:space="preserve">ω αναγνωρίσει πολλές φορές και στη συζήτηση του προϋπολογισμού του 2016 και στη συζήτηση του προϋπολογισμού του 2017- στηρίχθηκε στη φορολόγηση της μεσαίας τάξης. </w:t>
      </w:r>
    </w:p>
    <w:p w14:paraId="14EE04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Τρίτος, λοιπόν, πυλώνας του Μεσοπρόθεσμου Πλαισίου Δημοσιονομικής Στρατηγικής είναι ακριβώς </w:t>
      </w:r>
      <w:r>
        <w:rPr>
          <w:rFonts w:eastAsia="Times New Roman" w:cs="Times New Roman"/>
          <w:szCs w:val="24"/>
        </w:rPr>
        <w:t>η σταδιακή μείωση της φορολογίας φυσικών προσώπων, επιχειρήσεων και περιουσίας αθροιστικά κατά 3,5 δισεκατομμύρια έως το 2021, τόσο για να ανακουφιστεί μόνιμα η μεσαία τάξη</w:t>
      </w:r>
      <w:r>
        <w:rPr>
          <w:rFonts w:eastAsia="Times New Roman" w:cs="Times New Roman"/>
          <w:szCs w:val="24"/>
        </w:rPr>
        <w:t>,</w:t>
      </w:r>
      <w:r>
        <w:rPr>
          <w:rFonts w:eastAsia="Times New Roman" w:cs="Times New Roman"/>
          <w:szCs w:val="24"/>
        </w:rPr>
        <w:t xml:space="preserve"> όσο και για να στηριχθεί η οικονομική δραστηριότητα, χωρίς, όμως, να ρισκάρουμε τη</w:t>
      </w:r>
      <w:r>
        <w:rPr>
          <w:rFonts w:eastAsia="Times New Roman" w:cs="Times New Roman"/>
          <w:szCs w:val="24"/>
        </w:rPr>
        <w:t>ν ασφαλή έξοδο της χώρας από την κρίση. Η πρόταση, λοιπόν, που αποτυπώνεται στο μεσοπρόθεσμο πρόγραμμα</w:t>
      </w:r>
      <w:r>
        <w:rPr>
          <w:rFonts w:eastAsia="Times New Roman" w:cs="Times New Roman"/>
          <w:szCs w:val="24"/>
        </w:rPr>
        <w:t>,</w:t>
      </w:r>
      <w:r>
        <w:rPr>
          <w:rFonts w:eastAsia="Times New Roman" w:cs="Times New Roman"/>
          <w:szCs w:val="24"/>
        </w:rPr>
        <w:t xml:space="preserve"> είναι σταθερότητα με σκοπό την κοινωνική συνοχή, τη μείωση των οικονομικών ανισοτήτων, την ασφαλή έξοδο της χώρας από την κρίση. Πρέπει να τονίσω εδώ, α</w:t>
      </w:r>
      <w:r>
        <w:rPr>
          <w:rFonts w:eastAsia="Times New Roman" w:cs="Times New Roman"/>
          <w:szCs w:val="24"/>
        </w:rPr>
        <w:t xml:space="preserve">κόμα μια φορά ότι δεν υπάρχει άλλη συνεπής, συνεκτική πρόταση δημοσιονομικής πολιτικής για έξοδο από τη κρίση. </w:t>
      </w:r>
    </w:p>
    <w:p w14:paraId="14EE049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Έρχομαι στη θέση της Αξιωματικής Αντιπολίτευσης. Η Αξιωματική Αντιπολίτευση, λοιπόν, ισχυρίζεται ότι μπορεί σήμερα, αν ήταν </w:t>
      </w:r>
      <w:r>
        <w:rPr>
          <w:rFonts w:eastAsia="Times New Roman" w:cs="Times New Roman"/>
          <w:szCs w:val="24"/>
        </w:rPr>
        <w:t>κ</w:t>
      </w:r>
      <w:r>
        <w:rPr>
          <w:rFonts w:eastAsia="Times New Roman" w:cs="Times New Roman"/>
          <w:szCs w:val="24"/>
        </w:rPr>
        <w:t>υβέρνηση να μειώσει</w:t>
      </w:r>
      <w:r>
        <w:rPr>
          <w:rFonts w:eastAsia="Times New Roman" w:cs="Times New Roman"/>
          <w:szCs w:val="24"/>
        </w:rPr>
        <w:t xml:space="preserve"> τους φόρους και θα έλεγα να τους μειώσει εντυπωσιακά, μειώνοντας ταυτόχρονα και τις πρωτογενείς δαπάνες. Πιστεύω δεν αναφέρεται στους μισθούς ή τις συντάξεις</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καλύπτουν σχεδόν το 70% των πρωτογενών δαπανών αλλά αναφέρεται στις λειτουργικές δαπάνες. </w:t>
      </w:r>
    </w:p>
    <w:p w14:paraId="14EE049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τονίσω εδώ ότι οι θεσμοί οι ίδιοι –ακούστε το αυτό γιατί έχει ενδιαφέρον- και πάνω απ’ όλα το Διεθνές Νομισματικό Ταμείο</w:t>
      </w:r>
      <w:r>
        <w:rPr>
          <w:rFonts w:eastAsia="Times New Roman" w:cs="Times New Roman"/>
          <w:szCs w:val="24"/>
        </w:rPr>
        <w:t>,</w:t>
      </w:r>
      <w:r>
        <w:rPr>
          <w:rFonts w:eastAsia="Times New Roman" w:cs="Times New Roman"/>
          <w:szCs w:val="24"/>
        </w:rPr>
        <w:t xml:space="preserve"> θεωρούν ότι η περαιτέρω μείωση –όχι ανακατανομή- των πρωτογενών λειτουργικών δαπανών δεν είναι δυνατή. Για τον λόγο αυτό το Μεσοπρόθ</w:t>
      </w:r>
      <w:r>
        <w:rPr>
          <w:rFonts w:eastAsia="Times New Roman" w:cs="Times New Roman"/>
          <w:szCs w:val="24"/>
        </w:rPr>
        <w:t>εσμο Πρόγραμμα Δημοσιονομικής Στρατηγικής ενσωματώνει πάτωμα στις δαπάνες αυτές και το πάτωμα αυτό προβλέπει έναν ρυθμό αύξησης των δαπανών της τάξης του ονομαστικού ρυθμού του ΑΕΠ.</w:t>
      </w:r>
    </w:p>
    <w:p w14:paraId="14EE04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p>
    <w:p w14:paraId="14EE049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Δώστε μου ένα λεπτό, κύριε Πρόεδρε να τελειώσω. </w:t>
      </w:r>
    </w:p>
    <w:p w14:paraId="14EE049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Συνεχίστε, κύριε Υπουργέ. </w:t>
      </w:r>
    </w:p>
    <w:p w14:paraId="14EE049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Έρχομαι τώρα στην τροπολογία που κατέθεσε χθες η Αξιωματική Αντιπολίτευση. Είναι μια πρόταση που έχει ενδιαφέρον. Η Νέα Δημοκρατία την κοστολογεί σωστά. Κινείται μεταξύ 800 εκατομμύριων και 900 εκατομμυρίων και ζητά από την Κυβέρνηση φέτος</w:t>
      </w:r>
      <w:r>
        <w:rPr>
          <w:rFonts w:eastAsia="Times New Roman" w:cs="Times New Roman"/>
          <w:szCs w:val="24"/>
        </w:rPr>
        <w:t>,</w:t>
      </w:r>
      <w:r>
        <w:rPr>
          <w:rFonts w:eastAsia="Times New Roman" w:cs="Times New Roman"/>
          <w:szCs w:val="24"/>
        </w:rPr>
        <w:t xml:space="preserve"> να προχωρήσει </w:t>
      </w:r>
      <w:r>
        <w:rPr>
          <w:rFonts w:eastAsia="Times New Roman" w:cs="Times New Roman"/>
          <w:szCs w:val="24"/>
        </w:rPr>
        <w:t xml:space="preserve">σε μείωση του ΕΝΦΙΑ κατά 20%, μείωση του ειδικού φόρου κατανάλωσης στο κρασί, καθώς και επαναφορά του ΦΠΑ στα αγροτικά εφόδια που </w:t>
      </w:r>
      <w:r>
        <w:rPr>
          <w:rFonts w:eastAsia="Times New Roman" w:cs="Times New Roman"/>
          <w:szCs w:val="24"/>
        </w:rPr>
        <w:lastRenderedPageBreak/>
        <w:t>έχει ήδη υλοποιηθεί, καθώς και την επέκταση του προγράμματος για τους βρεφονηπιακούς σταθμούς. Όλα πολύ ωραία και όλα ενσωματω</w:t>
      </w:r>
      <w:r>
        <w:rPr>
          <w:rFonts w:eastAsia="Times New Roman" w:cs="Times New Roman"/>
          <w:szCs w:val="24"/>
        </w:rPr>
        <w:t xml:space="preserve">μένα έτσι κι αλλιώς στο μεσοπρόθεσμο. </w:t>
      </w:r>
    </w:p>
    <w:p w14:paraId="14EE049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που δεν λέει η Νέα Δημοκρατία</w:t>
      </w:r>
      <w:r>
        <w:rPr>
          <w:rFonts w:eastAsia="Times New Roman" w:cs="Times New Roman"/>
          <w:szCs w:val="24"/>
        </w:rPr>
        <w:t>,</w:t>
      </w:r>
      <w:r>
        <w:rPr>
          <w:rFonts w:eastAsia="Times New Roman" w:cs="Times New Roman"/>
          <w:szCs w:val="24"/>
        </w:rPr>
        <w:t xml:space="preserve"> είναι πώς θα χρηματοδοτηθεί στον προϋπολογισμό του 2017 και περαιτέρω η παρέμβαση αυτή. Ακόμα κι αν υπάρχει χώρος το 2017, ακούστε, γιατί θέλετε να κυβερνήσετε… </w:t>
      </w:r>
    </w:p>
    <w:p w14:paraId="14EE049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Υπάρχει.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w:t>
      </w:r>
    </w:p>
    <w:p w14:paraId="14EE049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Θα κάνετε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τη μείωση του ΕΝΦΙΑ. Θα το μειώσετε δηλαδή φέτος κατά 30% και του χρόνου θα το αυξήσετε; </w:t>
      </w:r>
    </w:p>
    <w:p w14:paraId="14EE049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Θα δούμε του χρόνου.</w:t>
      </w:r>
    </w:p>
    <w:p w14:paraId="14EE04A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w:t>
      </w:r>
      <w:r>
        <w:rPr>
          <w:rFonts w:eastAsia="Times New Roman" w:cs="Times New Roman"/>
          <w:b/>
          <w:szCs w:val="24"/>
        </w:rPr>
        <w:t xml:space="preserve"> Υπουργός Οικονομικών):</w:t>
      </w:r>
      <w:r>
        <w:rPr>
          <w:rFonts w:eastAsia="Times New Roman" w:cs="Times New Roman"/>
          <w:szCs w:val="24"/>
        </w:rPr>
        <w:t xml:space="preserve"> Του χρόνου δεν υπάρχει χώρος. </w:t>
      </w:r>
    </w:p>
    <w:p w14:paraId="14EE04A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Πού το ξέρετε; </w:t>
      </w:r>
    </w:p>
    <w:p w14:paraId="14EE04A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Αυτή δεν είναι συνεπής δημοσιονομική πολιτική. Εμείς προχωράμε, λοιπόν, στις παρεμβάσεις αυτές με ασφάλεια, μ</w:t>
      </w:r>
      <w:r>
        <w:rPr>
          <w:rFonts w:eastAsia="Times New Roman" w:cs="Times New Roman"/>
          <w:szCs w:val="24"/>
        </w:rPr>
        <w:t xml:space="preserve">ε συνέπεια τις υλοποιούμε αλλά τις υλοποιούμε με </w:t>
      </w:r>
      <w:r>
        <w:rPr>
          <w:rFonts w:eastAsia="Times New Roman" w:cs="Times New Roman"/>
          <w:szCs w:val="24"/>
        </w:rPr>
        <w:lastRenderedPageBreak/>
        <w:t>τρόπο</w:t>
      </w:r>
      <w:r>
        <w:rPr>
          <w:rFonts w:eastAsia="Times New Roman" w:cs="Times New Roman"/>
          <w:szCs w:val="24"/>
        </w:rPr>
        <w:t>,</w:t>
      </w:r>
      <w:r>
        <w:rPr>
          <w:rFonts w:eastAsia="Times New Roman" w:cs="Times New Roman"/>
          <w:szCs w:val="24"/>
        </w:rPr>
        <w:t xml:space="preserve"> που δεν δημιουργεί πρόβλημα στη δημοσιονομική σταθερότητα, ενώ εμπεδώνει την κοινωνική συνοχή. </w:t>
      </w:r>
    </w:p>
    <w:p w14:paraId="14EE04A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EE04A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EE04A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w:t>
      </w:r>
      <w:r>
        <w:rPr>
          <w:rFonts w:eastAsia="Times New Roman" w:cs="Times New Roman"/>
          <w:szCs w:val="24"/>
        </w:rPr>
        <w:t xml:space="preserve">ιστούμε πολύ. </w:t>
      </w:r>
    </w:p>
    <w:p w14:paraId="14EE04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Γεράσιμος </w:t>
      </w:r>
      <w:proofErr w:type="spellStart"/>
      <w:r>
        <w:rPr>
          <w:rFonts w:eastAsia="Times New Roman" w:cs="Times New Roman"/>
          <w:szCs w:val="24"/>
        </w:rPr>
        <w:t>Γιακουμάτος</w:t>
      </w:r>
      <w:proofErr w:type="spellEnd"/>
      <w:r>
        <w:rPr>
          <w:rFonts w:eastAsia="Times New Roman" w:cs="Times New Roman"/>
          <w:szCs w:val="24"/>
        </w:rPr>
        <w:t xml:space="preserve"> για έξι λεπτά και ύστερα ο Πρόεδρος κ. Λεβέντης. </w:t>
      </w:r>
    </w:p>
    <w:p w14:paraId="14EE04A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ΓΕΡΑΣΙΜΟΣ ΓΙΑΚΟΥΜΑΤΟΣ:</w:t>
      </w:r>
      <w:r>
        <w:rPr>
          <w:rFonts w:eastAsia="Times New Roman" w:cs="Times New Roman"/>
          <w:szCs w:val="24"/>
        </w:rPr>
        <w:t xml:space="preserve"> Ευχαριστώ, κύριε Πρόεδρε. Από τις 11.00΄ η ώρα -δόξα τω Θεώ</w:t>
      </w:r>
      <w:r>
        <w:rPr>
          <w:rFonts w:eastAsia="Times New Roman" w:cs="Times New Roman"/>
          <w:szCs w:val="24"/>
        </w:rPr>
        <w:t xml:space="preserve"> ας είναι καλά- εκλήθην να μιλήσω. Το έχω ξαναπεί και παλαιότερα, επιτέλους ας κάνουμε μια άνω Βουλή και μια κάτω Βουλή, τη Βουλή των </w:t>
      </w:r>
      <w:r>
        <w:rPr>
          <w:rFonts w:eastAsia="Times New Roman" w:cs="Times New Roman"/>
          <w:szCs w:val="24"/>
        </w:rPr>
        <w:t>λ</w:t>
      </w:r>
      <w:r>
        <w:rPr>
          <w:rFonts w:eastAsia="Times New Roman" w:cs="Times New Roman"/>
          <w:szCs w:val="24"/>
        </w:rPr>
        <w:t xml:space="preserve">όρδων και των </w:t>
      </w:r>
      <w:r>
        <w:rPr>
          <w:rFonts w:eastAsia="Times New Roman" w:cs="Times New Roman"/>
          <w:szCs w:val="24"/>
        </w:rPr>
        <w:t>π</w:t>
      </w:r>
      <w:r>
        <w:rPr>
          <w:rFonts w:eastAsia="Times New Roman" w:cs="Times New Roman"/>
          <w:szCs w:val="24"/>
        </w:rPr>
        <w:t>ατρικίων, για να μιλάνε όσο θέλουν, και μια Βουλή των πληβείων, των Βουλευτών, γιατί εδώ ο Βουλευτής ξεροσ</w:t>
      </w:r>
      <w:r>
        <w:rPr>
          <w:rFonts w:eastAsia="Times New Roman" w:cs="Times New Roman"/>
          <w:szCs w:val="24"/>
        </w:rPr>
        <w:t xml:space="preserve">ταλιάζει για να μιλήσει.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κύριε Πρόεδρε, σκεφτείτε το με την </w:t>
      </w:r>
      <w:r>
        <w:rPr>
          <w:rFonts w:eastAsia="Times New Roman" w:cs="Times New Roman"/>
          <w:szCs w:val="24"/>
        </w:rPr>
        <w:t>Α</w:t>
      </w:r>
      <w:r>
        <w:rPr>
          <w:rFonts w:eastAsia="Times New Roman" w:cs="Times New Roman"/>
          <w:szCs w:val="24"/>
        </w:rPr>
        <w:t>ναθεώρηση του Συντάγματος, μπας και το κάνουμε.</w:t>
      </w:r>
    </w:p>
    <w:p w14:paraId="14EE04A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έχω μακρά πορεία σε αυτή </w:t>
      </w:r>
      <w:r>
        <w:rPr>
          <w:rFonts w:eastAsia="Times New Roman" w:cs="Times New Roman"/>
          <w:szCs w:val="24"/>
        </w:rPr>
        <w:t xml:space="preserve">την </w:t>
      </w:r>
      <w:r>
        <w:rPr>
          <w:rFonts w:eastAsia="Times New Roman" w:cs="Times New Roman"/>
          <w:szCs w:val="24"/>
        </w:rPr>
        <w:t>Αίθουσα στο ελληνικό Κοινοβούλιο. Σε όλα αυτά τα χρόν</w:t>
      </w:r>
      <w:r>
        <w:rPr>
          <w:rFonts w:eastAsia="Times New Roman" w:cs="Times New Roman"/>
          <w:szCs w:val="24"/>
        </w:rPr>
        <w:t>ια που πέρασαν</w:t>
      </w:r>
      <w:r>
        <w:rPr>
          <w:rFonts w:eastAsia="Times New Roman" w:cs="Times New Roman"/>
          <w:szCs w:val="24"/>
        </w:rPr>
        <w:t>,</w:t>
      </w:r>
      <w:r>
        <w:rPr>
          <w:rFonts w:eastAsia="Times New Roman" w:cs="Times New Roman"/>
          <w:szCs w:val="24"/>
        </w:rPr>
        <w:t xml:space="preserve"> γνώρισα σημαντικούς πολιτικούς ηγέτες και σημαντικούς Βουλευτές, με σημαντικό έργο και θετικό και αρνητικό. Ομολογώ, όμως, ότι αυτό που βιώνω τα δύο τελευταία χρόνια</w:t>
      </w:r>
      <w:r>
        <w:rPr>
          <w:rFonts w:eastAsia="Times New Roman" w:cs="Times New Roman"/>
          <w:szCs w:val="24"/>
        </w:rPr>
        <w:t>,</w:t>
      </w:r>
      <w:r>
        <w:rPr>
          <w:rFonts w:eastAsia="Times New Roman" w:cs="Times New Roman"/>
          <w:szCs w:val="24"/>
        </w:rPr>
        <w:t xml:space="preserve"> δεν το έχω ξαναδεί, δεν το είχα φανταστεί ποτέ. Πολύ σωστά είπε η κ. </w:t>
      </w:r>
      <w:proofErr w:type="spellStart"/>
      <w:r>
        <w:rPr>
          <w:rFonts w:eastAsia="Times New Roman" w:cs="Times New Roman"/>
          <w:szCs w:val="24"/>
        </w:rPr>
        <w:t>Αχτσ</w:t>
      </w:r>
      <w:r>
        <w:rPr>
          <w:rFonts w:eastAsia="Times New Roman" w:cs="Times New Roman"/>
          <w:szCs w:val="24"/>
        </w:rPr>
        <w:t>ιόγλου</w:t>
      </w:r>
      <w:proofErr w:type="spellEnd"/>
      <w:r>
        <w:rPr>
          <w:rFonts w:eastAsia="Times New Roman" w:cs="Times New Roman"/>
          <w:szCs w:val="24"/>
        </w:rPr>
        <w:t xml:space="preserve">, </w:t>
      </w:r>
      <w:r>
        <w:rPr>
          <w:rFonts w:eastAsia="Times New Roman" w:cs="Times New Roman"/>
          <w:szCs w:val="24"/>
        </w:rPr>
        <w:lastRenderedPageBreak/>
        <w:t xml:space="preserve">πολύ σωστά, βιώνουμε –λέει- εφιάλτη. Ποιος τον βιώνει, κυρία </w:t>
      </w:r>
      <w:proofErr w:type="spellStart"/>
      <w:r>
        <w:rPr>
          <w:rFonts w:eastAsia="Times New Roman" w:cs="Times New Roman"/>
          <w:szCs w:val="24"/>
        </w:rPr>
        <w:t>Αχτσιόγλου</w:t>
      </w:r>
      <w:proofErr w:type="spellEnd"/>
      <w:r>
        <w:rPr>
          <w:rFonts w:eastAsia="Times New Roman" w:cs="Times New Roman"/>
          <w:szCs w:val="24"/>
        </w:rPr>
        <w:t>; Ο συνταξιούχος; Ο άνεργος; Ο φτωχός; Βιώνει σήμερα ο τόπος έναν μεγάλο εφιάλτη. Και γιατί βιώνει εφιάλτη;</w:t>
      </w:r>
    </w:p>
    <w:p w14:paraId="14EE04A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Μιλάμε σήμερα για τέταρτο μνημόνιο. Είστε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για να μπείτε στ</w:t>
      </w:r>
      <w:r>
        <w:rPr>
          <w:rFonts w:eastAsia="Times New Roman" w:cs="Times New Roman"/>
          <w:szCs w:val="24"/>
        </w:rPr>
        <w:t xml:space="preserve">ο Βραβείο </w:t>
      </w:r>
      <w:proofErr w:type="spellStart"/>
      <w:r>
        <w:rPr>
          <w:rFonts w:eastAsia="Times New Roman" w:cs="Times New Roman"/>
          <w:szCs w:val="24"/>
        </w:rPr>
        <w:t>Γκίνες</w:t>
      </w:r>
      <w:proofErr w:type="spellEnd"/>
      <w:r>
        <w:rPr>
          <w:rFonts w:eastAsia="Times New Roman" w:cs="Times New Roman"/>
          <w:szCs w:val="24"/>
        </w:rPr>
        <w:t>. Σε δυο χρόνια δύο μνημόνια και αν αυτό, με 4,9 δισεκατομμύρια επιβάρυνση, δεν είναι μνημόνιο, τότε πώς λέγετε; Είναι 4,9 δισεκατομμύρια επιβάρυνση, πρόσθετα μέτρα και αυτά τα πρόσθετα μέτρα, αγαπητοί της καθομιλουμένης Αριστεράς -δεν ξέρω</w:t>
      </w:r>
      <w:r>
        <w:rPr>
          <w:rFonts w:eastAsia="Times New Roman" w:cs="Times New Roman"/>
          <w:szCs w:val="24"/>
        </w:rPr>
        <w:t xml:space="preserve"> ποια Αριστερά είναι αυτή- επιβαρύνουν τον συνταξιούχο κατά μία μονάδα του ΑΕΠ, 1,8 δισεκατομμύρια, και τον χαμηλόμισθο αφορολόγητο άλλα 1,8 δισεκατομμύρια.</w:t>
      </w:r>
    </w:p>
    <w:p w14:paraId="14EE04A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Ερωτώ</w:t>
      </w:r>
      <w:r>
        <w:rPr>
          <w:rFonts w:eastAsia="Times New Roman" w:cs="Times New Roman"/>
          <w:szCs w:val="24"/>
        </w:rPr>
        <w:t>.</w:t>
      </w:r>
      <w:r>
        <w:rPr>
          <w:rFonts w:eastAsia="Times New Roman" w:cs="Times New Roman"/>
          <w:szCs w:val="24"/>
        </w:rPr>
        <w:t xml:space="preserve"> Εμείς δεν κόψαμε συντάξεις; Βεβαίως κόψαμε. Ανέξοδα αλλάξαμε το σύστημα; Σήμερα εσείς δεν κό</w:t>
      </w:r>
      <w:r>
        <w:rPr>
          <w:rFonts w:eastAsia="Times New Roman" w:cs="Times New Roman"/>
          <w:szCs w:val="24"/>
        </w:rPr>
        <w:t xml:space="preserve">βετε, εσείς σήμερα λεηλατείτε τον συνταξιούχο με αυτά που κάνετε. </w:t>
      </w:r>
    </w:p>
    <w:p w14:paraId="14EE04A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 xml:space="preserve">από την </w:t>
      </w:r>
      <w:r>
        <w:rPr>
          <w:rFonts w:eastAsia="Times New Roman" w:cs="Times New Roman"/>
          <w:szCs w:val="24"/>
        </w:rPr>
        <w:t>πτέρυγα του ΣΥΡΙΖΑ)</w:t>
      </w:r>
    </w:p>
    <w:p w14:paraId="14EE04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w:t>
      </w:r>
      <w:r>
        <w:rPr>
          <w:rFonts w:eastAsia="Times New Roman" w:cs="Times New Roman"/>
          <w:szCs w:val="24"/>
        </w:rPr>
        <w:t xml:space="preserve"> </w:t>
      </w:r>
      <w:r>
        <w:rPr>
          <w:rFonts w:eastAsia="Times New Roman" w:cs="Times New Roman"/>
          <w:szCs w:val="24"/>
        </w:rPr>
        <w:t xml:space="preserve">Είναι δυνατόν να μας λέτε για κοινωνική πολιτική; Ανακάλυψε η κ. </w:t>
      </w:r>
      <w:proofErr w:type="spellStart"/>
      <w:r>
        <w:rPr>
          <w:rFonts w:eastAsia="Times New Roman" w:cs="Times New Roman"/>
          <w:szCs w:val="24"/>
        </w:rPr>
        <w:t>Αχτσιόγλου</w:t>
      </w:r>
      <w:proofErr w:type="spellEnd"/>
      <w:r>
        <w:rPr>
          <w:rFonts w:eastAsia="Times New Roman" w:cs="Times New Roman"/>
          <w:szCs w:val="24"/>
        </w:rPr>
        <w:t>, αν και νέα και φέρελπις και μπράβο της, ότι εμείς δεν κάναμε κοινωνι</w:t>
      </w:r>
      <w:r>
        <w:rPr>
          <w:rFonts w:eastAsia="Times New Roman" w:cs="Times New Roman"/>
          <w:szCs w:val="24"/>
        </w:rPr>
        <w:t xml:space="preserve">κή πολιτική; Πότε έγινε για πρώτη φορά η επιδότηση της εργατικής κατοικίας και της κατοικίας, κυρία </w:t>
      </w:r>
      <w:proofErr w:type="spellStart"/>
      <w:r>
        <w:rPr>
          <w:rFonts w:eastAsia="Times New Roman" w:cs="Times New Roman"/>
          <w:szCs w:val="24"/>
        </w:rPr>
        <w:t>Αχτσιόγλου</w:t>
      </w:r>
      <w:proofErr w:type="spellEnd"/>
      <w:r>
        <w:rPr>
          <w:rFonts w:eastAsia="Times New Roman" w:cs="Times New Roman"/>
          <w:szCs w:val="24"/>
        </w:rPr>
        <w:t xml:space="preserve">; Χρόνια δεν ξέρατε ότι υπήρχε ο ΟΕΚ και επιδοτούσαμε </w:t>
      </w:r>
      <w:r>
        <w:rPr>
          <w:rFonts w:eastAsia="Times New Roman" w:cs="Times New Roman"/>
          <w:szCs w:val="24"/>
        </w:rPr>
        <w:lastRenderedPageBreak/>
        <w:t>το ενοίκιο σε χιλιάδες οικογένειες, δίναμε σπίτια και εργατικές κατοικίες; Για πρώτη φορά το</w:t>
      </w:r>
      <w:r>
        <w:rPr>
          <w:rFonts w:eastAsia="Times New Roman" w:cs="Times New Roman"/>
          <w:szCs w:val="24"/>
        </w:rPr>
        <w:t xml:space="preserve"> ακούτε;</w:t>
      </w:r>
    </w:p>
    <w:p w14:paraId="14EE04A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Εσείς δεν μας μιλάτε γι’ αυτά όμως. Λέτε για τα 100 και τα 90 ευρώ που θα δίνετε για το ενοίκιο και δεν λέτε για το ότι θα κόψετε τις δυο συντάξεις, τα 1200 ευρώ. Δεν μιλάτε για το ότι ο εργαζόμενος παίρνει 473 ευρώ τον μήνα και με το αφορολόγητο </w:t>
      </w:r>
      <w:r>
        <w:rPr>
          <w:rFonts w:eastAsia="Times New Roman" w:cs="Times New Roman"/>
          <w:szCs w:val="24"/>
        </w:rPr>
        <w:t xml:space="preserve">θα πληρώσει 600 ευρώ τον χρόνο φόρο, δηλαδή 473 ευρώ τον μήνα είναι 5800 τον χρόνο, που είναι το αφορολόγητο. Αυτό είναι το σημαντικό. Εκεί να σταθείτε και όχι στο φιλοδώρημα. </w:t>
      </w:r>
    </w:p>
    <w:p w14:paraId="14EE04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δόξα τω Θεώ οραματίζεστε -μπράβο αυτή η Αριστερά, ούτε ο </w:t>
      </w:r>
      <w:proofErr w:type="spellStart"/>
      <w:r>
        <w:rPr>
          <w:rFonts w:eastAsia="Times New Roman" w:cs="Times New Roman"/>
          <w:szCs w:val="24"/>
        </w:rPr>
        <w:t>Μαδούρο</w:t>
      </w:r>
      <w:proofErr w:type="spellEnd"/>
      <w:r>
        <w:rPr>
          <w:rFonts w:eastAsia="Times New Roman" w:cs="Times New Roman"/>
          <w:szCs w:val="24"/>
        </w:rPr>
        <w:t xml:space="preserve"> τέτοια όνε</w:t>
      </w:r>
      <w:r>
        <w:rPr>
          <w:rFonts w:eastAsia="Times New Roman" w:cs="Times New Roman"/>
          <w:szCs w:val="24"/>
        </w:rPr>
        <w:t>ιρα!- ότι θα δίνετε συσσίτιο στα παιδιά και ένα κουλουράκι, όταν πάνε σχολείο. Δεν είναι εκεί το ζητούμενο, το ζητούμενο είναι να βρει δουλειά ο πατέρας, να βρει δουλειά να δουλέψει, να έχει δουλειά η κοινωνία που να μπορεί να ανοιχτεί. Αυτά δεν τα ξέρετε,</w:t>
      </w:r>
      <w:r>
        <w:rPr>
          <w:rFonts w:eastAsia="Times New Roman" w:cs="Times New Roman"/>
          <w:szCs w:val="24"/>
        </w:rPr>
        <w:t xml:space="preserve"> για εσάς είναι ξένα. </w:t>
      </w:r>
    </w:p>
    <w:p w14:paraId="14EE04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Επίσης θέλω να σας πω, αρκετή δεν είναι η κοροϊδία που κάνετε στους ένστολους; Τους αξίζει τέτοια τύχη; Αξίζει σε αυτούς που μας φυλάνε, που κινδυνεύουν και δίνουν τη ζωή τους; Λέτε ότι φέρατε την τροπολογία. Μπράβο, κύριε </w:t>
      </w:r>
      <w:proofErr w:type="spellStart"/>
      <w:r>
        <w:rPr>
          <w:rFonts w:eastAsia="Times New Roman" w:cs="Times New Roman"/>
          <w:szCs w:val="24"/>
        </w:rPr>
        <w:t>Τσακαλώτο</w:t>
      </w:r>
      <w:proofErr w:type="spellEnd"/>
      <w:r>
        <w:rPr>
          <w:rFonts w:eastAsia="Times New Roman" w:cs="Times New Roman"/>
          <w:szCs w:val="24"/>
        </w:rPr>
        <w:t>!</w:t>
      </w:r>
      <w:r>
        <w:rPr>
          <w:rFonts w:eastAsia="Times New Roman" w:cs="Times New Roman"/>
          <w:szCs w:val="24"/>
        </w:rPr>
        <w:t xml:space="preserve"> Ξαναφέρατε την υπερωρία 2,77 λεπτά την οποία έπαιρναν. Δεν μας λέτε για την απόφαση του Συμβουλίου της Επικρατείας</w:t>
      </w:r>
      <w:r>
        <w:rPr>
          <w:rFonts w:eastAsia="Times New Roman" w:cs="Times New Roman"/>
          <w:szCs w:val="24"/>
        </w:rPr>
        <w:t>,</w:t>
      </w:r>
      <w:r>
        <w:rPr>
          <w:rFonts w:eastAsia="Times New Roman" w:cs="Times New Roman"/>
          <w:szCs w:val="24"/>
        </w:rPr>
        <w:t xml:space="preserve"> που λέει να ξανάρθουν οι μισθοί του ’12. Εκεί ποιούμε την νήσσα. Αυτό είναι για τους ένστολους. Δεν δίνετε τα λεφτά που έπαιρναν. Αυτή την </w:t>
      </w:r>
      <w:r>
        <w:rPr>
          <w:rFonts w:eastAsia="Times New Roman" w:cs="Times New Roman"/>
          <w:szCs w:val="24"/>
        </w:rPr>
        <w:t>τροπολογία τι να την κάνουμε;</w:t>
      </w:r>
    </w:p>
    <w:p w14:paraId="14EE04B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E04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είναι αυτό μόνο. Πρόσφατα είχαμε ένα τραγικό περιστατικό. Σκοτώθηκαν με το ελικόπτερο, κύριε Υπουργέ, άξια παλληκάρια, ήρωες, που έπεσαν για την πατρίδα, έπεσαν για το </w:t>
      </w:r>
      <w:r>
        <w:rPr>
          <w:rFonts w:eastAsia="Times New Roman" w:cs="Times New Roman"/>
          <w:szCs w:val="24"/>
        </w:rPr>
        <w:t>καθήκον</w:t>
      </w:r>
      <w:r>
        <w:rPr>
          <w:rFonts w:eastAsia="Times New Roman" w:cs="Times New Roman"/>
          <w:szCs w:val="24"/>
        </w:rPr>
        <w:t>,</w:t>
      </w:r>
      <w:r>
        <w:rPr>
          <w:rFonts w:eastAsia="Times New Roman" w:cs="Times New Roman"/>
          <w:szCs w:val="24"/>
        </w:rPr>
        <w:t xml:space="preserve"> για να εκτελέσουν το καθήκον τους για την πατρίδα. Δεν θέλουν λεφτά ούτε ζήτησαν ποτέ τίποτα. Το άρθρο 12 που έδινε κάποια προνόμια στις χήρες, γιατί το καταργήσατε; Γιατί; Αυτό είναι τόσο μεγάλη επιβάρυνση; Ας βάλουμε όλοι οι Βουλευτές τον μισθό</w:t>
      </w:r>
      <w:r>
        <w:rPr>
          <w:rFonts w:eastAsia="Times New Roman" w:cs="Times New Roman"/>
          <w:szCs w:val="24"/>
        </w:rPr>
        <w:t>,</w:t>
      </w:r>
      <w:r>
        <w:rPr>
          <w:rFonts w:eastAsia="Times New Roman" w:cs="Times New Roman"/>
          <w:szCs w:val="24"/>
        </w:rPr>
        <w:t xml:space="preserve"> για να μπορέσουμε να τους τα δώσουμε. Είναι ντροπή. Να επαναφέρετε το άρθρο 12</w:t>
      </w:r>
      <w:r>
        <w:rPr>
          <w:rFonts w:eastAsia="Times New Roman" w:cs="Times New Roman"/>
          <w:szCs w:val="24"/>
        </w:rPr>
        <w:t>,</w:t>
      </w:r>
      <w:r>
        <w:rPr>
          <w:rFonts w:eastAsia="Times New Roman" w:cs="Times New Roman"/>
          <w:szCs w:val="24"/>
        </w:rPr>
        <w:t xml:space="preserve"> που λέει για αυτούς που σκοτώνονται εν ώρα υπηρεσίας, να μπορούν να έχουν κάποια προνόμια. Δεν είναι μεγάλο έξοδο.  </w:t>
      </w:r>
    </w:p>
    <w:p w14:paraId="14EE04B2"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Βέβαια, σήμερα μιλάμε για τον ελληνικό λαό. Έχετε καταλάβε</w:t>
      </w:r>
      <w:r>
        <w:rPr>
          <w:rFonts w:eastAsia="Times New Roman" w:cs="Times New Roman"/>
          <w:szCs w:val="24"/>
        </w:rPr>
        <w:t xml:space="preserve">ι ότι όλοι οι Έλληνες χρωστάνε ακόμα «και στη Μιχαλού»; Έτσι λένε στο χωριό μου: «Και στη Μιχαλού!». </w:t>
      </w:r>
    </w:p>
    <w:p w14:paraId="14EE04B3"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Ενενήντα έξι δισεκατομμύρια είναι τα χρέη προς την εφορία, το </w:t>
      </w:r>
      <w:r>
        <w:rPr>
          <w:rFonts w:eastAsia="Times New Roman" w:cs="Times New Roman"/>
          <w:szCs w:val="24"/>
        </w:rPr>
        <w:t>δ</w:t>
      </w:r>
      <w:r>
        <w:rPr>
          <w:rFonts w:eastAsia="Times New Roman" w:cs="Times New Roman"/>
          <w:szCs w:val="24"/>
        </w:rPr>
        <w:t xml:space="preserve">ημόσιο. Είκοσι πέντε δισεκατομμύρια είναι τα χρέη στα ασφαλιστικά ταμεία. </w:t>
      </w:r>
      <w:proofErr w:type="spellStart"/>
      <w:r>
        <w:rPr>
          <w:rFonts w:eastAsia="Times New Roman" w:cs="Times New Roman"/>
          <w:szCs w:val="24"/>
        </w:rPr>
        <w:t>Εκατόν</w:t>
      </w:r>
      <w:proofErr w:type="spellEnd"/>
      <w:r>
        <w:rPr>
          <w:rFonts w:eastAsia="Times New Roman" w:cs="Times New Roman"/>
          <w:szCs w:val="24"/>
        </w:rPr>
        <w:t xml:space="preserve"> τέσσερα δισεκατομμύρια είναι τα κόκκινα» δάνεια. Δηλαδή όλοι οι Έλληνες οδεύουν προς τη φυλακή. Όλοι οι Έλληνες! Και εσείς εδώ το παίζετε αριστερά κουλτούρα και νιρβάνα, λες κ</w:t>
      </w:r>
      <w:r>
        <w:rPr>
          <w:rFonts w:eastAsia="Times New Roman" w:cs="Times New Roman"/>
          <w:szCs w:val="24"/>
        </w:rPr>
        <w:t>αι είμαστε στη Σελήνη, σε άλλο επίπεδο. Πρέπει να καταλάβετε ότι οι ληξιπρόθεσμες οφειλές πνίγουν το</w:t>
      </w:r>
      <w:r>
        <w:rPr>
          <w:rFonts w:eastAsia="Times New Roman" w:cs="Times New Roman"/>
          <w:szCs w:val="24"/>
        </w:rPr>
        <w:t>ν</w:t>
      </w:r>
      <w:r>
        <w:rPr>
          <w:rFonts w:eastAsia="Times New Roman" w:cs="Times New Roman"/>
          <w:szCs w:val="24"/>
        </w:rPr>
        <w:t xml:space="preserve"> λαό. </w:t>
      </w:r>
    </w:p>
    <w:p w14:paraId="14EE04B4"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Κύριε Πρόεδρε, θα μου επιτρέψετε να θυμηθώ κάτι -είναι κοινότ</w:t>
      </w:r>
      <w:r>
        <w:rPr>
          <w:rFonts w:eastAsia="Times New Roman" w:cs="Times New Roman"/>
          <w:szCs w:val="24"/>
        </w:rPr>
        <w:t>ο</w:t>
      </w:r>
      <w:r>
        <w:rPr>
          <w:rFonts w:eastAsia="Times New Roman" w:cs="Times New Roman"/>
          <w:szCs w:val="24"/>
        </w:rPr>
        <w:t>πο βέβαια αλλά σε εσάς πάει γάντι- αυτό που είπε ο Αβραάμ Λίνκολν: «Μπορεί να κοροϊδεύ</w:t>
      </w:r>
      <w:r>
        <w:rPr>
          <w:rFonts w:eastAsia="Times New Roman" w:cs="Times New Roman"/>
          <w:szCs w:val="24"/>
        </w:rPr>
        <w:t xml:space="preserve">εις </w:t>
      </w:r>
      <w:r>
        <w:rPr>
          <w:rFonts w:eastAsia="Times New Roman" w:cs="Times New Roman"/>
          <w:szCs w:val="24"/>
        </w:rPr>
        <w:lastRenderedPageBreak/>
        <w:t xml:space="preserve">πολλούς για λίγο, μπορεί να κοροϊδεύεις λίγους για πολύ, αλλά δεν μπορείς να τους κοροϊδεύεις όλους για πάντα». Έρχεται η ώρα που θα πληρώσεις τον λογαριασμό. </w:t>
      </w:r>
    </w:p>
    <w:p w14:paraId="14EE04B5"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Τα σπασμένα που κάνατε, τα χρέη που δημιουργήσατε, την πολιτική που κάνατε, θα τα πληρώσετε </w:t>
      </w:r>
      <w:r>
        <w:rPr>
          <w:rFonts w:eastAsia="Times New Roman" w:cs="Times New Roman"/>
          <w:szCs w:val="24"/>
        </w:rPr>
        <w:t>με ένα τίμημα</w:t>
      </w:r>
      <w:r>
        <w:rPr>
          <w:rFonts w:eastAsia="Times New Roman" w:cs="Times New Roman"/>
          <w:szCs w:val="24"/>
        </w:rPr>
        <w:t>.</w:t>
      </w:r>
      <w:r>
        <w:rPr>
          <w:rFonts w:eastAsia="Times New Roman" w:cs="Times New Roman"/>
          <w:szCs w:val="24"/>
        </w:rPr>
        <w:t xml:space="preserve"> Εκλογές και αυτοδυναμία της Νέας Δημοκρατίας. Αυτή θα είναι η πληρωμή σας, όταν γίνουν εκλογές. </w:t>
      </w:r>
    </w:p>
    <w:p w14:paraId="14EE04B6"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14EE04B7"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πάρα πολύ. </w:t>
      </w:r>
    </w:p>
    <w:p w14:paraId="14EE04B8"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ο Πρόεδρος της Ένωσης Κεντρώων. </w:t>
      </w:r>
    </w:p>
    <w:p w14:paraId="14EE04B9"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Μου επιτρέπετε, κύριε Πρόεδρε;</w:t>
      </w:r>
    </w:p>
    <w:p w14:paraId="14EE04BA"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Θέλετε κάτι, κυρία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14EE04BB"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Κύριε Πρόεδρε, θα ήθελα τον λόγο για μόνο ένα λεπτό. </w:t>
      </w:r>
    </w:p>
    <w:p w14:paraId="14EE04BC"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Ορίστε, κυρία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14EE04BD"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w:t>
      </w:r>
      <w:r>
        <w:rPr>
          <w:rFonts w:eastAsia="Times New Roman" w:cs="Times New Roman"/>
          <w:b/>
          <w:szCs w:val="24"/>
        </w:rPr>
        <w:t xml:space="preserve">ωνικής Αλληλεγγύης): </w:t>
      </w:r>
      <w:r>
        <w:rPr>
          <w:rFonts w:eastAsia="Times New Roman" w:cs="Times New Roman"/>
          <w:szCs w:val="24"/>
        </w:rPr>
        <w:t xml:space="preserve">Ακούστηκαν διάφορες ανακρίβειες. Τέσσερις πρόλαβα να σημειώσω για να απαντήσω. </w:t>
      </w:r>
    </w:p>
    <w:p w14:paraId="14EE04BE"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Το πρώτο ζήτημα</w:t>
      </w:r>
      <w:r>
        <w:rPr>
          <w:rFonts w:eastAsia="Times New Roman" w:cs="Times New Roman"/>
          <w:szCs w:val="24"/>
        </w:rPr>
        <w:t>,</w:t>
      </w:r>
      <w:r>
        <w:rPr>
          <w:rFonts w:eastAsia="Times New Roman" w:cs="Times New Roman"/>
          <w:szCs w:val="24"/>
        </w:rPr>
        <w:t xml:space="preserve"> το είπαμε και χθες κατά τη διάρκεια της συζήτησης για τη συνταγματικότητα. Υπάρχει μια παρεξήγηση σχετικά με τις ασφαλιστικές εισφορές, </w:t>
      </w:r>
      <w:r>
        <w:rPr>
          <w:rFonts w:eastAsia="Times New Roman" w:cs="Times New Roman"/>
          <w:szCs w:val="24"/>
        </w:rPr>
        <w:lastRenderedPageBreak/>
        <w:t>ότ</w:t>
      </w:r>
      <w:r>
        <w:rPr>
          <w:rFonts w:eastAsia="Times New Roman" w:cs="Times New Roman"/>
          <w:szCs w:val="24"/>
        </w:rPr>
        <w:t xml:space="preserve">ι θα συνιστούν εισόδημα που θα φορολογείται. Αυτό δεν είναι έτσι. Δεν είναι φορολογική η διάταξη. Αλλάζει τη βάση υπολογισμού των εισφορών. Δεν είναι φορολογική διάταξη. </w:t>
      </w:r>
    </w:p>
    <w:p w14:paraId="14EE04BF"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Το δεύτερο ζήτημα</w:t>
      </w:r>
      <w:r>
        <w:rPr>
          <w:rFonts w:eastAsia="Times New Roman" w:cs="Times New Roman"/>
          <w:szCs w:val="24"/>
        </w:rPr>
        <w:t>,</w:t>
      </w:r>
      <w:r>
        <w:rPr>
          <w:rFonts w:eastAsia="Times New Roman" w:cs="Times New Roman"/>
          <w:szCs w:val="24"/>
        </w:rPr>
        <w:t xml:space="preserve"> έχει να κάνει με τις συντάξεις των αγροτών, όπως το ανέφερε η Βουλ</w:t>
      </w:r>
      <w:r>
        <w:rPr>
          <w:rFonts w:eastAsia="Times New Roman" w:cs="Times New Roman"/>
          <w:szCs w:val="24"/>
        </w:rPr>
        <w:t xml:space="preserve">ευτής κ. Αραμπατζή. Οι συντάξεις των αγροτών δεν θίγονται. Οι συντάξεις των αγροτών δεν αποτελούν μέρος του </w:t>
      </w:r>
      <w:proofErr w:type="spellStart"/>
      <w:r>
        <w:rPr>
          <w:rFonts w:eastAsia="Times New Roman" w:cs="Times New Roman"/>
          <w:szCs w:val="24"/>
        </w:rPr>
        <w:t>επανυπολογισμού</w:t>
      </w:r>
      <w:proofErr w:type="spellEnd"/>
      <w:r>
        <w:rPr>
          <w:rFonts w:eastAsia="Times New Roman" w:cs="Times New Roman"/>
          <w:szCs w:val="24"/>
        </w:rPr>
        <w:t xml:space="preserve"> των συντάξεων. Δεν θίγονται οι συντάξεις των αγροτών. </w:t>
      </w:r>
    </w:p>
    <w:p w14:paraId="14EE04C0"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Το τρίτο ζήτημα ότι πρέπει να επιτευχθούν 10 δισεκατομμύρια για να εφαρμοστού</w:t>
      </w:r>
      <w:r>
        <w:rPr>
          <w:rFonts w:eastAsia="Times New Roman" w:cs="Times New Roman"/>
          <w:szCs w:val="24"/>
        </w:rPr>
        <w:t xml:space="preserve">ν τα θετικά μέτρα, νομίζω ότι έχει απαντηθεί τρεις φορές με το διάλογο που έγινε πριν, σχετικά με την επίτευξη του 3,5%. </w:t>
      </w:r>
    </w:p>
    <w:p w14:paraId="14EE04C1"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Όσον αφορά το τέταρτο ζήτημα για τις συντάξεις χηρείας όσων έπεσαν εν ώρα καθήκοντος, είναι λάθος να λέτε ότι αυτές περικόπτονται ή ότ</w:t>
      </w:r>
      <w:r>
        <w:rPr>
          <w:rFonts w:eastAsia="Times New Roman" w:cs="Times New Roman"/>
          <w:szCs w:val="24"/>
        </w:rPr>
        <w:t xml:space="preserve">ι έχουν </w:t>
      </w:r>
      <w:proofErr w:type="spellStart"/>
      <w:r>
        <w:rPr>
          <w:rFonts w:eastAsia="Times New Roman" w:cs="Times New Roman"/>
          <w:szCs w:val="24"/>
        </w:rPr>
        <w:t>περικοπεί</w:t>
      </w:r>
      <w:proofErr w:type="spellEnd"/>
      <w:r>
        <w:rPr>
          <w:rFonts w:eastAsia="Times New Roman" w:cs="Times New Roman"/>
          <w:szCs w:val="24"/>
        </w:rPr>
        <w:t xml:space="preserve"> ή οτιδήποτε. Ρητά από το άρθρο 4 του ν.4387/2016 εξαιρούνται. </w:t>
      </w:r>
    </w:p>
    <w:p w14:paraId="14EE04C2"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Διευκρινίστηκαν μερικά πράγματα. </w:t>
      </w:r>
    </w:p>
    <w:p w14:paraId="14EE04C3"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Ο Πρόεδρος της Ένωσης Κεντρώων κ. Λεβέντης έχει το</w:t>
      </w:r>
      <w:r>
        <w:rPr>
          <w:rFonts w:eastAsia="Times New Roman" w:cs="Times New Roman"/>
          <w:szCs w:val="24"/>
        </w:rPr>
        <w:t>ν</w:t>
      </w:r>
      <w:r>
        <w:rPr>
          <w:rFonts w:eastAsia="Times New Roman" w:cs="Times New Roman"/>
          <w:szCs w:val="24"/>
        </w:rPr>
        <w:t xml:space="preserve"> λόγο. </w:t>
      </w:r>
    </w:p>
    <w:p w14:paraId="14EE04C4"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Καλη</w:t>
      </w:r>
      <w:r>
        <w:rPr>
          <w:rFonts w:eastAsia="Times New Roman" w:cs="Times New Roman"/>
          <w:szCs w:val="24"/>
        </w:rPr>
        <w:t xml:space="preserve">σπέρα, κύριε Πρόεδρε, κυρίες και κύριοι Υπουργοί, κυρίες και κύριοι Βουλευτές. </w:t>
      </w:r>
    </w:p>
    <w:p w14:paraId="14EE04C5"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Η σημερινή συνεδρίαση όσο και αν σας φαίνεται απλή, καταγράφεται στην ιστορία. Διότι δείχνει την αποτυχία επτά ετών. Δείχνει ότι περάσαμε επτά χρόνια άκαρπης λιτότητας. Δείχνει</w:t>
      </w:r>
      <w:r>
        <w:rPr>
          <w:rFonts w:eastAsia="Times New Roman" w:cs="Times New Roman"/>
          <w:szCs w:val="24"/>
        </w:rPr>
        <w:t xml:space="preserve">, επιπλέον, ότι οι ξένοι δεν μας εμπιστεύονται. Όταν ζητούν </w:t>
      </w:r>
      <w:r>
        <w:rPr>
          <w:rFonts w:eastAsia="Times New Roman" w:cs="Times New Roman"/>
          <w:szCs w:val="24"/>
        </w:rPr>
        <w:lastRenderedPageBreak/>
        <w:t xml:space="preserve">εκ προοιμίου μέτρα που θα ισχύσουν μετά τη λήξη του συμφωνηθέντος προγράμματος, σημαίνει ότι δεν μας εμπιστεύονται. </w:t>
      </w:r>
    </w:p>
    <w:p w14:paraId="14EE04C6"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Δεν νομίζω να υπάρχει πουθενά αλλού συμφωνία ανά τον κόσμο που να αναφέρεται στ</w:t>
      </w:r>
      <w:r>
        <w:rPr>
          <w:rFonts w:eastAsia="Times New Roman" w:cs="Times New Roman"/>
          <w:szCs w:val="24"/>
        </w:rPr>
        <w:t>ο μέλλον, που θέλει, δηλαδή, να δέσει χειροπόδαρα ένα κράτος για το μέλλον.</w:t>
      </w:r>
    </w:p>
    <w:p w14:paraId="14EE04C7"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 λόγος </w:t>
      </w:r>
      <w:r>
        <w:rPr>
          <w:rFonts w:eastAsia="Times New Roman"/>
          <w:bCs/>
          <w:shd w:val="clear" w:color="auto" w:fill="FFFFFF"/>
        </w:rPr>
        <w:t>είναι</w:t>
      </w:r>
      <w:r>
        <w:rPr>
          <w:rFonts w:eastAsia="Times New Roman" w:cs="Times New Roman"/>
          <w:bCs/>
          <w:shd w:val="clear" w:color="auto" w:fill="FFFFFF"/>
        </w:rPr>
        <w:t xml:space="preserve"> ότι δεν εμπιστεύονται. Γιατί δεν εμπιστεύονται; Διότι είπαν οι Πρωθυπουργοί ότι θα έκαναν μεταρρυθμίσεις και δεν έκανε κανείς ούτε ο Γιώργος Παπανδρέου ούτε ο Αντώνης</w:t>
      </w:r>
      <w:r>
        <w:rPr>
          <w:rFonts w:eastAsia="Times New Roman" w:cs="Times New Roman"/>
          <w:bCs/>
          <w:shd w:val="clear" w:color="auto" w:fill="FFFFFF"/>
        </w:rPr>
        <w:t xml:space="preserve"> Σαμαράς ούτε ο Τσίπρας. </w:t>
      </w:r>
    </w:p>
    <w:p w14:paraId="14EE04C8"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καταλαβαίνω</w:t>
      </w:r>
      <w:r>
        <w:rPr>
          <w:rFonts w:eastAsia="Times New Roman" w:cs="Times New Roman"/>
          <w:bCs/>
          <w:shd w:val="clear" w:color="auto" w:fill="FFFFFF"/>
        </w:rPr>
        <w:t>,</w:t>
      </w:r>
      <w:r>
        <w:rPr>
          <w:rFonts w:eastAsia="Times New Roman" w:cs="Times New Roman"/>
          <w:bCs/>
          <w:shd w:val="clear" w:color="auto" w:fill="FFFFFF"/>
        </w:rPr>
        <w:t xml:space="preserve"> γιατί ο κ. Στουρνάρας μετρώντας το ποσοστό των μεταρρυθμίσεων που έχουμε υλοποιήσει, το βρήκε 90%, όταν οι ίδιοι οι ξένοι προχθές είπαν από τα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σαράντα </w:t>
      </w:r>
      <w:proofErr w:type="spellStart"/>
      <w:r>
        <w:rPr>
          <w:rFonts w:eastAsia="Times New Roman" w:cs="Times New Roman"/>
          <w:bCs/>
          <w:shd w:val="clear" w:color="auto" w:fill="FFFFFF"/>
        </w:rPr>
        <w:t>προαπαιτούμενα</w:t>
      </w:r>
      <w:proofErr w:type="spellEnd"/>
      <w:r>
        <w:rPr>
          <w:rFonts w:eastAsia="Times New Roman" w:cs="Times New Roman"/>
          <w:bCs/>
          <w:shd w:val="clear" w:color="auto" w:fill="FFFFFF"/>
        </w:rPr>
        <w:t xml:space="preserve"> </w:t>
      </w:r>
      <w:r>
        <w:rPr>
          <w:rFonts w:eastAsia="Times New Roman"/>
          <w:bCs/>
          <w:shd w:val="clear" w:color="auto" w:fill="FFFFFF"/>
        </w:rPr>
        <w:t>έ</w:t>
      </w:r>
      <w:r>
        <w:rPr>
          <w:rFonts w:eastAsia="Times New Roman" w:cs="Times New Roman"/>
          <w:bCs/>
          <w:shd w:val="clear" w:color="auto" w:fill="FFFFFF"/>
        </w:rPr>
        <w:t xml:space="preserve">χετε κάνει τα δώδεκα. Δεν καταλαβαίνω </w:t>
      </w:r>
      <w:r>
        <w:rPr>
          <w:rFonts w:eastAsia="Times New Roman" w:cs="Times New Roman"/>
          <w:bCs/>
          <w:shd w:val="clear" w:color="auto" w:fill="FFFFFF"/>
        </w:rPr>
        <w:t>τι είδους κουβέντα ήταν αυτή του κ. Στουρνάρα και ποιον ήθελε να χαϊδέψει.</w:t>
      </w:r>
    </w:p>
    <w:p w14:paraId="14EE04C9"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Όταν από μια χώρα ζητούνται προκαταβολικά μέτρα, αυτό σημαίνει ότι η χώρα </w:t>
      </w:r>
      <w:r>
        <w:rPr>
          <w:rFonts w:eastAsia="Times New Roman"/>
          <w:bCs/>
          <w:shd w:val="clear" w:color="auto" w:fill="FFFFFF"/>
        </w:rPr>
        <w:t>έχει</w:t>
      </w:r>
      <w:r>
        <w:rPr>
          <w:rFonts w:eastAsia="Times New Roman" w:cs="Times New Roman"/>
          <w:bCs/>
          <w:shd w:val="clear" w:color="auto" w:fill="FFFFFF"/>
        </w:rPr>
        <w:t xml:space="preserve"> χάσει τελείως την αξιοπιστία της. Γιατί άλλο σε ένα πρόγραμμα να λέμε «θα πάρεις αυτό, θα πάρεις εκείν</w:t>
      </w:r>
      <w:r>
        <w:rPr>
          <w:rFonts w:eastAsia="Times New Roman" w:cs="Times New Roman"/>
          <w:bCs/>
          <w:shd w:val="clear" w:color="auto" w:fill="FFFFFF"/>
        </w:rPr>
        <w:t xml:space="preserve">ο, για να έχεις ένα αποτέλεσμα» και άλλο όταν λήξει το πρόγραμμα που </w:t>
      </w:r>
      <w:r>
        <w:rPr>
          <w:rFonts w:eastAsia="Times New Roman"/>
          <w:bCs/>
          <w:shd w:val="clear" w:color="auto" w:fill="FFFFFF"/>
        </w:rPr>
        <w:t>έχει, να λέμε «</w:t>
      </w:r>
      <w:r>
        <w:rPr>
          <w:rFonts w:eastAsia="Times New Roman" w:cs="Times New Roman"/>
          <w:bCs/>
          <w:shd w:val="clear" w:color="auto" w:fill="FFFFFF"/>
        </w:rPr>
        <w:t xml:space="preserve">θα κάνεις αυτό, θα κάνεις το άλλο». Αυτά </w:t>
      </w:r>
      <w:r>
        <w:rPr>
          <w:rFonts w:eastAsia="Times New Roman"/>
          <w:bCs/>
          <w:shd w:val="clear" w:color="auto" w:fill="FFFFFF"/>
        </w:rPr>
        <w:t>είναι</w:t>
      </w:r>
      <w:r>
        <w:rPr>
          <w:rFonts w:eastAsia="Times New Roman" w:cs="Times New Roman"/>
          <w:bCs/>
          <w:shd w:val="clear" w:color="auto" w:fill="FFFFFF"/>
        </w:rPr>
        <w:t xml:space="preserve"> απαράδεκτα πράγματα. </w:t>
      </w:r>
    </w:p>
    <w:p w14:paraId="14EE04CA"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Εγώ θα </w:t>
      </w:r>
      <w:proofErr w:type="spellStart"/>
      <w:r>
        <w:rPr>
          <w:rFonts w:eastAsia="Times New Roman" w:cs="Times New Roman"/>
          <w:bCs/>
          <w:shd w:val="clear" w:color="auto" w:fill="FFFFFF"/>
        </w:rPr>
        <w:t>παρητούμην</w:t>
      </w:r>
      <w:proofErr w:type="spellEnd"/>
      <w:r>
        <w:rPr>
          <w:rFonts w:eastAsia="Times New Roman" w:cs="Times New Roman"/>
          <w:bCs/>
          <w:shd w:val="clear" w:color="auto" w:fill="FFFFFF"/>
        </w:rPr>
        <w:t xml:space="preserve">, αν ήμουν στην καρέκλα του Πρωθυπουργού και μου </w:t>
      </w:r>
      <w:proofErr w:type="spellStart"/>
      <w:r>
        <w:rPr>
          <w:rFonts w:eastAsia="Times New Roman" w:cs="Times New Roman"/>
          <w:bCs/>
          <w:shd w:val="clear" w:color="auto" w:fill="FFFFFF"/>
        </w:rPr>
        <w:t>εζητείτο</w:t>
      </w:r>
      <w:proofErr w:type="spellEnd"/>
      <w:r>
        <w:rPr>
          <w:rFonts w:eastAsia="Times New Roman" w:cs="Times New Roman"/>
          <w:bCs/>
          <w:shd w:val="clear" w:color="auto" w:fill="FFFFFF"/>
        </w:rPr>
        <w:t xml:space="preserve"> τέτοιο πράγμα. Διότι </w:t>
      </w:r>
      <w:r>
        <w:rPr>
          <w:rFonts w:eastAsia="Times New Roman"/>
          <w:bCs/>
          <w:shd w:val="clear" w:color="auto" w:fill="FFFFFF"/>
        </w:rPr>
        <w:t>είναι</w:t>
      </w:r>
      <w:r>
        <w:rPr>
          <w:rFonts w:eastAsia="Times New Roman" w:cs="Times New Roman"/>
          <w:bCs/>
          <w:shd w:val="clear" w:color="auto" w:fill="FFFFFF"/>
        </w:rPr>
        <w:t xml:space="preserve"> κ</w:t>
      </w:r>
      <w:r>
        <w:rPr>
          <w:rFonts w:eastAsia="Times New Roman" w:cs="Times New Roman"/>
          <w:bCs/>
          <w:shd w:val="clear" w:color="auto" w:fill="FFFFFF"/>
        </w:rPr>
        <w:t xml:space="preserve">αι προσβολή για τη χώρα. Δεν </w:t>
      </w:r>
      <w:r>
        <w:rPr>
          <w:rFonts w:eastAsia="Times New Roman"/>
          <w:bCs/>
          <w:shd w:val="clear" w:color="auto" w:fill="FFFFFF"/>
        </w:rPr>
        <w:t>είναι</w:t>
      </w:r>
      <w:r>
        <w:rPr>
          <w:rFonts w:eastAsia="Times New Roman" w:cs="Times New Roman"/>
          <w:bCs/>
          <w:shd w:val="clear" w:color="auto" w:fill="FFFFFF"/>
        </w:rPr>
        <w:t xml:space="preserve"> μόνο προσβολή για το πρόσωπο του Πρωθυπουργού ότι δεν τον εμπιστεύεται η διεθνής κοινότητα. Να </w:t>
      </w:r>
      <w:proofErr w:type="spellStart"/>
      <w:r>
        <w:rPr>
          <w:rFonts w:eastAsia="Times New Roman" w:cs="Times New Roman"/>
          <w:bCs/>
          <w:shd w:val="clear" w:color="auto" w:fill="FFFFFF"/>
        </w:rPr>
        <w:t>εξηγούμεθα</w:t>
      </w:r>
      <w:proofErr w:type="spellEnd"/>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σοβαρό. </w:t>
      </w:r>
    </w:p>
    <w:p w14:paraId="14EE04CB"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Εκείνο το οποίο θέλω να τονίσω</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παρακολουθώ τις ομιλίες των κυβερνητικών Βουλευτών και δι</w:t>
      </w:r>
      <w:r>
        <w:rPr>
          <w:rFonts w:eastAsia="Times New Roman" w:cs="Times New Roman"/>
          <w:bCs/>
          <w:shd w:val="clear" w:color="auto" w:fill="FFFFFF"/>
        </w:rPr>
        <w:t xml:space="preserve">απιστώνω ότι στο 80% των ομιλιών </w:t>
      </w:r>
      <w:r>
        <w:rPr>
          <w:rFonts w:eastAsia="Times New Roman" w:cs="Times New Roman"/>
          <w:bCs/>
          <w:shd w:val="clear" w:color="auto" w:fill="FFFFFF"/>
        </w:rPr>
        <w:t>τους,</w:t>
      </w:r>
      <w:r>
        <w:rPr>
          <w:rFonts w:eastAsia="Times New Roman" w:cs="Times New Roman"/>
          <w:bCs/>
          <w:shd w:val="clear" w:color="auto" w:fill="FFFFFF"/>
        </w:rPr>
        <w:t xml:space="preserve"> αναφέρονται στα αντίμετρα </w:t>
      </w:r>
      <w:r>
        <w:rPr>
          <w:rFonts w:eastAsia="Times New Roman" w:cs="Times New Roman"/>
          <w:bCs/>
          <w:shd w:val="clear" w:color="auto" w:fill="FFFFFF"/>
        </w:rPr>
        <w:t>κ</w:t>
      </w:r>
      <w:r>
        <w:rPr>
          <w:rFonts w:eastAsia="Times New Roman" w:cs="Times New Roman"/>
          <w:bCs/>
          <w:shd w:val="clear" w:color="auto" w:fill="FFFFFF"/>
        </w:rPr>
        <w:t>αι αν μπορούσαν, θα αναφέρονταν και στο 100% του χρόνου των ομιλιών τους στα αντίμετρα, για να μας κάνουν να ζούμε σε μια εικονική πραγματικότητα, που δεν υπάρχουν μέτρα. «Ε</w:t>
      </w:r>
      <w:r>
        <w:rPr>
          <w:rFonts w:eastAsia="Times New Roman"/>
          <w:bCs/>
          <w:shd w:val="clear" w:color="auto" w:fill="FFFFFF"/>
        </w:rPr>
        <w:t>ίναι</w:t>
      </w:r>
      <w:r>
        <w:rPr>
          <w:rFonts w:eastAsia="Times New Roman" w:cs="Times New Roman"/>
          <w:bCs/>
          <w:shd w:val="clear" w:color="auto" w:fill="FFFFFF"/>
        </w:rPr>
        <w:t xml:space="preserve"> σημαντικά τα</w:t>
      </w:r>
      <w:r>
        <w:rPr>
          <w:rFonts w:eastAsia="Times New Roman" w:cs="Times New Roman"/>
          <w:bCs/>
          <w:shd w:val="clear" w:color="auto" w:fill="FFFFFF"/>
        </w:rPr>
        <w:t xml:space="preserve"> αντίμετρα» και «</w:t>
      </w:r>
      <w:r>
        <w:rPr>
          <w:rFonts w:eastAsia="Times New Roman" w:cs="Times New Roman"/>
          <w:bCs/>
          <w:shd w:val="clear" w:color="auto" w:fill="FFFFFF"/>
        </w:rPr>
        <w:t>τ</w:t>
      </w:r>
      <w:r>
        <w:rPr>
          <w:rFonts w:eastAsia="Times New Roman" w:cs="Times New Roman"/>
          <w:bCs/>
          <w:shd w:val="clear" w:color="auto" w:fill="FFFFFF"/>
        </w:rPr>
        <w:t xml:space="preserve">α αντίμετρα γιατί δεν τα ψηφίζετε, αφού </w:t>
      </w:r>
      <w:r>
        <w:rPr>
          <w:rFonts w:eastAsia="Times New Roman"/>
          <w:bCs/>
          <w:shd w:val="clear" w:color="auto" w:fill="FFFFFF"/>
        </w:rPr>
        <w:t>είναι</w:t>
      </w:r>
      <w:r>
        <w:rPr>
          <w:rFonts w:eastAsia="Times New Roman" w:cs="Times New Roman"/>
          <w:bCs/>
          <w:shd w:val="clear" w:color="auto" w:fill="FFFFFF"/>
        </w:rPr>
        <w:t xml:space="preserve"> τα φαγητά των παιδιών, </w:t>
      </w:r>
      <w:r>
        <w:rPr>
          <w:rFonts w:eastAsia="Times New Roman"/>
          <w:bCs/>
          <w:shd w:val="clear" w:color="auto" w:fill="FFFFFF"/>
        </w:rPr>
        <w:t>είναι</w:t>
      </w:r>
      <w:r>
        <w:rPr>
          <w:rFonts w:eastAsia="Times New Roman" w:cs="Times New Roman"/>
          <w:bCs/>
          <w:shd w:val="clear" w:color="auto" w:fill="FFFFFF"/>
        </w:rPr>
        <w:t xml:space="preserve"> τα ενοίκια, </w:t>
      </w:r>
      <w:r>
        <w:rPr>
          <w:rFonts w:eastAsia="Times New Roman"/>
          <w:bCs/>
          <w:shd w:val="clear" w:color="auto" w:fill="FFFFFF"/>
        </w:rPr>
        <w:t>είναι</w:t>
      </w:r>
      <w:r>
        <w:rPr>
          <w:rFonts w:eastAsia="Times New Roman" w:cs="Times New Roman"/>
          <w:bCs/>
          <w:shd w:val="clear" w:color="auto" w:fill="FFFFFF"/>
        </w:rPr>
        <w:t xml:space="preserve"> πολύ καλά.». </w:t>
      </w:r>
    </w:p>
    <w:p w14:paraId="14EE04CC"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Στα αντίμετρα μπορεί κανένας να </w:t>
      </w:r>
      <w:r>
        <w:rPr>
          <w:rFonts w:eastAsia="Times New Roman"/>
          <w:bCs/>
          <w:shd w:val="clear" w:color="auto" w:fill="FFFFFF"/>
        </w:rPr>
        <w:t>έχει</w:t>
      </w:r>
      <w:r>
        <w:rPr>
          <w:rFonts w:eastAsia="Times New Roman" w:cs="Times New Roman"/>
          <w:bCs/>
          <w:shd w:val="clear" w:color="auto" w:fill="FFFFFF"/>
        </w:rPr>
        <w:t xml:space="preserve"> αντίρρηση; Δηλαδή άμα το συζητήσουμε, ποιος δεν θέλει να έχουν όλα τα παιδιά βρεφονηπιακούς στ</w:t>
      </w:r>
      <w:r>
        <w:rPr>
          <w:rFonts w:eastAsia="Times New Roman" w:cs="Times New Roman"/>
          <w:bCs/>
          <w:shd w:val="clear" w:color="auto" w:fill="FFFFFF"/>
        </w:rPr>
        <w:t xml:space="preserve">αθμούς; Υπάρχει άνθρωπος στην Αίθουσα που να μη θέλει; Θα </w:t>
      </w:r>
      <w:r>
        <w:rPr>
          <w:rFonts w:eastAsia="Times New Roman"/>
          <w:bCs/>
          <w:shd w:val="clear" w:color="auto" w:fill="FFFFFF"/>
        </w:rPr>
        <w:t>είναι</w:t>
      </w:r>
      <w:r>
        <w:rPr>
          <w:rFonts w:eastAsia="Times New Roman" w:cs="Times New Roman"/>
          <w:bCs/>
          <w:shd w:val="clear" w:color="auto" w:fill="FFFFFF"/>
        </w:rPr>
        <w:t xml:space="preserve"> παράφρων. Υπάρχει κάποιος να μη θέλει να τρώνε τα παιδιά; </w:t>
      </w:r>
    </w:p>
    <w:p w14:paraId="14EE04CD"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Σου βάζω μια πανοπλία, έναν κορσέ, σε κλέβω ως άνθρωπο και σε κλέβω ως πολίτη </w:t>
      </w:r>
      <w:r>
        <w:rPr>
          <w:rFonts w:eastAsia="Times New Roman"/>
          <w:bCs/>
          <w:shd w:val="clear" w:color="auto" w:fill="FFFFFF"/>
        </w:rPr>
        <w:t>–</w:t>
      </w:r>
      <w:r>
        <w:rPr>
          <w:rFonts w:eastAsia="Times New Roman" w:cs="Times New Roman"/>
          <w:bCs/>
          <w:shd w:val="clear" w:color="auto" w:fill="FFFFFF"/>
        </w:rPr>
        <w:t xml:space="preserve">όταν αφαιρούμε συντάξεις και μισθούς τι </w:t>
      </w:r>
      <w:r>
        <w:rPr>
          <w:rFonts w:eastAsia="Times New Roman"/>
          <w:bCs/>
          <w:shd w:val="clear" w:color="auto" w:fill="FFFFFF"/>
        </w:rPr>
        <w:t>είναι</w:t>
      </w:r>
      <w:r>
        <w:rPr>
          <w:rFonts w:eastAsia="Times New Roman" w:cs="Times New Roman"/>
          <w:bCs/>
          <w:shd w:val="clear" w:color="auto" w:fill="FFFFFF"/>
        </w:rPr>
        <w:t xml:space="preserve"> αυτό; </w:t>
      </w:r>
      <w:r>
        <w:rPr>
          <w:rFonts w:eastAsia="Times New Roman"/>
          <w:bCs/>
          <w:shd w:val="clear" w:color="auto" w:fill="FFFFFF"/>
        </w:rPr>
        <w:t>Έχει</w:t>
      </w:r>
      <w:r>
        <w:rPr>
          <w:rFonts w:eastAsia="Times New Roman" w:cs="Times New Roman"/>
          <w:bCs/>
          <w:shd w:val="clear" w:color="auto" w:fill="FFFFFF"/>
        </w:rPr>
        <w:t xml:space="preserve"> γίνει οικογενειακός προγραμματισμός και τον χάνει ο πολίτης</w:t>
      </w:r>
      <w:r>
        <w:rPr>
          <w:rFonts w:eastAsia="Times New Roman"/>
          <w:bCs/>
          <w:shd w:val="clear" w:color="auto" w:fill="FFFFFF"/>
        </w:rPr>
        <w:t>–</w:t>
      </w:r>
      <w:r>
        <w:rPr>
          <w:rFonts w:eastAsia="Times New Roman" w:cs="Times New Roman"/>
          <w:bCs/>
          <w:shd w:val="clear" w:color="auto" w:fill="FFFFFF"/>
        </w:rPr>
        <w:t xml:space="preserve"> αλλά σου δίνω στο παιδί φαΐ, σου βάζω το παιδί σε σταθμό. Ελεημοσύνη. Δεν το καταλαβαίνω αυτό. </w:t>
      </w:r>
    </w:p>
    <w:p w14:paraId="14EE04CE"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Γιατί προβάλλετε τόσο πολύ τα αντίμετρα; Γιατί φοβάστε τα μέτρα; Ειλικρίνεια δεν υπάρχει στην </w:t>
      </w:r>
      <w:r>
        <w:rPr>
          <w:rFonts w:eastAsia="Times New Roman" w:cs="Times New Roman"/>
          <w:bCs/>
          <w:shd w:val="clear" w:color="auto" w:fill="FFFFFF"/>
        </w:rPr>
        <w:t xml:space="preserve">Αίθουσα αυτή; Ο λαός ακούει. Ο λαός αντιλαμβάνεται ότι φοβάστε την πραγματικότητα και προβάλλετε τα άλλα τα οποία </w:t>
      </w:r>
      <w:r>
        <w:rPr>
          <w:rFonts w:eastAsia="Times New Roman"/>
          <w:bCs/>
          <w:shd w:val="clear" w:color="auto" w:fill="FFFFFF"/>
        </w:rPr>
        <w:t>είναι</w:t>
      </w:r>
      <w:r>
        <w:rPr>
          <w:rFonts w:eastAsia="Times New Roman" w:cs="Times New Roman"/>
          <w:bCs/>
          <w:shd w:val="clear" w:color="auto" w:fill="FFFFFF"/>
        </w:rPr>
        <w:t xml:space="preserve"> σημαντικά, αλλά θα έρθουν αν ευστοχήσει το πρόγραμμα. Αν δεν ευστοχήσει, όλη αυτή η φιλολογική </w:t>
      </w:r>
      <w:r>
        <w:rPr>
          <w:rFonts w:eastAsia="Times New Roman"/>
          <w:bCs/>
          <w:shd w:val="clear" w:color="auto" w:fill="FFFFFF"/>
        </w:rPr>
        <w:t>συζήτηση</w:t>
      </w:r>
      <w:r>
        <w:rPr>
          <w:rFonts w:eastAsia="Times New Roman" w:cs="Times New Roman"/>
          <w:bCs/>
          <w:shd w:val="clear" w:color="auto" w:fill="FFFFFF"/>
        </w:rPr>
        <w:t xml:space="preserve"> περί αντιμέτρων θα </w:t>
      </w:r>
      <w:r>
        <w:rPr>
          <w:rFonts w:eastAsia="Times New Roman"/>
          <w:bCs/>
          <w:shd w:val="clear" w:color="auto" w:fill="FFFFFF"/>
        </w:rPr>
        <w:t>είναι</w:t>
      </w:r>
      <w:r>
        <w:rPr>
          <w:rFonts w:eastAsia="Times New Roman" w:cs="Times New Roman"/>
          <w:bCs/>
          <w:shd w:val="clear" w:color="auto" w:fill="FFFFFF"/>
        </w:rPr>
        <w:t xml:space="preserve"> ένας μύ</w:t>
      </w:r>
      <w:r>
        <w:rPr>
          <w:rFonts w:eastAsia="Times New Roman" w:cs="Times New Roman"/>
          <w:bCs/>
          <w:shd w:val="clear" w:color="auto" w:fill="FFFFFF"/>
        </w:rPr>
        <w:t xml:space="preserve">θος. </w:t>
      </w:r>
    </w:p>
    <w:p w14:paraId="14EE04CF" w14:textId="77777777" w:rsidR="002F0583" w:rsidRDefault="00B91F1A">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λάθος που διαλέξατε έναν τέτοιο τρόπο. Τουλάχιστον η </w:t>
      </w:r>
      <w:r>
        <w:rPr>
          <w:rFonts w:eastAsia="Times New Roman" w:cs="Times New Roman"/>
          <w:bCs/>
          <w:shd w:val="clear" w:color="auto" w:fill="FFFFFF"/>
        </w:rPr>
        <w:t>Δ</w:t>
      </w:r>
      <w:r>
        <w:rPr>
          <w:rFonts w:eastAsia="Times New Roman" w:cs="Times New Roman"/>
          <w:bCs/>
          <w:shd w:val="clear" w:color="auto" w:fill="FFFFFF"/>
        </w:rPr>
        <w:t>εξιά όταν έβαζε φόρους, ανελάμβανε και την ευθύνη των μέτρων, ενώ εσείς επιλέξατε μία μέθοδο ότι σε όλα έχετε το αντίδοτο. Σου δίνω δηλητήριο αλλά έχω ετοιμάσει και το αντίδοτο να σε σώσω. Γ</w:t>
      </w:r>
      <w:r>
        <w:rPr>
          <w:rFonts w:eastAsia="Times New Roman" w:cs="Times New Roman"/>
          <w:bCs/>
          <w:shd w:val="clear" w:color="auto" w:fill="FFFFFF"/>
        </w:rPr>
        <w:t>ιατί δίνετε</w:t>
      </w:r>
      <w:r>
        <w:rPr>
          <w:rFonts w:eastAsia="Times New Roman" w:cs="Times New Roman"/>
          <w:bCs/>
          <w:shd w:val="clear" w:color="auto" w:fill="FFFFFF"/>
        </w:rPr>
        <w:t>,</w:t>
      </w:r>
      <w:r>
        <w:rPr>
          <w:rFonts w:eastAsia="Times New Roman" w:cs="Times New Roman"/>
          <w:bCs/>
          <w:shd w:val="clear" w:color="auto" w:fill="FFFFFF"/>
        </w:rPr>
        <w:t xml:space="preserve"> λοιπόν</w:t>
      </w:r>
      <w:r>
        <w:rPr>
          <w:rFonts w:eastAsia="Times New Roman" w:cs="Times New Roman"/>
          <w:bCs/>
          <w:shd w:val="clear" w:color="auto" w:fill="FFFFFF"/>
        </w:rPr>
        <w:t>,</w:t>
      </w:r>
      <w:r>
        <w:rPr>
          <w:rFonts w:eastAsia="Times New Roman" w:cs="Times New Roman"/>
          <w:bCs/>
          <w:shd w:val="clear" w:color="auto" w:fill="FFFFFF"/>
        </w:rPr>
        <w:t xml:space="preserve"> το δηλητήριο, αφού αναιρούνται τα μέτρα από τα αντίμετρα; Γιατί; </w:t>
      </w:r>
    </w:p>
    <w:p w14:paraId="14EE04D0"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Γιατί οι ξένοι θέλουν να επιβάλλουν τα μέτρα; Τι βλέπουν; Βλέπουν ένα συνταξιοδοτικό σχέδιο, το οποίο δεν βγαίνει. Θέλετε να σας πω κάτι που είπα και χθες στην τηλεόραση</w:t>
      </w:r>
      <w:r>
        <w:rPr>
          <w:rFonts w:eastAsia="Times New Roman" w:cs="Times New Roman"/>
          <w:bCs/>
          <w:shd w:val="clear" w:color="auto" w:fill="FFFFFF"/>
        </w:rPr>
        <w:t xml:space="preserve">; Μη μετράτε με ακρίβεια. Μετράτε εσείς 3,6 δισεκατομμύρια ευρώ, η Νέα Δημοκρατία μετράει 4,9 δισεκατομμύρια ευρώ. Στους προϋπολογισμούς μην είστε τόσο σίγουροι. Γιατί και το 2017 εγώ το φοβάμαι για τις συντάξεις. Το 2017, σαν χρονιά, μπορεί να </w:t>
      </w:r>
      <w:r>
        <w:rPr>
          <w:rFonts w:eastAsia="Times New Roman"/>
          <w:bCs/>
          <w:shd w:val="clear" w:color="auto" w:fill="FFFFFF"/>
        </w:rPr>
        <w:t>έχει</w:t>
      </w:r>
      <w:r>
        <w:rPr>
          <w:rFonts w:eastAsia="Times New Roman" w:cs="Times New Roman"/>
          <w:bCs/>
          <w:shd w:val="clear" w:color="auto" w:fill="FFFFFF"/>
        </w:rPr>
        <w:t xml:space="preserve"> περ</w:t>
      </w:r>
      <w:r>
        <w:rPr>
          <w:rFonts w:eastAsia="Times New Roman" w:cs="Times New Roman"/>
          <w:bCs/>
          <w:shd w:val="clear" w:color="auto" w:fill="FFFFFF"/>
        </w:rPr>
        <w:t>αι</w:t>
      </w:r>
      <w:r>
        <w:rPr>
          <w:rFonts w:eastAsia="Times New Roman" w:cs="Times New Roman"/>
          <w:bCs/>
          <w:shd w:val="clear" w:color="auto" w:fill="FFFFFF"/>
        </w:rPr>
        <w:t>τ</w:t>
      </w:r>
      <w:r>
        <w:rPr>
          <w:rFonts w:eastAsia="Times New Roman" w:cs="Times New Roman"/>
          <w:bCs/>
          <w:shd w:val="clear" w:color="auto" w:fill="FFFFFF"/>
        </w:rPr>
        <w:t>έ</w:t>
      </w:r>
      <w:r>
        <w:rPr>
          <w:rFonts w:eastAsia="Times New Roman" w:cs="Times New Roman"/>
          <w:bCs/>
          <w:shd w:val="clear" w:color="auto" w:fill="FFFFFF"/>
        </w:rPr>
        <w:t xml:space="preserve">ρω τρύπα στις συντάξεις. Μην είστε σίγουροι ότι τα νούμερα </w:t>
      </w:r>
      <w:r>
        <w:rPr>
          <w:rFonts w:eastAsia="Times New Roman"/>
          <w:bCs/>
          <w:shd w:val="clear" w:color="auto" w:fill="FFFFFF"/>
        </w:rPr>
        <w:t>είναι</w:t>
      </w:r>
      <w:r>
        <w:rPr>
          <w:rFonts w:eastAsia="Times New Roman" w:cs="Times New Roman"/>
          <w:bCs/>
          <w:shd w:val="clear" w:color="auto" w:fill="FFFFFF"/>
        </w:rPr>
        <w:t xml:space="preserve"> αυτά τα οποία λέτε. </w:t>
      </w:r>
    </w:p>
    <w:p w14:paraId="14EE04D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Ένα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λάθος που έκανε η Κυβέρνηση</w:t>
      </w:r>
      <w:r>
        <w:rPr>
          <w:rFonts w:eastAsia="Times New Roman" w:cs="Times New Roman"/>
          <w:szCs w:val="24"/>
        </w:rPr>
        <w:t>,</w:t>
      </w:r>
      <w:r>
        <w:rPr>
          <w:rFonts w:eastAsia="Times New Roman" w:cs="Times New Roman"/>
          <w:szCs w:val="24"/>
        </w:rPr>
        <w:t xml:space="preserve"> είναι ότι δεν διάλεξε την οδό της ειλικρίνειας και της ευθύτητας και να μιλήσει για τα μ</w:t>
      </w:r>
      <w:r>
        <w:rPr>
          <w:rFonts w:eastAsia="Times New Roman" w:cs="Times New Roman"/>
          <w:szCs w:val="24"/>
        </w:rPr>
        <w:t>έτρα</w:t>
      </w:r>
      <w:r>
        <w:rPr>
          <w:rFonts w:eastAsia="Times New Roman" w:cs="Times New Roman"/>
          <w:szCs w:val="24"/>
        </w:rPr>
        <w:t xml:space="preserve"> και να πει ότι είναι αναγκαία </w:t>
      </w:r>
      <w:r>
        <w:rPr>
          <w:rFonts w:eastAsia="Times New Roman" w:cs="Times New Roman"/>
          <w:szCs w:val="24"/>
        </w:rPr>
        <w:lastRenderedPageBreak/>
        <w:t xml:space="preserve">και </w:t>
      </w:r>
      <w:r>
        <w:rPr>
          <w:rFonts w:eastAsia="Times New Roman" w:cs="Times New Roman"/>
          <w:szCs w:val="24"/>
        </w:rPr>
        <w:t xml:space="preserve">να πάρει την ευθύνη. Σε κάθε νομοσχέδιο που υπάρχει εδώ μέσα, αφού το ψηφίζετε, πρέπει να έχετε και το θάρρος να αναλάβετε την ευθύνη. Να μην κρύβεστε πίσω από αντίμετρα. Είναι πρωτόγνωρο για την Αίθουσα αυτή να διαλέγετε τέτοιες κρυψώνες. </w:t>
      </w:r>
    </w:p>
    <w:p w14:paraId="14EE04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Διαλέξατε και κ</w:t>
      </w:r>
      <w:r>
        <w:rPr>
          <w:rFonts w:eastAsia="Times New Roman" w:cs="Times New Roman"/>
          <w:szCs w:val="24"/>
        </w:rPr>
        <w:t>άτι άλλο για το χρέος. Μεγαλώσατε το θέμα του χρέους και ότι ο κ. Τσίπρας θα φορέσει γραβάτες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 Μα το χρέος έχει συμφωνηθεί για τον Αύγουστο του 2018. Συγγνώμη τι θέλετε να πάρετε παραπάνω για το χρέος; Από τώρα, δηλαδή</w:t>
      </w:r>
      <w:r>
        <w:rPr>
          <w:rFonts w:eastAsia="Times New Roman" w:cs="Times New Roman"/>
          <w:szCs w:val="24"/>
        </w:rPr>
        <w:t>,</w:t>
      </w:r>
      <w:r>
        <w:rPr>
          <w:rFonts w:eastAsia="Times New Roman" w:cs="Times New Roman"/>
          <w:szCs w:val="24"/>
        </w:rPr>
        <w:t xml:space="preserve"> να πουν ότι τα ομόλογα μέχρι </w:t>
      </w:r>
      <w:r>
        <w:rPr>
          <w:rFonts w:eastAsia="Times New Roman" w:cs="Times New Roman"/>
          <w:szCs w:val="24"/>
        </w:rPr>
        <w:t>το 2025 θα μεταφερθούν πιο πέρα; Αυτό θέλετε; Ικανοποιείστε με αυτό; Ούτως ή άλλως έχουν δεσμευθεί οι ξένοι ότι τον Αύγουστο του 2018, εάν έχουμε εφαρμόσει τις μεταρρυθμίσεις, είναι διατεθειμένοι να κάνουν κάθε θυσία για το χρέος, γιατί δεν θα μπορεί η χώρ</w:t>
      </w:r>
      <w:r>
        <w:rPr>
          <w:rFonts w:eastAsia="Times New Roman" w:cs="Times New Roman"/>
          <w:szCs w:val="24"/>
        </w:rPr>
        <w:t xml:space="preserve">α να σταθεί. Θα θέλει νέο πρόγραμμα. </w:t>
      </w:r>
    </w:p>
    <w:p w14:paraId="14EE04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Γιατί μεγαλώσατε το θέμα του χρέους; Για να πειστούν οι Βουλευτές να ψηφίσουν σήμερα «</w:t>
      </w:r>
      <w:r>
        <w:rPr>
          <w:rFonts w:eastAsia="Times New Roman" w:cs="Times New Roman"/>
          <w:szCs w:val="24"/>
        </w:rPr>
        <w:t>ν</w:t>
      </w:r>
      <w:r>
        <w:rPr>
          <w:rFonts w:eastAsia="Times New Roman" w:cs="Times New Roman"/>
          <w:szCs w:val="24"/>
        </w:rPr>
        <w:t>αι». Μεγαλώσατε το θέμα του χρέους</w:t>
      </w:r>
      <w:r>
        <w:rPr>
          <w:rFonts w:eastAsia="Times New Roman" w:cs="Times New Roman"/>
          <w:szCs w:val="24"/>
        </w:rPr>
        <w:t>,</w:t>
      </w:r>
      <w:r>
        <w:rPr>
          <w:rFonts w:eastAsia="Times New Roman" w:cs="Times New Roman"/>
          <w:szCs w:val="24"/>
        </w:rPr>
        <w:t xml:space="preserve"> για να πείτε «ναι μεν κύριοι του ΣΥΡΙΖΑ ψηφίζετε σκληρά μέτρα, αλλά θα έρθει ο Σόιμπλε και το Δ</w:t>
      </w:r>
      <w:r>
        <w:rPr>
          <w:rFonts w:eastAsia="Times New Roman" w:cs="Times New Roman"/>
          <w:szCs w:val="24"/>
        </w:rPr>
        <w:t xml:space="preserve">ιεθνές Νομισματικό Ταμείο και θα μας κόψουν χρέος και άρα θα δικαιωθούμε». </w:t>
      </w:r>
    </w:p>
    <w:p w14:paraId="14EE04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πρόβλημα της Ελλάδος δεν είναι πρόβλημα χρέους. Το πρόβλημα της Ελλάδος είναι κυρίως πρόβλημα μη επιτέλεσης των μεταρρυθμίσεων. Το πολιτικό σύστημα…</w:t>
      </w:r>
    </w:p>
    <w:p w14:paraId="14EE04D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ΑΝΤΩΝΙΟΥ: </w:t>
      </w:r>
      <w:r>
        <w:rPr>
          <w:rFonts w:eastAsia="Times New Roman" w:cs="Times New Roman"/>
          <w:szCs w:val="24"/>
        </w:rPr>
        <w:t xml:space="preserve">Ο Σόιμπλε </w:t>
      </w:r>
      <w:r>
        <w:rPr>
          <w:rFonts w:eastAsia="Times New Roman" w:cs="Times New Roman"/>
          <w:szCs w:val="24"/>
        </w:rPr>
        <w:t xml:space="preserve">τα λέει αυτά. </w:t>
      </w:r>
    </w:p>
    <w:p w14:paraId="14EE04D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ξέρω ποιος τα λέει. Εγώ ξέρω ότι κρύβεστε πίσω από το δάχτυλό σας. </w:t>
      </w:r>
      <w:r>
        <w:rPr>
          <w:rFonts w:eastAsia="Times New Roman" w:cs="Times New Roman"/>
          <w:szCs w:val="24"/>
        </w:rPr>
        <w:t>Ξ</w:t>
      </w:r>
      <w:r>
        <w:rPr>
          <w:rFonts w:eastAsia="Times New Roman" w:cs="Times New Roman"/>
          <w:szCs w:val="24"/>
        </w:rPr>
        <w:t xml:space="preserve">έρω ότι είστε </w:t>
      </w:r>
      <w:r>
        <w:rPr>
          <w:rFonts w:eastAsia="Times New Roman" w:cs="Times New Roman"/>
          <w:szCs w:val="24"/>
        </w:rPr>
        <w:t>α</w:t>
      </w:r>
      <w:r>
        <w:rPr>
          <w:rFonts w:eastAsia="Times New Roman" w:cs="Times New Roman"/>
          <w:szCs w:val="24"/>
        </w:rPr>
        <w:t xml:space="preserve">ριστεροί και πάτε να κόψετε συντάξεις. Αυτό ξέρω. </w:t>
      </w:r>
    </w:p>
    <w:p w14:paraId="14EE04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 δεν κάνουμε μεταρρυθμίσεις, εκατό χρέη να κόψουν, π</w:t>
      </w:r>
      <w:r>
        <w:rPr>
          <w:rFonts w:eastAsia="Times New Roman" w:cs="Times New Roman"/>
          <w:szCs w:val="24"/>
        </w:rPr>
        <w:t xml:space="preserve">άλι στον άσσο θα είναι η χώρα. </w:t>
      </w:r>
    </w:p>
    <w:p w14:paraId="14EE04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Επαγγέλματα ανοίξαμε; Όχι. Για να γίνει κάποιος ταξιτζής, πρέπει να αγοράσει άδεια από άλλον ταξιτζή. </w:t>
      </w:r>
    </w:p>
    <w:p w14:paraId="14EE04D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Πώς θα γίνει;</w:t>
      </w:r>
    </w:p>
    <w:p w14:paraId="14EE04D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Πώς θα γίνει; Πηγαίνετε σε άλλη χώρ</w:t>
      </w:r>
      <w:r>
        <w:rPr>
          <w:rFonts w:eastAsia="Times New Roman" w:cs="Times New Roman"/>
          <w:szCs w:val="24"/>
        </w:rPr>
        <w:t>α να δείτε πώς γίνεται. Για να γίνεις περιπτεράς πρέπει να αγοράσεις από ανάπηρο άδει</w:t>
      </w:r>
      <w:r>
        <w:rPr>
          <w:rFonts w:eastAsia="Times New Roman" w:cs="Times New Roman"/>
          <w:szCs w:val="24"/>
        </w:rPr>
        <w:t>α</w:t>
      </w:r>
      <w:r>
        <w:rPr>
          <w:rFonts w:eastAsia="Times New Roman" w:cs="Times New Roman"/>
          <w:szCs w:val="24"/>
        </w:rPr>
        <w:t>. Φαρμακείο δεν μπορείς να ανοίξεις. Το ξέρετε; Αν πας στα Φάρσαλα ας πούμε, που είναι τα φαρμακεία πέντε, θα σε στείλουν σε χωριό να ανοίξεις φαρμακείο. Θα σου πουν «τελ</w:t>
      </w:r>
      <w:r>
        <w:rPr>
          <w:rFonts w:eastAsia="Times New Roman" w:cs="Times New Roman"/>
          <w:szCs w:val="24"/>
        </w:rPr>
        <w:t xml:space="preserve">είωσε ο κόσμος των φαρμακείων εδώ στον αριθμό πέντε». Αυτή είναι η χώρα με τις </w:t>
      </w:r>
      <w:proofErr w:type="spellStart"/>
      <w:r>
        <w:rPr>
          <w:rFonts w:eastAsia="Times New Roman" w:cs="Times New Roman"/>
          <w:szCs w:val="24"/>
        </w:rPr>
        <w:t>προστατευτικότητες</w:t>
      </w:r>
      <w:proofErr w:type="spellEnd"/>
      <w:r>
        <w:rPr>
          <w:rFonts w:eastAsia="Times New Roman" w:cs="Times New Roman"/>
          <w:szCs w:val="24"/>
        </w:rPr>
        <w:t xml:space="preserve">, με τις κλειστοφοβίες. Αυτή είναι η χώρα. </w:t>
      </w:r>
    </w:p>
    <w:p w14:paraId="14EE04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Επαγγέλματα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δεν ανοίξαμε. Με τις συντάξεις ασχοληθήκαμε; Άλλος παίρνει τρεις συντάξεις. Τριακόσιες τριάντα</w:t>
      </w:r>
      <w:r>
        <w:rPr>
          <w:rFonts w:eastAsia="Times New Roman" w:cs="Times New Roman"/>
          <w:szCs w:val="24"/>
        </w:rPr>
        <w:t xml:space="preserve"> χιλιάδες άνθρωποι παίρνουν τρεις συ</w:t>
      </w:r>
      <w:r>
        <w:rPr>
          <w:rFonts w:eastAsia="Times New Roman" w:cs="Times New Roman"/>
          <w:szCs w:val="24"/>
        </w:rPr>
        <w:lastRenderedPageBreak/>
        <w:t>ντάξεις. Ένα εκατομμύριο διακόσιες χιλιάδες παίρνουν δύο συντάξεις. Ογδόντα χιλιάδες πλούσιοι οι οποίοι έχουν να ζήσουν, γιατί έχουν ενοίκια, τόκους καταθέσεων και μερίσματα εταιρειών</w:t>
      </w:r>
      <w:r>
        <w:rPr>
          <w:rFonts w:eastAsia="Times New Roman" w:cs="Times New Roman"/>
          <w:szCs w:val="24"/>
        </w:rPr>
        <w:t>,</w:t>
      </w:r>
      <w:r>
        <w:rPr>
          <w:rFonts w:eastAsia="Times New Roman" w:cs="Times New Roman"/>
          <w:szCs w:val="24"/>
        </w:rPr>
        <w:t xml:space="preserve"> δεν τους πειράζουμε καθόλου γιατί –</w:t>
      </w:r>
      <w:r>
        <w:rPr>
          <w:rFonts w:eastAsia="Times New Roman" w:cs="Times New Roman"/>
          <w:szCs w:val="24"/>
        </w:rPr>
        <w:t xml:space="preserve">λέει- πλήρωσαν εισφορές. Μα σε μία χώρα όταν δεν βγαίνει το ασφαλιστικό σύστημα τι είναι προτιμότερο; Να κόβεις το ΕΚΑΣ από τη γιαγιά των </w:t>
      </w:r>
      <w:r>
        <w:rPr>
          <w:rFonts w:eastAsia="Times New Roman" w:cs="Times New Roman"/>
          <w:szCs w:val="24"/>
        </w:rPr>
        <w:t xml:space="preserve">600 </w:t>
      </w:r>
      <w:r>
        <w:rPr>
          <w:rFonts w:eastAsia="Times New Roman" w:cs="Times New Roman"/>
          <w:szCs w:val="24"/>
        </w:rPr>
        <w:t xml:space="preserve">ευρώ και να της το πηγαίνεις στα </w:t>
      </w:r>
      <w:r>
        <w:rPr>
          <w:rFonts w:eastAsia="Times New Roman" w:cs="Times New Roman"/>
          <w:szCs w:val="24"/>
        </w:rPr>
        <w:t xml:space="preserve">400 </w:t>
      </w:r>
      <w:r>
        <w:rPr>
          <w:rFonts w:eastAsia="Times New Roman" w:cs="Times New Roman"/>
          <w:szCs w:val="24"/>
        </w:rPr>
        <w:t>ευρώ ή να κόψεις τη σύνταξη από αυτόν που έχει ούτως ή άλλως χρήματα να ζήσει</w:t>
      </w:r>
      <w:r>
        <w:rPr>
          <w:rFonts w:eastAsia="Times New Roman" w:cs="Times New Roman"/>
          <w:szCs w:val="24"/>
        </w:rPr>
        <w:t>. Τι είδους Αριστεροί είστε; Φωνάζω για τις συντάξεις των πλουσίων. Δεν θα ζήσει ο πλούσιος</w:t>
      </w:r>
      <w:r>
        <w:rPr>
          <w:rFonts w:eastAsia="Times New Roman" w:cs="Times New Roman"/>
          <w:szCs w:val="24"/>
        </w:rPr>
        <w:t>,</w:t>
      </w:r>
      <w:r>
        <w:rPr>
          <w:rFonts w:eastAsia="Times New Roman" w:cs="Times New Roman"/>
          <w:szCs w:val="24"/>
        </w:rPr>
        <w:t xml:space="preserve"> εάν έχει ένα εισόδημα από ενοίκια 5.000 ευρώ; Γιατί να αρπάζει και το </w:t>
      </w:r>
      <w:proofErr w:type="spellStart"/>
      <w:r>
        <w:rPr>
          <w:rFonts w:eastAsia="Times New Roman" w:cs="Times New Roman"/>
          <w:szCs w:val="24"/>
        </w:rPr>
        <w:t>χιλιοεξακοσάρι</w:t>
      </w:r>
      <w:proofErr w:type="spellEnd"/>
      <w:r>
        <w:rPr>
          <w:rFonts w:eastAsia="Times New Roman" w:cs="Times New Roman"/>
          <w:szCs w:val="24"/>
        </w:rPr>
        <w:t xml:space="preserve"> της σύνταξης; Εντάξει η Δεξιά μπορεί να έχει την άποψη ότι είναι ένα δικαίωμα.</w:t>
      </w:r>
      <w:r>
        <w:rPr>
          <w:rFonts w:eastAsia="Times New Roman" w:cs="Times New Roman"/>
          <w:szCs w:val="24"/>
        </w:rPr>
        <w:t xml:space="preserve"> Εσείς όμως οι Αριστεροί προτιμάτε να κόβετε το ΕΚΑΣ της γιαγιάς και το γάλα του παιδιού και όχι τη σύνταξη του πλούσιου; Διερωτηθείτε</w:t>
      </w:r>
      <w:r>
        <w:rPr>
          <w:rFonts w:eastAsia="Times New Roman" w:cs="Times New Roman"/>
          <w:szCs w:val="24"/>
        </w:rPr>
        <w:t>,</w:t>
      </w:r>
      <w:r>
        <w:rPr>
          <w:rFonts w:eastAsia="Times New Roman" w:cs="Times New Roman"/>
          <w:szCs w:val="24"/>
        </w:rPr>
        <w:t xml:space="preserve"> λοιπόν, τι Αριστεροί είστε. Είναι πολύ απλό. </w:t>
      </w:r>
    </w:p>
    <w:p w14:paraId="14EE04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Είναι όμως κι άλλα ζητήματα. Είναι τα ζητήματα της αξιολόγησης, που ούτε η Νέα Δημοκρατία έχει το θάρρος να κάνει. Είναι η αξιολόγηση στο </w:t>
      </w:r>
      <w:r>
        <w:rPr>
          <w:rFonts w:eastAsia="Times New Roman" w:cs="Times New Roman"/>
          <w:szCs w:val="24"/>
        </w:rPr>
        <w:t>δ</w:t>
      </w:r>
      <w:r>
        <w:rPr>
          <w:rFonts w:eastAsia="Times New Roman" w:cs="Times New Roman"/>
          <w:szCs w:val="24"/>
        </w:rPr>
        <w:t xml:space="preserve">ημόσιο. Ο κόσμος που δουλεύει στο </w:t>
      </w:r>
      <w:r>
        <w:rPr>
          <w:rFonts w:eastAsia="Times New Roman" w:cs="Times New Roman"/>
          <w:szCs w:val="24"/>
        </w:rPr>
        <w:t>δ</w:t>
      </w:r>
      <w:r>
        <w:rPr>
          <w:rFonts w:eastAsia="Times New Roman" w:cs="Times New Roman"/>
          <w:szCs w:val="24"/>
        </w:rPr>
        <w:t>ημόσιο προσφέρει όλος; Είναι ευσυνείδητοι και προσφέρουν; Προσφέρουν όλοι στους δή</w:t>
      </w:r>
      <w:r>
        <w:rPr>
          <w:rFonts w:eastAsia="Times New Roman" w:cs="Times New Roman"/>
          <w:szCs w:val="24"/>
        </w:rPr>
        <w:t xml:space="preserve">μους, στις ΔΕΚΟ, στο </w:t>
      </w:r>
      <w:r>
        <w:rPr>
          <w:rFonts w:eastAsia="Times New Roman" w:cs="Times New Roman"/>
          <w:szCs w:val="24"/>
        </w:rPr>
        <w:t>δ</w:t>
      </w:r>
      <w:r>
        <w:rPr>
          <w:rFonts w:eastAsia="Times New Roman" w:cs="Times New Roman"/>
          <w:szCs w:val="24"/>
        </w:rPr>
        <w:t>ημόσιο; Έχει γίνει κα</w:t>
      </w:r>
      <w:r>
        <w:rPr>
          <w:rFonts w:eastAsia="Times New Roman" w:cs="Times New Roman"/>
          <w:szCs w:val="24"/>
        </w:rPr>
        <w:t>μ</w:t>
      </w:r>
      <w:r>
        <w:rPr>
          <w:rFonts w:eastAsia="Times New Roman" w:cs="Times New Roman"/>
          <w:szCs w:val="24"/>
        </w:rPr>
        <w:t xml:space="preserve">μιά αξιολόγηση; </w:t>
      </w:r>
    </w:p>
    <w:p w14:paraId="14EE04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ΑΔΕΔΥ βγήκε και έκανε προειδοποιητική απεργία και είπε</w:t>
      </w:r>
      <w:r>
        <w:rPr>
          <w:rFonts w:eastAsia="Times New Roman" w:cs="Times New Roman"/>
          <w:szCs w:val="24"/>
        </w:rPr>
        <w:t>:</w:t>
      </w:r>
      <w:r>
        <w:rPr>
          <w:rFonts w:eastAsia="Times New Roman" w:cs="Times New Roman"/>
          <w:szCs w:val="24"/>
        </w:rPr>
        <w:t xml:space="preserve"> «Αν τεθεί θέμα και ιδέα καν για αξιολόγηση, εμείς πάμε για μόνιμη απεργία». Αυτό τι λέει, τι σημαίνει </w:t>
      </w:r>
      <w:r>
        <w:rPr>
          <w:rFonts w:eastAsia="Times New Roman" w:cs="Times New Roman"/>
          <w:szCs w:val="24"/>
        </w:rPr>
        <w:lastRenderedPageBreak/>
        <w:t xml:space="preserve">αυτό; Ότι αν γίνει αξιολόγηση στον </w:t>
      </w:r>
      <w:r>
        <w:rPr>
          <w:rFonts w:eastAsia="Times New Roman" w:cs="Times New Roman"/>
          <w:szCs w:val="24"/>
        </w:rPr>
        <w:t xml:space="preserve">τόπο αυτό στους δήμους, στις ΔΕΚΟ και στο δημόσιο, θα βρούμε ένα φοβερό ποσοστό αργόμισθων. </w:t>
      </w:r>
    </w:p>
    <w:p w14:paraId="14EE04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μελετήσει η Αίθουσα αυτή, αν έχει τη στοιχειώδη σοβαρότητα, πού θα μεταφερθεί το ποσοστό αυτό των αργόμισθων. Γιατί κάπου είπα ότι πρέπει να ιδρύσουμε γρ</w:t>
      </w:r>
      <w:r>
        <w:rPr>
          <w:rFonts w:eastAsia="Times New Roman" w:cs="Times New Roman"/>
          <w:szCs w:val="24"/>
        </w:rPr>
        <w:t>αφεία ανεύρεσης εργασίας σε κάθε δήμο και να πηγαίνουν και οι άνεργοι -το ενάμισι εκατομμύριο εφόσον θέλει να δουλέψει, γιατί γι’ αυτούς δεν μιλάει κανείς, τους άνεργους τους έχουμε ξεφορτώσει στις χαβούζες- αλλά και οι αργόμισθοι του δημοσίου και να γίνετ</w:t>
      </w:r>
      <w:r>
        <w:rPr>
          <w:rFonts w:eastAsia="Times New Roman" w:cs="Times New Roman"/>
          <w:szCs w:val="24"/>
        </w:rPr>
        <w:t xml:space="preserve">αι ένας προγραμματισμός πού θα μεταφερθούν. </w:t>
      </w:r>
    </w:p>
    <w:p w14:paraId="14EE04D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Πάντως με το να συνεχίσουμε να πληρώνουμε αργόμισθους</w:t>
      </w:r>
      <w:r>
        <w:rPr>
          <w:rFonts w:eastAsia="Times New Roman" w:cs="Times New Roman"/>
          <w:szCs w:val="24"/>
        </w:rPr>
        <w:t>,</w:t>
      </w:r>
      <w:r>
        <w:rPr>
          <w:rFonts w:eastAsia="Times New Roman" w:cs="Times New Roman"/>
          <w:szCs w:val="24"/>
        </w:rPr>
        <w:t xml:space="preserve"> για να παίρνουν ψήφους κάποια κόμματα ή γιατί έκανε το λάθος ένα πολιτικό σύστημα και τους προσέλαβε, δεν πρόκειται να βγούμε από την κρίση</w:t>
      </w:r>
      <w:r>
        <w:rPr>
          <w:rFonts w:eastAsia="Times New Roman" w:cs="Times New Roman"/>
          <w:szCs w:val="24"/>
        </w:rPr>
        <w:t>,</w:t>
      </w:r>
      <w:r>
        <w:rPr>
          <w:rFonts w:eastAsia="Times New Roman" w:cs="Times New Roman"/>
          <w:szCs w:val="24"/>
        </w:rPr>
        <w:t xml:space="preserve"> αν αυτό το καρκ</w:t>
      </w:r>
      <w:r>
        <w:rPr>
          <w:rFonts w:eastAsia="Times New Roman" w:cs="Times New Roman"/>
          <w:szCs w:val="24"/>
        </w:rPr>
        <w:t>ίνωμα συνεχίζεται. Το λέω μια και καλή για να κατασταλάξει. Δηλαδή αν μέσα στο δημόσιο, στους δήμους και στις ΔΕΚΟ είναι ένα σοβαρό ποσοστό αργόμισθων, το να κουκουλώνουμε το πράγμα και να περιμένουμε η χώρα να βγει από την κρίση</w:t>
      </w:r>
      <w:r>
        <w:rPr>
          <w:rFonts w:eastAsia="Times New Roman" w:cs="Times New Roman"/>
          <w:szCs w:val="24"/>
        </w:rPr>
        <w:t>,</w:t>
      </w:r>
      <w:r>
        <w:rPr>
          <w:rFonts w:eastAsia="Times New Roman" w:cs="Times New Roman"/>
          <w:szCs w:val="24"/>
        </w:rPr>
        <w:t xml:space="preserve"> αυτό είναι μάταιο. Ούτε ε</w:t>
      </w:r>
      <w:r>
        <w:rPr>
          <w:rFonts w:eastAsia="Times New Roman" w:cs="Times New Roman"/>
          <w:szCs w:val="24"/>
        </w:rPr>
        <w:t xml:space="preserve">κεί κάνουμε το παραμικρό. </w:t>
      </w:r>
    </w:p>
    <w:p w14:paraId="14EE04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Νέα Δημοκρατία μάλιστα λέει ότι δεν θα απολύσει. Ας προσχωρήσει στην άποψη, λοιπόν, της Ένωσης Κεντρώων ότι αφού εντοπίσουμε τους αργόμισθους –και πώς θα τους εντοπίσουμε; Με ένορκη δήλωση των προϊσταμένων τους, των υφισταμένων</w:t>
      </w:r>
      <w:r>
        <w:rPr>
          <w:rFonts w:eastAsia="Times New Roman" w:cs="Times New Roman"/>
          <w:szCs w:val="24"/>
        </w:rPr>
        <w:t xml:space="preserve"> τους και πολιτών που ήρθαν σε επαφή μαζί τους και αφού γίνει μία έκθεση </w:t>
      </w:r>
      <w:r>
        <w:rPr>
          <w:rFonts w:eastAsia="Times New Roman" w:cs="Times New Roman"/>
          <w:szCs w:val="24"/>
        </w:rPr>
        <w:lastRenderedPageBreak/>
        <w:t xml:space="preserve">για κάθε υπάλληλο και κριθεί ότι πρέπει να μεταφερθεί- οι υπάλληλοι μέσω των γραφείων ανεύρεσης εργασίας να μεταφέρονται. Τι θα κάνουμε; Μπορούμε να τους πληρώνουμε για πάντα; </w:t>
      </w:r>
    </w:p>
    <w:p w14:paraId="14EE04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Γιατί </w:t>
      </w:r>
      <w:r>
        <w:rPr>
          <w:rFonts w:eastAsia="Times New Roman" w:cs="Times New Roman"/>
          <w:szCs w:val="24"/>
        </w:rPr>
        <w:t>αυτοί δεν επιτρέπουν ούτε στους ευσυνείδητους να εργάζονται. Έχετε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σας σε ένα γραφείο</w:t>
      </w:r>
      <w:r>
        <w:rPr>
          <w:rFonts w:eastAsia="Times New Roman" w:cs="Times New Roman"/>
          <w:szCs w:val="24"/>
        </w:rPr>
        <w:t>,</w:t>
      </w:r>
      <w:r>
        <w:rPr>
          <w:rFonts w:eastAsia="Times New Roman" w:cs="Times New Roman"/>
          <w:szCs w:val="24"/>
        </w:rPr>
        <w:t xml:space="preserve"> αν στους έξι ανθρώπους δύο είναι αργόμισθοι ούτε οι υπόλοιποι τέσσερις δουλεύουν, να το ξέρετε αυτό. Εκτός αν είμαστε αγαθοεργό ίδρυμα και δίνουμε σαν επίδομα. </w:t>
      </w:r>
      <w:r>
        <w:rPr>
          <w:rFonts w:eastAsia="Times New Roman" w:cs="Times New Roman"/>
          <w:szCs w:val="24"/>
        </w:rPr>
        <w:t>Αλλά πάλι υπάρχει η ζημιά ότι δεν αποδίδει ο άλλος, όταν δίπλα του ο άλλος δεν πάει, κοιτάει το ρολόι του ή παίρνει αναρρωτικές συνεχώς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4EE04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Πρέπει να ξεκαθαρίσει η Αίθουσα αυτή αν αγαπάμε το ευρώ. Γιατί εγώ μιλάω και με οπαδούς του ΣΥΡΙΖΑ ανά την Ελλάδα</w:t>
      </w:r>
      <w:r>
        <w:rPr>
          <w:rFonts w:eastAsia="Times New Roman" w:cs="Times New Roman"/>
          <w:szCs w:val="24"/>
        </w:rPr>
        <w:t xml:space="preserve"> και στην πρώτη συζήτηση λένε</w:t>
      </w:r>
      <w:r>
        <w:rPr>
          <w:rFonts w:eastAsia="Times New Roman" w:cs="Times New Roman"/>
          <w:szCs w:val="24"/>
        </w:rPr>
        <w:t>:</w:t>
      </w:r>
      <w:r>
        <w:rPr>
          <w:rFonts w:eastAsia="Times New Roman" w:cs="Times New Roman"/>
          <w:szCs w:val="24"/>
        </w:rPr>
        <w:t xml:space="preserve"> «Αν μας θέλουν. Δεν μας θέλουν; Πάμε στη δραχμή». Δηλαδή η ιστορία αυτή των δύο ετών με </w:t>
      </w:r>
      <w:proofErr w:type="spellStart"/>
      <w:r>
        <w:rPr>
          <w:rFonts w:eastAsia="Times New Roman" w:cs="Times New Roman"/>
          <w:szCs w:val="24"/>
        </w:rPr>
        <w:t>Βαρουφάκηδες</w:t>
      </w:r>
      <w:proofErr w:type="spellEnd"/>
      <w:r>
        <w:rPr>
          <w:rFonts w:eastAsia="Times New Roman" w:cs="Times New Roman"/>
          <w:szCs w:val="24"/>
        </w:rPr>
        <w:t>, με Λαφαζάνηδες άφησε πίσω τη βρώμα της, άφησε έναν κόσμο που δεν ξέρει ποιο είναι το σωστό σε αυτή τη χώρα και με το παραμι</w:t>
      </w:r>
      <w:r>
        <w:rPr>
          <w:rFonts w:eastAsia="Times New Roman" w:cs="Times New Roman"/>
          <w:szCs w:val="24"/>
        </w:rPr>
        <w:t xml:space="preserve">κρό, που μπορεί εμείς να </w:t>
      </w:r>
      <w:proofErr w:type="spellStart"/>
      <w:r>
        <w:rPr>
          <w:rFonts w:eastAsia="Times New Roman" w:cs="Times New Roman"/>
          <w:szCs w:val="24"/>
        </w:rPr>
        <w:t>ευθυνόμεθα</w:t>
      </w:r>
      <w:proofErr w:type="spellEnd"/>
      <w:r>
        <w:rPr>
          <w:rFonts w:eastAsia="Times New Roman" w:cs="Times New Roman"/>
          <w:szCs w:val="24"/>
        </w:rPr>
        <w:t xml:space="preserve"> για τη μη πραγματοποίηση μεταρρυθμίσεων, ο οπαδός του ΣΥΡΙΖΑ λέει «Πάμε για δραχμή». </w:t>
      </w:r>
      <w:r>
        <w:rPr>
          <w:rFonts w:eastAsia="Times New Roman" w:cs="Times New Roman"/>
          <w:szCs w:val="24"/>
        </w:rPr>
        <w:t>Σ</w:t>
      </w:r>
      <w:r>
        <w:rPr>
          <w:rFonts w:eastAsia="Times New Roman" w:cs="Times New Roman"/>
          <w:szCs w:val="24"/>
        </w:rPr>
        <w:t>ας ρωτώ: Με οπαδούς διφορούμενους και με εσάς να βγαίνετε στα κανάλια και να λέτε «</w:t>
      </w:r>
      <w:proofErr w:type="spellStart"/>
      <w:r>
        <w:rPr>
          <w:rFonts w:eastAsia="Times New Roman" w:cs="Times New Roman"/>
          <w:szCs w:val="24"/>
        </w:rPr>
        <w:t>εξαναγκαζόμεθα</w:t>
      </w:r>
      <w:proofErr w:type="spellEnd"/>
      <w:r>
        <w:rPr>
          <w:rFonts w:eastAsia="Times New Roman" w:cs="Times New Roman"/>
          <w:szCs w:val="24"/>
        </w:rPr>
        <w:t xml:space="preserve">, </w:t>
      </w:r>
      <w:proofErr w:type="spellStart"/>
      <w:r>
        <w:rPr>
          <w:rFonts w:eastAsia="Times New Roman" w:cs="Times New Roman"/>
          <w:szCs w:val="24"/>
        </w:rPr>
        <w:t>εκβιαζόμεθα</w:t>
      </w:r>
      <w:proofErr w:type="spellEnd"/>
      <w:r>
        <w:rPr>
          <w:rFonts w:eastAsia="Times New Roman" w:cs="Times New Roman"/>
          <w:szCs w:val="24"/>
        </w:rPr>
        <w:t>» μπορεί να γίνουν μεταρ</w:t>
      </w:r>
      <w:r>
        <w:rPr>
          <w:rFonts w:eastAsia="Times New Roman" w:cs="Times New Roman"/>
          <w:szCs w:val="24"/>
        </w:rPr>
        <w:t>ρυθμίσεις και μπορεί να αλλάξει η εικόνα της οικονομίας κάτω από τέτοιες συνθήκες;</w:t>
      </w:r>
    </w:p>
    <w:p w14:paraId="14EE04E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Η Νέα Δημοκρατία έχει κάνει και αυτή τα λάθη </w:t>
      </w:r>
      <w:r>
        <w:rPr>
          <w:rFonts w:eastAsia="Times New Roman" w:cs="Times New Roman"/>
          <w:szCs w:val="24"/>
        </w:rPr>
        <w:t>της,</w:t>
      </w:r>
      <w:r>
        <w:rPr>
          <w:rFonts w:eastAsia="Times New Roman" w:cs="Times New Roman"/>
          <w:szCs w:val="24"/>
        </w:rPr>
        <w:t xml:space="preserve"> γιατί λέει ότι θα μειώσει κλίμακες φόρων, θα μειώσει ΕΝΦΙΑ και δεν λέει από πού, δεν λέει πώς θα ενεργήσει. Λέει έχει ένα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α</w:t>
      </w:r>
      <w:r>
        <w:rPr>
          <w:rFonts w:eastAsia="Times New Roman" w:cs="Times New Roman"/>
          <w:szCs w:val="24"/>
        </w:rPr>
        <w:t xml:space="preserve">λήθεια, όπως τώρα άκουσα το ΠΑΣΟΚ χθες έχει ένα </w:t>
      </w:r>
      <w:r>
        <w:rPr>
          <w:rFonts w:eastAsia="Times New Roman" w:cs="Times New Roman"/>
          <w:szCs w:val="24"/>
        </w:rPr>
        <w:t>π</w:t>
      </w:r>
      <w:r>
        <w:rPr>
          <w:rFonts w:eastAsia="Times New Roman" w:cs="Times New Roman"/>
          <w:szCs w:val="24"/>
        </w:rPr>
        <w:t xml:space="preserve">ρόγραμμα Ελλάδα. Ακούστε ονομασίες προγραμμάτων! Η Νέα Δημοκρατία </w:t>
      </w:r>
      <w:r>
        <w:rPr>
          <w:rFonts w:eastAsia="Times New Roman" w:cs="Times New Roman"/>
          <w:szCs w:val="24"/>
        </w:rPr>
        <w:t>α</w:t>
      </w:r>
      <w:r>
        <w:rPr>
          <w:rFonts w:eastAsia="Times New Roman" w:cs="Times New Roman"/>
          <w:szCs w:val="24"/>
        </w:rPr>
        <w:t xml:space="preserve">λήθεια, το ΠΑΣΟΚ </w:t>
      </w:r>
      <w:r>
        <w:rPr>
          <w:rFonts w:eastAsia="Times New Roman" w:cs="Times New Roman"/>
          <w:szCs w:val="24"/>
        </w:rPr>
        <w:t>ν</w:t>
      </w:r>
      <w:r>
        <w:rPr>
          <w:rFonts w:eastAsia="Times New Roman" w:cs="Times New Roman"/>
          <w:szCs w:val="24"/>
        </w:rPr>
        <w:t xml:space="preserve">έο </w:t>
      </w:r>
      <w:r>
        <w:rPr>
          <w:rFonts w:eastAsia="Times New Roman" w:cs="Times New Roman"/>
          <w:szCs w:val="24"/>
        </w:rPr>
        <w:t>π</w:t>
      </w:r>
      <w:r>
        <w:rPr>
          <w:rFonts w:eastAsia="Times New Roman" w:cs="Times New Roman"/>
          <w:szCs w:val="24"/>
        </w:rPr>
        <w:t>ρόγραμμα Ελλάδα. Λες και μπορούσε να είναι Τουρκία. Κόμματα που κυβέρνησαν και φόρτωσαν! Το ΠΑΣΟΚ φόρτωσε στ</w:t>
      </w:r>
      <w:r>
        <w:rPr>
          <w:rFonts w:eastAsia="Times New Roman" w:cs="Times New Roman"/>
          <w:szCs w:val="24"/>
        </w:rPr>
        <w:t>ο δημόσιο ένα εκατομμύριο κόσμο. Αν πτώχευσε η χώρα κατά 70%-80%, οφείλεται στους διορισμούς του Ανδρέα Παπανδρέου και των Σημίτηδων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ώρα με το </w:t>
      </w:r>
      <w:r>
        <w:rPr>
          <w:rFonts w:eastAsia="Times New Roman" w:cs="Times New Roman"/>
          <w:szCs w:val="24"/>
        </w:rPr>
        <w:t>π</w:t>
      </w:r>
      <w:r>
        <w:rPr>
          <w:rFonts w:eastAsia="Times New Roman" w:cs="Times New Roman"/>
          <w:szCs w:val="24"/>
        </w:rPr>
        <w:t>ρόγραμμα Ελλάδα θα σωθεί η χώρα, θα σωθεί η Ελλάδα.</w:t>
      </w:r>
    </w:p>
    <w:p w14:paraId="14EE04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πρώτο, λοιπόν, αν θέλει να διεκδικήσει ένα κόμμα </w:t>
      </w:r>
      <w:r>
        <w:rPr>
          <w:rFonts w:eastAsia="Times New Roman" w:cs="Times New Roman"/>
          <w:szCs w:val="24"/>
        </w:rPr>
        <w:t>σοβαρή εξουσία</w:t>
      </w:r>
      <w:r>
        <w:rPr>
          <w:rFonts w:eastAsia="Times New Roman" w:cs="Times New Roman"/>
          <w:szCs w:val="24"/>
        </w:rPr>
        <w:t>,</w:t>
      </w:r>
      <w:r>
        <w:rPr>
          <w:rFonts w:eastAsia="Times New Roman" w:cs="Times New Roman"/>
          <w:szCs w:val="24"/>
        </w:rPr>
        <w:t xml:space="preserve"> είναι όχι να λέει ο </w:t>
      </w:r>
      <w:proofErr w:type="spellStart"/>
      <w:r>
        <w:rPr>
          <w:rFonts w:eastAsia="Times New Roman" w:cs="Times New Roman"/>
          <w:szCs w:val="24"/>
        </w:rPr>
        <w:t>Γιακουμάτος</w:t>
      </w:r>
      <w:proofErr w:type="spellEnd"/>
      <w:r>
        <w:rPr>
          <w:rFonts w:eastAsia="Times New Roman" w:cs="Times New Roman"/>
          <w:szCs w:val="24"/>
        </w:rPr>
        <w:t>:</w:t>
      </w:r>
      <w:r>
        <w:rPr>
          <w:rFonts w:eastAsia="Times New Roman" w:cs="Times New Roman"/>
          <w:szCs w:val="24"/>
        </w:rPr>
        <w:t xml:space="preserve"> «Θα βγούμε αυτοδύναμοι», γιατί αυτό ζημιά κάνει άμα είναι ατεκμηρίωτο και φανατικά εκφρασμένο. Κάνει ζημιά σε αυτόν που το λέει. Το πρώτο</w:t>
      </w:r>
      <w:r>
        <w:rPr>
          <w:rFonts w:eastAsia="Times New Roman" w:cs="Times New Roman"/>
          <w:szCs w:val="24"/>
        </w:rPr>
        <w:t>,</w:t>
      </w:r>
      <w:r>
        <w:rPr>
          <w:rFonts w:eastAsia="Times New Roman" w:cs="Times New Roman"/>
          <w:szCs w:val="24"/>
        </w:rPr>
        <w:t xml:space="preserve"> είναι ότι πρέπει να πείσετε πώς θα φέρετε επενδύσεις. Διότι πριν δυο</w:t>
      </w:r>
      <w:r>
        <w:rPr>
          <w:rFonts w:eastAsia="Times New Roman" w:cs="Times New Roman"/>
          <w:szCs w:val="24"/>
        </w:rPr>
        <w:t xml:space="preserve"> χρόνια είχατε </w:t>
      </w:r>
      <w:r>
        <w:rPr>
          <w:rFonts w:eastAsia="Times New Roman" w:cs="Times New Roman"/>
          <w:szCs w:val="24"/>
        </w:rPr>
        <w:t>σ</w:t>
      </w:r>
      <w:r>
        <w:rPr>
          <w:rFonts w:eastAsia="Times New Roman" w:cs="Times New Roman"/>
          <w:szCs w:val="24"/>
        </w:rPr>
        <w:t>την κυβέρνηση τα ίδια άτομα ακριβώς και επένδυση δεν φέρατε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w:t>
      </w:r>
    </w:p>
    <w:p w14:paraId="14EE04E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γάλατε κι ένα ομόλογο πρόωρο</w:t>
      </w:r>
      <w:r>
        <w:rPr>
          <w:rFonts w:eastAsia="Times New Roman" w:cs="Times New Roman"/>
          <w:szCs w:val="24"/>
        </w:rPr>
        <w:t>,</w:t>
      </w:r>
      <w:r>
        <w:rPr>
          <w:rFonts w:eastAsia="Times New Roman" w:cs="Times New Roman"/>
          <w:szCs w:val="24"/>
        </w:rPr>
        <w:t xml:space="preserve"> για να αποδείξετε ότι βγαίνουμε στις αγορές. </w:t>
      </w:r>
      <w:r>
        <w:rPr>
          <w:rFonts w:eastAsia="Times New Roman" w:cs="Times New Roman"/>
          <w:szCs w:val="24"/>
        </w:rPr>
        <w:t>Ή</w:t>
      </w:r>
      <w:r>
        <w:rPr>
          <w:rFonts w:eastAsia="Times New Roman" w:cs="Times New Roman"/>
          <w:szCs w:val="24"/>
        </w:rPr>
        <w:t xml:space="preserve">ταν ζημιά </w:t>
      </w:r>
      <w:r>
        <w:rPr>
          <w:rFonts w:eastAsia="Times New Roman" w:cs="Times New Roman"/>
          <w:szCs w:val="24"/>
        </w:rPr>
        <w:t xml:space="preserve">εκείνο το ομόλογο, διότι μπορούσαν αυτά τα χρήματα να ληφθούν με 1,2% και τα πήρατε με 5%. Ζημιά είναι αυτό. Τα χρήματα αυτά γιατί να τα δώσουμε; Για να πειστούμε ότι μας βγάζετε στις αγορές και άρα τα καταφέρατε; Γιατί </w:t>
      </w:r>
      <w:r>
        <w:rPr>
          <w:rFonts w:eastAsia="Times New Roman" w:cs="Times New Roman"/>
          <w:szCs w:val="24"/>
        </w:rPr>
        <w:t xml:space="preserve">να δείξουμε </w:t>
      </w:r>
      <w:r>
        <w:rPr>
          <w:rFonts w:eastAsia="Times New Roman" w:cs="Times New Roman"/>
          <w:szCs w:val="24"/>
        </w:rPr>
        <w:t>βιασύνη ότι τα καταφέρνο</w:t>
      </w:r>
      <w:r>
        <w:rPr>
          <w:rFonts w:eastAsia="Times New Roman" w:cs="Times New Roman"/>
          <w:szCs w:val="24"/>
        </w:rPr>
        <w:t>υμε; Για να καταφέρει μια χώρα κάτι</w:t>
      </w:r>
      <w:r>
        <w:rPr>
          <w:rFonts w:eastAsia="Times New Roman" w:cs="Times New Roman"/>
          <w:szCs w:val="24"/>
        </w:rPr>
        <w:t>,</w:t>
      </w:r>
      <w:r>
        <w:rPr>
          <w:rFonts w:eastAsia="Times New Roman" w:cs="Times New Roman"/>
          <w:szCs w:val="24"/>
        </w:rPr>
        <w:t xml:space="preserve"> πρέπει να επιστρέψουν τα χρήματα των τραπεζών αφ</w:t>
      </w:r>
      <w:r>
        <w:rPr>
          <w:rFonts w:eastAsia="Times New Roman" w:cs="Times New Roman"/>
          <w:szCs w:val="24"/>
        </w:rPr>
        <w:t xml:space="preserve">’ </w:t>
      </w:r>
      <w:r>
        <w:rPr>
          <w:rFonts w:eastAsia="Times New Roman" w:cs="Times New Roman"/>
          <w:szCs w:val="24"/>
        </w:rPr>
        <w:t>ενός και να έρθουν επενδύσεις αφ</w:t>
      </w:r>
      <w:r>
        <w:rPr>
          <w:rFonts w:eastAsia="Times New Roman" w:cs="Times New Roman"/>
          <w:szCs w:val="24"/>
        </w:rPr>
        <w:t xml:space="preserve">’ </w:t>
      </w:r>
      <w:r>
        <w:rPr>
          <w:rFonts w:eastAsia="Times New Roman" w:cs="Times New Roman"/>
          <w:szCs w:val="24"/>
        </w:rPr>
        <w:t xml:space="preserve">ετέρου. Αν αυτά τα </w:t>
      </w:r>
      <w:r>
        <w:rPr>
          <w:rFonts w:eastAsia="Times New Roman" w:cs="Times New Roman"/>
          <w:szCs w:val="24"/>
        </w:rPr>
        <w:lastRenderedPageBreak/>
        <w:t xml:space="preserve">δύο στοιχεία δεν υπάρχουν, με το να βγαίνεις στις αγορές τι; </w:t>
      </w:r>
      <w:r>
        <w:rPr>
          <w:rFonts w:eastAsia="Times New Roman" w:cs="Times New Roman"/>
          <w:szCs w:val="24"/>
        </w:rPr>
        <w:t>Β</w:t>
      </w:r>
      <w:r>
        <w:rPr>
          <w:rFonts w:eastAsia="Times New Roman" w:cs="Times New Roman"/>
          <w:szCs w:val="24"/>
        </w:rPr>
        <w:t>λέπω αυτό το αντέγραψε κι ο Τσίπρας. Θα βγει, λέει, στ</w:t>
      </w:r>
      <w:r>
        <w:rPr>
          <w:rFonts w:eastAsia="Times New Roman" w:cs="Times New Roman"/>
          <w:szCs w:val="24"/>
        </w:rPr>
        <w:t>ις αγορές. Ε θα πετύχει ο κ. Τσίπρας το ίδιο με τον Σαμαρά, να χρεώσει τη χώρα με παραπάνω επιτόκιο τίποτα παραπάνω. Μη νομίζετε ότι βγαίνοντας στις αγορές ξεβράκωτοι</w:t>
      </w:r>
      <w:r>
        <w:rPr>
          <w:rFonts w:eastAsia="Times New Roman" w:cs="Times New Roman"/>
          <w:szCs w:val="24"/>
        </w:rPr>
        <w:t>,</w:t>
      </w:r>
      <w:r>
        <w:rPr>
          <w:rFonts w:eastAsia="Times New Roman" w:cs="Times New Roman"/>
          <w:szCs w:val="24"/>
        </w:rPr>
        <w:t xml:space="preserve"> αποδεικνύουμε στη διεθνή κοινότητα ότι πέρασε η κρίση. Κάνετε μεγάλο λάθος. Οι μεταρρυθμ</w:t>
      </w:r>
      <w:r>
        <w:rPr>
          <w:rFonts w:eastAsia="Times New Roman" w:cs="Times New Roman"/>
          <w:szCs w:val="24"/>
        </w:rPr>
        <w:t>ίσεις είναι το παν. Δεν ξέρω αν το λέει ο Σόιμπλε, αλλά οι χώρες που βγήκαν από την κρίση, από τα μνημόνια, έκαναν τις μεταρρυθμίσεις, δεν κρύβονταν πίσω από το δάχτυλό τους. Αυτή είναι η γνώμη μου.</w:t>
      </w:r>
    </w:p>
    <w:p w14:paraId="14EE04E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Κάνετε μία τροποποίηση στην κρατική επιχορήγηση</w:t>
      </w:r>
      <w:r>
        <w:rPr>
          <w:rFonts w:eastAsia="Times New Roman" w:cs="Times New Roman"/>
          <w:szCs w:val="24"/>
        </w:rPr>
        <w:t>,</w:t>
      </w:r>
      <w:r>
        <w:rPr>
          <w:rFonts w:eastAsia="Times New Roman" w:cs="Times New Roman"/>
          <w:szCs w:val="24"/>
        </w:rPr>
        <w:t xml:space="preserve"> να μη δί</w:t>
      </w:r>
      <w:r>
        <w:rPr>
          <w:rFonts w:eastAsia="Times New Roman" w:cs="Times New Roman"/>
          <w:szCs w:val="24"/>
        </w:rPr>
        <w:t>νουν οι ιδιωτικές εταιρείες λεφτά. Αυτό είναι μέγα λάθος. Ξέρετε γιατί; Με τις ιδιωτικές εταιρείες εμφανώς όταν είναι τα λεφτά –για λεφτά εμφανώς λέω, γιατί αφανώς μπορεί να σου δώσει μαύρα ο οποιοσδήποτε- μπορούσαμε κάποια στιγμή, μετά από δύο-τρία χρόνια</w:t>
      </w:r>
      <w:r>
        <w:rPr>
          <w:rFonts w:eastAsia="Times New Roman" w:cs="Times New Roman"/>
          <w:szCs w:val="24"/>
        </w:rPr>
        <w:t>, να κόβαμε την κρατική επιχορήγηση, όταν οι εταιρείες σιγά σιγά έπαιρναν το θάρρος και έδιναν δύο χιλιάδες, τρεις χιλιάδες, πέντε χιλιάδες ο ένας κ.λπ. και μπορούσαν τα χρήματα να βγαίνουν από τον ιδιωτικό τομέα, όπως γίνεται στην Αμερική. Γιατί δηλαδή; Θ</w:t>
      </w:r>
      <w:r>
        <w:rPr>
          <w:rFonts w:eastAsia="Times New Roman" w:cs="Times New Roman"/>
          <w:szCs w:val="24"/>
        </w:rPr>
        <w:t xml:space="preserve">έλετε να γυρίσουμε σε ένα εντελώς κρατικοδίαιτο πολιτικό σύστημα; Τι έβλαψε τη δημοκρατία επί δύο χρόνια που ίσχυε η δυνατότητα να δίνουν οι εταιρείες, τι έβλαψε; Μπορεί τα κόμματα να μην είχαν το θάρρος να τα δείξουν στα βιβλία τους άλλο αυτό. Αλλά το να </w:t>
      </w:r>
      <w:r>
        <w:rPr>
          <w:rFonts w:eastAsia="Times New Roman" w:cs="Times New Roman"/>
          <w:szCs w:val="24"/>
        </w:rPr>
        <w:t xml:space="preserve">δίνει ο ιδιώτης και σιγά σιγά να πάρουν θάρρος οι ιδιώτες και </w:t>
      </w:r>
      <w:r>
        <w:rPr>
          <w:rFonts w:eastAsia="Times New Roman" w:cs="Times New Roman"/>
          <w:szCs w:val="24"/>
        </w:rPr>
        <w:lastRenderedPageBreak/>
        <w:t>δι’ αυτού του τρόπου να χρηματοδοτηθούν τα κόμματα</w:t>
      </w:r>
      <w:r>
        <w:rPr>
          <w:rFonts w:eastAsia="Times New Roman" w:cs="Times New Roman"/>
          <w:szCs w:val="24"/>
        </w:rPr>
        <w:t>,</w:t>
      </w:r>
      <w:r>
        <w:rPr>
          <w:rFonts w:eastAsia="Times New Roman" w:cs="Times New Roman"/>
          <w:szCs w:val="24"/>
        </w:rPr>
        <w:t xml:space="preserve"> θα έφερνε και την ώρα να σταματήσουμε την κρατική επιχορήγηση. </w:t>
      </w:r>
    </w:p>
    <w:p w14:paraId="14EE04E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Οι ιδιώτες γιατί να δώσουν λεφτά;</w:t>
      </w:r>
    </w:p>
    <w:p w14:paraId="14EE04E8" w14:textId="77777777" w:rsidR="002F0583" w:rsidRDefault="00B91F1A">
      <w:pPr>
        <w:spacing w:line="600" w:lineRule="auto"/>
        <w:ind w:firstLine="720"/>
        <w:jc w:val="both"/>
        <w:rPr>
          <w:rFonts w:eastAsia="Times New Roman" w:cs="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Παρακαλώ μην υποβάλλετε ερωτήσεις.</w:t>
      </w:r>
    </w:p>
    <w:p w14:paraId="14EE04E9" w14:textId="77777777" w:rsidR="002F0583" w:rsidRDefault="00B91F1A">
      <w:pPr>
        <w:spacing w:line="600" w:lineRule="auto"/>
        <w:ind w:firstLine="720"/>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Οι ιδιώτες γιατί να δώσουν λεφτά; Συγγνώμη, δηλαδή στην Αμερική όσοι δίνουν, που έχω συγγενείς, και κάνουν εκδηλώσεις και δίνουν και μαζεύουν λεφτά για τους υποψηφίους, όλοι αυτοί είναι απατεώνες κι εσείς είστε οι καθαροί; </w:t>
      </w:r>
    </w:p>
    <w:p w14:paraId="14EE04EA" w14:textId="77777777" w:rsidR="002F0583" w:rsidRDefault="00B91F1A">
      <w:pPr>
        <w:spacing w:line="600" w:lineRule="auto"/>
        <w:ind w:firstLine="720"/>
        <w:jc w:val="both"/>
        <w:rPr>
          <w:rFonts w:eastAsia="Times New Roman"/>
          <w:bCs/>
          <w:szCs w:val="24"/>
        </w:rPr>
      </w:pPr>
      <w:r>
        <w:rPr>
          <w:rFonts w:eastAsia="Times New Roman"/>
          <w:b/>
          <w:bCs/>
          <w:szCs w:val="24"/>
        </w:rPr>
        <w:t xml:space="preserve">ΓΕΡΑΣΙΜΟΣ (ΜΑΚΗΣ) ΜΠΑΛΑΟΥΡΑΣ: </w:t>
      </w:r>
      <w:r>
        <w:rPr>
          <w:rFonts w:eastAsia="Times New Roman"/>
          <w:bCs/>
          <w:szCs w:val="24"/>
        </w:rPr>
        <w:t>Φτ</w:t>
      </w:r>
      <w:r>
        <w:rPr>
          <w:rFonts w:eastAsia="Times New Roman"/>
          <w:bCs/>
          <w:szCs w:val="24"/>
        </w:rPr>
        <w:t xml:space="preserve">ιάχνουν λόμπι, κύριε Πρόεδρε. </w:t>
      </w:r>
    </w:p>
    <w:p w14:paraId="14EE04EB" w14:textId="77777777" w:rsidR="002F0583" w:rsidRDefault="00B91F1A">
      <w:pPr>
        <w:spacing w:line="600" w:lineRule="auto"/>
        <w:ind w:firstLine="720"/>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Εντάξει, εντάξει.</w:t>
      </w:r>
    </w:p>
    <w:p w14:paraId="14EE04EC" w14:textId="77777777" w:rsidR="002F0583" w:rsidRDefault="00B91F1A">
      <w:pPr>
        <w:spacing w:line="600" w:lineRule="auto"/>
        <w:ind w:firstLine="720"/>
        <w:jc w:val="both"/>
        <w:rPr>
          <w:rFonts w:eastAsia="Times New Roman"/>
          <w:bCs/>
          <w:szCs w:val="24"/>
        </w:rPr>
      </w:pPr>
      <w:r>
        <w:rPr>
          <w:rFonts w:eastAsia="Times New Roman"/>
          <w:bCs/>
          <w:szCs w:val="24"/>
        </w:rPr>
        <w:t>Μετά λέτε ότι με το σύστημα φορολόγησης των Βουλευτών</w:t>
      </w:r>
      <w:r>
        <w:rPr>
          <w:rFonts w:eastAsia="Times New Roman"/>
          <w:bCs/>
          <w:szCs w:val="24"/>
        </w:rPr>
        <w:t>,</w:t>
      </w:r>
      <w:r>
        <w:rPr>
          <w:rFonts w:eastAsia="Times New Roman"/>
          <w:bCs/>
          <w:szCs w:val="24"/>
        </w:rPr>
        <w:t xml:space="preserve"> λύνεται ένα θέμα, μία εκκρεμότητα, που έπαιρναν οι Βουλευτές χρήματα λιγότερο φορολογούμενα από τους υπ</w:t>
      </w:r>
      <w:r>
        <w:rPr>
          <w:rFonts w:eastAsia="Times New Roman"/>
          <w:bCs/>
          <w:szCs w:val="24"/>
        </w:rPr>
        <w:t xml:space="preserve">όλοιπους πολίτες. Μία ανισότητα </w:t>
      </w:r>
      <w:proofErr w:type="spellStart"/>
      <w:r>
        <w:rPr>
          <w:rFonts w:eastAsia="Times New Roman"/>
          <w:bCs/>
          <w:szCs w:val="24"/>
        </w:rPr>
        <w:t>λύεται</w:t>
      </w:r>
      <w:proofErr w:type="spellEnd"/>
      <w:r>
        <w:rPr>
          <w:rFonts w:eastAsia="Times New Roman"/>
          <w:bCs/>
          <w:szCs w:val="24"/>
        </w:rPr>
        <w:t>. Έχω τονίσει ότι πολύ πιο σοβαρό ζήτημα</w:t>
      </w:r>
      <w:r>
        <w:rPr>
          <w:rFonts w:eastAsia="Times New Roman"/>
          <w:bCs/>
          <w:szCs w:val="24"/>
        </w:rPr>
        <w:t>,</w:t>
      </w:r>
      <w:r>
        <w:rPr>
          <w:rFonts w:eastAsia="Times New Roman"/>
          <w:bCs/>
          <w:szCs w:val="24"/>
        </w:rPr>
        <w:t xml:space="preserve"> είναι να γίνουν οι Βουλευτές από τριακόσιοι διακόσιοι. </w:t>
      </w:r>
    </w:p>
    <w:p w14:paraId="14EE04ED" w14:textId="77777777" w:rsidR="002F0583" w:rsidRDefault="00B91F1A">
      <w:pPr>
        <w:spacing w:line="600" w:lineRule="auto"/>
        <w:ind w:firstLine="720"/>
        <w:jc w:val="center"/>
        <w:rPr>
          <w:rFonts w:eastAsia="Times New Roman"/>
          <w:bCs/>
          <w:szCs w:val="24"/>
        </w:rPr>
      </w:pPr>
      <w:r>
        <w:rPr>
          <w:rFonts w:eastAsia="Times New Roman"/>
          <w:bCs/>
          <w:szCs w:val="24"/>
        </w:rPr>
        <w:t>(Θόρυβος στην Αίθουσα)</w:t>
      </w:r>
    </w:p>
    <w:p w14:paraId="14EE04EE" w14:textId="77777777" w:rsidR="002F0583" w:rsidRDefault="00B91F1A">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Παρακαλώ, κύριε Πρόεδρε, να ολοκληρώστε.</w:t>
      </w:r>
    </w:p>
    <w:p w14:paraId="14EE04EF" w14:textId="77777777" w:rsidR="002F0583" w:rsidRDefault="00B91F1A">
      <w:pPr>
        <w:spacing w:line="600" w:lineRule="auto"/>
        <w:ind w:firstLine="720"/>
        <w:jc w:val="both"/>
        <w:rPr>
          <w:rFonts w:eastAsia="Times New Roman" w:cs="Times New Roman"/>
          <w:szCs w:val="24"/>
        </w:rPr>
      </w:pPr>
      <w:r>
        <w:rPr>
          <w:rFonts w:eastAsia="Times New Roman"/>
          <w:b/>
          <w:bCs/>
          <w:szCs w:val="24"/>
        </w:rPr>
        <w:lastRenderedPageBreak/>
        <w:t xml:space="preserve">ΒΑΣΙΛΗΣ ΛΕΒΕΝΤΗΣ (Πρόεδρος </w:t>
      </w:r>
      <w:r>
        <w:rPr>
          <w:rFonts w:eastAsia="Times New Roman"/>
          <w:b/>
          <w:bCs/>
          <w:szCs w:val="24"/>
        </w:rPr>
        <w:t xml:space="preserve">της Ένωσης Κεντρώων): </w:t>
      </w:r>
      <w:r>
        <w:rPr>
          <w:rFonts w:eastAsia="Times New Roman" w:cs="Times New Roman"/>
          <w:szCs w:val="24"/>
        </w:rPr>
        <w:t xml:space="preserve">Μη στεναχωριέστε, ελπίζω να είστε όλοι, μακάρι να επανεκλεγείτε όλοι.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κράτη όπως η Ολλανδία έχουν δεκαοκτώ εκατομμύρια πληθυσμό και μόνο </w:t>
      </w:r>
      <w:proofErr w:type="spellStart"/>
      <w:r>
        <w:rPr>
          <w:rFonts w:eastAsia="Times New Roman" w:cs="Times New Roman"/>
          <w:szCs w:val="24"/>
        </w:rPr>
        <w:t>εκατόν</w:t>
      </w:r>
      <w:proofErr w:type="spellEnd"/>
      <w:r>
        <w:rPr>
          <w:rFonts w:eastAsia="Times New Roman" w:cs="Times New Roman"/>
          <w:szCs w:val="24"/>
        </w:rPr>
        <w:t xml:space="preserve"> πενήντα βουλευτές. Εντάξει δεν πειράζει, εσείς θέλετε τριακόσιους.</w:t>
      </w:r>
      <w:r>
        <w:rPr>
          <w:rFonts w:eastAsia="Times New Roman" w:cs="Times New Roman"/>
          <w:szCs w:val="24"/>
        </w:rPr>
        <w:t xml:space="preserve"> Υπόσχεται η Ένωση Κεντρώων ότι ανερχόμενη σε δύναμη θα το κάνει αυτό το διακόσια. Και αν το δεχόταν η Κυβέρνηση το διακόσια</w:t>
      </w:r>
      <w:r>
        <w:rPr>
          <w:rFonts w:eastAsia="Times New Roman" w:cs="Times New Roman"/>
          <w:szCs w:val="24"/>
        </w:rPr>
        <w:t>,</w:t>
      </w:r>
      <w:r>
        <w:rPr>
          <w:rFonts w:eastAsia="Times New Roman" w:cs="Times New Roman"/>
          <w:szCs w:val="24"/>
        </w:rPr>
        <w:t xml:space="preserve"> θα ήταν ένα πραγματικά σοβαρό βήμα, γιατί θα ήταν 60 εκατομμ</w:t>
      </w:r>
      <w:r>
        <w:rPr>
          <w:rFonts w:eastAsia="Times New Roman" w:cs="Times New Roman"/>
          <w:szCs w:val="24"/>
        </w:rPr>
        <w:t>ύ</w:t>
      </w:r>
      <w:r>
        <w:rPr>
          <w:rFonts w:eastAsia="Times New Roman" w:cs="Times New Roman"/>
          <w:szCs w:val="24"/>
        </w:rPr>
        <w:t>ρ</w:t>
      </w:r>
      <w:r>
        <w:rPr>
          <w:rFonts w:eastAsia="Times New Roman" w:cs="Times New Roman"/>
          <w:szCs w:val="24"/>
        </w:rPr>
        <w:t>ια</w:t>
      </w:r>
      <w:r>
        <w:rPr>
          <w:rFonts w:eastAsia="Times New Roman" w:cs="Times New Roman"/>
          <w:szCs w:val="24"/>
        </w:rPr>
        <w:t xml:space="preserve"> ευρώ η εξοικονόμηση, ενώ τώρα πάμε για 2,5 εκατομμύρια ευρώ εξοικ</w:t>
      </w:r>
      <w:r>
        <w:rPr>
          <w:rFonts w:eastAsia="Times New Roman" w:cs="Times New Roman"/>
          <w:szCs w:val="24"/>
        </w:rPr>
        <w:t>ονόμηση. Το ακούσατε; Αυτό είναι το μέγα βήμα που κάνει ο κ. Τσίπρας 2,5 εκατομμύρια ευρώ. Να μετράμε και οικονομικά τα πάντα. Λοιπόν ο αριθμός των Βουλευτών για την Ελλάδα διακόσια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w:t>
      </w:r>
      <w:proofErr w:type="spellStart"/>
      <w:r>
        <w:rPr>
          <w:rFonts w:eastAsia="Times New Roman" w:cs="Times New Roman"/>
          <w:szCs w:val="24"/>
        </w:rPr>
        <w:t>εκατόν</w:t>
      </w:r>
      <w:proofErr w:type="spellEnd"/>
      <w:r>
        <w:rPr>
          <w:rFonts w:eastAsia="Times New Roman" w:cs="Times New Roman"/>
          <w:szCs w:val="24"/>
        </w:rPr>
        <w:t xml:space="preserve"> πενήντα μπορεί να πέσει, αλλά θέλει τροποποίηση του Συντάγματο</w:t>
      </w:r>
      <w:r>
        <w:rPr>
          <w:rFonts w:eastAsia="Times New Roman" w:cs="Times New Roman"/>
          <w:szCs w:val="24"/>
        </w:rPr>
        <w:t xml:space="preserve">ς. </w:t>
      </w:r>
    </w:p>
    <w:p w14:paraId="14EE04F0" w14:textId="77777777" w:rsidR="002F0583" w:rsidRDefault="00B91F1A">
      <w:pPr>
        <w:spacing w:line="600" w:lineRule="auto"/>
        <w:ind w:firstLine="720"/>
        <w:jc w:val="center"/>
        <w:rPr>
          <w:rFonts w:eastAsia="Times New Roman"/>
          <w:bCs/>
          <w:szCs w:val="24"/>
        </w:rPr>
      </w:pPr>
      <w:r>
        <w:rPr>
          <w:rFonts w:eastAsia="Times New Roman"/>
          <w:bCs/>
          <w:szCs w:val="24"/>
        </w:rPr>
        <w:t>(Θόρυβος στην Αίθουσα)</w:t>
      </w:r>
    </w:p>
    <w:p w14:paraId="14EE04F1" w14:textId="77777777" w:rsidR="002F0583" w:rsidRDefault="00B91F1A">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Παρακαλώ, ησυχία!</w:t>
      </w:r>
    </w:p>
    <w:p w14:paraId="14EE04F2" w14:textId="77777777" w:rsidR="002F0583" w:rsidRDefault="00B91F1A">
      <w:pPr>
        <w:spacing w:line="600" w:lineRule="auto"/>
        <w:ind w:firstLine="720"/>
        <w:jc w:val="both"/>
        <w:rPr>
          <w:rFonts w:eastAsia="Times New Roman"/>
          <w:bCs/>
          <w:szCs w:val="24"/>
        </w:rPr>
      </w:pPr>
      <w:r>
        <w:rPr>
          <w:rFonts w:eastAsia="Times New Roman"/>
          <w:b/>
          <w:bCs/>
          <w:szCs w:val="24"/>
        </w:rPr>
        <w:t xml:space="preserve">ΒΑΣΙΛΗΣ ΛΕΒΕΝΤΗΣ (Πρόεδρος της Ένωσης Κεντρώων): </w:t>
      </w:r>
      <w:r>
        <w:rPr>
          <w:rFonts w:eastAsia="Times New Roman"/>
          <w:bCs/>
          <w:szCs w:val="24"/>
        </w:rPr>
        <w:t xml:space="preserve">Ο αριθμός των διακοσίων είναι επαρκής για τον πληθυσμό της Ελλάδος κατά τη γνώμη μου. Εκτός αν έχουμε βουλευτοκρατία. </w:t>
      </w:r>
    </w:p>
    <w:p w14:paraId="14EE04F3" w14:textId="77777777" w:rsidR="002F0583" w:rsidRDefault="00B91F1A">
      <w:pPr>
        <w:spacing w:line="600" w:lineRule="auto"/>
        <w:ind w:firstLine="720"/>
        <w:jc w:val="both"/>
        <w:rPr>
          <w:rFonts w:eastAsia="Times New Roman"/>
          <w:bCs/>
          <w:szCs w:val="24"/>
        </w:rPr>
      </w:pPr>
      <w:r>
        <w:rPr>
          <w:rFonts w:eastAsia="Times New Roman"/>
          <w:bCs/>
          <w:szCs w:val="24"/>
        </w:rPr>
        <w:t>Τίθεται θέμα α</w:t>
      </w:r>
      <w:r>
        <w:rPr>
          <w:rFonts w:eastAsia="Times New Roman"/>
          <w:bCs/>
          <w:szCs w:val="24"/>
        </w:rPr>
        <w:t>ντισυνταγματικότητας κάποιων νομοσχεδίων</w:t>
      </w:r>
      <w:r>
        <w:rPr>
          <w:rFonts w:eastAsia="Times New Roman"/>
          <w:bCs/>
          <w:szCs w:val="24"/>
        </w:rPr>
        <w:t>,</w:t>
      </w:r>
      <w:r>
        <w:rPr>
          <w:rFonts w:eastAsia="Times New Roman"/>
          <w:bCs/>
          <w:szCs w:val="24"/>
        </w:rPr>
        <w:t xml:space="preserve"> </w:t>
      </w:r>
      <w:r>
        <w:rPr>
          <w:rFonts w:eastAsia="Times New Roman"/>
          <w:bCs/>
          <w:szCs w:val="24"/>
        </w:rPr>
        <w:t>κ</w:t>
      </w:r>
      <w:r>
        <w:rPr>
          <w:rFonts w:eastAsia="Times New Roman"/>
          <w:bCs/>
          <w:szCs w:val="24"/>
        </w:rPr>
        <w:t xml:space="preserve">αι ψηφίζει η Αίθουσα αυτή αν είναι συνταγματικά ή όχι. Πόσοι ξέρουν </w:t>
      </w:r>
      <w:r>
        <w:rPr>
          <w:rFonts w:eastAsia="Times New Roman"/>
          <w:bCs/>
          <w:szCs w:val="24"/>
        </w:rPr>
        <w:t>Σ</w:t>
      </w:r>
      <w:r>
        <w:rPr>
          <w:rFonts w:eastAsia="Times New Roman"/>
          <w:bCs/>
          <w:szCs w:val="24"/>
        </w:rPr>
        <w:t xml:space="preserve">υνταγματικό </w:t>
      </w:r>
      <w:r>
        <w:rPr>
          <w:rFonts w:eastAsia="Times New Roman"/>
          <w:bCs/>
          <w:szCs w:val="24"/>
        </w:rPr>
        <w:t>Δ</w:t>
      </w:r>
      <w:r>
        <w:rPr>
          <w:rFonts w:eastAsia="Times New Roman"/>
          <w:bCs/>
          <w:szCs w:val="24"/>
        </w:rPr>
        <w:t xml:space="preserve">ίκαιο εδώ στην </w:t>
      </w:r>
      <w:r>
        <w:rPr>
          <w:rFonts w:eastAsia="Times New Roman"/>
          <w:bCs/>
          <w:szCs w:val="24"/>
        </w:rPr>
        <w:lastRenderedPageBreak/>
        <w:t>Αίθουσα; Ξέρουν πέντε; Δηλαδή καλείται μια Αίθουσα με κομματική γραμμή</w:t>
      </w:r>
      <w:r>
        <w:rPr>
          <w:rFonts w:eastAsia="Times New Roman"/>
          <w:bCs/>
          <w:szCs w:val="24"/>
        </w:rPr>
        <w:t>,</w:t>
      </w:r>
      <w:r>
        <w:rPr>
          <w:rFonts w:eastAsia="Times New Roman"/>
          <w:bCs/>
          <w:szCs w:val="24"/>
        </w:rPr>
        <w:t xml:space="preserve"> να πει αν ένα νομοσχέδιο είναι συνταγματικό. </w:t>
      </w:r>
    </w:p>
    <w:p w14:paraId="14EE04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Όλοι εσείς ψηφίζετε με κομματική γραμμή. </w:t>
      </w:r>
    </w:p>
    <w:p w14:paraId="14EE04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Ακούστε κάτι</w:t>
      </w:r>
      <w:r>
        <w:rPr>
          <w:rFonts w:eastAsia="Times New Roman" w:cs="Times New Roman"/>
          <w:szCs w:val="24"/>
        </w:rPr>
        <w:t>.</w:t>
      </w:r>
      <w:r>
        <w:rPr>
          <w:rFonts w:eastAsia="Times New Roman" w:cs="Times New Roman"/>
          <w:szCs w:val="24"/>
        </w:rPr>
        <w:t xml:space="preserve"> Εγώ</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θεωρώ ότι οι δικαστές δεν έχουν δικαίωμα να παίρνουν αποφάσεις δημοσιονομικού χαρακτήρα. Θα σας πω γιατί. Γιατί ο δικαστής μπορεί να θεωρε</w:t>
      </w:r>
      <w:r>
        <w:rPr>
          <w:rFonts w:eastAsia="Times New Roman" w:cs="Times New Roman"/>
          <w:szCs w:val="24"/>
        </w:rPr>
        <w:t>ί ότι κακώς κόψαμε συντάξεις. Να έρθει αυτός να γίνει Πρωθυπουργός</w:t>
      </w:r>
      <w:r>
        <w:rPr>
          <w:rFonts w:eastAsia="Times New Roman" w:cs="Times New Roman"/>
          <w:szCs w:val="24"/>
        </w:rPr>
        <w:t>,</w:t>
      </w:r>
      <w:r>
        <w:rPr>
          <w:rFonts w:eastAsia="Times New Roman" w:cs="Times New Roman"/>
          <w:szCs w:val="24"/>
        </w:rPr>
        <w:t xml:space="preserve"> να δώσει εκείνος τις συντάξεις, να δούμε αν θα μπορέσει!</w:t>
      </w:r>
    </w:p>
    <w:p w14:paraId="14EE04F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ούτε λύση είναι ο κάθε δικαστής να κάνει τον Πρωθυπουργό. Όμως δεν είναι και λύση να κάνει η Αίθουσα αυτή τους συνταγματολόγους</w:t>
      </w:r>
      <w:r>
        <w:rPr>
          <w:rFonts w:eastAsia="Times New Roman" w:cs="Times New Roman"/>
          <w:szCs w:val="24"/>
        </w:rPr>
        <w:t>. Είναι προς το ευτράπελο αυτό, αν μου επιτρέπετε.</w:t>
      </w:r>
    </w:p>
    <w:p w14:paraId="14EE04F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κύριε Πρόεδρε, ολοκληρώστε.</w:t>
      </w:r>
    </w:p>
    <w:p w14:paraId="14EE04F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Στο Νεώριο Σύρου, απ’ ό,τι ξέρετε, έχουν να πληρωθούν δεκαεπτά μήνες ή δεν το ξέρετε;</w:t>
      </w:r>
      <w:r>
        <w:rPr>
          <w:rFonts w:eastAsia="Times New Roman" w:cs="Times New Roman"/>
          <w:szCs w:val="24"/>
        </w:rPr>
        <w:t xml:space="preserve"> Δεν το ξέρετε. Εντάξει. Μπορεί εδώ πέρα να </w:t>
      </w:r>
      <w:proofErr w:type="spellStart"/>
      <w:r>
        <w:rPr>
          <w:rFonts w:eastAsia="Times New Roman" w:cs="Times New Roman"/>
          <w:szCs w:val="24"/>
        </w:rPr>
        <w:t>πληρωνόμεθα</w:t>
      </w:r>
      <w:proofErr w:type="spellEnd"/>
      <w:r>
        <w:rPr>
          <w:rFonts w:eastAsia="Times New Roman" w:cs="Times New Roman"/>
          <w:szCs w:val="24"/>
        </w:rPr>
        <w:t xml:space="preserve"> εις την Αίθουσα αυτή αλλά στο Νεώριο Σύρου έχουν να πληρωθούν δεκαεπτά μήνες. Δε νοιάστηκε κανείς, έτσι δεν είναι; Ιδιωτική εταιρ</w:t>
      </w:r>
      <w:r>
        <w:rPr>
          <w:rFonts w:eastAsia="Times New Roman" w:cs="Times New Roman"/>
          <w:szCs w:val="24"/>
        </w:rPr>
        <w:t>ε</w:t>
      </w:r>
      <w:r>
        <w:rPr>
          <w:rFonts w:eastAsia="Times New Roman" w:cs="Times New Roman"/>
          <w:szCs w:val="24"/>
        </w:rPr>
        <w:t>ία είναι. Όμως ο κύριος αυτός που έχει το Νεώριο Σύρου, έχει και άλλη.</w:t>
      </w:r>
      <w:r>
        <w:rPr>
          <w:rFonts w:eastAsia="Times New Roman" w:cs="Times New Roman"/>
          <w:szCs w:val="24"/>
        </w:rPr>
        <w:t xml:space="preserve"> Έχει και τα ναυπηγεία Ελευσίν</w:t>
      </w:r>
      <w:r>
        <w:rPr>
          <w:rFonts w:eastAsia="Times New Roman" w:cs="Times New Roman"/>
          <w:szCs w:val="24"/>
        </w:rPr>
        <w:t>α</w:t>
      </w:r>
      <w:r>
        <w:rPr>
          <w:rFonts w:eastAsia="Times New Roman" w:cs="Times New Roman"/>
          <w:szCs w:val="24"/>
        </w:rPr>
        <w:t>ς. Για τα ναυπηγεία Ελευσίν</w:t>
      </w:r>
      <w:r>
        <w:rPr>
          <w:rFonts w:eastAsia="Times New Roman" w:cs="Times New Roman"/>
          <w:szCs w:val="24"/>
        </w:rPr>
        <w:t>α</w:t>
      </w:r>
      <w:r>
        <w:rPr>
          <w:rFonts w:eastAsia="Times New Roman" w:cs="Times New Roman"/>
          <w:szCs w:val="24"/>
        </w:rPr>
        <w:t xml:space="preserve">ς το Πολεμικό Ναυτικό του δίνει πελατεία, του δίνει δουλειά για να πληρώνει, για τη Σύρο δεν του </w:t>
      </w:r>
      <w:r>
        <w:rPr>
          <w:rFonts w:eastAsia="Times New Roman" w:cs="Times New Roman"/>
          <w:szCs w:val="24"/>
        </w:rPr>
        <w:lastRenderedPageBreak/>
        <w:t xml:space="preserve">δίνει και άγεται προς κλείσιμο το </w:t>
      </w:r>
      <w:r>
        <w:rPr>
          <w:rFonts w:eastAsia="Times New Roman" w:cs="Times New Roman"/>
          <w:szCs w:val="24"/>
        </w:rPr>
        <w:t>ν</w:t>
      </w:r>
      <w:r>
        <w:rPr>
          <w:rFonts w:eastAsia="Times New Roman" w:cs="Times New Roman"/>
          <w:szCs w:val="24"/>
        </w:rPr>
        <w:t xml:space="preserve">αυπηγείο. Ελπίζω να ενδιαφέρει κάπως την Κυβέρνηση. </w:t>
      </w:r>
    </w:p>
    <w:p w14:paraId="14EE04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Αρχίσατε και</w:t>
      </w:r>
      <w:r>
        <w:rPr>
          <w:rFonts w:eastAsia="Times New Roman" w:cs="Times New Roman"/>
          <w:szCs w:val="24"/>
        </w:rPr>
        <w:t xml:space="preserve"> κάνατε διαλόγους με σποτ. Βγάζει σποτ η Νέα Δημοκρατία σποτ ο ΣΥΡΙΖΑ. </w:t>
      </w:r>
    </w:p>
    <w:p w14:paraId="14EE04F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κύριε Πρόεδρε, δείτε λίγο τον χρόνο.</w:t>
      </w:r>
    </w:p>
    <w:p w14:paraId="14EE04F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Βεβαίως, κύριε Πρόεδρε.</w:t>
      </w:r>
    </w:p>
    <w:p w14:paraId="14EE04F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Ξέρετε γιατί γίνεται διάλογος μ</w:t>
      </w:r>
      <w:r>
        <w:rPr>
          <w:rFonts w:eastAsia="Times New Roman" w:cs="Times New Roman"/>
          <w:szCs w:val="24"/>
        </w:rPr>
        <w:t>ε σποτ; Γιατί δεν γίνεται κανένας σοβαρός διάλογος και όπου βέβαια δεν γίνεται διάλογος, ανάθεσε σε έναν που κάνει μοντάζ και έχει διαφημιστική εταιρ</w:t>
      </w:r>
      <w:r>
        <w:rPr>
          <w:rFonts w:eastAsia="Times New Roman" w:cs="Times New Roman"/>
          <w:szCs w:val="24"/>
        </w:rPr>
        <w:t>ε</w:t>
      </w:r>
      <w:r>
        <w:rPr>
          <w:rFonts w:eastAsia="Times New Roman" w:cs="Times New Roman"/>
          <w:szCs w:val="24"/>
        </w:rPr>
        <w:t xml:space="preserve">ία, να σου κάνει σποτ. </w:t>
      </w:r>
    </w:p>
    <w:p w14:paraId="14EE04F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Ωραίο σύστημα, κύριε Τσίπρα, να συνομιλούμε με σποτ. Αντί να μου τηλεφωνείτε, να β</w:t>
      </w:r>
      <w:r>
        <w:rPr>
          <w:rFonts w:eastAsia="Times New Roman" w:cs="Times New Roman"/>
          <w:szCs w:val="24"/>
        </w:rPr>
        <w:t xml:space="preserve">άζετε ένα σποτ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w:t>
      </w:r>
    </w:p>
    <w:p w14:paraId="14EE04F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4F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Είπε ο κ. Τσίπρας σε μια συνέντευξή του -και ήταν μεγάλο λάθος και δεν επιτρέπεται να το κάνει- ότι δεν αντιδρά ο κόσμος. Ο κόσμος παρά τα βαριά και σκληρά μέτρα που εφαρμόζονται, πάει εκδρομές. Εκείνη την</w:t>
      </w:r>
      <w:r>
        <w:rPr>
          <w:rFonts w:eastAsia="Times New Roman" w:cs="Times New Roman"/>
          <w:szCs w:val="24"/>
        </w:rPr>
        <w:t xml:space="preserve"> ώρα ο κ. Τσίπρας δεν </w:t>
      </w:r>
      <w:proofErr w:type="spellStart"/>
      <w:r>
        <w:rPr>
          <w:rFonts w:eastAsia="Times New Roman" w:cs="Times New Roman"/>
          <w:szCs w:val="24"/>
        </w:rPr>
        <w:t>προσέβαλε</w:t>
      </w:r>
      <w:proofErr w:type="spellEnd"/>
      <w:r>
        <w:rPr>
          <w:rFonts w:eastAsia="Times New Roman" w:cs="Times New Roman"/>
          <w:szCs w:val="24"/>
        </w:rPr>
        <w:t xml:space="preserve"> εμάς. Εμείς ψηφίσαμε άλλα κόμματα, δεν ψηφί</w:t>
      </w:r>
      <w:r>
        <w:rPr>
          <w:rFonts w:eastAsia="Times New Roman" w:cs="Times New Roman"/>
          <w:szCs w:val="24"/>
        </w:rPr>
        <w:t>σ</w:t>
      </w:r>
      <w:r>
        <w:rPr>
          <w:rFonts w:eastAsia="Times New Roman" w:cs="Times New Roman"/>
          <w:szCs w:val="24"/>
        </w:rPr>
        <w:t xml:space="preserve">αμε ΣΥΡΙΖΑ. Οι ψηφοφόροι του </w:t>
      </w:r>
      <w:r>
        <w:rPr>
          <w:rFonts w:eastAsia="Times New Roman" w:cs="Times New Roman"/>
          <w:szCs w:val="24"/>
        </w:rPr>
        <w:lastRenderedPageBreak/>
        <w:t>ΣΥΡΙΖΑ προσβλήθηκαν, κ</w:t>
      </w:r>
      <w:r>
        <w:rPr>
          <w:rFonts w:eastAsia="Times New Roman" w:cs="Times New Roman"/>
          <w:szCs w:val="24"/>
        </w:rPr>
        <w:t>ύριε</w:t>
      </w:r>
      <w:r>
        <w:rPr>
          <w:rFonts w:eastAsia="Times New Roman" w:cs="Times New Roman"/>
          <w:szCs w:val="24"/>
        </w:rPr>
        <w:t xml:space="preserve"> Τσίπρα, από εσάς και μοιάζει αυτό με κάτι που μου είπε η σύζυγός μου. </w:t>
      </w:r>
    </w:p>
    <w:p w14:paraId="14EE050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σας πω τι μου είπε η σύζυγός μου. Όταν ο Κώστας Κα</w:t>
      </w:r>
      <w:r>
        <w:rPr>
          <w:rFonts w:eastAsia="Times New Roman" w:cs="Times New Roman"/>
          <w:szCs w:val="24"/>
        </w:rPr>
        <w:t>ραμανλής μιλούσε στην Έκθεση Θεσσαλονίκης, ερωτήθηκε για τον Βουλγαράκη για το νόμιμο και ηθικό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απάντησε ο Καραμανλής</w:t>
      </w:r>
      <w:r>
        <w:rPr>
          <w:rFonts w:eastAsia="Times New Roman" w:cs="Times New Roman"/>
          <w:szCs w:val="24"/>
        </w:rPr>
        <w:t>:</w:t>
      </w:r>
      <w:r>
        <w:rPr>
          <w:rFonts w:eastAsia="Times New Roman" w:cs="Times New Roman"/>
          <w:szCs w:val="24"/>
        </w:rPr>
        <w:t xml:space="preserve"> «Είναι νόμιμο»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αι γυρίζει η γυναίκα μου και μου λέει: «Ο λαός πιστεύει στην ηθική. Το νόμιμο δεν τον ενδιαφέρει καθόλου. Τώρα ο Κα</w:t>
      </w:r>
      <w:r>
        <w:rPr>
          <w:rFonts w:eastAsia="Times New Roman" w:cs="Times New Roman"/>
          <w:szCs w:val="24"/>
        </w:rPr>
        <w:t>ραμανλής τελείωσε». Έτσι μου είπε η γυναίκα μου.</w:t>
      </w:r>
    </w:p>
    <w:p w14:paraId="14EE05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Δυστυχώς, κύριε Τσίπρα, το ίδιο μου είπε και για σας όταν προσβάλατε τον ψηφοφόρο του ΣΥΡΙΖΑ ότι δεν αντιδρά ότι είναι αδρανής, δείχνει ανοχή, δεν τον νοιάζει. Ό,τι κι αν του βάλεις, φόρους, κοψίματα μισθών,</w:t>
      </w:r>
      <w:r>
        <w:rPr>
          <w:rFonts w:eastAsia="Times New Roman" w:cs="Times New Roman"/>
          <w:szCs w:val="24"/>
        </w:rPr>
        <w:t xml:space="preserve"> ψηφίζει.</w:t>
      </w:r>
    </w:p>
    <w:p w14:paraId="14EE05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Έχετε κάνει το ίδιο λάθος. Προσέξτε, γιατί η αλαζονεία είναι ένα μεγάλο μειονέκτημα και με την αλαζονεία μπορεί να κερδίσεις λίγο πολιτικό χρόνο ακόμη, αλλά συνήθως η αλαζονεία προοιωνίζεται πολύ κακό τέλος για τον αλαζόνα.</w:t>
      </w:r>
    </w:p>
    <w:p w14:paraId="14EE050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Πρόεδρε, έχετε ολοκληρώσει. </w:t>
      </w:r>
    </w:p>
    <w:p w14:paraId="14EE050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Μάλιστα.</w:t>
      </w:r>
    </w:p>
    <w:p w14:paraId="14EE05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Εις την Γαλλία, να πω ένα τελευταίο, …</w:t>
      </w:r>
    </w:p>
    <w:p w14:paraId="14EE0506"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0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Πείτε το τελευταίο, παρακαλώ πολύ, κύριε </w:t>
      </w:r>
      <w:r>
        <w:rPr>
          <w:rFonts w:eastAsia="Times New Roman" w:cs="Times New Roman"/>
          <w:szCs w:val="24"/>
        </w:rPr>
        <w:t>Πρόεδρε.</w:t>
      </w:r>
    </w:p>
    <w:p w14:paraId="14EE050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…κόμματα όπως η Δεξιά δεν μπήκαν στην δεύτερη Κυριακή και όπως οι σοσιαλιστές πήραν 5%. Και βγήκε ένας </w:t>
      </w:r>
      <w:r>
        <w:rPr>
          <w:rFonts w:eastAsia="Times New Roman" w:cs="Times New Roman"/>
          <w:szCs w:val="24"/>
        </w:rPr>
        <w:t>νέος,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εντρώος. Το ξέρετε; Να ετοιμάζεστε κύριοι. </w:t>
      </w:r>
    </w:p>
    <w:p w14:paraId="14EE0509"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Μετά χαράς. Εσείς το </w:t>
      </w:r>
      <w:r>
        <w:rPr>
          <w:rFonts w:eastAsia="Times New Roman" w:cs="Times New Roman"/>
          <w:szCs w:val="24"/>
        </w:rPr>
        <w:t xml:space="preserve">καλό της Ελλάδας δεν θέλετε; Εγώ δεν είμαι πάντως αρχομανής. </w:t>
      </w:r>
    </w:p>
    <w:p w14:paraId="14EE050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κύριοι συνάδελφοι.</w:t>
      </w:r>
    </w:p>
    <w:p w14:paraId="14EE050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Να ξέρετε ότι η Ένωση Κεντρώων ό,τι κάνουμε, θα το κάνουμε με κυβερνήσεις συνεργασί</w:t>
      </w:r>
      <w:r>
        <w:rPr>
          <w:rFonts w:eastAsia="Times New Roman" w:cs="Times New Roman"/>
          <w:szCs w:val="24"/>
        </w:rPr>
        <w:t xml:space="preserve">ας και μόνο και όχι αυτοδυναμίες που ονειρεύεται ο κ. </w:t>
      </w:r>
      <w:proofErr w:type="spellStart"/>
      <w:r>
        <w:rPr>
          <w:rFonts w:eastAsia="Times New Roman" w:cs="Times New Roman"/>
          <w:szCs w:val="24"/>
        </w:rPr>
        <w:t>Γιακουμάτος</w:t>
      </w:r>
      <w:proofErr w:type="spellEnd"/>
      <w:r>
        <w:rPr>
          <w:rFonts w:eastAsia="Times New Roman" w:cs="Times New Roman"/>
          <w:szCs w:val="24"/>
        </w:rPr>
        <w:t>. Το ξέρετε αυτό το πράγμα, γιατί και εσείς, κύριοι του ΣΥΡΙΖΑ, μπορεί να μην είστε αυτοδύναμοι αλλά έχετε κάνει Κυβέρνηση με ένα κόμμα που ιδεολογικά δεν ταιριάζει σε αυτό που λέτε συχνά Αρι</w:t>
      </w:r>
      <w:r>
        <w:rPr>
          <w:rFonts w:eastAsia="Times New Roman" w:cs="Times New Roman"/>
          <w:szCs w:val="24"/>
        </w:rPr>
        <w:t xml:space="preserve">στερά. </w:t>
      </w:r>
    </w:p>
    <w:p w14:paraId="14EE050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ΣΚΟΥΡΟΛΙΑΚΟΣ: </w:t>
      </w:r>
      <w:r>
        <w:rPr>
          <w:rFonts w:eastAsia="Times New Roman" w:cs="Times New Roman"/>
          <w:szCs w:val="24"/>
        </w:rPr>
        <w:t xml:space="preserve">Αυτό είναι το μεγαλείο της </w:t>
      </w:r>
      <w:r>
        <w:rPr>
          <w:rFonts w:eastAsia="Times New Roman" w:cs="Times New Roman"/>
          <w:szCs w:val="24"/>
        </w:rPr>
        <w:t>δ</w:t>
      </w:r>
      <w:r>
        <w:rPr>
          <w:rFonts w:eastAsia="Times New Roman" w:cs="Times New Roman"/>
          <w:szCs w:val="24"/>
        </w:rPr>
        <w:t xml:space="preserve">ημοκρατίας. </w:t>
      </w:r>
    </w:p>
    <w:p w14:paraId="14EE050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Αυτό είναι το μεγαλείο; Προσέξτε, μήπως αντί μεγαλείου αποδειχθεί το πρόβλημα προσεχώς. </w:t>
      </w:r>
    </w:p>
    <w:p w14:paraId="14EE05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 ό,τι αντιλαμβάνεστε, θα ψηφίσουμε</w:t>
      </w:r>
      <w:r>
        <w:rPr>
          <w:rFonts w:eastAsia="Times New Roman" w:cs="Times New Roman"/>
          <w:szCs w:val="24"/>
        </w:rPr>
        <w:t xml:space="preserve">, κύριε Τσίπρα, μόνο την διάταξη που αφορά τα των Βουλευτών. </w:t>
      </w:r>
    </w:p>
    <w:p w14:paraId="14EE051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1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Είναι μερικοί ατίθασοι. Τι να κάνουμε; Πρέπει να λες υπέρ τους για να χειροκροτήσουν. </w:t>
      </w:r>
    </w:p>
    <w:p w14:paraId="14EE051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αλλά τους αποθεώνετε επί της ουσίας. </w:t>
      </w:r>
    </w:p>
    <w:p w14:paraId="14EE05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Ελάτε! Σας πα</w:t>
      </w:r>
      <w:r>
        <w:rPr>
          <w:rFonts w:eastAsia="Times New Roman" w:cs="Times New Roman"/>
          <w:szCs w:val="24"/>
        </w:rPr>
        <w:t>ρακαλώ!</w:t>
      </w:r>
    </w:p>
    <w:p w14:paraId="14EE0514"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Θα ψηφίσουμε τη διάταξη περί Βουλευτών, τη διάταξη περί μείωσης των μισθών των Βουλευτών εμμέσως, δηλαδή διά αυξήσεως της φορολογίας. Θα το σκεφτώ μέχρι την ώρα της ψηφοφορίας για τους αγρότες, γιατί</w:t>
      </w:r>
      <w:r>
        <w:rPr>
          <w:rFonts w:eastAsia="Times New Roman" w:cs="Times New Roman"/>
          <w:bCs/>
          <w:szCs w:val="24"/>
        </w:rPr>
        <w:t xml:space="preserve"> τους αγαπώ πολύ τους αγρότες.</w:t>
      </w:r>
    </w:p>
    <w:p w14:paraId="14EE0515"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Όμως να δεχθώ την άποψη να ψηφίζω αντίμετρα για να νομιμοποιώ τα μέτρα, σε αυτό δεν μπορώ, κύριε Τσίπρα, να σας κάνω τη χάρη. Ζητώ συγγνώμη!</w:t>
      </w:r>
    </w:p>
    <w:p w14:paraId="14EE0516"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Ένωσης Κεντρώων)</w:t>
      </w:r>
    </w:p>
    <w:p w14:paraId="14EE0517"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Ευ</w:t>
      </w:r>
      <w:r>
        <w:rPr>
          <w:rFonts w:eastAsia="Times New Roman" w:cs="Times New Roman"/>
          <w:bCs/>
          <w:szCs w:val="24"/>
        </w:rPr>
        <w:t>χαριστούμε.</w:t>
      </w:r>
    </w:p>
    <w:p w14:paraId="14EE0518"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Τον λόγο έχει ο κ. Θεοδωράκης, ο οποίος είναι και πολύ συνεπής στον χρόνο. Θα κυλήσει αμέσως ύστερα η διαδικασία. Ύστερα είναι ο Πρόεδρος της Αξιωματικής Αντιπολίτευσης. </w:t>
      </w:r>
    </w:p>
    <w:p w14:paraId="14EE0519"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Πριν να ξεκινήσετε, κύριε Θεοδωράκη, να αναφέρω κάτι.</w:t>
      </w:r>
    </w:p>
    <w:p w14:paraId="14EE051A"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Κύριε Λεβέντη, ακού</w:t>
      </w:r>
      <w:r>
        <w:rPr>
          <w:rFonts w:eastAsia="Times New Roman" w:cs="Times New Roman"/>
          <w:bCs/>
          <w:szCs w:val="24"/>
        </w:rPr>
        <w:t>στε με. Είστε και μηχανικός. Επειδή προηγούμενα ακούστηκαν κάποια νούμερα τα οποία εκ παραδρομής ειπώθηκαν σε σχέση με τους Βουλευτές, να πω ότι εάν έχουμε εκατό λιγότερους Βουλευτές, η εξοικονόμηση κατά έτος θα είναι 6 εκατομμύρια ευρώ, όχι 60 εκατομμύρια</w:t>
      </w:r>
      <w:r>
        <w:rPr>
          <w:rFonts w:eastAsia="Times New Roman" w:cs="Times New Roman"/>
          <w:bCs/>
          <w:szCs w:val="24"/>
        </w:rPr>
        <w:t xml:space="preserve"> ευρώ. Είναι μια διαφορά κάπως μεγάλη. Ακούει και η κοινή γνώμη. Παρακαλώ πολύ!</w:t>
      </w:r>
    </w:p>
    <w:p w14:paraId="14EE051B"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Μάλλον κάνετε λάθος, κύριε Πρόεδρε. Εκατό Βουλευτές παίρνουν μόνο 6 εκατομμύρια ευρώ;</w:t>
      </w:r>
    </w:p>
    <w:p w14:paraId="14EE051C"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Με </w:t>
      </w:r>
      <w:proofErr w:type="spellStart"/>
      <w:r>
        <w:rPr>
          <w:rFonts w:eastAsia="Times New Roman" w:cs="Times New Roman"/>
          <w:bCs/>
          <w:szCs w:val="24"/>
        </w:rPr>
        <w:t>συγχωρείτ</w:t>
      </w:r>
      <w:r>
        <w:rPr>
          <w:rFonts w:eastAsia="Times New Roman" w:cs="Times New Roman"/>
          <w:bCs/>
          <w:szCs w:val="24"/>
        </w:rPr>
        <w:t>ε</w:t>
      </w:r>
      <w:proofErr w:type="spellEnd"/>
      <w:r>
        <w:rPr>
          <w:rFonts w:eastAsia="Times New Roman" w:cs="Times New Roman"/>
          <w:bCs/>
          <w:szCs w:val="24"/>
        </w:rPr>
        <w:t>, επειδή είστε του Πολυτεχνείου, είπαμε! Αλλιώς θα απαιτούνταν άλλα.</w:t>
      </w:r>
    </w:p>
    <w:p w14:paraId="14EE051D"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Παρακαλώ, κύριε Θεοδωράκη, έχετε τον λόγο.</w:t>
      </w:r>
    </w:p>
    <w:p w14:paraId="14EE051E"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ΒΑΣΙΛΗΣ ΛΕΒΕΝΤΗΣ (Πρόεδρος της Ένωσης Κεντρώων): </w:t>
      </w:r>
      <w:r>
        <w:rPr>
          <w:rFonts w:eastAsia="Times New Roman" w:cs="Times New Roman"/>
          <w:bCs/>
          <w:szCs w:val="24"/>
        </w:rPr>
        <w:t xml:space="preserve">Οι Βουλευτές δεν έχουν συνεργάτες, δεν έχουν αποσπασμένους; Τι έχουν; Μόνο τον μισθό </w:t>
      </w:r>
      <w:r>
        <w:rPr>
          <w:rFonts w:eastAsia="Times New Roman" w:cs="Times New Roman"/>
          <w:bCs/>
          <w:szCs w:val="24"/>
        </w:rPr>
        <w:t>υπολογίζετε;</w:t>
      </w:r>
    </w:p>
    <w:p w14:paraId="14EE051F"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Και οικογένειες έχουν.</w:t>
      </w:r>
    </w:p>
    <w:p w14:paraId="14EE0520"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lastRenderedPageBreak/>
        <w:t>Κύριε Θεοδωράκη, έχετε τον λόγο.</w:t>
      </w:r>
    </w:p>
    <w:p w14:paraId="14EE0521"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ΣΤΑΥΡΟΣ ΘΕΟΔΩΡΑΚΗΣ (Πρόεδρος του κόμματος Το Ποτάμι): </w:t>
      </w:r>
      <w:r>
        <w:rPr>
          <w:rFonts w:eastAsia="Times New Roman" w:cs="Times New Roman"/>
          <w:bCs/>
          <w:szCs w:val="24"/>
        </w:rPr>
        <w:t>Ας ξεκινήσουμε, κυρίες και κύριοι συνάδελφοι, με τη μεγάλη εικόνα και ας κάνουμε τον απολογισμό που κάπο</w:t>
      </w:r>
      <w:r>
        <w:rPr>
          <w:rFonts w:eastAsia="Times New Roman" w:cs="Times New Roman"/>
          <w:bCs/>
          <w:szCs w:val="24"/>
        </w:rPr>
        <w:t xml:space="preserve">ια στιγμή πρέπει να κάνουμε. Η Ελλάδα μπήκε στο πρώτο μνημόνιο το 2010, στο δεύτερο μνημόνιο το 2012 και στο τρίτο μνημόνιο το 2015. </w:t>
      </w:r>
      <w:r>
        <w:rPr>
          <w:rFonts w:eastAsia="Times New Roman" w:cs="Times New Roman"/>
          <w:bCs/>
          <w:szCs w:val="24"/>
        </w:rPr>
        <w:t>Σ</w:t>
      </w:r>
      <w:r>
        <w:rPr>
          <w:rFonts w:eastAsia="Times New Roman" w:cs="Times New Roman"/>
          <w:bCs/>
          <w:szCs w:val="24"/>
        </w:rPr>
        <w:t>ήμερα μετά από όλα αυτά ενάμισι εκατομμύρια Έλληνες</w:t>
      </w:r>
      <w:r>
        <w:rPr>
          <w:rFonts w:eastAsia="Times New Roman" w:cs="Times New Roman"/>
          <w:bCs/>
          <w:szCs w:val="24"/>
        </w:rPr>
        <w:t>,</w:t>
      </w:r>
      <w:r>
        <w:rPr>
          <w:rFonts w:eastAsia="Times New Roman" w:cs="Times New Roman"/>
          <w:bCs/>
          <w:szCs w:val="24"/>
        </w:rPr>
        <w:t xml:space="preserve"> οι περισσότεροι νέοι</w:t>
      </w:r>
      <w:r>
        <w:rPr>
          <w:rFonts w:eastAsia="Times New Roman" w:cs="Times New Roman"/>
          <w:bCs/>
          <w:szCs w:val="24"/>
        </w:rPr>
        <w:t>,</w:t>
      </w:r>
      <w:r>
        <w:rPr>
          <w:rFonts w:eastAsia="Times New Roman" w:cs="Times New Roman"/>
          <w:bCs/>
          <w:szCs w:val="24"/>
        </w:rPr>
        <w:t xml:space="preserve"> ζουν κάτω από τα όρια της φτώχειας. Η μερική απ</w:t>
      </w:r>
      <w:r>
        <w:rPr>
          <w:rFonts w:eastAsia="Times New Roman" w:cs="Times New Roman"/>
          <w:bCs/>
          <w:szCs w:val="24"/>
        </w:rPr>
        <w:t xml:space="preserve">ασχόληση και η μαύρη εργασία είναι καθεστώς </w:t>
      </w:r>
      <w:r>
        <w:rPr>
          <w:rFonts w:eastAsia="Times New Roman" w:cs="Times New Roman"/>
          <w:bCs/>
          <w:szCs w:val="24"/>
        </w:rPr>
        <w:t>κ</w:t>
      </w:r>
      <w:r>
        <w:rPr>
          <w:rFonts w:eastAsia="Times New Roman" w:cs="Times New Roman"/>
          <w:bCs/>
          <w:szCs w:val="24"/>
        </w:rPr>
        <w:t>αι αν μιλήσεις, απλώς απολύεσαι. Αυτοί που δουλεύουν αλλά δεν πληρώνονται για μήνες</w:t>
      </w:r>
      <w:r>
        <w:rPr>
          <w:rFonts w:eastAsia="Times New Roman" w:cs="Times New Roman"/>
          <w:bCs/>
          <w:szCs w:val="24"/>
        </w:rPr>
        <w:t>,</w:t>
      </w:r>
      <w:r>
        <w:rPr>
          <w:rFonts w:eastAsia="Times New Roman" w:cs="Times New Roman"/>
          <w:bCs/>
          <w:szCs w:val="24"/>
        </w:rPr>
        <w:t xml:space="preserve"> ξεπερνούν πλέον το ένα εκατομμύριο. Τα χρήματα στα νοικοκυριά μειώθηκαν κατά 33%. </w:t>
      </w:r>
    </w:p>
    <w:p w14:paraId="14EE0522"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 xml:space="preserve">Γιατί, λοιπόν, η Ελλάδα είναι εγκλωβισμένη </w:t>
      </w:r>
      <w:r>
        <w:rPr>
          <w:rFonts w:eastAsia="Times New Roman" w:cs="Times New Roman"/>
          <w:bCs/>
          <w:szCs w:val="24"/>
        </w:rPr>
        <w:t xml:space="preserve">στα μνημόνια; Η Πορτογαλία και </w:t>
      </w:r>
      <w:r>
        <w:rPr>
          <w:rFonts w:eastAsia="Times New Roman" w:cs="Times New Roman"/>
          <w:bCs/>
          <w:szCs w:val="24"/>
        </w:rPr>
        <w:t xml:space="preserve">η </w:t>
      </w:r>
      <w:r>
        <w:rPr>
          <w:rFonts w:eastAsia="Times New Roman" w:cs="Times New Roman"/>
          <w:bCs/>
          <w:szCs w:val="24"/>
        </w:rPr>
        <w:t xml:space="preserve">Ιρλανδία έμειναν τρία χρόνια στα μνημόνια. Η Κύπρος έμεινε μόνο δύο χρόνια και τώρα τρέχει με ρυθμούς ανάπτυξης 3,3%. Στην Ελλάδα, όμως, τα μνημόνια πήγαν </w:t>
      </w:r>
      <w:proofErr w:type="spellStart"/>
      <w:r>
        <w:rPr>
          <w:rFonts w:eastAsia="Times New Roman" w:cs="Times New Roman"/>
          <w:bCs/>
          <w:szCs w:val="24"/>
        </w:rPr>
        <w:t>σετάκι</w:t>
      </w:r>
      <w:proofErr w:type="spellEnd"/>
      <w:r>
        <w:rPr>
          <w:rFonts w:eastAsia="Times New Roman" w:cs="Times New Roman"/>
          <w:bCs/>
          <w:szCs w:val="24"/>
        </w:rPr>
        <w:t xml:space="preserve"> με τα ψέματα αλλά και την ανικανότητα των λαϊκιστών, Δεξιών κ</w:t>
      </w:r>
      <w:r>
        <w:rPr>
          <w:rFonts w:eastAsia="Times New Roman" w:cs="Times New Roman"/>
          <w:bCs/>
          <w:szCs w:val="24"/>
        </w:rPr>
        <w:t>αι Αριστερών.</w:t>
      </w:r>
    </w:p>
    <w:p w14:paraId="14EE0523"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 xml:space="preserve">Σ' ό,τι αφορά σε εσάς, την κυβερνητική </w:t>
      </w:r>
      <w:r>
        <w:rPr>
          <w:rFonts w:eastAsia="Times New Roman" w:cs="Times New Roman"/>
          <w:bCs/>
          <w:szCs w:val="24"/>
        </w:rPr>
        <w:t>π</w:t>
      </w:r>
      <w:r>
        <w:rPr>
          <w:rFonts w:eastAsia="Times New Roman" w:cs="Times New Roman"/>
          <w:bCs/>
          <w:szCs w:val="24"/>
        </w:rPr>
        <w:t xml:space="preserve">λειοψηφία, έχουμε τα ψέματα του Γενάρη του 2015 και τα ψέματα του Σεπτέμβρη του 2015. Τον Γενάρη τι να </w:t>
      </w:r>
      <w:proofErr w:type="spellStart"/>
      <w:r>
        <w:rPr>
          <w:rFonts w:eastAsia="Times New Roman" w:cs="Times New Roman"/>
          <w:bCs/>
          <w:szCs w:val="24"/>
        </w:rPr>
        <w:t>πρωτοθυμηθείς</w:t>
      </w:r>
      <w:proofErr w:type="spellEnd"/>
      <w:r>
        <w:rPr>
          <w:rFonts w:eastAsia="Times New Roman" w:cs="Times New Roman"/>
          <w:bCs/>
          <w:szCs w:val="24"/>
        </w:rPr>
        <w:t>! Αφορολόγητο 12.000 ευρώ. Κατάργηση ΕΝΦΙΑ. Δώρο Χριστουγέννων στους συνταξιούχους. Κα</w:t>
      </w:r>
      <w:r>
        <w:rPr>
          <w:rFonts w:eastAsia="Times New Roman" w:cs="Times New Roman"/>
          <w:bCs/>
          <w:szCs w:val="24"/>
        </w:rPr>
        <w:t xml:space="preserve">τώτατος μισθός 751 ευρώ. Και διαγραφή, βέβαια, οφειλών στους φτωχούς δανειολήπτες. Κλείσαμε τις τράπεζες. Φέραμε το χειρότερο μνημόνιο το καλοκαίρι του 2015 και είναι γνωστή η σύγκρουσή μας τον Ιούνιο του 2015, όταν </w:t>
      </w:r>
      <w:r>
        <w:rPr>
          <w:rFonts w:eastAsia="Times New Roman" w:cs="Times New Roman"/>
          <w:bCs/>
          <w:szCs w:val="24"/>
        </w:rPr>
        <w:lastRenderedPageBreak/>
        <w:t xml:space="preserve">σας έλεγα να φέρετε τη συμφωνία του </w:t>
      </w:r>
      <w:proofErr w:type="spellStart"/>
      <w:r>
        <w:rPr>
          <w:rFonts w:eastAsia="Times New Roman" w:cs="Times New Roman"/>
          <w:bCs/>
          <w:szCs w:val="24"/>
        </w:rPr>
        <w:t>Γιού</w:t>
      </w:r>
      <w:r>
        <w:rPr>
          <w:rFonts w:eastAsia="Times New Roman" w:cs="Times New Roman"/>
          <w:bCs/>
          <w:szCs w:val="24"/>
        </w:rPr>
        <w:t>νκερ</w:t>
      </w:r>
      <w:proofErr w:type="spellEnd"/>
      <w:r>
        <w:rPr>
          <w:rFonts w:eastAsia="Times New Roman" w:cs="Times New Roman"/>
          <w:bCs/>
          <w:szCs w:val="24"/>
        </w:rPr>
        <w:t xml:space="preserve"> να την υπογράψουμε. Τότε εσείς μας χλευάζατε με τον τρόπο που εσείς μόνο ξέρετε. Όμως το αποτέλεσμα ήταν να χρεώσετε τη χώρα κάποια δεκάδες δισεκατομμύρια ευρώ. </w:t>
      </w:r>
    </w:p>
    <w:p w14:paraId="14EE0524" w14:textId="77777777" w:rsidR="002F0583" w:rsidRDefault="00B91F1A">
      <w:pPr>
        <w:spacing w:line="600" w:lineRule="auto"/>
        <w:ind w:firstLine="720"/>
        <w:jc w:val="both"/>
        <w:rPr>
          <w:rFonts w:eastAsia="Times New Roman" w:cs="Times New Roman"/>
          <w:szCs w:val="24"/>
        </w:rPr>
      </w:pPr>
      <w:r>
        <w:rPr>
          <w:rFonts w:eastAsia="Times New Roman" w:cs="Times New Roman"/>
          <w:bCs/>
          <w:szCs w:val="24"/>
        </w:rPr>
        <w:t>Ή</w:t>
      </w:r>
      <w:r>
        <w:rPr>
          <w:rFonts w:eastAsia="Times New Roman" w:cs="Times New Roman"/>
          <w:bCs/>
          <w:szCs w:val="24"/>
        </w:rPr>
        <w:t>ρθε ο Σεπτέμβρης με τα νέα ψέματα. Θα ξεχωρίσω μόνο δύο. Τη διαβεβαίωση τον Σεπτέμβρη πρ</w:t>
      </w:r>
      <w:r>
        <w:rPr>
          <w:rFonts w:eastAsia="Times New Roman" w:cs="Times New Roman"/>
          <w:bCs/>
          <w:szCs w:val="24"/>
        </w:rPr>
        <w:t xml:space="preserve">ιν τις εκλογές ότι θα έχουμε πλήρη άρση των </w:t>
      </w:r>
      <w:r>
        <w:rPr>
          <w:rFonts w:eastAsia="Times New Roman" w:cs="Times New Roman"/>
          <w:bCs/>
          <w:szCs w:val="24"/>
          <w:lang w:val="en-US"/>
        </w:rPr>
        <w:t>capital</w:t>
      </w:r>
      <w:r>
        <w:rPr>
          <w:rFonts w:eastAsia="Times New Roman" w:cs="Times New Roman"/>
          <w:bCs/>
          <w:szCs w:val="24"/>
        </w:rPr>
        <w:t xml:space="preserve"> </w:t>
      </w:r>
      <w:r>
        <w:rPr>
          <w:rFonts w:eastAsia="Times New Roman" w:cs="Times New Roman"/>
          <w:bCs/>
          <w:szCs w:val="24"/>
          <w:lang w:val="en-US"/>
        </w:rPr>
        <w:t>controls</w:t>
      </w:r>
      <w:r>
        <w:rPr>
          <w:rFonts w:eastAsia="Times New Roman" w:cs="Times New Roman"/>
          <w:bCs/>
          <w:szCs w:val="24"/>
        </w:rPr>
        <w:t xml:space="preserve"> ως το τέλος του 2015 και τη δημιουργία τριακοσίων χιλιάδων νέων θέσεων εργασίας μέσα σε δύο χρόνια. Έχουν περάσει από τότε είκοσι από τους είκοσι τέσσερις μήνες. Πόσες θέσεις εργασίας δημιουργήθη</w:t>
      </w:r>
      <w:r>
        <w:rPr>
          <w:rFonts w:eastAsia="Times New Roman" w:cs="Times New Roman"/>
          <w:bCs/>
          <w:szCs w:val="24"/>
        </w:rPr>
        <w:t xml:space="preserve">καν και πόσες επιχειρήσεις έκλεισαν; </w:t>
      </w:r>
    </w:p>
    <w:p w14:paraId="14EE0525"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color w:val="000000"/>
          <w:szCs w:val="24"/>
        </w:rPr>
        <w:t xml:space="preserve">Όλοι βέβαια κάνουμε λάθη, αλλά εσείς καταφέρνετε να κάνετε συνεχώς το ίδιο λάθος. Καθυστερήσατε να κλείσετε την αξιολόγηση επτά μήνες </w:t>
      </w:r>
      <w:r>
        <w:rPr>
          <w:rFonts w:eastAsia="Times New Roman" w:cs="Times New Roman"/>
          <w:color w:val="000000"/>
          <w:szCs w:val="24"/>
        </w:rPr>
        <w:t>κ</w:t>
      </w:r>
      <w:r>
        <w:rPr>
          <w:rFonts w:eastAsia="Times New Roman" w:cs="Times New Roman"/>
          <w:color w:val="000000"/>
          <w:szCs w:val="24"/>
        </w:rPr>
        <w:t>αι τι χάσαμε αυτούς τους επτά μήνες; Χάσαμε τουλάχιστον 1% του ΑΕΠ, αυτό σημαίνει π</w:t>
      </w:r>
      <w:r>
        <w:rPr>
          <w:rFonts w:eastAsia="Times New Roman" w:cs="Times New Roman"/>
          <w:color w:val="000000"/>
          <w:szCs w:val="24"/>
        </w:rPr>
        <w:t xml:space="preserve">ερίπου 1.500.000.000 ευρώ. Σταμάτησε η επιστροφή των καταθέσεων. Αυξήθηκαν τα κόκκινα δάνεια. Οι ληξιπρόθεσμες οφειλές του </w:t>
      </w:r>
      <w:r>
        <w:rPr>
          <w:rFonts w:eastAsia="Times New Roman" w:cs="Times New Roman"/>
          <w:color w:val="000000"/>
          <w:szCs w:val="24"/>
        </w:rPr>
        <w:t>δ</w:t>
      </w:r>
      <w:r>
        <w:rPr>
          <w:rFonts w:eastAsia="Times New Roman" w:cs="Times New Roman"/>
          <w:color w:val="000000"/>
          <w:szCs w:val="24"/>
        </w:rPr>
        <w:t>ημοσίου αυξήθηκαν κατά 500.000.000. Οι πωλήσεις στα σο</w:t>
      </w:r>
      <w:r>
        <w:rPr>
          <w:rFonts w:eastAsia="Times New Roman" w:cs="Times New Roman"/>
          <w:color w:val="000000"/>
          <w:szCs w:val="24"/>
        </w:rPr>
        <w:t>υπερμ</w:t>
      </w:r>
      <w:r>
        <w:rPr>
          <w:rFonts w:eastAsia="Times New Roman" w:cs="Times New Roman"/>
          <w:color w:val="000000"/>
          <w:szCs w:val="24"/>
        </w:rPr>
        <w:t>άρκετ, η δραστηριότητα στην οικοδομή κι όλα αυτά που μαρτυρούν ότι το χρή</w:t>
      </w:r>
      <w:r>
        <w:rPr>
          <w:rFonts w:eastAsia="Times New Roman" w:cs="Times New Roman"/>
          <w:color w:val="000000"/>
          <w:szCs w:val="24"/>
        </w:rPr>
        <w:t xml:space="preserve">μα κινείται, μειώθηκαν </w:t>
      </w:r>
      <w:r>
        <w:rPr>
          <w:rFonts w:eastAsia="Times New Roman" w:cs="Times New Roman"/>
          <w:color w:val="000000"/>
          <w:szCs w:val="24"/>
        </w:rPr>
        <w:t>κ</w:t>
      </w:r>
      <w:r>
        <w:rPr>
          <w:rFonts w:eastAsia="Times New Roman" w:cs="Times New Roman"/>
          <w:color w:val="000000"/>
          <w:szCs w:val="24"/>
        </w:rPr>
        <w:t xml:space="preserve">αι αναρωτιούνται ίσως οι ψηφοφόροι </w:t>
      </w:r>
      <w:r>
        <w:rPr>
          <w:rFonts w:eastAsia="Times New Roman" w:cs="Times New Roman"/>
          <w:color w:val="000000"/>
          <w:szCs w:val="24"/>
        </w:rPr>
        <w:t>σας,</w:t>
      </w:r>
      <w:r>
        <w:rPr>
          <w:rFonts w:eastAsia="Times New Roman" w:cs="Times New Roman"/>
          <w:color w:val="000000"/>
          <w:szCs w:val="24"/>
        </w:rPr>
        <w:t xml:space="preserve"> γιατί αυτή η καθυστέρηση των επτά μηνών, τι περιμένατε να κερδίσετε; </w:t>
      </w:r>
      <w:r>
        <w:rPr>
          <w:rFonts w:eastAsia="Times New Roman" w:cs="Times New Roman"/>
          <w:szCs w:val="24"/>
        </w:rPr>
        <w:t>Γιατί αφήσατε τους δανειστές να προσθέτουν συνεχώς νέα αιτήματα, ενώ η αβεβαιότητα μαχαίρωνε την οικονομία;</w:t>
      </w:r>
    </w:p>
    <w:p w14:paraId="14EE0526"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w:t>
      </w:r>
      <w:r>
        <w:rPr>
          <w:rFonts w:eastAsia="Times New Roman" w:cs="Times New Roman"/>
          <w:szCs w:val="24"/>
        </w:rPr>
        <w:t>πέρυσι τον Ιούνιο</w:t>
      </w:r>
      <w:r>
        <w:rPr>
          <w:rFonts w:eastAsia="Times New Roman" w:cs="Times New Roman"/>
          <w:szCs w:val="24"/>
        </w:rPr>
        <w:t>,</w:t>
      </w:r>
      <w:r>
        <w:rPr>
          <w:rFonts w:eastAsia="Times New Roman" w:cs="Times New Roman"/>
          <w:szCs w:val="24"/>
        </w:rPr>
        <w:t xml:space="preserve"> λέγατε ότι η απαίτηση του ΔΝΤ στην οποία υποτίθεται ότι αντιστεκόσασταν, ήταν 3.600.000.000 μέτρα. Και σήμερα φέρνετε </w:t>
      </w:r>
      <w:r>
        <w:rPr>
          <w:rFonts w:eastAsia="Times New Roman" w:cs="Times New Roman"/>
          <w:szCs w:val="24"/>
        </w:rPr>
        <w:lastRenderedPageBreak/>
        <w:t xml:space="preserve">4.900.000.000 μέτρα, δηλαδή 1.300.000.000 παραπάνω, συν όλη </w:t>
      </w:r>
      <w:r>
        <w:rPr>
          <w:rFonts w:eastAsia="Times New Roman" w:cs="Times New Roman"/>
          <w:szCs w:val="24"/>
        </w:rPr>
        <w:t>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άλλη χασούρα. Προφανώς κάποιοι στην Κυβέρνηση σκέφτηκαν</w:t>
      </w:r>
      <w:r>
        <w:rPr>
          <w:rFonts w:eastAsia="Times New Roman" w:cs="Times New Roman"/>
          <w:szCs w:val="24"/>
        </w:rPr>
        <w:t xml:space="preserve"> ότι τραβώντας τον χρόνο</w:t>
      </w:r>
      <w:r>
        <w:rPr>
          <w:rFonts w:eastAsia="Times New Roman" w:cs="Times New Roman"/>
          <w:szCs w:val="24"/>
        </w:rPr>
        <w:t>,</w:t>
      </w:r>
      <w:r>
        <w:rPr>
          <w:rFonts w:eastAsia="Times New Roman" w:cs="Times New Roman"/>
          <w:szCs w:val="24"/>
        </w:rPr>
        <w:t xml:space="preserve"> θα εμπλέξουν τη χώρα μας στην προεκλογική περίοδο στη Γερμανία, θα τους πιέσουμε και τελικά έγινε το ανάποδο ως συνήθως</w:t>
      </w:r>
      <w:r>
        <w:rPr>
          <w:rFonts w:eastAsia="Times New Roman" w:cs="Times New Roman"/>
          <w:szCs w:val="24"/>
        </w:rPr>
        <w:t>.</w:t>
      </w:r>
      <w:r>
        <w:rPr>
          <w:rFonts w:eastAsia="Times New Roman" w:cs="Times New Roman"/>
          <w:szCs w:val="24"/>
        </w:rPr>
        <w:t xml:space="preserve"> Πιεστήκατε και φέρνετε και υπογράφετε ότι να ’ναι</w:t>
      </w:r>
      <w:r>
        <w:rPr>
          <w:rFonts w:eastAsia="Times New Roman" w:cs="Times New Roman"/>
          <w:szCs w:val="24"/>
        </w:rPr>
        <w:t xml:space="preserve"> όπως ακριβώς το καλοκαίρι του 2015. «Το δις εξαμαρτείν τ’ αυτόν ουκ ανδρός σοφού».</w:t>
      </w:r>
    </w:p>
    <w:p w14:paraId="14EE0527"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Δυστυχώς, λοιπόν, κυρίες και κύριοι συνάδελφοι, δεν είναι η απειρία, είναι μια κουτοπόνηρη αντίληψη πολιτικής. Είναι οι ιδεοληψίες σας, τα κόμματα σας ΣΥΡΙΖΑ και ΑΝΕΛ και η</w:t>
      </w:r>
      <w:r>
        <w:rPr>
          <w:rFonts w:eastAsia="Times New Roman" w:cs="Times New Roman"/>
          <w:szCs w:val="24"/>
        </w:rPr>
        <w:t xml:space="preserve"> σκέψη στους πελάτες και όχι στους πολίτες. Θέλετε να ζείτε στο σύννεφο «διαπραγματευόμαστε σκληρά» και στο σύννεφο δεν υπάρχουν ρολόγια. </w:t>
      </w:r>
    </w:p>
    <w:p w14:paraId="14EE0528"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Υπάρχει κάτι χειρότερο από το ψέμα στην πολιτική ζωή, κυρίες και κύριοι συνάδελφοι, είναι το συνεχές ψέμα που δημιουρ</w:t>
      </w:r>
      <w:r>
        <w:rPr>
          <w:rFonts w:eastAsia="Times New Roman" w:cs="Times New Roman"/>
          <w:szCs w:val="24"/>
        </w:rPr>
        <w:t xml:space="preserve">γεί στην κοινωνία μια απάθεια πια για τα ψέματα που ακούγονται. Συνηθίζεις στο ψέμα, δεν σου κάνει πια εντύπωση, το θεωρείς κάτι δεδομένο </w:t>
      </w:r>
      <w:r>
        <w:rPr>
          <w:rFonts w:eastAsia="Times New Roman" w:cs="Times New Roman"/>
          <w:szCs w:val="24"/>
        </w:rPr>
        <w:t>κ</w:t>
      </w:r>
      <w:r>
        <w:rPr>
          <w:rFonts w:eastAsia="Times New Roman" w:cs="Times New Roman"/>
          <w:szCs w:val="24"/>
        </w:rPr>
        <w:t xml:space="preserve">αι σε αυτή τη φάση βρισκόμαστε σήμερα. </w:t>
      </w:r>
    </w:p>
    <w:p w14:paraId="14EE0529"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Οι νέοι άνθρωποι εξαιτίας σας έχουν ταυτίσει την πολιτική με το ψέμα, κύριε Τ</w:t>
      </w:r>
      <w:r>
        <w:rPr>
          <w:rFonts w:eastAsia="Times New Roman" w:cs="Times New Roman"/>
          <w:szCs w:val="24"/>
        </w:rPr>
        <w:t>σίπρα. Θα σας το θυμίσω, είναι πολύ πρόσφατο, δεν είναι από την εποχή της αυταπάτης -γιατί προφανώς στην εποχή της αυταπάτης μπορεί να λες και μερικά πράγματα που είναι αυταπάτη- αυτό</w:t>
      </w:r>
      <w:r>
        <w:rPr>
          <w:rFonts w:eastAsia="Times New Roman" w:cs="Times New Roman"/>
          <w:szCs w:val="24"/>
        </w:rPr>
        <w:t>ς</w:t>
      </w:r>
      <w:r>
        <w:rPr>
          <w:rFonts w:eastAsia="Times New Roman" w:cs="Times New Roman"/>
          <w:szCs w:val="24"/>
        </w:rPr>
        <w:t xml:space="preserve"> ο τίτλος που έχει βγει σε διάφορες εκδοχές και στην τηλεόραση, είναι απ</w:t>
      </w:r>
      <w:r>
        <w:rPr>
          <w:rFonts w:eastAsia="Times New Roman" w:cs="Times New Roman"/>
          <w:szCs w:val="24"/>
        </w:rPr>
        <w:t xml:space="preserve">ό τα γενέθλια της εκλογικής νίκης του ΣΥΡΙΖΑ τον Γενάρη του </w:t>
      </w:r>
      <w:r>
        <w:rPr>
          <w:rFonts w:eastAsia="Times New Roman" w:cs="Times New Roman"/>
          <w:szCs w:val="24"/>
        </w:rPr>
        <w:lastRenderedPageBreak/>
        <w:t xml:space="preserve">2015, η απόλυτη διαβεβαίωση από τον κ. Τσίπρα «ούτε </w:t>
      </w:r>
      <w:r>
        <w:rPr>
          <w:rFonts w:eastAsia="Times New Roman" w:cs="Times New Roman"/>
          <w:szCs w:val="24"/>
        </w:rPr>
        <w:t xml:space="preserve">1 </w:t>
      </w:r>
      <w:r>
        <w:rPr>
          <w:rFonts w:eastAsia="Times New Roman" w:cs="Times New Roman"/>
          <w:szCs w:val="24"/>
        </w:rPr>
        <w:t xml:space="preserve">ευρώ επιπλέον μέτρα», μια διαβεβαίωση των τριών-τεσσάρων μηνών. </w:t>
      </w:r>
    </w:p>
    <w:p w14:paraId="14EE052A"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και με τους συνταξιούχους. Λέτε ότι η μείωση στις συντάξεις θα είναι </w:t>
      </w:r>
      <w:r>
        <w:rPr>
          <w:rFonts w:eastAsia="Times New Roman" w:cs="Times New Roman"/>
          <w:szCs w:val="24"/>
        </w:rPr>
        <w:t xml:space="preserve">μέχρι 18% άλλο ένα ψέμα. Θα τους πάρετε άλλα 3.300.000.000 που είναι από το πάγωμα των συντάξεων. Δεν είναι, λοιπόν, 18% η μείωση, είναι πολλαπλάσια. </w:t>
      </w:r>
    </w:p>
    <w:p w14:paraId="14EE052B"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Εμείς είμασταν από την αρχή ξεκάθαροι</w:t>
      </w:r>
      <w:r>
        <w:rPr>
          <w:rFonts w:eastAsia="Times New Roman" w:cs="Times New Roman"/>
          <w:szCs w:val="24"/>
        </w:rPr>
        <w:t>.</w:t>
      </w:r>
      <w:r>
        <w:rPr>
          <w:rFonts w:eastAsia="Times New Roman" w:cs="Times New Roman"/>
          <w:szCs w:val="24"/>
        </w:rPr>
        <w:t xml:space="preserve"> Να μειώσουμε φόρους, να μειώσουμε εισφορές, να ενισχύσουμε τις παρ</w:t>
      </w:r>
      <w:r>
        <w:rPr>
          <w:rFonts w:eastAsia="Times New Roman" w:cs="Times New Roman"/>
          <w:szCs w:val="24"/>
        </w:rPr>
        <w:t xml:space="preserve">αγωγικές δυνάμεις, να βοηθήσουμε τις εξαγωγές. Τα επτά τελευταία χρόνια των μνημονίων της κρίσης το μεγαλύτερο εξαγώγιμο προϊόν της χώρας είναι το επιστημονικό της προσωπικό. Πάνω από τρακόσιες χιλιάδες άνθρωποι, κυρίως νέοι, </w:t>
      </w:r>
      <w:r>
        <w:rPr>
          <w:rFonts w:eastAsia="Times New Roman" w:cs="Times New Roman"/>
          <w:szCs w:val="24"/>
        </w:rPr>
        <w:t>α</w:t>
      </w:r>
      <w:r>
        <w:rPr>
          <w:rFonts w:eastAsia="Times New Roman" w:cs="Times New Roman"/>
          <w:szCs w:val="24"/>
        </w:rPr>
        <w:t xml:space="preserve">νώτατης </w:t>
      </w:r>
      <w:r>
        <w:rPr>
          <w:rFonts w:eastAsia="Times New Roman" w:cs="Times New Roman"/>
          <w:szCs w:val="24"/>
        </w:rPr>
        <w:t>ε</w:t>
      </w:r>
      <w:r>
        <w:rPr>
          <w:rFonts w:eastAsia="Times New Roman" w:cs="Times New Roman"/>
          <w:szCs w:val="24"/>
        </w:rPr>
        <w:t>κπαίδευσης, έφυγαν γ</w:t>
      </w:r>
      <w:r>
        <w:rPr>
          <w:rFonts w:eastAsia="Times New Roman" w:cs="Times New Roman"/>
          <w:szCs w:val="24"/>
        </w:rPr>
        <w:t>ια το εξωτερικό. Το κράτος έχει δαπανήσει για να σπουδάσει αυτούς τους ανθρώπους περί τα 8.000.000.000</w:t>
      </w:r>
      <w:r>
        <w:rPr>
          <w:rFonts w:eastAsia="Times New Roman" w:cs="Times New Roman"/>
          <w:szCs w:val="24"/>
        </w:rPr>
        <w:t>,</w:t>
      </w:r>
      <w:r>
        <w:rPr>
          <w:rFonts w:eastAsia="Times New Roman" w:cs="Times New Roman"/>
          <w:szCs w:val="24"/>
        </w:rPr>
        <w:t xml:space="preserve"> και υπολογίζεται ότι προσφέρουν στα ΑΕΠ της χώρας που πήγαν περίπου 10.000.000.000. Οι γιατροί που έφυγαν είναι δεκαοκτώ χιλιάδες πάρα πολλοί από το ΕΣΥ</w:t>
      </w:r>
      <w:r>
        <w:rPr>
          <w:rFonts w:eastAsia="Times New Roman" w:cs="Times New Roman"/>
          <w:szCs w:val="24"/>
        </w:rPr>
        <w:t>. Από το Τεχνικό Επιμελητήριο διαγράφονται πλέον κάθε χρόνο έξι χιλιάδες άνθρωποι. Εβδομήντα πέντε χιλιάδες ελεύθεροι επαγγελματίες έχουν κλείσει τα μπλοκάκια τους μέσα σε ένα</w:t>
      </w:r>
      <w:r>
        <w:rPr>
          <w:rFonts w:eastAsia="Times New Roman" w:cs="Times New Roman"/>
          <w:szCs w:val="24"/>
        </w:rPr>
        <w:t>ν</w:t>
      </w:r>
      <w:r>
        <w:rPr>
          <w:rFonts w:eastAsia="Times New Roman" w:cs="Times New Roman"/>
          <w:szCs w:val="24"/>
        </w:rPr>
        <w:t xml:space="preserve"> χρόνο. Πρέπει, λοιπόν, να σταματήσει η φυγή των εγκεφάλων. </w:t>
      </w:r>
    </w:p>
    <w:p w14:paraId="14EE052C"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 xml:space="preserve">Και πρέπει -εμείς, </w:t>
      </w:r>
      <w:r>
        <w:rPr>
          <w:rFonts w:eastAsia="Times New Roman" w:cs="Times New Roman"/>
          <w:szCs w:val="24"/>
        </w:rPr>
        <w:t xml:space="preserve">κύριε Τσίπρα, δεν θα κουραστούμε να σας το λέμε- να δώσουμε δικαίωμα ψήφου σε αυτούς που έφυγαν, να μην τους χάσουμε, να μην τους </w:t>
      </w:r>
      <w:r>
        <w:rPr>
          <w:rFonts w:eastAsia="Times New Roman" w:cs="Times New Roman"/>
          <w:szCs w:val="24"/>
        </w:rPr>
        <w:lastRenderedPageBreak/>
        <w:t xml:space="preserve">αποκόψουμε από τον εθνικό κορμό, γιατί χωρίς αυτούς η Ελλάδα δεν θα μπορέσει ποτέ να ξανακάνει βήματα μπροστά. </w:t>
      </w:r>
    </w:p>
    <w:p w14:paraId="14EE052D" w14:textId="77777777" w:rsidR="002F0583" w:rsidRDefault="00B91F1A">
      <w:pPr>
        <w:spacing w:line="600" w:lineRule="auto"/>
        <w:ind w:firstLine="720"/>
        <w:jc w:val="both"/>
        <w:rPr>
          <w:rFonts w:eastAsia="Times New Roman"/>
          <w:szCs w:val="24"/>
        </w:rPr>
      </w:pPr>
      <w:r>
        <w:rPr>
          <w:rFonts w:eastAsia="Times New Roman"/>
          <w:szCs w:val="24"/>
        </w:rPr>
        <w:t>Στην Ελλάδα εί</w:t>
      </w:r>
      <w:r>
        <w:rPr>
          <w:rFonts w:eastAsia="Times New Roman"/>
          <w:szCs w:val="24"/>
        </w:rPr>
        <w:t>χαν πράγματα να κάνουν, αλλά είναι όλα παγωμένα. Υπάρχουν πολλά δισεκατομμύρια, δεκάδες, που είναι δεσμευμένα για την Ελλάδα στα ευρωπαϊκά επενδυτικά ταμεία. Τα αναφέρετε κι εσείς συχνά. Τα λεφτά, όμως, αυτά δεν έρχονται, ενώ πολλά ιδιωτικά κεφάλαια περιμέ</w:t>
      </w:r>
      <w:r>
        <w:rPr>
          <w:rFonts w:eastAsia="Times New Roman"/>
          <w:szCs w:val="24"/>
        </w:rPr>
        <w:t xml:space="preserve">νουν να μπουν στη χώρα. Σε ποια χώρα όμως; Σε ποια χώρα; </w:t>
      </w:r>
      <w:r>
        <w:rPr>
          <w:rFonts w:eastAsia="Times New Roman"/>
          <w:szCs w:val="24"/>
        </w:rPr>
        <w:t>Γ</w:t>
      </w:r>
      <w:r>
        <w:rPr>
          <w:rFonts w:eastAsia="Times New Roman"/>
          <w:szCs w:val="24"/>
        </w:rPr>
        <w:t>ιατί δεν έρχονται όσο θα θέλαμε όλοι, ανεξαρτήτως πολιτικής κατεύθυνσης, οι επενδυτές; Γιατί η Κυβέρνηση ακολουθεί μια παλιά εντολή</w:t>
      </w:r>
      <w:r>
        <w:rPr>
          <w:rFonts w:eastAsia="Times New Roman"/>
          <w:szCs w:val="24"/>
        </w:rPr>
        <w:t>.</w:t>
      </w:r>
      <w:r>
        <w:rPr>
          <w:rFonts w:eastAsia="Times New Roman"/>
          <w:szCs w:val="24"/>
        </w:rPr>
        <w:t xml:space="preserve"> Ένα βήμα μπροστά, δύο βήματα πίσω.</w:t>
      </w:r>
    </w:p>
    <w:p w14:paraId="14EE052E" w14:textId="77777777" w:rsidR="002F0583" w:rsidRDefault="00B91F1A">
      <w:pPr>
        <w:spacing w:line="600" w:lineRule="auto"/>
        <w:ind w:firstLine="720"/>
        <w:jc w:val="both"/>
        <w:rPr>
          <w:rFonts w:eastAsia="Times New Roman"/>
          <w:szCs w:val="24"/>
        </w:rPr>
      </w:pPr>
      <w:r>
        <w:rPr>
          <w:rFonts w:eastAsia="Times New Roman"/>
          <w:szCs w:val="24"/>
        </w:rPr>
        <w:t xml:space="preserve">Το παράδειγμα μπορεί να είναι </w:t>
      </w:r>
      <w:r>
        <w:rPr>
          <w:rFonts w:eastAsia="Times New Roman"/>
          <w:szCs w:val="24"/>
        </w:rPr>
        <w:t>το Ελληνικό. Είναι κι άλλα. Είναι σίγουρα, όμως, και το Ελληνικό. Έχουν περάσει δεκαπέντε χρόνια από τότε που το Ελληνικό εγκαταλείφθηκε, πέντε χρόνια από τον διαγωνισμό και δύο χρόνια από την υπογραφή της συμφωνίας. Και σήμερα στα γραφεία των Υπουργών συζ</w:t>
      </w:r>
      <w:r>
        <w:rPr>
          <w:rFonts w:eastAsia="Times New Roman"/>
          <w:szCs w:val="24"/>
        </w:rPr>
        <w:t xml:space="preserve">ητάνε -η τελευταία συζήτηση έγινε στο γραφείο της κ. </w:t>
      </w:r>
      <w:proofErr w:type="spellStart"/>
      <w:r>
        <w:rPr>
          <w:rFonts w:eastAsia="Times New Roman"/>
          <w:szCs w:val="24"/>
        </w:rPr>
        <w:t>Κονιόρδου</w:t>
      </w:r>
      <w:proofErr w:type="spellEnd"/>
      <w:r>
        <w:rPr>
          <w:rFonts w:eastAsia="Times New Roman"/>
          <w:szCs w:val="24"/>
        </w:rPr>
        <w:t xml:space="preserve">- αν είναι αρχαιολογικός χώρος ή δασική έκταση το αεροδρόμιο. Και υπάρχουν </w:t>
      </w:r>
      <w:proofErr w:type="spellStart"/>
      <w:r>
        <w:rPr>
          <w:rFonts w:eastAsia="Times New Roman"/>
          <w:szCs w:val="24"/>
        </w:rPr>
        <w:t>συριζαίοι</w:t>
      </w:r>
      <w:proofErr w:type="spellEnd"/>
      <w:r>
        <w:rPr>
          <w:rFonts w:eastAsia="Times New Roman"/>
          <w:szCs w:val="24"/>
        </w:rPr>
        <w:t xml:space="preserve"> στην περιοχή που θα σου πουν –θα το έχετε ακούσει, δεν είναι ανέκδοτο- ότι και ο διάδρομος που προσγειώθηκε τ</w:t>
      </w:r>
      <w:r>
        <w:rPr>
          <w:rFonts w:eastAsia="Times New Roman"/>
          <w:szCs w:val="24"/>
        </w:rPr>
        <w:t>ο αεροπλάνο του Καραμανλή το ’74</w:t>
      </w:r>
      <w:r>
        <w:rPr>
          <w:rFonts w:eastAsia="Times New Roman"/>
          <w:szCs w:val="24"/>
        </w:rPr>
        <w:t>,</w:t>
      </w:r>
      <w:r>
        <w:rPr>
          <w:rFonts w:eastAsia="Times New Roman"/>
          <w:szCs w:val="24"/>
        </w:rPr>
        <w:t xml:space="preserve"> είναι ιστορικό μνημείο και θα πρέπει να το σεβαστούμε.</w:t>
      </w:r>
    </w:p>
    <w:p w14:paraId="14EE052F" w14:textId="77777777" w:rsidR="002F0583" w:rsidRDefault="00B91F1A">
      <w:pPr>
        <w:spacing w:line="600" w:lineRule="auto"/>
        <w:ind w:firstLine="720"/>
        <w:jc w:val="both"/>
        <w:rPr>
          <w:rFonts w:eastAsia="Times New Roman"/>
          <w:szCs w:val="24"/>
        </w:rPr>
      </w:pPr>
      <w:r>
        <w:rPr>
          <w:rFonts w:eastAsia="Times New Roman"/>
          <w:szCs w:val="24"/>
        </w:rPr>
        <w:lastRenderedPageBreak/>
        <w:t>Οι παλινδρομήσεις, λοιπόν, των Υπουργών αποθρασύνουν συνεχώς τους γραφειοκράτες και δημιουργούν συνεχώς νέα εμπόδια. Όπου να ’ναι θα μιλήσουν και για γεωτρήσεις, αρκεί</w:t>
      </w:r>
      <w:r>
        <w:rPr>
          <w:rFonts w:eastAsia="Times New Roman"/>
          <w:szCs w:val="24"/>
        </w:rPr>
        <w:t xml:space="preserve"> να αποφύγουμε να δώσουμε την έκταση για επένδυση.</w:t>
      </w:r>
    </w:p>
    <w:p w14:paraId="14EE0530" w14:textId="77777777" w:rsidR="002F0583" w:rsidRDefault="00B91F1A">
      <w:pPr>
        <w:spacing w:line="600" w:lineRule="auto"/>
        <w:ind w:firstLine="720"/>
        <w:jc w:val="both"/>
        <w:rPr>
          <w:rFonts w:eastAsia="Times New Roman"/>
          <w:szCs w:val="24"/>
        </w:rPr>
      </w:pPr>
      <w:r>
        <w:rPr>
          <w:rFonts w:eastAsia="Times New Roman"/>
          <w:szCs w:val="24"/>
        </w:rPr>
        <w:t xml:space="preserve">Συνοψίζοντας, εάν δεν ξεμπλέξουμε με τη βαριά φορολογία, την ατέλειωτη γραφειοκρατία, την αργή απονομή δικαιοσύνης και την καθυστέρηση στην έκδοση </w:t>
      </w:r>
      <w:proofErr w:type="spellStart"/>
      <w:r>
        <w:rPr>
          <w:rFonts w:eastAsia="Times New Roman"/>
          <w:szCs w:val="24"/>
        </w:rPr>
        <w:t>αδειοδοτήσεων</w:t>
      </w:r>
      <w:proofErr w:type="spellEnd"/>
      <w:r>
        <w:rPr>
          <w:rFonts w:eastAsia="Times New Roman"/>
          <w:szCs w:val="24"/>
        </w:rPr>
        <w:t xml:space="preserve"> τη μεγάλη αυτή πληγή, να ξεχάσουμε τους επεν</w:t>
      </w:r>
      <w:r>
        <w:rPr>
          <w:rFonts w:eastAsia="Times New Roman"/>
          <w:szCs w:val="24"/>
        </w:rPr>
        <w:t>δυτές.</w:t>
      </w:r>
    </w:p>
    <w:p w14:paraId="14EE0531" w14:textId="77777777" w:rsidR="002F0583" w:rsidRDefault="00B91F1A">
      <w:pPr>
        <w:spacing w:line="600" w:lineRule="auto"/>
        <w:ind w:firstLine="720"/>
        <w:jc w:val="both"/>
        <w:rPr>
          <w:rFonts w:eastAsia="Times New Roman"/>
          <w:szCs w:val="24"/>
        </w:rPr>
      </w:pPr>
      <w:r>
        <w:rPr>
          <w:rFonts w:eastAsia="Times New Roman"/>
          <w:szCs w:val="24"/>
        </w:rPr>
        <w:t xml:space="preserve">Κύριε Τσίπρα, τον Φεβρουάριο εδώ στη Βουλή μου είχατε πει ότι τα βεβαιωμένα ποσά από τη φοροδιαφυγή είναι 1 δισεκατομμύριο και ότι η είσπραξη προχωράει με γοργούς ρυθμούς. Το άκουσα με προσοχή. Τον Φεβρουάριο, τώρα. Έχει μπει κόφτης, μου είπατε, σε </w:t>
      </w:r>
      <w:r>
        <w:rPr>
          <w:rFonts w:eastAsia="Times New Roman"/>
          <w:szCs w:val="24"/>
        </w:rPr>
        <w:t>μίζες, ρεμούλες και φοροδιαφυγή, κάτι που προφανώς όλοι θέλουμε. Ποιους κλέφτες πιάσατε, όμως, για να δούμε.</w:t>
      </w:r>
    </w:p>
    <w:p w14:paraId="14EE0532" w14:textId="77777777" w:rsidR="002F0583" w:rsidRDefault="00B91F1A">
      <w:pPr>
        <w:spacing w:line="600" w:lineRule="auto"/>
        <w:ind w:firstLine="720"/>
        <w:jc w:val="both"/>
        <w:rPr>
          <w:rFonts w:eastAsia="Times New Roman"/>
          <w:szCs w:val="24"/>
        </w:rPr>
      </w:pPr>
      <w:r>
        <w:rPr>
          <w:rFonts w:eastAsia="Times New Roman"/>
          <w:szCs w:val="24"/>
        </w:rPr>
        <w:t>Ζητήσαμε τα επίσημα στοιχεία του Υπουργείου Οικονομικών. Από τις λίστες και τη φοροδιαφυγή έχουμε εισπράξει μόλις 80 εκατομμύρια και από το λαθρεμπ</w:t>
      </w:r>
      <w:r>
        <w:rPr>
          <w:rFonts w:eastAsia="Times New Roman"/>
          <w:szCs w:val="24"/>
        </w:rPr>
        <w:t>όριο των ποτών και των τσιγάρων μόνο 31 εκατομμύρια. Παντού, δηλαδή, η ίδια ανικανότητα και η ανικανότητα φέρνει συνεχώς νέα μέτρα.</w:t>
      </w:r>
    </w:p>
    <w:p w14:paraId="14EE0533" w14:textId="77777777" w:rsidR="002F0583" w:rsidRDefault="00B91F1A">
      <w:pPr>
        <w:spacing w:line="600" w:lineRule="auto"/>
        <w:ind w:firstLine="720"/>
        <w:jc w:val="both"/>
        <w:rPr>
          <w:rFonts w:eastAsia="Times New Roman"/>
          <w:szCs w:val="24"/>
        </w:rPr>
      </w:pPr>
      <w:r>
        <w:rPr>
          <w:rFonts w:eastAsia="Times New Roman"/>
          <w:szCs w:val="24"/>
        </w:rPr>
        <w:t>Υπάρχει, όμως, άλλη λύση; Για μας, ναι, υπάρχει. Μείωση της φορολογίας, μείωση εισφορών, μείωση των Υπουργείων, μείωση των σ</w:t>
      </w:r>
      <w:r>
        <w:rPr>
          <w:rFonts w:eastAsia="Times New Roman"/>
          <w:szCs w:val="24"/>
        </w:rPr>
        <w:t xml:space="preserve">υμβούλων των Υπουργών. Όλα αυτά είναι αλληλένδετα. Είναι η ίδια αλυσίδα. Το Ποτάμι είναι το μόνο κόμμα </w:t>
      </w:r>
      <w:r>
        <w:rPr>
          <w:rFonts w:eastAsia="Times New Roman"/>
          <w:szCs w:val="24"/>
        </w:rPr>
        <w:lastRenderedPageBreak/>
        <w:t xml:space="preserve">που τολμά να πει ότι πρέπει να απελευθερώσουμε το </w:t>
      </w:r>
      <w:r>
        <w:rPr>
          <w:rFonts w:eastAsia="Times New Roman"/>
          <w:szCs w:val="24"/>
        </w:rPr>
        <w:t>δ</w:t>
      </w:r>
      <w:r>
        <w:rPr>
          <w:rFonts w:eastAsia="Times New Roman"/>
          <w:szCs w:val="24"/>
        </w:rPr>
        <w:t>ημόσιο από τις στρατιές των κομματικών εγκάθετων.</w:t>
      </w:r>
    </w:p>
    <w:p w14:paraId="14EE0534" w14:textId="77777777" w:rsidR="002F0583" w:rsidRDefault="00B91F1A">
      <w:pPr>
        <w:spacing w:line="600" w:lineRule="auto"/>
        <w:ind w:firstLine="720"/>
        <w:jc w:val="both"/>
        <w:rPr>
          <w:rFonts w:eastAsia="Times New Roman"/>
          <w:szCs w:val="24"/>
        </w:rPr>
      </w:pPr>
      <w:r>
        <w:rPr>
          <w:rFonts w:eastAsia="Times New Roman"/>
          <w:szCs w:val="24"/>
        </w:rPr>
        <w:t xml:space="preserve">Σήμερα στο </w:t>
      </w:r>
      <w:r>
        <w:rPr>
          <w:rFonts w:eastAsia="Times New Roman"/>
          <w:szCs w:val="24"/>
        </w:rPr>
        <w:t>δ</w:t>
      </w:r>
      <w:r>
        <w:rPr>
          <w:rFonts w:eastAsia="Times New Roman"/>
          <w:szCs w:val="24"/>
        </w:rPr>
        <w:t>ημόσιο ξέρετε τι συμβαίνει; Είναι στο ψυ</w:t>
      </w:r>
      <w:r>
        <w:rPr>
          <w:rFonts w:eastAsia="Times New Roman"/>
          <w:szCs w:val="24"/>
        </w:rPr>
        <w:t>γείο οι συνδικαλιστές της Νέας Δημοκρατίας και του ΠΑΣΟΚ και αύριο που η Νέα Δημοκρατία θα έρθει στα πράγματα –αν έρθει- όπως δείχνουν οι δημοσκοπήσεις, θα είναι στο ψυγείο οι συνδικαλιστές του ΣΥΡΙΖΑ. Γιατί έτσι δουλεύει το κομματικό κράτος</w:t>
      </w:r>
      <w:r>
        <w:rPr>
          <w:rFonts w:eastAsia="Times New Roman"/>
          <w:szCs w:val="24"/>
        </w:rPr>
        <w:t>.</w:t>
      </w:r>
      <w:r>
        <w:rPr>
          <w:rFonts w:eastAsia="Times New Roman"/>
          <w:szCs w:val="24"/>
        </w:rPr>
        <w:t xml:space="preserve"> </w:t>
      </w:r>
      <w:r>
        <w:rPr>
          <w:rFonts w:eastAsia="Times New Roman"/>
          <w:szCs w:val="24"/>
        </w:rPr>
        <w:t>Ψ</w:t>
      </w:r>
      <w:r>
        <w:rPr>
          <w:rFonts w:eastAsia="Times New Roman"/>
          <w:szCs w:val="24"/>
        </w:rPr>
        <w:t>υγεία-αποψύξ</w:t>
      </w:r>
      <w:r>
        <w:rPr>
          <w:rFonts w:eastAsia="Times New Roman"/>
          <w:szCs w:val="24"/>
        </w:rPr>
        <w:t>εις και ο λογαριασμός στην κοινωνία.</w:t>
      </w:r>
    </w:p>
    <w:p w14:paraId="14EE0535" w14:textId="77777777" w:rsidR="002F0583" w:rsidRDefault="00B91F1A">
      <w:pPr>
        <w:spacing w:line="600" w:lineRule="auto"/>
        <w:ind w:firstLine="720"/>
        <w:jc w:val="both"/>
        <w:rPr>
          <w:rFonts w:eastAsia="Times New Roman"/>
          <w:szCs w:val="24"/>
        </w:rPr>
      </w:pPr>
      <w:r>
        <w:rPr>
          <w:rFonts w:eastAsia="Times New Roman"/>
          <w:szCs w:val="24"/>
        </w:rPr>
        <w:t xml:space="preserve">Αυξήσατε τα πλεονάσματα. Ναι προσέξτε με υπερβολική φορολόγηση, με μείωση των δημόσιων επενδύσεων, με στάση πληρωμών, όλα τα ταμεία άδειασαν και ένα ταμείο γέμισε. Προσέξτε, όμως, μια λεπτομέρεια. Αν κάτι αυξήθηκε στις </w:t>
      </w:r>
      <w:r>
        <w:rPr>
          <w:rFonts w:eastAsia="Times New Roman"/>
          <w:szCs w:val="24"/>
        </w:rPr>
        <w:t xml:space="preserve">δαπάνες του 2016, ξέρετε ποιο είναι; Είναι το κόστος μισθοδοσίας του </w:t>
      </w:r>
      <w:r>
        <w:rPr>
          <w:rFonts w:eastAsia="Times New Roman"/>
          <w:szCs w:val="24"/>
        </w:rPr>
        <w:t>δ</w:t>
      </w:r>
      <w:r>
        <w:rPr>
          <w:rFonts w:eastAsia="Times New Roman"/>
          <w:szCs w:val="24"/>
        </w:rPr>
        <w:t>ημοσίου. Οι αριθμοί δείχνουν πως για πρώτη φορά στα χρόνια της κρίσης, από την αρχή των μνημονίων δηλαδή, υπάρχει σημαντική αύξηση του αριθμού των δημοσίων υπαλλήλων. Θέλει ανθρώπινα κεφ</w:t>
      </w:r>
      <w:r>
        <w:rPr>
          <w:rFonts w:eastAsia="Times New Roman"/>
          <w:szCs w:val="24"/>
        </w:rPr>
        <w:t>άλια το χτίσιμο του κομματικού κράτους. Η λιτότητα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δίνει τη δυνατότητα να ενισχύσετε τους δικούς σας ανθρώπους.</w:t>
      </w:r>
    </w:p>
    <w:p w14:paraId="14EE0536" w14:textId="77777777" w:rsidR="002F0583" w:rsidRDefault="00B91F1A">
      <w:pPr>
        <w:spacing w:line="600" w:lineRule="auto"/>
        <w:ind w:firstLine="720"/>
        <w:jc w:val="both"/>
        <w:rPr>
          <w:rFonts w:eastAsia="Times New Roman"/>
          <w:szCs w:val="24"/>
        </w:rPr>
      </w:pPr>
      <w:r>
        <w:rPr>
          <w:rFonts w:eastAsia="Times New Roman"/>
          <w:szCs w:val="24"/>
        </w:rPr>
        <w:t>Ταυτοχρόνως για να μη διαταράξετε τις ισορροπίες, η κινητικότητα των δημοσίων υπαλλήλων αναβάλλεται πάλι.</w:t>
      </w:r>
    </w:p>
    <w:p w14:paraId="14EE0537"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Το Ποτάμι έχει θέσει ως </w:t>
      </w:r>
      <w:r>
        <w:rPr>
          <w:rFonts w:eastAsia="Times New Roman"/>
          <w:szCs w:val="24"/>
        </w:rPr>
        <w:t>πρώτη προτεραιότητα τη διάλυση του κομματικού κράτους. Είμαστε οι μόνοι που μπορούμε να τα καταφέρουμε</w:t>
      </w:r>
      <w:r>
        <w:rPr>
          <w:rFonts w:eastAsia="Times New Roman"/>
          <w:szCs w:val="24"/>
        </w:rPr>
        <w:t>,</w:t>
      </w:r>
      <w:r>
        <w:rPr>
          <w:rFonts w:eastAsia="Times New Roman"/>
          <w:szCs w:val="24"/>
        </w:rPr>
        <w:t xml:space="preserve"> γιατί δεν έχουμε δεσμεύσεις από το παρελθόν και δεν έχουμε </w:t>
      </w:r>
      <w:proofErr w:type="spellStart"/>
      <w:r>
        <w:rPr>
          <w:rFonts w:eastAsia="Times New Roman"/>
          <w:szCs w:val="24"/>
        </w:rPr>
        <w:t>παρακομματικούς</w:t>
      </w:r>
      <w:proofErr w:type="spellEnd"/>
      <w:r>
        <w:rPr>
          <w:rFonts w:eastAsia="Times New Roman"/>
          <w:szCs w:val="24"/>
        </w:rPr>
        <w:t xml:space="preserve"> μηχανισμούς πουθενά στο κράτος. Μένει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στους πολίτες να αποφασίσουν αν αυτό πρέπει να γίνει. Εμείς παίρνουμε το ρίσκο της τολμηρής πρότασης και πρέπει εκείνοι να πάρουν το ρίσκο της δικής τους απόφασης. Να σκεφθούν ότι το κομματικό κράτος απέτυχε και τα ψέματα </w:t>
      </w:r>
      <w:r>
        <w:rPr>
          <w:rFonts w:eastAsia="Times New Roman"/>
          <w:szCs w:val="24"/>
        </w:rPr>
        <w:t xml:space="preserve">απέτυχαν </w:t>
      </w:r>
      <w:r>
        <w:rPr>
          <w:rFonts w:eastAsia="Times New Roman"/>
          <w:szCs w:val="24"/>
        </w:rPr>
        <w:t>μαζί του.</w:t>
      </w:r>
    </w:p>
    <w:p w14:paraId="14EE0538" w14:textId="77777777" w:rsidR="002F0583" w:rsidRDefault="00B91F1A">
      <w:pPr>
        <w:spacing w:line="600" w:lineRule="auto"/>
        <w:ind w:firstLine="720"/>
        <w:jc w:val="both"/>
        <w:rPr>
          <w:rFonts w:eastAsia="Times New Roman"/>
          <w:szCs w:val="24"/>
        </w:rPr>
      </w:pPr>
      <w:r>
        <w:rPr>
          <w:rFonts w:eastAsia="Times New Roman"/>
          <w:szCs w:val="24"/>
        </w:rPr>
        <w:t xml:space="preserve">Ήλθε ο καιρός </w:t>
      </w:r>
      <w:r>
        <w:rPr>
          <w:rFonts w:eastAsia="Times New Roman"/>
          <w:szCs w:val="24"/>
        </w:rPr>
        <w:t>για προοδευτικές λύσεις. Αντί, κύριοι της Κυβέρνησης, να κάνετε μερικά αυτονόητα πράγματα, εφευρίσκετε και αυτή τη δύσκολη στιγμή για τη χώρα επικοινωνιακά τρικ. Βρήκατε τη λέξη που πιστεύετε ότι θα σας σώσει</w:t>
      </w:r>
      <w:r>
        <w:rPr>
          <w:rFonts w:eastAsia="Times New Roman"/>
          <w:szCs w:val="24"/>
        </w:rPr>
        <w:t>.</w:t>
      </w:r>
      <w:r>
        <w:rPr>
          <w:rFonts w:eastAsia="Times New Roman"/>
          <w:szCs w:val="24"/>
        </w:rPr>
        <w:t xml:space="preserve"> Αντίμετρα. Αντίμετρα σε τι; Αντίμετρα σε μια ε</w:t>
      </w:r>
      <w:r>
        <w:rPr>
          <w:rFonts w:eastAsia="Times New Roman"/>
          <w:szCs w:val="24"/>
        </w:rPr>
        <w:t>γκληματική καθυστέρηση; Το να υπόσχεσαι μελλοντικά κέρδη, όταν μάλιστα γνωρίζεις ότι η πιθανότητα των κερδών είναι μηδαμινή</w:t>
      </w:r>
      <w:r>
        <w:rPr>
          <w:rFonts w:eastAsia="Times New Roman"/>
          <w:szCs w:val="24"/>
        </w:rPr>
        <w:t>,</w:t>
      </w:r>
      <w:r>
        <w:rPr>
          <w:rFonts w:eastAsia="Times New Roman"/>
          <w:szCs w:val="24"/>
        </w:rPr>
        <w:t xml:space="preserve"> είναι πράξη εξαπάτησης.</w:t>
      </w:r>
    </w:p>
    <w:p w14:paraId="14EE0539" w14:textId="77777777" w:rsidR="002F0583" w:rsidRDefault="00B91F1A">
      <w:pPr>
        <w:spacing w:line="600" w:lineRule="auto"/>
        <w:ind w:firstLine="720"/>
        <w:jc w:val="both"/>
        <w:rPr>
          <w:rFonts w:eastAsia="Times New Roman"/>
          <w:szCs w:val="24"/>
        </w:rPr>
      </w:pPr>
      <w:r>
        <w:rPr>
          <w:rFonts w:eastAsia="Times New Roman"/>
          <w:szCs w:val="24"/>
        </w:rPr>
        <w:t>Χαρακτηριστικό είναι το άρθρο 15</w:t>
      </w:r>
      <w:r>
        <w:rPr>
          <w:rFonts w:eastAsia="Times New Roman"/>
          <w:szCs w:val="24"/>
        </w:rPr>
        <w:t>,</w:t>
      </w:r>
      <w:r>
        <w:rPr>
          <w:rFonts w:eastAsia="Times New Roman"/>
          <w:szCs w:val="24"/>
        </w:rPr>
        <w:t xml:space="preserve"> που περιγράφει τον τρόπο εφαρμογής των αντιμέτρων. Θα το αποφασίζει η Κομ</w:t>
      </w:r>
      <w:r>
        <w:rPr>
          <w:rFonts w:eastAsia="Times New Roman"/>
          <w:szCs w:val="24"/>
        </w:rPr>
        <w:t xml:space="preserve">ισιόν και το Διεθνές Νομισματικό Ταμείο. Ο Υπουργός απλώς θα εκδίδει το σχετικό ΦΕΚ. Δεν είναι αντίμετρο για εμάς η μείωση της φορολογίας των επιχειρήσεων από 29% σε 26%, που λέτε ότι θα γίνει από το 2019. Είναι κάτι που έπρεπε να έχει γίνει από χθες. Και </w:t>
      </w:r>
      <w:r>
        <w:rPr>
          <w:rFonts w:eastAsia="Times New Roman"/>
          <w:szCs w:val="24"/>
        </w:rPr>
        <w:t>σε βάθος πενταετίας εμείς λέμε ότι η φορολογία αυτή μπορεί να πέσει στο 20%. Είμαστε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πιο μακρά και </w:t>
      </w:r>
      <w:r>
        <w:rPr>
          <w:rFonts w:eastAsia="Times New Roman"/>
          <w:szCs w:val="24"/>
        </w:rPr>
        <w:lastRenderedPageBreak/>
        <w:t xml:space="preserve">από τον Μακρόν, που έχει υποσχεθεί μια πτώση 8%. </w:t>
      </w:r>
      <w:r>
        <w:rPr>
          <w:rFonts w:eastAsia="Times New Roman"/>
          <w:szCs w:val="24"/>
        </w:rPr>
        <w:t>Μ</w:t>
      </w:r>
      <w:r>
        <w:rPr>
          <w:rFonts w:eastAsia="Times New Roman"/>
          <w:szCs w:val="24"/>
        </w:rPr>
        <w:t>ετά είναι το πολυδιαφημισμένο αντίμετρο με τους βρεφονηπιακούς σταθμούς. Ως το 2020 να μπουν, λέτε</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τριάντα πέντε χιλιάδες παιδιά. Αν μειώσουμε σήμερα το κομματικό κράτος, αν πάψουν τα γραφεία των Υπουργών να είναι δημόσιες υπηρεσίες, τότε θα βρίσκαμε τα 120 εκατομμύρια, που θα έδιναν τη δυνατότητα σε όλα τα παιδιά να είναι σε παιδικούς σταθμούς</w:t>
      </w:r>
      <w:r>
        <w:rPr>
          <w:rFonts w:eastAsia="Times New Roman"/>
          <w:szCs w:val="24"/>
        </w:rPr>
        <w:t xml:space="preserve">. </w:t>
      </w:r>
    </w:p>
    <w:p w14:paraId="14EE053A" w14:textId="77777777" w:rsidR="002F0583" w:rsidRDefault="00B91F1A">
      <w:pPr>
        <w:spacing w:line="600" w:lineRule="auto"/>
        <w:ind w:firstLine="720"/>
        <w:jc w:val="both"/>
        <w:rPr>
          <w:rFonts w:eastAsia="Times New Roman"/>
          <w:szCs w:val="24"/>
        </w:rPr>
      </w:pPr>
      <w:r>
        <w:rPr>
          <w:rFonts w:eastAsia="Times New Roman"/>
          <w:szCs w:val="24"/>
        </w:rPr>
        <w:t xml:space="preserve">Ας επιλέξουμε </w:t>
      </w:r>
      <w:r>
        <w:rPr>
          <w:rFonts w:eastAsia="Times New Roman"/>
          <w:szCs w:val="24"/>
        </w:rPr>
        <w:t>όμως.</w:t>
      </w:r>
      <w:r>
        <w:rPr>
          <w:rFonts w:eastAsia="Times New Roman"/>
          <w:szCs w:val="24"/>
        </w:rPr>
        <w:t xml:space="preserve"> </w:t>
      </w:r>
      <w:r>
        <w:rPr>
          <w:rFonts w:eastAsia="Times New Roman"/>
          <w:szCs w:val="24"/>
        </w:rPr>
        <w:t>Τ</w:t>
      </w:r>
      <w:r>
        <w:rPr>
          <w:rFonts w:eastAsia="Times New Roman"/>
          <w:szCs w:val="24"/>
        </w:rPr>
        <w:t>α παιδιά ή τα κομματικά στελέχη; Οι ελεύθεροι επαγγελματίες ή οι κομματικοί υπάλληλοι; Η εκτίναξη των ασφαλιστικών εισφορών των ελεύθερων επαγγελματιών είναι η τελευταία μεγάλη επιτυχία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Τους εξουθενώνετε, τους δια</w:t>
      </w:r>
      <w:r>
        <w:rPr>
          <w:rFonts w:eastAsia="Times New Roman"/>
          <w:szCs w:val="24"/>
        </w:rPr>
        <w:t xml:space="preserve">λύετε και βγείτε στο περιστύλιο να τους ακούσετε. Είναι για πρώτη φορά ενωμένοι απέναντί σας. Να θυμηθείτε και τις μέρες που ήσασταν εσείς από εκεί και με τα δύο χέρια κάποιοι από εσάς μουντζώνατε προς τη Βουλή, που κάποιοι ψήφιζαν μνημόνια. </w:t>
      </w:r>
      <w:r>
        <w:rPr>
          <w:rFonts w:eastAsia="Times New Roman"/>
          <w:szCs w:val="24"/>
        </w:rPr>
        <w:t>Τ</w:t>
      </w:r>
      <w:r>
        <w:rPr>
          <w:rFonts w:eastAsia="Times New Roman"/>
          <w:szCs w:val="24"/>
        </w:rPr>
        <w:t>ώρα με τα δύο</w:t>
      </w:r>
      <w:r>
        <w:rPr>
          <w:rFonts w:eastAsia="Times New Roman"/>
          <w:szCs w:val="24"/>
        </w:rPr>
        <w:t xml:space="preserve"> χέρια θα ψηφίσετε το δικό σας μνημόνιο. Η αλήθεια είναι ότι έχετε ισοφαρίσει το ρεκόρ των προηγούμενων. Δύο-δύο. Δύο μνημόνια οι προηγούμενοι, δύο μνημόνια εσείς.</w:t>
      </w:r>
    </w:p>
    <w:p w14:paraId="14EE053B" w14:textId="77777777" w:rsidR="002F0583" w:rsidRDefault="00B91F1A">
      <w:pPr>
        <w:spacing w:line="600" w:lineRule="auto"/>
        <w:ind w:firstLine="720"/>
        <w:jc w:val="both"/>
        <w:rPr>
          <w:rFonts w:eastAsia="Times New Roman"/>
          <w:szCs w:val="24"/>
        </w:rPr>
      </w:pPr>
      <w:r>
        <w:rPr>
          <w:rFonts w:eastAsia="Times New Roman"/>
          <w:szCs w:val="24"/>
        </w:rPr>
        <w:t>Μάθαμε ότι αυτές τις ημέρες ο κ. Τσίπρας διαλέγει γραβάτα. Ψάχνει την κατάλληλη</w:t>
      </w:r>
      <w:r>
        <w:rPr>
          <w:rFonts w:eastAsia="Times New Roman"/>
          <w:szCs w:val="24"/>
        </w:rPr>
        <w:t>,</w:t>
      </w:r>
      <w:r>
        <w:rPr>
          <w:rFonts w:eastAsia="Times New Roman"/>
          <w:szCs w:val="24"/>
        </w:rPr>
        <w:t xml:space="preserve"> για να γιορ</w:t>
      </w:r>
      <w:r>
        <w:rPr>
          <w:rFonts w:eastAsia="Times New Roman"/>
          <w:szCs w:val="24"/>
        </w:rPr>
        <w:t>τάσει το κούρεμα, φαντάζομαι, του μεγαλύτερου μέρους του χρέους, όπως είχε υποσχεθεί στον ελληνικό λαό. Φοβάμαι, όμως, ότι και εδώ υπάρχει μια εξαπάτηση. Κάποια στιγμή θα κοπεί το χρέος, όταν τα βρουν οι Γερμανοί με το Διεθνές Νομισματικό Ταμείο. Αυτό περι</w:t>
      </w:r>
      <w:r>
        <w:rPr>
          <w:rFonts w:eastAsia="Times New Roman"/>
          <w:szCs w:val="24"/>
        </w:rPr>
        <w:t xml:space="preserve">μένετε. Και να έχετε την τόλμη να το πείτε στον </w:t>
      </w:r>
      <w:r>
        <w:rPr>
          <w:rFonts w:eastAsia="Times New Roman"/>
          <w:szCs w:val="24"/>
        </w:rPr>
        <w:lastRenderedPageBreak/>
        <w:t>ελληνικό λαό. Η χώρα πάντως πρέπει να είναι έτοιμη, με μια πατριωτική πρόταση και διαπραγματευτικά δυνατή συζήτηση, μια συζήτηση που θα γίνει μάλλον το 2018, που θα αφορά τα χρέη της Ευρωζώνης. Χρέη ακόμα και</w:t>
      </w:r>
      <w:r>
        <w:rPr>
          <w:rFonts w:eastAsia="Times New Roman"/>
          <w:szCs w:val="24"/>
        </w:rPr>
        <w:t xml:space="preserve"> χωρών του σκληρού πυρήνα.</w:t>
      </w:r>
    </w:p>
    <w:p w14:paraId="14EE053C"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συνάδελφοι, ολοκληρώνω. Το καλοκαίρι του 2015 τη χώρα απειλούσε ξαφνικός θάνατος. Τα καταφέραμε. Σας κρατήσαμε σχεδόν με το ζόρι στη σωστή πλευρά. Όμως δεν μπορούμε να κάνουμε συνεχώς το ίδιο. Δεν είμαστε παιδον</w:t>
      </w:r>
      <w:r>
        <w:rPr>
          <w:rFonts w:eastAsia="Times New Roman"/>
          <w:szCs w:val="24"/>
        </w:rPr>
        <w:t>όμοι. Δικές σας οι αέναες διαπραγματεύσεις, δικές σας και οι ήττες. Το Ποτάμι δεν θα ψηφίσει το νέο μνημόνιο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Όμως η διαχρονική μας πρόταση να μην έχουν φορολογική ασυλία οι Βουλευτές, έχει γίνει αποδεκτή. Θα την ψηφίσουμε. Όπως θα ψηφίσο</w:t>
      </w:r>
      <w:r>
        <w:rPr>
          <w:rFonts w:eastAsia="Times New Roman"/>
          <w:szCs w:val="24"/>
        </w:rPr>
        <w:t>υμε και την μερική, έστω, μείωση των φορολογικών βαρών της αγροτικής παραγωγής. Αυτά είναι τα δύο άρθρα που θα ψηφίσει το Ποτάμι.</w:t>
      </w:r>
    </w:p>
    <w:p w14:paraId="14EE053D" w14:textId="77777777" w:rsidR="002F0583" w:rsidRDefault="00B91F1A">
      <w:pPr>
        <w:spacing w:line="600" w:lineRule="auto"/>
        <w:ind w:firstLine="720"/>
        <w:jc w:val="both"/>
        <w:rPr>
          <w:rFonts w:eastAsia="Times New Roman"/>
          <w:szCs w:val="24"/>
        </w:rPr>
      </w:pPr>
      <w:r>
        <w:rPr>
          <w:rFonts w:eastAsia="Times New Roman"/>
          <w:szCs w:val="24"/>
        </w:rPr>
        <w:t xml:space="preserve">Με την ψήφιση του νέου μνημονίου από τον </w:t>
      </w:r>
      <w:r>
        <w:rPr>
          <w:rFonts w:eastAsia="Times New Roman"/>
          <w:szCs w:val="24"/>
        </w:rPr>
        <w:t>α</w:t>
      </w:r>
      <w:r>
        <w:rPr>
          <w:rFonts w:eastAsia="Times New Roman"/>
          <w:szCs w:val="24"/>
        </w:rPr>
        <w:t xml:space="preserve">ριστερό ΣΥΡΙΖΑ και τους </w:t>
      </w:r>
      <w:r>
        <w:rPr>
          <w:rFonts w:eastAsia="Times New Roman"/>
          <w:szCs w:val="24"/>
        </w:rPr>
        <w:t>α</w:t>
      </w:r>
      <w:r>
        <w:rPr>
          <w:rFonts w:eastAsia="Times New Roman"/>
          <w:szCs w:val="24"/>
        </w:rPr>
        <w:t xml:space="preserve">κροδεξιούς ΑΝΕΛ κλείνει ο κύκλος του </w:t>
      </w:r>
      <w:proofErr w:type="spellStart"/>
      <w:r>
        <w:rPr>
          <w:rFonts w:eastAsia="Times New Roman"/>
          <w:szCs w:val="24"/>
        </w:rPr>
        <w:t>εθνικολαϊκισμού</w:t>
      </w:r>
      <w:proofErr w:type="spellEnd"/>
      <w:r>
        <w:rPr>
          <w:rFonts w:eastAsia="Times New Roman"/>
          <w:szCs w:val="24"/>
        </w:rPr>
        <w:t xml:space="preserve"> στην Ε</w:t>
      </w:r>
      <w:r>
        <w:rPr>
          <w:rFonts w:eastAsia="Times New Roman"/>
          <w:szCs w:val="24"/>
        </w:rPr>
        <w:t>λλάδα. Κλείνει ίσως και η εποχή της «</w:t>
      </w:r>
      <w:proofErr w:type="spellStart"/>
      <w:r>
        <w:rPr>
          <w:rFonts w:eastAsia="Times New Roman"/>
          <w:szCs w:val="24"/>
        </w:rPr>
        <w:t>κωλοτούμπας</w:t>
      </w:r>
      <w:proofErr w:type="spellEnd"/>
      <w:r>
        <w:rPr>
          <w:rFonts w:eastAsia="Times New Roman"/>
          <w:szCs w:val="24"/>
        </w:rPr>
        <w:t>». Οι αντιστασιακές «</w:t>
      </w:r>
      <w:proofErr w:type="spellStart"/>
      <w:r>
        <w:rPr>
          <w:rFonts w:eastAsia="Times New Roman"/>
          <w:szCs w:val="24"/>
        </w:rPr>
        <w:t>κωλοτούμπες</w:t>
      </w:r>
      <w:proofErr w:type="spellEnd"/>
      <w:r>
        <w:rPr>
          <w:rFonts w:eastAsia="Times New Roman"/>
          <w:szCs w:val="24"/>
        </w:rPr>
        <w:t xml:space="preserve">», κύριοι συνάδελφοι, ξέρετε, είναι πιο επικίνδυνες ίσως από τις </w:t>
      </w:r>
      <w:proofErr w:type="spellStart"/>
      <w:r>
        <w:rPr>
          <w:rFonts w:eastAsia="Times New Roman"/>
          <w:szCs w:val="24"/>
        </w:rPr>
        <w:t>μνημονιακές</w:t>
      </w:r>
      <w:proofErr w:type="spellEnd"/>
      <w:r>
        <w:rPr>
          <w:rFonts w:eastAsia="Times New Roman"/>
          <w:szCs w:val="24"/>
        </w:rPr>
        <w:t xml:space="preserve"> «</w:t>
      </w:r>
      <w:proofErr w:type="spellStart"/>
      <w:r>
        <w:rPr>
          <w:rFonts w:eastAsia="Times New Roman"/>
          <w:szCs w:val="24"/>
        </w:rPr>
        <w:t>κωλοτούμπες</w:t>
      </w:r>
      <w:proofErr w:type="spellEnd"/>
      <w:r>
        <w:rPr>
          <w:rFonts w:eastAsia="Times New Roman"/>
          <w:szCs w:val="24"/>
        </w:rPr>
        <w:t>» των προηγούμενων. Γιατί εξευτελίζουν την έννοια της αντίστασης και ενισχύουν τελικά τ</w:t>
      </w:r>
      <w:r>
        <w:rPr>
          <w:rFonts w:eastAsia="Times New Roman"/>
          <w:szCs w:val="24"/>
        </w:rPr>
        <w:t>α συντηρητικά αντανακλαστικά της κοινωνίας.</w:t>
      </w:r>
    </w:p>
    <w:p w14:paraId="14EE05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έχρι σήμερα αυτό που θα πρέπει να αντιληφθεί η κοινωνία</w:t>
      </w:r>
      <w:r>
        <w:rPr>
          <w:rFonts w:eastAsia="Times New Roman" w:cs="Times New Roman"/>
          <w:szCs w:val="24"/>
        </w:rPr>
        <w:t>,</w:t>
      </w:r>
      <w:r>
        <w:rPr>
          <w:rFonts w:eastAsia="Times New Roman" w:cs="Times New Roman"/>
          <w:szCs w:val="24"/>
        </w:rPr>
        <w:t xml:space="preserve"> είναι ότι </w:t>
      </w:r>
      <w:proofErr w:type="spellStart"/>
      <w:r>
        <w:rPr>
          <w:rFonts w:eastAsia="Times New Roman" w:cs="Times New Roman"/>
          <w:szCs w:val="24"/>
        </w:rPr>
        <w:t>μνημονιακές</w:t>
      </w:r>
      <w:proofErr w:type="spellEnd"/>
      <w:r>
        <w:rPr>
          <w:rFonts w:eastAsia="Times New Roman" w:cs="Times New Roman"/>
          <w:szCs w:val="24"/>
        </w:rPr>
        <w:t xml:space="preserve"> «</w:t>
      </w:r>
      <w:proofErr w:type="spellStart"/>
      <w:r>
        <w:rPr>
          <w:rFonts w:eastAsia="Times New Roman" w:cs="Times New Roman"/>
          <w:szCs w:val="24"/>
        </w:rPr>
        <w:t>κωλοτούμπες</w:t>
      </w:r>
      <w:proofErr w:type="spellEnd"/>
      <w:r>
        <w:rPr>
          <w:rFonts w:eastAsia="Times New Roman" w:cs="Times New Roman"/>
          <w:szCs w:val="24"/>
        </w:rPr>
        <w:t>» και αντιστασιακές «</w:t>
      </w:r>
      <w:proofErr w:type="spellStart"/>
      <w:r>
        <w:rPr>
          <w:rFonts w:eastAsia="Times New Roman" w:cs="Times New Roman"/>
          <w:szCs w:val="24"/>
        </w:rPr>
        <w:t>κωλοτούμπες</w:t>
      </w:r>
      <w:proofErr w:type="spellEnd"/>
      <w:r>
        <w:rPr>
          <w:rFonts w:eastAsia="Times New Roman" w:cs="Times New Roman"/>
          <w:szCs w:val="24"/>
        </w:rPr>
        <w:t xml:space="preserve">» καταλήγουν στο ίδιο φιάσκο. </w:t>
      </w:r>
    </w:p>
    <w:p w14:paraId="14EE05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Έχουμε ανάγκη από μια άλλη πολιτική, από μια άλλη πολιτικ</w:t>
      </w:r>
      <w:r>
        <w:rPr>
          <w:rFonts w:eastAsia="Times New Roman" w:cs="Times New Roman"/>
          <w:szCs w:val="24"/>
        </w:rPr>
        <w:t>ή ατζέντα, από μια άλλη πολιτική φιλοσοφία, από μια άλλη κουλτούρα και από μια άλλη στρατηγική. Δικαιοσύνη και ανάπτυξη σε μια ανοικτή κοινωνία, πιστή στις ευρωπαϊκές ιδέες, με τολμηρές μεταρρυθμίσεις και προτεραιότητα στους νέους.</w:t>
      </w:r>
    </w:p>
    <w:p w14:paraId="14EE05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541"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w:t>
      </w:r>
      <w:r>
        <w:rPr>
          <w:rFonts w:eastAsia="Times New Roman"/>
          <w:szCs w:val="24"/>
        </w:rPr>
        <w:t>τήματα από την πτέρυγα του Ποταμιού)</w:t>
      </w:r>
    </w:p>
    <w:p w14:paraId="14EE054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14EE054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Καλώ στο Βήμα τον Αρχηγό της Αξιωματικής Αντιπολίτευσης, τον κ. Κυριάκο Μητσοτάκη.</w:t>
      </w:r>
    </w:p>
    <w:p w14:paraId="14EE0544"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54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b/>
          <w:bCs/>
        </w:rPr>
        <w:t>Νέας Δημοκρατίας</w:t>
      </w:r>
      <w:r>
        <w:rPr>
          <w:rFonts w:eastAsia="Times New Roman" w:cs="Times New Roman"/>
          <w:b/>
          <w:szCs w:val="24"/>
        </w:rPr>
        <w:t>):</w:t>
      </w:r>
      <w:r>
        <w:rPr>
          <w:rFonts w:eastAsia="Times New Roman" w:cs="Times New Roman"/>
          <w:szCs w:val="24"/>
        </w:rPr>
        <w:t xml:space="preserve"> </w:t>
      </w:r>
      <w:r>
        <w:rPr>
          <w:rFonts w:eastAsia="Times New Roman"/>
          <w:bCs/>
        </w:rPr>
        <w:t>Κυρίες και κύριοι Βουλευτές,</w:t>
      </w:r>
      <w:r>
        <w:rPr>
          <w:rFonts w:eastAsia="Times New Roman" w:cs="Times New Roman"/>
          <w:szCs w:val="24"/>
        </w:rPr>
        <w:t xml:space="preserve"> σε λίγο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Βουλευτές του ΣΥΡΙΖΑ και εννέα Βουλευτές των Ανεξαρτήτων Ελλήνων θα ακούσουν το όνομά τους στην ονομαστική ψηφοφορία για το τέταρτο μνημόνιο. Δεν θα το σκεφτούν πολύ. Δεν θα διστάσουν. Σίγουρα δεν θα αναμετρηθούν με τη συνε</w:t>
      </w:r>
      <w:r>
        <w:rPr>
          <w:rFonts w:eastAsia="Times New Roman" w:cs="Times New Roman"/>
          <w:szCs w:val="24"/>
        </w:rPr>
        <w:t xml:space="preserve">ίδησή τους. Θα ψηφίσουν και με τα δύο χέρια </w:t>
      </w:r>
      <w:r>
        <w:rPr>
          <w:rFonts w:eastAsia="Times New Roman" w:cs="Times New Roman"/>
          <w:szCs w:val="24"/>
        </w:rPr>
        <w:t>κ</w:t>
      </w:r>
      <w:r>
        <w:rPr>
          <w:rFonts w:eastAsia="Times New Roman" w:cs="Times New Roman"/>
          <w:szCs w:val="24"/>
        </w:rPr>
        <w:t>ι έτσι θα κλείσει ο κύκλος της μεγαλύτερης πολιτικής απάτης που γνώρισε ποτέ η χώρα!</w:t>
      </w:r>
    </w:p>
    <w:p w14:paraId="14EE0546"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5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Πριν από δυόμισι χρόνια</w:t>
      </w:r>
      <w:r>
        <w:rPr>
          <w:rFonts w:eastAsia="Times New Roman" w:cs="Times New Roman"/>
          <w:szCs w:val="24"/>
        </w:rPr>
        <w:t>,</w:t>
      </w:r>
      <w:r>
        <w:rPr>
          <w:rFonts w:eastAsia="Times New Roman" w:cs="Times New Roman"/>
          <w:szCs w:val="24"/>
        </w:rPr>
        <w:t xml:space="preserve"> με τη βοήθεια της Χρυσής Αυγής και των ΑΝΕΛ, ο </w:t>
      </w:r>
      <w:r>
        <w:rPr>
          <w:rFonts w:eastAsia="Times New Roman" w:cs="Times New Roman"/>
          <w:szCs w:val="24"/>
        </w:rPr>
        <w:t>ΣΥΡΙΖΑ έσυρε την Ελλάδα σε πρόωρες εκλογές, ενώ η χώρα έβγαινε από την κρίση. Είχαμε τότε, μετά από έξι χρόνια ύφεσης, ξανά θετικό ρυθμό ανάπτυξης. Είχαμε πρωτογενή πλεονάσματα, τα οποία προήλθαν, όμως, από μειώσεις φόρων και εισφορών και με το κράτος να ε</w:t>
      </w:r>
      <w:r>
        <w:rPr>
          <w:rFonts w:eastAsia="Times New Roman" w:cs="Times New Roman"/>
          <w:szCs w:val="24"/>
        </w:rPr>
        <w:t>ξοφλεί κανονικά τις υποχρεώσεις του προς τους πολίτες και προς τις επιχειρήσεις.</w:t>
      </w:r>
    </w:p>
    <w:p w14:paraId="14EE05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χώρα είχε βγει δύο φορές στις αγορές μέσα στο 2014 κι ετοιμαζόταν για μόνιμη έξοδο από την άνοιξη του 2015, έχοντας παράλληλα ένα δίκτυ ασφαλείας τη λεγόμενη προληπτική γραμ</w:t>
      </w:r>
      <w:r>
        <w:rPr>
          <w:rFonts w:eastAsia="Times New Roman" w:cs="Times New Roman"/>
          <w:szCs w:val="24"/>
        </w:rPr>
        <w:t xml:space="preserve">μή στήριξης. </w:t>
      </w:r>
    </w:p>
    <w:p w14:paraId="14EE0549" w14:textId="77777777" w:rsidR="002F0583" w:rsidRDefault="00B91F1A">
      <w:pPr>
        <w:tabs>
          <w:tab w:val="left" w:pos="1800"/>
        </w:tabs>
        <w:spacing w:line="600" w:lineRule="auto"/>
        <w:ind w:firstLine="720"/>
        <w:jc w:val="both"/>
        <w:rPr>
          <w:rFonts w:eastAsia="Times New Roman" w:cs="Times New Roman"/>
          <w:szCs w:val="24"/>
        </w:rPr>
      </w:pPr>
      <w:r>
        <w:rPr>
          <w:rFonts w:eastAsia="Times New Roman" w:cs="Times New Roman"/>
          <w:szCs w:val="24"/>
        </w:rPr>
        <w:t>Αυτό που ζούμε σήμερα είναι ένας εφιάλτης, ένας εφιάλτης που, όμως, δεν ήταν νομοτέλεια αλλά αποτέλεσμα των καταστροφικών επιλογών της σημερινής Κυβέρνησης.</w:t>
      </w:r>
    </w:p>
    <w:p w14:paraId="14EE054A"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5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Οφείλεται αποκλειστικά στον κ. </w:t>
      </w:r>
      <w:r>
        <w:rPr>
          <w:rFonts w:eastAsia="Times New Roman" w:cs="Times New Roman"/>
          <w:szCs w:val="24"/>
        </w:rPr>
        <w:t>Τσίπρα και τον κ. Καμμένο, στον ΣΥΡΙΖΑ και τους ΑΝΕΛ.</w:t>
      </w:r>
    </w:p>
    <w:p w14:paraId="14EE054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ελληνική κοινωνία εμβρόντητη παρακολουθεί την πατρίδα μας να μετατρέπεται σε μια αποικία λιτότητας και μάλιστα χωρίς ημερομηνία λήξης, επ’ </w:t>
      </w:r>
      <w:proofErr w:type="spellStart"/>
      <w:r>
        <w:rPr>
          <w:rFonts w:eastAsia="Times New Roman" w:cs="Times New Roman"/>
          <w:szCs w:val="24"/>
        </w:rPr>
        <w:t>αόριστον</w:t>
      </w:r>
      <w:proofErr w:type="spellEnd"/>
      <w:r>
        <w:rPr>
          <w:rFonts w:eastAsia="Times New Roman" w:cs="Times New Roman"/>
          <w:szCs w:val="24"/>
        </w:rPr>
        <w:t>. Η πραγματικότητα είναι ωμή. Αν ο κ. Τσίπρας και ο κ</w:t>
      </w:r>
      <w:r>
        <w:rPr>
          <w:rFonts w:eastAsia="Times New Roman" w:cs="Times New Roman"/>
          <w:szCs w:val="24"/>
        </w:rPr>
        <w:t xml:space="preserve">. Καμμένος δεν είχαν ξεγελάσει τους Έλληνες, δεν είχαν έρθει στην εξουσία έτσι όπως ήλθαν και δεν έκαναν όσα </w:t>
      </w:r>
      <w:r>
        <w:rPr>
          <w:rFonts w:eastAsia="Times New Roman" w:cs="Times New Roman"/>
          <w:szCs w:val="24"/>
        </w:rPr>
        <w:lastRenderedPageBreak/>
        <w:t>έκαναν, η Ελλάδα σήμερα θα είχε επανέλθει στην ανάπτυξη και θα ήταν μια κανονική χώρα της Ευρωζώνης, όπως η Κύπρος, όπως η Πορτογαλία, όπως η Ιρλαν</w:t>
      </w:r>
      <w:r>
        <w:rPr>
          <w:rFonts w:eastAsia="Times New Roman" w:cs="Times New Roman"/>
          <w:szCs w:val="24"/>
        </w:rPr>
        <w:t>δία. Και θα συζητούσαμε σήμερα</w:t>
      </w:r>
      <w:r>
        <w:rPr>
          <w:rFonts w:eastAsia="Times New Roman" w:cs="Times New Roman"/>
          <w:szCs w:val="24"/>
        </w:rPr>
        <w:t>,</w:t>
      </w:r>
      <w:r>
        <w:rPr>
          <w:rFonts w:eastAsia="Times New Roman" w:cs="Times New Roman"/>
          <w:szCs w:val="24"/>
        </w:rPr>
        <w:t xml:space="preserve"> για το πώς θα χτίσουμε όλοι μαζί το κοινό μας μέλλον, αντί να βλέπουμε μια Κυβέρνηση να προσπαθεί να κρύψει την αλήθεια μέσα στα ερείπια που η ίδια δημιούργησε.</w:t>
      </w:r>
    </w:p>
    <w:p w14:paraId="14EE054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δεδομένα των τελευταίων τριάντα μηνών είναι αμείλικτα. Οι πο</w:t>
      </w:r>
      <w:r>
        <w:rPr>
          <w:rFonts w:eastAsia="Times New Roman" w:cs="Times New Roman"/>
          <w:szCs w:val="24"/>
        </w:rPr>
        <w:t xml:space="preserve">λίτες τα βιώνουν καθημερινά. Καταλαβαίνουν πως έχουν μπροστά τους μια Κυβέρνηση που κάνει πως ξέχασε όσα έλεγε, αλλά δεν έμαθε τίποτα από όσα έκανε. </w:t>
      </w:r>
    </w:p>
    <w:p w14:paraId="14EE054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Σύμφωνα με τις προβλέψεις που δημοσιοποίησε στο τέλος του 2014 η Ευρωπαϊκή Επιτροπή, το ΑΕΠ της χώρας μας </w:t>
      </w:r>
      <w:r>
        <w:rPr>
          <w:rFonts w:eastAsia="Times New Roman" w:cs="Times New Roman"/>
          <w:szCs w:val="24"/>
        </w:rPr>
        <w:t xml:space="preserve">στο τέλος του 2017 θα έφθανε, κύριε Τσίπρα, τα 207 δισεκατομμύρια ευρώ. Σύμφωνα με τις δικές σας προβλέψεις στο </w:t>
      </w:r>
      <w:r>
        <w:rPr>
          <w:rFonts w:eastAsia="Times New Roman" w:cs="Times New Roman"/>
          <w:szCs w:val="24"/>
        </w:rPr>
        <w:t>μ</w:t>
      </w:r>
      <w:r>
        <w:rPr>
          <w:rFonts w:eastAsia="Times New Roman" w:cs="Times New Roman"/>
          <w:szCs w:val="24"/>
        </w:rPr>
        <w:t>εσοπρόθεσμο το οποίο καταθέσατε, το ΑΕΠ της χώρας στο τέλος του 2017 θα φθάσει τα 181 δισεκατομμύρια ευρώ.</w:t>
      </w:r>
    </w:p>
    <w:p w14:paraId="14EE054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Έχουμε 26 δισεκατομμύρια ευρώ </w:t>
      </w:r>
      <w:r>
        <w:rPr>
          <w:rFonts w:eastAsia="Times New Roman" w:cs="Times New Roman"/>
          <w:szCs w:val="24"/>
        </w:rPr>
        <w:t>απώλεια εθνικού πλούτου -και αυτή η απώλεια είναι μόνιμη, κύριε Τσίπρα-, τρία χαμένα χρόνια για την Ελλάδα και 14,2 δισεκατομμύρια πρόσθετα βάρη για τους Έλληνες. Αυτός είναι ο συνολικός λογαριασμός Τσίπρα-Καμμένου. Μπορεί σήμερα η Κυβέρνηση ακόμα να περια</w:t>
      </w:r>
      <w:r>
        <w:rPr>
          <w:rFonts w:eastAsia="Times New Roman" w:cs="Times New Roman"/>
          <w:szCs w:val="24"/>
        </w:rPr>
        <w:t>υτολογεί μιλώντας για αυταπάτες, όμως η πραγματικότητα είναι ότι πρόκειται για απάτη, κανονική πολιτική απάτη όμοια της οποίας δεν έχουμε ξαναδεί στη σύγχρονη νεοελληνική ιστορία.</w:t>
      </w:r>
    </w:p>
    <w:p w14:paraId="14EE055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E055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Γιατί πλέον μέχρι και </w:t>
      </w:r>
      <w:r>
        <w:rPr>
          <w:rFonts w:eastAsia="Times New Roman" w:cs="Times New Roman"/>
          <w:szCs w:val="24"/>
        </w:rPr>
        <w:t xml:space="preserve">οι πρωταγωνιστές της πρώτης περιόδου, αυτούς που εσείς διαλέξατε και μαζί φέρατε τη χώρα στο χείλος του γκρεμού, ομολογούν δημόσια αυτά που όλοι ξέρουμε. Δηλώνουν χωρίς ντροπή ότι οι υποσχέσεις ήταν εν γνώσει του Πρωθυπουργού ψεύτικες. </w:t>
      </w:r>
    </w:p>
    <w:p w14:paraId="14EE055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Αλήθεια, κύριε Τσίπ</w:t>
      </w:r>
      <w:r>
        <w:rPr>
          <w:rFonts w:eastAsia="Times New Roman" w:cs="Times New Roman"/>
          <w:szCs w:val="24"/>
        </w:rPr>
        <w:t xml:space="preserve">ρα, τι έχετε να πείτε για τις δηλώσεις του κ. </w:t>
      </w:r>
      <w:proofErr w:type="spellStart"/>
      <w:r>
        <w:rPr>
          <w:rFonts w:eastAsia="Times New Roman" w:cs="Times New Roman"/>
          <w:szCs w:val="24"/>
        </w:rPr>
        <w:t>Βαρουφάκη</w:t>
      </w:r>
      <w:proofErr w:type="spellEnd"/>
      <w:r>
        <w:rPr>
          <w:rFonts w:eastAsia="Times New Roman" w:cs="Times New Roman"/>
          <w:szCs w:val="24"/>
        </w:rPr>
        <w:t xml:space="preserve"> ότι όταν διάβασε το </w:t>
      </w:r>
      <w:r>
        <w:rPr>
          <w:rFonts w:eastAsia="Times New Roman" w:cs="Times New Roman"/>
          <w:szCs w:val="24"/>
        </w:rPr>
        <w:t>π</w:t>
      </w:r>
      <w:r>
        <w:rPr>
          <w:rFonts w:eastAsia="Times New Roman" w:cs="Times New Roman"/>
          <w:szCs w:val="24"/>
        </w:rPr>
        <w:t>ρόγραμμα της Θεσσαλονίκης έβγαζε</w:t>
      </w:r>
      <w:r>
        <w:rPr>
          <w:rFonts w:eastAsia="Times New Roman" w:cs="Times New Roman"/>
          <w:szCs w:val="24"/>
        </w:rPr>
        <w:t>,</w:t>
      </w:r>
      <w:r>
        <w:rPr>
          <w:rFonts w:eastAsia="Times New Roman" w:cs="Times New Roman"/>
          <w:szCs w:val="24"/>
        </w:rPr>
        <w:t xml:space="preserve"> λέει</w:t>
      </w:r>
      <w:r>
        <w:rPr>
          <w:rFonts w:eastAsia="Times New Roman" w:cs="Times New Roman"/>
          <w:szCs w:val="24"/>
        </w:rPr>
        <w:t>,</w:t>
      </w:r>
      <w:r>
        <w:rPr>
          <w:rFonts w:eastAsia="Times New Roman" w:cs="Times New Roman"/>
          <w:szCs w:val="24"/>
        </w:rPr>
        <w:t xml:space="preserve"> ατμό από τα αφτιά του γιατί έγραφε ανοησίες; Καταθέτω στα Πρακτικά τη σχετική αποστροφή. Περιμένω μία απάντηση σε αυτό. </w:t>
      </w:r>
    </w:p>
    <w:p w14:paraId="14EE055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Νέας Δημοκρατίας)</w:t>
      </w:r>
    </w:p>
    <w:p w14:paraId="14EE05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w:t>
      </w:r>
      <w:r>
        <w:rPr>
          <w:rFonts w:eastAsia="Times New Roman" w:cs="Times New Roman"/>
          <w:szCs w:val="24"/>
        </w:rPr>
        <w:t>της Βουλής)</w:t>
      </w:r>
    </w:p>
    <w:p w14:paraId="14EE05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Οφείλω, βέβαια, να επισημάνω ότι δεν τον δυσκόλεψε ιδιαίτερα αυτή η τοποθέτησή του να αναλάβει Υπουργός, διότι, ως γνωστόν, τα προγράμματα πολλοί </w:t>
      </w:r>
      <w:proofErr w:type="spellStart"/>
      <w:r>
        <w:rPr>
          <w:rFonts w:eastAsia="Times New Roman" w:cs="Times New Roman"/>
          <w:szCs w:val="24"/>
        </w:rPr>
        <w:t>εμίσησαν</w:t>
      </w:r>
      <w:proofErr w:type="spellEnd"/>
      <w:r>
        <w:rPr>
          <w:rFonts w:eastAsia="Times New Roman" w:cs="Times New Roman"/>
          <w:szCs w:val="24"/>
        </w:rPr>
        <w:t xml:space="preserve"> την καρέκλα όμως κανείς. </w:t>
      </w:r>
    </w:p>
    <w:p w14:paraId="14EE05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Η ετυμηγορία της Ιστορίας είναι αμείλικτη, όπως είναι και η συν</w:t>
      </w:r>
      <w:r>
        <w:rPr>
          <w:rFonts w:eastAsia="Times New Roman" w:cs="Times New Roman"/>
          <w:szCs w:val="24"/>
        </w:rPr>
        <w:t>είδηση της κοινωνίας. Είστε όλοι σας συνένοχοι στην πολιτική απάτη. Παγιδεύετε τη χώρα σε ένα μέλλον χωρίς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προοπτική, μόνο και μόνο για να παραμείνετε στην εξουσία. </w:t>
      </w:r>
    </w:p>
    <w:p w14:paraId="14EE05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Αλλά ξέρετε, κύριε Τσίπρα, η οργή των πολιτών είναι ένα ποτάμι το οποίο δεν γυρίζει</w:t>
      </w:r>
      <w:r>
        <w:rPr>
          <w:rFonts w:eastAsia="Times New Roman" w:cs="Times New Roman"/>
          <w:szCs w:val="24"/>
        </w:rPr>
        <w:t xml:space="preserve"> πίσω και την ύβρη ακολουθεί πάντα η νέμεση. Σήμερα η κοινωνία έχει ανάγκη από αυτά που δεν μπορείτε να της προσφέρετε. Έχει ανάγκη από μετριοπάθεια, από την αλήθεια, από την πραγματική ελπίδα, από ένα ρεαλιστικό όραμα. Όταν τα δει αυτά</w:t>
      </w:r>
      <w:r>
        <w:rPr>
          <w:rFonts w:eastAsia="Times New Roman" w:cs="Times New Roman"/>
          <w:szCs w:val="24"/>
        </w:rPr>
        <w:t>,</w:t>
      </w:r>
      <w:r>
        <w:rPr>
          <w:rFonts w:eastAsia="Times New Roman" w:cs="Times New Roman"/>
          <w:szCs w:val="24"/>
        </w:rPr>
        <w:t xml:space="preserve"> θα ενωθεί και πάλι</w:t>
      </w:r>
      <w:r>
        <w:rPr>
          <w:rFonts w:eastAsia="Times New Roman" w:cs="Times New Roman"/>
          <w:szCs w:val="24"/>
        </w:rPr>
        <w:t xml:space="preserve"> η κοινωνία, η εμπιστοσύνη θα επιστρέψει, μαζί θα επιστρέψει και η ελπίδα και οι Έλληνες θα πιστέψουμε και πάλι στους εαυτούς μας, στις δυνάμεις μας, στις δυνατότητές μας. Όλοι οι εφιάλτες κάποια στιγμή τελειώνουν και η εποχή της ασχήμιας πλησιάζει στο τέλ</w:t>
      </w:r>
      <w:r>
        <w:rPr>
          <w:rFonts w:eastAsia="Times New Roman" w:cs="Times New Roman"/>
          <w:szCs w:val="24"/>
        </w:rPr>
        <w:t xml:space="preserve">ος της. </w:t>
      </w:r>
    </w:p>
    <w:p w14:paraId="14EE05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και των ΑΝΕΛ, όταν ανεβήκατε στην εξουσία</w:t>
      </w:r>
      <w:r>
        <w:rPr>
          <w:rFonts w:eastAsia="Times New Roman" w:cs="Times New Roman"/>
          <w:szCs w:val="24"/>
        </w:rPr>
        <w:t>,</w:t>
      </w:r>
      <w:r>
        <w:rPr>
          <w:rFonts w:eastAsia="Times New Roman" w:cs="Times New Roman"/>
          <w:szCs w:val="24"/>
        </w:rPr>
        <w:t xml:space="preserve"> υποσχεθήκατε στους πολίτες τρία πράγματα –τα θυμάστε φαντάζομαι: </w:t>
      </w:r>
    </w:p>
    <w:p w14:paraId="14EE055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Πρώτον, ότι θα βάλετε τέλος στη λιτότητα και θα σκίσετε τα μνημόνια. Και σήμερα τα υπογράφετε δύο-</w:t>
      </w:r>
      <w:r>
        <w:rPr>
          <w:rFonts w:eastAsia="Times New Roman" w:cs="Times New Roman"/>
          <w:szCs w:val="24"/>
        </w:rPr>
        <w:t>δύο και με τα δυο σας χέρια!</w:t>
      </w:r>
    </w:p>
    <w:p w14:paraId="14EE055A"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αχρείαστο τρίτο μνημόνιο του 2015 το οποίο εκβιαστικά επιβάλατε, τώρα προσθέσατε ένα ακόμα με μέτρα 4,9 δισεκατομμυρίων για τους πολίτες, με περικοπή </w:t>
      </w:r>
      <w:r>
        <w:rPr>
          <w:rFonts w:eastAsia="Times New Roman" w:cs="Times New Roman"/>
          <w:szCs w:val="24"/>
        </w:rPr>
        <w:lastRenderedPageBreak/>
        <w:t>ενός μισθού για του</w:t>
      </w:r>
      <w:r>
        <w:rPr>
          <w:rFonts w:eastAsia="Times New Roman" w:cs="Times New Roman"/>
          <w:szCs w:val="24"/>
        </w:rPr>
        <w:t>ς μισθωτούς λόγω της μείωσης του αφορολόγητου και δύο συντάξεων για τους συνταξιούχους. Και όλα αυτά όταν δεσμεύετε τη χώρα σε υψηλά πρωτογενή πλεονάσματα, σε μία λιτότητα χωρίς ημερομηνία λήξης. Φέρατε μεγαλύτερη λιτότητα, ακόμα και από αυτή που σας ζητού</w:t>
      </w:r>
      <w:r>
        <w:rPr>
          <w:rFonts w:eastAsia="Times New Roman" w:cs="Times New Roman"/>
          <w:szCs w:val="24"/>
        </w:rPr>
        <w:t>σαν</w:t>
      </w:r>
      <w:r>
        <w:rPr>
          <w:rFonts w:eastAsia="Times New Roman" w:cs="Times New Roman"/>
          <w:szCs w:val="24"/>
        </w:rPr>
        <w:t>,</w:t>
      </w:r>
      <w:r>
        <w:rPr>
          <w:rFonts w:eastAsia="Times New Roman" w:cs="Times New Roman"/>
          <w:szCs w:val="24"/>
        </w:rPr>
        <w:t xml:space="preserve"> μεγάλο κατόρθωμα!</w:t>
      </w:r>
      <w:r>
        <w:rPr>
          <w:rFonts w:eastAsia="Times New Roman" w:cs="Times New Roman"/>
          <w:szCs w:val="24"/>
        </w:rPr>
        <w:t>,</w:t>
      </w:r>
      <w:r>
        <w:rPr>
          <w:rFonts w:eastAsia="Times New Roman" w:cs="Times New Roman"/>
          <w:szCs w:val="24"/>
        </w:rPr>
        <w:t xml:space="preserve"> βάζοντας την οικονομία σε ύφεση και διαλύοντας την παραγωγική Ελλάδα. </w:t>
      </w:r>
    </w:p>
    <w:p w14:paraId="14EE055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βέβαια το τέταρτο μνημόνιο -και ξέρω ότι αυτό σας ενοχλεί ιδιαίτερα- τιμωρεί αυτούς που δήθεν θα προστατεύατε, κύριε Τσίπρα, τους πιο αδύναμους, τους συνταξιούχους, τους χαμηλόμισθους, αυτούς που θα πληρώσουν για πρώτη φορά φόρο και αυτούς που θα δουν </w:t>
      </w:r>
      <w:r>
        <w:rPr>
          <w:rFonts w:eastAsia="Times New Roman" w:cs="Times New Roman"/>
          <w:szCs w:val="24"/>
        </w:rPr>
        <w:t xml:space="preserve">να χάνεται ακόμα μια σύνταξη. </w:t>
      </w:r>
    </w:p>
    <w:p w14:paraId="14EE055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Δεύτερον, υποσχεθήκατε ότι θα ανακτήσετε την εθνική κυριαρχία και θα υψώσετε πάλι ανάστημα στους ξένους και από το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proofErr w:type="spellStart"/>
      <w:r>
        <w:rPr>
          <w:rFonts w:eastAsia="Times New Roman" w:cs="Times New Roman"/>
          <w:szCs w:val="24"/>
          <w:lang w:val="en-US"/>
        </w:rPr>
        <w:t>madame</w:t>
      </w:r>
      <w:proofErr w:type="spellEnd"/>
      <w:r>
        <w:rPr>
          <w:rFonts w:eastAsia="Times New Roman" w:cs="Times New Roman"/>
          <w:szCs w:val="24"/>
        </w:rPr>
        <w:t xml:space="preserve"> </w:t>
      </w:r>
      <w:r>
        <w:rPr>
          <w:rFonts w:eastAsia="Times New Roman" w:cs="Times New Roman"/>
          <w:szCs w:val="24"/>
          <w:lang w:val="en-US"/>
        </w:rPr>
        <w:t>Merkel</w:t>
      </w:r>
      <w:r>
        <w:rPr>
          <w:rFonts w:eastAsia="Times New Roman" w:cs="Times New Roman"/>
          <w:szCs w:val="24"/>
        </w:rPr>
        <w:t xml:space="preserve">» πήγαμε στο «βοήθεια, κυρία </w:t>
      </w:r>
      <w:proofErr w:type="spellStart"/>
      <w:r>
        <w:rPr>
          <w:rFonts w:eastAsia="Times New Roman" w:cs="Times New Roman"/>
          <w:szCs w:val="24"/>
        </w:rPr>
        <w:t>Μέρκελ</w:t>
      </w:r>
      <w:proofErr w:type="spellEnd"/>
      <w:r>
        <w:rPr>
          <w:rFonts w:eastAsia="Times New Roman" w:cs="Times New Roman"/>
          <w:szCs w:val="24"/>
        </w:rPr>
        <w:t xml:space="preserve">». </w:t>
      </w:r>
    </w:p>
    <w:p w14:paraId="14EE05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Επεκτείνατε την επιτροπεία για τουλάχιστον άλλα </w:t>
      </w:r>
      <w:r>
        <w:rPr>
          <w:rFonts w:eastAsia="Times New Roman" w:cs="Times New Roman"/>
          <w:szCs w:val="24"/>
        </w:rPr>
        <w:t xml:space="preserve">τρία χρόνια με το τέταρτο μνημόνιο. </w:t>
      </w:r>
    </w:p>
    <w:p w14:paraId="14EE05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Δεσμεύσατε την περιουσία της χώρας μέσω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για ενενήντα εννέα χρόνια και βέβαια εκχωρείτε την αρμοδιότητα για τον χρόνο εφαρμογής των όποιων μέτρων στο Διεθνές Νομισματικό Ταμείο. Αυτό που λέγατε ότι θέλατε</w:t>
      </w:r>
      <w:r>
        <w:rPr>
          <w:rFonts w:eastAsia="Times New Roman" w:cs="Times New Roman"/>
          <w:szCs w:val="24"/>
        </w:rPr>
        <w:t xml:space="preserve"> να διώξετε από το </w:t>
      </w:r>
      <w:r>
        <w:rPr>
          <w:rFonts w:eastAsia="Times New Roman" w:cs="Times New Roman"/>
          <w:szCs w:val="24"/>
        </w:rPr>
        <w:t>π</w:t>
      </w:r>
      <w:r>
        <w:rPr>
          <w:rFonts w:eastAsia="Times New Roman" w:cs="Times New Roman"/>
          <w:szCs w:val="24"/>
        </w:rPr>
        <w:t>ρόγραμμα, τώρα το παρακαλείτε να μείνει και του παραδίδετε και τα κλειδιά της χώρας.</w:t>
      </w:r>
    </w:p>
    <w:p w14:paraId="14EE056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Οικοδομήσατε την πολιτική σας καριέρα πάνω σε ωμά ψέματα, σε χυδαιότητες, για να υπογράψετε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τη μεγαλύτερη εκχώρηση εθνικής κυριαρχίας που έγιν</w:t>
      </w:r>
      <w:r>
        <w:rPr>
          <w:rFonts w:eastAsia="Times New Roman" w:cs="Times New Roman"/>
          <w:szCs w:val="24"/>
        </w:rPr>
        <w:t>ε στην πρόσφατη ιστορία.</w:t>
      </w:r>
    </w:p>
    <w:p w14:paraId="14EE056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Υποσχεθήκατε να τελειώνετε με το παλιό και τη διαπλοκή. Μάλιστα. Και τελικώς αποδεικνύεστε πιο παλιοί και από το παλιό και σίγουρα πιο αδίστακτοι και πιο κυνικοί από οποιοδήποτε σύστημα εξουσίας έχει περάσει από τη χώρα. Δημιουργεί</w:t>
      </w:r>
      <w:r>
        <w:rPr>
          <w:rFonts w:eastAsia="Times New Roman" w:cs="Times New Roman"/>
          <w:szCs w:val="24"/>
        </w:rPr>
        <w:t>τε έναν νέο κομματικό στρατό και χτίζετε ένα νέο πελατειακό κράτος ενάντια στο Σύνταγμα και τους νόμους, ενάντια στις αποφάσεις των ανώτατων δικαστηρίων.</w:t>
      </w:r>
    </w:p>
    <w:p w14:paraId="14EE056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Διορίζετε συμβασιούχους στο </w:t>
      </w:r>
      <w:r>
        <w:rPr>
          <w:rFonts w:eastAsia="Times New Roman" w:cs="Times New Roman"/>
          <w:szCs w:val="24"/>
        </w:rPr>
        <w:t>δ</w:t>
      </w:r>
      <w:r>
        <w:rPr>
          <w:rFonts w:eastAsia="Times New Roman" w:cs="Times New Roman"/>
          <w:szCs w:val="24"/>
        </w:rPr>
        <w:t>ημόσιο, τους μονιμοποιείτε αυθαίρετα, μέχρι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καταπέσουν οι παρ</w:t>
      </w:r>
      <w:r>
        <w:rPr>
          <w:rFonts w:eastAsia="Times New Roman" w:cs="Times New Roman"/>
          <w:szCs w:val="24"/>
        </w:rPr>
        <w:t xml:space="preserve">άνομοι διορισμοί σας στα δικαστήρια. Βάζετε και πάλι δηλαδή ανθρώπους σε ομηρία, τους εκμεταλλεύεστε χυδαία. Έχετε καταστήσει το Σύνταγμα της χώρας κουρελόχαρτο και ποιος ξέρει ακόμα, αν κρίνουμε από τις διαρροές σας, τι σχεδιάζετε ακόμα παίζοντας με τους </w:t>
      </w:r>
      <w:r>
        <w:rPr>
          <w:rFonts w:eastAsia="Times New Roman" w:cs="Times New Roman"/>
          <w:szCs w:val="24"/>
        </w:rPr>
        <w:t>θεσμούς. Είμαι σίγουρος, όμως, ότι έχουν γνώση οι θεματοφύλακες του πολιτεύματος.</w:t>
      </w:r>
    </w:p>
    <w:p w14:paraId="14EE056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Παρεμβαίνετε με ωμότητα στη </w:t>
      </w:r>
      <w:r>
        <w:rPr>
          <w:rFonts w:eastAsia="Times New Roman" w:cs="Times New Roman"/>
          <w:szCs w:val="24"/>
        </w:rPr>
        <w:t>δ</w:t>
      </w:r>
      <w:r>
        <w:rPr>
          <w:rFonts w:eastAsia="Times New Roman" w:cs="Times New Roman"/>
          <w:szCs w:val="24"/>
        </w:rPr>
        <w:t xml:space="preserve">ικαιοσύνη, όπως συνεχώς σας καταγγέλλουν οι δικαστικές ενώσεις. Ποδηγετείτε, αγνοείτε και απειλείτε τις ανεξάρτητες αρχές. Πήγατε να ελέγξετε το </w:t>
      </w:r>
      <w:r>
        <w:rPr>
          <w:rFonts w:eastAsia="Times New Roman" w:cs="Times New Roman"/>
          <w:szCs w:val="24"/>
        </w:rPr>
        <w:t xml:space="preserve">ραδιοτηλεοπτικό τοπίο με τους κουμπάρους, με τους «λαγούς» και με τον διαγωνισμό-παρωδία του κ. Παππά, που παρά τις ωμές παρεμβάσεις σας στη </w:t>
      </w:r>
      <w:r>
        <w:rPr>
          <w:rFonts w:eastAsia="Times New Roman" w:cs="Times New Roman"/>
          <w:szCs w:val="24"/>
        </w:rPr>
        <w:t>δ</w:t>
      </w:r>
      <w:r>
        <w:rPr>
          <w:rFonts w:eastAsia="Times New Roman" w:cs="Times New Roman"/>
          <w:szCs w:val="24"/>
        </w:rPr>
        <w:t>ικαιοσύνη, κατέπεσε στο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αλλά και πριν και μετά κάνατε ό,τι μπορούσατε...</w:t>
      </w:r>
    </w:p>
    <w:p w14:paraId="14EE056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w:t>
      </w:r>
      <w:r>
        <w:rPr>
          <w:rFonts w:eastAsia="Times New Roman" w:cs="Times New Roman"/>
          <w:szCs w:val="24"/>
        </w:rPr>
        <w:t>ΖΑ)</w:t>
      </w:r>
    </w:p>
    <w:p w14:paraId="14EE056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λίγη ησυχία, παρακαλώ.</w:t>
      </w:r>
    </w:p>
    <w:p w14:paraId="14EE056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Κάνατε ό,τι μπορούσατε για να διαλύσετε εκείνα τα μέσα μαζικής ενημέρωσης που δεν συμφωνούσαν μαζί σας και δεν συνθηκολόγησαν για να παίξουν </w:t>
      </w:r>
      <w:r>
        <w:rPr>
          <w:rFonts w:eastAsia="Times New Roman" w:cs="Times New Roman"/>
          <w:szCs w:val="24"/>
        </w:rPr>
        <w:t>το παιχνίδι σας. Και όλα αυτά ενώ η ΕΡΤ έχει γίνει ΥΕΝΕΔ, έχει ξεπεράσει κάθε μέτρο φιλοκυβερνητικής προπαγάνδας, με αποτέλεσμα να έχει σχεδόν μηδενική τηλεθέαση στην ενημέρωση, διότι φυσικά ο κόσμος έχει αντίληψη.</w:t>
      </w:r>
    </w:p>
    <w:p w14:paraId="14EE056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Υποβαθμίζετε το ίδιο το Κοινοβούλιο. Ποτέ</w:t>
      </w:r>
      <w:r>
        <w:rPr>
          <w:rFonts w:eastAsia="Times New Roman" w:cs="Times New Roman"/>
          <w:szCs w:val="24"/>
        </w:rPr>
        <w:t xml:space="preserve"> δεν έχει απαξιωθεί η Βουλή με αυτόν τον τρόπο. Χτίζετε μεθοδικά ένα σύστημα μέσα από συναλλαγές και μέσα από εκβιασμούς. Χρησιμοποιείτε τους μηχανισμούς του κράτους, απειλώντας τους πολιτικούς σας αντιπάλους. Όλοι πλέον γνωρίζουν ότι από τη στιγμή που ένα</w:t>
      </w:r>
      <w:r>
        <w:rPr>
          <w:rFonts w:eastAsia="Times New Roman" w:cs="Times New Roman"/>
          <w:szCs w:val="24"/>
        </w:rPr>
        <w:t>ς αριστερός, κύριε Τσίπρα, μεταβάλλεται σε αμοραλιστή εξουσιομανή</w:t>
      </w:r>
      <w:r>
        <w:rPr>
          <w:rFonts w:eastAsia="Times New Roman" w:cs="Times New Roman"/>
          <w:szCs w:val="24"/>
        </w:rPr>
        <w:t>,</w:t>
      </w:r>
      <w:r>
        <w:rPr>
          <w:rFonts w:eastAsia="Times New Roman" w:cs="Times New Roman"/>
          <w:szCs w:val="24"/>
        </w:rPr>
        <w:t xml:space="preserve"> δεν υπάρχουν ηθικά εμπόδια προκειμένου να διατηρήσει επ’ </w:t>
      </w:r>
      <w:proofErr w:type="spellStart"/>
      <w:r>
        <w:rPr>
          <w:rFonts w:eastAsia="Times New Roman" w:cs="Times New Roman"/>
          <w:szCs w:val="24"/>
        </w:rPr>
        <w:t>αόριστον</w:t>
      </w:r>
      <w:proofErr w:type="spellEnd"/>
      <w:r>
        <w:rPr>
          <w:rFonts w:eastAsia="Times New Roman" w:cs="Times New Roman"/>
          <w:szCs w:val="24"/>
        </w:rPr>
        <w:t xml:space="preserve"> τα προνόμια της εξουσίας. </w:t>
      </w:r>
    </w:p>
    <w:p w14:paraId="14EE056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σπεύσετε να αντιδράσετε. Δεν είναι δικά μου τα λόγια αυτά. Είναι του Μίκη Θεοδωράκη, αγωνιστή</w:t>
      </w:r>
      <w:r>
        <w:rPr>
          <w:rFonts w:eastAsia="Times New Roman" w:cs="Times New Roman"/>
          <w:szCs w:val="24"/>
        </w:rPr>
        <w:t xml:space="preserve"> της Αριστεράς και συμβόλου της </w:t>
      </w:r>
      <w:r>
        <w:rPr>
          <w:rFonts w:eastAsia="Times New Roman" w:cs="Times New Roman"/>
          <w:szCs w:val="24"/>
        </w:rPr>
        <w:t>δ</w:t>
      </w:r>
      <w:r>
        <w:rPr>
          <w:rFonts w:eastAsia="Times New Roman" w:cs="Times New Roman"/>
          <w:szCs w:val="24"/>
        </w:rPr>
        <w:t>ημοκρατίας. Το καταθέτω.</w:t>
      </w:r>
    </w:p>
    <w:p w14:paraId="14EE056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Παρακαλώ, δώστε το και στον κ. Τσίπρα να το διαβάσει, μήπως και το σχολιάσει κάποια στιγμή.</w:t>
      </w:r>
    </w:p>
    <w:p w14:paraId="14EE05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EE056B"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6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ησυχία.</w:t>
      </w:r>
    </w:p>
    <w:p w14:paraId="14EE056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Δεν τα λέμε εμείς βλέπετε. Αυτή είναι η παρακαταθήκη της δικής σας Αριστεράς.</w:t>
      </w:r>
    </w:p>
    <w:p w14:paraId="14EE056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4EE056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όλα όσα υποσχεθήκατε -ξέρω ότι </w:t>
      </w:r>
      <w:r>
        <w:rPr>
          <w:rFonts w:eastAsia="Times New Roman" w:cs="Times New Roman"/>
          <w:szCs w:val="24"/>
        </w:rPr>
        <w:t>σας ενοχλούν αυτά, το ξέρω αλλά θα τα ακούσετε, μην ανησυχείτε- αποτύχατε, κυρίες και κύριοι του ΣΥΡΙΖΑ. Αποτύχατε παταγωδώς και αν είχατε έστω και στοιχειώδη ντροπή, θα είχατε παραιτηθεί, δίνοντας τη δυνατότητα στους πολίτες να αλλάξουν την πορεία της χώρ</w:t>
      </w:r>
      <w:r>
        <w:rPr>
          <w:rFonts w:eastAsia="Times New Roman" w:cs="Times New Roman"/>
          <w:szCs w:val="24"/>
        </w:rPr>
        <w:t>ας. Όμως, ξέρετε, η ντροπή –τι είναι η ντροπή, είναι αυτή η εσωτερική φωνή</w:t>
      </w:r>
      <w:r>
        <w:rPr>
          <w:rFonts w:eastAsia="Times New Roman" w:cs="Times New Roman"/>
          <w:szCs w:val="24"/>
        </w:rPr>
        <w:t>,</w:t>
      </w:r>
      <w:r>
        <w:rPr>
          <w:rFonts w:eastAsia="Times New Roman" w:cs="Times New Roman"/>
          <w:szCs w:val="24"/>
        </w:rPr>
        <w:t xml:space="preserve"> που μας υποδεικνύει τον σωστό δρόμο και μας αναγκάζει να αναμετρηθούμε με τη συνείδησή μας- είναι λέξη άγνωστη σε εσάς.</w:t>
      </w:r>
    </w:p>
    <w:p w14:paraId="14EE057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Πρόεδρε, θα επιβάλετε την τάξη </w:t>
      </w:r>
      <w:r>
        <w:rPr>
          <w:rFonts w:eastAsia="Times New Roman" w:cs="Times New Roman"/>
          <w:szCs w:val="24"/>
        </w:rPr>
        <w:t>στην Αίθουσα;</w:t>
      </w:r>
    </w:p>
    <w:p w14:paraId="14EE057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Θα προσπαθήσω. Παρακαλώ κάντε ησυχία. Κάντε ησυχία! Σταματήστε τους σχολιασμούς! </w:t>
      </w:r>
    </w:p>
    <w:p w14:paraId="14EE057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Συνεχίστε, κύριε Μητσοτάκη. </w:t>
      </w:r>
    </w:p>
    <w:p w14:paraId="14EE057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Εγώ θέλω να θυμίσω με τη σειρά μου, κύριε Τσίπρα,</w:t>
      </w:r>
      <w:r>
        <w:rPr>
          <w:rFonts w:eastAsia="Times New Roman" w:cs="Times New Roman"/>
          <w:szCs w:val="24"/>
        </w:rPr>
        <w:t xml:space="preserve"> τι δηλώνατε στις 25 Ιανουαρίου στην </w:t>
      </w:r>
      <w:r>
        <w:rPr>
          <w:rFonts w:eastAsia="Times New Roman" w:cs="Times New Roman"/>
          <w:szCs w:val="24"/>
        </w:rPr>
        <w:t>«</w:t>
      </w:r>
      <w:r>
        <w:rPr>
          <w:rFonts w:eastAsia="Times New Roman" w:cs="Times New Roman"/>
          <w:szCs w:val="24"/>
        </w:rPr>
        <w:t>Ε</w:t>
      </w:r>
      <w:r>
        <w:rPr>
          <w:rFonts w:eastAsia="Times New Roman" w:cs="Times New Roman"/>
          <w:szCs w:val="24"/>
        </w:rPr>
        <w:t>φημερίδα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Σ</w:t>
      </w:r>
      <w:r>
        <w:rPr>
          <w:rFonts w:eastAsia="Times New Roman" w:cs="Times New Roman"/>
          <w:szCs w:val="24"/>
        </w:rPr>
        <w:t>υντακτών</w:t>
      </w:r>
      <w:r>
        <w:rPr>
          <w:rFonts w:eastAsia="Times New Roman" w:cs="Times New Roman"/>
          <w:szCs w:val="24"/>
        </w:rPr>
        <w:t>»</w:t>
      </w:r>
      <w:r>
        <w:rPr>
          <w:rFonts w:eastAsia="Times New Roman" w:cs="Times New Roman"/>
          <w:szCs w:val="24"/>
        </w:rPr>
        <w:t xml:space="preserve">. Εγώ δεν το έχω σε μεγέθυνση όπως ο κ. Θεοδωράκης, αλλά θα σας τα διαβάσω, κύριε Τσίπρα. Θα σας τα διαβάσω για να τα ακούσετε, αν και τα γνωρίζετε πολύ καλά. </w:t>
      </w:r>
    </w:p>
    <w:p w14:paraId="14EE05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Διαβάζω, κύριε Τσίπρα: «Έχουμε δηλ</w:t>
      </w:r>
      <w:r>
        <w:rPr>
          <w:rFonts w:eastAsia="Times New Roman" w:cs="Times New Roman"/>
          <w:szCs w:val="24"/>
        </w:rPr>
        <w:t xml:space="preserve">ώσει με τον πιο κατηγορηματικό τρόπο ότι δεν υπάρχει περίπτωση να νομοθετήσουμε ούτε </w:t>
      </w:r>
      <w:r>
        <w:rPr>
          <w:rFonts w:eastAsia="Times New Roman" w:cs="Times New Roman"/>
          <w:szCs w:val="24"/>
        </w:rPr>
        <w:t xml:space="preserve">1 </w:t>
      </w:r>
      <w:r>
        <w:rPr>
          <w:rFonts w:eastAsia="Times New Roman" w:cs="Times New Roman"/>
          <w:szCs w:val="24"/>
        </w:rPr>
        <w:t xml:space="preserve">ευρώ επιπλέον μέτρα απ’ όσα προβλέπει η συμφωνία και πολύ περισσότερο για την περίοδο μετά το τέλος του </w:t>
      </w:r>
      <w:r>
        <w:rPr>
          <w:rFonts w:eastAsia="Times New Roman" w:cs="Times New Roman"/>
          <w:szCs w:val="24"/>
        </w:rPr>
        <w:t>π</w:t>
      </w:r>
      <w:r>
        <w:rPr>
          <w:rFonts w:eastAsia="Times New Roman" w:cs="Times New Roman"/>
          <w:szCs w:val="24"/>
        </w:rPr>
        <w:t xml:space="preserve">ρογράμματος». </w:t>
      </w:r>
    </w:p>
    <w:p w14:paraId="14EE0576"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w:t>
      </w:r>
      <w:r>
        <w:rPr>
          <w:rFonts w:eastAsia="Times New Roman" w:cs="Times New Roman"/>
          <w:szCs w:val="24"/>
        </w:rPr>
        <w:t>ίας)</w:t>
      </w:r>
    </w:p>
    <w:p w14:paraId="14EE057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4EE05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Μπορείτε να χειροκροτήσετε κι εσείς αν θέλετε! </w:t>
      </w:r>
    </w:p>
    <w:p w14:paraId="14EE05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υνεχίζετε, κύριε Τσίπρα, λέγοντας τα εξής: «Το αίτημα νομοθέτησης επιπλέον μέτρων και μάλιστα υπό αίρεση, δεν είναι μόνο ξένο προς το ελληνικό Σύνταγμα. Εί</w:t>
      </w:r>
      <w:r>
        <w:rPr>
          <w:rFonts w:eastAsia="Times New Roman" w:cs="Times New Roman"/>
          <w:szCs w:val="24"/>
        </w:rPr>
        <w:lastRenderedPageBreak/>
        <w:t>ναι ξένο π</w:t>
      </w:r>
      <w:r>
        <w:rPr>
          <w:rFonts w:eastAsia="Times New Roman" w:cs="Times New Roman"/>
          <w:szCs w:val="24"/>
        </w:rPr>
        <w:t xml:space="preserve">ρος τους κανόνες της </w:t>
      </w:r>
      <w:r>
        <w:rPr>
          <w:rFonts w:eastAsia="Times New Roman" w:cs="Times New Roman"/>
          <w:szCs w:val="24"/>
        </w:rPr>
        <w:t>δ</w:t>
      </w:r>
      <w:r>
        <w:rPr>
          <w:rFonts w:eastAsia="Times New Roman" w:cs="Times New Roman"/>
          <w:szCs w:val="24"/>
        </w:rPr>
        <w:t xml:space="preserve">ημοκρατίας. Είναι ξένο προς το ευρωπαϊκό κεκτημένο. Σε μια ευνομούμενη ευρωπαϊκή δημοκρατία αυτό δεν επιτρέπεται ούτε καν να το ζητάει κανείς </w:t>
      </w:r>
      <w:r>
        <w:rPr>
          <w:rFonts w:eastAsia="Times New Roman" w:cs="Times New Roman"/>
          <w:szCs w:val="24"/>
        </w:rPr>
        <w:t>κ</w:t>
      </w:r>
      <w:r>
        <w:rPr>
          <w:rFonts w:eastAsia="Times New Roman" w:cs="Times New Roman"/>
          <w:szCs w:val="24"/>
        </w:rPr>
        <w:t>ι αυτό δεν είναι θέμα μιας κυβέρνησης, είναι θέμα αξιοπρέπειας και αυτοσεβασμού ενός λαού κ</w:t>
      </w:r>
      <w:r>
        <w:rPr>
          <w:rFonts w:eastAsia="Times New Roman" w:cs="Times New Roman"/>
          <w:szCs w:val="24"/>
        </w:rPr>
        <w:t>αι μιας χώρας».</w:t>
      </w:r>
    </w:p>
    <w:p w14:paraId="14EE05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Καταθέτω τη συνέντευξη στα Πρακτικά.</w:t>
      </w:r>
    </w:p>
    <w:p w14:paraId="14EE057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Νέας Δημοκρατίας κ. Κυριάκος Μητσοτάκης καταθέτει για τα Πρακτικά την προαναφερθείσα συνέντευξη,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w:t>
      </w:r>
      <w:r>
        <w:rPr>
          <w:rFonts w:eastAsia="Times New Roman" w:cs="Times New Roman"/>
          <w:szCs w:val="24"/>
        </w:rPr>
        <w:t>γραφίας και Πρακτικών της Βουλής)</w:t>
      </w:r>
    </w:p>
    <w:p w14:paraId="14EE057C"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7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κύριε Τσίπρα, οι Βουλευτές σας έσπευσαν και αναπαρήγαγαν όλοι τα ίδια. Είστε εσείς οι ίδιοι σήμερα</w:t>
      </w:r>
      <w:r>
        <w:rPr>
          <w:rFonts w:eastAsia="Times New Roman" w:cs="Times New Roman"/>
          <w:szCs w:val="24"/>
        </w:rPr>
        <w:t>,</w:t>
      </w:r>
      <w:r>
        <w:rPr>
          <w:rFonts w:eastAsia="Times New Roman" w:cs="Times New Roman"/>
          <w:szCs w:val="24"/>
        </w:rPr>
        <w:t xml:space="preserve"> που θα ψηφίσετε και με τα δύο χέρια επιπλέον μέτρα απ’ όσα π</w:t>
      </w:r>
      <w:r>
        <w:rPr>
          <w:rFonts w:eastAsia="Times New Roman" w:cs="Times New Roman"/>
          <w:szCs w:val="24"/>
        </w:rPr>
        <w:t xml:space="preserve">ροβλέπει η συμφωνία. Πού πήγε τώρα η αξιοπρέπεια και ο αυτοσεβασμός; </w:t>
      </w:r>
    </w:p>
    <w:p w14:paraId="14EE057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Τσακαλώτος</w:t>
      </w:r>
      <w:proofErr w:type="spellEnd"/>
      <w:r>
        <w:rPr>
          <w:rFonts w:eastAsia="Times New Roman" w:cs="Times New Roman"/>
          <w:szCs w:val="24"/>
        </w:rPr>
        <w:t xml:space="preserve"> τι έλεγε; Έλεγε ότι θα παραιτηθεί</w:t>
      </w:r>
      <w:r>
        <w:rPr>
          <w:rFonts w:eastAsia="Times New Roman" w:cs="Times New Roman"/>
          <w:szCs w:val="24"/>
        </w:rPr>
        <w:t>,</w:t>
      </w:r>
      <w:r>
        <w:rPr>
          <w:rFonts w:eastAsia="Times New Roman" w:cs="Times New Roman"/>
          <w:szCs w:val="24"/>
        </w:rPr>
        <w:t xml:space="preserve"> αν το αφορολόγητο πέσει κάτω από τις 9.000 ευρώ. Ενοχλείστε, κύριε </w:t>
      </w:r>
      <w:proofErr w:type="spellStart"/>
      <w:r>
        <w:rPr>
          <w:rFonts w:eastAsia="Times New Roman" w:cs="Times New Roman"/>
          <w:szCs w:val="24"/>
        </w:rPr>
        <w:t>Τσακαλώτο</w:t>
      </w:r>
      <w:proofErr w:type="spellEnd"/>
      <w:r>
        <w:rPr>
          <w:rFonts w:eastAsia="Times New Roman" w:cs="Times New Roman"/>
          <w:szCs w:val="24"/>
        </w:rPr>
        <w:t>, που σας το θυμίζουμε, αλλά μόνος σας, ξέρετε, αναλάβατε τ</w:t>
      </w:r>
      <w:r>
        <w:rPr>
          <w:rFonts w:eastAsia="Times New Roman" w:cs="Times New Roman"/>
          <w:szCs w:val="24"/>
        </w:rPr>
        <w:t xml:space="preserve">η δέσμευση. Δεν σας το ζητήσαμε εμείς. Αντ’ αυτού σήμερα έρχεστε να φορολογήσετε για πρώτη φορά συμπολίτες </w:t>
      </w:r>
      <w:r>
        <w:rPr>
          <w:rFonts w:eastAsia="Times New Roman" w:cs="Times New Roman"/>
          <w:szCs w:val="24"/>
        </w:rPr>
        <w:t>μας,</w:t>
      </w:r>
      <w:r>
        <w:rPr>
          <w:rFonts w:eastAsia="Times New Roman" w:cs="Times New Roman"/>
          <w:szCs w:val="24"/>
        </w:rPr>
        <w:t xml:space="preserve"> οι οποίοι βγάζουν 500 ευρώ τον μήνα. </w:t>
      </w:r>
    </w:p>
    <w:p w14:paraId="14EE057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Να μην ξεχάσω και τον Υπουργό Άμυνας, που διαβεβαίωνε τα στελέχη των Ενόπλων Δυνάμεων και των Σωμάτων Ασφα</w:t>
      </w:r>
      <w:r>
        <w:rPr>
          <w:rFonts w:eastAsia="Times New Roman" w:cs="Times New Roman"/>
          <w:szCs w:val="24"/>
        </w:rPr>
        <w:t>λείας ότι θα προστατεύσει τις απολαβές τους κι ότι θα επιστρέψει τα αναδρομικά, για να φέρει χωρίς καμμιά διαβούλευση</w:t>
      </w:r>
      <w:r>
        <w:rPr>
          <w:rFonts w:eastAsia="Times New Roman" w:cs="Times New Roman"/>
          <w:szCs w:val="24"/>
        </w:rPr>
        <w:t>,</w:t>
      </w:r>
      <w:r>
        <w:rPr>
          <w:rFonts w:eastAsia="Times New Roman" w:cs="Times New Roman"/>
          <w:szCs w:val="24"/>
        </w:rPr>
        <w:t xml:space="preserve"> μια σειρά από παρεμβάσεις που κάνουν τους στρατιωτικούς μας, τους λιμενικούς μας, τους πυροσβέστες μας, τους αστυνομικούς μας να παραμιλο</w:t>
      </w:r>
      <w:r>
        <w:rPr>
          <w:rFonts w:eastAsia="Times New Roman" w:cs="Times New Roman"/>
          <w:szCs w:val="24"/>
        </w:rPr>
        <w:t xml:space="preserve">ύν. </w:t>
      </w:r>
    </w:p>
    <w:p w14:paraId="14EE05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ίσω από την Κυβέρνηση, πίσω από τον Πρωθυπουργό, πίσω από τον Υπουργό Οικονομικών, πίσω από τον Υπουργό Άμυνας έρχονται δύο κόμματα, Βουλευτές οι οποίοι ψηφίζουν τα πάντα, αρκεί να παραμείνουν για λίγο ακόμα στα βουλευτικά έδρανα. Ξέρετε κι εμείς ψηφ</w:t>
      </w:r>
      <w:r>
        <w:rPr>
          <w:rFonts w:eastAsia="Times New Roman" w:cs="Times New Roman"/>
          <w:szCs w:val="24"/>
        </w:rPr>
        <w:t xml:space="preserve">ίσαμε μνημόνια, δεν το κάναμε με τόσο ενθουσιασμό. </w:t>
      </w:r>
    </w:p>
    <w:p w14:paraId="14EE058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Μέσα σε αυτή την απόλυτη παρακμή πάμε να δούμε, λοιπόν, τι ακριβώς ψηφίζετε. Πάμε να δούμε το τέταρτο μνημόνιο. Αυτό εδώ είναι χίλιες σελίδες</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σαράντα δεσμευτικές δράσεις. Είναι το πιο βαρύ και στην κυριολεξία όχι μόνο μεταφορικά. </w:t>
      </w:r>
    </w:p>
    <w:p w14:paraId="14EE058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Περιλαμβάνει το τέταρτο μνημόνιο μέτρα και δημοσιονομικούς στόχους πέραν του τρίτου μνημονίου, γι’ αυτό </w:t>
      </w:r>
      <w:r>
        <w:rPr>
          <w:rFonts w:eastAsia="Times New Roman" w:cs="Times New Roman"/>
          <w:szCs w:val="24"/>
        </w:rPr>
        <w:t>το λέμε τέταρτο μνημόνιο. Και η εφαρμογή του</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υπόκειται σε συνεχείς αξιολογήσεις των δανειστών, οι οποίοι αυτοί θα κρίνουν τον </w:t>
      </w:r>
      <w:r>
        <w:rPr>
          <w:rFonts w:eastAsia="Times New Roman" w:cs="Times New Roman"/>
          <w:szCs w:val="24"/>
        </w:rPr>
        <w:lastRenderedPageBreak/>
        <w:t>χρόνο εφαρμογής των μέτρων. Διότι με τους δανειστές έχετε -όπως φαίνεται- συνάψει μια ιερή συμμαχία, γιατί η αξιολόγηση έ</w:t>
      </w:r>
      <w:r>
        <w:rPr>
          <w:rFonts w:eastAsia="Times New Roman" w:cs="Times New Roman"/>
          <w:szCs w:val="24"/>
        </w:rPr>
        <w:t xml:space="preserve">κλεισε τελικά όταν ικανοποιήσατε όλες τις απαιτήσεις τους. </w:t>
      </w:r>
    </w:p>
    <w:p w14:paraId="14EE0585"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Συνομολογείτε μέτρα αχρείαστης, υπερβολικής δημοσιονομικής λιτότητας, για να μείνετε στην εξουσία. Τελικά έχετε καταντήσει</w:t>
      </w:r>
      <w:r>
        <w:rPr>
          <w:rFonts w:eastAsia="Times New Roman" w:cs="Times New Roman"/>
          <w:szCs w:val="24"/>
        </w:rPr>
        <w:t>,</w:t>
      </w:r>
      <w:r>
        <w:rPr>
          <w:rFonts w:eastAsia="Times New Roman" w:cs="Times New Roman"/>
          <w:szCs w:val="24"/>
        </w:rPr>
        <w:t xml:space="preserve"> να είστε η καλύτερη διαφήμιση της λιτότητας στην Ευρωζώνη. </w:t>
      </w:r>
    </w:p>
    <w:p w14:paraId="14EE0586"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Όπως πάντα τ</w:t>
      </w:r>
      <w:r>
        <w:rPr>
          <w:rFonts w:eastAsia="Times New Roman" w:cs="Times New Roman"/>
          <w:szCs w:val="24"/>
        </w:rPr>
        <w:t xml:space="preserve">α πράγματα έχουν όνομα. Για όποιον κάνει πως δεν καταλαβαίνει ο τίτλος: «Συμπληρωματικό μνημόνιο», με την υπογραφή Τσίπρα-Καμμένου. </w:t>
      </w:r>
    </w:p>
    <w:p w14:paraId="14EE0587"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Δεν είναι, όμως, ένα κανονικό μνημόνιο, γιατί έχει μια ιδιαιτερότητα. Δεν προβλέπει καμ</w:t>
      </w:r>
      <w:r>
        <w:rPr>
          <w:rFonts w:eastAsia="Times New Roman" w:cs="Times New Roman"/>
          <w:szCs w:val="24"/>
        </w:rPr>
        <w:t>μιά</w:t>
      </w:r>
      <w:r>
        <w:rPr>
          <w:rFonts w:eastAsia="Times New Roman" w:cs="Times New Roman"/>
          <w:szCs w:val="24"/>
        </w:rPr>
        <w:t xml:space="preserve"> πρόσθετη χρηματοδότηση. Ζητούσατ</w:t>
      </w:r>
      <w:r>
        <w:rPr>
          <w:rFonts w:eastAsia="Times New Roman" w:cs="Times New Roman"/>
          <w:szCs w:val="24"/>
        </w:rPr>
        <w:t xml:space="preserve">ε λεφτά χωρίς μέτρα και παίρνετε σκληρά μέτρα χωρίς λεφτά για τη χώρα! </w:t>
      </w:r>
    </w:p>
    <w:p w14:paraId="14EE0588" w14:textId="77777777" w:rsidR="002F0583" w:rsidRDefault="00B91F1A">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89"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Το τέταρτο μνημόνιο είναι και βαρύ και άδικο. Περιλαμβάνει 4,9 δισεκατομμύρια νέα μέτρα, μέτρα που δεν τα ζητούσε κανείς πριν από </w:t>
      </w:r>
      <w:r>
        <w:rPr>
          <w:rFonts w:eastAsia="Times New Roman" w:cs="Times New Roman"/>
          <w:szCs w:val="24"/>
        </w:rPr>
        <w:t xml:space="preserve">έναν χρόνο και που φέρουν τη σφραγίδα της αναξιοπιστίας της Κυβέρνησης. </w:t>
      </w:r>
    </w:p>
    <w:p w14:paraId="14EE058A"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Με τα μέτρα αυτά ο συνολικός λογαριασμός των Κυβερνήσεων Τσίπρα-Καμμένου ανέρχεται αισίως στα 14,2 δισεκατομμύρια ευρώ. Δώδεκα δισεκατομμύρια ήταν το πρόγραμμα παροχών στη Θεσσαλονίκη</w:t>
      </w:r>
      <w:r>
        <w:rPr>
          <w:rFonts w:eastAsia="Times New Roman" w:cs="Times New Roman"/>
          <w:szCs w:val="24"/>
        </w:rPr>
        <w:t xml:space="preserve">. Αυτό το διάβαζε ο κ. </w:t>
      </w:r>
      <w:proofErr w:type="spellStart"/>
      <w:r>
        <w:rPr>
          <w:rFonts w:eastAsia="Times New Roman" w:cs="Times New Roman"/>
          <w:szCs w:val="24"/>
        </w:rPr>
        <w:t>Βαρουφάκης</w:t>
      </w:r>
      <w:proofErr w:type="spellEnd"/>
      <w:r>
        <w:rPr>
          <w:rFonts w:eastAsia="Times New Roman" w:cs="Times New Roman"/>
          <w:szCs w:val="24"/>
        </w:rPr>
        <w:t xml:space="preserve">. Έβαζε αριθμό. Και τελικά παίρνετε μέτρα 14,2 δισεκατομμύρια ευρώ. Πόσες φορές </w:t>
      </w:r>
      <w:r>
        <w:rPr>
          <w:rFonts w:eastAsia="Times New Roman" w:cs="Times New Roman"/>
          <w:szCs w:val="24"/>
        </w:rPr>
        <w:lastRenderedPageBreak/>
        <w:t xml:space="preserve">περισσότερα από το </w:t>
      </w:r>
      <w:r>
        <w:rPr>
          <w:rFonts w:eastAsia="Times New Roman" w:cs="Times New Roman"/>
          <w:szCs w:val="24"/>
          <w:lang w:val="en-US"/>
        </w:rPr>
        <w:t>email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Τα μαθηματικά σας; </w:t>
      </w:r>
      <w:proofErr w:type="spellStart"/>
      <w:r>
        <w:rPr>
          <w:rFonts w:eastAsia="Times New Roman" w:cs="Times New Roman"/>
          <w:szCs w:val="24"/>
        </w:rPr>
        <w:t>Εννιάμισι</w:t>
      </w:r>
      <w:proofErr w:type="spellEnd"/>
      <w:r>
        <w:rPr>
          <w:rFonts w:eastAsia="Times New Roman" w:cs="Times New Roman"/>
          <w:szCs w:val="24"/>
        </w:rPr>
        <w:t xml:space="preserve"> φορές περισσότερα από το </w:t>
      </w:r>
      <w:r>
        <w:rPr>
          <w:rFonts w:eastAsia="Times New Roman" w:cs="Times New Roman"/>
          <w:szCs w:val="24"/>
          <w:lang w:val="en-US"/>
        </w:rPr>
        <w:t>email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Αν το είχαμε εφαρμόσει αυτό, θα εί</w:t>
      </w:r>
      <w:r>
        <w:rPr>
          <w:rFonts w:eastAsia="Times New Roman" w:cs="Times New Roman"/>
          <w:szCs w:val="24"/>
        </w:rPr>
        <w:t xml:space="preserve">χαμε τελειώσει με τα μνημόνια. Αυτό ψηφίζετε σήμερα, πλήττοντας τους οικονομικά ασθενέστερους! </w:t>
      </w:r>
    </w:p>
    <w:p w14:paraId="14EE058B"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Με τη μείωση του αφορολόγητου μπορεί να χαθούν μέχρι και τρεις συντάξεις και ένας μισθός για κάθε </w:t>
      </w:r>
      <w:r>
        <w:rPr>
          <w:rFonts w:eastAsia="Times New Roman" w:cs="Times New Roman"/>
          <w:szCs w:val="24"/>
        </w:rPr>
        <w:t>χαμηλόμισθο</w:t>
      </w:r>
      <w:r>
        <w:rPr>
          <w:rFonts w:eastAsia="Times New Roman" w:cs="Times New Roman"/>
          <w:szCs w:val="24"/>
        </w:rPr>
        <w:t>. Αντί να χορηγήσετε τη δέκατη τρίτη σύνταξη, κόβετ</w:t>
      </w:r>
      <w:r>
        <w:rPr>
          <w:rFonts w:eastAsia="Times New Roman" w:cs="Times New Roman"/>
          <w:szCs w:val="24"/>
        </w:rPr>
        <w:t xml:space="preserve">ε και τη δωδέκατη και την ενδέκατη. </w:t>
      </w:r>
    </w:p>
    <w:p w14:paraId="14EE058C"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Ένα εκατομμύριο τριακόσιες χιλιάδες Έλληνες φορολογούμενοι πολίτες επιβαρύνονται για πρώτη φορά με τη μείωση του αφορολόγητου και με εισαγωγικό φορολογικό συντελεστή στο 20% και ένα εκατομμύριο τετρακόσιες χιλιάδες επαγ</w:t>
      </w:r>
      <w:r>
        <w:rPr>
          <w:rFonts w:eastAsia="Times New Roman" w:cs="Times New Roman"/>
          <w:szCs w:val="24"/>
        </w:rPr>
        <w:t xml:space="preserve">γελματίες και αγρότες επιβαρύνονται ακόμα περισσότερο με τον διαφορετικό τρόπο υπολογισμού των ασφαλιστικών εισφορών, αυξήσεις που κυμαίνονται από 37% έως 61%. Αυτό ψηφίζετε σήμερα. </w:t>
      </w:r>
    </w:p>
    <w:p w14:paraId="14EE058D"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Παρά τις διαβεβαιώσεις σας ότι δεν υπάρχουν μέτρα για το 2018, το τέταρτο</w:t>
      </w:r>
      <w:r>
        <w:rPr>
          <w:rFonts w:eastAsia="Times New Roman" w:cs="Times New Roman"/>
          <w:szCs w:val="24"/>
        </w:rPr>
        <w:t xml:space="preserve"> μνημόνιο έχει μέτρα και για το 2017 και για το 2018. </w:t>
      </w:r>
    </w:p>
    <w:p w14:paraId="14EE058E"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Καταργείται η μείωση του φόρου εισοδήματος για τις ιατρικές υπηρεσίες. Καταργείται η μείωση κατά 1,5% του φόρου εισοδήματος που </w:t>
      </w:r>
      <w:proofErr w:type="spellStart"/>
      <w:r>
        <w:rPr>
          <w:rFonts w:eastAsia="Times New Roman" w:cs="Times New Roman"/>
          <w:szCs w:val="24"/>
        </w:rPr>
        <w:t>παρακρατείται</w:t>
      </w:r>
      <w:proofErr w:type="spellEnd"/>
      <w:r>
        <w:rPr>
          <w:rFonts w:eastAsia="Times New Roman" w:cs="Times New Roman"/>
          <w:szCs w:val="24"/>
        </w:rPr>
        <w:t xml:space="preserve"> στα εισοδήματα από μισθωτή εργασία και συντάξεις. Μειώνεται</w:t>
      </w:r>
      <w:r>
        <w:rPr>
          <w:rFonts w:eastAsia="Times New Roman" w:cs="Times New Roman"/>
          <w:szCs w:val="24"/>
        </w:rPr>
        <w:t xml:space="preserve"> κατά 40% το επίδομα θέρμανσης, που φυσικά θα πλήξει τους οικονομικά ασθενέστερους. Καταργούνται κοινωνικά επιδόματα ευπαθών ομάδων και βέβαια απελευθερώνονται από διοικητική έγκριση οι ομαδικές απολύσεις, σε αντίθεση με όσα λέγατε όλους αυτούς τους μήνες!</w:t>
      </w:r>
      <w:r>
        <w:rPr>
          <w:rFonts w:eastAsia="Times New Roman" w:cs="Times New Roman"/>
          <w:szCs w:val="24"/>
        </w:rPr>
        <w:t xml:space="preserve"> </w:t>
      </w:r>
    </w:p>
    <w:p w14:paraId="14EE058F" w14:textId="77777777" w:rsidR="002F0583" w:rsidRDefault="00B91F1A">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EE0590"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Περικόπτονται ειδικά μισθολόγια από το 2017, ιδίως των στελεχών των Ενόπλων Δυνάμεων και των Σωμάτων Ασφαλείας, με μειώσεις μισθών και κατάργηση των μισθολογικών προαγωγών. Αντί για τα αναδρομικά τούς</w:t>
      </w:r>
      <w:r>
        <w:rPr>
          <w:rFonts w:eastAsia="Times New Roman" w:cs="Times New Roman"/>
          <w:szCs w:val="24"/>
        </w:rPr>
        <w:t xml:space="preserve"> παίρνετε τώρα και τα τωρινά. Αυτό ψηφίζετε σήμερα. </w:t>
      </w:r>
    </w:p>
    <w:p w14:paraId="14EE0591"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Όλα αυτά προσπαθείτε να τα κρύψετε πίσω από τα υποτιθέμενα αντίμετρα. Τα αντίμετρα είναι απλά το περιτύλιγμα του πακέτου των μέτρων, ενώ επιμένετε στο ψέμα. Φτάσατε στο σημείο να λέτε ότι τα υποτιθέμενα </w:t>
      </w:r>
      <w:r>
        <w:rPr>
          <w:rFonts w:eastAsia="Times New Roman" w:cs="Times New Roman"/>
          <w:szCs w:val="24"/>
        </w:rPr>
        <w:t xml:space="preserve">αντίμετρα είναι –λέει- περισσότερα από τα μέτρα. Πέντε δισεκατομμύρια είναι τα μέτρα, 7 δισεκατομμύρια τα αντίμετρα. </w:t>
      </w:r>
    </w:p>
    <w:p w14:paraId="14EE0592"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Αν είναι έτσι, σας έχω, κύριε Τσίπρα, μια πρόταση: Μην πάρετε μέτρα, πάρτε 2 δισεκατομμύρια αντίμετρα τώρα. Γιατί δεν το κάνετε; </w:t>
      </w:r>
    </w:p>
    <w:p w14:paraId="14EE0593" w14:textId="77777777" w:rsidR="002F0583" w:rsidRDefault="00B91F1A">
      <w:pPr>
        <w:spacing w:after="0" w:line="600" w:lineRule="auto"/>
        <w:ind w:firstLine="709"/>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την πτέρυγα της Νέας Δημοκρατίας)</w:t>
      </w:r>
    </w:p>
    <w:p w14:paraId="14EE0594"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αφού σας αρέσει τόσο πολύ αυτό το μείγμα πολιτικής του τέταρτου μνημονίου, το οποίο από τη μία κόβει συντάξεις και από την άλλη δίνει επιδόματα, γιατί το πάτε το 2019; Γιατί δεν το εφαρμόζετ</w:t>
      </w:r>
      <w:r>
        <w:rPr>
          <w:rFonts w:eastAsia="Times New Roman" w:cs="Times New Roman"/>
          <w:szCs w:val="24"/>
        </w:rPr>
        <w:t xml:space="preserve">ε από τώρα; Γιατί ξέρετε πολύ καλά ότι τα αντίμετρα δεν θα εφαρμοστούν ποτέ και τα μέτρα θα τα εφαρμόσει η επόμενη κυβέρνηση. Κοροϊδεύετε κατά πρόσωπο το σύνολο της ελληνικής κοινωνίας! </w:t>
      </w:r>
    </w:p>
    <w:p w14:paraId="14EE0595" w14:textId="77777777" w:rsidR="002F0583" w:rsidRDefault="00B91F1A">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Λέτε ακόμα ότι μέτρα και αντίμετρα θα εφαρμοστούν μαζί. Άλλο ένα ψέμα</w:t>
      </w:r>
      <w:r>
        <w:rPr>
          <w:rFonts w:eastAsia="Times New Roman" w:cs="Times New Roman"/>
          <w:bCs/>
          <w:shd w:val="clear" w:color="auto" w:fill="FFFFFF"/>
        </w:rPr>
        <w:t xml:space="preserve">. Για διαβάστε,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προσεκτικά τι λέει το </w:t>
      </w:r>
      <w:r>
        <w:rPr>
          <w:rFonts w:eastAsia="Times New Roman"/>
          <w:bCs/>
          <w:shd w:val="clear" w:color="auto" w:fill="FFFFFF"/>
        </w:rPr>
        <w:t>άρθρο</w:t>
      </w:r>
      <w:r>
        <w:rPr>
          <w:rFonts w:eastAsia="Times New Roman" w:cs="Times New Roman"/>
          <w:bCs/>
          <w:shd w:val="clear" w:color="auto" w:fill="FFFFFF"/>
        </w:rPr>
        <w:t xml:space="preserve"> 15. Τι αναφέρει για τα αντίμετρα; </w:t>
      </w:r>
    </w:p>
    <w:p w14:paraId="14EE059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Πρώτον, προϋποθέτει την ψήφιση τώρα και την πλήρη εφαρμογή μέτρων 4,9 δισεκατομμυρίων ευρώ. Δεύτερον, προϋποθέτει τη μόνιμη επίτευξη υψηλών πρωτογε</w:t>
      </w:r>
      <w:r>
        <w:rPr>
          <w:rFonts w:eastAsia="Times New Roman" w:cs="Times New Roman"/>
          <w:bCs/>
          <w:shd w:val="clear" w:color="auto" w:fill="FFFFFF"/>
        </w:rPr>
        <w:t xml:space="preserve">νών πλεονασμάτων. Τρίτον, προϋποθέτει για να δοθούν τα αντίμετρα, αξιολόγηση από τους </w:t>
      </w:r>
      <w:r>
        <w:rPr>
          <w:rFonts w:eastAsia="Times New Roman" w:cs="Times New Roman"/>
          <w:bCs/>
          <w:shd w:val="clear" w:color="auto" w:fill="FFFFFF"/>
        </w:rPr>
        <w:t xml:space="preserve">θεσμούς </w:t>
      </w:r>
      <w:r>
        <w:rPr>
          <w:rFonts w:eastAsia="Times New Roman" w:cs="Times New Roman"/>
          <w:bCs/>
          <w:shd w:val="clear" w:color="auto" w:fill="FFFFFF"/>
        </w:rPr>
        <w:t>και πρωτίστως από το Διεθνές Νομισματικό Ταμείο. Αυτό θα αποφασίσει πότε και πώς και αν, προφανώς, θα δοθούν αντίμετρα. Και τέταρτον, φυσικά, εφαρμόζονται μόνο στο μέρος της υπέρβασης του στόχου του 3,5%. Για να εφαρμοστούν με άλλα λόγια πλήρως τα αντίμετρ</w:t>
      </w:r>
      <w:r>
        <w:rPr>
          <w:rFonts w:eastAsia="Times New Roman" w:cs="Times New Roman"/>
          <w:bCs/>
          <w:shd w:val="clear" w:color="auto" w:fill="FFFFFF"/>
        </w:rPr>
        <w:t xml:space="preserve">α, πρέπει να επιτευχθεί πλεόνασμα 5,5%. </w:t>
      </w:r>
    </w:p>
    <w:p w14:paraId="14EE0597" w14:textId="77777777" w:rsidR="002F0583" w:rsidRDefault="00B91F1A">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 xml:space="preserve">(Θόρυβος </w:t>
      </w:r>
      <w:r>
        <w:rPr>
          <w:rFonts w:eastAsia="Times New Roman"/>
          <w:bCs/>
          <w:shd w:val="clear" w:color="auto" w:fill="FFFFFF"/>
        </w:rPr>
        <w:t xml:space="preserve">– </w:t>
      </w:r>
      <w:r>
        <w:rPr>
          <w:rFonts w:eastAsia="Times New Roman" w:cs="Times New Roman"/>
          <w:bCs/>
          <w:shd w:val="clear" w:color="auto" w:fill="FFFFFF"/>
        </w:rPr>
        <w:t xml:space="preserve">διαμαρτυρίες </w:t>
      </w:r>
      <w:r>
        <w:rPr>
          <w:rFonts w:eastAsia="Times New Roman" w:cs="Times New Roman"/>
          <w:bCs/>
          <w:shd w:val="clear" w:color="auto" w:fill="FFFFFF"/>
        </w:rPr>
        <w:t>από την πτέρυγα του ΣΥΡΙΖΑ)</w:t>
      </w:r>
    </w:p>
    <w:p w14:paraId="14EE0598" w14:textId="77777777" w:rsidR="002F0583" w:rsidRDefault="00B91F1A">
      <w:pPr>
        <w:spacing w:line="600" w:lineRule="auto"/>
        <w:ind w:firstLine="720"/>
        <w:jc w:val="both"/>
        <w:rPr>
          <w:rFonts w:eastAsia="Times New Roman" w:cs="Times New Roman"/>
          <w:bCs/>
          <w:shd w:val="clear" w:color="auto" w:fill="FFFFFF"/>
        </w:rPr>
      </w:pPr>
      <w:r>
        <w:rPr>
          <w:rFonts w:eastAsia="Times New Roman"/>
          <w:bCs/>
          <w:shd w:val="clear" w:color="auto" w:fill="FFFFFF"/>
        </w:rPr>
        <w:t>Μ</w:t>
      </w:r>
      <w:r>
        <w:rPr>
          <w:rFonts w:eastAsia="Times New Roman" w:cs="Times New Roman"/>
          <w:bCs/>
          <w:shd w:val="clear" w:color="auto" w:fill="FFFFFF"/>
        </w:rPr>
        <w:t>η φωνάζετε. Γιατί σας τα είπε και ο κ. Φίλης αυτά εχθές, ο οποίος αποκάλυψε το καινούρ</w:t>
      </w:r>
      <w:r>
        <w:rPr>
          <w:rFonts w:eastAsia="Times New Roman" w:cs="Times New Roman"/>
          <w:bCs/>
          <w:shd w:val="clear" w:color="auto" w:fill="FFFFFF"/>
        </w:rPr>
        <w:t>γ</w:t>
      </w:r>
      <w:r>
        <w:rPr>
          <w:rFonts w:eastAsia="Times New Roman" w:cs="Times New Roman"/>
          <w:bCs/>
          <w:shd w:val="clear" w:color="auto" w:fill="FFFFFF"/>
        </w:rPr>
        <w:t xml:space="preserve">ιο σας παραμύθι. Ακούστε λίγο τι είπε ο συνάδελφός σας. </w:t>
      </w:r>
    </w:p>
    <w:p w14:paraId="14EE0599"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χειρότερο, όμως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πως τα αντίμετρα, κύριε Τσίπρα, και εάν εφαρμόζονταν, δεν αφορούν καν αυτούς οι οποίοι πλήττονται από τα μέτρα. Ένας συνταξιούχος με μεικτή σύνταξη 915 ευρώ, που θα χάσει δύο συντάξεις, μία από τη μείωση των συντάξεων και μία από το αφορολόγητο, τι</w:t>
      </w:r>
      <w:r>
        <w:rPr>
          <w:rFonts w:eastAsia="Times New Roman" w:cs="Times New Roman"/>
          <w:bCs/>
          <w:shd w:val="clear" w:color="auto" w:fill="FFFFFF"/>
        </w:rPr>
        <w:t xml:space="preserve"> ακριβώς θα πάρει, κύριε Τσίπρα, από τα αντίμετρα; Απολύτως τίποτα. </w:t>
      </w:r>
    </w:p>
    <w:p w14:paraId="14EE059A"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Πιστεύετε ότι υπάρχει έστω και ένας Έλληνας ο οποίος να προσδοκά σήμερα στην εφαρμογή των αντιμέτρων, να προσδοκά να διαλυθεί η παραγωγική οικονομία από την υπερβολική φορολόγηση, για να υπερβούμε τον στόχο του 3,5%, προκειμένου να αυξηθούν τα σχολικά συσσ</w:t>
      </w:r>
      <w:r>
        <w:rPr>
          <w:rFonts w:eastAsia="Times New Roman" w:cs="Times New Roman"/>
          <w:bCs/>
          <w:shd w:val="clear" w:color="auto" w:fill="FFFFFF"/>
        </w:rPr>
        <w:t xml:space="preserve">ίτια και οι επιδοτήσεις ενοικίου; Και ειδικά για τα σχολικά συσσίτια, </w:t>
      </w:r>
      <w:r>
        <w:rPr>
          <w:rFonts w:eastAsia="Times New Roman"/>
          <w:bCs/>
          <w:shd w:val="clear" w:color="auto" w:fill="FFFFFF"/>
        </w:rPr>
        <w:t>είναι</w:t>
      </w:r>
      <w:r>
        <w:rPr>
          <w:rFonts w:eastAsia="Times New Roman" w:cs="Times New Roman"/>
          <w:bCs/>
          <w:shd w:val="clear" w:color="auto" w:fill="FFFFFF"/>
        </w:rPr>
        <w:t xml:space="preserve"> δυνατόν μια ευρωπαϊκή χώρα να συνδέει τη διατροφή των παιδιών με την επίτευξη πλεονασμάτων άνω του 3,5%; </w:t>
      </w:r>
    </w:p>
    <w:p w14:paraId="14EE059B"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θέλετε τελικά; Να αποτελειώσετε την πραγματική οικονομία με εξωφρενικά </w:t>
      </w:r>
      <w:r>
        <w:rPr>
          <w:rFonts w:eastAsia="Times New Roman" w:cs="Times New Roman"/>
          <w:bCs/>
          <w:shd w:val="clear" w:color="auto" w:fill="FFFFFF"/>
        </w:rPr>
        <w:t xml:space="preserve">πλεονάσματα, για να κάνετε εσείς μικροπολιτική επιδομάτων; Ο ρόλος μιας </w:t>
      </w:r>
      <w:r>
        <w:rPr>
          <w:rFonts w:eastAsia="Times New Roman"/>
          <w:bCs/>
          <w:shd w:val="clear" w:color="auto" w:fill="FFFFFF"/>
        </w:rPr>
        <w:t xml:space="preserve">Κυβέρνησης, </w:t>
      </w:r>
      <w:r>
        <w:rPr>
          <w:rFonts w:eastAsia="Times New Roman" w:cs="Times New Roman"/>
          <w:bCs/>
          <w:shd w:val="clear" w:color="auto" w:fill="FFFFFF"/>
        </w:rPr>
        <w:t xml:space="preserve">κύριε Τσίπρα, </w:t>
      </w:r>
      <w:r>
        <w:rPr>
          <w:rFonts w:eastAsia="Times New Roman"/>
          <w:bCs/>
          <w:shd w:val="clear" w:color="auto" w:fill="FFFFFF"/>
        </w:rPr>
        <w:t>είναι</w:t>
      </w:r>
      <w:r>
        <w:rPr>
          <w:rFonts w:eastAsia="Times New Roman" w:cs="Times New Roman"/>
          <w:bCs/>
          <w:shd w:val="clear" w:color="auto" w:fill="FFFFFF"/>
        </w:rPr>
        <w:t xml:space="preserve"> να </w:t>
      </w:r>
      <w:r>
        <w:rPr>
          <w:rFonts w:eastAsia="Times New Roman"/>
          <w:bCs/>
          <w:shd w:val="clear" w:color="auto" w:fill="FFFFFF"/>
        </w:rPr>
        <w:t>β</w:t>
      </w:r>
      <w:r>
        <w:rPr>
          <w:rFonts w:eastAsia="Times New Roman" w:cs="Times New Roman"/>
          <w:bCs/>
          <w:shd w:val="clear" w:color="auto" w:fill="FFFFFF"/>
        </w:rPr>
        <w:t>γάλει τη χώρα από τα συσσίτια και να την ξαναβάλει στον δρόμο της ανάπτυξης. Αλλά εσείς δεν μπορείτε. Κάνατε την αποτυχία σας τέταρτο μνημόνιο, ψέμα</w:t>
      </w:r>
      <w:r>
        <w:rPr>
          <w:rFonts w:eastAsia="Times New Roman" w:cs="Times New Roman"/>
          <w:bCs/>
          <w:shd w:val="clear" w:color="auto" w:fill="FFFFFF"/>
        </w:rPr>
        <w:t xml:space="preserve">τα και διχόνοια. </w:t>
      </w:r>
    </w:p>
    <w:p w14:paraId="14EE059C"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 όλα αυτά, ποτέ δεν </w:t>
      </w:r>
      <w:r>
        <w:rPr>
          <w:rFonts w:eastAsia="Times New Roman"/>
          <w:bCs/>
          <w:shd w:val="clear" w:color="auto" w:fill="FFFFFF"/>
        </w:rPr>
        <w:t>είναι</w:t>
      </w:r>
      <w:r>
        <w:rPr>
          <w:rFonts w:eastAsia="Times New Roman" w:cs="Times New Roman"/>
          <w:bCs/>
          <w:shd w:val="clear" w:color="auto" w:fill="FFFFFF"/>
        </w:rPr>
        <w:t xml:space="preserve"> αργά. Ποτέ δεν </w:t>
      </w:r>
      <w:r>
        <w:rPr>
          <w:rFonts w:eastAsia="Times New Roman"/>
          <w:bCs/>
          <w:shd w:val="clear" w:color="auto" w:fill="FFFFFF"/>
        </w:rPr>
        <w:t>είναι</w:t>
      </w:r>
      <w:r>
        <w:rPr>
          <w:rFonts w:eastAsia="Times New Roman" w:cs="Times New Roman"/>
          <w:bCs/>
          <w:shd w:val="clear" w:color="auto" w:fill="FFFFFF"/>
        </w:rPr>
        <w:t xml:space="preserve"> αργά να κάνετε μια κίνηση προς τη σωστή κατεύθυνση. Ξελαφρώστε έστω και λίγο τους πολίτες από τα αχρείαστα βάρη, που εσείς τους επιβάλατε. Διότι αν είχατε πρόγραμμα, αν είχατε σχέδιο, αν </w:t>
      </w:r>
      <w:r>
        <w:rPr>
          <w:rFonts w:eastAsia="Times New Roman" w:cs="Times New Roman"/>
          <w:bCs/>
          <w:shd w:val="clear" w:color="auto" w:fill="FFFFFF"/>
        </w:rPr>
        <w:t xml:space="preserve">είχατε γνώση, θα είχατε βάλει λιγότερους φόρους και το πλεόνασμα για το 2016 θα ήταν μικρότερο. </w:t>
      </w:r>
    </w:p>
    <w:p w14:paraId="14EE059D"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όμως, </w:t>
      </w:r>
      <w:r>
        <w:rPr>
          <w:rFonts w:eastAsia="Times New Roman"/>
          <w:bCs/>
          <w:shd w:val="clear" w:color="auto" w:fill="FFFFFF"/>
        </w:rPr>
        <w:t>ελάτε</w:t>
      </w:r>
      <w:r>
        <w:rPr>
          <w:rFonts w:eastAsia="Times New Roman" w:cs="Times New Roman"/>
          <w:bCs/>
          <w:shd w:val="clear" w:color="auto" w:fill="FFFFFF"/>
        </w:rPr>
        <w:t xml:space="preserve"> και ελαφρώστε τους πολίτες, όχι το 2019. Τώρα που τους τα πήρατε χωρίς λόγο, τώρα να τους τα επιστρέψετε. Ψηφίστε, λοιπόν, σήμερα μαζί μας τη</w:t>
      </w:r>
      <w:r>
        <w:rPr>
          <w:rFonts w:eastAsia="Times New Roman" w:cs="Times New Roman"/>
          <w:bCs/>
          <w:shd w:val="clear" w:color="auto" w:fill="FFFFFF"/>
        </w:rPr>
        <w:t xml:space="preserve">ν τροπολογία που καταθέσαμε για την άμεση μείωση του ΕΝΦΙΑ κατά 20%, </w:t>
      </w:r>
      <w:r>
        <w:rPr>
          <w:rFonts w:eastAsia="Times New Roman" w:cs="Times New Roman"/>
          <w:bCs/>
          <w:shd w:val="clear" w:color="auto" w:fill="FFFFFF"/>
        </w:rPr>
        <w:lastRenderedPageBreak/>
        <w:t>την κατάργηση του ειδικού φόρου στο κρασί, τη μείωση του ΦΠΑ στα αγροτικά προϊόντα από το 24% στο 13% και την πλήρη χρηματοδότηση για τους παιδικούς σταθμούς, γιατί αυτά τα μέτρα ανακουφί</w:t>
      </w:r>
      <w:r>
        <w:rPr>
          <w:rFonts w:eastAsia="Times New Roman" w:cs="Times New Roman"/>
          <w:bCs/>
          <w:shd w:val="clear" w:color="auto" w:fill="FFFFFF"/>
        </w:rPr>
        <w:t xml:space="preserve">ζουν έστω και λίγο κάθε ελληνική οικογένεια. </w:t>
      </w:r>
    </w:p>
    <w:p w14:paraId="14EE059E"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Μην περιοριστείτε μόνο, κύριε Τσίπρα, στη μείωση του ΦΠΑ για τους αγρότες. Εξάλλου σας θυμίζω ότι την έχω προτείνει από την ομιλία μου στη Θεσσαλονίκη τον Σεπτέμβριο του 2016.</w:t>
      </w:r>
    </w:p>
    <w:p w14:paraId="14EE059F" w14:textId="77777777" w:rsidR="002F0583" w:rsidRDefault="00B91F1A">
      <w:pPr>
        <w:spacing w:line="600" w:lineRule="auto"/>
        <w:ind w:firstLine="709"/>
        <w:jc w:val="center"/>
        <w:rPr>
          <w:rFonts w:eastAsia="Times New Roman" w:cs="Times New Roman"/>
        </w:rPr>
      </w:pPr>
      <w:r>
        <w:rPr>
          <w:rFonts w:eastAsia="Times New Roman" w:cs="Times New Roman"/>
        </w:rPr>
        <w:t>(Χειροκροτήματα από την πτέρυγα τη</w:t>
      </w:r>
      <w:r>
        <w:rPr>
          <w:rFonts w:eastAsia="Times New Roman" w:cs="Times New Roman"/>
        </w:rPr>
        <w:t>ς Νέας Δημοκρατίας)</w:t>
      </w:r>
    </w:p>
    <w:p w14:paraId="14EE05A0"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το κάνετε, όμως, κύριε Τσίπρα, και δεν το κάνετε για δύο λόγους: Πρώτον, διότι δεν θέλετε να φανεί ότι υιοθετείτε το πρόγραμμα της Νέα</w:t>
      </w:r>
      <w:r>
        <w:rPr>
          <w:rFonts w:eastAsia="Times New Roman" w:cs="Times New Roman"/>
          <w:bCs/>
          <w:shd w:val="clear" w:color="auto" w:fill="FFFFFF"/>
        </w:rPr>
        <w:t>ς</w:t>
      </w:r>
      <w:r>
        <w:rPr>
          <w:rFonts w:eastAsia="Times New Roman" w:cs="Times New Roman"/>
          <w:bCs/>
          <w:shd w:val="clear" w:color="auto" w:fill="FFFFFF"/>
        </w:rPr>
        <w:t xml:space="preserve"> Δημοκρατίας και δεύτερον, προφανώς, διότι ανησυχείτε για το πώς </w:t>
      </w:r>
      <w:r>
        <w:rPr>
          <w:rFonts w:eastAsia="Times New Roman"/>
          <w:bCs/>
          <w:shd w:val="clear" w:color="auto" w:fill="FFFFFF"/>
        </w:rPr>
        <w:t>θα</w:t>
      </w:r>
      <w:r>
        <w:rPr>
          <w:rFonts w:eastAsia="Times New Roman" w:cs="Times New Roman"/>
          <w:bCs/>
          <w:shd w:val="clear" w:color="auto" w:fill="FFFFFF"/>
        </w:rPr>
        <w:t xml:space="preserve"> πάνε φέτος τα έσοδα.</w:t>
      </w:r>
    </w:p>
    <w:p w14:paraId="14EE05A1"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Μόνο που</w:t>
      </w:r>
      <w:r>
        <w:rPr>
          <w:rFonts w:eastAsia="Times New Roman" w:cs="Times New Roman"/>
          <w:bCs/>
          <w:shd w:val="clear" w:color="auto" w:fill="FFFFFF"/>
        </w:rPr>
        <w:t xml:space="preserve"> εδώ τίθεται ένα απλό ερώτημα. Αν δεν είστε βέβαιοι ότι μπορεί να επιστραφούν 865 εκατομμύρια ευρώ με φετινό στόχο πλεονάσματος 1,75%, πώς ακριβώς θα επιστρέψετε 3,6 δισεκατομμύρια ευρώ με στόχο πλεονάσματος 3,5%; Απλά μαθηματικά είναι, κύριε Τσίπρα. Είστε</w:t>
      </w:r>
      <w:r>
        <w:rPr>
          <w:rFonts w:eastAsia="Times New Roman" w:cs="Times New Roman"/>
          <w:bCs/>
          <w:shd w:val="clear" w:color="auto" w:fill="FFFFFF"/>
        </w:rPr>
        <w:t xml:space="preserve"> και μηχανικός.</w:t>
      </w:r>
    </w:p>
    <w:p w14:paraId="14EE05A2" w14:textId="77777777" w:rsidR="002F0583" w:rsidRDefault="00B91F1A">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14EE05A3"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πραγματικότητα, λοιπόν, </w:t>
      </w:r>
      <w:r>
        <w:rPr>
          <w:rFonts w:eastAsia="Times New Roman"/>
          <w:bCs/>
          <w:shd w:val="clear" w:color="auto" w:fill="FFFFFF"/>
        </w:rPr>
        <w:t>είναι</w:t>
      </w:r>
      <w:r>
        <w:rPr>
          <w:rFonts w:eastAsia="Times New Roman" w:cs="Times New Roman"/>
          <w:bCs/>
          <w:shd w:val="clear" w:color="auto" w:fill="FFFFFF"/>
        </w:rPr>
        <w:t xml:space="preserve"> ξεκάθαρη. Καθυστερήσατε τη </w:t>
      </w:r>
      <w:r>
        <w:rPr>
          <w:rFonts w:eastAsia="Times New Roman"/>
          <w:bCs/>
          <w:shd w:val="clear" w:color="auto" w:fill="FFFFFF"/>
        </w:rPr>
        <w:t>διαπραγμάτευση</w:t>
      </w:r>
      <w:r>
        <w:rPr>
          <w:rFonts w:eastAsia="Times New Roman" w:cs="Times New Roman"/>
          <w:bCs/>
          <w:shd w:val="clear" w:color="auto" w:fill="FFFFFF"/>
        </w:rPr>
        <w:t xml:space="preserve"> τόσους μήνες. </w:t>
      </w:r>
    </w:p>
    <w:p w14:paraId="14EE05A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Πήγατε πίσω την ελληνική οικονομία. Βάλατε τη χώρα σε νέα ύφεση. Έρχονται ήδη τα νούμερα για το πρώτο τρίμηνο να το αποδείξουν. Φέρατε νέα μέτρα, νέα βάρη </w:t>
      </w:r>
      <w:r>
        <w:rPr>
          <w:rFonts w:eastAsia="Times New Roman" w:cs="Times New Roman"/>
          <w:szCs w:val="24"/>
        </w:rPr>
        <w:lastRenderedPageBreak/>
        <w:t>και νέα λιτότητα. Εδώ προκύπτει, όμως, το πιο ουσιαστικό, το αμείλικτο ερώτημα: Τι ακριβώς κερδίσατε,</w:t>
      </w:r>
      <w:r>
        <w:rPr>
          <w:rFonts w:eastAsia="Times New Roman" w:cs="Times New Roman"/>
          <w:szCs w:val="24"/>
        </w:rPr>
        <w:t xml:space="preserve"> κύριε Τσίπρα, αυτούς τους δεκαπέντε μήνες της δήθεν σκληρής διαπραγμάτευσης; Γιατί δεν ολοκληρώσατε τη δεύτερη αξιολόγηση πριν από έναν χρόνο. Διότι αυτό που ξέρουμε είναι ότι πριν από έναν χρόνο κανείς δεν μας ζητούσε αυτά τα μέτρα για τον απλούστατο λόγ</w:t>
      </w:r>
      <w:r>
        <w:rPr>
          <w:rFonts w:eastAsia="Times New Roman" w:cs="Times New Roman"/>
          <w:szCs w:val="24"/>
        </w:rPr>
        <w:t>ο ότι αυτά τα μέτρα δεν συμπεριλαμβάνονται στο τρίτο μνημόνιο. Τι έγινε, λοιπόν, και η αξιολόγηση ενός προγράμματος που λήγει το 2018 κατέληξε σε ένα νέο πρόγραμμα που λήγει το 2021; Με τίνος εξουσιοδότηση αναλαμβάνετε δεσμεύσεις, που πηγαίνουν πέρα από τη</w:t>
      </w:r>
      <w:r>
        <w:rPr>
          <w:rFonts w:eastAsia="Times New Roman" w:cs="Times New Roman"/>
          <w:szCs w:val="24"/>
        </w:rPr>
        <w:t xml:space="preserve"> λήξη της κοινοβουλευτικής σας θητείας; </w:t>
      </w:r>
    </w:p>
    <w:p w14:paraId="14EE05A5"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έχετε καμμία λαϊκή νομιμοποίηση γι’ αυτά τα οποία πηγαίνετε να ψηφίσετε σήμερα. Τα ψηφίζετε μόνο και μόνο</w:t>
      </w:r>
      <w:r>
        <w:rPr>
          <w:rFonts w:eastAsia="Times New Roman" w:cs="Times New Roman"/>
          <w:szCs w:val="24"/>
        </w:rPr>
        <w:t>,</w:t>
      </w:r>
      <w:r>
        <w:rPr>
          <w:rFonts w:eastAsia="Times New Roman" w:cs="Times New Roman"/>
          <w:szCs w:val="24"/>
        </w:rPr>
        <w:t xml:space="preserve"> γιατί έτσι νομίζετε ότι μπορείτε να παραμείνετε στ</w:t>
      </w:r>
      <w:r>
        <w:rPr>
          <w:rFonts w:eastAsia="Times New Roman" w:cs="Times New Roman"/>
          <w:szCs w:val="24"/>
        </w:rPr>
        <w:t xml:space="preserve">ην εξουσία με άλλοθι -το μεγάλο άλλοθι!- τάχα το χρέος. Μόνο που τρώτε από τα έτοιμα, γιατί δεν λέτε ότι οι αποφάσεις για το χρέος είναι σε μεγάλο βαθμό ειλημμένες από τον Νοέμβριο του 2012, από την </w:t>
      </w:r>
      <w:r>
        <w:rPr>
          <w:rFonts w:eastAsia="Times New Roman" w:cs="Times New Roman"/>
          <w:szCs w:val="24"/>
        </w:rPr>
        <w:t xml:space="preserve">κυβέρνηση </w:t>
      </w:r>
      <w:r>
        <w:rPr>
          <w:rFonts w:eastAsia="Times New Roman" w:cs="Times New Roman"/>
          <w:szCs w:val="24"/>
        </w:rPr>
        <w:t xml:space="preserve">Σαμαρά. </w:t>
      </w:r>
    </w:p>
    <w:p w14:paraId="14EE05A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w:t>
      </w:r>
      <w:r>
        <w:rPr>
          <w:rFonts w:eastAsia="Times New Roman" w:cs="Times New Roman"/>
          <w:szCs w:val="24"/>
        </w:rPr>
        <w:t>ας Δημοκρατίας)</w:t>
      </w:r>
    </w:p>
    <w:p w14:paraId="14EE05A8"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A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Κάνετε ησυχία, παρακαλώ.</w:t>
      </w:r>
    </w:p>
    <w:p w14:paraId="14EE05A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Βεβαίως οι πιστωτές μας έχουν κι αυτοί μια μεγάλη ευθύνη</w:t>
      </w:r>
      <w:r>
        <w:rPr>
          <w:rFonts w:eastAsia="Times New Roman" w:cs="Times New Roman"/>
          <w:szCs w:val="24"/>
        </w:rPr>
        <w:t>,</w:t>
      </w:r>
      <w:r>
        <w:rPr>
          <w:rFonts w:eastAsia="Times New Roman" w:cs="Times New Roman"/>
          <w:szCs w:val="24"/>
        </w:rPr>
        <w:t xml:space="preserve"> που αυτή η υπόσχεση δεν έχει γίνει πράξη. Έχετε, όμω</w:t>
      </w:r>
      <w:r>
        <w:rPr>
          <w:rFonts w:eastAsia="Times New Roman" w:cs="Times New Roman"/>
          <w:szCs w:val="24"/>
        </w:rPr>
        <w:t xml:space="preserve">ς, κι εσείς ευθύνη που πήγατε να τινάξετε τη χώρα στον αέρα και τη γυρίσατε τουλάχιστον τρία χρόνια πίσω και, φυσικά, παγώσατε όλες τις σχετικές αποφάσεις. Κομπάζετε για το χρέος, όταν γνωρίζετε ότι δεν έχετε κερδίσει τίποτα καινούργιο. </w:t>
      </w:r>
    </w:p>
    <w:p w14:paraId="14EE05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Τσίπρα, γνωρ</w:t>
      </w:r>
      <w:r>
        <w:rPr>
          <w:rFonts w:eastAsia="Times New Roman" w:cs="Times New Roman"/>
          <w:szCs w:val="24"/>
        </w:rPr>
        <w:t xml:space="preserve">ίζετε πολύ καλά ότι τα περιθώρια παρέμβασης στο χρέος είναι λίγο πολύ γνωστά. Ήρθε η ώρα, πράγματι, οι δανειστές να τηρήσουν τις δεσμεύσεις τους. Τους το λέμε σε όλα τα ευρωπαϊκά φόρα. Δεν παρακολουθείτε φαίνεται αυτά που λέμε. </w:t>
      </w:r>
    </w:p>
    <w:p w14:paraId="14EE05AC"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A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 </w:t>
      </w:r>
    </w:p>
    <w:p w14:paraId="14EE05A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Όμως, κύριε Τσίπρα, μη λέτε άλλα ψέματα ότι δήθεν δεν θα εφαρμόσετε τα μέτρα, αν δεν λυθεί το θέμα του χρέους. Διότι πουθενά στις χίλιες σελίδες, στα </w:t>
      </w:r>
      <w:proofErr w:type="spellStart"/>
      <w:r>
        <w:rPr>
          <w:rFonts w:eastAsia="Times New Roman" w:cs="Times New Roman"/>
          <w:szCs w:val="24"/>
        </w:rPr>
        <w:t>εκατόν</w:t>
      </w:r>
      <w:proofErr w:type="spellEnd"/>
      <w:r>
        <w:rPr>
          <w:rFonts w:eastAsia="Times New Roman" w:cs="Times New Roman"/>
          <w:szCs w:val="24"/>
        </w:rPr>
        <w:t xml:space="preserve"> εξ</w:t>
      </w:r>
      <w:r>
        <w:rPr>
          <w:rFonts w:eastAsia="Times New Roman" w:cs="Times New Roman"/>
          <w:szCs w:val="24"/>
        </w:rPr>
        <w:t>ήντα τέσσερα άρθρα του τέταρτου μνημονίου δεν υπάρχει μια τέτοια πρόβλεψη.</w:t>
      </w:r>
    </w:p>
    <w:p w14:paraId="14EE05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Αντίθετα στη δεύτερη παράγραφο της αιτιολογικής έκθεσης περιλαμβάνεται η εξής φράση. Τη διαβάζω: «Οι διατάξεις αυτές υιοθετούνται ως προϋπόθεση για την </w:t>
      </w:r>
      <w:r>
        <w:rPr>
          <w:rFonts w:eastAsia="Times New Roman" w:cs="Times New Roman"/>
          <w:szCs w:val="24"/>
        </w:rPr>
        <w:lastRenderedPageBreak/>
        <w:t>εκκίνηση», προσέξτε, «της συζ</w:t>
      </w:r>
      <w:r>
        <w:rPr>
          <w:rFonts w:eastAsia="Times New Roman" w:cs="Times New Roman"/>
          <w:szCs w:val="24"/>
        </w:rPr>
        <w:t xml:space="preserve">ήτησης που αφορά τον προσδιορισμό των μεσοπρόθεσμων μέτρων για το χρέος». </w:t>
      </w:r>
    </w:p>
    <w:p w14:paraId="14EE05B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απόσπασμα από την αιτιολογική έκθεση. </w:t>
      </w:r>
    </w:p>
    <w:p w14:paraId="14EE05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w:t>
      </w:r>
      <w:r>
        <w:rPr>
          <w:rFonts w:eastAsia="Times New Roman" w:cs="Times New Roman"/>
          <w:szCs w:val="24"/>
        </w:rPr>
        <w:t>ραφο, το οποίο βρίσκεται στο αρχείο του Τμήματος Γραμματείας της Διεύθυνσης Στενογραφίας και Πρακτικών της Βουλής)</w:t>
      </w:r>
    </w:p>
    <w:p w14:paraId="14EE05B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Με απλά ελληνικά ψηφίστε πρώτα και μετά βλέπουμε. Μη βάζετε, λοιπόν, τζάμπα τυράκι στα στελέχη του ΣΥΡΙΖΑ. Θα ψηφίσουν ούτως ή άλλως. Για την</w:t>
      </w:r>
      <w:r>
        <w:rPr>
          <w:rFonts w:eastAsia="Times New Roman" w:cs="Times New Roman"/>
          <w:szCs w:val="24"/>
        </w:rPr>
        <w:t xml:space="preserve"> καρέκλα το κάνουν, όχι για το χρέος. </w:t>
      </w:r>
    </w:p>
    <w:p w14:paraId="14EE05B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B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B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κάνετε ησυχία. Μη σχολιάζετε. Παρακολουθήστε με προσοχή. </w:t>
      </w:r>
    </w:p>
    <w:p w14:paraId="14EE05B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Όσον αφορά το θέμα της γραβάτας, μια κουβέντα θέλω να πω μόνο: Κύριε Τσίπρα, είστε ικανός να βάλετε και σμόκιν στην παραλία, για να μασκαρέψετε τα νέα ψέματα που λέτε!</w:t>
      </w:r>
    </w:p>
    <w:p w14:paraId="14EE05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το πρόγραμμά σας</w:t>
      </w:r>
      <w:r>
        <w:rPr>
          <w:rFonts w:eastAsia="Times New Roman" w:cs="Times New Roman"/>
          <w:szCs w:val="24"/>
        </w:rPr>
        <w:t xml:space="preserve"> δεν βγαίνει. Και το πρόγραμμά σας δεν βγαίνει για δυο λόγους: Ο πρώτος είναι διότι το μείγμα πολιτικής είναι στρεβλό, με περισσότερους φόρους απ’ όσους μπορεί να αντέξει η κοινωνία και η οικονομία και χωρίς καμμία πραγματική διάθεση να μειωθεί το μέγεθος </w:t>
      </w:r>
      <w:r>
        <w:rPr>
          <w:rFonts w:eastAsia="Times New Roman" w:cs="Times New Roman"/>
          <w:szCs w:val="24"/>
        </w:rPr>
        <w:t xml:space="preserve">του κράτους και ο βαθμός παρέμβασής του στην οικονομία. </w:t>
      </w:r>
    </w:p>
    <w:p w14:paraId="14EE05B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Δεύτερον, γιατί δεν έχετε ούτε τη γνώση ούτε τη βούληση να βγάλετε τη χώρα από την κρίση, αφού εσείς είστε αυτοί που με τις εσφαλμένες επιλογές σας διαρκώς την αναπαράγετε. </w:t>
      </w:r>
    </w:p>
    <w:p w14:paraId="14EE05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σοι φαντασιώνονται ότι ξ</w:t>
      </w:r>
      <w:r>
        <w:rPr>
          <w:rFonts w:eastAsia="Times New Roman" w:cs="Times New Roman"/>
          <w:szCs w:val="24"/>
        </w:rPr>
        <w:t>αφνικά ο κ. Τσίπρας θα μετατραπεί σε μία αποτελεσματική μεταρρυθμιστική δύναμη</w:t>
      </w:r>
      <w:r>
        <w:rPr>
          <w:rFonts w:eastAsia="Times New Roman" w:cs="Times New Roman"/>
          <w:szCs w:val="24"/>
        </w:rPr>
        <w:t>,</w:t>
      </w:r>
      <w:r>
        <w:rPr>
          <w:rFonts w:eastAsia="Times New Roman" w:cs="Times New Roman"/>
          <w:szCs w:val="24"/>
        </w:rPr>
        <w:t xml:space="preserve"> να θυμούνται ότι οι βάτραχοι μεταμορφώνονται σε πρίγκιπες μόνο στα παραμύθια.</w:t>
      </w:r>
    </w:p>
    <w:p w14:paraId="14EE05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Ποιος από την Κυβέρνησή σας, άραγε, θα ξεμπλοκάρει επενδύσεις, θα δρομολογήσει αποκρατικοποιήσεις,</w:t>
      </w:r>
      <w:r>
        <w:rPr>
          <w:rFonts w:eastAsia="Times New Roman" w:cs="Times New Roman"/>
          <w:szCs w:val="24"/>
        </w:rPr>
        <w:t xml:space="preserve"> θα υλοποιήσει τις μεγάλες αλλαγές που χρειάζεται η χώρα; </w:t>
      </w:r>
    </w:p>
    <w:p w14:paraId="14EE05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που με πόνο ψυχής, με δάκρυα στα μάτια υπογράφει την πώληση του ΟΣΕ και αμέσως μετά αναζητεί τρόπο να δημιουργήσει νέο κρατικό ΟΣΕ; </w:t>
      </w:r>
    </w:p>
    <w:p w14:paraId="14EE05B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Τσιρώνης, αρμόδιος Υπουργός Περιβάλλοντος, π</w:t>
      </w:r>
      <w:r>
        <w:rPr>
          <w:rFonts w:eastAsia="Times New Roman" w:cs="Times New Roman"/>
          <w:szCs w:val="24"/>
        </w:rPr>
        <w:t xml:space="preserve">ου ομολόγησε πριν από δέκα ημέρες ότι είναι αντίθετος στην επένδυση του Ελληνικού; </w:t>
      </w:r>
    </w:p>
    <w:p w14:paraId="14EE05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xml:space="preserve">, που παραλίγο να μπλοκάρει εκ παραδρομής, λέει, τα έργα στο Ελληνικό λόγω διατηρητέων; </w:t>
      </w:r>
    </w:p>
    <w:p w14:paraId="14EE05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Σκουρλέτης, που από τη μία ημέρα εναντιώνεται στην πώληση της ΔΕΗ και από την άλλη καταγγέλλει συμφέροντα και σήμερα θα ψηφίσει την πώληση ποσοστού της; </w:t>
      </w:r>
    </w:p>
    <w:p w14:paraId="14EE05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Παπαδημητρίου, που ως ακαδημαϊκός ήταν υπέρ του </w:t>
      </w:r>
      <w:proofErr w:type="spellStart"/>
      <w:r>
        <w:rPr>
          <w:rFonts w:eastAsia="Times New Roman" w:cs="Times New Roman"/>
          <w:szCs w:val="24"/>
          <w:lang w:val="en-US"/>
        </w:rPr>
        <w:t>Grexit</w:t>
      </w:r>
      <w:proofErr w:type="spellEnd"/>
      <w:r>
        <w:rPr>
          <w:rFonts w:eastAsia="Times New Roman" w:cs="Times New Roman"/>
          <w:szCs w:val="24"/>
        </w:rPr>
        <w:t xml:space="preserve">, αλλά τώρα ως Υπουργός είναι κατά; </w:t>
      </w:r>
    </w:p>
    <w:p w14:paraId="14EE05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τσι, κυρίες και κύριοι συνάδελφοι, δεν προχωρούν ούτε επενδύσεις ούτε αλλαγές στο κράτος. Και η χώρα θα σέρνεται μεταξύ φθοράς και αφθαρσίας. Δεν χρειαζόμαστε πολιτικούς χαμαιλέοντες. Αποφασισμένους και υπεύθυνους μεταρρυθμιστές χρειαζόμαστε με πρόγραμμα, </w:t>
      </w:r>
      <w:r>
        <w:rPr>
          <w:rFonts w:eastAsia="Times New Roman" w:cs="Times New Roman"/>
          <w:szCs w:val="24"/>
        </w:rPr>
        <w:t>με όραμα και με αποφασιστικότητα.</w:t>
      </w:r>
    </w:p>
    <w:p w14:paraId="14EE05C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Τσίπρα, το 2015 σύρατε τη χώρα τρεις φορές σε εκλογές. Πρώτα στηριχθήκατε στις πλάτες της υπεύθυνης Αντιπολίτευσης, για να σωθεί η χώρα από το χείλος του γκρεμού.</w:t>
      </w:r>
      <w:r>
        <w:rPr>
          <w:rFonts w:eastAsia="Times New Roman" w:cs="Times New Roman"/>
          <w:szCs w:val="24"/>
        </w:rPr>
        <w:t xml:space="preserve"> Αμέσως μετά προκηρύξατε εκλογές -το θυμάστε καλά, φαντάζομαι- τον Σεπτέμβριο με το επιχείρημα ότι χρειάζεστε νωπή λαϊκή εντολή, για να εφαρμόσετε το τρίτο πρόγραμμα, το τρίτο μνημόνιο. Και φυσικά, δυναμιτίσατε την προσπάθεια για πολιτική συναίνεση εξαπατώ</w:t>
      </w:r>
      <w:r>
        <w:rPr>
          <w:rFonts w:eastAsia="Times New Roman" w:cs="Times New Roman"/>
          <w:szCs w:val="24"/>
        </w:rPr>
        <w:t xml:space="preserve">ντας τους πολιτικούς </w:t>
      </w:r>
      <w:r>
        <w:rPr>
          <w:rFonts w:eastAsia="Times New Roman" w:cs="Times New Roman"/>
          <w:szCs w:val="24"/>
        </w:rPr>
        <w:t>Αρχηγούς</w:t>
      </w:r>
      <w:r>
        <w:rPr>
          <w:rFonts w:eastAsia="Times New Roman" w:cs="Times New Roman"/>
          <w:szCs w:val="24"/>
        </w:rPr>
        <w:t>, τους οποίους είχατε διαβεβαιώσει ότι δεν θα κάνετε πρόωρες εκλογές.</w:t>
      </w:r>
    </w:p>
    <w:p w14:paraId="14EE05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θυμίσω, κύριε Τσίπρα, τι λέγατε στο διάγγελμά σας στις 20 Αυγούστου 2015 αμέσως μετά την ψήφιση του τρίτου μνημονίου. </w:t>
      </w:r>
    </w:p>
    <w:p w14:paraId="14EE05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Ακούστε, έχει ενδιαφέρον, </w:t>
      </w:r>
      <w:r>
        <w:rPr>
          <w:rFonts w:eastAsia="Times New Roman" w:cs="Times New Roman"/>
          <w:szCs w:val="24"/>
        </w:rPr>
        <w:t>τι έλεγε ο κ. Τσίπρας, κυρίες και κύριοι συνάδελφοι: «Η λαϊκή εντολή που πήρα στις 25 του Γενάρη εξάντλησε τα όριά της. Και τώρα πρέπει να πάρει τον λόγο εκ νέου ο κυρίαρχος λαός. Εσείς, με την ψήφο σας, θα αποφανθείτε αν εκπροσωπήσαμε τη χώρα με αποφασιστ</w:t>
      </w:r>
      <w:r>
        <w:rPr>
          <w:rFonts w:eastAsia="Times New Roman" w:cs="Times New Roman"/>
          <w:szCs w:val="24"/>
        </w:rPr>
        <w:t xml:space="preserve">ικότητα και το κουράγιο που απαιτούσαν οι δύσκολες διαπραγματεύσεις με τους δανειστές. Εσείς, με την ψήφο σας, θα αποφανθείτε εάν η συμφωνία που πετύχαμε παρέχει τις προϋποθέσεις για να ξεπεραστούν τα σημερινά αδιέξοδα, να ανακάμψει η οικονομία, να μπούμε </w:t>
      </w:r>
      <w:r>
        <w:rPr>
          <w:rFonts w:eastAsia="Times New Roman" w:cs="Times New Roman"/>
          <w:szCs w:val="24"/>
        </w:rPr>
        <w:t>επιτέλους στη διαδικασία της απαλλαγής από τα μνημόνια και τη σκληρότητα που αυτά συνεπάγονται.»</w:t>
      </w:r>
    </w:p>
    <w:p w14:paraId="14EE05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από τα άνω νότια θεωρεία ρίπτονται στην Αίθουσα </w:t>
      </w:r>
      <w:proofErr w:type="spellStart"/>
      <w:r>
        <w:rPr>
          <w:rFonts w:eastAsia="Times New Roman" w:cs="Times New Roman"/>
          <w:szCs w:val="24"/>
        </w:rPr>
        <w:t>φέιγ</w:t>
      </w:r>
      <w:proofErr w:type="spellEnd"/>
      <w:r>
        <w:rPr>
          <w:rFonts w:eastAsia="Times New Roman" w:cs="Times New Roman"/>
          <w:szCs w:val="24"/>
        </w:rPr>
        <w:t xml:space="preserve"> βολάν)</w:t>
      </w:r>
    </w:p>
    <w:p w14:paraId="14EE05C6"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5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Πρόεδρε, αν θέλετε, να ηρεμήσει η Αίθουσα για να συνε</w:t>
      </w:r>
      <w:r>
        <w:rPr>
          <w:rFonts w:eastAsia="Times New Roman" w:cs="Times New Roman"/>
          <w:szCs w:val="24"/>
        </w:rPr>
        <w:t>χίσω. Δεν τη βλέπω και πολύ ήρεμη.</w:t>
      </w:r>
    </w:p>
    <w:p w14:paraId="14EE05C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Εγώ έχω καταλάβει ότι είναι ήρεμη, πάντως. Με </w:t>
      </w:r>
      <w:proofErr w:type="spellStart"/>
      <w:r>
        <w:rPr>
          <w:rFonts w:eastAsia="Times New Roman" w:cs="Times New Roman"/>
          <w:szCs w:val="24"/>
        </w:rPr>
        <w:t>συγχωρείτε</w:t>
      </w:r>
      <w:proofErr w:type="spellEnd"/>
      <w:r>
        <w:rPr>
          <w:rFonts w:eastAsia="Times New Roman" w:cs="Times New Roman"/>
          <w:szCs w:val="24"/>
        </w:rPr>
        <w:t xml:space="preserve"> αλλά έχω διαφορετική άποψη. Να προχωρήσουμε. Και από εσάς, επίσης, εξαρτάται. Είστε έμπειρος. Ήταν ένα συμβάν.</w:t>
      </w:r>
    </w:p>
    <w:p w14:paraId="14EE05C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w:t>
      </w:r>
      <w:r>
        <w:rPr>
          <w:rFonts w:eastAsia="Times New Roman" w:cs="Times New Roman"/>
          <w:b/>
          <w:szCs w:val="24"/>
        </w:rPr>
        <w:t>εδρος της Νέας Δημοκρατίας):</w:t>
      </w:r>
      <w:r>
        <w:rPr>
          <w:rFonts w:eastAsia="Times New Roman" w:cs="Times New Roman"/>
          <w:szCs w:val="24"/>
        </w:rPr>
        <w:t xml:space="preserve"> Λέγατε, κύριε Τσίπρα, «Εσείς, με την ψήφο σας, θα αποφανθείτε» προσέξτε «ποιος και πώς μπορεί να οδηγήσει την Ελλάδα στον δύσκολο, αλλά επιτέλους ελπιδοφόρο δρόμο που ανοίγεται μπροστά μας, ποιος και πώς μπορεί να προχωρήσει με</w:t>
      </w:r>
      <w:r>
        <w:rPr>
          <w:rFonts w:eastAsia="Times New Roman" w:cs="Times New Roman"/>
          <w:szCs w:val="24"/>
        </w:rPr>
        <w:t xml:space="preserve"> σίγουρο, με σταθερό βηματισμό στις αναγκαίες βαθιές μεταρρυθμίσεις, που έχει ανάγκη ο τόπος». </w:t>
      </w:r>
    </w:p>
    <w:p w14:paraId="14EE05C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Καταθέτω στα Πρακτικά το διάγγελμά σας.</w:t>
      </w:r>
    </w:p>
    <w:p w14:paraId="14EE05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διάγγε</w:t>
      </w:r>
      <w:r>
        <w:rPr>
          <w:rFonts w:eastAsia="Times New Roman" w:cs="Times New Roman"/>
          <w:szCs w:val="24"/>
        </w:rPr>
        <w:t>λμα, το οποίο βρίσκεται στο αρχείο του Τμήματος Γραμματείας της Διεύθυνσης Στενογραφίας και Πρακτικών της Βουλής)</w:t>
      </w:r>
    </w:p>
    <w:p w14:paraId="14EE05C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Ειλικρινά δεν θα μπορούσα να τα πω καλύτερα. Τα είπατε όλα εσείς για εμάς. </w:t>
      </w:r>
    </w:p>
    <w:p w14:paraId="14EE05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Σήμερα, λοιπόν, από το Βήμα του Κοινοβουλίου σας καλώ, εάν σας </w:t>
      </w:r>
      <w:r>
        <w:rPr>
          <w:rFonts w:eastAsia="Times New Roman" w:cs="Times New Roman"/>
          <w:szCs w:val="24"/>
        </w:rPr>
        <w:t>έχει απομείνει ελάχιστη πολιτική ευθιξία, να κάνετε αυτό που κάνατε το 2015, δηλαδή, αφού ψηφίσετε μέτρα και αντίμετρα, να παραιτηθείτε!</w:t>
      </w:r>
    </w:p>
    <w:p w14:paraId="14EE05C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C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δώστε εκ νέου τον λόγο στον κυρίαρχο λαό, όπως είπατε το 2015</w:t>
      </w:r>
      <w:r>
        <w:rPr>
          <w:rFonts w:eastAsia="Times New Roman" w:cs="Times New Roman"/>
          <w:szCs w:val="24"/>
        </w:rPr>
        <w:t>, ο λαός με την ψήφο του να αποφανθεί ποιος και πώς μπορεί να οδηγήσει την Ελλάδα στον δύσκολο δρόμο που ανοίγεται μπροστά μας. Όπως είπατε το 2015, κύριε Τσίπρα.</w:t>
      </w:r>
    </w:p>
    <w:p w14:paraId="14EE05D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Σας προκαλώ, λοιπόν, κάντε και τώρα το ίδιο. Δώστε τη δυνατότητα στον κυρίαρχο λαό να αποφασί</w:t>
      </w:r>
      <w:r>
        <w:rPr>
          <w:rFonts w:eastAsia="Times New Roman" w:cs="Times New Roman"/>
          <w:szCs w:val="24"/>
        </w:rPr>
        <w:t xml:space="preserve">σει ο ίδιος για το μέλλον του. Ό,τι κάνατε το 2015 να το κάνετε και τώρα. </w:t>
      </w:r>
    </w:p>
    <w:p w14:paraId="14EE05D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Δώστε την ευκαιρία στους πολίτες να επιλέξουν την αλήθεια ή τα ψέματα, την αληθινή προσδοκία των αλλαγών ή τον εφιάλτη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τη δημιουργικότητα και την ανάπτυξη ή τη </w:t>
      </w:r>
      <w:r>
        <w:rPr>
          <w:rFonts w:eastAsia="Times New Roman" w:cs="Times New Roman"/>
          <w:szCs w:val="24"/>
        </w:rPr>
        <w:t xml:space="preserve">φτωχοποίηση. </w:t>
      </w:r>
    </w:p>
    <w:p w14:paraId="14EE05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Αλλά, κύριε Τσίπρα, δεν θα το κάνετε. Γιατί ξέρετε πως, όταν ανοίξουν οι κάλπες, θα ανοίξει και η πόρτα της εξόδου σας από την εξουσία. </w:t>
      </w:r>
    </w:p>
    <w:p w14:paraId="14EE05D3" w14:textId="77777777" w:rsidR="002F0583" w:rsidRDefault="00B91F1A">
      <w:pPr>
        <w:spacing w:line="600" w:lineRule="auto"/>
        <w:ind w:left="357" w:firstLine="363"/>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5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Μόνο που η θεσμική τάξη θα αποκατασταθεί. Διότι 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κύριε Τσίπρα –το ξέρετε- προϋποθέτει εκλογές. Θέλετε, δεν θέλετε, κάποια στιγμή θα τις κάνετε. Όσο πιο αργά τόσο χειρότερα για τη χώρα, αλλά το ξέρετε κι εσείς, τόσο χειρότερα και για εσάς. </w:t>
      </w:r>
    </w:p>
    <w:p w14:paraId="14EE05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Αντιπροσωπεύουμε, κυρίες και κύριοι συνάδελφοι, δύο δι</w:t>
      </w:r>
      <w:r>
        <w:rPr>
          <w:rFonts w:eastAsia="Times New Roman" w:cs="Times New Roman"/>
          <w:szCs w:val="24"/>
        </w:rPr>
        <w:t>αφορετικούς κόσμους. Αν εσείς τώρα θέλετε να προσχωρήσετε στις φιλελεύθερες αλλαγές που χρειάζεται ο τόπος, τότε ο πολιτικός ανταγωνισμός, κύριε Τσίπρα, γίνεται πολύ απλός: ποιος μπορεί να φέρει επενδύσεις, ποιος μπορεί να δημιουργήσει νέες δουλειές, να το</w:t>
      </w:r>
      <w:r>
        <w:rPr>
          <w:rFonts w:eastAsia="Times New Roman" w:cs="Times New Roman"/>
          <w:szCs w:val="24"/>
        </w:rPr>
        <w:t xml:space="preserve">νώσει την επιχειρηματικότητα, να κάνει το κράτος σας πιο ανταγωνιστικό. Αλλά αυτά ούτε τα ξέρετε ούτε μπορείτε να τα καταφέρετε. </w:t>
      </w:r>
    </w:p>
    <w:p w14:paraId="14EE05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Υπάρχει ένα γήπεδο στο οποίο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είστε ασυναγώνιστος. Αυτό είναι το γήπεδο του λαϊκισμού. Αλλά στο γήπεδο της πραγματ</w:t>
      </w:r>
      <w:r>
        <w:rPr>
          <w:rFonts w:eastAsia="Times New Roman" w:cs="Times New Roman"/>
          <w:szCs w:val="24"/>
        </w:rPr>
        <w:t>ικής πολιτικής, αυτής που ασχολείται με το πώς θα έρθουν επενδύσεις, πώς θα δημιουργηθούν νέες δουλειές, πώς θα γίνει το κράτος σας πιο αποτελεσματικό, επιτρέψτε μου να πω, δανειζόμενος, κύριε Τσίπρα, μια παλιότερη δική σας φράση, ότι το να συγκρίνεται κάπ</w:t>
      </w:r>
      <w:r>
        <w:rPr>
          <w:rFonts w:eastAsia="Times New Roman" w:cs="Times New Roman"/>
          <w:szCs w:val="24"/>
        </w:rPr>
        <w:t>οιος μαζί σας είναι σαν να κλέβει εκκλησία.</w:t>
      </w:r>
    </w:p>
    <w:p w14:paraId="14EE05D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4EE05D8" w14:textId="77777777" w:rsidR="002F0583" w:rsidRDefault="00B91F1A">
      <w:pPr>
        <w:spacing w:line="600" w:lineRule="auto"/>
        <w:ind w:firstLine="720"/>
        <w:jc w:val="both"/>
        <w:rPr>
          <w:rFonts w:eastAsia="Times New Roman"/>
          <w:bCs/>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bCs/>
          <w:szCs w:val="24"/>
        </w:rPr>
        <w:t xml:space="preserve">Παρακαλώ πολύ, ησυχία. </w:t>
      </w:r>
    </w:p>
    <w:p w14:paraId="14EE05D9" w14:textId="77777777" w:rsidR="002F0583" w:rsidRDefault="00B91F1A">
      <w:pPr>
        <w:spacing w:line="600" w:lineRule="auto"/>
        <w:ind w:firstLine="720"/>
        <w:jc w:val="both"/>
        <w:rPr>
          <w:rFonts w:eastAsia="Times New Roman" w:cs="Times New Roman"/>
          <w:szCs w:val="24"/>
        </w:rPr>
      </w:pPr>
      <w:r>
        <w:rPr>
          <w:rFonts w:eastAsia="Times New Roman"/>
          <w:b/>
          <w:bCs/>
          <w:szCs w:val="24"/>
        </w:rPr>
        <w:t xml:space="preserve">ΚΥΡΙΑΚΟΣ ΜΗΤΣΟΤΑΚΗΣ (Πρόεδρος της Νέας Δημοκρατίας): </w:t>
      </w:r>
      <w:r>
        <w:rPr>
          <w:rFonts w:eastAsia="Times New Roman" w:cs="Times New Roman"/>
          <w:szCs w:val="24"/>
        </w:rPr>
        <w:t xml:space="preserve">Κυρίες και κύριοι συνάδελφοι, σήμερα είναι μια σκοτεινή μέρα για την </w:t>
      </w:r>
      <w:r>
        <w:rPr>
          <w:rFonts w:eastAsia="Times New Roman" w:cs="Times New Roman"/>
          <w:szCs w:val="24"/>
        </w:rPr>
        <w:t>Ελλάδα. Αλλά δεν θα επιτρέψουμε στον φόβο, στην απογοήτευση, να φωλιάσουν στις ψυχές των πολιτών. Ευτυχώς οι δυνατότητες της χώρας είναι πολύ περισσότερες από τις δικές σας και η Ελλάδα και οι Ελληνίδες και οι Έλληνες είναι καλύτεροι από τους Υπουργούς σας</w:t>
      </w:r>
      <w:r>
        <w:rPr>
          <w:rFonts w:eastAsia="Times New Roman" w:cs="Times New Roman"/>
          <w:szCs w:val="24"/>
        </w:rPr>
        <w:t xml:space="preserve">, γι’ αυτό και η χώρα –ξέρετε- στέκεται ακόμα όρθια σήμερα στα πόδια της, παρά την ανεπάρκειά σας, και εξακολουθεί να λειτουργεί σε αντίθεση με το παράδειγμα το οποίο εσείς δίνετε. </w:t>
      </w:r>
    </w:p>
    <w:p w14:paraId="14EE05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Οι πολίτες δείχνουν και θάρρος και σθένος, παρ’ όλο που ξέρουν ότι εξαιτία</w:t>
      </w:r>
      <w:r>
        <w:rPr>
          <w:rFonts w:eastAsia="Times New Roman" w:cs="Times New Roman"/>
          <w:szCs w:val="24"/>
        </w:rPr>
        <w:t>ς της διακυβέρνησης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ένα μεγάλο μέρος από τις θυσίες που καλούνται </w:t>
      </w:r>
      <w:r>
        <w:rPr>
          <w:rFonts w:eastAsia="Times New Roman" w:cs="Times New Roman"/>
          <w:szCs w:val="24"/>
        </w:rPr>
        <w:lastRenderedPageBreak/>
        <w:t>να κάνουν πήγαν χαμένες. Συνεχίζουν και σήμερα να πληρώνουν άδικους, υπερβολικούς φόρους, να καταβάλλουν δυσβάσταχτες εισφορές, να παλεύουν παρά την καθημερινή τους φτωχοποίηση</w:t>
      </w:r>
      <w:r>
        <w:rPr>
          <w:rFonts w:eastAsia="Times New Roman" w:cs="Times New Roman"/>
          <w:szCs w:val="24"/>
        </w:rPr>
        <w:t xml:space="preserve">, να επιδεικνύουν συγκινητική αλληλεγγύη και καρτερικότητα, να σέβονται τους θεσμούς που εσείς κακοποιείτε, να δείχνουν σε κάθε βήμα ότι είναι καλύτεροι από την πολιτική τους ηγεσία. Και γι’ αυτό η χώρα δεν έχει καταρρεύσει. Γιατί παρά τα δικά σας ψέματα, </w:t>
      </w:r>
      <w:r>
        <w:rPr>
          <w:rFonts w:eastAsia="Times New Roman" w:cs="Times New Roman"/>
          <w:szCs w:val="24"/>
        </w:rPr>
        <w:t xml:space="preserve">παρά τα δικά σας σφάλματα, υπάρχει ένας λαός με συνείδηση, ένας λαός με ψυχή, ένας λαός με πατριωτισμό, με αξιοπρέπεια, που μάχεται για ένα καλύτερο αύριο, που παλεύει για μια Ελλάδα δυνατή, για μια Ελλάδα υπερήφανη. </w:t>
      </w:r>
    </w:p>
    <w:p w14:paraId="14EE05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μην ερμηνεύετε, κύριε Τσίπρα, με α</w:t>
      </w:r>
      <w:r>
        <w:rPr>
          <w:rFonts w:eastAsia="Times New Roman" w:cs="Times New Roman"/>
          <w:szCs w:val="24"/>
        </w:rPr>
        <w:t>λαζονεία το γεγονός ότι οι πολίτες δεν εξεγείρονται ως στάση αποδοχής των επιλογών σας. Βγείτε μια βόλτα έξω από το Μαξίμου, να δούμε αν μπορείτε να κυκλοφορήσετε πέρα από τις κλούβες. Και μην εκμεταλλεύεστε το γεγονός ότι υπάρχουν πάρα πολλοί Έλληνες οι ο</w:t>
      </w:r>
      <w:r>
        <w:rPr>
          <w:rFonts w:eastAsia="Times New Roman" w:cs="Times New Roman"/>
          <w:szCs w:val="24"/>
        </w:rPr>
        <w:t xml:space="preserve">ποίοι διαμαρτύρονται σήμερα, αλλά διαμαρτύρονται πολιτισμένα, χωρίς </w:t>
      </w:r>
      <w:proofErr w:type="spellStart"/>
      <w:r>
        <w:rPr>
          <w:rFonts w:eastAsia="Times New Roman" w:cs="Times New Roman"/>
          <w:szCs w:val="24"/>
        </w:rPr>
        <w:t>μπαχαλάκηδες</w:t>
      </w:r>
      <w:proofErr w:type="spellEnd"/>
      <w:r>
        <w:rPr>
          <w:rFonts w:eastAsia="Times New Roman" w:cs="Times New Roman"/>
          <w:szCs w:val="24"/>
        </w:rPr>
        <w:t xml:space="preserve"> και χωρίς καταστροφές. </w:t>
      </w:r>
    </w:p>
    <w:p w14:paraId="14EE05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μην υποτιμάτε την συνεχώς διογκούμενη, σιωπηλή οργή, γιατί, όταν αυτή ξεσπάσει και εκδηλωθεί, θα </w:t>
      </w:r>
      <w:proofErr w:type="spellStart"/>
      <w:r>
        <w:rPr>
          <w:rFonts w:eastAsia="Times New Roman" w:cs="Times New Roman"/>
          <w:szCs w:val="24"/>
        </w:rPr>
        <w:t>παρακαλάτε</w:t>
      </w:r>
      <w:proofErr w:type="spellEnd"/>
      <w:r>
        <w:rPr>
          <w:rFonts w:eastAsia="Times New Roman" w:cs="Times New Roman"/>
          <w:szCs w:val="24"/>
        </w:rPr>
        <w:t xml:space="preserve"> να μη βρεθείτε στο πέρασμά της. Το ότι </w:t>
      </w:r>
      <w:r>
        <w:rPr>
          <w:rFonts w:eastAsia="Times New Roman" w:cs="Times New Roman"/>
          <w:szCs w:val="24"/>
        </w:rPr>
        <w:t xml:space="preserve">δεν επαναλαμβάνεται η πολιτική αλητεία και η πολιτική χυδαιότητα της εποχής που ήσασταν στην </w:t>
      </w:r>
      <w:r>
        <w:rPr>
          <w:rFonts w:eastAsia="Times New Roman" w:cs="Times New Roman"/>
          <w:szCs w:val="24"/>
        </w:rPr>
        <w:t>α</w:t>
      </w:r>
      <w:r>
        <w:rPr>
          <w:rFonts w:eastAsia="Times New Roman" w:cs="Times New Roman"/>
          <w:szCs w:val="24"/>
        </w:rPr>
        <w:t>ντιπολίτευση δεν είναι δείγμα αδυναμίας, είναι δείγμα πολιτικής ωριμότητας, πολιτικής υπευθυνότητας και πολιτικού ήθους.</w:t>
      </w:r>
    </w:p>
    <w:p w14:paraId="14EE05DD"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της Νέας </w:t>
      </w:r>
      <w:r>
        <w:rPr>
          <w:rFonts w:eastAsia="Times New Roman" w:cs="Times New Roman"/>
          <w:szCs w:val="24"/>
        </w:rPr>
        <w:t>Δημοκρατίας)</w:t>
      </w:r>
    </w:p>
    <w:p w14:paraId="14EE05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Είναι συνειδητή επιλογή στην προσπάθειά μας να ενώσουμε όλους τους Έλληνες, γιατί μόνο όλοι μαζί μπορούμε να πετύχουμε την αναγέννηση της πατρίδας μας. Η Ελλάδα δεν χρειάζεται ένα νέο γύρο τραμπουκισμών και κραυγές για προδότες και κρεμάλες. Δ</w:t>
      </w:r>
      <w:r>
        <w:rPr>
          <w:rFonts w:eastAsia="Times New Roman" w:cs="Times New Roman"/>
          <w:szCs w:val="24"/>
        </w:rPr>
        <w:t xml:space="preserve">εν χρειάζεται έναν νέο γύρο δημαγωγικών υποσχέσεων και διχαστικής πολιτικής. Όμως, όταν έρθει η ώρα της κάλπης, μην έχετε καμμία αμφιβολία. Λαός και ιστορία δεν θα δείξουν καμμία επιείκεια στη χειρότερη </w:t>
      </w:r>
      <w:r>
        <w:rPr>
          <w:rFonts w:eastAsia="Times New Roman" w:cs="Times New Roman"/>
          <w:szCs w:val="24"/>
        </w:rPr>
        <w:t xml:space="preserve">Κυβέρνηση </w:t>
      </w:r>
      <w:r>
        <w:rPr>
          <w:rFonts w:eastAsia="Times New Roman" w:cs="Times New Roman"/>
          <w:szCs w:val="24"/>
        </w:rPr>
        <w:t xml:space="preserve">της Μεταπολίτευσης. </w:t>
      </w:r>
    </w:p>
    <w:p w14:paraId="14EE05DF"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14EE05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Αυτόν τον λαό, αυτούς τους πολίτες, που δίνουν καθημερινά τη δική τους μάχη για μια καλύτερη Ελλάδα, θα τους εκφράσουμε εμείς χωρίς διακρίσεις για το χθες. Η ελπίδα της κοινωνίας είναι δικιά μας αποστολή. Είναι ευθύνη συνάμα</w:t>
      </w:r>
      <w:r>
        <w:rPr>
          <w:rFonts w:eastAsia="Times New Roman" w:cs="Times New Roman"/>
          <w:szCs w:val="24"/>
        </w:rPr>
        <w:t xml:space="preserve">. Υπάρχει άλλος δρόμος και θα τον περπατήσουμε όλοι μαζί. Και οι πολίτες ξέρουν ότι μπορούμε να το πετύχουμε. </w:t>
      </w:r>
    </w:p>
    <w:p w14:paraId="14EE05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ξέρουμε ότι μπορούμε να το πετύχουμε με ένα άλλο μείγμα πολιτικής, με λιγότερους φόρους, για να αναπνεύσουν πολίτες και επιχειρήσεις, με με</w:t>
      </w:r>
      <w:r>
        <w:rPr>
          <w:rFonts w:eastAsia="Times New Roman" w:cs="Times New Roman"/>
          <w:szCs w:val="24"/>
        </w:rPr>
        <w:t xml:space="preserve">ίωση δαπανών του κράτους, με μεγάλες αλλαγές στη δημόσια διοίκηση, με συμμάζεμα του κράτους και με επενδύσεις, ώστε να έρθουν πίσω τα παιδιά που έφυγαν τα χρόνια της κρίσης, αλλά όχι μόνο, να βρουν δουλειά και όσοι σήμερα βρίσκονται στη γωνιά, </w:t>
      </w:r>
      <w:r>
        <w:rPr>
          <w:rFonts w:eastAsia="Times New Roman" w:cs="Times New Roman"/>
          <w:szCs w:val="24"/>
        </w:rPr>
        <w:lastRenderedPageBreak/>
        <w:t>όσοι βρίσκον</w:t>
      </w:r>
      <w:r>
        <w:rPr>
          <w:rFonts w:eastAsia="Times New Roman" w:cs="Times New Roman"/>
          <w:szCs w:val="24"/>
        </w:rPr>
        <w:t>ται στο περιθώριο. Αυτά γίνονται, όταν αποκατασταθεί η σχέση εμπιστοσύνης ανάμεσα στους πολίτες και το κράτος.</w:t>
      </w:r>
    </w:p>
    <w:p w14:paraId="14EE05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Οι Έλληνες και οι Ελληνίδες δεν θέλουν μια Ελλάδα που ζει με συσσίτια και επιδόματα. Θέλουν μια Ελλάδα που δίνει δουλειές, παρέχει ασφάλεια και δ</w:t>
      </w:r>
      <w:r>
        <w:rPr>
          <w:rFonts w:eastAsia="Times New Roman" w:cs="Times New Roman"/>
          <w:szCs w:val="24"/>
        </w:rPr>
        <w:t xml:space="preserve">ημιουργεί ευκαιρίες. Και σίγουρα δεν θέλουν το όνειρο των σημερινών νέων να είναι μια σύμβαση ορισμένου χρόνου, για να έρθει ο πολιτικός τους πάτρωνας να τους διορίσει στη συνέχεια στο </w:t>
      </w:r>
      <w:r>
        <w:rPr>
          <w:rFonts w:eastAsia="Times New Roman" w:cs="Times New Roman"/>
          <w:szCs w:val="24"/>
        </w:rPr>
        <w:t>δημόσιο</w:t>
      </w:r>
      <w:r>
        <w:rPr>
          <w:rFonts w:eastAsia="Times New Roman" w:cs="Times New Roman"/>
          <w:szCs w:val="24"/>
        </w:rPr>
        <w:t>.</w:t>
      </w:r>
    </w:p>
    <w:p w14:paraId="14EE05E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4EE05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Δεν θέλουμε μια Ελλάδα πο</w:t>
      </w:r>
      <w:r>
        <w:rPr>
          <w:rFonts w:eastAsia="Times New Roman" w:cs="Times New Roman"/>
          <w:szCs w:val="24"/>
        </w:rPr>
        <w:t>υ θα σέρνεται, αλλά μια Ελλάδα που θα εμπνεύσει, θα ενθουσιάσει, θα δώσει πραγματική ελπίδα.</w:t>
      </w:r>
    </w:p>
    <w:p w14:paraId="14EE05E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την εξής επισήμανση: Είμαστε δύναμη ευθύνης. Έχουμε πλήρη συνείδηση της ιστορικής συγκυρίας. Έχουμε απόλυτη επίγνωση της ισ</w:t>
      </w:r>
      <w:r>
        <w:rPr>
          <w:rFonts w:eastAsia="Times New Roman" w:cs="Times New Roman"/>
          <w:szCs w:val="24"/>
        </w:rPr>
        <w:t>τορικής μας αποστολής. Έχουμε το δικό μας σχέδιο για την έξοδο από την κρίση. Όταν έρθει η ώρα, θα το θέσουμε στην κρίση του ελληνικού λαού, ένα ελληνικό σχέδιο μιας ευρωπαϊκής Ελλάδας. Και με την αξιοπιστία μιας υπεύθυνης δύναμης και με την εμπιστοσύνη τη</w:t>
      </w:r>
      <w:r>
        <w:rPr>
          <w:rFonts w:eastAsia="Times New Roman" w:cs="Times New Roman"/>
          <w:szCs w:val="24"/>
        </w:rPr>
        <w:t xml:space="preserve">ς ελληνικής κοινωνίας, εμείς θα διεκδικήσουμε μικρότερα και ρεαλιστικότερα πλεονάσματα από αυτά τα οποία έχετε δεσμεύσει τη χώρα, μειώνοντας τους φόρους, μειώνοντας εισφορές και συμμαζεύοντας, όμως, ταυτόχρονα, το κράτος. </w:t>
      </w:r>
    </w:p>
    <w:p w14:paraId="14EE05E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προσέλθουμε σε αυτή τη </w:t>
      </w:r>
      <w:r>
        <w:rPr>
          <w:rFonts w:eastAsia="Times New Roman" w:cs="Times New Roman"/>
          <w:szCs w:val="24"/>
        </w:rPr>
        <w:t>συζήτηση ως επαίτες, αλλά ως ισότιμοι εταίροι με ένα καλά επεξεργασμένο εθνικό σχέδιο ανασυγκρότησης, που δεν θα περιορίζεται μόνο στις διαρθρωτικές αλλαγές του μνημονίου, αλλά θα πηγαίνει πέρα και πάνω από αυτές. Γιατί εμείς θα εφαρμόσουμε -γιατί τις πιστ</w:t>
      </w:r>
      <w:r>
        <w:rPr>
          <w:rFonts w:eastAsia="Times New Roman" w:cs="Times New Roman"/>
          <w:szCs w:val="24"/>
        </w:rPr>
        <w:t>εύουμε- μεταρρυθμίσεις που θα απελευθερώνουν την οικονομία, θα νοικοκυρέψουν το κράτος, θα φέρουν ανάπτυξη και κυρίως, νέες δουλειές. Και πάντως, δεν θα ανεχτούμε τον αφανισμό της παραγωγικής Ελλάδος και την εξολόθρευση της μεσαίας τάξης και των νέων.</w:t>
      </w:r>
    </w:p>
    <w:p w14:paraId="14EE05E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Ελ</w:t>
      </w:r>
      <w:r>
        <w:rPr>
          <w:rFonts w:eastAsia="Times New Roman" w:cs="Times New Roman"/>
          <w:szCs w:val="24"/>
        </w:rPr>
        <w:t>λάδα δεν αξίζει, κυρίες και κύριοι συνάδελφοι, να γιορτάσει τα διακόσια χρόνια από την Επανάσταση του 1821 με το τέταρτο μνημόνιο του κ. Τσίπρα.</w:t>
      </w:r>
    </w:p>
    <w:p w14:paraId="14EE05E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κάτι τελευταίο: Συμφωνίες που μοιράζουν τα ιμάτια μιας χρεοκοπημένης Ελλάδος είναι άκυρες για μας. Οι κομμα</w:t>
      </w:r>
      <w:r>
        <w:rPr>
          <w:rFonts w:eastAsia="Times New Roman" w:cs="Times New Roman"/>
          <w:szCs w:val="24"/>
        </w:rPr>
        <w:t xml:space="preserve">τικοί σας στρατοί είναι οι μόνοι ωφελημένοι από την παραμονή σας στην εξουσία και κάποιοι νταβατζήδες οι οποίοι περνάνε καλά μαζί σας. </w:t>
      </w:r>
    </w:p>
    <w:p w14:paraId="14EE05E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Βλέπετε, μερικές απλές κουβέντες έχουν διαχρονική ισχύ και αξία. Και παρ’ ότι διάφοροι προσπαθούν να σας στηρίξουν, γιατ</w:t>
      </w:r>
      <w:r>
        <w:rPr>
          <w:rFonts w:eastAsia="Times New Roman" w:cs="Times New Roman"/>
          <w:szCs w:val="24"/>
        </w:rPr>
        <w:t xml:space="preserve">ί σας έχουν βρει μπόσικους, είσαστε μόνοι σας. Μόνοι σας με την κοινωνία απέναντι. </w:t>
      </w:r>
    </w:p>
    <w:p w14:paraId="14EE05E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Ψηφίστε, λοιπόν, μόνοι σας τα μέτρα. Μόνοι σας βυθισμένοι στην αυταρέσκεια, στον κυνισμό και στην αλαζονεία της εξουσίας. Μόνοι σας μπορείτε να ξεπλυθείτε στη φαντασιακή κο</w:t>
      </w:r>
      <w:r>
        <w:rPr>
          <w:rFonts w:eastAsia="Times New Roman" w:cs="Times New Roman"/>
          <w:szCs w:val="24"/>
        </w:rPr>
        <w:t xml:space="preserve">λυμπήθρα των αντιμέτρων. Το τέταρτο μνημόνιο είναι όλο </w:t>
      </w:r>
      <w:r>
        <w:rPr>
          <w:rFonts w:eastAsia="Times New Roman" w:cs="Times New Roman"/>
          <w:szCs w:val="24"/>
        </w:rPr>
        <w:lastRenderedPageBreak/>
        <w:t>δικό σας, μνημόνιο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μνημόνιο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αποκλειστικά και μόνο δικιά σας ευθύνη.</w:t>
      </w:r>
    </w:p>
    <w:p w14:paraId="14EE05E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ευχαριστώ.</w:t>
      </w:r>
    </w:p>
    <w:p w14:paraId="14EE05E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4EE05E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14EE05E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αποκατάσταση σε σχέση με την εικόνα –μπορεί να υπήρχε καμμιά παρερμηνεία-, να πω ότι ήταν σαράντα εννιά τα λεπτά της τοποθέτησης του κυρίου Προέδρου. Το λέω σε σχέση με την εικόνα. Έβαλα δύο φορές από είκοσι </w:t>
      </w:r>
      <w:r>
        <w:rPr>
          <w:rFonts w:eastAsia="Times New Roman" w:cs="Times New Roman"/>
          <w:szCs w:val="24"/>
        </w:rPr>
        <w:t>λεπτά στο χρονόμετρο. Το λέω, γιατί μας βλέπουν και από έξω.</w:t>
      </w:r>
    </w:p>
    <w:p w14:paraId="14EE05EF" w14:textId="77777777" w:rsidR="002F0583" w:rsidRDefault="00B91F1A">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w:t>
      </w:r>
      <w:r>
        <w:rPr>
          <w:rFonts w:eastAsia="Times New Roman" w:cs="Times New Roman"/>
        </w:rPr>
        <w:t>«ΕΛΕΥΘΕΡΙΟΣ</w:t>
      </w:r>
      <w:r>
        <w:rPr>
          <w:rFonts w:eastAsia="Times New Roman" w:cs="Times New Roman"/>
        </w:rPr>
        <w:t xml:space="preserve"> ΒΕΝΙΖΕΛΟΣ» και ενημερώθηκαν για την ιστορία του κτηρίου και τον τρόπο οργάνωσης και λειτουργίας της Βουλής, είκοσι οκτώ μαθήτριες και μαθητές και τρεις εκπαιδευτικοί συνοδοί τους από το 1</w:t>
      </w:r>
      <w:r>
        <w:rPr>
          <w:rFonts w:eastAsia="Times New Roman" w:cs="Times New Roman"/>
          <w:vertAlign w:val="superscript"/>
        </w:rPr>
        <w:t>ο</w:t>
      </w:r>
      <w:r>
        <w:rPr>
          <w:rFonts w:eastAsia="Times New Roman" w:cs="Times New Roman"/>
        </w:rPr>
        <w:t xml:space="preserve"> Δημοτικό Σχολείο Λευκάδας. </w:t>
      </w:r>
    </w:p>
    <w:p w14:paraId="14EE05F0" w14:textId="77777777" w:rsidR="002F0583" w:rsidRDefault="00B91F1A">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υποδέχεται. </w:t>
      </w:r>
    </w:p>
    <w:p w14:paraId="14EE05F1" w14:textId="77777777" w:rsidR="002F0583" w:rsidRDefault="00B91F1A">
      <w:pPr>
        <w:spacing w:line="600" w:lineRule="auto"/>
        <w:ind w:firstLine="720"/>
        <w:jc w:val="center"/>
        <w:rPr>
          <w:rFonts w:eastAsia="Times New Roman" w:cs="Times New Roman"/>
        </w:rPr>
      </w:pPr>
      <w:r>
        <w:rPr>
          <w:rFonts w:eastAsia="Times New Roman" w:cs="Times New Roman"/>
        </w:rPr>
        <w:t>(Χειροκροτήμα</w:t>
      </w:r>
      <w:r>
        <w:rPr>
          <w:rFonts w:eastAsia="Times New Roman" w:cs="Times New Roman"/>
        </w:rPr>
        <w:t>τα απ</w:t>
      </w:r>
      <w:r>
        <w:rPr>
          <w:rFonts w:eastAsia="Times New Roman" w:cs="Times New Roman"/>
        </w:rPr>
        <w:t>’</w:t>
      </w:r>
      <w:r>
        <w:rPr>
          <w:rFonts w:eastAsia="Times New Roman" w:cs="Times New Roman"/>
        </w:rPr>
        <w:t xml:space="preserve"> όλες τις πτέρυγες της Βουλής)</w:t>
      </w:r>
    </w:p>
    <w:p w14:paraId="14EE05F2" w14:textId="77777777" w:rsidR="002F0583" w:rsidRDefault="00B91F1A">
      <w:pPr>
        <w:spacing w:line="600" w:lineRule="auto"/>
        <w:ind w:firstLine="720"/>
        <w:jc w:val="both"/>
        <w:rPr>
          <w:rFonts w:eastAsia="Times New Roman" w:cs="Times New Roman"/>
          <w:szCs w:val="24"/>
        </w:rPr>
      </w:pPr>
      <w:r>
        <w:rPr>
          <w:rFonts w:eastAsia="Times New Roman"/>
          <w:szCs w:val="24"/>
        </w:rPr>
        <w:lastRenderedPageBreak/>
        <w:t>Κυρία Γεννηματά, θέλατε τον λόγο για ένα διαδικαστικό ζήτημα. Παρακαλώ, σας ακούμε.</w:t>
      </w:r>
    </w:p>
    <w:p w14:paraId="14EE05F3"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ΦΩΤΕΙΝΗ </w:t>
      </w:r>
      <w:r>
        <w:rPr>
          <w:rFonts w:eastAsia="Times New Roman" w:cs="Times New Roman"/>
          <w:b/>
          <w:bCs/>
          <w:szCs w:val="24"/>
        </w:rPr>
        <w:t xml:space="preserve">(ΦΩΦΗ) </w:t>
      </w:r>
      <w:r>
        <w:rPr>
          <w:rFonts w:eastAsia="Times New Roman" w:cs="Times New Roman"/>
          <w:b/>
          <w:bCs/>
          <w:szCs w:val="24"/>
        </w:rPr>
        <w:t>ΓΕΝΝΗΜΑΤΑ (Πρόεδρος της 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Κύριε Πρόεδρε, εσείς έχετε την ευθύνη της οργάνωσης τη</w:t>
      </w:r>
      <w:r>
        <w:rPr>
          <w:rFonts w:eastAsia="Times New Roman" w:cs="Times New Roman"/>
          <w:bCs/>
          <w:szCs w:val="24"/>
        </w:rPr>
        <w:t>ς συζήτησης. Αυτό είναι αδιαμφησβήτητο. Όμως, η μεθόδευση που γίνεται σήμερα είναι πραγματικά μοναδική στα χρονικά τα κοινοβουλευτικά.</w:t>
      </w:r>
    </w:p>
    <w:p w14:paraId="14EE05F4"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 xml:space="preserve">Είθισται η Κυβέρνηση να ακούει το σύνολο της Αντιπολίτευσης και να τοποθετείται ο Πρωθυπουργός μετά, ως ένδειξη σεβασμού </w:t>
      </w:r>
      <w:r>
        <w:rPr>
          <w:rFonts w:eastAsia="Times New Roman" w:cs="Times New Roman"/>
          <w:bCs/>
          <w:szCs w:val="24"/>
        </w:rPr>
        <w:t xml:space="preserve">στους πολιτικούς αντιπάλους, αλλά και για λόγους πρακτικούς, γιατί θα πρέπει να ακούσει το σύνολο της κριτικής. Είναι φανερό ότι ο Πρωθυπουργός δεν αντέχει να ακούσει άλλη κριτική. Έτσι δεν είναι, κύριε Τσίπρα; </w:t>
      </w:r>
    </w:p>
    <w:p w14:paraId="14EE05F5"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Θα μιλήσουμε, λοιπόν, όποτε μας ορίσετε.</w:t>
      </w:r>
    </w:p>
    <w:p w14:paraId="14EE05F6" w14:textId="77777777" w:rsidR="002F0583" w:rsidRDefault="00B91F1A">
      <w:pPr>
        <w:spacing w:line="600" w:lineRule="auto"/>
        <w:ind w:firstLine="720"/>
        <w:jc w:val="both"/>
        <w:rPr>
          <w:rFonts w:eastAsia="Times New Roman" w:cs="Times New Roman"/>
          <w:szCs w:val="24"/>
        </w:rPr>
      </w:pPr>
      <w:r>
        <w:rPr>
          <w:rFonts w:eastAsia="Times New Roman" w:cs="Times New Roman"/>
          <w:bCs/>
          <w:szCs w:val="24"/>
        </w:rPr>
        <w:t>(Χε</w:t>
      </w:r>
      <w:r>
        <w:rPr>
          <w:rFonts w:eastAsia="Times New Roman" w:cs="Times New Roman"/>
          <w:bCs/>
          <w:szCs w:val="24"/>
        </w:rPr>
        <w:t>ιροκροτήματα από την πτέρυγα της Δημοκρατικής Συμπαράταξης ΠΑΣΟΚ</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ΔΗΜΑΡ)</w:t>
      </w:r>
    </w:p>
    <w:p w14:paraId="14EE05F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Ευχαριστώ πολύ.</w:t>
      </w:r>
      <w:r>
        <w:rPr>
          <w:rFonts w:eastAsia="Times New Roman" w:cs="Times New Roman"/>
          <w:szCs w:val="24"/>
        </w:rPr>
        <w:t xml:space="preserve"> </w:t>
      </w:r>
    </w:p>
    <w:p w14:paraId="14EE05F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Κάποια πράγματα πρέπει να διευκρινίζονται, για να είμαστε σαφείς. Είχαν δοθεί συγκεκριμένες ώρες, μετά από συζητήσεις με τα γραφεία των </w:t>
      </w:r>
      <w:r>
        <w:rPr>
          <w:rFonts w:eastAsia="Times New Roman" w:cs="Times New Roman"/>
          <w:szCs w:val="24"/>
        </w:rPr>
        <w:t>πολιτικών Αρχη</w:t>
      </w:r>
      <w:r>
        <w:rPr>
          <w:rFonts w:eastAsia="Times New Roman" w:cs="Times New Roman"/>
          <w:szCs w:val="24"/>
        </w:rPr>
        <w:lastRenderedPageBreak/>
        <w:t xml:space="preserve">γών, για το απόγευμα. Στο διάστημα 17.30΄ με 18.30΄ δεν υπήρχε διαθεσιμότητα τουλάχιστον από δύο πολιτικούς Αρχηγούς -και δεν είναι της παρούσης να αναφέρω-, μετά από αλλεπάλληλες επικοινωνίες που υπήρξαν από τις </w:t>
      </w:r>
      <w:r>
        <w:rPr>
          <w:rFonts w:eastAsia="Times New Roman" w:cs="Times New Roman"/>
          <w:szCs w:val="24"/>
        </w:rPr>
        <w:t>υπηρεσίες</w:t>
      </w:r>
      <w:r>
        <w:rPr>
          <w:rFonts w:eastAsia="Times New Roman" w:cs="Times New Roman"/>
          <w:szCs w:val="24"/>
        </w:rPr>
        <w:t xml:space="preserve">. </w:t>
      </w:r>
    </w:p>
    <w:p w14:paraId="14EE05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Απ’ ό,τι είδατε μίλησαν τέσσερις ή πέντε επιπλέον συνάδελφοι από αυτούς που ήταν στη λίστα, ενώ δεν μίλησαν εξήντα έξι από αυτούς που ήταν στη λίστα και, επίσης, δύο εκ των Υπουργών </w:t>
      </w:r>
      <w:r>
        <w:rPr>
          <w:rFonts w:eastAsia="Times New Roman"/>
          <w:szCs w:val="24"/>
        </w:rPr>
        <w:t>οι οποίοι</w:t>
      </w:r>
      <w:r>
        <w:rPr>
          <w:rFonts w:eastAsia="Times New Roman" w:cs="Times New Roman"/>
          <w:szCs w:val="24"/>
        </w:rPr>
        <w:t xml:space="preserve"> θα μιλούσαν ύστερα. Έτσι καλύφθηκε αυτό το «κενό» -τη λέξη κενό </w:t>
      </w:r>
      <w:r>
        <w:rPr>
          <w:rFonts w:eastAsia="Times New Roman" w:cs="Times New Roman"/>
          <w:szCs w:val="24"/>
        </w:rPr>
        <w:t>τη βάζω σε εισαγωγικά, καθώς ήταν πολύ ουσιαστικές ομιλίες- και περάσαμε κατευθείαν στους χρόνους που αφορούσαν τους υπόλοιπους. Περί αυτού πρόκειται.</w:t>
      </w:r>
    </w:p>
    <w:p w14:paraId="14EE05FA"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ΦΩΤΕΙΝΗ </w:t>
      </w:r>
      <w:r>
        <w:rPr>
          <w:rFonts w:eastAsia="Times New Roman" w:cs="Times New Roman"/>
          <w:b/>
          <w:bCs/>
          <w:szCs w:val="24"/>
        </w:rPr>
        <w:t>(</w:t>
      </w:r>
      <w:r>
        <w:rPr>
          <w:rFonts w:eastAsia="Times New Roman" w:cs="Times New Roman"/>
          <w:b/>
          <w:bCs/>
          <w:szCs w:val="24"/>
        </w:rPr>
        <w:t>ΦΩΦΗ)</w:t>
      </w:r>
      <w:r>
        <w:rPr>
          <w:rFonts w:eastAsia="Times New Roman" w:cs="Times New Roman"/>
          <w:b/>
          <w:bCs/>
          <w:szCs w:val="24"/>
        </w:rPr>
        <w:t xml:space="preserve"> </w:t>
      </w:r>
      <w:r>
        <w:rPr>
          <w:rFonts w:eastAsia="Times New Roman" w:cs="Times New Roman"/>
          <w:b/>
          <w:bCs/>
          <w:szCs w:val="24"/>
        </w:rPr>
        <w:t>ΓΕΝΝΗΜΑΤΑ (Πρόεδρος της 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Αλλάξατε τη σειρά.</w:t>
      </w:r>
    </w:p>
    <w:p w14:paraId="14EE05F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Το αποτέλεσμα αυτής της σειράς και της ώρας οφείλεται σε αυτό, έτσι όπως έγινε. Σας το λέω ευθέως. Κρατήστε την άποψή σας, αλλά δεν πρόκειται περί μεθόδευσης.</w:t>
      </w:r>
    </w:p>
    <w:p w14:paraId="14EE05FC" w14:textId="77777777" w:rsidR="002F0583" w:rsidRDefault="00B91F1A">
      <w:pPr>
        <w:spacing w:line="600" w:lineRule="auto"/>
        <w:ind w:firstLine="720"/>
        <w:jc w:val="both"/>
        <w:rPr>
          <w:rFonts w:eastAsia="Times New Roman" w:cs="Times New Roman"/>
          <w:szCs w:val="24"/>
        </w:rPr>
      </w:pPr>
      <w:r>
        <w:rPr>
          <w:rFonts w:eastAsia="Times New Roman" w:cs="Times New Roman"/>
          <w:b/>
          <w:bCs/>
          <w:szCs w:val="24"/>
        </w:rPr>
        <w:t xml:space="preserve">ΦΩΤΕΙΝΗ </w:t>
      </w:r>
      <w:r>
        <w:rPr>
          <w:rFonts w:eastAsia="Times New Roman" w:cs="Times New Roman"/>
          <w:b/>
          <w:bCs/>
          <w:szCs w:val="24"/>
        </w:rPr>
        <w:t xml:space="preserve">(ΦΩΦΗ) </w:t>
      </w:r>
      <w:r>
        <w:rPr>
          <w:rFonts w:eastAsia="Times New Roman" w:cs="Times New Roman"/>
          <w:b/>
          <w:bCs/>
          <w:szCs w:val="24"/>
        </w:rPr>
        <w:t>ΓΕΝΝΗΜΑΤΑ (Πρόεδρος της 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Το καταλάβαμε!</w:t>
      </w:r>
    </w:p>
    <w:p w14:paraId="14EE05F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Βάλτε μας μεθαύριο! Βάλτε μας μετά την ψηφοφορία!</w:t>
      </w:r>
    </w:p>
    <w:p w14:paraId="14EE05F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Λοβέρδο, θέλετε να σας τα αναφέρω; Δεν είναι σωστό να αναφερθώ σε συναδέλφους σας πολιτικούς Αρχηγούς που δεν είχαν την ετοιμότητα</w:t>
      </w:r>
      <w:r>
        <w:rPr>
          <w:rFonts w:eastAsia="Times New Roman" w:cs="Times New Roman"/>
          <w:szCs w:val="24"/>
        </w:rPr>
        <w:t>, είτε λόγω συγκοινωνίας είτε λόγω προετοιμασίας, για να μπουν στη σειρά που έπρεπε.</w:t>
      </w:r>
    </w:p>
    <w:p w14:paraId="14EE05FF"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ΦΩΤΕΙΝΗ </w:t>
      </w:r>
      <w:r>
        <w:rPr>
          <w:rFonts w:eastAsia="Times New Roman" w:cs="Times New Roman"/>
          <w:b/>
          <w:bCs/>
          <w:szCs w:val="24"/>
        </w:rPr>
        <w:t xml:space="preserve">(ΦΩΦΗ) </w:t>
      </w:r>
      <w:r>
        <w:rPr>
          <w:rFonts w:eastAsia="Times New Roman" w:cs="Times New Roman"/>
          <w:b/>
          <w:bCs/>
          <w:szCs w:val="24"/>
        </w:rPr>
        <w:t>ΓΕΝΝΗΜΑΤΑ (Πρόεδρος της 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Εμείς;</w:t>
      </w:r>
    </w:p>
    <w:p w14:paraId="14EE0600"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Όχι εσείς. Έγινε πολύ σαφές αυτό που είπα. </w:t>
      </w:r>
    </w:p>
    <w:p w14:paraId="14EE0601" w14:textId="77777777" w:rsidR="002F0583" w:rsidRDefault="00B91F1A">
      <w:pPr>
        <w:spacing w:line="600" w:lineRule="auto"/>
        <w:ind w:firstLine="720"/>
        <w:jc w:val="both"/>
        <w:rPr>
          <w:rFonts w:eastAsia="Times New Roman" w:cs="Times New Roman"/>
          <w:bCs/>
          <w:szCs w:val="24"/>
        </w:rPr>
      </w:pPr>
      <w:r>
        <w:rPr>
          <w:rFonts w:eastAsia="Times New Roman" w:cs="Times New Roman"/>
          <w:bCs/>
          <w:szCs w:val="24"/>
        </w:rPr>
        <w:t xml:space="preserve">Είχαμε </w:t>
      </w:r>
      <w:r>
        <w:rPr>
          <w:rFonts w:eastAsia="Times New Roman" w:cs="Times New Roman"/>
          <w:bCs/>
          <w:szCs w:val="24"/>
        </w:rPr>
        <w:t>κάποιο πρόβλημα και λύθηκε έτσι.</w:t>
      </w:r>
      <w:r>
        <w:rPr>
          <w:rFonts w:eastAsia="Times New Roman" w:cs="Times New Roman"/>
          <w:b/>
          <w:szCs w:val="24"/>
        </w:rPr>
        <w:t xml:space="preserve"> </w:t>
      </w:r>
      <w:r>
        <w:rPr>
          <w:rFonts w:eastAsia="Times New Roman" w:cs="Times New Roman"/>
          <w:bCs/>
          <w:szCs w:val="24"/>
        </w:rPr>
        <w:t>Δεν είναι σε βάρος της κ. Γεννηματά, διότι θα συνεχίσει η διαδικασία. Θα έρθει και ο κ. Καμμένος. Θα κλείσει ο Υπουργός Οικονομικών. Δηλαδή, συνεχίζεται η διαδικασία. Καταλάβατε;</w:t>
      </w:r>
    </w:p>
    <w:p w14:paraId="14EE0602"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ΦΩΤΕΙΝΗ </w:t>
      </w:r>
      <w:r>
        <w:rPr>
          <w:rFonts w:eastAsia="Times New Roman" w:cs="Times New Roman"/>
          <w:b/>
          <w:bCs/>
          <w:szCs w:val="24"/>
        </w:rPr>
        <w:t>(</w:t>
      </w:r>
      <w:r>
        <w:rPr>
          <w:rFonts w:eastAsia="Times New Roman" w:cs="Times New Roman"/>
          <w:b/>
          <w:bCs/>
          <w:szCs w:val="24"/>
        </w:rPr>
        <w:t xml:space="preserve">ΦΩΦΗ) </w:t>
      </w:r>
      <w:r>
        <w:rPr>
          <w:rFonts w:eastAsia="Times New Roman" w:cs="Times New Roman"/>
          <w:b/>
          <w:bCs/>
          <w:szCs w:val="24"/>
        </w:rPr>
        <w:t xml:space="preserve">ΓΕΝΝΗΜΑΤΑ (Πρόεδρος της </w:t>
      </w:r>
      <w:r>
        <w:rPr>
          <w:rFonts w:eastAsia="Times New Roman" w:cs="Times New Roman"/>
          <w:b/>
          <w:bCs/>
          <w:szCs w:val="24"/>
        </w:rPr>
        <w:t>Δημοκρατικής Συμπαράταξης ΠΑΣΟΚ</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ΔΗΜΑΡ): </w:t>
      </w:r>
      <w:r>
        <w:rPr>
          <w:rFonts w:eastAsia="Times New Roman" w:cs="Times New Roman"/>
          <w:bCs/>
          <w:szCs w:val="24"/>
        </w:rPr>
        <w:t>Το καταλάβαμε. Το καταλάβαμε πολύ καλά!</w:t>
      </w:r>
    </w:p>
    <w:p w14:paraId="14EE0603" w14:textId="77777777" w:rsidR="002F0583" w:rsidRDefault="00B91F1A">
      <w:pPr>
        <w:spacing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w:t>
      </w:r>
      <w:r>
        <w:rPr>
          <w:rFonts w:eastAsia="Times New Roman"/>
          <w:bCs/>
          <w:szCs w:val="24"/>
        </w:rPr>
        <w:t>Ευχαριστώ πολύ.</w:t>
      </w:r>
      <w:r>
        <w:rPr>
          <w:rFonts w:eastAsia="Times New Roman" w:cs="Times New Roman"/>
          <w:bCs/>
          <w:szCs w:val="24"/>
        </w:rPr>
        <w:t xml:space="preserve"> </w:t>
      </w:r>
    </w:p>
    <w:p w14:paraId="14EE0604" w14:textId="77777777" w:rsidR="002F0583" w:rsidRDefault="00B91F1A">
      <w:pPr>
        <w:spacing w:line="600" w:lineRule="auto"/>
        <w:ind w:firstLine="720"/>
        <w:jc w:val="both"/>
        <w:rPr>
          <w:rFonts w:eastAsia="Times New Roman" w:cs="Times New Roman"/>
          <w:szCs w:val="24"/>
        </w:rPr>
      </w:pPr>
      <w:r>
        <w:rPr>
          <w:rFonts w:eastAsia="Times New Roman" w:cs="Times New Roman"/>
          <w:bCs/>
          <w:szCs w:val="24"/>
        </w:rPr>
        <w:t>Τον λόγο έχει ο Πρωθυπουργός κ. Αλέξιος Τσίπρας.</w:t>
      </w:r>
    </w:p>
    <w:p w14:paraId="14EE0605" w14:textId="77777777" w:rsidR="002F0583" w:rsidRDefault="00B91F1A">
      <w:pPr>
        <w:spacing w:line="600" w:lineRule="auto"/>
        <w:ind w:firstLine="720"/>
        <w:jc w:val="both"/>
        <w:rPr>
          <w:rFonts w:eastAsia="Times New Roman"/>
          <w:bCs/>
          <w:szCs w:val="24"/>
        </w:rPr>
      </w:pPr>
      <w:r>
        <w:rPr>
          <w:rFonts w:eastAsia="Times New Roman"/>
          <w:b/>
          <w:bCs/>
          <w:szCs w:val="24"/>
        </w:rPr>
        <w:t>ΑΛΕΞ</w:t>
      </w:r>
      <w:r>
        <w:rPr>
          <w:rFonts w:eastAsia="Times New Roman"/>
          <w:b/>
          <w:bCs/>
          <w:szCs w:val="24"/>
          <w:lang w:val="en-US"/>
        </w:rPr>
        <w:t>H</w:t>
      </w:r>
      <w:r>
        <w:rPr>
          <w:rFonts w:eastAsia="Times New Roman"/>
          <w:b/>
          <w:bCs/>
          <w:szCs w:val="24"/>
        </w:rPr>
        <w:t xml:space="preserve">Σ ΤΣΙΠΡΑΣ (Πρόεδρος της Κυβέρνησης): </w:t>
      </w:r>
      <w:r>
        <w:rPr>
          <w:rFonts w:eastAsia="Times New Roman"/>
          <w:bCs/>
          <w:szCs w:val="24"/>
        </w:rPr>
        <w:t>Κυρίες και κύριοι Βουλευτές, κυρίες κ</w:t>
      </w:r>
      <w:r>
        <w:rPr>
          <w:rFonts w:eastAsia="Times New Roman"/>
          <w:bCs/>
          <w:szCs w:val="24"/>
        </w:rPr>
        <w:t xml:space="preserve">αι κύριοι συνάδελφοι, παρακολούθησα ομολογώ με εξαιρετικό ενδιαφέρον, αλλά και με ειλικρινή κατανόηση την προσπάθεια που κατέβαλε ο Αρχηγός </w:t>
      </w:r>
      <w:r>
        <w:rPr>
          <w:rFonts w:eastAsia="Times New Roman"/>
          <w:bCs/>
          <w:szCs w:val="24"/>
        </w:rPr>
        <w:lastRenderedPageBreak/>
        <w:t>της Αξιωματικής Αντιπολίτευσης, για άλλη μια φορά σε αυτή εδώ την Αίθουσα, να μας πείσει και να πείσει και τον ελλην</w:t>
      </w:r>
      <w:r>
        <w:rPr>
          <w:rFonts w:eastAsia="Times New Roman"/>
          <w:bCs/>
          <w:szCs w:val="24"/>
        </w:rPr>
        <w:t xml:space="preserve">ικό λαό που παρακολουθεί, ότι </w:t>
      </w:r>
      <w:proofErr w:type="spellStart"/>
      <w:r>
        <w:rPr>
          <w:rFonts w:eastAsia="Times New Roman"/>
          <w:bCs/>
          <w:szCs w:val="24"/>
        </w:rPr>
        <w:t>ξανακαταστρέφουμε</w:t>
      </w:r>
      <w:proofErr w:type="spellEnd"/>
      <w:r>
        <w:rPr>
          <w:rFonts w:eastAsia="Times New Roman"/>
          <w:bCs/>
          <w:szCs w:val="24"/>
        </w:rPr>
        <w:t xml:space="preserve"> τη χώρα, ότι διαλύουμε την οικονομία ότι βυθίζουμε στο τέλμα την οικονομία και την κοινωνία και ότι παραλάβαμε τον παράδεισο το Δεκέμβριο του 2015 και έχουμε πάει τη χώρα στην κόλαση. Και δεν έφερε και τίποτα</w:t>
      </w:r>
      <w:r>
        <w:rPr>
          <w:rFonts w:eastAsia="Times New Roman"/>
          <w:bCs/>
          <w:szCs w:val="24"/>
        </w:rPr>
        <w:t xml:space="preserve"> καινούρ</w:t>
      </w:r>
      <w:r>
        <w:rPr>
          <w:rFonts w:eastAsia="Times New Roman"/>
          <w:bCs/>
          <w:szCs w:val="24"/>
        </w:rPr>
        <w:t>γ</w:t>
      </w:r>
      <w:r>
        <w:rPr>
          <w:rFonts w:eastAsia="Times New Roman"/>
          <w:bCs/>
          <w:szCs w:val="24"/>
        </w:rPr>
        <w:t xml:space="preserve">ιο σε ό,τι αφορά τα επιχειρήματα που διαρκώς εδώ και αρκετό χρονικό διάστημα η πλευρά της Αξιωματικής Αντιπολίτευσης αναπαράγει. </w:t>
      </w:r>
      <w:r>
        <w:rPr>
          <w:rFonts w:eastAsia="Times New Roman"/>
          <w:bCs/>
          <w:szCs w:val="24"/>
          <w:lang w:val="en-US"/>
        </w:rPr>
        <w:t>K</w:t>
      </w:r>
      <w:r>
        <w:rPr>
          <w:rFonts w:eastAsia="Times New Roman"/>
          <w:bCs/>
          <w:szCs w:val="24"/>
        </w:rPr>
        <w:t>αι δεν τα αναπαράγει μόνο αυτή. Με μια πρωτοφανή υπεροπλία σε ό,τι αφορά την επικοινωνία και τα συστημικά μέσα ενημέρ</w:t>
      </w:r>
      <w:r>
        <w:rPr>
          <w:rFonts w:eastAsia="Times New Roman"/>
          <w:bCs/>
          <w:szCs w:val="24"/>
        </w:rPr>
        <w:t xml:space="preserve">ωσης, η ίδια ακριβώς επιχειρηματολογία αναπαράγεται ξανά και ξανά και ξανά. </w:t>
      </w:r>
    </w:p>
    <w:p w14:paraId="14EE0606" w14:textId="77777777" w:rsidR="002F0583" w:rsidRDefault="00B91F1A">
      <w:pPr>
        <w:spacing w:line="600" w:lineRule="auto"/>
        <w:ind w:firstLine="720"/>
        <w:jc w:val="both"/>
        <w:rPr>
          <w:rFonts w:eastAsia="Times New Roman"/>
          <w:bCs/>
          <w:szCs w:val="24"/>
        </w:rPr>
      </w:pPr>
      <w:r>
        <w:rPr>
          <w:rFonts w:eastAsia="Times New Roman"/>
          <w:bCs/>
          <w:szCs w:val="24"/>
        </w:rPr>
        <w:t>Παρακολουθώντας όμως, τον κ. Μητσοτάκη σκέφτηκα το εξής, ότι τελικά δεν αρκεί στην πολιτική να έχεις υπεροπλία στα μέσα επικοινωνίας, επικοινωνιακή υπεροπλία, να έχεις μαζί σου όλ</w:t>
      </w:r>
      <w:r>
        <w:rPr>
          <w:rFonts w:eastAsia="Times New Roman"/>
          <w:bCs/>
          <w:szCs w:val="24"/>
        </w:rPr>
        <w:t xml:space="preserve">α τα κανάλια και τους </w:t>
      </w:r>
      <w:proofErr w:type="spellStart"/>
      <w:r>
        <w:rPr>
          <w:rFonts w:eastAsia="Times New Roman"/>
          <w:bCs/>
          <w:szCs w:val="24"/>
        </w:rPr>
        <w:t>καναλάρχες</w:t>
      </w:r>
      <w:proofErr w:type="spellEnd"/>
      <w:r>
        <w:rPr>
          <w:rFonts w:eastAsia="Times New Roman"/>
          <w:bCs/>
          <w:szCs w:val="24"/>
        </w:rPr>
        <w:t xml:space="preserve">, όλες τις εφημερίδες και τους εκδότες, όλους τους δημοσκόπους και τις δημοσκοπήσεις, όλα τα </w:t>
      </w:r>
      <w:r>
        <w:rPr>
          <w:rFonts w:eastAsia="Times New Roman"/>
          <w:bCs/>
          <w:szCs w:val="24"/>
          <w:lang w:val="en-US"/>
        </w:rPr>
        <w:t>social</w:t>
      </w:r>
      <w:r>
        <w:rPr>
          <w:rFonts w:eastAsia="Times New Roman"/>
          <w:bCs/>
          <w:szCs w:val="24"/>
        </w:rPr>
        <w:t xml:space="preserve"> </w:t>
      </w:r>
      <w:r>
        <w:rPr>
          <w:rFonts w:eastAsia="Times New Roman"/>
          <w:bCs/>
          <w:szCs w:val="24"/>
          <w:lang w:val="en-US"/>
        </w:rPr>
        <w:t>media</w:t>
      </w:r>
      <w:r>
        <w:rPr>
          <w:rFonts w:eastAsia="Times New Roman"/>
          <w:bCs/>
          <w:szCs w:val="24"/>
        </w:rPr>
        <w:t xml:space="preserve">, εν πάση </w:t>
      </w:r>
      <w:proofErr w:type="spellStart"/>
      <w:r>
        <w:rPr>
          <w:rFonts w:eastAsia="Times New Roman"/>
          <w:bCs/>
          <w:szCs w:val="24"/>
        </w:rPr>
        <w:t>περιπτώσει</w:t>
      </w:r>
      <w:proofErr w:type="spellEnd"/>
      <w:r>
        <w:rPr>
          <w:rFonts w:eastAsia="Times New Roman"/>
          <w:bCs/>
          <w:szCs w:val="24"/>
        </w:rPr>
        <w:t xml:space="preserve">, τα καλοπληρωμένα </w:t>
      </w:r>
      <w:r>
        <w:rPr>
          <w:rFonts w:eastAsia="Times New Roman"/>
          <w:bCs/>
          <w:szCs w:val="24"/>
          <w:lang w:val="en-US"/>
        </w:rPr>
        <w:t>troll</w:t>
      </w:r>
      <w:r>
        <w:rPr>
          <w:rFonts w:eastAsia="Times New Roman"/>
          <w:bCs/>
          <w:szCs w:val="24"/>
        </w:rPr>
        <w:t xml:space="preserve"> του διαδικτύου, δεν αρκεί. Και ξέρετε γιατί δεν αρκεί; Δεν αρκεί γιατί στο</w:t>
      </w:r>
      <w:r>
        <w:rPr>
          <w:rFonts w:eastAsia="Times New Roman"/>
          <w:bCs/>
          <w:szCs w:val="24"/>
        </w:rPr>
        <w:t xml:space="preserve"> τέλος της ημέρας, πολιτική δεν είναι μόνο η επικοινωνία. </w:t>
      </w:r>
      <w:r>
        <w:rPr>
          <w:rFonts w:eastAsia="Times New Roman"/>
          <w:bCs/>
          <w:szCs w:val="24"/>
          <w:lang w:val="en-US"/>
        </w:rPr>
        <w:t>E</w:t>
      </w:r>
      <w:proofErr w:type="spellStart"/>
      <w:r>
        <w:rPr>
          <w:rFonts w:eastAsia="Times New Roman"/>
          <w:bCs/>
          <w:szCs w:val="24"/>
        </w:rPr>
        <w:t>ίναι</w:t>
      </w:r>
      <w:proofErr w:type="spellEnd"/>
      <w:r>
        <w:rPr>
          <w:rFonts w:eastAsia="Times New Roman"/>
          <w:bCs/>
          <w:szCs w:val="24"/>
        </w:rPr>
        <w:t xml:space="preserve"> σημαντική η επικοινωνία δεν την υποτιμώ, αλλά πολιτική δεν είναι μόνο η επικοινωνία. </w:t>
      </w:r>
      <w:r>
        <w:rPr>
          <w:rFonts w:eastAsia="Times New Roman"/>
          <w:bCs/>
          <w:szCs w:val="24"/>
          <w:lang w:val="en-US"/>
        </w:rPr>
        <w:t>H</w:t>
      </w:r>
      <w:r>
        <w:rPr>
          <w:rFonts w:eastAsia="Times New Roman"/>
          <w:bCs/>
          <w:szCs w:val="24"/>
        </w:rPr>
        <w:t xml:space="preserve"> πολιτική θέλει και στρατηγική και επικοινωνιακή στρατηγική αλλά και επί της ουσίας στρατηγική, θέλει και </w:t>
      </w:r>
      <w:r>
        <w:rPr>
          <w:rFonts w:eastAsia="Times New Roman"/>
          <w:bCs/>
          <w:szCs w:val="24"/>
        </w:rPr>
        <w:t xml:space="preserve">μυαλό, θέλει και ψυχή. Και πάνω από όλα, όσο δυνατός και αν είσαι στα μέσα της επικοινωνίας, η πολιτική έχει να κάνει και με την πραγματικότητα, με τα βιώματα, με τη ζωή, με τις προσδοκίες των ανθρώπων. </w:t>
      </w:r>
    </w:p>
    <w:p w14:paraId="14EE0607" w14:textId="77777777" w:rsidR="002F0583" w:rsidRDefault="00B91F1A">
      <w:pPr>
        <w:spacing w:line="600" w:lineRule="auto"/>
        <w:ind w:firstLine="720"/>
        <w:jc w:val="both"/>
        <w:rPr>
          <w:rFonts w:eastAsia="Times New Roman"/>
          <w:bCs/>
          <w:szCs w:val="24"/>
        </w:rPr>
      </w:pPr>
      <w:r>
        <w:rPr>
          <w:rFonts w:eastAsia="Times New Roman"/>
          <w:bCs/>
          <w:szCs w:val="24"/>
        </w:rPr>
        <w:lastRenderedPageBreak/>
        <w:t>Και σας παρακολουθώ τόση ώρα, κύριε Μητσοτάκη, να κά</w:t>
      </w:r>
      <w:r>
        <w:rPr>
          <w:rFonts w:eastAsia="Times New Roman"/>
          <w:bCs/>
          <w:szCs w:val="24"/>
        </w:rPr>
        <w:t xml:space="preserve">νετε αυτήν την αξιόλογη προσπάθεια να πείσετε, αλλά η αίσθηση που έχουμε, οι περισσότεροι σε αυτή εδώ την Αίθουσα, πιστεύω, η πλειοψηφία όσων παρακολουθεί, είναι ότι δεν τα καταφέρνετε να πείσετε. Κάποιοι θα σπεύσουν να πουν –και θέλω να το ξεκαθαρίσω ότι </w:t>
      </w:r>
      <w:r>
        <w:rPr>
          <w:rFonts w:eastAsia="Times New Roman"/>
          <w:bCs/>
          <w:szCs w:val="24"/>
        </w:rPr>
        <w:t xml:space="preserve">δεν συμφωνώ- ότι δεν τα καταφέρνετε, γιατί δεν το έχετε. Όχι, δεν είναι αυτό. Και εγώ ξέρετε, δεν σαν υποτιμώ καθόλου ως αντίπαλο. Ίσα-ίσα θεωρώ ότι είστε ένας πολύ ισχυρός αντίπαλος. Ξέρετε γιατί δεν τα καταφέρνετε; Δεν τα καταφέρνετε γιατί είστε </w:t>
      </w:r>
      <w:proofErr w:type="spellStart"/>
      <w:r>
        <w:rPr>
          <w:rFonts w:eastAsia="Times New Roman"/>
          <w:bCs/>
          <w:szCs w:val="24"/>
        </w:rPr>
        <w:t>αυτοεγκλ</w:t>
      </w:r>
      <w:r>
        <w:rPr>
          <w:rFonts w:eastAsia="Times New Roman"/>
          <w:bCs/>
          <w:szCs w:val="24"/>
        </w:rPr>
        <w:t>ωβισμένος</w:t>
      </w:r>
      <w:proofErr w:type="spellEnd"/>
      <w:r>
        <w:rPr>
          <w:rFonts w:eastAsia="Times New Roman"/>
          <w:bCs/>
          <w:szCs w:val="24"/>
        </w:rPr>
        <w:t xml:space="preserve"> σε μια αδιέξοδη στρατηγική, στην στρατηγική του ψευδοπροφήτη που διαρκώς προφητεύει την καταστροφή και συνεχώς διαψεύδεται. Διότι μια η καταστροφή, δύο η καταστροφή, τρεις η καταστροφή και όταν δεν έρχεται η καταστροφή, μάλλον απαξιώνεται αυτός π</w:t>
      </w:r>
      <w:r>
        <w:rPr>
          <w:rFonts w:eastAsia="Times New Roman"/>
          <w:bCs/>
          <w:szCs w:val="24"/>
        </w:rPr>
        <w:t>ου την προφητεύει. Και ξέρετε, αυτή η στρατηγική που έχετε επιλέξει και πολιτική στρατηγική και στρατηγική επικοινωνίας, έχει ημερομηνία λήξης. Στην αρχή, πράγματι δημιουργείτε μια ένταση, προσελκύετε το ενδιαφέρον του ακροατηρίου, αλλά όσο περνάει ο καιρό</w:t>
      </w:r>
      <w:r>
        <w:rPr>
          <w:rFonts w:eastAsia="Times New Roman"/>
          <w:bCs/>
          <w:szCs w:val="24"/>
        </w:rPr>
        <w:t xml:space="preserve">ς, κινδυνεύετε εσείς να γίνεται γραφικός. </w:t>
      </w:r>
    </w:p>
    <w:p w14:paraId="14EE0608" w14:textId="77777777" w:rsidR="002F0583" w:rsidRDefault="00B91F1A">
      <w:pPr>
        <w:spacing w:line="600" w:lineRule="auto"/>
        <w:ind w:firstLine="720"/>
        <w:jc w:val="both"/>
        <w:rPr>
          <w:rFonts w:eastAsia="Times New Roman" w:cs="Times New Roman"/>
          <w:szCs w:val="24"/>
        </w:rPr>
      </w:pPr>
      <w:r>
        <w:rPr>
          <w:rFonts w:eastAsia="Times New Roman"/>
          <w:bCs/>
          <w:szCs w:val="24"/>
        </w:rPr>
        <w:t xml:space="preserve">Και πολύ φοβάμαι ακούγοντας σας και σήμερα, εάν συνεχίσετε έτσι, δεν είναι μακριά εκείνη η στιγμή. Φανταστείτε μόνο, κύριε Μητσοτάκη, τον εαυτό σας σε δύο χρόνια από σήμερα, τον Μάιο του 2019, όταν θα βρισκόμαστε </w:t>
      </w:r>
      <w:r>
        <w:rPr>
          <w:rFonts w:eastAsia="Times New Roman"/>
          <w:bCs/>
          <w:szCs w:val="24"/>
        </w:rPr>
        <w:t xml:space="preserve">λίγο πριν τις ευρωπαϊκές εκλογές, σε προεκλογική περίοδο, όπου θα είναι η πρώτη κάλπη που θα αναμετρηθούμε. Γιατί, ξέρετε, η πολιτική και τα κόμματα αναμετρώνται στην κάλπη, όταν </w:t>
      </w:r>
      <w:r>
        <w:rPr>
          <w:rFonts w:eastAsia="Times New Roman"/>
          <w:bCs/>
          <w:szCs w:val="24"/>
        </w:rPr>
        <w:lastRenderedPageBreak/>
        <w:t xml:space="preserve">στήνεται, και όχι στις δημοσκοπήσεις ούτε στα μέσα. Φανταστείτε, λοιπόν, τον </w:t>
      </w:r>
      <w:r>
        <w:rPr>
          <w:rFonts w:eastAsia="Times New Roman"/>
          <w:bCs/>
          <w:szCs w:val="24"/>
        </w:rPr>
        <w:t xml:space="preserve">Μάιο του 2019 που θα έχετε κλείσει κοντά </w:t>
      </w:r>
      <w:r>
        <w:rPr>
          <w:rFonts w:eastAsia="Times New Roman"/>
          <w:bCs/>
          <w:szCs w:val="24"/>
        </w:rPr>
        <w:t xml:space="preserve">τριάμισι </w:t>
      </w:r>
      <w:r>
        <w:rPr>
          <w:rFonts w:eastAsia="Times New Roman"/>
          <w:bCs/>
          <w:szCs w:val="24"/>
        </w:rPr>
        <w:t>χρόνια Αρχηγός της Αξιωματικής Αντιπολίτευσης κ</w:t>
      </w:r>
      <w:r>
        <w:rPr>
          <w:rFonts w:eastAsia="Times New Roman" w:cs="Times New Roman"/>
          <w:szCs w:val="24"/>
        </w:rPr>
        <w:t xml:space="preserve">αι ταυτόχρονα, </w:t>
      </w:r>
      <w:r>
        <w:rPr>
          <w:rFonts w:eastAsia="Times New Roman" w:cs="Times New Roman"/>
          <w:szCs w:val="24"/>
        </w:rPr>
        <w:t xml:space="preserve">τριάμισι </w:t>
      </w:r>
      <w:r>
        <w:rPr>
          <w:rFonts w:eastAsia="Times New Roman" w:cs="Times New Roman"/>
          <w:szCs w:val="24"/>
        </w:rPr>
        <w:t xml:space="preserve">ολόκληρα χρόνια Αρχηγός ενός κόμματος που θα ζητά και θα προβλέπει αδιάλειπτα επί </w:t>
      </w:r>
      <w:r>
        <w:rPr>
          <w:rFonts w:eastAsia="Times New Roman" w:cs="Times New Roman"/>
          <w:szCs w:val="24"/>
        </w:rPr>
        <w:t xml:space="preserve">τριάμισι </w:t>
      </w:r>
      <w:r>
        <w:rPr>
          <w:rFonts w:eastAsia="Times New Roman" w:cs="Times New Roman"/>
          <w:szCs w:val="24"/>
        </w:rPr>
        <w:t>χρόνια εκλογές και αυτές δεν θα έρχονται.</w:t>
      </w:r>
    </w:p>
    <w:p w14:paraId="14EE0609" w14:textId="77777777" w:rsidR="002F0583" w:rsidRDefault="00B91F1A">
      <w:pPr>
        <w:spacing w:line="600" w:lineRule="auto"/>
        <w:jc w:val="both"/>
        <w:rPr>
          <w:rFonts w:eastAsia="Times New Roman"/>
          <w:szCs w:val="24"/>
        </w:rPr>
      </w:pPr>
      <w:r>
        <w:rPr>
          <w:rFonts w:eastAsia="Times New Roman"/>
          <w:szCs w:val="24"/>
        </w:rPr>
        <w:t>Θα</w:t>
      </w:r>
      <w:r>
        <w:rPr>
          <w:rFonts w:eastAsia="Times New Roman"/>
          <w:szCs w:val="24"/>
        </w:rPr>
        <w:t xml:space="preserve"> είστε επί </w:t>
      </w:r>
      <w:r>
        <w:rPr>
          <w:rFonts w:eastAsia="Times New Roman"/>
          <w:szCs w:val="24"/>
        </w:rPr>
        <w:t xml:space="preserve">τριάμισι </w:t>
      </w:r>
      <w:r>
        <w:rPr>
          <w:rFonts w:eastAsia="Times New Roman"/>
          <w:szCs w:val="24"/>
        </w:rPr>
        <w:t xml:space="preserve">χρόνια Αρχηγός ενός κόμματος που θα προβλέπει αδιάλειπτα κόφτες, καταστροφές και αποτυχίες, αλλά ούτε οι κόφτες θα ενεργοποιούνται ούτε οι καταστροφές και οι αποτυχίες θα επαληθεύονται και θα γίνονται πραγματικότητα. Επί </w:t>
      </w:r>
      <w:r>
        <w:rPr>
          <w:rFonts w:eastAsia="Times New Roman"/>
          <w:szCs w:val="24"/>
        </w:rPr>
        <w:t xml:space="preserve">τριάμισι </w:t>
      </w:r>
      <w:r>
        <w:rPr>
          <w:rFonts w:eastAsia="Times New Roman"/>
          <w:szCs w:val="24"/>
        </w:rPr>
        <w:t>χρόνια! Πώς το σκέφτεστε αλήθεια αυτό; Είναι μια σοβαρή στρατηγική και για εσάς και για το κόμμα σας;</w:t>
      </w:r>
    </w:p>
    <w:p w14:paraId="14EE060A" w14:textId="77777777" w:rsidR="002F0583" w:rsidRDefault="00B91F1A">
      <w:pPr>
        <w:spacing w:line="600" w:lineRule="auto"/>
        <w:ind w:firstLine="720"/>
        <w:jc w:val="both"/>
        <w:rPr>
          <w:rFonts w:eastAsia="Times New Roman"/>
          <w:szCs w:val="24"/>
        </w:rPr>
      </w:pPr>
      <w:r>
        <w:rPr>
          <w:rFonts w:eastAsia="Times New Roman"/>
          <w:szCs w:val="24"/>
        </w:rPr>
        <w:t>Σήμερα, κύριε Μητσοτάκη, είχατε μία ευκαιρία. Δεν το καταλάβατε μάλλον, αλλά είχατε μια ευκαιρία. Είχατε μια ευκαιρία, μεγάλη ευκαιρία για την παράταξή σα</w:t>
      </w:r>
      <w:r>
        <w:rPr>
          <w:rFonts w:eastAsia="Times New Roman"/>
          <w:szCs w:val="24"/>
        </w:rPr>
        <w:t xml:space="preserve">ς, να αλλάξετε αφήγημα. Και αυτήν την ευκαιρία την πετάτε. Γιατί, τι λέτε σήμερα στον ελληνικό λαό που μας ακούει; Λέτε στον ελληνικό λαό δύο πράγματα. Δυο πράγματα επί της ουσίας, τα άλλα τα έχετε πει ξανά και ξανά και ξανά. Δυο πράγματα. Ότι η Κυβέρνηση </w:t>
      </w:r>
      <w:r>
        <w:rPr>
          <w:rFonts w:eastAsia="Times New Roman"/>
          <w:szCs w:val="24"/>
        </w:rPr>
        <w:t>φέρνει τέταρτο μνημόνιο και ότι τα αντίμετρα είναι αέρας κοπανιστός. Μάλιστα.</w:t>
      </w:r>
    </w:p>
    <w:p w14:paraId="14EE060B"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Εγώ, κύριε Μητσοτάκη, θα τις κρατήσω αυτές τις δηλώσεις σας και μάλιστα θα ζητήσω και από τους συνεργάτες μου να ετοιμάσουν από τώρα τα </w:t>
      </w:r>
      <w:r>
        <w:rPr>
          <w:rFonts w:eastAsia="Times New Roman"/>
          <w:szCs w:val="24"/>
          <w:lang w:val="en-US"/>
        </w:rPr>
        <w:t>spots</w:t>
      </w:r>
      <w:r>
        <w:rPr>
          <w:rFonts w:eastAsia="Times New Roman"/>
          <w:szCs w:val="24"/>
        </w:rPr>
        <w:t xml:space="preserve"> των </w:t>
      </w:r>
      <w:r>
        <w:rPr>
          <w:rFonts w:eastAsia="Times New Roman"/>
          <w:szCs w:val="24"/>
        </w:rPr>
        <w:t xml:space="preserve">ευρωεκλογών </w:t>
      </w:r>
      <w:r>
        <w:rPr>
          <w:rFonts w:eastAsia="Times New Roman"/>
          <w:szCs w:val="24"/>
        </w:rPr>
        <w:t>δυο χρόνια από σήμερ</w:t>
      </w:r>
      <w:r>
        <w:rPr>
          <w:rFonts w:eastAsia="Times New Roman"/>
          <w:szCs w:val="24"/>
        </w:rPr>
        <w:t>α, με τις δηλώσεις αυτές, για να θυμάται ο ελληνικός λαός τι λέγατε τόσα χρόνια.</w:t>
      </w:r>
    </w:p>
    <w:p w14:paraId="14EE060C" w14:textId="77777777" w:rsidR="002F0583" w:rsidRDefault="00B91F1A">
      <w:pPr>
        <w:spacing w:line="600" w:lineRule="auto"/>
        <w:ind w:firstLine="720"/>
        <w:jc w:val="both"/>
        <w:rPr>
          <w:rFonts w:eastAsia="Times New Roman"/>
          <w:szCs w:val="24"/>
        </w:rPr>
      </w:pPr>
      <w:r>
        <w:rPr>
          <w:rFonts w:eastAsia="Times New Roman"/>
          <w:szCs w:val="24"/>
        </w:rPr>
        <w:t xml:space="preserve">Γιατί τον Μάη του 2019, κύριε Μητσοτάκη, που θα είναι πραγματική προεκλογική περίοδος για </w:t>
      </w:r>
      <w:r>
        <w:rPr>
          <w:rFonts w:eastAsia="Times New Roman"/>
          <w:szCs w:val="24"/>
        </w:rPr>
        <w:t>ευρωεκλογές</w:t>
      </w:r>
      <w:r>
        <w:rPr>
          <w:rFonts w:eastAsia="Times New Roman"/>
          <w:szCs w:val="24"/>
        </w:rPr>
        <w:t>, όχι μόνο δεν θα είμαστε σε τέταρτο μνημόνιο, όχι μόνο δεν θα έχουμε τέτα</w:t>
      </w:r>
      <w:r>
        <w:rPr>
          <w:rFonts w:eastAsia="Times New Roman"/>
          <w:szCs w:val="24"/>
        </w:rPr>
        <w:t>ρτο μνημόνιο, όπως μας λέτε σήμερα, αλλά θα διανύουμε ήδη σχεδόν έναν ολόκληρο χρόνο εκτός μνημονίων, γιατί θα βγούμε οριστικά το καλοκαίρι του 2018, κύριε Μητσοτάκη, έχοντας ολοκληρώσει με επιτυχία το τρίτο πρόγραμμα και μάλιστα στην ώρα του, μπορεί και π</w:t>
      </w:r>
      <w:r>
        <w:rPr>
          <w:rFonts w:eastAsia="Times New Roman"/>
          <w:szCs w:val="24"/>
        </w:rPr>
        <w:t>ιο πριν.</w:t>
      </w:r>
    </w:p>
    <w:p w14:paraId="14EE060D" w14:textId="77777777" w:rsidR="002F0583" w:rsidRDefault="00B91F1A">
      <w:pPr>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14EE060E" w14:textId="77777777" w:rsidR="002F0583" w:rsidRDefault="00B91F1A">
      <w:pPr>
        <w:spacing w:line="600" w:lineRule="auto"/>
        <w:ind w:firstLine="720"/>
        <w:jc w:val="both"/>
        <w:rPr>
          <w:rFonts w:eastAsia="Times New Roman"/>
          <w:szCs w:val="24"/>
        </w:rPr>
      </w:pPr>
      <w:r>
        <w:rPr>
          <w:rFonts w:eastAsia="Times New Roman"/>
          <w:szCs w:val="24"/>
        </w:rPr>
        <w:t>Και θα έχουμε, επίσης, το Μάη του 2019 και πέντε μήνες μέσα στο ’19, εις τους οποίους πέντε μήνες θα έχουν ενεργοποιηθεί κανονικά όλα τα αντίμετρα που σήμερα εσείς τα ονομάζετε «αέρα κοπανι</w:t>
      </w:r>
      <w:r>
        <w:rPr>
          <w:rFonts w:eastAsia="Times New Roman"/>
          <w:szCs w:val="24"/>
        </w:rPr>
        <w:t>στό», όλα τα αντίμετρα που σήμερα εσείς ετοιμάζεστε να τα καταψηφίσετε στην ονομαστική ψηφοφορία ένα προς ένα. «Αέρας κοπανιστός» για εσάς, που όμως τότε θα ανακουφίζουν -διότι θα είναι κοντά 2 δισεκατομμύρια- εκατοντάδες χιλιάδες νοικοκυριά και συμπολίτες</w:t>
      </w:r>
      <w:r>
        <w:rPr>
          <w:rFonts w:eastAsia="Times New Roman"/>
          <w:szCs w:val="24"/>
        </w:rPr>
        <w:t xml:space="preserve"> μας που σήμερα σας ακούνε και δεν θα το ξεχάσουν ότι τα καταψηφίσατε. Δεν θα το έχουν ξεχάσει σε δυο χρόνια από σήμερα.</w:t>
      </w:r>
    </w:p>
    <w:p w14:paraId="14EE060F"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Και σας ερωτώ, κύριε Μητσοτάκη: Πώς θα πάτε στις </w:t>
      </w:r>
      <w:r>
        <w:rPr>
          <w:rFonts w:eastAsia="Times New Roman"/>
          <w:szCs w:val="24"/>
        </w:rPr>
        <w:t xml:space="preserve">ευρωεκλογές </w:t>
      </w:r>
      <w:r>
        <w:rPr>
          <w:rFonts w:eastAsia="Times New Roman"/>
          <w:szCs w:val="24"/>
        </w:rPr>
        <w:t>του ’19; Με ποιο αφήγημα και με ποια αξιοπιστία; Ποιος θα σας πιστεύει τότ</w:t>
      </w:r>
      <w:r>
        <w:rPr>
          <w:rFonts w:eastAsia="Times New Roman"/>
          <w:szCs w:val="24"/>
        </w:rPr>
        <w:t>ε;</w:t>
      </w:r>
    </w:p>
    <w:p w14:paraId="14EE0610"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11" w14:textId="77777777" w:rsidR="002F0583" w:rsidRDefault="00B91F1A">
      <w:pPr>
        <w:spacing w:line="600" w:lineRule="auto"/>
        <w:ind w:firstLine="720"/>
        <w:jc w:val="both"/>
        <w:rPr>
          <w:rFonts w:eastAsia="Times New Roman"/>
          <w:szCs w:val="24"/>
        </w:rPr>
      </w:pPr>
      <w:r>
        <w:rPr>
          <w:rFonts w:eastAsia="Times New Roman"/>
          <w:szCs w:val="24"/>
        </w:rPr>
        <w:t>Ελπίζω και ξέρετε…</w:t>
      </w:r>
    </w:p>
    <w:p w14:paraId="14EE0612"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ησυχία.</w:t>
      </w:r>
    </w:p>
    <w:p w14:paraId="14EE0613" w14:textId="77777777" w:rsidR="002F0583" w:rsidRDefault="00B91F1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Εγώ σας άκουσα με προσοχή, θέλω να ακούσετε κι εσείς.</w:t>
      </w:r>
    </w:p>
    <w:p w14:paraId="14EE0614" w14:textId="77777777" w:rsidR="002F0583" w:rsidRDefault="00B91F1A">
      <w:pPr>
        <w:spacing w:line="600" w:lineRule="auto"/>
        <w:ind w:firstLine="720"/>
        <w:jc w:val="both"/>
        <w:rPr>
          <w:rFonts w:eastAsia="Times New Roman"/>
          <w:szCs w:val="24"/>
        </w:rPr>
      </w:pPr>
      <w:r>
        <w:rPr>
          <w:rFonts w:eastAsia="Times New Roman"/>
          <w:szCs w:val="24"/>
        </w:rPr>
        <w:t>Ελπίζω, διότι θα μου πει κανείς «τώρα κόπτεσαι για τη στρατηγική του</w:t>
      </w:r>
      <w:r>
        <w:rPr>
          <w:rFonts w:eastAsia="Times New Roman"/>
          <w:szCs w:val="24"/>
        </w:rPr>
        <w:t xml:space="preserve"> αντιπάλου σου;». Κοιτάτε η χώρα θα ήταν ευτύχημα αν μπορούσε αυτήν την ώρα να έχει μια </w:t>
      </w:r>
      <w:r>
        <w:rPr>
          <w:rFonts w:eastAsia="Times New Roman"/>
          <w:szCs w:val="24"/>
        </w:rPr>
        <w:t xml:space="preserve">Αντιπολίτευση </w:t>
      </w:r>
      <w:r>
        <w:rPr>
          <w:rFonts w:eastAsia="Times New Roman"/>
          <w:szCs w:val="24"/>
        </w:rPr>
        <w:t>που να μπορούσε να αντιληφθεί ότι είναι αναγκαίο να αλλάξει τώρα αφήγημα. Τώρα. Τώρα που δίνεται η δυνατότητα για πρώτη φορά μετά από επτά χρόνια σε αυτόν</w:t>
      </w:r>
      <w:r>
        <w:rPr>
          <w:rFonts w:eastAsia="Times New Roman"/>
          <w:szCs w:val="24"/>
        </w:rPr>
        <w:t xml:space="preserve"> τον τόπο να σχεδιάσουμε την επόμενη μέρα και άρα, ενδεχομένως, να ήταν χρήσιμη και η συνεισφορά μιας σοβαρής </w:t>
      </w:r>
      <w:r>
        <w:rPr>
          <w:rFonts w:eastAsia="Times New Roman"/>
          <w:szCs w:val="24"/>
        </w:rPr>
        <w:t xml:space="preserve">Αντιπολίτευσης </w:t>
      </w:r>
      <w:r>
        <w:rPr>
          <w:rFonts w:eastAsia="Times New Roman"/>
          <w:szCs w:val="24"/>
        </w:rPr>
        <w:t>σε αυτήν την προοπτική. Ελπίζω ο χρόνος μέχρι τότε, βέβαια, να σας βοηθήσει με νηφαλιότητα να ξαναδείτε τη στρατηγική σας.</w:t>
      </w:r>
    </w:p>
    <w:p w14:paraId="14EE0615" w14:textId="77777777" w:rsidR="002F0583" w:rsidRDefault="00B91F1A">
      <w:pPr>
        <w:spacing w:line="600" w:lineRule="auto"/>
        <w:ind w:firstLine="720"/>
        <w:jc w:val="both"/>
        <w:rPr>
          <w:rFonts w:eastAsia="Times New Roman"/>
          <w:szCs w:val="24"/>
        </w:rPr>
      </w:pPr>
      <w:r>
        <w:rPr>
          <w:rFonts w:eastAsia="Times New Roman"/>
          <w:szCs w:val="24"/>
        </w:rPr>
        <w:t>Πολύ φοβ</w:t>
      </w:r>
      <w:r>
        <w:rPr>
          <w:rFonts w:eastAsia="Times New Roman"/>
          <w:szCs w:val="24"/>
        </w:rPr>
        <w:t>άμαι, όμως, ότι υιοθετώντας διαρκώς τις συμβουλές των ακραίων στην παράταξή σας, και ιδίως του Αντιπροέδρου σας του κ. Γεωργιάδη, πολύ δύσκολα θα καταφέρετε να αλλάξετε στρατηγική. Και προσέξτε, κύριε Μητσοτάκη, μην, παραχωρώντας την ηγεμονία στους ακραίου</w:t>
      </w:r>
      <w:r>
        <w:rPr>
          <w:rFonts w:eastAsia="Times New Roman"/>
          <w:szCs w:val="24"/>
        </w:rPr>
        <w:t xml:space="preserve">ς της παράταξής σας, βρεθείτε τελικά και </w:t>
      </w:r>
      <w:r>
        <w:rPr>
          <w:rFonts w:eastAsia="Times New Roman"/>
          <w:szCs w:val="24"/>
        </w:rPr>
        <w:lastRenderedPageBreak/>
        <w:t>προ εκπλήξεων, διότι τους έχετε παραδώσει τα κλειδιά του σπιτιού και στο τέλος μπορεί να χάσετε και το σπίτι. Αλλά αυτό είναι δική σας δουλειά.</w:t>
      </w:r>
    </w:p>
    <w:p w14:paraId="14EE0616" w14:textId="77777777" w:rsidR="002F0583" w:rsidRDefault="00B91F1A">
      <w:pPr>
        <w:spacing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14EE0617" w14:textId="77777777" w:rsidR="002F0583" w:rsidRDefault="00B91F1A">
      <w:pPr>
        <w:spacing w:line="600" w:lineRule="auto"/>
        <w:ind w:firstLine="720"/>
        <w:jc w:val="both"/>
        <w:rPr>
          <w:rFonts w:eastAsia="Times New Roman"/>
          <w:szCs w:val="24"/>
        </w:rPr>
      </w:pPr>
      <w:r>
        <w:rPr>
          <w:rFonts w:eastAsia="Times New Roman"/>
          <w:szCs w:val="24"/>
        </w:rPr>
        <w:t>Σε κάθε περίπ</w:t>
      </w:r>
      <w:r>
        <w:rPr>
          <w:rFonts w:eastAsia="Times New Roman"/>
          <w:szCs w:val="24"/>
        </w:rPr>
        <w:t>τωση όμως, εγώ κατανοώ, κυρίες και κύριοι συνάδελφοι, όπως είπα και στην αρχή, τον κ. Μητσοτάκη. Και κατανοώ γιατί είναι τεράστιο δομικό πρόβλημα -όχι επικοινωνιακό, αλλά πολιτικό, στρατηγικό πρόβλημα- το γεγονός ότι κλείνει η αξιολόγηση και οδεύουμε επιτέ</w:t>
      </w:r>
      <w:r>
        <w:rPr>
          <w:rFonts w:eastAsia="Times New Roman"/>
          <w:szCs w:val="24"/>
        </w:rPr>
        <w:t>λους μετά από επτά ολόκληρα χρόνια σε μια συνολική συμφωνία, που περιλαμβάνει και το χρέος και άρα περιλαμβάνει και το διάδρομο, το μεσοπρόθεσμο για την αποπληρωμή και τη δυνατότητα δηλαδή η χώρα να στηρίζεται στις δικές της δυνάμεις και άρα να βγει οριστι</w:t>
      </w:r>
      <w:r>
        <w:rPr>
          <w:rFonts w:eastAsia="Times New Roman"/>
          <w:szCs w:val="24"/>
        </w:rPr>
        <w:t xml:space="preserve">κά από τα μνημόνια. </w:t>
      </w:r>
    </w:p>
    <w:p w14:paraId="14EE0618" w14:textId="77777777" w:rsidR="002F0583" w:rsidRDefault="00B91F1A">
      <w:pPr>
        <w:spacing w:line="600" w:lineRule="auto"/>
        <w:ind w:firstLine="720"/>
        <w:jc w:val="both"/>
        <w:rPr>
          <w:rFonts w:eastAsia="Times New Roman"/>
          <w:szCs w:val="24"/>
        </w:rPr>
      </w:pPr>
      <w:r>
        <w:rPr>
          <w:rFonts w:eastAsia="Times New Roman"/>
          <w:szCs w:val="24"/>
        </w:rPr>
        <w:t xml:space="preserve">Είναι πρόβλημα, διότι όσο κι αν κάποιοι επιμένουν μονότονα στην ίδια καραμέλα, περνάμε πλέον σε μια θετική ατζέντα. Πώς να το κάνουμε; Μια θετική ατζέντα και για τη χώρα, αλλά και για την κοινωνία. Την έχει ανάγκη η ελληνική κοινωνία. </w:t>
      </w:r>
      <w:r>
        <w:rPr>
          <w:rFonts w:eastAsia="Times New Roman"/>
          <w:szCs w:val="24"/>
        </w:rPr>
        <w:t xml:space="preserve">Και ξέρετε, όταν αυτό καταστεί πραγματικότητα, αντιληπτή στην πλειοψηφία της κοινής γνώμης και των Ελλήνων πολιτών, θα έχετε χάσει και τον μοναδικό σας σύμμαχο όλα αυτά τα χρόνια: τον φόβο και την καταστροφολογία. Γιατί μόνο σε αυτά στηρίζεστε τόσο καιρό. </w:t>
      </w:r>
    </w:p>
    <w:p w14:paraId="14EE0619" w14:textId="77777777" w:rsidR="002F0583" w:rsidRDefault="00B91F1A">
      <w:pPr>
        <w:spacing w:line="600" w:lineRule="auto"/>
        <w:ind w:firstLine="720"/>
        <w:jc w:val="both"/>
        <w:rPr>
          <w:rFonts w:eastAsia="Times New Roman"/>
          <w:szCs w:val="24"/>
        </w:rPr>
      </w:pPr>
      <w:r>
        <w:rPr>
          <w:rFonts w:eastAsia="Times New Roman"/>
          <w:szCs w:val="24"/>
        </w:rPr>
        <w:t xml:space="preserve">Σας προκαλώ να ρωτήσετε έναν Έλληνα πολίτη -μιας κι εσείς κυκλοφορείτε πάρα πολύ, αλλά εμείς δεν κυκλοφορούμε κι είμαστε κλεισμένοι, μάλλον θυμάστε τα </w:t>
      </w:r>
      <w:r>
        <w:rPr>
          <w:rFonts w:eastAsia="Times New Roman"/>
          <w:szCs w:val="24"/>
        </w:rPr>
        <w:lastRenderedPageBreak/>
        <w:t>δικά σας όταν ήσασταν εγκλωβισμένοι και δεν μπορούσατε να πάρετε ανάσα- έξω στο δρόμο. Και πείτε του: «Τ</w:t>
      </w:r>
      <w:r>
        <w:rPr>
          <w:rFonts w:eastAsia="Times New Roman"/>
          <w:szCs w:val="24"/>
        </w:rPr>
        <w:t>ι προτείνει, ρε παιδιά ο κ. Μητσοτάκης για τη χώρα;». Στοιχηματίζω ότι θα σας απαντήσει: «Αυτό που λέει ο κ. Μητσοτάκης είναι ότι ο Τσίπρας δεν τα κάνει καλά και μας καταστρέφει». Διότι αυτό λέτε συνέχεια. Ρωτήστε τον: «Θετική πρόταση έχει;». Κανείς δεν θα</w:t>
      </w:r>
      <w:r>
        <w:rPr>
          <w:rFonts w:eastAsia="Times New Roman"/>
          <w:szCs w:val="24"/>
        </w:rPr>
        <w:t xml:space="preserve"> θυμάται να σας πει, κύριε Μητσοτάκη. Κανείς. Και δεν θα θυμάται κανείς, διότι όσο μιλάτε -δεν ξέρω, μπορεί να έχετε προτάσεις, να μην σας υποτιμώ-, το 95% της παρουσίας σας το αφιερώνετε σε μια αρνητική και </w:t>
      </w:r>
      <w:proofErr w:type="spellStart"/>
      <w:r>
        <w:rPr>
          <w:rFonts w:eastAsia="Times New Roman"/>
          <w:szCs w:val="24"/>
        </w:rPr>
        <w:t>καταστροφολογική</w:t>
      </w:r>
      <w:proofErr w:type="spellEnd"/>
      <w:r>
        <w:rPr>
          <w:rFonts w:eastAsia="Times New Roman"/>
          <w:szCs w:val="24"/>
        </w:rPr>
        <w:t xml:space="preserve"> κριτική. Μόνο αρνητική εικόνα έ</w:t>
      </w:r>
      <w:r>
        <w:rPr>
          <w:rFonts w:eastAsia="Times New Roman"/>
          <w:szCs w:val="24"/>
        </w:rPr>
        <w:t xml:space="preserve">χει η ελληνική κοινωνία γι’ αυτά που λέτε εσείς. Και ξέρετε, κανείς δεν μπορεί να διεκδικήσει να γίνει Πρωθυπουργός, λέγοντας ότι οι άλλοι είναι κακοί. Πρέπει κι ο ίδιος να αποδείξει ότι έχει πρόταση. </w:t>
      </w:r>
    </w:p>
    <w:p w14:paraId="14EE061A" w14:textId="77777777" w:rsidR="002F0583" w:rsidRDefault="00B91F1A">
      <w:pPr>
        <w:spacing w:line="600" w:lineRule="auto"/>
        <w:ind w:firstLine="720"/>
        <w:jc w:val="both"/>
        <w:rPr>
          <w:rFonts w:eastAsia="Times New Roman"/>
          <w:szCs w:val="24"/>
        </w:rPr>
      </w:pPr>
      <w:r>
        <w:rPr>
          <w:rFonts w:eastAsia="Times New Roman"/>
          <w:szCs w:val="24"/>
        </w:rPr>
        <w:t xml:space="preserve">Τώρα, όμως, τι γίνεται, κυρίες και κύριοι συνάδελφοι; </w:t>
      </w:r>
      <w:r>
        <w:rPr>
          <w:rFonts w:eastAsia="Times New Roman"/>
          <w:szCs w:val="24"/>
        </w:rPr>
        <w:t>Αυτό που γίνεται, είναι ότι εσείς αντιδράτε με τη λογική που λέει ότι αν η πραγματικότητα δεν συνάδει με αυτά που λέτε εσείς, δεν συνάδει μαζί σας, τόσο το χειρότερο για την πραγματικότητα.</w:t>
      </w:r>
    </w:p>
    <w:p w14:paraId="14EE061B" w14:textId="77777777" w:rsidR="002F0583" w:rsidRDefault="00B91F1A">
      <w:pPr>
        <w:spacing w:line="600" w:lineRule="auto"/>
        <w:ind w:firstLine="720"/>
        <w:jc w:val="both"/>
        <w:rPr>
          <w:rFonts w:eastAsia="Times New Roman"/>
          <w:szCs w:val="24"/>
        </w:rPr>
      </w:pPr>
      <w:r>
        <w:rPr>
          <w:rFonts w:eastAsia="Times New Roman"/>
          <w:szCs w:val="24"/>
        </w:rPr>
        <w:t>Θέλω να σας θυμίσω τι είχατε πει στους Βουλευτές σας, λίγες ημέρες</w:t>
      </w:r>
      <w:r>
        <w:rPr>
          <w:rFonts w:eastAsia="Times New Roman"/>
          <w:szCs w:val="24"/>
        </w:rPr>
        <w:t xml:space="preserve"> πριν, λίγους μήνες πριν, στις 24 Φεβρουαρίου -αν θυμάμαι καλά-, όταν κάνατε Κοινοβουλευτική Ομάδα. Είχατε πει ότι «η χώρα βουλιάζει ξανά στο τέλμα της παρακμής και κανείς δεν ξέρει αν και πότε θα κλείσει η αξιολόγηση». Ήταν η περίοδος, σας θυμίζω, λίγο πρ</w:t>
      </w:r>
      <w:r>
        <w:rPr>
          <w:rFonts w:eastAsia="Times New Roman"/>
          <w:szCs w:val="24"/>
        </w:rPr>
        <w:t xml:space="preserve">ιν, που στα μέσα ενημέρωσης ο κ. Γεωργιάδης είχε βγει και είχε πει καθαρά την αλήθεια, την αλήθεια της γραμμής σας: «Δεν θέλουμε να κλείσει η αξιολόγηση. Θέλουμε να πέσει η Κυβέρνηση και να έλθουμε εμείς. Γιατί αυτοί δεν θέλουν, δεν </w:t>
      </w:r>
      <w:r>
        <w:rPr>
          <w:rFonts w:eastAsia="Times New Roman"/>
          <w:szCs w:val="24"/>
        </w:rPr>
        <w:lastRenderedPageBreak/>
        <w:t>μπορούν, καθυστερούν. Θ</w:t>
      </w:r>
      <w:r>
        <w:rPr>
          <w:rFonts w:eastAsia="Times New Roman"/>
          <w:szCs w:val="24"/>
        </w:rPr>
        <w:t>α έλθουμε εμείς και θα τα περάσουμε όλα, τόσα κι άλλα τόσα». Και σας θυμίζω ότι τότε στο τραπέζι δεν υπήρχαν ούτε αντίμετρα ούτε επιστροφή των συλλογικών διαπραγματεύσεων ούτε προοπτική για το χρέος. Και μας κατηγορούσατε ότι δεν κλείνουμε τη διαπραγμάτευσ</w:t>
      </w:r>
      <w:r>
        <w:rPr>
          <w:rFonts w:eastAsia="Times New Roman"/>
          <w:szCs w:val="24"/>
        </w:rPr>
        <w:t xml:space="preserve">η γιατί, λέει, έχουμε αριστερές ιδεοληψίες, επειδή διεκδικούμε από τους δανειστές μας την επιστροφή και της Ελλάδας </w:t>
      </w:r>
      <w:r>
        <w:rPr>
          <w:rFonts w:eastAsia="Times New Roman"/>
          <w:szCs w:val="24"/>
        </w:rPr>
        <w:t xml:space="preserve">στο πλαίσιο </w:t>
      </w:r>
      <w:r>
        <w:rPr>
          <w:rFonts w:eastAsia="Times New Roman"/>
          <w:szCs w:val="24"/>
        </w:rPr>
        <w:t xml:space="preserve">της εργασιακής κανονικότητας. Όταν εμείς βγάζαμε τη διαπραγμάτευση από τις κλειστές αίθουσες του </w:t>
      </w:r>
      <w:r>
        <w:rPr>
          <w:rFonts w:eastAsia="Times New Roman"/>
          <w:szCs w:val="24"/>
        </w:rPr>
        <w:t>«</w:t>
      </w:r>
      <w:r>
        <w:rPr>
          <w:rFonts w:eastAsia="Times New Roman"/>
          <w:szCs w:val="24"/>
          <w:lang w:val="en-US"/>
        </w:rPr>
        <w:t>H</w:t>
      </w:r>
      <w:r>
        <w:rPr>
          <w:rFonts w:eastAsia="Times New Roman"/>
          <w:szCs w:val="24"/>
          <w:lang w:val="en-US"/>
        </w:rPr>
        <w:t>ILTON</w:t>
      </w:r>
      <w:r>
        <w:rPr>
          <w:rFonts w:eastAsia="Times New Roman"/>
          <w:szCs w:val="24"/>
        </w:rPr>
        <w:t>»</w:t>
      </w:r>
      <w:r>
        <w:rPr>
          <w:rFonts w:eastAsia="Times New Roman"/>
          <w:szCs w:val="24"/>
        </w:rPr>
        <w:t xml:space="preserve"> και την πηγαίναμε στις Συνόδους Κορυφής και στη Σύνοδο των επτά Νότιων χωρών της Ευρώπης, για να αναδείξουμε τη σημασία σε όλη την Ευρωπαϊκή Ένωση, σε όλες τις χώρες να εφαρμόζεται εργασιακή κανονικότητα που εσείς καταργήσατε, μας λέγατε ότι έχουμε ιδεολη</w:t>
      </w:r>
      <w:r>
        <w:rPr>
          <w:rFonts w:eastAsia="Times New Roman"/>
          <w:szCs w:val="24"/>
        </w:rPr>
        <w:t xml:space="preserve">ψίες. Γιατί σας αρέσει να αναφέρεστε και να κάνετε αυτό το </w:t>
      </w:r>
      <w:proofErr w:type="spellStart"/>
      <w:r>
        <w:rPr>
          <w:rFonts w:eastAsia="Times New Roman"/>
          <w:szCs w:val="24"/>
        </w:rPr>
        <w:t>παιχνιδάκι</w:t>
      </w:r>
      <w:proofErr w:type="spellEnd"/>
      <w:r>
        <w:rPr>
          <w:rFonts w:eastAsia="Times New Roman"/>
          <w:szCs w:val="24"/>
        </w:rPr>
        <w:t xml:space="preserve"> των δηλώσεων. </w:t>
      </w:r>
    </w:p>
    <w:p w14:paraId="14EE061C" w14:textId="77777777" w:rsidR="002F0583" w:rsidRDefault="00B91F1A">
      <w:pPr>
        <w:spacing w:line="600" w:lineRule="auto"/>
        <w:ind w:firstLine="720"/>
        <w:jc w:val="both"/>
        <w:rPr>
          <w:rFonts w:eastAsia="Times New Roman"/>
          <w:szCs w:val="24"/>
        </w:rPr>
      </w:pPr>
      <w:r>
        <w:rPr>
          <w:rFonts w:eastAsia="Times New Roman"/>
          <w:szCs w:val="24"/>
        </w:rPr>
        <w:t>Ναι, βεβαίως, εμείς όταν κάνουμε διαπραγμάτευση κάνουμε διαπραγμάτευση και είμαστε και έτοιμοι να προχωρήσουμε μέχρι τα άκρα, αν δεν πάρουμε αυτά τα οποία θα καθιστούσαν μ</w:t>
      </w:r>
      <w:r>
        <w:rPr>
          <w:rFonts w:eastAsia="Times New Roman"/>
          <w:szCs w:val="24"/>
        </w:rPr>
        <w:t xml:space="preserve">ια συμφωνία ισορροπημένη, μια συμφωνία που θα μας έδινε, όμως, μέσα από τη συνολική λύση την προοπτική εξόδου. Γιατί αυτός είναι ο στόχος μας. </w:t>
      </w:r>
    </w:p>
    <w:p w14:paraId="14EE06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Όταν, λοιπόν, έγινε φανερό, όμως, ότι θα έχουμε και αντίμετρα και ότι δεν θα εφαρμοστούν τόσα και άλλα τόσα, όπω</w:t>
      </w:r>
      <w:r>
        <w:rPr>
          <w:rFonts w:eastAsia="Times New Roman" w:cs="Times New Roman"/>
          <w:szCs w:val="24"/>
        </w:rPr>
        <w:t xml:space="preserve">ς λέγατε εσείς, αλλά για κάθε αρνητικό μέτρο που ψηφίζουμε σήμερα, θα ψηφίζεται κι ένα ισόποσο θετικό, και ιδίως, όταν έγινε φανερό ότι προχωράμε επιτέλους στην πολυπόθητη </w:t>
      </w:r>
      <w:proofErr w:type="spellStart"/>
      <w:r>
        <w:rPr>
          <w:rFonts w:eastAsia="Times New Roman" w:cs="Times New Roman"/>
          <w:szCs w:val="24"/>
        </w:rPr>
        <w:t>απομ</w:t>
      </w:r>
      <w:r>
        <w:rPr>
          <w:rFonts w:eastAsia="Times New Roman" w:cs="Times New Roman"/>
          <w:szCs w:val="24"/>
        </w:rPr>
        <w:t>ε</w:t>
      </w:r>
      <w:r>
        <w:rPr>
          <w:rFonts w:eastAsia="Times New Roman" w:cs="Times New Roman"/>
          <w:szCs w:val="24"/>
        </w:rPr>
        <w:t>ίωση</w:t>
      </w:r>
      <w:proofErr w:type="spellEnd"/>
      <w:r>
        <w:rPr>
          <w:rFonts w:eastAsia="Times New Roman" w:cs="Times New Roman"/>
          <w:szCs w:val="24"/>
        </w:rPr>
        <w:t xml:space="preserve"> του χρέους που θα </w:t>
      </w:r>
      <w:r>
        <w:rPr>
          <w:rFonts w:eastAsia="Times New Roman" w:cs="Times New Roman"/>
          <w:szCs w:val="24"/>
        </w:rPr>
        <w:lastRenderedPageBreak/>
        <w:t>ανοίξει έναν οδικό χάρτη, έναν διάδρομο δεκαετίας για τη</w:t>
      </w:r>
      <w:r>
        <w:rPr>
          <w:rFonts w:eastAsia="Times New Roman" w:cs="Times New Roman"/>
          <w:szCs w:val="24"/>
        </w:rPr>
        <w:t xml:space="preserve">ν αποπληρωμή μέσα από τις αγορές και τη δυνατότητα να σταθούμε μόνοι στα πόδια μας και να βγούμε από τα μνημόνια και συμφωνήσαμε, τότε η Νέα Δημοκρατία, αλλά και τα μέσα ενημέρωσης που τη στηρίζουν, άλλαξαν τροπάρι. </w:t>
      </w:r>
    </w:p>
    <w:p w14:paraId="14EE06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Δες μας λέγανε πια και δεν μας λένε πια</w:t>
      </w:r>
      <w:r>
        <w:rPr>
          <w:rFonts w:eastAsia="Times New Roman" w:cs="Times New Roman"/>
          <w:szCs w:val="24"/>
        </w:rPr>
        <w:t xml:space="preserve"> ότι καταστρέφουμε τη χώρα επειδή δεν υπογράφουμε την όποια συμφωνία, όπως μας λέγανε τότε, και ότι καθυστερούμε, αλλά ότι την καταστρέφουμε –και αυτός είναι κοινός παρονομαστής- επειδή έχουμε συμφωνία. Και προσπαθούν μάλιστα να μας πείσουν ότι τα περιορισ</w:t>
      </w:r>
      <w:r>
        <w:rPr>
          <w:rFonts w:eastAsia="Times New Roman" w:cs="Times New Roman"/>
          <w:szCs w:val="24"/>
        </w:rPr>
        <w:t xml:space="preserve">τικά μέτρα είναι περισσότερα και βαρύτερα από τα ισόποσα θετικά. </w:t>
      </w:r>
    </w:p>
    <w:p w14:paraId="14EE06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όταν ακούω εδώ και πολύ καιρό αυτή τη συζήτηση στα μέσα ενημέρωσης, ξέρετε μου έρχεται στο μυαλό ένα κουίζ που μας έβαζαν όταν ήμασταν μικρά παιδάκια στο σχολείο που μας ρωτούσαν: «Τι εί</w:t>
      </w:r>
      <w:r>
        <w:rPr>
          <w:rFonts w:eastAsia="Times New Roman" w:cs="Times New Roman"/>
          <w:szCs w:val="24"/>
        </w:rPr>
        <w:t>ναι πιο βαρύ; Ένα κιλό σίδερο ή ένα κιλό βαμβάκι;». Είμαι σίγουρος, κύριε Μητσοτάκη, ότι δεν θα απαντούσατε σωστά σε αυτό το κουίζ, όταν ήσασταν παιδί!</w:t>
      </w:r>
    </w:p>
    <w:p w14:paraId="14EE062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(Γέλωτες και χειροκροτήματα από την πτέρυγα του ΣΥΡΙΖΑ)</w:t>
      </w:r>
    </w:p>
    <w:p w14:paraId="14EE06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Το πλέον, όμως, φαιδρό, </w:t>
      </w:r>
      <w:r>
        <w:rPr>
          <w:rFonts w:eastAsia="Times New Roman"/>
          <w:bCs/>
        </w:rPr>
        <w:t>κυρίες και κύριοι συνάδε</w:t>
      </w:r>
      <w:r>
        <w:rPr>
          <w:rFonts w:eastAsia="Times New Roman"/>
          <w:bCs/>
        </w:rPr>
        <w:t>λφοι,</w:t>
      </w:r>
      <w:r>
        <w:rPr>
          <w:rFonts w:eastAsia="Times New Roman" w:cs="Times New Roman"/>
          <w:szCs w:val="24"/>
        </w:rPr>
        <w:t xml:space="preserve"> είναι ότι αλλάζοντας τροπάρι, ξαφνικά έρχεστε εδώ και μας παρουσιάζεστε ως </w:t>
      </w:r>
      <w:proofErr w:type="spellStart"/>
      <w:r>
        <w:rPr>
          <w:rFonts w:eastAsia="Times New Roman" w:cs="Times New Roman"/>
          <w:szCs w:val="24"/>
        </w:rPr>
        <w:t>αντιμνημονιακοί</w:t>
      </w:r>
      <w:proofErr w:type="spellEnd"/>
      <w:r>
        <w:rPr>
          <w:rFonts w:eastAsia="Times New Roman" w:cs="Times New Roman"/>
          <w:szCs w:val="24"/>
        </w:rPr>
        <w:t xml:space="preserve"> και μάλιστα, </w:t>
      </w:r>
      <w:proofErr w:type="spellStart"/>
      <w:r>
        <w:rPr>
          <w:rFonts w:eastAsia="Times New Roman" w:cs="Times New Roman"/>
          <w:szCs w:val="24"/>
        </w:rPr>
        <w:t>αντιμνημονιακοί</w:t>
      </w:r>
      <w:proofErr w:type="spellEnd"/>
      <w:r>
        <w:rPr>
          <w:rFonts w:eastAsia="Times New Roman" w:cs="Times New Roman"/>
          <w:szCs w:val="24"/>
        </w:rPr>
        <w:t xml:space="preserve"> που ενδιαφέρονται και για τις κινητοποιήσεις και για την οργή </w:t>
      </w:r>
      <w:r>
        <w:rPr>
          <w:rFonts w:eastAsia="Times New Roman" w:cs="Times New Roman"/>
          <w:szCs w:val="24"/>
        </w:rPr>
        <w:lastRenderedPageBreak/>
        <w:t xml:space="preserve">του λαού που έχει γίνει ποτάμι. Μέχρι και τον Θεοδωράκη ανακαλύψατε </w:t>
      </w:r>
      <w:r>
        <w:rPr>
          <w:rFonts w:eastAsia="Times New Roman" w:cs="Times New Roman"/>
          <w:szCs w:val="24"/>
        </w:rPr>
        <w:t>σήμερα. Και δεν εννοώ τα τραγούδια του. Το πλέον φαιδρό είναι αυτό.</w:t>
      </w:r>
    </w:p>
    <w:p w14:paraId="14EE062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Άλλο ποτάμι και άλλος Θεοδωράκης από εσάς. Με </w:t>
      </w:r>
      <w:proofErr w:type="spellStart"/>
      <w:r>
        <w:rPr>
          <w:rFonts w:eastAsia="Times New Roman" w:cs="Times New Roman"/>
          <w:szCs w:val="24"/>
        </w:rPr>
        <w:t>συγχωρείτε</w:t>
      </w:r>
      <w:proofErr w:type="spellEnd"/>
      <w:r>
        <w:rPr>
          <w:rFonts w:eastAsia="Times New Roman" w:cs="Times New Roman"/>
          <w:szCs w:val="24"/>
        </w:rPr>
        <w:t>.</w:t>
      </w:r>
    </w:p>
    <w:p w14:paraId="14EE062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Δεν εννοώ τον Σταύρο.</w:t>
      </w:r>
    </w:p>
    <w:p w14:paraId="14EE062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Για άλλο</w:t>
      </w:r>
      <w:r>
        <w:rPr>
          <w:rFonts w:eastAsia="Times New Roman" w:cs="Times New Roman"/>
          <w:szCs w:val="24"/>
        </w:rPr>
        <w:t>υς μιλάτε.</w:t>
      </w:r>
    </w:p>
    <w:p w14:paraId="14EE062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Εσείς, κύριε Μητσοτάκη, που έξι μήνες, όσο διαρκούσε αυτή η δύσκολη συγκρουσιακή διαδικασία με τους δανειστές μας, σιγοντάρατε τους πιο ακραίους από τους δανειστές στις πιο παράλογες εκ των απαιτήσεών το</w:t>
      </w:r>
      <w:r>
        <w:rPr>
          <w:rFonts w:eastAsia="Times New Roman" w:cs="Times New Roman"/>
          <w:szCs w:val="24"/>
        </w:rPr>
        <w:t xml:space="preserve">υς. </w:t>
      </w:r>
    </w:p>
    <w:p w14:paraId="14EE06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Εσείς που την πιο κρίσιμη στιγμή, λίγο πριν από κρίσιμες αποφάσεις, πηγαίνατε στο Βερολίνο κι ενώ λέγατε ότι φοράτε τη φανέλα της Εθνικής Ελλάδος, φοράγατε μάλλον τη φανέλα του ΔΝΤ. </w:t>
      </w:r>
    </w:p>
    <w:p w14:paraId="14EE06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Εσείς που βάζατε ακόμη και τους Ευρωβουλευτές σας μέσα στο Ευρωπαϊκό</w:t>
      </w:r>
      <w:r>
        <w:rPr>
          <w:rFonts w:eastAsia="Times New Roman" w:cs="Times New Roman"/>
          <w:szCs w:val="24"/>
        </w:rPr>
        <w:t xml:space="preserve"> Κοινοβούλιο να καταγγέλλουν τη Κομισιόν επειδή παίρνει το μέρος της Ελλάδας. Εσείς που στα χρόνια της κρίσης όσο κυβερνούσατε, αποδειχθήκατε βασιλικότεροι του βασιλέως.</w:t>
      </w:r>
    </w:p>
    <w:p w14:paraId="14EE062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Εσείς, λοιπόν, τώρα έρχεστε εδώ και χύνετε μαύρο δάκρυ και λέτε για τα μνημόνια και γι</w:t>
      </w:r>
      <w:r>
        <w:rPr>
          <w:rFonts w:eastAsia="Times New Roman" w:cs="Times New Roman"/>
          <w:szCs w:val="24"/>
        </w:rPr>
        <w:t xml:space="preserve">α το πόσο κυνικοί είμαστε. Ξέρετε, αλλάζετε, όμως, τόσο γρήγορα αφήγημα και θέσεις, που στο τέλος ζαλίζετε κι εμάς, ζαλίζετε και τους πολίτες, αλλά θα ζαλιστείτε κι εσείς. </w:t>
      </w:r>
    </w:p>
    <w:p w14:paraId="14EE06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Διότι πριν από πέντε μόλις μήνες –δεν ήταν πολύ- όταν φέρναμε εδώ στη Βουλή…</w:t>
      </w:r>
    </w:p>
    <w:p w14:paraId="14EE062A"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(Θόρυβ</w:t>
      </w:r>
      <w:r>
        <w:rPr>
          <w:rFonts w:eastAsia="Times New Roman"/>
          <w:szCs w:val="24"/>
        </w:rPr>
        <w:t>ος στην Αίθουσα)</w:t>
      </w:r>
    </w:p>
    <w:p w14:paraId="14EE06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Μη συγχίζεστε! Κάντε λίγο ησυχία.</w:t>
      </w:r>
    </w:p>
    <w:p w14:paraId="14EE062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Τζαβάρα, ήσυχα, αλίμονο.</w:t>
      </w:r>
    </w:p>
    <w:p w14:paraId="14EE062D"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Διότι πριν από πέντε μόλις μήνες ήταν, κύριε Μητσοτάκη, όταν φέρναμε εδώ στη Βουλή την κατανομή εφάπαξ </w:t>
      </w:r>
      <w:r>
        <w:rPr>
          <w:rFonts w:eastAsia="Times New Roman" w:cs="Times New Roman"/>
          <w:szCs w:val="24"/>
        </w:rPr>
        <w:t xml:space="preserve">επιπλέον σύνταξης 620 εκατομμυρίων ευρώ τον Δεκέμβριο του 2016 σε ένα εκατομμύριο εξακόσιες χιλιάδες χαμηλοσυνταξιούχους. </w:t>
      </w:r>
    </w:p>
    <w:p w14:paraId="14EE06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τι μας λέγατε τότε; Μας καταγγέλλατε ότι προκαλούμε δημοσιονομικό εκτροχιασμό και βάζουμε σε κίνδυνο τη χώρα. Γιατί; Γιατί δεν συ</w:t>
      </w:r>
      <w:r>
        <w:rPr>
          <w:rFonts w:eastAsia="Times New Roman" w:cs="Times New Roman"/>
          <w:szCs w:val="24"/>
        </w:rPr>
        <w:t>νεννοηθήκαμε με τους δανειστές, με τους οποίους εσείς είχατε μεγάλο πόνο ότι έπρεπε να συνεννοηθούμε!</w:t>
      </w:r>
    </w:p>
    <w:p w14:paraId="14EE06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Και τι μας λέτε τώρα εσείς ο ίδιος πέντε μήνες μετά; Ακριβώς τα αντίθετα. Εσείς που καταψηφίσατε τότε, διότι ήταν διακινδύνευση για τη χώρα, επειδή δεν συ</w:t>
      </w:r>
      <w:r>
        <w:rPr>
          <w:rFonts w:eastAsia="Times New Roman" w:cs="Times New Roman"/>
          <w:szCs w:val="24"/>
        </w:rPr>
        <w:t>νεννοηθήκαμε με τους δανειστές, μας λέτε τώρα: «Αφού δώσατε αυτά κι εμείς τα καταψηφίσαμε, τώρα δώστε άλλα τόσα». Και το φέρνετε και ως τροπολογία χωρίς συνεννόηση.</w:t>
      </w:r>
    </w:p>
    <w:p w14:paraId="14EE06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Καταψηφίσατε τότε αυτό που μπορούσε να δοθεί, διότι ήταν στην ασφάλεια του πλεονάσματος της</w:t>
      </w:r>
      <w:r>
        <w:rPr>
          <w:rFonts w:eastAsia="Times New Roman" w:cs="Times New Roman"/>
          <w:szCs w:val="24"/>
        </w:rPr>
        <w:t xml:space="preserve"> χρονιάς του 2016, όταν γνωρίζαμε την </w:t>
      </w:r>
      <w:proofErr w:type="spellStart"/>
      <w:r>
        <w:rPr>
          <w:rFonts w:eastAsia="Times New Roman" w:cs="Times New Roman"/>
          <w:szCs w:val="24"/>
        </w:rPr>
        <w:t>υπεραπόδοση</w:t>
      </w:r>
      <w:proofErr w:type="spellEnd"/>
      <w:r>
        <w:rPr>
          <w:rFonts w:eastAsia="Times New Roman" w:cs="Times New Roman"/>
          <w:szCs w:val="24"/>
        </w:rPr>
        <w:t xml:space="preserve"> και τώρα έρχεστε και λέτε «δώστε άλλο τόσο τώρα, δεν πειράζει, χωρίς συνεννόηση και ας καταψηφίσαμε». </w:t>
      </w:r>
      <w:r>
        <w:rPr>
          <w:rFonts w:eastAsia="Times New Roman" w:cs="Times New Roman"/>
          <w:szCs w:val="24"/>
          <w:lang w:val="en-US"/>
        </w:rPr>
        <w:t>K</w:t>
      </w:r>
      <w:r>
        <w:rPr>
          <w:rFonts w:eastAsia="Times New Roman" w:cs="Times New Roman"/>
          <w:szCs w:val="24"/>
        </w:rPr>
        <w:t>αι ταυτόχρονα, δεν ψηφίζετε τα αντίμετρα ύψους σχεδόν 4 δισεκατομμυρίων ευρώ, που έχουν συμφωνηθεί με τ</w:t>
      </w:r>
      <w:r>
        <w:rPr>
          <w:rFonts w:eastAsia="Times New Roman" w:cs="Times New Roman"/>
          <w:szCs w:val="24"/>
        </w:rPr>
        <w:t xml:space="preserve">ους δανειστές, ενώ την ίδια στιγμή καταθέτετε τροπολογία για άλλα αντίμετρα, που δεν έχουν συμφωνηθεί με τους δανειστές. Εσείς που τον Δεκέμβρη καταψηφίζατε λέγοντας ότι «η μη συνεννόηση με τους δανειστές θέτει τη χώρα σε κίνδυνο». </w:t>
      </w:r>
    </w:p>
    <w:p w14:paraId="14EE06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Ειλικρινά, κύριε Μητσοτ</w:t>
      </w:r>
      <w:r>
        <w:rPr>
          <w:rFonts w:eastAsia="Times New Roman" w:cs="Times New Roman"/>
          <w:szCs w:val="24"/>
        </w:rPr>
        <w:t xml:space="preserve">άκη, σηκώνω τα χέρια ψηλά. Δεν μπορώ να σας παρακολουθήσω. </w:t>
      </w:r>
    </w:p>
    <w:p w14:paraId="14EE0632"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EE06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νομίζω ότι αυτήν την </w:t>
      </w:r>
      <w:r>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 xml:space="preserve">του ό,τι κάτσει και ό,τι λάχει και έτσι και γιουβέτσι, ό,τι να ‘ναι, δεν μπορεί να την παρακολουθήσει κανείς. Κανείς δεν μπορεί να την παρακολουθήσει! Ή τα έχετε χάσει τελείως με το κλείσιμο της αξιολόγησης ή βρίσκεστε σε πανικό. Ένα από τα δύο συμβαίνει. </w:t>
      </w:r>
      <w:r>
        <w:rPr>
          <w:rFonts w:eastAsia="Times New Roman" w:cs="Times New Roman"/>
          <w:szCs w:val="24"/>
        </w:rPr>
        <w:t xml:space="preserve">Σε πανικό, γιατί ξέρετε κάτι; Ο </w:t>
      </w:r>
      <w:r>
        <w:rPr>
          <w:rFonts w:eastAsia="Times New Roman" w:cs="Times New Roman"/>
          <w:szCs w:val="24"/>
        </w:rPr>
        <w:lastRenderedPageBreak/>
        <w:t xml:space="preserve">φόβος τώρα μάλλον αλλάζει στρατόπεδο και τώρα που τελειώνει και με τη βούλα το παραμύθι της παρένθεσης, μάλλον, φοβάστε γιατί δεν ξέρετε τι ξημερώνει, γιατί η ιστορία σας στα χρόνια των </w:t>
      </w:r>
      <w:proofErr w:type="spellStart"/>
      <w:r>
        <w:rPr>
          <w:rFonts w:eastAsia="Times New Roman" w:cs="Times New Roman"/>
          <w:szCs w:val="24"/>
        </w:rPr>
        <w:t>κυβερνήσεών</w:t>
      </w:r>
      <w:proofErr w:type="spellEnd"/>
      <w:r>
        <w:rPr>
          <w:rFonts w:eastAsia="Times New Roman" w:cs="Times New Roman"/>
          <w:szCs w:val="24"/>
        </w:rPr>
        <w:t xml:space="preserve"> σας και της λεηλασίας και </w:t>
      </w:r>
      <w:r>
        <w:rPr>
          <w:rFonts w:eastAsia="Times New Roman" w:cs="Times New Roman"/>
          <w:szCs w:val="24"/>
        </w:rPr>
        <w:t xml:space="preserve">της χρεοκοπίας είναι γεμάτη με σκάνδαλα, είναι γεμάτη με μίζες, είναι γεμάτη με ρεμούλες, είναι γεμάτη με θαλασσοδάνεια, είναι γεμάτη με συγκαλύψεις. Αυτό είναι που σας βάζει σε πανικό και φέρεστε σαν ξεπουπουλιασμένα κοτόπουλα. </w:t>
      </w:r>
    </w:p>
    <w:p w14:paraId="14EE063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w:t>
      </w:r>
      <w:r>
        <w:rPr>
          <w:rFonts w:eastAsia="Times New Roman" w:cs="Times New Roman"/>
          <w:szCs w:val="24"/>
        </w:rPr>
        <w:t>έρυγες του ΣΥΡΙΖΑ και των ΑΝΕΛ)</w:t>
      </w:r>
    </w:p>
    <w:p w14:paraId="14EE063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 αυτό και δυο χρόνια τώρα επενδύετε σε ένα πράγμα: Στην παρένθεση, στην </w:t>
      </w:r>
      <w:r>
        <w:rPr>
          <w:rFonts w:eastAsia="Times New Roman" w:cs="Times New Roman"/>
          <w:szCs w:val="24"/>
        </w:rPr>
        <w:t xml:space="preserve">αριστερή </w:t>
      </w:r>
      <w:r>
        <w:rPr>
          <w:rFonts w:eastAsia="Times New Roman" w:cs="Times New Roman"/>
          <w:szCs w:val="24"/>
        </w:rPr>
        <w:t>παρένθεση, αλλά τελικά η μόνη παρένθεση που θα κλείσει και θα κλείσει σύντομα και είμαστε πιο κοντά από ποτέ για να κλείσει, θα είναι η παρέ</w:t>
      </w:r>
      <w:r>
        <w:rPr>
          <w:rFonts w:eastAsia="Times New Roman" w:cs="Times New Roman"/>
          <w:szCs w:val="24"/>
        </w:rPr>
        <w:t xml:space="preserve">νθεση της επιτροπείας, η παρένθεση των μνημονίων και της άρσης κυριαρχίας, στην οποία εσείς οδηγήσατε τη χώρα αφού τη λεηλατήσατε και τη χρεοκοπήσατε. Γιατί βρισκόμαστε εδώ που βρισκόμαστε –προφανώς πιστεύω αυτό να το καταλαβαίνει και ο τελευταίος που μας </w:t>
      </w:r>
      <w:r>
        <w:rPr>
          <w:rFonts w:eastAsia="Times New Roman" w:cs="Times New Roman"/>
          <w:szCs w:val="24"/>
        </w:rPr>
        <w:t>ακούει- γιατί κάποιοι χρεοκοπήσανε και λεηλατήσανε τις δυνατότητες αυτής της χώρας, γιατί κάποιοι την οδήγησαν σε ένα στρεβλό μοντέλο ανάπτυξης, γιατί κάποιοι τα χρόνια των παχιών αγελάδων δεν αφήσανε καμμιά υποδομή για να μας προστατεύει στα χρόνια της κρ</w:t>
      </w:r>
      <w:r>
        <w:rPr>
          <w:rFonts w:eastAsia="Times New Roman" w:cs="Times New Roman"/>
          <w:szCs w:val="24"/>
        </w:rPr>
        <w:t xml:space="preserve">ίσης, γιατί κάποιοι το </w:t>
      </w:r>
      <w:proofErr w:type="spellStart"/>
      <w:r>
        <w:rPr>
          <w:rFonts w:eastAsia="Times New Roman" w:cs="Times New Roman"/>
          <w:szCs w:val="24"/>
        </w:rPr>
        <w:t>υπερπλεόνασμα</w:t>
      </w:r>
      <w:proofErr w:type="spellEnd"/>
      <w:r>
        <w:rPr>
          <w:rFonts w:eastAsia="Times New Roman" w:cs="Times New Roman"/>
          <w:szCs w:val="24"/>
        </w:rPr>
        <w:t xml:space="preserve"> εκείνων των κερδών, το κάνανε μίζες στο Χρηματιστήριο, στα εξοπλιστικά, μίζες στα μαύρα ταμεία των κομμάτων σας από τη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w:t>
      </w:r>
    </w:p>
    <w:p w14:paraId="14EE063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Τα ίδια και τα ίδια.</w:t>
      </w:r>
    </w:p>
    <w:p w14:paraId="14EE063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Δεν σας αρέσει να τα ακούτε αυτά. Είναι τα ίδια και τα ίδια. Αλλά ο ελληνικός λαός αυτά τα ίδια και τα ίδια τα έχει καταλάβει και φοβάστε ότι πλέον θα έρθουν αποδείξεις και στις εξεταστικές επιτροπές αλλά και στα δικαστήρια. </w:t>
      </w:r>
    </w:p>
    <w:p w14:paraId="14EE0638"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63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w:t>
      </w:r>
    </w:p>
    <w:p w14:paraId="14EE063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Έρχομαι, λοιπόν, τώρα στην ταμπακιέρα, κύριε Τζαβάρα, για τα μέτρα. </w:t>
      </w:r>
    </w:p>
    <w:p w14:paraId="14EE06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Θέλω, κυρίες και κύριοι συνάδελφοι, να σας πω ότι θα αναφερθώ, προφανώς, όχι στο σύνολο της προπαγάνδας </w:t>
      </w:r>
      <w:r>
        <w:rPr>
          <w:rFonts w:eastAsia="Times New Roman" w:cs="Times New Roman"/>
          <w:szCs w:val="24"/>
        </w:rPr>
        <w:t>και των ψεμάτων που έχετε εξαπολύσει τις τελευταίες μέρες εσείς και μέσα ενημέρωσης, αλλά στα δύο αυτά που είπα. Θα σταθώ στα δύο βασικότερα εκ των ψευδών, στα δύο βασικότερα αφηγήματα της καταστροφολογίας: Στο λεγόμενο τέταρτο μνημόνιο και στην αμφισβήτησ</w:t>
      </w:r>
      <w:r>
        <w:rPr>
          <w:rFonts w:eastAsia="Times New Roman" w:cs="Times New Roman"/>
          <w:szCs w:val="24"/>
        </w:rPr>
        <w:t xml:space="preserve">η των αντιμέτρων. Δεν θα αρκεστώ στο επιχείρημα ότι η ζωή θα μας δικαιώσει το 2019, όπως είπα στην αρχή, αλλά θα εξηγήσω γιατί θα μας δικαιώσει το 2019 και γιατί για άλλη μια φορά θα σας διαψεύσει. </w:t>
      </w:r>
    </w:p>
    <w:p w14:paraId="14EE06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Λέει, λοιπόν, η Νέα Δημοκρατία και ο κ. Μητσοτάκης ότι τα</w:t>
      </w:r>
      <w:r>
        <w:rPr>
          <w:rFonts w:eastAsia="Times New Roman" w:cs="Times New Roman"/>
          <w:szCs w:val="24"/>
        </w:rPr>
        <w:t xml:space="preserve"> αντίμετρα είναι «αέρας» γιατί δεν χρειάζεται, όπως λέει η συμφωνία, να είμαστε μέσα στους στόχους 3,5% για να εφαρμοστούν, αλλά 5,5% και το είπε και σήμερα από αυτό εδώ το Βήμα.  </w:t>
      </w:r>
    </w:p>
    <w:p w14:paraId="14EE06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Και είναι απολύτως προφανές, κυρίες και κύριοι συνάδελφοι, ότι ο κ. Μητσοτά</w:t>
      </w:r>
      <w:r>
        <w:rPr>
          <w:rFonts w:eastAsia="Times New Roman" w:cs="Times New Roman"/>
          <w:szCs w:val="24"/>
        </w:rPr>
        <w:t xml:space="preserve">κης ψεύδεται συνειδητά, διότι δεν μπορεί να μην καταλαβαίνει ελληνικά για να διαβάσει τι λέει το άρθρο ούτε μπορεί να μην γνωρίζει στοιχειώδη μαθηματικά. Λέει, λοιπόν, το νομοσχέδιο ότι τα ισόποσα αντίμετρα 1% του ΑΕΠ θα εφαρμοστούν ταυτόχρονα το 2019 υπό </w:t>
      </w:r>
      <w:r>
        <w:rPr>
          <w:rFonts w:eastAsia="Times New Roman" w:cs="Times New Roman"/>
          <w:szCs w:val="24"/>
        </w:rPr>
        <w:t>την προϋπόθεση ότι στο τέλος του 2018 θα υπάρχει η πρόβλεψη -και όχι του ΔΝΤ, του ΔΝΤ και των ευρωπαϊκών θεσμών, όλων δηλαδή των εταίρων μας, όπως πάντα- υπό την προϋπόθεση, λοιπόν, ότι στο τέλος του 2018 θα υπάρχει η πρόβλεψη ότι είμαστε εντός των δημοσιο</w:t>
      </w:r>
      <w:r>
        <w:rPr>
          <w:rFonts w:eastAsia="Times New Roman" w:cs="Times New Roman"/>
          <w:szCs w:val="24"/>
        </w:rPr>
        <w:t>νομικών στόχων του προγράμματος. Ποιος είναι ο στόχος; Πλεόνασμα 3,5% του ΑΕΠ και όχι 5,5% του ΑΕΠ.</w:t>
      </w:r>
    </w:p>
    <w:p w14:paraId="14EE06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θα συμβεί, λοιπόν, αν όντως έχουμε 3,5% ή και παραπάνω; Θα εφαρμοστούν ταυτόχρονα 1% αρνητικά μέτρα και 1% θετικά. Και τι θα έχουμε; 3,5% συν 1% μείον 1%</w:t>
      </w:r>
      <w:r>
        <w:rPr>
          <w:rFonts w:eastAsia="Times New Roman" w:cs="Times New Roman"/>
          <w:szCs w:val="24"/>
        </w:rPr>
        <w:t>, πόσο κάνει; 5,5%; 3,5% συν 1% μείον 1%, 3,5%.</w:t>
      </w:r>
    </w:p>
    <w:p w14:paraId="14EE063F"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6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στον γιο μου που πηγαίνει πρώτη δημοτικού αν του βάλω αυτήν την άσκηση, είμαι βέβαιος ότι θα την καταλάβει και θα την καταλάβει ο καθένας ο οποίος μας </w:t>
      </w:r>
      <w:r>
        <w:rPr>
          <w:rFonts w:eastAsia="Times New Roman" w:cs="Times New Roman"/>
          <w:szCs w:val="24"/>
        </w:rPr>
        <w:t>παρακολουθεί. Γιατί, λοιπόν, εσείς που από κάτω φωνάζετε «έλεος» αυτό το πολύ απλό, 3,5% συν 1% μείον 1%, δεν καταλαβαίνετε ότι μας κάνει 3,5%;</w:t>
      </w:r>
    </w:p>
    <w:p w14:paraId="14EE064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6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Αφήστε τα τώρα. Αφήστε τα. Απλά μαθηματικά. Γιατί δεν το καταλαβαίνετε αυτό; Γιατί </w:t>
      </w:r>
      <w:proofErr w:type="spellStart"/>
      <w:r>
        <w:rPr>
          <w:rFonts w:eastAsia="Times New Roman" w:cs="Times New Roman"/>
          <w:szCs w:val="24"/>
        </w:rPr>
        <w:t>παραπλ</w:t>
      </w:r>
      <w:r>
        <w:rPr>
          <w:rFonts w:eastAsia="Times New Roman" w:cs="Times New Roman"/>
          <w:szCs w:val="24"/>
        </w:rPr>
        <w:t>ανείτε</w:t>
      </w:r>
      <w:proofErr w:type="spellEnd"/>
      <w:r>
        <w:rPr>
          <w:rFonts w:eastAsia="Times New Roman" w:cs="Times New Roman"/>
          <w:szCs w:val="24"/>
        </w:rPr>
        <w:t xml:space="preserve"> τον ελληνικό λαό; Να σας πω εγώ. </w:t>
      </w:r>
    </w:p>
    <w:p w14:paraId="14EE064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64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Κάνετε ότι δεν το καταλαβαίνετε και μιλάτε για 5,5% για τον πολύ απλό λόγο ότι το αποτέλεσμα του 2016 σε πρωτογενές πλεόνασμα είναι 4,2%. Και όταν, λοιπόν, εμείς βγάλαμε πλεόνασμα 4,2%, που τώ</w:t>
      </w:r>
      <w:r>
        <w:rPr>
          <w:rFonts w:eastAsia="Times New Roman" w:cs="Times New Roman"/>
          <w:szCs w:val="24"/>
        </w:rPr>
        <w:t xml:space="preserve">ρα ήρθατε και μας είπατε «κακώς το βγάλατε το 4,2%, μέχρι πρότινος μας λέγατε ότι θα εφαρμοστούν οι κόφτες, δεν υπάρχει περίπτωση να μην εφαρμοστούν οι κόφτες», όταν, λοιπόν, το βγάλαμε, τι συνέβη; Προφανώς, το επιχείρημά σας, πάνω στο οποίο βασίζεται και </w:t>
      </w:r>
      <w:r>
        <w:rPr>
          <w:rFonts w:eastAsia="Times New Roman" w:cs="Times New Roman"/>
          <w:szCs w:val="24"/>
        </w:rPr>
        <w:t xml:space="preserve">όλη η ρητορική ότι είναι αέρας κοπανιστός τα αντίμετρα, ότι δηλαδή δεν θα καταφέρουμε το 2018 και το 2019 να έχουμε πλεόνασμα πάνω από 3,5%, όχι απλά αποδυναμώθηκε, αλλά ουσιαστικά εξουδετερώθηκε. </w:t>
      </w:r>
    </w:p>
    <w:p w14:paraId="14EE06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Διότι αν το 2016, σε συνθήκες οικονομίας όπου είχαμε στασι</w:t>
      </w:r>
      <w:r>
        <w:rPr>
          <w:rFonts w:eastAsia="Times New Roman" w:cs="Times New Roman"/>
          <w:szCs w:val="24"/>
        </w:rPr>
        <w:t>μότητα, καταφέρνεις να πιάσεις 4,2%, πολύ πιο πάνω από το 3,5%, τότε είναι προφανές ότι το 2018, έχοντας δυο χρόνια που, σύμφωνα με όλες τις προβλέψεις, η οικονομία μας θα έχει υψηλούς για τα δεδομένα μας ρυθμούς ανάπτυξης, πάνω από 2%, είναι απολύτως βέβα</w:t>
      </w:r>
      <w:r>
        <w:rPr>
          <w:rFonts w:eastAsia="Times New Roman" w:cs="Times New Roman"/>
          <w:szCs w:val="24"/>
        </w:rPr>
        <w:t>ιο ότι θα πιάσεις πλεόνασμα και τον στόχο πάνω από 3,5%.</w:t>
      </w:r>
    </w:p>
    <w:p w14:paraId="14EE06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Με δυο λόγια, κυρίες και κύριοι συνάδελφοι, όταν η πραγματικότητα δεν μας αρέσει, αντί να αλλάξουμε την προπαγάνδα και τα επιχειρήματα της προπαγάνδας μας, αλλάζουμε την πραγματικότητα.</w:t>
      </w:r>
    </w:p>
    <w:p w14:paraId="14EE06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Τα αντίμετρα,</w:t>
      </w:r>
      <w:r>
        <w:rPr>
          <w:rFonts w:eastAsia="Times New Roman" w:cs="Times New Roman"/>
          <w:szCs w:val="24"/>
        </w:rPr>
        <w:t xml:space="preserve"> λοιπόν, κυρίες και κύριοι συνάδελφοι, δεν είναι αέρας κοπανιστός. Αέρας είναι τα λόγια σας και τα επιχειρήματά σας. Και όπως φαίνεται από την πορεία των πραγμάτων, όχι μόνον θα εξασφαλιστούν στο σύνολό τους τα αντίμετρα, γιατί θα εξασφαλιστεί η επίτευξη τ</w:t>
      </w:r>
      <w:r>
        <w:rPr>
          <w:rFonts w:eastAsia="Times New Roman" w:cs="Times New Roman"/>
          <w:szCs w:val="24"/>
        </w:rPr>
        <w:t>ων στόχων, αλλά με βάση τους υπολογισμούς του Υπουργείου Οικονομικών θα δημιουργηθεί και έξτρα δημοσιονομικός χώρος για το 2019 ύψους 660 εκατομμυρίων ευρώ και για το 2020 ύψους 1,5 δισεκατομμυρίου ευρώ και για το 2021 ύψους 3,5 δισεκατομμυρίων ευρώ. Και ό</w:t>
      </w:r>
      <w:r>
        <w:rPr>
          <w:rFonts w:eastAsia="Times New Roman" w:cs="Times New Roman"/>
          <w:szCs w:val="24"/>
        </w:rPr>
        <w:t>λα αυτά τα χρήματα θα χρησιμοποιηθούν για επιπλέον, το τονίζω αυτό, παρεμβάσεις ελαφρύνσεων, επιπλέον των αντιμέτρων που σήμερα ψηφίζουμε.</w:t>
      </w:r>
    </w:p>
    <w:p w14:paraId="14EE06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Πάμε τώρα στο δεύτερο, στο μεγάλο ψέμα, το οποίο το κουβάλησε και στο Βήμα ο κ. Μητσοτάκης και δυσκολεύτηκε να το κου</w:t>
      </w:r>
      <w:r>
        <w:rPr>
          <w:rFonts w:eastAsia="Times New Roman" w:cs="Times New Roman"/>
          <w:szCs w:val="24"/>
        </w:rPr>
        <w:t>βαλήσει, μας έφερε το νομοσχέδιο και είπε: «κουβαλάω το τέταρτο μνημόνιο, που είναι βαρύ».</w:t>
      </w:r>
    </w:p>
    <w:p w14:paraId="14EE0649" w14:textId="77777777" w:rsidR="002F0583" w:rsidRDefault="00B91F1A">
      <w:pPr>
        <w:spacing w:line="600" w:lineRule="auto"/>
        <w:jc w:val="both"/>
        <w:rPr>
          <w:rFonts w:eastAsia="Times New Roman" w:cs="Times New Roman"/>
          <w:szCs w:val="24"/>
        </w:rPr>
      </w:pPr>
      <w:r>
        <w:rPr>
          <w:rFonts w:eastAsia="Times New Roman" w:cs="Times New Roman"/>
          <w:szCs w:val="24"/>
        </w:rPr>
        <w:t>Από την πρώτη στιγμή που άλλαξε το τροπάρι και είχαμε συμφωνία, η Νέα Δημοκρατία μιλάει για τέταρτο μνημόνιο και μάλιστα χωρίς χρηματοδότηση. Και σπεύσατε να οργανώσ</w:t>
      </w:r>
      <w:r>
        <w:rPr>
          <w:rFonts w:eastAsia="Times New Roman" w:cs="Times New Roman"/>
          <w:szCs w:val="24"/>
        </w:rPr>
        <w:t xml:space="preserve">ετε και μια ασύλληπτη εκστρατεία ψεύδους και παραπλάνησης της κοινής γνώμης, σε απόλυτο συντονισμό πάλι με τα </w:t>
      </w:r>
      <w:r>
        <w:rPr>
          <w:rFonts w:eastAsia="Times New Roman" w:cs="Times New Roman"/>
          <w:szCs w:val="24"/>
        </w:rPr>
        <w:t xml:space="preserve">μέσα μαζικής ενημέρωσης </w:t>
      </w:r>
      <w:r>
        <w:rPr>
          <w:rFonts w:eastAsia="Times New Roman" w:cs="Times New Roman"/>
          <w:szCs w:val="24"/>
        </w:rPr>
        <w:t xml:space="preserve">που σας στηρίζουν, αδιαφορώντας για τη στοιχειώδη αντικειμενικότητα. Όμως αυτό, βεβαίως, δεν </w:t>
      </w:r>
      <w:r>
        <w:rPr>
          <w:rFonts w:eastAsia="Times New Roman" w:cs="Times New Roman"/>
          <w:szCs w:val="24"/>
        </w:rPr>
        <w:lastRenderedPageBreak/>
        <w:t>είναι καινούργιο. Κάθε φορά π</w:t>
      </w:r>
      <w:r>
        <w:rPr>
          <w:rFonts w:eastAsia="Times New Roman" w:cs="Times New Roman"/>
          <w:szCs w:val="24"/>
        </w:rPr>
        <w:t xml:space="preserve">ου ξεδιπλώνετε τα ψεύδη σας, ο μηχανισμός προπαγάνδας σιγόνταρε. Και τι έλεγαν; «Έρχεται τέταρτο μνημόνιο, δεν υπάρχουν αντίμετρα -όπως έλεγαν και προηγούμενα- έρχεται ο κόφτης, αύριο οι εκλογές, πέφτει η Κυβέρνηση». </w:t>
      </w:r>
    </w:p>
    <w:p w14:paraId="14EE064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ενδεικτικά να καταθέσω στα Πρακτι</w:t>
      </w:r>
      <w:r>
        <w:rPr>
          <w:rFonts w:eastAsia="Times New Roman" w:cs="Times New Roman"/>
          <w:szCs w:val="24"/>
        </w:rPr>
        <w:t xml:space="preserve">κά ορισμένους μόνο τίτλους των έγκυρων και έγκριτων εφημερίδων που από το 2015 και μετά βλέπουν μαζί σας την καταστροφή, ενώ πριν το 2015, ακριβώς οι ίδιοι έβλεπαν στη χώρα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μεγάλη επιτυχία. </w:t>
      </w:r>
    </w:p>
    <w:p w14:paraId="14EE06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Ξεκινάμε από τα πρόσφατα.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«Υπογράφουν τέ</w:t>
      </w:r>
      <w:r>
        <w:rPr>
          <w:rFonts w:eastAsia="Times New Roman" w:cs="Times New Roman"/>
          <w:szCs w:val="24"/>
        </w:rPr>
        <w:t>ταρτο μνημόνιο». 19</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2017: «Μας γυρίζουν στο ’60». 25</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«Όλοι οι δρόμοι οδηγούν στις κάλπες», κατά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φυσικά. Τι πρωτότυπο! 29</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«Αυτό είναι το νέο τέταρτο μνημόνιο». 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2017: «4 </w:t>
      </w:r>
      <w:r>
        <w:rPr>
          <w:rFonts w:eastAsia="Times New Roman" w:cs="Times New Roman"/>
          <w:szCs w:val="24"/>
        </w:rPr>
        <w:t xml:space="preserve">δισεκατομμύρια ευρώ </w:t>
      </w:r>
      <w:r>
        <w:rPr>
          <w:rFonts w:eastAsia="Times New Roman" w:cs="Times New Roman"/>
          <w:szCs w:val="24"/>
        </w:rPr>
        <w:t xml:space="preserve">η ζημιά από το τέταρτο μνημόνιο». Και φυσικά τι θα έλεγαν σήμερα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«Οφθαλμαπάτη τα αντίμετρα», δεν υπάρχουν. </w:t>
      </w:r>
    </w:p>
    <w:p w14:paraId="14EE064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της Κυβέρνησης κ. Αλέξης Τσίπρας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4EE064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Όμως, ξέρετε, επειδή πέρα από ψεύτες, είστε και κουτοπόνηροι, ξεχάσατε –</w:t>
      </w:r>
      <w:r>
        <w:rPr>
          <w:rFonts w:eastAsia="Times New Roman" w:cs="Times New Roman"/>
          <w:szCs w:val="24"/>
        </w:rPr>
        <w:t xml:space="preserve">καθίστε </w:t>
      </w:r>
      <w:r>
        <w:rPr>
          <w:rFonts w:eastAsia="Times New Roman" w:cs="Times New Roman"/>
          <w:szCs w:val="24"/>
        </w:rPr>
        <w:t xml:space="preserve">τώρα, θα γελάσετε- τι ακριβώς λέγατε ένα χρόνο πριν. Τα ίδια ακριβώς λέγατε </w:t>
      </w:r>
      <w:r>
        <w:rPr>
          <w:rFonts w:eastAsia="Times New Roman" w:cs="Times New Roman"/>
          <w:szCs w:val="24"/>
        </w:rPr>
        <w:lastRenderedPageBreak/>
        <w:t>ένα χρόνο πριν, τον Μάιο του 2016. Κυρίες και κύριοι συνάδελφοι, το τέταρτο μνημόνιο τελικά δεν το φέραμε τώρα, το φέραμε τον Μάιο του 2016, όταν ο κ. Μητσοτάκης και πάλι τότε ανακ</w:t>
      </w:r>
      <w:r>
        <w:rPr>
          <w:rFonts w:eastAsia="Times New Roman" w:cs="Times New Roman"/>
          <w:szCs w:val="24"/>
        </w:rPr>
        <w:t xml:space="preserve">άλυπτε τέταρτο μνημόνιο και μάλιστα στις 11 Μαΐου 2016 είχε δηλώσει ότι το είχε διαβάσει κιόλας. Και τώρα μας το έφερε εδώ, πάνω στο Κοινοβουλευτικό Βήμα λέγοντας ότι είναι πολύ βαρύ, αλλά είναι αυτό. Τον Μάιο του 2016 το είχε διαβάσει! </w:t>
      </w:r>
    </w:p>
    <w:p w14:paraId="14EE064E"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w:t>
      </w:r>
      <w:r>
        <w:rPr>
          <w:rFonts w:eastAsia="Times New Roman" w:cs="Times New Roman"/>
          <w:szCs w:val="24"/>
        </w:rPr>
        <w:t>τέρυγα της Νέας Δημοκρατίας)</w:t>
      </w:r>
    </w:p>
    <w:p w14:paraId="14EE064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Το συμπληρωματικό το άλλο ήταν. </w:t>
      </w:r>
    </w:p>
    <w:p w14:paraId="14EE065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14EE065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Χαλαρώστε, κυρία </w:t>
      </w:r>
      <w:proofErr w:type="spellStart"/>
      <w:r>
        <w:rPr>
          <w:rFonts w:eastAsia="Times New Roman" w:cs="Times New Roman"/>
          <w:szCs w:val="24"/>
        </w:rPr>
        <w:t>Βούλτεψη</w:t>
      </w:r>
      <w:proofErr w:type="spellEnd"/>
      <w:r>
        <w:rPr>
          <w:rFonts w:eastAsia="Times New Roman" w:cs="Times New Roman"/>
          <w:szCs w:val="24"/>
        </w:rPr>
        <w:t xml:space="preserve">. </w:t>
      </w:r>
    </w:p>
    <w:p w14:paraId="14EE065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Είχατε υπογράψει κι άλλο. </w:t>
      </w:r>
    </w:p>
    <w:p w14:paraId="14EE065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w:t>
      </w:r>
      <w:r>
        <w:rPr>
          <w:rFonts w:eastAsia="Times New Roman" w:cs="Times New Roman"/>
          <w:b/>
          <w:szCs w:val="24"/>
        </w:rPr>
        <w:t>Σ ΤΣΙΠΡΑΣ (Πρόεδρος της Κυβέρνησης):</w:t>
      </w:r>
      <w:r>
        <w:rPr>
          <w:rFonts w:eastAsia="Times New Roman" w:cs="Times New Roman"/>
          <w:szCs w:val="24"/>
        </w:rPr>
        <w:t xml:space="preserve"> Χαλαρώστε, κυρία </w:t>
      </w:r>
      <w:proofErr w:type="spellStart"/>
      <w:r>
        <w:rPr>
          <w:rFonts w:eastAsia="Times New Roman" w:cs="Times New Roman"/>
          <w:szCs w:val="24"/>
        </w:rPr>
        <w:t>Βούλτεψη</w:t>
      </w:r>
      <w:proofErr w:type="spellEnd"/>
      <w:r>
        <w:rPr>
          <w:rFonts w:eastAsia="Times New Roman" w:cs="Times New Roman"/>
          <w:szCs w:val="24"/>
        </w:rPr>
        <w:t xml:space="preserve">. Επιχειρήματα λέμε, θα αντικρούσετε, αν έχετε τη δυνατότητα. </w:t>
      </w:r>
    </w:p>
    <w:p w14:paraId="14EE065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Τέσσερις μέρες μιλάμε εδώ ατελείωτα. Αλίμονο!</w:t>
      </w:r>
    </w:p>
    <w:p w14:paraId="14EE065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Ενώ, κ</w:t>
      </w:r>
      <w:r>
        <w:rPr>
          <w:rFonts w:eastAsia="Times New Roman" w:cs="Times New Roman"/>
          <w:szCs w:val="24"/>
        </w:rPr>
        <w:t xml:space="preserve">υρίες και κύριοι συνάδελφοι, τι έλεγαν τότε και τα </w:t>
      </w:r>
      <w:r>
        <w:rPr>
          <w:rFonts w:eastAsia="Times New Roman" w:cs="Times New Roman"/>
          <w:szCs w:val="24"/>
        </w:rPr>
        <w:t>μέσα μαζικής ενημέρωσης</w:t>
      </w:r>
      <w:r>
        <w:rPr>
          <w:rFonts w:eastAsia="Times New Roman" w:cs="Times New Roman"/>
          <w:szCs w:val="24"/>
        </w:rPr>
        <w:t xml:space="preserve"> που σας λιβανίζουν; Έσπευδαν να παρουσιάσουν και να τρομοκρατήσουν με ανάλογα πρωτοσέλιδα τον ελληνικό λαό ότι με το κλείσιμο της πρώτης αξιολόγησης, η Κυβέρνηση είχε φέρει από τότε</w:t>
      </w:r>
      <w:r>
        <w:rPr>
          <w:rFonts w:eastAsia="Times New Roman" w:cs="Times New Roman"/>
          <w:szCs w:val="24"/>
        </w:rPr>
        <w:t xml:space="preserve"> το τέταρτο μνημόνιο και βεβαίως την ενεργοποίηση του κόφτη, που ήσασταν απολύτως βέβαιοι ότι θα ενεργοποιηθεί. </w:t>
      </w:r>
    </w:p>
    <w:p w14:paraId="14EE06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Συνεχίζω. 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«Το διπλό μνημόνιο Τσίπρα». 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w:t>
      </w:r>
      <w:r>
        <w:rPr>
          <w:rFonts w:eastAsia="Times New Roman" w:cs="Times New Roman"/>
          <w:szCs w:val="24"/>
        </w:rPr>
        <w:t>«</w:t>
      </w:r>
      <w:r>
        <w:rPr>
          <w:rFonts w:eastAsia="Times New Roman" w:cs="Times New Roman"/>
          <w:szCs w:val="24"/>
        </w:rPr>
        <w:t>ΕΛΕΥΘΕΡΟΣ ΤΥΠΟΣ</w:t>
      </w:r>
      <w:r>
        <w:rPr>
          <w:rFonts w:eastAsia="Times New Roman" w:cs="Times New Roman"/>
          <w:szCs w:val="24"/>
        </w:rPr>
        <w:t>»</w:t>
      </w:r>
      <w:r>
        <w:rPr>
          <w:rFonts w:eastAsia="Times New Roman" w:cs="Times New Roman"/>
          <w:szCs w:val="24"/>
        </w:rPr>
        <w:t>: «Τέταρτο μνημόνιο και 9 δισεκατομμύρια μέτρα». Τα ίδια λέγατε! Έν</w:t>
      </w:r>
      <w:r>
        <w:rPr>
          <w:rFonts w:eastAsia="Times New Roman" w:cs="Times New Roman"/>
          <w:szCs w:val="24"/>
        </w:rPr>
        <w:t>α χρόνο τα ίδια λέτε! 25</w:t>
      </w:r>
      <w:r>
        <w:rPr>
          <w:rFonts w:eastAsia="Times New Roman" w:cs="Times New Roman"/>
          <w:szCs w:val="24"/>
        </w:rPr>
        <w:t>-</w:t>
      </w:r>
      <w:r>
        <w:rPr>
          <w:rFonts w:eastAsia="Times New Roman" w:cs="Times New Roman"/>
          <w:szCs w:val="24"/>
        </w:rPr>
        <w:t xml:space="preserve">5: «Πόσο θα πληρώσουμε το </w:t>
      </w:r>
      <w:proofErr w:type="spellStart"/>
      <w:r>
        <w:rPr>
          <w:rFonts w:eastAsia="Times New Roman" w:cs="Times New Roman"/>
          <w:szCs w:val="24"/>
        </w:rPr>
        <w:t>υπερμνημόνιο</w:t>
      </w:r>
      <w:proofErr w:type="spellEnd"/>
      <w:r>
        <w:rPr>
          <w:rFonts w:eastAsia="Times New Roman" w:cs="Times New Roman"/>
          <w:szCs w:val="24"/>
        </w:rPr>
        <w:t xml:space="preserve"> Τσίπρα». Από τότε. Και φυσικά, 7</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2016: «Όμηροι του κόφτη οι δημόσιοι υπάλληλοι. Κόβονται οι μισθοί στο </w:t>
      </w:r>
      <w:r>
        <w:rPr>
          <w:rFonts w:eastAsia="Times New Roman" w:cs="Times New Roman"/>
          <w:szCs w:val="24"/>
        </w:rPr>
        <w:t xml:space="preserve">δημόσιο </w:t>
      </w:r>
      <w:r>
        <w:rPr>
          <w:rFonts w:eastAsia="Times New Roman" w:cs="Times New Roman"/>
          <w:szCs w:val="24"/>
        </w:rPr>
        <w:t xml:space="preserve">από το 2017, διότι ενεργοποιείται ο κόφτης». Αυτά λέγατε τόσο καιρό! </w:t>
      </w:r>
    </w:p>
    <w:p w14:paraId="14EE06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ο Πρόεδρος της Κυβέρνησης κ. Αλέξης Τσίπρας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4EE06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Μητσοτάκη, ένα ερώτημα έχω στο </w:t>
      </w:r>
      <w:r>
        <w:rPr>
          <w:rFonts w:eastAsia="Times New Roman" w:cs="Times New Roman"/>
          <w:szCs w:val="24"/>
        </w:rPr>
        <w:t xml:space="preserve">μυαλό μου. Τελικά αυτό το τέταρτο μνημόνιο πόσες φορές θα ψηφιστεί σε αυτήν τη χώρα; Και τι εννοείτε όταν λέτε τέταρτο μνημόνιο; Θα μας εξηγήσετε; </w:t>
      </w:r>
    </w:p>
    <w:p w14:paraId="14EE0659" w14:textId="77777777" w:rsidR="002F0583" w:rsidRDefault="00B91F1A">
      <w:pPr>
        <w:spacing w:after="0" w:line="600" w:lineRule="auto"/>
        <w:jc w:val="both"/>
        <w:rPr>
          <w:rFonts w:eastAsia="Times New Roman" w:cs="Times New Roman"/>
          <w:szCs w:val="24"/>
        </w:rPr>
      </w:pPr>
      <w:r>
        <w:rPr>
          <w:rFonts w:eastAsia="Times New Roman" w:cs="Times New Roman"/>
          <w:szCs w:val="24"/>
        </w:rPr>
        <w:lastRenderedPageBreak/>
        <w:t xml:space="preserve">Μήπως τελικά εννοείτε το Μεσοπρόθεσμο Πλαίσιο Δημοσιονομικής Στρατηγικής; Αυτό εννοείτε; Αυτό εννοείτε. </w:t>
      </w:r>
    </w:p>
    <w:p w14:paraId="14EE065A"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Κύρ</w:t>
      </w:r>
      <w:r>
        <w:rPr>
          <w:rFonts w:eastAsia="Times New Roman" w:cs="Times New Roman"/>
          <w:szCs w:val="24"/>
        </w:rPr>
        <w:t>ιε Μητσοτάκη, αν μετρούσαμε για μνημόνιο κάθε μεσοπρόθεσμο που έχετε φέρει εσείς όσο κυβερνούσατε από το 2010 ως το Γενάρη 2015, σήμερα δεν θα ήμασταν στο τέταρτο, θα ήμασταν στο 40</w:t>
      </w:r>
      <w:r>
        <w:rPr>
          <w:rFonts w:eastAsia="Times New Roman" w:cs="Times New Roman"/>
          <w:szCs w:val="24"/>
          <w:vertAlign w:val="superscript"/>
        </w:rPr>
        <w:t>ο</w:t>
      </w:r>
      <w:r>
        <w:rPr>
          <w:rFonts w:eastAsia="Times New Roman" w:cs="Times New Roman"/>
          <w:szCs w:val="24"/>
        </w:rPr>
        <w:t xml:space="preserve"> μνημόνιο και θα κρατούσαμε και άλλα δέκα </w:t>
      </w:r>
      <w:proofErr w:type="spellStart"/>
      <w:r>
        <w:rPr>
          <w:rFonts w:eastAsia="Times New Roman" w:cs="Times New Roman"/>
          <w:szCs w:val="24"/>
        </w:rPr>
        <w:t>καβάντζα</w:t>
      </w:r>
      <w:proofErr w:type="spellEnd"/>
      <w:r>
        <w:rPr>
          <w:rFonts w:eastAsia="Times New Roman" w:cs="Times New Roman"/>
          <w:szCs w:val="24"/>
        </w:rPr>
        <w:t xml:space="preserve">. </w:t>
      </w:r>
    </w:p>
    <w:p w14:paraId="14EE065B" w14:textId="77777777" w:rsidR="002F0583" w:rsidRDefault="00B91F1A">
      <w:pPr>
        <w:spacing w:after="0" w:line="600" w:lineRule="auto"/>
        <w:ind w:firstLine="709"/>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 ΣΥΡΙΖΑ)</w:t>
      </w:r>
    </w:p>
    <w:p w14:paraId="14EE065C" w14:textId="77777777" w:rsidR="002F0583" w:rsidRDefault="00B91F1A">
      <w:pPr>
        <w:spacing w:after="0" w:line="600" w:lineRule="auto"/>
        <w:ind w:firstLine="720"/>
        <w:rPr>
          <w:rFonts w:eastAsia="Times New Roman" w:cs="Times New Roman"/>
          <w:szCs w:val="24"/>
        </w:rPr>
      </w:pPr>
      <w:r>
        <w:rPr>
          <w:rFonts w:eastAsia="Times New Roman" w:cs="Times New Roman"/>
          <w:szCs w:val="24"/>
        </w:rPr>
        <w:t xml:space="preserve">Το παραμύθι σας, όμως, έχει αποδειχθεί ότι δεν έχει δράκο. </w:t>
      </w:r>
    </w:p>
    <w:p w14:paraId="14EE065D"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Για να σοβαρευτούμε, τι είναι το αφήγημα του τετάρτου μνημονίου για τη Νέα Δημοκρατία, ένα αφήγημα, το οποίο, όπως καταλάβατε, το έχει εδώ και έναν χρόνο, ίσως και παραπάνω;</w:t>
      </w:r>
      <w:r>
        <w:rPr>
          <w:rFonts w:eastAsia="Times New Roman" w:cs="Times New Roman"/>
          <w:szCs w:val="24"/>
        </w:rPr>
        <w:t xml:space="preserve"> </w:t>
      </w:r>
    </w:p>
    <w:p w14:paraId="14EE065E"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Για την ακρίβεια, πρόκειται για την πολιτική σας φαντασίωση. Είναι η εγγύηση που πασχίζατε να δώσετε στους δανειστές προσπαθώντας να τους πείσετε ότι εσείς ήσασταν πρόθυμοι να υλοποιήσετε ένα ακόμα μνημόνιο, για να τους πείσετε να μας το φορτώσουν, μήπως</w:t>
      </w:r>
      <w:r>
        <w:rPr>
          <w:rFonts w:eastAsia="Times New Roman" w:cs="Times New Roman"/>
          <w:szCs w:val="24"/>
        </w:rPr>
        <w:t xml:space="preserve"> και καταφέρετε με αυτόν τον τρόπο να επιστρέψετε στην εξουσία. </w:t>
      </w:r>
    </w:p>
    <w:p w14:paraId="14EE065F"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Και αφού αυτό δεν το καταφέρατε, σήμερα απλά εκτίθεστε. Διότι το μόνο που υπάρχει στο τραπέζι είναι μια ισορροπημένη συνολική συμφωνία, που κλείνει τη δεύτερη αξιολόγηση του τρίτου </w:t>
      </w:r>
      <w:r>
        <w:rPr>
          <w:rFonts w:eastAsia="Times New Roman" w:cs="Times New Roman"/>
          <w:szCs w:val="24"/>
        </w:rPr>
        <w:t>προγράμματ</w:t>
      </w:r>
      <w:r>
        <w:rPr>
          <w:rFonts w:eastAsia="Times New Roman" w:cs="Times New Roman"/>
          <w:szCs w:val="24"/>
        </w:rPr>
        <w:t xml:space="preserve">ος </w:t>
      </w:r>
      <w:r>
        <w:rPr>
          <w:rFonts w:eastAsia="Times New Roman" w:cs="Times New Roman"/>
          <w:szCs w:val="24"/>
        </w:rPr>
        <w:t xml:space="preserve">και, ταυτόχρονα, ανοίγει την προοπτική μιας συνολικής λύσης σε ό,τι αφορά το χρέος. </w:t>
      </w:r>
    </w:p>
    <w:p w14:paraId="14EE0660"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παίρνουμε», μας λέτε, «από αυτή τη συμφωνία»; Θα απαριθμήσουμε, λοιπόν, τι παίρνουμε. </w:t>
      </w:r>
    </w:p>
    <w:p w14:paraId="14EE0661"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Πρώτον, παίρνουμε την προβλεπόμενη δόση. </w:t>
      </w:r>
    </w:p>
    <w:p w14:paraId="14EE0662"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Δεύτερον, όπως εξήγησα και πιο πριν, αντίμετρα ισόποσα για το 2019 και το 2020, σχεδόν 2 και 2 δισεκατομμύρια, τέσσερα δισεκατομμύρια. Επιπλέον, δημοσιονομικό περιθώριο ύψους 5,5 δισεκατομμύρια από το 2019 μέχρι το 2021. Και αυτά τα 5,5 δισεκατομμύρια θα π</w:t>
      </w:r>
      <w:r>
        <w:rPr>
          <w:rFonts w:eastAsia="Times New Roman" w:cs="Times New Roman"/>
          <w:szCs w:val="24"/>
        </w:rPr>
        <w:t xml:space="preserve">άνε σε κοινωνικές δαπάνες για τη στήριξη των ασθενέστερων και όχι βεβαίως για εξυπηρετήσεις, όπως συνήθιζαν να κάνουν οι προηγούμενες κυβερνήσεις. </w:t>
      </w:r>
    </w:p>
    <w:p w14:paraId="14EE0663"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Τρίτον, και ίσως το κυριότερο, παίρνουμε αυτό το οποίο εσείς θεωρούσατε δεδομένο από το 2012, αλλά τελικά, α</w:t>
      </w:r>
      <w:r>
        <w:rPr>
          <w:rFonts w:eastAsia="Times New Roman" w:cs="Times New Roman"/>
          <w:szCs w:val="24"/>
        </w:rPr>
        <w:t>π’ ό,τι και η ίδια η ζωή έχει αποδείξει, δεν ήταν και τόσο δεδομένο. Και αναφέρομαι στα μεσοπρόθεσμα μέτρα για το χρέος, που θα οδηγήσουν στη σχετική μελέτη βιωσιμότητας και από το Διεθνές Νομισματικό Ταμείο, το οποίο θα αποτελέσει και το πράσινο φως, ώστε</w:t>
      </w:r>
      <w:r>
        <w:rPr>
          <w:rFonts w:eastAsia="Times New Roman" w:cs="Times New Roman"/>
          <w:szCs w:val="24"/>
        </w:rPr>
        <w:t xml:space="preserve"> το Διοικητικό Συμβούλιο της Ευρωπαϊκής Κεντρικής Τράπεζας να εντάξει και τα ελληνικά ομόλογα στο πρόγραμμα ποσοτικής χαλάρωσης. </w:t>
      </w:r>
    </w:p>
    <w:p w14:paraId="14EE0664"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Θα ήθελα εδώ να επαναλάβω κάτι που πρέπει να γνωρίζουν όλοι. Τα μέτρα που έχουμε συμφωνήσει τα απαιτούσε το Διεθνές Νομισματικ</w:t>
      </w:r>
      <w:r>
        <w:rPr>
          <w:rFonts w:eastAsia="Times New Roman" w:cs="Times New Roman"/>
          <w:szCs w:val="24"/>
        </w:rPr>
        <w:t>ό Ταμείο. Είναι γνωστό σε όλους αυτό. Είναι προφανές ότι δεν αποτελούσε επιλογή μας αυτό το μ</w:t>
      </w:r>
      <w:r>
        <w:rPr>
          <w:rFonts w:eastAsia="Times New Roman" w:cs="Times New Roman"/>
          <w:szCs w:val="24"/>
        </w:rPr>
        <w:t>ε</w:t>
      </w:r>
      <w:r>
        <w:rPr>
          <w:rFonts w:eastAsia="Times New Roman" w:cs="Times New Roman"/>
          <w:szCs w:val="24"/>
        </w:rPr>
        <w:t xml:space="preserve">ίγμα πολιτικής. Τα ζητούσε, λοιπόν, το Διεθνές Νομισματικό Ταμείο. </w:t>
      </w:r>
    </w:p>
    <w:p w14:paraId="14EE0665"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Αν έχουμε τη θετική εξέλιξη που όλοι επιθυμούμε να έχουμε και πάρουμε τη λύση για το χρέος, θα</w:t>
      </w:r>
      <w:r>
        <w:rPr>
          <w:rFonts w:eastAsia="Times New Roman" w:cs="Times New Roman"/>
          <w:szCs w:val="24"/>
        </w:rPr>
        <w:t xml:space="preserve"> εφαρμόσουμε στο ακέραιο τις δεσμεύσεις μας. Αν, όμως, δεν έχουμε τη θετική εξέλιξη, με ευθύνη κάποιων στην Ευρώπη, τότε το Διεθνές Νομισματικό Ταμείο έχει ξεκαθαρίσει -και θέλω να το πω και υπεύθυνα εδώ στη Βουλή- ότι δεν θα συμμετάσχει. Και αν το Διεθνές</w:t>
      </w:r>
      <w:r>
        <w:rPr>
          <w:rFonts w:eastAsia="Times New Roman" w:cs="Times New Roman"/>
          <w:szCs w:val="24"/>
        </w:rPr>
        <w:t xml:space="preserve"> Νομισματικό Ταμείο δεν συμμετάσχει, έχω ξεκαθαρίσει ότι δεν υπάρχει για εμάς η απαίτηση και η δέσμευση για να υλοποιήσουμε το 2019 και το 2020 αυτά τα μέτρα. </w:t>
      </w:r>
    </w:p>
    <w:p w14:paraId="14EE0666"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Άρα, λοιπόν, τα μέτρα αυτά που ψηφίζουμε σήμερα θα εφαρμοστούν αν και μόνο αν πρώτα αρχίσουν να </w:t>
      </w:r>
      <w:r>
        <w:rPr>
          <w:rFonts w:eastAsia="Times New Roman" w:cs="Times New Roman"/>
          <w:szCs w:val="24"/>
        </w:rPr>
        <w:t xml:space="preserve">εφαρμόζονται, μετά το τέλος του </w:t>
      </w:r>
      <w:r>
        <w:rPr>
          <w:rFonts w:eastAsia="Times New Roman" w:cs="Times New Roman"/>
          <w:szCs w:val="24"/>
        </w:rPr>
        <w:t>προγράμματος</w:t>
      </w:r>
      <w:r>
        <w:rPr>
          <w:rFonts w:eastAsia="Times New Roman" w:cs="Times New Roman"/>
          <w:szCs w:val="24"/>
        </w:rPr>
        <w:t xml:space="preserve">, το Σεπτέμβρη 2019, ουσιαστικά μέτρα για το χρέος, μέτρα για το χρέος που θα μας οδηγήσουν σε οριστική έξοδο από την κρίση. </w:t>
      </w:r>
    </w:p>
    <w:p w14:paraId="14EE0667"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Σε αντίθετη περίπτωση, τα μέτρα αυτά θα αποσυρθούν, κυρίες και κύριοι συνάδελφοι. Το γ</w:t>
      </w:r>
      <w:r>
        <w:rPr>
          <w:rFonts w:eastAsia="Times New Roman" w:cs="Times New Roman"/>
          <w:szCs w:val="24"/>
        </w:rPr>
        <w:t xml:space="preserve">νωρίζουν αυτό και οι πιστωτές μας, το γνωρίζει ο ελληνικός λαός, το γνωρίζει και το Σώμα. </w:t>
      </w:r>
    </w:p>
    <w:p w14:paraId="14EE0668" w14:textId="77777777" w:rsidR="002F0583" w:rsidRDefault="00B91F1A">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4EE0669"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Τώρα, όμως, που εσείς διαμαρτύρεστε, θα ήθελα να σας ρωτήσω κάτι. Χθες στο Ευρωπαϊκό </w:t>
      </w:r>
      <w:r>
        <w:rPr>
          <w:rFonts w:eastAsia="Times New Roman"/>
          <w:bCs/>
          <w:shd w:val="clear" w:color="auto" w:fill="FFFFFF"/>
        </w:rPr>
        <w:t>Κοινοβούλιο</w:t>
      </w:r>
      <w:r>
        <w:rPr>
          <w:rFonts w:eastAsia="Times New Roman" w:cs="Times New Roman"/>
          <w:bCs/>
          <w:shd w:val="clear" w:color="auto" w:fill="FFFFFF"/>
        </w:rPr>
        <w:t xml:space="preserve"> είχαμε τη </w:t>
      </w:r>
      <w:proofErr w:type="spellStart"/>
      <w:r>
        <w:rPr>
          <w:rFonts w:eastAsia="Times New Roman" w:cs="Times New Roman"/>
          <w:bCs/>
          <w:shd w:val="clear" w:color="auto" w:fill="FFFFFF"/>
        </w:rPr>
        <w:t>συνυπογραφή</w:t>
      </w:r>
      <w:proofErr w:type="spellEnd"/>
      <w:r>
        <w:rPr>
          <w:rFonts w:eastAsia="Times New Roman" w:cs="Times New Roman"/>
          <w:bCs/>
          <w:shd w:val="clear" w:color="auto" w:fill="FFFFFF"/>
        </w:rPr>
        <w:t xml:space="preserve"> ενός κειμένου από τρεις επικεφαλής </w:t>
      </w:r>
      <w:r>
        <w:rPr>
          <w:rFonts w:eastAsia="Times New Roman" w:cs="Times New Roman"/>
          <w:bCs/>
          <w:shd w:val="clear" w:color="auto" w:fill="FFFFFF"/>
        </w:rPr>
        <w:t>Κοινοβουλευτικών Ομάδων</w:t>
      </w:r>
      <w:r>
        <w:rPr>
          <w:rFonts w:eastAsia="Times New Roman" w:cs="Times New Roman"/>
          <w:bCs/>
          <w:shd w:val="clear" w:color="auto" w:fill="FFFFFF"/>
        </w:rPr>
        <w:t xml:space="preserve">, της Αριστεράς, των Πρασίνων και των Σοσιαλιστών, οι οποίοι ουσιαστικά ζητούσαν άμεσα, στις 22 του Μάη, στο επόμενο </w:t>
      </w:r>
      <w:proofErr w:type="spellStart"/>
      <w:r>
        <w:rPr>
          <w:rFonts w:eastAsia="Times New Roman" w:cs="Times New Roman"/>
          <w:bCs/>
          <w:shd w:val="clear" w:color="auto" w:fill="FFFFFF"/>
          <w:lang w:val="en-US"/>
        </w:rPr>
        <w:t>Eu</w:t>
      </w:r>
      <w:r>
        <w:rPr>
          <w:rFonts w:eastAsia="Times New Roman" w:cs="Times New Roman"/>
          <w:bCs/>
          <w:shd w:val="clear" w:color="auto" w:fill="FFFFFF"/>
          <w:lang w:val="en-US"/>
        </w:rPr>
        <w:lastRenderedPageBreak/>
        <w:t>rogroup</w:t>
      </w:r>
      <w:proofErr w:type="spellEnd"/>
      <w:r>
        <w:rPr>
          <w:rFonts w:eastAsia="Times New Roman" w:cs="Times New Roman"/>
          <w:bCs/>
          <w:shd w:val="clear" w:color="auto" w:fill="FFFFFF"/>
        </w:rPr>
        <w:t>, να έχουμε θετική έκβαση και όχι μόνο να κλείσει η αξιολόγηση, αλλά να δοθούν και τα απαραίτητα μέτρα για το χρέος, που θα δώσουν τη λύση διεξόδου, που θα δώσουν τη δυνατότητα στο ΔΝΤ να συμμετάσχει στο πρόγραμμα και στην ΕΚΤ να δώσει το πράσινο φως για τ</w:t>
      </w:r>
      <w:r>
        <w:rPr>
          <w:rFonts w:eastAsia="Times New Roman" w:cs="Times New Roman"/>
          <w:bCs/>
          <w:shd w:val="clear" w:color="auto" w:fill="FFFFFF"/>
        </w:rPr>
        <w:t xml:space="preserve">α ελληνικά ομόλογα. Και ήταν μια βαρυσήμαντη τοποθέτηση αυτή τριών σημαντικών πολιτικών ομάδων. </w:t>
      </w:r>
    </w:p>
    <w:p w14:paraId="14EE066A"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Εσάς, κύριε Μητσοτάκη, </w:t>
      </w:r>
      <w:r>
        <w:rPr>
          <w:rFonts w:eastAsia="Times New Roman"/>
          <w:bCs/>
          <w:shd w:val="clear" w:color="auto" w:fill="FFFFFF"/>
        </w:rPr>
        <w:t>–</w:t>
      </w:r>
      <w:r>
        <w:rPr>
          <w:rFonts w:eastAsia="Times New Roman" w:cs="Times New Roman"/>
          <w:bCs/>
          <w:shd w:val="clear" w:color="auto" w:fill="FFFFFF"/>
        </w:rPr>
        <w:t>δεν λέω για το Λαϊκό Κόμμα, αφήστε το Λαϊκό Κόμμα που συμμετέχετε</w:t>
      </w:r>
      <w:r>
        <w:rPr>
          <w:rFonts w:eastAsia="Times New Roman"/>
          <w:bCs/>
          <w:shd w:val="clear" w:color="auto" w:fill="FFFFFF"/>
        </w:rPr>
        <w:t>–</w:t>
      </w:r>
      <w:r>
        <w:rPr>
          <w:rFonts w:eastAsia="Times New Roman" w:cs="Times New Roman"/>
          <w:bCs/>
          <w:shd w:val="clear" w:color="auto" w:fill="FFFFFF"/>
        </w:rPr>
        <w:t xml:space="preserve"> η δική σας θέση ποια </w:t>
      </w:r>
      <w:r>
        <w:rPr>
          <w:rFonts w:eastAsia="Times New Roman"/>
          <w:bCs/>
          <w:shd w:val="clear" w:color="auto" w:fill="FFFFFF"/>
        </w:rPr>
        <w:t>είναι</w:t>
      </w:r>
      <w:r>
        <w:rPr>
          <w:rFonts w:eastAsia="Times New Roman" w:cs="Times New Roman"/>
          <w:bCs/>
          <w:shd w:val="clear" w:color="auto" w:fill="FFFFFF"/>
        </w:rPr>
        <w:t xml:space="preserve">; Εγώ δεν κατάλαβα. Εγώ άκουσα σήμερα εδώ </w:t>
      </w:r>
      <w:r>
        <w:rPr>
          <w:rFonts w:eastAsia="Times New Roman" w:cs="Times New Roman"/>
          <w:bCs/>
          <w:shd w:val="clear" w:color="auto" w:fill="FFFFFF"/>
        </w:rPr>
        <w:t xml:space="preserve">να μας λέτε: «Μην πανηγυρίζετε, διότι </w:t>
      </w:r>
      <w:r>
        <w:rPr>
          <w:rFonts w:eastAsia="Times New Roman"/>
          <w:bCs/>
          <w:shd w:val="clear" w:color="auto" w:fill="FFFFFF"/>
        </w:rPr>
        <w:t>είναι</w:t>
      </w:r>
      <w:r>
        <w:rPr>
          <w:rFonts w:eastAsia="Times New Roman" w:cs="Times New Roman"/>
          <w:bCs/>
          <w:shd w:val="clear" w:color="auto" w:fill="FFFFFF"/>
        </w:rPr>
        <w:t xml:space="preserve"> κάτι το οποίο μας είχαν υποσχεθεί από το 2012». </w:t>
      </w:r>
    </w:p>
    <w:p w14:paraId="14EE066B"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Χαίρω πολύ, αλλά από το 2012 αυτή η υπόσχεση δεν έγινε πράξη και εσείς βγαίνατε με τον κ. Σαμαρά και ζητάγατε πιστοποιητικά βιωσιμότητας. Λέγατε ότι </w:t>
      </w:r>
      <w:r>
        <w:rPr>
          <w:rFonts w:eastAsia="Times New Roman"/>
          <w:bCs/>
          <w:shd w:val="clear" w:color="auto" w:fill="FFFFFF"/>
        </w:rPr>
        <w:t>είναι</w:t>
      </w:r>
      <w:r>
        <w:rPr>
          <w:rFonts w:eastAsia="Times New Roman" w:cs="Times New Roman"/>
          <w:bCs/>
          <w:shd w:val="clear" w:color="auto" w:fill="FFFFFF"/>
        </w:rPr>
        <w:t xml:space="preserve"> βιώσιμο </w:t>
      </w:r>
      <w:r>
        <w:rPr>
          <w:rFonts w:eastAsia="Times New Roman" w:cs="Times New Roman"/>
          <w:bCs/>
          <w:shd w:val="clear" w:color="auto" w:fill="FFFFFF"/>
        </w:rPr>
        <w:t xml:space="preserve">το χρέος. Τα ξεχνάμε αυτά; Δεν λέγατε ότι δεν </w:t>
      </w:r>
      <w:r>
        <w:rPr>
          <w:rFonts w:eastAsia="Times New Roman"/>
          <w:bCs/>
          <w:shd w:val="clear" w:color="auto" w:fill="FFFFFF"/>
        </w:rPr>
        <w:t>είναι</w:t>
      </w:r>
      <w:r>
        <w:rPr>
          <w:rFonts w:eastAsia="Times New Roman" w:cs="Times New Roman"/>
          <w:bCs/>
          <w:shd w:val="clear" w:color="auto" w:fill="FFFFFF"/>
        </w:rPr>
        <w:t xml:space="preserve"> το πρόβλημα το χρέος, ότι το χρέος </w:t>
      </w:r>
      <w:r>
        <w:rPr>
          <w:rFonts w:eastAsia="Times New Roman"/>
          <w:bCs/>
          <w:shd w:val="clear" w:color="auto" w:fill="FFFFFF"/>
        </w:rPr>
        <w:t>είναι</w:t>
      </w:r>
      <w:r>
        <w:rPr>
          <w:rFonts w:eastAsia="Times New Roman" w:cs="Times New Roman"/>
          <w:bCs/>
          <w:shd w:val="clear" w:color="auto" w:fill="FFFFFF"/>
        </w:rPr>
        <w:t xml:space="preserve"> βιώσιμο και ότι θα μας δώσουν κάποια πιστοποιητικά βιωσιμότητας οι δανειστές και γέλαγε όλη η οικουμένη; Ποια </w:t>
      </w:r>
      <w:r>
        <w:rPr>
          <w:rFonts w:eastAsia="Times New Roman"/>
          <w:bCs/>
          <w:shd w:val="clear" w:color="auto" w:fill="FFFFFF"/>
        </w:rPr>
        <w:t>είναι</w:t>
      </w:r>
      <w:r>
        <w:rPr>
          <w:rFonts w:eastAsia="Times New Roman" w:cs="Times New Roman"/>
          <w:bCs/>
          <w:shd w:val="clear" w:color="auto" w:fill="FFFFFF"/>
        </w:rPr>
        <w:t xml:space="preserve"> η θέση σας; Τη θέση σας δεν μας την είπατε. </w:t>
      </w:r>
    </w:p>
    <w:p w14:paraId="14EE066C"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Κα</w:t>
      </w:r>
      <w:r>
        <w:rPr>
          <w:rFonts w:eastAsia="Times New Roman" w:cs="Times New Roman"/>
          <w:bCs/>
          <w:shd w:val="clear" w:color="auto" w:fill="FFFFFF"/>
        </w:rPr>
        <w:t xml:space="preserve">ι κάτι ακόμα. Εγώ μιλάω με θάρρος, με ευθύνη, με παρρησία. Δεν λέω άλλα μέσα και άλλα έξω, όπως εσείς βγαίνετε και λέτε μέσα ότι καταστρεφόμαστε, αλλά πάτε στο </w:t>
      </w:r>
      <w:r>
        <w:rPr>
          <w:rFonts w:eastAsia="Times New Roman" w:cs="Times New Roman"/>
          <w:bCs/>
          <w:shd w:val="clear" w:color="auto" w:fill="FFFFFF"/>
          <w:lang w:val="en-US"/>
        </w:rPr>
        <w:t>LSE</w:t>
      </w:r>
      <w:r>
        <w:rPr>
          <w:rFonts w:eastAsia="Times New Roman" w:cs="Times New Roman"/>
          <w:bCs/>
          <w:shd w:val="clear" w:color="auto" w:fill="FFFFFF"/>
        </w:rPr>
        <w:t xml:space="preserve"> και λέτε ότι η χώρα θα βγει στις αγορές. Γιατί αυτό είπατε προχθές. Στο </w:t>
      </w:r>
      <w:r>
        <w:rPr>
          <w:rFonts w:eastAsia="Times New Roman" w:cs="Times New Roman"/>
          <w:bCs/>
          <w:shd w:val="clear" w:color="auto" w:fill="FFFFFF"/>
          <w:lang w:val="en-US"/>
        </w:rPr>
        <w:t>LSE</w:t>
      </w:r>
      <w:r>
        <w:rPr>
          <w:rFonts w:eastAsia="Times New Roman" w:cs="Times New Roman"/>
          <w:bCs/>
          <w:shd w:val="clear" w:color="auto" w:fill="FFFFFF"/>
        </w:rPr>
        <w:t xml:space="preserve"> προχθές είπατε ό</w:t>
      </w:r>
      <w:r>
        <w:rPr>
          <w:rFonts w:eastAsia="Times New Roman" w:cs="Times New Roman"/>
          <w:bCs/>
          <w:shd w:val="clear" w:color="auto" w:fill="FFFFFF"/>
        </w:rPr>
        <w:t xml:space="preserve">τι η χώρα θα βγει στις αγορές σύντομα, αλλά το πρόβλημα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lastRenderedPageBreak/>
        <w:t xml:space="preserve">ότι δεν θα </w:t>
      </w:r>
      <w:r>
        <w:rPr>
          <w:rFonts w:eastAsia="Times New Roman"/>
          <w:bCs/>
          <w:shd w:val="clear" w:color="auto" w:fill="FFFFFF"/>
        </w:rPr>
        <w:t>έχει</w:t>
      </w:r>
      <w:r>
        <w:rPr>
          <w:rFonts w:eastAsia="Times New Roman" w:cs="Times New Roman"/>
          <w:bCs/>
          <w:shd w:val="clear" w:color="auto" w:fill="FFFFFF"/>
        </w:rPr>
        <w:t xml:space="preserve"> τόσο καλά επιτόκια, γιατί ο Τσίπρας δεν </w:t>
      </w:r>
      <w:r>
        <w:rPr>
          <w:rFonts w:eastAsia="Times New Roman"/>
          <w:bCs/>
          <w:shd w:val="clear" w:color="auto" w:fill="FFFFFF"/>
        </w:rPr>
        <w:t>είναι</w:t>
      </w:r>
      <w:r>
        <w:rPr>
          <w:rFonts w:eastAsia="Times New Roman" w:cs="Times New Roman"/>
          <w:bCs/>
          <w:shd w:val="clear" w:color="auto" w:fill="FFFFFF"/>
        </w:rPr>
        <w:t xml:space="preserve"> τόσο φιλικός στους δανειστές, αλλά με εσάς θα </w:t>
      </w:r>
      <w:r>
        <w:rPr>
          <w:rFonts w:eastAsia="Times New Roman"/>
          <w:bCs/>
          <w:shd w:val="clear" w:color="auto" w:fill="FFFFFF"/>
        </w:rPr>
        <w:t>έχει</w:t>
      </w:r>
      <w:r>
        <w:rPr>
          <w:rFonts w:eastAsia="Times New Roman" w:cs="Times New Roman"/>
          <w:bCs/>
          <w:shd w:val="clear" w:color="auto" w:fill="FFFFFF"/>
        </w:rPr>
        <w:t xml:space="preserve"> καλύτερα. Αυτό είπατε.  Άλλα έξω, άλλα μέσα. Εγώ λέω τα ίδια. </w:t>
      </w:r>
    </w:p>
    <w:p w14:paraId="14EE066D" w14:textId="77777777" w:rsidR="002F0583" w:rsidRDefault="00B91F1A">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w:t>
      </w:r>
      <w:r>
        <w:rPr>
          <w:rFonts w:eastAsia="Times New Roman" w:cs="Times New Roman"/>
          <w:bCs/>
          <w:shd w:val="clear" w:color="auto" w:fill="FFFFFF"/>
        </w:rPr>
        <w:t>υσα)</w:t>
      </w:r>
    </w:p>
    <w:p w14:paraId="14EE066E"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αυτό που λέω στη </w:t>
      </w:r>
      <w:r>
        <w:rPr>
          <w:rFonts w:eastAsia="Times New Roman"/>
          <w:bCs/>
          <w:shd w:val="clear" w:color="auto" w:fill="FFFFFF"/>
        </w:rPr>
        <w:t xml:space="preserve">Βουλή, </w:t>
      </w:r>
      <w:r>
        <w:rPr>
          <w:rFonts w:eastAsia="Times New Roman" w:cs="Times New Roman"/>
          <w:bCs/>
          <w:shd w:val="clear" w:color="auto" w:fill="FFFFFF"/>
        </w:rPr>
        <w:t xml:space="preserve">ότι τα μέτρα δεν θα εφαρμοστούν, εάν δεν πάρουμε το χρέος, το λέω και στη </w:t>
      </w:r>
      <w:proofErr w:type="spellStart"/>
      <w:r>
        <w:rPr>
          <w:rFonts w:eastAsia="Times New Roman" w:cs="Times New Roman"/>
          <w:bCs/>
          <w:shd w:val="clear" w:color="auto" w:fill="FFFFFF"/>
        </w:rPr>
        <w:t>Λαγκάρντ</w:t>
      </w:r>
      <w:proofErr w:type="spellEnd"/>
      <w:r>
        <w:rPr>
          <w:rFonts w:eastAsia="Times New Roman" w:cs="Times New Roman"/>
          <w:bCs/>
          <w:shd w:val="clear" w:color="auto" w:fill="FFFFFF"/>
        </w:rPr>
        <w:t xml:space="preserve">, το λέω και στην </w:t>
      </w:r>
      <w:proofErr w:type="spellStart"/>
      <w:r>
        <w:rPr>
          <w:rFonts w:eastAsia="Times New Roman" w:cs="Times New Roman"/>
          <w:bCs/>
          <w:shd w:val="clear" w:color="auto" w:fill="FFFFFF"/>
        </w:rPr>
        <w:t>Μέρκελ</w:t>
      </w:r>
      <w:proofErr w:type="spellEnd"/>
      <w:r>
        <w:rPr>
          <w:rFonts w:eastAsia="Times New Roman" w:cs="Times New Roman"/>
          <w:bCs/>
          <w:shd w:val="clear" w:color="auto" w:fill="FFFFFF"/>
        </w:rPr>
        <w:t xml:space="preserve">, το λέω σε όλους. </w:t>
      </w:r>
    </w:p>
    <w:p w14:paraId="14EE066F"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Εσείς τι είπατε σε αυτούς, αν σας ρωτήσανε, αν σας ζητήσανε δέσμευση αν θα τα εφαρμόσετε; Την ίδι</w:t>
      </w:r>
      <w:r>
        <w:rPr>
          <w:rFonts w:eastAsia="Times New Roman" w:cs="Times New Roman"/>
          <w:bCs/>
          <w:shd w:val="clear" w:color="auto" w:fill="FFFFFF"/>
        </w:rPr>
        <w:t xml:space="preserve">α στιγμή που εγώ λέω ότι δεν θα εφαρμοστούν, εάν δεν έχουμε χρέος, εσείς λέτε μόνο θα εφαρμοστούν, θα εφαρμοστούν, θα εφαρμοστούν, είτε πάρουμε χρέος είτε δεν πάρουμε χρέος, γιατί ούτως ή </w:t>
      </w:r>
      <w:r>
        <w:rPr>
          <w:rFonts w:eastAsia="Times New Roman"/>
          <w:bCs/>
          <w:shd w:val="clear" w:color="auto" w:fill="FFFFFF"/>
        </w:rPr>
        <w:t>ά</w:t>
      </w:r>
      <w:r>
        <w:rPr>
          <w:rFonts w:eastAsia="Times New Roman" w:cs="Times New Roman"/>
          <w:bCs/>
          <w:shd w:val="clear" w:color="auto" w:fill="FFFFFF"/>
        </w:rPr>
        <w:t xml:space="preserve">λλως ποτέ δεν διεκδικήσατε το χρέος. Αυτή </w:t>
      </w:r>
      <w:r>
        <w:rPr>
          <w:rFonts w:eastAsia="Times New Roman"/>
          <w:bCs/>
          <w:shd w:val="clear" w:color="auto" w:fill="FFFFFF"/>
        </w:rPr>
        <w:t>είναι</w:t>
      </w:r>
      <w:r>
        <w:rPr>
          <w:rFonts w:eastAsia="Times New Roman" w:cs="Times New Roman"/>
          <w:bCs/>
          <w:shd w:val="clear" w:color="auto" w:fill="FFFFFF"/>
        </w:rPr>
        <w:t xml:space="preserve"> η πραγματικότητα, κ</w:t>
      </w:r>
      <w:r>
        <w:rPr>
          <w:rFonts w:eastAsia="Times New Roman" w:cs="Times New Roman"/>
          <w:bCs/>
          <w:shd w:val="clear" w:color="auto" w:fill="FFFFFF"/>
        </w:rPr>
        <w:t xml:space="preserve">ύριε Μητσοτάκη. </w:t>
      </w:r>
    </w:p>
    <w:p w14:paraId="14EE0670" w14:textId="77777777" w:rsidR="002F0583" w:rsidRDefault="00B91F1A">
      <w:pPr>
        <w:spacing w:line="600" w:lineRule="auto"/>
        <w:ind w:firstLine="709"/>
        <w:jc w:val="center"/>
        <w:rPr>
          <w:rFonts w:eastAsia="Times New Roman" w:cs="Times New Roman"/>
        </w:rPr>
      </w:pPr>
      <w:r>
        <w:rPr>
          <w:rFonts w:eastAsia="Times New Roman" w:cs="Times New Roman"/>
        </w:rPr>
        <w:t xml:space="preserve">(Χειροκροτήματα από τις πτέρυγες του ΣΥΡΙΖΑ και των </w:t>
      </w:r>
      <w:r>
        <w:rPr>
          <w:rFonts w:eastAsia="Times New Roman" w:cs="Times New Roman"/>
        </w:rPr>
        <w:t>ΑΝΕΛ</w:t>
      </w:r>
      <w:r>
        <w:rPr>
          <w:rFonts w:eastAsia="Times New Roman" w:cs="Times New Roman"/>
        </w:rPr>
        <w:t>)</w:t>
      </w:r>
    </w:p>
    <w:p w14:paraId="14EE0671"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Τολμάτε, λοιπόν, εσείς και μιλάτε για καταστροφή και τέταρτο μνημόνιο. Εσείς, που είχατε δεσμευτεί για πρωτογενή πλεονάσματα 4% και 4,2% έως το 2030. Και μας λέτε τώρα ότι δήθεν θα </w:t>
      </w:r>
      <w:r>
        <w:rPr>
          <w:rFonts w:eastAsia="Times New Roman" w:cs="Times New Roman"/>
          <w:bCs/>
          <w:shd w:val="clear" w:color="auto" w:fill="FFFFFF"/>
        </w:rPr>
        <w:t xml:space="preserve">διαπραγματευόσασταν χαμηλότερα. Τέσσερα χρόνια τι κάνατε; Τα αφήνατε να αυγατίσουν. </w:t>
      </w:r>
    </w:p>
    <w:p w14:paraId="14EE0672"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Μιλάτε εσείς, που πήρατε το χρέος στο 120% του ΑΕΠ και το εκτινάξατε στο 180% του ΑΕΠ. Και όλα αυτά, αφού κάνατε το </w:t>
      </w:r>
      <w:r>
        <w:rPr>
          <w:rFonts w:eastAsia="Times New Roman" w:cs="Times New Roman"/>
          <w:bCs/>
          <w:shd w:val="clear" w:color="auto" w:fill="FFFFFF"/>
          <w:lang w:val="en-US"/>
        </w:rPr>
        <w:t>PSI</w:t>
      </w:r>
      <w:r>
        <w:rPr>
          <w:rFonts w:eastAsia="Times New Roman" w:cs="Times New Roman"/>
          <w:bCs/>
          <w:shd w:val="clear" w:color="auto" w:fill="FFFFFF"/>
        </w:rPr>
        <w:t>, που κατέστρεψε τα ασφαλιστικά ταμεία, τα νοσοκομεί</w:t>
      </w:r>
      <w:r>
        <w:rPr>
          <w:rFonts w:eastAsia="Times New Roman" w:cs="Times New Roman"/>
          <w:bCs/>
          <w:shd w:val="clear" w:color="auto" w:fill="FFFFFF"/>
        </w:rPr>
        <w:t xml:space="preserve">α και τους </w:t>
      </w:r>
      <w:proofErr w:type="spellStart"/>
      <w:r>
        <w:rPr>
          <w:rFonts w:eastAsia="Times New Roman" w:cs="Times New Roman"/>
          <w:bCs/>
          <w:shd w:val="clear" w:color="auto" w:fill="FFFFFF"/>
        </w:rPr>
        <w:t>μικροομολογιούχους</w:t>
      </w:r>
      <w:proofErr w:type="spellEnd"/>
      <w:r>
        <w:rPr>
          <w:rFonts w:eastAsia="Times New Roman" w:cs="Times New Roman"/>
          <w:bCs/>
          <w:shd w:val="clear" w:color="auto" w:fill="FFFFFF"/>
        </w:rPr>
        <w:t xml:space="preserve">. </w:t>
      </w:r>
    </w:p>
    <w:p w14:paraId="14EE0673"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Μιλάτε εσείς, που πήρατε την ανεργία στο 11% και την φτάσατε στο 27%, όταν αναλάβαμε εμείς. Εσείς, που πήρατε το ΑΕΠ στα 230 δισεκατομμύρια ευρώ και το παραδώσατε στα 180 δισεκατομμύρια ευρώ. Χάσατε το 25% του ΑΕΠ. </w:t>
      </w:r>
    </w:p>
    <w:p w14:paraId="14EE0674"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Μιλάτε ε</w:t>
      </w:r>
      <w:r>
        <w:rPr>
          <w:rFonts w:eastAsia="Times New Roman" w:cs="Times New Roman"/>
          <w:bCs/>
          <w:shd w:val="clear" w:color="auto" w:fill="FFFFFF"/>
        </w:rPr>
        <w:t xml:space="preserve">σείς για ύφεση και καταστροφή και χρεώνετε την καταστροφή στην σημερινή </w:t>
      </w:r>
      <w:r>
        <w:rPr>
          <w:rFonts w:eastAsia="Times New Roman"/>
          <w:bCs/>
          <w:shd w:val="clear" w:color="auto" w:fill="FFFFFF"/>
        </w:rPr>
        <w:t>Κυβέρνηση</w:t>
      </w:r>
      <w:r>
        <w:rPr>
          <w:rFonts w:eastAsia="Times New Roman" w:cs="Times New Roman"/>
          <w:bCs/>
          <w:shd w:val="clear" w:color="auto" w:fill="FFFFFF"/>
        </w:rPr>
        <w:t xml:space="preserve">. </w:t>
      </w:r>
    </w:p>
    <w:p w14:paraId="14EE0675"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Μιλάτε εσείς για διόγκωση του ιδιωτικού χρέους, που κατορθώσατε σε μία διετία να διπλασιάσετε τα κόκκινα δάνεια, τα οποία επί των ημερών σας έφτασαν τα 100 δισεκατομμύρια </w:t>
      </w:r>
      <w:r>
        <w:rPr>
          <w:rFonts w:eastAsia="Times New Roman" w:cs="Times New Roman"/>
          <w:bCs/>
          <w:shd w:val="clear" w:color="auto" w:fill="FFFFFF"/>
        </w:rPr>
        <w:t>ευρώ. Και ενώ το κάνατε αυτό, όχι μόνο δεν πήρατε κα</w:t>
      </w:r>
      <w:r>
        <w:rPr>
          <w:rFonts w:eastAsia="Times New Roman" w:cs="Times New Roman"/>
          <w:bCs/>
          <w:shd w:val="clear" w:color="auto" w:fill="FFFFFF"/>
        </w:rPr>
        <w:t>μ</w:t>
      </w:r>
      <w:r>
        <w:rPr>
          <w:rFonts w:eastAsia="Times New Roman" w:cs="Times New Roman"/>
          <w:bCs/>
          <w:shd w:val="clear" w:color="auto" w:fill="FFFFFF"/>
        </w:rPr>
        <w:t xml:space="preserve">μία μέριμνα για τον περιορισμό τους, αλλά ήσασταν έτοιμοι και να προκαλέσετε μεγαλύτερο χάος. </w:t>
      </w:r>
    </w:p>
    <w:p w14:paraId="14EE067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Αρνηθήκατε την επέκταση του νόμου Κατσέλη, ο οποίος θα έληγε στο τέλος του 2014. Δεν ενδιαφερθήκατε κατ’ ελά</w:t>
      </w:r>
      <w:r>
        <w:rPr>
          <w:rFonts w:eastAsia="Times New Roman" w:cs="Times New Roman"/>
          <w:bCs/>
          <w:shd w:val="clear" w:color="auto" w:fill="FFFFFF"/>
        </w:rPr>
        <w:t xml:space="preserve">χιστο ούτε για τα νοικοκυριά, ούτε για την αγορά που στέναζε ούτε καν για την εύρυθμη λειτουργία του τραπεζικού συστήματος, για το οποίο τόσο πολύ κόπτεστε. </w:t>
      </w:r>
    </w:p>
    <w:p w14:paraId="14EE0677"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μόνο που σας ένοιαζε ήταν να ταΐζετε</w:t>
      </w:r>
      <w:r>
        <w:rPr>
          <w:rFonts w:eastAsia="Times New Roman" w:cs="Times New Roman"/>
          <w:bCs/>
          <w:shd w:val="clear" w:color="auto" w:fill="FFFFFF"/>
        </w:rPr>
        <w:t xml:space="preserve"> </w:t>
      </w:r>
      <w:r>
        <w:rPr>
          <w:rFonts w:eastAsia="Times New Roman" w:cs="Times New Roman"/>
          <w:bCs/>
          <w:shd w:val="clear" w:color="auto" w:fill="FFFFFF"/>
        </w:rPr>
        <w:t xml:space="preserve">τις τράπεζες </w:t>
      </w:r>
      <w:r>
        <w:rPr>
          <w:rFonts w:eastAsia="Times New Roman"/>
          <w:bCs/>
          <w:shd w:val="clear" w:color="auto" w:fill="FFFFFF"/>
        </w:rPr>
        <w:t>με</w:t>
      </w:r>
      <w:r>
        <w:rPr>
          <w:rFonts w:eastAsia="Times New Roman" w:cs="Times New Roman"/>
          <w:bCs/>
          <w:shd w:val="clear" w:color="auto" w:fill="FFFFFF"/>
        </w:rPr>
        <w:t xml:space="preserve"> τα χρήματα των </w:t>
      </w:r>
      <w:proofErr w:type="spellStart"/>
      <w:r>
        <w:rPr>
          <w:rFonts w:eastAsia="Times New Roman" w:cs="Times New Roman"/>
          <w:bCs/>
          <w:shd w:val="clear" w:color="auto" w:fill="FFFFFF"/>
        </w:rPr>
        <w:t>ανακεφαλαιοποιήσεων</w:t>
      </w:r>
      <w:proofErr w:type="spellEnd"/>
      <w:r>
        <w:rPr>
          <w:rFonts w:eastAsia="Times New Roman" w:cs="Times New Roman"/>
          <w:bCs/>
          <w:shd w:val="clear" w:color="auto" w:fill="FFFFFF"/>
        </w:rPr>
        <w:t>, ώστε α</w:t>
      </w:r>
      <w:r>
        <w:rPr>
          <w:rFonts w:eastAsia="Times New Roman" w:cs="Times New Roman"/>
          <w:bCs/>
          <w:shd w:val="clear" w:color="auto" w:fill="FFFFFF"/>
        </w:rPr>
        <w:t xml:space="preserve">υτά να καταλήγουν στις τσέπες των </w:t>
      </w:r>
      <w:proofErr w:type="spellStart"/>
      <w:r>
        <w:rPr>
          <w:rFonts w:eastAsia="Times New Roman" w:cs="Times New Roman"/>
          <w:bCs/>
          <w:shd w:val="clear" w:color="auto" w:fill="FFFFFF"/>
        </w:rPr>
        <w:t>υμετέρων</w:t>
      </w:r>
      <w:proofErr w:type="spellEnd"/>
      <w:r>
        <w:rPr>
          <w:rFonts w:eastAsia="Times New Roman" w:cs="Times New Roman"/>
          <w:bCs/>
          <w:shd w:val="clear" w:color="auto" w:fill="FFFFFF"/>
        </w:rPr>
        <w:t xml:space="preserve"> σας, στο γνωστό τρίγωνο της διαπλοκής, για να συνεχίσουν να σας λιβανίζουν</w:t>
      </w:r>
      <w:r>
        <w:rPr>
          <w:rFonts w:eastAsia="Times New Roman" w:cs="Times New Roman"/>
          <w:bCs/>
          <w:shd w:val="clear" w:color="auto" w:fill="FFFFFF"/>
        </w:rPr>
        <w:t xml:space="preserve"> </w:t>
      </w:r>
      <w:r>
        <w:rPr>
          <w:rFonts w:eastAsia="Times New Roman" w:cs="Times New Roman"/>
          <w:bCs/>
          <w:shd w:val="clear" w:color="auto" w:fill="FFFFFF"/>
        </w:rPr>
        <w:t xml:space="preserve">οι </w:t>
      </w:r>
      <w:proofErr w:type="spellStart"/>
      <w:r>
        <w:rPr>
          <w:rFonts w:eastAsia="Times New Roman" w:cs="Times New Roman"/>
          <w:bCs/>
          <w:shd w:val="clear" w:color="auto" w:fill="FFFFFF"/>
        </w:rPr>
        <w:t>ολιγάρχες</w:t>
      </w:r>
      <w:proofErr w:type="spellEnd"/>
      <w:r>
        <w:rPr>
          <w:rFonts w:eastAsia="Times New Roman" w:cs="Times New Roman"/>
          <w:bCs/>
          <w:shd w:val="clear" w:color="auto" w:fill="FFFFFF"/>
        </w:rPr>
        <w:t xml:space="preserve"> με τα πρωτοσέλιδά τους.</w:t>
      </w:r>
    </w:p>
    <w:p w14:paraId="14EE0678"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Και έχετε το θράσος να μιλάτε για εμάς, που όποτε πάει να σπάσει ένα κλειστό κύκλωμα, εσείς βγαίνετε και φωνάζετε. Όπως κάνατε με την </w:t>
      </w:r>
      <w:proofErr w:type="spellStart"/>
      <w:r>
        <w:rPr>
          <w:rFonts w:eastAsia="Times New Roman" w:cs="Times New Roman"/>
          <w:bCs/>
          <w:shd w:val="clear" w:color="auto" w:fill="FFFFFF"/>
        </w:rPr>
        <w:t>αδειοδότηση</w:t>
      </w:r>
      <w:proofErr w:type="spellEnd"/>
      <w:r>
        <w:rPr>
          <w:rFonts w:eastAsia="Times New Roman" w:cs="Times New Roman"/>
          <w:bCs/>
          <w:shd w:val="clear" w:color="auto" w:fill="FFFFFF"/>
        </w:rPr>
        <w:t xml:space="preserve"> του νόμου Παππά, ο οποίος διαρκώς λέτε ότι </w:t>
      </w:r>
      <w:r>
        <w:rPr>
          <w:rFonts w:eastAsia="Times New Roman"/>
          <w:bCs/>
          <w:shd w:val="clear" w:color="auto" w:fill="FFFFFF"/>
        </w:rPr>
        <w:t>έχει</w:t>
      </w:r>
      <w:r>
        <w:rPr>
          <w:rFonts w:eastAsia="Times New Roman" w:cs="Times New Roman"/>
          <w:bCs/>
          <w:shd w:val="clear" w:color="auto" w:fill="FFFFFF"/>
        </w:rPr>
        <w:t xml:space="preserve"> καταπέσει από το </w:t>
      </w:r>
      <w:proofErr w:type="spellStart"/>
      <w:r>
        <w:rPr>
          <w:rFonts w:eastAsia="Times New Roman" w:cs="Times New Roman"/>
          <w:bCs/>
          <w:shd w:val="clear" w:color="auto" w:fill="FFFFFF"/>
        </w:rPr>
        <w:t>ΣτΕ</w:t>
      </w:r>
      <w:proofErr w:type="spellEnd"/>
      <w:r>
        <w:rPr>
          <w:rFonts w:eastAsia="Times New Roman" w:cs="Times New Roman"/>
          <w:bCs/>
          <w:shd w:val="clear" w:color="auto" w:fill="FFFFFF"/>
        </w:rPr>
        <w:t xml:space="preserve">, ενώ αυτό που </w:t>
      </w:r>
      <w:r>
        <w:rPr>
          <w:rFonts w:eastAsia="Times New Roman"/>
          <w:bCs/>
          <w:shd w:val="clear" w:color="auto" w:fill="FFFFFF"/>
        </w:rPr>
        <w:t>έχει</w:t>
      </w:r>
      <w:r>
        <w:rPr>
          <w:rFonts w:eastAsia="Times New Roman" w:cs="Times New Roman"/>
          <w:bCs/>
          <w:shd w:val="clear" w:color="auto" w:fill="FFFFFF"/>
        </w:rPr>
        <w:t xml:space="preserve"> καταπέσει δεν </w:t>
      </w:r>
      <w:r>
        <w:rPr>
          <w:rFonts w:eastAsia="Times New Roman"/>
          <w:bCs/>
          <w:shd w:val="clear" w:color="auto" w:fill="FFFFFF"/>
        </w:rPr>
        <w:t>είναι</w:t>
      </w:r>
      <w:r>
        <w:rPr>
          <w:rFonts w:eastAsia="Times New Roman" w:cs="Times New Roman"/>
          <w:bCs/>
          <w:shd w:val="clear" w:color="auto" w:fill="FFFFFF"/>
        </w:rPr>
        <w:t xml:space="preserve"> ο </w:t>
      </w:r>
      <w:r>
        <w:rPr>
          <w:rFonts w:eastAsia="Times New Roman" w:cs="Times New Roman"/>
          <w:bCs/>
          <w:shd w:val="clear" w:color="auto" w:fill="FFFFFF"/>
        </w:rPr>
        <w:t xml:space="preserve">νόμος Παππά. Ισχύει ο </w:t>
      </w:r>
      <w:r>
        <w:rPr>
          <w:rFonts w:eastAsia="Times New Roman" w:cs="Times New Roman"/>
          <w:bCs/>
          <w:shd w:val="clear" w:color="auto" w:fill="FFFFFF"/>
        </w:rPr>
        <w:t xml:space="preserve">νόμος </w:t>
      </w:r>
      <w:r>
        <w:rPr>
          <w:rFonts w:eastAsia="Times New Roman" w:cs="Times New Roman"/>
          <w:bCs/>
          <w:shd w:val="clear" w:color="auto" w:fill="FFFFFF"/>
        </w:rPr>
        <w:t xml:space="preserve">Παππά. </w:t>
      </w:r>
    </w:p>
    <w:p w14:paraId="14EE0679" w14:textId="77777777" w:rsidR="002F0583" w:rsidRDefault="00B91F1A">
      <w:pPr>
        <w:spacing w:line="600" w:lineRule="auto"/>
        <w:jc w:val="both"/>
        <w:rPr>
          <w:rFonts w:eastAsia="Times New Roman" w:cs="Times New Roman"/>
          <w:szCs w:val="24"/>
        </w:rPr>
      </w:pPr>
      <w:r>
        <w:rPr>
          <w:rFonts w:eastAsia="Times New Roman" w:cs="Times New Roman"/>
          <w:szCs w:val="24"/>
        </w:rPr>
        <w:t>Αυτό που έχει καταπέσει είναι το ποιοι θα δίνουν τον αριθμό των αδειών. Και βγήκε το Εθνικό Συμβούλιο Ραδιοτηλεόρασης…</w:t>
      </w:r>
    </w:p>
    <w:p w14:paraId="14EE067A"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67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…που εσείς αγωνιούσατε να βγει το Εθνικό Συμβούλιο Ραδιοτηλεόρασης και ακόμα π</w:t>
      </w:r>
      <w:r>
        <w:rPr>
          <w:rFonts w:eastAsia="Times New Roman" w:cs="Times New Roman"/>
          <w:szCs w:val="24"/>
        </w:rPr>
        <w:t xml:space="preserve">εριμένουμε. Ελπίζω όμως ότι ο ελληνικός λαός έχει πλήρη συνείδηση του τι ακριβώς συμβαίνει, κύριε Μητσοτάκη. </w:t>
      </w:r>
    </w:p>
    <w:p w14:paraId="14EE067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Συνεχίζετε σήμερα λοιπόν αμετανόητοι. Όταν φέραμε τον νόμο για τον εξωδικαστικό συμβιβασμό που θα ελαφρύνει από δυσβάσταχτα χρέη σχεδόν τετρακόσιε</w:t>
      </w:r>
      <w:r>
        <w:rPr>
          <w:rFonts w:eastAsia="Times New Roman" w:cs="Times New Roman"/>
          <w:szCs w:val="24"/>
        </w:rPr>
        <w:t xml:space="preserve">ς χιλιάδες επιχειρήσεις, τον καταψηφίσατε, κύριε Μητσοτάκη, που κόπτεστε για την κοινωνία και για την επιχειρηματικότητα. Και μας κουνάτε λοιπόν το δάχτυλο. </w:t>
      </w:r>
    </w:p>
    <w:p w14:paraId="14EE067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εμάς τα αντίμετρα όμως, στα οποία αναφέρθηκα πριν εκτενώς, δεν ε</w:t>
      </w:r>
      <w:r>
        <w:rPr>
          <w:rFonts w:eastAsia="Times New Roman" w:cs="Times New Roman"/>
          <w:szCs w:val="24"/>
        </w:rPr>
        <w:t xml:space="preserve">ίναι ο τρόπος για να πετύχουμε μια απλή δημοσιονομική εξισορρόπηση ούτε αποτελούν παροχές, όπως κάποιοι θα έλεγαν, για τη συντήρηση εκλογικού κοινού. Τα αντίμετρα για εμάς είναι οδοδείκτης, αλλά και μια στρατηγική </w:t>
      </w:r>
      <w:r>
        <w:rPr>
          <w:rFonts w:eastAsia="Times New Roman" w:cs="Times New Roman"/>
          <w:szCs w:val="24"/>
        </w:rPr>
        <w:lastRenderedPageBreak/>
        <w:t>επιλογή. Θα σας εξηγήσω γιατί. Διότι είναι</w:t>
      </w:r>
      <w:r>
        <w:rPr>
          <w:rFonts w:eastAsia="Times New Roman" w:cs="Times New Roman"/>
          <w:szCs w:val="24"/>
        </w:rPr>
        <w:t xml:space="preserve"> στρατηγική επιλογή προοπτικά να αποτελέσουν τη βάση για την οικοδόμηση κοινωνικού κράτους. Είναι στρατηγική επιλογή για την αύξηση του κοινωνικού μισθού, ώστε παρά τους δημοσιονομικούς περιορισμούς να συγκροτήσουμε ένα σταθερό πλαίσιο αποτελεσματικής κοιν</w:t>
      </w:r>
      <w:r>
        <w:rPr>
          <w:rFonts w:eastAsia="Times New Roman" w:cs="Times New Roman"/>
          <w:szCs w:val="24"/>
        </w:rPr>
        <w:t xml:space="preserve">ωνικής προστασίας και να το κάνουμε αυτό πέρα και κόντρα στις δικές σας επιλογές του παρελθόντος. </w:t>
      </w:r>
    </w:p>
    <w:p w14:paraId="14EE067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Ξέρετε, παραλάβαμε τον Γενάρη του 2015 τον προϋπολογισμό πρόνοιας στα 780 εκατομμύρια ευρώ. Το 2016 αυξήσαμε κατά 50 εκατομμύρια ευρώ. Τόσο μπορούσαμε. Φέτος</w:t>
      </w:r>
      <w:r>
        <w:rPr>
          <w:rFonts w:eastAsia="Times New Roman" w:cs="Times New Roman"/>
          <w:szCs w:val="24"/>
        </w:rPr>
        <w:t>, ξεπερνά το 1,5 δισεκατομμύριο ευρώ με το κοινωνικό εισόδημα αλληλεγγύης. Το 2019 ξέρετε πόσο θα είναι ο προϋπολογισμός πρόνοιας που τον παραλάβαμε στα 780 εκατομμύρια; Θα είναι 2.776.000.000 ευρώ. Ξέρετε τι σημαίνει αυτό; Σημαίνει ότι η ελάχιστη μεταβολή</w:t>
      </w:r>
      <w:r>
        <w:rPr>
          <w:rFonts w:eastAsia="Times New Roman" w:cs="Times New Roman"/>
          <w:szCs w:val="24"/>
        </w:rPr>
        <w:t xml:space="preserve"> του </w:t>
      </w:r>
      <w:proofErr w:type="spellStart"/>
      <w:r>
        <w:rPr>
          <w:rFonts w:eastAsia="Times New Roman" w:cs="Times New Roman"/>
          <w:szCs w:val="24"/>
        </w:rPr>
        <w:t>προνοιακού</w:t>
      </w:r>
      <w:proofErr w:type="spellEnd"/>
      <w:r>
        <w:rPr>
          <w:rFonts w:eastAsia="Times New Roman" w:cs="Times New Roman"/>
          <w:szCs w:val="24"/>
        </w:rPr>
        <w:t xml:space="preserve"> προϋπολογισμού στην εξαετία 2015-2020 θα φτάσει στο 245%. Να λοιπόν, γιατί, κύριε Μητσοτάκη, όσο κι αν έχετε προστασία από μέσα μαζικής ενημέρωσης και διαπλοκή δεν είναι εύκολο να δημιουργήσετε κοινωνική δυναμική. Διότι μπορεί για εσάς η εν</w:t>
      </w:r>
      <w:r>
        <w:rPr>
          <w:rFonts w:eastAsia="Times New Roman" w:cs="Times New Roman"/>
          <w:szCs w:val="24"/>
        </w:rPr>
        <w:t xml:space="preserve">ίσχυση των χαμηλών στρωμάτων και τα αντίμετρα εδώ να είναι φερετζές, αλλά για χιλιάδες συμπολίτες μας, όταν θα έρθει η ώρα, είναι σημαντική ενίσχυση και ανακούφιση. Μάλιστα, είναι ανακούφιση κι ενίσχυση για στρώματα που ήταν σχεδόν πάντα στο περιθώριο της </w:t>
      </w:r>
      <w:r>
        <w:rPr>
          <w:rFonts w:eastAsia="Times New Roman" w:cs="Times New Roman"/>
          <w:szCs w:val="24"/>
        </w:rPr>
        <w:t xml:space="preserve">ελληνικής κοινωνίας. Είναι για στρώματα που δεν τα έφαγαν μαζί σας, όπως έλεγε ο κ. </w:t>
      </w:r>
      <w:r>
        <w:rPr>
          <w:rFonts w:eastAsia="Times New Roman" w:cs="Times New Roman"/>
          <w:szCs w:val="24"/>
        </w:rPr>
        <w:lastRenderedPageBreak/>
        <w:t xml:space="preserve">Πάγκαλος, τότε την περίοδο που υπήρχαν λεφτά και που αντί να δημιουργήσετε όρους κοινωνικής προστασίας, τα τρώγατε δεξιά κι αριστερά σε μίζες και θαλασσοδάνεια. </w:t>
      </w:r>
    </w:p>
    <w:p w14:paraId="14EE067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τι τα </w:t>
      </w:r>
      <w:r>
        <w:rPr>
          <w:rFonts w:eastAsia="Times New Roman" w:cs="Times New Roman"/>
          <w:szCs w:val="24"/>
        </w:rPr>
        <w:t xml:space="preserve">κάνατε αυτά τα σπίτια; Συγγνώμη, γλώσσα λανθάνουσα. Πήγα να πω ότι τα χρήματα τα κάνατε σπίτια. Και σπίτια τα κάνατε. Και </w:t>
      </w:r>
      <w:r>
        <w:rPr>
          <w:rFonts w:eastAsia="Times New Roman" w:cs="Times New Roman"/>
          <w:szCs w:val="24"/>
          <w:lang w:val="en-US"/>
        </w:rPr>
        <w:t>offshore</w:t>
      </w:r>
      <w:r>
        <w:rPr>
          <w:rFonts w:eastAsia="Times New Roman" w:cs="Times New Roman"/>
          <w:szCs w:val="24"/>
        </w:rPr>
        <w:t xml:space="preserve"> τα κάνατε. Όλα τα κάνατε. Κοινωνική προστασία, όμως, δεν κάνατε. </w:t>
      </w:r>
    </w:p>
    <w:p w14:paraId="14EE06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όμως δεν φτιάχνουμε δίχτυ κοινωνικής προστασίας, όπως</w:t>
      </w:r>
      <w:r>
        <w:rPr>
          <w:rFonts w:eastAsia="Times New Roman" w:cs="Times New Roman"/>
          <w:szCs w:val="24"/>
        </w:rPr>
        <w:t xml:space="preserve"> είναι η νεοφιλελεύθερη αντίληψη για το πώς θα πρέπει να στηριχθεί ο θεσμός της κοινωνικής αλληλεγγύης. Εμείς προσπαθούμε να δημιουργήσουμε θεσμούς κοινωνικής αλληλεγγύης. Εμείς μόνο για το 2017 προβλέψαμε στον προϋπολογισμό 760 εκατομμύρια στο κοινωνικό ε</w:t>
      </w:r>
      <w:r>
        <w:rPr>
          <w:rFonts w:eastAsia="Times New Roman" w:cs="Times New Roman"/>
          <w:szCs w:val="24"/>
        </w:rPr>
        <w:t>ισόδημα αλληλεγγύης και αυξήσαμε κατά 300 εκατομμύρια σε συνθήκες κρίσης και δημοσιονομικής στενότητας τις δαπάνες για την υγεία και την παιδεία. Και στην ίδια κατεύθυνση σκοπεύουμε να κινηθούμε και στον προϋπολογισμό του 2018, τον οποίο από τώρα σας λέω ό</w:t>
      </w:r>
      <w:r>
        <w:rPr>
          <w:rFonts w:eastAsia="Times New Roman" w:cs="Times New Roman"/>
          <w:szCs w:val="24"/>
        </w:rPr>
        <w:t xml:space="preserve">τι θα τον καταψηφίσετε φυσικά, γιατί θα δίνει χρηματοδότηση στο κοινωνικό κράτος, που εσείς θεωρείτε άχρηστο. </w:t>
      </w:r>
    </w:p>
    <w:p w14:paraId="14EE06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 αυτό και βγαίνετε δεξιά και αριστερά και λέτε συσσίτια. Γι’ αυτό και το υποβαθμίζετε, είναι και ιδεολογική η αντίθεσή σας σε αυτό που πάμε να</w:t>
      </w:r>
      <w:r>
        <w:rPr>
          <w:rFonts w:eastAsia="Times New Roman" w:cs="Times New Roman"/>
          <w:szCs w:val="24"/>
        </w:rPr>
        <w:t xml:space="preserve"> κάνουμε. Κάποιος Βουλευτής άκουσα είπε ένα ωραίο, ότι σε κάποια σχολεία των βορείων προαστίων τα λένε δείπνο, αλλά στα </w:t>
      </w:r>
      <w:proofErr w:type="spellStart"/>
      <w:r>
        <w:rPr>
          <w:rFonts w:eastAsia="Times New Roman" w:cs="Times New Roman"/>
          <w:szCs w:val="24"/>
        </w:rPr>
        <w:t>σχολειά</w:t>
      </w:r>
      <w:proofErr w:type="spellEnd"/>
      <w:r>
        <w:rPr>
          <w:rFonts w:eastAsia="Times New Roman" w:cs="Times New Roman"/>
          <w:szCs w:val="24"/>
        </w:rPr>
        <w:t xml:space="preserve"> των φτωχών τα λένε συσσίτια υποτιμητικά.</w:t>
      </w:r>
    </w:p>
    <w:p w14:paraId="14EE0682"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14EE068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Ήσυχα, παρα</w:t>
      </w:r>
      <w:r>
        <w:rPr>
          <w:rFonts w:eastAsia="Times New Roman" w:cs="Times New Roman"/>
          <w:szCs w:val="24"/>
        </w:rPr>
        <w:t>καλώ!</w:t>
      </w:r>
    </w:p>
    <w:p w14:paraId="14EE068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Κυρίες και κύριοι συνάδελφοι, το 2019, λοιπόν -και από το 2019 για κάθε χρονιά- προχωράμε με ακόμη πιο φιλόδοξες ενεργητικές πολιτικές για αυτά τα κοινωνικά στρώματα. Για την επιδότηση ενοικίου 600 εκατομμύρι</w:t>
      </w:r>
      <w:r>
        <w:rPr>
          <w:rFonts w:eastAsia="Times New Roman" w:cs="Times New Roman"/>
          <w:szCs w:val="24"/>
        </w:rPr>
        <w:t>α ευρώ, που θα αφορά πάνω από εξακόσιες χιλιάδες νοικοκυριά, που θα έχουν τη δυνατότητα να παίρνουν από 50 έως 150 ευρώ τον μήνα, δεν είναι μικρό πράγμα. Τα 260 εκατομμύρια για επιδόματα πρώτου και δεύτερου τέκνου δεν είναι μικρό πράγμα. Τα 240 εκατομμύρια</w:t>
      </w:r>
      <w:r>
        <w:rPr>
          <w:rFonts w:eastAsia="Times New Roman" w:cs="Times New Roman"/>
          <w:szCs w:val="24"/>
        </w:rPr>
        <w:t xml:space="preserve"> για τον μηδενισμό ή τη μείωση, την ελαχιστοποίηση της φαρμακευτικής δαπάνης δεν είναι μικρό πράγμα. Τα 300 εκατομμύρια για τη στήριξη του Προγράμματος Δημοσίων Επενδύσεων δεν είναι μικρό πράγμα. Τα 260 εκατομμύρια για προγράμματα καταπολέμησης της ανεργία</w:t>
      </w:r>
      <w:r>
        <w:rPr>
          <w:rFonts w:eastAsia="Times New Roman" w:cs="Times New Roman"/>
          <w:szCs w:val="24"/>
        </w:rPr>
        <w:t xml:space="preserve">ς είναι χρήσιμα. Τα 190 εκατομμύρια για την επέκταση των γευμάτων, που λέτε εσείς </w:t>
      </w:r>
      <w:proofErr w:type="spellStart"/>
      <w:r>
        <w:rPr>
          <w:rFonts w:eastAsia="Times New Roman" w:cs="Times New Roman"/>
          <w:szCs w:val="24"/>
        </w:rPr>
        <w:t>απαξιωτικά</w:t>
      </w:r>
      <w:proofErr w:type="spellEnd"/>
      <w:r>
        <w:rPr>
          <w:rFonts w:eastAsia="Times New Roman" w:cs="Times New Roman"/>
          <w:szCs w:val="24"/>
        </w:rPr>
        <w:t xml:space="preserve"> συσσίτια, δεν είναι μικρό πράγμα. Ρωτήστε τις περιοχές όπου ήδη το εφαρμόζουμε. Τα 140 εκατομμύρια για τη δημιουργία νέων μονάδων προσχολικής εκπαίδευσης, για να μ</w:t>
      </w:r>
      <w:r>
        <w:rPr>
          <w:rFonts w:eastAsia="Times New Roman" w:cs="Times New Roman"/>
          <w:szCs w:val="24"/>
        </w:rPr>
        <w:t>πορούν περισσότερα παιδιά, η πλειοψηφία, να πηγαίνει στους παιδικούς σταθμούς δεν είναι μικρό πράγμα.</w:t>
      </w:r>
    </w:p>
    <w:p w14:paraId="14EE06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από την άλλη μεριά είναι και τα θετικά μέτρα του 2020: οκτακόσια εβδομήντα επτά εκατομμύρια για τη μείωση του φόρου εισοδήματος φυσικών προσώπων </w:t>
      </w:r>
      <w:r>
        <w:rPr>
          <w:rFonts w:eastAsia="Times New Roman" w:cs="Times New Roman"/>
          <w:szCs w:val="24"/>
        </w:rPr>
        <w:lastRenderedPageBreak/>
        <w:t>από τ</w:t>
      </w:r>
      <w:r>
        <w:rPr>
          <w:rFonts w:eastAsia="Times New Roman" w:cs="Times New Roman"/>
          <w:szCs w:val="24"/>
        </w:rPr>
        <w:t xml:space="preserve">ο 22% στο 20%. Τετρακόσια εξήντα ένα εκατομμύρια για τη μείωση του φόρου επιχειρήσεων από το 29% στο 26%. Διακόσια εννιά εκατομμύρια για τη μείωση του ΕΝΦΙΑ, η οποία θα είναι </w:t>
      </w:r>
      <w:proofErr w:type="spellStart"/>
      <w:r>
        <w:rPr>
          <w:rFonts w:eastAsia="Times New Roman" w:cs="Times New Roman"/>
          <w:szCs w:val="24"/>
        </w:rPr>
        <w:t>στοχευμένη</w:t>
      </w:r>
      <w:proofErr w:type="spellEnd"/>
      <w:r>
        <w:rPr>
          <w:rFonts w:eastAsia="Times New Roman" w:cs="Times New Roman"/>
          <w:szCs w:val="24"/>
        </w:rPr>
        <w:t xml:space="preserve"> στα χαμηλότερα εισοδήματα. Τριακόσια εξήντα οκτώ εκατομμύρια για την κ</w:t>
      </w:r>
      <w:r>
        <w:rPr>
          <w:rFonts w:eastAsia="Times New Roman" w:cs="Times New Roman"/>
          <w:szCs w:val="24"/>
        </w:rPr>
        <w:t>ατάργηση της εισφοράς αλληλεγγύης, για όσους έχουν εισόδημα μέχρι 30.000 ευρώ. Δεν είναι μικρό πράγμα. Και αρνείστε να τα ψηφίσετε, γιατί για εσάς είναι αέρας κοπανιστός. Εσείς, κυρίες και κύριοι συνάδελφοι, παίρνετε την πολιτική ευθύνη.</w:t>
      </w:r>
    </w:p>
    <w:p w14:paraId="14EE06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την άλλη πλευρ</w:t>
      </w:r>
      <w:r>
        <w:rPr>
          <w:rFonts w:eastAsia="Times New Roman" w:cs="Times New Roman"/>
          <w:szCs w:val="24"/>
        </w:rPr>
        <w:t xml:space="preserve">ά, εμείς έχουμε την αίσθηση ότι είμαστε στο τελευταίο σκαλοπάτι. Η συμφωνία αυτή δεν το αρνείται κανείς, δεν το αμφισβητεί ότι έχει δυσκολίες. Ανοίγει, όμως, έναν δρόμο μπροστά μας. Αποτελεί, θα έλεγα, μία αποφασιστική καμπή. Διότι δεν έχουμε μπροστά μας, </w:t>
      </w:r>
      <w:r>
        <w:rPr>
          <w:rFonts w:eastAsia="Times New Roman" w:cs="Times New Roman"/>
          <w:szCs w:val="24"/>
        </w:rPr>
        <w:t xml:space="preserve">επαναλαμβάνω, την ολοκλήρωση άλλης μίας αξιολόγησης, αλλά μία ολοκληρωμένη λύση επιτέλους. </w:t>
      </w:r>
    </w:p>
    <w:p w14:paraId="14EE06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με αυτήν τη συμφωνία εισερχόμαστε πλέον σε μια περίοδο σταθερότητας και υψηλής ανάκαμψης, που τα τελευταία χρόνια δεν έχει ξαναδεί η ελληνική οικονομία. Αυτές είναι οι προβλέψεις, κυρίες και κύριοι συνάδελφοι. Μπορεί αυτό να σας απογοητεύει. </w:t>
      </w:r>
    </w:p>
    <w:p w14:paraId="14EE06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θ</w:t>
      </w:r>
      <w:r>
        <w:rPr>
          <w:rFonts w:eastAsia="Times New Roman" w:cs="Times New Roman"/>
          <w:szCs w:val="24"/>
        </w:rPr>
        <w:t>α ήθελα να πω ότι αυτό επιβεβαιώνεται ήδη στην αγορά και το γνωρίζετε καλά. Ήδη η τιμή των ελληνικών ομολόγων είναι στη χαμηλότερη τιμή τους από την έναρξη της κρίσης, το 2009, και μετά. Ήδη τις αγορές χρήματος ακολουθούν και οι προτάσεις και το ενδιαφέρον</w:t>
      </w:r>
      <w:r>
        <w:rPr>
          <w:rFonts w:eastAsia="Times New Roman" w:cs="Times New Roman"/>
          <w:szCs w:val="24"/>
        </w:rPr>
        <w:t xml:space="preserve"> για παραγωγικές επενδύσεις. </w:t>
      </w:r>
    </w:p>
    <w:p w14:paraId="14EE06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Στο πρόσφατο ταξίδι μου στην Κίνα είχα την ευκαιρία να συνειδητοποιήσω το μεγάλο ενδιαφέρον για την Ελλάδα, όπου επιχειρηματικοί κολοσσοί όχι μόνο από τη συγκεκριμένη χώρα δήλωσαν και δηλώνουν την πρόθεσή τους να προχωρήσουν σ</w:t>
      </w:r>
      <w:r>
        <w:rPr>
          <w:rFonts w:eastAsia="Times New Roman" w:cs="Times New Roman"/>
          <w:szCs w:val="24"/>
        </w:rPr>
        <w:t>ε σημαντικές παραγωγικές επενδύσεις στον τόπο. Αυτό έχει ιδιαίτερη σημασία και θα σας πω γιατί. Γιατί ο στρατηγικός μας στόχος, αλλά και η εντολή που πήραμε από τον ελληνικό λαό ήταν να βγάλουμε τη χώρα από την κρίση και από τη σκληρή επιτροπεία των μνημον</w:t>
      </w:r>
      <w:r>
        <w:rPr>
          <w:rFonts w:eastAsia="Times New Roman" w:cs="Times New Roman"/>
          <w:szCs w:val="24"/>
        </w:rPr>
        <w:t>ίων όπου εσείς την οδηγήσατε αφού τη χρεοκοπήσατε.</w:t>
      </w:r>
    </w:p>
    <w:p w14:paraId="14EE068A" w14:textId="77777777" w:rsidR="002F0583" w:rsidRDefault="00B91F1A">
      <w:pPr>
        <w:spacing w:line="600" w:lineRule="auto"/>
        <w:jc w:val="both"/>
        <w:rPr>
          <w:rFonts w:eastAsia="Times New Roman" w:cs="Times New Roman"/>
          <w:szCs w:val="24"/>
        </w:rPr>
      </w:pPr>
      <w:r>
        <w:rPr>
          <w:rFonts w:eastAsia="Times New Roman" w:cs="Times New Roman"/>
          <w:szCs w:val="24"/>
        </w:rPr>
        <w:t>Όχι με κάθε κόστος, γι’ αυτό και δώσαμε μεγάλη μάχη για τα εργασιακά, για τα αντίμετρα, γι’ αυτό και διαπραγματευτήκαμε σκληρά, ξανά και ξανά, όταν εσείς φωνάζατε «Κλείστε όπως-όπως». Αλλά αυτός ήταν και ε</w:t>
      </w:r>
      <w:r>
        <w:rPr>
          <w:rFonts w:eastAsia="Times New Roman" w:cs="Times New Roman"/>
          <w:szCs w:val="24"/>
        </w:rPr>
        <w:t>ίναι ο στόχος, να βγάλουμε τη χώρα από την επιτροπεία. Και οι θετικές εξελίξεις για την προσέλκυση επενδύσεων και για έξοδο στις αγορές αποτελούν σημαντικούς σταθμούς στη μεγάλη προσπάθεια για την ανάκτηση της οικονομικής μας κυριαρχίας και για την έξοδο α</w:t>
      </w:r>
      <w:r>
        <w:rPr>
          <w:rFonts w:eastAsia="Times New Roman" w:cs="Times New Roman"/>
          <w:szCs w:val="24"/>
        </w:rPr>
        <w:t xml:space="preserve">πό την κρίση. </w:t>
      </w:r>
    </w:p>
    <w:p w14:paraId="14EE06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Ξέρετε, είναι κρίσιμο πράγμα η διαχείριση της ανάκαμψης να γίνει με αναδιανεμητικό και προοδευτικό πρόσημο για να διαχυθούν τα οφέλη στο σύνολο της κοινωνίας, έτσι ώστε η ανάπτυξη να μην είναι συνώνυμη της συντριβής της εργασίας και της κοιν</w:t>
      </w:r>
      <w:r>
        <w:rPr>
          <w:rFonts w:eastAsia="Times New Roman" w:cs="Times New Roman"/>
          <w:szCs w:val="24"/>
        </w:rPr>
        <w:t>ωνίας. Αυτό είναι το διαφορετικό δικό μας σχέδιο. Κι είναι ακριβώς γι’ αυτόν τον λόγο που για εμάς η διαπραγμάτευση για τα εργασιακά αποτέλεσε τη «μητέρα των μαχών» και τελικά έχουμε τη δυνατότητα να επαναφέρουμε τις συλλογικές διαπραγματεύσεις, να αποκρού</w:t>
      </w:r>
      <w:r>
        <w:rPr>
          <w:rFonts w:eastAsia="Times New Roman" w:cs="Times New Roman"/>
          <w:szCs w:val="24"/>
        </w:rPr>
        <w:t xml:space="preserve">σουμε </w:t>
      </w:r>
      <w:proofErr w:type="spellStart"/>
      <w:r>
        <w:rPr>
          <w:rFonts w:eastAsia="Times New Roman" w:cs="Times New Roman"/>
          <w:szCs w:val="24"/>
        </w:rPr>
        <w:t>φιλεργοδοτικές</w:t>
      </w:r>
      <w:proofErr w:type="spellEnd"/>
      <w:r>
        <w:rPr>
          <w:rFonts w:eastAsia="Times New Roman" w:cs="Times New Roman"/>
          <w:szCs w:val="24"/>
        </w:rPr>
        <w:t xml:space="preserve"> απαιτήσεις για κατοχύρωση </w:t>
      </w:r>
      <w:r>
        <w:rPr>
          <w:rFonts w:eastAsia="Times New Roman" w:cs="Times New Roman"/>
          <w:szCs w:val="24"/>
        </w:rPr>
        <w:lastRenderedPageBreak/>
        <w:t>του δικαιώματος της ανταπεργίας ή για την αύξηση του ποσοστού των απολύσεων από 5% σε 10%. Διότι το δικό μας πολιτικό σχέδιο δεν μπορεί να προχωρήσει χωρίς την ανάκτηση της εργασίας από τη μια μεριά και την εν</w:t>
      </w:r>
      <w:r>
        <w:rPr>
          <w:rFonts w:eastAsia="Times New Roman" w:cs="Times New Roman"/>
          <w:szCs w:val="24"/>
        </w:rPr>
        <w:t xml:space="preserve">ίσχυση της διαπραγματευτικής δύναμης των εργαζομένων από την άλλη. </w:t>
      </w:r>
    </w:p>
    <w:p w14:paraId="14EE06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μπαίνουμε σε ένα νέο πεδίο και αυτό το νέο πεδίο απαιτεί πολιτικό σχέδιο, απαιτεί τόλμη, απαιτεί και συγκρούσεις. Και αυτό το σχέδιο έχει τους εξής συγκεκριμέ</w:t>
      </w:r>
      <w:r>
        <w:rPr>
          <w:rFonts w:eastAsia="Times New Roman" w:cs="Times New Roman"/>
          <w:szCs w:val="24"/>
        </w:rPr>
        <w:t>νους άξονες: Πρώτον, στηρίζεται στην ενίσχυση των επενδύσεων. Δεύτερον, στην καινοτομία, στην έρευνα, στην παραγωγή προϊόντων υψηλής προστιθέμενης αξίας. Τρίτον, στη στήριξη της κοινωνικής οικονομίας. Τέταρτον, στην προσπάθεια να αξιοποιηθεί το ανθρώπινο δ</w:t>
      </w:r>
      <w:r>
        <w:rPr>
          <w:rFonts w:eastAsia="Times New Roman" w:cs="Times New Roman"/>
          <w:szCs w:val="24"/>
        </w:rPr>
        <w:t xml:space="preserve">υναμικό, οι επιστήμονες, οι νέοι που έχουν φύγει στο εξωτερικό. </w:t>
      </w:r>
      <w:proofErr w:type="spellStart"/>
      <w:r>
        <w:rPr>
          <w:rFonts w:eastAsia="Times New Roman" w:cs="Times New Roman"/>
          <w:szCs w:val="24"/>
        </w:rPr>
        <w:t>Πέμπτον</w:t>
      </w:r>
      <w:proofErr w:type="spellEnd"/>
      <w:r>
        <w:rPr>
          <w:rFonts w:eastAsia="Times New Roman" w:cs="Times New Roman"/>
          <w:szCs w:val="24"/>
        </w:rPr>
        <w:t>, στις μεγάλες δημοκρατικές θεσμικές τομές που έχει ανάγκη η ελληνική κοινωνία, από το Σύνταγμα μέχρι τη δημοκρατική μεταρρύθμιση της τοπικής αυτοδιοίκησης. Τέλος, στηρίζεται στην ενίσχ</w:t>
      </w:r>
      <w:r>
        <w:rPr>
          <w:rFonts w:eastAsia="Times New Roman" w:cs="Times New Roman"/>
          <w:szCs w:val="24"/>
        </w:rPr>
        <w:t xml:space="preserve">υση του κοινωνικού κράτους, του παραδοσιακού κοινωνικού κράτους, της </w:t>
      </w:r>
      <w:r>
        <w:rPr>
          <w:rFonts w:eastAsia="Times New Roman" w:cs="Times New Roman"/>
          <w:szCs w:val="24"/>
        </w:rPr>
        <w:t>παιδείας</w:t>
      </w:r>
      <w:r>
        <w:rPr>
          <w:rFonts w:eastAsia="Times New Roman" w:cs="Times New Roman"/>
          <w:szCs w:val="24"/>
        </w:rPr>
        <w:t xml:space="preserve">, με τη μεγάλη μεταρρύθμιση που ήδη είναι έτοιμη για την τριτοβάθμια εκπαίδευση αλλά και με τη συνολική αλλαγή του εκπαιδευτικού συστήματος και την ενίσχυση του λυκείου. Βεβαίως, </w:t>
      </w:r>
      <w:r>
        <w:rPr>
          <w:rFonts w:eastAsia="Times New Roman" w:cs="Times New Roman"/>
          <w:szCs w:val="24"/>
        </w:rPr>
        <w:t xml:space="preserve">και στην </w:t>
      </w:r>
      <w:r>
        <w:rPr>
          <w:rFonts w:eastAsia="Times New Roman" w:cs="Times New Roman"/>
          <w:szCs w:val="24"/>
        </w:rPr>
        <w:t>υγεία</w:t>
      </w:r>
      <w:r>
        <w:rPr>
          <w:rFonts w:eastAsia="Times New Roman" w:cs="Times New Roman"/>
          <w:szCs w:val="24"/>
        </w:rPr>
        <w:t xml:space="preserve">, με τη συνέχιση της σκληρής δουλειάς που γίνεται για την ενίσχυση του ΕΣΥ, αλλά και με την εμβληματική μεταρρύθμιση που προωθούμε στην πρωτοβάθμια φροντίδα υγείας. </w:t>
      </w:r>
    </w:p>
    <w:p w14:paraId="14EE06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Ο δικός μας στρατηγικός στόχος αλλά ταυτόχρονα και καθήκον –και επανέλαβα, ε</w:t>
      </w:r>
      <w:r>
        <w:rPr>
          <w:rFonts w:eastAsia="Times New Roman" w:cs="Times New Roman"/>
          <w:szCs w:val="24"/>
        </w:rPr>
        <w:t>ίναι καθήκον και πατριωτικό και κοινωνικό και προοδευτικό και αριστερό και δημοκρατικό, όπως θέλετε πείτε το- είναι να οδηγήσουμε τη χώρα με ασφάλεια έξω από το καθεστώς των μνημονίων και να στήσουμε τη χώρα ξανά στα πόδια της με τις δικές της δυνάμεις και</w:t>
      </w:r>
      <w:r>
        <w:rPr>
          <w:rFonts w:eastAsia="Times New Roman" w:cs="Times New Roman"/>
          <w:szCs w:val="24"/>
        </w:rPr>
        <w:t xml:space="preserve"> κατόπιν να μπορούμε με μεγαλύτερη ελευθερία όλοι και χωρίς εξαναγκασμούς και στρεβλώσεις να δουλέψουμε και να σχεδιάσουμε το μέλλον του τόπου. </w:t>
      </w:r>
    </w:p>
    <w:p w14:paraId="14EE06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Τούτες τις μέρες, με την ολοκλήρωση της συνολικής συμφωνίας, αυτή η προοπτική για πρώτη φορά έρχεται κοντά, η π</w:t>
      </w:r>
      <w:r>
        <w:rPr>
          <w:rFonts w:eastAsia="Times New Roman" w:cs="Times New Roman"/>
          <w:szCs w:val="24"/>
        </w:rPr>
        <w:t xml:space="preserve">ροοπτική εξόδου, αλλά και η δυνατότητα να σχεδιάσουμε και να οικοδομήσουμε ένα διαφορετικό οικονομικό, παραγωγικό και κοινωνικό μοντέλο από αυτό που μας οδήγησε στην κρίση, πέρα και έξω από τον παραδοσιακό </w:t>
      </w:r>
      <w:proofErr w:type="spellStart"/>
      <w:r>
        <w:rPr>
          <w:rFonts w:eastAsia="Times New Roman" w:cs="Times New Roman"/>
          <w:szCs w:val="24"/>
        </w:rPr>
        <w:t>πελατειασμό</w:t>
      </w:r>
      <w:proofErr w:type="spellEnd"/>
      <w:r>
        <w:rPr>
          <w:rFonts w:eastAsia="Times New Roman" w:cs="Times New Roman"/>
          <w:szCs w:val="24"/>
        </w:rPr>
        <w:t xml:space="preserve"> αλλά και μακριά από τις εμμονές του νε</w:t>
      </w:r>
      <w:r>
        <w:rPr>
          <w:rFonts w:eastAsia="Times New Roman" w:cs="Times New Roman"/>
          <w:szCs w:val="24"/>
        </w:rPr>
        <w:t xml:space="preserve">οφιλελευθερισμού. Αυτή η προοπτική είναι εξαιρετικά σημαντική και, αν θέλετε, εμείς γι’ αυτό ζητήσαμε την εντολή του ελληνικού λαού τον Σεπτέμβρη του 2015, ξανά, λέγοντάς του την αλήθεια, και δεν αξιοποιήσαμε την προηγούμενη εντολή για να εξαντλήσουμε την </w:t>
      </w:r>
      <w:r>
        <w:rPr>
          <w:rFonts w:eastAsia="Times New Roman" w:cs="Times New Roman"/>
          <w:szCs w:val="24"/>
        </w:rPr>
        <w:t xml:space="preserve">τετραετία τότε που ξέραμε ότι έχουμε ένα μνημόνιο, το φέραμε μπροστά στον ελληνικό λαό, και γι’ αυτό ριχτήκαμε σε αυτήν τη μάχη, και γι’ αυτό συνεχίζουμε να παλεύουμε και θα φτάσουμε μέχρι τέλους. </w:t>
      </w:r>
    </w:p>
    <w:p w14:paraId="14EE06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Γιατί ο ελληνικός λαός, κυρίες και κύριοι συνάδελφοι, παρά</w:t>
      </w:r>
      <w:r>
        <w:rPr>
          <w:rFonts w:eastAsia="Times New Roman" w:cs="Times New Roman"/>
          <w:szCs w:val="24"/>
        </w:rPr>
        <w:t xml:space="preserve"> τις δυσκολίες, παρά τις απογοητεύσεις, παρά τις θυσίες, παρά τον ορυμαγδό και τον καθημερινό </w:t>
      </w:r>
      <w:r>
        <w:rPr>
          <w:rFonts w:eastAsia="Times New Roman" w:cs="Times New Roman"/>
          <w:szCs w:val="24"/>
        </w:rPr>
        <w:lastRenderedPageBreak/>
        <w:t xml:space="preserve">επικοινωνιακό πόλεμο, κατά βάθος ξέρει ένα πράγμα, ξέρει πολύ καλά ποιοι είμαστε και τι σκοπό έχουμε. Ξέρει ότι δεν είμαστε αλάνθαστοι. Δεν υπάρχει αμφιβολία γι’ </w:t>
      </w:r>
      <w:r>
        <w:rPr>
          <w:rFonts w:eastAsia="Times New Roman" w:cs="Times New Roman"/>
          <w:szCs w:val="24"/>
        </w:rPr>
        <w:t xml:space="preserve">αυτό.  </w:t>
      </w:r>
    </w:p>
    <w:p w14:paraId="14EE0690" w14:textId="77777777" w:rsidR="002F0583" w:rsidRDefault="00B91F1A">
      <w:pPr>
        <w:spacing w:line="600" w:lineRule="auto"/>
        <w:jc w:val="both"/>
        <w:rPr>
          <w:rFonts w:eastAsia="Times New Roman" w:cs="Times New Roman"/>
          <w:szCs w:val="24"/>
        </w:rPr>
      </w:pPr>
      <w:r>
        <w:rPr>
          <w:rFonts w:eastAsia="Times New Roman" w:cs="Times New Roman"/>
          <w:szCs w:val="24"/>
        </w:rPr>
        <w:t xml:space="preserve">Όμως, ξέρει ταυτόχρονα ότι δεν είμαστε ούτε πορφυρογέννητοι ούτε επαγγελματίες πολιτικοί ούτε παιδιά της διαπλοκής και δεν έχουμε δίπλα μας στον πολιτικό μας βίο και στην πολιτική μας διαδρομή ούτε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ούτε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ούτε τα εξοπλιστικ</w:t>
      </w:r>
      <w:r>
        <w:rPr>
          <w:rFonts w:eastAsia="Times New Roman" w:cs="Times New Roman"/>
          <w:szCs w:val="24"/>
        </w:rPr>
        <w:t>ά ούτε τις λίστες της φοροδιαφυγής.</w:t>
      </w:r>
    </w:p>
    <w:p w14:paraId="14EE0691"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του ΣΥΡΙΖΑ)</w:t>
      </w:r>
    </w:p>
    <w:p w14:paraId="14EE06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είναι για αυτόν ακριβώς τον λόγο, κυρίες και κύριοι συνάδελφοι, που παρά τις απογοητεύσεις ο ελληνικός λαός γνωρίζει ότι είμαστε οι μοναδικοί που μπορούμε να το παλέψουμε </w:t>
      </w:r>
      <w:r>
        <w:rPr>
          <w:rFonts w:eastAsia="Times New Roman" w:cs="Times New Roman"/>
          <w:szCs w:val="24"/>
        </w:rPr>
        <w:t>μέχρι τέλους. Και θα το παλέψουμε και θα τα καταφέρουμε όσο καλύτερα μπορούμε, όσο καλύτερα γινόταν στις συνθήκες χρεοκοπίας που παραλάβαμε τον τόπο. Και εμείς στο τέλος δεν θα διαψεύσουμε τον ελληνικό λαό. Θα τα καταφέρουμε!</w:t>
      </w:r>
    </w:p>
    <w:p w14:paraId="14EE0693" w14:textId="77777777" w:rsidR="002F0583" w:rsidRDefault="00B91F1A">
      <w:pPr>
        <w:spacing w:line="600" w:lineRule="auto"/>
        <w:ind w:firstLine="720"/>
        <w:jc w:val="both"/>
        <w:rPr>
          <w:rFonts w:eastAsia="Times New Roman"/>
          <w:bCs/>
        </w:rPr>
      </w:pPr>
      <w:r>
        <w:rPr>
          <w:rFonts w:eastAsia="Times New Roman"/>
          <w:bCs/>
        </w:rPr>
        <w:t>(Όρθιοι οι Βουλευτές του ΣΥΡΙΖ</w:t>
      </w:r>
      <w:r>
        <w:rPr>
          <w:rFonts w:eastAsia="Times New Roman"/>
          <w:bCs/>
        </w:rPr>
        <w:t>Α χειροκροτούν ζωηρά και παρατεταμένα)</w:t>
      </w:r>
    </w:p>
    <w:p w14:paraId="14EE0694" w14:textId="77777777" w:rsidR="002F0583" w:rsidRDefault="00B91F1A">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Κύριε Πρόεδρε, μπορώ να έχω τον λόγο;</w:t>
      </w:r>
    </w:p>
    <w:p w14:paraId="14EE0695"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Κύριε Πρόεδρε, ζητήσατε τον λόγο για να κάνετε ένα σχόλιο. Ορίστε, έχετε τον λόγο.</w:t>
      </w:r>
    </w:p>
    <w:p w14:paraId="14EE0696" w14:textId="77777777" w:rsidR="002F0583" w:rsidRDefault="00B91F1A">
      <w:pPr>
        <w:spacing w:line="600" w:lineRule="auto"/>
        <w:ind w:firstLine="720"/>
        <w:jc w:val="center"/>
        <w:rPr>
          <w:rFonts w:eastAsia="Times New Roman"/>
          <w:bCs/>
        </w:rPr>
      </w:pPr>
      <w:r>
        <w:rPr>
          <w:rFonts w:eastAsia="Times New Roman"/>
          <w:bCs/>
        </w:rPr>
        <w:lastRenderedPageBreak/>
        <w:t xml:space="preserve">(Θόρυβος στην </w:t>
      </w:r>
      <w:r>
        <w:rPr>
          <w:rFonts w:eastAsia="Times New Roman"/>
          <w:bCs/>
        </w:rPr>
        <w:t>Αίθουσα)</w:t>
      </w:r>
    </w:p>
    <w:p w14:paraId="14EE0697" w14:textId="77777777" w:rsidR="002F0583" w:rsidRDefault="00B91F1A">
      <w:pPr>
        <w:spacing w:line="600" w:lineRule="auto"/>
        <w:ind w:firstLine="720"/>
        <w:jc w:val="both"/>
        <w:rPr>
          <w:rFonts w:eastAsia="Times New Roman"/>
          <w:bCs/>
        </w:rPr>
      </w:pPr>
      <w:r>
        <w:rPr>
          <w:rFonts w:eastAsia="Times New Roman"/>
          <w:bCs/>
        </w:rPr>
        <w:t xml:space="preserve">Σας παρακαλώ, κύριοι συνάδελφοι, κάντε λίγη ησυχία. </w:t>
      </w:r>
    </w:p>
    <w:p w14:paraId="14EE0698" w14:textId="77777777" w:rsidR="002F0583" w:rsidRDefault="00B91F1A">
      <w:pPr>
        <w:spacing w:line="600" w:lineRule="auto"/>
        <w:ind w:firstLine="720"/>
        <w:jc w:val="both"/>
        <w:rPr>
          <w:rFonts w:eastAsia="Times New Roman"/>
          <w:bCs/>
        </w:rPr>
      </w:pPr>
      <w:r>
        <w:rPr>
          <w:rFonts w:eastAsia="Times New Roman"/>
          <w:bCs/>
        </w:rPr>
        <w:t>Κύριε Πρόεδρε, έχετε τον λόγο για πέντε λεπτά.</w:t>
      </w:r>
    </w:p>
    <w:p w14:paraId="14EE0699" w14:textId="77777777" w:rsidR="002F0583" w:rsidRDefault="00B91F1A">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Κύριε Πρόεδρε, θα χρειαστώ λίγο περισσότερο χρόνο. Επίσης, θα περιμένω να αποχωρήσουν οι συνάδ</w:t>
      </w:r>
      <w:r>
        <w:rPr>
          <w:rFonts w:eastAsia="Times New Roman"/>
          <w:bCs/>
        </w:rPr>
        <w:t xml:space="preserve">ελφοι. </w:t>
      </w:r>
    </w:p>
    <w:p w14:paraId="14EE069A"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Σας παρακαλώ, κύριοι συνάδελφοι. </w:t>
      </w:r>
    </w:p>
    <w:p w14:paraId="14EE069B" w14:textId="77777777" w:rsidR="002F0583" w:rsidRDefault="00B91F1A">
      <w:pPr>
        <w:spacing w:line="600" w:lineRule="auto"/>
        <w:ind w:firstLine="720"/>
        <w:jc w:val="both"/>
        <w:rPr>
          <w:rFonts w:eastAsia="Times New Roman"/>
          <w:bCs/>
        </w:rPr>
      </w:pPr>
      <w:r>
        <w:rPr>
          <w:rFonts w:eastAsia="Times New Roman"/>
          <w:b/>
          <w:bCs/>
        </w:rPr>
        <w:t>ΚΥΡΙΑΚΟΣ ΜΗΤΣΟΤΑΚΗΣ (Πρόεδρος της Νέας Δημοκρατίας):</w:t>
      </w:r>
      <w:r>
        <w:rPr>
          <w:rFonts w:eastAsia="Times New Roman"/>
          <w:bCs/>
        </w:rPr>
        <w:t xml:space="preserve"> Κύριε Τσίπρα, σας άκουσα με πολλή προσοχή και πρέπει να σας πω ότι βρήκα εξαιρετικά ενδιαφέρον το γεγονός ότι αφιερώσατε τα πρώτα δε</w:t>
      </w:r>
      <w:r>
        <w:rPr>
          <w:rFonts w:eastAsia="Times New Roman"/>
          <w:bCs/>
        </w:rPr>
        <w:t>καπέντε λεπτά της ομιλίας σας ασχολούμενος με τη στρατηγική της Νέας Δημοκρατίας. Πρώτη φορά Πρωθυπουργός αναλαμβάνει σύμβουλος στρατηγικής του Αρχηγού της Αξιωματικής Αντιπολίτευσης. Ίσως έχετε μια άλλη καριέρα, κύριε Τσίπρα, μετά την πολιτική. Δεν ξέρω.</w:t>
      </w:r>
    </w:p>
    <w:p w14:paraId="14EE069C"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9D" w14:textId="77777777" w:rsidR="002F0583" w:rsidRDefault="00B91F1A">
      <w:pPr>
        <w:spacing w:line="600" w:lineRule="auto"/>
        <w:ind w:firstLine="720"/>
        <w:jc w:val="center"/>
        <w:rPr>
          <w:rFonts w:eastAsia="Times New Roman"/>
          <w:bCs/>
        </w:rPr>
      </w:pPr>
      <w:r>
        <w:rPr>
          <w:rFonts w:eastAsia="Times New Roman"/>
          <w:bCs/>
        </w:rPr>
        <w:t>(</w:t>
      </w:r>
      <w:r>
        <w:rPr>
          <w:rFonts w:eastAsia="Times New Roman"/>
          <w:bCs/>
        </w:rPr>
        <w:t>Θόρυβος στην Αίθουσα)</w:t>
      </w:r>
    </w:p>
    <w:p w14:paraId="14EE069E" w14:textId="77777777" w:rsidR="002F0583" w:rsidRDefault="00B91F1A">
      <w:pPr>
        <w:spacing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 xml:space="preserve">): </w:t>
      </w:r>
      <w:r>
        <w:rPr>
          <w:rFonts w:eastAsia="Times New Roman"/>
          <w:bCs/>
        </w:rPr>
        <w:t xml:space="preserve">Σας παρακαλώ, κύριοι συνάδελφοι, κάντε ησυχία. </w:t>
      </w:r>
    </w:p>
    <w:p w14:paraId="14EE069F" w14:textId="77777777" w:rsidR="002F0583" w:rsidRDefault="00B91F1A">
      <w:pPr>
        <w:spacing w:line="600" w:lineRule="auto"/>
        <w:ind w:firstLine="720"/>
        <w:jc w:val="both"/>
        <w:rPr>
          <w:rFonts w:eastAsia="Times New Roman"/>
          <w:bCs/>
        </w:rPr>
      </w:pPr>
      <w:r>
        <w:rPr>
          <w:rFonts w:eastAsia="Times New Roman"/>
          <w:b/>
          <w:bCs/>
        </w:rPr>
        <w:lastRenderedPageBreak/>
        <w:t>ΚΥΡΙΑΚΟΣ ΜΗΤΣΟΤΑΚΗΣ (Πρόεδρος της Νέας Δημοκρατίας):</w:t>
      </w:r>
      <w:r>
        <w:rPr>
          <w:rFonts w:eastAsia="Times New Roman"/>
          <w:bCs/>
        </w:rPr>
        <w:t xml:space="preserve"> Και επειδή δείξατε ένα πολύ μεγάλο ενδιαφέρον, κύριε Τσίπρα, για το τι θα γίνει στις </w:t>
      </w:r>
      <w:r>
        <w:rPr>
          <w:rFonts w:eastAsia="Times New Roman"/>
          <w:bCs/>
        </w:rPr>
        <w:t xml:space="preserve">ευρωεκλογές </w:t>
      </w:r>
      <w:r>
        <w:rPr>
          <w:rFonts w:eastAsia="Times New Roman"/>
          <w:bCs/>
        </w:rPr>
        <w:t>του 2019, θα σας συμβούλευα αντί να κρατήσετε τις δικές μου ομιλίες για δύο χρόνια μετά, δεν μας δείχνετε τις δικές σας ομιλίες δύο χρόνια πριν;</w:t>
      </w:r>
    </w:p>
    <w:p w14:paraId="14EE06A0" w14:textId="77777777" w:rsidR="002F0583" w:rsidRDefault="00B91F1A">
      <w:pPr>
        <w:spacing w:line="600" w:lineRule="auto"/>
        <w:ind w:firstLine="720"/>
        <w:jc w:val="center"/>
        <w:rPr>
          <w:rFonts w:eastAsia="Times New Roman"/>
          <w:bCs/>
        </w:rPr>
      </w:pPr>
      <w:r>
        <w:rPr>
          <w:rFonts w:eastAsia="Times New Roman"/>
          <w:bCs/>
        </w:rPr>
        <w:t>(Χειροκροτήμα</w:t>
      </w:r>
      <w:r>
        <w:rPr>
          <w:rFonts w:eastAsia="Times New Roman"/>
          <w:bCs/>
        </w:rPr>
        <w:t>τα από την πτέρυγα της Νέας Δημοκρατίας)</w:t>
      </w:r>
    </w:p>
    <w:p w14:paraId="14EE06A1" w14:textId="77777777" w:rsidR="002F0583" w:rsidRDefault="00B91F1A">
      <w:pPr>
        <w:spacing w:line="600" w:lineRule="auto"/>
        <w:ind w:firstLine="720"/>
        <w:jc w:val="both"/>
        <w:rPr>
          <w:rFonts w:eastAsia="Times New Roman"/>
          <w:bCs/>
        </w:rPr>
      </w:pPr>
      <w:r>
        <w:rPr>
          <w:rFonts w:eastAsia="Times New Roman"/>
          <w:bCs/>
        </w:rPr>
        <w:t>Γιατί, ξέρετε, εγώ θεωρώ ότι η συνέπεια στη πολιτική είναι καλό πράγμα. Δεν θεωρώ κακό σε δύο χρόνια να λέω τα ίδια πράγματα που λέω και τώρα. Εσείς έχετε μια μεγάλη δυσκολία να εξηγήσετε πώς μετατραπήκατε από αυτόν</w:t>
      </w:r>
      <w:r>
        <w:rPr>
          <w:rFonts w:eastAsia="Times New Roman"/>
          <w:bCs/>
        </w:rPr>
        <w:t xml:space="preserve"> που σκίζει τα μνημόνια σε αυτόν που φέρνει σήμερα προς ψήφιση το τέταρτο μνημόνιο. </w:t>
      </w:r>
    </w:p>
    <w:p w14:paraId="14EE06A2" w14:textId="77777777" w:rsidR="002F0583" w:rsidRDefault="00B91F1A">
      <w:pPr>
        <w:spacing w:line="600" w:lineRule="auto"/>
        <w:ind w:firstLine="720"/>
        <w:jc w:val="both"/>
        <w:rPr>
          <w:rFonts w:eastAsia="Times New Roman"/>
          <w:bCs/>
        </w:rPr>
      </w:pPr>
      <w:r>
        <w:rPr>
          <w:rFonts w:eastAsia="Times New Roman"/>
          <w:bCs/>
        </w:rPr>
        <w:t xml:space="preserve">Ας έρθουμε λίγο τώρα στην ουσία του θέματος. Είναι ή δεν είναι, κύριε Τσίπρα, αυτό το οποίο φέρνετε τέταρτο μνημόνιο; </w:t>
      </w:r>
      <w:r>
        <w:rPr>
          <w:rFonts w:eastAsia="Times New Roman"/>
          <w:bCs/>
          <w:lang w:val="en-US"/>
        </w:rPr>
        <w:t>Supplemental</w:t>
      </w:r>
      <w:r>
        <w:rPr>
          <w:rFonts w:eastAsia="Times New Roman"/>
          <w:bCs/>
        </w:rPr>
        <w:t xml:space="preserve"> </w:t>
      </w:r>
      <w:r>
        <w:rPr>
          <w:rFonts w:eastAsia="Times New Roman"/>
          <w:bCs/>
          <w:lang w:val="en-US"/>
        </w:rPr>
        <w:t>Memorandum</w:t>
      </w:r>
      <w:r>
        <w:rPr>
          <w:rFonts w:eastAsia="Times New Roman"/>
          <w:bCs/>
        </w:rPr>
        <w:t xml:space="preserve"> </w:t>
      </w:r>
      <w:r>
        <w:rPr>
          <w:rFonts w:eastAsia="Times New Roman"/>
          <w:bCs/>
          <w:lang w:val="en-US"/>
        </w:rPr>
        <w:t>of</w:t>
      </w:r>
      <w:r>
        <w:rPr>
          <w:rFonts w:eastAsia="Times New Roman"/>
          <w:bCs/>
        </w:rPr>
        <w:t xml:space="preserve"> </w:t>
      </w:r>
      <w:r>
        <w:rPr>
          <w:rFonts w:eastAsia="Times New Roman"/>
          <w:bCs/>
          <w:lang w:val="en-US"/>
        </w:rPr>
        <w:t>Understanding</w:t>
      </w:r>
      <w:r>
        <w:rPr>
          <w:rFonts w:eastAsia="Times New Roman"/>
          <w:bCs/>
        </w:rPr>
        <w:t>,</w:t>
      </w:r>
      <w:r>
        <w:rPr>
          <w:rFonts w:eastAsia="Times New Roman"/>
          <w:b/>
          <w:bCs/>
        </w:rPr>
        <w:t xml:space="preserve"> </w:t>
      </w:r>
      <w:r>
        <w:rPr>
          <w:rFonts w:eastAsia="Times New Roman"/>
          <w:bCs/>
        </w:rPr>
        <w:t xml:space="preserve">στον βαθμό </w:t>
      </w:r>
      <w:r>
        <w:rPr>
          <w:rFonts w:eastAsia="Times New Roman"/>
          <w:bCs/>
        </w:rPr>
        <w:t xml:space="preserve">που έχει διαρρεύσει. Δεν το έχετε καταθέσει ακόμα στη Βουλή, όπως δεν καταθέσατε ούτε την προηγούμενη </w:t>
      </w:r>
      <w:proofErr w:type="spellStart"/>
      <w:r>
        <w:rPr>
          <w:rFonts w:eastAsia="Times New Roman"/>
          <w:bCs/>
        </w:rPr>
        <w:t>επικαιροποίηση</w:t>
      </w:r>
      <w:proofErr w:type="spellEnd"/>
      <w:r>
        <w:rPr>
          <w:rFonts w:eastAsia="Times New Roman"/>
          <w:bCs/>
        </w:rPr>
        <w:t xml:space="preserve"> του προηγούμενου μνημονίου.</w:t>
      </w:r>
    </w:p>
    <w:p w14:paraId="14EE06A3" w14:textId="77777777" w:rsidR="002F0583" w:rsidRDefault="00B91F1A">
      <w:pPr>
        <w:spacing w:line="600" w:lineRule="auto"/>
        <w:ind w:firstLine="720"/>
        <w:jc w:val="both"/>
        <w:rPr>
          <w:rFonts w:eastAsia="Times New Roman"/>
          <w:bCs/>
        </w:rPr>
      </w:pPr>
      <w:r>
        <w:rPr>
          <w:rFonts w:eastAsia="Times New Roman"/>
          <w:bCs/>
        </w:rPr>
        <w:t>Θα σας πω, λοιπόν, γιατί είναι τέταρτο μνημόνιο. Πρώτον, διότι συμπεριλαμβάνει μια σειρά από δεσμεύσεις που δεν</w:t>
      </w:r>
      <w:r>
        <w:rPr>
          <w:rFonts w:eastAsia="Times New Roman"/>
          <w:bCs/>
        </w:rPr>
        <w:t xml:space="preserve"> ήταν στο τρίτο μνημόνιο και δεύτερον, γιατί δεσμεύει τη χώρα για την περίοδο μετά την λήξη του τρίτου μνημονίου. Αυτό λέγεται τέταρτο μνημόνιο, κύριε Τσίπρα! Δεν ξέρω πώς αλλιώς μπορεί να το πει </w:t>
      </w:r>
      <w:r>
        <w:rPr>
          <w:rFonts w:eastAsia="Times New Roman"/>
          <w:bCs/>
        </w:rPr>
        <w:t>κάποιος</w:t>
      </w:r>
      <w:r>
        <w:rPr>
          <w:rFonts w:eastAsia="Times New Roman"/>
          <w:bCs/>
        </w:rPr>
        <w:t>!</w:t>
      </w:r>
    </w:p>
    <w:p w14:paraId="14EE06A4"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w:t>
      </w:r>
      <w:r>
        <w:rPr>
          <w:rFonts w:eastAsia="Times New Roman"/>
          <w:bCs/>
        </w:rPr>
        <w:t>ς)</w:t>
      </w:r>
    </w:p>
    <w:p w14:paraId="14EE06A5" w14:textId="77777777" w:rsidR="002F0583" w:rsidRDefault="00B91F1A">
      <w:pPr>
        <w:spacing w:line="600" w:lineRule="auto"/>
        <w:ind w:firstLine="720"/>
        <w:jc w:val="both"/>
        <w:rPr>
          <w:rFonts w:eastAsia="Times New Roman"/>
          <w:bCs/>
        </w:rPr>
      </w:pPr>
      <w:r>
        <w:rPr>
          <w:rFonts w:eastAsia="Times New Roman"/>
          <w:bCs/>
        </w:rPr>
        <w:lastRenderedPageBreak/>
        <w:t xml:space="preserve">Αναφερθήκατε στο </w:t>
      </w:r>
      <w:r>
        <w:rPr>
          <w:rFonts w:eastAsia="Times New Roman"/>
          <w:bCs/>
        </w:rPr>
        <w:t xml:space="preserve">μεσοπρόθεσμο </w:t>
      </w:r>
      <w:r>
        <w:rPr>
          <w:rFonts w:eastAsia="Times New Roman"/>
          <w:bCs/>
        </w:rPr>
        <w:t xml:space="preserve">και μας είπατε αν μπλέξαμε το </w:t>
      </w:r>
      <w:r>
        <w:rPr>
          <w:rFonts w:eastAsia="Times New Roman"/>
          <w:bCs/>
        </w:rPr>
        <w:t xml:space="preserve">μεσοπρόθεσμο </w:t>
      </w:r>
      <w:r>
        <w:rPr>
          <w:rFonts w:eastAsia="Times New Roman"/>
          <w:bCs/>
        </w:rPr>
        <w:t xml:space="preserve">με το τέταρτο μνημόνιο. Εσείς τα μπλέξατε λίγο, διότι το </w:t>
      </w:r>
      <w:r>
        <w:rPr>
          <w:rFonts w:eastAsia="Times New Roman"/>
          <w:bCs/>
        </w:rPr>
        <w:t xml:space="preserve">μεσοπρόθεσμο </w:t>
      </w:r>
      <w:r>
        <w:rPr>
          <w:rFonts w:eastAsia="Times New Roman"/>
          <w:bCs/>
        </w:rPr>
        <w:t xml:space="preserve">δεν συνοδεύεται από δεσμευτικά μέτρα, όπως θα έπρεπε να γνωρίζετε, προδιαγράφει γενικούς στόχους. </w:t>
      </w:r>
    </w:p>
    <w:p w14:paraId="14EE06A6" w14:textId="77777777" w:rsidR="002F0583" w:rsidRDefault="00B91F1A">
      <w:pPr>
        <w:spacing w:line="600" w:lineRule="auto"/>
        <w:ind w:firstLine="720"/>
        <w:jc w:val="both"/>
        <w:rPr>
          <w:rFonts w:eastAsia="Times New Roman"/>
          <w:bCs/>
        </w:rPr>
      </w:pPr>
      <w:r>
        <w:rPr>
          <w:rFonts w:eastAsia="Times New Roman"/>
          <w:bCs/>
        </w:rPr>
        <w:t>Μιας και αν</w:t>
      </w:r>
      <w:r>
        <w:rPr>
          <w:rFonts w:eastAsia="Times New Roman"/>
          <w:bCs/>
        </w:rPr>
        <w:t xml:space="preserve">αφερθήκατε στο </w:t>
      </w:r>
      <w:r>
        <w:rPr>
          <w:rFonts w:eastAsia="Times New Roman"/>
          <w:bCs/>
        </w:rPr>
        <w:t>μεσοπρόθεσμο</w:t>
      </w:r>
      <w:r>
        <w:rPr>
          <w:rFonts w:eastAsia="Times New Roman"/>
          <w:bCs/>
        </w:rPr>
        <w:t xml:space="preserve">, να σας ρωτήσω και κάτι ακόμα. Ήθελα καιρό να σας θέσω αυτό το ερώτημα, αλλά μου δώσατε αυτή την ευκαιρία. Γιατί δεν καταθέσατε </w:t>
      </w:r>
      <w:r>
        <w:rPr>
          <w:rFonts w:eastAsia="Times New Roman"/>
          <w:bCs/>
        </w:rPr>
        <w:t xml:space="preserve">μεσοπρόθεσμο </w:t>
      </w:r>
      <w:r>
        <w:rPr>
          <w:rFonts w:eastAsia="Times New Roman"/>
          <w:bCs/>
        </w:rPr>
        <w:t xml:space="preserve">από το 2015, το οποίο θα τελείωνε το 2018, και έρχεστε τώρα και καταθέτετε </w:t>
      </w:r>
      <w:r>
        <w:rPr>
          <w:rFonts w:eastAsia="Times New Roman"/>
          <w:bCs/>
        </w:rPr>
        <w:t>μεσοπρόθεσμο</w:t>
      </w:r>
      <w:r>
        <w:rPr>
          <w:rFonts w:eastAsia="Times New Roman"/>
          <w:bCs/>
        </w:rPr>
        <w:t xml:space="preserve"> </w:t>
      </w:r>
      <w:r>
        <w:rPr>
          <w:rFonts w:eastAsia="Times New Roman"/>
          <w:bCs/>
        </w:rPr>
        <w:t xml:space="preserve">που είναι για το 2021; Θα μας το εξηγήσετε αυτό; Διότι το δικό σας </w:t>
      </w:r>
      <w:r>
        <w:rPr>
          <w:rFonts w:eastAsia="Times New Roman"/>
          <w:bCs/>
        </w:rPr>
        <w:t xml:space="preserve">μεσοπρόθεσμο </w:t>
      </w:r>
      <w:r>
        <w:rPr>
          <w:rFonts w:eastAsia="Times New Roman"/>
          <w:bCs/>
        </w:rPr>
        <w:t xml:space="preserve">είναι αυτό το οποίο υποδηλώνει την ανάγκη η χώρα να δεσμευθεί σε πρόσθετα μέτρα μετά τη λήξη του τρέχοντος </w:t>
      </w:r>
      <w:r>
        <w:rPr>
          <w:rFonts w:eastAsia="Times New Roman"/>
          <w:bCs/>
        </w:rPr>
        <w:t>προγράμματος</w:t>
      </w:r>
      <w:r>
        <w:rPr>
          <w:rFonts w:eastAsia="Times New Roman"/>
          <w:bCs/>
        </w:rPr>
        <w:t xml:space="preserve">.  </w:t>
      </w:r>
    </w:p>
    <w:p w14:paraId="14EE06A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Αναλώσατε το μεγαλύτερο κομμάτι της ομιλίας σας στα </w:t>
      </w:r>
      <w:r>
        <w:rPr>
          <w:rFonts w:eastAsia="Times New Roman" w:cs="Times New Roman"/>
          <w:szCs w:val="24"/>
        </w:rPr>
        <w:t>αντίμετρα. Για τα μέτρα θα μας πείτε τίποτα; Για τη μείωση του αφορολόγητου θα μας πείτε τίποτα; Για την περικοπή των συντάξεων θα μας πείτε τίποτα; Ή εξαφανίστηκαν όλα αυτά;</w:t>
      </w:r>
    </w:p>
    <w:p w14:paraId="14EE06A8"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A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Μιλήσατε για εξήντα ένα λεπ</w:t>
      </w:r>
      <w:r>
        <w:rPr>
          <w:rFonts w:eastAsia="Times New Roman" w:cs="Times New Roman"/>
          <w:szCs w:val="24"/>
        </w:rPr>
        <w:t xml:space="preserve">τά. Η λέξη «αφορολόγητο» υπήρχε στην ομιλία σας; Θα υπάρχει στην ομιλία του Υπουργού σας; Οι μειώσεις των συντάξεων υπήρχαν στις ομιλίες σας; Η αύξηση των εισφορών για τους ελεύθερους επαγγελματίες </w:t>
      </w:r>
      <w:r>
        <w:rPr>
          <w:rFonts w:eastAsia="Times New Roman" w:cs="Times New Roman"/>
          <w:szCs w:val="24"/>
        </w:rPr>
        <w:lastRenderedPageBreak/>
        <w:t>υπήρχε στην ομιλία σας, κύριε Τσίπρα; Μόνο τα αντίμετρα υπ</w:t>
      </w:r>
      <w:r>
        <w:rPr>
          <w:rFonts w:eastAsia="Times New Roman" w:cs="Times New Roman"/>
          <w:szCs w:val="24"/>
        </w:rPr>
        <w:t>άρχουν εδώ πέρα σε αυτό το κείμενο το οποίο συζητάμε;</w:t>
      </w:r>
    </w:p>
    <w:p w14:paraId="14EE06A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Μας είπατε τώρα για το ζήτημα του χρέους. Και μας είπατε ότι εάν δεν πάρετε τη ρύθμιση του χρέους, δεν θα εφαρμοστούν τα μέτρα. Υπάρχει πουθενά αυτό στις χίλιες σελίδες; Προβλέπεται; Είναι γραμμένο; Ή θ</w:t>
      </w:r>
      <w:r>
        <w:rPr>
          <w:rFonts w:eastAsia="Times New Roman" w:cs="Times New Roman"/>
          <w:szCs w:val="24"/>
        </w:rPr>
        <w:t>α ξαναρχίσετε να σκίζετε τα μνημόνια σελίδα-σελίδα; Και προσέξτε, αυτό είναι χίλιες σελίδες. Θα σας πάρει πολλή ώρα να το σκίσετε!</w:t>
      </w:r>
    </w:p>
    <w:p w14:paraId="14EE06AB"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Για πάμε να συζητήσουμε λίγο περισσότερο για το χρέος, κύριε Τσίπρα. </w:t>
      </w:r>
      <w:r>
        <w:rPr>
          <w:rFonts w:eastAsia="Times New Roman" w:cs="Times New Roman"/>
          <w:szCs w:val="24"/>
        </w:rPr>
        <w:t>Για άλλη μία φορά, ξέρετε, όταν έχετε έτοιμο κείμενο και δεν προσέχετε αυτά τα οποία λέω, παγιδεύεστε. Διότι είπα με πολύ μεγάλη σαφήνεια για το ζήτημα του χρέους ότι βεβαίως και το πλαίσιο του χρέους έχει προδιαγραφεί από το 2012, αλλά κακώς οι πιστωτές μ</w:t>
      </w:r>
      <w:r>
        <w:rPr>
          <w:rFonts w:eastAsia="Times New Roman" w:cs="Times New Roman"/>
          <w:szCs w:val="24"/>
        </w:rPr>
        <w:t xml:space="preserve">ας δεν έχουν κάνει ακόμα τη ρύθμιση χρέους για την οποία έχουν δεσμευθεί. Αυτά είπα στο εξωτερικό, αυτά είπα στην κ. </w:t>
      </w:r>
      <w:proofErr w:type="spellStart"/>
      <w:r>
        <w:rPr>
          <w:rFonts w:eastAsia="Times New Roman" w:cs="Times New Roman"/>
          <w:szCs w:val="24"/>
        </w:rPr>
        <w:t>Μέρκελ</w:t>
      </w:r>
      <w:proofErr w:type="spellEnd"/>
      <w:r>
        <w:rPr>
          <w:rFonts w:eastAsia="Times New Roman" w:cs="Times New Roman"/>
          <w:szCs w:val="24"/>
        </w:rPr>
        <w:t>, αυτά είπα στον κ. Σόιμπλε, αυτά λέω και στο εθνικό Κοινοβούλιο, κύριε Τσίπρα. Για να μη μπλεκόμαστε.</w:t>
      </w:r>
    </w:p>
    <w:p w14:paraId="14EE06AD"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w:t>
      </w:r>
      <w:r>
        <w:rPr>
          <w:rFonts w:eastAsia="Times New Roman"/>
          <w:bCs/>
        </w:rPr>
        <w:t>α της Νέας Δημοκρατίας)</w:t>
      </w:r>
    </w:p>
    <w:p w14:paraId="14EE06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περίμενα από εσάς</w:t>
      </w:r>
      <w:r>
        <w:rPr>
          <w:rFonts w:eastAsia="Times New Roman" w:cs="Times New Roman"/>
          <w:szCs w:val="24"/>
        </w:rPr>
        <w:t>,</w:t>
      </w:r>
      <w:r>
        <w:rPr>
          <w:rFonts w:eastAsia="Times New Roman" w:cs="Times New Roman"/>
          <w:szCs w:val="24"/>
        </w:rPr>
        <w:t xml:space="preserve"> στο ζήτημα του χρέους να μην επαναλάβετε αυτά τα οποία λέτε συνήθως περί του «καταστροφικού </w:t>
      </w:r>
      <w:r>
        <w:rPr>
          <w:rFonts w:eastAsia="Times New Roman" w:cs="Times New Roman"/>
          <w:szCs w:val="24"/>
          <w:lang w:val="en-US"/>
        </w:rPr>
        <w:t>PSI</w:t>
      </w:r>
      <w:r>
        <w:rPr>
          <w:rFonts w:eastAsia="Times New Roman" w:cs="Times New Roman"/>
          <w:szCs w:val="24"/>
        </w:rPr>
        <w:t xml:space="preserve">» και ότι τίποτα δεν έγινε στο παρελθόν σχετικά με την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Διότι διαβάζω με πολύ ενδιαφέρον τη </w:t>
      </w:r>
      <w:r>
        <w:rPr>
          <w:rFonts w:eastAsia="Times New Roman" w:cs="Times New Roman"/>
          <w:szCs w:val="24"/>
        </w:rPr>
        <w:lastRenderedPageBreak/>
        <w:t>σε</w:t>
      </w:r>
      <w:r>
        <w:rPr>
          <w:rFonts w:eastAsia="Times New Roman" w:cs="Times New Roman"/>
          <w:szCs w:val="24"/>
        </w:rPr>
        <w:t>λίδα 233 του μνημονίου, όπου παραδέχεστε μια λέξη. Ακούστε, έχει ενδιαφέρον. Γράφετε στο μνημόνιό σας: «Τα τελευταία χρόνια η σύνθεση και η δομή του χρέους βελτιώθηκαν. Η μέση υπολειπόμενη φυσική διάρκειά του έχει χρονικά επεκταθεί και έχουν μειωθεί αισθητ</w:t>
      </w:r>
      <w:r>
        <w:rPr>
          <w:rFonts w:eastAsia="Times New Roman" w:cs="Times New Roman"/>
          <w:szCs w:val="24"/>
        </w:rPr>
        <w:t>ά οι δαπάνες εξυπηρέτησής του».</w:t>
      </w:r>
    </w:p>
    <w:p w14:paraId="14EE06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Πώς έγιναν όλα αυτά, κύριε Τσίπρα; Με μαγικά έγιναν;</w:t>
      </w:r>
    </w:p>
    <w:p w14:paraId="14EE06B0"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Όλα αυτά ήταν αποτέλεσμα της αναδιάρθρωσης του 2012, του </w:t>
      </w:r>
      <w:r>
        <w:rPr>
          <w:rFonts w:eastAsia="Times New Roman" w:cs="Times New Roman"/>
          <w:szCs w:val="24"/>
          <w:lang w:val="en-US"/>
        </w:rPr>
        <w:t>PSI</w:t>
      </w:r>
      <w:r>
        <w:rPr>
          <w:rFonts w:eastAsia="Times New Roman" w:cs="Times New Roman"/>
          <w:szCs w:val="24"/>
        </w:rPr>
        <w:t xml:space="preserve">, αυτά που χθες λοιδορούσατε και σήμερα αναγκάζεστε να </w:t>
      </w:r>
      <w:r>
        <w:rPr>
          <w:rFonts w:eastAsia="Times New Roman" w:cs="Times New Roman"/>
          <w:szCs w:val="24"/>
        </w:rPr>
        <w:t>δεχθείτε ότι είναι ωφέλιμα.</w:t>
      </w:r>
    </w:p>
    <w:p w14:paraId="14EE06B2"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του ΣΥΡΙΖΑ)</w:t>
      </w:r>
    </w:p>
    <w:p w14:paraId="14EE06B3" w14:textId="77777777" w:rsidR="002F0583" w:rsidRDefault="00B91F1A">
      <w:pPr>
        <w:spacing w:line="600" w:lineRule="auto"/>
        <w:ind w:firstLine="720"/>
        <w:jc w:val="both"/>
        <w:rPr>
          <w:rFonts w:eastAsia="Times New Roman"/>
          <w:szCs w:val="24"/>
        </w:rPr>
      </w:pPr>
      <w:r>
        <w:rPr>
          <w:rFonts w:eastAsia="Times New Roman"/>
          <w:szCs w:val="24"/>
        </w:rPr>
        <w:t>Να πω και κάτι ακόμα, μιας και μιλάτε για το ζήτημα του χρέους και για το ζήτημα του ΔΝΤ. Έχω εδώ δύο εκθέσεις βιωσιμότητας, μία του 2014 και μία του 2016. Είναι του ΔΝΤ αυτά. Η έκθεση βιωσιμ</w:t>
      </w:r>
      <w:r>
        <w:rPr>
          <w:rFonts w:eastAsia="Times New Roman"/>
          <w:szCs w:val="24"/>
        </w:rPr>
        <w:t>ότητας του 2014 εκτιμούσε ότι το χρέος θα έμπαινε σε μια τροχιά ταχείας αποκλιμάκωσης, με αποτέλεσμα να είναι κοντά στο 60% του ΑΕΠ το 2060. Στην τελευταία έκθεση τον Φεβρουάριο του 2017 το ΔΝΤ -πάλι το ίδιο ΔΝΤ- εκτιμά ότι το 2060 το δημόσιο χρέος θα εκτο</w:t>
      </w:r>
      <w:r>
        <w:rPr>
          <w:rFonts w:eastAsia="Times New Roman"/>
          <w:szCs w:val="24"/>
        </w:rPr>
        <w:t>ξευθεί στο 275% του ΑΕΠ. Τι μεσολάβησε, κύριε Τσίπρα; Εσείς! Εσείς και ο κ. Καμμένος!</w:t>
      </w:r>
    </w:p>
    <w:p w14:paraId="14EE06B4"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B5" w14:textId="77777777" w:rsidR="002F0583" w:rsidRDefault="00B91F1A">
      <w:pPr>
        <w:spacing w:line="600" w:lineRule="auto"/>
        <w:ind w:firstLine="720"/>
        <w:jc w:val="both"/>
        <w:rPr>
          <w:rFonts w:eastAsia="Times New Roman"/>
          <w:szCs w:val="24"/>
        </w:rPr>
      </w:pPr>
      <w:r>
        <w:rPr>
          <w:rFonts w:eastAsia="Times New Roman"/>
          <w:szCs w:val="24"/>
        </w:rPr>
        <w:t>Πάρτε τα να τα βλέπετε.</w:t>
      </w:r>
    </w:p>
    <w:p w14:paraId="14EE06B6" w14:textId="77777777" w:rsidR="002F0583" w:rsidRDefault="00B91F1A">
      <w:pPr>
        <w:spacing w:line="600" w:lineRule="auto"/>
        <w:ind w:firstLine="720"/>
        <w:jc w:val="both"/>
        <w:rPr>
          <w:rFonts w:eastAsia="Times New Roman" w:cs="Times New Roman"/>
        </w:rPr>
      </w:pPr>
      <w:r>
        <w:rPr>
          <w:rFonts w:eastAsia="Times New Roman" w:cs="Times New Roman"/>
        </w:rPr>
        <w:lastRenderedPageBreak/>
        <w:t>(Στο σημείο αυτό ο Πρόεδρος της Νέας Δημοκρατίας κ. Κυριάκος Μητσοτάκης καταθέτει για τα Πρα</w:t>
      </w:r>
      <w:r>
        <w:rPr>
          <w:rFonts w:eastAsia="Times New Roman" w:cs="Times New Roman"/>
        </w:rPr>
        <w:t>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EE06B7" w14:textId="77777777" w:rsidR="002F0583" w:rsidRDefault="00B91F1A">
      <w:pPr>
        <w:spacing w:line="600" w:lineRule="auto"/>
        <w:ind w:firstLine="720"/>
        <w:jc w:val="both"/>
        <w:rPr>
          <w:rFonts w:eastAsia="Times New Roman"/>
          <w:bCs/>
        </w:rPr>
      </w:pPr>
      <w:r>
        <w:rPr>
          <w:rFonts w:eastAsia="Times New Roman"/>
          <w:bCs/>
        </w:rPr>
        <w:t>Προσέχετε. Υπόσχεστε ότι θα φέρετε μια συμφωνία που θα μειώσει το χρέος στα επίπεδα</w:t>
      </w:r>
      <w:r>
        <w:rPr>
          <w:rFonts w:eastAsia="Times New Roman"/>
          <w:bCs/>
        </w:rPr>
        <w:t>,</w:t>
      </w:r>
      <w:r>
        <w:rPr>
          <w:rFonts w:eastAsia="Times New Roman"/>
          <w:bCs/>
        </w:rPr>
        <w:t xml:space="preserve"> που δεν θα έφθανε ποτέ, εάν</w:t>
      </w:r>
      <w:r>
        <w:rPr>
          <w:rFonts w:eastAsia="Times New Roman"/>
          <w:bCs/>
        </w:rPr>
        <w:t xml:space="preserve"> δεν είχατε αναδειχθεί Πρωθυπουργός. Συγχαρητήρια, κύριε Τσίπρα, για την επιτυχία σας!</w:t>
      </w:r>
    </w:p>
    <w:p w14:paraId="14EE06B8" w14:textId="77777777" w:rsidR="002F0583" w:rsidRDefault="00B91F1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14EE06B9" w14:textId="77777777" w:rsidR="002F0583" w:rsidRDefault="00B91F1A">
      <w:pPr>
        <w:spacing w:line="600" w:lineRule="auto"/>
        <w:ind w:firstLine="720"/>
        <w:jc w:val="both"/>
        <w:rPr>
          <w:rFonts w:eastAsia="Times New Roman"/>
          <w:szCs w:val="24"/>
        </w:rPr>
      </w:pPr>
      <w:r>
        <w:rPr>
          <w:rFonts w:eastAsia="Times New Roman"/>
          <w:bCs/>
        </w:rPr>
        <w:t>Μου θυμίζει το γνωστό ανέκδοτο</w:t>
      </w:r>
      <w:r>
        <w:rPr>
          <w:rFonts w:eastAsia="Times New Roman"/>
          <w:bCs/>
        </w:rPr>
        <w:t>,</w:t>
      </w:r>
      <w:r>
        <w:rPr>
          <w:rFonts w:eastAsia="Times New Roman"/>
          <w:bCs/>
        </w:rPr>
        <w:t xml:space="preserve"> που ο κατηγορούμενος για τον φόνο των γονιών ζητάει επιείκεια</w:t>
      </w:r>
      <w:r>
        <w:rPr>
          <w:rFonts w:eastAsia="Times New Roman"/>
          <w:bCs/>
        </w:rPr>
        <w:t>,</w:t>
      </w:r>
      <w:r>
        <w:rPr>
          <w:rFonts w:eastAsia="Times New Roman"/>
          <w:bCs/>
        </w:rPr>
        <w:t xml:space="preserve"> επειδή είναι ορφανός</w:t>
      </w:r>
      <w:r>
        <w:rPr>
          <w:rFonts w:eastAsia="Times New Roman"/>
          <w:bCs/>
        </w:rPr>
        <w:t>.</w:t>
      </w:r>
    </w:p>
    <w:p w14:paraId="14EE06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Μας είπατε και πάλι, κύριε Τσίπρα, ότι το κλίμα αλλάζει, ότι η οικονομία είναι έτοιμη να εκτιναχθεί, να απογειωθεί. Πώς μας το είχε πει ο κ. </w:t>
      </w:r>
      <w:proofErr w:type="spellStart"/>
      <w:r>
        <w:rPr>
          <w:rFonts w:eastAsia="Times New Roman" w:cs="Times New Roman"/>
          <w:szCs w:val="24"/>
        </w:rPr>
        <w:t>Φλαμπουράρης</w:t>
      </w:r>
      <w:proofErr w:type="spellEnd"/>
      <w:r>
        <w:rPr>
          <w:rFonts w:eastAsia="Times New Roman" w:cs="Times New Roman"/>
          <w:szCs w:val="24"/>
        </w:rPr>
        <w:t>; Είχε πει ότι εκτοξευόμαστε, ότι η οικονομία πετάει.</w:t>
      </w:r>
    </w:p>
    <w:p w14:paraId="14EE06BB"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Όμως εκτός από τις δηλώσεις, κύριε Τσίπρα, υπάρ</w:t>
      </w:r>
      <w:r>
        <w:rPr>
          <w:rFonts w:eastAsia="Times New Roman" w:cs="Times New Roman"/>
          <w:szCs w:val="24"/>
        </w:rPr>
        <w:t xml:space="preserve">χουν και στοιχεία. </w:t>
      </w:r>
      <w:r>
        <w:rPr>
          <w:rFonts w:eastAsia="Times New Roman" w:cs="Times New Roman"/>
          <w:szCs w:val="24"/>
        </w:rPr>
        <w:t>Ξ</w:t>
      </w:r>
      <w:r>
        <w:rPr>
          <w:rFonts w:eastAsia="Times New Roman" w:cs="Times New Roman"/>
          <w:szCs w:val="24"/>
        </w:rPr>
        <w:t xml:space="preserve">έρετε, υπάρχουν και συγκριτικά στοιχεία. Για να δούμε, λοιπόν, τι λένε τα στοιχεία του α΄ τριμήνου του 2017 για μία σειρά από ευρωπαϊκές χώρες. Ρουμανία: ανάπτυξη 5,6%. Βουλγαρία: ανάπτυξη 4,1%. Πολωνία: ανάπτυξη 3,4%. Κύπρος: ανάπτυξη </w:t>
      </w:r>
      <w:r>
        <w:rPr>
          <w:rFonts w:eastAsia="Times New Roman" w:cs="Times New Roman"/>
          <w:szCs w:val="24"/>
        </w:rPr>
        <w:t xml:space="preserve">3,3%. Όλη η Ευρωζώνη έχει ανάπτυξη. Η μόνη χώρα που είναι σε ύφεση είναι η Ελλάδα, με 0,5% ύφεση, κύριε Τσίπρα. Αυτά είναι τα επιτεύγματά σας! Είμαστε οι μόνοι που πάμε </w:t>
      </w:r>
      <w:r>
        <w:rPr>
          <w:rFonts w:eastAsia="Times New Roman" w:cs="Times New Roman"/>
          <w:szCs w:val="24"/>
        </w:rPr>
        <w:lastRenderedPageBreak/>
        <w:t xml:space="preserve">προς τα πίσω και εσείς πανηγυρίζετε, την ώρα που όλοι οι διεθνείς οργανισμοί, αλλά και </w:t>
      </w:r>
      <w:r>
        <w:rPr>
          <w:rFonts w:eastAsia="Times New Roman" w:cs="Times New Roman"/>
          <w:szCs w:val="24"/>
        </w:rPr>
        <w:t xml:space="preserve">εσείς οι ίδιοι στο </w:t>
      </w:r>
      <w:r>
        <w:rPr>
          <w:rFonts w:eastAsia="Times New Roman" w:cs="Times New Roman"/>
          <w:szCs w:val="24"/>
        </w:rPr>
        <w:t xml:space="preserve">μεσοπρόθεσμο, </w:t>
      </w:r>
      <w:r>
        <w:rPr>
          <w:rFonts w:eastAsia="Times New Roman" w:cs="Times New Roman"/>
          <w:szCs w:val="24"/>
        </w:rPr>
        <w:t xml:space="preserve">που καταθέσατε αναθεωρείτε όλες τις προβλέψεις σας προς το χειρότερο. </w:t>
      </w:r>
    </w:p>
    <w:p w14:paraId="14EE06BC"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Δεν αντισταθήκατε, κύριε Τσίπρα, στον πειρασμό και εσείς και όσοι συνάδελφοι του ΣΥΡΙΖΑ παρακολούθησα ήταν εκπαιδευμένοι</w:t>
      </w:r>
      <w:r>
        <w:rPr>
          <w:rFonts w:eastAsia="Times New Roman" w:cs="Times New Roman"/>
          <w:szCs w:val="24"/>
        </w:rPr>
        <w:t>,</w:t>
      </w:r>
      <w:r>
        <w:rPr>
          <w:rFonts w:eastAsia="Times New Roman" w:cs="Times New Roman"/>
          <w:szCs w:val="24"/>
        </w:rPr>
        <w:t xml:space="preserve"> ακριβώς στο ίδιο τροπάριο, να </w:t>
      </w:r>
      <w:r>
        <w:rPr>
          <w:rFonts w:eastAsia="Times New Roman" w:cs="Times New Roman"/>
          <w:szCs w:val="24"/>
        </w:rPr>
        <w:t xml:space="preserve">μιλήσετε και πάλι για τα σαράντα χρόνια που κατέστρεψαν τη χώρα. Είναι πάρα πολύ εύκολο, ξέρετε κύριε Τσίπρα, να ισοπεδώνει κανείς τα πάντα. </w:t>
      </w:r>
    </w:p>
    <w:p w14:paraId="14EE06BD"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Από το 1974, τη χρονιά που, αν δεν κάνω λάθος, γεννηθήκατε και εσείς, το βιοτικό επίπεδο των Ελλήνων</w:t>
      </w:r>
      <w:r>
        <w:rPr>
          <w:rFonts w:eastAsia="Times New Roman" w:cs="Times New Roman"/>
          <w:szCs w:val="24"/>
        </w:rPr>
        <w:t>,</w:t>
      </w:r>
      <w:r>
        <w:rPr>
          <w:rFonts w:eastAsia="Times New Roman" w:cs="Times New Roman"/>
          <w:szCs w:val="24"/>
        </w:rPr>
        <w:t xml:space="preserve"> σε απόλυτους</w:t>
      </w:r>
      <w:r>
        <w:rPr>
          <w:rFonts w:eastAsia="Times New Roman" w:cs="Times New Roman"/>
          <w:szCs w:val="24"/>
        </w:rPr>
        <w:t xml:space="preserve"> αριθμούς</w:t>
      </w:r>
      <w:r>
        <w:rPr>
          <w:rFonts w:eastAsia="Times New Roman" w:cs="Times New Roman"/>
          <w:szCs w:val="24"/>
        </w:rPr>
        <w:t>,</w:t>
      </w:r>
      <w:r>
        <w:rPr>
          <w:rFonts w:eastAsia="Times New Roman" w:cs="Times New Roman"/>
          <w:szCs w:val="24"/>
        </w:rPr>
        <w:t xml:space="preserve"> ανέβηκε οκτώ φορές. Ούτε μία ούτε δύο, αλλά οκτώ φορές. Η Ελλάδα μπήκε στην Ευρωπαϊκή Ένωση, μπήκε στην ΟΝΕ και απέκτησε, με τα όποια προβλήματα, μία σταθερή δημοκρατία και σύγχρονους θεσμούς. Μπορεί σε όλα αυτά τα βήματα να ήσασταν απέναντι, δε</w:t>
      </w:r>
      <w:r>
        <w:rPr>
          <w:rFonts w:eastAsia="Times New Roman" w:cs="Times New Roman"/>
          <w:szCs w:val="24"/>
        </w:rPr>
        <w:t>ν είναι λίγα όμως, δεν είναι για πέταμα. Και εάν τα χρόνια της κρίσης</w:t>
      </w:r>
      <w:r>
        <w:rPr>
          <w:rFonts w:eastAsia="Times New Roman" w:cs="Times New Roman"/>
          <w:szCs w:val="24"/>
        </w:rPr>
        <w:t>,</w:t>
      </w:r>
      <w:r>
        <w:rPr>
          <w:rFonts w:eastAsia="Times New Roman" w:cs="Times New Roman"/>
          <w:szCs w:val="24"/>
        </w:rPr>
        <w:t xml:space="preserve"> αντί να διχάζετε τους Έλληνες και αντί να δηλητηριάζετε την κοινή γνώμη και να υπονομεύετε κάθε προσπάθεια ανάκαμψης</w:t>
      </w:r>
      <w:r>
        <w:rPr>
          <w:rFonts w:eastAsia="Times New Roman" w:cs="Times New Roman"/>
          <w:szCs w:val="24"/>
        </w:rPr>
        <w:t>,</w:t>
      </w:r>
      <w:r>
        <w:rPr>
          <w:rFonts w:eastAsia="Times New Roman" w:cs="Times New Roman"/>
          <w:szCs w:val="24"/>
        </w:rPr>
        <w:t xml:space="preserve"> δείχνατε μεγαλύτερη υπευθυνότητα, τώρα θα είχαμε βγει από την κρίση</w:t>
      </w:r>
      <w:r>
        <w:rPr>
          <w:rFonts w:eastAsia="Times New Roman" w:cs="Times New Roman"/>
          <w:szCs w:val="24"/>
        </w:rPr>
        <w:t xml:space="preserve"> και θα είχαμε καλύψει σε μεγάλο βαθμό τις απώλειές της. </w:t>
      </w:r>
    </w:p>
    <w:p w14:paraId="14EE06BE" w14:textId="77777777" w:rsidR="002F0583" w:rsidRDefault="00B91F1A">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κάνει πολλές φορές αυτοκριτική για τα στραβά της </w:t>
      </w:r>
      <w:r>
        <w:rPr>
          <w:rFonts w:eastAsia="Times New Roman" w:cs="Times New Roman"/>
          <w:szCs w:val="24"/>
        </w:rPr>
        <w:t>μ</w:t>
      </w:r>
      <w:r>
        <w:rPr>
          <w:rFonts w:eastAsia="Times New Roman" w:cs="Times New Roman"/>
          <w:szCs w:val="24"/>
        </w:rPr>
        <w:t xml:space="preserve">εταπολίτευσης. Και είναι αρκετά αυτά. </w:t>
      </w:r>
      <w:r>
        <w:rPr>
          <w:rFonts w:eastAsia="Times New Roman" w:cs="Times New Roman"/>
          <w:szCs w:val="24"/>
        </w:rPr>
        <w:t>Δ</w:t>
      </w:r>
      <w:r>
        <w:rPr>
          <w:rFonts w:eastAsia="Times New Roman" w:cs="Times New Roman"/>
          <w:szCs w:val="24"/>
        </w:rPr>
        <w:t>εν υπάρχει καμ</w:t>
      </w:r>
      <w:r>
        <w:rPr>
          <w:rFonts w:eastAsia="Times New Roman" w:cs="Times New Roman"/>
          <w:szCs w:val="24"/>
        </w:rPr>
        <w:t>μ</w:t>
      </w:r>
      <w:r>
        <w:rPr>
          <w:rFonts w:eastAsia="Times New Roman" w:cs="Times New Roman"/>
          <w:szCs w:val="24"/>
        </w:rPr>
        <w:t>ία αμφιβολία ότι στην χρεοκοπία φτάσαμε και σε έναν βαθμό</w:t>
      </w:r>
      <w:r>
        <w:rPr>
          <w:rFonts w:eastAsia="Times New Roman" w:cs="Times New Roman"/>
          <w:szCs w:val="24"/>
        </w:rPr>
        <w:t>,</w:t>
      </w:r>
      <w:r>
        <w:rPr>
          <w:rFonts w:eastAsia="Times New Roman" w:cs="Times New Roman"/>
          <w:szCs w:val="24"/>
        </w:rPr>
        <w:t xml:space="preserve"> διότι αυξήθηκαν δυσανάλογα ο</w:t>
      </w:r>
      <w:r>
        <w:rPr>
          <w:rFonts w:eastAsia="Times New Roman" w:cs="Times New Roman"/>
          <w:szCs w:val="24"/>
        </w:rPr>
        <w:t xml:space="preserve">ι δαπάνες του κράτους και μειώθηκε η ανταγωνιστικότητα της οικονομίας μας. </w:t>
      </w:r>
      <w:r>
        <w:rPr>
          <w:rFonts w:eastAsia="Times New Roman" w:cs="Times New Roman"/>
          <w:szCs w:val="24"/>
        </w:rPr>
        <w:t>Κ</w:t>
      </w:r>
      <w:r>
        <w:rPr>
          <w:rFonts w:eastAsia="Times New Roman" w:cs="Times New Roman"/>
          <w:szCs w:val="24"/>
        </w:rPr>
        <w:t>ύριε Τσίπρα, δεν σας θυμάμαι</w:t>
      </w:r>
      <w:r>
        <w:rPr>
          <w:rFonts w:eastAsia="Times New Roman" w:cs="Times New Roman"/>
          <w:szCs w:val="24"/>
        </w:rPr>
        <w:t xml:space="preserve"> όμως</w:t>
      </w:r>
      <w:r>
        <w:rPr>
          <w:rFonts w:eastAsia="Times New Roman" w:cs="Times New Roman"/>
          <w:szCs w:val="24"/>
        </w:rPr>
        <w:t xml:space="preserve"> </w:t>
      </w:r>
      <w:r>
        <w:rPr>
          <w:rFonts w:eastAsia="Times New Roman" w:cs="Times New Roman"/>
          <w:szCs w:val="24"/>
        </w:rPr>
        <w:lastRenderedPageBreak/>
        <w:t xml:space="preserve">ποτέ να φωνάζετε για μικρότερο κράτος, για λιγότερους διορισμούς, για περισσότερες μεταρρυθμίσεις. «Δώστε κι άλλα» φωνάζατε. Μία ζωή πλειοδοτούσατε στον λαϊκισμό. </w:t>
      </w:r>
    </w:p>
    <w:p w14:paraId="14EE06BF"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6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Εμείς την αυτοκριτική μας την έχουμε </w:t>
      </w:r>
      <w:r>
        <w:rPr>
          <w:rFonts w:eastAsia="Times New Roman" w:cs="Times New Roman"/>
          <w:szCs w:val="24"/>
        </w:rPr>
        <w:t xml:space="preserve">κάνει. Εσείς έχετε κάνει τη δική σας; Την έχετε κάνει τη δική σας; Ένα </w:t>
      </w:r>
      <w:r>
        <w:rPr>
          <w:rFonts w:eastAsia="Times New Roman" w:cs="Times New Roman"/>
          <w:szCs w:val="24"/>
        </w:rPr>
        <w:t>«</w:t>
      </w:r>
      <w:r>
        <w:rPr>
          <w:rFonts w:eastAsia="Times New Roman" w:cs="Times New Roman"/>
          <w:szCs w:val="24"/>
        </w:rPr>
        <w:t>συγγνώμη</w:t>
      </w:r>
      <w:r>
        <w:rPr>
          <w:rFonts w:eastAsia="Times New Roman" w:cs="Times New Roman"/>
          <w:szCs w:val="24"/>
        </w:rPr>
        <w:t>»</w:t>
      </w:r>
      <w:r>
        <w:rPr>
          <w:rFonts w:eastAsia="Times New Roman" w:cs="Times New Roman"/>
          <w:szCs w:val="24"/>
        </w:rPr>
        <w:t xml:space="preserve"> γι’ αυτά τα οποία λέγατε, για την κοροϊδία του ελληνικού λαού, έχετε πει; Έχετε τολμήσει; </w:t>
      </w:r>
    </w:p>
    <w:p w14:paraId="14EE06C1"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6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Δεν είστε αθώοι του αίματος, </w:t>
      </w:r>
      <w:r>
        <w:rPr>
          <w:rFonts w:eastAsia="Times New Roman" w:cs="Times New Roman"/>
          <w:szCs w:val="24"/>
        </w:rPr>
        <w:t xml:space="preserve">λοιπόν. Συνένοχοι είστε, όχι ως προς την διαχείριση, σίγουρα όμως ως προς την πολιτική αντίληψη, διότι ο δημαγωγικός λαϊκισμός της </w:t>
      </w:r>
      <w:r>
        <w:rPr>
          <w:rFonts w:eastAsia="Times New Roman" w:cs="Times New Roman"/>
          <w:szCs w:val="24"/>
        </w:rPr>
        <w:t>μ</w:t>
      </w:r>
      <w:r>
        <w:rPr>
          <w:rFonts w:eastAsia="Times New Roman" w:cs="Times New Roman"/>
          <w:szCs w:val="24"/>
        </w:rPr>
        <w:t>εταπολίτευσης είχε πολλές από τις δικές σας πινελιές.</w:t>
      </w:r>
    </w:p>
    <w:p w14:paraId="14EE06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Κύριε Τσίπρα, για άλλη μία φορά</w:t>
      </w:r>
      <w:r>
        <w:rPr>
          <w:rFonts w:eastAsia="Times New Roman" w:cs="Times New Roman"/>
          <w:szCs w:val="24"/>
        </w:rPr>
        <w:t>,</w:t>
      </w:r>
      <w:r>
        <w:rPr>
          <w:rFonts w:eastAsia="Times New Roman" w:cs="Times New Roman"/>
          <w:szCs w:val="24"/>
        </w:rPr>
        <w:t xml:space="preserve"> αναφερθήκατε </w:t>
      </w:r>
      <w:r>
        <w:rPr>
          <w:rFonts w:eastAsia="Times New Roman" w:cs="Times New Roman"/>
          <w:szCs w:val="24"/>
        </w:rPr>
        <w:t>σε</w:t>
      </w:r>
      <w:r>
        <w:rPr>
          <w:rFonts w:eastAsia="Times New Roman" w:cs="Times New Roman"/>
          <w:szCs w:val="24"/>
        </w:rPr>
        <w:t xml:space="preserve"> μένα με χαρακτηρισμού</w:t>
      </w:r>
      <w:r>
        <w:rPr>
          <w:rFonts w:eastAsia="Times New Roman" w:cs="Times New Roman"/>
          <w:szCs w:val="24"/>
        </w:rPr>
        <w:t xml:space="preserve">ς υποτιμητικούς. Με χαρακτηρίσατε </w:t>
      </w:r>
      <w:r>
        <w:rPr>
          <w:rFonts w:eastAsia="Times New Roman" w:cs="Times New Roman"/>
          <w:szCs w:val="24"/>
        </w:rPr>
        <w:t>«</w:t>
      </w:r>
      <w:r>
        <w:rPr>
          <w:rFonts w:eastAsia="Times New Roman" w:cs="Times New Roman"/>
          <w:szCs w:val="24"/>
        </w:rPr>
        <w:t>πορφυρογέννητο</w:t>
      </w:r>
      <w:r>
        <w:rPr>
          <w:rFonts w:eastAsia="Times New Roman" w:cs="Times New Roman"/>
          <w:szCs w:val="24"/>
        </w:rPr>
        <w:t>»</w:t>
      </w:r>
      <w:r>
        <w:rPr>
          <w:rFonts w:eastAsia="Times New Roman" w:cs="Times New Roman"/>
          <w:szCs w:val="24"/>
        </w:rPr>
        <w:t>.</w:t>
      </w:r>
    </w:p>
    <w:p w14:paraId="14EE06C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Κακό είναι αυτό;</w:t>
      </w:r>
    </w:p>
    <w:p w14:paraId="14EE06C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Μισό λεπτό, κύριε Τσίπρα.</w:t>
      </w:r>
    </w:p>
    <w:p w14:paraId="14EE06C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ΓΕΩΡΓΙΟΣ ΠΑΝΤΖΑΣ: </w:t>
      </w:r>
      <w:r>
        <w:rPr>
          <w:rFonts w:eastAsia="Times New Roman" w:cs="Times New Roman"/>
          <w:szCs w:val="24"/>
        </w:rPr>
        <w:t xml:space="preserve">Εσείς τον είπατε προβοκάτορα, από εκεί πάνω. Το ξεχάσατε; </w:t>
      </w:r>
    </w:p>
    <w:p w14:paraId="14EE06C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Κάντε ησυχία, παρακαλώ. </w:t>
      </w:r>
    </w:p>
    <w:p w14:paraId="14EE06C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Την τελευταία φορά -και βλέπω ότι το επαναλαμβάνετε συνέχεια στις ανακοινώσεις σας- με είχ</w:t>
      </w:r>
      <w:r>
        <w:rPr>
          <w:rFonts w:eastAsia="Times New Roman" w:cs="Times New Roman"/>
          <w:szCs w:val="24"/>
        </w:rPr>
        <w:t xml:space="preserve">ατε χαρακτηρίσει «τζάμπα μάγκα». Να σας πω, λοιπόν, δύο κουβέντες. Οι ανακοινώσεις σας συνέχεια το λένε, κύριε Τσίπρα. </w:t>
      </w:r>
    </w:p>
    <w:p w14:paraId="14EE06C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(Θόρυβος από την πτέρυγα του ΣΥΡΙΖΑ)</w:t>
      </w:r>
    </w:p>
    <w:p w14:paraId="14EE06CA"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Ο </w:t>
      </w:r>
      <w:proofErr w:type="spellStart"/>
      <w:r>
        <w:rPr>
          <w:rFonts w:eastAsia="Times New Roman" w:cs="Times New Roman"/>
          <w:szCs w:val="24"/>
        </w:rPr>
        <w:t>Μεϊμαράκης</w:t>
      </w:r>
      <w:proofErr w:type="spellEnd"/>
      <w:r>
        <w:rPr>
          <w:rFonts w:eastAsia="Times New Roman" w:cs="Times New Roman"/>
          <w:szCs w:val="24"/>
        </w:rPr>
        <w:t xml:space="preserve"> το είπε. </w:t>
      </w:r>
    </w:p>
    <w:p w14:paraId="14EE06C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w:t>
      </w:r>
      <w:r>
        <w:rPr>
          <w:rFonts w:eastAsia="Times New Roman" w:cs="Times New Roman"/>
          <w:b/>
          <w:szCs w:val="24"/>
        </w:rPr>
        <w:t xml:space="preserve">ς Νέας Δημοκρατίας): </w:t>
      </w:r>
      <w:r>
        <w:rPr>
          <w:rFonts w:eastAsia="Times New Roman" w:cs="Times New Roman"/>
          <w:szCs w:val="24"/>
        </w:rPr>
        <w:t>Τζάμπα μάγκας, κύριε Τσίπρα, θα σας πω εγώ, λοιπόν, ότι είναι αυτός που</w:t>
      </w:r>
      <w:r>
        <w:rPr>
          <w:rFonts w:eastAsia="Times New Roman" w:cs="Times New Roman"/>
          <w:szCs w:val="24"/>
        </w:rPr>
        <w:t>,</w:t>
      </w:r>
      <w:r>
        <w:rPr>
          <w:rFonts w:eastAsia="Times New Roman" w:cs="Times New Roman"/>
          <w:szCs w:val="24"/>
        </w:rPr>
        <w:t xml:space="preserve"> εν γνώσει του</w:t>
      </w:r>
      <w:r>
        <w:rPr>
          <w:rFonts w:eastAsia="Times New Roman" w:cs="Times New Roman"/>
          <w:szCs w:val="24"/>
        </w:rPr>
        <w:t>,</w:t>
      </w:r>
      <w:r>
        <w:rPr>
          <w:rFonts w:eastAsia="Times New Roman" w:cs="Times New Roman"/>
          <w:szCs w:val="24"/>
        </w:rPr>
        <w:t xml:space="preserve"> λέει ψέματα</w:t>
      </w:r>
      <w:r>
        <w:rPr>
          <w:rFonts w:eastAsia="Times New Roman" w:cs="Times New Roman"/>
          <w:szCs w:val="24"/>
        </w:rPr>
        <w:t>,</w:t>
      </w:r>
      <w:r>
        <w:rPr>
          <w:rFonts w:eastAsia="Times New Roman" w:cs="Times New Roman"/>
          <w:szCs w:val="24"/>
        </w:rPr>
        <w:t xml:space="preserve"> για να κάνει ρεσάλτο στην εξουσία και μετά να πει ότι είχε αυταπάτες. </w:t>
      </w:r>
    </w:p>
    <w:p w14:paraId="14EE06CC"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EE06CD" w14:textId="77777777" w:rsidR="002F0583" w:rsidRDefault="00B91F1A">
      <w:pPr>
        <w:spacing w:line="600" w:lineRule="auto"/>
        <w:ind w:firstLine="720"/>
        <w:jc w:val="both"/>
        <w:rPr>
          <w:rFonts w:eastAsia="Times New Roman"/>
          <w:szCs w:val="24"/>
        </w:rPr>
      </w:pPr>
      <w:r>
        <w:rPr>
          <w:rFonts w:eastAsia="Times New Roman" w:cs="Times New Roman"/>
          <w:szCs w:val="24"/>
        </w:rPr>
        <w:t>Τζάμπα μά</w:t>
      </w:r>
      <w:r>
        <w:rPr>
          <w:rFonts w:eastAsia="Times New Roman" w:cs="Times New Roman"/>
          <w:szCs w:val="24"/>
        </w:rPr>
        <w:t>γκας είναι αυτός που έφερε την χώρα ένα βήμα πριν την έξοδο από την Ευρώπη, ποντάροντας</w:t>
      </w:r>
      <w:r>
        <w:rPr>
          <w:rFonts w:eastAsia="Times New Roman" w:cs="Times New Roman"/>
          <w:szCs w:val="24"/>
        </w:rPr>
        <w:t xml:space="preserve"> στο</w:t>
      </w:r>
      <w:r>
        <w:rPr>
          <w:rFonts w:eastAsia="Times New Roman" w:cs="Times New Roman"/>
          <w:szCs w:val="24"/>
        </w:rPr>
        <w:t xml:space="preserve"> ότι η υπεύθυνη Αντιπολίτευση θα βάλει </w:t>
      </w:r>
      <w:proofErr w:type="spellStart"/>
      <w:r>
        <w:rPr>
          <w:rFonts w:eastAsia="Times New Roman" w:cs="Times New Roman"/>
          <w:szCs w:val="24"/>
        </w:rPr>
        <w:t>πλάτη</w:t>
      </w:r>
      <w:r>
        <w:rPr>
          <w:rFonts w:eastAsia="Times New Roman" w:cs="Times New Roman"/>
          <w:szCs w:val="24"/>
        </w:rPr>
        <w:t>.</w:t>
      </w:r>
      <w:r>
        <w:rPr>
          <w:rFonts w:eastAsia="Times New Roman"/>
          <w:szCs w:val="24"/>
        </w:rPr>
        <w:t>Τζάμπα</w:t>
      </w:r>
      <w:proofErr w:type="spellEnd"/>
      <w:r>
        <w:rPr>
          <w:rFonts w:eastAsia="Times New Roman"/>
          <w:szCs w:val="24"/>
        </w:rPr>
        <w:t xml:space="preserve"> μάγκας είναι αυτός που </w:t>
      </w:r>
      <w:proofErr w:type="spellStart"/>
      <w:r>
        <w:rPr>
          <w:rFonts w:eastAsia="Times New Roman"/>
          <w:szCs w:val="24"/>
        </w:rPr>
        <w:t>αβάνταρε</w:t>
      </w:r>
      <w:proofErr w:type="spellEnd"/>
      <w:r>
        <w:rPr>
          <w:rFonts w:eastAsia="Times New Roman"/>
          <w:szCs w:val="24"/>
        </w:rPr>
        <w:t xml:space="preserve"> τα κινήματα «Δεν πληρώνω» και τώρα έχει τρελάνει τον κόσμο στις κατασχέσεις. Και </w:t>
      </w:r>
      <w:r>
        <w:rPr>
          <w:rFonts w:eastAsia="Times New Roman"/>
          <w:szCs w:val="24"/>
        </w:rPr>
        <w:t xml:space="preserve">τζάμπα μάγκας είναι </w:t>
      </w:r>
      <w:r>
        <w:rPr>
          <w:rFonts w:eastAsia="Times New Roman"/>
          <w:szCs w:val="24"/>
        </w:rPr>
        <w:t>αυτός,</w:t>
      </w:r>
      <w:r>
        <w:rPr>
          <w:rFonts w:eastAsia="Times New Roman"/>
          <w:szCs w:val="24"/>
        </w:rPr>
        <w:t xml:space="preserve"> που στην Ελλάδα κοροϊδεύει ότι δήθεν</w:t>
      </w:r>
      <w:r>
        <w:rPr>
          <w:rFonts w:eastAsia="Times New Roman"/>
          <w:szCs w:val="24"/>
        </w:rPr>
        <w:t>,</w:t>
      </w:r>
      <w:r>
        <w:rPr>
          <w:rFonts w:eastAsia="Times New Roman"/>
          <w:szCs w:val="24"/>
        </w:rPr>
        <w:t xml:space="preserve"> δίνει δέκατη τρίτη σύνταξη και στο εξωτερικό στέλνει επιστολές μετάνοιας</w:t>
      </w:r>
      <w:r>
        <w:rPr>
          <w:rFonts w:eastAsia="Times New Roman"/>
          <w:szCs w:val="24"/>
        </w:rPr>
        <w:t>,</w:t>
      </w:r>
      <w:r>
        <w:rPr>
          <w:rFonts w:eastAsia="Times New Roman"/>
          <w:szCs w:val="24"/>
        </w:rPr>
        <w:t xml:space="preserve"> που ζητάει συγγνώμη και λέει ότι δεν θα το ξανακάνει.</w:t>
      </w:r>
    </w:p>
    <w:p w14:paraId="14EE06CE"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6CF"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Και κάτι </w:t>
      </w:r>
      <w:r>
        <w:rPr>
          <w:rFonts w:eastAsia="Times New Roman"/>
          <w:szCs w:val="24"/>
        </w:rPr>
        <w:t xml:space="preserve">ακόμα. Τζάμπα μάγκας είναι αυτός που εκλέγεται και </w:t>
      </w:r>
      <w:proofErr w:type="spellStart"/>
      <w:r>
        <w:rPr>
          <w:rFonts w:eastAsia="Times New Roman"/>
          <w:szCs w:val="24"/>
        </w:rPr>
        <w:t>ξαναεκλέγεται</w:t>
      </w:r>
      <w:proofErr w:type="spellEnd"/>
      <w:r>
        <w:rPr>
          <w:rFonts w:eastAsia="Times New Roman"/>
          <w:szCs w:val="24"/>
        </w:rPr>
        <w:t xml:space="preserve"> με ενισχυμένη αναλογική και όταν βλέπει ότι χάνει εκλογές, ψηφίζει απλή αναλογική. Αυτός είναι ο τζάμπα μάγκας, κύριε Τσίπρα.</w:t>
      </w:r>
    </w:p>
    <w:p w14:paraId="14EE06D0"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6D1" w14:textId="77777777" w:rsidR="002F0583" w:rsidRDefault="00B91F1A">
      <w:pPr>
        <w:spacing w:line="600" w:lineRule="auto"/>
        <w:ind w:firstLine="720"/>
        <w:jc w:val="both"/>
        <w:rPr>
          <w:rFonts w:eastAsia="Times New Roman"/>
          <w:szCs w:val="24"/>
        </w:rPr>
      </w:pPr>
      <w:r>
        <w:rPr>
          <w:rFonts w:eastAsia="Times New Roman"/>
          <w:szCs w:val="24"/>
        </w:rPr>
        <w:t>Και κλείνω…</w:t>
      </w:r>
    </w:p>
    <w:p w14:paraId="14EE06D2" w14:textId="77777777" w:rsidR="002F0583" w:rsidRDefault="00B91F1A">
      <w:pPr>
        <w:spacing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w:t>
      </w:r>
      <w:r>
        <w:rPr>
          <w:rFonts w:eastAsia="Times New Roman"/>
          <w:szCs w:val="24"/>
        </w:rPr>
        <w:t xml:space="preserve">δεν </w:t>
      </w:r>
      <w:r>
        <w:rPr>
          <w:rFonts w:eastAsia="Times New Roman"/>
          <w:szCs w:val="24"/>
        </w:rPr>
        <w:t>ακούστηκε)</w:t>
      </w:r>
    </w:p>
    <w:p w14:paraId="14EE06D3" w14:textId="77777777" w:rsidR="002F0583" w:rsidRDefault="00B91F1A">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Κλείνω, εντάξει.</w:t>
      </w:r>
    </w:p>
    <w:p w14:paraId="14EE06D4"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D5"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Κάντε ησυχία.</w:t>
      </w:r>
    </w:p>
    <w:p w14:paraId="14EE06D6" w14:textId="77777777" w:rsidR="002F0583" w:rsidRDefault="00B91F1A">
      <w:pPr>
        <w:spacing w:line="600" w:lineRule="auto"/>
        <w:ind w:firstLine="720"/>
        <w:jc w:val="both"/>
        <w:rPr>
          <w:rFonts w:eastAsia="Times New Roman"/>
          <w:szCs w:val="24"/>
        </w:rPr>
      </w:pPr>
      <w:r>
        <w:rPr>
          <w:rFonts w:eastAsia="Times New Roman"/>
          <w:szCs w:val="24"/>
        </w:rPr>
        <w:t>Ελάτε.</w:t>
      </w:r>
    </w:p>
    <w:p w14:paraId="14EE06D7" w14:textId="77777777" w:rsidR="002F0583" w:rsidRDefault="00B91F1A">
      <w:pPr>
        <w:spacing w:line="600" w:lineRule="auto"/>
        <w:ind w:firstLine="720"/>
        <w:jc w:val="both"/>
        <w:rPr>
          <w:rFonts w:eastAsia="Times New Roman"/>
          <w:szCs w:val="24"/>
        </w:rPr>
      </w:pPr>
      <w:r>
        <w:rPr>
          <w:rFonts w:eastAsia="Times New Roman"/>
          <w:b/>
          <w:szCs w:val="24"/>
        </w:rPr>
        <w:t>ΕΛΕΥΘΕΡΙΟΣ ΑΥΓΕΝΑΚΗΣ:</w:t>
      </w:r>
      <w:r>
        <w:rPr>
          <w:rFonts w:eastAsia="Times New Roman"/>
          <w:szCs w:val="24"/>
        </w:rPr>
        <w:t xml:space="preserve"> Δεν έχει ονοματεπώνυμο; Για κάντε παρατήρηση, κύρ</w:t>
      </w:r>
      <w:r>
        <w:rPr>
          <w:rFonts w:eastAsia="Times New Roman"/>
          <w:szCs w:val="24"/>
        </w:rPr>
        <w:t>ιε Πρόεδρε.</w:t>
      </w:r>
    </w:p>
    <w:p w14:paraId="14EE06D8"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D9"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Εντάξει, ησυχάστε.</w:t>
      </w:r>
    </w:p>
    <w:p w14:paraId="14EE06DA" w14:textId="77777777" w:rsidR="002F0583" w:rsidRDefault="00B91F1A">
      <w:pPr>
        <w:spacing w:line="600" w:lineRule="auto"/>
        <w:ind w:firstLine="720"/>
        <w:jc w:val="both"/>
        <w:rPr>
          <w:rFonts w:eastAsia="Times New Roman"/>
          <w:szCs w:val="24"/>
        </w:rPr>
      </w:pPr>
      <w:r>
        <w:rPr>
          <w:rFonts w:eastAsia="Times New Roman"/>
          <w:b/>
          <w:szCs w:val="24"/>
        </w:rPr>
        <w:t>ΕΛΕΥΘΕΡΙΟΣ ΑΥΓΕΝΑΚΗΣ:</w:t>
      </w:r>
      <w:r>
        <w:rPr>
          <w:rFonts w:eastAsia="Times New Roman"/>
          <w:szCs w:val="24"/>
        </w:rPr>
        <w:t xml:space="preserve"> Να επιβάλλετε την τάξη.</w:t>
      </w:r>
    </w:p>
    <w:p w14:paraId="14EE06DB"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w:t>
      </w:r>
      <w:r>
        <w:rPr>
          <w:rFonts w:eastAsia="Times New Roman"/>
          <w:szCs w:val="24"/>
        </w:rPr>
        <w:t xml:space="preserve">Κύριε </w:t>
      </w:r>
      <w:proofErr w:type="spellStart"/>
      <w:r>
        <w:rPr>
          <w:rFonts w:eastAsia="Times New Roman"/>
          <w:szCs w:val="24"/>
        </w:rPr>
        <w:t>Αυγενάκη</w:t>
      </w:r>
      <w:proofErr w:type="spellEnd"/>
      <w:r>
        <w:rPr>
          <w:rFonts w:eastAsia="Times New Roman"/>
          <w:szCs w:val="24"/>
        </w:rPr>
        <w:t>, δεν θα μπορούσατε να επιβάλλετε την τάξη ούτε κατά το ένα δέκατο από αυτό που κάνω</w:t>
      </w:r>
      <w:r>
        <w:rPr>
          <w:rFonts w:eastAsia="Times New Roman"/>
          <w:szCs w:val="24"/>
        </w:rPr>
        <w:t xml:space="preserve"> εγώ. Ούτε κατά το ένα δέκατο! Να μαθαίνετε. Καθίστε και θα μάθετε.</w:t>
      </w:r>
    </w:p>
    <w:p w14:paraId="14EE06DC" w14:textId="77777777" w:rsidR="002F0583" w:rsidRDefault="00B91F1A">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Κλείνω, λοιπόν, κύριε Πρόεδρε, κυρίες και κύριοι Βουλευτές, με μια ακόμα αναφορά στη μεγάλη έννοια</w:t>
      </w:r>
      <w:r>
        <w:rPr>
          <w:rFonts w:eastAsia="Times New Roman"/>
          <w:szCs w:val="24"/>
        </w:rPr>
        <w:t>,</w:t>
      </w:r>
      <w:r>
        <w:rPr>
          <w:rFonts w:eastAsia="Times New Roman"/>
          <w:szCs w:val="24"/>
        </w:rPr>
        <w:t xml:space="preserve"> που έχετε για το στρατηγικό αδιέξοδ</w:t>
      </w:r>
      <w:r>
        <w:rPr>
          <w:rFonts w:eastAsia="Times New Roman"/>
          <w:szCs w:val="24"/>
        </w:rPr>
        <w:t>ο της Νέας Δημοκρατίας. Θα έπρεπε να χαίρεστε, κύριε Τσίπρα, εάν εμείς έχουμε προβλήματα. Εγώ προσωπικά</w:t>
      </w:r>
      <w:r>
        <w:rPr>
          <w:rFonts w:eastAsia="Times New Roman"/>
          <w:szCs w:val="24"/>
        </w:rPr>
        <w:t xml:space="preserve">, </w:t>
      </w:r>
      <w:r>
        <w:rPr>
          <w:rFonts w:eastAsia="Times New Roman"/>
          <w:szCs w:val="24"/>
        </w:rPr>
        <w:t>δεν τα βλέπω. Ένα είναι βέβαιο, όμως, ότι σε τραγικό στρατηγικό αδιέξοδο έχουν μπει οι πολίτες με τα μέτρα του τέταρτου μνημονίου. Αυτοί είναι σε αδιέξ</w:t>
      </w:r>
      <w:r>
        <w:rPr>
          <w:rFonts w:eastAsia="Times New Roman"/>
          <w:szCs w:val="24"/>
        </w:rPr>
        <w:t>οδο και όχι εμείς.</w:t>
      </w:r>
    </w:p>
    <w:p w14:paraId="14EE06DD"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4EE06DE" w14:textId="77777777" w:rsidR="002F0583" w:rsidRDefault="00B91F1A">
      <w:pPr>
        <w:spacing w:line="600" w:lineRule="auto"/>
        <w:ind w:firstLine="720"/>
        <w:jc w:val="both"/>
        <w:rPr>
          <w:rFonts w:eastAsia="Times New Roman"/>
          <w:szCs w:val="24"/>
        </w:rPr>
      </w:pPr>
      <w:r>
        <w:rPr>
          <w:rFonts w:eastAsia="Times New Roman"/>
          <w:szCs w:val="24"/>
        </w:rPr>
        <w:t>Ε</w:t>
      </w:r>
      <w:r>
        <w:rPr>
          <w:rFonts w:eastAsia="Times New Roman"/>
          <w:szCs w:val="24"/>
        </w:rPr>
        <w:t xml:space="preserve">ν πάση </w:t>
      </w:r>
      <w:proofErr w:type="spellStart"/>
      <w:r>
        <w:rPr>
          <w:rFonts w:eastAsia="Times New Roman"/>
          <w:szCs w:val="24"/>
        </w:rPr>
        <w:t>περιπτώσει</w:t>
      </w:r>
      <w:proofErr w:type="spellEnd"/>
      <w:r>
        <w:rPr>
          <w:rFonts w:eastAsia="Times New Roman"/>
          <w:szCs w:val="24"/>
        </w:rPr>
        <w:t>, εάν είστε και τόσο σίγουροι ότι είμαστε σε στρατηγικό αδιέξοδο, κάντε εκλογές και αφήστε τους πολίτες να κρίνουν ποιος είναι σε αδιέξοδο και ποιος δεν είναι.</w:t>
      </w:r>
    </w:p>
    <w:p w14:paraId="14EE06DF" w14:textId="77777777" w:rsidR="002F0583" w:rsidRDefault="00B91F1A">
      <w:pPr>
        <w:spacing w:line="600" w:lineRule="auto"/>
        <w:ind w:firstLine="720"/>
        <w:jc w:val="both"/>
        <w:rPr>
          <w:rFonts w:eastAsia="Times New Roman"/>
          <w:szCs w:val="24"/>
        </w:rPr>
      </w:pPr>
      <w:r>
        <w:rPr>
          <w:rFonts w:eastAsia="Times New Roman"/>
          <w:szCs w:val="24"/>
        </w:rPr>
        <w:t xml:space="preserve">Σας </w:t>
      </w:r>
      <w:r>
        <w:rPr>
          <w:rFonts w:eastAsia="Times New Roman"/>
          <w:szCs w:val="24"/>
        </w:rPr>
        <w:t>ευχαριστώ.</w:t>
      </w:r>
    </w:p>
    <w:p w14:paraId="14EE06E0" w14:textId="77777777" w:rsidR="002F0583" w:rsidRDefault="00B91F1A">
      <w:pPr>
        <w:spacing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14EE06E1" w14:textId="77777777" w:rsidR="002F0583" w:rsidRDefault="00B91F1A">
      <w:pPr>
        <w:spacing w:line="600" w:lineRule="auto"/>
        <w:ind w:firstLine="720"/>
        <w:jc w:val="center"/>
        <w:rPr>
          <w:rFonts w:eastAsia="Times New Roman"/>
          <w:b/>
          <w:szCs w:val="24"/>
        </w:rPr>
      </w:pPr>
      <w:r>
        <w:rPr>
          <w:rFonts w:eastAsia="Times New Roman"/>
          <w:szCs w:val="24"/>
        </w:rPr>
        <w:t>(Θόρυβος στην Αίθουσα)</w:t>
      </w:r>
    </w:p>
    <w:p w14:paraId="14EE06E2"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κάντε ησυχία. Μη μιλάτε.</w:t>
      </w:r>
    </w:p>
    <w:p w14:paraId="14EE06E3" w14:textId="77777777" w:rsidR="002F0583" w:rsidRDefault="00B91F1A">
      <w:pPr>
        <w:spacing w:line="600" w:lineRule="auto"/>
        <w:ind w:firstLine="720"/>
        <w:jc w:val="both"/>
        <w:rPr>
          <w:rFonts w:eastAsia="Times New Roman"/>
          <w:szCs w:val="24"/>
        </w:rPr>
      </w:pPr>
      <w:r>
        <w:rPr>
          <w:rFonts w:eastAsia="Times New Roman"/>
          <w:szCs w:val="24"/>
        </w:rPr>
        <w:lastRenderedPageBreak/>
        <w:t>Παρακαλώ, κύριε Πρωθυπουργέ, έχετε τον λόγο.</w:t>
      </w:r>
    </w:p>
    <w:p w14:paraId="14EE06E4" w14:textId="77777777" w:rsidR="002F0583" w:rsidRDefault="00B91F1A">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Κύριε Πρόεδρε, </w:t>
      </w:r>
      <w:r>
        <w:rPr>
          <w:rFonts w:eastAsia="Times New Roman"/>
          <w:szCs w:val="24"/>
        </w:rPr>
        <w:t>το τρίτο κόμμα είναι εκτός της συζήτησης;</w:t>
      </w:r>
    </w:p>
    <w:p w14:paraId="14EE06E5" w14:textId="77777777" w:rsidR="002F0583" w:rsidRDefault="00B91F1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Θα είμαι πολύ σύντομος.</w:t>
      </w:r>
    </w:p>
    <w:p w14:paraId="14EE06E6"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Αμέσως μετά.</w:t>
      </w:r>
    </w:p>
    <w:p w14:paraId="14EE06E7" w14:textId="77777777" w:rsidR="002F0583" w:rsidRDefault="00B91F1A">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Ωραίο έργο!</w:t>
      </w:r>
    </w:p>
    <w:p w14:paraId="14EE06E8"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Αμέσως μετά.</w:t>
      </w:r>
    </w:p>
    <w:p w14:paraId="14EE06E9" w14:textId="77777777" w:rsidR="002F0583" w:rsidRDefault="00B91F1A">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Ντροπή!</w:t>
      </w:r>
    </w:p>
    <w:p w14:paraId="14EE06EA"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Αμέσως μετά.</w:t>
      </w:r>
    </w:p>
    <w:p w14:paraId="14EE06EB" w14:textId="77777777" w:rsidR="002F0583" w:rsidRDefault="00B91F1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Θα είμαι πολύ σύντομος. Δύο λεπτά.</w:t>
      </w:r>
    </w:p>
    <w:p w14:paraId="14EE06EC"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ED" w14:textId="77777777" w:rsidR="002F0583" w:rsidRDefault="00B91F1A">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Στο τέλος της συζήτησης; Το τρίτο κόμμα ποτέ δεν βγήκε έξω από τη συζήτηση. </w:t>
      </w:r>
    </w:p>
    <w:p w14:paraId="14EE06EE"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w:t>
      </w:r>
      <w:r>
        <w:rPr>
          <w:rFonts w:eastAsia="Times New Roman"/>
          <w:b/>
          <w:szCs w:val="24"/>
        </w:rPr>
        <w:t xml:space="preserve">(Νικόλαος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Θα είστε στη συζήτηση.</w:t>
      </w:r>
    </w:p>
    <w:p w14:paraId="14EE06EF" w14:textId="77777777" w:rsidR="002F0583" w:rsidRDefault="00B91F1A">
      <w:pPr>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Μην ανησυχείτε. Στο τέλος η συζήτηση έχει μεγαλύτερο ενδιαφέρον και θα ακούσουμε με προσοχή και την κ. Γεννηματά και όλους τους προηγούμενους ομιλητές.</w:t>
      </w:r>
    </w:p>
    <w:p w14:paraId="14EE06F0" w14:textId="77777777" w:rsidR="002F0583" w:rsidRDefault="00B91F1A">
      <w:pPr>
        <w:spacing w:line="600" w:lineRule="auto"/>
        <w:ind w:firstLine="720"/>
        <w:jc w:val="both"/>
        <w:rPr>
          <w:rFonts w:eastAsia="Times New Roman"/>
          <w:szCs w:val="24"/>
        </w:rPr>
      </w:pPr>
      <w:r>
        <w:rPr>
          <w:rFonts w:eastAsia="Times New Roman"/>
          <w:szCs w:val="24"/>
        </w:rPr>
        <w:t xml:space="preserve">Εγώ διαπίστωσα ότι </w:t>
      </w:r>
      <w:r>
        <w:rPr>
          <w:rFonts w:eastAsia="Times New Roman"/>
          <w:szCs w:val="24"/>
        </w:rPr>
        <w:t>ο κ. Μητσοτάκης είχε έρθει με έτοιμη δευτερολογία.</w:t>
      </w:r>
    </w:p>
    <w:p w14:paraId="14EE06F1"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τις πτέρυγες των ΣΥΡΙΖΑ και των ΑΝΕΛ)</w:t>
      </w:r>
    </w:p>
    <w:p w14:paraId="14EE06F2" w14:textId="77777777" w:rsidR="002F0583" w:rsidRDefault="00B91F1A">
      <w:pPr>
        <w:spacing w:line="600" w:lineRule="auto"/>
        <w:ind w:firstLine="720"/>
        <w:jc w:val="both"/>
        <w:rPr>
          <w:rFonts w:eastAsia="Times New Roman"/>
          <w:szCs w:val="24"/>
        </w:rPr>
      </w:pPr>
      <w:r>
        <w:rPr>
          <w:rFonts w:eastAsia="Times New Roman"/>
          <w:szCs w:val="24"/>
        </w:rPr>
        <w:t>Διότι συνήθως</w:t>
      </w:r>
      <w:r>
        <w:rPr>
          <w:rFonts w:eastAsia="Times New Roman"/>
          <w:szCs w:val="24"/>
        </w:rPr>
        <w:t>,</w:t>
      </w:r>
      <w:r>
        <w:rPr>
          <w:rFonts w:eastAsia="Times New Roman"/>
          <w:szCs w:val="24"/>
        </w:rPr>
        <w:t xml:space="preserve"> όταν σηκώνεται κάποιος να ζητήσει τον λόγο για δευτερολογία, σηκώνεται εκτός κειμένου, όπως κάνω εγώ. Αλλά έχει ετοιμάσει δευτερολογ</w:t>
      </w:r>
      <w:r>
        <w:rPr>
          <w:rFonts w:eastAsia="Times New Roman"/>
          <w:szCs w:val="24"/>
        </w:rPr>
        <w:t>ία</w:t>
      </w:r>
      <w:r>
        <w:rPr>
          <w:rFonts w:eastAsia="Times New Roman"/>
          <w:szCs w:val="24"/>
        </w:rPr>
        <w:t>,</w:t>
      </w:r>
      <w:r>
        <w:rPr>
          <w:rFonts w:eastAsia="Times New Roman"/>
          <w:szCs w:val="24"/>
        </w:rPr>
        <w:t xml:space="preserve"> για να παρέμβει. Θα απαντήσω, λοιπόν, εγώ εκτός κειμένου</w:t>
      </w:r>
      <w:r>
        <w:rPr>
          <w:rFonts w:eastAsia="Times New Roman"/>
          <w:szCs w:val="24"/>
        </w:rPr>
        <w:t>,</w:t>
      </w:r>
      <w:r>
        <w:rPr>
          <w:rFonts w:eastAsia="Times New Roman"/>
          <w:szCs w:val="24"/>
        </w:rPr>
        <w:t xml:space="preserve"> όχι ένα προς ένα στα ερωτήματα που έθεσε, αλλά θα απαντήσω στη μεγάλη αγωνία του.</w:t>
      </w:r>
    </w:p>
    <w:p w14:paraId="14EE06F3" w14:textId="77777777" w:rsidR="002F0583" w:rsidRDefault="00B91F1A">
      <w:pPr>
        <w:spacing w:line="600" w:lineRule="auto"/>
        <w:ind w:firstLine="720"/>
        <w:jc w:val="both"/>
        <w:rPr>
          <w:rFonts w:eastAsia="Times New Roman"/>
          <w:szCs w:val="24"/>
        </w:rPr>
      </w:pPr>
      <w:r>
        <w:rPr>
          <w:rFonts w:eastAsia="Times New Roman"/>
          <w:szCs w:val="24"/>
        </w:rPr>
        <w:t>Λοιπόν, κύριε Μητσοτάκη, ακούστε το, για να το κατανοήσετε</w:t>
      </w:r>
      <w:r>
        <w:rPr>
          <w:rFonts w:eastAsia="Times New Roman"/>
          <w:szCs w:val="24"/>
        </w:rPr>
        <w:t>,</w:t>
      </w:r>
      <w:r>
        <w:rPr>
          <w:rFonts w:eastAsia="Times New Roman"/>
          <w:szCs w:val="24"/>
        </w:rPr>
        <w:t xml:space="preserve"> μια και καλή. Με κατηγορείτε ότι σας λέω πορφυρογένν</w:t>
      </w:r>
      <w:r>
        <w:rPr>
          <w:rFonts w:eastAsia="Times New Roman"/>
          <w:szCs w:val="24"/>
        </w:rPr>
        <w:t xml:space="preserve">ητο. Κύριε Μητσοτάκη, η αλήθεια είναι ότι δεν έχουμε την ίδια διαδρομή ούτε κοινωνική ούτε πολιτική. Και η αλήθεια είναι ότι εγώ, σε αντίθεση με εσάς –θα μιλήσω για τον εαυτό μου, δεν θα απευθυνθώ σε εσάς- δεν γεννήθηκα με στόχο να γίνω </w:t>
      </w:r>
      <w:r>
        <w:rPr>
          <w:rFonts w:eastAsia="Times New Roman"/>
          <w:szCs w:val="24"/>
        </w:rPr>
        <w:t>Π</w:t>
      </w:r>
      <w:r>
        <w:rPr>
          <w:rFonts w:eastAsia="Times New Roman"/>
          <w:szCs w:val="24"/>
        </w:rPr>
        <w:t xml:space="preserve">ρωθυπουργός, ούτε </w:t>
      </w:r>
      <w:r>
        <w:rPr>
          <w:rFonts w:eastAsia="Times New Roman"/>
          <w:szCs w:val="24"/>
        </w:rPr>
        <w:t>γεννήθηκα σε καρέκλες ούτε μεγάλωσα σε καρέκλες ούτε έχω αυτό ως μεγάλο βάσανο και καημό.</w:t>
      </w:r>
    </w:p>
    <w:p w14:paraId="14EE06F4" w14:textId="77777777" w:rsidR="002F0583" w:rsidRDefault="00B91F1A">
      <w:pPr>
        <w:spacing w:line="600" w:lineRule="auto"/>
        <w:ind w:firstLine="720"/>
        <w:jc w:val="center"/>
        <w:rPr>
          <w:rFonts w:eastAsia="Times New Roman"/>
          <w:szCs w:val="24"/>
        </w:rPr>
      </w:pPr>
      <w:r>
        <w:rPr>
          <w:rFonts w:eastAsia="Times New Roman"/>
          <w:szCs w:val="24"/>
        </w:rPr>
        <w:t>(Χειροκροτήματα από τις πτέρυγες των ΣΥΡΙΖΑ και των ΑΝΕΛ)</w:t>
      </w:r>
    </w:p>
    <w:p w14:paraId="14EE06F5" w14:textId="77777777" w:rsidR="002F0583" w:rsidRDefault="00B91F1A">
      <w:pPr>
        <w:spacing w:line="600" w:lineRule="auto"/>
        <w:ind w:firstLine="720"/>
        <w:jc w:val="both"/>
        <w:rPr>
          <w:rFonts w:eastAsia="Times New Roman"/>
          <w:szCs w:val="24"/>
        </w:rPr>
      </w:pPr>
      <w:r>
        <w:rPr>
          <w:rFonts w:eastAsia="Times New Roman"/>
          <w:szCs w:val="24"/>
        </w:rPr>
        <w:t xml:space="preserve">Διότι, κύριε Μητσοτάκη, η διαφορά αυτών που ψήφιζαν επί πέντε χρόνια για να κρατήσουν τις καρέκλες </w:t>
      </w:r>
      <w:r>
        <w:rPr>
          <w:rFonts w:eastAsia="Times New Roman"/>
          <w:szCs w:val="24"/>
        </w:rPr>
        <w:t xml:space="preserve">τους, </w:t>
      </w:r>
      <w:r>
        <w:rPr>
          <w:rFonts w:eastAsia="Times New Roman"/>
          <w:szCs w:val="24"/>
        </w:rPr>
        <w:t xml:space="preserve">με </w:t>
      </w:r>
      <w:r>
        <w:rPr>
          <w:rFonts w:eastAsia="Times New Roman"/>
          <w:szCs w:val="24"/>
        </w:rPr>
        <w:t xml:space="preserve">εμάς που δίνουμε μάχη, μάχη και μέσα και έξω από τη χώρα, για να διατηρήσουμε αλώβητη την κοινωνία, είναι η διαφορά αυτών </w:t>
      </w:r>
      <w:r>
        <w:rPr>
          <w:rFonts w:eastAsia="Times New Roman"/>
          <w:szCs w:val="24"/>
        </w:rPr>
        <w:lastRenderedPageBreak/>
        <w:t>που αγωνίζονται για να υπερασπιστούν αυτό που οι ίδιοι έχουν ως στόχο και ως ιδεολογία</w:t>
      </w:r>
      <w:r>
        <w:rPr>
          <w:rFonts w:eastAsia="Times New Roman"/>
          <w:szCs w:val="24"/>
        </w:rPr>
        <w:t>,</w:t>
      </w:r>
      <w:r>
        <w:rPr>
          <w:rFonts w:eastAsia="Times New Roman"/>
          <w:szCs w:val="24"/>
        </w:rPr>
        <w:t xml:space="preserve"> με αυτούς που αγωνίζονται ξανά, γιατί αισθάνον</w:t>
      </w:r>
      <w:r>
        <w:rPr>
          <w:rFonts w:eastAsia="Times New Roman"/>
          <w:szCs w:val="24"/>
        </w:rPr>
        <w:t>ται τεράστια την απώλεια της καρέκλας και της κουτάλας, που εδώ και πολλά χρόνια είχαν και λεηλατούσαν τον ελληνικό λαό και την ελληνική κοινωνία.</w:t>
      </w:r>
    </w:p>
    <w:p w14:paraId="14EE06F6" w14:textId="77777777" w:rsidR="002F0583" w:rsidRDefault="00B91F1A">
      <w:pPr>
        <w:spacing w:line="600" w:lineRule="auto"/>
        <w:ind w:firstLine="720"/>
        <w:jc w:val="both"/>
        <w:rPr>
          <w:rFonts w:eastAsia="Times New Roman"/>
          <w:szCs w:val="24"/>
        </w:rPr>
      </w:pPr>
      <w:r>
        <w:rPr>
          <w:rFonts w:eastAsia="Times New Roman"/>
          <w:szCs w:val="24"/>
        </w:rPr>
        <w:t xml:space="preserve">Αφήστε, λοιπόν, αυτά τα περί αυτοκριτικής. Σε τι να κάνει αυτοκριτική η Αριστερά σε αυτόν τον τόπο; Σε τι να </w:t>
      </w:r>
      <w:r>
        <w:rPr>
          <w:rFonts w:eastAsia="Times New Roman"/>
          <w:szCs w:val="24"/>
        </w:rPr>
        <w:t>κάνει; Πείτε μου!</w:t>
      </w:r>
    </w:p>
    <w:p w14:paraId="14EE06F7"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F8"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Ήσυχα, παρακαλώ.</w:t>
      </w:r>
    </w:p>
    <w:p w14:paraId="14EE06F9" w14:textId="77777777" w:rsidR="002F0583" w:rsidRDefault="00B91F1A">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Να κάνει αυτοκριτική μέχρι το 1980. Ήταν στην απ</w:t>
      </w:r>
      <w:r w:rsidRPr="00880493">
        <w:rPr>
          <w:rFonts w:eastAsia="Times New Roman"/>
          <w:szCs w:val="24"/>
        </w:rPr>
        <w:t xml:space="preserve">’ </w:t>
      </w:r>
      <w:r>
        <w:rPr>
          <w:rFonts w:eastAsia="Times New Roman"/>
          <w:szCs w:val="24"/>
        </w:rPr>
        <w:t>έξω.</w:t>
      </w:r>
    </w:p>
    <w:p w14:paraId="14EE06FA" w14:textId="77777777" w:rsidR="002F0583" w:rsidRDefault="00B91F1A">
      <w:pPr>
        <w:spacing w:line="600" w:lineRule="auto"/>
        <w:ind w:firstLine="720"/>
        <w:jc w:val="center"/>
        <w:rPr>
          <w:rFonts w:eastAsia="Times New Roman"/>
          <w:szCs w:val="24"/>
        </w:rPr>
      </w:pPr>
      <w:r>
        <w:rPr>
          <w:rFonts w:eastAsia="Times New Roman"/>
          <w:szCs w:val="24"/>
        </w:rPr>
        <w:t>(Θόρυβος στην Αίθουσα)</w:t>
      </w:r>
    </w:p>
    <w:p w14:paraId="14EE06FB" w14:textId="77777777" w:rsidR="002F0583" w:rsidRDefault="00B91F1A">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Μην εκπλήσσεστε. </w:t>
      </w:r>
    </w:p>
    <w:p w14:paraId="14EE06FC" w14:textId="77777777" w:rsidR="002F0583" w:rsidRDefault="00B91F1A">
      <w:pPr>
        <w:spacing w:line="600" w:lineRule="auto"/>
        <w:ind w:firstLine="720"/>
        <w:jc w:val="both"/>
        <w:rPr>
          <w:rFonts w:eastAsia="Times New Roman"/>
          <w:szCs w:val="24"/>
        </w:rPr>
      </w:pPr>
      <w:r>
        <w:rPr>
          <w:rFonts w:eastAsia="Times New Roman"/>
          <w:b/>
          <w:szCs w:val="24"/>
        </w:rPr>
        <w:t>ΑΛΕΞΗΣ ΤΣΙΠΡΑΣ</w:t>
      </w:r>
      <w:r>
        <w:rPr>
          <w:rFonts w:eastAsia="Times New Roman"/>
          <w:b/>
          <w:szCs w:val="24"/>
        </w:rPr>
        <w:t xml:space="preserve"> </w:t>
      </w:r>
      <w:r>
        <w:rPr>
          <w:rFonts w:eastAsia="Times New Roman"/>
          <w:b/>
          <w:szCs w:val="24"/>
        </w:rPr>
        <w:t xml:space="preserve">(Πρόεδρος της Κυβέρνησης): </w:t>
      </w:r>
      <w:r>
        <w:rPr>
          <w:rFonts w:eastAsia="Times New Roman"/>
          <w:szCs w:val="24"/>
        </w:rPr>
        <w:t xml:space="preserve">Ήταν </w:t>
      </w:r>
      <w:proofErr w:type="spellStart"/>
      <w:r>
        <w:rPr>
          <w:rFonts w:eastAsia="Times New Roman"/>
          <w:szCs w:val="24"/>
        </w:rPr>
        <w:t>δακτυλοδεικτούμενοι</w:t>
      </w:r>
      <w:proofErr w:type="spellEnd"/>
      <w:r>
        <w:rPr>
          <w:rFonts w:eastAsia="Times New Roman"/>
          <w:szCs w:val="24"/>
        </w:rPr>
        <w:t xml:space="preserve"> και δεν μπορούσαν να έχουν τη δυνατότητα πρόσβασης στις δημόσιες υπηρεσίες; Να κάνει αυτοκριτική η Αριστερά, γιατί διεκδικούσε; Ή να κάνει αυτοκριτική ο ΣΥΡΙΖΑ, γιατί κατέστρεψε τη χώρα τα </w:t>
      </w:r>
      <w:r>
        <w:rPr>
          <w:rFonts w:eastAsia="Times New Roman"/>
          <w:szCs w:val="24"/>
        </w:rPr>
        <w:t xml:space="preserve">τελευταία δύο χρόνια; Λες και ο ΣΥΡΙΖΑ οδήγησε τη χώρα στη χρεοκοπία! </w:t>
      </w:r>
    </w:p>
    <w:p w14:paraId="14EE06FD" w14:textId="77777777" w:rsidR="002F0583" w:rsidRDefault="00B91F1A">
      <w:pPr>
        <w:spacing w:line="600" w:lineRule="auto"/>
        <w:ind w:firstLine="720"/>
        <w:jc w:val="both"/>
        <w:rPr>
          <w:rFonts w:eastAsia="Times New Roman"/>
          <w:szCs w:val="24"/>
        </w:rPr>
      </w:pPr>
      <w:r>
        <w:rPr>
          <w:rFonts w:eastAsia="Times New Roman"/>
          <w:szCs w:val="24"/>
        </w:rPr>
        <w:lastRenderedPageBreak/>
        <w:t>Είχατε το θράσος να μιλήσετε ακόμα και για το χρέος, αλλά και για το κράτος. Εμείς παραλάβαμε μια χώρα χρεοκοπημένη. Το χρέος ήταν 184% του ΑΕΠ</w:t>
      </w:r>
      <w:r>
        <w:rPr>
          <w:rFonts w:eastAsia="Times New Roman"/>
          <w:szCs w:val="24"/>
        </w:rPr>
        <w:t>,</w:t>
      </w:r>
      <w:r>
        <w:rPr>
          <w:rFonts w:eastAsia="Times New Roman"/>
          <w:szCs w:val="24"/>
        </w:rPr>
        <w:t xml:space="preserve"> όταν αναλάβαμε εμείς. Όταν ξεκίνησε η περιπέτεια των μνημονίων, το χρέος ήταν στο 124% του ΑΕΠ. Και μιλάτε ταυτόχρονα για το κράτος το οποίο, λέει, εμείς υπερασπιστήκαμε.</w:t>
      </w:r>
    </w:p>
    <w:p w14:paraId="14EE06FE" w14:textId="77777777" w:rsidR="002F0583" w:rsidRDefault="00B91F1A">
      <w:pPr>
        <w:spacing w:line="600" w:lineRule="auto"/>
        <w:ind w:firstLine="720"/>
        <w:jc w:val="both"/>
        <w:rPr>
          <w:rFonts w:eastAsia="Times New Roman"/>
          <w:szCs w:val="24"/>
        </w:rPr>
      </w:pPr>
      <w:r>
        <w:rPr>
          <w:rFonts w:eastAsia="Times New Roman"/>
          <w:szCs w:val="24"/>
        </w:rPr>
        <w:t>Κύριε Μητσοτάκη, η Αριστερά έκανε τους στρατούς των διορισμών στη ΔΕΗ, στον ΟΤΕ, στο</w:t>
      </w:r>
      <w:r>
        <w:rPr>
          <w:rFonts w:eastAsia="Times New Roman"/>
          <w:szCs w:val="24"/>
        </w:rPr>
        <w:t>υς μεγάλους οργανισμούς, τις στρατιές των διορισμών που έμπαιναν μέσα, έχοντας δείξει το κομματικό τους βιβλιάριο; Εμείς τα κάναμε αυτά; Η Αριστερά είναι υπεύθυνη για το γεγονός ότι υπάρχουν δομικές στρεβλώσεις στην ελληνική δημόσια διοίκηση ή ο ΣΥΡΙΖΑ;</w:t>
      </w:r>
    </w:p>
    <w:p w14:paraId="14EE06FF" w14:textId="77777777" w:rsidR="002F0583" w:rsidRDefault="00B91F1A">
      <w:pPr>
        <w:spacing w:line="600" w:lineRule="auto"/>
        <w:ind w:firstLine="720"/>
        <w:jc w:val="both"/>
        <w:rPr>
          <w:rFonts w:eastAsia="Times New Roman"/>
          <w:szCs w:val="24"/>
        </w:rPr>
      </w:pPr>
      <w:r>
        <w:rPr>
          <w:rFonts w:eastAsia="Times New Roman"/>
          <w:szCs w:val="24"/>
        </w:rPr>
        <w:t>Κύ</w:t>
      </w:r>
      <w:r>
        <w:rPr>
          <w:rFonts w:eastAsia="Times New Roman"/>
          <w:szCs w:val="24"/>
        </w:rPr>
        <w:t>ριε Μητσοτάκη, θα επανέλθω, όμως, στην ουσία της συζήτησης και θα σας πω το εξής σε ό,τι αφορά το μπέρδεμά σας ανάμεσα στο μνημόνιο, το μεσοπρόθεσμο και το συμπληρωματικό μνημόνιο: Στο πρώτο μνημόνιο υπήρχαν πέντε συμπληρωματικά. Έγιναν πέντε συμπληρωματικ</w:t>
      </w:r>
      <w:r>
        <w:rPr>
          <w:rFonts w:eastAsia="Times New Roman"/>
          <w:szCs w:val="24"/>
        </w:rPr>
        <w:t>ά, διότι κάθε λίγο και λιγάκι</w:t>
      </w:r>
      <w:r>
        <w:rPr>
          <w:rFonts w:eastAsia="Times New Roman"/>
          <w:szCs w:val="24"/>
        </w:rPr>
        <w:t xml:space="preserve">, </w:t>
      </w:r>
      <w:r>
        <w:rPr>
          <w:rFonts w:eastAsia="Times New Roman"/>
          <w:szCs w:val="24"/>
        </w:rPr>
        <w:t>με το κλείσιμο μιας αξιολόγησης γίνεται η συμπλήρωση, με βάση τα δεδομένα της οικονομίας και τους στόχους. Στο δεύτερο μνημόνιο τέσσερις. Στο τρίτο, μία. Τι μπερδεύετε ακριβώς; Τι ακριβώς μπερδεύετε; Μιλάτε για τέταρτο μνημόν</w:t>
      </w:r>
      <w:r>
        <w:rPr>
          <w:rFonts w:eastAsia="Times New Roman"/>
          <w:szCs w:val="24"/>
        </w:rPr>
        <w:t xml:space="preserve">ιο εδώ και έναν χρόνο. </w:t>
      </w:r>
      <w:r>
        <w:rPr>
          <w:rFonts w:eastAsia="Times New Roman"/>
          <w:szCs w:val="24"/>
        </w:rPr>
        <w:t>Μ</w:t>
      </w:r>
      <w:r>
        <w:rPr>
          <w:rFonts w:eastAsia="Times New Roman"/>
          <w:szCs w:val="24"/>
        </w:rPr>
        <w:t>ιλάτε εδώ και έναν χρόνο, πρώτον, διότι αυτή είναι η επικοινωνιακή σας στρατηγική, να χρεώσετε, δηλαδή, στην Κυβέρνηση επιπλέον από αυτά τα οποία είχε δεσμευτεί απέναντι στον ελληνικό λαό, αλλά ενδεχομένως, να ήταν, όπως είπα και στ</w:t>
      </w:r>
      <w:r>
        <w:rPr>
          <w:rFonts w:eastAsia="Times New Roman"/>
          <w:szCs w:val="24"/>
        </w:rPr>
        <w:t xml:space="preserve">ην ομιλία μου, το </w:t>
      </w:r>
      <w:r>
        <w:rPr>
          <w:rFonts w:eastAsia="Times New Roman"/>
          <w:szCs w:val="24"/>
        </w:rPr>
        <w:lastRenderedPageBreak/>
        <w:t>τέταρτο μνημόνιο η μεγάλη σας φιλοδοξία, να ήταν τώρα το μνημόνιο η μεγάλη σας επιθυμία, ο διακαής σας πόθος.</w:t>
      </w:r>
    </w:p>
    <w:p w14:paraId="14EE0700" w14:textId="77777777" w:rsidR="002F0583" w:rsidRDefault="00B91F1A">
      <w:pPr>
        <w:spacing w:line="600" w:lineRule="auto"/>
        <w:ind w:firstLine="720"/>
        <w:jc w:val="both"/>
        <w:rPr>
          <w:rFonts w:eastAsia="Times New Roman"/>
          <w:szCs w:val="24"/>
        </w:rPr>
      </w:pPr>
      <w:r>
        <w:rPr>
          <w:rFonts w:eastAsia="Times New Roman"/>
          <w:szCs w:val="24"/>
        </w:rPr>
        <w:t>Έρχομαι στο πιο κρίσιμο σημείο της απάντησής μου και κλείνω. Κύριε Μητσοτάκη, με κατηγορείτε εδώ και δύο χρόνια</w:t>
      </w:r>
      <w:r>
        <w:rPr>
          <w:rFonts w:eastAsia="Times New Roman"/>
          <w:szCs w:val="24"/>
        </w:rPr>
        <w:t>,</w:t>
      </w:r>
      <w:r>
        <w:rPr>
          <w:rFonts w:eastAsia="Times New Roman"/>
          <w:szCs w:val="24"/>
        </w:rPr>
        <w:t xml:space="preserve"> συγκρίνοντας δη</w:t>
      </w:r>
      <w:r>
        <w:rPr>
          <w:rFonts w:eastAsia="Times New Roman"/>
          <w:szCs w:val="24"/>
        </w:rPr>
        <w:t xml:space="preserve">λώσεις μου πριν από το 2015 και δηλώσεις μου κατά τη διάρκεια της δύσκολης και σκληρής περιόδου της διαπραγμάτευσης, το πρώτο εξάμηνο του 2015 με δηλώσεις που έχω κάνει μετά, τώρα, κατά την περίοδο από τις εκλογές του Σεπτέμβρη του 2015 και μετά. </w:t>
      </w:r>
      <w:r>
        <w:rPr>
          <w:rFonts w:eastAsia="Times New Roman"/>
          <w:szCs w:val="24"/>
        </w:rPr>
        <w:t>Τ</w:t>
      </w:r>
      <w:r>
        <w:rPr>
          <w:rFonts w:eastAsia="Times New Roman"/>
          <w:szCs w:val="24"/>
        </w:rPr>
        <w:t>ο κάνετε</w:t>
      </w:r>
      <w:r>
        <w:rPr>
          <w:rFonts w:eastAsia="Times New Roman"/>
          <w:szCs w:val="24"/>
        </w:rPr>
        <w:t xml:space="preserve"> διαρκώς αυτό και το κάνετε εσκεμμένα. Διότι θέλετε να διαγράψετε από τη μνήμη σας κάτι πάρα πολύ απλό. Αναγκαστήκαμε να αλλάξουμε αφήγημα, γιατί πραγματικά δώσαμε όλη μας την ψυχή για να διεκδικήσουμε το δίκαιο του λαού μας. Και το είπαμε δημόσια, κατά τη</w:t>
      </w:r>
      <w:r>
        <w:rPr>
          <w:rFonts w:eastAsia="Times New Roman"/>
          <w:szCs w:val="24"/>
        </w:rPr>
        <w:t xml:space="preserve"> διάρκεια της προεκλογικής περιόδου, ότι δεν υπολογίσαμε ότι οι συσχετισμοί αυτοί στο ευρωπαϊκό πεδίο δεν αλλάζουν από τη μια μέρα στην άλλη. Χρειάζεται χρόνος, χρειάζεται σχέδιο, χρειάζεται ολόκληρη, αν θέλετε, προσπάθεια δημιουργίας συμμαχιών. </w:t>
      </w:r>
    </w:p>
    <w:p w14:paraId="14EE0701" w14:textId="77777777" w:rsidR="002F0583" w:rsidRDefault="00B91F1A">
      <w:pPr>
        <w:spacing w:line="600" w:lineRule="auto"/>
        <w:ind w:firstLine="720"/>
        <w:jc w:val="both"/>
        <w:rPr>
          <w:rFonts w:eastAsia="Times New Roman"/>
          <w:szCs w:val="24"/>
        </w:rPr>
      </w:pPr>
      <w:r>
        <w:rPr>
          <w:rFonts w:eastAsia="Times New Roman"/>
          <w:szCs w:val="24"/>
        </w:rPr>
        <w:t>Και πράγμ</w:t>
      </w:r>
      <w:r>
        <w:rPr>
          <w:rFonts w:eastAsia="Times New Roman"/>
          <w:szCs w:val="24"/>
        </w:rPr>
        <w:t xml:space="preserve">ατι, κατά την πρώτη περίοδο, προκειμένου να υλοποιήσουμε τις δεσμεύσεις μας στον ελληνικό λαό, φθάσαμε στα άκρα και οδηγηθήκαμε σε έναν πρωτοφανή εκβιασμό. Σε έναν εκβιασμό που έλεγε «ή υπογράφετε ή καταρρέουν οι τράπεζες και χρεοκοπεί η χώρα». Και ξέρετε </w:t>
      </w:r>
      <w:r>
        <w:rPr>
          <w:rFonts w:eastAsia="Times New Roman"/>
          <w:szCs w:val="24"/>
        </w:rPr>
        <w:t>γιατί οδηγηθήκαμε σε αυτόν τον εκβιασμό; Διότι λίγες μέρες πριν ανέλθουμε στην εξουσία</w:t>
      </w:r>
      <w:r>
        <w:rPr>
          <w:rFonts w:eastAsia="Times New Roman"/>
          <w:szCs w:val="24"/>
        </w:rPr>
        <w:t>,</w:t>
      </w:r>
      <w:r>
        <w:rPr>
          <w:rFonts w:eastAsia="Times New Roman"/>
          <w:szCs w:val="24"/>
        </w:rPr>
        <w:t xml:space="preserve"> η Ευρωπαϊκή Κεντρική Τράπεζα έφτιαξε το πρόγραμμα ποσοτικής χαλάρωσης για όλες τις άλλες ευρωπαϊκές χώρες, </w:t>
      </w:r>
      <w:r>
        <w:rPr>
          <w:rFonts w:eastAsia="Times New Roman"/>
          <w:szCs w:val="24"/>
        </w:rPr>
        <w:lastRenderedPageBreak/>
        <w:t xml:space="preserve">με εξαίρεση την Ελλάδα, πριν έλθουμε εμείς στην εξουσία. Και </w:t>
      </w:r>
      <w:r>
        <w:rPr>
          <w:rFonts w:eastAsia="Times New Roman"/>
          <w:szCs w:val="24"/>
        </w:rPr>
        <w:t>σήμερα αυτό αποκαθίσταται.</w:t>
      </w:r>
    </w:p>
    <w:p w14:paraId="14EE07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Είχαμε, όμως, την ευθιξία, κύριε Μητσοτάκη, που μας κατηγορείτε για </w:t>
      </w:r>
      <w:r>
        <w:rPr>
          <w:rFonts w:eastAsia="Times New Roman" w:cs="Times New Roman"/>
          <w:szCs w:val="24"/>
        </w:rPr>
        <w:t>«</w:t>
      </w:r>
      <w:r>
        <w:rPr>
          <w:rFonts w:eastAsia="Times New Roman" w:cs="Times New Roman"/>
          <w:szCs w:val="24"/>
        </w:rPr>
        <w:t>τζάμπα μάγκες</w:t>
      </w:r>
      <w:r>
        <w:rPr>
          <w:rFonts w:eastAsia="Times New Roman" w:cs="Times New Roman"/>
          <w:szCs w:val="24"/>
        </w:rPr>
        <w:t>»</w:t>
      </w:r>
      <w:r>
        <w:rPr>
          <w:rFonts w:eastAsia="Times New Roman" w:cs="Times New Roman"/>
          <w:szCs w:val="24"/>
        </w:rPr>
        <w:t>. Κ</w:t>
      </w:r>
      <w:r>
        <w:rPr>
          <w:rFonts w:eastAsia="Times New Roman" w:cs="Times New Roman"/>
          <w:szCs w:val="24"/>
        </w:rPr>
        <w:t xml:space="preserve">αι ξέρετε, αυτό από την παράταξή σας ακούστηκε πρώτα, δεν ακούστηκε από εμένα. </w:t>
      </w:r>
    </w:p>
    <w:p w14:paraId="14EE0703"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7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την παράταξή σα</w:t>
      </w:r>
      <w:r>
        <w:rPr>
          <w:rFonts w:eastAsia="Times New Roman" w:cs="Times New Roman"/>
          <w:szCs w:val="24"/>
        </w:rPr>
        <w:t xml:space="preserve">ς ακούστηκε πρώτα για εσάς, ο οποίος, έχοντας την εξασφάλιση ότι δεν τρέχει και τίποτα, μπορείτε από τη μια να πηγαίνετε στον κ. Σόιμπλε και τις Βρυξέλλες και το Βερολίνο και να μας κατηγορείτε, γιατί δίνουμε 620 εκατομμύρια ευρώ στους χαμηλοσυνταξιούχους </w:t>
      </w:r>
      <w:r>
        <w:rPr>
          <w:rFonts w:eastAsia="Times New Roman" w:cs="Times New Roman"/>
          <w:szCs w:val="24"/>
        </w:rPr>
        <w:t>και από την άλλη να λέτε «τώρα δώστε και άλλα τόσα» και «δεν ψηφίζουμε τα αντίμετρα». Εσείς, που κατάπιατε αμάσητα 65 δισεκατομμύρια μέτρα την τετραετία της λεηλασίας, τώρα φτύνετε τα αντίμετρα!</w:t>
      </w:r>
    </w:p>
    <w:p w14:paraId="14EE07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Όταν, λοιπόν, φθάσαμε στο κρίσιμο σημείο, εμείς πήραμε μια απ</w:t>
      </w:r>
      <w:r>
        <w:rPr>
          <w:rFonts w:eastAsia="Times New Roman" w:cs="Times New Roman"/>
          <w:szCs w:val="24"/>
        </w:rPr>
        <w:t>όφαση</w:t>
      </w:r>
      <w:r>
        <w:rPr>
          <w:rFonts w:eastAsia="Times New Roman" w:cs="Times New Roman"/>
          <w:szCs w:val="24"/>
        </w:rPr>
        <w:t>,</w:t>
      </w:r>
      <w:r>
        <w:rPr>
          <w:rFonts w:eastAsia="Times New Roman" w:cs="Times New Roman"/>
          <w:szCs w:val="24"/>
        </w:rPr>
        <w:t xml:space="preserve"> που είχε ένα ηθικό βάρος, το οποίο μάλλον δεν μπορείτε να κατανοήσετε. Ποια ήταν αυτή η απόφαση; Να πάμε στον ελληνικό λαό και να του πούμε </w:t>
      </w:r>
      <w:r>
        <w:rPr>
          <w:rFonts w:eastAsia="Times New Roman" w:cs="Times New Roman"/>
          <w:szCs w:val="24"/>
        </w:rPr>
        <w:t xml:space="preserve">κάτι </w:t>
      </w:r>
      <w:r>
        <w:rPr>
          <w:rFonts w:eastAsia="Times New Roman" w:cs="Times New Roman"/>
          <w:szCs w:val="24"/>
        </w:rPr>
        <w:t>πολύ απλό</w:t>
      </w:r>
      <w:r>
        <w:rPr>
          <w:rFonts w:eastAsia="Times New Roman" w:cs="Times New Roman"/>
          <w:szCs w:val="24"/>
        </w:rPr>
        <w:t>,</w:t>
      </w:r>
      <w:r>
        <w:rPr>
          <w:rFonts w:eastAsia="Times New Roman" w:cs="Times New Roman"/>
          <w:szCs w:val="24"/>
        </w:rPr>
        <w:t xml:space="preserve"> που δεν είπε ούτε η Κυβέρνηση του ΠΑΣΟΚ την πρώτη περίοδο ούτε η Κυβέρνηση του κ. Σαμαρά, που</w:t>
      </w:r>
      <w:r>
        <w:rPr>
          <w:rFonts w:eastAsia="Times New Roman" w:cs="Times New Roman"/>
          <w:szCs w:val="24"/>
        </w:rPr>
        <w:t xml:space="preserve"> εκλέχθηκαν οι πρώτοι λέγοντας «λεφτά υπάρχουν» κι έφεραν το πρώτο μνημόνιο και οι δεύτεροι λέγοντας «επαναδιαπραγμάτευση» και «Ζάππειο» και έφε</w:t>
      </w:r>
      <w:r>
        <w:rPr>
          <w:rFonts w:eastAsia="Times New Roman" w:cs="Times New Roman"/>
          <w:szCs w:val="24"/>
        </w:rPr>
        <w:lastRenderedPageBreak/>
        <w:t>ραν το δεύτερο μνημόνιο</w:t>
      </w:r>
      <w:r>
        <w:rPr>
          <w:rFonts w:eastAsia="Times New Roman" w:cs="Times New Roman"/>
          <w:szCs w:val="24"/>
        </w:rPr>
        <w:t xml:space="preserve"> </w:t>
      </w:r>
      <w:r>
        <w:rPr>
          <w:rFonts w:eastAsia="Times New Roman" w:cs="Times New Roman"/>
          <w:szCs w:val="24"/>
        </w:rPr>
        <w:t>.Εμείς, λοιπόν, όταν χτυπήσαμε σε τοίχο, πήγαμε στον ελληνικό λαό και του είπαμε</w:t>
      </w:r>
      <w:r>
        <w:rPr>
          <w:rFonts w:eastAsia="Times New Roman" w:cs="Times New Roman"/>
          <w:szCs w:val="24"/>
        </w:rPr>
        <w:t>:</w:t>
      </w:r>
      <w:r>
        <w:rPr>
          <w:rFonts w:eastAsia="Times New Roman" w:cs="Times New Roman"/>
          <w:szCs w:val="24"/>
        </w:rPr>
        <w:t xml:space="preserve"> «Αυτή </w:t>
      </w:r>
      <w:r>
        <w:rPr>
          <w:rFonts w:eastAsia="Times New Roman" w:cs="Times New Roman"/>
          <w:szCs w:val="24"/>
        </w:rPr>
        <w:t xml:space="preserve">είναι η συμφωνία, αυτές είναι οι δυσκολίες. Επίλεξε εμάς κι όχι αυτούς που λεηλατήσαν και χρεοκοπήσαν τη χώρα, για να ξεπεράσουμε τις δυσκολίες». Να, λοιπόν, ποιοι είναι οι </w:t>
      </w:r>
      <w:r>
        <w:rPr>
          <w:rFonts w:eastAsia="Times New Roman" w:cs="Times New Roman"/>
          <w:szCs w:val="24"/>
        </w:rPr>
        <w:t>«</w:t>
      </w:r>
      <w:r>
        <w:rPr>
          <w:rFonts w:eastAsia="Times New Roman" w:cs="Times New Roman"/>
          <w:szCs w:val="24"/>
        </w:rPr>
        <w:t>τζάμπα μάγκες</w:t>
      </w:r>
      <w:r>
        <w:rPr>
          <w:rFonts w:eastAsia="Times New Roman" w:cs="Times New Roman"/>
          <w:szCs w:val="24"/>
        </w:rPr>
        <w:t>»</w:t>
      </w:r>
      <w:r>
        <w:rPr>
          <w:rFonts w:eastAsia="Times New Roman" w:cs="Times New Roman"/>
          <w:szCs w:val="24"/>
        </w:rPr>
        <w:t>!</w:t>
      </w:r>
    </w:p>
    <w:p w14:paraId="14EE0706"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7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Αυτοί που έπαιρναν την</w:t>
      </w:r>
      <w:r>
        <w:rPr>
          <w:rFonts w:eastAsia="Times New Roman" w:cs="Times New Roman"/>
          <w:szCs w:val="24"/>
        </w:rPr>
        <w:t xml:space="preserve"> εντολή του ελληνικού λαού και την εξαργύρωναν με μέτρα και μνημόνια, ενώ εμείς ανοικτά, δημόσια, καθαρά, μπορώντας να κοιτάμε στα μάτια τους Έλληνες πολίτες, προχωράμε. Και θα προχωρήσουμε μέχρι το τέλος. Δεν θα σας κάνουμε τη χάρη. </w:t>
      </w:r>
    </w:p>
    <w:p w14:paraId="14EE07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Διεκδικήσαμε εντολή τ</w:t>
      </w:r>
      <w:r>
        <w:rPr>
          <w:rFonts w:eastAsia="Times New Roman" w:cs="Times New Roman"/>
          <w:szCs w:val="24"/>
        </w:rPr>
        <w:t>ετραετίας, με κύριο στόχο να βγάλουμε τη χώρα από τα μνημόνια -και θα το πετύχουμε- με δεύτερο κύριο στόχο να φέρουμε, επιτέλους, σε αυτό τον τόπο δικαιοσύνη –και θα το πετύχουμε- και τρίτο σημαντικό στόχο να σχεδιάσουμε διαφορετικά το μοντέλο της ανάπτυξη</w:t>
      </w:r>
      <w:r>
        <w:rPr>
          <w:rFonts w:eastAsia="Times New Roman" w:cs="Times New Roman"/>
          <w:szCs w:val="24"/>
        </w:rPr>
        <w:t xml:space="preserve">ς, της παραγωγικής ανασυγκρότησης της χώρας. </w:t>
      </w:r>
    </w:p>
    <w:p w14:paraId="14EE07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υπάμαι που δεν θα συμβάλλετε σε αυτή τη μεγάλη συζήτηση που ανοίγεται μπροστά, αλλά θα την ανοίξουμε αυτή τη συζήτηση και μεγάλες θεσμικές τομές θα κάνουμε και μεγάλες αλλαγές θα φέρουμε στον τόπο και το 2019,</w:t>
      </w:r>
      <w:r>
        <w:rPr>
          <w:rFonts w:eastAsia="Times New Roman" w:cs="Times New Roman"/>
          <w:szCs w:val="24"/>
        </w:rPr>
        <w:t xml:space="preserve"> δυστυχώς, σε δύο χρόνια από τώρα, θα είστε για κλάματα, κύριε Μητσοτάκη.</w:t>
      </w:r>
    </w:p>
    <w:p w14:paraId="14EE070A"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4EE070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w:t>
      </w:r>
    </w:p>
    <w:p w14:paraId="14EE07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Καλώ στο Βήμα την Πρόεδρο της Δημοκρατικής Συμπαράταξης κ. Φώφη Γεννηματά.</w:t>
      </w:r>
    </w:p>
    <w:p w14:paraId="14EE070D" w14:textId="77777777" w:rsidR="002F0583" w:rsidRDefault="00B91F1A">
      <w:pPr>
        <w:spacing w:line="600" w:lineRule="auto"/>
        <w:ind w:firstLine="720"/>
        <w:jc w:val="both"/>
        <w:rPr>
          <w:rFonts w:eastAsia="Times New Roman" w:cs="Times New Roman"/>
          <w:szCs w:val="24"/>
        </w:rPr>
      </w:pPr>
      <w:r>
        <w:rPr>
          <w:rFonts w:eastAsia="Times New Roman"/>
          <w:bCs/>
        </w:rPr>
        <w:t>Παρακαλώ</w:t>
      </w:r>
      <w:r>
        <w:rPr>
          <w:rFonts w:eastAsia="Times New Roman" w:cs="Times New Roman"/>
          <w:szCs w:val="24"/>
        </w:rPr>
        <w:t xml:space="preserve"> πολύ</w:t>
      </w:r>
      <w:r>
        <w:rPr>
          <w:rFonts w:eastAsia="Times New Roman" w:cs="Times New Roman"/>
          <w:szCs w:val="24"/>
        </w:rPr>
        <w:t>,</w:t>
      </w:r>
      <w:r>
        <w:rPr>
          <w:rFonts w:eastAsia="Times New Roman" w:cs="Times New Roman"/>
          <w:szCs w:val="24"/>
        </w:rPr>
        <w:t xml:space="preserve"> όσοι αποχωρούν να αποχωρήσουν άμεσα.</w:t>
      </w:r>
    </w:p>
    <w:p w14:paraId="14EE070E" w14:textId="77777777" w:rsidR="002F0583" w:rsidRDefault="00B91F1A">
      <w:pPr>
        <w:spacing w:line="600" w:lineRule="auto"/>
        <w:ind w:firstLine="720"/>
        <w:jc w:val="both"/>
        <w:rPr>
          <w:rFonts w:eastAsia="Times New Roman" w:cs="Times New Roman"/>
          <w:b/>
          <w:szCs w:val="24"/>
        </w:rPr>
      </w:pPr>
      <w:r>
        <w:rPr>
          <w:rFonts w:eastAsia="Times New Roman" w:cs="Times New Roman"/>
          <w:szCs w:val="24"/>
        </w:rPr>
        <w:t>(Θόρυβος και διαμαρτυρίες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b/>
          <w:szCs w:val="24"/>
        </w:rPr>
        <w:t xml:space="preserve"> </w:t>
      </w:r>
    </w:p>
    <w:p w14:paraId="14EE070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Φεύγει και ο Πρωθυπουργός τώρα; Ντροπή σας!</w:t>
      </w:r>
    </w:p>
    <w:p w14:paraId="14EE071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w:t>
      </w:r>
      <w:r>
        <w:rPr>
          <w:rFonts w:eastAsia="Times New Roman" w:cs="Times New Roman"/>
          <w:szCs w:val="24"/>
        </w:rPr>
        <w:t xml:space="preserve"> μη φωνάζετε! Θα επανέλθει ο Πρωθυπουργός.</w:t>
      </w:r>
    </w:p>
    <w:p w14:paraId="14EE0711"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14:paraId="14EE071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w:t>
      </w:r>
      <w:r>
        <w:rPr>
          <w:rFonts w:eastAsia="Times New Roman"/>
          <w:bCs/>
        </w:rPr>
        <w:t>Κύριε Πρόεδρε,</w:t>
      </w:r>
      <w:r>
        <w:rPr>
          <w:rFonts w:eastAsia="Times New Roman" w:cs="Times New Roman"/>
          <w:szCs w:val="24"/>
        </w:rPr>
        <w:t xml:space="preserve"> δεν θα ξεκινήσω, αν δεν επιβάλετε την τάξη στην Αίθουσα.</w:t>
      </w:r>
    </w:p>
    <w:p w14:paraId="14EE071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Κυρία Γεννηματά, με </w:t>
      </w:r>
      <w:proofErr w:type="spellStart"/>
      <w:r>
        <w:rPr>
          <w:rFonts w:eastAsia="Times New Roman" w:cs="Times New Roman"/>
          <w:szCs w:val="24"/>
        </w:rPr>
        <w:t>συγχωρείτε</w:t>
      </w:r>
      <w:proofErr w:type="spellEnd"/>
      <w:r>
        <w:rPr>
          <w:rFonts w:eastAsia="Times New Roman" w:cs="Times New Roman"/>
          <w:szCs w:val="24"/>
        </w:rPr>
        <w:t>.</w:t>
      </w:r>
    </w:p>
    <w:p w14:paraId="14EE071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ΦΩΤΕΙΝΗ 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w:t>
      </w:r>
      <w:r>
        <w:rPr>
          <w:rFonts w:eastAsia="Times New Roman"/>
          <w:bCs/>
        </w:rPr>
        <w:t>Γιατί έχετε απόλυτη ευθύνη γι’ αυτό που έχει δημιουργηθεί σήμερα.</w:t>
      </w:r>
    </w:p>
    <w:p w14:paraId="14EE0715"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Κύριε Πρόεδρε, δεν τηρήσατε τον Κανονισμό. </w:t>
      </w:r>
    </w:p>
    <w:p w14:paraId="14EE071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w:t>
      </w:r>
      <w:r>
        <w:rPr>
          <w:rFonts w:eastAsia="Times New Roman" w:cs="Times New Roman"/>
          <w:b/>
          <w:szCs w:val="24"/>
        </w:rPr>
        <w:t>ύτσης</w:t>
      </w:r>
      <w:proofErr w:type="spellEnd"/>
      <w:r>
        <w:rPr>
          <w:rFonts w:eastAsia="Times New Roman" w:cs="Times New Roman"/>
          <w:b/>
          <w:szCs w:val="24"/>
        </w:rPr>
        <w:t xml:space="preserve">): </w:t>
      </w:r>
      <w:r>
        <w:rPr>
          <w:rFonts w:eastAsia="Times New Roman" w:cs="Times New Roman"/>
          <w:szCs w:val="24"/>
        </w:rPr>
        <w:t>Το πρόβλημά σας είναι…</w:t>
      </w:r>
    </w:p>
    <w:p w14:paraId="14EE0717" w14:textId="77777777" w:rsidR="002F0583" w:rsidRDefault="00B91F1A">
      <w:pPr>
        <w:spacing w:line="600" w:lineRule="auto"/>
        <w:ind w:firstLine="720"/>
        <w:jc w:val="both"/>
        <w:rPr>
          <w:rFonts w:eastAsia="Times New Roman"/>
          <w:bCs/>
        </w:rPr>
      </w:pPr>
      <w:r>
        <w:rPr>
          <w:rFonts w:eastAsia="Times New Roman" w:cs="Times New Roman"/>
          <w:b/>
          <w:szCs w:val="24"/>
        </w:rPr>
        <w:t>ΦΩΤΕΙΝΗ</w:t>
      </w:r>
      <w:r>
        <w:rPr>
          <w:rFonts w:eastAsia="Times New Roman" w:cs="Times New Roman"/>
          <w:b/>
          <w:szCs w:val="24"/>
        </w:rPr>
        <w:t xml:space="preserve"> (ΦΩΦΗ)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ΔΗΜΑΡ):</w:t>
      </w:r>
      <w:r>
        <w:rPr>
          <w:rFonts w:eastAsia="Times New Roman" w:cs="Times New Roman"/>
          <w:szCs w:val="24"/>
        </w:rPr>
        <w:t xml:space="preserve"> </w:t>
      </w:r>
      <w:r>
        <w:rPr>
          <w:rFonts w:eastAsia="Times New Roman"/>
          <w:bCs/>
        </w:rPr>
        <w:t xml:space="preserve">Κύριε Πρόεδρε, εδώ δεν είναι το σπίτι σας να κάνετε ό,τι νομίζετε. Εντάξει; </w:t>
      </w:r>
    </w:p>
    <w:p w14:paraId="14EE0718" w14:textId="77777777" w:rsidR="002F0583" w:rsidRDefault="00B91F1A">
      <w:pPr>
        <w:spacing w:line="600" w:lineRule="auto"/>
        <w:ind w:firstLine="720"/>
        <w:jc w:val="both"/>
        <w:rPr>
          <w:rFonts w:eastAsia="Times New Roman"/>
          <w:bCs/>
        </w:rPr>
      </w:pPr>
      <w:r>
        <w:rPr>
          <w:rFonts w:eastAsia="Times New Roman"/>
          <w:bCs/>
        </w:rPr>
        <w:t xml:space="preserve">Λοιπόν, έχετε απόλυτη ευθύνη γι’ αυτό που συνέβη σήμερα, το οποίο </w:t>
      </w:r>
      <w:r>
        <w:rPr>
          <w:rFonts w:eastAsia="Times New Roman"/>
          <w:bCs/>
        </w:rPr>
        <w:t xml:space="preserve">δεν έχει ξανασυμβεί ποτέ στα κοινοβουλευτικά χρονικά. Και λυπάμαι πραγματικά και για τον Πρωθυπουργό και για τον Αρχηγό της Αξιωματικής Αντιπολίτευσης, γιατί δεν βρήκαν ούτε μία λέξη να πουν για το ότι δεν τηρήθηκε η κοινοβουλευτική σειρά των κομμάτων και </w:t>
      </w:r>
      <w:r>
        <w:rPr>
          <w:rFonts w:eastAsia="Times New Roman"/>
          <w:bCs/>
        </w:rPr>
        <w:t>δεν υπήρξε σεβασμός στο να μιλήσουμε εμείς πριν από τον Πρωθυπουργό.</w:t>
      </w:r>
    </w:p>
    <w:p w14:paraId="14EE0719" w14:textId="77777777" w:rsidR="002F0583" w:rsidRDefault="00B91F1A">
      <w:pPr>
        <w:spacing w:line="600" w:lineRule="auto"/>
        <w:ind w:firstLine="720"/>
        <w:jc w:val="both"/>
        <w:rPr>
          <w:rFonts w:eastAsia="Times New Roman"/>
          <w:bCs/>
        </w:rPr>
      </w:pPr>
      <w:r>
        <w:rPr>
          <w:rFonts w:eastAsia="Times New Roman"/>
          <w:bCs/>
        </w:rPr>
        <w:t>Α</w:t>
      </w:r>
      <w:r>
        <w:rPr>
          <w:rFonts w:eastAsia="Times New Roman"/>
          <w:bCs/>
        </w:rPr>
        <w:t xml:space="preserve">ν νομίζετε ότι αυτή η </w:t>
      </w:r>
      <w:proofErr w:type="spellStart"/>
      <w:r>
        <w:rPr>
          <w:rFonts w:eastAsia="Times New Roman"/>
          <w:bCs/>
        </w:rPr>
        <w:t>κακοπαιγμένη</w:t>
      </w:r>
      <w:proofErr w:type="spellEnd"/>
      <w:r>
        <w:rPr>
          <w:rFonts w:eastAsia="Times New Roman"/>
          <w:bCs/>
        </w:rPr>
        <w:t xml:space="preserve"> παράσταση έχει ακροατήριο, κάνετε πολύ μεγάλο λάθος. Ο ελληνικός λαός βλέπει τις θυσίες του να μην πιάνουν τόπο, να πετάγονται στο καλάθι των </w:t>
      </w:r>
      <w:proofErr w:type="spellStart"/>
      <w:r>
        <w:rPr>
          <w:rFonts w:eastAsia="Times New Roman"/>
          <w:bCs/>
        </w:rPr>
        <w:t>αχρήστων</w:t>
      </w:r>
      <w:proofErr w:type="spellEnd"/>
      <w:r>
        <w:rPr>
          <w:rFonts w:eastAsia="Times New Roman"/>
          <w:bCs/>
        </w:rPr>
        <w:t xml:space="preserve"> </w:t>
      </w:r>
      <w:r>
        <w:rPr>
          <w:rFonts w:eastAsia="Times New Roman"/>
          <w:bCs/>
        </w:rPr>
        <w:t xml:space="preserve">και περίμενε σήμερα να ακούσει απαντήσεις κι όχι αυτή την καρικατούρα του δικομματισμού, που δεν κόβει πλέον εισιτήρια. Ούτε στο </w:t>
      </w:r>
      <w:r>
        <w:rPr>
          <w:rFonts w:eastAsia="Times New Roman"/>
          <w:bCs/>
        </w:rPr>
        <w:t>διάλειμμα</w:t>
      </w:r>
      <w:r>
        <w:rPr>
          <w:rFonts w:eastAsia="Times New Roman"/>
          <w:bCs/>
        </w:rPr>
        <w:t xml:space="preserve"> δεν γυρνάνε, για να σας δουν. </w:t>
      </w:r>
    </w:p>
    <w:p w14:paraId="14EE071A" w14:textId="77777777" w:rsidR="002F0583" w:rsidRDefault="00B91F1A">
      <w:pPr>
        <w:spacing w:line="600" w:lineRule="auto"/>
        <w:ind w:firstLine="720"/>
        <w:jc w:val="both"/>
        <w:rPr>
          <w:rFonts w:eastAsia="Times New Roman"/>
          <w:bCs/>
        </w:rPr>
      </w:pPr>
      <w:r>
        <w:rPr>
          <w:rFonts w:eastAsia="Times New Roman"/>
          <w:bCs/>
        </w:rPr>
        <w:t>Λυπάμαι πραγματικά. Και λυπάμαι, γιατί υπήρξε μια στημένη παράσταση, με τη συμμετοχή τ</w:t>
      </w:r>
      <w:r>
        <w:rPr>
          <w:rFonts w:eastAsia="Times New Roman"/>
          <w:bCs/>
        </w:rPr>
        <w:t xml:space="preserve">ου Προέδρου της Βουλής. </w:t>
      </w:r>
    </w:p>
    <w:p w14:paraId="14EE071B" w14:textId="77777777" w:rsidR="002F0583" w:rsidRDefault="00B91F1A">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14EE071C" w14:textId="77777777" w:rsidR="002F0583" w:rsidRDefault="00B91F1A">
      <w:pPr>
        <w:spacing w:line="600" w:lineRule="auto"/>
        <w:ind w:firstLine="720"/>
        <w:jc w:val="both"/>
        <w:rPr>
          <w:rFonts w:eastAsia="Times New Roman"/>
          <w:bCs/>
        </w:rPr>
      </w:pPr>
      <w:r>
        <w:rPr>
          <w:rFonts w:eastAsia="Times New Roman"/>
          <w:bCs/>
        </w:rPr>
        <w:lastRenderedPageBreak/>
        <w:t>Ένα πολιτικό σύστημα που δείχνει να είναι πολύ κατώτερο των περιστάσεων, για τις ανάγκες του ελληνικού λαού, για τις αγωνίες του, για την αβεβαιότητα, για</w:t>
      </w:r>
      <w:r>
        <w:rPr>
          <w:rFonts w:eastAsia="Times New Roman"/>
          <w:bCs/>
        </w:rPr>
        <w:t xml:space="preserve"> την ανασφάλεια. </w:t>
      </w:r>
    </w:p>
    <w:p w14:paraId="14EE07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νομίζετε ότι αυτές οι μεθοδεύσεις θα σας γλιτώσουν, είστε πάρα πολύ γελασμένοι. Θα είναι αμείλικτη η κρίση του ελληνικού λαού, όταν θα πέσει επάνω σας, γιατί σήμερα παίζεται η τρίτη πράξη ενός δράματος για τον ελληνικό λαό, με αποκλει</w:t>
      </w:r>
      <w:r>
        <w:rPr>
          <w:rFonts w:eastAsia="Times New Roman" w:cs="Times New Roman"/>
          <w:szCs w:val="24"/>
        </w:rPr>
        <w:t>στική ευθύνη της Κυβέρνησής σας, κύριε Πρωθυπουργέ, που για άλλη μια φορά</w:t>
      </w:r>
      <w:r>
        <w:rPr>
          <w:rFonts w:eastAsia="Times New Roman" w:cs="Times New Roman"/>
          <w:szCs w:val="24"/>
        </w:rPr>
        <w:t>,</w:t>
      </w:r>
      <w:r>
        <w:rPr>
          <w:rFonts w:eastAsia="Times New Roman" w:cs="Times New Roman"/>
          <w:szCs w:val="24"/>
        </w:rPr>
        <w:t xml:space="preserve"> δεν είστε μέσα για να ακούσετε. Γιατί αυτή η εκχώρηση της διαχείρισης των οικονομικών του κράτους, που κάνετε σήμερα με αυτήν τη συμφωνία, είναι η σοβαρότερη παραχώρηση εθνικής κυρι</w:t>
      </w:r>
      <w:r>
        <w:rPr>
          <w:rFonts w:eastAsia="Times New Roman" w:cs="Times New Roman"/>
          <w:szCs w:val="24"/>
        </w:rPr>
        <w:t>αρχίας</w:t>
      </w:r>
      <w:r>
        <w:rPr>
          <w:rFonts w:eastAsia="Times New Roman" w:cs="Times New Roman"/>
          <w:szCs w:val="24"/>
        </w:rPr>
        <w:t>,</w:t>
      </w:r>
      <w:r>
        <w:rPr>
          <w:rFonts w:eastAsia="Times New Roman" w:cs="Times New Roman"/>
          <w:szCs w:val="24"/>
        </w:rPr>
        <w:t xml:space="preserve"> που έχει γίνει στο σύγχρονο κράτος. Είναι μια συμφωνία-ντροπής</w:t>
      </w:r>
      <w:r>
        <w:rPr>
          <w:rFonts w:eastAsia="Times New Roman" w:cs="Times New Roman"/>
          <w:szCs w:val="24"/>
        </w:rPr>
        <w:t>,</w:t>
      </w:r>
      <w:r>
        <w:rPr>
          <w:rFonts w:eastAsia="Times New Roman" w:cs="Times New Roman"/>
          <w:szCs w:val="24"/>
        </w:rPr>
        <w:t xml:space="preserve"> γι’ αυτό δεν είστε μέσα. </w:t>
      </w:r>
    </w:p>
    <w:p w14:paraId="14EE07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Βεβαίως, η πρώτη πράξη ήταν </w:t>
      </w:r>
      <w:r>
        <w:rPr>
          <w:rFonts w:eastAsia="Times New Roman" w:cs="Times New Roman"/>
          <w:szCs w:val="24"/>
        </w:rPr>
        <w:t>οι</w:t>
      </w:r>
      <w:r>
        <w:rPr>
          <w:rFonts w:eastAsia="Times New Roman" w:cs="Times New Roman"/>
          <w:szCs w:val="24"/>
        </w:rPr>
        <w:t xml:space="preserve"> τυχοδιωκτικές ενέργειες του κ. Τσίπρα και του κ. </w:t>
      </w:r>
      <w:proofErr w:type="spellStart"/>
      <w:r>
        <w:rPr>
          <w:rFonts w:eastAsia="Times New Roman" w:cs="Times New Roman"/>
          <w:szCs w:val="24"/>
        </w:rPr>
        <w:t>Βαρουφάκη</w:t>
      </w:r>
      <w:proofErr w:type="spellEnd"/>
      <w:r>
        <w:rPr>
          <w:rFonts w:eastAsia="Times New Roman" w:cs="Times New Roman"/>
          <w:szCs w:val="24"/>
        </w:rPr>
        <w:t xml:space="preserve">, που μας οδήγησαν ένα βήμα πριν από το </w:t>
      </w:r>
      <w:proofErr w:type="spellStart"/>
      <w:r>
        <w:rPr>
          <w:rFonts w:eastAsia="Times New Roman" w:cs="Times New Roman"/>
          <w:szCs w:val="24"/>
          <w:lang w:val="en-US"/>
        </w:rPr>
        <w:t>Grexit</w:t>
      </w:r>
      <w:proofErr w:type="spellEnd"/>
      <w:r>
        <w:rPr>
          <w:rFonts w:eastAsia="Times New Roman" w:cs="Times New Roman"/>
          <w:szCs w:val="24"/>
        </w:rPr>
        <w:t>. Δεν παραλάβατε χρεοκο</w:t>
      </w:r>
      <w:r>
        <w:rPr>
          <w:rFonts w:eastAsia="Times New Roman" w:cs="Times New Roman"/>
          <w:szCs w:val="24"/>
        </w:rPr>
        <w:t xml:space="preserve">πημένη χώρα, κύριε Πρωθυπουργέ. Εσείς την οδηγήσατε στα πρόθυρα της χρεοκοπίας το καλοκαίρι του 2015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είχαμε απώλεια 86 δισ</w:t>
      </w:r>
      <w:r>
        <w:rPr>
          <w:rFonts w:eastAsia="Times New Roman" w:cs="Times New Roman"/>
          <w:szCs w:val="24"/>
        </w:rPr>
        <w:t>εκατομμυρίων</w:t>
      </w:r>
      <w:r>
        <w:rPr>
          <w:rFonts w:eastAsia="Times New Roman" w:cs="Times New Roman"/>
          <w:szCs w:val="24"/>
        </w:rPr>
        <w:t xml:space="preserve"> και</w:t>
      </w:r>
      <w:r>
        <w:rPr>
          <w:rFonts w:eastAsia="Times New Roman" w:cs="Times New Roman"/>
          <w:szCs w:val="24"/>
        </w:rPr>
        <w:t xml:space="preserve"> με</w:t>
      </w:r>
      <w:r>
        <w:rPr>
          <w:rFonts w:eastAsia="Times New Roman" w:cs="Times New Roman"/>
          <w:szCs w:val="24"/>
        </w:rPr>
        <w:t xml:space="preserve"> το τρίτο και αχρείαστο μνημόνιο. </w:t>
      </w:r>
    </w:p>
    <w:p w14:paraId="14EE07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δεύτερη πράξη ήταν η εκχώρηση του δημοσίου πλούτου</w:t>
      </w:r>
      <w:r>
        <w:rPr>
          <w:rFonts w:eastAsia="Times New Roman" w:cs="Times New Roman"/>
          <w:szCs w:val="24"/>
        </w:rPr>
        <w:t xml:space="preserve"> για ενενήντα εννέα χρόνια. Κανείς δεν τόλμησε να το υπογράψει αυτό. Μόνο εσείς! Και το κλείσιμο της δεύτερης αξιολόγησης με 9 δισ</w:t>
      </w:r>
      <w:r>
        <w:rPr>
          <w:rFonts w:eastAsia="Times New Roman" w:cs="Times New Roman"/>
          <w:szCs w:val="24"/>
        </w:rPr>
        <w:t>εκατομμύρια</w:t>
      </w:r>
      <w:r>
        <w:rPr>
          <w:rFonts w:eastAsia="Times New Roman" w:cs="Times New Roman"/>
          <w:szCs w:val="24"/>
        </w:rPr>
        <w:t xml:space="preserve"> μέτρα. </w:t>
      </w:r>
    </w:p>
    <w:p w14:paraId="14EE07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Και σήμερα ερχόμαστε στην τρίτη πράξη</w:t>
      </w:r>
      <w:r>
        <w:rPr>
          <w:rFonts w:eastAsia="Times New Roman" w:cs="Times New Roman"/>
          <w:szCs w:val="24"/>
        </w:rPr>
        <w:t>,</w:t>
      </w:r>
      <w:r>
        <w:rPr>
          <w:rFonts w:eastAsia="Times New Roman" w:cs="Times New Roman"/>
          <w:szCs w:val="24"/>
        </w:rPr>
        <w:t xml:space="preserve"> που συμπληρώνει τα βάρη για τον ελληνικό λαό και τα φτάνει στα 14 δ</w:t>
      </w:r>
      <w:r>
        <w:rPr>
          <w:rFonts w:eastAsia="Times New Roman" w:cs="Times New Roman"/>
          <w:szCs w:val="24"/>
        </w:rPr>
        <w:t>ισ</w:t>
      </w:r>
      <w:r>
        <w:rPr>
          <w:rFonts w:eastAsia="Times New Roman" w:cs="Times New Roman"/>
          <w:szCs w:val="24"/>
        </w:rPr>
        <w:t>εκατομμύρια</w:t>
      </w:r>
      <w:r>
        <w:rPr>
          <w:rFonts w:eastAsia="Times New Roman" w:cs="Times New Roman"/>
          <w:szCs w:val="24"/>
        </w:rPr>
        <w:t xml:space="preserve"> ευρώ. Τέταρτο μνημόνιο. Γι’ αυτό μιλάμε. Γιατί έχει δεσμεύσεις από σήμερα και μέχρι και το 2021. Αλυσοδέσατε τη χώρα, χωρίς να έχετε τη νομιμοποίηση να το κάνετε, χωρίς να φέρετε καμμία χρηματοδότηση και επιβάλλετε και την επιτροπεία του Διεθ</w:t>
      </w:r>
      <w:r>
        <w:rPr>
          <w:rFonts w:eastAsia="Times New Roman" w:cs="Times New Roman"/>
          <w:szCs w:val="24"/>
        </w:rPr>
        <w:t xml:space="preserve">νούς Νομισματικού Ταμείου. </w:t>
      </w:r>
    </w:p>
    <w:p w14:paraId="14EE07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κύκλος, όμως, που άνοιξαν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με τις ψεύτικες υποσχέσεις και το εμπόριο ελπίδας, κλείνει τώρα οριστικά με αυτή την υπογραφή του κ. Τσίπρα στην καταστροφική συμφωνία. </w:t>
      </w:r>
    </w:p>
    <w:p w14:paraId="14EE07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δεν αγνοούμε </w:t>
      </w:r>
      <w:r>
        <w:rPr>
          <w:rFonts w:eastAsia="Times New Roman" w:cs="Times New Roman"/>
          <w:szCs w:val="24"/>
        </w:rPr>
        <w:t>ποτέ τις δυσκολίες που πάντα δημιουργούσαν και δημιουργούν οι συντηρητικοί κύκλοι της Ευρώπης και το Διεθνές Νομισματικό Ταμείο</w:t>
      </w:r>
      <w:r>
        <w:rPr>
          <w:rFonts w:eastAsia="Times New Roman" w:cs="Times New Roman"/>
          <w:szCs w:val="24"/>
        </w:rPr>
        <w:t>. Ε</w:t>
      </w:r>
      <w:r>
        <w:rPr>
          <w:rFonts w:eastAsia="Times New Roman" w:cs="Times New Roman"/>
          <w:szCs w:val="24"/>
        </w:rPr>
        <w:t>ξάλλου</w:t>
      </w:r>
      <w:r>
        <w:rPr>
          <w:rFonts w:eastAsia="Times New Roman" w:cs="Times New Roman"/>
          <w:szCs w:val="24"/>
        </w:rPr>
        <w:t>,</w:t>
      </w:r>
      <w:r>
        <w:rPr>
          <w:rFonts w:eastAsia="Times New Roman" w:cs="Times New Roman"/>
          <w:szCs w:val="24"/>
        </w:rPr>
        <w:t xml:space="preserve"> αγωνιστήκαμε σκληρά απέναντί τους για να βάλουμε φρένο στις απαιτήσεις </w:t>
      </w:r>
      <w:r>
        <w:rPr>
          <w:rFonts w:eastAsia="Times New Roman" w:cs="Times New Roman"/>
          <w:szCs w:val="24"/>
        </w:rPr>
        <w:t>τους,</w:t>
      </w:r>
      <w:r>
        <w:rPr>
          <w:rFonts w:eastAsia="Times New Roman" w:cs="Times New Roman"/>
          <w:szCs w:val="24"/>
        </w:rPr>
        <w:t xml:space="preserve"> όταν όλοι οι άλλοι μας υπονόμευαν, τότε, </w:t>
      </w:r>
      <w:r>
        <w:rPr>
          <w:rFonts w:eastAsia="Times New Roman" w:cs="Times New Roman"/>
          <w:szCs w:val="24"/>
        </w:rPr>
        <w:t>στις πλατείες της οργής. Η Κυβέρνηση αυτή, όμως, είχε τη μεγαλύτερη κοινωνική ανοχή. Είχε τη μεγάλη ευκαιρία για πολιτική συνεννόηση και είχε τη μεγαλύτερη στήριξη από τους ευρωπαίους σοσιαλιστές που υπήρχε ποτέ σε ελληνική κυβέρνηση στα χρόνια της κρίσης,</w:t>
      </w:r>
      <w:r>
        <w:rPr>
          <w:rFonts w:eastAsia="Times New Roman" w:cs="Times New Roman"/>
          <w:szCs w:val="24"/>
        </w:rPr>
        <w:t xml:space="preserve"> γιατί εμείς παλέψαμε να στηρίξουν οι ευρωπαίοι σοσιαλιστές τη χώρα μας. </w:t>
      </w:r>
    </w:p>
    <w:p w14:paraId="14EE07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72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Σταθήκατε αδύναμοι, ανίκανοι να αξιοποιήσετε οτιδήποτε από όλα αυτά. Ποτέ δεν διαπραγματευτήκατε σοβαρά, </w:t>
      </w:r>
      <w:r>
        <w:rPr>
          <w:rFonts w:eastAsia="Times New Roman" w:cs="Times New Roman"/>
          <w:szCs w:val="24"/>
        </w:rPr>
        <w:t xml:space="preserve">με σχέδιο και στρατηγική, για το εθνικό συμφέρον. Περιοριστήκατε σε επικοινωνιακές κορώνες, σε </w:t>
      </w:r>
      <w:proofErr w:type="spellStart"/>
      <w:r>
        <w:rPr>
          <w:rFonts w:eastAsia="Times New Roman" w:cs="Times New Roman"/>
          <w:szCs w:val="24"/>
        </w:rPr>
        <w:t>ψευτοπαληκαρισμούς</w:t>
      </w:r>
      <w:proofErr w:type="spellEnd"/>
      <w:r>
        <w:rPr>
          <w:rFonts w:eastAsia="Times New Roman" w:cs="Times New Roman"/>
          <w:szCs w:val="24"/>
        </w:rPr>
        <w:t xml:space="preserve"> με αμοραλισμό, με αποτέλεσμα να οδηγηθεί και πάλι η χώρα σε μια συμφωνία με όρους, πραγματικά, συνθηκολόγησης ηττημένου. Η καθυστέρηση της Κυβ</w:t>
      </w:r>
      <w:r>
        <w:rPr>
          <w:rFonts w:eastAsia="Times New Roman" w:cs="Times New Roman"/>
          <w:szCs w:val="24"/>
        </w:rPr>
        <w:t>έρνησης</w:t>
      </w:r>
      <w:r>
        <w:rPr>
          <w:rFonts w:eastAsia="Times New Roman" w:cs="Times New Roman"/>
          <w:szCs w:val="24"/>
        </w:rPr>
        <w:t>,</w:t>
      </w:r>
      <w:r>
        <w:rPr>
          <w:rFonts w:eastAsia="Times New Roman" w:cs="Times New Roman"/>
          <w:szCs w:val="24"/>
        </w:rPr>
        <w:t xml:space="preserve"> που ήταν σκόπιμη</w:t>
      </w:r>
      <w:r>
        <w:rPr>
          <w:rFonts w:eastAsia="Times New Roman" w:cs="Times New Roman"/>
          <w:szCs w:val="24"/>
        </w:rPr>
        <w:t xml:space="preserve"> -</w:t>
      </w:r>
      <w:r>
        <w:rPr>
          <w:rFonts w:eastAsia="Times New Roman" w:cs="Times New Roman"/>
          <w:szCs w:val="24"/>
        </w:rPr>
        <w:t>δεν ήταν τυχαία</w:t>
      </w:r>
      <w:r>
        <w:rPr>
          <w:rFonts w:eastAsia="Times New Roman" w:cs="Times New Roman"/>
          <w:szCs w:val="24"/>
        </w:rPr>
        <w:t>- έ</w:t>
      </w:r>
      <w:r>
        <w:rPr>
          <w:rFonts w:eastAsia="Times New Roman" w:cs="Times New Roman"/>
          <w:szCs w:val="24"/>
        </w:rPr>
        <w:t>δωσε τη δυνατότητα να μπουν στο τραπέζι μέτρα</w:t>
      </w:r>
      <w:r>
        <w:rPr>
          <w:rFonts w:eastAsia="Times New Roman" w:cs="Times New Roman"/>
          <w:szCs w:val="24"/>
        </w:rPr>
        <w:t>,</w:t>
      </w:r>
      <w:r>
        <w:rPr>
          <w:rFonts w:eastAsia="Times New Roman" w:cs="Times New Roman"/>
          <w:szCs w:val="24"/>
        </w:rPr>
        <w:t xml:space="preserve"> που δεν ήταν στη συζήτηση το φθινόπωρο, όπως είναι η μείωση του αφορολόγητου και οι νέες περικοπές </w:t>
      </w:r>
      <w:r>
        <w:rPr>
          <w:rFonts w:eastAsia="Times New Roman" w:cs="Times New Roman"/>
          <w:szCs w:val="24"/>
        </w:rPr>
        <w:t>σ</w:t>
      </w:r>
      <w:r>
        <w:rPr>
          <w:rFonts w:eastAsia="Times New Roman" w:cs="Times New Roman"/>
          <w:szCs w:val="24"/>
        </w:rPr>
        <w:t>τις συντάξεις. Τα δώσατε όλα συνειδητά στους δανειστές. Από το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κυρία </w:t>
      </w:r>
      <w:proofErr w:type="spellStart"/>
      <w:r>
        <w:rPr>
          <w:rFonts w:eastAsia="Times New Roman" w:cs="Times New Roman"/>
          <w:szCs w:val="24"/>
        </w:rPr>
        <w:t>Μέρκελ</w:t>
      </w:r>
      <w:proofErr w:type="spellEnd"/>
      <w:r>
        <w:rPr>
          <w:rFonts w:eastAsia="Times New Roman" w:cs="Times New Roman"/>
          <w:szCs w:val="24"/>
        </w:rPr>
        <w:t>», στο «</w:t>
      </w:r>
      <w:r>
        <w:rPr>
          <w:rFonts w:eastAsia="Times New Roman" w:cs="Times New Roman"/>
          <w:szCs w:val="24"/>
          <w:lang w:val="en-US"/>
        </w:rPr>
        <w:t>welcome</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Σε λίγο θα της δώσετε και τα κλειδιά.</w:t>
      </w:r>
    </w:p>
    <w:p w14:paraId="14EE07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τι πραγματικά καλούμαστε να ψηφίσουμε σήμερα; Τη μείωση ενός εκατομμυρίου, περίπου, συντάξεων ακόμα και των χαμηλοσυνταξιούχων, τη δραστική μείωσ</w:t>
      </w:r>
      <w:r>
        <w:rPr>
          <w:rFonts w:eastAsia="Times New Roman" w:cs="Times New Roman"/>
          <w:szCs w:val="24"/>
        </w:rPr>
        <w:t xml:space="preserve">η του αφορολόγητου, με ιδιαίτερα δυσμενείς επιπτώσεις για όλους τους εργαζόμενους και τους συνταξιούχους και ιδιαίτερα πάλι </w:t>
      </w:r>
      <w:r>
        <w:rPr>
          <w:rFonts w:eastAsia="Times New Roman" w:cs="Times New Roman"/>
          <w:szCs w:val="24"/>
        </w:rPr>
        <w:t xml:space="preserve">για </w:t>
      </w:r>
      <w:r>
        <w:rPr>
          <w:rFonts w:eastAsia="Times New Roman" w:cs="Times New Roman"/>
          <w:szCs w:val="24"/>
        </w:rPr>
        <w:t>τα χαμηλά εισοδήματα. Τη νέα αύξηση, ιδιαίτερα μετά το 2018, των ασφαλιστικών εισφορών εκατοντάδων χιλιάδων επαγγελματιών, επιστ</w:t>
      </w:r>
      <w:r>
        <w:rPr>
          <w:rFonts w:eastAsia="Times New Roman" w:cs="Times New Roman"/>
          <w:szCs w:val="24"/>
        </w:rPr>
        <w:t>ημόνων, αγροτών, μικρομεσαίων και βέβαια</w:t>
      </w:r>
      <w:r>
        <w:rPr>
          <w:rFonts w:eastAsia="Times New Roman" w:cs="Times New Roman"/>
          <w:szCs w:val="24"/>
        </w:rPr>
        <w:t>,</w:t>
      </w:r>
      <w:r>
        <w:rPr>
          <w:rFonts w:eastAsia="Times New Roman" w:cs="Times New Roman"/>
          <w:szCs w:val="24"/>
        </w:rPr>
        <w:t xml:space="preserve"> νέες περικοπές για τους ασθενέστερους, αυτούς για τους οποίους, δήθεν, κόπτε</w:t>
      </w:r>
      <w:r>
        <w:rPr>
          <w:rFonts w:eastAsia="Times New Roman" w:cs="Times New Roman"/>
          <w:szCs w:val="24"/>
        </w:rPr>
        <w:t>ται</w:t>
      </w:r>
      <w:r>
        <w:rPr>
          <w:rFonts w:eastAsia="Times New Roman" w:cs="Times New Roman"/>
          <w:szCs w:val="24"/>
        </w:rPr>
        <w:t xml:space="preserve"> η δήθεν Αριστερά. Κόβετε ακόμα και από τους δικαιούχους του ΕΚΑΣ, από </w:t>
      </w:r>
      <w:r>
        <w:rPr>
          <w:rFonts w:eastAsia="Times New Roman" w:cs="Times New Roman"/>
          <w:szCs w:val="24"/>
        </w:rPr>
        <w:lastRenderedPageBreak/>
        <w:t>τους δικαιούχους του επιδόματος θέρμανσης και των κοινωνικών επι</w:t>
      </w:r>
      <w:r>
        <w:rPr>
          <w:rFonts w:eastAsia="Times New Roman" w:cs="Times New Roman"/>
          <w:szCs w:val="24"/>
        </w:rPr>
        <w:t xml:space="preserve">δομάτων. Η δήθεν Αριστερή Κυβέρνηση τσακίζει τη μεσαία τάξη και κάνει τους φτωχούς φτωχότερους. </w:t>
      </w:r>
    </w:p>
    <w:p w14:paraId="14EE07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συνεχίζετε, δεν σταματάτε εδώ. Απελευθερώνονται οι ομαδικές απολύσεις και εγκαταλείπονται οι δεσμεύσεις σας για τις συλλογικές συμβάσεις. Με την απελευθέρω</w:t>
      </w:r>
      <w:r>
        <w:rPr>
          <w:rFonts w:eastAsia="Times New Roman" w:cs="Times New Roman"/>
          <w:szCs w:val="24"/>
        </w:rPr>
        <w:t>ση δε</w:t>
      </w:r>
      <w:r>
        <w:rPr>
          <w:rFonts w:eastAsia="Times New Roman" w:cs="Times New Roman"/>
          <w:szCs w:val="24"/>
        </w:rPr>
        <w:t>,</w:t>
      </w:r>
      <w:r>
        <w:rPr>
          <w:rFonts w:eastAsia="Times New Roman" w:cs="Times New Roman"/>
          <w:szCs w:val="24"/>
        </w:rPr>
        <w:t xml:space="preserve"> της λειτουργίας των καταστημάτων τις Κυριακές</w:t>
      </w:r>
      <w:r>
        <w:rPr>
          <w:rFonts w:eastAsia="Times New Roman" w:cs="Times New Roman"/>
          <w:szCs w:val="24"/>
        </w:rPr>
        <w:t>,</w:t>
      </w:r>
      <w:r>
        <w:rPr>
          <w:rFonts w:eastAsia="Times New Roman" w:cs="Times New Roman"/>
          <w:szCs w:val="24"/>
        </w:rPr>
        <w:t xml:space="preserve"> οι μικρομεσαίοι και οι εργαζόμενοι σε αυτές τις επιχειρήσεις δέχονται τη χαριστική βολή από εσάς και ιδιαίτερα η εργαζόμενη γυναίκα και η εργαζόμενη μητέρα.</w:t>
      </w:r>
    </w:p>
    <w:p w14:paraId="14EE07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αντί να εφαρμόσετε τις αποφάσεις του </w:t>
      </w:r>
      <w:proofErr w:type="spellStart"/>
      <w:r>
        <w:rPr>
          <w:rFonts w:eastAsia="Times New Roman" w:cs="Times New Roman"/>
          <w:szCs w:val="24"/>
        </w:rPr>
        <w:t>ΣτΕ</w:t>
      </w:r>
      <w:proofErr w:type="spellEnd"/>
      <w:r>
        <w:rPr>
          <w:rFonts w:eastAsia="Times New Roman" w:cs="Times New Roman"/>
          <w:szCs w:val="24"/>
        </w:rPr>
        <w:t xml:space="preserve"> </w:t>
      </w:r>
      <w:r>
        <w:rPr>
          <w:rFonts w:eastAsia="Times New Roman" w:cs="Times New Roman"/>
          <w:szCs w:val="24"/>
        </w:rPr>
        <w:t>και να στηρίξετε, όπως υποσχόσασταν άλλωστε τους ένστολους, μειώνετε και τα ειδικά μισθολόγια. Και όλα αυτά</w:t>
      </w:r>
      <w:r>
        <w:rPr>
          <w:rFonts w:eastAsia="Times New Roman" w:cs="Times New Roman"/>
          <w:szCs w:val="24"/>
        </w:rPr>
        <w:t>,</w:t>
      </w:r>
      <w:r>
        <w:rPr>
          <w:rFonts w:eastAsia="Times New Roman" w:cs="Times New Roman"/>
          <w:szCs w:val="24"/>
        </w:rPr>
        <w:t xml:space="preserve"> χωρίς να έχετε πάρει καμμία απολύτως δέσμευση για το χρέος, με μόνη ελπίδα τι θα αποδώσει η πίεση της κ. </w:t>
      </w:r>
      <w:proofErr w:type="spellStart"/>
      <w:r>
        <w:rPr>
          <w:rFonts w:eastAsia="Times New Roman" w:cs="Times New Roman"/>
          <w:szCs w:val="24"/>
        </w:rPr>
        <w:t>Λαγκάρντ</w:t>
      </w:r>
      <w:proofErr w:type="spellEnd"/>
      <w:r>
        <w:rPr>
          <w:rFonts w:eastAsia="Times New Roman" w:cs="Times New Roman"/>
          <w:szCs w:val="24"/>
        </w:rPr>
        <w:t xml:space="preserve"> απέναντι στον κ. Σόιμπλε. Της κ. </w:t>
      </w:r>
      <w:proofErr w:type="spellStart"/>
      <w:r>
        <w:rPr>
          <w:rFonts w:eastAsia="Times New Roman" w:cs="Times New Roman"/>
          <w:szCs w:val="24"/>
        </w:rPr>
        <w:t>Λαγκάρντ</w:t>
      </w:r>
      <w:proofErr w:type="spellEnd"/>
      <w:r>
        <w:rPr>
          <w:rFonts w:eastAsia="Times New Roman" w:cs="Times New Roman"/>
          <w:szCs w:val="24"/>
        </w:rPr>
        <w:t>,</w:t>
      </w:r>
      <w:r>
        <w:rPr>
          <w:rFonts w:eastAsia="Times New Roman" w:cs="Times New Roman"/>
          <w:szCs w:val="24"/>
        </w:rPr>
        <w:t xml:space="preserve"> που θα διώχνατε το φθινόπωρο, αν θυμάστε καλά. Εκλιπαρούσατε τον χειμώνα και τώρα κρέμεστε από πάνω της, μπας και βγάλετε το καλοκαίρι. </w:t>
      </w:r>
    </w:p>
    <w:p w14:paraId="14EE072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Εγκαταλείψατε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του 2012 για το χρέος</w:t>
      </w:r>
      <w:r>
        <w:rPr>
          <w:rFonts w:eastAsia="Times New Roman" w:cs="Times New Roman"/>
          <w:szCs w:val="24"/>
        </w:rPr>
        <w:t xml:space="preserve"> -</w:t>
      </w:r>
      <w:r>
        <w:rPr>
          <w:rFonts w:eastAsia="Times New Roman" w:cs="Times New Roman"/>
          <w:szCs w:val="24"/>
        </w:rPr>
        <w:t>αυτή είναι η πραγματικότητα</w:t>
      </w:r>
      <w:r>
        <w:rPr>
          <w:rFonts w:eastAsia="Times New Roman" w:cs="Times New Roman"/>
          <w:szCs w:val="24"/>
        </w:rPr>
        <w:t>-</w:t>
      </w:r>
      <w:r>
        <w:rPr>
          <w:rFonts w:eastAsia="Times New Roman" w:cs="Times New Roman"/>
          <w:szCs w:val="24"/>
        </w:rPr>
        <w:t xml:space="preserve"> και πριμοδοτήσατε</w:t>
      </w:r>
      <w:r>
        <w:rPr>
          <w:rFonts w:eastAsia="Times New Roman" w:cs="Times New Roman"/>
          <w:szCs w:val="24"/>
        </w:rPr>
        <w:t xml:space="preserve"> έτσι τους Ευρωπαίους </w:t>
      </w:r>
      <w:r>
        <w:rPr>
          <w:rFonts w:eastAsia="Times New Roman" w:cs="Times New Roman"/>
          <w:szCs w:val="24"/>
        </w:rPr>
        <w:t xml:space="preserve">τραπεζίτες, </w:t>
      </w:r>
      <w:r>
        <w:rPr>
          <w:rFonts w:eastAsia="Times New Roman" w:cs="Times New Roman"/>
          <w:szCs w:val="24"/>
        </w:rPr>
        <w:t>με τουλάχιστον 6 δισεκατομμύρια ευρώ από τα κέρδη των ελληνικών ομολόγων.</w:t>
      </w:r>
    </w:p>
    <w:p w14:paraId="14EE07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Πήρατε αόριστες υποσχέσεις το 2016. Ήρθατε εδώ και πανηγυρίζατε ότι πήρατε τα τρία καλαθάκια: το βραχυπρόθεσμο, το μεσοπρόθεσμο, το μακροπρόθεσμο. </w:t>
      </w:r>
      <w:r>
        <w:rPr>
          <w:rFonts w:eastAsia="Times New Roman" w:cs="Times New Roman"/>
          <w:szCs w:val="24"/>
        </w:rPr>
        <w:lastRenderedPageBreak/>
        <w:t>Έτσι κλείσατε την αξιολόγηση πέρυσι. Μήπως δεν το θυμάστε; Έτσι χρυσώσατε το χάπι στους Βουλευτές σας, για να</w:t>
      </w:r>
      <w:r>
        <w:rPr>
          <w:rFonts w:eastAsia="Times New Roman" w:cs="Times New Roman"/>
          <w:szCs w:val="24"/>
        </w:rPr>
        <w:t xml:space="preserve"> μπορέσουν να ψηφίσουν, </w:t>
      </w:r>
      <w:r>
        <w:rPr>
          <w:rFonts w:eastAsia="Times New Roman" w:cs="Times New Roman"/>
          <w:szCs w:val="24"/>
        </w:rPr>
        <w:t xml:space="preserve">με το </w:t>
      </w:r>
      <w:r>
        <w:rPr>
          <w:rFonts w:eastAsia="Times New Roman" w:cs="Times New Roman"/>
          <w:szCs w:val="24"/>
        </w:rPr>
        <w:t>ότι λύσατε το θέμα του χρέους. Και σήμερα έρχεστε εδώ και λέτε στους δανειστές «δώστε ό,τι προαιρείστε, για να σώσουμε τα προσχήματα».</w:t>
      </w:r>
    </w:p>
    <w:p w14:paraId="14EE072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7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Λοιπόν, ακούστ</w:t>
      </w:r>
      <w:r>
        <w:rPr>
          <w:rFonts w:eastAsia="Times New Roman" w:cs="Times New Roman"/>
          <w:szCs w:val="24"/>
        </w:rPr>
        <w:t xml:space="preserve">ε, τέρμα η πλάκα! Δεν δικαιούστε και </w:t>
      </w:r>
      <w:r>
        <w:rPr>
          <w:rFonts w:eastAsia="Times New Roman" w:cs="Times New Roman"/>
          <w:szCs w:val="24"/>
        </w:rPr>
        <w:t xml:space="preserve">δεν </w:t>
      </w:r>
      <w:r>
        <w:rPr>
          <w:rFonts w:eastAsia="Times New Roman" w:cs="Times New Roman"/>
          <w:szCs w:val="24"/>
        </w:rPr>
        <w:t>σας παίρνει να φέρετε τίποτα λιγότερο από την απόφαση του 2012.</w:t>
      </w:r>
    </w:p>
    <w:p w14:paraId="14EE07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κάθε κόκκινη γραμμή που επικαλούνταν ο κ. Τσίπρας και οι Υπουργοί του εξαφανίστηκε από προσώπου γης. Τα δώσατε όλα</w:t>
      </w:r>
      <w:r>
        <w:rPr>
          <w:rFonts w:eastAsia="Times New Roman" w:cs="Times New Roman"/>
          <w:szCs w:val="24"/>
        </w:rPr>
        <w:t>,</w:t>
      </w:r>
      <w:r>
        <w:rPr>
          <w:rFonts w:eastAsia="Times New Roman" w:cs="Times New Roman"/>
          <w:szCs w:val="24"/>
        </w:rPr>
        <w:t xml:space="preserve"> για να</w:t>
      </w:r>
      <w:r>
        <w:rPr>
          <w:rFonts w:eastAsia="Times New Roman" w:cs="Times New Roman"/>
          <w:szCs w:val="24"/>
        </w:rPr>
        <w:t xml:space="preserve"> κρατήσετε την καρέκλα. Αυτή είναι η μεγάλη αλήθεια.</w:t>
      </w:r>
    </w:p>
    <w:p w14:paraId="14EE07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Από το περίφημο «Πρόγραμμα της Θεσσαλονίκης» πήγαμε στην άνευ όρων παράδοση. Από τη σεισάχθεια φτάσαμε στους ηλεκτρονικούς πλειστηριασμούς. Από το «κανένα σπίτι στα χέρια τραπεζίτη» φτάσαμε στο «κανένα σ</w:t>
      </w:r>
      <w:r>
        <w:rPr>
          <w:rFonts w:eastAsia="Times New Roman" w:cs="Times New Roman"/>
          <w:szCs w:val="24"/>
        </w:rPr>
        <w:t>πίτι στα χέρια ιδιοκτήτη». Από τα 751 ευρώ ελάχιστο μισθό</w:t>
      </w:r>
      <w:r>
        <w:rPr>
          <w:rFonts w:eastAsia="Times New Roman" w:cs="Times New Roman"/>
          <w:szCs w:val="24"/>
        </w:rPr>
        <w:t>,</w:t>
      </w:r>
      <w:r>
        <w:rPr>
          <w:rFonts w:eastAsia="Times New Roman" w:cs="Times New Roman"/>
          <w:szCs w:val="24"/>
        </w:rPr>
        <w:t xml:space="preserve"> φτάσαμε στην απασχόληση με φιλοδώρημα, ειδικά για τους νέους. Αφαιρούν έναν ακόμα μισθό από τους εργαζόμενους του ιδιωτικού και του δημόσιου τομέα οριζόντια, σε όλους, με τη μείωση του αφορολόγητου</w:t>
      </w:r>
      <w:r>
        <w:rPr>
          <w:rFonts w:eastAsia="Times New Roman" w:cs="Times New Roman"/>
          <w:szCs w:val="24"/>
        </w:rPr>
        <w:t>. Από την δέκατη τρίτη σύνταξη που θα έδιναν</w:t>
      </w:r>
      <w:r>
        <w:rPr>
          <w:rFonts w:eastAsia="Times New Roman" w:cs="Times New Roman"/>
          <w:szCs w:val="24"/>
        </w:rPr>
        <w:t>,</w:t>
      </w:r>
      <w:r>
        <w:rPr>
          <w:rFonts w:eastAsia="Times New Roman" w:cs="Times New Roman"/>
          <w:szCs w:val="24"/>
        </w:rPr>
        <w:t xml:space="preserve"> έχουν κόψει ήδη τη δωδέκατη και τώρα κόβουν την εντέκατη και τη δέκατη. Εκεί έχουμε φτάσει.</w:t>
      </w:r>
    </w:p>
    <w:p w14:paraId="14EE07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Φωνάζατε «Να ανακτήσουμε την εθνική μας κυριαρχία» και έχετε βάλει πάνω από την Ελλάδα μια τεράστια ταμπέλα</w:t>
      </w:r>
      <w:r>
        <w:rPr>
          <w:rFonts w:eastAsia="Times New Roman" w:cs="Times New Roman"/>
          <w:szCs w:val="24"/>
        </w:rPr>
        <w:t>,</w:t>
      </w:r>
      <w:r>
        <w:rPr>
          <w:rFonts w:eastAsia="Times New Roman" w:cs="Times New Roman"/>
          <w:szCs w:val="24"/>
        </w:rPr>
        <w:t xml:space="preserve"> που λέει «πωλείται».</w:t>
      </w:r>
    </w:p>
    <w:p w14:paraId="14EE07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Καμαρώστε τον κ. Τσίπρα και τους Υπουργούς του σε δηλώσεις τους: «Δεν πρόκειται να συμφωνήσω ούτε ένα ευρώ νέα μέτρα». Εδώ</w:t>
      </w:r>
      <w:r>
        <w:rPr>
          <w:rFonts w:eastAsia="Times New Roman" w:cs="Times New Roman"/>
          <w:szCs w:val="24"/>
        </w:rPr>
        <w:t>,</w:t>
      </w:r>
      <w:r>
        <w:rPr>
          <w:rFonts w:eastAsia="Times New Roman" w:cs="Times New Roman"/>
          <w:szCs w:val="24"/>
        </w:rPr>
        <w:t xml:space="preserve"> σε αυτή την Αίθουσα</w:t>
      </w:r>
      <w:r>
        <w:rPr>
          <w:rFonts w:eastAsia="Times New Roman" w:cs="Times New Roman"/>
          <w:szCs w:val="24"/>
        </w:rPr>
        <w:t>,</w:t>
      </w:r>
      <w:r>
        <w:rPr>
          <w:rFonts w:eastAsia="Times New Roman" w:cs="Times New Roman"/>
          <w:szCs w:val="24"/>
        </w:rPr>
        <w:t xml:space="preserve"> μας λέγατε: «Θα κλείσει η αξιολόγηση χωρίς ούτε ένα μέτρο». «Θα παραιτηθώ» έλεγαν «αν το </w:t>
      </w:r>
      <w:r>
        <w:rPr>
          <w:rFonts w:eastAsia="Times New Roman" w:cs="Times New Roman"/>
          <w:szCs w:val="24"/>
        </w:rPr>
        <w:t xml:space="preserve">αφορολόγητο πέσει κάτω από τις 8.200 ευρώ». «Η </w:t>
      </w:r>
      <w:proofErr w:type="spellStart"/>
      <w:r>
        <w:rPr>
          <w:rFonts w:eastAsia="Times New Roman" w:cs="Times New Roman"/>
          <w:szCs w:val="24"/>
        </w:rPr>
        <w:t>προνομοθέτηση</w:t>
      </w:r>
      <w:proofErr w:type="spellEnd"/>
      <w:r>
        <w:rPr>
          <w:rFonts w:eastAsia="Times New Roman" w:cs="Times New Roman"/>
          <w:szCs w:val="24"/>
        </w:rPr>
        <w:t xml:space="preserve"> δεν πρόκειται να γίνει δεκτή από αυτήν την Κυβέρνηση». «Καμμία μείωση στις κύριες συντάξεις δεν θα υπάρξει, αντίθετα θα γίνουν αυξήσεις»</w:t>
      </w:r>
      <w:r>
        <w:rPr>
          <w:rFonts w:eastAsia="Times New Roman" w:cs="Times New Roman"/>
          <w:szCs w:val="24"/>
        </w:rPr>
        <w:t>,</w:t>
      </w:r>
      <w:r>
        <w:rPr>
          <w:rFonts w:eastAsia="Times New Roman" w:cs="Times New Roman"/>
          <w:szCs w:val="24"/>
        </w:rPr>
        <w:t xml:space="preserve"> μας διαβεβαίωναν. «Θα επαναφέρουμε τις συλλογικές συμβάσε</w:t>
      </w:r>
      <w:r>
        <w:rPr>
          <w:rFonts w:eastAsia="Times New Roman" w:cs="Times New Roman"/>
          <w:szCs w:val="24"/>
        </w:rPr>
        <w:t>ις και δεν θα απελευθερωθούν οι ομαδικές απολύσεις». «Δεν θα πουληθεί ούτε μία μονάδα της ΔΕΗ». Ε, λοιπόν ξεγυμνωθήκατε, χάσατε και το τελευταίο φύλλο συκής!</w:t>
      </w:r>
    </w:p>
    <w:p w14:paraId="14EE07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είναι πρόκληση να μας ζητούν να ψηφ</w:t>
      </w:r>
      <w:r>
        <w:rPr>
          <w:rFonts w:eastAsia="Times New Roman" w:cs="Times New Roman"/>
          <w:szCs w:val="24"/>
        </w:rPr>
        <w:t>ί</w:t>
      </w:r>
      <w:r>
        <w:rPr>
          <w:rFonts w:eastAsia="Times New Roman" w:cs="Times New Roman"/>
          <w:szCs w:val="24"/>
        </w:rPr>
        <w:t>σουμε τα δήθεν αντίμετρα. Έχετε κ</w:t>
      </w:r>
      <w:r>
        <w:rPr>
          <w:rFonts w:eastAsia="Times New Roman" w:cs="Times New Roman"/>
          <w:szCs w:val="24"/>
        </w:rPr>
        <w:t>αταλάβει ότι αυτά θα δοθούν αν, όταν και εφ’ όσον το κρίνει το Διεθνές Νομισματικό Ταμείο και υπερκαλυφθούν οι εξοντωτικοί για τους πολίτες οικονομικοί στόχοι για τα πρωτογενή πλεονάσματα. Η ερώτηση είναι ρητορική. Φυσικά και το ξέρετε, αφού ψηφίζετε το άρ</w:t>
      </w:r>
      <w:r>
        <w:rPr>
          <w:rFonts w:eastAsia="Times New Roman" w:cs="Times New Roman"/>
          <w:szCs w:val="24"/>
        </w:rPr>
        <w:t xml:space="preserve">θρο 15, το άρθρο της ντροπής, που μετατρέπει τον Έλληνα Υπουργό Οικονομικών σε γραμματέα του </w:t>
      </w:r>
      <w:proofErr w:type="spellStart"/>
      <w:r>
        <w:rPr>
          <w:rFonts w:eastAsia="Times New Roman" w:cs="Times New Roman"/>
          <w:szCs w:val="24"/>
        </w:rPr>
        <w:t>Τόμσεν</w:t>
      </w:r>
      <w:proofErr w:type="spellEnd"/>
      <w:r>
        <w:rPr>
          <w:rFonts w:eastAsia="Times New Roman" w:cs="Times New Roman"/>
          <w:szCs w:val="24"/>
        </w:rPr>
        <w:t xml:space="preserve">. Η μοναδική του δουλειά θα είναι να δημοσιεύει στο ΦΕΚ τις αποφάσεις του </w:t>
      </w:r>
      <w:proofErr w:type="spellStart"/>
      <w:r>
        <w:rPr>
          <w:rFonts w:eastAsia="Times New Roman" w:cs="Times New Roman"/>
          <w:szCs w:val="24"/>
        </w:rPr>
        <w:t>Τόμσεν</w:t>
      </w:r>
      <w:proofErr w:type="spellEnd"/>
      <w:r>
        <w:rPr>
          <w:rFonts w:eastAsia="Times New Roman" w:cs="Times New Roman"/>
          <w:szCs w:val="24"/>
        </w:rPr>
        <w:t xml:space="preserve"> για το τι θα γίνει στη χώρα μας.</w:t>
      </w:r>
    </w:p>
    <w:p w14:paraId="14EE07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Τα αντίμετρα είναι το νέο μεγάλο παραμύθι. </w:t>
      </w:r>
      <w:r>
        <w:rPr>
          <w:rFonts w:eastAsia="Times New Roman" w:cs="Times New Roman"/>
          <w:szCs w:val="24"/>
        </w:rPr>
        <w:t xml:space="preserve">Τα μέτρα είναι η τραγική πραγματικότητα για τον ελληνικό λαό, που φέρνετε εσείς. Με τα νέα μέτρα οδηγείτε τους εργαζόμενους, τους συνταξιούχους, τους επαγγελματίες, τους αγρότες στο περιθώριο. </w:t>
      </w:r>
    </w:p>
    <w:p w14:paraId="14EE07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Και ταυτόχρονα, τι τάζετε; Αναδιανομή της μιζέριας με αυτά τα </w:t>
      </w:r>
      <w:r>
        <w:rPr>
          <w:rFonts w:eastAsia="Times New Roman" w:cs="Times New Roman"/>
          <w:szCs w:val="24"/>
        </w:rPr>
        <w:t>περίφημα δήθεν αντίμετρα. Παίρνετε από τον χαμηλοσυνταξιούχο μια σύνταξη τώρα και θα τη δώσετε, αν και εφόσον σας το επιτρέψουν</w:t>
      </w:r>
      <w:r>
        <w:rPr>
          <w:rFonts w:eastAsia="Times New Roman" w:cs="Times New Roman"/>
          <w:szCs w:val="24"/>
        </w:rPr>
        <w:t>,</w:t>
      </w:r>
      <w:r>
        <w:rPr>
          <w:rFonts w:eastAsia="Times New Roman" w:cs="Times New Roman"/>
          <w:szCs w:val="24"/>
        </w:rPr>
        <w:t xml:space="preserve"> ως συσσίτιο –γιατί συσσίτιο είπατε ότι θα δώσετε- στο εγγόνι του στο μέλλον. </w:t>
      </w:r>
      <w:r>
        <w:rPr>
          <w:rFonts w:eastAsia="Times New Roman" w:cs="Times New Roman"/>
          <w:szCs w:val="24"/>
        </w:rPr>
        <w:t>«</w:t>
      </w:r>
      <w:r>
        <w:rPr>
          <w:rFonts w:eastAsia="Times New Roman" w:cs="Times New Roman"/>
          <w:szCs w:val="24"/>
        </w:rPr>
        <w:t>Ζήσε Μάη μου</w:t>
      </w:r>
      <w:r>
        <w:rPr>
          <w:rFonts w:eastAsia="Times New Roman" w:cs="Times New Roman"/>
          <w:szCs w:val="24"/>
        </w:rPr>
        <w:t>»</w:t>
      </w:r>
      <w:r>
        <w:rPr>
          <w:rFonts w:eastAsia="Times New Roman" w:cs="Times New Roman"/>
          <w:szCs w:val="24"/>
        </w:rPr>
        <w:t>!</w:t>
      </w:r>
    </w:p>
    <w:p w14:paraId="14EE07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Μην περιμένετε, λοιπόν, από εμάς κ</w:t>
      </w:r>
      <w:r>
        <w:rPr>
          <w:rFonts w:eastAsia="Times New Roman" w:cs="Times New Roman"/>
          <w:szCs w:val="24"/>
        </w:rPr>
        <w:t>αμ</w:t>
      </w:r>
      <w:r>
        <w:rPr>
          <w:rFonts w:eastAsia="Times New Roman" w:cs="Times New Roman"/>
          <w:szCs w:val="24"/>
        </w:rPr>
        <w:t>μ</w:t>
      </w:r>
      <w:r>
        <w:rPr>
          <w:rFonts w:eastAsia="Times New Roman" w:cs="Times New Roman"/>
          <w:szCs w:val="24"/>
        </w:rPr>
        <w:t>ία ανοχή και κα</w:t>
      </w:r>
      <w:r>
        <w:rPr>
          <w:rFonts w:eastAsia="Times New Roman" w:cs="Times New Roman"/>
          <w:szCs w:val="24"/>
        </w:rPr>
        <w:t>μ</w:t>
      </w:r>
      <w:r>
        <w:rPr>
          <w:rFonts w:eastAsia="Times New Roman" w:cs="Times New Roman"/>
          <w:szCs w:val="24"/>
        </w:rPr>
        <w:t xml:space="preserve">μία συνενοχή. Όχι, σε όλα τα μέτρα και τα αντίμετρα που φέρνετε σήμερα. </w:t>
      </w:r>
    </w:p>
    <w:p w14:paraId="14EE073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735" w14:textId="77777777" w:rsidR="002F0583" w:rsidRDefault="00B91F1A">
      <w:pPr>
        <w:spacing w:line="600" w:lineRule="auto"/>
        <w:jc w:val="both"/>
        <w:rPr>
          <w:rFonts w:eastAsia="Times New Roman" w:cs="Times New Roman"/>
          <w:szCs w:val="24"/>
        </w:rPr>
      </w:pPr>
      <w:r>
        <w:rPr>
          <w:rFonts w:eastAsia="Times New Roman" w:cs="Times New Roman"/>
          <w:szCs w:val="24"/>
        </w:rPr>
        <w:t>Α</w:t>
      </w:r>
      <w:r>
        <w:rPr>
          <w:rFonts w:eastAsia="Times New Roman" w:cs="Times New Roman"/>
          <w:szCs w:val="24"/>
        </w:rPr>
        <w:t>φήστε, επιτέλους, τα κλαψουρίσματα και τους φαρισαϊσμούς με το πλεόνασμα και δώστε το κοινωνικό μέρισμα. Μέχρι 1,9 δισεκατομμύρια ευρώ μπορούν να διατεθούν για δράσεις ενίσχυσης της ανάπτυξης, της κοινωνικής συνοχής, της αντιμετώπισης της ανεργίας, με χρημ</w:t>
      </w:r>
      <w:r>
        <w:rPr>
          <w:rFonts w:eastAsia="Times New Roman" w:cs="Times New Roman"/>
          <w:szCs w:val="24"/>
        </w:rPr>
        <w:t xml:space="preserve">ατοδότηση ακριβώς από την υπέρβαση του πλεονάσματος, όπως ακριβώς προβλέπει το πρόγραμμα που εσείς φέρατε. Εσείς τα έχετε υπογράψει αυτά. </w:t>
      </w:r>
    </w:p>
    <w:p w14:paraId="14EE073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είτε, τουλάχιστον την αλήθεια στον ελληνικό λαό, ότι επιλέξατε να μην δώσετε το κοινωνικό μέρισμα, γιατί πρέπει να δ</w:t>
      </w:r>
      <w:r>
        <w:rPr>
          <w:rFonts w:eastAsia="Times New Roman" w:cs="Times New Roman"/>
          <w:szCs w:val="24"/>
        </w:rPr>
        <w:t xml:space="preserve">ώσετε στους δανειστές τους τόκους για το χρέος, αφού καθυστερήσατε τόσο την αξιολόγηση. </w:t>
      </w:r>
    </w:p>
    <w:p w14:paraId="14EE073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ξεκίνησε τώρα το άλλο μεγάλο παραμύθι, ότι με αυτήν τη συμφωνία ανοίγει ο δρόμος για ανάπτυξη. Ποια ανάπτυξη; Το μνημόνιό σας </w:t>
      </w:r>
      <w:r>
        <w:rPr>
          <w:rFonts w:eastAsia="Times New Roman" w:cs="Times New Roman"/>
          <w:szCs w:val="24"/>
        </w:rPr>
        <w:t xml:space="preserve">είναι εξόχως </w:t>
      </w:r>
      <w:proofErr w:type="spellStart"/>
      <w:r>
        <w:rPr>
          <w:rFonts w:eastAsia="Times New Roman" w:cs="Times New Roman"/>
          <w:szCs w:val="24"/>
        </w:rPr>
        <w:t>υφεσιακό</w:t>
      </w:r>
      <w:proofErr w:type="spellEnd"/>
      <w:r>
        <w:rPr>
          <w:rFonts w:eastAsia="Times New Roman" w:cs="Times New Roman"/>
          <w:szCs w:val="24"/>
        </w:rPr>
        <w:t xml:space="preserve">. </w:t>
      </w:r>
    </w:p>
    <w:p w14:paraId="14EE07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Επιπλέον, το πρώτο τετράμηνο του 2017 η ύφεση τραβάει την ανηφόρα και η χώρα κατατάσσεται τελευταία στις επενδύσεις ανάμεσα στις χώρες της Ευρωπαϊκής Ένωσης. </w:t>
      </w:r>
    </w:p>
    <w:p w14:paraId="14EE07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Και αλήθεια, πώς θα έρθει στο μέλλον αυτή η περιβόητη ανάπτυξη; Με την εξ</w:t>
      </w:r>
      <w:r>
        <w:rPr>
          <w:rFonts w:eastAsia="Times New Roman" w:cs="Times New Roman"/>
          <w:szCs w:val="24"/>
        </w:rPr>
        <w:t xml:space="preserve">οντωτική φορολογία νοικοκυριών και επιχειρήσεων; Είκοσι επτά νέους φόρους έχετε επιβάλει. Με τη συνεχή υπονόμευση των μεγάλων επενδύσεων; Πείτε μου μια που προχώρησε σε αυτόν τον τόπο. </w:t>
      </w:r>
    </w:p>
    <w:p w14:paraId="14EE07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Πανηγυρίζουν για τα υψηλά πλεονάσματα</w:t>
      </w:r>
      <w:r>
        <w:rPr>
          <w:rFonts w:eastAsia="Times New Roman" w:cs="Times New Roman"/>
          <w:szCs w:val="24"/>
        </w:rPr>
        <w:t>,</w:t>
      </w:r>
      <w:r>
        <w:rPr>
          <w:rFonts w:eastAsia="Times New Roman" w:cs="Times New Roman"/>
          <w:szCs w:val="24"/>
        </w:rPr>
        <w:t xml:space="preserve"> που έφερε η </w:t>
      </w:r>
      <w:proofErr w:type="spellStart"/>
      <w:r>
        <w:rPr>
          <w:rFonts w:eastAsia="Times New Roman" w:cs="Times New Roman"/>
          <w:szCs w:val="24"/>
        </w:rPr>
        <w:t>υπερφορολόγηση</w:t>
      </w:r>
      <w:proofErr w:type="spellEnd"/>
      <w:r>
        <w:rPr>
          <w:rFonts w:eastAsia="Times New Roman" w:cs="Times New Roman"/>
          <w:szCs w:val="24"/>
        </w:rPr>
        <w:t>,</w:t>
      </w:r>
      <w:r>
        <w:rPr>
          <w:rFonts w:eastAsia="Times New Roman" w:cs="Times New Roman"/>
          <w:szCs w:val="24"/>
        </w:rPr>
        <w:t xml:space="preserve"> σε </w:t>
      </w:r>
      <w:r>
        <w:rPr>
          <w:rFonts w:eastAsia="Times New Roman" w:cs="Times New Roman"/>
          <w:szCs w:val="24"/>
        </w:rPr>
        <w:t>μια χώρα</w:t>
      </w:r>
      <w:r>
        <w:rPr>
          <w:rFonts w:eastAsia="Times New Roman" w:cs="Times New Roman"/>
          <w:szCs w:val="24"/>
        </w:rPr>
        <w:t>,</w:t>
      </w:r>
      <w:r>
        <w:rPr>
          <w:rFonts w:eastAsia="Times New Roman" w:cs="Times New Roman"/>
          <w:szCs w:val="24"/>
        </w:rPr>
        <w:t xml:space="preserve"> που οι ληξιπρόθεσμες οφειλές των πολιτών ξεπερνούν τα 100 δισεκατομμύρια ευρώ, οι οφειλές στα ασφαλιστικά ταμεία τα 22 δισεκατομμύρια και τα κόκκινα δάνεια καλπάζουν, φτάνοντας τα 110 δισεκατομμύρια ευρώ. Κρύβουν ότι δεν πλη</w:t>
      </w:r>
      <w:r>
        <w:rPr>
          <w:rFonts w:eastAsia="Times New Roman" w:cs="Times New Roman"/>
          <w:szCs w:val="24"/>
        </w:rPr>
        <w:lastRenderedPageBreak/>
        <w:t>ρώθηκαν επιδόματα πολύ</w:t>
      </w:r>
      <w:r>
        <w:rPr>
          <w:rFonts w:eastAsia="Times New Roman" w:cs="Times New Roman"/>
          <w:szCs w:val="24"/>
        </w:rPr>
        <w:t xml:space="preserve">τεκνων και ασθενών ομάδων του πληθυσμού, ότι μειώθηκαν οι επιχορηγήσεις στα νοσοκομεία και οι επιδοτήσεις στη γεωργία και βέβαια, ότι ισοπεδώθηκε το Πρόγραμμα Δημοσίων Επενδύσεων. </w:t>
      </w:r>
    </w:p>
    <w:p w14:paraId="14EE07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 Τσίπρας έχει μόνο ένα σχέδιο. Αυτό προκρί</w:t>
      </w:r>
      <w:r>
        <w:rPr>
          <w:rFonts w:eastAsia="Times New Roman" w:cs="Times New Roman"/>
          <w:szCs w:val="24"/>
        </w:rPr>
        <w:t>νει, αυτό προτιμά, αυτό προωθεί, να παρατείνει την παραμονή του στην εξουσία. Κι έτσι υπόσχεται τα πάντα στους πάντες. Την ώρα που τα δημόσια νοσοκομεία πραγματικά διαλύονται, τάζει προσλήψεις φαντάσματα και αόριστες μεταρρυθμίσεις για την πρωτοβάθμια φρον</w:t>
      </w:r>
      <w:r>
        <w:rPr>
          <w:rFonts w:eastAsia="Times New Roman" w:cs="Times New Roman"/>
          <w:szCs w:val="24"/>
        </w:rPr>
        <w:t>τίδα, που μάλιστα</w:t>
      </w:r>
      <w:r>
        <w:rPr>
          <w:rFonts w:eastAsia="Times New Roman" w:cs="Times New Roman"/>
          <w:szCs w:val="24"/>
        </w:rPr>
        <w:t>,</w:t>
      </w:r>
      <w:r>
        <w:rPr>
          <w:rFonts w:eastAsia="Times New Roman" w:cs="Times New Roman"/>
          <w:szCs w:val="24"/>
        </w:rPr>
        <w:t xml:space="preserve"> αυθαίρετα και προκλητικά χαρακτηρίζει ως μεταρρυθμίσεις</w:t>
      </w:r>
      <w:r>
        <w:rPr>
          <w:rFonts w:eastAsia="Times New Roman" w:cs="Times New Roman"/>
          <w:szCs w:val="24"/>
        </w:rPr>
        <w:t>,</w:t>
      </w:r>
      <w:r>
        <w:rPr>
          <w:rFonts w:eastAsia="Times New Roman" w:cs="Times New Roman"/>
          <w:szCs w:val="24"/>
        </w:rPr>
        <w:t xml:space="preserve"> ανάλογες με αυτές που έγιναν τη δεκαετία του ’80. Εδώ πάει αυτό που λέει και ο </w:t>
      </w:r>
      <w:r>
        <w:rPr>
          <w:rFonts w:eastAsia="Times New Roman" w:cs="Times New Roman"/>
          <w:szCs w:val="24"/>
        </w:rPr>
        <w:t>θυμ</w:t>
      </w:r>
      <w:r>
        <w:rPr>
          <w:rFonts w:eastAsia="Times New Roman" w:cs="Times New Roman"/>
          <w:szCs w:val="24"/>
        </w:rPr>
        <w:t>όσοφος ελληνικός λαός «έβαλε και η μυλωνού</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άντρα</w:t>
      </w:r>
      <w:r>
        <w:rPr>
          <w:rFonts w:eastAsia="Times New Roman" w:cs="Times New Roman"/>
          <w:szCs w:val="24"/>
        </w:rPr>
        <w:t xml:space="preserve"> </w:t>
      </w:r>
      <w:r>
        <w:rPr>
          <w:rFonts w:eastAsia="Times New Roman" w:cs="Times New Roman"/>
          <w:szCs w:val="24"/>
        </w:rPr>
        <w:t xml:space="preserve">της με τους πραματευτάδες». </w:t>
      </w:r>
    </w:p>
    <w:p w14:paraId="14EE07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Την ώρα</w:t>
      </w:r>
      <w:r>
        <w:rPr>
          <w:rFonts w:eastAsia="Times New Roman" w:cs="Times New Roman"/>
          <w:szCs w:val="24"/>
        </w:rPr>
        <w:t>,</w:t>
      </w:r>
      <w:r>
        <w:rPr>
          <w:rFonts w:eastAsia="Times New Roman" w:cs="Times New Roman"/>
          <w:szCs w:val="24"/>
        </w:rPr>
        <w:t xml:space="preserve"> που η π</w:t>
      </w:r>
      <w:r>
        <w:rPr>
          <w:rFonts w:eastAsia="Times New Roman" w:cs="Times New Roman"/>
          <w:szCs w:val="24"/>
        </w:rPr>
        <w:t>αιδεία υποβαθμίζεται δραματικά, υπόσχεται ολοήμερα, φτιάχνει νέα πανεπιστήμια, καταργεί τις εξετάσεις κι έρχεται ο αρμόδιος Υπουργός και λέει «ναι, αλλά δεν ξέρω να σας πω ούτε πώς ούτε πότε θα γίνουν όλα αυτά». Δηλαδή</w:t>
      </w:r>
      <w:r>
        <w:rPr>
          <w:rFonts w:eastAsia="Times New Roman" w:cs="Times New Roman"/>
          <w:szCs w:val="24"/>
        </w:rPr>
        <w:t>,</w:t>
      </w:r>
      <w:r>
        <w:rPr>
          <w:rFonts w:eastAsia="Times New Roman" w:cs="Times New Roman"/>
          <w:szCs w:val="24"/>
        </w:rPr>
        <w:t xml:space="preserve"> με λίγα λόγια</w:t>
      </w:r>
      <w:r>
        <w:rPr>
          <w:rFonts w:eastAsia="Times New Roman" w:cs="Times New Roman"/>
          <w:szCs w:val="24"/>
        </w:rPr>
        <w:t>,</w:t>
      </w:r>
      <w:r>
        <w:rPr>
          <w:rFonts w:eastAsia="Times New Roman" w:cs="Times New Roman"/>
          <w:szCs w:val="24"/>
        </w:rPr>
        <w:t xml:space="preserve"> παίζουν με την αγωνία</w:t>
      </w:r>
      <w:r>
        <w:rPr>
          <w:rFonts w:eastAsia="Times New Roman" w:cs="Times New Roman"/>
          <w:szCs w:val="24"/>
        </w:rPr>
        <w:t xml:space="preserve"> των οικογενειών και των παιδιών. </w:t>
      </w:r>
    </w:p>
    <w:p w14:paraId="14EE07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Με καθεστωτικές λογικές και πρακτικές προσπαθούν να χτίσουν το πελατειακό και ελεγχόμενο κράτος. Παρεμβαίνουν ωμά στη δικαιοσύνη και στη δημόσια διοίκηση, προωθώντας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επιχειρούν να καπελώσουν τις ανεξάρτητες α</w:t>
      </w:r>
      <w:r>
        <w:rPr>
          <w:rFonts w:eastAsia="Times New Roman" w:cs="Times New Roman"/>
          <w:szCs w:val="24"/>
        </w:rPr>
        <w:t xml:space="preserve">ρχές και αυξάνουν συνέχεια τις προσλήψεις από το παράθυρο. </w:t>
      </w:r>
    </w:p>
    <w:p w14:paraId="14EE07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Μέσα σε μια μέρα</w:t>
      </w:r>
      <w:r>
        <w:rPr>
          <w:rFonts w:eastAsia="Times New Roman" w:cs="Times New Roman"/>
          <w:szCs w:val="24"/>
        </w:rPr>
        <w:t>,</w:t>
      </w:r>
      <w:r>
        <w:rPr>
          <w:rFonts w:eastAsia="Times New Roman" w:cs="Times New Roman"/>
          <w:szCs w:val="24"/>
        </w:rPr>
        <w:t xml:space="preserve"> οι κυβερνητικές μεθοδεύσεις σε πολύ ευαίσθητο</w:t>
      </w:r>
      <w:r>
        <w:rPr>
          <w:rFonts w:eastAsia="Times New Roman" w:cs="Times New Roman"/>
          <w:szCs w:val="24"/>
        </w:rPr>
        <w:t>υ</w:t>
      </w:r>
      <w:r>
        <w:rPr>
          <w:rFonts w:eastAsia="Times New Roman" w:cs="Times New Roman"/>
          <w:szCs w:val="24"/>
        </w:rPr>
        <w:t>ς τομείς</w:t>
      </w:r>
      <w:r>
        <w:rPr>
          <w:rFonts w:eastAsia="Times New Roman" w:cs="Times New Roman"/>
          <w:szCs w:val="24"/>
        </w:rPr>
        <w:t>,</w:t>
      </w:r>
      <w:r>
        <w:rPr>
          <w:rFonts w:eastAsia="Times New Roman" w:cs="Times New Roman"/>
          <w:szCs w:val="24"/>
        </w:rPr>
        <w:t xml:space="preserve"> όπως η υγεία και οι συμβασιούχοι, ακυρώθηκαν από τα κορυφαία δικαστήρια του τόπου. Η αναξιοκρατία, η αδιαφάνεια, η ευνοιοκ</w:t>
      </w:r>
      <w:r>
        <w:rPr>
          <w:rFonts w:eastAsia="Times New Roman" w:cs="Times New Roman"/>
          <w:szCs w:val="24"/>
        </w:rPr>
        <w:t>ρατία γίνονται τα βασικά χαρακτηριστικά της πολιτικής του κ. Τσίπρα</w:t>
      </w:r>
      <w:r>
        <w:rPr>
          <w:rFonts w:eastAsia="Times New Roman" w:cs="Times New Roman"/>
          <w:szCs w:val="24"/>
        </w:rPr>
        <w:t>,</w:t>
      </w:r>
      <w:r>
        <w:rPr>
          <w:rFonts w:eastAsia="Times New Roman" w:cs="Times New Roman"/>
          <w:szCs w:val="24"/>
        </w:rPr>
        <w:t xml:space="preserve"> όλα δηλαδή όσα προκαλούν αποστροφή ιδιαίτερα στους νέους ανθρώπους και τους διώχνουν μακριά από την πολιτική. </w:t>
      </w:r>
    </w:p>
    <w:p w14:paraId="14EE07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Με σκανδαλολογία για αντιπερισπασμό, με κατασυκοφάντηση των πολιτικών τους αντιπάλων, ιδιαίτερα της δικής μας παράταξης, χτίζουν μεθοδικά τη δική τους διαπλοκή. </w:t>
      </w:r>
    </w:p>
    <w:p w14:paraId="14EE07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Ακούστε, πάρτε το επιτέλους απόφαση, η παράταξή μας δεν εκβιάζεται και δεν εκφοβίζεται! Δεν έχ</w:t>
      </w:r>
      <w:r>
        <w:rPr>
          <w:rFonts w:eastAsia="Times New Roman" w:cs="Times New Roman"/>
          <w:szCs w:val="24"/>
        </w:rPr>
        <w:t xml:space="preserve">ουμε τίποτα να κρύψουμε και τίποτα να φοβηθούμε! Έχουμε πει, διαφάνεια για τους πάντες και παντού! </w:t>
      </w:r>
    </w:p>
    <w:p w14:paraId="14EE074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4EE0742"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Εσείς έχετε χάσει το ηθικό πλεονέκτημα. Αφού αποτύχατε με τον κ. Καλογρίτσα να </w:t>
      </w:r>
      <w:r>
        <w:rPr>
          <w:rFonts w:eastAsia="Times New Roman" w:cs="Times New Roman"/>
          <w:szCs w:val="24"/>
        </w:rPr>
        <w:t xml:space="preserve">κάνετε το «ΣΥΡΙΖΑ </w:t>
      </w:r>
      <w:r>
        <w:rPr>
          <w:rFonts w:eastAsia="Times New Roman" w:cs="Times New Roman"/>
          <w:szCs w:val="24"/>
          <w:lang w:val="en-US"/>
        </w:rPr>
        <w:t>channel</w:t>
      </w:r>
      <w:r>
        <w:rPr>
          <w:rFonts w:eastAsia="Times New Roman" w:cs="Times New Roman"/>
          <w:szCs w:val="24"/>
        </w:rPr>
        <w:t>», συνεχίζετε τώρα</w:t>
      </w:r>
      <w:r>
        <w:rPr>
          <w:rFonts w:eastAsia="Times New Roman" w:cs="Times New Roman"/>
          <w:szCs w:val="24"/>
        </w:rPr>
        <w:t>,</w:t>
      </w:r>
      <w:r>
        <w:rPr>
          <w:rFonts w:eastAsia="Times New Roman" w:cs="Times New Roman"/>
          <w:szCs w:val="24"/>
        </w:rPr>
        <w:t xml:space="preserve"> με άλλον επιχειρηματία, στον οποίο δίνετε και εκατομμύρια, του τα χαρίζετε, στην προσπάθειά σας να ελέγξετε τα μέσα ενημέρωσης. </w:t>
      </w:r>
    </w:p>
    <w:p w14:paraId="14EE0743"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Ως εδώ, όμως. Σας είπα και πριν</w:t>
      </w:r>
      <w:r>
        <w:rPr>
          <w:rFonts w:eastAsia="Times New Roman" w:cs="Times New Roman"/>
          <w:szCs w:val="24"/>
        </w:rPr>
        <w:t>:</w:t>
      </w:r>
      <w:r>
        <w:rPr>
          <w:rFonts w:eastAsia="Times New Roman" w:cs="Times New Roman"/>
          <w:szCs w:val="24"/>
        </w:rPr>
        <w:t xml:space="preserve"> Η καταδίκη του ελληνικού λαού θα είναι αμείλικτη </w:t>
      </w:r>
      <w:r>
        <w:rPr>
          <w:rFonts w:eastAsia="Times New Roman" w:cs="Times New Roman"/>
          <w:szCs w:val="24"/>
        </w:rPr>
        <w:t xml:space="preserve">όταν θα έρθει η ώρα. </w:t>
      </w:r>
    </w:p>
    <w:p w14:paraId="14EE0744"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νομίζετε, κύριε Πρωθυπουργέ, ότι ο λαός σας στηρίζει, </w:t>
      </w:r>
      <w:r>
        <w:rPr>
          <w:rFonts w:eastAsia="Times New Roman" w:cs="Times New Roman"/>
          <w:szCs w:val="24"/>
        </w:rPr>
        <w:t>«</w:t>
      </w:r>
      <w:r>
        <w:rPr>
          <w:rFonts w:eastAsia="Times New Roman" w:cs="Times New Roman"/>
          <w:szCs w:val="24"/>
        </w:rPr>
        <w:t>ιδού η Ρόδος</w:t>
      </w:r>
      <w:r>
        <w:rPr>
          <w:rFonts w:eastAsia="Times New Roman" w:cs="Times New Roman"/>
          <w:szCs w:val="24"/>
        </w:rPr>
        <w:t>»</w:t>
      </w:r>
      <w:r>
        <w:rPr>
          <w:rFonts w:eastAsia="Times New Roman" w:cs="Times New Roman"/>
          <w:szCs w:val="24"/>
        </w:rPr>
        <w:t xml:space="preserve">! Παραιτηθείτε. Αλλά, δεν τολμάτε. </w:t>
      </w:r>
    </w:p>
    <w:p w14:paraId="14EE0745"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βέβαια, η λύση στα προβλήματα της χώρας δεν μπορεί να είναι η παλινόρθωση της Δεξιάς. Η Αξιωματική</w:t>
      </w:r>
      <w:r>
        <w:rPr>
          <w:rFonts w:eastAsia="Times New Roman" w:cs="Times New Roman"/>
          <w:szCs w:val="24"/>
        </w:rPr>
        <w:t xml:space="preserve"> Αντιπολίτευση ταυτίζει ισοπεδωτικά το αύριο της χώρας με το δικό της, σαν να μην μας δίδαξε τίποτα απολύτως η κρίση όλα αυτά τα χρόνια και τα αίτια</w:t>
      </w:r>
      <w:r>
        <w:rPr>
          <w:rFonts w:eastAsia="Times New Roman" w:cs="Times New Roman"/>
          <w:szCs w:val="24"/>
        </w:rPr>
        <w:t>,</w:t>
      </w:r>
      <w:r>
        <w:rPr>
          <w:rFonts w:eastAsia="Times New Roman" w:cs="Times New Roman"/>
          <w:szCs w:val="24"/>
        </w:rPr>
        <w:t xml:space="preserve"> που μας οδήγησαν ως εδώ. </w:t>
      </w:r>
    </w:p>
    <w:p w14:paraId="14EE0746" w14:textId="77777777" w:rsidR="002F0583" w:rsidRDefault="00B91F1A">
      <w:pPr>
        <w:spacing w:after="0" w:line="600" w:lineRule="auto"/>
        <w:jc w:val="center"/>
        <w:rPr>
          <w:rFonts w:eastAsia="Times New Roman" w:cs="Times New Roman"/>
          <w:szCs w:val="24"/>
        </w:rPr>
      </w:pPr>
      <w:r>
        <w:rPr>
          <w:rFonts w:eastAsia="Times New Roman" w:cs="Times New Roman"/>
          <w:szCs w:val="24"/>
        </w:rPr>
        <w:t>(Θόρυβος στην Αίθουσα)</w:t>
      </w:r>
    </w:p>
    <w:p w14:paraId="14EE0747"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ησυχία. </w:t>
      </w:r>
    </w:p>
    <w:p w14:paraId="14EE0748"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 xml:space="preserve">(ΦΩΦΗ)  </w:t>
      </w:r>
      <w:r>
        <w:rPr>
          <w:rFonts w:eastAsia="Times New Roman" w:cs="Times New Roman"/>
          <w:b/>
          <w:szCs w:val="24"/>
        </w:rPr>
        <w:t>ΓΕΝΝΗΜΑΤΑ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Το έλλειμα πολιτικής τους οδηγεί σήμερα να προσπαθούν επικοινωνιακά να παίξουν ακόμα και με τη λέξη «αλλαγή», τη λέξη-σύμβολο</w:t>
      </w:r>
      <w:r>
        <w:rPr>
          <w:rFonts w:eastAsia="Times New Roman" w:cs="Times New Roman"/>
          <w:szCs w:val="24"/>
        </w:rPr>
        <w:t>,</w:t>
      </w:r>
      <w:r>
        <w:rPr>
          <w:rFonts w:eastAsia="Times New Roman" w:cs="Times New Roman"/>
          <w:szCs w:val="24"/>
        </w:rPr>
        <w:t xml:space="preserve"> που χρησιμοποίησε ο Ανδρέας Παπανδρέου, το ΠΑΣΟΚ και η </w:t>
      </w:r>
      <w:r>
        <w:rPr>
          <w:rFonts w:eastAsia="Times New Roman" w:cs="Times New Roman"/>
          <w:szCs w:val="24"/>
        </w:rPr>
        <w:t>δημοκρατική παράταξη, για να περιγράψουν όλες τις μεγάλες τομές</w:t>
      </w:r>
      <w:r>
        <w:rPr>
          <w:rFonts w:eastAsia="Times New Roman" w:cs="Times New Roman"/>
          <w:szCs w:val="24"/>
        </w:rPr>
        <w:t>,</w:t>
      </w:r>
      <w:r>
        <w:rPr>
          <w:rFonts w:eastAsia="Times New Roman" w:cs="Times New Roman"/>
          <w:szCs w:val="24"/>
        </w:rPr>
        <w:t xml:space="preserve"> που έγιναν σε αυτή τη χώρα τη δεκαετία του 1980.</w:t>
      </w:r>
    </w:p>
    <w:p w14:paraId="14EE0749"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Η αλλαγή</w:t>
      </w:r>
      <w:r>
        <w:rPr>
          <w:rFonts w:eastAsia="Times New Roman" w:cs="Times New Roman"/>
          <w:szCs w:val="24"/>
        </w:rPr>
        <w:t>,</w:t>
      </w:r>
      <w:r>
        <w:rPr>
          <w:rFonts w:eastAsia="Times New Roman" w:cs="Times New Roman"/>
          <w:szCs w:val="24"/>
        </w:rPr>
        <w:t xml:space="preserve"> ως προοδευτικό κίνημα και ως πολιτική ούτε </w:t>
      </w:r>
      <w:proofErr w:type="spellStart"/>
      <w:r>
        <w:rPr>
          <w:rFonts w:eastAsia="Times New Roman" w:cs="Times New Roman"/>
          <w:szCs w:val="24"/>
        </w:rPr>
        <w:t>πλαστογραφείται</w:t>
      </w:r>
      <w:proofErr w:type="spellEnd"/>
      <w:r>
        <w:rPr>
          <w:rFonts w:eastAsia="Times New Roman" w:cs="Times New Roman"/>
          <w:szCs w:val="24"/>
        </w:rPr>
        <w:t xml:space="preserve"> ούτε αντιγράφεται. Ματαιοπονείτε. Η χώρα, ναι, χρειάζεται πριν απ’ όλα μι</w:t>
      </w:r>
      <w:r>
        <w:rPr>
          <w:rFonts w:eastAsia="Times New Roman" w:cs="Times New Roman"/>
          <w:szCs w:val="24"/>
        </w:rPr>
        <w:t xml:space="preserve">α δημιουργική αλλαγή στην πολιτική. </w:t>
      </w:r>
    </w:p>
    <w:p w14:paraId="14EE074A"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έχει αποδεχθεί ότι το πρόβλημα δεν είναι μόνο οικονομικό. Είναι βαθύτατα πολιτικό. Και αυτή η συνεδρίαση σήμερα και έτσι όπως διεξήχθη</w:t>
      </w:r>
      <w:r>
        <w:rPr>
          <w:rFonts w:eastAsia="Times New Roman" w:cs="Times New Roman"/>
          <w:szCs w:val="24"/>
        </w:rPr>
        <w:t>,</w:t>
      </w:r>
      <w:r>
        <w:rPr>
          <w:rFonts w:eastAsia="Times New Roman" w:cs="Times New Roman"/>
          <w:szCs w:val="24"/>
        </w:rPr>
        <w:t xml:space="preserve"> το επιβεβαιώνει με τον πιο τρανό τρόπο. </w:t>
      </w:r>
    </w:p>
    <w:p w14:paraId="14EE074B"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w:t>
      </w:r>
      <w:r>
        <w:rPr>
          <w:rFonts w:eastAsia="Times New Roman" w:cs="Times New Roman"/>
          <w:szCs w:val="24"/>
        </w:rPr>
        <w:t>πληρώσει ακριβά εμμονές και φιλοδοξίες</w:t>
      </w:r>
      <w:r>
        <w:rPr>
          <w:rFonts w:eastAsia="Times New Roman" w:cs="Times New Roman"/>
          <w:szCs w:val="24"/>
        </w:rPr>
        <w:t>,</w:t>
      </w:r>
      <w:r>
        <w:rPr>
          <w:rFonts w:eastAsia="Times New Roman" w:cs="Times New Roman"/>
          <w:szCs w:val="24"/>
        </w:rPr>
        <w:t xml:space="preserve"> που μας κρατούν στο χθες, ψευδαισθήσεις για σωτήρες που θα έρθουν και μαγικές λύσεις που θα φέρουν. Να, γιατί το «να φύγουν αυτοί και ας έρθει όποιος να είναι», χωρίς ριζική αλλαγή των συσχετισμών και χωρίς καθοριστι</w:t>
      </w:r>
      <w:r>
        <w:rPr>
          <w:rFonts w:eastAsia="Times New Roman" w:cs="Times New Roman"/>
          <w:szCs w:val="24"/>
        </w:rPr>
        <w:t xml:space="preserve">κή ενίσχυση της δημοκρατικής παράταξης, ουσιαστικά οδηγεί σε νέα αδιέξοδα. </w:t>
      </w:r>
    </w:p>
    <w:p w14:paraId="14EE074C"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Αυτή </w:t>
      </w:r>
      <w:r>
        <w:rPr>
          <w:rFonts w:eastAsia="Times New Roman" w:cs="Times New Roman"/>
          <w:szCs w:val="24"/>
        </w:rPr>
        <w:t>η</w:t>
      </w:r>
      <w:r>
        <w:rPr>
          <w:rFonts w:eastAsia="Times New Roman" w:cs="Times New Roman"/>
          <w:szCs w:val="24"/>
        </w:rPr>
        <w:t xml:space="preserve"> δύσκολη ώρα για το έθνος, είναι η ώρα να καταστρώσουμε ένα σχέδιο ελπίδας, ένα σχέδιο για την Ελλάδα, το σχέδιο «Ελλάδα», ένα σχέδιο για να πάρουμε την Ελλάδα πίσω, για να π</w:t>
      </w:r>
      <w:r>
        <w:rPr>
          <w:rFonts w:eastAsia="Times New Roman" w:cs="Times New Roman"/>
          <w:szCs w:val="24"/>
        </w:rPr>
        <w:t xml:space="preserve">άρει ο ελληνικός λαός τον τόπο του πίσω, για να πάρει πάλι πίσω ο πολίτης τη δουλειά του, την επιχείρησή του, το σπίτι του και να είναι πραγματικά κυρίαρχος στον τόπο του. </w:t>
      </w:r>
    </w:p>
    <w:p w14:paraId="14EE074D"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Δεν πιστεύουμε σε εύκολους δρόμους και δεν υποσχόμαστε μαγικές λύσεις. Δεν προσερχό</w:t>
      </w:r>
      <w:r>
        <w:rPr>
          <w:rFonts w:eastAsia="Times New Roman" w:cs="Times New Roman"/>
          <w:szCs w:val="24"/>
        </w:rPr>
        <w:t xml:space="preserve">μαστε στον ελληνικό λαό ως προφήτες της μοναδικής αλήθειας. Εγγυόμαστε, όμως, ότι σε ένα σύντομο χρονικό διάστημα ο ελληνικός λαός θα </w:t>
      </w:r>
      <w:r>
        <w:rPr>
          <w:rFonts w:eastAsia="Times New Roman" w:cs="Times New Roman"/>
          <w:szCs w:val="24"/>
        </w:rPr>
        <w:t xml:space="preserve">μπορεί, </w:t>
      </w:r>
      <w:r>
        <w:rPr>
          <w:rFonts w:eastAsia="Times New Roman" w:cs="Times New Roman"/>
          <w:szCs w:val="24"/>
        </w:rPr>
        <w:t>για πρώτη φορά μετά την κρίση</w:t>
      </w:r>
      <w:r>
        <w:rPr>
          <w:rFonts w:eastAsia="Times New Roman" w:cs="Times New Roman"/>
          <w:szCs w:val="24"/>
        </w:rPr>
        <w:t>,</w:t>
      </w:r>
      <w:r>
        <w:rPr>
          <w:rFonts w:eastAsia="Times New Roman" w:cs="Times New Roman"/>
          <w:szCs w:val="24"/>
        </w:rPr>
        <w:t xml:space="preserve"> να βλέπει ότι οι θυσίες του πιάνουν τόπο και οδηγούν στο τέλος του αδιεξόδου με ασφ</w:t>
      </w:r>
      <w:r>
        <w:rPr>
          <w:rFonts w:eastAsia="Times New Roman" w:cs="Times New Roman"/>
          <w:szCs w:val="24"/>
        </w:rPr>
        <w:t xml:space="preserve">άλεια. </w:t>
      </w:r>
    </w:p>
    <w:p w14:paraId="14EE074E"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Όλες οι δημοκρατικές πολιτικές δυνάμεις</w:t>
      </w:r>
      <w:r>
        <w:rPr>
          <w:rFonts w:eastAsia="Times New Roman" w:cs="Times New Roman"/>
          <w:szCs w:val="24"/>
        </w:rPr>
        <w:t>,</w:t>
      </w:r>
      <w:r>
        <w:rPr>
          <w:rFonts w:eastAsia="Times New Roman" w:cs="Times New Roman"/>
          <w:szCs w:val="24"/>
        </w:rPr>
        <w:t xml:space="preserve"> οφείλουμε και συμφωνήσουμε και να διεκδικήσουμε: Την παραγωγική ανασυγκρότηση του τόπου με ισχυρή μεσαία τάξη. Το κοινωνικό συμβόλαιο με προοπτική, που θα επιμερίσει δίκαια τα βάρη και τα οφέλη από την πορεί</w:t>
      </w:r>
      <w:r>
        <w:rPr>
          <w:rFonts w:eastAsia="Times New Roman" w:cs="Times New Roman"/>
          <w:szCs w:val="24"/>
        </w:rPr>
        <w:t xml:space="preserve">α της χώρας. Τις αλλαγές που πρέπει να πετύχουμε στο δημόσιο χρέος, έτσι ώστε να βοηθήσουμε πράγματι ουσιαστικά, σοβαρά, υπεύθυνα την </w:t>
      </w:r>
      <w:r>
        <w:rPr>
          <w:rFonts w:eastAsia="Times New Roman" w:cs="Times New Roman"/>
          <w:szCs w:val="24"/>
        </w:rPr>
        <w:lastRenderedPageBreak/>
        <w:t>αναπτυξιακή πορεία του τόπου. Και την αναδιάρθρωση του ιδιωτικού χρέους με την κοινωνία όρθια. Μόνο έτσι, και με τη δέσμευ</w:t>
      </w:r>
      <w:r>
        <w:rPr>
          <w:rFonts w:eastAsia="Times New Roman" w:cs="Times New Roman"/>
          <w:szCs w:val="24"/>
        </w:rPr>
        <w:t xml:space="preserve">ση όλων, ο ελληνικός λαός θα μπορέσει να έχει πραγματική ελπίδα. </w:t>
      </w:r>
    </w:p>
    <w:p w14:paraId="14EE074F" w14:textId="77777777" w:rsidR="002F0583" w:rsidRDefault="00B91F1A">
      <w:pPr>
        <w:spacing w:after="0" w:line="600" w:lineRule="auto"/>
        <w:ind w:firstLine="720"/>
        <w:jc w:val="both"/>
        <w:rPr>
          <w:rFonts w:eastAsia="Times New Roman" w:cs="Times New Roman"/>
          <w:szCs w:val="24"/>
        </w:rPr>
      </w:pPr>
      <w:r>
        <w:rPr>
          <w:rFonts w:eastAsia="Times New Roman" w:cs="Times New Roman"/>
          <w:szCs w:val="24"/>
        </w:rPr>
        <w:t xml:space="preserve">Δυστυχώς, φαίνεται ότι ΣΥΡΙΖΑ και Νέα Δημοκρατία αρνούνται ακόμα αυτή την αναγκαιότητα. Θα τους την επιβάλλουμε. Η συνεννόηση είναι και εφικτή και αναγκαία. </w:t>
      </w:r>
    </w:p>
    <w:p w14:paraId="14EE0750" w14:textId="77777777" w:rsidR="002F0583" w:rsidRDefault="00B91F1A">
      <w:pPr>
        <w:spacing w:after="0" w:line="600" w:lineRule="auto"/>
        <w:ind w:firstLine="720"/>
        <w:jc w:val="both"/>
        <w:rPr>
          <w:rFonts w:eastAsia="Times New Roman"/>
          <w:szCs w:val="24"/>
        </w:rPr>
      </w:pPr>
      <w:r>
        <w:rPr>
          <w:rFonts w:eastAsia="Times New Roman" w:cs="Times New Roman"/>
          <w:szCs w:val="24"/>
        </w:rPr>
        <w:t>Με την αλλαγή των συσχετισμών στ</w:t>
      </w:r>
      <w:r>
        <w:rPr>
          <w:rFonts w:eastAsia="Times New Roman" w:cs="Times New Roman"/>
          <w:szCs w:val="24"/>
        </w:rPr>
        <w:t>ην κοινωνία, αλλά και στη Βουλή, η δημοκρατική παράταξη, που κράτησε όρθια τη χώρα στις δύσκολες στιγμές, όταν είχε βρεθεί πραγματικά στο χείλος του γκρεμού, που θωράκισε τη χώρα βάζοντάς της στην ΟΝΕ, που συνδέθηκε με όλες τις μεγάλες μεταρρυθμίσεις, ακόμ</w:t>
      </w:r>
      <w:r>
        <w:rPr>
          <w:rFonts w:eastAsia="Times New Roman" w:cs="Times New Roman"/>
          <w:szCs w:val="24"/>
        </w:rPr>
        <w:t>α και μέσα στην κρίση, γίνεται ξανά δυνατή. Είμαστε έτοιμοι για την πραγματική αλλαγή</w:t>
      </w:r>
      <w:r>
        <w:rPr>
          <w:rFonts w:eastAsia="Times New Roman" w:cs="Times New Roman"/>
          <w:szCs w:val="24"/>
        </w:rPr>
        <w:t>,</w:t>
      </w:r>
      <w:r>
        <w:rPr>
          <w:rFonts w:eastAsia="Times New Roman" w:cs="Times New Roman"/>
          <w:szCs w:val="24"/>
        </w:rPr>
        <w:t xml:space="preserve"> που έχει ανάγκη ο τόπος, για νέα εθνική αυτοπεποίθηση απέναντι στην παραίτηση και το φόβο, για συνεννόηση απέναντι στις προκλήσεις και εθνική γραμμή απέναντι στην πόλωση</w:t>
      </w:r>
      <w:r>
        <w:rPr>
          <w:rFonts w:eastAsia="Times New Roman" w:cs="Times New Roman"/>
          <w:szCs w:val="24"/>
        </w:rPr>
        <w:t xml:space="preserve"> και το διχασμό. </w:t>
      </w:r>
      <w:r>
        <w:rPr>
          <w:rFonts w:eastAsia="Times New Roman"/>
          <w:szCs w:val="24"/>
        </w:rPr>
        <w:t xml:space="preserve">Γιατί μόνο έτσι μπορούμε να βγούμε από την κρίση. Και εμείς βάζουμε πάνω από όλα την πατρίδα, πάνω από οποιοδήποτε κομματικό συμφέρον. </w:t>
      </w:r>
    </w:p>
    <w:p w14:paraId="14EE0751" w14:textId="77777777" w:rsidR="002F0583" w:rsidRDefault="00B91F1A">
      <w:pPr>
        <w:spacing w:line="600" w:lineRule="auto"/>
        <w:ind w:firstLine="720"/>
        <w:jc w:val="both"/>
        <w:rPr>
          <w:rFonts w:eastAsia="Times New Roman"/>
          <w:szCs w:val="24"/>
        </w:rPr>
      </w:pPr>
      <w:r>
        <w:rPr>
          <w:rFonts w:eastAsia="Times New Roman"/>
          <w:szCs w:val="24"/>
        </w:rPr>
        <w:t xml:space="preserve">Σας </w:t>
      </w:r>
      <w:r>
        <w:rPr>
          <w:rFonts w:eastAsia="Times New Roman"/>
        </w:rPr>
        <w:t>ευχαριστώ πολύ</w:t>
      </w:r>
      <w:r>
        <w:rPr>
          <w:rFonts w:eastAsia="Times New Roman"/>
          <w:szCs w:val="24"/>
        </w:rPr>
        <w:t xml:space="preserve">. </w:t>
      </w:r>
    </w:p>
    <w:p w14:paraId="14EE0752" w14:textId="77777777" w:rsidR="002F0583" w:rsidRDefault="00B91F1A">
      <w:pPr>
        <w:spacing w:line="600" w:lineRule="auto"/>
        <w:ind w:firstLine="709"/>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14EE0753"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 </w:t>
      </w:r>
      <w:r>
        <w:rPr>
          <w:rFonts w:eastAsia="Times New Roman"/>
          <w:b/>
          <w:bCs/>
          <w:shd w:val="clear" w:color="auto" w:fill="FFFFFF"/>
        </w:rPr>
        <w:t>ΠΡΟΕ</w:t>
      </w:r>
      <w:r>
        <w:rPr>
          <w:rFonts w:eastAsia="Times New Roman"/>
          <w:b/>
          <w:bCs/>
          <w:shd w:val="clear" w:color="auto" w:fill="FFFFFF"/>
        </w:rPr>
        <w:t xml:space="preserve">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w:t>
      </w:r>
      <w:r>
        <w:rPr>
          <w:rFonts w:eastAsia="Times New Roman"/>
          <w:szCs w:val="24"/>
        </w:rPr>
        <w:t xml:space="preserve">Κυρία Πρόεδρε, επειδή κάνατε μια παρατήρηση, η αγόρευσή σας έγινε παρόντος του </w:t>
      </w:r>
      <w:r>
        <w:rPr>
          <w:rFonts w:eastAsia="Times New Roman"/>
        </w:rPr>
        <w:t>Πρωθυπουργού και του Αρχηγού της Αξιωματικής Αντιπολίτευσης…</w:t>
      </w:r>
    </w:p>
    <w:p w14:paraId="14EE0754" w14:textId="77777777" w:rsidR="002F0583" w:rsidRDefault="00B91F1A">
      <w:pPr>
        <w:spacing w:line="600" w:lineRule="auto"/>
        <w:ind w:firstLine="720"/>
        <w:rPr>
          <w:rFonts w:eastAsia="Times New Roman"/>
          <w:bCs/>
          <w:shd w:val="clear" w:color="auto" w:fill="FFFFFF"/>
        </w:rPr>
      </w:pPr>
      <w:r>
        <w:rPr>
          <w:rFonts w:eastAsia="Times New Roman"/>
          <w:b/>
          <w:szCs w:val="24"/>
        </w:rPr>
        <w:t>ΦΩΤΕΙΝΗ</w:t>
      </w:r>
      <w:r>
        <w:rPr>
          <w:rFonts w:eastAsia="Times New Roman"/>
          <w:b/>
          <w:szCs w:val="24"/>
        </w:rPr>
        <w:t xml:space="preserve"> (ΦΩΦΗ)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 xml:space="preserve">Δεν έχουν ανάγκη υπεράσπισης, κύριε Πρόεδρε. </w:t>
      </w:r>
    </w:p>
    <w:p w14:paraId="14EE0755" w14:textId="77777777" w:rsidR="002F0583" w:rsidRDefault="00B91F1A">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14EE075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Σας παρακαλώ, μη φωνάζετε. Η δε </w:t>
      </w:r>
      <w:r>
        <w:rPr>
          <w:rFonts w:eastAsia="Times New Roman"/>
          <w:bCs/>
          <w:shd w:val="clear" w:color="auto" w:fill="FFFFFF"/>
        </w:rPr>
        <w:t>συνεδρίαση</w:t>
      </w:r>
      <w:r>
        <w:rPr>
          <w:rFonts w:eastAsia="Times New Roman" w:cs="Times New Roman"/>
          <w:bCs/>
          <w:shd w:val="clear" w:color="auto" w:fill="FFFFFF"/>
        </w:rPr>
        <w:t xml:space="preserve"> θα κλείσει</w:t>
      </w:r>
      <w:r>
        <w:rPr>
          <w:rFonts w:eastAsia="Times New Roman" w:cs="Times New Roman"/>
          <w:bCs/>
          <w:shd w:val="clear" w:color="auto" w:fill="FFFFFF"/>
        </w:rPr>
        <w:t xml:space="preserve"> με</w:t>
      </w:r>
      <w:r>
        <w:rPr>
          <w:rFonts w:eastAsia="Times New Roman" w:cs="Times New Roman"/>
          <w:bCs/>
          <w:shd w:val="clear" w:color="auto" w:fill="FFFFFF"/>
        </w:rPr>
        <w:t xml:space="preserve"> τον Υπουργό Οικονομικών, αφού μιλήσουν όλοι οι Πολιτικοί Αρχηγοί. Δηλαδή, θα μιλήσει και ο κ. Καμμέν</w:t>
      </w:r>
      <w:r>
        <w:rPr>
          <w:rFonts w:eastAsia="Times New Roman" w:cs="Times New Roman"/>
          <w:bCs/>
          <w:shd w:val="clear" w:color="auto" w:fill="FFFFFF"/>
        </w:rPr>
        <w:t xml:space="preserve">ος. Η </w:t>
      </w:r>
      <w:r>
        <w:rPr>
          <w:rFonts w:eastAsia="Times New Roman"/>
          <w:bCs/>
          <w:shd w:val="clear" w:color="auto" w:fill="FFFFFF"/>
        </w:rPr>
        <w:t>συνεδρίαση</w:t>
      </w:r>
      <w:r>
        <w:rPr>
          <w:rFonts w:eastAsia="Times New Roman" w:cs="Times New Roman"/>
          <w:bCs/>
          <w:shd w:val="clear" w:color="auto" w:fill="FFFFFF"/>
        </w:rPr>
        <w:t xml:space="preserve"> δεν κλείνει κυρία Γεννηματά, όταν…</w:t>
      </w:r>
    </w:p>
    <w:p w14:paraId="14EE0757"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 xml:space="preserve">Δεν έχουν ανάγκη υπεράσπισης ούτε ο Πρωθυπουργός ούτε ο Αρχηγός της Αξιωματικής Αντιπολίτευσης. </w:t>
      </w:r>
    </w:p>
    <w:p w14:paraId="14EE0758"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
          <w:bCs/>
          <w:shd w:val="clear" w:color="auto" w:fill="FFFFFF"/>
        </w:rPr>
        <w:t>:</w:t>
      </w:r>
      <w:r>
        <w:rPr>
          <w:rFonts w:eastAsia="Times New Roman" w:cs="Times New Roman"/>
          <w:bCs/>
          <w:shd w:val="clear" w:color="auto" w:fill="FFFFFF"/>
        </w:rPr>
        <w:t xml:space="preserve">  Σας παρακαλώ. Όλες τις προηγούμενες φορές…</w:t>
      </w:r>
    </w:p>
    <w:p w14:paraId="14EE0759" w14:textId="77777777" w:rsidR="002F0583" w:rsidRDefault="00B91F1A">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14EE075A"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Με </w:t>
      </w:r>
      <w:proofErr w:type="spellStart"/>
      <w:r>
        <w:rPr>
          <w:rFonts w:eastAsia="Times New Roman" w:cs="Times New Roman"/>
          <w:bCs/>
          <w:shd w:val="clear" w:color="auto" w:fill="FFFFFF"/>
        </w:rPr>
        <w:t>συγχωρείτε</w:t>
      </w:r>
      <w:proofErr w:type="spellEnd"/>
      <w:r>
        <w:rPr>
          <w:rFonts w:eastAsia="Times New Roman" w:cs="Times New Roman"/>
          <w:bCs/>
          <w:shd w:val="clear" w:color="auto" w:fill="FFFFFF"/>
        </w:rPr>
        <w:t xml:space="preserve">, γιατί δεν έχετε την υπομονή να με ακούσετε; </w:t>
      </w:r>
    </w:p>
    <w:p w14:paraId="14EE075B"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 xml:space="preserve">Σας άκουσα. </w:t>
      </w:r>
    </w:p>
    <w:p w14:paraId="14EE075C"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Δεν με ακούσατε. </w:t>
      </w:r>
    </w:p>
    <w:p w14:paraId="14EE075D"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cs="Times New Roman"/>
          <w:bCs/>
          <w:shd w:val="clear" w:color="auto" w:fill="FFFFFF"/>
        </w:rPr>
        <w:t xml:space="preserve">Και παρακολούθησα και όλες τις ομιλίες. </w:t>
      </w:r>
    </w:p>
    <w:p w14:paraId="14EE075E"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Δεν με ακούσατε. Όλες τις προηγούμενες φορές και όταν ήσασταν τρίτο </w:t>
      </w:r>
      <w:r>
        <w:rPr>
          <w:rFonts w:eastAsia="Times New Roman"/>
          <w:bCs/>
          <w:shd w:val="clear" w:color="auto" w:fill="FFFFFF"/>
        </w:rPr>
        <w:t>–</w:t>
      </w:r>
      <w:r>
        <w:rPr>
          <w:rFonts w:eastAsia="Times New Roman" w:cs="Times New Roman"/>
          <w:bCs/>
          <w:shd w:val="clear" w:color="auto" w:fill="FFFFFF"/>
        </w:rPr>
        <w:t>και ευτυχώς</w:t>
      </w:r>
      <w:r>
        <w:rPr>
          <w:rFonts w:eastAsia="Times New Roman"/>
          <w:bCs/>
          <w:shd w:val="clear" w:color="auto" w:fill="FFFFFF"/>
        </w:rPr>
        <w:t>–</w:t>
      </w:r>
      <w:r>
        <w:rPr>
          <w:rFonts w:eastAsia="Times New Roman" w:cs="Times New Roman"/>
          <w:bCs/>
          <w:shd w:val="clear" w:color="auto" w:fill="FFFFFF"/>
        </w:rPr>
        <w:t xml:space="preserve"> και όταν ήσασταν τέταρτο κόμμα, θυμάστε πολύ καλά ότι μιλάγατε πριν και από τον Πρωθυπουργό και από τον Πρόεδρο της Αξιωματικής Αντιπολίτευσης. </w:t>
      </w:r>
      <w:proofErr w:type="spellStart"/>
      <w:r>
        <w:rPr>
          <w:rFonts w:eastAsia="Times New Roman" w:cs="Times New Roman"/>
          <w:bCs/>
          <w:shd w:val="clear" w:color="auto" w:fill="FFFFFF"/>
        </w:rPr>
        <w:t>Ελαμβάνοντο</w:t>
      </w:r>
      <w:proofErr w:type="spellEnd"/>
      <w:r>
        <w:rPr>
          <w:rFonts w:eastAsia="Times New Roman" w:cs="Times New Roman"/>
          <w:bCs/>
          <w:shd w:val="clear" w:color="auto" w:fill="FFFFFF"/>
        </w:rPr>
        <w:t xml:space="preserve"> υπόψη</w:t>
      </w:r>
      <w:r>
        <w:rPr>
          <w:rFonts w:eastAsia="Times New Roman" w:cs="Times New Roman"/>
          <w:bCs/>
          <w:shd w:val="clear" w:color="auto" w:fill="FFFFFF"/>
        </w:rPr>
        <w:t>,</w:t>
      </w:r>
      <w:r>
        <w:rPr>
          <w:rFonts w:eastAsia="Times New Roman" w:cs="Times New Roman"/>
          <w:bCs/>
          <w:shd w:val="clear" w:color="auto" w:fill="FFFFFF"/>
        </w:rPr>
        <w:t xml:space="preserve"> προφανώς</w:t>
      </w:r>
      <w:r>
        <w:rPr>
          <w:rFonts w:eastAsia="Times New Roman" w:cs="Times New Roman"/>
          <w:bCs/>
          <w:shd w:val="clear" w:color="auto" w:fill="FFFFFF"/>
        </w:rPr>
        <w:t>,</w:t>
      </w:r>
      <w:r>
        <w:rPr>
          <w:rFonts w:eastAsia="Times New Roman" w:cs="Times New Roman"/>
          <w:bCs/>
          <w:shd w:val="clear" w:color="auto" w:fill="FFFFFF"/>
        </w:rPr>
        <w:t xml:space="preserve"> οι αγορεύσεις σας. Το ίδιο θα ληφθούν και σήμερα υπόψη, καθώς θα κλείσει τη </w:t>
      </w:r>
      <w:r>
        <w:rPr>
          <w:rFonts w:eastAsia="Times New Roman"/>
          <w:bCs/>
          <w:shd w:val="clear" w:color="auto" w:fill="FFFFFF"/>
        </w:rPr>
        <w:t>συνεδρ</w:t>
      </w:r>
      <w:r>
        <w:rPr>
          <w:rFonts w:eastAsia="Times New Roman"/>
          <w:bCs/>
          <w:shd w:val="clear" w:color="auto" w:fill="FFFFFF"/>
        </w:rPr>
        <w:t>ίαση</w:t>
      </w:r>
      <w:r>
        <w:rPr>
          <w:rFonts w:eastAsia="Times New Roman" w:cs="Times New Roman"/>
          <w:bCs/>
          <w:shd w:val="clear" w:color="auto" w:fill="FFFFFF"/>
        </w:rPr>
        <w:t xml:space="preserve"> ο Υπουργός των Οικονομικών. </w:t>
      </w:r>
    </w:p>
    <w:p w14:paraId="14EE075F"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ότι υπήρξε το στρίμωγμα του χρόνου και της σειράς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κάτι το οποίο άλλη φορά θα προσπαθήσουμε να μη γίνει, αλλά μη θέτετε ζητήματα σεναρίων, συνομωσιών και στησίματος παραστάσεων. Εντάξει; Σας παρακαλώ πάρα πολύ. </w:t>
      </w:r>
    </w:p>
    <w:p w14:paraId="14EE0760"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Γ</w:t>
      </w:r>
      <w:r>
        <w:rPr>
          <w:rFonts w:eastAsia="Times New Roman" w:cs="Times New Roman"/>
          <w:bCs/>
          <w:shd w:val="clear" w:color="auto" w:fill="FFFFFF"/>
        </w:rPr>
        <w:t xml:space="preserve">ια να μη θυμηθούμε εδώ μέσα τι γινόταν για πολλά χρόνια ανάμεσα στα δύο κόμματα. Καταλάβατε; </w:t>
      </w:r>
    </w:p>
    <w:p w14:paraId="14EE0761" w14:textId="77777777" w:rsidR="002F0583" w:rsidRDefault="00B91F1A">
      <w:pPr>
        <w:spacing w:line="600" w:lineRule="auto"/>
        <w:ind w:firstLine="709"/>
        <w:jc w:val="both"/>
        <w:rPr>
          <w:rFonts w:eastAsia="Times New Roman" w:cs="Times New Roman"/>
        </w:rPr>
      </w:pPr>
      <w:r>
        <w:rPr>
          <w:rFonts w:eastAsia="Times New Roman" w:cs="Times New Roman"/>
        </w:rPr>
        <w:t xml:space="preserve">(Θόρυβος </w:t>
      </w:r>
      <w:r>
        <w:rPr>
          <w:rFonts w:eastAsia="Times New Roman"/>
        </w:rPr>
        <w:t xml:space="preserve">– </w:t>
      </w:r>
      <w:r>
        <w:rPr>
          <w:rFonts w:eastAsia="Times New Roman" w:cs="Times New Roman"/>
        </w:rPr>
        <w:t xml:space="preserve">διαμαρτυρίες </w:t>
      </w:r>
      <w:r>
        <w:rPr>
          <w:rFonts w:eastAsia="Times New Roman" w:cs="Times New Roman"/>
        </w:rPr>
        <w:t>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14EE0762"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ΑΝΔΡΕΑΣ ΛΟΒΕΡΔΟΣ:</w:t>
      </w:r>
      <w:r>
        <w:rPr>
          <w:rFonts w:eastAsia="Times New Roman" w:cs="Times New Roman"/>
          <w:bCs/>
          <w:shd w:val="clear" w:color="auto" w:fill="FFFFFF"/>
        </w:rPr>
        <w:t xml:space="preserve"> Τι </w:t>
      </w:r>
      <w:r>
        <w:rPr>
          <w:rFonts w:eastAsia="Times New Roman"/>
          <w:bCs/>
          <w:shd w:val="clear" w:color="auto" w:fill="FFFFFF"/>
        </w:rPr>
        <w:t>είναι</w:t>
      </w:r>
      <w:r>
        <w:rPr>
          <w:rFonts w:eastAsia="Times New Roman" w:cs="Times New Roman"/>
          <w:bCs/>
          <w:shd w:val="clear" w:color="auto" w:fill="FFFFFF"/>
        </w:rPr>
        <w:t xml:space="preserve"> αυτά που λέτε; Θα βγείτε και από πάνω;</w:t>
      </w:r>
    </w:p>
    <w:p w14:paraId="14EE0763" w14:textId="77777777" w:rsidR="002F0583" w:rsidRDefault="00B91F1A">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ΠΡΟΕΔΡΟΣ </w:t>
      </w:r>
      <w:r>
        <w:rPr>
          <w:rFonts w:eastAsia="Times New Roman" w:cs="Times New Roman"/>
          <w:b/>
          <w:bCs/>
          <w:shd w:val="clear" w:color="auto" w:fill="FFFFFF"/>
        </w:rPr>
        <w:t xml:space="preserve">(Νικόλαος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Θυμάστε; Μήπως θυμάστε, κύριε Λοβέρδο, που είσαστε πολύ πιο παλιός;</w:t>
      </w:r>
      <w:r>
        <w:rPr>
          <w:rFonts w:eastAsia="Times New Roman" w:cs="Times New Roman"/>
          <w:b/>
          <w:bCs/>
          <w:shd w:val="clear" w:color="auto" w:fill="FFFFFF"/>
        </w:rPr>
        <w:t xml:space="preserve"> </w:t>
      </w:r>
    </w:p>
    <w:p w14:paraId="14EE0764"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Κύριε Πρόεδρε…</w:t>
      </w:r>
    </w:p>
    <w:p w14:paraId="14EE0765"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Ναι, κυρία Γεννηματά. Έχετε τον λόγο. </w:t>
      </w:r>
    </w:p>
    <w:p w14:paraId="14EE076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w:t>
      </w:r>
      <w:r>
        <w:rPr>
          <w:rFonts w:eastAsia="Times New Roman" w:cs="Times New Roman"/>
          <w:b/>
          <w:bCs/>
          <w:shd w:val="clear" w:color="auto" w:fill="FFFFFF"/>
        </w:rPr>
        <w:t>ΡΑΣΚΕΥΗ ΧΡΙΣΤΟΦΙΛΟΠΟΥΛΟΥ:</w:t>
      </w:r>
      <w:r>
        <w:rPr>
          <w:rFonts w:eastAsia="Times New Roman" w:cs="Times New Roman"/>
          <w:bCs/>
          <w:shd w:val="clear" w:color="auto" w:fill="FFFFFF"/>
        </w:rPr>
        <w:t xml:space="preserve"> Τι </w:t>
      </w:r>
      <w:r>
        <w:rPr>
          <w:rFonts w:eastAsia="Times New Roman"/>
          <w:bCs/>
          <w:shd w:val="clear" w:color="auto" w:fill="FFFFFF"/>
        </w:rPr>
        <w:t>είναι</w:t>
      </w:r>
      <w:r>
        <w:rPr>
          <w:rFonts w:eastAsia="Times New Roman" w:cs="Times New Roman"/>
          <w:bCs/>
          <w:shd w:val="clear" w:color="auto" w:fill="FFFFFF"/>
        </w:rPr>
        <w:t xml:space="preserve"> αυτά που λέτε; Ντροπή σας!</w:t>
      </w:r>
    </w:p>
    <w:p w14:paraId="14EE0767"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Σταματήστε! Κοιτάξτε, κυρία </w:t>
      </w:r>
      <w:proofErr w:type="spellStart"/>
      <w:r>
        <w:rPr>
          <w:rFonts w:eastAsia="Times New Roman" w:cs="Times New Roman"/>
          <w:bCs/>
          <w:shd w:val="clear" w:color="auto" w:fill="FFFFFF"/>
        </w:rPr>
        <w:t>Χριστοφιλοπούλου</w:t>
      </w:r>
      <w:proofErr w:type="spellEnd"/>
      <w:r>
        <w:rPr>
          <w:rFonts w:eastAsia="Times New Roman" w:cs="Times New Roman"/>
          <w:bCs/>
          <w:shd w:val="clear" w:color="auto" w:fill="FFFFFF"/>
        </w:rPr>
        <w:t xml:space="preserve">, σας παρακαλώ πολύ, μη διακόπτετε. Κάνουμε μια </w:t>
      </w:r>
      <w:r>
        <w:rPr>
          <w:rFonts w:eastAsia="Times New Roman"/>
          <w:bCs/>
          <w:shd w:val="clear" w:color="auto" w:fill="FFFFFF"/>
        </w:rPr>
        <w:t>συζήτηση</w:t>
      </w:r>
      <w:r>
        <w:rPr>
          <w:rFonts w:eastAsia="Times New Roman" w:cs="Times New Roman"/>
          <w:bCs/>
          <w:shd w:val="clear" w:color="auto" w:fill="FFFFFF"/>
        </w:rPr>
        <w:t xml:space="preserve">. </w:t>
      </w:r>
    </w:p>
    <w:p w14:paraId="14EE0768"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w:t>
      </w:r>
      <w:r>
        <w:rPr>
          <w:rFonts w:eastAsia="Times New Roman"/>
          <w:b/>
          <w:szCs w:val="24"/>
        </w:rPr>
        <w:t>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 xml:space="preserve">Κύριε Πρόεδρε, έχω τον λόγο; </w:t>
      </w:r>
    </w:p>
    <w:p w14:paraId="14EE0769"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w:t>
      </w:r>
    </w:p>
    <w:p w14:paraId="14EE076A" w14:textId="77777777" w:rsidR="002F0583" w:rsidRDefault="00B91F1A">
      <w:pPr>
        <w:spacing w:line="600" w:lineRule="auto"/>
        <w:ind w:firstLine="720"/>
        <w:jc w:val="both"/>
        <w:rPr>
          <w:rFonts w:eastAsia="Times New Roman"/>
          <w:bCs/>
          <w:shd w:val="clear" w:color="auto" w:fill="FFFFFF"/>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 xml:space="preserve">Ποτέ δεν έχουν γίνει αυτά τα πράγματα στην Αίθουσα </w:t>
      </w:r>
      <w:r>
        <w:rPr>
          <w:rFonts w:eastAsia="Times New Roman"/>
          <w:bCs/>
          <w:shd w:val="clear" w:color="auto" w:fill="FFFFFF"/>
        </w:rPr>
        <w:t xml:space="preserve">του Κοινοβουλίου. Το ότι αισθάνεστε την ανάγκη να απολογηθείτε είναι σοβαρό, αλλά δεν σας απαλλάσσει από τη διαχείριση που κάνατε. </w:t>
      </w:r>
    </w:p>
    <w:p w14:paraId="14EE076B" w14:textId="77777777" w:rsidR="002F0583" w:rsidRDefault="00B91F1A">
      <w:pPr>
        <w:spacing w:line="600" w:lineRule="auto"/>
        <w:ind w:firstLine="720"/>
        <w:jc w:val="both"/>
        <w:rPr>
          <w:rFonts w:eastAsia="Times New Roman"/>
          <w:bCs/>
          <w:shd w:val="clear" w:color="auto" w:fill="FFFFFF"/>
        </w:rPr>
      </w:pPr>
      <w:r>
        <w:rPr>
          <w:rFonts w:eastAsia="Times New Roman"/>
          <w:bCs/>
          <w:shd w:val="clear" w:color="auto" w:fill="FFFFFF"/>
        </w:rPr>
        <w:lastRenderedPageBreak/>
        <w:t>Και δεν έχουν κα</w:t>
      </w:r>
      <w:r>
        <w:rPr>
          <w:rFonts w:eastAsia="Times New Roman"/>
          <w:bCs/>
          <w:shd w:val="clear" w:color="auto" w:fill="FFFFFF"/>
        </w:rPr>
        <w:t>μ</w:t>
      </w:r>
      <w:r>
        <w:rPr>
          <w:rFonts w:eastAsia="Times New Roman"/>
          <w:bCs/>
          <w:shd w:val="clear" w:color="auto" w:fill="FFFFFF"/>
        </w:rPr>
        <w:t>μία ανάγκη υπεράσπισης ούτε ο Πρωθυπουργός ούτε ο Αρχηγός της Αξιωματικής Αντιπολίτευσης. Πήραν τον λόγο κα</w:t>
      </w:r>
      <w:r>
        <w:rPr>
          <w:rFonts w:eastAsia="Times New Roman"/>
          <w:bCs/>
          <w:shd w:val="clear" w:color="auto" w:fill="FFFFFF"/>
        </w:rPr>
        <w:t xml:space="preserve">ι μπορούσαν να έχουν τοποθετηθεί και μπορούσαν να έχουν δώσει τη σωστή σειρά στα κόμματα και να σεβαστούν την τρίτη δύναμη του Κοινοβουλίου. </w:t>
      </w:r>
    </w:p>
    <w:p w14:paraId="14EE076C" w14:textId="77777777" w:rsidR="002F0583" w:rsidRDefault="00B91F1A">
      <w:pPr>
        <w:spacing w:line="600" w:lineRule="auto"/>
        <w:ind w:firstLine="720"/>
        <w:jc w:val="both"/>
        <w:rPr>
          <w:rFonts w:eastAsia="Times New Roman"/>
          <w:bCs/>
          <w:shd w:val="clear" w:color="auto" w:fill="FFFFFF"/>
        </w:rPr>
      </w:pPr>
      <w:r>
        <w:rPr>
          <w:rFonts w:eastAsia="Times New Roman"/>
          <w:bCs/>
          <w:shd w:val="clear" w:color="auto" w:fill="FFFFFF"/>
        </w:rPr>
        <w:t>Σας ευχαριστώ.</w:t>
      </w:r>
    </w:p>
    <w:p w14:paraId="14EE076D" w14:textId="77777777" w:rsidR="002F0583" w:rsidRDefault="00B91F1A">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Μάλιστα. Την άλλη φορά, όμως, που θα γίνονται συνεννοήσεις με τα </w:t>
      </w:r>
      <w:r>
        <w:rPr>
          <w:rFonts w:eastAsia="Times New Roman"/>
          <w:bCs/>
          <w:shd w:val="clear" w:color="auto" w:fill="FFFFFF"/>
        </w:rPr>
        <w:t>γραφε</w:t>
      </w:r>
      <w:r>
        <w:rPr>
          <w:rFonts w:eastAsia="Times New Roman"/>
          <w:bCs/>
          <w:shd w:val="clear" w:color="auto" w:fill="FFFFFF"/>
        </w:rPr>
        <w:t xml:space="preserve">ία </w:t>
      </w:r>
      <w:r>
        <w:rPr>
          <w:rFonts w:eastAsia="Times New Roman"/>
          <w:bCs/>
          <w:shd w:val="clear" w:color="auto" w:fill="FFFFFF"/>
        </w:rPr>
        <w:t xml:space="preserve">σας, να υπάρχει μια συνέπεια. </w:t>
      </w:r>
    </w:p>
    <w:p w14:paraId="14EE076E"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Απόλυτη συνέπεια!</w:t>
      </w:r>
    </w:p>
    <w:p w14:paraId="14EE076F"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Το επαναλαμβάνω και δεν θέλω να πω κάτι περισσότερο. Το ξέρετε</w:t>
      </w:r>
      <w:r>
        <w:rPr>
          <w:rFonts w:eastAsia="Times New Roman" w:cs="Times New Roman"/>
          <w:bCs/>
          <w:shd w:val="clear" w:color="auto" w:fill="FFFFFF"/>
        </w:rPr>
        <w:t>, ε</w:t>
      </w:r>
      <w:r>
        <w:rPr>
          <w:rFonts w:eastAsia="Times New Roman" w:cs="Times New Roman"/>
          <w:bCs/>
          <w:shd w:val="clear" w:color="auto" w:fill="FFFFFF"/>
        </w:rPr>
        <w:t>ντάξει; Δεν υπήρχε κα</w:t>
      </w:r>
      <w:r>
        <w:rPr>
          <w:rFonts w:eastAsia="Times New Roman" w:cs="Times New Roman"/>
          <w:bCs/>
          <w:shd w:val="clear" w:color="auto" w:fill="FFFFFF"/>
        </w:rPr>
        <w:t>μ</w:t>
      </w:r>
      <w:r>
        <w:rPr>
          <w:rFonts w:eastAsia="Times New Roman" w:cs="Times New Roman"/>
          <w:bCs/>
          <w:shd w:val="clear" w:color="auto" w:fill="FFFFFF"/>
        </w:rPr>
        <w:t>μία δι</w:t>
      </w:r>
      <w:r>
        <w:rPr>
          <w:rFonts w:eastAsia="Times New Roman" w:cs="Times New Roman"/>
          <w:bCs/>
          <w:shd w:val="clear" w:color="auto" w:fill="FFFFFF"/>
        </w:rPr>
        <w:t>άθεση.</w:t>
      </w:r>
    </w:p>
    <w:p w14:paraId="14EE0770" w14:textId="77777777" w:rsidR="002F0583" w:rsidRDefault="00B91F1A">
      <w:pPr>
        <w:spacing w:line="600" w:lineRule="auto"/>
        <w:ind w:firstLine="720"/>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bCs/>
          <w:shd w:val="clear" w:color="auto" w:fill="FFFFFF"/>
        </w:rPr>
        <w:t>Υπήρχε απόλυτη συνέπεια. Είμαι εδώ από τις 18.00΄ η ώρα και περιμένω να με καλέσετε. Απόλυτη συνέπεια!</w:t>
      </w:r>
    </w:p>
    <w:p w14:paraId="14EE0771"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Μάλιστα, εντάξει. </w:t>
      </w:r>
    </w:p>
    <w:p w14:paraId="14EE0772"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w:t>
      </w:r>
      <w:r>
        <w:rPr>
          <w:rFonts w:eastAsia="Times New Roman"/>
          <w:bCs/>
          <w:shd w:val="clear" w:color="auto" w:fill="FFFFFF"/>
        </w:rPr>
        <w:t>κ.</w:t>
      </w:r>
      <w:r>
        <w:rPr>
          <w:rFonts w:eastAsia="Times New Roman" w:cs="Times New Roman"/>
          <w:bCs/>
          <w:shd w:val="clear" w:color="auto" w:fill="FFFFFF"/>
        </w:rPr>
        <w:t xml:space="preserve"> Καμμένος</w:t>
      </w:r>
      <w:r>
        <w:rPr>
          <w:rFonts w:eastAsia="Times New Roman" w:cs="Times New Roman"/>
          <w:bCs/>
          <w:shd w:val="clear" w:color="auto" w:fill="FFFFFF"/>
        </w:rPr>
        <w:t>. Π</w:t>
      </w:r>
      <w:r>
        <w:rPr>
          <w:rFonts w:eastAsia="Times New Roman" w:cs="Times New Roman"/>
          <w:bCs/>
          <w:shd w:val="clear" w:color="auto" w:fill="FFFFFF"/>
        </w:rPr>
        <w:t xml:space="preserve">αρακαλώ. </w:t>
      </w:r>
    </w:p>
    <w:p w14:paraId="14EE0773"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ΠΑΝΟΣ ΚΑΜΜΕΝΟΣ (Υπουργός Εθνικής Άμυνας </w:t>
      </w:r>
      <w:r>
        <w:rPr>
          <w:rFonts w:eastAsia="Times New Roman"/>
          <w:b/>
          <w:bCs/>
          <w:shd w:val="clear" w:color="auto" w:fill="FFFFFF"/>
        </w:rPr>
        <w:t>–</w:t>
      </w:r>
      <w:r>
        <w:rPr>
          <w:rFonts w:eastAsia="Times New Roman" w:cs="Times New Roman"/>
          <w:b/>
          <w:bCs/>
          <w:shd w:val="clear" w:color="auto" w:fill="FFFFFF"/>
        </w:rPr>
        <w:t xml:space="preserve"> Πρόεδρος των Ανεξαρτήτων Ελλήνων):</w:t>
      </w:r>
      <w:r>
        <w:rPr>
          <w:rFonts w:eastAsia="Times New Roman" w:cs="Times New Roman"/>
          <w:bCs/>
          <w:shd w:val="clear" w:color="auto" w:fill="FFFFFF"/>
        </w:rPr>
        <w:t xml:space="preserve"> Κύριε Πρόεδρε,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έμαθα ότι ο κύριος </w:t>
      </w:r>
      <w:r>
        <w:rPr>
          <w:rFonts w:eastAsia="Times New Roman"/>
          <w:bCs/>
          <w:shd w:val="clear" w:color="auto" w:fill="FFFFFF"/>
        </w:rPr>
        <w:t>Αρχηγός της Αξιωματικής Αντιπολίτευσης</w:t>
      </w:r>
      <w:r>
        <w:rPr>
          <w:rFonts w:eastAsia="Times New Roman" w:cs="Times New Roman"/>
          <w:bCs/>
          <w:shd w:val="clear" w:color="auto" w:fill="FFFFFF"/>
        </w:rPr>
        <w:t xml:space="preserve"> με έψαχνε και ρωτούσε πού ήμουν. Τώρα έφυγε, βέβαια.</w:t>
      </w:r>
      <w:r>
        <w:rPr>
          <w:rFonts w:eastAsia="Times New Roman" w:cs="Times New Roman"/>
          <w:bCs/>
          <w:shd w:val="clear" w:color="auto" w:fill="FFFFFF"/>
        </w:rPr>
        <w:t xml:space="preserve"> Ήμουν στο Συμβούλιο Υπουργών Άμυνας της Ευρωπαϊκής Ενώσεως</w:t>
      </w:r>
      <w:r>
        <w:rPr>
          <w:rFonts w:eastAsia="Times New Roman" w:cs="Times New Roman"/>
          <w:bCs/>
          <w:shd w:val="clear" w:color="auto" w:fill="FFFFFF"/>
        </w:rPr>
        <w:t>,</w:t>
      </w:r>
      <w:r>
        <w:rPr>
          <w:rFonts w:eastAsia="Times New Roman" w:cs="Times New Roman"/>
          <w:bCs/>
          <w:shd w:val="clear" w:color="auto" w:fill="FFFFFF"/>
        </w:rPr>
        <w:t xml:space="preserve"> που συνεδρίαζε σήμερα με την κ</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Μογκερίνι</w:t>
      </w:r>
      <w:proofErr w:type="spellEnd"/>
      <w:r>
        <w:rPr>
          <w:rFonts w:eastAsia="Times New Roman" w:cs="Times New Roman"/>
          <w:bCs/>
          <w:shd w:val="clear" w:color="auto" w:fill="FFFFFF"/>
        </w:rPr>
        <w:t xml:space="preserve"> για τη χάραξη της ευρωπαϊκής αμυντικής πολιτικής και εν συνεχεία</w:t>
      </w:r>
      <w:r>
        <w:rPr>
          <w:rFonts w:eastAsia="Times New Roman" w:cs="Times New Roman"/>
          <w:bCs/>
          <w:shd w:val="clear" w:color="auto" w:fill="FFFFFF"/>
        </w:rPr>
        <w:t>,</w:t>
      </w:r>
      <w:r>
        <w:rPr>
          <w:rFonts w:eastAsia="Times New Roman" w:cs="Times New Roman"/>
          <w:bCs/>
          <w:shd w:val="clear" w:color="auto" w:fill="FFFFFF"/>
        </w:rPr>
        <w:t xml:space="preserve"> παρουσία του κ. Αβραμόπουλου, του Έλληνα Επιτρόπου, για θέματα τρομοκρατίας. </w:t>
      </w:r>
    </w:p>
    <w:p w14:paraId="14EE0774"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Βέβαια, ο</w:t>
      </w:r>
      <w:r>
        <w:rPr>
          <w:rFonts w:eastAsia="Times New Roman" w:cs="Times New Roman"/>
          <w:bCs/>
          <w:shd w:val="clear" w:color="auto" w:fill="FFFFFF"/>
        </w:rPr>
        <w:t xml:space="preserve"> κ. Αβραμόπουλος αντικαταστάθηκε από Αντιπρόεδρος της Νέας Δημοκρατίας από εκείνους που τότε ήταν απέναντι στην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Καραμανλή και ήταν υβριστές του Κώστα Καραμανλή. </w:t>
      </w:r>
    </w:p>
    <w:p w14:paraId="14EE0775"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φαίνεται ότι οι </w:t>
      </w:r>
      <w:r>
        <w:rPr>
          <w:rFonts w:eastAsia="Times New Roman" w:cs="Times New Roman"/>
          <w:bCs/>
          <w:shd w:val="clear" w:color="auto" w:fill="FFFFFF"/>
        </w:rPr>
        <w:t>τ</w:t>
      </w:r>
      <w:r>
        <w:rPr>
          <w:rFonts w:eastAsia="Times New Roman" w:cs="Times New Roman"/>
          <w:bCs/>
          <w:shd w:val="clear" w:color="auto" w:fill="FFFFFF"/>
        </w:rPr>
        <w:t>ομεάρχες της Νέα</w:t>
      </w:r>
      <w:r>
        <w:rPr>
          <w:rFonts w:eastAsia="Times New Roman" w:cs="Times New Roman"/>
          <w:bCs/>
          <w:shd w:val="clear" w:color="auto" w:fill="FFFFFF"/>
        </w:rPr>
        <w:t>ς</w:t>
      </w:r>
      <w:r>
        <w:rPr>
          <w:rFonts w:eastAsia="Times New Roman" w:cs="Times New Roman"/>
          <w:bCs/>
          <w:shd w:val="clear" w:color="auto" w:fill="FFFFFF"/>
        </w:rPr>
        <w:t xml:space="preserve"> Δημοκρατίας</w:t>
      </w:r>
      <w:r>
        <w:rPr>
          <w:rFonts w:eastAsia="Times New Roman" w:cs="Times New Roman"/>
          <w:bCs/>
          <w:shd w:val="clear" w:color="auto" w:fill="FFFFFF"/>
        </w:rPr>
        <w:t>,</w:t>
      </w:r>
      <w:r>
        <w:rPr>
          <w:rFonts w:eastAsia="Times New Roman" w:cs="Times New Roman"/>
          <w:bCs/>
          <w:shd w:val="clear" w:color="auto" w:fill="FFFFFF"/>
        </w:rPr>
        <w:t xml:space="preserve"> αντί να ασχολούνται με το τι γίνεται ακριβώς στην Ευρώπη και με τις αποφάσεις που λαμβάνονται, ασχολούνται με άλλα πράγματα. Ασχολούνται, παραδείγματος χάριν, με την προσπάθεια να δείξουν ότι αυτή εδώ η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μια </w:t>
      </w:r>
      <w:r>
        <w:rPr>
          <w:rFonts w:eastAsia="Times New Roman"/>
          <w:bCs/>
          <w:shd w:val="clear" w:color="auto" w:fill="FFFFFF"/>
        </w:rPr>
        <w:t>Κυβέρνηση</w:t>
      </w:r>
      <w:r>
        <w:rPr>
          <w:rFonts w:eastAsia="Times New Roman" w:cs="Times New Roman"/>
          <w:bCs/>
          <w:shd w:val="clear" w:color="auto" w:fill="FFFFFF"/>
        </w:rPr>
        <w:t xml:space="preserve"> ανάλγητη απέναντι στα </w:t>
      </w:r>
      <w:r>
        <w:rPr>
          <w:rFonts w:eastAsia="Times New Roman" w:cs="Times New Roman"/>
          <w:bCs/>
          <w:shd w:val="clear" w:color="auto" w:fill="FFFFFF"/>
        </w:rPr>
        <w:t xml:space="preserve">στελέχη των Ενόπλων Δυνάμεων και των Σωμάτων Ασφαλείας. </w:t>
      </w:r>
    </w:p>
    <w:p w14:paraId="14EE0776" w14:textId="77777777" w:rsidR="002F0583" w:rsidRDefault="00B91F1A">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 και στην ομιλία του </w:t>
      </w:r>
      <w:r>
        <w:rPr>
          <w:rFonts w:eastAsia="Times New Roman"/>
          <w:bCs/>
          <w:shd w:val="clear" w:color="auto" w:fill="FFFFFF"/>
        </w:rPr>
        <w:t xml:space="preserve">Αρχηγού της Αξιωματικής Αντιπολιτεύσεως δεν ακούστηκε ούτε μία λέξη. Τσάμπα οι τσαμπουκάδες εχθές, οι </w:t>
      </w:r>
      <w:proofErr w:type="spellStart"/>
      <w:r>
        <w:rPr>
          <w:rFonts w:eastAsia="Times New Roman"/>
          <w:bCs/>
          <w:shd w:val="clear" w:color="auto" w:fill="FFFFFF"/>
        </w:rPr>
        <w:t>μπούκες</w:t>
      </w:r>
      <w:proofErr w:type="spellEnd"/>
      <w:r>
        <w:rPr>
          <w:rFonts w:eastAsia="Times New Roman"/>
          <w:bCs/>
          <w:shd w:val="clear" w:color="auto" w:fill="FFFFFF"/>
        </w:rPr>
        <w:t xml:space="preserve"> στη Βουλή. Τσάμπα.</w:t>
      </w:r>
    </w:p>
    <w:p w14:paraId="14EE0777" w14:textId="77777777" w:rsidR="002F0583" w:rsidRDefault="00B91F1A">
      <w:pPr>
        <w:spacing w:line="600" w:lineRule="auto"/>
        <w:ind w:firstLine="720"/>
        <w:jc w:val="both"/>
        <w:rPr>
          <w:rFonts w:eastAsia="Times New Roman" w:cs="Times New Roman"/>
          <w:bCs/>
          <w:shd w:val="clear" w:color="auto" w:fill="FFFFFF"/>
        </w:rPr>
      </w:pPr>
      <w:r>
        <w:rPr>
          <w:rFonts w:eastAsia="Times New Roman"/>
          <w:b/>
          <w:bCs/>
          <w:shd w:val="clear" w:color="auto" w:fill="FFFFFF"/>
        </w:rPr>
        <w:t>ΣΠΥΡΙΔΩΝ-ΑΔΩΝΙΣ ΓΕΩΡΓΙΑΔΗΣ:</w:t>
      </w:r>
      <w:r>
        <w:rPr>
          <w:rFonts w:eastAsia="Times New Roman"/>
          <w:bCs/>
          <w:shd w:val="clear" w:color="auto" w:fill="FFFFFF"/>
        </w:rPr>
        <w:t xml:space="preserve"> Δεν ήσασταν μέσα κα</w:t>
      </w:r>
      <w:r>
        <w:rPr>
          <w:rFonts w:eastAsia="Times New Roman"/>
          <w:bCs/>
          <w:shd w:val="clear" w:color="auto" w:fill="FFFFFF"/>
        </w:rPr>
        <w:t xml:space="preserve">ι δεν ακούσατε. </w:t>
      </w:r>
      <w:r>
        <w:rPr>
          <w:rFonts w:eastAsia="Times New Roman" w:cs="Times New Roman"/>
          <w:bCs/>
          <w:shd w:val="clear" w:color="auto" w:fill="FFFFFF"/>
        </w:rPr>
        <w:t xml:space="preserve"> </w:t>
      </w:r>
    </w:p>
    <w:p w14:paraId="14EE0778" w14:textId="77777777" w:rsidR="002F0583" w:rsidRDefault="00B91F1A">
      <w:pPr>
        <w:spacing w:line="600" w:lineRule="auto"/>
        <w:ind w:firstLine="720"/>
        <w:jc w:val="both"/>
        <w:rPr>
          <w:rFonts w:eastAsia="Times New Roman"/>
          <w:szCs w:val="24"/>
        </w:rPr>
      </w:pPr>
      <w:r>
        <w:rPr>
          <w:rFonts w:eastAsia="Times New Roman" w:cs="Times New Roman"/>
          <w:b/>
          <w:bCs/>
          <w:shd w:val="clear" w:color="auto" w:fill="FFFFFF"/>
        </w:rPr>
        <w:lastRenderedPageBreak/>
        <w:t xml:space="preserve">ΠΑΝΟΣ ΚΑΜΜΕΝΟΣ (Υπουργός Εθνικής Άμυνας </w:t>
      </w:r>
      <w:r>
        <w:rPr>
          <w:rFonts w:eastAsia="Times New Roman"/>
          <w:b/>
          <w:bCs/>
          <w:shd w:val="clear" w:color="auto" w:fill="FFFFFF"/>
        </w:rPr>
        <w:t>–</w:t>
      </w:r>
      <w:r>
        <w:rPr>
          <w:rFonts w:eastAsia="Times New Roman" w:cs="Times New Roman"/>
          <w:b/>
          <w:bCs/>
          <w:shd w:val="clear" w:color="auto" w:fill="FFFFFF"/>
        </w:rPr>
        <w:t xml:space="preserve"> Πρόεδρος των Ανεξαρτήτων Ελλήνων):</w:t>
      </w:r>
      <w:r>
        <w:rPr>
          <w:rFonts w:eastAsia="Times New Roman" w:cs="Times New Roman"/>
          <w:bCs/>
          <w:shd w:val="clear" w:color="auto" w:fill="FFFFFF"/>
        </w:rPr>
        <w:t xml:space="preserve"> </w:t>
      </w:r>
      <w:r>
        <w:rPr>
          <w:rFonts w:eastAsia="Times New Roman"/>
          <w:szCs w:val="24"/>
        </w:rPr>
        <w:t xml:space="preserve">Ήμουν μέσα. </w:t>
      </w:r>
    </w:p>
    <w:p w14:paraId="14EE0779" w14:textId="77777777" w:rsidR="002F0583" w:rsidRDefault="00B91F1A">
      <w:pPr>
        <w:spacing w:line="600" w:lineRule="auto"/>
        <w:ind w:firstLine="720"/>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Ο Αρχηγός της Αξιωματικής Αντιπολίτευσης αναφέρθηκε πολλές φορές. Μην λέτε ψέματα. </w:t>
      </w:r>
    </w:p>
    <w:p w14:paraId="14EE077A" w14:textId="77777777" w:rsidR="002F0583" w:rsidRDefault="00B91F1A">
      <w:pPr>
        <w:spacing w:line="600" w:lineRule="auto"/>
        <w:ind w:firstLine="720"/>
        <w:jc w:val="both"/>
        <w:rPr>
          <w:rFonts w:eastAsia="Times New Roman"/>
          <w:szCs w:val="24"/>
        </w:rPr>
      </w:pPr>
      <w:r>
        <w:rPr>
          <w:rFonts w:eastAsia="Times New Roman" w:cs="Times New Roman"/>
          <w:b/>
          <w:bCs/>
          <w:shd w:val="clear" w:color="auto" w:fill="FFFFFF"/>
        </w:rPr>
        <w:t>ΠΑΝΟΣ ΚΑΜΜΕΝΟΣ (Υπουργός Εθνικής Ά</w:t>
      </w:r>
      <w:r>
        <w:rPr>
          <w:rFonts w:eastAsia="Times New Roman" w:cs="Times New Roman"/>
          <w:b/>
          <w:bCs/>
          <w:shd w:val="clear" w:color="auto" w:fill="FFFFFF"/>
        </w:rPr>
        <w:t xml:space="preserve">μυνας </w:t>
      </w:r>
      <w:r>
        <w:rPr>
          <w:rFonts w:eastAsia="Times New Roman"/>
          <w:b/>
          <w:bCs/>
          <w:shd w:val="clear" w:color="auto" w:fill="FFFFFF"/>
        </w:rPr>
        <w:t>–</w:t>
      </w:r>
      <w:r>
        <w:rPr>
          <w:rFonts w:eastAsia="Times New Roman" w:cs="Times New Roman"/>
          <w:b/>
          <w:bCs/>
          <w:shd w:val="clear" w:color="auto" w:fill="FFFFFF"/>
        </w:rPr>
        <w:t xml:space="preserve"> Πρόεδρος των Ανεξαρτήτων Ελλήνων):</w:t>
      </w:r>
      <w:r>
        <w:rPr>
          <w:rFonts w:eastAsia="Times New Roman" w:cs="Times New Roman"/>
          <w:bCs/>
          <w:shd w:val="clear" w:color="auto" w:fill="FFFFFF"/>
        </w:rPr>
        <w:t xml:space="preserve"> </w:t>
      </w:r>
      <w:r>
        <w:rPr>
          <w:rFonts w:eastAsia="Times New Roman"/>
          <w:szCs w:val="24"/>
        </w:rPr>
        <w:t>Λοιπόν…</w:t>
      </w:r>
    </w:p>
    <w:p w14:paraId="14EE077B" w14:textId="77777777" w:rsidR="002F0583" w:rsidRDefault="00B91F1A">
      <w:pPr>
        <w:spacing w:line="600" w:lineRule="auto"/>
        <w:ind w:firstLine="720"/>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Μιλήστε για το </w:t>
      </w:r>
      <w:r>
        <w:rPr>
          <w:rFonts w:eastAsia="Times New Roman"/>
          <w:bCs/>
          <w:shd w:val="clear" w:color="auto" w:fill="FFFFFF"/>
        </w:rPr>
        <w:t>μνημόνιο</w:t>
      </w:r>
      <w:r>
        <w:rPr>
          <w:rFonts w:eastAsia="Times New Roman"/>
          <w:bCs/>
          <w:shd w:val="clear" w:color="auto" w:fill="FFFFFF"/>
        </w:rPr>
        <w:t xml:space="preserve">, κύριε </w:t>
      </w:r>
      <w:proofErr w:type="spellStart"/>
      <w:r>
        <w:rPr>
          <w:rFonts w:eastAsia="Times New Roman"/>
          <w:bCs/>
          <w:shd w:val="clear" w:color="auto" w:fill="FFFFFF"/>
        </w:rPr>
        <w:t>Καμμένε</w:t>
      </w:r>
      <w:proofErr w:type="spellEnd"/>
      <w:r>
        <w:rPr>
          <w:rFonts w:eastAsia="Times New Roman"/>
          <w:bCs/>
          <w:shd w:val="clear" w:color="auto" w:fill="FFFFFF"/>
        </w:rPr>
        <w:t xml:space="preserve">. </w:t>
      </w:r>
    </w:p>
    <w:p w14:paraId="14EE077C" w14:textId="77777777" w:rsidR="002F0583" w:rsidRDefault="00B91F1A">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Παρακαλώ πολύ, κύριε Γεωργιάδη.</w:t>
      </w:r>
    </w:p>
    <w:p w14:paraId="14EE077D" w14:textId="77777777" w:rsidR="002F0583" w:rsidRDefault="00B91F1A">
      <w:pPr>
        <w:spacing w:line="600" w:lineRule="auto"/>
        <w:ind w:firstLine="720"/>
        <w:jc w:val="both"/>
        <w:rPr>
          <w:rFonts w:eastAsia="Times New Roman"/>
          <w:bCs/>
          <w:shd w:val="clear" w:color="auto" w:fill="FFFFFF"/>
        </w:rPr>
      </w:pPr>
      <w:r>
        <w:rPr>
          <w:rFonts w:eastAsia="Times New Roman"/>
          <w:b/>
          <w:bCs/>
          <w:shd w:val="clear" w:color="auto" w:fill="FFFFFF"/>
        </w:rPr>
        <w:t>ΣΠΥΡΙΔΩΝ</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ΑΔΩΝΙΣ ΓΕΩΡΓΙΑΔΗΣ:</w:t>
      </w:r>
      <w:r>
        <w:rPr>
          <w:rFonts w:eastAsia="Times New Roman"/>
          <w:bCs/>
          <w:shd w:val="clear" w:color="auto" w:fill="FFFFFF"/>
        </w:rPr>
        <w:t xml:space="preserve"> Κύριε Πρόεδρε, από τον Καμμένο, που δεν θα υπέγραφε μνημόνιο</w:t>
      </w:r>
      <w:r>
        <w:rPr>
          <w:rFonts w:eastAsia="Times New Roman"/>
          <w:bCs/>
          <w:shd w:val="clear" w:color="auto" w:fill="FFFFFF"/>
        </w:rPr>
        <w:t>,</w:t>
      </w:r>
      <w:r>
        <w:rPr>
          <w:rFonts w:eastAsia="Times New Roman"/>
          <w:bCs/>
          <w:shd w:val="clear" w:color="auto" w:fill="FFFFFF"/>
        </w:rPr>
        <w:t xml:space="preserve"> ούτε πεθαμένος, δεν δέχομαι υποδείξεις. Αν θέλει να μας πει για τον </w:t>
      </w:r>
      <w:proofErr w:type="spellStart"/>
      <w:r>
        <w:rPr>
          <w:rFonts w:eastAsia="Times New Roman"/>
          <w:bCs/>
          <w:shd w:val="clear" w:color="auto" w:fill="FFFFFF"/>
        </w:rPr>
        <w:t>Γονίδη</w:t>
      </w:r>
      <w:proofErr w:type="spellEnd"/>
      <w:r>
        <w:rPr>
          <w:rFonts w:eastAsia="Times New Roman"/>
          <w:bCs/>
          <w:shd w:val="clear" w:color="auto" w:fill="FFFFFF"/>
        </w:rPr>
        <w:t xml:space="preserve"> και το πάρτι με τη μπάντα του στρατού. </w:t>
      </w:r>
    </w:p>
    <w:p w14:paraId="14EE077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Γεωργιάδη, μην </w:t>
      </w:r>
      <w:proofErr w:type="spellStart"/>
      <w:r>
        <w:rPr>
          <w:rFonts w:eastAsia="Times New Roman" w:cs="Times New Roman"/>
          <w:szCs w:val="24"/>
        </w:rPr>
        <w:t>ξαναπαρέμβετε</w:t>
      </w:r>
      <w:proofErr w:type="spellEnd"/>
      <w:r>
        <w:rPr>
          <w:rFonts w:eastAsia="Times New Roman" w:cs="Times New Roman"/>
          <w:szCs w:val="24"/>
        </w:rPr>
        <w:t>,</w:t>
      </w:r>
      <w:r>
        <w:rPr>
          <w:rFonts w:eastAsia="Times New Roman" w:cs="Times New Roman"/>
          <w:szCs w:val="24"/>
        </w:rPr>
        <w:t xml:space="preserve"> παρακαλώ πολ</w:t>
      </w:r>
      <w:r>
        <w:rPr>
          <w:rFonts w:eastAsia="Times New Roman" w:cs="Times New Roman"/>
          <w:szCs w:val="24"/>
        </w:rPr>
        <w:t xml:space="preserve">ύ. </w:t>
      </w:r>
    </w:p>
    <w:p w14:paraId="14EE077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με τον Καμμένο. Εγώ δεν τα σηκώνω αυτά. </w:t>
      </w:r>
    </w:p>
    <w:p w14:paraId="14EE078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πάρα πολύ. </w:t>
      </w:r>
    </w:p>
    <w:p w14:paraId="14EE078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 xml:space="preserve">- Πρόεδρος των </w:t>
      </w:r>
      <w:r>
        <w:rPr>
          <w:rFonts w:eastAsia="Times New Roman" w:cs="Times New Roman"/>
          <w:b/>
          <w:szCs w:val="24"/>
        </w:rPr>
        <w:t xml:space="preserve">Ανεξαρτήτων </w:t>
      </w:r>
      <w:r>
        <w:rPr>
          <w:rFonts w:eastAsia="Times New Roman" w:cs="Times New Roman"/>
          <w:b/>
          <w:szCs w:val="24"/>
        </w:rPr>
        <w:t xml:space="preserve">Ελλήνων): </w:t>
      </w:r>
      <w:r>
        <w:rPr>
          <w:rFonts w:eastAsia="Times New Roman" w:cs="Times New Roman"/>
          <w:szCs w:val="24"/>
        </w:rPr>
        <w:t>Αναγνώρισε τον εαυτό το</w:t>
      </w:r>
      <w:r>
        <w:rPr>
          <w:rFonts w:eastAsia="Times New Roman" w:cs="Times New Roman"/>
          <w:szCs w:val="24"/>
        </w:rPr>
        <w:t xml:space="preserve">υ ως υβριστή του Καραμανλή. </w:t>
      </w:r>
    </w:p>
    <w:p w14:paraId="14EE078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κύριε Πρόεδρε, με </w:t>
      </w:r>
      <w:proofErr w:type="spellStart"/>
      <w:r>
        <w:rPr>
          <w:rFonts w:eastAsia="Times New Roman" w:cs="Times New Roman"/>
          <w:szCs w:val="24"/>
        </w:rPr>
        <w:t>συγχωρείτε</w:t>
      </w:r>
      <w:proofErr w:type="spellEnd"/>
      <w:r>
        <w:rPr>
          <w:rFonts w:eastAsia="Times New Roman" w:cs="Times New Roman"/>
          <w:szCs w:val="24"/>
        </w:rPr>
        <w:t>. Εν τη απουσία του κ. Καμμένου, ο οποίος προφανώς δεν έπρεπε να ήταν εδώ, τις προηγούμενες μέρες στις αγορεύσεις σας αναφερθήκατε και στον ίδιο και στο πάρ</w:t>
      </w:r>
      <w:r>
        <w:rPr>
          <w:rFonts w:eastAsia="Times New Roman" w:cs="Times New Roman"/>
          <w:szCs w:val="24"/>
        </w:rPr>
        <w:t xml:space="preserve">τι. Θέλω να σας πω να μην εξεγείρεστε τώρα. </w:t>
      </w:r>
    </w:p>
    <w:p w14:paraId="14EE078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Κύριε Πρόεδρε, συνεχίστε. </w:t>
      </w:r>
    </w:p>
    <w:p w14:paraId="14EE078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 Πρόεδρος των Ανεξ</w:t>
      </w:r>
      <w:r>
        <w:rPr>
          <w:rFonts w:eastAsia="Times New Roman" w:cs="Times New Roman"/>
          <w:b/>
          <w:szCs w:val="24"/>
        </w:rPr>
        <w:t>αρτήτων</w:t>
      </w:r>
      <w:r>
        <w:rPr>
          <w:rFonts w:eastAsia="Times New Roman" w:cs="Times New Roman"/>
          <w:b/>
          <w:szCs w:val="24"/>
        </w:rPr>
        <w:t xml:space="preserve"> Ελλήνων): </w:t>
      </w:r>
      <w:r>
        <w:rPr>
          <w:rFonts w:eastAsia="Times New Roman" w:cs="Times New Roman"/>
          <w:szCs w:val="24"/>
        </w:rPr>
        <w:t>Συνεχίζω, κύριε Πρόεδρε, γιατί την ώρα που πράγματι αλλάζει η Ευρώπη και ασχολούμαστε με σοβαρά θέματα Άμυνα</w:t>
      </w:r>
      <w:r>
        <w:rPr>
          <w:rFonts w:eastAsia="Times New Roman" w:cs="Times New Roman"/>
          <w:szCs w:val="24"/>
        </w:rPr>
        <w:t xml:space="preserve">ς, άλλοι ασχολούνται με πάρτι. Είχα και μια </w:t>
      </w:r>
      <w:proofErr w:type="spellStart"/>
      <w:r>
        <w:rPr>
          <w:rFonts w:eastAsia="Times New Roman" w:cs="Times New Roman"/>
          <w:szCs w:val="24"/>
        </w:rPr>
        <w:t>λιμενοφυλακίνα</w:t>
      </w:r>
      <w:proofErr w:type="spellEnd"/>
      <w:r>
        <w:rPr>
          <w:rFonts w:eastAsia="Times New Roman" w:cs="Times New Roman"/>
          <w:szCs w:val="24"/>
        </w:rPr>
        <w:t>,</w:t>
      </w:r>
      <w:r>
        <w:rPr>
          <w:rFonts w:eastAsia="Times New Roman" w:cs="Times New Roman"/>
          <w:szCs w:val="24"/>
        </w:rPr>
        <w:t xml:space="preserve"> που χόρεψε ζεϊμπέκικο. Μήπως θα πρέπει να απολογηθούμε γιατί ήρθε το χορευτικό τμήμα του Λιμενικού Σώματος; Ασχοληθείτε με τα σοβαρά, κύριε. Και κάποια στιγμή, θα πρέπει να δείτε και ποια είναι η </w:t>
      </w:r>
      <w:r>
        <w:rPr>
          <w:rFonts w:eastAsia="Times New Roman" w:cs="Times New Roman"/>
          <w:szCs w:val="24"/>
        </w:rPr>
        <w:t xml:space="preserve">πραγματικότητα και όχι η εικονική πραγματικότητα. </w:t>
      </w:r>
    </w:p>
    <w:p w14:paraId="14EE07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BB79C2">
        <w:rPr>
          <w:rFonts w:eastAsia="Times New Roman" w:cs="Times New Roman"/>
          <w:b/>
          <w:szCs w:val="24"/>
        </w:rPr>
        <w:t>ΑΝΑΣΤΑΣΙΟΣ ΚΟΥΡΑΚΗΣ</w:t>
      </w:r>
      <w:r>
        <w:rPr>
          <w:rFonts w:eastAsia="Times New Roman" w:cs="Times New Roman"/>
          <w:szCs w:val="24"/>
        </w:rPr>
        <w:t>)</w:t>
      </w:r>
    </w:p>
    <w:p w14:paraId="14EE07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Θέλω λοιπόν</w:t>
      </w:r>
      <w:r>
        <w:rPr>
          <w:rFonts w:eastAsia="Times New Roman" w:cs="Times New Roman"/>
          <w:szCs w:val="24"/>
        </w:rPr>
        <w:t>,</w:t>
      </w:r>
      <w:r>
        <w:rPr>
          <w:rFonts w:eastAsia="Times New Roman" w:cs="Times New Roman"/>
          <w:szCs w:val="24"/>
        </w:rPr>
        <w:t xml:space="preserve"> να πω ότι είμαστε ιδιαίτερα ευτυχείς. Και οφείλω να πω «συγχαρητήρια» στην ομάδα διαπραγμάτευσης, γιατί πράγματι</w:t>
      </w:r>
      <w:r>
        <w:rPr>
          <w:rFonts w:eastAsia="Times New Roman" w:cs="Times New Roman"/>
          <w:szCs w:val="24"/>
        </w:rPr>
        <w:t>,</w:t>
      </w:r>
      <w:r>
        <w:rPr>
          <w:rFonts w:eastAsia="Times New Roman" w:cs="Times New Roman"/>
          <w:szCs w:val="24"/>
        </w:rPr>
        <w:t xml:space="preserve"> ενώ υπήρχε η τεράστια πίεση για τη μείωση του προϋπολογισμού εις βάρος του προσωπικού των Ενόπλων </w:t>
      </w:r>
      <w:r>
        <w:rPr>
          <w:rFonts w:eastAsia="Times New Roman" w:cs="Times New Roman"/>
          <w:szCs w:val="24"/>
        </w:rPr>
        <w:lastRenderedPageBreak/>
        <w:t>Δυνάμεων και των Σωμάτων Ασφαλείας, ενώ υπή</w:t>
      </w:r>
      <w:r>
        <w:rPr>
          <w:rFonts w:eastAsia="Times New Roman" w:cs="Times New Roman"/>
          <w:szCs w:val="24"/>
        </w:rPr>
        <w:t xml:space="preserve">ρχαν υποσχέσεις της προηγούμενης </w:t>
      </w:r>
      <w:r>
        <w:rPr>
          <w:rFonts w:eastAsia="Times New Roman" w:cs="Times New Roman"/>
          <w:szCs w:val="24"/>
        </w:rPr>
        <w:t>κ</w:t>
      </w:r>
      <w:r>
        <w:rPr>
          <w:rFonts w:eastAsia="Times New Roman" w:cs="Times New Roman"/>
          <w:szCs w:val="24"/>
        </w:rPr>
        <w:t>υβέρνησης, το αποτέλεσμα επετεύχθη χάρη στη στενή συνεργασία</w:t>
      </w:r>
      <w:r>
        <w:rPr>
          <w:rFonts w:eastAsia="Times New Roman" w:cs="Times New Roman"/>
          <w:szCs w:val="24"/>
        </w:rPr>
        <w:t>,</w:t>
      </w:r>
      <w:r>
        <w:rPr>
          <w:rFonts w:eastAsia="Times New Roman" w:cs="Times New Roman"/>
          <w:szCs w:val="24"/>
        </w:rPr>
        <w:t xml:space="preserve"> που είχαμε με την ΠΟΕΣ, με τα στελέχη των Ενόπλων Δυνάμεων, αλλά και τα στελέχη της ΓΔΟΣΥ. </w:t>
      </w:r>
    </w:p>
    <w:p w14:paraId="14EE07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έλω δημόσια να ευχαριστήσω τον Στρατηγό </w:t>
      </w:r>
      <w:proofErr w:type="spellStart"/>
      <w:r>
        <w:rPr>
          <w:rFonts w:eastAsia="Times New Roman" w:cs="Times New Roman"/>
          <w:szCs w:val="24"/>
        </w:rPr>
        <w:t>Πρασσάκη</w:t>
      </w:r>
      <w:proofErr w:type="spellEnd"/>
      <w:r>
        <w:rPr>
          <w:rFonts w:eastAsia="Times New Roman" w:cs="Times New Roman"/>
          <w:szCs w:val="24"/>
        </w:rPr>
        <w:t xml:space="preserve"> και όλα τα στελέχη</w:t>
      </w:r>
      <w:r>
        <w:rPr>
          <w:rFonts w:eastAsia="Times New Roman" w:cs="Times New Roman"/>
          <w:szCs w:val="24"/>
        </w:rPr>
        <w:t xml:space="preserve"> της ΓΔΟΣΥ του Υπουργείου Εθνικής Άμυνας. Το μισθολόγιο, το οποίο κατατίθεται είναι ένα μισθολόγιο</w:t>
      </w:r>
      <w:r>
        <w:rPr>
          <w:rFonts w:eastAsia="Times New Roman" w:cs="Times New Roman"/>
          <w:szCs w:val="24"/>
        </w:rPr>
        <w:t>,</w:t>
      </w:r>
      <w:r>
        <w:rPr>
          <w:rFonts w:eastAsia="Times New Roman" w:cs="Times New Roman"/>
          <w:szCs w:val="24"/>
        </w:rPr>
        <w:t xml:space="preserve"> που όπως θα εξηγήσω και παρακάτω</w:t>
      </w:r>
      <w:r>
        <w:rPr>
          <w:rFonts w:eastAsia="Times New Roman" w:cs="Times New Roman"/>
          <w:szCs w:val="24"/>
        </w:rPr>
        <w:t>,</w:t>
      </w:r>
      <w:r>
        <w:rPr>
          <w:rFonts w:eastAsia="Times New Roman" w:cs="Times New Roman"/>
          <w:szCs w:val="24"/>
        </w:rPr>
        <w:t xml:space="preserve"> χωρίς να επιβαρύνει το Υπουργείο Οικονομικών και τον προϋπολογισμό της χώρας, κάνοντας μία συνεπή πολιτική με βάση τους υφ</w:t>
      </w:r>
      <w:r>
        <w:rPr>
          <w:rFonts w:eastAsia="Times New Roman" w:cs="Times New Roman"/>
          <w:szCs w:val="24"/>
        </w:rPr>
        <w:t>ισταμένους προϋπολογισμούς</w:t>
      </w:r>
      <w:r>
        <w:rPr>
          <w:rFonts w:eastAsia="Times New Roman" w:cs="Times New Roman"/>
          <w:szCs w:val="24"/>
        </w:rPr>
        <w:t>,</w:t>
      </w:r>
      <w:r>
        <w:rPr>
          <w:rFonts w:eastAsia="Times New Roman" w:cs="Times New Roman"/>
          <w:szCs w:val="24"/>
        </w:rPr>
        <w:t xml:space="preserve"> καταφέρνει</w:t>
      </w:r>
      <w:r>
        <w:rPr>
          <w:rFonts w:eastAsia="Times New Roman" w:cs="Times New Roman"/>
          <w:szCs w:val="24"/>
        </w:rPr>
        <w:t>,</w:t>
      </w:r>
      <w:r>
        <w:rPr>
          <w:rFonts w:eastAsia="Times New Roman" w:cs="Times New Roman"/>
          <w:szCs w:val="24"/>
        </w:rPr>
        <w:t xml:space="preserve"> όχι να μειώσει έστω και ένα ευρώ, ένα μισθό των στελεχών των Ενόπλων Δυνάμεων και των Σωμάτων Ασφαλείας, αλλά αντίθετα 19,5 εκατομμύρια να δοθούν ως ένα μέρος από την οφειλόμενη προς τα στελέχη αποκατάσταση της απόφα</w:t>
      </w:r>
      <w:r>
        <w:rPr>
          <w:rFonts w:eastAsia="Times New Roman" w:cs="Times New Roman"/>
          <w:szCs w:val="24"/>
        </w:rPr>
        <w:t xml:space="preserve">σης του Συμβουλίου της Επικρατείας. </w:t>
      </w:r>
    </w:p>
    <w:p w14:paraId="14EE07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Το τρίτο θέμα είναι ότι πράγματι</w:t>
      </w:r>
      <w:r>
        <w:rPr>
          <w:rFonts w:eastAsia="Times New Roman" w:cs="Times New Roman"/>
          <w:szCs w:val="24"/>
        </w:rPr>
        <w:t>,</w:t>
      </w:r>
      <w:r>
        <w:rPr>
          <w:rFonts w:eastAsia="Times New Roman" w:cs="Times New Roman"/>
          <w:szCs w:val="24"/>
        </w:rPr>
        <w:t xml:space="preserve"> ευρισκόμενος στις Βρυξέλες είδα ένα συγχαρητήριο </w:t>
      </w:r>
      <w:r>
        <w:rPr>
          <w:rFonts w:eastAsia="Times New Roman" w:cs="Times New Roman"/>
          <w:szCs w:val="24"/>
          <w:lang w:val="en-US"/>
        </w:rPr>
        <w:t>twitter</w:t>
      </w:r>
      <w:r>
        <w:rPr>
          <w:rFonts w:eastAsia="Times New Roman" w:cs="Times New Roman"/>
          <w:szCs w:val="24"/>
        </w:rPr>
        <w:t xml:space="preserve">, με το οποίο η Νέα Δημοκρατία επισήμως πρότεινε στον ελληνικό λαό να ακούσει την ομιλία Βενιζέλου. Αυτό είναι ακριβώς το δείγμα </w:t>
      </w:r>
      <w:r>
        <w:rPr>
          <w:rFonts w:eastAsia="Times New Roman" w:cs="Times New Roman"/>
          <w:szCs w:val="24"/>
        </w:rPr>
        <w:t xml:space="preserve">το τι ακριβώς συμβαίνει. Σήμερα, Αξιωματική Αντιπολίτευση και ΠΑΣΟΚ είναι ένα και το αυτό. Πρώτη φορά βλέπω </w:t>
      </w:r>
      <w:proofErr w:type="spellStart"/>
      <w:r>
        <w:rPr>
          <w:rFonts w:eastAsia="Times New Roman" w:cs="Times New Roman"/>
          <w:szCs w:val="24"/>
        </w:rPr>
        <w:t>promotion</w:t>
      </w:r>
      <w:proofErr w:type="spellEnd"/>
      <w:r>
        <w:rPr>
          <w:rFonts w:eastAsia="Times New Roman" w:cs="Times New Roman"/>
          <w:szCs w:val="24"/>
        </w:rPr>
        <w:t xml:space="preserve"> από τη μεριά της Αξιωματικής Αντιπολιτεύσεως μέσω των κοινωνικών δικτύων</w:t>
      </w:r>
      <w:r>
        <w:rPr>
          <w:rFonts w:eastAsia="Times New Roman" w:cs="Times New Roman"/>
          <w:szCs w:val="24"/>
        </w:rPr>
        <w:t>,</w:t>
      </w:r>
      <w:r>
        <w:rPr>
          <w:rFonts w:eastAsia="Times New Roman" w:cs="Times New Roman"/>
          <w:szCs w:val="24"/>
        </w:rPr>
        <w:t xml:space="preserve"> για να ακούσουν τον κ. Βενιζέλο! Όταν θα συνεννοηθείτε, μπορούμε</w:t>
      </w:r>
      <w:r>
        <w:rPr>
          <w:rFonts w:eastAsia="Times New Roman" w:cs="Times New Roman"/>
          <w:szCs w:val="24"/>
        </w:rPr>
        <w:t xml:space="preserve"> να σας δώσουμε και μία φωτογραφία από ένα υποβρύχιο, από αυτά που ο κ. </w:t>
      </w:r>
      <w:proofErr w:type="spellStart"/>
      <w:r>
        <w:rPr>
          <w:rFonts w:eastAsia="Times New Roman" w:cs="Times New Roman"/>
          <w:szCs w:val="24"/>
        </w:rPr>
        <w:lastRenderedPageBreak/>
        <w:t>Σάφα</w:t>
      </w:r>
      <w:proofErr w:type="spellEnd"/>
      <w:r>
        <w:rPr>
          <w:rFonts w:eastAsia="Times New Roman" w:cs="Times New Roman"/>
          <w:szCs w:val="24"/>
        </w:rPr>
        <w:t xml:space="preserve"> πήρε τα 500 εκατομμύρια κι εξαφανίστηκε και ένα κιλίμι με τη φωτογραφία του </w:t>
      </w:r>
      <w:proofErr w:type="spellStart"/>
      <w:r>
        <w:rPr>
          <w:rFonts w:eastAsia="Times New Roman" w:cs="Times New Roman"/>
          <w:szCs w:val="24"/>
        </w:rPr>
        <w:t>Σάφα</w:t>
      </w:r>
      <w:proofErr w:type="spellEnd"/>
      <w:r>
        <w:rPr>
          <w:rFonts w:eastAsia="Times New Roman" w:cs="Times New Roman"/>
          <w:szCs w:val="24"/>
        </w:rPr>
        <w:t xml:space="preserve"> να το κάνετε και νέο θυρεό στο κόμμα σας. </w:t>
      </w:r>
      <w:r>
        <w:rPr>
          <w:rFonts w:eastAsia="Times New Roman" w:cs="Times New Roman"/>
          <w:szCs w:val="24"/>
        </w:rPr>
        <w:t>Α</w:t>
      </w:r>
      <w:r>
        <w:rPr>
          <w:rFonts w:eastAsia="Times New Roman" w:cs="Times New Roman"/>
          <w:szCs w:val="24"/>
        </w:rPr>
        <w:t>υτά τα λέω</w:t>
      </w:r>
      <w:r>
        <w:rPr>
          <w:rFonts w:eastAsia="Times New Roman" w:cs="Times New Roman"/>
          <w:szCs w:val="24"/>
        </w:rPr>
        <w:t>,</w:t>
      </w:r>
      <w:r>
        <w:rPr>
          <w:rFonts w:eastAsia="Times New Roman" w:cs="Times New Roman"/>
          <w:szCs w:val="24"/>
        </w:rPr>
        <w:t xml:space="preserve"> γιατί ακριβώς από αυτά τα χρήματα θα έπρεπε</w:t>
      </w:r>
      <w:r>
        <w:rPr>
          <w:rFonts w:eastAsia="Times New Roman" w:cs="Times New Roman"/>
          <w:szCs w:val="24"/>
        </w:rPr>
        <w:t xml:space="preserve"> σήμερα να συζητούμε το πώς θα δοθούν αυξήσεις και θα υπάρξει ανάπτυξη, από τα χρήματα που </w:t>
      </w:r>
      <w:proofErr w:type="spellStart"/>
      <w:r>
        <w:rPr>
          <w:rFonts w:eastAsia="Times New Roman" w:cs="Times New Roman"/>
          <w:szCs w:val="24"/>
        </w:rPr>
        <w:t>εκλάπησαν</w:t>
      </w:r>
      <w:proofErr w:type="spellEnd"/>
      <w:r>
        <w:rPr>
          <w:rFonts w:eastAsia="Times New Roman" w:cs="Times New Roman"/>
          <w:szCs w:val="24"/>
        </w:rPr>
        <w:t xml:space="preserve"> από τον ελληνικό λαό.</w:t>
      </w:r>
    </w:p>
    <w:p w14:paraId="14EE07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Τα 500 εκατομμύρια, που πήρε ο </w:t>
      </w:r>
      <w:proofErr w:type="spellStart"/>
      <w:r>
        <w:rPr>
          <w:rFonts w:eastAsia="Times New Roman" w:cs="Times New Roman"/>
          <w:szCs w:val="24"/>
        </w:rPr>
        <w:t>Σάφα</w:t>
      </w:r>
      <w:proofErr w:type="spellEnd"/>
      <w:r>
        <w:rPr>
          <w:rFonts w:eastAsia="Times New Roman" w:cs="Times New Roman"/>
          <w:szCs w:val="24"/>
        </w:rPr>
        <w:t xml:space="preserve">, είναι το σύνολο των επιδομάτων </w:t>
      </w:r>
      <w:proofErr w:type="spellStart"/>
      <w:r>
        <w:rPr>
          <w:rFonts w:eastAsia="Times New Roman" w:cs="Times New Roman"/>
          <w:szCs w:val="24"/>
        </w:rPr>
        <w:t>επικινδυνότητος</w:t>
      </w:r>
      <w:proofErr w:type="spellEnd"/>
      <w:r>
        <w:rPr>
          <w:rFonts w:eastAsia="Times New Roman" w:cs="Times New Roman"/>
          <w:szCs w:val="24"/>
        </w:rPr>
        <w:t xml:space="preserve"> για τα στελέχη των Ενόπλων Δυνάμεων. Και το λέω α</w:t>
      </w:r>
      <w:r>
        <w:rPr>
          <w:rFonts w:eastAsia="Times New Roman" w:cs="Times New Roman"/>
          <w:szCs w:val="24"/>
        </w:rPr>
        <w:t>υτό, διότι είδα ένα άρθρο του κ. Παπαδόπουλου, του γαμπρού της κ. Μπακογιάννη, ο οποίος είναι στέλεχος μεγάλο της Νέας Δημοκρατίας</w:t>
      </w:r>
      <w:r>
        <w:rPr>
          <w:rFonts w:eastAsia="Times New Roman" w:cs="Times New Roman"/>
          <w:szCs w:val="24"/>
        </w:rPr>
        <w:t>,</w:t>
      </w:r>
      <w:r>
        <w:rPr>
          <w:rFonts w:eastAsia="Times New Roman" w:cs="Times New Roman"/>
          <w:szCs w:val="24"/>
        </w:rPr>
        <w:t xml:space="preserve"> πλέον. Έφυγε από τον κ. Κουβέλη και πήγε στη Νέα Δημοκρατία τώρα ως γαμπρός και υπάλληλος του κ. Μαρινάκη. Έκανε ένα άρθρο. </w:t>
      </w:r>
      <w:r>
        <w:rPr>
          <w:rFonts w:eastAsia="Times New Roman" w:cs="Times New Roman"/>
          <w:szCs w:val="24"/>
        </w:rPr>
        <w:t>Θα σας πω ότι αυτά τα χρήματα, τα οποία εμείς δίνουμε σήμερα ως νυχτερινά για πρώτη φορά στα στελέχη των Ενόπλων Δυνάμεων για ένα τρίμηνο</w:t>
      </w:r>
      <w:r>
        <w:rPr>
          <w:rFonts w:eastAsia="Times New Roman" w:cs="Times New Roman"/>
          <w:szCs w:val="24"/>
        </w:rPr>
        <w:t>,</w:t>
      </w:r>
      <w:r>
        <w:rPr>
          <w:rFonts w:eastAsia="Times New Roman" w:cs="Times New Roman"/>
          <w:szCs w:val="24"/>
        </w:rPr>
        <w:t xml:space="preserve"> είναι αυτά που εισέπραξε η κόρη της κ. Μπακογιάννη, όταν πήρε την καμπάνια του Ερυθρού Σταυρού με 350.000 ευρώ και 67</w:t>
      </w:r>
      <w:r>
        <w:rPr>
          <w:rFonts w:eastAsia="Times New Roman" w:cs="Times New Roman"/>
          <w:szCs w:val="24"/>
        </w:rPr>
        <w:t>0.000 ευρώ συμβόλαια από τον Ερυθρό Σταύρο</w:t>
      </w:r>
      <w:r>
        <w:rPr>
          <w:rFonts w:eastAsia="Times New Roman" w:cs="Times New Roman"/>
          <w:szCs w:val="24"/>
        </w:rPr>
        <w:t>,</w:t>
      </w:r>
      <w:r>
        <w:rPr>
          <w:rFonts w:eastAsia="Times New Roman" w:cs="Times New Roman"/>
          <w:szCs w:val="24"/>
        </w:rPr>
        <w:t xml:space="preserve"> για να </w:t>
      </w:r>
      <w:proofErr w:type="spellStart"/>
      <w:r>
        <w:rPr>
          <w:rFonts w:eastAsia="Times New Roman" w:cs="Times New Roman"/>
          <w:szCs w:val="24"/>
        </w:rPr>
        <w:t>προμοτάρει</w:t>
      </w:r>
      <w:proofErr w:type="spellEnd"/>
      <w:r>
        <w:rPr>
          <w:rFonts w:eastAsia="Times New Roman" w:cs="Times New Roman"/>
          <w:szCs w:val="24"/>
        </w:rPr>
        <w:t xml:space="preserve"> τον έρανο. Αυτά είναι τα χρήματα, τα οποία μοιράζατε αφειδώς αριστερά και δεξιά σε κολλητούς σας και δικούς</w:t>
      </w:r>
      <w:r>
        <w:rPr>
          <w:rFonts w:eastAsia="Times New Roman" w:cs="Times New Roman"/>
          <w:szCs w:val="24"/>
        </w:rPr>
        <w:t>,</w:t>
      </w:r>
      <w:r>
        <w:rPr>
          <w:rFonts w:eastAsia="Times New Roman" w:cs="Times New Roman"/>
          <w:szCs w:val="24"/>
        </w:rPr>
        <w:t xml:space="preserve"> σας εις βάρος του κρατικού προϋπολογισμού και εις βάρος των Ελλήνων πολιτών και βεβαί</w:t>
      </w:r>
      <w:r>
        <w:rPr>
          <w:rFonts w:eastAsia="Times New Roman" w:cs="Times New Roman"/>
          <w:szCs w:val="24"/>
        </w:rPr>
        <w:t xml:space="preserve">ως, των στελεχών των Ενόπλων Δυνάμεων. </w:t>
      </w:r>
    </w:p>
    <w:p w14:paraId="14EE07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πλαίσιο των προβλέψεων της συμφωνίας</w:t>
      </w:r>
      <w:r>
        <w:rPr>
          <w:rFonts w:eastAsia="Times New Roman" w:cs="Times New Roman"/>
          <w:szCs w:val="24"/>
        </w:rPr>
        <w:t>,</w:t>
      </w:r>
      <w:r>
        <w:rPr>
          <w:rFonts w:eastAsia="Times New Roman" w:cs="Times New Roman"/>
          <w:szCs w:val="24"/>
        </w:rPr>
        <w:t xml:space="preserve"> που ψηφίστηκε το καλοκαίρι του 2015, που θυμίζω ότι είχε ψηφίσει και η Αξιωματική </w:t>
      </w:r>
      <w:r>
        <w:rPr>
          <w:rFonts w:eastAsia="Times New Roman" w:cs="Times New Roman"/>
          <w:szCs w:val="24"/>
        </w:rPr>
        <w:lastRenderedPageBreak/>
        <w:t>Αντιπολίτευση, επιχειρείται η αναμόρφωση των ειδικών μισθολογί</w:t>
      </w:r>
      <w:r>
        <w:rPr>
          <w:rFonts w:eastAsia="Times New Roman" w:cs="Times New Roman"/>
          <w:szCs w:val="24"/>
        </w:rPr>
        <w:t xml:space="preserve">ων, μεταξύ των οποίων και αυτό που αφορά το προσωπικό των Ενόπλων Δυνάμεων και των Σωμάτων Ασφαλείας. </w:t>
      </w:r>
    </w:p>
    <w:p w14:paraId="14EE07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Αναμφίβολα</w:t>
      </w:r>
      <w:r>
        <w:rPr>
          <w:rFonts w:eastAsia="Times New Roman" w:cs="Times New Roman"/>
          <w:szCs w:val="24"/>
        </w:rPr>
        <w:t>,</w:t>
      </w:r>
      <w:r>
        <w:rPr>
          <w:rFonts w:eastAsia="Times New Roman" w:cs="Times New Roman"/>
          <w:szCs w:val="24"/>
        </w:rPr>
        <w:t xml:space="preserve"> πρόκειται για μια προσπάθεια εκσυγχρονισμού του μοντέλου του μισθολογίου</w:t>
      </w:r>
      <w:r>
        <w:rPr>
          <w:rFonts w:eastAsia="Times New Roman" w:cs="Times New Roman"/>
          <w:szCs w:val="24"/>
        </w:rPr>
        <w:t>,</w:t>
      </w:r>
      <w:r>
        <w:rPr>
          <w:rFonts w:eastAsia="Times New Roman" w:cs="Times New Roman"/>
          <w:szCs w:val="24"/>
        </w:rPr>
        <w:t xml:space="preserve"> που διέπει τις αποδοχές του προσωπικού των ενόπλων δυνάμεων και σωμ</w:t>
      </w:r>
      <w:r>
        <w:rPr>
          <w:rFonts w:eastAsia="Times New Roman" w:cs="Times New Roman"/>
          <w:szCs w:val="24"/>
        </w:rPr>
        <w:t>άτων ασφαλείας εκσυγχρονισμός</w:t>
      </w:r>
      <w:r>
        <w:rPr>
          <w:rFonts w:eastAsia="Times New Roman" w:cs="Times New Roman"/>
          <w:szCs w:val="24"/>
        </w:rPr>
        <w:t>,</w:t>
      </w:r>
      <w:r>
        <w:rPr>
          <w:rFonts w:eastAsia="Times New Roman" w:cs="Times New Roman"/>
          <w:szCs w:val="24"/>
        </w:rPr>
        <w:t xml:space="preserve"> ο οποίος κατά καιρούς είχε κριθεί περισσότερο από αναγκαίος. Η αναγκαιότητα έγκειται κυρίως στο ότι το μισθολογικό μοντέλο πρέπει πρωτίστως να ανταποκρίνεται στις σύγχρονες εξελίξεις της δημόσιας διοίκησης και να συναρτάται μ</w:t>
      </w:r>
      <w:r>
        <w:rPr>
          <w:rFonts w:eastAsia="Times New Roman" w:cs="Times New Roman"/>
          <w:szCs w:val="24"/>
        </w:rPr>
        <w:t>ε τις δεξιότητες, τις επιδόσεις και τις αρμοδιότητες του προσωπικού</w:t>
      </w:r>
      <w:r>
        <w:rPr>
          <w:rFonts w:eastAsia="Times New Roman" w:cs="Times New Roman"/>
          <w:szCs w:val="24"/>
        </w:rPr>
        <w:t>,</w:t>
      </w:r>
      <w:r>
        <w:rPr>
          <w:rFonts w:eastAsia="Times New Roman" w:cs="Times New Roman"/>
          <w:szCs w:val="24"/>
        </w:rPr>
        <w:t xml:space="preserve"> όπως επίσης και στις ιδιαιτερότητες</w:t>
      </w:r>
      <w:r>
        <w:rPr>
          <w:rFonts w:eastAsia="Times New Roman" w:cs="Times New Roman"/>
          <w:szCs w:val="24"/>
        </w:rPr>
        <w:t>,</w:t>
      </w:r>
      <w:r>
        <w:rPr>
          <w:rFonts w:eastAsia="Times New Roman" w:cs="Times New Roman"/>
          <w:szCs w:val="24"/>
        </w:rPr>
        <w:t xml:space="preserve"> που συναντιούνται σε ορισμένα Υπουργεία.</w:t>
      </w:r>
    </w:p>
    <w:p w14:paraId="14EE07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Όπως είναι σε όλους γνωστό και κατανοητό, η σημερινή δημοσιονομική συγκυρία και υποχρέωση και ευθύνη μας να μην υποθηκευτεί το μέλλον των επομένων γενεών δεν επιτρέπει τη διαμόρφωση ενός μισθολογίου</w:t>
      </w:r>
      <w:r>
        <w:rPr>
          <w:rFonts w:eastAsia="Times New Roman" w:cs="Times New Roman"/>
          <w:szCs w:val="24"/>
        </w:rPr>
        <w:t>,</w:t>
      </w:r>
      <w:r>
        <w:rPr>
          <w:rFonts w:eastAsia="Times New Roman" w:cs="Times New Roman"/>
          <w:szCs w:val="24"/>
        </w:rPr>
        <w:t xml:space="preserve"> που θα επιφέρει στην παρούσα φάση σημαντική επιβάρυνση σ</w:t>
      </w:r>
      <w:r>
        <w:rPr>
          <w:rFonts w:eastAsia="Times New Roman" w:cs="Times New Roman"/>
          <w:szCs w:val="24"/>
        </w:rPr>
        <w:t xml:space="preserve">τον κρατικό προϋπολογισμό και αποκαθιστά και τη νομιμότητα. Ταυτόχρονα, όμως, η συνείδησή μας απέναντι στους ανθρώπους που καθημερινά και υπό εξαιρετικά αντίξοες συνθήκες μοχθούν για την ασφάλεια και την ευημερία όλων </w:t>
      </w:r>
      <w:r>
        <w:rPr>
          <w:rFonts w:eastAsia="Times New Roman" w:cs="Times New Roman"/>
          <w:szCs w:val="24"/>
        </w:rPr>
        <w:t>μας,</w:t>
      </w:r>
      <w:r>
        <w:rPr>
          <w:rFonts w:eastAsia="Times New Roman" w:cs="Times New Roman"/>
          <w:szCs w:val="24"/>
        </w:rPr>
        <w:t xml:space="preserve"> επέβαλε τη διατήρηση των καταβαλλ</w:t>
      </w:r>
      <w:r>
        <w:rPr>
          <w:rFonts w:eastAsia="Times New Roman" w:cs="Times New Roman"/>
          <w:szCs w:val="24"/>
        </w:rPr>
        <w:t xml:space="preserve">ομένων αποδοχών στο </w:t>
      </w:r>
      <w:r>
        <w:rPr>
          <w:rFonts w:eastAsia="Times New Roman" w:cs="Times New Roman"/>
          <w:szCs w:val="24"/>
        </w:rPr>
        <w:lastRenderedPageBreak/>
        <w:t>ίδιο επίπεδο</w:t>
      </w:r>
      <w:r>
        <w:rPr>
          <w:rFonts w:eastAsia="Times New Roman" w:cs="Times New Roman"/>
          <w:szCs w:val="24"/>
        </w:rPr>
        <w:t>,</w:t>
      </w:r>
      <w:r>
        <w:rPr>
          <w:rFonts w:eastAsia="Times New Roman" w:cs="Times New Roman"/>
          <w:szCs w:val="24"/>
        </w:rPr>
        <w:t xml:space="preserve"> ώστε να μην υπάρξει στέλεχος των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 xml:space="preserve">υνάμεων και των </w:t>
      </w:r>
      <w:r>
        <w:rPr>
          <w:rFonts w:eastAsia="Times New Roman" w:cs="Times New Roman"/>
          <w:szCs w:val="24"/>
        </w:rPr>
        <w:t>Σ</w:t>
      </w:r>
      <w:r>
        <w:rPr>
          <w:rFonts w:eastAsia="Times New Roman" w:cs="Times New Roman"/>
          <w:szCs w:val="24"/>
        </w:rPr>
        <w:t xml:space="preserve">ωμάτων </w:t>
      </w:r>
      <w:r>
        <w:rPr>
          <w:rFonts w:eastAsia="Times New Roman" w:cs="Times New Roman"/>
          <w:szCs w:val="24"/>
        </w:rPr>
        <w:t>Α</w:t>
      </w:r>
      <w:r>
        <w:rPr>
          <w:rFonts w:eastAsia="Times New Roman" w:cs="Times New Roman"/>
          <w:szCs w:val="24"/>
        </w:rPr>
        <w:t>σφαλείας</w:t>
      </w:r>
      <w:r>
        <w:rPr>
          <w:rFonts w:eastAsia="Times New Roman" w:cs="Times New Roman"/>
          <w:szCs w:val="24"/>
        </w:rPr>
        <w:t>,</w:t>
      </w:r>
      <w:r>
        <w:rPr>
          <w:rFonts w:eastAsia="Times New Roman" w:cs="Times New Roman"/>
          <w:szCs w:val="24"/>
        </w:rPr>
        <w:t xml:space="preserve"> που θα δει να μειώνονται στον τραπεζικό του λογαριασμό οι αποδοχές που λαμβάνει.</w:t>
      </w:r>
    </w:p>
    <w:p w14:paraId="14EE07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Υπό αυτές τις συνθήκες</w:t>
      </w:r>
      <w:r>
        <w:rPr>
          <w:rFonts w:eastAsia="Times New Roman" w:cs="Times New Roman"/>
          <w:szCs w:val="24"/>
        </w:rPr>
        <w:t>,</w:t>
      </w:r>
      <w:r>
        <w:rPr>
          <w:rFonts w:eastAsia="Times New Roman" w:cs="Times New Roman"/>
          <w:szCs w:val="24"/>
        </w:rPr>
        <w:t xml:space="preserve"> θα αναφερθώ στα κύρια χαρακτηριστικά του</w:t>
      </w:r>
      <w:r>
        <w:rPr>
          <w:rFonts w:eastAsia="Times New Roman" w:cs="Times New Roman"/>
          <w:szCs w:val="24"/>
        </w:rPr>
        <w:t xml:space="preserve"> νέου μισθολογίου</w:t>
      </w:r>
      <w:r>
        <w:rPr>
          <w:rFonts w:eastAsia="Times New Roman" w:cs="Times New Roman"/>
          <w:szCs w:val="24"/>
        </w:rPr>
        <w:t>,</w:t>
      </w:r>
      <w:r>
        <w:rPr>
          <w:rFonts w:eastAsia="Times New Roman" w:cs="Times New Roman"/>
          <w:szCs w:val="24"/>
        </w:rPr>
        <w:t xml:space="preserve"> ειδικά όσον αφορά το στρατιωτικό προσωπικό του Υπουργείου Εθνικής Άμυνας. Και αναφέρομαι στο Υπουργείο Εθνικής Άμυνας διότι κάναμε μία προσπάθεια να συνδεθεί με τα σώματα ασφαλείας, αλλά, δυστυχώς, εκεί έχει πρυτανεύσει ο κομματικός συνδ</w:t>
      </w:r>
      <w:r>
        <w:rPr>
          <w:rFonts w:eastAsia="Times New Roman" w:cs="Times New Roman"/>
          <w:szCs w:val="24"/>
        </w:rPr>
        <w:t>ικαλισμός και περιφερόμενοι στα καφενεία ψάλλοντας τον «</w:t>
      </w:r>
      <w:proofErr w:type="spellStart"/>
      <w:r>
        <w:rPr>
          <w:rFonts w:eastAsia="Times New Roman" w:cs="Times New Roman"/>
          <w:szCs w:val="24"/>
        </w:rPr>
        <w:t>Μαγγανά</w:t>
      </w:r>
      <w:proofErr w:type="spellEnd"/>
      <w:r>
        <w:rPr>
          <w:rFonts w:eastAsia="Times New Roman" w:cs="Times New Roman"/>
          <w:szCs w:val="24"/>
        </w:rPr>
        <w:t>», λέγοντας ψέματα νομίζουν ότι θα κάνουν αντιπολίτευση</w:t>
      </w:r>
      <w:r>
        <w:rPr>
          <w:rFonts w:eastAsia="Times New Roman" w:cs="Times New Roman"/>
          <w:szCs w:val="24"/>
        </w:rPr>
        <w:t>,</w:t>
      </w:r>
      <w:r>
        <w:rPr>
          <w:rFonts w:eastAsia="Times New Roman" w:cs="Times New Roman"/>
          <w:szCs w:val="24"/>
        </w:rPr>
        <w:t xml:space="preserve"> αντί να έρθουν να δουν τα συμφέροντα των συναδέλφων τους και να συνδυάσουν τα συμφέροντα των σωμάτων ασφαλείας με τον ενόπλων δυνάμεων π</w:t>
      </w:r>
      <w:r>
        <w:rPr>
          <w:rFonts w:eastAsia="Times New Roman" w:cs="Times New Roman"/>
          <w:szCs w:val="24"/>
        </w:rPr>
        <w:t xml:space="preserve">ου θα μπορούσαν να είχαν αποδώσει. Και ευτυχώς ο Υπουργός ο κ. </w:t>
      </w:r>
      <w:proofErr w:type="spellStart"/>
      <w:r>
        <w:rPr>
          <w:rFonts w:eastAsia="Times New Roman" w:cs="Times New Roman"/>
          <w:szCs w:val="24"/>
        </w:rPr>
        <w:t>Τόσκας</w:t>
      </w:r>
      <w:proofErr w:type="spellEnd"/>
      <w:r>
        <w:rPr>
          <w:rFonts w:eastAsia="Times New Roman" w:cs="Times New Roman"/>
          <w:szCs w:val="24"/>
        </w:rPr>
        <w:t xml:space="preserve">, και οφείλω να το πω δημόσια, με προσωπική του επιμονή και παρά την κόντρα των συνδικαλιστών κατάφερε να εξασφαλίσει ακριβώς τους πόρους </w:t>
      </w:r>
      <w:r>
        <w:rPr>
          <w:rFonts w:eastAsia="Times New Roman" w:cs="Times New Roman"/>
          <w:szCs w:val="24"/>
        </w:rPr>
        <w:t>αυτούς,</w:t>
      </w:r>
      <w:r>
        <w:rPr>
          <w:rFonts w:eastAsia="Times New Roman" w:cs="Times New Roman"/>
          <w:szCs w:val="24"/>
        </w:rPr>
        <w:t xml:space="preserve"> ώστε να μην αδικηθούν τα στελέχη των </w:t>
      </w:r>
      <w:r>
        <w:rPr>
          <w:rFonts w:eastAsia="Times New Roman" w:cs="Times New Roman"/>
          <w:szCs w:val="24"/>
        </w:rPr>
        <w:t>Σ</w:t>
      </w:r>
      <w:r>
        <w:rPr>
          <w:rFonts w:eastAsia="Times New Roman" w:cs="Times New Roman"/>
          <w:szCs w:val="24"/>
        </w:rPr>
        <w:t>ωμά</w:t>
      </w:r>
      <w:r>
        <w:rPr>
          <w:rFonts w:eastAsia="Times New Roman" w:cs="Times New Roman"/>
          <w:szCs w:val="24"/>
        </w:rPr>
        <w:t xml:space="preserve">των </w:t>
      </w:r>
      <w:r>
        <w:rPr>
          <w:rFonts w:eastAsia="Times New Roman" w:cs="Times New Roman"/>
          <w:szCs w:val="24"/>
        </w:rPr>
        <w:t>Α</w:t>
      </w:r>
      <w:r>
        <w:rPr>
          <w:rFonts w:eastAsia="Times New Roman" w:cs="Times New Roman"/>
          <w:szCs w:val="24"/>
        </w:rPr>
        <w:t xml:space="preserve">σφαλείας σε σχέση με των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υνάμεων.</w:t>
      </w:r>
    </w:p>
    <w:p w14:paraId="14EE07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Στη διαμόρφωση, λοιπόν, το μισθολόγιο αυτό είναι δημοσιονομικά ουδέτερο. Όχι μόνο δεν προβλέπονται μειώσεις, αλλά οι αυξήσεις που προβλέπονται κατ’ επέκταση και η επιβάρυνση του κρατικού προϋπολογισμού, η οπο</w:t>
      </w:r>
      <w:r>
        <w:rPr>
          <w:rFonts w:eastAsia="Times New Roman" w:cs="Times New Roman"/>
          <w:szCs w:val="24"/>
        </w:rPr>
        <w:t>ία εκτιμάται σε 19 ε</w:t>
      </w:r>
      <w:r>
        <w:rPr>
          <w:rFonts w:eastAsia="Times New Roman" w:cs="Times New Roman"/>
          <w:szCs w:val="24"/>
        </w:rPr>
        <w:lastRenderedPageBreak/>
        <w:t>κατομμύρια περίπου, δεν θα καταβληθούν άμεσα, αλλά σε βάθος τετραετίας</w:t>
      </w:r>
      <w:r>
        <w:rPr>
          <w:rFonts w:eastAsia="Times New Roman" w:cs="Times New Roman"/>
          <w:szCs w:val="24"/>
        </w:rPr>
        <w:t>,</w:t>
      </w:r>
      <w:r>
        <w:rPr>
          <w:rFonts w:eastAsia="Times New Roman" w:cs="Times New Roman"/>
          <w:szCs w:val="24"/>
        </w:rPr>
        <w:t xml:space="preserve"> διασφαλίζοντας με αυτόν τον τρόπο την απαραίτητη  δημοσιονομική σταθερότητα παράγοντα</w:t>
      </w:r>
      <w:r>
        <w:rPr>
          <w:rFonts w:eastAsia="Times New Roman" w:cs="Times New Roman"/>
          <w:szCs w:val="24"/>
        </w:rPr>
        <w:t>,</w:t>
      </w:r>
      <w:r>
        <w:rPr>
          <w:rFonts w:eastAsia="Times New Roman" w:cs="Times New Roman"/>
          <w:szCs w:val="24"/>
        </w:rPr>
        <w:t xml:space="preserve"> εξαιρετικά κρίσιμο για την έξοδο της χώρας από τη δημοσιονομική στενωπό.</w:t>
      </w:r>
    </w:p>
    <w:p w14:paraId="14EE07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ανάγκη </w:t>
      </w:r>
      <w:proofErr w:type="spellStart"/>
      <w:r>
        <w:rPr>
          <w:rFonts w:eastAsia="Times New Roman" w:cs="Times New Roman"/>
          <w:szCs w:val="24"/>
        </w:rPr>
        <w:t>αποσυμπίεσης</w:t>
      </w:r>
      <w:proofErr w:type="spellEnd"/>
      <w:r>
        <w:rPr>
          <w:rFonts w:eastAsia="Times New Roman" w:cs="Times New Roman"/>
          <w:szCs w:val="24"/>
        </w:rPr>
        <w:t xml:space="preserve"> της μισθολογικής κατανομής σε όλο το μισθολογικό φάσμα στο πλαίσιο των αρχών διαμόρφωσης του νέου μισθολογίου καταβλήθηκε κάθε δυνατή προσπάθεια να γίνει με κοινωνικά δίκαιο τρόπο. Διότι αφενός μεν</w:t>
      </w:r>
      <w:r>
        <w:rPr>
          <w:rFonts w:eastAsia="Times New Roman" w:cs="Times New Roman"/>
          <w:szCs w:val="24"/>
        </w:rPr>
        <w:t>,</w:t>
      </w:r>
      <w:r>
        <w:rPr>
          <w:rFonts w:eastAsia="Times New Roman" w:cs="Times New Roman"/>
          <w:szCs w:val="24"/>
        </w:rPr>
        <w:t xml:space="preserve"> αδικία συνιστά και η μη αναγνώριση κ</w:t>
      </w:r>
      <w:r>
        <w:rPr>
          <w:rFonts w:eastAsia="Times New Roman" w:cs="Times New Roman"/>
          <w:szCs w:val="24"/>
        </w:rPr>
        <w:t>αι ανταμοιβή των αυξημένων ευθυνών και αρμοδιοτήτων, που έχουν ορισμένες κατηγορίες στελεχών και από την άλλη, ωστόσο, δεν πρέπει σε κα</w:t>
      </w:r>
      <w:r>
        <w:rPr>
          <w:rFonts w:eastAsia="Times New Roman" w:cs="Times New Roman"/>
          <w:szCs w:val="24"/>
        </w:rPr>
        <w:t>μ</w:t>
      </w:r>
      <w:r>
        <w:rPr>
          <w:rFonts w:eastAsia="Times New Roman" w:cs="Times New Roman"/>
          <w:szCs w:val="24"/>
        </w:rPr>
        <w:t xml:space="preserve">μιά περίπτωση να υποτιμάται η συνεισφορά των στελεχών των κατωτέρων βαθμίδων της διοίκησης. </w:t>
      </w:r>
    </w:p>
    <w:p w14:paraId="14EE07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Στη διατήρηση του ύψους των</w:t>
      </w:r>
      <w:r>
        <w:rPr>
          <w:rFonts w:eastAsia="Times New Roman" w:cs="Times New Roman"/>
          <w:szCs w:val="24"/>
        </w:rPr>
        <w:t xml:space="preserve"> καταβαλλομένων αποδοχών στο ίδιο επίπεδο με πριν, γεγονός που αναπόφευκτα οδηγεί σε προσωπικές διαφορές συνόλου περίπου 30 εκατομμυρίων ευρώ για τα στελέχη του Υπουργείου Εθνικής Άμυνας, το σημαντικότερο στοιχείο είναι ότι κανένα στέλεχος δεν θα δει να κα</w:t>
      </w:r>
      <w:r>
        <w:rPr>
          <w:rFonts w:eastAsia="Times New Roman" w:cs="Times New Roman"/>
          <w:szCs w:val="24"/>
        </w:rPr>
        <w:t xml:space="preserve">ταβάλλονται μειωμένες αποδοχές στον τραπεζικό του λογαριασμό. </w:t>
      </w:r>
    </w:p>
    <w:p w14:paraId="14EE07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Δεδομένου, ωστόσο, ότι οι προαναφερόμενος προσωπικές διαφορές αφορούν κυρίως σε στελέχη των κατωτέρων βαθμίδων της διοίκησης</w:t>
      </w:r>
      <w:r>
        <w:rPr>
          <w:rFonts w:eastAsia="Times New Roman" w:cs="Times New Roman"/>
          <w:szCs w:val="24"/>
        </w:rPr>
        <w:t>,</w:t>
      </w:r>
      <w:r>
        <w:rPr>
          <w:rFonts w:eastAsia="Times New Roman" w:cs="Times New Roman"/>
          <w:szCs w:val="24"/>
        </w:rPr>
        <w:t xml:space="preserve"> ιδιαίτερη αξία θεωρώ ότι έχει η θέσπιση για πρώτη φορά για το στρατιωτικό προσωπικό του επιδόματος παραμεθορίου ύψους 100 ευρώ, περίπου, το οποίο –σημειώνω- θα λάβουν στην πλειοψηφία τους τα παραπάνω στελέχη</w:t>
      </w:r>
      <w:r>
        <w:rPr>
          <w:rFonts w:eastAsia="Times New Roman" w:cs="Times New Roman"/>
          <w:szCs w:val="24"/>
        </w:rPr>
        <w:t>,</w:t>
      </w:r>
      <w:r>
        <w:rPr>
          <w:rFonts w:eastAsia="Times New Roman" w:cs="Times New Roman"/>
          <w:szCs w:val="24"/>
        </w:rPr>
        <w:t xml:space="preserve"> που υπηρετούν στην παραμεθόριο και </w:t>
      </w:r>
      <w:r>
        <w:rPr>
          <w:rFonts w:eastAsia="Times New Roman" w:cs="Times New Roman"/>
          <w:szCs w:val="24"/>
        </w:rPr>
        <w:lastRenderedPageBreak/>
        <w:t xml:space="preserve">ανέρχονται </w:t>
      </w:r>
      <w:r>
        <w:rPr>
          <w:rFonts w:eastAsia="Times New Roman" w:cs="Times New Roman"/>
          <w:szCs w:val="24"/>
        </w:rPr>
        <w:t>σε περίπου δώδεκα χιλιάδες. Επομένως, με τη διατήρηση της προσωπικής διαφοράς και τη χορήγηση του νέου επιδόματος παραμεθορίου</w:t>
      </w:r>
      <w:r>
        <w:rPr>
          <w:rFonts w:eastAsia="Times New Roman" w:cs="Times New Roman"/>
          <w:szCs w:val="24"/>
        </w:rPr>
        <w:t>,</w:t>
      </w:r>
      <w:r>
        <w:rPr>
          <w:rFonts w:eastAsia="Times New Roman" w:cs="Times New Roman"/>
          <w:szCs w:val="24"/>
        </w:rPr>
        <w:t xml:space="preserve"> τα εν λόγω στελέχη θα δουν μια μικρή, αλλά πραγματική αύξηση των αποδοχών τους. </w:t>
      </w:r>
    </w:p>
    <w:p w14:paraId="14EE07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Πριν από λίγο</w:t>
      </w:r>
      <w:r>
        <w:rPr>
          <w:rFonts w:eastAsia="Times New Roman" w:cs="Times New Roman"/>
          <w:szCs w:val="24"/>
        </w:rPr>
        <w:t>,</w:t>
      </w:r>
      <w:r>
        <w:rPr>
          <w:rFonts w:eastAsia="Times New Roman" w:cs="Times New Roman"/>
          <w:szCs w:val="24"/>
        </w:rPr>
        <w:t xml:space="preserve"> η ομάδα διαπραγμάτευσης υπό την </w:t>
      </w:r>
      <w:r>
        <w:rPr>
          <w:rFonts w:eastAsia="Times New Roman" w:cs="Times New Roman"/>
          <w:szCs w:val="24"/>
        </w:rPr>
        <w:t>καθοδήγηση του Πρωθυπουργού</w:t>
      </w:r>
      <w:r>
        <w:rPr>
          <w:rFonts w:eastAsia="Times New Roman" w:cs="Times New Roman"/>
          <w:szCs w:val="24"/>
        </w:rPr>
        <w:t>,</w:t>
      </w:r>
      <w:r>
        <w:rPr>
          <w:rFonts w:eastAsia="Times New Roman" w:cs="Times New Roman"/>
          <w:szCs w:val="24"/>
        </w:rPr>
        <w:t xml:space="preserve"> δέχθηκε και για πρώτη φορά τα στελέχη των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υνάμεων θα έχουν τη δυνατότητα να παίρνουν αυτό που δικαιούνται, δηλαδή και τα νυκτερινά. Αυτό δεν είχε γίνει ποτέ μέχρι σήμερα. Αυτό, λοιπόν, σημαίνει ότι τελικά</w:t>
      </w:r>
      <w:r>
        <w:rPr>
          <w:rFonts w:eastAsia="Times New Roman" w:cs="Times New Roman"/>
          <w:szCs w:val="24"/>
        </w:rPr>
        <w:t>,</w:t>
      </w:r>
      <w:r>
        <w:rPr>
          <w:rFonts w:eastAsia="Times New Roman" w:cs="Times New Roman"/>
          <w:szCs w:val="24"/>
        </w:rPr>
        <w:t xml:space="preserve"> οι αποδοχές </w:t>
      </w:r>
      <w:r>
        <w:rPr>
          <w:rFonts w:eastAsia="Times New Roman" w:cs="Times New Roman"/>
          <w:szCs w:val="24"/>
        </w:rPr>
        <w:t>των στελεχών θα είναι πολύ καλύτερες από ό,τι ήταν στο παρελθόν.</w:t>
      </w:r>
    </w:p>
    <w:p w14:paraId="14EE07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Όσο δε αφορά τα επιδόματα του κινδύνου, επισημαίνω ότι έχει λάβει χώρα εκτεταμένη επιτελική επεξεργασία αυτών</w:t>
      </w:r>
      <w:r>
        <w:rPr>
          <w:rFonts w:eastAsia="Times New Roman" w:cs="Times New Roman"/>
          <w:szCs w:val="24"/>
        </w:rPr>
        <w:t>,</w:t>
      </w:r>
      <w:r>
        <w:rPr>
          <w:rFonts w:eastAsia="Times New Roman" w:cs="Times New Roman"/>
          <w:szCs w:val="24"/>
        </w:rPr>
        <w:t xml:space="preserve"> ώστε να υπάρξει αφενός ο </w:t>
      </w:r>
      <w:proofErr w:type="spellStart"/>
      <w:r>
        <w:rPr>
          <w:rFonts w:eastAsia="Times New Roman" w:cs="Times New Roman"/>
          <w:szCs w:val="24"/>
        </w:rPr>
        <w:t>εξορθολογισμός</w:t>
      </w:r>
      <w:proofErr w:type="spellEnd"/>
      <w:r>
        <w:rPr>
          <w:rFonts w:eastAsia="Times New Roman" w:cs="Times New Roman"/>
          <w:szCs w:val="24"/>
        </w:rPr>
        <w:t xml:space="preserve"> στην καταβολή αυτών με την </w:t>
      </w:r>
      <w:proofErr w:type="spellStart"/>
      <w:r>
        <w:rPr>
          <w:rFonts w:eastAsia="Times New Roman" w:cs="Times New Roman"/>
          <w:szCs w:val="24"/>
        </w:rPr>
        <w:t>επικαιροποίηση</w:t>
      </w:r>
      <w:proofErr w:type="spellEnd"/>
      <w:r>
        <w:rPr>
          <w:rFonts w:eastAsia="Times New Roman" w:cs="Times New Roman"/>
          <w:szCs w:val="24"/>
        </w:rPr>
        <w:t xml:space="preserve"> των δικαιούχων και των προϋποθέσεων που αυτοί θα πρέπει να πληρούν, αφετέρου να μην διακυβεύεται στο παραμικρό η διατήρηση της ικανότητας είτε πτητική, καταδυτική, πτωτική, που ορισμένες κατηγορίες στελεχών πρέπει να το έχουν, το οποίο θα μο</w:t>
      </w:r>
      <w:r>
        <w:rPr>
          <w:rFonts w:eastAsia="Times New Roman" w:cs="Times New Roman"/>
          <w:szCs w:val="24"/>
        </w:rPr>
        <w:t>υ επιτρέψετε να πω ότι συνδέεται άρρηκτα με την αναγνώριση και ανταμοιβή της επικινδυνότητας</w:t>
      </w:r>
      <w:r>
        <w:rPr>
          <w:rFonts w:eastAsia="Times New Roman" w:cs="Times New Roman"/>
          <w:szCs w:val="24"/>
        </w:rPr>
        <w:t>,</w:t>
      </w:r>
      <w:r>
        <w:rPr>
          <w:rFonts w:eastAsia="Times New Roman" w:cs="Times New Roman"/>
          <w:szCs w:val="24"/>
        </w:rPr>
        <w:t xml:space="preserve"> που διέπει την άσκηση των καθηκόντων τους. </w:t>
      </w:r>
    </w:p>
    <w:p w14:paraId="14EE07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Αλλά, ξέρετε κάτι, κυρίες και κύριοι συνάδελφοι; Δεν πρόκειται να συνεχίσει το φαινόμενο</w:t>
      </w:r>
      <w:r>
        <w:rPr>
          <w:rFonts w:eastAsia="Times New Roman" w:cs="Times New Roman"/>
          <w:szCs w:val="24"/>
        </w:rPr>
        <w:t>,</w:t>
      </w:r>
      <w:r>
        <w:rPr>
          <w:rFonts w:eastAsia="Times New Roman" w:cs="Times New Roman"/>
          <w:szCs w:val="24"/>
        </w:rPr>
        <w:t xml:space="preserve"> να επαναφέρουμε αποστράτους </w:t>
      </w:r>
      <w:r>
        <w:rPr>
          <w:rFonts w:eastAsia="Times New Roman" w:cs="Times New Roman"/>
          <w:szCs w:val="24"/>
        </w:rPr>
        <w:t>ρουσφετολογικά και χωρίς να πετάνε να τους δίνουμε πτητικό επίδομα, χωρίς να καταδύονται να τους δίνουμε καταδυτικό επίδομα, χωρίς να κάνουν πτώσεις με αλεξίπτωτα να τους δίνουμε πτωτικό επίδομα.</w:t>
      </w:r>
    </w:p>
    <w:p w14:paraId="14EE07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Διότι τα χρήματα</w:t>
      </w:r>
      <w:r>
        <w:rPr>
          <w:rFonts w:eastAsia="Times New Roman" w:cs="Times New Roman"/>
          <w:szCs w:val="24"/>
        </w:rPr>
        <w:t>,</w:t>
      </w:r>
      <w:r>
        <w:rPr>
          <w:rFonts w:eastAsia="Times New Roman" w:cs="Times New Roman"/>
          <w:szCs w:val="24"/>
        </w:rPr>
        <w:t xml:space="preserve"> τα οποία φαινόταν ότι πήγαιναν προς εκεί, </w:t>
      </w:r>
      <w:r>
        <w:rPr>
          <w:rFonts w:eastAsia="Times New Roman" w:cs="Times New Roman"/>
          <w:szCs w:val="24"/>
        </w:rPr>
        <w:t>δεν πήγαιναν προς τα κομάντο των Ενόπλων μας Δυνάμεων, που πράγματι κινδυνεύουν</w:t>
      </w:r>
      <w:r>
        <w:rPr>
          <w:rFonts w:eastAsia="Times New Roman" w:cs="Times New Roman"/>
          <w:szCs w:val="24"/>
        </w:rPr>
        <w:t>,</w:t>
      </w:r>
      <w:r>
        <w:rPr>
          <w:rFonts w:eastAsia="Times New Roman" w:cs="Times New Roman"/>
          <w:szCs w:val="24"/>
        </w:rPr>
        <w:t xml:space="preserve"> κάνοντας αυτό το δύσκολο έργο, αλλά πήγαιναν στην πλειοψηφία σε εκείνους τους οποίους </w:t>
      </w:r>
      <w:proofErr w:type="spellStart"/>
      <w:r>
        <w:rPr>
          <w:rFonts w:eastAsia="Times New Roman" w:cs="Times New Roman"/>
          <w:szCs w:val="24"/>
        </w:rPr>
        <w:t>επανέφεραν</w:t>
      </w:r>
      <w:proofErr w:type="spellEnd"/>
      <w:r>
        <w:rPr>
          <w:rFonts w:eastAsia="Times New Roman" w:cs="Times New Roman"/>
          <w:szCs w:val="24"/>
        </w:rPr>
        <w:t>, έβαζαν στα γραφεία και τους έδιναν το επίδομα</w:t>
      </w:r>
      <w:r>
        <w:rPr>
          <w:rFonts w:eastAsia="Times New Roman" w:cs="Times New Roman"/>
          <w:szCs w:val="24"/>
        </w:rPr>
        <w:t>,</w:t>
      </w:r>
      <w:r>
        <w:rPr>
          <w:rFonts w:eastAsia="Times New Roman" w:cs="Times New Roman"/>
          <w:szCs w:val="24"/>
        </w:rPr>
        <w:t xml:space="preserve"> χρεώνοντας το υπόλοιπο στράτευ</w:t>
      </w:r>
      <w:r>
        <w:rPr>
          <w:rFonts w:eastAsia="Times New Roman" w:cs="Times New Roman"/>
          <w:szCs w:val="24"/>
        </w:rPr>
        <w:t xml:space="preserve">μα. </w:t>
      </w:r>
    </w:p>
    <w:p w14:paraId="14EE079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Θα ήταν όμως άδικο να σταθώ μόνο στο μισθολόγιο και να μην αναφέρω σειρά κινήσεων</w:t>
      </w:r>
      <w:r>
        <w:rPr>
          <w:rFonts w:eastAsia="Times New Roman" w:cs="Times New Roman"/>
          <w:szCs w:val="24"/>
        </w:rPr>
        <w:t>,</w:t>
      </w:r>
      <w:r>
        <w:rPr>
          <w:rFonts w:eastAsia="Times New Roman" w:cs="Times New Roman"/>
          <w:szCs w:val="24"/>
        </w:rPr>
        <w:t xml:space="preserve"> που γίνονται σε πολλαπλά επίπεδα</w:t>
      </w:r>
      <w:r>
        <w:rPr>
          <w:rFonts w:eastAsia="Times New Roman" w:cs="Times New Roman"/>
          <w:szCs w:val="24"/>
        </w:rPr>
        <w:t xml:space="preserve">, </w:t>
      </w:r>
      <w:r>
        <w:rPr>
          <w:rFonts w:eastAsia="Times New Roman" w:cs="Times New Roman"/>
          <w:szCs w:val="24"/>
        </w:rPr>
        <w:t>οι οποίες, παρά το γεγονός ότι άμεσα δεν θα έχουν αντίκτυπο στους μισθούς στελεχών, έχουν αρχίσει να αποδίδουν καρπούς, που μεσοπρόθεσ</w:t>
      </w:r>
      <w:r>
        <w:rPr>
          <w:rFonts w:eastAsia="Times New Roman" w:cs="Times New Roman"/>
          <w:szCs w:val="24"/>
        </w:rPr>
        <w:t>μα θα έχουν ισχυρό αντίκτυπο στα στελέχη μας. Ενδεικτικά μόνο αναφέρω ότι με επιτυχία προχωρούν εκποιήσεις εύχρηστων μη επιχειρησιακά αναγκαίων υλικών</w:t>
      </w:r>
      <w:r>
        <w:rPr>
          <w:rFonts w:eastAsia="Times New Roman" w:cs="Times New Roman"/>
          <w:szCs w:val="24"/>
        </w:rPr>
        <w:t>,</w:t>
      </w:r>
      <w:r>
        <w:rPr>
          <w:rFonts w:eastAsia="Times New Roman" w:cs="Times New Roman"/>
          <w:szCs w:val="24"/>
        </w:rPr>
        <w:t xml:space="preserve"> μέσω σύναψης διακρατικών συμφωνιών, εγκεκριμένων δε από τη Βουλή των Ελλήνων, που διασφαλίζουν τη διαφάν</w:t>
      </w:r>
      <w:r>
        <w:rPr>
          <w:rFonts w:eastAsia="Times New Roman" w:cs="Times New Roman"/>
          <w:szCs w:val="24"/>
        </w:rPr>
        <w:t>εια και οι οποίες αναμένουν τις ροές σημαντικών εσόδων. Τα έσοδα αυτά πηγαίνουν προς όφελος του προσωπικού. Από εκεί κατασκευάζονται κατοικίες</w:t>
      </w:r>
      <w:r>
        <w:rPr>
          <w:rFonts w:eastAsia="Times New Roman" w:cs="Times New Roman"/>
          <w:szCs w:val="24"/>
        </w:rPr>
        <w:t>,</w:t>
      </w:r>
      <w:r>
        <w:rPr>
          <w:rFonts w:eastAsia="Times New Roman" w:cs="Times New Roman"/>
          <w:szCs w:val="24"/>
        </w:rPr>
        <w:t xml:space="preserve"> προς όφελος των αξιωματικών και των υπαξιωματικών σε όλη την Ελλάδα. Θα σας πω μόνο ότι το 2014 είχε γίνει ένα σ</w:t>
      </w:r>
      <w:r>
        <w:rPr>
          <w:rFonts w:eastAsia="Times New Roman" w:cs="Times New Roman"/>
          <w:szCs w:val="24"/>
        </w:rPr>
        <w:t xml:space="preserve">πίτι, πέρυσι παραδώσαμε </w:t>
      </w:r>
      <w:proofErr w:type="spellStart"/>
      <w:r>
        <w:rPr>
          <w:rFonts w:eastAsia="Times New Roman" w:cs="Times New Roman"/>
          <w:szCs w:val="24"/>
        </w:rPr>
        <w:t>εκατόν</w:t>
      </w:r>
      <w:proofErr w:type="spellEnd"/>
      <w:r>
        <w:rPr>
          <w:rFonts w:eastAsia="Times New Roman" w:cs="Times New Roman"/>
          <w:szCs w:val="24"/>
        </w:rPr>
        <w:t xml:space="preserve"> ένα σπίτια, φέτος θα ξεπεράσουμε τα τετρακόσια είκοσι σπίτια. Του χρόνου από τα χρήματα αυτά θα εξασφαλίσουμε στο μέγιστο τις ανάγκες του προσωπικού των Ενόπλων Δυνάμεων, ιδιαίτερα στην παραμεθόριο και ιδιαίτερα στη νησιωτική</w:t>
      </w:r>
      <w:r>
        <w:rPr>
          <w:rFonts w:eastAsia="Times New Roman" w:cs="Times New Roman"/>
          <w:szCs w:val="24"/>
        </w:rPr>
        <w:t xml:space="preserve"> Ελλάδα, όπου αντιλαμβάνεστε ότι κατά την καλοκαιρινή περίοδο είναι </w:t>
      </w:r>
      <w:r>
        <w:rPr>
          <w:rFonts w:eastAsia="Times New Roman" w:cs="Times New Roman"/>
          <w:szCs w:val="24"/>
        </w:rPr>
        <w:lastRenderedPageBreak/>
        <w:t xml:space="preserve">πάρα πολύ ακριβά τα ενοίκια και δεν μπορεί να </w:t>
      </w:r>
      <w:proofErr w:type="spellStart"/>
      <w:r>
        <w:rPr>
          <w:rFonts w:eastAsia="Times New Roman" w:cs="Times New Roman"/>
          <w:szCs w:val="24"/>
        </w:rPr>
        <w:t>αντεπεξέλθει</w:t>
      </w:r>
      <w:proofErr w:type="spellEnd"/>
      <w:r>
        <w:rPr>
          <w:rFonts w:eastAsia="Times New Roman" w:cs="Times New Roman"/>
          <w:szCs w:val="24"/>
        </w:rPr>
        <w:t xml:space="preserve"> ένας υπαξιωματικός με έναν μισθό της τάξεως των 800 ευρώ. </w:t>
      </w:r>
    </w:p>
    <w:p w14:paraId="14EE079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Καταβάλλεται επίσης προσπάθεια εκσυγχρονισμού του εξοπλισμού των στρατ</w:t>
      </w:r>
      <w:r>
        <w:rPr>
          <w:rFonts w:eastAsia="Times New Roman" w:cs="Times New Roman"/>
          <w:szCs w:val="24"/>
        </w:rPr>
        <w:t xml:space="preserve">ιωτικών νοσοκομείων, αξιοποιώντας κάθε διαθέσιμο πόρο, έτσι ώστε να περιοριστεί δραστικά η υγειονομική δαπάνη που καταβάλλουν τα στελέχη μας και οι οικογένειές τους, με διαυγείς και ανοιχτές διαδικασίες, που δεν μπορούν να αμφισβητηθούν από κανέναν. </w:t>
      </w:r>
    </w:p>
    <w:p w14:paraId="14EE07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Προχω</w:t>
      </w:r>
      <w:r>
        <w:rPr>
          <w:rFonts w:eastAsia="Times New Roman" w:cs="Times New Roman"/>
          <w:szCs w:val="24"/>
        </w:rPr>
        <w:t>ρήσαμε και προχωράμε σε συμφωνίες με μεγάλους ιδιωτικούς φορείς, όπως η Τράπεζα Πειραιώς, στη βάση της προσφοράς των μέγιστων δυνατοτήτων και ωφελημάτων για το προσωπικό του Υπουργείου. Αλλά και για τους αποστράτους. Χαίρομαι δε ιδιαιτέρως</w:t>
      </w:r>
      <w:r>
        <w:rPr>
          <w:rFonts w:eastAsia="Times New Roman" w:cs="Times New Roman"/>
          <w:szCs w:val="24"/>
        </w:rPr>
        <w:t>,</w:t>
      </w:r>
      <w:r>
        <w:rPr>
          <w:rFonts w:eastAsia="Times New Roman" w:cs="Times New Roman"/>
          <w:szCs w:val="24"/>
        </w:rPr>
        <w:t xml:space="preserve"> που τελευταία δ</w:t>
      </w:r>
      <w:r>
        <w:rPr>
          <w:rFonts w:eastAsia="Times New Roman" w:cs="Times New Roman"/>
          <w:szCs w:val="24"/>
        </w:rPr>
        <w:t>ιαπιστώνω ότι αυτές οι συμφωνίες ενεργοποιούν τις δυνάμεις της αγοράς και του ανταγωνισμού</w:t>
      </w:r>
      <w:r>
        <w:rPr>
          <w:rFonts w:eastAsia="Times New Roman" w:cs="Times New Roman"/>
          <w:szCs w:val="24"/>
        </w:rPr>
        <w:t>,</w:t>
      </w:r>
      <w:r>
        <w:rPr>
          <w:rFonts w:eastAsia="Times New Roman" w:cs="Times New Roman"/>
          <w:szCs w:val="24"/>
        </w:rPr>
        <w:t xml:space="preserve"> οδηγώντας σε πολλαπλά οφέλη για το προσωπικό μας. Αυτά είναι μόνο λίγα από αυτά που έχουμε πετύχει και δεσμευόμαστε ότι με τη βοήθεια του Θεού</w:t>
      </w:r>
      <w:r>
        <w:rPr>
          <w:rFonts w:eastAsia="Times New Roman" w:cs="Times New Roman"/>
          <w:szCs w:val="24"/>
        </w:rPr>
        <w:t xml:space="preserve">, </w:t>
      </w:r>
      <w:r>
        <w:rPr>
          <w:rFonts w:eastAsia="Times New Roman" w:cs="Times New Roman"/>
          <w:szCs w:val="24"/>
        </w:rPr>
        <w:t>θα προχωρήσουμε ακόμ</w:t>
      </w:r>
      <w:r>
        <w:rPr>
          <w:rFonts w:eastAsia="Times New Roman" w:cs="Times New Roman"/>
          <w:szCs w:val="24"/>
        </w:rPr>
        <w:t xml:space="preserve">α παραπάνω. </w:t>
      </w:r>
    </w:p>
    <w:p w14:paraId="14EE079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προηγουμένως την κ. Γεννηματά, η οποία περιέγραψε περίπου μια Ελλάδα κατεστραμμένη και μια οικονομία που δεν έχει κα</w:t>
      </w:r>
      <w:r>
        <w:rPr>
          <w:rFonts w:eastAsia="Times New Roman" w:cs="Times New Roman"/>
          <w:szCs w:val="24"/>
        </w:rPr>
        <w:t>μ</w:t>
      </w:r>
      <w:r>
        <w:rPr>
          <w:rFonts w:eastAsia="Times New Roman" w:cs="Times New Roman"/>
          <w:szCs w:val="24"/>
        </w:rPr>
        <w:t>μία ελπίδα. Το ίδιο έκαναν και τα στελέχη της Αξιωματικής Αντιπολιτεύσεως και της άλλης α</w:t>
      </w:r>
      <w:r>
        <w:rPr>
          <w:rFonts w:eastAsia="Times New Roman" w:cs="Times New Roman"/>
          <w:szCs w:val="24"/>
        </w:rPr>
        <w:t xml:space="preserve">ντιπολιτεύσεως σε αυτή τη διήμερη συζήτηση. Αν άκουγε κανείς τις ομιλίες, θα νόμιζε ότι αυτή η συζήτηση δεν αφορά το τέλος μιας εποχής και την αρχή </w:t>
      </w:r>
      <w:r>
        <w:rPr>
          <w:rFonts w:eastAsia="Times New Roman" w:cs="Times New Roman"/>
          <w:szCs w:val="24"/>
        </w:rPr>
        <w:lastRenderedPageBreak/>
        <w:t>μιας καινούριας εποχής, δεν αφορά το τέλος της εποχής των μνημονίων και της παράδοσης της εθνικής κυριαρχίας</w:t>
      </w:r>
      <w:r>
        <w:rPr>
          <w:rFonts w:eastAsia="Times New Roman" w:cs="Times New Roman"/>
          <w:szCs w:val="24"/>
        </w:rPr>
        <w:t>, που για πρώτη φορά έχουμε δόση για μέτρα</w:t>
      </w:r>
      <w:r>
        <w:rPr>
          <w:rFonts w:eastAsia="Times New Roman" w:cs="Times New Roman"/>
          <w:szCs w:val="24"/>
        </w:rPr>
        <w:t>,</w:t>
      </w:r>
      <w:r>
        <w:rPr>
          <w:rFonts w:eastAsia="Times New Roman" w:cs="Times New Roman"/>
          <w:szCs w:val="24"/>
        </w:rPr>
        <w:t xml:space="preserve"> τα οποία θα ληφθούν μετά από δύο χρό</w:t>
      </w:r>
      <w:r>
        <w:rPr>
          <w:rFonts w:eastAsia="Times New Roman" w:cs="Times New Roman"/>
          <w:szCs w:val="24"/>
        </w:rPr>
        <w:t>νια. Ε</w:t>
      </w:r>
      <w:r>
        <w:rPr>
          <w:rFonts w:eastAsia="Times New Roman" w:cs="Times New Roman"/>
          <w:szCs w:val="24"/>
        </w:rPr>
        <w:t>ννοώ</w:t>
      </w:r>
      <w:r>
        <w:rPr>
          <w:rFonts w:eastAsia="Times New Roman" w:cs="Times New Roman"/>
          <w:szCs w:val="24"/>
        </w:rPr>
        <w:t>,</w:t>
      </w:r>
      <w:r>
        <w:rPr>
          <w:rFonts w:eastAsia="Times New Roman" w:cs="Times New Roman"/>
          <w:szCs w:val="24"/>
        </w:rPr>
        <w:t xml:space="preserve"> σε αντίθεση με το παρελθόν</w:t>
      </w:r>
      <w:r>
        <w:rPr>
          <w:rFonts w:eastAsia="Times New Roman" w:cs="Times New Roman"/>
          <w:szCs w:val="24"/>
        </w:rPr>
        <w:t xml:space="preserve">, </w:t>
      </w:r>
      <w:r>
        <w:rPr>
          <w:rFonts w:eastAsia="Times New Roman" w:cs="Times New Roman"/>
          <w:szCs w:val="24"/>
        </w:rPr>
        <w:t xml:space="preserve">που είχαμε μέτρα για δόση εκβιαστικά. Είναι η πρώτη φορά που έχουμε αντίμετρα. </w:t>
      </w:r>
    </w:p>
    <w:p w14:paraId="14EE079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Αλλά</w:t>
      </w:r>
      <w:r>
        <w:rPr>
          <w:rFonts w:eastAsia="Times New Roman" w:cs="Times New Roman"/>
          <w:szCs w:val="24"/>
        </w:rPr>
        <w:t>,</w:t>
      </w:r>
      <w:r>
        <w:rPr>
          <w:rFonts w:eastAsia="Times New Roman" w:cs="Times New Roman"/>
          <w:szCs w:val="24"/>
        </w:rPr>
        <w:t xml:space="preserve"> αν θέλουν να δουν την πραγματική εικόνα της αγοράς</w:t>
      </w:r>
      <w:r>
        <w:rPr>
          <w:rFonts w:eastAsia="Times New Roman" w:cs="Times New Roman"/>
          <w:szCs w:val="24"/>
        </w:rPr>
        <w:t xml:space="preserve"> και αν δεν πιστεύουν όλους αυτούς που έρχονται και επισκέπτονται τη χώρα μας ως υποψήφιοι επενδυτές, ας ανοίξουν το τηλέφωνό τους και ας μπουν στην ιστοσελίδα του </w:t>
      </w:r>
      <w:r>
        <w:rPr>
          <w:rFonts w:eastAsia="Times New Roman" w:cs="Times New Roman"/>
          <w:szCs w:val="24"/>
          <w:lang w:val="en-US"/>
        </w:rPr>
        <w:t>Bloomberg</w:t>
      </w:r>
      <w:r>
        <w:rPr>
          <w:rFonts w:eastAsia="Times New Roman" w:cs="Times New Roman"/>
          <w:szCs w:val="24"/>
        </w:rPr>
        <w:t>,</w:t>
      </w:r>
      <w:r>
        <w:rPr>
          <w:rFonts w:eastAsia="Times New Roman" w:cs="Times New Roman"/>
          <w:szCs w:val="24"/>
        </w:rPr>
        <w:t xml:space="preserve"> να δουν πού έφτασε σήμερα και πριν από λίγο το επιτόκιο των δεκαετών ελληνικών ομ</w:t>
      </w:r>
      <w:r>
        <w:rPr>
          <w:rFonts w:eastAsia="Times New Roman" w:cs="Times New Roman"/>
          <w:szCs w:val="24"/>
        </w:rPr>
        <w:t>ολόγων. Το επιτόκιο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των δεκαετών ομολόγων –και μάλιστα ζήτησα και από τον Υπουργό Οικονομικών να μου το επιβεβαιώσει</w:t>
      </w:r>
      <w:r>
        <w:rPr>
          <w:rFonts w:eastAsia="Times New Roman" w:cs="Times New Roman"/>
          <w:szCs w:val="24"/>
        </w:rPr>
        <w:t>,</w:t>
      </w:r>
      <w:r>
        <w:rPr>
          <w:rFonts w:eastAsia="Times New Roman" w:cs="Times New Roman"/>
          <w:szCs w:val="24"/>
        </w:rPr>
        <w:t xml:space="preserve"> για να μην κάνω κανένα λάθος- αυτή τη στιγμή που μιλάμε είναι στο 5,673, που σημαίνει ότι είναι ακριβώς στο 2009. </w:t>
      </w:r>
    </w:p>
    <w:p w14:paraId="14EE079B"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ΑΘΑΝΑΣΙΟΣ ΜΠΟΥ</w:t>
      </w:r>
      <w:r>
        <w:rPr>
          <w:rFonts w:eastAsia="Times New Roman" w:cs="Times New Roman"/>
          <w:b/>
          <w:szCs w:val="24"/>
        </w:rPr>
        <w:t>ΡΑΣ:</w:t>
      </w:r>
      <w:r>
        <w:rPr>
          <w:rFonts w:eastAsia="Times New Roman" w:cs="Times New Roman"/>
          <w:szCs w:val="24"/>
        </w:rPr>
        <w:t xml:space="preserve"> Στο 2014 είναι! </w:t>
      </w:r>
    </w:p>
    <w:p w14:paraId="14EE079C"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αρτήτων</w:t>
      </w:r>
      <w:r>
        <w:rPr>
          <w:rFonts w:eastAsia="Times New Roman" w:cs="Times New Roman"/>
          <w:b/>
          <w:szCs w:val="24"/>
        </w:rPr>
        <w:t xml:space="preserve"> Ελλήνων):</w:t>
      </w:r>
      <w:r>
        <w:rPr>
          <w:rFonts w:eastAsia="Times New Roman" w:cs="Times New Roman"/>
          <w:szCs w:val="24"/>
        </w:rPr>
        <w:t xml:space="preserve"> Τι θέλετε, κύριε Μπούρα; Πείτε μου, εσείς που είστε οικονομολόγος μεγάλος. Σας δίνω τον χρόνο μου. Ελάτε, κυρία </w:t>
      </w:r>
      <w:proofErr w:type="spellStart"/>
      <w:r>
        <w:rPr>
          <w:rFonts w:eastAsia="Times New Roman" w:cs="Times New Roman"/>
          <w:szCs w:val="24"/>
        </w:rPr>
        <w:t>Βούλτεψη</w:t>
      </w:r>
      <w:proofErr w:type="spellEnd"/>
      <w:r>
        <w:rPr>
          <w:rFonts w:eastAsia="Times New Roman" w:cs="Times New Roman"/>
          <w:szCs w:val="24"/>
        </w:rPr>
        <w:t xml:space="preserve">, πάρτε τον εσείς. </w:t>
      </w:r>
    </w:p>
    <w:p w14:paraId="14EE079D" w14:textId="77777777" w:rsidR="002F0583" w:rsidRDefault="00B91F1A">
      <w:pPr>
        <w:spacing w:line="600" w:lineRule="auto"/>
        <w:ind w:firstLine="720"/>
        <w:jc w:val="both"/>
        <w:rPr>
          <w:rFonts w:eastAsia="Times New Roman" w:cs="Times New Roman"/>
          <w:szCs w:val="24"/>
        </w:rPr>
      </w:pPr>
      <w:r>
        <w:rPr>
          <w:rFonts w:eastAsia="Times New Roman"/>
          <w:b/>
          <w:bCs/>
          <w:szCs w:val="24"/>
        </w:rPr>
        <w:t xml:space="preserve">ΠΡΟΕΔΡΕΥΩΝ (Αναστάσιος Κουράκης): </w:t>
      </w:r>
      <w:r>
        <w:rPr>
          <w:rFonts w:eastAsia="Times New Roman"/>
          <w:bCs/>
          <w:szCs w:val="24"/>
        </w:rPr>
        <w:t>Μην κάνετε διάλογο, κύριε Υπουργέ, σας παρακαλώ.</w:t>
      </w:r>
    </w:p>
    <w:p w14:paraId="14EE079E"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Στο 2014 τον Σεπτέμβρη είναι!</w:t>
      </w:r>
    </w:p>
    <w:p w14:paraId="14EE079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Το 2014, Σεπτέμβρη. Έχετε χάσει δυο μέρες αγοράς. </w:t>
      </w:r>
    </w:p>
    <w:p w14:paraId="14EE07A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Εσύ έχεις χάσει από το πάρτι γενεθλίων πολλά! </w:t>
      </w:r>
    </w:p>
    <w:p w14:paraId="14EE07A1" w14:textId="77777777" w:rsidR="002F0583" w:rsidRDefault="00B91F1A">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Κυρία </w:t>
      </w:r>
      <w:proofErr w:type="spellStart"/>
      <w:r>
        <w:rPr>
          <w:rFonts w:eastAsia="Times New Roman"/>
          <w:bCs/>
          <w:szCs w:val="24"/>
        </w:rPr>
        <w:t>Βούλτεψη</w:t>
      </w:r>
      <w:proofErr w:type="spellEnd"/>
      <w:r>
        <w:rPr>
          <w:rFonts w:eastAsia="Times New Roman"/>
          <w:bCs/>
          <w:szCs w:val="24"/>
        </w:rPr>
        <w:t xml:space="preserve">, σας παρακαλώ. </w:t>
      </w:r>
    </w:p>
    <w:p w14:paraId="14EE07A2" w14:textId="77777777" w:rsidR="002F0583" w:rsidRDefault="00B91F1A">
      <w:pPr>
        <w:spacing w:line="600" w:lineRule="auto"/>
        <w:ind w:firstLine="720"/>
        <w:jc w:val="both"/>
        <w:rPr>
          <w:rFonts w:eastAsia="Times New Roman"/>
          <w:bCs/>
          <w:szCs w:val="24"/>
        </w:rPr>
      </w:pPr>
      <w:r>
        <w:rPr>
          <w:rFonts w:eastAsia="Times New Roman"/>
          <w:bCs/>
          <w:szCs w:val="24"/>
        </w:rPr>
        <w:t xml:space="preserve">Κύριε Υπουργέ, συνεχίστε. </w:t>
      </w:r>
    </w:p>
    <w:p w14:paraId="14EE07A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w:t>
      </w:r>
      <w:r>
        <w:rPr>
          <w:rFonts w:eastAsia="Times New Roman" w:cs="Times New Roman"/>
          <w:b/>
          <w:szCs w:val="24"/>
        </w:rPr>
        <w:t xml:space="preserve">Ανεξαρτήτων </w:t>
      </w:r>
      <w:r>
        <w:rPr>
          <w:rFonts w:eastAsia="Times New Roman" w:cs="Times New Roman"/>
          <w:b/>
          <w:szCs w:val="24"/>
        </w:rPr>
        <w:t>Ελλήνων):</w:t>
      </w:r>
      <w:r>
        <w:rPr>
          <w:rFonts w:eastAsia="Times New Roman" w:cs="Times New Roman"/>
          <w:szCs w:val="24"/>
        </w:rPr>
        <w:t xml:space="preserve"> Τι να σας πω. Δεν έχετε</w:t>
      </w:r>
      <w:r>
        <w:rPr>
          <w:rFonts w:eastAsia="Times New Roman" w:cs="Times New Roman"/>
          <w:szCs w:val="24"/>
        </w:rPr>
        <w:t xml:space="preserve"> καταλάβει ότι όσο προσπαθείτε να πείτε ψέματα στον ελληνικό λαό</w:t>
      </w:r>
      <w:r>
        <w:rPr>
          <w:rFonts w:eastAsia="Times New Roman" w:cs="Times New Roman"/>
          <w:szCs w:val="24"/>
        </w:rPr>
        <w:t>,</w:t>
      </w:r>
      <w:r>
        <w:rPr>
          <w:rFonts w:eastAsia="Times New Roman" w:cs="Times New Roman"/>
          <w:szCs w:val="24"/>
        </w:rPr>
        <w:t xml:space="preserve"> έχετε να αντιμετωπίσετε μία πληροφορία</w:t>
      </w:r>
      <w:r>
        <w:rPr>
          <w:rFonts w:eastAsia="Times New Roman" w:cs="Times New Roman"/>
          <w:szCs w:val="24"/>
        </w:rPr>
        <w:t>,</w:t>
      </w:r>
      <w:r>
        <w:rPr>
          <w:rFonts w:eastAsia="Times New Roman" w:cs="Times New Roman"/>
          <w:szCs w:val="24"/>
        </w:rPr>
        <w:t xml:space="preserve"> που μπορεί να έχει πρόσβαση ο καθένας. Πραγματικά, θα πρέπει να ηρεμήσετε. Το 2014 ήταν η χρονιά που διαλύσατε την Ελλάδα, πήγατε και φιλήσατε την κατ</w:t>
      </w:r>
      <w:r>
        <w:rPr>
          <w:rFonts w:eastAsia="Times New Roman" w:cs="Times New Roman"/>
          <w:szCs w:val="24"/>
        </w:rPr>
        <w:t xml:space="preserve">ουρημένη ποδιά του Βενιζέλου, αθωώσατε το ΠΑΣΟΚ για όλα όσα έκανε, παραδώσατε τη Νέα Δημοκρατία στην πολιτική της ταπείνωσης και έρχεστε τώρα, έχοντας διαλύσει τα ασφαλιστικά ταμεία με το </w:t>
      </w:r>
      <w:r>
        <w:rPr>
          <w:rFonts w:eastAsia="Times New Roman" w:cs="Times New Roman"/>
          <w:szCs w:val="24"/>
          <w:lang w:val="en-US"/>
        </w:rPr>
        <w:t>PSI</w:t>
      </w:r>
      <w:r>
        <w:rPr>
          <w:rFonts w:eastAsia="Times New Roman" w:cs="Times New Roman"/>
          <w:szCs w:val="24"/>
        </w:rPr>
        <w:t>, έχοντας διαλύσει τα νοσοκομεία, έχοντας διαλύσει τα πανεπιστήμι</w:t>
      </w:r>
      <w:r>
        <w:rPr>
          <w:rFonts w:eastAsia="Times New Roman" w:cs="Times New Roman"/>
          <w:szCs w:val="24"/>
        </w:rPr>
        <w:t>α, έχοντας διαλύσει τους ομολογιούχους, και αντί να βάλετε την ουρά κάτω από τα σκέλια</w:t>
      </w:r>
      <w:r>
        <w:rPr>
          <w:rFonts w:eastAsia="Times New Roman" w:cs="Times New Roman"/>
          <w:szCs w:val="24"/>
        </w:rPr>
        <w:t>,</w:t>
      </w:r>
      <w:r>
        <w:rPr>
          <w:rFonts w:eastAsia="Times New Roman" w:cs="Times New Roman"/>
          <w:szCs w:val="24"/>
        </w:rPr>
        <w:t xml:space="preserve"> τολμάτε να μιλάτε!</w:t>
      </w:r>
    </w:p>
    <w:p w14:paraId="14EE07A4"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 των ΑΝΕΛ και</w:t>
      </w:r>
      <w:r>
        <w:rPr>
          <w:rFonts w:eastAsia="Times New Roman" w:cs="Times New Roman"/>
          <w:szCs w:val="24"/>
        </w:rPr>
        <w:t xml:space="preserve"> του ΣΥΡΙΖΑ )</w:t>
      </w:r>
    </w:p>
    <w:p w14:paraId="14EE07A5" w14:textId="77777777" w:rsidR="002F0583" w:rsidRDefault="00B91F1A">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Θα σας δικάσει ο ελληνικός λαός, κυρία </w:t>
      </w:r>
      <w:proofErr w:type="spellStart"/>
      <w:r>
        <w:rPr>
          <w:rFonts w:eastAsia="Times New Roman" w:cs="Times New Roman"/>
          <w:szCs w:val="24"/>
        </w:rPr>
        <w:t>Βούλτεψη</w:t>
      </w:r>
      <w:proofErr w:type="spellEnd"/>
      <w:r>
        <w:rPr>
          <w:rFonts w:eastAsia="Times New Roman" w:cs="Times New Roman"/>
          <w:szCs w:val="24"/>
        </w:rPr>
        <w:t xml:space="preserve">. Και αν είστε τόσο εκνευρισμένη, ελάτε να </w:t>
      </w:r>
      <w:r>
        <w:rPr>
          <w:rFonts w:eastAsia="Times New Roman" w:cs="Times New Roman"/>
          <w:szCs w:val="24"/>
        </w:rPr>
        <w:t>σας δώσω τσάι</w:t>
      </w:r>
      <w:r>
        <w:rPr>
          <w:rFonts w:eastAsia="Times New Roman" w:cs="Times New Roman"/>
          <w:szCs w:val="24"/>
        </w:rPr>
        <w:t>,</w:t>
      </w:r>
      <w:r>
        <w:rPr>
          <w:rFonts w:eastAsia="Times New Roman" w:cs="Times New Roman"/>
          <w:szCs w:val="24"/>
        </w:rPr>
        <w:t xml:space="preserve"> που έχω από τις παλιές εποχές, από τους </w:t>
      </w:r>
      <w:proofErr w:type="spellStart"/>
      <w:r>
        <w:rPr>
          <w:rFonts w:eastAsia="Times New Roman" w:cs="Times New Roman"/>
          <w:szCs w:val="24"/>
        </w:rPr>
        <w:t>πρωτοκατεταγμένους</w:t>
      </w:r>
      <w:proofErr w:type="spellEnd"/>
      <w:r>
        <w:rPr>
          <w:rFonts w:eastAsia="Times New Roman" w:cs="Times New Roman"/>
          <w:szCs w:val="24"/>
        </w:rPr>
        <w:t>.</w:t>
      </w:r>
    </w:p>
    <w:p w14:paraId="14EE07A6" w14:textId="77777777" w:rsidR="002F0583" w:rsidRDefault="00B91F1A">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14EE07A7" w14:textId="77777777" w:rsidR="002F0583" w:rsidRDefault="00B91F1A">
      <w:pPr>
        <w:spacing w:line="600" w:lineRule="auto"/>
        <w:ind w:firstLine="720"/>
        <w:jc w:val="both"/>
        <w:rPr>
          <w:rFonts w:eastAsia="Times New Roman"/>
          <w:bCs/>
        </w:rPr>
      </w:pPr>
      <w:r>
        <w:rPr>
          <w:rFonts w:eastAsia="Times New Roman"/>
          <w:bCs/>
        </w:rPr>
        <w:t xml:space="preserve">(Χειροκροτήματα από </w:t>
      </w:r>
      <w:r>
        <w:rPr>
          <w:rFonts w:eastAsia="Times New Roman"/>
          <w:bCs/>
        </w:rPr>
        <w:t>τις πτέρυγες των ΑΝΕΛ και του</w:t>
      </w:r>
      <w:r>
        <w:rPr>
          <w:rFonts w:eastAsia="Times New Roman"/>
          <w:bCs/>
        </w:rPr>
        <w:t xml:space="preserve"> ΣΥΡΙΖΑ)</w:t>
      </w:r>
    </w:p>
    <w:p w14:paraId="14EE07A8" w14:textId="77777777" w:rsidR="002F0583" w:rsidRDefault="00B91F1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Παρακαλώ να έρθει στο Βήμα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w:t>
      </w:r>
    </w:p>
    <w:p w14:paraId="14EE07A9"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Κύριε Πρόεδρε, μπορώ να έχω τον λόγο; </w:t>
      </w:r>
    </w:p>
    <w:p w14:paraId="14EE07AA" w14:textId="77777777" w:rsidR="002F0583" w:rsidRDefault="00B91F1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Για ποιο πράγμα; </w:t>
      </w:r>
    </w:p>
    <w:p w14:paraId="14EE07AB" w14:textId="77777777" w:rsidR="002F0583" w:rsidRDefault="00B91F1A">
      <w:pPr>
        <w:spacing w:line="600" w:lineRule="auto"/>
        <w:ind w:firstLine="720"/>
        <w:jc w:val="both"/>
        <w:rPr>
          <w:rFonts w:eastAsia="Times New Roman"/>
          <w:bCs/>
        </w:rPr>
      </w:pPr>
      <w:r>
        <w:rPr>
          <w:rFonts w:eastAsia="Times New Roman"/>
          <w:b/>
          <w:bCs/>
        </w:rPr>
        <w:t>ΙΩΑΝΝΗΣ ΤΡΑΓΑΚΗΣ:</w:t>
      </w:r>
      <w:r>
        <w:rPr>
          <w:rFonts w:eastAsia="Times New Roman"/>
          <w:bCs/>
        </w:rPr>
        <w:t xml:space="preserve"> Κύριε Πρόεδρε, έχω συνεννοηθεί με τον κύριο Πρόεδρο να πάρω τον λόγο για τριάντα δευτερόλεπτα</w:t>
      </w:r>
      <w:r>
        <w:rPr>
          <w:rFonts w:eastAsia="Times New Roman"/>
          <w:bCs/>
        </w:rPr>
        <w:t>,</w:t>
      </w:r>
      <w:r>
        <w:rPr>
          <w:rFonts w:eastAsia="Times New Roman"/>
          <w:bCs/>
        </w:rPr>
        <w:t xml:space="preserve"> για ένα διαδικαστικό θέμα.</w:t>
      </w:r>
    </w:p>
    <w:p w14:paraId="14EE07AC" w14:textId="77777777" w:rsidR="002F0583" w:rsidRDefault="00B91F1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Για ένα διαδικαστικό θέμα; Σας ακούω. </w:t>
      </w:r>
    </w:p>
    <w:p w14:paraId="14EE07AD" w14:textId="77777777" w:rsidR="002F0583" w:rsidRDefault="00B91F1A">
      <w:pPr>
        <w:spacing w:line="600" w:lineRule="auto"/>
        <w:ind w:firstLine="720"/>
        <w:jc w:val="both"/>
        <w:rPr>
          <w:rFonts w:eastAsia="Times New Roman"/>
          <w:bCs/>
        </w:rPr>
      </w:pPr>
      <w:r>
        <w:rPr>
          <w:rFonts w:eastAsia="Times New Roman"/>
          <w:bCs/>
        </w:rPr>
        <w:t xml:space="preserve">Κύριε Πρόεδρε, έχετε τον λόγο. </w:t>
      </w:r>
    </w:p>
    <w:p w14:paraId="14EE07AE" w14:textId="77777777" w:rsidR="002F0583" w:rsidRDefault="00B91F1A">
      <w:pPr>
        <w:spacing w:line="600" w:lineRule="auto"/>
        <w:ind w:firstLine="720"/>
        <w:jc w:val="both"/>
        <w:rPr>
          <w:rFonts w:eastAsia="Times New Roman"/>
          <w:bCs/>
        </w:rPr>
      </w:pPr>
      <w:r>
        <w:rPr>
          <w:rFonts w:eastAsia="Times New Roman"/>
          <w:b/>
          <w:bCs/>
        </w:rPr>
        <w:t>ΙΩΑΝΝΗΣ ΤΡΑΓΑΚΗΣ:</w:t>
      </w:r>
      <w:r>
        <w:rPr>
          <w:rFonts w:eastAsia="Times New Roman"/>
          <w:bCs/>
        </w:rPr>
        <w:t xml:space="preserve"> Είμαι ένας</w:t>
      </w:r>
      <w:r>
        <w:rPr>
          <w:rFonts w:eastAsia="Times New Roman"/>
          <w:bCs/>
        </w:rPr>
        <w:t xml:space="preserve"> από τους εγγεγραμμένους </w:t>
      </w:r>
      <w:proofErr w:type="spellStart"/>
      <w:r>
        <w:rPr>
          <w:rFonts w:eastAsia="Times New Roman"/>
          <w:bCs/>
        </w:rPr>
        <w:t>ομιλητάς</w:t>
      </w:r>
      <w:proofErr w:type="spellEnd"/>
      <w:r>
        <w:rPr>
          <w:rFonts w:eastAsia="Times New Roman"/>
          <w:bCs/>
        </w:rPr>
        <w:t xml:space="preserve"> να μιλήσω. Λόγω του γεγονότος ότι δεκαοκτώ Υπουργοί μίλησαν, καταλαβαίνετε ότι δεν έμεινε χρόνος, όχι μόνο για μένα, αλλά για όλους τους Βουλευτάς</w:t>
      </w:r>
      <w:r>
        <w:rPr>
          <w:rFonts w:eastAsia="Times New Roman"/>
          <w:bCs/>
        </w:rPr>
        <w:t>,</w:t>
      </w:r>
      <w:r>
        <w:rPr>
          <w:rFonts w:eastAsia="Times New Roman"/>
          <w:bCs/>
        </w:rPr>
        <w:t xml:space="preserve"> που είναι εγγεγραμμένοι -και από την πλευρά του ΣΥΡΙΖΑ- να μιλήσουν. </w:t>
      </w:r>
    </w:p>
    <w:p w14:paraId="14EE07AF" w14:textId="77777777" w:rsidR="002F0583" w:rsidRDefault="00B91F1A">
      <w:pPr>
        <w:spacing w:line="600" w:lineRule="auto"/>
        <w:ind w:firstLine="720"/>
        <w:jc w:val="both"/>
        <w:rPr>
          <w:rFonts w:eastAsia="Times New Roman"/>
          <w:bCs/>
        </w:rPr>
      </w:pPr>
      <w:r>
        <w:rPr>
          <w:rFonts w:eastAsia="Times New Roman"/>
          <w:bCs/>
        </w:rPr>
        <w:lastRenderedPageBreak/>
        <w:t>Μπορ</w:t>
      </w:r>
      <w:r>
        <w:rPr>
          <w:rFonts w:eastAsia="Times New Roman"/>
          <w:bCs/>
        </w:rPr>
        <w:t xml:space="preserve">ώ να καταθέσω, όπως ξέρετε την ομιλία μου στα Πρακτικά, όπως προβλέπεται από τον Κανονισμό. Όμως, δεν θα καταθέσω την ομιλία μου στα Πρακτικά, αλλά θα καταθέσω το </w:t>
      </w:r>
      <w:r>
        <w:rPr>
          <w:rFonts w:eastAsia="Times New Roman"/>
          <w:bCs/>
        </w:rPr>
        <w:t>π</w:t>
      </w:r>
      <w:r>
        <w:rPr>
          <w:rFonts w:eastAsia="Times New Roman"/>
          <w:bCs/>
        </w:rPr>
        <w:t xml:space="preserve">ρακτικό της </w:t>
      </w:r>
      <w:r>
        <w:rPr>
          <w:rFonts w:eastAsia="Times New Roman"/>
          <w:bCs/>
        </w:rPr>
        <w:t>ε</w:t>
      </w:r>
      <w:r>
        <w:rPr>
          <w:rFonts w:eastAsia="Times New Roman"/>
          <w:bCs/>
        </w:rPr>
        <w:t xml:space="preserve">πιτροπής των τεσσάρων </w:t>
      </w:r>
      <w:r>
        <w:rPr>
          <w:rFonts w:eastAsia="Times New Roman"/>
          <w:bCs/>
        </w:rPr>
        <w:t>ε</w:t>
      </w:r>
      <w:r>
        <w:rPr>
          <w:rFonts w:eastAsia="Times New Roman"/>
          <w:bCs/>
        </w:rPr>
        <w:t xml:space="preserve">πιτροπών, όταν έγινε η ακρόαση φορέων. </w:t>
      </w:r>
    </w:p>
    <w:p w14:paraId="14EE07B0" w14:textId="77777777" w:rsidR="002F0583" w:rsidRDefault="00B91F1A">
      <w:pPr>
        <w:spacing w:line="600" w:lineRule="auto"/>
        <w:ind w:firstLine="720"/>
        <w:jc w:val="both"/>
        <w:rPr>
          <w:rFonts w:eastAsia="Times New Roman"/>
          <w:bCs/>
        </w:rPr>
      </w:pPr>
      <w:r>
        <w:rPr>
          <w:rFonts w:eastAsia="Times New Roman"/>
          <w:bCs/>
        </w:rPr>
        <w:t xml:space="preserve">Το καταθέτω στα </w:t>
      </w:r>
      <w:r>
        <w:rPr>
          <w:rFonts w:eastAsia="Times New Roman"/>
          <w:bCs/>
        </w:rPr>
        <w:t>Πρακτικά</w:t>
      </w:r>
      <w:r>
        <w:rPr>
          <w:rFonts w:eastAsia="Times New Roman"/>
          <w:bCs/>
        </w:rPr>
        <w:t>,</w:t>
      </w:r>
      <w:r>
        <w:rPr>
          <w:rFonts w:eastAsia="Times New Roman"/>
          <w:bCs/>
        </w:rPr>
        <w:t xml:space="preserve"> για να υπάρχουν και στα Πρακτικά της Ολομέλειας. Είναι ένα πολύ σημαντικό κείμενο και θα έλεγα να το μελετήσουν όλοι.</w:t>
      </w:r>
    </w:p>
    <w:p w14:paraId="14EE07B1" w14:textId="77777777" w:rsidR="002F0583" w:rsidRDefault="00B91F1A">
      <w:pPr>
        <w:spacing w:line="600" w:lineRule="auto"/>
        <w:ind w:firstLine="720"/>
        <w:jc w:val="both"/>
        <w:rPr>
          <w:rFonts w:eastAsia="Times New Roman"/>
          <w:bCs/>
        </w:rPr>
      </w:pPr>
      <w:r>
        <w:rPr>
          <w:rFonts w:eastAsia="Times New Roman"/>
          <w:bCs/>
        </w:rPr>
        <w:t>Ευχαριστώ πολύ.</w:t>
      </w:r>
    </w:p>
    <w:p w14:paraId="14EE07B2" w14:textId="77777777" w:rsidR="002F0583" w:rsidRDefault="00B91F1A">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Τραγάκης</w:t>
      </w:r>
      <w:proofErr w:type="spellEnd"/>
      <w:r>
        <w:rPr>
          <w:rFonts w:eastAsia="Times New Roman" w:cs="Times New Roman"/>
        </w:rPr>
        <w:t xml:space="preserve"> καταθέτει για τα Πρακτικά το προαναφερθέν έγγραφο, το οποίο βρί</w:t>
      </w:r>
      <w:r>
        <w:rPr>
          <w:rFonts w:eastAsia="Times New Roman" w:cs="Times New Roman"/>
        </w:rPr>
        <w:t>σκεται στο αρχείο του Τμήματος Γραμματείας της Διεύθυνσης Στενογραφίας και  Πρακτικών της Βουλής)</w:t>
      </w:r>
    </w:p>
    <w:p w14:paraId="14EE07B3" w14:textId="77777777" w:rsidR="002F0583" w:rsidRDefault="00B91F1A">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Ευχαριστούμε, κύριε Πρόεδρε.</w:t>
      </w:r>
    </w:p>
    <w:p w14:paraId="14EE07B4" w14:textId="77777777" w:rsidR="002F0583" w:rsidRDefault="00B91F1A">
      <w:pPr>
        <w:spacing w:line="600" w:lineRule="auto"/>
        <w:ind w:firstLine="720"/>
        <w:jc w:val="both"/>
        <w:rPr>
          <w:rFonts w:eastAsia="Times New Roman"/>
          <w:bCs/>
        </w:rPr>
      </w:pPr>
      <w:r>
        <w:rPr>
          <w:rFonts w:eastAsia="Times New Roman"/>
          <w:bCs/>
        </w:rPr>
        <w:t>Κύριε Υπουργέ, έχετε τον λόγο.</w:t>
      </w:r>
    </w:p>
    <w:p w14:paraId="14EE07B5" w14:textId="77777777" w:rsidR="002F0583" w:rsidRDefault="00B91F1A">
      <w:pPr>
        <w:spacing w:line="600" w:lineRule="auto"/>
        <w:ind w:firstLine="720"/>
        <w:jc w:val="both"/>
        <w:rPr>
          <w:rFonts w:eastAsia="Times New Roman"/>
          <w:bCs/>
        </w:rPr>
      </w:pPr>
      <w:r>
        <w:rPr>
          <w:rFonts w:eastAsia="Times New Roman"/>
          <w:b/>
          <w:bCs/>
        </w:rPr>
        <w:t>ΕΥΚΛΕΙΔΗΣ ΤΣΑΚΑΛΩΤΟΣ (Υπουργός Οικονομικών):</w:t>
      </w:r>
      <w:r>
        <w:rPr>
          <w:rFonts w:eastAsia="Times New Roman"/>
          <w:bCs/>
        </w:rPr>
        <w:t xml:space="preserve"> Κυρίες και κύριοι σ</w:t>
      </w:r>
      <w:r>
        <w:rPr>
          <w:rFonts w:eastAsia="Times New Roman"/>
          <w:bCs/>
        </w:rPr>
        <w:t>υνάδελφοι, νομίζω ότι μετά από τις συζητήσεις που είχαμε και τις αντιπαραθέσεις, μπορούμε ήρεμα να πάμε προς το τέλος και να δώσουμε μια προοπτική για το πού πάμε από εδώ και πέρα. Έχει μιλήσει και ο Πρωθυπουργός και ο Αρχηγός της Αξιωματικής Αντιπολίτευση</w:t>
      </w:r>
      <w:r>
        <w:rPr>
          <w:rFonts w:eastAsia="Times New Roman"/>
          <w:bCs/>
        </w:rPr>
        <w:t>ς, αλλά έτσι και αλλιώς</w:t>
      </w:r>
      <w:r>
        <w:rPr>
          <w:rFonts w:eastAsia="Times New Roman"/>
          <w:bCs/>
        </w:rPr>
        <w:t>,</w:t>
      </w:r>
      <w:r>
        <w:rPr>
          <w:rFonts w:eastAsia="Times New Roman"/>
          <w:bCs/>
        </w:rPr>
        <w:t xml:space="preserve"> μόνοι μας είμαστε. Οι εννιά στους δέκα στην Ελλάδα βλέπουν </w:t>
      </w:r>
      <w:r>
        <w:rPr>
          <w:rFonts w:eastAsia="Times New Roman"/>
          <w:bCs/>
          <w:lang w:val="en-US"/>
        </w:rPr>
        <w:t>Survivor</w:t>
      </w:r>
      <w:r>
        <w:rPr>
          <w:rFonts w:eastAsia="Times New Roman"/>
          <w:bCs/>
        </w:rPr>
        <w:t xml:space="preserve"> τώρα, αφού έχουν τελειώσει οι ομιλητές, οι Αρχηγοί των κομμάτων, οπότε δεν νομίζω ότι υπάρχει κανένας λόγος να υπάρχουν εντάσεις.</w:t>
      </w:r>
    </w:p>
    <w:p w14:paraId="14EE07B6" w14:textId="77777777" w:rsidR="002F0583" w:rsidRDefault="00B91F1A">
      <w:pPr>
        <w:spacing w:line="600" w:lineRule="auto"/>
        <w:ind w:firstLine="720"/>
        <w:jc w:val="both"/>
        <w:rPr>
          <w:rFonts w:eastAsia="Times New Roman"/>
          <w:bCs/>
        </w:rPr>
      </w:pPr>
      <w:r>
        <w:rPr>
          <w:rFonts w:eastAsia="Times New Roman"/>
          <w:bCs/>
        </w:rPr>
        <w:lastRenderedPageBreak/>
        <w:t>Το βασικό ερώτημα</w:t>
      </w:r>
      <w:r>
        <w:rPr>
          <w:rFonts w:eastAsia="Times New Roman"/>
          <w:bCs/>
        </w:rPr>
        <w:t>,</w:t>
      </w:r>
      <w:r>
        <w:rPr>
          <w:rFonts w:eastAsia="Times New Roman"/>
          <w:bCs/>
        </w:rPr>
        <w:t xml:space="preserve"> που έβαλα στην πρώτη μου ομιλία στην </w:t>
      </w:r>
      <w:r>
        <w:rPr>
          <w:rFonts w:eastAsia="Times New Roman"/>
          <w:bCs/>
        </w:rPr>
        <w:t>ε</w:t>
      </w:r>
      <w:r>
        <w:rPr>
          <w:rFonts w:eastAsia="Times New Roman"/>
          <w:bCs/>
        </w:rPr>
        <w:t>πιτροπή</w:t>
      </w:r>
      <w:r>
        <w:rPr>
          <w:rFonts w:eastAsia="Times New Roman"/>
          <w:bCs/>
        </w:rPr>
        <w:t>,</w:t>
      </w:r>
      <w:r>
        <w:rPr>
          <w:rFonts w:eastAsia="Times New Roman"/>
          <w:bCs/>
        </w:rPr>
        <w:t xml:space="preserve"> είναι το εξής: Τι κάνει μια αριστερή, προοδευτική, εναλλακτική κυβέρνηση, που θέλει να υποστηρίξει τα λαϊκά στρώματα σε δυσμενείς συνθήκες; </w:t>
      </w:r>
    </w:p>
    <w:p w14:paraId="14EE07B7" w14:textId="77777777" w:rsidR="002F0583" w:rsidRDefault="00B91F1A">
      <w:pPr>
        <w:spacing w:line="600" w:lineRule="auto"/>
        <w:ind w:firstLine="720"/>
        <w:jc w:val="both"/>
        <w:rPr>
          <w:rFonts w:eastAsia="Times New Roman"/>
          <w:bCs/>
        </w:rPr>
      </w:pPr>
      <w:r>
        <w:rPr>
          <w:rFonts w:eastAsia="Times New Roman"/>
          <w:bCs/>
        </w:rPr>
        <w:t xml:space="preserve">Ο κ. </w:t>
      </w:r>
      <w:proofErr w:type="spellStart"/>
      <w:r>
        <w:rPr>
          <w:rFonts w:eastAsia="Times New Roman"/>
          <w:bCs/>
        </w:rPr>
        <w:t>Παφίλης</w:t>
      </w:r>
      <w:proofErr w:type="spellEnd"/>
      <w:r>
        <w:rPr>
          <w:rFonts w:eastAsia="Times New Roman"/>
          <w:bCs/>
        </w:rPr>
        <w:t xml:space="preserve"> ξέχασε το τελευταίο κομμάτι. Στην παρέμβασή του είπε ό</w:t>
      </w:r>
      <w:r>
        <w:rPr>
          <w:rFonts w:eastAsia="Times New Roman"/>
          <w:bCs/>
        </w:rPr>
        <w:t>τι διεκδικούμε να υποστηρίξουμε τα λαϊκά στρώματα, χωρίς να βάλει αυτό που είπαμε, «σε δυσμενείς συνθήκες».</w:t>
      </w:r>
    </w:p>
    <w:p w14:paraId="14EE07B8" w14:textId="77777777" w:rsidR="002F0583" w:rsidRDefault="00B91F1A">
      <w:pPr>
        <w:spacing w:line="600" w:lineRule="auto"/>
        <w:ind w:firstLine="720"/>
        <w:jc w:val="both"/>
        <w:rPr>
          <w:rFonts w:eastAsia="Times New Roman"/>
          <w:bCs/>
        </w:rPr>
      </w:pPr>
      <w:r>
        <w:rPr>
          <w:rFonts w:eastAsia="Times New Roman"/>
          <w:bCs/>
        </w:rPr>
        <w:t>Κατ’ αρχάς, να πω ότι ποιος υποστηρίζει τα συμφέροντα των λαϊκών στρωμάτων δεν είναι κληρονομιά. Είναι κάτι που διεκδικούν πολλά αριστερά κόμματα, π</w:t>
      </w:r>
      <w:r>
        <w:rPr>
          <w:rFonts w:eastAsia="Times New Roman"/>
          <w:bCs/>
        </w:rPr>
        <w:t xml:space="preserve">ολλές αριστερές κινήσεις και με διαφορετικές στρατηγικές, με διαφορετικές θεωρήσεις. Και αυτό είναι το σημαντικό. </w:t>
      </w:r>
    </w:p>
    <w:p w14:paraId="14EE07B9" w14:textId="77777777" w:rsidR="002F0583" w:rsidRDefault="00B91F1A">
      <w:pPr>
        <w:spacing w:line="600" w:lineRule="auto"/>
        <w:ind w:firstLine="720"/>
        <w:jc w:val="both"/>
        <w:rPr>
          <w:rFonts w:eastAsia="Times New Roman"/>
          <w:bCs/>
        </w:rPr>
      </w:pPr>
      <w:r>
        <w:rPr>
          <w:rFonts w:eastAsia="Times New Roman"/>
          <w:bCs/>
        </w:rPr>
        <w:t xml:space="preserve">Άρα, για </w:t>
      </w:r>
      <w:r>
        <w:rPr>
          <w:rFonts w:eastAsia="Times New Roman"/>
          <w:bCs/>
        </w:rPr>
        <w:t>μας,</w:t>
      </w:r>
      <w:r>
        <w:rPr>
          <w:rFonts w:eastAsia="Times New Roman"/>
          <w:bCs/>
        </w:rPr>
        <w:t xml:space="preserve"> να συμφωνήσουμε ότι οι συνθήκες είναι δυσμενείς, ότι το ΔΝΤ δεν είναι μόνο ότι πήρε ένα εν δυνάμει βέτο από τη Γερμανία-Ολλανδί</w:t>
      </w:r>
      <w:r>
        <w:rPr>
          <w:rFonts w:eastAsia="Times New Roman"/>
          <w:bCs/>
        </w:rPr>
        <w:t>α, που το είπα στην ομιλία μου, και γι’ αυτό ήταν δύσκολες οι συνθήκες. Το μεγάλο ζήτημα είναι γιατί πήρε αυτό το βέτο. Γιατί το ΔΝΤ το έχουν αναδείξει</w:t>
      </w:r>
      <w:r>
        <w:rPr>
          <w:rFonts w:eastAsia="Times New Roman"/>
          <w:bCs/>
        </w:rPr>
        <w:t>,</w:t>
      </w:r>
      <w:r>
        <w:rPr>
          <w:rFonts w:eastAsia="Times New Roman"/>
          <w:bCs/>
        </w:rPr>
        <w:t xml:space="preserve"> ως αυτό που λένε στην μαρξιστική ορολογία, ως ο συλλογικός κεφαλαιούχος, ότι δεν είναι υπεύθυνος για το</w:t>
      </w:r>
      <w:r>
        <w:rPr>
          <w:rFonts w:eastAsia="Times New Roman"/>
          <w:bCs/>
        </w:rPr>
        <w:t xml:space="preserve"> κεφάλαιο στην Γερμανία, στην Ιαπωνία, στην Ιταλία ή κάπου αλλού, αλλά έχει τη συνολική ευθύνη για την αναπαραγωγή όλου του καπιταλιστικού συστήματος. Άρα, ήταν πολύ ισχυρός αυτός ο αντίπαλος. Αυτή είναι η αλήθεια</w:t>
      </w:r>
      <w:r>
        <w:rPr>
          <w:rFonts w:eastAsia="Times New Roman"/>
          <w:bCs/>
        </w:rPr>
        <w:t>,</w:t>
      </w:r>
      <w:r>
        <w:rPr>
          <w:rFonts w:eastAsia="Times New Roman"/>
          <w:bCs/>
        </w:rPr>
        <w:t xml:space="preserve"> που είχαμε να αντιμετωπίσουμε.</w:t>
      </w:r>
    </w:p>
    <w:p w14:paraId="14EE07BA" w14:textId="77777777" w:rsidR="002F0583" w:rsidRDefault="00B91F1A">
      <w:pPr>
        <w:spacing w:line="600" w:lineRule="auto"/>
        <w:ind w:firstLine="720"/>
        <w:jc w:val="both"/>
        <w:rPr>
          <w:rFonts w:eastAsia="Times New Roman" w:cs="Times New Roman"/>
          <w:szCs w:val="24"/>
        </w:rPr>
      </w:pPr>
      <w:r>
        <w:rPr>
          <w:rFonts w:eastAsia="Times New Roman"/>
          <w:bCs/>
        </w:rPr>
        <w:lastRenderedPageBreak/>
        <w:t xml:space="preserve">Μου είπε, </w:t>
      </w:r>
      <w:r>
        <w:rPr>
          <w:rFonts w:eastAsia="Times New Roman"/>
          <w:bCs/>
        </w:rPr>
        <w:t xml:space="preserve">βέβαια, και ο κ. </w:t>
      </w:r>
      <w:proofErr w:type="spellStart"/>
      <w:r>
        <w:rPr>
          <w:rFonts w:eastAsia="Times New Roman"/>
          <w:bCs/>
        </w:rPr>
        <w:t>Παφίλης</w:t>
      </w:r>
      <w:proofErr w:type="spellEnd"/>
      <w:r>
        <w:rPr>
          <w:rFonts w:eastAsia="Times New Roman"/>
          <w:bCs/>
        </w:rPr>
        <w:t xml:space="preserve"> -και κάποιοι άλλοι σύντροφοί του- ότι τώρα μας υποστηρίζει και ο ΣΕΒ. Τι λέει στο τελευταίο του δελτίο Τύπου ο ΣΕΒ; Τι λέει στην τελευταία του ανακοίνωση, </w:t>
      </w:r>
      <w:r>
        <w:rPr>
          <w:rFonts w:eastAsia="Times New Roman"/>
          <w:bCs/>
        </w:rPr>
        <w:t xml:space="preserve">στο </w:t>
      </w:r>
      <w:r>
        <w:rPr>
          <w:rFonts w:eastAsia="Times New Roman"/>
          <w:bCs/>
        </w:rPr>
        <w:t>δελτίο Τύπου, ο ΣΕΒ</w:t>
      </w:r>
      <w:r>
        <w:rPr>
          <w:rFonts w:eastAsia="Times New Roman"/>
        </w:rPr>
        <w:t>;</w:t>
      </w:r>
      <w:r>
        <w:rPr>
          <w:rFonts w:eastAsia="Times New Roman" w:cs="Times New Roman"/>
          <w:szCs w:val="24"/>
        </w:rPr>
        <w:t xml:space="preserve"> </w:t>
      </w:r>
      <w:r>
        <w:rPr>
          <w:rFonts w:eastAsia="Times New Roman" w:cs="Times New Roman"/>
          <w:szCs w:val="24"/>
        </w:rPr>
        <w:t>Λέει ότι σήμερα</w:t>
      </w:r>
      <w:r>
        <w:rPr>
          <w:rFonts w:eastAsia="Times New Roman" w:cs="Times New Roman"/>
          <w:szCs w:val="24"/>
        </w:rPr>
        <w:t>,</w:t>
      </w:r>
      <w:r>
        <w:rPr>
          <w:rFonts w:eastAsia="Times New Roman" w:cs="Times New Roman"/>
          <w:szCs w:val="24"/>
        </w:rPr>
        <w:t xml:space="preserve"> που η Ελλάδα περνάει σε μια νέα φά</w:t>
      </w:r>
      <w:r>
        <w:rPr>
          <w:rFonts w:eastAsia="Times New Roman" w:cs="Times New Roman"/>
          <w:szCs w:val="24"/>
        </w:rPr>
        <w:t>ση εξωστρέφειας –ακούστε το και εσείς αυτό- μετά την ολοκλήρωση της δεύτερης αξιολόγησης και με ορατό το τέλος του προγράμματος και ορατή την πρόσβαση της χώρας στις διεθνείς αγορές</w:t>
      </w:r>
      <w:r>
        <w:rPr>
          <w:rFonts w:eastAsia="Times New Roman" w:cs="Times New Roman"/>
          <w:szCs w:val="24"/>
        </w:rPr>
        <w:t>,</w:t>
      </w:r>
      <w:r>
        <w:rPr>
          <w:rFonts w:eastAsia="Times New Roman" w:cs="Times New Roman"/>
          <w:szCs w:val="24"/>
        </w:rPr>
        <w:t xml:space="preserve"> επιβάλλεται περισσότερο από ποτέ άλλοτε</w:t>
      </w:r>
      <w:r>
        <w:rPr>
          <w:rFonts w:eastAsia="Times New Roman" w:cs="Times New Roman"/>
          <w:szCs w:val="24"/>
        </w:rPr>
        <w:t>,</w:t>
      </w:r>
      <w:r>
        <w:rPr>
          <w:rFonts w:eastAsia="Times New Roman" w:cs="Times New Roman"/>
          <w:szCs w:val="24"/>
        </w:rPr>
        <w:t xml:space="preserve"> να δώσουμε έμφαση στην αναπτυξια</w:t>
      </w:r>
      <w:r>
        <w:rPr>
          <w:rFonts w:eastAsia="Times New Roman" w:cs="Times New Roman"/>
          <w:szCs w:val="24"/>
        </w:rPr>
        <w:t xml:space="preserve">κή προοπτική της χώρας. </w:t>
      </w:r>
    </w:p>
    <w:p w14:paraId="14EE07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λέτε εσείς ότι μας υποστηρίζει ο ΣΕΒ</w:t>
      </w:r>
      <w:r>
        <w:rPr>
          <w:rFonts w:eastAsia="Times New Roman" w:cs="Times New Roman"/>
          <w:szCs w:val="24"/>
        </w:rPr>
        <w:t>,</w:t>
      </w:r>
      <w:r>
        <w:rPr>
          <w:rFonts w:eastAsia="Times New Roman" w:cs="Times New Roman"/>
          <w:szCs w:val="24"/>
        </w:rPr>
        <w:t xml:space="preserve"> γιατί λέει μια αλήθεια. Μερικά πράγματα είναι αλήθεια, ακόμα και ο ΣΕΒ να τα πει ότι είναι αλήθεια. Δεν σημαίνει ότι το κεφάλαιο έχει γίνει υποστηρικτής. </w:t>
      </w:r>
    </w:p>
    <w:p w14:paraId="14EE07BC"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 ΣΥΡΙΖΑ και των ΑΝΕΛ)</w:t>
      </w:r>
    </w:p>
    <w:p w14:paraId="14EE07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 Μπορεί αύριο ο ΣΕΒ να πει ότι η γη δεν είναι επίπεδη, αλλά είναι σφαίρα! Θα είναι αλήθεια. Για το ότι η Νέα Δημοκρατία δεν έχει φθάσει σε αυτή την ωρίμανση να βλέπει αυτή την αλλαγή της οικονομίας</w:t>
      </w:r>
      <w:r>
        <w:rPr>
          <w:rFonts w:eastAsia="Times New Roman" w:cs="Times New Roman"/>
          <w:szCs w:val="24"/>
        </w:rPr>
        <w:t>,</w:t>
      </w:r>
      <w:r>
        <w:rPr>
          <w:rFonts w:eastAsia="Times New Roman" w:cs="Times New Roman"/>
          <w:szCs w:val="24"/>
        </w:rPr>
        <w:t xml:space="preserve"> δεν φταίμε εμείς. </w:t>
      </w:r>
    </w:p>
    <w:p w14:paraId="14EE07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υποστηρ</w:t>
      </w:r>
      <w:r>
        <w:rPr>
          <w:rFonts w:eastAsia="Times New Roman" w:cs="Times New Roman"/>
          <w:szCs w:val="24"/>
        </w:rPr>
        <w:t>ίζουμε τα συμφέροντα των λαϊκών στρωμάτων σε δυσμενείς συνθήκες. Ποτέ δεν είπαμε ότι έχουμε μονόδρομο. Ποτέ δεν είπαμε ότι είμαστε γιατροί και τεχνοκράτες</w:t>
      </w:r>
      <w:r>
        <w:rPr>
          <w:rFonts w:eastAsia="Times New Roman" w:cs="Times New Roman"/>
          <w:szCs w:val="24"/>
        </w:rPr>
        <w:t xml:space="preserve">, </w:t>
      </w:r>
      <w:r>
        <w:rPr>
          <w:rFonts w:eastAsia="Times New Roman" w:cs="Times New Roman"/>
          <w:szCs w:val="24"/>
        </w:rPr>
        <w:t>που θα λύσουμε τα προβλήματα</w:t>
      </w:r>
      <w:r>
        <w:rPr>
          <w:rFonts w:eastAsia="Times New Roman" w:cs="Times New Roman"/>
          <w:szCs w:val="24"/>
        </w:rPr>
        <w:t xml:space="preserve"> των </w:t>
      </w:r>
      <w:r>
        <w:rPr>
          <w:rFonts w:eastAsia="Times New Roman" w:cs="Times New Roman"/>
          <w:szCs w:val="24"/>
        </w:rPr>
        <w:t>λαϊκ</w:t>
      </w:r>
      <w:r>
        <w:rPr>
          <w:rFonts w:eastAsia="Times New Roman" w:cs="Times New Roman"/>
          <w:szCs w:val="24"/>
        </w:rPr>
        <w:t>ών</w:t>
      </w:r>
      <w:r>
        <w:rPr>
          <w:rFonts w:eastAsia="Times New Roman" w:cs="Times New Roman"/>
          <w:szCs w:val="24"/>
        </w:rPr>
        <w:t xml:space="preserve"> στρ</w:t>
      </w:r>
      <w:r>
        <w:rPr>
          <w:rFonts w:eastAsia="Times New Roman" w:cs="Times New Roman"/>
          <w:szCs w:val="24"/>
        </w:rPr>
        <w:t>ω</w:t>
      </w:r>
      <w:r>
        <w:rPr>
          <w:rFonts w:eastAsia="Times New Roman" w:cs="Times New Roman"/>
          <w:szCs w:val="24"/>
        </w:rPr>
        <w:t>μ</w:t>
      </w:r>
      <w:r>
        <w:rPr>
          <w:rFonts w:eastAsia="Times New Roman" w:cs="Times New Roman"/>
          <w:szCs w:val="24"/>
        </w:rPr>
        <w:t>ά</w:t>
      </w:r>
      <w:r>
        <w:rPr>
          <w:rFonts w:eastAsia="Times New Roman" w:cs="Times New Roman"/>
          <w:szCs w:val="24"/>
        </w:rPr>
        <w:t>τ</w:t>
      </w:r>
      <w:r>
        <w:rPr>
          <w:rFonts w:eastAsia="Times New Roman" w:cs="Times New Roman"/>
          <w:szCs w:val="24"/>
        </w:rPr>
        <w:t>ων.</w:t>
      </w:r>
      <w:r>
        <w:rPr>
          <w:rFonts w:eastAsia="Times New Roman" w:cs="Times New Roman"/>
          <w:szCs w:val="24"/>
        </w:rPr>
        <w:t xml:space="preserve"> Όμως, θα πρέπει να μπούμε και να σκύψουμε πάνω σε αυτά τα προβλήματα και να μην έχουμε αυτό το δυαδικό σύστημα</w:t>
      </w:r>
      <w:r>
        <w:rPr>
          <w:rFonts w:eastAsia="Times New Roman" w:cs="Times New Roman"/>
          <w:szCs w:val="24"/>
        </w:rPr>
        <w:t>,</w:t>
      </w:r>
      <w:r>
        <w:rPr>
          <w:rFonts w:eastAsia="Times New Roman" w:cs="Times New Roman"/>
          <w:szCs w:val="24"/>
        </w:rPr>
        <w:t xml:space="preserve"> που έχετε εσείς, που είναι ο σοσιαλισμός εδώ, </w:t>
      </w:r>
      <w:r>
        <w:rPr>
          <w:rFonts w:eastAsia="Times New Roman" w:cs="Times New Roman"/>
          <w:szCs w:val="24"/>
        </w:rPr>
        <w:lastRenderedPageBreak/>
        <w:t xml:space="preserve">που είναι η κατάσταση στον καπιταλισμό </w:t>
      </w:r>
      <w:r>
        <w:rPr>
          <w:rFonts w:eastAsia="Times New Roman" w:cs="Times New Roman"/>
          <w:szCs w:val="24"/>
        </w:rPr>
        <w:t>-</w:t>
      </w:r>
      <w:r>
        <w:rPr>
          <w:rFonts w:eastAsia="Times New Roman" w:cs="Times New Roman"/>
          <w:szCs w:val="24"/>
        </w:rPr>
        <w:t>αυτό που ζούμε τώρα- και δεν ξέρουμε καθόλου πώς πάμε από</w:t>
      </w:r>
      <w:r>
        <w:rPr>
          <w:rFonts w:eastAsia="Times New Roman" w:cs="Times New Roman"/>
          <w:szCs w:val="24"/>
        </w:rPr>
        <w:t xml:space="preserve"> το ένα σημείο στο άλλο. Για να πας από το ένα σημείο στο άλλο</w:t>
      </w:r>
      <w:r>
        <w:rPr>
          <w:rFonts w:eastAsia="Times New Roman" w:cs="Times New Roman"/>
          <w:szCs w:val="24"/>
        </w:rPr>
        <w:t>,</w:t>
      </w:r>
      <w:r>
        <w:rPr>
          <w:rFonts w:eastAsia="Times New Roman" w:cs="Times New Roman"/>
          <w:szCs w:val="24"/>
        </w:rPr>
        <w:t xml:space="preserve"> πρέπει να αντιμετωπίσεις τα συγκεκριμένα προβλήματα μέσα σε αυτές τις συνθήκες. </w:t>
      </w:r>
    </w:p>
    <w:p w14:paraId="14EE07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Για να τελειώσω με τον Μαρξ, να πω ότι ο κόσμος, οι άνθρωποι καθορίζουν την πορεία τους, αλλά όχι κάτω από συνθ</w:t>
      </w:r>
      <w:r>
        <w:rPr>
          <w:rFonts w:eastAsia="Times New Roman" w:cs="Times New Roman"/>
          <w:szCs w:val="24"/>
        </w:rPr>
        <w:t>ήκες που διαλέγουν οι ίδιοι. Αυτές τις συνθήκες βρήκαμε, με αυτές τις συνθήκες παλεύουμε και θα συνεχίσουμε να παλεύουμε.</w:t>
      </w:r>
    </w:p>
    <w:p w14:paraId="14EE07C0"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EE07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Όπως είπε ο Πρωθυπουργός, δεν μπορεί να έχουμε διαφορετικές αναλύσεις</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 xml:space="preserve">μας συμφέρει. Εγώ να δεχθώ ότι είναι το τέταρτο μνημόνιο, αν εσείς δεχθείτε ότι είναι το δέκατο τέταρτο μνημόνιο. Γιατί, όπως σας είπε ο Πρωθυπουργός, το πρώτο μνημόνιο είχε πέντε </w:t>
      </w:r>
      <w:proofErr w:type="spellStart"/>
      <w:r>
        <w:rPr>
          <w:rFonts w:eastAsia="Times New Roman" w:cs="Times New Roman"/>
          <w:szCs w:val="24"/>
        </w:rPr>
        <w:t>επικαιροποιήσεις</w:t>
      </w:r>
      <w:proofErr w:type="spellEnd"/>
      <w:r>
        <w:rPr>
          <w:rFonts w:eastAsia="Times New Roman" w:cs="Times New Roman"/>
          <w:szCs w:val="24"/>
        </w:rPr>
        <w:t xml:space="preserve">, το δεύτερο μνημόνιο είχε τέσσερις </w:t>
      </w:r>
      <w:proofErr w:type="spellStart"/>
      <w:r>
        <w:rPr>
          <w:rFonts w:eastAsia="Times New Roman" w:cs="Times New Roman"/>
          <w:szCs w:val="24"/>
        </w:rPr>
        <w:t>επικαιροποιήσεις</w:t>
      </w:r>
      <w:proofErr w:type="spellEnd"/>
      <w:r>
        <w:rPr>
          <w:rFonts w:eastAsia="Times New Roman" w:cs="Times New Roman"/>
          <w:szCs w:val="24"/>
        </w:rPr>
        <w:t xml:space="preserve">. </w:t>
      </w:r>
    </w:p>
    <w:p w14:paraId="14EE07C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ΚΩΝΣΤ</w:t>
      </w:r>
      <w:r>
        <w:rPr>
          <w:rFonts w:eastAsia="Times New Roman" w:cs="Times New Roman"/>
          <w:b/>
          <w:szCs w:val="24"/>
        </w:rPr>
        <w:t xml:space="preserve">ΑΝΤΙΝΟΣ ΤΣΙΑΡΑΣ: </w:t>
      </w:r>
      <w:r>
        <w:rPr>
          <w:rFonts w:eastAsia="Times New Roman" w:cs="Times New Roman"/>
          <w:szCs w:val="24"/>
        </w:rPr>
        <w:t>Για μετά τη λήξη του; Αφού έληξαν;</w:t>
      </w:r>
    </w:p>
    <w:p w14:paraId="14EE07C3"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θα με διακόπτετε, θα ακούσετε λιγάκι.</w:t>
      </w:r>
    </w:p>
    <w:p w14:paraId="14EE07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Κάθε φορά που γίνεται αξιολόγηση και οι δύο πλευρές έχουν το δικαίωμα να βάζουν καινούργια θέματα και καινούργια μέτρα. Ίσχυε σε εσάς. Ισχύει και σε εμάς. </w:t>
      </w:r>
      <w:r>
        <w:rPr>
          <w:rFonts w:eastAsia="Times New Roman" w:cs="Times New Roman"/>
          <w:szCs w:val="24"/>
        </w:rPr>
        <w:lastRenderedPageBreak/>
        <w:t xml:space="preserve">Οπότε διαλέξτε ή να το λέμε το τρίτο μνημόνιο ή το δέκατο τέταρτο. Αλλά έτσι όπως το θέλετε εσείς να </w:t>
      </w:r>
      <w:r>
        <w:rPr>
          <w:rFonts w:eastAsia="Times New Roman" w:cs="Times New Roman"/>
          <w:szCs w:val="24"/>
        </w:rPr>
        <w:t xml:space="preserve">τα έχετε, κορώνα κερδίζετε γράμματα χάνουμε, δεν θα το δεχθούμε. </w:t>
      </w:r>
    </w:p>
    <w:p w14:paraId="14EE07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Πάμε τώρα στα μέτρα. Πόσα μέτρα θα έχει πάρει η δική μας Κυβέρνηση μέχρι το 2021; Προεξοφλώ ότι θα έχουμε κερδίσει το 2019. Μεταξύ 2015 και 2021, σε αυτή την επταετία, νομίζω ότι θα έχουμε π</w:t>
      </w:r>
      <w:r>
        <w:rPr>
          <w:rFonts w:eastAsia="Times New Roman" w:cs="Times New Roman"/>
          <w:szCs w:val="24"/>
        </w:rPr>
        <w:t>άρει, αν το δείτε, μέτρα που είναι 14 δισεκατομμύρια.</w:t>
      </w:r>
    </w:p>
    <w:p w14:paraId="14EE07C6"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w:t>
      </w:r>
      <w:r>
        <w:rPr>
          <w:rFonts w:eastAsia="Times New Roman" w:cs="Times New Roman"/>
          <w:szCs w:val="24"/>
        </w:rPr>
        <w:t>Είναι 14,2 δισεκατομμύρια.</w:t>
      </w:r>
    </w:p>
    <w:p w14:paraId="14EE07C7"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Ναι, 14,2 δισεκατομμύρια. Ευχαριστώ τον συνάδελφο Χρήστο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14EE07C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Τι θα είναι τα αντίμετρα σε αυτή την περί</w:t>
      </w:r>
      <w:r>
        <w:rPr>
          <w:rFonts w:eastAsia="Times New Roman" w:cs="Times New Roman"/>
          <w:szCs w:val="24"/>
        </w:rPr>
        <w:t>οδο, που αρχίζει από πράγματα που έχουμε ήδη κάνει, όπως για το ΚΕΑ που δώσαμε 850 εκατομμύρια; Θα είναι τα θετικά μέτρα</w:t>
      </w:r>
      <w:r>
        <w:rPr>
          <w:rFonts w:eastAsia="Times New Roman" w:cs="Times New Roman"/>
          <w:szCs w:val="24"/>
        </w:rPr>
        <w:t>,</w:t>
      </w:r>
      <w:r>
        <w:rPr>
          <w:rFonts w:eastAsia="Times New Roman" w:cs="Times New Roman"/>
          <w:szCs w:val="24"/>
        </w:rPr>
        <w:t xml:space="preserve"> που θα ψηφίσουμε. Θα είναι και τα 3,5 δισεκατομμύρια</w:t>
      </w:r>
      <w:r>
        <w:rPr>
          <w:rFonts w:eastAsia="Times New Roman" w:cs="Times New Roman"/>
          <w:szCs w:val="24"/>
        </w:rPr>
        <w:t>,</w:t>
      </w:r>
      <w:r>
        <w:rPr>
          <w:rFonts w:eastAsia="Times New Roman" w:cs="Times New Roman"/>
          <w:szCs w:val="24"/>
        </w:rPr>
        <w:t xml:space="preserve"> που έχουμε </w:t>
      </w:r>
      <w:proofErr w:type="spellStart"/>
      <w:r>
        <w:rPr>
          <w:rFonts w:eastAsia="Times New Roman" w:cs="Times New Roman"/>
          <w:szCs w:val="24"/>
        </w:rPr>
        <w:t>καβάτζα</w:t>
      </w:r>
      <w:proofErr w:type="spellEnd"/>
      <w:r>
        <w:rPr>
          <w:rFonts w:eastAsia="Times New Roman" w:cs="Times New Roman"/>
          <w:szCs w:val="24"/>
        </w:rPr>
        <w:t xml:space="preserve"> μέχρι το 2021. Πού φτάνουμε σε αυτό; Φτάνουμε στο ότι περίπου</w:t>
      </w:r>
      <w:r>
        <w:rPr>
          <w:rFonts w:eastAsia="Times New Roman" w:cs="Times New Roman"/>
          <w:szCs w:val="24"/>
        </w:rPr>
        <w:t xml:space="preserve"> θα έχουμε πάρει αρνητικά μέτρα 14 δισεκατομμύρια και θα έχουμε πάρει και θετικά μέτρα. </w:t>
      </w:r>
    </w:p>
    <w:p w14:paraId="14EE07C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Άρα, μόνο τα αρνητικά θέλετε να συζητήσουμε. Και έτσι διέκοπτε συνέχεια ο κ. Τζαβάρας. Είναι 14 δισεκατομμύρια αρνητικά μέτρα διά 7 δισεκατομμύρια</w:t>
      </w:r>
      <w:r>
        <w:rPr>
          <w:rFonts w:eastAsia="Times New Roman" w:cs="Times New Roman"/>
          <w:szCs w:val="24"/>
        </w:rPr>
        <w:t>,</w:t>
      </w:r>
      <w:r>
        <w:rPr>
          <w:rFonts w:eastAsia="Times New Roman" w:cs="Times New Roman"/>
          <w:szCs w:val="24"/>
        </w:rPr>
        <w:t xml:space="preserve"> που μας κάνει 2 δισ</w:t>
      </w:r>
      <w:r>
        <w:rPr>
          <w:rFonts w:eastAsia="Times New Roman" w:cs="Times New Roman"/>
          <w:szCs w:val="24"/>
        </w:rPr>
        <w:t>εκατομμύρια. Πόσο πήραν οι προηγούμενες κυβερνήσεις; Στα πέντε χρόνια πήρανε εξήντα τρία. Την τελευταία φορά που διαίρεσα εξήντα τρία διά του πέντε ήταν μεγαλύτερο από το δύο. Αυτό νομίζω ότι πρέπει να το θυμόμαστε.</w:t>
      </w:r>
    </w:p>
    <w:p w14:paraId="14EE07CA"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w:t>
      </w:r>
      <w:r>
        <w:rPr>
          <w:rFonts w:eastAsia="Times New Roman" w:cs="Times New Roman"/>
          <w:szCs w:val="24"/>
        </w:rPr>
        <w:t>ΙΖΑ και των ΑΝΕΛ)</w:t>
      </w:r>
    </w:p>
    <w:p w14:paraId="14EE07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Μη κοιτάτε, κύριε Μπούρα! Ήταν εξήντα τρία διά πέντε. Αυτό ήταν.</w:t>
      </w:r>
    </w:p>
    <w:p w14:paraId="14EE07CC" w14:textId="77777777" w:rsidR="002F0583" w:rsidRDefault="00B91F1A">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4EE07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Λέει ο κ. Κουτσούκος το εξής. Ποια είναι η υποστήριξη του κ. Κουτσούκου; Λέει: «Μα, εμείς είχαμε να αντιμετωπίσουμε ένα θεόρατ</w:t>
      </w:r>
      <w:r>
        <w:rPr>
          <w:rFonts w:eastAsia="Times New Roman" w:cs="Times New Roman"/>
          <w:szCs w:val="24"/>
        </w:rPr>
        <w:t>ο έλλειμα</w:t>
      </w:r>
      <w:r>
        <w:rPr>
          <w:rFonts w:eastAsia="Times New Roman" w:cs="Times New Roman"/>
          <w:szCs w:val="24"/>
        </w:rPr>
        <w:t>,</w:t>
      </w:r>
      <w:r>
        <w:rPr>
          <w:rFonts w:eastAsia="Times New Roman" w:cs="Times New Roman"/>
          <w:szCs w:val="24"/>
        </w:rPr>
        <w:t xml:space="preserve"> που ήταν της τάξης του 13%». Σωστό ήταν.</w:t>
      </w:r>
    </w:p>
    <w:p w14:paraId="14EE07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Μπορείτε να έχετε την καλοσύνη κύριε Μητσοτάκη, να με ακούσετε; Νομίζω ότι είναι σωστό. </w:t>
      </w:r>
    </w:p>
    <w:p w14:paraId="14EE07C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Τι πράγμα; Γι’ αυτό ήρθα, για να σας ακούσω. </w:t>
      </w:r>
    </w:p>
    <w:p w14:paraId="14EE07D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 xml:space="preserve">ΕΥΚΛΕΙΔΗΣ </w:t>
      </w:r>
      <w:r>
        <w:rPr>
          <w:rFonts w:eastAsia="Times New Roman" w:cs="Times New Roman"/>
          <w:b/>
          <w:szCs w:val="24"/>
        </w:rPr>
        <w:t>ΤΣΑΚΑΛΩΤΟΣ (Υπουργός Οικονομικών):</w:t>
      </w:r>
      <w:r>
        <w:rPr>
          <w:rFonts w:eastAsia="Times New Roman" w:cs="Times New Roman"/>
          <w:szCs w:val="24"/>
        </w:rPr>
        <w:t xml:space="preserve"> Ναι, μιλάτε και φωνάζετε κιόλας. </w:t>
      </w:r>
    </w:p>
    <w:p w14:paraId="14EE07D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Μπορώ να κάνω δύο πράγματα ταυτόχρονα, μην ανησυχείτε!</w:t>
      </w:r>
    </w:p>
    <w:p w14:paraId="14EE07D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μας λέει </w:t>
      </w:r>
      <w:r>
        <w:rPr>
          <w:rFonts w:eastAsia="Times New Roman" w:cs="Times New Roman"/>
          <w:szCs w:val="24"/>
        </w:rPr>
        <w:t xml:space="preserve">λοιπόν, </w:t>
      </w:r>
      <w:r>
        <w:rPr>
          <w:rFonts w:eastAsia="Times New Roman" w:cs="Times New Roman"/>
          <w:szCs w:val="24"/>
        </w:rPr>
        <w:t>ο κ. Κουτσούκ</w:t>
      </w:r>
      <w:r>
        <w:rPr>
          <w:rFonts w:eastAsia="Times New Roman" w:cs="Times New Roman"/>
          <w:szCs w:val="24"/>
        </w:rPr>
        <w:t xml:space="preserve">ος 13%. Ποιος ευθύνεται, συνάδελφοι και </w:t>
      </w:r>
      <w:proofErr w:type="spellStart"/>
      <w:r>
        <w:rPr>
          <w:rFonts w:eastAsia="Times New Roman" w:cs="Times New Roman"/>
          <w:szCs w:val="24"/>
        </w:rPr>
        <w:t>συναδέλφισσες</w:t>
      </w:r>
      <w:proofErr w:type="spellEnd"/>
      <w:r>
        <w:rPr>
          <w:rFonts w:eastAsia="Times New Roman" w:cs="Times New Roman"/>
          <w:szCs w:val="24"/>
        </w:rPr>
        <w:t>; Δηλαδή εμείς ευθυνόμαστε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το </w:t>
      </w:r>
      <w:r>
        <w:rPr>
          <w:rFonts w:eastAsia="Times New Roman" w:cs="Times New Roman"/>
          <w:szCs w:val="24"/>
        </w:rPr>
        <w:t>ότι πήρατε εσείς περισσότερα μέτρα, γιατί εσείς δη</w:t>
      </w:r>
      <w:r>
        <w:rPr>
          <w:rFonts w:eastAsia="Times New Roman" w:cs="Times New Roman"/>
          <w:szCs w:val="24"/>
        </w:rPr>
        <w:lastRenderedPageBreak/>
        <w:t>μιουργήσατε μεγαλύτερη κρίση; Ποια είναι η λογική για να την καταλάβω; Ποια υποστήριξη είναι αυτή ότι πήρατε περίπου 6</w:t>
      </w:r>
      <w:r>
        <w:rPr>
          <w:rFonts w:eastAsia="Times New Roman" w:cs="Times New Roman"/>
          <w:szCs w:val="24"/>
        </w:rPr>
        <w:t>3.000.000.000 μέτρα σε πέντε χρόνια</w:t>
      </w:r>
      <w:r>
        <w:rPr>
          <w:rFonts w:eastAsia="Times New Roman" w:cs="Times New Roman"/>
          <w:szCs w:val="24"/>
        </w:rPr>
        <w:t>,</w:t>
      </w:r>
      <w:r>
        <w:rPr>
          <w:rFonts w:eastAsia="Times New Roman" w:cs="Times New Roman"/>
          <w:szCs w:val="24"/>
        </w:rPr>
        <w:t xml:space="preserve"> ότι το πήρατε επειδή φέρατε τη μεγαλύτερη κρίση</w:t>
      </w:r>
      <w:r>
        <w:rPr>
          <w:rFonts w:eastAsia="Times New Roman" w:cs="Times New Roman"/>
          <w:szCs w:val="24"/>
        </w:rPr>
        <w:t>,</w:t>
      </w:r>
      <w:r>
        <w:rPr>
          <w:rFonts w:eastAsia="Times New Roman" w:cs="Times New Roman"/>
          <w:szCs w:val="24"/>
        </w:rPr>
        <w:t xml:space="preserve"> που έχουμε αντιμετωπίσει μετά τον Β’ Παγκόσμιο Πόλεμο; </w:t>
      </w:r>
    </w:p>
    <w:p w14:paraId="14EE07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Πάμε τώρα στα μέτρα μας και στα αντίμετρά μας. Έχουμε εξηγήσει</w:t>
      </w:r>
      <w:r>
        <w:rPr>
          <w:rFonts w:eastAsia="Times New Roman" w:cs="Times New Roman"/>
          <w:szCs w:val="24"/>
        </w:rPr>
        <w:t xml:space="preserve"> -</w:t>
      </w:r>
      <w:r>
        <w:rPr>
          <w:rFonts w:eastAsia="Times New Roman" w:cs="Times New Roman"/>
          <w:szCs w:val="24"/>
        </w:rPr>
        <w:t>παρ’ όλες τις διακοπές του κ. Τζαβάρα</w:t>
      </w:r>
      <w:r>
        <w:rPr>
          <w:rFonts w:eastAsia="Times New Roman" w:cs="Times New Roman"/>
          <w:szCs w:val="24"/>
        </w:rPr>
        <w:t xml:space="preserve">, </w:t>
      </w:r>
      <w:r>
        <w:rPr>
          <w:rFonts w:eastAsia="Times New Roman" w:cs="Times New Roman"/>
          <w:szCs w:val="24"/>
        </w:rPr>
        <w:t>να μιλήσετε</w:t>
      </w:r>
      <w:r>
        <w:rPr>
          <w:rFonts w:eastAsia="Times New Roman" w:cs="Times New Roman"/>
          <w:szCs w:val="24"/>
        </w:rPr>
        <w:t xml:space="preserve"> για τα μέτρα</w:t>
      </w:r>
      <w:r>
        <w:rPr>
          <w:rFonts w:eastAsia="Times New Roman" w:cs="Times New Roman"/>
          <w:szCs w:val="24"/>
        </w:rPr>
        <w:t>-</w:t>
      </w:r>
      <w:r>
        <w:rPr>
          <w:rFonts w:eastAsia="Times New Roman" w:cs="Times New Roman"/>
          <w:szCs w:val="24"/>
        </w:rPr>
        <w:t xml:space="preserve"> ότι και θα μειωθεί το αφορολόγητο και θα μειωθούν οι συντάξεις. Δεν το έκρυψε η κ. </w:t>
      </w:r>
      <w:proofErr w:type="spellStart"/>
      <w:r>
        <w:rPr>
          <w:rFonts w:eastAsia="Times New Roman" w:cs="Times New Roman"/>
          <w:szCs w:val="24"/>
        </w:rPr>
        <w:t>Αχτσιόγλου</w:t>
      </w:r>
      <w:proofErr w:type="spellEnd"/>
      <w:r>
        <w:rPr>
          <w:rFonts w:eastAsia="Times New Roman" w:cs="Times New Roman"/>
          <w:szCs w:val="24"/>
        </w:rPr>
        <w:t xml:space="preserve"> για τις συντάξεις, δεν το έκρυψε τη κ. </w:t>
      </w:r>
      <w:proofErr w:type="spellStart"/>
      <w:r>
        <w:rPr>
          <w:rFonts w:eastAsia="Times New Roman" w:cs="Times New Roman"/>
          <w:szCs w:val="24"/>
        </w:rPr>
        <w:t>Παπανάτσιου</w:t>
      </w:r>
      <w:proofErr w:type="spellEnd"/>
      <w:r>
        <w:rPr>
          <w:rFonts w:eastAsia="Times New Roman" w:cs="Times New Roman"/>
          <w:szCs w:val="24"/>
        </w:rPr>
        <w:t xml:space="preserve"> για το αφορολόγητο. Το ξέρουμε ότι αυτό το κάνουμε. Είναι μέσα στην ιδεολογία μας αυτό; Όχι. Είν</w:t>
      </w:r>
      <w:r>
        <w:rPr>
          <w:rFonts w:eastAsia="Times New Roman" w:cs="Times New Roman"/>
          <w:szCs w:val="24"/>
        </w:rPr>
        <w:t xml:space="preserve">αι μέσα στη θεωρητική μας ανάλυση το τι χρειάζεται για αυτή την οικονομία; Όχι. Είναι μέσα στους υπολογισμούς μας τι έπρεπε να γίνει; Έχουμε κάνει δημόσια κριτική και στους αριθμούς του ΔΝΤ και για </w:t>
      </w:r>
      <w:r>
        <w:rPr>
          <w:rFonts w:eastAsia="Times New Roman" w:cs="Times New Roman"/>
          <w:szCs w:val="24"/>
        </w:rPr>
        <w:t xml:space="preserve">το </w:t>
      </w:r>
      <w:r>
        <w:rPr>
          <w:rFonts w:eastAsia="Times New Roman" w:cs="Times New Roman"/>
          <w:szCs w:val="24"/>
        </w:rPr>
        <w:t>πόσοι άνθρωποι δεν πληρώνουν φόρο στην Ελλάδα και την σ</w:t>
      </w:r>
      <w:r>
        <w:rPr>
          <w:rFonts w:eastAsia="Times New Roman" w:cs="Times New Roman"/>
          <w:szCs w:val="24"/>
        </w:rPr>
        <w:t>χέση των Ελλήνων συνταξιούχων με τ</w:t>
      </w:r>
      <w:r>
        <w:rPr>
          <w:rFonts w:eastAsia="Times New Roman" w:cs="Times New Roman"/>
          <w:szCs w:val="24"/>
        </w:rPr>
        <w:t>ους</w:t>
      </w:r>
      <w:r>
        <w:rPr>
          <w:rFonts w:eastAsia="Times New Roman" w:cs="Times New Roman"/>
          <w:szCs w:val="24"/>
        </w:rPr>
        <w:t xml:space="preserve"> Γερμαν</w:t>
      </w:r>
      <w:r>
        <w:rPr>
          <w:rFonts w:eastAsia="Times New Roman" w:cs="Times New Roman"/>
          <w:szCs w:val="24"/>
        </w:rPr>
        <w:t>ούς</w:t>
      </w:r>
      <w:r>
        <w:rPr>
          <w:rFonts w:eastAsia="Times New Roman" w:cs="Times New Roman"/>
          <w:szCs w:val="24"/>
        </w:rPr>
        <w:t xml:space="preserve"> και τους άλλους Ευρωπαίους. Άρα, η θέση μας είναι ξεκάθαρη. Αυτό που κάναμε ήταν ένας συμβιβασμός, γιατί από την αρχή του μνημονίου</w:t>
      </w:r>
      <w:r>
        <w:rPr>
          <w:rFonts w:eastAsia="Times New Roman" w:cs="Times New Roman"/>
          <w:szCs w:val="24"/>
        </w:rPr>
        <w:t>,</w:t>
      </w:r>
      <w:r>
        <w:rPr>
          <w:rFonts w:eastAsia="Times New Roman" w:cs="Times New Roman"/>
          <w:szCs w:val="24"/>
        </w:rPr>
        <w:t xml:space="preserve"> ήταν ότι ο ΔΝΤ έπρεπε να μπει στο πρόγραμμα -για τους λόγους που εξήγησα εδ</w:t>
      </w:r>
      <w:r>
        <w:rPr>
          <w:rFonts w:eastAsia="Times New Roman" w:cs="Times New Roman"/>
          <w:szCs w:val="24"/>
        </w:rPr>
        <w:t>ώ πέρα</w:t>
      </w:r>
      <w:r>
        <w:rPr>
          <w:rFonts w:eastAsia="Times New Roman" w:cs="Times New Roman"/>
          <w:szCs w:val="24"/>
        </w:rPr>
        <w:t>,</w:t>
      </w:r>
      <w:r>
        <w:rPr>
          <w:rFonts w:eastAsia="Times New Roman" w:cs="Times New Roman"/>
          <w:szCs w:val="24"/>
        </w:rPr>
        <w:t xml:space="preserve"> γιατί έπρεπε να είναι το ΔΝΤ μέσα στο πρόγραμμα- και το ΔΝΤ είχε αυτή την απαίτηση, κατά τη δική μου άποψη, με τους λάθος υπολογισμούς και με την λάθος τεκμηρίωση.</w:t>
      </w:r>
    </w:p>
    <w:p w14:paraId="14EE07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ξεκαθαρίσει </w:t>
      </w:r>
      <w:r>
        <w:rPr>
          <w:rFonts w:eastAsia="Times New Roman" w:cs="Times New Roman"/>
          <w:szCs w:val="24"/>
        </w:rPr>
        <w:t>-</w:t>
      </w:r>
      <w:r>
        <w:rPr>
          <w:rFonts w:eastAsia="Times New Roman" w:cs="Times New Roman"/>
          <w:szCs w:val="24"/>
        </w:rPr>
        <w:t>ακούστε το και αυτό σας παρακαλώ</w:t>
      </w:r>
      <w:r>
        <w:rPr>
          <w:rFonts w:eastAsia="Times New Roman" w:cs="Times New Roman"/>
          <w:szCs w:val="24"/>
        </w:rPr>
        <w:t>,</w:t>
      </w:r>
      <w:r>
        <w:rPr>
          <w:rFonts w:eastAsia="Times New Roman" w:cs="Times New Roman"/>
          <w:szCs w:val="24"/>
        </w:rPr>
        <w:t xml:space="preserve"> κύριε Μητσοτάκη, γιατί θα αναφ</w:t>
      </w:r>
      <w:r>
        <w:rPr>
          <w:rFonts w:eastAsia="Times New Roman" w:cs="Times New Roman"/>
          <w:szCs w:val="24"/>
        </w:rPr>
        <w:t>ερθώ</w:t>
      </w:r>
      <w:r>
        <w:rPr>
          <w:rFonts w:eastAsia="Times New Roman" w:cs="Times New Roman"/>
          <w:szCs w:val="24"/>
        </w:rPr>
        <w:t>-</w:t>
      </w:r>
      <w:r>
        <w:rPr>
          <w:rFonts w:eastAsia="Times New Roman" w:cs="Times New Roman"/>
          <w:szCs w:val="24"/>
        </w:rPr>
        <w:t xml:space="preserve"> με το κ. Βορίδη και με τον κ. </w:t>
      </w:r>
      <w:proofErr w:type="spellStart"/>
      <w:r>
        <w:rPr>
          <w:rFonts w:eastAsia="Times New Roman" w:cs="Times New Roman"/>
          <w:szCs w:val="24"/>
        </w:rPr>
        <w:t>Σταϊκούρα</w:t>
      </w:r>
      <w:proofErr w:type="spellEnd"/>
      <w:r>
        <w:rPr>
          <w:rFonts w:eastAsia="Times New Roman" w:cs="Times New Roman"/>
          <w:szCs w:val="24"/>
        </w:rPr>
        <w:t>, δύο τρόπους να μιλήσουμε για τα αντίμετρα. Έχουμε δηλαδή πει με τον κ. Βορίδη ότι μπορεί να το πεις όπως το λέει ο Ευκλείδης, που λέει ότι τα μέτρα-αντίμετρα θα είναι –ξεχνάμε τα μέτρα και τα αντίμετρα- λέμε ό</w:t>
      </w:r>
      <w:r>
        <w:rPr>
          <w:rFonts w:eastAsia="Times New Roman" w:cs="Times New Roman"/>
          <w:szCs w:val="24"/>
        </w:rPr>
        <w:t xml:space="preserve">τι φτάνουμε στο 2018. Στο 2018 λέμε τι θα είναι το 2019 και εάν είμαστε στο 3,5 παίρνουμε και το ένα και το άλλο. </w:t>
      </w:r>
    </w:p>
    <w:p w14:paraId="14EE07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Είπαμε και τον δεύτερο τρόπο, που τον λέει το </w:t>
      </w:r>
      <w:proofErr w:type="spellStart"/>
      <w:r>
        <w:rPr>
          <w:rFonts w:eastAsia="Times New Roman" w:cs="Times New Roman"/>
          <w:szCs w:val="24"/>
        </w:rPr>
        <w:t>Γερούν</w:t>
      </w:r>
      <w:proofErr w:type="spellEnd"/>
      <w:r>
        <w:rPr>
          <w:rFonts w:eastAsia="Times New Roman" w:cs="Times New Roman"/>
          <w:szCs w:val="24"/>
        </w:rPr>
        <w:t xml:space="preserve"> </w:t>
      </w:r>
      <w:proofErr w:type="spellStart"/>
      <w:r>
        <w:rPr>
          <w:rFonts w:eastAsia="Times New Roman" w:cs="Times New Roman"/>
          <w:szCs w:val="24"/>
        </w:rPr>
        <w:t>Ντάισελμπλουμ</w:t>
      </w:r>
      <w:proofErr w:type="spellEnd"/>
      <w:r>
        <w:rPr>
          <w:rFonts w:eastAsia="Times New Roman" w:cs="Times New Roman"/>
          <w:szCs w:val="24"/>
        </w:rPr>
        <w:t xml:space="preserve"> και ο κ. Βορίδης</w:t>
      </w:r>
      <w:r>
        <w:rPr>
          <w:rFonts w:eastAsia="Times New Roman" w:cs="Times New Roman"/>
          <w:szCs w:val="24"/>
        </w:rPr>
        <w:t xml:space="preserve"> -</w:t>
      </w:r>
      <w:r>
        <w:rPr>
          <w:rFonts w:eastAsia="Times New Roman" w:cs="Times New Roman"/>
          <w:szCs w:val="24"/>
        </w:rPr>
        <w:t xml:space="preserve">χωρίς να θέλω να θίξω ούτε τον κ. </w:t>
      </w:r>
      <w:proofErr w:type="spellStart"/>
      <w:r>
        <w:rPr>
          <w:rFonts w:eastAsia="Times New Roman" w:cs="Times New Roman"/>
          <w:szCs w:val="24"/>
        </w:rPr>
        <w:t>Ντάισελμπλουμ</w:t>
      </w:r>
      <w:proofErr w:type="spellEnd"/>
      <w:r>
        <w:rPr>
          <w:rFonts w:eastAsia="Times New Roman" w:cs="Times New Roman"/>
          <w:szCs w:val="24"/>
        </w:rPr>
        <w:t xml:space="preserve"> ούτε τον</w:t>
      </w:r>
      <w:r>
        <w:rPr>
          <w:rFonts w:eastAsia="Times New Roman" w:cs="Times New Roman"/>
          <w:szCs w:val="24"/>
        </w:rPr>
        <w:t xml:space="preserve"> κ. Βορίδη</w:t>
      </w:r>
      <w:r>
        <w:rPr>
          <w:rFonts w:eastAsia="Times New Roman" w:cs="Times New Roman"/>
          <w:szCs w:val="24"/>
        </w:rPr>
        <w:t>-</w:t>
      </w:r>
      <w:r>
        <w:rPr>
          <w:rFonts w:eastAsia="Times New Roman" w:cs="Times New Roman"/>
          <w:szCs w:val="24"/>
        </w:rPr>
        <w:t xml:space="preserve"> που λέει ότι εάν το 2018 λέμε ότι είμαστε στο 3,5 συν ένα, που μειώνονται οι συντάξεις, τότε έχουμε δημοσιονομικό χώρο 1% και άρα μπορούμε να πάρουμε τα αντίμετρα. </w:t>
      </w:r>
    </w:p>
    <w:p w14:paraId="14EE07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Αυτό όμως που είπατε εσείς στην ομιλία δεν ήταν ούτε η μια λύση ούτε η άλλη λύσ</w:t>
      </w:r>
      <w:r>
        <w:rPr>
          <w:rFonts w:eastAsia="Times New Roman" w:cs="Times New Roman"/>
          <w:szCs w:val="24"/>
        </w:rPr>
        <w:t>η. Εσείς θέλατε να συνεχίζετε να λέτε στον ελληνικό λαό ότι πρέπει να υπάρχει υπέρβαση των στόχων</w:t>
      </w:r>
      <w:r>
        <w:rPr>
          <w:rFonts w:eastAsia="Times New Roman" w:cs="Times New Roman"/>
          <w:szCs w:val="24"/>
        </w:rPr>
        <w:t>,</w:t>
      </w:r>
      <w:r>
        <w:rPr>
          <w:rFonts w:eastAsia="Times New Roman" w:cs="Times New Roman"/>
          <w:szCs w:val="24"/>
        </w:rPr>
        <w:t xml:space="preserve"> χωρίς να πείτε ότι σε αυτή την υπέρβαση των στόχων έχουμε ήδη υπολογίσει ότι θα είναι μέσα η μείωση των συντάξεων. Και αυτός δεν είναι έντιμος τρόπος. Το είπ</w:t>
      </w:r>
      <w:r>
        <w:rPr>
          <w:rFonts w:eastAsia="Times New Roman" w:cs="Times New Roman"/>
          <w:szCs w:val="24"/>
        </w:rPr>
        <w:t xml:space="preserve">ατε ξεκάθαρα. Το είπατε και στην τηλεόραση. Σας παρακαλώ, για να συνεννοούμαστε σε αυτή την Αίθουσα, να το λέτε σωστά. Ή θα το λέτε όπως το λέω εγώ ή όπως το λέει ο </w:t>
      </w:r>
      <w:proofErr w:type="spellStart"/>
      <w:r>
        <w:rPr>
          <w:rFonts w:eastAsia="Times New Roman" w:cs="Times New Roman"/>
          <w:szCs w:val="24"/>
        </w:rPr>
        <w:t>Γερούν</w:t>
      </w:r>
      <w:proofErr w:type="spellEnd"/>
      <w:r>
        <w:rPr>
          <w:rFonts w:eastAsia="Times New Roman" w:cs="Times New Roman"/>
          <w:szCs w:val="24"/>
        </w:rPr>
        <w:t xml:space="preserve">, μαζί με τον κ. Βορίδη. </w:t>
      </w:r>
      <w:r>
        <w:rPr>
          <w:rFonts w:eastAsia="Times New Roman" w:cs="Times New Roman"/>
          <w:szCs w:val="24"/>
        </w:rPr>
        <w:t xml:space="preserve">Ο </w:t>
      </w:r>
      <w:r>
        <w:rPr>
          <w:rFonts w:eastAsia="Times New Roman" w:cs="Times New Roman"/>
          <w:szCs w:val="24"/>
        </w:rPr>
        <w:t>τρόπο</w:t>
      </w:r>
      <w:r>
        <w:rPr>
          <w:rFonts w:eastAsia="Times New Roman" w:cs="Times New Roman"/>
          <w:szCs w:val="24"/>
        </w:rPr>
        <w:t>ς</w:t>
      </w:r>
      <w:r>
        <w:rPr>
          <w:rFonts w:eastAsia="Times New Roman" w:cs="Times New Roman"/>
          <w:szCs w:val="24"/>
        </w:rPr>
        <w:t xml:space="preserve"> που το λέτε </w:t>
      </w:r>
      <w:r>
        <w:rPr>
          <w:rFonts w:eastAsia="Times New Roman" w:cs="Times New Roman"/>
          <w:szCs w:val="24"/>
        </w:rPr>
        <w:t>εσείς,</w:t>
      </w:r>
      <w:r>
        <w:rPr>
          <w:rFonts w:eastAsia="Times New Roman" w:cs="Times New Roman"/>
          <w:szCs w:val="24"/>
        </w:rPr>
        <w:t xml:space="preserve"> δεν είναι σωστός και δεν είναι έ</w:t>
      </w:r>
      <w:r>
        <w:rPr>
          <w:rFonts w:eastAsia="Times New Roman" w:cs="Times New Roman"/>
          <w:szCs w:val="24"/>
        </w:rPr>
        <w:t>ντιμος.</w:t>
      </w:r>
    </w:p>
    <w:p w14:paraId="14EE07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Πάμε τώρα στα αντίμετρα. Είπαμε ότι θίγουμε τον δικό μας κόσμο και με το αφορολόγητο και με τις συντάξεις. Αποζημιώνουμε αυτούς τους ίδιους ανθρώπους με τα αντίμετρα; Όχι. Και εκεί ήμασταν ευθείς και ειλικρινείς. Δεν τους αποζημιώνουμε ένα</w:t>
      </w:r>
      <w:r>
        <w:rPr>
          <w:rFonts w:eastAsia="Times New Roman" w:cs="Times New Roman"/>
          <w:szCs w:val="24"/>
        </w:rPr>
        <w:t>ν</w:t>
      </w:r>
      <w:r>
        <w:rPr>
          <w:rFonts w:eastAsia="Times New Roman" w:cs="Times New Roman"/>
          <w:szCs w:val="24"/>
        </w:rPr>
        <w:t xml:space="preserve"> προς ένα</w:t>
      </w:r>
      <w:r>
        <w:rPr>
          <w:rFonts w:eastAsia="Times New Roman" w:cs="Times New Roman"/>
          <w:szCs w:val="24"/>
        </w:rPr>
        <w:t>ν</w:t>
      </w:r>
      <w:r>
        <w:rPr>
          <w:rFonts w:eastAsia="Times New Roman" w:cs="Times New Roman"/>
          <w:szCs w:val="24"/>
        </w:rPr>
        <w:t>. Λέμε όμως σε έναν συνταξιούχο, μέσα στην κατάσταση που είναι, ότι εσείς δεν έχετε εγγόνια που τους δίνετε τώρα λεφτά από τη σύνταξή σας και θα βοηθηθείτε από το αντίμετρο για τα παιδιά; Εσείς δεν έχετε παιδιά που σιγοντάρετε στο νοίκι ή στο δάν</w:t>
      </w:r>
      <w:r>
        <w:rPr>
          <w:rFonts w:eastAsia="Times New Roman" w:cs="Times New Roman"/>
          <w:szCs w:val="24"/>
        </w:rPr>
        <w:t xml:space="preserve">ειο, που θα βοηθηθείτε από αυτό και θα ελαφρυνθείτε εσείς; Εσείς δεν πληρώνετε φάρμακα; </w:t>
      </w:r>
    </w:p>
    <w:p w14:paraId="14EE07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Προσέξτε, δεν είναι σοβαρό κοινωνικό </w:t>
      </w:r>
      <w:r>
        <w:rPr>
          <w:rFonts w:eastAsia="Times New Roman" w:cs="Times New Roman"/>
          <w:szCs w:val="24"/>
        </w:rPr>
        <w:t xml:space="preserve">το </w:t>
      </w:r>
      <w:r>
        <w:rPr>
          <w:rFonts w:eastAsia="Times New Roman" w:cs="Times New Roman"/>
          <w:szCs w:val="24"/>
        </w:rPr>
        <w:t>κράτος</w:t>
      </w:r>
      <w:r>
        <w:rPr>
          <w:rFonts w:eastAsia="Times New Roman" w:cs="Times New Roman"/>
          <w:szCs w:val="24"/>
        </w:rPr>
        <w:t>,</w:t>
      </w:r>
      <w:r>
        <w:rPr>
          <w:rFonts w:eastAsia="Times New Roman" w:cs="Times New Roman"/>
          <w:szCs w:val="24"/>
        </w:rPr>
        <w:t xml:space="preserve"> που οι συντάξεις των μεγάλων ανθρώπων δεν είναι για αυτούς, αλλά είναι για τη συντήρηση των παιδιών τους, τα εγγόνια το</w:t>
      </w:r>
      <w:r>
        <w:rPr>
          <w:rFonts w:eastAsia="Times New Roman" w:cs="Times New Roman"/>
          <w:szCs w:val="24"/>
        </w:rPr>
        <w:t xml:space="preserve">υς, για τα παιδιά, για τους άνεργους. </w:t>
      </w:r>
    </w:p>
    <w:p w14:paraId="14EE07D9" w14:textId="77777777" w:rsidR="002F0583" w:rsidRDefault="00B91F1A">
      <w:pPr>
        <w:spacing w:line="600" w:lineRule="auto"/>
        <w:ind w:firstLine="720"/>
        <w:jc w:val="both"/>
        <w:rPr>
          <w:rFonts w:eastAsia="Times New Roman"/>
          <w:szCs w:val="24"/>
        </w:rPr>
      </w:pPr>
      <w:r>
        <w:rPr>
          <w:rFonts w:eastAsia="Times New Roman"/>
          <w:szCs w:val="24"/>
        </w:rPr>
        <w:t>Εμείς θα θέλαμε</w:t>
      </w:r>
      <w:r>
        <w:rPr>
          <w:rFonts w:eastAsia="Times New Roman"/>
          <w:szCs w:val="24"/>
        </w:rPr>
        <w:t>,</w:t>
      </w:r>
      <w:r>
        <w:rPr>
          <w:rFonts w:eastAsia="Times New Roman"/>
          <w:szCs w:val="24"/>
        </w:rPr>
        <w:t xml:space="preserve"> στο τέλος αυτής της κατάστασης</w:t>
      </w:r>
      <w:r>
        <w:rPr>
          <w:rFonts w:eastAsia="Times New Roman"/>
          <w:szCs w:val="24"/>
        </w:rPr>
        <w:t>,</w:t>
      </w:r>
      <w:r>
        <w:rPr>
          <w:rFonts w:eastAsia="Times New Roman"/>
          <w:szCs w:val="24"/>
        </w:rPr>
        <w:t xml:space="preserve"> οι συντάξεις να είναι για </w:t>
      </w:r>
      <w:r>
        <w:rPr>
          <w:rFonts w:eastAsia="Times New Roman"/>
          <w:szCs w:val="24"/>
        </w:rPr>
        <w:t xml:space="preserve">τους </w:t>
      </w:r>
      <w:r>
        <w:rPr>
          <w:rFonts w:eastAsia="Times New Roman"/>
          <w:szCs w:val="24"/>
        </w:rPr>
        <w:t>συν</w:t>
      </w:r>
      <w:r>
        <w:rPr>
          <w:rFonts w:eastAsia="Times New Roman"/>
          <w:szCs w:val="24"/>
        </w:rPr>
        <w:t>ταξιούχους</w:t>
      </w:r>
      <w:r>
        <w:rPr>
          <w:rFonts w:eastAsia="Times New Roman"/>
          <w:szCs w:val="24"/>
        </w:rPr>
        <w:t xml:space="preserve">, να έχουμε προγράμματα για την απασχόληση. Εγώ, δεν ξέρω </w:t>
      </w:r>
      <w:r>
        <w:rPr>
          <w:rFonts w:eastAsia="Times New Roman"/>
          <w:szCs w:val="24"/>
        </w:rPr>
        <w:t>εάν</w:t>
      </w:r>
      <w:r>
        <w:rPr>
          <w:rFonts w:eastAsia="Times New Roman"/>
          <w:szCs w:val="24"/>
        </w:rPr>
        <w:t xml:space="preserve"> το έχετε ακούσει εσείς, πολλές φορές έχω ακούσει και στην Πρέβ</w:t>
      </w:r>
      <w:r>
        <w:rPr>
          <w:rFonts w:eastAsia="Times New Roman"/>
          <w:szCs w:val="24"/>
        </w:rPr>
        <w:t>εζα και αλλού</w:t>
      </w:r>
      <w:r>
        <w:rPr>
          <w:rFonts w:eastAsia="Times New Roman"/>
          <w:szCs w:val="24"/>
        </w:rPr>
        <w:t>,</w:t>
      </w:r>
      <w:r>
        <w:rPr>
          <w:rFonts w:eastAsia="Times New Roman"/>
          <w:szCs w:val="24"/>
        </w:rPr>
        <w:t xml:space="preserve"> που έχω </w:t>
      </w:r>
      <w:proofErr w:type="spellStart"/>
      <w:r>
        <w:rPr>
          <w:rFonts w:eastAsia="Times New Roman"/>
          <w:szCs w:val="24"/>
        </w:rPr>
        <w:t>πάε</w:t>
      </w:r>
      <w:r>
        <w:rPr>
          <w:rFonts w:eastAsia="Times New Roman"/>
          <w:szCs w:val="24"/>
        </w:rPr>
        <w:t>,</w:t>
      </w:r>
      <w:r>
        <w:rPr>
          <w:rFonts w:eastAsia="Times New Roman"/>
          <w:szCs w:val="24"/>
        </w:rPr>
        <w:t>ι</w:t>
      </w:r>
      <w:proofErr w:type="spellEnd"/>
      <w:r>
        <w:rPr>
          <w:rFonts w:eastAsia="Times New Roman"/>
          <w:szCs w:val="24"/>
        </w:rPr>
        <w:t xml:space="preserve"> από έναν μεγάλο άνθρωπο ότι «παιδάκι μου, δεν με νοιάζει τόσο πολύ η σύνταξη, αλλά θέλω το παιδί μου να βρει δουλειά». Εμείς προσπαθούμε αυτό να το αντιμετωπίσουμε</w:t>
      </w:r>
      <w:r>
        <w:rPr>
          <w:rFonts w:eastAsia="Times New Roman"/>
          <w:szCs w:val="24"/>
        </w:rPr>
        <w:t>,</w:t>
      </w:r>
      <w:r>
        <w:rPr>
          <w:rFonts w:eastAsia="Times New Roman"/>
          <w:szCs w:val="24"/>
        </w:rPr>
        <w:t xml:space="preserve"> με το πρόγραμμα ενεργητικών πολιτικών απασχόλησης.</w:t>
      </w:r>
    </w:p>
    <w:p w14:paraId="14EE07DA" w14:textId="77777777" w:rsidR="002F0583" w:rsidRDefault="00B91F1A">
      <w:pPr>
        <w:spacing w:line="600" w:lineRule="auto"/>
        <w:ind w:firstLine="720"/>
        <w:jc w:val="both"/>
        <w:rPr>
          <w:rFonts w:eastAsia="Times New Roman"/>
          <w:szCs w:val="24"/>
        </w:rPr>
      </w:pPr>
      <w:r>
        <w:rPr>
          <w:rFonts w:eastAsia="Times New Roman"/>
          <w:szCs w:val="24"/>
        </w:rPr>
        <w:t>Και κάτι πα</w:t>
      </w:r>
      <w:r>
        <w:rPr>
          <w:rFonts w:eastAsia="Times New Roman"/>
          <w:szCs w:val="24"/>
        </w:rPr>
        <w:t xml:space="preserve">ραπάνω για τα αντίμετρα. Είπατε και το είπε και το ΠΑΣΟΚ και η κ. Γεννηματά, το είπατε και εσείς από τη μεριά του ΚΚΕ, ότι το μόνο που έχουμε είναι </w:t>
      </w:r>
      <w:r>
        <w:rPr>
          <w:rFonts w:eastAsia="Times New Roman"/>
          <w:szCs w:val="24"/>
        </w:rPr>
        <w:lastRenderedPageBreak/>
        <w:t xml:space="preserve">μια αναδιανομή της φτώχειας. Νομίζω σας το εξήγησε πάρα πολύ καλά ο κ. </w:t>
      </w:r>
      <w:proofErr w:type="spellStart"/>
      <w:r>
        <w:rPr>
          <w:rFonts w:eastAsia="Times New Roman"/>
          <w:szCs w:val="24"/>
        </w:rPr>
        <w:t>Χουλιαράκης</w:t>
      </w:r>
      <w:proofErr w:type="spellEnd"/>
      <w:r>
        <w:rPr>
          <w:rFonts w:eastAsia="Times New Roman"/>
          <w:szCs w:val="24"/>
        </w:rPr>
        <w:t>,</w:t>
      </w:r>
      <w:r>
        <w:rPr>
          <w:rFonts w:eastAsia="Times New Roman"/>
          <w:szCs w:val="24"/>
        </w:rPr>
        <w:t xml:space="preserve"> πώς μια μεγάλη γκάμα από</w:t>
      </w:r>
      <w:r>
        <w:rPr>
          <w:rFonts w:eastAsia="Times New Roman"/>
          <w:szCs w:val="24"/>
        </w:rPr>
        <w:t xml:space="preserve"> αυτά τα αντίμετρα επηρεάζουν τα κάτω έξι δεκατημόρια. Αυτό είναι περίπου 6 εκατομμύρια κόσμος. Όταν δίνουμε για τη στέγαση μέχρι 20.000 και με δύο παιδιά ή δίνουμε για αυτούς που έχουν δύο παιδιά βοήθεια μέχρι 25.000, δεν μπορείτε να πείτε ότι αυτό πάει μ</w:t>
      </w:r>
      <w:r>
        <w:rPr>
          <w:rFonts w:eastAsia="Times New Roman"/>
          <w:szCs w:val="24"/>
        </w:rPr>
        <w:t>όνο στους φτωχούς. Αυτό πάει και στα μεσαία στρώματα.</w:t>
      </w:r>
    </w:p>
    <w:p w14:paraId="14EE07DB" w14:textId="77777777" w:rsidR="002F0583" w:rsidRDefault="00B91F1A">
      <w:pPr>
        <w:spacing w:line="600" w:lineRule="auto"/>
        <w:ind w:firstLine="720"/>
        <w:jc w:val="both"/>
        <w:rPr>
          <w:rFonts w:eastAsia="Times New Roman"/>
          <w:szCs w:val="24"/>
        </w:rPr>
      </w:pPr>
      <w:r>
        <w:rPr>
          <w:rFonts w:eastAsia="Times New Roman"/>
          <w:szCs w:val="24"/>
        </w:rPr>
        <w:t xml:space="preserve">Και εμείς ήμασταν ειλικρινείς όταν δεν είχαμε </w:t>
      </w:r>
      <w:r>
        <w:rPr>
          <w:rFonts w:eastAsia="Times New Roman"/>
          <w:szCs w:val="24"/>
        </w:rPr>
        <w:t>«</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w:t>
      </w:r>
      <w:r>
        <w:rPr>
          <w:rFonts w:eastAsia="Times New Roman"/>
          <w:szCs w:val="24"/>
        </w:rPr>
        <w:t xml:space="preserve"> και στον προϋπολογισμό εγώ μιλούσα για </w:t>
      </w:r>
      <w:r>
        <w:rPr>
          <w:rFonts w:eastAsia="Times New Roman"/>
          <w:szCs w:val="24"/>
          <w:lang w:val="en-US"/>
        </w:rPr>
        <w:t>true</w:t>
      </w:r>
      <w:r>
        <w:rPr>
          <w:rFonts w:eastAsia="Times New Roman"/>
          <w:szCs w:val="24"/>
        </w:rPr>
        <w:t xml:space="preserve"> </w:t>
      </w:r>
      <w:r>
        <w:rPr>
          <w:rFonts w:eastAsia="Times New Roman"/>
          <w:szCs w:val="24"/>
          <w:lang w:val="en-US"/>
        </w:rPr>
        <w:t>story</w:t>
      </w:r>
      <w:r>
        <w:rPr>
          <w:rFonts w:eastAsia="Times New Roman"/>
          <w:szCs w:val="24"/>
        </w:rPr>
        <w:t>, γιατί είπαμε από την αρχή ότι επηρεάζουμε τα μεσαία στρώματα. Και τα έχουμε επηρεάσει παρ</w:t>
      </w:r>
      <w:r>
        <w:rPr>
          <w:rFonts w:eastAsia="Times New Roman"/>
          <w:szCs w:val="24"/>
        </w:rPr>
        <w:t>απάνω από ό,τι τους αναλογεί. Και τα έχουμε επηρεάσει παραπάνω από ό,τι τους αναλογεί και επειδή είχαμε μια απόλυτη προτεραιότητα για τους φτωχούς και τα χρήματα που δώσαμε στην ανθρωπιστική κρίση, αλλά και γιατί αργήσαμε να αντιμετωπίσουμε το θέμα της φορ</w:t>
      </w:r>
      <w:r>
        <w:rPr>
          <w:rFonts w:eastAsia="Times New Roman"/>
          <w:szCs w:val="24"/>
        </w:rPr>
        <w:t>οδιαφυγής και της διαφθοράς. Τα καλά νέα είναι ότι η διαφθορά και η φοροδιαφυγή αντιμετωπίζ</w:t>
      </w:r>
      <w:r>
        <w:rPr>
          <w:rFonts w:eastAsia="Times New Roman"/>
          <w:szCs w:val="24"/>
        </w:rPr>
        <w:t>ον</w:t>
      </w:r>
      <w:r>
        <w:rPr>
          <w:rFonts w:eastAsia="Times New Roman"/>
          <w:szCs w:val="24"/>
        </w:rPr>
        <w:t>ται. Ένας μεγάλος λόγος για</w:t>
      </w:r>
      <w:r>
        <w:rPr>
          <w:rFonts w:eastAsia="Times New Roman"/>
          <w:szCs w:val="24"/>
        </w:rPr>
        <w:t xml:space="preserve"> τον οποίο </w:t>
      </w:r>
      <w:r>
        <w:rPr>
          <w:rFonts w:eastAsia="Times New Roman"/>
          <w:szCs w:val="24"/>
        </w:rPr>
        <w:t>είχαμε μια υπέρβαση των στόχων</w:t>
      </w:r>
      <w:r>
        <w:rPr>
          <w:rFonts w:eastAsia="Times New Roman"/>
          <w:szCs w:val="24"/>
        </w:rPr>
        <w:t>,</w:t>
      </w:r>
      <w:r>
        <w:rPr>
          <w:rFonts w:eastAsia="Times New Roman"/>
          <w:szCs w:val="24"/>
        </w:rPr>
        <w:t xml:space="preserve"> ήταν ότι είχαμε πολλά έσοδα και από τις ηλεκτρονικές κάρτες και από αλλού.</w:t>
      </w:r>
    </w:p>
    <w:p w14:paraId="14EE07DC" w14:textId="77777777" w:rsidR="002F0583" w:rsidRDefault="00B91F1A">
      <w:pPr>
        <w:spacing w:line="600" w:lineRule="auto"/>
        <w:ind w:firstLine="720"/>
        <w:jc w:val="both"/>
        <w:rPr>
          <w:rFonts w:eastAsia="Times New Roman"/>
          <w:szCs w:val="24"/>
        </w:rPr>
      </w:pPr>
      <w:r>
        <w:rPr>
          <w:rFonts w:eastAsia="Times New Roman"/>
          <w:szCs w:val="24"/>
        </w:rPr>
        <w:t>Άρα, αυτά που οι θ</w:t>
      </w:r>
      <w:r>
        <w:rPr>
          <w:rFonts w:eastAsia="Times New Roman"/>
          <w:szCs w:val="24"/>
        </w:rPr>
        <w:t xml:space="preserve">εσμοί λένε «μη παραμετρικά μέτρα», τώρα μας βοηθάνε να μειώσουμε το βάρος για τα μεσαία στρώματα. Κοιτάξτε τι υπολογίζουμε να δώσουμε και στο </w:t>
      </w:r>
      <w:r>
        <w:rPr>
          <w:rFonts w:eastAsia="Times New Roman"/>
          <w:szCs w:val="24"/>
        </w:rPr>
        <w:t>20</w:t>
      </w:r>
      <w:r>
        <w:rPr>
          <w:rFonts w:eastAsia="Times New Roman"/>
          <w:szCs w:val="24"/>
        </w:rPr>
        <w:t>20-</w:t>
      </w:r>
      <w:r>
        <w:rPr>
          <w:rFonts w:eastAsia="Times New Roman"/>
          <w:szCs w:val="24"/>
        </w:rPr>
        <w:t>20</w:t>
      </w:r>
      <w:r>
        <w:rPr>
          <w:rFonts w:eastAsia="Times New Roman"/>
          <w:szCs w:val="24"/>
        </w:rPr>
        <w:t xml:space="preserve">21 από το </w:t>
      </w:r>
      <w:r>
        <w:rPr>
          <w:rFonts w:eastAsia="Times New Roman"/>
          <w:szCs w:val="24"/>
        </w:rPr>
        <w:t>μ</w:t>
      </w:r>
      <w:r>
        <w:rPr>
          <w:rFonts w:eastAsia="Times New Roman"/>
          <w:szCs w:val="24"/>
        </w:rPr>
        <w:t>εσοπρόθεσμο. Άρα, σε αυτά τα μεσαία στρώματα τους λέμε να αναρωτηθούν ένα πράγμα: Τώρα που θα αρ</w:t>
      </w:r>
      <w:r>
        <w:rPr>
          <w:rFonts w:eastAsia="Times New Roman"/>
          <w:szCs w:val="24"/>
        </w:rPr>
        <w:t>χίσει η ανάπτυξη, ποιους εμπι</w:t>
      </w:r>
      <w:r>
        <w:rPr>
          <w:rFonts w:eastAsia="Times New Roman"/>
          <w:szCs w:val="24"/>
        </w:rPr>
        <w:lastRenderedPageBreak/>
        <w:t>στεύεστε για να σας υποστηρίξουν τα συμφέροντά σας; Νομίζετε ότι θα τα υποστηρίξει η Νέα Δημοκρατία και το ΠΑΣΟΚ ή η Κυβέρνηση ΣΥΡΙΖΑ-ΑΝΕΛ, που ήδη προσπαθεί να πάρει μέτρα μέσα σε αυτήν την κρίση;</w:t>
      </w:r>
    </w:p>
    <w:p w14:paraId="14EE07DD" w14:textId="77777777" w:rsidR="002F0583" w:rsidRDefault="00B91F1A">
      <w:pPr>
        <w:spacing w:line="600" w:lineRule="auto"/>
        <w:ind w:firstLine="720"/>
        <w:jc w:val="both"/>
        <w:rPr>
          <w:rFonts w:eastAsia="Times New Roman"/>
          <w:szCs w:val="24"/>
        </w:rPr>
      </w:pPr>
      <w:r>
        <w:rPr>
          <w:rFonts w:eastAsia="Times New Roman"/>
          <w:szCs w:val="24"/>
        </w:rPr>
        <w:t xml:space="preserve">Πάμε τώρα, όμως, στη </w:t>
      </w:r>
      <w:r>
        <w:rPr>
          <w:rFonts w:eastAsia="Times New Roman"/>
          <w:szCs w:val="24"/>
        </w:rPr>
        <w:t>γενικότερη καταστροφολογία</w:t>
      </w:r>
      <w:r>
        <w:rPr>
          <w:rFonts w:eastAsia="Times New Roman"/>
          <w:szCs w:val="24"/>
        </w:rPr>
        <w:t>,</w:t>
      </w:r>
      <w:r>
        <w:rPr>
          <w:rFonts w:eastAsia="Times New Roman"/>
          <w:szCs w:val="24"/>
        </w:rPr>
        <w:t xml:space="preserve"> που </w:t>
      </w:r>
      <w:r>
        <w:rPr>
          <w:rFonts w:eastAsia="Times New Roman"/>
          <w:szCs w:val="24"/>
        </w:rPr>
        <w:t>γίνεται</w:t>
      </w:r>
      <w:r>
        <w:rPr>
          <w:rFonts w:eastAsia="Times New Roman"/>
          <w:szCs w:val="24"/>
        </w:rPr>
        <w:t xml:space="preserve"> για την οικονομία, που έχω χρέος να σας ενημερώσω</w:t>
      </w:r>
      <w:r>
        <w:rPr>
          <w:rFonts w:eastAsia="Times New Roman"/>
          <w:szCs w:val="24"/>
        </w:rPr>
        <w:t>,</w:t>
      </w:r>
      <w:r>
        <w:rPr>
          <w:rFonts w:eastAsia="Times New Roman"/>
          <w:szCs w:val="24"/>
        </w:rPr>
        <w:t xml:space="preserve"> ως Υπουργός Οικονομικών. Πρέπει να σας πω ότι</w:t>
      </w:r>
      <w:r>
        <w:rPr>
          <w:rFonts w:eastAsia="Times New Roman"/>
          <w:szCs w:val="24"/>
        </w:rPr>
        <w:t>,</w:t>
      </w:r>
      <w:r>
        <w:rPr>
          <w:rFonts w:eastAsia="Times New Roman"/>
          <w:szCs w:val="24"/>
        </w:rPr>
        <w:t xml:space="preserve"> </w:t>
      </w:r>
      <w:r>
        <w:rPr>
          <w:rFonts w:eastAsia="Times New Roman"/>
          <w:szCs w:val="24"/>
        </w:rPr>
        <w:t>αν</w:t>
      </w:r>
      <w:r>
        <w:rPr>
          <w:rFonts w:eastAsia="Times New Roman"/>
          <w:szCs w:val="24"/>
        </w:rPr>
        <w:t xml:space="preserve"> κοιτάτε αυτό που λένε οι οικονομολόγοι, τα </w:t>
      </w:r>
      <w:r>
        <w:rPr>
          <w:rFonts w:eastAsia="Times New Roman"/>
          <w:szCs w:val="24"/>
          <w:lang w:val="en-US"/>
        </w:rPr>
        <w:t>macro</w:t>
      </w:r>
      <w:r>
        <w:rPr>
          <w:rFonts w:eastAsia="Times New Roman"/>
          <w:szCs w:val="24"/>
        </w:rPr>
        <w:t xml:space="preserve"> </w:t>
      </w:r>
      <w:r>
        <w:rPr>
          <w:rFonts w:eastAsia="Times New Roman"/>
          <w:szCs w:val="24"/>
          <w:lang w:val="en-US"/>
        </w:rPr>
        <w:t>data</w:t>
      </w:r>
      <w:r>
        <w:rPr>
          <w:rFonts w:eastAsia="Times New Roman"/>
          <w:szCs w:val="24"/>
        </w:rPr>
        <w:t>, δηλαδή τα εμπειρικά στοιχεία</w:t>
      </w:r>
      <w:r>
        <w:rPr>
          <w:rFonts w:eastAsia="Times New Roman"/>
          <w:szCs w:val="24"/>
        </w:rPr>
        <w:t>,</w:t>
      </w:r>
      <w:r>
        <w:rPr>
          <w:rFonts w:eastAsia="Times New Roman"/>
          <w:szCs w:val="24"/>
        </w:rPr>
        <w:t xml:space="preserve"> που είναι σε χαμηλό επίπεδο ανάλυσης, τα πράγματα είναι αρκετά καλά. Δηλαδή, αν κοιτάξετε τη βιομηχανική παραγωγή, αυξήθηκε τον Μάρτη 8,7% χρόνο με χρόνο, σε σχέση με τον προηγούμενο Μάρτη του </w:t>
      </w:r>
      <w:r>
        <w:rPr>
          <w:rFonts w:eastAsia="Times New Roman"/>
          <w:szCs w:val="24"/>
        </w:rPr>
        <w:t>20</w:t>
      </w:r>
      <w:r>
        <w:rPr>
          <w:rFonts w:eastAsia="Times New Roman"/>
          <w:szCs w:val="24"/>
        </w:rPr>
        <w:t>16. Αυτός είναι ο έκτος συνεχόμενος μήνας με θετικούς ρυθμού</w:t>
      </w:r>
      <w:r>
        <w:rPr>
          <w:rFonts w:eastAsia="Times New Roman"/>
          <w:szCs w:val="24"/>
        </w:rPr>
        <w:t xml:space="preserve">ς ανάπτυξης. Και ιδιαίτερα καλά έχει πάει η μεταποίηση. Αν κοιτάξετε τις λιανικές πωλήσεις, αυτές έχουν αυξηθεί 4,6% </w:t>
      </w:r>
      <w:r>
        <w:rPr>
          <w:rFonts w:eastAsia="Times New Roman"/>
          <w:szCs w:val="24"/>
        </w:rPr>
        <w:t>-</w:t>
      </w:r>
      <w:r>
        <w:rPr>
          <w:rFonts w:eastAsia="Times New Roman"/>
          <w:szCs w:val="24"/>
        </w:rPr>
        <w:t>χρόνο με χρόνο</w:t>
      </w:r>
      <w:r>
        <w:rPr>
          <w:rFonts w:eastAsia="Times New Roman"/>
          <w:szCs w:val="24"/>
        </w:rPr>
        <w:t>-</w:t>
      </w:r>
      <w:r>
        <w:rPr>
          <w:rFonts w:eastAsia="Times New Roman"/>
          <w:szCs w:val="24"/>
        </w:rPr>
        <w:t xml:space="preserve"> Γενάρη-Φλεβάρη</w:t>
      </w:r>
      <w:r>
        <w:rPr>
          <w:rFonts w:eastAsia="Times New Roman"/>
          <w:szCs w:val="24"/>
        </w:rPr>
        <w:t>, σε σχέση</w:t>
      </w:r>
      <w:r>
        <w:rPr>
          <w:rFonts w:eastAsia="Times New Roman"/>
          <w:szCs w:val="24"/>
        </w:rPr>
        <w:t xml:space="preserve"> με τον προηγούμενο Γενάρη-Φλεβάρη.</w:t>
      </w:r>
    </w:p>
    <w:p w14:paraId="14EE07DE" w14:textId="77777777" w:rsidR="002F0583" w:rsidRDefault="00B91F1A">
      <w:pPr>
        <w:spacing w:line="600" w:lineRule="auto"/>
        <w:ind w:firstLine="720"/>
        <w:jc w:val="both"/>
        <w:rPr>
          <w:rFonts w:eastAsia="Times New Roman"/>
          <w:szCs w:val="24"/>
        </w:rPr>
      </w:pPr>
      <w:r>
        <w:rPr>
          <w:rFonts w:eastAsia="Times New Roman"/>
          <w:szCs w:val="24"/>
        </w:rPr>
        <w:t xml:space="preserve">Σας είπα στην προηγούμενη ομιλία μου ότι αν δείτε τα στοιχεία </w:t>
      </w:r>
      <w:r>
        <w:rPr>
          <w:rFonts w:eastAsia="Times New Roman"/>
          <w:szCs w:val="24"/>
        </w:rPr>
        <w:t xml:space="preserve">της </w:t>
      </w:r>
      <w:r>
        <w:rPr>
          <w:rFonts w:eastAsia="Times New Roman"/>
          <w:szCs w:val="24"/>
        </w:rPr>
        <w:t>«</w:t>
      </w:r>
      <w:r>
        <w:rPr>
          <w:rFonts w:eastAsia="Times New Roman"/>
          <w:szCs w:val="24"/>
        </w:rPr>
        <w:t>ΕΡΓΑΝΗΣ</w:t>
      </w:r>
      <w:r>
        <w:rPr>
          <w:rFonts w:eastAsia="Times New Roman"/>
          <w:szCs w:val="24"/>
        </w:rPr>
        <w:t>»</w:t>
      </w:r>
      <w:r>
        <w:rPr>
          <w:rFonts w:eastAsia="Times New Roman"/>
          <w:szCs w:val="24"/>
        </w:rPr>
        <w:t xml:space="preserve"> τους τελευταίους τέσσερις μήνες</w:t>
      </w:r>
      <w:r>
        <w:rPr>
          <w:rFonts w:eastAsia="Times New Roman"/>
          <w:szCs w:val="24"/>
        </w:rPr>
        <w:t>,</w:t>
      </w:r>
      <w:r>
        <w:rPr>
          <w:rFonts w:eastAsia="Times New Roman"/>
          <w:szCs w:val="24"/>
        </w:rPr>
        <w:t xml:space="preserve"> έχουμε καθαρές νέες απασχ</w:t>
      </w:r>
      <w:r>
        <w:rPr>
          <w:rFonts w:eastAsia="Times New Roman"/>
          <w:szCs w:val="24"/>
        </w:rPr>
        <w:t>ολήσεις</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είκοσι πέντε χιλιάδες. Και όχι μόνο αυτό. Πολλές από αυτές τις θέσεις εργασίας, παραπάνω από τις μισές, δεν είναι ευκαιριακού τύπου. Άρα, έχουμε αυτό, έχουμε και το ότι </w:t>
      </w:r>
      <w:r>
        <w:rPr>
          <w:rFonts w:eastAsia="Times New Roman"/>
          <w:szCs w:val="24"/>
        </w:rPr>
        <w:t>οι εξαγωγές πάνε πολύ καλύτερα απ’ ό,τι νομίζαμε. Το 2016 αυξήθηκαν σε πραγματικούς όρους 6%.</w:t>
      </w:r>
    </w:p>
    <w:p w14:paraId="14EE07DF"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Όλα πάνε καλά; Όχι. Αυτό που δεν πάει καλά, αυτό που δεν πήγε καλά και γι’ αυτό έχουμε τα κακά αποτελέσματα του τελευταίου τριμήνου του </w:t>
      </w:r>
      <w:r>
        <w:rPr>
          <w:rFonts w:eastAsia="Times New Roman"/>
          <w:szCs w:val="24"/>
        </w:rPr>
        <w:t>20</w:t>
      </w:r>
      <w:r>
        <w:rPr>
          <w:rFonts w:eastAsia="Times New Roman"/>
          <w:szCs w:val="24"/>
        </w:rPr>
        <w:t>16 και του πρώτου τριμήν</w:t>
      </w:r>
      <w:r>
        <w:rPr>
          <w:rFonts w:eastAsia="Times New Roman"/>
          <w:szCs w:val="24"/>
        </w:rPr>
        <w:t xml:space="preserve">ου του </w:t>
      </w:r>
      <w:r>
        <w:rPr>
          <w:rFonts w:eastAsia="Times New Roman"/>
          <w:szCs w:val="24"/>
        </w:rPr>
        <w:t>20</w:t>
      </w:r>
      <w:r>
        <w:rPr>
          <w:rFonts w:eastAsia="Times New Roman"/>
          <w:szCs w:val="24"/>
        </w:rPr>
        <w:t xml:space="preserve">17 –βλέπετε ότι δεν σας κρύβω απολύτως τίποτα- είναι οι επενδύσεις και δημόσιες και ιδιωτικές. Αλλά απ’ ό,τι καταλαβαίνω εγώ, σχεδόν όλη η αγορά, όλα τα </w:t>
      </w:r>
      <w:r>
        <w:rPr>
          <w:rFonts w:eastAsia="Times New Roman"/>
          <w:szCs w:val="24"/>
          <w:lang w:val="en-US"/>
        </w:rPr>
        <w:t>funds</w:t>
      </w:r>
      <w:r>
        <w:rPr>
          <w:rFonts w:eastAsia="Times New Roman"/>
          <w:szCs w:val="24"/>
        </w:rPr>
        <w:t xml:space="preserve">, όλοι οι επενδυτές έχουν αναστείλει όλες τις αποφάσεις </w:t>
      </w:r>
      <w:r>
        <w:rPr>
          <w:rFonts w:eastAsia="Times New Roman"/>
          <w:szCs w:val="24"/>
        </w:rPr>
        <w:t>τους,</w:t>
      </w:r>
      <w:r>
        <w:rPr>
          <w:rFonts w:eastAsia="Times New Roman"/>
          <w:szCs w:val="24"/>
        </w:rPr>
        <w:t xml:space="preserve"> μέχρι να κλείσει αυτή η αξι</w:t>
      </w:r>
      <w:r>
        <w:rPr>
          <w:rFonts w:eastAsia="Times New Roman"/>
          <w:szCs w:val="24"/>
        </w:rPr>
        <w:t xml:space="preserve">ολόγηση και μπούμε στο </w:t>
      </w:r>
      <w:r>
        <w:rPr>
          <w:rFonts w:eastAsia="Times New Roman"/>
          <w:szCs w:val="24"/>
          <w:lang w:val="en-US"/>
        </w:rPr>
        <w:t>QE</w:t>
      </w:r>
      <w:r>
        <w:rPr>
          <w:rFonts w:eastAsia="Times New Roman"/>
          <w:szCs w:val="24"/>
        </w:rPr>
        <w:t>. Όλοι.</w:t>
      </w:r>
    </w:p>
    <w:p w14:paraId="14EE07E0" w14:textId="77777777" w:rsidR="002F0583" w:rsidRDefault="00B91F1A">
      <w:pPr>
        <w:spacing w:line="600" w:lineRule="auto"/>
        <w:ind w:firstLine="720"/>
        <w:jc w:val="both"/>
        <w:rPr>
          <w:rFonts w:eastAsia="Times New Roman"/>
          <w:szCs w:val="24"/>
        </w:rPr>
      </w:pPr>
      <w:r>
        <w:rPr>
          <w:rFonts w:eastAsia="Times New Roman"/>
          <w:szCs w:val="24"/>
        </w:rPr>
        <w:t xml:space="preserve">Όλοι ερωτούν, όποιον επενδυτή ρωτήσεις, πότε θα μπείτε στο </w:t>
      </w:r>
      <w:r>
        <w:rPr>
          <w:rFonts w:eastAsia="Times New Roman"/>
          <w:szCs w:val="24"/>
          <w:lang w:val="en-US"/>
        </w:rPr>
        <w:t>QE</w:t>
      </w:r>
      <w:r>
        <w:rPr>
          <w:rFonts w:eastAsia="Times New Roman"/>
          <w:szCs w:val="24"/>
        </w:rPr>
        <w:t xml:space="preserve"> και πότε θα φύγουν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Άρα το 2% </w:t>
      </w:r>
      <w:r>
        <w:rPr>
          <w:rFonts w:eastAsia="Times New Roman"/>
          <w:szCs w:val="24"/>
        </w:rPr>
        <w:t>,</w:t>
      </w:r>
      <w:r>
        <w:rPr>
          <w:rFonts w:eastAsia="Times New Roman"/>
          <w:szCs w:val="24"/>
        </w:rPr>
        <w:t>που λέμε</w:t>
      </w:r>
      <w:r>
        <w:rPr>
          <w:rFonts w:eastAsia="Times New Roman"/>
          <w:szCs w:val="24"/>
        </w:rPr>
        <w:t>,</w:t>
      </w:r>
      <w:r>
        <w:rPr>
          <w:rFonts w:eastAsia="Times New Roman"/>
          <w:szCs w:val="24"/>
        </w:rPr>
        <w:t xml:space="preserve"> είναι πολύ εφικτό, πάρα πολύ εφικτό για το 2017, αν κλείσει η αξιολόγηση όπως περιμένουμε και αν πάρ</w:t>
      </w:r>
      <w:r>
        <w:rPr>
          <w:rFonts w:eastAsia="Times New Roman"/>
          <w:szCs w:val="24"/>
        </w:rPr>
        <w:t>ουμε τη συνολική λύση για το χρέος του 2016.</w:t>
      </w:r>
    </w:p>
    <w:p w14:paraId="14EE07E1" w14:textId="77777777" w:rsidR="002F0583" w:rsidRDefault="00B91F1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Πότε θα φύγουν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w:t>
      </w:r>
    </w:p>
    <w:p w14:paraId="14EE07E2" w14:textId="77777777" w:rsidR="002F0583" w:rsidRDefault="00B91F1A">
      <w:pPr>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Θα σας απαντήσω και σε αυτό. Θα σας πω τον οδικό χάρτη.</w:t>
      </w:r>
    </w:p>
    <w:p w14:paraId="14EE07E3" w14:textId="77777777" w:rsidR="002F0583" w:rsidRDefault="00B91F1A">
      <w:pPr>
        <w:spacing w:line="600" w:lineRule="auto"/>
        <w:ind w:firstLine="720"/>
        <w:jc w:val="both"/>
        <w:rPr>
          <w:rFonts w:eastAsia="Times New Roman"/>
          <w:szCs w:val="24"/>
        </w:rPr>
      </w:pPr>
      <w:r>
        <w:rPr>
          <w:rFonts w:eastAsia="Times New Roman"/>
          <w:szCs w:val="24"/>
        </w:rPr>
        <w:t>Άρα, εγώ λέω ότι έχουμε έναν οδικό χάρτη, που κλείνει τ</w:t>
      </w:r>
      <w:r>
        <w:rPr>
          <w:rFonts w:eastAsia="Times New Roman"/>
          <w:szCs w:val="24"/>
        </w:rPr>
        <w:t xml:space="preserve">ώρα η αξιολόγηση, μπαίνουμε στο </w:t>
      </w:r>
      <w:r>
        <w:rPr>
          <w:rFonts w:eastAsia="Times New Roman"/>
          <w:szCs w:val="24"/>
          <w:lang w:val="en-US"/>
        </w:rPr>
        <w:t>QE</w:t>
      </w:r>
      <w:r>
        <w:rPr>
          <w:rFonts w:eastAsia="Times New Roman"/>
          <w:szCs w:val="24"/>
        </w:rPr>
        <w:t xml:space="preserve"> και μετά νομίζω ότι αλλάζει σελίδα. Χωρίς θριάμβους, χωρίς να τα παραλέμε, αλλάζουμε σελίδα και νομίζω στην ερώτηση που έβαλε ο κ. Βορίδης η απάντηση είναι ότι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θα φύγουν πολύ γρήγορα.</w:t>
      </w:r>
    </w:p>
    <w:p w14:paraId="14EE07E4" w14:textId="77777777" w:rsidR="002F0583" w:rsidRDefault="00B91F1A">
      <w:pPr>
        <w:spacing w:line="600" w:lineRule="auto"/>
        <w:ind w:firstLine="720"/>
        <w:jc w:val="both"/>
        <w:rPr>
          <w:rFonts w:eastAsia="Times New Roman"/>
          <w:szCs w:val="24"/>
        </w:rPr>
      </w:pPr>
      <w:r>
        <w:rPr>
          <w:rFonts w:eastAsia="Times New Roman"/>
          <w:b/>
          <w:szCs w:val="24"/>
        </w:rPr>
        <w:t>ΜΑΥΡΟΥΔΗΣ ΒΟΡΙΔΗΣ</w:t>
      </w:r>
      <w:r>
        <w:rPr>
          <w:rFonts w:eastAsia="Times New Roman"/>
          <w:b/>
          <w:szCs w:val="24"/>
        </w:rPr>
        <w:t>:</w:t>
      </w:r>
      <w:r>
        <w:rPr>
          <w:rFonts w:eastAsia="Times New Roman"/>
          <w:szCs w:val="24"/>
        </w:rPr>
        <w:t xml:space="preserve"> </w:t>
      </w:r>
      <w:r>
        <w:rPr>
          <w:rFonts w:eastAsia="Times New Roman"/>
          <w:szCs w:val="24"/>
          <w:lang w:val="en-US"/>
        </w:rPr>
        <w:t>Define</w:t>
      </w:r>
      <w:r>
        <w:rPr>
          <w:rFonts w:eastAsia="Times New Roman"/>
          <w:szCs w:val="24"/>
        </w:rPr>
        <w:t xml:space="preserve"> «πολύ γρήγορα».</w:t>
      </w:r>
    </w:p>
    <w:p w14:paraId="14EE07E5" w14:textId="77777777" w:rsidR="002F0583" w:rsidRDefault="00B91F1A">
      <w:pPr>
        <w:spacing w:line="600" w:lineRule="auto"/>
        <w:ind w:firstLine="720"/>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Μέχρι το τέλος του έτους. Μπορείτε στον προϋπολογισμό να μου το πείτε, αν δεν είχα δίκιο σε αυτό. Είμαι σίγουρος ότι θα μου το θυμίσετε</w:t>
      </w:r>
      <w:r>
        <w:rPr>
          <w:rFonts w:eastAsia="Times New Roman"/>
          <w:szCs w:val="24"/>
        </w:rPr>
        <w:t>,</w:t>
      </w:r>
      <w:r>
        <w:rPr>
          <w:rFonts w:eastAsia="Times New Roman"/>
          <w:szCs w:val="24"/>
        </w:rPr>
        <w:t xml:space="preserve"> αν δεν είμαι σωστός.</w:t>
      </w:r>
    </w:p>
    <w:p w14:paraId="14EE07E6" w14:textId="77777777" w:rsidR="002F0583" w:rsidRDefault="00B91F1A">
      <w:pPr>
        <w:spacing w:line="600" w:lineRule="auto"/>
        <w:ind w:firstLine="720"/>
        <w:jc w:val="both"/>
        <w:rPr>
          <w:rFonts w:eastAsia="Times New Roman"/>
          <w:szCs w:val="24"/>
        </w:rPr>
      </w:pPr>
      <w:r>
        <w:rPr>
          <w:rFonts w:eastAsia="Times New Roman"/>
          <w:szCs w:val="24"/>
        </w:rPr>
        <w:t xml:space="preserve">Άρα, λέμε ότι έχουμε </w:t>
      </w:r>
      <w:r>
        <w:rPr>
          <w:rFonts w:eastAsia="Times New Roman"/>
          <w:szCs w:val="24"/>
        </w:rPr>
        <w:t>συγκεκριμένο πλάνο</w:t>
      </w:r>
      <w:r>
        <w:rPr>
          <w:rFonts w:eastAsia="Times New Roman"/>
          <w:szCs w:val="24"/>
        </w:rPr>
        <w:t>,</w:t>
      </w:r>
      <w:r>
        <w:rPr>
          <w:rFonts w:eastAsia="Times New Roman"/>
          <w:szCs w:val="24"/>
        </w:rPr>
        <w:t xml:space="preserve"> σύμφωνα με το οποίο τελειώνει η αξιολόγηση, μπαίνουμε στο </w:t>
      </w:r>
      <w:r>
        <w:rPr>
          <w:rFonts w:eastAsia="Times New Roman"/>
          <w:szCs w:val="24"/>
          <w:lang w:val="en-US"/>
        </w:rPr>
        <w:t>QE</w:t>
      </w:r>
      <w:r>
        <w:rPr>
          <w:rFonts w:eastAsia="Times New Roman"/>
          <w:szCs w:val="24"/>
        </w:rPr>
        <w:t xml:space="preserve">, μπορούμε να κάνουμε δοκιμαστικές προσπάθειες να βγούμε στις αγορές και να φύγουμε από το </w:t>
      </w:r>
      <w:r>
        <w:rPr>
          <w:rFonts w:eastAsia="Times New Roman"/>
          <w:szCs w:val="24"/>
          <w:lang w:val="en-US"/>
        </w:rPr>
        <w:t>QE</w:t>
      </w:r>
      <w:r>
        <w:rPr>
          <w:rFonts w:eastAsia="Times New Roman"/>
          <w:szCs w:val="24"/>
        </w:rPr>
        <w:t xml:space="preserve">. Είμαι απολύτως σίγουρος ότι αυτό μπορεί να γίνει. </w:t>
      </w:r>
    </w:p>
    <w:p w14:paraId="14EE07E7" w14:textId="77777777" w:rsidR="002F0583" w:rsidRDefault="00B91F1A">
      <w:pPr>
        <w:spacing w:line="600" w:lineRule="auto"/>
        <w:ind w:firstLine="720"/>
        <w:jc w:val="both"/>
        <w:rPr>
          <w:rFonts w:eastAsia="Times New Roman"/>
          <w:szCs w:val="24"/>
        </w:rPr>
      </w:pPr>
      <w:r>
        <w:rPr>
          <w:rFonts w:eastAsia="Times New Roman"/>
          <w:szCs w:val="24"/>
        </w:rPr>
        <w:t>Άρα, φθάνουμε στο θέμα του χρέ</w:t>
      </w:r>
      <w:r>
        <w:rPr>
          <w:rFonts w:eastAsia="Times New Roman"/>
          <w:szCs w:val="24"/>
        </w:rPr>
        <w:t>ους, που είναι κι αυτό κομμάτι όλης αυτής της ανάλυσης. Εμείς πιέζουμε για μια καλή λύση για το χρέος. Νομίζω ότι είχαμε τις ευχές του κ. Βορίδη σήμερα το πρωί, να πάει καλά η συζήτηση. Αυτό που δεν είχαμε όμως ήταν μια επίσημη θέση από το ΠΑΣΟΚ και από τη</w:t>
      </w:r>
      <w:r>
        <w:rPr>
          <w:rFonts w:eastAsia="Times New Roman"/>
          <w:szCs w:val="24"/>
        </w:rPr>
        <w:t xml:space="preserve"> Νέα Δημοκρατία. Η έκθεση για την παρέμβαση των τριών Αρχηγών της Ευρωβουλής, που αναφέρθηκε ο Πρωθυπουργός, τελειώνει με την εξής φράση: «Η Ελλάδα για πρώτη φορά από την αρχή της κρίσης…» -για πρώτη φορά, λέει, από την αρχή της κρίσης, σημειώστε το κυρία </w:t>
      </w:r>
      <w:r>
        <w:rPr>
          <w:rFonts w:eastAsia="Times New Roman"/>
          <w:szCs w:val="24"/>
        </w:rPr>
        <w:t xml:space="preserve">Γεννηματά- «…έχει βάσιμες προοπτικές για οικονομική ανάπτυξη. Ο ελληνικός λαός θα πρέπει να επικεντρωθεί σε πολιτικές που οδηγούν στην έξοδο από το μνημόνιο και προωθούν τη δίκαιη και συμμετοχική ανάπτυξη. Το </w:t>
      </w:r>
      <w:proofErr w:type="spellStart"/>
      <w:r>
        <w:rPr>
          <w:rFonts w:eastAsia="Times New Roman"/>
          <w:szCs w:val="24"/>
          <w:lang w:val="en-US"/>
        </w:rPr>
        <w:t>Eurogroup</w:t>
      </w:r>
      <w:proofErr w:type="spellEnd"/>
      <w:r>
        <w:rPr>
          <w:rFonts w:eastAsia="Times New Roman"/>
          <w:szCs w:val="24"/>
        </w:rPr>
        <w:t xml:space="preserve"> φέρει την ευθύνη να στηρίξει την πορε</w:t>
      </w:r>
      <w:r>
        <w:rPr>
          <w:rFonts w:eastAsia="Times New Roman"/>
          <w:szCs w:val="24"/>
        </w:rPr>
        <w:t>ία της Ελλάδας προς μια βιώσιμη ανάκαμψη». Γιατί δεν μπορούσε αυτή η συζήτηση τεσσάρων ημερών να αρχίσει με κάτι τέτοιο, να συμφωνήσουμε σε αυτό, και μετά να λύσουμε τις διαφορές μας;</w:t>
      </w:r>
    </w:p>
    <w:p w14:paraId="14EE07E8" w14:textId="77777777" w:rsidR="002F0583" w:rsidRDefault="00B91F1A">
      <w:pPr>
        <w:spacing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w:t>
      </w:r>
      <w:r>
        <w:rPr>
          <w:rFonts w:eastAsia="Times New Roman"/>
          <w:szCs w:val="24"/>
        </w:rPr>
        <w:t>ΝΕΛ</w:t>
      </w:r>
      <w:r>
        <w:rPr>
          <w:rFonts w:eastAsia="Times New Roman"/>
          <w:szCs w:val="24"/>
        </w:rPr>
        <w:t>)</w:t>
      </w:r>
    </w:p>
    <w:p w14:paraId="14EE07E9" w14:textId="77777777" w:rsidR="002F0583" w:rsidRDefault="00B91F1A">
      <w:pPr>
        <w:spacing w:line="600" w:lineRule="auto"/>
        <w:ind w:firstLine="720"/>
        <w:jc w:val="both"/>
        <w:rPr>
          <w:rFonts w:eastAsia="Times New Roman"/>
          <w:szCs w:val="24"/>
        </w:rPr>
      </w:pPr>
      <w:r>
        <w:rPr>
          <w:rFonts w:eastAsia="Times New Roman"/>
          <w:szCs w:val="24"/>
        </w:rPr>
        <w:t>Γιατί δεν μπορ</w:t>
      </w:r>
      <w:r>
        <w:rPr>
          <w:rFonts w:eastAsia="Times New Roman"/>
          <w:szCs w:val="24"/>
        </w:rPr>
        <w:t xml:space="preserve">ούσε; Τι έχει ο κ. </w:t>
      </w:r>
      <w:proofErr w:type="spellStart"/>
      <w:r>
        <w:rPr>
          <w:rFonts w:eastAsia="Times New Roman"/>
          <w:szCs w:val="24"/>
        </w:rPr>
        <w:t>Πιτέλα</w:t>
      </w:r>
      <w:proofErr w:type="spellEnd"/>
      <w:r>
        <w:rPr>
          <w:rFonts w:eastAsia="Times New Roman"/>
          <w:szCs w:val="24"/>
        </w:rPr>
        <w:t xml:space="preserve"> που δεν έχει η κυρία Γεννηματά; Τι έχουν οι τρεις Αρχηγοί των Πρασίνων, των Σοσιαλδημοκρατών και της Αριστεράς που δεν μπορούν να συμμεριστούν οι Αρχηγοί της Δεξιάς; </w:t>
      </w:r>
    </w:p>
    <w:p w14:paraId="14EE07EA" w14:textId="77777777" w:rsidR="002F0583" w:rsidRDefault="00B91F1A">
      <w:pPr>
        <w:spacing w:line="600" w:lineRule="auto"/>
        <w:ind w:firstLine="720"/>
        <w:jc w:val="both"/>
        <w:rPr>
          <w:rFonts w:eastAsia="Times New Roman"/>
          <w:szCs w:val="24"/>
        </w:rPr>
      </w:pPr>
      <w:r>
        <w:rPr>
          <w:rFonts w:eastAsia="Times New Roman"/>
          <w:szCs w:val="24"/>
        </w:rPr>
        <w:t>Τ</w:t>
      </w:r>
      <w:r>
        <w:rPr>
          <w:rFonts w:eastAsia="Times New Roman"/>
          <w:szCs w:val="24"/>
        </w:rPr>
        <w:t>ο καταθέτω και στα Πρακτικά.</w:t>
      </w:r>
    </w:p>
    <w:p w14:paraId="14EE07EB" w14:textId="77777777" w:rsidR="002F0583" w:rsidRDefault="00B91F1A">
      <w:pPr>
        <w:spacing w:line="600" w:lineRule="auto"/>
        <w:ind w:firstLine="720"/>
        <w:jc w:val="both"/>
        <w:rPr>
          <w:rFonts w:eastAsia="Times New Roman"/>
          <w:szCs w:val="24"/>
        </w:rPr>
      </w:pPr>
      <w:r>
        <w:rPr>
          <w:rFonts w:eastAsia="Times New Roman"/>
          <w:szCs w:val="24"/>
        </w:rPr>
        <w:t>(Στο σημείο αυτό ο Υπουργός κ. Ευ</w:t>
      </w:r>
      <w:r>
        <w:rPr>
          <w:rFonts w:eastAsia="Times New Roman"/>
          <w:szCs w:val="24"/>
        </w:rPr>
        <w:t xml:space="preserve">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14EE07EC" w14:textId="77777777" w:rsidR="002F0583" w:rsidRDefault="00B91F1A">
      <w:pPr>
        <w:spacing w:line="600" w:lineRule="auto"/>
        <w:ind w:firstLine="720"/>
        <w:jc w:val="both"/>
        <w:rPr>
          <w:rFonts w:eastAsia="Times New Roman"/>
          <w:szCs w:val="24"/>
        </w:rPr>
      </w:pPr>
      <w:r>
        <w:rPr>
          <w:rFonts w:eastAsia="Times New Roman"/>
          <w:szCs w:val="24"/>
        </w:rPr>
        <w:t xml:space="preserve">Άρα, ούτε οι αγορές ανησυχούν, ούτε ο ΣΕΒ, ούτε η Ευρωβουλή, διότι αλλάζουμε </w:t>
      </w:r>
      <w:r>
        <w:rPr>
          <w:rFonts w:eastAsia="Times New Roman"/>
          <w:szCs w:val="24"/>
        </w:rPr>
        <w:t>σελίδα. Πόσο καλή θα είναι αυτή η σελίδα που θα έλθουμε; Αυτό είναι το βασικό ερώτημα και αυτό είναι το μεγάλο μας άγχος. Βεβαίως, όπως είπα και στην αρχή της ομιλίας μου, θα εξαρτηθεί και από τον συσχετισμό δυνάμεων και στην Ευρωπαϊκή Ένωση. Γι’ αυτό στην</w:t>
      </w:r>
      <w:r>
        <w:rPr>
          <w:rFonts w:eastAsia="Times New Roman"/>
          <w:szCs w:val="24"/>
        </w:rPr>
        <w:t xml:space="preserve"> Ευρωπαϊκή Ένωση θέλω και τη γνώμη του ΠΑΣΟΚ και της Νέας Δημοκρατίας για την πρόταση του Μακρόν να υπάρχει συγκεντροποίηση των επενδύσεων όλων των χωρών, να πηγαίνουν οι πόροι όλων των χωρών για τις επενδύσεις σε κεντρικό σημείο και να παίρνουν πίσω οι χώ</w:t>
      </w:r>
      <w:r>
        <w:rPr>
          <w:rFonts w:eastAsia="Times New Roman"/>
          <w:szCs w:val="24"/>
        </w:rPr>
        <w:t xml:space="preserve">ρες από αυτές, ανάλογα με τις ανάγκες τους. Άρα, μια μεταφορά πόρων στις χώρες. Γιατί εγώ δεν μπορώ να συζητήσω για τους συσχετισμούς δύναμης αν δεν μου πείτε κι εσείς ποια είναι η θέση σας. </w:t>
      </w:r>
    </w:p>
    <w:p w14:paraId="14EE07ED" w14:textId="77777777" w:rsidR="002F0583" w:rsidRDefault="00B91F1A">
      <w:pPr>
        <w:spacing w:line="600" w:lineRule="auto"/>
        <w:ind w:firstLine="720"/>
        <w:jc w:val="both"/>
        <w:rPr>
          <w:rFonts w:eastAsia="Times New Roman"/>
          <w:szCs w:val="24"/>
        </w:rPr>
      </w:pPr>
      <w:r>
        <w:rPr>
          <w:rFonts w:eastAsia="Times New Roman"/>
          <w:szCs w:val="24"/>
        </w:rPr>
        <w:lastRenderedPageBreak/>
        <w:t>Εμείς, λέμε διάφορα πράγματα για το πώς θα αλλάξουμε την Ευρώπη.</w:t>
      </w:r>
      <w:r>
        <w:rPr>
          <w:rFonts w:eastAsia="Times New Roman"/>
          <w:szCs w:val="24"/>
        </w:rPr>
        <w:t xml:space="preserve"> Εγώ το πάω και παραπέρα. Έχω πει επισήμως στο </w:t>
      </w:r>
      <w:r>
        <w:rPr>
          <w:rFonts w:eastAsia="Times New Roman"/>
          <w:szCs w:val="24"/>
          <w:lang w:val="en-US"/>
        </w:rPr>
        <w:t>ECOFIN</w:t>
      </w:r>
      <w:r>
        <w:rPr>
          <w:rFonts w:eastAsia="Times New Roman"/>
          <w:szCs w:val="24"/>
        </w:rPr>
        <w:t xml:space="preserve"> και σε πάρα πολλές συνεδριάσεις και συνέδρια στην Ευρωπαϊκή Ένωση, ότι αν είναι να συνεχιστεί η επιτήρηση θέλω να έχουμε και κοινωνικά κριτήρια. Δηλαδή έχω βάλει το θέμα στο </w:t>
      </w:r>
      <w:r>
        <w:rPr>
          <w:rFonts w:eastAsia="Times New Roman"/>
          <w:szCs w:val="24"/>
          <w:lang w:val="en-US"/>
        </w:rPr>
        <w:t>ECOFIN</w:t>
      </w:r>
      <w:r>
        <w:rPr>
          <w:rFonts w:eastAsia="Times New Roman"/>
          <w:szCs w:val="24"/>
        </w:rPr>
        <w:t xml:space="preserve"> ότι για να αξιολογηθε</w:t>
      </w:r>
      <w:r>
        <w:rPr>
          <w:rFonts w:eastAsia="Times New Roman"/>
          <w:szCs w:val="24"/>
        </w:rPr>
        <w:t>ίς δεν θα είναι μόνο το δημοσιονομικό πλεόνασμα, αλλά το πόσο καλά τα έχεις πάει στην ανισότητα, πόσο καλά τα έχεις πάει στο ποσοστό της φτώχειας.</w:t>
      </w:r>
    </w:p>
    <w:p w14:paraId="14EE07EE" w14:textId="77777777" w:rsidR="002F0583" w:rsidRDefault="00B91F1A">
      <w:pPr>
        <w:spacing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14EE07EF" w14:textId="77777777" w:rsidR="002F0583" w:rsidRDefault="00B91F1A">
      <w:pPr>
        <w:spacing w:line="600" w:lineRule="auto"/>
        <w:ind w:firstLine="720"/>
        <w:jc w:val="both"/>
        <w:rPr>
          <w:rFonts w:eastAsia="Times New Roman"/>
          <w:szCs w:val="24"/>
        </w:rPr>
      </w:pPr>
      <w:r>
        <w:rPr>
          <w:rFonts w:eastAsia="Times New Roman"/>
          <w:szCs w:val="24"/>
        </w:rPr>
        <w:t>Σε αυτό θα μας υποστηρίξετε; Είναι μέρος αυτό για ν</w:t>
      </w:r>
      <w:r>
        <w:rPr>
          <w:rFonts w:eastAsia="Times New Roman"/>
          <w:szCs w:val="24"/>
        </w:rPr>
        <w:t xml:space="preserve">α αλλάξουμε το πλαίσιο μέσα στο οποίο διαπραγματευόμαστε ή δεν είναι; Θα </w:t>
      </w:r>
      <w:proofErr w:type="spellStart"/>
      <w:r>
        <w:rPr>
          <w:rFonts w:eastAsia="Times New Roman"/>
          <w:szCs w:val="24"/>
        </w:rPr>
        <w:t>σφυρίξουμε</w:t>
      </w:r>
      <w:proofErr w:type="spellEnd"/>
      <w:r>
        <w:rPr>
          <w:rFonts w:eastAsia="Times New Roman"/>
          <w:szCs w:val="24"/>
        </w:rPr>
        <w:t xml:space="preserve"> αδιάφορα; Γιατί το Λαϊκό Κόμμα θέλει αυτήν την επιτήρηση που έχουμε τώρα στο ευρωπαϊκό επίπεδο και θα θέλει και σκληρή επιτήρηση όταν θα φύγουμε. Να αποφασίσουμε τι εννοούμ</w:t>
      </w:r>
      <w:r>
        <w:rPr>
          <w:rFonts w:eastAsia="Times New Roman"/>
          <w:szCs w:val="24"/>
        </w:rPr>
        <w:t>ε γι’ αυτό.</w:t>
      </w:r>
    </w:p>
    <w:p w14:paraId="14EE07F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Γι’ αυτό και για εμάς δεν είναι μόνο ευρωπαϊκό, είναι και εθνικό. Κάνουμε τεράστιες προσπάθειες στο μνημόνιο γι’ αυτούς τους συσχετισμούς. </w:t>
      </w:r>
    </w:p>
    <w:p w14:paraId="14EE07F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Σας είπε ένας ομιλητής τι έχει γίνει με το ΣΕΠΕ και ότι έχουμε πάρει σοβαρά τις εργασιακές σχέσεις και τ</w:t>
      </w:r>
      <w:r>
        <w:rPr>
          <w:rFonts w:eastAsia="Times New Roman" w:cs="Times New Roman"/>
          <w:szCs w:val="24"/>
        </w:rPr>
        <w:t xml:space="preserve">ον έλεγχο των εργασιακών σχέσεων. Αυτό θα συνεχιστεί. Εμείς βάζουμε και το θέμα των συλλογικών συμβάσεων. </w:t>
      </w:r>
    </w:p>
    <w:p w14:paraId="14EE07F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Γιατί το έθεσα τώρα εδώ, ενώ μιλάω γενικά για την Ευρώπη; Γιατί είμαστε απόλυτα σίγουροι και πεπεισμένοι ότι αν δεν αλλάξει η Ευρωπαϊκή Ένωση στην κα</w:t>
      </w:r>
      <w:r>
        <w:rPr>
          <w:rFonts w:eastAsia="Times New Roman" w:cs="Times New Roman"/>
          <w:szCs w:val="24"/>
        </w:rPr>
        <w:t>τεύθυνση των κοινωνικών και των εργασιακών δικαιωμάτων, θα διαλυθεί. Μόνος τρόπος να μη διαλυθεί είναι ο κόσμος της εργασίας να καταλαβαίνει το πρόσωπό του και στην Ευρωπαϊκή Ένωση, εκεί που υπάρχουν τρόποι ώστε να υπάρχει συνεργασία για κάτι καλύτερο.</w:t>
      </w:r>
    </w:p>
    <w:p w14:paraId="14EE07F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w:t>
      </w:r>
      <w:r>
        <w:rPr>
          <w:rFonts w:eastAsia="Times New Roman" w:cs="Times New Roman"/>
          <w:szCs w:val="24"/>
        </w:rPr>
        <w:t xml:space="preserve">. Ξανθός σάς έδωσε ένα παράδειγμα πώς οι χώρες του </w:t>
      </w:r>
      <w:r>
        <w:rPr>
          <w:rFonts w:eastAsia="Times New Roman" w:cs="Times New Roman"/>
          <w:szCs w:val="24"/>
        </w:rPr>
        <w:t xml:space="preserve">νότου </w:t>
      </w:r>
      <w:r>
        <w:rPr>
          <w:rFonts w:eastAsia="Times New Roman" w:cs="Times New Roman"/>
          <w:szCs w:val="24"/>
        </w:rPr>
        <w:t xml:space="preserve">πηγαίνουν να αλλάξουν τον συσχετισμό δυνάμεων, σε σχέση με τις φαρμακευτικές εταιρείες. Αυτό έχουμε καταλάβει εμείς, μιλώντας στην Αριστερά. </w:t>
      </w:r>
    </w:p>
    <w:p w14:paraId="14EE07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Εμείς έχουμε καταλάβει ότι είτε είναι για την τιμή των φα</w:t>
      </w:r>
      <w:r>
        <w:rPr>
          <w:rFonts w:eastAsia="Times New Roman" w:cs="Times New Roman"/>
          <w:szCs w:val="24"/>
        </w:rPr>
        <w:t>ρμάκων είτε για να μην υπάρχει φορολογικός πόλεμος -κι αυτό που κάνει η Ιρλανδία, να έχει χαμηλούς φόρους για να πηγαίνουν εκεί οι επενδύσεις-, είτε είναι για οικολογικά θέματα, σε εθνικό επίπεδο δεν λύνονται.</w:t>
      </w:r>
    </w:p>
    <w:p w14:paraId="14EE07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Λέμε, όμως, και κάτι παραπάνω, ότι αν δεν λυθο</w:t>
      </w:r>
      <w:r>
        <w:rPr>
          <w:rFonts w:eastAsia="Times New Roman" w:cs="Times New Roman"/>
          <w:szCs w:val="24"/>
        </w:rPr>
        <w:t>ύν δεν υπάρχει και λόγος γι’ αυτή την Ευρωπαϊκή Ένωση και δεν έχει προοπτική.</w:t>
      </w:r>
    </w:p>
    <w:p w14:paraId="14EE07F6"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7F7" w14:textId="77777777" w:rsidR="002F0583" w:rsidRDefault="00B91F1A">
      <w:pPr>
        <w:spacing w:line="600" w:lineRule="auto"/>
        <w:ind w:firstLine="720"/>
        <w:jc w:val="both"/>
        <w:rPr>
          <w:rFonts w:eastAsia="Times New Roman"/>
          <w:bCs/>
        </w:rPr>
      </w:pPr>
      <w:r>
        <w:rPr>
          <w:rFonts w:eastAsia="Times New Roman" w:cs="Times New Roman"/>
          <w:szCs w:val="24"/>
        </w:rPr>
        <w:t xml:space="preserve">Και με αυτό κλείνω, </w:t>
      </w:r>
      <w:r>
        <w:rPr>
          <w:rFonts w:eastAsia="Times New Roman"/>
          <w:bCs/>
        </w:rPr>
        <w:t>κύριε Πρόεδρε.</w:t>
      </w:r>
    </w:p>
    <w:p w14:paraId="14EE07F8" w14:textId="77777777" w:rsidR="002F0583" w:rsidRDefault="00B91F1A">
      <w:pPr>
        <w:spacing w:line="600" w:lineRule="auto"/>
        <w:ind w:firstLine="720"/>
        <w:jc w:val="both"/>
        <w:rPr>
          <w:rFonts w:eastAsia="Times New Roman"/>
          <w:bCs/>
        </w:rPr>
      </w:pPr>
      <w:r>
        <w:rPr>
          <w:rFonts w:eastAsia="Times New Roman"/>
          <w:bCs/>
        </w:rPr>
        <w:t xml:space="preserve">Δεν είναι μόνο το θέμα τού τι γίνεται σε υπερεθνικό επίπεδο. Για να μπορέσουμε εμείς να βγάλουμε σε πέρας αυτό το μνημόνιο, όταν θα φύγουμε και μειωθεί η </w:t>
      </w:r>
      <w:r>
        <w:rPr>
          <w:rFonts w:eastAsia="Times New Roman"/>
          <w:bCs/>
        </w:rPr>
        <w:lastRenderedPageBreak/>
        <w:t>επιτήρηση, πρέπει να έχουμε το δικό μας σχέδιο και για την ανάπτυξη, για όλα αυτά που σας έχουμε ανακο</w:t>
      </w:r>
      <w:r>
        <w:rPr>
          <w:rFonts w:eastAsia="Times New Roman"/>
          <w:bCs/>
        </w:rPr>
        <w:t xml:space="preserve">ινώσει, για τον τρόπο που δίνουμε έμφαση στις μικρομεσαίες επιχειρήσεις και για το πώς το </w:t>
      </w:r>
      <w:proofErr w:type="spellStart"/>
      <w:r>
        <w:rPr>
          <w:rFonts w:eastAsia="Times New Roman"/>
          <w:bCs/>
        </w:rPr>
        <w:t>υπερταμείο</w:t>
      </w:r>
      <w:proofErr w:type="spellEnd"/>
      <w:r>
        <w:rPr>
          <w:rFonts w:eastAsia="Times New Roman"/>
          <w:bCs/>
        </w:rPr>
        <w:t>, που το χλευάζετε, μπορεί να είναι εργαλείο βιομηχανικής και περιφερειακής πολιτικής, που στο ΤΑΙΠΕΔ ούτε ίχνος δεν υπήρχε.</w:t>
      </w:r>
    </w:p>
    <w:p w14:paraId="14EE07F9" w14:textId="77777777" w:rsidR="002F0583" w:rsidRDefault="00B91F1A">
      <w:pPr>
        <w:spacing w:line="600" w:lineRule="auto"/>
        <w:ind w:firstLine="720"/>
        <w:jc w:val="both"/>
        <w:rPr>
          <w:rFonts w:eastAsia="Times New Roman"/>
          <w:bCs/>
        </w:rPr>
      </w:pPr>
      <w:r>
        <w:rPr>
          <w:rFonts w:eastAsia="Times New Roman"/>
          <w:bCs/>
        </w:rPr>
        <w:t>Όλα αυτά τα πράγματα και το πώς</w:t>
      </w:r>
      <w:r>
        <w:rPr>
          <w:rFonts w:eastAsia="Times New Roman"/>
          <w:bCs/>
        </w:rPr>
        <w:t xml:space="preserve"> παρεμβαίνεις στον αγροτικό τομέα και σε διάφορους τομείς είναι η προοπτική μας για να κοιτάμε μπροστά, με καινούργια χρηματοοικονομικά εργαλεία, με καινούργιους φορείς ανάπτυξης και με τον κοινωνικό τομέα. </w:t>
      </w:r>
    </w:p>
    <w:p w14:paraId="14EE07FA" w14:textId="77777777" w:rsidR="002F0583" w:rsidRDefault="00B91F1A">
      <w:pPr>
        <w:spacing w:line="600" w:lineRule="auto"/>
        <w:ind w:firstLine="720"/>
        <w:jc w:val="both"/>
        <w:rPr>
          <w:rFonts w:eastAsia="Times New Roman"/>
          <w:bCs/>
        </w:rPr>
      </w:pPr>
      <w:r>
        <w:rPr>
          <w:rFonts w:eastAsia="Times New Roman"/>
          <w:bCs/>
        </w:rPr>
        <w:t>Για όλα αυτά θα κριθούμε το 2019 και στις εκλογέ</w:t>
      </w:r>
      <w:r>
        <w:rPr>
          <w:rFonts w:eastAsia="Times New Roman"/>
          <w:bCs/>
        </w:rPr>
        <w:t xml:space="preserve">ς, μετά το 2023, για το αν μπορέσουμε να φέρουμε ένα αναπτυξιακό μοντέλο που δεν επιστρέφει στο 2019, που δεν είναι μόνο οι μεγάλοι δρόμοι και οι μεγάλες επενδύσεις, αλλά πολλές μικρές επενδύσεις που πιάνουν τόπο για μια οικονομία σαν της Ελλάδας. Και γι’ </w:t>
      </w:r>
      <w:r>
        <w:rPr>
          <w:rFonts w:eastAsia="Times New Roman"/>
          <w:bCs/>
        </w:rPr>
        <w:t>αυτό θα κριθούμε.</w:t>
      </w:r>
    </w:p>
    <w:p w14:paraId="14EE07FB" w14:textId="77777777" w:rsidR="002F0583" w:rsidRDefault="00B91F1A">
      <w:pPr>
        <w:spacing w:line="600" w:lineRule="auto"/>
        <w:ind w:firstLine="720"/>
        <w:jc w:val="both"/>
        <w:rPr>
          <w:rFonts w:eastAsia="Times New Roman"/>
          <w:bCs/>
        </w:rPr>
      </w:pPr>
      <w:r>
        <w:rPr>
          <w:rFonts w:eastAsia="Times New Roman"/>
          <w:bCs/>
        </w:rPr>
        <w:t>Τελειώνω, λέγοντας και το τελευταίο. Θα πρέπει να κριθούμε και σε έναν άλλον τομέα και αυτός είναι ο τομέας της δημοκρατίας, για το αν θα μπορέσουμε να λειτουργούμε συλλογικά, συντονισμένα, για το αν θα έχουμε φίλτρα για το ποιοι είναι οι</w:t>
      </w:r>
      <w:r>
        <w:rPr>
          <w:rFonts w:eastAsia="Times New Roman"/>
          <w:bCs/>
        </w:rPr>
        <w:t xml:space="preserve"> επενδυτές που έρχονται. Γιατί το πρόβλημά μας σε λίγο δεν θα είναι ότι δεν έρχονται επενδυτές, που λέτε εσείς, αλλά ότι θα έρχονται πολλοί επενδυτές.</w:t>
      </w:r>
    </w:p>
    <w:p w14:paraId="14EE07FC"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lastRenderedPageBreak/>
        <w:t>(Θόρυβος από την πτέρυγα της Νέας Δημοκρατίας)</w:t>
      </w:r>
    </w:p>
    <w:p w14:paraId="14EE07FD" w14:textId="77777777" w:rsidR="002F0583" w:rsidRDefault="00B91F1A">
      <w:pPr>
        <w:spacing w:line="600" w:lineRule="auto"/>
        <w:ind w:firstLine="720"/>
        <w:jc w:val="both"/>
        <w:rPr>
          <w:rFonts w:eastAsia="Times New Roman"/>
          <w:bCs/>
        </w:rPr>
      </w:pPr>
      <w:r>
        <w:rPr>
          <w:rFonts w:eastAsia="Times New Roman"/>
          <w:bCs/>
        </w:rPr>
        <w:t>Κι επειδή δεν είναι όλοι οι επενδυτές το ίδιο, θα χρειαστο</w:t>
      </w:r>
      <w:r>
        <w:rPr>
          <w:rFonts w:eastAsia="Times New Roman"/>
          <w:bCs/>
        </w:rPr>
        <w:t>ύμε φίλτρα για να ξεχωρίσουμε ανάμεσα στους επενδυτές που θα θέλουν να κάνουν μακροπρόθεσμη επένδυση και σε αυτούς που θέλουν το γρήγορο κέρδος. Χρειάζεται μια συντονισμένη αντιμετώπιση. Χρειάζεται, όμως, να μπορέσεις να ενεργοποιήσεις τον ελληνικό λαό γι’</w:t>
      </w:r>
      <w:r>
        <w:rPr>
          <w:rFonts w:eastAsia="Times New Roman"/>
          <w:bCs/>
        </w:rPr>
        <w:t xml:space="preserve"> αυτό το διαφορετικό αναπτυξιακό σχέδιο.</w:t>
      </w:r>
    </w:p>
    <w:p w14:paraId="14EE07FE" w14:textId="77777777" w:rsidR="002F0583" w:rsidRDefault="00B91F1A">
      <w:pPr>
        <w:spacing w:line="600" w:lineRule="auto"/>
        <w:ind w:firstLine="720"/>
        <w:jc w:val="both"/>
        <w:rPr>
          <w:rFonts w:eastAsia="Times New Roman"/>
          <w:bCs/>
        </w:rPr>
      </w:pPr>
      <w:r>
        <w:rPr>
          <w:rFonts w:eastAsia="Times New Roman"/>
          <w:bCs/>
        </w:rPr>
        <w:t xml:space="preserve">Και τελειώνω όπως άρχισα, ότι χωρίς την ενεργή συμμετοχή του ελληνικού λαού, χωρίς να κατανοεί τι προσπαθούμε να κάνουμε, χωρίς τη δική του κριτική που θα μας πει ότι δεν κάνουμε καλά αυτό που δεν κάνουμε καλά, δεν </w:t>
      </w:r>
      <w:r>
        <w:rPr>
          <w:rFonts w:eastAsia="Times New Roman"/>
          <w:bCs/>
        </w:rPr>
        <w:t>αλλάζουν οι συσχετισμοί δύναμης. Κι αυτό είναι το τελικό που εμείς θα επιδιώξουμε.</w:t>
      </w:r>
    </w:p>
    <w:p w14:paraId="14EE07FF" w14:textId="77777777" w:rsidR="002F0583" w:rsidRDefault="00B91F1A">
      <w:pPr>
        <w:spacing w:line="600" w:lineRule="auto"/>
        <w:ind w:firstLine="720"/>
        <w:jc w:val="both"/>
        <w:rPr>
          <w:rFonts w:eastAsia="Times New Roman"/>
          <w:bCs/>
        </w:rPr>
      </w:pPr>
      <w:r>
        <w:rPr>
          <w:rFonts w:eastAsia="Times New Roman"/>
          <w:bCs/>
        </w:rPr>
        <w:t>Επιδιώκουμε μια ελληνική Αριστερά, μια ελληνική Κυβέρνηση που παρεμβαίνει στην πραγματική κοινωνία, με τα πραγματικά προβλήματα, δίνοντας πραγματικές λύσεις. Και γι’ αυτό θα</w:t>
      </w:r>
      <w:r>
        <w:rPr>
          <w:rFonts w:eastAsia="Times New Roman"/>
          <w:bCs/>
        </w:rPr>
        <w:t xml:space="preserve"> κριθούμε.</w:t>
      </w:r>
    </w:p>
    <w:p w14:paraId="14EE0800" w14:textId="77777777" w:rsidR="002F0583" w:rsidRDefault="00B91F1A">
      <w:pPr>
        <w:spacing w:line="600" w:lineRule="auto"/>
        <w:ind w:firstLine="720"/>
        <w:jc w:val="both"/>
        <w:rPr>
          <w:rFonts w:eastAsia="Times New Roman"/>
          <w:bCs/>
        </w:rPr>
      </w:pPr>
      <w:r>
        <w:rPr>
          <w:rFonts w:eastAsia="Times New Roman"/>
          <w:bCs/>
        </w:rPr>
        <w:t>Ευχαριστώ πολύ.</w:t>
      </w:r>
    </w:p>
    <w:p w14:paraId="14EE0801" w14:textId="77777777" w:rsidR="002F0583" w:rsidRDefault="00B91F1A">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EE0802"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Υπουργό Οικονομικών</w:t>
      </w:r>
      <w:r>
        <w:rPr>
          <w:rFonts w:eastAsia="Times New Roman" w:cs="Times New Roman"/>
          <w:szCs w:val="24"/>
        </w:rPr>
        <w:t xml:space="preserve"> </w:t>
      </w:r>
      <w:r>
        <w:rPr>
          <w:rFonts w:eastAsia="Times New Roman" w:cs="Times New Roman"/>
          <w:szCs w:val="24"/>
        </w:rPr>
        <w:t xml:space="preserve">κ. Ευκλείδη </w:t>
      </w:r>
      <w:proofErr w:type="spellStart"/>
      <w:r>
        <w:rPr>
          <w:rFonts w:eastAsia="Times New Roman" w:cs="Times New Roman"/>
          <w:szCs w:val="24"/>
        </w:rPr>
        <w:t>Τσακαλώτο</w:t>
      </w:r>
      <w:proofErr w:type="spellEnd"/>
      <w:r>
        <w:rPr>
          <w:rFonts w:eastAsia="Times New Roman" w:cs="Times New Roman"/>
          <w:szCs w:val="24"/>
        </w:rPr>
        <w:t xml:space="preserve">. Με την ομιλία του έκλεισε η συζήτηση. </w:t>
      </w:r>
    </w:p>
    <w:p w14:paraId="14EE08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w:t>
      </w:r>
      <w:r>
        <w:rPr>
          <w:rFonts w:eastAsia="Times New Roman" w:cs="Times New Roman"/>
          <w:szCs w:val="24"/>
        </w:rPr>
        <w:t>η συζήτηση επί της αρχής, των άρθρων, της τροπολογίας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«Συνταξιοδοτικές διατάξεις Δημοσίου και τροποποίηση διατάξεων του ν.4387/2016, μέτρα εφαρμογής των δημοσιονομικών στόχων και μεταρρυθμίσεων,</w:t>
      </w:r>
      <w:r>
        <w:rPr>
          <w:rFonts w:eastAsia="Times New Roman" w:cs="Times New Roman"/>
          <w:szCs w:val="24"/>
        </w:rPr>
        <w:t xml:space="preserve"> μέτρα κοινωνικής στήριξης και εργασιακές ρυθμίσεις, Μεσοπρόθεσμο Πλαίσιο Δημοσιονομικής Στρατηγικής 2018-2021 και λοιπές διατάξεις».</w:t>
      </w:r>
    </w:p>
    <w:p w14:paraId="14EE0804" w14:textId="77777777" w:rsidR="002F0583" w:rsidRDefault="00B91F1A">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έχει υποβληθεί αίτηση διεξαγωγής </w:t>
      </w:r>
      <w:r>
        <w:rPr>
          <w:rFonts w:eastAsia="Times New Roman"/>
          <w:szCs w:val="24"/>
        </w:rPr>
        <w:t>ονομαστικής ψηφοφορίας επί της αρχής</w:t>
      </w:r>
      <w:r>
        <w:rPr>
          <w:rFonts w:eastAsia="Times New Roman"/>
          <w:szCs w:val="24"/>
        </w:rPr>
        <w:t xml:space="preserve">, </w:t>
      </w:r>
      <w:r>
        <w:rPr>
          <w:rFonts w:eastAsia="Times New Roman"/>
          <w:szCs w:val="24"/>
        </w:rPr>
        <w:t>επί των άρθρων του νο</w:t>
      </w:r>
      <w:r>
        <w:rPr>
          <w:rFonts w:eastAsia="Times New Roman"/>
          <w:szCs w:val="24"/>
        </w:rPr>
        <w:t xml:space="preserve">μοσχεδίου, καθώς και επί της υπουργικής τροπολογίας </w:t>
      </w:r>
      <w:r>
        <w:rPr>
          <w:rFonts w:eastAsia="Times New Roman"/>
          <w:szCs w:val="24"/>
        </w:rPr>
        <w:t xml:space="preserve">με αριθμό </w:t>
      </w:r>
      <w:r>
        <w:rPr>
          <w:rFonts w:eastAsia="Times New Roman"/>
          <w:szCs w:val="24"/>
        </w:rPr>
        <w:t>1032/164</w:t>
      </w:r>
      <w:r>
        <w:rPr>
          <w:rFonts w:eastAsia="Times New Roman"/>
          <w:szCs w:val="24"/>
        </w:rPr>
        <w:t>,</w:t>
      </w:r>
      <w:r>
        <w:rPr>
          <w:rFonts w:eastAsia="Times New Roman"/>
          <w:szCs w:val="24"/>
        </w:rPr>
        <w:t xml:space="preserve"> </w:t>
      </w:r>
      <w:r>
        <w:rPr>
          <w:rFonts w:eastAsia="Times New Roman"/>
          <w:szCs w:val="24"/>
        </w:rPr>
        <w:t>από Βουλευτές του ΣΥΡΙΖΑ,</w:t>
      </w:r>
      <w:r>
        <w:rPr>
          <w:rFonts w:eastAsia="Times New Roman"/>
          <w:szCs w:val="24"/>
        </w:rPr>
        <w:t xml:space="preserve"> </w:t>
      </w:r>
      <w:r w:rsidRPr="002B44D3">
        <w:rPr>
          <w:rFonts w:eastAsia="Times New Roman"/>
          <w:color w:val="000000" w:themeColor="text1"/>
          <w:szCs w:val="24"/>
        </w:rPr>
        <w:t>της οποίας το κείμενο έχει ως εξής:</w:t>
      </w:r>
    </w:p>
    <w:p w14:paraId="14EE0805" w14:textId="77777777" w:rsidR="002F0583" w:rsidRDefault="00B91F1A">
      <w:pPr>
        <w:spacing w:line="600" w:lineRule="auto"/>
        <w:ind w:firstLine="720"/>
        <w:jc w:val="center"/>
        <w:rPr>
          <w:rFonts w:eastAsia="Times New Roman"/>
          <w:color w:val="FF0000"/>
          <w:szCs w:val="24"/>
        </w:rPr>
      </w:pPr>
      <w:r w:rsidRPr="009261D9">
        <w:rPr>
          <w:rFonts w:eastAsia="Times New Roman"/>
          <w:color w:val="FF0000"/>
          <w:szCs w:val="24"/>
        </w:rPr>
        <w:t>(ΑΛΛΑΓΗ ΣΕΛΙΔΑΣ)</w:t>
      </w:r>
    </w:p>
    <w:p w14:paraId="14EE0806" w14:textId="77777777" w:rsidR="002F0583" w:rsidRDefault="00B91F1A">
      <w:pPr>
        <w:spacing w:line="600" w:lineRule="auto"/>
        <w:ind w:firstLine="720"/>
        <w:jc w:val="center"/>
        <w:rPr>
          <w:rFonts w:eastAsia="Times New Roman"/>
          <w:szCs w:val="24"/>
        </w:rPr>
      </w:pPr>
      <w:r>
        <w:rPr>
          <w:rFonts w:eastAsia="Times New Roman"/>
          <w:szCs w:val="24"/>
        </w:rPr>
        <w:t>(Να καταχωριστεί η σελ.</w:t>
      </w:r>
      <w:r>
        <w:rPr>
          <w:rFonts w:eastAsia="Times New Roman"/>
          <w:szCs w:val="24"/>
        </w:rPr>
        <w:t>597α</w:t>
      </w:r>
      <w:r>
        <w:rPr>
          <w:rFonts w:eastAsia="Times New Roman"/>
          <w:szCs w:val="24"/>
        </w:rPr>
        <w:t>)</w:t>
      </w:r>
    </w:p>
    <w:p w14:paraId="14EE0807" w14:textId="77777777" w:rsidR="002F0583" w:rsidRDefault="00B91F1A">
      <w:pPr>
        <w:spacing w:line="600" w:lineRule="auto"/>
        <w:ind w:firstLine="720"/>
        <w:jc w:val="center"/>
        <w:rPr>
          <w:rFonts w:eastAsia="Times New Roman"/>
          <w:color w:val="FF0000"/>
          <w:szCs w:val="24"/>
        </w:rPr>
      </w:pPr>
      <w:r w:rsidRPr="00A80350">
        <w:rPr>
          <w:rFonts w:eastAsia="Times New Roman"/>
          <w:color w:val="FF0000"/>
          <w:szCs w:val="24"/>
        </w:rPr>
        <w:t>(ΑΛΛΑΓΗ ΣΕΛΙΔΑΣ)</w:t>
      </w:r>
    </w:p>
    <w:p w14:paraId="14EE0808" w14:textId="77777777" w:rsidR="002F0583" w:rsidRDefault="00B91F1A">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ονομαστικής ψηφοφορίας Βουλευτών του ΣΥΡΙΖΑ, για να διαπιστωθεί αν υπάρχει ο απαιτούμενος από τον Κανονισμό αριθμός για την υποβολή της. </w:t>
      </w:r>
    </w:p>
    <w:p w14:paraId="14EE0809" w14:textId="77777777" w:rsidR="002F0583" w:rsidRDefault="00B91F1A">
      <w:pPr>
        <w:spacing w:line="600" w:lineRule="auto"/>
        <w:ind w:firstLine="720"/>
        <w:jc w:val="both"/>
        <w:rPr>
          <w:rFonts w:eastAsia="Times New Roman"/>
          <w:szCs w:val="24"/>
        </w:rPr>
      </w:pPr>
      <w:r>
        <w:rPr>
          <w:rFonts w:eastAsia="Times New Roman"/>
          <w:szCs w:val="24"/>
        </w:rPr>
        <w:t>Ο κ. Αντωνίου Χρήστος. Παρών.</w:t>
      </w:r>
    </w:p>
    <w:p w14:paraId="14EE08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Βαγιωνάκη</w:t>
      </w:r>
      <w:proofErr w:type="spellEnd"/>
      <w:r>
        <w:rPr>
          <w:rFonts w:eastAsia="Times New Roman" w:cs="Times New Roman"/>
          <w:szCs w:val="24"/>
        </w:rPr>
        <w:t xml:space="preserve"> Ευαγγελία. Παρούσα. </w:t>
      </w:r>
    </w:p>
    <w:p w14:paraId="14EE08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Ο κ. Γάκης </w:t>
      </w:r>
      <w:r>
        <w:rPr>
          <w:rFonts w:eastAsia="Times New Roman" w:cs="Times New Roman"/>
          <w:szCs w:val="24"/>
        </w:rPr>
        <w:t>Δημήτριος. Παρών.</w:t>
      </w:r>
    </w:p>
    <w:p w14:paraId="14EE08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Γιαννακίδης</w:t>
      </w:r>
      <w:proofErr w:type="spellEnd"/>
      <w:r>
        <w:rPr>
          <w:rFonts w:eastAsia="Times New Roman" w:cs="Times New Roman"/>
          <w:szCs w:val="24"/>
        </w:rPr>
        <w:t xml:space="preserve"> Στάθης. Παρών. </w:t>
      </w:r>
    </w:p>
    <w:p w14:paraId="14EE080D"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Γκιόλας</w:t>
      </w:r>
      <w:proofErr w:type="spellEnd"/>
      <w:r>
        <w:rPr>
          <w:rFonts w:eastAsia="Times New Roman"/>
          <w:szCs w:val="24"/>
        </w:rPr>
        <w:t xml:space="preserve"> Ιωάννης. Παρών.</w:t>
      </w:r>
    </w:p>
    <w:p w14:paraId="14EE080E" w14:textId="77777777" w:rsidR="002F0583" w:rsidRDefault="00B91F1A">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Θελερίτη</w:t>
      </w:r>
      <w:proofErr w:type="spellEnd"/>
      <w:r>
        <w:rPr>
          <w:rFonts w:eastAsia="Times New Roman"/>
          <w:szCs w:val="24"/>
        </w:rPr>
        <w:t xml:space="preserve"> Μαρία. Παρούσα. </w:t>
      </w:r>
    </w:p>
    <w:p w14:paraId="14EE080F" w14:textId="77777777" w:rsidR="002F0583" w:rsidRDefault="00B91F1A">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Θεοπεφτάτου</w:t>
      </w:r>
      <w:proofErr w:type="spellEnd"/>
      <w:r>
        <w:rPr>
          <w:rFonts w:eastAsia="Times New Roman"/>
          <w:szCs w:val="24"/>
        </w:rPr>
        <w:t xml:space="preserve"> Αφροδίτη. Παρούσα. </w:t>
      </w:r>
    </w:p>
    <w:p w14:paraId="14EE0810"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Θεωνάς</w:t>
      </w:r>
      <w:proofErr w:type="spellEnd"/>
      <w:r>
        <w:rPr>
          <w:rFonts w:eastAsia="Times New Roman"/>
          <w:szCs w:val="24"/>
        </w:rPr>
        <w:t xml:space="preserve"> Ιωάννης. Παρών.</w:t>
      </w:r>
    </w:p>
    <w:p w14:paraId="14EE0811" w14:textId="77777777" w:rsidR="002F0583" w:rsidRDefault="00B91F1A">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Ιγγλέζη</w:t>
      </w:r>
      <w:proofErr w:type="spellEnd"/>
      <w:r>
        <w:rPr>
          <w:rFonts w:eastAsia="Times New Roman"/>
          <w:szCs w:val="24"/>
        </w:rPr>
        <w:t xml:space="preserve"> Αικατερίνη. Παρούσα. </w:t>
      </w:r>
    </w:p>
    <w:p w14:paraId="14EE0812" w14:textId="77777777" w:rsidR="002F0583" w:rsidRDefault="00B91F1A">
      <w:pPr>
        <w:spacing w:line="600" w:lineRule="auto"/>
        <w:ind w:firstLine="720"/>
        <w:jc w:val="both"/>
        <w:rPr>
          <w:rFonts w:eastAsia="Times New Roman"/>
          <w:szCs w:val="24"/>
        </w:rPr>
      </w:pPr>
      <w:r>
        <w:rPr>
          <w:rFonts w:eastAsia="Times New Roman"/>
          <w:szCs w:val="24"/>
        </w:rPr>
        <w:t>Ο κ. Καραγιαννίδης Χρήστος. Παρών.</w:t>
      </w:r>
    </w:p>
    <w:p w14:paraId="14EE0813" w14:textId="77777777" w:rsidR="002F0583" w:rsidRDefault="00B91F1A">
      <w:pPr>
        <w:spacing w:line="600" w:lineRule="auto"/>
        <w:ind w:firstLine="720"/>
        <w:jc w:val="both"/>
        <w:rPr>
          <w:rFonts w:eastAsia="Times New Roman"/>
          <w:szCs w:val="24"/>
        </w:rPr>
      </w:pPr>
      <w:r>
        <w:rPr>
          <w:rFonts w:eastAsia="Times New Roman"/>
          <w:szCs w:val="24"/>
        </w:rPr>
        <w:t xml:space="preserve">Ο κ. </w:t>
      </w:r>
      <w:r>
        <w:rPr>
          <w:rFonts w:eastAsia="Times New Roman"/>
          <w:szCs w:val="24"/>
        </w:rPr>
        <w:t>Μαντάς Χρήστος. Παρών.</w:t>
      </w:r>
    </w:p>
    <w:p w14:paraId="14EE0814"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Μάρδας</w:t>
      </w:r>
      <w:proofErr w:type="spellEnd"/>
      <w:r>
        <w:rPr>
          <w:rFonts w:eastAsia="Times New Roman"/>
          <w:szCs w:val="24"/>
        </w:rPr>
        <w:t xml:space="preserve"> Δημήτριος. Παρών.</w:t>
      </w:r>
    </w:p>
    <w:p w14:paraId="14EE0815"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Μεϊκόπουλος</w:t>
      </w:r>
      <w:proofErr w:type="spellEnd"/>
      <w:r>
        <w:rPr>
          <w:rFonts w:eastAsia="Times New Roman"/>
          <w:szCs w:val="24"/>
        </w:rPr>
        <w:t xml:space="preserve"> Αλέξανδρος. Παρών.</w:t>
      </w:r>
    </w:p>
    <w:p w14:paraId="14EE0816" w14:textId="77777777" w:rsidR="002F0583" w:rsidRDefault="00B91F1A">
      <w:pPr>
        <w:spacing w:line="600" w:lineRule="auto"/>
        <w:ind w:firstLine="720"/>
        <w:jc w:val="both"/>
        <w:rPr>
          <w:rFonts w:eastAsia="Times New Roman"/>
          <w:szCs w:val="24"/>
        </w:rPr>
      </w:pPr>
      <w:r>
        <w:rPr>
          <w:rFonts w:eastAsia="Times New Roman"/>
          <w:szCs w:val="24"/>
        </w:rPr>
        <w:t>Ο κ. Μιχελής Αθανάσιος. Παρών.</w:t>
      </w:r>
    </w:p>
    <w:p w14:paraId="14EE0817"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Μπαλαούρας</w:t>
      </w:r>
      <w:proofErr w:type="spellEnd"/>
      <w:r>
        <w:rPr>
          <w:rFonts w:eastAsia="Times New Roman"/>
          <w:szCs w:val="24"/>
        </w:rPr>
        <w:t xml:space="preserve"> Γεράσιμος. Παρών.</w:t>
      </w:r>
    </w:p>
    <w:p w14:paraId="14EE0818" w14:textId="77777777" w:rsidR="002F0583" w:rsidRDefault="00B91F1A">
      <w:pPr>
        <w:spacing w:line="600" w:lineRule="auto"/>
        <w:ind w:firstLine="720"/>
        <w:jc w:val="both"/>
        <w:rPr>
          <w:rFonts w:eastAsia="Times New Roman"/>
          <w:szCs w:val="24"/>
        </w:rPr>
      </w:pPr>
      <w:r>
        <w:rPr>
          <w:rFonts w:eastAsia="Times New Roman"/>
          <w:szCs w:val="24"/>
        </w:rPr>
        <w:t>Ο κ. Μπάρκας Κωνσταντίνος. Παρών.</w:t>
      </w:r>
    </w:p>
    <w:p w14:paraId="14EE0819"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Μπγιάλας</w:t>
      </w:r>
      <w:proofErr w:type="spellEnd"/>
      <w:r>
        <w:rPr>
          <w:rFonts w:eastAsia="Times New Roman"/>
          <w:szCs w:val="24"/>
        </w:rPr>
        <w:t xml:space="preserve"> Χρήστος. Παρών.</w:t>
      </w:r>
    </w:p>
    <w:p w14:paraId="14EE081A"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Μπόλαρης</w:t>
      </w:r>
      <w:proofErr w:type="spellEnd"/>
      <w:r>
        <w:rPr>
          <w:rFonts w:eastAsia="Times New Roman"/>
          <w:szCs w:val="24"/>
        </w:rPr>
        <w:t xml:space="preserve"> Μάρκος. Παρών.</w:t>
      </w:r>
    </w:p>
    <w:p w14:paraId="14EE081B" w14:textId="77777777" w:rsidR="002F0583" w:rsidRDefault="00B91F1A">
      <w:pPr>
        <w:spacing w:line="600" w:lineRule="auto"/>
        <w:ind w:firstLine="720"/>
        <w:jc w:val="both"/>
        <w:rPr>
          <w:rFonts w:eastAsia="Times New Roman"/>
          <w:szCs w:val="24"/>
        </w:rPr>
      </w:pPr>
      <w:r>
        <w:rPr>
          <w:rFonts w:eastAsia="Times New Roman"/>
          <w:szCs w:val="24"/>
        </w:rPr>
        <w:lastRenderedPageBreak/>
        <w:t>Ο κ. Παπα</w:t>
      </w:r>
      <w:r>
        <w:rPr>
          <w:rFonts w:eastAsia="Times New Roman"/>
          <w:szCs w:val="24"/>
        </w:rPr>
        <w:t>δόπουλος Αθανάσιος. Παρών.</w:t>
      </w:r>
    </w:p>
    <w:p w14:paraId="14EE081C" w14:textId="77777777" w:rsidR="002F0583" w:rsidRDefault="00B91F1A">
      <w:pPr>
        <w:spacing w:line="600" w:lineRule="auto"/>
        <w:ind w:firstLine="720"/>
        <w:jc w:val="both"/>
        <w:rPr>
          <w:rFonts w:eastAsia="Times New Roman"/>
          <w:szCs w:val="24"/>
        </w:rPr>
      </w:pPr>
      <w:r>
        <w:rPr>
          <w:rFonts w:eastAsia="Times New Roman"/>
          <w:szCs w:val="24"/>
        </w:rPr>
        <w:t>Ο κ. Παυλίδης Κωνσταντίνος. Παρών.</w:t>
      </w:r>
    </w:p>
    <w:p w14:paraId="14EE081D"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Πρατσόλης</w:t>
      </w:r>
      <w:proofErr w:type="spellEnd"/>
      <w:r>
        <w:rPr>
          <w:rFonts w:eastAsia="Times New Roman"/>
          <w:szCs w:val="24"/>
        </w:rPr>
        <w:t xml:space="preserve"> Αναστάσιος. Παρών.</w:t>
      </w:r>
    </w:p>
    <w:p w14:paraId="14EE081E" w14:textId="77777777" w:rsidR="002F0583" w:rsidRDefault="00B91F1A">
      <w:pPr>
        <w:spacing w:line="600" w:lineRule="auto"/>
        <w:ind w:firstLine="720"/>
        <w:jc w:val="both"/>
        <w:rPr>
          <w:rFonts w:eastAsia="Times New Roman"/>
          <w:szCs w:val="24"/>
        </w:rPr>
      </w:pPr>
      <w:r>
        <w:rPr>
          <w:rFonts w:eastAsia="Times New Roman"/>
          <w:szCs w:val="24"/>
        </w:rPr>
        <w:t>Ο κ. Σηφάκης Ιωάννης. Παρών.</w:t>
      </w:r>
    </w:p>
    <w:p w14:paraId="14EE081F"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Συρμαλένιος</w:t>
      </w:r>
      <w:proofErr w:type="spellEnd"/>
      <w:r>
        <w:rPr>
          <w:rFonts w:eastAsia="Times New Roman"/>
          <w:szCs w:val="24"/>
        </w:rPr>
        <w:t xml:space="preserve"> Νικόλαος. Παρών.</w:t>
      </w:r>
    </w:p>
    <w:p w14:paraId="14EE0820" w14:textId="77777777" w:rsidR="002F0583" w:rsidRDefault="00B91F1A">
      <w:pPr>
        <w:spacing w:line="600" w:lineRule="auto"/>
        <w:ind w:firstLine="720"/>
        <w:jc w:val="both"/>
        <w:rPr>
          <w:rFonts w:eastAsia="Times New Roman"/>
          <w:szCs w:val="24"/>
        </w:rPr>
      </w:pPr>
      <w:r>
        <w:rPr>
          <w:rFonts w:eastAsia="Times New Roman"/>
          <w:szCs w:val="24"/>
        </w:rPr>
        <w:t>Ο κ. Τριανταφυλλίδης Αλέξανδρος. Παρών.</w:t>
      </w:r>
    </w:p>
    <w:p w14:paraId="14EE0821" w14:textId="77777777" w:rsidR="002F0583" w:rsidRDefault="00B91F1A">
      <w:pPr>
        <w:spacing w:line="600" w:lineRule="auto"/>
        <w:ind w:firstLine="720"/>
        <w:jc w:val="both"/>
        <w:rPr>
          <w:rFonts w:eastAsia="Times New Roman"/>
          <w:szCs w:val="24"/>
        </w:rPr>
      </w:pPr>
      <w:r>
        <w:rPr>
          <w:rFonts w:eastAsia="Times New Roman"/>
          <w:szCs w:val="24"/>
        </w:rPr>
        <w:t>Κ</w:t>
      </w:r>
      <w:r>
        <w:rPr>
          <w:rFonts w:eastAsia="Times New Roman"/>
          <w:szCs w:val="24"/>
        </w:rPr>
        <w:t xml:space="preserve">υρίες και κύριοι συνάδελφοι, υπάρχει ο απαιτούμενος από </w:t>
      </w:r>
      <w:r>
        <w:rPr>
          <w:rFonts w:eastAsia="Times New Roman"/>
          <w:szCs w:val="24"/>
        </w:rPr>
        <w:t>τον Κανονισμό αριθμός υπογραφόντων την αίτηση ονομαστικής ψηφοφορίας Βουλευτών του ΣΥΡΙΖΑ.</w:t>
      </w:r>
    </w:p>
    <w:p w14:paraId="14EE0822" w14:textId="77777777" w:rsidR="002F0583" w:rsidRDefault="00B91F1A">
      <w:pPr>
        <w:spacing w:line="600" w:lineRule="auto"/>
        <w:ind w:firstLine="720"/>
        <w:jc w:val="both"/>
        <w:rPr>
          <w:rFonts w:eastAsia="Times New Roman"/>
          <w:szCs w:val="24"/>
        </w:rPr>
      </w:pPr>
      <w:r>
        <w:rPr>
          <w:rFonts w:eastAsia="Times New Roman"/>
          <w:szCs w:val="24"/>
        </w:rPr>
        <w:t xml:space="preserve">Επίσης, έχει υποβληθεί αίτηση </w:t>
      </w:r>
      <w:r>
        <w:rPr>
          <w:rFonts w:eastAsia="Times New Roman" w:cs="Times New Roman"/>
          <w:szCs w:val="24"/>
        </w:rPr>
        <w:t xml:space="preserve">διεξαγωγής </w:t>
      </w:r>
      <w:r>
        <w:rPr>
          <w:rFonts w:eastAsia="Times New Roman"/>
          <w:szCs w:val="24"/>
        </w:rPr>
        <w:t>ονομαστικής ψηφοφορίας επί της αρχής και επί των άρθρων 1, 2, 10, 15 και 163 του νομοσχεδίου, από Βουλευτές της Νέας Δημοκρα</w:t>
      </w:r>
      <w:r>
        <w:rPr>
          <w:rFonts w:eastAsia="Times New Roman"/>
          <w:szCs w:val="24"/>
        </w:rPr>
        <w:t>τίας</w:t>
      </w:r>
      <w:r>
        <w:rPr>
          <w:rFonts w:eastAsia="Times New Roman"/>
          <w:szCs w:val="24"/>
        </w:rPr>
        <w:t xml:space="preserve">, </w:t>
      </w:r>
      <w:r w:rsidRPr="004767BF">
        <w:rPr>
          <w:rFonts w:eastAsia="Times New Roman"/>
          <w:color w:val="000000" w:themeColor="text1"/>
          <w:szCs w:val="24"/>
        </w:rPr>
        <w:t>της οποίας το κείμενο έχει ως εξής:</w:t>
      </w:r>
    </w:p>
    <w:p w14:paraId="14EE0823" w14:textId="77777777" w:rsidR="002F0583" w:rsidRDefault="00B91F1A">
      <w:pPr>
        <w:spacing w:line="600" w:lineRule="auto"/>
        <w:ind w:firstLine="720"/>
        <w:jc w:val="center"/>
        <w:rPr>
          <w:rFonts w:eastAsia="Times New Roman"/>
          <w:color w:val="FF0000"/>
          <w:szCs w:val="24"/>
        </w:rPr>
      </w:pPr>
      <w:r w:rsidRPr="004767BF">
        <w:rPr>
          <w:rFonts w:eastAsia="Times New Roman"/>
          <w:color w:val="FF0000"/>
          <w:szCs w:val="24"/>
        </w:rPr>
        <w:t>(ΑΛΛΑΓΗ ΣΕΛΙΔΑΣ)</w:t>
      </w:r>
    </w:p>
    <w:p w14:paraId="14EE0824" w14:textId="77777777" w:rsidR="002F0583" w:rsidRDefault="00B91F1A">
      <w:pPr>
        <w:spacing w:line="600" w:lineRule="auto"/>
        <w:ind w:firstLine="720"/>
        <w:jc w:val="center"/>
        <w:rPr>
          <w:rFonts w:eastAsia="Times New Roman"/>
          <w:szCs w:val="24"/>
        </w:rPr>
      </w:pPr>
      <w:r>
        <w:rPr>
          <w:rFonts w:eastAsia="Times New Roman"/>
          <w:szCs w:val="24"/>
        </w:rPr>
        <w:t>(Να καταχωριστεί η σελ.599α)</w:t>
      </w:r>
    </w:p>
    <w:p w14:paraId="14EE0825" w14:textId="77777777" w:rsidR="002F0583" w:rsidRDefault="00B91F1A">
      <w:pPr>
        <w:spacing w:line="600" w:lineRule="auto"/>
        <w:ind w:firstLine="720"/>
        <w:jc w:val="center"/>
        <w:rPr>
          <w:rFonts w:eastAsia="Times New Roman"/>
          <w:color w:val="FF0000"/>
          <w:szCs w:val="24"/>
        </w:rPr>
      </w:pPr>
      <w:r w:rsidRPr="004767BF">
        <w:rPr>
          <w:rFonts w:eastAsia="Times New Roman"/>
          <w:color w:val="FF0000"/>
          <w:szCs w:val="24"/>
        </w:rPr>
        <w:t>(ΑΛΛΑΓΗ ΣΕΛΙΔΑΣ)</w:t>
      </w:r>
    </w:p>
    <w:p w14:paraId="14EE0826" w14:textId="77777777" w:rsidR="002F0583" w:rsidRDefault="00B91F1A">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w:t>
      </w:r>
      <w:r w:rsidRPr="00BA31F8">
        <w:rPr>
          <w:rFonts w:eastAsia="Times New Roman"/>
          <w:color w:val="000000" w:themeColor="text1"/>
          <w:szCs w:val="24"/>
        </w:rPr>
        <w:t>υπογραφόντων την αίτηση</w:t>
      </w:r>
      <w:r w:rsidRPr="00BA31F8">
        <w:rPr>
          <w:rFonts w:eastAsia="Times New Roman"/>
          <w:color w:val="000000" w:themeColor="text1"/>
          <w:szCs w:val="24"/>
        </w:rPr>
        <w:t>…</w:t>
      </w:r>
    </w:p>
    <w:p w14:paraId="14EE0827" w14:textId="77777777" w:rsidR="002F0583" w:rsidRDefault="00B91F1A">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Κύριε Πρόεδρε, μου επιτρέπετε, παρακαλώ;</w:t>
      </w:r>
    </w:p>
    <w:p w14:paraId="14EE0828"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Ορίστε, σας ακούω.</w:t>
      </w:r>
    </w:p>
    <w:p w14:paraId="14EE0829" w14:textId="77777777" w:rsidR="002F0583" w:rsidRDefault="00B91F1A">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Ευχαριστώ, κύριε Πρόεδρε.</w:t>
      </w:r>
    </w:p>
    <w:p w14:paraId="14EE082A" w14:textId="77777777" w:rsidR="002F0583" w:rsidRDefault="00B91F1A">
      <w:pPr>
        <w:spacing w:line="600" w:lineRule="auto"/>
        <w:ind w:firstLine="720"/>
        <w:jc w:val="both"/>
        <w:rPr>
          <w:rFonts w:eastAsia="Times New Roman"/>
          <w:szCs w:val="24"/>
        </w:rPr>
      </w:pPr>
      <w:r>
        <w:rPr>
          <w:rFonts w:eastAsia="Times New Roman"/>
          <w:szCs w:val="24"/>
        </w:rPr>
        <w:t xml:space="preserve">Όπως ασφαλώς θα διαβάζετε, η αίτηση της Νέας Δημοκρατίας για ονομαστική ψηφοφορία, εκτός των άρθρων που αναγνώσατε, περιλαμβάνει και αίτημα να τεθεί σε ονομαστική ψηφοφορία η τροπολογία που έχουν καταθέσει Βουλευτές της Νέας Δημοκρατίας. </w:t>
      </w:r>
    </w:p>
    <w:p w14:paraId="14EE082B" w14:textId="77777777" w:rsidR="002F0583" w:rsidRDefault="00B91F1A">
      <w:pPr>
        <w:spacing w:line="600" w:lineRule="auto"/>
        <w:ind w:firstLine="720"/>
        <w:jc w:val="both"/>
        <w:rPr>
          <w:rFonts w:eastAsia="Times New Roman"/>
          <w:szCs w:val="24"/>
        </w:rPr>
      </w:pPr>
      <w:r>
        <w:rPr>
          <w:rFonts w:eastAsia="Times New Roman"/>
          <w:szCs w:val="24"/>
        </w:rPr>
        <w:t xml:space="preserve">Πρώτον, η αίτηση </w:t>
      </w:r>
      <w:r>
        <w:rPr>
          <w:rFonts w:eastAsia="Times New Roman"/>
          <w:szCs w:val="24"/>
        </w:rPr>
        <w:t>έτσι κατατίθεται. Επομένως, από τη στιγμή που έτσι κατατίθεται, έτσι πρέπει να την αναγνώσετε, για να γίνει δεκτή ή όχι. Δεν μπορείτε να παρέμβετε στο κείμενο.</w:t>
      </w:r>
    </w:p>
    <w:p w14:paraId="14EE082C" w14:textId="77777777" w:rsidR="002F0583" w:rsidRDefault="00B91F1A">
      <w:pPr>
        <w:spacing w:line="600" w:lineRule="auto"/>
        <w:ind w:firstLine="720"/>
        <w:jc w:val="both"/>
        <w:rPr>
          <w:rFonts w:eastAsia="Times New Roman"/>
          <w:szCs w:val="24"/>
        </w:rPr>
      </w:pPr>
      <w:r>
        <w:rPr>
          <w:rFonts w:eastAsia="Times New Roman"/>
          <w:szCs w:val="24"/>
        </w:rPr>
        <w:t xml:space="preserve">Δεύτερον, για να προλάβω και για την οικονομία της συζήτησης, γιατί το Σώμα είναι καταπονημένο, </w:t>
      </w:r>
      <w:r>
        <w:rPr>
          <w:rFonts w:eastAsia="Times New Roman"/>
          <w:szCs w:val="24"/>
        </w:rPr>
        <w:t>μπορεί να ακούσω το επιχείρημα, «ναι, αλλά δεν έγινε δεκτή από τον κύριο Υπουργό ή από την Κυβέρνηση», έτσι δεν είναι; Όπως ξέρετε, αυτό δεν είναι αρκετό, γιατί υπάρχουν τροπολογίες οι οποίες προέρχονται από τη Βουλή, από Βουλευτές. Η Βουλή νομοθετεί. Επομ</w:t>
      </w:r>
      <w:r>
        <w:rPr>
          <w:rFonts w:eastAsia="Times New Roman"/>
          <w:szCs w:val="24"/>
        </w:rPr>
        <w:t xml:space="preserve">ένως, για κάποιον λόγο δεν πρέπει να τεθεί σε ψηφοφορία και ο λόγος δεν μπορεί να είναι ότι δεν την κάνει δεκτή η Κυβέρνηση. Μπορεί να αποφασίσει να την κάνει δεκτή η Βουλή –δεν νομίζω, αλλά εν πάση </w:t>
      </w:r>
      <w:proofErr w:type="spellStart"/>
      <w:r>
        <w:rPr>
          <w:rFonts w:eastAsia="Times New Roman"/>
          <w:szCs w:val="24"/>
        </w:rPr>
        <w:t>περιπτώσει</w:t>
      </w:r>
      <w:proofErr w:type="spellEnd"/>
      <w:r>
        <w:rPr>
          <w:rFonts w:eastAsia="Times New Roman"/>
          <w:szCs w:val="24"/>
        </w:rPr>
        <w:t xml:space="preserve">. Θεωρώ, όμως -για να τελειώνουμε με όλο αυτό- </w:t>
      </w:r>
      <w:r>
        <w:rPr>
          <w:rFonts w:eastAsia="Times New Roman"/>
          <w:szCs w:val="24"/>
        </w:rPr>
        <w:t xml:space="preserve">ότι εδώ δεν υπάρχει κανείς </w:t>
      </w:r>
      <w:r>
        <w:rPr>
          <w:rFonts w:eastAsia="Times New Roman"/>
          <w:szCs w:val="24"/>
        </w:rPr>
        <w:lastRenderedPageBreak/>
        <w:t>λόγος να μην τεθεί σε ονομαστική ψηφοφορία η συγκεκριμένη τροπολογία. Ακούσαμε τις θέσεις της Κυβέρνησης, θα αποφασίσει τώρα η Βουλή.</w:t>
      </w:r>
    </w:p>
    <w:p w14:paraId="14EE082D" w14:textId="77777777" w:rsidR="002F0583" w:rsidRDefault="00B91F1A">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Βορίδη, είστε παρά πολύ έμπειρος ώστε να γνωρίζετε ότι </w:t>
      </w:r>
      <w:r>
        <w:rPr>
          <w:rFonts w:eastAsia="Times New Roman" w:cs="Times New Roman"/>
          <w:szCs w:val="24"/>
        </w:rPr>
        <w:t xml:space="preserve">οι βουλευτικές τροπολογίες, από όπου κι αν προέρχονται, </w:t>
      </w:r>
      <w:r>
        <w:rPr>
          <w:rFonts w:eastAsia="Times New Roman"/>
          <w:szCs w:val="24"/>
        </w:rPr>
        <w:t>εάν δεν γίνουν δεκτές από τον Υπουργό και δεν ενσωματωθούν στο νομοσχέδιο -είτε ως ίδιο άρθρο είτε ως νομοτεχνική βελτίωση- δεν τίθενται σε ψηφοφορία στο Σώμα.</w:t>
      </w:r>
      <w:r>
        <w:rPr>
          <w:rFonts w:eastAsia="Times New Roman"/>
          <w:szCs w:val="24"/>
        </w:rPr>
        <w:t xml:space="preserve"> </w:t>
      </w:r>
      <w:r>
        <w:rPr>
          <w:rFonts w:eastAsia="Times New Roman" w:cs="Times New Roman"/>
          <w:szCs w:val="24"/>
        </w:rPr>
        <w:t>Οι μόνες τροπολογίες που τίθενται σε ψηφ</w:t>
      </w:r>
      <w:r>
        <w:rPr>
          <w:rFonts w:eastAsia="Times New Roman" w:cs="Times New Roman"/>
          <w:szCs w:val="24"/>
        </w:rPr>
        <w:t>οφορία είναι οι υπουργικές τροπολογίες. Αυτό που λέτε δεν έχει ξαναγίνει ποτέ. Είναι έξω από κάθε κοινοβουλευτική διαδικασία. Δεν την έχουμε ακολουθήσει και σας παρακαλώ να μην επιμείνετε.</w:t>
      </w:r>
    </w:p>
    <w:p w14:paraId="14EE08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Σε αυτό που είπατε δε, ότι κάναμε παρέμβαση στο κείμενο, αν θέλετε </w:t>
      </w:r>
      <w:r>
        <w:rPr>
          <w:rFonts w:eastAsia="Times New Roman" w:cs="Times New Roman"/>
          <w:szCs w:val="24"/>
        </w:rPr>
        <w:t>να αφαιρεθεί το σύνολο της παραγράφου και της αιτήσεώς σας, μπορείτε να το κάνετε. Όμως ήμασταν υποχρεωμένοι την 1030/162, που ήταν βουλευτική τροπολογία, να τη βγάλουμε, για τον λόγο που εξήγησα προηγουμένως. Παρακαλώ να μη συνεχίσουμε γιατί δεν υπάρχει κ</w:t>
      </w:r>
      <w:r>
        <w:rPr>
          <w:rFonts w:eastAsia="Times New Roman" w:cs="Times New Roman"/>
          <w:szCs w:val="24"/>
        </w:rPr>
        <w:t>ανένα περιθώριο να αλλάξουμε τακτική και να αρχίζουμε να ψηφίζουμε στο Σώμα βουλευτικές τροπολογίες.</w:t>
      </w:r>
    </w:p>
    <w:p w14:paraId="14EE082F"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αν μου επιτρέπετε, θα ήθελα τον λόγο.</w:t>
      </w:r>
    </w:p>
    <w:p w14:paraId="14EE0830"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Βεβαίως.</w:t>
      </w:r>
    </w:p>
    <w:p w14:paraId="14EE0831"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Εγώ επιμένω στην άποψή μου και θα σας πω γιατί. Θα το τακτοποιήσω, δεν θα ταλαιπωρήσω το Σώμα. Θα το τακτοποιήσω. Όμως, επιμένω στην άποψή μου αφ</w:t>
      </w:r>
      <w:r>
        <w:rPr>
          <w:rFonts w:eastAsia="Times New Roman" w:cs="Times New Roman"/>
          <w:szCs w:val="24"/>
        </w:rPr>
        <w:t xml:space="preserve">’ </w:t>
      </w:r>
      <w:r>
        <w:rPr>
          <w:rFonts w:eastAsia="Times New Roman" w:cs="Times New Roman"/>
          <w:szCs w:val="24"/>
        </w:rPr>
        <w:t>ενός από απόψεως Κανονισμού. Η άποψή μου από απόψεως Κανονισμού είναι ότι θα μπορούσαν να υπάρξουν επιχειρήμ</w:t>
      </w:r>
      <w:r>
        <w:rPr>
          <w:rFonts w:eastAsia="Times New Roman" w:cs="Times New Roman"/>
          <w:szCs w:val="24"/>
        </w:rPr>
        <w:t>ατα προκειμένου να μην τεθεί σε ψηφοφορία η τροπολογία. Ένα επιχείρημα είναι ότι ήταν εκπρόθεσμη. Ένα άλλο επιχείρημα είναι ότι δεν συνοδεύεται από έκθεση του Γενικού Λογιστηρίου.</w:t>
      </w:r>
    </w:p>
    <w:p w14:paraId="14EE08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Επομένως, μπορούν να υπάρξουν επιχειρήματα. Όμως, τι λέει ο Κανονισμός επ’ α</w:t>
      </w:r>
      <w:r>
        <w:rPr>
          <w:rFonts w:eastAsia="Times New Roman" w:cs="Times New Roman"/>
          <w:szCs w:val="24"/>
        </w:rPr>
        <w:t xml:space="preserve">υτών, εάν </w:t>
      </w:r>
      <w:proofErr w:type="spellStart"/>
      <w:r>
        <w:rPr>
          <w:rFonts w:eastAsia="Times New Roman" w:cs="Times New Roman"/>
          <w:szCs w:val="24"/>
        </w:rPr>
        <w:t>προεβάλλοντο</w:t>
      </w:r>
      <w:proofErr w:type="spellEnd"/>
      <w:r>
        <w:rPr>
          <w:rFonts w:eastAsia="Times New Roman" w:cs="Times New Roman"/>
          <w:szCs w:val="24"/>
        </w:rPr>
        <w:t xml:space="preserve"> αυτά; Εσείς δεν προβάλατε αυτά, είπατε κάτι άλλο. Εάν όμως </w:t>
      </w:r>
      <w:proofErr w:type="spellStart"/>
      <w:r>
        <w:rPr>
          <w:rFonts w:eastAsia="Times New Roman" w:cs="Times New Roman"/>
          <w:szCs w:val="24"/>
        </w:rPr>
        <w:t>προεβάλλοντο</w:t>
      </w:r>
      <w:proofErr w:type="spellEnd"/>
      <w:r>
        <w:rPr>
          <w:rFonts w:eastAsia="Times New Roman" w:cs="Times New Roman"/>
          <w:szCs w:val="24"/>
        </w:rPr>
        <w:t xml:space="preserve"> αυτά, τι λέει ο Κανονισμός; Ότι αποφαίνεται το Σώμα για το αν θα τεθεί σε ψηφοφορία ή όχι. Εγώ, λοιπόν, θα δεχθώ την άποψη εδώ της Πλειοψηφίας, για να μην ταλαιπ</w:t>
      </w:r>
      <w:r>
        <w:rPr>
          <w:rFonts w:eastAsia="Times New Roman" w:cs="Times New Roman"/>
          <w:szCs w:val="24"/>
        </w:rPr>
        <w:t>ωρούμαστε, ότι προφανώς δεν επιθυμεί η Πλειοψηφία να τεθεί στο Σώμα η τροπολογία για τη διανομή του μερίσματος και του πλεονάσματος. Το δέχομαι αυτό, συνάδελφοι, για να μην ταλαιπωρείστε. Να είστε καλά!</w:t>
      </w:r>
    </w:p>
    <w:p w14:paraId="14EE0833"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4EE0834" w14:textId="77777777" w:rsidR="002F0583" w:rsidRDefault="00B91F1A">
      <w:pPr>
        <w:spacing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Εντάξει, εντάξει.</w:t>
      </w:r>
    </w:p>
    <w:p w14:paraId="14EE083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Καταλαβαίνετε ότι ήταν ένας εύσχημος τρόπος του κ. Βορίδη να συνεχίσει να μιλάει και να επιχειρηματολογεί, ενώ η συζήτηση έχει ολοκληρωθεί. Το παραγνωρίζω, το παραβλέπω. Θέλω να πω ότι δεν είναι ορθή κοινοβουλευτική διαδ</w:t>
      </w:r>
      <w:r>
        <w:rPr>
          <w:rFonts w:eastAsia="Times New Roman" w:cs="Times New Roman"/>
          <w:szCs w:val="24"/>
        </w:rPr>
        <w:t xml:space="preserve">ικασία </w:t>
      </w:r>
      <w:r>
        <w:rPr>
          <w:rFonts w:eastAsia="Times New Roman" w:cs="Times New Roman"/>
          <w:szCs w:val="24"/>
        </w:rPr>
        <w:lastRenderedPageBreak/>
        <w:t>αυτή. Θα μπορούσε να το κάνει ο καθένας, αλλά βλέπετε ότι οι υπόλοιποι διακόσιοι ενενήντα εννέα δεν το έκαναν.</w:t>
      </w:r>
    </w:p>
    <w:p w14:paraId="14EE083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Έτσι, λοιπόν, ξαναδιαβάζω το κείμενο αίτησης ονομαστικής ψηφοφορίας εκ μέρους της Νέας Δημοκρατίας.</w:t>
      </w:r>
    </w:p>
    <w:p w14:paraId="14EE0837" w14:textId="77777777" w:rsidR="002F0583" w:rsidRDefault="00B91F1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4EE08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Εάν έχετε την κ</w:t>
      </w:r>
      <w:r>
        <w:rPr>
          <w:rFonts w:eastAsia="Times New Roman" w:cs="Times New Roman"/>
          <w:szCs w:val="24"/>
        </w:rPr>
        <w:t>αλοσύνη, επειδή είμαστε σε διαδικασία ψηφοφορίας, θα παρακαλούσα να κάνετε πολλή ησυχία, για να μη γίνει κανένα λάθος.</w:t>
      </w:r>
    </w:p>
    <w:p w14:paraId="14EE08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Συνεχίζουμε λοιπόν</w:t>
      </w:r>
      <w:r>
        <w:rPr>
          <w:rFonts w:eastAsia="Times New Roman" w:cs="Times New Roman"/>
          <w:szCs w:val="24"/>
        </w:rPr>
        <w:t>.</w:t>
      </w:r>
    </w:p>
    <w:p w14:paraId="14EE08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της ονομαστικής ψηφοφορίας Βουλευτών της Νέας Δημοκρατίας, γ</w:t>
      </w:r>
      <w:r>
        <w:rPr>
          <w:rFonts w:eastAsia="Times New Roman" w:cs="Times New Roman"/>
          <w:szCs w:val="24"/>
        </w:rPr>
        <w:t>ια να διαπιστωθεί αν υπάρχει ο απαιτούμενος από τον Κανονισμό αριθμός για την υποβολή της.</w:t>
      </w:r>
    </w:p>
    <w:p w14:paraId="14EE08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Σταϊκούρας</w:t>
      </w:r>
      <w:proofErr w:type="spellEnd"/>
      <w:r>
        <w:rPr>
          <w:rFonts w:eastAsia="Times New Roman" w:cs="Times New Roman"/>
          <w:szCs w:val="24"/>
        </w:rPr>
        <w:t xml:space="preserve"> Χρήστος. Παρών.</w:t>
      </w:r>
    </w:p>
    <w:p w14:paraId="14EE08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Βορίδης Μαυρουδής. Παρών.</w:t>
      </w:r>
    </w:p>
    <w:p w14:paraId="14EE08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14EE08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 Αραμπατζή Φωτεινή. Παρούσα.</w:t>
      </w:r>
    </w:p>
    <w:p w14:paraId="14EE08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Απόστολος. Παρών.</w:t>
      </w:r>
    </w:p>
    <w:p w14:paraId="14EE08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Αναστασιάδης Σάββας. Παρών.</w:t>
      </w:r>
    </w:p>
    <w:p w14:paraId="14EE084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Κόνσολας</w:t>
      </w:r>
      <w:proofErr w:type="spellEnd"/>
      <w:r>
        <w:rPr>
          <w:rFonts w:eastAsia="Times New Roman" w:cs="Times New Roman"/>
          <w:szCs w:val="24"/>
        </w:rPr>
        <w:t xml:space="preserve"> Εμμανουήλ. Παρών.</w:t>
      </w:r>
    </w:p>
    <w:p w14:paraId="14EE08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Βούλτεψη</w:t>
      </w:r>
      <w:proofErr w:type="spellEnd"/>
      <w:r>
        <w:rPr>
          <w:rFonts w:eastAsia="Times New Roman" w:cs="Times New Roman"/>
          <w:szCs w:val="24"/>
        </w:rPr>
        <w:t xml:space="preserve"> Σοφία. Παρούσα.</w:t>
      </w:r>
    </w:p>
    <w:p w14:paraId="14EE084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Γιαννάκης Στέργιος. Παρών.</w:t>
      </w:r>
    </w:p>
    <w:p w14:paraId="14EE084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Κέλλας</w:t>
      </w:r>
      <w:proofErr w:type="spellEnd"/>
      <w:r>
        <w:rPr>
          <w:rFonts w:eastAsia="Times New Roman" w:cs="Times New Roman"/>
          <w:szCs w:val="24"/>
        </w:rPr>
        <w:t xml:space="preserve"> Χρήστος. Παρών.</w:t>
      </w:r>
    </w:p>
    <w:p w14:paraId="14EE08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Ανδριανός Ιωάννης. Παρών.</w:t>
      </w:r>
    </w:p>
    <w:p w14:paraId="14EE08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Δήμας Χρίστος. Παρών.</w:t>
      </w:r>
    </w:p>
    <w:p w14:paraId="14EE08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Αυγενάκης</w:t>
      </w:r>
      <w:proofErr w:type="spellEnd"/>
      <w:r>
        <w:rPr>
          <w:rFonts w:eastAsia="Times New Roman" w:cs="Times New Roman"/>
          <w:szCs w:val="24"/>
        </w:rPr>
        <w:t xml:space="preserve"> Ελευθέριος. Παρών.</w:t>
      </w:r>
    </w:p>
    <w:p w14:paraId="14EE08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Η κ. </w:t>
      </w:r>
      <w:r>
        <w:rPr>
          <w:rFonts w:eastAsia="Times New Roman" w:cs="Times New Roman"/>
          <w:szCs w:val="24"/>
        </w:rPr>
        <w:t>Αντωνίου Μαρία. Παρούσα.</w:t>
      </w:r>
    </w:p>
    <w:p w14:paraId="14EE08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Βαρβιτσιώτης Μιλτιάδης. Παρών.</w:t>
      </w:r>
    </w:p>
    <w:p w14:paraId="14EE084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Ο κ. Κυριαζίδης Δημήτριος. Παρών.</w:t>
      </w:r>
    </w:p>
    <w:p w14:paraId="14EE08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Παναγιώτης. Παρών.</w:t>
      </w:r>
    </w:p>
    <w:p w14:paraId="14EE084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Η κ. Ράπτη Ελένη. Παρούσα.</w:t>
      </w:r>
    </w:p>
    <w:p w14:paraId="14EE084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Στύλιος</w:t>
      </w:r>
      <w:proofErr w:type="spellEnd"/>
      <w:r>
        <w:rPr>
          <w:rFonts w:eastAsia="Times New Roman" w:cs="Times New Roman"/>
          <w:szCs w:val="24"/>
        </w:rPr>
        <w:t xml:space="preserve"> Γεώργιος. Παρών.</w:t>
      </w:r>
    </w:p>
    <w:p w14:paraId="14EE084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w:t>
      </w:r>
      <w:r>
        <w:rPr>
          <w:rFonts w:eastAsia="Times New Roman" w:cs="Times New Roman"/>
          <w:szCs w:val="24"/>
        </w:rPr>
        <w:t>ογραφόντων την αίτηση ονομαστικής ψηφοφορίας Βουλευτών της Νέας Δημοκρατίας.</w:t>
      </w:r>
    </w:p>
    <w:p w14:paraId="14EE084F" w14:textId="77777777" w:rsidR="002F0583" w:rsidRDefault="00B91F1A">
      <w:pPr>
        <w:spacing w:line="600" w:lineRule="auto"/>
        <w:ind w:firstLine="720"/>
        <w:jc w:val="both"/>
        <w:rPr>
          <w:rFonts w:eastAsia="Times New Roman"/>
          <w:color w:val="000000" w:themeColor="text1"/>
          <w:szCs w:val="24"/>
        </w:rPr>
      </w:pPr>
      <w:r>
        <w:rPr>
          <w:rFonts w:eastAsia="Times New Roman"/>
          <w:szCs w:val="24"/>
        </w:rPr>
        <w:lastRenderedPageBreak/>
        <w:t xml:space="preserve">Επίσης, έχει υποβληθεί αίτηση διεξαγωγής ονομαστικής ψηφοφορίας επί των άρθρων 1 έως 15, 17 έως 20, 57, 58, 69 και 80 του νομοσχεδίου από </w:t>
      </w:r>
      <w:r w:rsidRPr="007B1E30">
        <w:rPr>
          <w:rFonts w:eastAsia="Times New Roman"/>
          <w:color w:val="000000" w:themeColor="text1"/>
          <w:szCs w:val="24"/>
        </w:rPr>
        <w:t xml:space="preserve">Βουλευτές της Δημοκρατικής Συμπαράταξης </w:t>
      </w:r>
      <w:r w:rsidRPr="007B1E30">
        <w:rPr>
          <w:rFonts w:eastAsia="Times New Roman"/>
          <w:color w:val="000000" w:themeColor="text1"/>
          <w:szCs w:val="24"/>
        </w:rPr>
        <w:t>ΠΑΣΟΚ</w:t>
      </w:r>
      <w:r w:rsidRPr="007B1E30">
        <w:rPr>
          <w:rFonts w:eastAsia="Times New Roman"/>
          <w:color w:val="000000" w:themeColor="text1"/>
          <w:szCs w:val="24"/>
        </w:rPr>
        <w:t xml:space="preserve"> </w:t>
      </w:r>
      <w:r w:rsidRPr="007B1E30">
        <w:rPr>
          <w:rFonts w:eastAsia="Times New Roman"/>
          <w:color w:val="000000" w:themeColor="text1"/>
          <w:szCs w:val="24"/>
        </w:rPr>
        <w:t>-</w:t>
      </w:r>
      <w:r w:rsidRPr="007B1E30">
        <w:rPr>
          <w:rFonts w:eastAsia="Times New Roman"/>
          <w:color w:val="000000" w:themeColor="text1"/>
          <w:szCs w:val="24"/>
        </w:rPr>
        <w:t xml:space="preserve"> </w:t>
      </w:r>
      <w:r w:rsidRPr="007B1E30">
        <w:rPr>
          <w:rFonts w:eastAsia="Times New Roman"/>
          <w:color w:val="000000" w:themeColor="text1"/>
          <w:szCs w:val="24"/>
        </w:rPr>
        <w:t>ΔΗΜΑΡ και τη συνυπογράφει και ο Ανεξάρτητος Βουλευτής κ. Καρράς Γεώργιος</w:t>
      </w:r>
      <w:r w:rsidRPr="007B1E30">
        <w:rPr>
          <w:rFonts w:eastAsia="Times New Roman"/>
          <w:color w:val="000000" w:themeColor="text1"/>
          <w:szCs w:val="24"/>
        </w:rPr>
        <w:t>,</w:t>
      </w:r>
      <w:r w:rsidRPr="007B1E30">
        <w:rPr>
          <w:rFonts w:eastAsia="Times New Roman"/>
          <w:color w:val="000000" w:themeColor="text1"/>
          <w:szCs w:val="24"/>
        </w:rPr>
        <w:t xml:space="preserve"> της οποίας το κείμενο έχει ως εξής:</w:t>
      </w:r>
    </w:p>
    <w:p w14:paraId="14EE0850" w14:textId="77777777" w:rsidR="002F0583" w:rsidRDefault="00B91F1A">
      <w:pPr>
        <w:spacing w:line="600" w:lineRule="auto"/>
        <w:ind w:firstLine="720"/>
        <w:jc w:val="center"/>
        <w:rPr>
          <w:rFonts w:eastAsia="Times New Roman"/>
          <w:color w:val="FF0000"/>
          <w:szCs w:val="24"/>
        </w:rPr>
      </w:pPr>
      <w:r w:rsidRPr="004767BF">
        <w:rPr>
          <w:rFonts w:eastAsia="Times New Roman"/>
          <w:color w:val="FF0000"/>
          <w:szCs w:val="24"/>
        </w:rPr>
        <w:t>(ΑΛΛΑΓΗ ΣΕΛΙΔΑΣ)</w:t>
      </w:r>
    </w:p>
    <w:p w14:paraId="14EE0851" w14:textId="77777777" w:rsidR="002F0583" w:rsidRDefault="00B91F1A">
      <w:pPr>
        <w:spacing w:line="600" w:lineRule="auto"/>
        <w:ind w:firstLine="720"/>
        <w:jc w:val="center"/>
        <w:rPr>
          <w:rFonts w:eastAsia="Times New Roman"/>
          <w:szCs w:val="24"/>
        </w:rPr>
      </w:pPr>
      <w:r>
        <w:rPr>
          <w:rFonts w:eastAsia="Times New Roman"/>
          <w:szCs w:val="24"/>
        </w:rPr>
        <w:t>(Να καταχωριστεί η σελ.</w:t>
      </w:r>
      <w:r>
        <w:rPr>
          <w:rFonts w:eastAsia="Times New Roman"/>
          <w:szCs w:val="24"/>
        </w:rPr>
        <w:t>606</w:t>
      </w:r>
      <w:r>
        <w:rPr>
          <w:rFonts w:eastAsia="Times New Roman"/>
          <w:szCs w:val="24"/>
        </w:rPr>
        <w:t>α)</w:t>
      </w:r>
    </w:p>
    <w:p w14:paraId="14EE0852" w14:textId="77777777" w:rsidR="002F0583" w:rsidRDefault="00B91F1A">
      <w:pPr>
        <w:spacing w:line="600" w:lineRule="auto"/>
        <w:ind w:firstLine="720"/>
        <w:jc w:val="center"/>
        <w:rPr>
          <w:rFonts w:eastAsia="Times New Roman"/>
          <w:color w:val="FF0000"/>
          <w:szCs w:val="24"/>
        </w:rPr>
      </w:pPr>
      <w:r w:rsidRPr="004767BF">
        <w:rPr>
          <w:rFonts w:eastAsia="Times New Roman"/>
          <w:color w:val="FF0000"/>
          <w:szCs w:val="24"/>
        </w:rPr>
        <w:t>(ΑΛΛΑΓΗ ΣΕΛΙΔΑΣ)</w:t>
      </w:r>
    </w:p>
    <w:p w14:paraId="14EE0853" w14:textId="77777777" w:rsidR="002F0583" w:rsidRDefault="00B91F1A">
      <w:pPr>
        <w:spacing w:line="600" w:lineRule="auto"/>
        <w:ind w:firstLine="720"/>
        <w:jc w:val="both"/>
        <w:rPr>
          <w:rFonts w:eastAsia="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τον κατάλογο των υπογραφό</w:t>
      </w:r>
      <w:r>
        <w:rPr>
          <w:rFonts w:eastAsia="Times New Roman"/>
          <w:szCs w:val="24"/>
        </w:rPr>
        <w:t>ντων την αίτηση ονομαστικής ψηφοφορίας Βουλευτών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και του Ανεξάρτητου Βουλευτή κ. Γεώργιου - Δημήτριου Καρρά,</w:t>
      </w:r>
      <w:r>
        <w:rPr>
          <w:rFonts w:eastAsia="Times New Roman"/>
          <w:szCs w:val="24"/>
        </w:rPr>
        <w:t xml:space="preserve"> για να διαπιστωθεί αν υπάρχει ο απαιτούμενος από τον Κανονισμό αριθμός για την υποβολή της. </w:t>
      </w:r>
    </w:p>
    <w:p w14:paraId="14EE0854" w14:textId="77777777" w:rsidR="002F0583" w:rsidRDefault="00B91F1A">
      <w:pPr>
        <w:spacing w:line="600" w:lineRule="auto"/>
        <w:ind w:firstLine="720"/>
        <w:jc w:val="both"/>
        <w:rPr>
          <w:rFonts w:eastAsia="Times New Roman"/>
          <w:szCs w:val="24"/>
        </w:rPr>
      </w:pPr>
      <w:r>
        <w:rPr>
          <w:rFonts w:eastAsia="Times New Roman"/>
          <w:szCs w:val="24"/>
        </w:rPr>
        <w:t>Η κ. Γεννη</w:t>
      </w:r>
      <w:r>
        <w:rPr>
          <w:rFonts w:eastAsia="Times New Roman"/>
          <w:szCs w:val="24"/>
        </w:rPr>
        <w:t>ματά Φωτεινή (Φώφη). Παρούσα.</w:t>
      </w:r>
    </w:p>
    <w:p w14:paraId="14EE0855"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w:t>
      </w:r>
      <w:proofErr w:type="spellStart"/>
      <w:r>
        <w:rPr>
          <w:rFonts w:eastAsia="Times New Roman"/>
          <w:szCs w:val="24"/>
        </w:rPr>
        <w:t>Αρβανιτίδης</w:t>
      </w:r>
      <w:proofErr w:type="spellEnd"/>
      <w:r>
        <w:rPr>
          <w:rFonts w:eastAsia="Times New Roman"/>
          <w:szCs w:val="24"/>
        </w:rPr>
        <w:t xml:space="preserve"> Γεώργιος. Παρών. </w:t>
      </w:r>
    </w:p>
    <w:p w14:paraId="14EE0856" w14:textId="77777777" w:rsidR="002F0583" w:rsidRDefault="00B91F1A">
      <w:pPr>
        <w:spacing w:line="600" w:lineRule="auto"/>
        <w:ind w:firstLine="720"/>
        <w:jc w:val="both"/>
        <w:rPr>
          <w:rFonts w:eastAsia="Times New Roman"/>
          <w:szCs w:val="24"/>
        </w:rPr>
      </w:pPr>
      <w:r>
        <w:rPr>
          <w:rFonts w:eastAsia="Times New Roman"/>
          <w:szCs w:val="24"/>
        </w:rPr>
        <w:t xml:space="preserve">Ο κ. Βενιζέλος Ευάγγελος. Παρών. </w:t>
      </w:r>
    </w:p>
    <w:p w14:paraId="14EE0857" w14:textId="77777777" w:rsidR="002F0583" w:rsidRDefault="00B91F1A">
      <w:pPr>
        <w:spacing w:line="600" w:lineRule="auto"/>
        <w:ind w:firstLine="720"/>
        <w:jc w:val="both"/>
        <w:rPr>
          <w:rFonts w:eastAsia="Times New Roman"/>
          <w:szCs w:val="24"/>
        </w:rPr>
      </w:pPr>
      <w:r>
        <w:rPr>
          <w:rFonts w:eastAsia="Times New Roman"/>
          <w:szCs w:val="24"/>
        </w:rPr>
        <w:t xml:space="preserve">Ο κ. Αχμέτ </w:t>
      </w:r>
      <w:proofErr w:type="spellStart"/>
      <w:r>
        <w:rPr>
          <w:rFonts w:eastAsia="Times New Roman"/>
          <w:szCs w:val="24"/>
        </w:rPr>
        <w:t>Ιλχάν</w:t>
      </w:r>
      <w:proofErr w:type="spellEnd"/>
      <w:r>
        <w:rPr>
          <w:rFonts w:eastAsia="Times New Roman"/>
          <w:szCs w:val="24"/>
        </w:rPr>
        <w:t xml:space="preserve">. Παρών. </w:t>
      </w:r>
    </w:p>
    <w:p w14:paraId="14EE0858" w14:textId="77777777" w:rsidR="002F0583" w:rsidRDefault="00B91F1A">
      <w:pPr>
        <w:spacing w:line="600" w:lineRule="auto"/>
        <w:ind w:firstLine="720"/>
        <w:jc w:val="both"/>
        <w:rPr>
          <w:rFonts w:eastAsia="Times New Roman"/>
          <w:szCs w:val="24"/>
        </w:rPr>
      </w:pPr>
      <w:r>
        <w:rPr>
          <w:rFonts w:eastAsia="Times New Roman"/>
          <w:szCs w:val="24"/>
        </w:rPr>
        <w:t xml:space="preserve">Ο κ. Γρηγοράκος Λεωνίδας. Παρών. </w:t>
      </w:r>
    </w:p>
    <w:p w14:paraId="14EE0859" w14:textId="77777777" w:rsidR="002F0583" w:rsidRDefault="00B91F1A">
      <w:pPr>
        <w:spacing w:line="600" w:lineRule="auto"/>
        <w:ind w:firstLine="720"/>
        <w:jc w:val="both"/>
        <w:rPr>
          <w:rFonts w:eastAsia="Times New Roman"/>
          <w:szCs w:val="24"/>
        </w:rPr>
      </w:pPr>
      <w:r>
        <w:rPr>
          <w:rFonts w:eastAsia="Times New Roman"/>
          <w:szCs w:val="24"/>
        </w:rPr>
        <w:t xml:space="preserve">Ο κ. Θεοχαρόπουλος Αθανάσιος. Παρών. </w:t>
      </w:r>
    </w:p>
    <w:p w14:paraId="14EE085A" w14:textId="77777777" w:rsidR="002F0583" w:rsidRDefault="00B91F1A">
      <w:pPr>
        <w:spacing w:line="600" w:lineRule="auto"/>
        <w:ind w:firstLine="720"/>
        <w:jc w:val="both"/>
        <w:rPr>
          <w:rFonts w:eastAsia="Times New Roman"/>
          <w:b/>
          <w:sz w:val="32"/>
          <w:szCs w:val="32"/>
        </w:rPr>
      </w:pPr>
      <w:r>
        <w:rPr>
          <w:rFonts w:eastAsia="Times New Roman"/>
          <w:szCs w:val="24"/>
        </w:rPr>
        <w:lastRenderedPageBreak/>
        <w:t xml:space="preserve">Ο κ. </w:t>
      </w:r>
      <w:proofErr w:type="spellStart"/>
      <w:r>
        <w:rPr>
          <w:rFonts w:eastAsia="Times New Roman"/>
          <w:szCs w:val="24"/>
        </w:rPr>
        <w:t>Κεγκέρογλου</w:t>
      </w:r>
      <w:proofErr w:type="spellEnd"/>
      <w:r>
        <w:rPr>
          <w:rFonts w:eastAsia="Times New Roman"/>
          <w:szCs w:val="24"/>
        </w:rPr>
        <w:t xml:space="preserve"> Βασίλειος. Παρών. </w:t>
      </w:r>
    </w:p>
    <w:p w14:paraId="14EE085B" w14:textId="77777777" w:rsidR="002F0583" w:rsidRDefault="00B91F1A">
      <w:pPr>
        <w:spacing w:line="600" w:lineRule="auto"/>
        <w:ind w:firstLine="720"/>
        <w:jc w:val="both"/>
        <w:rPr>
          <w:rFonts w:eastAsia="Times New Roman"/>
          <w:b/>
          <w:sz w:val="32"/>
          <w:szCs w:val="32"/>
        </w:rPr>
      </w:pPr>
      <w:r>
        <w:rPr>
          <w:rFonts w:eastAsia="Times New Roman"/>
          <w:szCs w:val="24"/>
        </w:rPr>
        <w:t xml:space="preserve">Η κ. </w:t>
      </w:r>
      <w:proofErr w:type="spellStart"/>
      <w:r>
        <w:rPr>
          <w:rFonts w:eastAsia="Times New Roman"/>
          <w:szCs w:val="24"/>
        </w:rPr>
        <w:t>Κεφαλίδου</w:t>
      </w:r>
      <w:proofErr w:type="spellEnd"/>
      <w:r>
        <w:rPr>
          <w:rFonts w:eastAsia="Times New Roman"/>
          <w:szCs w:val="24"/>
        </w:rPr>
        <w:t xml:space="preserve"> Χαρά. Πα</w:t>
      </w:r>
      <w:r>
        <w:rPr>
          <w:rFonts w:eastAsia="Times New Roman"/>
          <w:szCs w:val="24"/>
        </w:rPr>
        <w:t xml:space="preserve">ρούσα. </w:t>
      </w:r>
    </w:p>
    <w:p w14:paraId="14EE085C"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Κουτσούκος Ιωάννης. Παρών. </w:t>
      </w:r>
    </w:p>
    <w:p w14:paraId="14EE085D"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Μπαργιώτας</w:t>
      </w:r>
      <w:proofErr w:type="spellEnd"/>
      <w:r>
        <w:rPr>
          <w:rFonts w:eastAsia="Times New Roman"/>
          <w:szCs w:val="24"/>
        </w:rPr>
        <w:t xml:space="preserve"> Κωνσταντίνος. Παρών. </w:t>
      </w:r>
    </w:p>
    <w:p w14:paraId="14EE085E"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Κρεμαστινός Δημήτριος. Παρών. </w:t>
      </w:r>
    </w:p>
    <w:p w14:paraId="14EE085F"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Κωνσταντινόπουλος Οδυσσέας. Παρών. </w:t>
      </w:r>
    </w:p>
    <w:p w14:paraId="14EE0860"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Κωνσταντόπουλος Δημήτριος. Παρών. </w:t>
      </w:r>
    </w:p>
    <w:p w14:paraId="14EE0861" w14:textId="77777777" w:rsidR="002F0583" w:rsidRDefault="00B91F1A">
      <w:pPr>
        <w:spacing w:line="600" w:lineRule="auto"/>
        <w:ind w:firstLine="720"/>
        <w:jc w:val="both"/>
        <w:rPr>
          <w:rFonts w:eastAsia="Times New Roman"/>
          <w:szCs w:val="24"/>
        </w:rPr>
      </w:pPr>
      <w:r>
        <w:rPr>
          <w:rFonts w:eastAsia="Times New Roman"/>
          <w:szCs w:val="24"/>
        </w:rPr>
        <w:t xml:space="preserve">Ο κ. Λοβέρδος Ανδρέας. Παρών. </w:t>
      </w:r>
    </w:p>
    <w:p w14:paraId="14EE0862"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Μανιάτης Ιωάννης. Παρών. </w:t>
      </w:r>
    </w:p>
    <w:p w14:paraId="14EE0863"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Παπαθεοδώρου Θεόδωρος. Παρών. </w:t>
      </w:r>
    </w:p>
    <w:p w14:paraId="14EE0864" w14:textId="77777777" w:rsidR="002F0583" w:rsidRDefault="00B91F1A">
      <w:pPr>
        <w:spacing w:line="600" w:lineRule="auto"/>
        <w:ind w:firstLine="720"/>
        <w:jc w:val="both"/>
        <w:rPr>
          <w:rFonts w:eastAsia="Times New Roman"/>
          <w:szCs w:val="24"/>
        </w:rPr>
      </w:pPr>
      <w:r>
        <w:rPr>
          <w:rFonts w:eastAsia="Times New Roman"/>
          <w:szCs w:val="24"/>
        </w:rPr>
        <w:t xml:space="preserve">Ο κ. Σκανδαλίδης Κωνσταντίνος. Παρών. </w:t>
      </w:r>
    </w:p>
    <w:p w14:paraId="14EE0865"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Τζελέπης Μιχαήλ. Παρών. </w:t>
      </w:r>
    </w:p>
    <w:p w14:paraId="14EE0866" w14:textId="77777777" w:rsidR="002F0583" w:rsidRDefault="00B91F1A">
      <w:pPr>
        <w:spacing w:line="600" w:lineRule="auto"/>
        <w:ind w:firstLine="720"/>
        <w:jc w:val="both"/>
        <w:rPr>
          <w:rFonts w:eastAsia="Times New Roman"/>
          <w:b/>
          <w:sz w:val="32"/>
          <w:szCs w:val="32"/>
        </w:rPr>
      </w:pPr>
      <w:r>
        <w:rPr>
          <w:rFonts w:eastAsia="Times New Roman"/>
          <w:szCs w:val="24"/>
        </w:rPr>
        <w:t xml:space="preserve">Η κ. </w:t>
      </w:r>
      <w:proofErr w:type="spellStart"/>
      <w:r>
        <w:rPr>
          <w:rFonts w:eastAsia="Times New Roman"/>
          <w:szCs w:val="24"/>
        </w:rPr>
        <w:t>Χριστοφιλοπούλου</w:t>
      </w:r>
      <w:proofErr w:type="spellEnd"/>
      <w:r>
        <w:rPr>
          <w:rFonts w:eastAsia="Times New Roman"/>
          <w:szCs w:val="24"/>
        </w:rPr>
        <w:t xml:space="preserve"> Εύη. Παρούσα. </w:t>
      </w:r>
    </w:p>
    <w:p w14:paraId="14EE0867" w14:textId="77777777" w:rsidR="002F0583" w:rsidRDefault="00B91F1A">
      <w:pPr>
        <w:spacing w:line="600" w:lineRule="auto"/>
        <w:ind w:firstLine="720"/>
        <w:jc w:val="both"/>
        <w:rPr>
          <w:rFonts w:eastAsia="Times New Roman"/>
          <w:b/>
          <w:sz w:val="32"/>
          <w:szCs w:val="32"/>
        </w:rPr>
      </w:pPr>
      <w:r>
        <w:rPr>
          <w:rFonts w:eastAsia="Times New Roman"/>
          <w:szCs w:val="24"/>
        </w:rPr>
        <w:t xml:space="preserve">Ο κ. Καρράς Γεώργιος-Δημήτριος. Παρών. </w:t>
      </w:r>
    </w:p>
    <w:p w14:paraId="14EE0868" w14:textId="77777777" w:rsidR="002F0583" w:rsidRDefault="00B91F1A">
      <w:pPr>
        <w:spacing w:line="600" w:lineRule="auto"/>
        <w:ind w:firstLine="720"/>
        <w:jc w:val="both"/>
        <w:rPr>
          <w:rFonts w:eastAsia="Times New Roman"/>
          <w:szCs w:val="24"/>
        </w:rPr>
      </w:pPr>
      <w:r>
        <w:rPr>
          <w:rFonts w:eastAsia="Times New Roman"/>
          <w:szCs w:val="24"/>
        </w:rPr>
        <w:t>Κύριοι συνάδελφοι, υπάρχει ο απαιτούμενος α</w:t>
      </w:r>
      <w:r>
        <w:rPr>
          <w:rFonts w:eastAsia="Times New Roman"/>
          <w:szCs w:val="24"/>
        </w:rPr>
        <w:t>πό τον Κανονισμό αριθμός υπογραφόντων την αίτηση ονομαστικής ψηφοφορίας Βουλευτών του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και του Ανεξάρτητου Βουλευτή κ. Καρρά.</w:t>
      </w:r>
    </w:p>
    <w:p w14:paraId="14EE0869" w14:textId="77777777" w:rsidR="002F0583" w:rsidRDefault="00B91F1A">
      <w:pPr>
        <w:spacing w:line="600" w:lineRule="auto"/>
        <w:ind w:firstLine="720"/>
        <w:jc w:val="both"/>
        <w:rPr>
          <w:rFonts w:eastAsia="Times New Roman"/>
          <w:szCs w:val="24"/>
        </w:rPr>
      </w:pPr>
      <w:r>
        <w:rPr>
          <w:rFonts w:eastAsia="Times New Roman"/>
          <w:szCs w:val="24"/>
        </w:rPr>
        <w:lastRenderedPageBreak/>
        <w:t>Τέλος, έχει υποβληθεί αίτηση διεξαγωγής ονομαστικής ψηφοφορίας επί της αρχής και επί των άρ</w:t>
      </w:r>
      <w:r>
        <w:rPr>
          <w:rFonts w:eastAsia="Times New Roman"/>
          <w:szCs w:val="24"/>
        </w:rPr>
        <w:t xml:space="preserve">θρων 1, 2, 10, 16, 17, 20, 49, 58 και 163 του </w:t>
      </w:r>
      <w:r w:rsidRPr="00DC7671">
        <w:rPr>
          <w:rFonts w:eastAsia="Times New Roman"/>
          <w:color w:val="000000" w:themeColor="text1"/>
          <w:szCs w:val="24"/>
        </w:rPr>
        <w:t>νομοσχεδίου από Βουλευτές του Κομμουνιστικού Κόμματος Ελλάδας</w:t>
      </w:r>
      <w:r w:rsidRPr="00DC7671">
        <w:rPr>
          <w:rFonts w:eastAsia="Times New Roman"/>
          <w:color w:val="000000" w:themeColor="text1"/>
          <w:szCs w:val="24"/>
        </w:rPr>
        <w:t>,</w:t>
      </w:r>
      <w:r w:rsidRPr="00DC7671">
        <w:rPr>
          <w:rFonts w:eastAsia="Times New Roman"/>
          <w:color w:val="000000" w:themeColor="text1"/>
          <w:szCs w:val="24"/>
        </w:rPr>
        <w:t xml:space="preserve"> της οποίας το κείμενο έχει ως εξής:</w:t>
      </w:r>
    </w:p>
    <w:p w14:paraId="14EE086A" w14:textId="77777777" w:rsidR="002F0583" w:rsidRDefault="00B91F1A">
      <w:pPr>
        <w:spacing w:line="600" w:lineRule="auto"/>
        <w:ind w:firstLine="720"/>
        <w:jc w:val="center"/>
        <w:rPr>
          <w:rFonts w:eastAsia="Times New Roman"/>
          <w:color w:val="FF0000"/>
          <w:szCs w:val="24"/>
        </w:rPr>
      </w:pPr>
      <w:r w:rsidRPr="0059511D">
        <w:rPr>
          <w:rFonts w:eastAsia="Times New Roman"/>
          <w:color w:val="FF0000"/>
          <w:szCs w:val="24"/>
        </w:rPr>
        <w:t>(ΑΛΛΑΓΗ ΣΕΛΙΔΑΣ)</w:t>
      </w:r>
    </w:p>
    <w:p w14:paraId="14EE086B" w14:textId="77777777" w:rsidR="002F0583" w:rsidRDefault="00B91F1A">
      <w:pPr>
        <w:spacing w:line="600" w:lineRule="auto"/>
        <w:ind w:firstLine="720"/>
        <w:jc w:val="center"/>
        <w:rPr>
          <w:rFonts w:eastAsia="Times New Roman"/>
          <w:szCs w:val="24"/>
        </w:rPr>
      </w:pPr>
      <w:r>
        <w:rPr>
          <w:rFonts w:eastAsia="Times New Roman"/>
          <w:szCs w:val="24"/>
        </w:rPr>
        <w:t>(Να καταχωριστεί η σελ.</w:t>
      </w:r>
      <w:r>
        <w:rPr>
          <w:rFonts w:eastAsia="Times New Roman"/>
          <w:szCs w:val="24"/>
        </w:rPr>
        <w:t>608</w:t>
      </w:r>
      <w:r>
        <w:rPr>
          <w:rFonts w:eastAsia="Times New Roman"/>
          <w:szCs w:val="24"/>
        </w:rPr>
        <w:t>α)</w:t>
      </w:r>
    </w:p>
    <w:p w14:paraId="14EE086C" w14:textId="77777777" w:rsidR="002F0583" w:rsidRDefault="00B91F1A">
      <w:pPr>
        <w:spacing w:line="600" w:lineRule="auto"/>
        <w:ind w:firstLine="720"/>
        <w:jc w:val="center"/>
        <w:rPr>
          <w:rFonts w:eastAsia="Times New Roman"/>
          <w:color w:val="FF0000"/>
          <w:szCs w:val="24"/>
        </w:rPr>
      </w:pPr>
      <w:r w:rsidRPr="0059511D">
        <w:rPr>
          <w:rFonts w:eastAsia="Times New Roman"/>
          <w:color w:val="FF0000"/>
          <w:szCs w:val="24"/>
        </w:rPr>
        <w:t>(ΑΛΛΑΓΗ ΣΕΛΙΔΑΣ)</w:t>
      </w:r>
    </w:p>
    <w:p w14:paraId="14EE086D" w14:textId="77777777" w:rsidR="002F0583" w:rsidRDefault="00B91F1A">
      <w:pPr>
        <w:spacing w:line="600" w:lineRule="auto"/>
        <w:ind w:firstLine="720"/>
        <w:jc w:val="both"/>
        <w:rPr>
          <w:rFonts w:eastAsia="Times New Roman"/>
          <w:szCs w:val="24"/>
        </w:rPr>
      </w:pPr>
      <w:r>
        <w:rPr>
          <w:rFonts w:eastAsia="Times New Roman" w:cs="Times New Roman"/>
          <w:b/>
          <w:szCs w:val="24"/>
        </w:rPr>
        <w:t xml:space="preserve">ΠΡΟΕΔΡΕΥΩΝ (Αναστάσιος Κουράκης): </w:t>
      </w:r>
      <w:r>
        <w:rPr>
          <w:rFonts w:eastAsia="Times New Roman"/>
          <w:szCs w:val="24"/>
        </w:rPr>
        <w:t xml:space="preserve">Θα αναγνώσω </w:t>
      </w:r>
      <w:r>
        <w:rPr>
          <w:rFonts w:eastAsia="Times New Roman"/>
          <w:szCs w:val="24"/>
        </w:rPr>
        <w:t>κα</w:t>
      </w:r>
      <w:r>
        <w:rPr>
          <w:rFonts w:eastAsia="Times New Roman"/>
          <w:szCs w:val="24"/>
        </w:rPr>
        <w:t>ι</w:t>
      </w:r>
      <w:r>
        <w:rPr>
          <w:rFonts w:eastAsia="Times New Roman"/>
          <w:szCs w:val="24"/>
        </w:rPr>
        <w:t xml:space="preserve"> τον κατάλογο των υπογραφόντων την αίτηση ονομαστικής ψηφοφορίας Βουλευτών του Κομμουνιστικού Κόμματος Ελλάδας, για να διαπιστωθεί αν υπάρχει ο απαιτούμενος από τον Κανονισμό αριθμός για την υποβολή της. </w:t>
      </w:r>
    </w:p>
    <w:p w14:paraId="14EE086E"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Κουτσούμπας</w:t>
      </w:r>
      <w:proofErr w:type="spellEnd"/>
      <w:r>
        <w:rPr>
          <w:rFonts w:eastAsia="Times New Roman"/>
          <w:szCs w:val="24"/>
        </w:rPr>
        <w:t xml:space="preserve"> Δημήτριος. Παρών.</w:t>
      </w:r>
    </w:p>
    <w:p w14:paraId="14EE086F" w14:textId="77777777" w:rsidR="002F0583" w:rsidRDefault="00B91F1A">
      <w:pPr>
        <w:spacing w:line="600" w:lineRule="auto"/>
        <w:ind w:firstLine="720"/>
        <w:jc w:val="both"/>
        <w:rPr>
          <w:rFonts w:eastAsia="Times New Roman"/>
          <w:szCs w:val="24"/>
        </w:rPr>
      </w:pPr>
      <w:r>
        <w:rPr>
          <w:rFonts w:eastAsia="Times New Roman"/>
          <w:szCs w:val="24"/>
        </w:rPr>
        <w:t>Η κ. Παπαρήγα Α</w:t>
      </w:r>
      <w:r>
        <w:rPr>
          <w:rFonts w:eastAsia="Times New Roman"/>
          <w:szCs w:val="24"/>
        </w:rPr>
        <w:t xml:space="preserve">λεξάνδρα. Παρούσα. </w:t>
      </w:r>
    </w:p>
    <w:p w14:paraId="14EE0870"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Βαρδαλής</w:t>
      </w:r>
      <w:proofErr w:type="spellEnd"/>
      <w:r>
        <w:rPr>
          <w:rFonts w:eastAsia="Times New Roman"/>
          <w:szCs w:val="24"/>
        </w:rPr>
        <w:t xml:space="preserve"> Αθανάσιος. Παρών. </w:t>
      </w:r>
    </w:p>
    <w:p w14:paraId="14EE0871" w14:textId="77777777" w:rsidR="002F0583" w:rsidRDefault="00B91F1A">
      <w:pPr>
        <w:spacing w:line="600" w:lineRule="auto"/>
        <w:ind w:firstLine="720"/>
        <w:jc w:val="both"/>
        <w:rPr>
          <w:rFonts w:eastAsia="Times New Roman"/>
          <w:szCs w:val="24"/>
        </w:rPr>
      </w:pPr>
      <w:r>
        <w:rPr>
          <w:rFonts w:eastAsia="Times New Roman"/>
          <w:szCs w:val="24"/>
        </w:rPr>
        <w:t xml:space="preserve">Ο κ. Γκιόκας Ιωάννης. Παρών. </w:t>
      </w:r>
    </w:p>
    <w:p w14:paraId="14EE0872" w14:textId="77777777" w:rsidR="002F0583" w:rsidRDefault="00B91F1A">
      <w:pPr>
        <w:spacing w:line="600" w:lineRule="auto"/>
        <w:ind w:firstLine="720"/>
        <w:jc w:val="both"/>
        <w:rPr>
          <w:rFonts w:eastAsia="Times New Roman"/>
          <w:szCs w:val="24"/>
        </w:rPr>
      </w:pPr>
      <w:r>
        <w:rPr>
          <w:rFonts w:eastAsia="Times New Roman"/>
          <w:szCs w:val="24"/>
        </w:rPr>
        <w:t xml:space="preserve">Ο κ. Δελής Ιωάννης. Παρών. </w:t>
      </w:r>
    </w:p>
    <w:p w14:paraId="14EE0873" w14:textId="77777777" w:rsidR="002F0583" w:rsidRDefault="00B91F1A">
      <w:pPr>
        <w:spacing w:line="600" w:lineRule="auto"/>
        <w:ind w:firstLine="720"/>
        <w:jc w:val="both"/>
        <w:rPr>
          <w:rFonts w:eastAsia="Times New Roman"/>
          <w:szCs w:val="24"/>
        </w:rPr>
      </w:pPr>
      <w:r>
        <w:rPr>
          <w:rFonts w:eastAsia="Times New Roman"/>
          <w:szCs w:val="24"/>
        </w:rPr>
        <w:t xml:space="preserve">Η κ. Κανέλλη Λιάνα. Παρούσα. </w:t>
      </w:r>
    </w:p>
    <w:p w14:paraId="14EE0874"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Καραθανασόπουλος</w:t>
      </w:r>
      <w:proofErr w:type="spellEnd"/>
      <w:r>
        <w:rPr>
          <w:rFonts w:eastAsia="Times New Roman"/>
          <w:szCs w:val="24"/>
        </w:rPr>
        <w:t xml:space="preserve"> Νικόλαος. Παρών. </w:t>
      </w:r>
    </w:p>
    <w:p w14:paraId="14EE0875"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Κατσώτης</w:t>
      </w:r>
      <w:proofErr w:type="spellEnd"/>
      <w:r>
        <w:rPr>
          <w:rFonts w:eastAsia="Times New Roman"/>
          <w:szCs w:val="24"/>
        </w:rPr>
        <w:t xml:space="preserve"> Χρήστος. Παρών. </w:t>
      </w:r>
    </w:p>
    <w:p w14:paraId="14EE0876"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Λαμπρούλης</w:t>
      </w:r>
      <w:proofErr w:type="spellEnd"/>
      <w:r>
        <w:rPr>
          <w:rFonts w:eastAsia="Times New Roman"/>
          <w:szCs w:val="24"/>
        </w:rPr>
        <w:t xml:space="preserve"> Γεώργιος. Παρών. </w:t>
      </w:r>
    </w:p>
    <w:p w14:paraId="14EE0877" w14:textId="77777777" w:rsidR="002F0583" w:rsidRDefault="00B91F1A">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Διαμάντω. Παρούσα. </w:t>
      </w:r>
    </w:p>
    <w:p w14:paraId="14EE0878" w14:textId="77777777" w:rsidR="002F0583" w:rsidRDefault="00B91F1A">
      <w:pPr>
        <w:spacing w:line="600" w:lineRule="auto"/>
        <w:ind w:firstLine="720"/>
        <w:jc w:val="both"/>
        <w:rPr>
          <w:rFonts w:eastAsia="Times New Roman"/>
          <w:szCs w:val="24"/>
        </w:rPr>
      </w:pPr>
      <w:r>
        <w:rPr>
          <w:rFonts w:eastAsia="Times New Roman"/>
          <w:szCs w:val="24"/>
        </w:rPr>
        <w:t xml:space="preserve">Ο κ. Μωραΐτης Νικόλαος. Παρών. </w:t>
      </w:r>
    </w:p>
    <w:p w14:paraId="14EE0879" w14:textId="77777777" w:rsidR="002F0583" w:rsidRDefault="00B91F1A">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Παφίλης</w:t>
      </w:r>
      <w:proofErr w:type="spellEnd"/>
      <w:r>
        <w:rPr>
          <w:rFonts w:eastAsia="Times New Roman"/>
          <w:szCs w:val="24"/>
        </w:rPr>
        <w:t xml:space="preserve"> Αθανάσιος. Παρών. </w:t>
      </w:r>
    </w:p>
    <w:p w14:paraId="14EE087A" w14:textId="77777777" w:rsidR="002F0583" w:rsidRDefault="00B91F1A">
      <w:pPr>
        <w:spacing w:line="600" w:lineRule="auto"/>
        <w:ind w:firstLine="720"/>
        <w:jc w:val="both"/>
        <w:rPr>
          <w:rFonts w:eastAsia="Times New Roman"/>
          <w:szCs w:val="24"/>
        </w:rPr>
      </w:pPr>
      <w:r>
        <w:rPr>
          <w:rFonts w:eastAsia="Times New Roman"/>
          <w:szCs w:val="24"/>
        </w:rPr>
        <w:t xml:space="preserve">Ο κ. Στεργίου Κωνσταντίνος. Παρών. </w:t>
      </w:r>
    </w:p>
    <w:p w14:paraId="14EE087B" w14:textId="77777777" w:rsidR="002F0583" w:rsidRDefault="00B91F1A">
      <w:pPr>
        <w:spacing w:line="600" w:lineRule="auto"/>
        <w:ind w:firstLine="720"/>
        <w:jc w:val="both"/>
        <w:rPr>
          <w:rFonts w:eastAsia="Times New Roman"/>
          <w:szCs w:val="24"/>
        </w:rPr>
      </w:pPr>
      <w:r>
        <w:rPr>
          <w:rFonts w:eastAsia="Times New Roman"/>
          <w:szCs w:val="24"/>
        </w:rPr>
        <w:t xml:space="preserve">Ο κ. Συντυχάκης Εμμανουήλ. Παρών. </w:t>
      </w:r>
    </w:p>
    <w:p w14:paraId="14EE087C" w14:textId="77777777" w:rsidR="002F0583" w:rsidRDefault="00B91F1A">
      <w:pPr>
        <w:spacing w:line="600" w:lineRule="auto"/>
        <w:ind w:firstLine="720"/>
        <w:jc w:val="both"/>
        <w:rPr>
          <w:rFonts w:eastAsia="Times New Roman"/>
          <w:szCs w:val="24"/>
        </w:rPr>
      </w:pPr>
      <w:r>
        <w:rPr>
          <w:rFonts w:eastAsia="Times New Roman"/>
          <w:szCs w:val="24"/>
        </w:rPr>
        <w:t xml:space="preserve">Ο κ. Τάσσος Σταύρος. Παρών. </w:t>
      </w:r>
    </w:p>
    <w:p w14:paraId="14EE087D" w14:textId="77777777" w:rsidR="002F0583" w:rsidRDefault="00B91F1A">
      <w:pPr>
        <w:spacing w:line="600" w:lineRule="auto"/>
        <w:ind w:firstLine="720"/>
        <w:jc w:val="both"/>
        <w:rPr>
          <w:rFonts w:eastAsia="Times New Roman"/>
          <w:szCs w:val="24"/>
        </w:rPr>
      </w:pPr>
      <w:r>
        <w:rPr>
          <w:rFonts w:eastAsia="Times New Roman"/>
          <w:szCs w:val="24"/>
        </w:rPr>
        <w:t>Υ</w:t>
      </w:r>
      <w:r>
        <w:rPr>
          <w:rFonts w:eastAsia="Times New Roman"/>
          <w:szCs w:val="24"/>
        </w:rPr>
        <w:t>πάρχει ο απαιτούμενος από τον Κανονισμό αριθμός των υπογ</w:t>
      </w:r>
      <w:r>
        <w:rPr>
          <w:rFonts w:eastAsia="Times New Roman"/>
          <w:szCs w:val="24"/>
        </w:rPr>
        <w:t xml:space="preserve">ραφόντων την αίτηση ονομαστικής ψηφοφορίας Βουλευτών του Κομμουνιστικού Κόμματος Ελλάδας. </w:t>
      </w:r>
    </w:p>
    <w:p w14:paraId="14EE087E" w14:textId="77777777" w:rsidR="002F0583" w:rsidRDefault="00B91F1A">
      <w:pPr>
        <w:spacing w:line="600" w:lineRule="auto"/>
        <w:ind w:firstLine="720"/>
        <w:jc w:val="both"/>
        <w:rPr>
          <w:rFonts w:eastAsia="Times New Roman"/>
          <w:szCs w:val="24"/>
        </w:rPr>
      </w:pPr>
      <w:r>
        <w:rPr>
          <w:rFonts w:eastAsia="Times New Roman"/>
          <w:szCs w:val="24"/>
        </w:rPr>
        <w:t>Κυρίες και κύριοι συνάδελφοι, δ</w:t>
      </w:r>
      <w:r>
        <w:rPr>
          <w:rFonts w:eastAsia="Times New Roman"/>
          <w:szCs w:val="24"/>
        </w:rPr>
        <w:t xml:space="preserve">έχεστε να συμπτύξουμε τις κατατεθείσες ονομαστικές ψηφοφορίες σε μία; </w:t>
      </w:r>
    </w:p>
    <w:p w14:paraId="14EE087F" w14:textId="77777777" w:rsidR="002F0583" w:rsidRDefault="00B91F1A">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14EE0880" w14:textId="77777777" w:rsidR="002F0583" w:rsidRDefault="00B91F1A">
      <w:pPr>
        <w:spacing w:line="600" w:lineRule="auto"/>
        <w:ind w:firstLine="720"/>
        <w:jc w:val="both"/>
        <w:rPr>
          <w:rFonts w:eastAsia="Times New Roman"/>
          <w:szCs w:val="24"/>
        </w:rPr>
      </w:pPr>
      <w:r>
        <w:rPr>
          <w:rFonts w:eastAsia="Times New Roman"/>
          <w:b/>
          <w:szCs w:val="24"/>
        </w:rPr>
        <w:t>ΠΡΟΕΔΡΕΥΩΝ (Αναστάσιος Κο</w:t>
      </w:r>
      <w:r>
        <w:rPr>
          <w:rFonts w:eastAsia="Times New Roman"/>
          <w:b/>
          <w:szCs w:val="24"/>
        </w:rPr>
        <w:t>υράκης):</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 xml:space="preserve"> ομοφώνως.</w:t>
      </w:r>
    </w:p>
    <w:p w14:paraId="14EE0881" w14:textId="77777777" w:rsidR="002F0583" w:rsidRDefault="00B91F1A">
      <w:pPr>
        <w:spacing w:line="600" w:lineRule="auto"/>
        <w:ind w:firstLine="720"/>
        <w:jc w:val="both"/>
        <w:rPr>
          <w:rFonts w:eastAsia="Times New Roman"/>
          <w:szCs w:val="24"/>
        </w:rPr>
      </w:pPr>
      <w:r>
        <w:rPr>
          <w:rFonts w:eastAsia="Times New Roman"/>
          <w:szCs w:val="24"/>
        </w:rPr>
        <w:t>Δ</w:t>
      </w:r>
      <w:r>
        <w:rPr>
          <w:rFonts w:eastAsia="Times New Roman"/>
          <w:szCs w:val="24"/>
        </w:rPr>
        <w:t xml:space="preserve">ιακόπτουμε τη συνεδρίαση για δέκα (10΄) λεπτά, σύμφωνα με τον Κανονισμό. </w:t>
      </w:r>
    </w:p>
    <w:p w14:paraId="14EE0882" w14:textId="77777777" w:rsidR="002F0583" w:rsidRDefault="00B91F1A">
      <w:pPr>
        <w:spacing w:line="600" w:lineRule="auto"/>
        <w:ind w:firstLine="720"/>
        <w:jc w:val="center"/>
        <w:rPr>
          <w:rFonts w:eastAsia="Times New Roman"/>
          <w:szCs w:val="24"/>
        </w:rPr>
      </w:pPr>
      <w:r>
        <w:rPr>
          <w:rFonts w:eastAsia="Times New Roman"/>
          <w:szCs w:val="24"/>
        </w:rPr>
        <w:lastRenderedPageBreak/>
        <w:t>(ΔΙΑΚΟΠΗ)</w:t>
      </w:r>
    </w:p>
    <w:p w14:paraId="14EE0883" w14:textId="77777777" w:rsidR="002F0583" w:rsidRDefault="00B91F1A">
      <w:pPr>
        <w:spacing w:after="0" w:line="600" w:lineRule="auto"/>
        <w:ind w:firstLine="720"/>
        <w:jc w:val="center"/>
        <w:rPr>
          <w:rFonts w:eastAsia="Times New Roman"/>
          <w:szCs w:val="24"/>
        </w:rPr>
      </w:pPr>
      <w:r>
        <w:rPr>
          <w:rFonts w:eastAsia="Times New Roman"/>
          <w:szCs w:val="24"/>
        </w:rPr>
        <w:t>(ΜΕΤΑ ΤΗ ΔΙΑΚΟΠΗ)</w:t>
      </w:r>
    </w:p>
    <w:p w14:paraId="14EE0884" w14:textId="77777777" w:rsidR="002F0583" w:rsidRDefault="00B91F1A">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 </w:t>
      </w:r>
    </w:p>
    <w:p w14:paraId="14EE0885" w14:textId="77777777" w:rsidR="002F0583" w:rsidRDefault="00B91F1A">
      <w:pPr>
        <w:spacing w:after="0" w:line="600" w:lineRule="auto"/>
        <w:ind w:firstLine="720"/>
        <w:jc w:val="both"/>
        <w:rPr>
          <w:rFonts w:eastAsia="Times New Roman"/>
          <w:szCs w:val="24"/>
        </w:rPr>
      </w:pPr>
      <w:r>
        <w:rPr>
          <w:rFonts w:eastAsia="Times New Roman"/>
          <w:szCs w:val="24"/>
        </w:rPr>
        <w:t>Θα διεξαχθεί ονο</w:t>
      </w:r>
      <w:r>
        <w:rPr>
          <w:rFonts w:eastAsia="Times New Roman"/>
          <w:szCs w:val="24"/>
        </w:rPr>
        <w:t>μαστική ψηφοφορία επί της αρχής, επί όλων των άρθρων, καθώς και επί της υπουργικής τροπολογίας</w:t>
      </w:r>
      <w:r>
        <w:rPr>
          <w:rFonts w:eastAsia="Times New Roman"/>
          <w:szCs w:val="24"/>
        </w:rPr>
        <w:t xml:space="preserve"> με αριθμό</w:t>
      </w:r>
      <w:r>
        <w:rPr>
          <w:rFonts w:eastAsia="Times New Roman"/>
          <w:szCs w:val="24"/>
        </w:rPr>
        <w:t xml:space="preserve"> 1032/164 του σχεδίου νόμου του Υπουργείου Οικονομικών</w:t>
      </w:r>
      <w:r>
        <w:rPr>
          <w:rFonts w:eastAsia="Times New Roman"/>
          <w:szCs w:val="24"/>
        </w:rPr>
        <w:t>:</w:t>
      </w:r>
      <w:r>
        <w:rPr>
          <w:rFonts w:eastAsia="Times New Roman"/>
          <w:szCs w:val="24"/>
        </w:rPr>
        <w:t xml:space="preserve"> «Συνταξιοδοτικές διατάξεις Δημοσίου και τροποποίηση διατάξεων του ν.4387/2016, μέτρα εφαρμογής τ</w:t>
      </w:r>
      <w:r>
        <w:rPr>
          <w:rFonts w:eastAsia="Times New Roman"/>
          <w:szCs w:val="24"/>
        </w:rPr>
        <w:t xml:space="preserve">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w:t>
      </w:r>
    </w:p>
    <w:p w14:paraId="14EE0886" w14:textId="77777777" w:rsidR="002F0583" w:rsidRDefault="002F0583">
      <w:pPr>
        <w:spacing w:after="0" w:line="600" w:lineRule="auto"/>
        <w:ind w:firstLine="720"/>
        <w:jc w:val="both"/>
        <w:rPr>
          <w:rFonts w:eastAsia="Times New Roman"/>
          <w:szCs w:val="24"/>
        </w:rPr>
      </w:pPr>
    </w:p>
    <w:p w14:paraId="14EE0887" w14:textId="77777777" w:rsidR="002F0583" w:rsidRDefault="00B91F1A">
      <w:pPr>
        <w:spacing w:after="0" w:line="600" w:lineRule="auto"/>
        <w:ind w:firstLine="720"/>
        <w:jc w:val="both"/>
        <w:rPr>
          <w:rFonts w:eastAsia="Times New Roman"/>
          <w:szCs w:val="24"/>
        </w:rPr>
      </w:pPr>
      <w:r>
        <w:rPr>
          <w:rFonts w:eastAsia="Times New Roman"/>
          <w:szCs w:val="24"/>
        </w:rPr>
        <w:t xml:space="preserve">Οι αποδεχόμενοι το νομοσχέδιο επί της αρχής, των άρθρων και της τροπολογίας </w:t>
      </w:r>
      <w:r>
        <w:rPr>
          <w:rFonts w:eastAsia="Times New Roman"/>
          <w:szCs w:val="24"/>
        </w:rPr>
        <w:t xml:space="preserve">λέγουν «ΝΑΙ». </w:t>
      </w:r>
    </w:p>
    <w:p w14:paraId="14EE0888" w14:textId="77777777" w:rsidR="002F0583" w:rsidRDefault="00B91F1A">
      <w:pPr>
        <w:spacing w:after="0" w:line="600" w:lineRule="auto"/>
        <w:ind w:firstLine="720"/>
        <w:jc w:val="both"/>
        <w:rPr>
          <w:rFonts w:eastAsia="Times New Roman"/>
          <w:szCs w:val="24"/>
        </w:rPr>
      </w:pPr>
      <w:r>
        <w:rPr>
          <w:rFonts w:eastAsia="Times New Roman"/>
          <w:szCs w:val="24"/>
        </w:rPr>
        <w:t xml:space="preserve">Οι μη αποδεχόμενοι λέγουν «ΟΧΙ». </w:t>
      </w:r>
    </w:p>
    <w:p w14:paraId="14EE0889" w14:textId="77777777" w:rsidR="002F0583" w:rsidRDefault="00B91F1A">
      <w:pPr>
        <w:spacing w:after="0" w:line="600" w:lineRule="auto"/>
        <w:ind w:firstLine="720"/>
        <w:jc w:val="both"/>
        <w:rPr>
          <w:rFonts w:eastAsia="Times New Roman"/>
          <w:szCs w:val="24"/>
        </w:rPr>
      </w:pPr>
      <w:r>
        <w:rPr>
          <w:rFonts w:eastAsia="Times New Roman"/>
          <w:szCs w:val="24"/>
        </w:rPr>
        <w:t xml:space="preserve">Οι αρνούμενοι ψήφο λέγουν «ΠΑΡΩΝ». </w:t>
      </w:r>
    </w:p>
    <w:p w14:paraId="14EE088A" w14:textId="77777777" w:rsidR="002F0583" w:rsidRDefault="00B91F1A">
      <w:pPr>
        <w:spacing w:after="0" w:line="600" w:lineRule="auto"/>
        <w:ind w:firstLine="720"/>
        <w:jc w:val="both"/>
        <w:rPr>
          <w:rFonts w:eastAsia="Times New Roman"/>
          <w:szCs w:val="24"/>
        </w:rPr>
      </w:pPr>
      <w:r>
        <w:rPr>
          <w:rFonts w:eastAsia="Times New Roman"/>
          <w:szCs w:val="24"/>
        </w:rPr>
        <w:t xml:space="preserve">Καλούνται επί του καταλόγου οι Βουλευτές κ. Αναστασία </w:t>
      </w:r>
      <w:proofErr w:type="spellStart"/>
      <w:r>
        <w:rPr>
          <w:rFonts w:eastAsia="Times New Roman"/>
          <w:szCs w:val="24"/>
        </w:rPr>
        <w:t>Γκαρά</w:t>
      </w:r>
      <w:proofErr w:type="spellEnd"/>
      <w:r>
        <w:rPr>
          <w:rFonts w:eastAsia="Times New Roman"/>
          <w:szCs w:val="24"/>
        </w:rPr>
        <w:t xml:space="preserve"> από τον ΣΥΡΙΖΑ και ο κ. 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 </w:t>
      </w:r>
    </w:p>
    <w:p w14:paraId="14EE088B" w14:textId="77777777" w:rsidR="002F0583" w:rsidRDefault="00B91F1A">
      <w:pPr>
        <w:spacing w:after="0" w:line="600" w:lineRule="auto"/>
        <w:ind w:firstLine="720"/>
        <w:jc w:val="both"/>
        <w:rPr>
          <w:rFonts w:eastAsia="Times New Roman"/>
          <w:szCs w:val="24"/>
        </w:rPr>
      </w:pPr>
      <w:r>
        <w:rPr>
          <w:rFonts w:eastAsia="Times New Roman"/>
          <w:szCs w:val="24"/>
        </w:rPr>
        <w:t>Σας ενημερώνω, επίσης, ότι έχουν έρθει σ</w:t>
      </w:r>
      <w:r>
        <w:rPr>
          <w:rFonts w:eastAsia="Times New Roman"/>
          <w:szCs w:val="24"/>
        </w:rPr>
        <w:t>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w:t>
      </w:r>
      <w:r>
        <w:rPr>
          <w:rFonts w:eastAsia="Times New Roman"/>
          <w:szCs w:val="24"/>
        </w:rPr>
        <w:lastRenderedPageBreak/>
        <w:t>γνωστοποιούν την ψήφο τους επί της αρχής, επί των άρθρων και επί της τροπολογίας του νομοσχεδίου. Οι ψήφοι αυτές θα ανακοινωθούν και θα συνυπολο</w:t>
      </w:r>
      <w:r>
        <w:rPr>
          <w:rFonts w:eastAsia="Times New Roman"/>
          <w:szCs w:val="24"/>
        </w:rPr>
        <w:t xml:space="preserve">γιστούν στην καταμέτρηση, η οποία θα ακολουθήσει. </w:t>
      </w:r>
    </w:p>
    <w:p w14:paraId="14EE088C" w14:textId="77777777" w:rsidR="002F0583" w:rsidRDefault="00B91F1A">
      <w:pPr>
        <w:spacing w:after="0" w:line="600" w:lineRule="auto"/>
        <w:ind w:firstLine="720"/>
        <w:jc w:val="both"/>
        <w:rPr>
          <w:rFonts w:eastAsia="Times New Roman"/>
          <w:szCs w:val="24"/>
        </w:rPr>
      </w:pPr>
      <w:r>
        <w:rPr>
          <w:rFonts w:eastAsia="Times New Roman"/>
          <w:szCs w:val="24"/>
        </w:rPr>
        <w:t xml:space="preserve">Πριν αρχίσει η ψηφοφορία θα ήθελα να σας ενημερώσω για τη στάση που θα τηρήσει στην ψηφοφορία η Χρυσή Αυγή. </w:t>
      </w:r>
    </w:p>
    <w:p w14:paraId="14EE088D" w14:textId="77777777" w:rsidR="002F0583" w:rsidRDefault="00B91F1A">
      <w:pPr>
        <w:spacing w:after="0" w:line="600" w:lineRule="auto"/>
        <w:ind w:firstLine="720"/>
        <w:jc w:val="both"/>
        <w:rPr>
          <w:rFonts w:eastAsia="Times New Roman"/>
          <w:szCs w:val="24"/>
        </w:rPr>
      </w:pPr>
      <w:r>
        <w:rPr>
          <w:rFonts w:eastAsia="Times New Roman"/>
          <w:szCs w:val="24"/>
        </w:rPr>
        <w:t xml:space="preserve">Έχουν αποσταλεί στο Προεδρείο δεκαεπτά φάκελοι από Βουλευτές της Κοινοβουλευτικής Ομάδας της Χρυσής Αυγής με το παρακάτω περιεχόμενο. Είναι το κείμενο που υπογράφει ο κάθε Βουλευτής: </w:t>
      </w:r>
    </w:p>
    <w:p w14:paraId="14EE088E" w14:textId="77777777" w:rsidR="002F0583" w:rsidRDefault="00B91F1A">
      <w:pPr>
        <w:spacing w:after="0" w:line="600" w:lineRule="auto"/>
        <w:ind w:firstLine="720"/>
        <w:jc w:val="both"/>
        <w:rPr>
          <w:rFonts w:eastAsia="Times New Roman"/>
          <w:szCs w:val="24"/>
        </w:rPr>
      </w:pPr>
      <w:r>
        <w:rPr>
          <w:rFonts w:eastAsia="Times New Roman"/>
          <w:szCs w:val="24"/>
        </w:rPr>
        <w:t xml:space="preserve">«Προς τον Πρόεδρο της Βουλής, </w:t>
      </w:r>
    </w:p>
    <w:p w14:paraId="14EE088F" w14:textId="77777777" w:rsidR="002F0583" w:rsidRDefault="00B91F1A">
      <w:pPr>
        <w:spacing w:after="0" w:line="600" w:lineRule="auto"/>
        <w:ind w:firstLine="720"/>
        <w:jc w:val="both"/>
        <w:rPr>
          <w:rFonts w:eastAsia="Times New Roman"/>
          <w:szCs w:val="24"/>
        </w:rPr>
      </w:pPr>
      <w:r>
        <w:rPr>
          <w:rFonts w:eastAsia="Times New Roman"/>
          <w:szCs w:val="24"/>
        </w:rPr>
        <w:t>Δηλώνω ότι δεν επιθυμώ να νομιμοποιήσω με</w:t>
      </w:r>
      <w:r>
        <w:rPr>
          <w:rFonts w:eastAsia="Times New Roman"/>
          <w:szCs w:val="24"/>
        </w:rPr>
        <w:t xml:space="preserve"> την παρουσία μου μια άκυρη και παράνομη διαδικασία. </w:t>
      </w:r>
    </w:p>
    <w:p w14:paraId="14EE0890" w14:textId="77777777" w:rsidR="002F0583" w:rsidRDefault="00B91F1A">
      <w:pPr>
        <w:spacing w:after="0" w:line="600" w:lineRule="auto"/>
        <w:ind w:firstLine="720"/>
        <w:jc w:val="both"/>
        <w:rPr>
          <w:rFonts w:eastAsia="Times New Roman"/>
          <w:szCs w:val="24"/>
        </w:rPr>
      </w:pPr>
      <w:r>
        <w:rPr>
          <w:rFonts w:eastAsia="Times New Roman"/>
          <w:szCs w:val="24"/>
        </w:rPr>
        <w:t>Καταγγέλλω τον παράνομο και αντισυνταγματικό αποκλεισμό της Κοινοβουλευτικής Ομάδας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p>
    <w:p w14:paraId="14EE0891" w14:textId="77777777" w:rsidR="002F0583" w:rsidRDefault="00B91F1A">
      <w:pPr>
        <w:spacing w:after="0" w:line="600" w:lineRule="auto"/>
        <w:ind w:firstLine="720"/>
        <w:jc w:val="both"/>
        <w:rPr>
          <w:rFonts w:eastAsia="Times New Roman"/>
          <w:szCs w:val="24"/>
        </w:rPr>
      </w:pPr>
      <w:r>
        <w:rPr>
          <w:rFonts w:eastAsia="Times New Roman"/>
          <w:szCs w:val="24"/>
        </w:rPr>
        <w:t xml:space="preserve">Καταψηφίζω το νομοσχέδιο. </w:t>
      </w:r>
    </w:p>
    <w:p w14:paraId="14EE0892" w14:textId="77777777" w:rsidR="002F0583" w:rsidRDefault="00B91F1A">
      <w:pPr>
        <w:spacing w:after="0" w:line="600" w:lineRule="auto"/>
        <w:ind w:firstLine="720"/>
        <w:rPr>
          <w:rFonts w:eastAsia="Times New Roman"/>
          <w:szCs w:val="24"/>
        </w:rPr>
      </w:pPr>
      <w:r>
        <w:rPr>
          <w:rFonts w:eastAsia="Times New Roman"/>
          <w:szCs w:val="24"/>
        </w:rPr>
        <w:t>18</w:t>
      </w:r>
      <w:r>
        <w:rPr>
          <w:rFonts w:eastAsia="Times New Roman"/>
          <w:szCs w:val="24"/>
        </w:rPr>
        <w:t>-</w:t>
      </w:r>
      <w:r>
        <w:rPr>
          <w:rFonts w:eastAsia="Times New Roman"/>
          <w:szCs w:val="24"/>
        </w:rPr>
        <w:t>5</w:t>
      </w:r>
      <w:r>
        <w:rPr>
          <w:rFonts w:eastAsia="Times New Roman"/>
          <w:szCs w:val="24"/>
        </w:rPr>
        <w:t>-</w:t>
      </w:r>
      <w:r>
        <w:rPr>
          <w:rFonts w:eastAsia="Times New Roman"/>
          <w:szCs w:val="24"/>
        </w:rPr>
        <w:t>2017.</w:t>
      </w:r>
    </w:p>
    <w:p w14:paraId="14EE0893" w14:textId="77777777" w:rsidR="002F0583" w:rsidRDefault="00B91F1A">
      <w:pPr>
        <w:spacing w:after="0" w:line="600" w:lineRule="auto"/>
        <w:ind w:firstLine="720"/>
        <w:rPr>
          <w:rFonts w:eastAsia="Times New Roman"/>
          <w:szCs w:val="24"/>
        </w:rPr>
      </w:pPr>
      <w:r>
        <w:rPr>
          <w:rFonts w:eastAsia="Times New Roman"/>
          <w:szCs w:val="24"/>
        </w:rPr>
        <w:t>Ο δηλών</w:t>
      </w:r>
    </w:p>
    <w:p w14:paraId="14EE0894" w14:textId="77777777" w:rsidR="002F0583" w:rsidRDefault="00B91F1A">
      <w:pPr>
        <w:spacing w:after="0" w:line="600" w:lineRule="auto"/>
        <w:ind w:firstLine="720"/>
        <w:rPr>
          <w:rFonts w:eastAsia="Times New Roman"/>
          <w:szCs w:val="24"/>
        </w:rPr>
      </w:pPr>
      <w:proofErr w:type="spellStart"/>
      <w:r>
        <w:rPr>
          <w:rFonts w:eastAsia="Times New Roman"/>
          <w:szCs w:val="24"/>
        </w:rPr>
        <w:t>Χατζησσάβας</w:t>
      </w:r>
      <w:proofErr w:type="spellEnd"/>
      <w:r>
        <w:rPr>
          <w:rFonts w:eastAsia="Times New Roman"/>
          <w:szCs w:val="24"/>
        </w:rPr>
        <w:t xml:space="preserve"> Χρήστος, </w:t>
      </w:r>
    </w:p>
    <w:p w14:paraId="14EE0895" w14:textId="77777777" w:rsidR="002F0583" w:rsidRDefault="00B91F1A">
      <w:pPr>
        <w:spacing w:after="0" w:line="600" w:lineRule="auto"/>
        <w:ind w:firstLine="720"/>
        <w:rPr>
          <w:rFonts w:eastAsia="Times New Roman"/>
          <w:szCs w:val="24"/>
        </w:rPr>
      </w:pPr>
      <w:r>
        <w:rPr>
          <w:rFonts w:eastAsia="Times New Roman"/>
          <w:szCs w:val="24"/>
        </w:rPr>
        <w:t xml:space="preserve">Βουλευτής </w:t>
      </w:r>
      <w:r>
        <w:rPr>
          <w:rFonts w:eastAsia="Times New Roman"/>
          <w:szCs w:val="24"/>
        </w:rPr>
        <w:t>Κιλκίς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w:t>
      </w:r>
    </w:p>
    <w:p w14:paraId="14EE0896" w14:textId="77777777" w:rsidR="002F0583" w:rsidRDefault="00B91F1A">
      <w:pPr>
        <w:spacing w:after="0" w:line="600" w:lineRule="auto"/>
        <w:ind w:firstLine="720"/>
        <w:jc w:val="both"/>
        <w:rPr>
          <w:rFonts w:eastAsia="Times New Roman"/>
          <w:szCs w:val="24"/>
        </w:rPr>
      </w:pPr>
      <w:r>
        <w:rPr>
          <w:rFonts w:eastAsia="Times New Roman"/>
          <w:szCs w:val="24"/>
        </w:rPr>
        <w:t xml:space="preserve">Φαντάζομαι ότι και οι υπόλοιποι φάκελοι έχουν το ίδιο περιεχόμενο. </w:t>
      </w:r>
    </w:p>
    <w:p w14:paraId="14EE0897" w14:textId="77777777" w:rsidR="002F0583" w:rsidRDefault="00B91F1A">
      <w:pPr>
        <w:spacing w:after="0" w:line="600" w:lineRule="auto"/>
        <w:ind w:firstLine="720"/>
        <w:jc w:val="both"/>
        <w:rPr>
          <w:rFonts w:eastAsia="Times New Roman"/>
          <w:szCs w:val="24"/>
        </w:rPr>
      </w:pPr>
      <w:r>
        <w:rPr>
          <w:rFonts w:eastAsia="Times New Roman"/>
          <w:szCs w:val="24"/>
        </w:rPr>
        <w:t xml:space="preserve">Παρακαλώ να αρχίσει η ανάγνωση του καταλόγου. </w:t>
      </w:r>
    </w:p>
    <w:p w14:paraId="14EE0898" w14:textId="77777777" w:rsidR="002F0583" w:rsidRDefault="00B91F1A">
      <w:pPr>
        <w:spacing w:after="0" w:line="600" w:lineRule="auto"/>
        <w:ind w:firstLine="720"/>
        <w:jc w:val="center"/>
        <w:rPr>
          <w:rFonts w:eastAsia="Times New Roman"/>
          <w:szCs w:val="24"/>
        </w:rPr>
      </w:pPr>
      <w:r>
        <w:rPr>
          <w:rFonts w:eastAsia="Times New Roman"/>
          <w:szCs w:val="24"/>
        </w:rPr>
        <w:lastRenderedPageBreak/>
        <w:t>(ΨΗΦΟΦΟΡΙΑ)</w:t>
      </w:r>
    </w:p>
    <w:p w14:paraId="14EE0899" w14:textId="77777777" w:rsidR="002F0583" w:rsidRDefault="00B91F1A">
      <w:pPr>
        <w:spacing w:line="600" w:lineRule="auto"/>
        <w:ind w:firstLine="720"/>
        <w:jc w:val="center"/>
        <w:rPr>
          <w:rFonts w:eastAsia="Times New Roman"/>
          <w:szCs w:val="24"/>
        </w:rPr>
      </w:pPr>
      <w:r>
        <w:rPr>
          <w:rFonts w:eastAsia="Times New Roman"/>
          <w:szCs w:val="24"/>
        </w:rPr>
        <w:t>(ΜΕΤΑ ΚΑΙ ΤΗ ΔΕΥΤΕΡΗ ΑΝΑΓΝΩΣΗ ΤΟΥ ΚΑΤΑΛΟΓΟΥ)</w:t>
      </w:r>
    </w:p>
    <w:p w14:paraId="14EE089A" w14:textId="77777777" w:rsidR="002F0583" w:rsidRDefault="00B91F1A">
      <w:pPr>
        <w:spacing w:line="600" w:lineRule="auto"/>
        <w:ind w:firstLine="720"/>
        <w:jc w:val="both"/>
        <w:rPr>
          <w:rFonts w:eastAsia="Times New Roman" w:cs="Times New Roman"/>
        </w:rPr>
      </w:pPr>
      <w:r>
        <w:rPr>
          <w:rFonts w:eastAsia="Times New Roman"/>
          <w:b/>
          <w:bCs/>
        </w:rPr>
        <w:t xml:space="preserve">ΠΡΟΕΔΡΕΥΩΝ (Αναστάσιος Κουράκης): </w:t>
      </w:r>
      <w:r>
        <w:rPr>
          <w:rFonts w:eastAsia="Times New Roman"/>
          <w:szCs w:val="24"/>
        </w:rPr>
        <w:t>Υπάρχει συ</w:t>
      </w:r>
      <w:r>
        <w:rPr>
          <w:rFonts w:eastAsia="Times New Roman"/>
          <w:szCs w:val="24"/>
        </w:rPr>
        <w:t>νάδελφος</w:t>
      </w:r>
      <w:r>
        <w:rPr>
          <w:rFonts w:eastAsia="Times New Roman"/>
          <w:szCs w:val="24"/>
        </w:rPr>
        <w:t>,</w:t>
      </w:r>
      <w:r>
        <w:rPr>
          <w:rFonts w:eastAsia="Times New Roman"/>
          <w:szCs w:val="24"/>
        </w:rPr>
        <w:t xml:space="preserve"> ο οποίος δεν άκουσε το όνομά του; Κανείς.</w:t>
      </w:r>
    </w:p>
    <w:p w14:paraId="14EE089B" w14:textId="77777777" w:rsidR="002F0583" w:rsidRDefault="00B91F1A">
      <w:pPr>
        <w:spacing w:line="600" w:lineRule="auto"/>
        <w:ind w:firstLine="720"/>
        <w:jc w:val="both"/>
        <w:rPr>
          <w:rFonts w:eastAsia="Times New Roman"/>
          <w:szCs w:val="24"/>
        </w:rPr>
      </w:pPr>
      <w:r>
        <w:rPr>
          <w:rFonts w:eastAsia="Times New Roman"/>
          <w:szCs w:val="24"/>
        </w:rPr>
        <w:t>Οι επιστολές</w:t>
      </w:r>
      <w:r>
        <w:rPr>
          <w:rFonts w:eastAsia="Times New Roman"/>
          <w:szCs w:val="24"/>
        </w:rPr>
        <w:t>,</w:t>
      </w:r>
      <w:r>
        <w:rPr>
          <w:rFonts w:eastAsia="Times New Roman"/>
          <w:szCs w:val="24"/>
        </w:rPr>
        <w:t xml:space="preserve"> οι οποίες απεστάλησαν στο Προεδρείο από τους συναδέλφους, σύμφωνα με το άρθρο 70Α του Κανονισμού της Βουλής, </w:t>
      </w:r>
      <w:r>
        <w:rPr>
          <w:rFonts w:eastAsia="Times New Roman"/>
          <w:szCs w:val="24"/>
        </w:rPr>
        <w:t xml:space="preserve">θα καταχωριστούν </w:t>
      </w:r>
      <w:r>
        <w:rPr>
          <w:rFonts w:eastAsia="Times New Roman"/>
          <w:szCs w:val="24"/>
        </w:rPr>
        <w:t>στα Πρακτικά.</w:t>
      </w:r>
    </w:p>
    <w:p w14:paraId="14EE089C" w14:textId="77777777" w:rsidR="002F0583" w:rsidRDefault="00B91F1A">
      <w:pPr>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καταχωρίζονται στα Π</w:t>
      </w:r>
      <w:r>
        <w:rPr>
          <w:rFonts w:eastAsia="Times New Roman"/>
          <w:szCs w:val="24"/>
        </w:rPr>
        <w:t xml:space="preserve">ρακτικά και </w:t>
      </w:r>
      <w:r>
        <w:rPr>
          <w:rFonts w:eastAsia="Times New Roman"/>
          <w:szCs w:val="24"/>
        </w:rPr>
        <w:t>έχουν ως εξής:</w:t>
      </w:r>
    </w:p>
    <w:p w14:paraId="14EE089D" w14:textId="77777777" w:rsidR="002F0583" w:rsidRDefault="00B91F1A">
      <w:pPr>
        <w:spacing w:line="600" w:lineRule="auto"/>
        <w:ind w:firstLine="720"/>
        <w:jc w:val="center"/>
        <w:rPr>
          <w:rFonts w:eastAsia="Times New Roman"/>
          <w:color w:val="FF0000"/>
          <w:szCs w:val="24"/>
        </w:rPr>
      </w:pPr>
      <w:r w:rsidRPr="00CD6A7D">
        <w:rPr>
          <w:rFonts w:eastAsia="Times New Roman"/>
          <w:color w:val="FF0000"/>
          <w:szCs w:val="24"/>
        </w:rPr>
        <w:t>(ΑΛΛΑΓΗ ΣΕΛΙΔΑΣ)</w:t>
      </w:r>
    </w:p>
    <w:p w14:paraId="14EE089E" w14:textId="77777777" w:rsidR="002F0583" w:rsidRDefault="00B91F1A">
      <w:pPr>
        <w:spacing w:line="600" w:lineRule="auto"/>
        <w:ind w:firstLine="720"/>
        <w:jc w:val="center"/>
        <w:rPr>
          <w:rFonts w:eastAsia="Times New Roman"/>
          <w:szCs w:val="24"/>
        </w:rPr>
      </w:pPr>
      <w:r>
        <w:rPr>
          <w:rFonts w:eastAsia="Times New Roman"/>
          <w:szCs w:val="24"/>
        </w:rPr>
        <w:t>(Να καταχωριστούν οι σελ. 614-618)</w:t>
      </w:r>
    </w:p>
    <w:p w14:paraId="14EE089F" w14:textId="77777777" w:rsidR="002F0583" w:rsidRDefault="00B91F1A">
      <w:pPr>
        <w:spacing w:line="600" w:lineRule="auto"/>
        <w:ind w:firstLine="720"/>
        <w:jc w:val="center"/>
        <w:rPr>
          <w:rFonts w:eastAsia="Times New Roman"/>
          <w:color w:val="FF0000"/>
          <w:szCs w:val="24"/>
        </w:rPr>
      </w:pPr>
      <w:r w:rsidRPr="00CD6A7D">
        <w:rPr>
          <w:rFonts w:eastAsia="Times New Roman"/>
          <w:color w:val="FF0000"/>
          <w:szCs w:val="24"/>
        </w:rPr>
        <w:t>(ΑΛΛΑΓΗ ΣΕΛΙΔΑΣ)</w:t>
      </w:r>
    </w:p>
    <w:p w14:paraId="14EE08A0" w14:textId="77777777" w:rsidR="002F0583" w:rsidRDefault="00B91F1A">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rPr>
        <w:t>Κυρίες και κύριοι συνάδελφοι</w:t>
      </w:r>
      <w:r>
        <w:rPr>
          <w:rFonts w:eastAsia="Times New Roman" w:cs="Times New Roman"/>
        </w:rPr>
        <w:t xml:space="preserve">, </w:t>
      </w:r>
      <w:r>
        <w:rPr>
          <w:rFonts w:eastAsia="Times New Roman"/>
          <w:szCs w:val="24"/>
        </w:rPr>
        <w:t xml:space="preserve">σας ενημερώνω ότι έχουν έρθει στο Προεδρείο επιστολές των συναδέλφων κ. Νικόλαου – Γεώργιου </w:t>
      </w:r>
      <w:proofErr w:type="spellStart"/>
      <w:r>
        <w:rPr>
          <w:rFonts w:eastAsia="Times New Roman"/>
          <w:szCs w:val="24"/>
        </w:rPr>
        <w:t>Δένδ</w:t>
      </w:r>
      <w:r>
        <w:rPr>
          <w:rFonts w:eastAsia="Times New Roman"/>
          <w:szCs w:val="24"/>
        </w:rPr>
        <w:t>ια</w:t>
      </w:r>
      <w:proofErr w:type="spellEnd"/>
      <w:r>
        <w:rPr>
          <w:rFonts w:eastAsia="Times New Roman"/>
          <w:szCs w:val="24"/>
        </w:rPr>
        <w:t xml:space="preserve"> και κ. Άννας – Μισέλ Ασημακοπούλου, οι οποίοι μας γνωρίζουν ότι απουσιάζουν από την ψηφοφορία και ότι αν ήταν παρόντες θα ψήφιζαν όπως η </w:t>
      </w:r>
      <w:r>
        <w:rPr>
          <w:rFonts w:eastAsia="Times New Roman"/>
        </w:rPr>
        <w:t xml:space="preserve">Νέα Δημοκρατία. </w:t>
      </w:r>
    </w:p>
    <w:p w14:paraId="14EE08A1"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Επίσης έχουν κατατεθεί </w:t>
      </w:r>
      <w:r>
        <w:rPr>
          <w:rFonts w:eastAsia="Times New Roman"/>
          <w:szCs w:val="24"/>
        </w:rPr>
        <w:t>δεκαεπτά</w:t>
      </w:r>
      <w:r>
        <w:rPr>
          <w:rFonts w:eastAsia="Times New Roman"/>
          <w:szCs w:val="24"/>
        </w:rPr>
        <w:t xml:space="preserve"> επιστολές </w:t>
      </w:r>
      <w:r>
        <w:rPr>
          <w:rFonts w:eastAsia="Times New Roman"/>
          <w:szCs w:val="24"/>
        </w:rPr>
        <w:t>Β</w:t>
      </w:r>
      <w:r>
        <w:rPr>
          <w:rFonts w:eastAsia="Times New Roman"/>
          <w:szCs w:val="24"/>
        </w:rPr>
        <w:t>ουλευτών της Χρυσής Αυγής</w:t>
      </w:r>
      <w:r>
        <w:rPr>
          <w:rFonts w:eastAsia="Times New Roman"/>
          <w:szCs w:val="24"/>
        </w:rPr>
        <w:t>,</w:t>
      </w:r>
      <w:r>
        <w:rPr>
          <w:rFonts w:eastAsia="Times New Roman"/>
          <w:szCs w:val="24"/>
        </w:rPr>
        <w:t xml:space="preserve"> με τις οποίες γνωστοποιούν τη</w:t>
      </w:r>
      <w:r>
        <w:rPr>
          <w:rFonts w:eastAsia="Times New Roman"/>
          <w:szCs w:val="24"/>
        </w:rPr>
        <w:t>ν ψήφο τους.</w:t>
      </w:r>
    </w:p>
    <w:p w14:paraId="14EE08A2" w14:textId="77777777" w:rsidR="002F0583" w:rsidRDefault="00B91F1A">
      <w:pPr>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14EE08A3" w14:textId="77777777" w:rsidR="002F0583" w:rsidRDefault="00B91F1A">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14:paraId="14EE08A4" w14:textId="77777777" w:rsidR="002F0583" w:rsidRDefault="00B91F1A">
      <w:pPr>
        <w:spacing w:line="600" w:lineRule="auto"/>
        <w:ind w:firstLine="720"/>
        <w:jc w:val="center"/>
        <w:rPr>
          <w:rFonts w:eastAsia="Times New Roman"/>
          <w:color w:val="FF0000"/>
          <w:szCs w:val="24"/>
        </w:rPr>
      </w:pPr>
      <w:r w:rsidRPr="0059511D">
        <w:rPr>
          <w:rFonts w:eastAsia="Times New Roman"/>
          <w:color w:val="FF0000"/>
          <w:szCs w:val="24"/>
        </w:rPr>
        <w:t>(ΑΛΛΑΓΗ ΣΕΛΙΔΑΣ)</w:t>
      </w:r>
    </w:p>
    <w:p w14:paraId="14EE08A5" w14:textId="77777777" w:rsidR="002F0583" w:rsidRDefault="00B91F1A">
      <w:pPr>
        <w:spacing w:line="600" w:lineRule="auto"/>
        <w:ind w:firstLine="720"/>
        <w:jc w:val="center"/>
        <w:rPr>
          <w:rFonts w:eastAsia="Times New Roman"/>
          <w:szCs w:val="24"/>
        </w:rPr>
      </w:pPr>
      <w:r>
        <w:rPr>
          <w:rFonts w:eastAsia="Times New Roman"/>
          <w:szCs w:val="24"/>
        </w:rPr>
        <w:t>(Να καταχωριστούν οι σελ. 620</w:t>
      </w:r>
      <w:r>
        <w:rPr>
          <w:rFonts w:eastAsia="Times New Roman"/>
          <w:szCs w:val="24"/>
        </w:rPr>
        <w:t xml:space="preserve">, </w:t>
      </w:r>
      <w:r>
        <w:rPr>
          <w:rFonts w:eastAsia="Times New Roman"/>
          <w:szCs w:val="24"/>
        </w:rPr>
        <w:t>621</w:t>
      </w:r>
      <w:r>
        <w:rPr>
          <w:rFonts w:eastAsia="Times New Roman"/>
          <w:szCs w:val="24"/>
        </w:rPr>
        <w:t xml:space="preserve">, </w:t>
      </w:r>
      <w:r>
        <w:rPr>
          <w:rFonts w:eastAsia="Times New Roman"/>
          <w:szCs w:val="24"/>
        </w:rPr>
        <w:t>621α</w:t>
      </w:r>
      <w:r>
        <w:rPr>
          <w:rFonts w:eastAsia="Times New Roman"/>
          <w:szCs w:val="24"/>
        </w:rPr>
        <w:t>)</w:t>
      </w:r>
    </w:p>
    <w:p w14:paraId="14EE08A6" w14:textId="77777777" w:rsidR="002F0583" w:rsidRDefault="00B91F1A">
      <w:pPr>
        <w:spacing w:line="600" w:lineRule="auto"/>
        <w:ind w:firstLine="720"/>
        <w:jc w:val="center"/>
        <w:rPr>
          <w:rFonts w:eastAsia="Times New Roman"/>
          <w:color w:val="FF0000"/>
          <w:szCs w:val="24"/>
        </w:rPr>
      </w:pPr>
      <w:r w:rsidRPr="0059511D">
        <w:rPr>
          <w:rFonts w:eastAsia="Times New Roman"/>
          <w:color w:val="FF0000"/>
          <w:szCs w:val="24"/>
        </w:rPr>
        <w:t>(ΑΛΛΑΓΗ ΣΕΛΙΔΑΣ)</w:t>
      </w:r>
    </w:p>
    <w:p w14:paraId="14EE08A7" w14:textId="77777777" w:rsidR="002F0583" w:rsidRDefault="00B91F1A">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szCs w:val="24"/>
        </w:rPr>
        <w:t>Κυρίες και κύριοι συνάδελφοι, κηρύσσεται περαιωμένη η ψηφοφορία και παρακαλώ τους κύριους ψηφολέκτες να προβούν στην καταμέτρηση των ψήφων και την</w:t>
      </w:r>
      <w:r>
        <w:rPr>
          <w:rFonts w:eastAsia="Times New Roman"/>
          <w:szCs w:val="24"/>
        </w:rPr>
        <w:t xml:space="preserve"> εξαγωγή του αποτελέσματος.</w:t>
      </w:r>
    </w:p>
    <w:p w14:paraId="14EE08A8" w14:textId="77777777" w:rsidR="002F0583" w:rsidRDefault="00B91F1A">
      <w:pPr>
        <w:spacing w:line="600" w:lineRule="auto"/>
        <w:ind w:firstLine="720"/>
        <w:jc w:val="center"/>
        <w:rPr>
          <w:rFonts w:eastAsia="Times New Roman"/>
          <w:szCs w:val="24"/>
        </w:rPr>
      </w:pPr>
      <w:r>
        <w:rPr>
          <w:rFonts w:eastAsia="Times New Roman"/>
          <w:szCs w:val="24"/>
        </w:rPr>
        <w:t>(ΚΑΤΑΜΕΤΡΗΣΗ)</w:t>
      </w:r>
    </w:p>
    <w:p w14:paraId="14EE08A9" w14:textId="77777777" w:rsidR="002F0583" w:rsidRDefault="00B91F1A">
      <w:pPr>
        <w:spacing w:line="600" w:lineRule="auto"/>
        <w:ind w:firstLine="720"/>
        <w:jc w:val="center"/>
        <w:rPr>
          <w:rFonts w:eastAsia="Times New Roman"/>
          <w:szCs w:val="24"/>
        </w:rPr>
      </w:pPr>
      <w:r>
        <w:rPr>
          <w:rFonts w:eastAsia="Times New Roman"/>
          <w:szCs w:val="24"/>
        </w:rPr>
        <w:t>(ΜΕΤΑ ΤΗΝ ΚΑΤΑΜΕΤΡΗΣΗ)</w:t>
      </w:r>
    </w:p>
    <w:p w14:paraId="14EE08AA" w14:textId="77777777" w:rsidR="002F0583" w:rsidRDefault="00B91F1A">
      <w:pPr>
        <w:spacing w:line="600" w:lineRule="auto"/>
        <w:ind w:firstLine="720"/>
        <w:jc w:val="both"/>
        <w:rPr>
          <w:rFonts w:eastAsia="Times New Roman" w:cs="Times New Roman"/>
          <w:szCs w:val="24"/>
        </w:rPr>
      </w:pPr>
      <w:r>
        <w:rPr>
          <w:rFonts w:eastAsia="Times New Roman"/>
          <w:b/>
          <w:bCs/>
        </w:rPr>
        <w:t xml:space="preserve">ΠΡΟΕΔΡΕΥΩΝ (Αναστάσιος Κουράκης): </w:t>
      </w:r>
      <w:r>
        <w:rPr>
          <w:rFonts w:eastAsia="Times New Roman" w:cs="Times New Roman"/>
          <w:szCs w:val="24"/>
        </w:rPr>
        <w:t xml:space="preserve">Κυρίες και κύριοι συνάδελφοι, έχω την τιμή να ανακοινώσω </w:t>
      </w:r>
      <w:r>
        <w:rPr>
          <w:rFonts w:eastAsia="Times New Roman" w:cs="Times New Roman"/>
          <w:szCs w:val="24"/>
        </w:rPr>
        <w:t xml:space="preserve">στο Σώμα </w:t>
      </w:r>
      <w:r>
        <w:rPr>
          <w:rFonts w:eastAsia="Times New Roman" w:cs="Times New Roman"/>
          <w:szCs w:val="24"/>
        </w:rPr>
        <w:t xml:space="preserve">το αποτέλεσμα της διεξαχθείσης ονομαστικής ψηφοφορίας. </w:t>
      </w:r>
    </w:p>
    <w:p w14:paraId="14EE08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Εψήφισαν 281 Βουλευτές. </w:t>
      </w:r>
    </w:p>
    <w:p w14:paraId="14EE08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της α</w:t>
      </w:r>
      <w:r>
        <w:rPr>
          <w:rFonts w:eastAsia="Times New Roman" w:cs="Times New Roman"/>
          <w:szCs w:val="24"/>
        </w:rPr>
        <w:t xml:space="preserve">ρχής του νομοσχεδίου, δηλαδή, «ΝΑΙ», εψήφισαν 153 Βουλευτές. </w:t>
      </w:r>
    </w:p>
    <w:p w14:paraId="14EE08A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της αρχής του νομοσχεδίου, δηλαδή, «ΟΧΙ», εψήφισαν 128 Βουλευτές. </w:t>
      </w:r>
    </w:p>
    <w:p w14:paraId="14EE08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8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w:t>
      </w:r>
      <w:r>
        <w:rPr>
          <w:rFonts w:eastAsia="Times New Roman" w:cs="Times New Roman"/>
          <w:szCs w:val="24"/>
        </w:rPr>
        <w:t>:</w:t>
      </w:r>
      <w:r>
        <w:rPr>
          <w:rFonts w:eastAsia="Times New Roman" w:cs="Times New Roman"/>
          <w:szCs w:val="24"/>
        </w:rPr>
        <w:t xml:space="preserve"> «Συνταξιοδοτικές διατάξεις Δημοσίου και τροποπο</w:t>
      </w:r>
      <w:r>
        <w:rPr>
          <w:rFonts w:eastAsia="Times New Roman" w:cs="Times New Roman"/>
          <w:szCs w:val="24"/>
        </w:rPr>
        <w:t>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διατάξεις» έγινε δεκτό επί της αρχής κατά</w:t>
      </w:r>
      <w:r>
        <w:rPr>
          <w:rFonts w:eastAsia="Times New Roman" w:cs="Times New Roman"/>
          <w:szCs w:val="24"/>
        </w:rPr>
        <w:t xml:space="preserve"> πλειοψηφία. </w:t>
      </w:r>
    </w:p>
    <w:p w14:paraId="14EE08B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 εψήφισαν συνολικά 281 Βουλευτές. </w:t>
      </w:r>
    </w:p>
    <w:p w14:paraId="14EE08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B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B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B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1 έγινε δεκτό ως έχει κατά πλειοψηφία.</w:t>
      </w:r>
      <w:r>
        <w:rPr>
          <w:rFonts w:eastAsia="Times New Roman" w:cs="Times New Roman"/>
          <w:szCs w:val="24"/>
        </w:rPr>
        <w:t xml:space="preserve"> </w:t>
      </w:r>
    </w:p>
    <w:p w14:paraId="14EE08B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 εψήφισαν συνολικά 281 Βουλευτές. </w:t>
      </w:r>
    </w:p>
    <w:p w14:paraId="14EE08B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B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«ΠΑΡΩΝ» εψήφισε ουδείς.</w:t>
      </w:r>
    </w:p>
    <w:p w14:paraId="14EE08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2 έγινε δεκτό</w:t>
      </w:r>
      <w:r>
        <w:rPr>
          <w:rFonts w:eastAsia="Times New Roman" w:cs="Times New Roman"/>
          <w:szCs w:val="24"/>
        </w:rPr>
        <w:t>,</w:t>
      </w:r>
      <w:r>
        <w:rPr>
          <w:rFonts w:eastAsia="Times New Roman" w:cs="Times New Roman"/>
          <w:szCs w:val="24"/>
        </w:rPr>
        <w:t xml:space="preserve"> όπως τροποποιήθηκε από τον κύριο Υπ</w:t>
      </w:r>
      <w:r>
        <w:rPr>
          <w:rFonts w:eastAsia="Times New Roman" w:cs="Times New Roman"/>
          <w:szCs w:val="24"/>
        </w:rPr>
        <w:t>ουργό</w:t>
      </w:r>
      <w:r>
        <w:rPr>
          <w:rFonts w:eastAsia="Times New Roman" w:cs="Times New Roman"/>
          <w:szCs w:val="24"/>
        </w:rPr>
        <w:t>,</w:t>
      </w:r>
      <w:r>
        <w:rPr>
          <w:rFonts w:eastAsia="Times New Roman" w:cs="Times New Roman"/>
          <w:szCs w:val="24"/>
        </w:rPr>
        <w:t xml:space="preserve"> κατά πλειοψηφία. </w:t>
      </w:r>
    </w:p>
    <w:p w14:paraId="14EE08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3 εψήφισαν συνολικά 281 Βουλευτές. </w:t>
      </w:r>
    </w:p>
    <w:p w14:paraId="14EE08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B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3 έγινε δεκτό ως έχει κατά πλειοψηφία. </w:t>
      </w:r>
    </w:p>
    <w:p w14:paraId="14EE08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4 εψήφισαν συνολικά 281 Βουλευτές. </w:t>
      </w:r>
    </w:p>
    <w:p w14:paraId="14EE08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4 </w:t>
      </w:r>
      <w:r>
        <w:rPr>
          <w:rFonts w:eastAsia="Times New Roman" w:cs="Times New Roman"/>
          <w:szCs w:val="24"/>
        </w:rPr>
        <w:t xml:space="preserve">έγινε δεκτό ως έχει κατά πλειοψηφία. </w:t>
      </w:r>
    </w:p>
    <w:p w14:paraId="14EE08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5 εψήφισαν συνολικά 281 Βουλευτές. </w:t>
      </w:r>
    </w:p>
    <w:p w14:paraId="14EE08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C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C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άρθρο 5 έγινε δεκτό </w:t>
      </w:r>
      <w:r>
        <w:rPr>
          <w:rFonts w:eastAsia="Times New Roman" w:cs="Times New Roman"/>
          <w:szCs w:val="24"/>
        </w:rPr>
        <w:t xml:space="preserve">ως έχει κατά πλειοψηφία. </w:t>
      </w:r>
    </w:p>
    <w:p w14:paraId="14EE08C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 εψήφισαν συνολικά 281 Βουλευτές. </w:t>
      </w:r>
    </w:p>
    <w:p w14:paraId="14EE08C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C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 έγινε δεκτό ως έχει κατά</w:t>
      </w:r>
      <w:r>
        <w:rPr>
          <w:rFonts w:eastAsia="Times New Roman" w:cs="Times New Roman"/>
          <w:szCs w:val="24"/>
        </w:rPr>
        <w:t xml:space="preserve"> πλειοψηφία. </w:t>
      </w:r>
    </w:p>
    <w:p w14:paraId="14EE08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 εψήφισαν συνολικά 281 Βουλευτές. </w:t>
      </w:r>
    </w:p>
    <w:p w14:paraId="14EE08C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D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D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7 έγινε δεκτό</w:t>
      </w:r>
      <w:r>
        <w:rPr>
          <w:rFonts w:eastAsia="Times New Roman" w:cs="Times New Roman"/>
          <w:szCs w:val="24"/>
        </w:rPr>
        <w:t>,</w:t>
      </w:r>
      <w:r>
        <w:rPr>
          <w:rFonts w:eastAsia="Times New Roman" w:cs="Times New Roman"/>
          <w:szCs w:val="24"/>
        </w:rPr>
        <w:t xml:space="preserve"> όπως τροποποιήθηκε από </w:t>
      </w:r>
      <w:r>
        <w:rPr>
          <w:rFonts w:eastAsia="Times New Roman" w:cs="Times New Roman"/>
          <w:szCs w:val="24"/>
        </w:rPr>
        <w:t>τον κύριο Υπουργό</w:t>
      </w:r>
      <w:r>
        <w:rPr>
          <w:rFonts w:eastAsia="Times New Roman" w:cs="Times New Roman"/>
          <w:szCs w:val="24"/>
        </w:rPr>
        <w:t>,</w:t>
      </w:r>
      <w:r>
        <w:rPr>
          <w:rFonts w:eastAsia="Times New Roman" w:cs="Times New Roman"/>
          <w:szCs w:val="24"/>
        </w:rPr>
        <w:t xml:space="preserve"> κατά πλειοψηφία. </w:t>
      </w:r>
    </w:p>
    <w:p w14:paraId="14EE08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8 εψήφισαν συνολικά 281 Βουλευτές. </w:t>
      </w:r>
    </w:p>
    <w:p w14:paraId="14EE08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8 έγινε δεκτό ω</w:t>
      </w:r>
      <w:r>
        <w:rPr>
          <w:rFonts w:eastAsia="Times New Roman" w:cs="Times New Roman"/>
          <w:szCs w:val="24"/>
        </w:rPr>
        <w:t xml:space="preserve">ς έχει κατά πλειοψηφία. </w:t>
      </w:r>
    </w:p>
    <w:p w14:paraId="14EE08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άρθρου 9 εψήφισαν συνολικά 281 Βουλευτές. </w:t>
      </w:r>
    </w:p>
    <w:p w14:paraId="14EE08D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9 έγινε δεκτό ως έχει κατά πλειοψηφία. </w:t>
      </w:r>
    </w:p>
    <w:p w14:paraId="14EE08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10 εψήφισαν συνολικά 281 Βουλευτές. </w:t>
      </w:r>
    </w:p>
    <w:p w14:paraId="14EE08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D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1</w:t>
      </w:r>
      <w:r>
        <w:rPr>
          <w:rFonts w:eastAsia="Times New Roman" w:cs="Times New Roman"/>
          <w:szCs w:val="24"/>
        </w:rPr>
        <w:t xml:space="preserve">0 έγινε δεκτό ως έχει κατά πλειοψηφία. </w:t>
      </w:r>
    </w:p>
    <w:p w14:paraId="14EE08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11 εψήφισαν συνολικά 281 Βουλευτές. </w:t>
      </w:r>
    </w:p>
    <w:p w14:paraId="14EE08E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E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E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11 έγινε δεκτό ως έχει κατά πλειοψηφία. </w:t>
      </w:r>
    </w:p>
    <w:p w14:paraId="14EE08E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12 εψήφισαν συνολικά 281 Βουλευτές. </w:t>
      </w:r>
    </w:p>
    <w:p w14:paraId="14EE08E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Υπέρ του άρθρου, δηλαδή «ΝΑΙ», εψήφισαν 154 Βουλευτές. </w:t>
      </w:r>
    </w:p>
    <w:p w14:paraId="14EE08E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E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E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 xml:space="preserve">12 έγινε δεκτό ως έχει κατά πλειοψηφία. </w:t>
      </w:r>
    </w:p>
    <w:p w14:paraId="14EE08E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13 εψήφισαν συνολικά 281 Βουλευτές. </w:t>
      </w:r>
    </w:p>
    <w:p w14:paraId="14EE08E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E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E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F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13 έγινε δ</w:t>
      </w:r>
      <w:r>
        <w:rPr>
          <w:rFonts w:eastAsia="Times New Roman" w:cs="Times New Roman"/>
          <w:szCs w:val="24"/>
        </w:rPr>
        <w:t xml:space="preserve">εκτό ως έχει κατά πλειοψηφία. </w:t>
      </w:r>
    </w:p>
    <w:p w14:paraId="14EE08F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14 εψήφισαν συνολικά 281 Βουλευτές. </w:t>
      </w:r>
    </w:p>
    <w:p w14:paraId="14EE08F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8F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8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14:paraId="14EE08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14 έγινε δεκτό ως έχει κατά πλειοψηφία. </w:t>
      </w:r>
    </w:p>
    <w:p w14:paraId="14EE08F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15 εψήφισαν συνολικά 281 Βουλευτές. </w:t>
      </w:r>
    </w:p>
    <w:p w14:paraId="14EE08F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8F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του άρθρου, δηλαδή «ΟΧΙ», εψήφισαν 128  Βουλευτές. </w:t>
      </w:r>
    </w:p>
    <w:p w14:paraId="14EE08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8F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w:t>
      </w:r>
      <w:r>
        <w:rPr>
          <w:rFonts w:eastAsia="Times New Roman" w:cs="Times New Roman"/>
          <w:szCs w:val="24"/>
        </w:rPr>
        <w:t>ο 15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8F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16 εψήφισαν συνολικά 281 Βουλευτές. </w:t>
      </w:r>
    </w:p>
    <w:p w14:paraId="14EE08F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8F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8F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εψήφισ</w:t>
      </w:r>
      <w:r>
        <w:rPr>
          <w:rFonts w:eastAsia="Times New Roman" w:cs="Times New Roman"/>
          <w:szCs w:val="24"/>
        </w:rPr>
        <w:t xml:space="preserve">ε ουδείς. </w:t>
      </w:r>
    </w:p>
    <w:p w14:paraId="14EE08F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16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90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17 εψήφισαν συνολικά 281 Βουλευτές. </w:t>
      </w:r>
    </w:p>
    <w:p w14:paraId="14EE09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w:t>
      </w:r>
      <w:r>
        <w:rPr>
          <w:rFonts w:eastAsia="Times New Roman" w:cs="Times New Roman"/>
          <w:szCs w:val="24"/>
        </w:rPr>
        <w:t xml:space="preserve">Βουλευτές. </w:t>
      </w:r>
    </w:p>
    <w:p w14:paraId="14EE09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17 έγινε δεκτό ως έχει κατά πλειοψηφία. </w:t>
      </w:r>
    </w:p>
    <w:p w14:paraId="14EE09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18 εψήφισαν συνολικά 281 Βουλευτές. </w:t>
      </w:r>
    </w:p>
    <w:p w14:paraId="14EE09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128 Βουλευτές</w:t>
      </w:r>
      <w:r>
        <w:rPr>
          <w:rFonts w:eastAsia="Times New Roman" w:cs="Times New Roman"/>
          <w:szCs w:val="24"/>
        </w:rPr>
        <w:t xml:space="preserve">. </w:t>
      </w:r>
    </w:p>
    <w:p w14:paraId="14EE09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18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9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19 εψήφισαν συνολικά 281 Βουλευτές. </w:t>
      </w:r>
    </w:p>
    <w:p w14:paraId="14EE09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0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19 έγινε δεκτό ως έχει κατά πλειοψηφία. </w:t>
      </w:r>
    </w:p>
    <w:p w14:paraId="14EE09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20 εψήφισαν συνολικά 281 Βουλευτές. </w:t>
      </w:r>
    </w:p>
    <w:p w14:paraId="14EE091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1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20 έγινε δεκτό ως έχει κατά πλειοψηφία. </w:t>
      </w:r>
    </w:p>
    <w:p w14:paraId="14EE091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21 εψήφισαν συνολικά 281 Βουλευτές. </w:t>
      </w:r>
    </w:p>
    <w:p w14:paraId="14EE091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1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cs="Times New Roman"/>
          <w:szCs w:val="24"/>
        </w:rPr>
        <w:t xml:space="preserve">άρθρου, δηλαδή «ΟΧΙ», εψήφισαν 128  Βουλευτές. </w:t>
      </w:r>
    </w:p>
    <w:p w14:paraId="14EE09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εψήφισε ουδείς. </w:t>
      </w:r>
    </w:p>
    <w:p w14:paraId="14EE09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21 έγινε δεκτό ως έχει κατά πλειοψηφία. </w:t>
      </w:r>
    </w:p>
    <w:p w14:paraId="14EE091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22 εψήφισαν συνολικά 281 Βουλευτές. </w:t>
      </w:r>
    </w:p>
    <w:p w14:paraId="14EE09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w:t>
      </w:r>
      <w:r>
        <w:rPr>
          <w:rFonts w:eastAsia="Times New Roman" w:cs="Times New Roman"/>
          <w:szCs w:val="24"/>
        </w:rPr>
        <w:t xml:space="preserve">δηλαδή «ΟΧΙ», εψήφισαν 128 Βουλευτές. </w:t>
      </w:r>
    </w:p>
    <w:p w14:paraId="14EE09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22 έγινε δεκτό ως έχει κατά πλειοψηφία. </w:t>
      </w:r>
    </w:p>
    <w:p w14:paraId="14EE09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23 εψήφισαν συνολικά 281 Βουλευτές. </w:t>
      </w:r>
    </w:p>
    <w:p w14:paraId="14EE09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w:t>
      </w:r>
      <w:r>
        <w:rPr>
          <w:rFonts w:eastAsia="Times New Roman" w:cs="Times New Roman"/>
          <w:szCs w:val="24"/>
        </w:rPr>
        <w:t xml:space="preserve">ΧΙ», εψήφισαν 128  Βουλευτές. </w:t>
      </w:r>
    </w:p>
    <w:p w14:paraId="14EE09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23 έγινε δεκτό ως έχει κατά πλειοψηφία. </w:t>
      </w:r>
    </w:p>
    <w:p w14:paraId="14EE09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24 εψήφισαν συνολικά 281 Βουλευτές. </w:t>
      </w:r>
    </w:p>
    <w:p w14:paraId="14EE092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w:t>
      </w:r>
      <w:r>
        <w:rPr>
          <w:rFonts w:eastAsia="Times New Roman" w:cs="Times New Roman"/>
          <w:szCs w:val="24"/>
        </w:rPr>
        <w:t xml:space="preserve">φισαν 128  Βουλευτές. </w:t>
      </w:r>
    </w:p>
    <w:p w14:paraId="14EE09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άρθρο 24 έγινε δεκτό ως έχει κατά πλειοψηφία. </w:t>
      </w:r>
    </w:p>
    <w:p w14:paraId="14EE092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25 εψήφισαν συνολικά 281 Βουλευτές. </w:t>
      </w:r>
    </w:p>
    <w:p w14:paraId="14EE09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2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w:t>
      </w:r>
      <w:r>
        <w:rPr>
          <w:rFonts w:eastAsia="Times New Roman" w:cs="Times New Roman"/>
          <w:szCs w:val="24"/>
        </w:rPr>
        <w:t xml:space="preserve">8 Βουλευτές. </w:t>
      </w:r>
    </w:p>
    <w:p w14:paraId="14EE09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25 έγινε δεκτό ως έχει κατά πλειοψηφία.</w:t>
      </w:r>
    </w:p>
    <w:p w14:paraId="14EE09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26 εψήφισαν συνολικά 281 Βουλευτές. </w:t>
      </w:r>
    </w:p>
    <w:p w14:paraId="14EE09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3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26 έγινε δεκτό ως έχει κατά πλειοψηφία.</w:t>
      </w:r>
    </w:p>
    <w:p w14:paraId="14EE093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27 εψήφισαν συνολικά 281 Βουλευτές. </w:t>
      </w:r>
    </w:p>
    <w:p w14:paraId="14EE093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3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cs="Times New Roman"/>
          <w:szCs w:val="24"/>
        </w:rPr>
        <w:t xml:space="preserve">άρθρου, δηλαδή «ΟΧΙ», εψήφισαν 128 Βουλευτές. </w:t>
      </w:r>
    </w:p>
    <w:p w14:paraId="14EE093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3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27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3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άρθρου 28 εψήφισαν συνολικά 281 Βουλευτές. </w:t>
      </w:r>
    </w:p>
    <w:p w14:paraId="14EE093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3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3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3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28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93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29 εψήφισα</w:t>
      </w:r>
      <w:r>
        <w:rPr>
          <w:rFonts w:eastAsia="Times New Roman" w:cs="Times New Roman"/>
          <w:szCs w:val="24"/>
        </w:rPr>
        <w:t xml:space="preserve">ν συνολικά 281 Βουλευτές. </w:t>
      </w:r>
    </w:p>
    <w:p w14:paraId="14EE093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3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3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4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29 έγινε δεκτό ως έχει κατά πλειοψηφία. </w:t>
      </w:r>
    </w:p>
    <w:p w14:paraId="14EE094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30 εψήφισαν συνολι</w:t>
      </w:r>
      <w:r>
        <w:rPr>
          <w:rFonts w:eastAsia="Times New Roman" w:cs="Times New Roman"/>
          <w:szCs w:val="24"/>
        </w:rPr>
        <w:t xml:space="preserve">κά 281 Βουλευτές. </w:t>
      </w:r>
    </w:p>
    <w:p w14:paraId="14EE094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4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4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4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30 έγινε δεκτό ως έχει κατά πλειοψηφία. </w:t>
      </w:r>
    </w:p>
    <w:p w14:paraId="14EE094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31 εψήφισαν συνολικά 281 Βο</w:t>
      </w:r>
      <w:r>
        <w:rPr>
          <w:rFonts w:eastAsia="Times New Roman" w:cs="Times New Roman"/>
          <w:szCs w:val="24"/>
        </w:rPr>
        <w:t xml:space="preserve">υλευτές. </w:t>
      </w:r>
    </w:p>
    <w:p w14:paraId="14EE094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Υπέρ του άρθρου, δηλαδή «ΝΑΙ», εψήφισαν 153 Βουλευτές. </w:t>
      </w:r>
    </w:p>
    <w:p w14:paraId="14EE094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4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4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31 έγινε δεκτό ως έχει κατά πλειοψηφία.</w:t>
      </w:r>
    </w:p>
    <w:p w14:paraId="14EE094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32 εψήφισαν συνολικά 281 Βουλευτές. </w:t>
      </w:r>
    </w:p>
    <w:p w14:paraId="14EE094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4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4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4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32 έγινε δεκτό ως έχει κατά πλειοψηφία. </w:t>
      </w:r>
    </w:p>
    <w:p w14:paraId="14EE095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33 εψήφισαν συνολικά 281 Βουλευτές. </w:t>
      </w:r>
    </w:p>
    <w:p w14:paraId="14EE095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w:t>
      </w:r>
      <w:r>
        <w:rPr>
          <w:rFonts w:eastAsia="Times New Roman" w:cs="Times New Roman"/>
          <w:szCs w:val="24"/>
        </w:rPr>
        <w:t xml:space="preserve"> άρθρου, δηλαδή «ΝΑΙ», εψήφισαν 153 Βουλευτές. </w:t>
      </w:r>
    </w:p>
    <w:p w14:paraId="14EE095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5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5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33 έγινε δεκτό ως έχει κατά πλειοψηφία.</w:t>
      </w:r>
    </w:p>
    <w:p w14:paraId="14EE095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34 εψήφισαν συνολικά 281 Βουλευτές. </w:t>
      </w:r>
    </w:p>
    <w:p w14:paraId="14EE095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w:t>
      </w:r>
      <w:r>
        <w:rPr>
          <w:rFonts w:eastAsia="Times New Roman" w:cs="Times New Roman"/>
          <w:szCs w:val="24"/>
        </w:rPr>
        <w:t xml:space="preserve">ηλαδή «ΝΑΙ», εψήφισαν 153 Βουλευτές. </w:t>
      </w:r>
    </w:p>
    <w:p w14:paraId="14EE095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του άρθρου, δηλαδή «ΟΧΙ», εψήφισαν 128  Βουλευτές. </w:t>
      </w:r>
    </w:p>
    <w:p w14:paraId="14EE095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5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34 έγινε δεκτό ως έχει κατά πλειοψηφία.</w:t>
      </w:r>
    </w:p>
    <w:p w14:paraId="14EE095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35 εψήφισαν συνολικά 281 Βουλευτές. </w:t>
      </w:r>
    </w:p>
    <w:p w14:paraId="14EE095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w:t>
      </w:r>
      <w:r>
        <w:rPr>
          <w:rFonts w:eastAsia="Times New Roman" w:cs="Times New Roman"/>
          <w:szCs w:val="24"/>
        </w:rPr>
        <w:t xml:space="preserve">Ι», εψήφισαν 153 Βουλευτές. </w:t>
      </w:r>
    </w:p>
    <w:p w14:paraId="14EE095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5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5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35 έγινε δεκτό ως έχει κατά πλειοψηφία. </w:t>
      </w:r>
    </w:p>
    <w:p w14:paraId="14EE095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36 εψήφισαν συνολικά 281 Βουλευτές.</w:t>
      </w:r>
    </w:p>
    <w:p w14:paraId="14EE096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w:t>
      </w:r>
      <w:r>
        <w:rPr>
          <w:rFonts w:eastAsia="Times New Roman" w:cs="Times New Roman"/>
          <w:szCs w:val="24"/>
        </w:rPr>
        <w:t>σαν 154 Βουλευτές.</w:t>
      </w:r>
    </w:p>
    <w:p w14:paraId="14EE096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6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6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36 έγινε δεκτό ως έχει κατά πλειοψηφία.</w:t>
      </w:r>
    </w:p>
    <w:p w14:paraId="14EE096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37 εψήφισαν συνολικά 281 Βουλευτές.</w:t>
      </w:r>
    </w:p>
    <w:p w14:paraId="14EE096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w:t>
      </w:r>
      <w:r>
        <w:rPr>
          <w:rFonts w:eastAsia="Times New Roman" w:cs="Times New Roman"/>
          <w:szCs w:val="24"/>
        </w:rPr>
        <w:t>Βουλευτές.</w:t>
      </w:r>
    </w:p>
    <w:p w14:paraId="14EE096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6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εψήφισε ουδείς. </w:t>
      </w:r>
    </w:p>
    <w:p w14:paraId="14EE096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37 έγινε δεκτό ως έχει κατά πλειοψηφία.</w:t>
      </w:r>
    </w:p>
    <w:p w14:paraId="14EE096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38 εψήφισαν συνολικά 281 Βουλευτές.</w:t>
      </w:r>
    </w:p>
    <w:p w14:paraId="14EE096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154 Βουλευτές.</w:t>
      </w:r>
    </w:p>
    <w:p w14:paraId="14EE096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τά του άρθρου, δηλαδή «ΟΧΙ», εψήφισαν 127 Βουλευτές.</w:t>
      </w:r>
    </w:p>
    <w:p w14:paraId="14EE096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6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6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39 εψήφισαν συνολικά 281 Βουλευτές.</w:t>
      </w:r>
    </w:p>
    <w:p w14:paraId="14EE096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w:t>
      </w:r>
      <w:r>
        <w:rPr>
          <w:rFonts w:eastAsia="Times New Roman" w:cs="Times New Roman"/>
          <w:szCs w:val="24"/>
        </w:rPr>
        <w:t>ισαν 154 Βουλευτές.</w:t>
      </w:r>
    </w:p>
    <w:p w14:paraId="14EE097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7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7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39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7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40 εψήφισαν συνολικά 281 Βουλευτές.</w:t>
      </w:r>
    </w:p>
    <w:p w14:paraId="14EE097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w:t>
      </w:r>
      <w:r>
        <w:rPr>
          <w:rFonts w:eastAsia="Times New Roman" w:cs="Times New Roman"/>
          <w:szCs w:val="24"/>
        </w:rPr>
        <w:t>ρου, δηλαδή «ΝΑΙ», εψήφισαν 154 Βουλευτές.</w:t>
      </w:r>
    </w:p>
    <w:p w14:paraId="14EE097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7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εψήφισε ουδείς. </w:t>
      </w:r>
    </w:p>
    <w:p w14:paraId="14EE097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40 έγινε δεκτό ως έχει κατά πλειοψηφία.</w:t>
      </w:r>
    </w:p>
    <w:p w14:paraId="14EE097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41 εψήφισαν συνολικά 281 Βουλευτές.</w:t>
      </w:r>
    </w:p>
    <w:p w14:paraId="14EE097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 εψήφισαν 154 Βουλευτές.</w:t>
      </w:r>
    </w:p>
    <w:p w14:paraId="14EE097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7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7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41 έγινε δεκτό ως έχει κατά πλειοψηφία.</w:t>
      </w:r>
    </w:p>
    <w:p w14:paraId="14EE097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42 εψήφισαν συνολικά 281 Βουλευτές.</w:t>
      </w:r>
    </w:p>
    <w:p w14:paraId="14EE097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w:t>
      </w:r>
      <w:r>
        <w:rPr>
          <w:rFonts w:eastAsia="Times New Roman" w:cs="Times New Roman"/>
          <w:szCs w:val="24"/>
        </w:rPr>
        <w:t>ν 154 Βουλευτές.</w:t>
      </w:r>
    </w:p>
    <w:p w14:paraId="14EE097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8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8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42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8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43 εψήφισαν συνολικά 281 Βουλευτές.</w:t>
      </w:r>
    </w:p>
    <w:p w14:paraId="14EE098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 xml:space="preserve"> δηλαδή «ΝΑΙ», εψήφισαν 154 Βουλευτές.</w:t>
      </w:r>
    </w:p>
    <w:p w14:paraId="14EE098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8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8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43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8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44 εψήφισαν συνολικά 281 </w:t>
      </w:r>
      <w:r>
        <w:rPr>
          <w:rFonts w:eastAsia="Times New Roman" w:cs="Times New Roman"/>
          <w:szCs w:val="24"/>
        </w:rPr>
        <w:t>Βουλευτές.</w:t>
      </w:r>
    </w:p>
    <w:p w14:paraId="14EE098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154 Βουλευτές.</w:t>
      </w:r>
    </w:p>
    <w:p w14:paraId="14EE098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8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8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44 έγινε δεκτό ως έχει κατά πλειοψηφία.</w:t>
      </w:r>
    </w:p>
    <w:p w14:paraId="14EE098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45 εψήφισαν συνολικά 281 Βουλευτές.</w:t>
      </w:r>
    </w:p>
    <w:p w14:paraId="14EE098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w:t>
      </w:r>
      <w:r>
        <w:rPr>
          <w:rFonts w:eastAsia="Times New Roman" w:cs="Times New Roman"/>
          <w:szCs w:val="24"/>
        </w:rPr>
        <w:t>έρ του άρθρου, δηλαδή «ΝΑΙ», εψήφισαν 154 Βουλευτές.</w:t>
      </w:r>
    </w:p>
    <w:p w14:paraId="14EE098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127 Βουλευτές.</w:t>
      </w:r>
    </w:p>
    <w:p w14:paraId="14EE098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9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45 έγινε δεκτό ως έχει κατά πλειοψηφία.</w:t>
      </w:r>
    </w:p>
    <w:p w14:paraId="14EE099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46 εψήφισαν συνολικά 281 Βουλευτές.</w:t>
      </w:r>
    </w:p>
    <w:p w14:paraId="14EE099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 δηλαδή «ΝΑΙ», εψήφισαν 153 Βουλευτές.</w:t>
      </w:r>
    </w:p>
    <w:p w14:paraId="14EE099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9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9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46 έγινε δεκτό ως έχει κατά πλειοψηφία.</w:t>
      </w:r>
    </w:p>
    <w:p w14:paraId="14EE099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Επί του άρθρου 47 εψήφισαν συνολικά 281 Βουλευτές.</w:t>
      </w:r>
    </w:p>
    <w:p w14:paraId="14EE099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w:t>
      </w:r>
      <w:r>
        <w:rPr>
          <w:rFonts w:eastAsia="Times New Roman" w:cs="Times New Roman"/>
          <w:szCs w:val="24"/>
        </w:rPr>
        <w:t>», εψήφισαν 153 Βουλευτές.</w:t>
      </w:r>
    </w:p>
    <w:p w14:paraId="14EE099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9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9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47 έγινε δεκτό</w:t>
      </w:r>
      <w:r>
        <w:rPr>
          <w:rFonts w:eastAsia="Times New Roman" w:cs="Times New Roman"/>
          <w:szCs w:val="24"/>
        </w:rPr>
        <w:t>,</w:t>
      </w:r>
      <w:r>
        <w:rPr>
          <w:rFonts w:eastAsia="Times New Roman" w:cs="Times New Roman"/>
          <w:szCs w:val="24"/>
        </w:rPr>
        <w:t xml:space="preserve"> όπως τροποποιήθηκε από τον κύριο </w:t>
      </w:r>
      <w:r>
        <w:rPr>
          <w:rFonts w:eastAsia="Times New Roman" w:cs="Times New Roman"/>
          <w:szCs w:val="24"/>
        </w:rPr>
        <w:t xml:space="preserve">Υπουργό, </w:t>
      </w:r>
      <w:r>
        <w:rPr>
          <w:rFonts w:eastAsia="Times New Roman" w:cs="Times New Roman"/>
          <w:szCs w:val="24"/>
        </w:rPr>
        <w:t>κατά πλειοψηφία.</w:t>
      </w:r>
    </w:p>
    <w:p w14:paraId="14EE099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48 εψήφισαν συνολικά 281 Βουλευτές.</w:t>
      </w:r>
    </w:p>
    <w:p w14:paraId="14EE099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w:t>
      </w:r>
      <w:r>
        <w:rPr>
          <w:rFonts w:eastAsia="Times New Roman" w:cs="Times New Roman"/>
          <w:szCs w:val="24"/>
        </w:rPr>
        <w:t>ου άρθρου, δηλαδή «ΝΑΙ», εψήφισαν 153 Βουλευτές.</w:t>
      </w:r>
    </w:p>
    <w:p w14:paraId="14EE099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9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9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48 έγινε δεκτό ως έχει κατά πλειοψηφία.</w:t>
      </w:r>
    </w:p>
    <w:p w14:paraId="14EE09A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49 εψήφισαν συνολικά 281 Βουλευτές.</w:t>
      </w:r>
    </w:p>
    <w:p w14:paraId="14EE09A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w:t>
      </w:r>
      <w:r>
        <w:rPr>
          <w:rFonts w:eastAsia="Times New Roman" w:cs="Times New Roman"/>
          <w:szCs w:val="24"/>
        </w:rPr>
        <w:t>δηλαδή «ΝΑΙ», εψήφισαν 153 Βουλευτές.</w:t>
      </w:r>
    </w:p>
    <w:p w14:paraId="14EE09A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A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A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49 έγινε δεκτό ως έχει κατά πλειοψηφία.</w:t>
      </w:r>
    </w:p>
    <w:p w14:paraId="14EE09A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50 εψήφισαν συνολικά 281 Βουλευτές.</w:t>
      </w:r>
    </w:p>
    <w:p w14:paraId="14EE09A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Υπέρ του άρθρου, δηλαδή «ΝΑΙ»,</w:t>
      </w:r>
      <w:r>
        <w:rPr>
          <w:rFonts w:eastAsia="Times New Roman" w:cs="Times New Roman"/>
          <w:szCs w:val="24"/>
        </w:rPr>
        <w:t xml:space="preserve"> εψήφισαν 153 Βουλευτές.</w:t>
      </w:r>
    </w:p>
    <w:p w14:paraId="14EE09A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A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A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50 έγινε δεκτό ως έχει κατά πλειοψηφία.</w:t>
      </w:r>
    </w:p>
    <w:p w14:paraId="14EE09A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51 εψήφισαν συνολικά 281 Βουλευτές.</w:t>
      </w:r>
    </w:p>
    <w:p w14:paraId="14EE09A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w:t>
      </w:r>
      <w:r>
        <w:rPr>
          <w:rFonts w:eastAsia="Times New Roman" w:cs="Times New Roman"/>
          <w:szCs w:val="24"/>
        </w:rPr>
        <w:t xml:space="preserve"> Βουλευτές.</w:t>
      </w:r>
    </w:p>
    <w:p w14:paraId="14EE09A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A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A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51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A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52 εψήφισαν συνολικά 281 Βουλευτές.</w:t>
      </w:r>
    </w:p>
    <w:p w14:paraId="14EE09B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w:t>
      </w:r>
      <w:r>
        <w:rPr>
          <w:rFonts w:eastAsia="Times New Roman" w:cs="Times New Roman"/>
          <w:szCs w:val="24"/>
        </w:rPr>
        <w:t>δηλαδή «ΝΑΙ», εψήφισαν 153 Βουλευτές.</w:t>
      </w:r>
    </w:p>
    <w:p w14:paraId="14EE09B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B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B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52 έγινε δεκτό ως έχει κατά πλειοψηφία.</w:t>
      </w:r>
    </w:p>
    <w:p w14:paraId="14EE09B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53 εψήφισαν συνολικά 281 Βουλευτές.</w:t>
      </w:r>
    </w:p>
    <w:p w14:paraId="14EE09B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w:t>
      </w:r>
      <w:r>
        <w:rPr>
          <w:rFonts w:eastAsia="Times New Roman" w:cs="Times New Roman"/>
          <w:szCs w:val="24"/>
        </w:rPr>
        <w:t xml:space="preserve"> εψήφισαν 153 Βουλευτές.</w:t>
      </w:r>
    </w:p>
    <w:p w14:paraId="14EE09B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128 Βουλευτές.</w:t>
      </w:r>
    </w:p>
    <w:p w14:paraId="14EE09B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B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B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54 εψήφισαν συνολικά 281 Βουλευτές.</w:t>
      </w:r>
    </w:p>
    <w:p w14:paraId="14EE09B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w:t>
      </w:r>
      <w:r>
        <w:rPr>
          <w:rFonts w:eastAsia="Times New Roman" w:cs="Times New Roman"/>
          <w:szCs w:val="24"/>
        </w:rPr>
        <w:t xml:space="preserve"> άρθρου, δηλαδή «ΝΑΙ», εψήφισαν 153 Βουλευτές.</w:t>
      </w:r>
    </w:p>
    <w:p w14:paraId="14EE09B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B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B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54 έγινε δεκτό ως έχει κατά πλειοψηφία.</w:t>
      </w:r>
    </w:p>
    <w:p w14:paraId="14EE09B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55 εψήφισαν συνολικά 281 Βουλευτές.</w:t>
      </w:r>
    </w:p>
    <w:p w14:paraId="14EE09B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w:t>
      </w:r>
      <w:r>
        <w:rPr>
          <w:rFonts w:eastAsia="Times New Roman" w:cs="Times New Roman"/>
          <w:szCs w:val="24"/>
        </w:rPr>
        <w:t>δή «ΝΑΙ», εψήφισαν 153 Βουλευτές.</w:t>
      </w:r>
    </w:p>
    <w:p w14:paraId="14EE09C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128 Βουλευτές.</w:t>
      </w:r>
    </w:p>
    <w:p w14:paraId="14EE09C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ουδείς. </w:t>
      </w:r>
    </w:p>
    <w:p w14:paraId="14EE09C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C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56 εψήφισαν συνολικά 281 Βουλευτές.</w:t>
      </w:r>
    </w:p>
    <w:p w14:paraId="14EE09C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152 Βουλευτές.</w:t>
      </w:r>
    </w:p>
    <w:p w14:paraId="14EE09C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 εψήφισαν 128 Βουλευτές.</w:t>
      </w:r>
    </w:p>
    <w:p w14:paraId="14EE09C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εψήφισε 1 Βουλευτής. </w:t>
      </w:r>
    </w:p>
    <w:p w14:paraId="14EE09C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14EE09C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57 εψήφι</w:t>
      </w:r>
      <w:r>
        <w:rPr>
          <w:rFonts w:eastAsia="Times New Roman" w:cs="Times New Roman"/>
          <w:szCs w:val="24"/>
        </w:rPr>
        <w:t xml:space="preserve">σαν συνολικά 281 Βουλευτές. </w:t>
      </w:r>
    </w:p>
    <w:p w14:paraId="14EE09C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C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C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C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57 έγινε δεκτό ως έχει κατά πλειοψηφία. </w:t>
      </w:r>
    </w:p>
    <w:p w14:paraId="14EE09C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58 εψήφισαν συνολι</w:t>
      </w:r>
      <w:r>
        <w:rPr>
          <w:rFonts w:eastAsia="Times New Roman" w:cs="Times New Roman"/>
          <w:szCs w:val="24"/>
        </w:rPr>
        <w:t xml:space="preserve">κά 281 Βουλευτές. </w:t>
      </w:r>
    </w:p>
    <w:p w14:paraId="14EE09C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C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D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D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58 έγινε δεκτό ως έχει κατά πλειοψηφία. </w:t>
      </w:r>
    </w:p>
    <w:p w14:paraId="14EE09D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59 εψήφισαν συνολικά 281 Βου</w:t>
      </w:r>
      <w:r>
        <w:rPr>
          <w:rFonts w:eastAsia="Times New Roman" w:cs="Times New Roman"/>
          <w:szCs w:val="24"/>
        </w:rPr>
        <w:t xml:space="preserve">λευτές. </w:t>
      </w:r>
    </w:p>
    <w:p w14:paraId="14EE09D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D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D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ψήφισε ουδείς. </w:t>
      </w:r>
    </w:p>
    <w:p w14:paraId="14EE09D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59 έγινε δεκτό,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9D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60 εψήφισαν συνολικά 281 Βουλευτές. </w:t>
      </w:r>
    </w:p>
    <w:p w14:paraId="14EE09D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D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D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D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60 έγινε δεκτό, όπως τροποποιήθηκε από τον κύριο Υπ</w:t>
      </w:r>
      <w:r>
        <w:rPr>
          <w:rFonts w:eastAsia="Times New Roman" w:cs="Times New Roman"/>
          <w:szCs w:val="24"/>
        </w:rPr>
        <w:t>ουργό</w:t>
      </w:r>
      <w:r>
        <w:rPr>
          <w:rFonts w:eastAsia="Times New Roman" w:cs="Times New Roman"/>
          <w:szCs w:val="24"/>
        </w:rPr>
        <w:t>,</w:t>
      </w:r>
      <w:r>
        <w:rPr>
          <w:rFonts w:eastAsia="Times New Roman" w:cs="Times New Roman"/>
          <w:szCs w:val="24"/>
        </w:rPr>
        <w:t xml:space="preserve"> κατά πλειοψηφία. </w:t>
      </w:r>
    </w:p>
    <w:p w14:paraId="14EE09D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61 εψήφισαν συνολικά 281 Βουλευτές. </w:t>
      </w:r>
    </w:p>
    <w:p w14:paraId="14EE09D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D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D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E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61 έγινε δεκτό ως έχει κατ</w:t>
      </w:r>
      <w:r>
        <w:rPr>
          <w:rFonts w:eastAsia="Times New Roman" w:cs="Times New Roman"/>
          <w:szCs w:val="24"/>
        </w:rPr>
        <w:t xml:space="preserve">ά πλειοψηφία. </w:t>
      </w:r>
    </w:p>
    <w:p w14:paraId="14EE09E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62 εψήφισαν συνολικά 281 Βουλευτές. </w:t>
      </w:r>
    </w:p>
    <w:p w14:paraId="14EE09E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9E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9E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«ΠΑΡΩΝ» ψήφισε ουδείς. </w:t>
      </w:r>
    </w:p>
    <w:p w14:paraId="14EE09E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62 έγινε δεκτό ως έχει κατά πλειοψηφ</w:t>
      </w:r>
      <w:r>
        <w:rPr>
          <w:rFonts w:eastAsia="Times New Roman" w:cs="Times New Roman"/>
          <w:szCs w:val="24"/>
        </w:rPr>
        <w:t xml:space="preserve">ία. </w:t>
      </w:r>
    </w:p>
    <w:p w14:paraId="14EE09E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63 εψήφισαν συνολικά 281 Βουλευτές. </w:t>
      </w:r>
    </w:p>
    <w:p w14:paraId="14EE09E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E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E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E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63 έγινε δεκτό ως έχει κατά πλειοψηφία. </w:t>
      </w:r>
    </w:p>
    <w:p w14:paraId="14EE09E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w:t>
      </w:r>
      <w:r>
        <w:rPr>
          <w:rFonts w:eastAsia="Times New Roman" w:cs="Times New Roman"/>
          <w:szCs w:val="24"/>
        </w:rPr>
        <w:t xml:space="preserve">ου άρθρου 64 εψήφισαν συνολικά 281 Βουλευτές. </w:t>
      </w:r>
    </w:p>
    <w:p w14:paraId="14EE09E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E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E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E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64 έγινε δεκτό ως έχει κατά πλειοψηφία.</w:t>
      </w:r>
    </w:p>
    <w:p w14:paraId="14EE09F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Επί του άρθρου 6</w:t>
      </w:r>
      <w:r>
        <w:rPr>
          <w:rFonts w:eastAsia="Times New Roman" w:cs="Times New Roman"/>
          <w:szCs w:val="24"/>
        </w:rPr>
        <w:t xml:space="preserve">5 εψήφισαν συνολικά 281 Βουλευτές. </w:t>
      </w:r>
    </w:p>
    <w:p w14:paraId="14EE09F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F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F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F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65 έγινε δεκτό,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9F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66 εψήφισαν συνολικά 281 Βουλευτές. </w:t>
      </w:r>
    </w:p>
    <w:p w14:paraId="14EE09F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F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F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F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66 έγινε δεκτό ως έχει κατά πλει</w:t>
      </w:r>
      <w:r>
        <w:rPr>
          <w:rFonts w:eastAsia="Times New Roman" w:cs="Times New Roman"/>
          <w:szCs w:val="24"/>
        </w:rPr>
        <w:t xml:space="preserve">οψηφία. </w:t>
      </w:r>
    </w:p>
    <w:p w14:paraId="14EE09F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67 εψήφισαν συνολικά 281 Βουλευτές. </w:t>
      </w:r>
    </w:p>
    <w:p w14:paraId="14EE09F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9F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9F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9F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67 έγινε δεκτό, όπως τροποποιήθηκε από τον</w:t>
      </w:r>
      <w:r>
        <w:rPr>
          <w:rFonts w:eastAsia="Times New Roman" w:cs="Times New Roman"/>
          <w:szCs w:val="24"/>
        </w:rPr>
        <w:t xml:space="preserve"> κύριο Υπουργό</w:t>
      </w:r>
      <w:r>
        <w:rPr>
          <w:rFonts w:eastAsia="Times New Roman" w:cs="Times New Roman"/>
          <w:szCs w:val="24"/>
        </w:rPr>
        <w:t>,</w:t>
      </w:r>
      <w:r>
        <w:rPr>
          <w:rFonts w:eastAsia="Times New Roman" w:cs="Times New Roman"/>
          <w:szCs w:val="24"/>
        </w:rPr>
        <w:t xml:space="preserve"> κατά πλειοψηφία. </w:t>
      </w:r>
    </w:p>
    <w:p w14:paraId="14EE09F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68 εψήφισαν συνολικά 281 Βουλευτές. </w:t>
      </w:r>
    </w:p>
    <w:p w14:paraId="14EE0A0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0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0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0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το άρθρο 68 έγινε δεκτό ως έχει κατά πλειοψηφία. </w:t>
      </w:r>
    </w:p>
    <w:p w14:paraId="14EE0A0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69 εψήφισαν συνολικά 281 Βουλευτές. </w:t>
      </w:r>
    </w:p>
    <w:p w14:paraId="14EE0A0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0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0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0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69 έγινε δεκτό ως έχει κατά πλειοψηφία.</w:t>
      </w:r>
    </w:p>
    <w:p w14:paraId="14EE0A0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70 εψήφισαν συνολικά 281 Βουλευτές. </w:t>
      </w:r>
    </w:p>
    <w:p w14:paraId="14EE0A0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279 Βουλευτές. </w:t>
      </w:r>
    </w:p>
    <w:p w14:paraId="14EE0A0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2 Βουλευτές. </w:t>
      </w:r>
    </w:p>
    <w:p w14:paraId="14EE0A0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0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70 έγινε δεκτό,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14EE0A0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71 εψήφισαν συνολικά 281 Βουλευτές. </w:t>
      </w:r>
    </w:p>
    <w:p w14:paraId="14EE0A0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279 Βουλευτές. </w:t>
      </w:r>
    </w:p>
    <w:p w14:paraId="14EE0A1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2 Βουλευτές. </w:t>
      </w:r>
    </w:p>
    <w:p w14:paraId="14EE0A1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 xml:space="preserve">ψήφισε ουδείς. </w:t>
      </w:r>
    </w:p>
    <w:p w14:paraId="14EE0A1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71 έγινε δεκτό ως έχει κατά πλειοψηφία. </w:t>
      </w:r>
    </w:p>
    <w:p w14:paraId="14EE0A1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άρθρου 72 εψήφισαν συνολικά 281 Βουλευτές. </w:t>
      </w:r>
    </w:p>
    <w:p w14:paraId="14EE0A1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154 Βουλευτές. </w:t>
      </w:r>
    </w:p>
    <w:p w14:paraId="14EE0A1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127  Βουλευτές. </w:t>
      </w:r>
    </w:p>
    <w:p w14:paraId="14EE0A1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«ΠΑΡΩΝ» ψήφισε ου</w:t>
      </w:r>
      <w:r>
        <w:rPr>
          <w:rFonts w:eastAsia="Times New Roman" w:cs="Times New Roman"/>
          <w:szCs w:val="24"/>
        </w:rPr>
        <w:t xml:space="preserve">δείς. </w:t>
      </w:r>
    </w:p>
    <w:p w14:paraId="14EE0A1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72 έγινε δεκτό ως έχει κατά πλειοψηφία. </w:t>
      </w:r>
    </w:p>
    <w:p w14:paraId="14EE0A1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73 εψήφισαν συνολικά 281 Βουλευτές. </w:t>
      </w:r>
    </w:p>
    <w:p w14:paraId="14EE0A1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1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1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1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νεπώς το άρθρο 73 έγινε δεκτό ως έχει κατά πλειοψηφία. </w:t>
      </w:r>
    </w:p>
    <w:p w14:paraId="14EE0A1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74 εψήφισαν συνολικά 281 Βουλευτές. </w:t>
      </w:r>
    </w:p>
    <w:p w14:paraId="14EE0A1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1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2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21"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 xml:space="preserve">άρθρο 74 έγινε δεκτό ως έχει κατά πλειοψηφία. </w:t>
      </w:r>
    </w:p>
    <w:p w14:paraId="14EE0A22"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75 εψήφισαν συνολικά 281 Βουλευτές. </w:t>
      </w:r>
    </w:p>
    <w:p w14:paraId="14EE0A23"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lastRenderedPageBreak/>
        <w:t xml:space="preserve">Υπέρ του άρθρου, δηλαδή «ΝΑΙ», εψήφισαν 153 Βουλευτές. </w:t>
      </w:r>
    </w:p>
    <w:p w14:paraId="14EE0A24"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25"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26"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 το άρθρο 75 έ</w:t>
      </w:r>
      <w:r>
        <w:rPr>
          <w:rFonts w:eastAsia="Times New Roman" w:cs="Times New Roman"/>
          <w:szCs w:val="24"/>
        </w:rPr>
        <w:t xml:space="preserve">γινε δεκτό ως έχει κατά πλειοψηφία. </w:t>
      </w:r>
    </w:p>
    <w:p w14:paraId="14EE0A27"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76 εψήφισαν συνολικά 281 Βουλευτές. </w:t>
      </w:r>
    </w:p>
    <w:p w14:paraId="14EE0A28"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29"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2A"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2B"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76 έγινε δεκτό ως έχει κατά πλειοψηφία. </w:t>
      </w:r>
    </w:p>
    <w:p w14:paraId="14EE0A2C"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Επί του άρθρου 77 εψήφισαν συνολικά 281 Βουλευτές. </w:t>
      </w:r>
    </w:p>
    <w:p w14:paraId="14EE0A2D"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Υπέρ του άρθρου, δηλαδή «ΝΑΙ», εψήφισαν 153 Βουλευτές. </w:t>
      </w:r>
    </w:p>
    <w:p w14:paraId="14EE0A2E"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Κατά του άρθρου, δηλαδή «ΟΧΙ», εψήφισαν 128 Βουλευτές. </w:t>
      </w:r>
    </w:p>
    <w:p w14:paraId="14EE0A2F"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14EE0A30" w14:textId="77777777" w:rsidR="002F0583" w:rsidRDefault="00B91F1A">
      <w:pPr>
        <w:spacing w:line="600" w:lineRule="auto"/>
        <w:ind w:firstLine="720"/>
        <w:jc w:val="both"/>
        <w:rPr>
          <w:rFonts w:eastAsia="Times New Roman" w:cs="Times New Roman"/>
          <w:szCs w:val="24"/>
        </w:rPr>
      </w:pPr>
      <w:r>
        <w:rPr>
          <w:rFonts w:eastAsia="Times New Roman" w:cs="Times New Roman"/>
          <w:szCs w:val="24"/>
        </w:rPr>
        <w:t xml:space="preserve">Συνεπώς το άρθρο </w:t>
      </w:r>
      <w:r>
        <w:rPr>
          <w:rFonts w:eastAsia="Times New Roman" w:cs="Times New Roman"/>
          <w:szCs w:val="24"/>
        </w:rPr>
        <w:t xml:space="preserve">77 έγινε δεκτό ως έχει κατά πλειοψηφία. </w:t>
      </w:r>
    </w:p>
    <w:p w14:paraId="14EE0A3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78 εψήφισαν συνολικά 281 Βουλευτές. </w:t>
      </w:r>
    </w:p>
    <w:p w14:paraId="14EE0A3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3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Κατά του άρθρου, δηλαδή «ΟΧΙ», εψήφισαν 128 Βουλευτές. </w:t>
      </w:r>
    </w:p>
    <w:p w14:paraId="14EE0A3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3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78 έγινε δ</w:t>
      </w:r>
      <w:r>
        <w:rPr>
          <w:rFonts w:eastAsia="Times New Roman"/>
          <w:szCs w:val="24"/>
        </w:rPr>
        <w:t xml:space="preserve">εκτό ως έχει κατά πλειοψηφία. </w:t>
      </w:r>
    </w:p>
    <w:p w14:paraId="14EE0A3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79 εψήφισαν συνολικά 281 Βουλευτές. </w:t>
      </w:r>
    </w:p>
    <w:p w14:paraId="14EE0A3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3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3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3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79 έγινε δεκτό ως έχ</w:t>
      </w:r>
      <w:r>
        <w:rPr>
          <w:rFonts w:eastAsia="Times New Roman"/>
          <w:szCs w:val="24"/>
        </w:rPr>
        <w:t xml:space="preserve">ει κατά πλειοψηφία. </w:t>
      </w:r>
    </w:p>
    <w:p w14:paraId="14EE0A3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80 εψήφισαν συνολικά 281 Βουλευτές. </w:t>
      </w:r>
    </w:p>
    <w:p w14:paraId="14EE0A3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3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3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3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80 έγινε δεκτό ως έχει κατά πλ</w:t>
      </w:r>
      <w:r>
        <w:rPr>
          <w:rFonts w:eastAsia="Times New Roman"/>
          <w:szCs w:val="24"/>
        </w:rPr>
        <w:t xml:space="preserve">ειοψηφία. </w:t>
      </w:r>
    </w:p>
    <w:p w14:paraId="14EE0A4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80Α εψήφισαν συνολικά 281 Βουλευτές. </w:t>
      </w:r>
    </w:p>
    <w:p w14:paraId="14EE0A4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4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4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«ΠΑΡΩΝ» εψήφισε ουδείς.</w:t>
      </w:r>
    </w:p>
    <w:p w14:paraId="14EE0A4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80Α έγινε δεκτό ως έχει κατά πλειοψηφία. </w:t>
      </w:r>
    </w:p>
    <w:p w14:paraId="14EE0A4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81 εψήφισαν συνολικά 281 Βουλευτές. </w:t>
      </w:r>
    </w:p>
    <w:p w14:paraId="14EE0A4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4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4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4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w:t>
      </w:r>
      <w:r>
        <w:rPr>
          <w:rFonts w:eastAsia="Times New Roman"/>
          <w:szCs w:val="24"/>
        </w:rPr>
        <w:t xml:space="preserve">ο άρθρο 81 έγινε δεκτό ως έχει κατά πλειοψηφία. </w:t>
      </w:r>
    </w:p>
    <w:p w14:paraId="14EE0A4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82 εψήφισαν συνολικά 281 Βουλευτές. </w:t>
      </w:r>
    </w:p>
    <w:p w14:paraId="14EE0A4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4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4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4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82</w:t>
      </w:r>
      <w:r>
        <w:rPr>
          <w:rFonts w:eastAsia="Times New Roman"/>
          <w:szCs w:val="24"/>
        </w:rPr>
        <w:t xml:space="preserve"> έγινε δεκτό ως έχει κατά πλειοψηφία. </w:t>
      </w:r>
    </w:p>
    <w:p w14:paraId="14EE0A4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83 εψήφισαν συνολικά 281 Βουλευτές. </w:t>
      </w:r>
    </w:p>
    <w:p w14:paraId="14EE0A5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5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127 Βουλευτές. </w:t>
      </w:r>
    </w:p>
    <w:p w14:paraId="14EE0A5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5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Συνεπώς το άρθρο 83 έγινε δεκ</w:t>
      </w:r>
      <w:r>
        <w:rPr>
          <w:rFonts w:eastAsia="Times New Roman"/>
          <w:szCs w:val="24"/>
        </w:rPr>
        <w:t>τό,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4EE0A5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84 εψήφισαν συνολικά 281 Βουλευτές. </w:t>
      </w:r>
    </w:p>
    <w:p w14:paraId="14EE0A5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5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127 Βουλευτές. </w:t>
      </w:r>
    </w:p>
    <w:p w14:paraId="14EE0A5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1 Βουλευτής.</w:t>
      </w:r>
    </w:p>
    <w:p w14:paraId="14EE0A5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84 έγινε δεκτό,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4EE0A5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85 εψήφισαν συνολικά 281 Βουλευτές. </w:t>
      </w:r>
    </w:p>
    <w:p w14:paraId="14EE0A5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5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r>
        <w:rPr>
          <w:rFonts w:eastAsia="Times New Roman"/>
          <w:szCs w:val="24"/>
        </w:rPr>
        <w:t xml:space="preserve"> </w:t>
      </w:r>
    </w:p>
    <w:p w14:paraId="14EE0A5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5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85 έγινε δεκτό ως έχει κατά πλειοψηφία. </w:t>
      </w:r>
    </w:p>
    <w:p w14:paraId="14EE0A5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86 εψήφισαν συνολικά 281 Βουλευτές. </w:t>
      </w:r>
    </w:p>
    <w:p w14:paraId="14EE0A5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6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A6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«ΠΑΡΩΝ» </w:t>
      </w:r>
      <w:r>
        <w:rPr>
          <w:rFonts w:eastAsia="Times New Roman"/>
          <w:szCs w:val="24"/>
        </w:rPr>
        <w:t>εψήφισε ουδείς.</w:t>
      </w:r>
    </w:p>
    <w:p w14:paraId="14EE0A6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Συνεπώς το άρθρο 86 έγινε δεκτό ως έχει κατά πλειοψηφία. </w:t>
      </w:r>
    </w:p>
    <w:p w14:paraId="14EE0A6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87 εψήφισαν συνολικά 281 Βουλευτές. </w:t>
      </w:r>
    </w:p>
    <w:p w14:paraId="14EE0A6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6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6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w:t>
      </w:r>
      <w:r>
        <w:rPr>
          <w:rFonts w:eastAsia="Times New Roman"/>
          <w:szCs w:val="24"/>
        </w:rPr>
        <w:t>δείς.</w:t>
      </w:r>
    </w:p>
    <w:p w14:paraId="14EE0A6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87 έγινε δεκτό,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4EE0A6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88 εψήφισαν συνολικά 281 Βουλευτές. </w:t>
      </w:r>
    </w:p>
    <w:p w14:paraId="14EE0A6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6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εψήφισαν 128 Βουλε</w:t>
      </w:r>
      <w:r>
        <w:rPr>
          <w:rFonts w:eastAsia="Times New Roman"/>
          <w:szCs w:val="24"/>
        </w:rPr>
        <w:t xml:space="preserve">υτές. </w:t>
      </w:r>
    </w:p>
    <w:p w14:paraId="14EE0A6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6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88 έγινε δεκτό, όπως τροποποιήθηκε από τον κύριο Υπουργό, κατά πλειοψηφία. </w:t>
      </w:r>
    </w:p>
    <w:p w14:paraId="14EE0A6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89 εψήφισαν συνολικά 281 Βουλευτές. </w:t>
      </w:r>
    </w:p>
    <w:p w14:paraId="14EE0A6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6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w:t>
      </w:r>
      <w:r>
        <w:rPr>
          <w:rFonts w:eastAsia="Times New Roman"/>
          <w:szCs w:val="24"/>
        </w:rPr>
        <w:t xml:space="preserve">«ΟΧΙ», εψήφισαν 128 Βουλευτές. </w:t>
      </w:r>
    </w:p>
    <w:p w14:paraId="14EE0A7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7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Συνεπώς το άρθρο 89 έγινε δεκτό ως έχει κατά πλειοψηφία. </w:t>
      </w:r>
    </w:p>
    <w:p w14:paraId="14EE0A7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90 εψήφισαν συνολικά 281 Βουλευτές. </w:t>
      </w:r>
    </w:p>
    <w:p w14:paraId="14EE0A7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7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w:t>
      </w:r>
      <w:r>
        <w:rPr>
          <w:rFonts w:eastAsia="Times New Roman"/>
          <w:szCs w:val="24"/>
        </w:rPr>
        <w:t xml:space="preserve">φισαν 128 Βουλευτές. </w:t>
      </w:r>
    </w:p>
    <w:p w14:paraId="14EE0A7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7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90 έγινε δεκτό ως έχει κατά πλειοψηφία. </w:t>
      </w:r>
    </w:p>
    <w:p w14:paraId="14EE0A7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91 εψήφισαν συνολικά 281 Βουλευτές. </w:t>
      </w:r>
    </w:p>
    <w:p w14:paraId="14EE0A7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7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7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7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91 έγινε δεκτό ως έχει κατά πλειοψηφία. </w:t>
      </w:r>
    </w:p>
    <w:p w14:paraId="14EE0A7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92 εψήφισαν συνολικά 281 Βουλευτές. </w:t>
      </w:r>
    </w:p>
    <w:p w14:paraId="14EE0A7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7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w:t>
      </w:r>
      <w:r>
        <w:rPr>
          <w:rFonts w:eastAsia="Times New Roman"/>
          <w:szCs w:val="24"/>
        </w:rPr>
        <w:t xml:space="preserve">ρθρου, δηλαδή «ΟΧΙ», εψήφισαν 128 Βουλευτές. </w:t>
      </w:r>
    </w:p>
    <w:p w14:paraId="14EE0A7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8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92 έγινε δεκτό ως έχει κατά πλειοψηφία. </w:t>
      </w:r>
    </w:p>
    <w:p w14:paraId="14EE0A8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Επί του άρθρου 93 εψήφισαν συνολικά 281 Βουλευτές. </w:t>
      </w:r>
    </w:p>
    <w:p w14:paraId="14EE0A8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8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8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8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93 έγινε δεκτό ως έχει κατά πλειοψηφία. </w:t>
      </w:r>
    </w:p>
    <w:p w14:paraId="14EE0A8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94 εψήφισαν συνολικά 281 Βουλευτές. </w:t>
      </w:r>
    </w:p>
    <w:p w14:paraId="14EE0A8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8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w:t>
      </w:r>
      <w:r>
        <w:rPr>
          <w:rFonts w:eastAsia="Times New Roman"/>
          <w:szCs w:val="24"/>
        </w:rPr>
        <w:t xml:space="preserve">ρθρου, δηλαδή «ΟΧΙ», εψήφισαν 128 Βουλευτές. </w:t>
      </w:r>
    </w:p>
    <w:p w14:paraId="14EE0A8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8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94 έγινε δεκτό ως έχει κατά πλειοψηφία. </w:t>
      </w:r>
    </w:p>
    <w:p w14:paraId="14EE0A8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95 εψήφισαν συνολικά 281 Βουλευτές. </w:t>
      </w:r>
    </w:p>
    <w:p w14:paraId="14EE0A8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8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w:t>
      </w:r>
      <w:r>
        <w:rPr>
          <w:rFonts w:eastAsia="Times New Roman"/>
          <w:szCs w:val="24"/>
        </w:rPr>
        <w:t xml:space="preserve">αδή «ΟΧΙ», εψήφισαν 128 Βουλευτές. </w:t>
      </w:r>
    </w:p>
    <w:p w14:paraId="14EE0A8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8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95 έγινε δεκτό ως έχει κατά πλειοψηφία. </w:t>
      </w:r>
    </w:p>
    <w:p w14:paraId="14EE0A9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96 εψήφισαν συνολικά 281 Βουλευτές. </w:t>
      </w:r>
    </w:p>
    <w:p w14:paraId="14EE0A9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155 Βουλευτές. </w:t>
      </w:r>
    </w:p>
    <w:p w14:paraId="14EE0A9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w:t>
      </w:r>
      <w:r>
        <w:rPr>
          <w:rFonts w:eastAsia="Times New Roman"/>
          <w:szCs w:val="24"/>
        </w:rPr>
        <w:t xml:space="preserve"> εψήφισαν 126 Βουλευτές. </w:t>
      </w:r>
    </w:p>
    <w:p w14:paraId="14EE0A9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9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96 έγινε δεκτό ως έχει κατά πλειοψηφία. </w:t>
      </w:r>
    </w:p>
    <w:p w14:paraId="14EE0A9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97 εψήφισαν συνολικά 281 Βουλευτές. </w:t>
      </w:r>
    </w:p>
    <w:p w14:paraId="14EE0A9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9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9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9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97 έγινε δεκτό ως έχει κατά πλειοψηφία. </w:t>
      </w:r>
    </w:p>
    <w:p w14:paraId="14EE0A9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98 εψήφισαν συνολικά 281 Βουλευτές. </w:t>
      </w:r>
    </w:p>
    <w:p w14:paraId="14EE0A9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9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w:t>
      </w:r>
      <w:r>
        <w:rPr>
          <w:rFonts w:eastAsia="Times New Roman"/>
          <w:szCs w:val="24"/>
        </w:rPr>
        <w:t xml:space="preserve">ρθρου, δηλαδή «ΟΧΙ», εψήφισαν 128 Βουλευτές. </w:t>
      </w:r>
    </w:p>
    <w:p w14:paraId="14EE0A9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9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98 έγινε δεκτό ως έχει κατά πλειοψηφία. </w:t>
      </w:r>
    </w:p>
    <w:p w14:paraId="14EE0A9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99 εψήφισαν συνολικά 281 Βουλευτές. </w:t>
      </w:r>
    </w:p>
    <w:p w14:paraId="14EE0AA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A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Κατά του άρθρου, δηλ</w:t>
      </w:r>
      <w:r>
        <w:rPr>
          <w:rFonts w:eastAsia="Times New Roman"/>
          <w:szCs w:val="24"/>
        </w:rPr>
        <w:t xml:space="preserve">αδή «ΟΧΙ», εψήφισαν 128 Βουλευτές. </w:t>
      </w:r>
    </w:p>
    <w:p w14:paraId="14EE0AA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A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99 έγινε δεκτό ως έχει κατά πλειοψηφία. </w:t>
      </w:r>
    </w:p>
    <w:p w14:paraId="14EE0AA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100 εψήφισαν συνολικά 281 Βουλευτές. </w:t>
      </w:r>
    </w:p>
    <w:p w14:paraId="14EE0AA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A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w:t>
      </w:r>
      <w:r>
        <w:rPr>
          <w:rFonts w:eastAsia="Times New Roman"/>
          <w:szCs w:val="24"/>
        </w:rPr>
        <w:t xml:space="preserve">, εψήφισαν 128 Βουλευτές. </w:t>
      </w:r>
    </w:p>
    <w:p w14:paraId="14EE0AA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A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100 έγινε δεκτό ως έχει κατά πλειοψηφία. </w:t>
      </w:r>
    </w:p>
    <w:p w14:paraId="14EE0AA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101 εψήφισαν συνολικά 281 Βουλευτές. </w:t>
      </w:r>
    </w:p>
    <w:p w14:paraId="14EE0AA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A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εψήφισ</w:t>
      </w:r>
      <w:r>
        <w:rPr>
          <w:rFonts w:eastAsia="Times New Roman"/>
          <w:szCs w:val="24"/>
        </w:rPr>
        <w:t xml:space="preserve">αν 128 Βουλευτές. </w:t>
      </w:r>
    </w:p>
    <w:p w14:paraId="14EE0AA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A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101 έγινε δεκτό ως έχει κατά πλειοψηφία. </w:t>
      </w:r>
    </w:p>
    <w:p w14:paraId="14EE0AA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102 εψήφισαν συνολικά 281 Βουλευτές. </w:t>
      </w:r>
    </w:p>
    <w:p w14:paraId="14EE0AA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B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B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«ΠΑΡΩΝ» εψήφισε ουδείς.</w:t>
      </w:r>
    </w:p>
    <w:p w14:paraId="14EE0AB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102 έγινε δεκτό ως έχει κατά πλειοψηφία. </w:t>
      </w:r>
    </w:p>
    <w:p w14:paraId="14EE0AB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103 εψήφισαν συνολικά 281 Βουλευτές. </w:t>
      </w:r>
    </w:p>
    <w:p w14:paraId="14EE0AB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AB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AB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B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103 έγινε δεκτό ως έχει κατά πλειοψηφία. </w:t>
      </w:r>
    </w:p>
    <w:p w14:paraId="14EE0AB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104 εψήφισαν συνολικά 281 Βουλευτές. </w:t>
      </w:r>
    </w:p>
    <w:p w14:paraId="14EE0AB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B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w:t>
      </w:r>
      <w:r>
        <w:rPr>
          <w:rFonts w:eastAsia="Times New Roman"/>
          <w:szCs w:val="24"/>
        </w:rPr>
        <w:t xml:space="preserve"> άρθρου, δηλαδή «ΟΧΙ», εψήφισαν 127 Βουλευτές. </w:t>
      </w:r>
    </w:p>
    <w:p w14:paraId="14EE0AB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B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Συνεπώς το άρθρο 104 έγινε δεκτό ως έχει κατά πλειοψηφία. </w:t>
      </w:r>
    </w:p>
    <w:p w14:paraId="14EE0AB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105 εψήφισαν συνολικά 281 Βουλευτές. </w:t>
      </w:r>
    </w:p>
    <w:p w14:paraId="14EE0AB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B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w:t>
      </w:r>
      <w:r>
        <w:rPr>
          <w:rFonts w:eastAsia="Times New Roman"/>
          <w:szCs w:val="24"/>
        </w:rPr>
        <w:t xml:space="preserve"> δηλαδή «ΟΧΙ», εψήφισαν 127 Βουλευτές. </w:t>
      </w:r>
    </w:p>
    <w:p w14:paraId="14EE0AC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C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Συνεπώς το άρθρο 105 έγινε δεκτό ως έχει κατά πλειοψηφία.</w:t>
      </w:r>
    </w:p>
    <w:p w14:paraId="14EE0AC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106 εψήφισαν συνολικά 281 Βουλευτές. </w:t>
      </w:r>
    </w:p>
    <w:p w14:paraId="14EE0AC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C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w:t>
      </w:r>
      <w:r>
        <w:rPr>
          <w:rFonts w:eastAsia="Times New Roman"/>
          <w:szCs w:val="24"/>
        </w:rPr>
        <w:t xml:space="preserve">ΟΧΙ», εψήφισαν 127 Βουλευτές. </w:t>
      </w:r>
    </w:p>
    <w:p w14:paraId="14EE0AC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C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106 έγινε δεκτό ως έχει κατά πλειοψηφία.</w:t>
      </w:r>
    </w:p>
    <w:p w14:paraId="14EE0AC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107 εψήφισαν συνολικά 281 Βουλευτές. </w:t>
      </w:r>
    </w:p>
    <w:p w14:paraId="14EE0AC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C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w:t>
      </w:r>
      <w:r>
        <w:rPr>
          <w:rFonts w:eastAsia="Times New Roman"/>
          <w:szCs w:val="24"/>
        </w:rPr>
        <w:t xml:space="preserve">φισαν 127 Βουλευτές. </w:t>
      </w:r>
    </w:p>
    <w:p w14:paraId="14EE0AC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C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107 έγινε δεκτό ως έχει κατά πλειοψηφία.</w:t>
      </w:r>
    </w:p>
    <w:p w14:paraId="14EE0AC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108 εψήφισαν συνολικά 281 Βουλευτές. </w:t>
      </w:r>
    </w:p>
    <w:p w14:paraId="14EE0AC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C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127 Βουλευτές. </w:t>
      </w:r>
    </w:p>
    <w:p w14:paraId="14EE0AC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D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108 έγινε δεκτό ως έχει κατά πλειοψηφία.</w:t>
      </w:r>
    </w:p>
    <w:p w14:paraId="14EE0AD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Επί του άρθρου 109 εψήφισαν συνολικά 281 Βουλευτές. </w:t>
      </w:r>
    </w:p>
    <w:p w14:paraId="14EE0AD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D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w:t>
      </w:r>
      <w:r>
        <w:rPr>
          <w:rFonts w:eastAsia="Times New Roman"/>
          <w:szCs w:val="24"/>
        </w:rPr>
        <w:t xml:space="preserve">άρθρου, δηλαδή «ΟΧΙ», εψήφισαν 127 Βουλευτές. </w:t>
      </w:r>
    </w:p>
    <w:p w14:paraId="14EE0AD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D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109 έγινε δεκτό ως έχει κατά πλειοψηφία.</w:t>
      </w:r>
    </w:p>
    <w:p w14:paraId="14EE0AD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110 εψήφισαν συνολικά 281 Βουλευτές. </w:t>
      </w:r>
    </w:p>
    <w:p w14:paraId="14EE0AD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D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w:t>
      </w:r>
      <w:r>
        <w:rPr>
          <w:rFonts w:eastAsia="Times New Roman"/>
          <w:szCs w:val="24"/>
        </w:rPr>
        <w:t xml:space="preserve">ηλαδή «ΟΧΙ», εψήφισαν 127 Βουλευτές. </w:t>
      </w:r>
    </w:p>
    <w:p w14:paraId="14EE0AD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D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110 έγινε δεκτό ως έχει κατά πλειοψηφία.</w:t>
      </w:r>
    </w:p>
    <w:p w14:paraId="14EE0AD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111 εψήφισαν συνολικά 281 Βουλευτές. </w:t>
      </w:r>
    </w:p>
    <w:p w14:paraId="14EE0AD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D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w:t>
      </w:r>
      <w:r>
        <w:rPr>
          <w:rFonts w:eastAsia="Times New Roman"/>
          <w:szCs w:val="24"/>
        </w:rPr>
        <w:t xml:space="preserve">Ι», εψήφισαν 127 Βουλευτές. </w:t>
      </w:r>
    </w:p>
    <w:p w14:paraId="14EE0AD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D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111 έγινε δεκτό ως έχει κατά πλειοψηφία.</w:t>
      </w:r>
    </w:p>
    <w:p w14:paraId="14EE0AE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112 εψήφισαν συνολικά 281 Βουλευτές. </w:t>
      </w:r>
    </w:p>
    <w:p w14:paraId="14EE0AE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 xml:space="preserve">Υπέρ του άρθρου, δηλαδή «ΝΑΙ», εψήφισαν 154 Βουλευτές. </w:t>
      </w:r>
    </w:p>
    <w:p w14:paraId="14EE0AE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127 Βουλευτές. </w:t>
      </w:r>
    </w:p>
    <w:p w14:paraId="14EE0AE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E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112 έγινε δεκτό ως έχει κατά πλειοψηφία.</w:t>
      </w:r>
    </w:p>
    <w:p w14:paraId="14EE0AE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113 εψήφισαν συνολικά 281 Βουλευτές. </w:t>
      </w:r>
    </w:p>
    <w:p w14:paraId="14EE0AE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E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άρθρου, δηλαδή «ΟΧΙ», εψήφισαν 127 Βουλευτές. </w:t>
      </w:r>
    </w:p>
    <w:p w14:paraId="14EE0AE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E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113 έγινε δεκτό ως έχει κατά πλειοψηφία.</w:t>
      </w:r>
    </w:p>
    <w:p w14:paraId="14EE0AE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114 εψήφισαν συνολικά 281 Βουλευτές. </w:t>
      </w:r>
    </w:p>
    <w:p w14:paraId="14EE0AE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E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Κατά του </w:t>
      </w:r>
      <w:r>
        <w:rPr>
          <w:rFonts w:eastAsia="Times New Roman"/>
          <w:szCs w:val="24"/>
        </w:rPr>
        <w:t xml:space="preserve">άρθρου, δηλαδή «ΟΧΙ», εψήφισαν 127 Βουλευτές. </w:t>
      </w:r>
    </w:p>
    <w:p w14:paraId="14EE0AE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EE"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114 έγινε δεκτό ως έχει κατά πλειοψηφία.</w:t>
      </w:r>
    </w:p>
    <w:p w14:paraId="14EE0AEF"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115 εψήφισαν συνολικά 281 Βουλευτές. </w:t>
      </w:r>
    </w:p>
    <w:p w14:paraId="14EE0AF0"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F1"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lastRenderedPageBreak/>
        <w:t>Κατά του άρθρου, δ</w:t>
      </w:r>
      <w:r>
        <w:rPr>
          <w:rFonts w:eastAsia="Times New Roman"/>
          <w:szCs w:val="24"/>
        </w:rPr>
        <w:t xml:space="preserve">ηλαδή «ΟΧΙ», εψήφισαν 127 Βουλευτές. </w:t>
      </w:r>
    </w:p>
    <w:p w14:paraId="14EE0AF2"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F3"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115 έγινε δεκτό ως έχει κατά πλειοψηφία.</w:t>
      </w:r>
    </w:p>
    <w:p w14:paraId="14EE0AF4"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116 εψήφισαν συνολικά 281 Βουλευτές. </w:t>
      </w:r>
    </w:p>
    <w:p w14:paraId="14EE0AF5"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F6"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w:t>
      </w:r>
      <w:r>
        <w:rPr>
          <w:rFonts w:eastAsia="Times New Roman"/>
          <w:szCs w:val="24"/>
        </w:rPr>
        <w:t>Ι», εψήφισαν 127 Βουλευτές.</w:t>
      </w:r>
    </w:p>
    <w:p w14:paraId="14EE0AF7"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F8"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116 έγινε δεκτό ως έχει κατά πλειοψηφία.</w:t>
      </w:r>
    </w:p>
    <w:p w14:paraId="14EE0AF9"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Επί του άρθρου 117 εψήφισαν συνολικά 281 Βουλευτές. </w:t>
      </w:r>
    </w:p>
    <w:p w14:paraId="14EE0AFA"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 xml:space="preserve">Υπέρ του άρθρου, δηλαδή «ΝΑΙ», εψήφισαν 154 Βουλευτές. </w:t>
      </w:r>
    </w:p>
    <w:p w14:paraId="14EE0AFB"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Κατά του άρθρου, δηλαδή «ΟΧΙ», εψήφισ</w:t>
      </w:r>
      <w:r>
        <w:rPr>
          <w:rFonts w:eastAsia="Times New Roman"/>
          <w:szCs w:val="24"/>
        </w:rPr>
        <w:t xml:space="preserve">αν 127 Βουλευτές. </w:t>
      </w:r>
    </w:p>
    <w:p w14:paraId="14EE0AFC"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«ΠΑΡΩΝ» εψήφισε ουδείς.</w:t>
      </w:r>
    </w:p>
    <w:p w14:paraId="14EE0AFD" w14:textId="77777777" w:rsidR="002F0583" w:rsidRDefault="00B91F1A">
      <w:pPr>
        <w:tabs>
          <w:tab w:val="left" w:pos="540"/>
        </w:tabs>
        <w:spacing w:line="600" w:lineRule="auto"/>
        <w:ind w:firstLine="720"/>
        <w:jc w:val="both"/>
        <w:rPr>
          <w:rFonts w:eastAsia="Times New Roman"/>
          <w:szCs w:val="24"/>
        </w:rPr>
      </w:pPr>
      <w:r>
        <w:rPr>
          <w:rFonts w:eastAsia="Times New Roman"/>
          <w:szCs w:val="24"/>
        </w:rPr>
        <w:t>Συνεπώς το άρθρο 117 έγινε δεκτό ως έχει κατά πλειοψηφία.</w:t>
      </w:r>
    </w:p>
    <w:p w14:paraId="14EE0AFE"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118 εψήφισαν συνολικά 281 Βουλευτές. </w:t>
      </w:r>
    </w:p>
    <w:p w14:paraId="14EE0AFF"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00"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01"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«ΠΑΡΩΝ» εψήφισε ουδείς. </w:t>
      </w:r>
    </w:p>
    <w:p w14:paraId="14EE0B02" w14:textId="77777777" w:rsidR="002F0583" w:rsidRDefault="00B91F1A">
      <w:pPr>
        <w:spacing w:line="600" w:lineRule="auto"/>
        <w:ind w:firstLine="720"/>
        <w:jc w:val="both"/>
        <w:rPr>
          <w:rFonts w:eastAsia="Times New Roman"/>
          <w:szCs w:val="24"/>
        </w:rPr>
      </w:pPr>
      <w:r>
        <w:rPr>
          <w:rFonts w:eastAsia="Times New Roman"/>
          <w:szCs w:val="24"/>
        </w:rPr>
        <w:t>Συνεπώς το άρθρο 118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14EE0B03"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119 εψήφισαν συνολικά 281 Βουλευτές. </w:t>
      </w:r>
    </w:p>
    <w:p w14:paraId="14EE0B04"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w:t>
      </w:r>
      <w:r>
        <w:rPr>
          <w:rFonts w:eastAsia="Times New Roman"/>
          <w:szCs w:val="24"/>
        </w:rPr>
        <w:t xml:space="preserve">», εψήφισαν 153 Βουλευτές. </w:t>
      </w:r>
    </w:p>
    <w:p w14:paraId="14EE0B05"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06"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07" w14:textId="77777777" w:rsidR="002F0583" w:rsidRDefault="00B91F1A">
      <w:pPr>
        <w:spacing w:line="600" w:lineRule="auto"/>
        <w:ind w:firstLine="720"/>
        <w:jc w:val="both"/>
        <w:rPr>
          <w:rFonts w:eastAsia="Times New Roman"/>
          <w:szCs w:val="24"/>
        </w:rPr>
      </w:pPr>
      <w:r>
        <w:rPr>
          <w:rFonts w:eastAsia="Times New Roman"/>
          <w:szCs w:val="24"/>
        </w:rPr>
        <w:t>Συνεπώς το άρθρο 119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08"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120 εψήφισαν συνολικά 281 Βουλευτές. </w:t>
      </w:r>
    </w:p>
    <w:p w14:paraId="14EE0B09" w14:textId="77777777" w:rsidR="002F0583" w:rsidRDefault="00B91F1A">
      <w:pPr>
        <w:spacing w:line="600" w:lineRule="auto"/>
        <w:ind w:firstLine="720"/>
        <w:jc w:val="both"/>
        <w:rPr>
          <w:rFonts w:eastAsia="Times New Roman"/>
          <w:szCs w:val="24"/>
        </w:rPr>
      </w:pPr>
      <w:r>
        <w:rPr>
          <w:rFonts w:eastAsia="Times New Roman"/>
          <w:szCs w:val="24"/>
        </w:rPr>
        <w:t>Υ</w:t>
      </w:r>
      <w:r>
        <w:rPr>
          <w:rFonts w:eastAsia="Times New Roman"/>
          <w:szCs w:val="24"/>
        </w:rPr>
        <w:t xml:space="preserve">πέρ του άρθρου, δηλαδή «ΝΑΙ», εψήφισαν 153 Βουλευτές. </w:t>
      </w:r>
    </w:p>
    <w:p w14:paraId="14EE0B0A"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0B"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0C"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120 έγινε δεκτό ως έχει κατά πλειοψηφία.</w:t>
      </w:r>
    </w:p>
    <w:p w14:paraId="14EE0B0D"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121 εψήφισαν συνολικά 281 Βουλευτές. </w:t>
      </w:r>
    </w:p>
    <w:p w14:paraId="14EE0B0E"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0F"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10"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«ΠΑΡΩΝ» εψήφισε ουδείς. </w:t>
      </w:r>
    </w:p>
    <w:p w14:paraId="14EE0B11"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121 έγινε δεκτό ως έχει κατά πλειοψηφία.</w:t>
      </w:r>
    </w:p>
    <w:p w14:paraId="14EE0B12"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122 εψήφισαν συνολικά 281 Βουλευτές. </w:t>
      </w:r>
    </w:p>
    <w:p w14:paraId="14EE0B13" w14:textId="77777777" w:rsidR="002F0583" w:rsidRDefault="00B91F1A">
      <w:pPr>
        <w:spacing w:line="600" w:lineRule="auto"/>
        <w:ind w:firstLine="720"/>
        <w:jc w:val="both"/>
        <w:rPr>
          <w:rFonts w:eastAsia="Times New Roman"/>
          <w:szCs w:val="24"/>
        </w:rPr>
      </w:pPr>
      <w:r>
        <w:rPr>
          <w:rFonts w:eastAsia="Times New Roman"/>
          <w:szCs w:val="24"/>
        </w:rPr>
        <w:t>Υπέρ το</w:t>
      </w:r>
      <w:r>
        <w:rPr>
          <w:rFonts w:eastAsia="Times New Roman"/>
          <w:szCs w:val="24"/>
        </w:rPr>
        <w:t xml:space="preserve">υ άρθρου, δηλαδή «ΝΑΙ», εψήφισαν 153 Βουλευτές. </w:t>
      </w:r>
    </w:p>
    <w:p w14:paraId="14EE0B14"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15"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16"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122 έγινε δεκτό ως έχει κατά πλειοψηφία.</w:t>
      </w:r>
    </w:p>
    <w:p w14:paraId="14EE0B17"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123 εψήφισαν συνολικά 281 Βουλευτές. </w:t>
      </w:r>
    </w:p>
    <w:p w14:paraId="14EE0B18" w14:textId="77777777" w:rsidR="002F0583" w:rsidRDefault="00B91F1A">
      <w:pPr>
        <w:spacing w:line="600" w:lineRule="auto"/>
        <w:ind w:firstLine="720"/>
        <w:jc w:val="both"/>
        <w:rPr>
          <w:rFonts w:eastAsia="Times New Roman"/>
          <w:szCs w:val="24"/>
        </w:rPr>
      </w:pPr>
      <w:r>
        <w:rPr>
          <w:rFonts w:eastAsia="Times New Roman"/>
          <w:szCs w:val="24"/>
        </w:rPr>
        <w:t>Υπέρ του άρθρου</w:t>
      </w:r>
      <w:r>
        <w:rPr>
          <w:rFonts w:eastAsia="Times New Roman"/>
          <w:szCs w:val="24"/>
        </w:rPr>
        <w:t xml:space="preserve">, δηλαδή «ΝΑΙ», εψήφισαν 153 Βουλευτές. </w:t>
      </w:r>
    </w:p>
    <w:p w14:paraId="14EE0B19"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1A"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1B"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123 έγινε δεκτό ως έχει κατά πλειοψηφία.</w:t>
      </w:r>
    </w:p>
    <w:p w14:paraId="14EE0B1C"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124 εψήφισαν συνολικά 281 Βουλευτές. </w:t>
      </w:r>
    </w:p>
    <w:p w14:paraId="14EE0B1D"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1E"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1F"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20" w14:textId="77777777" w:rsidR="002F0583" w:rsidRDefault="00B91F1A">
      <w:pPr>
        <w:spacing w:line="600" w:lineRule="auto"/>
        <w:ind w:firstLine="720"/>
        <w:jc w:val="both"/>
        <w:rPr>
          <w:rFonts w:eastAsia="Times New Roman"/>
          <w:szCs w:val="24"/>
        </w:rPr>
      </w:pPr>
      <w:r>
        <w:rPr>
          <w:rFonts w:eastAsia="Times New Roman"/>
          <w:szCs w:val="24"/>
        </w:rPr>
        <w:lastRenderedPageBreak/>
        <w:t>Συνεπώς το άρθρο 124 έγινε δεκτό ως έχει κατά πλειοψηφία.</w:t>
      </w:r>
    </w:p>
    <w:p w14:paraId="14EE0B21"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125 εψήφισαν συνολικά 281 Βουλευτές. </w:t>
      </w:r>
    </w:p>
    <w:p w14:paraId="14EE0B22" w14:textId="77777777" w:rsidR="002F0583" w:rsidRDefault="00B91F1A">
      <w:pPr>
        <w:spacing w:line="600" w:lineRule="auto"/>
        <w:ind w:firstLine="720"/>
        <w:jc w:val="both"/>
        <w:rPr>
          <w:rFonts w:eastAsia="Times New Roman"/>
          <w:szCs w:val="24"/>
        </w:rPr>
      </w:pPr>
      <w:r>
        <w:rPr>
          <w:rFonts w:eastAsia="Times New Roman"/>
          <w:szCs w:val="24"/>
        </w:rPr>
        <w:t>Υπέρ του</w:t>
      </w:r>
      <w:r>
        <w:rPr>
          <w:rFonts w:eastAsia="Times New Roman"/>
          <w:szCs w:val="24"/>
        </w:rPr>
        <w:t xml:space="preserve"> άρθρου, δηλαδή «ΝΑΙ», εψήφισαν 153 Βουλευτές. </w:t>
      </w:r>
    </w:p>
    <w:p w14:paraId="14EE0B23"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24"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25"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125 έγινε δεκτό ως έχει κατά πλειοψηφία.</w:t>
      </w:r>
    </w:p>
    <w:p w14:paraId="14EE0B26"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126 εψήφισαν συνολικά 281 Βουλευτές. </w:t>
      </w:r>
    </w:p>
    <w:p w14:paraId="14EE0B27" w14:textId="77777777" w:rsidR="002F0583" w:rsidRDefault="00B91F1A">
      <w:pPr>
        <w:spacing w:line="600" w:lineRule="auto"/>
        <w:ind w:firstLine="720"/>
        <w:jc w:val="both"/>
        <w:rPr>
          <w:rFonts w:eastAsia="Times New Roman"/>
          <w:szCs w:val="24"/>
        </w:rPr>
      </w:pPr>
      <w:r>
        <w:rPr>
          <w:rFonts w:eastAsia="Times New Roman"/>
          <w:szCs w:val="24"/>
        </w:rPr>
        <w:t>Υπέρ του άρθρου,</w:t>
      </w:r>
      <w:r>
        <w:rPr>
          <w:rFonts w:eastAsia="Times New Roman"/>
          <w:szCs w:val="24"/>
        </w:rPr>
        <w:t xml:space="preserve"> δηλαδή «ΝΑΙ», εψήφισαν 153 Βουλευτές. </w:t>
      </w:r>
    </w:p>
    <w:p w14:paraId="14EE0B28"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29"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2A"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126 έγινε δεκτό ως έχει κατά πλειοψηφία.</w:t>
      </w:r>
    </w:p>
    <w:p w14:paraId="14EE0B2B"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127 εψήφισαν συνολικά 281 Βουλευτές. </w:t>
      </w:r>
    </w:p>
    <w:p w14:paraId="14EE0B2C"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w:t>
      </w:r>
      <w:r>
        <w:rPr>
          <w:rFonts w:eastAsia="Times New Roman"/>
          <w:szCs w:val="24"/>
        </w:rPr>
        <w:t xml:space="preserve">«ΝΑΙ», εψήφισαν 153 Βουλευτές. </w:t>
      </w:r>
    </w:p>
    <w:p w14:paraId="14EE0B2D"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2E"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2F"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127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30" w14:textId="77777777" w:rsidR="002F0583" w:rsidRDefault="00B91F1A">
      <w:pPr>
        <w:spacing w:line="600" w:lineRule="auto"/>
        <w:ind w:firstLine="720"/>
        <w:jc w:val="both"/>
        <w:rPr>
          <w:rFonts w:eastAsia="Times New Roman"/>
          <w:szCs w:val="24"/>
        </w:rPr>
      </w:pPr>
      <w:r>
        <w:rPr>
          <w:rFonts w:eastAsia="Times New Roman"/>
          <w:szCs w:val="24"/>
        </w:rPr>
        <w:lastRenderedPageBreak/>
        <w:t>Επί του άρθρου 128 εψήφισαν συνολικά 281 Βουλευτές</w:t>
      </w:r>
      <w:r>
        <w:rPr>
          <w:rFonts w:eastAsia="Times New Roman"/>
          <w:szCs w:val="24"/>
        </w:rPr>
        <w:t xml:space="preserve">. </w:t>
      </w:r>
    </w:p>
    <w:p w14:paraId="14EE0B31"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32"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33"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34"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128 έγινε δεκτό ως έχει κατά πλειοψηφία.</w:t>
      </w:r>
    </w:p>
    <w:p w14:paraId="14EE0B35"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129 εψήφισαν συνολικά 281 Βουλευτές. </w:t>
      </w:r>
    </w:p>
    <w:p w14:paraId="14EE0B36" w14:textId="77777777" w:rsidR="002F0583" w:rsidRDefault="00B91F1A">
      <w:pPr>
        <w:spacing w:line="600" w:lineRule="auto"/>
        <w:ind w:firstLine="720"/>
        <w:jc w:val="both"/>
        <w:rPr>
          <w:rFonts w:eastAsia="Times New Roman"/>
          <w:szCs w:val="24"/>
        </w:rPr>
      </w:pPr>
      <w:r>
        <w:rPr>
          <w:rFonts w:eastAsia="Times New Roman"/>
          <w:szCs w:val="24"/>
        </w:rPr>
        <w:t xml:space="preserve">Υπέρ </w:t>
      </w:r>
      <w:r>
        <w:rPr>
          <w:rFonts w:eastAsia="Times New Roman"/>
          <w:szCs w:val="24"/>
        </w:rPr>
        <w:t xml:space="preserve">του άρθρου, δηλαδή «ΝΑΙ», εψήφισαν 153 Βουλευτές. </w:t>
      </w:r>
    </w:p>
    <w:p w14:paraId="14EE0B37"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38"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39" w14:textId="77777777" w:rsidR="002F0583" w:rsidRDefault="00B91F1A">
      <w:pPr>
        <w:spacing w:line="600" w:lineRule="auto"/>
        <w:ind w:firstLine="720"/>
        <w:jc w:val="both"/>
        <w:rPr>
          <w:rFonts w:eastAsia="Times New Roman"/>
          <w:szCs w:val="24"/>
        </w:rPr>
      </w:pPr>
      <w:r>
        <w:rPr>
          <w:rFonts w:eastAsia="Times New Roman"/>
          <w:szCs w:val="24"/>
        </w:rPr>
        <w:t>Συνεπώς το άρθρο 129 έγινε δεκτό ως έχει κατά πλειοψηφία.</w:t>
      </w:r>
    </w:p>
    <w:p w14:paraId="14EE0B3A"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130 εψήφισαν συνολικά 281 Βουλευτές. </w:t>
      </w:r>
    </w:p>
    <w:p w14:paraId="14EE0B3B"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3C"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3D"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3E"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130 έγινε δεκτό ως έχει κατά πλειοψηφία.</w:t>
      </w:r>
    </w:p>
    <w:p w14:paraId="14EE0B3F"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131 εψήφισαν συνολικά 281 Βουλευτές. </w:t>
      </w:r>
    </w:p>
    <w:p w14:paraId="14EE0B40" w14:textId="77777777" w:rsidR="002F0583" w:rsidRDefault="00B91F1A">
      <w:pPr>
        <w:spacing w:line="600" w:lineRule="auto"/>
        <w:ind w:firstLine="720"/>
        <w:jc w:val="both"/>
        <w:rPr>
          <w:rFonts w:eastAsia="Times New Roman"/>
          <w:szCs w:val="24"/>
        </w:rPr>
      </w:pPr>
      <w:r>
        <w:rPr>
          <w:rFonts w:eastAsia="Times New Roman"/>
          <w:szCs w:val="24"/>
        </w:rPr>
        <w:lastRenderedPageBreak/>
        <w:t>Υπέρ του</w:t>
      </w:r>
      <w:r>
        <w:rPr>
          <w:rFonts w:eastAsia="Times New Roman"/>
          <w:szCs w:val="24"/>
        </w:rPr>
        <w:t xml:space="preserve"> άρθρου, δηλαδή «ΝΑΙ», εψήφισαν 153 Βουλευτές. </w:t>
      </w:r>
    </w:p>
    <w:p w14:paraId="14EE0B41"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42"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43"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131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44" w14:textId="77777777" w:rsidR="002F0583" w:rsidRDefault="00B91F1A">
      <w:pPr>
        <w:spacing w:line="600" w:lineRule="auto"/>
        <w:ind w:firstLine="720"/>
        <w:jc w:val="both"/>
        <w:rPr>
          <w:rFonts w:eastAsia="Times New Roman"/>
          <w:szCs w:val="24"/>
        </w:rPr>
      </w:pPr>
      <w:r>
        <w:rPr>
          <w:rFonts w:eastAsia="Times New Roman"/>
          <w:szCs w:val="24"/>
        </w:rPr>
        <w:t>Επί του άρθρου 132 εψήφισαν συνολι</w:t>
      </w:r>
      <w:r>
        <w:rPr>
          <w:rFonts w:eastAsia="Times New Roman"/>
          <w:szCs w:val="24"/>
        </w:rPr>
        <w:t xml:space="preserve">κά 281 Βουλευτές. </w:t>
      </w:r>
    </w:p>
    <w:p w14:paraId="14EE0B45"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46"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47"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48"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132 έγινε δεκτό ως έχει κατά πλειοψηφία.</w:t>
      </w:r>
    </w:p>
    <w:p w14:paraId="14EE0B49" w14:textId="77777777" w:rsidR="002F0583" w:rsidRDefault="00B91F1A">
      <w:pPr>
        <w:spacing w:line="600" w:lineRule="auto"/>
        <w:ind w:firstLine="720"/>
        <w:jc w:val="both"/>
        <w:rPr>
          <w:rFonts w:eastAsia="Times New Roman"/>
          <w:szCs w:val="24"/>
        </w:rPr>
      </w:pPr>
      <w:r>
        <w:rPr>
          <w:rFonts w:eastAsia="Times New Roman"/>
          <w:szCs w:val="24"/>
        </w:rPr>
        <w:t>Επί του άρθρου 133 εψήφισαν συνολικά 281 Β</w:t>
      </w:r>
      <w:r>
        <w:rPr>
          <w:rFonts w:eastAsia="Times New Roman"/>
          <w:szCs w:val="24"/>
        </w:rPr>
        <w:t xml:space="preserve">ουλευτές. </w:t>
      </w:r>
    </w:p>
    <w:p w14:paraId="14EE0B4A"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4B"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4C"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4D"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133 έγινε δεκτό ως έχει κατά πλειοψηφία.</w:t>
      </w:r>
    </w:p>
    <w:p w14:paraId="14EE0B4E" w14:textId="77777777" w:rsidR="002F0583" w:rsidRDefault="00B91F1A">
      <w:pPr>
        <w:spacing w:line="600" w:lineRule="auto"/>
        <w:ind w:firstLine="720"/>
        <w:jc w:val="both"/>
        <w:rPr>
          <w:rFonts w:eastAsia="Times New Roman"/>
          <w:szCs w:val="24"/>
        </w:rPr>
      </w:pPr>
      <w:r>
        <w:rPr>
          <w:rFonts w:eastAsia="Times New Roman"/>
          <w:szCs w:val="24"/>
        </w:rPr>
        <w:t>Επί του άρθρου 134 εψήφισαν συνολικά 281 Βουλευτές</w:t>
      </w:r>
      <w:r>
        <w:rPr>
          <w:rFonts w:eastAsia="Times New Roman"/>
          <w:szCs w:val="24"/>
        </w:rPr>
        <w:t xml:space="preserve">. </w:t>
      </w:r>
    </w:p>
    <w:p w14:paraId="14EE0B4F"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50"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Κατά του άρθρου, δηλαδή «ΟΧΙ», εψήφισαν 128 Βουλευτές. </w:t>
      </w:r>
    </w:p>
    <w:p w14:paraId="14EE0B51"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52"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134 έγινε δεκτό ως έχει κατά πλειοψηφία.</w:t>
      </w:r>
    </w:p>
    <w:p w14:paraId="14EE0B53"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135 εψήφισαν συνολικά 281 Βουλευτές. </w:t>
      </w:r>
    </w:p>
    <w:p w14:paraId="14EE0B54"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55"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56"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57"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135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58" w14:textId="77777777" w:rsidR="002F0583" w:rsidRDefault="00B91F1A">
      <w:pPr>
        <w:spacing w:line="600" w:lineRule="auto"/>
        <w:ind w:firstLine="720"/>
        <w:jc w:val="both"/>
        <w:rPr>
          <w:rFonts w:eastAsia="Times New Roman"/>
          <w:szCs w:val="24"/>
        </w:rPr>
      </w:pPr>
      <w:r>
        <w:rPr>
          <w:rFonts w:eastAsia="Times New Roman"/>
          <w:szCs w:val="24"/>
        </w:rPr>
        <w:t>Επί του άρθρου 136 εψήφισα</w:t>
      </w:r>
      <w:r>
        <w:rPr>
          <w:rFonts w:eastAsia="Times New Roman"/>
          <w:szCs w:val="24"/>
        </w:rPr>
        <w:t xml:space="preserve">ν συνολικά 281 Βουλευτές. </w:t>
      </w:r>
    </w:p>
    <w:p w14:paraId="14EE0B59"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5A"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5B"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5C"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136 έγινε δεκτό ως έχει κατά πλειοψηφία.</w:t>
      </w:r>
    </w:p>
    <w:p w14:paraId="14EE0B5D" w14:textId="77777777" w:rsidR="002F0583" w:rsidRDefault="00B91F1A">
      <w:pPr>
        <w:spacing w:line="600" w:lineRule="auto"/>
        <w:ind w:firstLine="720"/>
        <w:jc w:val="both"/>
        <w:rPr>
          <w:rFonts w:eastAsia="Times New Roman"/>
          <w:szCs w:val="24"/>
        </w:rPr>
      </w:pPr>
      <w:r>
        <w:rPr>
          <w:rFonts w:eastAsia="Times New Roman"/>
          <w:szCs w:val="24"/>
        </w:rPr>
        <w:t>Επί του άρθρου 137 εψήφισαν συνολι</w:t>
      </w:r>
      <w:r>
        <w:rPr>
          <w:rFonts w:eastAsia="Times New Roman"/>
          <w:szCs w:val="24"/>
        </w:rPr>
        <w:t xml:space="preserve">κά 281 Βουλευτές. </w:t>
      </w:r>
    </w:p>
    <w:p w14:paraId="14EE0B5E"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5F"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60"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«ΠΑΡΩΝ» εψήφισε ουδείς. </w:t>
      </w:r>
    </w:p>
    <w:p w14:paraId="14EE0B61"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137 έγινε δεκτό ως έχει κατά πλειοψηφία.</w:t>
      </w:r>
    </w:p>
    <w:p w14:paraId="14EE0B62" w14:textId="77777777" w:rsidR="002F0583" w:rsidRDefault="00B91F1A">
      <w:pPr>
        <w:spacing w:line="600" w:lineRule="auto"/>
        <w:ind w:firstLine="720"/>
        <w:jc w:val="both"/>
        <w:rPr>
          <w:rFonts w:eastAsia="Times New Roman"/>
          <w:szCs w:val="24"/>
        </w:rPr>
      </w:pPr>
      <w:r>
        <w:rPr>
          <w:rFonts w:eastAsia="Times New Roman"/>
          <w:szCs w:val="24"/>
        </w:rPr>
        <w:t>Επί του άρθρου 138 εψήφισαν συνολικά 281 Β</w:t>
      </w:r>
      <w:r>
        <w:rPr>
          <w:rFonts w:eastAsia="Times New Roman"/>
          <w:szCs w:val="24"/>
        </w:rPr>
        <w:t xml:space="preserve">ουλευτές. </w:t>
      </w:r>
    </w:p>
    <w:p w14:paraId="14EE0B63"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δηλαδή «ΝΑΙ», εψήφισαν 153 Βουλευτές. </w:t>
      </w:r>
    </w:p>
    <w:p w14:paraId="14EE0B64"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65"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ουδείς. </w:t>
      </w:r>
    </w:p>
    <w:p w14:paraId="14EE0B66"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138 έγινε δεκτό ως έχει κατά πλειοψηφία.</w:t>
      </w:r>
    </w:p>
    <w:p w14:paraId="14EE0B67"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139 εψήφισαν συνολικά 281 </w:t>
      </w:r>
      <w:r>
        <w:rPr>
          <w:rFonts w:eastAsia="Times New Roman"/>
          <w:szCs w:val="24"/>
        </w:rPr>
        <w:t>Βουλευτές.</w:t>
      </w:r>
    </w:p>
    <w:p w14:paraId="14EE0B68"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69"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6A"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6B" w14:textId="77777777" w:rsidR="002F0583" w:rsidRDefault="00B91F1A">
      <w:pPr>
        <w:spacing w:line="600" w:lineRule="auto"/>
        <w:ind w:firstLine="720"/>
        <w:jc w:val="both"/>
        <w:rPr>
          <w:rFonts w:eastAsia="Times New Roman"/>
          <w:szCs w:val="24"/>
        </w:rPr>
      </w:pPr>
      <w:r>
        <w:rPr>
          <w:rFonts w:eastAsia="Times New Roman"/>
          <w:szCs w:val="24"/>
        </w:rPr>
        <w:t>Συνεπώς το άρθρο 139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6C" w14:textId="77777777" w:rsidR="002F0583" w:rsidRDefault="00B91F1A">
      <w:pPr>
        <w:spacing w:line="600" w:lineRule="auto"/>
        <w:ind w:firstLine="720"/>
        <w:jc w:val="both"/>
        <w:rPr>
          <w:rFonts w:eastAsia="Times New Roman"/>
          <w:szCs w:val="24"/>
        </w:rPr>
      </w:pPr>
      <w:r>
        <w:rPr>
          <w:rFonts w:eastAsia="Times New Roman"/>
          <w:szCs w:val="24"/>
        </w:rPr>
        <w:t>Επί του άρθρου 140</w:t>
      </w:r>
      <w:r>
        <w:rPr>
          <w:rFonts w:eastAsia="Times New Roman"/>
          <w:szCs w:val="24"/>
        </w:rPr>
        <w:t xml:space="preserve"> εψήφισαν συνολικά 281 Βουλευτές.</w:t>
      </w:r>
    </w:p>
    <w:p w14:paraId="14EE0B6D"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6E"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6F"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70" w14:textId="77777777" w:rsidR="002F0583" w:rsidRDefault="00B91F1A">
      <w:pPr>
        <w:spacing w:line="600" w:lineRule="auto"/>
        <w:ind w:firstLine="720"/>
        <w:jc w:val="both"/>
        <w:rPr>
          <w:rFonts w:eastAsia="Times New Roman"/>
          <w:szCs w:val="24"/>
        </w:rPr>
      </w:pPr>
      <w:r>
        <w:rPr>
          <w:rFonts w:eastAsia="Times New Roman"/>
          <w:szCs w:val="24"/>
        </w:rPr>
        <w:lastRenderedPageBreak/>
        <w:t>Συνεπώς το άρθρο 140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71" w14:textId="77777777" w:rsidR="002F0583" w:rsidRDefault="00B91F1A">
      <w:pPr>
        <w:spacing w:line="600" w:lineRule="auto"/>
        <w:ind w:firstLine="720"/>
        <w:jc w:val="both"/>
        <w:rPr>
          <w:rFonts w:eastAsia="Times New Roman"/>
          <w:szCs w:val="24"/>
        </w:rPr>
      </w:pPr>
      <w:r>
        <w:rPr>
          <w:rFonts w:eastAsia="Times New Roman"/>
          <w:szCs w:val="24"/>
        </w:rPr>
        <w:t>Επί του άρθρου 141 εψήφισαν συνολικά 281 Βουλευτές.</w:t>
      </w:r>
    </w:p>
    <w:p w14:paraId="14EE0B72"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73"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74"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75"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141 έγινε δεκτό ως έχει κατά πλειοψ</w:t>
      </w:r>
      <w:r>
        <w:rPr>
          <w:rFonts w:eastAsia="Times New Roman"/>
          <w:szCs w:val="24"/>
        </w:rPr>
        <w:t>ηφία.</w:t>
      </w:r>
    </w:p>
    <w:p w14:paraId="14EE0B76" w14:textId="77777777" w:rsidR="002F0583" w:rsidRDefault="00B91F1A">
      <w:pPr>
        <w:spacing w:line="600" w:lineRule="auto"/>
        <w:ind w:firstLine="720"/>
        <w:jc w:val="both"/>
        <w:rPr>
          <w:rFonts w:eastAsia="Times New Roman"/>
          <w:szCs w:val="24"/>
        </w:rPr>
      </w:pPr>
      <w:r>
        <w:rPr>
          <w:rFonts w:eastAsia="Times New Roman"/>
          <w:szCs w:val="24"/>
        </w:rPr>
        <w:t>Επί του άρθρου 142 εψήφισαν συνολικά 281 Βουλευτές.</w:t>
      </w:r>
    </w:p>
    <w:p w14:paraId="14EE0B77"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78"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79"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7A"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142 έγινε δεκτό ως έχει κατά πλειοψηφία.</w:t>
      </w:r>
    </w:p>
    <w:p w14:paraId="14EE0B7B" w14:textId="77777777" w:rsidR="002F0583" w:rsidRDefault="00B91F1A">
      <w:pPr>
        <w:spacing w:line="600" w:lineRule="auto"/>
        <w:ind w:firstLine="720"/>
        <w:jc w:val="both"/>
        <w:rPr>
          <w:rFonts w:eastAsia="Times New Roman"/>
          <w:szCs w:val="24"/>
        </w:rPr>
      </w:pPr>
      <w:r>
        <w:rPr>
          <w:rFonts w:eastAsia="Times New Roman"/>
          <w:szCs w:val="24"/>
        </w:rPr>
        <w:t>Επί το</w:t>
      </w:r>
      <w:r>
        <w:rPr>
          <w:rFonts w:eastAsia="Times New Roman"/>
          <w:szCs w:val="24"/>
        </w:rPr>
        <w:t>υ άρθρου 143 εψήφισαν συνολικά 281 Βουλευτές.</w:t>
      </w:r>
    </w:p>
    <w:p w14:paraId="14EE0B7C"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7D"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7E"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7F" w14:textId="77777777" w:rsidR="002F0583" w:rsidRDefault="00B91F1A">
      <w:pPr>
        <w:spacing w:line="600" w:lineRule="auto"/>
        <w:ind w:firstLine="720"/>
        <w:jc w:val="both"/>
        <w:rPr>
          <w:rFonts w:eastAsia="Times New Roman"/>
          <w:szCs w:val="24"/>
        </w:rPr>
      </w:pPr>
      <w:r>
        <w:rPr>
          <w:rFonts w:eastAsia="Times New Roman"/>
          <w:szCs w:val="24"/>
        </w:rPr>
        <w:lastRenderedPageBreak/>
        <w:t>Συνεπώς το άρθρο 143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w:t>
      </w:r>
      <w:r>
        <w:rPr>
          <w:rFonts w:eastAsia="Times New Roman"/>
          <w:szCs w:val="24"/>
        </w:rPr>
        <w:t>κατά πλειοψηφία.</w:t>
      </w:r>
    </w:p>
    <w:p w14:paraId="14EE0B80" w14:textId="77777777" w:rsidR="002F0583" w:rsidRDefault="00B91F1A">
      <w:pPr>
        <w:spacing w:line="600" w:lineRule="auto"/>
        <w:ind w:firstLine="720"/>
        <w:jc w:val="both"/>
        <w:rPr>
          <w:rFonts w:eastAsia="Times New Roman"/>
          <w:szCs w:val="24"/>
        </w:rPr>
      </w:pPr>
      <w:r>
        <w:rPr>
          <w:rFonts w:eastAsia="Times New Roman"/>
          <w:szCs w:val="24"/>
        </w:rPr>
        <w:t>Επί του άρθρου 144 εψήφισαν συνολικά 281 Βουλευτές.</w:t>
      </w:r>
    </w:p>
    <w:p w14:paraId="14EE0B81"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82"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83"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84"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144 έγινε δεκτό</w:t>
      </w:r>
      <w:r>
        <w:rPr>
          <w:rFonts w:eastAsia="Times New Roman"/>
          <w:szCs w:val="24"/>
        </w:rPr>
        <w:t>,</w:t>
      </w:r>
      <w:r>
        <w:rPr>
          <w:rFonts w:eastAsia="Times New Roman"/>
          <w:szCs w:val="24"/>
        </w:rPr>
        <w:t xml:space="preserve"> όπως τροποποιήθηκε </w:t>
      </w:r>
      <w:r>
        <w:rPr>
          <w:rFonts w:eastAsia="Times New Roman"/>
          <w:szCs w:val="24"/>
        </w:rPr>
        <w:t>από τον κύριο Υπουργό</w:t>
      </w:r>
      <w:r>
        <w:rPr>
          <w:rFonts w:eastAsia="Times New Roman"/>
          <w:szCs w:val="24"/>
        </w:rPr>
        <w:t>,</w:t>
      </w:r>
      <w:r>
        <w:rPr>
          <w:rFonts w:eastAsia="Times New Roman"/>
          <w:szCs w:val="24"/>
        </w:rPr>
        <w:t xml:space="preserve"> κατά πλειοψηφία.</w:t>
      </w:r>
    </w:p>
    <w:p w14:paraId="14EE0B85" w14:textId="77777777" w:rsidR="002F0583" w:rsidRDefault="00B91F1A">
      <w:pPr>
        <w:spacing w:line="600" w:lineRule="auto"/>
        <w:ind w:firstLine="720"/>
        <w:jc w:val="both"/>
        <w:rPr>
          <w:rFonts w:eastAsia="Times New Roman"/>
          <w:szCs w:val="24"/>
        </w:rPr>
      </w:pPr>
      <w:r>
        <w:rPr>
          <w:rFonts w:eastAsia="Times New Roman"/>
          <w:szCs w:val="24"/>
        </w:rPr>
        <w:t>Επί του άρθρου 145 εψήφισαν συνολικά 281 Βουλευτές.</w:t>
      </w:r>
    </w:p>
    <w:p w14:paraId="14EE0B86"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87"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88"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89"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145 έγινε δεκ</w:t>
      </w:r>
      <w:r>
        <w:rPr>
          <w:rFonts w:eastAsia="Times New Roman"/>
          <w:szCs w:val="24"/>
        </w:rPr>
        <w:t>τό ως έχει κατά πλειοψηφία.</w:t>
      </w:r>
    </w:p>
    <w:p w14:paraId="14EE0B8A" w14:textId="77777777" w:rsidR="002F0583" w:rsidRDefault="00B91F1A">
      <w:pPr>
        <w:spacing w:line="600" w:lineRule="auto"/>
        <w:ind w:firstLine="720"/>
        <w:jc w:val="both"/>
        <w:rPr>
          <w:rFonts w:eastAsia="Times New Roman"/>
          <w:szCs w:val="24"/>
        </w:rPr>
      </w:pPr>
      <w:r>
        <w:rPr>
          <w:rFonts w:eastAsia="Times New Roman"/>
          <w:szCs w:val="24"/>
        </w:rPr>
        <w:t>Επί του άρθρου 146 εψήφισαν συνολικά 281 Βουλευτές.</w:t>
      </w:r>
    </w:p>
    <w:p w14:paraId="14EE0B8B"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8C"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8D"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8E" w14:textId="77777777" w:rsidR="002F0583" w:rsidRDefault="00B91F1A">
      <w:pPr>
        <w:spacing w:line="600" w:lineRule="auto"/>
        <w:ind w:firstLine="720"/>
        <w:jc w:val="both"/>
        <w:rPr>
          <w:rFonts w:eastAsia="Times New Roman"/>
          <w:szCs w:val="24"/>
        </w:rPr>
      </w:pPr>
      <w:r>
        <w:rPr>
          <w:rFonts w:eastAsia="Times New Roman"/>
          <w:szCs w:val="24"/>
        </w:rPr>
        <w:lastRenderedPageBreak/>
        <w:t>Συνεπώς</w:t>
      </w:r>
      <w:r>
        <w:rPr>
          <w:rFonts w:eastAsia="Times New Roman"/>
          <w:szCs w:val="24"/>
        </w:rPr>
        <w:t xml:space="preserve"> το άρθρο 146 έγινε δεκτό ως έχει κατά πλειοψηφία.</w:t>
      </w:r>
    </w:p>
    <w:p w14:paraId="14EE0B8F" w14:textId="77777777" w:rsidR="002F0583" w:rsidRDefault="00B91F1A">
      <w:pPr>
        <w:spacing w:line="600" w:lineRule="auto"/>
        <w:ind w:firstLine="720"/>
        <w:jc w:val="both"/>
        <w:rPr>
          <w:rFonts w:eastAsia="Times New Roman"/>
          <w:szCs w:val="24"/>
        </w:rPr>
      </w:pPr>
      <w:r>
        <w:rPr>
          <w:rFonts w:eastAsia="Times New Roman"/>
          <w:szCs w:val="24"/>
        </w:rPr>
        <w:t>Επί του άρθρου 147 εψήφισαν συνολικά 281 Βουλευτές.</w:t>
      </w:r>
    </w:p>
    <w:p w14:paraId="14EE0B90"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91"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δηλαδή «ΟΧΙ», εψήφισαν 128 Βουλευτές. </w:t>
      </w:r>
    </w:p>
    <w:p w14:paraId="14EE0B92"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93" w14:textId="77777777" w:rsidR="002F0583" w:rsidRDefault="00B91F1A">
      <w:pPr>
        <w:spacing w:line="600" w:lineRule="auto"/>
        <w:ind w:firstLine="720"/>
        <w:jc w:val="both"/>
        <w:rPr>
          <w:rFonts w:eastAsia="Times New Roman"/>
          <w:szCs w:val="24"/>
        </w:rPr>
      </w:pPr>
      <w:r>
        <w:rPr>
          <w:rFonts w:eastAsia="Times New Roman"/>
          <w:szCs w:val="24"/>
        </w:rPr>
        <w:t>Συνεπώς το άρθρο 1</w:t>
      </w:r>
      <w:r>
        <w:rPr>
          <w:rFonts w:eastAsia="Times New Roman"/>
          <w:szCs w:val="24"/>
        </w:rPr>
        <w:t>47 έγινε δεκτό ως έχει κατά πλειοψηφία.</w:t>
      </w:r>
    </w:p>
    <w:p w14:paraId="14EE0B94" w14:textId="77777777" w:rsidR="002F0583" w:rsidRDefault="00B91F1A">
      <w:pPr>
        <w:spacing w:line="600" w:lineRule="auto"/>
        <w:ind w:firstLine="720"/>
        <w:jc w:val="both"/>
        <w:rPr>
          <w:rFonts w:eastAsia="Times New Roman"/>
          <w:szCs w:val="24"/>
        </w:rPr>
      </w:pPr>
      <w:r>
        <w:rPr>
          <w:rFonts w:eastAsia="Times New Roman"/>
          <w:szCs w:val="24"/>
        </w:rPr>
        <w:t>Επί του άρθρου 148 εψήφισαν συνολικά 281 Βουλευτές.</w:t>
      </w:r>
    </w:p>
    <w:p w14:paraId="14EE0B95"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96"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97"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98"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148 έγινε δεκ</w:t>
      </w:r>
      <w:r>
        <w:rPr>
          <w:rFonts w:eastAsia="Times New Roman"/>
          <w:szCs w:val="24"/>
        </w:rPr>
        <w:t>τό ως έχει κατά πλειοψηφία.</w:t>
      </w:r>
    </w:p>
    <w:p w14:paraId="14EE0B99" w14:textId="77777777" w:rsidR="002F0583" w:rsidRDefault="00B91F1A">
      <w:pPr>
        <w:spacing w:line="600" w:lineRule="auto"/>
        <w:ind w:firstLine="720"/>
        <w:jc w:val="both"/>
        <w:rPr>
          <w:rFonts w:eastAsia="Times New Roman"/>
          <w:szCs w:val="24"/>
        </w:rPr>
      </w:pPr>
      <w:r>
        <w:rPr>
          <w:rFonts w:eastAsia="Times New Roman"/>
          <w:szCs w:val="24"/>
        </w:rPr>
        <w:t>Επί του άρθρου 149 εψήφισαν συνολικά 281 Βουλευτές.</w:t>
      </w:r>
    </w:p>
    <w:p w14:paraId="14EE0B9A"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9B"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9C"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9D" w14:textId="77777777" w:rsidR="002F0583" w:rsidRDefault="00B91F1A">
      <w:pPr>
        <w:spacing w:line="600" w:lineRule="auto"/>
        <w:ind w:firstLine="720"/>
        <w:jc w:val="both"/>
        <w:rPr>
          <w:rFonts w:eastAsia="Times New Roman"/>
          <w:szCs w:val="24"/>
        </w:rPr>
      </w:pPr>
      <w:r>
        <w:rPr>
          <w:rFonts w:eastAsia="Times New Roman"/>
          <w:szCs w:val="24"/>
        </w:rPr>
        <w:t>Συνεπώς το άρθρο 149 έγινε δεκτό ως έχει κ</w:t>
      </w:r>
      <w:r>
        <w:rPr>
          <w:rFonts w:eastAsia="Times New Roman"/>
          <w:szCs w:val="24"/>
        </w:rPr>
        <w:t>ατά πλειοψηφία.</w:t>
      </w:r>
    </w:p>
    <w:p w14:paraId="14EE0B9E" w14:textId="77777777" w:rsidR="002F0583" w:rsidRDefault="00B91F1A">
      <w:pPr>
        <w:spacing w:line="600" w:lineRule="auto"/>
        <w:ind w:firstLine="720"/>
        <w:jc w:val="both"/>
        <w:rPr>
          <w:rFonts w:eastAsia="Times New Roman"/>
          <w:szCs w:val="24"/>
        </w:rPr>
      </w:pPr>
      <w:r>
        <w:rPr>
          <w:rFonts w:eastAsia="Times New Roman"/>
          <w:szCs w:val="24"/>
        </w:rPr>
        <w:lastRenderedPageBreak/>
        <w:t>Επί του άρθρου 150 εψήφισαν συνολικά 281 Βουλευτές.</w:t>
      </w:r>
    </w:p>
    <w:p w14:paraId="14EE0B9F"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A0"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A1"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A2"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150 έγινε δεκτό ως έχει κατά πλειοψηφ</w:t>
      </w:r>
      <w:r>
        <w:rPr>
          <w:rFonts w:eastAsia="Times New Roman"/>
          <w:szCs w:val="24"/>
        </w:rPr>
        <w:t>ία.</w:t>
      </w:r>
    </w:p>
    <w:p w14:paraId="14EE0BA3" w14:textId="77777777" w:rsidR="002F0583" w:rsidRDefault="00B91F1A">
      <w:pPr>
        <w:spacing w:line="600" w:lineRule="auto"/>
        <w:ind w:firstLine="720"/>
        <w:jc w:val="both"/>
        <w:rPr>
          <w:rFonts w:eastAsia="Times New Roman"/>
          <w:szCs w:val="24"/>
        </w:rPr>
      </w:pPr>
      <w:r>
        <w:rPr>
          <w:rFonts w:eastAsia="Times New Roman"/>
          <w:szCs w:val="24"/>
        </w:rPr>
        <w:t>Επί του άρθρου 151 εψήφισαν συνολικά 281 Βουλευτές.</w:t>
      </w:r>
    </w:p>
    <w:p w14:paraId="14EE0BA4"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A5"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A6"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A7"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151 έγινε δεκτό ως έχει κατά πλειοψηφία.</w:t>
      </w:r>
    </w:p>
    <w:p w14:paraId="14EE0BA8" w14:textId="77777777" w:rsidR="002F0583" w:rsidRDefault="00B91F1A">
      <w:pPr>
        <w:spacing w:line="600" w:lineRule="auto"/>
        <w:ind w:firstLine="720"/>
        <w:jc w:val="both"/>
        <w:rPr>
          <w:rFonts w:eastAsia="Times New Roman"/>
          <w:szCs w:val="24"/>
        </w:rPr>
      </w:pPr>
      <w:r>
        <w:rPr>
          <w:rFonts w:eastAsia="Times New Roman"/>
          <w:szCs w:val="24"/>
        </w:rPr>
        <w:t xml:space="preserve">Επί του </w:t>
      </w:r>
      <w:r>
        <w:rPr>
          <w:rFonts w:eastAsia="Times New Roman"/>
          <w:szCs w:val="24"/>
        </w:rPr>
        <w:t>άρθρου 152 εψήφισαν συνολικά 281 Βουλευτές.</w:t>
      </w:r>
    </w:p>
    <w:p w14:paraId="14EE0BA9"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AA"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AB"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AC"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152 έγινε δεκτό ως έχει κατά πλειοψηφία.</w:t>
      </w:r>
    </w:p>
    <w:p w14:paraId="14EE0BAD" w14:textId="77777777" w:rsidR="002F0583" w:rsidRDefault="00B91F1A">
      <w:pPr>
        <w:spacing w:line="600" w:lineRule="auto"/>
        <w:ind w:firstLine="720"/>
        <w:jc w:val="both"/>
        <w:rPr>
          <w:rFonts w:eastAsia="Times New Roman"/>
          <w:szCs w:val="24"/>
        </w:rPr>
      </w:pPr>
      <w:r>
        <w:rPr>
          <w:rFonts w:eastAsia="Times New Roman"/>
          <w:szCs w:val="24"/>
        </w:rPr>
        <w:t>Επί του άρθρου 153 ε</w:t>
      </w:r>
      <w:r>
        <w:rPr>
          <w:rFonts w:eastAsia="Times New Roman"/>
          <w:szCs w:val="24"/>
        </w:rPr>
        <w:t>ψήφισαν συνολικά 281 Βουλευτές.</w:t>
      </w:r>
    </w:p>
    <w:p w14:paraId="14EE0BAE" w14:textId="77777777" w:rsidR="002F0583" w:rsidRDefault="00B91F1A">
      <w:pPr>
        <w:spacing w:line="600" w:lineRule="auto"/>
        <w:ind w:firstLine="720"/>
        <w:jc w:val="both"/>
        <w:rPr>
          <w:rFonts w:eastAsia="Times New Roman"/>
          <w:szCs w:val="24"/>
        </w:rPr>
      </w:pPr>
      <w:r>
        <w:rPr>
          <w:rFonts w:eastAsia="Times New Roman"/>
          <w:szCs w:val="24"/>
        </w:rPr>
        <w:lastRenderedPageBreak/>
        <w:t>Υπέρ του άρθρου, δηλαδή «ΝΑΙ», εψήφισαν 153 Βουλευτές.</w:t>
      </w:r>
    </w:p>
    <w:p w14:paraId="14EE0BAF"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B0"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B1"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153 έγινε δεκτό ως έχει κατά πλειοψηφία.</w:t>
      </w:r>
    </w:p>
    <w:p w14:paraId="14EE0BB2" w14:textId="77777777" w:rsidR="002F0583" w:rsidRDefault="00B91F1A">
      <w:pPr>
        <w:spacing w:line="600" w:lineRule="auto"/>
        <w:ind w:firstLine="720"/>
        <w:jc w:val="both"/>
        <w:rPr>
          <w:rFonts w:eastAsia="Times New Roman"/>
          <w:szCs w:val="24"/>
        </w:rPr>
      </w:pPr>
      <w:r>
        <w:rPr>
          <w:rFonts w:eastAsia="Times New Roman"/>
          <w:szCs w:val="24"/>
        </w:rPr>
        <w:t>Επί του άρθρου 154 εψήφισαν συνο</w:t>
      </w:r>
      <w:r>
        <w:rPr>
          <w:rFonts w:eastAsia="Times New Roman"/>
          <w:szCs w:val="24"/>
        </w:rPr>
        <w:t>λικά 281 Βουλευτές.</w:t>
      </w:r>
    </w:p>
    <w:p w14:paraId="14EE0BB3"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B4"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B5"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B6"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154 έγινε δεκτό ως έχει κατά πλειοψηφία.</w:t>
      </w:r>
    </w:p>
    <w:p w14:paraId="14EE0BB7" w14:textId="77777777" w:rsidR="002F0583" w:rsidRDefault="00B91F1A">
      <w:pPr>
        <w:spacing w:line="600" w:lineRule="auto"/>
        <w:ind w:firstLine="720"/>
        <w:jc w:val="both"/>
        <w:rPr>
          <w:rFonts w:eastAsia="Times New Roman"/>
          <w:szCs w:val="24"/>
        </w:rPr>
      </w:pPr>
      <w:r>
        <w:rPr>
          <w:rFonts w:eastAsia="Times New Roman"/>
          <w:szCs w:val="24"/>
        </w:rPr>
        <w:t>Επί του άρθρου 155 εψήφισαν συνολικά 281 Βου</w:t>
      </w:r>
      <w:r>
        <w:rPr>
          <w:rFonts w:eastAsia="Times New Roman"/>
          <w:szCs w:val="24"/>
        </w:rPr>
        <w:t>λευτές.</w:t>
      </w:r>
    </w:p>
    <w:p w14:paraId="14EE0BB8"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B9"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BA"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BB"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155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14EE0BBC"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156 </w:t>
      </w:r>
      <w:r>
        <w:rPr>
          <w:rFonts w:eastAsia="Times New Roman"/>
          <w:szCs w:val="24"/>
        </w:rPr>
        <w:t>εψήφισαν συνολικά 281 Βουλευτές.</w:t>
      </w:r>
    </w:p>
    <w:p w14:paraId="14EE0BBD"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BE" w14:textId="77777777" w:rsidR="002F0583" w:rsidRDefault="00B91F1A">
      <w:pPr>
        <w:spacing w:line="600" w:lineRule="auto"/>
        <w:ind w:firstLine="720"/>
        <w:jc w:val="both"/>
        <w:rPr>
          <w:rFonts w:eastAsia="Times New Roman"/>
          <w:szCs w:val="24"/>
        </w:rPr>
      </w:pPr>
      <w:r>
        <w:rPr>
          <w:rFonts w:eastAsia="Times New Roman"/>
          <w:szCs w:val="24"/>
        </w:rPr>
        <w:lastRenderedPageBreak/>
        <w:t>Κατά του άρθρου, δηλαδή «ΟΧΙ», εψήφισαν 128 Βουλευτές.</w:t>
      </w:r>
    </w:p>
    <w:p w14:paraId="14EE0BBF"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C0"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156 έγινε δεκτό ως έχει κατά πλειοψηφία.</w:t>
      </w:r>
    </w:p>
    <w:p w14:paraId="14EE0BC1" w14:textId="77777777" w:rsidR="002F0583" w:rsidRDefault="00B91F1A">
      <w:pPr>
        <w:spacing w:line="600" w:lineRule="auto"/>
        <w:ind w:firstLine="720"/>
        <w:jc w:val="both"/>
        <w:rPr>
          <w:rFonts w:eastAsia="Times New Roman"/>
          <w:szCs w:val="24"/>
        </w:rPr>
      </w:pPr>
      <w:r>
        <w:rPr>
          <w:rFonts w:eastAsia="Times New Roman"/>
          <w:szCs w:val="24"/>
        </w:rPr>
        <w:t>Επί του άρθρου 157 εψήφισαν συν</w:t>
      </w:r>
      <w:r>
        <w:rPr>
          <w:rFonts w:eastAsia="Times New Roman"/>
          <w:szCs w:val="24"/>
        </w:rPr>
        <w:t>ολικά 281 Βουλευτές.</w:t>
      </w:r>
    </w:p>
    <w:p w14:paraId="14EE0BC2"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C3"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C4"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C5"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157 έγινε δεκτό ως έχει κατά πλειοψηφία.</w:t>
      </w:r>
    </w:p>
    <w:p w14:paraId="14EE0BC6"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158 εψήφισαν συνολικά 281 </w:t>
      </w:r>
      <w:r>
        <w:rPr>
          <w:rFonts w:eastAsia="Times New Roman"/>
          <w:szCs w:val="24"/>
        </w:rPr>
        <w:t>Βουλευτές.</w:t>
      </w:r>
    </w:p>
    <w:p w14:paraId="14EE0BC7" w14:textId="77777777" w:rsidR="002F0583" w:rsidRDefault="00B91F1A">
      <w:pPr>
        <w:spacing w:line="600" w:lineRule="auto"/>
        <w:ind w:firstLine="720"/>
        <w:jc w:val="both"/>
        <w:rPr>
          <w:rFonts w:eastAsia="Times New Roman"/>
          <w:szCs w:val="24"/>
        </w:rPr>
      </w:pPr>
      <w:r>
        <w:rPr>
          <w:rFonts w:eastAsia="Times New Roman"/>
          <w:szCs w:val="24"/>
        </w:rPr>
        <w:t>Υπέρ του άρθρου, δηλαδή «ΝΑΙ», εψήφισαν 153 Βουλευτές.</w:t>
      </w:r>
    </w:p>
    <w:p w14:paraId="14EE0BC8"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C9" w14:textId="77777777" w:rsidR="002F0583" w:rsidRDefault="00B91F1A">
      <w:pPr>
        <w:spacing w:line="600" w:lineRule="auto"/>
        <w:ind w:firstLine="720"/>
        <w:jc w:val="both"/>
        <w:rPr>
          <w:rFonts w:eastAsia="Times New Roman"/>
          <w:szCs w:val="24"/>
        </w:rPr>
      </w:pPr>
      <w:r>
        <w:rPr>
          <w:rFonts w:eastAsia="Times New Roman"/>
          <w:szCs w:val="24"/>
        </w:rPr>
        <w:t>«ΠΑΡΩΝ» εψήφισε ουδείς.</w:t>
      </w:r>
    </w:p>
    <w:p w14:paraId="14EE0BCA"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158 έγινε δεκτό ως έχει κατά πλειοψηφία.</w:t>
      </w:r>
    </w:p>
    <w:p w14:paraId="14EE0BCB" w14:textId="77777777" w:rsidR="002F0583" w:rsidRDefault="00B91F1A">
      <w:pPr>
        <w:spacing w:line="600" w:lineRule="auto"/>
        <w:ind w:firstLine="720"/>
        <w:jc w:val="both"/>
        <w:rPr>
          <w:rFonts w:eastAsia="Times New Roman"/>
          <w:szCs w:val="24"/>
        </w:rPr>
      </w:pPr>
      <w:r>
        <w:rPr>
          <w:rFonts w:eastAsia="Times New Roman"/>
          <w:szCs w:val="24"/>
        </w:rPr>
        <w:t>Επί του άρθρου 159 εψήφισαν συνολικά 281 Βουλευτές.</w:t>
      </w:r>
    </w:p>
    <w:p w14:paraId="14EE0BCC" w14:textId="77777777" w:rsidR="002F0583" w:rsidRDefault="00B91F1A">
      <w:pPr>
        <w:spacing w:line="600" w:lineRule="auto"/>
        <w:ind w:firstLine="720"/>
        <w:jc w:val="both"/>
        <w:rPr>
          <w:rFonts w:eastAsia="Times New Roman"/>
          <w:szCs w:val="24"/>
        </w:rPr>
      </w:pPr>
      <w:r>
        <w:rPr>
          <w:rFonts w:eastAsia="Times New Roman"/>
          <w:szCs w:val="24"/>
        </w:rPr>
        <w:t>Υ</w:t>
      </w:r>
      <w:r>
        <w:rPr>
          <w:rFonts w:eastAsia="Times New Roman"/>
          <w:szCs w:val="24"/>
        </w:rPr>
        <w:t>πέρ του άρθρου, δηλαδή «ΝΑΙ», εψήφισαν 153 Βουλευτές.</w:t>
      </w:r>
    </w:p>
    <w:p w14:paraId="14EE0BCD" w14:textId="77777777" w:rsidR="002F0583" w:rsidRDefault="00B91F1A">
      <w:pPr>
        <w:spacing w:line="600" w:lineRule="auto"/>
        <w:ind w:firstLine="720"/>
        <w:jc w:val="both"/>
        <w:rPr>
          <w:rFonts w:eastAsia="Times New Roman"/>
          <w:szCs w:val="24"/>
        </w:rPr>
      </w:pPr>
      <w:r>
        <w:rPr>
          <w:rFonts w:eastAsia="Times New Roman"/>
          <w:szCs w:val="24"/>
        </w:rPr>
        <w:t>Κατά του άρθρου, δηλαδή «ΟΧΙ», εψήφισαν 128 Βουλευτές.</w:t>
      </w:r>
    </w:p>
    <w:p w14:paraId="14EE0BCE" w14:textId="77777777" w:rsidR="002F0583" w:rsidRDefault="00B91F1A">
      <w:pPr>
        <w:spacing w:line="600" w:lineRule="auto"/>
        <w:ind w:firstLine="720"/>
        <w:jc w:val="both"/>
        <w:rPr>
          <w:rFonts w:eastAsia="Times New Roman"/>
          <w:szCs w:val="24"/>
        </w:rPr>
      </w:pPr>
      <w:r>
        <w:rPr>
          <w:rFonts w:eastAsia="Times New Roman"/>
          <w:szCs w:val="24"/>
        </w:rPr>
        <w:lastRenderedPageBreak/>
        <w:t>«ΠΑΡΩΝ» εψήφισε ουδείς.</w:t>
      </w:r>
    </w:p>
    <w:p w14:paraId="14EE0BCF" w14:textId="77777777" w:rsidR="002F0583" w:rsidRDefault="00B91F1A">
      <w:pPr>
        <w:spacing w:line="600" w:lineRule="auto"/>
        <w:ind w:firstLine="720"/>
        <w:jc w:val="both"/>
        <w:rPr>
          <w:rFonts w:eastAsia="Times New Roman"/>
          <w:szCs w:val="24"/>
        </w:rPr>
      </w:pPr>
      <w:r>
        <w:rPr>
          <w:rFonts w:eastAsia="Times New Roman"/>
          <w:szCs w:val="24"/>
        </w:rPr>
        <w:t>Συνεπώς το άρθρο 159 έγινε δεκτό ως έχει κατά πλειοψηφία.</w:t>
      </w:r>
    </w:p>
    <w:p w14:paraId="14EE0BD0"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160 εψήφισαν συνολικά 281 Βουλευτές. </w:t>
      </w:r>
    </w:p>
    <w:p w14:paraId="14EE0BD1" w14:textId="77777777" w:rsidR="002F0583" w:rsidRDefault="00B91F1A">
      <w:pPr>
        <w:spacing w:line="600" w:lineRule="auto"/>
        <w:ind w:firstLine="720"/>
        <w:jc w:val="both"/>
        <w:rPr>
          <w:rFonts w:eastAsia="Times New Roman"/>
          <w:szCs w:val="24"/>
        </w:rPr>
      </w:pPr>
      <w:r>
        <w:rPr>
          <w:rFonts w:eastAsia="Times New Roman"/>
          <w:szCs w:val="24"/>
        </w:rPr>
        <w:t>Υπέρ του άρθ</w:t>
      </w:r>
      <w:r>
        <w:rPr>
          <w:rFonts w:eastAsia="Times New Roman"/>
          <w:szCs w:val="24"/>
        </w:rPr>
        <w:t xml:space="preserve">ρου, </w:t>
      </w:r>
      <w:r>
        <w:rPr>
          <w:rFonts w:eastAsia="Times New Roman"/>
        </w:rPr>
        <w:t>δηλαδή</w:t>
      </w:r>
      <w:r>
        <w:rPr>
          <w:rFonts w:eastAsia="Times New Roman"/>
          <w:szCs w:val="24"/>
        </w:rPr>
        <w:t xml:space="preserve"> «ΝΑΙ», εψήφισαν 153 Βουλευτές.</w:t>
      </w:r>
    </w:p>
    <w:p w14:paraId="14EE0BD2"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w:t>
      </w:r>
      <w:r>
        <w:rPr>
          <w:rFonts w:eastAsia="Times New Roman"/>
        </w:rPr>
        <w:t>δηλαδή</w:t>
      </w:r>
      <w:r>
        <w:rPr>
          <w:rFonts w:eastAsia="Times New Roman"/>
          <w:szCs w:val="24"/>
        </w:rPr>
        <w:t xml:space="preserve"> «ΟΧΙ», εψήφισαν 128 Βουλευτές. </w:t>
      </w:r>
    </w:p>
    <w:p w14:paraId="14EE0BD3" w14:textId="77777777" w:rsidR="002F0583" w:rsidRDefault="00B91F1A">
      <w:pPr>
        <w:spacing w:line="600" w:lineRule="auto"/>
        <w:ind w:firstLine="720"/>
        <w:jc w:val="both"/>
        <w:rPr>
          <w:rFonts w:eastAsia="Times New Roman"/>
          <w:szCs w:val="24"/>
        </w:rPr>
      </w:pPr>
      <w:r>
        <w:rPr>
          <w:rFonts w:eastAsia="Times New Roman"/>
          <w:szCs w:val="24"/>
        </w:rPr>
        <w:t xml:space="preserve">Συνεπώς το άρθρο 160 έγινε δεκτό ως έχει κατά πλειοψηφία. </w:t>
      </w:r>
    </w:p>
    <w:p w14:paraId="14EE0BD4"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161 εψήφισαν συνολικά 281 Βουλευτές. </w:t>
      </w:r>
    </w:p>
    <w:p w14:paraId="14EE0BD5"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w:t>
      </w:r>
      <w:r>
        <w:rPr>
          <w:rFonts w:eastAsia="Times New Roman"/>
        </w:rPr>
        <w:t>δηλαδή</w:t>
      </w:r>
      <w:r>
        <w:rPr>
          <w:rFonts w:eastAsia="Times New Roman"/>
          <w:szCs w:val="24"/>
        </w:rPr>
        <w:t xml:space="preserve"> «ΝΑΙ», εψήφισαν 153 Β</w:t>
      </w:r>
      <w:r>
        <w:rPr>
          <w:rFonts w:eastAsia="Times New Roman"/>
          <w:szCs w:val="24"/>
        </w:rPr>
        <w:t>ουλευτές.</w:t>
      </w:r>
    </w:p>
    <w:p w14:paraId="14EE0BD6"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w:t>
      </w:r>
      <w:r>
        <w:rPr>
          <w:rFonts w:eastAsia="Times New Roman"/>
        </w:rPr>
        <w:t>δηλαδή</w:t>
      </w:r>
      <w:r>
        <w:rPr>
          <w:rFonts w:eastAsia="Times New Roman"/>
          <w:szCs w:val="24"/>
        </w:rPr>
        <w:t xml:space="preserve"> «ΟΧΙ», εψήφισαν 128 Βουλευτές. </w:t>
      </w:r>
    </w:p>
    <w:p w14:paraId="14EE0BD7" w14:textId="77777777" w:rsidR="002F0583" w:rsidRDefault="00B91F1A">
      <w:pPr>
        <w:spacing w:line="600" w:lineRule="auto"/>
        <w:ind w:firstLine="720"/>
        <w:jc w:val="both"/>
        <w:rPr>
          <w:rFonts w:eastAsia="Times New Roman"/>
          <w:szCs w:val="24"/>
        </w:rPr>
      </w:pPr>
      <w:r>
        <w:rPr>
          <w:rFonts w:eastAsia="Times New Roman"/>
          <w:szCs w:val="24"/>
        </w:rPr>
        <w:t xml:space="preserve">Συνεπώς το άρθρο 161 έγινε δεκτό ως έχει κατά πλειοψηφία. </w:t>
      </w:r>
    </w:p>
    <w:p w14:paraId="14EE0BD8"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162 εψήφισαν συνολικά 281 Βουλευτές. </w:t>
      </w:r>
    </w:p>
    <w:p w14:paraId="14EE0BD9"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w:t>
      </w:r>
      <w:r>
        <w:rPr>
          <w:rFonts w:eastAsia="Times New Roman"/>
        </w:rPr>
        <w:t>δηλαδή</w:t>
      </w:r>
      <w:r>
        <w:rPr>
          <w:rFonts w:eastAsia="Times New Roman"/>
          <w:szCs w:val="24"/>
        </w:rPr>
        <w:t xml:space="preserve"> «ΝΑΙ», εψήφισαν 153 Βουλευτές.</w:t>
      </w:r>
    </w:p>
    <w:p w14:paraId="14EE0BDA"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w:t>
      </w:r>
      <w:r>
        <w:rPr>
          <w:rFonts w:eastAsia="Times New Roman"/>
        </w:rPr>
        <w:t>δηλαδή</w:t>
      </w:r>
      <w:r>
        <w:rPr>
          <w:rFonts w:eastAsia="Times New Roman"/>
          <w:szCs w:val="24"/>
        </w:rPr>
        <w:t xml:space="preserve"> «ΟΧΙ», εψήφισαν 128 Βουλευτές. </w:t>
      </w:r>
    </w:p>
    <w:p w14:paraId="14EE0BDB" w14:textId="77777777" w:rsidR="002F0583" w:rsidRDefault="00B91F1A">
      <w:pPr>
        <w:spacing w:line="600" w:lineRule="auto"/>
        <w:ind w:firstLine="720"/>
        <w:jc w:val="both"/>
        <w:rPr>
          <w:rFonts w:eastAsia="Times New Roman"/>
          <w:szCs w:val="24"/>
        </w:rPr>
      </w:pPr>
      <w:r>
        <w:rPr>
          <w:rFonts w:eastAsia="Times New Roman"/>
          <w:szCs w:val="24"/>
        </w:rPr>
        <w:t xml:space="preserve">Συνεπώς το άρθρο 162 έγινε δεκτό ως έχει κατά πλειοψηφία. </w:t>
      </w:r>
    </w:p>
    <w:p w14:paraId="14EE0BDC" w14:textId="77777777" w:rsidR="002F0583" w:rsidRDefault="00B91F1A">
      <w:pPr>
        <w:spacing w:line="600" w:lineRule="auto"/>
        <w:ind w:firstLine="720"/>
        <w:jc w:val="both"/>
        <w:rPr>
          <w:rFonts w:eastAsia="Times New Roman"/>
          <w:szCs w:val="24"/>
        </w:rPr>
      </w:pPr>
      <w:r>
        <w:rPr>
          <w:rFonts w:eastAsia="Times New Roman"/>
          <w:szCs w:val="24"/>
        </w:rPr>
        <w:t xml:space="preserve">Επί του άρθρου 163 εψήφισαν συνολικά 281 Βουλευτές. </w:t>
      </w:r>
    </w:p>
    <w:p w14:paraId="14EE0BDD"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w:t>
      </w:r>
      <w:r>
        <w:rPr>
          <w:rFonts w:eastAsia="Times New Roman"/>
        </w:rPr>
        <w:t>δηλαδή</w:t>
      </w:r>
      <w:r>
        <w:rPr>
          <w:rFonts w:eastAsia="Times New Roman"/>
          <w:szCs w:val="24"/>
        </w:rPr>
        <w:t xml:space="preserve"> «ΝΑΙ», εψήφισαν 153 Βουλευτές.</w:t>
      </w:r>
    </w:p>
    <w:p w14:paraId="14EE0BDE" w14:textId="77777777" w:rsidR="002F0583" w:rsidRDefault="00B91F1A">
      <w:pPr>
        <w:spacing w:line="600" w:lineRule="auto"/>
        <w:ind w:firstLine="720"/>
        <w:jc w:val="both"/>
        <w:rPr>
          <w:rFonts w:eastAsia="Times New Roman"/>
          <w:szCs w:val="24"/>
        </w:rPr>
      </w:pPr>
      <w:r>
        <w:rPr>
          <w:rFonts w:eastAsia="Times New Roman"/>
          <w:szCs w:val="24"/>
        </w:rPr>
        <w:lastRenderedPageBreak/>
        <w:t xml:space="preserve">Κατά του άρθρου, </w:t>
      </w:r>
      <w:r>
        <w:rPr>
          <w:rFonts w:eastAsia="Times New Roman"/>
        </w:rPr>
        <w:t>δηλαδή</w:t>
      </w:r>
      <w:r>
        <w:rPr>
          <w:rFonts w:eastAsia="Times New Roman"/>
          <w:szCs w:val="24"/>
        </w:rPr>
        <w:t xml:space="preserve"> «ΟΧΙ», εψήφισαν 128 Βουλευτές. </w:t>
      </w:r>
    </w:p>
    <w:p w14:paraId="14EE0BDF" w14:textId="77777777" w:rsidR="002F0583" w:rsidRDefault="00B91F1A">
      <w:pPr>
        <w:spacing w:line="600" w:lineRule="auto"/>
        <w:ind w:firstLine="720"/>
        <w:jc w:val="both"/>
        <w:rPr>
          <w:rFonts w:eastAsia="Times New Roman"/>
          <w:szCs w:val="24"/>
        </w:rPr>
      </w:pPr>
      <w:r>
        <w:rPr>
          <w:rFonts w:eastAsia="Times New Roman"/>
          <w:szCs w:val="24"/>
        </w:rPr>
        <w:t xml:space="preserve">Συνεπώς το άρθρο 163 έγινε δεκτό, όπως τροποποιήθηκε από τον κύριο Υπουργό, κατά πλειοψηφία. </w:t>
      </w:r>
    </w:p>
    <w:p w14:paraId="14EE0BE0" w14:textId="77777777" w:rsidR="002F0583" w:rsidRDefault="00B91F1A">
      <w:pPr>
        <w:spacing w:line="600" w:lineRule="auto"/>
        <w:ind w:firstLine="720"/>
        <w:jc w:val="both"/>
        <w:rPr>
          <w:rFonts w:eastAsia="Times New Roman"/>
          <w:szCs w:val="24"/>
        </w:rPr>
      </w:pPr>
      <w:r>
        <w:rPr>
          <w:rFonts w:eastAsia="Times New Roman"/>
          <w:szCs w:val="24"/>
        </w:rPr>
        <w:t xml:space="preserve">Επί της τροπολογίας με γενικό αριθμό 1032 και ειδικό 164 του σχεδίου νόμου εψήφισαν συνολικά 281 Βουλευτές. </w:t>
      </w:r>
    </w:p>
    <w:p w14:paraId="14EE0BE1" w14:textId="77777777" w:rsidR="002F0583" w:rsidRDefault="00B91F1A">
      <w:pPr>
        <w:spacing w:line="600" w:lineRule="auto"/>
        <w:ind w:firstLine="720"/>
        <w:jc w:val="both"/>
        <w:rPr>
          <w:rFonts w:eastAsia="Times New Roman"/>
          <w:szCs w:val="24"/>
        </w:rPr>
      </w:pPr>
      <w:r>
        <w:rPr>
          <w:rFonts w:eastAsia="Times New Roman"/>
          <w:szCs w:val="24"/>
        </w:rPr>
        <w:t xml:space="preserve">Υπέρ της τροπολογίας, </w:t>
      </w:r>
      <w:r>
        <w:rPr>
          <w:rFonts w:eastAsia="Times New Roman"/>
        </w:rPr>
        <w:t>δηλαδή</w:t>
      </w:r>
      <w:r>
        <w:rPr>
          <w:rFonts w:eastAsia="Times New Roman"/>
          <w:szCs w:val="24"/>
        </w:rPr>
        <w:t xml:space="preserve"> «ΝΑΙ», εψήφισαν 172 Βουλ</w:t>
      </w:r>
      <w:r>
        <w:rPr>
          <w:rFonts w:eastAsia="Times New Roman"/>
          <w:szCs w:val="24"/>
        </w:rPr>
        <w:t>ευτές.</w:t>
      </w:r>
    </w:p>
    <w:p w14:paraId="14EE0BE2" w14:textId="77777777" w:rsidR="002F0583" w:rsidRDefault="00B91F1A">
      <w:pPr>
        <w:spacing w:line="600" w:lineRule="auto"/>
        <w:ind w:firstLine="720"/>
        <w:jc w:val="both"/>
        <w:rPr>
          <w:rFonts w:eastAsia="Times New Roman"/>
          <w:szCs w:val="24"/>
        </w:rPr>
      </w:pPr>
      <w:r>
        <w:rPr>
          <w:rFonts w:eastAsia="Times New Roman"/>
          <w:szCs w:val="24"/>
        </w:rPr>
        <w:t xml:space="preserve">Κατά της τροπολογίας, </w:t>
      </w:r>
      <w:r>
        <w:rPr>
          <w:rFonts w:eastAsia="Times New Roman"/>
        </w:rPr>
        <w:t>δηλαδή</w:t>
      </w:r>
      <w:r>
        <w:rPr>
          <w:rFonts w:eastAsia="Times New Roman"/>
          <w:szCs w:val="24"/>
        </w:rPr>
        <w:t xml:space="preserve"> «ΟΧΙ», εψήφισαν 108 Βουλευτές. </w:t>
      </w:r>
    </w:p>
    <w:p w14:paraId="14EE0BE3" w14:textId="77777777" w:rsidR="002F0583" w:rsidRDefault="00B91F1A">
      <w:pPr>
        <w:spacing w:line="600" w:lineRule="auto"/>
        <w:ind w:firstLine="720"/>
        <w:jc w:val="both"/>
        <w:rPr>
          <w:rFonts w:eastAsia="Times New Roman"/>
          <w:szCs w:val="24"/>
        </w:rPr>
      </w:pPr>
      <w:r>
        <w:rPr>
          <w:rFonts w:eastAsia="Times New Roman"/>
          <w:szCs w:val="24"/>
        </w:rPr>
        <w:t xml:space="preserve">«ΠΑΡΩΝ» εψήφισε 1 Βουλευτής. </w:t>
      </w:r>
    </w:p>
    <w:p w14:paraId="14EE0BE4" w14:textId="77777777" w:rsidR="002F0583" w:rsidRDefault="00B91F1A">
      <w:pPr>
        <w:spacing w:line="600" w:lineRule="auto"/>
        <w:ind w:firstLine="720"/>
        <w:jc w:val="both"/>
        <w:rPr>
          <w:rFonts w:eastAsia="Times New Roman"/>
          <w:szCs w:val="24"/>
        </w:rPr>
      </w:pPr>
      <w:r>
        <w:rPr>
          <w:rFonts w:eastAsia="Times New Roman"/>
          <w:szCs w:val="24"/>
        </w:rPr>
        <w:t xml:space="preserve">Συνεπώς η τροπολογία με γενικό αριθμό 1032 και ειδικό 164 έγινε δεκτή ως </w:t>
      </w:r>
      <w:r>
        <w:rPr>
          <w:rFonts w:eastAsia="Times New Roman"/>
          <w:bCs/>
        </w:rPr>
        <w:t>έχει</w:t>
      </w:r>
      <w:r>
        <w:rPr>
          <w:rFonts w:eastAsia="Times New Roman"/>
          <w:szCs w:val="24"/>
        </w:rPr>
        <w:t xml:space="preserve"> κατά πλειοψηφία και εντάσσεται στο νομοσχέδιο ως ίδιο άρθρο με αριθμό 58Α. </w:t>
      </w:r>
    </w:p>
    <w:p w14:paraId="14EE0BE5" w14:textId="77777777" w:rsidR="002F0583" w:rsidRDefault="00B91F1A">
      <w:pPr>
        <w:spacing w:line="600" w:lineRule="auto"/>
        <w:ind w:firstLine="720"/>
        <w:jc w:val="both"/>
        <w:rPr>
          <w:rFonts w:eastAsia="Times New Roman"/>
          <w:szCs w:val="24"/>
        </w:rPr>
      </w:pPr>
      <w:r>
        <w:rPr>
          <w:rFonts w:eastAsia="Times New Roman"/>
          <w:szCs w:val="24"/>
        </w:rPr>
        <w:t xml:space="preserve">Επί </w:t>
      </w:r>
      <w:r>
        <w:rPr>
          <w:rFonts w:eastAsia="Times New Roman"/>
          <w:szCs w:val="24"/>
        </w:rPr>
        <w:t xml:space="preserve">του ακροτελεύτιου άρθρου εψήφισαν συνολικά 281 Βουλευτές. </w:t>
      </w:r>
    </w:p>
    <w:p w14:paraId="14EE0BE6" w14:textId="77777777" w:rsidR="002F0583" w:rsidRDefault="00B91F1A">
      <w:pPr>
        <w:spacing w:line="600" w:lineRule="auto"/>
        <w:ind w:firstLine="720"/>
        <w:jc w:val="both"/>
        <w:rPr>
          <w:rFonts w:eastAsia="Times New Roman"/>
          <w:szCs w:val="24"/>
        </w:rPr>
      </w:pPr>
      <w:r>
        <w:rPr>
          <w:rFonts w:eastAsia="Times New Roman"/>
          <w:szCs w:val="24"/>
        </w:rPr>
        <w:t xml:space="preserve">Υπέρ του άρθρου, </w:t>
      </w:r>
      <w:r>
        <w:rPr>
          <w:rFonts w:eastAsia="Times New Roman"/>
        </w:rPr>
        <w:t>δηλαδή</w:t>
      </w:r>
      <w:r>
        <w:rPr>
          <w:rFonts w:eastAsia="Times New Roman"/>
          <w:szCs w:val="24"/>
        </w:rPr>
        <w:t xml:space="preserve"> «ΝΑΙ», εψήφισαν 153 Βουλευτές.</w:t>
      </w:r>
    </w:p>
    <w:p w14:paraId="14EE0BE7" w14:textId="77777777" w:rsidR="002F0583" w:rsidRDefault="00B91F1A">
      <w:pPr>
        <w:spacing w:line="600" w:lineRule="auto"/>
        <w:ind w:firstLine="720"/>
        <w:jc w:val="both"/>
        <w:rPr>
          <w:rFonts w:eastAsia="Times New Roman"/>
          <w:szCs w:val="24"/>
        </w:rPr>
      </w:pPr>
      <w:r>
        <w:rPr>
          <w:rFonts w:eastAsia="Times New Roman"/>
          <w:szCs w:val="24"/>
        </w:rPr>
        <w:t xml:space="preserve">Κατά του άρθρου, </w:t>
      </w:r>
      <w:r>
        <w:rPr>
          <w:rFonts w:eastAsia="Times New Roman"/>
        </w:rPr>
        <w:t>δηλαδή</w:t>
      </w:r>
      <w:r>
        <w:rPr>
          <w:rFonts w:eastAsia="Times New Roman"/>
          <w:szCs w:val="24"/>
        </w:rPr>
        <w:t xml:space="preserve"> «ΟΧΙ», εψήφισαν 128 Βουλευτές. </w:t>
      </w:r>
    </w:p>
    <w:p w14:paraId="14EE0BE8" w14:textId="77777777" w:rsidR="002F0583" w:rsidRDefault="00B91F1A">
      <w:pPr>
        <w:spacing w:line="600" w:lineRule="auto"/>
        <w:ind w:firstLine="720"/>
        <w:jc w:val="both"/>
        <w:rPr>
          <w:rFonts w:eastAsia="Times New Roman"/>
          <w:szCs w:val="24"/>
        </w:rPr>
      </w:pPr>
      <w:r>
        <w:rPr>
          <w:rFonts w:eastAsia="Times New Roman"/>
          <w:szCs w:val="24"/>
        </w:rPr>
        <w:t xml:space="preserve">Συνεπώς το ακροτελεύτιο άρθρο έγινε δεκτό ως </w:t>
      </w:r>
      <w:r>
        <w:rPr>
          <w:rFonts w:eastAsia="Times New Roman"/>
          <w:bCs/>
        </w:rPr>
        <w:t>έχει</w:t>
      </w:r>
      <w:r>
        <w:rPr>
          <w:rFonts w:eastAsia="Times New Roman"/>
          <w:szCs w:val="24"/>
        </w:rPr>
        <w:t xml:space="preserve"> κατά πλειοψηφία. </w:t>
      </w:r>
    </w:p>
    <w:p w14:paraId="14EE0BE9" w14:textId="77777777" w:rsidR="002F0583" w:rsidRDefault="00B91F1A">
      <w:pPr>
        <w:spacing w:line="600" w:lineRule="auto"/>
        <w:ind w:firstLine="720"/>
        <w:jc w:val="both"/>
        <w:rPr>
          <w:rFonts w:eastAsia="Times New Roman"/>
          <w:szCs w:val="24"/>
        </w:rPr>
      </w:pPr>
      <w:r>
        <w:rPr>
          <w:rFonts w:eastAsia="Times New Roman"/>
          <w:szCs w:val="24"/>
        </w:rPr>
        <w:t>(Το πρωτόκολλο της</w:t>
      </w:r>
      <w:r>
        <w:rPr>
          <w:rFonts w:eastAsia="Times New Roman"/>
          <w:szCs w:val="24"/>
        </w:rPr>
        <w:t xml:space="preserve"> διεξαχθείσης ονομαστικής ψηφοφορίας καταχωρίζεται στα Πρακτικά και έχε</w:t>
      </w:r>
      <w:r>
        <w:rPr>
          <w:rFonts w:eastAsia="Times New Roman"/>
          <w:szCs w:val="24"/>
        </w:rPr>
        <w:t>ι</w:t>
      </w:r>
      <w:r>
        <w:rPr>
          <w:rFonts w:eastAsia="Times New Roman"/>
          <w:szCs w:val="24"/>
        </w:rPr>
        <w:t xml:space="preserve"> ως εξής:</w:t>
      </w:r>
    </w:p>
    <w:p w14:paraId="14EE0BEA" w14:textId="77777777" w:rsidR="002F0583" w:rsidRDefault="00B91F1A">
      <w:pPr>
        <w:spacing w:line="600" w:lineRule="auto"/>
        <w:ind w:firstLine="720"/>
        <w:jc w:val="center"/>
        <w:rPr>
          <w:rFonts w:eastAsia="Times New Roman"/>
          <w:color w:val="FF0000"/>
          <w:szCs w:val="24"/>
        </w:rPr>
      </w:pPr>
      <w:r w:rsidRPr="000F1BD1">
        <w:rPr>
          <w:rFonts w:eastAsia="Times New Roman"/>
          <w:color w:val="FF0000"/>
          <w:szCs w:val="24"/>
        </w:rPr>
        <w:t>(ΑΛΛΑΓΗ ΣΕΛΙΔΑΣ)</w:t>
      </w:r>
    </w:p>
    <w:p w14:paraId="14EE0BEB" w14:textId="77777777" w:rsidR="002F0583" w:rsidRDefault="00B91F1A">
      <w:pPr>
        <w:spacing w:line="600" w:lineRule="auto"/>
        <w:ind w:firstLine="720"/>
        <w:jc w:val="center"/>
        <w:rPr>
          <w:rFonts w:eastAsia="Times New Roman"/>
          <w:szCs w:val="24"/>
        </w:rPr>
      </w:pPr>
      <w:r>
        <w:rPr>
          <w:rFonts w:eastAsia="Times New Roman"/>
          <w:szCs w:val="24"/>
        </w:rPr>
        <w:lastRenderedPageBreak/>
        <w:t>(Να καταχωριστεί το πρωτόκολλο σελ. 671α)</w:t>
      </w:r>
    </w:p>
    <w:p w14:paraId="14EE0BEC" w14:textId="77777777" w:rsidR="002F0583" w:rsidRDefault="00B91F1A">
      <w:pPr>
        <w:spacing w:line="600" w:lineRule="auto"/>
        <w:ind w:firstLine="720"/>
        <w:jc w:val="center"/>
        <w:rPr>
          <w:rFonts w:eastAsia="Times New Roman"/>
          <w:color w:val="FF0000"/>
          <w:szCs w:val="24"/>
        </w:rPr>
      </w:pPr>
      <w:r w:rsidRPr="000F1BD1">
        <w:rPr>
          <w:rFonts w:eastAsia="Times New Roman"/>
          <w:color w:val="FF0000"/>
          <w:szCs w:val="24"/>
        </w:rPr>
        <w:t>(ΑΛΛΑΓΗ ΣΕΛΙΔΑΣ)</w:t>
      </w:r>
    </w:p>
    <w:p w14:paraId="14EE0BED" w14:textId="77777777" w:rsidR="002F0583" w:rsidRDefault="00B91F1A">
      <w:pPr>
        <w:spacing w:line="600" w:lineRule="auto"/>
        <w:ind w:firstLine="720"/>
        <w:jc w:val="both"/>
        <w:rPr>
          <w:rFonts w:eastAsia="Times New Roman"/>
          <w:szCs w:val="24"/>
        </w:rPr>
      </w:pPr>
      <w:r>
        <w:rPr>
          <w:rFonts w:eastAsia="Times New Roman"/>
          <w:b/>
          <w:bCs/>
        </w:rPr>
        <w:t>ΠΡΟΕΔΡΕΥΩΝ (Αναστάσιος Κουράκης):</w:t>
      </w:r>
      <w:r>
        <w:rPr>
          <w:rFonts w:eastAsia="Times New Roman" w:cs="Times New Roman"/>
        </w:rPr>
        <w:t xml:space="preserve"> </w:t>
      </w:r>
      <w:r>
        <w:rPr>
          <w:rFonts w:eastAsia="Times New Roman"/>
          <w:szCs w:val="24"/>
        </w:rPr>
        <w:t>Συνεπώς το σχέδιο νόμου του Υπουργείου Οικονομικών</w:t>
      </w:r>
      <w:r>
        <w:rPr>
          <w:rFonts w:eastAsia="Times New Roman"/>
          <w:szCs w:val="24"/>
        </w:rPr>
        <w:t>:</w:t>
      </w:r>
      <w:r>
        <w:rPr>
          <w:rFonts w:eastAsia="Times New Roman"/>
          <w:szCs w:val="24"/>
        </w:rPr>
        <w:t xml:space="preserve"> «Συνταξιοδοτ</w:t>
      </w:r>
      <w:r>
        <w:rPr>
          <w:rFonts w:eastAsia="Times New Roman"/>
          <w:szCs w:val="24"/>
        </w:rPr>
        <w:t>ικές διατάξεις Δημοσίου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Πλαίσιο Δημοσιονομικής Στρατηγικής 2018-2021 και λοιπές διατάξ</w:t>
      </w:r>
      <w:r>
        <w:rPr>
          <w:rFonts w:eastAsia="Times New Roman"/>
          <w:szCs w:val="24"/>
        </w:rPr>
        <w:t>εις» έγινε δεκτό επί της αρχής και επί των άρθρων</w:t>
      </w:r>
      <w:r>
        <w:rPr>
          <w:rFonts w:eastAsia="Times New Roman"/>
          <w:szCs w:val="24"/>
        </w:rPr>
        <w:t>.</w:t>
      </w:r>
      <w:r>
        <w:rPr>
          <w:rFonts w:eastAsia="Times New Roman"/>
          <w:szCs w:val="24"/>
        </w:rPr>
        <w:t xml:space="preserve"> </w:t>
      </w:r>
    </w:p>
    <w:p w14:paraId="14EE0BEE" w14:textId="77777777" w:rsidR="002F0583" w:rsidRDefault="00B91F1A">
      <w:pPr>
        <w:spacing w:line="600" w:lineRule="auto"/>
        <w:ind w:firstLine="720"/>
        <w:jc w:val="both"/>
        <w:rPr>
          <w:rFonts w:eastAsia="Times New Roman" w:cs="Times New Roman"/>
        </w:rPr>
      </w:pPr>
      <w:r>
        <w:rPr>
          <w:rFonts w:eastAsia="Times New Roman" w:cs="Times New Roman"/>
        </w:rPr>
        <w:t>Προχωρούμε στην ψήφιση του νομοσχεδίου και στο σύνολο.</w:t>
      </w:r>
    </w:p>
    <w:p w14:paraId="14EE0BEF" w14:textId="77777777" w:rsidR="002F0583" w:rsidRDefault="00B91F1A">
      <w:pPr>
        <w:spacing w:line="600" w:lineRule="auto"/>
        <w:ind w:firstLine="720"/>
        <w:jc w:val="both"/>
        <w:rPr>
          <w:rFonts w:eastAsia="Times New Roman" w:cs="Times New Roman"/>
        </w:rPr>
      </w:pPr>
      <w:r>
        <w:rPr>
          <w:rFonts w:eastAsia="Times New Roman" w:cs="Times New Roman"/>
        </w:rPr>
        <w:t>Ερωτάται το Σώμα: Γίνεται δεκτό το νομοσχέδιο και στο σύνολο;</w:t>
      </w:r>
    </w:p>
    <w:p w14:paraId="14EE0BF0" w14:textId="77777777" w:rsidR="002F0583" w:rsidRDefault="00B91F1A">
      <w:pPr>
        <w:spacing w:line="600" w:lineRule="auto"/>
        <w:ind w:firstLine="720"/>
        <w:jc w:val="both"/>
        <w:rPr>
          <w:rFonts w:eastAsia="Times New Roman"/>
          <w:szCs w:val="24"/>
        </w:rPr>
      </w:pPr>
      <w:r>
        <w:rPr>
          <w:rFonts w:eastAsia="Times New Roman"/>
          <w:b/>
          <w:szCs w:val="24"/>
        </w:rPr>
        <w:t xml:space="preserve">ΧΡΗΣΤΟΣ </w:t>
      </w:r>
      <w:r>
        <w:rPr>
          <w:rFonts w:eastAsia="Times New Roman"/>
          <w:b/>
          <w:szCs w:val="24"/>
        </w:rPr>
        <w:t>ΚΑΡΑΓΙΑΝΝΙΔΗΣ:</w:t>
      </w:r>
      <w:r>
        <w:rPr>
          <w:rFonts w:eastAsia="Times New Roman"/>
          <w:szCs w:val="24"/>
        </w:rPr>
        <w:t xml:space="preserve"> Ναι.</w:t>
      </w:r>
    </w:p>
    <w:p w14:paraId="14EE0BF1" w14:textId="77777777" w:rsidR="002F0583" w:rsidRDefault="00B91F1A">
      <w:pPr>
        <w:spacing w:line="600" w:lineRule="auto"/>
        <w:ind w:firstLine="720"/>
        <w:jc w:val="both"/>
        <w:rPr>
          <w:rFonts w:eastAsia="Times New Roman"/>
          <w:szCs w:val="24"/>
        </w:rPr>
      </w:pPr>
      <w:r>
        <w:rPr>
          <w:rFonts w:eastAsia="Times New Roman"/>
          <w:b/>
          <w:szCs w:val="24"/>
        </w:rPr>
        <w:t>ΧΡΗΣΤΟΣ ΣΤΑΪΚΟΥΡΑΣ:</w:t>
      </w:r>
      <w:r>
        <w:rPr>
          <w:rFonts w:eastAsia="Times New Roman"/>
          <w:szCs w:val="24"/>
        </w:rPr>
        <w:t xml:space="preserve"> Όχι. </w:t>
      </w:r>
    </w:p>
    <w:p w14:paraId="14EE0BF2" w14:textId="77777777" w:rsidR="002F0583" w:rsidRDefault="00B91F1A">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Η Δημοκρατική Συμπαράταξη ΠΑΣΟΚ - ΔΗΜΑΡ </w:t>
      </w:r>
      <w:r>
        <w:rPr>
          <w:rFonts w:eastAsia="Times New Roman"/>
          <w:bCs/>
        </w:rPr>
        <w:t>απουσιάζει</w:t>
      </w:r>
      <w:r>
        <w:rPr>
          <w:rFonts w:eastAsia="Times New Roman" w:cs="Times New Roman"/>
        </w:rPr>
        <w:t xml:space="preserve">. </w:t>
      </w:r>
    </w:p>
    <w:p w14:paraId="14EE0BF3" w14:textId="77777777" w:rsidR="002F0583" w:rsidRDefault="00B91F1A">
      <w:pPr>
        <w:spacing w:line="600" w:lineRule="auto"/>
        <w:ind w:firstLine="720"/>
        <w:jc w:val="both"/>
        <w:rPr>
          <w:rFonts w:eastAsia="Times New Roman" w:cs="Times New Roman"/>
        </w:rPr>
      </w:pPr>
      <w:r>
        <w:rPr>
          <w:rFonts w:eastAsia="Times New Roman" w:cs="Times New Roman"/>
        </w:rPr>
        <w:t xml:space="preserve">Ο Λαϊκός Σύνδεσμος - Χρυσή Αυγή </w:t>
      </w:r>
      <w:r>
        <w:rPr>
          <w:rFonts w:eastAsia="Times New Roman"/>
          <w:bCs/>
        </w:rPr>
        <w:t>απουσιάζει</w:t>
      </w:r>
      <w:r>
        <w:rPr>
          <w:rFonts w:eastAsia="Times New Roman" w:cs="Times New Roman"/>
        </w:rPr>
        <w:t xml:space="preserve">. </w:t>
      </w:r>
    </w:p>
    <w:p w14:paraId="14EE0BF4" w14:textId="77777777" w:rsidR="002F0583" w:rsidRDefault="00B91F1A">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Όχι. </w:t>
      </w:r>
    </w:p>
    <w:p w14:paraId="14EE0BF5" w14:textId="77777777" w:rsidR="002F0583" w:rsidRDefault="00B91F1A">
      <w:pPr>
        <w:spacing w:line="600" w:lineRule="auto"/>
        <w:ind w:firstLine="720"/>
        <w:jc w:val="both"/>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14EE0BF6" w14:textId="77777777" w:rsidR="002F0583" w:rsidRDefault="00B91F1A">
      <w:pPr>
        <w:spacing w:line="600" w:lineRule="auto"/>
        <w:ind w:firstLine="720"/>
        <w:jc w:val="both"/>
        <w:rPr>
          <w:rFonts w:eastAsia="Times New Roman"/>
          <w:b/>
          <w:szCs w:val="24"/>
        </w:rPr>
      </w:pPr>
      <w:r>
        <w:rPr>
          <w:rFonts w:eastAsia="Times New Roman"/>
          <w:b/>
          <w:szCs w:val="24"/>
        </w:rPr>
        <w:lastRenderedPageBreak/>
        <w:t xml:space="preserve">ΓΕΩΡΓΙΟΣ ΚΑΤΣΙΑΝΤΩΝΗΣ: </w:t>
      </w:r>
      <w:r>
        <w:rPr>
          <w:rFonts w:eastAsia="Times New Roman"/>
          <w:szCs w:val="24"/>
        </w:rPr>
        <w:t>Όχι.</w:t>
      </w:r>
    </w:p>
    <w:p w14:paraId="14EE0BF7" w14:textId="77777777" w:rsidR="002F0583" w:rsidRDefault="00B91F1A">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Το Ποτάμι </w:t>
      </w:r>
      <w:r>
        <w:rPr>
          <w:rFonts w:eastAsia="Times New Roman"/>
          <w:bCs/>
        </w:rPr>
        <w:t>απουσιάζει</w:t>
      </w:r>
      <w:r>
        <w:rPr>
          <w:rFonts w:eastAsia="Times New Roman" w:cs="Times New Roman"/>
        </w:rPr>
        <w:t xml:space="preserve">. </w:t>
      </w:r>
    </w:p>
    <w:p w14:paraId="14EE0BF8" w14:textId="77777777" w:rsidR="002F0583" w:rsidRDefault="00B91F1A">
      <w:pPr>
        <w:spacing w:line="600" w:lineRule="auto"/>
        <w:ind w:firstLine="720"/>
        <w:jc w:val="both"/>
        <w:rPr>
          <w:rFonts w:eastAsia="Times New Roman"/>
          <w:szCs w:val="24"/>
        </w:rPr>
      </w:pPr>
      <w:r>
        <w:rPr>
          <w:rFonts w:eastAsia="Times New Roman" w:cs="Times New Roman"/>
        </w:rPr>
        <w:t>Συνεπώ</w:t>
      </w:r>
      <w:r>
        <w:rPr>
          <w:rFonts w:eastAsia="Times New Roman" w:cs="Times New Roman"/>
        </w:rPr>
        <w:t xml:space="preserve">ς </w:t>
      </w:r>
      <w:r>
        <w:rPr>
          <w:rFonts w:eastAsia="Times New Roman"/>
          <w:szCs w:val="24"/>
        </w:rPr>
        <w:t xml:space="preserve">το </w:t>
      </w:r>
      <w:r>
        <w:rPr>
          <w:rFonts w:eastAsia="Times New Roman"/>
          <w:szCs w:val="24"/>
        </w:rPr>
        <w:t>νομοσχέδιο</w:t>
      </w:r>
      <w:r>
        <w:rPr>
          <w:rFonts w:eastAsia="Times New Roman"/>
          <w:szCs w:val="24"/>
        </w:rPr>
        <w:t xml:space="preserve"> του Υπουργείου Οικονομικών</w:t>
      </w:r>
      <w:r>
        <w:rPr>
          <w:rFonts w:eastAsia="Times New Roman"/>
          <w:szCs w:val="24"/>
        </w:rPr>
        <w:t>:</w:t>
      </w:r>
      <w:r>
        <w:rPr>
          <w:rFonts w:eastAsia="Times New Roman"/>
          <w:szCs w:val="24"/>
        </w:rPr>
        <w:t xml:space="preserve"> «Συνταξιοδοτικές διατάξεις Δημοσίου και τροποποίηση διατάξεων του ν.4387/2016, μέτρα εφαρμογής των δημοσιονομικών στόχων και μεταρρυθμίσεων, μέτρα κοινωνικής στήριξης και εργασιακές ρυθμίσεις, Μεσοπρόθεσμο Πλαίσι</w:t>
      </w:r>
      <w:r>
        <w:rPr>
          <w:rFonts w:eastAsia="Times New Roman"/>
          <w:szCs w:val="24"/>
        </w:rPr>
        <w:t xml:space="preserve">ο Δημοσιονομικής Στρατηγικής 2018-2021 και λοιπές διατάξεις» έγινε δεκτό </w:t>
      </w:r>
      <w:r>
        <w:rPr>
          <w:rFonts w:eastAsia="Times New Roman"/>
          <w:szCs w:val="24"/>
        </w:rPr>
        <w:t>κατά πλειοψηφία,</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w:t>
      </w:r>
      <w:r>
        <w:rPr>
          <w:rFonts w:eastAsia="Times New Roman"/>
          <w:bCs/>
        </w:rPr>
        <w:t>έχει</w:t>
      </w:r>
      <w:r>
        <w:rPr>
          <w:rFonts w:eastAsia="Times New Roman"/>
          <w:szCs w:val="24"/>
        </w:rPr>
        <w:t xml:space="preserve"> ως εξής:</w:t>
      </w:r>
    </w:p>
    <w:p w14:paraId="14EE0BF9" w14:textId="77777777" w:rsidR="002F0583" w:rsidRDefault="00B91F1A">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 672α</w:t>
      </w:r>
      <w:r>
        <w:rPr>
          <w:rFonts w:eastAsia="Times New Roman"/>
          <w:szCs w:val="24"/>
        </w:rPr>
        <w:t>)</w:t>
      </w:r>
    </w:p>
    <w:p w14:paraId="14EE0BFA" w14:textId="77777777" w:rsidR="002F0583" w:rsidRDefault="00B91F1A">
      <w:pPr>
        <w:spacing w:line="600" w:lineRule="auto"/>
        <w:ind w:firstLine="540"/>
        <w:jc w:val="both"/>
        <w:rPr>
          <w:rFonts w:eastAsia="Times New Roman" w:cs="Times New Roman"/>
        </w:rPr>
      </w:pPr>
      <w:r>
        <w:rPr>
          <w:rFonts w:eastAsia="Times New Roman"/>
          <w:b/>
          <w:bCs/>
        </w:rPr>
        <w:t>ΠΡΟΕΔΡΕΥΩΝ (Αναστάσιος Κουράκης):</w:t>
      </w:r>
      <w:r>
        <w:rPr>
          <w:rFonts w:eastAsia="Times New Roman" w:cs="Times New Roman"/>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4EE0BFB" w14:textId="77777777" w:rsidR="002F0583" w:rsidRDefault="00B91F1A">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14EE0BFC" w14:textId="77777777" w:rsidR="002F0583" w:rsidRDefault="00B91F1A">
      <w:pPr>
        <w:spacing w:line="600" w:lineRule="auto"/>
        <w:ind w:firstLine="540"/>
        <w:jc w:val="both"/>
        <w:rPr>
          <w:rFonts w:eastAsia="Times New Roman"/>
          <w:bCs/>
          <w:szCs w:val="24"/>
        </w:rPr>
      </w:pPr>
      <w:r>
        <w:rPr>
          <w:rFonts w:eastAsia="Times New Roman"/>
          <w:b/>
          <w:bCs/>
        </w:rPr>
        <w:t xml:space="preserve">ΠΡΟΕΔΡΕΥΩΝ (Αναστάσιος Κουράκης): </w:t>
      </w:r>
      <w:r>
        <w:rPr>
          <w:rFonts w:eastAsia="Times New Roman"/>
          <w:bCs/>
          <w:szCs w:val="24"/>
        </w:rPr>
        <w:t>Συ</w:t>
      </w:r>
      <w:r>
        <w:rPr>
          <w:rFonts w:eastAsia="Times New Roman"/>
          <w:bCs/>
          <w:szCs w:val="24"/>
        </w:rPr>
        <w:t xml:space="preserve">νεπώς </w:t>
      </w:r>
      <w:r>
        <w:rPr>
          <w:rFonts w:eastAsia="Times New Roman"/>
          <w:bCs/>
          <w:szCs w:val="24"/>
        </w:rPr>
        <w:t>το</w:t>
      </w:r>
      <w:r>
        <w:rPr>
          <w:rFonts w:eastAsia="Times New Roman"/>
          <w:bCs/>
          <w:szCs w:val="24"/>
        </w:rPr>
        <w:t xml:space="preserve"> Σώμα παρέσχε τη ζητηθείσα</w:t>
      </w:r>
      <w:r>
        <w:rPr>
          <w:rFonts w:eastAsia="Times New Roman"/>
          <w:b/>
          <w:bCs/>
          <w:szCs w:val="24"/>
        </w:rPr>
        <w:t xml:space="preserve"> </w:t>
      </w:r>
      <w:r>
        <w:rPr>
          <w:rFonts w:eastAsia="Times New Roman"/>
          <w:bCs/>
          <w:szCs w:val="24"/>
        </w:rPr>
        <w:t>εξουσιοδότηση.</w:t>
      </w:r>
    </w:p>
    <w:p w14:paraId="14EE0BFD" w14:textId="77777777" w:rsidR="002F0583" w:rsidRDefault="00B91F1A">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14EE0BFE" w14:textId="77777777" w:rsidR="002F0583" w:rsidRDefault="00B91F1A">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14EE0BFF" w14:textId="77777777" w:rsidR="002F0583" w:rsidRDefault="00B91F1A">
      <w:pPr>
        <w:spacing w:line="600" w:lineRule="auto"/>
        <w:ind w:firstLine="720"/>
        <w:jc w:val="both"/>
        <w:rPr>
          <w:rFonts w:eastAsia="Times New Roman"/>
          <w:szCs w:val="24"/>
        </w:rPr>
      </w:pPr>
      <w:r>
        <w:rPr>
          <w:rFonts w:eastAsia="Times New Roman"/>
          <w:b/>
          <w:bCs/>
        </w:rPr>
        <w:lastRenderedPageBreak/>
        <w:t>ΠΡΟΕΔΡΕΥΩΝ (Αναστάσιος Κουράκης):</w:t>
      </w:r>
      <w:r>
        <w:rPr>
          <w:rFonts w:eastAsia="Times New Roman" w:cs="Times New Roman"/>
        </w:rPr>
        <w:t xml:space="preserve"> </w:t>
      </w:r>
      <w:r>
        <w:rPr>
          <w:rFonts w:eastAsia="Times New Roman"/>
          <w:szCs w:val="24"/>
        </w:rPr>
        <w:t xml:space="preserve">Με τη συναίνεση του Σώματος και ώρα 0.30΄ </w:t>
      </w:r>
      <w:proofErr w:type="spellStart"/>
      <w:r>
        <w:rPr>
          <w:rFonts w:eastAsia="Times New Roman"/>
          <w:szCs w:val="24"/>
        </w:rPr>
        <w:t>λύεται</w:t>
      </w:r>
      <w:proofErr w:type="spellEnd"/>
      <w:r>
        <w:rPr>
          <w:rFonts w:eastAsia="Times New Roman"/>
          <w:szCs w:val="24"/>
        </w:rPr>
        <w:t xml:space="preserve"> η </w:t>
      </w:r>
      <w:r>
        <w:rPr>
          <w:rFonts w:eastAsia="Times New Roman"/>
          <w:szCs w:val="24"/>
        </w:rPr>
        <w:t>συνεδρίαση για σήμερα, Παρασκευή 19 Μαΐου 2017 και ώρα 10.00΄, με αντικείμενο εργασιών του Σώματος</w:t>
      </w:r>
      <w:r>
        <w:rPr>
          <w:rFonts w:eastAsia="Times New Roman"/>
          <w:szCs w:val="24"/>
        </w:rPr>
        <w:t xml:space="preserve">: </w:t>
      </w:r>
      <w:r>
        <w:rPr>
          <w:rFonts w:eastAsia="Times New Roman"/>
          <w:szCs w:val="24"/>
        </w:rPr>
        <w:t xml:space="preserve">α) </w:t>
      </w:r>
      <w:r>
        <w:rPr>
          <w:rFonts w:eastAsia="Times New Roman"/>
          <w:szCs w:val="24"/>
        </w:rPr>
        <w:t>ε</w:t>
      </w:r>
      <w:r>
        <w:rPr>
          <w:rFonts w:eastAsia="Times New Roman"/>
          <w:szCs w:val="24"/>
        </w:rPr>
        <w:t xml:space="preserve">ιδική </w:t>
      </w:r>
      <w:r>
        <w:rPr>
          <w:rFonts w:eastAsia="Times New Roman"/>
          <w:szCs w:val="24"/>
        </w:rPr>
        <w:t>σ</w:t>
      </w:r>
      <w:r>
        <w:rPr>
          <w:rFonts w:eastAsia="Times New Roman"/>
          <w:szCs w:val="24"/>
        </w:rPr>
        <w:t xml:space="preserve">υνεδρίαση της Ολομέλειας της Βουλής για την Ημέρα Μνήμης της Γενοκτονίας των Ελλήνων του Πόντου και β) </w:t>
      </w:r>
      <w:r>
        <w:rPr>
          <w:rFonts w:eastAsia="Times New Roman"/>
          <w:szCs w:val="24"/>
        </w:rPr>
        <w:t xml:space="preserve">κοινοβουλευτικό έλεγχο, </w:t>
      </w:r>
      <w:r>
        <w:rPr>
          <w:rFonts w:eastAsia="Times New Roman"/>
          <w:szCs w:val="24"/>
        </w:rPr>
        <w:t>συζήτηση επίκαιρων</w:t>
      </w:r>
      <w:r>
        <w:rPr>
          <w:rFonts w:eastAsia="Times New Roman"/>
          <w:szCs w:val="24"/>
        </w:rPr>
        <w:t xml:space="preserve"> ερωτήσεων. </w:t>
      </w:r>
    </w:p>
    <w:p w14:paraId="14EE0C00" w14:textId="77777777" w:rsidR="002F0583" w:rsidRDefault="00B91F1A">
      <w:pPr>
        <w:spacing w:line="600" w:lineRule="auto"/>
        <w:jc w:val="both"/>
        <w:rPr>
          <w:rFonts w:eastAsia="Times New Roman"/>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r>
        <w:rPr>
          <w:rFonts w:eastAsia="Times New Roman"/>
          <w:szCs w:val="24"/>
        </w:rPr>
        <w:t xml:space="preserve">   </w:t>
      </w:r>
    </w:p>
    <w:sectPr w:rsidR="002F05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SVFE56qGRVx+Qp4bx5M5rIUwXBY=" w:salt="PhGfOpY4Qau3It6fd4OI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83"/>
    <w:rsid w:val="002F0583"/>
    <w:rsid w:val="00B91F1A"/>
    <w:rsid w:val="00D218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FDD6"/>
  <w15:docId w15:val="{A14E3F5B-9897-408F-A8B4-75542FC7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44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8448A"/>
    <w:rPr>
      <w:rFonts w:ascii="Segoe UI" w:hAnsi="Segoe UI" w:cs="Segoe UI"/>
      <w:sz w:val="18"/>
      <w:szCs w:val="18"/>
    </w:rPr>
  </w:style>
  <w:style w:type="paragraph" w:styleId="a4">
    <w:name w:val="Revision"/>
    <w:hidden/>
    <w:uiPriority w:val="99"/>
    <w:semiHidden/>
    <w:rsid w:val="006676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449</MetadataID>
    <Session xmlns="641f345b-441b-4b81-9152-adc2e73ba5e1">Β´</Session>
    <Date xmlns="641f345b-441b-4b81-9152-adc2e73ba5e1">2017-05-17T21:00:00+00:00</Date>
    <Status xmlns="641f345b-441b-4b81-9152-adc2e73ba5e1">
      <Url>http://srv-sp1/praktika/Lists/Incoming_Metadata/EditForm.aspx?ID=449&amp;Source=/praktika/Recordings_Library/Forms/AllItems.aspx</Url>
      <Description>Δημοσιεύτηκε</Description>
    </Status>
    <Meeting xmlns="641f345b-441b-4b81-9152-adc2e73ba5e1">ΡΚΒ´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BB835D-0521-42A2-9862-1793C7816CD4}">
  <ds:schemaRefs>
    <ds:schemaRef ds:uri="http://schemas.microsoft.com/office/2006/documentManagement/types"/>
    <ds:schemaRef ds:uri="http://purl.org/dc/elements/1.1/"/>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purl.org/dc/dcmitype/"/>
    <ds:schemaRef ds:uri="http://www.w3.org/XML/1998/namespace"/>
    <ds:schemaRef ds:uri="641f345b-441b-4b81-9152-adc2e73ba5e1"/>
  </ds:schemaRefs>
</ds:datastoreItem>
</file>

<file path=customXml/itemProps2.xml><?xml version="1.0" encoding="utf-8"?>
<ds:datastoreItem xmlns:ds="http://schemas.openxmlformats.org/officeDocument/2006/customXml" ds:itemID="{6EE4B3D5-CC5C-4C28-9139-0D081CD42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42D6B5-E6F1-431C-9AAE-78E5E5CFD0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625</Pages>
  <Words>109967</Words>
  <Characters>593823</Characters>
  <Application>Microsoft Office Word</Application>
  <DocSecurity>0</DocSecurity>
  <Lines>4948</Lines>
  <Paragraphs>1404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702386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2017-05-26T09:52:00Z</dcterms:created>
  <dcterms:modified xsi:type="dcterms:W3CDTF">2017-05-26T09:52:00Z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